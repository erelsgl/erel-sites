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09" w:rsidRPr="00A90D62" w:rsidRDefault="009C2B09" w:rsidP="00991CBD">
      <w:pPr>
        <w:pBdr>
          <w:bottom w:val="single" w:sz="6" w:space="1" w:color="auto"/>
        </w:pBdr>
        <w:spacing w:line="360" w:lineRule="auto"/>
        <w:ind w:left="26"/>
        <w:jc w:val="both"/>
        <w:rPr>
          <w:sz w:val="28"/>
          <w:szCs w:val="28"/>
          <w:rtl/>
          <w:rPrChange w:id="0" w:author="אברהם" w:date="2012-11-23T10:23:00Z">
            <w:rPr>
              <w:rtl/>
            </w:rPr>
          </w:rPrChange>
        </w:rPr>
      </w:pPr>
      <w:bookmarkStart w:id="1" w:name="_GoBack"/>
      <w:bookmarkEnd w:id="1"/>
    </w:p>
    <w:p w:rsidR="009C2B09" w:rsidRPr="00A90D62" w:rsidRDefault="009C2B09" w:rsidP="00991CBD">
      <w:pPr>
        <w:spacing w:line="360" w:lineRule="auto"/>
        <w:ind w:left="26"/>
        <w:jc w:val="both"/>
        <w:rPr>
          <w:sz w:val="28"/>
          <w:szCs w:val="28"/>
          <w:rtl/>
          <w:rPrChange w:id="2" w:author="אברהם" w:date="2012-11-23T10:23:00Z">
            <w:rPr>
              <w:rtl/>
            </w:rPr>
          </w:rPrChange>
        </w:rPr>
      </w:pPr>
    </w:p>
    <w:p w:rsidR="009C2B09" w:rsidRPr="00A90D62" w:rsidRDefault="009C2B09" w:rsidP="009C2B09">
      <w:pPr>
        <w:pStyle w:val="1"/>
        <w:bidi/>
        <w:rPr>
          <w:rFonts w:ascii="David" w:hAnsi="David" w:cs="David"/>
          <w:sz w:val="28"/>
          <w:szCs w:val="28"/>
          <w:rtl/>
          <w:rPrChange w:id="3" w:author="אברהם" w:date="2012-11-23T10:23:00Z">
            <w:rPr>
              <w:rFonts w:ascii="David" w:hAnsi="David" w:cs="David"/>
              <w:rtl/>
            </w:rPr>
          </w:rPrChange>
        </w:rPr>
      </w:pPr>
      <w:r w:rsidRPr="00A90D62">
        <w:rPr>
          <w:rFonts w:ascii="David" w:hAnsi="David" w:cs="David"/>
          <w:sz w:val="28"/>
          <w:szCs w:val="28"/>
          <w:rtl/>
          <w:rPrChange w:id="4" w:author="אברהם" w:date="2012-11-23T10:23:00Z">
            <w:rPr>
              <w:rFonts w:ascii="David" w:hAnsi="David" w:cs="David"/>
              <w:rtl/>
            </w:rPr>
          </w:rPrChange>
        </w:rPr>
        <w:t>אלגוריתם</w:t>
      </w:r>
      <w:r w:rsidRPr="00A90D62">
        <w:rPr>
          <w:rFonts w:ascii="David" w:eastAsia="David" w:hAnsi="David" w:cs="David"/>
          <w:sz w:val="28"/>
          <w:szCs w:val="28"/>
          <w:rtl/>
          <w:rPrChange w:id="5" w:author="אברהם" w:date="2012-11-23T10:23:00Z">
            <w:rPr>
              <w:rFonts w:ascii="David" w:eastAsia="David" w:hAnsi="David" w:cs="David"/>
              <w:rtl/>
            </w:rPr>
          </w:rPrChange>
        </w:rPr>
        <w:t xml:space="preserve"> </w:t>
      </w:r>
      <w:r w:rsidRPr="00A90D62">
        <w:rPr>
          <w:rFonts w:ascii="David" w:hAnsi="David" w:cs="David"/>
          <w:sz w:val="28"/>
          <w:szCs w:val="28"/>
          <w:rtl/>
          <w:rPrChange w:id="6" w:author="אברהם" w:date="2012-11-23T10:23:00Z">
            <w:rPr>
              <w:rFonts w:ascii="David" w:hAnsi="David" w:cs="David"/>
              <w:rtl/>
            </w:rPr>
          </w:rPrChange>
        </w:rPr>
        <w:t>לקיום</w:t>
      </w:r>
      <w:r w:rsidRPr="00A90D62">
        <w:rPr>
          <w:rFonts w:ascii="David" w:eastAsia="David" w:hAnsi="David" w:cs="David"/>
          <w:sz w:val="28"/>
          <w:szCs w:val="28"/>
          <w:rtl/>
          <w:rPrChange w:id="7" w:author="אברהם" w:date="2012-11-23T10:23:00Z">
            <w:rPr>
              <w:rFonts w:ascii="David" w:eastAsia="David" w:hAnsi="David" w:cs="David"/>
              <w:rtl/>
            </w:rPr>
          </w:rPrChange>
        </w:rPr>
        <w:t xml:space="preserve"> </w:t>
      </w:r>
      <w:r w:rsidRPr="00A90D62">
        <w:rPr>
          <w:rFonts w:ascii="David" w:hAnsi="David" w:cs="David"/>
          <w:sz w:val="28"/>
          <w:szCs w:val="28"/>
          <w:rtl/>
          <w:rPrChange w:id="8" w:author="אברהם" w:date="2012-11-23T10:23:00Z">
            <w:rPr>
              <w:rFonts w:ascii="David" w:hAnsi="David" w:cs="David"/>
              <w:rtl/>
            </w:rPr>
          </w:rPrChange>
        </w:rPr>
        <w:t>מצוות</w:t>
      </w:r>
      <w:r w:rsidRPr="00A90D62">
        <w:rPr>
          <w:rFonts w:ascii="David" w:eastAsia="David" w:hAnsi="David" w:cs="David"/>
          <w:sz w:val="28"/>
          <w:szCs w:val="28"/>
          <w:rtl/>
          <w:rPrChange w:id="9" w:author="אברהם" w:date="2012-11-23T10:23:00Z">
            <w:rPr>
              <w:rFonts w:ascii="David" w:eastAsia="David" w:hAnsi="David" w:cs="David"/>
              <w:rtl/>
            </w:rPr>
          </w:rPrChange>
        </w:rPr>
        <w:t xml:space="preserve"> </w:t>
      </w:r>
      <w:r w:rsidRPr="00A90D62">
        <w:rPr>
          <w:rFonts w:ascii="David" w:hAnsi="David" w:cs="David"/>
          <w:sz w:val="28"/>
          <w:szCs w:val="28"/>
          <w:rtl/>
          <w:rPrChange w:id="10" w:author="אברהם" w:date="2012-11-23T10:23:00Z">
            <w:rPr>
              <w:rFonts w:ascii="David" w:hAnsi="David" w:cs="David"/>
              <w:rtl/>
            </w:rPr>
          </w:rPrChange>
        </w:rPr>
        <w:t>חלוקת</w:t>
      </w:r>
      <w:r w:rsidRPr="00A90D62">
        <w:rPr>
          <w:rFonts w:ascii="David" w:eastAsia="David" w:hAnsi="David" w:cs="David"/>
          <w:sz w:val="28"/>
          <w:szCs w:val="28"/>
          <w:rtl/>
          <w:rPrChange w:id="11" w:author="אברהם" w:date="2012-11-23T10:23:00Z">
            <w:rPr>
              <w:rFonts w:ascii="David" w:eastAsia="David" w:hAnsi="David" w:cs="David"/>
              <w:rtl/>
            </w:rPr>
          </w:rPrChange>
        </w:rPr>
        <w:t xml:space="preserve"> </w:t>
      </w:r>
      <w:r w:rsidRPr="00A90D62">
        <w:rPr>
          <w:rFonts w:ascii="David" w:hAnsi="David" w:cs="David"/>
          <w:sz w:val="28"/>
          <w:szCs w:val="28"/>
          <w:rtl/>
          <w:rPrChange w:id="12" w:author="אברהם" w:date="2012-11-23T10:23:00Z">
            <w:rPr>
              <w:rFonts w:ascii="David" w:hAnsi="David" w:cs="David"/>
              <w:rtl/>
            </w:rPr>
          </w:rPrChange>
        </w:rPr>
        <w:t>הקרקעות</w:t>
      </w:r>
      <w:r w:rsidRPr="00A90D62">
        <w:rPr>
          <w:rFonts w:ascii="David" w:eastAsia="David" w:hAnsi="David" w:cs="David"/>
          <w:sz w:val="28"/>
          <w:szCs w:val="28"/>
          <w:rtl/>
          <w:rPrChange w:id="13" w:author="אברהם" w:date="2012-11-23T10:23:00Z">
            <w:rPr>
              <w:rFonts w:ascii="David" w:eastAsia="David" w:hAnsi="David" w:cs="David"/>
              <w:rtl/>
            </w:rPr>
          </w:rPrChange>
        </w:rPr>
        <w:t xml:space="preserve"> </w:t>
      </w:r>
      <w:r w:rsidRPr="00A90D62">
        <w:rPr>
          <w:rFonts w:ascii="David" w:hAnsi="David" w:cs="David"/>
          <w:sz w:val="28"/>
          <w:szCs w:val="28"/>
          <w:rtl/>
          <w:rPrChange w:id="14" w:author="אברהם" w:date="2012-11-23T10:23:00Z">
            <w:rPr>
              <w:rFonts w:ascii="David" w:hAnsi="David" w:cs="David"/>
              <w:rtl/>
            </w:rPr>
          </w:rPrChange>
        </w:rPr>
        <w:t>והיובל</w:t>
      </w:r>
      <w:r w:rsidRPr="00A90D62">
        <w:rPr>
          <w:rFonts w:ascii="David" w:eastAsia="David" w:hAnsi="David" w:cs="David"/>
          <w:sz w:val="28"/>
          <w:szCs w:val="28"/>
          <w:rtl/>
          <w:rPrChange w:id="15" w:author="אברהם" w:date="2012-11-23T10:23:00Z">
            <w:rPr>
              <w:rFonts w:ascii="David" w:eastAsia="David" w:hAnsi="David" w:cs="David"/>
              <w:rtl/>
            </w:rPr>
          </w:rPrChange>
        </w:rPr>
        <w:t xml:space="preserve"> </w:t>
      </w:r>
      <w:r w:rsidRPr="00A90D62">
        <w:rPr>
          <w:rFonts w:ascii="David" w:hAnsi="David" w:cs="David"/>
          <w:sz w:val="28"/>
          <w:szCs w:val="28"/>
          <w:rtl/>
          <w:rPrChange w:id="16" w:author="אברהם" w:date="2012-11-23T10:23:00Z">
            <w:rPr>
              <w:rFonts w:ascii="David" w:hAnsi="David" w:cs="David"/>
              <w:rtl/>
            </w:rPr>
          </w:rPrChange>
        </w:rPr>
        <w:t>בימינו</w:t>
      </w:r>
    </w:p>
    <w:p w:rsidR="009C2B09" w:rsidRPr="00A90D62" w:rsidRDefault="009C2B09" w:rsidP="009C2B09">
      <w:pPr>
        <w:pStyle w:val="2"/>
        <w:bidi/>
        <w:rPr>
          <w:rFonts w:ascii="David" w:hAnsi="David" w:cs="David"/>
          <w:sz w:val="28"/>
          <w:szCs w:val="28"/>
          <w:rtl/>
          <w:rPrChange w:id="17" w:author="אברהם" w:date="2012-11-23T10:23:00Z">
            <w:rPr>
              <w:rFonts w:ascii="David" w:hAnsi="David" w:cs="David"/>
              <w:rtl/>
            </w:rPr>
          </w:rPrChange>
        </w:rPr>
      </w:pPr>
      <w:r w:rsidRPr="00A90D62">
        <w:rPr>
          <w:rFonts w:ascii="David" w:hAnsi="David" w:cs="David"/>
          <w:sz w:val="28"/>
          <w:szCs w:val="28"/>
          <w:rtl/>
          <w:rPrChange w:id="18" w:author="אברהם" w:date="2012-11-23T10:23:00Z">
            <w:rPr>
              <w:rFonts w:ascii="David" w:hAnsi="David" w:cs="David"/>
              <w:rtl/>
            </w:rPr>
          </w:rPrChange>
        </w:rPr>
        <w:t>תקציר</w:t>
      </w:r>
    </w:p>
    <w:p w:rsidR="009C2B09" w:rsidRPr="00A90D62" w:rsidRDefault="00BA36BF" w:rsidP="008A508F">
      <w:pPr>
        <w:pStyle w:val="a1"/>
        <w:pBdr>
          <w:bottom w:val="single" w:sz="1" w:space="2" w:color="000000"/>
        </w:pBdr>
        <w:bidi/>
        <w:rPr>
          <w:rFonts w:ascii="David" w:hAnsi="David" w:cs="David"/>
          <w:sz w:val="28"/>
          <w:szCs w:val="28"/>
          <w:rtl/>
          <w:rPrChange w:id="19" w:author="אברהם" w:date="2012-11-23T10:23:00Z">
            <w:rPr>
              <w:rFonts w:ascii="David" w:hAnsi="David" w:cs="David"/>
              <w:rtl/>
            </w:rPr>
          </w:rPrChange>
        </w:rPr>
      </w:pPr>
      <w:ins w:id="20" w:author="אברהם" w:date="2012-11-26T15:56:00Z">
        <w:r>
          <w:rPr>
            <w:rFonts w:ascii="David" w:hAnsi="David" w:cs="David" w:hint="cs"/>
            <w:sz w:val="28"/>
            <w:szCs w:val="28"/>
            <w:rtl/>
          </w:rPr>
          <w:t xml:space="preserve">אחרי </w:t>
        </w:r>
      </w:ins>
      <w:del w:id="21" w:author="אברהם" w:date="2012-11-26T15:56:00Z">
        <w:r w:rsidR="009C2B09" w:rsidRPr="00A90D62" w:rsidDel="00BA36BF">
          <w:rPr>
            <w:rFonts w:ascii="David" w:hAnsi="David" w:cs="David"/>
            <w:sz w:val="28"/>
            <w:szCs w:val="28"/>
            <w:rtl/>
            <w:rPrChange w:id="22" w:author="אברהם" w:date="2012-11-23T10:23:00Z">
              <w:rPr>
                <w:rFonts w:ascii="David" w:hAnsi="David" w:cs="David"/>
                <w:rtl/>
              </w:rPr>
            </w:rPrChange>
          </w:rPr>
          <w:delText>כ</w:delText>
        </w:r>
      </w:del>
      <w:r w:rsidR="009C2B09" w:rsidRPr="00A90D62">
        <w:rPr>
          <w:rFonts w:ascii="David" w:hAnsi="David" w:cs="David"/>
          <w:sz w:val="28"/>
          <w:szCs w:val="28"/>
          <w:rtl/>
          <w:rPrChange w:id="23" w:author="אברהם" w:date="2012-11-23T10:23:00Z">
            <w:rPr>
              <w:rFonts w:ascii="David" w:hAnsi="David" w:cs="David"/>
              <w:rtl/>
            </w:rPr>
          </w:rPrChange>
        </w:rPr>
        <w:t>ש</w:t>
      </w:r>
      <w:ins w:id="24" w:author="אברהם" w:date="2012-11-26T15:56:00Z">
        <w:r>
          <w:rPr>
            <w:rFonts w:ascii="David" w:hAnsi="David" w:cs="David" w:hint="cs"/>
            <w:sz w:val="28"/>
            <w:szCs w:val="28"/>
            <w:rtl/>
          </w:rPr>
          <w:t xml:space="preserve">נכנסו </w:t>
        </w:r>
      </w:ins>
      <w:r w:rsidR="009C2B09" w:rsidRPr="00A90D62">
        <w:rPr>
          <w:rFonts w:ascii="David" w:hAnsi="David" w:cs="David"/>
          <w:sz w:val="28"/>
          <w:szCs w:val="28"/>
          <w:rtl/>
          <w:rPrChange w:id="25" w:author="אברהם" w:date="2012-11-23T10:23:00Z">
            <w:rPr>
              <w:rFonts w:ascii="David" w:hAnsi="David" w:cs="David"/>
              <w:rtl/>
            </w:rPr>
          </w:rPrChange>
        </w:rPr>
        <w:t>בני</w:t>
      </w:r>
      <w:r w:rsidR="009C2B09" w:rsidRPr="00A90D62">
        <w:rPr>
          <w:rFonts w:ascii="David" w:eastAsia="David" w:hAnsi="David" w:cs="David"/>
          <w:sz w:val="28"/>
          <w:szCs w:val="28"/>
          <w:rtl/>
          <w:rPrChange w:id="26" w:author="אברהם" w:date="2012-11-23T10:23:00Z">
            <w:rPr>
              <w:rFonts w:ascii="David" w:eastAsia="David" w:hAnsi="David" w:cs="David"/>
              <w:rtl/>
            </w:rPr>
          </w:rPrChange>
        </w:rPr>
        <w:t xml:space="preserve"> </w:t>
      </w:r>
      <w:r w:rsidR="009C2B09" w:rsidRPr="00A90D62">
        <w:rPr>
          <w:rFonts w:ascii="David" w:hAnsi="David" w:cs="David"/>
          <w:sz w:val="28"/>
          <w:szCs w:val="28"/>
          <w:rtl/>
          <w:rPrChange w:id="27" w:author="אברהם" w:date="2012-11-23T10:23:00Z">
            <w:rPr>
              <w:rFonts w:ascii="David" w:hAnsi="David" w:cs="David"/>
              <w:rtl/>
            </w:rPr>
          </w:rPrChange>
        </w:rPr>
        <w:t>ישראל</w:t>
      </w:r>
      <w:del w:id="28" w:author="אברהם" w:date="2012-11-26T15:56:00Z">
        <w:r w:rsidR="009C2B09" w:rsidRPr="00A90D62" w:rsidDel="00BA36BF">
          <w:rPr>
            <w:rFonts w:ascii="David" w:eastAsia="David" w:hAnsi="David" w:cs="David"/>
            <w:sz w:val="28"/>
            <w:szCs w:val="28"/>
            <w:rtl/>
            <w:rPrChange w:id="29"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30" w:author="אברהם" w:date="2012-11-23T10:23:00Z">
              <w:rPr>
                <w:rFonts w:ascii="David" w:hAnsi="David" w:cs="David"/>
                <w:rtl/>
              </w:rPr>
            </w:rPrChange>
          </w:rPr>
          <w:delText>נכנסו</w:delText>
        </w:r>
      </w:del>
      <w:r w:rsidR="009C2B09" w:rsidRPr="00A90D62">
        <w:rPr>
          <w:rFonts w:ascii="David" w:eastAsia="David" w:hAnsi="David" w:cs="David"/>
          <w:sz w:val="28"/>
          <w:szCs w:val="28"/>
          <w:rtl/>
          <w:rPrChange w:id="31" w:author="אברהם" w:date="2012-11-23T10:23:00Z">
            <w:rPr>
              <w:rFonts w:ascii="David" w:eastAsia="David" w:hAnsi="David" w:cs="David"/>
              <w:rtl/>
            </w:rPr>
          </w:rPrChange>
        </w:rPr>
        <w:t xml:space="preserve"> </w:t>
      </w:r>
      <w:r w:rsidR="009C2B09" w:rsidRPr="00A90D62">
        <w:rPr>
          <w:rFonts w:ascii="David" w:hAnsi="David" w:cs="David"/>
          <w:sz w:val="28"/>
          <w:szCs w:val="28"/>
          <w:rtl/>
          <w:rPrChange w:id="32" w:author="אברהם" w:date="2012-11-23T10:23:00Z">
            <w:rPr>
              <w:rFonts w:ascii="David" w:hAnsi="David" w:cs="David"/>
              <w:rtl/>
            </w:rPr>
          </w:rPrChange>
        </w:rPr>
        <w:t>לארץ</w:t>
      </w:r>
      <w:r w:rsidR="009C2B09" w:rsidRPr="00A90D62">
        <w:rPr>
          <w:rFonts w:ascii="David" w:eastAsia="David" w:hAnsi="David" w:cs="David"/>
          <w:sz w:val="28"/>
          <w:szCs w:val="28"/>
          <w:rtl/>
          <w:rPrChange w:id="33" w:author="אברהם" w:date="2012-11-23T10:23:00Z">
            <w:rPr>
              <w:rFonts w:ascii="David" w:eastAsia="David" w:hAnsi="David" w:cs="David"/>
              <w:rtl/>
            </w:rPr>
          </w:rPrChange>
        </w:rPr>
        <w:t xml:space="preserve"> </w:t>
      </w:r>
      <w:r w:rsidR="009C2B09" w:rsidRPr="00A90D62">
        <w:rPr>
          <w:rFonts w:ascii="David" w:hAnsi="David" w:cs="David"/>
          <w:sz w:val="28"/>
          <w:szCs w:val="28"/>
          <w:rtl/>
          <w:rPrChange w:id="34" w:author="אברהם" w:date="2012-11-23T10:23:00Z">
            <w:rPr>
              <w:rFonts w:ascii="David" w:hAnsi="David" w:cs="David"/>
              <w:rtl/>
            </w:rPr>
          </w:rPrChange>
        </w:rPr>
        <w:t>בימי</w:t>
      </w:r>
      <w:r w:rsidR="009C2B09" w:rsidRPr="00A90D62">
        <w:rPr>
          <w:rFonts w:ascii="David" w:eastAsia="David" w:hAnsi="David" w:cs="David"/>
          <w:sz w:val="28"/>
          <w:szCs w:val="28"/>
          <w:rtl/>
          <w:rPrChange w:id="35" w:author="אברהם" w:date="2012-11-23T10:23:00Z">
            <w:rPr>
              <w:rFonts w:ascii="David" w:eastAsia="David" w:hAnsi="David" w:cs="David"/>
              <w:rtl/>
            </w:rPr>
          </w:rPrChange>
        </w:rPr>
        <w:t xml:space="preserve"> </w:t>
      </w:r>
      <w:r w:rsidR="009C2B09" w:rsidRPr="00A90D62">
        <w:rPr>
          <w:rFonts w:ascii="David" w:hAnsi="David" w:cs="David"/>
          <w:sz w:val="28"/>
          <w:szCs w:val="28"/>
          <w:rtl/>
          <w:rPrChange w:id="36" w:author="אברהם" w:date="2012-11-23T10:23:00Z">
            <w:rPr>
              <w:rFonts w:ascii="David" w:hAnsi="David" w:cs="David"/>
              <w:rtl/>
            </w:rPr>
          </w:rPrChange>
        </w:rPr>
        <w:t>יהושע, הם</w:t>
      </w:r>
      <w:r w:rsidR="009C2B09" w:rsidRPr="00A90D62">
        <w:rPr>
          <w:rFonts w:ascii="David" w:eastAsia="David" w:hAnsi="David" w:cs="David"/>
          <w:sz w:val="28"/>
          <w:szCs w:val="28"/>
          <w:rtl/>
          <w:rPrChange w:id="37" w:author="אברהם" w:date="2012-11-23T10:23:00Z">
            <w:rPr>
              <w:rFonts w:ascii="David" w:eastAsia="David" w:hAnsi="David" w:cs="David"/>
              <w:rtl/>
            </w:rPr>
          </w:rPrChange>
        </w:rPr>
        <w:t xml:space="preserve"> </w:t>
      </w:r>
      <w:ins w:id="38" w:author="אברהם" w:date="2012-11-26T15:56:00Z">
        <w:r>
          <w:rPr>
            <w:rFonts w:ascii="David" w:eastAsia="David" w:hAnsi="David" w:cs="David" w:hint="cs"/>
            <w:sz w:val="28"/>
            <w:szCs w:val="28"/>
            <w:rtl/>
          </w:rPr>
          <w:t>עסקו</w:t>
        </w:r>
      </w:ins>
      <w:del w:id="39" w:author="אברהם" w:date="2012-11-26T15:56:00Z">
        <w:r w:rsidR="009C2B09" w:rsidRPr="00A90D62" w:rsidDel="00BA36BF">
          <w:rPr>
            <w:rFonts w:ascii="David" w:hAnsi="David" w:cs="David"/>
            <w:sz w:val="28"/>
            <w:szCs w:val="28"/>
            <w:rtl/>
            <w:rPrChange w:id="40" w:author="אברהם" w:date="2012-11-23T10:23:00Z">
              <w:rPr>
                <w:rFonts w:ascii="David" w:hAnsi="David" w:cs="David"/>
                <w:rtl/>
              </w:rPr>
            </w:rPrChange>
          </w:rPr>
          <w:delText>נצטוו</w:delText>
        </w:r>
      </w:del>
      <w:r w:rsidR="009C2B09" w:rsidRPr="00A90D62">
        <w:rPr>
          <w:rFonts w:ascii="David" w:eastAsia="David" w:hAnsi="David" w:cs="David"/>
          <w:sz w:val="28"/>
          <w:szCs w:val="28"/>
          <w:rtl/>
          <w:rPrChange w:id="41" w:author="אברהם" w:date="2012-11-23T10:23:00Z">
            <w:rPr>
              <w:rFonts w:ascii="David" w:eastAsia="David" w:hAnsi="David" w:cs="David"/>
              <w:rtl/>
            </w:rPr>
          </w:rPrChange>
        </w:rPr>
        <w:t xml:space="preserve"> </w:t>
      </w:r>
      <w:del w:id="42" w:author="אברהם" w:date="2012-11-26T15:56:00Z">
        <w:r w:rsidR="009C2B09" w:rsidRPr="00A90D62" w:rsidDel="00BA36BF">
          <w:rPr>
            <w:rFonts w:ascii="David" w:hAnsi="David" w:cs="David"/>
            <w:sz w:val="28"/>
            <w:szCs w:val="28"/>
            <w:rtl/>
            <w:rPrChange w:id="43" w:author="אברהם" w:date="2012-11-23T10:23:00Z">
              <w:rPr>
                <w:rFonts w:ascii="David" w:hAnsi="David" w:cs="David"/>
                <w:rtl/>
              </w:rPr>
            </w:rPrChange>
          </w:rPr>
          <w:delText>ל</w:delText>
        </w:r>
      </w:del>
      <w:ins w:id="44" w:author="אברהם" w:date="2012-11-26T15:57:00Z">
        <w:r>
          <w:rPr>
            <w:rFonts w:ascii="David" w:hAnsi="David" w:cs="David" w:hint="cs"/>
            <w:sz w:val="28"/>
            <w:szCs w:val="28"/>
            <w:rtl/>
          </w:rPr>
          <w:t>בכיבושה וב</w:t>
        </w:r>
      </w:ins>
      <w:r w:rsidR="009C2B09" w:rsidRPr="00A90D62">
        <w:rPr>
          <w:rFonts w:ascii="David" w:hAnsi="David" w:cs="David"/>
          <w:sz w:val="28"/>
          <w:szCs w:val="28"/>
          <w:rtl/>
          <w:rPrChange w:id="45" w:author="אברהם" w:date="2012-11-23T10:23:00Z">
            <w:rPr>
              <w:rFonts w:ascii="David" w:hAnsi="David" w:cs="David"/>
              <w:rtl/>
            </w:rPr>
          </w:rPrChange>
        </w:rPr>
        <w:t>חל</w:t>
      </w:r>
      <w:ins w:id="46" w:author="אברהם" w:date="2012-11-26T15:57:00Z">
        <w:r>
          <w:rPr>
            <w:rFonts w:ascii="David" w:hAnsi="David" w:cs="David" w:hint="cs"/>
            <w:sz w:val="28"/>
            <w:szCs w:val="28"/>
            <w:rtl/>
          </w:rPr>
          <w:t>ו</w:t>
        </w:r>
      </w:ins>
      <w:r w:rsidR="009C2B09" w:rsidRPr="00A90D62">
        <w:rPr>
          <w:rFonts w:ascii="David" w:hAnsi="David" w:cs="David"/>
          <w:sz w:val="28"/>
          <w:szCs w:val="28"/>
          <w:rtl/>
          <w:rPrChange w:id="47" w:author="אברהם" w:date="2012-11-23T10:23:00Z">
            <w:rPr>
              <w:rFonts w:ascii="David" w:hAnsi="David" w:cs="David"/>
              <w:rtl/>
            </w:rPr>
          </w:rPrChange>
        </w:rPr>
        <w:t>ק</w:t>
      </w:r>
      <w:ins w:id="48" w:author="אברהם" w:date="2012-11-26T15:57:00Z">
        <w:r>
          <w:rPr>
            <w:rFonts w:ascii="David" w:hAnsi="David" w:cs="David" w:hint="cs"/>
            <w:sz w:val="28"/>
            <w:szCs w:val="28"/>
            <w:rtl/>
          </w:rPr>
          <w:t>תה לשבטים</w:t>
        </w:r>
      </w:ins>
      <w:del w:id="49" w:author="אברהם" w:date="2012-11-26T15:57:00Z">
        <w:r w:rsidR="009C2B09" w:rsidRPr="00A90D62" w:rsidDel="00BA36BF">
          <w:rPr>
            <w:rFonts w:ascii="David" w:eastAsia="David" w:hAnsi="David" w:cs="David"/>
            <w:sz w:val="28"/>
            <w:szCs w:val="28"/>
            <w:rtl/>
            <w:rPrChange w:id="50"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51" w:author="אברהם" w:date="2012-11-23T10:23:00Z">
              <w:rPr>
                <w:rFonts w:ascii="David" w:hAnsi="David" w:cs="David"/>
                <w:rtl/>
              </w:rPr>
            </w:rPrChange>
          </w:rPr>
          <w:delText>את</w:delText>
        </w:r>
        <w:r w:rsidR="009C2B09" w:rsidRPr="00A90D62" w:rsidDel="00BA36BF">
          <w:rPr>
            <w:rFonts w:ascii="David" w:eastAsia="David" w:hAnsi="David" w:cs="David"/>
            <w:sz w:val="28"/>
            <w:szCs w:val="28"/>
            <w:rtl/>
            <w:rPrChange w:id="52"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53" w:author="אברהם" w:date="2012-11-23T10:23:00Z">
              <w:rPr>
                <w:rFonts w:ascii="David" w:hAnsi="David" w:cs="David"/>
                <w:rtl/>
              </w:rPr>
            </w:rPrChange>
          </w:rPr>
          <w:delText>הארץ</w:delText>
        </w:r>
        <w:r w:rsidR="009C2B09" w:rsidRPr="00A90D62" w:rsidDel="00BA36BF">
          <w:rPr>
            <w:rFonts w:ascii="David" w:eastAsia="David" w:hAnsi="David" w:cs="David"/>
            <w:sz w:val="28"/>
            <w:szCs w:val="28"/>
            <w:rtl/>
            <w:rPrChange w:id="54"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55" w:author="אברהם" w:date="2012-11-23T10:23:00Z">
              <w:rPr>
                <w:rFonts w:ascii="David" w:hAnsi="David" w:cs="David"/>
                <w:rtl/>
              </w:rPr>
            </w:rPrChange>
          </w:rPr>
          <w:delText>ביניהם</w:delText>
        </w:r>
        <w:r w:rsidR="009C2B09" w:rsidRPr="00A90D62" w:rsidDel="00BA36BF">
          <w:rPr>
            <w:rFonts w:ascii="David" w:eastAsia="David" w:hAnsi="David" w:cs="David"/>
            <w:sz w:val="28"/>
            <w:szCs w:val="28"/>
            <w:rtl/>
            <w:rPrChange w:id="56"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57" w:author="אברהם" w:date="2012-11-23T10:23:00Z">
              <w:rPr>
                <w:rFonts w:ascii="David" w:hAnsi="David" w:cs="David"/>
                <w:rtl/>
              </w:rPr>
            </w:rPrChange>
          </w:rPr>
          <w:delText>בצורה</w:delText>
        </w:r>
        <w:r w:rsidR="009C2B09" w:rsidRPr="00A90D62" w:rsidDel="00BA36BF">
          <w:rPr>
            <w:rFonts w:ascii="David" w:eastAsia="David" w:hAnsi="David" w:cs="David"/>
            <w:sz w:val="28"/>
            <w:szCs w:val="28"/>
            <w:rtl/>
            <w:rPrChange w:id="58"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59" w:author="אברהם" w:date="2012-11-23T10:23:00Z">
              <w:rPr>
                <w:rFonts w:ascii="David" w:hAnsi="David" w:cs="David"/>
                <w:rtl/>
              </w:rPr>
            </w:rPrChange>
          </w:rPr>
          <w:delText>שוויונית</w:delText>
        </w:r>
      </w:del>
      <w:r w:rsidR="009C2B09" w:rsidRPr="00A90D62">
        <w:rPr>
          <w:rFonts w:ascii="David" w:hAnsi="David" w:cs="David"/>
          <w:sz w:val="28"/>
          <w:szCs w:val="28"/>
          <w:rtl/>
          <w:rPrChange w:id="60" w:author="אברהם" w:date="2012-11-23T10:23:00Z">
            <w:rPr>
              <w:rFonts w:ascii="David" w:hAnsi="David" w:cs="David"/>
              <w:rtl/>
            </w:rPr>
          </w:rPrChange>
        </w:rPr>
        <w:t xml:space="preserve">. </w:t>
      </w:r>
      <w:ins w:id="61" w:author="אברהם" w:date="2012-11-26T15:58:00Z">
        <w:r>
          <w:rPr>
            <w:rFonts w:ascii="David" w:hAnsi="David" w:cs="David" w:hint="cs"/>
            <w:sz w:val="28"/>
            <w:szCs w:val="28"/>
            <w:rtl/>
          </w:rPr>
          <w:t xml:space="preserve">מאז בכל </w:t>
        </w:r>
      </w:ins>
      <w:ins w:id="62" w:author="אברהם" w:date="2012-11-26T15:59:00Z">
        <w:r>
          <w:rPr>
            <w:rFonts w:ascii="David" w:hAnsi="David" w:cs="David" w:hint="cs"/>
            <w:sz w:val="28"/>
            <w:szCs w:val="28"/>
            <w:rtl/>
          </w:rPr>
          <w:t>שנת ה</w:t>
        </w:r>
      </w:ins>
      <w:ins w:id="63" w:author="אברהם" w:date="2012-11-26T15:58:00Z">
        <w:r>
          <w:rPr>
            <w:rFonts w:ascii="David" w:hAnsi="David" w:cs="David" w:hint="cs"/>
            <w:sz w:val="28"/>
            <w:szCs w:val="28"/>
            <w:rtl/>
          </w:rPr>
          <w:t xml:space="preserve">יובל </w:t>
        </w:r>
      </w:ins>
      <w:ins w:id="64" w:author="אברהם" w:date="2012-11-26T15:59:00Z">
        <w:r>
          <w:rPr>
            <w:rFonts w:ascii="David" w:hAnsi="David" w:cs="David" w:hint="cs"/>
            <w:sz w:val="28"/>
            <w:szCs w:val="28"/>
            <w:rtl/>
          </w:rPr>
          <w:t xml:space="preserve">חוזרות </w:t>
        </w:r>
      </w:ins>
      <w:ins w:id="65" w:author="אברהם" w:date="2012-11-26T15:58:00Z">
        <w:r>
          <w:rPr>
            <w:rFonts w:ascii="David" w:hAnsi="David" w:cs="David" w:hint="cs"/>
            <w:sz w:val="28"/>
            <w:szCs w:val="28"/>
            <w:rtl/>
          </w:rPr>
          <w:t xml:space="preserve">הקרקעות </w:t>
        </w:r>
      </w:ins>
      <w:ins w:id="66" w:author="אברהם" w:date="2012-11-26T15:59:00Z">
        <w:r>
          <w:rPr>
            <w:rFonts w:ascii="David" w:hAnsi="David" w:cs="David" w:hint="cs"/>
            <w:sz w:val="28"/>
            <w:szCs w:val="28"/>
            <w:rtl/>
          </w:rPr>
          <w:t>לבעליהן הראשונים ובכך</w:t>
        </w:r>
      </w:ins>
      <w:del w:id="67" w:author="אברהם" w:date="2012-11-26T15:58:00Z">
        <w:r w:rsidR="009C2B09" w:rsidRPr="00A90D62" w:rsidDel="00BA36BF">
          <w:rPr>
            <w:rFonts w:ascii="David" w:hAnsi="David" w:cs="David"/>
            <w:sz w:val="28"/>
            <w:szCs w:val="28"/>
            <w:rtl/>
            <w:rPrChange w:id="68" w:author="אברהם" w:date="2012-11-23T10:23:00Z">
              <w:rPr>
                <w:rFonts w:ascii="David" w:hAnsi="David" w:cs="David"/>
                <w:rtl/>
              </w:rPr>
            </w:rPrChange>
          </w:rPr>
          <w:delText>מצוות</w:delText>
        </w:r>
        <w:r w:rsidR="009C2B09" w:rsidRPr="00A90D62" w:rsidDel="00BA36BF">
          <w:rPr>
            <w:rFonts w:ascii="David" w:eastAsia="David" w:hAnsi="David" w:cs="David"/>
            <w:sz w:val="28"/>
            <w:szCs w:val="28"/>
            <w:rtl/>
            <w:rPrChange w:id="69" w:author="אברהם" w:date="2012-11-23T10:23:00Z">
              <w:rPr>
                <w:rFonts w:ascii="David" w:eastAsia="David" w:hAnsi="David" w:cs="David"/>
                <w:rtl/>
              </w:rPr>
            </w:rPrChange>
          </w:rPr>
          <w:delText xml:space="preserve"> </w:delText>
        </w:r>
      </w:del>
      <w:del w:id="70" w:author="אברהם" w:date="2012-11-26T15:59:00Z">
        <w:r w:rsidR="009C2B09" w:rsidRPr="00A90D62" w:rsidDel="00BA36BF">
          <w:rPr>
            <w:rFonts w:ascii="David" w:hAnsi="David" w:cs="David"/>
            <w:sz w:val="28"/>
            <w:szCs w:val="28"/>
            <w:rtl/>
            <w:rPrChange w:id="71" w:author="אברהם" w:date="2012-11-23T10:23:00Z">
              <w:rPr>
                <w:rFonts w:ascii="David" w:hAnsi="David" w:cs="David"/>
                <w:rtl/>
              </w:rPr>
            </w:rPrChange>
          </w:rPr>
          <w:delText>היובל</w:delText>
        </w:r>
        <w:r w:rsidR="009C2B09" w:rsidRPr="00A90D62" w:rsidDel="00BA36BF">
          <w:rPr>
            <w:rFonts w:ascii="David" w:eastAsia="David" w:hAnsi="David" w:cs="David"/>
            <w:sz w:val="28"/>
            <w:szCs w:val="28"/>
            <w:rtl/>
            <w:rPrChange w:id="72"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73" w:author="אברהם" w:date="2012-11-23T10:23:00Z">
              <w:rPr>
                <w:rFonts w:ascii="David" w:hAnsi="David" w:cs="David"/>
                <w:rtl/>
              </w:rPr>
            </w:rPrChange>
          </w:rPr>
          <w:delText>נועדה</w:delText>
        </w:r>
      </w:del>
      <w:r w:rsidR="009C2B09" w:rsidRPr="00A90D62">
        <w:rPr>
          <w:rFonts w:ascii="David" w:eastAsia="David" w:hAnsi="David" w:cs="David"/>
          <w:sz w:val="28"/>
          <w:szCs w:val="28"/>
          <w:rtl/>
          <w:rPrChange w:id="74" w:author="אברהם" w:date="2012-11-23T10:23:00Z">
            <w:rPr>
              <w:rFonts w:ascii="David" w:eastAsia="David" w:hAnsi="David" w:cs="David"/>
              <w:rtl/>
            </w:rPr>
          </w:rPrChange>
        </w:rPr>
        <w:t xml:space="preserve"> </w:t>
      </w:r>
      <w:del w:id="75" w:author="אברהם" w:date="2012-11-26T15:59:00Z">
        <w:r w:rsidR="009C2B09" w:rsidRPr="00A90D62" w:rsidDel="00BA36BF">
          <w:rPr>
            <w:rFonts w:ascii="David" w:hAnsi="David" w:cs="David"/>
            <w:sz w:val="28"/>
            <w:szCs w:val="28"/>
            <w:rtl/>
            <w:rPrChange w:id="76" w:author="אברהם" w:date="2012-11-23T10:23:00Z">
              <w:rPr>
                <w:rFonts w:ascii="David" w:hAnsi="David" w:cs="David"/>
                <w:rtl/>
              </w:rPr>
            </w:rPrChange>
          </w:rPr>
          <w:delText>ל</w:delText>
        </w:r>
      </w:del>
      <w:ins w:id="77" w:author="אברהם" w:date="2012-11-26T15:59:00Z">
        <w:r>
          <w:rPr>
            <w:rFonts w:ascii="David" w:hAnsi="David" w:cs="David" w:hint="cs"/>
            <w:sz w:val="28"/>
            <w:szCs w:val="28"/>
            <w:rtl/>
          </w:rPr>
          <w:t>נ</w:t>
        </w:r>
      </w:ins>
      <w:r w:rsidR="009C2B09" w:rsidRPr="00A90D62">
        <w:rPr>
          <w:rFonts w:ascii="David" w:hAnsi="David" w:cs="David"/>
          <w:sz w:val="28"/>
          <w:szCs w:val="28"/>
          <w:rtl/>
          <w:rPrChange w:id="78" w:author="אברהם" w:date="2012-11-23T10:23:00Z">
            <w:rPr>
              <w:rFonts w:ascii="David" w:hAnsi="David" w:cs="David"/>
              <w:rtl/>
            </w:rPr>
          </w:rPrChange>
        </w:rPr>
        <w:t>שמר</w:t>
      </w:r>
      <w:ins w:id="79" w:author="אברהם" w:date="2012-11-26T15:59:00Z">
        <w:r>
          <w:rPr>
            <w:rFonts w:ascii="David" w:hAnsi="David" w:cs="David" w:hint="cs"/>
            <w:sz w:val="28"/>
            <w:szCs w:val="28"/>
            <w:rtl/>
          </w:rPr>
          <w:t>ת</w:t>
        </w:r>
      </w:ins>
      <w:del w:id="80" w:author="אברהם" w:date="2012-11-26T15:59:00Z">
        <w:r w:rsidR="009C2B09" w:rsidRPr="00A90D62" w:rsidDel="00BA36BF">
          <w:rPr>
            <w:rFonts w:ascii="David" w:eastAsia="David" w:hAnsi="David" w:cs="David"/>
            <w:sz w:val="28"/>
            <w:szCs w:val="28"/>
            <w:rtl/>
            <w:rPrChange w:id="81"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82" w:author="אברהם" w:date="2012-11-23T10:23:00Z">
              <w:rPr>
                <w:rFonts w:ascii="David" w:hAnsi="David" w:cs="David"/>
                <w:rtl/>
              </w:rPr>
            </w:rPrChange>
          </w:rPr>
          <w:delText>את</w:delText>
        </w:r>
      </w:del>
      <w:r w:rsidR="009C2B09" w:rsidRPr="00A90D62">
        <w:rPr>
          <w:rFonts w:ascii="David" w:eastAsia="David" w:hAnsi="David" w:cs="David"/>
          <w:sz w:val="28"/>
          <w:szCs w:val="28"/>
          <w:rtl/>
          <w:rPrChange w:id="83" w:author="אברהם" w:date="2012-11-23T10:23:00Z">
            <w:rPr>
              <w:rFonts w:ascii="David" w:eastAsia="David" w:hAnsi="David" w:cs="David"/>
              <w:rtl/>
            </w:rPr>
          </w:rPrChange>
        </w:rPr>
        <w:t xml:space="preserve"> </w:t>
      </w:r>
      <w:r w:rsidR="009C2B09" w:rsidRPr="00A90D62">
        <w:rPr>
          <w:rFonts w:ascii="David" w:hAnsi="David" w:cs="David"/>
          <w:sz w:val="28"/>
          <w:szCs w:val="28"/>
          <w:rtl/>
          <w:rPrChange w:id="84" w:author="אברהם" w:date="2012-11-23T10:23:00Z">
            <w:rPr>
              <w:rFonts w:ascii="David" w:hAnsi="David" w:cs="David"/>
              <w:rtl/>
            </w:rPr>
          </w:rPrChange>
        </w:rPr>
        <w:t>החלוקה</w:t>
      </w:r>
      <w:r w:rsidR="009C2B09" w:rsidRPr="00A90D62">
        <w:rPr>
          <w:rFonts w:ascii="David" w:eastAsia="David" w:hAnsi="David" w:cs="David"/>
          <w:sz w:val="28"/>
          <w:szCs w:val="28"/>
          <w:rtl/>
          <w:rPrChange w:id="85" w:author="אברהם" w:date="2012-11-23T10:23:00Z">
            <w:rPr>
              <w:rFonts w:ascii="David" w:eastAsia="David" w:hAnsi="David" w:cs="David"/>
              <w:rtl/>
            </w:rPr>
          </w:rPrChange>
        </w:rPr>
        <w:t xml:space="preserve"> </w:t>
      </w:r>
      <w:r w:rsidR="009C2B09" w:rsidRPr="00A90D62">
        <w:rPr>
          <w:rFonts w:ascii="David" w:hAnsi="David" w:cs="David"/>
          <w:sz w:val="28"/>
          <w:szCs w:val="28"/>
          <w:rtl/>
          <w:rPrChange w:id="86" w:author="אברהם" w:date="2012-11-23T10:23:00Z">
            <w:rPr>
              <w:rFonts w:ascii="David" w:hAnsi="David" w:cs="David"/>
              <w:rtl/>
            </w:rPr>
          </w:rPrChange>
        </w:rPr>
        <w:t>הראשונית</w:t>
      </w:r>
      <w:del w:id="87" w:author="אברהם" w:date="2012-11-26T15:59:00Z">
        <w:r w:rsidR="009C2B09" w:rsidRPr="00A90D62" w:rsidDel="00BA36BF">
          <w:rPr>
            <w:rFonts w:ascii="David" w:hAnsi="David" w:cs="David"/>
            <w:sz w:val="28"/>
            <w:szCs w:val="28"/>
            <w:rtl/>
            <w:rPrChange w:id="88" w:author="אברהם" w:date="2012-11-23T10:23:00Z">
              <w:rPr>
                <w:rFonts w:ascii="David" w:hAnsi="David" w:cs="David"/>
                <w:rtl/>
              </w:rPr>
            </w:rPrChange>
          </w:rPr>
          <w:delText>, כך</w:delText>
        </w:r>
        <w:r w:rsidR="009C2B09" w:rsidRPr="00A90D62" w:rsidDel="00BA36BF">
          <w:rPr>
            <w:rFonts w:ascii="David" w:eastAsia="David" w:hAnsi="David" w:cs="David"/>
            <w:sz w:val="28"/>
            <w:szCs w:val="28"/>
            <w:rtl/>
            <w:rPrChange w:id="89"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90" w:author="אברהם" w:date="2012-11-23T10:23:00Z">
              <w:rPr>
                <w:rFonts w:ascii="David" w:hAnsi="David" w:cs="David"/>
                <w:rtl/>
              </w:rPr>
            </w:rPrChange>
          </w:rPr>
          <w:delText>שלכל</w:delText>
        </w:r>
        <w:r w:rsidR="009C2B09" w:rsidRPr="00A90D62" w:rsidDel="00BA36BF">
          <w:rPr>
            <w:rFonts w:ascii="David" w:eastAsia="David" w:hAnsi="David" w:cs="David"/>
            <w:sz w:val="28"/>
            <w:szCs w:val="28"/>
            <w:rtl/>
            <w:rPrChange w:id="91"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92" w:author="אברהם" w:date="2012-11-23T10:23:00Z">
              <w:rPr>
                <w:rFonts w:ascii="David" w:hAnsi="David" w:cs="David"/>
                <w:rtl/>
              </w:rPr>
            </w:rPrChange>
          </w:rPr>
          <w:delText>משפחה</w:delText>
        </w:r>
        <w:r w:rsidR="009C2B09" w:rsidRPr="00A90D62" w:rsidDel="00BA36BF">
          <w:rPr>
            <w:rFonts w:ascii="David" w:eastAsia="David" w:hAnsi="David" w:cs="David"/>
            <w:sz w:val="28"/>
            <w:szCs w:val="28"/>
            <w:rtl/>
            <w:rPrChange w:id="93"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94" w:author="אברהם" w:date="2012-11-23T10:23:00Z">
              <w:rPr>
                <w:rFonts w:ascii="David" w:hAnsi="David" w:cs="David"/>
                <w:rtl/>
              </w:rPr>
            </w:rPrChange>
          </w:rPr>
          <w:delText>תהיה</w:delText>
        </w:r>
        <w:r w:rsidR="009C2B09" w:rsidRPr="00A90D62" w:rsidDel="00BA36BF">
          <w:rPr>
            <w:rFonts w:ascii="David" w:eastAsia="David" w:hAnsi="David" w:cs="David"/>
            <w:sz w:val="28"/>
            <w:szCs w:val="28"/>
            <w:rtl/>
            <w:rPrChange w:id="95"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96" w:author="אברהם" w:date="2012-11-23T10:23:00Z">
              <w:rPr>
                <w:rFonts w:ascii="David" w:hAnsi="David" w:cs="David"/>
                <w:rtl/>
              </w:rPr>
            </w:rPrChange>
          </w:rPr>
          <w:delText>נחלה</w:delText>
        </w:r>
        <w:r w:rsidR="009C2B09" w:rsidRPr="00A90D62" w:rsidDel="00BA36BF">
          <w:rPr>
            <w:rFonts w:ascii="David" w:eastAsia="David" w:hAnsi="David" w:cs="David"/>
            <w:sz w:val="28"/>
            <w:szCs w:val="28"/>
            <w:rtl/>
            <w:rPrChange w:id="97"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98" w:author="אברהם" w:date="2012-11-23T10:23:00Z">
              <w:rPr>
                <w:rFonts w:ascii="David" w:hAnsi="David" w:cs="David"/>
                <w:rtl/>
              </w:rPr>
            </w:rPrChange>
          </w:rPr>
          <w:delText>בארץ</w:delText>
        </w:r>
      </w:del>
      <w:r w:rsidR="009C2B09" w:rsidRPr="00A90D62">
        <w:rPr>
          <w:rFonts w:ascii="David" w:hAnsi="David" w:cs="David"/>
          <w:sz w:val="28"/>
          <w:szCs w:val="28"/>
          <w:rtl/>
          <w:rPrChange w:id="99" w:author="אברהם" w:date="2012-11-23T10:23:00Z">
            <w:rPr>
              <w:rFonts w:ascii="David" w:hAnsi="David" w:cs="David"/>
              <w:rtl/>
            </w:rPr>
          </w:rPrChange>
        </w:rPr>
        <w:t xml:space="preserve">. </w:t>
      </w:r>
      <w:ins w:id="100" w:author="אברהם" w:date="2012-11-26T16:02:00Z">
        <w:r>
          <w:rPr>
            <w:rFonts w:ascii="David" w:hAnsi="David" w:cs="David" w:hint="cs"/>
            <w:sz w:val="28"/>
            <w:szCs w:val="28"/>
            <w:rtl/>
          </w:rPr>
          <w:t>כיום</w:t>
        </w:r>
      </w:ins>
      <w:del w:id="101" w:author="אברהם" w:date="2012-11-26T16:00:00Z">
        <w:r w:rsidR="009C2B09" w:rsidRPr="00A90D62" w:rsidDel="00BA36BF">
          <w:rPr>
            <w:rFonts w:ascii="David" w:hAnsi="David" w:cs="David"/>
            <w:sz w:val="28"/>
            <w:szCs w:val="28"/>
            <w:rtl/>
            <w:rPrChange w:id="102" w:author="אברהם" w:date="2012-11-23T10:23:00Z">
              <w:rPr>
                <w:rFonts w:ascii="David" w:hAnsi="David" w:cs="David"/>
                <w:rtl/>
              </w:rPr>
            </w:rPrChange>
          </w:rPr>
          <w:delText>בימינו</w:delText>
        </w:r>
      </w:del>
      <w:r w:rsidR="009C2B09" w:rsidRPr="00A90D62">
        <w:rPr>
          <w:rFonts w:ascii="David" w:hAnsi="David" w:cs="David"/>
          <w:sz w:val="28"/>
          <w:szCs w:val="28"/>
          <w:rtl/>
          <w:rPrChange w:id="103" w:author="אברהם" w:date="2012-11-23T10:23:00Z">
            <w:rPr>
              <w:rFonts w:ascii="David" w:hAnsi="David" w:cs="David"/>
              <w:rtl/>
            </w:rPr>
          </w:rPrChange>
        </w:rPr>
        <w:t>, הקרקעות</w:t>
      </w:r>
      <w:r w:rsidR="009C2B09" w:rsidRPr="00A90D62">
        <w:rPr>
          <w:rFonts w:ascii="David" w:eastAsia="David" w:hAnsi="David" w:cs="David"/>
          <w:sz w:val="28"/>
          <w:szCs w:val="28"/>
          <w:rtl/>
          <w:rPrChange w:id="104" w:author="אברהם" w:date="2012-11-23T10:23:00Z">
            <w:rPr>
              <w:rFonts w:ascii="David" w:eastAsia="David" w:hAnsi="David" w:cs="David"/>
              <w:rtl/>
            </w:rPr>
          </w:rPrChange>
        </w:rPr>
        <w:t xml:space="preserve"> </w:t>
      </w:r>
      <w:r w:rsidR="009C2B09" w:rsidRPr="00A90D62">
        <w:rPr>
          <w:rFonts w:ascii="David" w:hAnsi="David" w:cs="David"/>
          <w:sz w:val="28"/>
          <w:szCs w:val="28"/>
          <w:rtl/>
          <w:rPrChange w:id="105" w:author="אברהם" w:date="2012-11-23T10:23:00Z">
            <w:rPr>
              <w:rFonts w:ascii="David" w:hAnsi="David" w:cs="David"/>
              <w:rtl/>
            </w:rPr>
          </w:rPrChange>
        </w:rPr>
        <w:t>אינן</w:t>
      </w:r>
      <w:r w:rsidR="009C2B09" w:rsidRPr="00A90D62">
        <w:rPr>
          <w:rFonts w:ascii="David" w:eastAsia="David" w:hAnsi="David" w:cs="David"/>
          <w:sz w:val="28"/>
          <w:szCs w:val="28"/>
          <w:rtl/>
          <w:rPrChange w:id="106" w:author="אברהם" w:date="2012-11-23T10:23:00Z">
            <w:rPr>
              <w:rFonts w:ascii="David" w:eastAsia="David" w:hAnsi="David" w:cs="David"/>
              <w:rtl/>
            </w:rPr>
          </w:rPrChange>
        </w:rPr>
        <w:t xml:space="preserve"> </w:t>
      </w:r>
      <w:r w:rsidR="009C2B09" w:rsidRPr="00A90D62">
        <w:rPr>
          <w:rFonts w:ascii="David" w:hAnsi="David" w:cs="David"/>
          <w:sz w:val="28"/>
          <w:szCs w:val="28"/>
          <w:rtl/>
          <w:rPrChange w:id="107" w:author="אברהם" w:date="2012-11-23T10:23:00Z">
            <w:rPr>
              <w:rFonts w:ascii="David" w:hAnsi="David" w:cs="David"/>
              <w:rtl/>
            </w:rPr>
          </w:rPrChange>
        </w:rPr>
        <w:t>מחולקות</w:t>
      </w:r>
      <w:r w:rsidR="009C2B09" w:rsidRPr="00A90D62">
        <w:rPr>
          <w:rFonts w:ascii="David" w:eastAsia="David" w:hAnsi="David" w:cs="David"/>
          <w:sz w:val="28"/>
          <w:szCs w:val="28"/>
          <w:rtl/>
          <w:rPrChange w:id="108" w:author="אברהם" w:date="2012-11-23T10:23:00Z">
            <w:rPr>
              <w:rFonts w:ascii="David" w:eastAsia="David" w:hAnsi="David" w:cs="David"/>
              <w:rtl/>
            </w:rPr>
          </w:rPrChange>
        </w:rPr>
        <w:t xml:space="preserve"> </w:t>
      </w:r>
      <w:r w:rsidR="009C2B09" w:rsidRPr="00A90D62">
        <w:rPr>
          <w:rFonts w:ascii="David" w:hAnsi="David" w:cs="David"/>
          <w:sz w:val="28"/>
          <w:szCs w:val="28"/>
          <w:rtl/>
          <w:rPrChange w:id="109" w:author="אברהם" w:date="2012-11-23T10:23:00Z">
            <w:rPr>
              <w:rFonts w:ascii="David" w:hAnsi="David" w:cs="David"/>
              <w:rtl/>
            </w:rPr>
          </w:rPrChange>
        </w:rPr>
        <w:t>בצורה</w:t>
      </w:r>
      <w:r w:rsidR="009C2B09" w:rsidRPr="00A90D62">
        <w:rPr>
          <w:rFonts w:ascii="David" w:eastAsia="David" w:hAnsi="David" w:cs="David"/>
          <w:sz w:val="28"/>
          <w:szCs w:val="28"/>
          <w:rtl/>
          <w:rPrChange w:id="110" w:author="אברהם" w:date="2012-11-23T10:23:00Z">
            <w:rPr>
              <w:rFonts w:ascii="David" w:eastAsia="David" w:hAnsi="David" w:cs="David"/>
              <w:rtl/>
            </w:rPr>
          </w:rPrChange>
        </w:rPr>
        <w:t xml:space="preserve"> </w:t>
      </w:r>
      <w:r w:rsidR="009C2B09" w:rsidRPr="00A90D62">
        <w:rPr>
          <w:rFonts w:ascii="David" w:hAnsi="David" w:cs="David"/>
          <w:sz w:val="28"/>
          <w:szCs w:val="28"/>
          <w:rtl/>
          <w:rPrChange w:id="111" w:author="אברהם" w:date="2012-11-23T10:23:00Z">
            <w:rPr>
              <w:rFonts w:ascii="David" w:hAnsi="David" w:cs="David"/>
              <w:rtl/>
            </w:rPr>
          </w:rPrChange>
        </w:rPr>
        <w:t>שוויונית, ולכן</w:t>
      </w:r>
      <w:r w:rsidR="009C2B09" w:rsidRPr="00A90D62">
        <w:rPr>
          <w:rFonts w:ascii="David" w:eastAsia="David" w:hAnsi="David" w:cs="David"/>
          <w:sz w:val="28"/>
          <w:szCs w:val="28"/>
          <w:rtl/>
          <w:rPrChange w:id="112" w:author="אברהם" w:date="2012-11-23T10:23:00Z">
            <w:rPr>
              <w:rFonts w:ascii="David" w:eastAsia="David" w:hAnsi="David" w:cs="David"/>
              <w:rtl/>
            </w:rPr>
          </w:rPrChange>
        </w:rPr>
        <w:t xml:space="preserve"> </w:t>
      </w:r>
      <w:r w:rsidR="009C2B09" w:rsidRPr="00A90D62">
        <w:rPr>
          <w:rFonts w:ascii="David" w:hAnsi="David" w:cs="David"/>
          <w:sz w:val="28"/>
          <w:szCs w:val="28"/>
          <w:rtl/>
          <w:rPrChange w:id="113" w:author="אברהם" w:date="2012-11-23T10:23:00Z">
            <w:rPr>
              <w:rFonts w:ascii="David" w:hAnsi="David" w:cs="David"/>
              <w:rtl/>
            </w:rPr>
          </w:rPrChange>
        </w:rPr>
        <w:t>קיום</w:t>
      </w:r>
      <w:r w:rsidR="009C2B09" w:rsidRPr="00A90D62">
        <w:rPr>
          <w:rFonts w:ascii="David" w:eastAsia="David" w:hAnsi="David" w:cs="David"/>
          <w:sz w:val="28"/>
          <w:szCs w:val="28"/>
          <w:rtl/>
          <w:rPrChange w:id="114" w:author="אברהם" w:date="2012-11-23T10:23:00Z">
            <w:rPr>
              <w:rFonts w:ascii="David" w:eastAsia="David" w:hAnsi="David" w:cs="David"/>
              <w:rtl/>
            </w:rPr>
          </w:rPrChange>
        </w:rPr>
        <w:t xml:space="preserve"> </w:t>
      </w:r>
      <w:r w:rsidR="009C2B09" w:rsidRPr="00A90D62">
        <w:rPr>
          <w:rFonts w:ascii="David" w:hAnsi="David" w:cs="David"/>
          <w:sz w:val="28"/>
          <w:szCs w:val="28"/>
          <w:rtl/>
          <w:rPrChange w:id="115" w:author="אברהם" w:date="2012-11-23T10:23:00Z">
            <w:rPr>
              <w:rFonts w:ascii="David" w:hAnsi="David" w:cs="David"/>
              <w:rtl/>
            </w:rPr>
          </w:rPrChange>
        </w:rPr>
        <w:t>מצוות</w:t>
      </w:r>
      <w:r w:rsidR="009C2B09" w:rsidRPr="00A90D62">
        <w:rPr>
          <w:rFonts w:ascii="David" w:eastAsia="David" w:hAnsi="David" w:cs="David"/>
          <w:sz w:val="28"/>
          <w:szCs w:val="28"/>
          <w:rtl/>
          <w:rPrChange w:id="116" w:author="אברהם" w:date="2012-11-23T10:23:00Z">
            <w:rPr>
              <w:rFonts w:ascii="David" w:eastAsia="David" w:hAnsi="David" w:cs="David"/>
              <w:rtl/>
            </w:rPr>
          </w:rPrChange>
        </w:rPr>
        <w:t xml:space="preserve"> </w:t>
      </w:r>
      <w:r w:rsidR="009C2B09" w:rsidRPr="00A90D62">
        <w:rPr>
          <w:rFonts w:ascii="David" w:hAnsi="David" w:cs="David"/>
          <w:sz w:val="28"/>
          <w:szCs w:val="28"/>
          <w:rtl/>
          <w:rPrChange w:id="117" w:author="אברהם" w:date="2012-11-23T10:23:00Z">
            <w:rPr>
              <w:rFonts w:ascii="David" w:hAnsi="David" w:cs="David"/>
              <w:rtl/>
            </w:rPr>
          </w:rPrChange>
        </w:rPr>
        <w:t>היובל</w:t>
      </w:r>
      <w:r w:rsidR="009C2B09" w:rsidRPr="00A90D62">
        <w:rPr>
          <w:rFonts w:ascii="David" w:eastAsia="David" w:hAnsi="David" w:cs="David"/>
          <w:sz w:val="28"/>
          <w:szCs w:val="28"/>
          <w:rtl/>
          <w:rPrChange w:id="118" w:author="אברהם" w:date="2012-11-23T10:23:00Z">
            <w:rPr>
              <w:rFonts w:ascii="David" w:eastAsia="David" w:hAnsi="David" w:cs="David"/>
              <w:rtl/>
            </w:rPr>
          </w:rPrChange>
        </w:rPr>
        <w:t xml:space="preserve"> </w:t>
      </w:r>
      <w:r w:rsidR="009C2B09" w:rsidRPr="00A90D62">
        <w:rPr>
          <w:rFonts w:ascii="David" w:hAnsi="David" w:cs="David"/>
          <w:sz w:val="28"/>
          <w:szCs w:val="28"/>
          <w:rtl/>
          <w:rPrChange w:id="119" w:author="אברהם" w:date="2012-11-23T10:23:00Z">
            <w:rPr>
              <w:rFonts w:ascii="David" w:hAnsi="David" w:cs="David"/>
              <w:rtl/>
            </w:rPr>
          </w:rPrChange>
        </w:rPr>
        <w:t>כפשוטה</w:t>
      </w:r>
      <w:r w:rsidR="009C2B09" w:rsidRPr="00A90D62">
        <w:rPr>
          <w:rFonts w:ascii="David" w:eastAsia="David" w:hAnsi="David" w:cs="David"/>
          <w:sz w:val="28"/>
          <w:szCs w:val="28"/>
          <w:rtl/>
          <w:rPrChange w:id="120" w:author="אברהם" w:date="2012-11-23T10:23:00Z">
            <w:rPr>
              <w:rFonts w:ascii="David" w:eastAsia="David" w:hAnsi="David" w:cs="David"/>
              <w:rtl/>
            </w:rPr>
          </w:rPrChange>
        </w:rPr>
        <w:t xml:space="preserve"> </w:t>
      </w:r>
      <w:r w:rsidR="009C2B09" w:rsidRPr="00A90D62">
        <w:rPr>
          <w:rFonts w:ascii="David" w:hAnsi="David" w:cs="David"/>
          <w:sz w:val="28"/>
          <w:szCs w:val="28"/>
          <w:rtl/>
          <w:rPrChange w:id="121" w:author="אברהם" w:date="2012-11-23T10:23:00Z">
            <w:rPr>
              <w:rFonts w:ascii="David" w:hAnsi="David" w:cs="David"/>
              <w:rtl/>
            </w:rPr>
          </w:rPrChange>
        </w:rPr>
        <w:t>לא</w:t>
      </w:r>
      <w:r w:rsidR="009C2B09" w:rsidRPr="00A90D62">
        <w:rPr>
          <w:rFonts w:ascii="David" w:eastAsia="David" w:hAnsi="David" w:cs="David"/>
          <w:sz w:val="28"/>
          <w:szCs w:val="28"/>
          <w:rtl/>
          <w:rPrChange w:id="122" w:author="אברהם" w:date="2012-11-23T10:23:00Z">
            <w:rPr>
              <w:rFonts w:ascii="David" w:eastAsia="David" w:hAnsi="David" w:cs="David"/>
              <w:rtl/>
            </w:rPr>
          </w:rPrChange>
        </w:rPr>
        <w:t xml:space="preserve"> </w:t>
      </w:r>
      <w:r w:rsidR="009C2B09" w:rsidRPr="00A90D62">
        <w:rPr>
          <w:rFonts w:ascii="David" w:hAnsi="David" w:cs="David"/>
          <w:sz w:val="28"/>
          <w:szCs w:val="28"/>
          <w:rtl/>
          <w:rPrChange w:id="123" w:author="אברהם" w:date="2012-11-23T10:23:00Z">
            <w:rPr>
              <w:rFonts w:ascii="David" w:hAnsi="David" w:cs="David"/>
              <w:rtl/>
            </w:rPr>
          </w:rPrChange>
        </w:rPr>
        <w:t>יביא</w:t>
      </w:r>
      <w:r w:rsidR="009C2B09" w:rsidRPr="00A90D62">
        <w:rPr>
          <w:rFonts w:ascii="David" w:eastAsia="David" w:hAnsi="David" w:cs="David"/>
          <w:sz w:val="28"/>
          <w:szCs w:val="28"/>
          <w:rtl/>
          <w:rPrChange w:id="124" w:author="אברהם" w:date="2012-11-23T10:23:00Z">
            <w:rPr>
              <w:rFonts w:ascii="David" w:eastAsia="David" w:hAnsi="David" w:cs="David"/>
              <w:rtl/>
            </w:rPr>
          </w:rPrChange>
        </w:rPr>
        <w:t xml:space="preserve"> </w:t>
      </w:r>
      <w:r w:rsidR="009C2B09" w:rsidRPr="00A90D62">
        <w:rPr>
          <w:rFonts w:ascii="David" w:hAnsi="David" w:cs="David"/>
          <w:sz w:val="28"/>
          <w:szCs w:val="28"/>
          <w:rtl/>
          <w:rPrChange w:id="125" w:author="אברהם" w:date="2012-11-23T10:23:00Z">
            <w:rPr>
              <w:rFonts w:ascii="David" w:hAnsi="David" w:cs="David"/>
              <w:rtl/>
            </w:rPr>
          </w:rPrChange>
        </w:rPr>
        <w:t>לחלוקה</w:t>
      </w:r>
      <w:r w:rsidR="009C2B09" w:rsidRPr="00A90D62">
        <w:rPr>
          <w:rFonts w:ascii="David" w:eastAsia="David" w:hAnsi="David" w:cs="David"/>
          <w:sz w:val="28"/>
          <w:szCs w:val="28"/>
          <w:rtl/>
          <w:rPrChange w:id="126" w:author="אברהם" w:date="2012-11-23T10:23:00Z">
            <w:rPr>
              <w:rFonts w:ascii="David" w:eastAsia="David" w:hAnsi="David" w:cs="David"/>
              <w:rtl/>
            </w:rPr>
          </w:rPrChange>
        </w:rPr>
        <w:t xml:space="preserve"> </w:t>
      </w:r>
      <w:r w:rsidR="009C2B09" w:rsidRPr="00A90D62">
        <w:rPr>
          <w:rFonts w:ascii="David" w:hAnsi="David" w:cs="David"/>
          <w:sz w:val="28"/>
          <w:szCs w:val="28"/>
          <w:rtl/>
          <w:rPrChange w:id="127" w:author="אברהם" w:date="2012-11-23T10:23:00Z">
            <w:rPr>
              <w:rFonts w:ascii="David" w:hAnsi="David" w:cs="David"/>
              <w:rtl/>
            </w:rPr>
          </w:rPrChange>
        </w:rPr>
        <w:t>שוויונית</w:t>
      </w:r>
      <w:r w:rsidR="009C2B09" w:rsidRPr="00A90D62">
        <w:rPr>
          <w:rFonts w:ascii="David" w:eastAsia="David" w:hAnsi="David" w:cs="David"/>
          <w:sz w:val="28"/>
          <w:szCs w:val="28"/>
          <w:rtl/>
          <w:rPrChange w:id="128" w:author="אברהם" w:date="2012-11-23T10:23:00Z">
            <w:rPr>
              <w:rFonts w:ascii="David" w:eastAsia="David" w:hAnsi="David" w:cs="David"/>
              <w:rtl/>
            </w:rPr>
          </w:rPrChange>
        </w:rPr>
        <w:t xml:space="preserve"> </w:t>
      </w:r>
      <w:ins w:id="129" w:author="אברהם" w:date="2012-11-26T16:01:00Z">
        <w:r>
          <w:rPr>
            <w:rFonts w:ascii="David" w:eastAsia="David" w:hAnsi="David" w:cs="David" w:hint="cs"/>
            <w:sz w:val="28"/>
            <w:szCs w:val="28"/>
            <w:rtl/>
          </w:rPr>
          <w:t>של הקרקעו</w:t>
        </w:r>
        <w:r>
          <w:rPr>
            <w:rFonts w:ascii="David" w:hAnsi="David" w:cs="David" w:hint="cs"/>
            <w:sz w:val="28"/>
            <w:szCs w:val="28"/>
            <w:rtl/>
          </w:rPr>
          <w:t>ת</w:t>
        </w:r>
      </w:ins>
      <w:del w:id="130" w:author="אברהם" w:date="2012-11-26T16:01:00Z">
        <w:r w:rsidR="009C2B09" w:rsidRPr="00A90D62" w:rsidDel="00BA36BF">
          <w:rPr>
            <w:rFonts w:ascii="David" w:hAnsi="David" w:cs="David"/>
            <w:sz w:val="28"/>
            <w:szCs w:val="28"/>
            <w:rtl/>
            <w:rPrChange w:id="131" w:author="אברהם" w:date="2012-11-23T10:23:00Z">
              <w:rPr>
                <w:rFonts w:ascii="David" w:hAnsi="David" w:cs="David"/>
                <w:rtl/>
              </w:rPr>
            </w:rPrChange>
          </w:rPr>
          <w:delText>אלא</w:delText>
        </w:r>
        <w:r w:rsidR="009C2B09" w:rsidRPr="00A90D62" w:rsidDel="00BA36BF">
          <w:rPr>
            <w:rFonts w:ascii="David" w:eastAsia="David" w:hAnsi="David" w:cs="David"/>
            <w:sz w:val="28"/>
            <w:szCs w:val="28"/>
            <w:rtl/>
            <w:rPrChange w:id="132"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33" w:author="אברהם" w:date="2012-11-23T10:23:00Z">
              <w:rPr>
                <w:rFonts w:ascii="David" w:hAnsi="David" w:cs="David"/>
                <w:rtl/>
              </w:rPr>
            </w:rPrChange>
          </w:rPr>
          <w:delText>דווקא</w:delText>
        </w:r>
        <w:r w:rsidR="009C2B09" w:rsidRPr="00A90D62" w:rsidDel="00BA36BF">
          <w:rPr>
            <w:rFonts w:ascii="David" w:eastAsia="David" w:hAnsi="David" w:cs="David"/>
            <w:sz w:val="28"/>
            <w:szCs w:val="28"/>
            <w:rtl/>
            <w:rPrChange w:id="134"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35" w:author="אברהם" w:date="2012-11-23T10:23:00Z">
              <w:rPr>
                <w:rFonts w:ascii="David" w:hAnsi="David" w:cs="David"/>
                <w:rtl/>
              </w:rPr>
            </w:rPrChange>
          </w:rPr>
          <w:delText>לשימור</w:delText>
        </w:r>
        <w:r w:rsidR="009C2B09" w:rsidRPr="00A90D62" w:rsidDel="00BA36BF">
          <w:rPr>
            <w:rFonts w:ascii="David" w:eastAsia="David" w:hAnsi="David" w:cs="David"/>
            <w:sz w:val="28"/>
            <w:szCs w:val="28"/>
            <w:rtl/>
            <w:rPrChange w:id="136"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37" w:author="אברהם" w:date="2012-11-23T10:23:00Z">
              <w:rPr>
                <w:rFonts w:ascii="David" w:hAnsi="David" w:cs="David"/>
                <w:rtl/>
              </w:rPr>
            </w:rPrChange>
          </w:rPr>
          <w:delText>החלוקה</w:delText>
        </w:r>
        <w:r w:rsidR="009C2B09" w:rsidRPr="00A90D62" w:rsidDel="00BA36BF">
          <w:rPr>
            <w:rFonts w:ascii="David" w:eastAsia="David" w:hAnsi="David" w:cs="David"/>
            <w:sz w:val="28"/>
            <w:szCs w:val="28"/>
            <w:rtl/>
            <w:rPrChange w:id="138"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39" w:author="אברהם" w:date="2012-11-23T10:23:00Z">
              <w:rPr>
                <w:rFonts w:ascii="David" w:hAnsi="David" w:cs="David"/>
                <w:rtl/>
              </w:rPr>
            </w:rPrChange>
          </w:rPr>
          <w:delText>הלא-שוויונית</w:delText>
        </w:r>
      </w:del>
      <w:r w:rsidR="009C2B09" w:rsidRPr="00A90D62">
        <w:rPr>
          <w:rFonts w:ascii="David" w:hAnsi="David" w:cs="David"/>
          <w:sz w:val="28"/>
          <w:szCs w:val="28"/>
          <w:rtl/>
          <w:rPrChange w:id="140" w:author="אברהם" w:date="2012-11-23T10:23:00Z">
            <w:rPr>
              <w:rFonts w:ascii="David" w:hAnsi="David" w:cs="David"/>
              <w:rtl/>
            </w:rPr>
          </w:rPrChange>
        </w:rPr>
        <w:t xml:space="preserve">. </w:t>
      </w:r>
      <w:ins w:id="141" w:author="אברהם" w:date="2012-11-26T16:03:00Z">
        <w:r>
          <w:rPr>
            <w:rFonts w:ascii="David" w:hAnsi="David" w:cs="David" w:hint="cs"/>
            <w:sz w:val="28"/>
            <w:szCs w:val="28"/>
            <w:rtl/>
          </w:rPr>
          <w:t>יתר על כן</w:t>
        </w:r>
      </w:ins>
      <w:del w:id="142" w:author="אברהם" w:date="2012-11-26T16:03:00Z">
        <w:r w:rsidR="009C2B09" w:rsidRPr="00A90D62" w:rsidDel="00BA36BF">
          <w:rPr>
            <w:rFonts w:ascii="David" w:hAnsi="David" w:cs="David"/>
            <w:sz w:val="28"/>
            <w:szCs w:val="28"/>
            <w:rtl/>
            <w:rPrChange w:id="143" w:author="אברהם" w:date="2012-11-23T10:23:00Z">
              <w:rPr>
                <w:rFonts w:ascii="David" w:hAnsi="David" w:cs="David"/>
                <w:rtl/>
              </w:rPr>
            </w:rPrChange>
          </w:rPr>
          <w:delText>מצד</w:delText>
        </w:r>
        <w:r w:rsidR="009C2B09" w:rsidRPr="00A90D62" w:rsidDel="00BA36BF">
          <w:rPr>
            <w:rFonts w:ascii="David" w:eastAsia="David" w:hAnsi="David" w:cs="David"/>
            <w:sz w:val="28"/>
            <w:szCs w:val="28"/>
            <w:rtl/>
            <w:rPrChange w:id="144"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45" w:author="אברהם" w:date="2012-11-23T10:23:00Z">
              <w:rPr>
                <w:rFonts w:ascii="David" w:hAnsi="David" w:cs="David"/>
                <w:rtl/>
              </w:rPr>
            </w:rPrChange>
          </w:rPr>
          <w:delText>שני</w:delText>
        </w:r>
      </w:del>
      <w:r w:rsidR="009C2B09" w:rsidRPr="00A90D62">
        <w:rPr>
          <w:rFonts w:ascii="David" w:hAnsi="David" w:cs="David"/>
          <w:sz w:val="28"/>
          <w:szCs w:val="28"/>
          <w:rtl/>
          <w:rPrChange w:id="146" w:author="אברהם" w:date="2012-11-23T10:23:00Z">
            <w:rPr>
              <w:rFonts w:ascii="David" w:hAnsi="David" w:cs="David"/>
              <w:rtl/>
            </w:rPr>
          </w:rPrChange>
        </w:rPr>
        <w:t>, חלוקה</w:t>
      </w:r>
      <w:r w:rsidR="009C2B09" w:rsidRPr="00A90D62">
        <w:rPr>
          <w:rFonts w:ascii="David" w:eastAsia="David" w:hAnsi="David" w:cs="David"/>
          <w:sz w:val="28"/>
          <w:szCs w:val="28"/>
          <w:rtl/>
          <w:rPrChange w:id="147" w:author="אברהם" w:date="2012-11-23T10:23:00Z">
            <w:rPr>
              <w:rFonts w:ascii="David" w:eastAsia="David" w:hAnsi="David" w:cs="David"/>
              <w:rtl/>
            </w:rPr>
          </w:rPrChange>
        </w:rPr>
        <w:t xml:space="preserve"> </w:t>
      </w:r>
      <w:r w:rsidR="009C2B09" w:rsidRPr="00A90D62">
        <w:rPr>
          <w:rFonts w:ascii="David" w:hAnsi="David" w:cs="David"/>
          <w:sz w:val="28"/>
          <w:szCs w:val="28"/>
          <w:rtl/>
          <w:rPrChange w:id="148" w:author="אברהם" w:date="2012-11-23T10:23:00Z">
            <w:rPr>
              <w:rFonts w:ascii="David" w:hAnsi="David" w:cs="David"/>
              <w:rtl/>
            </w:rPr>
          </w:rPrChange>
        </w:rPr>
        <w:t>שוויונית</w:t>
      </w:r>
      <w:r w:rsidR="009C2B09" w:rsidRPr="00A90D62">
        <w:rPr>
          <w:rFonts w:ascii="David" w:eastAsia="David" w:hAnsi="David" w:cs="David"/>
          <w:sz w:val="28"/>
          <w:szCs w:val="28"/>
          <w:rtl/>
          <w:rPrChange w:id="149" w:author="אברהם" w:date="2012-11-23T10:23:00Z">
            <w:rPr>
              <w:rFonts w:ascii="David" w:eastAsia="David" w:hAnsi="David" w:cs="David"/>
              <w:rtl/>
            </w:rPr>
          </w:rPrChange>
        </w:rPr>
        <w:t xml:space="preserve"> </w:t>
      </w:r>
      <w:r w:rsidR="009C2B09" w:rsidRPr="00A90D62">
        <w:rPr>
          <w:rFonts w:ascii="David" w:hAnsi="David" w:cs="David"/>
          <w:sz w:val="28"/>
          <w:szCs w:val="28"/>
          <w:rtl/>
          <w:rPrChange w:id="150" w:author="אברהם" w:date="2012-11-23T10:23:00Z">
            <w:rPr>
              <w:rFonts w:ascii="David" w:hAnsi="David" w:cs="David"/>
              <w:rtl/>
            </w:rPr>
          </w:rPrChange>
        </w:rPr>
        <w:t>של</w:t>
      </w:r>
      <w:r w:rsidR="009C2B09" w:rsidRPr="00A90D62">
        <w:rPr>
          <w:rFonts w:ascii="David" w:eastAsia="David" w:hAnsi="David" w:cs="David"/>
          <w:sz w:val="28"/>
          <w:szCs w:val="28"/>
          <w:rtl/>
          <w:rPrChange w:id="151" w:author="אברהם" w:date="2012-11-23T10:23:00Z">
            <w:rPr>
              <w:rFonts w:ascii="David" w:eastAsia="David" w:hAnsi="David" w:cs="David"/>
              <w:rtl/>
            </w:rPr>
          </w:rPrChange>
        </w:rPr>
        <w:t xml:space="preserve"> </w:t>
      </w:r>
      <w:r w:rsidR="009C2B09" w:rsidRPr="00A90D62">
        <w:rPr>
          <w:rFonts w:ascii="David" w:hAnsi="David" w:cs="David"/>
          <w:sz w:val="28"/>
          <w:szCs w:val="28"/>
          <w:rtl/>
          <w:rPrChange w:id="152" w:author="אברהם" w:date="2012-11-23T10:23:00Z">
            <w:rPr>
              <w:rFonts w:ascii="David" w:hAnsi="David" w:cs="David"/>
              <w:rtl/>
            </w:rPr>
          </w:rPrChange>
        </w:rPr>
        <w:t>קרקעות</w:t>
      </w:r>
      <w:del w:id="153" w:author="אברהם" w:date="2012-11-26T16:04:00Z">
        <w:r w:rsidR="009C2B09" w:rsidRPr="00A90D62" w:rsidDel="00BA36BF">
          <w:rPr>
            <w:rFonts w:ascii="David" w:eastAsia="David" w:hAnsi="David" w:cs="David"/>
            <w:sz w:val="28"/>
            <w:szCs w:val="28"/>
            <w:rtl/>
            <w:rPrChange w:id="154"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55" w:author="אברהם" w:date="2012-11-23T10:23:00Z">
              <w:rPr>
                <w:rFonts w:ascii="David" w:hAnsi="David" w:cs="David"/>
                <w:rtl/>
              </w:rPr>
            </w:rPrChange>
          </w:rPr>
          <w:delText>במציאות</w:delText>
        </w:r>
        <w:r w:rsidR="009C2B09" w:rsidRPr="00A90D62" w:rsidDel="00BA36BF">
          <w:rPr>
            <w:rFonts w:ascii="David" w:eastAsia="David" w:hAnsi="David" w:cs="David"/>
            <w:sz w:val="28"/>
            <w:szCs w:val="28"/>
            <w:rtl/>
            <w:rPrChange w:id="156"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57" w:author="אברהם" w:date="2012-11-23T10:23:00Z">
              <w:rPr>
                <w:rFonts w:ascii="David" w:hAnsi="David" w:cs="David"/>
                <w:rtl/>
              </w:rPr>
            </w:rPrChange>
          </w:rPr>
          <w:delText>של</w:delText>
        </w:r>
        <w:r w:rsidR="009C2B09" w:rsidRPr="00A90D62" w:rsidDel="00BA36BF">
          <w:rPr>
            <w:rFonts w:ascii="David" w:eastAsia="David" w:hAnsi="David" w:cs="David"/>
            <w:sz w:val="28"/>
            <w:szCs w:val="28"/>
            <w:rtl/>
            <w:rPrChange w:id="158" w:author="אברהם" w:date="2012-11-23T10:23:00Z">
              <w:rPr>
                <w:rFonts w:ascii="David" w:eastAsia="David" w:hAnsi="David" w:cs="David"/>
                <w:rtl/>
              </w:rPr>
            </w:rPrChange>
          </w:rPr>
          <w:delText xml:space="preserve"> </w:delText>
        </w:r>
        <w:r w:rsidR="009C2B09" w:rsidRPr="00A90D62" w:rsidDel="00BA36BF">
          <w:rPr>
            <w:rFonts w:ascii="David" w:hAnsi="David" w:cs="David"/>
            <w:sz w:val="28"/>
            <w:szCs w:val="28"/>
            <w:rtl/>
            <w:rPrChange w:id="159" w:author="אברהם" w:date="2012-11-23T10:23:00Z">
              <w:rPr>
                <w:rFonts w:ascii="David" w:hAnsi="David" w:cs="David"/>
                <w:rtl/>
              </w:rPr>
            </w:rPrChange>
          </w:rPr>
          <w:delText>ימינו</w:delText>
        </w:r>
      </w:del>
      <w:r w:rsidR="009C2B09" w:rsidRPr="00A90D62">
        <w:rPr>
          <w:rFonts w:ascii="David" w:eastAsia="David" w:hAnsi="David" w:cs="David"/>
          <w:sz w:val="28"/>
          <w:szCs w:val="28"/>
          <w:rtl/>
          <w:rPrChange w:id="160" w:author="אברהם" w:date="2012-11-23T10:23:00Z">
            <w:rPr>
              <w:rFonts w:ascii="David" w:eastAsia="David" w:hAnsi="David" w:cs="David"/>
              <w:rtl/>
            </w:rPr>
          </w:rPrChange>
        </w:rPr>
        <w:t xml:space="preserve"> </w:t>
      </w:r>
      <w:r w:rsidR="009C2B09" w:rsidRPr="00A90D62">
        <w:rPr>
          <w:rFonts w:ascii="David" w:hAnsi="David" w:cs="David"/>
          <w:sz w:val="28"/>
          <w:szCs w:val="28"/>
          <w:rtl/>
          <w:rPrChange w:id="161" w:author="אברהם" w:date="2012-11-23T10:23:00Z">
            <w:rPr>
              <w:rFonts w:ascii="David" w:hAnsi="David" w:cs="David"/>
              <w:rtl/>
            </w:rPr>
          </w:rPrChange>
        </w:rPr>
        <w:t>נראית</w:t>
      </w:r>
      <w:r w:rsidR="009C2B09" w:rsidRPr="00A90D62">
        <w:rPr>
          <w:rFonts w:ascii="David" w:eastAsia="David" w:hAnsi="David" w:cs="David"/>
          <w:sz w:val="28"/>
          <w:szCs w:val="28"/>
          <w:rtl/>
          <w:rPrChange w:id="162" w:author="אברהם" w:date="2012-11-23T10:23:00Z">
            <w:rPr>
              <w:rFonts w:ascii="David" w:eastAsia="David" w:hAnsi="David" w:cs="David"/>
              <w:rtl/>
            </w:rPr>
          </w:rPrChange>
        </w:rPr>
        <w:t xml:space="preserve"> </w:t>
      </w:r>
      <w:r w:rsidR="009C2B09" w:rsidRPr="00A90D62">
        <w:rPr>
          <w:rFonts w:ascii="David" w:hAnsi="David" w:cs="David"/>
          <w:sz w:val="28"/>
          <w:szCs w:val="28"/>
          <w:rtl/>
          <w:rPrChange w:id="163" w:author="אברהם" w:date="2012-11-23T10:23:00Z">
            <w:rPr>
              <w:rFonts w:ascii="David" w:hAnsi="David" w:cs="David"/>
              <w:rtl/>
            </w:rPr>
          </w:rPrChange>
        </w:rPr>
        <w:t>קשה</w:t>
      </w:r>
      <w:r w:rsidR="009C2B09" w:rsidRPr="00A90D62">
        <w:rPr>
          <w:rFonts w:ascii="David" w:eastAsia="David" w:hAnsi="David" w:cs="David"/>
          <w:sz w:val="28"/>
          <w:szCs w:val="28"/>
          <w:rtl/>
          <w:rPrChange w:id="164" w:author="אברהם" w:date="2012-11-23T10:23:00Z">
            <w:rPr>
              <w:rFonts w:ascii="David" w:eastAsia="David" w:hAnsi="David" w:cs="David"/>
              <w:rtl/>
            </w:rPr>
          </w:rPrChange>
        </w:rPr>
        <w:t xml:space="preserve"> </w:t>
      </w:r>
      <w:r w:rsidR="009C2B09" w:rsidRPr="00A90D62">
        <w:rPr>
          <w:rFonts w:ascii="David" w:hAnsi="David" w:cs="David"/>
          <w:sz w:val="28"/>
          <w:szCs w:val="28"/>
          <w:rtl/>
          <w:rPrChange w:id="165" w:author="אברהם" w:date="2012-11-23T10:23:00Z">
            <w:rPr>
              <w:rFonts w:ascii="David" w:hAnsi="David" w:cs="David"/>
              <w:rtl/>
            </w:rPr>
          </w:rPrChange>
        </w:rPr>
        <w:t>ולא</w:t>
      </w:r>
      <w:r w:rsidR="009C2B09" w:rsidRPr="00A90D62">
        <w:rPr>
          <w:rFonts w:ascii="David" w:eastAsia="David" w:hAnsi="David" w:cs="David"/>
          <w:sz w:val="28"/>
          <w:szCs w:val="28"/>
          <w:rtl/>
          <w:rPrChange w:id="166" w:author="אברהם" w:date="2012-11-23T10:23:00Z">
            <w:rPr>
              <w:rFonts w:ascii="David" w:eastAsia="David" w:hAnsi="David" w:cs="David"/>
              <w:rtl/>
            </w:rPr>
          </w:rPrChange>
        </w:rPr>
        <w:t xml:space="preserve"> </w:t>
      </w:r>
      <w:r w:rsidR="009C2B09" w:rsidRPr="00A90D62">
        <w:rPr>
          <w:rFonts w:ascii="David" w:hAnsi="David" w:cs="David"/>
          <w:sz w:val="28"/>
          <w:szCs w:val="28"/>
          <w:rtl/>
          <w:rPrChange w:id="167" w:author="אברהם" w:date="2012-11-23T10:23:00Z">
            <w:rPr>
              <w:rFonts w:ascii="David" w:hAnsi="David" w:cs="David"/>
              <w:rtl/>
            </w:rPr>
          </w:rPrChange>
        </w:rPr>
        <w:t>מעשית</w:t>
      </w:r>
      <w:ins w:id="168" w:author="אברהם" w:date="2012-11-26T16:04:00Z">
        <w:r>
          <w:rPr>
            <w:rFonts w:ascii="David" w:hAnsi="David" w:cs="David" w:hint="cs"/>
            <w:sz w:val="28"/>
            <w:szCs w:val="28"/>
            <w:rtl/>
          </w:rPr>
          <w:t xml:space="preserve"> </w:t>
        </w:r>
        <w:r w:rsidRPr="00584C85">
          <w:rPr>
            <w:rFonts w:ascii="David" w:hAnsi="David" w:cs="David"/>
            <w:sz w:val="28"/>
            <w:szCs w:val="28"/>
            <w:rtl/>
          </w:rPr>
          <w:t>במציאות</w:t>
        </w:r>
        <w:r w:rsidRPr="00584C85">
          <w:rPr>
            <w:rFonts w:ascii="David" w:eastAsia="David" w:hAnsi="David" w:cs="David"/>
            <w:sz w:val="28"/>
            <w:szCs w:val="28"/>
            <w:rtl/>
          </w:rPr>
          <w:t xml:space="preserve"> </w:t>
        </w:r>
        <w:r w:rsidRPr="00584C85">
          <w:rPr>
            <w:rFonts w:ascii="David" w:hAnsi="David" w:cs="David"/>
            <w:sz w:val="28"/>
            <w:szCs w:val="28"/>
            <w:rtl/>
          </w:rPr>
          <w:t>של</w:t>
        </w:r>
        <w:r w:rsidRPr="00584C85">
          <w:rPr>
            <w:rFonts w:ascii="David" w:eastAsia="David" w:hAnsi="David" w:cs="David"/>
            <w:sz w:val="28"/>
            <w:szCs w:val="28"/>
            <w:rtl/>
          </w:rPr>
          <w:t xml:space="preserve"> </w:t>
        </w:r>
        <w:r w:rsidRPr="00584C85">
          <w:rPr>
            <w:rFonts w:ascii="David" w:hAnsi="David" w:cs="David"/>
            <w:sz w:val="28"/>
            <w:szCs w:val="28"/>
            <w:rtl/>
          </w:rPr>
          <w:t>ימינו</w:t>
        </w:r>
      </w:ins>
      <w:r w:rsidR="009C2B09" w:rsidRPr="00A90D62">
        <w:rPr>
          <w:rFonts w:ascii="David" w:hAnsi="David" w:cs="David"/>
          <w:sz w:val="28"/>
          <w:szCs w:val="28"/>
          <w:rtl/>
          <w:rPrChange w:id="169" w:author="אברהם" w:date="2012-11-23T10:23:00Z">
            <w:rPr>
              <w:rFonts w:ascii="David" w:hAnsi="David" w:cs="David"/>
              <w:rtl/>
            </w:rPr>
          </w:rPrChange>
        </w:rPr>
        <w:t>. מאמר</w:t>
      </w:r>
      <w:r w:rsidR="009C2B09" w:rsidRPr="00A90D62">
        <w:rPr>
          <w:rFonts w:ascii="David" w:eastAsia="David" w:hAnsi="David" w:cs="David"/>
          <w:sz w:val="28"/>
          <w:szCs w:val="28"/>
          <w:rtl/>
          <w:rPrChange w:id="170" w:author="אברהם" w:date="2012-11-23T10:23:00Z">
            <w:rPr>
              <w:rFonts w:ascii="David" w:eastAsia="David" w:hAnsi="David" w:cs="David"/>
              <w:rtl/>
            </w:rPr>
          </w:rPrChange>
        </w:rPr>
        <w:t xml:space="preserve"> </w:t>
      </w:r>
      <w:r w:rsidR="009C2B09" w:rsidRPr="00A90D62">
        <w:rPr>
          <w:rFonts w:ascii="David" w:hAnsi="David" w:cs="David"/>
          <w:sz w:val="28"/>
          <w:szCs w:val="28"/>
          <w:rtl/>
          <w:rPrChange w:id="171" w:author="אברהם" w:date="2012-11-23T10:23:00Z">
            <w:rPr>
              <w:rFonts w:ascii="David" w:hAnsi="David" w:cs="David"/>
              <w:rtl/>
            </w:rPr>
          </w:rPrChange>
        </w:rPr>
        <w:t>זה</w:t>
      </w:r>
      <w:r w:rsidR="009C2B09" w:rsidRPr="00A90D62">
        <w:rPr>
          <w:rFonts w:ascii="David" w:eastAsia="David" w:hAnsi="David" w:cs="David"/>
          <w:sz w:val="28"/>
          <w:szCs w:val="28"/>
          <w:rtl/>
          <w:rPrChange w:id="172" w:author="אברהם" w:date="2012-11-23T10:23:00Z">
            <w:rPr>
              <w:rFonts w:ascii="David" w:eastAsia="David" w:hAnsi="David" w:cs="David"/>
              <w:rtl/>
            </w:rPr>
          </w:rPrChange>
        </w:rPr>
        <w:t xml:space="preserve"> </w:t>
      </w:r>
      <w:r w:rsidR="009C2B09" w:rsidRPr="00A90D62">
        <w:rPr>
          <w:rFonts w:ascii="David" w:hAnsi="David" w:cs="David"/>
          <w:sz w:val="28"/>
          <w:szCs w:val="28"/>
          <w:rtl/>
          <w:rPrChange w:id="173" w:author="אברהם" w:date="2012-11-23T10:23:00Z">
            <w:rPr>
              <w:rFonts w:ascii="David" w:hAnsi="David" w:cs="David"/>
              <w:rtl/>
            </w:rPr>
          </w:rPrChange>
        </w:rPr>
        <w:t>מציע</w:t>
      </w:r>
      <w:r w:rsidR="009C2B09" w:rsidRPr="00A90D62">
        <w:rPr>
          <w:rFonts w:ascii="David" w:eastAsia="David" w:hAnsi="David" w:cs="David"/>
          <w:sz w:val="28"/>
          <w:szCs w:val="28"/>
          <w:rtl/>
          <w:rPrChange w:id="174" w:author="אברהם" w:date="2012-11-23T10:23:00Z">
            <w:rPr>
              <w:rFonts w:ascii="David" w:eastAsia="David" w:hAnsi="David" w:cs="David"/>
              <w:rtl/>
            </w:rPr>
          </w:rPrChange>
        </w:rPr>
        <w:t xml:space="preserve"> </w:t>
      </w:r>
      <w:r w:rsidR="009C2B09" w:rsidRPr="00A90D62">
        <w:rPr>
          <w:rFonts w:ascii="David" w:hAnsi="David" w:cs="David"/>
          <w:sz w:val="28"/>
          <w:szCs w:val="28"/>
          <w:rtl/>
          <w:rPrChange w:id="175" w:author="אברהם" w:date="2012-11-23T10:23:00Z">
            <w:rPr>
              <w:rFonts w:ascii="David" w:hAnsi="David" w:cs="David"/>
              <w:rtl/>
            </w:rPr>
          </w:rPrChange>
        </w:rPr>
        <w:t>אלגוריתם, המבוסס</w:t>
      </w:r>
      <w:r w:rsidR="009C2B09" w:rsidRPr="00A90D62">
        <w:rPr>
          <w:rFonts w:ascii="David" w:eastAsia="David" w:hAnsi="David" w:cs="David"/>
          <w:sz w:val="28"/>
          <w:szCs w:val="28"/>
          <w:rtl/>
          <w:rPrChange w:id="176" w:author="אברהם" w:date="2012-11-23T10:23:00Z">
            <w:rPr>
              <w:rFonts w:ascii="David" w:eastAsia="David" w:hAnsi="David" w:cs="David"/>
              <w:rtl/>
            </w:rPr>
          </w:rPrChange>
        </w:rPr>
        <w:t xml:space="preserve"> </w:t>
      </w:r>
      <w:r w:rsidR="009C2B09" w:rsidRPr="00A90D62">
        <w:rPr>
          <w:rFonts w:ascii="David" w:hAnsi="David" w:cs="David"/>
          <w:sz w:val="28"/>
          <w:szCs w:val="28"/>
          <w:rtl/>
          <w:rPrChange w:id="177" w:author="אברהם" w:date="2012-11-23T10:23:00Z">
            <w:rPr>
              <w:rFonts w:ascii="David" w:hAnsi="David" w:cs="David"/>
              <w:rtl/>
            </w:rPr>
          </w:rPrChange>
        </w:rPr>
        <w:t>על</w:t>
      </w:r>
      <w:r w:rsidR="009C2B09" w:rsidRPr="00A90D62">
        <w:rPr>
          <w:rFonts w:ascii="David" w:eastAsia="David" w:hAnsi="David" w:cs="David"/>
          <w:sz w:val="28"/>
          <w:szCs w:val="28"/>
          <w:rtl/>
          <w:rPrChange w:id="178" w:author="אברהם" w:date="2012-11-23T10:23:00Z">
            <w:rPr>
              <w:rFonts w:ascii="David" w:eastAsia="David" w:hAnsi="David" w:cs="David"/>
              <w:rtl/>
            </w:rPr>
          </w:rPrChange>
        </w:rPr>
        <w:t xml:space="preserve"> </w:t>
      </w:r>
      <w:r w:rsidR="009C2B09" w:rsidRPr="00A90D62">
        <w:rPr>
          <w:rFonts w:ascii="David" w:hAnsi="David" w:cs="David"/>
          <w:sz w:val="28"/>
          <w:szCs w:val="28"/>
          <w:rtl/>
          <w:rPrChange w:id="179" w:author="אברהם" w:date="2012-11-23T10:23:00Z">
            <w:rPr>
              <w:rFonts w:ascii="David" w:hAnsi="David" w:cs="David"/>
              <w:rtl/>
            </w:rPr>
          </w:rPrChange>
        </w:rPr>
        <w:t>גרף, שמאפשר</w:t>
      </w:r>
      <w:r w:rsidR="009C2B09" w:rsidRPr="00A90D62">
        <w:rPr>
          <w:rFonts w:ascii="David" w:eastAsia="David" w:hAnsi="David" w:cs="David"/>
          <w:sz w:val="28"/>
          <w:szCs w:val="28"/>
          <w:rtl/>
          <w:rPrChange w:id="180" w:author="אברהם" w:date="2012-11-23T10:23:00Z">
            <w:rPr>
              <w:rFonts w:ascii="David" w:eastAsia="David" w:hAnsi="David" w:cs="David"/>
              <w:rtl/>
            </w:rPr>
          </w:rPrChange>
        </w:rPr>
        <w:t xml:space="preserve"> </w:t>
      </w:r>
      <w:r w:rsidR="009C2B09" w:rsidRPr="00A90D62">
        <w:rPr>
          <w:rFonts w:ascii="David" w:hAnsi="David" w:cs="David"/>
          <w:sz w:val="28"/>
          <w:szCs w:val="28"/>
          <w:rtl/>
          <w:rPrChange w:id="181" w:author="אברהם" w:date="2012-11-23T10:23:00Z">
            <w:rPr>
              <w:rFonts w:ascii="David" w:hAnsi="David" w:cs="David"/>
              <w:rtl/>
            </w:rPr>
          </w:rPrChange>
        </w:rPr>
        <w:t>לקיים</w:t>
      </w:r>
      <w:r w:rsidR="009C2B09" w:rsidRPr="00A90D62">
        <w:rPr>
          <w:rFonts w:ascii="David" w:eastAsia="David" w:hAnsi="David" w:cs="David"/>
          <w:sz w:val="28"/>
          <w:szCs w:val="28"/>
          <w:rtl/>
          <w:rPrChange w:id="182" w:author="אברהם" w:date="2012-11-23T10:23:00Z">
            <w:rPr>
              <w:rFonts w:ascii="David" w:eastAsia="David" w:hAnsi="David" w:cs="David"/>
              <w:rtl/>
            </w:rPr>
          </w:rPrChange>
        </w:rPr>
        <w:t xml:space="preserve"> </w:t>
      </w:r>
      <w:r w:rsidR="009C2B09" w:rsidRPr="00A90D62">
        <w:rPr>
          <w:rFonts w:ascii="David" w:hAnsi="David" w:cs="David"/>
          <w:sz w:val="28"/>
          <w:szCs w:val="28"/>
          <w:rtl/>
          <w:rPrChange w:id="183" w:author="אברהם" w:date="2012-11-23T10:23:00Z">
            <w:rPr>
              <w:rFonts w:ascii="David" w:hAnsi="David" w:cs="David"/>
              <w:rtl/>
            </w:rPr>
          </w:rPrChange>
        </w:rPr>
        <w:t>את</w:t>
      </w:r>
      <w:r w:rsidR="009C2B09" w:rsidRPr="00A90D62">
        <w:rPr>
          <w:rFonts w:ascii="David" w:eastAsia="David" w:hAnsi="David" w:cs="David"/>
          <w:sz w:val="28"/>
          <w:szCs w:val="28"/>
          <w:rtl/>
          <w:rPrChange w:id="184" w:author="אברהם" w:date="2012-11-23T10:23:00Z">
            <w:rPr>
              <w:rFonts w:ascii="David" w:eastAsia="David" w:hAnsi="David" w:cs="David"/>
              <w:rtl/>
            </w:rPr>
          </w:rPrChange>
        </w:rPr>
        <w:t xml:space="preserve"> </w:t>
      </w:r>
      <w:r w:rsidR="009C2B09" w:rsidRPr="00A90D62">
        <w:rPr>
          <w:rFonts w:ascii="David" w:hAnsi="David" w:cs="David"/>
          <w:sz w:val="28"/>
          <w:szCs w:val="28"/>
          <w:rtl/>
          <w:rPrChange w:id="185" w:author="אברהם" w:date="2012-11-23T10:23:00Z">
            <w:rPr>
              <w:rFonts w:ascii="David" w:hAnsi="David" w:cs="David"/>
              <w:rtl/>
            </w:rPr>
          </w:rPrChange>
        </w:rPr>
        <w:t>מצוות</w:t>
      </w:r>
      <w:r w:rsidR="009C2B09" w:rsidRPr="00A90D62">
        <w:rPr>
          <w:rFonts w:ascii="David" w:eastAsia="David" w:hAnsi="David" w:cs="David"/>
          <w:sz w:val="28"/>
          <w:szCs w:val="28"/>
          <w:rtl/>
          <w:rPrChange w:id="186" w:author="אברהם" w:date="2012-11-23T10:23:00Z">
            <w:rPr>
              <w:rFonts w:ascii="David" w:eastAsia="David" w:hAnsi="David" w:cs="David"/>
              <w:rtl/>
            </w:rPr>
          </w:rPrChange>
        </w:rPr>
        <w:t xml:space="preserve"> </w:t>
      </w:r>
      <w:r w:rsidR="009C2B09" w:rsidRPr="00A90D62">
        <w:rPr>
          <w:rFonts w:ascii="David" w:hAnsi="David" w:cs="David"/>
          <w:sz w:val="28"/>
          <w:szCs w:val="28"/>
          <w:rtl/>
          <w:rPrChange w:id="187" w:author="אברהם" w:date="2012-11-23T10:23:00Z">
            <w:rPr>
              <w:rFonts w:ascii="David" w:hAnsi="David" w:cs="David"/>
              <w:rtl/>
            </w:rPr>
          </w:rPrChange>
        </w:rPr>
        <w:t>היובל</w:t>
      </w:r>
      <w:r w:rsidR="009C2B09" w:rsidRPr="00A90D62">
        <w:rPr>
          <w:rFonts w:ascii="David" w:eastAsia="David" w:hAnsi="David" w:cs="David"/>
          <w:sz w:val="28"/>
          <w:szCs w:val="28"/>
          <w:rtl/>
          <w:rPrChange w:id="188" w:author="אברהם" w:date="2012-11-23T10:23:00Z">
            <w:rPr>
              <w:rFonts w:ascii="David" w:eastAsia="David" w:hAnsi="David" w:cs="David"/>
              <w:rtl/>
            </w:rPr>
          </w:rPrChange>
        </w:rPr>
        <w:t xml:space="preserve"> </w:t>
      </w:r>
      <w:r w:rsidR="009C2B09" w:rsidRPr="00A90D62">
        <w:rPr>
          <w:rFonts w:ascii="David" w:hAnsi="David" w:cs="David"/>
          <w:sz w:val="28"/>
          <w:szCs w:val="28"/>
          <w:rtl/>
          <w:rPrChange w:id="189" w:author="אברהם" w:date="2012-11-23T10:23:00Z">
            <w:rPr>
              <w:rFonts w:ascii="David" w:hAnsi="David" w:cs="David"/>
              <w:rtl/>
            </w:rPr>
          </w:rPrChange>
        </w:rPr>
        <w:t>בהדרגה, באופן</w:t>
      </w:r>
      <w:r w:rsidR="009C2B09" w:rsidRPr="00A90D62">
        <w:rPr>
          <w:rFonts w:ascii="David" w:eastAsia="David" w:hAnsi="David" w:cs="David"/>
          <w:sz w:val="28"/>
          <w:szCs w:val="28"/>
          <w:rtl/>
          <w:rPrChange w:id="190" w:author="אברהם" w:date="2012-11-23T10:23:00Z">
            <w:rPr>
              <w:rFonts w:ascii="David" w:eastAsia="David" w:hAnsi="David" w:cs="David"/>
              <w:rtl/>
            </w:rPr>
          </w:rPrChange>
        </w:rPr>
        <w:t xml:space="preserve"> </w:t>
      </w:r>
      <w:r w:rsidR="009C2B09" w:rsidRPr="00A90D62">
        <w:rPr>
          <w:rFonts w:ascii="David" w:hAnsi="David" w:cs="David"/>
          <w:sz w:val="28"/>
          <w:szCs w:val="28"/>
          <w:rtl/>
          <w:rPrChange w:id="191" w:author="אברהם" w:date="2012-11-23T10:23:00Z">
            <w:rPr>
              <w:rFonts w:ascii="David" w:hAnsi="David" w:cs="David"/>
              <w:rtl/>
            </w:rPr>
          </w:rPrChange>
        </w:rPr>
        <w:t>שיגדיל</w:t>
      </w:r>
      <w:r w:rsidR="009C2B09" w:rsidRPr="00A90D62">
        <w:rPr>
          <w:rFonts w:ascii="David" w:eastAsia="David" w:hAnsi="David" w:cs="David"/>
          <w:sz w:val="28"/>
          <w:szCs w:val="28"/>
          <w:rtl/>
          <w:rPrChange w:id="192" w:author="אברהם" w:date="2012-11-23T10:23:00Z">
            <w:rPr>
              <w:rFonts w:ascii="David" w:eastAsia="David" w:hAnsi="David" w:cs="David"/>
              <w:rtl/>
            </w:rPr>
          </w:rPrChange>
        </w:rPr>
        <w:t xml:space="preserve"> </w:t>
      </w:r>
      <w:r w:rsidR="009C2B09" w:rsidRPr="00A90D62">
        <w:rPr>
          <w:rFonts w:ascii="David" w:hAnsi="David" w:cs="David"/>
          <w:sz w:val="28"/>
          <w:szCs w:val="28"/>
          <w:rtl/>
          <w:rPrChange w:id="193" w:author="אברהם" w:date="2012-11-23T10:23:00Z">
            <w:rPr>
              <w:rFonts w:ascii="David" w:hAnsi="David" w:cs="David"/>
              <w:rtl/>
            </w:rPr>
          </w:rPrChange>
        </w:rPr>
        <w:t>באופן</w:t>
      </w:r>
      <w:r w:rsidR="009C2B09" w:rsidRPr="00A90D62">
        <w:rPr>
          <w:rFonts w:ascii="David" w:eastAsia="David" w:hAnsi="David" w:cs="David"/>
          <w:sz w:val="28"/>
          <w:szCs w:val="28"/>
          <w:rtl/>
          <w:rPrChange w:id="194" w:author="אברהם" w:date="2012-11-23T10:23:00Z">
            <w:rPr>
              <w:rFonts w:ascii="David" w:eastAsia="David" w:hAnsi="David" w:cs="David"/>
              <w:rtl/>
            </w:rPr>
          </w:rPrChange>
        </w:rPr>
        <w:t xml:space="preserve"> </w:t>
      </w:r>
      <w:r w:rsidR="009C2B09" w:rsidRPr="00A90D62">
        <w:rPr>
          <w:rFonts w:ascii="David" w:hAnsi="David" w:cs="David"/>
          <w:sz w:val="28"/>
          <w:szCs w:val="28"/>
          <w:rtl/>
          <w:rPrChange w:id="195" w:author="אברהם" w:date="2012-11-23T10:23:00Z">
            <w:rPr>
              <w:rFonts w:ascii="David" w:hAnsi="David" w:cs="David"/>
              <w:rtl/>
            </w:rPr>
          </w:rPrChange>
        </w:rPr>
        <w:t>תמידי</w:t>
      </w:r>
      <w:r w:rsidR="009C2B09" w:rsidRPr="00A90D62">
        <w:rPr>
          <w:rFonts w:ascii="David" w:eastAsia="David" w:hAnsi="David" w:cs="David"/>
          <w:sz w:val="28"/>
          <w:szCs w:val="28"/>
          <w:rtl/>
          <w:rPrChange w:id="196" w:author="אברהם" w:date="2012-11-23T10:23:00Z">
            <w:rPr>
              <w:rFonts w:ascii="David" w:eastAsia="David" w:hAnsi="David" w:cs="David"/>
              <w:rtl/>
            </w:rPr>
          </w:rPrChange>
        </w:rPr>
        <w:t xml:space="preserve"> </w:t>
      </w:r>
      <w:r w:rsidR="009C2B09" w:rsidRPr="00A90D62">
        <w:rPr>
          <w:rFonts w:ascii="David" w:hAnsi="David" w:cs="David"/>
          <w:sz w:val="28"/>
          <w:szCs w:val="28"/>
          <w:rtl/>
          <w:rPrChange w:id="197" w:author="אברהם" w:date="2012-11-23T10:23:00Z">
            <w:rPr>
              <w:rFonts w:ascii="David" w:hAnsi="David" w:cs="David"/>
              <w:rtl/>
            </w:rPr>
          </w:rPrChange>
        </w:rPr>
        <w:t>את</w:t>
      </w:r>
      <w:r w:rsidR="009C2B09" w:rsidRPr="00A90D62">
        <w:rPr>
          <w:rFonts w:ascii="David" w:eastAsia="David" w:hAnsi="David" w:cs="David"/>
          <w:sz w:val="28"/>
          <w:szCs w:val="28"/>
          <w:rtl/>
          <w:rPrChange w:id="198" w:author="אברהם" w:date="2012-11-23T10:23:00Z">
            <w:rPr>
              <w:rFonts w:ascii="David" w:eastAsia="David" w:hAnsi="David" w:cs="David"/>
              <w:rtl/>
            </w:rPr>
          </w:rPrChange>
        </w:rPr>
        <w:t xml:space="preserve"> </w:t>
      </w:r>
      <w:r w:rsidR="009C2B09" w:rsidRPr="00A90D62">
        <w:rPr>
          <w:rFonts w:ascii="David" w:hAnsi="David" w:cs="David"/>
          <w:sz w:val="28"/>
          <w:szCs w:val="28"/>
          <w:rtl/>
          <w:rPrChange w:id="199" w:author="אברהם" w:date="2012-11-23T10:23:00Z">
            <w:rPr>
              <w:rFonts w:ascii="David" w:hAnsi="David" w:cs="David"/>
              <w:rtl/>
            </w:rPr>
          </w:rPrChange>
        </w:rPr>
        <w:t>מספרם</w:t>
      </w:r>
      <w:r w:rsidR="009C2B09" w:rsidRPr="00A90D62">
        <w:rPr>
          <w:rFonts w:ascii="David" w:eastAsia="David" w:hAnsi="David" w:cs="David"/>
          <w:sz w:val="28"/>
          <w:szCs w:val="28"/>
          <w:rtl/>
          <w:rPrChange w:id="200" w:author="אברהם" w:date="2012-11-23T10:23:00Z">
            <w:rPr>
              <w:rFonts w:ascii="David" w:eastAsia="David" w:hAnsi="David" w:cs="David"/>
              <w:rtl/>
            </w:rPr>
          </w:rPrChange>
        </w:rPr>
        <w:t xml:space="preserve"> </w:t>
      </w:r>
      <w:r w:rsidR="009C2B09" w:rsidRPr="00A90D62">
        <w:rPr>
          <w:rFonts w:ascii="David" w:hAnsi="David" w:cs="David"/>
          <w:sz w:val="28"/>
          <w:szCs w:val="28"/>
          <w:rtl/>
          <w:rPrChange w:id="201" w:author="אברהם" w:date="2012-11-23T10:23:00Z">
            <w:rPr>
              <w:rFonts w:ascii="David" w:hAnsi="David" w:cs="David"/>
              <w:rtl/>
            </w:rPr>
          </w:rPrChange>
        </w:rPr>
        <w:t>של</w:t>
      </w:r>
      <w:r w:rsidR="009C2B09" w:rsidRPr="00A90D62">
        <w:rPr>
          <w:rFonts w:ascii="David" w:eastAsia="David" w:hAnsi="David" w:cs="David"/>
          <w:sz w:val="28"/>
          <w:szCs w:val="28"/>
          <w:rtl/>
          <w:rPrChange w:id="202" w:author="אברהם" w:date="2012-11-23T10:23:00Z">
            <w:rPr>
              <w:rFonts w:ascii="David" w:eastAsia="David" w:hAnsi="David" w:cs="David"/>
              <w:rtl/>
            </w:rPr>
          </w:rPrChange>
        </w:rPr>
        <w:t xml:space="preserve"> </w:t>
      </w:r>
      <w:r w:rsidR="009C2B09" w:rsidRPr="00A90D62">
        <w:rPr>
          <w:rFonts w:ascii="David" w:hAnsi="David" w:cs="David"/>
          <w:sz w:val="28"/>
          <w:szCs w:val="28"/>
          <w:rtl/>
          <w:rPrChange w:id="203" w:author="אברהם" w:date="2012-11-23T10:23:00Z">
            <w:rPr>
              <w:rFonts w:ascii="David" w:hAnsi="David" w:cs="David"/>
              <w:rtl/>
            </w:rPr>
          </w:rPrChange>
        </w:rPr>
        <w:t>בעלי</w:t>
      </w:r>
      <w:r w:rsidR="009C2B09" w:rsidRPr="00A90D62">
        <w:rPr>
          <w:rFonts w:ascii="David" w:eastAsia="David" w:hAnsi="David" w:cs="David"/>
          <w:sz w:val="28"/>
          <w:szCs w:val="28"/>
          <w:rtl/>
          <w:rPrChange w:id="204" w:author="אברהם" w:date="2012-11-23T10:23:00Z">
            <w:rPr>
              <w:rFonts w:ascii="David" w:eastAsia="David" w:hAnsi="David" w:cs="David"/>
              <w:rtl/>
            </w:rPr>
          </w:rPrChange>
        </w:rPr>
        <w:t xml:space="preserve"> </w:t>
      </w:r>
      <w:r w:rsidR="009C2B09" w:rsidRPr="00A90D62">
        <w:rPr>
          <w:rFonts w:ascii="David" w:hAnsi="David" w:cs="David"/>
          <w:sz w:val="28"/>
          <w:szCs w:val="28"/>
          <w:rtl/>
          <w:rPrChange w:id="205" w:author="אברהם" w:date="2012-11-23T10:23:00Z">
            <w:rPr>
              <w:rFonts w:ascii="David" w:hAnsi="David" w:cs="David"/>
              <w:rtl/>
            </w:rPr>
          </w:rPrChange>
        </w:rPr>
        <w:t>הנחלות, תוך</w:t>
      </w:r>
      <w:r w:rsidR="009C2B09" w:rsidRPr="00A90D62">
        <w:rPr>
          <w:rFonts w:ascii="David" w:eastAsia="David" w:hAnsi="David" w:cs="David"/>
          <w:sz w:val="28"/>
          <w:szCs w:val="28"/>
          <w:rtl/>
          <w:rPrChange w:id="206" w:author="אברהם" w:date="2012-11-23T10:23:00Z">
            <w:rPr>
              <w:rFonts w:ascii="David" w:eastAsia="David" w:hAnsi="David" w:cs="David"/>
              <w:rtl/>
            </w:rPr>
          </w:rPrChange>
        </w:rPr>
        <w:t xml:space="preserve"> </w:t>
      </w:r>
      <w:r w:rsidR="009C2B09" w:rsidRPr="00A90D62">
        <w:rPr>
          <w:rFonts w:ascii="David" w:hAnsi="David" w:cs="David"/>
          <w:sz w:val="28"/>
          <w:szCs w:val="28"/>
          <w:rtl/>
          <w:rPrChange w:id="207" w:author="אברהם" w:date="2012-11-23T10:23:00Z">
            <w:rPr>
              <w:rFonts w:ascii="David" w:hAnsi="David" w:cs="David"/>
              <w:rtl/>
            </w:rPr>
          </w:rPrChange>
        </w:rPr>
        <w:t>התערבות</w:t>
      </w:r>
      <w:r w:rsidR="009C2B09" w:rsidRPr="00A90D62">
        <w:rPr>
          <w:rFonts w:ascii="David" w:eastAsia="David" w:hAnsi="David" w:cs="David"/>
          <w:sz w:val="28"/>
          <w:szCs w:val="28"/>
          <w:rtl/>
          <w:rPrChange w:id="208" w:author="אברהם" w:date="2012-11-23T10:23:00Z">
            <w:rPr>
              <w:rFonts w:ascii="David" w:eastAsia="David" w:hAnsi="David" w:cs="David"/>
              <w:rtl/>
            </w:rPr>
          </w:rPrChange>
        </w:rPr>
        <w:t xml:space="preserve"> </w:t>
      </w:r>
      <w:r w:rsidR="009C2B09" w:rsidRPr="00A90D62">
        <w:rPr>
          <w:rFonts w:ascii="David" w:hAnsi="David" w:cs="David"/>
          <w:sz w:val="28"/>
          <w:szCs w:val="28"/>
          <w:rtl/>
          <w:rPrChange w:id="209" w:author="אברהם" w:date="2012-11-23T10:23:00Z">
            <w:rPr>
              <w:rFonts w:ascii="David" w:hAnsi="David" w:cs="David"/>
              <w:rtl/>
            </w:rPr>
          </w:rPrChange>
        </w:rPr>
        <w:t>מזערית</w:t>
      </w:r>
      <w:r w:rsidR="009C2B09" w:rsidRPr="00A90D62">
        <w:rPr>
          <w:rFonts w:ascii="David" w:eastAsia="David" w:hAnsi="David" w:cs="David"/>
          <w:sz w:val="28"/>
          <w:szCs w:val="28"/>
          <w:rtl/>
          <w:rPrChange w:id="210" w:author="אברהם" w:date="2012-11-23T10:23:00Z">
            <w:rPr>
              <w:rFonts w:ascii="David" w:eastAsia="David" w:hAnsi="David" w:cs="David"/>
              <w:rtl/>
            </w:rPr>
          </w:rPrChange>
        </w:rPr>
        <w:t xml:space="preserve"> </w:t>
      </w:r>
      <w:r w:rsidR="009C2B09" w:rsidRPr="00A90D62">
        <w:rPr>
          <w:rFonts w:ascii="David" w:hAnsi="David" w:cs="David"/>
          <w:sz w:val="28"/>
          <w:szCs w:val="28"/>
          <w:rtl/>
          <w:rPrChange w:id="211" w:author="אברהם" w:date="2012-11-23T10:23:00Z">
            <w:rPr>
              <w:rFonts w:ascii="David" w:hAnsi="David" w:cs="David"/>
              <w:rtl/>
            </w:rPr>
          </w:rPrChange>
        </w:rPr>
        <w:t>בחלוקת</w:t>
      </w:r>
      <w:r w:rsidR="009C2B09" w:rsidRPr="00A90D62">
        <w:rPr>
          <w:rFonts w:ascii="David" w:eastAsia="David" w:hAnsi="David" w:cs="David"/>
          <w:sz w:val="28"/>
          <w:szCs w:val="28"/>
          <w:rtl/>
          <w:rPrChange w:id="212" w:author="אברהם" w:date="2012-11-23T10:23:00Z">
            <w:rPr>
              <w:rFonts w:ascii="David" w:eastAsia="David" w:hAnsi="David" w:cs="David"/>
              <w:rtl/>
            </w:rPr>
          </w:rPrChange>
        </w:rPr>
        <w:t xml:space="preserve"> </w:t>
      </w:r>
      <w:r w:rsidR="009C2B09" w:rsidRPr="00A90D62">
        <w:rPr>
          <w:rFonts w:ascii="David" w:hAnsi="David" w:cs="David"/>
          <w:sz w:val="28"/>
          <w:szCs w:val="28"/>
          <w:rtl/>
          <w:rPrChange w:id="213" w:author="אברהם" w:date="2012-11-23T10:23:00Z">
            <w:rPr>
              <w:rFonts w:ascii="David" w:hAnsi="David" w:cs="David"/>
              <w:rtl/>
            </w:rPr>
          </w:rPrChange>
        </w:rPr>
        <w:t>הקרקעות</w:t>
      </w:r>
      <w:r w:rsidR="009C2B09" w:rsidRPr="00A90D62">
        <w:rPr>
          <w:rFonts w:ascii="David" w:eastAsia="David" w:hAnsi="David" w:cs="David"/>
          <w:sz w:val="28"/>
          <w:szCs w:val="28"/>
          <w:rtl/>
          <w:rPrChange w:id="214" w:author="אברהם" w:date="2012-11-23T10:23:00Z">
            <w:rPr>
              <w:rFonts w:ascii="David" w:eastAsia="David" w:hAnsi="David" w:cs="David"/>
              <w:rtl/>
            </w:rPr>
          </w:rPrChange>
        </w:rPr>
        <w:t xml:space="preserve"> </w:t>
      </w:r>
      <w:r w:rsidR="009C2B09" w:rsidRPr="00A90D62">
        <w:rPr>
          <w:rFonts w:ascii="David" w:hAnsi="David" w:cs="David"/>
          <w:sz w:val="28"/>
          <w:szCs w:val="28"/>
          <w:rtl/>
          <w:rPrChange w:id="215" w:author="אברהם" w:date="2012-11-23T10:23:00Z">
            <w:rPr>
              <w:rFonts w:ascii="David" w:hAnsi="David" w:cs="David"/>
              <w:rtl/>
            </w:rPr>
          </w:rPrChange>
        </w:rPr>
        <w:t>הנוכחית, ותוך</w:t>
      </w:r>
      <w:r w:rsidR="009C2B09" w:rsidRPr="00A90D62">
        <w:rPr>
          <w:rFonts w:ascii="David" w:eastAsia="David" w:hAnsi="David" w:cs="David"/>
          <w:sz w:val="28"/>
          <w:szCs w:val="28"/>
          <w:rtl/>
          <w:rPrChange w:id="216" w:author="אברהם" w:date="2012-11-23T10:23:00Z">
            <w:rPr>
              <w:rFonts w:ascii="David" w:eastAsia="David" w:hAnsi="David" w:cs="David"/>
              <w:rtl/>
            </w:rPr>
          </w:rPrChange>
        </w:rPr>
        <w:t xml:space="preserve"> </w:t>
      </w:r>
      <w:r w:rsidR="009C2B09" w:rsidRPr="00A90D62">
        <w:rPr>
          <w:rFonts w:ascii="David" w:hAnsi="David" w:cs="David"/>
          <w:sz w:val="28"/>
          <w:szCs w:val="28"/>
          <w:rtl/>
          <w:rPrChange w:id="217" w:author="אברהם" w:date="2012-11-23T10:23:00Z">
            <w:rPr>
              <w:rFonts w:ascii="David" w:hAnsi="David" w:cs="David"/>
              <w:rtl/>
            </w:rPr>
          </w:rPrChange>
        </w:rPr>
        <w:t>התחשבות</w:t>
      </w:r>
      <w:r w:rsidR="009C2B09" w:rsidRPr="00A90D62">
        <w:rPr>
          <w:rFonts w:ascii="David" w:eastAsia="David" w:hAnsi="David" w:cs="David"/>
          <w:sz w:val="28"/>
          <w:szCs w:val="28"/>
          <w:rtl/>
          <w:rPrChange w:id="218" w:author="אברהם" w:date="2012-11-23T10:23:00Z">
            <w:rPr>
              <w:rFonts w:ascii="David" w:eastAsia="David" w:hAnsi="David" w:cs="David"/>
              <w:rtl/>
            </w:rPr>
          </w:rPrChange>
        </w:rPr>
        <w:t xml:space="preserve"> </w:t>
      </w:r>
      <w:r w:rsidR="009C2B09" w:rsidRPr="00A90D62">
        <w:rPr>
          <w:rFonts w:ascii="David" w:hAnsi="David" w:cs="David"/>
          <w:sz w:val="28"/>
          <w:szCs w:val="28"/>
          <w:rtl/>
          <w:rPrChange w:id="219" w:author="אברהם" w:date="2012-11-23T10:23:00Z">
            <w:rPr>
              <w:rFonts w:ascii="David" w:hAnsi="David" w:cs="David"/>
              <w:rtl/>
            </w:rPr>
          </w:rPrChange>
        </w:rPr>
        <w:t>מרבית</w:t>
      </w:r>
      <w:r w:rsidR="009C2B09" w:rsidRPr="00A90D62">
        <w:rPr>
          <w:rFonts w:ascii="David" w:eastAsia="David" w:hAnsi="David" w:cs="David"/>
          <w:sz w:val="28"/>
          <w:szCs w:val="28"/>
          <w:rtl/>
          <w:rPrChange w:id="220" w:author="אברהם" w:date="2012-11-23T10:23:00Z">
            <w:rPr>
              <w:rFonts w:ascii="David" w:eastAsia="David" w:hAnsi="David" w:cs="David"/>
              <w:rtl/>
            </w:rPr>
          </w:rPrChange>
        </w:rPr>
        <w:t xml:space="preserve"> </w:t>
      </w:r>
      <w:r w:rsidR="009C2B09" w:rsidRPr="00A90D62">
        <w:rPr>
          <w:rFonts w:ascii="David" w:hAnsi="David" w:cs="David"/>
          <w:sz w:val="28"/>
          <w:szCs w:val="28"/>
          <w:rtl/>
          <w:rPrChange w:id="221" w:author="אברהם" w:date="2012-11-23T10:23:00Z">
            <w:rPr>
              <w:rFonts w:ascii="David" w:hAnsi="David" w:cs="David"/>
              <w:rtl/>
            </w:rPr>
          </w:rPrChange>
        </w:rPr>
        <w:t>בהעדפות</w:t>
      </w:r>
      <w:r w:rsidR="009C2B09" w:rsidRPr="00A90D62">
        <w:rPr>
          <w:rFonts w:ascii="David" w:eastAsia="David" w:hAnsi="David" w:cs="David"/>
          <w:sz w:val="28"/>
          <w:szCs w:val="28"/>
          <w:rtl/>
          <w:rPrChange w:id="222" w:author="אברהם" w:date="2012-11-23T10:23:00Z">
            <w:rPr>
              <w:rFonts w:ascii="David" w:eastAsia="David" w:hAnsi="David" w:cs="David"/>
              <w:rtl/>
            </w:rPr>
          </w:rPrChange>
        </w:rPr>
        <w:t xml:space="preserve"> </w:t>
      </w:r>
      <w:r w:rsidR="009C2B09" w:rsidRPr="00A90D62">
        <w:rPr>
          <w:rFonts w:ascii="David" w:hAnsi="David" w:cs="David"/>
          <w:sz w:val="28"/>
          <w:szCs w:val="28"/>
          <w:rtl/>
          <w:rPrChange w:id="223" w:author="אברהם" w:date="2012-11-23T10:23:00Z">
            <w:rPr>
              <w:rFonts w:ascii="David" w:hAnsi="David" w:cs="David"/>
              <w:rtl/>
            </w:rPr>
          </w:rPrChange>
        </w:rPr>
        <w:t>האישיות</w:t>
      </w:r>
      <w:r w:rsidR="009C2B09" w:rsidRPr="00A90D62">
        <w:rPr>
          <w:rFonts w:ascii="David" w:eastAsia="David" w:hAnsi="David" w:cs="David"/>
          <w:sz w:val="28"/>
          <w:szCs w:val="28"/>
          <w:rtl/>
          <w:rPrChange w:id="224" w:author="אברהם" w:date="2012-11-23T10:23:00Z">
            <w:rPr>
              <w:rFonts w:ascii="David" w:eastAsia="David" w:hAnsi="David" w:cs="David"/>
              <w:rtl/>
            </w:rPr>
          </w:rPrChange>
        </w:rPr>
        <w:t xml:space="preserve"> </w:t>
      </w:r>
      <w:r w:rsidR="009C2B09" w:rsidRPr="00A90D62">
        <w:rPr>
          <w:rFonts w:ascii="David" w:hAnsi="David" w:cs="David"/>
          <w:sz w:val="28"/>
          <w:szCs w:val="28"/>
          <w:rtl/>
          <w:rPrChange w:id="225" w:author="אברהם" w:date="2012-11-23T10:23:00Z">
            <w:rPr>
              <w:rFonts w:ascii="David" w:hAnsi="David" w:cs="David"/>
              <w:rtl/>
            </w:rPr>
          </w:rPrChange>
        </w:rPr>
        <w:t>של</w:t>
      </w:r>
      <w:r w:rsidR="009C2B09" w:rsidRPr="00A90D62">
        <w:rPr>
          <w:rFonts w:ascii="David" w:eastAsia="David" w:hAnsi="David" w:cs="David"/>
          <w:sz w:val="28"/>
          <w:szCs w:val="28"/>
          <w:rtl/>
          <w:rPrChange w:id="226" w:author="אברהם" w:date="2012-11-23T10:23:00Z">
            <w:rPr>
              <w:rFonts w:ascii="David" w:eastAsia="David" w:hAnsi="David" w:cs="David"/>
              <w:rtl/>
            </w:rPr>
          </w:rPrChange>
        </w:rPr>
        <w:t xml:space="preserve"> </w:t>
      </w:r>
      <w:r w:rsidR="009C2B09" w:rsidRPr="00A90D62">
        <w:rPr>
          <w:rFonts w:ascii="David" w:hAnsi="David" w:cs="David"/>
          <w:sz w:val="28"/>
          <w:szCs w:val="28"/>
          <w:rtl/>
          <w:rPrChange w:id="227" w:author="אברהם" w:date="2012-11-23T10:23:00Z">
            <w:rPr>
              <w:rFonts w:ascii="David" w:hAnsi="David" w:cs="David"/>
              <w:rtl/>
            </w:rPr>
          </w:rPrChange>
        </w:rPr>
        <w:t>האזרחים. חישובים</w:t>
      </w:r>
      <w:r w:rsidR="009C2B09" w:rsidRPr="00A90D62">
        <w:rPr>
          <w:rFonts w:ascii="David" w:eastAsia="David" w:hAnsi="David" w:cs="David"/>
          <w:sz w:val="28"/>
          <w:szCs w:val="28"/>
          <w:rtl/>
          <w:rPrChange w:id="228" w:author="אברהם" w:date="2012-11-23T10:23:00Z">
            <w:rPr>
              <w:rFonts w:ascii="David" w:eastAsia="David" w:hAnsi="David" w:cs="David"/>
              <w:rtl/>
            </w:rPr>
          </w:rPrChange>
        </w:rPr>
        <w:t xml:space="preserve"> </w:t>
      </w:r>
      <w:r w:rsidR="009C2B09" w:rsidRPr="00A90D62">
        <w:rPr>
          <w:rFonts w:ascii="David" w:hAnsi="David" w:cs="David"/>
          <w:sz w:val="28"/>
          <w:szCs w:val="28"/>
          <w:rtl/>
          <w:rPrChange w:id="229" w:author="אברהם" w:date="2012-11-23T10:23:00Z">
            <w:rPr>
              <w:rFonts w:ascii="David" w:hAnsi="David" w:cs="David"/>
              <w:rtl/>
            </w:rPr>
          </w:rPrChange>
        </w:rPr>
        <w:t>הסתברותיים</w:t>
      </w:r>
      <w:r w:rsidR="009C2B09" w:rsidRPr="00A90D62">
        <w:rPr>
          <w:rFonts w:ascii="David" w:eastAsia="David" w:hAnsi="David" w:cs="David"/>
          <w:sz w:val="28"/>
          <w:szCs w:val="28"/>
          <w:rtl/>
          <w:rPrChange w:id="230" w:author="אברהם" w:date="2012-11-23T10:23:00Z">
            <w:rPr>
              <w:rFonts w:ascii="David" w:eastAsia="David" w:hAnsi="David" w:cs="David"/>
              <w:rtl/>
            </w:rPr>
          </w:rPrChange>
        </w:rPr>
        <w:t xml:space="preserve"> </w:t>
      </w:r>
      <w:r w:rsidR="009C2B09" w:rsidRPr="00A90D62">
        <w:rPr>
          <w:rFonts w:ascii="David" w:hAnsi="David" w:cs="David"/>
          <w:sz w:val="28"/>
          <w:szCs w:val="28"/>
          <w:rtl/>
          <w:rPrChange w:id="231" w:author="אברהם" w:date="2012-11-23T10:23:00Z">
            <w:rPr>
              <w:rFonts w:ascii="David" w:hAnsi="David" w:cs="David"/>
              <w:rtl/>
            </w:rPr>
          </w:rPrChange>
        </w:rPr>
        <w:t>והדמיות</w:t>
      </w:r>
      <w:r w:rsidR="009C2B09" w:rsidRPr="00A90D62">
        <w:rPr>
          <w:rFonts w:ascii="David" w:eastAsia="David" w:hAnsi="David" w:cs="David"/>
          <w:sz w:val="28"/>
          <w:szCs w:val="28"/>
          <w:rtl/>
          <w:rPrChange w:id="232" w:author="אברהם" w:date="2012-11-23T10:23:00Z">
            <w:rPr>
              <w:rFonts w:ascii="David" w:eastAsia="David" w:hAnsi="David" w:cs="David"/>
              <w:rtl/>
            </w:rPr>
          </w:rPrChange>
        </w:rPr>
        <w:t xml:space="preserve"> </w:t>
      </w:r>
      <w:r w:rsidR="009C2B09" w:rsidRPr="00A90D62">
        <w:rPr>
          <w:rFonts w:ascii="David" w:hAnsi="David" w:cs="David"/>
          <w:sz w:val="28"/>
          <w:szCs w:val="28"/>
          <w:rtl/>
          <w:rPrChange w:id="233" w:author="אברהם" w:date="2012-11-23T10:23:00Z">
            <w:rPr>
              <w:rFonts w:ascii="David" w:hAnsi="David" w:cs="David"/>
              <w:rtl/>
            </w:rPr>
          </w:rPrChange>
        </w:rPr>
        <w:t>ממוחשבות</w:t>
      </w:r>
      <w:r w:rsidR="009C2B09" w:rsidRPr="00A90D62">
        <w:rPr>
          <w:rFonts w:ascii="David" w:eastAsia="David" w:hAnsi="David" w:cs="David"/>
          <w:sz w:val="28"/>
          <w:szCs w:val="28"/>
          <w:rtl/>
          <w:rPrChange w:id="234" w:author="אברהם" w:date="2012-11-23T10:23:00Z">
            <w:rPr>
              <w:rFonts w:ascii="David" w:eastAsia="David" w:hAnsi="David" w:cs="David"/>
              <w:rtl/>
            </w:rPr>
          </w:rPrChange>
        </w:rPr>
        <w:t xml:space="preserve"> </w:t>
      </w:r>
      <w:r w:rsidR="009C2B09" w:rsidRPr="00A90D62">
        <w:rPr>
          <w:rFonts w:ascii="David" w:hAnsi="David" w:cs="David"/>
          <w:sz w:val="28"/>
          <w:szCs w:val="28"/>
          <w:rtl/>
          <w:rPrChange w:id="235" w:author="אברהם" w:date="2012-11-23T10:23:00Z">
            <w:rPr>
              <w:rFonts w:ascii="David" w:hAnsi="David" w:cs="David"/>
              <w:rtl/>
            </w:rPr>
          </w:rPrChange>
        </w:rPr>
        <w:t>מראים, שהאלגוריתם</w:t>
      </w:r>
      <w:r w:rsidR="009C2B09" w:rsidRPr="00A90D62">
        <w:rPr>
          <w:rFonts w:ascii="David" w:eastAsia="David" w:hAnsi="David" w:cs="David"/>
          <w:sz w:val="28"/>
          <w:szCs w:val="28"/>
          <w:rtl/>
          <w:rPrChange w:id="236" w:author="אברהם" w:date="2012-11-23T10:23:00Z">
            <w:rPr>
              <w:rFonts w:ascii="David" w:eastAsia="David" w:hAnsi="David" w:cs="David"/>
              <w:rtl/>
            </w:rPr>
          </w:rPrChange>
        </w:rPr>
        <w:t xml:space="preserve"> </w:t>
      </w:r>
      <w:r w:rsidR="009C2B09" w:rsidRPr="00A90D62">
        <w:rPr>
          <w:rFonts w:ascii="David" w:hAnsi="David" w:cs="David"/>
          <w:sz w:val="28"/>
          <w:szCs w:val="28"/>
          <w:rtl/>
          <w:rPrChange w:id="237" w:author="אברהם" w:date="2012-11-23T10:23:00Z">
            <w:rPr>
              <w:rFonts w:ascii="David" w:hAnsi="David" w:cs="David"/>
              <w:rtl/>
            </w:rPr>
          </w:rPrChange>
        </w:rPr>
        <w:t>מתכנס</w:t>
      </w:r>
      <w:r w:rsidR="009C2B09" w:rsidRPr="00A90D62">
        <w:rPr>
          <w:rFonts w:ascii="David" w:eastAsia="David" w:hAnsi="David" w:cs="David"/>
          <w:sz w:val="28"/>
          <w:szCs w:val="28"/>
          <w:rtl/>
          <w:rPrChange w:id="238" w:author="אברהם" w:date="2012-11-23T10:23:00Z">
            <w:rPr>
              <w:rFonts w:ascii="David" w:eastAsia="David" w:hAnsi="David" w:cs="David"/>
              <w:rtl/>
            </w:rPr>
          </w:rPrChange>
        </w:rPr>
        <w:t xml:space="preserve"> </w:t>
      </w:r>
      <w:r w:rsidR="009C2B09" w:rsidRPr="00A90D62">
        <w:rPr>
          <w:rFonts w:ascii="David" w:hAnsi="David" w:cs="David"/>
          <w:sz w:val="28"/>
          <w:szCs w:val="28"/>
          <w:rtl/>
          <w:rPrChange w:id="239" w:author="אברהם" w:date="2012-11-23T10:23:00Z">
            <w:rPr>
              <w:rFonts w:ascii="David" w:hAnsi="David" w:cs="David"/>
              <w:rtl/>
            </w:rPr>
          </w:rPrChange>
        </w:rPr>
        <w:t>למצב</w:t>
      </w:r>
      <w:r w:rsidR="009C2B09" w:rsidRPr="00A90D62">
        <w:rPr>
          <w:rFonts w:ascii="David" w:eastAsia="David" w:hAnsi="David" w:cs="David"/>
          <w:sz w:val="28"/>
          <w:szCs w:val="28"/>
          <w:rtl/>
          <w:rPrChange w:id="240" w:author="אברהם" w:date="2012-11-23T10:23:00Z">
            <w:rPr>
              <w:rFonts w:ascii="David" w:eastAsia="David" w:hAnsi="David" w:cs="David"/>
              <w:rtl/>
            </w:rPr>
          </w:rPrChange>
        </w:rPr>
        <w:t xml:space="preserve"> </w:t>
      </w:r>
      <w:r w:rsidR="009C2B09" w:rsidRPr="00A90D62">
        <w:rPr>
          <w:rFonts w:ascii="David" w:hAnsi="David" w:cs="David"/>
          <w:sz w:val="28"/>
          <w:szCs w:val="28"/>
          <w:rtl/>
          <w:rPrChange w:id="241" w:author="אברהם" w:date="2012-11-23T10:23:00Z">
            <w:rPr>
              <w:rFonts w:ascii="David" w:hAnsi="David" w:cs="David"/>
              <w:rtl/>
            </w:rPr>
          </w:rPrChange>
        </w:rPr>
        <w:t>שבו</w:t>
      </w:r>
      <w:r w:rsidR="009C2B09" w:rsidRPr="00A90D62">
        <w:rPr>
          <w:rFonts w:ascii="David" w:eastAsia="David" w:hAnsi="David" w:cs="David"/>
          <w:sz w:val="28"/>
          <w:szCs w:val="28"/>
          <w:rtl/>
          <w:rPrChange w:id="242" w:author="אברהם" w:date="2012-11-23T10:23:00Z">
            <w:rPr>
              <w:rFonts w:ascii="David" w:eastAsia="David" w:hAnsi="David" w:cs="David"/>
              <w:rtl/>
            </w:rPr>
          </w:rPrChange>
        </w:rPr>
        <w:t xml:space="preserve"> </w:t>
      </w:r>
      <w:r w:rsidR="009C2B09" w:rsidRPr="00A90D62">
        <w:rPr>
          <w:rFonts w:ascii="David" w:hAnsi="David" w:cs="David"/>
          <w:sz w:val="28"/>
          <w:szCs w:val="28"/>
          <w:rtl/>
          <w:rPrChange w:id="243" w:author="אברהם" w:date="2012-11-23T10:23:00Z">
            <w:rPr>
              <w:rFonts w:ascii="David" w:hAnsi="David" w:cs="David"/>
              <w:rtl/>
            </w:rPr>
          </w:rPrChange>
        </w:rPr>
        <w:t>לכל</w:t>
      </w:r>
      <w:r w:rsidR="009C2B09" w:rsidRPr="00A90D62">
        <w:rPr>
          <w:rFonts w:ascii="David" w:eastAsia="David" w:hAnsi="David" w:cs="David"/>
          <w:sz w:val="28"/>
          <w:szCs w:val="28"/>
          <w:rtl/>
          <w:rPrChange w:id="244" w:author="אברהם" w:date="2012-11-23T10:23:00Z">
            <w:rPr>
              <w:rFonts w:ascii="David" w:eastAsia="David" w:hAnsi="David" w:cs="David"/>
              <w:rtl/>
            </w:rPr>
          </w:rPrChange>
        </w:rPr>
        <w:t xml:space="preserve"> </w:t>
      </w:r>
      <w:r w:rsidR="009C2B09" w:rsidRPr="00A90D62">
        <w:rPr>
          <w:rFonts w:ascii="David" w:hAnsi="David" w:cs="David"/>
          <w:sz w:val="28"/>
          <w:szCs w:val="28"/>
          <w:rtl/>
          <w:rPrChange w:id="245" w:author="אברהם" w:date="2012-11-23T10:23:00Z">
            <w:rPr>
              <w:rFonts w:ascii="David" w:hAnsi="David" w:cs="David"/>
              <w:rtl/>
            </w:rPr>
          </w:rPrChange>
        </w:rPr>
        <w:t>אזרח</w:t>
      </w:r>
      <w:r w:rsidR="009C2B09" w:rsidRPr="00A90D62">
        <w:rPr>
          <w:rFonts w:ascii="David" w:eastAsia="David" w:hAnsi="David" w:cs="David"/>
          <w:sz w:val="28"/>
          <w:szCs w:val="28"/>
          <w:rtl/>
          <w:rPrChange w:id="246" w:author="אברהם" w:date="2012-11-23T10:23:00Z">
            <w:rPr>
              <w:rFonts w:ascii="David" w:eastAsia="David" w:hAnsi="David" w:cs="David"/>
              <w:rtl/>
            </w:rPr>
          </w:rPrChange>
        </w:rPr>
        <w:t xml:space="preserve"> </w:t>
      </w:r>
      <w:r w:rsidR="009C2B09" w:rsidRPr="00A90D62">
        <w:rPr>
          <w:rFonts w:ascii="David" w:hAnsi="David" w:cs="David"/>
          <w:sz w:val="28"/>
          <w:szCs w:val="28"/>
          <w:rtl/>
          <w:rPrChange w:id="247" w:author="אברהם" w:date="2012-11-23T10:23:00Z">
            <w:rPr>
              <w:rFonts w:ascii="David" w:hAnsi="David" w:cs="David"/>
              <w:rtl/>
            </w:rPr>
          </w:rPrChange>
        </w:rPr>
        <w:t>יש</w:t>
      </w:r>
      <w:r w:rsidR="009C2B09" w:rsidRPr="00A90D62">
        <w:rPr>
          <w:rFonts w:ascii="David" w:eastAsia="David" w:hAnsi="David" w:cs="David"/>
          <w:sz w:val="28"/>
          <w:szCs w:val="28"/>
          <w:rtl/>
          <w:rPrChange w:id="248" w:author="אברהם" w:date="2012-11-23T10:23:00Z">
            <w:rPr>
              <w:rFonts w:ascii="David" w:eastAsia="David" w:hAnsi="David" w:cs="David"/>
              <w:rtl/>
            </w:rPr>
          </w:rPrChange>
        </w:rPr>
        <w:t xml:space="preserve"> </w:t>
      </w:r>
      <w:r w:rsidR="009C2B09" w:rsidRPr="00A90D62">
        <w:rPr>
          <w:rFonts w:ascii="David" w:hAnsi="David" w:cs="David"/>
          <w:sz w:val="28"/>
          <w:szCs w:val="28"/>
          <w:rtl/>
          <w:rPrChange w:id="249" w:author="אברהם" w:date="2012-11-23T10:23:00Z">
            <w:rPr>
              <w:rFonts w:ascii="David" w:hAnsi="David" w:cs="David"/>
              <w:rtl/>
            </w:rPr>
          </w:rPrChange>
        </w:rPr>
        <w:t>נחלה.</w:t>
      </w:r>
    </w:p>
    <w:p w:rsidR="009C2B09" w:rsidRPr="00A90D62" w:rsidRDefault="009C2B09" w:rsidP="009C2B09">
      <w:pPr>
        <w:pStyle w:val="a1"/>
        <w:bidi/>
        <w:rPr>
          <w:rFonts w:ascii="David" w:hAnsi="David" w:cs="David"/>
          <w:sz w:val="28"/>
          <w:szCs w:val="28"/>
          <w:rtl/>
          <w:rPrChange w:id="250" w:author="אברהם" w:date="2012-11-23T10:23:00Z">
            <w:rPr>
              <w:rFonts w:ascii="David" w:hAnsi="David" w:cs="David"/>
              <w:rtl/>
            </w:rPr>
          </w:rPrChange>
        </w:rPr>
      </w:pPr>
    </w:p>
    <w:p w:rsidR="009C2B09" w:rsidRPr="00A90D62" w:rsidRDefault="009C2B09" w:rsidP="009C2B09">
      <w:pPr>
        <w:pStyle w:val="2"/>
        <w:bidi/>
        <w:rPr>
          <w:rFonts w:ascii="David" w:hAnsi="David" w:cs="David"/>
          <w:sz w:val="28"/>
          <w:szCs w:val="28"/>
          <w:rtl/>
          <w:rPrChange w:id="251" w:author="אברהם" w:date="2012-11-23T10:23:00Z">
            <w:rPr>
              <w:rFonts w:ascii="David" w:hAnsi="David" w:cs="David"/>
              <w:rtl/>
            </w:rPr>
          </w:rPrChange>
        </w:rPr>
      </w:pPr>
      <w:r w:rsidRPr="00A90D62">
        <w:rPr>
          <w:rFonts w:ascii="David" w:hAnsi="David" w:cs="David"/>
          <w:sz w:val="28"/>
          <w:szCs w:val="28"/>
          <w:rtl/>
          <w:rPrChange w:id="252" w:author="אברהם" w:date="2012-11-23T10:23:00Z">
            <w:rPr>
              <w:rFonts w:ascii="David" w:hAnsi="David" w:cs="David"/>
              <w:rtl/>
            </w:rPr>
          </w:rPrChange>
        </w:rPr>
        <w:t>א. מצוות</w:t>
      </w:r>
      <w:r w:rsidRPr="00A90D62">
        <w:rPr>
          <w:rFonts w:ascii="David" w:eastAsia="David" w:hAnsi="David" w:cs="David"/>
          <w:sz w:val="28"/>
          <w:szCs w:val="28"/>
          <w:rtl/>
          <w:rPrChange w:id="253" w:author="אברהם" w:date="2012-11-23T10:23:00Z">
            <w:rPr>
              <w:rFonts w:ascii="David" w:eastAsia="David" w:hAnsi="David" w:cs="David"/>
              <w:rtl/>
            </w:rPr>
          </w:rPrChange>
        </w:rPr>
        <w:t xml:space="preserve"> </w:t>
      </w:r>
      <w:r w:rsidRPr="00A90D62">
        <w:rPr>
          <w:rFonts w:ascii="David" w:hAnsi="David" w:cs="David"/>
          <w:sz w:val="28"/>
          <w:szCs w:val="28"/>
          <w:rtl/>
          <w:rPrChange w:id="254" w:author="אברהם" w:date="2012-11-23T10:23:00Z">
            <w:rPr>
              <w:rFonts w:ascii="David" w:hAnsi="David" w:cs="David"/>
              <w:rtl/>
            </w:rPr>
          </w:rPrChange>
        </w:rPr>
        <w:t>היובל</w:t>
      </w:r>
      <w:r w:rsidRPr="00A90D62">
        <w:rPr>
          <w:rFonts w:ascii="David" w:eastAsia="David" w:hAnsi="David" w:cs="David"/>
          <w:sz w:val="28"/>
          <w:szCs w:val="28"/>
          <w:rtl/>
          <w:rPrChange w:id="255" w:author="אברהם" w:date="2012-11-23T10:23:00Z">
            <w:rPr>
              <w:rFonts w:ascii="David" w:eastAsia="David" w:hAnsi="David" w:cs="David"/>
              <w:rtl/>
            </w:rPr>
          </w:rPrChange>
        </w:rPr>
        <w:t xml:space="preserve"> </w:t>
      </w:r>
      <w:r w:rsidRPr="00A90D62">
        <w:rPr>
          <w:rFonts w:ascii="David" w:hAnsi="David" w:cs="David"/>
          <w:sz w:val="28"/>
          <w:szCs w:val="28"/>
          <w:rtl/>
          <w:rPrChange w:id="256" w:author="אברהם" w:date="2012-11-23T10:23:00Z">
            <w:rPr>
              <w:rFonts w:ascii="David" w:hAnsi="David" w:cs="David"/>
              <w:rtl/>
            </w:rPr>
          </w:rPrChange>
        </w:rPr>
        <w:t>בהלכה</w:t>
      </w:r>
      <w:r w:rsidRPr="00A90D62">
        <w:rPr>
          <w:rFonts w:ascii="David" w:eastAsia="David" w:hAnsi="David" w:cs="David"/>
          <w:sz w:val="28"/>
          <w:szCs w:val="28"/>
          <w:rtl/>
          <w:rPrChange w:id="257" w:author="אברהם" w:date="2012-11-23T10:23:00Z">
            <w:rPr>
              <w:rFonts w:ascii="David" w:eastAsia="David" w:hAnsi="David" w:cs="David"/>
              <w:rtl/>
            </w:rPr>
          </w:rPrChange>
        </w:rPr>
        <w:t xml:space="preserve"> </w:t>
      </w:r>
      <w:r w:rsidRPr="00A90D62">
        <w:rPr>
          <w:rFonts w:ascii="David" w:hAnsi="David" w:cs="David"/>
          <w:sz w:val="28"/>
          <w:szCs w:val="28"/>
          <w:rtl/>
          <w:rPrChange w:id="258" w:author="אברהם" w:date="2012-11-23T10:23:00Z">
            <w:rPr>
              <w:rFonts w:ascii="David" w:hAnsi="David" w:cs="David"/>
              <w:rtl/>
            </w:rPr>
          </w:rPrChange>
        </w:rPr>
        <w:t>ובהגות</w:t>
      </w:r>
      <w:r w:rsidRPr="00A90D62">
        <w:rPr>
          <w:rFonts w:ascii="David" w:eastAsia="David" w:hAnsi="David" w:cs="David"/>
          <w:sz w:val="28"/>
          <w:szCs w:val="28"/>
          <w:rtl/>
          <w:rPrChange w:id="259" w:author="אברהם" w:date="2012-11-23T10:23:00Z">
            <w:rPr>
              <w:rFonts w:ascii="David" w:eastAsia="David" w:hAnsi="David" w:cs="David"/>
              <w:rtl/>
            </w:rPr>
          </w:rPrChange>
        </w:rPr>
        <w:t xml:space="preserve"> </w:t>
      </w:r>
      <w:r w:rsidRPr="00A90D62">
        <w:rPr>
          <w:rFonts w:ascii="David" w:hAnsi="David" w:cs="David"/>
          <w:sz w:val="28"/>
          <w:szCs w:val="28"/>
          <w:rtl/>
          <w:rPrChange w:id="260" w:author="אברהם" w:date="2012-11-23T10:23:00Z">
            <w:rPr>
              <w:rFonts w:ascii="David" w:hAnsi="David" w:cs="David"/>
              <w:rtl/>
            </w:rPr>
          </w:rPrChange>
        </w:rPr>
        <w:t>הציונית</w:t>
      </w:r>
    </w:p>
    <w:p w:rsidR="009C2B09" w:rsidRPr="00A90D62" w:rsidRDefault="009C2B09" w:rsidP="009C2B09">
      <w:pPr>
        <w:pStyle w:val="13"/>
        <w:bidi/>
        <w:rPr>
          <w:rFonts w:ascii="David" w:hAnsi="David" w:cs="David"/>
          <w:sz w:val="28"/>
          <w:szCs w:val="28"/>
          <w:rtl/>
          <w:rPrChange w:id="261" w:author="אברהם" w:date="2012-11-23T10:23:00Z">
            <w:rPr>
              <w:rFonts w:ascii="David" w:hAnsi="David" w:cs="David"/>
              <w:rtl/>
            </w:rPr>
          </w:rPrChange>
        </w:rPr>
      </w:pPr>
      <w:r w:rsidRPr="00A90D62">
        <w:rPr>
          <w:rFonts w:ascii="David" w:hAnsi="David" w:cs="David"/>
          <w:sz w:val="28"/>
          <w:szCs w:val="28"/>
          <w:rtl/>
          <w:rPrChange w:id="262" w:author="אברהם" w:date="2012-11-23T10:23:00Z">
            <w:rPr>
              <w:rFonts w:ascii="David" w:hAnsi="David" w:cs="David"/>
              <w:rtl/>
            </w:rPr>
          </w:rPrChange>
        </w:rPr>
        <w:t>"</w:t>
      </w:r>
      <w:r w:rsidRPr="00A90D62">
        <w:rPr>
          <w:rStyle w:val="Q"/>
          <w:rFonts w:ascii="David" w:hAnsi="David" w:cs="David"/>
          <w:b/>
          <w:bCs/>
          <w:sz w:val="28"/>
          <w:szCs w:val="28"/>
          <w:rtl/>
          <w:rPrChange w:id="263" w:author="אברהם" w:date="2012-11-23T10:23:00Z">
            <w:rPr>
              <w:rStyle w:val="Q"/>
              <w:rFonts w:ascii="David" w:hAnsi="David" w:cs="David"/>
              <w:b/>
              <w:bCs/>
              <w:rtl/>
            </w:rPr>
          </w:rPrChange>
        </w:rPr>
        <w:t>וְהָאָרֶץ</w:t>
      </w:r>
      <w:r w:rsidRPr="00A90D62">
        <w:rPr>
          <w:rStyle w:val="Q"/>
          <w:rFonts w:ascii="David" w:eastAsia="David" w:hAnsi="David" w:cs="David"/>
          <w:b/>
          <w:bCs/>
          <w:sz w:val="28"/>
          <w:szCs w:val="28"/>
          <w:rtl/>
          <w:rPrChange w:id="26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65" w:author="אברהם" w:date="2012-11-23T10:23:00Z">
            <w:rPr>
              <w:rStyle w:val="Q"/>
              <w:rFonts w:ascii="David" w:hAnsi="David" w:cs="David"/>
              <w:b/>
              <w:bCs/>
              <w:rtl/>
            </w:rPr>
          </w:rPrChange>
        </w:rPr>
        <w:t>לֹא</w:t>
      </w:r>
      <w:r w:rsidRPr="00A90D62">
        <w:rPr>
          <w:rStyle w:val="Q"/>
          <w:rFonts w:ascii="David" w:eastAsia="David" w:hAnsi="David" w:cs="David"/>
          <w:b/>
          <w:bCs/>
          <w:sz w:val="28"/>
          <w:szCs w:val="28"/>
          <w:rtl/>
          <w:rPrChange w:id="26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67" w:author="אברהם" w:date="2012-11-23T10:23:00Z">
            <w:rPr>
              <w:rStyle w:val="Q"/>
              <w:rFonts w:ascii="David" w:hAnsi="David" w:cs="David"/>
              <w:b/>
              <w:bCs/>
              <w:rtl/>
            </w:rPr>
          </w:rPrChange>
        </w:rPr>
        <w:t>תִמָּכֵר</w:t>
      </w:r>
      <w:r w:rsidRPr="00A90D62">
        <w:rPr>
          <w:rStyle w:val="Q"/>
          <w:rFonts w:ascii="David" w:eastAsia="David" w:hAnsi="David" w:cs="David"/>
          <w:b/>
          <w:bCs/>
          <w:sz w:val="28"/>
          <w:szCs w:val="28"/>
          <w:rtl/>
          <w:rPrChange w:id="26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69" w:author="אברהם" w:date="2012-11-23T10:23:00Z">
            <w:rPr>
              <w:rStyle w:val="Q"/>
              <w:rFonts w:ascii="David" w:hAnsi="David" w:cs="David"/>
              <w:b/>
              <w:bCs/>
              <w:rtl/>
            </w:rPr>
          </w:rPrChange>
        </w:rPr>
        <w:t>לִצְמִתֻת</w:t>
      </w:r>
      <w:r w:rsidRPr="00A90D62">
        <w:rPr>
          <w:rStyle w:val="Q"/>
          <w:rFonts w:ascii="David" w:eastAsia="David" w:hAnsi="David" w:cs="David"/>
          <w:b/>
          <w:bCs/>
          <w:sz w:val="28"/>
          <w:szCs w:val="28"/>
          <w:rtl/>
          <w:rPrChange w:id="27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71" w:author="אברהם" w:date="2012-11-23T10:23:00Z">
            <w:rPr>
              <w:rStyle w:val="Q"/>
              <w:rFonts w:ascii="David" w:hAnsi="David" w:cs="David"/>
              <w:b/>
              <w:bCs/>
              <w:rtl/>
            </w:rPr>
          </w:rPrChange>
        </w:rPr>
        <w:t>כִּי</w:t>
      </w:r>
      <w:r w:rsidRPr="00A90D62">
        <w:rPr>
          <w:rStyle w:val="Q"/>
          <w:rFonts w:ascii="David" w:eastAsia="David" w:hAnsi="David" w:cs="David"/>
          <w:b/>
          <w:bCs/>
          <w:sz w:val="28"/>
          <w:szCs w:val="28"/>
          <w:rtl/>
          <w:rPrChange w:id="27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73" w:author="אברהם" w:date="2012-11-23T10:23:00Z">
            <w:rPr>
              <w:rStyle w:val="Q"/>
              <w:rFonts w:ascii="David" w:hAnsi="David" w:cs="David"/>
              <w:b/>
              <w:bCs/>
              <w:rtl/>
            </w:rPr>
          </w:rPrChange>
        </w:rPr>
        <w:t>לִי</w:t>
      </w:r>
      <w:r w:rsidRPr="00A90D62">
        <w:rPr>
          <w:rStyle w:val="Q"/>
          <w:rFonts w:ascii="David" w:eastAsia="David" w:hAnsi="David" w:cs="David"/>
          <w:b/>
          <w:bCs/>
          <w:sz w:val="28"/>
          <w:szCs w:val="28"/>
          <w:rtl/>
          <w:rPrChange w:id="27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75" w:author="אברהם" w:date="2012-11-23T10:23:00Z">
            <w:rPr>
              <w:rStyle w:val="Q"/>
              <w:rFonts w:ascii="David" w:hAnsi="David" w:cs="David"/>
              <w:b/>
              <w:bCs/>
              <w:rtl/>
            </w:rPr>
          </w:rPrChange>
        </w:rPr>
        <w:t>הָאָרֶץ</w:t>
      </w:r>
      <w:r w:rsidRPr="00A90D62">
        <w:rPr>
          <w:rStyle w:val="Q"/>
          <w:rFonts w:ascii="David" w:eastAsia="David" w:hAnsi="David" w:cs="David"/>
          <w:b/>
          <w:bCs/>
          <w:sz w:val="28"/>
          <w:szCs w:val="28"/>
          <w:rtl/>
          <w:rPrChange w:id="27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77" w:author="אברהם" w:date="2012-11-23T10:23:00Z">
            <w:rPr>
              <w:rStyle w:val="Q"/>
              <w:rFonts w:ascii="David" w:hAnsi="David" w:cs="David"/>
              <w:b/>
              <w:bCs/>
              <w:rtl/>
            </w:rPr>
          </w:rPrChange>
        </w:rPr>
        <w:t>כִּי</w:t>
      </w:r>
      <w:r w:rsidRPr="00A90D62">
        <w:rPr>
          <w:rStyle w:val="Q"/>
          <w:rFonts w:ascii="David" w:eastAsia="David" w:hAnsi="David" w:cs="David"/>
          <w:b/>
          <w:bCs/>
          <w:sz w:val="28"/>
          <w:szCs w:val="28"/>
          <w:rtl/>
          <w:rPrChange w:id="27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79" w:author="אברהם" w:date="2012-11-23T10:23:00Z">
            <w:rPr>
              <w:rStyle w:val="Q"/>
              <w:rFonts w:ascii="David" w:hAnsi="David" w:cs="David"/>
              <w:b/>
              <w:bCs/>
              <w:rtl/>
            </w:rPr>
          </w:rPrChange>
        </w:rPr>
        <w:t>גֵרִים</w:t>
      </w:r>
      <w:r w:rsidRPr="00A90D62">
        <w:rPr>
          <w:rStyle w:val="Q"/>
          <w:rFonts w:ascii="David" w:eastAsia="David" w:hAnsi="David" w:cs="David"/>
          <w:b/>
          <w:bCs/>
          <w:sz w:val="28"/>
          <w:szCs w:val="28"/>
          <w:rtl/>
          <w:rPrChange w:id="28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81" w:author="אברהם" w:date="2012-11-23T10:23:00Z">
            <w:rPr>
              <w:rStyle w:val="Q"/>
              <w:rFonts w:ascii="David" w:hAnsi="David" w:cs="David"/>
              <w:b/>
              <w:bCs/>
              <w:rtl/>
            </w:rPr>
          </w:rPrChange>
        </w:rPr>
        <w:t>וְתוֹשָׁבִים</w:t>
      </w:r>
      <w:r w:rsidRPr="00A90D62">
        <w:rPr>
          <w:rStyle w:val="Q"/>
          <w:rFonts w:ascii="David" w:eastAsia="David" w:hAnsi="David" w:cs="David"/>
          <w:b/>
          <w:bCs/>
          <w:sz w:val="28"/>
          <w:szCs w:val="28"/>
          <w:rtl/>
          <w:rPrChange w:id="28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83" w:author="אברהם" w:date="2012-11-23T10:23:00Z">
            <w:rPr>
              <w:rStyle w:val="Q"/>
              <w:rFonts w:ascii="David" w:hAnsi="David" w:cs="David"/>
              <w:b/>
              <w:bCs/>
              <w:rtl/>
            </w:rPr>
          </w:rPrChange>
        </w:rPr>
        <w:t>אַתֶּם</w:t>
      </w:r>
      <w:r w:rsidRPr="00A90D62">
        <w:rPr>
          <w:rStyle w:val="Q"/>
          <w:rFonts w:ascii="David" w:eastAsia="David" w:hAnsi="David" w:cs="David"/>
          <w:b/>
          <w:bCs/>
          <w:sz w:val="28"/>
          <w:szCs w:val="28"/>
          <w:rtl/>
          <w:rPrChange w:id="28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85" w:author="אברהם" w:date="2012-11-23T10:23:00Z">
            <w:rPr>
              <w:rStyle w:val="Q"/>
              <w:rFonts w:ascii="David" w:hAnsi="David" w:cs="David"/>
              <w:b/>
              <w:bCs/>
              <w:rtl/>
            </w:rPr>
          </w:rPrChange>
        </w:rPr>
        <w:t>עִמָּדִי. וּבְכֹל</w:t>
      </w:r>
      <w:r w:rsidRPr="00A90D62">
        <w:rPr>
          <w:rStyle w:val="Q"/>
          <w:rFonts w:ascii="David" w:eastAsia="David" w:hAnsi="David" w:cs="David"/>
          <w:b/>
          <w:bCs/>
          <w:sz w:val="28"/>
          <w:szCs w:val="28"/>
          <w:rtl/>
          <w:rPrChange w:id="28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87" w:author="אברהם" w:date="2012-11-23T10:23:00Z">
            <w:rPr>
              <w:rStyle w:val="Q"/>
              <w:rFonts w:ascii="David" w:hAnsi="David" w:cs="David"/>
              <w:b/>
              <w:bCs/>
              <w:rtl/>
            </w:rPr>
          </w:rPrChange>
        </w:rPr>
        <w:t>אֶרֶץ</w:t>
      </w:r>
      <w:r w:rsidRPr="00A90D62">
        <w:rPr>
          <w:rStyle w:val="Q"/>
          <w:rFonts w:ascii="David" w:eastAsia="David" w:hAnsi="David" w:cs="David"/>
          <w:b/>
          <w:bCs/>
          <w:sz w:val="28"/>
          <w:szCs w:val="28"/>
          <w:rtl/>
          <w:rPrChange w:id="28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89" w:author="אברהם" w:date="2012-11-23T10:23:00Z">
            <w:rPr>
              <w:rStyle w:val="Q"/>
              <w:rFonts w:ascii="David" w:hAnsi="David" w:cs="David"/>
              <w:b/>
              <w:bCs/>
              <w:rtl/>
            </w:rPr>
          </w:rPrChange>
        </w:rPr>
        <w:t>אֲחֻזַּתְכֶם</w:t>
      </w:r>
      <w:r w:rsidRPr="00A90D62">
        <w:rPr>
          <w:rStyle w:val="Q"/>
          <w:rFonts w:ascii="David" w:eastAsia="David" w:hAnsi="David" w:cs="David"/>
          <w:b/>
          <w:bCs/>
          <w:sz w:val="28"/>
          <w:szCs w:val="28"/>
          <w:rtl/>
          <w:rPrChange w:id="29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91" w:author="אברהם" w:date="2012-11-23T10:23:00Z">
            <w:rPr>
              <w:rStyle w:val="Q"/>
              <w:rFonts w:ascii="David" w:hAnsi="David" w:cs="David"/>
              <w:b/>
              <w:bCs/>
              <w:rtl/>
            </w:rPr>
          </w:rPrChange>
        </w:rPr>
        <w:t>גְּאֻלָּה</w:t>
      </w:r>
      <w:r w:rsidRPr="00A90D62">
        <w:rPr>
          <w:rStyle w:val="Q"/>
          <w:rFonts w:ascii="David" w:eastAsia="David" w:hAnsi="David" w:cs="David"/>
          <w:b/>
          <w:bCs/>
          <w:sz w:val="28"/>
          <w:szCs w:val="28"/>
          <w:rtl/>
          <w:rPrChange w:id="29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93" w:author="אברהם" w:date="2012-11-23T10:23:00Z">
            <w:rPr>
              <w:rStyle w:val="Q"/>
              <w:rFonts w:ascii="David" w:hAnsi="David" w:cs="David"/>
              <w:b/>
              <w:bCs/>
              <w:rtl/>
            </w:rPr>
          </w:rPrChange>
        </w:rPr>
        <w:t>תִּתְּנוּ</w:t>
      </w:r>
      <w:r w:rsidRPr="00A90D62">
        <w:rPr>
          <w:rStyle w:val="Q"/>
          <w:rFonts w:ascii="David" w:eastAsia="David" w:hAnsi="David" w:cs="David"/>
          <w:b/>
          <w:bCs/>
          <w:sz w:val="28"/>
          <w:szCs w:val="28"/>
          <w:rtl/>
          <w:rPrChange w:id="29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95" w:author="אברהם" w:date="2012-11-23T10:23:00Z">
            <w:rPr>
              <w:rStyle w:val="Q"/>
              <w:rFonts w:ascii="David" w:hAnsi="David" w:cs="David"/>
              <w:b/>
              <w:bCs/>
              <w:rtl/>
            </w:rPr>
          </w:rPrChange>
        </w:rPr>
        <w:t>לָאָרֶץ.   כִּי</w:t>
      </w:r>
      <w:r w:rsidRPr="00A90D62">
        <w:rPr>
          <w:rStyle w:val="Q"/>
          <w:rFonts w:ascii="David" w:eastAsia="David" w:hAnsi="David" w:cs="David"/>
          <w:b/>
          <w:bCs/>
          <w:sz w:val="28"/>
          <w:szCs w:val="28"/>
          <w:rtl/>
          <w:rPrChange w:id="29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97" w:author="אברהם" w:date="2012-11-23T10:23:00Z">
            <w:rPr>
              <w:rStyle w:val="Q"/>
              <w:rFonts w:ascii="David" w:hAnsi="David" w:cs="David"/>
              <w:b/>
              <w:bCs/>
              <w:rtl/>
            </w:rPr>
          </w:rPrChange>
        </w:rPr>
        <w:t>יָמוּךְ</w:t>
      </w:r>
      <w:r w:rsidRPr="00A90D62">
        <w:rPr>
          <w:rStyle w:val="Q"/>
          <w:rFonts w:ascii="David" w:eastAsia="David" w:hAnsi="David" w:cs="David"/>
          <w:b/>
          <w:bCs/>
          <w:sz w:val="28"/>
          <w:szCs w:val="28"/>
          <w:rtl/>
          <w:rPrChange w:id="29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299" w:author="אברהם" w:date="2012-11-23T10:23:00Z">
            <w:rPr>
              <w:rStyle w:val="Q"/>
              <w:rFonts w:ascii="David" w:hAnsi="David" w:cs="David"/>
              <w:b/>
              <w:bCs/>
              <w:rtl/>
            </w:rPr>
          </w:rPrChange>
        </w:rPr>
        <w:t>אָחִיךָ</w:t>
      </w:r>
      <w:r w:rsidRPr="00A90D62">
        <w:rPr>
          <w:rStyle w:val="Q"/>
          <w:rFonts w:ascii="David" w:eastAsia="David" w:hAnsi="David" w:cs="David"/>
          <w:b/>
          <w:bCs/>
          <w:sz w:val="28"/>
          <w:szCs w:val="28"/>
          <w:rtl/>
          <w:rPrChange w:id="30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01" w:author="אברהם" w:date="2012-11-23T10:23:00Z">
            <w:rPr>
              <w:rStyle w:val="Q"/>
              <w:rFonts w:ascii="David" w:hAnsi="David" w:cs="David"/>
              <w:b/>
              <w:bCs/>
              <w:rtl/>
            </w:rPr>
          </w:rPrChange>
        </w:rPr>
        <w:t>וּמָכַר</w:t>
      </w:r>
      <w:r w:rsidRPr="00A90D62">
        <w:rPr>
          <w:rStyle w:val="Q"/>
          <w:rFonts w:ascii="David" w:eastAsia="David" w:hAnsi="David" w:cs="David"/>
          <w:b/>
          <w:bCs/>
          <w:sz w:val="28"/>
          <w:szCs w:val="28"/>
          <w:rtl/>
          <w:rPrChange w:id="30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03" w:author="אברהם" w:date="2012-11-23T10:23:00Z">
            <w:rPr>
              <w:rStyle w:val="Q"/>
              <w:rFonts w:ascii="David" w:hAnsi="David" w:cs="David"/>
              <w:b/>
              <w:bCs/>
              <w:rtl/>
            </w:rPr>
          </w:rPrChange>
        </w:rPr>
        <w:t>מֵאֲחֻזָּתוֹ</w:t>
      </w:r>
      <w:r w:rsidRPr="00A90D62">
        <w:rPr>
          <w:rStyle w:val="Q"/>
          <w:rFonts w:ascii="David" w:eastAsia="David" w:hAnsi="David" w:cs="David"/>
          <w:b/>
          <w:bCs/>
          <w:sz w:val="28"/>
          <w:szCs w:val="28"/>
          <w:rtl/>
          <w:rPrChange w:id="30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05" w:author="אברהם" w:date="2012-11-23T10:23:00Z">
            <w:rPr>
              <w:rStyle w:val="Q"/>
              <w:rFonts w:ascii="David" w:hAnsi="David" w:cs="David"/>
              <w:b/>
              <w:bCs/>
              <w:rtl/>
            </w:rPr>
          </w:rPrChange>
        </w:rPr>
        <w:t>וּבָא</w:t>
      </w:r>
      <w:r w:rsidRPr="00A90D62">
        <w:rPr>
          <w:rStyle w:val="Q"/>
          <w:rFonts w:ascii="David" w:eastAsia="David" w:hAnsi="David" w:cs="David"/>
          <w:b/>
          <w:bCs/>
          <w:sz w:val="28"/>
          <w:szCs w:val="28"/>
          <w:rtl/>
          <w:rPrChange w:id="30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07" w:author="אברהם" w:date="2012-11-23T10:23:00Z">
            <w:rPr>
              <w:rStyle w:val="Q"/>
              <w:rFonts w:ascii="David" w:hAnsi="David" w:cs="David"/>
              <w:b/>
              <w:bCs/>
              <w:rtl/>
            </w:rPr>
          </w:rPrChange>
        </w:rPr>
        <w:t>גֹאֲלוֹ</w:t>
      </w:r>
      <w:r w:rsidRPr="00A90D62">
        <w:rPr>
          <w:rStyle w:val="Q"/>
          <w:rFonts w:ascii="David" w:eastAsia="David" w:hAnsi="David" w:cs="David"/>
          <w:b/>
          <w:bCs/>
          <w:sz w:val="28"/>
          <w:szCs w:val="28"/>
          <w:rtl/>
          <w:rPrChange w:id="30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09" w:author="אברהם" w:date="2012-11-23T10:23:00Z">
            <w:rPr>
              <w:rStyle w:val="Q"/>
              <w:rFonts w:ascii="David" w:hAnsi="David" w:cs="David"/>
              <w:b/>
              <w:bCs/>
              <w:rtl/>
            </w:rPr>
          </w:rPrChange>
        </w:rPr>
        <w:t>הַקָּרֹב</w:t>
      </w:r>
      <w:r w:rsidRPr="00A90D62">
        <w:rPr>
          <w:rStyle w:val="Q"/>
          <w:rFonts w:ascii="David" w:eastAsia="David" w:hAnsi="David" w:cs="David"/>
          <w:b/>
          <w:bCs/>
          <w:sz w:val="28"/>
          <w:szCs w:val="28"/>
          <w:rtl/>
          <w:rPrChange w:id="31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11" w:author="אברהם" w:date="2012-11-23T10:23:00Z">
            <w:rPr>
              <w:rStyle w:val="Q"/>
              <w:rFonts w:ascii="David" w:hAnsi="David" w:cs="David"/>
              <w:b/>
              <w:bCs/>
              <w:rtl/>
            </w:rPr>
          </w:rPrChange>
        </w:rPr>
        <w:t>אֵלָיו</w:t>
      </w:r>
      <w:r w:rsidRPr="00A90D62">
        <w:rPr>
          <w:rStyle w:val="Q"/>
          <w:rFonts w:ascii="David" w:eastAsia="David" w:hAnsi="David" w:cs="David"/>
          <w:b/>
          <w:bCs/>
          <w:sz w:val="28"/>
          <w:szCs w:val="28"/>
          <w:rtl/>
          <w:rPrChange w:id="31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13" w:author="אברהם" w:date="2012-11-23T10:23:00Z">
            <w:rPr>
              <w:rStyle w:val="Q"/>
              <w:rFonts w:ascii="David" w:hAnsi="David" w:cs="David"/>
              <w:b/>
              <w:bCs/>
              <w:rtl/>
            </w:rPr>
          </w:rPrChange>
        </w:rPr>
        <w:t>וְגָאַל</w:t>
      </w:r>
      <w:r w:rsidRPr="00A90D62">
        <w:rPr>
          <w:rStyle w:val="Q"/>
          <w:rFonts w:ascii="David" w:eastAsia="David" w:hAnsi="David" w:cs="David"/>
          <w:b/>
          <w:bCs/>
          <w:sz w:val="28"/>
          <w:szCs w:val="28"/>
          <w:rtl/>
          <w:rPrChange w:id="31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15" w:author="אברהם" w:date="2012-11-23T10:23:00Z">
            <w:rPr>
              <w:rStyle w:val="Q"/>
              <w:rFonts w:ascii="David" w:hAnsi="David" w:cs="David"/>
              <w:b/>
              <w:bCs/>
              <w:rtl/>
            </w:rPr>
          </w:rPrChange>
        </w:rPr>
        <w:t>אֵת</w:t>
      </w:r>
      <w:r w:rsidRPr="00A90D62">
        <w:rPr>
          <w:rStyle w:val="Q"/>
          <w:rFonts w:ascii="David" w:eastAsia="David" w:hAnsi="David" w:cs="David"/>
          <w:b/>
          <w:bCs/>
          <w:sz w:val="28"/>
          <w:szCs w:val="28"/>
          <w:rtl/>
          <w:rPrChange w:id="31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17" w:author="אברהם" w:date="2012-11-23T10:23:00Z">
            <w:rPr>
              <w:rStyle w:val="Q"/>
              <w:rFonts w:ascii="David" w:hAnsi="David" w:cs="David"/>
              <w:b/>
              <w:bCs/>
              <w:rtl/>
            </w:rPr>
          </w:rPrChange>
        </w:rPr>
        <w:t>מִמְכַּר</w:t>
      </w:r>
      <w:r w:rsidRPr="00A90D62">
        <w:rPr>
          <w:rStyle w:val="Q"/>
          <w:rFonts w:ascii="David" w:eastAsia="David" w:hAnsi="David" w:cs="David"/>
          <w:b/>
          <w:bCs/>
          <w:sz w:val="28"/>
          <w:szCs w:val="28"/>
          <w:rtl/>
          <w:rPrChange w:id="31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19" w:author="אברהם" w:date="2012-11-23T10:23:00Z">
            <w:rPr>
              <w:rStyle w:val="Q"/>
              <w:rFonts w:ascii="David" w:hAnsi="David" w:cs="David"/>
              <w:b/>
              <w:bCs/>
              <w:rtl/>
            </w:rPr>
          </w:rPrChange>
        </w:rPr>
        <w:t>אָחִיו. וְאִישׁ</w:t>
      </w:r>
      <w:r w:rsidRPr="00A90D62">
        <w:rPr>
          <w:rStyle w:val="Q"/>
          <w:rFonts w:ascii="David" w:eastAsia="David" w:hAnsi="David" w:cs="David"/>
          <w:b/>
          <w:bCs/>
          <w:sz w:val="28"/>
          <w:szCs w:val="28"/>
          <w:rtl/>
          <w:rPrChange w:id="32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21" w:author="אברהם" w:date="2012-11-23T10:23:00Z">
            <w:rPr>
              <w:rStyle w:val="Q"/>
              <w:rFonts w:ascii="David" w:hAnsi="David" w:cs="David"/>
              <w:b/>
              <w:bCs/>
              <w:rtl/>
            </w:rPr>
          </w:rPrChange>
        </w:rPr>
        <w:t>כִּי</w:t>
      </w:r>
      <w:r w:rsidRPr="00A90D62">
        <w:rPr>
          <w:rStyle w:val="Q"/>
          <w:rFonts w:ascii="David" w:eastAsia="David" w:hAnsi="David" w:cs="David"/>
          <w:b/>
          <w:bCs/>
          <w:sz w:val="28"/>
          <w:szCs w:val="28"/>
          <w:rtl/>
          <w:rPrChange w:id="32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23" w:author="אברהם" w:date="2012-11-23T10:23:00Z">
            <w:rPr>
              <w:rStyle w:val="Q"/>
              <w:rFonts w:ascii="David" w:hAnsi="David" w:cs="David"/>
              <w:b/>
              <w:bCs/>
              <w:rtl/>
            </w:rPr>
          </w:rPrChange>
        </w:rPr>
        <w:t>לֹא</w:t>
      </w:r>
      <w:r w:rsidRPr="00A90D62">
        <w:rPr>
          <w:rStyle w:val="Q"/>
          <w:rFonts w:ascii="David" w:eastAsia="David" w:hAnsi="David" w:cs="David"/>
          <w:b/>
          <w:bCs/>
          <w:sz w:val="28"/>
          <w:szCs w:val="28"/>
          <w:rtl/>
          <w:rPrChange w:id="32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25" w:author="אברהם" w:date="2012-11-23T10:23:00Z">
            <w:rPr>
              <w:rStyle w:val="Q"/>
              <w:rFonts w:ascii="David" w:hAnsi="David" w:cs="David"/>
              <w:b/>
              <w:bCs/>
              <w:rtl/>
            </w:rPr>
          </w:rPrChange>
        </w:rPr>
        <w:t>יִהְיֶה</w:t>
      </w:r>
      <w:r w:rsidRPr="00A90D62">
        <w:rPr>
          <w:rStyle w:val="Q"/>
          <w:rFonts w:ascii="David" w:eastAsia="David" w:hAnsi="David" w:cs="David"/>
          <w:b/>
          <w:bCs/>
          <w:sz w:val="28"/>
          <w:szCs w:val="28"/>
          <w:rtl/>
          <w:rPrChange w:id="32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27" w:author="אברהם" w:date="2012-11-23T10:23:00Z">
            <w:rPr>
              <w:rStyle w:val="Q"/>
              <w:rFonts w:ascii="David" w:hAnsi="David" w:cs="David"/>
              <w:b/>
              <w:bCs/>
              <w:rtl/>
            </w:rPr>
          </w:rPrChange>
        </w:rPr>
        <w:t>לּוֹ</w:t>
      </w:r>
      <w:r w:rsidRPr="00A90D62">
        <w:rPr>
          <w:rStyle w:val="Q"/>
          <w:rFonts w:ascii="David" w:eastAsia="David" w:hAnsi="David" w:cs="David"/>
          <w:b/>
          <w:bCs/>
          <w:sz w:val="28"/>
          <w:szCs w:val="28"/>
          <w:rtl/>
          <w:rPrChange w:id="32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29" w:author="אברהם" w:date="2012-11-23T10:23:00Z">
            <w:rPr>
              <w:rStyle w:val="Q"/>
              <w:rFonts w:ascii="David" w:hAnsi="David" w:cs="David"/>
              <w:b/>
              <w:bCs/>
              <w:rtl/>
            </w:rPr>
          </w:rPrChange>
        </w:rPr>
        <w:t>גֹּאֵל</w:t>
      </w:r>
      <w:r w:rsidRPr="00A90D62">
        <w:rPr>
          <w:rStyle w:val="Q"/>
          <w:rFonts w:ascii="David" w:eastAsia="David" w:hAnsi="David" w:cs="David"/>
          <w:b/>
          <w:bCs/>
          <w:sz w:val="28"/>
          <w:szCs w:val="28"/>
          <w:rtl/>
          <w:rPrChange w:id="33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31" w:author="אברהם" w:date="2012-11-23T10:23:00Z">
            <w:rPr>
              <w:rStyle w:val="Q"/>
              <w:rFonts w:ascii="David" w:hAnsi="David" w:cs="David"/>
              <w:b/>
              <w:bCs/>
              <w:rtl/>
            </w:rPr>
          </w:rPrChange>
        </w:rPr>
        <w:t>וְהִשִּׂיגָה</w:t>
      </w:r>
      <w:r w:rsidRPr="00A90D62">
        <w:rPr>
          <w:rStyle w:val="Q"/>
          <w:rFonts w:ascii="David" w:eastAsia="David" w:hAnsi="David" w:cs="David"/>
          <w:b/>
          <w:bCs/>
          <w:sz w:val="28"/>
          <w:szCs w:val="28"/>
          <w:rtl/>
          <w:rPrChange w:id="33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33" w:author="אברהם" w:date="2012-11-23T10:23:00Z">
            <w:rPr>
              <w:rStyle w:val="Q"/>
              <w:rFonts w:ascii="David" w:hAnsi="David" w:cs="David"/>
              <w:b/>
              <w:bCs/>
              <w:rtl/>
            </w:rPr>
          </w:rPrChange>
        </w:rPr>
        <w:t>יָדוֹ</w:t>
      </w:r>
      <w:r w:rsidRPr="00A90D62">
        <w:rPr>
          <w:rStyle w:val="Q"/>
          <w:rFonts w:ascii="David" w:eastAsia="David" w:hAnsi="David" w:cs="David"/>
          <w:b/>
          <w:bCs/>
          <w:sz w:val="28"/>
          <w:szCs w:val="28"/>
          <w:rtl/>
          <w:rPrChange w:id="33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35" w:author="אברהם" w:date="2012-11-23T10:23:00Z">
            <w:rPr>
              <w:rStyle w:val="Q"/>
              <w:rFonts w:ascii="David" w:hAnsi="David" w:cs="David"/>
              <w:b/>
              <w:bCs/>
              <w:rtl/>
            </w:rPr>
          </w:rPrChange>
        </w:rPr>
        <w:t>וּמָצָא</w:t>
      </w:r>
      <w:r w:rsidRPr="00A90D62">
        <w:rPr>
          <w:rStyle w:val="Q"/>
          <w:rFonts w:ascii="David" w:eastAsia="David" w:hAnsi="David" w:cs="David"/>
          <w:b/>
          <w:bCs/>
          <w:sz w:val="28"/>
          <w:szCs w:val="28"/>
          <w:rtl/>
          <w:rPrChange w:id="33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37" w:author="אברהם" w:date="2012-11-23T10:23:00Z">
            <w:rPr>
              <w:rStyle w:val="Q"/>
              <w:rFonts w:ascii="David" w:hAnsi="David" w:cs="David"/>
              <w:b/>
              <w:bCs/>
              <w:rtl/>
            </w:rPr>
          </w:rPrChange>
        </w:rPr>
        <w:t>כְּדֵי</w:t>
      </w:r>
      <w:r w:rsidRPr="00A90D62">
        <w:rPr>
          <w:rStyle w:val="Q"/>
          <w:rFonts w:ascii="David" w:eastAsia="David" w:hAnsi="David" w:cs="David"/>
          <w:b/>
          <w:bCs/>
          <w:sz w:val="28"/>
          <w:szCs w:val="28"/>
          <w:rtl/>
          <w:rPrChange w:id="33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39" w:author="אברהם" w:date="2012-11-23T10:23:00Z">
            <w:rPr>
              <w:rStyle w:val="Q"/>
              <w:rFonts w:ascii="David" w:hAnsi="David" w:cs="David"/>
              <w:b/>
              <w:bCs/>
              <w:rtl/>
            </w:rPr>
          </w:rPrChange>
        </w:rPr>
        <w:t>גְאֻלָּתוֹ. וְחִשַּׁב</w:t>
      </w:r>
      <w:r w:rsidRPr="00A90D62">
        <w:rPr>
          <w:rStyle w:val="Q"/>
          <w:rFonts w:ascii="David" w:eastAsia="David" w:hAnsi="David" w:cs="David"/>
          <w:b/>
          <w:bCs/>
          <w:sz w:val="28"/>
          <w:szCs w:val="28"/>
          <w:rtl/>
          <w:rPrChange w:id="34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41" w:author="אברהם" w:date="2012-11-23T10:23:00Z">
            <w:rPr>
              <w:rStyle w:val="Q"/>
              <w:rFonts w:ascii="David" w:hAnsi="David" w:cs="David"/>
              <w:b/>
              <w:bCs/>
              <w:rtl/>
            </w:rPr>
          </w:rPrChange>
        </w:rPr>
        <w:t>אֶת</w:t>
      </w:r>
      <w:r w:rsidRPr="00A90D62">
        <w:rPr>
          <w:rStyle w:val="Q"/>
          <w:rFonts w:ascii="David" w:eastAsia="David" w:hAnsi="David" w:cs="David"/>
          <w:b/>
          <w:bCs/>
          <w:sz w:val="28"/>
          <w:szCs w:val="28"/>
          <w:rtl/>
          <w:rPrChange w:id="34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43" w:author="אברהם" w:date="2012-11-23T10:23:00Z">
            <w:rPr>
              <w:rStyle w:val="Q"/>
              <w:rFonts w:ascii="David" w:hAnsi="David" w:cs="David"/>
              <w:b/>
              <w:bCs/>
              <w:rtl/>
            </w:rPr>
          </w:rPrChange>
        </w:rPr>
        <w:t>שְׁנֵי</w:t>
      </w:r>
      <w:r w:rsidRPr="00A90D62">
        <w:rPr>
          <w:rStyle w:val="Q"/>
          <w:rFonts w:ascii="David" w:eastAsia="David" w:hAnsi="David" w:cs="David"/>
          <w:b/>
          <w:bCs/>
          <w:sz w:val="28"/>
          <w:szCs w:val="28"/>
          <w:rtl/>
          <w:rPrChange w:id="34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45" w:author="אברהם" w:date="2012-11-23T10:23:00Z">
            <w:rPr>
              <w:rStyle w:val="Q"/>
              <w:rFonts w:ascii="David" w:hAnsi="David" w:cs="David"/>
              <w:b/>
              <w:bCs/>
              <w:rtl/>
            </w:rPr>
          </w:rPrChange>
        </w:rPr>
        <w:t>מִמְכָּרוֹ</w:t>
      </w:r>
      <w:r w:rsidRPr="00A90D62">
        <w:rPr>
          <w:rStyle w:val="Q"/>
          <w:rFonts w:ascii="David" w:eastAsia="David" w:hAnsi="David" w:cs="David"/>
          <w:b/>
          <w:bCs/>
          <w:sz w:val="28"/>
          <w:szCs w:val="28"/>
          <w:rtl/>
          <w:rPrChange w:id="34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47" w:author="אברהם" w:date="2012-11-23T10:23:00Z">
            <w:rPr>
              <w:rStyle w:val="Q"/>
              <w:rFonts w:ascii="David" w:hAnsi="David" w:cs="David"/>
              <w:b/>
              <w:bCs/>
              <w:rtl/>
            </w:rPr>
          </w:rPrChange>
        </w:rPr>
        <w:t>וְהֵשִׁיב</w:t>
      </w:r>
      <w:r w:rsidRPr="00A90D62">
        <w:rPr>
          <w:rStyle w:val="Q"/>
          <w:rFonts w:ascii="David" w:eastAsia="David" w:hAnsi="David" w:cs="David"/>
          <w:b/>
          <w:bCs/>
          <w:sz w:val="28"/>
          <w:szCs w:val="28"/>
          <w:rtl/>
          <w:rPrChange w:id="34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49" w:author="אברהם" w:date="2012-11-23T10:23:00Z">
            <w:rPr>
              <w:rStyle w:val="Q"/>
              <w:rFonts w:ascii="David" w:hAnsi="David" w:cs="David"/>
              <w:b/>
              <w:bCs/>
              <w:rtl/>
            </w:rPr>
          </w:rPrChange>
        </w:rPr>
        <w:t>אֶת</w:t>
      </w:r>
      <w:r w:rsidRPr="00A90D62">
        <w:rPr>
          <w:rStyle w:val="Q"/>
          <w:rFonts w:ascii="David" w:eastAsia="David" w:hAnsi="David" w:cs="David"/>
          <w:b/>
          <w:bCs/>
          <w:sz w:val="28"/>
          <w:szCs w:val="28"/>
          <w:rtl/>
          <w:rPrChange w:id="35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51" w:author="אברהם" w:date="2012-11-23T10:23:00Z">
            <w:rPr>
              <w:rStyle w:val="Q"/>
              <w:rFonts w:ascii="David" w:hAnsi="David" w:cs="David"/>
              <w:b/>
              <w:bCs/>
              <w:rtl/>
            </w:rPr>
          </w:rPrChange>
        </w:rPr>
        <w:t>הָעֹדֵף</w:t>
      </w:r>
      <w:r w:rsidRPr="00A90D62">
        <w:rPr>
          <w:rStyle w:val="Q"/>
          <w:rFonts w:ascii="David" w:eastAsia="David" w:hAnsi="David" w:cs="David"/>
          <w:b/>
          <w:bCs/>
          <w:sz w:val="28"/>
          <w:szCs w:val="28"/>
          <w:rtl/>
          <w:rPrChange w:id="35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53" w:author="אברהם" w:date="2012-11-23T10:23:00Z">
            <w:rPr>
              <w:rStyle w:val="Q"/>
              <w:rFonts w:ascii="David" w:hAnsi="David" w:cs="David"/>
              <w:b/>
              <w:bCs/>
              <w:rtl/>
            </w:rPr>
          </w:rPrChange>
        </w:rPr>
        <w:t>לָאִישׁ</w:t>
      </w:r>
      <w:r w:rsidRPr="00A90D62">
        <w:rPr>
          <w:rStyle w:val="Q"/>
          <w:rFonts w:ascii="David" w:eastAsia="David" w:hAnsi="David" w:cs="David"/>
          <w:b/>
          <w:bCs/>
          <w:sz w:val="28"/>
          <w:szCs w:val="28"/>
          <w:rtl/>
          <w:rPrChange w:id="35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55" w:author="אברהם" w:date="2012-11-23T10:23:00Z">
            <w:rPr>
              <w:rStyle w:val="Q"/>
              <w:rFonts w:ascii="David" w:hAnsi="David" w:cs="David"/>
              <w:b/>
              <w:bCs/>
              <w:rtl/>
            </w:rPr>
          </w:rPrChange>
        </w:rPr>
        <w:t>אֲשֶׁר</w:t>
      </w:r>
      <w:r w:rsidRPr="00A90D62">
        <w:rPr>
          <w:rStyle w:val="Q"/>
          <w:rFonts w:ascii="David" w:eastAsia="David" w:hAnsi="David" w:cs="David"/>
          <w:b/>
          <w:bCs/>
          <w:sz w:val="28"/>
          <w:szCs w:val="28"/>
          <w:rtl/>
          <w:rPrChange w:id="35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57" w:author="אברהם" w:date="2012-11-23T10:23:00Z">
            <w:rPr>
              <w:rStyle w:val="Q"/>
              <w:rFonts w:ascii="David" w:hAnsi="David" w:cs="David"/>
              <w:b/>
              <w:bCs/>
              <w:rtl/>
            </w:rPr>
          </w:rPrChange>
        </w:rPr>
        <w:t>מָכַר</w:t>
      </w:r>
      <w:r w:rsidRPr="00A90D62">
        <w:rPr>
          <w:rStyle w:val="Q"/>
          <w:rFonts w:ascii="David" w:eastAsia="David" w:hAnsi="David" w:cs="David"/>
          <w:b/>
          <w:bCs/>
          <w:sz w:val="28"/>
          <w:szCs w:val="28"/>
          <w:rtl/>
          <w:rPrChange w:id="35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59" w:author="אברהם" w:date="2012-11-23T10:23:00Z">
            <w:rPr>
              <w:rStyle w:val="Q"/>
              <w:rFonts w:ascii="David" w:hAnsi="David" w:cs="David"/>
              <w:b/>
              <w:bCs/>
              <w:rtl/>
            </w:rPr>
          </w:rPrChange>
        </w:rPr>
        <w:t>לוֹ</w:t>
      </w:r>
      <w:r w:rsidRPr="00A90D62">
        <w:rPr>
          <w:rStyle w:val="Q"/>
          <w:rFonts w:ascii="David" w:eastAsia="David" w:hAnsi="David" w:cs="David"/>
          <w:b/>
          <w:bCs/>
          <w:sz w:val="28"/>
          <w:szCs w:val="28"/>
          <w:rtl/>
          <w:rPrChange w:id="36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61" w:author="אברהם" w:date="2012-11-23T10:23:00Z">
            <w:rPr>
              <w:rStyle w:val="Q"/>
              <w:rFonts w:ascii="David" w:hAnsi="David" w:cs="David"/>
              <w:b/>
              <w:bCs/>
              <w:rtl/>
            </w:rPr>
          </w:rPrChange>
        </w:rPr>
        <w:t>וְשָׁב</w:t>
      </w:r>
      <w:r w:rsidRPr="00A90D62">
        <w:rPr>
          <w:rStyle w:val="Q"/>
          <w:rFonts w:ascii="David" w:eastAsia="David" w:hAnsi="David" w:cs="David"/>
          <w:b/>
          <w:bCs/>
          <w:sz w:val="28"/>
          <w:szCs w:val="28"/>
          <w:rtl/>
          <w:rPrChange w:id="36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63" w:author="אברהם" w:date="2012-11-23T10:23:00Z">
            <w:rPr>
              <w:rStyle w:val="Q"/>
              <w:rFonts w:ascii="David" w:hAnsi="David" w:cs="David"/>
              <w:b/>
              <w:bCs/>
              <w:rtl/>
            </w:rPr>
          </w:rPrChange>
        </w:rPr>
        <w:t>לַאֲחֻזָּתוֹ. וְאִם</w:t>
      </w:r>
      <w:r w:rsidRPr="00A90D62">
        <w:rPr>
          <w:rStyle w:val="Q"/>
          <w:rFonts w:ascii="David" w:eastAsia="David" w:hAnsi="David" w:cs="David"/>
          <w:b/>
          <w:bCs/>
          <w:sz w:val="28"/>
          <w:szCs w:val="28"/>
          <w:rtl/>
          <w:rPrChange w:id="36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65" w:author="אברהם" w:date="2012-11-23T10:23:00Z">
            <w:rPr>
              <w:rStyle w:val="Q"/>
              <w:rFonts w:ascii="David" w:hAnsi="David" w:cs="David"/>
              <w:b/>
              <w:bCs/>
              <w:rtl/>
            </w:rPr>
          </w:rPrChange>
        </w:rPr>
        <w:t>לֹא</w:t>
      </w:r>
      <w:r w:rsidRPr="00A90D62">
        <w:rPr>
          <w:rStyle w:val="Q"/>
          <w:rFonts w:ascii="David" w:eastAsia="David" w:hAnsi="David" w:cs="David"/>
          <w:b/>
          <w:bCs/>
          <w:sz w:val="28"/>
          <w:szCs w:val="28"/>
          <w:rtl/>
          <w:rPrChange w:id="36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67" w:author="אברהם" w:date="2012-11-23T10:23:00Z">
            <w:rPr>
              <w:rStyle w:val="Q"/>
              <w:rFonts w:ascii="David" w:hAnsi="David" w:cs="David"/>
              <w:b/>
              <w:bCs/>
              <w:rtl/>
            </w:rPr>
          </w:rPrChange>
        </w:rPr>
        <w:t>מָצְאָה</w:t>
      </w:r>
      <w:r w:rsidRPr="00A90D62">
        <w:rPr>
          <w:rStyle w:val="Q"/>
          <w:rFonts w:ascii="David" w:eastAsia="David" w:hAnsi="David" w:cs="David"/>
          <w:b/>
          <w:bCs/>
          <w:sz w:val="28"/>
          <w:szCs w:val="28"/>
          <w:rtl/>
          <w:rPrChange w:id="36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69" w:author="אברהם" w:date="2012-11-23T10:23:00Z">
            <w:rPr>
              <w:rStyle w:val="Q"/>
              <w:rFonts w:ascii="David" w:hAnsi="David" w:cs="David"/>
              <w:b/>
              <w:bCs/>
              <w:rtl/>
            </w:rPr>
          </w:rPrChange>
        </w:rPr>
        <w:t>יָדוֹ</w:t>
      </w:r>
      <w:r w:rsidRPr="00A90D62">
        <w:rPr>
          <w:rStyle w:val="Q"/>
          <w:rFonts w:ascii="David" w:eastAsia="David" w:hAnsi="David" w:cs="David"/>
          <w:b/>
          <w:bCs/>
          <w:sz w:val="28"/>
          <w:szCs w:val="28"/>
          <w:rtl/>
          <w:rPrChange w:id="37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71" w:author="אברהם" w:date="2012-11-23T10:23:00Z">
            <w:rPr>
              <w:rStyle w:val="Q"/>
              <w:rFonts w:ascii="David" w:hAnsi="David" w:cs="David"/>
              <w:b/>
              <w:bCs/>
              <w:rtl/>
            </w:rPr>
          </w:rPrChange>
        </w:rPr>
        <w:t>דֵּי</w:t>
      </w:r>
      <w:r w:rsidRPr="00A90D62">
        <w:rPr>
          <w:rStyle w:val="Q"/>
          <w:rFonts w:ascii="David" w:eastAsia="David" w:hAnsi="David" w:cs="David"/>
          <w:b/>
          <w:bCs/>
          <w:sz w:val="28"/>
          <w:szCs w:val="28"/>
          <w:rtl/>
          <w:rPrChange w:id="37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73" w:author="אברהם" w:date="2012-11-23T10:23:00Z">
            <w:rPr>
              <w:rStyle w:val="Q"/>
              <w:rFonts w:ascii="David" w:hAnsi="David" w:cs="David"/>
              <w:b/>
              <w:bCs/>
              <w:rtl/>
            </w:rPr>
          </w:rPrChange>
        </w:rPr>
        <w:t>הָשִׁיב</w:t>
      </w:r>
      <w:r w:rsidRPr="00A90D62">
        <w:rPr>
          <w:rStyle w:val="Q"/>
          <w:rFonts w:ascii="David" w:eastAsia="David" w:hAnsi="David" w:cs="David"/>
          <w:b/>
          <w:bCs/>
          <w:sz w:val="28"/>
          <w:szCs w:val="28"/>
          <w:rtl/>
          <w:rPrChange w:id="37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75" w:author="אברהם" w:date="2012-11-23T10:23:00Z">
            <w:rPr>
              <w:rStyle w:val="Q"/>
              <w:rFonts w:ascii="David" w:hAnsi="David" w:cs="David"/>
              <w:b/>
              <w:bCs/>
              <w:rtl/>
            </w:rPr>
          </w:rPrChange>
        </w:rPr>
        <w:t>לוֹ</w:t>
      </w:r>
      <w:r w:rsidRPr="00A90D62">
        <w:rPr>
          <w:rStyle w:val="Q"/>
          <w:rFonts w:ascii="David" w:eastAsia="David" w:hAnsi="David" w:cs="David"/>
          <w:b/>
          <w:bCs/>
          <w:sz w:val="28"/>
          <w:szCs w:val="28"/>
          <w:rtl/>
          <w:rPrChange w:id="37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77" w:author="אברהם" w:date="2012-11-23T10:23:00Z">
            <w:rPr>
              <w:rStyle w:val="Q"/>
              <w:rFonts w:ascii="David" w:hAnsi="David" w:cs="David"/>
              <w:b/>
              <w:bCs/>
              <w:rtl/>
            </w:rPr>
          </w:rPrChange>
        </w:rPr>
        <w:t>וְהָיָה</w:t>
      </w:r>
      <w:r w:rsidRPr="00A90D62">
        <w:rPr>
          <w:rStyle w:val="Q"/>
          <w:rFonts w:ascii="David" w:eastAsia="David" w:hAnsi="David" w:cs="David"/>
          <w:b/>
          <w:bCs/>
          <w:sz w:val="28"/>
          <w:szCs w:val="28"/>
          <w:rtl/>
          <w:rPrChange w:id="37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79" w:author="אברהם" w:date="2012-11-23T10:23:00Z">
            <w:rPr>
              <w:rStyle w:val="Q"/>
              <w:rFonts w:ascii="David" w:hAnsi="David" w:cs="David"/>
              <w:b/>
              <w:bCs/>
              <w:rtl/>
            </w:rPr>
          </w:rPrChange>
        </w:rPr>
        <w:t>מִמְכָּרוֹ</w:t>
      </w:r>
      <w:r w:rsidRPr="00A90D62">
        <w:rPr>
          <w:rStyle w:val="Q"/>
          <w:rFonts w:ascii="David" w:eastAsia="David" w:hAnsi="David" w:cs="David"/>
          <w:b/>
          <w:bCs/>
          <w:sz w:val="28"/>
          <w:szCs w:val="28"/>
          <w:rtl/>
          <w:rPrChange w:id="38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81" w:author="אברהם" w:date="2012-11-23T10:23:00Z">
            <w:rPr>
              <w:rStyle w:val="Q"/>
              <w:rFonts w:ascii="David" w:hAnsi="David" w:cs="David"/>
              <w:b/>
              <w:bCs/>
              <w:rtl/>
            </w:rPr>
          </w:rPrChange>
        </w:rPr>
        <w:t>בְּיַד</w:t>
      </w:r>
      <w:r w:rsidRPr="00A90D62">
        <w:rPr>
          <w:rStyle w:val="Q"/>
          <w:rFonts w:ascii="David" w:eastAsia="David" w:hAnsi="David" w:cs="David"/>
          <w:b/>
          <w:bCs/>
          <w:sz w:val="28"/>
          <w:szCs w:val="28"/>
          <w:rtl/>
          <w:rPrChange w:id="38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83" w:author="אברהם" w:date="2012-11-23T10:23:00Z">
            <w:rPr>
              <w:rStyle w:val="Q"/>
              <w:rFonts w:ascii="David" w:hAnsi="David" w:cs="David"/>
              <w:b/>
              <w:bCs/>
              <w:rtl/>
            </w:rPr>
          </w:rPrChange>
        </w:rPr>
        <w:t>הַקֹּנֶה</w:t>
      </w:r>
      <w:r w:rsidRPr="00A90D62">
        <w:rPr>
          <w:rStyle w:val="Q"/>
          <w:rFonts w:ascii="David" w:eastAsia="David" w:hAnsi="David" w:cs="David"/>
          <w:b/>
          <w:bCs/>
          <w:sz w:val="28"/>
          <w:szCs w:val="28"/>
          <w:rtl/>
          <w:rPrChange w:id="38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85" w:author="אברהם" w:date="2012-11-23T10:23:00Z">
            <w:rPr>
              <w:rStyle w:val="Q"/>
              <w:rFonts w:ascii="David" w:hAnsi="David" w:cs="David"/>
              <w:b/>
              <w:bCs/>
              <w:rtl/>
            </w:rPr>
          </w:rPrChange>
        </w:rPr>
        <w:t>אֹתוֹ</w:t>
      </w:r>
      <w:r w:rsidRPr="00A90D62">
        <w:rPr>
          <w:rStyle w:val="Q"/>
          <w:rFonts w:ascii="David" w:eastAsia="David" w:hAnsi="David" w:cs="David"/>
          <w:b/>
          <w:bCs/>
          <w:sz w:val="28"/>
          <w:szCs w:val="28"/>
          <w:rtl/>
          <w:rPrChange w:id="38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87" w:author="אברהם" w:date="2012-11-23T10:23:00Z">
            <w:rPr>
              <w:rStyle w:val="Q"/>
              <w:rFonts w:ascii="David" w:hAnsi="David" w:cs="David"/>
              <w:b/>
              <w:bCs/>
              <w:rtl/>
            </w:rPr>
          </w:rPrChange>
        </w:rPr>
        <w:t>עַד</w:t>
      </w:r>
      <w:r w:rsidRPr="00A90D62">
        <w:rPr>
          <w:rStyle w:val="Q"/>
          <w:rFonts w:ascii="David" w:eastAsia="David" w:hAnsi="David" w:cs="David"/>
          <w:b/>
          <w:bCs/>
          <w:sz w:val="28"/>
          <w:szCs w:val="28"/>
          <w:rtl/>
          <w:rPrChange w:id="38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89" w:author="אברהם" w:date="2012-11-23T10:23:00Z">
            <w:rPr>
              <w:rStyle w:val="Q"/>
              <w:rFonts w:ascii="David" w:hAnsi="David" w:cs="David"/>
              <w:b/>
              <w:bCs/>
              <w:rtl/>
            </w:rPr>
          </w:rPrChange>
        </w:rPr>
        <w:t>שְׁנַת</w:t>
      </w:r>
      <w:r w:rsidRPr="00A90D62">
        <w:rPr>
          <w:rStyle w:val="Q"/>
          <w:rFonts w:ascii="David" w:eastAsia="David" w:hAnsi="David" w:cs="David"/>
          <w:b/>
          <w:bCs/>
          <w:sz w:val="28"/>
          <w:szCs w:val="28"/>
          <w:rtl/>
          <w:rPrChange w:id="39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91" w:author="אברהם" w:date="2012-11-23T10:23:00Z">
            <w:rPr>
              <w:rStyle w:val="Q"/>
              <w:rFonts w:ascii="David" w:hAnsi="David" w:cs="David"/>
              <w:b/>
              <w:bCs/>
              <w:rtl/>
            </w:rPr>
          </w:rPrChange>
        </w:rPr>
        <w:t>הַיּוֹבֵל</w:t>
      </w:r>
      <w:r w:rsidRPr="00A90D62">
        <w:rPr>
          <w:rStyle w:val="Q"/>
          <w:rFonts w:ascii="David" w:eastAsia="David" w:hAnsi="David" w:cs="David"/>
          <w:b/>
          <w:bCs/>
          <w:sz w:val="28"/>
          <w:szCs w:val="28"/>
          <w:rtl/>
          <w:rPrChange w:id="39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93" w:author="אברהם" w:date="2012-11-23T10:23:00Z">
            <w:rPr>
              <w:rStyle w:val="Q"/>
              <w:rFonts w:ascii="David" w:hAnsi="David" w:cs="David"/>
              <w:b/>
              <w:bCs/>
              <w:rtl/>
            </w:rPr>
          </w:rPrChange>
        </w:rPr>
        <w:t>וְיָצָא</w:t>
      </w:r>
      <w:r w:rsidRPr="00A90D62">
        <w:rPr>
          <w:rStyle w:val="Q"/>
          <w:rFonts w:ascii="David" w:eastAsia="David" w:hAnsi="David" w:cs="David"/>
          <w:b/>
          <w:bCs/>
          <w:sz w:val="28"/>
          <w:szCs w:val="28"/>
          <w:rtl/>
          <w:rPrChange w:id="39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95" w:author="אברהם" w:date="2012-11-23T10:23:00Z">
            <w:rPr>
              <w:rStyle w:val="Q"/>
              <w:rFonts w:ascii="David" w:hAnsi="David" w:cs="David"/>
              <w:b/>
              <w:bCs/>
              <w:rtl/>
            </w:rPr>
          </w:rPrChange>
        </w:rPr>
        <w:t>בַּיֹּבֵל</w:t>
      </w:r>
      <w:r w:rsidRPr="00A90D62">
        <w:rPr>
          <w:rStyle w:val="Q"/>
          <w:rFonts w:ascii="David" w:eastAsia="David" w:hAnsi="David" w:cs="David"/>
          <w:b/>
          <w:bCs/>
          <w:sz w:val="28"/>
          <w:szCs w:val="28"/>
          <w:rtl/>
          <w:rPrChange w:id="39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97" w:author="אברהם" w:date="2012-11-23T10:23:00Z">
            <w:rPr>
              <w:rStyle w:val="Q"/>
              <w:rFonts w:ascii="David" w:hAnsi="David" w:cs="David"/>
              <w:b/>
              <w:bCs/>
              <w:rtl/>
            </w:rPr>
          </w:rPrChange>
        </w:rPr>
        <w:t>וְשָׁב</w:t>
      </w:r>
      <w:r w:rsidRPr="00A90D62">
        <w:rPr>
          <w:rStyle w:val="Q"/>
          <w:rFonts w:ascii="David" w:eastAsia="David" w:hAnsi="David" w:cs="David"/>
          <w:b/>
          <w:bCs/>
          <w:sz w:val="28"/>
          <w:szCs w:val="28"/>
          <w:rtl/>
          <w:rPrChange w:id="39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399" w:author="אברהם" w:date="2012-11-23T10:23:00Z">
            <w:rPr>
              <w:rStyle w:val="Q"/>
              <w:rFonts w:ascii="David" w:hAnsi="David" w:cs="David"/>
              <w:b/>
              <w:bCs/>
              <w:rtl/>
            </w:rPr>
          </w:rPrChange>
        </w:rPr>
        <w:t>לַאֲחֻזָּתוֹ</w:t>
      </w:r>
      <w:r w:rsidRPr="00A90D62">
        <w:rPr>
          <w:rFonts w:ascii="David" w:hAnsi="David" w:cs="David"/>
          <w:sz w:val="28"/>
          <w:szCs w:val="28"/>
          <w:rtl/>
          <w:rPrChange w:id="400" w:author="אברהם" w:date="2012-11-23T10:23:00Z">
            <w:rPr>
              <w:rFonts w:ascii="David" w:hAnsi="David" w:cs="David"/>
              <w:rtl/>
            </w:rPr>
          </w:rPrChange>
        </w:rPr>
        <w:t>" (ויקרא</w:t>
      </w:r>
      <w:r w:rsidRPr="00A90D62">
        <w:rPr>
          <w:rFonts w:ascii="David" w:eastAsia="David" w:hAnsi="David" w:cs="David"/>
          <w:sz w:val="28"/>
          <w:szCs w:val="28"/>
          <w:rtl/>
          <w:rPrChange w:id="401" w:author="אברהם" w:date="2012-11-23T10:23:00Z">
            <w:rPr>
              <w:rFonts w:ascii="David" w:eastAsia="David" w:hAnsi="David" w:cs="David"/>
              <w:rtl/>
            </w:rPr>
          </w:rPrChange>
        </w:rPr>
        <w:t xml:space="preserve"> </w:t>
      </w:r>
      <w:r w:rsidRPr="00A90D62">
        <w:rPr>
          <w:rFonts w:ascii="David" w:hAnsi="David" w:cs="David"/>
          <w:sz w:val="28"/>
          <w:szCs w:val="28"/>
          <w:rtl/>
          <w:rPrChange w:id="402" w:author="אברהם" w:date="2012-11-23T10:23:00Z">
            <w:rPr>
              <w:rFonts w:ascii="David" w:hAnsi="David" w:cs="David"/>
              <w:rtl/>
            </w:rPr>
          </w:rPrChange>
        </w:rPr>
        <w:t>כה, כג-כח).</w:t>
      </w:r>
    </w:p>
    <w:p w:rsidR="009C2B09" w:rsidRPr="00A90D62" w:rsidRDefault="009C2B09" w:rsidP="009C2B09">
      <w:pPr>
        <w:pStyle w:val="13"/>
        <w:bidi/>
        <w:rPr>
          <w:rFonts w:ascii="David" w:hAnsi="David" w:cs="David"/>
          <w:sz w:val="28"/>
          <w:szCs w:val="28"/>
          <w:rtl/>
          <w:rPrChange w:id="403" w:author="אברהם" w:date="2012-11-23T10:23:00Z">
            <w:rPr>
              <w:rFonts w:ascii="David" w:hAnsi="David" w:cs="David"/>
              <w:rtl/>
            </w:rPr>
          </w:rPrChange>
        </w:rPr>
      </w:pPr>
      <w:r w:rsidRPr="00A90D62">
        <w:rPr>
          <w:rFonts w:ascii="David" w:hAnsi="David" w:cs="David"/>
          <w:sz w:val="28"/>
          <w:szCs w:val="28"/>
          <w:rtl/>
          <w:rPrChange w:id="404" w:author="אברהם" w:date="2012-11-23T10:23:00Z">
            <w:rPr>
              <w:rFonts w:ascii="David" w:hAnsi="David" w:cs="David"/>
              <w:rtl/>
            </w:rPr>
          </w:rPrChange>
        </w:rPr>
        <w:t>"</w:t>
      </w:r>
      <w:r w:rsidRPr="00A90D62">
        <w:rPr>
          <w:rStyle w:val="Q"/>
          <w:rFonts w:ascii="David" w:hAnsi="David" w:cs="David"/>
          <w:b/>
          <w:bCs/>
          <w:sz w:val="28"/>
          <w:szCs w:val="28"/>
          <w:rtl/>
          <w:rPrChange w:id="405" w:author="אברהם" w:date="2012-11-23T10:23:00Z">
            <w:rPr>
              <w:rStyle w:val="Q"/>
              <w:rFonts w:ascii="David" w:hAnsi="David" w:cs="David"/>
              <w:b/>
              <w:bCs/>
              <w:rtl/>
            </w:rPr>
          </w:rPrChange>
        </w:rPr>
        <w:t>וַיְדַבֵּר</w:t>
      </w:r>
      <w:r w:rsidRPr="00A90D62">
        <w:rPr>
          <w:rStyle w:val="Q"/>
          <w:rFonts w:ascii="David" w:eastAsia="David" w:hAnsi="David" w:cs="David"/>
          <w:b/>
          <w:bCs/>
          <w:sz w:val="28"/>
          <w:szCs w:val="28"/>
          <w:rtl/>
          <w:rPrChange w:id="40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07" w:author="אברהם" w:date="2012-11-23T10:23:00Z">
            <w:rPr>
              <w:rStyle w:val="Q"/>
              <w:rFonts w:ascii="David" w:hAnsi="David" w:cs="David"/>
              <w:b/>
              <w:bCs/>
              <w:rtl/>
            </w:rPr>
          </w:rPrChange>
        </w:rPr>
        <w:t>ה' אֶל</w:t>
      </w:r>
      <w:r w:rsidRPr="00A90D62">
        <w:rPr>
          <w:rStyle w:val="Q"/>
          <w:rFonts w:ascii="David" w:eastAsia="David" w:hAnsi="David" w:cs="David"/>
          <w:b/>
          <w:bCs/>
          <w:sz w:val="28"/>
          <w:szCs w:val="28"/>
          <w:rtl/>
          <w:rPrChange w:id="40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09" w:author="אברהם" w:date="2012-11-23T10:23:00Z">
            <w:rPr>
              <w:rStyle w:val="Q"/>
              <w:rFonts w:ascii="David" w:hAnsi="David" w:cs="David"/>
              <w:b/>
              <w:bCs/>
              <w:rtl/>
            </w:rPr>
          </w:rPrChange>
        </w:rPr>
        <w:t>מֹשֶׁה</w:t>
      </w:r>
      <w:r w:rsidRPr="00A90D62">
        <w:rPr>
          <w:rStyle w:val="Q"/>
          <w:rFonts w:ascii="David" w:eastAsia="David" w:hAnsi="David" w:cs="David"/>
          <w:b/>
          <w:bCs/>
          <w:sz w:val="28"/>
          <w:szCs w:val="28"/>
          <w:rtl/>
          <w:rPrChange w:id="41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11" w:author="אברהם" w:date="2012-11-23T10:23:00Z">
            <w:rPr>
              <w:rStyle w:val="Q"/>
              <w:rFonts w:ascii="David" w:hAnsi="David" w:cs="David"/>
              <w:b/>
              <w:bCs/>
              <w:rtl/>
            </w:rPr>
          </w:rPrChange>
        </w:rPr>
        <w:t>לֵּאמֹר. לָאֵלֶּה</w:t>
      </w:r>
      <w:r w:rsidRPr="00A90D62">
        <w:rPr>
          <w:rStyle w:val="Q"/>
          <w:rFonts w:ascii="David" w:eastAsia="David" w:hAnsi="David" w:cs="David"/>
          <w:b/>
          <w:bCs/>
          <w:sz w:val="28"/>
          <w:szCs w:val="28"/>
          <w:rtl/>
          <w:rPrChange w:id="41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13" w:author="אברהם" w:date="2012-11-23T10:23:00Z">
            <w:rPr>
              <w:rStyle w:val="Q"/>
              <w:rFonts w:ascii="David" w:hAnsi="David" w:cs="David"/>
              <w:b/>
              <w:bCs/>
              <w:rtl/>
            </w:rPr>
          </w:rPrChange>
        </w:rPr>
        <w:t>תֵּחָלֵק</w:t>
      </w:r>
      <w:r w:rsidRPr="00A90D62">
        <w:rPr>
          <w:rStyle w:val="Q"/>
          <w:rFonts w:ascii="David" w:eastAsia="David" w:hAnsi="David" w:cs="David"/>
          <w:b/>
          <w:bCs/>
          <w:sz w:val="28"/>
          <w:szCs w:val="28"/>
          <w:rtl/>
          <w:rPrChange w:id="41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15" w:author="אברהם" w:date="2012-11-23T10:23:00Z">
            <w:rPr>
              <w:rStyle w:val="Q"/>
              <w:rFonts w:ascii="David" w:hAnsi="David" w:cs="David"/>
              <w:b/>
              <w:bCs/>
              <w:rtl/>
            </w:rPr>
          </w:rPrChange>
        </w:rPr>
        <w:t>הָאָרֶץ</w:t>
      </w:r>
      <w:r w:rsidRPr="00A90D62">
        <w:rPr>
          <w:rStyle w:val="Q"/>
          <w:rFonts w:ascii="David" w:eastAsia="David" w:hAnsi="David" w:cs="David"/>
          <w:b/>
          <w:bCs/>
          <w:sz w:val="28"/>
          <w:szCs w:val="28"/>
          <w:rtl/>
          <w:rPrChange w:id="41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17" w:author="אברהם" w:date="2012-11-23T10:23:00Z">
            <w:rPr>
              <w:rStyle w:val="Q"/>
              <w:rFonts w:ascii="David" w:hAnsi="David" w:cs="David"/>
              <w:b/>
              <w:bCs/>
              <w:rtl/>
            </w:rPr>
          </w:rPrChange>
        </w:rPr>
        <w:t>בְּנַחֲלָה</w:t>
      </w:r>
      <w:r w:rsidRPr="00A90D62">
        <w:rPr>
          <w:rStyle w:val="Q"/>
          <w:rFonts w:ascii="David" w:eastAsia="David" w:hAnsi="David" w:cs="David"/>
          <w:b/>
          <w:bCs/>
          <w:sz w:val="28"/>
          <w:szCs w:val="28"/>
          <w:rtl/>
          <w:rPrChange w:id="41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19" w:author="אברהם" w:date="2012-11-23T10:23:00Z">
            <w:rPr>
              <w:rStyle w:val="Q"/>
              <w:rFonts w:ascii="David" w:hAnsi="David" w:cs="David"/>
              <w:b/>
              <w:bCs/>
              <w:rtl/>
            </w:rPr>
          </w:rPrChange>
        </w:rPr>
        <w:t>בְּמִסְפַּר</w:t>
      </w:r>
      <w:r w:rsidRPr="00A90D62">
        <w:rPr>
          <w:rStyle w:val="Q"/>
          <w:rFonts w:ascii="David" w:eastAsia="David" w:hAnsi="David" w:cs="David"/>
          <w:b/>
          <w:bCs/>
          <w:sz w:val="28"/>
          <w:szCs w:val="28"/>
          <w:rtl/>
          <w:rPrChange w:id="42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21" w:author="אברהם" w:date="2012-11-23T10:23:00Z">
            <w:rPr>
              <w:rStyle w:val="Q"/>
              <w:rFonts w:ascii="David" w:hAnsi="David" w:cs="David"/>
              <w:b/>
              <w:bCs/>
              <w:rtl/>
            </w:rPr>
          </w:rPrChange>
        </w:rPr>
        <w:t>שֵׁמוֹת. לָרַב</w:t>
      </w:r>
      <w:r w:rsidRPr="00A90D62">
        <w:rPr>
          <w:rStyle w:val="Q"/>
          <w:rFonts w:ascii="David" w:eastAsia="David" w:hAnsi="David" w:cs="David"/>
          <w:b/>
          <w:bCs/>
          <w:sz w:val="28"/>
          <w:szCs w:val="28"/>
          <w:rtl/>
          <w:rPrChange w:id="42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23" w:author="אברהם" w:date="2012-11-23T10:23:00Z">
            <w:rPr>
              <w:rStyle w:val="Q"/>
              <w:rFonts w:ascii="David" w:hAnsi="David" w:cs="David"/>
              <w:b/>
              <w:bCs/>
              <w:rtl/>
            </w:rPr>
          </w:rPrChange>
        </w:rPr>
        <w:t>תַּרְבֶּה</w:t>
      </w:r>
      <w:r w:rsidRPr="00A90D62">
        <w:rPr>
          <w:rStyle w:val="Q"/>
          <w:rFonts w:ascii="David" w:eastAsia="David" w:hAnsi="David" w:cs="David"/>
          <w:b/>
          <w:bCs/>
          <w:sz w:val="28"/>
          <w:szCs w:val="28"/>
          <w:rtl/>
          <w:rPrChange w:id="42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25" w:author="אברהם" w:date="2012-11-23T10:23:00Z">
            <w:rPr>
              <w:rStyle w:val="Q"/>
              <w:rFonts w:ascii="David" w:hAnsi="David" w:cs="David"/>
              <w:b/>
              <w:bCs/>
              <w:rtl/>
            </w:rPr>
          </w:rPrChange>
        </w:rPr>
        <w:t>נַחֲלָתוֹ</w:t>
      </w:r>
      <w:r w:rsidRPr="00A90D62">
        <w:rPr>
          <w:rStyle w:val="Q"/>
          <w:rFonts w:ascii="David" w:eastAsia="David" w:hAnsi="David" w:cs="David"/>
          <w:b/>
          <w:bCs/>
          <w:sz w:val="28"/>
          <w:szCs w:val="28"/>
          <w:rtl/>
          <w:rPrChange w:id="42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27" w:author="אברהם" w:date="2012-11-23T10:23:00Z">
            <w:rPr>
              <w:rStyle w:val="Q"/>
              <w:rFonts w:ascii="David" w:hAnsi="David" w:cs="David"/>
              <w:b/>
              <w:bCs/>
              <w:rtl/>
            </w:rPr>
          </w:rPrChange>
        </w:rPr>
        <w:t>וְלַמְעַט</w:t>
      </w:r>
      <w:r w:rsidRPr="00A90D62">
        <w:rPr>
          <w:rStyle w:val="Q"/>
          <w:rFonts w:ascii="David" w:eastAsia="David" w:hAnsi="David" w:cs="David"/>
          <w:b/>
          <w:bCs/>
          <w:sz w:val="28"/>
          <w:szCs w:val="28"/>
          <w:rtl/>
          <w:rPrChange w:id="42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29" w:author="אברהם" w:date="2012-11-23T10:23:00Z">
            <w:rPr>
              <w:rStyle w:val="Q"/>
              <w:rFonts w:ascii="David" w:hAnsi="David" w:cs="David"/>
              <w:b/>
              <w:bCs/>
              <w:rtl/>
            </w:rPr>
          </w:rPrChange>
        </w:rPr>
        <w:t>תַּמְעִיט</w:t>
      </w:r>
      <w:r w:rsidRPr="00A90D62">
        <w:rPr>
          <w:rStyle w:val="Q"/>
          <w:rFonts w:ascii="David" w:eastAsia="David" w:hAnsi="David" w:cs="David"/>
          <w:b/>
          <w:bCs/>
          <w:sz w:val="28"/>
          <w:szCs w:val="28"/>
          <w:rtl/>
          <w:rPrChange w:id="43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31" w:author="אברהם" w:date="2012-11-23T10:23:00Z">
            <w:rPr>
              <w:rStyle w:val="Q"/>
              <w:rFonts w:ascii="David" w:hAnsi="David" w:cs="David"/>
              <w:b/>
              <w:bCs/>
              <w:rtl/>
            </w:rPr>
          </w:rPrChange>
        </w:rPr>
        <w:t>נַחֲלָתוֹ</w:t>
      </w:r>
      <w:r w:rsidRPr="00A90D62">
        <w:rPr>
          <w:rStyle w:val="Q"/>
          <w:rFonts w:ascii="David" w:eastAsia="David" w:hAnsi="David" w:cs="David"/>
          <w:b/>
          <w:bCs/>
          <w:sz w:val="28"/>
          <w:szCs w:val="28"/>
          <w:rtl/>
          <w:rPrChange w:id="43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33" w:author="אברהם" w:date="2012-11-23T10:23:00Z">
            <w:rPr>
              <w:rStyle w:val="Q"/>
              <w:rFonts w:ascii="David" w:hAnsi="David" w:cs="David"/>
              <w:b/>
              <w:bCs/>
              <w:rtl/>
            </w:rPr>
          </w:rPrChange>
        </w:rPr>
        <w:t>אִישׁ</w:t>
      </w:r>
      <w:r w:rsidRPr="00A90D62">
        <w:rPr>
          <w:rStyle w:val="Q"/>
          <w:rFonts w:ascii="David" w:eastAsia="David" w:hAnsi="David" w:cs="David"/>
          <w:b/>
          <w:bCs/>
          <w:sz w:val="28"/>
          <w:szCs w:val="28"/>
          <w:rtl/>
          <w:rPrChange w:id="43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35" w:author="אברהם" w:date="2012-11-23T10:23:00Z">
            <w:rPr>
              <w:rStyle w:val="Q"/>
              <w:rFonts w:ascii="David" w:hAnsi="David" w:cs="David"/>
              <w:b/>
              <w:bCs/>
              <w:rtl/>
            </w:rPr>
          </w:rPrChange>
        </w:rPr>
        <w:t>לְפִי</w:t>
      </w:r>
      <w:r w:rsidRPr="00A90D62">
        <w:rPr>
          <w:rStyle w:val="Q"/>
          <w:rFonts w:ascii="David" w:eastAsia="David" w:hAnsi="David" w:cs="David"/>
          <w:b/>
          <w:bCs/>
          <w:sz w:val="28"/>
          <w:szCs w:val="28"/>
          <w:rtl/>
          <w:rPrChange w:id="43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37" w:author="אברהם" w:date="2012-11-23T10:23:00Z">
            <w:rPr>
              <w:rStyle w:val="Q"/>
              <w:rFonts w:ascii="David" w:hAnsi="David" w:cs="David"/>
              <w:b/>
              <w:bCs/>
              <w:rtl/>
            </w:rPr>
          </w:rPrChange>
        </w:rPr>
        <w:t>פְקֻדָיו</w:t>
      </w:r>
      <w:r w:rsidRPr="00A90D62">
        <w:rPr>
          <w:rStyle w:val="Q"/>
          <w:rFonts w:ascii="David" w:eastAsia="David" w:hAnsi="David" w:cs="David"/>
          <w:b/>
          <w:bCs/>
          <w:sz w:val="28"/>
          <w:szCs w:val="28"/>
          <w:rtl/>
          <w:rPrChange w:id="43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39" w:author="אברהם" w:date="2012-11-23T10:23:00Z">
            <w:rPr>
              <w:rStyle w:val="Q"/>
              <w:rFonts w:ascii="David" w:hAnsi="David" w:cs="David"/>
              <w:b/>
              <w:bCs/>
              <w:rtl/>
            </w:rPr>
          </w:rPrChange>
        </w:rPr>
        <w:t>יֻתַּן</w:t>
      </w:r>
      <w:r w:rsidRPr="00A90D62">
        <w:rPr>
          <w:rStyle w:val="Q"/>
          <w:rFonts w:ascii="David" w:eastAsia="David" w:hAnsi="David" w:cs="David"/>
          <w:b/>
          <w:bCs/>
          <w:sz w:val="28"/>
          <w:szCs w:val="28"/>
          <w:rtl/>
          <w:rPrChange w:id="44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41" w:author="אברהם" w:date="2012-11-23T10:23:00Z">
            <w:rPr>
              <w:rStyle w:val="Q"/>
              <w:rFonts w:ascii="David" w:hAnsi="David" w:cs="David"/>
              <w:b/>
              <w:bCs/>
              <w:rtl/>
            </w:rPr>
          </w:rPrChange>
        </w:rPr>
        <w:t>נַחֲלָתוֹ. אַךְ</w:t>
      </w:r>
      <w:r w:rsidRPr="00A90D62">
        <w:rPr>
          <w:rStyle w:val="Q"/>
          <w:rFonts w:ascii="David" w:eastAsia="David" w:hAnsi="David" w:cs="David"/>
          <w:b/>
          <w:bCs/>
          <w:sz w:val="28"/>
          <w:szCs w:val="28"/>
          <w:rtl/>
          <w:rPrChange w:id="44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43" w:author="אברהם" w:date="2012-11-23T10:23:00Z">
            <w:rPr>
              <w:rStyle w:val="Q"/>
              <w:rFonts w:ascii="David" w:hAnsi="David" w:cs="David"/>
              <w:b/>
              <w:bCs/>
              <w:rtl/>
            </w:rPr>
          </w:rPrChange>
        </w:rPr>
        <w:t>בְּגוֹרָל</w:t>
      </w:r>
      <w:r w:rsidRPr="00A90D62">
        <w:rPr>
          <w:rStyle w:val="Q"/>
          <w:rFonts w:ascii="David" w:eastAsia="David" w:hAnsi="David" w:cs="David"/>
          <w:b/>
          <w:bCs/>
          <w:sz w:val="28"/>
          <w:szCs w:val="28"/>
          <w:rtl/>
          <w:rPrChange w:id="44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45" w:author="אברהם" w:date="2012-11-23T10:23:00Z">
            <w:rPr>
              <w:rStyle w:val="Q"/>
              <w:rFonts w:ascii="David" w:hAnsi="David" w:cs="David"/>
              <w:b/>
              <w:bCs/>
              <w:rtl/>
            </w:rPr>
          </w:rPrChange>
        </w:rPr>
        <w:t>יֵחָלֵק</w:t>
      </w:r>
      <w:r w:rsidRPr="00A90D62">
        <w:rPr>
          <w:rStyle w:val="Q"/>
          <w:rFonts w:ascii="David" w:eastAsia="David" w:hAnsi="David" w:cs="David"/>
          <w:b/>
          <w:bCs/>
          <w:sz w:val="28"/>
          <w:szCs w:val="28"/>
          <w:rtl/>
          <w:rPrChange w:id="44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47" w:author="אברהם" w:date="2012-11-23T10:23:00Z">
            <w:rPr>
              <w:rStyle w:val="Q"/>
              <w:rFonts w:ascii="David" w:hAnsi="David" w:cs="David"/>
              <w:b/>
              <w:bCs/>
              <w:rtl/>
            </w:rPr>
          </w:rPrChange>
        </w:rPr>
        <w:t>אֶת</w:t>
      </w:r>
      <w:r w:rsidRPr="00A90D62">
        <w:rPr>
          <w:rStyle w:val="Q"/>
          <w:rFonts w:ascii="David" w:eastAsia="David" w:hAnsi="David" w:cs="David"/>
          <w:b/>
          <w:bCs/>
          <w:sz w:val="28"/>
          <w:szCs w:val="28"/>
          <w:rtl/>
          <w:rPrChange w:id="44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49" w:author="אברהם" w:date="2012-11-23T10:23:00Z">
            <w:rPr>
              <w:rStyle w:val="Q"/>
              <w:rFonts w:ascii="David" w:hAnsi="David" w:cs="David"/>
              <w:b/>
              <w:bCs/>
              <w:rtl/>
            </w:rPr>
          </w:rPrChange>
        </w:rPr>
        <w:t>הָאָרֶץ</w:t>
      </w:r>
      <w:r w:rsidRPr="00A90D62">
        <w:rPr>
          <w:rStyle w:val="Q"/>
          <w:rFonts w:ascii="David" w:eastAsia="David" w:hAnsi="David" w:cs="David"/>
          <w:b/>
          <w:bCs/>
          <w:sz w:val="28"/>
          <w:szCs w:val="28"/>
          <w:rtl/>
          <w:rPrChange w:id="45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51" w:author="אברהם" w:date="2012-11-23T10:23:00Z">
            <w:rPr>
              <w:rStyle w:val="Q"/>
              <w:rFonts w:ascii="David" w:hAnsi="David" w:cs="David"/>
              <w:b/>
              <w:bCs/>
              <w:rtl/>
            </w:rPr>
          </w:rPrChange>
        </w:rPr>
        <w:t>לִשְׁמוֹת</w:t>
      </w:r>
      <w:r w:rsidRPr="00A90D62">
        <w:rPr>
          <w:rStyle w:val="Q"/>
          <w:rFonts w:ascii="David" w:eastAsia="David" w:hAnsi="David" w:cs="David"/>
          <w:b/>
          <w:bCs/>
          <w:sz w:val="28"/>
          <w:szCs w:val="28"/>
          <w:rtl/>
          <w:rPrChange w:id="45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53" w:author="אברהם" w:date="2012-11-23T10:23:00Z">
            <w:rPr>
              <w:rStyle w:val="Q"/>
              <w:rFonts w:ascii="David" w:hAnsi="David" w:cs="David"/>
              <w:b/>
              <w:bCs/>
              <w:rtl/>
            </w:rPr>
          </w:rPrChange>
        </w:rPr>
        <w:t>מַטּוֹת</w:t>
      </w:r>
      <w:r w:rsidRPr="00A90D62">
        <w:rPr>
          <w:rStyle w:val="Q"/>
          <w:rFonts w:ascii="David" w:eastAsia="David" w:hAnsi="David" w:cs="David"/>
          <w:b/>
          <w:bCs/>
          <w:sz w:val="28"/>
          <w:szCs w:val="28"/>
          <w:rtl/>
          <w:rPrChange w:id="45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55" w:author="אברהם" w:date="2012-11-23T10:23:00Z">
            <w:rPr>
              <w:rStyle w:val="Q"/>
              <w:rFonts w:ascii="David" w:hAnsi="David" w:cs="David"/>
              <w:b/>
              <w:bCs/>
              <w:rtl/>
            </w:rPr>
          </w:rPrChange>
        </w:rPr>
        <w:t>אֲבֹתָם</w:t>
      </w:r>
      <w:r w:rsidRPr="00A90D62">
        <w:rPr>
          <w:rStyle w:val="Q"/>
          <w:rFonts w:ascii="David" w:eastAsia="David" w:hAnsi="David" w:cs="David"/>
          <w:b/>
          <w:bCs/>
          <w:sz w:val="28"/>
          <w:szCs w:val="28"/>
          <w:rtl/>
          <w:rPrChange w:id="45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57" w:author="אברהם" w:date="2012-11-23T10:23:00Z">
            <w:rPr>
              <w:rStyle w:val="Q"/>
              <w:rFonts w:ascii="David" w:hAnsi="David" w:cs="David"/>
              <w:b/>
              <w:bCs/>
              <w:rtl/>
            </w:rPr>
          </w:rPrChange>
        </w:rPr>
        <w:t>יִנְחָלוּ. עַל</w:t>
      </w:r>
      <w:r w:rsidRPr="00A90D62">
        <w:rPr>
          <w:rStyle w:val="Q"/>
          <w:rFonts w:ascii="David" w:eastAsia="David" w:hAnsi="David" w:cs="David"/>
          <w:b/>
          <w:bCs/>
          <w:sz w:val="28"/>
          <w:szCs w:val="28"/>
          <w:rtl/>
          <w:rPrChange w:id="45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59" w:author="אברהם" w:date="2012-11-23T10:23:00Z">
            <w:rPr>
              <w:rStyle w:val="Q"/>
              <w:rFonts w:ascii="David" w:hAnsi="David" w:cs="David"/>
              <w:b/>
              <w:bCs/>
              <w:rtl/>
            </w:rPr>
          </w:rPrChange>
        </w:rPr>
        <w:t>פִּי</w:t>
      </w:r>
      <w:r w:rsidRPr="00A90D62">
        <w:rPr>
          <w:rStyle w:val="Q"/>
          <w:rFonts w:ascii="David" w:eastAsia="David" w:hAnsi="David" w:cs="David"/>
          <w:b/>
          <w:bCs/>
          <w:sz w:val="28"/>
          <w:szCs w:val="28"/>
          <w:rtl/>
          <w:rPrChange w:id="46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61" w:author="אברהם" w:date="2012-11-23T10:23:00Z">
            <w:rPr>
              <w:rStyle w:val="Q"/>
              <w:rFonts w:ascii="David" w:hAnsi="David" w:cs="David"/>
              <w:b/>
              <w:bCs/>
              <w:rtl/>
            </w:rPr>
          </w:rPrChange>
        </w:rPr>
        <w:t>הַגּוֹרָל</w:t>
      </w:r>
      <w:r w:rsidRPr="00A90D62">
        <w:rPr>
          <w:rStyle w:val="Q"/>
          <w:rFonts w:ascii="David" w:eastAsia="David" w:hAnsi="David" w:cs="David"/>
          <w:b/>
          <w:bCs/>
          <w:sz w:val="28"/>
          <w:szCs w:val="28"/>
          <w:rtl/>
          <w:rPrChange w:id="462"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63" w:author="אברהם" w:date="2012-11-23T10:23:00Z">
            <w:rPr>
              <w:rStyle w:val="Q"/>
              <w:rFonts w:ascii="David" w:hAnsi="David" w:cs="David"/>
              <w:b/>
              <w:bCs/>
              <w:rtl/>
            </w:rPr>
          </w:rPrChange>
        </w:rPr>
        <w:t>תֵּחָלֵק</w:t>
      </w:r>
      <w:r w:rsidRPr="00A90D62">
        <w:rPr>
          <w:rStyle w:val="Q"/>
          <w:rFonts w:ascii="David" w:eastAsia="David" w:hAnsi="David" w:cs="David"/>
          <w:b/>
          <w:bCs/>
          <w:sz w:val="28"/>
          <w:szCs w:val="28"/>
          <w:rtl/>
          <w:rPrChange w:id="46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65" w:author="אברהם" w:date="2012-11-23T10:23:00Z">
            <w:rPr>
              <w:rStyle w:val="Q"/>
              <w:rFonts w:ascii="David" w:hAnsi="David" w:cs="David"/>
              <w:b/>
              <w:bCs/>
              <w:rtl/>
            </w:rPr>
          </w:rPrChange>
        </w:rPr>
        <w:t>נַחֲלָתוֹ</w:t>
      </w:r>
      <w:r w:rsidRPr="00A90D62">
        <w:rPr>
          <w:rStyle w:val="Q"/>
          <w:rFonts w:ascii="David" w:eastAsia="David" w:hAnsi="David" w:cs="David"/>
          <w:b/>
          <w:bCs/>
          <w:sz w:val="28"/>
          <w:szCs w:val="28"/>
          <w:rtl/>
          <w:rPrChange w:id="46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67" w:author="אברהם" w:date="2012-11-23T10:23:00Z">
            <w:rPr>
              <w:rStyle w:val="Q"/>
              <w:rFonts w:ascii="David" w:hAnsi="David" w:cs="David"/>
              <w:b/>
              <w:bCs/>
              <w:rtl/>
            </w:rPr>
          </w:rPrChange>
        </w:rPr>
        <w:t>בֵּין</w:t>
      </w:r>
      <w:r w:rsidRPr="00A90D62">
        <w:rPr>
          <w:rStyle w:val="Q"/>
          <w:rFonts w:ascii="David" w:eastAsia="David" w:hAnsi="David" w:cs="David"/>
          <w:b/>
          <w:bCs/>
          <w:sz w:val="28"/>
          <w:szCs w:val="28"/>
          <w:rtl/>
          <w:rPrChange w:id="468"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69" w:author="אברהם" w:date="2012-11-23T10:23:00Z">
            <w:rPr>
              <w:rStyle w:val="Q"/>
              <w:rFonts w:ascii="David" w:hAnsi="David" w:cs="David"/>
              <w:b/>
              <w:bCs/>
              <w:rtl/>
            </w:rPr>
          </w:rPrChange>
        </w:rPr>
        <w:t>רַב</w:t>
      </w:r>
      <w:r w:rsidRPr="00A90D62">
        <w:rPr>
          <w:rStyle w:val="Q"/>
          <w:rFonts w:ascii="David" w:eastAsia="David" w:hAnsi="David" w:cs="David"/>
          <w:b/>
          <w:bCs/>
          <w:sz w:val="28"/>
          <w:szCs w:val="28"/>
          <w:rtl/>
          <w:rPrChange w:id="470"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471" w:author="אברהם" w:date="2012-11-23T10:23:00Z">
            <w:rPr>
              <w:rStyle w:val="Q"/>
              <w:rFonts w:ascii="David" w:hAnsi="David" w:cs="David"/>
              <w:b/>
              <w:bCs/>
              <w:rtl/>
            </w:rPr>
          </w:rPrChange>
        </w:rPr>
        <w:t>לִמְעָט</w:t>
      </w:r>
      <w:r w:rsidRPr="00A90D62">
        <w:rPr>
          <w:rFonts w:ascii="David" w:hAnsi="David" w:cs="David"/>
          <w:sz w:val="28"/>
          <w:szCs w:val="28"/>
          <w:rtl/>
          <w:rPrChange w:id="472" w:author="אברהם" w:date="2012-11-23T10:23:00Z">
            <w:rPr>
              <w:rFonts w:ascii="David" w:hAnsi="David" w:cs="David"/>
              <w:rtl/>
            </w:rPr>
          </w:rPrChange>
        </w:rPr>
        <w:t>" (במדבר</w:t>
      </w:r>
      <w:r w:rsidRPr="00A90D62">
        <w:rPr>
          <w:rFonts w:ascii="David" w:eastAsia="David" w:hAnsi="David" w:cs="David"/>
          <w:sz w:val="28"/>
          <w:szCs w:val="28"/>
          <w:rtl/>
          <w:rPrChange w:id="473" w:author="אברהם" w:date="2012-11-23T10:23:00Z">
            <w:rPr>
              <w:rFonts w:ascii="David" w:eastAsia="David" w:hAnsi="David" w:cs="David"/>
              <w:rtl/>
            </w:rPr>
          </w:rPrChange>
        </w:rPr>
        <w:t xml:space="preserve"> </w:t>
      </w:r>
      <w:r w:rsidRPr="00A90D62">
        <w:rPr>
          <w:rFonts w:ascii="David" w:hAnsi="David" w:cs="David"/>
          <w:sz w:val="28"/>
          <w:szCs w:val="28"/>
          <w:rtl/>
          <w:rPrChange w:id="474" w:author="אברהם" w:date="2012-11-23T10:23:00Z">
            <w:rPr>
              <w:rFonts w:ascii="David" w:hAnsi="David" w:cs="David"/>
              <w:rtl/>
            </w:rPr>
          </w:rPrChange>
        </w:rPr>
        <w:t>כו, נב-נו).</w:t>
      </w:r>
    </w:p>
    <w:p w:rsidR="009C2B09" w:rsidRPr="00A90D62" w:rsidRDefault="009C2B09" w:rsidP="008A508F">
      <w:pPr>
        <w:pStyle w:val="a1"/>
        <w:bidi/>
        <w:rPr>
          <w:rFonts w:ascii="David" w:hAnsi="David" w:cs="David"/>
          <w:sz w:val="28"/>
          <w:szCs w:val="28"/>
          <w:rtl/>
          <w:rPrChange w:id="475" w:author="אברהם" w:date="2012-11-23T10:23:00Z">
            <w:rPr>
              <w:rFonts w:ascii="David" w:hAnsi="David" w:cs="David"/>
              <w:rtl/>
            </w:rPr>
          </w:rPrChange>
        </w:rPr>
      </w:pPr>
      <w:r w:rsidRPr="00A90D62">
        <w:rPr>
          <w:rFonts w:ascii="David" w:hAnsi="David" w:cs="David"/>
          <w:sz w:val="28"/>
          <w:szCs w:val="28"/>
          <w:rtl/>
          <w:rPrChange w:id="476" w:author="אברהם" w:date="2012-11-23T10:23:00Z">
            <w:rPr>
              <w:rFonts w:ascii="David" w:hAnsi="David" w:cs="David"/>
              <w:rtl/>
            </w:rPr>
          </w:rPrChange>
        </w:rPr>
        <w:t>על-פי</w:t>
      </w:r>
      <w:r w:rsidRPr="00A90D62">
        <w:rPr>
          <w:rFonts w:ascii="David" w:eastAsia="David" w:hAnsi="David" w:cs="David"/>
          <w:sz w:val="28"/>
          <w:szCs w:val="28"/>
          <w:rtl/>
          <w:rPrChange w:id="477" w:author="אברהם" w:date="2012-11-23T10:23:00Z">
            <w:rPr>
              <w:rFonts w:ascii="David" w:eastAsia="David" w:hAnsi="David" w:cs="David"/>
              <w:rtl/>
            </w:rPr>
          </w:rPrChange>
        </w:rPr>
        <w:t xml:space="preserve"> </w:t>
      </w:r>
      <w:ins w:id="478" w:author="אברהם" w:date="2012-11-26T16:05:00Z">
        <w:r w:rsidR="00677705">
          <w:rPr>
            <w:rFonts w:ascii="David" w:eastAsia="David" w:hAnsi="David" w:cs="David" w:hint="cs"/>
            <w:sz w:val="28"/>
            <w:szCs w:val="28"/>
            <w:rtl/>
          </w:rPr>
          <w:t>פסוקים אלו</w:t>
        </w:r>
      </w:ins>
      <w:del w:id="479" w:author="אברהם" w:date="2012-11-26T16:05:00Z">
        <w:r w:rsidRPr="00A90D62" w:rsidDel="00677705">
          <w:rPr>
            <w:rFonts w:ascii="David" w:hAnsi="David" w:cs="David"/>
            <w:sz w:val="28"/>
            <w:szCs w:val="28"/>
            <w:rtl/>
            <w:rPrChange w:id="480" w:author="אברהם" w:date="2012-11-23T10:23:00Z">
              <w:rPr>
                <w:rFonts w:ascii="David" w:hAnsi="David" w:cs="David"/>
                <w:rtl/>
              </w:rPr>
            </w:rPrChange>
          </w:rPr>
          <w:delText>התורה</w:delText>
        </w:r>
      </w:del>
      <w:r w:rsidRPr="00A90D62">
        <w:rPr>
          <w:rFonts w:ascii="David" w:hAnsi="David" w:cs="David"/>
          <w:sz w:val="28"/>
          <w:szCs w:val="28"/>
          <w:rtl/>
          <w:rPrChange w:id="481" w:author="אברהם" w:date="2012-11-23T10:23:00Z">
            <w:rPr>
              <w:rFonts w:ascii="David" w:hAnsi="David" w:cs="David"/>
              <w:rtl/>
            </w:rPr>
          </w:rPrChange>
        </w:rPr>
        <w:t>, יש</w:t>
      </w:r>
      <w:r w:rsidRPr="00A90D62">
        <w:rPr>
          <w:rFonts w:ascii="David" w:eastAsia="David" w:hAnsi="David" w:cs="David"/>
          <w:sz w:val="28"/>
          <w:szCs w:val="28"/>
          <w:rtl/>
          <w:rPrChange w:id="482" w:author="אברהם" w:date="2012-11-23T10:23:00Z">
            <w:rPr>
              <w:rFonts w:ascii="David" w:eastAsia="David" w:hAnsi="David" w:cs="David"/>
              <w:rtl/>
            </w:rPr>
          </w:rPrChange>
        </w:rPr>
        <w:t xml:space="preserve"> </w:t>
      </w:r>
      <w:r w:rsidRPr="00A90D62">
        <w:rPr>
          <w:rFonts w:ascii="David" w:hAnsi="David" w:cs="David"/>
          <w:sz w:val="28"/>
          <w:szCs w:val="28"/>
          <w:rtl/>
          <w:rPrChange w:id="483" w:author="אברהם" w:date="2012-11-23T10:23:00Z">
            <w:rPr>
              <w:rFonts w:ascii="David" w:hAnsi="David" w:cs="David"/>
              <w:rtl/>
            </w:rPr>
          </w:rPrChange>
        </w:rPr>
        <w:t>לחלק</w:t>
      </w:r>
      <w:r w:rsidRPr="00A90D62">
        <w:rPr>
          <w:rFonts w:ascii="David" w:eastAsia="David" w:hAnsi="David" w:cs="David"/>
          <w:sz w:val="28"/>
          <w:szCs w:val="28"/>
          <w:rtl/>
          <w:rPrChange w:id="484" w:author="אברהם" w:date="2012-11-23T10:23:00Z">
            <w:rPr>
              <w:rFonts w:ascii="David" w:eastAsia="David" w:hAnsi="David" w:cs="David"/>
              <w:rtl/>
            </w:rPr>
          </w:rPrChange>
        </w:rPr>
        <w:t xml:space="preserve"> </w:t>
      </w:r>
      <w:r w:rsidRPr="00A90D62">
        <w:rPr>
          <w:rFonts w:ascii="David" w:hAnsi="David" w:cs="David"/>
          <w:sz w:val="28"/>
          <w:szCs w:val="28"/>
          <w:rtl/>
          <w:rPrChange w:id="485" w:author="אברהם" w:date="2012-11-23T10:23:00Z">
            <w:rPr>
              <w:rFonts w:ascii="David" w:hAnsi="David" w:cs="David"/>
              <w:rtl/>
            </w:rPr>
          </w:rPrChange>
        </w:rPr>
        <w:t>את</w:t>
      </w:r>
      <w:r w:rsidRPr="00A90D62">
        <w:rPr>
          <w:rFonts w:ascii="David" w:eastAsia="David" w:hAnsi="David" w:cs="David"/>
          <w:sz w:val="28"/>
          <w:szCs w:val="28"/>
          <w:rtl/>
          <w:rPrChange w:id="486" w:author="אברהם" w:date="2012-11-23T10:23:00Z">
            <w:rPr>
              <w:rFonts w:ascii="David" w:eastAsia="David" w:hAnsi="David" w:cs="David"/>
              <w:rtl/>
            </w:rPr>
          </w:rPrChange>
        </w:rPr>
        <w:t xml:space="preserve"> </w:t>
      </w:r>
      <w:del w:id="487" w:author="אברהם" w:date="2012-11-26T16:05:00Z">
        <w:r w:rsidRPr="00A90D62" w:rsidDel="00677705">
          <w:rPr>
            <w:rFonts w:ascii="David" w:hAnsi="David" w:cs="David"/>
            <w:sz w:val="28"/>
            <w:szCs w:val="28"/>
            <w:rtl/>
            <w:rPrChange w:id="488" w:author="אברהם" w:date="2012-11-23T10:23:00Z">
              <w:rPr>
                <w:rFonts w:ascii="David" w:hAnsi="David" w:cs="David"/>
                <w:rtl/>
              </w:rPr>
            </w:rPrChange>
          </w:rPr>
          <w:delText>ה</w:delText>
        </w:r>
      </w:del>
      <w:r w:rsidRPr="00A90D62">
        <w:rPr>
          <w:rFonts w:ascii="David" w:hAnsi="David" w:cs="David"/>
          <w:sz w:val="28"/>
          <w:szCs w:val="28"/>
          <w:rtl/>
          <w:rPrChange w:id="489" w:author="אברהם" w:date="2012-11-23T10:23:00Z">
            <w:rPr>
              <w:rFonts w:ascii="David" w:hAnsi="David" w:cs="David"/>
              <w:rtl/>
            </w:rPr>
          </w:rPrChange>
        </w:rPr>
        <w:t>קרקעות</w:t>
      </w:r>
      <w:r w:rsidRPr="00A90D62">
        <w:rPr>
          <w:rFonts w:ascii="David" w:eastAsia="David" w:hAnsi="David" w:cs="David"/>
          <w:sz w:val="28"/>
          <w:szCs w:val="28"/>
          <w:rtl/>
          <w:rPrChange w:id="490" w:author="אברהם" w:date="2012-11-23T10:23:00Z">
            <w:rPr>
              <w:rFonts w:ascii="David" w:eastAsia="David" w:hAnsi="David" w:cs="David"/>
              <w:rtl/>
            </w:rPr>
          </w:rPrChange>
        </w:rPr>
        <w:t xml:space="preserve"> </w:t>
      </w:r>
      <w:ins w:id="491" w:author="אברהם" w:date="2012-11-26T16:05:00Z">
        <w:r w:rsidR="00677705">
          <w:rPr>
            <w:rFonts w:ascii="David" w:eastAsia="David" w:hAnsi="David" w:cs="David" w:hint="cs"/>
            <w:sz w:val="28"/>
            <w:szCs w:val="28"/>
            <w:rtl/>
          </w:rPr>
          <w:t xml:space="preserve">הארץ </w:t>
        </w:r>
      </w:ins>
      <w:r w:rsidRPr="00A90D62">
        <w:rPr>
          <w:rFonts w:ascii="David" w:hAnsi="David" w:cs="David"/>
          <w:sz w:val="28"/>
          <w:szCs w:val="28"/>
          <w:rtl/>
          <w:rPrChange w:id="492" w:author="אברהם" w:date="2012-11-23T10:23:00Z">
            <w:rPr>
              <w:rFonts w:ascii="David" w:hAnsi="David" w:cs="David"/>
              <w:rtl/>
            </w:rPr>
          </w:rPrChange>
        </w:rPr>
        <w:t>ב</w:t>
      </w:r>
      <w:del w:id="493" w:author="אברהם" w:date="2012-11-26T16:06:00Z">
        <w:r w:rsidRPr="00A90D62" w:rsidDel="00677705">
          <w:rPr>
            <w:rFonts w:ascii="David" w:hAnsi="David" w:cs="David"/>
            <w:sz w:val="28"/>
            <w:szCs w:val="28"/>
            <w:rtl/>
            <w:rPrChange w:id="494" w:author="אברהם" w:date="2012-11-23T10:23:00Z">
              <w:rPr>
                <w:rFonts w:ascii="David" w:hAnsi="David" w:cs="David"/>
                <w:rtl/>
              </w:rPr>
            </w:rPrChange>
          </w:rPr>
          <w:delText>אופן</w:delText>
        </w:r>
        <w:r w:rsidRPr="00A90D62" w:rsidDel="00677705">
          <w:rPr>
            <w:rFonts w:ascii="David" w:eastAsia="David" w:hAnsi="David" w:cs="David"/>
            <w:sz w:val="28"/>
            <w:szCs w:val="28"/>
            <w:rtl/>
            <w:rPrChange w:id="495" w:author="אברהם" w:date="2012-11-23T10:23:00Z">
              <w:rPr>
                <w:rFonts w:ascii="David" w:eastAsia="David" w:hAnsi="David" w:cs="David"/>
                <w:rtl/>
              </w:rPr>
            </w:rPrChange>
          </w:rPr>
          <w:delText xml:space="preserve"> </w:delText>
        </w:r>
      </w:del>
      <w:r w:rsidRPr="00A90D62">
        <w:rPr>
          <w:rFonts w:ascii="David" w:hAnsi="David" w:cs="David"/>
          <w:sz w:val="28"/>
          <w:szCs w:val="28"/>
          <w:rtl/>
          <w:rPrChange w:id="496" w:author="אברהם" w:date="2012-11-23T10:23:00Z">
            <w:rPr>
              <w:rFonts w:ascii="David" w:hAnsi="David" w:cs="David"/>
              <w:rtl/>
            </w:rPr>
          </w:rPrChange>
        </w:rPr>
        <w:t>שווה</w:t>
      </w:r>
      <w:r w:rsidRPr="00A90D62">
        <w:rPr>
          <w:rFonts w:ascii="David" w:eastAsia="David" w:hAnsi="David" w:cs="David"/>
          <w:sz w:val="28"/>
          <w:szCs w:val="28"/>
          <w:rtl/>
          <w:rPrChange w:id="497" w:author="אברהם" w:date="2012-11-23T10:23:00Z">
            <w:rPr>
              <w:rFonts w:ascii="David" w:eastAsia="David" w:hAnsi="David" w:cs="David"/>
              <w:rtl/>
            </w:rPr>
          </w:rPrChange>
        </w:rPr>
        <w:t xml:space="preserve"> </w:t>
      </w:r>
      <w:r w:rsidRPr="00A90D62">
        <w:rPr>
          <w:rFonts w:ascii="David" w:hAnsi="David" w:cs="David"/>
          <w:sz w:val="28"/>
          <w:szCs w:val="28"/>
          <w:rtl/>
          <w:rPrChange w:id="498" w:author="אברהם" w:date="2012-11-23T10:23:00Z">
            <w:rPr>
              <w:rFonts w:ascii="David" w:hAnsi="David" w:cs="David"/>
              <w:rtl/>
            </w:rPr>
          </w:rPrChange>
        </w:rPr>
        <w:t>בין</w:t>
      </w:r>
      <w:r w:rsidRPr="00A90D62">
        <w:rPr>
          <w:rFonts w:ascii="David" w:eastAsia="David" w:hAnsi="David" w:cs="David"/>
          <w:sz w:val="28"/>
          <w:szCs w:val="28"/>
          <w:rtl/>
          <w:rPrChange w:id="499" w:author="אברהם" w:date="2012-11-23T10:23:00Z">
            <w:rPr>
              <w:rFonts w:ascii="David" w:eastAsia="David" w:hAnsi="David" w:cs="David"/>
              <w:rtl/>
            </w:rPr>
          </w:rPrChange>
        </w:rPr>
        <w:t xml:space="preserve"> </w:t>
      </w:r>
      <w:r w:rsidRPr="00A90D62">
        <w:rPr>
          <w:rFonts w:ascii="David" w:hAnsi="David" w:cs="David"/>
          <w:sz w:val="28"/>
          <w:szCs w:val="28"/>
          <w:rtl/>
          <w:rPrChange w:id="500" w:author="אברהם" w:date="2012-11-23T10:23:00Z">
            <w:rPr>
              <w:rFonts w:ascii="David" w:hAnsi="David" w:cs="David"/>
              <w:rtl/>
            </w:rPr>
          </w:rPrChange>
        </w:rPr>
        <w:t>בני</w:t>
      </w:r>
      <w:r w:rsidRPr="00A90D62">
        <w:rPr>
          <w:rFonts w:ascii="David" w:eastAsia="David" w:hAnsi="David" w:cs="David"/>
          <w:sz w:val="28"/>
          <w:szCs w:val="28"/>
          <w:rtl/>
          <w:rPrChange w:id="501" w:author="אברהם" w:date="2012-11-23T10:23:00Z">
            <w:rPr>
              <w:rFonts w:ascii="David" w:eastAsia="David" w:hAnsi="David" w:cs="David"/>
              <w:rtl/>
            </w:rPr>
          </w:rPrChange>
        </w:rPr>
        <w:t xml:space="preserve"> </w:t>
      </w:r>
      <w:r w:rsidRPr="00A90D62">
        <w:rPr>
          <w:rFonts w:ascii="David" w:hAnsi="David" w:cs="David"/>
          <w:sz w:val="28"/>
          <w:szCs w:val="28"/>
          <w:rtl/>
          <w:rPrChange w:id="502" w:author="אברהם" w:date="2012-11-23T10:23:00Z">
            <w:rPr>
              <w:rFonts w:ascii="David" w:hAnsi="David" w:cs="David"/>
              <w:rtl/>
            </w:rPr>
          </w:rPrChange>
        </w:rPr>
        <w:t>ישראל</w:t>
      </w:r>
      <w:r w:rsidRPr="00A90D62">
        <w:rPr>
          <w:rFonts w:ascii="David" w:eastAsia="David" w:hAnsi="David" w:cs="David"/>
          <w:sz w:val="28"/>
          <w:szCs w:val="28"/>
          <w:rtl/>
          <w:rPrChange w:id="503" w:author="אברהם" w:date="2012-11-23T10:23:00Z">
            <w:rPr>
              <w:rFonts w:ascii="David" w:eastAsia="David" w:hAnsi="David" w:cs="David"/>
              <w:rtl/>
            </w:rPr>
          </w:rPrChange>
        </w:rPr>
        <w:t xml:space="preserve"> </w:t>
      </w:r>
      <w:del w:id="504" w:author="אברהם" w:date="2012-11-26T16:06:00Z">
        <w:r w:rsidRPr="00A90D62" w:rsidDel="00677705">
          <w:rPr>
            <w:rFonts w:ascii="David" w:hAnsi="David" w:cs="David"/>
            <w:sz w:val="28"/>
            <w:szCs w:val="28"/>
            <w:rtl/>
            <w:rPrChange w:id="505" w:author="אברהם" w:date="2012-11-23T10:23:00Z">
              <w:rPr>
                <w:rFonts w:ascii="David" w:hAnsi="David" w:cs="David"/>
                <w:rtl/>
              </w:rPr>
            </w:rPrChange>
          </w:rPr>
          <w:delText>כאשר</w:delText>
        </w:r>
        <w:r w:rsidRPr="00A90D62" w:rsidDel="00677705">
          <w:rPr>
            <w:rFonts w:ascii="David" w:eastAsia="David" w:hAnsi="David" w:cs="David"/>
            <w:sz w:val="28"/>
            <w:szCs w:val="28"/>
            <w:rtl/>
            <w:rPrChange w:id="506" w:author="אברהם" w:date="2012-11-23T10:23:00Z">
              <w:rPr>
                <w:rFonts w:ascii="David" w:eastAsia="David" w:hAnsi="David" w:cs="David"/>
                <w:rtl/>
              </w:rPr>
            </w:rPrChange>
          </w:rPr>
          <w:delText xml:space="preserve"> </w:delText>
        </w:r>
        <w:r w:rsidRPr="00A90D62" w:rsidDel="00677705">
          <w:rPr>
            <w:rFonts w:ascii="David" w:hAnsi="David" w:cs="David"/>
            <w:sz w:val="28"/>
            <w:szCs w:val="28"/>
            <w:rtl/>
            <w:rPrChange w:id="507" w:author="אברהם" w:date="2012-11-23T10:23:00Z">
              <w:rPr>
                <w:rFonts w:ascii="David" w:hAnsi="David" w:cs="David"/>
                <w:rtl/>
              </w:rPr>
            </w:rPrChange>
          </w:rPr>
          <w:delText>הם</w:delText>
        </w:r>
        <w:r w:rsidRPr="00A90D62" w:rsidDel="00677705">
          <w:rPr>
            <w:rFonts w:ascii="David" w:eastAsia="David" w:hAnsi="David" w:cs="David"/>
            <w:sz w:val="28"/>
            <w:szCs w:val="28"/>
            <w:rtl/>
            <w:rPrChange w:id="508" w:author="אברהם" w:date="2012-11-23T10:23:00Z">
              <w:rPr>
                <w:rFonts w:ascii="David" w:eastAsia="David" w:hAnsi="David" w:cs="David"/>
                <w:rtl/>
              </w:rPr>
            </w:rPrChange>
          </w:rPr>
          <w:delText xml:space="preserve"> </w:delText>
        </w:r>
        <w:r w:rsidRPr="00A90D62" w:rsidDel="00677705">
          <w:rPr>
            <w:rFonts w:ascii="David" w:hAnsi="David" w:cs="David"/>
            <w:sz w:val="28"/>
            <w:szCs w:val="28"/>
            <w:rtl/>
            <w:rPrChange w:id="509" w:author="אברהם" w:date="2012-11-23T10:23:00Z">
              <w:rPr>
                <w:rFonts w:ascii="David" w:hAnsi="David" w:cs="David"/>
                <w:rtl/>
              </w:rPr>
            </w:rPrChange>
          </w:rPr>
          <w:delText>נכנסים</w:delText>
        </w:r>
        <w:r w:rsidRPr="00A90D62" w:rsidDel="00677705">
          <w:rPr>
            <w:rFonts w:ascii="David" w:eastAsia="David" w:hAnsi="David" w:cs="David"/>
            <w:sz w:val="28"/>
            <w:szCs w:val="28"/>
            <w:rtl/>
            <w:rPrChange w:id="510" w:author="אברהם" w:date="2012-11-23T10:23:00Z">
              <w:rPr>
                <w:rFonts w:ascii="David" w:eastAsia="David" w:hAnsi="David" w:cs="David"/>
                <w:rtl/>
              </w:rPr>
            </w:rPrChange>
          </w:rPr>
          <w:delText xml:space="preserve"> </w:delText>
        </w:r>
        <w:r w:rsidRPr="00A90D62" w:rsidDel="00677705">
          <w:rPr>
            <w:rFonts w:ascii="David" w:hAnsi="David" w:cs="David"/>
            <w:sz w:val="28"/>
            <w:szCs w:val="28"/>
            <w:rtl/>
            <w:rPrChange w:id="511" w:author="אברהם" w:date="2012-11-23T10:23:00Z">
              <w:rPr>
                <w:rFonts w:ascii="David" w:hAnsi="David" w:cs="David"/>
                <w:rtl/>
              </w:rPr>
            </w:rPrChange>
          </w:rPr>
          <w:delText>לארץ</w:delText>
        </w:r>
      </w:del>
      <w:r w:rsidRPr="00A90D62">
        <w:rPr>
          <w:rFonts w:ascii="David" w:hAnsi="David" w:cs="David"/>
          <w:sz w:val="28"/>
          <w:szCs w:val="28"/>
          <w:rtl/>
          <w:rPrChange w:id="512" w:author="אברהם" w:date="2012-11-23T10:23:00Z">
            <w:rPr>
              <w:rFonts w:ascii="David" w:hAnsi="David" w:cs="David"/>
              <w:rtl/>
            </w:rPr>
          </w:rPrChange>
        </w:rPr>
        <w:t>. החלוקה</w:t>
      </w:r>
      <w:r w:rsidRPr="00A90D62">
        <w:rPr>
          <w:rFonts w:ascii="David" w:eastAsia="David" w:hAnsi="David" w:cs="David"/>
          <w:sz w:val="28"/>
          <w:szCs w:val="28"/>
          <w:rtl/>
          <w:rPrChange w:id="513" w:author="אברהם" w:date="2012-11-23T10:23:00Z">
            <w:rPr>
              <w:rFonts w:ascii="David" w:eastAsia="David" w:hAnsi="David" w:cs="David"/>
              <w:rtl/>
            </w:rPr>
          </w:rPrChange>
        </w:rPr>
        <w:t xml:space="preserve"> </w:t>
      </w:r>
      <w:r w:rsidRPr="00A90D62">
        <w:rPr>
          <w:rFonts w:ascii="David" w:hAnsi="David" w:cs="David"/>
          <w:sz w:val="28"/>
          <w:szCs w:val="28"/>
          <w:rtl/>
          <w:rPrChange w:id="514" w:author="אברהם" w:date="2012-11-23T10:23:00Z">
            <w:rPr>
              <w:rFonts w:ascii="David" w:hAnsi="David" w:cs="David"/>
              <w:rtl/>
            </w:rPr>
          </w:rPrChange>
        </w:rPr>
        <w:t>הזאת</w:t>
      </w:r>
      <w:del w:id="515" w:author="אברהם" w:date="2012-11-26T16:06:00Z">
        <w:r w:rsidRPr="00A90D62" w:rsidDel="00677705">
          <w:rPr>
            <w:rFonts w:ascii="David" w:eastAsia="David" w:hAnsi="David" w:cs="David"/>
            <w:sz w:val="28"/>
            <w:szCs w:val="28"/>
            <w:rtl/>
            <w:rPrChange w:id="516" w:author="אברהם" w:date="2012-11-23T10:23:00Z">
              <w:rPr>
                <w:rFonts w:ascii="David" w:eastAsia="David" w:hAnsi="David" w:cs="David"/>
                <w:rtl/>
              </w:rPr>
            </w:rPrChange>
          </w:rPr>
          <w:delText xml:space="preserve"> </w:delText>
        </w:r>
        <w:r w:rsidRPr="00A90D62" w:rsidDel="00677705">
          <w:rPr>
            <w:rFonts w:ascii="David" w:hAnsi="David" w:cs="David"/>
            <w:sz w:val="28"/>
            <w:szCs w:val="28"/>
            <w:rtl/>
            <w:rPrChange w:id="517" w:author="אברהם" w:date="2012-11-23T10:23:00Z">
              <w:rPr>
                <w:rFonts w:ascii="David" w:hAnsi="David" w:cs="David"/>
                <w:rtl/>
              </w:rPr>
            </w:rPrChange>
          </w:rPr>
          <w:delText>היא</w:delText>
        </w:r>
      </w:del>
      <w:r w:rsidRPr="00A90D62">
        <w:rPr>
          <w:rFonts w:ascii="David" w:eastAsia="David" w:hAnsi="David" w:cs="David"/>
          <w:sz w:val="28"/>
          <w:szCs w:val="28"/>
          <w:rtl/>
          <w:rPrChange w:id="518" w:author="אברהם" w:date="2012-11-23T10:23:00Z">
            <w:rPr>
              <w:rFonts w:ascii="David" w:eastAsia="David" w:hAnsi="David" w:cs="David"/>
              <w:rtl/>
            </w:rPr>
          </w:rPrChange>
        </w:rPr>
        <w:t xml:space="preserve"> </w:t>
      </w:r>
      <w:r w:rsidRPr="00A90D62">
        <w:rPr>
          <w:rFonts w:ascii="David" w:hAnsi="David" w:cs="David"/>
          <w:sz w:val="28"/>
          <w:szCs w:val="28"/>
          <w:rtl/>
          <w:rPrChange w:id="519" w:author="אברהם" w:date="2012-11-23T10:23:00Z">
            <w:rPr>
              <w:rFonts w:ascii="David" w:hAnsi="David" w:cs="David"/>
              <w:rtl/>
            </w:rPr>
          </w:rPrChange>
        </w:rPr>
        <w:t>חשובה</w:t>
      </w:r>
      <w:r w:rsidRPr="00A90D62">
        <w:rPr>
          <w:rFonts w:ascii="David" w:eastAsia="David" w:hAnsi="David" w:cs="David"/>
          <w:sz w:val="28"/>
          <w:szCs w:val="28"/>
          <w:rtl/>
          <w:rPrChange w:id="520" w:author="אברהם" w:date="2012-11-23T10:23:00Z">
            <w:rPr>
              <w:rFonts w:ascii="David" w:eastAsia="David" w:hAnsi="David" w:cs="David"/>
              <w:rtl/>
            </w:rPr>
          </w:rPrChange>
        </w:rPr>
        <w:t xml:space="preserve"> </w:t>
      </w:r>
      <w:r w:rsidRPr="00A90D62">
        <w:rPr>
          <w:rFonts w:ascii="David" w:hAnsi="David" w:cs="David"/>
          <w:sz w:val="28"/>
          <w:szCs w:val="28"/>
          <w:rtl/>
          <w:rPrChange w:id="521" w:author="אברהם" w:date="2012-11-23T10:23:00Z">
            <w:rPr>
              <w:rFonts w:ascii="David" w:hAnsi="David" w:cs="David"/>
              <w:rtl/>
            </w:rPr>
          </w:rPrChange>
        </w:rPr>
        <w:t>כל-כך, עד</w:t>
      </w:r>
      <w:r w:rsidRPr="00A90D62">
        <w:rPr>
          <w:rFonts w:ascii="David" w:eastAsia="David" w:hAnsi="David" w:cs="David"/>
          <w:sz w:val="28"/>
          <w:szCs w:val="28"/>
          <w:rtl/>
          <w:rPrChange w:id="522" w:author="אברהם" w:date="2012-11-23T10:23:00Z">
            <w:rPr>
              <w:rFonts w:ascii="David" w:eastAsia="David" w:hAnsi="David" w:cs="David"/>
              <w:rtl/>
            </w:rPr>
          </w:rPrChange>
        </w:rPr>
        <w:t xml:space="preserve"> </w:t>
      </w:r>
      <w:r w:rsidRPr="00A90D62">
        <w:rPr>
          <w:rFonts w:ascii="David" w:hAnsi="David" w:cs="David"/>
          <w:sz w:val="28"/>
          <w:szCs w:val="28"/>
          <w:rtl/>
          <w:rPrChange w:id="523" w:author="אברהם" w:date="2012-11-23T10:23:00Z">
            <w:rPr>
              <w:rFonts w:ascii="David" w:hAnsi="David" w:cs="David"/>
              <w:rtl/>
            </w:rPr>
          </w:rPrChange>
        </w:rPr>
        <w:t>שהתורה</w:t>
      </w:r>
      <w:r w:rsidRPr="00A90D62">
        <w:rPr>
          <w:rFonts w:ascii="David" w:eastAsia="David" w:hAnsi="David" w:cs="David"/>
          <w:sz w:val="28"/>
          <w:szCs w:val="28"/>
          <w:rtl/>
          <w:rPrChange w:id="524" w:author="אברהם" w:date="2012-11-23T10:23:00Z">
            <w:rPr>
              <w:rFonts w:ascii="David" w:eastAsia="David" w:hAnsi="David" w:cs="David"/>
              <w:rtl/>
            </w:rPr>
          </w:rPrChange>
        </w:rPr>
        <w:t xml:space="preserve"> </w:t>
      </w:r>
      <w:r w:rsidRPr="00A90D62">
        <w:rPr>
          <w:rFonts w:ascii="David" w:hAnsi="David" w:cs="David"/>
          <w:sz w:val="28"/>
          <w:szCs w:val="28"/>
          <w:rtl/>
          <w:rPrChange w:id="525" w:author="אברהם" w:date="2012-11-23T10:23:00Z">
            <w:rPr>
              <w:rFonts w:ascii="David" w:hAnsi="David" w:cs="David"/>
              <w:rtl/>
            </w:rPr>
          </w:rPrChange>
        </w:rPr>
        <w:t>קבעה</w:t>
      </w:r>
      <w:r w:rsidRPr="00A90D62">
        <w:rPr>
          <w:rFonts w:ascii="David" w:eastAsia="David" w:hAnsi="David" w:cs="David"/>
          <w:sz w:val="28"/>
          <w:szCs w:val="28"/>
          <w:rtl/>
          <w:rPrChange w:id="526" w:author="אברהם" w:date="2012-11-23T10:23:00Z">
            <w:rPr>
              <w:rFonts w:ascii="David" w:eastAsia="David" w:hAnsi="David" w:cs="David"/>
              <w:rtl/>
            </w:rPr>
          </w:rPrChange>
        </w:rPr>
        <w:t xml:space="preserve"> </w:t>
      </w:r>
      <w:r w:rsidRPr="00A90D62">
        <w:rPr>
          <w:rFonts w:ascii="David" w:hAnsi="David" w:cs="David"/>
          <w:sz w:val="28"/>
          <w:szCs w:val="28"/>
          <w:rtl/>
          <w:rPrChange w:id="527" w:author="אברהם" w:date="2012-11-23T10:23:00Z">
            <w:rPr>
              <w:rFonts w:ascii="David" w:hAnsi="David" w:cs="David"/>
              <w:rtl/>
            </w:rPr>
          </w:rPrChange>
        </w:rPr>
        <w:t>חוק</w:t>
      </w:r>
      <w:r w:rsidRPr="00A90D62">
        <w:rPr>
          <w:rFonts w:ascii="David" w:eastAsia="David" w:hAnsi="David" w:cs="David"/>
          <w:sz w:val="28"/>
          <w:szCs w:val="28"/>
          <w:rtl/>
          <w:rPrChange w:id="528" w:author="אברהם" w:date="2012-11-23T10:23:00Z">
            <w:rPr>
              <w:rFonts w:ascii="David" w:eastAsia="David" w:hAnsi="David" w:cs="David"/>
              <w:rtl/>
            </w:rPr>
          </w:rPrChange>
        </w:rPr>
        <w:t xml:space="preserve"> </w:t>
      </w:r>
      <w:r w:rsidRPr="00A90D62">
        <w:rPr>
          <w:rFonts w:ascii="David" w:hAnsi="David" w:cs="David"/>
          <w:sz w:val="28"/>
          <w:szCs w:val="28"/>
          <w:rtl/>
          <w:rPrChange w:id="529" w:author="אברהם" w:date="2012-11-23T10:23:00Z">
            <w:rPr>
              <w:rFonts w:ascii="David" w:hAnsi="David" w:cs="David"/>
              <w:rtl/>
            </w:rPr>
          </w:rPrChange>
        </w:rPr>
        <w:t>מיוחד</w:t>
      </w:r>
      <w:r w:rsidRPr="00A90D62">
        <w:rPr>
          <w:rFonts w:ascii="David" w:eastAsia="David" w:hAnsi="David" w:cs="David"/>
          <w:sz w:val="28"/>
          <w:szCs w:val="28"/>
          <w:rtl/>
          <w:rPrChange w:id="530" w:author="אברהם" w:date="2012-11-23T10:23:00Z">
            <w:rPr>
              <w:rFonts w:ascii="David" w:eastAsia="David" w:hAnsi="David" w:cs="David"/>
              <w:rtl/>
            </w:rPr>
          </w:rPrChange>
        </w:rPr>
        <w:t xml:space="preserve"> </w:t>
      </w:r>
      <w:r w:rsidRPr="00A90D62">
        <w:rPr>
          <w:rFonts w:ascii="David" w:hAnsi="David" w:cs="David"/>
          <w:sz w:val="28"/>
          <w:szCs w:val="28"/>
          <w:rtl/>
          <w:rPrChange w:id="531" w:author="אברהם" w:date="2012-11-23T10:23:00Z">
            <w:rPr>
              <w:rFonts w:ascii="David" w:hAnsi="David" w:cs="David"/>
              <w:rtl/>
            </w:rPr>
          </w:rPrChange>
        </w:rPr>
        <w:t>שמטרתו</w:t>
      </w:r>
      <w:r w:rsidRPr="00A90D62">
        <w:rPr>
          <w:rFonts w:ascii="David" w:eastAsia="David" w:hAnsi="David" w:cs="David"/>
          <w:sz w:val="28"/>
          <w:szCs w:val="28"/>
          <w:rtl/>
          <w:rPrChange w:id="532" w:author="אברהם" w:date="2012-11-23T10:23:00Z">
            <w:rPr>
              <w:rFonts w:ascii="David" w:eastAsia="David" w:hAnsi="David" w:cs="David"/>
              <w:rtl/>
            </w:rPr>
          </w:rPrChange>
        </w:rPr>
        <w:t xml:space="preserve"> </w:t>
      </w:r>
      <w:r w:rsidRPr="00A90D62">
        <w:rPr>
          <w:rFonts w:ascii="David" w:hAnsi="David" w:cs="David"/>
          <w:sz w:val="28"/>
          <w:szCs w:val="28"/>
          <w:rtl/>
          <w:rPrChange w:id="533" w:author="אברהם" w:date="2012-11-23T10:23:00Z">
            <w:rPr>
              <w:rFonts w:ascii="David" w:hAnsi="David" w:cs="David"/>
              <w:rtl/>
            </w:rPr>
          </w:rPrChange>
        </w:rPr>
        <w:t>לחדש</w:t>
      </w:r>
      <w:r w:rsidRPr="00A90D62">
        <w:rPr>
          <w:rFonts w:ascii="David" w:eastAsia="David" w:hAnsi="David" w:cs="David"/>
          <w:sz w:val="28"/>
          <w:szCs w:val="28"/>
          <w:rtl/>
          <w:rPrChange w:id="534" w:author="אברהם" w:date="2012-11-23T10:23:00Z">
            <w:rPr>
              <w:rFonts w:ascii="David" w:eastAsia="David" w:hAnsi="David" w:cs="David"/>
              <w:rtl/>
            </w:rPr>
          </w:rPrChange>
        </w:rPr>
        <w:t xml:space="preserve"> </w:t>
      </w:r>
      <w:r w:rsidRPr="00A90D62">
        <w:rPr>
          <w:rFonts w:ascii="David" w:hAnsi="David" w:cs="David"/>
          <w:sz w:val="28"/>
          <w:szCs w:val="28"/>
          <w:rtl/>
          <w:rPrChange w:id="535" w:author="אברהם" w:date="2012-11-23T10:23:00Z">
            <w:rPr>
              <w:rFonts w:ascii="David" w:hAnsi="David" w:cs="David"/>
              <w:rtl/>
            </w:rPr>
          </w:rPrChange>
        </w:rPr>
        <w:t>את</w:t>
      </w:r>
      <w:r w:rsidRPr="00A90D62">
        <w:rPr>
          <w:rFonts w:ascii="David" w:eastAsia="David" w:hAnsi="David" w:cs="David"/>
          <w:sz w:val="28"/>
          <w:szCs w:val="28"/>
          <w:rtl/>
          <w:rPrChange w:id="536" w:author="אברהם" w:date="2012-11-23T10:23:00Z">
            <w:rPr>
              <w:rFonts w:ascii="David" w:eastAsia="David" w:hAnsi="David" w:cs="David"/>
              <w:rtl/>
            </w:rPr>
          </w:rPrChange>
        </w:rPr>
        <w:t xml:space="preserve"> </w:t>
      </w:r>
      <w:r w:rsidRPr="00A90D62">
        <w:rPr>
          <w:rFonts w:ascii="David" w:hAnsi="David" w:cs="David"/>
          <w:sz w:val="28"/>
          <w:szCs w:val="28"/>
          <w:rtl/>
          <w:rPrChange w:id="537" w:author="אברהם" w:date="2012-11-23T10:23:00Z">
            <w:rPr>
              <w:rFonts w:ascii="David" w:hAnsi="David" w:cs="David"/>
              <w:rtl/>
            </w:rPr>
          </w:rPrChange>
        </w:rPr>
        <w:t>החלוקה</w:t>
      </w:r>
      <w:r w:rsidRPr="00A90D62">
        <w:rPr>
          <w:rFonts w:ascii="David" w:eastAsia="David" w:hAnsi="David" w:cs="David"/>
          <w:sz w:val="28"/>
          <w:szCs w:val="28"/>
          <w:rtl/>
          <w:rPrChange w:id="538" w:author="אברהם" w:date="2012-11-23T10:23:00Z">
            <w:rPr>
              <w:rFonts w:ascii="David" w:eastAsia="David" w:hAnsi="David" w:cs="David"/>
              <w:rtl/>
            </w:rPr>
          </w:rPrChange>
        </w:rPr>
        <w:t xml:space="preserve"> </w:t>
      </w:r>
      <w:r w:rsidRPr="00A90D62">
        <w:rPr>
          <w:rFonts w:ascii="David" w:hAnsi="David" w:cs="David"/>
          <w:sz w:val="28"/>
          <w:szCs w:val="28"/>
          <w:rtl/>
          <w:rPrChange w:id="539" w:author="אברהם" w:date="2012-11-23T10:23:00Z">
            <w:rPr>
              <w:rFonts w:ascii="David" w:hAnsi="David" w:cs="David"/>
              <w:rtl/>
            </w:rPr>
          </w:rPrChange>
        </w:rPr>
        <w:t>המקורית</w:t>
      </w:r>
      <w:r w:rsidRPr="00A90D62">
        <w:rPr>
          <w:rFonts w:ascii="David" w:eastAsia="David" w:hAnsi="David" w:cs="David"/>
          <w:sz w:val="28"/>
          <w:szCs w:val="28"/>
          <w:rtl/>
          <w:rPrChange w:id="540" w:author="אברהם" w:date="2012-11-23T10:23:00Z">
            <w:rPr>
              <w:rFonts w:ascii="David" w:eastAsia="David" w:hAnsi="David" w:cs="David"/>
              <w:rtl/>
            </w:rPr>
          </w:rPrChange>
        </w:rPr>
        <w:t xml:space="preserve"> </w:t>
      </w:r>
      <w:r w:rsidRPr="00A90D62">
        <w:rPr>
          <w:rFonts w:ascii="David" w:hAnsi="David" w:cs="David"/>
          <w:sz w:val="28"/>
          <w:szCs w:val="28"/>
          <w:rtl/>
          <w:rPrChange w:id="541" w:author="אברהם" w:date="2012-11-23T10:23:00Z">
            <w:rPr>
              <w:rFonts w:ascii="David" w:hAnsi="David" w:cs="David"/>
              <w:rtl/>
            </w:rPr>
          </w:rPrChange>
        </w:rPr>
        <w:t>פעם</w:t>
      </w:r>
      <w:r w:rsidRPr="00A90D62">
        <w:rPr>
          <w:rFonts w:ascii="David" w:eastAsia="David" w:hAnsi="David" w:cs="David"/>
          <w:sz w:val="28"/>
          <w:szCs w:val="28"/>
          <w:rtl/>
          <w:rPrChange w:id="542" w:author="אברהם" w:date="2012-11-23T10:23:00Z">
            <w:rPr>
              <w:rFonts w:ascii="David" w:eastAsia="David" w:hAnsi="David" w:cs="David"/>
              <w:rtl/>
            </w:rPr>
          </w:rPrChange>
        </w:rPr>
        <w:t xml:space="preserve"> </w:t>
      </w:r>
      <w:r w:rsidRPr="00A90D62">
        <w:rPr>
          <w:rFonts w:ascii="David" w:hAnsi="David" w:cs="David"/>
          <w:sz w:val="28"/>
          <w:szCs w:val="28"/>
          <w:rtl/>
          <w:rPrChange w:id="543" w:author="אברהם" w:date="2012-11-23T10:23:00Z">
            <w:rPr>
              <w:rFonts w:ascii="David" w:hAnsi="David" w:cs="David"/>
              <w:rtl/>
            </w:rPr>
          </w:rPrChange>
        </w:rPr>
        <w:t>בחמישים</w:t>
      </w:r>
      <w:r w:rsidRPr="00A90D62">
        <w:rPr>
          <w:rFonts w:ascii="David" w:eastAsia="David" w:hAnsi="David" w:cs="David"/>
          <w:sz w:val="28"/>
          <w:szCs w:val="28"/>
          <w:rtl/>
          <w:rPrChange w:id="544" w:author="אברהם" w:date="2012-11-23T10:23:00Z">
            <w:rPr>
              <w:rFonts w:ascii="David" w:eastAsia="David" w:hAnsi="David" w:cs="David"/>
              <w:rtl/>
            </w:rPr>
          </w:rPrChange>
        </w:rPr>
        <w:t xml:space="preserve"> </w:t>
      </w:r>
      <w:r w:rsidRPr="00A90D62">
        <w:rPr>
          <w:rFonts w:ascii="David" w:hAnsi="David" w:cs="David"/>
          <w:sz w:val="28"/>
          <w:szCs w:val="28"/>
          <w:rtl/>
          <w:rPrChange w:id="545" w:author="אברהם" w:date="2012-11-23T10:23:00Z">
            <w:rPr>
              <w:rFonts w:ascii="David" w:hAnsi="David" w:cs="David"/>
              <w:rtl/>
            </w:rPr>
          </w:rPrChange>
        </w:rPr>
        <w:t>שנה</w:t>
      </w:r>
      <w:r w:rsidRPr="00A90D62">
        <w:rPr>
          <w:rFonts w:ascii="David" w:eastAsia="David" w:hAnsi="David" w:cs="David"/>
          <w:sz w:val="28"/>
          <w:szCs w:val="28"/>
          <w:rtl/>
          <w:rPrChange w:id="546" w:author="אברהם" w:date="2012-11-23T10:23:00Z">
            <w:rPr>
              <w:rFonts w:ascii="David" w:eastAsia="David" w:hAnsi="David" w:cs="David"/>
              <w:rtl/>
            </w:rPr>
          </w:rPrChange>
        </w:rPr>
        <w:t xml:space="preserve"> </w:t>
      </w:r>
      <w:r w:rsidRPr="00A90D62">
        <w:rPr>
          <w:rFonts w:ascii="David" w:hAnsi="David" w:cs="David"/>
          <w:sz w:val="28"/>
          <w:szCs w:val="28"/>
          <w:rtl/>
          <w:rPrChange w:id="547" w:author="אברהם" w:date="2012-11-23T10:23:00Z">
            <w:rPr>
              <w:rFonts w:ascii="David" w:hAnsi="David" w:cs="David"/>
              <w:rtl/>
            </w:rPr>
          </w:rPrChange>
        </w:rPr>
        <w:t>- חוק</w:t>
      </w:r>
      <w:r w:rsidRPr="00A90D62">
        <w:rPr>
          <w:rFonts w:ascii="David" w:eastAsia="David" w:hAnsi="David" w:cs="David"/>
          <w:sz w:val="28"/>
          <w:szCs w:val="28"/>
          <w:rtl/>
          <w:rPrChange w:id="548" w:author="אברהם" w:date="2012-11-23T10:23:00Z">
            <w:rPr>
              <w:rFonts w:ascii="David" w:eastAsia="David" w:hAnsi="David" w:cs="David"/>
              <w:rtl/>
            </w:rPr>
          </w:rPrChange>
        </w:rPr>
        <w:t xml:space="preserve"> </w:t>
      </w:r>
      <w:r w:rsidRPr="00A90D62">
        <w:rPr>
          <w:rFonts w:ascii="David" w:hAnsi="David" w:cs="David"/>
          <w:sz w:val="28"/>
          <w:szCs w:val="28"/>
          <w:rtl/>
          <w:rPrChange w:id="549" w:author="אברהם" w:date="2012-11-23T10:23:00Z">
            <w:rPr>
              <w:rFonts w:ascii="David" w:hAnsi="David" w:cs="David"/>
              <w:rtl/>
            </w:rPr>
          </w:rPrChange>
        </w:rPr>
        <w:t xml:space="preserve">היובל. </w:t>
      </w:r>
    </w:p>
    <w:p w:rsidR="009C2B09" w:rsidRPr="00A90D62" w:rsidRDefault="009C2B09" w:rsidP="009C2B09">
      <w:pPr>
        <w:pStyle w:val="a1"/>
        <w:bidi/>
        <w:rPr>
          <w:rFonts w:cs="David"/>
          <w:sz w:val="28"/>
          <w:szCs w:val="28"/>
          <w:rtl/>
          <w:rPrChange w:id="550" w:author="אברהם" w:date="2012-11-23T10:23:00Z">
            <w:rPr>
              <w:rFonts w:cs="David"/>
              <w:rtl/>
            </w:rPr>
          </w:rPrChange>
        </w:rPr>
      </w:pPr>
      <w:r w:rsidRPr="00A90D62">
        <w:rPr>
          <w:rFonts w:ascii="David" w:hAnsi="David" w:cs="David"/>
          <w:sz w:val="28"/>
          <w:szCs w:val="28"/>
          <w:rtl/>
          <w:rPrChange w:id="551" w:author="אברהם" w:date="2012-11-23T10:23:00Z">
            <w:rPr>
              <w:rFonts w:ascii="David" w:hAnsi="David" w:cs="David"/>
              <w:rtl/>
            </w:rPr>
          </w:rPrChange>
        </w:rPr>
        <w:t>על-פי</w:t>
      </w:r>
      <w:r w:rsidRPr="00A90D62">
        <w:rPr>
          <w:rFonts w:ascii="David" w:eastAsia="David" w:hAnsi="David" w:cs="David"/>
          <w:sz w:val="28"/>
          <w:szCs w:val="28"/>
          <w:rtl/>
          <w:rPrChange w:id="552" w:author="אברהם" w:date="2012-11-23T10:23:00Z">
            <w:rPr>
              <w:rFonts w:ascii="David" w:eastAsia="David" w:hAnsi="David" w:cs="David"/>
              <w:rtl/>
            </w:rPr>
          </w:rPrChange>
        </w:rPr>
        <w:t xml:space="preserve"> </w:t>
      </w:r>
      <w:ins w:id="553" w:author="אברהם" w:date="2012-11-26T16:06:00Z">
        <w:r w:rsidR="00677705">
          <w:rPr>
            <w:rFonts w:ascii="David" w:eastAsia="David" w:hAnsi="David" w:cs="David" w:hint="cs"/>
            <w:sz w:val="28"/>
            <w:szCs w:val="28"/>
            <w:rtl/>
          </w:rPr>
          <w:t xml:space="preserve">מסורת </w:t>
        </w:r>
      </w:ins>
      <w:r w:rsidRPr="00A90D62">
        <w:rPr>
          <w:rFonts w:ascii="David" w:hAnsi="David" w:cs="David"/>
          <w:sz w:val="28"/>
          <w:szCs w:val="28"/>
          <w:rtl/>
          <w:rPrChange w:id="554" w:author="אברהם" w:date="2012-11-23T10:23:00Z">
            <w:rPr>
              <w:rFonts w:ascii="David" w:hAnsi="David" w:cs="David"/>
              <w:rtl/>
            </w:rPr>
          </w:rPrChange>
        </w:rPr>
        <w:t>ההלכה, מצ</w:t>
      </w:r>
      <w:ins w:id="555" w:author="אברהם" w:date="2012-11-26T16:06:00Z">
        <w:r w:rsidR="00677705">
          <w:rPr>
            <w:rFonts w:ascii="David" w:hAnsi="David" w:cs="David" w:hint="cs"/>
            <w:sz w:val="28"/>
            <w:szCs w:val="28"/>
            <w:rtl/>
          </w:rPr>
          <w:t>ו</w:t>
        </w:r>
      </w:ins>
      <w:r w:rsidRPr="00A90D62">
        <w:rPr>
          <w:rFonts w:ascii="David" w:hAnsi="David" w:cs="David"/>
          <w:sz w:val="28"/>
          <w:szCs w:val="28"/>
          <w:rtl/>
          <w:rPrChange w:id="556" w:author="אברהם" w:date="2012-11-23T10:23:00Z">
            <w:rPr>
              <w:rFonts w:ascii="David" w:hAnsi="David" w:cs="David"/>
              <w:rtl/>
            </w:rPr>
          </w:rPrChange>
        </w:rPr>
        <w:t>וה</w:t>
      </w:r>
      <w:r w:rsidRPr="00A90D62">
        <w:rPr>
          <w:rFonts w:ascii="David" w:eastAsia="David" w:hAnsi="David" w:cs="David"/>
          <w:sz w:val="28"/>
          <w:szCs w:val="28"/>
          <w:rtl/>
          <w:rPrChange w:id="557" w:author="אברהם" w:date="2012-11-23T10:23:00Z">
            <w:rPr>
              <w:rFonts w:ascii="David" w:eastAsia="David" w:hAnsi="David" w:cs="David"/>
              <w:rtl/>
            </w:rPr>
          </w:rPrChange>
        </w:rPr>
        <w:t xml:space="preserve"> </w:t>
      </w:r>
      <w:r w:rsidRPr="00A90D62">
        <w:rPr>
          <w:rFonts w:ascii="David" w:hAnsi="David" w:cs="David"/>
          <w:sz w:val="28"/>
          <w:szCs w:val="28"/>
          <w:rtl/>
          <w:rPrChange w:id="558" w:author="אברהם" w:date="2012-11-23T10:23:00Z">
            <w:rPr>
              <w:rFonts w:ascii="David" w:hAnsi="David" w:cs="David"/>
              <w:rtl/>
            </w:rPr>
          </w:rPrChange>
        </w:rPr>
        <w:t>זו</w:t>
      </w:r>
      <w:r w:rsidRPr="00A90D62">
        <w:rPr>
          <w:rFonts w:ascii="David" w:eastAsia="David" w:hAnsi="David" w:cs="David"/>
          <w:sz w:val="28"/>
          <w:szCs w:val="28"/>
          <w:rtl/>
          <w:rPrChange w:id="559" w:author="אברהם" w:date="2012-11-23T10:23:00Z">
            <w:rPr>
              <w:rFonts w:ascii="David" w:eastAsia="David" w:hAnsi="David" w:cs="David"/>
              <w:rtl/>
            </w:rPr>
          </w:rPrChange>
        </w:rPr>
        <w:t xml:space="preserve"> </w:t>
      </w:r>
      <w:r w:rsidRPr="00A90D62">
        <w:rPr>
          <w:rFonts w:ascii="David" w:hAnsi="David" w:cs="David"/>
          <w:sz w:val="28"/>
          <w:szCs w:val="28"/>
          <w:rtl/>
          <w:rPrChange w:id="560" w:author="אברהם" w:date="2012-11-23T10:23:00Z">
            <w:rPr>
              <w:rFonts w:ascii="David" w:hAnsi="David" w:cs="David"/>
              <w:rtl/>
            </w:rPr>
          </w:rPrChange>
        </w:rPr>
        <w:t>נוהגת</w:t>
      </w:r>
      <w:r w:rsidRPr="00A90D62">
        <w:rPr>
          <w:rFonts w:ascii="David" w:eastAsia="David" w:hAnsi="David" w:cs="David"/>
          <w:sz w:val="28"/>
          <w:szCs w:val="28"/>
          <w:rtl/>
          <w:rPrChange w:id="561" w:author="אברהם" w:date="2012-11-23T10:23:00Z">
            <w:rPr>
              <w:rFonts w:ascii="David" w:eastAsia="David" w:hAnsi="David" w:cs="David"/>
              <w:rtl/>
            </w:rPr>
          </w:rPrChange>
        </w:rPr>
        <w:t xml:space="preserve"> </w:t>
      </w:r>
      <w:r w:rsidRPr="00A90D62">
        <w:rPr>
          <w:rFonts w:ascii="David" w:hAnsi="David" w:cs="David"/>
          <w:sz w:val="28"/>
          <w:szCs w:val="28"/>
          <w:rtl/>
          <w:rPrChange w:id="562" w:author="אברהם" w:date="2012-11-23T10:23:00Z">
            <w:rPr>
              <w:rFonts w:ascii="David" w:hAnsi="David" w:cs="David"/>
              <w:rtl/>
            </w:rPr>
          </w:rPrChange>
        </w:rPr>
        <w:t>רק</w:t>
      </w:r>
      <w:r w:rsidRPr="00A90D62">
        <w:rPr>
          <w:rFonts w:ascii="David" w:eastAsia="David" w:hAnsi="David" w:cs="David"/>
          <w:sz w:val="28"/>
          <w:szCs w:val="28"/>
          <w:rtl/>
          <w:rPrChange w:id="563" w:author="אברהם" w:date="2012-11-23T10:23:00Z">
            <w:rPr>
              <w:rFonts w:ascii="David" w:eastAsia="David" w:hAnsi="David" w:cs="David"/>
              <w:rtl/>
            </w:rPr>
          </w:rPrChange>
        </w:rPr>
        <w:t xml:space="preserve"> </w:t>
      </w:r>
      <w:r w:rsidRPr="00A90D62">
        <w:rPr>
          <w:rFonts w:ascii="David" w:hAnsi="David" w:cs="David"/>
          <w:sz w:val="28"/>
          <w:szCs w:val="28"/>
          <w:rtl/>
          <w:rPrChange w:id="564" w:author="אברהם" w:date="2012-11-23T10:23:00Z">
            <w:rPr>
              <w:rFonts w:ascii="David" w:hAnsi="David" w:cs="David"/>
              <w:rtl/>
            </w:rPr>
          </w:rPrChange>
        </w:rPr>
        <w:t>כאשר</w:t>
      </w:r>
      <w:r w:rsidRPr="00A90D62">
        <w:rPr>
          <w:rFonts w:ascii="David" w:eastAsia="David" w:hAnsi="David" w:cs="David"/>
          <w:sz w:val="28"/>
          <w:szCs w:val="28"/>
          <w:rtl/>
          <w:rPrChange w:id="565" w:author="אברהם" w:date="2012-11-23T10:23:00Z">
            <w:rPr>
              <w:rFonts w:ascii="David" w:eastAsia="David" w:hAnsi="David" w:cs="David"/>
              <w:rtl/>
            </w:rPr>
          </w:rPrChange>
        </w:rPr>
        <w:t xml:space="preserve"> </w:t>
      </w:r>
      <w:r w:rsidRPr="00A90D62">
        <w:rPr>
          <w:rFonts w:ascii="David" w:hAnsi="David" w:cs="David"/>
          <w:sz w:val="28"/>
          <w:szCs w:val="28"/>
          <w:rtl/>
          <w:rPrChange w:id="566" w:author="אברהם" w:date="2012-11-23T10:23:00Z">
            <w:rPr>
              <w:rFonts w:ascii="David" w:hAnsi="David" w:cs="David"/>
              <w:rtl/>
            </w:rPr>
          </w:rPrChange>
        </w:rPr>
        <w:t>כל</w:t>
      </w:r>
      <w:r w:rsidRPr="00A90D62">
        <w:rPr>
          <w:rFonts w:ascii="David" w:eastAsia="David" w:hAnsi="David" w:cs="David"/>
          <w:sz w:val="28"/>
          <w:szCs w:val="28"/>
          <w:rtl/>
          <w:rPrChange w:id="567" w:author="אברהם" w:date="2012-11-23T10:23:00Z">
            <w:rPr>
              <w:rFonts w:ascii="David" w:eastAsia="David" w:hAnsi="David" w:cs="David"/>
              <w:rtl/>
            </w:rPr>
          </w:rPrChange>
        </w:rPr>
        <w:t xml:space="preserve"> </w:t>
      </w:r>
      <w:r w:rsidRPr="00A90D62">
        <w:rPr>
          <w:rFonts w:ascii="David" w:hAnsi="David" w:cs="David"/>
          <w:sz w:val="28"/>
          <w:szCs w:val="28"/>
          <w:rtl/>
          <w:rPrChange w:id="568" w:author="אברהם" w:date="2012-11-23T10:23:00Z">
            <w:rPr>
              <w:rFonts w:ascii="David" w:hAnsi="David" w:cs="David"/>
              <w:rtl/>
            </w:rPr>
          </w:rPrChange>
        </w:rPr>
        <w:t>שבטי</w:t>
      </w:r>
      <w:r w:rsidRPr="00A90D62">
        <w:rPr>
          <w:rFonts w:ascii="David" w:eastAsia="David" w:hAnsi="David" w:cs="David"/>
          <w:sz w:val="28"/>
          <w:szCs w:val="28"/>
          <w:rtl/>
          <w:rPrChange w:id="569" w:author="אברהם" w:date="2012-11-23T10:23:00Z">
            <w:rPr>
              <w:rFonts w:ascii="David" w:eastAsia="David" w:hAnsi="David" w:cs="David"/>
              <w:rtl/>
            </w:rPr>
          </w:rPrChange>
        </w:rPr>
        <w:t xml:space="preserve"> </w:t>
      </w:r>
      <w:r w:rsidRPr="00A90D62">
        <w:rPr>
          <w:rFonts w:ascii="David" w:hAnsi="David" w:cs="David"/>
          <w:sz w:val="28"/>
          <w:szCs w:val="28"/>
          <w:rtl/>
          <w:rPrChange w:id="570" w:author="אברהם" w:date="2012-11-23T10:23:00Z">
            <w:rPr>
              <w:rFonts w:ascii="David" w:hAnsi="David" w:cs="David"/>
              <w:rtl/>
            </w:rPr>
          </w:rPrChange>
        </w:rPr>
        <w:t>ישראל</w:t>
      </w:r>
      <w:r w:rsidRPr="00A90D62">
        <w:rPr>
          <w:rFonts w:ascii="David" w:eastAsia="David" w:hAnsi="David" w:cs="David"/>
          <w:sz w:val="28"/>
          <w:szCs w:val="28"/>
          <w:rtl/>
          <w:rPrChange w:id="571" w:author="אברהם" w:date="2012-11-23T10:23:00Z">
            <w:rPr>
              <w:rFonts w:ascii="David" w:eastAsia="David" w:hAnsi="David" w:cs="David"/>
              <w:rtl/>
            </w:rPr>
          </w:rPrChange>
        </w:rPr>
        <w:t xml:space="preserve"> </w:t>
      </w:r>
      <w:r w:rsidRPr="00A90D62">
        <w:rPr>
          <w:rFonts w:ascii="David" w:hAnsi="David" w:cs="David"/>
          <w:sz w:val="28"/>
          <w:szCs w:val="28"/>
          <w:rtl/>
          <w:rPrChange w:id="572" w:author="אברהם" w:date="2012-11-23T10:23:00Z">
            <w:rPr>
              <w:rFonts w:ascii="David" w:hAnsi="David" w:cs="David"/>
              <w:rtl/>
            </w:rPr>
          </w:rPrChange>
        </w:rPr>
        <w:t>נמצאים</w:t>
      </w:r>
      <w:r w:rsidRPr="00A90D62">
        <w:rPr>
          <w:rFonts w:ascii="David" w:eastAsia="David" w:hAnsi="David" w:cs="David"/>
          <w:sz w:val="28"/>
          <w:szCs w:val="28"/>
          <w:rtl/>
          <w:rPrChange w:id="573" w:author="אברהם" w:date="2012-11-23T10:23:00Z">
            <w:rPr>
              <w:rFonts w:ascii="David" w:eastAsia="David" w:hAnsi="David" w:cs="David"/>
              <w:rtl/>
            </w:rPr>
          </w:rPrChange>
        </w:rPr>
        <w:t xml:space="preserve"> </w:t>
      </w:r>
      <w:r w:rsidRPr="00A90D62">
        <w:rPr>
          <w:rFonts w:ascii="David" w:hAnsi="David" w:cs="David"/>
          <w:sz w:val="28"/>
          <w:szCs w:val="28"/>
          <w:rtl/>
          <w:rPrChange w:id="574" w:author="אברהם" w:date="2012-11-23T10:23:00Z">
            <w:rPr>
              <w:rFonts w:ascii="David" w:hAnsi="David" w:cs="David"/>
              <w:rtl/>
            </w:rPr>
          </w:rPrChange>
        </w:rPr>
        <w:t>בארץ</w:t>
      </w:r>
      <w:r w:rsidRPr="00A90D62">
        <w:rPr>
          <w:rFonts w:ascii="David" w:eastAsia="David" w:hAnsi="David" w:cs="David"/>
          <w:sz w:val="28"/>
          <w:szCs w:val="28"/>
          <w:rtl/>
          <w:rPrChange w:id="575" w:author="אברהם" w:date="2012-11-23T10:23:00Z">
            <w:rPr>
              <w:rFonts w:ascii="David" w:eastAsia="David" w:hAnsi="David" w:cs="David"/>
              <w:rtl/>
            </w:rPr>
          </w:rPrChange>
        </w:rPr>
        <w:t xml:space="preserve"> </w:t>
      </w:r>
      <w:r w:rsidRPr="00A90D62">
        <w:rPr>
          <w:rFonts w:ascii="David" w:hAnsi="David" w:cs="David"/>
          <w:sz w:val="28"/>
          <w:szCs w:val="28"/>
          <w:rtl/>
          <w:rPrChange w:id="576" w:author="אברהם" w:date="2012-11-23T10:23:00Z">
            <w:rPr>
              <w:rFonts w:ascii="David" w:hAnsi="David" w:cs="David"/>
              <w:rtl/>
            </w:rPr>
          </w:rPrChange>
        </w:rPr>
        <w:t>ישראל, וכל</w:t>
      </w:r>
      <w:r w:rsidRPr="00A90D62">
        <w:rPr>
          <w:rFonts w:ascii="David" w:eastAsia="David" w:hAnsi="David" w:cs="David"/>
          <w:sz w:val="28"/>
          <w:szCs w:val="28"/>
          <w:rtl/>
          <w:rPrChange w:id="577" w:author="אברהם" w:date="2012-11-23T10:23:00Z">
            <w:rPr>
              <w:rFonts w:ascii="David" w:eastAsia="David" w:hAnsi="David" w:cs="David"/>
              <w:rtl/>
            </w:rPr>
          </w:rPrChange>
        </w:rPr>
        <w:t xml:space="preserve"> </w:t>
      </w:r>
      <w:r w:rsidRPr="00A90D62">
        <w:rPr>
          <w:rFonts w:ascii="David" w:hAnsi="David" w:cs="David"/>
          <w:sz w:val="28"/>
          <w:szCs w:val="28"/>
          <w:rtl/>
          <w:rPrChange w:id="578" w:author="אברהם" w:date="2012-11-23T10:23:00Z">
            <w:rPr>
              <w:rFonts w:ascii="David" w:hAnsi="David" w:cs="David"/>
              <w:rtl/>
            </w:rPr>
          </w:rPrChange>
        </w:rPr>
        <w:t>שבט</w:t>
      </w:r>
      <w:r w:rsidRPr="00A90D62">
        <w:rPr>
          <w:rFonts w:ascii="David" w:eastAsia="David" w:hAnsi="David" w:cs="David"/>
          <w:sz w:val="28"/>
          <w:szCs w:val="28"/>
          <w:rtl/>
          <w:rPrChange w:id="579" w:author="אברהם" w:date="2012-11-23T10:23:00Z">
            <w:rPr>
              <w:rFonts w:ascii="David" w:eastAsia="David" w:hAnsi="David" w:cs="David"/>
              <w:rtl/>
            </w:rPr>
          </w:rPrChange>
        </w:rPr>
        <w:t xml:space="preserve"> </w:t>
      </w:r>
      <w:r w:rsidRPr="00A90D62">
        <w:rPr>
          <w:rFonts w:ascii="David" w:hAnsi="David" w:cs="David"/>
          <w:sz w:val="28"/>
          <w:szCs w:val="28"/>
          <w:rtl/>
          <w:rPrChange w:id="580" w:author="אברהם" w:date="2012-11-23T10:23:00Z">
            <w:rPr>
              <w:rFonts w:ascii="David" w:hAnsi="David" w:cs="David"/>
              <w:rtl/>
            </w:rPr>
          </w:rPrChange>
        </w:rPr>
        <w:t>יושב</w:t>
      </w:r>
      <w:r w:rsidRPr="00A90D62">
        <w:rPr>
          <w:rFonts w:ascii="David" w:eastAsia="David" w:hAnsi="David" w:cs="David"/>
          <w:sz w:val="28"/>
          <w:szCs w:val="28"/>
          <w:rtl/>
          <w:rPrChange w:id="581" w:author="אברהם" w:date="2012-11-23T10:23:00Z">
            <w:rPr>
              <w:rFonts w:ascii="David" w:eastAsia="David" w:hAnsi="David" w:cs="David"/>
              <w:rtl/>
            </w:rPr>
          </w:rPrChange>
        </w:rPr>
        <w:t xml:space="preserve"> </w:t>
      </w:r>
      <w:r w:rsidRPr="00A90D62">
        <w:rPr>
          <w:rFonts w:ascii="David" w:hAnsi="David" w:cs="David"/>
          <w:sz w:val="28"/>
          <w:szCs w:val="28"/>
          <w:rtl/>
          <w:rPrChange w:id="582" w:author="אברהם" w:date="2012-11-23T10:23:00Z">
            <w:rPr>
              <w:rFonts w:ascii="David" w:hAnsi="David" w:cs="David"/>
              <w:rtl/>
            </w:rPr>
          </w:rPrChange>
        </w:rPr>
        <w:t>בנחלתו:</w:t>
      </w:r>
    </w:p>
    <w:p w:rsidR="009C2B09" w:rsidRPr="00A90D62" w:rsidRDefault="009C2B09" w:rsidP="009C2B09">
      <w:pPr>
        <w:pStyle w:val="a1"/>
        <w:bidi/>
        <w:ind w:left="709"/>
        <w:rPr>
          <w:rFonts w:ascii="David" w:hAnsi="David" w:cs="David"/>
          <w:sz w:val="28"/>
          <w:szCs w:val="28"/>
          <w:rtl/>
          <w:rPrChange w:id="583" w:author="אברהם" w:date="2012-11-23T10:23:00Z">
            <w:rPr>
              <w:rFonts w:ascii="David" w:hAnsi="David" w:cs="David"/>
              <w:rtl/>
            </w:rPr>
          </w:rPrChange>
        </w:rPr>
      </w:pPr>
      <w:r w:rsidRPr="00A90D62">
        <w:rPr>
          <w:rFonts w:cs="David" w:hint="eastAsia"/>
          <w:sz w:val="28"/>
          <w:szCs w:val="28"/>
          <w:rtl/>
          <w:rPrChange w:id="584" w:author="אברהם" w:date="2012-11-23T10:23:00Z">
            <w:rPr>
              <w:rFonts w:cs="David" w:hint="eastAsia"/>
              <w:rtl/>
            </w:rPr>
          </w:rPrChange>
        </w:rPr>
        <w:t>משגלה</w:t>
      </w:r>
      <w:r w:rsidRPr="00A90D62">
        <w:rPr>
          <w:rFonts w:eastAsia="David CLM" w:cs="Times New Roman"/>
          <w:sz w:val="28"/>
          <w:szCs w:val="28"/>
          <w:rtl/>
          <w:rPrChange w:id="585" w:author="אברהם" w:date="2012-11-23T10:23:00Z">
            <w:rPr>
              <w:rFonts w:eastAsia="David CLM" w:cs="Times New Roman"/>
              <w:rtl/>
            </w:rPr>
          </w:rPrChange>
        </w:rPr>
        <w:t xml:space="preserve"> </w:t>
      </w:r>
      <w:r w:rsidRPr="00A90D62">
        <w:rPr>
          <w:rFonts w:cs="David" w:hint="eastAsia"/>
          <w:sz w:val="28"/>
          <w:szCs w:val="28"/>
          <w:rtl/>
          <w:rPrChange w:id="586" w:author="אברהם" w:date="2012-11-23T10:23:00Z">
            <w:rPr>
              <w:rFonts w:cs="David" w:hint="eastAsia"/>
              <w:rtl/>
            </w:rPr>
          </w:rPrChange>
        </w:rPr>
        <w:t>שבט</w:t>
      </w:r>
      <w:r w:rsidRPr="00A90D62">
        <w:rPr>
          <w:rFonts w:eastAsia="David CLM" w:cs="Times New Roman"/>
          <w:sz w:val="28"/>
          <w:szCs w:val="28"/>
          <w:rtl/>
          <w:rPrChange w:id="587" w:author="אברהם" w:date="2012-11-23T10:23:00Z">
            <w:rPr>
              <w:rFonts w:eastAsia="David CLM" w:cs="Times New Roman"/>
              <w:rtl/>
            </w:rPr>
          </w:rPrChange>
        </w:rPr>
        <w:t xml:space="preserve"> </w:t>
      </w:r>
      <w:r w:rsidRPr="00A90D62">
        <w:rPr>
          <w:rFonts w:cs="David" w:hint="eastAsia"/>
          <w:sz w:val="28"/>
          <w:szCs w:val="28"/>
          <w:rtl/>
          <w:rPrChange w:id="588" w:author="אברהם" w:date="2012-11-23T10:23:00Z">
            <w:rPr>
              <w:rFonts w:cs="David" w:hint="eastAsia"/>
              <w:rtl/>
            </w:rPr>
          </w:rPrChange>
        </w:rPr>
        <w:t>ראובן</w:t>
      </w:r>
      <w:r w:rsidRPr="00A90D62">
        <w:rPr>
          <w:rFonts w:eastAsia="David CLM" w:cs="Times New Roman"/>
          <w:sz w:val="28"/>
          <w:szCs w:val="28"/>
          <w:rtl/>
          <w:rPrChange w:id="589" w:author="אברהם" w:date="2012-11-23T10:23:00Z">
            <w:rPr>
              <w:rFonts w:eastAsia="David CLM" w:cs="Times New Roman"/>
              <w:rtl/>
            </w:rPr>
          </w:rPrChange>
        </w:rPr>
        <w:t xml:space="preserve"> </w:t>
      </w:r>
      <w:r w:rsidRPr="00A90D62">
        <w:rPr>
          <w:rFonts w:cs="David" w:hint="eastAsia"/>
          <w:sz w:val="28"/>
          <w:szCs w:val="28"/>
          <w:rtl/>
          <w:rPrChange w:id="590" w:author="אברהם" w:date="2012-11-23T10:23:00Z">
            <w:rPr>
              <w:rFonts w:cs="David" w:hint="eastAsia"/>
              <w:rtl/>
            </w:rPr>
          </w:rPrChange>
        </w:rPr>
        <w:t>ושבט</w:t>
      </w:r>
      <w:r w:rsidRPr="00A90D62">
        <w:rPr>
          <w:rFonts w:eastAsia="David CLM" w:cs="Times New Roman"/>
          <w:sz w:val="28"/>
          <w:szCs w:val="28"/>
          <w:rtl/>
          <w:rPrChange w:id="591" w:author="אברהם" w:date="2012-11-23T10:23:00Z">
            <w:rPr>
              <w:rFonts w:eastAsia="David CLM" w:cs="Times New Roman"/>
              <w:rtl/>
            </w:rPr>
          </w:rPrChange>
        </w:rPr>
        <w:t xml:space="preserve"> </w:t>
      </w:r>
      <w:r w:rsidRPr="00A90D62">
        <w:rPr>
          <w:rFonts w:cs="David" w:hint="eastAsia"/>
          <w:sz w:val="28"/>
          <w:szCs w:val="28"/>
          <w:rtl/>
          <w:rPrChange w:id="592" w:author="אברהם" w:date="2012-11-23T10:23:00Z">
            <w:rPr>
              <w:rFonts w:cs="David" w:hint="eastAsia"/>
              <w:rtl/>
            </w:rPr>
          </w:rPrChange>
        </w:rPr>
        <w:t>גד</w:t>
      </w:r>
      <w:r w:rsidRPr="00A90D62">
        <w:rPr>
          <w:rFonts w:eastAsia="David CLM" w:cs="Times New Roman"/>
          <w:sz w:val="28"/>
          <w:szCs w:val="28"/>
          <w:rtl/>
          <w:rPrChange w:id="593" w:author="אברהם" w:date="2012-11-23T10:23:00Z">
            <w:rPr>
              <w:rFonts w:eastAsia="David CLM" w:cs="Times New Roman"/>
              <w:rtl/>
            </w:rPr>
          </w:rPrChange>
        </w:rPr>
        <w:t xml:space="preserve"> </w:t>
      </w:r>
      <w:r w:rsidRPr="00A90D62">
        <w:rPr>
          <w:rFonts w:cs="David" w:hint="eastAsia"/>
          <w:sz w:val="28"/>
          <w:szCs w:val="28"/>
          <w:rtl/>
          <w:rPrChange w:id="594" w:author="אברהם" w:date="2012-11-23T10:23:00Z">
            <w:rPr>
              <w:rFonts w:cs="David" w:hint="eastAsia"/>
              <w:rtl/>
            </w:rPr>
          </w:rPrChange>
        </w:rPr>
        <w:t>וחצי</w:t>
      </w:r>
      <w:r w:rsidRPr="00A90D62">
        <w:rPr>
          <w:rFonts w:eastAsia="David CLM" w:cs="Times New Roman"/>
          <w:sz w:val="28"/>
          <w:szCs w:val="28"/>
          <w:rtl/>
          <w:rPrChange w:id="595" w:author="אברהם" w:date="2012-11-23T10:23:00Z">
            <w:rPr>
              <w:rFonts w:eastAsia="David CLM" w:cs="Times New Roman"/>
              <w:rtl/>
            </w:rPr>
          </w:rPrChange>
        </w:rPr>
        <w:t xml:space="preserve"> </w:t>
      </w:r>
      <w:r w:rsidRPr="00A90D62">
        <w:rPr>
          <w:rFonts w:cs="David" w:hint="eastAsia"/>
          <w:sz w:val="28"/>
          <w:szCs w:val="28"/>
          <w:rtl/>
          <w:rPrChange w:id="596" w:author="אברהם" w:date="2012-11-23T10:23:00Z">
            <w:rPr>
              <w:rFonts w:cs="David" w:hint="eastAsia"/>
              <w:rtl/>
            </w:rPr>
          </w:rPrChange>
        </w:rPr>
        <w:t>שבט</w:t>
      </w:r>
      <w:r w:rsidRPr="00A90D62">
        <w:rPr>
          <w:rFonts w:eastAsia="David CLM" w:cs="Times New Roman"/>
          <w:sz w:val="28"/>
          <w:szCs w:val="28"/>
          <w:rtl/>
          <w:rPrChange w:id="597" w:author="אברהם" w:date="2012-11-23T10:23:00Z">
            <w:rPr>
              <w:rFonts w:eastAsia="David CLM" w:cs="Times New Roman"/>
              <w:rtl/>
            </w:rPr>
          </w:rPrChange>
        </w:rPr>
        <w:t xml:space="preserve"> </w:t>
      </w:r>
      <w:r w:rsidRPr="00A90D62">
        <w:rPr>
          <w:rFonts w:cs="David" w:hint="eastAsia"/>
          <w:sz w:val="28"/>
          <w:szCs w:val="28"/>
          <w:rtl/>
          <w:rPrChange w:id="598" w:author="אברהם" w:date="2012-11-23T10:23:00Z">
            <w:rPr>
              <w:rFonts w:cs="David" w:hint="eastAsia"/>
              <w:rtl/>
            </w:rPr>
          </w:rPrChange>
        </w:rPr>
        <w:t>מנשה</w:t>
      </w:r>
      <w:r w:rsidRPr="00A90D62">
        <w:rPr>
          <w:rFonts w:cs="David"/>
          <w:sz w:val="28"/>
          <w:szCs w:val="28"/>
          <w:rtl/>
          <w:rPrChange w:id="599" w:author="אברהם" w:date="2012-11-23T10:23:00Z">
            <w:rPr>
              <w:rFonts w:cs="David"/>
              <w:rtl/>
            </w:rPr>
          </w:rPrChange>
        </w:rPr>
        <w:t xml:space="preserve">, </w:t>
      </w:r>
      <w:r w:rsidRPr="00A90D62">
        <w:rPr>
          <w:rFonts w:cs="David" w:hint="eastAsia"/>
          <w:sz w:val="28"/>
          <w:szCs w:val="28"/>
          <w:rtl/>
          <w:rPrChange w:id="600" w:author="אברהם" w:date="2012-11-23T10:23:00Z">
            <w:rPr>
              <w:rFonts w:cs="David" w:hint="eastAsia"/>
              <w:rtl/>
            </w:rPr>
          </w:rPrChange>
        </w:rPr>
        <w:t>בטלו</w:t>
      </w:r>
      <w:r w:rsidRPr="00A90D62">
        <w:rPr>
          <w:rFonts w:eastAsia="David CLM" w:cs="Times New Roman"/>
          <w:sz w:val="28"/>
          <w:szCs w:val="28"/>
          <w:rtl/>
          <w:rPrChange w:id="601" w:author="אברהם" w:date="2012-11-23T10:23:00Z">
            <w:rPr>
              <w:rFonts w:eastAsia="David CLM" w:cs="Times New Roman"/>
              <w:rtl/>
            </w:rPr>
          </w:rPrChange>
        </w:rPr>
        <w:t xml:space="preserve"> </w:t>
      </w:r>
      <w:r w:rsidRPr="00A90D62">
        <w:rPr>
          <w:rFonts w:cs="David" w:hint="eastAsia"/>
          <w:sz w:val="28"/>
          <w:szCs w:val="28"/>
          <w:rtl/>
          <w:rPrChange w:id="602" w:author="אברהם" w:date="2012-11-23T10:23:00Z">
            <w:rPr>
              <w:rFonts w:cs="David" w:hint="eastAsia"/>
              <w:rtl/>
            </w:rPr>
          </w:rPrChange>
        </w:rPr>
        <w:t>היובלות</w:t>
      </w:r>
      <w:r w:rsidRPr="00A90D62">
        <w:rPr>
          <w:rFonts w:cs="David"/>
          <w:sz w:val="28"/>
          <w:szCs w:val="28"/>
          <w:rtl/>
          <w:rPrChange w:id="603" w:author="אברהם" w:date="2012-11-23T10:23:00Z">
            <w:rPr>
              <w:rFonts w:cs="David"/>
              <w:rtl/>
            </w:rPr>
          </w:rPrChange>
        </w:rPr>
        <w:t xml:space="preserve">, </w:t>
      </w:r>
      <w:r w:rsidRPr="00A90D62">
        <w:rPr>
          <w:rFonts w:cs="David" w:hint="eastAsia"/>
          <w:sz w:val="28"/>
          <w:szCs w:val="28"/>
          <w:rtl/>
          <w:rPrChange w:id="604" w:author="אברהם" w:date="2012-11-23T10:23:00Z">
            <w:rPr>
              <w:rFonts w:cs="David" w:hint="eastAsia"/>
              <w:rtl/>
            </w:rPr>
          </w:rPrChange>
        </w:rPr>
        <w:t>שנאמר</w:t>
      </w:r>
      <w:r w:rsidRPr="00A90D62">
        <w:rPr>
          <w:rFonts w:eastAsia="David CLM" w:cs="Times New Roman"/>
          <w:sz w:val="28"/>
          <w:szCs w:val="28"/>
          <w:rtl/>
          <w:rPrChange w:id="605" w:author="אברהם" w:date="2012-11-23T10:23:00Z">
            <w:rPr>
              <w:rFonts w:eastAsia="David CLM" w:cs="Times New Roman"/>
              <w:rtl/>
            </w:rPr>
          </w:rPrChange>
        </w:rPr>
        <w:t xml:space="preserve"> </w:t>
      </w:r>
      <w:r w:rsidRPr="00A90D62">
        <w:rPr>
          <w:rFonts w:cs="David"/>
          <w:sz w:val="28"/>
          <w:szCs w:val="28"/>
          <w:rtl/>
          <w:rPrChange w:id="606" w:author="אברהם" w:date="2012-11-23T10:23:00Z">
            <w:rPr>
              <w:rFonts w:cs="David"/>
              <w:rtl/>
            </w:rPr>
          </w:rPrChange>
        </w:rPr>
        <w:t>"</w:t>
      </w:r>
      <w:r w:rsidRPr="00A90D62">
        <w:rPr>
          <w:rFonts w:cs="David" w:hint="eastAsia"/>
          <w:sz w:val="28"/>
          <w:szCs w:val="28"/>
          <w:rtl/>
          <w:rPrChange w:id="607" w:author="אברהם" w:date="2012-11-23T10:23:00Z">
            <w:rPr>
              <w:rFonts w:cs="David" w:hint="eastAsia"/>
              <w:rtl/>
            </w:rPr>
          </w:rPrChange>
        </w:rPr>
        <w:t>וקראתם</w:t>
      </w:r>
      <w:r w:rsidRPr="00A90D62">
        <w:rPr>
          <w:rFonts w:eastAsia="David CLM" w:cs="Times New Roman"/>
          <w:sz w:val="28"/>
          <w:szCs w:val="28"/>
          <w:rtl/>
          <w:rPrChange w:id="608" w:author="אברהם" w:date="2012-11-23T10:23:00Z">
            <w:rPr>
              <w:rFonts w:eastAsia="David CLM" w:cs="Times New Roman"/>
              <w:rtl/>
            </w:rPr>
          </w:rPrChange>
        </w:rPr>
        <w:t xml:space="preserve"> </w:t>
      </w:r>
      <w:r w:rsidRPr="00A90D62">
        <w:rPr>
          <w:rFonts w:cs="David" w:hint="eastAsia"/>
          <w:sz w:val="28"/>
          <w:szCs w:val="28"/>
          <w:rtl/>
          <w:rPrChange w:id="609" w:author="אברהם" w:date="2012-11-23T10:23:00Z">
            <w:rPr>
              <w:rFonts w:cs="David" w:hint="eastAsia"/>
              <w:rtl/>
            </w:rPr>
          </w:rPrChange>
        </w:rPr>
        <w:t>דרור</w:t>
      </w:r>
      <w:r w:rsidRPr="00A90D62">
        <w:rPr>
          <w:rFonts w:eastAsia="David CLM" w:cs="Times New Roman"/>
          <w:sz w:val="28"/>
          <w:szCs w:val="28"/>
          <w:rtl/>
          <w:rPrChange w:id="610" w:author="אברהם" w:date="2012-11-23T10:23:00Z">
            <w:rPr>
              <w:rFonts w:eastAsia="David CLM" w:cs="Times New Roman"/>
              <w:rtl/>
            </w:rPr>
          </w:rPrChange>
        </w:rPr>
        <w:t xml:space="preserve"> </w:t>
      </w:r>
      <w:r w:rsidRPr="00A90D62">
        <w:rPr>
          <w:rFonts w:cs="David" w:hint="eastAsia"/>
          <w:sz w:val="28"/>
          <w:szCs w:val="28"/>
          <w:rtl/>
          <w:rPrChange w:id="611" w:author="אברהם" w:date="2012-11-23T10:23:00Z">
            <w:rPr>
              <w:rFonts w:cs="David" w:hint="eastAsia"/>
              <w:rtl/>
            </w:rPr>
          </w:rPrChange>
        </w:rPr>
        <w:t>בארץ</w:t>
      </w:r>
      <w:r w:rsidRPr="00A90D62">
        <w:rPr>
          <w:rFonts w:eastAsia="David CLM" w:cs="Times New Roman"/>
          <w:sz w:val="28"/>
          <w:szCs w:val="28"/>
          <w:rtl/>
          <w:rPrChange w:id="612" w:author="אברהם" w:date="2012-11-23T10:23:00Z">
            <w:rPr>
              <w:rFonts w:eastAsia="David CLM" w:cs="Times New Roman"/>
              <w:rtl/>
            </w:rPr>
          </w:rPrChange>
        </w:rPr>
        <w:t xml:space="preserve"> </w:t>
      </w:r>
      <w:r w:rsidRPr="00A90D62">
        <w:rPr>
          <w:rFonts w:cs="David" w:hint="eastAsia"/>
          <w:sz w:val="28"/>
          <w:szCs w:val="28"/>
          <w:rtl/>
          <w:rPrChange w:id="613" w:author="אברהם" w:date="2012-11-23T10:23:00Z">
            <w:rPr>
              <w:rFonts w:cs="David" w:hint="eastAsia"/>
              <w:rtl/>
            </w:rPr>
          </w:rPrChange>
        </w:rPr>
        <w:t>לכל</w:t>
      </w:r>
      <w:r w:rsidRPr="00A90D62">
        <w:rPr>
          <w:rFonts w:eastAsia="David CLM" w:cs="Times New Roman"/>
          <w:sz w:val="28"/>
          <w:szCs w:val="28"/>
          <w:rtl/>
          <w:rPrChange w:id="614" w:author="אברהם" w:date="2012-11-23T10:23:00Z">
            <w:rPr>
              <w:rFonts w:eastAsia="David CLM" w:cs="Times New Roman"/>
              <w:rtl/>
            </w:rPr>
          </w:rPrChange>
        </w:rPr>
        <w:t xml:space="preserve"> </w:t>
      </w:r>
      <w:r w:rsidRPr="00A90D62">
        <w:rPr>
          <w:rFonts w:cs="David" w:hint="eastAsia"/>
          <w:sz w:val="28"/>
          <w:szCs w:val="28"/>
          <w:rtl/>
          <w:rPrChange w:id="615" w:author="אברהם" w:date="2012-11-23T10:23:00Z">
            <w:rPr>
              <w:rFonts w:cs="David" w:hint="eastAsia"/>
              <w:rtl/>
            </w:rPr>
          </w:rPrChange>
        </w:rPr>
        <w:t>יושביה</w:t>
      </w:r>
      <w:r w:rsidRPr="00A90D62">
        <w:rPr>
          <w:rFonts w:cs="David"/>
          <w:sz w:val="28"/>
          <w:szCs w:val="28"/>
          <w:rtl/>
          <w:rPrChange w:id="616" w:author="אברהם" w:date="2012-11-23T10:23:00Z">
            <w:rPr>
              <w:rFonts w:cs="David"/>
              <w:rtl/>
            </w:rPr>
          </w:rPrChange>
        </w:rPr>
        <w:t xml:space="preserve">" - </w:t>
      </w:r>
      <w:r w:rsidRPr="00A90D62">
        <w:rPr>
          <w:rFonts w:cs="David" w:hint="eastAsia"/>
          <w:sz w:val="28"/>
          <w:szCs w:val="28"/>
          <w:rtl/>
          <w:rPrChange w:id="617" w:author="אברהם" w:date="2012-11-23T10:23:00Z">
            <w:rPr>
              <w:rFonts w:cs="David" w:hint="eastAsia"/>
              <w:rtl/>
            </w:rPr>
          </w:rPrChange>
        </w:rPr>
        <w:t>בזמן</w:t>
      </w:r>
      <w:r w:rsidRPr="00A90D62">
        <w:rPr>
          <w:rFonts w:eastAsia="David CLM" w:cs="Times New Roman"/>
          <w:sz w:val="28"/>
          <w:szCs w:val="28"/>
          <w:rtl/>
          <w:rPrChange w:id="618" w:author="אברהם" w:date="2012-11-23T10:23:00Z">
            <w:rPr>
              <w:rFonts w:eastAsia="David CLM" w:cs="Times New Roman"/>
              <w:rtl/>
            </w:rPr>
          </w:rPrChange>
        </w:rPr>
        <w:t xml:space="preserve"> </w:t>
      </w:r>
      <w:r w:rsidRPr="00A90D62">
        <w:rPr>
          <w:rFonts w:cs="David" w:hint="eastAsia"/>
          <w:sz w:val="28"/>
          <w:szCs w:val="28"/>
          <w:rtl/>
          <w:rPrChange w:id="619" w:author="אברהם" w:date="2012-11-23T10:23:00Z">
            <w:rPr>
              <w:rFonts w:cs="David" w:hint="eastAsia"/>
              <w:rtl/>
            </w:rPr>
          </w:rPrChange>
        </w:rPr>
        <w:t>שכל</w:t>
      </w:r>
      <w:r w:rsidRPr="00A90D62">
        <w:rPr>
          <w:rFonts w:eastAsia="David CLM" w:cs="Times New Roman"/>
          <w:sz w:val="28"/>
          <w:szCs w:val="28"/>
          <w:rtl/>
          <w:rPrChange w:id="620" w:author="אברהם" w:date="2012-11-23T10:23:00Z">
            <w:rPr>
              <w:rFonts w:eastAsia="David CLM" w:cs="Times New Roman"/>
              <w:rtl/>
            </w:rPr>
          </w:rPrChange>
        </w:rPr>
        <w:t xml:space="preserve"> </w:t>
      </w:r>
      <w:r w:rsidRPr="00A90D62">
        <w:rPr>
          <w:rFonts w:cs="David" w:hint="eastAsia"/>
          <w:sz w:val="28"/>
          <w:szCs w:val="28"/>
          <w:rtl/>
          <w:rPrChange w:id="621" w:author="אברהם" w:date="2012-11-23T10:23:00Z">
            <w:rPr>
              <w:rFonts w:cs="David" w:hint="eastAsia"/>
              <w:rtl/>
            </w:rPr>
          </w:rPrChange>
        </w:rPr>
        <w:t>יושביה</w:t>
      </w:r>
      <w:r w:rsidRPr="00A90D62">
        <w:rPr>
          <w:rFonts w:eastAsia="David CLM" w:cs="Times New Roman"/>
          <w:sz w:val="28"/>
          <w:szCs w:val="28"/>
          <w:rtl/>
          <w:rPrChange w:id="622" w:author="אברהם" w:date="2012-11-23T10:23:00Z">
            <w:rPr>
              <w:rFonts w:eastAsia="David CLM" w:cs="Times New Roman"/>
              <w:rtl/>
            </w:rPr>
          </w:rPrChange>
        </w:rPr>
        <w:t xml:space="preserve"> </w:t>
      </w:r>
      <w:r w:rsidRPr="00A90D62">
        <w:rPr>
          <w:rFonts w:cs="David" w:hint="eastAsia"/>
          <w:sz w:val="28"/>
          <w:szCs w:val="28"/>
          <w:rtl/>
          <w:rPrChange w:id="623" w:author="אברהם" w:date="2012-11-23T10:23:00Z">
            <w:rPr>
              <w:rFonts w:cs="David" w:hint="eastAsia"/>
              <w:rtl/>
            </w:rPr>
          </w:rPrChange>
        </w:rPr>
        <w:t>עליה</w:t>
      </w:r>
      <w:r w:rsidRPr="00A90D62">
        <w:rPr>
          <w:rFonts w:cs="David"/>
          <w:sz w:val="28"/>
          <w:szCs w:val="28"/>
          <w:rtl/>
          <w:rPrChange w:id="624" w:author="אברהם" w:date="2012-11-23T10:23:00Z">
            <w:rPr>
              <w:rFonts w:cs="David"/>
              <w:rtl/>
            </w:rPr>
          </w:rPrChange>
        </w:rPr>
        <w:t xml:space="preserve">: </w:t>
      </w:r>
      <w:r w:rsidRPr="00A90D62">
        <w:rPr>
          <w:rFonts w:cs="David" w:hint="eastAsia"/>
          <w:sz w:val="28"/>
          <w:szCs w:val="28"/>
          <w:rtl/>
          <w:rPrChange w:id="625" w:author="אברהם" w:date="2012-11-23T10:23:00Z">
            <w:rPr>
              <w:rFonts w:cs="David" w:hint="eastAsia"/>
              <w:rtl/>
            </w:rPr>
          </w:rPrChange>
        </w:rPr>
        <w:t>והוא</w:t>
      </w:r>
      <w:r w:rsidRPr="00A90D62">
        <w:rPr>
          <w:rFonts w:eastAsia="David CLM" w:cs="Times New Roman"/>
          <w:sz w:val="28"/>
          <w:szCs w:val="28"/>
          <w:rtl/>
          <w:rPrChange w:id="626" w:author="אברהם" w:date="2012-11-23T10:23:00Z">
            <w:rPr>
              <w:rFonts w:eastAsia="David CLM" w:cs="Times New Roman"/>
              <w:rtl/>
            </w:rPr>
          </w:rPrChange>
        </w:rPr>
        <w:t xml:space="preserve"> </w:t>
      </w:r>
      <w:r w:rsidRPr="00A90D62">
        <w:rPr>
          <w:rFonts w:cs="David" w:hint="eastAsia"/>
          <w:sz w:val="28"/>
          <w:szCs w:val="28"/>
          <w:rtl/>
          <w:rPrChange w:id="627" w:author="אברהם" w:date="2012-11-23T10:23:00Z">
            <w:rPr>
              <w:rFonts w:cs="David" w:hint="eastAsia"/>
              <w:rtl/>
            </w:rPr>
          </w:rPrChange>
        </w:rPr>
        <w:t>שלא</w:t>
      </w:r>
      <w:r w:rsidRPr="00A90D62">
        <w:rPr>
          <w:rFonts w:eastAsia="David CLM" w:cs="Times New Roman"/>
          <w:sz w:val="28"/>
          <w:szCs w:val="28"/>
          <w:rtl/>
          <w:rPrChange w:id="628" w:author="אברהם" w:date="2012-11-23T10:23:00Z">
            <w:rPr>
              <w:rFonts w:eastAsia="David CLM" w:cs="Times New Roman"/>
              <w:rtl/>
            </w:rPr>
          </w:rPrChange>
        </w:rPr>
        <w:t xml:space="preserve"> </w:t>
      </w:r>
      <w:r w:rsidRPr="00A90D62">
        <w:rPr>
          <w:rFonts w:cs="David" w:hint="eastAsia"/>
          <w:sz w:val="28"/>
          <w:szCs w:val="28"/>
          <w:rtl/>
          <w:rPrChange w:id="629" w:author="אברהם" w:date="2012-11-23T10:23:00Z">
            <w:rPr>
              <w:rFonts w:cs="David" w:hint="eastAsia"/>
              <w:rtl/>
            </w:rPr>
          </w:rPrChange>
        </w:rPr>
        <w:t>יהיו</w:t>
      </w:r>
      <w:r w:rsidRPr="00A90D62">
        <w:rPr>
          <w:rFonts w:eastAsia="David CLM" w:cs="Times New Roman"/>
          <w:sz w:val="28"/>
          <w:szCs w:val="28"/>
          <w:rtl/>
          <w:rPrChange w:id="630" w:author="אברהם" w:date="2012-11-23T10:23:00Z">
            <w:rPr>
              <w:rFonts w:eastAsia="David CLM" w:cs="Times New Roman"/>
              <w:rtl/>
            </w:rPr>
          </w:rPrChange>
        </w:rPr>
        <w:t xml:space="preserve"> </w:t>
      </w:r>
      <w:r w:rsidRPr="00A90D62">
        <w:rPr>
          <w:rFonts w:cs="David" w:hint="eastAsia"/>
          <w:sz w:val="28"/>
          <w:szCs w:val="28"/>
          <w:rtl/>
          <w:rPrChange w:id="631" w:author="אברהם" w:date="2012-11-23T10:23:00Z">
            <w:rPr>
              <w:rFonts w:cs="David" w:hint="eastAsia"/>
              <w:rtl/>
            </w:rPr>
          </w:rPrChange>
        </w:rPr>
        <w:t>מעורבין</w:t>
      </w:r>
      <w:r w:rsidRPr="00A90D62">
        <w:rPr>
          <w:rFonts w:eastAsia="David CLM" w:cs="Times New Roman"/>
          <w:sz w:val="28"/>
          <w:szCs w:val="28"/>
          <w:rtl/>
          <w:rPrChange w:id="632" w:author="אברהם" w:date="2012-11-23T10:23:00Z">
            <w:rPr>
              <w:rFonts w:eastAsia="David CLM" w:cs="Times New Roman"/>
              <w:rtl/>
            </w:rPr>
          </w:rPrChange>
        </w:rPr>
        <w:t xml:space="preserve"> </w:t>
      </w:r>
      <w:r w:rsidRPr="00A90D62">
        <w:rPr>
          <w:rFonts w:cs="David" w:hint="eastAsia"/>
          <w:sz w:val="28"/>
          <w:szCs w:val="28"/>
          <w:rtl/>
          <w:rPrChange w:id="633" w:author="אברהם" w:date="2012-11-23T10:23:00Z">
            <w:rPr>
              <w:rFonts w:cs="David" w:hint="eastAsia"/>
              <w:rtl/>
            </w:rPr>
          </w:rPrChange>
        </w:rPr>
        <w:t>שבט</w:t>
      </w:r>
      <w:r w:rsidRPr="00A90D62">
        <w:rPr>
          <w:rFonts w:eastAsia="David CLM" w:cs="Times New Roman"/>
          <w:sz w:val="28"/>
          <w:szCs w:val="28"/>
          <w:rtl/>
          <w:rPrChange w:id="634" w:author="אברהם" w:date="2012-11-23T10:23:00Z">
            <w:rPr>
              <w:rFonts w:eastAsia="David CLM" w:cs="Times New Roman"/>
              <w:rtl/>
            </w:rPr>
          </w:rPrChange>
        </w:rPr>
        <w:t xml:space="preserve"> </w:t>
      </w:r>
      <w:r w:rsidRPr="00A90D62">
        <w:rPr>
          <w:rFonts w:cs="David" w:hint="eastAsia"/>
          <w:sz w:val="28"/>
          <w:szCs w:val="28"/>
          <w:rtl/>
          <w:rPrChange w:id="635" w:author="אברהם" w:date="2012-11-23T10:23:00Z">
            <w:rPr>
              <w:rFonts w:cs="David" w:hint="eastAsia"/>
              <w:rtl/>
            </w:rPr>
          </w:rPrChange>
        </w:rPr>
        <w:t>בשבט</w:t>
      </w:r>
      <w:r w:rsidRPr="00A90D62">
        <w:rPr>
          <w:rFonts w:cs="David"/>
          <w:sz w:val="28"/>
          <w:szCs w:val="28"/>
          <w:rtl/>
          <w:rPrChange w:id="636" w:author="אברהם" w:date="2012-11-23T10:23:00Z">
            <w:rPr>
              <w:rFonts w:cs="David"/>
              <w:rtl/>
            </w:rPr>
          </w:rPrChange>
        </w:rPr>
        <w:t xml:space="preserve">, </w:t>
      </w:r>
      <w:r w:rsidRPr="00A90D62">
        <w:rPr>
          <w:rFonts w:cs="David" w:hint="eastAsia"/>
          <w:sz w:val="28"/>
          <w:szCs w:val="28"/>
          <w:rtl/>
          <w:rPrChange w:id="637" w:author="אברהם" w:date="2012-11-23T10:23:00Z">
            <w:rPr>
              <w:rFonts w:cs="David" w:hint="eastAsia"/>
              <w:rtl/>
            </w:rPr>
          </w:rPrChange>
        </w:rPr>
        <w:t>אלא</w:t>
      </w:r>
      <w:r w:rsidRPr="00A90D62">
        <w:rPr>
          <w:rFonts w:eastAsia="David CLM" w:cs="Times New Roman"/>
          <w:sz w:val="28"/>
          <w:szCs w:val="28"/>
          <w:rtl/>
          <w:rPrChange w:id="638" w:author="אברהם" w:date="2012-11-23T10:23:00Z">
            <w:rPr>
              <w:rFonts w:eastAsia="David CLM" w:cs="Times New Roman"/>
              <w:rtl/>
            </w:rPr>
          </w:rPrChange>
        </w:rPr>
        <w:t xml:space="preserve"> </w:t>
      </w:r>
      <w:r w:rsidRPr="00A90D62">
        <w:rPr>
          <w:rFonts w:cs="David" w:hint="eastAsia"/>
          <w:sz w:val="28"/>
          <w:szCs w:val="28"/>
          <w:rtl/>
          <w:rPrChange w:id="639" w:author="אברהם" w:date="2012-11-23T10:23:00Z">
            <w:rPr>
              <w:rFonts w:cs="David" w:hint="eastAsia"/>
              <w:rtl/>
            </w:rPr>
          </w:rPrChange>
        </w:rPr>
        <w:t>כולן</w:t>
      </w:r>
      <w:r w:rsidRPr="00A90D62">
        <w:rPr>
          <w:rFonts w:eastAsia="David CLM" w:cs="Times New Roman"/>
          <w:sz w:val="28"/>
          <w:szCs w:val="28"/>
          <w:rtl/>
          <w:rPrChange w:id="640" w:author="אברהם" w:date="2012-11-23T10:23:00Z">
            <w:rPr>
              <w:rFonts w:eastAsia="David CLM" w:cs="Times New Roman"/>
              <w:rtl/>
            </w:rPr>
          </w:rPrChange>
        </w:rPr>
        <w:t xml:space="preserve"> </w:t>
      </w:r>
      <w:r w:rsidRPr="00A90D62">
        <w:rPr>
          <w:rFonts w:cs="David" w:hint="eastAsia"/>
          <w:sz w:val="28"/>
          <w:szCs w:val="28"/>
          <w:rtl/>
          <w:rPrChange w:id="641" w:author="אברהם" w:date="2012-11-23T10:23:00Z">
            <w:rPr>
              <w:rFonts w:cs="David" w:hint="eastAsia"/>
              <w:rtl/>
            </w:rPr>
          </w:rPrChange>
        </w:rPr>
        <w:t>יושבים</w:t>
      </w:r>
      <w:r w:rsidRPr="00A90D62">
        <w:rPr>
          <w:rFonts w:eastAsia="David CLM" w:cs="Times New Roman"/>
          <w:sz w:val="28"/>
          <w:szCs w:val="28"/>
          <w:rtl/>
          <w:rPrChange w:id="642" w:author="אברהם" w:date="2012-11-23T10:23:00Z">
            <w:rPr>
              <w:rFonts w:eastAsia="David CLM" w:cs="Times New Roman"/>
              <w:rtl/>
            </w:rPr>
          </w:rPrChange>
        </w:rPr>
        <w:t xml:space="preserve"> </w:t>
      </w:r>
      <w:r w:rsidRPr="00A90D62">
        <w:rPr>
          <w:rFonts w:cs="David" w:hint="eastAsia"/>
          <w:sz w:val="28"/>
          <w:szCs w:val="28"/>
          <w:rtl/>
          <w:rPrChange w:id="643" w:author="אברהם" w:date="2012-11-23T10:23:00Z">
            <w:rPr>
              <w:rFonts w:cs="David" w:hint="eastAsia"/>
              <w:rtl/>
            </w:rPr>
          </w:rPrChange>
        </w:rPr>
        <w:t>כתקנן</w:t>
      </w:r>
      <w:r w:rsidRPr="00A90D62">
        <w:rPr>
          <w:rFonts w:cs="David"/>
          <w:sz w:val="28"/>
          <w:szCs w:val="28"/>
          <w:rtl/>
          <w:rPrChange w:id="644" w:author="אברהם" w:date="2012-11-23T10:23:00Z">
            <w:rPr>
              <w:rFonts w:cs="David"/>
              <w:rtl/>
            </w:rPr>
          </w:rPrChange>
        </w:rPr>
        <w:t xml:space="preserve">. </w:t>
      </w:r>
      <w:r w:rsidRPr="00A90D62">
        <w:rPr>
          <w:rStyle w:val="12"/>
          <w:rFonts w:ascii="David" w:hAnsi="David" w:cs="David"/>
          <w:sz w:val="28"/>
          <w:szCs w:val="28"/>
          <w:rtl/>
          <w:rPrChange w:id="645" w:author="אברהם" w:date="2012-11-23T10:23:00Z">
            <w:rPr>
              <w:rStyle w:val="12"/>
              <w:rFonts w:ascii="David" w:hAnsi="David" w:cs="David"/>
              <w:rtl/>
            </w:rPr>
          </w:rPrChange>
        </w:rPr>
        <w:footnoteReference w:id="1"/>
      </w:r>
    </w:p>
    <w:p w:rsidR="009C2B09" w:rsidRPr="00A90D62" w:rsidRDefault="00677705" w:rsidP="008A508F">
      <w:pPr>
        <w:pStyle w:val="a1"/>
        <w:bidi/>
        <w:rPr>
          <w:rFonts w:ascii="David" w:hAnsi="David" w:cs="David"/>
          <w:sz w:val="28"/>
          <w:szCs w:val="28"/>
          <w:rtl/>
          <w:rPrChange w:id="646" w:author="אברהם" w:date="2012-11-23T10:23:00Z">
            <w:rPr>
              <w:rFonts w:ascii="David" w:hAnsi="David" w:cs="David"/>
              <w:rtl/>
            </w:rPr>
          </w:rPrChange>
        </w:rPr>
      </w:pPr>
      <w:ins w:id="647" w:author="אברהם" w:date="2012-11-26T16:08:00Z">
        <w:r>
          <w:rPr>
            <w:rFonts w:ascii="David" w:hAnsi="David" w:cs="David" w:hint="cs"/>
            <w:sz w:val="28"/>
            <w:szCs w:val="28"/>
            <w:rtl/>
          </w:rPr>
          <w:t>לפי הרמב"ם מצווה זו תתקיים במלואה</w:t>
        </w:r>
      </w:ins>
      <w:del w:id="648" w:author="אברהם" w:date="2012-11-26T16:08:00Z">
        <w:r w:rsidR="009C2B09" w:rsidRPr="00A90D62" w:rsidDel="00677705">
          <w:rPr>
            <w:rFonts w:ascii="David" w:hAnsi="David" w:cs="David"/>
            <w:sz w:val="28"/>
            <w:szCs w:val="28"/>
            <w:rtl/>
            <w:rPrChange w:id="649" w:author="אברהם" w:date="2012-11-23T10:23:00Z">
              <w:rPr>
                <w:rFonts w:ascii="David" w:hAnsi="David" w:cs="David"/>
                <w:rtl/>
              </w:rPr>
            </w:rPrChange>
          </w:rPr>
          <w:delText>החידוש</w:delText>
        </w:r>
        <w:r w:rsidR="009C2B09" w:rsidRPr="00A90D62" w:rsidDel="00677705">
          <w:rPr>
            <w:rFonts w:ascii="David" w:eastAsia="David" w:hAnsi="David" w:cs="David"/>
            <w:sz w:val="28"/>
            <w:szCs w:val="28"/>
            <w:rtl/>
            <w:rPrChange w:id="650" w:author="אברהם" w:date="2012-11-23T10:23:00Z">
              <w:rPr>
                <w:rFonts w:ascii="David" w:eastAsia="David" w:hAnsi="David" w:cs="David"/>
                <w:rtl/>
              </w:rPr>
            </w:rPrChange>
          </w:rPr>
          <w:delText xml:space="preserve"> </w:delText>
        </w:r>
        <w:r w:rsidR="009C2B09" w:rsidRPr="00A90D62" w:rsidDel="00677705">
          <w:rPr>
            <w:rFonts w:ascii="David" w:hAnsi="David" w:cs="David"/>
            <w:sz w:val="28"/>
            <w:szCs w:val="28"/>
            <w:rtl/>
            <w:rPrChange w:id="651" w:author="אברהם" w:date="2012-11-23T10:23:00Z">
              <w:rPr>
                <w:rFonts w:ascii="David" w:hAnsi="David" w:cs="David"/>
                <w:rtl/>
              </w:rPr>
            </w:rPrChange>
          </w:rPr>
          <w:delText>המלא</w:delText>
        </w:r>
        <w:r w:rsidR="009C2B09" w:rsidRPr="00A90D62" w:rsidDel="00677705">
          <w:rPr>
            <w:rFonts w:ascii="David" w:eastAsia="David" w:hAnsi="David" w:cs="David"/>
            <w:sz w:val="28"/>
            <w:szCs w:val="28"/>
            <w:rtl/>
            <w:rPrChange w:id="652" w:author="אברהם" w:date="2012-11-23T10:23:00Z">
              <w:rPr>
                <w:rFonts w:ascii="David" w:eastAsia="David" w:hAnsi="David" w:cs="David"/>
                <w:rtl/>
              </w:rPr>
            </w:rPrChange>
          </w:rPr>
          <w:delText xml:space="preserve"> </w:delText>
        </w:r>
        <w:r w:rsidR="009C2B09" w:rsidRPr="00A90D62" w:rsidDel="00677705">
          <w:rPr>
            <w:rFonts w:ascii="David" w:hAnsi="David" w:cs="David"/>
            <w:sz w:val="28"/>
            <w:szCs w:val="28"/>
            <w:rtl/>
            <w:rPrChange w:id="653" w:author="אברהם" w:date="2012-11-23T10:23:00Z">
              <w:rPr>
                <w:rFonts w:ascii="David" w:hAnsi="David" w:cs="David"/>
                <w:rtl/>
              </w:rPr>
            </w:rPrChange>
          </w:rPr>
          <w:delText>של</w:delText>
        </w:r>
        <w:r w:rsidR="009C2B09" w:rsidRPr="00A90D62" w:rsidDel="00677705">
          <w:rPr>
            <w:rFonts w:ascii="David" w:eastAsia="David" w:hAnsi="David" w:cs="David"/>
            <w:sz w:val="28"/>
            <w:szCs w:val="28"/>
            <w:rtl/>
            <w:rPrChange w:id="654" w:author="אברהם" w:date="2012-11-23T10:23:00Z">
              <w:rPr>
                <w:rFonts w:ascii="David" w:eastAsia="David" w:hAnsi="David" w:cs="David"/>
                <w:rtl/>
              </w:rPr>
            </w:rPrChange>
          </w:rPr>
          <w:delText xml:space="preserve"> </w:delText>
        </w:r>
        <w:r w:rsidR="009C2B09" w:rsidRPr="00A90D62" w:rsidDel="00677705">
          <w:rPr>
            <w:rFonts w:ascii="David" w:hAnsi="David" w:cs="David"/>
            <w:sz w:val="28"/>
            <w:szCs w:val="28"/>
            <w:rtl/>
            <w:rPrChange w:id="655" w:author="אברהם" w:date="2012-11-23T10:23:00Z">
              <w:rPr>
                <w:rFonts w:ascii="David" w:hAnsi="David" w:cs="David"/>
                <w:rtl/>
              </w:rPr>
            </w:rPrChange>
          </w:rPr>
          <w:delText>מצווה</w:delText>
        </w:r>
        <w:r w:rsidR="009C2B09" w:rsidRPr="00A90D62" w:rsidDel="00677705">
          <w:rPr>
            <w:rFonts w:ascii="David" w:eastAsia="David" w:hAnsi="David" w:cs="David"/>
            <w:sz w:val="28"/>
            <w:szCs w:val="28"/>
            <w:rtl/>
            <w:rPrChange w:id="656" w:author="אברהם" w:date="2012-11-23T10:23:00Z">
              <w:rPr>
                <w:rFonts w:ascii="David" w:eastAsia="David" w:hAnsi="David" w:cs="David"/>
                <w:rtl/>
              </w:rPr>
            </w:rPrChange>
          </w:rPr>
          <w:delText xml:space="preserve"> </w:delText>
        </w:r>
        <w:r w:rsidR="009C2B09" w:rsidRPr="00A90D62" w:rsidDel="00677705">
          <w:rPr>
            <w:rFonts w:ascii="David" w:hAnsi="David" w:cs="David"/>
            <w:sz w:val="28"/>
            <w:szCs w:val="28"/>
            <w:rtl/>
            <w:rPrChange w:id="657" w:author="אברהם" w:date="2012-11-23T10:23:00Z">
              <w:rPr>
                <w:rFonts w:ascii="David" w:hAnsi="David" w:cs="David"/>
                <w:rtl/>
              </w:rPr>
            </w:rPrChange>
          </w:rPr>
          <w:delText>זו</w:delText>
        </w:r>
        <w:r w:rsidR="009C2B09" w:rsidRPr="00A90D62" w:rsidDel="00677705">
          <w:rPr>
            <w:rFonts w:ascii="David" w:eastAsia="David" w:hAnsi="David" w:cs="David"/>
            <w:sz w:val="28"/>
            <w:szCs w:val="28"/>
            <w:rtl/>
            <w:rPrChange w:id="658" w:author="אברהם" w:date="2012-11-23T10:23:00Z">
              <w:rPr>
                <w:rFonts w:ascii="David" w:eastAsia="David" w:hAnsi="David" w:cs="David"/>
                <w:rtl/>
              </w:rPr>
            </w:rPrChange>
          </w:rPr>
          <w:delText xml:space="preserve"> </w:delText>
        </w:r>
        <w:r w:rsidR="009C2B09" w:rsidRPr="00A90D62" w:rsidDel="00677705">
          <w:rPr>
            <w:rFonts w:ascii="David" w:hAnsi="David" w:cs="David"/>
            <w:sz w:val="28"/>
            <w:szCs w:val="28"/>
            <w:rtl/>
            <w:rPrChange w:id="659" w:author="אברהם" w:date="2012-11-23T10:23:00Z">
              <w:rPr>
                <w:rFonts w:ascii="David" w:hAnsi="David" w:cs="David"/>
                <w:rtl/>
              </w:rPr>
            </w:rPrChange>
          </w:rPr>
          <w:delText>יהיה</w:delText>
        </w:r>
      </w:del>
      <w:r w:rsidR="009C2B09" w:rsidRPr="00A90D62">
        <w:rPr>
          <w:rFonts w:ascii="David" w:eastAsia="David" w:hAnsi="David" w:cs="David"/>
          <w:sz w:val="28"/>
          <w:szCs w:val="28"/>
          <w:rtl/>
          <w:rPrChange w:id="660" w:author="אברהם" w:date="2012-11-23T10:23:00Z">
            <w:rPr>
              <w:rFonts w:ascii="David" w:eastAsia="David" w:hAnsi="David" w:cs="David"/>
              <w:rtl/>
            </w:rPr>
          </w:rPrChange>
        </w:rPr>
        <w:t xml:space="preserve"> </w:t>
      </w:r>
      <w:r w:rsidR="009C2B09" w:rsidRPr="00A90D62">
        <w:rPr>
          <w:rFonts w:ascii="David" w:hAnsi="David" w:cs="David"/>
          <w:sz w:val="28"/>
          <w:szCs w:val="28"/>
          <w:rtl/>
          <w:rPrChange w:id="661" w:author="אברהם" w:date="2012-11-23T10:23:00Z">
            <w:rPr>
              <w:rFonts w:ascii="David" w:hAnsi="David" w:cs="David"/>
              <w:rtl/>
            </w:rPr>
          </w:rPrChange>
        </w:rPr>
        <w:t>רק</w:t>
      </w:r>
      <w:r w:rsidR="009C2B09" w:rsidRPr="00A90D62">
        <w:rPr>
          <w:rFonts w:ascii="David" w:eastAsia="David" w:hAnsi="David" w:cs="David"/>
          <w:sz w:val="28"/>
          <w:szCs w:val="28"/>
          <w:rtl/>
          <w:rPrChange w:id="662" w:author="אברהם" w:date="2012-11-23T10:23:00Z">
            <w:rPr>
              <w:rFonts w:ascii="David" w:eastAsia="David" w:hAnsi="David" w:cs="David"/>
              <w:rtl/>
            </w:rPr>
          </w:rPrChange>
        </w:rPr>
        <w:t xml:space="preserve"> </w:t>
      </w:r>
      <w:r w:rsidR="009C2B09" w:rsidRPr="00A90D62">
        <w:rPr>
          <w:rFonts w:ascii="David" w:hAnsi="David" w:cs="David"/>
          <w:sz w:val="28"/>
          <w:szCs w:val="28"/>
          <w:rtl/>
          <w:rPrChange w:id="663" w:author="אברהם" w:date="2012-11-23T10:23:00Z">
            <w:rPr>
              <w:rFonts w:ascii="David" w:hAnsi="David" w:cs="David"/>
              <w:rtl/>
            </w:rPr>
          </w:rPrChange>
        </w:rPr>
        <w:t>בימות</w:t>
      </w:r>
      <w:r w:rsidR="009C2B09" w:rsidRPr="00A90D62">
        <w:rPr>
          <w:rFonts w:ascii="David" w:eastAsia="David" w:hAnsi="David" w:cs="David"/>
          <w:sz w:val="28"/>
          <w:szCs w:val="28"/>
          <w:rtl/>
          <w:rPrChange w:id="664" w:author="אברהם" w:date="2012-11-23T10:23:00Z">
            <w:rPr>
              <w:rFonts w:ascii="David" w:eastAsia="David" w:hAnsi="David" w:cs="David"/>
              <w:rtl/>
            </w:rPr>
          </w:rPrChange>
        </w:rPr>
        <w:t xml:space="preserve"> </w:t>
      </w:r>
      <w:r w:rsidR="009C2B09" w:rsidRPr="00A90D62">
        <w:rPr>
          <w:rFonts w:ascii="David" w:hAnsi="David" w:cs="David"/>
          <w:sz w:val="28"/>
          <w:szCs w:val="28"/>
          <w:rtl/>
          <w:rPrChange w:id="665" w:author="אברהם" w:date="2012-11-23T10:23:00Z">
            <w:rPr>
              <w:rFonts w:ascii="David" w:hAnsi="David" w:cs="David"/>
              <w:rtl/>
            </w:rPr>
          </w:rPrChange>
        </w:rPr>
        <w:t xml:space="preserve">המשיח: </w:t>
      </w:r>
    </w:p>
    <w:p w:rsidR="009C2B09" w:rsidRPr="00A90D62" w:rsidRDefault="009C2B09" w:rsidP="009C2B09">
      <w:pPr>
        <w:pStyle w:val="13"/>
        <w:bidi/>
        <w:rPr>
          <w:rStyle w:val="Q"/>
          <w:rFonts w:ascii="David" w:hAnsi="David" w:cs="David"/>
          <w:sz w:val="28"/>
          <w:szCs w:val="28"/>
          <w:rtl/>
          <w:rPrChange w:id="666" w:author="אברהם" w:date="2012-11-23T10:23:00Z">
            <w:rPr>
              <w:rStyle w:val="Q"/>
              <w:rFonts w:ascii="David" w:hAnsi="David" w:cs="David"/>
              <w:rtl/>
            </w:rPr>
          </w:rPrChange>
        </w:rPr>
      </w:pPr>
      <w:r w:rsidRPr="00A90D62">
        <w:rPr>
          <w:rFonts w:ascii="David" w:hAnsi="David" w:cs="David"/>
          <w:sz w:val="28"/>
          <w:szCs w:val="28"/>
          <w:rtl/>
          <w:rPrChange w:id="667" w:author="אברהם" w:date="2012-11-23T10:23:00Z">
            <w:rPr>
              <w:rFonts w:ascii="David" w:hAnsi="David" w:cs="David"/>
              <w:rtl/>
            </w:rPr>
          </w:rPrChange>
        </w:rPr>
        <w:t>המלך</w:t>
      </w:r>
      <w:r w:rsidRPr="00A90D62">
        <w:rPr>
          <w:rFonts w:ascii="David" w:eastAsia="David" w:hAnsi="David" w:cs="David"/>
          <w:sz w:val="28"/>
          <w:szCs w:val="28"/>
          <w:rtl/>
          <w:rPrChange w:id="668" w:author="אברהם" w:date="2012-11-23T10:23:00Z">
            <w:rPr>
              <w:rFonts w:ascii="David" w:eastAsia="David" w:hAnsi="David" w:cs="David"/>
              <w:rtl/>
            </w:rPr>
          </w:rPrChange>
        </w:rPr>
        <w:t xml:space="preserve"> </w:t>
      </w:r>
      <w:r w:rsidRPr="00A90D62">
        <w:rPr>
          <w:rFonts w:ascii="David" w:hAnsi="David" w:cs="David"/>
          <w:sz w:val="28"/>
          <w:szCs w:val="28"/>
          <w:rtl/>
          <w:rPrChange w:id="669" w:author="אברהם" w:date="2012-11-23T10:23:00Z">
            <w:rPr>
              <w:rFonts w:ascii="David" w:hAnsi="David" w:cs="David"/>
              <w:rtl/>
            </w:rPr>
          </w:rPrChange>
        </w:rPr>
        <w:t>המשיח</w:t>
      </w:r>
      <w:r w:rsidRPr="00A90D62">
        <w:rPr>
          <w:rFonts w:ascii="David" w:eastAsia="David" w:hAnsi="David" w:cs="David"/>
          <w:sz w:val="28"/>
          <w:szCs w:val="28"/>
          <w:rtl/>
          <w:rPrChange w:id="670" w:author="אברהם" w:date="2012-11-23T10:23:00Z">
            <w:rPr>
              <w:rFonts w:ascii="David" w:eastAsia="David" w:hAnsi="David" w:cs="David"/>
              <w:rtl/>
            </w:rPr>
          </w:rPrChange>
        </w:rPr>
        <w:t xml:space="preserve"> </w:t>
      </w:r>
      <w:r w:rsidRPr="00A90D62">
        <w:rPr>
          <w:rFonts w:ascii="David" w:hAnsi="David" w:cs="David"/>
          <w:sz w:val="28"/>
          <w:szCs w:val="28"/>
          <w:rtl/>
          <w:rPrChange w:id="671" w:author="אברהם" w:date="2012-11-23T10:23:00Z">
            <w:rPr>
              <w:rFonts w:ascii="David" w:hAnsi="David" w:cs="David"/>
              <w:rtl/>
            </w:rPr>
          </w:rPrChange>
        </w:rPr>
        <w:t>עתיד</w:t>
      </w:r>
      <w:r w:rsidRPr="00A90D62">
        <w:rPr>
          <w:rFonts w:ascii="David" w:eastAsia="David" w:hAnsi="David" w:cs="David"/>
          <w:sz w:val="28"/>
          <w:szCs w:val="28"/>
          <w:rtl/>
          <w:rPrChange w:id="672" w:author="אברהם" w:date="2012-11-23T10:23:00Z">
            <w:rPr>
              <w:rFonts w:ascii="David" w:eastAsia="David" w:hAnsi="David" w:cs="David"/>
              <w:rtl/>
            </w:rPr>
          </w:rPrChange>
        </w:rPr>
        <w:t xml:space="preserve"> </w:t>
      </w:r>
      <w:r w:rsidRPr="00A90D62">
        <w:rPr>
          <w:rFonts w:ascii="David" w:hAnsi="David" w:cs="David"/>
          <w:sz w:val="28"/>
          <w:szCs w:val="28"/>
          <w:rtl/>
          <w:rPrChange w:id="673" w:author="אברהם" w:date="2012-11-23T10:23:00Z">
            <w:rPr>
              <w:rFonts w:ascii="David" w:hAnsi="David" w:cs="David"/>
              <w:rtl/>
            </w:rPr>
          </w:rPrChange>
        </w:rPr>
        <w:t>לעמוד</w:t>
      </w:r>
      <w:r w:rsidRPr="00A90D62">
        <w:rPr>
          <w:rFonts w:ascii="David" w:eastAsia="David" w:hAnsi="David" w:cs="David"/>
          <w:sz w:val="28"/>
          <w:szCs w:val="28"/>
          <w:rtl/>
          <w:rPrChange w:id="674" w:author="אברהם" w:date="2012-11-23T10:23:00Z">
            <w:rPr>
              <w:rFonts w:ascii="David" w:eastAsia="David" w:hAnsi="David" w:cs="David"/>
              <w:rtl/>
            </w:rPr>
          </w:rPrChange>
        </w:rPr>
        <w:t xml:space="preserve"> </w:t>
      </w:r>
      <w:r w:rsidRPr="00A90D62">
        <w:rPr>
          <w:rFonts w:ascii="David" w:hAnsi="David" w:cs="David"/>
          <w:sz w:val="28"/>
          <w:szCs w:val="28"/>
          <w:rtl/>
          <w:rPrChange w:id="675" w:author="אברהם" w:date="2012-11-23T10:23:00Z">
            <w:rPr>
              <w:rFonts w:ascii="David" w:hAnsi="David" w:cs="David"/>
              <w:rtl/>
            </w:rPr>
          </w:rPrChange>
        </w:rPr>
        <w:t>ולהחזיר</w:t>
      </w:r>
      <w:r w:rsidRPr="00A90D62">
        <w:rPr>
          <w:rFonts w:ascii="David" w:eastAsia="David" w:hAnsi="David" w:cs="David"/>
          <w:sz w:val="28"/>
          <w:szCs w:val="28"/>
          <w:rtl/>
          <w:rPrChange w:id="676" w:author="אברהם" w:date="2012-11-23T10:23:00Z">
            <w:rPr>
              <w:rFonts w:ascii="David" w:eastAsia="David" w:hAnsi="David" w:cs="David"/>
              <w:rtl/>
            </w:rPr>
          </w:rPrChange>
        </w:rPr>
        <w:t xml:space="preserve"> </w:t>
      </w:r>
      <w:r w:rsidRPr="00A90D62">
        <w:rPr>
          <w:rFonts w:ascii="David" w:hAnsi="David" w:cs="David"/>
          <w:sz w:val="28"/>
          <w:szCs w:val="28"/>
          <w:rtl/>
          <w:rPrChange w:id="677" w:author="אברהם" w:date="2012-11-23T10:23:00Z">
            <w:rPr>
              <w:rFonts w:ascii="David" w:hAnsi="David" w:cs="David"/>
              <w:rtl/>
            </w:rPr>
          </w:rPrChange>
        </w:rPr>
        <w:t>מלכות</w:t>
      </w:r>
      <w:r w:rsidRPr="00A90D62">
        <w:rPr>
          <w:rFonts w:ascii="David" w:eastAsia="David" w:hAnsi="David" w:cs="David"/>
          <w:sz w:val="28"/>
          <w:szCs w:val="28"/>
          <w:rtl/>
          <w:rPrChange w:id="678" w:author="אברהם" w:date="2012-11-23T10:23:00Z">
            <w:rPr>
              <w:rFonts w:ascii="David" w:eastAsia="David" w:hAnsi="David" w:cs="David"/>
              <w:rtl/>
            </w:rPr>
          </w:rPrChange>
        </w:rPr>
        <w:t xml:space="preserve"> </w:t>
      </w:r>
      <w:r w:rsidRPr="00A90D62">
        <w:rPr>
          <w:rFonts w:ascii="David" w:hAnsi="David" w:cs="David"/>
          <w:sz w:val="28"/>
          <w:szCs w:val="28"/>
          <w:rtl/>
          <w:rPrChange w:id="679" w:author="אברהם" w:date="2012-11-23T10:23:00Z">
            <w:rPr>
              <w:rFonts w:ascii="David" w:hAnsi="David" w:cs="David"/>
              <w:rtl/>
            </w:rPr>
          </w:rPrChange>
        </w:rPr>
        <w:t>בית</w:t>
      </w:r>
      <w:r w:rsidRPr="00A90D62">
        <w:rPr>
          <w:rFonts w:ascii="David" w:eastAsia="David" w:hAnsi="David" w:cs="David"/>
          <w:sz w:val="28"/>
          <w:szCs w:val="28"/>
          <w:rtl/>
          <w:rPrChange w:id="680" w:author="אברהם" w:date="2012-11-23T10:23:00Z">
            <w:rPr>
              <w:rFonts w:ascii="David" w:eastAsia="David" w:hAnsi="David" w:cs="David"/>
              <w:rtl/>
            </w:rPr>
          </w:rPrChange>
        </w:rPr>
        <w:t xml:space="preserve"> </w:t>
      </w:r>
      <w:r w:rsidRPr="00A90D62">
        <w:rPr>
          <w:rFonts w:ascii="David" w:hAnsi="David" w:cs="David"/>
          <w:sz w:val="28"/>
          <w:szCs w:val="28"/>
          <w:rtl/>
          <w:rPrChange w:id="681" w:author="אברהם" w:date="2012-11-23T10:23:00Z">
            <w:rPr>
              <w:rFonts w:ascii="David" w:hAnsi="David" w:cs="David"/>
              <w:rtl/>
            </w:rPr>
          </w:rPrChange>
        </w:rPr>
        <w:t>דוד</w:t>
      </w:r>
      <w:r w:rsidRPr="00A90D62">
        <w:rPr>
          <w:rFonts w:ascii="David" w:eastAsia="David" w:hAnsi="David" w:cs="David"/>
          <w:sz w:val="28"/>
          <w:szCs w:val="28"/>
          <w:rtl/>
          <w:rPrChange w:id="682" w:author="אברהם" w:date="2012-11-23T10:23:00Z">
            <w:rPr>
              <w:rFonts w:ascii="David" w:eastAsia="David" w:hAnsi="David" w:cs="David"/>
              <w:rtl/>
            </w:rPr>
          </w:rPrChange>
        </w:rPr>
        <w:t xml:space="preserve"> </w:t>
      </w:r>
      <w:r w:rsidRPr="00A90D62">
        <w:rPr>
          <w:rFonts w:ascii="David" w:hAnsi="David" w:cs="David"/>
          <w:sz w:val="28"/>
          <w:szCs w:val="28"/>
          <w:rtl/>
          <w:rPrChange w:id="683" w:author="אברהם" w:date="2012-11-23T10:23:00Z">
            <w:rPr>
              <w:rFonts w:ascii="David" w:hAnsi="David" w:cs="David"/>
              <w:rtl/>
            </w:rPr>
          </w:rPrChange>
        </w:rPr>
        <w:t>ליושנה</w:t>
      </w:r>
      <w:r w:rsidRPr="00A90D62">
        <w:rPr>
          <w:rFonts w:ascii="David" w:eastAsia="David" w:hAnsi="David" w:cs="David"/>
          <w:sz w:val="28"/>
          <w:szCs w:val="28"/>
          <w:rtl/>
          <w:rPrChange w:id="684" w:author="אברהם" w:date="2012-11-23T10:23:00Z">
            <w:rPr>
              <w:rFonts w:ascii="David" w:eastAsia="David" w:hAnsi="David" w:cs="David"/>
              <w:rtl/>
            </w:rPr>
          </w:rPrChange>
        </w:rPr>
        <w:t xml:space="preserve"> </w:t>
      </w:r>
      <w:r w:rsidRPr="00A90D62">
        <w:rPr>
          <w:rFonts w:ascii="David" w:hAnsi="David" w:cs="David"/>
          <w:sz w:val="28"/>
          <w:szCs w:val="28"/>
          <w:rtl/>
          <w:rPrChange w:id="685" w:author="אברהם" w:date="2012-11-23T10:23:00Z">
            <w:rPr>
              <w:rFonts w:ascii="David" w:hAnsi="David" w:cs="David"/>
              <w:rtl/>
            </w:rPr>
          </w:rPrChange>
        </w:rPr>
        <w:t>לממשלה</w:t>
      </w:r>
      <w:r w:rsidRPr="00A90D62">
        <w:rPr>
          <w:rFonts w:ascii="David" w:eastAsia="David" w:hAnsi="David" w:cs="David"/>
          <w:sz w:val="28"/>
          <w:szCs w:val="28"/>
          <w:rtl/>
          <w:rPrChange w:id="686" w:author="אברהם" w:date="2012-11-23T10:23:00Z">
            <w:rPr>
              <w:rFonts w:ascii="David" w:eastAsia="David" w:hAnsi="David" w:cs="David"/>
              <w:rtl/>
            </w:rPr>
          </w:rPrChange>
        </w:rPr>
        <w:t xml:space="preserve"> </w:t>
      </w:r>
      <w:r w:rsidRPr="00A90D62">
        <w:rPr>
          <w:rFonts w:ascii="David" w:hAnsi="David" w:cs="David"/>
          <w:sz w:val="28"/>
          <w:szCs w:val="28"/>
          <w:rtl/>
          <w:rPrChange w:id="687" w:author="אברהם" w:date="2012-11-23T10:23:00Z">
            <w:rPr>
              <w:rFonts w:ascii="David" w:hAnsi="David" w:cs="David"/>
              <w:rtl/>
            </w:rPr>
          </w:rPrChange>
        </w:rPr>
        <w:t>הראשונה, ובונה</w:t>
      </w:r>
      <w:r w:rsidRPr="00A90D62">
        <w:rPr>
          <w:rFonts w:ascii="David" w:eastAsia="David" w:hAnsi="David" w:cs="David"/>
          <w:sz w:val="28"/>
          <w:szCs w:val="28"/>
          <w:rtl/>
          <w:rPrChange w:id="688" w:author="אברהם" w:date="2012-11-23T10:23:00Z">
            <w:rPr>
              <w:rFonts w:ascii="David" w:eastAsia="David" w:hAnsi="David" w:cs="David"/>
              <w:rtl/>
            </w:rPr>
          </w:rPrChange>
        </w:rPr>
        <w:t xml:space="preserve"> </w:t>
      </w:r>
      <w:r w:rsidRPr="00A90D62">
        <w:rPr>
          <w:rFonts w:ascii="David" w:hAnsi="David" w:cs="David"/>
          <w:sz w:val="28"/>
          <w:szCs w:val="28"/>
          <w:rtl/>
          <w:rPrChange w:id="689" w:author="אברהם" w:date="2012-11-23T10:23:00Z">
            <w:rPr>
              <w:rFonts w:ascii="David" w:hAnsi="David" w:cs="David"/>
              <w:rtl/>
            </w:rPr>
          </w:rPrChange>
        </w:rPr>
        <w:t>מקדש, ומקבץ</w:t>
      </w:r>
      <w:r w:rsidRPr="00A90D62">
        <w:rPr>
          <w:rFonts w:ascii="David" w:eastAsia="David" w:hAnsi="David" w:cs="David"/>
          <w:sz w:val="28"/>
          <w:szCs w:val="28"/>
          <w:rtl/>
          <w:rPrChange w:id="690" w:author="אברהם" w:date="2012-11-23T10:23:00Z">
            <w:rPr>
              <w:rFonts w:ascii="David" w:eastAsia="David" w:hAnsi="David" w:cs="David"/>
              <w:rtl/>
            </w:rPr>
          </w:rPrChange>
        </w:rPr>
        <w:t xml:space="preserve"> </w:t>
      </w:r>
      <w:r w:rsidRPr="00A90D62">
        <w:rPr>
          <w:rFonts w:ascii="David" w:hAnsi="David" w:cs="David"/>
          <w:sz w:val="28"/>
          <w:szCs w:val="28"/>
          <w:rtl/>
          <w:rPrChange w:id="691" w:author="אברהם" w:date="2012-11-23T10:23:00Z">
            <w:rPr>
              <w:rFonts w:ascii="David" w:hAnsi="David" w:cs="David"/>
              <w:rtl/>
            </w:rPr>
          </w:rPrChange>
        </w:rPr>
        <w:t>נדחי</w:t>
      </w:r>
      <w:r w:rsidRPr="00A90D62">
        <w:rPr>
          <w:rFonts w:ascii="David" w:eastAsia="David" w:hAnsi="David" w:cs="David"/>
          <w:sz w:val="28"/>
          <w:szCs w:val="28"/>
          <w:rtl/>
          <w:rPrChange w:id="692" w:author="אברהם" w:date="2012-11-23T10:23:00Z">
            <w:rPr>
              <w:rFonts w:ascii="David" w:eastAsia="David" w:hAnsi="David" w:cs="David"/>
              <w:rtl/>
            </w:rPr>
          </w:rPrChange>
        </w:rPr>
        <w:t xml:space="preserve"> </w:t>
      </w:r>
      <w:r w:rsidRPr="00A90D62">
        <w:rPr>
          <w:rFonts w:ascii="David" w:hAnsi="David" w:cs="David"/>
          <w:sz w:val="28"/>
          <w:szCs w:val="28"/>
          <w:rtl/>
          <w:rPrChange w:id="693" w:author="אברהם" w:date="2012-11-23T10:23:00Z">
            <w:rPr>
              <w:rFonts w:ascii="David" w:hAnsi="David" w:cs="David"/>
              <w:rtl/>
            </w:rPr>
          </w:rPrChange>
        </w:rPr>
        <w:t>ישראל. וחוזרין</w:t>
      </w:r>
      <w:r w:rsidRPr="00A90D62">
        <w:rPr>
          <w:rFonts w:ascii="David" w:eastAsia="David" w:hAnsi="David" w:cs="David"/>
          <w:sz w:val="28"/>
          <w:szCs w:val="28"/>
          <w:rtl/>
          <w:rPrChange w:id="694" w:author="אברהם" w:date="2012-11-23T10:23:00Z">
            <w:rPr>
              <w:rFonts w:ascii="David" w:eastAsia="David" w:hAnsi="David" w:cs="David"/>
              <w:rtl/>
            </w:rPr>
          </w:rPrChange>
        </w:rPr>
        <w:t xml:space="preserve"> </w:t>
      </w:r>
      <w:r w:rsidRPr="00A90D62">
        <w:rPr>
          <w:rFonts w:ascii="David" w:hAnsi="David" w:cs="David"/>
          <w:sz w:val="28"/>
          <w:szCs w:val="28"/>
          <w:rtl/>
          <w:rPrChange w:id="695" w:author="אברהם" w:date="2012-11-23T10:23:00Z">
            <w:rPr>
              <w:rFonts w:ascii="David" w:hAnsi="David" w:cs="David"/>
              <w:rtl/>
            </w:rPr>
          </w:rPrChange>
        </w:rPr>
        <w:t>כל</w:t>
      </w:r>
      <w:r w:rsidRPr="00A90D62">
        <w:rPr>
          <w:rFonts w:ascii="David" w:eastAsia="David" w:hAnsi="David" w:cs="David"/>
          <w:sz w:val="28"/>
          <w:szCs w:val="28"/>
          <w:rtl/>
          <w:rPrChange w:id="696" w:author="אברהם" w:date="2012-11-23T10:23:00Z">
            <w:rPr>
              <w:rFonts w:ascii="David" w:eastAsia="David" w:hAnsi="David" w:cs="David"/>
              <w:rtl/>
            </w:rPr>
          </w:rPrChange>
        </w:rPr>
        <w:t xml:space="preserve"> </w:t>
      </w:r>
      <w:r w:rsidRPr="00A90D62">
        <w:rPr>
          <w:rFonts w:ascii="David" w:hAnsi="David" w:cs="David"/>
          <w:sz w:val="28"/>
          <w:szCs w:val="28"/>
          <w:rtl/>
          <w:rPrChange w:id="697" w:author="אברהם" w:date="2012-11-23T10:23:00Z">
            <w:rPr>
              <w:rFonts w:ascii="David" w:hAnsi="David" w:cs="David"/>
              <w:rtl/>
            </w:rPr>
          </w:rPrChange>
        </w:rPr>
        <w:t>המשפטים</w:t>
      </w:r>
      <w:r w:rsidRPr="00A90D62">
        <w:rPr>
          <w:rFonts w:ascii="David" w:eastAsia="David" w:hAnsi="David" w:cs="David"/>
          <w:sz w:val="28"/>
          <w:szCs w:val="28"/>
          <w:rtl/>
          <w:rPrChange w:id="698" w:author="אברהם" w:date="2012-11-23T10:23:00Z">
            <w:rPr>
              <w:rFonts w:ascii="David" w:eastAsia="David" w:hAnsi="David" w:cs="David"/>
              <w:rtl/>
            </w:rPr>
          </w:rPrChange>
        </w:rPr>
        <w:t xml:space="preserve"> </w:t>
      </w:r>
      <w:r w:rsidRPr="00A90D62">
        <w:rPr>
          <w:rFonts w:ascii="David" w:hAnsi="David" w:cs="David"/>
          <w:sz w:val="28"/>
          <w:szCs w:val="28"/>
          <w:rtl/>
          <w:rPrChange w:id="699" w:author="אברהם" w:date="2012-11-23T10:23:00Z">
            <w:rPr>
              <w:rFonts w:ascii="David" w:hAnsi="David" w:cs="David"/>
              <w:rtl/>
            </w:rPr>
          </w:rPrChange>
        </w:rPr>
        <w:t>בימיו</w:t>
      </w:r>
      <w:r w:rsidRPr="00A90D62">
        <w:rPr>
          <w:rFonts w:ascii="David" w:eastAsia="David" w:hAnsi="David" w:cs="David"/>
          <w:sz w:val="28"/>
          <w:szCs w:val="28"/>
          <w:rtl/>
          <w:rPrChange w:id="700" w:author="אברהם" w:date="2012-11-23T10:23:00Z">
            <w:rPr>
              <w:rFonts w:ascii="David" w:eastAsia="David" w:hAnsi="David" w:cs="David"/>
              <w:rtl/>
            </w:rPr>
          </w:rPrChange>
        </w:rPr>
        <w:t xml:space="preserve"> </w:t>
      </w:r>
      <w:r w:rsidRPr="00A90D62">
        <w:rPr>
          <w:rFonts w:ascii="David" w:hAnsi="David" w:cs="David"/>
          <w:sz w:val="28"/>
          <w:szCs w:val="28"/>
          <w:rtl/>
          <w:rPrChange w:id="701" w:author="אברהם" w:date="2012-11-23T10:23:00Z">
            <w:rPr>
              <w:rFonts w:ascii="David" w:hAnsi="David" w:cs="David"/>
              <w:rtl/>
            </w:rPr>
          </w:rPrChange>
        </w:rPr>
        <w:t>כשהיו</w:t>
      </w:r>
      <w:r w:rsidRPr="00A90D62">
        <w:rPr>
          <w:rFonts w:ascii="David" w:eastAsia="David" w:hAnsi="David" w:cs="David"/>
          <w:sz w:val="28"/>
          <w:szCs w:val="28"/>
          <w:rtl/>
          <w:rPrChange w:id="702" w:author="אברהם" w:date="2012-11-23T10:23:00Z">
            <w:rPr>
              <w:rFonts w:ascii="David" w:eastAsia="David" w:hAnsi="David" w:cs="David"/>
              <w:rtl/>
            </w:rPr>
          </w:rPrChange>
        </w:rPr>
        <w:t xml:space="preserve"> </w:t>
      </w:r>
      <w:r w:rsidRPr="00A90D62">
        <w:rPr>
          <w:rFonts w:ascii="David" w:hAnsi="David" w:cs="David"/>
          <w:sz w:val="28"/>
          <w:szCs w:val="28"/>
          <w:rtl/>
          <w:rPrChange w:id="703" w:author="אברהם" w:date="2012-11-23T10:23:00Z">
            <w:rPr>
              <w:rFonts w:ascii="David" w:hAnsi="David" w:cs="David"/>
              <w:rtl/>
            </w:rPr>
          </w:rPrChange>
        </w:rPr>
        <w:t>מקודם: מקריבין</w:t>
      </w:r>
      <w:r w:rsidRPr="00A90D62">
        <w:rPr>
          <w:rFonts w:ascii="David" w:eastAsia="David" w:hAnsi="David" w:cs="David"/>
          <w:sz w:val="28"/>
          <w:szCs w:val="28"/>
          <w:rtl/>
          <w:rPrChange w:id="704" w:author="אברהם" w:date="2012-11-23T10:23:00Z">
            <w:rPr>
              <w:rFonts w:ascii="David" w:eastAsia="David" w:hAnsi="David" w:cs="David"/>
              <w:rtl/>
            </w:rPr>
          </w:rPrChange>
        </w:rPr>
        <w:t xml:space="preserve"> </w:t>
      </w:r>
      <w:r w:rsidRPr="00A90D62">
        <w:rPr>
          <w:rFonts w:ascii="David" w:hAnsi="David" w:cs="David"/>
          <w:sz w:val="28"/>
          <w:szCs w:val="28"/>
          <w:rtl/>
          <w:rPrChange w:id="705" w:author="אברהם" w:date="2012-11-23T10:23:00Z">
            <w:rPr>
              <w:rFonts w:ascii="David" w:hAnsi="David" w:cs="David"/>
              <w:rtl/>
            </w:rPr>
          </w:rPrChange>
        </w:rPr>
        <w:t xml:space="preserve">קרבנות, </w:t>
      </w:r>
      <w:r w:rsidRPr="00A90D62">
        <w:rPr>
          <w:rFonts w:ascii="David" w:hAnsi="David" w:cs="David"/>
          <w:b/>
          <w:bCs/>
          <w:sz w:val="28"/>
          <w:szCs w:val="28"/>
          <w:rtl/>
          <w:rPrChange w:id="706" w:author="אברהם" w:date="2012-11-23T10:23:00Z">
            <w:rPr>
              <w:rFonts w:ascii="David" w:hAnsi="David" w:cs="David"/>
              <w:b/>
              <w:bCs/>
              <w:rtl/>
            </w:rPr>
          </w:rPrChange>
        </w:rPr>
        <w:t>ועושין</w:t>
      </w:r>
      <w:r w:rsidRPr="00A90D62">
        <w:rPr>
          <w:rFonts w:ascii="David" w:eastAsia="David" w:hAnsi="David" w:cs="David"/>
          <w:b/>
          <w:bCs/>
          <w:sz w:val="28"/>
          <w:szCs w:val="28"/>
          <w:rtl/>
          <w:rPrChange w:id="707" w:author="אברהם" w:date="2012-11-23T10:23:00Z">
            <w:rPr>
              <w:rFonts w:ascii="David" w:eastAsia="David" w:hAnsi="David" w:cs="David"/>
              <w:b/>
              <w:bCs/>
              <w:rtl/>
            </w:rPr>
          </w:rPrChange>
        </w:rPr>
        <w:t xml:space="preserve"> </w:t>
      </w:r>
      <w:r w:rsidRPr="00A90D62">
        <w:rPr>
          <w:rFonts w:ascii="David" w:hAnsi="David" w:cs="David"/>
          <w:b/>
          <w:bCs/>
          <w:sz w:val="28"/>
          <w:szCs w:val="28"/>
          <w:rtl/>
          <w:rPrChange w:id="708" w:author="אברהם" w:date="2012-11-23T10:23:00Z">
            <w:rPr>
              <w:rFonts w:ascii="David" w:hAnsi="David" w:cs="David"/>
              <w:b/>
              <w:bCs/>
              <w:rtl/>
            </w:rPr>
          </w:rPrChange>
        </w:rPr>
        <w:t>שמיטין</w:t>
      </w:r>
      <w:r w:rsidRPr="00A90D62">
        <w:rPr>
          <w:rFonts w:ascii="David" w:eastAsia="David" w:hAnsi="David" w:cs="David"/>
          <w:b/>
          <w:bCs/>
          <w:sz w:val="28"/>
          <w:szCs w:val="28"/>
          <w:rtl/>
          <w:rPrChange w:id="709" w:author="אברהם" w:date="2012-11-23T10:23:00Z">
            <w:rPr>
              <w:rFonts w:ascii="David" w:eastAsia="David" w:hAnsi="David" w:cs="David"/>
              <w:b/>
              <w:bCs/>
              <w:rtl/>
            </w:rPr>
          </w:rPrChange>
        </w:rPr>
        <w:t xml:space="preserve"> </w:t>
      </w:r>
      <w:r w:rsidRPr="00A90D62">
        <w:rPr>
          <w:rFonts w:ascii="David" w:hAnsi="David" w:cs="David"/>
          <w:b/>
          <w:bCs/>
          <w:sz w:val="28"/>
          <w:szCs w:val="28"/>
          <w:rtl/>
          <w:rPrChange w:id="710" w:author="אברהם" w:date="2012-11-23T10:23:00Z">
            <w:rPr>
              <w:rFonts w:ascii="David" w:hAnsi="David" w:cs="David"/>
              <w:b/>
              <w:bCs/>
              <w:rtl/>
            </w:rPr>
          </w:rPrChange>
        </w:rPr>
        <w:t>ויובלות</w:t>
      </w:r>
      <w:r w:rsidRPr="00A90D62">
        <w:rPr>
          <w:rFonts w:ascii="David" w:hAnsi="David" w:cs="David"/>
          <w:sz w:val="28"/>
          <w:szCs w:val="28"/>
          <w:rtl/>
          <w:rPrChange w:id="711" w:author="אברהם" w:date="2012-11-23T10:23:00Z">
            <w:rPr>
              <w:rFonts w:ascii="David" w:hAnsi="David" w:cs="David"/>
              <w:rtl/>
            </w:rPr>
          </w:rPrChange>
        </w:rPr>
        <w:t>, ככל</w:t>
      </w:r>
      <w:r w:rsidRPr="00A90D62">
        <w:rPr>
          <w:rFonts w:ascii="David" w:eastAsia="David" w:hAnsi="David" w:cs="David"/>
          <w:sz w:val="28"/>
          <w:szCs w:val="28"/>
          <w:rtl/>
          <w:rPrChange w:id="712" w:author="אברהם" w:date="2012-11-23T10:23:00Z">
            <w:rPr>
              <w:rFonts w:ascii="David" w:eastAsia="David" w:hAnsi="David" w:cs="David"/>
              <w:rtl/>
            </w:rPr>
          </w:rPrChange>
        </w:rPr>
        <w:t xml:space="preserve"> </w:t>
      </w:r>
      <w:r w:rsidRPr="00A90D62">
        <w:rPr>
          <w:rFonts w:ascii="David" w:hAnsi="David" w:cs="David"/>
          <w:sz w:val="28"/>
          <w:szCs w:val="28"/>
          <w:rtl/>
          <w:rPrChange w:id="713" w:author="אברהם" w:date="2012-11-23T10:23:00Z">
            <w:rPr>
              <w:rFonts w:ascii="David" w:hAnsi="David" w:cs="David"/>
              <w:rtl/>
            </w:rPr>
          </w:rPrChange>
        </w:rPr>
        <w:t>מצוותן</w:t>
      </w:r>
      <w:r w:rsidRPr="00A90D62">
        <w:rPr>
          <w:rFonts w:ascii="David" w:eastAsia="David" w:hAnsi="David" w:cs="David"/>
          <w:sz w:val="28"/>
          <w:szCs w:val="28"/>
          <w:rtl/>
          <w:rPrChange w:id="714" w:author="אברהם" w:date="2012-11-23T10:23:00Z">
            <w:rPr>
              <w:rFonts w:ascii="David" w:eastAsia="David" w:hAnsi="David" w:cs="David"/>
              <w:rtl/>
            </w:rPr>
          </w:rPrChange>
        </w:rPr>
        <w:t xml:space="preserve"> </w:t>
      </w:r>
      <w:r w:rsidRPr="00A90D62">
        <w:rPr>
          <w:rFonts w:ascii="David" w:hAnsi="David" w:cs="David"/>
          <w:sz w:val="28"/>
          <w:szCs w:val="28"/>
          <w:rtl/>
          <w:rPrChange w:id="715" w:author="אברהם" w:date="2012-11-23T10:23:00Z">
            <w:rPr>
              <w:rFonts w:ascii="David" w:hAnsi="David" w:cs="David"/>
              <w:rtl/>
            </w:rPr>
          </w:rPrChange>
        </w:rPr>
        <w:t>האמורה</w:t>
      </w:r>
      <w:r w:rsidRPr="00A90D62">
        <w:rPr>
          <w:rFonts w:ascii="David" w:eastAsia="David" w:hAnsi="David" w:cs="David"/>
          <w:sz w:val="28"/>
          <w:szCs w:val="28"/>
          <w:rtl/>
          <w:rPrChange w:id="716" w:author="אברהם" w:date="2012-11-23T10:23:00Z">
            <w:rPr>
              <w:rFonts w:ascii="David" w:eastAsia="David" w:hAnsi="David" w:cs="David"/>
              <w:rtl/>
            </w:rPr>
          </w:rPrChange>
        </w:rPr>
        <w:t xml:space="preserve"> </w:t>
      </w:r>
      <w:r w:rsidRPr="00A90D62">
        <w:rPr>
          <w:rFonts w:ascii="David" w:hAnsi="David" w:cs="David"/>
          <w:sz w:val="28"/>
          <w:szCs w:val="28"/>
          <w:rtl/>
          <w:rPrChange w:id="717" w:author="אברהם" w:date="2012-11-23T10:23:00Z">
            <w:rPr>
              <w:rFonts w:ascii="David" w:hAnsi="David" w:cs="David"/>
              <w:rtl/>
            </w:rPr>
          </w:rPrChange>
        </w:rPr>
        <w:t>בתורה.</w:t>
      </w:r>
      <w:r w:rsidRPr="00A90D62">
        <w:rPr>
          <w:rStyle w:val="12"/>
          <w:rFonts w:ascii="David" w:hAnsi="David" w:cs="David"/>
          <w:sz w:val="28"/>
          <w:szCs w:val="28"/>
          <w:rtl/>
          <w:rPrChange w:id="718" w:author="אברהם" w:date="2012-11-23T10:23:00Z">
            <w:rPr>
              <w:rStyle w:val="12"/>
              <w:rFonts w:ascii="David" w:hAnsi="David" w:cs="David"/>
              <w:rtl/>
            </w:rPr>
          </w:rPrChange>
        </w:rPr>
        <w:t xml:space="preserve"> </w:t>
      </w:r>
      <w:r w:rsidRPr="00A90D62">
        <w:rPr>
          <w:rStyle w:val="12"/>
          <w:rFonts w:ascii="David" w:hAnsi="David" w:cs="David"/>
          <w:sz w:val="28"/>
          <w:szCs w:val="28"/>
          <w:rtl/>
          <w:rPrChange w:id="719" w:author="אברהם" w:date="2012-11-23T10:23:00Z">
            <w:rPr>
              <w:rStyle w:val="12"/>
              <w:rFonts w:ascii="David" w:hAnsi="David" w:cs="David"/>
              <w:rtl/>
            </w:rPr>
          </w:rPrChange>
        </w:rPr>
        <w:footnoteReference w:id="2"/>
      </w:r>
    </w:p>
    <w:p w:rsidR="009C2B09" w:rsidRPr="00A90D62" w:rsidRDefault="00677705" w:rsidP="008A508F">
      <w:pPr>
        <w:pStyle w:val="a1"/>
        <w:bidi/>
        <w:rPr>
          <w:rStyle w:val="Q"/>
          <w:rFonts w:ascii="David" w:hAnsi="David" w:cs="David"/>
          <w:sz w:val="28"/>
          <w:szCs w:val="28"/>
          <w:rtl/>
          <w:rPrChange w:id="720" w:author="אברהם" w:date="2012-11-23T10:23:00Z">
            <w:rPr>
              <w:rStyle w:val="Q"/>
              <w:rFonts w:ascii="David" w:eastAsia="MS Mincho" w:hAnsi="David" w:cs="David"/>
              <w:kern w:val="0"/>
              <w:rtl/>
              <w:lang w:eastAsia="ja-JP"/>
            </w:rPr>
          </w:rPrChange>
        </w:rPr>
      </w:pPr>
      <w:ins w:id="721" w:author="אברהם" w:date="2012-11-26T16:09:00Z">
        <w:r>
          <w:rPr>
            <w:rStyle w:val="Q"/>
            <w:rFonts w:ascii="David" w:hAnsi="David" w:cs="David" w:hint="cs"/>
            <w:sz w:val="28"/>
            <w:szCs w:val="28"/>
            <w:rtl/>
          </w:rPr>
          <w:t>עם זה</w:t>
        </w:r>
      </w:ins>
      <w:del w:id="722" w:author="אברהם" w:date="2012-11-26T16:08:00Z">
        <w:r w:rsidR="009C2B09" w:rsidRPr="00A90D62" w:rsidDel="00677705">
          <w:rPr>
            <w:rStyle w:val="Q"/>
            <w:rFonts w:ascii="David" w:hAnsi="David" w:cs="David"/>
            <w:sz w:val="28"/>
            <w:szCs w:val="28"/>
            <w:rtl/>
            <w:rPrChange w:id="723" w:author="אברהם" w:date="2012-11-23T10:23:00Z">
              <w:rPr>
                <w:rStyle w:val="Q"/>
                <w:rFonts w:ascii="David" w:hAnsi="David" w:cs="David"/>
                <w:rtl/>
              </w:rPr>
            </w:rPrChange>
          </w:rPr>
          <w:delText>אולם,</w:delText>
        </w:r>
      </w:del>
      <w:r w:rsidR="009C2B09" w:rsidRPr="00A90D62">
        <w:rPr>
          <w:rStyle w:val="Q"/>
          <w:rFonts w:ascii="David" w:hAnsi="David" w:cs="David"/>
          <w:sz w:val="28"/>
          <w:szCs w:val="28"/>
          <w:rtl/>
          <w:rPrChange w:id="724" w:author="אברהם" w:date="2012-11-23T10:23:00Z">
            <w:rPr>
              <w:rStyle w:val="Q"/>
              <w:rFonts w:ascii="David" w:hAnsi="David" w:cs="David"/>
              <w:rtl/>
            </w:rPr>
          </w:rPrChange>
        </w:rPr>
        <w:t xml:space="preserve"> </w:t>
      </w:r>
      <w:r w:rsidR="009C2B09" w:rsidRPr="00A90D62">
        <w:rPr>
          <w:rStyle w:val="Q"/>
          <w:rFonts w:ascii="Calibri" w:hAnsi="Calibri" w:cs="David" w:hint="eastAsia"/>
          <w:sz w:val="28"/>
          <w:szCs w:val="28"/>
          <w:rtl/>
          <w:rPrChange w:id="725" w:author="אברהם" w:date="2012-11-23T10:23:00Z">
            <w:rPr>
              <w:rStyle w:val="Q"/>
              <w:rFonts w:ascii="Calibri" w:hAnsi="Calibri" w:cs="David" w:hint="eastAsia"/>
              <w:rtl/>
            </w:rPr>
          </w:rPrChange>
        </w:rPr>
        <w:t>החל</w:t>
      </w:r>
      <w:r w:rsidR="009C2B09" w:rsidRPr="00A90D62">
        <w:rPr>
          <w:rStyle w:val="Q"/>
          <w:rFonts w:ascii="Calibri" w:eastAsia="Calibri" w:hAnsi="Calibri" w:cs="Times New Roman"/>
          <w:sz w:val="28"/>
          <w:szCs w:val="28"/>
          <w:rtl/>
          <w:rPrChange w:id="726"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27" w:author="אברהם" w:date="2012-11-23T10:23:00Z">
            <w:rPr>
              <w:rStyle w:val="Q"/>
              <w:rFonts w:ascii="Calibri" w:hAnsi="Calibri" w:cs="David" w:hint="eastAsia"/>
              <w:rtl/>
            </w:rPr>
          </w:rPrChange>
        </w:rPr>
        <w:t>מראשית</w:t>
      </w:r>
      <w:r w:rsidR="009C2B09" w:rsidRPr="00A90D62">
        <w:rPr>
          <w:rStyle w:val="Q"/>
          <w:rFonts w:ascii="Calibri" w:eastAsia="Calibri" w:hAnsi="Calibri" w:cs="Times New Roman"/>
          <w:sz w:val="28"/>
          <w:szCs w:val="28"/>
          <w:rtl/>
          <w:rPrChange w:id="728"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29" w:author="אברהם" w:date="2012-11-23T10:23:00Z">
            <w:rPr>
              <w:rStyle w:val="Q"/>
              <w:rFonts w:ascii="Calibri" w:hAnsi="Calibri" w:cs="David" w:hint="eastAsia"/>
              <w:rtl/>
            </w:rPr>
          </w:rPrChange>
        </w:rPr>
        <w:t>הציונות</w:t>
      </w:r>
      <w:r w:rsidR="009C2B09" w:rsidRPr="00A90D62">
        <w:rPr>
          <w:rStyle w:val="Q"/>
          <w:rFonts w:ascii="Calibri" w:hAnsi="Calibri" w:cs="David"/>
          <w:sz w:val="28"/>
          <w:szCs w:val="28"/>
          <w:rtl/>
          <w:rPrChange w:id="730" w:author="אברהם" w:date="2012-11-23T10:23:00Z">
            <w:rPr>
              <w:rStyle w:val="Q"/>
              <w:rFonts w:ascii="Calibri" w:hAnsi="Calibri" w:cs="David"/>
              <w:rtl/>
            </w:rPr>
          </w:rPrChange>
        </w:rPr>
        <w:t xml:space="preserve">, </w:t>
      </w:r>
      <w:r w:rsidR="009C2B09" w:rsidRPr="00A90D62">
        <w:rPr>
          <w:rStyle w:val="Q"/>
          <w:rFonts w:ascii="Calibri" w:hAnsi="Calibri" w:cs="David" w:hint="eastAsia"/>
          <w:sz w:val="28"/>
          <w:szCs w:val="28"/>
          <w:rtl/>
          <w:rPrChange w:id="731" w:author="אברהם" w:date="2012-11-23T10:23:00Z">
            <w:rPr>
              <w:rStyle w:val="Q"/>
              <w:rFonts w:ascii="Calibri" w:hAnsi="Calibri" w:cs="David" w:hint="eastAsia"/>
              <w:rtl/>
            </w:rPr>
          </w:rPrChange>
        </w:rPr>
        <w:t>טענו</w:t>
      </w:r>
      <w:r w:rsidR="009C2B09" w:rsidRPr="00A90D62">
        <w:rPr>
          <w:rStyle w:val="Q"/>
          <w:rFonts w:ascii="Calibri" w:eastAsia="Calibri" w:hAnsi="Calibri" w:cs="Times New Roman"/>
          <w:sz w:val="28"/>
          <w:szCs w:val="28"/>
          <w:rtl/>
          <w:rPrChange w:id="732"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33" w:author="אברהם" w:date="2012-11-23T10:23:00Z">
            <w:rPr>
              <w:rStyle w:val="Q"/>
              <w:rFonts w:ascii="Calibri" w:hAnsi="Calibri" w:cs="David" w:hint="eastAsia"/>
              <w:rtl/>
            </w:rPr>
          </w:rPrChange>
        </w:rPr>
        <w:t>הוגי</w:t>
      </w:r>
      <w:del w:id="734" w:author="אברהם" w:date="2012-11-26T16:08:00Z">
        <w:r w:rsidR="009C2B09" w:rsidRPr="00A90D62" w:rsidDel="00677705">
          <w:rPr>
            <w:rStyle w:val="Q"/>
            <w:rFonts w:ascii="Calibri" w:hAnsi="Calibri" w:cs="David"/>
            <w:sz w:val="28"/>
            <w:szCs w:val="28"/>
            <w:rtl/>
            <w:rPrChange w:id="735" w:author="אברהם" w:date="2012-11-23T10:23:00Z">
              <w:rPr>
                <w:rStyle w:val="Q"/>
                <w:rFonts w:ascii="Calibri" w:hAnsi="Calibri" w:cs="David"/>
                <w:rtl/>
              </w:rPr>
            </w:rPrChange>
          </w:rPr>
          <w:delText>-</w:delText>
        </w:r>
      </w:del>
      <w:ins w:id="736" w:author="אברהם" w:date="2012-11-26T16:08:00Z">
        <w:r>
          <w:rPr>
            <w:rStyle w:val="Q"/>
            <w:rFonts w:ascii="Calibri" w:hAnsi="Calibri" w:cs="David" w:hint="cs"/>
            <w:sz w:val="28"/>
            <w:szCs w:val="28"/>
            <w:rtl/>
          </w:rPr>
          <w:t xml:space="preserve"> </w:t>
        </w:r>
      </w:ins>
      <w:r w:rsidR="009C2B09" w:rsidRPr="00A90D62">
        <w:rPr>
          <w:rStyle w:val="Q"/>
          <w:rFonts w:ascii="Calibri" w:hAnsi="Calibri" w:cs="David" w:hint="eastAsia"/>
          <w:sz w:val="28"/>
          <w:szCs w:val="28"/>
          <w:rtl/>
          <w:rPrChange w:id="737" w:author="אברהם" w:date="2012-11-23T10:23:00Z">
            <w:rPr>
              <w:rStyle w:val="Q"/>
              <w:rFonts w:ascii="Calibri" w:hAnsi="Calibri" w:cs="David" w:hint="eastAsia"/>
              <w:rtl/>
            </w:rPr>
          </w:rPrChange>
        </w:rPr>
        <w:t>דעות</w:t>
      </w:r>
      <w:r w:rsidR="009C2B09" w:rsidRPr="00A90D62">
        <w:rPr>
          <w:rStyle w:val="Q"/>
          <w:rFonts w:ascii="Calibri" w:eastAsia="Calibri" w:hAnsi="Calibri" w:cs="Times New Roman"/>
          <w:sz w:val="28"/>
          <w:szCs w:val="28"/>
          <w:rtl/>
          <w:rPrChange w:id="738"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39" w:author="אברהם" w:date="2012-11-23T10:23:00Z">
            <w:rPr>
              <w:rStyle w:val="Q"/>
              <w:rFonts w:ascii="Calibri" w:hAnsi="Calibri" w:cs="David" w:hint="eastAsia"/>
              <w:rtl/>
            </w:rPr>
          </w:rPrChange>
        </w:rPr>
        <w:t>ציוניים</w:t>
      </w:r>
      <w:r w:rsidR="009C2B09" w:rsidRPr="00A90D62">
        <w:rPr>
          <w:rStyle w:val="Q"/>
          <w:rFonts w:ascii="Calibri" w:eastAsia="Calibri" w:hAnsi="Calibri" w:cs="Times New Roman"/>
          <w:sz w:val="28"/>
          <w:szCs w:val="28"/>
          <w:rtl/>
          <w:rPrChange w:id="740"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41" w:author="אברהם" w:date="2012-11-23T10:23:00Z">
            <w:rPr>
              <w:rStyle w:val="Q"/>
              <w:rFonts w:ascii="Calibri" w:hAnsi="Calibri" w:cs="David" w:hint="eastAsia"/>
              <w:rtl/>
            </w:rPr>
          </w:rPrChange>
        </w:rPr>
        <w:t>רבים</w:t>
      </w:r>
      <w:r w:rsidR="009C2B09" w:rsidRPr="00A90D62">
        <w:rPr>
          <w:rStyle w:val="Q"/>
          <w:rFonts w:ascii="Calibri" w:hAnsi="Calibri" w:cs="David"/>
          <w:sz w:val="28"/>
          <w:szCs w:val="28"/>
          <w:rtl/>
          <w:rPrChange w:id="742" w:author="אברהם" w:date="2012-11-23T10:23:00Z">
            <w:rPr>
              <w:rStyle w:val="Q"/>
              <w:rFonts w:ascii="Calibri" w:hAnsi="Calibri" w:cs="David"/>
              <w:rtl/>
            </w:rPr>
          </w:rPrChange>
        </w:rPr>
        <w:t xml:space="preserve">, </w:t>
      </w:r>
      <w:r w:rsidR="009C2B09" w:rsidRPr="00A90D62">
        <w:rPr>
          <w:rStyle w:val="Q"/>
          <w:rFonts w:ascii="Calibri" w:hAnsi="Calibri" w:cs="David" w:hint="eastAsia"/>
          <w:sz w:val="28"/>
          <w:szCs w:val="28"/>
          <w:rtl/>
          <w:rPrChange w:id="743" w:author="אברהם" w:date="2012-11-23T10:23:00Z">
            <w:rPr>
              <w:rStyle w:val="Q"/>
              <w:rFonts w:ascii="Calibri" w:hAnsi="Calibri" w:cs="David" w:hint="eastAsia"/>
              <w:rtl/>
            </w:rPr>
          </w:rPrChange>
        </w:rPr>
        <w:t>שהכלכלה</w:t>
      </w:r>
      <w:r w:rsidR="009C2B09" w:rsidRPr="00A90D62">
        <w:rPr>
          <w:rStyle w:val="Q"/>
          <w:rFonts w:ascii="Calibri" w:eastAsia="Calibri" w:hAnsi="Calibri" w:cs="Times New Roman"/>
          <w:sz w:val="28"/>
          <w:szCs w:val="28"/>
          <w:rtl/>
          <w:rPrChange w:id="744"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45" w:author="אברהם" w:date="2012-11-23T10:23:00Z">
            <w:rPr>
              <w:rStyle w:val="Q"/>
              <w:rFonts w:ascii="Calibri" w:hAnsi="Calibri" w:cs="David" w:hint="eastAsia"/>
              <w:rtl/>
            </w:rPr>
          </w:rPrChange>
        </w:rPr>
        <w:t>במדינה</w:t>
      </w:r>
      <w:r w:rsidR="009C2B09" w:rsidRPr="00A90D62">
        <w:rPr>
          <w:rStyle w:val="Q"/>
          <w:rFonts w:ascii="Calibri" w:eastAsia="Calibri" w:hAnsi="Calibri" w:cs="Times New Roman"/>
          <w:sz w:val="28"/>
          <w:szCs w:val="28"/>
          <w:rtl/>
          <w:rPrChange w:id="746"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47" w:author="אברהם" w:date="2012-11-23T10:23:00Z">
            <w:rPr>
              <w:rStyle w:val="Q"/>
              <w:rFonts w:ascii="Calibri" w:hAnsi="Calibri" w:cs="David" w:hint="eastAsia"/>
              <w:rtl/>
            </w:rPr>
          </w:rPrChange>
        </w:rPr>
        <w:t>היהודית</w:t>
      </w:r>
      <w:r w:rsidR="009C2B09" w:rsidRPr="00A90D62">
        <w:rPr>
          <w:rStyle w:val="Q"/>
          <w:rFonts w:ascii="Calibri" w:eastAsia="Calibri" w:hAnsi="Calibri" w:cs="Times New Roman"/>
          <w:sz w:val="28"/>
          <w:szCs w:val="28"/>
          <w:rtl/>
          <w:rPrChange w:id="748"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49" w:author="אברהם" w:date="2012-11-23T10:23:00Z">
            <w:rPr>
              <w:rStyle w:val="Q"/>
              <w:rFonts w:ascii="Calibri" w:hAnsi="Calibri" w:cs="David" w:hint="eastAsia"/>
              <w:rtl/>
            </w:rPr>
          </w:rPrChange>
        </w:rPr>
        <w:t>העתידית</w:t>
      </w:r>
      <w:r w:rsidR="009C2B09" w:rsidRPr="00A90D62">
        <w:rPr>
          <w:rStyle w:val="Q"/>
          <w:rFonts w:ascii="Calibri" w:eastAsia="Calibri" w:hAnsi="Calibri" w:cs="Times New Roman"/>
          <w:sz w:val="28"/>
          <w:szCs w:val="28"/>
          <w:rtl/>
          <w:rPrChange w:id="750"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51" w:author="אברהם" w:date="2012-11-23T10:23:00Z">
            <w:rPr>
              <w:rStyle w:val="Q"/>
              <w:rFonts w:ascii="Calibri" w:hAnsi="Calibri" w:cs="David" w:hint="eastAsia"/>
              <w:rtl/>
            </w:rPr>
          </w:rPrChange>
        </w:rPr>
        <w:t>צריכה</w:t>
      </w:r>
      <w:r w:rsidR="009C2B09" w:rsidRPr="00A90D62">
        <w:rPr>
          <w:rStyle w:val="Q"/>
          <w:rFonts w:ascii="Calibri" w:eastAsia="Calibri" w:hAnsi="Calibri" w:cs="Times New Roman"/>
          <w:sz w:val="28"/>
          <w:szCs w:val="28"/>
          <w:rtl/>
          <w:rPrChange w:id="752"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53" w:author="אברהם" w:date="2012-11-23T10:23:00Z">
            <w:rPr>
              <w:rStyle w:val="Q"/>
              <w:rFonts w:ascii="Calibri" w:hAnsi="Calibri" w:cs="David" w:hint="eastAsia"/>
              <w:rtl/>
            </w:rPr>
          </w:rPrChange>
        </w:rPr>
        <w:t>להתבסס</w:t>
      </w:r>
      <w:r w:rsidR="009C2B09" w:rsidRPr="00A90D62">
        <w:rPr>
          <w:rStyle w:val="Q"/>
          <w:rFonts w:ascii="Calibri" w:eastAsia="Calibri" w:hAnsi="Calibri" w:cs="Times New Roman"/>
          <w:sz w:val="28"/>
          <w:szCs w:val="28"/>
          <w:rtl/>
          <w:rPrChange w:id="754"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55" w:author="אברהם" w:date="2012-11-23T10:23:00Z">
            <w:rPr>
              <w:rStyle w:val="Q"/>
              <w:rFonts w:ascii="Calibri" w:hAnsi="Calibri" w:cs="David" w:hint="eastAsia"/>
              <w:rtl/>
            </w:rPr>
          </w:rPrChange>
        </w:rPr>
        <w:t>על</w:t>
      </w:r>
      <w:r w:rsidR="009C2B09" w:rsidRPr="00A90D62">
        <w:rPr>
          <w:rStyle w:val="Q"/>
          <w:rFonts w:ascii="Calibri" w:eastAsia="Calibri" w:hAnsi="Calibri" w:cs="Times New Roman"/>
          <w:sz w:val="28"/>
          <w:szCs w:val="28"/>
          <w:rtl/>
          <w:rPrChange w:id="756"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57" w:author="אברהם" w:date="2012-11-23T10:23:00Z">
            <w:rPr>
              <w:rStyle w:val="Q"/>
              <w:rFonts w:ascii="Calibri" w:hAnsi="Calibri" w:cs="David" w:hint="eastAsia"/>
              <w:rtl/>
            </w:rPr>
          </w:rPrChange>
        </w:rPr>
        <w:t>עקרונות</w:t>
      </w:r>
      <w:r w:rsidR="009C2B09" w:rsidRPr="00A90D62">
        <w:rPr>
          <w:rStyle w:val="Q"/>
          <w:rFonts w:ascii="Calibri" w:eastAsia="Calibri" w:hAnsi="Calibri" w:cs="Times New Roman"/>
          <w:sz w:val="28"/>
          <w:szCs w:val="28"/>
          <w:rtl/>
          <w:rPrChange w:id="758"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59" w:author="אברהם" w:date="2012-11-23T10:23:00Z">
            <w:rPr>
              <w:rStyle w:val="Q"/>
              <w:rFonts w:ascii="Calibri" w:hAnsi="Calibri" w:cs="David" w:hint="eastAsia"/>
              <w:rtl/>
            </w:rPr>
          </w:rPrChange>
        </w:rPr>
        <w:t>היובל</w:t>
      </w:r>
      <w:ins w:id="760" w:author="אברהם" w:date="2012-11-26T16:09:00Z">
        <w:r>
          <w:rPr>
            <w:rStyle w:val="Q"/>
            <w:rFonts w:ascii="Calibri" w:hAnsi="Calibri" w:cs="David" w:hint="cs"/>
            <w:sz w:val="28"/>
            <w:szCs w:val="28"/>
            <w:rtl/>
          </w:rPr>
          <w:t>,</w:t>
        </w:r>
      </w:ins>
      <w:r w:rsidR="009C2B09" w:rsidRPr="00A90D62">
        <w:rPr>
          <w:rStyle w:val="Q"/>
          <w:rFonts w:ascii="Calibri" w:eastAsia="Calibri" w:hAnsi="Calibri" w:cs="Times New Roman"/>
          <w:sz w:val="28"/>
          <w:szCs w:val="28"/>
          <w:rtl/>
          <w:rPrChange w:id="761" w:author="אברהם" w:date="2012-11-23T10:23:00Z">
            <w:rPr>
              <w:rStyle w:val="Q"/>
              <w:rFonts w:ascii="Calibri" w:eastAsia="Calibri" w:hAnsi="Calibri" w:cs="Times New Roman"/>
              <w:rtl/>
            </w:rPr>
          </w:rPrChange>
        </w:rPr>
        <w:t xml:space="preserve"> </w:t>
      </w:r>
      <w:del w:id="762" w:author="אברהם" w:date="2012-11-26T16:09:00Z">
        <w:r w:rsidR="009C2B09" w:rsidRPr="00A90D62" w:rsidDel="00677705">
          <w:rPr>
            <w:rStyle w:val="Q"/>
            <w:rFonts w:ascii="Calibri" w:eastAsia="Calibri" w:hAnsi="Calibri" w:cs="Times New Roman"/>
            <w:sz w:val="28"/>
            <w:szCs w:val="28"/>
            <w:rtl/>
            <w:rPrChange w:id="763" w:author="אברהם" w:date="2012-11-23T10:23:00Z">
              <w:rPr>
                <w:rStyle w:val="Q"/>
                <w:rFonts w:ascii="Calibri" w:eastAsia="Calibri" w:hAnsi="Calibri" w:cs="Times New Roman"/>
                <w:rtl/>
              </w:rPr>
            </w:rPrChange>
          </w:rPr>
          <w:delText xml:space="preserve">– </w:delText>
        </w:r>
      </w:del>
      <w:r w:rsidR="009C2B09" w:rsidRPr="00A90D62">
        <w:rPr>
          <w:rStyle w:val="Q"/>
          <w:rFonts w:ascii="Calibri" w:hAnsi="Calibri" w:cs="David" w:hint="eastAsia"/>
          <w:sz w:val="28"/>
          <w:szCs w:val="28"/>
          <w:rtl/>
          <w:rPrChange w:id="764" w:author="אברהם" w:date="2012-11-23T10:23:00Z">
            <w:rPr>
              <w:rStyle w:val="Q"/>
              <w:rFonts w:ascii="Calibri" w:hAnsi="Calibri" w:cs="David" w:hint="eastAsia"/>
              <w:rtl/>
            </w:rPr>
          </w:rPrChange>
        </w:rPr>
        <w:t>גם</w:t>
      </w:r>
      <w:r w:rsidR="009C2B09" w:rsidRPr="00A90D62">
        <w:rPr>
          <w:rStyle w:val="Q"/>
          <w:rFonts w:ascii="Calibri" w:eastAsia="Calibri" w:hAnsi="Calibri" w:cs="Times New Roman"/>
          <w:sz w:val="28"/>
          <w:szCs w:val="28"/>
          <w:rtl/>
          <w:rPrChange w:id="765"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66" w:author="אברהם" w:date="2012-11-23T10:23:00Z">
            <w:rPr>
              <w:rStyle w:val="Q"/>
              <w:rFonts w:ascii="Calibri" w:hAnsi="Calibri" w:cs="David" w:hint="eastAsia"/>
              <w:rtl/>
            </w:rPr>
          </w:rPrChange>
        </w:rPr>
        <w:t>אם</w:t>
      </w:r>
      <w:r w:rsidR="009C2B09" w:rsidRPr="00A90D62">
        <w:rPr>
          <w:rStyle w:val="Q"/>
          <w:rFonts w:ascii="Calibri" w:eastAsia="Calibri" w:hAnsi="Calibri" w:cs="Times New Roman"/>
          <w:sz w:val="28"/>
          <w:szCs w:val="28"/>
          <w:rtl/>
          <w:rPrChange w:id="767"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68" w:author="אברהם" w:date="2012-11-23T10:23:00Z">
            <w:rPr>
              <w:rStyle w:val="Q"/>
              <w:rFonts w:ascii="Calibri" w:hAnsi="Calibri" w:cs="David" w:hint="eastAsia"/>
              <w:rtl/>
            </w:rPr>
          </w:rPrChange>
        </w:rPr>
        <w:t>לא</w:t>
      </w:r>
      <w:r w:rsidR="009C2B09" w:rsidRPr="00A90D62">
        <w:rPr>
          <w:rStyle w:val="Q"/>
          <w:rFonts w:ascii="Calibri" w:eastAsia="Calibri" w:hAnsi="Calibri" w:cs="Times New Roman"/>
          <w:sz w:val="28"/>
          <w:szCs w:val="28"/>
          <w:rtl/>
          <w:rPrChange w:id="769"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70" w:author="אברהם" w:date="2012-11-23T10:23:00Z">
            <w:rPr>
              <w:rStyle w:val="Q"/>
              <w:rFonts w:ascii="Calibri" w:hAnsi="Calibri" w:cs="David" w:hint="eastAsia"/>
              <w:rtl/>
            </w:rPr>
          </w:rPrChange>
        </w:rPr>
        <w:t>תהיה</w:t>
      </w:r>
      <w:r w:rsidR="009C2B09" w:rsidRPr="00A90D62">
        <w:rPr>
          <w:rStyle w:val="Q"/>
          <w:rFonts w:ascii="Calibri" w:eastAsia="Calibri" w:hAnsi="Calibri" w:cs="Times New Roman"/>
          <w:sz w:val="28"/>
          <w:szCs w:val="28"/>
          <w:rtl/>
          <w:rPrChange w:id="771"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72" w:author="אברהם" w:date="2012-11-23T10:23:00Z">
            <w:rPr>
              <w:rStyle w:val="Q"/>
              <w:rFonts w:ascii="Calibri" w:hAnsi="Calibri" w:cs="David" w:hint="eastAsia"/>
              <w:rtl/>
            </w:rPr>
          </w:rPrChange>
        </w:rPr>
        <w:t>אפשרות</w:t>
      </w:r>
      <w:r w:rsidR="009C2B09" w:rsidRPr="00A90D62">
        <w:rPr>
          <w:rStyle w:val="Q"/>
          <w:rFonts w:ascii="Calibri" w:eastAsia="Calibri" w:hAnsi="Calibri" w:cs="Times New Roman"/>
          <w:sz w:val="28"/>
          <w:szCs w:val="28"/>
          <w:rtl/>
          <w:rPrChange w:id="773"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74" w:author="אברהם" w:date="2012-11-23T10:23:00Z">
            <w:rPr>
              <w:rStyle w:val="Q"/>
              <w:rFonts w:ascii="Calibri" w:hAnsi="Calibri" w:cs="David" w:hint="eastAsia"/>
              <w:rtl/>
            </w:rPr>
          </w:rPrChange>
        </w:rPr>
        <w:t>לקיים</w:t>
      </w:r>
      <w:r w:rsidR="009C2B09" w:rsidRPr="00A90D62">
        <w:rPr>
          <w:rStyle w:val="Q"/>
          <w:rFonts w:ascii="Calibri" w:eastAsia="Calibri" w:hAnsi="Calibri" w:cs="Times New Roman"/>
          <w:sz w:val="28"/>
          <w:szCs w:val="28"/>
          <w:rtl/>
          <w:rPrChange w:id="775"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76" w:author="אברהם" w:date="2012-11-23T10:23:00Z">
            <w:rPr>
              <w:rStyle w:val="Q"/>
              <w:rFonts w:ascii="Calibri" w:hAnsi="Calibri" w:cs="David" w:hint="eastAsia"/>
              <w:rtl/>
            </w:rPr>
          </w:rPrChange>
        </w:rPr>
        <w:t>את</w:t>
      </w:r>
      <w:r w:rsidR="009C2B09" w:rsidRPr="00A90D62">
        <w:rPr>
          <w:rStyle w:val="Q"/>
          <w:rFonts w:ascii="Calibri" w:eastAsia="Calibri" w:hAnsi="Calibri" w:cs="Times New Roman"/>
          <w:sz w:val="28"/>
          <w:szCs w:val="28"/>
          <w:rtl/>
          <w:rPrChange w:id="777"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78" w:author="אברהם" w:date="2012-11-23T10:23:00Z">
            <w:rPr>
              <w:rStyle w:val="Q"/>
              <w:rFonts w:ascii="Calibri" w:hAnsi="Calibri" w:cs="David" w:hint="eastAsia"/>
              <w:rtl/>
            </w:rPr>
          </w:rPrChange>
        </w:rPr>
        <w:t>מצוות</w:t>
      </w:r>
      <w:r w:rsidR="009C2B09" w:rsidRPr="00A90D62">
        <w:rPr>
          <w:rStyle w:val="Q"/>
          <w:rFonts w:ascii="Calibri" w:eastAsia="Calibri" w:hAnsi="Calibri" w:cs="Times New Roman"/>
          <w:sz w:val="28"/>
          <w:szCs w:val="28"/>
          <w:rtl/>
          <w:rPrChange w:id="779"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80" w:author="אברהם" w:date="2012-11-23T10:23:00Z">
            <w:rPr>
              <w:rStyle w:val="Q"/>
              <w:rFonts w:ascii="Calibri" w:hAnsi="Calibri" w:cs="David" w:hint="eastAsia"/>
              <w:rtl/>
            </w:rPr>
          </w:rPrChange>
        </w:rPr>
        <w:t>היובל</w:t>
      </w:r>
      <w:r w:rsidR="009C2B09" w:rsidRPr="00A90D62">
        <w:rPr>
          <w:rStyle w:val="Q"/>
          <w:rFonts w:ascii="Calibri" w:eastAsia="Calibri" w:hAnsi="Calibri" w:cs="Times New Roman"/>
          <w:sz w:val="28"/>
          <w:szCs w:val="28"/>
          <w:rtl/>
          <w:rPrChange w:id="781"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82" w:author="אברהם" w:date="2012-11-23T10:23:00Z">
            <w:rPr>
              <w:rStyle w:val="Q"/>
              <w:rFonts w:ascii="Calibri" w:hAnsi="Calibri" w:cs="David" w:hint="eastAsia"/>
              <w:rtl/>
            </w:rPr>
          </w:rPrChange>
        </w:rPr>
        <w:t>לפי</w:t>
      </w:r>
      <w:r w:rsidR="009C2B09" w:rsidRPr="00A90D62">
        <w:rPr>
          <w:rStyle w:val="Q"/>
          <w:rFonts w:ascii="Calibri" w:eastAsia="Calibri" w:hAnsi="Calibri" w:cs="Times New Roman"/>
          <w:sz w:val="28"/>
          <w:szCs w:val="28"/>
          <w:rtl/>
          <w:rPrChange w:id="783"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84" w:author="אברהם" w:date="2012-11-23T10:23:00Z">
            <w:rPr>
              <w:rStyle w:val="Q"/>
              <w:rFonts w:ascii="Calibri" w:hAnsi="Calibri" w:cs="David" w:hint="eastAsia"/>
              <w:rtl/>
            </w:rPr>
          </w:rPrChange>
        </w:rPr>
        <w:t>כל</w:t>
      </w:r>
      <w:r w:rsidR="009C2B09" w:rsidRPr="00A90D62">
        <w:rPr>
          <w:rStyle w:val="Q"/>
          <w:rFonts w:ascii="Calibri" w:eastAsia="Calibri" w:hAnsi="Calibri" w:cs="Times New Roman"/>
          <w:sz w:val="28"/>
          <w:szCs w:val="28"/>
          <w:rtl/>
          <w:rPrChange w:id="785"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86" w:author="אברהם" w:date="2012-11-23T10:23:00Z">
            <w:rPr>
              <w:rStyle w:val="Q"/>
              <w:rFonts w:ascii="Calibri" w:hAnsi="Calibri" w:cs="David" w:hint="eastAsia"/>
              <w:rtl/>
            </w:rPr>
          </w:rPrChange>
        </w:rPr>
        <w:t>פרטיה</w:t>
      </w:r>
      <w:r w:rsidR="009C2B09" w:rsidRPr="00A90D62">
        <w:rPr>
          <w:rStyle w:val="Q"/>
          <w:rFonts w:ascii="Calibri" w:eastAsia="Calibri" w:hAnsi="Calibri" w:cs="Times New Roman"/>
          <w:sz w:val="28"/>
          <w:szCs w:val="28"/>
          <w:rtl/>
          <w:rPrChange w:id="787" w:author="אברהם" w:date="2012-11-23T10:23:00Z">
            <w:rPr>
              <w:rStyle w:val="Q"/>
              <w:rFonts w:ascii="Calibri" w:eastAsia="Calibri" w:hAnsi="Calibri" w:cs="Times New Roman"/>
              <w:rtl/>
            </w:rPr>
          </w:rPrChange>
        </w:rPr>
        <w:t xml:space="preserve"> </w:t>
      </w:r>
      <w:r w:rsidR="009C2B09" w:rsidRPr="00A90D62">
        <w:rPr>
          <w:rStyle w:val="Q"/>
          <w:rFonts w:ascii="Calibri" w:hAnsi="Calibri" w:cs="David" w:hint="eastAsia"/>
          <w:sz w:val="28"/>
          <w:szCs w:val="28"/>
          <w:rtl/>
          <w:rPrChange w:id="788" w:author="אברהם" w:date="2012-11-23T10:23:00Z">
            <w:rPr>
              <w:rStyle w:val="Q"/>
              <w:rFonts w:ascii="Calibri" w:hAnsi="Calibri" w:cs="David" w:hint="eastAsia"/>
              <w:rtl/>
            </w:rPr>
          </w:rPrChange>
        </w:rPr>
        <w:t>ודקדוקיה</w:t>
      </w:r>
      <w:r w:rsidR="009C2B09" w:rsidRPr="00A90D62">
        <w:rPr>
          <w:rStyle w:val="Q"/>
          <w:rFonts w:ascii="Calibri" w:hAnsi="Calibri" w:cs="David"/>
          <w:sz w:val="28"/>
          <w:szCs w:val="28"/>
          <w:rtl/>
          <w:rPrChange w:id="789" w:author="אברהם" w:date="2012-11-23T10:23:00Z">
            <w:rPr>
              <w:rStyle w:val="Q"/>
              <w:rFonts w:ascii="Calibri" w:hAnsi="Calibri" w:cs="David"/>
              <w:rtl/>
            </w:rPr>
          </w:rPrChange>
        </w:rPr>
        <w:t>.</w:t>
      </w:r>
      <w:r w:rsidR="009C2B09" w:rsidRPr="00A90D62">
        <w:rPr>
          <w:rStyle w:val="12"/>
          <w:rFonts w:ascii="David" w:hAnsi="David" w:cs="David"/>
          <w:sz w:val="28"/>
          <w:szCs w:val="28"/>
          <w:rtl/>
          <w:rPrChange w:id="790" w:author="אברהם" w:date="2012-11-23T10:23:00Z">
            <w:rPr>
              <w:rStyle w:val="12"/>
              <w:rFonts w:ascii="David" w:hAnsi="David" w:cs="David"/>
              <w:rtl/>
            </w:rPr>
          </w:rPrChange>
        </w:rPr>
        <w:t xml:space="preserve"> </w:t>
      </w:r>
      <w:r w:rsidR="009C2B09" w:rsidRPr="00A90D62">
        <w:rPr>
          <w:rStyle w:val="12"/>
          <w:rFonts w:ascii="David" w:hAnsi="David" w:cs="David"/>
          <w:sz w:val="28"/>
          <w:szCs w:val="28"/>
          <w:rtl/>
          <w:rPrChange w:id="791" w:author="אברהם" w:date="2012-11-23T10:23:00Z">
            <w:rPr>
              <w:rStyle w:val="12"/>
              <w:rFonts w:ascii="David" w:hAnsi="David" w:cs="David"/>
              <w:rtl/>
            </w:rPr>
          </w:rPrChange>
        </w:rPr>
        <w:footnoteReference w:id="3"/>
      </w:r>
    </w:p>
    <w:p w:rsidR="009C2B09" w:rsidRPr="00A90D62" w:rsidRDefault="00677705" w:rsidP="008A508F">
      <w:pPr>
        <w:pStyle w:val="a1"/>
        <w:bidi/>
        <w:rPr>
          <w:rStyle w:val="Q"/>
          <w:rFonts w:ascii="David" w:hAnsi="David" w:cs="David"/>
          <w:sz w:val="28"/>
          <w:szCs w:val="28"/>
          <w:rPrChange w:id="792" w:author="אברהם" w:date="2012-11-23T10:23:00Z">
            <w:rPr>
              <w:rStyle w:val="Q"/>
              <w:rFonts w:ascii="David" w:eastAsia="MS Mincho" w:hAnsi="David" w:cs="David"/>
              <w:kern w:val="0"/>
              <w:lang w:eastAsia="ja-JP"/>
            </w:rPr>
          </w:rPrChange>
        </w:rPr>
      </w:pPr>
      <w:ins w:id="793" w:author="אברהם" w:date="2012-11-26T16:11:00Z">
        <w:r>
          <w:rPr>
            <w:rStyle w:val="Q"/>
            <w:rFonts w:ascii="David" w:hAnsi="David" w:cs="David" w:hint="cs"/>
            <w:sz w:val="28"/>
            <w:szCs w:val="28"/>
            <w:rtl/>
          </w:rPr>
          <w:t>במסגרת מאמר זה לא נוכל לדון</w:t>
        </w:r>
      </w:ins>
      <w:del w:id="794" w:author="אברהם" w:date="2012-11-26T16:11:00Z">
        <w:r w:rsidR="009C2B09" w:rsidRPr="00A90D62" w:rsidDel="00677705">
          <w:rPr>
            <w:rStyle w:val="Q"/>
            <w:rFonts w:ascii="David" w:hAnsi="David" w:cs="David"/>
            <w:sz w:val="28"/>
            <w:szCs w:val="28"/>
            <w:rtl/>
            <w:rPrChange w:id="795" w:author="אברהם" w:date="2012-11-23T10:23:00Z">
              <w:rPr>
                <w:rStyle w:val="Q"/>
                <w:rFonts w:ascii="David" w:hAnsi="David" w:cs="David"/>
                <w:rtl/>
              </w:rPr>
            </w:rPrChange>
          </w:rPr>
          <w:delText>דיון</w:delText>
        </w:r>
        <w:r w:rsidR="009C2B09" w:rsidRPr="00A90D62" w:rsidDel="00677705">
          <w:rPr>
            <w:rStyle w:val="Q"/>
            <w:rFonts w:ascii="David" w:eastAsia="David" w:hAnsi="David" w:cs="David"/>
            <w:sz w:val="28"/>
            <w:szCs w:val="28"/>
            <w:rtl/>
            <w:rPrChange w:id="796" w:author="אברהם" w:date="2012-11-23T10:23:00Z">
              <w:rPr>
                <w:rStyle w:val="Q"/>
                <w:rFonts w:ascii="David" w:eastAsia="David" w:hAnsi="David" w:cs="David"/>
                <w:rtl/>
              </w:rPr>
            </w:rPrChange>
          </w:rPr>
          <w:delText xml:space="preserve"> </w:delText>
        </w:r>
        <w:r w:rsidR="009C2B09" w:rsidRPr="00A90D62" w:rsidDel="00677705">
          <w:rPr>
            <w:rStyle w:val="Q"/>
            <w:rFonts w:ascii="David" w:hAnsi="David" w:cs="David"/>
            <w:sz w:val="28"/>
            <w:szCs w:val="28"/>
            <w:rtl/>
            <w:rPrChange w:id="797" w:author="אברהם" w:date="2012-11-23T10:23:00Z">
              <w:rPr>
                <w:rStyle w:val="Q"/>
                <w:rFonts w:ascii="David" w:hAnsi="David" w:cs="David"/>
                <w:rtl/>
              </w:rPr>
            </w:rPrChange>
          </w:rPr>
          <w:delText>מפורט</w:delText>
        </w:r>
      </w:del>
      <w:r w:rsidR="009C2B09" w:rsidRPr="00A90D62">
        <w:rPr>
          <w:rStyle w:val="Q"/>
          <w:rFonts w:ascii="David" w:eastAsia="David" w:hAnsi="David" w:cs="David"/>
          <w:sz w:val="28"/>
          <w:szCs w:val="28"/>
          <w:rtl/>
          <w:rPrChange w:id="798"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799" w:author="אברהם" w:date="2012-11-23T10:23:00Z">
            <w:rPr>
              <w:rStyle w:val="Q"/>
              <w:rFonts w:ascii="David" w:hAnsi="David" w:cs="David"/>
              <w:rtl/>
            </w:rPr>
          </w:rPrChange>
        </w:rPr>
        <w:t>בכל</w:t>
      </w:r>
      <w:r w:rsidR="009C2B09" w:rsidRPr="00A90D62">
        <w:rPr>
          <w:rStyle w:val="Q"/>
          <w:rFonts w:ascii="David" w:eastAsia="David" w:hAnsi="David" w:cs="David"/>
          <w:sz w:val="28"/>
          <w:szCs w:val="28"/>
          <w:rtl/>
          <w:rPrChange w:id="800"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01" w:author="אברהם" w:date="2012-11-23T10:23:00Z">
            <w:rPr>
              <w:rStyle w:val="Q"/>
              <w:rFonts w:ascii="David" w:hAnsi="David" w:cs="David"/>
              <w:rtl/>
            </w:rPr>
          </w:rPrChange>
        </w:rPr>
        <w:t>ההצעות</w:t>
      </w:r>
      <w:r w:rsidR="009C2B09" w:rsidRPr="00A90D62">
        <w:rPr>
          <w:rStyle w:val="Q"/>
          <w:rFonts w:ascii="David" w:eastAsia="David" w:hAnsi="David" w:cs="David"/>
          <w:sz w:val="28"/>
          <w:szCs w:val="28"/>
          <w:rtl/>
          <w:rPrChange w:id="802"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03" w:author="אברהם" w:date="2012-11-23T10:23:00Z">
            <w:rPr>
              <w:rStyle w:val="Q"/>
              <w:rFonts w:ascii="David" w:hAnsi="David" w:cs="David"/>
              <w:rtl/>
            </w:rPr>
          </w:rPrChange>
        </w:rPr>
        <w:t>שהועלו</w:t>
      </w:r>
      <w:r w:rsidR="009C2B09" w:rsidRPr="00A90D62">
        <w:rPr>
          <w:rStyle w:val="Q"/>
          <w:rFonts w:ascii="David" w:eastAsia="David" w:hAnsi="David" w:cs="David"/>
          <w:sz w:val="28"/>
          <w:szCs w:val="28"/>
          <w:rtl/>
          <w:rPrChange w:id="804"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05" w:author="אברהם" w:date="2012-11-23T10:23:00Z">
            <w:rPr>
              <w:rStyle w:val="Q"/>
              <w:rFonts w:ascii="David" w:hAnsi="David" w:cs="David"/>
              <w:rtl/>
            </w:rPr>
          </w:rPrChange>
        </w:rPr>
        <w:t>בהקשר</w:t>
      </w:r>
      <w:r w:rsidR="009C2B09" w:rsidRPr="00A90D62">
        <w:rPr>
          <w:rStyle w:val="Q"/>
          <w:rFonts w:ascii="David" w:eastAsia="David" w:hAnsi="David" w:cs="David"/>
          <w:sz w:val="28"/>
          <w:szCs w:val="28"/>
          <w:rtl/>
          <w:rPrChange w:id="806"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07" w:author="אברהם" w:date="2012-11-23T10:23:00Z">
            <w:rPr>
              <w:rStyle w:val="Q"/>
              <w:rFonts w:ascii="David" w:hAnsi="David" w:cs="David"/>
              <w:rtl/>
            </w:rPr>
          </w:rPrChange>
        </w:rPr>
        <w:t>זה</w:t>
      </w:r>
      <w:del w:id="808" w:author="אברהם" w:date="2012-11-26T16:11:00Z">
        <w:r w:rsidR="009C2B09" w:rsidRPr="00A90D62" w:rsidDel="00677705">
          <w:rPr>
            <w:rStyle w:val="Q"/>
            <w:rFonts w:ascii="David" w:eastAsia="David" w:hAnsi="David" w:cs="David"/>
            <w:sz w:val="28"/>
            <w:szCs w:val="28"/>
            <w:rtl/>
            <w:rPrChange w:id="809" w:author="אברהם" w:date="2012-11-23T10:23:00Z">
              <w:rPr>
                <w:rStyle w:val="Q"/>
                <w:rFonts w:ascii="David" w:eastAsia="David" w:hAnsi="David" w:cs="David"/>
                <w:rtl/>
              </w:rPr>
            </w:rPrChange>
          </w:rPr>
          <w:delText xml:space="preserve"> </w:delText>
        </w:r>
      </w:del>
      <w:del w:id="810" w:author="אברהם" w:date="2012-11-26T16:10:00Z">
        <w:r w:rsidR="009C2B09" w:rsidRPr="00A90D62" w:rsidDel="00677705">
          <w:rPr>
            <w:rStyle w:val="Q"/>
            <w:rFonts w:ascii="David" w:hAnsi="David" w:cs="David"/>
            <w:sz w:val="28"/>
            <w:szCs w:val="28"/>
            <w:rtl/>
            <w:rPrChange w:id="811" w:author="אברהם" w:date="2012-11-23T10:23:00Z">
              <w:rPr>
                <w:rStyle w:val="Q"/>
                <w:rFonts w:ascii="David" w:hAnsi="David" w:cs="David"/>
                <w:rtl/>
              </w:rPr>
            </w:rPrChange>
          </w:rPr>
          <w:delText>הוא</w:delText>
        </w:r>
        <w:r w:rsidR="009C2B09" w:rsidRPr="00A90D62" w:rsidDel="00677705">
          <w:rPr>
            <w:rStyle w:val="Q"/>
            <w:rFonts w:ascii="David" w:eastAsia="David" w:hAnsi="David" w:cs="David"/>
            <w:sz w:val="28"/>
            <w:szCs w:val="28"/>
            <w:rtl/>
            <w:rPrChange w:id="812" w:author="אברהם" w:date="2012-11-23T10:23:00Z">
              <w:rPr>
                <w:rStyle w:val="Q"/>
                <w:rFonts w:ascii="David" w:eastAsia="David" w:hAnsi="David" w:cs="David"/>
                <w:rtl/>
              </w:rPr>
            </w:rPrChange>
          </w:rPr>
          <w:delText xml:space="preserve"> </w:delText>
        </w:r>
        <w:r w:rsidR="009C2B09" w:rsidRPr="00A90D62" w:rsidDel="00677705">
          <w:rPr>
            <w:rStyle w:val="Q"/>
            <w:rFonts w:ascii="David" w:hAnsi="David" w:cs="David"/>
            <w:sz w:val="28"/>
            <w:szCs w:val="28"/>
            <w:rtl/>
            <w:rPrChange w:id="813" w:author="אברהם" w:date="2012-11-23T10:23:00Z">
              <w:rPr>
                <w:rStyle w:val="Q"/>
                <w:rFonts w:ascii="David" w:hAnsi="David" w:cs="David"/>
                <w:rtl/>
              </w:rPr>
            </w:rPrChange>
          </w:rPr>
          <w:delText>מעבר</w:delText>
        </w:r>
        <w:r w:rsidR="009C2B09" w:rsidRPr="00A90D62" w:rsidDel="00677705">
          <w:rPr>
            <w:rStyle w:val="Q"/>
            <w:rFonts w:ascii="David" w:eastAsia="David" w:hAnsi="David" w:cs="David"/>
            <w:sz w:val="28"/>
            <w:szCs w:val="28"/>
            <w:rtl/>
            <w:rPrChange w:id="814" w:author="אברהם" w:date="2012-11-23T10:23:00Z">
              <w:rPr>
                <w:rStyle w:val="Q"/>
                <w:rFonts w:ascii="David" w:eastAsia="David" w:hAnsi="David" w:cs="David"/>
                <w:rtl/>
              </w:rPr>
            </w:rPrChange>
          </w:rPr>
          <w:delText xml:space="preserve"> </w:delText>
        </w:r>
        <w:r w:rsidR="009C2B09" w:rsidRPr="00A90D62" w:rsidDel="00677705">
          <w:rPr>
            <w:rStyle w:val="Q"/>
            <w:rFonts w:ascii="David" w:hAnsi="David" w:cs="David"/>
            <w:sz w:val="28"/>
            <w:szCs w:val="28"/>
            <w:rtl/>
            <w:rPrChange w:id="815" w:author="אברהם" w:date="2012-11-23T10:23:00Z">
              <w:rPr>
                <w:rStyle w:val="Q"/>
                <w:rFonts w:ascii="David" w:hAnsi="David" w:cs="David"/>
                <w:rtl/>
              </w:rPr>
            </w:rPrChange>
          </w:rPr>
          <w:delText>להיקפו</w:delText>
        </w:r>
        <w:r w:rsidR="009C2B09" w:rsidRPr="00A90D62" w:rsidDel="00677705">
          <w:rPr>
            <w:rStyle w:val="Q"/>
            <w:rFonts w:ascii="David" w:eastAsia="David" w:hAnsi="David" w:cs="David"/>
            <w:sz w:val="28"/>
            <w:szCs w:val="28"/>
            <w:rtl/>
            <w:rPrChange w:id="816" w:author="אברהם" w:date="2012-11-23T10:23:00Z">
              <w:rPr>
                <w:rStyle w:val="Q"/>
                <w:rFonts w:ascii="David" w:eastAsia="David" w:hAnsi="David" w:cs="David"/>
                <w:rtl/>
              </w:rPr>
            </w:rPrChange>
          </w:rPr>
          <w:delText xml:space="preserve"> </w:delText>
        </w:r>
        <w:r w:rsidR="009C2B09" w:rsidRPr="00A90D62" w:rsidDel="00677705">
          <w:rPr>
            <w:rStyle w:val="Q"/>
            <w:rFonts w:ascii="David" w:hAnsi="David" w:cs="David"/>
            <w:sz w:val="28"/>
            <w:szCs w:val="28"/>
            <w:rtl/>
            <w:rPrChange w:id="817" w:author="אברהם" w:date="2012-11-23T10:23:00Z">
              <w:rPr>
                <w:rStyle w:val="Q"/>
                <w:rFonts w:ascii="David" w:hAnsi="David" w:cs="David"/>
                <w:rtl/>
              </w:rPr>
            </w:rPrChange>
          </w:rPr>
          <w:delText>של</w:delText>
        </w:r>
      </w:del>
      <w:del w:id="818" w:author="אברהם" w:date="2012-11-26T16:11:00Z">
        <w:r w:rsidR="009C2B09" w:rsidRPr="00A90D62" w:rsidDel="00677705">
          <w:rPr>
            <w:rStyle w:val="Q"/>
            <w:rFonts w:ascii="David" w:eastAsia="David" w:hAnsi="David" w:cs="David"/>
            <w:sz w:val="28"/>
            <w:szCs w:val="28"/>
            <w:rtl/>
            <w:rPrChange w:id="819" w:author="אברהם" w:date="2012-11-23T10:23:00Z">
              <w:rPr>
                <w:rStyle w:val="Q"/>
                <w:rFonts w:ascii="David" w:eastAsia="David" w:hAnsi="David" w:cs="David"/>
                <w:rtl/>
              </w:rPr>
            </w:rPrChange>
          </w:rPr>
          <w:delText xml:space="preserve"> </w:delText>
        </w:r>
        <w:r w:rsidR="009C2B09" w:rsidRPr="00A90D62" w:rsidDel="00677705">
          <w:rPr>
            <w:rStyle w:val="Q"/>
            <w:rFonts w:ascii="David" w:hAnsi="David" w:cs="David"/>
            <w:sz w:val="28"/>
            <w:szCs w:val="28"/>
            <w:rtl/>
            <w:rPrChange w:id="820" w:author="אברהם" w:date="2012-11-23T10:23:00Z">
              <w:rPr>
                <w:rStyle w:val="Q"/>
                <w:rFonts w:ascii="David" w:hAnsi="David" w:cs="David"/>
                <w:rtl/>
              </w:rPr>
            </w:rPrChange>
          </w:rPr>
          <w:delText>מאמר</w:delText>
        </w:r>
        <w:r w:rsidR="009C2B09" w:rsidRPr="00A90D62" w:rsidDel="00677705">
          <w:rPr>
            <w:rStyle w:val="Q"/>
            <w:rFonts w:ascii="David" w:eastAsia="David" w:hAnsi="David" w:cs="David"/>
            <w:sz w:val="28"/>
            <w:szCs w:val="28"/>
            <w:rtl/>
            <w:rPrChange w:id="821" w:author="אברהם" w:date="2012-11-23T10:23:00Z">
              <w:rPr>
                <w:rStyle w:val="Q"/>
                <w:rFonts w:ascii="David" w:eastAsia="David" w:hAnsi="David" w:cs="David"/>
                <w:rtl/>
              </w:rPr>
            </w:rPrChange>
          </w:rPr>
          <w:delText xml:space="preserve"> </w:delText>
        </w:r>
        <w:r w:rsidR="009C2B09" w:rsidRPr="00A90D62" w:rsidDel="00677705">
          <w:rPr>
            <w:rStyle w:val="Q"/>
            <w:rFonts w:ascii="David" w:hAnsi="David" w:cs="David"/>
            <w:sz w:val="28"/>
            <w:szCs w:val="28"/>
            <w:rtl/>
            <w:rPrChange w:id="822" w:author="אברהם" w:date="2012-11-23T10:23:00Z">
              <w:rPr>
                <w:rStyle w:val="Q"/>
                <w:rFonts w:ascii="David" w:hAnsi="David" w:cs="David"/>
                <w:rtl/>
              </w:rPr>
            </w:rPrChange>
          </w:rPr>
          <w:delText>זה</w:delText>
        </w:r>
      </w:del>
      <w:r w:rsidR="009C2B09" w:rsidRPr="00A90D62">
        <w:rPr>
          <w:rStyle w:val="Q"/>
          <w:rFonts w:ascii="David" w:hAnsi="David" w:cs="David"/>
          <w:sz w:val="28"/>
          <w:szCs w:val="28"/>
          <w:rtl/>
          <w:rPrChange w:id="823" w:author="אברהם" w:date="2012-11-23T10:23:00Z">
            <w:rPr>
              <w:rStyle w:val="Q"/>
              <w:rFonts w:ascii="David" w:hAnsi="David" w:cs="David"/>
              <w:rtl/>
            </w:rPr>
          </w:rPrChange>
        </w:rPr>
        <w:t>, אולם</w:t>
      </w:r>
      <w:r w:rsidR="009C2B09" w:rsidRPr="00A90D62">
        <w:rPr>
          <w:rStyle w:val="Q"/>
          <w:rFonts w:ascii="David" w:eastAsia="David" w:hAnsi="David" w:cs="David"/>
          <w:sz w:val="28"/>
          <w:szCs w:val="28"/>
          <w:rtl/>
          <w:rPrChange w:id="824"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25" w:author="אברהם" w:date="2012-11-23T10:23:00Z">
            <w:rPr>
              <w:rStyle w:val="Q"/>
              <w:rFonts w:ascii="David" w:hAnsi="David" w:cs="David"/>
              <w:rtl/>
            </w:rPr>
          </w:rPrChange>
        </w:rPr>
        <w:t>לשם</w:t>
      </w:r>
      <w:r w:rsidR="009C2B09" w:rsidRPr="00A90D62">
        <w:rPr>
          <w:rStyle w:val="Q"/>
          <w:rFonts w:ascii="David" w:eastAsia="David" w:hAnsi="David" w:cs="David"/>
          <w:sz w:val="28"/>
          <w:szCs w:val="28"/>
          <w:rtl/>
          <w:rPrChange w:id="826"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27" w:author="אברהם" w:date="2012-11-23T10:23:00Z">
            <w:rPr>
              <w:rStyle w:val="Q"/>
              <w:rFonts w:ascii="David" w:hAnsi="David" w:cs="David"/>
              <w:rtl/>
            </w:rPr>
          </w:rPrChange>
        </w:rPr>
        <w:t>המחשה</w:t>
      </w:r>
      <w:r w:rsidR="009C2B09" w:rsidRPr="00A90D62">
        <w:rPr>
          <w:rStyle w:val="Q"/>
          <w:rFonts w:ascii="David" w:eastAsia="David" w:hAnsi="David" w:cs="David"/>
          <w:sz w:val="28"/>
          <w:szCs w:val="28"/>
          <w:rtl/>
          <w:rPrChange w:id="828"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29" w:author="אברהם" w:date="2012-11-23T10:23:00Z">
            <w:rPr>
              <w:rStyle w:val="Q"/>
              <w:rFonts w:ascii="David" w:hAnsi="David" w:cs="David"/>
              <w:rtl/>
            </w:rPr>
          </w:rPrChange>
        </w:rPr>
        <w:t>נביא</w:t>
      </w:r>
      <w:r w:rsidR="009C2B09" w:rsidRPr="00A90D62">
        <w:rPr>
          <w:rStyle w:val="Q"/>
          <w:rFonts w:ascii="David" w:eastAsia="David" w:hAnsi="David" w:cs="David"/>
          <w:sz w:val="28"/>
          <w:szCs w:val="28"/>
          <w:rtl/>
          <w:rPrChange w:id="830"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31" w:author="אברהם" w:date="2012-11-23T10:23:00Z">
            <w:rPr>
              <w:rStyle w:val="Q"/>
              <w:rFonts w:ascii="David" w:hAnsi="David" w:cs="David"/>
              <w:rtl/>
            </w:rPr>
          </w:rPrChange>
        </w:rPr>
        <w:t>כאן</w:t>
      </w:r>
      <w:r w:rsidR="009C2B09" w:rsidRPr="00A90D62">
        <w:rPr>
          <w:rStyle w:val="Q"/>
          <w:rFonts w:ascii="David" w:eastAsia="David" w:hAnsi="David" w:cs="David"/>
          <w:sz w:val="28"/>
          <w:szCs w:val="28"/>
          <w:rtl/>
          <w:rPrChange w:id="832"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33" w:author="אברהם" w:date="2012-11-23T10:23:00Z">
            <w:rPr>
              <w:rStyle w:val="Q"/>
              <w:rFonts w:ascii="David" w:hAnsi="David" w:cs="David"/>
              <w:rtl/>
            </w:rPr>
          </w:rPrChange>
        </w:rPr>
        <w:t>כמה</w:t>
      </w:r>
      <w:r w:rsidR="009C2B09" w:rsidRPr="00A90D62">
        <w:rPr>
          <w:rStyle w:val="Q"/>
          <w:rFonts w:ascii="David" w:eastAsia="David" w:hAnsi="David" w:cs="David"/>
          <w:sz w:val="28"/>
          <w:szCs w:val="28"/>
          <w:rtl/>
          <w:rPrChange w:id="834"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35" w:author="אברהם" w:date="2012-11-23T10:23:00Z">
            <w:rPr>
              <w:rStyle w:val="Q"/>
              <w:rFonts w:ascii="David" w:hAnsi="David" w:cs="David"/>
              <w:rtl/>
            </w:rPr>
          </w:rPrChange>
        </w:rPr>
        <w:t>דוגמאות</w:t>
      </w:r>
      <w:r w:rsidR="009C2B09" w:rsidRPr="00A90D62">
        <w:rPr>
          <w:rStyle w:val="Q"/>
          <w:rFonts w:ascii="David" w:eastAsia="David" w:hAnsi="David" w:cs="David"/>
          <w:sz w:val="28"/>
          <w:szCs w:val="28"/>
          <w:rtl/>
          <w:rPrChange w:id="836"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837" w:author="אברהם" w:date="2012-11-23T10:23:00Z">
            <w:rPr>
              <w:rStyle w:val="Q"/>
              <w:rFonts w:ascii="David" w:hAnsi="David" w:cs="David"/>
              <w:rtl/>
            </w:rPr>
          </w:rPrChange>
        </w:rPr>
        <w:t>בולטות:</w:t>
      </w:r>
    </w:p>
    <w:p w:rsidR="009C2B09" w:rsidRPr="00A90D62" w:rsidRDefault="009C2B09" w:rsidP="009C2B09">
      <w:pPr>
        <w:pStyle w:val="a1"/>
        <w:bidi/>
        <w:rPr>
          <w:rFonts w:ascii="David" w:hAnsi="David" w:cs="David"/>
          <w:sz w:val="28"/>
          <w:szCs w:val="28"/>
          <w:rtl/>
          <w:rPrChange w:id="838" w:author="אברהם" w:date="2012-11-23T10:23:00Z">
            <w:rPr>
              <w:rFonts w:ascii="David" w:hAnsi="David" w:cs="David"/>
              <w:rtl/>
            </w:rPr>
          </w:rPrChange>
        </w:rPr>
      </w:pPr>
      <w:r w:rsidRPr="00A90D62">
        <w:rPr>
          <w:rStyle w:val="Q"/>
          <w:rFonts w:ascii="David" w:hAnsi="David" w:cs="David"/>
          <w:sz w:val="28"/>
          <w:szCs w:val="28"/>
          <w:rPrChange w:id="839" w:author="אברהם" w:date="2012-11-23T10:23:00Z">
            <w:rPr>
              <w:rStyle w:val="Q"/>
              <w:rFonts w:ascii="David" w:hAnsi="David" w:cs="David"/>
            </w:rPr>
          </w:rPrChange>
        </w:rPr>
        <w:t>1</w:t>
      </w:r>
      <w:r w:rsidRPr="00A90D62">
        <w:rPr>
          <w:rStyle w:val="Q"/>
          <w:rFonts w:ascii="David" w:hAnsi="David" w:cs="David"/>
          <w:sz w:val="28"/>
          <w:szCs w:val="28"/>
          <w:rtl/>
          <w:rPrChange w:id="840" w:author="אברהם" w:date="2012-11-23T10:23:00Z">
            <w:rPr>
              <w:rStyle w:val="Q"/>
              <w:rFonts w:ascii="David" w:hAnsi="David" w:cs="David"/>
              <w:rtl/>
            </w:rPr>
          </w:rPrChange>
        </w:rPr>
        <w:t>. בנימין</w:t>
      </w:r>
      <w:r w:rsidRPr="00A90D62">
        <w:rPr>
          <w:rStyle w:val="Q"/>
          <w:rFonts w:ascii="David" w:eastAsia="David" w:hAnsi="David" w:cs="David"/>
          <w:sz w:val="28"/>
          <w:szCs w:val="28"/>
          <w:rtl/>
          <w:rPrChange w:id="8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2" w:author="אברהם" w:date="2012-11-23T10:23:00Z">
            <w:rPr>
              <w:rStyle w:val="Q"/>
              <w:rFonts w:ascii="David" w:hAnsi="David" w:cs="David"/>
              <w:rtl/>
            </w:rPr>
          </w:rPrChange>
        </w:rPr>
        <w:t>זאב</w:t>
      </w:r>
      <w:r w:rsidRPr="00A90D62">
        <w:rPr>
          <w:rStyle w:val="Q"/>
          <w:rFonts w:ascii="David" w:eastAsia="David" w:hAnsi="David" w:cs="David"/>
          <w:sz w:val="28"/>
          <w:szCs w:val="28"/>
          <w:rtl/>
          <w:rPrChange w:id="8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4" w:author="אברהם" w:date="2012-11-23T10:23:00Z">
            <w:rPr>
              <w:rStyle w:val="Q"/>
              <w:rFonts w:ascii="David" w:hAnsi="David" w:cs="David"/>
              <w:rtl/>
            </w:rPr>
          </w:rPrChange>
        </w:rPr>
        <w:t>הרצל</w:t>
      </w:r>
      <w:r w:rsidRPr="00A90D62">
        <w:rPr>
          <w:rStyle w:val="Q"/>
          <w:rFonts w:ascii="David" w:eastAsia="David" w:hAnsi="David" w:cs="David"/>
          <w:sz w:val="28"/>
          <w:szCs w:val="28"/>
          <w:rtl/>
          <w:rPrChange w:id="8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6" w:author="אברהם" w:date="2012-11-23T10:23:00Z">
            <w:rPr>
              <w:rStyle w:val="Q"/>
              <w:rFonts w:ascii="David" w:hAnsi="David" w:cs="David"/>
              <w:rtl/>
            </w:rPr>
          </w:rPrChange>
        </w:rPr>
        <w:t>תיאר</w:t>
      </w:r>
      <w:r w:rsidRPr="00A90D62">
        <w:rPr>
          <w:rStyle w:val="Q"/>
          <w:rFonts w:ascii="David" w:eastAsia="David" w:hAnsi="David" w:cs="David"/>
          <w:sz w:val="28"/>
          <w:szCs w:val="28"/>
          <w:rtl/>
          <w:rPrChange w:id="8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8" w:author="אברהם" w:date="2012-11-23T10:23:00Z">
            <w:rPr>
              <w:rStyle w:val="Q"/>
              <w:rFonts w:ascii="David" w:hAnsi="David" w:cs="David"/>
              <w:rtl/>
            </w:rPr>
          </w:rPrChange>
        </w:rPr>
        <w:t>מדינה</w:t>
      </w:r>
      <w:r w:rsidRPr="00A90D62">
        <w:rPr>
          <w:rStyle w:val="Q"/>
          <w:rFonts w:ascii="David" w:eastAsia="David" w:hAnsi="David" w:cs="David"/>
          <w:sz w:val="28"/>
          <w:szCs w:val="28"/>
          <w:rtl/>
          <w:rPrChange w:id="8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0" w:author="אברהם" w:date="2012-11-23T10:23:00Z">
            <w:rPr>
              <w:rStyle w:val="Q"/>
              <w:rFonts w:ascii="David" w:hAnsi="David" w:cs="David"/>
              <w:rtl/>
            </w:rPr>
          </w:rPrChange>
        </w:rPr>
        <w:t>יהודית</w:t>
      </w:r>
      <w:r w:rsidRPr="00A90D62">
        <w:rPr>
          <w:rStyle w:val="Q"/>
          <w:rFonts w:ascii="David" w:eastAsia="David" w:hAnsi="David" w:cs="David"/>
          <w:sz w:val="28"/>
          <w:szCs w:val="28"/>
          <w:rtl/>
          <w:rPrChange w:id="8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2" w:author="אברהם" w:date="2012-11-23T10:23:00Z">
            <w:rPr>
              <w:rStyle w:val="Q"/>
              <w:rFonts w:ascii="David" w:hAnsi="David" w:cs="David"/>
              <w:rtl/>
            </w:rPr>
          </w:rPrChange>
        </w:rPr>
        <w:t>שבה</w:t>
      </w:r>
      <w:r w:rsidRPr="00A90D62">
        <w:rPr>
          <w:rStyle w:val="Q"/>
          <w:rFonts w:ascii="David" w:eastAsia="David" w:hAnsi="David" w:cs="David"/>
          <w:sz w:val="28"/>
          <w:szCs w:val="28"/>
          <w:rtl/>
          <w:rPrChange w:id="8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4" w:author="אברהם" w:date="2012-11-23T10:23:00Z">
            <w:rPr>
              <w:rStyle w:val="Q"/>
              <w:rFonts w:ascii="David" w:hAnsi="David" w:cs="David"/>
              <w:rtl/>
            </w:rPr>
          </w:rPrChange>
        </w:rPr>
        <w:t>כל</w:t>
      </w:r>
      <w:r w:rsidRPr="00A90D62">
        <w:rPr>
          <w:rStyle w:val="Q"/>
          <w:rFonts w:ascii="David" w:eastAsia="David" w:hAnsi="David" w:cs="David"/>
          <w:sz w:val="28"/>
          <w:szCs w:val="28"/>
          <w:rtl/>
          <w:rPrChange w:id="8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6" w:author="אברהם" w:date="2012-11-23T10:23:00Z">
            <w:rPr>
              <w:rStyle w:val="Q"/>
              <w:rFonts w:ascii="David" w:hAnsi="David" w:cs="David"/>
              <w:rtl/>
            </w:rPr>
          </w:rPrChange>
        </w:rPr>
        <w:t>הקרקעות</w:t>
      </w:r>
      <w:r w:rsidRPr="00A90D62">
        <w:rPr>
          <w:rStyle w:val="Q"/>
          <w:rFonts w:ascii="David" w:eastAsia="David" w:hAnsi="David" w:cs="David"/>
          <w:sz w:val="28"/>
          <w:szCs w:val="28"/>
          <w:rtl/>
          <w:rPrChange w:id="8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8" w:author="אברהם" w:date="2012-11-23T10:23:00Z">
            <w:rPr>
              <w:rStyle w:val="Q"/>
              <w:rFonts w:ascii="David" w:hAnsi="David" w:cs="David"/>
              <w:rtl/>
            </w:rPr>
          </w:rPrChange>
        </w:rPr>
        <w:t>שייכות</w:t>
      </w:r>
      <w:r w:rsidRPr="00A90D62">
        <w:rPr>
          <w:rStyle w:val="Q"/>
          <w:rFonts w:ascii="David" w:eastAsia="David" w:hAnsi="David" w:cs="David"/>
          <w:sz w:val="28"/>
          <w:szCs w:val="28"/>
          <w:rtl/>
          <w:rPrChange w:id="8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0" w:author="אברהם" w:date="2012-11-23T10:23:00Z">
            <w:rPr>
              <w:rStyle w:val="Q"/>
              <w:rFonts w:ascii="David" w:hAnsi="David" w:cs="David"/>
              <w:rtl/>
            </w:rPr>
          </w:rPrChange>
        </w:rPr>
        <w:t>לחברה</w:t>
      </w:r>
      <w:r w:rsidRPr="00A90D62">
        <w:rPr>
          <w:rStyle w:val="Q"/>
          <w:rFonts w:ascii="David" w:eastAsia="David" w:hAnsi="David" w:cs="David"/>
          <w:sz w:val="28"/>
          <w:szCs w:val="28"/>
          <w:rtl/>
          <w:rPrChange w:id="8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2" w:author="אברהם" w:date="2012-11-23T10:23:00Z">
            <w:rPr>
              <w:rStyle w:val="Q"/>
              <w:rFonts w:ascii="David" w:hAnsi="David" w:cs="David"/>
              <w:rtl/>
            </w:rPr>
          </w:rPrChange>
        </w:rPr>
        <w:t>ציבורית, והיא</w:t>
      </w:r>
      <w:r w:rsidRPr="00A90D62">
        <w:rPr>
          <w:rStyle w:val="Q"/>
          <w:rFonts w:ascii="David" w:eastAsia="David" w:hAnsi="David" w:cs="David"/>
          <w:sz w:val="28"/>
          <w:szCs w:val="28"/>
          <w:rtl/>
          <w:rPrChange w:id="8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4" w:author="אברהם" w:date="2012-11-23T10:23:00Z">
            <w:rPr>
              <w:rStyle w:val="Q"/>
              <w:rFonts w:ascii="David" w:hAnsi="David" w:cs="David"/>
              <w:rtl/>
            </w:rPr>
          </w:rPrChange>
        </w:rPr>
        <w:t>מחכירה</w:t>
      </w:r>
      <w:r w:rsidRPr="00A90D62">
        <w:rPr>
          <w:rStyle w:val="Q"/>
          <w:rFonts w:ascii="David" w:eastAsia="David" w:hAnsi="David" w:cs="David"/>
          <w:sz w:val="28"/>
          <w:szCs w:val="28"/>
          <w:rtl/>
          <w:rPrChange w:id="8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6" w:author="אברהם" w:date="2012-11-23T10:23:00Z">
            <w:rPr>
              <w:rStyle w:val="Q"/>
              <w:rFonts w:ascii="David" w:hAnsi="David" w:cs="David"/>
              <w:rtl/>
            </w:rPr>
          </w:rPrChange>
        </w:rPr>
        <w:t>אותן</w:t>
      </w:r>
      <w:r w:rsidRPr="00A90D62">
        <w:rPr>
          <w:rStyle w:val="Q"/>
          <w:rFonts w:ascii="David" w:eastAsia="David" w:hAnsi="David" w:cs="David"/>
          <w:sz w:val="28"/>
          <w:szCs w:val="28"/>
          <w:rtl/>
          <w:rPrChange w:id="8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8" w:author="אברהם" w:date="2012-11-23T10:23:00Z">
            <w:rPr>
              <w:rStyle w:val="Q"/>
              <w:rFonts w:ascii="David" w:hAnsi="David" w:cs="David"/>
              <w:rtl/>
            </w:rPr>
          </w:rPrChange>
        </w:rPr>
        <w:t>לאזרחים</w:t>
      </w:r>
      <w:r w:rsidRPr="00A90D62">
        <w:rPr>
          <w:rStyle w:val="Q"/>
          <w:rFonts w:ascii="David" w:eastAsia="David" w:hAnsi="David" w:cs="David"/>
          <w:sz w:val="28"/>
          <w:szCs w:val="28"/>
          <w:rtl/>
          <w:rPrChange w:id="8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0" w:author="אברהם" w:date="2012-11-23T10:23:00Z">
            <w:rPr>
              <w:rStyle w:val="Q"/>
              <w:rFonts w:ascii="David" w:hAnsi="David" w:cs="David"/>
              <w:rtl/>
            </w:rPr>
          </w:rPrChange>
        </w:rPr>
        <w:t>עד</w:t>
      </w:r>
      <w:r w:rsidRPr="00A90D62">
        <w:rPr>
          <w:rStyle w:val="Q"/>
          <w:rFonts w:ascii="David" w:eastAsia="David" w:hAnsi="David" w:cs="David"/>
          <w:sz w:val="28"/>
          <w:szCs w:val="28"/>
          <w:rtl/>
          <w:rPrChange w:id="8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2" w:author="אברהם" w:date="2012-11-23T10:23:00Z">
            <w:rPr>
              <w:rStyle w:val="Q"/>
              <w:rFonts w:ascii="David" w:hAnsi="David" w:cs="David"/>
              <w:rtl/>
            </w:rPr>
          </w:rPrChange>
        </w:rPr>
        <w:t>שנת</w:t>
      </w:r>
      <w:r w:rsidRPr="00A90D62">
        <w:rPr>
          <w:rStyle w:val="Q"/>
          <w:rFonts w:ascii="David" w:eastAsia="David" w:hAnsi="David" w:cs="David"/>
          <w:sz w:val="28"/>
          <w:szCs w:val="28"/>
          <w:rtl/>
          <w:rPrChange w:id="8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4" w:author="אברהם" w:date="2012-11-23T10:23:00Z">
            <w:rPr>
              <w:rStyle w:val="Q"/>
              <w:rFonts w:ascii="David" w:hAnsi="David" w:cs="David"/>
              <w:rtl/>
            </w:rPr>
          </w:rPrChange>
        </w:rPr>
        <w:t>היובל:</w:t>
      </w:r>
    </w:p>
    <w:p w:rsidR="009C2B09" w:rsidRPr="00A90D62" w:rsidRDefault="009C2B09" w:rsidP="009C2B09">
      <w:pPr>
        <w:pStyle w:val="a1"/>
        <w:bidi/>
        <w:ind w:left="709"/>
        <w:rPr>
          <w:rStyle w:val="Q"/>
          <w:rFonts w:ascii="David" w:hAnsi="David" w:cs="David"/>
          <w:sz w:val="28"/>
          <w:szCs w:val="28"/>
          <w:rtl/>
          <w:rPrChange w:id="875" w:author="אברהם" w:date="2012-11-23T10:23:00Z">
            <w:rPr>
              <w:rStyle w:val="Q"/>
              <w:rFonts w:ascii="David" w:hAnsi="David" w:cs="David"/>
              <w:rtl/>
            </w:rPr>
          </w:rPrChange>
        </w:rPr>
      </w:pPr>
      <w:r w:rsidRPr="00A90D62">
        <w:rPr>
          <w:rFonts w:ascii="David" w:hAnsi="David" w:cs="David"/>
          <w:sz w:val="28"/>
          <w:szCs w:val="28"/>
          <w:rtl/>
          <w:rPrChange w:id="876" w:author="אברהם" w:date="2012-11-23T10:23:00Z">
            <w:rPr>
              <w:rFonts w:ascii="David" w:hAnsi="David" w:cs="David"/>
              <w:rtl/>
            </w:rPr>
          </w:rPrChange>
        </w:rPr>
        <w:t>"הקרקע</w:t>
      </w:r>
      <w:r w:rsidRPr="00A90D62">
        <w:rPr>
          <w:rFonts w:ascii="David" w:eastAsia="David" w:hAnsi="David" w:cs="David"/>
          <w:sz w:val="28"/>
          <w:szCs w:val="28"/>
          <w:rtl/>
          <w:rPrChange w:id="877" w:author="אברהם" w:date="2012-11-23T10:23:00Z">
            <w:rPr>
              <w:rFonts w:ascii="David" w:eastAsia="David" w:hAnsi="David" w:cs="David"/>
              <w:rtl/>
            </w:rPr>
          </w:rPrChange>
        </w:rPr>
        <w:t xml:space="preserve"> </w:t>
      </w:r>
      <w:r w:rsidRPr="00A90D62">
        <w:rPr>
          <w:rFonts w:ascii="David" w:hAnsi="David" w:cs="David"/>
          <w:sz w:val="28"/>
          <w:szCs w:val="28"/>
          <w:rtl/>
          <w:rPrChange w:id="878" w:author="אברהם" w:date="2012-11-23T10:23:00Z">
            <w:rPr>
              <w:rFonts w:ascii="David" w:hAnsi="David" w:cs="David"/>
              <w:rtl/>
            </w:rPr>
          </w:rPrChange>
        </w:rPr>
        <w:t>לא</w:t>
      </w:r>
      <w:r w:rsidRPr="00A90D62">
        <w:rPr>
          <w:rFonts w:ascii="David" w:eastAsia="David" w:hAnsi="David" w:cs="David"/>
          <w:sz w:val="28"/>
          <w:szCs w:val="28"/>
          <w:rtl/>
          <w:rPrChange w:id="879" w:author="אברהם" w:date="2012-11-23T10:23:00Z">
            <w:rPr>
              <w:rFonts w:ascii="David" w:eastAsia="David" w:hAnsi="David" w:cs="David"/>
              <w:rtl/>
            </w:rPr>
          </w:rPrChange>
        </w:rPr>
        <w:t xml:space="preserve"> </w:t>
      </w:r>
      <w:r w:rsidRPr="00A90D62">
        <w:rPr>
          <w:rFonts w:ascii="David" w:hAnsi="David" w:cs="David"/>
          <w:sz w:val="28"/>
          <w:szCs w:val="28"/>
          <w:rtl/>
          <w:rPrChange w:id="880" w:author="אברהם" w:date="2012-11-23T10:23:00Z">
            <w:rPr>
              <w:rFonts w:ascii="David" w:hAnsi="David" w:cs="David"/>
              <w:rtl/>
            </w:rPr>
          </w:rPrChange>
        </w:rPr>
        <w:t>לי</w:t>
      </w:r>
      <w:r w:rsidRPr="00A90D62">
        <w:rPr>
          <w:rFonts w:ascii="David" w:eastAsia="David" w:hAnsi="David" w:cs="David"/>
          <w:sz w:val="28"/>
          <w:szCs w:val="28"/>
          <w:rtl/>
          <w:rPrChange w:id="881" w:author="אברהם" w:date="2012-11-23T10:23:00Z">
            <w:rPr>
              <w:rFonts w:ascii="David" w:eastAsia="David" w:hAnsi="David" w:cs="David"/>
              <w:rtl/>
            </w:rPr>
          </w:rPrChange>
        </w:rPr>
        <w:t xml:space="preserve"> </w:t>
      </w:r>
      <w:r w:rsidRPr="00A90D62">
        <w:rPr>
          <w:rFonts w:ascii="David" w:hAnsi="David" w:cs="David"/>
          <w:sz w:val="28"/>
          <w:szCs w:val="28"/>
          <w:rtl/>
          <w:rPrChange w:id="882" w:author="אברהם" w:date="2012-11-23T10:23:00Z">
            <w:rPr>
              <w:rFonts w:ascii="David" w:hAnsi="David" w:cs="David"/>
              <w:rtl/>
            </w:rPr>
          </w:rPrChange>
        </w:rPr>
        <w:t>הוא, כי</w:t>
      </w:r>
      <w:r w:rsidRPr="00A90D62">
        <w:rPr>
          <w:rFonts w:ascii="David" w:eastAsia="David" w:hAnsi="David" w:cs="David"/>
          <w:sz w:val="28"/>
          <w:szCs w:val="28"/>
          <w:rtl/>
          <w:rPrChange w:id="883" w:author="אברהם" w:date="2012-11-23T10:23:00Z">
            <w:rPr>
              <w:rFonts w:ascii="David" w:eastAsia="David" w:hAnsi="David" w:cs="David"/>
              <w:rtl/>
            </w:rPr>
          </w:rPrChange>
        </w:rPr>
        <w:t xml:space="preserve"> </w:t>
      </w:r>
      <w:r w:rsidRPr="00A90D62">
        <w:rPr>
          <w:rFonts w:ascii="David" w:hAnsi="David" w:cs="David"/>
          <w:sz w:val="28"/>
          <w:szCs w:val="28"/>
          <w:rtl/>
          <w:rPrChange w:id="884" w:author="אברהם" w:date="2012-11-23T10:23:00Z">
            <w:rPr>
              <w:rFonts w:ascii="David" w:hAnsi="David" w:cs="David"/>
              <w:rtl/>
            </w:rPr>
          </w:rPrChange>
        </w:rPr>
        <w:t>לקחתיו</w:t>
      </w:r>
      <w:r w:rsidRPr="00A90D62">
        <w:rPr>
          <w:rFonts w:ascii="David" w:eastAsia="David" w:hAnsi="David" w:cs="David"/>
          <w:sz w:val="28"/>
          <w:szCs w:val="28"/>
          <w:rtl/>
          <w:rPrChange w:id="885" w:author="אברהם" w:date="2012-11-23T10:23:00Z">
            <w:rPr>
              <w:rFonts w:ascii="David" w:eastAsia="David" w:hAnsi="David" w:cs="David"/>
              <w:rtl/>
            </w:rPr>
          </w:rPrChange>
        </w:rPr>
        <w:t xml:space="preserve"> </w:t>
      </w:r>
      <w:r w:rsidRPr="00A90D62">
        <w:rPr>
          <w:rFonts w:ascii="David" w:hAnsi="David" w:cs="David"/>
          <w:sz w:val="28"/>
          <w:szCs w:val="28"/>
          <w:rtl/>
          <w:rPrChange w:id="886" w:author="אברהם" w:date="2012-11-23T10:23:00Z">
            <w:rPr>
              <w:rFonts w:ascii="David" w:hAnsi="David" w:cs="David"/>
              <w:rtl/>
            </w:rPr>
          </w:rPrChange>
        </w:rPr>
        <w:t>בחכירה</w:t>
      </w:r>
      <w:r w:rsidRPr="00A90D62">
        <w:rPr>
          <w:rFonts w:ascii="David" w:eastAsia="David" w:hAnsi="David" w:cs="David"/>
          <w:sz w:val="28"/>
          <w:szCs w:val="28"/>
          <w:rtl/>
          <w:rPrChange w:id="887" w:author="אברהם" w:date="2012-11-23T10:23:00Z">
            <w:rPr>
              <w:rFonts w:ascii="David" w:eastAsia="David" w:hAnsi="David" w:cs="David"/>
              <w:rtl/>
            </w:rPr>
          </w:rPrChange>
        </w:rPr>
        <w:t xml:space="preserve"> </w:t>
      </w:r>
      <w:r w:rsidRPr="00A90D62">
        <w:rPr>
          <w:rFonts w:ascii="David" w:hAnsi="David" w:cs="David"/>
          <w:sz w:val="28"/>
          <w:szCs w:val="28"/>
          <w:rtl/>
          <w:rPrChange w:id="888" w:author="אברהם" w:date="2012-11-23T10:23:00Z">
            <w:rPr>
              <w:rFonts w:ascii="David" w:hAnsi="David" w:cs="David"/>
              <w:rtl/>
            </w:rPr>
          </w:rPrChange>
        </w:rPr>
        <w:t>אך</w:t>
      </w:r>
      <w:r w:rsidRPr="00A90D62">
        <w:rPr>
          <w:rFonts w:ascii="David" w:eastAsia="David" w:hAnsi="David" w:cs="David"/>
          <w:sz w:val="28"/>
          <w:szCs w:val="28"/>
          <w:rtl/>
          <w:rPrChange w:id="889" w:author="אברהם" w:date="2012-11-23T10:23:00Z">
            <w:rPr>
              <w:rFonts w:ascii="David" w:eastAsia="David" w:hAnsi="David" w:cs="David"/>
              <w:rtl/>
            </w:rPr>
          </w:rPrChange>
        </w:rPr>
        <w:t xml:space="preserve"> </w:t>
      </w:r>
      <w:r w:rsidRPr="00A90D62">
        <w:rPr>
          <w:rFonts w:ascii="David" w:hAnsi="David" w:cs="David"/>
          <w:sz w:val="28"/>
          <w:szCs w:val="28"/>
          <w:rtl/>
          <w:rPrChange w:id="890" w:author="אברהם" w:date="2012-11-23T10:23:00Z">
            <w:rPr>
              <w:rFonts w:ascii="David" w:hAnsi="David" w:cs="David"/>
              <w:rtl/>
            </w:rPr>
          </w:rPrChange>
        </w:rPr>
        <w:t>עד</w:t>
      </w:r>
      <w:r w:rsidRPr="00A90D62">
        <w:rPr>
          <w:rFonts w:ascii="David" w:eastAsia="David" w:hAnsi="David" w:cs="David"/>
          <w:sz w:val="28"/>
          <w:szCs w:val="28"/>
          <w:rtl/>
          <w:rPrChange w:id="891" w:author="אברהם" w:date="2012-11-23T10:23:00Z">
            <w:rPr>
              <w:rFonts w:ascii="David" w:eastAsia="David" w:hAnsi="David" w:cs="David"/>
              <w:rtl/>
            </w:rPr>
          </w:rPrChange>
        </w:rPr>
        <w:t xml:space="preserve"> </w:t>
      </w:r>
      <w:r w:rsidRPr="00A90D62">
        <w:rPr>
          <w:rFonts w:ascii="David" w:hAnsi="David" w:cs="David"/>
          <w:sz w:val="28"/>
          <w:szCs w:val="28"/>
          <w:rtl/>
          <w:rPrChange w:id="892" w:author="אברהם" w:date="2012-11-23T10:23:00Z">
            <w:rPr>
              <w:rFonts w:ascii="David" w:hAnsi="David" w:cs="David"/>
              <w:rtl/>
            </w:rPr>
          </w:rPrChange>
        </w:rPr>
        <w:t>היובל</w:t>
      </w:r>
      <w:r w:rsidRPr="00A90D62">
        <w:rPr>
          <w:rFonts w:ascii="David" w:eastAsia="David" w:hAnsi="David" w:cs="David"/>
          <w:sz w:val="28"/>
          <w:szCs w:val="28"/>
          <w:rtl/>
          <w:rPrChange w:id="893" w:author="אברהם" w:date="2012-11-23T10:23:00Z">
            <w:rPr>
              <w:rFonts w:ascii="David" w:eastAsia="David" w:hAnsi="David" w:cs="David"/>
              <w:rtl/>
            </w:rPr>
          </w:rPrChange>
        </w:rPr>
        <w:t xml:space="preserve"> </w:t>
      </w:r>
      <w:r w:rsidRPr="00A90D62">
        <w:rPr>
          <w:rFonts w:ascii="David" w:hAnsi="David" w:cs="David"/>
          <w:sz w:val="28"/>
          <w:szCs w:val="28"/>
          <w:rtl/>
          <w:rPrChange w:id="894" w:author="אברהם" w:date="2012-11-23T10:23:00Z">
            <w:rPr>
              <w:rFonts w:ascii="David" w:hAnsi="David" w:cs="David"/>
              <w:rtl/>
            </w:rPr>
          </w:rPrChange>
        </w:rPr>
        <w:t>הבא, כאשר</w:t>
      </w:r>
      <w:r w:rsidRPr="00A90D62">
        <w:rPr>
          <w:rFonts w:ascii="David" w:eastAsia="David" w:hAnsi="David" w:cs="David"/>
          <w:sz w:val="28"/>
          <w:szCs w:val="28"/>
          <w:rtl/>
          <w:rPrChange w:id="895" w:author="אברהם" w:date="2012-11-23T10:23:00Z">
            <w:rPr>
              <w:rFonts w:ascii="David" w:eastAsia="David" w:hAnsi="David" w:cs="David"/>
              <w:rtl/>
            </w:rPr>
          </w:rPrChange>
        </w:rPr>
        <w:t xml:space="preserve"> </w:t>
      </w:r>
      <w:r w:rsidRPr="00A90D62">
        <w:rPr>
          <w:rFonts w:ascii="David" w:hAnsi="David" w:cs="David"/>
          <w:sz w:val="28"/>
          <w:szCs w:val="28"/>
          <w:rtl/>
          <w:rPrChange w:id="896" w:author="אברהם" w:date="2012-11-23T10:23:00Z">
            <w:rPr>
              <w:rFonts w:ascii="David" w:hAnsi="David" w:cs="David"/>
              <w:rtl/>
            </w:rPr>
          </w:rPrChange>
        </w:rPr>
        <w:t>עשה</w:t>
      </w:r>
      <w:r w:rsidRPr="00A90D62">
        <w:rPr>
          <w:rFonts w:ascii="David" w:eastAsia="David" w:hAnsi="David" w:cs="David"/>
          <w:sz w:val="28"/>
          <w:szCs w:val="28"/>
          <w:rtl/>
          <w:rPrChange w:id="897" w:author="אברהם" w:date="2012-11-23T10:23:00Z">
            <w:rPr>
              <w:rFonts w:ascii="David" w:eastAsia="David" w:hAnsi="David" w:cs="David"/>
              <w:rtl/>
            </w:rPr>
          </w:rPrChange>
        </w:rPr>
        <w:t xml:space="preserve"> </w:t>
      </w:r>
      <w:r w:rsidRPr="00A90D62">
        <w:rPr>
          <w:rFonts w:ascii="David" w:hAnsi="David" w:cs="David"/>
          <w:sz w:val="28"/>
          <w:szCs w:val="28"/>
          <w:rtl/>
          <w:rPrChange w:id="898" w:author="אברהם" w:date="2012-11-23T10:23:00Z">
            <w:rPr>
              <w:rFonts w:ascii="David" w:hAnsi="David" w:cs="David"/>
              <w:rtl/>
            </w:rPr>
          </w:rPrChange>
        </w:rPr>
        <w:t>ידידי</w:t>
      </w:r>
      <w:r w:rsidRPr="00A90D62">
        <w:rPr>
          <w:rFonts w:ascii="David" w:eastAsia="David" w:hAnsi="David" w:cs="David"/>
          <w:sz w:val="28"/>
          <w:szCs w:val="28"/>
          <w:rtl/>
          <w:rPrChange w:id="899" w:author="אברהם" w:date="2012-11-23T10:23:00Z">
            <w:rPr>
              <w:rFonts w:ascii="David" w:eastAsia="David" w:hAnsi="David" w:cs="David"/>
              <w:rtl/>
            </w:rPr>
          </w:rPrChange>
        </w:rPr>
        <w:t xml:space="preserve"> </w:t>
      </w:r>
      <w:r w:rsidRPr="00A90D62">
        <w:rPr>
          <w:rFonts w:ascii="David" w:hAnsi="David" w:cs="David"/>
          <w:sz w:val="28"/>
          <w:szCs w:val="28"/>
          <w:rtl/>
          <w:rPrChange w:id="900" w:author="אברהם" w:date="2012-11-23T10:23:00Z">
            <w:rPr>
              <w:rFonts w:ascii="David" w:hAnsi="David" w:cs="David"/>
              <w:rtl/>
            </w:rPr>
          </w:rPrChange>
        </w:rPr>
        <w:t>רשיד</w:t>
      </w:r>
      <w:r w:rsidRPr="00A90D62">
        <w:rPr>
          <w:rFonts w:ascii="David" w:eastAsia="David" w:hAnsi="David" w:cs="David"/>
          <w:sz w:val="28"/>
          <w:szCs w:val="28"/>
          <w:rtl/>
          <w:rPrChange w:id="901" w:author="אברהם" w:date="2012-11-23T10:23:00Z">
            <w:rPr>
              <w:rFonts w:ascii="David" w:eastAsia="David" w:hAnsi="David" w:cs="David"/>
              <w:rtl/>
            </w:rPr>
          </w:rPrChange>
        </w:rPr>
        <w:t xml:space="preserve"> </w:t>
      </w:r>
      <w:r w:rsidRPr="00A90D62">
        <w:rPr>
          <w:rFonts w:ascii="David" w:hAnsi="David" w:cs="David"/>
          <w:sz w:val="28"/>
          <w:szCs w:val="28"/>
          <w:rtl/>
          <w:rPrChange w:id="902" w:author="אברהם" w:date="2012-11-23T10:23:00Z">
            <w:rPr>
              <w:rFonts w:ascii="David" w:hAnsi="David" w:cs="David"/>
              <w:rtl/>
            </w:rPr>
          </w:rPrChange>
        </w:rPr>
        <w:t>בקחתו</w:t>
      </w:r>
      <w:r w:rsidRPr="00A90D62">
        <w:rPr>
          <w:rFonts w:ascii="David" w:eastAsia="David" w:hAnsi="David" w:cs="David"/>
          <w:sz w:val="28"/>
          <w:szCs w:val="28"/>
          <w:rtl/>
          <w:rPrChange w:id="903" w:author="אברהם" w:date="2012-11-23T10:23:00Z">
            <w:rPr>
              <w:rFonts w:ascii="David" w:eastAsia="David" w:hAnsi="David" w:cs="David"/>
              <w:rtl/>
            </w:rPr>
          </w:rPrChange>
        </w:rPr>
        <w:t xml:space="preserve"> </w:t>
      </w:r>
      <w:r w:rsidRPr="00A90D62">
        <w:rPr>
          <w:rFonts w:ascii="David" w:hAnsi="David" w:cs="David"/>
          <w:sz w:val="28"/>
          <w:szCs w:val="28"/>
          <w:rtl/>
          <w:rPrChange w:id="904" w:author="אברהם" w:date="2012-11-23T10:23:00Z">
            <w:rPr>
              <w:rFonts w:ascii="David" w:hAnsi="David" w:cs="David"/>
              <w:rtl/>
            </w:rPr>
          </w:rPrChange>
        </w:rPr>
        <w:t>בחכירה</w:t>
      </w:r>
      <w:r w:rsidRPr="00A90D62">
        <w:rPr>
          <w:rFonts w:ascii="David" w:eastAsia="David" w:hAnsi="David" w:cs="David"/>
          <w:sz w:val="28"/>
          <w:szCs w:val="28"/>
          <w:rtl/>
          <w:rPrChange w:id="905" w:author="אברהם" w:date="2012-11-23T10:23:00Z">
            <w:rPr>
              <w:rFonts w:ascii="David" w:eastAsia="David" w:hAnsi="David" w:cs="David"/>
              <w:rtl/>
            </w:rPr>
          </w:rPrChange>
        </w:rPr>
        <w:t xml:space="preserve"> </w:t>
      </w:r>
      <w:r w:rsidRPr="00A90D62">
        <w:rPr>
          <w:rFonts w:ascii="David" w:hAnsi="David" w:cs="David"/>
          <w:sz w:val="28"/>
          <w:szCs w:val="28"/>
          <w:rtl/>
          <w:rPrChange w:id="906" w:author="אברהם" w:date="2012-11-23T10:23:00Z">
            <w:rPr>
              <w:rFonts w:ascii="David" w:hAnsi="David" w:cs="David"/>
              <w:rtl/>
            </w:rPr>
          </w:rPrChange>
        </w:rPr>
        <w:t>את</w:t>
      </w:r>
      <w:r w:rsidRPr="00A90D62">
        <w:rPr>
          <w:rFonts w:ascii="David" w:eastAsia="David" w:hAnsi="David" w:cs="David"/>
          <w:sz w:val="28"/>
          <w:szCs w:val="28"/>
          <w:rtl/>
          <w:rPrChange w:id="907" w:author="אברהם" w:date="2012-11-23T10:23:00Z">
            <w:rPr>
              <w:rFonts w:ascii="David" w:eastAsia="David" w:hAnsi="David" w:cs="David"/>
              <w:rtl/>
            </w:rPr>
          </w:rPrChange>
        </w:rPr>
        <w:t xml:space="preserve"> </w:t>
      </w:r>
      <w:r w:rsidRPr="00A90D62">
        <w:rPr>
          <w:rFonts w:ascii="David" w:hAnsi="David" w:cs="David"/>
          <w:sz w:val="28"/>
          <w:szCs w:val="28"/>
          <w:rtl/>
          <w:rPrChange w:id="908" w:author="אברהם" w:date="2012-11-23T10:23:00Z">
            <w:rPr>
              <w:rFonts w:ascii="David" w:hAnsi="David" w:cs="David"/>
              <w:rtl/>
            </w:rPr>
          </w:rPrChange>
        </w:rPr>
        <w:t>הגנות" ... "שנת</w:t>
      </w:r>
      <w:r w:rsidRPr="00A90D62">
        <w:rPr>
          <w:rFonts w:ascii="David" w:eastAsia="David" w:hAnsi="David" w:cs="David"/>
          <w:sz w:val="28"/>
          <w:szCs w:val="28"/>
          <w:rtl/>
          <w:rPrChange w:id="909" w:author="אברהם" w:date="2012-11-23T10:23:00Z">
            <w:rPr>
              <w:rFonts w:ascii="David" w:eastAsia="David" w:hAnsi="David" w:cs="David"/>
              <w:rtl/>
            </w:rPr>
          </w:rPrChange>
        </w:rPr>
        <w:t xml:space="preserve"> </w:t>
      </w:r>
      <w:r w:rsidRPr="00A90D62">
        <w:rPr>
          <w:rFonts w:ascii="David" w:hAnsi="David" w:cs="David"/>
          <w:sz w:val="28"/>
          <w:szCs w:val="28"/>
          <w:rtl/>
          <w:rPrChange w:id="910" w:author="אברהם" w:date="2012-11-23T10:23:00Z">
            <w:rPr>
              <w:rFonts w:ascii="David" w:hAnsi="David" w:cs="David"/>
              <w:rtl/>
            </w:rPr>
          </w:rPrChange>
        </w:rPr>
        <w:t>היובל" - ענה</w:t>
      </w:r>
      <w:r w:rsidRPr="00A90D62">
        <w:rPr>
          <w:rFonts w:ascii="David" w:eastAsia="David" w:hAnsi="David" w:cs="David"/>
          <w:sz w:val="28"/>
          <w:szCs w:val="28"/>
          <w:rtl/>
          <w:rPrChange w:id="911" w:author="אברהם" w:date="2012-11-23T10:23:00Z">
            <w:rPr>
              <w:rFonts w:ascii="David" w:eastAsia="David" w:hAnsi="David" w:cs="David"/>
              <w:rtl/>
            </w:rPr>
          </w:rPrChange>
        </w:rPr>
        <w:t xml:space="preserve"> </w:t>
      </w:r>
      <w:r w:rsidRPr="00A90D62">
        <w:rPr>
          <w:rFonts w:ascii="David" w:hAnsi="David" w:cs="David"/>
          <w:sz w:val="28"/>
          <w:szCs w:val="28"/>
          <w:rtl/>
          <w:rPrChange w:id="912" w:author="אברהם" w:date="2012-11-23T10:23:00Z">
            <w:rPr>
              <w:rFonts w:ascii="David" w:hAnsi="David" w:cs="David"/>
              <w:rtl/>
            </w:rPr>
          </w:rPrChange>
        </w:rPr>
        <w:t>דוד</w:t>
      </w:r>
      <w:r w:rsidRPr="00A90D62">
        <w:rPr>
          <w:rFonts w:ascii="David" w:eastAsia="David" w:hAnsi="David" w:cs="David"/>
          <w:sz w:val="28"/>
          <w:szCs w:val="28"/>
          <w:rtl/>
          <w:rPrChange w:id="913" w:author="אברהם" w:date="2012-11-23T10:23:00Z">
            <w:rPr>
              <w:rFonts w:ascii="David" w:eastAsia="David" w:hAnsi="David" w:cs="David"/>
              <w:rtl/>
            </w:rPr>
          </w:rPrChange>
        </w:rPr>
        <w:t xml:space="preserve"> </w:t>
      </w:r>
      <w:r w:rsidRPr="00A90D62">
        <w:rPr>
          <w:rFonts w:ascii="David" w:hAnsi="David" w:cs="David"/>
          <w:sz w:val="28"/>
          <w:szCs w:val="28"/>
          <w:rtl/>
          <w:rPrChange w:id="914" w:author="אברהם" w:date="2012-11-23T10:23:00Z">
            <w:rPr>
              <w:rFonts w:ascii="David" w:hAnsi="David" w:cs="David"/>
              <w:rtl/>
            </w:rPr>
          </w:rPrChange>
        </w:rPr>
        <w:t>- איננה</w:t>
      </w:r>
      <w:r w:rsidRPr="00A90D62">
        <w:rPr>
          <w:rFonts w:ascii="David" w:eastAsia="David" w:hAnsi="David" w:cs="David"/>
          <w:sz w:val="28"/>
          <w:szCs w:val="28"/>
          <w:rtl/>
          <w:rPrChange w:id="915" w:author="אברהם" w:date="2012-11-23T10:23:00Z">
            <w:rPr>
              <w:rFonts w:ascii="David" w:eastAsia="David" w:hAnsi="David" w:cs="David"/>
              <w:rtl/>
            </w:rPr>
          </w:rPrChange>
        </w:rPr>
        <w:t xml:space="preserve"> </w:t>
      </w:r>
      <w:r w:rsidRPr="00A90D62">
        <w:rPr>
          <w:rFonts w:ascii="David" w:hAnsi="David" w:cs="David"/>
          <w:sz w:val="28"/>
          <w:szCs w:val="28"/>
          <w:rtl/>
          <w:rPrChange w:id="916" w:author="אברהם" w:date="2012-11-23T10:23:00Z">
            <w:rPr>
              <w:rFonts w:ascii="David" w:hAnsi="David" w:cs="David"/>
              <w:rtl/>
            </w:rPr>
          </w:rPrChange>
        </w:rPr>
        <w:t>תקון</w:t>
      </w:r>
      <w:r w:rsidRPr="00A90D62">
        <w:rPr>
          <w:rFonts w:ascii="David" w:eastAsia="David" w:hAnsi="David" w:cs="David"/>
          <w:sz w:val="28"/>
          <w:szCs w:val="28"/>
          <w:rtl/>
          <w:rPrChange w:id="917" w:author="אברהם" w:date="2012-11-23T10:23:00Z">
            <w:rPr>
              <w:rFonts w:ascii="David" w:eastAsia="David" w:hAnsi="David" w:cs="David"/>
              <w:rtl/>
            </w:rPr>
          </w:rPrChange>
        </w:rPr>
        <w:t xml:space="preserve"> </w:t>
      </w:r>
      <w:r w:rsidRPr="00A90D62">
        <w:rPr>
          <w:rFonts w:ascii="David" w:hAnsi="David" w:cs="David"/>
          <w:sz w:val="28"/>
          <w:szCs w:val="28"/>
          <w:rtl/>
          <w:rPrChange w:id="918" w:author="אברהם" w:date="2012-11-23T10:23:00Z">
            <w:rPr>
              <w:rFonts w:ascii="David" w:hAnsi="David" w:cs="David"/>
              <w:rtl/>
            </w:rPr>
          </w:rPrChange>
        </w:rPr>
        <w:t>חדש, כי</w:t>
      </w:r>
      <w:r w:rsidRPr="00A90D62">
        <w:rPr>
          <w:rFonts w:ascii="David" w:eastAsia="David" w:hAnsi="David" w:cs="David"/>
          <w:sz w:val="28"/>
          <w:szCs w:val="28"/>
          <w:rtl/>
          <w:rPrChange w:id="919" w:author="אברהם" w:date="2012-11-23T10:23:00Z">
            <w:rPr>
              <w:rFonts w:ascii="David" w:eastAsia="David" w:hAnsi="David" w:cs="David"/>
              <w:rtl/>
            </w:rPr>
          </w:rPrChange>
        </w:rPr>
        <w:t xml:space="preserve"> </w:t>
      </w:r>
      <w:r w:rsidRPr="00A90D62">
        <w:rPr>
          <w:rFonts w:ascii="David" w:hAnsi="David" w:cs="David"/>
          <w:sz w:val="28"/>
          <w:szCs w:val="28"/>
          <w:rtl/>
          <w:rPrChange w:id="920" w:author="אברהם" w:date="2012-11-23T10:23:00Z">
            <w:rPr>
              <w:rFonts w:ascii="David" w:hAnsi="David" w:cs="David"/>
              <w:rtl/>
            </w:rPr>
          </w:rPrChange>
        </w:rPr>
        <w:t>אם</w:t>
      </w:r>
      <w:r w:rsidRPr="00A90D62">
        <w:rPr>
          <w:rFonts w:ascii="David" w:eastAsia="David" w:hAnsi="David" w:cs="David"/>
          <w:sz w:val="28"/>
          <w:szCs w:val="28"/>
          <w:rtl/>
          <w:rPrChange w:id="921" w:author="אברהם" w:date="2012-11-23T10:23:00Z">
            <w:rPr>
              <w:rFonts w:ascii="David" w:eastAsia="David" w:hAnsi="David" w:cs="David"/>
              <w:rtl/>
            </w:rPr>
          </w:rPrChange>
        </w:rPr>
        <w:t xml:space="preserve"> </w:t>
      </w:r>
      <w:r w:rsidRPr="00A90D62">
        <w:rPr>
          <w:rFonts w:ascii="David" w:hAnsi="David" w:cs="David"/>
          <w:sz w:val="28"/>
          <w:szCs w:val="28"/>
          <w:rtl/>
          <w:rPrChange w:id="922" w:author="אברהם" w:date="2012-11-23T10:23:00Z">
            <w:rPr>
              <w:rFonts w:ascii="David" w:hAnsi="David" w:cs="David"/>
              <w:rtl/>
            </w:rPr>
          </w:rPrChange>
        </w:rPr>
        <w:t>תקון</w:t>
      </w:r>
      <w:r w:rsidRPr="00A90D62">
        <w:rPr>
          <w:rFonts w:ascii="David" w:eastAsia="David" w:hAnsi="David" w:cs="David"/>
          <w:sz w:val="28"/>
          <w:szCs w:val="28"/>
          <w:rtl/>
          <w:rPrChange w:id="923" w:author="אברהם" w:date="2012-11-23T10:23:00Z">
            <w:rPr>
              <w:rFonts w:ascii="David" w:eastAsia="David" w:hAnsi="David" w:cs="David"/>
              <w:rtl/>
            </w:rPr>
          </w:rPrChange>
        </w:rPr>
        <w:t xml:space="preserve"> </w:t>
      </w:r>
      <w:r w:rsidRPr="00A90D62">
        <w:rPr>
          <w:rFonts w:ascii="David" w:hAnsi="David" w:cs="David"/>
          <w:sz w:val="28"/>
          <w:szCs w:val="28"/>
          <w:rtl/>
          <w:rPrChange w:id="924" w:author="אברהם" w:date="2012-11-23T10:23:00Z">
            <w:rPr>
              <w:rFonts w:ascii="David" w:hAnsi="David" w:cs="David"/>
              <w:rtl/>
            </w:rPr>
          </w:rPrChange>
        </w:rPr>
        <w:t>ישן</w:t>
      </w:r>
      <w:r w:rsidRPr="00A90D62">
        <w:rPr>
          <w:rFonts w:ascii="David" w:eastAsia="David" w:hAnsi="David" w:cs="David"/>
          <w:sz w:val="28"/>
          <w:szCs w:val="28"/>
          <w:rtl/>
          <w:rPrChange w:id="925" w:author="אברהם" w:date="2012-11-23T10:23:00Z">
            <w:rPr>
              <w:rFonts w:ascii="David" w:eastAsia="David" w:hAnsi="David" w:cs="David"/>
              <w:rtl/>
            </w:rPr>
          </w:rPrChange>
        </w:rPr>
        <w:t xml:space="preserve"> </w:t>
      </w:r>
      <w:r w:rsidRPr="00A90D62">
        <w:rPr>
          <w:rFonts w:ascii="David" w:hAnsi="David" w:cs="David"/>
          <w:sz w:val="28"/>
          <w:szCs w:val="28"/>
          <w:rtl/>
          <w:rPrChange w:id="926" w:author="אברהם" w:date="2012-11-23T10:23:00Z">
            <w:rPr>
              <w:rFonts w:ascii="David" w:hAnsi="David" w:cs="David"/>
              <w:rtl/>
            </w:rPr>
          </w:rPrChange>
        </w:rPr>
        <w:t>נושן</w:t>
      </w:r>
      <w:r w:rsidRPr="00A90D62">
        <w:rPr>
          <w:rFonts w:ascii="David" w:eastAsia="David" w:hAnsi="David" w:cs="David"/>
          <w:sz w:val="28"/>
          <w:szCs w:val="28"/>
          <w:rtl/>
          <w:rPrChange w:id="927" w:author="אברהם" w:date="2012-11-23T10:23:00Z">
            <w:rPr>
              <w:rFonts w:ascii="David" w:eastAsia="David" w:hAnsi="David" w:cs="David"/>
              <w:rtl/>
            </w:rPr>
          </w:rPrChange>
        </w:rPr>
        <w:t xml:space="preserve"> </w:t>
      </w:r>
      <w:r w:rsidRPr="00A90D62">
        <w:rPr>
          <w:rFonts w:ascii="David" w:hAnsi="David" w:cs="David"/>
          <w:sz w:val="28"/>
          <w:szCs w:val="28"/>
          <w:rtl/>
          <w:rPrChange w:id="928" w:author="אברהם" w:date="2012-11-23T10:23:00Z">
            <w:rPr>
              <w:rFonts w:ascii="David" w:hAnsi="David" w:cs="David"/>
              <w:rtl/>
            </w:rPr>
          </w:rPrChange>
        </w:rPr>
        <w:t>שיסד</w:t>
      </w:r>
      <w:r w:rsidRPr="00A90D62">
        <w:rPr>
          <w:rFonts w:ascii="David" w:eastAsia="David" w:hAnsi="David" w:cs="David"/>
          <w:sz w:val="28"/>
          <w:szCs w:val="28"/>
          <w:rtl/>
          <w:rPrChange w:id="929" w:author="אברהם" w:date="2012-11-23T10:23:00Z">
            <w:rPr>
              <w:rFonts w:ascii="David" w:eastAsia="David" w:hAnsi="David" w:cs="David"/>
              <w:rtl/>
            </w:rPr>
          </w:rPrChange>
        </w:rPr>
        <w:t xml:space="preserve"> </w:t>
      </w:r>
      <w:r w:rsidRPr="00A90D62">
        <w:rPr>
          <w:rFonts w:ascii="David" w:hAnsi="David" w:cs="David"/>
          <w:sz w:val="28"/>
          <w:szCs w:val="28"/>
          <w:rtl/>
          <w:rPrChange w:id="930" w:author="אברהם" w:date="2012-11-23T10:23:00Z">
            <w:rPr>
              <w:rFonts w:ascii="David" w:hAnsi="David" w:cs="David"/>
              <w:rtl/>
            </w:rPr>
          </w:rPrChange>
        </w:rPr>
        <w:t>משה</w:t>
      </w:r>
      <w:r w:rsidRPr="00A90D62">
        <w:rPr>
          <w:rFonts w:ascii="David" w:eastAsia="David" w:hAnsi="David" w:cs="David"/>
          <w:sz w:val="28"/>
          <w:szCs w:val="28"/>
          <w:rtl/>
          <w:rPrChange w:id="931" w:author="אברהם" w:date="2012-11-23T10:23:00Z">
            <w:rPr>
              <w:rFonts w:ascii="David" w:eastAsia="David" w:hAnsi="David" w:cs="David"/>
              <w:rtl/>
            </w:rPr>
          </w:rPrChange>
        </w:rPr>
        <w:t xml:space="preserve"> </w:t>
      </w:r>
      <w:r w:rsidRPr="00A90D62">
        <w:rPr>
          <w:rFonts w:ascii="David" w:hAnsi="David" w:cs="David"/>
          <w:sz w:val="28"/>
          <w:szCs w:val="28"/>
          <w:rtl/>
          <w:rPrChange w:id="932" w:author="אברהם" w:date="2012-11-23T10:23:00Z">
            <w:rPr>
              <w:rFonts w:ascii="David" w:hAnsi="David" w:cs="David"/>
              <w:rtl/>
            </w:rPr>
          </w:rPrChange>
        </w:rPr>
        <w:t>רבנו. אחרי</w:t>
      </w:r>
      <w:r w:rsidRPr="00A90D62">
        <w:rPr>
          <w:rFonts w:ascii="David" w:eastAsia="David" w:hAnsi="David" w:cs="David"/>
          <w:sz w:val="28"/>
          <w:szCs w:val="28"/>
          <w:rtl/>
          <w:rPrChange w:id="933" w:author="אברהם" w:date="2012-11-23T10:23:00Z">
            <w:rPr>
              <w:rFonts w:ascii="David" w:eastAsia="David" w:hAnsi="David" w:cs="David"/>
              <w:rtl/>
            </w:rPr>
          </w:rPrChange>
        </w:rPr>
        <w:t xml:space="preserve"> </w:t>
      </w:r>
      <w:r w:rsidRPr="00A90D62">
        <w:rPr>
          <w:rFonts w:ascii="David" w:hAnsi="David" w:cs="David"/>
          <w:sz w:val="28"/>
          <w:szCs w:val="28"/>
          <w:rtl/>
          <w:rPrChange w:id="934" w:author="אברהם" w:date="2012-11-23T10:23:00Z">
            <w:rPr>
              <w:rFonts w:ascii="David" w:hAnsi="David" w:cs="David"/>
              <w:rtl/>
            </w:rPr>
          </w:rPrChange>
        </w:rPr>
        <w:t>שבע</w:t>
      </w:r>
      <w:r w:rsidRPr="00A90D62">
        <w:rPr>
          <w:rFonts w:ascii="David" w:eastAsia="David" w:hAnsi="David" w:cs="David"/>
          <w:sz w:val="28"/>
          <w:szCs w:val="28"/>
          <w:rtl/>
          <w:rPrChange w:id="935" w:author="אברהם" w:date="2012-11-23T10:23:00Z">
            <w:rPr>
              <w:rFonts w:ascii="David" w:eastAsia="David" w:hAnsi="David" w:cs="David"/>
              <w:rtl/>
            </w:rPr>
          </w:rPrChange>
        </w:rPr>
        <w:t xml:space="preserve"> </w:t>
      </w:r>
      <w:r w:rsidRPr="00A90D62">
        <w:rPr>
          <w:rFonts w:ascii="David" w:hAnsi="David" w:cs="David"/>
          <w:sz w:val="28"/>
          <w:szCs w:val="28"/>
          <w:rtl/>
          <w:rPrChange w:id="936" w:author="אברהם" w:date="2012-11-23T10:23:00Z">
            <w:rPr>
              <w:rFonts w:ascii="David" w:hAnsi="David" w:cs="David"/>
              <w:rtl/>
            </w:rPr>
          </w:rPrChange>
        </w:rPr>
        <w:t>שמיטות, וכל</w:t>
      </w:r>
      <w:r w:rsidRPr="00A90D62">
        <w:rPr>
          <w:rFonts w:ascii="David" w:eastAsia="David" w:hAnsi="David" w:cs="David"/>
          <w:sz w:val="28"/>
          <w:szCs w:val="28"/>
          <w:rtl/>
          <w:rPrChange w:id="937" w:author="אברהם" w:date="2012-11-23T10:23:00Z">
            <w:rPr>
              <w:rFonts w:ascii="David" w:eastAsia="David" w:hAnsi="David" w:cs="David"/>
              <w:rtl/>
            </w:rPr>
          </w:rPrChange>
        </w:rPr>
        <w:t xml:space="preserve"> </w:t>
      </w:r>
      <w:r w:rsidRPr="00A90D62">
        <w:rPr>
          <w:rFonts w:ascii="David" w:hAnsi="David" w:cs="David"/>
          <w:sz w:val="28"/>
          <w:szCs w:val="28"/>
          <w:rtl/>
          <w:rPrChange w:id="938" w:author="אברהם" w:date="2012-11-23T10:23:00Z">
            <w:rPr>
              <w:rFonts w:ascii="David" w:hAnsi="David" w:cs="David"/>
              <w:rtl/>
            </w:rPr>
          </w:rPrChange>
        </w:rPr>
        <w:t>שמיטה</w:t>
      </w:r>
      <w:r w:rsidRPr="00A90D62">
        <w:rPr>
          <w:rFonts w:ascii="David" w:eastAsia="David" w:hAnsi="David" w:cs="David"/>
          <w:sz w:val="28"/>
          <w:szCs w:val="28"/>
          <w:rtl/>
          <w:rPrChange w:id="939" w:author="אברהם" w:date="2012-11-23T10:23:00Z">
            <w:rPr>
              <w:rFonts w:ascii="David" w:eastAsia="David" w:hAnsi="David" w:cs="David"/>
              <w:rtl/>
            </w:rPr>
          </w:rPrChange>
        </w:rPr>
        <w:t xml:space="preserve"> </w:t>
      </w:r>
      <w:r w:rsidRPr="00A90D62">
        <w:rPr>
          <w:rFonts w:ascii="David" w:hAnsi="David" w:cs="David"/>
          <w:sz w:val="28"/>
          <w:szCs w:val="28"/>
          <w:rtl/>
          <w:rPrChange w:id="940" w:author="אברהם" w:date="2012-11-23T10:23:00Z">
            <w:rPr>
              <w:rFonts w:ascii="David" w:hAnsi="David" w:cs="David"/>
              <w:rtl/>
            </w:rPr>
          </w:rPrChange>
        </w:rPr>
        <w:t>שבע</w:t>
      </w:r>
      <w:r w:rsidRPr="00A90D62">
        <w:rPr>
          <w:rFonts w:ascii="David" w:eastAsia="David" w:hAnsi="David" w:cs="David"/>
          <w:sz w:val="28"/>
          <w:szCs w:val="28"/>
          <w:rtl/>
          <w:rPrChange w:id="941" w:author="אברהם" w:date="2012-11-23T10:23:00Z">
            <w:rPr>
              <w:rFonts w:ascii="David" w:eastAsia="David" w:hAnsi="David" w:cs="David"/>
              <w:rtl/>
            </w:rPr>
          </w:rPrChange>
        </w:rPr>
        <w:t xml:space="preserve"> </w:t>
      </w:r>
      <w:r w:rsidRPr="00A90D62">
        <w:rPr>
          <w:rFonts w:ascii="David" w:hAnsi="David" w:cs="David"/>
          <w:sz w:val="28"/>
          <w:szCs w:val="28"/>
          <w:rtl/>
          <w:rPrChange w:id="942" w:author="אברהם" w:date="2012-11-23T10:23:00Z">
            <w:rPr>
              <w:rFonts w:ascii="David" w:hAnsi="David" w:cs="David"/>
              <w:rtl/>
            </w:rPr>
          </w:rPrChange>
        </w:rPr>
        <w:t>שנים, נסבו</w:t>
      </w:r>
      <w:r w:rsidRPr="00A90D62">
        <w:rPr>
          <w:rFonts w:ascii="David" w:eastAsia="David" w:hAnsi="David" w:cs="David"/>
          <w:sz w:val="28"/>
          <w:szCs w:val="28"/>
          <w:rtl/>
          <w:rPrChange w:id="943" w:author="אברהם" w:date="2012-11-23T10:23:00Z">
            <w:rPr>
              <w:rFonts w:ascii="David" w:eastAsia="David" w:hAnsi="David" w:cs="David"/>
              <w:rtl/>
            </w:rPr>
          </w:rPrChange>
        </w:rPr>
        <w:t xml:space="preserve"> </w:t>
      </w:r>
      <w:r w:rsidRPr="00A90D62">
        <w:rPr>
          <w:rFonts w:ascii="David" w:hAnsi="David" w:cs="David"/>
          <w:sz w:val="28"/>
          <w:szCs w:val="28"/>
          <w:rtl/>
          <w:rPrChange w:id="944" w:author="אברהם" w:date="2012-11-23T10:23:00Z">
            <w:rPr>
              <w:rFonts w:ascii="David" w:hAnsi="David" w:cs="David"/>
              <w:rtl/>
            </w:rPr>
          </w:rPrChange>
        </w:rPr>
        <w:t>הנכסים</w:t>
      </w:r>
      <w:r w:rsidRPr="00A90D62">
        <w:rPr>
          <w:rFonts w:ascii="David" w:eastAsia="David" w:hAnsi="David" w:cs="David"/>
          <w:sz w:val="28"/>
          <w:szCs w:val="28"/>
          <w:rtl/>
          <w:rPrChange w:id="945" w:author="אברהם" w:date="2012-11-23T10:23:00Z">
            <w:rPr>
              <w:rFonts w:ascii="David" w:eastAsia="David" w:hAnsi="David" w:cs="David"/>
              <w:rtl/>
            </w:rPr>
          </w:rPrChange>
        </w:rPr>
        <w:t xml:space="preserve"> </w:t>
      </w:r>
      <w:r w:rsidRPr="00A90D62">
        <w:rPr>
          <w:rFonts w:ascii="David" w:hAnsi="David" w:cs="David"/>
          <w:sz w:val="28"/>
          <w:szCs w:val="28"/>
          <w:rtl/>
          <w:rPrChange w:id="946" w:author="אברהם" w:date="2012-11-23T10:23:00Z">
            <w:rPr>
              <w:rFonts w:ascii="David" w:hAnsi="David" w:cs="David"/>
              <w:rtl/>
            </w:rPr>
          </w:rPrChange>
        </w:rPr>
        <w:t>הנמכרים</w:t>
      </w:r>
      <w:r w:rsidRPr="00A90D62">
        <w:rPr>
          <w:rFonts w:ascii="David" w:eastAsia="David" w:hAnsi="David" w:cs="David"/>
          <w:sz w:val="28"/>
          <w:szCs w:val="28"/>
          <w:rtl/>
          <w:rPrChange w:id="947" w:author="אברהם" w:date="2012-11-23T10:23:00Z">
            <w:rPr>
              <w:rFonts w:ascii="David" w:eastAsia="David" w:hAnsi="David" w:cs="David"/>
              <w:rtl/>
            </w:rPr>
          </w:rPrChange>
        </w:rPr>
        <w:t xml:space="preserve"> </w:t>
      </w:r>
      <w:r w:rsidRPr="00A90D62">
        <w:rPr>
          <w:rFonts w:ascii="David" w:hAnsi="David" w:cs="David"/>
          <w:sz w:val="28"/>
          <w:szCs w:val="28"/>
          <w:rtl/>
          <w:rPrChange w:id="948" w:author="אברהם" w:date="2012-11-23T10:23:00Z">
            <w:rPr>
              <w:rFonts w:ascii="David" w:hAnsi="David" w:cs="David"/>
              <w:rtl/>
            </w:rPr>
          </w:rPrChange>
        </w:rPr>
        <w:t>בשנת</w:t>
      </w:r>
      <w:r w:rsidRPr="00A90D62">
        <w:rPr>
          <w:rFonts w:ascii="David" w:eastAsia="David" w:hAnsi="David" w:cs="David"/>
          <w:sz w:val="28"/>
          <w:szCs w:val="28"/>
          <w:rtl/>
          <w:rPrChange w:id="949" w:author="אברהם" w:date="2012-11-23T10:23:00Z">
            <w:rPr>
              <w:rFonts w:ascii="David" w:eastAsia="David" w:hAnsi="David" w:cs="David"/>
              <w:rtl/>
            </w:rPr>
          </w:rPrChange>
        </w:rPr>
        <w:t xml:space="preserve"> </w:t>
      </w:r>
      <w:r w:rsidRPr="00A90D62">
        <w:rPr>
          <w:rFonts w:ascii="David" w:hAnsi="David" w:cs="David"/>
          <w:sz w:val="28"/>
          <w:szCs w:val="28"/>
          <w:rtl/>
          <w:rPrChange w:id="950" w:author="אברהם" w:date="2012-11-23T10:23:00Z">
            <w:rPr>
              <w:rFonts w:ascii="David" w:hAnsi="David" w:cs="David"/>
              <w:rtl/>
            </w:rPr>
          </w:rPrChange>
        </w:rPr>
        <w:t>החמשים</w:t>
      </w:r>
      <w:r w:rsidRPr="00A90D62">
        <w:rPr>
          <w:rFonts w:ascii="David" w:eastAsia="David" w:hAnsi="David" w:cs="David"/>
          <w:sz w:val="28"/>
          <w:szCs w:val="28"/>
          <w:rtl/>
          <w:rPrChange w:id="951" w:author="אברהם" w:date="2012-11-23T10:23:00Z">
            <w:rPr>
              <w:rFonts w:ascii="David" w:eastAsia="David" w:hAnsi="David" w:cs="David"/>
              <w:rtl/>
            </w:rPr>
          </w:rPrChange>
        </w:rPr>
        <w:t xml:space="preserve"> </w:t>
      </w:r>
      <w:r w:rsidRPr="00A90D62">
        <w:rPr>
          <w:rFonts w:ascii="David" w:hAnsi="David" w:cs="David"/>
          <w:sz w:val="28"/>
          <w:szCs w:val="28"/>
          <w:rtl/>
          <w:rPrChange w:id="952" w:author="אברהם" w:date="2012-11-23T10:23:00Z">
            <w:rPr>
              <w:rFonts w:ascii="David" w:hAnsi="David" w:cs="David"/>
              <w:rtl/>
            </w:rPr>
          </w:rPrChange>
        </w:rPr>
        <w:t>לבעלם</w:t>
      </w:r>
      <w:r w:rsidRPr="00A90D62">
        <w:rPr>
          <w:rFonts w:ascii="David" w:eastAsia="David" w:hAnsi="David" w:cs="David"/>
          <w:sz w:val="28"/>
          <w:szCs w:val="28"/>
          <w:rtl/>
          <w:rPrChange w:id="953" w:author="אברהם" w:date="2012-11-23T10:23:00Z">
            <w:rPr>
              <w:rFonts w:ascii="David" w:eastAsia="David" w:hAnsi="David" w:cs="David"/>
              <w:rtl/>
            </w:rPr>
          </w:rPrChange>
        </w:rPr>
        <w:t xml:space="preserve"> </w:t>
      </w:r>
      <w:r w:rsidRPr="00A90D62">
        <w:rPr>
          <w:rFonts w:ascii="David" w:hAnsi="David" w:cs="David"/>
          <w:sz w:val="28"/>
          <w:szCs w:val="28"/>
          <w:rtl/>
          <w:rPrChange w:id="954" w:author="אברהם" w:date="2012-11-23T10:23:00Z">
            <w:rPr>
              <w:rFonts w:ascii="David" w:hAnsi="David" w:cs="David"/>
              <w:rtl/>
            </w:rPr>
          </w:rPrChange>
        </w:rPr>
        <w:t>הראשון. אנחנו</w:t>
      </w:r>
      <w:r w:rsidRPr="00A90D62">
        <w:rPr>
          <w:rFonts w:ascii="David" w:eastAsia="David" w:hAnsi="David" w:cs="David"/>
          <w:sz w:val="28"/>
          <w:szCs w:val="28"/>
          <w:rtl/>
          <w:rPrChange w:id="955" w:author="אברהם" w:date="2012-11-23T10:23:00Z">
            <w:rPr>
              <w:rFonts w:ascii="David" w:eastAsia="David" w:hAnsi="David" w:cs="David"/>
              <w:rtl/>
            </w:rPr>
          </w:rPrChange>
        </w:rPr>
        <w:t xml:space="preserve"> </w:t>
      </w:r>
      <w:r w:rsidRPr="00A90D62">
        <w:rPr>
          <w:rFonts w:ascii="David" w:hAnsi="David" w:cs="David"/>
          <w:sz w:val="28"/>
          <w:szCs w:val="28"/>
          <w:rtl/>
          <w:rPrChange w:id="956" w:author="אברהם" w:date="2012-11-23T10:23:00Z">
            <w:rPr>
              <w:rFonts w:ascii="David" w:hAnsi="David" w:cs="David"/>
              <w:rtl/>
            </w:rPr>
          </w:rPrChange>
        </w:rPr>
        <w:t>שנינו</w:t>
      </w:r>
      <w:r w:rsidRPr="00A90D62">
        <w:rPr>
          <w:rFonts w:ascii="David" w:eastAsia="David" w:hAnsi="David" w:cs="David"/>
          <w:sz w:val="28"/>
          <w:szCs w:val="28"/>
          <w:rtl/>
          <w:rPrChange w:id="957" w:author="אברהם" w:date="2012-11-23T10:23:00Z">
            <w:rPr>
              <w:rFonts w:ascii="David" w:eastAsia="David" w:hAnsi="David" w:cs="David"/>
              <w:rtl/>
            </w:rPr>
          </w:rPrChange>
        </w:rPr>
        <w:t xml:space="preserve"> </w:t>
      </w:r>
      <w:r w:rsidRPr="00A90D62">
        <w:rPr>
          <w:rFonts w:ascii="David" w:hAnsi="David" w:cs="David"/>
          <w:sz w:val="28"/>
          <w:szCs w:val="28"/>
          <w:rtl/>
          <w:rPrChange w:id="958" w:author="אברהם" w:date="2012-11-23T10:23:00Z">
            <w:rPr>
              <w:rFonts w:ascii="David" w:hAnsi="David" w:cs="David"/>
              <w:rtl/>
            </w:rPr>
          </w:rPrChange>
        </w:rPr>
        <w:t>מעט</w:t>
      </w:r>
      <w:r w:rsidRPr="00A90D62">
        <w:rPr>
          <w:rFonts w:ascii="David" w:eastAsia="David" w:hAnsi="David" w:cs="David"/>
          <w:sz w:val="28"/>
          <w:szCs w:val="28"/>
          <w:rtl/>
          <w:rPrChange w:id="959" w:author="אברהם" w:date="2012-11-23T10:23:00Z">
            <w:rPr>
              <w:rFonts w:ascii="David" w:eastAsia="David" w:hAnsi="David" w:cs="David"/>
              <w:rtl/>
            </w:rPr>
          </w:rPrChange>
        </w:rPr>
        <w:t xml:space="preserve"> </w:t>
      </w:r>
      <w:r w:rsidRPr="00A90D62">
        <w:rPr>
          <w:rFonts w:ascii="David" w:hAnsi="David" w:cs="David"/>
          <w:sz w:val="28"/>
          <w:szCs w:val="28"/>
          <w:rtl/>
          <w:rPrChange w:id="960" w:author="אברהם" w:date="2012-11-23T10:23:00Z">
            <w:rPr>
              <w:rFonts w:ascii="David" w:hAnsi="David" w:cs="David"/>
              <w:rtl/>
            </w:rPr>
          </w:rPrChange>
        </w:rPr>
        <w:t>את</w:t>
      </w:r>
      <w:r w:rsidRPr="00A90D62">
        <w:rPr>
          <w:rFonts w:ascii="David" w:eastAsia="David" w:hAnsi="David" w:cs="David"/>
          <w:sz w:val="28"/>
          <w:szCs w:val="28"/>
          <w:rtl/>
          <w:rPrChange w:id="961" w:author="אברהם" w:date="2012-11-23T10:23:00Z">
            <w:rPr>
              <w:rFonts w:ascii="David" w:eastAsia="David" w:hAnsi="David" w:cs="David"/>
              <w:rtl/>
            </w:rPr>
          </w:rPrChange>
        </w:rPr>
        <w:t xml:space="preserve"> </w:t>
      </w:r>
      <w:r w:rsidRPr="00A90D62">
        <w:rPr>
          <w:rFonts w:ascii="David" w:hAnsi="David" w:cs="David"/>
          <w:sz w:val="28"/>
          <w:szCs w:val="28"/>
          <w:rtl/>
          <w:rPrChange w:id="962" w:author="אברהם" w:date="2012-11-23T10:23:00Z">
            <w:rPr>
              <w:rFonts w:ascii="David" w:hAnsi="David" w:cs="David"/>
              <w:rtl/>
            </w:rPr>
          </w:rPrChange>
        </w:rPr>
        <w:t>החק</w:t>
      </w:r>
      <w:r w:rsidRPr="00A90D62">
        <w:rPr>
          <w:rFonts w:ascii="David" w:eastAsia="David" w:hAnsi="David" w:cs="David"/>
          <w:sz w:val="28"/>
          <w:szCs w:val="28"/>
          <w:rtl/>
          <w:rPrChange w:id="963" w:author="אברהם" w:date="2012-11-23T10:23:00Z">
            <w:rPr>
              <w:rFonts w:ascii="David" w:eastAsia="David" w:hAnsi="David" w:cs="David"/>
              <w:rtl/>
            </w:rPr>
          </w:rPrChange>
        </w:rPr>
        <w:t xml:space="preserve"> </w:t>
      </w:r>
      <w:r w:rsidRPr="00A90D62">
        <w:rPr>
          <w:rFonts w:ascii="David" w:hAnsi="David" w:cs="David"/>
          <w:sz w:val="28"/>
          <w:szCs w:val="28"/>
          <w:rtl/>
          <w:rPrChange w:id="964" w:author="אברהם" w:date="2012-11-23T10:23:00Z">
            <w:rPr>
              <w:rFonts w:ascii="David" w:hAnsi="David" w:cs="David"/>
              <w:rtl/>
            </w:rPr>
          </w:rPrChange>
        </w:rPr>
        <w:t>הקדמון. בינינו</w:t>
      </w:r>
      <w:r w:rsidRPr="00A90D62">
        <w:rPr>
          <w:rFonts w:ascii="David" w:eastAsia="David" w:hAnsi="David" w:cs="David"/>
          <w:sz w:val="28"/>
          <w:szCs w:val="28"/>
          <w:rtl/>
          <w:rPrChange w:id="965" w:author="אברהם" w:date="2012-11-23T10:23:00Z">
            <w:rPr>
              <w:rFonts w:ascii="David" w:eastAsia="David" w:hAnsi="David" w:cs="David"/>
              <w:rtl/>
            </w:rPr>
          </w:rPrChange>
        </w:rPr>
        <w:t xml:space="preserve"> </w:t>
      </w:r>
      <w:r w:rsidRPr="00A90D62">
        <w:rPr>
          <w:rFonts w:ascii="David" w:hAnsi="David" w:cs="David"/>
          <w:sz w:val="28"/>
          <w:szCs w:val="28"/>
          <w:rtl/>
          <w:rPrChange w:id="966" w:author="אברהם" w:date="2012-11-23T10:23:00Z">
            <w:rPr>
              <w:rFonts w:ascii="David" w:hAnsi="David" w:cs="David"/>
              <w:rtl/>
            </w:rPr>
          </w:rPrChange>
        </w:rPr>
        <w:t>יסבו</w:t>
      </w:r>
      <w:r w:rsidRPr="00A90D62">
        <w:rPr>
          <w:rFonts w:ascii="David" w:eastAsia="David" w:hAnsi="David" w:cs="David"/>
          <w:sz w:val="28"/>
          <w:szCs w:val="28"/>
          <w:rtl/>
          <w:rPrChange w:id="967" w:author="אברהם" w:date="2012-11-23T10:23:00Z">
            <w:rPr>
              <w:rFonts w:ascii="David" w:eastAsia="David" w:hAnsi="David" w:cs="David"/>
              <w:rtl/>
            </w:rPr>
          </w:rPrChange>
        </w:rPr>
        <w:t xml:space="preserve"> </w:t>
      </w:r>
      <w:r w:rsidRPr="00A90D62">
        <w:rPr>
          <w:rFonts w:ascii="David" w:hAnsi="David" w:cs="David"/>
          <w:sz w:val="28"/>
          <w:szCs w:val="28"/>
          <w:rtl/>
          <w:rPrChange w:id="968" w:author="אברהם" w:date="2012-11-23T10:23:00Z">
            <w:rPr>
              <w:rFonts w:ascii="David" w:hAnsi="David" w:cs="David"/>
              <w:rtl/>
            </w:rPr>
          </w:rPrChange>
        </w:rPr>
        <w:t>הקרקעות</w:t>
      </w:r>
      <w:r w:rsidRPr="00A90D62">
        <w:rPr>
          <w:rFonts w:ascii="David" w:eastAsia="David" w:hAnsi="David" w:cs="David"/>
          <w:sz w:val="28"/>
          <w:szCs w:val="28"/>
          <w:rtl/>
          <w:rPrChange w:id="969" w:author="אברהם" w:date="2012-11-23T10:23:00Z">
            <w:rPr>
              <w:rFonts w:ascii="David" w:eastAsia="David" w:hAnsi="David" w:cs="David"/>
              <w:rtl/>
            </w:rPr>
          </w:rPrChange>
        </w:rPr>
        <w:t xml:space="preserve"> </w:t>
      </w:r>
      <w:r w:rsidRPr="00A90D62">
        <w:rPr>
          <w:rFonts w:ascii="David" w:hAnsi="David" w:cs="David"/>
          <w:sz w:val="28"/>
          <w:szCs w:val="28"/>
          <w:rtl/>
          <w:rPrChange w:id="970" w:author="אברהם" w:date="2012-11-23T10:23:00Z">
            <w:rPr>
              <w:rFonts w:ascii="David" w:hAnsi="David" w:cs="David"/>
              <w:rtl/>
            </w:rPr>
          </w:rPrChange>
        </w:rPr>
        <w:t>לחברה</w:t>
      </w:r>
      <w:r w:rsidRPr="00A90D62">
        <w:rPr>
          <w:rFonts w:ascii="David" w:eastAsia="David" w:hAnsi="David" w:cs="David"/>
          <w:sz w:val="28"/>
          <w:szCs w:val="28"/>
          <w:rtl/>
          <w:rPrChange w:id="971" w:author="אברהם" w:date="2012-11-23T10:23:00Z">
            <w:rPr>
              <w:rFonts w:ascii="David" w:eastAsia="David" w:hAnsi="David" w:cs="David"/>
              <w:rtl/>
            </w:rPr>
          </w:rPrChange>
        </w:rPr>
        <w:t xml:space="preserve"> </w:t>
      </w:r>
      <w:r w:rsidRPr="00A90D62">
        <w:rPr>
          <w:rFonts w:ascii="David" w:hAnsi="David" w:cs="David"/>
          <w:sz w:val="28"/>
          <w:szCs w:val="28"/>
          <w:rtl/>
          <w:rPrChange w:id="972" w:author="אברהם" w:date="2012-11-23T10:23:00Z">
            <w:rPr>
              <w:rFonts w:ascii="David" w:hAnsi="David" w:cs="David"/>
              <w:rtl/>
            </w:rPr>
          </w:rPrChange>
        </w:rPr>
        <w:t>החדשה. משה</w:t>
      </w:r>
      <w:r w:rsidRPr="00A90D62">
        <w:rPr>
          <w:rFonts w:ascii="David" w:eastAsia="David" w:hAnsi="David" w:cs="David"/>
          <w:sz w:val="28"/>
          <w:szCs w:val="28"/>
          <w:rtl/>
          <w:rPrChange w:id="973" w:author="אברהם" w:date="2012-11-23T10:23:00Z">
            <w:rPr>
              <w:rFonts w:ascii="David" w:eastAsia="David" w:hAnsi="David" w:cs="David"/>
              <w:rtl/>
            </w:rPr>
          </w:rPrChange>
        </w:rPr>
        <w:t xml:space="preserve"> </w:t>
      </w:r>
      <w:r w:rsidRPr="00A90D62">
        <w:rPr>
          <w:rFonts w:ascii="David" w:hAnsi="David" w:cs="David"/>
          <w:sz w:val="28"/>
          <w:szCs w:val="28"/>
          <w:rtl/>
          <w:rPrChange w:id="974" w:author="אברהם" w:date="2012-11-23T10:23:00Z">
            <w:rPr>
              <w:rFonts w:ascii="David" w:hAnsi="David" w:cs="David"/>
              <w:rtl/>
            </w:rPr>
          </w:rPrChange>
        </w:rPr>
        <w:t>רבנו</w:t>
      </w:r>
      <w:r w:rsidRPr="00A90D62">
        <w:rPr>
          <w:rFonts w:ascii="David" w:eastAsia="David" w:hAnsi="David" w:cs="David"/>
          <w:sz w:val="28"/>
          <w:szCs w:val="28"/>
          <w:rtl/>
          <w:rPrChange w:id="975" w:author="אברהם" w:date="2012-11-23T10:23:00Z">
            <w:rPr>
              <w:rFonts w:ascii="David" w:eastAsia="David" w:hAnsi="David" w:cs="David"/>
              <w:rtl/>
            </w:rPr>
          </w:rPrChange>
        </w:rPr>
        <w:t xml:space="preserve"> </w:t>
      </w:r>
      <w:r w:rsidRPr="00A90D62">
        <w:rPr>
          <w:rFonts w:ascii="David" w:hAnsi="David" w:cs="David"/>
          <w:sz w:val="28"/>
          <w:szCs w:val="28"/>
          <w:rtl/>
          <w:rPrChange w:id="976" w:author="אברהם" w:date="2012-11-23T10:23:00Z">
            <w:rPr>
              <w:rFonts w:ascii="David" w:hAnsi="David" w:cs="David"/>
              <w:rtl/>
            </w:rPr>
          </w:rPrChange>
        </w:rPr>
        <w:t>כבר</w:t>
      </w:r>
      <w:r w:rsidRPr="00A90D62">
        <w:rPr>
          <w:rFonts w:ascii="David" w:eastAsia="David" w:hAnsi="David" w:cs="David"/>
          <w:sz w:val="28"/>
          <w:szCs w:val="28"/>
          <w:rtl/>
          <w:rPrChange w:id="977" w:author="אברהם" w:date="2012-11-23T10:23:00Z">
            <w:rPr>
              <w:rFonts w:ascii="David" w:eastAsia="David" w:hAnsi="David" w:cs="David"/>
              <w:rtl/>
            </w:rPr>
          </w:rPrChange>
        </w:rPr>
        <w:t xml:space="preserve"> </w:t>
      </w:r>
      <w:r w:rsidRPr="00A90D62">
        <w:rPr>
          <w:rFonts w:ascii="David" w:hAnsi="David" w:cs="David"/>
          <w:sz w:val="28"/>
          <w:szCs w:val="28"/>
          <w:rtl/>
          <w:rPrChange w:id="978" w:author="אברהם" w:date="2012-11-23T10:23:00Z">
            <w:rPr>
              <w:rFonts w:ascii="David" w:hAnsi="David" w:cs="David"/>
              <w:rtl/>
            </w:rPr>
          </w:rPrChange>
        </w:rPr>
        <w:t>הציב</w:t>
      </w:r>
      <w:r w:rsidRPr="00A90D62">
        <w:rPr>
          <w:rFonts w:ascii="David" w:eastAsia="David" w:hAnsi="David" w:cs="David"/>
          <w:sz w:val="28"/>
          <w:szCs w:val="28"/>
          <w:rtl/>
          <w:rPrChange w:id="979" w:author="אברהם" w:date="2012-11-23T10:23:00Z">
            <w:rPr>
              <w:rFonts w:ascii="David" w:eastAsia="David" w:hAnsi="David" w:cs="David"/>
              <w:rtl/>
            </w:rPr>
          </w:rPrChange>
        </w:rPr>
        <w:t xml:space="preserve"> </w:t>
      </w:r>
      <w:r w:rsidRPr="00A90D62">
        <w:rPr>
          <w:rFonts w:ascii="David" w:hAnsi="David" w:cs="David"/>
          <w:sz w:val="28"/>
          <w:szCs w:val="28"/>
          <w:rtl/>
          <w:rPrChange w:id="980" w:author="אברהם" w:date="2012-11-23T10:23:00Z">
            <w:rPr>
              <w:rFonts w:ascii="David" w:hAnsi="David" w:cs="David"/>
              <w:rtl/>
            </w:rPr>
          </w:rPrChange>
        </w:rPr>
        <w:t>לו</w:t>
      </w:r>
      <w:r w:rsidRPr="00A90D62">
        <w:rPr>
          <w:rFonts w:ascii="David" w:eastAsia="David" w:hAnsi="David" w:cs="David"/>
          <w:sz w:val="28"/>
          <w:szCs w:val="28"/>
          <w:rtl/>
          <w:rPrChange w:id="981" w:author="אברהם" w:date="2012-11-23T10:23:00Z">
            <w:rPr>
              <w:rFonts w:ascii="David" w:eastAsia="David" w:hAnsi="David" w:cs="David"/>
              <w:rtl/>
            </w:rPr>
          </w:rPrChange>
        </w:rPr>
        <w:t xml:space="preserve"> </w:t>
      </w:r>
      <w:r w:rsidRPr="00A90D62">
        <w:rPr>
          <w:rFonts w:ascii="David" w:hAnsi="David" w:cs="David"/>
          <w:sz w:val="28"/>
          <w:szCs w:val="28"/>
          <w:rtl/>
          <w:rPrChange w:id="982" w:author="אברהם" w:date="2012-11-23T10:23:00Z">
            <w:rPr>
              <w:rFonts w:ascii="David" w:hAnsi="David" w:cs="David"/>
              <w:rtl/>
            </w:rPr>
          </w:rPrChange>
        </w:rPr>
        <w:t>למטרה</w:t>
      </w:r>
      <w:r w:rsidRPr="00A90D62">
        <w:rPr>
          <w:rFonts w:ascii="David" w:eastAsia="David" w:hAnsi="David" w:cs="David"/>
          <w:sz w:val="28"/>
          <w:szCs w:val="28"/>
          <w:rtl/>
          <w:rPrChange w:id="983" w:author="אברהם" w:date="2012-11-23T10:23:00Z">
            <w:rPr>
              <w:rFonts w:ascii="David" w:eastAsia="David" w:hAnsi="David" w:cs="David"/>
              <w:rtl/>
            </w:rPr>
          </w:rPrChange>
        </w:rPr>
        <w:t xml:space="preserve"> </w:t>
      </w:r>
      <w:r w:rsidRPr="00A90D62">
        <w:rPr>
          <w:rFonts w:ascii="David" w:hAnsi="David" w:cs="David"/>
          <w:sz w:val="28"/>
          <w:szCs w:val="28"/>
          <w:rtl/>
          <w:rPrChange w:id="984" w:author="אברהם" w:date="2012-11-23T10:23:00Z">
            <w:rPr>
              <w:rFonts w:ascii="David" w:hAnsi="David" w:cs="David"/>
              <w:rtl/>
            </w:rPr>
          </w:rPrChange>
        </w:rPr>
        <w:t>למנוע</w:t>
      </w:r>
      <w:r w:rsidRPr="00A90D62">
        <w:rPr>
          <w:rFonts w:ascii="David" w:eastAsia="David" w:hAnsi="David" w:cs="David"/>
          <w:sz w:val="28"/>
          <w:szCs w:val="28"/>
          <w:rtl/>
          <w:rPrChange w:id="985" w:author="אברהם" w:date="2012-11-23T10:23:00Z">
            <w:rPr>
              <w:rFonts w:ascii="David" w:eastAsia="David" w:hAnsi="David" w:cs="David"/>
              <w:rtl/>
            </w:rPr>
          </w:rPrChange>
        </w:rPr>
        <w:t xml:space="preserve"> </w:t>
      </w:r>
      <w:r w:rsidRPr="00A90D62">
        <w:rPr>
          <w:rFonts w:ascii="David" w:hAnsi="David" w:cs="David"/>
          <w:sz w:val="28"/>
          <w:szCs w:val="28"/>
          <w:rtl/>
          <w:rPrChange w:id="986" w:author="אברהם" w:date="2012-11-23T10:23:00Z">
            <w:rPr>
              <w:rFonts w:ascii="David" w:hAnsi="David" w:cs="David"/>
              <w:rtl/>
            </w:rPr>
          </w:rPrChange>
        </w:rPr>
        <w:t>את</w:t>
      </w:r>
      <w:r w:rsidRPr="00A90D62">
        <w:rPr>
          <w:rFonts w:ascii="David" w:eastAsia="David" w:hAnsi="David" w:cs="David"/>
          <w:sz w:val="28"/>
          <w:szCs w:val="28"/>
          <w:rtl/>
          <w:rPrChange w:id="987" w:author="אברהם" w:date="2012-11-23T10:23:00Z">
            <w:rPr>
              <w:rFonts w:ascii="David" w:eastAsia="David" w:hAnsi="David" w:cs="David"/>
              <w:rtl/>
            </w:rPr>
          </w:rPrChange>
        </w:rPr>
        <w:t xml:space="preserve"> </w:t>
      </w:r>
      <w:r w:rsidRPr="00A90D62">
        <w:rPr>
          <w:rFonts w:ascii="David" w:hAnsi="David" w:cs="David"/>
          <w:sz w:val="28"/>
          <w:szCs w:val="28"/>
          <w:rtl/>
          <w:rPrChange w:id="988" w:author="אברהם" w:date="2012-11-23T10:23:00Z">
            <w:rPr>
              <w:rFonts w:ascii="David" w:hAnsi="David" w:cs="David"/>
              <w:rtl/>
            </w:rPr>
          </w:rPrChange>
        </w:rPr>
        <w:t>הקבץ</w:t>
      </w:r>
      <w:r w:rsidRPr="00A90D62">
        <w:rPr>
          <w:rFonts w:ascii="David" w:eastAsia="David" w:hAnsi="David" w:cs="David"/>
          <w:sz w:val="28"/>
          <w:szCs w:val="28"/>
          <w:rtl/>
          <w:rPrChange w:id="989" w:author="אברהם" w:date="2012-11-23T10:23:00Z">
            <w:rPr>
              <w:rFonts w:ascii="David" w:eastAsia="David" w:hAnsi="David" w:cs="David"/>
              <w:rtl/>
            </w:rPr>
          </w:rPrChange>
        </w:rPr>
        <w:t xml:space="preserve"> </w:t>
      </w:r>
      <w:r w:rsidRPr="00A90D62">
        <w:rPr>
          <w:rFonts w:ascii="David" w:hAnsi="David" w:cs="David"/>
          <w:sz w:val="28"/>
          <w:szCs w:val="28"/>
          <w:rtl/>
          <w:rPrChange w:id="990" w:author="אברהם" w:date="2012-11-23T10:23:00Z">
            <w:rPr>
              <w:rFonts w:ascii="David" w:hAnsi="David" w:cs="David"/>
              <w:rtl/>
            </w:rPr>
          </w:rPrChange>
        </w:rPr>
        <w:t>הרכוש</w:t>
      </w:r>
      <w:r w:rsidRPr="00A90D62">
        <w:rPr>
          <w:rFonts w:ascii="David" w:eastAsia="David" w:hAnsi="David" w:cs="David"/>
          <w:sz w:val="28"/>
          <w:szCs w:val="28"/>
          <w:rtl/>
          <w:rPrChange w:id="991" w:author="אברהם" w:date="2012-11-23T10:23:00Z">
            <w:rPr>
              <w:rFonts w:ascii="David" w:eastAsia="David" w:hAnsi="David" w:cs="David"/>
              <w:rtl/>
            </w:rPr>
          </w:rPrChange>
        </w:rPr>
        <w:t xml:space="preserve"> </w:t>
      </w:r>
      <w:r w:rsidRPr="00A90D62">
        <w:rPr>
          <w:rFonts w:ascii="David" w:hAnsi="David" w:cs="David"/>
          <w:sz w:val="28"/>
          <w:szCs w:val="28"/>
          <w:rtl/>
          <w:rPrChange w:id="992" w:author="אברהם" w:date="2012-11-23T10:23:00Z">
            <w:rPr>
              <w:rFonts w:ascii="David" w:hAnsi="David" w:cs="David"/>
              <w:rtl/>
            </w:rPr>
          </w:rPrChange>
        </w:rPr>
        <w:t>במדה</w:t>
      </w:r>
      <w:r w:rsidRPr="00A90D62">
        <w:rPr>
          <w:rFonts w:ascii="David" w:eastAsia="David" w:hAnsi="David" w:cs="David"/>
          <w:sz w:val="28"/>
          <w:szCs w:val="28"/>
          <w:rtl/>
          <w:rPrChange w:id="993" w:author="אברהם" w:date="2012-11-23T10:23:00Z">
            <w:rPr>
              <w:rFonts w:ascii="David" w:eastAsia="David" w:hAnsi="David" w:cs="David"/>
              <w:rtl/>
            </w:rPr>
          </w:rPrChange>
        </w:rPr>
        <w:t xml:space="preserve"> </w:t>
      </w:r>
      <w:r w:rsidRPr="00A90D62">
        <w:rPr>
          <w:rFonts w:ascii="David" w:hAnsi="David" w:cs="David"/>
          <w:sz w:val="28"/>
          <w:szCs w:val="28"/>
          <w:rtl/>
          <w:rPrChange w:id="994" w:author="אברהם" w:date="2012-11-23T10:23:00Z">
            <w:rPr>
              <w:rFonts w:ascii="David" w:hAnsi="David" w:cs="David"/>
              <w:rtl/>
            </w:rPr>
          </w:rPrChange>
        </w:rPr>
        <w:t>לא-שוה. אתה</w:t>
      </w:r>
      <w:r w:rsidRPr="00A90D62">
        <w:rPr>
          <w:rFonts w:ascii="David" w:eastAsia="David" w:hAnsi="David" w:cs="David"/>
          <w:sz w:val="28"/>
          <w:szCs w:val="28"/>
          <w:rtl/>
          <w:rPrChange w:id="995" w:author="אברהם" w:date="2012-11-23T10:23:00Z">
            <w:rPr>
              <w:rFonts w:ascii="David" w:eastAsia="David" w:hAnsi="David" w:cs="David"/>
              <w:rtl/>
            </w:rPr>
          </w:rPrChange>
        </w:rPr>
        <w:t xml:space="preserve"> </w:t>
      </w:r>
      <w:r w:rsidRPr="00A90D62">
        <w:rPr>
          <w:rFonts w:ascii="David" w:hAnsi="David" w:cs="David"/>
          <w:sz w:val="28"/>
          <w:szCs w:val="28"/>
          <w:rtl/>
          <w:rPrChange w:id="996" w:author="אברהם" w:date="2012-11-23T10:23:00Z">
            <w:rPr>
              <w:rFonts w:ascii="David" w:hAnsi="David" w:cs="David"/>
              <w:rtl/>
            </w:rPr>
          </w:rPrChange>
        </w:rPr>
        <w:t>תראה, כי</w:t>
      </w:r>
      <w:r w:rsidRPr="00A90D62">
        <w:rPr>
          <w:rFonts w:ascii="David" w:eastAsia="David" w:hAnsi="David" w:cs="David"/>
          <w:sz w:val="28"/>
          <w:szCs w:val="28"/>
          <w:rtl/>
          <w:rPrChange w:id="997" w:author="אברהם" w:date="2012-11-23T10:23:00Z">
            <w:rPr>
              <w:rFonts w:ascii="David" w:eastAsia="David" w:hAnsi="David" w:cs="David"/>
              <w:rtl/>
            </w:rPr>
          </w:rPrChange>
        </w:rPr>
        <w:t xml:space="preserve"> </w:t>
      </w:r>
      <w:r w:rsidRPr="00A90D62">
        <w:rPr>
          <w:rFonts w:ascii="David" w:hAnsi="David" w:cs="David"/>
          <w:sz w:val="28"/>
          <w:szCs w:val="28"/>
          <w:rtl/>
          <w:rPrChange w:id="998" w:author="אברהם" w:date="2012-11-23T10:23:00Z">
            <w:rPr>
              <w:rFonts w:ascii="David" w:hAnsi="David" w:cs="David"/>
              <w:rtl/>
            </w:rPr>
          </w:rPrChange>
        </w:rPr>
        <w:t>גם</w:t>
      </w:r>
      <w:r w:rsidRPr="00A90D62">
        <w:rPr>
          <w:rFonts w:ascii="David" w:eastAsia="David" w:hAnsi="David" w:cs="David"/>
          <w:sz w:val="28"/>
          <w:szCs w:val="28"/>
          <w:rtl/>
          <w:rPrChange w:id="999" w:author="אברהם" w:date="2012-11-23T10:23:00Z">
            <w:rPr>
              <w:rFonts w:ascii="David" w:eastAsia="David" w:hAnsi="David" w:cs="David"/>
              <w:rtl/>
            </w:rPr>
          </w:rPrChange>
        </w:rPr>
        <w:t xml:space="preserve"> </w:t>
      </w:r>
      <w:r w:rsidRPr="00A90D62">
        <w:rPr>
          <w:rFonts w:ascii="David" w:hAnsi="David" w:cs="David"/>
          <w:sz w:val="28"/>
          <w:szCs w:val="28"/>
          <w:rtl/>
          <w:rPrChange w:id="1000" w:author="אברהם" w:date="2012-11-23T10:23:00Z">
            <w:rPr>
              <w:rFonts w:ascii="David" w:hAnsi="David" w:cs="David"/>
              <w:rtl/>
            </w:rPr>
          </w:rPrChange>
        </w:rPr>
        <w:t>שיטתנו</w:t>
      </w:r>
      <w:r w:rsidRPr="00A90D62">
        <w:rPr>
          <w:rFonts w:ascii="David" w:eastAsia="David" w:hAnsi="David" w:cs="David"/>
          <w:sz w:val="28"/>
          <w:szCs w:val="28"/>
          <w:rtl/>
          <w:rPrChange w:id="1001" w:author="אברהם" w:date="2012-11-23T10:23:00Z">
            <w:rPr>
              <w:rFonts w:ascii="David" w:eastAsia="David" w:hAnsi="David" w:cs="David"/>
              <w:rtl/>
            </w:rPr>
          </w:rPrChange>
        </w:rPr>
        <w:t xml:space="preserve"> </w:t>
      </w:r>
      <w:r w:rsidRPr="00A90D62">
        <w:rPr>
          <w:rFonts w:ascii="David" w:hAnsi="David" w:cs="David"/>
          <w:sz w:val="28"/>
          <w:szCs w:val="28"/>
          <w:rtl/>
          <w:rPrChange w:id="1002" w:author="אברהם" w:date="2012-11-23T10:23:00Z">
            <w:rPr>
              <w:rFonts w:ascii="David" w:hAnsi="David" w:cs="David"/>
              <w:rtl/>
            </w:rPr>
          </w:rPrChange>
        </w:rPr>
        <w:t>קולעת</w:t>
      </w:r>
      <w:r w:rsidRPr="00A90D62">
        <w:rPr>
          <w:rFonts w:ascii="David" w:eastAsia="David" w:hAnsi="David" w:cs="David"/>
          <w:sz w:val="28"/>
          <w:szCs w:val="28"/>
          <w:rtl/>
          <w:rPrChange w:id="1003" w:author="אברהם" w:date="2012-11-23T10:23:00Z">
            <w:rPr>
              <w:rFonts w:ascii="David" w:eastAsia="David" w:hAnsi="David" w:cs="David"/>
              <w:rtl/>
            </w:rPr>
          </w:rPrChange>
        </w:rPr>
        <w:t xml:space="preserve"> </w:t>
      </w:r>
      <w:r w:rsidRPr="00A90D62">
        <w:rPr>
          <w:rFonts w:ascii="David" w:hAnsi="David" w:cs="David"/>
          <w:sz w:val="28"/>
          <w:szCs w:val="28"/>
          <w:rtl/>
          <w:rPrChange w:id="1004" w:author="אברהם" w:date="2012-11-23T10:23:00Z">
            <w:rPr>
              <w:rFonts w:ascii="David" w:hAnsi="David" w:cs="David"/>
              <w:rtl/>
            </w:rPr>
          </w:rPrChange>
        </w:rPr>
        <w:t>אל</w:t>
      </w:r>
      <w:r w:rsidRPr="00A90D62">
        <w:rPr>
          <w:rFonts w:ascii="David" w:eastAsia="David" w:hAnsi="David" w:cs="David"/>
          <w:sz w:val="28"/>
          <w:szCs w:val="28"/>
          <w:rtl/>
          <w:rPrChange w:id="1005" w:author="אברהם" w:date="2012-11-23T10:23:00Z">
            <w:rPr>
              <w:rFonts w:ascii="David" w:eastAsia="David" w:hAnsi="David" w:cs="David"/>
              <w:rtl/>
            </w:rPr>
          </w:rPrChange>
        </w:rPr>
        <w:t xml:space="preserve"> </w:t>
      </w:r>
      <w:r w:rsidRPr="00A90D62">
        <w:rPr>
          <w:rFonts w:ascii="David" w:hAnsi="David" w:cs="David"/>
          <w:sz w:val="28"/>
          <w:szCs w:val="28"/>
          <w:rtl/>
          <w:rPrChange w:id="1006" w:author="אברהם" w:date="2012-11-23T10:23:00Z">
            <w:rPr>
              <w:rFonts w:ascii="David" w:hAnsi="David" w:cs="David"/>
              <w:rtl/>
            </w:rPr>
          </w:rPrChange>
        </w:rPr>
        <w:t>השערה</w:t>
      </w:r>
      <w:r w:rsidRPr="00A90D62">
        <w:rPr>
          <w:rFonts w:ascii="David" w:eastAsia="David" w:hAnsi="David" w:cs="David"/>
          <w:sz w:val="28"/>
          <w:szCs w:val="28"/>
          <w:rtl/>
          <w:rPrChange w:id="1007" w:author="אברהם" w:date="2012-11-23T10:23:00Z">
            <w:rPr>
              <w:rFonts w:ascii="David" w:eastAsia="David" w:hAnsi="David" w:cs="David"/>
              <w:rtl/>
            </w:rPr>
          </w:rPrChange>
        </w:rPr>
        <w:t xml:space="preserve"> </w:t>
      </w:r>
      <w:r w:rsidRPr="00A90D62">
        <w:rPr>
          <w:rFonts w:ascii="David" w:hAnsi="David" w:cs="David"/>
          <w:sz w:val="28"/>
          <w:szCs w:val="28"/>
          <w:rtl/>
          <w:rPrChange w:id="1008" w:author="אברהם" w:date="2012-11-23T10:23:00Z">
            <w:rPr>
              <w:rFonts w:ascii="David" w:hAnsi="David" w:cs="David"/>
              <w:rtl/>
            </w:rPr>
          </w:rPrChange>
        </w:rPr>
        <w:t>הזאת</w:t>
      </w:r>
      <w:r w:rsidRPr="00A90D62">
        <w:rPr>
          <w:rFonts w:ascii="David" w:eastAsia="David" w:hAnsi="David" w:cs="David"/>
          <w:sz w:val="28"/>
          <w:szCs w:val="28"/>
          <w:rtl/>
          <w:rPrChange w:id="1009" w:author="אברהם" w:date="2012-11-23T10:23:00Z">
            <w:rPr>
              <w:rFonts w:ascii="David" w:eastAsia="David" w:hAnsi="David" w:cs="David"/>
              <w:rtl/>
            </w:rPr>
          </w:rPrChange>
        </w:rPr>
        <w:t xml:space="preserve"> </w:t>
      </w:r>
      <w:r w:rsidRPr="00A90D62">
        <w:rPr>
          <w:rFonts w:ascii="David" w:hAnsi="David" w:cs="David"/>
          <w:sz w:val="28"/>
          <w:szCs w:val="28"/>
          <w:rtl/>
          <w:rPrChange w:id="1010" w:author="אברהם" w:date="2012-11-23T10:23:00Z">
            <w:rPr>
              <w:rFonts w:ascii="David" w:hAnsi="David" w:cs="David"/>
              <w:rtl/>
            </w:rPr>
          </w:rPrChange>
        </w:rPr>
        <w:t>ולא</w:t>
      </w:r>
      <w:r w:rsidRPr="00A90D62">
        <w:rPr>
          <w:rFonts w:ascii="David" w:eastAsia="David" w:hAnsi="David" w:cs="David"/>
          <w:sz w:val="28"/>
          <w:szCs w:val="28"/>
          <w:rtl/>
          <w:rPrChange w:id="1011" w:author="אברהם" w:date="2012-11-23T10:23:00Z">
            <w:rPr>
              <w:rFonts w:ascii="David" w:eastAsia="David" w:hAnsi="David" w:cs="David"/>
              <w:rtl/>
            </w:rPr>
          </w:rPrChange>
        </w:rPr>
        <w:t xml:space="preserve"> </w:t>
      </w:r>
      <w:r w:rsidRPr="00A90D62">
        <w:rPr>
          <w:rFonts w:ascii="David" w:hAnsi="David" w:cs="David"/>
          <w:sz w:val="28"/>
          <w:szCs w:val="28"/>
          <w:rtl/>
          <w:rPrChange w:id="1012" w:author="אברהם" w:date="2012-11-23T10:23:00Z">
            <w:rPr>
              <w:rFonts w:ascii="David" w:hAnsi="David" w:cs="David"/>
              <w:rtl/>
            </w:rPr>
          </w:rPrChange>
        </w:rPr>
        <w:t>תחטיא. ובעלות</w:t>
      </w:r>
      <w:r w:rsidRPr="00A90D62">
        <w:rPr>
          <w:rFonts w:ascii="David" w:eastAsia="David" w:hAnsi="David" w:cs="David"/>
          <w:sz w:val="28"/>
          <w:szCs w:val="28"/>
          <w:rtl/>
          <w:rPrChange w:id="1013" w:author="אברהם" w:date="2012-11-23T10:23:00Z">
            <w:rPr>
              <w:rFonts w:ascii="David" w:eastAsia="David" w:hAnsi="David" w:cs="David"/>
              <w:rtl/>
            </w:rPr>
          </w:rPrChange>
        </w:rPr>
        <w:t xml:space="preserve"> </w:t>
      </w:r>
      <w:r w:rsidRPr="00A90D62">
        <w:rPr>
          <w:rFonts w:ascii="David" w:hAnsi="David" w:cs="David"/>
          <w:sz w:val="28"/>
          <w:szCs w:val="28"/>
          <w:rtl/>
          <w:rPrChange w:id="1014" w:author="אברהם" w:date="2012-11-23T10:23:00Z">
            <w:rPr>
              <w:rFonts w:ascii="David" w:hAnsi="David" w:cs="David"/>
              <w:rtl/>
            </w:rPr>
          </w:rPrChange>
        </w:rPr>
        <w:t>מחיר</w:t>
      </w:r>
      <w:r w:rsidRPr="00A90D62">
        <w:rPr>
          <w:rFonts w:ascii="David" w:eastAsia="David" w:hAnsi="David" w:cs="David"/>
          <w:sz w:val="28"/>
          <w:szCs w:val="28"/>
          <w:rtl/>
          <w:rPrChange w:id="1015" w:author="אברהם" w:date="2012-11-23T10:23:00Z">
            <w:rPr>
              <w:rFonts w:ascii="David" w:eastAsia="David" w:hAnsi="David" w:cs="David"/>
              <w:rtl/>
            </w:rPr>
          </w:rPrChange>
        </w:rPr>
        <w:t xml:space="preserve"> </w:t>
      </w:r>
      <w:r w:rsidRPr="00A90D62">
        <w:rPr>
          <w:rFonts w:ascii="David" w:hAnsi="David" w:cs="David"/>
          <w:sz w:val="28"/>
          <w:szCs w:val="28"/>
          <w:rtl/>
          <w:rPrChange w:id="1016" w:author="אברהם" w:date="2012-11-23T10:23:00Z">
            <w:rPr>
              <w:rFonts w:ascii="David" w:hAnsi="David" w:cs="David"/>
              <w:rtl/>
            </w:rPr>
          </w:rPrChange>
        </w:rPr>
        <w:t>הקרקעות, לא</w:t>
      </w:r>
      <w:r w:rsidRPr="00A90D62">
        <w:rPr>
          <w:rFonts w:ascii="David" w:eastAsia="David" w:hAnsi="David" w:cs="David"/>
          <w:sz w:val="28"/>
          <w:szCs w:val="28"/>
          <w:rtl/>
          <w:rPrChange w:id="1017" w:author="אברהם" w:date="2012-11-23T10:23:00Z">
            <w:rPr>
              <w:rFonts w:ascii="David" w:eastAsia="David" w:hAnsi="David" w:cs="David"/>
              <w:rtl/>
            </w:rPr>
          </w:rPrChange>
        </w:rPr>
        <w:t xml:space="preserve"> </w:t>
      </w:r>
      <w:r w:rsidRPr="00A90D62">
        <w:rPr>
          <w:rFonts w:ascii="David" w:hAnsi="David" w:cs="David"/>
          <w:sz w:val="28"/>
          <w:szCs w:val="28"/>
          <w:rtl/>
          <w:rPrChange w:id="1018" w:author="אברהם" w:date="2012-11-23T10:23:00Z">
            <w:rPr>
              <w:rFonts w:ascii="David" w:hAnsi="David" w:cs="David"/>
              <w:rtl/>
            </w:rPr>
          </w:rPrChange>
        </w:rPr>
        <w:t>ילך</w:t>
      </w:r>
      <w:r w:rsidRPr="00A90D62">
        <w:rPr>
          <w:rFonts w:ascii="David" w:eastAsia="David" w:hAnsi="David" w:cs="David"/>
          <w:sz w:val="28"/>
          <w:szCs w:val="28"/>
          <w:rtl/>
          <w:rPrChange w:id="1019" w:author="אברהם" w:date="2012-11-23T10:23:00Z">
            <w:rPr>
              <w:rFonts w:ascii="David" w:eastAsia="David" w:hAnsi="David" w:cs="David"/>
              <w:rtl/>
            </w:rPr>
          </w:rPrChange>
        </w:rPr>
        <w:t xml:space="preserve"> </w:t>
      </w:r>
      <w:r w:rsidRPr="00A90D62">
        <w:rPr>
          <w:rFonts w:ascii="David" w:hAnsi="David" w:cs="David"/>
          <w:sz w:val="28"/>
          <w:szCs w:val="28"/>
          <w:rtl/>
          <w:rPrChange w:id="1020" w:author="אברהם" w:date="2012-11-23T10:23:00Z">
            <w:rPr>
              <w:rFonts w:ascii="David" w:hAnsi="David" w:cs="David"/>
              <w:rtl/>
            </w:rPr>
          </w:rPrChange>
        </w:rPr>
        <w:t>השכר</w:t>
      </w:r>
      <w:r w:rsidRPr="00A90D62">
        <w:rPr>
          <w:rFonts w:ascii="David" w:eastAsia="David" w:hAnsi="David" w:cs="David"/>
          <w:sz w:val="28"/>
          <w:szCs w:val="28"/>
          <w:rtl/>
          <w:rPrChange w:id="1021" w:author="אברהם" w:date="2012-11-23T10:23:00Z">
            <w:rPr>
              <w:rFonts w:ascii="David" w:eastAsia="David" w:hAnsi="David" w:cs="David"/>
              <w:rtl/>
            </w:rPr>
          </w:rPrChange>
        </w:rPr>
        <w:t xml:space="preserve"> </w:t>
      </w:r>
      <w:r w:rsidRPr="00A90D62">
        <w:rPr>
          <w:rFonts w:ascii="David" w:hAnsi="David" w:cs="David"/>
          <w:sz w:val="28"/>
          <w:szCs w:val="28"/>
          <w:rtl/>
          <w:rPrChange w:id="1022" w:author="אברהם" w:date="2012-11-23T10:23:00Z">
            <w:rPr>
              <w:rFonts w:ascii="David" w:hAnsi="David" w:cs="David"/>
              <w:rtl/>
            </w:rPr>
          </w:rPrChange>
        </w:rPr>
        <w:t>לכיס</w:t>
      </w:r>
      <w:r w:rsidRPr="00A90D62">
        <w:rPr>
          <w:rFonts w:ascii="David" w:eastAsia="David" w:hAnsi="David" w:cs="David"/>
          <w:sz w:val="28"/>
          <w:szCs w:val="28"/>
          <w:rtl/>
          <w:rPrChange w:id="1023" w:author="אברהם" w:date="2012-11-23T10:23:00Z">
            <w:rPr>
              <w:rFonts w:ascii="David" w:eastAsia="David" w:hAnsi="David" w:cs="David"/>
              <w:rtl/>
            </w:rPr>
          </w:rPrChange>
        </w:rPr>
        <w:t xml:space="preserve"> </w:t>
      </w:r>
      <w:r w:rsidRPr="00A90D62">
        <w:rPr>
          <w:rFonts w:ascii="David" w:hAnsi="David" w:cs="David"/>
          <w:sz w:val="28"/>
          <w:szCs w:val="28"/>
          <w:rtl/>
          <w:rPrChange w:id="1024" w:author="אברהם" w:date="2012-11-23T10:23:00Z">
            <w:rPr>
              <w:rFonts w:ascii="David" w:hAnsi="David" w:cs="David"/>
              <w:rtl/>
            </w:rPr>
          </w:rPrChange>
        </w:rPr>
        <w:t>היחידים, כי</w:t>
      </w:r>
      <w:r w:rsidRPr="00A90D62">
        <w:rPr>
          <w:rFonts w:ascii="David" w:eastAsia="David" w:hAnsi="David" w:cs="David"/>
          <w:sz w:val="28"/>
          <w:szCs w:val="28"/>
          <w:rtl/>
          <w:rPrChange w:id="1025" w:author="אברהם" w:date="2012-11-23T10:23:00Z">
            <w:rPr>
              <w:rFonts w:ascii="David" w:eastAsia="David" w:hAnsi="David" w:cs="David"/>
              <w:rtl/>
            </w:rPr>
          </w:rPrChange>
        </w:rPr>
        <w:t xml:space="preserve"> </w:t>
      </w:r>
      <w:r w:rsidRPr="00A90D62">
        <w:rPr>
          <w:rFonts w:ascii="David" w:hAnsi="David" w:cs="David"/>
          <w:sz w:val="28"/>
          <w:szCs w:val="28"/>
          <w:rtl/>
          <w:rPrChange w:id="1026" w:author="אברהם" w:date="2012-11-23T10:23:00Z">
            <w:rPr>
              <w:rFonts w:ascii="David" w:hAnsi="David" w:cs="David"/>
              <w:rtl/>
            </w:rPr>
          </w:rPrChange>
        </w:rPr>
        <w:t>אם</w:t>
      </w:r>
      <w:r w:rsidRPr="00A90D62">
        <w:rPr>
          <w:rFonts w:ascii="David" w:eastAsia="David" w:hAnsi="David" w:cs="David"/>
          <w:sz w:val="28"/>
          <w:szCs w:val="28"/>
          <w:rtl/>
          <w:rPrChange w:id="1027" w:author="אברהם" w:date="2012-11-23T10:23:00Z">
            <w:rPr>
              <w:rFonts w:ascii="David" w:eastAsia="David" w:hAnsi="David" w:cs="David"/>
              <w:rtl/>
            </w:rPr>
          </w:rPrChange>
        </w:rPr>
        <w:t xml:space="preserve"> </w:t>
      </w:r>
      <w:r w:rsidRPr="00A90D62">
        <w:rPr>
          <w:rFonts w:ascii="David" w:hAnsi="David" w:cs="David"/>
          <w:sz w:val="28"/>
          <w:szCs w:val="28"/>
          <w:rtl/>
          <w:rPrChange w:id="1028" w:author="אברהם" w:date="2012-11-23T10:23:00Z">
            <w:rPr>
              <w:rFonts w:ascii="David" w:hAnsi="David" w:cs="David"/>
              <w:rtl/>
            </w:rPr>
          </w:rPrChange>
        </w:rPr>
        <w:t>לכיס</w:t>
      </w:r>
      <w:r w:rsidRPr="00A90D62">
        <w:rPr>
          <w:rFonts w:ascii="David" w:eastAsia="David" w:hAnsi="David" w:cs="David"/>
          <w:sz w:val="28"/>
          <w:szCs w:val="28"/>
          <w:rtl/>
          <w:rPrChange w:id="1029" w:author="אברהם" w:date="2012-11-23T10:23:00Z">
            <w:rPr>
              <w:rFonts w:ascii="David" w:eastAsia="David" w:hAnsi="David" w:cs="David"/>
              <w:rtl/>
            </w:rPr>
          </w:rPrChange>
        </w:rPr>
        <w:t xml:space="preserve"> </w:t>
      </w:r>
      <w:r w:rsidRPr="00A90D62">
        <w:rPr>
          <w:rFonts w:ascii="David" w:hAnsi="David" w:cs="David"/>
          <w:sz w:val="28"/>
          <w:szCs w:val="28"/>
          <w:rtl/>
          <w:rPrChange w:id="1030" w:author="אברהם" w:date="2012-11-23T10:23:00Z">
            <w:rPr>
              <w:rFonts w:ascii="David" w:hAnsi="David" w:cs="David"/>
              <w:rtl/>
            </w:rPr>
          </w:rPrChange>
        </w:rPr>
        <w:t>הצבור".</w:t>
      </w:r>
      <w:r w:rsidRPr="00A90D62">
        <w:rPr>
          <w:rStyle w:val="12"/>
          <w:rFonts w:ascii="David" w:hAnsi="David" w:cs="David"/>
          <w:sz w:val="28"/>
          <w:szCs w:val="28"/>
          <w:rtl/>
          <w:rPrChange w:id="1031" w:author="אברהם" w:date="2012-11-23T10:23:00Z">
            <w:rPr>
              <w:rStyle w:val="12"/>
              <w:rFonts w:ascii="David" w:hAnsi="David" w:cs="David"/>
              <w:rtl/>
            </w:rPr>
          </w:rPrChange>
        </w:rPr>
        <w:footnoteReference w:id="4"/>
      </w:r>
    </w:p>
    <w:p w:rsidR="009C2B09" w:rsidRPr="00A90D62" w:rsidRDefault="009C2B09" w:rsidP="009C2B09">
      <w:pPr>
        <w:pStyle w:val="a1"/>
        <w:bidi/>
        <w:rPr>
          <w:rStyle w:val="Q"/>
          <w:rFonts w:ascii="David" w:hAnsi="David" w:cs="David"/>
          <w:sz w:val="28"/>
          <w:szCs w:val="28"/>
          <w:rtl/>
          <w:rPrChange w:id="1032" w:author="אברהם" w:date="2012-11-23T10:23:00Z">
            <w:rPr>
              <w:rStyle w:val="Q"/>
              <w:rFonts w:ascii="David" w:eastAsia="MS Mincho" w:hAnsi="David" w:cs="David"/>
              <w:kern w:val="0"/>
              <w:rtl/>
              <w:lang w:eastAsia="ja-JP"/>
            </w:rPr>
          </w:rPrChange>
        </w:rPr>
      </w:pPr>
      <w:r w:rsidRPr="00A90D62">
        <w:rPr>
          <w:rStyle w:val="Q"/>
          <w:rFonts w:ascii="David" w:hAnsi="David" w:cs="David"/>
          <w:sz w:val="28"/>
          <w:szCs w:val="28"/>
          <w:rtl/>
          <w:rPrChange w:id="1033" w:author="אברהם" w:date="2012-11-23T10:23:00Z">
            <w:rPr>
              <w:rStyle w:val="Q"/>
              <w:rFonts w:ascii="David" w:hAnsi="David" w:cs="David"/>
              <w:rtl/>
            </w:rPr>
          </w:rPrChange>
        </w:rPr>
        <w:t>רעיון</w:t>
      </w:r>
      <w:r w:rsidRPr="00A90D62">
        <w:rPr>
          <w:rStyle w:val="Q"/>
          <w:rFonts w:ascii="David" w:eastAsia="David" w:hAnsi="David" w:cs="David"/>
          <w:sz w:val="28"/>
          <w:szCs w:val="28"/>
          <w:rtl/>
          <w:rPrChange w:id="10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5" w:author="אברהם" w:date="2012-11-23T10:23:00Z">
            <w:rPr>
              <w:rStyle w:val="Q"/>
              <w:rFonts w:ascii="David" w:hAnsi="David" w:cs="David"/>
              <w:rtl/>
            </w:rPr>
          </w:rPrChange>
        </w:rPr>
        <w:t>דומה</w:t>
      </w:r>
      <w:r w:rsidRPr="00A90D62">
        <w:rPr>
          <w:rStyle w:val="Q"/>
          <w:rFonts w:ascii="David" w:eastAsia="David" w:hAnsi="David" w:cs="David"/>
          <w:sz w:val="28"/>
          <w:szCs w:val="28"/>
          <w:rtl/>
          <w:rPrChange w:id="10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7" w:author="אברהם" w:date="2012-11-23T10:23:00Z">
            <w:rPr>
              <w:rStyle w:val="Q"/>
              <w:rFonts w:ascii="David" w:hAnsi="David" w:cs="David"/>
              <w:rtl/>
            </w:rPr>
          </w:rPrChange>
        </w:rPr>
        <w:t>מיושם</w:t>
      </w:r>
      <w:r w:rsidRPr="00A90D62">
        <w:rPr>
          <w:rStyle w:val="Q"/>
          <w:rFonts w:ascii="David" w:eastAsia="David" w:hAnsi="David" w:cs="David"/>
          <w:sz w:val="28"/>
          <w:szCs w:val="28"/>
          <w:rtl/>
          <w:rPrChange w:id="10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9" w:author="אברהם" w:date="2012-11-23T10:23:00Z">
            <w:rPr>
              <w:rStyle w:val="Q"/>
              <w:rFonts w:ascii="David" w:hAnsi="David" w:cs="David"/>
              <w:rtl/>
            </w:rPr>
          </w:rPrChange>
        </w:rPr>
        <w:t>בימינו</w:t>
      </w:r>
      <w:r w:rsidRPr="00A90D62">
        <w:rPr>
          <w:rStyle w:val="Q"/>
          <w:rFonts w:ascii="David" w:eastAsia="David" w:hAnsi="David" w:cs="David"/>
          <w:sz w:val="28"/>
          <w:szCs w:val="28"/>
          <w:rtl/>
          <w:rPrChange w:id="10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1" w:author="אברהם" w:date="2012-11-23T10:23:00Z">
            <w:rPr>
              <w:rStyle w:val="Q"/>
              <w:rFonts w:ascii="David" w:hAnsi="David" w:cs="David"/>
              <w:rtl/>
            </w:rPr>
          </w:rPrChange>
        </w:rPr>
        <w:t>באופן</w:t>
      </w:r>
      <w:r w:rsidRPr="00A90D62">
        <w:rPr>
          <w:rStyle w:val="Q"/>
          <w:rFonts w:ascii="David" w:eastAsia="David" w:hAnsi="David" w:cs="David"/>
          <w:sz w:val="28"/>
          <w:szCs w:val="28"/>
          <w:rtl/>
          <w:rPrChange w:id="10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3" w:author="אברהם" w:date="2012-11-23T10:23:00Z">
            <w:rPr>
              <w:rStyle w:val="Q"/>
              <w:rFonts w:ascii="David" w:hAnsi="David" w:cs="David"/>
              <w:rtl/>
            </w:rPr>
          </w:rPrChange>
        </w:rPr>
        <w:t>חלקי</w:t>
      </w:r>
      <w:r w:rsidRPr="00A90D62">
        <w:rPr>
          <w:rStyle w:val="Q"/>
          <w:rFonts w:ascii="David" w:eastAsia="David" w:hAnsi="David" w:cs="David"/>
          <w:sz w:val="28"/>
          <w:szCs w:val="28"/>
          <w:rtl/>
          <w:rPrChange w:id="10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5" w:author="אברהם" w:date="2012-11-23T10:23:00Z">
            <w:rPr>
              <w:rStyle w:val="Q"/>
              <w:rFonts w:ascii="David" w:hAnsi="David" w:cs="David"/>
              <w:rtl/>
            </w:rPr>
          </w:rPrChange>
        </w:rPr>
        <w:t>ע"י</w:t>
      </w:r>
      <w:r w:rsidRPr="00A90D62">
        <w:rPr>
          <w:rStyle w:val="Q"/>
          <w:rFonts w:ascii="David" w:eastAsia="David" w:hAnsi="David" w:cs="David"/>
          <w:sz w:val="28"/>
          <w:szCs w:val="28"/>
          <w:rtl/>
          <w:rPrChange w:id="10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7" w:author="אברהם" w:date="2012-11-23T10:23:00Z">
            <w:rPr>
              <w:rStyle w:val="Q"/>
              <w:rFonts w:ascii="David" w:hAnsi="David" w:cs="David"/>
              <w:rtl/>
            </w:rPr>
          </w:rPrChange>
        </w:rPr>
        <w:t>מינהל</w:t>
      </w:r>
      <w:r w:rsidRPr="00A90D62">
        <w:rPr>
          <w:rStyle w:val="Q"/>
          <w:rFonts w:ascii="David" w:eastAsia="David" w:hAnsi="David" w:cs="David"/>
          <w:sz w:val="28"/>
          <w:szCs w:val="28"/>
          <w:rtl/>
          <w:rPrChange w:id="10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9" w:author="אברהם" w:date="2012-11-23T10:23:00Z">
            <w:rPr>
              <w:rStyle w:val="Q"/>
              <w:rFonts w:ascii="David" w:hAnsi="David" w:cs="David"/>
              <w:rtl/>
            </w:rPr>
          </w:rPrChange>
        </w:rPr>
        <w:t>מקרקעי</w:t>
      </w:r>
      <w:r w:rsidRPr="00A90D62">
        <w:rPr>
          <w:rStyle w:val="Q"/>
          <w:rFonts w:ascii="David" w:eastAsia="David" w:hAnsi="David" w:cs="David"/>
          <w:sz w:val="28"/>
          <w:szCs w:val="28"/>
          <w:rtl/>
          <w:rPrChange w:id="10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1" w:author="אברהם" w:date="2012-11-23T10:23:00Z">
            <w:rPr>
              <w:rStyle w:val="Q"/>
              <w:rFonts w:ascii="David" w:hAnsi="David" w:cs="David"/>
              <w:rtl/>
            </w:rPr>
          </w:rPrChange>
        </w:rPr>
        <w:t>ישראל.</w:t>
      </w:r>
      <w:r w:rsidRPr="00A90D62">
        <w:rPr>
          <w:rStyle w:val="Q"/>
          <w:rFonts w:ascii="David" w:hAnsi="David" w:cs="David"/>
          <w:sz w:val="28"/>
          <w:szCs w:val="28"/>
          <w:vertAlign w:val="superscript"/>
          <w:rtl/>
          <w:rPrChange w:id="1052" w:author="אברהם" w:date="2012-11-23T10:23:00Z">
            <w:rPr>
              <w:rStyle w:val="Q"/>
              <w:rFonts w:ascii="David" w:hAnsi="David" w:cs="David"/>
              <w:vertAlign w:val="superscript"/>
              <w:rtl/>
            </w:rPr>
          </w:rPrChange>
        </w:rPr>
        <w:footnoteReference w:id="5"/>
      </w:r>
    </w:p>
    <w:p w:rsidR="009C2B09" w:rsidRPr="00A90D62" w:rsidRDefault="009C2B09" w:rsidP="008A508F">
      <w:pPr>
        <w:pStyle w:val="a1"/>
        <w:bidi/>
        <w:rPr>
          <w:sz w:val="28"/>
          <w:szCs w:val="28"/>
          <w:rtl/>
          <w:rPrChange w:id="1056" w:author="אברהם" w:date="2012-11-23T10:23:00Z">
            <w:rPr>
              <w:rtl/>
            </w:rPr>
          </w:rPrChange>
        </w:rPr>
      </w:pPr>
      <w:r w:rsidRPr="00A90D62">
        <w:rPr>
          <w:rStyle w:val="Q"/>
          <w:rFonts w:ascii="David" w:hAnsi="David" w:cs="David"/>
          <w:sz w:val="28"/>
          <w:szCs w:val="28"/>
          <w:rtl/>
          <w:rPrChange w:id="1057" w:author="אברהם" w:date="2012-11-23T10:23:00Z">
            <w:rPr>
              <w:rStyle w:val="Q"/>
              <w:rFonts w:ascii="David" w:hAnsi="David" w:cs="David"/>
              <w:rtl/>
            </w:rPr>
          </w:rPrChange>
        </w:rPr>
        <w:t>לענ"ד, רעיון</w:t>
      </w:r>
      <w:r w:rsidRPr="00A90D62">
        <w:rPr>
          <w:rStyle w:val="Q"/>
          <w:rFonts w:ascii="David" w:eastAsia="David" w:hAnsi="David" w:cs="David"/>
          <w:sz w:val="28"/>
          <w:szCs w:val="28"/>
          <w:rtl/>
          <w:rPrChange w:id="10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9" w:author="אברהם" w:date="2012-11-23T10:23:00Z">
            <w:rPr>
              <w:rStyle w:val="Q"/>
              <w:rFonts w:ascii="David" w:hAnsi="David" w:cs="David"/>
              <w:rtl/>
            </w:rPr>
          </w:rPrChange>
        </w:rPr>
        <w:t>זה</w:t>
      </w:r>
      <w:r w:rsidRPr="00A90D62">
        <w:rPr>
          <w:rStyle w:val="Q"/>
          <w:rFonts w:ascii="David" w:eastAsia="David" w:hAnsi="David" w:cs="David"/>
          <w:sz w:val="28"/>
          <w:szCs w:val="28"/>
          <w:rtl/>
          <w:rPrChange w:id="10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61"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1062" w:author="אברהם" w:date="2012-11-23T10:23:00Z">
            <w:rPr>
              <w:rStyle w:val="Q"/>
              <w:rFonts w:ascii="David" w:eastAsia="David" w:hAnsi="David" w:cs="David"/>
              <w:rtl/>
            </w:rPr>
          </w:rPrChange>
        </w:rPr>
        <w:t xml:space="preserve"> </w:t>
      </w:r>
      <w:ins w:id="1063" w:author="אברהם" w:date="2012-11-26T16:14:00Z">
        <w:r w:rsidR="00677705">
          <w:rPr>
            <w:rStyle w:val="Q"/>
            <w:rFonts w:ascii="David" w:eastAsia="David" w:hAnsi="David" w:cs="David" w:hint="cs"/>
            <w:sz w:val="28"/>
            <w:szCs w:val="28"/>
            <w:rtl/>
          </w:rPr>
          <w:t>אינו עולה בקנה אחד עם התפיסה של</w:t>
        </w:r>
      </w:ins>
      <w:del w:id="1064" w:author="אברהם" w:date="2012-11-26T16:14:00Z">
        <w:r w:rsidRPr="00A90D62" w:rsidDel="00677705">
          <w:rPr>
            <w:rStyle w:val="Q"/>
            <w:rFonts w:ascii="David" w:hAnsi="David" w:cs="David"/>
            <w:sz w:val="28"/>
            <w:szCs w:val="28"/>
            <w:rtl/>
            <w:rPrChange w:id="1065" w:author="אברהם" w:date="2012-11-23T10:23:00Z">
              <w:rPr>
                <w:rStyle w:val="Q"/>
                <w:rFonts w:ascii="David" w:hAnsi="David" w:cs="David"/>
                <w:rtl/>
              </w:rPr>
            </w:rPrChange>
          </w:rPr>
          <w:delText>מתאים</w:delText>
        </w:r>
      </w:del>
      <w:r w:rsidRPr="00A90D62">
        <w:rPr>
          <w:rStyle w:val="Q"/>
          <w:rFonts w:ascii="David" w:eastAsia="David" w:hAnsi="David" w:cs="David"/>
          <w:sz w:val="28"/>
          <w:szCs w:val="28"/>
          <w:rtl/>
          <w:rPrChange w:id="1066" w:author="אברהם" w:date="2012-11-23T10:23:00Z">
            <w:rPr>
              <w:rStyle w:val="Q"/>
              <w:rFonts w:ascii="David" w:eastAsia="David" w:hAnsi="David" w:cs="David"/>
              <w:rtl/>
            </w:rPr>
          </w:rPrChange>
        </w:rPr>
        <w:t xml:space="preserve"> </w:t>
      </w:r>
      <w:del w:id="1067" w:author="אברהם" w:date="2012-11-26T16:15:00Z">
        <w:r w:rsidRPr="00A90D62" w:rsidDel="00677705">
          <w:rPr>
            <w:rStyle w:val="Q"/>
            <w:rFonts w:ascii="David" w:hAnsi="David" w:cs="David"/>
            <w:sz w:val="28"/>
            <w:szCs w:val="28"/>
            <w:rtl/>
            <w:rPrChange w:id="1068" w:author="אברהם" w:date="2012-11-23T10:23:00Z">
              <w:rPr>
                <w:rStyle w:val="Q"/>
                <w:rFonts w:ascii="David" w:hAnsi="David" w:cs="David"/>
                <w:rtl/>
              </w:rPr>
            </w:rPrChange>
          </w:rPr>
          <w:delText>ל</w:delText>
        </w:r>
      </w:del>
      <w:ins w:id="1069" w:author="אברהם" w:date="2012-11-26T16:15:00Z">
        <w:r w:rsidR="00677705">
          <w:rPr>
            <w:rStyle w:val="Q"/>
            <w:rFonts w:ascii="David" w:hAnsi="David" w:cs="David" w:hint="cs"/>
            <w:sz w:val="28"/>
            <w:szCs w:val="28"/>
            <w:rtl/>
          </w:rPr>
          <w:t>ה</w:t>
        </w:r>
      </w:ins>
      <w:r w:rsidRPr="00A90D62">
        <w:rPr>
          <w:rStyle w:val="Q"/>
          <w:rFonts w:ascii="David" w:hAnsi="David" w:cs="David"/>
          <w:sz w:val="28"/>
          <w:szCs w:val="28"/>
          <w:rtl/>
          <w:rPrChange w:id="1070" w:author="אברהם" w:date="2012-11-23T10:23:00Z">
            <w:rPr>
              <w:rStyle w:val="Q"/>
              <w:rFonts w:ascii="David" w:hAnsi="David" w:cs="David"/>
              <w:rtl/>
            </w:rPr>
          </w:rPrChange>
        </w:rPr>
        <w:t>תורה, שהרי</w:t>
      </w:r>
      <w:r w:rsidRPr="00A90D62">
        <w:rPr>
          <w:rStyle w:val="Q"/>
          <w:rFonts w:ascii="David" w:eastAsia="David" w:hAnsi="David" w:cs="David"/>
          <w:sz w:val="28"/>
          <w:szCs w:val="28"/>
          <w:rtl/>
          <w:rPrChange w:id="10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72" w:author="אברהם" w:date="2012-11-23T10:23:00Z">
            <w:rPr>
              <w:rStyle w:val="Q"/>
              <w:rFonts w:ascii="David" w:hAnsi="David" w:cs="David"/>
              <w:rtl/>
            </w:rPr>
          </w:rPrChange>
        </w:rPr>
        <w:t>התורה</w:t>
      </w:r>
      <w:r w:rsidRPr="00A90D62">
        <w:rPr>
          <w:rStyle w:val="Q"/>
          <w:rFonts w:ascii="David" w:eastAsia="David" w:hAnsi="David" w:cs="David"/>
          <w:sz w:val="28"/>
          <w:szCs w:val="28"/>
          <w:rtl/>
          <w:rPrChange w:id="1073" w:author="אברהם" w:date="2012-11-23T10:23:00Z">
            <w:rPr>
              <w:rStyle w:val="Q"/>
              <w:rFonts w:ascii="David" w:eastAsia="David" w:hAnsi="David" w:cs="David"/>
              <w:rtl/>
            </w:rPr>
          </w:rPrChange>
        </w:rPr>
        <w:t xml:space="preserve"> </w:t>
      </w:r>
      <w:del w:id="1074" w:author="אברהם" w:date="2012-11-26T16:15:00Z">
        <w:r w:rsidRPr="00A90D62" w:rsidDel="008A508F">
          <w:rPr>
            <w:rStyle w:val="Q"/>
            <w:rFonts w:ascii="David" w:hAnsi="David" w:cs="David"/>
            <w:sz w:val="28"/>
            <w:szCs w:val="28"/>
            <w:rtl/>
            <w:rPrChange w:id="1075" w:author="אברהם" w:date="2012-11-23T10:23:00Z">
              <w:rPr>
                <w:rStyle w:val="Q"/>
                <w:rFonts w:ascii="David" w:hAnsi="David" w:cs="David"/>
                <w:rtl/>
              </w:rPr>
            </w:rPrChange>
          </w:rPr>
          <w:delText>בפירוש</w:delText>
        </w:r>
        <w:r w:rsidRPr="00A90D62" w:rsidDel="008A508F">
          <w:rPr>
            <w:rStyle w:val="Q"/>
            <w:rFonts w:ascii="David" w:eastAsia="David" w:hAnsi="David" w:cs="David"/>
            <w:sz w:val="28"/>
            <w:szCs w:val="28"/>
            <w:rtl/>
            <w:rPrChange w:id="1076" w:author="אברהם" w:date="2012-11-23T10:23:00Z">
              <w:rPr>
                <w:rStyle w:val="Q"/>
                <w:rFonts w:ascii="David" w:eastAsia="David" w:hAnsi="David" w:cs="David"/>
                <w:rtl/>
              </w:rPr>
            </w:rPrChange>
          </w:rPr>
          <w:delText xml:space="preserve"> </w:delText>
        </w:r>
      </w:del>
      <w:r w:rsidRPr="00A90D62">
        <w:rPr>
          <w:rStyle w:val="Q"/>
          <w:rFonts w:ascii="David" w:hAnsi="David" w:cs="David"/>
          <w:sz w:val="28"/>
          <w:szCs w:val="28"/>
          <w:rtl/>
          <w:rPrChange w:id="1077" w:author="אברהם" w:date="2012-11-23T10:23:00Z">
            <w:rPr>
              <w:rStyle w:val="Q"/>
              <w:rFonts w:ascii="David" w:hAnsi="David" w:cs="David"/>
              <w:rtl/>
            </w:rPr>
          </w:rPrChange>
        </w:rPr>
        <w:t>קובעת</w:t>
      </w:r>
      <w:r w:rsidRPr="00A90D62">
        <w:rPr>
          <w:rStyle w:val="Q"/>
          <w:rFonts w:ascii="David" w:eastAsia="David" w:hAnsi="David" w:cs="David"/>
          <w:sz w:val="28"/>
          <w:szCs w:val="28"/>
          <w:rtl/>
          <w:rPrChange w:id="10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79" w:author="אברהם" w:date="2012-11-23T10:23:00Z">
            <w:rPr>
              <w:rStyle w:val="Q"/>
              <w:rFonts w:ascii="David" w:hAnsi="David" w:cs="David"/>
              <w:rtl/>
            </w:rPr>
          </w:rPrChange>
        </w:rPr>
        <w:t>שהקרקעות</w:t>
      </w:r>
      <w:r w:rsidRPr="00A90D62">
        <w:rPr>
          <w:rStyle w:val="Q"/>
          <w:rFonts w:ascii="David" w:eastAsia="David" w:hAnsi="David" w:cs="David"/>
          <w:sz w:val="28"/>
          <w:szCs w:val="28"/>
          <w:rtl/>
          <w:rPrChange w:id="10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81" w:author="אברהם" w:date="2012-11-23T10:23:00Z">
            <w:rPr>
              <w:rStyle w:val="Q"/>
              <w:rFonts w:ascii="David" w:hAnsi="David" w:cs="David"/>
              <w:rtl/>
            </w:rPr>
          </w:rPrChange>
        </w:rPr>
        <w:t>צריכות</w:t>
      </w:r>
      <w:r w:rsidRPr="00A90D62">
        <w:rPr>
          <w:rStyle w:val="Q"/>
          <w:rFonts w:ascii="David" w:eastAsia="David" w:hAnsi="David" w:cs="David"/>
          <w:sz w:val="28"/>
          <w:szCs w:val="28"/>
          <w:rtl/>
          <w:rPrChange w:id="10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83" w:author="אברהם" w:date="2012-11-23T10:23:00Z">
            <w:rPr>
              <w:rStyle w:val="Q"/>
              <w:rFonts w:ascii="David" w:hAnsi="David" w:cs="David"/>
              <w:rtl/>
            </w:rPr>
          </w:rPrChange>
        </w:rPr>
        <w:t>להיות</w:t>
      </w:r>
      <w:r w:rsidRPr="00A90D62">
        <w:rPr>
          <w:rStyle w:val="Q"/>
          <w:rFonts w:ascii="David" w:eastAsia="David" w:hAnsi="David" w:cs="David"/>
          <w:sz w:val="28"/>
          <w:szCs w:val="28"/>
          <w:rtl/>
          <w:rPrChange w:id="10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85" w:author="אברהם" w:date="2012-11-23T10:23:00Z">
            <w:rPr>
              <w:rStyle w:val="Q"/>
              <w:rFonts w:ascii="David" w:hAnsi="David" w:cs="David"/>
              <w:rtl/>
            </w:rPr>
          </w:rPrChange>
        </w:rPr>
        <w:t>בבעלות</w:t>
      </w:r>
      <w:r w:rsidRPr="00A90D62">
        <w:rPr>
          <w:rStyle w:val="Q"/>
          <w:rFonts w:ascii="David" w:eastAsia="David" w:hAnsi="David" w:cs="David"/>
          <w:sz w:val="28"/>
          <w:szCs w:val="28"/>
          <w:rtl/>
          <w:rPrChange w:id="10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87" w:author="אברהם" w:date="2012-11-23T10:23:00Z">
            <w:rPr>
              <w:rStyle w:val="Q"/>
              <w:rFonts w:ascii="David" w:hAnsi="David" w:cs="David"/>
              <w:rtl/>
            </w:rPr>
          </w:rPrChange>
        </w:rPr>
        <w:t>פרטית</w:t>
      </w:r>
      <w:r w:rsidRPr="00A90D62">
        <w:rPr>
          <w:rStyle w:val="Q"/>
          <w:rFonts w:ascii="David" w:eastAsia="David" w:hAnsi="David" w:cs="David"/>
          <w:sz w:val="28"/>
          <w:szCs w:val="28"/>
          <w:rtl/>
          <w:rPrChange w:id="10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89" w:author="אברהם" w:date="2012-11-23T10:23:00Z">
            <w:rPr>
              <w:rStyle w:val="Q"/>
              <w:rFonts w:ascii="David" w:hAnsi="David" w:cs="David"/>
              <w:rtl/>
            </w:rPr>
          </w:rPrChange>
        </w:rPr>
        <w:t>של</w:t>
      </w:r>
      <w:r w:rsidRPr="00A90D62">
        <w:rPr>
          <w:rStyle w:val="Q"/>
          <w:rFonts w:ascii="David" w:eastAsia="David" w:hAnsi="David" w:cs="David"/>
          <w:sz w:val="28"/>
          <w:szCs w:val="28"/>
          <w:rtl/>
          <w:rPrChange w:id="10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91" w:author="אברהם" w:date="2012-11-23T10:23:00Z">
            <w:rPr>
              <w:rStyle w:val="Q"/>
              <w:rFonts w:ascii="David" w:hAnsi="David" w:cs="David"/>
              <w:rtl/>
            </w:rPr>
          </w:rPrChange>
        </w:rPr>
        <w:t>האזרחים, ולא</w:t>
      </w:r>
      <w:r w:rsidRPr="00A90D62">
        <w:rPr>
          <w:rStyle w:val="Q"/>
          <w:rFonts w:ascii="David" w:eastAsia="David" w:hAnsi="David" w:cs="David"/>
          <w:sz w:val="28"/>
          <w:szCs w:val="28"/>
          <w:rtl/>
          <w:rPrChange w:id="10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93" w:author="אברהם" w:date="2012-11-23T10:23:00Z">
            <w:rPr>
              <w:rStyle w:val="Q"/>
              <w:rFonts w:ascii="David" w:hAnsi="David" w:cs="David"/>
              <w:rtl/>
            </w:rPr>
          </w:rPrChange>
        </w:rPr>
        <w:t>בבעלות</w:t>
      </w:r>
      <w:r w:rsidRPr="00A90D62">
        <w:rPr>
          <w:rStyle w:val="Q"/>
          <w:rFonts w:ascii="David" w:eastAsia="David" w:hAnsi="David" w:cs="David"/>
          <w:sz w:val="28"/>
          <w:szCs w:val="28"/>
          <w:rtl/>
          <w:rPrChange w:id="10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95" w:author="אברהם" w:date="2012-11-23T10:23:00Z">
            <w:rPr>
              <w:rStyle w:val="Q"/>
              <w:rFonts w:ascii="David" w:hAnsi="David" w:cs="David"/>
              <w:rtl/>
            </w:rPr>
          </w:rPrChange>
        </w:rPr>
        <w:t>של</w:t>
      </w:r>
      <w:r w:rsidRPr="00A90D62">
        <w:rPr>
          <w:rStyle w:val="Q"/>
          <w:rFonts w:ascii="David" w:eastAsia="David" w:hAnsi="David" w:cs="David"/>
          <w:sz w:val="28"/>
          <w:szCs w:val="28"/>
          <w:rtl/>
          <w:rPrChange w:id="10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97" w:author="אברהם" w:date="2012-11-23T10:23:00Z">
            <w:rPr>
              <w:rStyle w:val="Q"/>
              <w:rFonts w:ascii="David" w:hAnsi="David" w:cs="David"/>
              <w:rtl/>
            </w:rPr>
          </w:rPrChange>
        </w:rPr>
        <w:t>גוף</w:t>
      </w:r>
      <w:r w:rsidRPr="00A90D62">
        <w:rPr>
          <w:rStyle w:val="Q"/>
          <w:rFonts w:ascii="David" w:eastAsia="David" w:hAnsi="David" w:cs="David"/>
          <w:sz w:val="28"/>
          <w:szCs w:val="28"/>
          <w:rtl/>
          <w:rPrChange w:id="10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99" w:author="אברהם" w:date="2012-11-23T10:23:00Z">
            <w:rPr>
              <w:rStyle w:val="Q"/>
              <w:rFonts w:ascii="David" w:hAnsi="David" w:cs="David"/>
              <w:rtl/>
            </w:rPr>
          </w:rPrChange>
        </w:rPr>
        <w:t>אחד</w:t>
      </w:r>
      <w:r w:rsidRPr="00A90D62">
        <w:rPr>
          <w:rStyle w:val="Q"/>
          <w:rFonts w:ascii="David" w:eastAsia="David" w:hAnsi="David" w:cs="David"/>
          <w:sz w:val="28"/>
          <w:szCs w:val="28"/>
          <w:rtl/>
          <w:rPrChange w:id="1100" w:author="אברהם" w:date="2012-11-23T10:23:00Z">
            <w:rPr>
              <w:rStyle w:val="Q"/>
              <w:rFonts w:ascii="David" w:eastAsia="David" w:hAnsi="David" w:cs="David"/>
              <w:rtl/>
            </w:rPr>
          </w:rPrChange>
        </w:rPr>
        <w:t xml:space="preserve"> </w:t>
      </w:r>
      <w:commentRangeStart w:id="1101"/>
      <w:r w:rsidRPr="00A90D62">
        <w:rPr>
          <w:rStyle w:val="Q"/>
          <w:rFonts w:ascii="David" w:hAnsi="David" w:cs="David"/>
          <w:sz w:val="28"/>
          <w:szCs w:val="28"/>
          <w:rtl/>
          <w:rPrChange w:id="1102" w:author="אברהם" w:date="2012-11-23T10:23:00Z">
            <w:rPr>
              <w:rStyle w:val="Q"/>
              <w:rFonts w:ascii="David" w:hAnsi="David" w:cs="David"/>
              <w:rtl/>
            </w:rPr>
          </w:rPrChange>
        </w:rPr>
        <w:t>ציבורי</w:t>
      </w:r>
      <w:commentRangeEnd w:id="1101"/>
      <w:r w:rsidR="008A508F">
        <w:rPr>
          <w:rStyle w:val="aff9"/>
          <w:rFonts w:ascii="Times New Roman" w:eastAsia="MS Mincho" w:hAnsi="Times New Roman" w:cs="Times New Roman"/>
          <w:kern w:val="0"/>
          <w:rtl/>
          <w:lang w:eastAsia="ja-JP"/>
        </w:rPr>
        <w:commentReference w:id="1101"/>
      </w:r>
      <w:r w:rsidRPr="00A90D62">
        <w:rPr>
          <w:rStyle w:val="Q"/>
          <w:rFonts w:ascii="David" w:hAnsi="David" w:cs="David"/>
          <w:sz w:val="28"/>
          <w:szCs w:val="28"/>
          <w:rtl/>
          <w:rPrChange w:id="1103" w:author="אברהם" w:date="2012-11-23T10:23:00Z">
            <w:rPr>
              <w:rStyle w:val="Q"/>
              <w:rFonts w:ascii="David" w:hAnsi="David" w:cs="David"/>
              <w:rtl/>
            </w:rPr>
          </w:rPrChange>
        </w:rPr>
        <w:t xml:space="preserve">. </w:t>
      </w:r>
      <w:ins w:id="1104" w:author="אברהם" w:date="2012-11-26T16:15:00Z">
        <w:r w:rsidR="008A508F">
          <w:rPr>
            <w:rStyle w:val="Q"/>
            <w:rFonts w:ascii="David" w:hAnsi="David" w:cs="David" w:hint="cs"/>
            <w:sz w:val="28"/>
            <w:szCs w:val="28"/>
            <w:rtl/>
          </w:rPr>
          <w:t xml:space="preserve">כמו כן, </w:t>
        </w:r>
      </w:ins>
      <w:r w:rsidRPr="00A90D62">
        <w:rPr>
          <w:rStyle w:val="Q"/>
          <w:rFonts w:ascii="David" w:hAnsi="David" w:cs="David"/>
          <w:sz w:val="28"/>
          <w:szCs w:val="28"/>
          <w:rtl/>
          <w:rPrChange w:id="1105" w:author="אברהם" w:date="2012-11-23T10:23:00Z">
            <w:rPr>
              <w:rStyle w:val="Q"/>
              <w:rFonts w:ascii="David" w:hAnsi="David" w:cs="David"/>
              <w:rtl/>
            </w:rPr>
          </w:rPrChange>
        </w:rPr>
        <w:t>ריכוז</w:t>
      </w:r>
      <w:r w:rsidRPr="00A90D62">
        <w:rPr>
          <w:rStyle w:val="Q"/>
          <w:rFonts w:ascii="David" w:eastAsia="David" w:hAnsi="David" w:cs="David"/>
          <w:sz w:val="28"/>
          <w:szCs w:val="28"/>
          <w:rtl/>
          <w:rPrChange w:id="11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07" w:author="אברהם" w:date="2012-11-23T10:23:00Z">
            <w:rPr>
              <w:rStyle w:val="Q"/>
              <w:rFonts w:ascii="David" w:hAnsi="David" w:cs="David"/>
              <w:rtl/>
            </w:rPr>
          </w:rPrChange>
        </w:rPr>
        <w:t>כל</w:t>
      </w:r>
      <w:r w:rsidRPr="00A90D62">
        <w:rPr>
          <w:rStyle w:val="Q"/>
          <w:rFonts w:ascii="David" w:eastAsia="David" w:hAnsi="David" w:cs="David"/>
          <w:sz w:val="28"/>
          <w:szCs w:val="28"/>
          <w:rtl/>
          <w:rPrChange w:id="11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09" w:author="אברהם" w:date="2012-11-23T10:23:00Z">
            <w:rPr>
              <w:rStyle w:val="Q"/>
              <w:rFonts w:ascii="David" w:hAnsi="David" w:cs="David"/>
              <w:rtl/>
            </w:rPr>
          </w:rPrChange>
        </w:rPr>
        <w:t>קרקעות</w:t>
      </w:r>
      <w:r w:rsidRPr="00A90D62">
        <w:rPr>
          <w:rStyle w:val="Q"/>
          <w:rFonts w:ascii="David" w:eastAsia="David" w:hAnsi="David" w:cs="David"/>
          <w:sz w:val="28"/>
          <w:szCs w:val="28"/>
          <w:rtl/>
          <w:rPrChange w:id="11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11" w:author="אברהם" w:date="2012-11-23T10:23:00Z">
            <w:rPr>
              <w:rStyle w:val="Q"/>
              <w:rFonts w:ascii="David" w:hAnsi="David" w:cs="David"/>
              <w:rtl/>
            </w:rPr>
          </w:rPrChange>
        </w:rPr>
        <w:t>המדינה</w:t>
      </w:r>
      <w:r w:rsidRPr="00A90D62">
        <w:rPr>
          <w:rStyle w:val="Q"/>
          <w:rFonts w:ascii="David" w:eastAsia="David" w:hAnsi="David" w:cs="David"/>
          <w:sz w:val="28"/>
          <w:szCs w:val="28"/>
          <w:rtl/>
          <w:rPrChange w:id="11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13" w:author="אברהם" w:date="2012-11-23T10:23:00Z">
            <w:rPr>
              <w:rStyle w:val="Q"/>
              <w:rFonts w:ascii="David" w:hAnsi="David" w:cs="David"/>
              <w:rtl/>
            </w:rPr>
          </w:rPrChange>
        </w:rPr>
        <w:t>בידי</w:t>
      </w:r>
      <w:r w:rsidRPr="00A90D62">
        <w:rPr>
          <w:rStyle w:val="Q"/>
          <w:rFonts w:ascii="David" w:eastAsia="David" w:hAnsi="David" w:cs="David"/>
          <w:sz w:val="28"/>
          <w:szCs w:val="28"/>
          <w:rtl/>
          <w:rPrChange w:id="11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15" w:author="אברהם" w:date="2012-11-23T10:23:00Z">
            <w:rPr>
              <w:rStyle w:val="Q"/>
              <w:rFonts w:ascii="David" w:hAnsi="David" w:cs="David"/>
              <w:rtl/>
            </w:rPr>
          </w:rPrChange>
        </w:rPr>
        <w:t>גוף</w:t>
      </w:r>
      <w:r w:rsidRPr="00A90D62">
        <w:rPr>
          <w:rStyle w:val="Q"/>
          <w:rFonts w:ascii="David" w:eastAsia="David" w:hAnsi="David" w:cs="David"/>
          <w:sz w:val="28"/>
          <w:szCs w:val="28"/>
          <w:rtl/>
          <w:rPrChange w:id="11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17" w:author="אברהם" w:date="2012-11-23T10:23:00Z">
            <w:rPr>
              <w:rStyle w:val="Q"/>
              <w:rFonts w:ascii="David" w:hAnsi="David" w:cs="David"/>
              <w:rtl/>
            </w:rPr>
          </w:rPrChange>
        </w:rPr>
        <w:t>אחד</w:t>
      </w:r>
      <w:r w:rsidRPr="00A90D62">
        <w:rPr>
          <w:rStyle w:val="Q"/>
          <w:rFonts w:ascii="David" w:eastAsia="David" w:hAnsi="David" w:cs="David"/>
          <w:sz w:val="28"/>
          <w:szCs w:val="28"/>
          <w:rtl/>
          <w:rPrChange w:id="11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19" w:author="אברהם" w:date="2012-11-23T10:23:00Z">
            <w:rPr>
              <w:rStyle w:val="Q"/>
              <w:rFonts w:ascii="David" w:hAnsi="David" w:cs="David"/>
              <w:rtl/>
            </w:rPr>
          </w:rPrChange>
        </w:rPr>
        <w:t>מביא</w:t>
      </w:r>
      <w:r w:rsidRPr="00A90D62">
        <w:rPr>
          <w:rStyle w:val="Q"/>
          <w:rFonts w:ascii="David" w:eastAsia="David" w:hAnsi="David" w:cs="David"/>
          <w:sz w:val="28"/>
          <w:szCs w:val="28"/>
          <w:rtl/>
          <w:rPrChange w:id="11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1" w:author="אברהם" w:date="2012-11-23T10:23:00Z">
            <w:rPr>
              <w:rStyle w:val="Q"/>
              <w:rFonts w:ascii="David" w:hAnsi="David" w:cs="David"/>
              <w:rtl/>
            </w:rPr>
          </w:rPrChange>
        </w:rPr>
        <w:t>לריכוזיות</w:t>
      </w:r>
      <w:r w:rsidRPr="00A90D62">
        <w:rPr>
          <w:rStyle w:val="Q"/>
          <w:rFonts w:ascii="David" w:eastAsia="David" w:hAnsi="David" w:cs="David"/>
          <w:sz w:val="28"/>
          <w:szCs w:val="28"/>
          <w:rtl/>
          <w:rPrChange w:id="11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3" w:author="אברהם" w:date="2012-11-23T10:23:00Z">
            <w:rPr>
              <w:rStyle w:val="Q"/>
              <w:rFonts w:ascii="David" w:hAnsi="David" w:cs="David"/>
              <w:rtl/>
            </w:rPr>
          </w:rPrChange>
        </w:rPr>
        <w:t>ולהצטברות</w:t>
      </w:r>
      <w:r w:rsidRPr="00A90D62">
        <w:rPr>
          <w:rStyle w:val="Q"/>
          <w:rFonts w:ascii="David" w:eastAsia="David" w:hAnsi="David" w:cs="David"/>
          <w:sz w:val="28"/>
          <w:szCs w:val="28"/>
          <w:rtl/>
          <w:rPrChange w:id="11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5" w:author="אברהם" w:date="2012-11-23T10:23:00Z">
            <w:rPr>
              <w:rStyle w:val="Q"/>
              <w:rFonts w:ascii="David" w:hAnsi="David" w:cs="David"/>
              <w:rtl/>
            </w:rPr>
          </w:rPrChange>
        </w:rPr>
        <w:t>של</w:t>
      </w:r>
      <w:r w:rsidRPr="00A90D62">
        <w:rPr>
          <w:rStyle w:val="Q"/>
          <w:rFonts w:ascii="David" w:eastAsia="David" w:hAnsi="David" w:cs="David"/>
          <w:sz w:val="28"/>
          <w:szCs w:val="28"/>
          <w:rtl/>
          <w:rPrChange w:id="11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7" w:author="אברהם" w:date="2012-11-23T10:23:00Z">
            <w:rPr>
              <w:rStyle w:val="Q"/>
              <w:rFonts w:ascii="David" w:hAnsi="David" w:cs="David"/>
              <w:rtl/>
            </w:rPr>
          </w:rPrChange>
        </w:rPr>
        <w:t>כוח</w:t>
      </w:r>
      <w:r w:rsidRPr="00A90D62">
        <w:rPr>
          <w:rStyle w:val="Q"/>
          <w:rFonts w:ascii="David" w:eastAsia="David" w:hAnsi="David" w:cs="David"/>
          <w:sz w:val="28"/>
          <w:szCs w:val="28"/>
          <w:rtl/>
          <w:rPrChange w:id="11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9" w:author="אברהם" w:date="2012-11-23T10:23:00Z">
            <w:rPr>
              <w:rStyle w:val="Q"/>
              <w:rFonts w:ascii="David" w:hAnsi="David" w:cs="David"/>
              <w:rtl/>
            </w:rPr>
          </w:rPrChange>
        </w:rPr>
        <w:t>רב</w:t>
      </w:r>
      <w:r w:rsidRPr="00A90D62">
        <w:rPr>
          <w:rStyle w:val="Q"/>
          <w:rFonts w:ascii="David" w:eastAsia="David" w:hAnsi="David" w:cs="David"/>
          <w:sz w:val="28"/>
          <w:szCs w:val="28"/>
          <w:rtl/>
          <w:rPrChange w:id="11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1" w:author="אברהם" w:date="2012-11-23T10:23:00Z">
            <w:rPr>
              <w:rStyle w:val="Q"/>
              <w:rFonts w:ascii="David" w:hAnsi="David" w:cs="David"/>
              <w:rtl/>
            </w:rPr>
          </w:rPrChange>
        </w:rPr>
        <w:t>בידי</w:t>
      </w:r>
      <w:r w:rsidRPr="00A90D62">
        <w:rPr>
          <w:rStyle w:val="Q"/>
          <w:rFonts w:ascii="David" w:eastAsia="David" w:hAnsi="David" w:cs="David"/>
          <w:sz w:val="28"/>
          <w:szCs w:val="28"/>
          <w:rtl/>
          <w:rPrChange w:id="11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3"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1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5" w:author="אברהם" w:date="2012-11-23T10:23:00Z">
            <w:rPr>
              <w:rStyle w:val="Q"/>
              <w:rFonts w:ascii="David" w:hAnsi="David" w:cs="David"/>
              <w:rtl/>
            </w:rPr>
          </w:rPrChange>
        </w:rPr>
        <w:t>קטן</w:t>
      </w:r>
      <w:r w:rsidRPr="00A90D62">
        <w:rPr>
          <w:rStyle w:val="Q"/>
          <w:rFonts w:ascii="David" w:eastAsia="David" w:hAnsi="David" w:cs="David"/>
          <w:sz w:val="28"/>
          <w:szCs w:val="28"/>
          <w:rtl/>
          <w:rPrChange w:id="11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7" w:author="אברהם" w:date="2012-11-23T10:23:00Z">
            <w:rPr>
              <w:rStyle w:val="Q"/>
              <w:rFonts w:ascii="David" w:hAnsi="David" w:cs="David"/>
              <w:rtl/>
            </w:rPr>
          </w:rPrChange>
        </w:rPr>
        <w:t>של</w:t>
      </w:r>
      <w:r w:rsidRPr="00A90D62">
        <w:rPr>
          <w:rStyle w:val="Q"/>
          <w:rFonts w:ascii="David" w:eastAsia="David" w:hAnsi="David" w:cs="David"/>
          <w:sz w:val="28"/>
          <w:szCs w:val="28"/>
          <w:rtl/>
          <w:rPrChange w:id="11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9" w:author="אברהם" w:date="2012-11-23T10:23:00Z">
            <w:rPr>
              <w:rStyle w:val="Q"/>
              <w:rFonts w:ascii="David" w:hAnsi="David" w:cs="David"/>
              <w:rtl/>
            </w:rPr>
          </w:rPrChange>
        </w:rPr>
        <w:t>פקידים, בניגוד</w:t>
      </w:r>
      <w:r w:rsidRPr="00A90D62">
        <w:rPr>
          <w:rStyle w:val="Q"/>
          <w:rFonts w:ascii="David" w:eastAsia="David" w:hAnsi="David" w:cs="David"/>
          <w:sz w:val="28"/>
          <w:szCs w:val="28"/>
          <w:rtl/>
          <w:rPrChange w:id="11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1" w:author="אברהם" w:date="2012-11-23T10:23:00Z">
            <w:rPr>
              <w:rStyle w:val="Q"/>
              <w:rFonts w:ascii="David" w:hAnsi="David" w:cs="David"/>
              <w:rtl/>
            </w:rPr>
          </w:rPrChange>
        </w:rPr>
        <w:t>גמור</w:t>
      </w:r>
      <w:r w:rsidRPr="00A90D62">
        <w:rPr>
          <w:rStyle w:val="Q"/>
          <w:rFonts w:ascii="David" w:eastAsia="David" w:hAnsi="David" w:cs="David"/>
          <w:sz w:val="28"/>
          <w:szCs w:val="28"/>
          <w:rtl/>
          <w:rPrChange w:id="11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3" w:author="אברהם" w:date="2012-11-23T10:23:00Z">
            <w:rPr>
              <w:rStyle w:val="Q"/>
              <w:rFonts w:ascii="David" w:hAnsi="David" w:cs="David"/>
              <w:rtl/>
            </w:rPr>
          </w:rPrChange>
        </w:rPr>
        <w:t>למצוות</w:t>
      </w:r>
      <w:r w:rsidRPr="00A90D62">
        <w:rPr>
          <w:rStyle w:val="Q"/>
          <w:rFonts w:ascii="David" w:eastAsia="David" w:hAnsi="David" w:cs="David"/>
          <w:sz w:val="28"/>
          <w:szCs w:val="28"/>
          <w:rtl/>
          <w:rPrChange w:id="11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5" w:author="אברהם" w:date="2012-11-23T10:23:00Z">
            <w:rPr>
              <w:rStyle w:val="Q"/>
              <w:rFonts w:ascii="David" w:hAnsi="David" w:cs="David"/>
              <w:rtl/>
            </w:rPr>
          </w:rPrChange>
        </w:rPr>
        <w:t>התורה.</w:t>
      </w:r>
    </w:p>
    <w:p w:rsidR="009C2B09" w:rsidRPr="00A90D62" w:rsidRDefault="009C2B09" w:rsidP="009C2B09">
      <w:pPr>
        <w:pStyle w:val="a1"/>
        <w:bidi/>
        <w:rPr>
          <w:sz w:val="28"/>
          <w:szCs w:val="28"/>
          <w:rtl/>
          <w:rPrChange w:id="1146" w:author="אברהם" w:date="2012-11-23T10:23:00Z">
            <w:rPr>
              <w:rtl/>
            </w:rPr>
          </w:rPrChange>
        </w:rPr>
      </w:pPr>
    </w:p>
    <w:p w:rsidR="009C2B09" w:rsidRPr="00A90D62" w:rsidRDefault="009C2B09" w:rsidP="00123A14">
      <w:pPr>
        <w:pStyle w:val="a1"/>
        <w:bidi/>
        <w:rPr>
          <w:rStyle w:val="Q"/>
          <w:rFonts w:ascii="David" w:hAnsi="David" w:cs="David"/>
          <w:sz w:val="28"/>
          <w:szCs w:val="28"/>
          <w:rtl/>
          <w:rPrChange w:id="1147" w:author="אברהם" w:date="2012-11-23T10:23:00Z">
            <w:rPr>
              <w:rStyle w:val="Q"/>
              <w:rFonts w:ascii="David" w:hAnsi="David" w:cs="David"/>
              <w:rtl/>
            </w:rPr>
          </w:rPrChange>
        </w:rPr>
      </w:pPr>
      <w:r w:rsidRPr="00A90D62">
        <w:rPr>
          <w:rStyle w:val="Q"/>
          <w:rFonts w:ascii="David" w:hAnsi="David" w:cs="David"/>
          <w:sz w:val="28"/>
          <w:szCs w:val="28"/>
          <w:rPrChange w:id="1148" w:author="אברהם" w:date="2012-11-23T10:23:00Z">
            <w:rPr>
              <w:rStyle w:val="Q"/>
              <w:rFonts w:ascii="David" w:hAnsi="David" w:cs="David"/>
            </w:rPr>
          </w:rPrChange>
        </w:rPr>
        <w:t>2</w:t>
      </w:r>
      <w:r w:rsidRPr="00A90D62">
        <w:rPr>
          <w:rStyle w:val="Q"/>
          <w:rFonts w:ascii="David" w:hAnsi="David" w:cs="David"/>
          <w:sz w:val="28"/>
          <w:szCs w:val="28"/>
          <w:rtl/>
          <w:rPrChange w:id="1149" w:author="אברהם" w:date="2012-11-23T10:23:00Z">
            <w:rPr>
              <w:rStyle w:val="Q"/>
              <w:rFonts w:ascii="David" w:hAnsi="David" w:cs="David"/>
              <w:rtl/>
            </w:rPr>
          </w:rPrChange>
        </w:rPr>
        <w:t>. זאב</w:t>
      </w:r>
      <w:r w:rsidRPr="00A90D62">
        <w:rPr>
          <w:rStyle w:val="Q"/>
          <w:rFonts w:ascii="David" w:eastAsia="David" w:hAnsi="David" w:cs="David"/>
          <w:sz w:val="28"/>
          <w:szCs w:val="28"/>
          <w:rtl/>
          <w:rPrChange w:id="11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1" w:author="אברהם" w:date="2012-11-23T10:23:00Z">
            <w:rPr>
              <w:rStyle w:val="Q"/>
              <w:rFonts w:ascii="David" w:hAnsi="David" w:cs="David"/>
              <w:rtl/>
            </w:rPr>
          </w:rPrChange>
        </w:rPr>
        <w:t>ז'בוטינסקי</w:t>
      </w:r>
      <w:r w:rsidRPr="00A90D62">
        <w:rPr>
          <w:rStyle w:val="Q"/>
          <w:rFonts w:ascii="David" w:eastAsia="David" w:hAnsi="David" w:cs="David"/>
          <w:sz w:val="28"/>
          <w:szCs w:val="28"/>
          <w:rtl/>
          <w:rPrChange w:id="11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3" w:author="אברהם" w:date="2012-11-23T10:23:00Z">
            <w:rPr>
              <w:rStyle w:val="Q"/>
              <w:rFonts w:ascii="David" w:hAnsi="David" w:cs="David"/>
              <w:rtl/>
            </w:rPr>
          </w:rPrChange>
        </w:rPr>
        <w:t>טען, שמטרתה</w:t>
      </w:r>
      <w:r w:rsidRPr="00A90D62">
        <w:rPr>
          <w:rStyle w:val="Q"/>
          <w:rFonts w:ascii="David" w:eastAsia="David" w:hAnsi="David" w:cs="David"/>
          <w:sz w:val="28"/>
          <w:szCs w:val="28"/>
          <w:rtl/>
          <w:rPrChange w:id="11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5" w:author="אברהם" w:date="2012-11-23T10:23:00Z">
            <w:rPr>
              <w:rStyle w:val="Q"/>
              <w:rFonts w:ascii="David" w:hAnsi="David" w:cs="David"/>
              <w:rtl/>
            </w:rPr>
          </w:rPrChange>
        </w:rPr>
        <w:t>של</w:t>
      </w:r>
      <w:r w:rsidRPr="00A90D62">
        <w:rPr>
          <w:rStyle w:val="Q"/>
          <w:rFonts w:ascii="David" w:eastAsia="David" w:hAnsi="David" w:cs="David"/>
          <w:sz w:val="28"/>
          <w:szCs w:val="28"/>
          <w:rtl/>
          <w:rPrChange w:id="11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7" w:author="אברהם" w:date="2012-11-23T10:23:00Z">
            <w:rPr>
              <w:rStyle w:val="Q"/>
              <w:rFonts w:ascii="David" w:hAnsi="David" w:cs="David"/>
              <w:rtl/>
            </w:rPr>
          </w:rPrChange>
        </w:rPr>
        <w:t>המצווה</w:t>
      </w:r>
      <w:r w:rsidRPr="00A90D62">
        <w:rPr>
          <w:rStyle w:val="Q"/>
          <w:rFonts w:ascii="David" w:eastAsia="David" w:hAnsi="David" w:cs="David"/>
          <w:sz w:val="28"/>
          <w:szCs w:val="28"/>
          <w:rtl/>
          <w:rPrChange w:id="11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9" w:author="אברהם" w:date="2012-11-23T10:23:00Z">
            <w:rPr>
              <w:rStyle w:val="Q"/>
              <w:rFonts w:ascii="David" w:hAnsi="David" w:cs="David"/>
              <w:rtl/>
            </w:rPr>
          </w:rPrChange>
        </w:rPr>
        <w:t>היא</w:t>
      </w:r>
      <w:r w:rsidRPr="00A90D62">
        <w:rPr>
          <w:rStyle w:val="Q"/>
          <w:rFonts w:ascii="David" w:eastAsia="David" w:hAnsi="David" w:cs="David"/>
          <w:sz w:val="28"/>
          <w:szCs w:val="28"/>
          <w:rtl/>
          <w:rPrChange w:id="11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1" w:author="אברהם" w:date="2012-11-23T10:23:00Z">
            <w:rPr>
              <w:rStyle w:val="Q"/>
              <w:rFonts w:ascii="David" w:hAnsi="David" w:cs="David"/>
              <w:rtl/>
            </w:rPr>
          </w:rPrChange>
        </w:rPr>
        <w:t>להבטיח</w:t>
      </w:r>
      <w:r w:rsidRPr="00A90D62">
        <w:rPr>
          <w:rStyle w:val="Q"/>
          <w:rFonts w:ascii="David" w:eastAsia="David" w:hAnsi="David" w:cs="David"/>
          <w:sz w:val="28"/>
          <w:szCs w:val="28"/>
          <w:rtl/>
          <w:rPrChange w:id="11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3" w:author="אברהם" w:date="2012-11-23T10:23:00Z">
            <w:rPr>
              <w:rStyle w:val="Q"/>
              <w:rFonts w:ascii="David" w:hAnsi="David" w:cs="David"/>
              <w:rtl/>
            </w:rPr>
          </w:rPrChange>
        </w:rPr>
        <w:t>שוויון</w:t>
      </w:r>
      <w:r w:rsidRPr="00A90D62">
        <w:rPr>
          <w:rStyle w:val="Q"/>
          <w:rFonts w:ascii="David" w:eastAsia="David" w:hAnsi="David" w:cs="David"/>
          <w:sz w:val="28"/>
          <w:szCs w:val="28"/>
          <w:rtl/>
          <w:rPrChange w:id="11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5" w:author="אברהם" w:date="2012-11-23T10:23:00Z">
            <w:rPr>
              <w:rStyle w:val="Q"/>
              <w:rFonts w:ascii="David" w:hAnsi="David" w:cs="David"/>
              <w:rtl/>
            </w:rPr>
          </w:rPrChange>
        </w:rPr>
        <w:t>הזדמנויות, ולפיכך</w:t>
      </w:r>
      <w:r w:rsidRPr="00A90D62">
        <w:rPr>
          <w:rStyle w:val="Q"/>
          <w:rFonts w:ascii="David" w:eastAsia="David" w:hAnsi="David" w:cs="David"/>
          <w:sz w:val="28"/>
          <w:szCs w:val="28"/>
          <w:rtl/>
          <w:rPrChange w:id="11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7" w:author="אברהם" w:date="2012-11-23T10:23:00Z">
            <w:rPr>
              <w:rStyle w:val="Q"/>
              <w:rFonts w:ascii="David" w:hAnsi="David" w:cs="David"/>
              <w:rtl/>
            </w:rPr>
          </w:rPrChange>
        </w:rPr>
        <w:t>טען</w:t>
      </w:r>
      <w:r w:rsidRPr="00A90D62">
        <w:rPr>
          <w:rStyle w:val="Q"/>
          <w:rFonts w:ascii="David" w:eastAsia="David" w:hAnsi="David" w:cs="David"/>
          <w:sz w:val="28"/>
          <w:szCs w:val="28"/>
          <w:rtl/>
          <w:rPrChange w:id="11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9" w:author="אברהם" w:date="2012-11-23T10:23:00Z">
            <w:rPr>
              <w:rStyle w:val="Q"/>
              <w:rFonts w:ascii="David" w:hAnsi="David" w:cs="David"/>
              <w:rtl/>
            </w:rPr>
          </w:rPrChange>
        </w:rPr>
        <w:t>שבימינו</w:t>
      </w:r>
      <w:r w:rsidRPr="00A90D62">
        <w:rPr>
          <w:rStyle w:val="Q"/>
          <w:rFonts w:ascii="David" w:eastAsia="David" w:hAnsi="David" w:cs="David"/>
          <w:sz w:val="28"/>
          <w:szCs w:val="28"/>
          <w:rtl/>
          <w:rPrChange w:id="11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1" w:author="אברהם" w:date="2012-11-23T10:23:00Z">
            <w:rPr>
              <w:rStyle w:val="Q"/>
              <w:rFonts w:ascii="David" w:hAnsi="David" w:cs="David"/>
              <w:rtl/>
            </w:rPr>
          </w:rPrChange>
        </w:rPr>
        <w:t>יש</w:t>
      </w:r>
      <w:r w:rsidRPr="00A90D62">
        <w:rPr>
          <w:rStyle w:val="Q"/>
          <w:rFonts w:ascii="David" w:eastAsia="David" w:hAnsi="David" w:cs="David"/>
          <w:sz w:val="28"/>
          <w:szCs w:val="28"/>
          <w:rtl/>
          <w:rPrChange w:id="11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3" w:author="אברהם" w:date="2012-11-23T10:23:00Z">
            <w:rPr>
              <w:rStyle w:val="Q"/>
              <w:rFonts w:ascii="David" w:hAnsi="David" w:cs="David"/>
              <w:rtl/>
            </w:rPr>
          </w:rPrChange>
        </w:rPr>
        <w:t>לחלק</w:t>
      </w:r>
      <w:r w:rsidRPr="00A90D62">
        <w:rPr>
          <w:rStyle w:val="Q"/>
          <w:rFonts w:ascii="David" w:eastAsia="David" w:hAnsi="David" w:cs="David"/>
          <w:sz w:val="28"/>
          <w:szCs w:val="28"/>
          <w:rtl/>
          <w:rPrChange w:id="11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5" w:author="אברהם" w:date="2012-11-23T10:23:00Z">
            <w:rPr>
              <w:rStyle w:val="Q"/>
              <w:rFonts w:ascii="David" w:hAnsi="David" w:cs="David"/>
              <w:rtl/>
            </w:rPr>
          </w:rPrChange>
        </w:rPr>
        <w:t>באופן</w:t>
      </w:r>
      <w:r w:rsidRPr="00A90D62">
        <w:rPr>
          <w:rStyle w:val="Q"/>
          <w:rFonts w:ascii="David" w:eastAsia="David" w:hAnsi="David" w:cs="David"/>
          <w:sz w:val="28"/>
          <w:szCs w:val="28"/>
          <w:rtl/>
          <w:rPrChange w:id="11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7" w:author="אברהם" w:date="2012-11-23T10:23:00Z">
            <w:rPr>
              <w:rStyle w:val="Q"/>
              <w:rFonts w:ascii="David" w:hAnsi="David" w:cs="David"/>
              <w:rtl/>
            </w:rPr>
          </w:rPrChange>
        </w:rPr>
        <w:t>שוויוני</w:t>
      </w:r>
      <w:r w:rsidRPr="00A90D62">
        <w:rPr>
          <w:rStyle w:val="Q"/>
          <w:rFonts w:ascii="David" w:eastAsia="David" w:hAnsi="David" w:cs="David"/>
          <w:sz w:val="28"/>
          <w:szCs w:val="28"/>
          <w:rtl/>
          <w:rPrChange w:id="11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9" w:author="אברהם" w:date="2012-11-23T10:23:00Z">
            <w:rPr>
              <w:rStyle w:val="Q"/>
              <w:rFonts w:ascii="David" w:hAnsi="David" w:cs="David"/>
              <w:rtl/>
            </w:rPr>
          </w:rPrChange>
        </w:rPr>
        <w:t>את</w:t>
      </w:r>
      <w:r w:rsidRPr="00A90D62">
        <w:rPr>
          <w:rStyle w:val="Q"/>
          <w:rFonts w:ascii="David" w:eastAsia="David" w:hAnsi="David" w:cs="David"/>
          <w:sz w:val="28"/>
          <w:szCs w:val="28"/>
          <w:rtl/>
          <w:rPrChange w:id="11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1" w:author="אברהם" w:date="2012-11-23T10:23:00Z">
            <w:rPr>
              <w:rStyle w:val="Q"/>
              <w:rFonts w:ascii="David" w:hAnsi="David" w:cs="David"/>
              <w:rtl/>
            </w:rPr>
          </w:rPrChange>
        </w:rPr>
        <w:t>כל</w:t>
      </w:r>
      <w:r w:rsidRPr="00A90D62">
        <w:rPr>
          <w:rStyle w:val="Q"/>
          <w:rFonts w:ascii="David" w:eastAsia="David" w:hAnsi="David" w:cs="David"/>
          <w:sz w:val="28"/>
          <w:szCs w:val="28"/>
          <w:rtl/>
          <w:rPrChange w:id="11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3" w:author="אברהם" w:date="2012-11-23T10:23:00Z">
            <w:rPr>
              <w:rStyle w:val="Q"/>
              <w:rFonts w:ascii="David" w:hAnsi="David" w:cs="David"/>
              <w:rtl/>
            </w:rPr>
          </w:rPrChange>
        </w:rPr>
        <w:t>הרכוש</w:t>
      </w:r>
      <w:ins w:id="1184" w:author="אברהם" w:date="2012-11-26T16:48:00Z">
        <w:r w:rsidR="00123A14">
          <w:rPr>
            <w:rStyle w:val="Q"/>
            <w:rFonts w:ascii="David" w:eastAsia="David" w:hAnsi="David" w:cs="David" w:hint="cs"/>
            <w:sz w:val="28"/>
            <w:szCs w:val="28"/>
            <w:rtl/>
          </w:rPr>
          <w:t>,</w:t>
        </w:r>
      </w:ins>
      <w:r w:rsidRPr="00A90D62">
        <w:rPr>
          <w:rStyle w:val="Q"/>
          <w:rFonts w:ascii="David" w:eastAsia="David" w:hAnsi="David" w:cs="David"/>
          <w:sz w:val="28"/>
          <w:szCs w:val="28"/>
          <w:rtl/>
          <w:rPrChange w:id="1185" w:author="אברהם" w:date="2012-11-23T10:23:00Z">
            <w:rPr>
              <w:rStyle w:val="Q"/>
              <w:rFonts w:ascii="David" w:eastAsia="David" w:hAnsi="David" w:cs="David"/>
              <w:rtl/>
            </w:rPr>
          </w:rPrChange>
        </w:rPr>
        <w:t xml:space="preserve"> </w:t>
      </w:r>
      <w:del w:id="1186" w:author="אברהם" w:date="2012-11-26T16:48:00Z">
        <w:r w:rsidRPr="00A90D62" w:rsidDel="00123A14">
          <w:rPr>
            <w:rStyle w:val="Q"/>
            <w:rFonts w:ascii="David" w:hAnsi="David" w:cs="David"/>
            <w:sz w:val="28"/>
            <w:szCs w:val="28"/>
            <w:rtl/>
            <w:rPrChange w:id="1187" w:author="אברהם" w:date="2012-11-23T10:23:00Z">
              <w:rPr>
                <w:rStyle w:val="Q"/>
                <w:rFonts w:ascii="David" w:hAnsi="David" w:cs="David"/>
                <w:rtl/>
              </w:rPr>
            </w:rPrChange>
          </w:rPr>
          <w:delText xml:space="preserve">- </w:delText>
        </w:r>
      </w:del>
      <w:r w:rsidRPr="00A90D62">
        <w:rPr>
          <w:rStyle w:val="Q"/>
          <w:rFonts w:ascii="David" w:hAnsi="David" w:cs="David"/>
          <w:sz w:val="28"/>
          <w:szCs w:val="28"/>
          <w:rtl/>
          <w:rPrChange w:id="1188" w:author="אברהם" w:date="2012-11-23T10:23:00Z">
            <w:rPr>
              <w:rStyle w:val="Q"/>
              <w:rFonts w:ascii="David" w:hAnsi="David" w:cs="David"/>
              <w:rtl/>
            </w:rPr>
          </w:rPrChange>
        </w:rPr>
        <w:t>ולא</w:t>
      </w:r>
      <w:r w:rsidRPr="00A90D62">
        <w:rPr>
          <w:rStyle w:val="Q"/>
          <w:rFonts w:ascii="David" w:eastAsia="David" w:hAnsi="David" w:cs="David"/>
          <w:sz w:val="28"/>
          <w:szCs w:val="28"/>
          <w:rtl/>
          <w:rPrChange w:id="11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0" w:author="אברהם" w:date="2012-11-23T10:23:00Z">
            <w:rPr>
              <w:rStyle w:val="Q"/>
              <w:rFonts w:ascii="David" w:hAnsi="David" w:cs="David"/>
              <w:rtl/>
            </w:rPr>
          </w:rPrChange>
        </w:rPr>
        <w:t>רק</w:t>
      </w:r>
      <w:r w:rsidRPr="00A90D62">
        <w:rPr>
          <w:rStyle w:val="Q"/>
          <w:rFonts w:ascii="David" w:eastAsia="David" w:hAnsi="David" w:cs="David"/>
          <w:sz w:val="28"/>
          <w:szCs w:val="28"/>
          <w:rtl/>
          <w:rPrChange w:id="11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2" w:author="אברהם" w:date="2012-11-23T10:23:00Z">
            <w:rPr>
              <w:rStyle w:val="Q"/>
              <w:rFonts w:ascii="David" w:hAnsi="David" w:cs="David"/>
              <w:rtl/>
            </w:rPr>
          </w:rPrChange>
        </w:rPr>
        <w:t>את</w:t>
      </w:r>
      <w:r w:rsidRPr="00A90D62">
        <w:rPr>
          <w:rStyle w:val="Q"/>
          <w:rFonts w:ascii="David" w:eastAsia="David" w:hAnsi="David" w:cs="David"/>
          <w:sz w:val="28"/>
          <w:szCs w:val="28"/>
          <w:rtl/>
          <w:rPrChange w:id="11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4" w:author="אברהם" w:date="2012-11-23T10:23:00Z">
            <w:rPr>
              <w:rStyle w:val="Q"/>
              <w:rFonts w:ascii="David" w:hAnsi="David" w:cs="David"/>
              <w:rtl/>
            </w:rPr>
          </w:rPrChange>
        </w:rPr>
        <w:t>הקרקעות</w:t>
      </w:r>
      <w:ins w:id="1195" w:author="אברהם" w:date="2012-11-26T16:48:00Z">
        <w:r w:rsidR="00123A14">
          <w:rPr>
            <w:rStyle w:val="Q"/>
            <w:rFonts w:ascii="David" w:hAnsi="David" w:cs="David" w:hint="cs"/>
            <w:sz w:val="28"/>
            <w:szCs w:val="28"/>
            <w:rtl/>
          </w:rPr>
          <w:t>,</w:t>
        </w:r>
      </w:ins>
      <w:r w:rsidRPr="00A90D62">
        <w:rPr>
          <w:rStyle w:val="Q"/>
          <w:rFonts w:ascii="David" w:eastAsia="David" w:hAnsi="David" w:cs="David"/>
          <w:sz w:val="28"/>
          <w:szCs w:val="28"/>
          <w:rtl/>
          <w:rPrChange w:id="1196" w:author="אברהם" w:date="2012-11-23T10:23:00Z">
            <w:rPr>
              <w:rStyle w:val="Q"/>
              <w:rFonts w:ascii="David" w:eastAsia="David" w:hAnsi="David" w:cs="David"/>
              <w:rtl/>
            </w:rPr>
          </w:rPrChange>
        </w:rPr>
        <w:t xml:space="preserve"> </w:t>
      </w:r>
      <w:del w:id="1197" w:author="אברהם" w:date="2012-11-26T16:48:00Z">
        <w:r w:rsidRPr="00A90D62" w:rsidDel="00123A14">
          <w:rPr>
            <w:rStyle w:val="Q"/>
            <w:rFonts w:ascii="David" w:hAnsi="David" w:cs="David"/>
            <w:sz w:val="28"/>
            <w:szCs w:val="28"/>
            <w:rtl/>
            <w:rPrChange w:id="1198" w:author="אברהם" w:date="2012-11-23T10:23:00Z">
              <w:rPr>
                <w:rStyle w:val="Q"/>
                <w:rFonts w:ascii="David" w:hAnsi="David" w:cs="David"/>
                <w:rtl/>
              </w:rPr>
            </w:rPrChange>
          </w:rPr>
          <w:delText>-</w:delText>
        </w:r>
      </w:del>
      <w:r w:rsidRPr="00A90D62">
        <w:rPr>
          <w:rStyle w:val="Q"/>
          <w:rFonts w:ascii="David" w:hAnsi="David" w:cs="David"/>
          <w:sz w:val="28"/>
          <w:szCs w:val="28"/>
          <w:rtl/>
          <w:rPrChange w:id="1199" w:author="אברהם" w:date="2012-11-23T10:23:00Z">
            <w:rPr>
              <w:rStyle w:val="Q"/>
              <w:rFonts w:ascii="David" w:hAnsi="David" w:cs="David"/>
              <w:rtl/>
            </w:rPr>
          </w:rPrChange>
        </w:rPr>
        <w:t xml:space="preserve"> פעם</w:t>
      </w:r>
      <w:r w:rsidRPr="00A90D62">
        <w:rPr>
          <w:rStyle w:val="Q"/>
          <w:rFonts w:ascii="David" w:eastAsia="David" w:hAnsi="David" w:cs="David"/>
          <w:sz w:val="28"/>
          <w:szCs w:val="28"/>
          <w:rtl/>
          <w:rPrChange w:id="12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1" w:author="אברהם" w:date="2012-11-23T10:23:00Z">
            <w:rPr>
              <w:rStyle w:val="Q"/>
              <w:rFonts w:ascii="David" w:hAnsi="David" w:cs="David"/>
              <w:rtl/>
            </w:rPr>
          </w:rPrChange>
        </w:rPr>
        <w:t>ביובל: "אדם</w:t>
      </w:r>
      <w:r w:rsidRPr="00A90D62">
        <w:rPr>
          <w:rStyle w:val="Q"/>
          <w:rFonts w:ascii="David" w:eastAsia="David" w:hAnsi="David" w:cs="David"/>
          <w:sz w:val="28"/>
          <w:szCs w:val="28"/>
          <w:rtl/>
          <w:rPrChange w:id="12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3" w:author="אברהם" w:date="2012-11-23T10:23:00Z">
            <w:rPr>
              <w:rStyle w:val="Q"/>
              <w:rFonts w:ascii="David" w:hAnsi="David" w:cs="David"/>
              <w:rtl/>
            </w:rPr>
          </w:rPrChange>
        </w:rPr>
        <w:t>שנתרושש</w:t>
      </w:r>
      <w:r w:rsidRPr="00A90D62">
        <w:rPr>
          <w:rStyle w:val="Q"/>
          <w:rFonts w:ascii="David" w:eastAsia="David" w:hAnsi="David" w:cs="David"/>
          <w:sz w:val="28"/>
          <w:szCs w:val="28"/>
          <w:rtl/>
          <w:rPrChange w:id="12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5" w:author="אברהם" w:date="2012-11-23T10:23:00Z">
            <w:rPr>
              <w:rStyle w:val="Q"/>
              <w:rFonts w:ascii="David" w:hAnsi="David" w:cs="David"/>
              <w:rtl/>
            </w:rPr>
          </w:rPrChange>
        </w:rPr>
        <w:t>מחזירים</w:t>
      </w:r>
      <w:r w:rsidRPr="00A90D62">
        <w:rPr>
          <w:rStyle w:val="Q"/>
          <w:rFonts w:ascii="David" w:eastAsia="David" w:hAnsi="David" w:cs="David"/>
          <w:sz w:val="28"/>
          <w:szCs w:val="28"/>
          <w:rtl/>
          <w:rPrChange w:id="12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7" w:author="אברהם" w:date="2012-11-23T10:23:00Z">
            <w:rPr>
              <w:rStyle w:val="Q"/>
              <w:rFonts w:ascii="David" w:hAnsi="David" w:cs="David"/>
              <w:rtl/>
            </w:rPr>
          </w:rPrChange>
        </w:rPr>
        <w:t>לו</w:t>
      </w:r>
      <w:r w:rsidRPr="00A90D62">
        <w:rPr>
          <w:rStyle w:val="Q"/>
          <w:rFonts w:ascii="David" w:eastAsia="David" w:hAnsi="David" w:cs="David"/>
          <w:sz w:val="28"/>
          <w:szCs w:val="28"/>
          <w:rtl/>
          <w:rPrChange w:id="12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9" w:author="אברהם" w:date="2012-11-23T10:23:00Z">
            <w:rPr>
              <w:rStyle w:val="Q"/>
              <w:rFonts w:ascii="David" w:hAnsi="David" w:cs="David"/>
              <w:rtl/>
            </w:rPr>
          </w:rPrChange>
        </w:rPr>
        <w:t>את</w:t>
      </w:r>
      <w:r w:rsidRPr="00A90D62">
        <w:rPr>
          <w:rStyle w:val="Q"/>
          <w:rFonts w:ascii="David" w:eastAsia="David" w:hAnsi="David" w:cs="David"/>
          <w:sz w:val="28"/>
          <w:szCs w:val="28"/>
          <w:rtl/>
          <w:rPrChange w:id="12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1" w:author="אברהם" w:date="2012-11-23T10:23:00Z">
            <w:rPr>
              <w:rStyle w:val="Q"/>
              <w:rFonts w:ascii="David" w:hAnsi="David" w:cs="David"/>
              <w:rtl/>
            </w:rPr>
          </w:rPrChange>
        </w:rPr>
        <w:t>רכושו, המשועבד</w:t>
      </w:r>
      <w:r w:rsidRPr="00A90D62">
        <w:rPr>
          <w:rStyle w:val="Q"/>
          <w:rFonts w:ascii="David" w:eastAsia="David" w:hAnsi="David" w:cs="David"/>
          <w:sz w:val="28"/>
          <w:szCs w:val="28"/>
          <w:rtl/>
          <w:rPrChange w:id="12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3" w:author="אברהם" w:date="2012-11-23T10:23:00Z">
            <w:rPr>
              <w:rStyle w:val="Q"/>
              <w:rFonts w:ascii="David" w:hAnsi="David" w:cs="David"/>
              <w:rtl/>
            </w:rPr>
          </w:rPrChange>
        </w:rPr>
        <w:t>נעשה</w:t>
      </w:r>
      <w:r w:rsidRPr="00A90D62">
        <w:rPr>
          <w:rStyle w:val="Q"/>
          <w:rFonts w:ascii="David" w:eastAsia="David" w:hAnsi="David" w:cs="David"/>
          <w:sz w:val="28"/>
          <w:szCs w:val="28"/>
          <w:rtl/>
          <w:rPrChange w:id="12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5" w:author="אברהם" w:date="2012-11-23T10:23:00Z">
            <w:rPr>
              <w:rStyle w:val="Q"/>
              <w:rFonts w:ascii="David" w:hAnsi="David" w:cs="David"/>
              <w:rtl/>
            </w:rPr>
          </w:rPrChange>
        </w:rPr>
        <w:t>בן-חורין; שוב</w:t>
      </w:r>
      <w:r w:rsidRPr="00A90D62">
        <w:rPr>
          <w:rStyle w:val="Q"/>
          <w:rFonts w:ascii="David" w:eastAsia="David" w:hAnsi="David" w:cs="David"/>
          <w:sz w:val="28"/>
          <w:szCs w:val="28"/>
          <w:rtl/>
          <w:rPrChange w:id="12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7" w:author="אברהם" w:date="2012-11-23T10:23:00Z">
            <w:rPr>
              <w:rStyle w:val="Q"/>
              <w:rFonts w:ascii="David" w:hAnsi="David" w:cs="David"/>
              <w:rtl/>
            </w:rPr>
          </w:rPrChange>
        </w:rPr>
        <w:t>מתכונן</w:t>
      </w:r>
      <w:r w:rsidRPr="00A90D62">
        <w:rPr>
          <w:rStyle w:val="Q"/>
          <w:rFonts w:ascii="David" w:eastAsia="David" w:hAnsi="David" w:cs="David"/>
          <w:sz w:val="28"/>
          <w:szCs w:val="28"/>
          <w:rtl/>
          <w:rPrChange w:id="12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9" w:author="אברהם" w:date="2012-11-23T10:23:00Z">
            <w:rPr>
              <w:rStyle w:val="Q"/>
              <w:rFonts w:ascii="David" w:hAnsi="David" w:cs="David"/>
              <w:rtl/>
            </w:rPr>
          </w:rPrChange>
        </w:rPr>
        <w:t>שיווי-משקל; התחילו</w:t>
      </w:r>
      <w:r w:rsidRPr="00A90D62">
        <w:rPr>
          <w:rStyle w:val="Q"/>
          <w:rFonts w:ascii="David" w:eastAsia="David" w:hAnsi="David" w:cs="David"/>
          <w:sz w:val="28"/>
          <w:szCs w:val="28"/>
          <w:rtl/>
          <w:rPrChange w:id="12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1" w:author="אברהם" w:date="2012-11-23T10:23:00Z">
            <w:rPr>
              <w:rStyle w:val="Q"/>
              <w:rFonts w:ascii="David" w:hAnsi="David" w:cs="David"/>
              <w:rtl/>
            </w:rPr>
          </w:rPrChange>
        </w:rPr>
        <w:t>במשחק</w:t>
      </w:r>
      <w:r w:rsidRPr="00A90D62">
        <w:rPr>
          <w:rStyle w:val="Q"/>
          <w:rFonts w:ascii="David" w:eastAsia="David" w:hAnsi="David" w:cs="David"/>
          <w:sz w:val="28"/>
          <w:szCs w:val="28"/>
          <w:rtl/>
          <w:rPrChange w:id="12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3" w:author="אברהם" w:date="2012-11-23T10:23:00Z">
            <w:rPr>
              <w:rStyle w:val="Q"/>
              <w:rFonts w:ascii="David" w:hAnsi="David" w:cs="David"/>
              <w:rtl/>
            </w:rPr>
          </w:rPrChange>
        </w:rPr>
        <w:t>מראשיתו".</w:t>
      </w:r>
      <w:r w:rsidRPr="00A90D62">
        <w:rPr>
          <w:rStyle w:val="FootnoteCharacters"/>
          <w:rFonts w:ascii="David" w:hAnsi="David" w:cs="David"/>
          <w:sz w:val="28"/>
          <w:szCs w:val="28"/>
          <w:rtl/>
          <w:rPrChange w:id="1224" w:author="אברהם" w:date="2012-11-23T10:23:00Z">
            <w:rPr>
              <w:rStyle w:val="FootnoteCharacters"/>
              <w:rFonts w:ascii="David" w:hAnsi="David" w:cs="David"/>
              <w:rtl/>
            </w:rPr>
          </w:rPrChange>
        </w:rPr>
        <w:footnoteReference w:id="6"/>
      </w:r>
    </w:p>
    <w:p w:rsidR="009C2B09" w:rsidRPr="00A90D62" w:rsidRDefault="009C2B09" w:rsidP="00123A14">
      <w:pPr>
        <w:pStyle w:val="a1"/>
        <w:bidi/>
        <w:rPr>
          <w:sz w:val="28"/>
          <w:szCs w:val="28"/>
          <w:rtl/>
          <w:rPrChange w:id="1225" w:author="אברהם" w:date="2012-11-23T10:23:00Z">
            <w:rPr>
              <w:rtl/>
            </w:rPr>
          </w:rPrChange>
        </w:rPr>
      </w:pPr>
      <w:r w:rsidRPr="00A90D62">
        <w:rPr>
          <w:rStyle w:val="Q"/>
          <w:rFonts w:ascii="David" w:hAnsi="David" w:cs="David"/>
          <w:sz w:val="28"/>
          <w:szCs w:val="28"/>
          <w:rtl/>
          <w:rPrChange w:id="1226" w:author="אברהם" w:date="2012-11-23T10:23:00Z">
            <w:rPr>
              <w:rStyle w:val="Q"/>
              <w:rFonts w:ascii="David" w:hAnsi="David" w:cs="David"/>
              <w:rtl/>
            </w:rPr>
          </w:rPrChange>
        </w:rPr>
        <w:t>לענ"ד, גם</w:t>
      </w:r>
      <w:r w:rsidRPr="00A90D62">
        <w:rPr>
          <w:rStyle w:val="Q"/>
          <w:rFonts w:ascii="David" w:eastAsia="David" w:hAnsi="David" w:cs="David"/>
          <w:sz w:val="28"/>
          <w:szCs w:val="28"/>
          <w:rtl/>
          <w:rPrChange w:id="12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8" w:author="אברהם" w:date="2012-11-23T10:23:00Z">
            <w:rPr>
              <w:rStyle w:val="Q"/>
              <w:rFonts w:ascii="David" w:hAnsi="David" w:cs="David"/>
              <w:rtl/>
            </w:rPr>
          </w:rPrChange>
        </w:rPr>
        <w:t>רעיון</w:t>
      </w:r>
      <w:r w:rsidRPr="00A90D62">
        <w:rPr>
          <w:rStyle w:val="Q"/>
          <w:rFonts w:ascii="David" w:eastAsia="David" w:hAnsi="David" w:cs="David"/>
          <w:sz w:val="28"/>
          <w:szCs w:val="28"/>
          <w:rtl/>
          <w:rPrChange w:id="12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0" w:author="אברהם" w:date="2012-11-23T10:23:00Z">
            <w:rPr>
              <w:rStyle w:val="Q"/>
              <w:rFonts w:ascii="David" w:hAnsi="David" w:cs="David"/>
              <w:rtl/>
            </w:rPr>
          </w:rPrChange>
        </w:rPr>
        <w:t>זה</w:t>
      </w:r>
      <w:r w:rsidRPr="00A90D62">
        <w:rPr>
          <w:rStyle w:val="Q"/>
          <w:rFonts w:ascii="David" w:eastAsia="David" w:hAnsi="David" w:cs="David"/>
          <w:sz w:val="28"/>
          <w:szCs w:val="28"/>
          <w:rtl/>
          <w:rPrChange w:id="12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2"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1233" w:author="אברהם" w:date="2012-11-23T10:23:00Z">
            <w:rPr>
              <w:rStyle w:val="Q"/>
              <w:rFonts w:ascii="David" w:eastAsia="David" w:hAnsi="David" w:cs="David"/>
              <w:rtl/>
            </w:rPr>
          </w:rPrChange>
        </w:rPr>
        <w:t xml:space="preserve"> </w:t>
      </w:r>
      <w:ins w:id="1234" w:author="אברהם" w:date="2012-11-26T16:48:00Z">
        <w:r w:rsidR="00123A14">
          <w:rPr>
            <w:rStyle w:val="Q"/>
            <w:rFonts w:ascii="David" w:hAnsi="David" w:cs="David" w:hint="cs"/>
            <w:sz w:val="28"/>
            <w:szCs w:val="28"/>
            <w:rtl/>
          </w:rPr>
          <w:t>נכון לפי</w:t>
        </w:r>
      </w:ins>
      <w:del w:id="1235" w:author="אברהם" w:date="2012-11-26T16:48:00Z">
        <w:r w:rsidRPr="00A90D62" w:rsidDel="00123A14">
          <w:rPr>
            <w:rStyle w:val="Q"/>
            <w:rFonts w:ascii="David" w:hAnsi="David" w:cs="David"/>
            <w:sz w:val="28"/>
            <w:szCs w:val="28"/>
            <w:rtl/>
            <w:rPrChange w:id="1236" w:author="אברהם" w:date="2012-11-23T10:23:00Z">
              <w:rPr>
                <w:rStyle w:val="Q"/>
                <w:rFonts w:ascii="David" w:hAnsi="David" w:cs="David"/>
                <w:rtl/>
              </w:rPr>
            </w:rPrChange>
          </w:rPr>
          <w:delText>מתאים</w:delText>
        </w:r>
      </w:del>
      <w:r w:rsidRPr="00A90D62">
        <w:rPr>
          <w:rStyle w:val="Q"/>
          <w:rFonts w:ascii="David" w:eastAsia="David" w:hAnsi="David" w:cs="David"/>
          <w:sz w:val="28"/>
          <w:szCs w:val="28"/>
          <w:rtl/>
          <w:rPrChange w:id="1237" w:author="אברהם" w:date="2012-11-23T10:23:00Z">
            <w:rPr>
              <w:rStyle w:val="Q"/>
              <w:rFonts w:ascii="David" w:eastAsia="David" w:hAnsi="David" w:cs="David"/>
              <w:rtl/>
            </w:rPr>
          </w:rPrChange>
        </w:rPr>
        <w:t xml:space="preserve"> </w:t>
      </w:r>
      <w:del w:id="1238" w:author="אברהם" w:date="2012-11-26T16:48:00Z">
        <w:r w:rsidRPr="00A90D62" w:rsidDel="00123A14">
          <w:rPr>
            <w:rStyle w:val="Q"/>
            <w:rFonts w:ascii="David" w:hAnsi="David" w:cs="David"/>
            <w:sz w:val="28"/>
            <w:szCs w:val="28"/>
            <w:rtl/>
            <w:rPrChange w:id="1239" w:author="אברהם" w:date="2012-11-23T10:23:00Z">
              <w:rPr>
                <w:rStyle w:val="Q"/>
                <w:rFonts w:ascii="David" w:hAnsi="David" w:cs="David"/>
                <w:rtl/>
              </w:rPr>
            </w:rPrChange>
          </w:rPr>
          <w:delText>ל</w:delText>
        </w:r>
      </w:del>
      <w:ins w:id="1240" w:author="אברהם" w:date="2012-11-26T16:48:00Z">
        <w:r w:rsidR="00123A14">
          <w:rPr>
            <w:rStyle w:val="Q"/>
            <w:rFonts w:ascii="David" w:hAnsi="David" w:cs="David" w:hint="cs"/>
            <w:sz w:val="28"/>
            <w:szCs w:val="28"/>
            <w:rtl/>
          </w:rPr>
          <w:t>ה</w:t>
        </w:r>
      </w:ins>
      <w:r w:rsidRPr="00A90D62">
        <w:rPr>
          <w:rStyle w:val="Q"/>
          <w:rFonts w:ascii="David" w:hAnsi="David" w:cs="David"/>
          <w:sz w:val="28"/>
          <w:szCs w:val="28"/>
          <w:rtl/>
          <w:rPrChange w:id="1241" w:author="אברהם" w:date="2012-11-23T10:23:00Z">
            <w:rPr>
              <w:rStyle w:val="Q"/>
              <w:rFonts w:ascii="David" w:hAnsi="David" w:cs="David"/>
              <w:rtl/>
            </w:rPr>
          </w:rPrChange>
        </w:rPr>
        <w:t>תורה, שהרי</w:t>
      </w:r>
      <w:r w:rsidRPr="00A90D62">
        <w:rPr>
          <w:rStyle w:val="Q"/>
          <w:rFonts w:ascii="David" w:eastAsia="David" w:hAnsi="David" w:cs="David"/>
          <w:sz w:val="28"/>
          <w:szCs w:val="28"/>
          <w:rtl/>
          <w:rPrChange w:id="12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3" w:author="אברהם" w:date="2012-11-23T10:23:00Z">
            <w:rPr>
              <w:rStyle w:val="Q"/>
              <w:rFonts w:ascii="David" w:hAnsi="David" w:cs="David"/>
              <w:rtl/>
            </w:rPr>
          </w:rPrChange>
        </w:rPr>
        <w:t>דיני</w:t>
      </w:r>
      <w:r w:rsidRPr="00A90D62">
        <w:rPr>
          <w:rStyle w:val="Q"/>
          <w:rFonts w:ascii="David" w:eastAsia="David" w:hAnsi="David" w:cs="David"/>
          <w:sz w:val="28"/>
          <w:szCs w:val="28"/>
          <w:rtl/>
          <w:rPrChange w:id="12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5" w:author="אברהם" w:date="2012-11-23T10:23:00Z">
            <w:rPr>
              <w:rStyle w:val="Q"/>
              <w:rFonts w:ascii="David" w:hAnsi="David" w:cs="David"/>
              <w:rtl/>
            </w:rPr>
          </w:rPrChange>
        </w:rPr>
        <w:t>החלוקה</w:t>
      </w:r>
      <w:r w:rsidRPr="00A90D62">
        <w:rPr>
          <w:rStyle w:val="Q"/>
          <w:rFonts w:ascii="David" w:eastAsia="David" w:hAnsi="David" w:cs="David"/>
          <w:sz w:val="28"/>
          <w:szCs w:val="28"/>
          <w:rtl/>
          <w:rPrChange w:id="12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7" w:author="אברהם" w:date="2012-11-23T10:23:00Z">
            <w:rPr>
              <w:rStyle w:val="Q"/>
              <w:rFonts w:ascii="David" w:hAnsi="David" w:cs="David"/>
              <w:rtl/>
            </w:rPr>
          </w:rPrChange>
        </w:rPr>
        <w:t>והיובל</w:t>
      </w:r>
      <w:r w:rsidRPr="00A90D62">
        <w:rPr>
          <w:rStyle w:val="Q"/>
          <w:rFonts w:ascii="David" w:eastAsia="David" w:hAnsi="David" w:cs="David"/>
          <w:sz w:val="28"/>
          <w:szCs w:val="28"/>
          <w:rtl/>
          <w:rPrChange w:id="12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9" w:author="אברהם" w:date="2012-11-23T10:23:00Z">
            <w:rPr>
              <w:rStyle w:val="Q"/>
              <w:rFonts w:ascii="David" w:hAnsi="David" w:cs="David"/>
              <w:rtl/>
            </w:rPr>
          </w:rPrChange>
        </w:rPr>
        <w:t>שבתורה</w:t>
      </w:r>
      <w:r w:rsidRPr="00A90D62">
        <w:rPr>
          <w:rStyle w:val="Q"/>
          <w:rFonts w:ascii="David" w:eastAsia="David" w:hAnsi="David" w:cs="David"/>
          <w:sz w:val="28"/>
          <w:szCs w:val="28"/>
          <w:rtl/>
          <w:rPrChange w:id="12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1" w:author="אברהם" w:date="2012-11-23T10:23:00Z">
            <w:rPr>
              <w:rStyle w:val="Q"/>
              <w:rFonts w:ascii="David" w:hAnsi="David" w:cs="David"/>
              <w:rtl/>
            </w:rPr>
          </w:rPrChange>
        </w:rPr>
        <w:t>חלים</w:t>
      </w:r>
      <w:r w:rsidRPr="00A90D62">
        <w:rPr>
          <w:rStyle w:val="Q"/>
          <w:rFonts w:ascii="David" w:eastAsia="David" w:hAnsi="David" w:cs="David"/>
          <w:sz w:val="28"/>
          <w:szCs w:val="28"/>
          <w:rtl/>
          <w:rPrChange w:id="12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3" w:author="אברהם" w:date="2012-11-23T10:23:00Z">
            <w:rPr>
              <w:rStyle w:val="Q"/>
              <w:rFonts w:ascii="David" w:hAnsi="David" w:cs="David"/>
              <w:rtl/>
            </w:rPr>
          </w:rPrChange>
        </w:rPr>
        <w:t>בפירוש</w:t>
      </w:r>
      <w:r w:rsidRPr="00A90D62">
        <w:rPr>
          <w:rStyle w:val="Q"/>
          <w:rFonts w:ascii="David" w:eastAsia="David" w:hAnsi="David" w:cs="David"/>
          <w:sz w:val="28"/>
          <w:szCs w:val="28"/>
          <w:rtl/>
          <w:rPrChange w:id="12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5" w:author="אברהם" w:date="2012-11-23T10:23:00Z">
            <w:rPr>
              <w:rStyle w:val="Q"/>
              <w:rFonts w:ascii="David" w:hAnsi="David" w:cs="David"/>
              <w:rtl/>
            </w:rPr>
          </w:rPrChange>
        </w:rPr>
        <w:t>רק</w:t>
      </w:r>
      <w:r w:rsidRPr="00A90D62">
        <w:rPr>
          <w:rStyle w:val="Q"/>
          <w:rFonts w:ascii="David" w:eastAsia="David" w:hAnsi="David" w:cs="David"/>
          <w:sz w:val="28"/>
          <w:szCs w:val="28"/>
          <w:rtl/>
          <w:rPrChange w:id="12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7" w:author="אברהם" w:date="2012-11-23T10:23:00Z">
            <w:rPr>
              <w:rStyle w:val="Q"/>
              <w:rFonts w:ascii="David" w:hAnsi="David" w:cs="David"/>
              <w:rtl/>
            </w:rPr>
          </w:rPrChange>
        </w:rPr>
        <w:t>על</w:t>
      </w:r>
      <w:r w:rsidRPr="00A90D62">
        <w:rPr>
          <w:rStyle w:val="Q"/>
          <w:rFonts w:ascii="David" w:eastAsia="David" w:hAnsi="David" w:cs="David"/>
          <w:sz w:val="28"/>
          <w:szCs w:val="28"/>
          <w:rtl/>
          <w:rPrChange w:id="12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9" w:author="אברהם" w:date="2012-11-23T10:23:00Z">
            <w:rPr>
              <w:rStyle w:val="Q"/>
              <w:rFonts w:ascii="David" w:hAnsi="David" w:cs="David"/>
              <w:rtl/>
            </w:rPr>
          </w:rPrChange>
        </w:rPr>
        <w:t>קרקעות</w:t>
      </w:r>
      <w:ins w:id="1260" w:author="אברהם" w:date="2012-11-26T16:49:00Z">
        <w:r w:rsidR="00123A14">
          <w:rPr>
            <w:rStyle w:val="Q"/>
            <w:rFonts w:ascii="David" w:hAnsi="David" w:cs="David" w:hint="cs"/>
            <w:sz w:val="28"/>
            <w:szCs w:val="28"/>
            <w:rtl/>
          </w:rPr>
          <w:t>,</w:t>
        </w:r>
      </w:ins>
      <w:del w:id="1261" w:author="אברהם" w:date="2012-11-26T16:49:00Z">
        <w:r w:rsidRPr="00A90D62" w:rsidDel="00123A14">
          <w:rPr>
            <w:rStyle w:val="Q"/>
            <w:rFonts w:ascii="David" w:hAnsi="David" w:cs="David"/>
            <w:sz w:val="28"/>
            <w:szCs w:val="28"/>
            <w:rtl/>
            <w:rPrChange w:id="1262" w:author="אברהם" w:date="2012-11-23T10:23:00Z">
              <w:rPr>
                <w:rStyle w:val="Q"/>
                <w:rFonts w:ascii="David" w:hAnsi="David" w:cs="David"/>
                <w:rtl/>
              </w:rPr>
            </w:rPrChange>
          </w:rPr>
          <w:delText>;</w:delText>
        </w:r>
      </w:del>
      <w:r w:rsidRPr="00A90D62">
        <w:rPr>
          <w:rStyle w:val="Q"/>
          <w:rFonts w:ascii="David" w:hAnsi="David" w:cs="David"/>
          <w:sz w:val="28"/>
          <w:szCs w:val="28"/>
          <w:rtl/>
          <w:rPrChange w:id="1263" w:author="אברהם" w:date="2012-11-23T10:23:00Z">
            <w:rPr>
              <w:rStyle w:val="Q"/>
              <w:rFonts w:ascii="David" w:hAnsi="David" w:cs="David"/>
              <w:rtl/>
            </w:rPr>
          </w:rPrChange>
        </w:rPr>
        <w:t xml:space="preserve"> לא</w:t>
      </w:r>
      <w:r w:rsidRPr="00A90D62">
        <w:rPr>
          <w:rStyle w:val="Q"/>
          <w:rFonts w:ascii="David" w:eastAsia="David" w:hAnsi="David" w:cs="David"/>
          <w:sz w:val="28"/>
          <w:szCs w:val="28"/>
          <w:rtl/>
          <w:rPrChange w:id="12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5" w:author="אברהם" w:date="2012-11-23T10:23:00Z">
            <w:rPr>
              <w:rStyle w:val="Q"/>
              <w:rFonts w:ascii="David" w:hAnsi="David" w:cs="David"/>
              <w:rtl/>
            </w:rPr>
          </w:rPrChange>
        </w:rPr>
        <w:t>על</w:t>
      </w:r>
      <w:r w:rsidRPr="00A90D62">
        <w:rPr>
          <w:rStyle w:val="Q"/>
          <w:rFonts w:ascii="David" w:eastAsia="David" w:hAnsi="David" w:cs="David"/>
          <w:sz w:val="28"/>
          <w:szCs w:val="28"/>
          <w:rtl/>
          <w:rPrChange w:id="12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7" w:author="אברהם" w:date="2012-11-23T10:23:00Z">
            <w:rPr>
              <w:rStyle w:val="Q"/>
              <w:rFonts w:ascii="David" w:hAnsi="David" w:cs="David"/>
              <w:rtl/>
            </w:rPr>
          </w:rPrChange>
        </w:rPr>
        <w:t>כסף</w:t>
      </w:r>
      <w:r w:rsidRPr="00A90D62">
        <w:rPr>
          <w:rStyle w:val="Q"/>
          <w:rFonts w:ascii="David" w:eastAsia="David" w:hAnsi="David" w:cs="David"/>
          <w:sz w:val="28"/>
          <w:szCs w:val="28"/>
          <w:rtl/>
          <w:rPrChange w:id="12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9" w:author="אברהם" w:date="2012-11-23T10:23:00Z">
            <w:rPr>
              <w:rStyle w:val="Q"/>
              <w:rFonts w:ascii="David" w:hAnsi="David" w:cs="David"/>
              <w:rtl/>
            </w:rPr>
          </w:rPrChange>
        </w:rPr>
        <w:t>וזהב, לא</w:t>
      </w:r>
      <w:r w:rsidRPr="00A90D62">
        <w:rPr>
          <w:rStyle w:val="Q"/>
          <w:rFonts w:ascii="David" w:eastAsia="David" w:hAnsi="David" w:cs="David"/>
          <w:sz w:val="28"/>
          <w:szCs w:val="28"/>
          <w:rtl/>
          <w:rPrChange w:id="12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1" w:author="אברהם" w:date="2012-11-23T10:23:00Z">
            <w:rPr>
              <w:rStyle w:val="Q"/>
              <w:rFonts w:ascii="David" w:hAnsi="David" w:cs="David"/>
              <w:rtl/>
            </w:rPr>
          </w:rPrChange>
        </w:rPr>
        <w:t>על</w:t>
      </w:r>
      <w:r w:rsidRPr="00A90D62">
        <w:rPr>
          <w:rStyle w:val="Q"/>
          <w:rFonts w:ascii="David" w:eastAsia="David" w:hAnsi="David" w:cs="David"/>
          <w:sz w:val="28"/>
          <w:szCs w:val="28"/>
          <w:rtl/>
          <w:rPrChange w:id="12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3" w:author="אברהם" w:date="2012-11-23T10:23:00Z">
            <w:rPr>
              <w:rStyle w:val="Q"/>
              <w:rFonts w:ascii="David" w:hAnsi="David" w:cs="David"/>
              <w:rtl/>
            </w:rPr>
          </w:rPrChange>
        </w:rPr>
        <w:t>צאן</w:t>
      </w:r>
      <w:r w:rsidRPr="00A90D62">
        <w:rPr>
          <w:rStyle w:val="Q"/>
          <w:rFonts w:ascii="David" w:eastAsia="David" w:hAnsi="David" w:cs="David"/>
          <w:sz w:val="28"/>
          <w:szCs w:val="28"/>
          <w:rtl/>
          <w:rPrChange w:id="12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5" w:author="אברהם" w:date="2012-11-23T10:23:00Z">
            <w:rPr>
              <w:rStyle w:val="Q"/>
              <w:rFonts w:ascii="David" w:hAnsi="David" w:cs="David"/>
              <w:rtl/>
            </w:rPr>
          </w:rPrChange>
        </w:rPr>
        <w:t>ובקר, ואפילו</w:t>
      </w:r>
      <w:r w:rsidRPr="00A90D62">
        <w:rPr>
          <w:rStyle w:val="Q"/>
          <w:rFonts w:ascii="David" w:eastAsia="David" w:hAnsi="David" w:cs="David"/>
          <w:sz w:val="28"/>
          <w:szCs w:val="28"/>
          <w:rtl/>
          <w:rPrChange w:id="12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7" w:author="אברהם" w:date="2012-11-23T10:23:00Z">
            <w:rPr>
              <w:rStyle w:val="Q"/>
              <w:rFonts w:ascii="David" w:hAnsi="David" w:cs="David"/>
              <w:rtl/>
            </w:rPr>
          </w:rPrChange>
        </w:rPr>
        <w:t>לא</w:t>
      </w:r>
      <w:r w:rsidRPr="00A90D62">
        <w:rPr>
          <w:rStyle w:val="Q"/>
          <w:rFonts w:ascii="David" w:eastAsia="David" w:hAnsi="David" w:cs="David"/>
          <w:sz w:val="28"/>
          <w:szCs w:val="28"/>
          <w:rtl/>
          <w:rPrChange w:id="12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9" w:author="אברהם" w:date="2012-11-23T10:23:00Z">
            <w:rPr>
              <w:rStyle w:val="Q"/>
              <w:rFonts w:ascii="David" w:hAnsi="David" w:cs="David"/>
              <w:rtl/>
            </w:rPr>
          </w:rPrChange>
        </w:rPr>
        <w:t>על</w:t>
      </w:r>
      <w:r w:rsidRPr="00A90D62">
        <w:rPr>
          <w:rStyle w:val="Q"/>
          <w:rFonts w:ascii="David" w:eastAsia="David" w:hAnsi="David" w:cs="David"/>
          <w:sz w:val="28"/>
          <w:szCs w:val="28"/>
          <w:rtl/>
          <w:rPrChange w:id="12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1" w:author="אברהם" w:date="2012-11-23T10:23:00Z">
            <w:rPr>
              <w:rStyle w:val="Q"/>
              <w:rFonts w:ascii="David" w:hAnsi="David" w:cs="David"/>
              <w:rtl/>
            </w:rPr>
          </w:rPrChange>
        </w:rPr>
        <w:t>בתים</w:t>
      </w:r>
      <w:r w:rsidRPr="00A90D62">
        <w:rPr>
          <w:rStyle w:val="Q"/>
          <w:rFonts w:ascii="David" w:eastAsia="David" w:hAnsi="David" w:cs="David"/>
          <w:sz w:val="28"/>
          <w:szCs w:val="28"/>
          <w:rtl/>
          <w:rPrChange w:id="12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3" w:author="אברהם" w:date="2012-11-23T10:23:00Z">
            <w:rPr>
              <w:rStyle w:val="Q"/>
              <w:rFonts w:ascii="David" w:hAnsi="David" w:cs="David"/>
              <w:rtl/>
            </w:rPr>
          </w:rPrChange>
        </w:rPr>
        <w:t>בעיר</w:t>
      </w:r>
      <w:r w:rsidRPr="00A90D62">
        <w:rPr>
          <w:rStyle w:val="Q"/>
          <w:rFonts w:ascii="David" w:eastAsia="David" w:hAnsi="David" w:cs="David"/>
          <w:sz w:val="28"/>
          <w:szCs w:val="28"/>
          <w:rtl/>
          <w:rPrChange w:id="12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5" w:author="אברהם" w:date="2012-11-23T10:23:00Z">
            <w:rPr>
              <w:rStyle w:val="Q"/>
              <w:rFonts w:ascii="David" w:hAnsi="David" w:cs="David"/>
              <w:rtl/>
            </w:rPr>
          </w:rPrChange>
        </w:rPr>
        <w:t>מוקפת</w:t>
      </w:r>
      <w:r w:rsidRPr="00A90D62">
        <w:rPr>
          <w:rStyle w:val="Q"/>
          <w:rFonts w:ascii="David" w:eastAsia="David" w:hAnsi="David" w:cs="David"/>
          <w:sz w:val="28"/>
          <w:szCs w:val="28"/>
          <w:rtl/>
          <w:rPrChange w:id="12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7" w:author="אברהם" w:date="2012-11-23T10:23:00Z">
            <w:rPr>
              <w:rStyle w:val="Q"/>
              <w:rFonts w:ascii="David" w:hAnsi="David" w:cs="David"/>
              <w:rtl/>
            </w:rPr>
          </w:rPrChange>
        </w:rPr>
        <w:t>חומה</w:t>
      </w:r>
      <w:r w:rsidRPr="00A90D62">
        <w:rPr>
          <w:rStyle w:val="Q"/>
          <w:rFonts w:ascii="David" w:eastAsia="David" w:hAnsi="David" w:cs="David"/>
          <w:sz w:val="28"/>
          <w:szCs w:val="28"/>
          <w:rtl/>
          <w:rPrChange w:id="12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9" w:author="אברהם" w:date="2012-11-23T10:23:00Z">
            <w:rPr>
              <w:rStyle w:val="Q"/>
              <w:rFonts w:ascii="David" w:hAnsi="David" w:cs="David"/>
              <w:rtl/>
            </w:rPr>
          </w:rPrChange>
        </w:rPr>
        <w:t>(פרט</w:t>
      </w:r>
      <w:r w:rsidRPr="00A90D62">
        <w:rPr>
          <w:rStyle w:val="Q"/>
          <w:rFonts w:ascii="David" w:eastAsia="David" w:hAnsi="David" w:cs="David"/>
          <w:sz w:val="28"/>
          <w:szCs w:val="28"/>
          <w:rtl/>
          <w:rPrChange w:id="12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1" w:author="אברהם" w:date="2012-11-23T10:23:00Z">
            <w:rPr>
              <w:rStyle w:val="Q"/>
              <w:rFonts w:ascii="David" w:hAnsi="David" w:cs="David"/>
              <w:rtl/>
            </w:rPr>
          </w:rPrChange>
        </w:rPr>
        <w:t>לערי</w:t>
      </w:r>
      <w:r w:rsidRPr="00A90D62">
        <w:rPr>
          <w:rStyle w:val="Q"/>
          <w:rFonts w:ascii="David" w:eastAsia="David" w:hAnsi="David" w:cs="David"/>
          <w:sz w:val="28"/>
          <w:szCs w:val="28"/>
          <w:rtl/>
          <w:rPrChange w:id="1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3" w:author="אברהם" w:date="2012-11-23T10:23:00Z">
            <w:rPr>
              <w:rStyle w:val="Q"/>
              <w:rFonts w:ascii="David" w:hAnsi="David" w:cs="David"/>
              <w:rtl/>
            </w:rPr>
          </w:rPrChange>
        </w:rPr>
        <w:t>הלויים).</w:t>
      </w:r>
    </w:p>
    <w:p w:rsidR="009C2B09" w:rsidRPr="00A90D62" w:rsidRDefault="009C2B09" w:rsidP="009C2B09">
      <w:pPr>
        <w:pStyle w:val="a1"/>
        <w:bidi/>
        <w:rPr>
          <w:sz w:val="28"/>
          <w:szCs w:val="28"/>
          <w:rtl/>
          <w:rPrChange w:id="1294" w:author="אברהם" w:date="2012-11-23T10:23:00Z">
            <w:rPr>
              <w:rtl/>
            </w:rPr>
          </w:rPrChange>
        </w:rPr>
      </w:pPr>
    </w:p>
    <w:p w:rsidR="009C2B09" w:rsidRPr="00A90D62" w:rsidRDefault="009C2B09" w:rsidP="00123A14">
      <w:pPr>
        <w:pStyle w:val="a1"/>
        <w:bidi/>
        <w:rPr>
          <w:rStyle w:val="Q"/>
          <w:rFonts w:ascii="David" w:hAnsi="David" w:cs="David"/>
          <w:sz w:val="28"/>
          <w:szCs w:val="28"/>
          <w:rtl/>
          <w:rPrChange w:id="1295" w:author="אברהם" w:date="2012-11-23T10:23:00Z">
            <w:rPr>
              <w:rStyle w:val="Q"/>
              <w:rFonts w:ascii="David" w:hAnsi="David" w:cs="David"/>
              <w:rtl/>
            </w:rPr>
          </w:rPrChange>
        </w:rPr>
      </w:pPr>
      <w:r w:rsidRPr="00A90D62">
        <w:rPr>
          <w:rStyle w:val="Q"/>
          <w:rFonts w:ascii="David" w:hAnsi="David" w:cs="David"/>
          <w:sz w:val="28"/>
          <w:szCs w:val="28"/>
          <w:rPrChange w:id="1296" w:author="אברהם" w:date="2012-11-23T10:23:00Z">
            <w:rPr>
              <w:rStyle w:val="Q"/>
              <w:rFonts w:ascii="David" w:hAnsi="David" w:cs="David"/>
            </w:rPr>
          </w:rPrChange>
        </w:rPr>
        <w:t>3</w:t>
      </w:r>
      <w:r w:rsidRPr="00A90D62">
        <w:rPr>
          <w:rStyle w:val="Q"/>
          <w:rFonts w:ascii="David" w:hAnsi="David" w:cs="David"/>
          <w:sz w:val="28"/>
          <w:szCs w:val="28"/>
          <w:rtl/>
          <w:rPrChange w:id="1297" w:author="אברהם" w:date="2012-11-23T10:23:00Z">
            <w:rPr>
              <w:rStyle w:val="Q"/>
              <w:rFonts w:ascii="David" w:hAnsi="David" w:cs="David"/>
              <w:rtl/>
            </w:rPr>
          </w:rPrChange>
        </w:rPr>
        <w:t>. גם</w:t>
      </w:r>
      <w:r w:rsidRPr="00A90D62">
        <w:rPr>
          <w:rStyle w:val="Q"/>
          <w:rFonts w:ascii="David" w:eastAsia="David" w:hAnsi="David" w:cs="David"/>
          <w:sz w:val="28"/>
          <w:szCs w:val="28"/>
          <w:rtl/>
          <w:rPrChange w:id="12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9" w:author="אברהם" w:date="2012-11-23T10:23:00Z">
            <w:rPr>
              <w:rStyle w:val="Q"/>
              <w:rFonts w:ascii="David" w:hAnsi="David" w:cs="David"/>
              <w:rtl/>
            </w:rPr>
          </w:rPrChange>
        </w:rPr>
        <w:t>שבתי</w:t>
      </w:r>
      <w:r w:rsidRPr="00A90D62">
        <w:rPr>
          <w:rStyle w:val="Q"/>
          <w:rFonts w:ascii="David" w:eastAsia="David" w:hAnsi="David" w:cs="David"/>
          <w:sz w:val="28"/>
          <w:szCs w:val="28"/>
          <w:rtl/>
          <w:rPrChange w:id="13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1" w:author="אברהם" w:date="2012-11-23T10:23:00Z">
            <w:rPr>
              <w:rStyle w:val="Q"/>
              <w:rFonts w:ascii="David" w:hAnsi="David" w:cs="David"/>
              <w:rtl/>
            </w:rPr>
          </w:rPrChange>
        </w:rPr>
        <w:t>בן</w:t>
      </w:r>
      <w:r w:rsidRPr="00A90D62">
        <w:rPr>
          <w:rStyle w:val="Q"/>
          <w:rFonts w:ascii="David" w:eastAsia="David" w:hAnsi="David" w:cs="David"/>
          <w:sz w:val="28"/>
          <w:szCs w:val="28"/>
          <w:rtl/>
          <w:rPrChange w:id="13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3" w:author="אברהם" w:date="2012-11-23T10:23:00Z">
            <w:rPr>
              <w:rStyle w:val="Q"/>
              <w:rFonts w:ascii="David" w:hAnsi="David" w:cs="David"/>
              <w:rtl/>
            </w:rPr>
          </w:rPrChange>
        </w:rPr>
        <w:t>דב</w:t>
      </w:r>
      <w:r w:rsidRPr="00A90D62">
        <w:rPr>
          <w:rStyle w:val="Q"/>
          <w:rFonts w:ascii="David" w:eastAsia="David" w:hAnsi="David" w:cs="David"/>
          <w:sz w:val="28"/>
          <w:szCs w:val="28"/>
          <w:rtl/>
          <w:rPrChange w:id="13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5" w:author="אברהם" w:date="2012-11-23T10:23:00Z">
            <w:rPr>
              <w:rStyle w:val="Q"/>
              <w:rFonts w:ascii="David" w:hAnsi="David" w:cs="David"/>
              <w:rtl/>
            </w:rPr>
          </w:rPrChange>
        </w:rPr>
        <w:t>הציע, בדומה</w:t>
      </w:r>
      <w:r w:rsidRPr="00A90D62">
        <w:rPr>
          <w:rStyle w:val="Q"/>
          <w:rFonts w:ascii="David" w:eastAsia="David" w:hAnsi="David" w:cs="David"/>
          <w:sz w:val="28"/>
          <w:szCs w:val="28"/>
          <w:rtl/>
          <w:rPrChange w:id="13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7" w:author="אברהם" w:date="2012-11-23T10:23:00Z">
            <w:rPr>
              <w:rStyle w:val="Q"/>
              <w:rFonts w:ascii="David" w:hAnsi="David" w:cs="David"/>
              <w:rtl/>
            </w:rPr>
          </w:rPrChange>
        </w:rPr>
        <w:t>לז'בוטינסקי, חלוקה</w:t>
      </w:r>
      <w:r w:rsidRPr="00A90D62">
        <w:rPr>
          <w:rStyle w:val="Q"/>
          <w:rFonts w:ascii="David" w:eastAsia="David" w:hAnsi="David" w:cs="David"/>
          <w:sz w:val="28"/>
          <w:szCs w:val="28"/>
          <w:rtl/>
          <w:rPrChange w:id="13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9" w:author="אברהם" w:date="2012-11-23T10:23:00Z">
            <w:rPr>
              <w:rStyle w:val="Q"/>
              <w:rFonts w:ascii="David" w:hAnsi="David" w:cs="David"/>
              <w:rtl/>
            </w:rPr>
          </w:rPrChange>
        </w:rPr>
        <w:t>של</w:t>
      </w:r>
      <w:r w:rsidRPr="00A90D62">
        <w:rPr>
          <w:rStyle w:val="Q"/>
          <w:rFonts w:ascii="David" w:eastAsia="David" w:hAnsi="David" w:cs="David"/>
          <w:sz w:val="28"/>
          <w:szCs w:val="28"/>
          <w:rtl/>
          <w:rPrChange w:id="13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1" w:author="אברהם" w:date="2012-11-23T10:23:00Z">
            <w:rPr>
              <w:rStyle w:val="Q"/>
              <w:rFonts w:ascii="David" w:hAnsi="David" w:cs="David"/>
              <w:rtl/>
            </w:rPr>
          </w:rPrChange>
        </w:rPr>
        <w:t>כל</w:t>
      </w:r>
      <w:r w:rsidRPr="00A90D62">
        <w:rPr>
          <w:rStyle w:val="Q"/>
          <w:rFonts w:ascii="David" w:eastAsia="David" w:hAnsi="David" w:cs="David"/>
          <w:sz w:val="28"/>
          <w:szCs w:val="28"/>
          <w:rtl/>
          <w:rPrChange w:id="13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3" w:author="אברהם" w:date="2012-11-23T10:23:00Z">
            <w:rPr>
              <w:rStyle w:val="Q"/>
              <w:rFonts w:ascii="David" w:hAnsi="David" w:cs="David"/>
              <w:rtl/>
            </w:rPr>
          </w:rPrChange>
        </w:rPr>
        <w:t>ההון</w:t>
      </w:r>
      <w:r w:rsidRPr="00A90D62">
        <w:rPr>
          <w:rStyle w:val="Q"/>
          <w:rFonts w:ascii="David" w:eastAsia="David" w:hAnsi="David" w:cs="David"/>
          <w:sz w:val="28"/>
          <w:szCs w:val="28"/>
          <w:rtl/>
          <w:rPrChange w:id="13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5" w:author="אברהם" w:date="2012-11-23T10:23:00Z">
            <w:rPr>
              <w:rStyle w:val="Q"/>
              <w:rFonts w:ascii="David" w:hAnsi="David" w:cs="David"/>
              <w:rtl/>
            </w:rPr>
          </w:rPrChange>
        </w:rPr>
        <w:t>במדינה, פעם</w:t>
      </w:r>
      <w:r w:rsidRPr="00A90D62">
        <w:rPr>
          <w:rStyle w:val="Q"/>
          <w:rFonts w:ascii="David" w:eastAsia="David" w:hAnsi="David" w:cs="David"/>
          <w:sz w:val="28"/>
          <w:szCs w:val="28"/>
          <w:rtl/>
          <w:rPrChange w:id="13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7" w:author="אברהם" w:date="2012-11-23T10:23:00Z">
            <w:rPr>
              <w:rStyle w:val="Q"/>
              <w:rFonts w:ascii="David" w:hAnsi="David" w:cs="David"/>
              <w:rtl/>
            </w:rPr>
          </w:rPrChange>
        </w:rPr>
        <w:t>ביובל</w:t>
      </w:r>
      <w:ins w:id="1318" w:author="אברהם" w:date="2012-11-26T16:49:00Z">
        <w:r w:rsidR="00123A14">
          <w:rPr>
            <w:rStyle w:val="Q"/>
            <w:rFonts w:ascii="David" w:hAnsi="David" w:cs="David" w:hint="cs"/>
            <w:sz w:val="28"/>
            <w:szCs w:val="28"/>
            <w:rtl/>
          </w:rPr>
          <w:t>.</w:t>
        </w:r>
      </w:ins>
      <w:del w:id="1319" w:author="אברהם" w:date="2012-11-26T16:49:00Z">
        <w:r w:rsidRPr="00A90D62" w:rsidDel="00123A14">
          <w:rPr>
            <w:rStyle w:val="Q"/>
            <w:rFonts w:ascii="David" w:hAnsi="David" w:cs="David"/>
            <w:sz w:val="28"/>
            <w:szCs w:val="28"/>
            <w:rtl/>
            <w:rPrChange w:id="1320" w:author="אברהם" w:date="2012-11-23T10:23:00Z">
              <w:rPr>
                <w:rStyle w:val="Q"/>
                <w:rFonts w:ascii="David" w:hAnsi="David" w:cs="David"/>
                <w:rtl/>
              </w:rPr>
            </w:rPrChange>
          </w:rPr>
          <w:delText>;</w:delText>
        </w:r>
      </w:del>
      <w:r w:rsidRPr="00A90D62">
        <w:rPr>
          <w:rStyle w:val="Q"/>
          <w:rFonts w:ascii="David" w:hAnsi="David" w:cs="David"/>
          <w:sz w:val="28"/>
          <w:szCs w:val="28"/>
          <w:rtl/>
          <w:rPrChange w:id="1321" w:author="אברהם" w:date="2012-11-23T10:23:00Z">
            <w:rPr>
              <w:rStyle w:val="Q"/>
              <w:rFonts w:ascii="David" w:hAnsi="David" w:cs="David"/>
              <w:rtl/>
            </w:rPr>
          </w:rPrChange>
        </w:rPr>
        <w:t xml:space="preserve"> לטענתו, "הקרקע</w:t>
      </w:r>
      <w:r w:rsidRPr="00A90D62">
        <w:rPr>
          <w:rStyle w:val="Q"/>
          <w:rFonts w:ascii="David" w:eastAsia="David" w:hAnsi="David" w:cs="David"/>
          <w:sz w:val="28"/>
          <w:szCs w:val="28"/>
          <w:rtl/>
          <w:rPrChange w:id="13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3" w:author="אברהם" w:date="2012-11-23T10:23:00Z">
            <w:rPr>
              <w:rStyle w:val="Q"/>
              <w:rFonts w:ascii="David" w:hAnsi="David" w:cs="David"/>
              <w:rtl/>
            </w:rPr>
          </w:rPrChange>
        </w:rPr>
        <w:t>הייתה</w:t>
      </w:r>
      <w:r w:rsidRPr="00A90D62">
        <w:rPr>
          <w:rStyle w:val="Q"/>
          <w:rFonts w:ascii="David" w:eastAsia="David" w:hAnsi="David" w:cs="David"/>
          <w:sz w:val="28"/>
          <w:szCs w:val="28"/>
          <w:rtl/>
          <w:rPrChange w:id="13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5" w:author="אברהם" w:date="2012-11-23T10:23:00Z">
            <w:rPr>
              <w:rStyle w:val="Q"/>
              <w:rFonts w:ascii="David" w:hAnsi="David" w:cs="David"/>
              <w:rtl/>
            </w:rPr>
          </w:rPrChange>
        </w:rPr>
        <w:t>ההון</w:t>
      </w:r>
      <w:r w:rsidRPr="00A90D62">
        <w:rPr>
          <w:rStyle w:val="Q"/>
          <w:rFonts w:ascii="David" w:eastAsia="David" w:hAnsi="David" w:cs="David"/>
          <w:sz w:val="28"/>
          <w:szCs w:val="28"/>
          <w:rtl/>
          <w:rPrChange w:id="13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7" w:author="אברהם" w:date="2012-11-23T10:23:00Z">
            <w:rPr>
              <w:rStyle w:val="Q"/>
              <w:rFonts w:ascii="David" w:hAnsi="David" w:cs="David"/>
              <w:rtl/>
            </w:rPr>
          </w:rPrChange>
        </w:rPr>
        <w:t>היחיד</w:t>
      </w:r>
      <w:r w:rsidRPr="00A90D62">
        <w:rPr>
          <w:rStyle w:val="Q"/>
          <w:rFonts w:ascii="David" w:eastAsia="David" w:hAnsi="David" w:cs="David"/>
          <w:sz w:val="28"/>
          <w:szCs w:val="28"/>
          <w:rtl/>
          <w:rPrChange w:id="13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9" w:author="אברהם" w:date="2012-11-23T10:23:00Z">
            <w:rPr>
              <w:rStyle w:val="Q"/>
              <w:rFonts w:ascii="David" w:hAnsi="David" w:cs="David"/>
              <w:rtl/>
            </w:rPr>
          </w:rPrChange>
        </w:rPr>
        <w:t>בימי</w:t>
      </w:r>
      <w:r w:rsidRPr="00A90D62">
        <w:rPr>
          <w:rStyle w:val="Q"/>
          <w:rFonts w:ascii="David" w:eastAsia="David" w:hAnsi="David" w:cs="David"/>
          <w:sz w:val="28"/>
          <w:szCs w:val="28"/>
          <w:rtl/>
          <w:rPrChange w:id="13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1" w:author="אברהם" w:date="2012-11-23T10:23:00Z">
            <w:rPr>
              <w:rStyle w:val="Q"/>
              <w:rFonts w:ascii="David" w:hAnsi="David" w:cs="David"/>
              <w:rtl/>
            </w:rPr>
          </w:rPrChange>
        </w:rPr>
        <w:t>ראשית</w:t>
      </w:r>
      <w:r w:rsidRPr="00A90D62">
        <w:rPr>
          <w:rStyle w:val="Q"/>
          <w:rFonts w:ascii="David" w:eastAsia="David" w:hAnsi="David" w:cs="David"/>
          <w:sz w:val="28"/>
          <w:szCs w:val="28"/>
          <w:rtl/>
          <w:rPrChange w:id="13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3" w:author="אברהם" w:date="2012-11-23T10:23:00Z">
            <w:rPr>
              <w:rStyle w:val="Q"/>
              <w:rFonts w:ascii="David" w:hAnsi="David" w:cs="David"/>
              <w:rtl/>
            </w:rPr>
          </w:rPrChange>
        </w:rPr>
        <w:t>התנחלותנו</w:t>
      </w:r>
      <w:r w:rsidRPr="00A90D62">
        <w:rPr>
          <w:rStyle w:val="Q"/>
          <w:rFonts w:ascii="David" w:eastAsia="David" w:hAnsi="David" w:cs="David"/>
          <w:sz w:val="28"/>
          <w:szCs w:val="28"/>
          <w:rtl/>
          <w:rPrChange w:id="13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5" w:author="אברהם" w:date="2012-11-23T10:23:00Z">
            <w:rPr>
              <w:rStyle w:val="Q"/>
              <w:rFonts w:ascii="David" w:hAnsi="David" w:cs="David"/>
              <w:rtl/>
            </w:rPr>
          </w:rPrChange>
        </w:rPr>
        <w:t>בארץ, ולפיכך</w:t>
      </w:r>
      <w:r w:rsidRPr="00A90D62">
        <w:rPr>
          <w:rStyle w:val="Q"/>
          <w:rFonts w:ascii="David" w:eastAsia="David" w:hAnsi="David" w:cs="David"/>
          <w:sz w:val="28"/>
          <w:szCs w:val="28"/>
          <w:rtl/>
          <w:rPrChange w:id="13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7" w:author="אברהם" w:date="2012-11-23T10:23:00Z">
            <w:rPr>
              <w:rStyle w:val="Q"/>
              <w:rFonts w:ascii="David" w:hAnsi="David" w:cs="David"/>
              <w:rtl/>
            </w:rPr>
          </w:rPrChange>
        </w:rPr>
        <w:t>לא</w:t>
      </w:r>
      <w:r w:rsidRPr="00A90D62">
        <w:rPr>
          <w:rStyle w:val="Q"/>
          <w:rFonts w:ascii="David" w:eastAsia="David" w:hAnsi="David" w:cs="David"/>
          <w:sz w:val="28"/>
          <w:szCs w:val="28"/>
          <w:rtl/>
          <w:rPrChange w:id="13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9" w:author="אברהם" w:date="2012-11-23T10:23:00Z">
            <w:rPr>
              <w:rStyle w:val="Q"/>
              <w:rFonts w:ascii="David" w:hAnsi="David" w:cs="David"/>
              <w:rtl/>
            </w:rPr>
          </w:rPrChange>
        </w:rPr>
        <w:t>דובר</w:t>
      </w:r>
      <w:r w:rsidRPr="00A90D62">
        <w:rPr>
          <w:rStyle w:val="Q"/>
          <w:rFonts w:ascii="David" w:eastAsia="David" w:hAnsi="David" w:cs="David"/>
          <w:sz w:val="28"/>
          <w:szCs w:val="28"/>
          <w:rtl/>
          <w:rPrChange w:id="13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1" w:author="אברהם" w:date="2012-11-23T10:23:00Z">
            <w:rPr>
              <w:rStyle w:val="Q"/>
              <w:rFonts w:ascii="David" w:hAnsi="David" w:cs="David"/>
              <w:rtl/>
            </w:rPr>
          </w:rPrChange>
        </w:rPr>
        <w:t>בתורה</w:t>
      </w:r>
      <w:r w:rsidRPr="00A90D62">
        <w:rPr>
          <w:rStyle w:val="Q"/>
          <w:rFonts w:ascii="David" w:eastAsia="David" w:hAnsi="David" w:cs="David"/>
          <w:sz w:val="28"/>
          <w:szCs w:val="28"/>
          <w:rtl/>
          <w:rPrChange w:id="13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3" w:author="אברהם" w:date="2012-11-23T10:23:00Z">
            <w:rPr>
              <w:rStyle w:val="Q"/>
              <w:rFonts w:ascii="David" w:hAnsi="David" w:cs="David"/>
              <w:rtl/>
            </w:rPr>
          </w:rPrChange>
        </w:rPr>
        <w:t>אלא</w:t>
      </w:r>
      <w:r w:rsidRPr="00A90D62">
        <w:rPr>
          <w:rStyle w:val="Q"/>
          <w:rFonts w:ascii="David" w:eastAsia="David" w:hAnsi="David" w:cs="David"/>
          <w:sz w:val="28"/>
          <w:szCs w:val="28"/>
          <w:rtl/>
          <w:rPrChange w:id="13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5" w:author="אברהם" w:date="2012-11-23T10:23:00Z">
            <w:rPr>
              <w:rStyle w:val="Q"/>
              <w:rFonts w:ascii="David" w:hAnsi="David" w:cs="David"/>
              <w:rtl/>
            </w:rPr>
          </w:rPrChange>
        </w:rPr>
        <w:t>על</w:t>
      </w:r>
      <w:r w:rsidRPr="00A90D62">
        <w:rPr>
          <w:rStyle w:val="Q"/>
          <w:rFonts w:ascii="David" w:eastAsia="David" w:hAnsi="David" w:cs="David"/>
          <w:sz w:val="28"/>
          <w:szCs w:val="28"/>
          <w:rtl/>
          <w:rPrChange w:id="13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7" w:author="אברהם" w:date="2012-11-23T10:23:00Z">
            <w:rPr>
              <w:rStyle w:val="Q"/>
              <w:rFonts w:ascii="David" w:hAnsi="David" w:cs="David"/>
              <w:rtl/>
            </w:rPr>
          </w:rPrChange>
        </w:rPr>
        <w:t>הקרקע</w:t>
      </w:r>
      <w:r w:rsidRPr="00A90D62">
        <w:rPr>
          <w:rStyle w:val="Q"/>
          <w:rFonts w:ascii="David" w:eastAsia="David" w:hAnsi="David" w:cs="David"/>
          <w:sz w:val="28"/>
          <w:szCs w:val="28"/>
          <w:rtl/>
          <w:rPrChange w:id="13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9" w:author="אברהם" w:date="2012-11-23T10:23:00Z">
            <w:rPr>
              <w:rStyle w:val="Q"/>
              <w:rFonts w:ascii="David" w:hAnsi="David" w:cs="David"/>
              <w:rtl/>
            </w:rPr>
          </w:rPrChange>
        </w:rPr>
        <w:t>בלבד; אבל</w:t>
      </w:r>
      <w:r w:rsidRPr="00A90D62">
        <w:rPr>
          <w:rStyle w:val="Q"/>
          <w:rFonts w:ascii="David" w:eastAsia="David" w:hAnsi="David" w:cs="David"/>
          <w:sz w:val="28"/>
          <w:szCs w:val="28"/>
          <w:rtl/>
          <w:rPrChange w:id="13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1" w:author="אברהם" w:date="2012-11-23T10:23:00Z">
            <w:rPr>
              <w:rStyle w:val="Q"/>
              <w:rFonts w:ascii="David" w:hAnsi="David" w:cs="David"/>
              <w:rtl/>
            </w:rPr>
          </w:rPrChange>
        </w:rPr>
        <w:t>בימינו, להגביל</w:t>
      </w:r>
      <w:r w:rsidRPr="00A90D62">
        <w:rPr>
          <w:rStyle w:val="Q"/>
          <w:rFonts w:ascii="David" w:eastAsia="David" w:hAnsi="David" w:cs="David"/>
          <w:sz w:val="28"/>
          <w:szCs w:val="28"/>
          <w:rtl/>
          <w:rPrChange w:id="13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3" w:author="אברהם" w:date="2012-11-23T10:23:00Z">
            <w:rPr>
              <w:rStyle w:val="Q"/>
              <w:rFonts w:ascii="David" w:hAnsi="David" w:cs="David"/>
              <w:rtl/>
            </w:rPr>
          </w:rPrChange>
        </w:rPr>
        <w:t>את</w:t>
      </w:r>
      <w:r w:rsidRPr="00A90D62">
        <w:rPr>
          <w:rStyle w:val="Q"/>
          <w:rFonts w:ascii="David" w:eastAsia="David" w:hAnsi="David" w:cs="David"/>
          <w:sz w:val="28"/>
          <w:szCs w:val="28"/>
          <w:rtl/>
          <w:rPrChange w:id="13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5" w:author="אברהם" w:date="2012-11-23T10:23:00Z">
            <w:rPr>
              <w:rStyle w:val="Q"/>
              <w:rFonts w:ascii="David" w:hAnsi="David" w:cs="David"/>
              <w:rtl/>
            </w:rPr>
          </w:rPrChange>
        </w:rPr>
        <w:t>עקרון</w:t>
      </w:r>
      <w:r w:rsidRPr="00A90D62">
        <w:rPr>
          <w:rFonts w:ascii="David" w:eastAsia="David" w:hAnsi="David" w:cs="David"/>
          <w:sz w:val="28"/>
          <w:szCs w:val="28"/>
          <w:rtl/>
          <w:rPrChange w:id="1356" w:author="אברהם" w:date="2012-11-23T10:23:00Z">
            <w:rPr>
              <w:rFonts w:ascii="David" w:eastAsia="David" w:hAnsi="David" w:cs="David"/>
              <w:rtl/>
            </w:rPr>
          </w:rPrChange>
        </w:rPr>
        <w:t xml:space="preserve"> </w:t>
      </w:r>
      <w:r w:rsidRPr="00A90D62">
        <w:rPr>
          <w:rStyle w:val="Q"/>
          <w:rFonts w:ascii="David" w:hAnsi="David" w:cs="David"/>
          <w:sz w:val="28"/>
          <w:szCs w:val="28"/>
          <w:rtl/>
          <w:rPrChange w:id="1357" w:author="אברהם" w:date="2012-11-23T10:23:00Z">
            <w:rPr>
              <w:rStyle w:val="Q"/>
              <w:rFonts w:ascii="David" w:hAnsi="David" w:cs="David"/>
              <w:rtl/>
            </w:rPr>
          </w:rPrChange>
        </w:rPr>
        <w:t>שנת</w:t>
      </w:r>
      <w:r w:rsidRPr="00A90D62">
        <w:rPr>
          <w:rStyle w:val="Q"/>
          <w:rFonts w:ascii="David" w:eastAsia="David" w:hAnsi="David" w:cs="David"/>
          <w:sz w:val="28"/>
          <w:szCs w:val="28"/>
          <w:rtl/>
          <w:rPrChange w:id="13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9"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3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61" w:author="אברהם" w:date="2012-11-23T10:23:00Z">
            <w:rPr>
              <w:rStyle w:val="Q"/>
              <w:rFonts w:ascii="David" w:hAnsi="David" w:cs="David"/>
              <w:rtl/>
            </w:rPr>
          </w:rPrChange>
        </w:rPr>
        <w:t>לקרקע</w:t>
      </w:r>
      <w:r w:rsidRPr="00A90D62">
        <w:rPr>
          <w:rStyle w:val="Q"/>
          <w:rFonts w:ascii="David" w:eastAsia="David" w:hAnsi="David" w:cs="David"/>
          <w:sz w:val="28"/>
          <w:szCs w:val="28"/>
          <w:rtl/>
          <w:rPrChange w:id="13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63" w:author="אברהם" w:date="2012-11-23T10:23:00Z">
            <w:rPr>
              <w:rStyle w:val="Q"/>
              <w:rFonts w:ascii="David" w:hAnsi="David" w:cs="David"/>
              <w:rtl/>
            </w:rPr>
          </w:rPrChange>
        </w:rPr>
        <w:t>בלבד</w:t>
      </w:r>
      <w:r w:rsidRPr="00A90D62">
        <w:rPr>
          <w:rStyle w:val="Q"/>
          <w:rFonts w:ascii="David" w:eastAsia="David" w:hAnsi="David" w:cs="David"/>
          <w:sz w:val="28"/>
          <w:szCs w:val="28"/>
          <w:rtl/>
          <w:rPrChange w:id="13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65" w:author="אברהם" w:date="2012-11-23T10:23:00Z">
            <w:rPr>
              <w:rStyle w:val="Q"/>
              <w:rFonts w:ascii="David" w:hAnsi="David" w:cs="David"/>
              <w:rtl/>
            </w:rPr>
          </w:rPrChange>
        </w:rPr>
        <w:t>פירושו</w:t>
      </w:r>
      <w:r w:rsidRPr="00A90D62">
        <w:rPr>
          <w:rStyle w:val="Q"/>
          <w:rFonts w:ascii="David" w:eastAsia="David" w:hAnsi="David" w:cs="David"/>
          <w:sz w:val="28"/>
          <w:szCs w:val="28"/>
          <w:rtl/>
          <w:rPrChange w:id="13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67"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3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69" w:author="אברהם" w:date="2012-11-23T10:23:00Z">
            <w:rPr>
              <w:rStyle w:val="Q"/>
              <w:rFonts w:ascii="David" w:hAnsi="David" w:cs="David"/>
              <w:rtl/>
            </w:rPr>
          </w:rPrChange>
        </w:rPr>
        <w:t>לרוקן</w:t>
      </w:r>
      <w:r w:rsidRPr="00A90D62">
        <w:rPr>
          <w:rStyle w:val="Q"/>
          <w:rFonts w:ascii="David" w:eastAsia="David" w:hAnsi="David" w:cs="David"/>
          <w:sz w:val="28"/>
          <w:szCs w:val="28"/>
          <w:rtl/>
          <w:rPrChange w:id="13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71" w:author="אברהם" w:date="2012-11-23T10:23:00Z">
            <w:rPr>
              <w:rStyle w:val="Q"/>
              <w:rFonts w:ascii="David" w:hAnsi="David" w:cs="David"/>
              <w:rtl/>
            </w:rPr>
          </w:rPrChange>
        </w:rPr>
        <w:t>את</w:t>
      </w:r>
      <w:r w:rsidRPr="00A90D62">
        <w:rPr>
          <w:rStyle w:val="Q"/>
          <w:rFonts w:ascii="David" w:eastAsia="David" w:hAnsi="David" w:cs="David"/>
          <w:sz w:val="28"/>
          <w:szCs w:val="28"/>
          <w:rtl/>
          <w:rPrChange w:id="13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73" w:author="אברהם" w:date="2012-11-23T10:23:00Z">
            <w:rPr>
              <w:rStyle w:val="Q"/>
              <w:rFonts w:ascii="David" w:hAnsi="David" w:cs="David"/>
              <w:rtl/>
            </w:rPr>
          </w:rPrChange>
        </w:rPr>
        <w:t>העניין</w:t>
      </w:r>
      <w:r w:rsidRPr="00A90D62">
        <w:rPr>
          <w:rStyle w:val="Q"/>
          <w:rFonts w:ascii="David" w:eastAsia="David" w:hAnsi="David" w:cs="David"/>
          <w:sz w:val="28"/>
          <w:szCs w:val="28"/>
          <w:rtl/>
          <w:rPrChange w:id="13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75" w:author="אברהם" w:date="2012-11-23T10:23:00Z">
            <w:rPr>
              <w:rStyle w:val="Q"/>
              <w:rFonts w:ascii="David" w:hAnsi="David" w:cs="David"/>
              <w:rtl/>
            </w:rPr>
          </w:rPrChange>
        </w:rPr>
        <w:t>מתוכנו".</w:t>
      </w:r>
      <w:r w:rsidRPr="00A90D62">
        <w:rPr>
          <w:rFonts w:cs="Times New Roman"/>
          <w:sz w:val="28"/>
          <w:szCs w:val="28"/>
          <w:rtl/>
          <w:rPrChange w:id="1376" w:author="אברהם" w:date="2012-11-23T10:23:00Z">
            <w:rPr>
              <w:rFonts w:cs="Times New Roman"/>
              <w:rtl/>
            </w:rPr>
          </w:rPrChange>
        </w:rPr>
        <w:t>‬</w:t>
      </w:r>
      <w:r w:rsidRPr="00A90D62">
        <w:rPr>
          <w:rFonts w:cs="Times New Roman"/>
          <w:sz w:val="28"/>
          <w:szCs w:val="28"/>
          <w:rtl/>
          <w:rPrChange w:id="1377" w:author="אברהם" w:date="2012-11-23T10:23:00Z">
            <w:rPr>
              <w:rFonts w:cs="Times New Roman"/>
              <w:rtl/>
            </w:rPr>
          </w:rPrChange>
        </w:rPr>
        <w:t>‬</w:t>
      </w:r>
      <w:r w:rsidRPr="00A90D62">
        <w:rPr>
          <w:rFonts w:cs="Times New Roman"/>
          <w:sz w:val="28"/>
          <w:szCs w:val="28"/>
          <w:rtl/>
          <w:rPrChange w:id="1378" w:author="אברהם" w:date="2012-11-23T10:23:00Z">
            <w:rPr>
              <w:rFonts w:cs="Times New Roman"/>
              <w:rtl/>
            </w:rPr>
          </w:rPrChange>
        </w:rPr>
        <w:t>‬</w:t>
      </w:r>
      <w:r w:rsidRPr="00A90D62">
        <w:rPr>
          <w:rFonts w:cs="Times New Roman"/>
          <w:sz w:val="28"/>
          <w:szCs w:val="28"/>
          <w:rtl/>
          <w:rPrChange w:id="1379" w:author="אברהם" w:date="2012-11-23T10:23:00Z">
            <w:rPr>
              <w:rFonts w:cs="Times New Roman"/>
              <w:rtl/>
            </w:rPr>
          </w:rPrChange>
        </w:rPr>
        <w:t>‬</w:t>
      </w:r>
      <w:r w:rsidRPr="00A90D62">
        <w:rPr>
          <w:rStyle w:val="12"/>
          <w:rFonts w:ascii="David" w:hAnsi="David" w:cs="David"/>
          <w:sz w:val="28"/>
          <w:szCs w:val="28"/>
          <w:rtl/>
          <w:rPrChange w:id="1380" w:author="אברהם" w:date="2012-11-23T10:23:00Z">
            <w:rPr>
              <w:rStyle w:val="12"/>
              <w:rFonts w:ascii="David" w:hAnsi="David" w:cs="David"/>
              <w:rtl/>
            </w:rPr>
          </w:rPrChange>
        </w:rPr>
        <w:footnoteReference w:id="7"/>
      </w:r>
      <w:r w:rsidRPr="00A90D62">
        <w:rPr>
          <w:rFonts w:cs="Times New Roman"/>
          <w:sz w:val="28"/>
          <w:szCs w:val="28"/>
          <w:rtl/>
          <w:rPrChange w:id="1383" w:author="אברהם" w:date="2012-11-23T10:23:00Z">
            <w:rPr>
              <w:rFonts w:cs="Times New Roman"/>
              <w:rtl/>
            </w:rPr>
          </w:rPrChange>
        </w:rPr>
        <w:t>‬</w:t>
      </w:r>
      <w:r w:rsidRPr="00A90D62">
        <w:rPr>
          <w:rFonts w:cs="Times New Roman"/>
          <w:sz w:val="28"/>
          <w:szCs w:val="28"/>
          <w:rtl/>
          <w:rPrChange w:id="1384" w:author="אברהם" w:date="2012-11-23T10:23:00Z">
            <w:rPr>
              <w:rFonts w:cs="Times New Roman"/>
              <w:rtl/>
            </w:rPr>
          </w:rPrChange>
        </w:rPr>
        <w:t>‬</w:t>
      </w:r>
      <w:r w:rsidRPr="00A90D62">
        <w:rPr>
          <w:rFonts w:cs="Times New Roman"/>
          <w:sz w:val="28"/>
          <w:szCs w:val="28"/>
          <w:rtl/>
          <w:rPrChange w:id="1385" w:author="אברהם" w:date="2012-11-23T10:23:00Z">
            <w:rPr>
              <w:rFonts w:cs="Times New Roman"/>
              <w:rtl/>
            </w:rPr>
          </w:rPrChange>
        </w:rPr>
        <w:t>‬</w:t>
      </w:r>
      <w:r w:rsidRPr="00A90D62">
        <w:rPr>
          <w:rFonts w:cs="Times New Roman"/>
          <w:sz w:val="28"/>
          <w:szCs w:val="28"/>
          <w:rtl/>
          <w:rPrChange w:id="1386" w:author="אברהם" w:date="2012-11-23T10:23:00Z">
            <w:rPr>
              <w:rFonts w:cs="Times New Roman"/>
              <w:rtl/>
            </w:rPr>
          </w:rPrChange>
        </w:rPr>
        <w:t>‬</w:t>
      </w:r>
      <w:r w:rsidRPr="00A90D62">
        <w:rPr>
          <w:rFonts w:cs="Times New Roman"/>
          <w:sz w:val="28"/>
          <w:szCs w:val="28"/>
          <w:rtl/>
          <w:rPrChange w:id="1387" w:author="אברהם" w:date="2012-11-23T10:23:00Z">
            <w:rPr>
              <w:rFonts w:cs="Times New Roman"/>
              <w:rtl/>
            </w:rPr>
          </w:rPrChange>
        </w:rPr>
        <w:t>‬</w:t>
      </w:r>
      <w:r w:rsidRPr="00A90D62">
        <w:rPr>
          <w:rFonts w:cs="Times New Roman"/>
          <w:sz w:val="28"/>
          <w:szCs w:val="28"/>
          <w:rtl/>
          <w:rPrChange w:id="1388" w:author="אברהם" w:date="2012-11-23T10:23:00Z">
            <w:rPr>
              <w:rFonts w:cs="Times New Roman"/>
              <w:rtl/>
            </w:rPr>
          </w:rPrChange>
        </w:rPr>
        <w:t>‬</w:t>
      </w:r>
      <w:r w:rsidRPr="00A90D62">
        <w:rPr>
          <w:rFonts w:cs="Times New Roman"/>
          <w:sz w:val="28"/>
          <w:szCs w:val="28"/>
          <w:rtl/>
          <w:rPrChange w:id="1389" w:author="אברהם" w:date="2012-11-23T10:23:00Z">
            <w:rPr>
              <w:rFonts w:cs="Times New Roman"/>
              <w:rtl/>
            </w:rPr>
          </w:rPrChange>
        </w:rPr>
        <w:t>‬</w:t>
      </w:r>
      <w:r w:rsidRPr="00A90D62">
        <w:rPr>
          <w:rFonts w:cs="Times New Roman"/>
          <w:sz w:val="28"/>
          <w:szCs w:val="28"/>
          <w:rtl/>
          <w:rPrChange w:id="1390" w:author="אברהם" w:date="2012-11-23T10:23:00Z">
            <w:rPr>
              <w:rFonts w:cs="Times New Roman"/>
              <w:rtl/>
            </w:rPr>
          </w:rPrChange>
        </w:rPr>
        <w:t>‬</w:t>
      </w:r>
      <w:r w:rsidRPr="00A90D62">
        <w:rPr>
          <w:rFonts w:cs="Times New Roman"/>
          <w:sz w:val="28"/>
          <w:szCs w:val="28"/>
          <w:rtl/>
          <w:rPrChange w:id="1391" w:author="אברהם" w:date="2012-11-23T10:23:00Z">
            <w:rPr>
              <w:rFonts w:cs="Times New Roman"/>
              <w:rtl/>
            </w:rPr>
          </w:rPrChange>
        </w:rPr>
        <w:t>‬</w:t>
      </w:r>
      <w:r w:rsidRPr="00A90D62">
        <w:rPr>
          <w:rFonts w:cs="Times New Roman"/>
          <w:sz w:val="28"/>
          <w:szCs w:val="28"/>
          <w:rtl/>
          <w:rPrChange w:id="1392" w:author="אברהם" w:date="2012-11-23T10:23:00Z">
            <w:rPr>
              <w:rFonts w:cs="Times New Roman"/>
              <w:rtl/>
            </w:rPr>
          </w:rPrChange>
        </w:rPr>
        <w:t>‬</w:t>
      </w:r>
    </w:p>
    <w:p w:rsidR="009C2B09" w:rsidRPr="00A90D62" w:rsidRDefault="009C2B09" w:rsidP="00123A14">
      <w:pPr>
        <w:pStyle w:val="a1"/>
        <w:bidi/>
        <w:rPr>
          <w:rFonts w:ascii="David" w:hAnsi="David" w:cs="David"/>
          <w:sz w:val="28"/>
          <w:szCs w:val="28"/>
          <w:rtl/>
          <w:rPrChange w:id="1393" w:author="אברהם" w:date="2012-11-23T10:23:00Z">
            <w:rPr>
              <w:rFonts w:ascii="David" w:hAnsi="David" w:cs="David"/>
              <w:rtl/>
            </w:rPr>
          </w:rPrChange>
        </w:rPr>
      </w:pPr>
      <w:r w:rsidRPr="00A90D62">
        <w:rPr>
          <w:rStyle w:val="Q"/>
          <w:rFonts w:ascii="David" w:hAnsi="David" w:cs="David"/>
          <w:sz w:val="28"/>
          <w:szCs w:val="28"/>
          <w:rtl/>
          <w:rPrChange w:id="1394" w:author="אברהם" w:date="2012-11-23T10:23:00Z">
            <w:rPr>
              <w:rStyle w:val="Q"/>
              <w:rFonts w:ascii="David" w:hAnsi="David" w:cs="David"/>
              <w:rtl/>
            </w:rPr>
          </w:rPrChange>
        </w:rPr>
        <w:t>לענ"ד, בניגוד</w:t>
      </w:r>
      <w:r w:rsidRPr="00A90D62">
        <w:rPr>
          <w:rStyle w:val="Q"/>
          <w:rFonts w:ascii="David" w:eastAsia="David" w:hAnsi="David" w:cs="David"/>
          <w:sz w:val="28"/>
          <w:szCs w:val="28"/>
          <w:rtl/>
          <w:rPrChange w:id="13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96" w:author="אברהם" w:date="2012-11-23T10:23:00Z">
            <w:rPr>
              <w:rStyle w:val="Q"/>
              <w:rFonts w:ascii="David" w:hAnsi="David" w:cs="David"/>
              <w:rtl/>
            </w:rPr>
          </w:rPrChange>
        </w:rPr>
        <w:t>לדבריו, גם</w:t>
      </w:r>
      <w:r w:rsidRPr="00A90D62">
        <w:rPr>
          <w:rStyle w:val="Q"/>
          <w:rFonts w:ascii="David" w:eastAsia="David" w:hAnsi="David" w:cs="David"/>
          <w:sz w:val="28"/>
          <w:szCs w:val="28"/>
          <w:rtl/>
          <w:rPrChange w:id="13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98" w:author="אברהם" w:date="2012-11-23T10:23:00Z">
            <w:rPr>
              <w:rStyle w:val="Q"/>
              <w:rFonts w:ascii="David" w:hAnsi="David" w:cs="David"/>
              <w:rtl/>
            </w:rPr>
          </w:rPrChange>
        </w:rPr>
        <w:t>בחברה</w:t>
      </w:r>
      <w:r w:rsidRPr="00A90D62">
        <w:rPr>
          <w:rStyle w:val="Q"/>
          <w:rFonts w:ascii="David" w:eastAsia="David" w:hAnsi="David" w:cs="David"/>
          <w:sz w:val="28"/>
          <w:szCs w:val="28"/>
          <w:rtl/>
          <w:rPrChange w:id="13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00" w:author="אברהם" w:date="2012-11-23T10:23:00Z">
            <w:rPr>
              <w:rStyle w:val="Q"/>
              <w:rFonts w:ascii="David" w:hAnsi="David" w:cs="David"/>
              <w:rtl/>
            </w:rPr>
          </w:rPrChange>
        </w:rPr>
        <w:t>מודרנית</w:t>
      </w:r>
      <w:r w:rsidRPr="00A90D62">
        <w:rPr>
          <w:rStyle w:val="Q"/>
          <w:rFonts w:ascii="David" w:eastAsia="David" w:hAnsi="David" w:cs="David"/>
          <w:sz w:val="28"/>
          <w:szCs w:val="28"/>
          <w:rtl/>
          <w:rPrChange w:id="14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02" w:author="אברהם" w:date="2012-11-23T10:23:00Z">
            <w:rPr>
              <w:rStyle w:val="Q"/>
              <w:rFonts w:ascii="David" w:hAnsi="David" w:cs="David"/>
              <w:rtl/>
            </w:rPr>
          </w:rPrChange>
        </w:rPr>
        <w:t>ישנה</w:t>
      </w:r>
      <w:r w:rsidRPr="00A90D62">
        <w:rPr>
          <w:rStyle w:val="Q"/>
          <w:rFonts w:ascii="David" w:eastAsia="David" w:hAnsi="David" w:cs="David"/>
          <w:sz w:val="28"/>
          <w:szCs w:val="28"/>
          <w:rtl/>
          <w:rPrChange w:id="14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04" w:author="אברהם" w:date="2012-11-23T10:23:00Z">
            <w:rPr>
              <w:rStyle w:val="Q"/>
              <w:rFonts w:ascii="David" w:hAnsi="David" w:cs="David"/>
              <w:rtl/>
            </w:rPr>
          </w:rPrChange>
        </w:rPr>
        <w:t>חשיבות</w:t>
      </w:r>
      <w:r w:rsidRPr="00A90D62">
        <w:rPr>
          <w:rStyle w:val="Q"/>
          <w:rFonts w:ascii="David" w:eastAsia="David" w:hAnsi="David" w:cs="David"/>
          <w:sz w:val="28"/>
          <w:szCs w:val="28"/>
          <w:rtl/>
          <w:rPrChange w:id="14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06" w:author="אברהם" w:date="2012-11-23T10:23:00Z">
            <w:rPr>
              <w:rStyle w:val="Q"/>
              <w:rFonts w:ascii="David" w:hAnsi="David" w:cs="David"/>
              <w:rtl/>
            </w:rPr>
          </w:rPrChange>
        </w:rPr>
        <w:t>כלכלית</w:t>
      </w:r>
      <w:r w:rsidRPr="00A90D62">
        <w:rPr>
          <w:rStyle w:val="Q"/>
          <w:rFonts w:ascii="David" w:eastAsia="David" w:hAnsi="David" w:cs="David"/>
          <w:sz w:val="28"/>
          <w:szCs w:val="28"/>
          <w:rtl/>
          <w:rPrChange w:id="14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08" w:author="אברהם" w:date="2012-11-23T10:23:00Z">
            <w:rPr>
              <w:rStyle w:val="Q"/>
              <w:rFonts w:ascii="David" w:hAnsi="David" w:cs="David"/>
              <w:rtl/>
            </w:rPr>
          </w:rPrChange>
        </w:rPr>
        <w:t>עצומה</w:t>
      </w:r>
      <w:r w:rsidRPr="00A90D62">
        <w:rPr>
          <w:rStyle w:val="Q"/>
          <w:rFonts w:ascii="David" w:eastAsia="David" w:hAnsi="David" w:cs="David"/>
          <w:sz w:val="28"/>
          <w:szCs w:val="28"/>
          <w:rtl/>
          <w:rPrChange w:id="14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10" w:author="אברהם" w:date="2012-11-23T10:23:00Z">
            <w:rPr>
              <w:rStyle w:val="Q"/>
              <w:rFonts w:ascii="David" w:hAnsi="David" w:cs="David"/>
              <w:rtl/>
            </w:rPr>
          </w:rPrChange>
        </w:rPr>
        <w:t>לקרקע. הקרקע</w:t>
      </w:r>
      <w:r w:rsidRPr="00A90D62">
        <w:rPr>
          <w:rStyle w:val="Q"/>
          <w:rFonts w:ascii="David" w:eastAsia="David" w:hAnsi="David" w:cs="David"/>
          <w:sz w:val="28"/>
          <w:szCs w:val="28"/>
          <w:rtl/>
          <w:rPrChange w:id="14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12" w:author="אברהם" w:date="2012-11-23T10:23:00Z">
            <w:rPr>
              <w:rStyle w:val="Q"/>
              <w:rFonts w:ascii="David" w:hAnsi="David" w:cs="David"/>
              <w:rtl/>
            </w:rPr>
          </w:rPrChange>
        </w:rPr>
        <w:t>היא</w:t>
      </w:r>
      <w:r w:rsidRPr="00A90D62">
        <w:rPr>
          <w:rStyle w:val="Q"/>
          <w:rFonts w:ascii="David" w:eastAsia="David" w:hAnsi="David" w:cs="David"/>
          <w:sz w:val="28"/>
          <w:szCs w:val="28"/>
          <w:rtl/>
          <w:rPrChange w:id="14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14" w:author="אברהם" w:date="2012-11-23T10:23:00Z">
            <w:rPr>
              <w:rStyle w:val="Q"/>
              <w:rFonts w:ascii="David" w:hAnsi="David" w:cs="David"/>
              <w:rtl/>
            </w:rPr>
          </w:rPrChange>
        </w:rPr>
        <w:t>השטח</w:t>
      </w:r>
      <w:r w:rsidRPr="00A90D62">
        <w:rPr>
          <w:rStyle w:val="Q"/>
          <w:rFonts w:ascii="David" w:eastAsia="David" w:hAnsi="David" w:cs="David"/>
          <w:sz w:val="28"/>
          <w:szCs w:val="28"/>
          <w:rtl/>
          <w:rPrChange w:id="14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16" w:author="אברהם" w:date="2012-11-23T10:23:00Z">
            <w:rPr>
              <w:rStyle w:val="Q"/>
              <w:rFonts w:ascii="David" w:hAnsi="David" w:cs="David"/>
              <w:rtl/>
            </w:rPr>
          </w:rPrChange>
        </w:rPr>
        <w:t>לכל</w:t>
      </w:r>
      <w:r w:rsidRPr="00A90D62">
        <w:rPr>
          <w:rStyle w:val="Q"/>
          <w:rFonts w:ascii="David" w:eastAsia="David" w:hAnsi="David" w:cs="David"/>
          <w:sz w:val="28"/>
          <w:szCs w:val="28"/>
          <w:rtl/>
          <w:rPrChange w:id="14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18" w:author="אברהם" w:date="2012-11-23T10:23:00Z">
            <w:rPr>
              <w:rStyle w:val="Q"/>
              <w:rFonts w:ascii="David" w:hAnsi="David" w:cs="David"/>
              <w:rtl/>
            </w:rPr>
          </w:rPrChange>
        </w:rPr>
        <w:t>פעילות</w:t>
      </w:r>
      <w:r w:rsidRPr="00A90D62">
        <w:rPr>
          <w:rStyle w:val="Q"/>
          <w:rFonts w:ascii="David" w:eastAsia="David" w:hAnsi="David" w:cs="David"/>
          <w:sz w:val="28"/>
          <w:szCs w:val="28"/>
          <w:rtl/>
          <w:rPrChange w:id="14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20" w:author="אברהם" w:date="2012-11-23T10:23:00Z">
            <w:rPr>
              <w:rStyle w:val="Q"/>
              <w:rFonts w:ascii="David" w:hAnsi="David" w:cs="David"/>
              <w:rtl/>
            </w:rPr>
          </w:rPrChange>
        </w:rPr>
        <w:t>אנושית</w:t>
      </w:r>
      <w:r w:rsidRPr="00A90D62">
        <w:rPr>
          <w:rStyle w:val="Q"/>
          <w:rFonts w:ascii="David" w:eastAsia="David" w:hAnsi="David" w:cs="David"/>
          <w:sz w:val="28"/>
          <w:szCs w:val="28"/>
          <w:rtl/>
          <w:rPrChange w:id="1421"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1422" w:author="אברהם" w:date="2012-11-23T10:23:00Z">
            <w:rPr>
              <w:rStyle w:val="Q"/>
              <w:rFonts w:ascii="David" w:hAnsi="David" w:cs="David"/>
              <w:rtl/>
            </w:rPr>
          </w:rPrChange>
        </w:rPr>
        <w:t>דיור, הקמת</w:t>
      </w:r>
      <w:r w:rsidRPr="00A90D62">
        <w:rPr>
          <w:rStyle w:val="Q"/>
          <w:rFonts w:ascii="David" w:eastAsia="David" w:hAnsi="David" w:cs="David"/>
          <w:sz w:val="28"/>
          <w:szCs w:val="28"/>
          <w:rtl/>
          <w:rPrChange w:id="14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24" w:author="אברהם" w:date="2012-11-23T10:23:00Z">
            <w:rPr>
              <w:rStyle w:val="Q"/>
              <w:rFonts w:ascii="David" w:hAnsi="David" w:cs="David"/>
              <w:rtl/>
            </w:rPr>
          </w:rPrChange>
        </w:rPr>
        <w:t>מפעל, ואפילו</w:t>
      </w:r>
      <w:r w:rsidRPr="00A90D62">
        <w:rPr>
          <w:rStyle w:val="Q"/>
          <w:rFonts w:ascii="David" w:eastAsia="David" w:hAnsi="David" w:cs="David"/>
          <w:sz w:val="28"/>
          <w:szCs w:val="28"/>
          <w:rtl/>
          <w:rPrChange w:id="14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26" w:author="אברהם" w:date="2012-11-23T10:23:00Z">
            <w:rPr>
              <w:rStyle w:val="Q"/>
              <w:rFonts w:ascii="David" w:hAnsi="David" w:cs="David"/>
              <w:rtl/>
            </w:rPr>
          </w:rPrChange>
        </w:rPr>
        <w:t>קידוחי</w:t>
      </w:r>
      <w:r w:rsidRPr="00A90D62">
        <w:rPr>
          <w:rStyle w:val="Q"/>
          <w:rFonts w:ascii="David" w:eastAsia="David" w:hAnsi="David" w:cs="David"/>
          <w:sz w:val="28"/>
          <w:szCs w:val="28"/>
          <w:rtl/>
          <w:rPrChange w:id="14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28" w:author="אברהם" w:date="2012-11-23T10:23:00Z">
            <w:rPr>
              <w:rStyle w:val="Q"/>
              <w:rFonts w:ascii="David" w:hAnsi="David" w:cs="David"/>
              <w:rtl/>
            </w:rPr>
          </w:rPrChange>
        </w:rPr>
        <w:t>נפט. מחיר</w:t>
      </w:r>
      <w:r w:rsidRPr="00A90D62">
        <w:rPr>
          <w:rStyle w:val="Q"/>
          <w:rFonts w:ascii="David" w:eastAsia="David" w:hAnsi="David" w:cs="David"/>
          <w:sz w:val="28"/>
          <w:szCs w:val="28"/>
          <w:rtl/>
          <w:rPrChange w:id="14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30" w:author="אברהם" w:date="2012-11-23T10:23:00Z">
            <w:rPr>
              <w:rStyle w:val="Q"/>
              <w:rFonts w:ascii="David" w:hAnsi="David" w:cs="David"/>
              <w:rtl/>
            </w:rPr>
          </w:rPrChange>
        </w:rPr>
        <w:t>הקרקע</w:t>
      </w:r>
      <w:r w:rsidRPr="00A90D62">
        <w:rPr>
          <w:rStyle w:val="Q"/>
          <w:rFonts w:ascii="David" w:eastAsia="David" w:hAnsi="David" w:cs="David"/>
          <w:sz w:val="28"/>
          <w:szCs w:val="28"/>
          <w:rtl/>
          <w:rPrChange w:id="14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32" w:author="אברהם" w:date="2012-11-23T10:23:00Z">
            <w:rPr>
              <w:rStyle w:val="Q"/>
              <w:rFonts w:ascii="David" w:hAnsi="David" w:cs="David"/>
              <w:rtl/>
            </w:rPr>
          </w:rPrChange>
        </w:rPr>
        <w:t>מהווה</w:t>
      </w:r>
      <w:r w:rsidRPr="00A90D62">
        <w:rPr>
          <w:rStyle w:val="Q"/>
          <w:rFonts w:ascii="David" w:eastAsia="David" w:hAnsi="David" w:cs="David"/>
          <w:sz w:val="28"/>
          <w:szCs w:val="28"/>
          <w:rtl/>
          <w:rPrChange w:id="14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34" w:author="אברהם" w:date="2012-11-23T10:23:00Z">
            <w:rPr>
              <w:rStyle w:val="Q"/>
              <w:rFonts w:ascii="David" w:hAnsi="David" w:cs="David"/>
              <w:rtl/>
            </w:rPr>
          </w:rPrChange>
        </w:rPr>
        <w:t>חלק</w:t>
      </w:r>
      <w:r w:rsidRPr="00A90D62">
        <w:rPr>
          <w:rStyle w:val="Q"/>
          <w:rFonts w:ascii="David" w:eastAsia="David" w:hAnsi="David" w:cs="David"/>
          <w:sz w:val="28"/>
          <w:szCs w:val="28"/>
          <w:rtl/>
          <w:rPrChange w:id="14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36"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14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38" w:author="אברהם" w:date="2012-11-23T10:23:00Z">
            <w:rPr>
              <w:rStyle w:val="Q"/>
              <w:rFonts w:ascii="David" w:hAnsi="David" w:cs="David"/>
              <w:rtl/>
            </w:rPr>
          </w:rPrChange>
        </w:rPr>
        <w:t>ממחיר</w:t>
      </w:r>
      <w:r w:rsidRPr="00A90D62">
        <w:rPr>
          <w:rStyle w:val="Q"/>
          <w:rFonts w:ascii="David" w:eastAsia="David" w:hAnsi="David" w:cs="David"/>
          <w:sz w:val="28"/>
          <w:szCs w:val="28"/>
          <w:rtl/>
          <w:rPrChange w:id="14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40" w:author="אברהם" w:date="2012-11-23T10:23:00Z">
            <w:rPr>
              <w:rStyle w:val="Q"/>
              <w:rFonts w:ascii="David" w:hAnsi="David" w:cs="David"/>
              <w:rtl/>
            </w:rPr>
          </w:rPrChange>
        </w:rPr>
        <w:t>הדירה: אדם</w:t>
      </w:r>
      <w:r w:rsidRPr="00A90D62">
        <w:rPr>
          <w:rStyle w:val="Q"/>
          <w:rFonts w:ascii="David" w:eastAsia="David" w:hAnsi="David" w:cs="David"/>
          <w:sz w:val="28"/>
          <w:szCs w:val="28"/>
          <w:rtl/>
          <w:rPrChange w:id="14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42" w:author="אברהם" w:date="2012-11-23T10:23:00Z">
            <w:rPr>
              <w:rStyle w:val="Q"/>
              <w:rFonts w:ascii="David" w:hAnsi="David" w:cs="David"/>
              <w:rtl/>
            </w:rPr>
          </w:rPrChange>
        </w:rPr>
        <w:t>שיש</w:t>
      </w:r>
      <w:r w:rsidRPr="00A90D62">
        <w:rPr>
          <w:rStyle w:val="Q"/>
          <w:rFonts w:ascii="David" w:eastAsia="David" w:hAnsi="David" w:cs="David"/>
          <w:sz w:val="28"/>
          <w:szCs w:val="28"/>
          <w:rtl/>
          <w:rPrChange w:id="14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44" w:author="אברהם" w:date="2012-11-23T10:23:00Z">
            <w:rPr>
              <w:rStyle w:val="Q"/>
              <w:rFonts w:ascii="David" w:hAnsi="David" w:cs="David"/>
              <w:rtl/>
            </w:rPr>
          </w:rPrChange>
        </w:rPr>
        <w:t>לו</w:t>
      </w:r>
      <w:r w:rsidRPr="00A90D62">
        <w:rPr>
          <w:rStyle w:val="Q"/>
          <w:rFonts w:ascii="David" w:eastAsia="David" w:hAnsi="David" w:cs="David"/>
          <w:sz w:val="28"/>
          <w:szCs w:val="28"/>
          <w:rtl/>
          <w:rPrChange w:id="14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46" w:author="אברהם" w:date="2012-11-23T10:23:00Z">
            <w:rPr>
              <w:rStyle w:val="Q"/>
              <w:rFonts w:ascii="David" w:hAnsi="David" w:cs="David"/>
              <w:rtl/>
            </w:rPr>
          </w:rPrChange>
        </w:rPr>
        <w:t>קרקע, יכול</w:t>
      </w:r>
      <w:r w:rsidRPr="00A90D62">
        <w:rPr>
          <w:rStyle w:val="Q"/>
          <w:rFonts w:ascii="David" w:eastAsia="David" w:hAnsi="David" w:cs="David"/>
          <w:sz w:val="28"/>
          <w:szCs w:val="28"/>
          <w:rtl/>
          <w:rPrChange w:id="14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48" w:author="אברהם" w:date="2012-11-23T10:23:00Z">
            <w:rPr>
              <w:rStyle w:val="Q"/>
              <w:rFonts w:ascii="David" w:hAnsi="David" w:cs="David"/>
              <w:rtl/>
            </w:rPr>
          </w:rPrChange>
        </w:rPr>
        <w:t>להקים</w:t>
      </w:r>
      <w:r w:rsidRPr="00A90D62">
        <w:rPr>
          <w:rStyle w:val="Q"/>
          <w:rFonts w:ascii="David" w:eastAsia="David" w:hAnsi="David" w:cs="David"/>
          <w:sz w:val="28"/>
          <w:szCs w:val="28"/>
          <w:rtl/>
          <w:rPrChange w:id="14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50" w:author="אברהם" w:date="2012-11-23T10:23:00Z">
            <w:rPr>
              <w:rStyle w:val="Q"/>
              <w:rFonts w:ascii="David" w:hAnsi="David" w:cs="David"/>
              <w:rtl/>
            </w:rPr>
          </w:rPrChange>
        </w:rPr>
        <w:t>עליה</w:t>
      </w:r>
      <w:r w:rsidRPr="00A90D62">
        <w:rPr>
          <w:rStyle w:val="Q"/>
          <w:rFonts w:ascii="David" w:eastAsia="David" w:hAnsi="David" w:cs="David"/>
          <w:sz w:val="28"/>
          <w:szCs w:val="28"/>
          <w:rtl/>
          <w:rPrChange w:id="14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52" w:author="אברהם" w:date="2012-11-23T10:23:00Z">
            <w:rPr>
              <w:rStyle w:val="Q"/>
              <w:rFonts w:ascii="David" w:hAnsi="David" w:cs="David"/>
              <w:rtl/>
            </w:rPr>
          </w:rPrChange>
        </w:rPr>
        <w:t>דירה, או</w:t>
      </w:r>
      <w:r w:rsidRPr="00A90D62">
        <w:rPr>
          <w:rStyle w:val="Q"/>
          <w:rFonts w:ascii="David" w:eastAsia="David" w:hAnsi="David" w:cs="David"/>
          <w:sz w:val="28"/>
          <w:szCs w:val="28"/>
          <w:rtl/>
          <w:rPrChange w:id="14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54" w:author="אברהם" w:date="2012-11-23T10:23:00Z">
            <w:rPr>
              <w:rStyle w:val="Q"/>
              <w:rFonts w:ascii="David" w:hAnsi="David" w:cs="David"/>
              <w:rtl/>
            </w:rPr>
          </w:rPrChange>
        </w:rPr>
        <w:t>לפחות</w:t>
      </w:r>
      <w:r w:rsidRPr="00A90D62">
        <w:rPr>
          <w:rStyle w:val="Q"/>
          <w:rFonts w:ascii="David" w:eastAsia="David" w:hAnsi="David" w:cs="David"/>
          <w:sz w:val="28"/>
          <w:szCs w:val="28"/>
          <w:rtl/>
          <w:rPrChange w:id="14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56" w:author="אברהם" w:date="2012-11-23T10:23:00Z">
            <w:rPr>
              <w:rStyle w:val="Q"/>
              <w:rFonts w:ascii="David" w:hAnsi="David" w:cs="David"/>
              <w:rtl/>
            </w:rPr>
          </w:rPrChange>
        </w:rPr>
        <w:t>קרוון, תוך</w:t>
      </w:r>
      <w:r w:rsidRPr="00A90D62">
        <w:rPr>
          <w:rStyle w:val="Q"/>
          <w:rFonts w:ascii="David" w:eastAsia="David" w:hAnsi="David" w:cs="David"/>
          <w:sz w:val="28"/>
          <w:szCs w:val="28"/>
          <w:rtl/>
          <w:rPrChange w:id="14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58" w:author="אברהם" w:date="2012-11-23T10:23:00Z">
            <w:rPr>
              <w:rStyle w:val="Q"/>
              <w:rFonts w:ascii="David" w:hAnsi="David" w:cs="David"/>
              <w:rtl/>
            </w:rPr>
          </w:rPrChange>
        </w:rPr>
        <w:t>פחות</w:t>
      </w:r>
      <w:r w:rsidRPr="00A90D62">
        <w:rPr>
          <w:rStyle w:val="Q"/>
          <w:rFonts w:ascii="David" w:eastAsia="David" w:hAnsi="David" w:cs="David"/>
          <w:sz w:val="28"/>
          <w:szCs w:val="28"/>
          <w:rtl/>
          <w:rPrChange w:id="14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60" w:author="אברהם" w:date="2012-11-23T10:23:00Z">
            <w:rPr>
              <w:rStyle w:val="Q"/>
              <w:rFonts w:ascii="David" w:hAnsi="David" w:cs="David"/>
              <w:rtl/>
            </w:rPr>
          </w:rPrChange>
        </w:rPr>
        <w:t>משנה</w:t>
      </w:r>
      <w:ins w:id="1461" w:author="אברהם" w:date="2012-11-26T16:50:00Z">
        <w:r w:rsidR="00123A14">
          <w:rPr>
            <w:rStyle w:val="Q"/>
            <w:rFonts w:ascii="David" w:hAnsi="David" w:cs="David" w:hint="cs"/>
            <w:sz w:val="28"/>
            <w:szCs w:val="28"/>
            <w:rtl/>
          </w:rPr>
          <w:t>,</w:t>
        </w:r>
      </w:ins>
      <w:del w:id="1462" w:author="אברהם" w:date="2012-11-26T16:50:00Z">
        <w:r w:rsidRPr="00A90D62" w:rsidDel="00123A14">
          <w:rPr>
            <w:rStyle w:val="Q"/>
            <w:rFonts w:ascii="David" w:hAnsi="David" w:cs="David"/>
            <w:sz w:val="28"/>
            <w:szCs w:val="28"/>
            <w:rtl/>
            <w:rPrChange w:id="1463" w:author="אברהם" w:date="2012-11-23T10:23:00Z">
              <w:rPr>
                <w:rStyle w:val="Q"/>
                <w:rFonts w:ascii="David" w:hAnsi="David" w:cs="David"/>
                <w:rtl/>
              </w:rPr>
            </w:rPrChange>
          </w:rPr>
          <w:delText>;</w:delText>
        </w:r>
      </w:del>
      <w:r w:rsidRPr="00A90D62">
        <w:rPr>
          <w:rStyle w:val="Q"/>
          <w:rFonts w:ascii="David" w:hAnsi="David" w:cs="David"/>
          <w:sz w:val="28"/>
          <w:szCs w:val="28"/>
          <w:rtl/>
          <w:rPrChange w:id="1464" w:author="אברהם" w:date="2012-11-23T10:23:00Z">
            <w:rPr>
              <w:rStyle w:val="Q"/>
              <w:rFonts w:ascii="David" w:hAnsi="David" w:cs="David"/>
              <w:rtl/>
            </w:rPr>
          </w:rPrChange>
        </w:rPr>
        <w:t xml:space="preserve"> אדם</w:t>
      </w:r>
      <w:r w:rsidRPr="00A90D62">
        <w:rPr>
          <w:rStyle w:val="Q"/>
          <w:rFonts w:ascii="David" w:eastAsia="David" w:hAnsi="David" w:cs="David"/>
          <w:sz w:val="28"/>
          <w:szCs w:val="28"/>
          <w:rtl/>
          <w:rPrChange w:id="14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66" w:author="אברהם" w:date="2012-11-23T10:23:00Z">
            <w:rPr>
              <w:rStyle w:val="Q"/>
              <w:rFonts w:ascii="David" w:hAnsi="David" w:cs="David"/>
              <w:rtl/>
            </w:rPr>
          </w:rPrChange>
        </w:rPr>
        <w:t>שאין</w:t>
      </w:r>
      <w:r w:rsidRPr="00A90D62">
        <w:rPr>
          <w:rStyle w:val="Q"/>
          <w:rFonts w:ascii="David" w:eastAsia="David" w:hAnsi="David" w:cs="David"/>
          <w:sz w:val="28"/>
          <w:szCs w:val="28"/>
          <w:rtl/>
          <w:rPrChange w:id="14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68" w:author="אברהם" w:date="2012-11-23T10:23:00Z">
            <w:rPr>
              <w:rStyle w:val="Q"/>
              <w:rFonts w:ascii="David" w:hAnsi="David" w:cs="David"/>
              <w:rtl/>
            </w:rPr>
          </w:rPrChange>
        </w:rPr>
        <w:t>לו</w:t>
      </w:r>
      <w:r w:rsidRPr="00A90D62">
        <w:rPr>
          <w:rStyle w:val="Q"/>
          <w:rFonts w:ascii="David" w:eastAsia="David" w:hAnsi="David" w:cs="David"/>
          <w:sz w:val="28"/>
          <w:szCs w:val="28"/>
          <w:rtl/>
          <w:rPrChange w:id="14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70" w:author="אברהם" w:date="2012-11-23T10:23:00Z">
            <w:rPr>
              <w:rStyle w:val="Q"/>
              <w:rFonts w:ascii="David" w:hAnsi="David" w:cs="David"/>
              <w:rtl/>
            </w:rPr>
          </w:rPrChange>
        </w:rPr>
        <w:t xml:space="preserve">קרקע, </w:t>
      </w:r>
      <w:del w:id="1471" w:author="אברהם" w:date="2012-11-26T16:50:00Z">
        <w:r w:rsidRPr="00A90D62" w:rsidDel="00123A14">
          <w:rPr>
            <w:rStyle w:val="Q"/>
            <w:rFonts w:ascii="David" w:hAnsi="David" w:cs="David"/>
            <w:sz w:val="28"/>
            <w:szCs w:val="28"/>
            <w:rtl/>
            <w:rPrChange w:id="1472" w:author="אברהם" w:date="2012-11-23T10:23:00Z">
              <w:rPr>
                <w:rStyle w:val="Q"/>
                <w:rFonts w:ascii="David" w:hAnsi="David" w:cs="David"/>
                <w:rtl/>
              </w:rPr>
            </w:rPrChange>
          </w:rPr>
          <w:delText>י</w:delText>
        </w:r>
      </w:del>
      <w:r w:rsidRPr="00A90D62">
        <w:rPr>
          <w:rStyle w:val="Q"/>
          <w:rFonts w:ascii="David" w:hAnsi="David" w:cs="David"/>
          <w:sz w:val="28"/>
          <w:szCs w:val="28"/>
          <w:rtl/>
          <w:rPrChange w:id="1473" w:author="אברהם" w:date="2012-11-23T10:23:00Z">
            <w:rPr>
              <w:rStyle w:val="Q"/>
              <w:rFonts w:ascii="David" w:hAnsi="David" w:cs="David"/>
              <w:rtl/>
            </w:rPr>
          </w:rPrChange>
        </w:rPr>
        <w:t>צ</w:t>
      </w:r>
      <w:del w:id="1474" w:author="אברהם" w:date="2012-11-26T16:50:00Z">
        <w:r w:rsidRPr="00A90D62" w:rsidDel="00123A14">
          <w:rPr>
            <w:rStyle w:val="Q"/>
            <w:rFonts w:ascii="David" w:hAnsi="David" w:cs="David"/>
            <w:sz w:val="28"/>
            <w:szCs w:val="28"/>
            <w:rtl/>
            <w:rPrChange w:id="1475" w:author="אברהם" w:date="2012-11-23T10:23:00Z">
              <w:rPr>
                <w:rStyle w:val="Q"/>
                <w:rFonts w:ascii="David" w:hAnsi="David" w:cs="David"/>
                <w:rtl/>
              </w:rPr>
            </w:rPrChange>
          </w:rPr>
          <w:delText>ט</w:delText>
        </w:r>
      </w:del>
      <w:r w:rsidRPr="00A90D62">
        <w:rPr>
          <w:rStyle w:val="Q"/>
          <w:rFonts w:ascii="David" w:hAnsi="David" w:cs="David"/>
          <w:sz w:val="28"/>
          <w:szCs w:val="28"/>
          <w:rtl/>
          <w:rPrChange w:id="1476" w:author="אברהם" w:date="2012-11-23T10:23:00Z">
            <w:rPr>
              <w:rStyle w:val="Q"/>
              <w:rFonts w:ascii="David" w:hAnsi="David" w:cs="David"/>
              <w:rtl/>
            </w:rPr>
          </w:rPrChange>
        </w:rPr>
        <w:t>ר</w:t>
      </w:r>
      <w:ins w:id="1477" w:author="אברהם" w:date="2012-11-26T16:50:00Z">
        <w:r w:rsidR="00123A14">
          <w:rPr>
            <w:rStyle w:val="Q"/>
            <w:rFonts w:ascii="David" w:hAnsi="David" w:cs="David" w:hint="cs"/>
            <w:sz w:val="28"/>
            <w:szCs w:val="28"/>
            <w:rtl/>
          </w:rPr>
          <w:t>י</w:t>
        </w:r>
      </w:ins>
      <w:r w:rsidRPr="00A90D62">
        <w:rPr>
          <w:rStyle w:val="Q"/>
          <w:rFonts w:ascii="David" w:hAnsi="David" w:cs="David"/>
          <w:sz w:val="28"/>
          <w:szCs w:val="28"/>
          <w:rtl/>
          <w:rPrChange w:id="1478" w:author="אברהם" w:date="2012-11-23T10:23:00Z">
            <w:rPr>
              <w:rStyle w:val="Q"/>
              <w:rFonts w:ascii="David" w:hAnsi="David" w:cs="David"/>
              <w:rtl/>
            </w:rPr>
          </w:rPrChange>
        </w:rPr>
        <w:t>ך</w:t>
      </w:r>
      <w:r w:rsidRPr="00A90D62">
        <w:rPr>
          <w:rStyle w:val="Q"/>
          <w:rFonts w:ascii="David" w:eastAsia="David" w:hAnsi="David" w:cs="David"/>
          <w:sz w:val="28"/>
          <w:szCs w:val="28"/>
          <w:rtl/>
          <w:rPrChange w:id="14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80" w:author="אברהם" w:date="2012-11-23T10:23:00Z">
            <w:rPr>
              <w:rStyle w:val="Q"/>
              <w:rFonts w:ascii="David" w:hAnsi="David" w:cs="David"/>
              <w:rtl/>
            </w:rPr>
          </w:rPrChange>
        </w:rPr>
        <w:t>לעבוד</w:t>
      </w:r>
      <w:r w:rsidRPr="00A90D62">
        <w:rPr>
          <w:rStyle w:val="Q"/>
          <w:rFonts w:ascii="David" w:eastAsia="David" w:hAnsi="David" w:cs="David"/>
          <w:sz w:val="28"/>
          <w:szCs w:val="28"/>
          <w:rtl/>
          <w:rPrChange w:id="1481"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482" w:author="אברהם" w:date="2012-11-23T10:23:00Z">
            <w:rPr>
              <w:rStyle w:val="Q"/>
              <w:rFonts w:ascii="David" w:hAnsi="David" w:cs="David"/>
            </w:rPr>
          </w:rPrChange>
        </w:rPr>
        <w:t>20</w:t>
      </w:r>
      <w:r w:rsidRPr="00A90D62">
        <w:rPr>
          <w:rStyle w:val="Q"/>
          <w:rFonts w:ascii="David" w:hAnsi="David" w:cs="David"/>
          <w:sz w:val="28"/>
          <w:szCs w:val="28"/>
          <w:rtl/>
          <w:rPrChange w:id="1483" w:author="אברהם" w:date="2012-11-23T10:23:00Z">
            <w:rPr>
              <w:rStyle w:val="Q"/>
              <w:rFonts w:ascii="David" w:hAnsi="David" w:cs="David"/>
              <w:rtl/>
            </w:rPr>
          </w:rPrChange>
        </w:rPr>
        <w:t xml:space="preserve"> שנה</w:t>
      </w:r>
      <w:r w:rsidRPr="00A90D62">
        <w:rPr>
          <w:rStyle w:val="Q"/>
          <w:rFonts w:ascii="David" w:eastAsia="David" w:hAnsi="David" w:cs="David"/>
          <w:sz w:val="28"/>
          <w:szCs w:val="28"/>
          <w:rtl/>
          <w:rPrChange w:id="14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85" w:author="אברהם" w:date="2012-11-23T10:23:00Z">
            <w:rPr>
              <w:rStyle w:val="Q"/>
              <w:rFonts w:ascii="David" w:hAnsi="David" w:cs="David"/>
              <w:rtl/>
            </w:rPr>
          </w:rPrChange>
        </w:rPr>
        <w:t>כדי</w:t>
      </w:r>
      <w:r w:rsidRPr="00A90D62">
        <w:rPr>
          <w:rStyle w:val="Q"/>
          <w:rFonts w:ascii="David" w:eastAsia="David" w:hAnsi="David" w:cs="David"/>
          <w:sz w:val="28"/>
          <w:szCs w:val="28"/>
          <w:rtl/>
          <w:rPrChange w:id="14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87" w:author="אברהם" w:date="2012-11-23T10:23:00Z">
            <w:rPr>
              <w:rStyle w:val="Q"/>
              <w:rFonts w:ascii="David" w:hAnsi="David" w:cs="David"/>
              <w:rtl/>
            </w:rPr>
          </w:rPrChange>
        </w:rPr>
        <w:t>ל</w:t>
      </w:r>
      <w:ins w:id="1488" w:author="אברהם" w:date="2012-11-26T16:50:00Z">
        <w:r w:rsidR="00123A14">
          <w:rPr>
            <w:rStyle w:val="Q"/>
            <w:rFonts w:ascii="David" w:hAnsi="David" w:cs="David" w:hint="cs"/>
            <w:sz w:val="28"/>
            <w:szCs w:val="28"/>
            <w:rtl/>
          </w:rPr>
          <w:t>שלם</w:t>
        </w:r>
      </w:ins>
      <w:del w:id="1489" w:author="אברהם" w:date="2012-11-26T16:50:00Z">
        <w:r w:rsidRPr="00A90D62" w:rsidDel="00123A14">
          <w:rPr>
            <w:rStyle w:val="Q"/>
            <w:rFonts w:ascii="David" w:hAnsi="David" w:cs="David"/>
            <w:sz w:val="28"/>
            <w:szCs w:val="28"/>
            <w:rtl/>
            <w:rPrChange w:id="1490" w:author="אברהם" w:date="2012-11-23T10:23:00Z">
              <w:rPr>
                <w:rStyle w:val="Q"/>
                <w:rFonts w:ascii="David" w:hAnsi="David" w:cs="David"/>
                <w:rtl/>
              </w:rPr>
            </w:rPrChange>
          </w:rPr>
          <w:delText>כסות</w:delText>
        </w:r>
      </w:del>
      <w:r w:rsidRPr="00A90D62">
        <w:rPr>
          <w:rStyle w:val="Q"/>
          <w:rFonts w:ascii="David" w:eastAsia="David" w:hAnsi="David" w:cs="David"/>
          <w:sz w:val="28"/>
          <w:szCs w:val="28"/>
          <w:rtl/>
          <w:rPrChange w:id="14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92" w:author="אברהם" w:date="2012-11-23T10:23:00Z">
            <w:rPr>
              <w:rStyle w:val="Q"/>
              <w:rFonts w:ascii="David" w:hAnsi="David" w:cs="David"/>
              <w:rtl/>
            </w:rPr>
          </w:rPrChange>
        </w:rPr>
        <w:t>את</w:t>
      </w:r>
      <w:r w:rsidRPr="00A90D62">
        <w:rPr>
          <w:rStyle w:val="Q"/>
          <w:rFonts w:ascii="David" w:eastAsia="David" w:hAnsi="David" w:cs="David"/>
          <w:sz w:val="28"/>
          <w:szCs w:val="28"/>
          <w:rtl/>
          <w:rPrChange w:id="14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94" w:author="אברהם" w:date="2012-11-23T10:23:00Z">
            <w:rPr>
              <w:rStyle w:val="Q"/>
              <w:rFonts w:ascii="David" w:hAnsi="David" w:cs="David"/>
              <w:rtl/>
            </w:rPr>
          </w:rPrChange>
        </w:rPr>
        <w:t>המשכנתה</w:t>
      </w:r>
      <w:r w:rsidRPr="00A90D62">
        <w:rPr>
          <w:rStyle w:val="Q"/>
          <w:rFonts w:ascii="David" w:eastAsia="David" w:hAnsi="David" w:cs="David"/>
          <w:sz w:val="28"/>
          <w:szCs w:val="28"/>
          <w:rtl/>
          <w:rPrChange w:id="14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496" w:author="אברהם" w:date="2012-11-23T10:23:00Z">
            <w:rPr>
              <w:rStyle w:val="Q"/>
              <w:rFonts w:ascii="David" w:hAnsi="David" w:cs="David"/>
              <w:rtl/>
            </w:rPr>
          </w:rPrChange>
        </w:rPr>
        <w:t>לבנק.</w:t>
      </w:r>
    </w:p>
    <w:p w:rsidR="009C2B09" w:rsidRPr="00A90D62" w:rsidRDefault="009C2B09" w:rsidP="00123A14">
      <w:pPr>
        <w:pStyle w:val="a1"/>
        <w:bidi/>
        <w:rPr>
          <w:rFonts w:ascii="David" w:hAnsi="David" w:cs="David"/>
          <w:sz w:val="28"/>
          <w:szCs w:val="28"/>
          <w:rtl/>
          <w:rPrChange w:id="1497" w:author="אברהם" w:date="2012-11-23T10:23:00Z">
            <w:rPr>
              <w:rFonts w:ascii="David" w:hAnsi="David" w:cs="David"/>
              <w:rtl/>
            </w:rPr>
          </w:rPrChange>
        </w:rPr>
      </w:pPr>
      <w:r w:rsidRPr="00A90D62">
        <w:rPr>
          <w:rFonts w:ascii="David" w:hAnsi="David" w:cs="David"/>
          <w:sz w:val="28"/>
          <w:szCs w:val="28"/>
          <w:rtl/>
          <w:rPrChange w:id="1498" w:author="אברהם" w:date="2012-11-23T10:23:00Z">
            <w:rPr>
              <w:rFonts w:ascii="David" w:hAnsi="David" w:cs="David"/>
              <w:rtl/>
            </w:rPr>
          </w:rPrChange>
        </w:rPr>
        <w:t>מעבר</w:t>
      </w:r>
      <w:r w:rsidRPr="00A90D62">
        <w:rPr>
          <w:rFonts w:ascii="David" w:eastAsia="David" w:hAnsi="David" w:cs="David"/>
          <w:sz w:val="28"/>
          <w:szCs w:val="28"/>
          <w:rtl/>
          <w:rPrChange w:id="1499" w:author="אברהם" w:date="2012-11-23T10:23:00Z">
            <w:rPr>
              <w:rFonts w:ascii="David" w:eastAsia="David" w:hAnsi="David" w:cs="David"/>
              <w:rtl/>
            </w:rPr>
          </w:rPrChange>
        </w:rPr>
        <w:t xml:space="preserve"> </w:t>
      </w:r>
      <w:r w:rsidRPr="00A90D62">
        <w:rPr>
          <w:rFonts w:ascii="David" w:hAnsi="David" w:cs="David"/>
          <w:sz w:val="28"/>
          <w:szCs w:val="28"/>
          <w:rtl/>
          <w:rPrChange w:id="1500" w:author="אברהם" w:date="2012-11-23T10:23:00Z">
            <w:rPr>
              <w:rFonts w:ascii="David" w:hAnsi="David" w:cs="David"/>
              <w:rtl/>
            </w:rPr>
          </w:rPrChange>
        </w:rPr>
        <w:t>לכך, התורה</w:t>
      </w:r>
      <w:r w:rsidRPr="00A90D62">
        <w:rPr>
          <w:rFonts w:ascii="David" w:eastAsia="David" w:hAnsi="David" w:cs="David"/>
          <w:sz w:val="28"/>
          <w:szCs w:val="28"/>
          <w:rtl/>
          <w:rPrChange w:id="1501" w:author="אברהם" w:date="2012-11-23T10:23:00Z">
            <w:rPr>
              <w:rFonts w:ascii="David" w:eastAsia="David" w:hAnsi="David" w:cs="David"/>
              <w:rtl/>
            </w:rPr>
          </w:rPrChange>
        </w:rPr>
        <w:t xml:space="preserve"> </w:t>
      </w:r>
      <w:r w:rsidRPr="00A90D62">
        <w:rPr>
          <w:rFonts w:ascii="David" w:hAnsi="David" w:cs="David"/>
          <w:sz w:val="28"/>
          <w:szCs w:val="28"/>
          <w:rtl/>
          <w:rPrChange w:id="1502" w:author="אברהם" w:date="2012-11-23T10:23:00Z">
            <w:rPr>
              <w:rFonts w:ascii="David" w:hAnsi="David" w:cs="David"/>
              <w:rtl/>
            </w:rPr>
          </w:rPrChange>
        </w:rPr>
        <w:t>מסבירה</w:t>
      </w:r>
      <w:r w:rsidRPr="00A90D62">
        <w:rPr>
          <w:rFonts w:ascii="David" w:eastAsia="David" w:hAnsi="David" w:cs="David"/>
          <w:sz w:val="28"/>
          <w:szCs w:val="28"/>
          <w:rtl/>
          <w:rPrChange w:id="1503" w:author="אברהם" w:date="2012-11-23T10:23:00Z">
            <w:rPr>
              <w:rFonts w:ascii="David" w:eastAsia="David" w:hAnsi="David" w:cs="David"/>
              <w:rtl/>
            </w:rPr>
          </w:rPrChange>
        </w:rPr>
        <w:t xml:space="preserve"> </w:t>
      </w:r>
      <w:r w:rsidRPr="00A90D62">
        <w:rPr>
          <w:rFonts w:ascii="David" w:hAnsi="David" w:cs="David"/>
          <w:sz w:val="28"/>
          <w:szCs w:val="28"/>
          <w:rtl/>
          <w:rPrChange w:id="1504" w:author="אברהם" w:date="2012-11-23T10:23:00Z">
            <w:rPr>
              <w:rFonts w:ascii="David" w:hAnsi="David" w:cs="David"/>
              <w:rtl/>
            </w:rPr>
          </w:rPrChange>
        </w:rPr>
        <w:t>בפירוש, מדוע</w:t>
      </w:r>
      <w:r w:rsidRPr="00A90D62">
        <w:rPr>
          <w:rFonts w:ascii="David" w:eastAsia="David" w:hAnsi="David" w:cs="David"/>
          <w:sz w:val="28"/>
          <w:szCs w:val="28"/>
          <w:rtl/>
          <w:rPrChange w:id="1505" w:author="אברהם" w:date="2012-11-23T10:23:00Z">
            <w:rPr>
              <w:rFonts w:ascii="David" w:eastAsia="David" w:hAnsi="David" w:cs="David"/>
              <w:rtl/>
            </w:rPr>
          </w:rPrChange>
        </w:rPr>
        <w:t xml:space="preserve"> </w:t>
      </w:r>
      <w:r w:rsidRPr="00A90D62">
        <w:rPr>
          <w:rFonts w:ascii="David" w:hAnsi="David" w:cs="David"/>
          <w:sz w:val="28"/>
          <w:szCs w:val="28"/>
          <w:rtl/>
          <w:rPrChange w:id="1506" w:author="אברהם" w:date="2012-11-23T10:23:00Z">
            <w:rPr>
              <w:rFonts w:ascii="David" w:hAnsi="David" w:cs="David"/>
              <w:rtl/>
            </w:rPr>
          </w:rPrChange>
        </w:rPr>
        <w:t>דין</w:t>
      </w:r>
      <w:r w:rsidRPr="00A90D62">
        <w:rPr>
          <w:rFonts w:ascii="David" w:eastAsia="David" w:hAnsi="David" w:cs="David"/>
          <w:sz w:val="28"/>
          <w:szCs w:val="28"/>
          <w:rtl/>
          <w:rPrChange w:id="1507" w:author="אברהם" w:date="2012-11-23T10:23:00Z">
            <w:rPr>
              <w:rFonts w:ascii="David" w:eastAsia="David" w:hAnsi="David" w:cs="David"/>
              <w:rtl/>
            </w:rPr>
          </w:rPrChange>
        </w:rPr>
        <w:t xml:space="preserve"> </w:t>
      </w:r>
      <w:r w:rsidRPr="00A90D62">
        <w:rPr>
          <w:rFonts w:ascii="David" w:hAnsi="David" w:cs="David"/>
          <w:sz w:val="28"/>
          <w:szCs w:val="28"/>
          <w:rtl/>
          <w:rPrChange w:id="1508" w:author="אברהם" w:date="2012-11-23T10:23:00Z">
            <w:rPr>
              <w:rFonts w:ascii="David" w:hAnsi="David" w:cs="David"/>
              <w:rtl/>
            </w:rPr>
          </w:rPrChange>
        </w:rPr>
        <w:t>קרקע</w:t>
      </w:r>
      <w:r w:rsidRPr="00A90D62">
        <w:rPr>
          <w:rFonts w:ascii="David" w:eastAsia="David" w:hAnsi="David" w:cs="David"/>
          <w:sz w:val="28"/>
          <w:szCs w:val="28"/>
          <w:rtl/>
          <w:rPrChange w:id="1509" w:author="אברהם" w:date="2012-11-23T10:23:00Z">
            <w:rPr>
              <w:rFonts w:ascii="David" w:eastAsia="David" w:hAnsi="David" w:cs="David"/>
              <w:rtl/>
            </w:rPr>
          </w:rPrChange>
        </w:rPr>
        <w:t xml:space="preserve"> </w:t>
      </w:r>
      <w:r w:rsidRPr="00A90D62">
        <w:rPr>
          <w:rFonts w:ascii="David" w:hAnsi="David" w:cs="David"/>
          <w:sz w:val="28"/>
          <w:szCs w:val="28"/>
          <w:rtl/>
          <w:rPrChange w:id="1510" w:author="אברהם" w:date="2012-11-23T10:23:00Z">
            <w:rPr>
              <w:rFonts w:ascii="David" w:hAnsi="David" w:cs="David"/>
              <w:rtl/>
            </w:rPr>
          </w:rPrChange>
        </w:rPr>
        <w:t>שונה</w:t>
      </w:r>
      <w:r w:rsidRPr="00A90D62">
        <w:rPr>
          <w:rFonts w:ascii="David" w:eastAsia="David" w:hAnsi="David" w:cs="David"/>
          <w:sz w:val="28"/>
          <w:szCs w:val="28"/>
          <w:rtl/>
          <w:rPrChange w:id="1511" w:author="אברהם" w:date="2012-11-23T10:23:00Z">
            <w:rPr>
              <w:rFonts w:ascii="David" w:eastAsia="David" w:hAnsi="David" w:cs="David"/>
              <w:rtl/>
            </w:rPr>
          </w:rPrChange>
        </w:rPr>
        <w:t xml:space="preserve"> </w:t>
      </w:r>
      <w:r w:rsidRPr="00A90D62">
        <w:rPr>
          <w:rFonts w:ascii="David" w:hAnsi="David" w:cs="David"/>
          <w:sz w:val="28"/>
          <w:szCs w:val="28"/>
          <w:rtl/>
          <w:rPrChange w:id="1512" w:author="אברהם" w:date="2012-11-23T10:23:00Z">
            <w:rPr>
              <w:rFonts w:ascii="David" w:hAnsi="David" w:cs="David"/>
              <w:rtl/>
            </w:rPr>
          </w:rPrChange>
        </w:rPr>
        <w:t>מדין</w:t>
      </w:r>
      <w:r w:rsidRPr="00A90D62">
        <w:rPr>
          <w:rFonts w:ascii="David" w:eastAsia="David" w:hAnsi="David" w:cs="David"/>
          <w:sz w:val="28"/>
          <w:szCs w:val="28"/>
          <w:rtl/>
          <w:rPrChange w:id="1513" w:author="אברהם" w:date="2012-11-23T10:23:00Z">
            <w:rPr>
              <w:rFonts w:ascii="David" w:eastAsia="David" w:hAnsi="David" w:cs="David"/>
              <w:rtl/>
            </w:rPr>
          </w:rPrChange>
        </w:rPr>
        <w:t xml:space="preserve"> </w:t>
      </w:r>
      <w:r w:rsidRPr="00A90D62">
        <w:rPr>
          <w:rFonts w:ascii="David" w:hAnsi="David" w:cs="David"/>
          <w:sz w:val="28"/>
          <w:szCs w:val="28"/>
          <w:rtl/>
          <w:rPrChange w:id="1514" w:author="אברהם" w:date="2012-11-23T10:23:00Z">
            <w:rPr>
              <w:rFonts w:ascii="David" w:hAnsi="David" w:cs="David"/>
              <w:rtl/>
            </w:rPr>
          </w:rPrChange>
        </w:rPr>
        <w:t>כל</w:t>
      </w:r>
      <w:r w:rsidRPr="00A90D62">
        <w:rPr>
          <w:rFonts w:ascii="David" w:eastAsia="David" w:hAnsi="David" w:cs="David"/>
          <w:sz w:val="28"/>
          <w:szCs w:val="28"/>
          <w:rtl/>
          <w:rPrChange w:id="1515" w:author="אברהם" w:date="2012-11-23T10:23:00Z">
            <w:rPr>
              <w:rFonts w:ascii="David" w:eastAsia="David" w:hAnsi="David" w:cs="David"/>
              <w:rtl/>
            </w:rPr>
          </w:rPrChange>
        </w:rPr>
        <w:t xml:space="preserve"> </w:t>
      </w:r>
      <w:r w:rsidRPr="00A90D62">
        <w:rPr>
          <w:rFonts w:ascii="David" w:hAnsi="David" w:cs="David"/>
          <w:sz w:val="28"/>
          <w:szCs w:val="28"/>
          <w:rtl/>
          <w:rPrChange w:id="1516" w:author="אברהם" w:date="2012-11-23T10:23:00Z">
            <w:rPr>
              <w:rFonts w:ascii="David" w:hAnsi="David" w:cs="David"/>
              <w:rtl/>
            </w:rPr>
          </w:rPrChange>
        </w:rPr>
        <w:t>סוג</w:t>
      </w:r>
      <w:r w:rsidRPr="00A90D62">
        <w:rPr>
          <w:rFonts w:ascii="David" w:eastAsia="David" w:hAnsi="David" w:cs="David"/>
          <w:sz w:val="28"/>
          <w:szCs w:val="28"/>
          <w:rtl/>
          <w:rPrChange w:id="1517" w:author="אברהם" w:date="2012-11-23T10:23:00Z">
            <w:rPr>
              <w:rFonts w:ascii="David" w:eastAsia="David" w:hAnsi="David" w:cs="David"/>
              <w:rtl/>
            </w:rPr>
          </w:rPrChange>
        </w:rPr>
        <w:t xml:space="preserve"> </w:t>
      </w:r>
      <w:r w:rsidRPr="00A90D62">
        <w:rPr>
          <w:rFonts w:ascii="David" w:hAnsi="David" w:cs="David"/>
          <w:sz w:val="28"/>
          <w:szCs w:val="28"/>
          <w:rtl/>
          <w:rPrChange w:id="1518" w:author="אברהם" w:date="2012-11-23T10:23:00Z">
            <w:rPr>
              <w:rFonts w:ascii="David" w:hAnsi="David" w:cs="David"/>
              <w:rtl/>
            </w:rPr>
          </w:rPrChange>
        </w:rPr>
        <w:t>אחר</w:t>
      </w:r>
      <w:r w:rsidRPr="00A90D62">
        <w:rPr>
          <w:rFonts w:ascii="David" w:eastAsia="David" w:hAnsi="David" w:cs="David"/>
          <w:sz w:val="28"/>
          <w:szCs w:val="28"/>
          <w:rtl/>
          <w:rPrChange w:id="1519" w:author="אברהם" w:date="2012-11-23T10:23:00Z">
            <w:rPr>
              <w:rFonts w:ascii="David" w:eastAsia="David" w:hAnsi="David" w:cs="David"/>
              <w:rtl/>
            </w:rPr>
          </w:rPrChange>
        </w:rPr>
        <w:t xml:space="preserve"> </w:t>
      </w:r>
      <w:r w:rsidRPr="00A90D62">
        <w:rPr>
          <w:rFonts w:ascii="David" w:hAnsi="David" w:cs="David"/>
          <w:sz w:val="28"/>
          <w:szCs w:val="28"/>
          <w:rtl/>
          <w:rPrChange w:id="1520" w:author="אברהם" w:date="2012-11-23T10:23:00Z">
            <w:rPr>
              <w:rFonts w:ascii="David" w:hAnsi="David" w:cs="David"/>
              <w:rtl/>
            </w:rPr>
          </w:rPrChange>
        </w:rPr>
        <w:t>של</w:t>
      </w:r>
      <w:r w:rsidRPr="00A90D62">
        <w:rPr>
          <w:rFonts w:ascii="David" w:eastAsia="David" w:hAnsi="David" w:cs="David"/>
          <w:sz w:val="28"/>
          <w:szCs w:val="28"/>
          <w:rtl/>
          <w:rPrChange w:id="1521" w:author="אברהם" w:date="2012-11-23T10:23:00Z">
            <w:rPr>
              <w:rFonts w:ascii="David" w:eastAsia="David" w:hAnsi="David" w:cs="David"/>
              <w:rtl/>
            </w:rPr>
          </w:rPrChange>
        </w:rPr>
        <w:t xml:space="preserve"> </w:t>
      </w:r>
      <w:r w:rsidRPr="00A90D62">
        <w:rPr>
          <w:rFonts w:ascii="David" w:hAnsi="David" w:cs="David"/>
          <w:sz w:val="28"/>
          <w:szCs w:val="28"/>
          <w:rtl/>
          <w:rPrChange w:id="1522" w:author="אברהם" w:date="2012-11-23T10:23:00Z">
            <w:rPr>
              <w:rFonts w:ascii="David" w:hAnsi="David" w:cs="David"/>
              <w:rtl/>
            </w:rPr>
          </w:rPrChange>
        </w:rPr>
        <w:t>רכוש: "</w:t>
      </w:r>
      <w:r w:rsidRPr="00A90D62">
        <w:rPr>
          <w:rStyle w:val="Q"/>
          <w:rFonts w:ascii="David" w:hAnsi="David" w:cs="David"/>
          <w:b/>
          <w:bCs/>
          <w:sz w:val="28"/>
          <w:szCs w:val="28"/>
          <w:rtl/>
          <w:rPrChange w:id="1523" w:author="אברהם" w:date="2012-11-23T10:23:00Z">
            <w:rPr>
              <w:rStyle w:val="Q"/>
              <w:rFonts w:ascii="David" w:hAnsi="David" w:cs="David"/>
              <w:b/>
              <w:bCs/>
              <w:rtl/>
            </w:rPr>
          </w:rPrChange>
        </w:rPr>
        <w:t>כִּי</w:t>
      </w:r>
      <w:r w:rsidRPr="00A90D62">
        <w:rPr>
          <w:rStyle w:val="Q"/>
          <w:rFonts w:ascii="David" w:eastAsia="David" w:hAnsi="David" w:cs="David"/>
          <w:b/>
          <w:bCs/>
          <w:sz w:val="28"/>
          <w:szCs w:val="28"/>
          <w:rtl/>
          <w:rPrChange w:id="1524"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1525" w:author="אברהם" w:date="2012-11-23T10:23:00Z">
            <w:rPr>
              <w:rStyle w:val="Q"/>
              <w:rFonts w:ascii="David" w:hAnsi="David" w:cs="David"/>
              <w:b/>
              <w:bCs/>
              <w:rtl/>
            </w:rPr>
          </w:rPrChange>
        </w:rPr>
        <w:t>לִי</w:t>
      </w:r>
      <w:r w:rsidRPr="00A90D62">
        <w:rPr>
          <w:rStyle w:val="Q"/>
          <w:rFonts w:ascii="David" w:eastAsia="David" w:hAnsi="David" w:cs="David"/>
          <w:b/>
          <w:bCs/>
          <w:sz w:val="28"/>
          <w:szCs w:val="28"/>
          <w:rtl/>
          <w:rPrChange w:id="1526"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1527" w:author="אברהם" w:date="2012-11-23T10:23:00Z">
            <w:rPr>
              <w:rStyle w:val="Q"/>
              <w:rFonts w:ascii="David" w:hAnsi="David" w:cs="David"/>
              <w:b/>
              <w:bCs/>
              <w:rtl/>
            </w:rPr>
          </w:rPrChange>
        </w:rPr>
        <w:t>הָאָרֶץ</w:t>
      </w:r>
      <w:r w:rsidRPr="00A90D62">
        <w:rPr>
          <w:rFonts w:ascii="David" w:hAnsi="David" w:cs="David"/>
          <w:sz w:val="28"/>
          <w:szCs w:val="28"/>
          <w:rtl/>
          <w:rPrChange w:id="1528" w:author="אברהם" w:date="2012-11-23T10:23:00Z">
            <w:rPr>
              <w:rFonts w:ascii="David" w:hAnsi="David" w:cs="David"/>
              <w:rtl/>
            </w:rPr>
          </w:rPrChange>
        </w:rPr>
        <w:t>" (ויקרא</w:t>
      </w:r>
      <w:r w:rsidRPr="00A90D62">
        <w:rPr>
          <w:rFonts w:ascii="David" w:eastAsia="David" w:hAnsi="David" w:cs="David"/>
          <w:sz w:val="28"/>
          <w:szCs w:val="28"/>
          <w:rtl/>
          <w:rPrChange w:id="1529" w:author="אברהם" w:date="2012-11-23T10:23:00Z">
            <w:rPr>
              <w:rFonts w:ascii="David" w:eastAsia="David" w:hAnsi="David" w:cs="David"/>
              <w:rtl/>
            </w:rPr>
          </w:rPrChange>
        </w:rPr>
        <w:t xml:space="preserve"> </w:t>
      </w:r>
      <w:r w:rsidRPr="00A90D62">
        <w:rPr>
          <w:rFonts w:ascii="David" w:hAnsi="David" w:cs="David"/>
          <w:sz w:val="28"/>
          <w:szCs w:val="28"/>
          <w:rtl/>
          <w:rPrChange w:id="1530" w:author="אברהם" w:date="2012-11-23T10:23:00Z">
            <w:rPr>
              <w:rFonts w:ascii="David" w:hAnsi="David" w:cs="David"/>
              <w:rtl/>
            </w:rPr>
          </w:rPrChange>
        </w:rPr>
        <w:t>כה, כג). הארץ</w:t>
      </w:r>
      <w:r w:rsidRPr="00A90D62">
        <w:rPr>
          <w:rFonts w:ascii="David" w:eastAsia="David" w:hAnsi="David" w:cs="David"/>
          <w:sz w:val="28"/>
          <w:szCs w:val="28"/>
          <w:rtl/>
          <w:rPrChange w:id="1531" w:author="אברהם" w:date="2012-11-23T10:23:00Z">
            <w:rPr>
              <w:rFonts w:ascii="David" w:eastAsia="David" w:hAnsi="David" w:cs="David"/>
              <w:rtl/>
            </w:rPr>
          </w:rPrChange>
        </w:rPr>
        <w:t xml:space="preserve"> </w:t>
      </w:r>
      <w:r w:rsidRPr="00A90D62">
        <w:rPr>
          <w:rFonts w:ascii="David" w:hAnsi="David" w:cs="David"/>
          <w:sz w:val="28"/>
          <w:szCs w:val="28"/>
          <w:rtl/>
          <w:rPrChange w:id="1532" w:author="אברהם" w:date="2012-11-23T10:23:00Z">
            <w:rPr>
              <w:rFonts w:ascii="David" w:hAnsi="David" w:cs="David"/>
              <w:rtl/>
            </w:rPr>
          </w:rPrChange>
        </w:rPr>
        <w:t>שייכת</w:t>
      </w:r>
      <w:r w:rsidRPr="00A90D62">
        <w:rPr>
          <w:rFonts w:ascii="David" w:eastAsia="David" w:hAnsi="David" w:cs="David"/>
          <w:sz w:val="28"/>
          <w:szCs w:val="28"/>
          <w:rtl/>
          <w:rPrChange w:id="1533" w:author="אברהם" w:date="2012-11-23T10:23:00Z">
            <w:rPr>
              <w:rFonts w:ascii="David" w:eastAsia="David" w:hAnsi="David" w:cs="David"/>
              <w:rtl/>
            </w:rPr>
          </w:rPrChange>
        </w:rPr>
        <w:t xml:space="preserve"> </w:t>
      </w:r>
      <w:r w:rsidRPr="00A90D62">
        <w:rPr>
          <w:rFonts w:ascii="David" w:hAnsi="David" w:cs="David"/>
          <w:sz w:val="28"/>
          <w:szCs w:val="28"/>
          <w:rtl/>
          <w:rPrChange w:id="1534" w:author="אברהם" w:date="2012-11-23T10:23:00Z">
            <w:rPr>
              <w:rFonts w:ascii="David" w:hAnsi="David" w:cs="David"/>
              <w:rtl/>
            </w:rPr>
          </w:rPrChange>
        </w:rPr>
        <w:t>לה' כי</w:t>
      </w:r>
      <w:r w:rsidRPr="00A90D62">
        <w:rPr>
          <w:rFonts w:ascii="David" w:eastAsia="David" w:hAnsi="David" w:cs="David"/>
          <w:sz w:val="28"/>
          <w:szCs w:val="28"/>
          <w:rtl/>
          <w:rPrChange w:id="1535" w:author="אברהם" w:date="2012-11-23T10:23:00Z">
            <w:rPr>
              <w:rFonts w:ascii="David" w:eastAsia="David" w:hAnsi="David" w:cs="David"/>
              <w:rtl/>
            </w:rPr>
          </w:rPrChange>
        </w:rPr>
        <w:t xml:space="preserve"> </w:t>
      </w:r>
      <w:r w:rsidRPr="00A90D62">
        <w:rPr>
          <w:rFonts w:ascii="David" w:hAnsi="David" w:cs="David"/>
          <w:sz w:val="28"/>
          <w:szCs w:val="28"/>
          <w:rtl/>
          <w:rPrChange w:id="1536" w:author="אברהם" w:date="2012-11-23T10:23:00Z">
            <w:rPr>
              <w:rFonts w:ascii="David" w:hAnsi="David" w:cs="David"/>
              <w:rtl/>
            </w:rPr>
          </w:rPrChange>
        </w:rPr>
        <w:t>ה' יצר</w:t>
      </w:r>
      <w:r w:rsidRPr="00A90D62">
        <w:rPr>
          <w:rFonts w:ascii="David" w:eastAsia="David" w:hAnsi="David" w:cs="David"/>
          <w:sz w:val="28"/>
          <w:szCs w:val="28"/>
          <w:rtl/>
          <w:rPrChange w:id="1537" w:author="אברהם" w:date="2012-11-23T10:23:00Z">
            <w:rPr>
              <w:rFonts w:ascii="David" w:eastAsia="David" w:hAnsi="David" w:cs="David"/>
              <w:rtl/>
            </w:rPr>
          </w:rPrChange>
        </w:rPr>
        <w:t xml:space="preserve"> </w:t>
      </w:r>
      <w:r w:rsidRPr="00A90D62">
        <w:rPr>
          <w:rFonts w:ascii="David" w:hAnsi="David" w:cs="David"/>
          <w:sz w:val="28"/>
          <w:szCs w:val="28"/>
          <w:rtl/>
          <w:rPrChange w:id="1538" w:author="אברהם" w:date="2012-11-23T10:23:00Z">
            <w:rPr>
              <w:rFonts w:ascii="David" w:hAnsi="David" w:cs="David"/>
              <w:rtl/>
            </w:rPr>
          </w:rPrChange>
        </w:rPr>
        <w:t>אותה</w:t>
      </w:r>
      <w:r w:rsidRPr="00A90D62">
        <w:rPr>
          <w:rFonts w:ascii="David" w:eastAsia="David" w:hAnsi="David" w:cs="David"/>
          <w:sz w:val="28"/>
          <w:szCs w:val="28"/>
          <w:rtl/>
          <w:rPrChange w:id="1539" w:author="אברהם" w:date="2012-11-23T10:23:00Z">
            <w:rPr>
              <w:rFonts w:ascii="David" w:eastAsia="David" w:hAnsi="David" w:cs="David"/>
              <w:rtl/>
            </w:rPr>
          </w:rPrChange>
        </w:rPr>
        <w:t xml:space="preserve"> </w:t>
      </w:r>
      <w:r w:rsidRPr="00A90D62">
        <w:rPr>
          <w:rFonts w:ascii="David" w:hAnsi="David" w:cs="David"/>
          <w:sz w:val="28"/>
          <w:szCs w:val="28"/>
          <w:rtl/>
          <w:rPrChange w:id="1540" w:author="אברהם" w:date="2012-11-23T10:23:00Z">
            <w:rPr>
              <w:rFonts w:ascii="David" w:hAnsi="David" w:cs="David"/>
              <w:rtl/>
            </w:rPr>
          </w:rPrChange>
        </w:rPr>
        <w:t>לבדו. מוצרים</w:t>
      </w:r>
      <w:r w:rsidRPr="00A90D62">
        <w:rPr>
          <w:rFonts w:ascii="David" w:eastAsia="David" w:hAnsi="David" w:cs="David"/>
          <w:sz w:val="28"/>
          <w:szCs w:val="28"/>
          <w:rtl/>
          <w:rPrChange w:id="1541" w:author="אברהם" w:date="2012-11-23T10:23:00Z">
            <w:rPr>
              <w:rFonts w:ascii="David" w:eastAsia="David" w:hAnsi="David" w:cs="David"/>
              <w:rtl/>
            </w:rPr>
          </w:rPrChange>
        </w:rPr>
        <w:t xml:space="preserve"> </w:t>
      </w:r>
      <w:r w:rsidRPr="00A90D62">
        <w:rPr>
          <w:rFonts w:ascii="David" w:hAnsi="David" w:cs="David"/>
          <w:sz w:val="28"/>
          <w:szCs w:val="28"/>
          <w:rtl/>
          <w:rPrChange w:id="1542" w:author="אברהם" w:date="2012-11-23T10:23:00Z">
            <w:rPr>
              <w:rFonts w:ascii="David" w:hAnsi="David" w:cs="David"/>
              <w:rtl/>
            </w:rPr>
          </w:rPrChange>
        </w:rPr>
        <w:t>אחרים</w:t>
      </w:r>
      <w:r w:rsidRPr="00A90D62">
        <w:rPr>
          <w:rFonts w:ascii="David" w:eastAsia="David" w:hAnsi="David" w:cs="David"/>
          <w:sz w:val="28"/>
          <w:szCs w:val="28"/>
          <w:rtl/>
          <w:rPrChange w:id="1543" w:author="אברהם" w:date="2012-11-23T10:23:00Z">
            <w:rPr>
              <w:rFonts w:ascii="David" w:eastAsia="David" w:hAnsi="David" w:cs="David"/>
              <w:rtl/>
            </w:rPr>
          </w:rPrChange>
        </w:rPr>
        <w:t xml:space="preserve"> </w:t>
      </w:r>
      <w:r w:rsidRPr="00A90D62">
        <w:rPr>
          <w:rFonts w:ascii="David" w:hAnsi="David" w:cs="David"/>
          <w:sz w:val="28"/>
          <w:szCs w:val="28"/>
          <w:rtl/>
          <w:rPrChange w:id="1544" w:author="אברהם" w:date="2012-11-23T10:23:00Z">
            <w:rPr>
              <w:rFonts w:ascii="David" w:hAnsi="David" w:cs="David"/>
              <w:rtl/>
            </w:rPr>
          </w:rPrChange>
        </w:rPr>
        <w:t>נוצרו</w:t>
      </w:r>
      <w:r w:rsidRPr="00A90D62">
        <w:rPr>
          <w:rFonts w:ascii="David" w:eastAsia="David" w:hAnsi="David" w:cs="David"/>
          <w:sz w:val="28"/>
          <w:szCs w:val="28"/>
          <w:rtl/>
          <w:rPrChange w:id="1545" w:author="אברהם" w:date="2012-11-23T10:23:00Z">
            <w:rPr>
              <w:rFonts w:ascii="David" w:eastAsia="David" w:hAnsi="David" w:cs="David"/>
              <w:rtl/>
            </w:rPr>
          </w:rPrChange>
        </w:rPr>
        <w:t xml:space="preserve"> </w:t>
      </w:r>
      <w:r w:rsidRPr="00A90D62">
        <w:rPr>
          <w:rFonts w:ascii="David" w:hAnsi="David" w:cs="David"/>
          <w:sz w:val="28"/>
          <w:szCs w:val="28"/>
          <w:rtl/>
          <w:rPrChange w:id="1546" w:author="אברהם" w:date="2012-11-23T10:23:00Z">
            <w:rPr>
              <w:rFonts w:ascii="David" w:hAnsi="David" w:cs="David"/>
              <w:rtl/>
            </w:rPr>
          </w:rPrChange>
        </w:rPr>
        <w:t>בשיתוף</w:t>
      </w:r>
      <w:r w:rsidRPr="00A90D62">
        <w:rPr>
          <w:rFonts w:ascii="David" w:eastAsia="David" w:hAnsi="David" w:cs="David"/>
          <w:sz w:val="28"/>
          <w:szCs w:val="28"/>
          <w:rtl/>
          <w:rPrChange w:id="1547" w:author="אברהם" w:date="2012-11-23T10:23:00Z">
            <w:rPr>
              <w:rFonts w:ascii="David" w:eastAsia="David" w:hAnsi="David" w:cs="David"/>
              <w:rtl/>
            </w:rPr>
          </w:rPrChange>
        </w:rPr>
        <w:t xml:space="preserve"> </w:t>
      </w:r>
      <w:r w:rsidRPr="00A90D62">
        <w:rPr>
          <w:rFonts w:ascii="David" w:hAnsi="David" w:cs="David"/>
          <w:sz w:val="28"/>
          <w:szCs w:val="28"/>
          <w:rtl/>
          <w:rPrChange w:id="1548" w:author="אברהם" w:date="2012-11-23T10:23:00Z">
            <w:rPr>
              <w:rFonts w:ascii="David" w:hAnsi="David" w:cs="David"/>
              <w:rtl/>
            </w:rPr>
          </w:rPrChange>
        </w:rPr>
        <w:t>פעולה</w:t>
      </w:r>
      <w:r w:rsidRPr="00A90D62">
        <w:rPr>
          <w:rFonts w:ascii="David" w:eastAsia="David" w:hAnsi="David" w:cs="David"/>
          <w:sz w:val="28"/>
          <w:szCs w:val="28"/>
          <w:rtl/>
          <w:rPrChange w:id="1549" w:author="אברהם" w:date="2012-11-23T10:23:00Z">
            <w:rPr>
              <w:rFonts w:ascii="David" w:eastAsia="David" w:hAnsi="David" w:cs="David"/>
              <w:rtl/>
            </w:rPr>
          </w:rPrChange>
        </w:rPr>
        <w:t xml:space="preserve"> </w:t>
      </w:r>
      <w:ins w:id="1550" w:author="אברהם" w:date="2012-11-26T16:51:00Z">
        <w:r w:rsidR="00123A14">
          <w:rPr>
            <w:rFonts w:ascii="David" w:eastAsia="David" w:hAnsi="David" w:cs="David" w:hint="cs"/>
            <w:sz w:val="28"/>
            <w:szCs w:val="28"/>
            <w:rtl/>
          </w:rPr>
          <w:t>של</w:t>
        </w:r>
      </w:ins>
      <w:del w:id="1551" w:author="אברהם" w:date="2012-11-26T16:51:00Z">
        <w:r w:rsidRPr="00A90D62" w:rsidDel="00123A14">
          <w:rPr>
            <w:rFonts w:ascii="David" w:hAnsi="David" w:cs="David"/>
            <w:sz w:val="28"/>
            <w:szCs w:val="28"/>
            <w:rtl/>
            <w:rPrChange w:id="1552" w:author="אברהם" w:date="2012-11-23T10:23:00Z">
              <w:rPr>
                <w:rFonts w:ascii="David" w:hAnsi="David" w:cs="David"/>
                <w:rtl/>
              </w:rPr>
            </w:rPrChange>
          </w:rPr>
          <w:delText>בין</w:delText>
        </w:r>
      </w:del>
      <w:r w:rsidRPr="00A90D62">
        <w:rPr>
          <w:rFonts w:ascii="David" w:eastAsia="David" w:hAnsi="David" w:cs="David"/>
          <w:sz w:val="28"/>
          <w:szCs w:val="28"/>
          <w:rtl/>
          <w:rPrChange w:id="1553" w:author="אברהם" w:date="2012-11-23T10:23:00Z">
            <w:rPr>
              <w:rFonts w:ascii="David" w:eastAsia="David" w:hAnsi="David" w:cs="David"/>
              <w:rtl/>
            </w:rPr>
          </w:rPrChange>
        </w:rPr>
        <w:t xml:space="preserve"> </w:t>
      </w:r>
      <w:r w:rsidRPr="00A90D62">
        <w:rPr>
          <w:rFonts w:ascii="David" w:hAnsi="David" w:cs="David"/>
          <w:sz w:val="28"/>
          <w:szCs w:val="28"/>
          <w:rtl/>
          <w:rPrChange w:id="1554" w:author="אברהם" w:date="2012-11-23T10:23:00Z">
            <w:rPr>
              <w:rFonts w:ascii="David" w:hAnsi="David" w:cs="David"/>
              <w:rtl/>
            </w:rPr>
          </w:rPrChange>
        </w:rPr>
        <w:t>האדם</w:t>
      </w:r>
      <w:r w:rsidRPr="00A90D62">
        <w:rPr>
          <w:rFonts w:ascii="David" w:eastAsia="David" w:hAnsi="David" w:cs="David"/>
          <w:sz w:val="28"/>
          <w:szCs w:val="28"/>
          <w:rtl/>
          <w:rPrChange w:id="1555" w:author="אברהם" w:date="2012-11-23T10:23:00Z">
            <w:rPr>
              <w:rFonts w:ascii="David" w:eastAsia="David" w:hAnsi="David" w:cs="David"/>
              <w:rtl/>
            </w:rPr>
          </w:rPrChange>
        </w:rPr>
        <w:t xml:space="preserve"> </w:t>
      </w:r>
      <w:del w:id="1556" w:author="אברהם" w:date="2012-11-26T16:51:00Z">
        <w:r w:rsidRPr="00A90D62" w:rsidDel="00123A14">
          <w:rPr>
            <w:rFonts w:ascii="David" w:hAnsi="David" w:cs="David"/>
            <w:sz w:val="28"/>
            <w:szCs w:val="28"/>
            <w:rtl/>
            <w:rPrChange w:id="1557" w:author="אברהם" w:date="2012-11-23T10:23:00Z">
              <w:rPr>
                <w:rFonts w:ascii="David" w:hAnsi="David" w:cs="David"/>
                <w:rtl/>
              </w:rPr>
            </w:rPrChange>
          </w:rPr>
          <w:delText>לבין</w:delText>
        </w:r>
        <w:r w:rsidRPr="00A90D62" w:rsidDel="00123A14">
          <w:rPr>
            <w:rFonts w:ascii="David" w:eastAsia="David" w:hAnsi="David" w:cs="David"/>
            <w:sz w:val="28"/>
            <w:szCs w:val="28"/>
            <w:rtl/>
            <w:rPrChange w:id="1558" w:author="אברהם" w:date="2012-11-23T10:23:00Z">
              <w:rPr>
                <w:rFonts w:ascii="David" w:eastAsia="David" w:hAnsi="David" w:cs="David"/>
                <w:rtl/>
              </w:rPr>
            </w:rPrChange>
          </w:rPr>
          <w:delText xml:space="preserve"> </w:delText>
        </w:r>
      </w:del>
      <w:ins w:id="1559" w:author="אברהם" w:date="2012-11-26T16:51:00Z">
        <w:r w:rsidR="00123A14">
          <w:rPr>
            <w:rFonts w:ascii="David" w:hAnsi="David" w:cs="David" w:hint="cs"/>
            <w:sz w:val="28"/>
            <w:szCs w:val="28"/>
            <w:rtl/>
          </w:rPr>
          <w:t>ו</w:t>
        </w:r>
      </w:ins>
      <w:r w:rsidRPr="00A90D62">
        <w:rPr>
          <w:rFonts w:ascii="David" w:hAnsi="David" w:cs="David"/>
          <w:sz w:val="28"/>
          <w:szCs w:val="28"/>
          <w:rtl/>
          <w:rPrChange w:id="1560" w:author="אברהם" w:date="2012-11-23T10:23:00Z">
            <w:rPr>
              <w:rFonts w:ascii="David" w:hAnsi="David" w:cs="David"/>
              <w:rtl/>
            </w:rPr>
          </w:rPrChange>
        </w:rPr>
        <w:t>הטבע, אולם</w:t>
      </w:r>
      <w:r w:rsidRPr="00A90D62">
        <w:rPr>
          <w:rFonts w:ascii="David" w:eastAsia="David" w:hAnsi="David" w:cs="David"/>
          <w:sz w:val="28"/>
          <w:szCs w:val="28"/>
          <w:rtl/>
          <w:rPrChange w:id="1561" w:author="אברהם" w:date="2012-11-23T10:23:00Z">
            <w:rPr>
              <w:rFonts w:ascii="David" w:eastAsia="David" w:hAnsi="David" w:cs="David"/>
              <w:rtl/>
            </w:rPr>
          </w:rPrChange>
        </w:rPr>
        <w:t xml:space="preserve"> </w:t>
      </w:r>
      <w:r w:rsidRPr="00A90D62">
        <w:rPr>
          <w:rFonts w:ascii="David" w:hAnsi="David" w:cs="David"/>
          <w:sz w:val="28"/>
          <w:szCs w:val="28"/>
          <w:rtl/>
          <w:rPrChange w:id="1562" w:author="אברהם" w:date="2012-11-23T10:23:00Z">
            <w:rPr>
              <w:rFonts w:ascii="David" w:hAnsi="David" w:cs="David"/>
              <w:rtl/>
            </w:rPr>
          </w:rPrChange>
        </w:rPr>
        <w:t>הקרקע</w:t>
      </w:r>
      <w:r w:rsidRPr="00A90D62">
        <w:rPr>
          <w:rFonts w:ascii="David" w:eastAsia="David" w:hAnsi="David" w:cs="David"/>
          <w:sz w:val="28"/>
          <w:szCs w:val="28"/>
          <w:rtl/>
          <w:rPrChange w:id="1563" w:author="אברהם" w:date="2012-11-23T10:23:00Z">
            <w:rPr>
              <w:rFonts w:ascii="David" w:eastAsia="David" w:hAnsi="David" w:cs="David"/>
              <w:rtl/>
            </w:rPr>
          </w:rPrChange>
        </w:rPr>
        <w:t xml:space="preserve"> </w:t>
      </w:r>
      <w:r w:rsidRPr="00A90D62">
        <w:rPr>
          <w:rFonts w:ascii="David" w:hAnsi="David" w:cs="David"/>
          <w:sz w:val="28"/>
          <w:szCs w:val="28"/>
          <w:rtl/>
          <w:rPrChange w:id="1564" w:author="אברהם" w:date="2012-11-23T10:23:00Z">
            <w:rPr>
              <w:rFonts w:ascii="David" w:hAnsi="David" w:cs="David"/>
              <w:rtl/>
            </w:rPr>
          </w:rPrChange>
        </w:rPr>
        <w:t>היא</w:t>
      </w:r>
      <w:r w:rsidRPr="00A90D62">
        <w:rPr>
          <w:rFonts w:ascii="David" w:eastAsia="David" w:hAnsi="David" w:cs="David"/>
          <w:sz w:val="28"/>
          <w:szCs w:val="28"/>
          <w:rtl/>
          <w:rPrChange w:id="1565" w:author="אברהם" w:date="2012-11-23T10:23:00Z">
            <w:rPr>
              <w:rFonts w:ascii="David" w:eastAsia="David" w:hAnsi="David" w:cs="David"/>
              <w:rtl/>
            </w:rPr>
          </w:rPrChange>
        </w:rPr>
        <w:t xml:space="preserve"> </w:t>
      </w:r>
      <w:r w:rsidRPr="00A90D62">
        <w:rPr>
          <w:rFonts w:ascii="David" w:hAnsi="David" w:cs="David"/>
          <w:sz w:val="28"/>
          <w:szCs w:val="28"/>
          <w:rtl/>
          <w:rPrChange w:id="1566" w:author="אברהם" w:date="2012-11-23T10:23:00Z">
            <w:rPr>
              <w:rFonts w:ascii="David" w:hAnsi="David" w:cs="David"/>
              <w:rtl/>
            </w:rPr>
          </w:rPrChange>
        </w:rPr>
        <w:t>כולה</w:t>
      </w:r>
      <w:r w:rsidRPr="00A90D62">
        <w:rPr>
          <w:rFonts w:ascii="David" w:eastAsia="David" w:hAnsi="David" w:cs="David"/>
          <w:sz w:val="28"/>
          <w:szCs w:val="28"/>
          <w:rtl/>
          <w:rPrChange w:id="1567" w:author="אברהם" w:date="2012-11-23T10:23:00Z">
            <w:rPr>
              <w:rFonts w:ascii="David" w:eastAsia="David" w:hAnsi="David" w:cs="David"/>
              <w:rtl/>
            </w:rPr>
          </w:rPrChange>
        </w:rPr>
        <w:t xml:space="preserve"> </w:t>
      </w:r>
      <w:r w:rsidRPr="00A90D62">
        <w:rPr>
          <w:rFonts w:ascii="David" w:hAnsi="David" w:cs="David"/>
          <w:sz w:val="28"/>
          <w:szCs w:val="28"/>
          <w:rtl/>
          <w:rPrChange w:id="1568" w:author="אברהם" w:date="2012-11-23T10:23:00Z">
            <w:rPr>
              <w:rFonts w:ascii="David" w:hAnsi="David" w:cs="David"/>
              <w:rtl/>
            </w:rPr>
          </w:rPrChange>
        </w:rPr>
        <w:t>יצירה</w:t>
      </w:r>
      <w:r w:rsidRPr="00A90D62">
        <w:rPr>
          <w:rFonts w:ascii="David" w:eastAsia="David" w:hAnsi="David" w:cs="David"/>
          <w:sz w:val="28"/>
          <w:szCs w:val="28"/>
          <w:rtl/>
          <w:rPrChange w:id="1569" w:author="אברהם" w:date="2012-11-23T10:23:00Z">
            <w:rPr>
              <w:rFonts w:ascii="David" w:eastAsia="David" w:hAnsi="David" w:cs="David"/>
              <w:rtl/>
            </w:rPr>
          </w:rPrChange>
        </w:rPr>
        <w:t xml:space="preserve"> </w:t>
      </w:r>
      <w:r w:rsidRPr="00A90D62">
        <w:rPr>
          <w:rFonts w:ascii="David" w:hAnsi="David" w:cs="David"/>
          <w:sz w:val="28"/>
          <w:szCs w:val="28"/>
          <w:rtl/>
          <w:rPrChange w:id="1570" w:author="אברהם" w:date="2012-11-23T10:23:00Z">
            <w:rPr>
              <w:rFonts w:ascii="David" w:hAnsi="David" w:cs="David"/>
              <w:rtl/>
            </w:rPr>
          </w:rPrChange>
        </w:rPr>
        <w:t>אלוהית, ולפיכך</w:t>
      </w:r>
      <w:r w:rsidRPr="00A90D62">
        <w:rPr>
          <w:rFonts w:ascii="David" w:eastAsia="David" w:hAnsi="David" w:cs="David"/>
          <w:sz w:val="28"/>
          <w:szCs w:val="28"/>
          <w:rtl/>
          <w:rPrChange w:id="1571" w:author="אברהם" w:date="2012-11-23T10:23:00Z">
            <w:rPr>
              <w:rFonts w:ascii="David" w:eastAsia="David" w:hAnsi="David" w:cs="David"/>
              <w:rtl/>
            </w:rPr>
          </w:rPrChange>
        </w:rPr>
        <w:t xml:space="preserve"> </w:t>
      </w:r>
      <w:r w:rsidRPr="00A90D62">
        <w:rPr>
          <w:rFonts w:ascii="David" w:hAnsi="David" w:cs="David"/>
          <w:sz w:val="28"/>
          <w:szCs w:val="28"/>
          <w:rtl/>
          <w:rPrChange w:id="1572" w:author="אברהם" w:date="2012-11-23T10:23:00Z">
            <w:rPr>
              <w:rFonts w:ascii="David" w:hAnsi="David" w:cs="David"/>
              <w:rtl/>
            </w:rPr>
          </w:rPrChange>
        </w:rPr>
        <w:t>חוקי</w:t>
      </w:r>
      <w:r w:rsidRPr="00A90D62">
        <w:rPr>
          <w:rFonts w:ascii="David" w:eastAsia="David" w:hAnsi="David" w:cs="David"/>
          <w:sz w:val="28"/>
          <w:szCs w:val="28"/>
          <w:rtl/>
          <w:rPrChange w:id="1573" w:author="אברהם" w:date="2012-11-23T10:23:00Z">
            <w:rPr>
              <w:rFonts w:ascii="David" w:eastAsia="David" w:hAnsi="David" w:cs="David"/>
              <w:rtl/>
            </w:rPr>
          </w:rPrChange>
        </w:rPr>
        <w:t xml:space="preserve"> </w:t>
      </w:r>
      <w:r w:rsidRPr="00A90D62">
        <w:rPr>
          <w:rFonts w:ascii="David" w:hAnsi="David" w:cs="David"/>
          <w:sz w:val="28"/>
          <w:szCs w:val="28"/>
          <w:rtl/>
          <w:rPrChange w:id="1574" w:author="אברהם" w:date="2012-11-23T10:23:00Z">
            <w:rPr>
              <w:rFonts w:ascii="David" w:hAnsi="David" w:cs="David"/>
              <w:rtl/>
            </w:rPr>
          </w:rPrChange>
        </w:rPr>
        <w:t>הבעלות</w:t>
      </w:r>
      <w:r w:rsidRPr="00A90D62">
        <w:rPr>
          <w:rFonts w:ascii="David" w:eastAsia="David" w:hAnsi="David" w:cs="David"/>
          <w:sz w:val="28"/>
          <w:szCs w:val="28"/>
          <w:rtl/>
          <w:rPrChange w:id="1575" w:author="אברהם" w:date="2012-11-23T10:23:00Z">
            <w:rPr>
              <w:rFonts w:ascii="David" w:eastAsia="David" w:hAnsi="David" w:cs="David"/>
              <w:rtl/>
            </w:rPr>
          </w:rPrChange>
        </w:rPr>
        <w:t xml:space="preserve"> </w:t>
      </w:r>
      <w:r w:rsidRPr="00A90D62">
        <w:rPr>
          <w:rFonts w:ascii="David" w:hAnsi="David" w:cs="David"/>
          <w:sz w:val="28"/>
          <w:szCs w:val="28"/>
          <w:rtl/>
          <w:rPrChange w:id="1576" w:author="אברהם" w:date="2012-11-23T10:23:00Z">
            <w:rPr>
              <w:rFonts w:ascii="David" w:hAnsi="David" w:cs="David"/>
              <w:rtl/>
            </w:rPr>
          </w:rPrChange>
        </w:rPr>
        <w:t>הרגילים</w:t>
      </w:r>
      <w:r w:rsidRPr="00A90D62">
        <w:rPr>
          <w:rFonts w:ascii="David" w:eastAsia="David" w:hAnsi="David" w:cs="David"/>
          <w:sz w:val="28"/>
          <w:szCs w:val="28"/>
          <w:rtl/>
          <w:rPrChange w:id="1577" w:author="אברהם" w:date="2012-11-23T10:23:00Z">
            <w:rPr>
              <w:rFonts w:ascii="David" w:eastAsia="David" w:hAnsi="David" w:cs="David"/>
              <w:rtl/>
            </w:rPr>
          </w:rPrChange>
        </w:rPr>
        <w:t xml:space="preserve"> </w:t>
      </w:r>
      <w:r w:rsidRPr="00A90D62">
        <w:rPr>
          <w:rFonts w:ascii="David" w:hAnsi="David" w:cs="David"/>
          <w:sz w:val="28"/>
          <w:szCs w:val="28"/>
          <w:rtl/>
          <w:rPrChange w:id="1578" w:author="אברהם" w:date="2012-11-23T10:23:00Z">
            <w:rPr>
              <w:rFonts w:ascii="David" w:hAnsi="David" w:cs="David"/>
              <w:rtl/>
            </w:rPr>
          </w:rPrChange>
        </w:rPr>
        <w:t>אינם</w:t>
      </w:r>
      <w:r w:rsidRPr="00A90D62">
        <w:rPr>
          <w:rFonts w:ascii="David" w:eastAsia="David" w:hAnsi="David" w:cs="David"/>
          <w:sz w:val="28"/>
          <w:szCs w:val="28"/>
          <w:rtl/>
          <w:rPrChange w:id="1579" w:author="אברהם" w:date="2012-11-23T10:23:00Z">
            <w:rPr>
              <w:rFonts w:ascii="David" w:eastAsia="David" w:hAnsi="David" w:cs="David"/>
              <w:rtl/>
            </w:rPr>
          </w:rPrChange>
        </w:rPr>
        <w:t xml:space="preserve"> </w:t>
      </w:r>
      <w:r w:rsidRPr="00A90D62">
        <w:rPr>
          <w:rFonts w:ascii="David" w:hAnsi="David" w:cs="David"/>
          <w:sz w:val="28"/>
          <w:szCs w:val="28"/>
          <w:rtl/>
          <w:rPrChange w:id="1580" w:author="אברהם" w:date="2012-11-23T10:23:00Z">
            <w:rPr>
              <w:rFonts w:ascii="David" w:hAnsi="David" w:cs="David"/>
              <w:rtl/>
            </w:rPr>
          </w:rPrChange>
        </w:rPr>
        <w:t>חלים</w:t>
      </w:r>
      <w:r w:rsidRPr="00A90D62">
        <w:rPr>
          <w:rFonts w:ascii="David" w:eastAsia="David" w:hAnsi="David" w:cs="David"/>
          <w:sz w:val="28"/>
          <w:szCs w:val="28"/>
          <w:rtl/>
          <w:rPrChange w:id="1581" w:author="אברהם" w:date="2012-11-23T10:23:00Z">
            <w:rPr>
              <w:rFonts w:ascii="David" w:eastAsia="David" w:hAnsi="David" w:cs="David"/>
              <w:rtl/>
            </w:rPr>
          </w:rPrChange>
        </w:rPr>
        <w:t xml:space="preserve"> </w:t>
      </w:r>
      <w:r w:rsidRPr="00A90D62">
        <w:rPr>
          <w:rFonts w:ascii="David" w:hAnsi="David" w:cs="David"/>
          <w:sz w:val="28"/>
          <w:szCs w:val="28"/>
          <w:rtl/>
          <w:rPrChange w:id="1582" w:author="אברהם" w:date="2012-11-23T10:23:00Z">
            <w:rPr>
              <w:rFonts w:ascii="David" w:hAnsi="David" w:cs="David"/>
              <w:rtl/>
            </w:rPr>
          </w:rPrChange>
        </w:rPr>
        <w:t>עליה.</w:t>
      </w:r>
    </w:p>
    <w:p w:rsidR="009C2B09" w:rsidRPr="00A90D62" w:rsidRDefault="009C2B09" w:rsidP="00123A14">
      <w:pPr>
        <w:pStyle w:val="a1"/>
        <w:bidi/>
        <w:rPr>
          <w:rFonts w:ascii="David" w:hAnsi="David" w:cs="David"/>
          <w:sz w:val="28"/>
          <w:szCs w:val="28"/>
          <w:rtl/>
          <w:rPrChange w:id="1583" w:author="אברהם" w:date="2012-11-23T10:23:00Z">
            <w:rPr>
              <w:rFonts w:ascii="David" w:hAnsi="David" w:cs="David"/>
              <w:rtl/>
            </w:rPr>
          </w:rPrChange>
        </w:rPr>
      </w:pPr>
      <w:r w:rsidRPr="00A90D62">
        <w:rPr>
          <w:rFonts w:ascii="David" w:hAnsi="David" w:cs="David"/>
          <w:sz w:val="28"/>
          <w:szCs w:val="28"/>
          <w:rtl/>
          <w:rPrChange w:id="1584" w:author="אברהם" w:date="2012-11-23T10:23:00Z">
            <w:rPr>
              <w:rFonts w:ascii="David" w:hAnsi="David" w:cs="David"/>
              <w:rtl/>
            </w:rPr>
          </w:rPrChange>
        </w:rPr>
        <w:t>מעבר</w:t>
      </w:r>
      <w:r w:rsidRPr="00A90D62">
        <w:rPr>
          <w:rFonts w:ascii="David" w:eastAsia="David" w:hAnsi="David" w:cs="David"/>
          <w:sz w:val="28"/>
          <w:szCs w:val="28"/>
          <w:rtl/>
          <w:rPrChange w:id="1585" w:author="אברהם" w:date="2012-11-23T10:23:00Z">
            <w:rPr>
              <w:rFonts w:ascii="David" w:eastAsia="David" w:hAnsi="David" w:cs="David"/>
              <w:rtl/>
            </w:rPr>
          </w:rPrChange>
        </w:rPr>
        <w:t xml:space="preserve"> </w:t>
      </w:r>
      <w:r w:rsidRPr="00A90D62">
        <w:rPr>
          <w:rFonts w:ascii="David" w:hAnsi="David" w:cs="David"/>
          <w:sz w:val="28"/>
          <w:szCs w:val="28"/>
          <w:rtl/>
          <w:rPrChange w:id="1586" w:author="אברהם" w:date="2012-11-23T10:23:00Z">
            <w:rPr>
              <w:rFonts w:ascii="David" w:hAnsi="David" w:cs="David"/>
              <w:rtl/>
            </w:rPr>
          </w:rPrChange>
        </w:rPr>
        <w:t>לכך, לקרקע</w:t>
      </w:r>
      <w:r w:rsidRPr="00A90D62">
        <w:rPr>
          <w:rFonts w:ascii="David" w:eastAsia="David" w:hAnsi="David" w:cs="David"/>
          <w:sz w:val="28"/>
          <w:szCs w:val="28"/>
          <w:rtl/>
          <w:rPrChange w:id="1587" w:author="אברהם" w:date="2012-11-23T10:23:00Z">
            <w:rPr>
              <w:rFonts w:ascii="David" w:eastAsia="David" w:hAnsi="David" w:cs="David"/>
              <w:rtl/>
            </w:rPr>
          </w:rPrChange>
        </w:rPr>
        <w:t xml:space="preserve"> </w:t>
      </w:r>
      <w:r w:rsidRPr="00A90D62">
        <w:rPr>
          <w:rFonts w:ascii="David" w:hAnsi="David" w:cs="David"/>
          <w:sz w:val="28"/>
          <w:szCs w:val="28"/>
          <w:rtl/>
          <w:rPrChange w:id="1588" w:author="אברהם" w:date="2012-11-23T10:23:00Z">
            <w:rPr>
              <w:rFonts w:ascii="David" w:hAnsi="David" w:cs="David"/>
              <w:rtl/>
            </w:rPr>
          </w:rPrChange>
        </w:rPr>
        <w:t>יש</w:t>
      </w:r>
      <w:del w:id="1589" w:author="אברהם" w:date="2012-11-26T16:52:00Z">
        <w:r w:rsidRPr="00A90D62" w:rsidDel="00123A14">
          <w:rPr>
            <w:rFonts w:ascii="David" w:hAnsi="David" w:cs="David"/>
            <w:sz w:val="28"/>
            <w:szCs w:val="28"/>
            <w:rtl/>
            <w:rPrChange w:id="1590" w:author="אברהם" w:date="2012-11-23T10:23:00Z">
              <w:rPr>
                <w:rFonts w:ascii="David" w:hAnsi="David" w:cs="David"/>
                <w:rtl/>
              </w:rPr>
            </w:rPrChange>
          </w:rPr>
          <w:delText>נו</w:delText>
        </w:r>
      </w:del>
      <w:r w:rsidRPr="00A90D62">
        <w:rPr>
          <w:rFonts w:ascii="David" w:eastAsia="David" w:hAnsi="David" w:cs="David"/>
          <w:sz w:val="28"/>
          <w:szCs w:val="28"/>
          <w:rtl/>
          <w:rPrChange w:id="1591" w:author="אברהם" w:date="2012-11-23T10:23:00Z">
            <w:rPr>
              <w:rFonts w:ascii="David" w:eastAsia="David" w:hAnsi="David" w:cs="David"/>
              <w:rtl/>
            </w:rPr>
          </w:rPrChange>
        </w:rPr>
        <w:t xml:space="preserve"> </w:t>
      </w:r>
      <w:r w:rsidRPr="00A90D62">
        <w:rPr>
          <w:rFonts w:ascii="David" w:hAnsi="David" w:cs="David"/>
          <w:sz w:val="28"/>
          <w:szCs w:val="28"/>
          <w:rtl/>
          <w:rPrChange w:id="1592" w:author="אברהם" w:date="2012-11-23T10:23:00Z">
            <w:rPr>
              <w:rFonts w:ascii="David" w:hAnsi="David" w:cs="David"/>
              <w:rtl/>
            </w:rPr>
          </w:rPrChange>
        </w:rPr>
        <w:t>ערך</w:t>
      </w:r>
      <w:r w:rsidRPr="00A90D62">
        <w:rPr>
          <w:rFonts w:ascii="David" w:eastAsia="David" w:hAnsi="David" w:cs="David"/>
          <w:sz w:val="28"/>
          <w:szCs w:val="28"/>
          <w:rtl/>
          <w:rPrChange w:id="1593" w:author="אברהם" w:date="2012-11-23T10:23:00Z">
            <w:rPr>
              <w:rFonts w:ascii="David" w:eastAsia="David" w:hAnsi="David" w:cs="David"/>
              <w:rtl/>
            </w:rPr>
          </w:rPrChange>
        </w:rPr>
        <w:t xml:space="preserve"> </w:t>
      </w:r>
      <w:r w:rsidRPr="00A90D62">
        <w:rPr>
          <w:rFonts w:ascii="David" w:hAnsi="David" w:cs="David"/>
          <w:sz w:val="28"/>
          <w:szCs w:val="28"/>
          <w:rtl/>
          <w:rPrChange w:id="1594" w:author="אברהם" w:date="2012-11-23T10:23:00Z">
            <w:rPr>
              <w:rFonts w:ascii="David" w:hAnsi="David" w:cs="David"/>
              <w:rtl/>
            </w:rPr>
          </w:rPrChange>
        </w:rPr>
        <w:t>מהותי, הרבה</w:t>
      </w:r>
      <w:r w:rsidRPr="00A90D62">
        <w:rPr>
          <w:rFonts w:ascii="David" w:eastAsia="David" w:hAnsi="David" w:cs="David"/>
          <w:sz w:val="28"/>
          <w:szCs w:val="28"/>
          <w:rtl/>
          <w:rPrChange w:id="1595" w:author="אברהם" w:date="2012-11-23T10:23:00Z">
            <w:rPr>
              <w:rFonts w:ascii="David" w:eastAsia="David" w:hAnsi="David" w:cs="David"/>
              <w:rtl/>
            </w:rPr>
          </w:rPrChange>
        </w:rPr>
        <w:t xml:space="preserve"> </w:t>
      </w:r>
      <w:r w:rsidRPr="00A90D62">
        <w:rPr>
          <w:rFonts w:ascii="David" w:hAnsi="David" w:cs="David"/>
          <w:sz w:val="28"/>
          <w:szCs w:val="28"/>
          <w:rtl/>
          <w:rPrChange w:id="1596" w:author="אברהם" w:date="2012-11-23T10:23:00Z">
            <w:rPr>
              <w:rFonts w:ascii="David" w:hAnsi="David" w:cs="David"/>
              <w:rtl/>
            </w:rPr>
          </w:rPrChange>
        </w:rPr>
        <w:t>מעבר</w:t>
      </w:r>
      <w:r w:rsidRPr="00A90D62">
        <w:rPr>
          <w:rFonts w:ascii="David" w:eastAsia="David" w:hAnsi="David" w:cs="David"/>
          <w:sz w:val="28"/>
          <w:szCs w:val="28"/>
          <w:rtl/>
          <w:rPrChange w:id="1597" w:author="אברהם" w:date="2012-11-23T10:23:00Z">
            <w:rPr>
              <w:rFonts w:ascii="David" w:eastAsia="David" w:hAnsi="David" w:cs="David"/>
              <w:rtl/>
            </w:rPr>
          </w:rPrChange>
        </w:rPr>
        <w:t xml:space="preserve"> </w:t>
      </w:r>
      <w:r w:rsidRPr="00A90D62">
        <w:rPr>
          <w:rFonts w:ascii="David" w:hAnsi="David" w:cs="David"/>
          <w:sz w:val="28"/>
          <w:szCs w:val="28"/>
          <w:rtl/>
          <w:rPrChange w:id="1598" w:author="אברהם" w:date="2012-11-23T10:23:00Z">
            <w:rPr>
              <w:rFonts w:ascii="David" w:hAnsi="David" w:cs="David"/>
              <w:rtl/>
            </w:rPr>
          </w:rPrChange>
        </w:rPr>
        <w:t>לערך</w:t>
      </w:r>
      <w:r w:rsidRPr="00A90D62">
        <w:rPr>
          <w:rFonts w:ascii="David" w:eastAsia="David" w:hAnsi="David" w:cs="David"/>
          <w:sz w:val="28"/>
          <w:szCs w:val="28"/>
          <w:rtl/>
          <w:rPrChange w:id="1599" w:author="אברהם" w:date="2012-11-23T10:23:00Z">
            <w:rPr>
              <w:rFonts w:ascii="David" w:eastAsia="David" w:hAnsi="David" w:cs="David"/>
              <w:rtl/>
            </w:rPr>
          </w:rPrChange>
        </w:rPr>
        <w:t xml:space="preserve"> </w:t>
      </w:r>
      <w:r w:rsidRPr="00A90D62">
        <w:rPr>
          <w:rFonts w:ascii="David" w:hAnsi="David" w:cs="David"/>
          <w:sz w:val="28"/>
          <w:szCs w:val="28"/>
          <w:rtl/>
          <w:rPrChange w:id="1600" w:author="אברהם" w:date="2012-11-23T10:23:00Z">
            <w:rPr>
              <w:rFonts w:ascii="David" w:hAnsi="David" w:cs="David"/>
              <w:rtl/>
            </w:rPr>
          </w:rPrChange>
        </w:rPr>
        <w:t>הכלכלי</w:t>
      </w:r>
      <w:r w:rsidRPr="00A90D62">
        <w:rPr>
          <w:rFonts w:ascii="David" w:eastAsia="David" w:hAnsi="David" w:cs="David"/>
          <w:sz w:val="28"/>
          <w:szCs w:val="28"/>
          <w:rtl/>
          <w:rPrChange w:id="1601" w:author="אברהם" w:date="2012-11-23T10:23:00Z">
            <w:rPr>
              <w:rFonts w:ascii="David" w:eastAsia="David" w:hAnsi="David" w:cs="David"/>
              <w:rtl/>
            </w:rPr>
          </w:rPrChange>
        </w:rPr>
        <w:t xml:space="preserve"> </w:t>
      </w:r>
      <w:r w:rsidRPr="00A90D62">
        <w:rPr>
          <w:rFonts w:ascii="David" w:hAnsi="David" w:cs="David"/>
          <w:sz w:val="28"/>
          <w:szCs w:val="28"/>
          <w:rtl/>
          <w:rPrChange w:id="1602" w:author="אברהם" w:date="2012-11-23T10:23:00Z">
            <w:rPr>
              <w:rFonts w:ascii="David" w:hAnsi="David" w:cs="David"/>
              <w:rtl/>
            </w:rPr>
          </w:rPrChange>
        </w:rPr>
        <w:t>שלה. בעלות</w:t>
      </w:r>
      <w:r w:rsidRPr="00A90D62">
        <w:rPr>
          <w:rFonts w:ascii="David" w:eastAsia="David" w:hAnsi="David" w:cs="David"/>
          <w:sz w:val="28"/>
          <w:szCs w:val="28"/>
          <w:rtl/>
          <w:rPrChange w:id="1603" w:author="אברהם" w:date="2012-11-23T10:23:00Z">
            <w:rPr>
              <w:rFonts w:ascii="David" w:eastAsia="David" w:hAnsi="David" w:cs="David"/>
              <w:rtl/>
            </w:rPr>
          </w:rPrChange>
        </w:rPr>
        <w:t xml:space="preserve"> </w:t>
      </w:r>
      <w:r w:rsidRPr="00A90D62">
        <w:rPr>
          <w:rFonts w:ascii="David" w:hAnsi="David" w:cs="David"/>
          <w:sz w:val="28"/>
          <w:szCs w:val="28"/>
          <w:rtl/>
          <w:rPrChange w:id="1604" w:author="אברהם" w:date="2012-11-23T10:23:00Z">
            <w:rPr>
              <w:rFonts w:ascii="David" w:hAnsi="David" w:cs="David"/>
              <w:rtl/>
            </w:rPr>
          </w:rPrChange>
        </w:rPr>
        <w:t>על</w:t>
      </w:r>
      <w:r w:rsidRPr="00A90D62">
        <w:rPr>
          <w:rFonts w:ascii="David" w:eastAsia="David" w:hAnsi="David" w:cs="David"/>
          <w:sz w:val="28"/>
          <w:szCs w:val="28"/>
          <w:rtl/>
          <w:rPrChange w:id="1605" w:author="אברהם" w:date="2012-11-23T10:23:00Z">
            <w:rPr>
              <w:rFonts w:ascii="David" w:eastAsia="David" w:hAnsi="David" w:cs="David"/>
              <w:rtl/>
            </w:rPr>
          </w:rPrChange>
        </w:rPr>
        <w:t xml:space="preserve"> </w:t>
      </w:r>
      <w:r w:rsidRPr="00A90D62">
        <w:rPr>
          <w:rFonts w:ascii="David" w:hAnsi="David" w:cs="David"/>
          <w:sz w:val="28"/>
          <w:szCs w:val="28"/>
          <w:rtl/>
          <w:rPrChange w:id="1606" w:author="אברהם" w:date="2012-11-23T10:23:00Z">
            <w:rPr>
              <w:rFonts w:ascii="David" w:hAnsi="David" w:cs="David"/>
              <w:rtl/>
            </w:rPr>
          </w:rPrChange>
        </w:rPr>
        <w:t>קרקע</w:t>
      </w:r>
      <w:r w:rsidRPr="00A90D62">
        <w:rPr>
          <w:rFonts w:ascii="David" w:eastAsia="David" w:hAnsi="David" w:cs="David"/>
          <w:sz w:val="28"/>
          <w:szCs w:val="28"/>
          <w:rtl/>
          <w:rPrChange w:id="1607" w:author="אברהם" w:date="2012-11-23T10:23:00Z">
            <w:rPr>
              <w:rFonts w:ascii="David" w:eastAsia="David" w:hAnsi="David" w:cs="David"/>
              <w:rtl/>
            </w:rPr>
          </w:rPrChange>
        </w:rPr>
        <w:t xml:space="preserve"> </w:t>
      </w:r>
      <w:r w:rsidRPr="00A90D62">
        <w:rPr>
          <w:rFonts w:ascii="David" w:hAnsi="David" w:cs="David"/>
          <w:sz w:val="28"/>
          <w:szCs w:val="28"/>
          <w:rtl/>
          <w:rPrChange w:id="1608" w:author="אברהם" w:date="2012-11-23T10:23:00Z">
            <w:rPr>
              <w:rFonts w:ascii="David" w:hAnsi="David" w:cs="David"/>
              <w:rtl/>
            </w:rPr>
          </w:rPrChange>
        </w:rPr>
        <w:t>עדיין</w:t>
      </w:r>
      <w:r w:rsidRPr="00A90D62">
        <w:rPr>
          <w:rFonts w:ascii="David" w:eastAsia="David" w:hAnsi="David" w:cs="David"/>
          <w:sz w:val="28"/>
          <w:szCs w:val="28"/>
          <w:rtl/>
          <w:rPrChange w:id="1609" w:author="אברהם" w:date="2012-11-23T10:23:00Z">
            <w:rPr>
              <w:rFonts w:ascii="David" w:eastAsia="David" w:hAnsi="David" w:cs="David"/>
              <w:rtl/>
            </w:rPr>
          </w:rPrChange>
        </w:rPr>
        <w:t xml:space="preserve"> </w:t>
      </w:r>
      <w:r w:rsidRPr="00A90D62">
        <w:rPr>
          <w:rFonts w:ascii="David" w:hAnsi="David" w:cs="David"/>
          <w:sz w:val="28"/>
          <w:szCs w:val="28"/>
          <w:rtl/>
          <w:rPrChange w:id="1610" w:author="אברהם" w:date="2012-11-23T10:23:00Z">
            <w:rPr>
              <w:rFonts w:ascii="David" w:hAnsi="David" w:cs="David"/>
              <w:rtl/>
            </w:rPr>
          </w:rPrChange>
        </w:rPr>
        <w:t>קשורה</w:t>
      </w:r>
      <w:r w:rsidRPr="00A90D62">
        <w:rPr>
          <w:rFonts w:ascii="David" w:eastAsia="David" w:hAnsi="David" w:cs="David"/>
          <w:sz w:val="28"/>
          <w:szCs w:val="28"/>
          <w:rtl/>
          <w:rPrChange w:id="1611" w:author="אברהם" w:date="2012-11-23T10:23:00Z">
            <w:rPr>
              <w:rFonts w:ascii="David" w:eastAsia="David" w:hAnsi="David" w:cs="David"/>
              <w:rtl/>
            </w:rPr>
          </w:rPrChange>
        </w:rPr>
        <w:t xml:space="preserve"> </w:t>
      </w:r>
      <w:r w:rsidRPr="00A90D62">
        <w:rPr>
          <w:rFonts w:ascii="David" w:hAnsi="David" w:cs="David"/>
          <w:sz w:val="28"/>
          <w:szCs w:val="28"/>
          <w:rtl/>
          <w:rPrChange w:id="1612" w:author="אברהם" w:date="2012-11-23T10:23:00Z">
            <w:rPr>
              <w:rFonts w:ascii="David" w:hAnsi="David" w:cs="David"/>
              <w:rtl/>
            </w:rPr>
          </w:rPrChange>
        </w:rPr>
        <w:t>באופן</w:t>
      </w:r>
      <w:r w:rsidRPr="00A90D62">
        <w:rPr>
          <w:rFonts w:ascii="David" w:eastAsia="David" w:hAnsi="David" w:cs="David"/>
          <w:sz w:val="28"/>
          <w:szCs w:val="28"/>
          <w:rtl/>
          <w:rPrChange w:id="1613" w:author="אברהם" w:date="2012-11-23T10:23:00Z">
            <w:rPr>
              <w:rFonts w:ascii="David" w:eastAsia="David" w:hAnsi="David" w:cs="David"/>
              <w:rtl/>
            </w:rPr>
          </w:rPrChange>
        </w:rPr>
        <w:t xml:space="preserve"> </w:t>
      </w:r>
      <w:r w:rsidRPr="00A90D62">
        <w:rPr>
          <w:rFonts w:ascii="David" w:hAnsi="David" w:cs="David"/>
          <w:sz w:val="28"/>
          <w:szCs w:val="28"/>
          <w:rtl/>
          <w:rPrChange w:id="1614" w:author="אברהם" w:date="2012-11-23T10:23:00Z">
            <w:rPr>
              <w:rFonts w:ascii="David" w:hAnsi="David" w:cs="David"/>
              <w:rtl/>
            </w:rPr>
          </w:rPrChange>
        </w:rPr>
        <w:t>הדוק</w:t>
      </w:r>
      <w:r w:rsidRPr="00A90D62">
        <w:rPr>
          <w:rFonts w:ascii="David" w:eastAsia="David" w:hAnsi="David" w:cs="David"/>
          <w:sz w:val="28"/>
          <w:szCs w:val="28"/>
          <w:rtl/>
          <w:rPrChange w:id="1615" w:author="אברהם" w:date="2012-11-23T10:23:00Z">
            <w:rPr>
              <w:rFonts w:ascii="David" w:eastAsia="David" w:hAnsi="David" w:cs="David"/>
              <w:rtl/>
            </w:rPr>
          </w:rPrChange>
        </w:rPr>
        <w:t xml:space="preserve"> </w:t>
      </w:r>
      <w:r w:rsidRPr="00A90D62">
        <w:rPr>
          <w:rFonts w:ascii="David" w:hAnsi="David" w:cs="David"/>
          <w:sz w:val="28"/>
          <w:szCs w:val="28"/>
          <w:rtl/>
          <w:rPrChange w:id="1616" w:author="אברהם" w:date="2012-11-23T10:23:00Z">
            <w:rPr>
              <w:rFonts w:ascii="David" w:hAnsi="David" w:cs="David"/>
              <w:rtl/>
            </w:rPr>
          </w:rPrChange>
        </w:rPr>
        <w:t>לחירות. מכיוון</w:t>
      </w:r>
      <w:r w:rsidRPr="00A90D62">
        <w:rPr>
          <w:rFonts w:ascii="David" w:eastAsia="David" w:hAnsi="David" w:cs="David"/>
          <w:sz w:val="28"/>
          <w:szCs w:val="28"/>
          <w:rtl/>
          <w:rPrChange w:id="1617" w:author="אברהם" w:date="2012-11-23T10:23:00Z">
            <w:rPr>
              <w:rFonts w:ascii="David" w:eastAsia="David" w:hAnsi="David" w:cs="David"/>
              <w:rtl/>
            </w:rPr>
          </w:rPrChange>
        </w:rPr>
        <w:t xml:space="preserve"> </w:t>
      </w:r>
      <w:r w:rsidRPr="00A90D62">
        <w:rPr>
          <w:rFonts w:ascii="David" w:hAnsi="David" w:cs="David"/>
          <w:sz w:val="28"/>
          <w:szCs w:val="28"/>
          <w:rtl/>
          <w:rPrChange w:id="1618" w:author="אברהם" w:date="2012-11-23T10:23:00Z">
            <w:rPr>
              <w:rFonts w:ascii="David" w:hAnsi="David" w:cs="David"/>
              <w:rtl/>
            </w:rPr>
          </w:rPrChange>
        </w:rPr>
        <w:t>שכל</w:t>
      </w:r>
      <w:r w:rsidRPr="00A90D62">
        <w:rPr>
          <w:rFonts w:ascii="David" w:eastAsia="David" w:hAnsi="David" w:cs="David"/>
          <w:sz w:val="28"/>
          <w:szCs w:val="28"/>
          <w:rtl/>
          <w:rPrChange w:id="1619" w:author="אברהם" w:date="2012-11-23T10:23:00Z">
            <w:rPr>
              <w:rFonts w:ascii="David" w:eastAsia="David" w:hAnsi="David" w:cs="David"/>
              <w:rtl/>
            </w:rPr>
          </w:rPrChange>
        </w:rPr>
        <w:t xml:space="preserve"> </w:t>
      </w:r>
      <w:r w:rsidRPr="00A90D62">
        <w:rPr>
          <w:rFonts w:ascii="David" w:hAnsi="David" w:cs="David"/>
          <w:sz w:val="28"/>
          <w:szCs w:val="28"/>
          <w:rtl/>
          <w:rPrChange w:id="1620" w:author="אברהם" w:date="2012-11-23T10:23:00Z">
            <w:rPr>
              <w:rFonts w:ascii="David" w:hAnsi="David" w:cs="David"/>
              <w:rtl/>
            </w:rPr>
          </w:rPrChange>
        </w:rPr>
        <w:t>אדם</w:t>
      </w:r>
      <w:r w:rsidRPr="00A90D62">
        <w:rPr>
          <w:rFonts w:ascii="David" w:eastAsia="David" w:hAnsi="David" w:cs="David"/>
          <w:sz w:val="28"/>
          <w:szCs w:val="28"/>
          <w:rtl/>
          <w:rPrChange w:id="1621" w:author="אברהם" w:date="2012-11-23T10:23:00Z">
            <w:rPr>
              <w:rFonts w:ascii="David" w:eastAsia="David" w:hAnsi="David" w:cs="David"/>
              <w:rtl/>
            </w:rPr>
          </w:rPrChange>
        </w:rPr>
        <w:t xml:space="preserve"> </w:t>
      </w:r>
      <w:r w:rsidRPr="00A90D62">
        <w:rPr>
          <w:rFonts w:ascii="David" w:hAnsi="David" w:cs="David"/>
          <w:sz w:val="28"/>
          <w:szCs w:val="28"/>
          <w:rtl/>
          <w:rPrChange w:id="1622" w:author="אברהם" w:date="2012-11-23T10:23:00Z">
            <w:rPr>
              <w:rFonts w:ascii="David" w:hAnsi="David" w:cs="David"/>
              <w:rtl/>
            </w:rPr>
          </w:rPrChange>
        </w:rPr>
        <w:t>צריך</w:t>
      </w:r>
      <w:r w:rsidRPr="00A90D62">
        <w:rPr>
          <w:rFonts w:ascii="David" w:eastAsia="David" w:hAnsi="David" w:cs="David"/>
          <w:sz w:val="28"/>
          <w:szCs w:val="28"/>
          <w:rtl/>
          <w:rPrChange w:id="1623" w:author="אברהם" w:date="2012-11-23T10:23:00Z">
            <w:rPr>
              <w:rFonts w:ascii="David" w:eastAsia="David" w:hAnsi="David" w:cs="David"/>
              <w:rtl/>
            </w:rPr>
          </w:rPrChange>
        </w:rPr>
        <w:t xml:space="preserve"> </w:t>
      </w:r>
      <w:r w:rsidRPr="00A90D62">
        <w:rPr>
          <w:rFonts w:ascii="David" w:hAnsi="David" w:cs="David"/>
          <w:sz w:val="28"/>
          <w:szCs w:val="28"/>
          <w:rtl/>
          <w:rPrChange w:id="1624" w:author="אברהם" w:date="2012-11-23T10:23:00Z">
            <w:rPr>
              <w:rFonts w:ascii="David" w:hAnsi="David" w:cs="David"/>
              <w:rtl/>
            </w:rPr>
          </w:rPrChange>
        </w:rPr>
        <w:t>מקום</w:t>
      </w:r>
      <w:r w:rsidRPr="00A90D62">
        <w:rPr>
          <w:rFonts w:ascii="David" w:eastAsia="David" w:hAnsi="David" w:cs="David"/>
          <w:sz w:val="28"/>
          <w:szCs w:val="28"/>
          <w:rtl/>
          <w:rPrChange w:id="1625" w:author="אברהם" w:date="2012-11-23T10:23:00Z">
            <w:rPr>
              <w:rFonts w:ascii="David" w:eastAsia="David" w:hAnsi="David" w:cs="David"/>
              <w:rtl/>
            </w:rPr>
          </w:rPrChange>
        </w:rPr>
        <w:t xml:space="preserve"> </w:t>
      </w:r>
      <w:r w:rsidRPr="00A90D62">
        <w:rPr>
          <w:rFonts w:ascii="David" w:hAnsi="David" w:cs="David"/>
          <w:sz w:val="28"/>
          <w:szCs w:val="28"/>
          <w:rtl/>
          <w:rPrChange w:id="1626" w:author="אברהם" w:date="2012-11-23T10:23:00Z">
            <w:rPr>
              <w:rFonts w:ascii="David" w:hAnsi="David" w:cs="David"/>
              <w:rtl/>
            </w:rPr>
          </w:rPrChange>
        </w:rPr>
        <w:t>כלשהו</w:t>
      </w:r>
      <w:r w:rsidRPr="00A90D62">
        <w:rPr>
          <w:rFonts w:ascii="David" w:eastAsia="David" w:hAnsi="David" w:cs="David"/>
          <w:sz w:val="28"/>
          <w:szCs w:val="28"/>
          <w:rtl/>
          <w:rPrChange w:id="1627" w:author="אברהם" w:date="2012-11-23T10:23:00Z">
            <w:rPr>
              <w:rFonts w:ascii="David" w:eastAsia="David" w:hAnsi="David" w:cs="David"/>
              <w:rtl/>
            </w:rPr>
          </w:rPrChange>
        </w:rPr>
        <w:t xml:space="preserve"> </w:t>
      </w:r>
      <w:r w:rsidRPr="00A90D62">
        <w:rPr>
          <w:rFonts w:ascii="David" w:hAnsi="David" w:cs="David"/>
          <w:sz w:val="28"/>
          <w:szCs w:val="28"/>
          <w:rtl/>
          <w:rPrChange w:id="1628" w:author="אברהם" w:date="2012-11-23T10:23:00Z">
            <w:rPr>
              <w:rFonts w:ascii="David" w:hAnsi="David" w:cs="David"/>
              <w:rtl/>
            </w:rPr>
          </w:rPrChange>
        </w:rPr>
        <w:t>להימצא</w:t>
      </w:r>
      <w:r w:rsidRPr="00A90D62">
        <w:rPr>
          <w:rFonts w:ascii="David" w:eastAsia="David" w:hAnsi="David" w:cs="David"/>
          <w:sz w:val="28"/>
          <w:szCs w:val="28"/>
          <w:rtl/>
          <w:rPrChange w:id="1629" w:author="אברהם" w:date="2012-11-23T10:23:00Z">
            <w:rPr>
              <w:rFonts w:ascii="David" w:eastAsia="David" w:hAnsi="David" w:cs="David"/>
              <w:rtl/>
            </w:rPr>
          </w:rPrChange>
        </w:rPr>
        <w:t xml:space="preserve"> </w:t>
      </w:r>
      <w:r w:rsidRPr="00A90D62">
        <w:rPr>
          <w:rFonts w:ascii="David" w:hAnsi="David" w:cs="David"/>
          <w:sz w:val="28"/>
          <w:szCs w:val="28"/>
          <w:rtl/>
          <w:rPrChange w:id="1630" w:author="אברהם" w:date="2012-11-23T10:23:00Z">
            <w:rPr>
              <w:rFonts w:ascii="David" w:hAnsi="David" w:cs="David"/>
              <w:rtl/>
            </w:rPr>
          </w:rPrChange>
        </w:rPr>
        <w:t>בו, הרי</w:t>
      </w:r>
      <w:r w:rsidRPr="00A90D62">
        <w:rPr>
          <w:rFonts w:ascii="David" w:eastAsia="David" w:hAnsi="David" w:cs="David"/>
          <w:sz w:val="28"/>
          <w:szCs w:val="28"/>
          <w:rtl/>
          <w:rPrChange w:id="1631" w:author="אברהם" w:date="2012-11-23T10:23:00Z">
            <w:rPr>
              <w:rFonts w:ascii="David" w:eastAsia="David" w:hAnsi="David" w:cs="David"/>
              <w:rtl/>
            </w:rPr>
          </w:rPrChange>
        </w:rPr>
        <w:t xml:space="preserve"> </w:t>
      </w:r>
      <w:r w:rsidRPr="00A90D62">
        <w:rPr>
          <w:rFonts w:ascii="David" w:hAnsi="David" w:cs="David"/>
          <w:sz w:val="28"/>
          <w:szCs w:val="28"/>
          <w:rtl/>
          <w:rPrChange w:id="1632" w:author="אברהם" w:date="2012-11-23T10:23:00Z">
            <w:rPr>
              <w:rFonts w:ascii="David" w:hAnsi="David" w:cs="David"/>
              <w:rtl/>
            </w:rPr>
          </w:rPrChange>
        </w:rPr>
        <w:t>שאדם</w:t>
      </w:r>
      <w:r w:rsidRPr="00A90D62">
        <w:rPr>
          <w:rFonts w:ascii="David" w:eastAsia="David" w:hAnsi="David" w:cs="David"/>
          <w:sz w:val="28"/>
          <w:szCs w:val="28"/>
          <w:rtl/>
          <w:rPrChange w:id="1633" w:author="אברהם" w:date="2012-11-23T10:23:00Z">
            <w:rPr>
              <w:rFonts w:ascii="David" w:eastAsia="David" w:hAnsi="David" w:cs="David"/>
              <w:rtl/>
            </w:rPr>
          </w:rPrChange>
        </w:rPr>
        <w:t xml:space="preserve"> </w:t>
      </w:r>
      <w:r w:rsidRPr="00A90D62">
        <w:rPr>
          <w:rFonts w:ascii="David" w:hAnsi="David" w:cs="David"/>
          <w:sz w:val="28"/>
          <w:szCs w:val="28"/>
          <w:rtl/>
          <w:rPrChange w:id="1634" w:author="אברהם" w:date="2012-11-23T10:23:00Z">
            <w:rPr>
              <w:rFonts w:ascii="David" w:hAnsi="David" w:cs="David"/>
              <w:rtl/>
            </w:rPr>
          </w:rPrChange>
        </w:rPr>
        <w:t>שאין</w:t>
      </w:r>
      <w:r w:rsidRPr="00A90D62">
        <w:rPr>
          <w:rFonts w:ascii="David" w:eastAsia="David" w:hAnsi="David" w:cs="David"/>
          <w:sz w:val="28"/>
          <w:szCs w:val="28"/>
          <w:rtl/>
          <w:rPrChange w:id="1635" w:author="אברהם" w:date="2012-11-23T10:23:00Z">
            <w:rPr>
              <w:rFonts w:ascii="David" w:eastAsia="David" w:hAnsi="David" w:cs="David"/>
              <w:rtl/>
            </w:rPr>
          </w:rPrChange>
        </w:rPr>
        <w:t xml:space="preserve"> </w:t>
      </w:r>
      <w:r w:rsidRPr="00A90D62">
        <w:rPr>
          <w:rFonts w:ascii="David" w:hAnsi="David" w:cs="David"/>
          <w:sz w:val="28"/>
          <w:szCs w:val="28"/>
          <w:rtl/>
          <w:rPrChange w:id="1636" w:author="אברהם" w:date="2012-11-23T10:23:00Z">
            <w:rPr>
              <w:rFonts w:ascii="David" w:hAnsi="David" w:cs="David"/>
              <w:rtl/>
            </w:rPr>
          </w:rPrChange>
        </w:rPr>
        <w:t>לו</w:t>
      </w:r>
      <w:r w:rsidRPr="00A90D62">
        <w:rPr>
          <w:rFonts w:ascii="David" w:eastAsia="David" w:hAnsi="David" w:cs="David"/>
          <w:sz w:val="28"/>
          <w:szCs w:val="28"/>
          <w:rtl/>
          <w:rPrChange w:id="1637" w:author="אברהם" w:date="2012-11-23T10:23:00Z">
            <w:rPr>
              <w:rFonts w:ascii="David" w:eastAsia="David" w:hAnsi="David" w:cs="David"/>
              <w:rtl/>
            </w:rPr>
          </w:rPrChange>
        </w:rPr>
        <w:t xml:space="preserve"> </w:t>
      </w:r>
      <w:r w:rsidRPr="00A90D62">
        <w:rPr>
          <w:rFonts w:ascii="David" w:hAnsi="David" w:cs="David"/>
          <w:sz w:val="28"/>
          <w:szCs w:val="28"/>
          <w:rtl/>
          <w:rPrChange w:id="1638" w:author="אברהם" w:date="2012-11-23T10:23:00Z">
            <w:rPr>
              <w:rFonts w:ascii="David" w:hAnsi="David" w:cs="David"/>
              <w:rtl/>
            </w:rPr>
          </w:rPrChange>
        </w:rPr>
        <w:t>קרקע</w:t>
      </w:r>
      <w:r w:rsidRPr="00A90D62">
        <w:rPr>
          <w:rFonts w:ascii="David" w:eastAsia="David" w:hAnsi="David" w:cs="David"/>
          <w:sz w:val="28"/>
          <w:szCs w:val="28"/>
          <w:rtl/>
          <w:rPrChange w:id="1639" w:author="אברהם" w:date="2012-11-23T10:23:00Z">
            <w:rPr>
              <w:rFonts w:ascii="David" w:eastAsia="David" w:hAnsi="David" w:cs="David"/>
              <w:rtl/>
            </w:rPr>
          </w:rPrChange>
        </w:rPr>
        <w:t xml:space="preserve"> </w:t>
      </w:r>
      <w:r w:rsidRPr="00A90D62">
        <w:rPr>
          <w:rFonts w:ascii="David" w:hAnsi="David" w:cs="David"/>
          <w:sz w:val="28"/>
          <w:szCs w:val="28"/>
          <w:rtl/>
          <w:rPrChange w:id="1640" w:author="אברהם" w:date="2012-11-23T10:23:00Z">
            <w:rPr>
              <w:rFonts w:ascii="David" w:hAnsi="David" w:cs="David"/>
              <w:rtl/>
            </w:rPr>
          </w:rPrChange>
        </w:rPr>
        <w:t>הוא</w:t>
      </w:r>
      <w:r w:rsidRPr="00A90D62">
        <w:rPr>
          <w:rFonts w:ascii="David" w:eastAsia="David" w:hAnsi="David" w:cs="David"/>
          <w:sz w:val="28"/>
          <w:szCs w:val="28"/>
          <w:rtl/>
          <w:rPrChange w:id="1641" w:author="אברהם" w:date="2012-11-23T10:23:00Z">
            <w:rPr>
              <w:rFonts w:ascii="David" w:eastAsia="David" w:hAnsi="David" w:cs="David"/>
              <w:rtl/>
            </w:rPr>
          </w:rPrChange>
        </w:rPr>
        <w:t xml:space="preserve"> </w:t>
      </w:r>
      <w:r w:rsidRPr="00A90D62">
        <w:rPr>
          <w:rFonts w:ascii="David" w:hAnsi="David" w:cs="David"/>
          <w:sz w:val="28"/>
          <w:szCs w:val="28"/>
          <w:rtl/>
          <w:rPrChange w:id="1642" w:author="אברהם" w:date="2012-11-23T10:23:00Z">
            <w:rPr>
              <w:rFonts w:ascii="David" w:hAnsi="David" w:cs="David"/>
              <w:rtl/>
            </w:rPr>
          </w:rPrChange>
        </w:rPr>
        <w:t>בהכרח</w:t>
      </w:r>
      <w:r w:rsidRPr="00A90D62">
        <w:rPr>
          <w:rFonts w:ascii="David" w:eastAsia="David" w:hAnsi="David" w:cs="David"/>
          <w:sz w:val="28"/>
          <w:szCs w:val="28"/>
          <w:rtl/>
          <w:rPrChange w:id="1643" w:author="אברהם" w:date="2012-11-23T10:23:00Z">
            <w:rPr>
              <w:rFonts w:ascii="David" w:eastAsia="David" w:hAnsi="David" w:cs="David"/>
              <w:rtl/>
            </w:rPr>
          </w:rPrChange>
        </w:rPr>
        <w:t xml:space="preserve"> </w:t>
      </w:r>
      <w:r w:rsidRPr="00A90D62">
        <w:rPr>
          <w:rFonts w:ascii="David" w:hAnsi="David" w:cs="David"/>
          <w:sz w:val="28"/>
          <w:szCs w:val="28"/>
          <w:rtl/>
          <w:rPrChange w:id="1644" w:author="אברהם" w:date="2012-11-23T10:23:00Z">
            <w:rPr>
              <w:rFonts w:ascii="David" w:hAnsi="David" w:cs="David"/>
              <w:rtl/>
            </w:rPr>
          </w:rPrChange>
        </w:rPr>
        <w:t>עבד, כי</w:t>
      </w:r>
      <w:r w:rsidRPr="00A90D62">
        <w:rPr>
          <w:rFonts w:ascii="David" w:eastAsia="David" w:hAnsi="David" w:cs="David"/>
          <w:sz w:val="28"/>
          <w:szCs w:val="28"/>
          <w:rtl/>
          <w:rPrChange w:id="1645" w:author="אברהם" w:date="2012-11-23T10:23:00Z">
            <w:rPr>
              <w:rFonts w:ascii="David" w:eastAsia="David" w:hAnsi="David" w:cs="David"/>
              <w:rtl/>
            </w:rPr>
          </w:rPrChange>
        </w:rPr>
        <w:t xml:space="preserve"> </w:t>
      </w:r>
      <w:r w:rsidRPr="00A90D62">
        <w:rPr>
          <w:rFonts w:ascii="David" w:hAnsi="David" w:cs="David"/>
          <w:sz w:val="28"/>
          <w:szCs w:val="28"/>
          <w:rtl/>
          <w:rPrChange w:id="1646" w:author="אברהם" w:date="2012-11-23T10:23:00Z">
            <w:rPr>
              <w:rFonts w:ascii="David" w:hAnsi="David" w:cs="David"/>
              <w:rtl/>
            </w:rPr>
          </w:rPrChange>
        </w:rPr>
        <w:t>הוא</w:t>
      </w:r>
      <w:r w:rsidRPr="00A90D62">
        <w:rPr>
          <w:rFonts w:ascii="David" w:eastAsia="David" w:hAnsi="David" w:cs="David"/>
          <w:sz w:val="28"/>
          <w:szCs w:val="28"/>
          <w:rtl/>
          <w:rPrChange w:id="1647" w:author="אברהם" w:date="2012-11-23T10:23:00Z">
            <w:rPr>
              <w:rFonts w:ascii="David" w:eastAsia="David" w:hAnsi="David" w:cs="David"/>
              <w:rtl/>
            </w:rPr>
          </w:rPrChange>
        </w:rPr>
        <w:t xml:space="preserve"> </w:t>
      </w:r>
      <w:r w:rsidRPr="00A90D62">
        <w:rPr>
          <w:rFonts w:ascii="David" w:hAnsi="David" w:cs="David"/>
          <w:sz w:val="28"/>
          <w:szCs w:val="28"/>
          <w:rtl/>
          <w:rPrChange w:id="1648" w:author="אברהם" w:date="2012-11-23T10:23:00Z">
            <w:rPr>
              <w:rFonts w:ascii="David" w:hAnsi="David" w:cs="David"/>
              <w:rtl/>
            </w:rPr>
          </w:rPrChange>
        </w:rPr>
        <w:t>חייב</w:t>
      </w:r>
      <w:r w:rsidRPr="00A90D62">
        <w:rPr>
          <w:rFonts w:ascii="David" w:eastAsia="David" w:hAnsi="David" w:cs="David"/>
          <w:sz w:val="28"/>
          <w:szCs w:val="28"/>
          <w:rtl/>
          <w:rPrChange w:id="1649" w:author="אברהם" w:date="2012-11-23T10:23:00Z">
            <w:rPr>
              <w:rFonts w:ascii="David" w:eastAsia="David" w:hAnsi="David" w:cs="David"/>
              <w:rtl/>
            </w:rPr>
          </w:rPrChange>
        </w:rPr>
        <w:t xml:space="preserve"> </w:t>
      </w:r>
      <w:r w:rsidRPr="00A90D62">
        <w:rPr>
          <w:rFonts w:ascii="David" w:hAnsi="David" w:cs="David"/>
          <w:sz w:val="28"/>
          <w:szCs w:val="28"/>
          <w:rtl/>
          <w:rPrChange w:id="1650" w:author="אברהם" w:date="2012-11-23T10:23:00Z">
            <w:rPr>
              <w:rFonts w:ascii="David" w:hAnsi="David" w:cs="David"/>
              <w:rtl/>
            </w:rPr>
          </w:rPrChange>
        </w:rPr>
        <w:t>למלא</w:t>
      </w:r>
      <w:r w:rsidRPr="00A90D62">
        <w:rPr>
          <w:rFonts w:ascii="David" w:eastAsia="David" w:hAnsi="David" w:cs="David"/>
          <w:sz w:val="28"/>
          <w:szCs w:val="28"/>
          <w:rtl/>
          <w:rPrChange w:id="1651" w:author="אברהם" w:date="2012-11-23T10:23:00Z">
            <w:rPr>
              <w:rFonts w:ascii="David" w:eastAsia="David" w:hAnsi="David" w:cs="David"/>
              <w:rtl/>
            </w:rPr>
          </w:rPrChange>
        </w:rPr>
        <w:t xml:space="preserve"> </w:t>
      </w:r>
      <w:r w:rsidRPr="00A90D62">
        <w:rPr>
          <w:rFonts w:ascii="David" w:hAnsi="David" w:cs="David"/>
          <w:sz w:val="28"/>
          <w:szCs w:val="28"/>
          <w:rtl/>
          <w:rPrChange w:id="1652" w:author="אברהם" w:date="2012-11-23T10:23:00Z">
            <w:rPr>
              <w:rFonts w:ascii="David" w:hAnsi="David" w:cs="David"/>
              <w:rtl/>
            </w:rPr>
          </w:rPrChange>
        </w:rPr>
        <w:t>את</w:t>
      </w:r>
      <w:r w:rsidRPr="00A90D62">
        <w:rPr>
          <w:rFonts w:ascii="David" w:eastAsia="David" w:hAnsi="David" w:cs="David"/>
          <w:sz w:val="28"/>
          <w:szCs w:val="28"/>
          <w:rtl/>
          <w:rPrChange w:id="1653" w:author="אברהם" w:date="2012-11-23T10:23:00Z">
            <w:rPr>
              <w:rFonts w:ascii="David" w:eastAsia="David" w:hAnsi="David" w:cs="David"/>
              <w:rtl/>
            </w:rPr>
          </w:rPrChange>
        </w:rPr>
        <w:t xml:space="preserve"> </w:t>
      </w:r>
      <w:r w:rsidRPr="00A90D62">
        <w:rPr>
          <w:rFonts w:ascii="David" w:hAnsi="David" w:cs="David"/>
          <w:sz w:val="28"/>
          <w:szCs w:val="28"/>
          <w:rtl/>
          <w:rPrChange w:id="1654" w:author="אברהם" w:date="2012-11-23T10:23:00Z">
            <w:rPr>
              <w:rFonts w:ascii="David" w:hAnsi="David" w:cs="David"/>
              <w:rtl/>
            </w:rPr>
          </w:rPrChange>
        </w:rPr>
        <w:t>כל</w:t>
      </w:r>
      <w:r w:rsidRPr="00A90D62">
        <w:rPr>
          <w:rFonts w:ascii="David" w:eastAsia="David" w:hAnsi="David" w:cs="David"/>
          <w:sz w:val="28"/>
          <w:szCs w:val="28"/>
          <w:rtl/>
          <w:rPrChange w:id="1655" w:author="אברהם" w:date="2012-11-23T10:23:00Z">
            <w:rPr>
              <w:rFonts w:ascii="David" w:eastAsia="David" w:hAnsi="David" w:cs="David"/>
              <w:rtl/>
            </w:rPr>
          </w:rPrChange>
        </w:rPr>
        <w:t xml:space="preserve"> </w:t>
      </w:r>
      <w:r w:rsidRPr="00A90D62">
        <w:rPr>
          <w:rFonts w:ascii="David" w:hAnsi="David" w:cs="David"/>
          <w:sz w:val="28"/>
          <w:szCs w:val="28"/>
          <w:rtl/>
          <w:rPrChange w:id="1656" w:author="אברהם" w:date="2012-11-23T10:23:00Z">
            <w:rPr>
              <w:rFonts w:ascii="David" w:hAnsi="David" w:cs="David"/>
              <w:rtl/>
            </w:rPr>
          </w:rPrChange>
        </w:rPr>
        <w:t>הוראותיו</w:t>
      </w:r>
      <w:r w:rsidRPr="00A90D62">
        <w:rPr>
          <w:rFonts w:ascii="David" w:eastAsia="David" w:hAnsi="David" w:cs="David"/>
          <w:sz w:val="28"/>
          <w:szCs w:val="28"/>
          <w:rtl/>
          <w:rPrChange w:id="1657" w:author="אברהם" w:date="2012-11-23T10:23:00Z">
            <w:rPr>
              <w:rFonts w:ascii="David" w:eastAsia="David" w:hAnsi="David" w:cs="David"/>
              <w:rtl/>
            </w:rPr>
          </w:rPrChange>
        </w:rPr>
        <w:t xml:space="preserve"> </w:t>
      </w:r>
      <w:r w:rsidRPr="00A90D62">
        <w:rPr>
          <w:rFonts w:ascii="David" w:hAnsi="David" w:cs="David"/>
          <w:sz w:val="28"/>
          <w:szCs w:val="28"/>
          <w:rtl/>
          <w:rPrChange w:id="1658" w:author="אברהם" w:date="2012-11-23T10:23:00Z">
            <w:rPr>
              <w:rFonts w:ascii="David" w:hAnsi="David" w:cs="David"/>
              <w:rtl/>
            </w:rPr>
          </w:rPrChange>
        </w:rPr>
        <w:t>של</w:t>
      </w:r>
      <w:r w:rsidRPr="00A90D62">
        <w:rPr>
          <w:rFonts w:ascii="David" w:eastAsia="David" w:hAnsi="David" w:cs="David"/>
          <w:sz w:val="28"/>
          <w:szCs w:val="28"/>
          <w:rtl/>
          <w:rPrChange w:id="1659" w:author="אברהם" w:date="2012-11-23T10:23:00Z">
            <w:rPr>
              <w:rFonts w:ascii="David" w:eastAsia="David" w:hAnsi="David" w:cs="David"/>
              <w:rtl/>
            </w:rPr>
          </w:rPrChange>
        </w:rPr>
        <w:t xml:space="preserve"> </w:t>
      </w:r>
      <w:r w:rsidRPr="00A90D62">
        <w:rPr>
          <w:rFonts w:ascii="David" w:hAnsi="David" w:cs="David"/>
          <w:sz w:val="28"/>
          <w:szCs w:val="28"/>
          <w:rtl/>
          <w:rPrChange w:id="1660" w:author="אברהם" w:date="2012-11-23T10:23:00Z">
            <w:rPr>
              <w:rFonts w:ascii="David" w:hAnsi="David" w:cs="David"/>
              <w:rtl/>
            </w:rPr>
          </w:rPrChange>
        </w:rPr>
        <w:t>בעל</w:t>
      </w:r>
      <w:r w:rsidRPr="00A90D62">
        <w:rPr>
          <w:rFonts w:ascii="David" w:eastAsia="David" w:hAnsi="David" w:cs="David"/>
          <w:sz w:val="28"/>
          <w:szCs w:val="28"/>
          <w:rtl/>
          <w:rPrChange w:id="1661" w:author="אברהם" w:date="2012-11-23T10:23:00Z">
            <w:rPr>
              <w:rFonts w:ascii="David" w:eastAsia="David" w:hAnsi="David" w:cs="David"/>
              <w:rtl/>
            </w:rPr>
          </w:rPrChange>
        </w:rPr>
        <w:t xml:space="preserve"> </w:t>
      </w:r>
      <w:r w:rsidRPr="00A90D62">
        <w:rPr>
          <w:rFonts w:ascii="David" w:hAnsi="David" w:cs="David"/>
          <w:sz w:val="28"/>
          <w:szCs w:val="28"/>
          <w:rtl/>
          <w:rPrChange w:id="1662" w:author="אברהם" w:date="2012-11-23T10:23:00Z">
            <w:rPr>
              <w:rFonts w:ascii="David" w:hAnsi="David" w:cs="David"/>
              <w:rtl/>
            </w:rPr>
          </w:rPrChange>
        </w:rPr>
        <w:t>הקרקע</w:t>
      </w:r>
      <w:r w:rsidRPr="00A90D62">
        <w:rPr>
          <w:rFonts w:ascii="David" w:eastAsia="David" w:hAnsi="David" w:cs="David"/>
          <w:sz w:val="28"/>
          <w:szCs w:val="28"/>
          <w:rtl/>
          <w:rPrChange w:id="1663" w:author="אברהם" w:date="2012-11-23T10:23:00Z">
            <w:rPr>
              <w:rFonts w:ascii="David" w:eastAsia="David" w:hAnsi="David" w:cs="David"/>
              <w:rtl/>
            </w:rPr>
          </w:rPrChange>
        </w:rPr>
        <w:t xml:space="preserve"> </w:t>
      </w:r>
      <w:r w:rsidRPr="00A90D62">
        <w:rPr>
          <w:rFonts w:ascii="David" w:hAnsi="David" w:cs="David"/>
          <w:sz w:val="28"/>
          <w:szCs w:val="28"/>
          <w:rtl/>
          <w:rPrChange w:id="1664" w:author="אברהם" w:date="2012-11-23T10:23:00Z">
            <w:rPr>
              <w:rFonts w:ascii="David" w:hAnsi="David" w:cs="David"/>
              <w:rtl/>
            </w:rPr>
          </w:rPrChange>
        </w:rPr>
        <w:t>שהוא</w:t>
      </w:r>
      <w:r w:rsidRPr="00A90D62">
        <w:rPr>
          <w:rFonts w:ascii="David" w:eastAsia="David" w:hAnsi="David" w:cs="David"/>
          <w:sz w:val="28"/>
          <w:szCs w:val="28"/>
          <w:rtl/>
          <w:rPrChange w:id="1665" w:author="אברהם" w:date="2012-11-23T10:23:00Z">
            <w:rPr>
              <w:rFonts w:ascii="David" w:eastAsia="David" w:hAnsi="David" w:cs="David"/>
              <w:rtl/>
            </w:rPr>
          </w:rPrChange>
        </w:rPr>
        <w:t xml:space="preserve"> </w:t>
      </w:r>
      <w:r w:rsidRPr="00A90D62">
        <w:rPr>
          <w:rFonts w:ascii="David" w:hAnsi="David" w:cs="David"/>
          <w:sz w:val="28"/>
          <w:szCs w:val="28"/>
          <w:rtl/>
          <w:rPrChange w:id="1666" w:author="אברהם" w:date="2012-11-23T10:23:00Z">
            <w:rPr>
              <w:rFonts w:ascii="David" w:hAnsi="David" w:cs="David"/>
              <w:rtl/>
            </w:rPr>
          </w:rPrChange>
        </w:rPr>
        <w:t>נמצא</w:t>
      </w:r>
      <w:r w:rsidRPr="00A90D62">
        <w:rPr>
          <w:rFonts w:ascii="David" w:eastAsia="David" w:hAnsi="David" w:cs="David"/>
          <w:sz w:val="28"/>
          <w:szCs w:val="28"/>
          <w:rtl/>
          <w:rPrChange w:id="1667" w:author="אברהם" w:date="2012-11-23T10:23:00Z">
            <w:rPr>
              <w:rFonts w:ascii="David" w:eastAsia="David" w:hAnsi="David" w:cs="David"/>
              <w:rtl/>
            </w:rPr>
          </w:rPrChange>
        </w:rPr>
        <w:t xml:space="preserve"> </w:t>
      </w:r>
      <w:r w:rsidRPr="00A90D62">
        <w:rPr>
          <w:rFonts w:ascii="David" w:hAnsi="David" w:cs="David"/>
          <w:sz w:val="28"/>
          <w:szCs w:val="28"/>
          <w:rtl/>
          <w:rPrChange w:id="1668" w:author="אברהם" w:date="2012-11-23T10:23:00Z">
            <w:rPr>
              <w:rFonts w:ascii="David" w:hAnsi="David" w:cs="David"/>
              <w:rtl/>
            </w:rPr>
          </w:rPrChange>
        </w:rPr>
        <w:t>בה. במקרה</w:t>
      </w:r>
      <w:r w:rsidRPr="00A90D62">
        <w:rPr>
          <w:rFonts w:ascii="David" w:eastAsia="David" w:hAnsi="David" w:cs="David"/>
          <w:sz w:val="28"/>
          <w:szCs w:val="28"/>
          <w:rtl/>
          <w:rPrChange w:id="1669" w:author="אברהם" w:date="2012-11-23T10:23:00Z">
            <w:rPr>
              <w:rFonts w:ascii="David" w:eastAsia="David" w:hAnsi="David" w:cs="David"/>
              <w:rtl/>
            </w:rPr>
          </w:rPrChange>
        </w:rPr>
        <w:t xml:space="preserve"> </w:t>
      </w:r>
      <w:r w:rsidRPr="00A90D62">
        <w:rPr>
          <w:rFonts w:ascii="David" w:hAnsi="David" w:cs="David"/>
          <w:sz w:val="28"/>
          <w:szCs w:val="28"/>
          <w:rtl/>
          <w:rPrChange w:id="1670" w:author="אברהם" w:date="2012-11-23T10:23:00Z">
            <w:rPr>
              <w:rFonts w:ascii="David" w:hAnsi="David" w:cs="David"/>
              <w:rtl/>
            </w:rPr>
          </w:rPrChange>
        </w:rPr>
        <w:t>הטוב, הוראות</w:t>
      </w:r>
      <w:r w:rsidRPr="00A90D62">
        <w:rPr>
          <w:rFonts w:ascii="David" w:eastAsia="David" w:hAnsi="David" w:cs="David"/>
          <w:sz w:val="28"/>
          <w:szCs w:val="28"/>
          <w:rtl/>
          <w:rPrChange w:id="1671" w:author="אברהם" w:date="2012-11-23T10:23:00Z">
            <w:rPr>
              <w:rFonts w:ascii="David" w:eastAsia="David" w:hAnsi="David" w:cs="David"/>
              <w:rtl/>
            </w:rPr>
          </w:rPrChange>
        </w:rPr>
        <w:t xml:space="preserve"> </w:t>
      </w:r>
      <w:r w:rsidRPr="00A90D62">
        <w:rPr>
          <w:rFonts w:ascii="David" w:hAnsi="David" w:cs="David"/>
          <w:sz w:val="28"/>
          <w:szCs w:val="28"/>
          <w:rtl/>
          <w:rPrChange w:id="1672" w:author="אברהם" w:date="2012-11-23T10:23:00Z">
            <w:rPr>
              <w:rFonts w:ascii="David" w:hAnsi="David" w:cs="David"/>
              <w:rtl/>
            </w:rPr>
          </w:rPrChange>
        </w:rPr>
        <w:t>אלה</w:t>
      </w:r>
      <w:r w:rsidRPr="00A90D62">
        <w:rPr>
          <w:rFonts w:ascii="David" w:eastAsia="David" w:hAnsi="David" w:cs="David"/>
          <w:sz w:val="28"/>
          <w:szCs w:val="28"/>
          <w:rtl/>
          <w:rPrChange w:id="1673" w:author="אברהם" w:date="2012-11-23T10:23:00Z">
            <w:rPr>
              <w:rFonts w:ascii="David" w:eastAsia="David" w:hAnsi="David" w:cs="David"/>
              <w:rtl/>
            </w:rPr>
          </w:rPrChange>
        </w:rPr>
        <w:t xml:space="preserve"> </w:t>
      </w:r>
      <w:r w:rsidRPr="00A90D62">
        <w:rPr>
          <w:rFonts w:ascii="David" w:hAnsi="David" w:cs="David"/>
          <w:sz w:val="28"/>
          <w:szCs w:val="28"/>
          <w:rtl/>
          <w:rPrChange w:id="1674" w:author="אברהם" w:date="2012-11-23T10:23:00Z">
            <w:rPr>
              <w:rFonts w:ascii="David" w:hAnsi="David" w:cs="David"/>
              <w:rtl/>
            </w:rPr>
          </w:rPrChange>
        </w:rPr>
        <w:t>מסתפקות</w:t>
      </w:r>
      <w:r w:rsidRPr="00A90D62">
        <w:rPr>
          <w:rFonts w:ascii="David" w:eastAsia="David" w:hAnsi="David" w:cs="David"/>
          <w:sz w:val="28"/>
          <w:szCs w:val="28"/>
          <w:rtl/>
          <w:rPrChange w:id="1675" w:author="אברהם" w:date="2012-11-23T10:23:00Z">
            <w:rPr>
              <w:rFonts w:ascii="David" w:eastAsia="David" w:hAnsi="David" w:cs="David"/>
              <w:rtl/>
            </w:rPr>
          </w:rPrChange>
        </w:rPr>
        <w:t xml:space="preserve"> </w:t>
      </w:r>
      <w:r w:rsidRPr="00A90D62">
        <w:rPr>
          <w:rFonts w:ascii="David" w:hAnsi="David" w:cs="David"/>
          <w:sz w:val="28"/>
          <w:szCs w:val="28"/>
          <w:rtl/>
          <w:rPrChange w:id="1676" w:author="אברהם" w:date="2012-11-23T10:23:00Z">
            <w:rPr>
              <w:rFonts w:ascii="David" w:hAnsi="David" w:cs="David"/>
              <w:rtl/>
            </w:rPr>
          </w:rPrChange>
        </w:rPr>
        <w:t>בתשלום</w:t>
      </w:r>
      <w:r w:rsidRPr="00A90D62">
        <w:rPr>
          <w:rFonts w:ascii="David" w:eastAsia="David" w:hAnsi="David" w:cs="David"/>
          <w:sz w:val="28"/>
          <w:szCs w:val="28"/>
          <w:rtl/>
          <w:rPrChange w:id="1677" w:author="אברהם" w:date="2012-11-23T10:23:00Z">
            <w:rPr>
              <w:rFonts w:ascii="David" w:eastAsia="David" w:hAnsi="David" w:cs="David"/>
              <w:rtl/>
            </w:rPr>
          </w:rPrChange>
        </w:rPr>
        <w:t xml:space="preserve"> </w:t>
      </w:r>
      <w:r w:rsidRPr="00A90D62">
        <w:rPr>
          <w:rFonts w:ascii="David" w:hAnsi="David" w:cs="David"/>
          <w:sz w:val="28"/>
          <w:szCs w:val="28"/>
          <w:rtl/>
          <w:rPrChange w:id="1678" w:author="אברהם" w:date="2012-11-23T10:23:00Z">
            <w:rPr>
              <w:rFonts w:ascii="David" w:hAnsi="David" w:cs="David"/>
              <w:rtl/>
            </w:rPr>
          </w:rPrChange>
        </w:rPr>
        <w:t>דמי-שכירות</w:t>
      </w:r>
      <w:r w:rsidRPr="00A90D62">
        <w:rPr>
          <w:rFonts w:ascii="David" w:eastAsia="David" w:hAnsi="David" w:cs="David"/>
          <w:sz w:val="28"/>
          <w:szCs w:val="28"/>
          <w:rtl/>
          <w:rPrChange w:id="1679" w:author="אברהם" w:date="2012-11-23T10:23:00Z">
            <w:rPr>
              <w:rFonts w:ascii="David" w:eastAsia="David" w:hAnsi="David" w:cs="David"/>
              <w:rtl/>
            </w:rPr>
          </w:rPrChange>
        </w:rPr>
        <w:t xml:space="preserve"> </w:t>
      </w:r>
      <w:r w:rsidRPr="00A90D62">
        <w:rPr>
          <w:rFonts w:ascii="David" w:hAnsi="David" w:cs="David"/>
          <w:sz w:val="28"/>
          <w:szCs w:val="28"/>
          <w:rtl/>
          <w:rPrChange w:id="1680" w:author="אברהם" w:date="2012-11-23T10:23:00Z">
            <w:rPr>
              <w:rFonts w:ascii="David" w:hAnsi="David" w:cs="David"/>
              <w:rtl/>
            </w:rPr>
          </w:rPrChange>
        </w:rPr>
        <w:t>(שגם</w:t>
      </w:r>
      <w:r w:rsidRPr="00A90D62">
        <w:rPr>
          <w:rFonts w:ascii="David" w:eastAsia="David" w:hAnsi="David" w:cs="David"/>
          <w:sz w:val="28"/>
          <w:szCs w:val="28"/>
          <w:rtl/>
          <w:rPrChange w:id="1681" w:author="אברהם" w:date="2012-11-23T10:23:00Z">
            <w:rPr>
              <w:rFonts w:ascii="David" w:eastAsia="David" w:hAnsi="David" w:cs="David"/>
              <w:rtl/>
            </w:rPr>
          </w:rPrChange>
        </w:rPr>
        <w:t xml:space="preserve"> </w:t>
      </w:r>
      <w:r w:rsidRPr="00A90D62">
        <w:rPr>
          <w:rFonts w:ascii="David" w:hAnsi="David" w:cs="David"/>
          <w:sz w:val="28"/>
          <w:szCs w:val="28"/>
          <w:rtl/>
          <w:rPrChange w:id="1682" w:author="אברהם" w:date="2012-11-23T10:23:00Z">
            <w:rPr>
              <w:rFonts w:ascii="David" w:hAnsi="David" w:cs="David"/>
              <w:rtl/>
            </w:rPr>
          </w:rPrChange>
        </w:rPr>
        <w:t>הוא</w:t>
      </w:r>
      <w:r w:rsidRPr="00A90D62">
        <w:rPr>
          <w:rFonts w:ascii="David" w:eastAsia="David" w:hAnsi="David" w:cs="David"/>
          <w:sz w:val="28"/>
          <w:szCs w:val="28"/>
          <w:rtl/>
          <w:rPrChange w:id="1683" w:author="אברהם" w:date="2012-11-23T10:23:00Z">
            <w:rPr>
              <w:rFonts w:ascii="David" w:eastAsia="David" w:hAnsi="David" w:cs="David"/>
              <w:rtl/>
            </w:rPr>
          </w:rPrChange>
        </w:rPr>
        <w:t xml:space="preserve"> </w:t>
      </w:r>
      <w:r w:rsidRPr="00A90D62">
        <w:rPr>
          <w:rFonts w:ascii="David" w:hAnsi="David" w:cs="David"/>
          <w:sz w:val="28"/>
          <w:szCs w:val="28"/>
          <w:rtl/>
          <w:rPrChange w:id="1684" w:author="אברהם" w:date="2012-11-23T10:23:00Z">
            <w:rPr>
              <w:rFonts w:ascii="David" w:hAnsi="David" w:cs="David"/>
              <w:rtl/>
            </w:rPr>
          </w:rPrChange>
        </w:rPr>
        <w:t>סוג</w:t>
      </w:r>
      <w:r w:rsidRPr="00A90D62">
        <w:rPr>
          <w:rFonts w:ascii="David" w:eastAsia="David" w:hAnsi="David" w:cs="David"/>
          <w:sz w:val="28"/>
          <w:szCs w:val="28"/>
          <w:rtl/>
          <w:rPrChange w:id="1685" w:author="אברהם" w:date="2012-11-23T10:23:00Z">
            <w:rPr>
              <w:rFonts w:ascii="David" w:eastAsia="David" w:hAnsi="David" w:cs="David"/>
              <w:rtl/>
            </w:rPr>
          </w:rPrChange>
        </w:rPr>
        <w:t xml:space="preserve"> </w:t>
      </w:r>
      <w:r w:rsidRPr="00A90D62">
        <w:rPr>
          <w:rFonts w:ascii="David" w:hAnsi="David" w:cs="David"/>
          <w:sz w:val="28"/>
          <w:szCs w:val="28"/>
          <w:rtl/>
          <w:rPrChange w:id="1686" w:author="אברהם" w:date="2012-11-23T10:23:00Z">
            <w:rPr>
              <w:rFonts w:ascii="David" w:hAnsi="David" w:cs="David"/>
              <w:rtl/>
            </w:rPr>
          </w:rPrChange>
        </w:rPr>
        <w:t>של</w:t>
      </w:r>
      <w:r w:rsidRPr="00A90D62">
        <w:rPr>
          <w:rFonts w:ascii="David" w:eastAsia="David" w:hAnsi="David" w:cs="David"/>
          <w:sz w:val="28"/>
          <w:szCs w:val="28"/>
          <w:rtl/>
          <w:rPrChange w:id="1687" w:author="אברהם" w:date="2012-11-23T10:23:00Z">
            <w:rPr>
              <w:rFonts w:ascii="David" w:eastAsia="David" w:hAnsi="David" w:cs="David"/>
              <w:rtl/>
            </w:rPr>
          </w:rPrChange>
        </w:rPr>
        <w:t xml:space="preserve"> </w:t>
      </w:r>
      <w:r w:rsidRPr="00A90D62">
        <w:rPr>
          <w:rFonts w:ascii="David" w:hAnsi="David" w:cs="David"/>
          <w:sz w:val="28"/>
          <w:szCs w:val="28"/>
          <w:rtl/>
          <w:rPrChange w:id="1688" w:author="אברהם" w:date="2012-11-23T10:23:00Z">
            <w:rPr>
              <w:rFonts w:ascii="David" w:hAnsi="David" w:cs="David"/>
              <w:rtl/>
            </w:rPr>
          </w:rPrChange>
        </w:rPr>
        <w:t>שיעבוד); במקרה</w:t>
      </w:r>
      <w:r w:rsidRPr="00A90D62">
        <w:rPr>
          <w:rFonts w:ascii="David" w:eastAsia="David" w:hAnsi="David" w:cs="David"/>
          <w:sz w:val="28"/>
          <w:szCs w:val="28"/>
          <w:rtl/>
          <w:rPrChange w:id="1689" w:author="אברהם" w:date="2012-11-23T10:23:00Z">
            <w:rPr>
              <w:rFonts w:ascii="David" w:eastAsia="David" w:hAnsi="David" w:cs="David"/>
              <w:rtl/>
            </w:rPr>
          </w:rPrChange>
        </w:rPr>
        <w:t xml:space="preserve"> </w:t>
      </w:r>
      <w:r w:rsidRPr="00A90D62">
        <w:rPr>
          <w:rFonts w:ascii="David" w:hAnsi="David" w:cs="David"/>
          <w:sz w:val="28"/>
          <w:szCs w:val="28"/>
          <w:rtl/>
          <w:rPrChange w:id="1690" w:author="אברהם" w:date="2012-11-23T10:23:00Z">
            <w:rPr>
              <w:rFonts w:ascii="David" w:hAnsi="David" w:cs="David"/>
              <w:rtl/>
            </w:rPr>
          </w:rPrChange>
        </w:rPr>
        <w:t>הגרוע, בעל</w:t>
      </w:r>
      <w:r w:rsidRPr="00A90D62">
        <w:rPr>
          <w:rFonts w:ascii="David" w:eastAsia="David" w:hAnsi="David" w:cs="David"/>
          <w:sz w:val="28"/>
          <w:szCs w:val="28"/>
          <w:rtl/>
          <w:rPrChange w:id="1691" w:author="אברהם" w:date="2012-11-23T10:23:00Z">
            <w:rPr>
              <w:rFonts w:ascii="David" w:eastAsia="David" w:hAnsi="David" w:cs="David"/>
              <w:rtl/>
            </w:rPr>
          </w:rPrChange>
        </w:rPr>
        <w:t xml:space="preserve"> </w:t>
      </w:r>
      <w:r w:rsidRPr="00A90D62">
        <w:rPr>
          <w:rFonts w:ascii="David" w:hAnsi="David" w:cs="David"/>
          <w:sz w:val="28"/>
          <w:szCs w:val="28"/>
          <w:rtl/>
          <w:rPrChange w:id="1692" w:author="אברהם" w:date="2012-11-23T10:23:00Z">
            <w:rPr>
              <w:rFonts w:ascii="David" w:hAnsi="David" w:cs="David"/>
              <w:rtl/>
            </w:rPr>
          </w:rPrChange>
        </w:rPr>
        <w:t>הקרקע</w:t>
      </w:r>
      <w:r w:rsidRPr="00A90D62">
        <w:rPr>
          <w:rFonts w:ascii="David" w:eastAsia="David" w:hAnsi="David" w:cs="David"/>
          <w:sz w:val="28"/>
          <w:szCs w:val="28"/>
          <w:rtl/>
          <w:rPrChange w:id="1693" w:author="אברהם" w:date="2012-11-23T10:23:00Z">
            <w:rPr>
              <w:rFonts w:ascii="David" w:eastAsia="David" w:hAnsi="David" w:cs="David"/>
              <w:rtl/>
            </w:rPr>
          </w:rPrChange>
        </w:rPr>
        <w:t xml:space="preserve"> </w:t>
      </w:r>
      <w:r w:rsidRPr="00A90D62">
        <w:rPr>
          <w:rFonts w:ascii="David" w:hAnsi="David" w:cs="David"/>
          <w:sz w:val="28"/>
          <w:szCs w:val="28"/>
          <w:rtl/>
          <w:rPrChange w:id="1694" w:author="אברהם" w:date="2012-11-23T10:23:00Z">
            <w:rPr>
              <w:rFonts w:ascii="David" w:hAnsi="David" w:cs="David"/>
              <w:rtl/>
            </w:rPr>
          </w:rPrChange>
        </w:rPr>
        <w:t>יכול</w:t>
      </w:r>
      <w:r w:rsidRPr="00A90D62">
        <w:rPr>
          <w:rFonts w:ascii="David" w:eastAsia="David" w:hAnsi="David" w:cs="David"/>
          <w:sz w:val="28"/>
          <w:szCs w:val="28"/>
          <w:rtl/>
          <w:rPrChange w:id="1695" w:author="אברהם" w:date="2012-11-23T10:23:00Z">
            <w:rPr>
              <w:rFonts w:ascii="David" w:eastAsia="David" w:hAnsi="David" w:cs="David"/>
              <w:rtl/>
            </w:rPr>
          </w:rPrChange>
        </w:rPr>
        <w:t xml:space="preserve"> </w:t>
      </w:r>
      <w:r w:rsidRPr="00A90D62">
        <w:rPr>
          <w:rFonts w:ascii="David" w:hAnsi="David" w:cs="David"/>
          <w:sz w:val="28"/>
          <w:szCs w:val="28"/>
          <w:rtl/>
          <w:rPrChange w:id="1696" w:author="אברהם" w:date="2012-11-23T10:23:00Z">
            <w:rPr>
              <w:rFonts w:ascii="David" w:hAnsi="David" w:cs="David"/>
              <w:rtl/>
            </w:rPr>
          </w:rPrChange>
        </w:rPr>
        <w:t>לדרוש</w:t>
      </w:r>
      <w:r w:rsidRPr="00A90D62">
        <w:rPr>
          <w:rFonts w:ascii="David" w:eastAsia="David" w:hAnsi="David" w:cs="David"/>
          <w:sz w:val="28"/>
          <w:szCs w:val="28"/>
          <w:rtl/>
          <w:rPrChange w:id="1697" w:author="אברהם" w:date="2012-11-23T10:23:00Z">
            <w:rPr>
              <w:rFonts w:ascii="David" w:eastAsia="David" w:hAnsi="David" w:cs="David"/>
              <w:rtl/>
            </w:rPr>
          </w:rPrChange>
        </w:rPr>
        <w:t xml:space="preserve"> </w:t>
      </w:r>
      <w:r w:rsidRPr="00A90D62">
        <w:rPr>
          <w:rFonts w:ascii="David" w:hAnsi="David" w:cs="David"/>
          <w:sz w:val="28"/>
          <w:szCs w:val="28"/>
          <w:rtl/>
          <w:rPrChange w:id="1698" w:author="אברהם" w:date="2012-11-23T10:23:00Z">
            <w:rPr>
              <w:rFonts w:ascii="David" w:hAnsi="David" w:cs="David"/>
              <w:rtl/>
            </w:rPr>
          </w:rPrChange>
        </w:rPr>
        <w:t>מהדייר</w:t>
      </w:r>
      <w:r w:rsidRPr="00A90D62">
        <w:rPr>
          <w:rFonts w:ascii="David" w:eastAsia="David" w:hAnsi="David" w:cs="David"/>
          <w:sz w:val="28"/>
          <w:szCs w:val="28"/>
          <w:rtl/>
          <w:rPrChange w:id="1699" w:author="אברהם" w:date="2012-11-23T10:23:00Z">
            <w:rPr>
              <w:rFonts w:ascii="David" w:eastAsia="David" w:hAnsi="David" w:cs="David"/>
              <w:rtl/>
            </w:rPr>
          </w:rPrChange>
        </w:rPr>
        <w:t xml:space="preserve"> </w:t>
      </w:r>
      <w:r w:rsidRPr="00A90D62">
        <w:rPr>
          <w:rFonts w:ascii="David" w:hAnsi="David" w:cs="David"/>
          <w:sz w:val="28"/>
          <w:szCs w:val="28"/>
          <w:rtl/>
          <w:rPrChange w:id="1700" w:author="אברהם" w:date="2012-11-23T10:23:00Z">
            <w:rPr>
              <w:rFonts w:ascii="David" w:hAnsi="David" w:cs="David"/>
              <w:rtl/>
            </w:rPr>
          </w:rPrChange>
        </w:rPr>
        <w:t>לעזוב, כמו</w:t>
      </w:r>
      <w:r w:rsidRPr="00A90D62">
        <w:rPr>
          <w:rFonts w:ascii="David" w:eastAsia="David" w:hAnsi="David" w:cs="David"/>
          <w:sz w:val="28"/>
          <w:szCs w:val="28"/>
          <w:rtl/>
          <w:rPrChange w:id="1701" w:author="אברהם" w:date="2012-11-23T10:23:00Z">
            <w:rPr>
              <w:rFonts w:ascii="David" w:eastAsia="David" w:hAnsi="David" w:cs="David"/>
              <w:rtl/>
            </w:rPr>
          </w:rPrChange>
        </w:rPr>
        <w:t xml:space="preserve"> </w:t>
      </w:r>
      <w:r w:rsidRPr="00A90D62">
        <w:rPr>
          <w:rFonts w:ascii="David" w:hAnsi="David" w:cs="David"/>
          <w:sz w:val="28"/>
          <w:szCs w:val="28"/>
          <w:rtl/>
          <w:rPrChange w:id="1702" w:author="אברהם" w:date="2012-11-23T10:23:00Z">
            <w:rPr>
              <w:rFonts w:ascii="David" w:hAnsi="David" w:cs="David"/>
              <w:rtl/>
            </w:rPr>
          </w:rPrChange>
        </w:rPr>
        <w:t>שעשה</w:t>
      </w:r>
      <w:r w:rsidRPr="00A90D62">
        <w:rPr>
          <w:rFonts w:ascii="David" w:eastAsia="David" w:hAnsi="David" w:cs="David"/>
          <w:sz w:val="28"/>
          <w:szCs w:val="28"/>
          <w:rtl/>
          <w:rPrChange w:id="1703" w:author="אברהם" w:date="2012-11-23T10:23:00Z">
            <w:rPr>
              <w:rFonts w:ascii="David" w:eastAsia="David" w:hAnsi="David" w:cs="David"/>
              <w:rtl/>
            </w:rPr>
          </w:rPrChange>
        </w:rPr>
        <w:t xml:space="preserve"> </w:t>
      </w:r>
      <w:r w:rsidRPr="00A90D62">
        <w:rPr>
          <w:rFonts w:ascii="David" w:hAnsi="David" w:cs="David"/>
          <w:sz w:val="28"/>
          <w:szCs w:val="28"/>
          <w:rtl/>
          <w:rPrChange w:id="1704" w:author="אברהם" w:date="2012-11-23T10:23:00Z">
            <w:rPr>
              <w:rFonts w:ascii="David" w:hAnsi="David" w:cs="David"/>
              <w:rtl/>
            </w:rPr>
          </w:rPrChange>
        </w:rPr>
        <w:t>יוסף</w:t>
      </w:r>
      <w:r w:rsidRPr="00A90D62">
        <w:rPr>
          <w:rFonts w:ascii="David" w:eastAsia="David" w:hAnsi="David" w:cs="David"/>
          <w:sz w:val="28"/>
          <w:szCs w:val="28"/>
          <w:rtl/>
          <w:rPrChange w:id="1705" w:author="אברהם" w:date="2012-11-23T10:23:00Z">
            <w:rPr>
              <w:rFonts w:ascii="David" w:eastAsia="David" w:hAnsi="David" w:cs="David"/>
              <w:rtl/>
            </w:rPr>
          </w:rPrChange>
        </w:rPr>
        <w:t xml:space="preserve"> </w:t>
      </w:r>
      <w:r w:rsidRPr="00A90D62">
        <w:rPr>
          <w:rFonts w:ascii="David" w:hAnsi="David" w:cs="David"/>
          <w:sz w:val="28"/>
          <w:szCs w:val="28"/>
          <w:rtl/>
          <w:rPrChange w:id="1706" w:author="אברהם" w:date="2012-11-23T10:23:00Z">
            <w:rPr>
              <w:rFonts w:ascii="David" w:hAnsi="David" w:cs="David"/>
              <w:rtl/>
            </w:rPr>
          </w:rPrChange>
        </w:rPr>
        <w:t>לאחר</w:t>
      </w:r>
      <w:r w:rsidRPr="00A90D62">
        <w:rPr>
          <w:rFonts w:ascii="David" w:eastAsia="David" w:hAnsi="David" w:cs="David"/>
          <w:sz w:val="28"/>
          <w:szCs w:val="28"/>
          <w:rtl/>
          <w:rPrChange w:id="1707" w:author="אברהם" w:date="2012-11-23T10:23:00Z">
            <w:rPr>
              <w:rFonts w:ascii="David" w:eastAsia="David" w:hAnsi="David" w:cs="David"/>
              <w:rtl/>
            </w:rPr>
          </w:rPrChange>
        </w:rPr>
        <w:t xml:space="preserve"> </w:t>
      </w:r>
      <w:r w:rsidRPr="00A90D62">
        <w:rPr>
          <w:rFonts w:ascii="David" w:hAnsi="David" w:cs="David"/>
          <w:sz w:val="28"/>
          <w:szCs w:val="28"/>
          <w:rtl/>
          <w:rPrChange w:id="1708" w:author="אברהם" w:date="2012-11-23T10:23:00Z">
            <w:rPr>
              <w:rFonts w:ascii="David" w:hAnsi="David" w:cs="David"/>
              <w:rtl/>
            </w:rPr>
          </w:rPrChange>
        </w:rPr>
        <w:t>שקנה</w:t>
      </w:r>
      <w:r w:rsidRPr="00A90D62">
        <w:rPr>
          <w:rFonts w:ascii="David" w:eastAsia="David" w:hAnsi="David" w:cs="David"/>
          <w:sz w:val="28"/>
          <w:szCs w:val="28"/>
          <w:rtl/>
          <w:rPrChange w:id="1709" w:author="אברהם" w:date="2012-11-23T10:23:00Z">
            <w:rPr>
              <w:rFonts w:ascii="David" w:eastAsia="David" w:hAnsi="David" w:cs="David"/>
              <w:rtl/>
            </w:rPr>
          </w:rPrChange>
        </w:rPr>
        <w:t xml:space="preserve"> </w:t>
      </w:r>
      <w:r w:rsidRPr="00A90D62">
        <w:rPr>
          <w:rFonts w:ascii="David" w:hAnsi="David" w:cs="David"/>
          <w:sz w:val="28"/>
          <w:szCs w:val="28"/>
          <w:rtl/>
          <w:rPrChange w:id="1710" w:author="אברהם" w:date="2012-11-23T10:23:00Z">
            <w:rPr>
              <w:rFonts w:ascii="David" w:hAnsi="David" w:cs="David"/>
              <w:rtl/>
            </w:rPr>
          </w:rPrChange>
        </w:rPr>
        <w:t>את</w:t>
      </w:r>
      <w:r w:rsidRPr="00A90D62">
        <w:rPr>
          <w:rFonts w:ascii="David" w:eastAsia="David" w:hAnsi="David" w:cs="David"/>
          <w:sz w:val="28"/>
          <w:szCs w:val="28"/>
          <w:rtl/>
          <w:rPrChange w:id="1711" w:author="אברהם" w:date="2012-11-23T10:23:00Z">
            <w:rPr>
              <w:rFonts w:ascii="David" w:eastAsia="David" w:hAnsi="David" w:cs="David"/>
              <w:rtl/>
            </w:rPr>
          </w:rPrChange>
        </w:rPr>
        <w:t xml:space="preserve"> </w:t>
      </w:r>
      <w:r w:rsidRPr="00A90D62">
        <w:rPr>
          <w:rFonts w:ascii="David" w:hAnsi="David" w:cs="David"/>
          <w:sz w:val="28"/>
          <w:szCs w:val="28"/>
          <w:rtl/>
          <w:rPrChange w:id="1712" w:author="אברהם" w:date="2012-11-23T10:23:00Z">
            <w:rPr>
              <w:rFonts w:ascii="David" w:hAnsi="David" w:cs="David"/>
              <w:rtl/>
            </w:rPr>
          </w:rPrChange>
        </w:rPr>
        <w:t>הקרקעות</w:t>
      </w:r>
      <w:r w:rsidRPr="00A90D62">
        <w:rPr>
          <w:rFonts w:ascii="David" w:eastAsia="David" w:hAnsi="David" w:cs="David"/>
          <w:sz w:val="28"/>
          <w:szCs w:val="28"/>
          <w:rtl/>
          <w:rPrChange w:id="1713" w:author="אברהם" w:date="2012-11-23T10:23:00Z">
            <w:rPr>
              <w:rFonts w:ascii="David" w:eastAsia="David" w:hAnsi="David" w:cs="David"/>
              <w:rtl/>
            </w:rPr>
          </w:rPrChange>
        </w:rPr>
        <w:t xml:space="preserve"> </w:t>
      </w:r>
      <w:r w:rsidRPr="00A90D62">
        <w:rPr>
          <w:rFonts w:ascii="David" w:hAnsi="David" w:cs="David"/>
          <w:sz w:val="28"/>
          <w:szCs w:val="28"/>
          <w:rtl/>
          <w:rPrChange w:id="1714" w:author="אברהם" w:date="2012-11-23T10:23:00Z">
            <w:rPr>
              <w:rFonts w:ascii="David" w:hAnsi="David" w:cs="David"/>
              <w:rtl/>
            </w:rPr>
          </w:rPrChange>
        </w:rPr>
        <w:t>במצרים</w:t>
      </w:r>
      <w:r w:rsidRPr="00A90D62">
        <w:rPr>
          <w:rFonts w:ascii="David" w:eastAsia="David" w:hAnsi="David" w:cs="David"/>
          <w:sz w:val="28"/>
          <w:szCs w:val="28"/>
          <w:rtl/>
          <w:rPrChange w:id="1715" w:author="אברהם" w:date="2012-11-23T10:23:00Z">
            <w:rPr>
              <w:rFonts w:ascii="David" w:eastAsia="David" w:hAnsi="David" w:cs="David"/>
              <w:rtl/>
            </w:rPr>
          </w:rPrChange>
        </w:rPr>
        <w:t xml:space="preserve"> </w:t>
      </w:r>
      <w:r w:rsidRPr="00A90D62">
        <w:rPr>
          <w:rFonts w:ascii="David" w:hAnsi="David" w:cs="David"/>
          <w:sz w:val="28"/>
          <w:szCs w:val="28"/>
          <w:rtl/>
          <w:rPrChange w:id="1716" w:author="אברהם" w:date="2012-11-23T10:23:00Z">
            <w:rPr>
              <w:rFonts w:ascii="David" w:hAnsi="David" w:cs="David"/>
              <w:rtl/>
            </w:rPr>
          </w:rPrChange>
        </w:rPr>
        <w:t>(בראשית</w:t>
      </w:r>
      <w:r w:rsidRPr="00A90D62">
        <w:rPr>
          <w:rFonts w:ascii="David" w:eastAsia="David" w:hAnsi="David" w:cs="David"/>
          <w:sz w:val="28"/>
          <w:szCs w:val="28"/>
          <w:rtl/>
          <w:rPrChange w:id="1717" w:author="אברהם" w:date="2012-11-23T10:23:00Z">
            <w:rPr>
              <w:rFonts w:ascii="David" w:eastAsia="David" w:hAnsi="David" w:cs="David"/>
              <w:rtl/>
            </w:rPr>
          </w:rPrChange>
        </w:rPr>
        <w:t xml:space="preserve"> </w:t>
      </w:r>
      <w:r w:rsidRPr="00A90D62">
        <w:rPr>
          <w:rFonts w:ascii="David" w:hAnsi="David" w:cs="David"/>
          <w:sz w:val="28"/>
          <w:szCs w:val="28"/>
          <w:rtl/>
          <w:rPrChange w:id="1718" w:author="אברהם" w:date="2012-11-23T10:23:00Z">
            <w:rPr>
              <w:rFonts w:ascii="David" w:hAnsi="David" w:cs="David"/>
              <w:rtl/>
            </w:rPr>
          </w:rPrChange>
        </w:rPr>
        <w:t>מז). לכן</w:t>
      </w:r>
      <w:r w:rsidRPr="00A90D62">
        <w:rPr>
          <w:rFonts w:ascii="David" w:eastAsia="David" w:hAnsi="David" w:cs="David"/>
          <w:sz w:val="28"/>
          <w:szCs w:val="28"/>
          <w:rtl/>
          <w:rPrChange w:id="1719" w:author="אברהם" w:date="2012-11-23T10:23:00Z">
            <w:rPr>
              <w:rFonts w:ascii="David" w:eastAsia="David" w:hAnsi="David" w:cs="David"/>
              <w:rtl/>
            </w:rPr>
          </w:rPrChange>
        </w:rPr>
        <w:t xml:space="preserve"> </w:t>
      </w:r>
      <w:r w:rsidRPr="00A90D62">
        <w:rPr>
          <w:rFonts w:ascii="David" w:hAnsi="David" w:cs="David"/>
          <w:sz w:val="28"/>
          <w:szCs w:val="28"/>
          <w:rtl/>
          <w:rPrChange w:id="1720" w:author="אברהם" w:date="2012-11-23T10:23:00Z">
            <w:rPr>
              <w:rFonts w:ascii="David" w:hAnsi="David" w:cs="David"/>
              <w:rtl/>
            </w:rPr>
          </w:rPrChange>
        </w:rPr>
        <w:t>התורה</w:t>
      </w:r>
      <w:r w:rsidRPr="00A90D62">
        <w:rPr>
          <w:rFonts w:ascii="David" w:eastAsia="David" w:hAnsi="David" w:cs="David"/>
          <w:sz w:val="28"/>
          <w:szCs w:val="28"/>
          <w:rtl/>
          <w:rPrChange w:id="1721" w:author="אברהם" w:date="2012-11-23T10:23:00Z">
            <w:rPr>
              <w:rFonts w:ascii="David" w:eastAsia="David" w:hAnsi="David" w:cs="David"/>
              <w:rtl/>
            </w:rPr>
          </w:rPrChange>
        </w:rPr>
        <w:t xml:space="preserve"> </w:t>
      </w:r>
      <w:r w:rsidRPr="00A90D62">
        <w:rPr>
          <w:rFonts w:ascii="David" w:hAnsi="David" w:cs="David"/>
          <w:sz w:val="28"/>
          <w:szCs w:val="28"/>
          <w:rtl/>
          <w:rPrChange w:id="1722" w:author="אברהם" w:date="2012-11-23T10:23:00Z">
            <w:rPr>
              <w:rFonts w:ascii="David" w:hAnsi="David" w:cs="David"/>
              <w:rtl/>
            </w:rPr>
          </w:rPrChange>
        </w:rPr>
        <w:t>מדגישה, שחוק</w:t>
      </w:r>
      <w:r w:rsidRPr="00A90D62">
        <w:rPr>
          <w:rFonts w:ascii="David" w:eastAsia="David" w:hAnsi="David" w:cs="David"/>
          <w:sz w:val="28"/>
          <w:szCs w:val="28"/>
          <w:rtl/>
          <w:rPrChange w:id="1723" w:author="אברהם" w:date="2012-11-23T10:23:00Z">
            <w:rPr>
              <w:rFonts w:ascii="David" w:eastAsia="David" w:hAnsi="David" w:cs="David"/>
              <w:rtl/>
            </w:rPr>
          </w:rPrChange>
        </w:rPr>
        <w:t xml:space="preserve"> </w:t>
      </w:r>
      <w:r w:rsidRPr="00A90D62">
        <w:rPr>
          <w:rFonts w:ascii="David" w:hAnsi="David" w:cs="David"/>
          <w:sz w:val="28"/>
          <w:szCs w:val="28"/>
          <w:rtl/>
          <w:rPrChange w:id="1724" w:author="אברהם" w:date="2012-11-23T10:23:00Z">
            <w:rPr>
              <w:rFonts w:ascii="David" w:hAnsi="David" w:cs="David"/>
              <w:rtl/>
            </w:rPr>
          </w:rPrChange>
        </w:rPr>
        <w:t>היובל</w:t>
      </w:r>
      <w:r w:rsidRPr="00A90D62">
        <w:rPr>
          <w:rFonts w:ascii="David" w:eastAsia="David" w:hAnsi="David" w:cs="David"/>
          <w:sz w:val="28"/>
          <w:szCs w:val="28"/>
          <w:rtl/>
          <w:rPrChange w:id="1725" w:author="אברהם" w:date="2012-11-23T10:23:00Z">
            <w:rPr>
              <w:rFonts w:ascii="David" w:eastAsia="David" w:hAnsi="David" w:cs="David"/>
              <w:rtl/>
            </w:rPr>
          </w:rPrChange>
        </w:rPr>
        <w:t xml:space="preserve"> </w:t>
      </w:r>
      <w:r w:rsidRPr="00A90D62">
        <w:rPr>
          <w:rFonts w:ascii="David" w:hAnsi="David" w:cs="David"/>
          <w:sz w:val="28"/>
          <w:szCs w:val="28"/>
          <w:rtl/>
          <w:rPrChange w:id="1726" w:author="אברהם" w:date="2012-11-23T10:23:00Z">
            <w:rPr>
              <w:rFonts w:ascii="David" w:hAnsi="David" w:cs="David"/>
              <w:rtl/>
            </w:rPr>
          </w:rPrChange>
        </w:rPr>
        <w:t>נועד</w:t>
      </w:r>
      <w:r w:rsidRPr="00A90D62">
        <w:rPr>
          <w:rFonts w:ascii="David" w:eastAsia="David" w:hAnsi="David" w:cs="David"/>
          <w:sz w:val="28"/>
          <w:szCs w:val="28"/>
          <w:rtl/>
          <w:rPrChange w:id="1727" w:author="אברהם" w:date="2012-11-23T10:23:00Z">
            <w:rPr>
              <w:rFonts w:ascii="David" w:eastAsia="David" w:hAnsi="David" w:cs="David"/>
              <w:rtl/>
            </w:rPr>
          </w:rPrChange>
        </w:rPr>
        <w:t xml:space="preserve"> </w:t>
      </w:r>
      <w:r w:rsidRPr="00A90D62">
        <w:rPr>
          <w:rFonts w:ascii="David" w:hAnsi="David" w:cs="David"/>
          <w:sz w:val="28"/>
          <w:szCs w:val="28"/>
          <w:rtl/>
          <w:rPrChange w:id="1728" w:author="אברהם" w:date="2012-11-23T10:23:00Z">
            <w:rPr>
              <w:rFonts w:ascii="David" w:hAnsi="David" w:cs="David"/>
              <w:rtl/>
            </w:rPr>
          </w:rPrChange>
        </w:rPr>
        <w:t>לשמור</w:t>
      </w:r>
      <w:r w:rsidRPr="00A90D62">
        <w:rPr>
          <w:rFonts w:ascii="David" w:eastAsia="David" w:hAnsi="David" w:cs="David"/>
          <w:sz w:val="28"/>
          <w:szCs w:val="28"/>
          <w:rtl/>
          <w:rPrChange w:id="1729" w:author="אברהם" w:date="2012-11-23T10:23:00Z">
            <w:rPr>
              <w:rFonts w:ascii="David" w:eastAsia="David" w:hAnsi="David" w:cs="David"/>
              <w:rtl/>
            </w:rPr>
          </w:rPrChange>
        </w:rPr>
        <w:t xml:space="preserve"> </w:t>
      </w:r>
      <w:r w:rsidRPr="00A90D62">
        <w:rPr>
          <w:rFonts w:ascii="David" w:hAnsi="David" w:cs="David"/>
          <w:sz w:val="28"/>
          <w:szCs w:val="28"/>
          <w:rtl/>
          <w:rPrChange w:id="1730" w:author="אברהם" w:date="2012-11-23T10:23:00Z">
            <w:rPr>
              <w:rFonts w:ascii="David" w:hAnsi="David" w:cs="David"/>
              <w:rtl/>
            </w:rPr>
          </w:rPrChange>
        </w:rPr>
        <w:t>על</w:t>
      </w:r>
      <w:r w:rsidRPr="00A90D62">
        <w:rPr>
          <w:rFonts w:ascii="David" w:eastAsia="David" w:hAnsi="David" w:cs="David"/>
          <w:sz w:val="28"/>
          <w:szCs w:val="28"/>
          <w:rtl/>
          <w:rPrChange w:id="1731" w:author="אברהם" w:date="2012-11-23T10:23:00Z">
            <w:rPr>
              <w:rFonts w:ascii="David" w:eastAsia="David" w:hAnsi="David" w:cs="David"/>
              <w:rtl/>
            </w:rPr>
          </w:rPrChange>
        </w:rPr>
        <w:t xml:space="preserve"> </w:t>
      </w:r>
      <w:r w:rsidRPr="00A90D62">
        <w:rPr>
          <w:rFonts w:ascii="David" w:hAnsi="David" w:cs="David"/>
          <w:sz w:val="28"/>
          <w:szCs w:val="28"/>
          <w:rtl/>
          <w:rPrChange w:id="1732" w:author="אברהם" w:date="2012-11-23T10:23:00Z">
            <w:rPr>
              <w:rFonts w:ascii="David" w:hAnsi="David" w:cs="David"/>
              <w:rtl/>
            </w:rPr>
          </w:rPrChange>
        </w:rPr>
        <w:t>החופש:</w:t>
      </w:r>
    </w:p>
    <w:p w:rsidR="009C2B09" w:rsidRPr="00A90D62" w:rsidRDefault="009C2B09" w:rsidP="009C2B09">
      <w:pPr>
        <w:pStyle w:val="13"/>
        <w:bidi/>
        <w:rPr>
          <w:rStyle w:val="Q"/>
          <w:rFonts w:ascii="David" w:hAnsi="David" w:cs="David"/>
          <w:sz w:val="28"/>
          <w:szCs w:val="28"/>
          <w:rtl/>
          <w:rPrChange w:id="1733" w:author="אברהם" w:date="2012-11-23T10:23:00Z">
            <w:rPr>
              <w:rStyle w:val="Q"/>
              <w:rFonts w:ascii="David" w:hAnsi="David" w:cs="David"/>
              <w:rtl/>
            </w:rPr>
          </w:rPrChange>
        </w:rPr>
      </w:pPr>
      <w:r w:rsidRPr="00A90D62">
        <w:rPr>
          <w:rFonts w:ascii="David" w:hAnsi="David" w:cs="David"/>
          <w:sz w:val="28"/>
          <w:szCs w:val="28"/>
          <w:rtl/>
          <w:rPrChange w:id="1734" w:author="אברהם" w:date="2012-11-23T10:23:00Z">
            <w:rPr>
              <w:rFonts w:ascii="David" w:hAnsi="David" w:cs="David"/>
              <w:rtl/>
            </w:rPr>
          </w:rPrChange>
        </w:rPr>
        <w:t>"</w:t>
      </w:r>
      <w:r w:rsidRPr="00A90D62">
        <w:rPr>
          <w:rStyle w:val="Q"/>
          <w:rFonts w:ascii="David" w:hAnsi="David" w:cs="David"/>
          <w:sz w:val="28"/>
          <w:szCs w:val="28"/>
          <w:rtl/>
          <w:rPrChange w:id="1735" w:author="אברהם" w:date="2012-11-23T10:23:00Z">
            <w:rPr>
              <w:rStyle w:val="Q"/>
              <w:rFonts w:ascii="David" w:hAnsi="David" w:cs="David"/>
              <w:rtl/>
            </w:rPr>
          </w:rPrChange>
        </w:rPr>
        <w:t>וְקִדַּשְׁתֶּם</w:t>
      </w:r>
      <w:r w:rsidRPr="00A90D62">
        <w:rPr>
          <w:rStyle w:val="Q"/>
          <w:rFonts w:ascii="David" w:eastAsia="David" w:hAnsi="David" w:cs="David"/>
          <w:sz w:val="28"/>
          <w:szCs w:val="28"/>
          <w:rtl/>
          <w:rPrChange w:id="17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37" w:author="אברהם" w:date="2012-11-23T10:23:00Z">
            <w:rPr>
              <w:rStyle w:val="Q"/>
              <w:rFonts w:ascii="David" w:hAnsi="David" w:cs="David"/>
              <w:rtl/>
            </w:rPr>
          </w:rPrChange>
        </w:rPr>
        <w:t>אֵת</w:t>
      </w:r>
      <w:r w:rsidRPr="00A90D62">
        <w:rPr>
          <w:rStyle w:val="Q"/>
          <w:rFonts w:ascii="David" w:eastAsia="David" w:hAnsi="David" w:cs="David"/>
          <w:sz w:val="28"/>
          <w:szCs w:val="28"/>
          <w:rtl/>
          <w:rPrChange w:id="17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39" w:author="אברהם" w:date="2012-11-23T10:23:00Z">
            <w:rPr>
              <w:rStyle w:val="Q"/>
              <w:rFonts w:ascii="David" w:hAnsi="David" w:cs="David"/>
              <w:rtl/>
            </w:rPr>
          </w:rPrChange>
        </w:rPr>
        <w:t>שְׁנַת</w:t>
      </w:r>
      <w:r w:rsidRPr="00A90D62">
        <w:rPr>
          <w:rStyle w:val="Q"/>
          <w:rFonts w:ascii="David" w:eastAsia="David" w:hAnsi="David" w:cs="David"/>
          <w:sz w:val="28"/>
          <w:szCs w:val="28"/>
          <w:rtl/>
          <w:rPrChange w:id="17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41" w:author="אברהם" w:date="2012-11-23T10:23:00Z">
            <w:rPr>
              <w:rStyle w:val="Q"/>
              <w:rFonts w:ascii="David" w:hAnsi="David" w:cs="David"/>
              <w:rtl/>
            </w:rPr>
          </w:rPrChange>
        </w:rPr>
        <w:t>הַחֲמִשִּׁים</w:t>
      </w:r>
      <w:r w:rsidRPr="00A90D62">
        <w:rPr>
          <w:rStyle w:val="Q"/>
          <w:rFonts w:ascii="David" w:eastAsia="David" w:hAnsi="David" w:cs="David"/>
          <w:sz w:val="28"/>
          <w:szCs w:val="28"/>
          <w:rtl/>
          <w:rPrChange w:id="17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43" w:author="אברהם" w:date="2012-11-23T10:23:00Z">
            <w:rPr>
              <w:rStyle w:val="Q"/>
              <w:rFonts w:ascii="David" w:hAnsi="David" w:cs="David"/>
              <w:rtl/>
            </w:rPr>
          </w:rPrChange>
        </w:rPr>
        <w:t xml:space="preserve">שָׁנָה, </w:t>
      </w:r>
      <w:r w:rsidRPr="00A90D62">
        <w:rPr>
          <w:rStyle w:val="Q"/>
          <w:rFonts w:ascii="David" w:hAnsi="David" w:cs="David"/>
          <w:b/>
          <w:bCs/>
          <w:sz w:val="28"/>
          <w:szCs w:val="28"/>
          <w:rtl/>
          <w:rPrChange w:id="1744" w:author="אברהם" w:date="2012-11-23T10:23:00Z">
            <w:rPr>
              <w:rStyle w:val="Q"/>
              <w:rFonts w:ascii="David" w:hAnsi="David" w:cs="David"/>
              <w:b/>
              <w:bCs/>
              <w:rtl/>
            </w:rPr>
          </w:rPrChange>
        </w:rPr>
        <w:t>וּקְרָאֵתֶם</w:t>
      </w:r>
      <w:r w:rsidRPr="00A90D62">
        <w:rPr>
          <w:rStyle w:val="Q"/>
          <w:rFonts w:ascii="David" w:eastAsia="David" w:hAnsi="David" w:cs="David"/>
          <w:b/>
          <w:bCs/>
          <w:sz w:val="28"/>
          <w:szCs w:val="28"/>
          <w:rtl/>
          <w:rPrChange w:id="1745"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1746" w:author="אברהם" w:date="2012-11-23T10:23:00Z">
            <w:rPr>
              <w:rStyle w:val="Q"/>
              <w:rFonts w:ascii="David" w:hAnsi="David" w:cs="David"/>
              <w:b/>
              <w:bCs/>
              <w:rtl/>
            </w:rPr>
          </w:rPrChange>
        </w:rPr>
        <w:t>דְּרוֹר</w:t>
      </w:r>
      <w:r w:rsidRPr="00A90D62">
        <w:rPr>
          <w:rStyle w:val="Q"/>
          <w:rFonts w:ascii="David" w:eastAsia="David" w:hAnsi="David" w:cs="David"/>
          <w:b/>
          <w:bCs/>
          <w:sz w:val="28"/>
          <w:szCs w:val="28"/>
          <w:rtl/>
          <w:rPrChange w:id="1747"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1748" w:author="אברהם" w:date="2012-11-23T10:23:00Z">
            <w:rPr>
              <w:rStyle w:val="Q"/>
              <w:rFonts w:ascii="David" w:hAnsi="David" w:cs="David"/>
              <w:b/>
              <w:bCs/>
              <w:rtl/>
            </w:rPr>
          </w:rPrChange>
        </w:rPr>
        <w:t>בָּאָרֶץ</w:t>
      </w:r>
      <w:r w:rsidRPr="00A90D62">
        <w:rPr>
          <w:rStyle w:val="Q"/>
          <w:rFonts w:ascii="David" w:eastAsia="David" w:hAnsi="David" w:cs="David"/>
          <w:b/>
          <w:bCs/>
          <w:sz w:val="28"/>
          <w:szCs w:val="28"/>
          <w:rtl/>
          <w:rPrChange w:id="1749"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1750" w:author="אברהם" w:date="2012-11-23T10:23:00Z">
            <w:rPr>
              <w:rStyle w:val="Q"/>
              <w:rFonts w:ascii="David" w:hAnsi="David" w:cs="David"/>
              <w:b/>
              <w:bCs/>
              <w:rtl/>
            </w:rPr>
          </w:rPrChange>
        </w:rPr>
        <w:t>לְכָל</w:t>
      </w:r>
      <w:r w:rsidRPr="00A90D62">
        <w:rPr>
          <w:rStyle w:val="Q"/>
          <w:rFonts w:ascii="David" w:eastAsia="David" w:hAnsi="David" w:cs="David"/>
          <w:b/>
          <w:bCs/>
          <w:sz w:val="28"/>
          <w:szCs w:val="28"/>
          <w:rtl/>
          <w:rPrChange w:id="1751" w:author="אברהם" w:date="2012-11-23T10:23:00Z">
            <w:rPr>
              <w:rStyle w:val="Q"/>
              <w:rFonts w:ascii="David" w:eastAsia="David" w:hAnsi="David" w:cs="David"/>
              <w:b/>
              <w:bCs/>
              <w:rtl/>
            </w:rPr>
          </w:rPrChange>
        </w:rPr>
        <w:t xml:space="preserve"> </w:t>
      </w:r>
      <w:r w:rsidRPr="00A90D62">
        <w:rPr>
          <w:rStyle w:val="Q"/>
          <w:rFonts w:ascii="David" w:hAnsi="David" w:cs="David"/>
          <w:b/>
          <w:bCs/>
          <w:sz w:val="28"/>
          <w:szCs w:val="28"/>
          <w:rtl/>
          <w:rPrChange w:id="1752" w:author="אברהם" w:date="2012-11-23T10:23:00Z">
            <w:rPr>
              <w:rStyle w:val="Q"/>
              <w:rFonts w:ascii="David" w:hAnsi="David" w:cs="David"/>
              <w:b/>
              <w:bCs/>
              <w:rtl/>
            </w:rPr>
          </w:rPrChange>
        </w:rPr>
        <w:t>יֹשְׁבֶיהָ</w:t>
      </w:r>
      <w:r w:rsidRPr="00A90D62">
        <w:rPr>
          <w:rStyle w:val="Q"/>
          <w:rFonts w:ascii="David" w:hAnsi="David" w:cs="David"/>
          <w:sz w:val="28"/>
          <w:szCs w:val="28"/>
          <w:rtl/>
          <w:rPrChange w:id="1753" w:author="אברהם" w:date="2012-11-23T10:23:00Z">
            <w:rPr>
              <w:rStyle w:val="Q"/>
              <w:rFonts w:ascii="David" w:hAnsi="David" w:cs="David"/>
              <w:rtl/>
            </w:rPr>
          </w:rPrChange>
        </w:rPr>
        <w:t>; יוֹבֵל</w:t>
      </w:r>
      <w:r w:rsidRPr="00A90D62">
        <w:rPr>
          <w:rStyle w:val="Q"/>
          <w:rFonts w:ascii="David" w:eastAsia="David" w:hAnsi="David" w:cs="David"/>
          <w:sz w:val="28"/>
          <w:szCs w:val="28"/>
          <w:rtl/>
          <w:rPrChange w:id="17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55"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7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57"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17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59" w:author="אברהם" w:date="2012-11-23T10:23:00Z">
            <w:rPr>
              <w:rStyle w:val="Q"/>
              <w:rFonts w:ascii="David" w:hAnsi="David" w:cs="David"/>
              <w:rtl/>
            </w:rPr>
          </w:rPrChange>
        </w:rPr>
        <w:t>לָכֶם, וְשַׁבְתֶּם</w:t>
      </w:r>
      <w:r w:rsidRPr="00A90D62">
        <w:rPr>
          <w:rStyle w:val="Q"/>
          <w:rFonts w:ascii="David" w:eastAsia="David" w:hAnsi="David" w:cs="David"/>
          <w:sz w:val="28"/>
          <w:szCs w:val="28"/>
          <w:rtl/>
          <w:rPrChange w:id="17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61" w:author="אברהם" w:date="2012-11-23T10:23:00Z">
            <w:rPr>
              <w:rStyle w:val="Q"/>
              <w:rFonts w:ascii="David" w:hAnsi="David" w:cs="David"/>
              <w:rtl/>
            </w:rPr>
          </w:rPrChange>
        </w:rPr>
        <w:t>אִישׁ</w:t>
      </w:r>
      <w:r w:rsidRPr="00A90D62">
        <w:rPr>
          <w:rStyle w:val="Q"/>
          <w:rFonts w:ascii="David" w:eastAsia="David" w:hAnsi="David" w:cs="David"/>
          <w:sz w:val="28"/>
          <w:szCs w:val="28"/>
          <w:rtl/>
          <w:rPrChange w:id="17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63" w:author="אברהם" w:date="2012-11-23T10:23:00Z">
            <w:rPr>
              <w:rStyle w:val="Q"/>
              <w:rFonts w:ascii="David" w:hAnsi="David" w:cs="David"/>
              <w:rtl/>
            </w:rPr>
          </w:rPrChange>
        </w:rPr>
        <w:t>אֶל</w:t>
      </w:r>
      <w:r w:rsidRPr="00A90D62">
        <w:rPr>
          <w:rStyle w:val="Q"/>
          <w:rFonts w:ascii="David" w:eastAsia="David" w:hAnsi="David" w:cs="David"/>
          <w:sz w:val="28"/>
          <w:szCs w:val="28"/>
          <w:rtl/>
          <w:rPrChange w:id="17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65" w:author="אברהם" w:date="2012-11-23T10:23:00Z">
            <w:rPr>
              <w:rStyle w:val="Q"/>
              <w:rFonts w:ascii="David" w:hAnsi="David" w:cs="David"/>
              <w:rtl/>
            </w:rPr>
          </w:rPrChange>
        </w:rPr>
        <w:t>אֲחֻזָּתוֹ</w:t>
      </w:r>
      <w:r w:rsidRPr="00A90D62">
        <w:rPr>
          <w:rStyle w:val="Q"/>
          <w:rFonts w:ascii="David" w:eastAsia="David" w:hAnsi="David" w:cs="David"/>
          <w:sz w:val="28"/>
          <w:szCs w:val="28"/>
          <w:rtl/>
          <w:rPrChange w:id="17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67" w:author="אברהם" w:date="2012-11-23T10:23:00Z">
            <w:rPr>
              <w:rStyle w:val="Q"/>
              <w:rFonts w:ascii="David" w:hAnsi="David" w:cs="David"/>
              <w:rtl/>
            </w:rPr>
          </w:rPrChange>
        </w:rPr>
        <w:t>וְאִישׁ</w:t>
      </w:r>
      <w:r w:rsidRPr="00A90D62">
        <w:rPr>
          <w:rStyle w:val="Q"/>
          <w:rFonts w:ascii="David" w:eastAsia="David" w:hAnsi="David" w:cs="David"/>
          <w:sz w:val="28"/>
          <w:szCs w:val="28"/>
          <w:rtl/>
          <w:rPrChange w:id="17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69" w:author="אברהם" w:date="2012-11-23T10:23:00Z">
            <w:rPr>
              <w:rStyle w:val="Q"/>
              <w:rFonts w:ascii="David" w:hAnsi="David" w:cs="David"/>
              <w:rtl/>
            </w:rPr>
          </w:rPrChange>
        </w:rPr>
        <w:t>אֶל</w:t>
      </w:r>
      <w:r w:rsidRPr="00A90D62">
        <w:rPr>
          <w:rStyle w:val="Q"/>
          <w:rFonts w:ascii="David" w:eastAsia="David" w:hAnsi="David" w:cs="David"/>
          <w:sz w:val="28"/>
          <w:szCs w:val="28"/>
          <w:rtl/>
          <w:rPrChange w:id="17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71" w:author="אברהם" w:date="2012-11-23T10:23:00Z">
            <w:rPr>
              <w:rStyle w:val="Q"/>
              <w:rFonts w:ascii="David" w:hAnsi="David" w:cs="David"/>
              <w:rtl/>
            </w:rPr>
          </w:rPrChange>
        </w:rPr>
        <w:t>מִשְׁפַּחְתּוֹ</w:t>
      </w:r>
      <w:r w:rsidRPr="00A90D62">
        <w:rPr>
          <w:rStyle w:val="Q"/>
          <w:rFonts w:ascii="David" w:eastAsia="David" w:hAnsi="David" w:cs="David"/>
          <w:sz w:val="28"/>
          <w:szCs w:val="28"/>
          <w:rtl/>
          <w:rPrChange w:id="17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73" w:author="אברהם" w:date="2012-11-23T10:23:00Z">
            <w:rPr>
              <w:rStyle w:val="Q"/>
              <w:rFonts w:ascii="David" w:hAnsi="David" w:cs="David"/>
              <w:rtl/>
            </w:rPr>
          </w:rPrChange>
        </w:rPr>
        <w:t>תָּשֻׁבוּ</w:t>
      </w:r>
      <w:r w:rsidRPr="00A90D62">
        <w:rPr>
          <w:rFonts w:ascii="David" w:hAnsi="David" w:cs="David"/>
          <w:sz w:val="28"/>
          <w:szCs w:val="28"/>
          <w:rtl/>
          <w:rPrChange w:id="1774" w:author="אברהם" w:date="2012-11-23T10:23:00Z">
            <w:rPr>
              <w:rFonts w:ascii="David" w:hAnsi="David" w:cs="David"/>
              <w:rtl/>
            </w:rPr>
          </w:rPrChange>
        </w:rPr>
        <w:t>" (ויקרא</w:t>
      </w:r>
      <w:r w:rsidRPr="00A90D62">
        <w:rPr>
          <w:rFonts w:ascii="David" w:eastAsia="David" w:hAnsi="David" w:cs="David"/>
          <w:sz w:val="28"/>
          <w:szCs w:val="28"/>
          <w:rtl/>
          <w:rPrChange w:id="1775" w:author="אברהם" w:date="2012-11-23T10:23:00Z">
            <w:rPr>
              <w:rFonts w:ascii="David" w:eastAsia="David" w:hAnsi="David" w:cs="David"/>
              <w:rtl/>
            </w:rPr>
          </w:rPrChange>
        </w:rPr>
        <w:t xml:space="preserve"> </w:t>
      </w:r>
      <w:r w:rsidRPr="00A90D62">
        <w:rPr>
          <w:rFonts w:ascii="David" w:hAnsi="David" w:cs="David"/>
          <w:sz w:val="28"/>
          <w:szCs w:val="28"/>
          <w:rtl/>
          <w:rPrChange w:id="1776" w:author="אברהם" w:date="2012-11-23T10:23:00Z">
            <w:rPr>
              <w:rFonts w:ascii="David" w:hAnsi="David" w:cs="David"/>
              <w:rtl/>
            </w:rPr>
          </w:rPrChange>
        </w:rPr>
        <w:t>כה, י). </w:t>
      </w:r>
    </w:p>
    <w:p w:rsidR="009C2B09" w:rsidRPr="00A90D62" w:rsidRDefault="009C2B09" w:rsidP="009C2B09">
      <w:pPr>
        <w:pStyle w:val="a1"/>
        <w:bidi/>
        <w:rPr>
          <w:rStyle w:val="Q"/>
          <w:rFonts w:ascii="David" w:hAnsi="David" w:cs="David"/>
          <w:sz w:val="28"/>
          <w:szCs w:val="28"/>
          <w:rtl/>
          <w:rPrChange w:id="1777" w:author="אברהם" w:date="2012-11-23T10:23:00Z">
            <w:rPr>
              <w:rStyle w:val="Q"/>
              <w:rFonts w:ascii="David" w:hAnsi="David" w:cs="David"/>
              <w:rtl/>
            </w:rPr>
          </w:rPrChange>
        </w:rPr>
      </w:pPr>
      <w:r w:rsidRPr="00A90D62">
        <w:rPr>
          <w:rStyle w:val="Q"/>
          <w:rFonts w:ascii="David" w:hAnsi="David" w:cs="David"/>
          <w:sz w:val="28"/>
          <w:szCs w:val="28"/>
          <w:rtl/>
          <w:rPrChange w:id="1778" w:author="אברהם" w:date="2012-11-23T10:23:00Z">
            <w:rPr>
              <w:rStyle w:val="Q"/>
              <w:rFonts w:ascii="David" w:hAnsi="David" w:cs="David"/>
              <w:rtl/>
            </w:rPr>
          </w:rPrChange>
        </w:rPr>
        <w:t>דרור</w:t>
      </w:r>
      <w:r w:rsidRPr="00A90D62">
        <w:rPr>
          <w:rStyle w:val="Q"/>
          <w:rFonts w:ascii="David" w:eastAsia="David" w:hAnsi="David" w:cs="David"/>
          <w:sz w:val="28"/>
          <w:szCs w:val="28"/>
          <w:rtl/>
          <w:rPrChange w:id="17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80" w:author="אברהם" w:date="2012-11-23T10:23:00Z">
            <w:rPr>
              <w:rStyle w:val="Q"/>
              <w:rFonts w:ascii="David" w:hAnsi="David" w:cs="David"/>
              <w:rtl/>
            </w:rPr>
          </w:rPrChange>
        </w:rPr>
        <w:t>= חירות;</w:t>
      </w:r>
      <w:r w:rsidRPr="00A90D62">
        <w:rPr>
          <w:rStyle w:val="Q"/>
          <w:rFonts w:ascii="David" w:hAnsi="David" w:cs="David"/>
          <w:sz w:val="28"/>
          <w:szCs w:val="28"/>
          <w:vertAlign w:val="superscript"/>
          <w:rtl/>
          <w:rPrChange w:id="1781" w:author="אברהם" w:date="2012-11-23T10:23:00Z">
            <w:rPr>
              <w:rStyle w:val="Q"/>
              <w:rFonts w:ascii="David" w:hAnsi="David" w:cs="David"/>
              <w:vertAlign w:val="superscript"/>
              <w:rtl/>
            </w:rPr>
          </w:rPrChange>
        </w:rPr>
        <w:footnoteReference w:id="8"/>
      </w:r>
      <w:r w:rsidRPr="00A90D62">
        <w:rPr>
          <w:rStyle w:val="Q"/>
          <w:rFonts w:ascii="David" w:hAnsi="David" w:cs="David"/>
          <w:sz w:val="28"/>
          <w:szCs w:val="28"/>
          <w:rtl/>
          <w:rPrChange w:id="1782" w:author="אברהם" w:date="2012-11-23T10:23:00Z">
            <w:rPr>
              <w:rStyle w:val="Q"/>
              <w:rFonts w:ascii="David" w:hAnsi="David" w:cs="David"/>
              <w:rtl/>
            </w:rPr>
          </w:rPrChange>
        </w:rPr>
        <w:t xml:space="preserve"> דרור</w:t>
      </w:r>
      <w:r w:rsidRPr="00A90D62">
        <w:rPr>
          <w:rStyle w:val="Q"/>
          <w:rFonts w:ascii="David" w:eastAsia="David" w:hAnsi="David" w:cs="David"/>
          <w:sz w:val="28"/>
          <w:szCs w:val="28"/>
          <w:rtl/>
          <w:rPrChange w:id="1783"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1784" w:author="אברהם" w:date="2012-11-23T10:23:00Z">
            <w:rPr>
              <w:rStyle w:val="Q"/>
              <w:rFonts w:ascii="David" w:hAnsi="David" w:cs="David"/>
              <w:rtl/>
            </w:rPr>
          </w:rPrChange>
        </w:rPr>
        <w:t>גם</w:t>
      </w:r>
      <w:r w:rsidRPr="00A90D62">
        <w:rPr>
          <w:rStyle w:val="Q"/>
          <w:rFonts w:ascii="David" w:eastAsia="David" w:hAnsi="David" w:cs="David"/>
          <w:sz w:val="28"/>
          <w:szCs w:val="28"/>
          <w:rtl/>
          <w:rPrChange w:id="17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86" w:author="אברהם" w:date="2012-11-23T10:23:00Z">
            <w:rPr>
              <w:rStyle w:val="Q"/>
              <w:rFonts w:ascii="David" w:hAnsi="David" w:cs="David"/>
              <w:rtl/>
            </w:rPr>
          </w:rPrChange>
        </w:rPr>
        <w:t>מלשון</w:t>
      </w:r>
      <w:r w:rsidRPr="00A90D62">
        <w:rPr>
          <w:rStyle w:val="Q"/>
          <w:rFonts w:ascii="David" w:eastAsia="David" w:hAnsi="David" w:cs="David"/>
          <w:sz w:val="28"/>
          <w:szCs w:val="28"/>
          <w:rtl/>
          <w:rPrChange w:id="17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88" w:author="אברהם" w:date="2012-11-23T10:23:00Z">
            <w:rPr>
              <w:rStyle w:val="Q"/>
              <w:rFonts w:ascii="David" w:hAnsi="David" w:cs="David"/>
              <w:rtl/>
            </w:rPr>
          </w:rPrChange>
        </w:rPr>
        <w:t>דיור;</w:t>
      </w:r>
      <w:r w:rsidRPr="00A90D62">
        <w:rPr>
          <w:rStyle w:val="Q"/>
          <w:rFonts w:ascii="David" w:hAnsi="David" w:cs="David"/>
          <w:sz w:val="28"/>
          <w:szCs w:val="28"/>
          <w:vertAlign w:val="superscript"/>
          <w:rtl/>
          <w:rPrChange w:id="1789" w:author="אברהם" w:date="2012-11-23T10:23:00Z">
            <w:rPr>
              <w:rStyle w:val="Q"/>
              <w:rFonts w:ascii="David" w:hAnsi="David" w:cs="David"/>
              <w:vertAlign w:val="superscript"/>
              <w:rtl/>
            </w:rPr>
          </w:rPrChange>
        </w:rPr>
        <w:footnoteReference w:id="9"/>
      </w:r>
      <w:r w:rsidRPr="00A90D62">
        <w:rPr>
          <w:rStyle w:val="Q"/>
          <w:rFonts w:ascii="David" w:hAnsi="David" w:cs="David"/>
          <w:sz w:val="28"/>
          <w:szCs w:val="28"/>
          <w:rtl/>
          <w:rPrChange w:id="1792" w:author="אברהם" w:date="2012-11-23T10:23:00Z">
            <w:rPr>
              <w:rStyle w:val="Q"/>
              <w:rFonts w:ascii="David" w:hAnsi="David" w:cs="David"/>
              <w:rtl/>
            </w:rPr>
          </w:rPrChange>
        </w:rPr>
        <w:t xml:space="preserve"> בהקשר</w:t>
      </w:r>
      <w:r w:rsidRPr="00A90D62">
        <w:rPr>
          <w:rStyle w:val="Q"/>
          <w:rFonts w:ascii="David" w:eastAsia="David" w:hAnsi="David" w:cs="David"/>
          <w:sz w:val="28"/>
          <w:szCs w:val="28"/>
          <w:rtl/>
          <w:rPrChange w:id="17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94" w:author="אברהם" w:date="2012-11-23T10:23:00Z">
            <w:rPr>
              <w:rStyle w:val="Q"/>
              <w:rFonts w:ascii="David" w:hAnsi="David" w:cs="David"/>
              <w:rtl/>
            </w:rPr>
          </w:rPrChange>
        </w:rPr>
        <w:t>של</w:t>
      </w:r>
      <w:r w:rsidRPr="00A90D62">
        <w:rPr>
          <w:rStyle w:val="Q"/>
          <w:rFonts w:ascii="David" w:eastAsia="David" w:hAnsi="David" w:cs="David"/>
          <w:sz w:val="28"/>
          <w:szCs w:val="28"/>
          <w:rtl/>
          <w:rPrChange w:id="17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96" w:author="אברהם" w:date="2012-11-23T10:23:00Z">
            <w:rPr>
              <w:rStyle w:val="Q"/>
              <w:rFonts w:ascii="David" w:hAnsi="David" w:cs="David"/>
              <w:rtl/>
            </w:rPr>
          </w:rPrChange>
        </w:rPr>
        <w:t>קרקעות, דרור</w:t>
      </w:r>
      <w:r w:rsidRPr="00A90D62">
        <w:rPr>
          <w:rStyle w:val="Q"/>
          <w:rFonts w:ascii="David" w:eastAsia="David" w:hAnsi="David" w:cs="David"/>
          <w:sz w:val="28"/>
          <w:szCs w:val="28"/>
          <w:rtl/>
          <w:rPrChange w:id="17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798"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7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00" w:author="אברהם" w:date="2012-11-23T10:23:00Z">
            <w:rPr>
              <w:rStyle w:val="Q"/>
              <w:rFonts w:ascii="David" w:hAnsi="David" w:cs="David"/>
              <w:rtl/>
            </w:rPr>
          </w:rPrChange>
        </w:rPr>
        <w:t>חופש</w:t>
      </w:r>
      <w:r w:rsidRPr="00A90D62">
        <w:rPr>
          <w:rStyle w:val="Q"/>
          <w:rFonts w:ascii="David" w:eastAsia="David" w:hAnsi="David" w:cs="David"/>
          <w:sz w:val="28"/>
          <w:szCs w:val="28"/>
          <w:rtl/>
          <w:rPrChange w:id="18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02" w:author="אברהם" w:date="2012-11-23T10:23:00Z">
            <w:rPr>
              <w:rStyle w:val="Q"/>
              <w:rFonts w:ascii="David" w:hAnsi="David" w:cs="David"/>
              <w:rtl/>
            </w:rPr>
          </w:rPrChange>
        </w:rPr>
        <w:t>הדיור</w:t>
      </w:r>
      <w:r w:rsidRPr="00A90D62">
        <w:rPr>
          <w:rStyle w:val="Q"/>
          <w:rFonts w:ascii="David" w:eastAsia="David" w:hAnsi="David" w:cs="David"/>
          <w:sz w:val="28"/>
          <w:szCs w:val="28"/>
          <w:rtl/>
          <w:rPrChange w:id="1803"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1804" w:author="אברהם" w:date="2012-11-23T10:23:00Z">
            <w:rPr>
              <w:rStyle w:val="Q"/>
              <w:rFonts w:ascii="David" w:hAnsi="David" w:cs="David"/>
              <w:rtl/>
            </w:rPr>
          </w:rPrChange>
        </w:rPr>
        <w:t>החופש</w:t>
      </w:r>
      <w:r w:rsidRPr="00A90D62">
        <w:rPr>
          <w:rStyle w:val="Q"/>
          <w:rFonts w:ascii="David" w:eastAsia="David" w:hAnsi="David" w:cs="David"/>
          <w:sz w:val="28"/>
          <w:szCs w:val="28"/>
          <w:rtl/>
          <w:rPrChange w:id="18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06" w:author="אברהם" w:date="2012-11-23T10:23:00Z">
            <w:rPr>
              <w:rStyle w:val="Q"/>
              <w:rFonts w:ascii="David" w:hAnsi="David" w:cs="David"/>
              <w:rtl/>
            </w:rPr>
          </w:rPrChange>
        </w:rPr>
        <w:t>לבנות</w:t>
      </w:r>
      <w:r w:rsidRPr="00A90D62">
        <w:rPr>
          <w:rStyle w:val="Q"/>
          <w:rFonts w:ascii="David" w:eastAsia="David" w:hAnsi="David" w:cs="David"/>
          <w:sz w:val="28"/>
          <w:szCs w:val="28"/>
          <w:rtl/>
          <w:rPrChange w:id="18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08" w:author="אברהם" w:date="2012-11-23T10:23:00Z">
            <w:rPr>
              <w:rStyle w:val="Q"/>
              <w:rFonts w:ascii="David" w:hAnsi="David" w:cs="David"/>
              <w:rtl/>
            </w:rPr>
          </w:rPrChange>
        </w:rPr>
        <w:t>דירה, חופש</w:t>
      </w:r>
      <w:r w:rsidRPr="00A90D62">
        <w:rPr>
          <w:rStyle w:val="Q"/>
          <w:rFonts w:ascii="David" w:eastAsia="David" w:hAnsi="David" w:cs="David"/>
          <w:sz w:val="28"/>
          <w:szCs w:val="28"/>
          <w:rtl/>
          <w:rPrChange w:id="18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10" w:author="אברהם" w:date="2012-11-23T10:23:00Z">
            <w:rPr>
              <w:rStyle w:val="Q"/>
              <w:rFonts w:ascii="David" w:hAnsi="David" w:cs="David"/>
              <w:rtl/>
            </w:rPr>
          </w:rPrChange>
        </w:rPr>
        <w:t>שזוכה</w:t>
      </w:r>
      <w:r w:rsidRPr="00A90D62">
        <w:rPr>
          <w:rStyle w:val="Q"/>
          <w:rFonts w:ascii="David" w:eastAsia="David" w:hAnsi="David" w:cs="David"/>
          <w:sz w:val="28"/>
          <w:szCs w:val="28"/>
          <w:rtl/>
          <w:rPrChange w:id="18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12" w:author="אברהם" w:date="2012-11-23T10:23:00Z">
            <w:rPr>
              <w:rStyle w:val="Q"/>
              <w:rFonts w:ascii="David" w:hAnsi="David" w:cs="David"/>
              <w:rtl/>
            </w:rPr>
          </w:rPrChange>
        </w:rPr>
        <w:t>בו</w:t>
      </w:r>
      <w:r w:rsidRPr="00A90D62">
        <w:rPr>
          <w:rStyle w:val="Q"/>
          <w:rFonts w:ascii="David" w:eastAsia="David" w:hAnsi="David" w:cs="David"/>
          <w:sz w:val="28"/>
          <w:szCs w:val="28"/>
          <w:rtl/>
          <w:rPrChange w:id="18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14" w:author="אברהם" w:date="2012-11-23T10:23:00Z">
            <w:rPr>
              <w:rStyle w:val="Q"/>
              <w:rFonts w:ascii="David" w:hAnsi="David" w:cs="David"/>
              <w:rtl/>
            </w:rPr>
          </w:rPrChange>
        </w:rPr>
        <w:t>רק</w:t>
      </w:r>
      <w:r w:rsidRPr="00A90D62">
        <w:rPr>
          <w:rStyle w:val="Q"/>
          <w:rFonts w:ascii="David" w:eastAsia="David" w:hAnsi="David" w:cs="David"/>
          <w:sz w:val="28"/>
          <w:szCs w:val="28"/>
          <w:rtl/>
          <w:rPrChange w:id="18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16" w:author="אברהם" w:date="2012-11-23T10:23:00Z">
            <w:rPr>
              <w:rStyle w:val="Q"/>
              <w:rFonts w:ascii="David" w:hAnsi="David" w:cs="David"/>
              <w:rtl/>
            </w:rPr>
          </w:rPrChange>
        </w:rPr>
        <w:t>מי</w:t>
      </w:r>
      <w:r w:rsidRPr="00A90D62">
        <w:rPr>
          <w:rStyle w:val="Q"/>
          <w:rFonts w:ascii="David" w:eastAsia="David" w:hAnsi="David" w:cs="David"/>
          <w:sz w:val="28"/>
          <w:szCs w:val="28"/>
          <w:rtl/>
          <w:rPrChange w:id="18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18" w:author="אברהם" w:date="2012-11-23T10:23:00Z">
            <w:rPr>
              <w:rStyle w:val="Q"/>
              <w:rFonts w:ascii="David" w:hAnsi="David" w:cs="David"/>
              <w:rtl/>
            </w:rPr>
          </w:rPrChange>
        </w:rPr>
        <w:t>שיש</w:t>
      </w:r>
      <w:r w:rsidRPr="00A90D62">
        <w:rPr>
          <w:rStyle w:val="Q"/>
          <w:rFonts w:ascii="David" w:eastAsia="David" w:hAnsi="David" w:cs="David"/>
          <w:sz w:val="28"/>
          <w:szCs w:val="28"/>
          <w:rtl/>
          <w:rPrChange w:id="18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20" w:author="אברהם" w:date="2012-11-23T10:23:00Z">
            <w:rPr>
              <w:rStyle w:val="Q"/>
              <w:rFonts w:ascii="David" w:hAnsi="David" w:cs="David"/>
              <w:rtl/>
            </w:rPr>
          </w:rPrChange>
        </w:rPr>
        <w:t>לו</w:t>
      </w:r>
      <w:r w:rsidRPr="00A90D62">
        <w:rPr>
          <w:rStyle w:val="Q"/>
          <w:rFonts w:ascii="David" w:eastAsia="David" w:hAnsi="David" w:cs="David"/>
          <w:sz w:val="28"/>
          <w:szCs w:val="28"/>
          <w:rtl/>
          <w:rPrChange w:id="18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22" w:author="אברהם" w:date="2012-11-23T10:23:00Z">
            <w:rPr>
              <w:rStyle w:val="Q"/>
              <w:rFonts w:ascii="David" w:hAnsi="David" w:cs="David"/>
              <w:rtl/>
            </w:rPr>
          </w:rPrChange>
        </w:rPr>
        <w:t>אדמה</w:t>
      </w:r>
      <w:r w:rsidRPr="00A90D62">
        <w:rPr>
          <w:rStyle w:val="Q"/>
          <w:rFonts w:ascii="David" w:eastAsia="David" w:hAnsi="David" w:cs="David"/>
          <w:sz w:val="28"/>
          <w:szCs w:val="28"/>
          <w:rtl/>
          <w:rPrChange w:id="18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24" w:author="אברהם" w:date="2012-11-23T10:23:00Z">
            <w:rPr>
              <w:rStyle w:val="Q"/>
              <w:rFonts w:ascii="David" w:hAnsi="David" w:cs="David"/>
              <w:rtl/>
            </w:rPr>
          </w:rPrChange>
        </w:rPr>
        <w:t>פרטית.</w:t>
      </w:r>
      <w:r w:rsidRPr="00A90D62">
        <w:rPr>
          <w:rFonts w:ascii="David" w:hAnsi="David" w:cs="David"/>
          <w:sz w:val="28"/>
          <w:szCs w:val="28"/>
          <w:rtl/>
          <w:rPrChange w:id="1825" w:author="אברהם" w:date="2012-11-23T10:23:00Z">
            <w:rPr>
              <w:rFonts w:ascii="David" w:hAnsi="David" w:cs="David"/>
              <w:rtl/>
            </w:rPr>
          </w:rPrChange>
        </w:rPr>
        <w:t xml:space="preserve"> </w:t>
      </w:r>
      <w:r w:rsidRPr="00A90D62">
        <w:rPr>
          <w:rStyle w:val="Q"/>
          <w:rFonts w:ascii="David" w:hAnsi="David" w:cs="David"/>
          <w:sz w:val="28"/>
          <w:szCs w:val="28"/>
          <w:rtl/>
          <w:rPrChange w:id="1826" w:author="אברהם" w:date="2012-11-23T10:23:00Z">
            <w:rPr>
              <w:rStyle w:val="Q"/>
              <w:rFonts w:ascii="David" w:hAnsi="David" w:cs="David"/>
              <w:rtl/>
            </w:rPr>
          </w:rPrChange>
        </w:rPr>
        <w:t>אם</w:t>
      </w:r>
      <w:r w:rsidRPr="00A90D62">
        <w:rPr>
          <w:rStyle w:val="Q"/>
          <w:rFonts w:ascii="David" w:eastAsia="David" w:hAnsi="David" w:cs="David"/>
          <w:sz w:val="28"/>
          <w:szCs w:val="28"/>
          <w:rtl/>
          <w:rPrChange w:id="18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28" w:author="אברהם" w:date="2012-11-23T10:23:00Z">
            <w:rPr>
              <w:rStyle w:val="Q"/>
              <w:rFonts w:ascii="David" w:hAnsi="David" w:cs="David"/>
              <w:rtl/>
            </w:rPr>
          </w:rPrChange>
        </w:rPr>
        <w:t>כך, גם</w:t>
      </w:r>
      <w:r w:rsidRPr="00A90D62">
        <w:rPr>
          <w:rStyle w:val="Q"/>
          <w:rFonts w:ascii="David" w:eastAsia="David" w:hAnsi="David" w:cs="David"/>
          <w:sz w:val="28"/>
          <w:szCs w:val="28"/>
          <w:rtl/>
          <w:rPrChange w:id="18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30" w:author="אברהם" w:date="2012-11-23T10:23:00Z">
            <w:rPr>
              <w:rStyle w:val="Q"/>
              <w:rFonts w:ascii="David" w:hAnsi="David" w:cs="David"/>
              <w:rtl/>
            </w:rPr>
          </w:rPrChange>
        </w:rPr>
        <w:t>בימינו</w:t>
      </w:r>
      <w:r w:rsidRPr="00A90D62">
        <w:rPr>
          <w:rStyle w:val="Q"/>
          <w:rFonts w:ascii="David" w:eastAsia="David" w:hAnsi="David" w:cs="David"/>
          <w:sz w:val="28"/>
          <w:szCs w:val="28"/>
          <w:rtl/>
          <w:rPrChange w:id="18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32" w:author="אברהם" w:date="2012-11-23T10:23:00Z">
            <w:rPr>
              <w:rStyle w:val="Q"/>
              <w:rFonts w:ascii="David" w:hAnsi="David" w:cs="David"/>
              <w:rtl/>
            </w:rPr>
          </w:rPrChange>
        </w:rPr>
        <w:t>יש</w:t>
      </w:r>
      <w:r w:rsidRPr="00A90D62">
        <w:rPr>
          <w:rStyle w:val="Q"/>
          <w:rFonts w:ascii="David" w:eastAsia="David" w:hAnsi="David" w:cs="David"/>
          <w:sz w:val="28"/>
          <w:szCs w:val="28"/>
          <w:rtl/>
          <w:rPrChange w:id="18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34" w:author="אברהם" w:date="2012-11-23T10:23:00Z">
            <w:rPr>
              <w:rStyle w:val="Q"/>
              <w:rFonts w:ascii="David" w:hAnsi="David" w:cs="David"/>
              <w:rtl/>
            </w:rPr>
          </w:rPrChange>
        </w:rPr>
        <w:t>ה</w:t>
      </w:r>
      <w:ins w:id="1835" w:author="אברהם" w:date="2012-11-26T16:55:00Z">
        <w:r w:rsidR="00123A14">
          <w:rPr>
            <w:rStyle w:val="Q"/>
            <w:rFonts w:ascii="David" w:hAnsi="David" w:cs="David" w:hint="cs"/>
            <w:sz w:val="28"/>
            <w:szCs w:val="28"/>
            <w:rtl/>
          </w:rPr>
          <w:t>י</w:t>
        </w:r>
      </w:ins>
      <w:r w:rsidRPr="00A90D62">
        <w:rPr>
          <w:rStyle w:val="Q"/>
          <w:rFonts w:ascii="David" w:hAnsi="David" w:cs="David"/>
          <w:sz w:val="28"/>
          <w:szCs w:val="28"/>
          <w:rtl/>
          <w:rPrChange w:id="1836" w:author="אברהם" w:date="2012-11-23T10:23:00Z">
            <w:rPr>
              <w:rStyle w:val="Q"/>
              <w:rFonts w:ascii="David" w:hAnsi="David" w:cs="David"/>
              <w:rtl/>
            </w:rPr>
          </w:rPrChange>
        </w:rPr>
        <w:t>גיון</w:t>
      </w:r>
      <w:r w:rsidRPr="00A90D62">
        <w:rPr>
          <w:rStyle w:val="Q"/>
          <w:rFonts w:ascii="David" w:eastAsia="David" w:hAnsi="David" w:cs="David"/>
          <w:sz w:val="28"/>
          <w:szCs w:val="28"/>
          <w:rtl/>
          <w:rPrChange w:id="18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38" w:author="אברהם" w:date="2012-11-23T10:23:00Z">
            <w:rPr>
              <w:rStyle w:val="Q"/>
              <w:rFonts w:ascii="David" w:hAnsi="David" w:cs="David"/>
              <w:rtl/>
            </w:rPr>
          </w:rPrChange>
        </w:rPr>
        <w:t>ליישם</w:t>
      </w:r>
      <w:r w:rsidRPr="00A90D62">
        <w:rPr>
          <w:rStyle w:val="Q"/>
          <w:rFonts w:ascii="David" w:eastAsia="David" w:hAnsi="David" w:cs="David"/>
          <w:sz w:val="28"/>
          <w:szCs w:val="28"/>
          <w:rtl/>
          <w:rPrChange w:id="18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40" w:author="אברהם" w:date="2012-11-23T10:23:00Z">
            <w:rPr>
              <w:rStyle w:val="Q"/>
              <w:rFonts w:ascii="David" w:hAnsi="David" w:cs="David"/>
              <w:rtl/>
            </w:rPr>
          </w:rPrChange>
        </w:rPr>
        <w:t>את</w:t>
      </w:r>
      <w:r w:rsidRPr="00A90D62">
        <w:rPr>
          <w:rStyle w:val="Q"/>
          <w:rFonts w:ascii="David" w:eastAsia="David" w:hAnsi="David" w:cs="David"/>
          <w:sz w:val="28"/>
          <w:szCs w:val="28"/>
          <w:rtl/>
          <w:rPrChange w:id="18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42" w:author="אברהם" w:date="2012-11-23T10:23:00Z">
            <w:rPr>
              <w:rStyle w:val="Q"/>
              <w:rFonts w:ascii="David" w:hAnsi="David" w:cs="David"/>
              <w:rtl/>
            </w:rPr>
          </w:rPrChange>
        </w:rPr>
        <w:t>דין</w:t>
      </w:r>
      <w:r w:rsidRPr="00A90D62">
        <w:rPr>
          <w:rStyle w:val="Q"/>
          <w:rFonts w:ascii="David" w:eastAsia="David" w:hAnsi="David" w:cs="David"/>
          <w:sz w:val="28"/>
          <w:szCs w:val="28"/>
          <w:rtl/>
          <w:rPrChange w:id="18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44" w:author="אברהם" w:date="2012-11-23T10:23:00Z">
            <w:rPr>
              <w:rStyle w:val="Q"/>
              <w:rFonts w:ascii="David" w:hAnsi="David" w:cs="David"/>
              <w:rtl/>
            </w:rPr>
          </w:rPrChange>
        </w:rPr>
        <w:t>החלוקה</w:t>
      </w:r>
      <w:r w:rsidRPr="00A90D62">
        <w:rPr>
          <w:rStyle w:val="Q"/>
          <w:rFonts w:ascii="David" w:eastAsia="David" w:hAnsi="David" w:cs="David"/>
          <w:sz w:val="28"/>
          <w:szCs w:val="28"/>
          <w:rtl/>
          <w:rPrChange w:id="18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46" w:author="אברהם" w:date="2012-11-23T10:23:00Z">
            <w:rPr>
              <w:rStyle w:val="Q"/>
              <w:rFonts w:ascii="David" w:hAnsi="David" w:cs="David"/>
              <w:rtl/>
            </w:rPr>
          </w:rPrChange>
        </w:rPr>
        <w:t>דווקא</w:t>
      </w:r>
      <w:r w:rsidRPr="00A90D62">
        <w:rPr>
          <w:rStyle w:val="Q"/>
          <w:rFonts w:ascii="David" w:eastAsia="David" w:hAnsi="David" w:cs="David"/>
          <w:sz w:val="28"/>
          <w:szCs w:val="28"/>
          <w:rtl/>
          <w:rPrChange w:id="18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48" w:author="אברהם" w:date="2012-11-23T10:23:00Z">
            <w:rPr>
              <w:rStyle w:val="Q"/>
              <w:rFonts w:ascii="David" w:hAnsi="David" w:cs="David"/>
              <w:rtl/>
            </w:rPr>
          </w:rPrChange>
        </w:rPr>
        <w:t>על</w:t>
      </w:r>
      <w:r w:rsidRPr="00A90D62">
        <w:rPr>
          <w:rStyle w:val="Q"/>
          <w:rFonts w:ascii="David" w:eastAsia="David" w:hAnsi="David" w:cs="David"/>
          <w:sz w:val="28"/>
          <w:szCs w:val="28"/>
          <w:rtl/>
          <w:rPrChange w:id="18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50" w:author="אברהם" w:date="2012-11-23T10:23:00Z">
            <w:rPr>
              <w:rStyle w:val="Q"/>
              <w:rFonts w:ascii="David" w:hAnsi="David" w:cs="David"/>
              <w:rtl/>
            </w:rPr>
          </w:rPrChange>
        </w:rPr>
        <w:t>קרקעות, על-מנת</w:t>
      </w:r>
      <w:r w:rsidRPr="00A90D62">
        <w:rPr>
          <w:rStyle w:val="Q"/>
          <w:rFonts w:ascii="David" w:eastAsia="David" w:hAnsi="David" w:cs="David"/>
          <w:sz w:val="28"/>
          <w:szCs w:val="28"/>
          <w:rtl/>
          <w:rPrChange w:id="18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52" w:author="אברהם" w:date="2012-11-23T10:23:00Z">
            <w:rPr>
              <w:rStyle w:val="Q"/>
              <w:rFonts w:ascii="David" w:hAnsi="David" w:cs="David"/>
              <w:rtl/>
            </w:rPr>
          </w:rPrChange>
        </w:rPr>
        <w:t>להבטיח</w:t>
      </w:r>
      <w:r w:rsidRPr="00A90D62">
        <w:rPr>
          <w:rStyle w:val="Q"/>
          <w:rFonts w:ascii="David" w:eastAsia="David" w:hAnsi="David" w:cs="David"/>
          <w:sz w:val="28"/>
          <w:szCs w:val="28"/>
          <w:rtl/>
          <w:rPrChange w:id="18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54" w:author="אברהם" w:date="2012-11-23T10:23:00Z">
            <w:rPr>
              <w:rStyle w:val="Q"/>
              <w:rFonts w:ascii="David" w:hAnsi="David" w:cs="David"/>
              <w:rtl/>
            </w:rPr>
          </w:rPrChange>
        </w:rPr>
        <w:t>חופש</w:t>
      </w:r>
      <w:r w:rsidRPr="00A90D62">
        <w:rPr>
          <w:rStyle w:val="Q"/>
          <w:rFonts w:ascii="David" w:eastAsia="David" w:hAnsi="David" w:cs="David"/>
          <w:sz w:val="28"/>
          <w:szCs w:val="28"/>
          <w:rtl/>
          <w:rPrChange w:id="18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56" w:author="אברהם" w:date="2012-11-23T10:23:00Z">
            <w:rPr>
              <w:rStyle w:val="Q"/>
              <w:rFonts w:ascii="David" w:hAnsi="David" w:cs="David"/>
              <w:rtl/>
            </w:rPr>
          </w:rPrChange>
        </w:rPr>
        <w:t>לכל</w:t>
      </w:r>
      <w:r w:rsidRPr="00A90D62">
        <w:rPr>
          <w:rStyle w:val="Q"/>
          <w:rFonts w:ascii="David" w:eastAsia="David" w:hAnsi="David" w:cs="David"/>
          <w:sz w:val="28"/>
          <w:szCs w:val="28"/>
          <w:rtl/>
          <w:rPrChange w:id="18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58" w:author="אברהם" w:date="2012-11-23T10:23:00Z">
            <w:rPr>
              <w:rStyle w:val="Q"/>
              <w:rFonts w:ascii="David" w:hAnsi="David" w:cs="David"/>
              <w:rtl/>
            </w:rPr>
          </w:rPrChange>
        </w:rPr>
        <w:t>אזרח.</w:t>
      </w:r>
    </w:p>
    <w:p w:rsidR="009C2B09" w:rsidRPr="00A90D62" w:rsidRDefault="009C2B09" w:rsidP="009C2B09">
      <w:pPr>
        <w:pStyle w:val="a1"/>
        <w:bidi/>
        <w:rPr>
          <w:rStyle w:val="Q"/>
          <w:rFonts w:ascii="David" w:hAnsi="David" w:cs="David"/>
          <w:sz w:val="28"/>
          <w:szCs w:val="28"/>
          <w:rtl/>
          <w:rPrChange w:id="1859" w:author="אברהם" w:date="2012-11-23T10:23:00Z">
            <w:rPr>
              <w:rStyle w:val="Q"/>
              <w:rFonts w:ascii="David" w:hAnsi="David" w:cs="David"/>
              <w:rtl/>
            </w:rPr>
          </w:rPrChange>
        </w:rPr>
      </w:pPr>
      <w:r w:rsidRPr="00A90D62">
        <w:rPr>
          <w:rStyle w:val="Q"/>
          <w:rFonts w:ascii="David" w:hAnsi="David" w:cs="David"/>
          <w:sz w:val="28"/>
          <w:szCs w:val="28"/>
          <w:rtl/>
          <w:rPrChange w:id="1860" w:author="אברהם" w:date="2012-11-23T10:23:00Z">
            <w:rPr>
              <w:rStyle w:val="Q"/>
              <w:rFonts w:ascii="David" w:hAnsi="David" w:cs="David"/>
              <w:rtl/>
            </w:rPr>
          </w:rPrChange>
        </w:rPr>
        <w:t>בימינו, רוב</w:t>
      </w:r>
      <w:r w:rsidRPr="00A90D62">
        <w:rPr>
          <w:rStyle w:val="Q"/>
          <w:rFonts w:ascii="David" w:eastAsia="David" w:hAnsi="David" w:cs="David"/>
          <w:sz w:val="28"/>
          <w:szCs w:val="28"/>
          <w:rtl/>
          <w:rPrChange w:id="18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62" w:author="אברהם" w:date="2012-11-23T10:23:00Z">
            <w:rPr>
              <w:rStyle w:val="Q"/>
              <w:rFonts w:ascii="David" w:hAnsi="David" w:cs="David"/>
              <w:rtl/>
            </w:rPr>
          </w:rPrChange>
        </w:rPr>
        <w:t>הקרקעות</w:t>
      </w:r>
      <w:r w:rsidRPr="00A90D62">
        <w:rPr>
          <w:rStyle w:val="Q"/>
          <w:rFonts w:ascii="David" w:eastAsia="David" w:hAnsi="David" w:cs="David"/>
          <w:sz w:val="28"/>
          <w:szCs w:val="28"/>
          <w:rtl/>
          <w:rPrChange w:id="18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64" w:author="אברהם" w:date="2012-11-23T10:23:00Z">
            <w:rPr>
              <w:rStyle w:val="Q"/>
              <w:rFonts w:ascii="David" w:hAnsi="David" w:cs="David"/>
              <w:rtl/>
            </w:rPr>
          </w:rPrChange>
        </w:rPr>
        <w:t>בארץ</w:t>
      </w:r>
      <w:r w:rsidRPr="00A90D62">
        <w:rPr>
          <w:rStyle w:val="Q"/>
          <w:rFonts w:ascii="David" w:eastAsia="David" w:hAnsi="David" w:cs="David"/>
          <w:sz w:val="28"/>
          <w:szCs w:val="28"/>
          <w:rtl/>
          <w:rPrChange w:id="18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66" w:author="אברהם" w:date="2012-11-23T10:23:00Z">
            <w:rPr>
              <w:rStyle w:val="Q"/>
              <w:rFonts w:ascii="David" w:hAnsi="David" w:cs="David"/>
              <w:rtl/>
            </w:rPr>
          </w:rPrChange>
        </w:rPr>
        <w:t>ישראל</w:t>
      </w:r>
      <w:r w:rsidRPr="00A90D62">
        <w:rPr>
          <w:rStyle w:val="Q"/>
          <w:rFonts w:ascii="David" w:eastAsia="David" w:hAnsi="David" w:cs="David"/>
          <w:sz w:val="28"/>
          <w:szCs w:val="28"/>
          <w:rtl/>
          <w:rPrChange w:id="18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68" w:author="אברהם" w:date="2012-11-23T10:23:00Z">
            <w:rPr>
              <w:rStyle w:val="Q"/>
              <w:rFonts w:ascii="David" w:hAnsi="David" w:cs="David"/>
              <w:rtl/>
            </w:rPr>
          </w:rPrChange>
        </w:rPr>
        <w:t>אינן</w:t>
      </w:r>
      <w:r w:rsidRPr="00A90D62">
        <w:rPr>
          <w:rStyle w:val="Q"/>
          <w:rFonts w:ascii="David" w:eastAsia="David" w:hAnsi="David" w:cs="David"/>
          <w:sz w:val="28"/>
          <w:szCs w:val="28"/>
          <w:rtl/>
          <w:rPrChange w:id="18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70" w:author="אברהם" w:date="2012-11-23T10:23:00Z">
            <w:rPr>
              <w:rStyle w:val="Q"/>
              <w:rFonts w:ascii="David" w:hAnsi="David" w:cs="David"/>
              <w:rtl/>
            </w:rPr>
          </w:rPrChange>
        </w:rPr>
        <w:t>חופשיות</w:t>
      </w:r>
      <w:r w:rsidRPr="00A90D62">
        <w:rPr>
          <w:rStyle w:val="Q"/>
          <w:rFonts w:ascii="David" w:eastAsia="David" w:hAnsi="David" w:cs="David"/>
          <w:sz w:val="28"/>
          <w:szCs w:val="28"/>
          <w:rtl/>
          <w:rPrChange w:id="18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72" w:author="אברהם" w:date="2012-11-23T10:23:00Z">
            <w:rPr>
              <w:rStyle w:val="Q"/>
              <w:rFonts w:ascii="David" w:hAnsi="David" w:cs="David"/>
              <w:rtl/>
            </w:rPr>
          </w:rPrChange>
        </w:rPr>
        <w:t>- הן</w:t>
      </w:r>
      <w:r w:rsidRPr="00A90D62">
        <w:rPr>
          <w:rStyle w:val="Q"/>
          <w:rFonts w:ascii="David" w:eastAsia="David" w:hAnsi="David" w:cs="David"/>
          <w:sz w:val="28"/>
          <w:szCs w:val="28"/>
          <w:rtl/>
          <w:rPrChange w:id="18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74" w:author="אברהם" w:date="2012-11-23T10:23:00Z">
            <w:rPr>
              <w:rStyle w:val="Q"/>
              <w:rFonts w:ascii="David" w:hAnsi="David" w:cs="David"/>
              <w:rtl/>
            </w:rPr>
          </w:rPrChange>
        </w:rPr>
        <w:t>שייכות</w:t>
      </w:r>
      <w:r w:rsidRPr="00A90D62">
        <w:rPr>
          <w:rStyle w:val="Q"/>
          <w:rFonts w:ascii="David" w:eastAsia="David" w:hAnsi="David" w:cs="David"/>
          <w:sz w:val="28"/>
          <w:szCs w:val="28"/>
          <w:rtl/>
          <w:rPrChange w:id="18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76" w:author="אברהם" w:date="2012-11-23T10:23:00Z">
            <w:rPr>
              <w:rStyle w:val="Q"/>
              <w:rFonts w:ascii="David" w:hAnsi="David" w:cs="David"/>
              <w:rtl/>
            </w:rPr>
          </w:rPrChange>
        </w:rPr>
        <w:t>למדינה. גם</w:t>
      </w:r>
      <w:r w:rsidRPr="00A90D62">
        <w:rPr>
          <w:rStyle w:val="Q"/>
          <w:rFonts w:ascii="David" w:eastAsia="David" w:hAnsi="David" w:cs="David"/>
          <w:sz w:val="28"/>
          <w:szCs w:val="28"/>
          <w:rtl/>
          <w:rPrChange w:id="18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78" w:author="אברהם" w:date="2012-11-23T10:23:00Z">
            <w:rPr>
              <w:rStyle w:val="Q"/>
              <w:rFonts w:ascii="David" w:hAnsi="David" w:cs="David"/>
              <w:rtl/>
            </w:rPr>
          </w:rPrChange>
        </w:rPr>
        <w:t>מי</w:t>
      </w:r>
      <w:r w:rsidRPr="00A90D62">
        <w:rPr>
          <w:rStyle w:val="Q"/>
          <w:rFonts w:ascii="David" w:eastAsia="David" w:hAnsi="David" w:cs="David"/>
          <w:sz w:val="28"/>
          <w:szCs w:val="28"/>
          <w:rtl/>
          <w:rPrChange w:id="18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80" w:author="אברהם" w:date="2012-11-23T10:23:00Z">
            <w:rPr>
              <w:rStyle w:val="Q"/>
              <w:rFonts w:ascii="David" w:hAnsi="David" w:cs="David"/>
              <w:rtl/>
            </w:rPr>
          </w:rPrChange>
        </w:rPr>
        <w:t>שקונה</w:t>
      </w:r>
      <w:r w:rsidRPr="00A90D62">
        <w:rPr>
          <w:rStyle w:val="Q"/>
          <w:rFonts w:ascii="David" w:eastAsia="David" w:hAnsi="David" w:cs="David"/>
          <w:sz w:val="28"/>
          <w:szCs w:val="28"/>
          <w:rtl/>
          <w:rPrChange w:id="18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82" w:author="אברהם" w:date="2012-11-23T10:23:00Z">
            <w:rPr>
              <w:rStyle w:val="Q"/>
              <w:rFonts w:ascii="David" w:hAnsi="David" w:cs="David"/>
              <w:rtl/>
            </w:rPr>
          </w:rPrChange>
        </w:rPr>
        <w:t>קרקע, אינו</w:t>
      </w:r>
      <w:r w:rsidRPr="00A90D62">
        <w:rPr>
          <w:rStyle w:val="Q"/>
          <w:rFonts w:ascii="David" w:eastAsia="David" w:hAnsi="David" w:cs="David"/>
          <w:sz w:val="28"/>
          <w:szCs w:val="28"/>
          <w:rtl/>
          <w:rPrChange w:id="18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84" w:author="אברהם" w:date="2012-11-23T10:23:00Z">
            <w:rPr>
              <w:rStyle w:val="Q"/>
              <w:rFonts w:ascii="David" w:hAnsi="David" w:cs="David"/>
              <w:rtl/>
            </w:rPr>
          </w:rPrChange>
        </w:rPr>
        <w:t>חופשי</w:t>
      </w:r>
      <w:r w:rsidRPr="00A90D62">
        <w:rPr>
          <w:rStyle w:val="Q"/>
          <w:rFonts w:ascii="David" w:eastAsia="David" w:hAnsi="David" w:cs="David"/>
          <w:sz w:val="28"/>
          <w:szCs w:val="28"/>
          <w:rtl/>
          <w:rPrChange w:id="18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86" w:author="אברהם" w:date="2012-11-23T10:23:00Z">
            <w:rPr>
              <w:rStyle w:val="Q"/>
              <w:rFonts w:ascii="David" w:hAnsi="David" w:cs="David"/>
              <w:rtl/>
            </w:rPr>
          </w:rPrChange>
        </w:rPr>
        <w:t>לבנות</w:t>
      </w:r>
      <w:r w:rsidRPr="00A90D62">
        <w:rPr>
          <w:rStyle w:val="Q"/>
          <w:rFonts w:ascii="David" w:eastAsia="David" w:hAnsi="David" w:cs="David"/>
          <w:sz w:val="28"/>
          <w:szCs w:val="28"/>
          <w:rtl/>
          <w:rPrChange w:id="18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88" w:author="אברהם" w:date="2012-11-23T10:23:00Z">
            <w:rPr>
              <w:rStyle w:val="Q"/>
              <w:rFonts w:ascii="David" w:hAnsi="David" w:cs="David"/>
              <w:rtl/>
            </w:rPr>
          </w:rPrChange>
        </w:rPr>
        <w:t>בה</w:t>
      </w:r>
      <w:r w:rsidRPr="00A90D62">
        <w:rPr>
          <w:rStyle w:val="Q"/>
          <w:rFonts w:ascii="David" w:eastAsia="David" w:hAnsi="David" w:cs="David"/>
          <w:sz w:val="28"/>
          <w:szCs w:val="28"/>
          <w:rtl/>
          <w:rPrChange w:id="18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90" w:author="אברהם" w:date="2012-11-23T10:23:00Z">
            <w:rPr>
              <w:rStyle w:val="Q"/>
              <w:rFonts w:ascii="David" w:hAnsi="David" w:cs="David"/>
              <w:rtl/>
            </w:rPr>
          </w:rPrChange>
        </w:rPr>
        <w:t>את</w:t>
      </w:r>
      <w:r w:rsidRPr="00A90D62">
        <w:rPr>
          <w:rStyle w:val="Q"/>
          <w:rFonts w:ascii="David" w:eastAsia="David" w:hAnsi="David" w:cs="David"/>
          <w:sz w:val="28"/>
          <w:szCs w:val="28"/>
          <w:rtl/>
          <w:rPrChange w:id="18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92" w:author="אברהם" w:date="2012-11-23T10:23:00Z">
            <w:rPr>
              <w:rStyle w:val="Q"/>
              <w:rFonts w:ascii="David" w:hAnsi="David" w:cs="David"/>
              <w:rtl/>
            </w:rPr>
          </w:rPrChange>
        </w:rPr>
        <w:t>ביתו</w:t>
      </w:r>
      <w:r w:rsidRPr="00A90D62">
        <w:rPr>
          <w:rStyle w:val="Q"/>
          <w:rFonts w:ascii="David" w:eastAsia="David" w:hAnsi="David" w:cs="David"/>
          <w:sz w:val="28"/>
          <w:szCs w:val="28"/>
          <w:rtl/>
          <w:rPrChange w:id="18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94" w:author="אברהם" w:date="2012-11-23T10:23:00Z">
            <w:rPr>
              <w:rStyle w:val="Q"/>
              <w:rFonts w:ascii="David" w:hAnsi="David" w:cs="David"/>
              <w:rtl/>
            </w:rPr>
          </w:rPrChange>
        </w:rPr>
        <w:t>כרצונו, אלא</w:t>
      </w:r>
      <w:r w:rsidRPr="00A90D62">
        <w:rPr>
          <w:rStyle w:val="Q"/>
          <w:rFonts w:ascii="David" w:eastAsia="David" w:hAnsi="David" w:cs="David"/>
          <w:sz w:val="28"/>
          <w:szCs w:val="28"/>
          <w:rtl/>
          <w:rPrChange w:id="18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96"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8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898" w:author="אברהם" w:date="2012-11-23T10:23:00Z">
            <w:rPr>
              <w:rStyle w:val="Q"/>
              <w:rFonts w:ascii="David" w:hAnsi="David" w:cs="David"/>
              <w:rtl/>
            </w:rPr>
          </w:rPrChange>
        </w:rPr>
        <w:t>תלוי</w:t>
      </w:r>
      <w:r w:rsidRPr="00A90D62">
        <w:rPr>
          <w:rStyle w:val="Q"/>
          <w:rFonts w:ascii="David" w:eastAsia="David" w:hAnsi="David" w:cs="David"/>
          <w:sz w:val="28"/>
          <w:szCs w:val="28"/>
          <w:rtl/>
          <w:rPrChange w:id="18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00" w:author="אברהם" w:date="2012-11-23T10:23:00Z">
            <w:rPr>
              <w:rStyle w:val="Q"/>
              <w:rFonts w:ascii="David" w:hAnsi="David" w:cs="David"/>
              <w:rtl/>
            </w:rPr>
          </w:rPrChange>
        </w:rPr>
        <w:t>בוועדות</w:t>
      </w:r>
      <w:r w:rsidRPr="00A90D62">
        <w:rPr>
          <w:rStyle w:val="Q"/>
          <w:rFonts w:ascii="David" w:eastAsia="David" w:hAnsi="David" w:cs="David"/>
          <w:sz w:val="28"/>
          <w:szCs w:val="28"/>
          <w:rtl/>
          <w:rPrChange w:id="19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02" w:author="אברהם" w:date="2012-11-23T10:23:00Z">
            <w:rPr>
              <w:rStyle w:val="Q"/>
              <w:rFonts w:ascii="David" w:hAnsi="David" w:cs="David"/>
              <w:rtl/>
            </w:rPr>
          </w:rPrChange>
        </w:rPr>
        <w:t>התכנון</w:t>
      </w:r>
      <w:r w:rsidRPr="00A90D62">
        <w:rPr>
          <w:rStyle w:val="Q"/>
          <w:rFonts w:ascii="David" w:eastAsia="David" w:hAnsi="David" w:cs="David"/>
          <w:sz w:val="28"/>
          <w:szCs w:val="28"/>
          <w:rtl/>
          <w:rPrChange w:id="19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04" w:author="אברהם" w:date="2012-11-23T10:23:00Z">
            <w:rPr>
              <w:rStyle w:val="Q"/>
              <w:rFonts w:ascii="David" w:hAnsi="David" w:cs="David"/>
              <w:rtl/>
            </w:rPr>
          </w:rPrChange>
        </w:rPr>
        <w:t>והבניה</w:t>
      </w:r>
      <w:r w:rsidRPr="00A90D62">
        <w:rPr>
          <w:rStyle w:val="Q"/>
          <w:rFonts w:ascii="David" w:eastAsia="David" w:hAnsi="David" w:cs="David"/>
          <w:sz w:val="28"/>
          <w:szCs w:val="28"/>
          <w:rtl/>
          <w:rPrChange w:id="19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06" w:author="אברהם" w:date="2012-11-23T10:23:00Z">
            <w:rPr>
              <w:rStyle w:val="Q"/>
              <w:rFonts w:ascii="David" w:hAnsi="David" w:cs="David"/>
              <w:rtl/>
            </w:rPr>
          </w:rPrChange>
        </w:rPr>
        <w:t>הקובעות</w:t>
      </w:r>
      <w:r w:rsidRPr="00A90D62">
        <w:rPr>
          <w:rStyle w:val="Q"/>
          <w:rFonts w:ascii="David" w:eastAsia="David" w:hAnsi="David" w:cs="David"/>
          <w:sz w:val="28"/>
          <w:szCs w:val="28"/>
          <w:rtl/>
          <w:rPrChange w:id="19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08" w:author="אברהם" w:date="2012-11-23T10:23:00Z">
            <w:rPr>
              <w:rStyle w:val="Q"/>
              <w:rFonts w:ascii="David" w:hAnsi="David" w:cs="David"/>
              <w:rtl/>
            </w:rPr>
          </w:rPrChange>
        </w:rPr>
        <w:t>את</w:t>
      </w:r>
      <w:r w:rsidRPr="00A90D62">
        <w:rPr>
          <w:rStyle w:val="Q"/>
          <w:rFonts w:ascii="David" w:eastAsia="David" w:hAnsi="David" w:cs="David"/>
          <w:sz w:val="28"/>
          <w:szCs w:val="28"/>
          <w:rtl/>
          <w:rPrChange w:id="19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10" w:author="אברהם" w:date="2012-11-23T10:23:00Z">
            <w:rPr>
              <w:rStyle w:val="Q"/>
              <w:rFonts w:ascii="David" w:hAnsi="David" w:cs="David"/>
              <w:rtl/>
            </w:rPr>
          </w:rPrChange>
        </w:rPr>
        <w:t>ייעוד</w:t>
      </w:r>
      <w:r w:rsidRPr="00A90D62">
        <w:rPr>
          <w:rStyle w:val="Q"/>
          <w:rFonts w:ascii="David" w:eastAsia="David" w:hAnsi="David" w:cs="David"/>
          <w:sz w:val="28"/>
          <w:szCs w:val="28"/>
          <w:rtl/>
          <w:rPrChange w:id="19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12" w:author="אברהם" w:date="2012-11-23T10:23:00Z">
            <w:rPr>
              <w:rStyle w:val="Q"/>
              <w:rFonts w:ascii="David" w:hAnsi="David" w:cs="David"/>
              <w:rtl/>
            </w:rPr>
          </w:rPrChange>
        </w:rPr>
        <w:t>הקרקע. על-פי</w:t>
      </w:r>
      <w:r w:rsidRPr="00A90D62">
        <w:rPr>
          <w:rStyle w:val="Q"/>
          <w:rFonts w:ascii="David" w:eastAsia="David" w:hAnsi="David" w:cs="David"/>
          <w:sz w:val="28"/>
          <w:szCs w:val="28"/>
          <w:rtl/>
          <w:rPrChange w:id="19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14" w:author="אברהם" w:date="2012-11-23T10:23:00Z">
            <w:rPr>
              <w:rStyle w:val="Q"/>
              <w:rFonts w:ascii="David" w:hAnsi="David" w:cs="David"/>
              <w:rtl/>
            </w:rPr>
          </w:rPrChange>
        </w:rPr>
        <w:t>התורה, יש</w:t>
      </w:r>
      <w:r w:rsidRPr="00A90D62">
        <w:rPr>
          <w:rStyle w:val="Q"/>
          <w:rFonts w:ascii="David" w:eastAsia="David" w:hAnsi="David" w:cs="David"/>
          <w:sz w:val="28"/>
          <w:szCs w:val="28"/>
          <w:rtl/>
          <w:rPrChange w:id="19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16" w:author="אברהם" w:date="2012-11-23T10:23:00Z">
            <w:rPr>
              <w:rStyle w:val="Q"/>
              <w:rFonts w:ascii="David" w:hAnsi="David" w:cs="David"/>
              <w:rtl/>
            </w:rPr>
          </w:rPrChange>
        </w:rPr>
        <w:t>למצוא</w:t>
      </w:r>
      <w:r w:rsidRPr="00A90D62">
        <w:rPr>
          <w:rStyle w:val="Q"/>
          <w:rFonts w:ascii="David" w:eastAsia="David" w:hAnsi="David" w:cs="David"/>
          <w:sz w:val="28"/>
          <w:szCs w:val="28"/>
          <w:rtl/>
          <w:rPrChange w:id="19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18" w:author="אברהם" w:date="2012-11-23T10:23:00Z">
            <w:rPr>
              <w:rStyle w:val="Q"/>
              <w:rFonts w:ascii="David" w:hAnsi="David" w:cs="David"/>
              <w:rtl/>
            </w:rPr>
          </w:rPrChange>
        </w:rPr>
        <w:t>דרך</w:t>
      </w:r>
      <w:r w:rsidRPr="00A90D62">
        <w:rPr>
          <w:rStyle w:val="Q"/>
          <w:rFonts w:ascii="David" w:eastAsia="David" w:hAnsi="David" w:cs="David"/>
          <w:sz w:val="28"/>
          <w:szCs w:val="28"/>
          <w:rtl/>
          <w:rPrChange w:id="19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20" w:author="אברהם" w:date="2012-11-23T10:23:00Z">
            <w:rPr>
              <w:rStyle w:val="Q"/>
              <w:rFonts w:ascii="David" w:hAnsi="David" w:cs="David"/>
              <w:rtl/>
            </w:rPr>
          </w:rPrChange>
        </w:rPr>
        <w:t>לחלק</w:t>
      </w:r>
      <w:r w:rsidRPr="00A90D62">
        <w:rPr>
          <w:rStyle w:val="Q"/>
          <w:rFonts w:ascii="David" w:eastAsia="David" w:hAnsi="David" w:cs="David"/>
          <w:sz w:val="28"/>
          <w:szCs w:val="28"/>
          <w:rtl/>
          <w:rPrChange w:id="19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22" w:author="אברהם" w:date="2012-11-23T10:23:00Z">
            <w:rPr>
              <w:rStyle w:val="Q"/>
              <w:rFonts w:ascii="David" w:hAnsi="David" w:cs="David"/>
              <w:rtl/>
            </w:rPr>
          </w:rPrChange>
        </w:rPr>
        <w:t>את</w:t>
      </w:r>
      <w:r w:rsidRPr="00A90D62">
        <w:rPr>
          <w:rStyle w:val="Q"/>
          <w:rFonts w:ascii="David" w:eastAsia="David" w:hAnsi="David" w:cs="David"/>
          <w:sz w:val="28"/>
          <w:szCs w:val="28"/>
          <w:rtl/>
          <w:rPrChange w:id="19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24" w:author="אברהם" w:date="2012-11-23T10:23:00Z">
            <w:rPr>
              <w:rStyle w:val="Q"/>
              <w:rFonts w:ascii="David" w:hAnsi="David" w:cs="David"/>
              <w:rtl/>
            </w:rPr>
          </w:rPrChange>
        </w:rPr>
        <w:t>הקרקעות</w:t>
      </w:r>
      <w:r w:rsidRPr="00A90D62">
        <w:rPr>
          <w:rStyle w:val="Q"/>
          <w:rFonts w:ascii="David" w:eastAsia="David" w:hAnsi="David" w:cs="David"/>
          <w:sz w:val="28"/>
          <w:szCs w:val="28"/>
          <w:rtl/>
          <w:rPrChange w:id="19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26" w:author="אברהם" w:date="2012-11-23T10:23:00Z">
            <w:rPr>
              <w:rStyle w:val="Q"/>
              <w:rFonts w:ascii="David" w:hAnsi="David" w:cs="David"/>
              <w:rtl/>
            </w:rPr>
          </w:rPrChange>
        </w:rPr>
        <w:t>בצורה</w:t>
      </w:r>
      <w:r w:rsidRPr="00A90D62">
        <w:rPr>
          <w:rStyle w:val="Q"/>
          <w:rFonts w:ascii="David" w:eastAsia="David" w:hAnsi="David" w:cs="David"/>
          <w:sz w:val="28"/>
          <w:szCs w:val="28"/>
          <w:rtl/>
          <w:rPrChange w:id="19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28" w:author="אברהם" w:date="2012-11-23T10:23:00Z">
            <w:rPr>
              <w:rStyle w:val="Q"/>
              <w:rFonts w:ascii="David" w:hAnsi="David" w:cs="David"/>
              <w:rtl/>
            </w:rPr>
          </w:rPrChange>
        </w:rPr>
        <w:t>שווה, כך</w:t>
      </w:r>
      <w:r w:rsidRPr="00A90D62">
        <w:rPr>
          <w:rStyle w:val="Q"/>
          <w:rFonts w:ascii="David" w:eastAsia="David" w:hAnsi="David" w:cs="David"/>
          <w:sz w:val="28"/>
          <w:szCs w:val="28"/>
          <w:rtl/>
          <w:rPrChange w:id="19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30" w:author="אברהם" w:date="2012-11-23T10:23:00Z">
            <w:rPr>
              <w:rStyle w:val="Q"/>
              <w:rFonts w:ascii="David" w:hAnsi="David" w:cs="David"/>
              <w:rtl/>
            </w:rPr>
          </w:rPrChange>
        </w:rPr>
        <w:t>שלכל</w:t>
      </w:r>
      <w:r w:rsidRPr="00A90D62">
        <w:rPr>
          <w:rStyle w:val="Q"/>
          <w:rFonts w:ascii="David" w:eastAsia="David" w:hAnsi="David" w:cs="David"/>
          <w:sz w:val="28"/>
          <w:szCs w:val="28"/>
          <w:rtl/>
          <w:rPrChange w:id="19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32"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9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34"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19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36" w:author="אברהם" w:date="2012-11-23T10:23:00Z">
            <w:rPr>
              <w:rStyle w:val="Q"/>
              <w:rFonts w:ascii="David" w:hAnsi="David" w:cs="David"/>
              <w:rtl/>
            </w:rPr>
          </w:rPrChange>
        </w:rPr>
        <w:t>קרקע</w:t>
      </w:r>
      <w:r w:rsidRPr="00A90D62">
        <w:rPr>
          <w:rStyle w:val="Q"/>
          <w:rFonts w:ascii="David" w:eastAsia="David" w:hAnsi="David" w:cs="David"/>
          <w:sz w:val="28"/>
          <w:szCs w:val="28"/>
          <w:rtl/>
          <w:rPrChange w:id="19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38" w:author="אברהם" w:date="2012-11-23T10:23:00Z">
            <w:rPr>
              <w:rStyle w:val="Q"/>
              <w:rFonts w:ascii="David" w:hAnsi="David" w:cs="David"/>
              <w:rtl/>
            </w:rPr>
          </w:rPrChange>
        </w:rPr>
        <w:t>פרטית, חופשית</w:t>
      </w:r>
      <w:r w:rsidRPr="00A90D62">
        <w:rPr>
          <w:rStyle w:val="Q"/>
          <w:rFonts w:ascii="David" w:eastAsia="David" w:hAnsi="David" w:cs="David"/>
          <w:sz w:val="28"/>
          <w:szCs w:val="28"/>
          <w:rtl/>
          <w:rPrChange w:id="19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40" w:author="אברהם" w:date="2012-11-23T10:23:00Z">
            <w:rPr>
              <w:rStyle w:val="Q"/>
              <w:rFonts w:ascii="David" w:hAnsi="David" w:cs="David"/>
              <w:rtl/>
            </w:rPr>
          </w:rPrChange>
        </w:rPr>
        <w:t>לחלוטין</w:t>
      </w:r>
      <w:r w:rsidRPr="00A90D62">
        <w:rPr>
          <w:rStyle w:val="Q"/>
          <w:rFonts w:ascii="David" w:eastAsia="David" w:hAnsi="David" w:cs="David"/>
          <w:sz w:val="28"/>
          <w:szCs w:val="28"/>
          <w:rtl/>
          <w:rPrChange w:id="19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42" w:author="אברהם" w:date="2012-11-23T10:23:00Z">
            <w:rPr>
              <w:rStyle w:val="Q"/>
              <w:rFonts w:ascii="David" w:hAnsi="David" w:cs="David"/>
              <w:rtl/>
            </w:rPr>
          </w:rPrChange>
        </w:rPr>
        <w:t>ממגבלות</w:t>
      </w:r>
      <w:r w:rsidRPr="00A90D62">
        <w:rPr>
          <w:rStyle w:val="Q"/>
          <w:rFonts w:ascii="David" w:eastAsia="David" w:hAnsi="David" w:cs="David"/>
          <w:sz w:val="28"/>
          <w:szCs w:val="28"/>
          <w:rtl/>
          <w:rPrChange w:id="19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44" w:author="אברהם" w:date="2012-11-23T10:23:00Z">
            <w:rPr>
              <w:rStyle w:val="Q"/>
              <w:rFonts w:ascii="David" w:hAnsi="David" w:cs="David"/>
              <w:rtl/>
            </w:rPr>
          </w:rPrChange>
        </w:rPr>
        <w:t>ואיסורים; קרקע</w:t>
      </w:r>
      <w:r w:rsidRPr="00A90D62">
        <w:rPr>
          <w:rStyle w:val="Q"/>
          <w:rFonts w:ascii="David" w:eastAsia="David" w:hAnsi="David" w:cs="David"/>
          <w:sz w:val="28"/>
          <w:szCs w:val="28"/>
          <w:rtl/>
          <w:rPrChange w:id="19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46" w:author="אברהם" w:date="2012-11-23T10:23:00Z">
            <w:rPr>
              <w:rStyle w:val="Q"/>
              <w:rFonts w:ascii="David" w:hAnsi="David" w:cs="David"/>
              <w:rtl/>
            </w:rPr>
          </w:rPrChange>
        </w:rPr>
        <w:t>שתישאר</w:t>
      </w:r>
      <w:r w:rsidRPr="00A90D62">
        <w:rPr>
          <w:rStyle w:val="Q"/>
          <w:rFonts w:ascii="David" w:eastAsia="David" w:hAnsi="David" w:cs="David"/>
          <w:sz w:val="28"/>
          <w:szCs w:val="28"/>
          <w:rtl/>
          <w:rPrChange w:id="19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48" w:author="אברהם" w:date="2012-11-23T10:23:00Z">
            <w:rPr>
              <w:rStyle w:val="Q"/>
              <w:rFonts w:ascii="David" w:hAnsi="David" w:cs="David"/>
              <w:rtl/>
            </w:rPr>
          </w:rPrChange>
        </w:rPr>
        <w:t>בבעלותו</w:t>
      </w:r>
      <w:r w:rsidRPr="00A90D62">
        <w:rPr>
          <w:rStyle w:val="Q"/>
          <w:rFonts w:ascii="David" w:eastAsia="David" w:hAnsi="David" w:cs="David"/>
          <w:sz w:val="28"/>
          <w:szCs w:val="28"/>
          <w:rtl/>
          <w:rPrChange w:id="19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50" w:author="אברהם" w:date="2012-11-23T10:23:00Z">
            <w:rPr>
              <w:rStyle w:val="Q"/>
              <w:rFonts w:ascii="David" w:hAnsi="David" w:cs="David"/>
              <w:rtl/>
            </w:rPr>
          </w:rPrChange>
        </w:rPr>
        <w:t>ובבעלות</w:t>
      </w:r>
      <w:r w:rsidRPr="00A90D62">
        <w:rPr>
          <w:rStyle w:val="Q"/>
          <w:rFonts w:ascii="David" w:eastAsia="David" w:hAnsi="David" w:cs="David"/>
          <w:sz w:val="28"/>
          <w:szCs w:val="28"/>
          <w:rtl/>
          <w:rPrChange w:id="19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52" w:author="אברהם" w:date="2012-11-23T10:23:00Z">
            <w:rPr>
              <w:rStyle w:val="Q"/>
              <w:rFonts w:ascii="David" w:hAnsi="David" w:cs="David"/>
              <w:rtl/>
            </w:rPr>
          </w:rPrChange>
        </w:rPr>
        <w:t>משפחתו</w:t>
      </w:r>
      <w:r w:rsidRPr="00A90D62">
        <w:rPr>
          <w:rStyle w:val="Q"/>
          <w:rFonts w:ascii="David" w:eastAsia="David" w:hAnsi="David" w:cs="David"/>
          <w:sz w:val="28"/>
          <w:szCs w:val="28"/>
          <w:rtl/>
          <w:rPrChange w:id="19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54" w:author="אברהם" w:date="2012-11-23T10:23:00Z">
            <w:rPr>
              <w:rStyle w:val="Q"/>
              <w:rFonts w:ascii="David" w:hAnsi="David" w:cs="David"/>
              <w:rtl/>
            </w:rPr>
          </w:rPrChange>
        </w:rPr>
        <w:t>לתמיד.</w:t>
      </w:r>
    </w:p>
    <w:p w:rsidR="009C2B09" w:rsidRPr="00A90D62" w:rsidRDefault="009C2B09" w:rsidP="00123A14">
      <w:pPr>
        <w:pStyle w:val="a1"/>
        <w:bidi/>
        <w:rPr>
          <w:rStyle w:val="Q"/>
          <w:rFonts w:ascii="David" w:hAnsi="David" w:cs="David"/>
          <w:sz w:val="28"/>
          <w:szCs w:val="28"/>
          <w:rtl/>
          <w:rPrChange w:id="1955" w:author="אברהם" w:date="2012-11-23T10:23:00Z">
            <w:rPr>
              <w:rStyle w:val="Q"/>
              <w:rFonts w:ascii="David" w:hAnsi="David" w:cs="David"/>
              <w:rtl/>
            </w:rPr>
          </w:rPrChange>
        </w:rPr>
      </w:pPr>
      <w:r w:rsidRPr="00A90D62">
        <w:rPr>
          <w:rStyle w:val="Q"/>
          <w:rFonts w:ascii="David" w:hAnsi="David" w:cs="David"/>
          <w:sz w:val="28"/>
          <w:szCs w:val="28"/>
          <w:rtl/>
          <w:rPrChange w:id="1956" w:author="אברהם" w:date="2012-11-23T10:23:00Z">
            <w:rPr>
              <w:rStyle w:val="Q"/>
              <w:rFonts w:ascii="David" w:hAnsi="David" w:cs="David"/>
              <w:rtl/>
            </w:rPr>
          </w:rPrChange>
        </w:rPr>
        <w:t>כאמור, היישום</w:t>
      </w:r>
      <w:r w:rsidRPr="00A90D62">
        <w:rPr>
          <w:rStyle w:val="Q"/>
          <w:rFonts w:ascii="David" w:eastAsia="David" w:hAnsi="David" w:cs="David"/>
          <w:sz w:val="28"/>
          <w:szCs w:val="28"/>
          <w:rtl/>
          <w:rPrChange w:id="19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58" w:author="אברהם" w:date="2012-11-23T10:23:00Z">
            <w:rPr>
              <w:rStyle w:val="Q"/>
              <w:rFonts w:ascii="David" w:hAnsi="David" w:cs="David"/>
              <w:rtl/>
            </w:rPr>
          </w:rPrChange>
        </w:rPr>
        <w:t>המלא</w:t>
      </w:r>
      <w:r w:rsidRPr="00A90D62">
        <w:rPr>
          <w:rStyle w:val="Q"/>
          <w:rFonts w:ascii="David" w:eastAsia="David" w:hAnsi="David" w:cs="David"/>
          <w:sz w:val="28"/>
          <w:szCs w:val="28"/>
          <w:rtl/>
          <w:rPrChange w:id="19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60" w:author="אברהם" w:date="2012-11-23T10:23:00Z">
            <w:rPr>
              <w:rStyle w:val="Q"/>
              <w:rFonts w:ascii="David" w:hAnsi="David" w:cs="David"/>
              <w:rtl/>
            </w:rPr>
          </w:rPrChange>
        </w:rPr>
        <w:t>של</w:t>
      </w:r>
      <w:r w:rsidRPr="00A90D62">
        <w:rPr>
          <w:rStyle w:val="Q"/>
          <w:rFonts w:ascii="David" w:eastAsia="David" w:hAnsi="David" w:cs="David"/>
          <w:sz w:val="28"/>
          <w:szCs w:val="28"/>
          <w:rtl/>
          <w:rPrChange w:id="19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62" w:author="אברהם" w:date="2012-11-23T10:23:00Z">
            <w:rPr>
              <w:rStyle w:val="Q"/>
              <w:rFonts w:ascii="David" w:hAnsi="David" w:cs="David"/>
              <w:rtl/>
            </w:rPr>
          </w:rPrChange>
        </w:rPr>
        <w:t>מצווה</w:t>
      </w:r>
      <w:r w:rsidRPr="00A90D62">
        <w:rPr>
          <w:rStyle w:val="Q"/>
          <w:rFonts w:ascii="David" w:eastAsia="David" w:hAnsi="David" w:cs="David"/>
          <w:sz w:val="28"/>
          <w:szCs w:val="28"/>
          <w:rtl/>
          <w:rPrChange w:id="19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64" w:author="אברהם" w:date="2012-11-23T10:23:00Z">
            <w:rPr>
              <w:rStyle w:val="Q"/>
              <w:rFonts w:ascii="David" w:hAnsi="David" w:cs="David"/>
              <w:rtl/>
            </w:rPr>
          </w:rPrChange>
        </w:rPr>
        <w:t>זו</w:t>
      </w:r>
      <w:r w:rsidRPr="00A90D62">
        <w:rPr>
          <w:rStyle w:val="Q"/>
          <w:rFonts w:ascii="David" w:eastAsia="David" w:hAnsi="David" w:cs="David"/>
          <w:sz w:val="28"/>
          <w:szCs w:val="28"/>
          <w:rtl/>
          <w:rPrChange w:id="19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66"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19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68" w:author="אברהם" w:date="2012-11-23T10:23:00Z">
            <w:rPr>
              <w:rStyle w:val="Q"/>
              <w:rFonts w:ascii="David" w:hAnsi="David" w:cs="David"/>
              <w:rtl/>
            </w:rPr>
          </w:rPrChange>
        </w:rPr>
        <w:t>רק</w:t>
      </w:r>
      <w:r w:rsidRPr="00A90D62">
        <w:rPr>
          <w:rStyle w:val="Q"/>
          <w:rFonts w:ascii="David" w:eastAsia="David" w:hAnsi="David" w:cs="David"/>
          <w:sz w:val="28"/>
          <w:szCs w:val="28"/>
          <w:rtl/>
          <w:rPrChange w:id="19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70" w:author="אברהם" w:date="2012-11-23T10:23:00Z">
            <w:rPr>
              <w:rStyle w:val="Q"/>
              <w:rFonts w:ascii="David" w:hAnsi="David" w:cs="David"/>
              <w:rtl/>
            </w:rPr>
          </w:rPrChange>
        </w:rPr>
        <w:t>בימות</w:t>
      </w:r>
      <w:r w:rsidRPr="00A90D62">
        <w:rPr>
          <w:rStyle w:val="Q"/>
          <w:rFonts w:ascii="David" w:eastAsia="David" w:hAnsi="David" w:cs="David"/>
          <w:sz w:val="28"/>
          <w:szCs w:val="28"/>
          <w:rtl/>
          <w:rPrChange w:id="19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72" w:author="אברהם" w:date="2012-11-23T10:23:00Z">
            <w:rPr>
              <w:rStyle w:val="Q"/>
              <w:rFonts w:ascii="David" w:hAnsi="David" w:cs="David"/>
              <w:rtl/>
            </w:rPr>
          </w:rPrChange>
        </w:rPr>
        <w:t>המשיח</w:t>
      </w:r>
      <w:ins w:id="1973" w:author="אברהם" w:date="2012-11-26T16:57:00Z">
        <w:r w:rsidR="00123A14">
          <w:rPr>
            <w:rStyle w:val="Q"/>
            <w:rFonts w:ascii="David" w:hAnsi="David" w:cs="David" w:hint="cs"/>
            <w:sz w:val="28"/>
            <w:szCs w:val="28"/>
            <w:rtl/>
          </w:rPr>
          <w:t>,</w:t>
        </w:r>
      </w:ins>
      <w:del w:id="1974" w:author="אברהם" w:date="2012-11-26T16:57:00Z">
        <w:r w:rsidRPr="00A90D62" w:rsidDel="00123A14">
          <w:rPr>
            <w:rStyle w:val="Q"/>
            <w:rFonts w:ascii="David" w:hAnsi="David" w:cs="David"/>
            <w:sz w:val="28"/>
            <w:szCs w:val="28"/>
            <w:rtl/>
            <w:rPrChange w:id="1975" w:author="אברהם" w:date="2012-11-23T10:23:00Z">
              <w:rPr>
                <w:rStyle w:val="Q"/>
                <w:rFonts w:ascii="David" w:hAnsi="David" w:cs="David"/>
                <w:rtl/>
              </w:rPr>
            </w:rPrChange>
          </w:rPr>
          <w:delText>;</w:delText>
        </w:r>
      </w:del>
      <w:r w:rsidRPr="00A90D62">
        <w:rPr>
          <w:rStyle w:val="Q"/>
          <w:rFonts w:ascii="David" w:hAnsi="David" w:cs="David"/>
          <w:sz w:val="28"/>
          <w:szCs w:val="28"/>
          <w:rtl/>
          <w:rPrChange w:id="1976" w:author="אברהם" w:date="2012-11-23T10:23:00Z">
            <w:rPr>
              <w:rStyle w:val="Q"/>
              <w:rFonts w:ascii="David" w:hAnsi="David" w:cs="David"/>
              <w:rtl/>
            </w:rPr>
          </w:rPrChange>
        </w:rPr>
        <w:t xml:space="preserve"> אולם, במאמר</w:t>
      </w:r>
      <w:r w:rsidRPr="00A90D62">
        <w:rPr>
          <w:rStyle w:val="Q"/>
          <w:rFonts w:ascii="David" w:eastAsia="David" w:hAnsi="David" w:cs="David"/>
          <w:sz w:val="28"/>
          <w:szCs w:val="28"/>
          <w:rtl/>
          <w:rPrChange w:id="19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78" w:author="אברהם" w:date="2012-11-23T10:23:00Z">
            <w:rPr>
              <w:rStyle w:val="Q"/>
              <w:rFonts w:ascii="David" w:hAnsi="David" w:cs="David"/>
              <w:rtl/>
            </w:rPr>
          </w:rPrChange>
        </w:rPr>
        <w:t>זה</w:t>
      </w:r>
      <w:r w:rsidRPr="00A90D62">
        <w:rPr>
          <w:rStyle w:val="Q"/>
          <w:rFonts w:ascii="David" w:eastAsia="David" w:hAnsi="David" w:cs="David"/>
          <w:sz w:val="28"/>
          <w:szCs w:val="28"/>
          <w:rtl/>
          <w:rPrChange w:id="19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80" w:author="אברהם" w:date="2012-11-23T10:23:00Z">
            <w:rPr>
              <w:rStyle w:val="Q"/>
              <w:rFonts w:ascii="David" w:hAnsi="David" w:cs="David"/>
              <w:rtl/>
            </w:rPr>
          </w:rPrChange>
        </w:rPr>
        <w:t>אני</w:t>
      </w:r>
      <w:r w:rsidRPr="00A90D62">
        <w:rPr>
          <w:rStyle w:val="Q"/>
          <w:rFonts w:ascii="David" w:eastAsia="David" w:hAnsi="David" w:cs="David"/>
          <w:sz w:val="28"/>
          <w:szCs w:val="28"/>
          <w:rtl/>
          <w:rPrChange w:id="19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82" w:author="אברהם" w:date="2012-11-23T10:23:00Z">
            <w:rPr>
              <w:rStyle w:val="Q"/>
              <w:rFonts w:ascii="David" w:hAnsi="David" w:cs="David"/>
              <w:rtl/>
            </w:rPr>
          </w:rPrChange>
        </w:rPr>
        <w:t>נוקט</w:t>
      </w:r>
      <w:r w:rsidRPr="00A90D62">
        <w:rPr>
          <w:rStyle w:val="Q"/>
          <w:rFonts w:ascii="David" w:eastAsia="David" w:hAnsi="David" w:cs="David"/>
          <w:sz w:val="28"/>
          <w:szCs w:val="28"/>
          <w:rtl/>
          <w:rPrChange w:id="19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84" w:author="אברהם" w:date="2012-11-23T10:23:00Z">
            <w:rPr>
              <w:rStyle w:val="Q"/>
              <w:rFonts w:ascii="David" w:hAnsi="David" w:cs="David"/>
              <w:rtl/>
            </w:rPr>
          </w:rPrChange>
        </w:rPr>
        <w:t>בגישה</w:t>
      </w:r>
      <w:r w:rsidRPr="00A90D62">
        <w:rPr>
          <w:rStyle w:val="Q"/>
          <w:rFonts w:ascii="David" w:eastAsia="David" w:hAnsi="David" w:cs="David"/>
          <w:sz w:val="28"/>
          <w:szCs w:val="28"/>
          <w:rtl/>
          <w:rPrChange w:id="19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86" w:author="אברהם" w:date="2012-11-23T10:23:00Z">
            <w:rPr>
              <w:rStyle w:val="Q"/>
              <w:rFonts w:ascii="David" w:hAnsi="David" w:cs="David"/>
              <w:rtl/>
            </w:rPr>
          </w:rPrChange>
        </w:rPr>
        <w:t>הציונית, שלפיה</w:t>
      </w:r>
      <w:r w:rsidRPr="00A90D62">
        <w:rPr>
          <w:rStyle w:val="Q"/>
          <w:rFonts w:ascii="David" w:eastAsia="David" w:hAnsi="David" w:cs="David"/>
          <w:sz w:val="28"/>
          <w:szCs w:val="28"/>
          <w:rtl/>
          <w:rPrChange w:id="19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88" w:author="אברהם" w:date="2012-11-23T10:23:00Z">
            <w:rPr>
              <w:rStyle w:val="Q"/>
              <w:rFonts w:ascii="David" w:hAnsi="David" w:cs="David"/>
              <w:rtl/>
            </w:rPr>
          </w:rPrChange>
        </w:rPr>
        <w:t>יש</w:t>
      </w:r>
      <w:r w:rsidRPr="00A90D62">
        <w:rPr>
          <w:rStyle w:val="Q"/>
          <w:rFonts w:ascii="David" w:eastAsia="David" w:hAnsi="David" w:cs="David"/>
          <w:sz w:val="28"/>
          <w:szCs w:val="28"/>
          <w:rtl/>
          <w:rPrChange w:id="19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90" w:author="אברהם" w:date="2012-11-23T10:23:00Z">
            <w:rPr>
              <w:rStyle w:val="Q"/>
              <w:rFonts w:ascii="David" w:hAnsi="David" w:cs="David"/>
              <w:rtl/>
            </w:rPr>
          </w:rPrChange>
        </w:rPr>
        <w:t>להשתדל</w:t>
      </w:r>
      <w:r w:rsidRPr="00A90D62">
        <w:rPr>
          <w:rStyle w:val="Q"/>
          <w:rFonts w:ascii="David" w:eastAsia="David" w:hAnsi="David" w:cs="David"/>
          <w:sz w:val="28"/>
          <w:szCs w:val="28"/>
          <w:rtl/>
          <w:rPrChange w:id="19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92" w:author="אברהם" w:date="2012-11-23T10:23:00Z">
            <w:rPr>
              <w:rStyle w:val="Q"/>
              <w:rFonts w:ascii="David" w:hAnsi="David" w:cs="David"/>
              <w:rtl/>
            </w:rPr>
          </w:rPrChange>
        </w:rPr>
        <w:t>ליישם</w:t>
      </w:r>
      <w:r w:rsidRPr="00A90D62">
        <w:rPr>
          <w:rStyle w:val="Q"/>
          <w:rFonts w:ascii="David" w:eastAsia="David" w:hAnsi="David" w:cs="David"/>
          <w:sz w:val="28"/>
          <w:szCs w:val="28"/>
          <w:rtl/>
          <w:rPrChange w:id="19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94" w:author="אברהם" w:date="2012-11-23T10:23:00Z">
            <w:rPr>
              <w:rStyle w:val="Q"/>
              <w:rFonts w:ascii="David" w:hAnsi="David" w:cs="David"/>
              <w:rtl/>
            </w:rPr>
          </w:rPrChange>
        </w:rPr>
        <w:t>את</w:t>
      </w:r>
      <w:r w:rsidRPr="00A90D62">
        <w:rPr>
          <w:rStyle w:val="Q"/>
          <w:rFonts w:ascii="David" w:eastAsia="David" w:hAnsi="David" w:cs="David"/>
          <w:sz w:val="28"/>
          <w:szCs w:val="28"/>
          <w:rtl/>
          <w:rPrChange w:id="19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96" w:author="אברהם" w:date="2012-11-23T10:23:00Z">
            <w:rPr>
              <w:rStyle w:val="Q"/>
              <w:rFonts w:ascii="David" w:hAnsi="David" w:cs="David"/>
              <w:rtl/>
            </w:rPr>
          </w:rPrChange>
        </w:rPr>
        <w:t>חזון</w:t>
      </w:r>
      <w:r w:rsidRPr="00A90D62">
        <w:rPr>
          <w:rStyle w:val="Q"/>
          <w:rFonts w:ascii="David" w:eastAsia="David" w:hAnsi="David" w:cs="David"/>
          <w:sz w:val="28"/>
          <w:szCs w:val="28"/>
          <w:rtl/>
          <w:rPrChange w:id="19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998" w:author="אברהם" w:date="2012-11-23T10:23:00Z">
            <w:rPr>
              <w:rStyle w:val="Q"/>
              <w:rFonts w:ascii="David" w:hAnsi="David" w:cs="David"/>
              <w:rtl/>
            </w:rPr>
          </w:rPrChange>
        </w:rPr>
        <w:t>הגאולה</w:t>
      </w:r>
      <w:r w:rsidRPr="00A90D62">
        <w:rPr>
          <w:rStyle w:val="Q"/>
          <w:rFonts w:ascii="David" w:eastAsia="David" w:hAnsi="David" w:cs="David"/>
          <w:sz w:val="28"/>
          <w:szCs w:val="28"/>
          <w:rtl/>
          <w:rPrChange w:id="1999" w:author="אברהם" w:date="2012-11-23T10:23:00Z">
            <w:rPr>
              <w:rStyle w:val="Q"/>
              <w:rFonts w:ascii="David" w:eastAsia="David" w:hAnsi="David" w:cs="David"/>
              <w:rtl/>
            </w:rPr>
          </w:rPrChange>
        </w:rPr>
        <w:t xml:space="preserve"> </w:t>
      </w:r>
      <w:r w:rsidRPr="00A90D62">
        <w:rPr>
          <w:rFonts w:ascii="David" w:hAnsi="David" w:cs="David"/>
          <w:sz w:val="28"/>
          <w:szCs w:val="28"/>
          <w:rtl/>
          <w:rPrChange w:id="2000" w:author="אברהם" w:date="2012-11-23T10:23:00Z">
            <w:rPr>
              <w:rFonts w:ascii="David" w:hAnsi="David" w:cs="David"/>
              <w:rtl/>
            </w:rPr>
          </w:rPrChange>
        </w:rPr>
        <w:t>כמיטב</w:t>
      </w:r>
      <w:r w:rsidRPr="00A90D62">
        <w:rPr>
          <w:rFonts w:ascii="David" w:eastAsia="David" w:hAnsi="David" w:cs="David"/>
          <w:sz w:val="28"/>
          <w:szCs w:val="28"/>
          <w:rtl/>
          <w:rPrChange w:id="2001" w:author="אברהם" w:date="2012-11-23T10:23:00Z">
            <w:rPr>
              <w:rFonts w:ascii="David" w:eastAsia="David" w:hAnsi="David" w:cs="David"/>
              <w:rtl/>
            </w:rPr>
          </w:rPrChange>
        </w:rPr>
        <w:t xml:space="preserve"> </w:t>
      </w:r>
      <w:r w:rsidRPr="00A90D62">
        <w:rPr>
          <w:rFonts w:ascii="David" w:hAnsi="David" w:cs="David"/>
          <w:sz w:val="28"/>
          <w:szCs w:val="28"/>
          <w:rtl/>
          <w:rPrChange w:id="2002" w:author="אברהם" w:date="2012-11-23T10:23:00Z">
            <w:rPr>
              <w:rFonts w:ascii="David" w:hAnsi="David" w:cs="David"/>
              <w:rtl/>
            </w:rPr>
          </w:rPrChange>
        </w:rPr>
        <w:t>יכולתנו</w:t>
      </w:r>
      <w:r w:rsidRPr="00A90D62">
        <w:rPr>
          <w:rFonts w:ascii="David" w:eastAsia="David" w:hAnsi="David" w:cs="David"/>
          <w:sz w:val="28"/>
          <w:szCs w:val="28"/>
          <w:rtl/>
          <w:rPrChange w:id="2003" w:author="אברהם" w:date="2012-11-23T10:23:00Z">
            <w:rPr>
              <w:rFonts w:ascii="David" w:eastAsia="David" w:hAnsi="David" w:cs="David"/>
              <w:rtl/>
            </w:rPr>
          </w:rPrChange>
        </w:rPr>
        <w:t xml:space="preserve"> </w:t>
      </w:r>
      <w:r w:rsidRPr="00A90D62">
        <w:rPr>
          <w:rStyle w:val="Q"/>
          <w:rFonts w:ascii="David" w:hAnsi="David" w:cs="David"/>
          <w:sz w:val="28"/>
          <w:szCs w:val="28"/>
          <w:rtl/>
          <w:rPrChange w:id="2004" w:author="אברהם" w:date="2012-11-23T10:23:00Z">
            <w:rPr>
              <w:rStyle w:val="Q"/>
              <w:rFonts w:ascii="David" w:hAnsi="David" w:cs="David"/>
              <w:rtl/>
            </w:rPr>
          </w:rPrChange>
        </w:rPr>
        <w:t>בדרך</w:t>
      </w:r>
      <w:r w:rsidRPr="00A90D62">
        <w:rPr>
          <w:rStyle w:val="Q"/>
          <w:rFonts w:ascii="David" w:eastAsia="David" w:hAnsi="David" w:cs="David"/>
          <w:sz w:val="28"/>
          <w:szCs w:val="28"/>
          <w:rtl/>
          <w:rPrChange w:id="20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06" w:author="אברהם" w:date="2012-11-23T10:23:00Z">
            <w:rPr>
              <w:rStyle w:val="Q"/>
              <w:rFonts w:ascii="David" w:hAnsi="David" w:cs="David"/>
              <w:rtl/>
            </w:rPr>
          </w:rPrChange>
        </w:rPr>
        <w:t>הטבע. בהתאם</w:t>
      </w:r>
      <w:r w:rsidRPr="00A90D62">
        <w:rPr>
          <w:rStyle w:val="Q"/>
          <w:rFonts w:ascii="David" w:eastAsia="David" w:hAnsi="David" w:cs="David"/>
          <w:sz w:val="28"/>
          <w:szCs w:val="28"/>
          <w:rtl/>
          <w:rPrChange w:id="20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08" w:author="אברהם" w:date="2012-11-23T10:23:00Z">
            <w:rPr>
              <w:rStyle w:val="Q"/>
              <w:rFonts w:ascii="David" w:hAnsi="David" w:cs="David"/>
              <w:rtl/>
            </w:rPr>
          </w:rPrChange>
        </w:rPr>
        <w:t>לכך, אנסה</w:t>
      </w:r>
      <w:r w:rsidRPr="00A90D62">
        <w:rPr>
          <w:rStyle w:val="Q"/>
          <w:rFonts w:ascii="David" w:eastAsia="David" w:hAnsi="David" w:cs="David"/>
          <w:sz w:val="28"/>
          <w:szCs w:val="28"/>
          <w:rtl/>
          <w:rPrChange w:id="20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10" w:author="אברהם" w:date="2012-11-23T10:23:00Z">
            <w:rPr>
              <w:rStyle w:val="Q"/>
              <w:rFonts w:ascii="David" w:hAnsi="David" w:cs="David"/>
              <w:rtl/>
            </w:rPr>
          </w:rPrChange>
        </w:rPr>
        <w:t>בהמשך</w:t>
      </w:r>
      <w:r w:rsidRPr="00A90D62">
        <w:rPr>
          <w:rStyle w:val="Q"/>
          <w:rFonts w:ascii="David" w:eastAsia="David" w:hAnsi="David" w:cs="David"/>
          <w:sz w:val="28"/>
          <w:szCs w:val="28"/>
          <w:rtl/>
          <w:rPrChange w:id="20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12" w:author="אברהם" w:date="2012-11-23T10:23:00Z">
            <w:rPr>
              <w:rStyle w:val="Q"/>
              <w:rFonts w:ascii="David" w:hAnsi="David" w:cs="David"/>
              <w:rtl/>
            </w:rPr>
          </w:rPrChange>
        </w:rPr>
        <w:t>המאמר</w:t>
      </w:r>
      <w:r w:rsidRPr="00A90D62">
        <w:rPr>
          <w:rStyle w:val="Q"/>
          <w:rFonts w:ascii="David" w:eastAsia="David" w:hAnsi="David" w:cs="David"/>
          <w:sz w:val="28"/>
          <w:szCs w:val="28"/>
          <w:rtl/>
          <w:rPrChange w:id="20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14" w:author="אברהם" w:date="2012-11-23T10:23:00Z">
            <w:rPr>
              <w:rStyle w:val="Q"/>
              <w:rFonts w:ascii="David" w:hAnsi="David" w:cs="David"/>
              <w:rtl/>
            </w:rPr>
          </w:rPrChange>
        </w:rPr>
        <w:t>לברר, איך</w:t>
      </w:r>
      <w:r w:rsidRPr="00A90D62">
        <w:rPr>
          <w:rStyle w:val="Q"/>
          <w:rFonts w:ascii="David" w:eastAsia="David" w:hAnsi="David" w:cs="David"/>
          <w:sz w:val="28"/>
          <w:szCs w:val="28"/>
          <w:rtl/>
          <w:rPrChange w:id="20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16" w:author="אברהם" w:date="2012-11-23T10:23:00Z">
            <w:rPr>
              <w:rStyle w:val="Q"/>
              <w:rFonts w:ascii="David" w:hAnsi="David" w:cs="David"/>
              <w:rtl/>
            </w:rPr>
          </w:rPrChange>
        </w:rPr>
        <w:t>אפשר</w:t>
      </w:r>
      <w:r w:rsidRPr="00A90D62">
        <w:rPr>
          <w:rStyle w:val="Q"/>
          <w:rFonts w:ascii="David" w:eastAsia="David" w:hAnsi="David" w:cs="David"/>
          <w:sz w:val="28"/>
          <w:szCs w:val="28"/>
          <w:rtl/>
          <w:rPrChange w:id="20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18" w:author="אברהם" w:date="2012-11-23T10:23:00Z">
            <w:rPr>
              <w:rStyle w:val="Q"/>
              <w:rFonts w:ascii="David" w:hAnsi="David" w:cs="David"/>
              <w:rtl/>
            </w:rPr>
          </w:rPrChange>
        </w:rPr>
        <w:t>לקיים</w:t>
      </w:r>
      <w:r w:rsidRPr="00A90D62">
        <w:rPr>
          <w:rStyle w:val="Q"/>
          <w:rFonts w:ascii="David" w:eastAsia="David" w:hAnsi="David" w:cs="David"/>
          <w:sz w:val="28"/>
          <w:szCs w:val="28"/>
          <w:rtl/>
          <w:rPrChange w:id="20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20" w:author="אברהם" w:date="2012-11-23T10:23:00Z">
            <w:rPr>
              <w:rStyle w:val="Q"/>
              <w:rFonts w:ascii="David" w:hAnsi="David" w:cs="David"/>
              <w:rtl/>
            </w:rPr>
          </w:rPrChange>
        </w:rPr>
        <w:t>את</w:t>
      </w:r>
      <w:r w:rsidRPr="00A90D62">
        <w:rPr>
          <w:rStyle w:val="Q"/>
          <w:rFonts w:ascii="David" w:eastAsia="David" w:hAnsi="David" w:cs="David"/>
          <w:sz w:val="28"/>
          <w:szCs w:val="28"/>
          <w:rtl/>
          <w:rPrChange w:id="20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22" w:author="אברהם" w:date="2012-11-23T10:23:00Z">
            <w:rPr>
              <w:rStyle w:val="Q"/>
              <w:rFonts w:ascii="David" w:hAnsi="David" w:cs="David"/>
              <w:rtl/>
            </w:rPr>
          </w:rPrChange>
        </w:rPr>
        <w:t>עקרון</w:t>
      </w:r>
      <w:r w:rsidRPr="00A90D62">
        <w:rPr>
          <w:rStyle w:val="Q"/>
          <w:rFonts w:ascii="David" w:eastAsia="David" w:hAnsi="David" w:cs="David"/>
          <w:sz w:val="28"/>
          <w:szCs w:val="28"/>
          <w:rtl/>
          <w:rPrChange w:id="20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24" w:author="אברהם" w:date="2012-11-23T10:23:00Z">
            <w:rPr>
              <w:rStyle w:val="Q"/>
              <w:rFonts w:ascii="David" w:hAnsi="David" w:cs="David"/>
              <w:rtl/>
            </w:rPr>
          </w:rPrChange>
        </w:rPr>
        <w:t>חלוקת</w:t>
      </w:r>
      <w:r w:rsidRPr="00A90D62">
        <w:rPr>
          <w:rStyle w:val="Q"/>
          <w:rFonts w:ascii="David" w:eastAsia="David" w:hAnsi="David" w:cs="David"/>
          <w:sz w:val="28"/>
          <w:szCs w:val="28"/>
          <w:rtl/>
          <w:rPrChange w:id="20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26" w:author="אברהם" w:date="2012-11-23T10:23:00Z">
            <w:rPr>
              <w:rStyle w:val="Q"/>
              <w:rFonts w:ascii="David" w:hAnsi="David" w:cs="David"/>
              <w:rtl/>
            </w:rPr>
          </w:rPrChange>
        </w:rPr>
        <w:t>הקרקעות</w:t>
      </w:r>
      <w:r w:rsidRPr="00A90D62">
        <w:rPr>
          <w:rStyle w:val="Q"/>
          <w:rFonts w:ascii="David" w:eastAsia="David" w:hAnsi="David" w:cs="David"/>
          <w:sz w:val="28"/>
          <w:szCs w:val="28"/>
          <w:rtl/>
          <w:rPrChange w:id="20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28" w:author="אברהם" w:date="2012-11-23T10:23:00Z">
            <w:rPr>
              <w:rStyle w:val="Q"/>
              <w:rFonts w:ascii="David" w:hAnsi="David" w:cs="David"/>
              <w:rtl/>
            </w:rPr>
          </w:rPrChange>
        </w:rPr>
        <w:t>והיובל</w:t>
      </w:r>
      <w:r w:rsidRPr="00A90D62">
        <w:rPr>
          <w:rStyle w:val="Q"/>
          <w:rFonts w:ascii="David" w:eastAsia="David" w:hAnsi="David" w:cs="David"/>
          <w:sz w:val="28"/>
          <w:szCs w:val="28"/>
          <w:rtl/>
          <w:rPrChange w:id="20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30" w:author="אברהם" w:date="2012-11-23T10:23:00Z">
            <w:rPr>
              <w:rStyle w:val="Q"/>
              <w:rFonts w:ascii="David" w:hAnsi="David" w:cs="David"/>
              <w:rtl/>
            </w:rPr>
          </w:rPrChange>
        </w:rPr>
        <w:t>במדינת</w:t>
      </w:r>
      <w:r w:rsidRPr="00A90D62">
        <w:rPr>
          <w:rStyle w:val="Q"/>
          <w:rFonts w:ascii="David" w:eastAsia="David" w:hAnsi="David" w:cs="David"/>
          <w:sz w:val="28"/>
          <w:szCs w:val="28"/>
          <w:rtl/>
          <w:rPrChange w:id="20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32" w:author="אברהם" w:date="2012-11-23T10:23:00Z">
            <w:rPr>
              <w:rStyle w:val="Q"/>
              <w:rFonts w:ascii="David" w:hAnsi="David" w:cs="David"/>
              <w:rtl/>
            </w:rPr>
          </w:rPrChange>
        </w:rPr>
        <w:t>ישראל</w:t>
      </w:r>
      <w:r w:rsidRPr="00A90D62">
        <w:rPr>
          <w:rStyle w:val="Q"/>
          <w:rFonts w:ascii="David" w:eastAsia="David" w:hAnsi="David" w:cs="David"/>
          <w:sz w:val="28"/>
          <w:szCs w:val="28"/>
          <w:rtl/>
          <w:rPrChange w:id="20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34" w:author="אברהם" w:date="2012-11-23T10:23:00Z">
            <w:rPr>
              <w:rStyle w:val="Q"/>
              <w:rFonts w:ascii="David" w:hAnsi="David" w:cs="David"/>
              <w:rtl/>
            </w:rPr>
          </w:rPrChange>
        </w:rPr>
        <w:t>של</w:t>
      </w:r>
      <w:r w:rsidRPr="00A90D62">
        <w:rPr>
          <w:rStyle w:val="Q"/>
          <w:rFonts w:ascii="David" w:eastAsia="David" w:hAnsi="David" w:cs="David"/>
          <w:sz w:val="28"/>
          <w:szCs w:val="28"/>
          <w:rtl/>
          <w:rPrChange w:id="20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36" w:author="אברהם" w:date="2012-11-23T10:23:00Z">
            <w:rPr>
              <w:rStyle w:val="Q"/>
              <w:rFonts w:ascii="David" w:hAnsi="David" w:cs="David"/>
              <w:rtl/>
            </w:rPr>
          </w:rPrChange>
        </w:rPr>
        <w:t>ימינו, ולהתקרב</w:t>
      </w:r>
      <w:r w:rsidRPr="00A90D62">
        <w:rPr>
          <w:rStyle w:val="Q"/>
          <w:rFonts w:ascii="David" w:eastAsia="David" w:hAnsi="David" w:cs="David"/>
          <w:sz w:val="28"/>
          <w:szCs w:val="28"/>
          <w:rtl/>
          <w:rPrChange w:id="20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38" w:author="אברהם" w:date="2012-11-23T10:23:00Z">
            <w:rPr>
              <w:rStyle w:val="Q"/>
              <w:rFonts w:ascii="David" w:hAnsi="David" w:cs="David"/>
              <w:rtl/>
            </w:rPr>
          </w:rPrChange>
        </w:rPr>
        <w:t>למצב</w:t>
      </w:r>
      <w:r w:rsidRPr="00A90D62">
        <w:rPr>
          <w:rStyle w:val="Q"/>
          <w:rFonts w:ascii="David" w:eastAsia="David" w:hAnsi="David" w:cs="David"/>
          <w:sz w:val="28"/>
          <w:szCs w:val="28"/>
          <w:rtl/>
          <w:rPrChange w:id="20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40" w:author="אברהם" w:date="2012-11-23T10:23:00Z">
            <w:rPr>
              <w:rStyle w:val="Q"/>
              <w:rFonts w:ascii="David" w:hAnsi="David" w:cs="David"/>
              <w:rtl/>
            </w:rPr>
          </w:rPrChange>
        </w:rPr>
        <w:t>שבו</w:t>
      </w:r>
      <w:r w:rsidRPr="00A90D62">
        <w:rPr>
          <w:rStyle w:val="Q"/>
          <w:rFonts w:ascii="David" w:eastAsia="David" w:hAnsi="David" w:cs="David"/>
          <w:sz w:val="28"/>
          <w:szCs w:val="28"/>
          <w:rtl/>
          <w:rPrChange w:id="20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42" w:author="אברהם" w:date="2012-11-23T10:23:00Z">
            <w:rPr>
              <w:rStyle w:val="Q"/>
              <w:rFonts w:ascii="David" w:hAnsi="David" w:cs="David"/>
              <w:rtl/>
            </w:rPr>
          </w:rPrChange>
        </w:rPr>
        <w:t>לכל</w:t>
      </w:r>
      <w:r w:rsidRPr="00A90D62">
        <w:rPr>
          <w:rStyle w:val="Q"/>
          <w:rFonts w:ascii="David" w:eastAsia="David" w:hAnsi="David" w:cs="David"/>
          <w:sz w:val="28"/>
          <w:szCs w:val="28"/>
          <w:rtl/>
          <w:rPrChange w:id="20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44"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20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46" w:author="אברהם" w:date="2012-11-23T10:23:00Z">
            <w:rPr>
              <w:rStyle w:val="Q"/>
              <w:rFonts w:ascii="David" w:hAnsi="David" w:cs="David"/>
              <w:rtl/>
            </w:rPr>
          </w:rPrChange>
        </w:rPr>
        <w:t>יש</w:t>
      </w:r>
      <w:r w:rsidRPr="00A90D62">
        <w:rPr>
          <w:rStyle w:val="Q"/>
          <w:rFonts w:ascii="David" w:eastAsia="David" w:hAnsi="David" w:cs="David"/>
          <w:sz w:val="28"/>
          <w:szCs w:val="28"/>
          <w:rtl/>
          <w:rPrChange w:id="20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48" w:author="אברהם" w:date="2012-11-23T10:23:00Z">
            <w:rPr>
              <w:rStyle w:val="Q"/>
              <w:rFonts w:ascii="David" w:hAnsi="David" w:cs="David"/>
              <w:rtl/>
            </w:rPr>
          </w:rPrChange>
        </w:rPr>
        <w:t>קרקע</w:t>
      </w:r>
      <w:r w:rsidRPr="00A90D62">
        <w:rPr>
          <w:rStyle w:val="Q"/>
          <w:rFonts w:ascii="David" w:eastAsia="David" w:hAnsi="David" w:cs="David"/>
          <w:sz w:val="28"/>
          <w:szCs w:val="28"/>
          <w:rtl/>
          <w:rPrChange w:id="20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50" w:author="אברהם" w:date="2012-11-23T10:23:00Z">
            <w:rPr>
              <w:rStyle w:val="Q"/>
              <w:rFonts w:ascii="David" w:hAnsi="David" w:cs="David"/>
              <w:rtl/>
            </w:rPr>
          </w:rPrChange>
        </w:rPr>
        <w:t>פרטית.</w:t>
      </w:r>
    </w:p>
    <w:p w:rsidR="009C2B09" w:rsidRPr="00A90D62" w:rsidRDefault="009C2B09" w:rsidP="009C2B09">
      <w:pPr>
        <w:pStyle w:val="2"/>
        <w:tabs>
          <w:tab w:val="left" w:pos="6792"/>
        </w:tabs>
        <w:bidi/>
        <w:rPr>
          <w:rFonts w:ascii="David" w:hAnsi="David" w:cs="David"/>
          <w:sz w:val="28"/>
          <w:szCs w:val="28"/>
          <w:rtl/>
          <w:rPrChange w:id="2051" w:author="אברהם" w:date="2012-11-23T10:23:00Z">
            <w:rPr>
              <w:rFonts w:ascii="David" w:hAnsi="David" w:cs="David"/>
              <w:rtl/>
            </w:rPr>
          </w:rPrChange>
        </w:rPr>
      </w:pPr>
      <w:r w:rsidRPr="00A90D62">
        <w:rPr>
          <w:rStyle w:val="Q"/>
          <w:rFonts w:ascii="David" w:hAnsi="David" w:cs="David"/>
          <w:sz w:val="28"/>
          <w:szCs w:val="28"/>
          <w:rtl/>
          <w:rPrChange w:id="2052" w:author="אברהם" w:date="2012-11-23T10:23:00Z">
            <w:rPr>
              <w:rStyle w:val="Q"/>
              <w:rFonts w:ascii="David" w:hAnsi="David" w:cs="David"/>
              <w:rtl/>
            </w:rPr>
          </w:rPrChange>
        </w:rPr>
        <w:t>ב. איך</w:t>
      </w:r>
      <w:r w:rsidRPr="00A90D62">
        <w:rPr>
          <w:rStyle w:val="Q"/>
          <w:rFonts w:ascii="David" w:eastAsia="David" w:hAnsi="David" w:cs="David"/>
          <w:sz w:val="28"/>
          <w:szCs w:val="28"/>
          <w:rtl/>
          <w:rPrChange w:id="20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54" w:author="אברהם" w:date="2012-11-23T10:23:00Z">
            <w:rPr>
              <w:rStyle w:val="Q"/>
              <w:rFonts w:ascii="David" w:hAnsi="David" w:cs="David"/>
              <w:rtl/>
            </w:rPr>
          </w:rPrChange>
        </w:rPr>
        <w:t>מחלקים</w:t>
      </w:r>
      <w:r w:rsidRPr="00A90D62">
        <w:rPr>
          <w:rStyle w:val="Q"/>
          <w:rFonts w:ascii="David" w:eastAsia="David" w:hAnsi="David" w:cs="David"/>
          <w:sz w:val="28"/>
          <w:szCs w:val="28"/>
          <w:rtl/>
          <w:rPrChange w:id="20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56" w:author="אברהם" w:date="2012-11-23T10:23:00Z">
            <w:rPr>
              <w:rStyle w:val="Q"/>
              <w:rFonts w:ascii="David" w:hAnsi="David" w:cs="David"/>
              <w:rtl/>
            </w:rPr>
          </w:rPrChange>
        </w:rPr>
        <w:t>קרקעות</w:t>
      </w:r>
      <w:r w:rsidRPr="00A90D62">
        <w:rPr>
          <w:rStyle w:val="Q"/>
          <w:rFonts w:ascii="David" w:eastAsia="David" w:hAnsi="David" w:cs="David"/>
          <w:sz w:val="28"/>
          <w:szCs w:val="28"/>
          <w:rtl/>
          <w:rPrChange w:id="20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058" w:author="אברהם" w:date="2012-11-23T10:23:00Z">
            <w:rPr>
              <w:rStyle w:val="Q"/>
              <w:rFonts w:ascii="David" w:hAnsi="David" w:cs="David"/>
              <w:rtl/>
            </w:rPr>
          </w:rPrChange>
        </w:rPr>
        <w:t>בימינו</w:t>
      </w:r>
    </w:p>
    <w:p w:rsidR="009C2B09" w:rsidRPr="00A90D62" w:rsidRDefault="009C2B09" w:rsidP="009C2B09">
      <w:pPr>
        <w:pStyle w:val="a1"/>
        <w:bidi/>
        <w:rPr>
          <w:rFonts w:ascii="David" w:hAnsi="David" w:cs="David"/>
          <w:sz w:val="28"/>
          <w:szCs w:val="28"/>
          <w:rtl/>
          <w:rPrChange w:id="2059" w:author="אברהם" w:date="2012-11-23T10:23:00Z">
            <w:rPr>
              <w:rFonts w:ascii="David" w:hAnsi="David" w:cs="David"/>
              <w:rtl/>
            </w:rPr>
          </w:rPrChange>
        </w:rPr>
      </w:pPr>
      <w:r w:rsidRPr="00A90D62">
        <w:rPr>
          <w:rFonts w:ascii="David" w:hAnsi="David" w:cs="David"/>
          <w:sz w:val="28"/>
          <w:szCs w:val="28"/>
          <w:rtl/>
          <w:rPrChange w:id="2060" w:author="אברהם" w:date="2012-11-23T10:23:00Z">
            <w:rPr>
              <w:rFonts w:ascii="David" w:hAnsi="David" w:cs="David"/>
              <w:rtl/>
            </w:rPr>
          </w:rPrChange>
        </w:rPr>
        <w:t>כדי</w:t>
      </w:r>
      <w:r w:rsidRPr="00A90D62">
        <w:rPr>
          <w:rFonts w:ascii="David" w:eastAsia="David" w:hAnsi="David" w:cs="David"/>
          <w:sz w:val="28"/>
          <w:szCs w:val="28"/>
          <w:rtl/>
          <w:rPrChange w:id="2061" w:author="אברהם" w:date="2012-11-23T10:23:00Z">
            <w:rPr>
              <w:rFonts w:ascii="David" w:eastAsia="David" w:hAnsi="David" w:cs="David"/>
              <w:rtl/>
            </w:rPr>
          </w:rPrChange>
        </w:rPr>
        <w:t xml:space="preserve"> </w:t>
      </w:r>
      <w:r w:rsidRPr="00A90D62">
        <w:rPr>
          <w:rFonts w:ascii="David" w:hAnsi="David" w:cs="David"/>
          <w:sz w:val="28"/>
          <w:szCs w:val="28"/>
          <w:rtl/>
          <w:rPrChange w:id="2062" w:author="אברהם" w:date="2012-11-23T10:23:00Z">
            <w:rPr>
              <w:rFonts w:ascii="David" w:hAnsi="David" w:cs="David"/>
              <w:rtl/>
            </w:rPr>
          </w:rPrChange>
        </w:rPr>
        <w:t>לממש</w:t>
      </w:r>
      <w:r w:rsidRPr="00A90D62">
        <w:rPr>
          <w:rFonts w:ascii="David" w:eastAsia="David" w:hAnsi="David" w:cs="David"/>
          <w:sz w:val="28"/>
          <w:szCs w:val="28"/>
          <w:rtl/>
          <w:rPrChange w:id="2063" w:author="אברהם" w:date="2012-11-23T10:23:00Z">
            <w:rPr>
              <w:rFonts w:ascii="David" w:eastAsia="David" w:hAnsi="David" w:cs="David"/>
              <w:rtl/>
            </w:rPr>
          </w:rPrChange>
        </w:rPr>
        <w:t xml:space="preserve"> </w:t>
      </w:r>
      <w:r w:rsidRPr="00A90D62">
        <w:rPr>
          <w:rFonts w:ascii="David" w:hAnsi="David" w:cs="David"/>
          <w:sz w:val="28"/>
          <w:szCs w:val="28"/>
          <w:rtl/>
          <w:rPrChange w:id="2064" w:author="אברהם" w:date="2012-11-23T10:23:00Z">
            <w:rPr>
              <w:rFonts w:ascii="David" w:hAnsi="David" w:cs="David"/>
              <w:rtl/>
            </w:rPr>
          </w:rPrChange>
        </w:rPr>
        <w:t>את</w:t>
      </w:r>
      <w:r w:rsidRPr="00A90D62">
        <w:rPr>
          <w:rFonts w:ascii="David" w:eastAsia="David" w:hAnsi="David" w:cs="David"/>
          <w:sz w:val="28"/>
          <w:szCs w:val="28"/>
          <w:rtl/>
          <w:rPrChange w:id="2065" w:author="אברהם" w:date="2012-11-23T10:23:00Z">
            <w:rPr>
              <w:rFonts w:ascii="David" w:eastAsia="David" w:hAnsi="David" w:cs="David"/>
              <w:rtl/>
            </w:rPr>
          </w:rPrChange>
        </w:rPr>
        <w:t xml:space="preserve"> </w:t>
      </w:r>
      <w:r w:rsidRPr="00A90D62">
        <w:rPr>
          <w:rFonts w:ascii="David" w:hAnsi="David" w:cs="David"/>
          <w:sz w:val="28"/>
          <w:szCs w:val="28"/>
          <w:rtl/>
          <w:rPrChange w:id="2066" w:author="אברהם" w:date="2012-11-23T10:23:00Z">
            <w:rPr>
              <w:rFonts w:ascii="David" w:hAnsi="David" w:cs="David"/>
              <w:rtl/>
            </w:rPr>
          </w:rPrChange>
        </w:rPr>
        <w:t>עקרון</w:t>
      </w:r>
      <w:r w:rsidRPr="00A90D62">
        <w:rPr>
          <w:rFonts w:ascii="David" w:eastAsia="David" w:hAnsi="David" w:cs="David"/>
          <w:sz w:val="28"/>
          <w:szCs w:val="28"/>
          <w:rtl/>
          <w:rPrChange w:id="2067" w:author="אברהם" w:date="2012-11-23T10:23:00Z">
            <w:rPr>
              <w:rFonts w:ascii="David" w:eastAsia="David" w:hAnsi="David" w:cs="David"/>
              <w:rtl/>
            </w:rPr>
          </w:rPrChange>
        </w:rPr>
        <w:t xml:space="preserve"> </w:t>
      </w:r>
      <w:r w:rsidRPr="00A90D62">
        <w:rPr>
          <w:rFonts w:ascii="David" w:hAnsi="David" w:cs="David"/>
          <w:sz w:val="28"/>
          <w:szCs w:val="28"/>
          <w:rtl/>
          <w:rPrChange w:id="2068" w:author="אברהם" w:date="2012-11-23T10:23:00Z">
            <w:rPr>
              <w:rFonts w:ascii="David" w:hAnsi="David" w:cs="David"/>
              <w:rtl/>
            </w:rPr>
          </w:rPrChange>
        </w:rPr>
        <w:t>חלוקת</w:t>
      </w:r>
      <w:r w:rsidRPr="00A90D62">
        <w:rPr>
          <w:rFonts w:ascii="David" w:eastAsia="David" w:hAnsi="David" w:cs="David"/>
          <w:sz w:val="28"/>
          <w:szCs w:val="28"/>
          <w:rtl/>
          <w:rPrChange w:id="2069" w:author="אברהם" w:date="2012-11-23T10:23:00Z">
            <w:rPr>
              <w:rFonts w:ascii="David" w:eastAsia="David" w:hAnsi="David" w:cs="David"/>
              <w:rtl/>
            </w:rPr>
          </w:rPrChange>
        </w:rPr>
        <w:t xml:space="preserve"> </w:t>
      </w:r>
      <w:r w:rsidRPr="00A90D62">
        <w:rPr>
          <w:rFonts w:ascii="David" w:hAnsi="David" w:cs="David"/>
          <w:sz w:val="28"/>
          <w:szCs w:val="28"/>
          <w:rtl/>
          <w:rPrChange w:id="2070" w:author="אברהם" w:date="2012-11-23T10:23:00Z">
            <w:rPr>
              <w:rFonts w:ascii="David" w:hAnsi="David" w:cs="David"/>
              <w:rtl/>
            </w:rPr>
          </w:rPrChange>
        </w:rPr>
        <w:t>הקרקעות</w:t>
      </w:r>
      <w:r w:rsidRPr="00A90D62">
        <w:rPr>
          <w:rFonts w:ascii="David" w:eastAsia="David" w:hAnsi="David" w:cs="David"/>
          <w:sz w:val="28"/>
          <w:szCs w:val="28"/>
          <w:rtl/>
          <w:rPrChange w:id="2071" w:author="אברהם" w:date="2012-11-23T10:23:00Z">
            <w:rPr>
              <w:rFonts w:ascii="David" w:eastAsia="David" w:hAnsi="David" w:cs="David"/>
              <w:rtl/>
            </w:rPr>
          </w:rPrChange>
        </w:rPr>
        <w:t xml:space="preserve"> </w:t>
      </w:r>
      <w:r w:rsidRPr="00A90D62">
        <w:rPr>
          <w:rFonts w:ascii="David" w:hAnsi="David" w:cs="David"/>
          <w:sz w:val="28"/>
          <w:szCs w:val="28"/>
          <w:rtl/>
          <w:rPrChange w:id="2072" w:author="אברהם" w:date="2012-11-23T10:23:00Z">
            <w:rPr>
              <w:rFonts w:ascii="David" w:hAnsi="David" w:cs="David"/>
              <w:rtl/>
            </w:rPr>
          </w:rPrChange>
        </w:rPr>
        <w:t>בימינו, יש</w:t>
      </w:r>
      <w:r w:rsidRPr="00A90D62">
        <w:rPr>
          <w:rFonts w:ascii="David" w:eastAsia="David" w:hAnsi="David" w:cs="David"/>
          <w:sz w:val="28"/>
          <w:szCs w:val="28"/>
          <w:rtl/>
          <w:rPrChange w:id="2073" w:author="אברהם" w:date="2012-11-23T10:23:00Z">
            <w:rPr>
              <w:rFonts w:ascii="David" w:eastAsia="David" w:hAnsi="David" w:cs="David"/>
              <w:rtl/>
            </w:rPr>
          </w:rPrChange>
        </w:rPr>
        <w:t xml:space="preserve"> </w:t>
      </w:r>
      <w:r w:rsidRPr="00A90D62">
        <w:rPr>
          <w:rFonts w:ascii="David" w:hAnsi="David" w:cs="David"/>
          <w:sz w:val="28"/>
          <w:szCs w:val="28"/>
          <w:rtl/>
          <w:rPrChange w:id="2074" w:author="אברהם" w:date="2012-11-23T10:23:00Z">
            <w:rPr>
              <w:rFonts w:ascii="David" w:hAnsi="David" w:cs="David"/>
              <w:rtl/>
            </w:rPr>
          </w:rPrChange>
        </w:rPr>
        <w:t>להתייחס</w:t>
      </w:r>
      <w:r w:rsidRPr="00A90D62">
        <w:rPr>
          <w:rFonts w:ascii="David" w:eastAsia="David" w:hAnsi="David" w:cs="David"/>
          <w:sz w:val="28"/>
          <w:szCs w:val="28"/>
          <w:rtl/>
          <w:rPrChange w:id="2075" w:author="אברהם" w:date="2012-11-23T10:23:00Z">
            <w:rPr>
              <w:rFonts w:ascii="David" w:eastAsia="David" w:hAnsi="David" w:cs="David"/>
              <w:rtl/>
            </w:rPr>
          </w:rPrChange>
        </w:rPr>
        <w:t xml:space="preserve"> </w:t>
      </w:r>
      <w:r w:rsidRPr="00A90D62">
        <w:rPr>
          <w:rFonts w:ascii="David" w:hAnsi="David" w:cs="David"/>
          <w:sz w:val="28"/>
          <w:szCs w:val="28"/>
          <w:rtl/>
          <w:rPrChange w:id="2076" w:author="אברהם" w:date="2012-11-23T10:23:00Z">
            <w:rPr>
              <w:rFonts w:ascii="David" w:hAnsi="David" w:cs="David"/>
              <w:rtl/>
            </w:rPr>
          </w:rPrChange>
        </w:rPr>
        <w:t>לכמה</w:t>
      </w:r>
      <w:r w:rsidRPr="00A90D62">
        <w:rPr>
          <w:rFonts w:ascii="David" w:eastAsia="David" w:hAnsi="David" w:cs="David"/>
          <w:sz w:val="28"/>
          <w:szCs w:val="28"/>
          <w:rtl/>
          <w:rPrChange w:id="2077" w:author="אברהם" w:date="2012-11-23T10:23:00Z">
            <w:rPr>
              <w:rFonts w:ascii="David" w:eastAsia="David" w:hAnsi="David" w:cs="David"/>
              <w:rtl/>
            </w:rPr>
          </w:rPrChange>
        </w:rPr>
        <w:t xml:space="preserve"> </w:t>
      </w:r>
      <w:r w:rsidRPr="00A90D62">
        <w:rPr>
          <w:rFonts w:ascii="David" w:hAnsi="David" w:cs="David"/>
          <w:sz w:val="28"/>
          <w:szCs w:val="28"/>
          <w:rtl/>
          <w:rPrChange w:id="2078" w:author="אברהם" w:date="2012-11-23T10:23:00Z">
            <w:rPr>
              <w:rFonts w:ascii="David" w:hAnsi="David" w:cs="David"/>
              <w:rtl/>
            </w:rPr>
          </w:rPrChange>
        </w:rPr>
        <w:t>שאלות:</w:t>
      </w:r>
    </w:p>
    <w:p w:rsidR="009C2B09" w:rsidRPr="00A90D62" w:rsidRDefault="009C2B09" w:rsidP="00CF3D87">
      <w:pPr>
        <w:pStyle w:val="a1"/>
        <w:numPr>
          <w:ilvl w:val="0"/>
          <w:numId w:val="2"/>
        </w:numPr>
        <w:bidi/>
        <w:ind w:firstLine="0"/>
        <w:rPr>
          <w:rFonts w:ascii="David" w:hAnsi="David" w:cs="David"/>
          <w:sz w:val="28"/>
          <w:szCs w:val="28"/>
          <w:rtl/>
          <w:rPrChange w:id="2079" w:author="אברהם" w:date="2012-11-23T10:23:00Z">
            <w:rPr>
              <w:rFonts w:ascii="David" w:hAnsi="David" w:cs="David"/>
              <w:rtl/>
            </w:rPr>
          </w:rPrChange>
        </w:rPr>
      </w:pPr>
      <w:r w:rsidRPr="00A90D62">
        <w:rPr>
          <w:rFonts w:ascii="David" w:hAnsi="David" w:cs="David"/>
          <w:sz w:val="28"/>
          <w:szCs w:val="28"/>
          <w:rtl/>
          <w:rPrChange w:id="2080" w:author="אברהם" w:date="2012-11-23T10:23:00Z">
            <w:rPr>
              <w:rFonts w:ascii="David" w:hAnsi="David" w:cs="David"/>
              <w:rtl/>
            </w:rPr>
          </w:rPrChange>
        </w:rPr>
        <w:t xml:space="preserve">א. </w:t>
      </w:r>
      <w:r w:rsidRPr="00A90D62">
        <w:rPr>
          <w:rFonts w:ascii="David" w:hAnsi="David" w:cs="David"/>
          <w:b/>
          <w:bCs/>
          <w:sz w:val="28"/>
          <w:szCs w:val="28"/>
          <w:rtl/>
          <w:rPrChange w:id="2081" w:author="אברהם" w:date="2012-11-23T10:23:00Z">
            <w:rPr>
              <w:rFonts w:ascii="David" w:hAnsi="David" w:cs="David"/>
              <w:b/>
              <w:bCs/>
              <w:rtl/>
            </w:rPr>
          </w:rPrChange>
        </w:rPr>
        <w:t>למי</w:t>
      </w:r>
      <w:r w:rsidRPr="00A90D62">
        <w:rPr>
          <w:rFonts w:ascii="David" w:eastAsia="David" w:hAnsi="David" w:cs="David"/>
          <w:sz w:val="28"/>
          <w:szCs w:val="28"/>
          <w:rtl/>
          <w:rPrChange w:id="2082" w:author="אברהם" w:date="2012-11-23T10:23:00Z">
            <w:rPr>
              <w:rFonts w:ascii="David" w:eastAsia="David" w:hAnsi="David" w:cs="David"/>
              <w:rtl/>
            </w:rPr>
          </w:rPrChange>
        </w:rPr>
        <w:t xml:space="preserve"> </w:t>
      </w:r>
      <w:r w:rsidRPr="00A90D62">
        <w:rPr>
          <w:rFonts w:ascii="David" w:hAnsi="David" w:cs="David"/>
          <w:sz w:val="28"/>
          <w:szCs w:val="28"/>
          <w:rtl/>
          <w:rPrChange w:id="2083" w:author="אברהם" w:date="2012-11-23T10:23:00Z">
            <w:rPr>
              <w:rFonts w:ascii="David" w:hAnsi="David" w:cs="David"/>
              <w:rtl/>
            </w:rPr>
          </w:rPrChange>
        </w:rPr>
        <w:t>לחלק? מי</w:t>
      </w:r>
      <w:r w:rsidRPr="00A90D62">
        <w:rPr>
          <w:rFonts w:ascii="David" w:eastAsia="David" w:hAnsi="David" w:cs="David"/>
          <w:sz w:val="28"/>
          <w:szCs w:val="28"/>
          <w:rtl/>
          <w:rPrChange w:id="2084" w:author="אברהם" w:date="2012-11-23T10:23:00Z">
            <w:rPr>
              <w:rFonts w:ascii="David" w:eastAsia="David" w:hAnsi="David" w:cs="David"/>
              <w:rtl/>
            </w:rPr>
          </w:rPrChange>
        </w:rPr>
        <w:t xml:space="preserve"> </w:t>
      </w:r>
      <w:r w:rsidRPr="00A90D62">
        <w:rPr>
          <w:rFonts w:ascii="David" w:hAnsi="David" w:cs="David"/>
          <w:sz w:val="28"/>
          <w:szCs w:val="28"/>
          <w:rtl/>
          <w:rPrChange w:id="2085" w:author="אברהם" w:date="2012-11-23T10:23:00Z">
            <w:rPr>
              <w:rFonts w:ascii="David" w:hAnsi="David" w:cs="David"/>
              <w:rtl/>
            </w:rPr>
          </w:rPrChange>
        </w:rPr>
        <w:t>הם</w:t>
      </w:r>
      <w:r w:rsidRPr="00A90D62">
        <w:rPr>
          <w:rFonts w:ascii="David" w:eastAsia="David" w:hAnsi="David" w:cs="David"/>
          <w:sz w:val="28"/>
          <w:szCs w:val="28"/>
          <w:rtl/>
          <w:rPrChange w:id="2086" w:author="אברהם" w:date="2012-11-23T10:23:00Z">
            <w:rPr>
              <w:rFonts w:ascii="David" w:eastAsia="David" w:hAnsi="David" w:cs="David"/>
              <w:rtl/>
            </w:rPr>
          </w:rPrChange>
        </w:rPr>
        <w:t xml:space="preserve"> </w:t>
      </w:r>
      <w:r w:rsidRPr="00A90D62">
        <w:rPr>
          <w:rFonts w:ascii="David" w:hAnsi="David" w:cs="David"/>
          <w:sz w:val="28"/>
          <w:szCs w:val="28"/>
          <w:rtl/>
          <w:rPrChange w:id="2087" w:author="אברהם" w:date="2012-11-23T10:23:00Z">
            <w:rPr>
              <w:rFonts w:ascii="David" w:hAnsi="David" w:cs="David"/>
              <w:rtl/>
            </w:rPr>
          </w:rPrChange>
        </w:rPr>
        <w:t>הזכאים? בזמן</w:t>
      </w:r>
      <w:r w:rsidRPr="00A90D62">
        <w:rPr>
          <w:rFonts w:ascii="David" w:eastAsia="David" w:hAnsi="David" w:cs="David"/>
          <w:sz w:val="28"/>
          <w:szCs w:val="28"/>
          <w:rtl/>
          <w:rPrChange w:id="2088" w:author="אברהם" w:date="2012-11-23T10:23:00Z">
            <w:rPr>
              <w:rFonts w:ascii="David" w:eastAsia="David" w:hAnsi="David" w:cs="David"/>
              <w:rtl/>
            </w:rPr>
          </w:rPrChange>
        </w:rPr>
        <w:t xml:space="preserve"> </w:t>
      </w:r>
      <w:r w:rsidRPr="00A90D62">
        <w:rPr>
          <w:rFonts w:ascii="David" w:hAnsi="David" w:cs="David"/>
          <w:sz w:val="28"/>
          <w:szCs w:val="28"/>
          <w:rtl/>
          <w:rPrChange w:id="2089" w:author="אברהם" w:date="2012-11-23T10:23:00Z">
            <w:rPr>
              <w:rFonts w:ascii="David" w:hAnsi="David" w:cs="David"/>
              <w:rtl/>
            </w:rPr>
          </w:rPrChange>
        </w:rPr>
        <w:t>התורה</w:t>
      </w:r>
      <w:r w:rsidRPr="00A90D62">
        <w:rPr>
          <w:rFonts w:ascii="David" w:eastAsia="David" w:hAnsi="David" w:cs="David"/>
          <w:sz w:val="28"/>
          <w:szCs w:val="28"/>
          <w:rtl/>
          <w:rPrChange w:id="2090" w:author="אברהם" w:date="2012-11-23T10:23:00Z">
            <w:rPr>
              <w:rFonts w:ascii="David" w:eastAsia="David" w:hAnsi="David" w:cs="David"/>
              <w:rtl/>
            </w:rPr>
          </w:rPrChange>
        </w:rPr>
        <w:t xml:space="preserve"> </w:t>
      </w:r>
      <w:r w:rsidRPr="00A90D62">
        <w:rPr>
          <w:rFonts w:ascii="David" w:hAnsi="David" w:cs="David"/>
          <w:sz w:val="28"/>
          <w:szCs w:val="28"/>
          <w:rtl/>
          <w:rPrChange w:id="2091" w:author="אברהם" w:date="2012-11-23T10:23:00Z">
            <w:rPr>
              <w:rFonts w:ascii="David" w:hAnsi="David" w:cs="David"/>
              <w:rtl/>
            </w:rPr>
          </w:rPrChange>
        </w:rPr>
        <w:t>חולקו</w:t>
      </w:r>
      <w:r w:rsidRPr="00A90D62">
        <w:rPr>
          <w:rFonts w:ascii="David" w:eastAsia="David" w:hAnsi="David" w:cs="David"/>
          <w:sz w:val="28"/>
          <w:szCs w:val="28"/>
          <w:rtl/>
          <w:rPrChange w:id="2092" w:author="אברהם" w:date="2012-11-23T10:23:00Z">
            <w:rPr>
              <w:rFonts w:ascii="David" w:eastAsia="David" w:hAnsi="David" w:cs="David"/>
              <w:rtl/>
            </w:rPr>
          </w:rPrChange>
        </w:rPr>
        <w:t xml:space="preserve"> </w:t>
      </w:r>
      <w:r w:rsidRPr="00A90D62">
        <w:rPr>
          <w:rFonts w:ascii="David" w:hAnsi="David" w:cs="David"/>
          <w:sz w:val="28"/>
          <w:szCs w:val="28"/>
          <w:rtl/>
          <w:rPrChange w:id="2093" w:author="אברהם" w:date="2012-11-23T10:23:00Z">
            <w:rPr>
              <w:rFonts w:ascii="David" w:hAnsi="David" w:cs="David"/>
              <w:rtl/>
            </w:rPr>
          </w:rPrChange>
        </w:rPr>
        <w:t>קרקעות</w:t>
      </w:r>
      <w:r w:rsidRPr="00A90D62">
        <w:rPr>
          <w:rFonts w:ascii="David" w:eastAsia="David" w:hAnsi="David" w:cs="David"/>
          <w:sz w:val="28"/>
          <w:szCs w:val="28"/>
          <w:rtl/>
          <w:rPrChange w:id="2094" w:author="אברהם" w:date="2012-11-23T10:23:00Z">
            <w:rPr>
              <w:rFonts w:ascii="David" w:eastAsia="David" w:hAnsi="David" w:cs="David"/>
              <w:rtl/>
            </w:rPr>
          </w:rPrChange>
        </w:rPr>
        <w:t xml:space="preserve"> </w:t>
      </w:r>
      <w:r w:rsidRPr="00A90D62">
        <w:rPr>
          <w:rFonts w:ascii="David" w:hAnsi="David" w:cs="David"/>
          <w:sz w:val="28"/>
          <w:szCs w:val="28"/>
          <w:rtl/>
          <w:rPrChange w:id="2095" w:author="אברהם" w:date="2012-11-23T10:23:00Z">
            <w:rPr>
              <w:rFonts w:ascii="David" w:hAnsi="David" w:cs="David"/>
              <w:rtl/>
            </w:rPr>
          </w:rPrChange>
        </w:rPr>
        <w:t>לכל</w:t>
      </w:r>
      <w:r w:rsidRPr="00A90D62">
        <w:rPr>
          <w:rFonts w:ascii="David" w:eastAsia="David" w:hAnsi="David" w:cs="David"/>
          <w:sz w:val="28"/>
          <w:szCs w:val="28"/>
          <w:rtl/>
          <w:rPrChange w:id="2096" w:author="אברהם" w:date="2012-11-23T10:23:00Z">
            <w:rPr>
              <w:rFonts w:ascii="David" w:eastAsia="David" w:hAnsi="David" w:cs="David"/>
              <w:rtl/>
            </w:rPr>
          </w:rPrChange>
        </w:rPr>
        <w:t xml:space="preserve"> </w:t>
      </w:r>
      <w:r w:rsidRPr="00A90D62">
        <w:rPr>
          <w:rFonts w:ascii="David" w:hAnsi="David" w:cs="David"/>
          <w:sz w:val="28"/>
          <w:szCs w:val="28"/>
          <w:rtl/>
          <w:rPrChange w:id="2097" w:author="אברהם" w:date="2012-11-23T10:23:00Z">
            <w:rPr>
              <w:rFonts w:ascii="David" w:hAnsi="David" w:cs="David"/>
              <w:rtl/>
            </w:rPr>
          </w:rPrChange>
        </w:rPr>
        <w:t>אלה</w:t>
      </w:r>
      <w:r w:rsidRPr="00A90D62">
        <w:rPr>
          <w:rFonts w:ascii="David" w:eastAsia="David" w:hAnsi="David" w:cs="David"/>
          <w:sz w:val="28"/>
          <w:szCs w:val="28"/>
          <w:rtl/>
          <w:rPrChange w:id="2098" w:author="אברהם" w:date="2012-11-23T10:23:00Z">
            <w:rPr>
              <w:rFonts w:ascii="David" w:eastAsia="David" w:hAnsi="David" w:cs="David"/>
              <w:rtl/>
            </w:rPr>
          </w:rPrChange>
        </w:rPr>
        <w:t xml:space="preserve"> </w:t>
      </w:r>
      <w:r w:rsidRPr="00A90D62">
        <w:rPr>
          <w:rFonts w:ascii="David" w:hAnsi="David" w:cs="David"/>
          <w:sz w:val="28"/>
          <w:szCs w:val="28"/>
          <w:rtl/>
          <w:rPrChange w:id="2099" w:author="אברהם" w:date="2012-11-23T10:23:00Z">
            <w:rPr>
              <w:rFonts w:ascii="David" w:hAnsi="David" w:cs="David"/>
              <w:rtl/>
            </w:rPr>
          </w:rPrChange>
        </w:rPr>
        <w:t>שנספרו</w:t>
      </w:r>
      <w:r w:rsidRPr="00A90D62">
        <w:rPr>
          <w:rFonts w:ascii="David" w:eastAsia="David" w:hAnsi="David" w:cs="David"/>
          <w:sz w:val="28"/>
          <w:szCs w:val="28"/>
          <w:rtl/>
          <w:rPrChange w:id="2100" w:author="אברהם" w:date="2012-11-23T10:23:00Z">
            <w:rPr>
              <w:rFonts w:ascii="David" w:eastAsia="David" w:hAnsi="David" w:cs="David"/>
              <w:rtl/>
            </w:rPr>
          </w:rPrChange>
        </w:rPr>
        <w:t xml:space="preserve"> </w:t>
      </w:r>
      <w:r w:rsidRPr="00A90D62">
        <w:rPr>
          <w:rFonts w:ascii="David" w:hAnsi="David" w:cs="David"/>
          <w:sz w:val="28"/>
          <w:szCs w:val="28"/>
          <w:rtl/>
          <w:rPrChange w:id="2101" w:author="אברהם" w:date="2012-11-23T10:23:00Z">
            <w:rPr>
              <w:rFonts w:ascii="David" w:hAnsi="David" w:cs="David"/>
              <w:rtl/>
            </w:rPr>
          </w:rPrChange>
        </w:rPr>
        <w:t>במפקד</w:t>
      </w:r>
      <w:r w:rsidRPr="00A90D62">
        <w:rPr>
          <w:rFonts w:ascii="David" w:eastAsia="David" w:hAnsi="David" w:cs="David"/>
          <w:sz w:val="28"/>
          <w:szCs w:val="28"/>
          <w:rtl/>
          <w:rPrChange w:id="2102" w:author="אברהם" w:date="2012-11-23T10:23:00Z">
            <w:rPr>
              <w:rFonts w:ascii="David" w:eastAsia="David" w:hAnsi="David" w:cs="David"/>
              <w:rtl/>
            </w:rPr>
          </w:rPrChange>
        </w:rPr>
        <w:t xml:space="preserve"> </w:t>
      </w:r>
      <w:r w:rsidRPr="00A90D62">
        <w:rPr>
          <w:rFonts w:ascii="David" w:hAnsi="David" w:cs="David"/>
          <w:sz w:val="28"/>
          <w:szCs w:val="28"/>
          <w:rtl/>
          <w:rPrChange w:id="2103" w:author="אברהם" w:date="2012-11-23T10:23:00Z">
            <w:rPr>
              <w:rFonts w:ascii="David" w:hAnsi="David" w:cs="David"/>
              <w:rtl/>
            </w:rPr>
          </w:rPrChange>
        </w:rPr>
        <w:t>שנערך</w:t>
      </w:r>
      <w:r w:rsidRPr="00A90D62">
        <w:rPr>
          <w:rFonts w:ascii="David" w:eastAsia="David" w:hAnsi="David" w:cs="David"/>
          <w:sz w:val="28"/>
          <w:szCs w:val="28"/>
          <w:rtl/>
          <w:rPrChange w:id="2104" w:author="אברהם" w:date="2012-11-23T10:23:00Z">
            <w:rPr>
              <w:rFonts w:ascii="David" w:eastAsia="David" w:hAnsi="David" w:cs="David"/>
              <w:rtl/>
            </w:rPr>
          </w:rPrChange>
        </w:rPr>
        <w:t xml:space="preserve"> </w:t>
      </w:r>
      <w:r w:rsidRPr="00A90D62">
        <w:rPr>
          <w:rFonts w:ascii="David" w:hAnsi="David" w:cs="David"/>
          <w:sz w:val="28"/>
          <w:szCs w:val="28"/>
          <w:rtl/>
          <w:rPrChange w:id="2105" w:author="אברהם" w:date="2012-11-23T10:23:00Z">
            <w:rPr>
              <w:rFonts w:ascii="David" w:hAnsi="David" w:cs="David"/>
              <w:rtl/>
            </w:rPr>
          </w:rPrChange>
        </w:rPr>
        <w:t>לפני</w:t>
      </w:r>
      <w:r w:rsidRPr="00A90D62">
        <w:rPr>
          <w:rFonts w:ascii="David" w:eastAsia="David" w:hAnsi="David" w:cs="David"/>
          <w:sz w:val="28"/>
          <w:szCs w:val="28"/>
          <w:rtl/>
          <w:rPrChange w:id="2106" w:author="אברהם" w:date="2012-11-23T10:23:00Z">
            <w:rPr>
              <w:rFonts w:ascii="David" w:eastAsia="David" w:hAnsi="David" w:cs="David"/>
              <w:rtl/>
            </w:rPr>
          </w:rPrChange>
        </w:rPr>
        <w:t xml:space="preserve"> </w:t>
      </w:r>
      <w:r w:rsidRPr="00A90D62">
        <w:rPr>
          <w:rFonts w:ascii="David" w:hAnsi="David" w:cs="David"/>
          <w:sz w:val="28"/>
          <w:szCs w:val="28"/>
          <w:rtl/>
          <w:rPrChange w:id="2107" w:author="אברהם" w:date="2012-11-23T10:23:00Z">
            <w:rPr>
              <w:rFonts w:ascii="David" w:hAnsi="David" w:cs="David"/>
              <w:rtl/>
            </w:rPr>
          </w:rPrChange>
        </w:rPr>
        <w:t>הכניסה</w:t>
      </w:r>
      <w:r w:rsidRPr="00A90D62">
        <w:rPr>
          <w:rFonts w:ascii="David" w:eastAsia="David" w:hAnsi="David" w:cs="David"/>
          <w:sz w:val="28"/>
          <w:szCs w:val="28"/>
          <w:rtl/>
          <w:rPrChange w:id="2108" w:author="אברהם" w:date="2012-11-23T10:23:00Z">
            <w:rPr>
              <w:rFonts w:ascii="David" w:eastAsia="David" w:hAnsi="David" w:cs="David"/>
              <w:rtl/>
            </w:rPr>
          </w:rPrChange>
        </w:rPr>
        <w:t xml:space="preserve"> </w:t>
      </w:r>
      <w:r w:rsidRPr="00A90D62">
        <w:rPr>
          <w:rFonts w:ascii="David" w:hAnsi="David" w:cs="David"/>
          <w:sz w:val="28"/>
          <w:szCs w:val="28"/>
          <w:rtl/>
          <w:rPrChange w:id="2109" w:author="אברהם" w:date="2012-11-23T10:23:00Z">
            <w:rPr>
              <w:rFonts w:ascii="David" w:hAnsi="David" w:cs="David"/>
              <w:rtl/>
            </w:rPr>
          </w:rPrChange>
        </w:rPr>
        <w:t>לארץ: "</w:t>
      </w:r>
      <w:r w:rsidRPr="00A90D62">
        <w:rPr>
          <w:rStyle w:val="Q"/>
          <w:rFonts w:ascii="David" w:hAnsi="David" w:cs="David"/>
          <w:sz w:val="28"/>
          <w:szCs w:val="28"/>
          <w:rtl/>
          <w:rPrChange w:id="2110" w:author="אברהם" w:date="2012-11-23T10:23:00Z">
            <w:rPr>
              <w:rStyle w:val="Q"/>
              <w:rFonts w:ascii="David" w:hAnsi="David" w:cs="David"/>
              <w:rtl/>
            </w:rPr>
          </w:rPrChange>
        </w:rPr>
        <w:t>שְׂאוּ</w:t>
      </w:r>
      <w:r w:rsidRPr="00A90D62">
        <w:rPr>
          <w:rStyle w:val="Q"/>
          <w:rFonts w:ascii="David" w:eastAsia="David" w:hAnsi="David" w:cs="David"/>
          <w:sz w:val="28"/>
          <w:szCs w:val="28"/>
          <w:rtl/>
          <w:rPrChange w:id="21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12" w:author="אברהם" w:date="2012-11-23T10:23:00Z">
            <w:rPr>
              <w:rStyle w:val="Q"/>
              <w:rFonts w:ascii="David" w:hAnsi="David" w:cs="David"/>
              <w:rtl/>
            </w:rPr>
          </w:rPrChange>
        </w:rPr>
        <w:t>אֶת</w:t>
      </w:r>
      <w:r w:rsidRPr="00A90D62">
        <w:rPr>
          <w:rStyle w:val="Q"/>
          <w:rFonts w:ascii="David" w:eastAsia="David" w:hAnsi="David" w:cs="David"/>
          <w:sz w:val="28"/>
          <w:szCs w:val="28"/>
          <w:rtl/>
          <w:rPrChange w:id="21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14" w:author="אברהם" w:date="2012-11-23T10:23:00Z">
            <w:rPr>
              <w:rStyle w:val="Q"/>
              <w:rFonts w:ascii="David" w:hAnsi="David" w:cs="David"/>
              <w:rtl/>
            </w:rPr>
          </w:rPrChange>
        </w:rPr>
        <w:t>רֹאשׁ</w:t>
      </w:r>
      <w:r w:rsidRPr="00A90D62">
        <w:rPr>
          <w:rStyle w:val="Q"/>
          <w:rFonts w:ascii="David" w:eastAsia="David" w:hAnsi="David" w:cs="David"/>
          <w:sz w:val="28"/>
          <w:szCs w:val="28"/>
          <w:rtl/>
          <w:rPrChange w:id="21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16" w:author="אברהם" w:date="2012-11-23T10:23:00Z">
            <w:rPr>
              <w:rStyle w:val="Q"/>
              <w:rFonts w:ascii="David" w:hAnsi="David" w:cs="David"/>
              <w:rtl/>
            </w:rPr>
          </w:rPrChange>
        </w:rPr>
        <w:t>כָּל</w:t>
      </w:r>
      <w:r w:rsidRPr="00A90D62">
        <w:rPr>
          <w:rStyle w:val="Q"/>
          <w:rFonts w:ascii="David" w:eastAsia="David" w:hAnsi="David" w:cs="David"/>
          <w:sz w:val="28"/>
          <w:szCs w:val="28"/>
          <w:rtl/>
          <w:rPrChange w:id="21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18" w:author="אברהם" w:date="2012-11-23T10:23:00Z">
            <w:rPr>
              <w:rStyle w:val="Q"/>
              <w:rFonts w:ascii="David" w:hAnsi="David" w:cs="David"/>
              <w:rtl/>
            </w:rPr>
          </w:rPrChange>
        </w:rPr>
        <w:t>עֲדַת</w:t>
      </w:r>
      <w:r w:rsidRPr="00A90D62">
        <w:rPr>
          <w:rStyle w:val="Q"/>
          <w:rFonts w:ascii="David" w:eastAsia="David" w:hAnsi="David" w:cs="David"/>
          <w:sz w:val="28"/>
          <w:szCs w:val="28"/>
          <w:rtl/>
          <w:rPrChange w:id="21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20" w:author="אברהם" w:date="2012-11-23T10:23:00Z">
            <w:rPr>
              <w:rStyle w:val="Q"/>
              <w:rFonts w:ascii="David" w:hAnsi="David" w:cs="David"/>
              <w:rtl/>
            </w:rPr>
          </w:rPrChange>
        </w:rPr>
        <w:t>בְּנֵי</w:t>
      </w:r>
      <w:r w:rsidRPr="00A90D62">
        <w:rPr>
          <w:rStyle w:val="Q"/>
          <w:rFonts w:ascii="David" w:eastAsia="David" w:hAnsi="David" w:cs="David"/>
          <w:sz w:val="28"/>
          <w:szCs w:val="28"/>
          <w:rtl/>
          <w:rPrChange w:id="21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22" w:author="אברהם" w:date="2012-11-23T10:23:00Z">
            <w:rPr>
              <w:rStyle w:val="Q"/>
              <w:rFonts w:ascii="David" w:hAnsi="David" w:cs="David"/>
              <w:rtl/>
            </w:rPr>
          </w:rPrChange>
        </w:rPr>
        <w:t>יִשְׂרָאֵל</w:t>
      </w:r>
      <w:r w:rsidRPr="00A90D62">
        <w:rPr>
          <w:rStyle w:val="Q"/>
          <w:rFonts w:ascii="David" w:eastAsia="David" w:hAnsi="David" w:cs="David"/>
          <w:sz w:val="28"/>
          <w:szCs w:val="28"/>
          <w:rtl/>
          <w:rPrChange w:id="21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24" w:author="אברהם" w:date="2012-11-23T10:23:00Z">
            <w:rPr>
              <w:rStyle w:val="Q"/>
              <w:rFonts w:ascii="David" w:hAnsi="David" w:cs="David"/>
              <w:rtl/>
            </w:rPr>
          </w:rPrChange>
        </w:rPr>
        <w:t>מִבֶּן</w:t>
      </w:r>
      <w:r w:rsidRPr="00A90D62">
        <w:rPr>
          <w:rStyle w:val="Q"/>
          <w:rFonts w:ascii="David" w:eastAsia="David" w:hAnsi="David" w:cs="David"/>
          <w:sz w:val="28"/>
          <w:szCs w:val="28"/>
          <w:rtl/>
          <w:rPrChange w:id="21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26" w:author="אברהם" w:date="2012-11-23T10:23:00Z">
            <w:rPr>
              <w:rStyle w:val="Q"/>
              <w:rFonts w:ascii="David" w:hAnsi="David" w:cs="David"/>
              <w:rtl/>
            </w:rPr>
          </w:rPrChange>
        </w:rPr>
        <w:t>עֶשְׂרִים</w:t>
      </w:r>
      <w:r w:rsidRPr="00A90D62">
        <w:rPr>
          <w:rStyle w:val="Q"/>
          <w:rFonts w:ascii="David" w:eastAsia="David" w:hAnsi="David" w:cs="David"/>
          <w:sz w:val="28"/>
          <w:szCs w:val="28"/>
          <w:rtl/>
          <w:rPrChange w:id="21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28" w:author="אברהם" w:date="2012-11-23T10:23:00Z">
            <w:rPr>
              <w:rStyle w:val="Q"/>
              <w:rFonts w:ascii="David" w:hAnsi="David" w:cs="David"/>
              <w:rtl/>
            </w:rPr>
          </w:rPrChange>
        </w:rPr>
        <w:t>שָׁנָה</w:t>
      </w:r>
      <w:r w:rsidRPr="00A90D62">
        <w:rPr>
          <w:rStyle w:val="Q"/>
          <w:rFonts w:ascii="David" w:eastAsia="David" w:hAnsi="David" w:cs="David"/>
          <w:sz w:val="28"/>
          <w:szCs w:val="28"/>
          <w:rtl/>
          <w:rPrChange w:id="21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30" w:author="אברהם" w:date="2012-11-23T10:23:00Z">
            <w:rPr>
              <w:rStyle w:val="Q"/>
              <w:rFonts w:ascii="David" w:hAnsi="David" w:cs="David"/>
              <w:rtl/>
            </w:rPr>
          </w:rPrChange>
        </w:rPr>
        <w:t>וָמַעְלָה</w:t>
      </w:r>
      <w:r w:rsidRPr="00A90D62">
        <w:rPr>
          <w:rStyle w:val="Q"/>
          <w:rFonts w:ascii="David" w:eastAsia="David" w:hAnsi="David" w:cs="David"/>
          <w:sz w:val="28"/>
          <w:szCs w:val="28"/>
          <w:rtl/>
          <w:rPrChange w:id="21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32" w:author="אברהם" w:date="2012-11-23T10:23:00Z">
            <w:rPr>
              <w:rStyle w:val="Q"/>
              <w:rFonts w:ascii="David" w:hAnsi="David" w:cs="David"/>
              <w:rtl/>
            </w:rPr>
          </w:rPrChange>
        </w:rPr>
        <w:t>לְבֵית</w:t>
      </w:r>
      <w:r w:rsidRPr="00A90D62">
        <w:rPr>
          <w:rStyle w:val="Q"/>
          <w:rFonts w:ascii="David" w:eastAsia="David" w:hAnsi="David" w:cs="David"/>
          <w:sz w:val="28"/>
          <w:szCs w:val="28"/>
          <w:rtl/>
          <w:rPrChange w:id="21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34" w:author="אברהם" w:date="2012-11-23T10:23:00Z">
            <w:rPr>
              <w:rStyle w:val="Q"/>
              <w:rFonts w:ascii="David" w:hAnsi="David" w:cs="David"/>
              <w:rtl/>
            </w:rPr>
          </w:rPrChange>
        </w:rPr>
        <w:t>אֲבֹתָם, כָּל</w:t>
      </w:r>
      <w:r w:rsidRPr="00A90D62">
        <w:rPr>
          <w:rStyle w:val="Q"/>
          <w:rFonts w:ascii="David" w:eastAsia="David" w:hAnsi="David" w:cs="David"/>
          <w:sz w:val="28"/>
          <w:szCs w:val="28"/>
          <w:rtl/>
          <w:rPrChange w:id="21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36" w:author="אברהם" w:date="2012-11-23T10:23:00Z">
            <w:rPr>
              <w:rStyle w:val="Q"/>
              <w:rFonts w:ascii="David" w:hAnsi="David" w:cs="David"/>
              <w:rtl/>
            </w:rPr>
          </w:rPrChange>
        </w:rPr>
        <w:t>יֹצֵא</w:t>
      </w:r>
      <w:r w:rsidRPr="00A90D62">
        <w:rPr>
          <w:rStyle w:val="Q"/>
          <w:rFonts w:ascii="David" w:eastAsia="David" w:hAnsi="David" w:cs="David"/>
          <w:sz w:val="28"/>
          <w:szCs w:val="28"/>
          <w:rtl/>
          <w:rPrChange w:id="21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38" w:author="אברהם" w:date="2012-11-23T10:23:00Z">
            <w:rPr>
              <w:rStyle w:val="Q"/>
              <w:rFonts w:ascii="David" w:hAnsi="David" w:cs="David"/>
              <w:rtl/>
            </w:rPr>
          </w:rPrChange>
        </w:rPr>
        <w:t>צָבָא</w:t>
      </w:r>
      <w:r w:rsidRPr="00A90D62">
        <w:rPr>
          <w:rStyle w:val="Q"/>
          <w:rFonts w:ascii="David" w:eastAsia="David" w:hAnsi="David" w:cs="David"/>
          <w:sz w:val="28"/>
          <w:szCs w:val="28"/>
          <w:rtl/>
          <w:rPrChange w:id="21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40" w:author="אברהם" w:date="2012-11-23T10:23:00Z">
            <w:rPr>
              <w:rStyle w:val="Q"/>
              <w:rFonts w:ascii="David" w:hAnsi="David" w:cs="David"/>
              <w:rtl/>
            </w:rPr>
          </w:rPrChange>
        </w:rPr>
        <w:t>בְּיִשְׂרָאֵל</w:t>
      </w:r>
      <w:r w:rsidRPr="00A90D62">
        <w:rPr>
          <w:rStyle w:val="Q"/>
          <w:rFonts w:ascii="David" w:eastAsia="David" w:hAnsi="David" w:cs="David"/>
          <w:sz w:val="28"/>
          <w:szCs w:val="28"/>
          <w:rtl/>
          <w:rPrChange w:id="21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42" w:author="אברהם" w:date="2012-11-23T10:23:00Z">
            <w:rPr>
              <w:rStyle w:val="Q"/>
              <w:rFonts w:ascii="David" w:hAnsi="David" w:cs="David"/>
              <w:rtl/>
            </w:rPr>
          </w:rPrChange>
        </w:rPr>
        <w:t>... לָאֵלֶּה</w:t>
      </w:r>
      <w:r w:rsidRPr="00A90D62">
        <w:rPr>
          <w:rStyle w:val="Q"/>
          <w:rFonts w:ascii="David" w:eastAsia="David" w:hAnsi="David" w:cs="David"/>
          <w:sz w:val="28"/>
          <w:szCs w:val="28"/>
          <w:rtl/>
          <w:rPrChange w:id="21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44" w:author="אברהם" w:date="2012-11-23T10:23:00Z">
            <w:rPr>
              <w:rStyle w:val="Q"/>
              <w:rFonts w:ascii="David" w:hAnsi="David" w:cs="David"/>
              <w:rtl/>
            </w:rPr>
          </w:rPrChange>
        </w:rPr>
        <w:t>תֵּחָלֵק</w:t>
      </w:r>
      <w:r w:rsidRPr="00A90D62">
        <w:rPr>
          <w:rStyle w:val="Q"/>
          <w:rFonts w:ascii="David" w:eastAsia="David" w:hAnsi="David" w:cs="David"/>
          <w:sz w:val="28"/>
          <w:szCs w:val="28"/>
          <w:rtl/>
          <w:rPrChange w:id="21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46" w:author="אברהם" w:date="2012-11-23T10:23:00Z">
            <w:rPr>
              <w:rStyle w:val="Q"/>
              <w:rFonts w:ascii="David" w:hAnsi="David" w:cs="David"/>
              <w:rtl/>
            </w:rPr>
          </w:rPrChange>
        </w:rPr>
        <w:t>הָאָרֶץ</w:t>
      </w:r>
      <w:r w:rsidRPr="00A90D62">
        <w:rPr>
          <w:rStyle w:val="Q"/>
          <w:rFonts w:ascii="David" w:eastAsia="David" w:hAnsi="David" w:cs="David"/>
          <w:sz w:val="28"/>
          <w:szCs w:val="28"/>
          <w:rtl/>
          <w:rPrChange w:id="21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48" w:author="אברהם" w:date="2012-11-23T10:23:00Z">
            <w:rPr>
              <w:rStyle w:val="Q"/>
              <w:rFonts w:ascii="David" w:hAnsi="David" w:cs="David"/>
              <w:rtl/>
            </w:rPr>
          </w:rPrChange>
        </w:rPr>
        <w:t>בְּנַחֲלָה" (במדבר</w:t>
      </w:r>
      <w:r w:rsidRPr="00A90D62">
        <w:rPr>
          <w:rStyle w:val="Q"/>
          <w:rFonts w:ascii="David" w:eastAsia="David" w:hAnsi="David" w:cs="David"/>
          <w:sz w:val="28"/>
          <w:szCs w:val="28"/>
          <w:rtl/>
          <w:rPrChange w:id="21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50" w:author="אברהם" w:date="2012-11-23T10:23:00Z">
            <w:rPr>
              <w:rStyle w:val="Q"/>
              <w:rFonts w:ascii="David" w:hAnsi="David" w:cs="David"/>
              <w:rtl/>
            </w:rPr>
          </w:rPrChange>
        </w:rPr>
        <w:t xml:space="preserve">כו, ב-נג). </w:t>
      </w:r>
      <w:del w:id="2151" w:author="אברהם" w:date="2012-11-26T16:59:00Z">
        <w:r w:rsidRPr="00A90D62" w:rsidDel="00CF3D87">
          <w:rPr>
            <w:rStyle w:val="Q"/>
            <w:rFonts w:ascii="David" w:hAnsi="David" w:cs="David"/>
            <w:sz w:val="28"/>
            <w:szCs w:val="28"/>
            <w:rtl/>
            <w:rPrChange w:id="2152" w:author="אברהם" w:date="2012-11-23T10:23:00Z">
              <w:rPr>
                <w:rStyle w:val="Q"/>
                <w:rFonts w:ascii="David" w:hAnsi="David" w:cs="David"/>
                <w:rtl/>
              </w:rPr>
            </w:rPrChange>
          </w:rPr>
          <w:delText xml:space="preserve">אולם, </w:delText>
        </w:r>
      </w:del>
      <w:r w:rsidRPr="00A90D62">
        <w:rPr>
          <w:rStyle w:val="Q"/>
          <w:rFonts w:ascii="David" w:hAnsi="David" w:cs="David"/>
          <w:sz w:val="28"/>
          <w:szCs w:val="28"/>
          <w:rtl/>
          <w:rPrChange w:id="2153" w:author="אברהם" w:date="2012-11-23T10:23:00Z">
            <w:rPr>
              <w:rStyle w:val="Q"/>
              <w:rFonts w:ascii="David" w:hAnsi="David" w:cs="David"/>
              <w:rtl/>
            </w:rPr>
          </w:rPrChange>
        </w:rPr>
        <w:t>האם</w:t>
      </w:r>
      <w:r w:rsidRPr="00A90D62">
        <w:rPr>
          <w:rStyle w:val="Q"/>
          <w:rFonts w:ascii="David" w:eastAsia="David" w:hAnsi="David" w:cs="David"/>
          <w:sz w:val="28"/>
          <w:szCs w:val="28"/>
          <w:rtl/>
          <w:rPrChange w:id="2154" w:author="אברהם" w:date="2012-11-23T10:23:00Z">
            <w:rPr>
              <w:rStyle w:val="Q"/>
              <w:rFonts w:ascii="David" w:eastAsia="David" w:hAnsi="David" w:cs="David"/>
              <w:rtl/>
            </w:rPr>
          </w:rPrChange>
        </w:rPr>
        <w:t xml:space="preserve"> </w:t>
      </w:r>
      <w:del w:id="2155" w:author="אברהם" w:date="2012-11-26T16:59:00Z">
        <w:r w:rsidRPr="00A90D62" w:rsidDel="00CF3D87">
          <w:rPr>
            <w:rStyle w:val="Q"/>
            <w:rFonts w:ascii="David" w:hAnsi="David" w:cs="David"/>
            <w:sz w:val="28"/>
            <w:szCs w:val="28"/>
            <w:rtl/>
            <w:rPrChange w:id="2156" w:author="אברהם" w:date="2012-11-23T10:23:00Z">
              <w:rPr>
                <w:rStyle w:val="Q"/>
                <w:rFonts w:ascii="David" w:hAnsi="David" w:cs="David"/>
                <w:rtl/>
              </w:rPr>
            </w:rPrChange>
          </w:rPr>
          <w:delText>הגורם</w:delText>
        </w:r>
        <w:r w:rsidRPr="00A90D62" w:rsidDel="00CF3D87">
          <w:rPr>
            <w:rStyle w:val="Q"/>
            <w:rFonts w:ascii="David" w:eastAsia="David" w:hAnsi="David" w:cs="David"/>
            <w:sz w:val="28"/>
            <w:szCs w:val="28"/>
            <w:rtl/>
            <w:rPrChange w:id="2157" w:author="אברהם" w:date="2012-11-23T10:23:00Z">
              <w:rPr>
                <w:rStyle w:val="Q"/>
                <w:rFonts w:ascii="David" w:eastAsia="David" w:hAnsi="David" w:cs="David"/>
                <w:rtl/>
              </w:rPr>
            </w:rPrChange>
          </w:rPr>
          <w:delText xml:space="preserve"> </w:delText>
        </w:r>
        <w:r w:rsidRPr="00A90D62" w:rsidDel="00CF3D87">
          <w:rPr>
            <w:rStyle w:val="Q"/>
            <w:rFonts w:ascii="David" w:hAnsi="David" w:cs="David"/>
            <w:sz w:val="28"/>
            <w:szCs w:val="28"/>
            <w:rtl/>
            <w:rPrChange w:id="2158" w:author="אברהם" w:date="2012-11-23T10:23:00Z">
              <w:rPr>
                <w:rStyle w:val="Q"/>
                <w:rFonts w:ascii="David" w:hAnsi="David" w:cs="David"/>
                <w:rtl/>
              </w:rPr>
            </w:rPrChange>
          </w:rPr>
          <w:delText>החשוב</w:delText>
        </w:r>
        <w:r w:rsidRPr="00A90D62" w:rsidDel="00CF3D87">
          <w:rPr>
            <w:rStyle w:val="Q"/>
            <w:rFonts w:ascii="David" w:eastAsia="David" w:hAnsi="David" w:cs="David"/>
            <w:sz w:val="28"/>
            <w:szCs w:val="28"/>
            <w:rtl/>
            <w:rPrChange w:id="2159" w:author="אברהם" w:date="2012-11-23T10:23:00Z">
              <w:rPr>
                <w:rStyle w:val="Q"/>
                <w:rFonts w:ascii="David" w:eastAsia="David" w:hAnsi="David" w:cs="David"/>
                <w:rtl/>
              </w:rPr>
            </w:rPrChange>
          </w:rPr>
          <w:delText xml:space="preserve"> </w:delText>
        </w:r>
        <w:r w:rsidRPr="00A90D62" w:rsidDel="00CF3D87">
          <w:rPr>
            <w:rStyle w:val="Q"/>
            <w:rFonts w:ascii="David" w:hAnsi="David" w:cs="David"/>
            <w:sz w:val="28"/>
            <w:szCs w:val="28"/>
            <w:rtl/>
            <w:rPrChange w:id="2160" w:author="אברהם" w:date="2012-11-23T10:23:00Z">
              <w:rPr>
                <w:rStyle w:val="Q"/>
                <w:rFonts w:ascii="David" w:hAnsi="David" w:cs="David"/>
                <w:rtl/>
              </w:rPr>
            </w:rPrChange>
          </w:rPr>
          <w:delText>הוא</w:delText>
        </w:r>
      </w:del>
      <w:r w:rsidRPr="00A90D62">
        <w:rPr>
          <w:rStyle w:val="Q"/>
          <w:rFonts w:ascii="David" w:eastAsia="David" w:hAnsi="David" w:cs="David"/>
          <w:sz w:val="28"/>
          <w:szCs w:val="28"/>
          <w:rtl/>
          <w:rPrChange w:id="21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62" w:author="אברהם" w:date="2012-11-23T10:23:00Z">
            <w:rPr>
              <w:rStyle w:val="Q"/>
              <w:rFonts w:ascii="David" w:hAnsi="David" w:cs="David"/>
              <w:rtl/>
            </w:rPr>
          </w:rPrChange>
        </w:rPr>
        <w:t>הגיל</w:t>
      </w:r>
      <w:r w:rsidRPr="00A90D62">
        <w:rPr>
          <w:rStyle w:val="Q"/>
          <w:rFonts w:ascii="David" w:eastAsia="David" w:hAnsi="David" w:cs="David"/>
          <w:sz w:val="28"/>
          <w:szCs w:val="28"/>
          <w:rtl/>
          <w:rPrChange w:id="2163" w:author="אברהם" w:date="2012-11-23T10:23:00Z">
            <w:rPr>
              <w:rStyle w:val="Q"/>
              <w:rFonts w:ascii="David" w:eastAsia="David" w:hAnsi="David" w:cs="David"/>
              <w:rtl/>
            </w:rPr>
          </w:rPrChange>
        </w:rPr>
        <w:t xml:space="preserve"> </w:t>
      </w:r>
      <w:ins w:id="2164" w:author="אברהם" w:date="2012-11-26T16:59:00Z">
        <w:r w:rsidR="00CF3D87">
          <w:rPr>
            <w:rStyle w:val="Q"/>
            <w:rFonts w:ascii="David" w:eastAsia="David" w:hAnsi="David" w:cs="David" w:hint="cs"/>
            <w:sz w:val="28"/>
            <w:szCs w:val="28"/>
            <w:rtl/>
          </w:rPr>
          <w:t xml:space="preserve">מקנה זכות לקבל קרקע </w:t>
        </w:r>
      </w:ins>
      <w:r w:rsidRPr="00A90D62">
        <w:rPr>
          <w:rStyle w:val="Q"/>
          <w:rFonts w:ascii="David" w:hAnsi="David" w:cs="David"/>
          <w:sz w:val="28"/>
          <w:szCs w:val="28"/>
          <w:rtl/>
          <w:rPrChange w:id="2165" w:author="אברהם" w:date="2012-11-23T10:23:00Z">
            <w:rPr>
              <w:rStyle w:val="Q"/>
              <w:rFonts w:ascii="David" w:hAnsi="David" w:cs="David"/>
              <w:rtl/>
            </w:rPr>
          </w:rPrChange>
        </w:rPr>
        <w:t>- "מבן</w:t>
      </w:r>
      <w:r w:rsidRPr="00A90D62">
        <w:rPr>
          <w:rStyle w:val="Q"/>
          <w:rFonts w:ascii="David" w:eastAsia="David" w:hAnsi="David" w:cs="David"/>
          <w:sz w:val="28"/>
          <w:szCs w:val="28"/>
          <w:rtl/>
          <w:rPrChange w:id="21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67" w:author="אברהם" w:date="2012-11-23T10:23:00Z">
            <w:rPr>
              <w:rStyle w:val="Q"/>
              <w:rFonts w:ascii="David" w:hAnsi="David" w:cs="David"/>
              <w:rtl/>
            </w:rPr>
          </w:rPrChange>
        </w:rPr>
        <w:t>עשרים</w:t>
      </w:r>
      <w:r w:rsidRPr="00A90D62">
        <w:rPr>
          <w:rStyle w:val="Q"/>
          <w:rFonts w:ascii="David" w:eastAsia="David" w:hAnsi="David" w:cs="David"/>
          <w:sz w:val="28"/>
          <w:szCs w:val="28"/>
          <w:rtl/>
          <w:rPrChange w:id="21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69" w:author="אברהם" w:date="2012-11-23T10:23:00Z">
            <w:rPr>
              <w:rStyle w:val="Q"/>
              <w:rFonts w:ascii="David" w:hAnsi="David" w:cs="David"/>
              <w:rtl/>
            </w:rPr>
          </w:rPrChange>
        </w:rPr>
        <w:t>שנה</w:t>
      </w:r>
      <w:r w:rsidRPr="00A90D62">
        <w:rPr>
          <w:rStyle w:val="Q"/>
          <w:rFonts w:ascii="David" w:eastAsia="David" w:hAnsi="David" w:cs="David"/>
          <w:sz w:val="28"/>
          <w:szCs w:val="28"/>
          <w:rtl/>
          <w:rPrChange w:id="21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71" w:author="אברהם" w:date="2012-11-23T10:23:00Z">
            <w:rPr>
              <w:rStyle w:val="Q"/>
              <w:rFonts w:ascii="David" w:hAnsi="David" w:cs="David"/>
              <w:rtl/>
            </w:rPr>
          </w:rPrChange>
        </w:rPr>
        <w:t>ומעלה", או</w:t>
      </w:r>
      <w:r w:rsidRPr="00A90D62">
        <w:rPr>
          <w:rStyle w:val="Q"/>
          <w:rFonts w:ascii="David" w:eastAsia="David" w:hAnsi="David" w:cs="David"/>
          <w:sz w:val="28"/>
          <w:szCs w:val="28"/>
          <w:rtl/>
          <w:rPrChange w:id="21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73" w:author="אברהם" w:date="2012-11-23T10:23:00Z">
            <w:rPr>
              <w:rStyle w:val="Q"/>
              <w:rFonts w:ascii="David" w:hAnsi="David" w:cs="David"/>
              <w:rtl/>
            </w:rPr>
          </w:rPrChange>
        </w:rPr>
        <w:t>השירות</w:t>
      </w:r>
      <w:r w:rsidRPr="00A90D62">
        <w:rPr>
          <w:rStyle w:val="Q"/>
          <w:rFonts w:ascii="David" w:eastAsia="David" w:hAnsi="David" w:cs="David"/>
          <w:sz w:val="28"/>
          <w:szCs w:val="28"/>
          <w:rtl/>
          <w:rPrChange w:id="21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75" w:author="אברהם" w:date="2012-11-23T10:23:00Z">
            <w:rPr>
              <w:rStyle w:val="Q"/>
              <w:rFonts w:ascii="David" w:hAnsi="David" w:cs="David"/>
              <w:rtl/>
            </w:rPr>
          </w:rPrChange>
        </w:rPr>
        <w:t>הצבאי</w:t>
      </w:r>
      <w:r w:rsidRPr="00A90D62">
        <w:rPr>
          <w:rStyle w:val="Q"/>
          <w:rFonts w:ascii="David" w:eastAsia="David" w:hAnsi="David" w:cs="David"/>
          <w:sz w:val="28"/>
          <w:szCs w:val="28"/>
          <w:rtl/>
          <w:rPrChange w:id="21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77" w:author="אברהם" w:date="2012-11-23T10:23:00Z">
            <w:rPr>
              <w:rStyle w:val="Q"/>
              <w:rFonts w:ascii="David" w:hAnsi="David" w:cs="David"/>
              <w:rtl/>
            </w:rPr>
          </w:rPrChange>
        </w:rPr>
        <w:t>- "כל</w:t>
      </w:r>
      <w:r w:rsidRPr="00A90D62">
        <w:rPr>
          <w:rStyle w:val="Q"/>
          <w:rFonts w:ascii="David" w:eastAsia="David" w:hAnsi="David" w:cs="David"/>
          <w:sz w:val="28"/>
          <w:szCs w:val="28"/>
          <w:rtl/>
          <w:rPrChange w:id="21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79" w:author="אברהם" w:date="2012-11-23T10:23:00Z">
            <w:rPr>
              <w:rStyle w:val="Q"/>
              <w:rFonts w:ascii="David" w:hAnsi="David" w:cs="David"/>
              <w:rtl/>
            </w:rPr>
          </w:rPrChange>
        </w:rPr>
        <w:t>יוצא</w:t>
      </w:r>
      <w:r w:rsidRPr="00A90D62">
        <w:rPr>
          <w:rStyle w:val="Q"/>
          <w:rFonts w:ascii="David" w:eastAsia="David" w:hAnsi="David" w:cs="David"/>
          <w:sz w:val="28"/>
          <w:szCs w:val="28"/>
          <w:rtl/>
          <w:rPrChange w:id="21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81" w:author="אברהם" w:date="2012-11-23T10:23:00Z">
            <w:rPr>
              <w:rStyle w:val="Q"/>
              <w:rFonts w:ascii="David" w:hAnsi="David" w:cs="David"/>
              <w:rtl/>
            </w:rPr>
          </w:rPrChange>
        </w:rPr>
        <w:t>צבא"? האם</w:t>
      </w:r>
      <w:r w:rsidRPr="00A90D62">
        <w:rPr>
          <w:rStyle w:val="Q"/>
          <w:rFonts w:ascii="David" w:eastAsia="David" w:hAnsi="David" w:cs="David"/>
          <w:sz w:val="28"/>
          <w:szCs w:val="28"/>
          <w:rtl/>
          <w:rPrChange w:id="21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83" w:author="אברהם" w:date="2012-11-23T10:23:00Z">
            <w:rPr>
              <w:rStyle w:val="Q"/>
              <w:rFonts w:ascii="David" w:hAnsi="David" w:cs="David"/>
              <w:rtl/>
            </w:rPr>
          </w:rPrChange>
        </w:rPr>
        <w:t>בימינו</w:t>
      </w:r>
      <w:r w:rsidRPr="00A90D62">
        <w:rPr>
          <w:rStyle w:val="Q"/>
          <w:rFonts w:ascii="David" w:eastAsia="David" w:hAnsi="David" w:cs="David"/>
          <w:sz w:val="28"/>
          <w:szCs w:val="28"/>
          <w:rtl/>
          <w:rPrChange w:id="21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85" w:author="אברהם" w:date="2012-11-23T10:23:00Z">
            <w:rPr>
              <w:rStyle w:val="Q"/>
              <w:rFonts w:ascii="David" w:hAnsi="David" w:cs="David"/>
              <w:rtl/>
            </w:rPr>
          </w:rPrChange>
        </w:rPr>
        <w:t>יש</w:t>
      </w:r>
      <w:r w:rsidRPr="00A90D62">
        <w:rPr>
          <w:rStyle w:val="Q"/>
          <w:rFonts w:ascii="David" w:eastAsia="David" w:hAnsi="David" w:cs="David"/>
          <w:sz w:val="28"/>
          <w:szCs w:val="28"/>
          <w:rtl/>
          <w:rPrChange w:id="21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87" w:author="אברהם" w:date="2012-11-23T10:23:00Z">
            <w:rPr>
              <w:rStyle w:val="Q"/>
              <w:rFonts w:ascii="David" w:hAnsi="David" w:cs="David"/>
              <w:rtl/>
            </w:rPr>
          </w:rPrChange>
        </w:rPr>
        <w:t>לחלק</w:t>
      </w:r>
      <w:r w:rsidRPr="00A90D62">
        <w:rPr>
          <w:rStyle w:val="Q"/>
          <w:rFonts w:ascii="David" w:eastAsia="David" w:hAnsi="David" w:cs="David"/>
          <w:sz w:val="28"/>
          <w:szCs w:val="28"/>
          <w:rtl/>
          <w:rPrChange w:id="21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89"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21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91" w:author="אברהם" w:date="2012-11-23T10:23:00Z">
            <w:rPr>
              <w:rStyle w:val="Q"/>
              <w:rFonts w:ascii="David" w:hAnsi="David" w:cs="David"/>
              <w:rtl/>
            </w:rPr>
          </w:rPrChange>
        </w:rPr>
        <w:t>לכל</w:t>
      </w:r>
      <w:r w:rsidRPr="00A90D62">
        <w:rPr>
          <w:rStyle w:val="Q"/>
          <w:rFonts w:ascii="David" w:eastAsia="David" w:hAnsi="David" w:cs="David"/>
          <w:sz w:val="28"/>
          <w:szCs w:val="28"/>
          <w:rtl/>
          <w:rPrChange w:id="21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93" w:author="אברהם" w:date="2012-11-23T10:23:00Z">
            <w:rPr>
              <w:rStyle w:val="Q"/>
              <w:rFonts w:ascii="David" w:hAnsi="David" w:cs="David"/>
              <w:rtl/>
            </w:rPr>
          </w:rPrChange>
        </w:rPr>
        <w:t>אדם</w:t>
      </w:r>
      <w:r w:rsidRPr="00A90D62">
        <w:rPr>
          <w:rStyle w:val="Q"/>
          <w:rFonts w:ascii="David" w:eastAsia="David" w:hAnsi="David" w:cs="David"/>
          <w:sz w:val="28"/>
          <w:szCs w:val="28"/>
          <w:rtl/>
          <w:rPrChange w:id="21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95" w:author="אברהם" w:date="2012-11-23T10:23:00Z">
            <w:rPr>
              <w:rStyle w:val="Q"/>
              <w:rFonts w:ascii="David" w:hAnsi="David" w:cs="David"/>
              <w:rtl/>
            </w:rPr>
          </w:rPrChange>
        </w:rPr>
        <w:t>מעל</w:t>
      </w:r>
      <w:r w:rsidRPr="00A90D62">
        <w:rPr>
          <w:rStyle w:val="Q"/>
          <w:rFonts w:ascii="David" w:eastAsia="David" w:hAnsi="David" w:cs="David"/>
          <w:sz w:val="28"/>
          <w:szCs w:val="28"/>
          <w:rtl/>
          <w:rPrChange w:id="21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197" w:author="אברהם" w:date="2012-11-23T10:23:00Z">
            <w:rPr>
              <w:rStyle w:val="Q"/>
              <w:rFonts w:ascii="David" w:hAnsi="David" w:cs="David"/>
              <w:rtl/>
            </w:rPr>
          </w:rPrChange>
        </w:rPr>
        <w:t>גיל</w:t>
      </w:r>
      <w:r w:rsidRPr="00A90D62">
        <w:rPr>
          <w:rStyle w:val="Q"/>
          <w:rFonts w:ascii="David" w:eastAsia="David" w:hAnsi="David" w:cs="David"/>
          <w:sz w:val="28"/>
          <w:szCs w:val="28"/>
          <w:rtl/>
          <w:rPrChange w:id="2198"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2199" w:author="אברהם" w:date="2012-11-23T10:23:00Z">
            <w:rPr>
              <w:rStyle w:val="Q"/>
              <w:rFonts w:ascii="David" w:hAnsi="David" w:cs="David"/>
            </w:rPr>
          </w:rPrChange>
        </w:rPr>
        <w:t>20</w:t>
      </w:r>
      <w:r w:rsidRPr="00A90D62">
        <w:rPr>
          <w:rStyle w:val="Q"/>
          <w:rFonts w:ascii="David" w:hAnsi="David" w:cs="David"/>
          <w:sz w:val="28"/>
          <w:szCs w:val="28"/>
          <w:rtl/>
          <w:rPrChange w:id="2200" w:author="אברהם" w:date="2012-11-23T10:23:00Z">
            <w:rPr>
              <w:rStyle w:val="Q"/>
              <w:rFonts w:ascii="David" w:hAnsi="David" w:cs="David"/>
              <w:rtl/>
            </w:rPr>
          </w:rPrChange>
        </w:rPr>
        <w:t>, או</w:t>
      </w:r>
      <w:r w:rsidRPr="00A90D62">
        <w:rPr>
          <w:rStyle w:val="Q"/>
          <w:rFonts w:ascii="David" w:eastAsia="David" w:hAnsi="David" w:cs="David"/>
          <w:sz w:val="28"/>
          <w:szCs w:val="28"/>
          <w:rtl/>
          <w:rPrChange w:id="22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02" w:author="אברהם" w:date="2012-11-23T10:23:00Z">
            <w:rPr>
              <w:rStyle w:val="Q"/>
              <w:rFonts w:ascii="David" w:hAnsi="David" w:cs="David"/>
              <w:rtl/>
            </w:rPr>
          </w:rPrChange>
        </w:rPr>
        <w:t>לכל</w:t>
      </w:r>
      <w:r w:rsidRPr="00A90D62">
        <w:rPr>
          <w:rStyle w:val="Q"/>
          <w:rFonts w:ascii="David" w:eastAsia="David" w:hAnsi="David" w:cs="David"/>
          <w:sz w:val="28"/>
          <w:szCs w:val="28"/>
          <w:rtl/>
          <w:rPrChange w:id="22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04" w:author="אברהם" w:date="2012-11-23T10:23:00Z">
            <w:rPr>
              <w:rStyle w:val="Q"/>
              <w:rFonts w:ascii="David" w:hAnsi="David" w:cs="David"/>
              <w:rtl/>
            </w:rPr>
          </w:rPrChange>
        </w:rPr>
        <w:t>אדם</w:t>
      </w:r>
      <w:r w:rsidRPr="00A90D62">
        <w:rPr>
          <w:rStyle w:val="Q"/>
          <w:rFonts w:ascii="David" w:eastAsia="David" w:hAnsi="David" w:cs="David"/>
          <w:sz w:val="28"/>
          <w:szCs w:val="28"/>
          <w:rtl/>
          <w:rPrChange w:id="22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06" w:author="אברהם" w:date="2012-11-23T10:23:00Z">
            <w:rPr>
              <w:rStyle w:val="Q"/>
              <w:rFonts w:ascii="David" w:hAnsi="David" w:cs="David"/>
              <w:rtl/>
            </w:rPr>
          </w:rPrChange>
        </w:rPr>
        <w:t>ששירת</w:t>
      </w:r>
      <w:r w:rsidRPr="00A90D62">
        <w:rPr>
          <w:rStyle w:val="Q"/>
          <w:rFonts w:ascii="David" w:eastAsia="David" w:hAnsi="David" w:cs="David"/>
          <w:sz w:val="28"/>
          <w:szCs w:val="28"/>
          <w:rtl/>
          <w:rPrChange w:id="22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08" w:author="אברהם" w:date="2012-11-23T10:23:00Z">
            <w:rPr>
              <w:rStyle w:val="Q"/>
              <w:rFonts w:ascii="David" w:hAnsi="David" w:cs="David"/>
              <w:rtl/>
            </w:rPr>
          </w:rPrChange>
        </w:rPr>
        <w:t>בצה"ל</w:t>
      </w:r>
      <w:r w:rsidRPr="00A90D62">
        <w:rPr>
          <w:rStyle w:val="Q"/>
          <w:rFonts w:ascii="David" w:eastAsia="David" w:hAnsi="David" w:cs="David"/>
          <w:sz w:val="28"/>
          <w:szCs w:val="28"/>
          <w:rtl/>
          <w:rPrChange w:id="22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10" w:author="אברהם" w:date="2012-11-23T10:23:00Z">
            <w:rPr>
              <w:rStyle w:val="Q"/>
              <w:rFonts w:ascii="David" w:hAnsi="David" w:cs="David"/>
              <w:rtl/>
            </w:rPr>
          </w:rPrChange>
        </w:rPr>
        <w:t>בלי</w:t>
      </w:r>
      <w:r w:rsidRPr="00A90D62">
        <w:rPr>
          <w:rStyle w:val="Q"/>
          <w:rFonts w:ascii="David" w:eastAsia="David" w:hAnsi="David" w:cs="David"/>
          <w:sz w:val="28"/>
          <w:szCs w:val="28"/>
          <w:rtl/>
          <w:rPrChange w:id="22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12" w:author="אברהם" w:date="2012-11-23T10:23:00Z">
            <w:rPr>
              <w:rStyle w:val="Q"/>
              <w:rFonts w:ascii="David" w:hAnsi="David" w:cs="David"/>
              <w:rtl/>
            </w:rPr>
          </w:rPrChange>
        </w:rPr>
        <w:t>קשר</w:t>
      </w:r>
      <w:r w:rsidRPr="00A90D62">
        <w:rPr>
          <w:rStyle w:val="Q"/>
          <w:rFonts w:ascii="David" w:eastAsia="David" w:hAnsi="David" w:cs="David"/>
          <w:sz w:val="28"/>
          <w:szCs w:val="28"/>
          <w:rtl/>
          <w:rPrChange w:id="22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14" w:author="אברהם" w:date="2012-11-23T10:23:00Z">
            <w:rPr>
              <w:rStyle w:val="Q"/>
              <w:rFonts w:ascii="David" w:hAnsi="David" w:cs="David"/>
              <w:rtl/>
            </w:rPr>
          </w:rPrChange>
        </w:rPr>
        <w:t>לגילו?</w:t>
      </w:r>
    </w:p>
    <w:p w:rsidR="009C2B09" w:rsidRPr="00A90D62" w:rsidRDefault="009C2B09" w:rsidP="00CF3D87">
      <w:pPr>
        <w:pStyle w:val="a1"/>
        <w:numPr>
          <w:ilvl w:val="0"/>
          <w:numId w:val="2"/>
        </w:numPr>
        <w:bidi/>
        <w:ind w:firstLine="0"/>
        <w:rPr>
          <w:rFonts w:ascii="David" w:hAnsi="David" w:cs="David"/>
          <w:sz w:val="28"/>
          <w:szCs w:val="28"/>
          <w:rtl/>
          <w:rPrChange w:id="2215" w:author="אברהם" w:date="2012-11-23T10:23:00Z">
            <w:rPr>
              <w:rFonts w:ascii="David" w:hAnsi="David" w:cs="David"/>
              <w:rtl/>
            </w:rPr>
          </w:rPrChange>
        </w:rPr>
      </w:pPr>
      <w:r w:rsidRPr="00A90D62">
        <w:rPr>
          <w:rFonts w:ascii="David" w:hAnsi="David" w:cs="David"/>
          <w:sz w:val="28"/>
          <w:szCs w:val="28"/>
          <w:rtl/>
          <w:rPrChange w:id="2216" w:author="אברהם" w:date="2012-11-23T10:23:00Z">
            <w:rPr>
              <w:rFonts w:ascii="David" w:hAnsi="David" w:cs="David"/>
              <w:rtl/>
            </w:rPr>
          </w:rPrChange>
        </w:rPr>
        <w:t>ב</w:t>
      </w:r>
      <w:r w:rsidRPr="00A90D62">
        <w:rPr>
          <w:rFonts w:ascii="David" w:eastAsia="David" w:hAnsi="David" w:cs="David"/>
          <w:sz w:val="28"/>
          <w:szCs w:val="28"/>
          <w:rtl/>
          <w:rPrChange w:id="2217" w:author="אברהם" w:date="2012-11-23T10:23:00Z">
            <w:rPr>
              <w:rFonts w:ascii="David" w:eastAsia="David" w:hAnsi="David" w:cs="David"/>
              <w:rtl/>
            </w:rPr>
          </w:rPrChange>
        </w:rPr>
        <w:t xml:space="preserve"> </w:t>
      </w:r>
      <w:r w:rsidRPr="00A90D62">
        <w:rPr>
          <w:rFonts w:ascii="David" w:hAnsi="David" w:cs="David"/>
          <w:sz w:val="28"/>
          <w:szCs w:val="28"/>
          <w:rtl/>
          <w:rPrChange w:id="2218" w:author="אברהם" w:date="2012-11-23T10:23:00Z">
            <w:rPr>
              <w:rFonts w:ascii="David" w:hAnsi="David" w:cs="David"/>
              <w:rtl/>
            </w:rPr>
          </w:rPrChange>
        </w:rPr>
        <w:t>.</w:t>
      </w:r>
      <w:r w:rsidRPr="00A90D62">
        <w:rPr>
          <w:rFonts w:ascii="David" w:hAnsi="David" w:cs="David"/>
          <w:b/>
          <w:bCs/>
          <w:sz w:val="28"/>
          <w:szCs w:val="28"/>
          <w:rtl/>
          <w:rPrChange w:id="2219" w:author="אברהם" w:date="2012-11-23T10:23:00Z">
            <w:rPr>
              <w:rFonts w:ascii="David" w:hAnsi="David" w:cs="David"/>
              <w:b/>
              <w:bCs/>
              <w:rtl/>
            </w:rPr>
          </w:rPrChange>
        </w:rPr>
        <w:t>כמה</w:t>
      </w:r>
      <w:r w:rsidRPr="00A90D62">
        <w:rPr>
          <w:rFonts w:ascii="David" w:eastAsia="David" w:hAnsi="David" w:cs="David"/>
          <w:sz w:val="28"/>
          <w:szCs w:val="28"/>
          <w:rtl/>
          <w:rPrChange w:id="2220" w:author="אברהם" w:date="2012-11-23T10:23:00Z">
            <w:rPr>
              <w:rFonts w:ascii="David" w:eastAsia="David" w:hAnsi="David" w:cs="David"/>
              <w:rtl/>
            </w:rPr>
          </w:rPrChange>
        </w:rPr>
        <w:t xml:space="preserve"> </w:t>
      </w:r>
      <w:r w:rsidRPr="00A90D62">
        <w:rPr>
          <w:rFonts w:ascii="David" w:hAnsi="David" w:cs="David"/>
          <w:sz w:val="28"/>
          <w:szCs w:val="28"/>
          <w:rtl/>
          <w:rPrChange w:id="2221" w:author="אברהם" w:date="2012-11-23T10:23:00Z">
            <w:rPr>
              <w:rFonts w:ascii="David" w:hAnsi="David" w:cs="David"/>
              <w:rtl/>
            </w:rPr>
          </w:rPrChange>
        </w:rPr>
        <w:t>לחלק</w:t>
      </w:r>
      <w:r w:rsidRPr="00A90D62">
        <w:rPr>
          <w:rFonts w:ascii="David" w:eastAsia="David" w:hAnsi="David" w:cs="David"/>
          <w:sz w:val="28"/>
          <w:szCs w:val="28"/>
          <w:rtl/>
          <w:rPrChange w:id="2222" w:author="אברהם" w:date="2012-11-23T10:23:00Z">
            <w:rPr>
              <w:rFonts w:ascii="David" w:eastAsia="David" w:hAnsi="David" w:cs="David"/>
              <w:rtl/>
            </w:rPr>
          </w:rPrChange>
        </w:rPr>
        <w:t xml:space="preserve"> </w:t>
      </w:r>
      <w:r w:rsidRPr="00A90D62">
        <w:rPr>
          <w:rFonts w:ascii="David" w:hAnsi="David" w:cs="David"/>
          <w:sz w:val="28"/>
          <w:szCs w:val="28"/>
          <w:rtl/>
          <w:rPrChange w:id="2223" w:author="אברהם" w:date="2012-11-23T10:23:00Z">
            <w:rPr>
              <w:rFonts w:ascii="David" w:hAnsi="David" w:cs="David"/>
              <w:rtl/>
            </w:rPr>
          </w:rPrChange>
        </w:rPr>
        <w:t>לכל</w:t>
      </w:r>
      <w:r w:rsidRPr="00A90D62">
        <w:rPr>
          <w:rFonts w:ascii="David" w:eastAsia="David" w:hAnsi="David" w:cs="David"/>
          <w:sz w:val="28"/>
          <w:szCs w:val="28"/>
          <w:rtl/>
          <w:rPrChange w:id="2224" w:author="אברהם" w:date="2012-11-23T10:23:00Z">
            <w:rPr>
              <w:rFonts w:ascii="David" w:eastAsia="David" w:hAnsi="David" w:cs="David"/>
              <w:rtl/>
            </w:rPr>
          </w:rPrChange>
        </w:rPr>
        <w:t xml:space="preserve"> </w:t>
      </w:r>
      <w:r w:rsidRPr="00A90D62">
        <w:rPr>
          <w:rFonts w:ascii="David" w:hAnsi="David" w:cs="David"/>
          <w:sz w:val="28"/>
          <w:szCs w:val="28"/>
          <w:rtl/>
          <w:rPrChange w:id="2225" w:author="אברהם" w:date="2012-11-23T10:23:00Z">
            <w:rPr>
              <w:rFonts w:ascii="David" w:hAnsi="David" w:cs="David"/>
              <w:rtl/>
            </w:rPr>
          </w:rPrChange>
        </w:rPr>
        <w:t>אחד? איך</w:t>
      </w:r>
      <w:r w:rsidRPr="00A90D62">
        <w:rPr>
          <w:rFonts w:ascii="David" w:eastAsia="David" w:hAnsi="David" w:cs="David"/>
          <w:sz w:val="28"/>
          <w:szCs w:val="28"/>
          <w:rtl/>
          <w:rPrChange w:id="2226" w:author="אברהם" w:date="2012-11-23T10:23:00Z">
            <w:rPr>
              <w:rFonts w:ascii="David" w:eastAsia="David" w:hAnsi="David" w:cs="David"/>
              <w:rtl/>
            </w:rPr>
          </w:rPrChange>
        </w:rPr>
        <w:t xml:space="preserve"> </w:t>
      </w:r>
      <w:r w:rsidRPr="00A90D62">
        <w:rPr>
          <w:rFonts w:ascii="David" w:hAnsi="David" w:cs="David"/>
          <w:sz w:val="28"/>
          <w:szCs w:val="28"/>
          <w:rtl/>
          <w:rPrChange w:id="2227" w:author="אברהם" w:date="2012-11-23T10:23:00Z">
            <w:rPr>
              <w:rFonts w:ascii="David" w:hAnsi="David" w:cs="David"/>
              <w:rtl/>
            </w:rPr>
          </w:rPrChange>
        </w:rPr>
        <w:t>לבצע</w:t>
      </w:r>
      <w:r w:rsidRPr="00A90D62">
        <w:rPr>
          <w:rFonts w:ascii="David" w:eastAsia="David" w:hAnsi="David" w:cs="David"/>
          <w:sz w:val="28"/>
          <w:szCs w:val="28"/>
          <w:rtl/>
          <w:rPrChange w:id="2228" w:author="אברהם" w:date="2012-11-23T10:23:00Z">
            <w:rPr>
              <w:rFonts w:ascii="David" w:eastAsia="David" w:hAnsi="David" w:cs="David"/>
              <w:rtl/>
            </w:rPr>
          </w:rPrChange>
        </w:rPr>
        <w:t xml:space="preserve"> </w:t>
      </w:r>
      <w:r w:rsidRPr="00A90D62">
        <w:rPr>
          <w:rFonts w:ascii="David" w:hAnsi="David" w:cs="David"/>
          <w:sz w:val="28"/>
          <w:szCs w:val="28"/>
          <w:rtl/>
          <w:rPrChange w:id="2229" w:author="אברהם" w:date="2012-11-23T10:23:00Z">
            <w:rPr>
              <w:rFonts w:ascii="David" w:hAnsi="David" w:cs="David"/>
              <w:rtl/>
            </w:rPr>
          </w:rPrChange>
        </w:rPr>
        <w:t>חלוקה</w:t>
      </w:r>
      <w:r w:rsidRPr="00A90D62">
        <w:rPr>
          <w:rFonts w:ascii="David" w:eastAsia="David" w:hAnsi="David" w:cs="David"/>
          <w:sz w:val="28"/>
          <w:szCs w:val="28"/>
          <w:rtl/>
          <w:rPrChange w:id="2230" w:author="אברהם" w:date="2012-11-23T10:23:00Z">
            <w:rPr>
              <w:rFonts w:ascii="David" w:eastAsia="David" w:hAnsi="David" w:cs="David"/>
              <w:rtl/>
            </w:rPr>
          </w:rPrChange>
        </w:rPr>
        <w:t xml:space="preserve"> </w:t>
      </w:r>
      <w:r w:rsidRPr="00A90D62">
        <w:rPr>
          <w:rFonts w:ascii="David" w:hAnsi="David" w:cs="David"/>
          <w:sz w:val="28"/>
          <w:szCs w:val="28"/>
          <w:rtl/>
          <w:rPrChange w:id="2231" w:author="אברהם" w:date="2012-11-23T10:23:00Z">
            <w:rPr>
              <w:rFonts w:ascii="David" w:hAnsi="David" w:cs="David"/>
              <w:rtl/>
            </w:rPr>
          </w:rPrChange>
        </w:rPr>
        <w:t>שווה</w:t>
      </w:r>
      <w:r w:rsidRPr="00A90D62">
        <w:rPr>
          <w:rFonts w:ascii="David" w:eastAsia="David" w:hAnsi="David" w:cs="David"/>
          <w:sz w:val="28"/>
          <w:szCs w:val="28"/>
          <w:rtl/>
          <w:rPrChange w:id="2232" w:author="אברהם" w:date="2012-11-23T10:23:00Z">
            <w:rPr>
              <w:rFonts w:ascii="David" w:eastAsia="David" w:hAnsi="David" w:cs="David"/>
              <w:rtl/>
            </w:rPr>
          </w:rPrChange>
        </w:rPr>
        <w:t xml:space="preserve"> </w:t>
      </w:r>
      <w:r w:rsidRPr="00A90D62">
        <w:rPr>
          <w:rFonts w:ascii="David" w:hAnsi="David" w:cs="David"/>
          <w:sz w:val="28"/>
          <w:szCs w:val="28"/>
          <w:rtl/>
          <w:rPrChange w:id="2233" w:author="אברהם" w:date="2012-11-23T10:23:00Z">
            <w:rPr>
              <w:rFonts w:ascii="David" w:hAnsi="David" w:cs="David"/>
              <w:rtl/>
            </w:rPr>
          </w:rPrChange>
        </w:rPr>
        <w:t>והוגנת</w:t>
      </w:r>
      <w:r w:rsidRPr="00A90D62">
        <w:rPr>
          <w:rFonts w:ascii="David" w:eastAsia="David" w:hAnsi="David" w:cs="David"/>
          <w:sz w:val="28"/>
          <w:szCs w:val="28"/>
          <w:rtl/>
          <w:rPrChange w:id="2234" w:author="אברהם" w:date="2012-11-23T10:23:00Z">
            <w:rPr>
              <w:rFonts w:ascii="David" w:eastAsia="David" w:hAnsi="David" w:cs="David"/>
              <w:rtl/>
            </w:rPr>
          </w:rPrChange>
        </w:rPr>
        <w:t xml:space="preserve"> </w:t>
      </w:r>
      <w:r w:rsidRPr="00A90D62">
        <w:rPr>
          <w:rFonts w:ascii="David" w:hAnsi="David" w:cs="David"/>
          <w:sz w:val="28"/>
          <w:szCs w:val="28"/>
          <w:rtl/>
          <w:rPrChange w:id="2235" w:author="אברהם" w:date="2012-11-23T10:23:00Z">
            <w:rPr>
              <w:rFonts w:ascii="David" w:hAnsi="David" w:cs="David"/>
              <w:rtl/>
            </w:rPr>
          </w:rPrChange>
        </w:rPr>
        <w:t>של</w:t>
      </w:r>
      <w:r w:rsidRPr="00A90D62">
        <w:rPr>
          <w:rFonts w:ascii="David" w:eastAsia="David" w:hAnsi="David" w:cs="David"/>
          <w:sz w:val="28"/>
          <w:szCs w:val="28"/>
          <w:rtl/>
          <w:rPrChange w:id="2236" w:author="אברהם" w:date="2012-11-23T10:23:00Z">
            <w:rPr>
              <w:rFonts w:ascii="David" w:eastAsia="David" w:hAnsi="David" w:cs="David"/>
              <w:rtl/>
            </w:rPr>
          </w:rPrChange>
        </w:rPr>
        <w:t xml:space="preserve"> </w:t>
      </w:r>
      <w:r w:rsidRPr="00A90D62">
        <w:rPr>
          <w:rFonts w:ascii="David" w:hAnsi="David" w:cs="David"/>
          <w:sz w:val="28"/>
          <w:szCs w:val="28"/>
          <w:rtl/>
          <w:rPrChange w:id="2237" w:author="אברהם" w:date="2012-11-23T10:23:00Z">
            <w:rPr>
              <w:rFonts w:ascii="David" w:hAnsi="David" w:cs="David"/>
              <w:rtl/>
            </w:rPr>
          </w:rPrChange>
        </w:rPr>
        <w:t>הקרקעות? בתורה</w:t>
      </w:r>
      <w:r w:rsidRPr="00A90D62">
        <w:rPr>
          <w:rFonts w:ascii="David" w:eastAsia="David" w:hAnsi="David" w:cs="David"/>
          <w:sz w:val="28"/>
          <w:szCs w:val="28"/>
          <w:rtl/>
          <w:rPrChange w:id="2238" w:author="אברהם" w:date="2012-11-23T10:23:00Z">
            <w:rPr>
              <w:rFonts w:ascii="David" w:eastAsia="David" w:hAnsi="David" w:cs="David"/>
              <w:rtl/>
            </w:rPr>
          </w:rPrChange>
        </w:rPr>
        <w:t xml:space="preserve"> </w:t>
      </w:r>
      <w:r w:rsidRPr="00A90D62">
        <w:rPr>
          <w:rFonts w:ascii="David" w:hAnsi="David" w:cs="David"/>
          <w:sz w:val="28"/>
          <w:szCs w:val="28"/>
          <w:rtl/>
          <w:rPrChange w:id="2239" w:author="אברהם" w:date="2012-11-23T10:23:00Z">
            <w:rPr>
              <w:rFonts w:ascii="David" w:hAnsi="David" w:cs="David"/>
              <w:rtl/>
            </w:rPr>
          </w:rPrChange>
        </w:rPr>
        <w:t>נאמר</w:t>
      </w:r>
      <w:ins w:id="2240" w:author="אברהם" w:date="2012-11-26T17:00:00Z">
        <w:r w:rsidR="00CF3D87">
          <w:rPr>
            <w:rFonts w:ascii="David" w:eastAsia="David" w:hAnsi="David" w:cs="David" w:hint="cs"/>
            <w:sz w:val="28"/>
            <w:szCs w:val="28"/>
            <w:rtl/>
          </w:rPr>
          <w:t>:</w:t>
        </w:r>
      </w:ins>
      <w:r w:rsidRPr="00A90D62">
        <w:rPr>
          <w:rFonts w:ascii="David" w:eastAsia="David" w:hAnsi="David" w:cs="David"/>
          <w:sz w:val="28"/>
          <w:szCs w:val="28"/>
          <w:rtl/>
          <w:rPrChange w:id="2241" w:author="אברהם" w:date="2012-11-23T10:23:00Z">
            <w:rPr>
              <w:rFonts w:ascii="David" w:eastAsia="David" w:hAnsi="David" w:cs="David"/>
              <w:rtl/>
            </w:rPr>
          </w:rPrChange>
        </w:rPr>
        <w:t xml:space="preserve"> </w:t>
      </w:r>
      <w:r w:rsidRPr="00A90D62">
        <w:rPr>
          <w:rFonts w:ascii="David" w:hAnsi="David" w:cs="David"/>
          <w:sz w:val="28"/>
          <w:szCs w:val="28"/>
          <w:rtl/>
          <w:rPrChange w:id="2242" w:author="אברהם" w:date="2012-11-23T10:23:00Z">
            <w:rPr>
              <w:rFonts w:ascii="David" w:hAnsi="David" w:cs="David"/>
              <w:rtl/>
            </w:rPr>
          </w:rPrChange>
        </w:rPr>
        <w:t>"</w:t>
      </w:r>
      <w:r w:rsidRPr="00A90D62">
        <w:rPr>
          <w:rStyle w:val="Q"/>
          <w:rFonts w:ascii="David" w:hAnsi="David" w:cs="David"/>
          <w:sz w:val="28"/>
          <w:szCs w:val="28"/>
          <w:rtl/>
          <w:rPrChange w:id="2243" w:author="אברהם" w:date="2012-11-23T10:23:00Z">
            <w:rPr>
              <w:rStyle w:val="Q"/>
              <w:rFonts w:ascii="David" w:hAnsi="David" w:cs="David"/>
              <w:rtl/>
            </w:rPr>
          </w:rPrChange>
        </w:rPr>
        <w:t>לָרַב</w:t>
      </w:r>
      <w:r w:rsidRPr="00A90D62">
        <w:rPr>
          <w:rStyle w:val="Q"/>
          <w:rFonts w:ascii="David" w:eastAsia="David" w:hAnsi="David" w:cs="David"/>
          <w:sz w:val="28"/>
          <w:szCs w:val="28"/>
          <w:rtl/>
          <w:rPrChange w:id="22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45" w:author="אברהם" w:date="2012-11-23T10:23:00Z">
            <w:rPr>
              <w:rStyle w:val="Q"/>
              <w:rFonts w:ascii="David" w:hAnsi="David" w:cs="David"/>
              <w:rtl/>
            </w:rPr>
          </w:rPrChange>
        </w:rPr>
        <w:t>תַּרְבֶּה</w:t>
      </w:r>
      <w:r w:rsidRPr="00A90D62">
        <w:rPr>
          <w:rStyle w:val="Q"/>
          <w:rFonts w:ascii="David" w:eastAsia="David" w:hAnsi="David" w:cs="David"/>
          <w:sz w:val="28"/>
          <w:szCs w:val="28"/>
          <w:rtl/>
          <w:rPrChange w:id="22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47" w:author="אברהם" w:date="2012-11-23T10:23:00Z">
            <w:rPr>
              <w:rStyle w:val="Q"/>
              <w:rFonts w:ascii="David" w:hAnsi="David" w:cs="David"/>
              <w:rtl/>
            </w:rPr>
          </w:rPrChange>
        </w:rPr>
        <w:t>נַחֲלָתוֹ</w:t>
      </w:r>
      <w:r w:rsidRPr="00A90D62">
        <w:rPr>
          <w:rStyle w:val="Q"/>
          <w:rFonts w:ascii="David" w:eastAsia="David" w:hAnsi="David" w:cs="David"/>
          <w:sz w:val="28"/>
          <w:szCs w:val="28"/>
          <w:rtl/>
          <w:rPrChange w:id="22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49" w:author="אברהם" w:date="2012-11-23T10:23:00Z">
            <w:rPr>
              <w:rStyle w:val="Q"/>
              <w:rFonts w:ascii="David" w:hAnsi="David" w:cs="David"/>
              <w:rtl/>
            </w:rPr>
          </w:rPrChange>
        </w:rPr>
        <w:t>וְלַמְעַט</w:t>
      </w:r>
      <w:r w:rsidRPr="00A90D62">
        <w:rPr>
          <w:rStyle w:val="Q"/>
          <w:rFonts w:ascii="David" w:eastAsia="David" w:hAnsi="David" w:cs="David"/>
          <w:sz w:val="28"/>
          <w:szCs w:val="28"/>
          <w:rtl/>
          <w:rPrChange w:id="22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51" w:author="אברהם" w:date="2012-11-23T10:23:00Z">
            <w:rPr>
              <w:rStyle w:val="Q"/>
              <w:rFonts w:ascii="David" w:hAnsi="David" w:cs="David"/>
              <w:rtl/>
            </w:rPr>
          </w:rPrChange>
        </w:rPr>
        <w:t>תַּמְעִיט</w:t>
      </w:r>
      <w:r w:rsidRPr="00A90D62">
        <w:rPr>
          <w:rStyle w:val="Q"/>
          <w:rFonts w:ascii="David" w:eastAsia="David" w:hAnsi="David" w:cs="David"/>
          <w:sz w:val="28"/>
          <w:szCs w:val="28"/>
          <w:rtl/>
          <w:rPrChange w:id="22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53" w:author="אברהם" w:date="2012-11-23T10:23:00Z">
            <w:rPr>
              <w:rStyle w:val="Q"/>
              <w:rFonts w:ascii="David" w:hAnsi="David" w:cs="David"/>
              <w:rtl/>
            </w:rPr>
          </w:rPrChange>
        </w:rPr>
        <w:t>נַחֲלָתוֹ, אִישׁ</w:t>
      </w:r>
      <w:r w:rsidRPr="00A90D62">
        <w:rPr>
          <w:rStyle w:val="Q"/>
          <w:rFonts w:ascii="David" w:eastAsia="David" w:hAnsi="David" w:cs="David"/>
          <w:sz w:val="28"/>
          <w:szCs w:val="28"/>
          <w:rtl/>
          <w:rPrChange w:id="22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55" w:author="אברהם" w:date="2012-11-23T10:23:00Z">
            <w:rPr>
              <w:rStyle w:val="Q"/>
              <w:rFonts w:ascii="David" w:hAnsi="David" w:cs="David"/>
              <w:rtl/>
            </w:rPr>
          </w:rPrChange>
        </w:rPr>
        <w:t>לְפִי</w:t>
      </w:r>
      <w:r w:rsidRPr="00A90D62">
        <w:rPr>
          <w:rStyle w:val="Q"/>
          <w:rFonts w:ascii="David" w:eastAsia="David" w:hAnsi="David" w:cs="David"/>
          <w:sz w:val="28"/>
          <w:szCs w:val="28"/>
          <w:rtl/>
          <w:rPrChange w:id="22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57" w:author="אברהם" w:date="2012-11-23T10:23:00Z">
            <w:rPr>
              <w:rStyle w:val="Q"/>
              <w:rFonts w:ascii="David" w:hAnsi="David" w:cs="David"/>
              <w:rtl/>
            </w:rPr>
          </w:rPrChange>
        </w:rPr>
        <w:t>פְקֻדָיו</w:t>
      </w:r>
      <w:r w:rsidRPr="00A90D62">
        <w:rPr>
          <w:rStyle w:val="Q"/>
          <w:rFonts w:ascii="David" w:eastAsia="David" w:hAnsi="David" w:cs="David"/>
          <w:sz w:val="28"/>
          <w:szCs w:val="28"/>
          <w:rtl/>
          <w:rPrChange w:id="22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59" w:author="אברהם" w:date="2012-11-23T10:23:00Z">
            <w:rPr>
              <w:rStyle w:val="Q"/>
              <w:rFonts w:ascii="David" w:hAnsi="David" w:cs="David"/>
              <w:rtl/>
            </w:rPr>
          </w:rPrChange>
        </w:rPr>
        <w:t>יֻתַּן</w:t>
      </w:r>
      <w:r w:rsidRPr="00A90D62">
        <w:rPr>
          <w:rStyle w:val="Q"/>
          <w:rFonts w:ascii="David" w:eastAsia="David" w:hAnsi="David" w:cs="David"/>
          <w:sz w:val="28"/>
          <w:szCs w:val="28"/>
          <w:rtl/>
          <w:rPrChange w:id="22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2261" w:author="אברהם" w:date="2012-11-23T10:23:00Z">
            <w:rPr>
              <w:rStyle w:val="Q"/>
              <w:rFonts w:ascii="David" w:hAnsi="David" w:cs="David"/>
              <w:rtl/>
            </w:rPr>
          </w:rPrChange>
        </w:rPr>
        <w:t>נַחֲלָתוֹ</w:t>
      </w:r>
      <w:r w:rsidRPr="00A90D62">
        <w:rPr>
          <w:rFonts w:ascii="David" w:hAnsi="David" w:cs="David"/>
          <w:sz w:val="28"/>
          <w:szCs w:val="28"/>
          <w:rtl/>
          <w:rPrChange w:id="2262" w:author="אברהם" w:date="2012-11-23T10:23:00Z">
            <w:rPr>
              <w:rFonts w:ascii="David" w:hAnsi="David" w:cs="David"/>
              <w:rtl/>
            </w:rPr>
          </w:rPrChange>
        </w:rPr>
        <w:t>" (שם</w:t>
      </w:r>
      <w:r w:rsidRPr="00A90D62">
        <w:rPr>
          <w:rFonts w:ascii="David" w:eastAsia="David" w:hAnsi="David" w:cs="David"/>
          <w:sz w:val="28"/>
          <w:szCs w:val="28"/>
          <w:rtl/>
          <w:rPrChange w:id="2263" w:author="אברהם" w:date="2012-11-23T10:23:00Z">
            <w:rPr>
              <w:rFonts w:ascii="David" w:eastAsia="David" w:hAnsi="David" w:cs="David"/>
              <w:rtl/>
            </w:rPr>
          </w:rPrChange>
        </w:rPr>
        <w:t xml:space="preserve"> </w:t>
      </w:r>
      <w:r w:rsidRPr="00A90D62">
        <w:rPr>
          <w:rFonts w:ascii="David" w:hAnsi="David" w:cs="David"/>
          <w:sz w:val="28"/>
          <w:szCs w:val="28"/>
          <w:rtl/>
          <w:rPrChange w:id="2264" w:author="אברהם" w:date="2012-11-23T10:23:00Z">
            <w:rPr>
              <w:rFonts w:ascii="David" w:hAnsi="David" w:cs="David"/>
              <w:rtl/>
            </w:rPr>
          </w:rPrChange>
        </w:rPr>
        <w:t>נד), והמשמעות</w:t>
      </w:r>
      <w:r w:rsidRPr="00A90D62">
        <w:rPr>
          <w:rFonts w:ascii="David" w:eastAsia="David" w:hAnsi="David" w:cs="David"/>
          <w:sz w:val="28"/>
          <w:szCs w:val="28"/>
          <w:rtl/>
          <w:rPrChange w:id="2265" w:author="אברהם" w:date="2012-11-23T10:23:00Z">
            <w:rPr>
              <w:rFonts w:ascii="David" w:eastAsia="David" w:hAnsi="David" w:cs="David"/>
              <w:rtl/>
            </w:rPr>
          </w:rPrChange>
        </w:rPr>
        <w:t xml:space="preserve"> </w:t>
      </w:r>
      <w:r w:rsidRPr="00A90D62">
        <w:rPr>
          <w:rFonts w:ascii="David" w:hAnsi="David" w:cs="David"/>
          <w:sz w:val="28"/>
          <w:szCs w:val="28"/>
          <w:rtl/>
          <w:rPrChange w:id="2266" w:author="אברהם" w:date="2012-11-23T10:23:00Z">
            <w:rPr>
              <w:rFonts w:ascii="David" w:hAnsi="David" w:cs="David"/>
              <w:rtl/>
            </w:rPr>
          </w:rPrChange>
        </w:rPr>
        <w:t>הפשוטה</w:t>
      </w:r>
      <w:r w:rsidRPr="00A90D62">
        <w:rPr>
          <w:rFonts w:ascii="David" w:eastAsia="David" w:hAnsi="David" w:cs="David"/>
          <w:sz w:val="28"/>
          <w:szCs w:val="28"/>
          <w:rtl/>
          <w:rPrChange w:id="2267" w:author="אברהם" w:date="2012-11-23T10:23:00Z">
            <w:rPr>
              <w:rFonts w:ascii="David" w:eastAsia="David" w:hAnsi="David" w:cs="David"/>
              <w:rtl/>
            </w:rPr>
          </w:rPrChange>
        </w:rPr>
        <w:t xml:space="preserve"> </w:t>
      </w:r>
      <w:r w:rsidRPr="00A90D62">
        <w:rPr>
          <w:rFonts w:ascii="David" w:hAnsi="David" w:cs="David"/>
          <w:sz w:val="28"/>
          <w:szCs w:val="28"/>
          <w:rtl/>
          <w:rPrChange w:id="2268" w:author="אברהם" w:date="2012-11-23T10:23:00Z">
            <w:rPr>
              <w:rFonts w:ascii="David" w:hAnsi="David" w:cs="David"/>
              <w:rtl/>
            </w:rPr>
          </w:rPrChange>
        </w:rPr>
        <w:t>היא</w:t>
      </w:r>
      <w:r w:rsidRPr="00A90D62">
        <w:rPr>
          <w:rFonts w:ascii="David" w:eastAsia="David" w:hAnsi="David" w:cs="David"/>
          <w:sz w:val="28"/>
          <w:szCs w:val="28"/>
          <w:rtl/>
          <w:rPrChange w:id="2269" w:author="אברהם" w:date="2012-11-23T10:23:00Z">
            <w:rPr>
              <w:rFonts w:ascii="David" w:eastAsia="David" w:hAnsi="David" w:cs="David"/>
              <w:rtl/>
            </w:rPr>
          </w:rPrChange>
        </w:rPr>
        <w:t xml:space="preserve"> </w:t>
      </w:r>
      <w:r w:rsidRPr="00A90D62">
        <w:rPr>
          <w:rFonts w:ascii="David" w:hAnsi="David" w:cs="David"/>
          <w:sz w:val="28"/>
          <w:szCs w:val="28"/>
          <w:rtl/>
          <w:rPrChange w:id="2270" w:author="אברהם" w:date="2012-11-23T10:23:00Z">
            <w:rPr>
              <w:rFonts w:ascii="David" w:hAnsi="David" w:cs="David"/>
              <w:rtl/>
            </w:rPr>
          </w:rPrChange>
        </w:rPr>
        <w:t>שיש</w:t>
      </w:r>
      <w:r w:rsidRPr="00A90D62">
        <w:rPr>
          <w:rFonts w:ascii="David" w:eastAsia="David" w:hAnsi="David" w:cs="David"/>
          <w:sz w:val="28"/>
          <w:szCs w:val="28"/>
          <w:rtl/>
          <w:rPrChange w:id="2271" w:author="אברהם" w:date="2012-11-23T10:23:00Z">
            <w:rPr>
              <w:rFonts w:ascii="David" w:eastAsia="David" w:hAnsi="David" w:cs="David"/>
              <w:rtl/>
            </w:rPr>
          </w:rPrChange>
        </w:rPr>
        <w:t xml:space="preserve"> </w:t>
      </w:r>
      <w:r w:rsidRPr="00A90D62">
        <w:rPr>
          <w:rFonts w:ascii="David" w:hAnsi="David" w:cs="David"/>
          <w:sz w:val="28"/>
          <w:szCs w:val="28"/>
          <w:rtl/>
          <w:rPrChange w:id="2272" w:author="אברהם" w:date="2012-11-23T10:23:00Z">
            <w:rPr>
              <w:rFonts w:ascii="David" w:hAnsi="David" w:cs="David"/>
              <w:rtl/>
            </w:rPr>
          </w:rPrChange>
        </w:rPr>
        <w:t>לחלק</w:t>
      </w:r>
      <w:r w:rsidRPr="00A90D62">
        <w:rPr>
          <w:rFonts w:ascii="David" w:eastAsia="David" w:hAnsi="David" w:cs="David"/>
          <w:sz w:val="28"/>
          <w:szCs w:val="28"/>
          <w:rtl/>
          <w:rPrChange w:id="2273" w:author="אברהם" w:date="2012-11-23T10:23:00Z">
            <w:rPr>
              <w:rFonts w:ascii="David" w:eastAsia="David" w:hAnsi="David" w:cs="David"/>
              <w:rtl/>
            </w:rPr>
          </w:rPrChange>
        </w:rPr>
        <w:t xml:space="preserve"> </w:t>
      </w:r>
      <w:r w:rsidRPr="00A90D62">
        <w:rPr>
          <w:rFonts w:ascii="David" w:hAnsi="David" w:cs="David"/>
          <w:sz w:val="28"/>
          <w:szCs w:val="28"/>
          <w:rtl/>
          <w:rPrChange w:id="2274" w:author="אברהם" w:date="2012-11-23T10:23:00Z">
            <w:rPr>
              <w:rFonts w:ascii="David" w:hAnsi="David" w:cs="David"/>
              <w:rtl/>
            </w:rPr>
          </w:rPrChange>
        </w:rPr>
        <w:t>לפי</w:t>
      </w:r>
      <w:r w:rsidRPr="00A90D62">
        <w:rPr>
          <w:rFonts w:ascii="David" w:eastAsia="David" w:hAnsi="David" w:cs="David"/>
          <w:sz w:val="28"/>
          <w:szCs w:val="28"/>
          <w:rtl/>
          <w:rPrChange w:id="2275" w:author="אברהם" w:date="2012-11-23T10:23:00Z">
            <w:rPr>
              <w:rFonts w:ascii="David" w:eastAsia="David" w:hAnsi="David" w:cs="David"/>
              <w:rtl/>
            </w:rPr>
          </w:rPrChange>
        </w:rPr>
        <w:t xml:space="preserve"> </w:t>
      </w:r>
      <w:r w:rsidRPr="00A90D62">
        <w:rPr>
          <w:rFonts w:ascii="David" w:hAnsi="David" w:cs="David"/>
          <w:sz w:val="28"/>
          <w:szCs w:val="28"/>
          <w:rtl/>
          <w:rPrChange w:id="2276" w:author="אברהם" w:date="2012-11-23T10:23:00Z">
            <w:rPr>
              <w:rFonts w:ascii="David" w:hAnsi="David" w:cs="David"/>
              <w:rtl/>
            </w:rPr>
          </w:rPrChange>
        </w:rPr>
        <w:t>גודל</w:t>
      </w:r>
      <w:r w:rsidRPr="00A90D62">
        <w:rPr>
          <w:rFonts w:ascii="David" w:eastAsia="David" w:hAnsi="David" w:cs="David"/>
          <w:sz w:val="28"/>
          <w:szCs w:val="28"/>
          <w:rtl/>
          <w:rPrChange w:id="2277" w:author="אברהם" w:date="2012-11-23T10:23:00Z">
            <w:rPr>
              <w:rFonts w:ascii="David" w:eastAsia="David" w:hAnsi="David" w:cs="David"/>
              <w:rtl/>
            </w:rPr>
          </w:rPrChange>
        </w:rPr>
        <w:t xml:space="preserve"> </w:t>
      </w:r>
      <w:r w:rsidRPr="00A90D62">
        <w:rPr>
          <w:rFonts w:ascii="David" w:hAnsi="David" w:cs="David"/>
          <w:sz w:val="28"/>
          <w:szCs w:val="28"/>
          <w:rtl/>
          <w:rPrChange w:id="2278" w:author="אברהם" w:date="2012-11-23T10:23:00Z">
            <w:rPr>
              <w:rFonts w:ascii="David" w:hAnsi="David" w:cs="David"/>
              <w:rtl/>
            </w:rPr>
          </w:rPrChange>
        </w:rPr>
        <w:t>- למשפחה</w:t>
      </w:r>
      <w:r w:rsidRPr="00A90D62">
        <w:rPr>
          <w:rFonts w:ascii="David" w:eastAsia="David" w:hAnsi="David" w:cs="David"/>
          <w:sz w:val="28"/>
          <w:szCs w:val="28"/>
          <w:rtl/>
          <w:rPrChange w:id="2279" w:author="אברהם" w:date="2012-11-23T10:23:00Z">
            <w:rPr>
              <w:rFonts w:ascii="David" w:eastAsia="David" w:hAnsi="David" w:cs="David"/>
              <w:rtl/>
            </w:rPr>
          </w:rPrChange>
        </w:rPr>
        <w:t xml:space="preserve"> </w:t>
      </w:r>
      <w:r w:rsidRPr="00A90D62">
        <w:rPr>
          <w:rFonts w:ascii="David" w:hAnsi="David" w:cs="David"/>
          <w:sz w:val="28"/>
          <w:szCs w:val="28"/>
          <w:rtl/>
          <w:rPrChange w:id="2280" w:author="אברהם" w:date="2012-11-23T10:23:00Z">
            <w:rPr>
              <w:rFonts w:ascii="David" w:hAnsi="David" w:cs="David"/>
              <w:rtl/>
            </w:rPr>
          </w:rPrChange>
        </w:rPr>
        <w:t>גדולה</w:t>
      </w:r>
      <w:r w:rsidRPr="00A90D62">
        <w:rPr>
          <w:rFonts w:ascii="David" w:eastAsia="David" w:hAnsi="David" w:cs="David"/>
          <w:sz w:val="28"/>
          <w:szCs w:val="28"/>
          <w:rtl/>
          <w:rPrChange w:id="2281" w:author="אברהם" w:date="2012-11-23T10:23:00Z">
            <w:rPr>
              <w:rFonts w:ascii="David" w:eastAsia="David" w:hAnsi="David" w:cs="David"/>
              <w:rtl/>
            </w:rPr>
          </w:rPrChange>
        </w:rPr>
        <w:t xml:space="preserve"> </w:t>
      </w:r>
      <w:r w:rsidRPr="00A90D62">
        <w:rPr>
          <w:rFonts w:ascii="David" w:hAnsi="David" w:cs="David"/>
          <w:sz w:val="28"/>
          <w:szCs w:val="28"/>
          <w:rtl/>
          <w:rPrChange w:id="2282" w:author="אברהם" w:date="2012-11-23T10:23:00Z">
            <w:rPr>
              <w:rFonts w:ascii="David" w:hAnsi="David" w:cs="David"/>
              <w:rtl/>
            </w:rPr>
          </w:rPrChange>
        </w:rPr>
        <w:t>יש</w:t>
      </w:r>
      <w:r w:rsidRPr="00A90D62">
        <w:rPr>
          <w:rFonts w:ascii="David" w:eastAsia="David" w:hAnsi="David" w:cs="David"/>
          <w:sz w:val="28"/>
          <w:szCs w:val="28"/>
          <w:rtl/>
          <w:rPrChange w:id="2283" w:author="אברהם" w:date="2012-11-23T10:23:00Z">
            <w:rPr>
              <w:rFonts w:ascii="David" w:eastAsia="David" w:hAnsi="David" w:cs="David"/>
              <w:rtl/>
            </w:rPr>
          </w:rPrChange>
        </w:rPr>
        <w:t xml:space="preserve"> </w:t>
      </w:r>
      <w:r w:rsidRPr="00A90D62">
        <w:rPr>
          <w:rFonts w:ascii="David" w:hAnsi="David" w:cs="David"/>
          <w:sz w:val="28"/>
          <w:szCs w:val="28"/>
          <w:rtl/>
          <w:rPrChange w:id="2284" w:author="אברהם" w:date="2012-11-23T10:23:00Z">
            <w:rPr>
              <w:rFonts w:ascii="David" w:hAnsi="David" w:cs="David"/>
              <w:rtl/>
            </w:rPr>
          </w:rPrChange>
        </w:rPr>
        <w:t>לתת</w:t>
      </w:r>
      <w:r w:rsidRPr="00A90D62">
        <w:rPr>
          <w:rFonts w:ascii="David" w:eastAsia="David" w:hAnsi="David" w:cs="David"/>
          <w:sz w:val="28"/>
          <w:szCs w:val="28"/>
          <w:rtl/>
          <w:rPrChange w:id="2285" w:author="אברהם" w:date="2012-11-23T10:23:00Z">
            <w:rPr>
              <w:rFonts w:ascii="David" w:eastAsia="David" w:hAnsi="David" w:cs="David"/>
              <w:rtl/>
            </w:rPr>
          </w:rPrChange>
        </w:rPr>
        <w:t xml:space="preserve"> </w:t>
      </w:r>
      <w:r w:rsidRPr="00A90D62">
        <w:rPr>
          <w:rFonts w:ascii="David" w:hAnsi="David" w:cs="David"/>
          <w:sz w:val="28"/>
          <w:szCs w:val="28"/>
          <w:rtl/>
          <w:rPrChange w:id="2286" w:author="אברהם" w:date="2012-11-23T10:23:00Z">
            <w:rPr>
              <w:rFonts w:ascii="David" w:hAnsi="David" w:cs="David"/>
              <w:rtl/>
            </w:rPr>
          </w:rPrChange>
        </w:rPr>
        <w:t>נחלה</w:t>
      </w:r>
      <w:r w:rsidRPr="00A90D62">
        <w:rPr>
          <w:rFonts w:ascii="David" w:eastAsia="David" w:hAnsi="David" w:cs="David"/>
          <w:sz w:val="28"/>
          <w:szCs w:val="28"/>
          <w:rtl/>
          <w:rPrChange w:id="2287" w:author="אברהם" w:date="2012-11-23T10:23:00Z">
            <w:rPr>
              <w:rFonts w:ascii="David" w:eastAsia="David" w:hAnsi="David" w:cs="David"/>
              <w:rtl/>
            </w:rPr>
          </w:rPrChange>
        </w:rPr>
        <w:t xml:space="preserve"> </w:t>
      </w:r>
      <w:r w:rsidRPr="00A90D62">
        <w:rPr>
          <w:rFonts w:ascii="David" w:hAnsi="David" w:cs="David"/>
          <w:sz w:val="28"/>
          <w:szCs w:val="28"/>
          <w:rtl/>
          <w:rPrChange w:id="2288" w:author="אברהם" w:date="2012-11-23T10:23:00Z">
            <w:rPr>
              <w:rFonts w:ascii="David" w:hAnsi="David" w:cs="David"/>
              <w:rtl/>
            </w:rPr>
          </w:rPrChange>
        </w:rPr>
        <w:t>גדולה, ולמשפחה</w:t>
      </w:r>
      <w:r w:rsidRPr="00A90D62">
        <w:rPr>
          <w:rFonts w:ascii="David" w:eastAsia="David" w:hAnsi="David" w:cs="David"/>
          <w:sz w:val="28"/>
          <w:szCs w:val="28"/>
          <w:rtl/>
          <w:rPrChange w:id="2289" w:author="אברהם" w:date="2012-11-23T10:23:00Z">
            <w:rPr>
              <w:rFonts w:ascii="David" w:eastAsia="David" w:hAnsi="David" w:cs="David"/>
              <w:rtl/>
            </w:rPr>
          </w:rPrChange>
        </w:rPr>
        <w:t xml:space="preserve"> </w:t>
      </w:r>
      <w:r w:rsidRPr="00A90D62">
        <w:rPr>
          <w:rFonts w:ascii="David" w:hAnsi="David" w:cs="David"/>
          <w:sz w:val="28"/>
          <w:szCs w:val="28"/>
          <w:rtl/>
          <w:rPrChange w:id="2290" w:author="אברהם" w:date="2012-11-23T10:23:00Z">
            <w:rPr>
              <w:rFonts w:ascii="David" w:hAnsi="David" w:cs="David"/>
              <w:rtl/>
            </w:rPr>
          </w:rPrChange>
        </w:rPr>
        <w:t>קטנה</w:t>
      </w:r>
      <w:r w:rsidRPr="00A90D62">
        <w:rPr>
          <w:rFonts w:ascii="David" w:eastAsia="David" w:hAnsi="David" w:cs="David"/>
          <w:sz w:val="28"/>
          <w:szCs w:val="28"/>
          <w:rtl/>
          <w:rPrChange w:id="2291" w:author="אברהם" w:date="2012-11-23T10:23:00Z">
            <w:rPr>
              <w:rFonts w:ascii="David" w:eastAsia="David" w:hAnsi="David" w:cs="David"/>
              <w:rtl/>
            </w:rPr>
          </w:rPrChange>
        </w:rPr>
        <w:t xml:space="preserve"> </w:t>
      </w:r>
      <w:r w:rsidRPr="00A90D62">
        <w:rPr>
          <w:rFonts w:ascii="David" w:hAnsi="David" w:cs="David"/>
          <w:sz w:val="28"/>
          <w:szCs w:val="28"/>
          <w:rtl/>
          <w:rPrChange w:id="2292" w:author="אברהם" w:date="2012-11-23T10:23:00Z">
            <w:rPr>
              <w:rFonts w:ascii="David" w:hAnsi="David" w:cs="David"/>
              <w:rtl/>
            </w:rPr>
          </w:rPrChange>
        </w:rPr>
        <w:t>יש</w:t>
      </w:r>
      <w:r w:rsidRPr="00A90D62">
        <w:rPr>
          <w:rFonts w:ascii="David" w:eastAsia="David" w:hAnsi="David" w:cs="David"/>
          <w:sz w:val="28"/>
          <w:szCs w:val="28"/>
          <w:rtl/>
          <w:rPrChange w:id="2293" w:author="אברהם" w:date="2012-11-23T10:23:00Z">
            <w:rPr>
              <w:rFonts w:ascii="David" w:eastAsia="David" w:hAnsi="David" w:cs="David"/>
              <w:rtl/>
            </w:rPr>
          </w:rPrChange>
        </w:rPr>
        <w:t xml:space="preserve"> </w:t>
      </w:r>
      <w:r w:rsidRPr="00A90D62">
        <w:rPr>
          <w:rFonts w:ascii="David" w:hAnsi="David" w:cs="David"/>
          <w:sz w:val="28"/>
          <w:szCs w:val="28"/>
          <w:rtl/>
          <w:rPrChange w:id="2294" w:author="אברהם" w:date="2012-11-23T10:23:00Z">
            <w:rPr>
              <w:rFonts w:ascii="David" w:hAnsi="David" w:cs="David"/>
              <w:rtl/>
            </w:rPr>
          </w:rPrChange>
        </w:rPr>
        <w:t>לתת</w:t>
      </w:r>
      <w:r w:rsidRPr="00A90D62">
        <w:rPr>
          <w:rFonts w:ascii="David" w:eastAsia="David" w:hAnsi="David" w:cs="David"/>
          <w:sz w:val="28"/>
          <w:szCs w:val="28"/>
          <w:rtl/>
          <w:rPrChange w:id="2295" w:author="אברהם" w:date="2012-11-23T10:23:00Z">
            <w:rPr>
              <w:rFonts w:ascii="David" w:eastAsia="David" w:hAnsi="David" w:cs="David"/>
              <w:rtl/>
            </w:rPr>
          </w:rPrChange>
        </w:rPr>
        <w:t xml:space="preserve"> </w:t>
      </w:r>
      <w:r w:rsidRPr="00A90D62">
        <w:rPr>
          <w:rFonts w:ascii="David" w:hAnsi="David" w:cs="David"/>
          <w:sz w:val="28"/>
          <w:szCs w:val="28"/>
          <w:rtl/>
          <w:rPrChange w:id="2296" w:author="אברהם" w:date="2012-11-23T10:23:00Z">
            <w:rPr>
              <w:rFonts w:ascii="David" w:hAnsi="David" w:cs="David"/>
              <w:rtl/>
            </w:rPr>
          </w:rPrChange>
        </w:rPr>
        <w:t>נחלה</w:t>
      </w:r>
      <w:r w:rsidRPr="00A90D62">
        <w:rPr>
          <w:rFonts w:ascii="David" w:eastAsia="David" w:hAnsi="David" w:cs="David"/>
          <w:sz w:val="28"/>
          <w:szCs w:val="28"/>
          <w:rtl/>
          <w:rPrChange w:id="2297" w:author="אברהם" w:date="2012-11-23T10:23:00Z">
            <w:rPr>
              <w:rFonts w:ascii="David" w:eastAsia="David" w:hAnsi="David" w:cs="David"/>
              <w:rtl/>
            </w:rPr>
          </w:rPrChange>
        </w:rPr>
        <w:t xml:space="preserve"> </w:t>
      </w:r>
      <w:r w:rsidRPr="00A90D62">
        <w:rPr>
          <w:rFonts w:ascii="David" w:hAnsi="David" w:cs="David"/>
          <w:sz w:val="28"/>
          <w:szCs w:val="28"/>
          <w:rtl/>
          <w:rPrChange w:id="2298" w:author="אברהם" w:date="2012-11-23T10:23:00Z">
            <w:rPr>
              <w:rFonts w:ascii="David" w:hAnsi="David" w:cs="David"/>
              <w:rtl/>
            </w:rPr>
          </w:rPrChange>
        </w:rPr>
        <w:t>קטנה, כך</w:t>
      </w:r>
      <w:r w:rsidRPr="00A90D62">
        <w:rPr>
          <w:rFonts w:ascii="David" w:eastAsia="David" w:hAnsi="David" w:cs="David"/>
          <w:sz w:val="28"/>
          <w:szCs w:val="28"/>
          <w:rtl/>
          <w:rPrChange w:id="2299" w:author="אברהם" w:date="2012-11-23T10:23:00Z">
            <w:rPr>
              <w:rFonts w:ascii="David" w:eastAsia="David" w:hAnsi="David" w:cs="David"/>
              <w:rtl/>
            </w:rPr>
          </w:rPrChange>
        </w:rPr>
        <w:t xml:space="preserve"> </w:t>
      </w:r>
      <w:r w:rsidRPr="00A90D62">
        <w:rPr>
          <w:rFonts w:ascii="David" w:hAnsi="David" w:cs="David"/>
          <w:sz w:val="28"/>
          <w:szCs w:val="28"/>
          <w:rtl/>
          <w:rPrChange w:id="2300" w:author="אברהם" w:date="2012-11-23T10:23:00Z">
            <w:rPr>
              <w:rFonts w:ascii="David" w:hAnsi="David" w:cs="David"/>
              <w:rtl/>
            </w:rPr>
          </w:rPrChange>
        </w:rPr>
        <w:t>שבסופו</w:t>
      </w:r>
      <w:r w:rsidRPr="00A90D62">
        <w:rPr>
          <w:rFonts w:ascii="David" w:eastAsia="David" w:hAnsi="David" w:cs="David"/>
          <w:sz w:val="28"/>
          <w:szCs w:val="28"/>
          <w:rtl/>
          <w:rPrChange w:id="2301" w:author="אברהם" w:date="2012-11-23T10:23:00Z">
            <w:rPr>
              <w:rFonts w:ascii="David" w:eastAsia="David" w:hAnsi="David" w:cs="David"/>
              <w:rtl/>
            </w:rPr>
          </w:rPrChange>
        </w:rPr>
        <w:t xml:space="preserve"> </w:t>
      </w:r>
      <w:r w:rsidRPr="00A90D62">
        <w:rPr>
          <w:rFonts w:ascii="David" w:hAnsi="David" w:cs="David"/>
          <w:sz w:val="28"/>
          <w:szCs w:val="28"/>
          <w:rtl/>
          <w:rPrChange w:id="2302" w:author="אברהם" w:date="2012-11-23T10:23:00Z">
            <w:rPr>
              <w:rFonts w:ascii="David" w:hAnsi="David" w:cs="David"/>
              <w:rtl/>
            </w:rPr>
          </w:rPrChange>
        </w:rPr>
        <w:t>של</w:t>
      </w:r>
      <w:r w:rsidRPr="00A90D62">
        <w:rPr>
          <w:rFonts w:ascii="David" w:eastAsia="David" w:hAnsi="David" w:cs="David"/>
          <w:sz w:val="28"/>
          <w:szCs w:val="28"/>
          <w:rtl/>
          <w:rPrChange w:id="2303" w:author="אברהם" w:date="2012-11-23T10:23:00Z">
            <w:rPr>
              <w:rFonts w:ascii="David" w:eastAsia="David" w:hAnsi="David" w:cs="David"/>
              <w:rtl/>
            </w:rPr>
          </w:rPrChange>
        </w:rPr>
        <w:t xml:space="preserve"> </w:t>
      </w:r>
      <w:r w:rsidRPr="00A90D62">
        <w:rPr>
          <w:rFonts w:ascii="David" w:hAnsi="David" w:cs="David"/>
          <w:sz w:val="28"/>
          <w:szCs w:val="28"/>
          <w:rtl/>
          <w:rPrChange w:id="2304" w:author="אברהם" w:date="2012-11-23T10:23:00Z">
            <w:rPr>
              <w:rFonts w:ascii="David" w:hAnsi="David" w:cs="David"/>
              <w:rtl/>
            </w:rPr>
          </w:rPrChange>
        </w:rPr>
        <w:t>דבר</w:t>
      </w:r>
      <w:r w:rsidRPr="00A90D62">
        <w:rPr>
          <w:rFonts w:ascii="David" w:eastAsia="David" w:hAnsi="David" w:cs="David"/>
          <w:sz w:val="28"/>
          <w:szCs w:val="28"/>
          <w:rtl/>
          <w:rPrChange w:id="2305" w:author="אברהם" w:date="2012-11-23T10:23:00Z">
            <w:rPr>
              <w:rFonts w:ascii="David" w:eastAsia="David" w:hAnsi="David" w:cs="David"/>
              <w:rtl/>
            </w:rPr>
          </w:rPrChange>
        </w:rPr>
        <w:t xml:space="preserve"> </w:t>
      </w:r>
      <w:r w:rsidRPr="00A90D62">
        <w:rPr>
          <w:rFonts w:ascii="David" w:hAnsi="David" w:cs="David"/>
          <w:sz w:val="28"/>
          <w:szCs w:val="28"/>
          <w:rtl/>
          <w:rPrChange w:id="2306" w:author="אברהם" w:date="2012-11-23T10:23:00Z">
            <w:rPr>
              <w:rFonts w:ascii="David" w:hAnsi="David" w:cs="David"/>
              <w:rtl/>
            </w:rPr>
          </w:rPrChange>
        </w:rPr>
        <w:t>כל</w:t>
      </w:r>
      <w:r w:rsidRPr="00A90D62">
        <w:rPr>
          <w:rFonts w:ascii="David" w:eastAsia="David" w:hAnsi="David" w:cs="David"/>
          <w:sz w:val="28"/>
          <w:szCs w:val="28"/>
          <w:rtl/>
          <w:rPrChange w:id="2307" w:author="אברהם" w:date="2012-11-23T10:23:00Z">
            <w:rPr>
              <w:rFonts w:ascii="David" w:eastAsia="David" w:hAnsi="David" w:cs="David"/>
              <w:rtl/>
            </w:rPr>
          </w:rPrChange>
        </w:rPr>
        <w:t xml:space="preserve"> </w:t>
      </w:r>
      <w:r w:rsidRPr="00A90D62">
        <w:rPr>
          <w:rFonts w:ascii="David" w:hAnsi="David" w:cs="David"/>
          <w:sz w:val="28"/>
          <w:szCs w:val="28"/>
          <w:rtl/>
          <w:rPrChange w:id="2308" w:author="אברהם" w:date="2012-11-23T10:23:00Z">
            <w:rPr>
              <w:rFonts w:ascii="David" w:hAnsi="David" w:cs="David"/>
              <w:rtl/>
            </w:rPr>
          </w:rPrChange>
        </w:rPr>
        <w:t>אזרח</w:t>
      </w:r>
      <w:r w:rsidRPr="00A90D62">
        <w:rPr>
          <w:rFonts w:ascii="David" w:eastAsia="David" w:hAnsi="David" w:cs="David"/>
          <w:sz w:val="28"/>
          <w:szCs w:val="28"/>
          <w:rtl/>
          <w:rPrChange w:id="2309" w:author="אברהם" w:date="2012-11-23T10:23:00Z">
            <w:rPr>
              <w:rFonts w:ascii="David" w:eastAsia="David" w:hAnsi="David" w:cs="David"/>
              <w:rtl/>
            </w:rPr>
          </w:rPrChange>
        </w:rPr>
        <w:t xml:space="preserve"> </w:t>
      </w:r>
      <w:r w:rsidRPr="00A90D62">
        <w:rPr>
          <w:rFonts w:ascii="David" w:hAnsi="David" w:cs="David"/>
          <w:sz w:val="28"/>
          <w:szCs w:val="28"/>
          <w:rtl/>
          <w:rPrChange w:id="2310" w:author="אברהם" w:date="2012-11-23T10:23:00Z">
            <w:rPr>
              <w:rFonts w:ascii="David" w:hAnsi="David" w:cs="David"/>
              <w:rtl/>
            </w:rPr>
          </w:rPrChange>
        </w:rPr>
        <w:t>יקבל</w:t>
      </w:r>
      <w:r w:rsidRPr="00A90D62">
        <w:rPr>
          <w:rFonts w:ascii="David" w:eastAsia="David" w:hAnsi="David" w:cs="David"/>
          <w:sz w:val="28"/>
          <w:szCs w:val="28"/>
          <w:rtl/>
          <w:rPrChange w:id="2311" w:author="אברהם" w:date="2012-11-23T10:23:00Z">
            <w:rPr>
              <w:rFonts w:ascii="David" w:eastAsia="David" w:hAnsi="David" w:cs="David"/>
              <w:rtl/>
            </w:rPr>
          </w:rPrChange>
        </w:rPr>
        <w:t xml:space="preserve"> </w:t>
      </w:r>
      <w:r w:rsidRPr="00A90D62">
        <w:rPr>
          <w:rFonts w:ascii="David" w:hAnsi="David" w:cs="David"/>
          <w:sz w:val="28"/>
          <w:szCs w:val="28"/>
          <w:rtl/>
          <w:rPrChange w:id="2312" w:author="אברהם" w:date="2012-11-23T10:23:00Z">
            <w:rPr>
              <w:rFonts w:ascii="David" w:hAnsi="David" w:cs="David"/>
              <w:rtl/>
            </w:rPr>
          </w:rPrChange>
        </w:rPr>
        <w:t>נחלה</w:t>
      </w:r>
      <w:r w:rsidRPr="00A90D62">
        <w:rPr>
          <w:rFonts w:ascii="David" w:eastAsia="David" w:hAnsi="David" w:cs="David"/>
          <w:sz w:val="28"/>
          <w:szCs w:val="28"/>
          <w:rtl/>
          <w:rPrChange w:id="2313" w:author="אברהם" w:date="2012-11-23T10:23:00Z">
            <w:rPr>
              <w:rFonts w:ascii="David" w:eastAsia="David" w:hAnsi="David" w:cs="David"/>
              <w:rtl/>
            </w:rPr>
          </w:rPrChange>
        </w:rPr>
        <w:t xml:space="preserve"> </w:t>
      </w:r>
      <w:r w:rsidRPr="00A90D62">
        <w:rPr>
          <w:rFonts w:ascii="David" w:hAnsi="David" w:cs="David"/>
          <w:sz w:val="28"/>
          <w:szCs w:val="28"/>
          <w:rtl/>
          <w:rPrChange w:id="2314" w:author="אברהם" w:date="2012-11-23T10:23:00Z">
            <w:rPr>
              <w:rFonts w:ascii="David" w:hAnsi="David" w:cs="David"/>
              <w:rtl/>
            </w:rPr>
          </w:rPrChange>
        </w:rPr>
        <w:t>באותו</w:t>
      </w:r>
      <w:r w:rsidRPr="00A90D62">
        <w:rPr>
          <w:rFonts w:ascii="David" w:eastAsia="David" w:hAnsi="David" w:cs="David"/>
          <w:sz w:val="28"/>
          <w:szCs w:val="28"/>
          <w:rtl/>
          <w:rPrChange w:id="2315" w:author="אברהם" w:date="2012-11-23T10:23:00Z">
            <w:rPr>
              <w:rFonts w:ascii="David" w:eastAsia="David" w:hAnsi="David" w:cs="David"/>
              <w:rtl/>
            </w:rPr>
          </w:rPrChange>
        </w:rPr>
        <w:t xml:space="preserve"> </w:t>
      </w:r>
      <w:r w:rsidRPr="00A90D62">
        <w:rPr>
          <w:rFonts w:ascii="David" w:hAnsi="David" w:cs="David"/>
          <w:sz w:val="28"/>
          <w:szCs w:val="28"/>
          <w:rtl/>
          <w:rPrChange w:id="2316" w:author="אברהם" w:date="2012-11-23T10:23:00Z">
            <w:rPr>
              <w:rFonts w:ascii="David" w:hAnsi="David" w:cs="David"/>
              <w:rtl/>
            </w:rPr>
          </w:rPrChange>
        </w:rPr>
        <w:t>גודל. אולם, בתלמוד</w:t>
      </w:r>
      <w:r w:rsidRPr="00A90D62">
        <w:rPr>
          <w:rFonts w:ascii="David" w:eastAsia="David" w:hAnsi="David" w:cs="David"/>
          <w:sz w:val="28"/>
          <w:szCs w:val="28"/>
          <w:rtl/>
          <w:rPrChange w:id="2317" w:author="אברהם" w:date="2012-11-23T10:23:00Z">
            <w:rPr>
              <w:rFonts w:ascii="David" w:eastAsia="David" w:hAnsi="David" w:cs="David"/>
              <w:rtl/>
            </w:rPr>
          </w:rPrChange>
        </w:rPr>
        <w:t xml:space="preserve"> </w:t>
      </w:r>
      <w:r w:rsidRPr="00A90D62">
        <w:rPr>
          <w:rFonts w:ascii="David" w:hAnsi="David" w:cs="David"/>
          <w:sz w:val="28"/>
          <w:szCs w:val="28"/>
          <w:rtl/>
          <w:rPrChange w:id="2318" w:author="אברהם" w:date="2012-11-23T10:23:00Z">
            <w:rPr>
              <w:rFonts w:ascii="David" w:hAnsi="David" w:cs="David"/>
              <w:rtl/>
            </w:rPr>
          </w:rPrChange>
        </w:rPr>
        <w:t>ישנה</w:t>
      </w:r>
      <w:r w:rsidRPr="00A90D62">
        <w:rPr>
          <w:rFonts w:ascii="David" w:eastAsia="David" w:hAnsi="David" w:cs="David"/>
          <w:sz w:val="28"/>
          <w:szCs w:val="28"/>
          <w:rtl/>
          <w:rPrChange w:id="2319" w:author="אברהם" w:date="2012-11-23T10:23:00Z">
            <w:rPr>
              <w:rFonts w:ascii="David" w:eastAsia="David" w:hAnsi="David" w:cs="David"/>
              <w:rtl/>
            </w:rPr>
          </w:rPrChange>
        </w:rPr>
        <w:t xml:space="preserve"> </w:t>
      </w:r>
      <w:r w:rsidRPr="00A90D62">
        <w:rPr>
          <w:rFonts w:ascii="David" w:hAnsi="David" w:cs="David"/>
          <w:sz w:val="28"/>
          <w:szCs w:val="28"/>
          <w:rtl/>
          <w:rPrChange w:id="2320" w:author="אברהם" w:date="2012-11-23T10:23:00Z">
            <w:rPr>
              <w:rFonts w:ascii="David" w:hAnsi="David" w:cs="David"/>
              <w:rtl/>
            </w:rPr>
          </w:rPrChange>
        </w:rPr>
        <w:t>דעה</w:t>
      </w:r>
      <w:r w:rsidRPr="00A90D62">
        <w:rPr>
          <w:rFonts w:ascii="David" w:eastAsia="David" w:hAnsi="David" w:cs="David"/>
          <w:sz w:val="28"/>
          <w:szCs w:val="28"/>
          <w:rtl/>
          <w:rPrChange w:id="2321" w:author="אברהם" w:date="2012-11-23T10:23:00Z">
            <w:rPr>
              <w:rFonts w:ascii="David" w:eastAsia="David" w:hAnsi="David" w:cs="David"/>
              <w:rtl/>
            </w:rPr>
          </w:rPrChange>
        </w:rPr>
        <w:t xml:space="preserve"> </w:t>
      </w:r>
      <w:r w:rsidRPr="00A90D62">
        <w:rPr>
          <w:rFonts w:ascii="David" w:hAnsi="David" w:cs="David"/>
          <w:sz w:val="28"/>
          <w:szCs w:val="28"/>
          <w:rtl/>
          <w:rPrChange w:id="2322" w:author="אברהם" w:date="2012-11-23T10:23:00Z">
            <w:rPr>
              <w:rFonts w:ascii="David" w:hAnsi="David" w:cs="David"/>
              <w:rtl/>
            </w:rPr>
          </w:rPrChange>
        </w:rPr>
        <w:t>שלפיה</w:t>
      </w:r>
      <w:r w:rsidRPr="00A90D62">
        <w:rPr>
          <w:rFonts w:ascii="David" w:eastAsia="David" w:hAnsi="David" w:cs="David"/>
          <w:sz w:val="28"/>
          <w:szCs w:val="28"/>
          <w:rtl/>
          <w:rPrChange w:id="2323" w:author="אברהם" w:date="2012-11-23T10:23:00Z">
            <w:rPr>
              <w:rFonts w:ascii="David" w:eastAsia="David" w:hAnsi="David" w:cs="David"/>
              <w:rtl/>
            </w:rPr>
          </w:rPrChange>
        </w:rPr>
        <w:t xml:space="preserve"> </w:t>
      </w:r>
      <w:r w:rsidRPr="00A90D62">
        <w:rPr>
          <w:rFonts w:ascii="David" w:hAnsi="David" w:cs="David"/>
          <w:sz w:val="28"/>
          <w:szCs w:val="28"/>
          <w:rtl/>
          <w:rPrChange w:id="2324" w:author="אברהם" w:date="2012-11-23T10:23:00Z">
            <w:rPr>
              <w:rFonts w:ascii="David" w:hAnsi="David" w:cs="David"/>
              <w:rtl/>
            </w:rPr>
          </w:rPrChange>
        </w:rPr>
        <w:t>החלוקה</w:t>
      </w:r>
      <w:r w:rsidRPr="00A90D62">
        <w:rPr>
          <w:rFonts w:ascii="David" w:eastAsia="David" w:hAnsi="David" w:cs="David"/>
          <w:sz w:val="28"/>
          <w:szCs w:val="28"/>
          <w:rtl/>
          <w:rPrChange w:id="2325" w:author="אברהם" w:date="2012-11-23T10:23:00Z">
            <w:rPr>
              <w:rFonts w:ascii="David" w:eastAsia="David" w:hAnsi="David" w:cs="David"/>
              <w:rtl/>
            </w:rPr>
          </w:rPrChange>
        </w:rPr>
        <w:t xml:space="preserve"> </w:t>
      </w:r>
      <w:r w:rsidRPr="00A90D62">
        <w:rPr>
          <w:rFonts w:ascii="David" w:hAnsi="David" w:cs="David"/>
          <w:sz w:val="28"/>
          <w:szCs w:val="28"/>
          <w:rtl/>
          <w:rPrChange w:id="2326" w:author="אברהם" w:date="2012-11-23T10:23:00Z">
            <w:rPr>
              <w:rFonts w:ascii="David" w:hAnsi="David" w:cs="David"/>
              <w:rtl/>
            </w:rPr>
          </w:rPrChange>
        </w:rPr>
        <w:t>צריכה</w:t>
      </w:r>
      <w:r w:rsidRPr="00A90D62">
        <w:rPr>
          <w:rFonts w:ascii="David" w:eastAsia="David" w:hAnsi="David" w:cs="David"/>
          <w:sz w:val="28"/>
          <w:szCs w:val="28"/>
          <w:rtl/>
          <w:rPrChange w:id="2327" w:author="אברהם" w:date="2012-11-23T10:23:00Z">
            <w:rPr>
              <w:rFonts w:ascii="David" w:eastAsia="David" w:hAnsi="David" w:cs="David"/>
              <w:rtl/>
            </w:rPr>
          </w:rPrChange>
        </w:rPr>
        <w:t xml:space="preserve"> </w:t>
      </w:r>
      <w:r w:rsidRPr="00A90D62">
        <w:rPr>
          <w:rFonts w:ascii="David" w:hAnsi="David" w:cs="David"/>
          <w:sz w:val="28"/>
          <w:szCs w:val="28"/>
          <w:rtl/>
          <w:rPrChange w:id="2328" w:author="אברהם" w:date="2012-11-23T10:23:00Z">
            <w:rPr>
              <w:rFonts w:ascii="David" w:hAnsi="David" w:cs="David"/>
              <w:rtl/>
            </w:rPr>
          </w:rPrChange>
        </w:rPr>
        <w:t>להיות</w:t>
      </w:r>
      <w:r w:rsidRPr="00A90D62">
        <w:rPr>
          <w:rFonts w:ascii="David" w:eastAsia="David" w:hAnsi="David" w:cs="David"/>
          <w:sz w:val="28"/>
          <w:szCs w:val="28"/>
          <w:rtl/>
          <w:rPrChange w:id="2329" w:author="אברהם" w:date="2012-11-23T10:23:00Z">
            <w:rPr>
              <w:rFonts w:ascii="David" w:eastAsia="David" w:hAnsi="David" w:cs="David"/>
              <w:rtl/>
            </w:rPr>
          </w:rPrChange>
        </w:rPr>
        <w:t xml:space="preserve"> </w:t>
      </w:r>
      <w:r w:rsidRPr="00A90D62">
        <w:rPr>
          <w:rFonts w:ascii="David" w:hAnsi="David" w:cs="David"/>
          <w:sz w:val="28"/>
          <w:szCs w:val="28"/>
          <w:rtl/>
          <w:rPrChange w:id="2330" w:author="אברהם" w:date="2012-11-23T10:23:00Z">
            <w:rPr>
              <w:rFonts w:ascii="David" w:hAnsi="David" w:cs="David"/>
              <w:rtl/>
            </w:rPr>
          </w:rPrChange>
        </w:rPr>
        <w:t>"בכסף", כלומר</w:t>
      </w:r>
      <w:r w:rsidRPr="00A90D62">
        <w:rPr>
          <w:rFonts w:ascii="David" w:eastAsia="David" w:hAnsi="David" w:cs="David"/>
          <w:sz w:val="28"/>
          <w:szCs w:val="28"/>
          <w:rtl/>
          <w:rPrChange w:id="2331" w:author="אברהם" w:date="2012-11-23T10:23:00Z">
            <w:rPr>
              <w:rFonts w:ascii="David" w:eastAsia="David" w:hAnsi="David" w:cs="David"/>
              <w:rtl/>
            </w:rPr>
          </w:rPrChange>
        </w:rPr>
        <w:t xml:space="preserve"> </w:t>
      </w:r>
      <w:r w:rsidRPr="00A90D62">
        <w:rPr>
          <w:rFonts w:ascii="David" w:hAnsi="David" w:cs="David"/>
          <w:sz w:val="28"/>
          <w:szCs w:val="28"/>
          <w:rtl/>
          <w:rPrChange w:id="2332" w:author="אברהם" w:date="2012-11-23T10:23:00Z">
            <w:rPr>
              <w:rFonts w:ascii="David" w:hAnsi="David" w:cs="David"/>
              <w:rtl/>
            </w:rPr>
          </w:rPrChange>
        </w:rPr>
        <w:t>לפי</w:t>
      </w:r>
      <w:r w:rsidRPr="00A90D62">
        <w:rPr>
          <w:rFonts w:ascii="David" w:eastAsia="David" w:hAnsi="David" w:cs="David"/>
          <w:sz w:val="28"/>
          <w:szCs w:val="28"/>
          <w:rtl/>
          <w:rPrChange w:id="2333" w:author="אברהם" w:date="2012-11-23T10:23:00Z">
            <w:rPr>
              <w:rFonts w:ascii="David" w:eastAsia="David" w:hAnsi="David" w:cs="David"/>
              <w:rtl/>
            </w:rPr>
          </w:rPrChange>
        </w:rPr>
        <w:t xml:space="preserve"> </w:t>
      </w:r>
      <w:r w:rsidRPr="00A90D62">
        <w:rPr>
          <w:rFonts w:ascii="David" w:hAnsi="David" w:cs="David"/>
          <w:sz w:val="28"/>
          <w:szCs w:val="28"/>
          <w:rtl/>
          <w:rPrChange w:id="2334" w:author="אברהם" w:date="2012-11-23T10:23:00Z">
            <w:rPr>
              <w:rFonts w:ascii="David" w:hAnsi="David" w:cs="David"/>
              <w:rtl/>
            </w:rPr>
          </w:rPrChange>
        </w:rPr>
        <w:t>הערך</w:t>
      </w:r>
      <w:r w:rsidRPr="00A90D62">
        <w:rPr>
          <w:rFonts w:ascii="David" w:eastAsia="David" w:hAnsi="David" w:cs="David"/>
          <w:sz w:val="28"/>
          <w:szCs w:val="28"/>
          <w:rtl/>
          <w:rPrChange w:id="2335" w:author="אברהם" w:date="2012-11-23T10:23:00Z">
            <w:rPr>
              <w:rFonts w:ascii="David" w:eastAsia="David" w:hAnsi="David" w:cs="David"/>
              <w:rtl/>
            </w:rPr>
          </w:rPrChange>
        </w:rPr>
        <w:t xml:space="preserve"> </w:t>
      </w:r>
      <w:r w:rsidRPr="00A90D62">
        <w:rPr>
          <w:rFonts w:ascii="David" w:hAnsi="David" w:cs="David"/>
          <w:sz w:val="28"/>
          <w:szCs w:val="28"/>
          <w:rtl/>
          <w:rPrChange w:id="2336" w:author="אברהם" w:date="2012-11-23T10:23:00Z">
            <w:rPr>
              <w:rFonts w:ascii="David" w:hAnsi="David" w:cs="David"/>
              <w:rtl/>
            </w:rPr>
          </w:rPrChange>
        </w:rPr>
        <w:t>הכלכלי.</w:t>
      </w:r>
      <w:r w:rsidRPr="00A90D62">
        <w:rPr>
          <w:rStyle w:val="FootnoteCharacters"/>
          <w:rFonts w:ascii="David" w:hAnsi="David" w:cs="David"/>
          <w:sz w:val="28"/>
          <w:szCs w:val="28"/>
          <w:rtl/>
          <w:rPrChange w:id="2337" w:author="אברהם" w:date="2012-11-23T10:23:00Z">
            <w:rPr>
              <w:rStyle w:val="FootnoteCharacters"/>
              <w:rFonts w:ascii="David" w:hAnsi="David" w:cs="David"/>
              <w:rtl/>
            </w:rPr>
          </w:rPrChange>
        </w:rPr>
        <w:footnoteReference w:id="10"/>
      </w:r>
      <w:r w:rsidRPr="00A90D62">
        <w:rPr>
          <w:rFonts w:ascii="David" w:hAnsi="David" w:cs="David"/>
          <w:sz w:val="28"/>
          <w:szCs w:val="28"/>
          <w:rtl/>
          <w:rPrChange w:id="2340" w:author="אברהם" w:date="2012-11-23T10:23:00Z">
            <w:rPr>
              <w:rFonts w:ascii="David" w:hAnsi="David" w:cs="David"/>
              <w:rtl/>
            </w:rPr>
          </w:rPrChange>
        </w:rPr>
        <w:t xml:space="preserve"> חכמי</w:t>
      </w:r>
      <w:r w:rsidRPr="00A90D62">
        <w:rPr>
          <w:rFonts w:ascii="David" w:eastAsia="David" w:hAnsi="David" w:cs="David"/>
          <w:sz w:val="28"/>
          <w:szCs w:val="28"/>
          <w:rtl/>
          <w:rPrChange w:id="2341" w:author="אברהם" w:date="2012-11-23T10:23:00Z">
            <w:rPr>
              <w:rFonts w:ascii="David" w:eastAsia="David" w:hAnsi="David" w:cs="David"/>
              <w:rtl/>
            </w:rPr>
          </w:rPrChange>
        </w:rPr>
        <w:t xml:space="preserve"> </w:t>
      </w:r>
      <w:r w:rsidRPr="00A90D62">
        <w:rPr>
          <w:rFonts w:ascii="David" w:hAnsi="David" w:cs="David"/>
          <w:sz w:val="28"/>
          <w:szCs w:val="28"/>
          <w:rtl/>
          <w:rPrChange w:id="2342" w:author="אברהם" w:date="2012-11-23T10:23:00Z">
            <w:rPr>
              <w:rFonts w:ascii="David" w:hAnsi="David" w:cs="David"/>
              <w:rtl/>
            </w:rPr>
          </w:rPrChange>
        </w:rPr>
        <w:t>התלמוד</w:t>
      </w:r>
      <w:r w:rsidRPr="00A90D62">
        <w:rPr>
          <w:rFonts w:ascii="David" w:eastAsia="David" w:hAnsi="David" w:cs="David"/>
          <w:sz w:val="28"/>
          <w:szCs w:val="28"/>
          <w:rtl/>
          <w:rPrChange w:id="2343" w:author="אברהם" w:date="2012-11-23T10:23:00Z">
            <w:rPr>
              <w:rFonts w:ascii="David" w:eastAsia="David" w:hAnsi="David" w:cs="David"/>
              <w:rtl/>
            </w:rPr>
          </w:rPrChange>
        </w:rPr>
        <w:t xml:space="preserve"> </w:t>
      </w:r>
      <w:r w:rsidRPr="00A90D62">
        <w:rPr>
          <w:rFonts w:ascii="David" w:hAnsi="David" w:cs="David"/>
          <w:sz w:val="28"/>
          <w:szCs w:val="28"/>
          <w:rtl/>
          <w:rPrChange w:id="2344" w:author="אברהם" w:date="2012-11-23T10:23:00Z">
            <w:rPr>
              <w:rFonts w:ascii="David" w:hAnsi="David" w:cs="David"/>
              <w:rtl/>
            </w:rPr>
          </w:rPrChange>
        </w:rPr>
        <w:t>מתייחסים</w:t>
      </w:r>
      <w:r w:rsidRPr="00A90D62">
        <w:rPr>
          <w:rFonts w:ascii="David" w:eastAsia="David" w:hAnsi="David" w:cs="David"/>
          <w:sz w:val="28"/>
          <w:szCs w:val="28"/>
          <w:rtl/>
          <w:rPrChange w:id="2345" w:author="אברהם" w:date="2012-11-23T10:23:00Z">
            <w:rPr>
              <w:rFonts w:ascii="David" w:eastAsia="David" w:hAnsi="David" w:cs="David"/>
              <w:rtl/>
            </w:rPr>
          </w:rPrChange>
        </w:rPr>
        <w:t xml:space="preserve"> </w:t>
      </w:r>
      <w:r w:rsidRPr="00A90D62">
        <w:rPr>
          <w:rFonts w:ascii="David" w:hAnsi="David" w:cs="David"/>
          <w:sz w:val="28"/>
          <w:szCs w:val="28"/>
          <w:rtl/>
          <w:rPrChange w:id="2346" w:author="אברהם" w:date="2012-11-23T10:23:00Z">
            <w:rPr>
              <w:rFonts w:ascii="David" w:hAnsi="David" w:cs="David"/>
              <w:rtl/>
            </w:rPr>
          </w:rPrChange>
        </w:rPr>
        <w:t>לשני</w:t>
      </w:r>
      <w:r w:rsidRPr="00A90D62">
        <w:rPr>
          <w:rFonts w:ascii="David" w:eastAsia="David" w:hAnsi="David" w:cs="David"/>
          <w:sz w:val="28"/>
          <w:szCs w:val="28"/>
          <w:rtl/>
          <w:rPrChange w:id="2347" w:author="אברהם" w:date="2012-11-23T10:23:00Z">
            <w:rPr>
              <w:rFonts w:ascii="David" w:eastAsia="David" w:hAnsi="David" w:cs="David"/>
              <w:rtl/>
            </w:rPr>
          </w:rPrChange>
        </w:rPr>
        <w:t xml:space="preserve"> </w:t>
      </w:r>
      <w:r w:rsidRPr="00A90D62">
        <w:rPr>
          <w:rFonts w:ascii="David" w:hAnsi="David" w:cs="David"/>
          <w:sz w:val="28"/>
          <w:szCs w:val="28"/>
          <w:rtl/>
          <w:rPrChange w:id="2348" w:author="אברהם" w:date="2012-11-23T10:23:00Z">
            <w:rPr>
              <w:rFonts w:ascii="David" w:hAnsi="David" w:cs="David"/>
              <w:rtl/>
            </w:rPr>
          </w:rPrChange>
        </w:rPr>
        <w:t>גורמים</w:t>
      </w:r>
      <w:r w:rsidRPr="00A90D62">
        <w:rPr>
          <w:rFonts w:ascii="David" w:eastAsia="David" w:hAnsi="David" w:cs="David"/>
          <w:sz w:val="28"/>
          <w:szCs w:val="28"/>
          <w:rtl/>
          <w:rPrChange w:id="2349" w:author="אברהם" w:date="2012-11-23T10:23:00Z">
            <w:rPr>
              <w:rFonts w:ascii="David" w:eastAsia="David" w:hAnsi="David" w:cs="David"/>
              <w:rtl/>
            </w:rPr>
          </w:rPrChange>
        </w:rPr>
        <w:t xml:space="preserve"> </w:t>
      </w:r>
      <w:r w:rsidRPr="00A90D62">
        <w:rPr>
          <w:rFonts w:ascii="David" w:hAnsi="David" w:cs="David"/>
          <w:sz w:val="28"/>
          <w:szCs w:val="28"/>
          <w:rtl/>
          <w:rPrChange w:id="2350" w:author="אברהם" w:date="2012-11-23T10:23:00Z">
            <w:rPr>
              <w:rFonts w:ascii="David" w:hAnsi="David" w:cs="David"/>
              <w:rtl/>
            </w:rPr>
          </w:rPrChange>
        </w:rPr>
        <w:t>שלפיהם</w:t>
      </w:r>
      <w:r w:rsidRPr="00A90D62">
        <w:rPr>
          <w:rFonts w:ascii="David" w:eastAsia="David" w:hAnsi="David" w:cs="David"/>
          <w:sz w:val="28"/>
          <w:szCs w:val="28"/>
          <w:rtl/>
          <w:rPrChange w:id="2351" w:author="אברהם" w:date="2012-11-23T10:23:00Z">
            <w:rPr>
              <w:rFonts w:ascii="David" w:eastAsia="David" w:hAnsi="David" w:cs="David"/>
              <w:rtl/>
            </w:rPr>
          </w:rPrChange>
        </w:rPr>
        <w:t xml:space="preserve"> </w:t>
      </w:r>
      <w:r w:rsidRPr="00A90D62">
        <w:rPr>
          <w:rFonts w:ascii="David" w:hAnsi="David" w:cs="David"/>
          <w:sz w:val="28"/>
          <w:szCs w:val="28"/>
          <w:rtl/>
          <w:rPrChange w:id="2352" w:author="אברהם" w:date="2012-11-23T10:23:00Z">
            <w:rPr>
              <w:rFonts w:ascii="David" w:hAnsi="David" w:cs="David"/>
              <w:rtl/>
            </w:rPr>
          </w:rPrChange>
        </w:rPr>
        <w:t>יש</w:t>
      </w:r>
      <w:r w:rsidRPr="00A90D62">
        <w:rPr>
          <w:rFonts w:ascii="David" w:eastAsia="David" w:hAnsi="David" w:cs="David"/>
          <w:sz w:val="28"/>
          <w:szCs w:val="28"/>
          <w:rtl/>
          <w:rPrChange w:id="2353" w:author="אברהם" w:date="2012-11-23T10:23:00Z">
            <w:rPr>
              <w:rFonts w:ascii="David" w:eastAsia="David" w:hAnsi="David" w:cs="David"/>
              <w:rtl/>
            </w:rPr>
          </w:rPrChange>
        </w:rPr>
        <w:t xml:space="preserve"> </w:t>
      </w:r>
      <w:r w:rsidRPr="00A90D62">
        <w:rPr>
          <w:rFonts w:ascii="David" w:hAnsi="David" w:cs="David"/>
          <w:sz w:val="28"/>
          <w:szCs w:val="28"/>
          <w:rtl/>
          <w:rPrChange w:id="2354" w:author="אברהם" w:date="2012-11-23T10:23:00Z">
            <w:rPr>
              <w:rFonts w:ascii="David" w:hAnsi="David" w:cs="David"/>
              <w:rtl/>
            </w:rPr>
          </w:rPrChange>
        </w:rPr>
        <w:t>לחשב</w:t>
      </w:r>
      <w:r w:rsidRPr="00A90D62">
        <w:rPr>
          <w:rFonts w:ascii="David" w:eastAsia="David" w:hAnsi="David" w:cs="David"/>
          <w:sz w:val="28"/>
          <w:szCs w:val="28"/>
          <w:rtl/>
          <w:rPrChange w:id="2355" w:author="אברהם" w:date="2012-11-23T10:23:00Z">
            <w:rPr>
              <w:rFonts w:ascii="David" w:eastAsia="David" w:hAnsi="David" w:cs="David"/>
              <w:rtl/>
            </w:rPr>
          </w:rPrChange>
        </w:rPr>
        <w:t xml:space="preserve"> </w:t>
      </w:r>
      <w:r w:rsidRPr="00A90D62">
        <w:rPr>
          <w:rFonts w:ascii="David" w:hAnsi="David" w:cs="David"/>
          <w:sz w:val="28"/>
          <w:szCs w:val="28"/>
          <w:rtl/>
          <w:rPrChange w:id="2356" w:author="אברהם" w:date="2012-11-23T10:23:00Z">
            <w:rPr>
              <w:rFonts w:ascii="David" w:hAnsi="David" w:cs="David"/>
              <w:rtl/>
            </w:rPr>
          </w:rPrChange>
        </w:rPr>
        <w:t>את</w:t>
      </w:r>
      <w:r w:rsidRPr="00A90D62">
        <w:rPr>
          <w:rFonts w:ascii="David" w:eastAsia="David" w:hAnsi="David" w:cs="David"/>
          <w:sz w:val="28"/>
          <w:szCs w:val="28"/>
          <w:rtl/>
          <w:rPrChange w:id="2357" w:author="אברהם" w:date="2012-11-23T10:23:00Z">
            <w:rPr>
              <w:rFonts w:ascii="David" w:eastAsia="David" w:hAnsi="David" w:cs="David"/>
              <w:rtl/>
            </w:rPr>
          </w:rPrChange>
        </w:rPr>
        <w:t xml:space="preserve"> </w:t>
      </w:r>
      <w:r w:rsidRPr="00A90D62">
        <w:rPr>
          <w:rFonts w:ascii="David" w:hAnsi="David" w:cs="David"/>
          <w:sz w:val="28"/>
          <w:szCs w:val="28"/>
          <w:rtl/>
          <w:rPrChange w:id="2358" w:author="אברהם" w:date="2012-11-23T10:23:00Z">
            <w:rPr>
              <w:rFonts w:ascii="David" w:hAnsi="David" w:cs="David"/>
              <w:rtl/>
            </w:rPr>
          </w:rPrChange>
        </w:rPr>
        <w:t>ערך</w:t>
      </w:r>
      <w:r w:rsidRPr="00A90D62">
        <w:rPr>
          <w:rFonts w:ascii="David" w:eastAsia="David" w:hAnsi="David" w:cs="David"/>
          <w:sz w:val="28"/>
          <w:szCs w:val="28"/>
          <w:rtl/>
          <w:rPrChange w:id="2359" w:author="אברהם" w:date="2012-11-23T10:23:00Z">
            <w:rPr>
              <w:rFonts w:ascii="David" w:eastAsia="David" w:hAnsi="David" w:cs="David"/>
              <w:rtl/>
            </w:rPr>
          </w:rPrChange>
        </w:rPr>
        <w:t xml:space="preserve"> </w:t>
      </w:r>
      <w:r w:rsidRPr="00A90D62">
        <w:rPr>
          <w:rFonts w:ascii="David" w:hAnsi="David" w:cs="David"/>
          <w:sz w:val="28"/>
          <w:szCs w:val="28"/>
          <w:rtl/>
          <w:rPrChange w:id="2360" w:author="אברהם" w:date="2012-11-23T10:23:00Z">
            <w:rPr>
              <w:rFonts w:ascii="David" w:hAnsi="David" w:cs="David"/>
              <w:rtl/>
            </w:rPr>
          </w:rPrChange>
        </w:rPr>
        <w:t>הקרקע</w:t>
      </w:r>
      <w:r w:rsidRPr="00A90D62">
        <w:rPr>
          <w:rFonts w:ascii="David" w:eastAsia="David" w:hAnsi="David" w:cs="David"/>
          <w:sz w:val="28"/>
          <w:szCs w:val="28"/>
          <w:rtl/>
          <w:rPrChange w:id="2361" w:author="אברהם" w:date="2012-11-23T10:23:00Z">
            <w:rPr>
              <w:rFonts w:ascii="David" w:eastAsia="David" w:hAnsi="David" w:cs="David"/>
              <w:rtl/>
            </w:rPr>
          </w:rPrChange>
        </w:rPr>
        <w:t xml:space="preserve"> </w:t>
      </w:r>
      <w:r w:rsidRPr="00A90D62">
        <w:rPr>
          <w:rFonts w:ascii="David" w:hAnsi="David" w:cs="David"/>
          <w:sz w:val="28"/>
          <w:szCs w:val="28"/>
          <w:rtl/>
          <w:rPrChange w:id="2362" w:author="אברהם" w:date="2012-11-23T10:23:00Z">
            <w:rPr>
              <w:rFonts w:ascii="David" w:hAnsi="David" w:cs="David"/>
              <w:rtl/>
            </w:rPr>
          </w:rPrChange>
        </w:rPr>
        <w:t>- האיכות</w:t>
      </w:r>
      <w:r w:rsidRPr="00A90D62">
        <w:rPr>
          <w:rFonts w:ascii="David" w:eastAsia="David" w:hAnsi="David" w:cs="David"/>
          <w:sz w:val="28"/>
          <w:szCs w:val="28"/>
          <w:rtl/>
          <w:rPrChange w:id="2363" w:author="אברהם" w:date="2012-11-23T10:23:00Z">
            <w:rPr>
              <w:rFonts w:ascii="David" w:eastAsia="David" w:hAnsi="David" w:cs="David"/>
              <w:rtl/>
            </w:rPr>
          </w:rPrChange>
        </w:rPr>
        <w:t xml:space="preserve"> </w:t>
      </w:r>
      <w:r w:rsidRPr="00A90D62">
        <w:rPr>
          <w:rFonts w:ascii="David" w:hAnsi="David" w:cs="David"/>
          <w:sz w:val="28"/>
          <w:szCs w:val="28"/>
          <w:rtl/>
          <w:rPrChange w:id="2364" w:author="אברהם" w:date="2012-11-23T10:23:00Z">
            <w:rPr>
              <w:rFonts w:ascii="David" w:hAnsi="David" w:cs="David"/>
              <w:rtl/>
            </w:rPr>
          </w:rPrChange>
        </w:rPr>
        <w:t>החקלאית</w:t>
      </w:r>
      <w:r w:rsidRPr="00A90D62">
        <w:rPr>
          <w:rFonts w:ascii="David" w:eastAsia="David" w:hAnsi="David" w:cs="David"/>
          <w:sz w:val="28"/>
          <w:szCs w:val="28"/>
          <w:rtl/>
          <w:rPrChange w:id="2365" w:author="אברהם" w:date="2012-11-23T10:23:00Z">
            <w:rPr>
              <w:rFonts w:ascii="David" w:eastAsia="David" w:hAnsi="David" w:cs="David"/>
              <w:rtl/>
            </w:rPr>
          </w:rPrChange>
        </w:rPr>
        <w:t xml:space="preserve"> </w:t>
      </w:r>
      <w:r w:rsidRPr="00A90D62">
        <w:rPr>
          <w:rFonts w:ascii="David" w:hAnsi="David" w:cs="David"/>
          <w:sz w:val="28"/>
          <w:szCs w:val="28"/>
          <w:rtl/>
          <w:rPrChange w:id="2366" w:author="אברהם" w:date="2012-11-23T10:23:00Z">
            <w:rPr>
              <w:rFonts w:ascii="David" w:hAnsi="David" w:cs="David"/>
              <w:rtl/>
            </w:rPr>
          </w:rPrChange>
        </w:rPr>
        <w:t>שלה, והקרבה</w:t>
      </w:r>
      <w:r w:rsidRPr="00A90D62">
        <w:rPr>
          <w:rFonts w:ascii="David" w:eastAsia="David" w:hAnsi="David" w:cs="David"/>
          <w:sz w:val="28"/>
          <w:szCs w:val="28"/>
          <w:rtl/>
          <w:rPrChange w:id="2367" w:author="אברהם" w:date="2012-11-23T10:23:00Z">
            <w:rPr>
              <w:rFonts w:ascii="David" w:eastAsia="David" w:hAnsi="David" w:cs="David"/>
              <w:rtl/>
            </w:rPr>
          </w:rPrChange>
        </w:rPr>
        <w:t xml:space="preserve"> </w:t>
      </w:r>
      <w:r w:rsidRPr="00A90D62">
        <w:rPr>
          <w:rFonts w:ascii="David" w:hAnsi="David" w:cs="David"/>
          <w:sz w:val="28"/>
          <w:szCs w:val="28"/>
          <w:rtl/>
          <w:rPrChange w:id="2368" w:author="אברהם" w:date="2012-11-23T10:23:00Z">
            <w:rPr>
              <w:rFonts w:ascii="David" w:hAnsi="David" w:cs="David"/>
              <w:rtl/>
            </w:rPr>
          </w:rPrChange>
        </w:rPr>
        <w:t>שלה</w:t>
      </w:r>
      <w:r w:rsidRPr="00A90D62">
        <w:rPr>
          <w:rFonts w:ascii="David" w:eastAsia="David" w:hAnsi="David" w:cs="David"/>
          <w:sz w:val="28"/>
          <w:szCs w:val="28"/>
          <w:rtl/>
          <w:rPrChange w:id="2369" w:author="אברהם" w:date="2012-11-23T10:23:00Z">
            <w:rPr>
              <w:rFonts w:ascii="David" w:eastAsia="David" w:hAnsi="David" w:cs="David"/>
              <w:rtl/>
            </w:rPr>
          </w:rPrChange>
        </w:rPr>
        <w:t xml:space="preserve"> </w:t>
      </w:r>
      <w:r w:rsidRPr="00A90D62">
        <w:rPr>
          <w:rFonts w:ascii="David" w:hAnsi="David" w:cs="David"/>
          <w:sz w:val="28"/>
          <w:szCs w:val="28"/>
          <w:rtl/>
          <w:rPrChange w:id="2370" w:author="אברהם" w:date="2012-11-23T10:23:00Z">
            <w:rPr>
              <w:rFonts w:ascii="David" w:hAnsi="David" w:cs="David"/>
              <w:rtl/>
            </w:rPr>
          </w:rPrChange>
        </w:rPr>
        <w:t>לירושלים</w:t>
      </w:r>
      <w:ins w:id="2371" w:author="אברהם" w:date="2012-11-26T17:01:00Z">
        <w:r w:rsidR="00CF3D87">
          <w:rPr>
            <w:rFonts w:ascii="David" w:hAnsi="David" w:cs="David" w:hint="cs"/>
            <w:sz w:val="28"/>
            <w:szCs w:val="28"/>
            <w:rtl/>
          </w:rPr>
          <w:t>,</w:t>
        </w:r>
      </w:ins>
      <w:del w:id="2372" w:author="אברהם" w:date="2012-11-26T17:01:00Z">
        <w:r w:rsidRPr="00A90D62" w:rsidDel="00CF3D87">
          <w:rPr>
            <w:rFonts w:ascii="David" w:hAnsi="David" w:cs="David"/>
            <w:sz w:val="28"/>
            <w:szCs w:val="28"/>
            <w:rtl/>
            <w:rPrChange w:id="2373" w:author="אברהם" w:date="2012-11-23T10:23:00Z">
              <w:rPr>
                <w:rFonts w:ascii="David" w:hAnsi="David" w:cs="David"/>
                <w:rtl/>
              </w:rPr>
            </w:rPrChange>
          </w:rPr>
          <w:delText>;</w:delText>
        </w:r>
      </w:del>
      <w:r w:rsidRPr="00A90D62">
        <w:rPr>
          <w:rFonts w:ascii="David" w:hAnsi="David" w:cs="David"/>
          <w:sz w:val="28"/>
          <w:szCs w:val="28"/>
          <w:rtl/>
          <w:rPrChange w:id="2374" w:author="אברהם" w:date="2012-11-23T10:23:00Z">
            <w:rPr>
              <w:rFonts w:ascii="David" w:hAnsi="David" w:cs="David"/>
              <w:rtl/>
            </w:rPr>
          </w:rPrChange>
        </w:rPr>
        <w:t xml:space="preserve"> </w:t>
      </w:r>
      <w:del w:id="2375" w:author="אברהם" w:date="2012-11-26T17:01:00Z">
        <w:r w:rsidRPr="00A90D62" w:rsidDel="00CF3D87">
          <w:rPr>
            <w:rFonts w:ascii="David" w:hAnsi="David" w:cs="David"/>
            <w:sz w:val="28"/>
            <w:szCs w:val="28"/>
            <w:rtl/>
            <w:rPrChange w:id="2376" w:author="אברהם" w:date="2012-11-23T10:23:00Z">
              <w:rPr>
                <w:rFonts w:ascii="David" w:hAnsi="David" w:cs="David"/>
                <w:rtl/>
              </w:rPr>
            </w:rPrChange>
          </w:rPr>
          <w:delText>אולם</w:delText>
        </w:r>
        <w:r w:rsidRPr="00A90D62" w:rsidDel="00CF3D87">
          <w:rPr>
            <w:rFonts w:ascii="David" w:eastAsia="David" w:hAnsi="David" w:cs="David"/>
            <w:sz w:val="28"/>
            <w:szCs w:val="28"/>
            <w:rtl/>
            <w:rPrChange w:id="2377" w:author="אברהם" w:date="2012-11-23T10:23:00Z">
              <w:rPr>
                <w:rFonts w:ascii="David" w:eastAsia="David" w:hAnsi="David" w:cs="David"/>
                <w:rtl/>
              </w:rPr>
            </w:rPrChange>
          </w:rPr>
          <w:delText xml:space="preserve"> </w:delText>
        </w:r>
      </w:del>
      <w:r w:rsidRPr="00A90D62">
        <w:rPr>
          <w:rFonts w:ascii="David" w:hAnsi="David" w:cs="David"/>
          <w:sz w:val="28"/>
          <w:szCs w:val="28"/>
          <w:rtl/>
          <w:rPrChange w:id="2378" w:author="אברהם" w:date="2012-11-23T10:23:00Z">
            <w:rPr>
              <w:rFonts w:ascii="David" w:hAnsi="David" w:cs="David"/>
              <w:rtl/>
            </w:rPr>
          </w:rPrChange>
        </w:rPr>
        <w:t>בימינו</w:t>
      </w:r>
      <w:r w:rsidRPr="00A90D62">
        <w:rPr>
          <w:rFonts w:ascii="David" w:eastAsia="David" w:hAnsi="David" w:cs="David"/>
          <w:sz w:val="28"/>
          <w:szCs w:val="28"/>
          <w:rtl/>
          <w:rPrChange w:id="2379" w:author="אברהם" w:date="2012-11-23T10:23:00Z">
            <w:rPr>
              <w:rFonts w:ascii="David" w:eastAsia="David" w:hAnsi="David" w:cs="David"/>
              <w:rtl/>
            </w:rPr>
          </w:rPrChange>
        </w:rPr>
        <w:t xml:space="preserve"> </w:t>
      </w:r>
      <w:r w:rsidRPr="00A90D62">
        <w:rPr>
          <w:rFonts w:ascii="David" w:hAnsi="David" w:cs="David"/>
          <w:sz w:val="28"/>
          <w:szCs w:val="28"/>
          <w:rtl/>
          <w:rPrChange w:id="2380" w:author="אברהם" w:date="2012-11-23T10:23:00Z">
            <w:rPr>
              <w:rFonts w:ascii="David" w:hAnsi="David" w:cs="David"/>
              <w:rtl/>
            </w:rPr>
          </w:rPrChange>
        </w:rPr>
        <w:t>יש</w:t>
      </w:r>
      <w:ins w:id="2381" w:author="אברהם" w:date="2012-11-26T17:01:00Z">
        <w:r w:rsidR="00CF3D87">
          <w:rPr>
            <w:rFonts w:ascii="David" w:hAnsi="David" w:cs="David" w:hint="cs"/>
            <w:sz w:val="28"/>
            <w:szCs w:val="28"/>
            <w:rtl/>
          </w:rPr>
          <w:t xml:space="preserve"> כמובן</w:t>
        </w:r>
      </w:ins>
      <w:del w:id="2382" w:author="אברהם" w:date="2012-11-26T17:01:00Z">
        <w:r w:rsidRPr="00A90D62" w:rsidDel="00CF3D87">
          <w:rPr>
            <w:rFonts w:ascii="David" w:hAnsi="David" w:cs="David"/>
            <w:sz w:val="28"/>
            <w:szCs w:val="28"/>
            <w:rtl/>
            <w:rPrChange w:id="2383" w:author="אברהם" w:date="2012-11-23T10:23:00Z">
              <w:rPr>
                <w:rFonts w:ascii="David" w:hAnsi="David" w:cs="David"/>
                <w:rtl/>
              </w:rPr>
            </w:rPrChange>
          </w:rPr>
          <w:delText>נם</w:delText>
        </w:r>
      </w:del>
      <w:r w:rsidRPr="00A90D62">
        <w:rPr>
          <w:rFonts w:ascii="David" w:eastAsia="David" w:hAnsi="David" w:cs="David"/>
          <w:sz w:val="28"/>
          <w:szCs w:val="28"/>
          <w:rtl/>
          <w:rPrChange w:id="2384" w:author="אברהם" w:date="2012-11-23T10:23:00Z">
            <w:rPr>
              <w:rFonts w:ascii="David" w:eastAsia="David" w:hAnsi="David" w:cs="David"/>
              <w:rtl/>
            </w:rPr>
          </w:rPrChange>
        </w:rPr>
        <w:t xml:space="preserve"> </w:t>
      </w:r>
      <w:r w:rsidRPr="00A90D62">
        <w:rPr>
          <w:rFonts w:ascii="David" w:hAnsi="David" w:cs="David"/>
          <w:sz w:val="28"/>
          <w:szCs w:val="28"/>
          <w:rtl/>
          <w:rPrChange w:id="2385" w:author="אברהם" w:date="2012-11-23T10:23:00Z">
            <w:rPr>
              <w:rFonts w:ascii="David" w:hAnsi="David" w:cs="David"/>
              <w:rtl/>
            </w:rPr>
          </w:rPrChange>
        </w:rPr>
        <w:t>גורמים</w:t>
      </w:r>
      <w:r w:rsidRPr="00A90D62">
        <w:rPr>
          <w:rFonts w:ascii="David" w:eastAsia="David" w:hAnsi="David" w:cs="David"/>
          <w:sz w:val="28"/>
          <w:szCs w:val="28"/>
          <w:rtl/>
          <w:rPrChange w:id="2386" w:author="אברהם" w:date="2012-11-23T10:23:00Z">
            <w:rPr>
              <w:rFonts w:ascii="David" w:eastAsia="David" w:hAnsi="David" w:cs="David"/>
              <w:rtl/>
            </w:rPr>
          </w:rPrChange>
        </w:rPr>
        <w:t xml:space="preserve"> </w:t>
      </w:r>
      <w:r w:rsidRPr="00A90D62">
        <w:rPr>
          <w:rFonts w:ascii="David" w:hAnsi="David" w:cs="David"/>
          <w:sz w:val="28"/>
          <w:szCs w:val="28"/>
          <w:rtl/>
          <w:rPrChange w:id="2387" w:author="אברהם" w:date="2012-11-23T10:23:00Z">
            <w:rPr>
              <w:rFonts w:ascii="David" w:hAnsi="David" w:cs="David"/>
              <w:rtl/>
            </w:rPr>
          </w:rPrChange>
        </w:rPr>
        <w:t>רבים</w:t>
      </w:r>
      <w:r w:rsidRPr="00A90D62">
        <w:rPr>
          <w:rFonts w:ascii="David" w:eastAsia="David" w:hAnsi="David" w:cs="David"/>
          <w:sz w:val="28"/>
          <w:szCs w:val="28"/>
          <w:rtl/>
          <w:rPrChange w:id="2388" w:author="אברהם" w:date="2012-11-23T10:23:00Z">
            <w:rPr>
              <w:rFonts w:ascii="David" w:eastAsia="David" w:hAnsi="David" w:cs="David"/>
              <w:rtl/>
            </w:rPr>
          </w:rPrChange>
        </w:rPr>
        <w:t xml:space="preserve"> </w:t>
      </w:r>
      <w:r w:rsidRPr="00A90D62">
        <w:rPr>
          <w:rFonts w:ascii="David" w:hAnsi="David" w:cs="David"/>
          <w:sz w:val="28"/>
          <w:szCs w:val="28"/>
          <w:rtl/>
          <w:rPrChange w:id="2389" w:author="אברהם" w:date="2012-11-23T10:23:00Z">
            <w:rPr>
              <w:rFonts w:ascii="David" w:hAnsi="David" w:cs="David"/>
              <w:rtl/>
            </w:rPr>
          </w:rPrChange>
        </w:rPr>
        <w:t>נוספים</w:t>
      </w:r>
      <w:r w:rsidRPr="00A90D62">
        <w:rPr>
          <w:rFonts w:ascii="David" w:eastAsia="David" w:hAnsi="David" w:cs="David"/>
          <w:sz w:val="28"/>
          <w:szCs w:val="28"/>
          <w:rtl/>
          <w:rPrChange w:id="2390" w:author="אברהם" w:date="2012-11-23T10:23:00Z">
            <w:rPr>
              <w:rFonts w:ascii="David" w:eastAsia="David" w:hAnsi="David" w:cs="David"/>
              <w:rtl/>
            </w:rPr>
          </w:rPrChange>
        </w:rPr>
        <w:t xml:space="preserve"> </w:t>
      </w:r>
      <w:r w:rsidRPr="00A90D62">
        <w:rPr>
          <w:rFonts w:ascii="David" w:hAnsi="David" w:cs="David"/>
          <w:sz w:val="28"/>
          <w:szCs w:val="28"/>
          <w:rtl/>
          <w:rPrChange w:id="2391" w:author="אברהם" w:date="2012-11-23T10:23:00Z">
            <w:rPr>
              <w:rFonts w:ascii="David" w:hAnsi="David" w:cs="David"/>
              <w:rtl/>
            </w:rPr>
          </w:rPrChange>
        </w:rPr>
        <w:t>המשפיעים</w:t>
      </w:r>
      <w:r w:rsidRPr="00A90D62">
        <w:rPr>
          <w:rFonts w:ascii="David" w:eastAsia="David" w:hAnsi="David" w:cs="David"/>
          <w:sz w:val="28"/>
          <w:szCs w:val="28"/>
          <w:rtl/>
          <w:rPrChange w:id="2392" w:author="אברהם" w:date="2012-11-23T10:23:00Z">
            <w:rPr>
              <w:rFonts w:ascii="David" w:eastAsia="David" w:hAnsi="David" w:cs="David"/>
              <w:rtl/>
            </w:rPr>
          </w:rPrChange>
        </w:rPr>
        <w:t xml:space="preserve"> </w:t>
      </w:r>
      <w:r w:rsidRPr="00A90D62">
        <w:rPr>
          <w:rFonts w:ascii="David" w:hAnsi="David" w:cs="David"/>
          <w:sz w:val="28"/>
          <w:szCs w:val="28"/>
          <w:rtl/>
          <w:rPrChange w:id="2393" w:author="אברהם" w:date="2012-11-23T10:23:00Z">
            <w:rPr>
              <w:rFonts w:ascii="David" w:hAnsi="David" w:cs="David"/>
              <w:rtl/>
            </w:rPr>
          </w:rPrChange>
        </w:rPr>
        <w:t>על</w:t>
      </w:r>
      <w:r w:rsidRPr="00A90D62">
        <w:rPr>
          <w:rFonts w:ascii="David" w:eastAsia="David" w:hAnsi="David" w:cs="David"/>
          <w:sz w:val="28"/>
          <w:szCs w:val="28"/>
          <w:rtl/>
          <w:rPrChange w:id="2394" w:author="אברהם" w:date="2012-11-23T10:23:00Z">
            <w:rPr>
              <w:rFonts w:ascii="David" w:eastAsia="David" w:hAnsi="David" w:cs="David"/>
              <w:rtl/>
            </w:rPr>
          </w:rPrChange>
        </w:rPr>
        <w:t xml:space="preserve"> </w:t>
      </w:r>
      <w:r w:rsidRPr="00A90D62">
        <w:rPr>
          <w:rFonts w:ascii="David" w:hAnsi="David" w:cs="David"/>
          <w:sz w:val="28"/>
          <w:szCs w:val="28"/>
          <w:rtl/>
          <w:rPrChange w:id="2395" w:author="אברהם" w:date="2012-11-23T10:23:00Z">
            <w:rPr>
              <w:rFonts w:ascii="David" w:hAnsi="David" w:cs="David"/>
              <w:rtl/>
            </w:rPr>
          </w:rPrChange>
        </w:rPr>
        <w:t>ערך</w:t>
      </w:r>
      <w:r w:rsidRPr="00A90D62">
        <w:rPr>
          <w:rFonts w:ascii="David" w:eastAsia="David" w:hAnsi="David" w:cs="David"/>
          <w:sz w:val="28"/>
          <w:szCs w:val="28"/>
          <w:rtl/>
          <w:rPrChange w:id="2396" w:author="אברהם" w:date="2012-11-23T10:23:00Z">
            <w:rPr>
              <w:rFonts w:ascii="David" w:eastAsia="David" w:hAnsi="David" w:cs="David"/>
              <w:rtl/>
            </w:rPr>
          </w:rPrChange>
        </w:rPr>
        <w:t xml:space="preserve"> </w:t>
      </w:r>
      <w:r w:rsidRPr="00A90D62">
        <w:rPr>
          <w:rFonts w:ascii="David" w:hAnsi="David" w:cs="David"/>
          <w:sz w:val="28"/>
          <w:szCs w:val="28"/>
          <w:rtl/>
          <w:rPrChange w:id="2397" w:author="אברהם" w:date="2012-11-23T10:23:00Z">
            <w:rPr>
              <w:rFonts w:ascii="David" w:hAnsi="David" w:cs="David"/>
              <w:rtl/>
            </w:rPr>
          </w:rPrChange>
        </w:rPr>
        <w:t>הקרקע, ואין</w:t>
      </w:r>
      <w:r w:rsidRPr="00A90D62">
        <w:rPr>
          <w:rFonts w:ascii="David" w:eastAsia="David" w:hAnsi="David" w:cs="David"/>
          <w:sz w:val="28"/>
          <w:szCs w:val="28"/>
          <w:rtl/>
          <w:rPrChange w:id="2398" w:author="אברהם" w:date="2012-11-23T10:23:00Z">
            <w:rPr>
              <w:rFonts w:ascii="David" w:eastAsia="David" w:hAnsi="David" w:cs="David"/>
              <w:rtl/>
            </w:rPr>
          </w:rPrChange>
        </w:rPr>
        <w:t xml:space="preserve"> </w:t>
      </w:r>
      <w:r w:rsidRPr="00A90D62">
        <w:rPr>
          <w:rFonts w:ascii="David" w:hAnsi="David" w:cs="David"/>
          <w:sz w:val="28"/>
          <w:szCs w:val="28"/>
          <w:rtl/>
          <w:rPrChange w:id="2399" w:author="אברהם" w:date="2012-11-23T10:23:00Z">
            <w:rPr>
              <w:rFonts w:ascii="David" w:hAnsi="David" w:cs="David"/>
              <w:rtl/>
            </w:rPr>
          </w:rPrChange>
        </w:rPr>
        <w:t>זה</w:t>
      </w:r>
      <w:r w:rsidRPr="00A90D62">
        <w:rPr>
          <w:rFonts w:ascii="David" w:eastAsia="David" w:hAnsi="David" w:cs="David"/>
          <w:sz w:val="28"/>
          <w:szCs w:val="28"/>
          <w:rtl/>
          <w:rPrChange w:id="2400" w:author="אברהם" w:date="2012-11-23T10:23:00Z">
            <w:rPr>
              <w:rFonts w:ascii="David" w:eastAsia="David" w:hAnsi="David" w:cs="David"/>
              <w:rtl/>
            </w:rPr>
          </w:rPrChange>
        </w:rPr>
        <w:t xml:space="preserve"> </w:t>
      </w:r>
      <w:r w:rsidRPr="00A90D62">
        <w:rPr>
          <w:rFonts w:ascii="David" w:hAnsi="David" w:cs="David"/>
          <w:sz w:val="28"/>
          <w:szCs w:val="28"/>
          <w:rtl/>
          <w:rPrChange w:id="2401" w:author="אברהם" w:date="2012-11-23T10:23:00Z">
            <w:rPr>
              <w:rFonts w:ascii="David" w:hAnsi="David" w:cs="David"/>
              <w:rtl/>
            </w:rPr>
          </w:rPrChange>
        </w:rPr>
        <w:t>ברור</w:t>
      </w:r>
      <w:r w:rsidRPr="00A90D62">
        <w:rPr>
          <w:rFonts w:ascii="David" w:eastAsia="David" w:hAnsi="David" w:cs="David"/>
          <w:sz w:val="28"/>
          <w:szCs w:val="28"/>
          <w:rtl/>
          <w:rPrChange w:id="2402" w:author="אברהם" w:date="2012-11-23T10:23:00Z">
            <w:rPr>
              <w:rFonts w:ascii="David" w:eastAsia="David" w:hAnsi="David" w:cs="David"/>
              <w:rtl/>
            </w:rPr>
          </w:rPrChange>
        </w:rPr>
        <w:t xml:space="preserve"> </w:t>
      </w:r>
      <w:r w:rsidRPr="00A90D62">
        <w:rPr>
          <w:rFonts w:ascii="David" w:hAnsi="David" w:cs="David"/>
          <w:sz w:val="28"/>
          <w:szCs w:val="28"/>
          <w:rtl/>
          <w:rPrChange w:id="2403" w:author="אברהם" w:date="2012-11-23T10:23:00Z">
            <w:rPr>
              <w:rFonts w:ascii="David" w:hAnsi="David" w:cs="David"/>
              <w:rtl/>
            </w:rPr>
          </w:rPrChange>
        </w:rPr>
        <w:t>אם</w:t>
      </w:r>
      <w:r w:rsidRPr="00A90D62">
        <w:rPr>
          <w:rFonts w:ascii="David" w:eastAsia="David" w:hAnsi="David" w:cs="David"/>
          <w:sz w:val="28"/>
          <w:szCs w:val="28"/>
          <w:rtl/>
          <w:rPrChange w:id="2404" w:author="אברהם" w:date="2012-11-23T10:23:00Z">
            <w:rPr>
              <w:rFonts w:ascii="David" w:eastAsia="David" w:hAnsi="David" w:cs="David"/>
              <w:rtl/>
            </w:rPr>
          </w:rPrChange>
        </w:rPr>
        <w:t xml:space="preserve"> </w:t>
      </w:r>
      <w:r w:rsidRPr="00A90D62">
        <w:rPr>
          <w:rFonts w:ascii="David" w:hAnsi="David" w:cs="David"/>
          <w:sz w:val="28"/>
          <w:szCs w:val="28"/>
          <w:rtl/>
          <w:rPrChange w:id="2405" w:author="אברהם" w:date="2012-11-23T10:23:00Z">
            <w:rPr>
              <w:rFonts w:ascii="David" w:hAnsi="David" w:cs="David"/>
              <w:rtl/>
            </w:rPr>
          </w:rPrChange>
        </w:rPr>
        <w:t>אפשר</w:t>
      </w:r>
      <w:r w:rsidRPr="00A90D62">
        <w:rPr>
          <w:rFonts w:ascii="David" w:eastAsia="David" w:hAnsi="David" w:cs="David"/>
          <w:sz w:val="28"/>
          <w:szCs w:val="28"/>
          <w:rtl/>
          <w:rPrChange w:id="2406" w:author="אברהם" w:date="2012-11-23T10:23:00Z">
            <w:rPr>
              <w:rFonts w:ascii="David" w:eastAsia="David" w:hAnsi="David" w:cs="David"/>
              <w:rtl/>
            </w:rPr>
          </w:rPrChange>
        </w:rPr>
        <w:t xml:space="preserve"> </w:t>
      </w:r>
      <w:r w:rsidRPr="00A90D62">
        <w:rPr>
          <w:rFonts w:ascii="David" w:hAnsi="David" w:cs="David"/>
          <w:sz w:val="28"/>
          <w:szCs w:val="28"/>
          <w:rtl/>
          <w:rPrChange w:id="2407" w:author="אברהם" w:date="2012-11-23T10:23:00Z">
            <w:rPr>
              <w:rFonts w:ascii="David" w:hAnsi="David" w:cs="David"/>
              <w:rtl/>
            </w:rPr>
          </w:rPrChange>
        </w:rPr>
        <w:t>לחשב</w:t>
      </w:r>
      <w:r w:rsidRPr="00A90D62">
        <w:rPr>
          <w:rFonts w:ascii="David" w:eastAsia="David" w:hAnsi="David" w:cs="David"/>
          <w:sz w:val="28"/>
          <w:szCs w:val="28"/>
          <w:rtl/>
          <w:rPrChange w:id="2408" w:author="אברהם" w:date="2012-11-23T10:23:00Z">
            <w:rPr>
              <w:rFonts w:ascii="David" w:eastAsia="David" w:hAnsi="David" w:cs="David"/>
              <w:rtl/>
            </w:rPr>
          </w:rPrChange>
        </w:rPr>
        <w:t xml:space="preserve"> </w:t>
      </w:r>
      <w:r w:rsidRPr="00A90D62">
        <w:rPr>
          <w:rFonts w:ascii="David" w:hAnsi="David" w:cs="David"/>
          <w:sz w:val="28"/>
          <w:szCs w:val="28"/>
          <w:rtl/>
          <w:rPrChange w:id="2409" w:author="אברהם" w:date="2012-11-23T10:23:00Z">
            <w:rPr>
              <w:rFonts w:ascii="David" w:hAnsi="David" w:cs="David"/>
              <w:rtl/>
            </w:rPr>
          </w:rPrChange>
        </w:rPr>
        <w:t>ערך</w:t>
      </w:r>
      <w:r w:rsidRPr="00A90D62">
        <w:rPr>
          <w:rFonts w:ascii="David" w:eastAsia="David" w:hAnsi="David" w:cs="David"/>
          <w:sz w:val="28"/>
          <w:szCs w:val="28"/>
          <w:rtl/>
          <w:rPrChange w:id="2410" w:author="אברהם" w:date="2012-11-23T10:23:00Z">
            <w:rPr>
              <w:rFonts w:ascii="David" w:eastAsia="David" w:hAnsi="David" w:cs="David"/>
              <w:rtl/>
            </w:rPr>
          </w:rPrChange>
        </w:rPr>
        <w:t xml:space="preserve"> </w:t>
      </w:r>
      <w:r w:rsidRPr="00A90D62">
        <w:rPr>
          <w:rFonts w:ascii="David" w:hAnsi="David" w:cs="David"/>
          <w:sz w:val="28"/>
          <w:szCs w:val="28"/>
          <w:rtl/>
          <w:rPrChange w:id="2411" w:author="אברהם" w:date="2012-11-23T10:23:00Z">
            <w:rPr>
              <w:rFonts w:ascii="David" w:hAnsi="David" w:cs="David"/>
              <w:rtl/>
            </w:rPr>
          </w:rPrChange>
        </w:rPr>
        <w:t>של</w:t>
      </w:r>
      <w:r w:rsidRPr="00A90D62">
        <w:rPr>
          <w:rFonts w:ascii="David" w:eastAsia="David" w:hAnsi="David" w:cs="David"/>
          <w:sz w:val="28"/>
          <w:szCs w:val="28"/>
          <w:rtl/>
          <w:rPrChange w:id="2412" w:author="אברהם" w:date="2012-11-23T10:23:00Z">
            <w:rPr>
              <w:rFonts w:ascii="David" w:eastAsia="David" w:hAnsi="David" w:cs="David"/>
              <w:rtl/>
            </w:rPr>
          </w:rPrChange>
        </w:rPr>
        <w:t xml:space="preserve"> </w:t>
      </w:r>
      <w:r w:rsidRPr="00A90D62">
        <w:rPr>
          <w:rFonts w:ascii="David" w:hAnsi="David" w:cs="David"/>
          <w:sz w:val="28"/>
          <w:szCs w:val="28"/>
          <w:rtl/>
          <w:rPrChange w:id="2413" w:author="אברהם" w:date="2012-11-23T10:23:00Z">
            <w:rPr>
              <w:rFonts w:ascii="David" w:hAnsi="David" w:cs="David"/>
              <w:rtl/>
            </w:rPr>
          </w:rPrChange>
        </w:rPr>
        <w:t>קרקע</w:t>
      </w:r>
      <w:r w:rsidRPr="00A90D62">
        <w:rPr>
          <w:rFonts w:ascii="David" w:eastAsia="David" w:hAnsi="David" w:cs="David"/>
          <w:sz w:val="28"/>
          <w:szCs w:val="28"/>
          <w:rtl/>
          <w:rPrChange w:id="2414" w:author="אברהם" w:date="2012-11-23T10:23:00Z">
            <w:rPr>
              <w:rFonts w:ascii="David" w:eastAsia="David" w:hAnsi="David" w:cs="David"/>
              <w:rtl/>
            </w:rPr>
          </w:rPrChange>
        </w:rPr>
        <w:t xml:space="preserve"> </w:t>
      </w:r>
      <w:r w:rsidRPr="00A90D62">
        <w:rPr>
          <w:rFonts w:ascii="David" w:hAnsi="David" w:cs="David"/>
          <w:sz w:val="28"/>
          <w:szCs w:val="28"/>
          <w:rtl/>
          <w:rPrChange w:id="2415" w:author="אברהם" w:date="2012-11-23T10:23:00Z">
            <w:rPr>
              <w:rFonts w:ascii="David" w:hAnsi="David" w:cs="David"/>
              <w:rtl/>
            </w:rPr>
          </w:rPrChange>
        </w:rPr>
        <w:t>באופן</w:t>
      </w:r>
      <w:r w:rsidRPr="00A90D62">
        <w:rPr>
          <w:rFonts w:ascii="David" w:eastAsia="David" w:hAnsi="David" w:cs="David"/>
          <w:sz w:val="28"/>
          <w:szCs w:val="28"/>
          <w:rtl/>
          <w:rPrChange w:id="2416" w:author="אברהם" w:date="2012-11-23T10:23:00Z">
            <w:rPr>
              <w:rFonts w:ascii="David" w:eastAsia="David" w:hAnsi="David" w:cs="David"/>
              <w:rtl/>
            </w:rPr>
          </w:rPrChange>
        </w:rPr>
        <w:t xml:space="preserve"> </w:t>
      </w:r>
      <w:r w:rsidRPr="00A90D62">
        <w:rPr>
          <w:rFonts w:ascii="David" w:hAnsi="David" w:cs="David"/>
          <w:sz w:val="28"/>
          <w:szCs w:val="28"/>
          <w:rtl/>
          <w:rPrChange w:id="2417" w:author="אברהם" w:date="2012-11-23T10:23:00Z">
            <w:rPr>
              <w:rFonts w:ascii="David" w:hAnsi="David" w:cs="David"/>
              <w:rtl/>
            </w:rPr>
          </w:rPrChange>
        </w:rPr>
        <w:t>אובייקטיבי. ועוד: בימינו</w:t>
      </w:r>
      <w:r w:rsidRPr="00A90D62">
        <w:rPr>
          <w:rFonts w:ascii="David" w:eastAsia="David" w:hAnsi="David" w:cs="David"/>
          <w:sz w:val="28"/>
          <w:szCs w:val="28"/>
          <w:rtl/>
          <w:rPrChange w:id="2418" w:author="אברהם" w:date="2012-11-23T10:23:00Z">
            <w:rPr>
              <w:rFonts w:ascii="David" w:eastAsia="David" w:hAnsi="David" w:cs="David"/>
              <w:rtl/>
            </w:rPr>
          </w:rPrChange>
        </w:rPr>
        <w:t xml:space="preserve"> </w:t>
      </w:r>
      <w:r w:rsidRPr="00A90D62">
        <w:rPr>
          <w:rFonts w:ascii="David" w:hAnsi="David" w:cs="David"/>
          <w:sz w:val="28"/>
          <w:szCs w:val="28"/>
          <w:rtl/>
          <w:rPrChange w:id="2419" w:author="אברהם" w:date="2012-11-23T10:23:00Z">
            <w:rPr>
              <w:rFonts w:ascii="David" w:hAnsi="David" w:cs="David"/>
              <w:rtl/>
            </w:rPr>
          </w:rPrChange>
        </w:rPr>
        <w:t>ערך</w:t>
      </w:r>
      <w:r w:rsidRPr="00A90D62">
        <w:rPr>
          <w:rFonts w:ascii="David" w:eastAsia="David" w:hAnsi="David" w:cs="David"/>
          <w:sz w:val="28"/>
          <w:szCs w:val="28"/>
          <w:rtl/>
          <w:rPrChange w:id="2420" w:author="אברהם" w:date="2012-11-23T10:23:00Z">
            <w:rPr>
              <w:rFonts w:ascii="David" w:eastAsia="David" w:hAnsi="David" w:cs="David"/>
              <w:rtl/>
            </w:rPr>
          </w:rPrChange>
        </w:rPr>
        <w:t xml:space="preserve"> </w:t>
      </w:r>
      <w:r w:rsidRPr="00A90D62">
        <w:rPr>
          <w:rFonts w:ascii="David" w:hAnsi="David" w:cs="David"/>
          <w:sz w:val="28"/>
          <w:szCs w:val="28"/>
          <w:rtl/>
          <w:rPrChange w:id="2421" w:author="אברהם" w:date="2012-11-23T10:23:00Z">
            <w:rPr>
              <w:rFonts w:ascii="David" w:hAnsi="David" w:cs="David"/>
              <w:rtl/>
            </w:rPr>
          </w:rPrChange>
        </w:rPr>
        <w:t>הקרקע</w:t>
      </w:r>
      <w:r w:rsidRPr="00A90D62">
        <w:rPr>
          <w:rFonts w:ascii="David" w:eastAsia="David" w:hAnsi="David" w:cs="David"/>
          <w:sz w:val="28"/>
          <w:szCs w:val="28"/>
          <w:rtl/>
          <w:rPrChange w:id="2422" w:author="אברהם" w:date="2012-11-23T10:23:00Z">
            <w:rPr>
              <w:rFonts w:ascii="David" w:eastAsia="David" w:hAnsi="David" w:cs="David"/>
              <w:rtl/>
            </w:rPr>
          </w:rPrChange>
        </w:rPr>
        <w:t xml:space="preserve"> </w:t>
      </w:r>
      <w:r w:rsidRPr="00A90D62">
        <w:rPr>
          <w:rFonts w:ascii="David" w:hAnsi="David" w:cs="David"/>
          <w:sz w:val="28"/>
          <w:szCs w:val="28"/>
          <w:rtl/>
          <w:rPrChange w:id="2423" w:author="אברהם" w:date="2012-11-23T10:23:00Z">
            <w:rPr>
              <w:rFonts w:ascii="David" w:hAnsi="David" w:cs="David"/>
              <w:rtl/>
            </w:rPr>
          </w:rPrChange>
        </w:rPr>
        <w:t>עשוי</w:t>
      </w:r>
      <w:r w:rsidRPr="00A90D62">
        <w:rPr>
          <w:rFonts w:ascii="David" w:eastAsia="David" w:hAnsi="David" w:cs="David"/>
          <w:sz w:val="28"/>
          <w:szCs w:val="28"/>
          <w:rtl/>
          <w:rPrChange w:id="2424" w:author="אברהם" w:date="2012-11-23T10:23:00Z">
            <w:rPr>
              <w:rFonts w:ascii="David" w:eastAsia="David" w:hAnsi="David" w:cs="David"/>
              <w:rtl/>
            </w:rPr>
          </w:rPrChange>
        </w:rPr>
        <w:t xml:space="preserve"> </w:t>
      </w:r>
      <w:r w:rsidRPr="00A90D62">
        <w:rPr>
          <w:rFonts w:ascii="David" w:hAnsi="David" w:cs="David"/>
          <w:sz w:val="28"/>
          <w:szCs w:val="28"/>
          <w:rtl/>
          <w:rPrChange w:id="2425" w:author="אברהם" w:date="2012-11-23T10:23:00Z">
            <w:rPr>
              <w:rFonts w:ascii="David" w:hAnsi="David" w:cs="David"/>
              <w:rtl/>
            </w:rPr>
          </w:rPrChange>
        </w:rPr>
        <w:t>להשתנות</w:t>
      </w:r>
      <w:r w:rsidRPr="00A90D62">
        <w:rPr>
          <w:rFonts w:ascii="David" w:eastAsia="David" w:hAnsi="David" w:cs="David"/>
          <w:sz w:val="28"/>
          <w:szCs w:val="28"/>
          <w:rtl/>
          <w:rPrChange w:id="2426" w:author="אברהם" w:date="2012-11-23T10:23:00Z">
            <w:rPr>
              <w:rFonts w:ascii="David" w:eastAsia="David" w:hAnsi="David" w:cs="David"/>
              <w:rtl/>
            </w:rPr>
          </w:rPrChange>
        </w:rPr>
        <w:t xml:space="preserve"> </w:t>
      </w:r>
      <w:r w:rsidRPr="00A90D62">
        <w:rPr>
          <w:rFonts w:ascii="David" w:hAnsi="David" w:cs="David"/>
          <w:sz w:val="28"/>
          <w:szCs w:val="28"/>
          <w:rtl/>
          <w:rPrChange w:id="2427" w:author="אברהם" w:date="2012-11-23T10:23:00Z">
            <w:rPr>
              <w:rFonts w:ascii="David" w:hAnsi="David" w:cs="David"/>
              <w:rtl/>
            </w:rPr>
          </w:rPrChange>
        </w:rPr>
        <w:t>באופן</w:t>
      </w:r>
      <w:r w:rsidRPr="00A90D62">
        <w:rPr>
          <w:rFonts w:ascii="David" w:eastAsia="David" w:hAnsi="David" w:cs="David"/>
          <w:sz w:val="28"/>
          <w:szCs w:val="28"/>
          <w:rtl/>
          <w:rPrChange w:id="2428" w:author="אברהם" w:date="2012-11-23T10:23:00Z">
            <w:rPr>
              <w:rFonts w:ascii="David" w:eastAsia="David" w:hAnsi="David" w:cs="David"/>
              <w:rtl/>
            </w:rPr>
          </w:rPrChange>
        </w:rPr>
        <w:t xml:space="preserve"> </w:t>
      </w:r>
      <w:r w:rsidRPr="00A90D62">
        <w:rPr>
          <w:rFonts w:ascii="David" w:hAnsi="David" w:cs="David"/>
          <w:sz w:val="28"/>
          <w:szCs w:val="28"/>
          <w:rtl/>
          <w:rPrChange w:id="2429" w:author="אברהם" w:date="2012-11-23T10:23:00Z">
            <w:rPr>
              <w:rFonts w:ascii="David" w:hAnsi="David" w:cs="David"/>
              <w:rtl/>
            </w:rPr>
          </w:rPrChange>
        </w:rPr>
        <w:t>ניכר</w:t>
      </w:r>
      <w:r w:rsidRPr="00A90D62">
        <w:rPr>
          <w:rFonts w:ascii="David" w:eastAsia="David" w:hAnsi="David" w:cs="David"/>
          <w:sz w:val="28"/>
          <w:szCs w:val="28"/>
          <w:rtl/>
          <w:rPrChange w:id="2430" w:author="אברהם" w:date="2012-11-23T10:23:00Z">
            <w:rPr>
              <w:rFonts w:ascii="David" w:eastAsia="David" w:hAnsi="David" w:cs="David"/>
              <w:rtl/>
            </w:rPr>
          </w:rPrChange>
        </w:rPr>
        <w:t xml:space="preserve"> </w:t>
      </w:r>
      <w:r w:rsidRPr="00A90D62">
        <w:rPr>
          <w:rFonts w:ascii="David" w:hAnsi="David" w:cs="David"/>
          <w:sz w:val="28"/>
          <w:szCs w:val="28"/>
          <w:rtl/>
          <w:rPrChange w:id="2431" w:author="אברהם" w:date="2012-11-23T10:23:00Z">
            <w:rPr>
              <w:rFonts w:ascii="David" w:hAnsi="David" w:cs="David"/>
              <w:rtl/>
            </w:rPr>
          </w:rPrChange>
        </w:rPr>
        <w:t>תוך</w:t>
      </w:r>
      <w:r w:rsidRPr="00A90D62">
        <w:rPr>
          <w:rFonts w:ascii="David" w:eastAsia="David" w:hAnsi="David" w:cs="David"/>
          <w:sz w:val="28"/>
          <w:szCs w:val="28"/>
          <w:rtl/>
          <w:rPrChange w:id="2432" w:author="אברהם" w:date="2012-11-23T10:23:00Z">
            <w:rPr>
              <w:rFonts w:ascii="David" w:eastAsia="David" w:hAnsi="David" w:cs="David"/>
              <w:rtl/>
            </w:rPr>
          </w:rPrChange>
        </w:rPr>
        <w:t xml:space="preserve"> </w:t>
      </w:r>
      <w:r w:rsidRPr="00A90D62">
        <w:rPr>
          <w:rFonts w:ascii="David" w:hAnsi="David" w:cs="David"/>
          <w:sz w:val="28"/>
          <w:szCs w:val="28"/>
          <w:rtl/>
          <w:rPrChange w:id="2433" w:author="אברהם" w:date="2012-11-23T10:23:00Z">
            <w:rPr>
              <w:rFonts w:ascii="David" w:hAnsi="David" w:cs="David"/>
              <w:rtl/>
            </w:rPr>
          </w:rPrChange>
        </w:rPr>
        <w:t>שנים</w:t>
      </w:r>
      <w:r w:rsidRPr="00A90D62">
        <w:rPr>
          <w:rFonts w:ascii="David" w:eastAsia="David" w:hAnsi="David" w:cs="David"/>
          <w:sz w:val="28"/>
          <w:szCs w:val="28"/>
          <w:rtl/>
          <w:rPrChange w:id="2434" w:author="אברהם" w:date="2012-11-23T10:23:00Z">
            <w:rPr>
              <w:rFonts w:ascii="David" w:eastAsia="David" w:hAnsi="David" w:cs="David"/>
              <w:rtl/>
            </w:rPr>
          </w:rPrChange>
        </w:rPr>
        <w:t xml:space="preserve"> </w:t>
      </w:r>
      <w:r w:rsidRPr="00A90D62">
        <w:rPr>
          <w:rFonts w:ascii="David" w:hAnsi="David" w:cs="David"/>
          <w:sz w:val="28"/>
          <w:szCs w:val="28"/>
          <w:rtl/>
          <w:rPrChange w:id="2435" w:author="אברהם" w:date="2012-11-23T10:23:00Z">
            <w:rPr>
              <w:rFonts w:ascii="David" w:hAnsi="David" w:cs="David"/>
              <w:rtl/>
            </w:rPr>
          </w:rPrChange>
        </w:rPr>
        <w:t>ספורות, ולפיכך, גם</w:t>
      </w:r>
      <w:r w:rsidRPr="00A90D62">
        <w:rPr>
          <w:rFonts w:ascii="David" w:eastAsia="David" w:hAnsi="David" w:cs="David"/>
          <w:sz w:val="28"/>
          <w:szCs w:val="28"/>
          <w:rtl/>
          <w:rPrChange w:id="2436" w:author="אברהם" w:date="2012-11-23T10:23:00Z">
            <w:rPr>
              <w:rFonts w:ascii="David" w:eastAsia="David" w:hAnsi="David" w:cs="David"/>
              <w:rtl/>
            </w:rPr>
          </w:rPrChange>
        </w:rPr>
        <w:t xml:space="preserve"> </w:t>
      </w:r>
      <w:r w:rsidRPr="00A90D62">
        <w:rPr>
          <w:rFonts w:ascii="David" w:hAnsi="David" w:cs="David"/>
          <w:sz w:val="28"/>
          <w:szCs w:val="28"/>
          <w:rtl/>
          <w:rPrChange w:id="2437" w:author="אברהם" w:date="2012-11-23T10:23:00Z">
            <w:rPr>
              <w:rFonts w:ascii="David" w:hAnsi="David" w:cs="David"/>
              <w:rtl/>
            </w:rPr>
          </w:rPrChange>
        </w:rPr>
        <w:t>אם</w:t>
      </w:r>
      <w:r w:rsidRPr="00A90D62">
        <w:rPr>
          <w:rFonts w:ascii="David" w:eastAsia="David" w:hAnsi="David" w:cs="David"/>
          <w:sz w:val="28"/>
          <w:szCs w:val="28"/>
          <w:rtl/>
          <w:rPrChange w:id="2438" w:author="אברהם" w:date="2012-11-23T10:23:00Z">
            <w:rPr>
              <w:rFonts w:ascii="David" w:eastAsia="David" w:hAnsi="David" w:cs="David"/>
              <w:rtl/>
            </w:rPr>
          </w:rPrChange>
        </w:rPr>
        <w:t xml:space="preserve"> </w:t>
      </w:r>
      <w:r w:rsidRPr="00A90D62">
        <w:rPr>
          <w:rFonts w:ascii="David" w:hAnsi="David" w:cs="David"/>
          <w:sz w:val="28"/>
          <w:szCs w:val="28"/>
          <w:rtl/>
          <w:rPrChange w:id="2439" w:author="אברהם" w:date="2012-11-23T10:23:00Z">
            <w:rPr>
              <w:rFonts w:ascii="David" w:hAnsi="David" w:cs="David"/>
              <w:rtl/>
            </w:rPr>
          </w:rPrChange>
        </w:rPr>
        <w:t>בחלוקה</w:t>
      </w:r>
      <w:r w:rsidRPr="00A90D62">
        <w:rPr>
          <w:rFonts w:ascii="David" w:eastAsia="David" w:hAnsi="David" w:cs="David"/>
          <w:sz w:val="28"/>
          <w:szCs w:val="28"/>
          <w:rtl/>
          <w:rPrChange w:id="2440" w:author="אברהם" w:date="2012-11-23T10:23:00Z">
            <w:rPr>
              <w:rFonts w:ascii="David" w:eastAsia="David" w:hAnsi="David" w:cs="David"/>
              <w:rtl/>
            </w:rPr>
          </w:rPrChange>
        </w:rPr>
        <w:t xml:space="preserve"> </w:t>
      </w:r>
      <w:r w:rsidRPr="00A90D62">
        <w:rPr>
          <w:rFonts w:ascii="David" w:hAnsi="David" w:cs="David"/>
          <w:sz w:val="28"/>
          <w:szCs w:val="28"/>
          <w:rtl/>
          <w:rPrChange w:id="2441" w:author="אברהם" w:date="2012-11-23T10:23:00Z">
            <w:rPr>
              <w:rFonts w:ascii="David" w:hAnsi="David" w:cs="David"/>
              <w:rtl/>
            </w:rPr>
          </w:rPrChange>
        </w:rPr>
        <w:t>הראשונית</w:t>
      </w:r>
      <w:r w:rsidRPr="00A90D62">
        <w:rPr>
          <w:rFonts w:ascii="David" w:eastAsia="David" w:hAnsi="David" w:cs="David"/>
          <w:sz w:val="28"/>
          <w:szCs w:val="28"/>
          <w:rtl/>
          <w:rPrChange w:id="2442" w:author="אברהם" w:date="2012-11-23T10:23:00Z">
            <w:rPr>
              <w:rFonts w:ascii="David" w:eastAsia="David" w:hAnsi="David" w:cs="David"/>
              <w:rtl/>
            </w:rPr>
          </w:rPrChange>
        </w:rPr>
        <w:t xml:space="preserve"> </w:t>
      </w:r>
      <w:r w:rsidRPr="00A90D62">
        <w:rPr>
          <w:rFonts w:ascii="David" w:hAnsi="David" w:cs="David"/>
          <w:sz w:val="28"/>
          <w:szCs w:val="28"/>
          <w:rtl/>
          <w:rPrChange w:id="2443" w:author="אברהם" w:date="2012-11-23T10:23:00Z">
            <w:rPr>
              <w:rFonts w:ascii="David" w:hAnsi="David" w:cs="David"/>
              <w:rtl/>
            </w:rPr>
          </w:rPrChange>
        </w:rPr>
        <w:t>כל</w:t>
      </w:r>
      <w:r w:rsidRPr="00A90D62">
        <w:rPr>
          <w:rFonts w:ascii="David" w:eastAsia="David" w:hAnsi="David" w:cs="David"/>
          <w:sz w:val="28"/>
          <w:szCs w:val="28"/>
          <w:rtl/>
          <w:rPrChange w:id="2444" w:author="אברהם" w:date="2012-11-23T10:23:00Z">
            <w:rPr>
              <w:rFonts w:ascii="David" w:eastAsia="David" w:hAnsi="David" w:cs="David"/>
              <w:rtl/>
            </w:rPr>
          </w:rPrChange>
        </w:rPr>
        <w:t xml:space="preserve"> </w:t>
      </w:r>
      <w:r w:rsidRPr="00A90D62">
        <w:rPr>
          <w:rFonts w:ascii="David" w:hAnsi="David" w:cs="David"/>
          <w:sz w:val="28"/>
          <w:szCs w:val="28"/>
          <w:rtl/>
          <w:rPrChange w:id="2445" w:author="אברהם" w:date="2012-11-23T10:23:00Z">
            <w:rPr>
              <w:rFonts w:ascii="David" w:hAnsi="David" w:cs="David"/>
              <w:rtl/>
            </w:rPr>
          </w:rPrChange>
        </w:rPr>
        <w:t>אזרח</w:t>
      </w:r>
      <w:r w:rsidRPr="00A90D62">
        <w:rPr>
          <w:rFonts w:ascii="David" w:eastAsia="David" w:hAnsi="David" w:cs="David"/>
          <w:sz w:val="28"/>
          <w:szCs w:val="28"/>
          <w:rtl/>
          <w:rPrChange w:id="2446" w:author="אברהם" w:date="2012-11-23T10:23:00Z">
            <w:rPr>
              <w:rFonts w:ascii="David" w:eastAsia="David" w:hAnsi="David" w:cs="David"/>
              <w:rtl/>
            </w:rPr>
          </w:rPrChange>
        </w:rPr>
        <w:t xml:space="preserve"> </w:t>
      </w:r>
      <w:r w:rsidRPr="00A90D62">
        <w:rPr>
          <w:rFonts w:ascii="David" w:hAnsi="David" w:cs="David"/>
          <w:sz w:val="28"/>
          <w:szCs w:val="28"/>
          <w:rtl/>
          <w:rPrChange w:id="2447" w:author="אברהם" w:date="2012-11-23T10:23:00Z">
            <w:rPr>
              <w:rFonts w:ascii="David" w:hAnsi="David" w:cs="David"/>
              <w:rtl/>
            </w:rPr>
          </w:rPrChange>
        </w:rPr>
        <w:t>יקבל</w:t>
      </w:r>
      <w:r w:rsidRPr="00A90D62">
        <w:rPr>
          <w:rFonts w:ascii="David" w:eastAsia="David" w:hAnsi="David" w:cs="David"/>
          <w:sz w:val="28"/>
          <w:szCs w:val="28"/>
          <w:rtl/>
          <w:rPrChange w:id="2448" w:author="אברהם" w:date="2012-11-23T10:23:00Z">
            <w:rPr>
              <w:rFonts w:ascii="David" w:eastAsia="David" w:hAnsi="David" w:cs="David"/>
              <w:rtl/>
            </w:rPr>
          </w:rPrChange>
        </w:rPr>
        <w:t xml:space="preserve"> </w:t>
      </w:r>
      <w:r w:rsidRPr="00A90D62">
        <w:rPr>
          <w:rFonts w:ascii="David" w:hAnsi="David" w:cs="David"/>
          <w:sz w:val="28"/>
          <w:szCs w:val="28"/>
          <w:rtl/>
          <w:rPrChange w:id="2449" w:author="אברהם" w:date="2012-11-23T10:23:00Z">
            <w:rPr>
              <w:rFonts w:ascii="David" w:hAnsi="David" w:cs="David"/>
              <w:rtl/>
            </w:rPr>
          </w:rPrChange>
        </w:rPr>
        <w:t>קרקע</w:t>
      </w:r>
      <w:r w:rsidRPr="00A90D62">
        <w:rPr>
          <w:rFonts w:ascii="David" w:eastAsia="David" w:hAnsi="David" w:cs="David"/>
          <w:sz w:val="28"/>
          <w:szCs w:val="28"/>
          <w:rtl/>
          <w:rPrChange w:id="2450" w:author="אברהם" w:date="2012-11-23T10:23:00Z">
            <w:rPr>
              <w:rFonts w:ascii="David" w:eastAsia="David" w:hAnsi="David" w:cs="David"/>
              <w:rtl/>
            </w:rPr>
          </w:rPrChange>
        </w:rPr>
        <w:t xml:space="preserve"> </w:t>
      </w:r>
      <w:r w:rsidRPr="00A90D62">
        <w:rPr>
          <w:rFonts w:ascii="David" w:hAnsi="David" w:cs="David"/>
          <w:sz w:val="28"/>
          <w:szCs w:val="28"/>
          <w:rtl/>
          <w:rPrChange w:id="2451" w:author="אברהם" w:date="2012-11-23T10:23:00Z">
            <w:rPr>
              <w:rFonts w:ascii="David" w:hAnsi="David" w:cs="David"/>
              <w:rtl/>
            </w:rPr>
          </w:rPrChange>
        </w:rPr>
        <w:t>באותו</w:t>
      </w:r>
      <w:r w:rsidRPr="00A90D62">
        <w:rPr>
          <w:rFonts w:ascii="David" w:eastAsia="David" w:hAnsi="David" w:cs="David"/>
          <w:sz w:val="28"/>
          <w:szCs w:val="28"/>
          <w:rtl/>
          <w:rPrChange w:id="2452" w:author="אברהם" w:date="2012-11-23T10:23:00Z">
            <w:rPr>
              <w:rFonts w:ascii="David" w:eastAsia="David" w:hAnsi="David" w:cs="David"/>
              <w:rtl/>
            </w:rPr>
          </w:rPrChange>
        </w:rPr>
        <w:t xml:space="preserve"> </w:t>
      </w:r>
      <w:r w:rsidRPr="00A90D62">
        <w:rPr>
          <w:rFonts w:ascii="David" w:hAnsi="David" w:cs="David"/>
          <w:sz w:val="28"/>
          <w:szCs w:val="28"/>
          <w:rtl/>
          <w:rPrChange w:id="2453" w:author="אברהם" w:date="2012-11-23T10:23:00Z">
            <w:rPr>
              <w:rFonts w:ascii="David" w:hAnsi="David" w:cs="David"/>
              <w:rtl/>
            </w:rPr>
          </w:rPrChange>
        </w:rPr>
        <w:t>ערך,  מסתבר</w:t>
      </w:r>
      <w:r w:rsidRPr="00A90D62">
        <w:rPr>
          <w:rFonts w:ascii="David" w:eastAsia="David" w:hAnsi="David" w:cs="David"/>
          <w:sz w:val="28"/>
          <w:szCs w:val="28"/>
          <w:rtl/>
          <w:rPrChange w:id="2454" w:author="אברהם" w:date="2012-11-23T10:23:00Z">
            <w:rPr>
              <w:rFonts w:ascii="David" w:eastAsia="David" w:hAnsi="David" w:cs="David"/>
              <w:rtl/>
            </w:rPr>
          </w:rPrChange>
        </w:rPr>
        <w:t xml:space="preserve"> </w:t>
      </w:r>
      <w:r w:rsidRPr="00A90D62">
        <w:rPr>
          <w:rFonts w:ascii="David" w:hAnsi="David" w:cs="David"/>
          <w:sz w:val="28"/>
          <w:szCs w:val="28"/>
          <w:rtl/>
          <w:rPrChange w:id="2455" w:author="אברהם" w:date="2012-11-23T10:23:00Z">
            <w:rPr>
              <w:rFonts w:ascii="David" w:hAnsi="David" w:cs="David"/>
              <w:rtl/>
            </w:rPr>
          </w:rPrChange>
        </w:rPr>
        <w:t>שביובל</w:t>
      </w:r>
      <w:r w:rsidRPr="00A90D62">
        <w:rPr>
          <w:rFonts w:ascii="David" w:eastAsia="David" w:hAnsi="David" w:cs="David"/>
          <w:sz w:val="28"/>
          <w:szCs w:val="28"/>
          <w:rtl/>
          <w:rPrChange w:id="2456" w:author="אברהם" w:date="2012-11-23T10:23:00Z">
            <w:rPr>
              <w:rFonts w:ascii="David" w:eastAsia="David" w:hAnsi="David" w:cs="David"/>
              <w:rtl/>
            </w:rPr>
          </w:rPrChange>
        </w:rPr>
        <w:t xml:space="preserve"> </w:t>
      </w:r>
      <w:r w:rsidRPr="00A90D62">
        <w:rPr>
          <w:rFonts w:ascii="David" w:hAnsi="David" w:cs="David"/>
          <w:sz w:val="28"/>
          <w:szCs w:val="28"/>
          <w:rtl/>
          <w:rPrChange w:id="2457" w:author="אברהם" w:date="2012-11-23T10:23:00Z">
            <w:rPr>
              <w:rFonts w:ascii="David" w:hAnsi="David" w:cs="David"/>
              <w:rtl/>
            </w:rPr>
          </w:rPrChange>
        </w:rPr>
        <w:t>הבא, כאשר</w:t>
      </w:r>
      <w:r w:rsidRPr="00A90D62">
        <w:rPr>
          <w:rFonts w:ascii="David" w:eastAsia="David" w:hAnsi="David" w:cs="David"/>
          <w:sz w:val="28"/>
          <w:szCs w:val="28"/>
          <w:rtl/>
          <w:rPrChange w:id="2458" w:author="אברהם" w:date="2012-11-23T10:23:00Z">
            <w:rPr>
              <w:rFonts w:ascii="David" w:eastAsia="David" w:hAnsi="David" w:cs="David"/>
              <w:rtl/>
            </w:rPr>
          </w:rPrChange>
        </w:rPr>
        <w:t xml:space="preserve"> </w:t>
      </w:r>
      <w:r w:rsidRPr="00A90D62">
        <w:rPr>
          <w:rFonts w:ascii="David" w:hAnsi="David" w:cs="David"/>
          <w:sz w:val="28"/>
          <w:szCs w:val="28"/>
          <w:rtl/>
          <w:rPrChange w:id="2459" w:author="אברהם" w:date="2012-11-23T10:23:00Z">
            <w:rPr>
              <w:rFonts w:ascii="David" w:hAnsi="David" w:cs="David"/>
              <w:rtl/>
            </w:rPr>
          </w:rPrChange>
        </w:rPr>
        <w:t>כל</w:t>
      </w:r>
      <w:r w:rsidRPr="00A90D62">
        <w:rPr>
          <w:rFonts w:ascii="David" w:eastAsia="David" w:hAnsi="David" w:cs="David"/>
          <w:sz w:val="28"/>
          <w:szCs w:val="28"/>
          <w:rtl/>
          <w:rPrChange w:id="2460" w:author="אברהם" w:date="2012-11-23T10:23:00Z">
            <w:rPr>
              <w:rFonts w:ascii="David" w:eastAsia="David" w:hAnsi="David" w:cs="David"/>
              <w:rtl/>
            </w:rPr>
          </w:rPrChange>
        </w:rPr>
        <w:t xml:space="preserve"> </w:t>
      </w:r>
      <w:r w:rsidRPr="00A90D62">
        <w:rPr>
          <w:rFonts w:ascii="David" w:hAnsi="David" w:cs="David"/>
          <w:sz w:val="28"/>
          <w:szCs w:val="28"/>
          <w:rtl/>
          <w:rPrChange w:id="2461" w:author="אברהם" w:date="2012-11-23T10:23:00Z">
            <w:rPr>
              <w:rFonts w:ascii="David" w:hAnsi="David" w:cs="David"/>
              <w:rtl/>
            </w:rPr>
          </w:rPrChange>
        </w:rPr>
        <w:t>אחד</w:t>
      </w:r>
      <w:r w:rsidRPr="00A90D62">
        <w:rPr>
          <w:rFonts w:ascii="David" w:eastAsia="David" w:hAnsi="David" w:cs="David"/>
          <w:sz w:val="28"/>
          <w:szCs w:val="28"/>
          <w:rtl/>
          <w:rPrChange w:id="2462" w:author="אברהם" w:date="2012-11-23T10:23:00Z">
            <w:rPr>
              <w:rFonts w:ascii="David" w:eastAsia="David" w:hAnsi="David" w:cs="David"/>
              <w:rtl/>
            </w:rPr>
          </w:rPrChange>
        </w:rPr>
        <w:t xml:space="preserve"> </w:t>
      </w:r>
      <w:r w:rsidRPr="00A90D62">
        <w:rPr>
          <w:rFonts w:ascii="David" w:hAnsi="David" w:cs="David"/>
          <w:sz w:val="28"/>
          <w:szCs w:val="28"/>
          <w:rtl/>
          <w:rPrChange w:id="2463" w:author="אברהם" w:date="2012-11-23T10:23:00Z">
            <w:rPr>
              <w:rFonts w:ascii="David" w:hAnsi="David" w:cs="David"/>
              <w:rtl/>
            </w:rPr>
          </w:rPrChange>
        </w:rPr>
        <w:t>יקבל</w:t>
      </w:r>
      <w:r w:rsidRPr="00A90D62">
        <w:rPr>
          <w:rFonts w:ascii="David" w:eastAsia="David" w:hAnsi="David" w:cs="David"/>
          <w:sz w:val="28"/>
          <w:szCs w:val="28"/>
          <w:rtl/>
          <w:rPrChange w:id="2464" w:author="אברהם" w:date="2012-11-23T10:23:00Z">
            <w:rPr>
              <w:rFonts w:ascii="David" w:eastAsia="David" w:hAnsi="David" w:cs="David"/>
              <w:rtl/>
            </w:rPr>
          </w:rPrChange>
        </w:rPr>
        <w:t xml:space="preserve"> </w:t>
      </w:r>
      <w:r w:rsidRPr="00A90D62">
        <w:rPr>
          <w:rFonts w:ascii="David" w:hAnsi="David" w:cs="David"/>
          <w:sz w:val="28"/>
          <w:szCs w:val="28"/>
          <w:rtl/>
          <w:rPrChange w:id="2465" w:author="אברהם" w:date="2012-11-23T10:23:00Z">
            <w:rPr>
              <w:rFonts w:ascii="David" w:hAnsi="David" w:cs="David"/>
              <w:rtl/>
            </w:rPr>
          </w:rPrChange>
        </w:rPr>
        <w:t>בחזרה</w:t>
      </w:r>
      <w:r w:rsidRPr="00A90D62">
        <w:rPr>
          <w:rFonts w:ascii="David" w:eastAsia="David" w:hAnsi="David" w:cs="David"/>
          <w:sz w:val="28"/>
          <w:szCs w:val="28"/>
          <w:rtl/>
          <w:rPrChange w:id="2466" w:author="אברהם" w:date="2012-11-23T10:23:00Z">
            <w:rPr>
              <w:rFonts w:ascii="David" w:eastAsia="David" w:hAnsi="David" w:cs="David"/>
              <w:rtl/>
            </w:rPr>
          </w:rPrChange>
        </w:rPr>
        <w:t xml:space="preserve"> </w:t>
      </w:r>
      <w:r w:rsidRPr="00A90D62">
        <w:rPr>
          <w:rFonts w:ascii="David" w:hAnsi="David" w:cs="David"/>
          <w:sz w:val="28"/>
          <w:szCs w:val="28"/>
          <w:rtl/>
          <w:rPrChange w:id="2467" w:author="אברהם" w:date="2012-11-23T10:23:00Z">
            <w:rPr>
              <w:rFonts w:ascii="David" w:hAnsi="David" w:cs="David"/>
              <w:rtl/>
            </w:rPr>
          </w:rPrChange>
        </w:rPr>
        <w:t>את</w:t>
      </w:r>
      <w:r w:rsidRPr="00A90D62">
        <w:rPr>
          <w:rFonts w:ascii="David" w:eastAsia="David" w:hAnsi="David" w:cs="David"/>
          <w:sz w:val="28"/>
          <w:szCs w:val="28"/>
          <w:rtl/>
          <w:rPrChange w:id="2468" w:author="אברהם" w:date="2012-11-23T10:23:00Z">
            <w:rPr>
              <w:rFonts w:ascii="David" w:eastAsia="David" w:hAnsi="David" w:cs="David"/>
              <w:rtl/>
            </w:rPr>
          </w:rPrChange>
        </w:rPr>
        <w:t xml:space="preserve"> </w:t>
      </w:r>
      <w:r w:rsidRPr="00A90D62">
        <w:rPr>
          <w:rFonts w:ascii="David" w:hAnsi="David" w:cs="David"/>
          <w:sz w:val="28"/>
          <w:szCs w:val="28"/>
          <w:rtl/>
          <w:rPrChange w:id="2469" w:author="אברהם" w:date="2012-11-23T10:23:00Z">
            <w:rPr>
              <w:rFonts w:ascii="David" w:hAnsi="David" w:cs="David"/>
              <w:rtl/>
            </w:rPr>
          </w:rPrChange>
        </w:rPr>
        <w:t>נחלתו</w:t>
      </w:r>
      <w:r w:rsidRPr="00A90D62">
        <w:rPr>
          <w:rFonts w:ascii="David" w:eastAsia="David" w:hAnsi="David" w:cs="David"/>
          <w:sz w:val="28"/>
          <w:szCs w:val="28"/>
          <w:rtl/>
          <w:rPrChange w:id="2470" w:author="אברהם" w:date="2012-11-23T10:23:00Z">
            <w:rPr>
              <w:rFonts w:ascii="David" w:eastAsia="David" w:hAnsi="David" w:cs="David"/>
              <w:rtl/>
            </w:rPr>
          </w:rPrChange>
        </w:rPr>
        <w:t xml:space="preserve"> </w:t>
      </w:r>
      <w:r w:rsidRPr="00A90D62">
        <w:rPr>
          <w:rFonts w:ascii="David" w:hAnsi="David" w:cs="David"/>
          <w:sz w:val="28"/>
          <w:szCs w:val="28"/>
          <w:rtl/>
          <w:rPrChange w:id="2471" w:author="אברהם" w:date="2012-11-23T10:23:00Z">
            <w:rPr>
              <w:rFonts w:ascii="David" w:hAnsi="David" w:cs="David"/>
              <w:rtl/>
            </w:rPr>
          </w:rPrChange>
        </w:rPr>
        <w:t>הראשונה, הערך</w:t>
      </w:r>
      <w:r w:rsidRPr="00A90D62">
        <w:rPr>
          <w:rFonts w:ascii="David" w:eastAsia="David" w:hAnsi="David" w:cs="David"/>
          <w:sz w:val="28"/>
          <w:szCs w:val="28"/>
          <w:rtl/>
          <w:rPrChange w:id="2472" w:author="אברהם" w:date="2012-11-23T10:23:00Z">
            <w:rPr>
              <w:rFonts w:ascii="David" w:eastAsia="David" w:hAnsi="David" w:cs="David"/>
              <w:rtl/>
            </w:rPr>
          </w:rPrChange>
        </w:rPr>
        <w:t xml:space="preserve"> </w:t>
      </w:r>
      <w:r w:rsidRPr="00A90D62">
        <w:rPr>
          <w:rFonts w:ascii="David" w:hAnsi="David" w:cs="David"/>
          <w:sz w:val="28"/>
          <w:szCs w:val="28"/>
          <w:rtl/>
          <w:rPrChange w:id="2473" w:author="אברהם" w:date="2012-11-23T10:23:00Z">
            <w:rPr>
              <w:rFonts w:ascii="David" w:hAnsi="David" w:cs="David"/>
              <w:rtl/>
            </w:rPr>
          </w:rPrChange>
        </w:rPr>
        <w:t>כבר</w:t>
      </w:r>
      <w:r w:rsidRPr="00A90D62">
        <w:rPr>
          <w:rFonts w:ascii="David" w:eastAsia="David" w:hAnsi="David" w:cs="David"/>
          <w:sz w:val="28"/>
          <w:szCs w:val="28"/>
          <w:rtl/>
          <w:rPrChange w:id="2474" w:author="אברהם" w:date="2012-11-23T10:23:00Z">
            <w:rPr>
              <w:rFonts w:ascii="David" w:eastAsia="David" w:hAnsi="David" w:cs="David"/>
              <w:rtl/>
            </w:rPr>
          </w:rPrChange>
        </w:rPr>
        <w:t xml:space="preserve"> </w:t>
      </w:r>
      <w:r w:rsidRPr="00A90D62">
        <w:rPr>
          <w:rFonts w:ascii="David" w:hAnsi="David" w:cs="David"/>
          <w:sz w:val="28"/>
          <w:szCs w:val="28"/>
          <w:rtl/>
          <w:rPrChange w:id="2475" w:author="אברהם" w:date="2012-11-23T10:23:00Z">
            <w:rPr>
              <w:rFonts w:ascii="David" w:hAnsi="David" w:cs="David"/>
              <w:rtl/>
            </w:rPr>
          </w:rPrChange>
        </w:rPr>
        <w:t>יהיה</w:t>
      </w:r>
      <w:r w:rsidRPr="00A90D62">
        <w:rPr>
          <w:rFonts w:ascii="David" w:eastAsia="David" w:hAnsi="David" w:cs="David"/>
          <w:sz w:val="28"/>
          <w:szCs w:val="28"/>
          <w:rtl/>
          <w:rPrChange w:id="2476" w:author="אברהם" w:date="2012-11-23T10:23:00Z">
            <w:rPr>
              <w:rFonts w:ascii="David" w:eastAsia="David" w:hAnsi="David" w:cs="David"/>
              <w:rtl/>
            </w:rPr>
          </w:rPrChange>
        </w:rPr>
        <w:t xml:space="preserve"> </w:t>
      </w:r>
      <w:r w:rsidRPr="00A90D62">
        <w:rPr>
          <w:rFonts w:ascii="David" w:hAnsi="David" w:cs="David"/>
          <w:sz w:val="28"/>
          <w:szCs w:val="28"/>
          <w:rtl/>
          <w:rPrChange w:id="2477" w:author="אברהם" w:date="2012-11-23T10:23:00Z">
            <w:rPr>
              <w:rFonts w:ascii="David" w:hAnsi="David" w:cs="David"/>
              <w:rtl/>
            </w:rPr>
          </w:rPrChange>
        </w:rPr>
        <w:t>שונה. אם</w:t>
      </w:r>
      <w:r w:rsidRPr="00A90D62">
        <w:rPr>
          <w:rFonts w:ascii="David" w:eastAsia="David" w:hAnsi="David" w:cs="David"/>
          <w:sz w:val="28"/>
          <w:szCs w:val="28"/>
          <w:rtl/>
          <w:rPrChange w:id="2478" w:author="אברהם" w:date="2012-11-23T10:23:00Z">
            <w:rPr>
              <w:rFonts w:ascii="David" w:eastAsia="David" w:hAnsi="David" w:cs="David"/>
              <w:rtl/>
            </w:rPr>
          </w:rPrChange>
        </w:rPr>
        <w:t xml:space="preserve"> </w:t>
      </w:r>
      <w:r w:rsidRPr="00A90D62">
        <w:rPr>
          <w:rFonts w:ascii="David" w:hAnsi="David" w:cs="David"/>
          <w:sz w:val="28"/>
          <w:szCs w:val="28"/>
          <w:rtl/>
          <w:rPrChange w:id="2479" w:author="אברהם" w:date="2012-11-23T10:23:00Z">
            <w:rPr>
              <w:rFonts w:ascii="David" w:hAnsi="David" w:cs="David"/>
              <w:rtl/>
            </w:rPr>
          </w:rPrChange>
        </w:rPr>
        <w:t>כך, האם</w:t>
      </w:r>
      <w:r w:rsidRPr="00A90D62">
        <w:rPr>
          <w:rFonts w:ascii="David" w:eastAsia="David" w:hAnsi="David" w:cs="David"/>
          <w:sz w:val="28"/>
          <w:szCs w:val="28"/>
          <w:rtl/>
          <w:rPrChange w:id="2480" w:author="אברהם" w:date="2012-11-23T10:23:00Z">
            <w:rPr>
              <w:rFonts w:ascii="David" w:eastAsia="David" w:hAnsi="David" w:cs="David"/>
              <w:rtl/>
            </w:rPr>
          </w:rPrChange>
        </w:rPr>
        <w:t xml:space="preserve"> </w:t>
      </w:r>
      <w:r w:rsidRPr="00A90D62">
        <w:rPr>
          <w:rFonts w:ascii="David" w:hAnsi="David" w:cs="David"/>
          <w:sz w:val="28"/>
          <w:szCs w:val="28"/>
          <w:rtl/>
          <w:rPrChange w:id="2481" w:author="אברהם" w:date="2012-11-23T10:23:00Z">
            <w:rPr>
              <w:rFonts w:ascii="David" w:hAnsi="David" w:cs="David"/>
              <w:rtl/>
            </w:rPr>
          </w:rPrChange>
        </w:rPr>
        <w:t>בכלל</w:t>
      </w:r>
      <w:r w:rsidRPr="00A90D62">
        <w:rPr>
          <w:rFonts w:ascii="David" w:eastAsia="David" w:hAnsi="David" w:cs="David"/>
          <w:sz w:val="28"/>
          <w:szCs w:val="28"/>
          <w:rtl/>
          <w:rPrChange w:id="2482" w:author="אברהם" w:date="2012-11-23T10:23:00Z">
            <w:rPr>
              <w:rFonts w:ascii="David" w:eastAsia="David" w:hAnsi="David" w:cs="David"/>
              <w:rtl/>
            </w:rPr>
          </w:rPrChange>
        </w:rPr>
        <w:t xml:space="preserve"> </w:t>
      </w:r>
      <w:r w:rsidRPr="00A90D62">
        <w:rPr>
          <w:rFonts w:ascii="David" w:hAnsi="David" w:cs="David"/>
          <w:sz w:val="28"/>
          <w:szCs w:val="28"/>
          <w:rtl/>
          <w:rPrChange w:id="2483" w:author="אברהם" w:date="2012-11-23T10:23:00Z">
            <w:rPr>
              <w:rFonts w:ascii="David" w:hAnsi="David" w:cs="David"/>
              <w:rtl/>
            </w:rPr>
          </w:rPrChange>
        </w:rPr>
        <w:t>יש</w:t>
      </w:r>
      <w:r w:rsidRPr="00A90D62">
        <w:rPr>
          <w:rFonts w:ascii="David" w:eastAsia="David" w:hAnsi="David" w:cs="David"/>
          <w:sz w:val="28"/>
          <w:szCs w:val="28"/>
          <w:rtl/>
          <w:rPrChange w:id="2484" w:author="אברהם" w:date="2012-11-23T10:23:00Z">
            <w:rPr>
              <w:rFonts w:ascii="David" w:eastAsia="David" w:hAnsi="David" w:cs="David"/>
              <w:rtl/>
            </w:rPr>
          </w:rPrChange>
        </w:rPr>
        <w:t xml:space="preserve"> </w:t>
      </w:r>
      <w:r w:rsidRPr="00A90D62">
        <w:rPr>
          <w:rFonts w:ascii="David" w:hAnsi="David" w:cs="David"/>
          <w:sz w:val="28"/>
          <w:szCs w:val="28"/>
          <w:rtl/>
          <w:rPrChange w:id="2485" w:author="אברהם" w:date="2012-11-23T10:23:00Z">
            <w:rPr>
              <w:rFonts w:ascii="David" w:hAnsi="David" w:cs="David"/>
              <w:rtl/>
            </w:rPr>
          </w:rPrChange>
        </w:rPr>
        <w:t>טעם</w:t>
      </w:r>
      <w:r w:rsidRPr="00A90D62">
        <w:rPr>
          <w:rFonts w:ascii="David" w:eastAsia="David" w:hAnsi="David" w:cs="David"/>
          <w:sz w:val="28"/>
          <w:szCs w:val="28"/>
          <w:rtl/>
          <w:rPrChange w:id="2486" w:author="אברהם" w:date="2012-11-23T10:23:00Z">
            <w:rPr>
              <w:rFonts w:ascii="David" w:eastAsia="David" w:hAnsi="David" w:cs="David"/>
              <w:rtl/>
            </w:rPr>
          </w:rPrChange>
        </w:rPr>
        <w:t xml:space="preserve"> </w:t>
      </w:r>
      <w:r w:rsidRPr="00A90D62">
        <w:rPr>
          <w:rFonts w:ascii="David" w:hAnsi="David" w:cs="David"/>
          <w:sz w:val="28"/>
          <w:szCs w:val="28"/>
          <w:rtl/>
          <w:rPrChange w:id="2487" w:author="אברהם" w:date="2012-11-23T10:23:00Z">
            <w:rPr>
              <w:rFonts w:ascii="David" w:hAnsi="David" w:cs="David"/>
              <w:rtl/>
            </w:rPr>
          </w:rPrChange>
        </w:rPr>
        <w:t>לבצע</w:t>
      </w:r>
      <w:r w:rsidRPr="00A90D62">
        <w:rPr>
          <w:rFonts w:ascii="David" w:eastAsia="David" w:hAnsi="David" w:cs="David"/>
          <w:sz w:val="28"/>
          <w:szCs w:val="28"/>
          <w:rtl/>
          <w:rPrChange w:id="2488" w:author="אברהם" w:date="2012-11-23T10:23:00Z">
            <w:rPr>
              <w:rFonts w:ascii="David" w:eastAsia="David" w:hAnsi="David" w:cs="David"/>
              <w:rtl/>
            </w:rPr>
          </w:rPrChange>
        </w:rPr>
        <w:t xml:space="preserve"> </w:t>
      </w:r>
      <w:r w:rsidRPr="00A90D62">
        <w:rPr>
          <w:rFonts w:ascii="David" w:hAnsi="David" w:cs="David"/>
          <w:sz w:val="28"/>
          <w:szCs w:val="28"/>
          <w:rtl/>
          <w:rPrChange w:id="2489" w:author="אברהם" w:date="2012-11-23T10:23:00Z">
            <w:rPr>
              <w:rFonts w:ascii="David" w:hAnsi="David" w:cs="David"/>
              <w:rtl/>
            </w:rPr>
          </w:rPrChange>
        </w:rPr>
        <w:t>את</w:t>
      </w:r>
      <w:r w:rsidRPr="00A90D62">
        <w:rPr>
          <w:rFonts w:ascii="David" w:eastAsia="David" w:hAnsi="David" w:cs="David"/>
          <w:sz w:val="28"/>
          <w:szCs w:val="28"/>
          <w:rtl/>
          <w:rPrChange w:id="2490" w:author="אברהם" w:date="2012-11-23T10:23:00Z">
            <w:rPr>
              <w:rFonts w:ascii="David" w:eastAsia="David" w:hAnsi="David" w:cs="David"/>
              <w:rtl/>
            </w:rPr>
          </w:rPrChange>
        </w:rPr>
        <w:t xml:space="preserve"> </w:t>
      </w:r>
      <w:r w:rsidRPr="00A90D62">
        <w:rPr>
          <w:rFonts w:ascii="David" w:hAnsi="David" w:cs="David"/>
          <w:sz w:val="28"/>
          <w:szCs w:val="28"/>
          <w:rtl/>
          <w:rPrChange w:id="2491" w:author="אברהם" w:date="2012-11-23T10:23:00Z">
            <w:rPr>
              <w:rFonts w:ascii="David" w:hAnsi="David" w:cs="David"/>
              <w:rtl/>
            </w:rPr>
          </w:rPrChange>
        </w:rPr>
        <w:t>התהליך</w:t>
      </w:r>
      <w:r w:rsidRPr="00A90D62">
        <w:rPr>
          <w:rFonts w:ascii="David" w:eastAsia="David" w:hAnsi="David" w:cs="David"/>
          <w:sz w:val="28"/>
          <w:szCs w:val="28"/>
          <w:rtl/>
          <w:rPrChange w:id="2492" w:author="אברהם" w:date="2012-11-23T10:23:00Z">
            <w:rPr>
              <w:rFonts w:ascii="David" w:eastAsia="David" w:hAnsi="David" w:cs="David"/>
              <w:rtl/>
            </w:rPr>
          </w:rPrChange>
        </w:rPr>
        <w:t xml:space="preserve"> </w:t>
      </w:r>
      <w:r w:rsidRPr="00A90D62">
        <w:rPr>
          <w:rFonts w:ascii="David" w:hAnsi="David" w:cs="David"/>
          <w:sz w:val="28"/>
          <w:szCs w:val="28"/>
          <w:rtl/>
          <w:rPrChange w:id="2493" w:author="אברהם" w:date="2012-11-23T10:23:00Z">
            <w:rPr>
              <w:rFonts w:ascii="David" w:hAnsi="David" w:cs="David"/>
              <w:rtl/>
            </w:rPr>
          </w:rPrChange>
        </w:rPr>
        <w:t>המסובך</w:t>
      </w:r>
      <w:r w:rsidRPr="00A90D62">
        <w:rPr>
          <w:rFonts w:ascii="David" w:eastAsia="David" w:hAnsi="David" w:cs="David"/>
          <w:sz w:val="28"/>
          <w:szCs w:val="28"/>
          <w:rtl/>
          <w:rPrChange w:id="2494" w:author="אברהם" w:date="2012-11-23T10:23:00Z">
            <w:rPr>
              <w:rFonts w:ascii="David" w:eastAsia="David" w:hAnsi="David" w:cs="David"/>
              <w:rtl/>
            </w:rPr>
          </w:rPrChange>
        </w:rPr>
        <w:t xml:space="preserve"> </w:t>
      </w:r>
      <w:r w:rsidRPr="00A90D62">
        <w:rPr>
          <w:rFonts w:ascii="David" w:hAnsi="David" w:cs="David"/>
          <w:sz w:val="28"/>
          <w:szCs w:val="28"/>
          <w:rtl/>
          <w:rPrChange w:id="2495" w:author="אברהם" w:date="2012-11-23T10:23:00Z">
            <w:rPr>
              <w:rFonts w:ascii="David" w:hAnsi="David" w:cs="David"/>
              <w:rtl/>
            </w:rPr>
          </w:rPrChange>
        </w:rPr>
        <w:t>של</w:t>
      </w:r>
      <w:r w:rsidRPr="00A90D62">
        <w:rPr>
          <w:rFonts w:ascii="David" w:eastAsia="David" w:hAnsi="David" w:cs="David"/>
          <w:sz w:val="28"/>
          <w:szCs w:val="28"/>
          <w:rtl/>
          <w:rPrChange w:id="2496" w:author="אברהם" w:date="2012-11-23T10:23:00Z">
            <w:rPr>
              <w:rFonts w:ascii="David" w:eastAsia="David" w:hAnsi="David" w:cs="David"/>
              <w:rtl/>
            </w:rPr>
          </w:rPrChange>
        </w:rPr>
        <w:t xml:space="preserve"> </w:t>
      </w:r>
      <w:r w:rsidRPr="00A90D62">
        <w:rPr>
          <w:rFonts w:ascii="David" w:hAnsi="David" w:cs="David"/>
          <w:sz w:val="28"/>
          <w:szCs w:val="28"/>
          <w:rtl/>
          <w:rPrChange w:id="2497" w:author="אברהם" w:date="2012-11-23T10:23:00Z">
            <w:rPr>
              <w:rFonts w:ascii="David" w:hAnsi="David" w:cs="David"/>
              <w:rtl/>
            </w:rPr>
          </w:rPrChange>
        </w:rPr>
        <w:t>חישוב</w:t>
      </w:r>
      <w:r w:rsidRPr="00A90D62">
        <w:rPr>
          <w:rFonts w:ascii="David" w:eastAsia="David" w:hAnsi="David" w:cs="David"/>
          <w:sz w:val="28"/>
          <w:szCs w:val="28"/>
          <w:rtl/>
          <w:rPrChange w:id="2498" w:author="אברהם" w:date="2012-11-23T10:23:00Z">
            <w:rPr>
              <w:rFonts w:ascii="David" w:eastAsia="David" w:hAnsi="David" w:cs="David"/>
              <w:rtl/>
            </w:rPr>
          </w:rPrChange>
        </w:rPr>
        <w:t xml:space="preserve"> </w:t>
      </w:r>
      <w:r w:rsidRPr="00A90D62">
        <w:rPr>
          <w:rFonts w:ascii="David" w:hAnsi="David" w:cs="David"/>
          <w:sz w:val="28"/>
          <w:szCs w:val="28"/>
          <w:rtl/>
          <w:rPrChange w:id="2499" w:author="אברהם" w:date="2012-11-23T10:23:00Z">
            <w:rPr>
              <w:rFonts w:ascii="David" w:hAnsi="David" w:cs="David"/>
              <w:rtl/>
            </w:rPr>
          </w:rPrChange>
        </w:rPr>
        <w:t>ערך</w:t>
      </w:r>
      <w:r w:rsidRPr="00A90D62">
        <w:rPr>
          <w:rFonts w:ascii="David" w:eastAsia="David" w:hAnsi="David" w:cs="David"/>
          <w:sz w:val="28"/>
          <w:szCs w:val="28"/>
          <w:rtl/>
          <w:rPrChange w:id="2500" w:author="אברהם" w:date="2012-11-23T10:23:00Z">
            <w:rPr>
              <w:rFonts w:ascii="David" w:eastAsia="David" w:hAnsi="David" w:cs="David"/>
              <w:rtl/>
            </w:rPr>
          </w:rPrChange>
        </w:rPr>
        <w:t xml:space="preserve"> </w:t>
      </w:r>
      <w:r w:rsidRPr="00A90D62">
        <w:rPr>
          <w:rFonts w:ascii="David" w:hAnsi="David" w:cs="David"/>
          <w:sz w:val="28"/>
          <w:szCs w:val="28"/>
          <w:rtl/>
          <w:rPrChange w:id="2501" w:author="אברהם" w:date="2012-11-23T10:23:00Z">
            <w:rPr>
              <w:rFonts w:ascii="David" w:hAnsi="David" w:cs="David"/>
              <w:rtl/>
            </w:rPr>
          </w:rPrChange>
        </w:rPr>
        <w:t>הקרקע</w:t>
      </w:r>
      <w:r w:rsidRPr="00A90D62">
        <w:rPr>
          <w:rFonts w:ascii="David" w:eastAsia="David" w:hAnsi="David" w:cs="David"/>
          <w:sz w:val="28"/>
          <w:szCs w:val="28"/>
          <w:rtl/>
          <w:rPrChange w:id="2502" w:author="אברהם" w:date="2012-11-23T10:23:00Z">
            <w:rPr>
              <w:rFonts w:ascii="David" w:eastAsia="David" w:hAnsi="David" w:cs="David"/>
              <w:rtl/>
            </w:rPr>
          </w:rPrChange>
        </w:rPr>
        <w:t xml:space="preserve"> </w:t>
      </w:r>
      <w:r w:rsidRPr="00A90D62">
        <w:rPr>
          <w:rFonts w:ascii="David" w:hAnsi="David" w:cs="David"/>
          <w:sz w:val="28"/>
          <w:szCs w:val="28"/>
          <w:rtl/>
          <w:rPrChange w:id="2503" w:author="אברהם" w:date="2012-11-23T10:23:00Z">
            <w:rPr>
              <w:rFonts w:ascii="David" w:hAnsi="David" w:cs="David"/>
              <w:rtl/>
            </w:rPr>
          </w:rPrChange>
        </w:rPr>
        <w:t>מלכתחילה, או</w:t>
      </w:r>
      <w:r w:rsidRPr="00A90D62">
        <w:rPr>
          <w:rFonts w:ascii="David" w:eastAsia="David" w:hAnsi="David" w:cs="David"/>
          <w:sz w:val="28"/>
          <w:szCs w:val="28"/>
          <w:rtl/>
          <w:rPrChange w:id="2504" w:author="אברהם" w:date="2012-11-23T10:23:00Z">
            <w:rPr>
              <w:rFonts w:ascii="David" w:eastAsia="David" w:hAnsi="David" w:cs="David"/>
              <w:rtl/>
            </w:rPr>
          </w:rPrChange>
        </w:rPr>
        <w:t xml:space="preserve"> </w:t>
      </w:r>
      <w:r w:rsidRPr="00A90D62">
        <w:rPr>
          <w:rFonts w:ascii="David" w:hAnsi="David" w:cs="David"/>
          <w:sz w:val="28"/>
          <w:szCs w:val="28"/>
          <w:rtl/>
          <w:rPrChange w:id="2505" w:author="אברהם" w:date="2012-11-23T10:23:00Z">
            <w:rPr>
              <w:rFonts w:ascii="David" w:hAnsi="David" w:cs="David"/>
              <w:rtl/>
            </w:rPr>
          </w:rPrChange>
        </w:rPr>
        <w:t>שעדיף</w:t>
      </w:r>
      <w:r w:rsidRPr="00A90D62">
        <w:rPr>
          <w:rFonts w:ascii="David" w:eastAsia="David" w:hAnsi="David" w:cs="David"/>
          <w:sz w:val="28"/>
          <w:szCs w:val="28"/>
          <w:rtl/>
          <w:rPrChange w:id="2506" w:author="אברהם" w:date="2012-11-23T10:23:00Z">
            <w:rPr>
              <w:rFonts w:ascii="David" w:eastAsia="David" w:hAnsi="David" w:cs="David"/>
              <w:rtl/>
            </w:rPr>
          </w:rPrChange>
        </w:rPr>
        <w:t xml:space="preserve"> </w:t>
      </w:r>
      <w:r w:rsidRPr="00A90D62">
        <w:rPr>
          <w:rFonts w:ascii="David" w:hAnsi="David" w:cs="David"/>
          <w:sz w:val="28"/>
          <w:szCs w:val="28"/>
          <w:rtl/>
          <w:rPrChange w:id="2507" w:author="אברהם" w:date="2012-11-23T10:23:00Z">
            <w:rPr>
              <w:rFonts w:ascii="David" w:hAnsi="David" w:cs="David"/>
              <w:rtl/>
            </w:rPr>
          </w:rPrChange>
        </w:rPr>
        <w:t>להסתפק</w:t>
      </w:r>
      <w:r w:rsidRPr="00A90D62">
        <w:rPr>
          <w:rFonts w:ascii="David" w:eastAsia="David" w:hAnsi="David" w:cs="David"/>
          <w:sz w:val="28"/>
          <w:szCs w:val="28"/>
          <w:rtl/>
          <w:rPrChange w:id="2508" w:author="אברהם" w:date="2012-11-23T10:23:00Z">
            <w:rPr>
              <w:rFonts w:ascii="David" w:eastAsia="David" w:hAnsi="David" w:cs="David"/>
              <w:rtl/>
            </w:rPr>
          </w:rPrChange>
        </w:rPr>
        <w:t xml:space="preserve"> </w:t>
      </w:r>
      <w:r w:rsidRPr="00A90D62">
        <w:rPr>
          <w:rFonts w:ascii="David" w:hAnsi="David" w:cs="David"/>
          <w:sz w:val="28"/>
          <w:szCs w:val="28"/>
          <w:rtl/>
          <w:rPrChange w:id="2509" w:author="אברהם" w:date="2012-11-23T10:23:00Z">
            <w:rPr>
              <w:rFonts w:ascii="David" w:hAnsi="David" w:cs="David"/>
              <w:rtl/>
            </w:rPr>
          </w:rPrChange>
        </w:rPr>
        <w:t>בחלוקה</w:t>
      </w:r>
      <w:r w:rsidRPr="00A90D62">
        <w:rPr>
          <w:rFonts w:ascii="David" w:eastAsia="David" w:hAnsi="David" w:cs="David"/>
          <w:sz w:val="28"/>
          <w:szCs w:val="28"/>
          <w:rtl/>
          <w:rPrChange w:id="2510" w:author="אברהם" w:date="2012-11-23T10:23:00Z">
            <w:rPr>
              <w:rFonts w:ascii="David" w:eastAsia="David" w:hAnsi="David" w:cs="David"/>
              <w:rtl/>
            </w:rPr>
          </w:rPrChange>
        </w:rPr>
        <w:t xml:space="preserve"> </w:t>
      </w:r>
      <w:r w:rsidRPr="00A90D62">
        <w:rPr>
          <w:rFonts w:ascii="David" w:hAnsi="David" w:cs="David"/>
          <w:sz w:val="28"/>
          <w:szCs w:val="28"/>
          <w:rtl/>
          <w:rPrChange w:id="2511" w:author="אברהם" w:date="2012-11-23T10:23:00Z">
            <w:rPr>
              <w:rFonts w:ascii="David" w:hAnsi="David" w:cs="David"/>
              <w:rtl/>
            </w:rPr>
          </w:rPrChange>
        </w:rPr>
        <w:t>הפשוטה</w:t>
      </w:r>
      <w:r w:rsidRPr="00A90D62">
        <w:rPr>
          <w:rFonts w:ascii="David" w:eastAsia="David" w:hAnsi="David" w:cs="David"/>
          <w:sz w:val="28"/>
          <w:szCs w:val="28"/>
          <w:rtl/>
          <w:rPrChange w:id="2512" w:author="אברהם" w:date="2012-11-23T10:23:00Z">
            <w:rPr>
              <w:rFonts w:ascii="David" w:eastAsia="David" w:hAnsi="David" w:cs="David"/>
              <w:rtl/>
            </w:rPr>
          </w:rPrChange>
        </w:rPr>
        <w:t xml:space="preserve"> </w:t>
      </w:r>
      <w:r w:rsidRPr="00A90D62">
        <w:rPr>
          <w:rFonts w:ascii="David" w:hAnsi="David" w:cs="David"/>
          <w:sz w:val="28"/>
          <w:szCs w:val="28"/>
          <w:rtl/>
          <w:rPrChange w:id="2513" w:author="אברהם" w:date="2012-11-23T10:23:00Z">
            <w:rPr>
              <w:rFonts w:ascii="David" w:hAnsi="David" w:cs="David"/>
              <w:rtl/>
            </w:rPr>
          </w:rPrChange>
        </w:rPr>
        <w:t>לפי</w:t>
      </w:r>
      <w:r w:rsidRPr="00A90D62">
        <w:rPr>
          <w:rFonts w:ascii="David" w:eastAsia="David" w:hAnsi="David" w:cs="David"/>
          <w:sz w:val="28"/>
          <w:szCs w:val="28"/>
          <w:rtl/>
          <w:rPrChange w:id="2514" w:author="אברהם" w:date="2012-11-23T10:23:00Z">
            <w:rPr>
              <w:rFonts w:ascii="David" w:eastAsia="David" w:hAnsi="David" w:cs="David"/>
              <w:rtl/>
            </w:rPr>
          </w:rPrChange>
        </w:rPr>
        <w:t xml:space="preserve"> </w:t>
      </w:r>
      <w:r w:rsidRPr="00A90D62">
        <w:rPr>
          <w:rFonts w:ascii="David" w:hAnsi="David" w:cs="David"/>
          <w:sz w:val="28"/>
          <w:szCs w:val="28"/>
          <w:rtl/>
          <w:rPrChange w:id="2515" w:author="אברהם" w:date="2012-11-23T10:23:00Z">
            <w:rPr>
              <w:rFonts w:ascii="David" w:hAnsi="David" w:cs="David"/>
              <w:rtl/>
            </w:rPr>
          </w:rPrChange>
        </w:rPr>
        <w:t>גודל?</w:t>
      </w:r>
    </w:p>
    <w:p w:rsidR="009C2B09" w:rsidRPr="00A90D62" w:rsidRDefault="009C2B09" w:rsidP="009C2B09">
      <w:pPr>
        <w:pStyle w:val="a1"/>
        <w:numPr>
          <w:ilvl w:val="0"/>
          <w:numId w:val="2"/>
        </w:numPr>
        <w:bidi/>
        <w:ind w:firstLine="0"/>
        <w:rPr>
          <w:rFonts w:ascii="David" w:hAnsi="David" w:cs="David"/>
          <w:sz w:val="28"/>
          <w:szCs w:val="28"/>
          <w:rtl/>
          <w:rPrChange w:id="2516" w:author="אברהם" w:date="2012-11-23T10:23:00Z">
            <w:rPr>
              <w:rFonts w:ascii="David" w:hAnsi="David" w:cs="David"/>
              <w:rtl/>
            </w:rPr>
          </w:rPrChange>
        </w:rPr>
      </w:pPr>
      <w:r w:rsidRPr="00A90D62">
        <w:rPr>
          <w:rFonts w:ascii="David" w:hAnsi="David" w:cs="David"/>
          <w:sz w:val="28"/>
          <w:szCs w:val="28"/>
          <w:rtl/>
          <w:rPrChange w:id="2517" w:author="אברהם" w:date="2012-11-23T10:23:00Z">
            <w:rPr>
              <w:rFonts w:ascii="David" w:hAnsi="David" w:cs="David"/>
              <w:rtl/>
            </w:rPr>
          </w:rPrChange>
        </w:rPr>
        <w:t xml:space="preserve">ג. </w:t>
      </w:r>
      <w:r w:rsidRPr="00A90D62">
        <w:rPr>
          <w:rFonts w:ascii="David" w:hAnsi="David" w:cs="David"/>
          <w:b/>
          <w:bCs/>
          <w:sz w:val="28"/>
          <w:szCs w:val="28"/>
          <w:rtl/>
          <w:rPrChange w:id="2518" w:author="אברהם" w:date="2012-11-23T10:23:00Z">
            <w:rPr>
              <w:rFonts w:ascii="David" w:hAnsi="David" w:cs="David"/>
              <w:b/>
              <w:bCs/>
              <w:rtl/>
            </w:rPr>
          </w:rPrChange>
        </w:rPr>
        <w:t>איך</w:t>
      </w:r>
      <w:r w:rsidRPr="00A90D62">
        <w:rPr>
          <w:rFonts w:ascii="David" w:eastAsia="David" w:hAnsi="David" w:cs="David"/>
          <w:sz w:val="28"/>
          <w:szCs w:val="28"/>
          <w:rtl/>
          <w:rPrChange w:id="2519" w:author="אברהם" w:date="2012-11-23T10:23:00Z">
            <w:rPr>
              <w:rFonts w:ascii="David" w:eastAsia="David" w:hAnsi="David" w:cs="David"/>
              <w:rtl/>
            </w:rPr>
          </w:rPrChange>
        </w:rPr>
        <w:t xml:space="preserve"> </w:t>
      </w:r>
      <w:r w:rsidRPr="00A90D62">
        <w:rPr>
          <w:rFonts w:ascii="David" w:hAnsi="David" w:cs="David"/>
          <w:sz w:val="28"/>
          <w:szCs w:val="28"/>
          <w:rtl/>
          <w:rPrChange w:id="2520" w:author="אברהם" w:date="2012-11-23T10:23:00Z">
            <w:rPr>
              <w:rFonts w:ascii="David" w:hAnsi="David" w:cs="David"/>
              <w:rtl/>
            </w:rPr>
          </w:rPrChange>
        </w:rPr>
        <w:t>לחלק? איך</w:t>
      </w:r>
      <w:r w:rsidRPr="00A90D62">
        <w:rPr>
          <w:rFonts w:ascii="David" w:eastAsia="David" w:hAnsi="David" w:cs="David"/>
          <w:sz w:val="28"/>
          <w:szCs w:val="28"/>
          <w:rtl/>
          <w:rPrChange w:id="2521" w:author="אברהם" w:date="2012-11-23T10:23:00Z">
            <w:rPr>
              <w:rFonts w:ascii="David" w:eastAsia="David" w:hAnsi="David" w:cs="David"/>
              <w:rtl/>
            </w:rPr>
          </w:rPrChange>
        </w:rPr>
        <w:t xml:space="preserve"> </w:t>
      </w:r>
      <w:r w:rsidRPr="00A90D62">
        <w:rPr>
          <w:rFonts w:ascii="David" w:hAnsi="David" w:cs="David"/>
          <w:sz w:val="28"/>
          <w:szCs w:val="28"/>
          <w:rtl/>
          <w:rPrChange w:id="2522" w:author="אברהם" w:date="2012-11-23T10:23:00Z">
            <w:rPr>
              <w:rFonts w:ascii="David" w:hAnsi="David" w:cs="David"/>
              <w:rtl/>
            </w:rPr>
          </w:rPrChange>
        </w:rPr>
        <w:t>להגיע</w:t>
      </w:r>
      <w:r w:rsidRPr="00A90D62">
        <w:rPr>
          <w:rFonts w:ascii="David" w:eastAsia="David" w:hAnsi="David" w:cs="David"/>
          <w:sz w:val="28"/>
          <w:szCs w:val="28"/>
          <w:rtl/>
          <w:rPrChange w:id="2523" w:author="אברהם" w:date="2012-11-23T10:23:00Z">
            <w:rPr>
              <w:rFonts w:ascii="David" w:eastAsia="David" w:hAnsi="David" w:cs="David"/>
              <w:rtl/>
            </w:rPr>
          </w:rPrChange>
        </w:rPr>
        <w:t xml:space="preserve"> </w:t>
      </w:r>
      <w:r w:rsidRPr="00A90D62">
        <w:rPr>
          <w:rFonts w:ascii="David" w:hAnsi="David" w:cs="David"/>
          <w:sz w:val="28"/>
          <w:szCs w:val="28"/>
          <w:rtl/>
          <w:rPrChange w:id="2524" w:author="אברהם" w:date="2012-11-23T10:23:00Z">
            <w:rPr>
              <w:rFonts w:ascii="David" w:hAnsi="David" w:cs="David"/>
              <w:rtl/>
            </w:rPr>
          </w:rPrChange>
        </w:rPr>
        <w:t>מהמצב</w:t>
      </w:r>
      <w:r w:rsidRPr="00A90D62">
        <w:rPr>
          <w:rFonts w:ascii="David" w:eastAsia="David" w:hAnsi="David" w:cs="David"/>
          <w:sz w:val="28"/>
          <w:szCs w:val="28"/>
          <w:rtl/>
          <w:rPrChange w:id="2525" w:author="אברהם" w:date="2012-11-23T10:23:00Z">
            <w:rPr>
              <w:rFonts w:ascii="David" w:eastAsia="David" w:hAnsi="David" w:cs="David"/>
              <w:rtl/>
            </w:rPr>
          </w:rPrChange>
        </w:rPr>
        <w:t xml:space="preserve"> </w:t>
      </w:r>
      <w:r w:rsidRPr="00A90D62">
        <w:rPr>
          <w:rFonts w:ascii="David" w:hAnsi="David" w:cs="David"/>
          <w:sz w:val="28"/>
          <w:szCs w:val="28"/>
          <w:rtl/>
          <w:rPrChange w:id="2526" w:author="אברהם" w:date="2012-11-23T10:23:00Z">
            <w:rPr>
              <w:rFonts w:ascii="David" w:hAnsi="David" w:cs="David"/>
              <w:rtl/>
            </w:rPr>
          </w:rPrChange>
        </w:rPr>
        <w:t>הנוכחי, שבו</w:t>
      </w:r>
      <w:r w:rsidRPr="00A90D62">
        <w:rPr>
          <w:rFonts w:ascii="David" w:eastAsia="David" w:hAnsi="David" w:cs="David"/>
          <w:sz w:val="28"/>
          <w:szCs w:val="28"/>
          <w:rtl/>
          <w:rPrChange w:id="2527" w:author="אברהם" w:date="2012-11-23T10:23:00Z">
            <w:rPr>
              <w:rFonts w:ascii="David" w:eastAsia="David" w:hAnsi="David" w:cs="David"/>
              <w:rtl/>
            </w:rPr>
          </w:rPrChange>
        </w:rPr>
        <w:t xml:space="preserve"> </w:t>
      </w:r>
      <w:r w:rsidRPr="00A90D62">
        <w:rPr>
          <w:rFonts w:ascii="David" w:hAnsi="David" w:cs="David"/>
          <w:sz w:val="28"/>
          <w:szCs w:val="28"/>
          <w:rtl/>
          <w:rPrChange w:id="2528" w:author="אברהם" w:date="2012-11-23T10:23:00Z">
            <w:rPr>
              <w:rFonts w:ascii="David" w:hAnsi="David" w:cs="David"/>
              <w:rtl/>
            </w:rPr>
          </w:rPrChange>
        </w:rPr>
        <w:t>לרוב</w:t>
      </w:r>
      <w:r w:rsidRPr="00A90D62">
        <w:rPr>
          <w:rFonts w:ascii="David" w:eastAsia="David" w:hAnsi="David" w:cs="David"/>
          <w:sz w:val="28"/>
          <w:szCs w:val="28"/>
          <w:rtl/>
          <w:rPrChange w:id="2529" w:author="אברהם" w:date="2012-11-23T10:23:00Z">
            <w:rPr>
              <w:rFonts w:ascii="David" w:eastAsia="David" w:hAnsi="David" w:cs="David"/>
              <w:rtl/>
            </w:rPr>
          </w:rPrChange>
        </w:rPr>
        <w:t xml:space="preserve"> </w:t>
      </w:r>
      <w:r w:rsidRPr="00A90D62">
        <w:rPr>
          <w:rFonts w:ascii="David" w:hAnsi="David" w:cs="David"/>
          <w:sz w:val="28"/>
          <w:szCs w:val="28"/>
          <w:rtl/>
          <w:rPrChange w:id="2530" w:author="אברהם" w:date="2012-11-23T10:23:00Z">
            <w:rPr>
              <w:rFonts w:ascii="David" w:hAnsi="David" w:cs="David"/>
              <w:rtl/>
            </w:rPr>
          </w:rPrChange>
        </w:rPr>
        <w:t>האזרחים</w:t>
      </w:r>
      <w:r w:rsidRPr="00A90D62">
        <w:rPr>
          <w:rFonts w:ascii="David" w:eastAsia="David" w:hAnsi="David" w:cs="David"/>
          <w:sz w:val="28"/>
          <w:szCs w:val="28"/>
          <w:rtl/>
          <w:rPrChange w:id="2531" w:author="אברהם" w:date="2012-11-23T10:23:00Z">
            <w:rPr>
              <w:rFonts w:ascii="David" w:eastAsia="David" w:hAnsi="David" w:cs="David"/>
              <w:rtl/>
            </w:rPr>
          </w:rPrChange>
        </w:rPr>
        <w:t xml:space="preserve"> </w:t>
      </w:r>
      <w:r w:rsidRPr="00A90D62">
        <w:rPr>
          <w:rFonts w:ascii="David" w:hAnsi="David" w:cs="David"/>
          <w:sz w:val="28"/>
          <w:szCs w:val="28"/>
          <w:rtl/>
          <w:rPrChange w:id="2532" w:author="אברהם" w:date="2012-11-23T10:23:00Z">
            <w:rPr>
              <w:rFonts w:ascii="David" w:hAnsi="David" w:cs="David"/>
              <w:rtl/>
            </w:rPr>
          </w:rPrChange>
        </w:rPr>
        <w:t>אין</w:t>
      </w:r>
      <w:r w:rsidRPr="00A90D62">
        <w:rPr>
          <w:rFonts w:ascii="David" w:eastAsia="David" w:hAnsi="David" w:cs="David"/>
          <w:sz w:val="28"/>
          <w:szCs w:val="28"/>
          <w:rtl/>
          <w:rPrChange w:id="2533" w:author="אברהם" w:date="2012-11-23T10:23:00Z">
            <w:rPr>
              <w:rFonts w:ascii="David" w:eastAsia="David" w:hAnsi="David" w:cs="David"/>
              <w:rtl/>
            </w:rPr>
          </w:rPrChange>
        </w:rPr>
        <w:t xml:space="preserve"> </w:t>
      </w:r>
      <w:r w:rsidRPr="00A90D62">
        <w:rPr>
          <w:rFonts w:ascii="David" w:hAnsi="David" w:cs="David"/>
          <w:sz w:val="28"/>
          <w:szCs w:val="28"/>
          <w:rtl/>
          <w:rPrChange w:id="2534" w:author="אברהם" w:date="2012-11-23T10:23:00Z">
            <w:rPr>
              <w:rFonts w:ascii="David" w:hAnsi="David" w:cs="David"/>
              <w:rtl/>
            </w:rPr>
          </w:rPrChange>
        </w:rPr>
        <w:t>קרקע</w:t>
      </w:r>
      <w:r w:rsidRPr="00A90D62">
        <w:rPr>
          <w:rFonts w:ascii="David" w:eastAsia="David" w:hAnsi="David" w:cs="David"/>
          <w:sz w:val="28"/>
          <w:szCs w:val="28"/>
          <w:rtl/>
          <w:rPrChange w:id="2535" w:author="אברהם" w:date="2012-11-23T10:23:00Z">
            <w:rPr>
              <w:rFonts w:ascii="David" w:eastAsia="David" w:hAnsi="David" w:cs="David"/>
              <w:rtl/>
            </w:rPr>
          </w:rPrChange>
        </w:rPr>
        <w:t xml:space="preserve"> </w:t>
      </w:r>
      <w:r w:rsidRPr="00A90D62">
        <w:rPr>
          <w:rFonts w:ascii="David" w:hAnsi="David" w:cs="David"/>
          <w:sz w:val="28"/>
          <w:szCs w:val="28"/>
          <w:rtl/>
          <w:rPrChange w:id="2536" w:author="אברהם" w:date="2012-11-23T10:23:00Z">
            <w:rPr>
              <w:rFonts w:ascii="David" w:hAnsi="David" w:cs="David"/>
              <w:rtl/>
            </w:rPr>
          </w:rPrChange>
        </w:rPr>
        <w:t>פרטית, למצב</w:t>
      </w:r>
      <w:r w:rsidRPr="00A90D62">
        <w:rPr>
          <w:rFonts w:ascii="David" w:eastAsia="David" w:hAnsi="David" w:cs="David"/>
          <w:sz w:val="28"/>
          <w:szCs w:val="28"/>
          <w:rtl/>
          <w:rPrChange w:id="2537" w:author="אברהם" w:date="2012-11-23T10:23:00Z">
            <w:rPr>
              <w:rFonts w:ascii="David" w:eastAsia="David" w:hAnsi="David" w:cs="David"/>
              <w:rtl/>
            </w:rPr>
          </w:rPrChange>
        </w:rPr>
        <w:t xml:space="preserve"> </w:t>
      </w:r>
      <w:r w:rsidRPr="00A90D62">
        <w:rPr>
          <w:rFonts w:ascii="David" w:hAnsi="David" w:cs="David"/>
          <w:sz w:val="28"/>
          <w:szCs w:val="28"/>
          <w:rtl/>
          <w:rPrChange w:id="2538" w:author="אברהם" w:date="2012-11-23T10:23:00Z">
            <w:rPr>
              <w:rFonts w:ascii="David" w:hAnsi="David" w:cs="David"/>
              <w:rtl/>
            </w:rPr>
          </w:rPrChange>
        </w:rPr>
        <w:t>שבו</w:t>
      </w:r>
      <w:r w:rsidRPr="00A90D62">
        <w:rPr>
          <w:rFonts w:ascii="David" w:eastAsia="David" w:hAnsi="David" w:cs="David"/>
          <w:sz w:val="28"/>
          <w:szCs w:val="28"/>
          <w:rtl/>
          <w:rPrChange w:id="2539" w:author="אברהם" w:date="2012-11-23T10:23:00Z">
            <w:rPr>
              <w:rFonts w:ascii="David" w:eastAsia="David" w:hAnsi="David" w:cs="David"/>
              <w:rtl/>
            </w:rPr>
          </w:rPrChange>
        </w:rPr>
        <w:t xml:space="preserve"> </w:t>
      </w:r>
      <w:r w:rsidRPr="00A90D62">
        <w:rPr>
          <w:rFonts w:ascii="David" w:hAnsi="David" w:cs="David"/>
          <w:sz w:val="28"/>
          <w:szCs w:val="28"/>
          <w:rtl/>
          <w:rPrChange w:id="2540" w:author="אברהם" w:date="2012-11-23T10:23:00Z">
            <w:rPr>
              <w:rFonts w:ascii="David" w:hAnsi="David" w:cs="David"/>
              <w:rtl/>
            </w:rPr>
          </w:rPrChange>
        </w:rPr>
        <w:t>לכל</w:t>
      </w:r>
      <w:r w:rsidRPr="00A90D62">
        <w:rPr>
          <w:rFonts w:ascii="David" w:eastAsia="David" w:hAnsi="David" w:cs="David"/>
          <w:sz w:val="28"/>
          <w:szCs w:val="28"/>
          <w:rtl/>
          <w:rPrChange w:id="2541" w:author="אברהם" w:date="2012-11-23T10:23:00Z">
            <w:rPr>
              <w:rFonts w:ascii="David" w:eastAsia="David" w:hAnsi="David" w:cs="David"/>
              <w:rtl/>
            </w:rPr>
          </w:rPrChange>
        </w:rPr>
        <w:t xml:space="preserve"> </w:t>
      </w:r>
      <w:r w:rsidRPr="00A90D62">
        <w:rPr>
          <w:rFonts w:ascii="David" w:hAnsi="David" w:cs="David"/>
          <w:sz w:val="28"/>
          <w:szCs w:val="28"/>
          <w:rtl/>
          <w:rPrChange w:id="2542" w:author="אברהם" w:date="2012-11-23T10:23:00Z">
            <w:rPr>
              <w:rFonts w:ascii="David" w:hAnsi="David" w:cs="David"/>
              <w:rtl/>
            </w:rPr>
          </w:rPrChange>
        </w:rPr>
        <w:t>אזרח</w:t>
      </w:r>
      <w:r w:rsidRPr="00A90D62">
        <w:rPr>
          <w:rFonts w:ascii="David" w:eastAsia="David" w:hAnsi="David" w:cs="David"/>
          <w:sz w:val="28"/>
          <w:szCs w:val="28"/>
          <w:rtl/>
          <w:rPrChange w:id="2543" w:author="אברהם" w:date="2012-11-23T10:23:00Z">
            <w:rPr>
              <w:rFonts w:ascii="David" w:eastAsia="David" w:hAnsi="David" w:cs="David"/>
              <w:rtl/>
            </w:rPr>
          </w:rPrChange>
        </w:rPr>
        <w:t xml:space="preserve"> </w:t>
      </w:r>
      <w:r w:rsidRPr="00A90D62">
        <w:rPr>
          <w:rFonts w:ascii="David" w:hAnsi="David" w:cs="David"/>
          <w:sz w:val="28"/>
          <w:szCs w:val="28"/>
          <w:rtl/>
          <w:rPrChange w:id="2544" w:author="אברהם" w:date="2012-11-23T10:23:00Z">
            <w:rPr>
              <w:rFonts w:ascii="David" w:hAnsi="David" w:cs="David"/>
              <w:rtl/>
            </w:rPr>
          </w:rPrChange>
        </w:rPr>
        <w:t>יש</w:t>
      </w:r>
      <w:r w:rsidRPr="00A90D62">
        <w:rPr>
          <w:rFonts w:ascii="David" w:eastAsia="David" w:hAnsi="David" w:cs="David"/>
          <w:sz w:val="28"/>
          <w:szCs w:val="28"/>
          <w:rtl/>
          <w:rPrChange w:id="2545" w:author="אברהם" w:date="2012-11-23T10:23:00Z">
            <w:rPr>
              <w:rFonts w:ascii="David" w:eastAsia="David" w:hAnsi="David" w:cs="David"/>
              <w:rtl/>
            </w:rPr>
          </w:rPrChange>
        </w:rPr>
        <w:t xml:space="preserve"> </w:t>
      </w:r>
      <w:r w:rsidRPr="00A90D62">
        <w:rPr>
          <w:rFonts w:ascii="David" w:hAnsi="David" w:cs="David"/>
          <w:sz w:val="28"/>
          <w:szCs w:val="28"/>
          <w:rtl/>
          <w:rPrChange w:id="2546" w:author="אברהם" w:date="2012-11-23T10:23:00Z">
            <w:rPr>
              <w:rFonts w:ascii="David" w:hAnsi="David" w:cs="David"/>
              <w:rtl/>
            </w:rPr>
          </w:rPrChange>
        </w:rPr>
        <w:t>קרקע</w:t>
      </w:r>
      <w:r w:rsidRPr="00A90D62">
        <w:rPr>
          <w:rFonts w:ascii="David" w:eastAsia="David" w:hAnsi="David" w:cs="David"/>
          <w:sz w:val="28"/>
          <w:szCs w:val="28"/>
          <w:rtl/>
          <w:rPrChange w:id="2547" w:author="אברהם" w:date="2012-11-23T10:23:00Z">
            <w:rPr>
              <w:rFonts w:ascii="David" w:eastAsia="David" w:hAnsi="David" w:cs="David"/>
              <w:rtl/>
            </w:rPr>
          </w:rPrChange>
        </w:rPr>
        <w:t xml:space="preserve"> </w:t>
      </w:r>
      <w:r w:rsidRPr="00A90D62">
        <w:rPr>
          <w:rFonts w:ascii="David" w:hAnsi="David" w:cs="David"/>
          <w:sz w:val="28"/>
          <w:szCs w:val="28"/>
          <w:rtl/>
          <w:rPrChange w:id="2548" w:author="אברהם" w:date="2012-11-23T10:23:00Z">
            <w:rPr>
              <w:rFonts w:ascii="David" w:hAnsi="David" w:cs="David"/>
              <w:rtl/>
            </w:rPr>
          </w:rPrChange>
        </w:rPr>
        <w:t>פרטית?</w:t>
      </w:r>
    </w:p>
    <w:p w:rsidR="009C2B09" w:rsidRPr="00A90D62" w:rsidRDefault="009C2B09" w:rsidP="009C2B09">
      <w:pPr>
        <w:pStyle w:val="a1"/>
        <w:bidi/>
        <w:rPr>
          <w:rFonts w:ascii="David" w:hAnsi="David" w:cs="David"/>
          <w:sz w:val="28"/>
          <w:szCs w:val="28"/>
          <w:rtl/>
          <w:rPrChange w:id="2549" w:author="אברהם" w:date="2012-11-23T10:23:00Z">
            <w:rPr>
              <w:rFonts w:ascii="David" w:hAnsi="David" w:cs="David"/>
              <w:rtl/>
            </w:rPr>
          </w:rPrChange>
        </w:rPr>
      </w:pPr>
      <w:r w:rsidRPr="00A90D62">
        <w:rPr>
          <w:rFonts w:ascii="David" w:hAnsi="David" w:cs="David"/>
          <w:sz w:val="28"/>
          <w:szCs w:val="28"/>
          <w:rtl/>
          <w:rPrChange w:id="2550" w:author="אברהם" w:date="2012-11-23T10:23:00Z">
            <w:rPr>
              <w:rFonts w:ascii="David" w:hAnsi="David" w:cs="David"/>
              <w:rtl/>
            </w:rPr>
          </w:rPrChange>
        </w:rPr>
        <w:t>מאמר</w:t>
      </w:r>
      <w:r w:rsidRPr="00A90D62">
        <w:rPr>
          <w:rFonts w:ascii="David" w:eastAsia="David" w:hAnsi="David" w:cs="David"/>
          <w:sz w:val="28"/>
          <w:szCs w:val="28"/>
          <w:rtl/>
          <w:rPrChange w:id="2551" w:author="אברהם" w:date="2012-11-23T10:23:00Z">
            <w:rPr>
              <w:rFonts w:ascii="David" w:eastAsia="David" w:hAnsi="David" w:cs="David"/>
              <w:rtl/>
            </w:rPr>
          </w:rPrChange>
        </w:rPr>
        <w:t xml:space="preserve"> </w:t>
      </w:r>
      <w:r w:rsidRPr="00A90D62">
        <w:rPr>
          <w:rFonts w:ascii="David" w:hAnsi="David" w:cs="David"/>
          <w:sz w:val="28"/>
          <w:szCs w:val="28"/>
          <w:rtl/>
          <w:rPrChange w:id="2552" w:author="אברהם" w:date="2012-11-23T10:23:00Z">
            <w:rPr>
              <w:rFonts w:ascii="David" w:hAnsi="David" w:cs="David"/>
              <w:rtl/>
            </w:rPr>
          </w:rPrChange>
        </w:rPr>
        <w:t>זה</w:t>
      </w:r>
      <w:r w:rsidRPr="00A90D62">
        <w:rPr>
          <w:rFonts w:ascii="David" w:eastAsia="David" w:hAnsi="David" w:cs="David"/>
          <w:sz w:val="28"/>
          <w:szCs w:val="28"/>
          <w:rtl/>
          <w:rPrChange w:id="2553" w:author="אברהם" w:date="2012-11-23T10:23:00Z">
            <w:rPr>
              <w:rFonts w:ascii="David" w:eastAsia="David" w:hAnsi="David" w:cs="David"/>
              <w:rtl/>
            </w:rPr>
          </w:rPrChange>
        </w:rPr>
        <w:t xml:space="preserve"> </w:t>
      </w:r>
      <w:r w:rsidRPr="00A90D62">
        <w:rPr>
          <w:rFonts w:ascii="David" w:hAnsi="David" w:cs="David"/>
          <w:sz w:val="28"/>
          <w:szCs w:val="28"/>
          <w:rtl/>
          <w:rPrChange w:id="2554" w:author="אברהם" w:date="2012-11-23T10:23:00Z">
            <w:rPr>
              <w:rFonts w:ascii="David" w:hAnsi="David" w:cs="David"/>
              <w:rtl/>
            </w:rPr>
          </w:rPrChange>
        </w:rPr>
        <w:t>ינסה</w:t>
      </w:r>
      <w:r w:rsidRPr="00A90D62">
        <w:rPr>
          <w:rFonts w:ascii="David" w:eastAsia="David" w:hAnsi="David" w:cs="David"/>
          <w:sz w:val="28"/>
          <w:szCs w:val="28"/>
          <w:rtl/>
          <w:rPrChange w:id="2555" w:author="אברהם" w:date="2012-11-23T10:23:00Z">
            <w:rPr>
              <w:rFonts w:ascii="David" w:eastAsia="David" w:hAnsi="David" w:cs="David"/>
              <w:rtl/>
            </w:rPr>
          </w:rPrChange>
        </w:rPr>
        <w:t xml:space="preserve"> </w:t>
      </w:r>
      <w:r w:rsidRPr="00A90D62">
        <w:rPr>
          <w:rFonts w:ascii="David" w:hAnsi="David" w:cs="David"/>
          <w:sz w:val="28"/>
          <w:szCs w:val="28"/>
          <w:rtl/>
          <w:rPrChange w:id="2556" w:author="אברהם" w:date="2012-11-23T10:23:00Z">
            <w:rPr>
              <w:rFonts w:ascii="David" w:hAnsi="David" w:cs="David"/>
              <w:rtl/>
            </w:rPr>
          </w:rPrChange>
        </w:rPr>
        <w:t>לפתור</w:t>
      </w:r>
      <w:r w:rsidRPr="00A90D62">
        <w:rPr>
          <w:rFonts w:ascii="David" w:eastAsia="David" w:hAnsi="David" w:cs="David"/>
          <w:sz w:val="28"/>
          <w:szCs w:val="28"/>
          <w:rtl/>
          <w:rPrChange w:id="2557" w:author="אברהם" w:date="2012-11-23T10:23:00Z">
            <w:rPr>
              <w:rFonts w:ascii="David" w:eastAsia="David" w:hAnsi="David" w:cs="David"/>
              <w:rtl/>
            </w:rPr>
          </w:rPrChange>
        </w:rPr>
        <w:t xml:space="preserve"> </w:t>
      </w:r>
      <w:r w:rsidRPr="00A90D62">
        <w:rPr>
          <w:rFonts w:ascii="David" w:hAnsi="David" w:cs="David"/>
          <w:sz w:val="28"/>
          <w:szCs w:val="28"/>
          <w:rtl/>
          <w:rPrChange w:id="2558" w:author="אברהם" w:date="2012-11-23T10:23:00Z">
            <w:rPr>
              <w:rFonts w:ascii="David" w:hAnsi="David" w:cs="David"/>
              <w:rtl/>
            </w:rPr>
          </w:rPrChange>
        </w:rPr>
        <w:t>רק</w:t>
      </w:r>
      <w:r w:rsidRPr="00A90D62">
        <w:rPr>
          <w:rFonts w:ascii="David" w:eastAsia="David" w:hAnsi="David" w:cs="David"/>
          <w:sz w:val="28"/>
          <w:szCs w:val="28"/>
          <w:rtl/>
          <w:rPrChange w:id="2559" w:author="אברהם" w:date="2012-11-23T10:23:00Z">
            <w:rPr>
              <w:rFonts w:ascii="David" w:eastAsia="David" w:hAnsi="David" w:cs="David"/>
              <w:rtl/>
            </w:rPr>
          </w:rPrChange>
        </w:rPr>
        <w:t xml:space="preserve"> </w:t>
      </w:r>
      <w:r w:rsidRPr="00A90D62">
        <w:rPr>
          <w:rFonts w:ascii="David" w:hAnsi="David" w:cs="David"/>
          <w:sz w:val="28"/>
          <w:szCs w:val="28"/>
          <w:rtl/>
          <w:rPrChange w:id="2560" w:author="אברהם" w:date="2012-11-23T10:23:00Z">
            <w:rPr>
              <w:rFonts w:ascii="David" w:hAnsi="David" w:cs="David"/>
              <w:rtl/>
            </w:rPr>
          </w:rPrChange>
        </w:rPr>
        <w:t>את</w:t>
      </w:r>
      <w:r w:rsidRPr="00A90D62">
        <w:rPr>
          <w:rFonts w:ascii="David" w:eastAsia="David" w:hAnsi="David" w:cs="David"/>
          <w:sz w:val="28"/>
          <w:szCs w:val="28"/>
          <w:rtl/>
          <w:rPrChange w:id="2561" w:author="אברהם" w:date="2012-11-23T10:23:00Z">
            <w:rPr>
              <w:rFonts w:ascii="David" w:eastAsia="David" w:hAnsi="David" w:cs="David"/>
              <w:rtl/>
            </w:rPr>
          </w:rPrChange>
        </w:rPr>
        <w:t xml:space="preserve"> </w:t>
      </w:r>
      <w:r w:rsidRPr="00A90D62">
        <w:rPr>
          <w:rFonts w:ascii="David" w:hAnsi="David" w:cs="David"/>
          <w:sz w:val="28"/>
          <w:szCs w:val="28"/>
          <w:rtl/>
          <w:rPrChange w:id="2562" w:author="אברהם" w:date="2012-11-23T10:23:00Z">
            <w:rPr>
              <w:rFonts w:ascii="David" w:hAnsi="David" w:cs="David"/>
              <w:rtl/>
            </w:rPr>
          </w:rPrChange>
        </w:rPr>
        <w:t>השאלה</w:t>
      </w:r>
      <w:r w:rsidRPr="00A90D62">
        <w:rPr>
          <w:rFonts w:ascii="David" w:eastAsia="David" w:hAnsi="David" w:cs="David"/>
          <w:sz w:val="28"/>
          <w:szCs w:val="28"/>
          <w:rtl/>
          <w:rPrChange w:id="2563" w:author="אברהם" w:date="2012-11-23T10:23:00Z">
            <w:rPr>
              <w:rFonts w:ascii="David" w:eastAsia="David" w:hAnsi="David" w:cs="David"/>
              <w:rtl/>
            </w:rPr>
          </w:rPrChange>
        </w:rPr>
        <w:t xml:space="preserve"> </w:t>
      </w:r>
      <w:r w:rsidRPr="00A90D62">
        <w:rPr>
          <w:rFonts w:ascii="David" w:hAnsi="David" w:cs="David"/>
          <w:sz w:val="28"/>
          <w:szCs w:val="28"/>
          <w:rtl/>
          <w:rPrChange w:id="2564" w:author="אברהם" w:date="2012-11-23T10:23:00Z">
            <w:rPr>
              <w:rFonts w:ascii="David" w:hAnsi="David" w:cs="David"/>
              <w:rtl/>
            </w:rPr>
          </w:rPrChange>
        </w:rPr>
        <w:t>השלישית, ולשם</w:t>
      </w:r>
      <w:r w:rsidRPr="00A90D62">
        <w:rPr>
          <w:rFonts w:ascii="David" w:eastAsia="David" w:hAnsi="David" w:cs="David"/>
          <w:sz w:val="28"/>
          <w:szCs w:val="28"/>
          <w:rtl/>
          <w:rPrChange w:id="2565" w:author="אברהם" w:date="2012-11-23T10:23:00Z">
            <w:rPr>
              <w:rFonts w:ascii="David" w:eastAsia="David" w:hAnsi="David" w:cs="David"/>
              <w:rtl/>
            </w:rPr>
          </w:rPrChange>
        </w:rPr>
        <w:t xml:space="preserve"> </w:t>
      </w:r>
      <w:r w:rsidRPr="00A90D62">
        <w:rPr>
          <w:rFonts w:ascii="David" w:hAnsi="David" w:cs="David"/>
          <w:sz w:val="28"/>
          <w:szCs w:val="28"/>
          <w:rtl/>
          <w:rPrChange w:id="2566" w:author="אברהם" w:date="2012-11-23T10:23:00Z">
            <w:rPr>
              <w:rFonts w:ascii="David" w:hAnsi="David" w:cs="David"/>
              <w:rtl/>
            </w:rPr>
          </w:rPrChange>
        </w:rPr>
        <w:t>כך</w:t>
      </w:r>
      <w:r w:rsidRPr="00A90D62">
        <w:rPr>
          <w:rFonts w:ascii="David" w:eastAsia="David" w:hAnsi="David" w:cs="David"/>
          <w:sz w:val="28"/>
          <w:szCs w:val="28"/>
          <w:rtl/>
          <w:rPrChange w:id="2567" w:author="אברהם" w:date="2012-11-23T10:23:00Z">
            <w:rPr>
              <w:rFonts w:ascii="David" w:eastAsia="David" w:hAnsi="David" w:cs="David"/>
              <w:rtl/>
            </w:rPr>
          </w:rPrChange>
        </w:rPr>
        <w:t xml:space="preserve"> </w:t>
      </w:r>
      <w:r w:rsidRPr="00A90D62">
        <w:rPr>
          <w:rFonts w:ascii="David" w:hAnsi="David" w:cs="David"/>
          <w:sz w:val="28"/>
          <w:szCs w:val="28"/>
          <w:rtl/>
          <w:rPrChange w:id="2568" w:author="אברהם" w:date="2012-11-23T10:23:00Z">
            <w:rPr>
              <w:rFonts w:ascii="David" w:hAnsi="David" w:cs="David"/>
              <w:rtl/>
            </w:rPr>
          </w:rPrChange>
        </w:rPr>
        <w:t>נניח</w:t>
      </w:r>
      <w:r w:rsidRPr="00A90D62">
        <w:rPr>
          <w:rFonts w:ascii="David" w:eastAsia="David" w:hAnsi="David" w:cs="David"/>
          <w:sz w:val="28"/>
          <w:szCs w:val="28"/>
          <w:rtl/>
          <w:rPrChange w:id="2569" w:author="אברהם" w:date="2012-11-23T10:23:00Z">
            <w:rPr>
              <w:rFonts w:ascii="David" w:eastAsia="David" w:hAnsi="David" w:cs="David"/>
              <w:rtl/>
            </w:rPr>
          </w:rPrChange>
        </w:rPr>
        <w:t xml:space="preserve"> </w:t>
      </w:r>
      <w:r w:rsidRPr="00A90D62">
        <w:rPr>
          <w:rFonts w:ascii="David" w:hAnsi="David" w:cs="David"/>
          <w:sz w:val="28"/>
          <w:szCs w:val="28"/>
          <w:rtl/>
          <w:rPrChange w:id="2570" w:author="אברהם" w:date="2012-11-23T10:23:00Z">
            <w:rPr>
              <w:rFonts w:ascii="David" w:hAnsi="David" w:cs="David"/>
              <w:rtl/>
            </w:rPr>
          </w:rPrChange>
        </w:rPr>
        <w:t>ששתי</w:t>
      </w:r>
      <w:r w:rsidRPr="00A90D62">
        <w:rPr>
          <w:rFonts w:ascii="David" w:eastAsia="David" w:hAnsi="David" w:cs="David"/>
          <w:sz w:val="28"/>
          <w:szCs w:val="28"/>
          <w:rtl/>
          <w:rPrChange w:id="2571" w:author="אברהם" w:date="2012-11-23T10:23:00Z">
            <w:rPr>
              <w:rFonts w:ascii="David" w:eastAsia="David" w:hAnsi="David" w:cs="David"/>
              <w:rtl/>
            </w:rPr>
          </w:rPrChange>
        </w:rPr>
        <w:t xml:space="preserve"> </w:t>
      </w:r>
      <w:r w:rsidRPr="00A90D62">
        <w:rPr>
          <w:rFonts w:ascii="David" w:hAnsi="David" w:cs="David"/>
          <w:sz w:val="28"/>
          <w:szCs w:val="28"/>
          <w:rtl/>
          <w:rPrChange w:id="2572" w:author="אברהם" w:date="2012-11-23T10:23:00Z">
            <w:rPr>
              <w:rFonts w:ascii="David" w:hAnsi="David" w:cs="David"/>
              <w:rtl/>
            </w:rPr>
          </w:rPrChange>
        </w:rPr>
        <w:t>השאלות</w:t>
      </w:r>
      <w:r w:rsidRPr="00A90D62">
        <w:rPr>
          <w:rFonts w:ascii="David" w:eastAsia="David" w:hAnsi="David" w:cs="David"/>
          <w:sz w:val="28"/>
          <w:szCs w:val="28"/>
          <w:rtl/>
          <w:rPrChange w:id="2573" w:author="אברהם" w:date="2012-11-23T10:23:00Z">
            <w:rPr>
              <w:rFonts w:ascii="David" w:eastAsia="David" w:hAnsi="David" w:cs="David"/>
              <w:rtl/>
            </w:rPr>
          </w:rPrChange>
        </w:rPr>
        <w:t xml:space="preserve"> </w:t>
      </w:r>
      <w:r w:rsidRPr="00A90D62">
        <w:rPr>
          <w:rFonts w:ascii="David" w:hAnsi="David" w:cs="David"/>
          <w:sz w:val="28"/>
          <w:szCs w:val="28"/>
          <w:rtl/>
          <w:rPrChange w:id="2574" w:author="אברהם" w:date="2012-11-23T10:23:00Z">
            <w:rPr>
              <w:rFonts w:ascii="David" w:hAnsi="David" w:cs="David"/>
              <w:rtl/>
            </w:rPr>
          </w:rPrChange>
        </w:rPr>
        <w:t>הראשונות</w:t>
      </w:r>
      <w:r w:rsidRPr="00A90D62">
        <w:rPr>
          <w:rFonts w:ascii="David" w:eastAsia="David" w:hAnsi="David" w:cs="David"/>
          <w:sz w:val="28"/>
          <w:szCs w:val="28"/>
          <w:rtl/>
          <w:rPrChange w:id="2575" w:author="אברהם" w:date="2012-11-23T10:23:00Z">
            <w:rPr>
              <w:rFonts w:ascii="David" w:eastAsia="David" w:hAnsi="David" w:cs="David"/>
              <w:rtl/>
            </w:rPr>
          </w:rPrChange>
        </w:rPr>
        <w:t xml:space="preserve"> </w:t>
      </w:r>
      <w:r w:rsidRPr="00A90D62">
        <w:rPr>
          <w:rFonts w:ascii="David" w:hAnsi="David" w:cs="David"/>
          <w:sz w:val="28"/>
          <w:szCs w:val="28"/>
          <w:rtl/>
          <w:rPrChange w:id="2576" w:author="אברהם" w:date="2012-11-23T10:23:00Z">
            <w:rPr>
              <w:rFonts w:ascii="David" w:hAnsi="David" w:cs="David"/>
              <w:rtl/>
            </w:rPr>
          </w:rPrChange>
        </w:rPr>
        <w:t>כבר</w:t>
      </w:r>
      <w:r w:rsidRPr="00A90D62">
        <w:rPr>
          <w:rFonts w:ascii="David" w:eastAsia="David" w:hAnsi="David" w:cs="David"/>
          <w:sz w:val="28"/>
          <w:szCs w:val="28"/>
          <w:rtl/>
          <w:rPrChange w:id="2577" w:author="אברהם" w:date="2012-11-23T10:23:00Z">
            <w:rPr>
              <w:rFonts w:ascii="David" w:eastAsia="David" w:hAnsi="David" w:cs="David"/>
              <w:rtl/>
            </w:rPr>
          </w:rPrChange>
        </w:rPr>
        <w:t xml:space="preserve"> </w:t>
      </w:r>
      <w:r w:rsidRPr="00A90D62">
        <w:rPr>
          <w:rFonts w:ascii="David" w:hAnsi="David" w:cs="David"/>
          <w:sz w:val="28"/>
          <w:szCs w:val="28"/>
          <w:rtl/>
          <w:rPrChange w:id="2578" w:author="אברהם" w:date="2012-11-23T10:23:00Z">
            <w:rPr>
              <w:rFonts w:ascii="David" w:hAnsi="David" w:cs="David"/>
              <w:rtl/>
            </w:rPr>
          </w:rPrChange>
        </w:rPr>
        <w:t>נפתרו, בפרט:</w:t>
      </w:r>
    </w:p>
    <w:p w:rsidR="009C2B09" w:rsidRPr="00A90D62" w:rsidRDefault="009C2B09" w:rsidP="00F22B93">
      <w:pPr>
        <w:pStyle w:val="a1"/>
        <w:numPr>
          <w:ilvl w:val="0"/>
          <w:numId w:val="3"/>
        </w:numPr>
        <w:bidi/>
        <w:ind w:firstLine="0"/>
        <w:rPr>
          <w:rFonts w:ascii="David" w:hAnsi="David" w:cs="David"/>
          <w:sz w:val="28"/>
          <w:szCs w:val="28"/>
          <w:rtl/>
          <w:rPrChange w:id="2579" w:author="אברהם" w:date="2012-11-23T10:23:00Z">
            <w:rPr>
              <w:rFonts w:ascii="David" w:hAnsi="David" w:cs="David"/>
              <w:rtl/>
            </w:rPr>
          </w:rPrChange>
        </w:rPr>
      </w:pPr>
      <w:r w:rsidRPr="00A90D62">
        <w:rPr>
          <w:rFonts w:ascii="David" w:hAnsi="David" w:cs="David"/>
          <w:sz w:val="28"/>
          <w:szCs w:val="28"/>
          <w:rtl/>
          <w:rPrChange w:id="2580" w:author="אברהם" w:date="2012-11-23T10:23:00Z">
            <w:rPr>
              <w:rFonts w:ascii="David" w:hAnsi="David" w:cs="David"/>
              <w:rtl/>
            </w:rPr>
          </w:rPrChange>
        </w:rPr>
        <w:t>א. נניח</w:t>
      </w:r>
      <w:r w:rsidRPr="00A90D62">
        <w:rPr>
          <w:rFonts w:ascii="David" w:eastAsia="David" w:hAnsi="David" w:cs="David"/>
          <w:sz w:val="28"/>
          <w:szCs w:val="28"/>
          <w:rtl/>
          <w:rPrChange w:id="2581" w:author="אברהם" w:date="2012-11-23T10:23:00Z">
            <w:rPr>
              <w:rFonts w:ascii="David" w:eastAsia="David" w:hAnsi="David" w:cs="David"/>
              <w:rtl/>
            </w:rPr>
          </w:rPrChange>
        </w:rPr>
        <w:t xml:space="preserve"> </w:t>
      </w:r>
      <w:r w:rsidRPr="00A90D62">
        <w:rPr>
          <w:rFonts w:ascii="David" w:hAnsi="David" w:cs="David"/>
          <w:sz w:val="28"/>
          <w:szCs w:val="28"/>
          <w:rtl/>
          <w:rPrChange w:id="2582" w:author="אברהם" w:date="2012-11-23T10:23:00Z">
            <w:rPr>
              <w:rFonts w:ascii="David" w:hAnsi="David" w:cs="David"/>
              <w:rtl/>
            </w:rPr>
          </w:rPrChange>
        </w:rPr>
        <w:t>שישנה</w:t>
      </w:r>
      <w:r w:rsidRPr="00A90D62">
        <w:rPr>
          <w:rFonts w:ascii="David" w:eastAsia="David" w:hAnsi="David" w:cs="David"/>
          <w:sz w:val="28"/>
          <w:szCs w:val="28"/>
          <w:rtl/>
          <w:rPrChange w:id="2583" w:author="אברהם" w:date="2012-11-23T10:23:00Z">
            <w:rPr>
              <w:rFonts w:ascii="David" w:eastAsia="David" w:hAnsi="David" w:cs="David"/>
              <w:rtl/>
            </w:rPr>
          </w:rPrChange>
        </w:rPr>
        <w:t xml:space="preserve"> </w:t>
      </w:r>
      <w:r w:rsidRPr="00A90D62">
        <w:rPr>
          <w:rFonts w:ascii="David" w:hAnsi="David" w:cs="David"/>
          <w:sz w:val="28"/>
          <w:szCs w:val="28"/>
          <w:rtl/>
          <w:rPrChange w:id="2584" w:author="אברהם" w:date="2012-11-23T10:23:00Z">
            <w:rPr>
              <w:rFonts w:ascii="David" w:hAnsi="David" w:cs="David"/>
              <w:rtl/>
            </w:rPr>
          </w:rPrChange>
        </w:rPr>
        <w:t>קבוצה</w:t>
      </w:r>
      <w:r w:rsidRPr="00A90D62">
        <w:rPr>
          <w:rFonts w:ascii="David" w:eastAsia="David" w:hAnsi="David" w:cs="David"/>
          <w:sz w:val="28"/>
          <w:szCs w:val="28"/>
          <w:rtl/>
          <w:rPrChange w:id="2585" w:author="אברהם" w:date="2012-11-23T10:23:00Z">
            <w:rPr>
              <w:rFonts w:ascii="David" w:eastAsia="David" w:hAnsi="David" w:cs="David"/>
              <w:rtl/>
            </w:rPr>
          </w:rPrChange>
        </w:rPr>
        <w:t xml:space="preserve"> </w:t>
      </w:r>
      <w:r w:rsidRPr="00A90D62">
        <w:rPr>
          <w:rFonts w:ascii="David" w:hAnsi="David" w:cs="David"/>
          <w:sz w:val="28"/>
          <w:szCs w:val="28"/>
          <w:rtl/>
          <w:rPrChange w:id="2586" w:author="אברהם" w:date="2012-11-23T10:23:00Z">
            <w:rPr>
              <w:rFonts w:ascii="David" w:hAnsi="David" w:cs="David"/>
              <w:rtl/>
            </w:rPr>
          </w:rPrChange>
        </w:rPr>
        <w:t>של</w:t>
      </w:r>
      <w:r w:rsidRPr="00A90D62">
        <w:rPr>
          <w:rFonts w:ascii="David" w:eastAsia="David" w:hAnsi="David" w:cs="David"/>
          <w:sz w:val="28"/>
          <w:szCs w:val="28"/>
          <w:rtl/>
          <w:rPrChange w:id="2587" w:author="אברהם" w:date="2012-11-23T10:23:00Z">
            <w:rPr>
              <w:rFonts w:ascii="David" w:eastAsia="David" w:hAnsi="David" w:cs="David"/>
              <w:rtl/>
            </w:rPr>
          </w:rPrChange>
        </w:rPr>
        <w:t xml:space="preserve"> </w:t>
      </w:r>
      <w:r w:rsidRPr="00A90D62">
        <w:rPr>
          <w:rFonts w:ascii="David" w:hAnsi="David" w:cs="David"/>
          <w:sz w:val="28"/>
          <w:szCs w:val="28"/>
          <w:rtl/>
          <w:rPrChange w:id="2588" w:author="אברהם" w:date="2012-11-23T10:23:00Z">
            <w:rPr>
              <w:rFonts w:ascii="David" w:hAnsi="David" w:cs="David"/>
              <w:rtl/>
            </w:rPr>
          </w:rPrChange>
        </w:rPr>
        <w:t>אנשים</w:t>
      </w:r>
      <w:r w:rsidRPr="00A90D62">
        <w:rPr>
          <w:rFonts w:ascii="David" w:eastAsia="David" w:hAnsi="David" w:cs="David"/>
          <w:sz w:val="28"/>
          <w:szCs w:val="28"/>
          <w:rtl/>
          <w:rPrChange w:id="2589" w:author="אברהם" w:date="2012-11-23T10:23:00Z">
            <w:rPr>
              <w:rFonts w:ascii="David" w:eastAsia="David" w:hAnsi="David" w:cs="David"/>
              <w:rtl/>
            </w:rPr>
          </w:rPrChange>
        </w:rPr>
        <w:t xml:space="preserve"> </w:t>
      </w:r>
      <w:r w:rsidRPr="00A90D62">
        <w:rPr>
          <w:rFonts w:ascii="David" w:hAnsi="David" w:cs="David"/>
          <w:sz w:val="28"/>
          <w:szCs w:val="28"/>
          <w:rtl/>
          <w:rPrChange w:id="2590" w:author="אברהם" w:date="2012-11-23T10:23:00Z">
            <w:rPr>
              <w:rFonts w:ascii="David" w:hAnsi="David" w:cs="David"/>
              <w:rtl/>
            </w:rPr>
          </w:rPrChange>
        </w:rPr>
        <w:t>הזכאים</w:t>
      </w:r>
      <w:r w:rsidRPr="00A90D62">
        <w:rPr>
          <w:rFonts w:ascii="David" w:eastAsia="David" w:hAnsi="David" w:cs="David"/>
          <w:sz w:val="28"/>
          <w:szCs w:val="28"/>
          <w:rtl/>
          <w:rPrChange w:id="2591" w:author="אברהם" w:date="2012-11-23T10:23:00Z">
            <w:rPr>
              <w:rFonts w:ascii="David" w:eastAsia="David" w:hAnsi="David" w:cs="David"/>
              <w:rtl/>
            </w:rPr>
          </w:rPrChange>
        </w:rPr>
        <w:t xml:space="preserve"> </w:t>
      </w:r>
      <w:r w:rsidRPr="00A90D62">
        <w:rPr>
          <w:rFonts w:ascii="David" w:hAnsi="David" w:cs="David"/>
          <w:sz w:val="28"/>
          <w:szCs w:val="28"/>
          <w:rtl/>
          <w:rPrChange w:id="2592" w:author="אברהם" w:date="2012-11-23T10:23:00Z">
            <w:rPr>
              <w:rFonts w:ascii="David" w:hAnsi="David" w:cs="David"/>
              <w:rtl/>
            </w:rPr>
          </w:rPrChange>
        </w:rPr>
        <w:t>לקבל</w:t>
      </w:r>
      <w:r w:rsidRPr="00A90D62">
        <w:rPr>
          <w:rFonts w:ascii="David" w:eastAsia="David" w:hAnsi="David" w:cs="David"/>
          <w:sz w:val="28"/>
          <w:szCs w:val="28"/>
          <w:rtl/>
          <w:rPrChange w:id="2593" w:author="אברהם" w:date="2012-11-23T10:23:00Z">
            <w:rPr>
              <w:rFonts w:ascii="David" w:eastAsia="David" w:hAnsi="David" w:cs="David"/>
              <w:rtl/>
            </w:rPr>
          </w:rPrChange>
        </w:rPr>
        <w:t xml:space="preserve"> </w:t>
      </w:r>
      <w:r w:rsidRPr="00A90D62">
        <w:rPr>
          <w:rFonts w:ascii="David" w:hAnsi="David" w:cs="David"/>
          <w:sz w:val="28"/>
          <w:szCs w:val="28"/>
          <w:rtl/>
          <w:rPrChange w:id="2594" w:author="אברהם" w:date="2012-11-23T10:23:00Z">
            <w:rPr>
              <w:rFonts w:ascii="David" w:hAnsi="David" w:cs="David"/>
              <w:rtl/>
            </w:rPr>
          </w:rPrChange>
        </w:rPr>
        <w:t>קרקעות</w:t>
      </w:r>
      <w:r w:rsidRPr="00A90D62">
        <w:rPr>
          <w:rFonts w:ascii="David" w:eastAsia="David" w:hAnsi="David" w:cs="David"/>
          <w:sz w:val="28"/>
          <w:szCs w:val="28"/>
          <w:rtl/>
          <w:rPrChange w:id="2595" w:author="אברהם" w:date="2012-11-23T10:23:00Z">
            <w:rPr>
              <w:rFonts w:ascii="David" w:eastAsia="David" w:hAnsi="David" w:cs="David"/>
              <w:rtl/>
            </w:rPr>
          </w:rPrChange>
        </w:rPr>
        <w:t xml:space="preserve"> </w:t>
      </w:r>
      <w:r w:rsidRPr="00A90D62">
        <w:rPr>
          <w:rFonts w:ascii="David" w:hAnsi="David" w:cs="David"/>
          <w:sz w:val="28"/>
          <w:szCs w:val="28"/>
          <w:rtl/>
          <w:rPrChange w:id="2596" w:author="אברהם" w:date="2012-11-23T10:23:00Z">
            <w:rPr>
              <w:rFonts w:ascii="David" w:hAnsi="David" w:cs="David"/>
              <w:rtl/>
            </w:rPr>
          </w:rPrChange>
        </w:rPr>
        <w:t>- נקרא</w:t>
      </w:r>
      <w:r w:rsidRPr="00A90D62">
        <w:rPr>
          <w:rFonts w:ascii="David" w:eastAsia="David" w:hAnsi="David" w:cs="David"/>
          <w:sz w:val="28"/>
          <w:szCs w:val="28"/>
          <w:rtl/>
          <w:rPrChange w:id="2597" w:author="אברהם" w:date="2012-11-23T10:23:00Z">
            <w:rPr>
              <w:rFonts w:ascii="David" w:eastAsia="David" w:hAnsi="David" w:cs="David"/>
              <w:rtl/>
            </w:rPr>
          </w:rPrChange>
        </w:rPr>
        <w:t xml:space="preserve"> </w:t>
      </w:r>
      <w:r w:rsidRPr="00A90D62">
        <w:rPr>
          <w:rFonts w:ascii="David" w:hAnsi="David" w:cs="David"/>
          <w:sz w:val="28"/>
          <w:szCs w:val="28"/>
          <w:rtl/>
          <w:rPrChange w:id="2598" w:author="אברהם" w:date="2012-11-23T10:23:00Z">
            <w:rPr>
              <w:rFonts w:ascii="David" w:hAnsi="David" w:cs="David"/>
              <w:rtl/>
            </w:rPr>
          </w:rPrChange>
        </w:rPr>
        <w:t>להם</w:t>
      </w:r>
      <w:r w:rsidRPr="00A90D62">
        <w:rPr>
          <w:rFonts w:ascii="David" w:eastAsia="David" w:hAnsi="David" w:cs="David"/>
          <w:sz w:val="28"/>
          <w:szCs w:val="28"/>
          <w:rtl/>
          <w:rPrChange w:id="2599" w:author="אברהם" w:date="2012-11-23T10:23:00Z">
            <w:rPr>
              <w:rFonts w:ascii="David" w:eastAsia="David" w:hAnsi="David" w:cs="David"/>
              <w:rtl/>
            </w:rPr>
          </w:rPrChange>
        </w:rPr>
        <w:t xml:space="preserve"> </w:t>
      </w:r>
      <w:r w:rsidRPr="00A90D62">
        <w:rPr>
          <w:rFonts w:ascii="David" w:hAnsi="David" w:cs="David"/>
          <w:sz w:val="28"/>
          <w:szCs w:val="28"/>
          <w:rtl/>
          <w:rPrChange w:id="2600" w:author="אברהם" w:date="2012-11-23T10:23:00Z">
            <w:rPr>
              <w:rFonts w:ascii="David" w:hAnsi="David" w:cs="David"/>
              <w:rtl/>
            </w:rPr>
          </w:rPrChange>
        </w:rPr>
        <w:t>"האזרחים"</w:t>
      </w:r>
      <w:ins w:id="2601" w:author="אברהם" w:date="2012-11-26T17:09:00Z">
        <w:r w:rsidR="00F22B93">
          <w:rPr>
            <w:rFonts w:ascii="David" w:hAnsi="David" w:cs="David" w:hint="cs"/>
            <w:sz w:val="28"/>
            <w:szCs w:val="28"/>
            <w:rtl/>
          </w:rPr>
          <w:t>.</w:t>
        </w:r>
      </w:ins>
      <w:del w:id="2602" w:author="אברהם" w:date="2012-11-26T17:09:00Z">
        <w:r w:rsidRPr="00A90D62" w:rsidDel="00F22B93">
          <w:rPr>
            <w:rFonts w:ascii="David" w:hAnsi="David" w:cs="David"/>
            <w:sz w:val="28"/>
            <w:szCs w:val="28"/>
            <w:rtl/>
            <w:rPrChange w:id="2603" w:author="אברהם" w:date="2012-11-23T10:23:00Z">
              <w:rPr>
                <w:rFonts w:ascii="David" w:hAnsi="David" w:cs="David"/>
                <w:rtl/>
              </w:rPr>
            </w:rPrChange>
          </w:rPr>
          <w:delText>;</w:delText>
        </w:r>
      </w:del>
    </w:p>
    <w:p w:rsidR="009C2B09" w:rsidRPr="00A90D62" w:rsidRDefault="009C2B09" w:rsidP="00F22B93">
      <w:pPr>
        <w:pStyle w:val="a1"/>
        <w:numPr>
          <w:ilvl w:val="0"/>
          <w:numId w:val="3"/>
        </w:numPr>
        <w:bidi/>
        <w:ind w:firstLine="0"/>
        <w:rPr>
          <w:rFonts w:ascii="David" w:hAnsi="David" w:cs="David"/>
          <w:sz w:val="28"/>
          <w:szCs w:val="28"/>
          <w:rtl/>
          <w:rPrChange w:id="2604" w:author="אברהם" w:date="2012-11-23T10:23:00Z">
            <w:rPr>
              <w:rFonts w:ascii="David" w:hAnsi="David" w:cs="David"/>
              <w:rtl/>
            </w:rPr>
          </w:rPrChange>
        </w:rPr>
      </w:pPr>
      <w:r w:rsidRPr="00A90D62">
        <w:rPr>
          <w:rFonts w:ascii="David" w:hAnsi="David" w:cs="David"/>
          <w:sz w:val="28"/>
          <w:szCs w:val="28"/>
          <w:rtl/>
          <w:rPrChange w:id="2605" w:author="אברהם" w:date="2012-11-23T10:23:00Z">
            <w:rPr>
              <w:rFonts w:ascii="David" w:hAnsi="David" w:cs="David"/>
              <w:rtl/>
            </w:rPr>
          </w:rPrChange>
        </w:rPr>
        <w:t>ב. נניח</w:t>
      </w:r>
      <w:r w:rsidRPr="00A90D62">
        <w:rPr>
          <w:rFonts w:ascii="David" w:eastAsia="David" w:hAnsi="David" w:cs="David"/>
          <w:sz w:val="28"/>
          <w:szCs w:val="28"/>
          <w:rtl/>
          <w:rPrChange w:id="2606" w:author="אברהם" w:date="2012-11-23T10:23:00Z">
            <w:rPr>
              <w:rFonts w:ascii="David" w:eastAsia="David" w:hAnsi="David" w:cs="David"/>
              <w:rtl/>
            </w:rPr>
          </w:rPrChange>
        </w:rPr>
        <w:t xml:space="preserve"> </w:t>
      </w:r>
      <w:del w:id="2607" w:author="אברהם" w:date="2012-11-26T17:09:00Z">
        <w:r w:rsidRPr="00A90D62" w:rsidDel="00F22B93">
          <w:rPr>
            <w:rFonts w:ascii="David" w:hAnsi="David" w:cs="David"/>
            <w:sz w:val="28"/>
            <w:szCs w:val="28"/>
            <w:rtl/>
            <w:rPrChange w:id="2608" w:author="אברהם" w:date="2012-11-23T10:23:00Z">
              <w:rPr>
                <w:rFonts w:ascii="David" w:hAnsi="David" w:cs="David"/>
                <w:rtl/>
              </w:rPr>
            </w:rPrChange>
          </w:rPr>
          <w:delText>שישנה</w:delText>
        </w:r>
        <w:r w:rsidRPr="00A90D62" w:rsidDel="00F22B93">
          <w:rPr>
            <w:rFonts w:ascii="David" w:eastAsia="David" w:hAnsi="David" w:cs="David"/>
            <w:sz w:val="28"/>
            <w:szCs w:val="28"/>
            <w:rtl/>
            <w:rPrChange w:id="2609" w:author="אברהם" w:date="2012-11-23T10:23:00Z">
              <w:rPr>
                <w:rFonts w:ascii="David" w:eastAsia="David" w:hAnsi="David" w:cs="David"/>
                <w:rtl/>
              </w:rPr>
            </w:rPrChange>
          </w:rPr>
          <w:delText xml:space="preserve"> </w:delText>
        </w:r>
        <w:r w:rsidRPr="00A90D62" w:rsidDel="00F22B93">
          <w:rPr>
            <w:rFonts w:ascii="David" w:hAnsi="David" w:cs="David"/>
            <w:sz w:val="28"/>
            <w:szCs w:val="28"/>
            <w:rtl/>
            <w:rPrChange w:id="2610" w:author="אברהם" w:date="2012-11-23T10:23:00Z">
              <w:rPr>
                <w:rFonts w:ascii="David" w:hAnsi="David" w:cs="David"/>
                <w:rtl/>
              </w:rPr>
            </w:rPrChange>
          </w:rPr>
          <w:delText>חלוקה</w:delText>
        </w:r>
        <w:r w:rsidRPr="00A90D62" w:rsidDel="00F22B93">
          <w:rPr>
            <w:rFonts w:ascii="David" w:eastAsia="David" w:hAnsi="David" w:cs="David"/>
            <w:sz w:val="28"/>
            <w:szCs w:val="28"/>
            <w:rtl/>
            <w:rPrChange w:id="2611" w:author="אברהם" w:date="2012-11-23T10:23:00Z">
              <w:rPr>
                <w:rFonts w:ascii="David" w:eastAsia="David" w:hAnsi="David" w:cs="David"/>
                <w:rtl/>
              </w:rPr>
            </w:rPrChange>
          </w:rPr>
          <w:delText xml:space="preserve"> </w:delText>
        </w:r>
        <w:r w:rsidRPr="00A90D62" w:rsidDel="00F22B93">
          <w:rPr>
            <w:rFonts w:ascii="David" w:hAnsi="David" w:cs="David"/>
            <w:sz w:val="28"/>
            <w:szCs w:val="28"/>
            <w:rtl/>
            <w:rPrChange w:id="2612" w:author="אברהם" w:date="2012-11-23T10:23:00Z">
              <w:rPr>
                <w:rFonts w:ascii="David" w:hAnsi="David" w:cs="David"/>
                <w:rtl/>
              </w:rPr>
            </w:rPrChange>
          </w:rPr>
          <w:delText>של</w:delText>
        </w:r>
        <w:r w:rsidRPr="00A90D62" w:rsidDel="00F22B93">
          <w:rPr>
            <w:rFonts w:ascii="David" w:eastAsia="David" w:hAnsi="David" w:cs="David"/>
            <w:sz w:val="28"/>
            <w:szCs w:val="28"/>
            <w:rtl/>
            <w:rPrChange w:id="2613" w:author="אברהם" w:date="2012-11-23T10:23:00Z">
              <w:rPr>
                <w:rFonts w:ascii="David" w:eastAsia="David" w:hAnsi="David" w:cs="David"/>
                <w:rtl/>
              </w:rPr>
            </w:rPrChange>
          </w:rPr>
          <w:delText xml:space="preserve"> </w:delText>
        </w:r>
      </w:del>
      <w:ins w:id="2614" w:author="אברהם" w:date="2012-11-26T17:09:00Z">
        <w:r w:rsidR="00F22B93">
          <w:rPr>
            <w:rFonts w:ascii="David" w:hAnsi="David" w:cs="David" w:hint="cs"/>
            <w:sz w:val="28"/>
            <w:szCs w:val="28"/>
            <w:rtl/>
          </w:rPr>
          <w:t xml:space="preserve">שנעשתה חלוקה של </w:t>
        </w:r>
      </w:ins>
      <w:r w:rsidRPr="00A90D62">
        <w:rPr>
          <w:rFonts w:ascii="David" w:hAnsi="David" w:cs="David"/>
          <w:sz w:val="28"/>
          <w:szCs w:val="28"/>
          <w:rtl/>
          <w:rPrChange w:id="2615" w:author="אברהם" w:date="2012-11-23T10:23:00Z">
            <w:rPr>
              <w:rFonts w:ascii="David" w:hAnsi="David" w:cs="David"/>
              <w:rtl/>
            </w:rPr>
          </w:rPrChange>
        </w:rPr>
        <w:t>ארץ</w:t>
      </w:r>
      <w:r w:rsidRPr="00A90D62">
        <w:rPr>
          <w:rFonts w:ascii="David" w:eastAsia="David" w:hAnsi="David" w:cs="David"/>
          <w:sz w:val="28"/>
          <w:szCs w:val="28"/>
          <w:rtl/>
          <w:rPrChange w:id="2616" w:author="אברהם" w:date="2012-11-23T10:23:00Z">
            <w:rPr>
              <w:rFonts w:ascii="David" w:eastAsia="David" w:hAnsi="David" w:cs="David"/>
              <w:rtl/>
            </w:rPr>
          </w:rPrChange>
        </w:rPr>
        <w:t xml:space="preserve"> </w:t>
      </w:r>
      <w:r w:rsidRPr="00A90D62">
        <w:rPr>
          <w:rFonts w:ascii="David" w:hAnsi="David" w:cs="David"/>
          <w:sz w:val="28"/>
          <w:szCs w:val="28"/>
          <w:rtl/>
          <w:rPrChange w:id="2617" w:author="אברהם" w:date="2012-11-23T10:23:00Z">
            <w:rPr>
              <w:rFonts w:ascii="David" w:hAnsi="David" w:cs="David"/>
              <w:rtl/>
            </w:rPr>
          </w:rPrChange>
        </w:rPr>
        <w:t>ישראל</w:t>
      </w:r>
      <w:r w:rsidRPr="00A90D62">
        <w:rPr>
          <w:rFonts w:ascii="David" w:eastAsia="David" w:hAnsi="David" w:cs="David"/>
          <w:sz w:val="28"/>
          <w:szCs w:val="28"/>
          <w:rtl/>
          <w:rPrChange w:id="2618" w:author="אברהם" w:date="2012-11-23T10:23:00Z">
            <w:rPr>
              <w:rFonts w:ascii="David" w:eastAsia="David" w:hAnsi="David" w:cs="David"/>
              <w:rtl/>
            </w:rPr>
          </w:rPrChange>
        </w:rPr>
        <w:t xml:space="preserve"> </w:t>
      </w:r>
      <w:r w:rsidRPr="00A90D62">
        <w:rPr>
          <w:rFonts w:ascii="David" w:hAnsi="David" w:cs="David"/>
          <w:sz w:val="28"/>
          <w:szCs w:val="28"/>
          <w:rtl/>
          <w:rPrChange w:id="2619" w:author="אברהם" w:date="2012-11-23T10:23:00Z">
            <w:rPr>
              <w:rFonts w:ascii="David" w:hAnsi="David" w:cs="David"/>
              <w:rtl/>
            </w:rPr>
          </w:rPrChange>
        </w:rPr>
        <w:t>לחלקות</w:t>
      </w:r>
      <w:r w:rsidRPr="00A90D62">
        <w:rPr>
          <w:rFonts w:ascii="David" w:eastAsia="David" w:hAnsi="David" w:cs="David"/>
          <w:sz w:val="28"/>
          <w:szCs w:val="28"/>
          <w:rtl/>
          <w:rPrChange w:id="2620" w:author="אברהם" w:date="2012-11-23T10:23:00Z">
            <w:rPr>
              <w:rFonts w:ascii="David" w:eastAsia="David" w:hAnsi="David" w:cs="David"/>
              <w:rtl/>
            </w:rPr>
          </w:rPrChange>
        </w:rPr>
        <w:t xml:space="preserve"> </w:t>
      </w:r>
      <w:r w:rsidRPr="00A90D62">
        <w:rPr>
          <w:rFonts w:ascii="David" w:hAnsi="David" w:cs="David"/>
          <w:sz w:val="28"/>
          <w:szCs w:val="28"/>
          <w:rtl/>
          <w:rPrChange w:id="2621" w:author="אברהם" w:date="2012-11-23T10:23:00Z">
            <w:rPr>
              <w:rFonts w:ascii="David" w:hAnsi="David" w:cs="David"/>
              <w:rtl/>
            </w:rPr>
          </w:rPrChange>
        </w:rPr>
        <w:t>"שוות", שמספרן</w:t>
      </w:r>
      <w:r w:rsidRPr="00A90D62">
        <w:rPr>
          <w:rFonts w:ascii="David" w:eastAsia="David" w:hAnsi="David" w:cs="David"/>
          <w:sz w:val="28"/>
          <w:szCs w:val="28"/>
          <w:rtl/>
          <w:rPrChange w:id="2622" w:author="אברהם" w:date="2012-11-23T10:23:00Z">
            <w:rPr>
              <w:rFonts w:ascii="David" w:eastAsia="David" w:hAnsi="David" w:cs="David"/>
              <w:rtl/>
            </w:rPr>
          </w:rPrChange>
        </w:rPr>
        <w:t xml:space="preserve"> </w:t>
      </w:r>
      <w:r w:rsidRPr="00A90D62">
        <w:rPr>
          <w:rFonts w:ascii="David" w:hAnsi="David" w:cs="David"/>
          <w:sz w:val="28"/>
          <w:szCs w:val="28"/>
          <w:rtl/>
          <w:rPrChange w:id="2623" w:author="אברהם" w:date="2012-11-23T10:23:00Z">
            <w:rPr>
              <w:rFonts w:ascii="David" w:hAnsi="David" w:cs="David"/>
              <w:rtl/>
            </w:rPr>
          </w:rPrChange>
        </w:rPr>
        <w:t>בדיוק</w:t>
      </w:r>
      <w:r w:rsidRPr="00A90D62">
        <w:rPr>
          <w:rFonts w:ascii="David" w:eastAsia="David" w:hAnsi="David" w:cs="David"/>
          <w:sz w:val="28"/>
          <w:szCs w:val="28"/>
          <w:rtl/>
          <w:rPrChange w:id="2624" w:author="אברהם" w:date="2012-11-23T10:23:00Z">
            <w:rPr>
              <w:rFonts w:ascii="David" w:eastAsia="David" w:hAnsi="David" w:cs="David"/>
              <w:rtl/>
            </w:rPr>
          </w:rPrChange>
        </w:rPr>
        <w:t xml:space="preserve"> </w:t>
      </w:r>
      <w:r w:rsidRPr="00A90D62">
        <w:rPr>
          <w:rFonts w:ascii="David" w:hAnsi="David" w:cs="David"/>
          <w:sz w:val="28"/>
          <w:szCs w:val="28"/>
          <w:rtl/>
          <w:rPrChange w:id="2625" w:author="אברהם" w:date="2012-11-23T10:23:00Z">
            <w:rPr>
              <w:rFonts w:ascii="David" w:hAnsi="David" w:cs="David"/>
              <w:rtl/>
            </w:rPr>
          </w:rPrChange>
        </w:rPr>
        <w:t>כמספר</w:t>
      </w:r>
      <w:r w:rsidRPr="00A90D62">
        <w:rPr>
          <w:rFonts w:ascii="David" w:eastAsia="David" w:hAnsi="David" w:cs="David"/>
          <w:sz w:val="28"/>
          <w:szCs w:val="28"/>
          <w:rtl/>
          <w:rPrChange w:id="2626" w:author="אברהם" w:date="2012-11-23T10:23:00Z">
            <w:rPr>
              <w:rFonts w:ascii="David" w:eastAsia="David" w:hAnsi="David" w:cs="David"/>
              <w:rtl/>
            </w:rPr>
          </w:rPrChange>
        </w:rPr>
        <w:t xml:space="preserve"> </w:t>
      </w:r>
      <w:r w:rsidRPr="00A90D62">
        <w:rPr>
          <w:rFonts w:ascii="David" w:hAnsi="David" w:cs="David"/>
          <w:sz w:val="28"/>
          <w:szCs w:val="28"/>
          <w:rtl/>
          <w:rPrChange w:id="2627" w:author="אברהם" w:date="2012-11-23T10:23:00Z">
            <w:rPr>
              <w:rFonts w:ascii="David" w:hAnsi="David" w:cs="David"/>
              <w:rtl/>
            </w:rPr>
          </w:rPrChange>
        </w:rPr>
        <w:t>האזרחים</w:t>
      </w:r>
      <w:r w:rsidRPr="00A90D62">
        <w:rPr>
          <w:rFonts w:ascii="David" w:eastAsia="David" w:hAnsi="David" w:cs="David"/>
          <w:sz w:val="28"/>
          <w:szCs w:val="28"/>
          <w:rtl/>
          <w:rPrChange w:id="2628" w:author="אברהם" w:date="2012-11-23T10:23:00Z">
            <w:rPr>
              <w:rFonts w:ascii="David" w:eastAsia="David" w:hAnsi="David" w:cs="David"/>
              <w:rtl/>
            </w:rPr>
          </w:rPrChange>
        </w:rPr>
        <w:t xml:space="preserve"> </w:t>
      </w:r>
      <w:r w:rsidRPr="00A90D62">
        <w:rPr>
          <w:rFonts w:ascii="David" w:hAnsi="David" w:cs="David"/>
          <w:sz w:val="28"/>
          <w:szCs w:val="28"/>
          <w:rtl/>
          <w:rPrChange w:id="2629" w:author="אברהם" w:date="2012-11-23T10:23:00Z">
            <w:rPr>
              <w:rFonts w:ascii="David" w:hAnsi="David" w:cs="David"/>
              <w:rtl/>
            </w:rPr>
          </w:rPrChange>
        </w:rPr>
        <w:t>- נקרא</w:t>
      </w:r>
      <w:r w:rsidRPr="00A90D62">
        <w:rPr>
          <w:rFonts w:ascii="David" w:eastAsia="David" w:hAnsi="David" w:cs="David"/>
          <w:sz w:val="28"/>
          <w:szCs w:val="28"/>
          <w:rtl/>
          <w:rPrChange w:id="2630" w:author="אברהם" w:date="2012-11-23T10:23:00Z">
            <w:rPr>
              <w:rFonts w:ascii="David" w:eastAsia="David" w:hAnsi="David" w:cs="David"/>
              <w:rtl/>
            </w:rPr>
          </w:rPrChange>
        </w:rPr>
        <w:t xml:space="preserve"> </w:t>
      </w:r>
      <w:r w:rsidRPr="00A90D62">
        <w:rPr>
          <w:rFonts w:ascii="David" w:hAnsi="David" w:cs="David"/>
          <w:sz w:val="28"/>
          <w:szCs w:val="28"/>
          <w:rtl/>
          <w:rPrChange w:id="2631" w:author="אברהם" w:date="2012-11-23T10:23:00Z">
            <w:rPr>
              <w:rFonts w:ascii="David" w:hAnsi="David" w:cs="David"/>
              <w:rtl/>
            </w:rPr>
          </w:rPrChange>
        </w:rPr>
        <w:t>להן</w:t>
      </w:r>
      <w:r w:rsidRPr="00A90D62">
        <w:rPr>
          <w:rFonts w:ascii="David" w:eastAsia="David" w:hAnsi="David" w:cs="David"/>
          <w:sz w:val="28"/>
          <w:szCs w:val="28"/>
          <w:rtl/>
          <w:rPrChange w:id="2632" w:author="אברהם" w:date="2012-11-23T10:23:00Z">
            <w:rPr>
              <w:rFonts w:ascii="David" w:eastAsia="David" w:hAnsi="David" w:cs="David"/>
              <w:rtl/>
            </w:rPr>
          </w:rPrChange>
        </w:rPr>
        <w:t xml:space="preserve"> </w:t>
      </w:r>
      <w:r w:rsidRPr="00A90D62">
        <w:rPr>
          <w:rFonts w:ascii="David" w:hAnsi="David" w:cs="David"/>
          <w:sz w:val="28"/>
          <w:szCs w:val="28"/>
          <w:rtl/>
          <w:rPrChange w:id="2633" w:author="אברהם" w:date="2012-11-23T10:23:00Z">
            <w:rPr>
              <w:rFonts w:ascii="David" w:hAnsi="David" w:cs="David"/>
              <w:rtl/>
            </w:rPr>
          </w:rPrChange>
        </w:rPr>
        <w:t>"הנחלות". אם</w:t>
      </w:r>
      <w:r w:rsidRPr="00A90D62">
        <w:rPr>
          <w:rFonts w:ascii="David" w:eastAsia="David" w:hAnsi="David" w:cs="David"/>
          <w:sz w:val="28"/>
          <w:szCs w:val="28"/>
          <w:rtl/>
          <w:rPrChange w:id="2634" w:author="אברהם" w:date="2012-11-23T10:23:00Z">
            <w:rPr>
              <w:rFonts w:ascii="David" w:eastAsia="David" w:hAnsi="David" w:cs="David"/>
              <w:rtl/>
            </w:rPr>
          </w:rPrChange>
        </w:rPr>
        <w:t xml:space="preserve"> </w:t>
      </w:r>
      <w:r w:rsidRPr="00A90D62">
        <w:rPr>
          <w:rFonts w:ascii="David" w:hAnsi="David" w:cs="David"/>
          <w:sz w:val="28"/>
          <w:szCs w:val="28"/>
          <w:rtl/>
          <w:rPrChange w:id="2635" w:author="אברהם" w:date="2012-11-23T10:23:00Z">
            <w:rPr>
              <w:rFonts w:ascii="David" w:hAnsi="David" w:cs="David"/>
              <w:rtl/>
            </w:rPr>
          </w:rPrChange>
        </w:rPr>
        <w:t>החלטנו</w:t>
      </w:r>
      <w:r w:rsidRPr="00A90D62">
        <w:rPr>
          <w:rFonts w:ascii="David" w:eastAsia="David" w:hAnsi="David" w:cs="David"/>
          <w:sz w:val="28"/>
          <w:szCs w:val="28"/>
          <w:rtl/>
          <w:rPrChange w:id="2636" w:author="אברהם" w:date="2012-11-23T10:23:00Z">
            <w:rPr>
              <w:rFonts w:ascii="David" w:eastAsia="David" w:hAnsi="David" w:cs="David"/>
              <w:rtl/>
            </w:rPr>
          </w:rPrChange>
        </w:rPr>
        <w:t xml:space="preserve"> </w:t>
      </w:r>
      <w:r w:rsidRPr="00A90D62">
        <w:rPr>
          <w:rFonts w:ascii="David" w:hAnsi="David" w:cs="David"/>
          <w:sz w:val="28"/>
          <w:szCs w:val="28"/>
          <w:rtl/>
          <w:rPrChange w:id="2637" w:author="אברהם" w:date="2012-11-23T10:23:00Z">
            <w:rPr>
              <w:rFonts w:ascii="David" w:hAnsi="David" w:cs="David"/>
              <w:rtl/>
            </w:rPr>
          </w:rPrChange>
        </w:rPr>
        <w:t>להתעלם</w:t>
      </w:r>
      <w:r w:rsidRPr="00A90D62">
        <w:rPr>
          <w:rFonts w:ascii="David" w:eastAsia="David" w:hAnsi="David" w:cs="David"/>
          <w:sz w:val="28"/>
          <w:szCs w:val="28"/>
          <w:rtl/>
          <w:rPrChange w:id="2638" w:author="אברהם" w:date="2012-11-23T10:23:00Z">
            <w:rPr>
              <w:rFonts w:ascii="David" w:eastAsia="David" w:hAnsi="David" w:cs="David"/>
              <w:rtl/>
            </w:rPr>
          </w:rPrChange>
        </w:rPr>
        <w:t xml:space="preserve"> </w:t>
      </w:r>
      <w:r w:rsidRPr="00A90D62">
        <w:rPr>
          <w:rFonts w:ascii="David" w:hAnsi="David" w:cs="David"/>
          <w:sz w:val="28"/>
          <w:szCs w:val="28"/>
          <w:rtl/>
          <w:rPrChange w:id="2639" w:author="אברהם" w:date="2012-11-23T10:23:00Z">
            <w:rPr>
              <w:rFonts w:ascii="David" w:hAnsi="David" w:cs="David"/>
              <w:rtl/>
            </w:rPr>
          </w:rPrChange>
        </w:rPr>
        <w:t>מהערך</w:t>
      </w:r>
      <w:r w:rsidRPr="00A90D62">
        <w:rPr>
          <w:rFonts w:ascii="David" w:eastAsia="David" w:hAnsi="David" w:cs="David"/>
          <w:sz w:val="28"/>
          <w:szCs w:val="28"/>
          <w:rtl/>
          <w:rPrChange w:id="2640" w:author="אברהם" w:date="2012-11-23T10:23:00Z">
            <w:rPr>
              <w:rFonts w:ascii="David" w:eastAsia="David" w:hAnsi="David" w:cs="David"/>
              <w:rtl/>
            </w:rPr>
          </w:rPrChange>
        </w:rPr>
        <w:t xml:space="preserve"> </w:t>
      </w:r>
      <w:r w:rsidRPr="00A90D62">
        <w:rPr>
          <w:rFonts w:ascii="David" w:hAnsi="David" w:cs="David"/>
          <w:sz w:val="28"/>
          <w:szCs w:val="28"/>
          <w:rtl/>
          <w:rPrChange w:id="2641" w:author="אברהם" w:date="2012-11-23T10:23:00Z">
            <w:rPr>
              <w:rFonts w:ascii="David" w:hAnsi="David" w:cs="David"/>
              <w:rtl/>
            </w:rPr>
          </w:rPrChange>
        </w:rPr>
        <w:t>הכלכלי, אז</w:t>
      </w:r>
      <w:r w:rsidRPr="00A90D62">
        <w:rPr>
          <w:rFonts w:ascii="David" w:eastAsia="David" w:hAnsi="David" w:cs="David"/>
          <w:sz w:val="28"/>
          <w:szCs w:val="28"/>
          <w:rtl/>
          <w:rPrChange w:id="2642" w:author="אברהם" w:date="2012-11-23T10:23:00Z">
            <w:rPr>
              <w:rFonts w:ascii="David" w:eastAsia="David" w:hAnsi="David" w:cs="David"/>
              <w:rtl/>
            </w:rPr>
          </w:rPrChange>
        </w:rPr>
        <w:t xml:space="preserve"> </w:t>
      </w:r>
      <w:r w:rsidRPr="00A90D62">
        <w:rPr>
          <w:rFonts w:ascii="David" w:hAnsi="David" w:cs="David"/>
          <w:sz w:val="28"/>
          <w:szCs w:val="28"/>
          <w:rtl/>
          <w:rPrChange w:id="2643" w:author="אברהם" w:date="2012-11-23T10:23:00Z">
            <w:rPr>
              <w:rFonts w:ascii="David" w:hAnsi="David" w:cs="David"/>
              <w:rtl/>
            </w:rPr>
          </w:rPrChange>
        </w:rPr>
        <w:t>הנחלות</w:t>
      </w:r>
      <w:r w:rsidRPr="00A90D62">
        <w:rPr>
          <w:rFonts w:ascii="David" w:eastAsia="David" w:hAnsi="David" w:cs="David"/>
          <w:sz w:val="28"/>
          <w:szCs w:val="28"/>
          <w:rtl/>
          <w:rPrChange w:id="2644" w:author="אברהם" w:date="2012-11-23T10:23:00Z">
            <w:rPr>
              <w:rFonts w:ascii="David" w:eastAsia="David" w:hAnsi="David" w:cs="David"/>
              <w:rtl/>
            </w:rPr>
          </w:rPrChange>
        </w:rPr>
        <w:t xml:space="preserve"> </w:t>
      </w:r>
      <w:r w:rsidRPr="00A90D62">
        <w:rPr>
          <w:rFonts w:ascii="David" w:hAnsi="David" w:cs="David"/>
          <w:sz w:val="28"/>
          <w:szCs w:val="28"/>
          <w:rtl/>
          <w:rPrChange w:id="2645" w:author="אברהם" w:date="2012-11-23T10:23:00Z">
            <w:rPr>
              <w:rFonts w:ascii="David" w:hAnsi="David" w:cs="David"/>
              <w:rtl/>
            </w:rPr>
          </w:rPrChange>
        </w:rPr>
        <w:t>יהיו</w:t>
      </w:r>
      <w:r w:rsidRPr="00A90D62">
        <w:rPr>
          <w:rFonts w:ascii="David" w:eastAsia="David" w:hAnsi="David" w:cs="David"/>
          <w:sz w:val="28"/>
          <w:szCs w:val="28"/>
          <w:rtl/>
          <w:rPrChange w:id="2646" w:author="אברהם" w:date="2012-11-23T10:23:00Z">
            <w:rPr>
              <w:rFonts w:ascii="David" w:eastAsia="David" w:hAnsi="David" w:cs="David"/>
              <w:rtl/>
            </w:rPr>
          </w:rPrChange>
        </w:rPr>
        <w:t xml:space="preserve"> </w:t>
      </w:r>
      <w:r w:rsidRPr="00A90D62">
        <w:rPr>
          <w:rFonts w:ascii="David" w:hAnsi="David" w:cs="David"/>
          <w:sz w:val="28"/>
          <w:szCs w:val="28"/>
          <w:rtl/>
          <w:rPrChange w:id="2647" w:author="אברהם" w:date="2012-11-23T10:23:00Z">
            <w:rPr>
              <w:rFonts w:ascii="David" w:hAnsi="David" w:cs="David"/>
              <w:rtl/>
            </w:rPr>
          </w:rPrChange>
        </w:rPr>
        <w:t>שוות</w:t>
      </w:r>
      <w:r w:rsidRPr="00A90D62">
        <w:rPr>
          <w:rFonts w:ascii="David" w:eastAsia="David" w:hAnsi="David" w:cs="David"/>
          <w:sz w:val="28"/>
          <w:szCs w:val="28"/>
          <w:rtl/>
          <w:rPrChange w:id="2648" w:author="אברהם" w:date="2012-11-23T10:23:00Z">
            <w:rPr>
              <w:rFonts w:ascii="David" w:eastAsia="David" w:hAnsi="David" w:cs="David"/>
              <w:rtl/>
            </w:rPr>
          </w:rPrChange>
        </w:rPr>
        <w:t xml:space="preserve"> </w:t>
      </w:r>
      <w:r w:rsidRPr="00A90D62">
        <w:rPr>
          <w:rFonts w:ascii="David" w:hAnsi="David" w:cs="David"/>
          <w:sz w:val="28"/>
          <w:szCs w:val="28"/>
          <w:rtl/>
          <w:rPrChange w:id="2649" w:author="אברהם" w:date="2012-11-23T10:23:00Z">
            <w:rPr>
              <w:rFonts w:ascii="David" w:hAnsi="David" w:cs="David"/>
              <w:rtl/>
            </w:rPr>
          </w:rPrChange>
        </w:rPr>
        <w:t>בגודלן, ואם</w:t>
      </w:r>
      <w:r w:rsidRPr="00A90D62">
        <w:rPr>
          <w:rFonts w:ascii="David" w:eastAsia="David" w:hAnsi="David" w:cs="David"/>
          <w:sz w:val="28"/>
          <w:szCs w:val="28"/>
          <w:rtl/>
          <w:rPrChange w:id="2650" w:author="אברהם" w:date="2012-11-23T10:23:00Z">
            <w:rPr>
              <w:rFonts w:ascii="David" w:eastAsia="David" w:hAnsi="David" w:cs="David"/>
              <w:rtl/>
            </w:rPr>
          </w:rPrChange>
        </w:rPr>
        <w:t xml:space="preserve"> </w:t>
      </w:r>
      <w:r w:rsidRPr="00A90D62">
        <w:rPr>
          <w:rFonts w:ascii="David" w:hAnsi="David" w:cs="David"/>
          <w:sz w:val="28"/>
          <w:szCs w:val="28"/>
          <w:rtl/>
          <w:rPrChange w:id="2651" w:author="אברהם" w:date="2012-11-23T10:23:00Z">
            <w:rPr>
              <w:rFonts w:ascii="David" w:hAnsi="David" w:cs="David"/>
              <w:rtl/>
            </w:rPr>
          </w:rPrChange>
        </w:rPr>
        <w:t>החלטנו</w:t>
      </w:r>
      <w:r w:rsidRPr="00A90D62">
        <w:rPr>
          <w:rFonts w:ascii="David" w:eastAsia="David" w:hAnsi="David" w:cs="David"/>
          <w:sz w:val="28"/>
          <w:szCs w:val="28"/>
          <w:rtl/>
          <w:rPrChange w:id="2652" w:author="אברהם" w:date="2012-11-23T10:23:00Z">
            <w:rPr>
              <w:rFonts w:ascii="David" w:eastAsia="David" w:hAnsi="David" w:cs="David"/>
              <w:rtl/>
            </w:rPr>
          </w:rPrChange>
        </w:rPr>
        <w:t xml:space="preserve"> </w:t>
      </w:r>
      <w:r w:rsidRPr="00A90D62">
        <w:rPr>
          <w:rFonts w:ascii="David" w:hAnsi="David" w:cs="David"/>
          <w:sz w:val="28"/>
          <w:szCs w:val="28"/>
          <w:rtl/>
          <w:rPrChange w:id="2653" w:author="אברהם" w:date="2012-11-23T10:23:00Z">
            <w:rPr>
              <w:rFonts w:ascii="David" w:hAnsi="David" w:cs="David"/>
              <w:rtl/>
            </w:rPr>
          </w:rPrChange>
        </w:rPr>
        <w:t>להתחשב</w:t>
      </w:r>
      <w:r w:rsidRPr="00A90D62">
        <w:rPr>
          <w:rFonts w:ascii="David" w:eastAsia="David" w:hAnsi="David" w:cs="David"/>
          <w:sz w:val="28"/>
          <w:szCs w:val="28"/>
          <w:rtl/>
          <w:rPrChange w:id="2654" w:author="אברהם" w:date="2012-11-23T10:23:00Z">
            <w:rPr>
              <w:rFonts w:ascii="David" w:eastAsia="David" w:hAnsi="David" w:cs="David"/>
              <w:rtl/>
            </w:rPr>
          </w:rPrChange>
        </w:rPr>
        <w:t xml:space="preserve"> </w:t>
      </w:r>
      <w:r w:rsidRPr="00A90D62">
        <w:rPr>
          <w:rFonts w:ascii="David" w:hAnsi="David" w:cs="David"/>
          <w:sz w:val="28"/>
          <w:szCs w:val="28"/>
          <w:rtl/>
          <w:rPrChange w:id="2655" w:author="אברהם" w:date="2012-11-23T10:23:00Z">
            <w:rPr>
              <w:rFonts w:ascii="David" w:hAnsi="David" w:cs="David"/>
              <w:rtl/>
            </w:rPr>
          </w:rPrChange>
        </w:rPr>
        <w:t>בערך</w:t>
      </w:r>
      <w:r w:rsidRPr="00A90D62">
        <w:rPr>
          <w:rFonts w:ascii="David" w:eastAsia="David" w:hAnsi="David" w:cs="David"/>
          <w:sz w:val="28"/>
          <w:szCs w:val="28"/>
          <w:rtl/>
          <w:rPrChange w:id="2656" w:author="אברהם" w:date="2012-11-23T10:23:00Z">
            <w:rPr>
              <w:rFonts w:ascii="David" w:eastAsia="David" w:hAnsi="David" w:cs="David"/>
              <w:rtl/>
            </w:rPr>
          </w:rPrChange>
        </w:rPr>
        <w:t xml:space="preserve"> </w:t>
      </w:r>
      <w:r w:rsidRPr="00A90D62">
        <w:rPr>
          <w:rFonts w:ascii="David" w:hAnsi="David" w:cs="David"/>
          <w:sz w:val="28"/>
          <w:szCs w:val="28"/>
          <w:rtl/>
          <w:rPrChange w:id="2657" w:author="אברהם" w:date="2012-11-23T10:23:00Z">
            <w:rPr>
              <w:rFonts w:ascii="David" w:hAnsi="David" w:cs="David"/>
              <w:rtl/>
            </w:rPr>
          </w:rPrChange>
        </w:rPr>
        <w:t>הכלכלי, אז</w:t>
      </w:r>
      <w:r w:rsidRPr="00A90D62">
        <w:rPr>
          <w:rFonts w:ascii="David" w:eastAsia="David" w:hAnsi="David" w:cs="David"/>
          <w:sz w:val="28"/>
          <w:szCs w:val="28"/>
          <w:rtl/>
          <w:rPrChange w:id="2658" w:author="אברהם" w:date="2012-11-23T10:23:00Z">
            <w:rPr>
              <w:rFonts w:ascii="David" w:eastAsia="David" w:hAnsi="David" w:cs="David"/>
              <w:rtl/>
            </w:rPr>
          </w:rPrChange>
        </w:rPr>
        <w:t xml:space="preserve"> </w:t>
      </w:r>
      <w:r w:rsidRPr="00A90D62">
        <w:rPr>
          <w:rFonts w:ascii="David" w:hAnsi="David" w:cs="David"/>
          <w:sz w:val="28"/>
          <w:szCs w:val="28"/>
          <w:rtl/>
          <w:rPrChange w:id="2659" w:author="אברהם" w:date="2012-11-23T10:23:00Z">
            <w:rPr>
              <w:rFonts w:ascii="David" w:hAnsi="David" w:cs="David"/>
              <w:rtl/>
            </w:rPr>
          </w:rPrChange>
        </w:rPr>
        <w:t>הנחלות</w:t>
      </w:r>
      <w:r w:rsidRPr="00A90D62">
        <w:rPr>
          <w:rFonts w:ascii="David" w:eastAsia="David" w:hAnsi="David" w:cs="David"/>
          <w:sz w:val="28"/>
          <w:szCs w:val="28"/>
          <w:rtl/>
          <w:rPrChange w:id="2660" w:author="אברהם" w:date="2012-11-23T10:23:00Z">
            <w:rPr>
              <w:rFonts w:ascii="David" w:eastAsia="David" w:hAnsi="David" w:cs="David"/>
              <w:rtl/>
            </w:rPr>
          </w:rPrChange>
        </w:rPr>
        <w:t xml:space="preserve"> </w:t>
      </w:r>
      <w:r w:rsidRPr="00A90D62">
        <w:rPr>
          <w:rFonts w:ascii="David" w:hAnsi="David" w:cs="David"/>
          <w:sz w:val="28"/>
          <w:szCs w:val="28"/>
          <w:rtl/>
          <w:rPrChange w:id="2661" w:author="אברהם" w:date="2012-11-23T10:23:00Z">
            <w:rPr>
              <w:rFonts w:ascii="David" w:hAnsi="David" w:cs="David"/>
              <w:rtl/>
            </w:rPr>
          </w:rPrChange>
        </w:rPr>
        <w:t>יהיו</w:t>
      </w:r>
      <w:r w:rsidRPr="00A90D62">
        <w:rPr>
          <w:rFonts w:ascii="David" w:eastAsia="David" w:hAnsi="David" w:cs="David"/>
          <w:sz w:val="28"/>
          <w:szCs w:val="28"/>
          <w:rtl/>
          <w:rPrChange w:id="2662" w:author="אברהם" w:date="2012-11-23T10:23:00Z">
            <w:rPr>
              <w:rFonts w:ascii="David" w:eastAsia="David" w:hAnsi="David" w:cs="David"/>
              <w:rtl/>
            </w:rPr>
          </w:rPrChange>
        </w:rPr>
        <w:t xml:space="preserve"> </w:t>
      </w:r>
      <w:r w:rsidRPr="00A90D62">
        <w:rPr>
          <w:rFonts w:ascii="David" w:hAnsi="David" w:cs="David"/>
          <w:sz w:val="28"/>
          <w:szCs w:val="28"/>
          <w:rtl/>
          <w:rPrChange w:id="2663" w:author="אברהם" w:date="2012-11-23T10:23:00Z">
            <w:rPr>
              <w:rFonts w:ascii="David" w:hAnsi="David" w:cs="David"/>
              <w:rtl/>
            </w:rPr>
          </w:rPrChange>
        </w:rPr>
        <w:t>שוות</w:t>
      </w:r>
      <w:r w:rsidRPr="00A90D62">
        <w:rPr>
          <w:rFonts w:ascii="David" w:eastAsia="David" w:hAnsi="David" w:cs="David"/>
          <w:sz w:val="28"/>
          <w:szCs w:val="28"/>
          <w:rtl/>
          <w:rPrChange w:id="2664" w:author="אברהם" w:date="2012-11-23T10:23:00Z">
            <w:rPr>
              <w:rFonts w:ascii="David" w:eastAsia="David" w:hAnsi="David" w:cs="David"/>
              <w:rtl/>
            </w:rPr>
          </w:rPrChange>
        </w:rPr>
        <w:t xml:space="preserve"> </w:t>
      </w:r>
      <w:r w:rsidRPr="00A90D62">
        <w:rPr>
          <w:rFonts w:ascii="David" w:hAnsi="David" w:cs="David"/>
          <w:sz w:val="28"/>
          <w:szCs w:val="28"/>
          <w:rtl/>
          <w:rPrChange w:id="2665" w:author="אברהם" w:date="2012-11-23T10:23:00Z">
            <w:rPr>
              <w:rFonts w:ascii="David" w:hAnsi="David" w:cs="David"/>
              <w:rtl/>
            </w:rPr>
          </w:rPrChange>
        </w:rPr>
        <w:t>בערכן. אם</w:t>
      </w:r>
      <w:r w:rsidRPr="00A90D62">
        <w:rPr>
          <w:rFonts w:ascii="David" w:eastAsia="David" w:hAnsi="David" w:cs="David"/>
          <w:sz w:val="28"/>
          <w:szCs w:val="28"/>
          <w:rtl/>
          <w:rPrChange w:id="2666" w:author="אברהם" w:date="2012-11-23T10:23:00Z">
            <w:rPr>
              <w:rFonts w:ascii="David" w:eastAsia="David" w:hAnsi="David" w:cs="David"/>
              <w:rtl/>
            </w:rPr>
          </w:rPrChange>
        </w:rPr>
        <w:t xml:space="preserve"> </w:t>
      </w:r>
      <w:r w:rsidRPr="00A90D62">
        <w:rPr>
          <w:rFonts w:ascii="David" w:hAnsi="David" w:cs="David"/>
          <w:sz w:val="28"/>
          <w:szCs w:val="28"/>
          <w:rtl/>
          <w:rPrChange w:id="2667" w:author="אברהם" w:date="2012-11-23T10:23:00Z">
            <w:rPr>
              <w:rFonts w:ascii="David" w:hAnsi="David" w:cs="David"/>
              <w:rtl/>
            </w:rPr>
          </w:rPrChange>
        </w:rPr>
        <w:t>מישהו</w:t>
      </w:r>
      <w:r w:rsidRPr="00A90D62">
        <w:rPr>
          <w:rFonts w:ascii="David" w:eastAsia="David" w:hAnsi="David" w:cs="David"/>
          <w:sz w:val="28"/>
          <w:szCs w:val="28"/>
          <w:rtl/>
          <w:rPrChange w:id="2668" w:author="אברהם" w:date="2012-11-23T10:23:00Z">
            <w:rPr>
              <w:rFonts w:ascii="David" w:eastAsia="David" w:hAnsi="David" w:cs="David"/>
              <w:rtl/>
            </w:rPr>
          </w:rPrChange>
        </w:rPr>
        <w:t xml:space="preserve"> </w:t>
      </w:r>
      <w:r w:rsidRPr="00A90D62">
        <w:rPr>
          <w:rFonts w:ascii="David" w:hAnsi="David" w:cs="David"/>
          <w:sz w:val="28"/>
          <w:szCs w:val="28"/>
          <w:rtl/>
          <w:rPrChange w:id="2669" w:author="אברהם" w:date="2012-11-23T10:23:00Z">
            <w:rPr>
              <w:rFonts w:ascii="David" w:hAnsi="David" w:cs="David"/>
              <w:rtl/>
            </w:rPr>
          </w:rPrChange>
        </w:rPr>
        <w:t>מחזיק</w:t>
      </w:r>
      <w:r w:rsidRPr="00A90D62">
        <w:rPr>
          <w:rFonts w:ascii="David" w:eastAsia="David" w:hAnsi="David" w:cs="David"/>
          <w:sz w:val="28"/>
          <w:szCs w:val="28"/>
          <w:rtl/>
          <w:rPrChange w:id="2670" w:author="אברהם" w:date="2012-11-23T10:23:00Z">
            <w:rPr>
              <w:rFonts w:ascii="David" w:eastAsia="David" w:hAnsi="David" w:cs="David"/>
              <w:rtl/>
            </w:rPr>
          </w:rPrChange>
        </w:rPr>
        <w:t xml:space="preserve"> </w:t>
      </w:r>
      <w:r w:rsidRPr="00A90D62">
        <w:rPr>
          <w:rFonts w:ascii="David" w:hAnsi="David" w:cs="David"/>
          <w:sz w:val="28"/>
          <w:szCs w:val="28"/>
          <w:rtl/>
          <w:rPrChange w:id="2671" w:author="אברהם" w:date="2012-11-23T10:23:00Z">
            <w:rPr>
              <w:rFonts w:ascii="David" w:hAnsi="David" w:cs="David"/>
              <w:rtl/>
            </w:rPr>
          </w:rPrChange>
        </w:rPr>
        <w:t>בשטח</w:t>
      </w:r>
      <w:r w:rsidRPr="00A90D62">
        <w:rPr>
          <w:rFonts w:ascii="David" w:eastAsia="David" w:hAnsi="David" w:cs="David"/>
          <w:sz w:val="28"/>
          <w:szCs w:val="28"/>
          <w:rtl/>
          <w:rPrChange w:id="2672" w:author="אברהם" w:date="2012-11-23T10:23:00Z">
            <w:rPr>
              <w:rFonts w:ascii="David" w:eastAsia="David" w:hAnsi="David" w:cs="David"/>
              <w:rtl/>
            </w:rPr>
          </w:rPrChange>
        </w:rPr>
        <w:t xml:space="preserve"> </w:t>
      </w:r>
      <w:r w:rsidRPr="00A90D62">
        <w:rPr>
          <w:rFonts w:ascii="David" w:hAnsi="David" w:cs="David"/>
          <w:sz w:val="28"/>
          <w:szCs w:val="28"/>
          <w:rtl/>
          <w:rPrChange w:id="2673" w:author="אברהם" w:date="2012-11-23T10:23:00Z">
            <w:rPr>
              <w:rFonts w:ascii="David" w:hAnsi="David" w:cs="David"/>
              <w:rtl/>
            </w:rPr>
          </w:rPrChange>
        </w:rPr>
        <w:t>גדול</w:t>
      </w:r>
      <w:r w:rsidRPr="00A90D62">
        <w:rPr>
          <w:rFonts w:ascii="David" w:eastAsia="David" w:hAnsi="David" w:cs="David"/>
          <w:sz w:val="28"/>
          <w:szCs w:val="28"/>
          <w:rtl/>
          <w:rPrChange w:id="2674" w:author="אברהם" w:date="2012-11-23T10:23:00Z">
            <w:rPr>
              <w:rFonts w:ascii="David" w:eastAsia="David" w:hAnsi="David" w:cs="David"/>
              <w:rtl/>
            </w:rPr>
          </w:rPrChange>
        </w:rPr>
        <w:t xml:space="preserve"> </w:t>
      </w:r>
      <w:r w:rsidRPr="00A90D62">
        <w:rPr>
          <w:rFonts w:ascii="David" w:hAnsi="David" w:cs="David"/>
          <w:sz w:val="28"/>
          <w:szCs w:val="28"/>
          <w:rtl/>
          <w:rPrChange w:id="2675" w:author="אברהם" w:date="2012-11-23T10:23:00Z">
            <w:rPr>
              <w:rFonts w:ascii="David" w:hAnsi="David" w:cs="David"/>
              <w:rtl/>
            </w:rPr>
          </w:rPrChange>
        </w:rPr>
        <w:t>יותר</w:t>
      </w:r>
      <w:r w:rsidRPr="00A90D62">
        <w:rPr>
          <w:rFonts w:ascii="David" w:eastAsia="David" w:hAnsi="David" w:cs="David"/>
          <w:sz w:val="28"/>
          <w:szCs w:val="28"/>
          <w:rtl/>
          <w:rPrChange w:id="2676" w:author="אברהם" w:date="2012-11-23T10:23:00Z">
            <w:rPr>
              <w:rFonts w:ascii="David" w:eastAsia="David" w:hAnsi="David" w:cs="David"/>
              <w:rtl/>
            </w:rPr>
          </w:rPrChange>
        </w:rPr>
        <w:t xml:space="preserve"> </w:t>
      </w:r>
      <w:r w:rsidRPr="00A90D62">
        <w:rPr>
          <w:rFonts w:ascii="David" w:hAnsi="David" w:cs="David"/>
          <w:sz w:val="28"/>
          <w:szCs w:val="28"/>
          <w:rtl/>
          <w:rPrChange w:id="2677" w:author="אברהם" w:date="2012-11-23T10:23:00Z">
            <w:rPr>
              <w:rFonts w:ascii="David" w:hAnsi="David" w:cs="David"/>
              <w:rtl/>
            </w:rPr>
          </w:rPrChange>
        </w:rPr>
        <w:t>או</w:t>
      </w:r>
      <w:r w:rsidRPr="00A90D62">
        <w:rPr>
          <w:rFonts w:ascii="David" w:eastAsia="David" w:hAnsi="David" w:cs="David"/>
          <w:sz w:val="28"/>
          <w:szCs w:val="28"/>
          <w:rtl/>
          <w:rPrChange w:id="2678" w:author="אברהם" w:date="2012-11-23T10:23:00Z">
            <w:rPr>
              <w:rFonts w:ascii="David" w:eastAsia="David" w:hAnsi="David" w:cs="David"/>
              <w:rtl/>
            </w:rPr>
          </w:rPrChange>
        </w:rPr>
        <w:t xml:space="preserve"> </w:t>
      </w:r>
      <w:r w:rsidRPr="00A90D62">
        <w:rPr>
          <w:rFonts w:ascii="David" w:hAnsi="David" w:cs="David"/>
          <w:sz w:val="28"/>
          <w:szCs w:val="28"/>
          <w:rtl/>
          <w:rPrChange w:id="2679" w:author="אברהם" w:date="2012-11-23T10:23:00Z">
            <w:rPr>
              <w:rFonts w:ascii="David" w:hAnsi="David" w:cs="David"/>
              <w:rtl/>
            </w:rPr>
          </w:rPrChange>
        </w:rPr>
        <w:t>בעל</w:t>
      </w:r>
      <w:r w:rsidRPr="00A90D62">
        <w:rPr>
          <w:rFonts w:ascii="David" w:eastAsia="David" w:hAnsi="David" w:cs="David"/>
          <w:sz w:val="28"/>
          <w:szCs w:val="28"/>
          <w:rtl/>
          <w:rPrChange w:id="2680" w:author="אברהם" w:date="2012-11-23T10:23:00Z">
            <w:rPr>
              <w:rFonts w:ascii="David" w:eastAsia="David" w:hAnsi="David" w:cs="David"/>
              <w:rtl/>
            </w:rPr>
          </w:rPrChange>
        </w:rPr>
        <w:t xml:space="preserve"> </w:t>
      </w:r>
      <w:r w:rsidRPr="00A90D62">
        <w:rPr>
          <w:rFonts w:ascii="David" w:hAnsi="David" w:cs="David"/>
          <w:sz w:val="28"/>
          <w:szCs w:val="28"/>
          <w:rtl/>
          <w:rPrChange w:id="2681" w:author="אברהם" w:date="2012-11-23T10:23:00Z">
            <w:rPr>
              <w:rFonts w:ascii="David" w:hAnsi="David" w:cs="David"/>
              <w:rtl/>
            </w:rPr>
          </w:rPrChange>
        </w:rPr>
        <w:t>ערך</w:t>
      </w:r>
      <w:r w:rsidRPr="00A90D62">
        <w:rPr>
          <w:rFonts w:ascii="David" w:eastAsia="David" w:hAnsi="David" w:cs="David"/>
          <w:sz w:val="28"/>
          <w:szCs w:val="28"/>
          <w:rtl/>
          <w:rPrChange w:id="2682" w:author="אברהם" w:date="2012-11-23T10:23:00Z">
            <w:rPr>
              <w:rFonts w:ascii="David" w:eastAsia="David" w:hAnsi="David" w:cs="David"/>
              <w:rtl/>
            </w:rPr>
          </w:rPrChange>
        </w:rPr>
        <w:t xml:space="preserve"> </w:t>
      </w:r>
      <w:r w:rsidRPr="00A90D62">
        <w:rPr>
          <w:rFonts w:ascii="David" w:hAnsi="David" w:cs="David"/>
          <w:sz w:val="28"/>
          <w:szCs w:val="28"/>
          <w:rtl/>
          <w:rPrChange w:id="2683" w:author="אברהם" w:date="2012-11-23T10:23:00Z">
            <w:rPr>
              <w:rFonts w:ascii="David" w:hAnsi="David" w:cs="David"/>
              <w:rtl/>
            </w:rPr>
          </w:rPrChange>
        </w:rPr>
        <w:t>כלכלי</w:t>
      </w:r>
      <w:r w:rsidRPr="00A90D62">
        <w:rPr>
          <w:rFonts w:ascii="David" w:eastAsia="David" w:hAnsi="David" w:cs="David"/>
          <w:sz w:val="28"/>
          <w:szCs w:val="28"/>
          <w:rtl/>
          <w:rPrChange w:id="2684" w:author="אברהם" w:date="2012-11-23T10:23:00Z">
            <w:rPr>
              <w:rFonts w:ascii="David" w:eastAsia="David" w:hAnsi="David" w:cs="David"/>
              <w:rtl/>
            </w:rPr>
          </w:rPrChange>
        </w:rPr>
        <w:t xml:space="preserve"> </w:t>
      </w:r>
      <w:r w:rsidRPr="00A90D62">
        <w:rPr>
          <w:rFonts w:ascii="David" w:hAnsi="David" w:cs="David"/>
          <w:sz w:val="28"/>
          <w:szCs w:val="28"/>
          <w:rtl/>
          <w:rPrChange w:id="2685" w:author="אברהם" w:date="2012-11-23T10:23:00Z">
            <w:rPr>
              <w:rFonts w:ascii="David" w:hAnsi="David" w:cs="David"/>
              <w:rtl/>
            </w:rPr>
          </w:rPrChange>
        </w:rPr>
        <w:t>רב</w:t>
      </w:r>
      <w:r w:rsidRPr="00A90D62">
        <w:rPr>
          <w:rFonts w:ascii="David" w:eastAsia="David" w:hAnsi="David" w:cs="David"/>
          <w:sz w:val="28"/>
          <w:szCs w:val="28"/>
          <w:rtl/>
          <w:rPrChange w:id="2686" w:author="אברהם" w:date="2012-11-23T10:23:00Z">
            <w:rPr>
              <w:rFonts w:ascii="David" w:eastAsia="David" w:hAnsi="David" w:cs="David"/>
              <w:rtl/>
            </w:rPr>
          </w:rPrChange>
        </w:rPr>
        <w:t xml:space="preserve"> </w:t>
      </w:r>
      <w:r w:rsidRPr="00A90D62">
        <w:rPr>
          <w:rFonts w:ascii="David" w:hAnsi="David" w:cs="David"/>
          <w:sz w:val="28"/>
          <w:szCs w:val="28"/>
          <w:rtl/>
          <w:rPrChange w:id="2687" w:author="אברהם" w:date="2012-11-23T10:23:00Z">
            <w:rPr>
              <w:rFonts w:ascii="David" w:hAnsi="David" w:cs="David"/>
              <w:rtl/>
            </w:rPr>
          </w:rPrChange>
        </w:rPr>
        <w:t>יותר, נאמר</w:t>
      </w:r>
      <w:r w:rsidRPr="00A90D62">
        <w:rPr>
          <w:rFonts w:ascii="David" w:eastAsia="David" w:hAnsi="David" w:cs="David"/>
          <w:sz w:val="28"/>
          <w:szCs w:val="28"/>
          <w:rtl/>
          <w:rPrChange w:id="2688" w:author="אברהם" w:date="2012-11-23T10:23:00Z">
            <w:rPr>
              <w:rFonts w:ascii="David" w:eastAsia="David" w:hAnsi="David" w:cs="David"/>
              <w:rtl/>
            </w:rPr>
          </w:rPrChange>
        </w:rPr>
        <w:t xml:space="preserve"> </w:t>
      </w:r>
      <w:r w:rsidRPr="00A90D62">
        <w:rPr>
          <w:rFonts w:ascii="David" w:hAnsi="David" w:cs="David"/>
          <w:sz w:val="28"/>
          <w:szCs w:val="28"/>
          <w:rtl/>
          <w:rPrChange w:id="2689" w:author="אברהם" w:date="2012-11-23T10:23:00Z">
            <w:rPr>
              <w:rFonts w:ascii="David" w:hAnsi="David" w:cs="David"/>
              <w:rtl/>
            </w:rPr>
          </w:rPrChange>
        </w:rPr>
        <w:t>שהוא</w:t>
      </w:r>
      <w:r w:rsidRPr="00A90D62">
        <w:rPr>
          <w:rFonts w:ascii="David" w:eastAsia="David" w:hAnsi="David" w:cs="David"/>
          <w:sz w:val="28"/>
          <w:szCs w:val="28"/>
          <w:rtl/>
          <w:rPrChange w:id="2690" w:author="אברהם" w:date="2012-11-23T10:23:00Z">
            <w:rPr>
              <w:rFonts w:ascii="David" w:eastAsia="David" w:hAnsi="David" w:cs="David"/>
              <w:rtl/>
            </w:rPr>
          </w:rPrChange>
        </w:rPr>
        <w:t xml:space="preserve"> </w:t>
      </w:r>
      <w:r w:rsidRPr="00A90D62">
        <w:rPr>
          <w:rFonts w:ascii="David" w:hAnsi="David" w:cs="David"/>
          <w:sz w:val="28"/>
          <w:szCs w:val="28"/>
          <w:rtl/>
          <w:rPrChange w:id="2691" w:author="אברהם" w:date="2012-11-23T10:23:00Z">
            <w:rPr>
              <w:rFonts w:ascii="David" w:hAnsi="David" w:cs="David"/>
              <w:rtl/>
            </w:rPr>
          </w:rPrChange>
        </w:rPr>
        <w:t>מחזיק</w:t>
      </w:r>
      <w:r w:rsidRPr="00A90D62">
        <w:rPr>
          <w:rFonts w:ascii="David" w:eastAsia="David" w:hAnsi="David" w:cs="David"/>
          <w:sz w:val="28"/>
          <w:szCs w:val="28"/>
          <w:rtl/>
          <w:rPrChange w:id="2692" w:author="אברהם" w:date="2012-11-23T10:23:00Z">
            <w:rPr>
              <w:rFonts w:ascii="David" w:eastAsia="David" w:hAnsi="David" w:cs="David"/>
              <w:rtl/>
            </w:rPr>
          </w:rPrChange>
        </w:rPr>
        <w:t xml:space="preserve"> </w:t>
      </w:r>
      <w:r w:rsidRPr="00A90D62">
        <w:rPr>
          <w:rFonts w:ascii="David" w:hAnsi="David" w:cs="David"/>
          <w:sz w:val="28"/>
          <w:szCs w:val="28"/>
          <w:rtl/>
          <w:rPrChange w:id="2693" w:author="אברהם" w:date="2012-11-23T10:23:00Z">
            <w:rPr>
              <w:rFonts w:ascii="David" w:hAnsi="David" w:cs="David"/>
              <w:rtl/>
            </w:rPr>
          </w:rPrChange>
        </w:rPr>
        <w:t>במספר</w:t>
      </w:r>
      <w:r w:rsidRPr="00A90D62">
        <w:rPr>
          <w:rFonts w:ascii="David" w:eastAsia="David" w:hAnsi="David" w:cs="David"/>
          <w:sz w:val="28"/>
          <w:szCs w:val="28"/>
          <w:rtl/>
          <w:rPrChange w:id="2694" w:author="אברהם" w:date="2012-11-23T10:23:00Z">
            <w:rPr>
              <w:rFonts w:ascii="David" w:eastAsia="David" w:hAnsi="David" w:cs="David"/>
              <w:rtl/>
            </w:rPr>
          </w:rPrChange>
        </w:rPr>
        <w:t xml:space="preserve"> </w:t>
      </w:r>
      <w:r w:rsidRPr="00A90D62">
        <w:rPr>
          <w:rFonts w:ascii="David" w:hAnsi="David" w:cs="David"/>
          <w:sz w:val="28"/>
          <w:szCs w:val="28"/>
          <w:rtl/>
          <w:rPrChange w:id="2695" w:author="אברהם" w:date="2012-11-23T10:23:00Z">
            <w:rPr>
              <w:rFonts w:ascii="David" w:hAnsi="David" w:cs="David"/>
              <w:rtl/>
            </w:rPr>
          </w:rPrChange>
        </w:rPr>
        <w:t>נחלות; לדוגמה, אם</w:t>
      </w:r>
      <w:r w:rsidRPr="00A90D62">
        <w:rPr>
          <w:rFonts w:ascii="David" w:eastAsia="David" w:hAnsi="David" w:cs="David"/>
          <w:sz w:val="28"/>
          <w:szCs w:val="28"/>
          <w:rtl/>
          <w:rPrChange w:id="2696" w:author="אברהם" w:date="2012-11-23T10:23:00Z">
            <w:rPr>
              <w:rFonts w:ascii="David" w:eastAsia="David" w:hAnsi="David" w:cs="David"/>
              <w:rtl/>
            </w:rPr>
          </w:rPrChange>
        </w:rPr>
        <w:t xml:space="preserve"> </w:t>
      </w:r>
      <w:r w:rsidRPr="00A90D62">
        <w:rPr>
          <w:rFonts w:ascii="David" w:hAnsi="David" w:cs="David"/>
          <w:sz w:val="28"/>
          <w:szCs w:val="28"/>
          <w:rtl/>
          <w:rPrChange w:id="2697" w:author="אברהם" w:date="2012-11-23T10:23:00Z">
            <w:rPr>
              <w:rFonts w:ascii="David" w:hAnsi="David" w:cs="David"/>
              <w:rtl/>
            </w:rPr>
          </w:rPrChange>
        </w:rPr>
        <w:t>נחלה</w:t>
      </w:r>
      <w:r w:rsidRPr="00A90D62">
        <w:rPr>
          <w:rFonts w:ascii="David" w:eastAsia="David" w:hAnsi="David" w:cs="David"/>
          <w:sz w:val="28"/>
          <w:szCs w:val="28"/>
          <w:rtl/>
          <w:rPrChange w:id="2698" w:author="אברהם" w:date="2012-11-23T10:23:00Z">
            <w:rPr>
              <w:rFonts w:ascii="David" w:eastAsia="David" w:hAnsi="David" w:cs="David"/>
              <w:rtl/>
            </w:rPr>
          </w:rPrChange>
        </w:rPr>
        <w:t xml:space="preserve"> </w:t>
      </w:r>
      <w:r w:rsidRPr="00A90D62">
        <w:rPr>
          <w:rFonts w:ascii="David" w:hAnsi="David" w:cs="David"/>
          <w:sz w:val="28"/>
          <w:szCs w:val="28"/>
          <w:rtl/>
          <w:rPrChange w:id="2699" w:author="אברהם" w:date="2012-11-23T10:23:00Z">
            <w:rPr>
              <w:rFonts w:ascii="David" w:hAnsi="David" w:cs="David"/>
              <w:rtl/>
            </w:rPr>
          </w:rPrChange>
        </w:rPr>
        <w:t>אחת</w:t>
      </w:r>
      <w:r w:rsidRPr="00A90D62">
        <w:rPr>
          <w:rFonts w:ascii="David" w:eastAsia="David" w:hAnsi="David" w:cs="David"/>
          <w:sz w:val="28"/>
          <w:szCs w:val="28"/>
          <w:rtl/>
          <w:rPrChange w:id="2700" w:author="אברהם" w:date="2012-11-23T10:23:00Z">
            <w:rPr>
              <w:rFonts w:ascii="David" w:eastAsia="David" w:hAnsi="David" w:cs="David"/>
              <w:rtl/>
            </w:rPr>
          </w:rPrChange>
        </w:rPr>
        <w:t xml:space="preserve"> </w:t>
      </w:r>
      <w:r w:rsidRPr="00A90D62">
        <w:rPr>
          <w:rFonts w:ascii="David" w:hAnsi="David" w:cs="David"/>
          <w:sz w:val="28"/>
          <w:szCs w:val="28"/>
          <w:rtl/>
          <w:rPrChange w:id="2701" w:author="אברהם" w:date="2012-11-23T10:23:00Z">
            <w:rPr>
              <w:rFonts w:ascii="David" w:hAnsi="David" w:cs="David"/>
              <w:rtl/>
            </w:rPr>
          </w:rPrChange>
        </w:rPr>
        <w:t>שווה</w:t>
      </w:r>
      <w:r w:rsidRPr="00A90D62">
        <w:rPr>
          <w:rFonts w:ascii="David" w:eastAsia="David" w:hAnsi="David" w:cs="David"/>
          <w:sz w:val="28"/>
          <w:szCs w:val="28"/>
          <w:rtl/>
          <w:rPrChange w:id="2702" w:author="אברהם" w:date="2012-11-23T10:23:00Z">
            <w:rPr>
              <w:rFonts w:ascii="David" w:eastAsia="David" w:hAnsi="David" w:cs="David"/>
              <w:rtl/>
            </w:rPr>
          </w:rPrChange>
        </w:rPr>
        <w:t xml:space="preserve"> </w:t>
      </w:r>
      <w:r w:rsidRPr="00A90D62">
        <w:rPr>
          <w:rFonts w:ascii="David" w:hAnsi="David" w:cs="David"/>
          <w:sz w:val="28"/>
          <w:szCs w:val="28"/>
          <w:rtl/>
          <w:rPrChange w:id="2703" w:author="אברהם" w:date="2012-11-23T10:23:00Z">
            <w:rPr>
              <w:rFonts w:ascii="David" w:hAnsi="David" w:cs="David"/>
              <w:rtl/>
            </w:rPr>
          </w:rPrChange>
        </w:rPr>
        <w:t>רבע</w:t>
      </w:r>
      <w:r w:rsidRPr="00A90D62">
        <w:rPr>
          <w:rFonts w:ascii="David" w:eastAsia="David" w:hAnsi="David" w:cs="David"/>
          <w:sz w:val="28"/>
          <w:szCs w:val="28"/>
          <w:rtl/>
          <w:rPrChange w:id="2704" w:author="אברהם" w:date="2012-11-23T10:23:00Z">
            <w:rPr>
              <w:rFonts w:ascii="David" w:eastAsia="David" w:hAnsi="David" w:cs="David"/>
              <w:rtl/>
            </w:rPr>
          </w:rPrChange>
        </w:rPr>
        <w:t xml:space="preserve"> </w:t>
      </w:r>
      <w:r w:rsidRPr="00A90D62">
        <w:rPr>
          <w:rFonts w:ascii="David" w:hAnsi="David" w:cs="David"/>
          <w:sz w:val="28"/>
          <w:szCs w:val="28"/>
          <w:rtl/>
          <w:rPrChange w:id="2705" w:author="אברהם" w:date="2012-11-23T10:23:00Z">
            <w:rPr>
              <w:rFonts w:ascii="David" w:hAnsi="David" w:cs="David"/>
              <w:rtl/>
            </w:rPr>
          </w:rPrChange>
        </w:rPr>
        <w:t>דונם, אז</w:t>
      </w:r>
      <w:r w:rsidRPr="00A90D62">
        <w:rPr>
          <w:rFonts w:ascii="David" w:eastAsia="David" w:hAnsi="David" w:cs="David"/>
          <w:sz w:val="28"/>
          <w:szCs w:val="28"/>
          <w:rtl/>
          <w:rPrChange w:id="2706" w:author="אברהם" w:date="2012-11-23T10:23:00Z">
            <w:rPr>
              <w:rFonts w:ascii="David" w:eastAsia="David" w:hAnsi="David" w:cs="David"/>
              <w:rtl/>
            </w:rPr>
          </w:rPrChange>
        </w:rPr>
        <w:t xml:space="preserve"> </w:t>
      </w:r>
      <w:r w:rsidRPr="00A90D62">
        <w:rPr>
          <w:rFonts w:ascii="David" w:hAnsi="David" w:cs="David"/>
          <w:sz w:val="28"/>
          <w:szCs w:val="28"/>
          <w:rtl/>
          <w:rPrChange w:id="2707" w:author="אברהם" w:date="2012-11-23T10:23:00Z">
            <w:rPr>
              <w:rFonts w:ascii="David" w:hAnsi="David" w:cs="David"/>
              <w:rtl/>
            </w:rPr>
          </w:rPrChange>
        </w:rPr>
        <w:t>אדם</w:t>
      </w:r>
      <w:r w:rsidRPr="00A90D62">
        <w:rPr>
          <w:rFonts w:ascii="David" w:eastAsia="David" w:hAnsi="David" w:cs="David"/>
          <w:sz w:val="28"/>
          <w:szCs w:val="28"/>
          <w:rtl/>
          <w:rPrChange w:id="2708" w:author="אברהם" w:date="2012-11-23T10:23:00Z">
            <w:rPr>
              <w:rFonts w:ascii="David" w:eastAsia="David" w:hAnsi="David" w:cs="David"/>
              <w:rtl/>
            </w:rPr>
          </w:rPrChange>
        </w:rPr>
        <w:t xml:space="preserve"> </w:t>
      </w:r>
      <w:r w:rsidRPr="00A90D62">
        <w:rPr>
          <w:rFonts w:ascii="David" w:hAnsi="David" w:cs="David"/>
          <w:sz w:val="28"/>
          <w:szCs w:val="28"/>
          <w:rtl/>
          <w:rPrChange w:id="2709" w:author="אברהם" w:date="2012-11-23T10:23:00Z">
            <w:rPr>
              <w:rFonts w:ascii="David" w:hAnsi="David" w:cs="David"/>
              <w:rtl/>
            </w:rPr>
          </w:rPrChange>
        </w:rPr>
        <w:t>המחזיק</w:t>
      </w:r>
      <w:r w:rsidRPr="00A90D62">
        <w:rPr>
          <w:rFonts w:ascii="David" w:eastAsia="David" w:hAnsi="David" w:cs="David"/>
          <w:sz w:val="28"/>
          <w:szCs w:val="28"/>
          <w:rtl/>
          <w:rPrChange w:id="2710" w:author="אברהם" w:date="2012-11-23T10:23:00Z">
            <w:rPr>
              <w:rFonts w:ascii="David" w:eastAsia="David" w:hAnsi="David" w:cs="David"/>
              <w:rtl/>
            </w:rPr>
          </w:rPrChange>
        </w:rPr>
        <w:t xml:space="preserve"> </w:t>
      </w:r>
      <w:r w:rsidRPr="00A90D62">
        <w:rPr>
          <w:rFonts w:ascii="David" w:hAnsi="David" w:cs="David"/>
          <w:sz w:val="28"/>
          <w:szCs w:val="28"/>
          <w:rtl/>
          <w:rPrChange w:id="2711" w:author="אברהם" w:date="2012-11-23T10:23:00Z">
            <w:rPr>
              <w:rFonts w:ascii="David" w:hAnsi="David" w:cs="David"/>
              <w:rtl/>
            </w:rPr>
          </w:rPrChange>
        </w:rPr>
        <w:t>בבעלותו</w:t>
      </w:r>
      <w:r w:rsidRPr="00A90D62">
        <w:rPr>
          <w:rFonts w:ascii="David" w:eastAsia="David" w:hAnsi="David" w:cs="David"/>
          <w:sz w:val="28"/>
          <w:szCs w:val="28"/>
          <w:rtl/>
          <w:rPrChange w:id="2712" w:author="אברהם" w:date="2012-11-23T10:23:00Z">
            <w:rPr>
              <w:rFonts w:ascii="David" w:eastAsia="David" w:hAnsi="David" w:cs="David"/>
              <w:rtl/>
            </w:rPr>
          </w:rPrChange>
        </w:rPr>
        <w:t xml:space="preserve"> </w:t>
      </w:r>
      <w:r w:rsidRPr="00A90D62">
        <w:rPr>
          <w:rFonts w:ascii="David" w:hAnsi="David" w:cs="David"/>
          <w:sz w:val="28"/>
          <w:szCs w:val="28"/>
          <w:rPrChange w:id="2713" w:author="אברהם" w:date="2012-11-23T10:23:00Z">
            <w:rPr>
              <w:rFonts w:ascii="David" w:hAnsi="David" w:cs="David"/>
            </w:rPr>
          </w:rPrChange>
        </w:rPr>
        <w:t>2</w:t>
      </w:r>
      <w:r w:rsidRPr="00A90D62">
        <w:rPr>
          <w:rFonts w:ascii="David" w:hAnsi="David" w:cs="David"/>
          <w:sz w:val="28"/>
          <w:szCs w:val="28"/>
          <w:rtl/>
          <w:rPrChange w:id="2714" w:author="אברהם" w:date="2012-11-23T10:23:00Z">
            <w:rPr>
              <w:rFonts w:ascii="David" w:hAnsi="David" w:cs="David"/>
              <w:rtl/>
            </w:rPr>
          </w:rPrChange>
        </w:rPr>
        <w:t xml:space="preserve"> דונם</w:t>
      </w:r>
      <w:r w:rsidRPr="00A90D62">
        <w:rPr>
          <w:rFonts w:ascii="David" w:eastAsia="David" w:hAnsi="David" w:cs="David"/>
          <w:sz w:val="28"/>
          <w:szCs w:val="28"/>
          <w:rtl/>
          <w:rPrChange w:id="2715" w:author="אברהם" w:date="2012-11-23T10:23:00Z">
            <w:rPr>
              <w:rFonts w:ascii="David" w:eastAsia="David" w:hAnsi="David" w:cs="David"/>
              <w:rtl/>
            </w:rPr>
          </w:rPrChange>
        </w:rPr>
        <w:t xml:space="preserve"> </w:t>
      </w:r>
      <w:r w:rsidRPr="00A90D62">
        <w:rPr>
          <w:rFonts w:ascii="David" w:hAnsi="David" w:cs="David"/>
          <w:sz w:val="28"/>
          <w:szCs w:val="28"/>
          <w:rtl/>
          <w:rPrChange w:id="2716" w:author="אברהם" w:date="2012-11-23T10:23:00Z">
            <w:rPr>
              <w:rFonts w:ascii="David" w:hAnsi="David" w:cs="David"/>
              <w:rtl/>
            </w:rPr>
          </w:rPrChange>
        </w:rPr>
        <w:t>למעשה</w:t>
      </w:r>
      <w:r w:rsidRPr="00A90D62">
        <w:rPr>
          <w:rFonts w:ascii="David" w:eastAsia="David" w:hAnsi="David" w:cs="David"/>
          <w:sz w:val="28"/>
          <w:szCs w:val="28"/>
          <w:rtl/>
          <w:rPrChange w:id="2717" w:author="אברהם" w:date="2012-11-23T10:23:00Z">
            <w:rPr>
              <w:rFonts w:ascii="David" w:eastAsia="David" w:hAnsi="David" w:cs="David"/>
              <w:rtl/>
            </w:rPr>
          </w:rPrChange>
        </w:rPr>
        <w:t xml:space="preserve"> </w:t>
      </w:r>
      <w:r w:rsidRPr="00A90D62">
        <w:rPr>
          <w:rFonts w:ascii="David" w:hAnsi="David" w:cs="David"/>
          <w:sz w:val="28"/>
          <w:szCs w:val="28"/>
          <w:rtl/>
          <w:rPrChange w:id="2718" w:author="אברהם" w:date="2012-11-23T10:23:00Z">
            <w:rPr>
              <w:rFonts w:ascii="David" w:hAnsi="David" w:cs="David"/>
              <w:rtl/>
            </w:rPr>
          </w:rPrChange>
        </w:rPr>
        <w:t>מחזיק</w:t>
      </w:r>
      <w:r w:rsidRPr="00A90D62">
        <w:rPr>
          <w:rFonts w:ascii="David" w:eastAsia="David" w:hAnsi="David" w:cs="David"/>
          <w:sz w:val="28"/>
          <w:szCs w:val="28"/>
          <w:rtl/>
          <w:rPrChange w:id="2719" w:author="אברהם" w:date="2012-11-23T10:23:00Z">
            <w:rPr>
              <w:rFonts w:ascii="David" w:eastAsia="David" w:hAnsi="David" w:cs="David"/>
              <w:rtl/>
            </w:rPr>
          </w:rPrChange>
        </w:rPr>
        <w:t xml:space="preserve"> </w:t>
      </w:r>
      <w:r w:rsidRPr="00A90D62">
        <w:rPr>
          <w:rFonts w:ascii="David" w:hAnsi="David" w:cs="David"/>
          <w:sz w:val="28"/>
          <w:szCs w:val="28"/>
          <w:rPrChange w:id="2720" w:author="אברהם" w:date="2012-11-23T10:23:00Z">
            <w:rPr>
              <w:rFonts w:ascii="David" w:hAnsi="David" w:cs="David"/>
            </w:rPr>
          </w:rPrChange>
        </w:rPr>
        <w:t>8</w:t>
      </w:r>
      <w:r w:rsidRPr="00A90D62">
        <w:rPr>
          <w:rFonts w:ascii="David" w:hAnsi="David" w:cs="David"/>
          <w:sz w:val="28"/>
          <w:szCs w:val="28"/>
          <w:rtl/>
          <w:rPrChange w:id="2721" w:author="אברהם" w:date="2012-11-23T10:23:00Z">
            <w:rPr>
              <w:rFonts w:ascii="David" w:hAnsi="David" w:cs="David"/>
              <w:rtl/>
            </w:rPr>
          </w:rPrChange>
        </w:rPr>
        <w:t xml:space="preserve"> נחלות</w:t>
      </w:r>
      <w:r w:rsidRPr="00A90D62">
        <w:rPr>
          <w:rFonts w:ascii="David" w:eastAsia="David" w:hAnsi="David" w:cs="David"/>
          <w:sz w:val="28"/>
          <w:szCs w:val="28"/>
          <w:rtl/>
          <w:rPrChange w:id="2722" w:author="אברהם" w:date="2012-11-23T10:23:00Z">
            <w:rPr>
              <w:rFonts w:ascii="David" w:eastAsia="David" w:hAnsi="David" w:cs="David"/>
              <w:rtl/>
            </w:rPr>
          </w:rPrChange>
        </w:rPr>
        <w:t xml:space="preserve"> </w:t>
      </w:r>
      <w:r w:rsidRPr="00A90D62">
        <w:rPr>
          <w:rFonts w:ascii="David" w:hAnsi="David" w:cs="David"/>
          <w:sz w:val="28"/>
          <w:szCs w:val="28"/>
          <w:rtl/>
          <w:rPrChange w:id="2723" w:author="אברהם" w:date="2012-11-23T10:23:00Z">
            <w:rPr>
              <w:rFonts w:ascii="David" w:hAnsi="David" w:cs="David"/>
              <w:rtl/>
            </w:rPr>
          </w:rPrChange>
        </w:rPr>
        <w:t>שונות.</w:t>
      </w:r>
    </w:p>
    <w:p w:rsidR="009C2B09" w:rsidRPr="00A90D62" w:rsidRDefault="009C2B09" w:rsidP="009C2B09">
      <w:pPr>
        <w:pStyle w:val="a1"/>
        <w:numPr>
          <w:ilvl w:val="0"/>
          <w:numId w:val="3"/>
        </w:numPr>
        <w:bidi/>
        <w:ind w:firstLine="0"/>
        <w:rPr>
          <w:rFonts w:ascii="David" w:hAnsi="David" w:cs="David"/>
          <w:sz w:val="28"/>
          <w:szCs w:val="28"/>
          <w:rtl/>
          <w:rPrChange w:id="2724" w:author="אברהם" w:date="2012-11-23T10:23:00Z">
            <w:rPr>
              <w:rFonts w:ascii="David" w:hAnsi="David" w:cs="David"/>
              <w:rtl/>
            </w:rPr>
          </w:rPrChange>
        </w:rPr>
      </w:pPr>
      <w:r w:rsidRPr="00A90D62">
        <w:rPr>
          <w:rFonts w:ascii="David" w:hAnsi="David" w:cs="David"/>
          <w:sz w:val="28"/>
          <w:szCs w:val="28"/>
          <w:rtl/>
          <w:rPrChange w:id="2725" w:author="אברהם" w:date="2012-11-23T10:23:00Z">
            <w:rPr>
              <w:rFonts w:ascii="David" w:hAnsi="David" w:cs="David"/>
              <w:rtl/>
            </w:rPr>
          </w:rPrChange>
        </w:rPr>
        <w:t>בנוסף, במאמר</w:t>
      </w:r>
      <w:r w:rsidRPr="00A90D62">
        <w:rPr>
          <w:rFonts w:ascii="David" w:eastAsia="David" w:hAnsi="David" w:cs="David"/>
          <w:sz w:val="28"/>
          <w:szCs w:val="28"/>
          <w:rtl/>
          <w:rPrChange w:id="2726" w:author="אברהם" w:date="2012-11-23T10:23:00Z">
            <w:rPr>
              <w:rFonts w:ascii="David" w:eastAsia="David" w:hAnsi="David" w:cs="David"/>
              <w:rtl/>
            </w:rPr>
          </w:rPrChange>
        </w:rPr>
        <w:t xml:space="preserve"> </w:t>
      </w:r>
      <w:r w:rsidRPr="00A90D62">
        <w:rPr>
          <w:rFonts w:ascii="David" w:hAnsi="David" w:cs="David"/>
          <w:sz w:val="28"/>
          <w:szCs w:val="28"/>
          <w:rtl/>
          <w:rPrChange w:id="2727" w:author="אברהם" w:date="2012-11-23T10:23:00Z">
            <w:rPr>
              <w:rFonts w:ascii="David" w:hAnsi="David" w:cs="David"/>
              <w:rtl/>
            </w:rPr>
          </w:rPrChange>
        </w:rPr>
        <w:t>זה</w:t>
      </w:r>
      <w:r w:rsidRPr="00A90D62">
        <w:rPr>
          <w:rFonts w:ascii="David" w:eastAsia="David" w:hAnsi="David" w:cs="David"/>
          <w:sz w:val="28"/>
          <w:szCs w:val="28"/>
          <w:rtl/>
          <w:rPrChange w:id="2728" w:author="אברהם" w:date="2012-11-23T10:23:00Z">
            <w:rPr>
              <w:rFonts w:ascii="David" w:eastAsia="David" w:hAnsi="David" w:cs="David"/>
              <w:rtl/>
            </w:rPr>
          </w:rPrChange>
        </w:rPr>
        <w:t xml:space="preserve"> </w:t>
      </w:r>
      <w:r w:rsidRPr="00A90D62">
        <w:rPr>
          <w:rFonts w:ascii="David" w:hAnsi="David" w:cs="David"/>
          <w:sz w:val="28"/>
          <w:szCs w:val="28"/>
          <w:rtl/>
          <w:rPrChange w:id="2729" w:author="אברהם" w:date="2012-11-23T10:23:00Z">
            <w:rPr>
              <w:rFonts w:ascii="David" w:hAnsi="David" w:cs="David"/>
              <w:rtl/>
            </w:rPr>
          </w:rPrChange>
        </w:rPr>
        <w:t>לא</w:t>
      </w:r>
      <w:r w:rsidRPr="00A90D62">
        <w:rPr>
          <w:rFonts w:ascii="David" w:eastAsia="David" w:hAnsi="David" w:cs="David"/>
          <w:sz w:val="28"/>
          <w:szCs w:val="28"/>
          <w:rtl/>
          <w:rPrChange w:id="2730" w:author="אברהם" w:date="2012-11-23T10:23:00Z">
            <w:rPr>
              <w:rFonts w:ascii="David" w:eastAsia="David" w:hAnsi="David" w:cs="David"/>
              <w:rtl/>
            </w:rPr>
          </w:rPrChange>
        </w:rPr>
        <w:t xml:space="preserve"> </w:t>
      </w:r>
      <w:r w:rsidRPr="00A90D62">
        <w:rPr>
          <w:rFonts w:ascii="David" w:hAnsi="David" w:cs="David"/>
          <w:sz w:val="28"/>
          <w:szCs w:val="28"/>
          <w:rtl/>
          <w:rPrChange w:id="2731" w:author="אברהם" w:date="2012-11-23T10:23:00Z">
            <w:rPr>
              <w:rFonts w:ascii="David" w:hAnsi="David" w:cs="David"/>
              <w:rtl/>
            </w:rPr>
          </w:rPrChange>
        </w:rPr>
        <w:t>נתייחס</w:t>
      </w:r>
      <w:r w:rsidRPr="00A90D62">
        <w:rPr>
          <w:rFonts w:ascii="David" w:eastAsia="David" w:hAnsi="David" w:cs="David"/>
          <w:sz w:val="28"/>
          <w:szCs w:val="28"/>
          <w:rtl/>
          <w:rPrChange w:id="2732" w:author="אברהם" w:date="2012-11-23T10:23:00Z">
            <w:rPr>
              <w:rFonts w:ascii="David" w:eastAsia="David" w:hAnsi="David" w:cs="David"/>
              <w:rtl/>
            </w:rPr>
          </w:rPrChange>
        </w:rPr>
        <w:t xml:space="preserve"> </w:t>
      </w:r>
      <w:r w:rsidRPr="00A90D62">
        <w:rPr>
          <w:rFonts w:ascii="David" w:hAnsi="David" w:cs="David"/>
          <w:sz w:val="28"/>
          <w:szCs w:val="28"/>
          <w:rtl/>
          <w:rPrChange w:id="2733" w:author="אברהם" w:date="2012-11-23T10:23:00Z">
            <w:rPr>
              <w:rFonts w:ascii="David" w:hAnsi="David" w:cs="David"/>
              <w:rtl/>
            </w:rPr>
          </w:rPrChange>
        </w:rPr>
        <w:t>לסוגיות</w:t>
      </w:r>
      <w:r w:rsidRPr="00A90D62">
        <w:rPr>
          <w:rFonts w:ascii="David" w:eastAsia="David" w:hAnsi="David" w:cs="David"/>
          <w:sz w:val="28"/>
          <w:szCs w:val="28"/>
          <w:rtl/>
          <w:rPrChange w:id="2734" w:author="אברהם" w:date="2012-11-23T10:23:00Z">
            <w:rPr>
              <w:rFonts w:ascii="David" w:eastAsia="David" w:hAnsi="David" w:cs="David"/>
              <w:rtl/>
            </w:rPr>
          </w:rPrChange>
        </w:rPr>
        <w:t xml:space="preserve"> </w:t>
      </w:r>
      <w:r w:rsidRPr="00A90D62">
        <w:rPr>
          <w:rFonts w:ascii="David" w:hAnsi="David" w:cs="David"/>
          <w:sz w:val="28"/>
          <w:szCs w:val="28"/>
          <w:rtl/>
          <w:rPrChange w:id="2735" w:author="אברהם" w:date="2012-11-23T10:23:00Z">
            <w:rPr>
              <w:rFonts w:ascii="David" w:hAnsi="David" w:cs="David"/>
              <w:rtl/>
            </w:rPr>
          </w:rPrChange>
        </w:rPr>
        <w:t>של</w:t>
      </w:r>
      <w:r w:rsidRPr="00A90D62">
        <w:rPr>
          <w:rFonts w:ascii="David" w:eastAsia="David" w:hAnsi="David" w:cs="David"/>
          <w:sz w:val="28"/>
          <w:szCs w:val="28"/>
          <w:rtl/>
          <w:rPrChange w:id="2736" w:author="אברהם" w:date="2012-11-23T10:23:00Z">
            <w:rPr>
              <w:rFonts w:ascii="David" w:eastAsia="David" w:hAnsi="David" w:cs="David"/>
              <w:rtl/>
            </w:rPr>
          </w:rPrChange>
        </w:rPr>
        <w:t xml:space="preserve"> </w:t>
      </w:r>
      <w:r w:rsidRPr="00A90D62">
        <w:rPr>
          <w:rFonts w:ascii="David" w:hAnsi="David" w:cs="David"/>
          <w:sz w:val="28"/>
          <w:szCs w:val="28"/>
          <w:rtl/>
          <w:rPrChange w:id="2737" w:author="אברהם" w:date="2012-11-23T10:23:00Z">
            <w:rPr>
              <w:rFonts w:ascii="David" w:hAnsi="David" w:cs="David"/>
              <w:rtl/>
            </w:rPr>
          </w:rPrChange>
        </w:rPr>
        <w:t>הורשת</w:t>
      </w:r>
      <w:r w:rsidRPr="00A90D62">
        <w:rPr>
          <w:rFonts w:ascii="David" w:eastAsia="David" w:hAnsi="David" w:cs="David"/>
          <w:sz w:val="28"/>
          <w:szCs w:val="28"/>
          <w:rtl/>
          <w:rPrChange w:id="2738" w:author="אברהם" w:date="2012-11-23T10:23:00Z">
            <w:rPr>
              <w:rFonts w:ascii="David" w:eastAsia="David" w:hAnsi="David" w:cs="David"/>
              <w:rtl/>
            </w:rPr>
          </w:rPrChange>
        </w:rPr>
        <w:t xml:space="preserve"> </w:t>
      </w:r>
      <w:r w:rsidRPr="00A90D62">
        <w:rPr>
          <w:rFonts w:ascii="David" w:hAnsi="David" w:cs="David"/>
          <w:sz w:val="28"/>
          <w:szCs w:val="28"/>
          <w:rtl/>
          <w:rPrChange w:id="2739" w:author="אברהם" w:date="2012-11-23T10:23:00Z">
            <w:rPr>
              <w:rFonts w:ascii="David" w:hAnsi="David" w:cs="David"/>
              <w:rtl/>
            </w:rPr>
          </w:rPrChange>
        </w:rPr>
        <w:t>נחלות</w:t>
      </w:r>
      <w:r w:rsidRPr="00A90D62">
        <w:rPr>
          <w:rFonts w:ascii="David" w:eastAsia="David" w:hAnsi="David" w:cs="David"/>
          <w:sz w:val="28"/>
          <w:szCs w:val="28"/>
          <w:rtl/>
          <w:rPrChange w:id="2740" w:author="אברהם" w:date="2012-11-23T10:23:00Z">
            <w:rPr>
              <w:rFonts w:ascii="David" w:eastAsia="David" w:hAnsi="David" w:cs="David"/>
              <w:rtl/>
            </w:rPr>
          </w:rPrChange>
        </w:rPr>
        <w:t xml:space="preserve"> </w:t>
      </w:r>
      <w:r w:rsidRPr="00A90D62">
        <w:rPr>
          <w:rFonts w:ascii="David" w:hAnsi="David" w:cs="David"/>
          <w:sz w:val="28"/>
          <w:szCs w:val="28"/>
          <w:rtl/>
          <w:rPrChange w:id="2741" w:author="אברהם" w:date="2012-11-23T10:23:00Z">
            <w:rPr>
              <w:rFonts w:ascii="David" w:hAnsi="David" w:cs="David"/>
              <w:rtl/>
            </w:rPr>
          </w:rPrChange>
        </w:rPr>
        <w:t>וחלוקתן</w:t>
      </w:r>
      <w:r w:rsidRPr="00A90D62">
        <w:rPr>
          <w:rFonts w:ascii="David" w:eastAsia="David" w:hAnsi="David" w:cs="David"/>
          <w:sz w:val="28"/>
          <w:szCs w:val="28"/>
          <w:rtl/>
          <w:rPrChange w:id="2742" w:author="אברהם" w:date="2012-11-23T10:23:00Z">
            <w:rPr>
              <w:rFonts w:ascii="David" w:eastAsia="David" w:hAnsi="David" w:cs="David"/>
              <w:rtl/>
            </w:rPr>
          </w:rPrChange>
        </w:rPr>
        <w:t xml:space="preserve"> </w:t>
      </w:r>
      <w:r w:rsidRPr="00A90D62">
        <w:rPr>
          <w:rFonts w:ascii="David" w:hAnsi="David" w:cs="David"/>
          <w:sz w:val="28"/>
          <w:szCs w:val="28"/>
          <w:rtl/>
          <w:rPrChange w:id="2743" w:author="אברהם" w:date="2012-11-23T10:23:00Z">
            <w:rPr>
              <w:rFonts w:ascii="David" w:hAnsi="David" w:cs="David"/>
              <w:rtl/>
            </w:rPr>
          </w:rPrChange>
        </w:rPr>
        <w:t>בין</w:t>
      </w:r>
      <w:r w:rsidRPr="00A90D62">
        <w:rPr>
          <w:rFonts w:ascii="David" w:eastAsia="David" w:hAnsi="David" w:cs="David"/>
          <w:sz w:val="28"/>
          <w:szCs w:val="28"/>
          <w:rtl/>
          <w:rPrChange w:id="2744" w:author="אברהם" w:date="2012-11-23T10:23:00Z">
            <w:rPr>
              <w:rFonts w:ascii="David" w:eastAsia="David" w:hAnsi="David" w:cs="David"/>
              <w:rtl/>
            </w:rPr>
          </w:rPrChange>
        </w:rPr>
        <w:t xml:space="preserve"> </w:t>
      </w:r>
      <w:r w:rsidRPr="00A90D62">
        <w:rPr>
          <w:rFonts w:ascii="David" w:hAnsi="David" w:cs="David"/>
          <w:sz w:val="28"/>
          <w:szCs w:val="28"/>
          <w:rtl/>
          <w:rPrChange w:id="2745" w:author="אברהם" w:date="2012-11-23T10:23:00Z">
            <w:rPr>
              <w:rFonts w:ascii="David" w:hAnsi="David" w:cs="David"/>
              <w:rtl/>
            </w:rPr>
          </w:rPrChange>
        </w:rPr>
        <w:t>צאצאים, אלא</w:t>
      </w:r>
      <w:r w:rsidRPr="00A90D62">
        <w:rPr>
          <w:rFonts w:ascii="David" w:eastAsia="David" w:hAnsi="David" w:cs="David"/>
          <w:sz w:val="28"/>
          <w:szCs w:val="28"/>
          <w:rtl/>
          <w:rPrChange w:id="2746" w:author="אברהם" w:date="2012-11-23T10:23:00Z">
            <w:rPr>
              <w:rFonts w:ascii="David" w:eastAsia="David" w:hAnsi="David" w:cs="David"/>
              <w:rtl/>
            </w:rPr>
          </w:rPrChange>
        </w:rPr>
        <w:t xml:space="preserve"> </w:t>
      </w:r>
      <w:r w:rsidRPr="00A90D62">
        <w:rPr>
          <w:rFonts w:ascii="David" w:hAnsi="David" w:cs="David"/>
          <w:sz w:val="28"/>
          <w:szCs w:val="28"/>
          <w:rtl/>
          <w:rPrChange w:id="2747" w:author="אברהם" w:date="2012-11-23T10:23:00Z">
            <w:rPr>
              <w:rFonts w:ascii="David" w:hAnsi="David" w:cs="David"/>
              <w:rtl/>
            </w:rPr>
          </w:rPrChange>
        </w:rPr>
        <w:t>נניח</w:t>
      </w:r>
      <w:r w:rsidRPr="00A90D62">
        <w:rPr>
          <w:rFonts w:ascii="David" w:eastAsia="David" w:hAnsi="David" w:cs="David"/>
          <w:sz w:val="28"/>
          <w:szCs w:val="28"/>
          <w:rtl/>
          <w:rPrChange w:id="2748" w:author="אברהם" w:date="2012-11-23T10:23:00Z">
            <w:rPr>
              <w:rFonts w:ascii="David" w:eastAsia="David" w:hAnsi="David" w:cs="David"/>
              <w:rtl/>
            </w:rPr>
          </w:rPrChange>
        </w:rPr>
        <w:t xml:space="preserve"> </w:t>
      </w:r>
      <w:r w:rsidRPr="00A90D62">
        <w:rPr>
          <w:rFonts w:ascii="David" w:hAnsi="David" w:cs="David"/>
          <w:sz w:val="28"/>
          <w:szCs w:val="28"/>
          <w:rtl/>
          <w:rPrChange w:id="2749" w:author="אברהם" w:date="2012-11-23T10:23:00Z">
            <w:rPr>
              <w:rFonts w:ascii="David" w:hAnsi="David" w:cs="David"/>
              <w:rtl/>
            </w:rPr>
          </w:rPrChange>
        </w:rPr>
        <w:t>שלכל</w:t>
      </w:r>
      <w:r w:rsidRPr="00A90D62">
        <w:rPr>
          <w:rFonts w:ascii="David" w:eastAsia="David" w:hAnsi="David" w:cs="David"/>
          <w:sz w:val="28"/>
          <w:szCs w:val="28"/>
          <w:rtl/>
          <w:rPrChange w:id="2750" w:author="אברהם" w:date="2012-11-23T10:23:00Z">
            <w:rPr>
              <w:rFonts w:ascii="David" w:eastAsia="David" w:hAnsi="David" w:cs="David"/>
              <w:rtl/>
            </w:rPr>
          </w:rPrChange>
        </w:rPr>
        <w:t xml:space="preserve"> </w:t>
      </w:r>
      <w:r w:rsidRPr="00A90D62">
        <w:rPr>
          <w:rFonts w:ascii="David" w:hAnsi="David" w:cs="David"/>
          <w:sz w:val="28"/>
          <w:szCs w:val="28"/>
          <w:rtl/>
          <w:rPrChange w:id="2751" w:author="אברהם" w:date="2012-11-23T10:23:00Z">
            <w:rPr>
              <w:rFonts w:ascii="David" w:hAnsi="David" w:cs="David"/>
              <w:rtl/>
            </w:rPr>
          </w:rPrChange>
        </w:rPr>
        <w:t>אזרח</w:t>
      </w:r>
      <w:r w:rsidRPr="00A90D62">
        <w:rPr>
          <w:rFonts w:ascii="David" w:eastAsia="David" w:hAnsi="David" w:cs="David"/>
          <w:sz w:val="28"/>
          <w:szCs w:val="28"/>
          <w:rtl/>
          <w:rPrChange w:id="2752" w:author="אברהם" w:date="2012-11-23T10:23:00Z">
            <w:rPr>
              <w:rFonts w:ascii="David" w:eastAsia="David" w:hAnsi="David" w:cs="David"/>
              <w:rtl/>
            </w:rPr>
          </w:rPrChange>
        </w:rPr>
        <w:t xml:space="preserve"> </w:t>
      </w:r>
      <w:r w:rsidRPr="00A90D62">
        <w:rPr>
          <w:rFonts w:ascii="David" w:hAnsi="David" w:cs="David"/>
          <w:sz w:val="28"/>
          <w:szCs w:val="28"/>
          <w:rtl/>
          <w:rPrChange w:id="2753" w:author="אברהם" w:date="2012-11-23T10:23:00Z">
            <w:rPr>
              <w:rFonts w:ascii="David" w:hAnsi="David" w:cs="David"/>
              <w:rtl/>
            </w:rPr>
          </w:rPrChange>
        </w:rPr>
        <w:t>ישנו</w:t>
      </w:r>
      <w:r w:rsidRPr="00A90D62">
        <w:rPr>
          <w:rFonts w:ascii="David" w:eastAsia="David" w:hAnsi="David" w:cs="David"/>
          <w:sz w:val="28"/>
          <w:szCs w:val="28"/>
          <w:rtl/>
          <w:rPrChange w:id="2754" w:author="אברהם" w:date="2012-11-23T10:23:00Z">
            <w:rPr>
              <w:rFonts w:ascii="David" w:eastAsia="David" w:hAnsi="David" w:cs="David"/>
              <w:rtl/>
            </w:rPr>
          </w:rPrChange>
        </w:rPr>
        <w:t xml:space="preserve"> </w:t>
      </w:r>
      <w:r w:rsidRPr="00A90D62">
        <w:rPr>
          <w:rFonts w:ascii="David" w:hAnsi="David" w:cs="David"/>
          <w:sz w:val="28"/>
          <w:szCs w:val="28"/>
          <w:rtl/>
          <w:rPrChange w:id="2755" w:author="אברהם" w:date="2012-11-23T10:23:00Z">
            <w:rPr>
              <w:rFonts w:ascii="David" w:hAnsi="David" w:cs="David"/>
              <w:rtl/>
            </w:rPr>
          </w:rPrChange>
        </w:rPr>
        <w:t>יורש</w:t>
      </w:r>
      <w:r w:rsidRPr="00A90D62">
        <w:rPr>
          <w:rFonts w:ascii="David" w:eastAsia="David" w:hAnsi="David" w:cs="David"/>
          <w:sz w:val="28"/>
          <w:szCs w:val="28"/>
          <w:rtl/>
          <w:rPrChange w:id="2756" w:author="אברהם" w:date="2012-11-23T10:23:00Z">
            <w:rPr>
              <w:rFonts w:ascii="David" w:eastAsia="David" w:hAnsi="David" w:cs="David"/>
              <w:rtl/>
            </w:rPr>
          </w:rPrChange>
        </w:rPr>
        <w:t xml:space="preserve"> </w:t>
      </w:r>
      <w:r w:rsidRPr="00A90D62">
        <w:rPr>
          <w:rFonts w:ascii="David" w:hAnsi="David" w:cs="David"/>
          <w:sz w:val="28"/>
          <w:szCs w:val="28"/>
          <w:rtl/>
          <w:rPrChange w:id="2757" w:author="אברהם" w:date="2012-11-23T10:23:00Z">
            <w:rPr>
              <w:rFonts w:ascii="David" w:hAnsi="David" w:cs="David"/>
              <w:rtl/>
            </w:rPr>
          </w:rPrChange>
        </w:rPr>
        <w:t>אחד</w:t>
      </w:r>
      <w:r w:rsidRPr="00A90D62">
        <w:rPr>
          <w:rFonts w:ascii="David" w:eastAsia="David" w:hAnsi="David" w:cs="David"/>
          <w:sz w:val="28"/>
          <w:szCs w:val="28"/>
          <w:rtl/>
          <w:rPrChange w:id="2758" w:author="אברהם" w:date="2012-11-23T10:23:00Z">
            <w:rPr>
              <w:rFonts w:ascii="David" w:eastAsia="David" w:hAnsi="David" w:cs="David"/>
              <w:rtl/>
            </w:rPr>
          </w:rPrChange>
        </w:rPr>
        <w:t xml:space="preserve"> </w:t>
      </w:r>
      <w:r w:rsidRPr="00A90D62">
        <w:rPr>
          <w:rFonts w:ascii="David" w:hAnsi="David" w:cs="David"/>
          <w:sz w:val="28"/>
          <w:szCs w:val="28"/>
          <w:rtl/>
          <w:rPrChange w:id="2759" w:author="אברהם" w:date="2012-11-23T10:23:00Z">
            <w:rPr>
              <w:rFonts w:ascii="David" w:hAnsi="David" w:cs="David"/>
              <w:rtl/>
            </w:rPr>
          </w:rPrChange>
        </w:rPr>
        <w:t>בדיוק, המקבל</w:t>
      </w:r>
      <w:r w:rsidRPr="00A90D62">
        <w:rPr>
          <w:rFonts w:ascii="David" w:eastAsia="David" w:hAnsi="David" w:cs="David"/>
          <w:sz w:val="28"/>
          <w:szCs w:val="28"/>
          <w:rtl/>
          <w:rPrChange w:id="2760" w:author="אברהם" w:date="2012-11-23T10:23:00Z">
            <w:rPr>
              <w:rFonts w:ascii="David" w:eastAsia="David" w:hAnsi="David" w:cs="David"/>
              <w:rtl/>
            </w:rPr>
          </w:rPrChange>
        </w:rPr>
        <w:t xml:space="preserve"> </w:t>
      </w:r>
      <w:r w:rsidRPr="00A90D62">
        <w:rPr>
          <w:rFonts w:ascii="David" w:hAnsi="David" w:cs="David"/>
          <w:sz w:val="28"/>
          <w:szCs w:val="28"/>
          <w:rtl/>
          <w:rPrChange w:id="2761" w:author="אברהם" w:date="2012-11-23T10:23:00Z">
            <w:rPr>
              <w:rFonts w:ascii="David" w:hAnsi="David" w:cs="David"/>
              <w:rtl/>
            </w:rPr>
          </w:rPrChange>
        </w:rPr>
        <w:t>אזרחות</w:t>
      </w:r>
      <w:r w:rsidRPr="00A90D62">
        <w:rPr>
          <w:rFonts w:ascii="David" w:eastAsia="David" w:hAnsi="David" w:cs="David"/>
          <w:sz w:val="28"/>
          <w:szCs w:val="28"/>
          <w:rtl/>
          <w:rPrChange w:id="2762" w:author="אברהם" w:date="2012-11-23T10:23:00Z">
            <w:rPr>
              <w:rFonts w:ascii="David" w:eastAsia="David" w:hAnsi="David" w:cs="David"/>
              <w:rtl/>
            </w:rPr>
          </w:rPrChange>
        </w:rPr>
        <w:t xml:space="preserve"> </w:t>
      </w:r>
      <w:r w:rsidRPr="00A90D62">
        <w:rPr>
          <w:rFonts w:ascii="David" w:hAnsi="David" w:cs="David"/>
          <w:sz w:val="28"/>
          <w:szCs w:val="28"/>
          <w:rtl/>
          <w:rPrChange w:id="2763" w:author="אברהם" w:date="2012-11-23T10:23:00Z">
            <w:rPr>
              <w:rFonts w:ascii="David" w:hAnsi="David" w:cs="David"/>
              <w:rtl/>
            </w:rPr>
          </w:rPrChange>
        </w:rPr>
        <w:t>בדיוק</w:t>
      </w:r>
      <w:r w:rsidRPr="00A90D62">
        <w:rPr>
          <w:rFonts w:ascii="David" w:eastAsia="David" w:hAnsi="David" w:cs="David"/>
          <w:sz w:val="28"/>
          <w:szCs w:val="28"/>
          <w:rtl/>
          <w:rPrChange w:id="2764" w:author="אברהם" w:date="2012-11-23T10:23:00Z">
            <w:rPr>
              <w:rFonts w:ascii="David" w:eastAsia="David" w:hAnsi="David" w:cs="David"/>
              <w:rtl/>
            </w:rPr>
          </w:rPrChange>
        </w:rPr>
        <w:t xml:space="preserve"> </w:t>
      </w:r>
      <w:r w:rsidRPr="00A90D62">
        <w:rPr>
          <w:rFonts w:ascii="David" w:hAnsi="David" w:cs="David"/>
          <w:sz w:val="28"/>
          <w:szCs w:val="28"/>
          <w:rtl/>
          <w:rPrChange w:id="2765" w:author="אברהם" w:date="2012-11-23T10:23:00Z">
            <w:rPr>
              <w:rFonts w:ascii="David" w:hAnsi="David" w:cs="David"/>
              <w:rtl/>
            </w:rPr>
          </w:rPrChange>
        </w:rPr>
        <w:t>ברגע</w:t>
      </w:r>
      <w:r w:rsidRPr="00A90D62">
        <w:rPr>
          <w:rFonts w:ascii="David" w:eastAsia="David" w:hAnsi="David" w:cs="David"/>
          <w:sz w:val="28"/>
          <w:szCs w:val="28"/>
          <w:rtl/>
          <w:rPrChange w:id="2766" w:author="אברהם" w:date="2012-11-23T10:23:00Z">
            <w:rPr>
              <w:rFonts w:ascii="David" w:eastAsia="David" w:hAnsi="David" w:cs="David"/>
              <w:rtl/>
            </w:rPr>
          </w:rPrChange>
        </w:rPr>
        <w:t xml:space="preserve"> </w:t>
      </w:r>
      <w:r w:rsidRPr="00A90D62">
        <w:rPr>
          <w:rFonts w:ascii="David" w:hAnsi="David" w:cs="David"/>
          <w:sz w:val="28"/>
          <w:szCs w:val="28"/>
          <w:rtl/>
          <w:rPrChange w:id="2767" w:author="אברהם" w:date="2012-11-23T10:23:00Z">
            <w:rPr>
              <w:rFonts w:ascii="David" w:hAnsi="David" w:cs="David"/>
              <w:rtl/>
            </w:rPr>
          </w:rPrChange>
        </w:rPr>
        <w:t>שבו</w:t>
      </w:r>
      <w:r w:rsidRPr="00A90D62">
        <w:rPr>
          <w:rFonts w:ascii="David" w:eastAsia="David" w:hAnsi="David" w:cs="David"/>
          <w:sz w:val="28"/>
          <w:szCs w:val="28"/>
          <w:rtl/>
          <w:rPrChange w:id="2768" w:author="אברהם" w:date="2012-11-23T10:23:00Z">
            <w:rPr>
              <w:rFonts w:ascii="David" w:eastAsia="David" w:hAnsi="David" w:cs="David"/>
              <w:rtl/>
            </w:rPr>
          </w:rPrChange>
        </w:rPr>
        <w:t xml:space="preserve"> </w:t>
      </w:r>
      <w:r w:rsidRPr="00A90D62">
        <w:rPr>
          <w:rFonts w:ascii="David" w:hAnsi="David" w:cs="David"/>
          <w:sz w:val="28"/>
          <w:szCs w:val="28"/>
          <w:rtl/>
          <w:rPrChange w:id="2769" w:author="אברהם" w:date="2012-11-23T10:23:00Z">
            <w:rPr>
              <w:rFonts w:ascii="David" w:hAnsi="David" w:cs="David"/>
              <w:rtl/>
            </w:rPr>
          </w:rPrChange>
        </w:rPr>
        <w:t>המוריש</w:t>
      </w:r>
      <w:r w:rsidRPr="00A90D62">
        <w:rPr>
          <w:rFonts w:ascii="David" w:eastAsia="David" w:hAnsi="David" w:cs="David"/>
          <w:sz w:val="28"/>
          <w:szCs w:val="28"/>
          <w:rtl/>
          <w:rPrChange w:id="2770" w:author="אברהם" w:date="2012-11-23T10:23:00Z">
            <w:rPr>
              <w:rFonts w:ascii="David" w:eastAsia="David" w:hAnsi="David" w:cs="David"/>
              <w:rtl/>
            </w:rPr>
          </w:rPrChange>
        </w:rPr>
        <w:t xml:space="preserve"> </w:t>
      </w:r>
      <w:r w:rsidRPr="00A90D62">
        <w:rPr>
          <w:rFonts w:ascii="David" w:hAnsi="David" w:cs="David"/>
          <w:sz w:val="28"/>
          <w:szCs w:val="28"/>
          <w:rtl/>
          <w:rPrChange w:id="2771" w:author="אברהם" w:date="2012-11-23T10:23:00Z">
            <w:rPr>
              <w:rFonts w:ascii="David" w:hAnsi="David" w:cs="David"/>
              <w:rtl/>
            </w:rPr>
          </w:rPrChange>
        </w:rPr>
        <w:t>שלו</w:t>
      </w:r>
      <w:r w:rsidRPr="00A90D62">
        <w:rPr>
          <w:rFonts w:ascii="David" w:eastAsia="David" w:hAnsi="David" w:cs="David"/>
          <w:sz w:val="28"/>
          <w:szCs w:val="28"/>
          <w:rtl/>
          <w:rPrChange w:id="2772" w:author="אברהם" w:date="2012-11-23T10:23:00Z">
            <w:rPr>
              <w:rFonts w:ascii="David" w:eastAsia="David" w:hAnsi="David" w:cs="David"/>
              <w:rtl/>
            </w:rPr>
          </w:rPrChange>
        </w:rPr>
        <w:t xml:space="preserve"> </w:t>
      </w:r>
      <w:r w:rsidRPr="00A90D62">
        <w:rPr>
          <w:rFonts w:ascii="David" w:hAnsi="David" w:cs="David"/>
          <w:sz w:val="28"/>
          <w:szCs w:val="28"/>
          <w:rtl/>
          <w:rPrChange w:id="2773" w:author="אברהם" w:date="2012-11-23T10:23:00Z">
            <w:rPr>
              <w:rFonts w:ascii="David" w:hAnsi="David" w:cs="David"/>
              <w:rtl/>
            </w:rPr>
          </w:rPrChange>
        </w:rPr>
        <w:t>נפטר, כך</w:t>
      </w:r>
      <w:r w:rsidRPr="00A90D62">
        <w:rPr>
          <w:rFonts w:ascii="David" w:eastAsia="David" w:hAnsi="David" w:cs="David"/>
          <w:sz w:val="28"/>
          <w:szCs w:val="28"/>
          <w:rtl/>
          <w:rPrChange w:id="2774" w:author="אברהם" w:date="2012-11-23T10:23:00Z">
            <w:rPr>
              <w:rFonts w:ascii="David" w:eastAsia="David" w:hAnsi="David" w:cs="David"/>
              <w:rtl/>
            </w:rPr>
          </w:rPrChange>
        </w:rPr>
        <w:t xml:space="preserve"> </w:t>
      </w:r>
      <w:r w:rsidRPr="00A90D62">
        <w:rPr>
          <w:rFonts w:ascii="David" w:hAnsi="David" w:cs="David"/>
          <w:sz w:val="28"/>
          <w:szCs w:val="28"/>
          <w:rtl/>
          <w:rPrChange w:id="2775" w:author="אברהם" w:date="2012-11-23T10:23:00Z">
            <w:rPr>
              <w:rFonts w:ascii="David" w:hAnsi="David" w:cs="David"/>
              <w:rtl/>
            </w:rPr>
          </w:rPrChange>
        </w:rPr>
        <w:t>שמספר</w:t>
      </w:r>
      <w:r w:rsidRPr="00A90D62">
        <w:rPr>
          <w:rFonts w:ascii="David" w:eastAsia="David" w:hAnsi="David" w:cs="David"/>
          <w:sz w:val="28"/>
          <w:szCs w:val="28"/>
          <w:rtl/>
          <w:rPrChange w:id="2776" w:author="אברהם" w:date="2012-11-23T10:23:00Z">
            <w:rPr>
              <w:rFonts w:ascii="David" w:eastAsia="David" w:hAnsi="David" w:cs="David"/>
              <w:rtl/>
            </w:rPr>
          </w:rPrChange>
        </w:rPr>
        <w:t xml:space="preserve"> </w:t>
      </w:r>
      <w:r w:rsidRPr="00A90D62">
        <w:rPr>
          <w:rFonts w:ascii="David" w:hAnsi="David" w:cs="David"/>
          <w:sz w:val="28"/>
          <w:szCs w:val="28"/>
          <w:rtl/>
          <w:rPrChange w:id="2777" w:author="אברהם" w:date="2012-11-23T10:23:00Z">
            <w:rPr>
              <w:rFonts w:ascii="David" w:hAnsi="David" w:cs="David"/>
              <w:rtl/>
            </w:rPr>
          </w:rPrChange>
        </w:rPr>
        <w:t>האזרחים</w:t>
      </w:r>
      <w:r w:rsidRPr="00A90D62">
        <w:rPr>
          <w:rFonts w:ascii="David" w:eastAsia="David" w:hAnsi="David" w:cs="David"/>
          <w:sz w:val="28"/>
          <w:szCs w:val="28"/>
          <w:rtl/>
          <w:rPrChange w:id="2778" w:author="אברהם" w:date="2012-11-23T10:23:00Z">
            <w:rPr>
              <w:rFonts w:ascii="David" w:eastAsia="David" w:hAnsi="David" w:cs="David"/>
              <w:rtl/>
            </w:rPr>
          </w:rPrChange>
        </w:rPr>
        <w:t xml:space="preserve"> </w:t>
      </w:r>
      <w:r w:rsidRPr="00A90D62">
        <w:rPr>
          <w:rFonts w:ascii="David" w:hAnsi="David" w:cs="David"/>
          <w:sz w:val="28"/>
          <w:szCs w:val="28"/>
          <w:rtl/>
          <w:rPrChange w:id="2779" w:author="אברהם" w:date="2012-11-23T10:23:00Z">
            <w:rPr>
              <w:rFonts w:ascii="David" w:hAnsi="David" w:cs="David"/>
              <w:rtl/>
            </w:rPr>
          </w:rPrChange>
        </w:rPr>
        <w:t>הוא</w:t>
      </w:r>
      <w:r w:rsidRPr="00A90D62">
        <w:rPr>
          <w:rFonts w:ascii="David" w:eastAsia="David" w:hAnsi="David" w:cs="David"/>
          <w:sz w:val="28"/>
          <w:szCs w:val="28"/>
          <w:rtl/>
          <w:rPrChange w:id="2780" w:author="אברהם" w:date="2012-11-23T10:23:00Z">
            <w:rPr>
              <w:rFonts w:ascii="David" w:eastAsia="David" w:hAnsi="David" w:cs="David"/>
              <w:rtl/>
            </w:rPr>
          </w:rPrChange>
        </w:rPr>
        <w:t xml:space="preserve"> </w:t>
      </w:r>
      <w:r w:rsidRPr="00A90D62">
        <w:rPr>
          <w:rFonts w:ascii="David" w:hAnsi="David" w:cs="David"/>
          <w:sz w:val="28"/>
          <w:szCs w:val="28"/>
          <w:rtl/>
          <w:rPrChange w:id="2781" w:author="אברהם" w:date="2012-11-23T10:23:00Z">
            <w:rPr>
              <w:rFonts w:ascii="David" w:hAnsi="David" w:cs="David"/>
              <w:rtl/>
            </w:rPr>
          </w:rPrChange>
        </w:rPr>
        <w:t>קבוע.</w:t>
      </w:r>
    </w:p>
    <w:p w:rsidR="009C2B09" w:rsidRPr="00A90D62" w:rsidRDefault="009C2B09" w:rsidP="009C2B09">
      <w:pPr>
        <w:pStyle w:val="a1"/>
        <w:bidi/>
        <w:rPr>
          <w:rFonts w:ascii="David" w:hAnsi="David" w:cs="David"/>
          <w:sz w:val="28"/>
          <w:szCs w:val="28"/>
          <w:rtl/>
          <w:rPrChange w:id="2782" w:author="אברהם" w:date="2012-11-23T10:23:00Z">
            <w:rPr>
              <w:rFonts w:ascii="David" w:hAnsi="David" w:cs="David"/>
              <w:rtl/>
            </w:rPr>
          </w:rPrChange>
        </w:rPr>
      </w:pPr>
      <w:r w:rsidRPr="00A90D62">
        <w:rPr>
          <w:rFonts w:ascii="David" w:hAnsi="David" w:cs="David"/>
          <w:sz w:val="28"/>
          <w:szCs w:val="28"/>
          <w:rtl/>
          <w:rPrChange w:id="2783" w:author="אברהם" w:date="2012-11-23T10:23:00Z">
            <w:rPr>
              <w:rFonts w:ascii="David" w:hAnsi="David" w:cs="David"/>
              <w:rtl/>
            </w:rPr>
          </w:rPrChange>
        </w:rPr>
        <w:t>מטרתנו</w:t>
      </w:r>
      <w:r w:rsidRPr="00A90D62">
        <w:rPr>
          <w:rFonts w:ascii="David" w:eastAsia="David" w:hAnsi="David" w:cs="David"/>
          <w:sz w:val="28"/>
          <w:szCs w:val="28"/>
          <w:rtl/>
          <w:rPrChange w:id="2784" w:author="אברהם" w:date="2012-11-23T10:23:00Z">
            <w:rPr>
              <w:rFonts w:ascii="David" w:eastAsia="David" w:hAnsi="David" w:cs="David"/>
              <w:rtl/>
            </w:rPr>
          </w:rPrChange>
        </w:rPr>
        <w:t xml:space="preserve"> </w:t>
      </w:r>
      <w:r w:rsidRPr="00A90D62">
        <w:rPr>
          <w:rFonts w:ascii="David" w:hAnsi="David" w:cs="David"/>
          <w:sz w:val="28"/>
          <w:szCs w:val="28"/>
          <w:rtl/>
          <w:rPrChange w:id="2785" w:author="אברהם" w:date="2012-11-23T10:23:00Z">
            <w:rPr>
              <w:rFonts w:ascii="David" w:hAnsi="David" w:cs="David"/>
              <w:rtl/>
            </w:rPr>
          </w:rPrChange>
        </w:rPr>
        <w:t>העיקרית</w:t>
      </w:r>
      <w:r w:rsidRPr="00A90D62">
        <w:rPr>
          <w:rFonts w:ascii="David" w:eastAsia="David" w:hAnsi="David" w:cs="David"/>
          <w:sz w:val="28"/>
          <w:szCs w:val="28"/>
          <w:rtl/>
          <w:rPrChange w:id="2786" w:author="אברהם" w:date="2012-11-23T10:23:00Z">
            <w:rPr>
              <w:rFonts w:ascii="David" w:eastAsia="David" w:hAnsi="David" w:cs="David"/>
              <w:rtl/>
            </w:rPr>
          </w:rPrChange>
        </w:rPr>
        <w:t xml:space="preserve"> </w:t>
      </w:r>
      <w:r w:rsidRPr="00A90D62">
        <w:rPr>
          <w:rFonts w:ascii="David" w:hAnsi="David" w:cs="David"/>
          <w:sz w:val="28"/>
          <w:szCs w:val="28"/>
          <w:rtl/>
          <w:rPrChange w:id="2787" w:author="אברהם" w:date="2012-11-23T10:23:00Z">
            <w:rPr>
              <w:rFonts w:ascii="David" w:hAnsi="David" w:cs="David"/>
              <w:rtl/>
            </w:rPr>
          </w:rPrChange>
        </w:rPr>
        <w:t>היא</w:t>
      </w:r>
      <w:r w:rsidRPr="00A90D62">
        <w:rPr>
          <w:rFonts w:ascii="David" w:eastAsia="David" w:hAnsi="David" w:cs="David"/>
          <w:sz w:val="28"/>
          <w:szCs w:val="28"/>
          <w:rtl/>
          <w:rPrChange w:id="2788" w:author="אברהם" w:date="2012-11-23T10:23:00Z">
            <w:rPr>
              <w:rFonts w:ascii="David" w:eastAsia="David" w:hAnsi="David" w:cs="David"/>
              <w:rtl/>
            </w:rPr>
          </w:rPrChange>
        </w:rPr>
        <w:t xml:space="preserve"> </w:t>
      </w:r>
      <w:r w:rsidRPr="00A90D62">
        <w:rPr>
          <w:rFonts w:ascii="David" w:hAnsi="David" w:cs="David"/>
          <w:sz w:val="28"/>
          <w:szCs w:val="28"/>
          <w:rtl/>
          <w:rPrChange w:id="2789" w:author="אברהם" w:date="2012-11-23T10:23:00Z">
            <w:rPr>
              <w:rFonts w:ascii="David" w:hAnsi="David" w:cs="David"/>
              <w:rtl/>
            </w:rPr>
          </w:rPrChange>
        </w:rPr>
        <w:t>למצוא</w:t>
      </w:r>
      <w:r w:rsidRPr="00A90D62">
        <w:rPr>
          <w:rFonts w:ascii="David" w:eastAsia="David" w:hAnsi="David" w:cs="David"/>
          <w:sz w:val="28"/>
          <w:szCs w:val="28"/>
          <w:rtl/>
          <w:rPrChange w:id="2790" w:author="אברהם" w:date="2012-11-23T10:23:00Z">
            <w:rPr>
              <w:rFonts w:ascii="David" w:eastAsia="David" w:hAnsi="David" w:cs="David"/>
              <w:rtl/>
            </w:rPr>
          </w:rPrChange>
        </w:rPr>
        <w:t xml:space="preserve"> </w:t>
      </w:r>
      <w:r w:rsidRPr="00A90D62">
        <w:rPr>
          <w:rFonts w:ascii="David" w:hAnsi="David" w:cs="David"/>
          <w:sz w:val="28"/>
          <w:szCs w:val="28"/>
          <w:rtl/>
          <w:rPrChange w:id="2791" w:author="אברהם" w:date="2012-11-23T10:23:00Z">
            <w:rPr>
              <w:rFonts w:ascii="David" w:hAnsi="David" w:cs="David"/>
              <w:rtl/>
            </w:rPr>
          </w:rPrChange>
        </w:rPr>
        <w:t>אלגוריתם, שיביא</w:t>
      </w:r>
      <w:r w:rsidRPr="00A90D62">
        <w:rPr>
          <w:rFonts w:ascii="David" w:eastAsia="David" w:hAnsi="David" w:cs="David"/>
          <w:sz w:val="28"/>
          <w:szCs w:val="28"/>
          <w:rtl/>
          <w:rPrChange w:id="2792" w:author="אברהם" w:date="2012-11-23T10:23:00Z">
            <w:rPr>
              <w:rFonts w:ascii="David" w:eastAsia="David" w:hAnsi="David" w:cs="David"/>
              <w:rtl/>
            </w:rPr>
          </w:rPrChange>
        </w:rPr>
        <w:t xml:space="preserve"> </w:t>
      </w:r>
      <w:r w:rsidRPr="00A90D62">
        <w:rPr>
          <w:rFonts w:ascii="David" w:hAnsi="David" w:cs="David"/>
          <w:sz w:val="28"/>
          <w:szCs w:val="28"/>
          <w:rtl/>
          <w:rPrChange w:id="2793" w:author="אברהם" w:date="2012-11-23T10:23:00Z">
            <w:rPr>
              <w:rFonts w:ascii="David" w:hAnsi="David" w:cs="David"/>
              <w:rtl/>
            </w:rPr>
          </w:rPrChange>
        </w:rPr>
        <w:t>אותנו</w:t>
      </w:r>
      <w:r w:rsidRPr="00A90D62">
        <w:rPr>
          <w:rFonts w:ascii="David" w:eastAsia="David" w:hAnsi="David" w:cs="David"/>
          <w:sz w:val="28"/>
          <w:szCs w:val="28"/>
          <w:rtl/>
          <w:rPrChange w:id="2794" w:author="אברהם" w:date="2012-11-23T10:23:00Z">
            <w:rPr>
              <w:rFonts w:ascii="David" w:eastAsia="David" w:hAnsi="David" w:cs="David"/>
              <w:rtl/>
            </w:rPr>
          </w:rPrChange>
        </w:rPr>
        <w:t xml:space="preserve"> </w:t>
      </w:r>
      <w:r w:rsidRPr="00A90D62">
        <w:rPr>
          <w:rFonts w:ascii="David" w:hAnsi="David" w:cs="David"/>
          <w:sz w:val="28"/>
          <w:szCs w:val="28"/>
          <w:rtl/>
          <w:rPrChange w:id="2795" w:author="אברהם" w:date="2012-11-23T10:23:00Z">
            <w:rPr>
              <w:rFonts w:ascii="David" w:hAnsi="David" w:cs="David"/>
              <w:rtl/>
            </w:rPr>
          </w:rPrChange>
        </w:rPr>
        <w:t>מהמצב</w:t>
      </w:r>
      <w:r w:rsidRPr="00A90D62">
        <w:rPr>
          <w:rFonts w:ascii="David" w:eastAsia="David" w:hAnsi="David" w:cs="David"/>
          <w:sz w:val="28"/>
          <w:szCs w:val="28"/>
          <w:rtl/>
          <w:rPrChange w:id="2796" w:author="אברהם" w:date="2012-11-23T10:23:00Z">
            <w:rPr>
              <w:rFonts w:ascii="David" w:eastAsia="David" w:hAnsi="David" w:cs="David"/>
              <w:rtl/>
            </w:rPr>
          </w:rPrChange>
        </w:rPr>
        <w:t xml:space="preserve"> </w:t>
      </w:r>
      <w:r w:rsidRPr="00A90D62">
        <w:rPr>
          <w:rFonts w:ascii="David" w:hAnsi="David" w:cs="David"/>
          <w:sz w:val="28"/>
          <w:szCs w:val="28"/>
          <w:rtl/>
          <w:rPrChange w:id="2797" w:author="אברהם" w:date="2012-11-23T10:23:00Z">
            <w:rPr>
              <w:rFonts w:ascii="David" w:hAnsi="David" w:cs="David"/>
              <w:rtl/>
            </w:rPr>
          </w:rPrChange>
        </w:rPr>
        <w:t>הנוכחי</w:t>
      </w:r>
      <w:r w:rsidRPr="00A90D62">
        <w:rPr>
          <w:rFonts w:ascii="David" w:eastAsia="David" w:hAnsi="David" w:cs="David"/>
          <w:sz w:val="28"/>
          <w:szCs w:val="28"/>
          <w:rtl/>
          <w:rPrChange w:id="2798" w:author="אברהם" w:date="2012-11-23T10:23:00Z">
            <w:rPr>
              <w:rFonts w:ascii="David" w:eastAsia="David" w:hAnsi="David" w:cs="David"/>
              <w:rtl/>
            </w:rPr>
          </w:rPrChange>
        </w:rPr>
        <w:t xml:space="preserve"> </w:t>
      </w:r>
      <w:r w:rsidRPr="00A90D62">
        <w:rPr>
          <w:rFonts w:ascii="David" w:hAnsi="David" w:cs="David"/>
          <w:sz w:val="28"/>
          <w:szCs w:val="28"/>
          <w:rtl/>
          <w:rPrChange w:id="2799" w:author="אברהם" w:date="2012-11-23T10:23:00Z">
            <w:rPr>
              <w:rFonts w:ascii="David" w:hAnsi="David" w:cs="David"/>
              <w:rtl/>
            </w:rPr>
          </w:rPrChange>
        </w:rPr>
        <w:t>למצב</w:t>
      </w:r>
      <w:r w:rsidRPr="00A90D62">
        <w:rPr>
          <w:rFonts w:ascii="David" w:eastAsia="David" w:hAnsi="David" w:cs="David"/>
          <w:sz w:val="28"/>
          <w:szCs w:val="28"/>
          <w:rtl/>
          <w:rPrChange w:id="2800" w:author="אברהם" w:date="2012-11-23T10:23:00Z">
            <w:rPr>
              <w:rFonts w:ascii="David" w:eastAsia="David" w:hAnsi="David" w:cs="David"/>
              <w:rtl/>
            </w:rPr>
          </w:rPrChange>
        </w:rPr>
        <w:t xml:space="preserve"> </w:t>
      </w:r>
      <w:r w:rsidRPr="00A90D62">
        <w:rPr>
          <w:rFonts w:ascii="David" w:hAnsi="David" w:cs="David"/>
          <w:sz w:val="28"/>
          <w:szCs w:val="28"/>
          <w:rtl/>
          <w:rPrChange w:id="2801" w:author="אברהם" w:date="2012-11-23T10:23:00Z">
            <w:rPr>
              <w:rFonts w:ascii="David" w:hAnsi="David" w:cs="David"/>
              <w:rtl/>
            </w:rPr>
          </w:rPrChange>
        </w:rPr>
        <w:t>האידיאלי</w:t>
      </w:r>
      <w:r w:rsidRPr="00A90D62">
        <w:rPr>
          <w:rFonts w:ascii="David" w:eastAsia="David" w:hAnsi="David" w:cs="David"/>
          <w:sz w:val="28"/>
          <w:szCs w:val="28"/>
          <w:rtl/>
          <w:rPrChange w:id="2802" w:author="אברהם" w:date="2012-11-23T10:23:00Z">
            <w:rPr>
              <w:rFonts w:ascii="David" w:eastAsia="David" w:hAnsi="David" w:cs="David"/>
              <w:rtl/>
            </w:rPr>
          </w:rPrChange>
        </w:rPr>
        <w:t xml:space="preserve"> </w:t>
      </w:r>
      <w:r w:rsidRPr="00A90D62">
        <w:rPr>
          <w:rFonts w:ascii="David" w:hAnsi="David" w:cs="David"/>
          <w:sz w:val="28"/>
          <w:szCs w:val="28"/>
          <w:rtl/>
          <w:rPrChange w:id="2803" w:author="אברהם" w:date="2012-11-23T10:23:00Z">
            <w:rPr>
              <w:rFonts w:ascii="David" w:hAnsi="David" w:cs="David"/>
              <w:rtl/>
            </w:rPr>
          </w:rPrChange>
        </w:rPr>
        <w:t>על-פי</w:t>
      </w:r>
      <w:r w:rsidRPr="00A90D62">
        <w:rPr>
          <w:rFonts w:ascii="David" w:eastAsia="David" w:hAnsi="David" w:cs="David"/>
          <w:sz w:val="28"/>
          <w:szCs w:val="28"/>
          <w:rtl/>
          <w:rPrChange w:id="2804" w:author="אברהם" w:date="2012-11-23T10:23:00Z">
            <w:rPr>
              <w:rFonts w:ascii="David" w:eastAsia="David" w:hAnsi="David" w:cs="David"/>
              <w:rtl/>
            </w:rPr>
          </w:rPrChange>
        </w:rPr>
        <w:t xml:space="preserve"> </w:t>
      </w:r>
      <w:r w:rsidRPr="00A90D62">
        <w:rPr>
          <w:rFonts w:ascii="David" w:hAnsi="David" w:cs="David"/>
          <w:sz w:val="28"/>
          <w:szCs w:val="28"/>
          <w:rtl/>
          <w:rPrChange w:id="2805" w:author="אברהם" w:date="2012-11-23T10:23:00Z">
            <w:rPr>
              <w:rFonts w:ascii="David" w:hAnsi="David" w:cs="David"/>
              <w:rtl/>
            </w:rPr>
          </w:rPrChange>
        </w:rPr>
        <w:t>התורה, שבו, בכל</w:t>
      </w:r>
      <w:r w:rsidRPr="00A90D62">
        <w:rPr>
          <w:rFonts w:ascii="David" w:eastAsia="David" w:hAnsi="David" w:cs="David"/>
          <w:sz w:val="28"/>
          <w:szCs w:val="28"/>
          <w:rtl/>
          <w:rPrChange w:id="2806" w:author="אברהם" w:date="2012-11-23T10:23:00Z">
            <w:rPr>
              <w:rFonts w:ascii="David" w:eastAsia="David" w:hAnsi="David" w:cs="David"/>
              <w:rtl/>
            </w:rPr>
          </w:rPrChange>
        </w:rPr>
        <w:t xml:space="preserve"> </w:t>
      </w:r>
      <w:r w:rsidRPr="00A90D62">
        <w:rPr>
          <w:rFonts w:ascii="David" w:hAnsi="David" w:cs="David"/>
          <w:sz w:val="28"/>
          <w:szCs w:val="28"/>
          <w:rtl/>
          <w:rPrChange w:id="2807" w:author="אברהם" w:date="2012-11-23T10:23:00Z">
            <w:rPr>
              <w:rFonts w:ascii="David" w:hAnsi="David" w:cs="David"/>
              <w:rtl/>
            </w:rPr>
          </w:rPrChange>
        </w:rPr>
        <w:t>שנת</w:t>
      </w:r>
      <w:r w:rsidRPr="00A90D62">
        <w:rPr>
          <w:rFonts w:ascii="David" w:eastAsia="David" w:hAnsi="David" w:cs="David"/>
          <w:sz w:val="28"/>
          <w:szCs w:val="28"/>
          <w:rtl/>
          <w:rPrChange w:id="2808" w:author="אברהם" w:date="2012-11-23T10:23:00Z">
            <w:rPr>
              <w:rFonts w:ascii="David" w:eastAsia="David" w:hAnsi="David" w:cs="David"/>
              <w:rtl/>
            </w:rPr>
          </w:rPrChange>
        </w:rPr>
        <w:t xml:space="preserve"> </w:t>
      </w:r>
      <w:r w:rsidRPr="00A90D62">
        <w:rPr>
          <w:rFonts w:ascii="David" w:hAnsi="David" w:cs="David"/>
          <w:sz w:val="28"/>
          <w:szCs w:val="28"/>
          <w:rtl/>
          <w:rPrChange w:id="2809" w:author="אברהם" w:date="2012-11-23T10:23:00Z">
            <w:rPr>
              <w:rFonts w:ascii="David" w:hAnsi="David" w:cs="David"/>
              <w:rtl/>
            </w:rPr>
          </w:rPrChange>
        </w:rPr>
        <w:t xml:space="preserve">יובל, </w:t>
      </w:r>
      <w:r w:rsidRPr="00A90D62">
        <w:rPr>
          <w:rFonts w:ascii="David" w:hAnsi="David" w:cs="David"/>
          <w:b/>
          <w:bCs/>
          <w:sz w:val="28"/>
          <w:szCs w:val="28"/>
          <w:rtl/>
          <w:rPrChange w:id="2810" w:author="אברהם" w:date="2012-11-23T10:23:00Z">
            <w:rPr>
              <w:rFonts w:ascii="David" w:hAnsi="David" w:cs="David"/>
              <w:b/>
              <w:bCs/>
              <w:rtl/>
            </w:rPr>
          </w:rPrChange>
        </w:rPr>
        <w:t>לכל</w:t>
      </w:r>
      <w:r w:rsidRPr="00A90D62">
        <w:rPr>
          <w:rFonts w:ascii="David" w:eastAsia="David" w:hAnsi="David" w:cs="David"/>
          <w:b/>
          <w:bCs/>
          <w:sz w:val="28"/>
          <w:szCs w:val="28"/>
          <w:rtl/>
          <w:rPrChange w:id="2811" w:author="אברהם" w:date="2012-11-23T10:23:00Z">
            <w:rPr>
              <w:rFonts w:ascii="David" w:eastAsia="David" w:hAnsi="David" w:cs="David"/>
              <w:b/>
              <w:bCs/>
              <w:rtl/>
            </w:rPr>
          </w:rPrChange>
        </w:rPr>
        <w:t xml:space="preserve"> </w:t>
      </w:r>
      <w:r w:rsidRPr="00A90D62">
        <w:rPr>
          <w:rFonts w:ascii="David" w:hAnsi="David" w:cs="David"/>
          <w:b/>
          <w:bCs/>
          <w:sz w:val="28"/>
          <w:szCs w:val="28"/>
          <w:rtl/>
          <w:rPrChange w:id="2812" w:author="אברהם" w:date="2012-11-23T10:23:00Z">
            <w:rPr>
              <w:rFonts w:ascii="David" w:hAnsi="David" w:cs="David"/>
              <w:b/>
              <w:bCs/>
              <w:rtl/>
            </w:rPr>
          </w:rPrChange>
        </w:rPr>
        <w:t>אזרח</w:t>
      </w:r>
      <w:r w:rsidRPr="00A90D62">
        <w:rPr>
          <w:rFonts w:ascii="David" w:eastAsia="David" w:hAnsi="David" w:cs="David"/>
          <w:b/>
          <w:bCs/>
          <w:sz w:val="28"/>
          <w:szCs w:val="28"/>
          <w:rtl/>
          <w:rPrChange w:id="2813" w:author="אברהם" w:date="2012-11-23T10:23:00Z">
            <w:rPr>
              <w:rFonts w:ascii="David" w:eastAsia="David" w:hAnsi="David" w:cs="David"/>
              <w:b/>
              <w:bCs/>
              <w:rtl/>
            </w:rPr>
          </w:rPrChange>
        </w:rPr>
        <w:t xml:space="preserve"> </w:t>
      </w:r>
      <w:r w:rsidRPr="00A90D62">
        <w:rPr>
          <w:rFonts w:ascii="David" w:hAnsi="David" w:cs="David"/>
          <w:b/>
          <w:bCs/>
          <w:sz w:val="28"/>
          <w:szCs w:val="28"/>
          <w:rtl/>
          <w:rPrChange w:id="2814" w:author="אברהם" w:date="2012-11-23T10:23:00Z">
            <w:rPr>
              <w:rFonts w:ascii="David" w:hAnsi="David" w:cs="David"/>
              <w:b/>
              <w:bCs/>
              <w:rtl/>
            </w:rPr>
          </w:rPrChange>
        </w:rPr>
        <w:t>ישנה</w:t>
      </w:r>
      <w:r w:rsidRPr="00A90D62">
        <w:rPr>
          <w:rFonts w:ascii="David" w:eastAsia="David" w:hAnsi="David" w:cs="David"/>
          <w:b/>
          <w:bCs/>
          <w:sz w:val="28"/>
          <w:szCs w:val="28"/>
          <w:rtl/>
          <w:rPrChange w:id="2815" w:author="אברהם" w:date="2012-11-23T10:23:00Z">
            <w:rPr>
              <w:rFonts w:ascii="David" w:eastAsia="David" w:hAnsi="David" w:cs="David"/>
              <w:b/>
              <w:bCs/>
              <w:rtl/>
            </w:rPr>
          </w:rPrChange>
        </w:rPr>
        <w:t xml:space="preserve"> </w:t>
      </w:r>
      <w:r w:rsidRPr="00A90D62">
        <w:rPr>
          <w:rFonts w:ascii="David" w:hAnsi="David" w:cs="David"/>
          <w:b/>
          <w:bCs/>
          <w:sz w:val="28"/>
          <w:szCs w:val="28"/>
          <w:rtl/>
          <w:rPrChange w:id="2816" w:author="אברהם" w:date="2012-11-23T10:23:00Z">
            <w:rPr>
              <w:rFonts w:ascii="David" w:hAnsi="David" w:cs="David"/>
              <w:b/>
              <w:bCs/>
              <w:rtl/>
            </w:rPr>
          </w:rPrChange>
        </w:rPr>
        <w:t>נחלה</w:t>
      </w:r>
      <w:r w:rsidRPr="00A90D62">
        <w:rPr>
          <w:rFonts w:ascii="David" w:eastAsia="David" w:hAnsi="David" w:cs="David"/>
          <w:b/>
          <w:bCs/>
          <w:sz w:val="28"/>
          <w:szCs w:val="28"/>
          <w:rtl/>
          <w:rPrChange w:id="2817" w:author="אברהם" w:date="2012-11-23T10:23:00Z">
            <w:rPr>
              <w:rFonts w:ascii="David" w:eastAsia="David" w:hAnsi="David" w:cs="David"/>
              <w:b/>
              <w:bCs/>
              <w:rtl/>
            </w:rPr>
          </w:rPrChange>
        </w:rPr>
        <w:t xml:space="preserve"> </w:t>
      </w:r>
      <w:r w:rsidRPr="00A90D62">
        <w:rPr>
          <w:rFonts w:ascii="David" w:hAnsi="David" w:cs="David"/>
          <w:b/>
          <w:bCs/>
          <w:sz w:val="28"/>
          <w:szCs w:val="28"/>
          <w:rtl/>
          <w:rPrChange w:id="2818" w:author="אברהם" w:date="2012-11-23T10:23:00Z">
            <w:rPr>
              <w:rFonts w:ascii="David" w:hAnsi="David" w:cs="David"/>
              <w:b/>
              <w:bCs/>
              <w:rtl/>
            </w:rPr>
          </w:rPrChange>
        </w:rPr>
        <w:t>אחת</w:t>
      </w:r>
      <w:r w:rsidRPr="00A90D62">
        <w:rPr>
          <w:rFonts w:ascii="David" w:hAnsi="David" w:cs="David"/>
          <w:sz w:val="28"/>
          <w:szCs w:val="28"/>
          <w:rtl/>
          <w:rPrChange w:id="2819" w:author="אברהם" w:date="2012-11-23T10:23:00Z">
            <w:rPr>
              <w:rFonts w:ascii="David" w:hAnsi="David" w:cs="David"/>
              <w:rtl/>
            </w:rPr>
          </w:rPrChange>
        </w:rPr>
        <w:t>.</w:t>
      </w:r>
      <w:r w:rsidRPr="00A90D62">
        <w:rPr>
          <w:rFonts w:ascii="David" w:hAnsi="David" w:cs="David"/>
          <w:sz w:val="28"/>
          <w:szCs w:val="28"/>
          <w:vertAlign w:val="superscript"/>
          <w:rtl/>
          <w:rPrChange w:id="2820" w:author="אברהם" w:date="2012-11-23T10:23:00Z">
            <w:rPr>
              <w:rFonts w:ascii="David" w:hAnsi="David" w:cs="David"/>
              <w:vertAlign w:val="superscript"/>
              <w:rtl/>
            </w:rPr>
          </w:rPrChange>
        </w:rPr>
        <w:t xml:space="preserve"> </w:t>
      </w:r>
      <w:r w:rsidRPr="00A90D62">
        <w:rPr>
          <w:rStyle w:val="FootnoteCharacters"/>
          <w:rFonts w:ascii="David" w:hAnsi="David" w:cs="David"/>
          <w:sz w:val="28"/>
          <w:szCs w:val="28"/>
          <w:rtl/>
          <w:rPrChange w:id="2821" w:author="אברהם" w:date="2012-11-23T10:23:00Z">
            <w:rPr>
              <w:rStyle w:val="FootnoteCharacters"/>
              <w:rFonts w:ascii="David" w:hAnsi="David" w:cs="David"/>
              <w:rtl/>
            </w:rPr>
          </w:rPrChange>
        </w:rPr>
        <w:footnoteReference w:id="11"/>
      </w:r>
    </w:p>
    <w:p w:rsidR="009C2B09" w:rsidRPr="00A90D62" w:rsidRDefault="009C2B09" w:rsidP="00F22B93">
      <w:pPr>
        <w:pStyle w:val="a1"/>
        <w:bidi/>
        <w:rPr>
          <w:rFonts w:ascii="David" w:hAnsi="David" w:cs="David"/>
          <w:sz w:val="28"/>
          <w:szCs w:val="28"/>
          <w:rtl/>
          <w:rPrChange w:id="2830" w:author="אברהם" w:date="2012-11-23T10:23:00Z">
            <w:rPr>
              <w:rFonts w:ascii="David" w:hAnsi="David" w:cs="David"/>
              <w:rtl/>
            </w:rPr>
          </w:rPrChange>
        </w:rPr>
      </w:pPr>
      <w:del w:id="2831" w:author="אברהם" w:date="2012-11-26T17:10:00Z">
        <w:r w:rsidRPr="00A90D62" w:rsidDel="00F22B93">
          <w:rPr>
            <w:rFonts w:ascii="David" w:hAnsi="David" w:cs="David"/>
            <w:sz w:val="28"/>
            <w:szCs w:val="28"/>
            <w:rtl/>
            <w:rPrChange w:id="2832" w:author="אברהם" w:date="2012-11-23T10:23:00Z">
              <w:rPr>
                <w:rFonts w:ascii="David" w:hAnsi="David" w:cs="David"/>
                <w:rtl/>
              </w:rPr>
            </w:rPrChange>
          </w:rPr>
          <w:delText>בכפוף</w:delText>
        </w:r>
        <w:r w:rsidRPr="00A90D62" w:rsidDel="00F22B93">
          <w:rPr>
            <w:rFonts w:ascii="David" w:eastAsia="David" w:hAnsi="David" w:cs="David"/>
            <w:sz w:val="28"/>
            <w:szCs w:val="28"/>
            <w:rtl/>
            <w:rPrChange w:id="2833" w:author="אברהם" w:date="2012-11-23T10:23:00Z">
              <w:rPr>
                <w:rFonts w:ascii="David" w:eastAsia="David" w:hAnsi="David" w:cs="David"/>
                <w:rtl/>
              </w:rPr>
            </w:rPrChange>
          </w:rPr>
          <w:delText xml:space="preserve"> </w:delText>
        </w:r>
        <w:r w:rsidRPr="00A90D62" w:rsidDel="00F22B93">
          <w:rPr>
            <w:rFonts w:ascii="David" w:hAnsi="David" w:cs="David"/>
            <w:sz w:val="28"/>
            <w:szCs w:val="28"/>
            <w:rtl/>
            <w:rPrChange w:id="2834" w:author="אברהם" w:date="2012-11-23T10:23:00Z">
              <w:rPr>
                <w:rFonts w:ascii="David" w:hAnsi="David" w:cs="David"/>
                <w:rtl/>
              </w:rPr>
            </w:rPrChange>
          </w:rPr>
          <w:delText>למטרה</w:delText>
        </w:r>
        <w:r w:rsidRPr="00A90D62" w:rsidDel="00F22B93">
          <w:rPr>
            <w:rFonts w:ascii="David" w:eastAsia="David" w:hAnsi="David" w:cs="David"/>
            <w:sz w:val="28"/>
            <w:szCs w:val="28"/>
            <w:rtl/>
            <w:rPrChange w:id="2835" w:author="אברהם" w:date="2012-11-23T10:23:00Z">
              <w:rPr>
                <w:rFonts w:ascii="David" w:eastAsia="David" w:hAnsi="David" w:cs="David"/>
                <w:rtl/>
              </w:rPr>
            </w:rPrChange>
          </w:rPr>
          <w:delText xml:space="preserve"> </w:delText>
        </w:r>
        <w:r w:rsidRPr="00A90D62" w:rsidDel="00F22B93">
          <w:rPr>
            <w:rFonts w:ascii="David" w:hAnsi="David" w:cs="David"/>
            <w:sz w:val="28"/>
            <w:szCs w:val="28"/>
            <w:rtl/>
            <w:rPrChange w:id="2836" w:author="אברהם" w:date="2012-11-23T10:23:00Z">
              <w:rPr>
                <w:rFonts w:ascii="David" w:hAnsi="David" w:cs="David"/>
                <w:rtl/>
              </w:rPr>
            </w:rPrChange>
          </w:rPr>
          <w:delText xml:space="preserve">העיקרית, </w:delText>
        </w:r>
      </w:del>
      <w:ins w:id="2837" w:author="אברהם" w:date="2012-11-26T17:10:00Z">
        <w:r w:rsidR="00F22B93">
          <w:rPr>
            <w:rFonts w:ascii="David" w:hAnsi="David" w:cs="David" w:hint="cs"/>
            <w:sz w:val="28"/>
            <w:szCs w:val="28"/>
            <w:rtl/>
          </w:rPr>
          <w:t xml:space="preserve">עתה </w:t>
        </w:r>
      </w:ins>
      <w:r w:rsidRPr="00A90D62">
        <w:rPr>
          <w:rFonts w:ascii="David" w:hAnsi="David" w:cs="David"/>
          <w:sz w:val="28"/>
          <w:szCs w:val="28"/>
          <w:rtl/>
          <w:rPrChange w:id="2838" w:author="אברהם" w:date="2012-11-23T10:23:00Z">
            <w:rPr>
              <w:rFonts w:ascii="David" w:hAnsi="David" w:cs="David"/>
              <w:rtl/>
            </w:rPr>
          </w:rPrChange>
        </w:rPr>
        <w:t>ננסה</w:t>
      </w:r>
      <w:r w:rsidRPr="00A90D62">
        <w:rPr>
          <w:rFonts w:ascii="David" w:eastAsia="David" w:hAnsi="David" w:cs="David"/>
          <w:sz w:val="28"/>
          <w:szCs w:val="28"/>
          <w:rtl/>
          <w:rPrChange w:id="2839" w:author="אברהם" w:date="2012-11-23T10:23:00Z">
            <w:rPr>
              <w:rFonts w:ascii="David" w:eastAsia="David" w:hAnsi="David" w:cs="David"/>
              <w:rtl/>
            </w:rPr>
          </w:rPrChange>
        </w:rPr>
        <w:t xml:space="preserve"> </w:t>
      </w:r>
      <w:r w:rsidRPr="00A90D62">
        <w:rPr>
          <w:rFonts w:ascii="David" w:hAnsi="David" w:cs="David"/>
          <w:sz w:val="28"/>
          <w:szCs w:val="28"/>
          <w:rtl/>
          <w:rPrChange w:id="2840" w:author="אברהם" w:date="2012-11-23T10:23:00Z">
            <w:rPr>
              <w:rFonts w:ascii="David" w:hAnsi="David" w:cs="David"/>
              <w:rtl/>
            </w:rPr>
          </w:rPrChange>
        </w:rPr>
        <w:t>למצוא</w:t>
      </w:r>
      <w:r w:rsidRPr="00A90D62">
        <w:rPr>
          <w:rFonts w:ascii="David" w:eastAsia="David" w:hAnsi="David" w:cs="David"/>
          <w:sz w:val="28"/>
          <w:szCs w:val="28"/>
          <w:rtl/>
          <w:rPrChange w:id="2841" w:author="אברהם" w:date="2012-11-23T10:23:00Z">
            <w:rPr>
              <w:rFonts w:ascii="David" w:eastAsia="David" w:hAnsi="David" w:cs="David"/>
              <w:rtl/>
            </w:rPr>
          </w:rPrChange>
        </w:rPr>
        <w:t xml:space="preserve"> </w:t>
      </w:r>
      <w:r w:rsidRPr="00A90D62">
        <w:rPr>
          <w:rFonts w:ascii="David" w:hAnsi="David" w:cs="David"/>
          <w:sz w:val="28"/>
          <w:szCs w:val="28"/>
          <w:rtl/>
          <w:rPrChange w:id="2842" w:author="אברהם" w:date="2012-11-23T10:23:00Z">
            <w:rPr>
              <w:rFonts w:ascii="David" w:hAnsi="David" w:cs="David"/>
              <w:rtl/>
            </w:rPr>
          </w:rPrChange>
        </w:rPr>
        <w:t>אלגוריתם</w:t>
      </w:r>
      <w:r w:rsidRPr="00A90D62">
        <w:rPr>
          <w:rFonts w:ascii="David" w:eastAsia="David" w:hAnsi="David" w:cs="David"/>
          <w:sz w:val="28"/>
          <w:szCs w:val="28"/>
          <w:rtl/>
          <w:rPrChange w:id="2843" w:author="אברהם" w:date="2012-11-23T10:23:00Z">
            <w:rPr>
              <w:rFonts w:ascii="David" w:eastAsia="David" w:hAnsi="David" w:cs="David"/>
              <w:rtl/>
            </w:rPr>
          </w:rPrChange>
        </w:rPr>
        <w:t xml:space="preserve"> </w:t>
      </w:r>
      <w:r w:rsidRPr="00A90D62">
        <w:rPr>
          <w:rFonts w:ascii="David" w:hAnsi="David" w:cs="David"/>
          <w:sz w:val="28"/>
          <w:szCs w:val="28"/>
          <w:rtl/>
          <w:rPrChange w:id="2844" w:author="אברהם" w:date="2012-11-23T10:23:00Z">
            <w:rPr>
              <w:rFonts w:ascii="David" w:hAnsi="David" w:cs="David"/>
              <w:rtl/>
            </w:rPr>
          </w:rPrChange>
        </w:rPr>
        <w:t>שיאפשר</w:t>
      </w:r>
      <w:r w:rsidRPr="00A90D62">
        <w:rPr>
          <w:rFonts w:ascii="David" w:eastAsia="David" w:hAnsi="David" w:cs="David"/>
          <w:sz w:val="28"/>
          <w:szCs w:val="28"/>
          <w:rtl/>
          <w:rPrChange w:id="2845" w:author="אברהם" w:date="2012-11-23T10:23:00Z">
            <w:rPr>
              <w:rFonts w:ascii="David" w:eastAsia="David" w:hAnsi="David" w:cs="David"/>
              <w:rtl/>
            </w:rPr>
          </w:rPrChange>
        </w:rPr>
        <w:t xml:space="preserve"> </w:t>
      </w:r>
      <w:r w:rsidRPr="00A90D62">
        <w:rPr>
          <w:rFonts w:ascii="David" w:hAnsi="David" w:cs="David"/>
          <w:sz w:val="28"/>
          <w:szCs w:val="28"/>
          <w:rtl/>
          <w:rPrChange w:id="2846" w:author="אברהם" w:date="2012-11-23T10:23:00Z">
            <w:rPr>
              <w:rFonts w:ascii="David" w:hAnsi="David" w:cs="David"/>
              <w:rtl/>
            </w:rPr>
          </w:rPrChange>
        </w:rPr>
        <w:t>כמה</w:t>
      </w:r>
      <w:r w:rsidRPr="00A90D62">
        <w:rPr>
          <w:rFonts w:ascii="David" w:eastAsia="David" w:hAnsi="David" w:cs="David"/>
          <w:sz w:val="28"/>
          <w:szCs w:val="28"/>
          <w:rtl/>
          <w:rPrChange w:id="2847" w:author="אברהם" w:date="2012-11-23T10:23:00Z">
            <w:rPr>
              <w:rFonts w:ascii="David" w:eastAsia="David" w:hAnsi="David" w:cs="David"/>
              <w:rtl/>
            </w:rPr>
          </w:rPrChange>
        </w:rPr>
        <w:t xml:space="preserve"> </w:t>
      </w:r>
      <w:r w:rsidRPr="00A90D62">
        <w:rPr>
          <w:rFonts w:ascii="David" w:hAnsi="David" w:cs="David"/>
          <w:sz w:val="28"/>
          <w:szCs w:val="28"/>
          <w:rtl/>
          <w:rPrChange w:id="2848" w:author="אברהם" w:date="2012-11-23T10:23:00Z">
            <w:rPr>
              <w:rFonts w:ascii="David" w:hAnsi="David" w:cs="David"/>
              <w:rtl/>
            </w:rPr>
          </w:rPrChange>
        </w:rPr>
        <w:t>שיותר</w:t>
      </w:r>
      <w:r w:rsidRPr="00A90D62">
        <w:rPr>
          <w:rFonts w:ascii="David" w:eastAsia="David" w:hAnsi="David" w:cs="David"/>
          <w:sz w:val="28"/>
          <w:szCs w:val="28"/>
          <w:rtl/>
          <w:rPrChange w:id="2849" w:author="אברהם" w:date="2012-11-23T10:23:00Z">
            <w:rPr>
              <w:rFonts w:ascii="David" w:eastAsia="David" w:hAnsi="David" w:cs="David"/>
              <w:rtl/>
            </w:rPr>
          </w:rPrChange>
        </w:rPr>
        <w:t xml:space="preserve"> </w:t>
      </w:r>
      <w:r w:rsidRPr="00A90D62">
        <w:rPr>
          <w:rFonts w:ascii="David" w:hAnsi="David" w:cs="David"/>
          <w:b/>
          <w:bCs/>
          <w:sz w:val="28"/>
          <w:szCs w:val="28"/>
          <w:rtl/>
          <w:rPrChange w:id="2850" w:author="אברהם" w:date="2012-11-23T10:23:00Z">
            <w:rPr>
              <w:rFonts w:ascii="David" w:hAnsi="David" w:cs="David"/>
              <w:b/>
              <w:bCs/>
              <w:rtl/>
            </w:rPr>
          </w:rPrChange>
        </w:rPr>
        <w:t>חופש-בחירה</w:t>
      </w:r>
      <w:r w:rsidRPr="00A90D62">
        <w:rPr>
          <w:rFonts w:ascii="David" w:eastAsia="David" w:hAnsi="David" w:cs="David"/>
          <w:sz w:val="28"/>
          <w:szCs w:val="28"/>
          <w:rtl/>
          <w:rPrChange w:id="2851" w:author="אברהם" w:date="2012-11-23T10:23:00Z">
            <w:rPr>
              <w:rFonts w:ascii="David" w:eastAsia="David" w:hAnsi="David" w:cs="David"/>
              <w:rtl/>
            </w:rPr>
          </w:rPrChange>
        </w:rPr>
        <w:t xml:space="preserve"> </w:t>
      </w:r>
      <w:r w:rsidRPr="00A90D62">
        <w:rPr>
          <w:rFonts w:ascii="David" w:hAnsi="David" w:cs="David"/>
          <w:sz w:val="28"/>
          <w:szCs w:val="28"/>
          <w:rtl/>
          <w:rPrChange w:id="2852" w:author="אברהם" w:date="2012-11-23T10:23:00Z">
            <w:rPr>
              <w:rFonts w:ascii="David" w:hAnsi="David" w:cs="David"/>
              <w:rtl/>
            </w:rPr>
          </w:rPrChange>
        </w:rPr>
        <w:t>לאזרחים. בזמן</w:t>
      </w:r>
      <w:r w:rsidRPr="00A90D62">
        <w:rPr>
          <w:rFonts w:ascii="David" w:eastAsia="David" w:hAnsi="David" w:cs="David"/>
          <w:sz w:val="28"/>
          <w:szCs w:val="28"/>
          <w:rtl/>
          <w:rPrChange w:id="2853" w:author="אברהם" w:date="2012-11-23T10:23:00Z">
            <w:rPr>
              <w:rFonts w:ascii="David" w:eastAsia="David" w:hAnsi="David" w:cs="David"/>
              <w:rtl/>
            </w:rPr>
          </w:rPrChange>
        </w:rPr>
        <w:t xml:space="preserve"> </w:t>
      </w:r>
      <w:r w:rsidRPr="00A90D62">
        <w:rPr>
          <w:rFonts w:ascii="David" w:hAnsi="David" w:cs="David"/>
          <w:sz w:val="28"/>
          <w:szCs w:val="28"/>
          <w:rtl/>
          <w:rPrChange w:id="2854" w:author="אברהם" w:date="2012-11-23T10:23:00Z">
            <w:rPr>
              <w:rFonts w:ascii="David" w:hAnsi="David" w:cs="David"/>
              <w:rtl/>
            </w:rPr>
          </w:rPrChange>
        </w:rPr>
        <w:t>התנ"ך, הנחלות</w:t>
      </w:r>
      <w:r w:rsidRPr="00A90D62">
        <w:rPr>
          <w:rFonts w:ascii="David" w:eastAsia="David" w:hAnsi="David" w:cs="David"/>
          <w:sz w:val="28"/>
          <w:szCs w:val="28"/>
          <w:rtl/>
          <w:rPrChange w:id="2855" w:author="אברהם" w:date="2012-11-23T10:23:00Z">
            <w:rPr>
              <w:rFonts w:ascii="David" w:eastAsia="David" w:hAnsi="David" w:cs="David"/>
              <w:rtl/>
            </w:rPr>
          </w:rPrChange>
        </w:rPr>
        <w:t xml:space="preserve"> </w:t>
      </w:r>
      <w:r w:rsidRPr="00A90D62">
        <w:rPr>
          <w:rFonts w:ascii="David" w:hAnsi="David" w:cs="David"/>
          <w:sz w:val="28"/>
          <w:szCs w:val="28"/>
          <w:rtl/>
          <w:rPrChange w:id="2856" w:author="אברהם" w:date="2012-11-23T10:23:00Z">
            <w:rPr>
              <w:rFonts w:ascii="David" w:hAnsi="David" w:cs="David"/>
              <w:rtl/>
            </w:rPr>
          </w:rPrChange>
        </w:rPr>
        <w:t>חולקו</w:t>
      </w:r>
      <w:r w:rsidRPr="00A90D62">
        <w:rPr>
          <w:rFonts w:ascii="David" w:eastAsia="David" w:hAnsi="David" w:cs="David"/>
          <w:sz w:val="28"/>
          <w:szCs w:val="28"/>
          <w:rtl/>
          <w:rPrChange w:id="2857" w:author="אברהם" w:date="2012-11-23T10:23:00Z">
            <w:rPr>
              <w:rFonts w:ascii="David" w:eastAsia="David" w:hAnsi="David" w:cs="David"/>
              <w:rtl/>
            </w:rPr>
          </w:rPrChange>
        </w:rPr>
        <w:t xml:space="preserve"> </w:t>
      </w:r>
      <w:r w:rsidRPr="00A90D62">
        <w:rPr>
          <w:rFonts w:ascii="David" w:hAnsi="David" w:cs="David"/>
          <w:sz w:val="28"/>
          <w:szCs w:val="28"/>
          <w:rtl/>
          <w:rPrChange w:id="2858" w:author="אברהם" w:date="2012-11-23T10:23:00Z">
            <w:rPr>
              <w:rFonts w:ascii="David" w:hAnsi="David" w:cs="David"/>
              <w:rtl/>
            </w:rPr>
          </w:rPrChange>
        </w:rPr>
        <w:t>על-פי</w:t>
      </w:r>
      <w:r w:rsidRPr="00A90D62">
        <w:rPr>
          <w:rFonts w:ascii="David" w:eastAsia="David" w:hAnsi="David" w:cs="David"/>
          <w:sz w:val="28"/>
          <w:szCs w:val="28"/>
          <w:rtl/>
          <w:rPrChange w:id="2859" w:author="אברהם" w:date="2012-11-23T10:23:00Z">
            <w:rPr>
              <w:rFonts w:ascii="David" w:eastAsia="David" w:hAnsi="David" w:cs="David"/>
              <w:rtl/>
            </w:rPr>
          </w:rPrChange>
        </w:rPr>
        <w:t xml:space="preserve"> </w:t>
      </w:r>
      <w:r w:rsidRPr="00A90D62">
        <w:rPr>
          <w:rFonts w:ascii="David" w:hAnsi="David" w:cs="David"/>
          <w:sz w:val="28"/>
          <w:szCs w:val="28"/>
          <w:rtl/>
          <w:rPrChange w:id="2860" w:author="אברהם" w:date="2012-11-23T10:23:00Z">
            <w:rPr>
              <w:rFonts w:ascii="David" w:hAnsi="David" w:cs="David"/>
              <w:rtl/>
            </w:rPr>
          </w:rPrChange>
        </w:rPr>
        <w:t>גורל</w:t>
      </w:r>
      <w:r w:rsidRPr="00A90D62">
        <w:rPr>
          <w:rFonts w:ascii="David" w:eastAsia="David" w:hAnsi="David" w:cs="David"/>
          <w:sz w:val="28"/>
          <w:szCs w:val="28"/>
          <w:rtl/>
          <w:rPrChange w:id="2861" w:author="אברהם" w:date="2012-11-23T10:23:00Z">
            <w:rPr>
              <w:rFonts w:ascii="David" w:eastAsia="David" w:hAnsi="David" w:cs="David"/>
              <w:rtl/>
            </w:rPr>
          </w:rPrChange>
        </w:rPr>
        <w:t xml:space="preserve"> </w:t>
      </w:r>
      <w:r w:rsidRPr="00A90D62">
        <w:rPr>
          <w:rFonts w:ascii="David" w:hAnsi="David" w:cs="David"/>
          <w:sz w:val="28"/>
          <w:szCs w:val="28"/>
          <w:rtl/>
          <w:rPrChange w:id="2862" w:author="אברהם" w:date="2012-11-23T10:23:00Z">
            <w:rPr>
              <w:rFonts w:ascii="David" w:hAnsi="David" w:cs="David"/>
              <w:rtl/>
            </w:rPr>
          </w:rPrChange>
        </w:rPr>
        <w:t>א</w:t>
      </w:r>
      <w:ins w:id="2863" w:author="אברהם" w:date="2012-11-26T17:11:00Z">
        <w:r w:rsidR="00F22B93">
          <w:rPr>
            <w:rFonts w:ascii="David" w:hAnsi="David" w:cs="David" w:hint="cs"/>
            <w:sz w:val="28"/>
            <w:szCs w:val="28"/>
            <w:rtl/>
          </w:rPr>
          <w:t>-</w:t>
        </w:r>
      </w:ins>
      <w:r w:rsidRPr="00A90D62">
        <w:rPr>
          <w:rFonts w:ascii="David" w:hAnsi="David" w:cs="David"/>
          <w:sz w:val="28"/>
          <w:szCs w:val="28"/>
          <w:rtl/>
          <w:rPrChange w:id="2864" w:author="אברהם" w:date="2012-11-23T10:23:00Z">
            <w:rPr>
              <w:rFonts w:ascii="David" w:hAnsi="David" w:cs="David"/>
              <w:rtl/>
            </w:rPr>
          </w:rPrChange>
        </w:rPr>
        <w:t>לוהי, וכל</w:t>
      </w:r>
      <w:r w:rsidRPr="00A90D62">
        <w:rPr>
          <w:rFonts w:ascii="David" w:eastAsia="David" w:hAnsi="David" w:cs="David"/>
          <w:sz w:val="28"/>
          <w:szCs w:val="28"/>
          <w:rtl/>
          <w:rPrChange w:id="2865" w:author="אברהם" w:date="2012-11-23T10:23:00Z">
            <w:rPr>
              <w:rFonts w:ascii="David" w:eastAsia="David" w:hAnsi="David" w:cs="David"/>
              <w:rtl/>
            </w:rPr>
          </w:rPrChange>
        </w:rPr>
        <w:t xml:space="preserve"> </w:t>
      </w:r>
      <w:r w:rsidRPr="00A90D62">
        <w:rPr>
          <w:rFonts w:ascii="David" w:hAnsi="David" w:cs="David"/>
          <w:sz w:val="28"/>
          <w:szCs w:val="28"/>
          <w:rtl/>
          <w:rPrChange w:id="2866" w:author="אברהם" w:date="2012-11-23T10:23:00Z">
            <w:rPr>
              <w:rFonts w:ascii="David" w:hAnsi="David" w:cs="David"/>
              <w:rtl/>
            </w:rPr>
          </w:rPrChange>
        </w:rPr>
        <w:t>אזרח</w:t>
      </w:r>
      <w:r w:rsidRPr="00A90D62">
        <w:rPr>
          <w:rFonts w:ascii="David" w:eastAsia="David" w:hAnsi="David" w:cs="David"/>
          <w:sz w:val="28"/>
          <w:szCs w:val="28"/>
          <w:rtl/>
          <w:rPrChange w:id="2867" w:author="אברהם" w:date="2012-11-23T10:23:00Z">
            <w:rPr>
              <w:rFonts w:ascii="David" w:eastAsia="David" w:hAnsi="David" w:cs="David"/>
              <w:rtl/>
            </w:rPr>
          </w:rPrChange>
        </w:rPr>
        <w:t xml:space="preserve"> </w:t>
      </w:r>
      <w:r w:rsidRPr="00A90D62">
        <w:rPr>
          <w:rFonts w:ascii="David" w:hAnsi="David" w:cs="David"/>
          <w:sz w:val="28"/>
          <w:szCs w:val="28"/>
          <w:rtl/>
          <w:rPrChange w:id="2868" w:author="אברהם" w:date="2012-11-23T10:23:00Z">
            <w:rPr>
              <w:rFonts w:ascii="David" w:hAnsi="David" w:cs="David"/>
              <w:rtl/>
            </w:rPr>
          </w:rPrChange>
        </w:rPr>
        <w:t>קיבל</w:t>
      </w:r>
      <w:r w:rsidRPr="00A90D62">
        <w:rPr>
          <w:rFonts w:ascii="David" w:eastAsia="David" w:hAnsi="David" w:cs="David"/>
          <w:sz w:val="28"/>
          <w:szCs w:val="28"/>
          <w:rtl/>
          <w:rPrChange w:id="2869" w:author="אברהם" w:date="2012-11-23T10:23:00Z">
            <w:rPr>
              <w:rFonts w:ascii="David" w:eastAsia="David" w:hAnsi="David" w:cs="David"/>
              <w:rtl/>
            </w:rPr>
          </w:rPrChange>
        </w:rPr>
        <w:t xml:space="preserve"> </w:t>
      </w:r>
      <w:r w:rsidRPr="00A90D62">
        <w:rPr>
          <w:rFonts w:ascii="David" w:hAnsi="David" w:cs="David"/>
          <w:sz w:val="28"/>
          <w:szCs w:val="28"/>
          <w:rtl/>
          <w:rPrChange w:id="2870" w:author="אברהם" w:date="2012-11-23T10:23:00Z">
            <w:rPr>
              <w:rFonts w:ascii="David" w:hAnsi="David" w:cs="David"/>
              <w:rtl/>
            </w:rPr>
          </w:rPrChange>
        </w:rPr>
        <w:t>בדיוק</w:t>
      </w:r>
      <w:r w:rsidRPr="00A90D62">
        <w:rPr>
          <w:rFonts w:ascii="David" w:eastAsia="David" w:hAnsi="David" w:cs="David"/>
          <w:sz w:val="28"/>
          <w:szCs w:val="28"/>
          <w:rtl/>
          <w:rPrChange w:id="2871" w:author="אברהם" w:date="2012-11-23T10:23:00Z">
            <w:rPr>
              <w:rFonts w:ascii="David" w:eastAsia="David" w:hAnsi="David" w:cs="David"/>
              <w:rtl/>
            </w:rPr>
          </w:rPrChange>
        </w:rPr>
        <w:t xml:space="preserve"> </w:t>
      </w:r>
      <w:r w:rsidRPr="00A90D62">
        <w:rPr>
          <w:rFonts w:ascii="David" w:hAnsi="David" w:cs="David"/>
          <w:sz w:val="28"/>
          <w:szCs w:val="28"/>
          <w:rtl/>
          <w:rPrChange w:id="2872" w:author="אברהם" w:date="2012-11-23T10:23:00Z">
            <w:rPr>
              <w:rFonts w:ascii="David" w:hAnsi="David" w:cs="David"/>
              <w:rtl/>
            </w:rPr>
          </w:rPrChange>
        </w:rPr>
        <w:t>את</w:t>
      </w:r>
      <w:r w:rsidRPr="00A90D62">
        <w:rPr>
          <w:rFonts w:ascii="David" w:eastAsia="David" w:hAnsi="David" w:cs="David"/>
          <w:sz w:val="28"/>
          <w:szCs w:val="28"/>
          <w:rtl/>
          <w:rPrChange w:id="2873" w:author="אברהם" w:date="2012-11-23T10:23:00Z">
            <w:rPr>
              <w:rFonts w:ascii="David" w:eastAsia="David" w:hAnsi="David" w:cs="David"/>
              <w:rtl/>
            </w:rPr>
          </w:rPrChange>
        </w:rPr>
        <w:t xml:space="preserve"> </w:t>
      </w:r>
      <w:r w:rsidRPr="00A90D62">
        <w:rPr>
          <w:rFonts w:ascii="David" w:hAnsi="David" w:cs="David"/>
          <w:sz w:val="28"/>
          <w:szCs w:val="28"/>
          <w:rtl/>
          <w:rPrChange w:id="2874" w:author="אברהם" w:date="2012-11-23T10:23:00Z">
            <w:rPr>
              <w:rFonts w:ascii="David" w:hAnsi="David" w:cs="David"/>
              <w:rtl/>
            </w:rPr>
          </w:rPrChange>
        </w:rPr>
        <w:t>הנחלה</w:t>
      </w:r>
      <w:r w:rsidRPr="00A90D62">
        <w:rPr>
          <w:rFonts w:ascii="David" w:eastAsia="David" w:hAnsi="David" w:cs="David"/>
          <w:sz w:val="28"/>
          <w:szCs w:val="28"/>
          <w:rtl/>
          <w:rPrChange w:id="2875" w:author="אברהם" w:date="2012-11-23T10:23:00Z">
            <w:rPr>
              <w:rFonts w:ascii="David" w:eastAsia="David" w:hAnsi="David" w:cs="David"/>
              <w:rtl/>
            </w:rPr>
          </w:rPrChange>
        </w:rPr>
        <w:t xml:space="preserve"> </w:t>
      </w:r>
      <w:r w:rsidRPr="00A90D62">
        <w:rPr>
          <w:rFonts w:ascii="David" w:hAnsi="David" w:cs="David"/>
          <w:sz w:val="28"/>
          <w:szCs w:val="28"/>
          <w:rtl/>
          <w:rPrChange w:id="2876" w:author="אברהם" w:date="2012-11-23T10:23:00Z">
            <w:rPr>
              <w:rFonts w:ascii="David" w:hAnsi="David" w:cs="David"/>
              <w:rtl/>
            </w:rPr>
          </w:rPrChange>
        </w:rPr>
        <w:t>שה' ייעד</w:t>
      </w:r>
      <w:r w:rsidRPr="00A90D62">
        <w:rPr>
          <w:rFonts w:ascii="David" w:eastAsia="David" w:hAnsi="David" w:cs="David"/>
          <w:sz w:val="28"/>
          <w:szCs w:val="28"/>
          <w:rtl/>
          <w:rPrChange w:id="2877" w:author="אברהם" w:date="2012-11-23T10:23:00Z">
            <w:rPr>
              <w:rFonts w:ascii="David" w:eastAsia="David" w:hAnsi="David" w:cs="David"/>
              <w:rtl/>
            </w:rPr>
          </w:rPrChange>
        </w:rPr>
        <w:t xml:space="preserve"> </w:t>
      </w:r>
      <w:r w:rsidRPr="00A90D62">
        <w:rPr>
          <w:rFonts w:ascii="David" w:hAnsi="David" w:cs="David"/>
          <w:sz w:val="28"/>
          <w:szCs w:val="28"/>
          <w:rtl/>
          <w:rPrChange w:id="2878" w:author="אברהם" w:date="2012-11-23T10:23:00Z">
            <w:rPr>
              <w:rFonts w:ascii="David" w:hAnsi="David" w:cs="David"/>
              <w:rtl/>
            </w:rPr>
          </w:rPrChange>
        </w:rPr>
        <w:t>עבורו</w:t>
      </w:r>
      <w:ins w:id="2879" w:author="אברהם" w:date="2012-11-26T17:11:00Z">
        <w:r w:rsidR="00F22B93">
          <w:rPr>
            <w:rFonts w:ascii="David" w:hAnsi="David" w:cs="David" w:hint="cs"/>
            <w:sz w:val="28"/>
            <w:szCs w:val="28"/>
            <w:rtl/>
          </w:rPr>
          <w:t>,</w:t>
        </w:r>
      </w:ins>
      <w:del w:id="2880" w:author="אברהם" w:date="2012-11-26T17:11:00Z">
        <w:r w:rsidRPr="00A90D62" w:rsidDel="00F22B93">
          <w:rPr>
            <w:rFonts w:ascii="David" w:hAnsi="David" w:cs="David"/>
            <w:sz w:val="28"/>
            <w:szCs w:val="28"/>
            <w:rtl/>
            <w:rPrChange w:id="2881" w:author="אברהם" w:date="2012-11-23T10:23:00Z">
              <w:rPr>
                <w:rFonts w:ascii="David" w:hAnsi="David" w:cs="David"/>
                <w:rtl/>
              </w:rPr>
            </w:rPrChange>
          </w:rPr>
          <w:delText>;</w:delText>
        </w:r>
      </w:del>
      <w:r w:rsidRPr="00A90D62">
        <w:rPr>
          <w:rFonts w:ascii="David" w:hAnsi="David" w:cs="David"/>
          <w:sz w:val="28"/>
          <w:szCs w:val="28"/>
          <w:rtl/>
          <w:rPrChange w:id="2882" w:author="אברהם" w:date="2012-11-23T10:23:00Z">
            <w:rPr>
              <w:rFonts w:ascii="David" w:hAnsi="David" w:cs="David"/>
              <w:rtl/>
            </w:rPr>
          </w:rPrChange>
        </w:rPr>
        <w:t xml:space="preserve"> אולם</w:t>
      </w:r>
      <w:r w:rsidRPr="00A90D62">
        <w:rPr>
          <w:rFonts w:ascii="David" w:eastAsia="David" w:hAnsi="David" w:cs="David"/>
          <w:sz w:val="28"/>
          <w:szCs w:val="28"/>
          <w:rtl/>
          <w:rPrChange w:id="2883" w:author="אברהם" w:date="2012-11-23T10:23:00Z">
            <w:rPr>
              <w:rFonts w:ascii="David" w:eastAsia="David" w:hAnsi="David" w:cs="David"/>
              <w:rtl/>
            </w:rPr>
          </w:rPrChange>
        </w:rPr>
        <w:t xml:space="preserve"> </w:t>
      </w:r>
      <w:r w:rsidRPr="00A90D62">
        <w:rPr>
          <w:rFonts w:ascii="David" w:hAnsi="David" w:cs="David"/>
          <w:sz w:val="28"/>
          <w:szCs w:val="28"/>
          <w:rtl/>
          <w:rPrChange w:id="2884" w:author="אברהם" w:date="2012-11-23T10:23:00Z">
            <w:rPr>
              <w:rFonts w:ascii="David" w:hAnsi="David" w:cs="David"/>
              <w:rtl/>
            </w:rPr>
          </w:rPrChange>
        </w:rPr>
        <w:t>בימינו</w:t>
      </w:r>
      <w:r w:rsidRPr="00A90D62">
        <w:rPr>
          <w:rFonts w:ascii="David" w:eastAsia="David" w:hAnsi="David" w:cs="David"/>
          <w:sz w:val="28"/>
          <w:szCs w:val="28"/>
          <w:rtl/>
          <w:rPrChange w:id="2885" w:author="אברהם" w:date="2012-11-23T10:23:00Z">
            <w:rPr>
              <w:rFonts w:ascii="David" w:eastAsia="David" w:hAnsi="David" w:cs="David"/>
              <w:rtl/>
            </w:rPr>
          </w:rPrChange>
        </w:rPr>
        <w:t xml:space="preserve"> </w:t>
      </w:r>
      <w:r w:rsidRPr="00A90D62">
        <w:rPr>
          <w:rFonts w:ascii="David" w:hAnsi="David" w:cs="David"/>
          <w:sz w:val="28"/>
          <w:szCs w:val="28"/>
          <w:rtl/>
          <w:rPrChange w:id="2886" w:author="אברהם" w:date="2012-11-23T10:23:00Z">
            <w:rPr>
              <w:rFonts w:ascii="David" w:hAnsi="David" w:cs="David"/>
              <w:rtl/>
            </w:rPr>
          </w:rPrChange>
        </w:rPr>
        <w:t>אין</w:t>
      </w:r>
      <w:r w:rsidRPr="00A90D62">
        <w:rPr>
          <w:rFonts w:ascii="David" w:eastAsia="David" w:hAnsi="David" w:cs="David"/>
          <w:sz w:val="28"/>
          <w:szCs w:val="28"/>
          <w:rtl/>
          <w:rPrChange w:id="2887" w:author="אברהם" w:date="2012-11-23T10:23:00Z">
            <w:rPr>
              <w:rFonts w:ascii="David" w:eastAsia="David" w:hAnsi="David" w:cs="David"/>
              <w:rtl/>
            </w:rPr>
          </w:rPrChange>
        </w:rPr>
        <w:t xml:space="preserve"> </w:t>
      </w:r>
      <w:r w:rsidRPr="00A90D62">
        <w:rPr>
          <w:rFonts w:ascii="David" w:hAnsi="David" w:cs="David"/>
          <w:sz w:val="28"/>
          <w:szCs w:val="28"/>
          <w:rtl/>
          <w:rPrChange w:id="2888" w:author="אברהם" w:date="2012-11-23T10:23:00Z">
            <w:rPr>
              <w:rFonts w:ascii="David" w:hAnsi="David" w:cs="David"/>
              <w:rtl/>
            </w:rPr>
          </w:rPrChange>
        </w:rPr>
        <w:t>לנו</w:t>
      </w:r>
      <w:r w:rsidRPr="00A90D62">
        <w:rPr>
          <w:rFonts w:ascii="David" w:eastAsia="David" w:hAnsi="David" w:cs="David"/>
          <w:sz w:val="28"/>
          <w:szCs w:val="28"/>
          <w:rtl/>
          <w:rPrChange w:id="2889" w:author="אברהם" w:date="2012-11-23T10:23:00Z">
            <w:rPr>
              <w:rFonts w:ascii="David" w:eastAsia="David" w:hAnsi="David" w:cs="David"/>
              <w:rtl/>
            </w:rPr>
          </w:rPrChange>
        </w:rPr>
        <w:t xml:space="preserve"> </w:t>
      </w:r>
      <w:r w:rsidRPr="00A90D62">
        <w:rPr>
          <w:rFonts w:ascii="David" w:hAnsi="David" w:cs="David"/>
          <w:sz w:val="28"/>
          <w:szCs w:val="28"/>
          <w:rtl/>
          <w:rPrChange w:id="2890" w:author="אברהם" w:date="2012-11-23T10:23:00Z">
            <w:rPr>
              <w:rFonts w:ascii="David" w:hAnsi="David" w:cs="David"/>
              <w:rtl/>
            </w:rPr>
          </w:rPrChange>
        </w:rPr>
        <w:t>גורל</w:t>
      </w:r>
      <w:r w:rsidRPr="00A90D62">
        <w:rPr>
          <w:rFonts w:ascii="David" w:eastAsia="David" w:hAnsi="David" w:cs="David"/>
          <w:sz w:val="28"/>
          <w:szCs w:val="28"/>
          <w:rtl/>
          <w:rPrChange w:id="2891" w:author="אברהם" w:date="2012-11-23T10:23:00Z">
            <w:rPr>
              <w:rFonts w:ascii="David" w:eastAsia="David" w:hAnsi="David" w:cs="David"/>
              <w:rtl/>
            </w:rPr>
          </w:rPrChange>
        </w:rPr>
        <w:t xml:space="preserve"> </w:t>
      </w:r>
      <w:r w:rsidRPr="00A90D62">
        <w:rPr>
          <w:rFonts w:ascii="David" w:hAnsi="David" w:cs="David"/>
          <w:sz w:val="28"/>
          <w:szCs w:val="28"/>
          <w:rtl/>
          <w:rPrChange w:id="2892" w:author="אברהם" w:date="2012-11-23T10:23:00Z">
            <w:rPr>
              <w:rFonts w:ascii="David" w:hAnsi="David" w:cs="David"/>
              <w:rtl/>
            </w:rPr>
          </w:rPrChange>
        </w:rPr>
        <w:t>אלוהי, ואין</w:t>
      </w:r>
      <w:r w:rsidRPr="00A90D62">
        <w:rPr>
          <w:rFonts w:ascii="David" w:eastAsia="David" w:hAnsi="David" w:cs="David"/>
          <w:sz w:val="28"/>
          <w:szCs w:val="28"/>
          <w:rtl/>
          <w:rPrChange w:id="2893" w:author="אברהם" w:date="2012-11-23T10:23:00Z">
            <w:rPr>
              <w:rFonts w:ascii="David" w:eastAsia="David" w:hAnsi="David" w:cs="David"/>
              <w:rtl/>
            </w:rPr>
          </w:rPrChange>
        </w:rPr>
        <w:t xml:space="preserve"> </w:t>
      </w:r>
      <w:r w:rsidRPr="00A90D62">
        <w:rPr>
          <w:rFonts w:ascii="David" w:hAnsi="David" w:cs="David"/>
          <w:sz w:val="28"/>
          <w:szCs w:val="28"/>
          <w:rtl/>
          <w:rPrChange w:id="2894" w:author="אברהם" w:date="2012-11-23T10:23:00Z">
            <w:rPr>
              <w:rFonts w:ascii="David" w:hAnsi="David" w:cs="David"/>
              <w:rtl/>
            </w:rPr>
          </w:rPrChange>
        </w:rPr>
        <w:t>לנו</w:t>
      </w:r>
      <w:r w:rsidRPr="00A90D62">
        <w:rPr>
          <w:rFonts w:ascii="David" w:eastAsia="David" w:hAnsi="David" w:cs="David"/>
          <w:sz w:val="28"/>
          <w:szCs w:val="28"/>
          <w:rtl/>
          <w:rPrChange w:id="2895" w:author="אברהם" w:date="2012-11-23T10:23:00Z">
            <w:rPr>
              <w:rFonts w:ascii="David" w:eastAsia="David" w:hAnsi="David" w:cs="David"/>
              <w:rtl/>
            </w:rPr>
          </w:rPrChange>
        </w:rPr>
        <w:t xml:space="preserve"> </w:t>
      </w:r>
      <w:r w:rsidRPr="00A90D62">
        <w:rPr>
          <w:rFonts w:ascii="David" w:hAnsi="David" w:cs="David"/>
          <w:sz w:val="28"/>
          <w:szCs w:val="28"/>
          <w:rtl/>
          <w:rPrChange w:id="2896" w:author="אברהם" w:date="2012-11-23T10:23:00Z">
            <w:rPr>
              <w:rFonts w:ascii="David" w:hAnsi="David" w:cs="David"/>
              <w:rtl/>
            </w:rPr>
          </w:rPrChange>
        </w:rPr>
        <w:t>דרך</w:t>
      </w:r>
      <w:r w:rsidRPr="00A90D62">
        <w:rPr>
          <w:rFonts w:ascii="David" w:eastAsia="David" w:hAnsi="David" w:cs="David"/>
          <w:sz w:val="28"/>
          <w:szCs w:val="28"/>
          <w:rtl/>
          <w:rPrChange w:id="2897" w:author="אברהם" w:date="2012-11-23T10:23:00Z">
            <w:rPr>
              <w:rFonts w:ascii="David" w:eastAsia="David" w:hAnsi="David" w:cs="David"/>
              <w:rtl/>
            </w:rPr>
          </w:rPrChange>
        </w:rPr>
        <w:t xml:space="preserve"> </w:t>
      </w:r>
      <w:r w:rsidRPr="00A90D62">
        <w:rPr>
          <w:rFonts w:ascii="David" w:hAnsi="David" w:cs="David"/>
          <w:sz w:val="28"/>
          <w:szCs w:val="28"/>
          <w:rtl/>
          <w:rPrChange w:id="2898" w:author="אברהם" w:date="2012-11-23T10:23:00Z">
            <w:rPr>
              <w:rFonts w:ascii="David" w:hAnsi="David" w:cs="David"/>
              <w:rtl/>
            </w:rPr>
          </w:rPrChange>
        </w:rPr>
        <w:t>לקבוע</w:t>
      </w:r>
      <w:r w:rsidRPr="00A90D62">
        <w:rPr>
          <w:rFonts w:ascii="David" w:eastAsia="David" w:hAnsi="David" w:cs="David"/>
          <w:sz w:val="28"/>
          <w:szCs w:val="28"/>
          <w:rtl/>
          <w:rPrChange w:id="2899" w:author="אברהם" w:date="2012-11-23T10:23:00Z">
            <w:rPr>
              <w:rFonts w:ascii="David" w:eastAsia="David" w:hAnsi="David" w:cs="David"/>
              <w:rtl/>
            </w:rPr>
          </w:rPrChange>
        </w:rPr>
        <w:t xml:space="preserve"> </w:t>
      </w:r>
      <w:r w:rsidRPr="00A90D62">
        <w:rPr>
          <w:rFonts w:ascii="David" w:hAnsi="David" w:cs="David"/>
          <w:sz w:val="28"/>
          <w:szCs w:val="28"/>
          <w:rtl/>
          <w:rPrChange w:id="2900" w:author="אברהם" w:date="2012-11-23T10:23:00Z">
            <w:rPr>
              <w:rFonts w:ascii="David" w:hAnsi="David" w:cs="David"/>
              <w:rtl/>
            </w:rPr>
          </w:rPrChange>
        </w:rPr>
        <w:t>מהי</w:t>
      </w:r>
      <w:r w:rsidRPr="00A90D62">
        <w:rPr>
          <w:rFonts w:ascii="David" w:eastAsia="David" w:hAnsi="David" w:cs="David"/>
          <w:sz w:val="28"/>
          <w:szCs w:val="28"/>
          <w:rtl/>
          <w:rPrChange w:id="2901" w:author="אברהם" w:date="2012-11-23T10:23:00Z">
            <w:rPr>
              <w:rFonts w:ascii="David" w:eastAsia="David" w:hAnsi="David" w:cs="David"/>
              <w:rtl/>
            </w:rPr>
          </w:rPrChange>
        </w:rPr>
        <w:t xml:space="preserve"> </w:t>
      </w:r>
      <w:r w:rsidRPr="00A90D62">
        <w:rPr>
          <w:rFonts w:ascii="David" w:hAnsi="David" w:cs="David"/>
          <w:sz w:val="28"/>
          <w:szCs w:val="28"/>
          <w:rtl/>
          <w:rPrChange w:id="2902" w:author="אברהם" w:date="2012-11-23T10:23:00Z">
            <w:rPr>
              <w:rFonts w:ascii="David" w:hAnsi="David" w:cs="David"/>
              <w:rtl/>
            </w:rPr>
          </w:rPrChange>
        </w:rPr>
        <w:t>הנחלה</w:t>
      </w:r>
      <w:r w:rsidRPr="00A90D62">
        <w:rPr>
          <w:rFonts w:ascii="David" w:eastAsia="David" w:hAnsi="David" w:cs="David"/>
          <w:sz w:val="28"/>
          <w:szCs w:val="28"/>
          <w:rtl/>
          <w:rPrChange w:id="2903" w:author="אברהם" w:date="2012-11-23T10:23:00Z">
            <w:rPr>
              <w:rFonts w:ascii="David" w:eastAsia="David" w:hAnsi="David" w:cs="David"/>
              <w:rtl/>
            </w:rPr>
          </w:rPrChange>
        </w:rPr>
        <w:t xml:space="preserve"> </w:t>
      </w:r>
      <w:r w:rsidRPr="00A90D62">
        <w:rPr>
          <w:rFonts w:ascii="David" w:hAnsi="David" w:cs="David"/>
          <w:sz w:val="28"/>
          <w:szCs w:val="28"/>
          <w:rtl/>
          <w:rPrChange w:id="2904" w:author="אברהם" w:date="2012-11-23T10:23:00Z">
            <w:rPr>
              <w:rFonts w:ascii="David" w:hAnsi="David" w:cs="David"/>
              <w:rtl/>
            </w:rPr>
          </w:rPrChange>
        </w:rPr>
        <w:t>המיועדת</w:t>
      </w:r>
      <w:r w:rsidRPr="00A90D62">
        <w:rPr>
          <w:rFonts w:ascii="David" w:eastAsia="David" w:hAnsi="David" w:cs="David"/>
          <w:sz w:val="28"/>
          <w:szCs w:val="28"/>
          <w:rtl/>
          <w:rPrChange w:id="2905" w:author="אברהם" w:date="2012-11-23T10:23:00Z">
            <w:rPr>
              <w:rFonts w:ascii="David" w:eastAsia="David" w:hAnsi="David" w:cs="David"/>
              <w:rtl/>
            </w:rPr>
          </w:rPrChange>
        </w:rPr>
        <w:t xml:space="preserve"> </w:t>
      </w:r>
      <w:r w:rsidRPr="00A90D62">
        <w:rPr>
          <w:rFonts w:ascii="David" w:hAnsi="David" w:cs="David"/>
          <w:sz w:val="28"/>
          <w:szCs w:val="28"/>
          <w:rtl/>
          <w:rPrChange w:id="2906" w:author="אברהם" w:date="2012-11-23T10:23:00Z">
            <w:rPr>
              <w:rFonts w:ascii="David" w:hAnsi="David" w:cs="David"/>
              <w:rtl/>
            </w:rPr>
          </w:rPrChange>
        </w:rPr>
        <w:t>לכל</w:t>
      </w:r>
      <w:r w:rsidRPr="00A90D62">
        <w:rPr>
          <w:rFonts w:ascii="David" w:eastAsia="David" w:hAnsi="David" w:cs="David"/>
          <w:sz w:val="28"/>
          <w:szCs w:val="28"/>
          <w:rtl/>
          <w:rPrChange w:id="2907" w:author="אברהם" w:date="2012-11-23T10:23:00Z">
            <w:rPr>
              <w:rFonts w:ascii="David" w:eastAsia="David" w:hAnsi="David" w:cs="David"/>
              <w:rtl/>
            </w:rPr>
          </w:rPrChange>
        </w:rPr>
        <w:t xml:space="preserve"> </w:t>
      </w:r>
      <w:r w:rsidRPr="00A90D62">
        <w:rPr>
          <w:rFonts w:ascii="David" w:hAnsi="David" w:cs="David"/>
          <w:sz w:val="28"/>
          <w:szCs w:val="28"/>
          <w:rtl/>
          <w:rPrChange w:id="2908" w:author="אברהם" w:date="2012-11-23T10:23:00Z">
            <w:rPr>
              <w:rFonts w:ascii="David" w:hAnsi="David" w:cs="David"/>
              <w:rtl/>
            </w:rPr>
          </w:rPrChange>
        </w:rPr>
        <w:t>אזרח, ולכן</w:t>
      </w:r>
      <w:r w:rsidRPr="00A90D62">
        <w:rPr>
          <w:rFonts w:ascii="David" w:eastAsia="David" w:hAnsi="David" w:cs="David"/>
          <w:sz w:val="28"/>
          <w:szCs w:val="28"/>
          <w:rtl/>
          <w:rPrChange w:id="2909" w:author="אברהם" w:date="2012-11-23T10:23:00Z">
            <w:rPr>
              <w:rFonts w:ascii="David" w:eastAsia="David" w:hAnsi="David" w:cs="David"/>
              <w:rtl/>
            </w:rPr>
          </w:rPrChange>
        </w:rPr>
        <w:t xml:space="preserve"> </w:t>
      </w:r>
      <w:r w:rsidRPr="00A90D62">
        <w:rPr>
          <w:rFonts w:ascii="David" w:hAnsi="David" w:cs="David"/>
          <w:sz w:val="28"/>
          <w:szCs w:val="28"/>
          <w:rtl/>
          <w:rPrChange w:id="2910" w:author="אברהם" w:date="2012-11-23T10:23:00Z">
            <w:rPr>
              <w:rFonts w:ascii="David" w:hAnsi="David" w:cs="David"/>
              <w:rtl/>
            </w:rPr>
          </w:rPrChange>
        </w:rPr>
        <w:t>נעדיף</w:t>
      </w:r>
      <w:r w:rsidRPr="00A90D62">
        <w:rPr>
          <w:rFonts w:ascii="David" w:eastAsia="David" w:hAnsi="David" w:cs="David"/>
          <w:sz w:val="28"/>
          <w:szCs w:val="28"/>
          <w:rtl/>
          <w:rPrChange w:id="2911" w:author="אברהם" w:date="2012-11-23T10:23:00Z">
            <w:rPr>
              <w:rFonts w:ascii="David" w:eastAsia="David" w:hAnsi="David" w:cs="David"/>
              <w:rtl/>
            </w:rPr>
          </w:rPrChange>
        </w:rPr>
        <w:t xml:space="preserve"> </w:t>
      </w:r>
      <w:r w:rsidRPr="00A90D62">
        <w:rPr>
          <w:rFonts w:ascii="David" w:hAnsi="David" w:cs="David"/>
          <w:sz w:val="28"/>
          <w:szCs w:val="28"/>
          <w:rtl/>
          <w:rPrChange w:id="2912" w:author="אברהם" w:date="2012-11-23T10:23:00Z">
            <w:rPr>
              <w:rFonts w:ascii="David" w:hAnsi="David" w:cs="David"/>
              <w:rtl/>
            </w:rPr>
          </w:rPrChange>
        </w:rPr>
        <w:t>לאפשר</w:t>
      </w:r>
      <w:r w:rsidRPr="00A90D62">
        <w:rPr>
          <w:rFonts w:ascii="David" w:eastAsia="David" w:hAnsi="David" w:cs="David"/>
          <w:sz w:val="28"/>
          <w:szCs w:val="28"/>
          <w:rtl/>
          <w:rPrChange w:id="2913" w:author="אברהם" w:date="2012-11-23T10:23:00Z">
            <w:rPr>
              <w:rFonts w:ascii="David" w:eastAsia="David" w:hAnsi="David" w:cs="David"/>
              <w:rtl/>
            </w:rPr>
          </w:rPrChange>
        </w:rPr>
        <w:t xml:space="preserve"> </w:t>
      </w:r>
      <w:r w:rsidRPr="00A90D62">
        <w:rPr>
          <w:rFonts w:ascii="David" w:hAnsi="David" w:cs="David"/>
          <w:sz w:val="28"/>
          <w:szCs w:val="28"/>
          <w:rtl/>
          <w:rPrChange w:id="2914" w:author="אברהם" w:date="2012-11-23T10:23:00Z">
            <w:rPr>
              <w:rFonts w:ascii="David" w:hAnsi="David" w:cs="David"/>
              <w:rtl/>
            </w:rPr>
          </w:rPrChange>
        </w:rPr>
        <w:t>לכל</w:t>
      </w:r>
      <w:r w:rsidRPr="00A90D62">
        <w:rPr>
          <w:rFonts w:ascii="David" w:eastAsia="David" w:hAnsi="David" w:cs="David"/>
          <w:sz w:val="28"/>
          <w:szCs w:val="28"/>
          <w:rtl/>
          <w:rPrChange w:id="2915" w:author="אברהם" w:date="2012-11-23T10:23:00Z">
            <w:rPr>
              <w:rFonts w:ascii="David" w:eastAsia="David" w:hAnsi="David" w:cs="David"/>
              <w:rtl/>
            </w:rPr>
          </w:rPrChange>
        </w:rPr>
        <w:t xml:space="preserve"> </w:t>
      </w:r>
      <w:r w:rsidRPr="00A90D62">
        <w:rPr>
          <w:rFonts w:ascii="David" w:hAnsi="David" w:cs="David"/>
          <w:sz w:val="28"/>
          <w:szCs w:val="28"/>
          <w:rtl/>
          <w:rPrChange w:id="2916" w:author="אברהם" w:date="2012-11-23T10:23:00Z">
            <w:rPr>
              <w:rFonts w:ascii="David" w:hAnsi="David" w:cs="David"/>
              <w:rtl/>
            </w:rPr>
          </w:rPrChange>
        </w:rPr>
        <w:t>אזרח</w:t>
      </w:r>
      <w:r w:rsidRPr="00A90D62">
        <w:rPr>
          <w:rFonts w:ascii="David" w:eastAsia="David" w:hAnsi="David" w:cs="David"/>
          <w:sz w:val="28"/>
          <w:szCs w:val="28"/>
          <w:rtl/>
          <w:rPrChange w:id="2917" w:author="אברהם" w:date="2012-11-23T10:23:00Z">
            <w:rPr>
              <w:rFonts w:ascii="David" w:eastAsia="David" w:hAnsi="David" w:cs="David"/>
              <w:rtl/>
            </w:rPr>
          </w:rPrChange>
        </w:rPr>
        <w:t xml:space="preserve"> </w:t>
      </w:r>
      <w:r w:rsidRPr="00A90D62">
        <w:rPr>
          <w:rFonts w:ascii="David" w:hAnsi="David" w:cs="David"/>
          <w:sz w:val="28"/>
          <w:szCs w:val="28"/>
          <w:rtl/>
          <w:rPrChange w:id="2918" w:author="אברהם" w:date="2012-11-23T10:23:00Z">
            <w:rPr>
              <w:rFonts w:ascii="David" w:hAnsi="David" w:cs="David"/>
              <w:rtl/>
            </w:rPr>
          </w:rPrChange>
        </w:rPr>
        <w:t>לבחור</w:t>
      </w:r>
      <w:r w:rsidRPr="00A90D62">
        <w:rPr>
          <w:rFonts w:ascii="David" w:eastAsia="David" w:hAnsi="David" w:cs="David"/>
          <w:sz w:val="28"/>
          <w:szCs w:val="28"/>
          <w:rtl/>
          <w:rPrChange w:id="2919" w:author="אברהם" w:date="2012-11-23T10:23:00Z">
            <w:rPr>
              <w:rFonts w:ascii="David" w:eastAsia="David" w:hAnsi="David" w:cs="David"/>
              <w:rtl/>
            </w:rPr>
          </w:rPrChange>
        </w:rPr>
        <w:t xml:space="preserve"> </w:t>
      </w:r>
      <w:r w:rsidRPr="00A90D62">
        <w:rPr>
          <w:rFonts w:ascii="David" w:hAnsi="David" w:cs="David"/>
          <w:sz w:val="28"/>
          <w:szCs w:val="28"/>
          <w:rtl/>
          <w:rPrChange w:id="2920" w:author="אברהם" w:date="2012-11-23T10:23:00Z">
            <w:rPr>
              <w:rFonts w:ascii="David" w:hAnsi="David" w:cs="David"/>
              <w:rtl/>
            </w:rPr>
          </w:rPrChange>
        </w:rPr>
        <w:t>את</w:t>
      </w:r>
      <w:r w:rsidRPr="00A90D62">
        <w:rPr>
          <w:rFonts w:ascii="David" w:eastAsia="David" w:hAnsi="David" w:cs="David"/>
          <w:sz w:val="28"/>
          <w:szCs w:val="28"/>
          <w:rtl/>
          <w:rPrChange w:id="2921" w:author="אברהם" w:date="2012-11-23T10:23:00Z">
            <w:rPr>
              <w:rFonts w:ascii="David" w:eastAsia="David" w:hAnsi="David" w:cs="David"/>
              <w:rtl/>
            </w:rPr>
          </w:rPrChange>
        </w:rPr>
        <w:t xml:space="preserve"> </w:t>
      </w:r>
      <w:r w:rsidRPr="00A90D62">
        <w:rPr>
          <w:rFonts w:ascii="David" w:hAnsi="David" w:cs="David"/>
          <w:sz w:val="28"/>
          <w:szCs w:val="28"/>
          <w:rtl/>
          <w:rPrChange w:id="2922" w:author="אברהם" w:date="2012-11-23T10:23:00Z">
            <w:rPr>
              <w:rFonts w:ascii="David" w:hAnsi="David" w:cs="David"/>
              <w:rtl/>
            </w:rPr>
          </w:rPrChange>
        </w:rPr>
        <w:t>הנחלה</w:t>
      </w:r>
      <w:r w:rsidRPr="00A90D62">
        <w:rPr>
          <w:rFonts w:ascii="David" w:eastAsia="David" w:hAnsi="David" w:cs="David"/>
          <w:sz w:val="28"/>
          <w:szCs w:val="28"/>
          <w:rtl/>
          <w:rPrChange w:id="2923" w:author="אברהם" w:date="2012-11-23T10:23:00Z">
            <w:rPr>
              <w:rFonts w:ascii="David" w:eastAsia="David" w:hAnsi="David" w:cs="David"/>
              <w:rtl/>
            </w:rPr>
          </w:rPrChange>
        </w:rPr>
        <w:t xml:space="preserve"> </w:t>
      </w:r>
      <w:r w:rsidRPr="00A90D62">
        <w:rPr>
          <w:rFonts w:ascii="David" w:hAnsi="David" w:cs="David"/>
          <w:sz w:val="28"/>
          <w:szCs w:val="28"/>
          <w:rtl/>
          <w:rPrChange w:id="2924" w:author="אברהם" w:date="2012-11-23T10:23:00Z">
            <w:rPr>
              <w:rFonts w:ascii="David" w:hAnsi="David" w:cs="David"/>
              <w:rtl/>
            </w:rPr>
          </w:rPrChange>
        </w:rPr>
        <w:t>שהוא</w:t>
      </w:r>
      <w:r w:rsidRPr="00A90D62">
        <w:rPr>
          <w:rFonts w:ascii="David" w:eastAsia="David" w:hAnsi="David" w:cs="David"/>
          <w:sz w:val="28"/>
          <w:szCs w:val="28"/>
          <w:rtl/>
          <w:rPrChange w:id="2925" w:author="אברהם" w:date="2012-11-23T10:23:00Z">
            <w:rPr>
              <w:rFonts w:ascii="David" w:eastAsia="David" w:hAnsi="David" w:cs="David"/>
              <w:rtl/>
            </w:rPr>
          </w:rPrChange>
        </w:rPr>
        <w:t xml:space="preserve"> </w:t>
      </w:r>
      <w:r w:rsidRPr="00A90D62">
        <w:rPr>
          <w:rFonts w:ascii="David" w:hAnsi="David" w:cs="David"/>
          <w:sz w:val="28"/>
          <w:szCs w:val="28"/>
          <w:rtl/>
          <w:rPrChange w:id="2926" w:author="אברהם" w:date="2012-11-23T10:23:00Z">
            <w:rPr>
              <w:rFonts w:ascii="David" w:hAnsi="David" w:cs="David"/>
              <w:rtl/>
            </w:rPr>
          </w:rPrChange>
        </w:rPr>
        <w:t>מעדיף, במידת</w:t>
      </w:r>
      <w:r w:rsidRPr="00A90D62">
        <w:rPr>
          <w:rFonts w:ascii="David" w:eastAsia="David" w:hAnsi="David" w:cs="David"/>
          <w:sz w:val="28"/>
          <w:szCs w:val="28"/>
          <w:rtl/>
          <w:rPrChange w:id="2927" w:author="אברהם" w:date="2012-11-23T10:23:00Z">
            <w:rPr>
              <w:rFonts w:ascii="David" w:eastAsia="David" w:hAnsi="David" w:cs="David"/>
              <w:rtl/>
            </w:rPr>
          </w:rPrChange>
        </w:rPr>
        <w:t xml:space="preserve"> </w:t>
      </w:r>
      <w:r w:rsidRPr="00A90D62">
        <w:rPr>
          <w:rFonts w:ascii="David" w:hAnsi="David" w:cs="David"/>
          <w:sz w:val="28"/>
          <w:szCs w:val="28"/>
          <w:rtl/>
          <w:rPrChange w:id="2928" w:author="אברהם" w:date="2012-11-23T10:23:00Z">
            <w:rPr>
              <w:rFonts w:ascii="David" w:hAnsi="David" w:cs="David"/>
              <w:rtl/>
            </w:rPr>
          </w:rPrChange>
        </w:rPr>
        <w:t>האפשר.</w:t>
      </w:r>
      <w:r w:rsidRPr="00A90D62">
        <w:rPr>
          <w:rFonts w:ascii="David" w:hAnsi="David" w:cs="David"/>
          <w:sz w:val="28"/>
          <w:szCs w:val="28"/>
          <w:vertAlign w:val="superscript"/>
          <w:rtl/>
          <w:rPrChange w:id="2929" w:author="אברהם" w:date="2012-11-23T10:23:00Z">
            <w:rPr>
              <w:rFonts w:ascii="David" w:hAnsi="David" w:cs="David"/>
              <w:vertAlign w:val="superscript"/>
              <w:rtl/>
            </w:rPr>
          </w:rPrChange>
        </w:rPr>
        <w:t xml:space="preserve"> </w:t>
      </w:r>
    </w:p>
    <w:p w:rsidR="009C2B09" w:rsidRPr="00A90D62" w:rsidRDefault="009C2B09" w:rsidP="009C2B09">
      <w:pPr>
        <w:pStyle w:val="a1"/>
        <w:bidi/>
        <w:rPr>
          <w:rFonts w:ascii="David" w:hAnsi="David" w:cs="David"/>
          <w:sz w:val="28"/>
          <w:szCs w:val="28"/>
          <w:rtl/>
          <w:rPrChange w:id="2930" w:author="אברהם" w:date="2012-11-23T10:23:00Z">
            <w:rPr>
              <w:rFonts w:ascii="David" w:hAnsi="David" w:cs="David"/>
              <w:rtl/>
            </w:rPr>
          </w:rPrChange>
        </w:rPr>
      </w:pPr>
      <w:r w:rsidRPr="00A90D62">
        <w:rPr>
          <w:rFonts w:ascii="David" w:hAnsi="David" w:cs="David"/>
          <w:sz w:val="28"/>
          <w:szCs w:val="28"/>
          <w:rtl/>
          <w:rPrChange w:id="2931" w:author="אברהם" w:date="2012-11-23T10:23:00Z">
            <w:rPr>
              <w:rFonts w:ascii="David" w:hAnsi="David" w:cs="David"/>
              <w:rtl/>
            </w:rPr>
          </w:rPrChange>
        </w:rPr>
        <w:t>לרעיון</w:t>
      </w:r>
      <w:r w:rsidRPr="00A90D62">
        <w:rPr>
          <w:rFonts w:ascii="David" w:eastAsia="David" w:hAnsi="David" w:cs="David"/>
          <w:sz w:val="28"/>
          <w:szCs w:val="28"/>
          <w:rtl/>
          <w:rPrChange w:id="2932" w:author="אברהם" w:date="2012-11-23T10:23:00Z">
            <w:rPr>
              <w:rFonts w:ascii="David" w:eastAsia="David" w:hAnsi="David" w:cs="David"/>
              <w:rtl/>
            </w:rPr>
          </w:rPrChange>
        </w:rPr>
        <w:t xml:space="preserve"> </w:t>
      </w:r>
      <w:r w:rsidRPr="00A90D62">
        <w:rPr>
          <w:rFonts w:ascii="David" w:hAnsi="David" w:cs="David"/>
          <w:sz w:val="28"/>
          <w:szCs w:val="28"/>
          <w:rtl/>
          <w:rPrChange w:id="2933" w:author="אברהם" w:date="2012-11-23T10:23:00Z">
            <w:rPr>
              <w:rFonts w:ascii="David" w:hAnsi="David" w:cs="David"/>
              <w:rtl/>
            </w:rPr>
          </w:rPrChange>
        </w:rPr>
        <w:t>זה</w:t>
      </w:r>
      <w:r w:rsidRPr="00A90D62">
        <w:rPr>
          <w:rFonts w:ascii="David" w:eastAsia="David" w:hAnsi="David" w:cs="David"/>
          <w:sz w:val="28"/>
          <w:szCs w:val="28"/>
          <w:rtl/>
          <w:rPrChange w:id="2934" w:author="אברהם" w:date="2012-11-23T10:23:00Z">
            <w:rPr>
              <w:rFonts w:ascii="David" w:eastAsia="David" w:hAnsi="David" w:cs="David"/>
              <w:rtl/>
            </w:rPr>
          </w:rPrChange>
        </w:rPr>
        <w:t xml:space="preserve"> </w:t>
      </w:r>
      <w:r w:rsidRPr="00A90D62">
        <w:rPr>
          <w:rFonts w:ascii="David" w:hAnsi="David" w:cs="David"/>
          <w:sz w:val="28"/>
          <w:szCs w:val="28"/>
          <w:rtl/>
          <w:rPrChange w:id="2935" w:author="אברהם" w:date="2012-11-23T10:23:00Z">
            <w:rPr>
              <w:rFonts w:ascii="David" w:hAnsi="David" w:cs="David"/>
              <w:rtl/>
            </w:rPr>
          </w:rPrChange>
        </w:rPr>
        <w:t>של</w:t>
      </w:r>
      <w:r w:rsidRPr="00A90D62">
        <w:rPr>
          <w:rFonts w:ascii="David" w:eastAsia="David" w:hAnsi="David" w:cs="David"/>
          <w:sz w:val="28"/>
          <w:szCs w:val="28"/>
          <w:rtl/>
          <w:rPrChange w:id="2936" w:author="אברהם" w:date="2012-11-23T10:23:00Z">
            <w:rPr>
              <w:rFonts w:ascii="David" w:eastAsia="David" w:hAnsi="David" w:cs="David"/>
              <w:rtl/>
            </w:rPr>
          </w:rPrChange>
        </w:rPr>
        <w:t xml:space="preserve"> </w:t>
      </w:r>
      <w:r w:rsidRPr="00A90D62">
        <w:rPr>
          <w:rFonts w:ascii="David" w:hAnsi="David" w:cs="David"/>
          <w:sz w:val="28"/>
          <w:szCs w:val="28"/>
          <w:rtl/>
          <w:rPrChange w:id="2937" w:author="אברהם" w:date="2012-11-23T10:23:00Z">
            <w:rPr>
              <w:rFonts w:ascii="David" w:hAnsi="David" w:cs="David"/>
              <w:rtl/>
            </w:rPr>
          </w:rPrChange>
        </w:rPr>
        <w:t>חופש</w:t>
      </w:r>
      <w:r w:rsidRPr="00A90D62">
        <w:rPr>
          <w:rFonts w:ascii="David" w:eastAsia="David" w:hAnsi="David" w:cs="David"/>
          <w:sz w:val="28"/>
          <w:szCs w:val="28"/>
          <w:rtl/>
          <w:rPrChange w:id="2938" w:author="אברהם" w:date="2012-11-23T10:23:00Z">
            <w:rPr>
              <w:rFonts w:ascii="David" w:eastAsia="David" w:hAnsi="David" w:cs="David"/>
              <w:rtl/>
            </w:rPr>
          </w:rPrChange>
        </w:rPr>
        <w:t xml:space="preserve"> </w:t>
      </w:r>
      <w:r w:rsidRPr="00A90D62">
        <w:rPr>
          <w:rFonts w:ascii="David" w:hAnsi="David" w:cs="David"/>
          <w:sz w:val="28"/>
          <w:szCs w:val="28"/>
          <w:rtl/>
          <w:rPrChange w:id="2939" w:author="אברהם" w:date="2012-11-23T10:23:00Z">
            <w:rPr>
              <w:rFonts w:ascii="David" w:hAnsi="David" w:cs="David"/>
              <w:rtl/>
            </w:rPr>
          </w:rPrChange>
        </w:rPr>
        <w:t>הבחירה</w:t>
      </w:r>
      <w:r w:rsidRPr="00A90D62">
        <w:rPr>
          <w:rFonts w:ascii="David" w:eastAsia="David" w:hAnsi="David" w:cs="David"/>
          <w:sz w:val="28"/>
          <w:szCs w:val="28"/>
          <w:rtl/>
          <w:rPrChange w:id="2940" w:author="אברהם" w:date="2012-11-23T10:23:00Z">
            <w:rPr>
              <w:rFonts w:ascii="David" w:eastAsia="David" w:hAnsi="David" w:cs="David"/>
              <w:rtl/>
            </w:rPr>
          </w:rPrChange>
        </w:rPr>
        <w:t xml:space="preserve"> </w:t>
      </w:r>
      <w:r w:rsidRPr="00A90D62">
        <w:rPr>
          <w:rFonts w:ascii="David" w:hAnsi="David" w:cs="David"/>
          <w:sz w:val="28"/>
          <w:szCs w:val="28"/>
          <w:rtl/>
          <w:rPrChange w:id="2941" w:author="אברהם" w:date="2012-11-23T10:23:00Z">
            <w:rPr>
              <w:rFonts w:ascii="David" w:hAnsi="David" w:cs="David"/>
              <w:rtl/>
            </w:rPr>
          </w:rPrChange>
        </w:rPr>
        <w:t>ישנו</w:t>
      </w:r>
      <w:r w:rsidRPr="00A90D62">
        <w:rPr>
          <w:rFonts w:ascii="David" w:eastAsia="David" w:hAnsi="David" w:cs="David"/>
          <w:sz w:val="28"/>
          <w:szCs w:val="28"/>
          <w:rtl/>
          <w:rPrChange w:id="2942" w:author="אברהם" w:date="2012-11-23T10:23:00Z">
            <w:rPr>
              <w:rFonts w:ascii="David" w:eastAsia="David" w:hAnsi="David" w:cs="David"/>
              <w:rtl/>
            </w:rPr>
          </w:rPrChange>
        </w:rPr>
        <w:t xml:space="preserve"> </w:t>
      </w:r>
      <w:r w:rsidRPr="00A90D62">
        <w:rPr>
          <w:rFonts w:ascii="David" w:hAnsi="David" w:cs="David"/>
          <w:sz w:val="28"/>
          <w:szCs w:val="28"/>
          <w:rtl/>
          <w:rPrChange w:id="2943" w:author="אברהם" w:date="2012-11-23T10:23:00Z">
            <w:rPr>
              <w:rFonts w:ascii="David" w:hAnsi="David" w:cs="David"/>
              <w:rtl/>
            </w:rPr>
          </w:rPrChange>
        </w:rPr>
        <w:t>תקדים</w:t>
      </w:r>
      <w:r w:rsidRPr="00A90D62">
        <w:rPr>
          <w:rFonts w:ascii="David" w:eastAsia="David" w:hAnsi="David" w:cs="David"/>
          <w:sz w:val="28"/>
          <w:szCs w:val="28"/>
          <w:rtl/>
          <w:rPrChange w:id="2944" w:author="אברהם" w:date="2012-11-23T10:23:00Z">
            <w:rPr>
              <w:rFonts w:ascii="David" w:eastAsia="David" w:hAnsi="David" w:cs="David"/>
              <w:rtl/>
            </w:rPr>
          </w:rPrChange>
        </w:rPr>
        <w:t xml:space="preserve"> </w:t>
      </w:r>
      <w:r w:rsidRPr="00A90D62">
        <w:rPr>
          <w:rFonts w:ascii="David" w:hAnsi="David" w:cs="David"/>
          <w:sz w:val="28"/>
          <w:szCs w:val="28"/>
          <w:rtl/>
          <w:rPrChange w:id="2945" w:author="אברהם" w:date="2012-11-23T10:23:00Z">
            <w:rPr>
              <w:rFonts w:ascii="David" w:hAnsi="David" w:cs="David"/>
              <w:rtl/>
            </w:rPr>
          </w:rPrChange>
        </w:rPr>
        <w:t>בתורה: בני</w:t>
      </w:r>
      <w:r w:rsidRPr="00A90D62">
        <w:rPr>
          <w:rFonts w:ascii="David" w:eastAsia="David" w:hAnsi="David" w:cs="David"/>
          <w:sz w:val="28"/>
          <w:szCs w:val="28"/>
          <w:rtl/>
          <w:rPrChange w:id="2946" w:author="אברהם" w:date="2012-11-23T10:23:00Z">
            <w:rPr>
              <w:rFonts w:ascii="David" w:eastAsia="David" w:hAnsi="David" w:cs="David"/>
              <w:rtl/>
            </w:rPr>
          </w:rPrChange>
        </w:rPr>
        <w:t xml:space="preserve"> </w:t>
      </w:r>
      <w:r w:rsidRPr="00A90D62">
        <w:rPr>
          <w:rFonts w:ascii="David" w:hAnsi="David" w:cs="David"/>
          <w:sz w:val="28"/>
          <w:szCs w:val="28"/>
          <w:rtl/>
          <w:rPrChange w:id="2947" w:author="אברהם" w:date="2012-11-23T10:23:00Z">
            <w:rPr>
              <w:rFonts w:ascii="David" w:hAnsi="David" w:cs="David"/>
              <w:rtl/>
            </w:rPr>
          </w:rPrChange>
        </w:rPr>
        <w:t>גד</w:t>
      </w:r>
      <w:r w:rsidRPr="00A90D62">
        <w:rPr>
          <w:rFonts w:ascii="David" w:eastAsia="David" w:hAnsi="David" w:cs="David"/>
          <w:sz w:val="28"/>
          <w:szCs w:val="28"/>
          <w:rtl/>
          <w:rPrChange w:id="2948" w:author="אברהם" w:date="2012-11-23T10:23:00Z">
            <w:rPr>
              <w:rFonts w:ascii="David" w:eastAsia="David" w:hAnsi="David" w:cs="David"/>
              <w:rtl/>
            </w:rPr>
          </w:rPrChange>
        </w:rPr>
        <w:t xml:space="preserve"> </w:t>
      </w:r>
      <w:r w:rsidRPr="00A90D62">
        <w:rPr>
          <w:rFonts w:ascii="David" w:hAnsi="David" w:cs="David"/>
          <w:sz w:val="28"/>
          <w:szCs w:val="28"/>
          <w:rtl/>
          <w:rPrChange w:id="2949" w:author="אברהם" w:date="2012-11-23T10:23:00Z">
            <w:rPr>
              <w:rFonts w:ascii="David" w:hAnsi="David" w:cs="David"/>
              <w:rtl/>
            </w:rPr>
          </w:rPrChange>
        </w:rPr>
        <w:t>ובני</w:t>
      </w:r>
      <w:r w:rsidRPr="00A90D62">
        <w:rPr>
          <w:rFonts w:ascii="David" w:eastAsia="David" w:hAnsi="David" w:cs="David"/>
          <w:sz w:val="28"/>
          <w:szCs w:val="28"/>
          <w:rtl/>
          <w:rPrChange w:id="2950" w:author="אברהם" w:date="2012-11-23T10:23:00Z">
            <w:rPr>
              <w:rFonts w:ascii="David" w:eastAsia="David" w:hAnsi="David" w:cs="David"/>
              <w:rtl/>
            </w:rPr>
          </w:rPrChange>
        </w:rPr>
        <w:t xml:space="preserve"> </w:t>
      </w:r>
      <w:r w:rsidRPr="00A90D62">
        <w:rPr>
          <w:rFonts w:ascii="David" w:hAnsi="David" w:cs="David"/>
          <w:sz w:val="28"/>
          <w:szCs w:val="28"/>
          <w:rtl/>
          <w:rPrChange w:id="2951" w:author="אברהם" w:date="2012-11-23T10:23:00Z">
            <w:rPr>
              <w:rFonts w:ascii="David" w:hAnsi="David" w:cs="David"/>
              <w:rtl/>
            </w:rPr>
          </w:rPrChange>
        </w:rPr>
        <w:t>ראובן</w:t>
      </w:r>
      <w:r w:rsidRPr="00A90D62">
        <w:rPr>
          <w:rFonts w:ascii="David" w:eastAsia="David" w:hAnsi="David" w:cs="David"/>
          <w:sz w:val="28"/>
          <w:szCs w:val="28"/>
          <w:rtl/>
          <w:rPrChange w:id="2952" w:author="אברהם" w:date="2012-11-23T10:23:00Z">
            <w:rPr>
              <w:rFonts w:ascii="David" w:eastAsia="David" w:hAnsi="David" w:cs="David"/>
              <w:rtl/>
            </w:rPr>
          </w:rPrChange>
        </w:rPr>
        <w:t xml:space="preserve"> </w:t>
      </w:r>
      <w:r w:rsidRPr="00A90D62">
        <w:rPr>
          <w:rFonts w:ascii="David" w:hAnsi="David" w:cs="David"/>
          <w:sz w:val="28"/>
          <w:szCs w:val="28"/>
          <w:rtl/>
          <w:rPrChange w:id="2953" w:author="אברהם" w:date="2012-11-23T10:23:00Z">
            <w:rPr>
              <w:rFonts w:ascii="David" w:hAnsi="David" w:cs="David"/>
              <w:rtl/>
            </w:rPr>
          </w:rPrChange>
        </w:rPr>
        <w:t>בקשו</w:t>
      </w:r>
      <w:r w:rsidRPr="00A90D62">
        <w:rPr>
          <w:rFonts w:ascii="David" w:eastAsia="David" w:hAnsi="David" w:cs="David"/>
          <w:sz w:val="28"/>
          <w:szCs w:val="28"/>
          <w:rtl/>
          <w:rPrChange w:id="2954" w:author="אברהם" w:date="2012-11-23T10:23:00Z">
            <w:rPr>
              <w:rFonts w:ascii="David" w:eastAsia="David" w:hAnsi="David" w:cs="David"/>
              <w:rtl/>
            </w:rPr>
          </w:rPrChange>
        </w:rPr>
        <w:t xml:space="preserve"> </w:t>
      </w:r>
      <w:r w:rsidRPr="00A90D62">
        <w:rPr>
          <w:rFonts w:ascii="David" w:hAnsi="David" w:cs="David"/>
          <w:sz w:val="28"/>
          <w:szCs w:val="28"/>
          <w:rtl/>
          <w:rPrChange w:id="2955" w:author="אברהם" w:date="2012-11-23T10:23:00Z">
            <w:rPr>
              <w:rFonts w:ascii="David" w:hAnsi="David" w:cs="David"/>
              <w:rtl/>
            </w:rPr>
          </w:rPrChange>
        </w:rPr>
        <w:t>ממשה</w:t>
      </w:r>
      <w:r w:rsidRPr="00A90D62">
        <w:rPr>
          <w:rFonts w:ascii="David" w:eastAsia="David" w:hAnsi="David" w:cs="David"/>
          <w:sz w:val="28"/>
          <w:szCs w:val="28"/>
          <w:rtl/>
          <w:rPrChange w:id="2956" w:author="אברהם" w:date="2012-11-23T10:23:00Z">
            <w:rPr>
              <w:rFonts w:ascii="David" w:eastAsia="David" w:hAnsi="David" w:cs="David"/>
              <w:rtl/>
            </w:rPr>
          </w:rPrChange>
        </w:rPr>
        <w:t xml:space="preserve"> </w:t>
      </w:r>
      <w:r w:rsidRPr="00A90D62">
        <w:rPr>
          <w:rFonts w:ascii="David" w:hAnsi="David" w:cs="David"/>
          <w:sz w:val="28"/>
          <w:szCs w:val="28"/>
          <w:rtl/>
          <w:rPrChange w:id="2957" w:author="אברהם" w:date="2012-11-23T10:23:00Z">
            <w:rPr>
              <w:rFonts w:ascii="David" w:hAnsi="David" w:cs="David"/>
              <w:rtl/>
            </w:rPr>
          </w:rPrChange>
        </w:rPr>
        <w:t>לקבל</w:t>
      </w:r>
      <w:r w:rsidRPr="00A90D62">
        <w:rPr>
          <w:rFonts w:ascii="David" w:eastAsia="David" w:hAnsi="David" w:cs="David"/>
          <w:sz w:val="28"/>
          <w:szCs w:val="28"/>
          <w:rtl/>
          <w:rPrChange w:id="2958" w:author="אברהם" w:date="2012-11-23T10:23:00Z">
            <w:rPr>
              <w:rFonts w:ascii="David" w:eastAsia="David" w:hAnsi="David" w:cs="David"/>
              <w:rtl/>
            </w:rPr>
          </w:rPrChange>
        </w:rPr>
        <w:t xml:space="preserve"> </w:t>
      </w:r>
      <w:r w:rsidRPr="00A90D62">
        <w:rPr>
          <w:rFonts w:ascii="David" w:hAnsi="David" w:cs="David"/>
          <w:sz w:val="28"/>
          <w:szCs w:val="28"/>
          <w:rtl/>
          <w:rPrChange w:id="2959" w:author="אברהם" w:date="2012-11-23T10:23:00Z">
            <w:rPr>
              <w:rFonts w:ascii="David" w:hAnsi="David" w:cs="David"/>
              <w:rtl/>
            </w:rPr>
          </w:rPrChange>
        </w:rPr>
        <w:t>את</w:t>
      </w:r>
      <w:r w:rsidRPr="00A90D62">
        <w:rPr>
          <w:rFonts w:ascii="David" w:eastAsia="David" w:hAnsi="David" w:cs="David"/>
          <w:sz w:val="28"/>
          <w:szCs w:val="28"/>
          <w:rtl/>
          <w:rPrChange w:id="2960" w:author="אברהם" w:date="2012-11-23T10:23:00Z">
            <w:rPr>
              <w:rFonts w:ascii="David" w:eastAsia="David" w:hAnsi="David" w:cs="David"/>
              <w:rtl/>
            </w:rPr>
          </w:rPrChange>
        </w:rPr>
        <w:t xml:space="preserve"> </w:t>
      </w:r>
      <w:r w:rsidRPr="00A90D62">
        <w:rPr>
          <w:rFonts w:ascii="David" w:hAnsi="David" w:cs="David"/>
          <w:sz w:val="28"/>
          <w:szCs w:val="28"/>
          <w:rtl/>
          <w:rPrChange w:id="2961" w:author="אברהם" w:date="2012-11-23T10:23:00Z">
            <w:rPr>
              <w:rFonts w:ascii="David" w:hAnsi="David" w:cs="David"/>
              <w:rtl/>
            </w:rPr>
          </w:rPrChange>
        </w:rPr>
        <w:t>שטחי</w:t>
      </w:r>
      <w:r w:rsidRPr="00A90D62">
        <w:rPr>
          <w:rFonts w:ascii="David" w:eastAsia="David" w:hAnsi="David" w:cs="David"/>
          <w:sz w:val="28"/>
          <w:szCs w:val="28"/>
          <w:rtl/>
          <w:rPrChange w:id="2962" w:author="אברהם" w:date="2012-11-23T10:23:00Z">
            <w:rPr>
              <w:rFonts w:ascii="David" w:eastAsia="David" w:hAnsi="David" w:cs="David"/>
              <w:rtl/>
            </w:rPr>
          </w:rPrChange>
        </w:rPr>
        <w:t xml:space="preserve"> </w:t>
      </w:r>
      <w:r w:rsidRPr="00A90D62">
        <w:rPr>
          <w:rFonts w:ascii="David" w:hAnsi="David" w:cs="David"/>
          <w:sz w:val="28"/>
          <w:szCs w:val="28"/>
          <w:rtl/>
          <w:rPrChange w:id="2963" w:author="אברהם" w:date="2012-11-23T10:23:00Z">
            <w:rPr>
              <w:rFonts w:ascii="David" w:hAnsi="David" w:cs="David"/>
              <w:rtl/>
            </w:rPr>
          </w:rPrChange>
        </w:rPr>
        <w:t>עבר</w:t>
      </w:r>
      <w:r w:rsidRPr="00A90D62">
        <w:rPr>
          <w:rFonts w:ascii="David" w:eastAsia="David" w:hAnsi="David" w:cs="David"/>
          <w:sz w:val="28"/>
          <w:szCs w:val="28"/>
          <w:rtl/>
          <w:rPrChange w:id="2964" w:author="אברהם" w:date="2012-11-23T10:23:00Z">
            <w:rPr>
              <w:rFonts w:ascii="David" w:eastAsia="David" w:hAnsi="David" w:cs="David"/>
              <w:rtl/>
            </w:rPr>
          </w:rPrChange>
        </w:rPr>
        <w:t xml:space="preserve"> </w:t>
      </w:r>
      <w:r w:rsidRPr="00A90D62">
        <w:rPr>
          <w:rFonts w:ascii="David" w:hAnsi="David" w:cs="David"/>
          <w:sz w:val="28"/>
          <w:szCs w:val="28"/>
          <w:rtl/>
          <w:rPrChange w:id="2965" w:author="אברהם" w:date="2012-11-23T10:23:00Z">
            <w:rPr>
              <w:rFonts w:ascii="David" w:hAnsi="David" w:cs="David"/>
              <w:rtl/>
            </w:rPr>
          </w:rPrChange>
        </w:rPr>
        <w:t>הירדן</w:t>
      </w:r>
      <w:r w:rsidRPr="00A90D62">
        <w:rPr>
          <w:rFonts w:ascii="David" w:eastAsia="David" w:hAnsi="David" w:cs="David"/>
          <w:sz w:val="28"/>
          <w:szCs w:val="28"/>
          <w:rtl/>
          <w:rPrChange w:id="2966" w:author="אברהם" w:date="2012-11-23T10:23:00Z">
            <w:rPr>
              <w:rFonts w:ascii="David" w:eastAsia="David" w:hAnsi="David" w:cs="David"/>
              <w:rtl/>
            </w:rPr>
          </w:rPrChange>
        </w:rPr>
        <w:t xml:space="preserve"> </w:t>
      </w:r>
      <w:r w:rsidRPr="00A90D62">
        <w:rPr>
          <w:rFonts w:ascii="David" w:hAnsi="David" w:cs="David"/>
          <w:sz w:val="28"/>
          <w:szCs w:val="28"/>
          <w:rtl/>
          <w:rPrChange w:id="2967" w:author="אברהם" w:date="2012-11-23T10:23:00Z">
            <w:rPr>
              <w:rFonts w:ascii="David" w:hAnsi="David" w:cs="David"/>
              <w:rtl/>
            </w:rPr>
          </w:rPrChange>
        </w:rPr>
        <w:t>המזרחי, ומשה</w:t>
      </w:r>
      <w:r w:rsidRPr="00A90D62">
        <w:rPr>
          <w:rFonts w:ascii="David" w:eastAsia="David" w:hAnsi="David" w:cs="David"/>
          <w:sz w:val="28"/>
          <w:szCs w:val="28"/>
          <w:rtl/>
          <w:rPrChange w:id="2968" w:author="אברהם" w:date="2012-11-23T10:23:00Z">
            <w:rPr>
              <w:rFonts w:ascii="David" w:eastAsia="David" w:hAnsi="David" w:cs="David"/>
              <w:rtl/>
            </w:rPr>
          </w:rPrChange>
        </w:rPr>
        <w:t xml:space="preserve"> </w:t>
      </w:r>
      <w:r w:rsidRPr="00A90D62">
        <w:rPr>
          <w:rFonts w:ascii="David" w:hAnsi="David" w:cs="David"/>
          <w:sz w:val="28"/>
          <w:szCs w:val="28"/>
          <w:rtl/>
          <w:rPrChange w:id="2969" w:author="אברהם" w:date="2012-11-23T10:23:00Z">
            <w:rPr>
              <w:rFonts w:ascii="David" w:hAnsi="David" w:cs="David"/>
              <w:rtl/>
            </w:rPr>
          </w:rPrChange>
        </w:rPr>
        <w:t>הסכים</w:t>
      </w:r>
      <w:r w:rsidRPr="00A90D62">
        <w:rPr>
          <w:rFonts w:ascii="David" w:eastAsia="David" w:hAnsi="David" w:cs="David"/>
          <w:sz w:val="28"/>
          <w:szCs w:val="28"/>
          <w:rtl/>
          <w:rPrChange w:id="2970" w:author="אברהם" w:date="2012-11-23T10:23:00Z">
            <w:rPr>
              <w:rFonts w:ascii="David" w:eastAsia="David" w:hAnsi="David" w:cs="David"/>
              <w:rtl/>
            </w:rPr>
          </w:rPrChange>
        </w:rPr>
        <w:t xml:space="preserve"> </w:t>
      </w:r>
      <w:r w:rsidRPr="00A90D62">
        <w:rPr>
          <w:rFonts w:ascii="David" w:hAnsi="David" w:cs="David"/>
          <w:sz w:val="28"/>
          <w:szCs w:val="28"/>
          <w:rtl/>
          <w:rPrChange w:id="2971" w:author="אברהם" w:date="2012-11-23T10:23:00Z">
            <w:rPr>
              <w:rFonts w:ascii="David" w:hAnsi="David" w:cs="David"/>
              <w:rtl/>
            </w:rPr>
          </w:rPrChange>
        </w:rPr>
        <w:t>- בתנאי</w:t>
      </w:r>
      <w:r w:rsidRPr="00A90D62">
        <w:rPr>
          <w:rFonts w:ascii="David" w:eastAsia="David" w:hAnsi="David" w:cs="David"/>
          <w:sz w:val="28"/>
          <w:szCs w:val="28"/>
          <w:rtl/>
          <w:rPrChange w:id="2972" w:author="אברהם" w:date="2012-11-23T10:23:00Z">
            <w:rPr>
              <w:rFonts w:ascii="David" w:eastAsia="David" w:hAnsi="David" w:cs="David"/>
              <w:rtl/>
            </w:rPr>
          </w:rPrChange>
        </w:rPr>
        <w:t xml:space="preserve"> </w:t>
      </w:r>
      <w:r w:rsidRPr="00A90D62">
        <w:rPr>
          <w:rFonts w:ascii="David" w:hAnsi="David" w:cs="David"/>
          <w:sz w:val="28"/>
          <w:szCs w:val="28"/>
          <w:rtl/>
          <w:rPrChange w:id="2973" w:author="אברהם" w:date="2012-11-23T10:23:00Z">
            <w:rPr>
              <w:rFonts w:ascii="David" w:hAnsi="David" w:cs="David"/>
              <w:rtl/>
            </w:rPr>
          </w:rPrChange>
        </w:rPr>
        <w:t>שישרתו</w:t>
      </w:r>
      <w:r w:rsidRPr="00A90D62">
        <w:rPr>
          <w:rFonts w:ascii="David" w:eastAsia="David" w:hAnsi="David" w:cs="David"/>
          <w:sz w:val="28"/>
          <w:szCs w:val="28"/>
          <w:rtl/>
          <w:rPrChange w:id="2974" w:author="אברהם" w:date="2012-11-23T10:23:00Z">
            <w:rPr>
              <w:rFonts w:ascii="David" w:eastAsia="David" w:hAnsi="David" w:cs="David"/>
              <w:rtl/>
            </w:rPr>
          </w:rPrChange>
        </w:rPr>
        <w:t xml:space="preserve"> </w:t>
      </w:r>
      <w:r w:rsidRPr="00A90D62">
        <w:rPr>
          <w:rFonts w:ascii="David" w:hAnsi="David" w:cs="David"/>
          <w:sz w:val="28"/>
          <w:szCs w:val="28"/>
          <w:rtl/>
          <w:rPrChange w:id="2975" w:author="אברהם" w:date="2012-11-23T10:23:00Z">
            <w:rPr>
              <w:rFonts w:ascii="David" w:hAnsi="David" w:cs="David"/>
              <w:rtl/>
            </w:rPr>
          </w:rPrChange>
        </w:rPr>
        <w:t>בצבא</w:t>
      </w:r>
      <w:r w:rsidRPr="00A90D62">
        <w:rPr>
          <w:rFonts w:ascii="David" w:eastAsia="David" w:hAnsi="David" w:cs="David"/>
          <w:sz w:val="28"/>
          <w:szCs w:val="28"/>
          <w:rtl/>
          <w:rPrChange w:id="2976" w:author="אברהם" w:date="2012-11-23T10:23:00Z">
            <w:rPr>
              <w:rFonts w:ascii="David" w:eastAsia="David" w:hAnsi="David" w:cs="David"/>
              <w:rtl/>
            </w:rPr>
          </w:rPrChange>
        </w:rPr>
        <w:t xml:space="preserve"> </w:t>
      </w:r>
      <w:r w:rsidRPr="00A90D62">
        <w:rPr>
          <w:rFonts w:ascii="David" w:hAnsi="David" w:cs="David"/>
          <w:sz w:val="28"/>
          <w:szCs w:val="28"/>
          <w:rtl/>
          <w:rPrChange w:id="2977" w:author="אברהם" w:date="2012-11-23T10:23:00Z">
            <w:rPr>
              <w:rFonts w:ascii="David" w:hAnsi="David" w:cs="David"/>
              <w:rtl/>
            </w:rPr>
          </w:rPrChange>
        </w:rPr>
        <w:t>וישתתפו</w:t>
      </w:r>
      <w:r w:rsidRPr="00A90D62">
        <w:rPr>
          <w:rFonts w:ascii="David" w:eastAsia="David" w:hAnsi="David" w:cs="David"/>
          <w:sz w:val="28"/>
          <w:szCs w:val="28"/>
          <w:rtl/>
          <w:rPrChange w:id="2978" w:author="אברהם" w:date="2012-11-23T10:23:00Z">
            <w:rPr>
              <w:rFonts w:ascii="David" w:eastAsia="David" w:hAnsi="David" w:cs="David"/>
              <w:rtl/>
            </w:rPr>
          </w:rPrChange>
        </w:rPr>
        <w:t xml:space="preserve"> </w:t>
      </w:r>
      <w:r w:rsidRPr="00A90D62">
        <w:rPr>
          <w:rFonts w:ascii="David" w:hAnsi="David" w:cs="David"/>
          <w:sz w:val="28"/>
          <w:szCs w:val="28"/>
          <w:rtl/>
          <w:rPrChange w:id="2979" w:author="אברהם" w:date="2012-11-23T10:23:00Z">
            <w:rPr>
              <w:rFonts w:ascii="David" w:hAnsi="David" w:cs="David"/>
              <w:rtl/>
            </w:rPr>
          </w:rPrChange>
        </w:rPr>
        <w:t>בכיבוש</w:t>
      </w:r>
      <w:r w:rsidRPr="00A90D62">
        <w:rPr>
          <w:rFonts w:ascii="David" w:eastAsia="David" w:hAnsi="David" w:cs="David"/>
          <w:sz w:val="28"/>
          <w:szCs w:val="28"/>
          <w:rtl/>
          <w:rPrChange w:id="2980" w:author="אברהם" w:date="2012-11-23T10:23:00Z">
            <w:rPr>
              <w:rFonts w:ascii="David" w:eastAsia="David" w:hAnsi="David" w:cs="David"/>
              <w:rtl/>
            </w:rPr>
          </w:rPrChange>
        </w:rPr>
        <w:t xml:space="preserve"> </w:t>
      </w:r>
      <w:r w:rsidRPr="00A90D62">
        <w:rPr>
          <w:rFonts w:ascii="David" w:hAnsi="David" w:cs="David"/>
          <w:sz w:val="28"/>
          <w:szCs w:val="28"/>
          <w:rtl/>
          <w:rPrChange w:id="2981" w:author="אברהם" w:date="2012-11-23T10:23:00Z">
            <w:rPr>
              <w:rFonts w:ascii="David" w:hAnsi="David" w:cs="David"/>
              <w:rtl/>
            </w:rPr>
          </w:rPrChange>
        </w:rPr>
        <w:t>הארץ</w:t>
      </w:r>
      <w:r w:rsidRPr="00A90D62">
        <w:rPr>
          <w:rFonts w:ascii="David" w:eastAsia="David" w:hAnsi="David" w:cs="David"/>
          <w:sz w:val="28"/>
          <w:szCs w:val="28"/>
          <w:rtl/>
          <w:rPrChange w:id="2982" w:author="אברהם" w:date="2012-11-23T10:23:00Z">
            <w:rPr>
              <w:rFonts w:ascii="David" w:eastAsia="David" w:hAnsi="David" w:cs="David"/>
              <w:rtl/>
            </w:rPr>
          </w:rPrChange>
        </w:rPr>
        <w:t xml:space="preserve"> </w:t>
      </w:r>
      <w:r w:rsidRPr="00A90D62">
        <w:rPr>
          <w:rFonts w:ascii="David" w:hAnsi="David" w:cs="David"/>
          <w:sz w:val="28"/>
          <w:szCs w:val="28"/>
          <w:rtl/>
          <w:rPrChange w:id="2983" w:author="אברהם" w:date="2012-11-23T10:23:00Z">
            <w:rPr>
              <w:rFonts w:ascii="David" w:hAnsi="David" w:cs="David"/>
              <w:rtl/>
            </w:rPr>
          </w:rPrChange>
        </w:rPr>
        <w:t>כמו</w:t>
      </w:r>
      <w:r w:rsidRPr="00A90D62">
        <w:rPr>
          <w:rFonts w:ascii="David" w:eastAsia="David" w:hAnsi="David" w:cs="David"/>
          <w:sz w:val="28"/>
          <w:szCs w:val="28"/>
          <w:rtl/>
          <w:rPrChange w:id="2984" w:author="אברהם" w:date="2012-11-23T10:23:00Z">
            <w:rPr>
              <w:rFonts w:ascii="David" w:eastAsia="David" w:hAnsi="David" w:cs="David"/>
              <w:rtl/>
            </w:rPr>
          </w:rPrChange>
        </w:rPr>
        <w:t xml:space="preserve"> </w:t>
      </w:r>
      <w:r w:rsidRPr="00A90D62">
        <w:rPr>
          <w:rFonts w:ascii="David" w:hAnsi="David" w:cs="David"/>
          <w:sz w:val="28"/>
          <w:szCs w:val="28"/>
          <w:rtl/>
          <w:rPrChange w:id="2985" w:author="אברהם" w:date="2012-11-23T10:23:00Z">
            <w:rPr>
              <w:rFonts w:ascii="David" w:hAnsi="David" w:cs="David"/>
              <w:rtl/>
            </w:rPr>
          </w:rPrChange>
        </w:rPr>
        <w:t>כל</w:t>
      </w:r>
      <w:r w:rsidRPr="00A90D62">
        <w:rPr>
          <w:rFonts w:ascii="David" w:eastAsia="David" w:hAnsi="David" w:cs="David"/>
          <w:sz w:val="28"/>
          <w:szCs w:val="28"/>
          <w:rtl/>
          <w:rPrChange w:id="2986" w:author="אברהם" w:date="2012-11-23T10:23:00Z">
            <w:rPr>
              <w:rFonts w:ascii="David" w:eastAsia="David" w:hAnsi="David" w:cs="David"/>
              <w:rtl/>
            </w:rPr>
          </w:rPrChange>
        </w:rPr>
        <w:t xml:space="preserve"> </w:t>
      </w:r>
      <w:r w:rsidRPr="00A90D62">
        <w:rPr>
          <w:rFonts w:ascii="David" w:hAnsi="David" w:cs="David"/>
          <w:sz w:val="28"/>
          <w:szCs w:val="28"/>
          <w:rtl/>
          <w:rPrChange w:id="2987" w:author="אברהם" w:date="2012-11-23T10:23:00Z">
            <w:rPr>
              <w:rFonts w:ascii="David" w:hAnsi="David" w:cs="David"/>
              <w:rtl/>
            </w:rPr>
          </w:rPrChange>
        </w:rPr>
        <w:t>שאר</w:t>
      </w:r>
      <w:r w:rsidRPr="00A90D62">
        <w:rPr>
          <w:rFonts w:ascii="David" w:eastAsia="David" w:hAnsi="David" w:cs="David"/>
          <w:sz w:val="28"/>
          <w:szCs w:val="28"/>
          <w:rtl/>
          <w:rPrChange w:id="2988" w:author="אברהם" w:date="2012-11-23T10:23:00Z">
            <w:rPr>
              <w:rFonts w:ascii="David" w:eastAsia="David" w:hAnsi="David" w:cs="David"/>
              <w:rtl/>
            </w:rPr>
          </w:rPrChange>
        </w:rPr>
        <w:t xml:space="preserve"> </w:t>
      </w:r>
      <w:r w:rsidRPr="00A90D62">
        <w:rPr>
          <w:rFonts w:ascii="David" w:hAnsi="David" w:cs="David"/>
          <w:sz w:val="28"/>
          <w:szCs w:val="28"/>
          <w:rtl/>
          <w:rPrChange w:id="2989" w:author="אברהם" w:date="2012-11-23T10:23:00Z">
            <w:rPr>
              <w:rFonts w:ascii="David" w:hAnsi="David" w:cs="David"/>
              <w:rtl/>
            </w:rPr>
          </w:rPrChange>
        </w:rPr>
        <w:t>השבטים.</w:t>
      </w:r>
      <w:r w:rsidRPr="00A90D62">
        <w:rPr>
          <w:rStyle w:val="22"/>
          <w:rFonts w:ascii="David" w:hAnsi="David" w:cs="David"/>
          <w:sz w:val="28"/>
          <w:szCs w:val="28"/>
          <w:rtl/>
          <w:rPrChange w:id="2990" w:author="אברהם" w:date="2012-11-23T10:23:00Z">
            <w:rPr>
              <w:rStyle w:val="22"/>
              <w:rFonts w:ascii="David" w:hAnsi="David" w:cs="David"/>
              <w:rtl/>
            </w:rPr>
          </w:rPrChange>
        </w:rPr>
        <w:footnoteReference w:id="12"/>
      </w:r>
      <w:r w:rsidRPr="00A90D62">
        <w:rPr>
          <w:rFonts w:ascii="David" w:hAnsi="David" w:cs="David"/>
          <w:sz w:val="28"/>
          <w:szCs w:val="28"/>
          <w:rtl/>
          <w:rPrChange w:id="2991" w:author="אברהם" w:date="2012-11-23T10:23:00Z">
            <w:rPr>
              <w:rFonts w:ascii="David" w:hAnsi="David" w:cs="David"/>
              <w:rtl/>
            </w:rPr>
          </w:rPrChange>
        </w:rPr>
        <w:t xml:space="preserve"> בהתאם</w:t>
      </w:r>
      <w:r w:rsidRPr="00A90D62">
        <w:rPr>
          <w:rFonts w:ascii="David" w:eastAsia="David" w:hAnsi="David" w:cs="David"/>
          <w:sz w:val="28"/>
          <w:szCs w:val="28"/>
          <w:rtl/>
          <w:rPrChange w:id="2992" w:author="אברהם" w:date="2012-11-23T10:23:00Z">
            <w:rPr>
              <w:rFonts w:ascii="David" w:eastAsia="David" w:hAnsi="David" w:cs="David"/>
              <w:rtl/>
            </w:rPr>
          </w:rPrChange>
        </w:rPr>
        <w:t xml:space="preserve"> </w:t>
      </w:r>
      <w:r w:rsidRPr="00A90D62">
        <w:rPr>
          <w:rFonts w:ascii="David" w:hAnsi="David" w:cs="David"/>
          <w:sz w:val="28"/>
          <w:szCs w:val="28"/>
          <w:rtl/>
          <w:rPrChange w:id="2993" w:author="אברהם" w:date="2012-11-23T10:23:00Z">
            <w:rPr>
              <w:rFonts w:ascii="David" w:hAnsi="David" w:cs="David"/>
              <w:rtl/>
            </w:rPr>
          </w:rPrChange>
        </w:rPr>
        <w:t>לכך, נחפש</w:t>
      </w:r>
      <w:r w:rsidRPr="00A90D62">
        <w:rPr>
          <w:rFonts w:ascii="David" w:eastAsia="David" w:hAnsi="David" w:cs="David"/>
          <w:sz w:val="28"/>
          <w:szCs w:val="28"/>
          <w:rtl/>
          <w:rPrChange w:id="2994" w:author="אברהם" w:date="2012-11-23T10:23:00Z">
            <w:rPr>
              <w:rFonts w:ascii="David" w:eastAsia="David" w:hAnsi="David" w:cs="David"/>
              <w:rtl/>
            </w:rPr>
          </w:rPrChange>
        </w:rPr>
        <w:t xml:space="preserve"> </w:t>
      </w:r>
      <w:r w:rsidRPr="00A90D62">
        <w:rPr>
          <w:rFonts w:ascii="David" w:hAnsi="David" w:cs="David"/>
          <w:sz w:val="28"/>
          <w:szCs w:val="28"/>
          <w:rtl/>
          <w:rPrChange w:id="2995" w:author="אברהם" w:date="2012-11-23T10:23:00Z">
            <w:rPr>
              <w:rFonts w:ascii="David" w:hAnsi="David" w:cs="David"/>
              <w:rtl/>
            </w:rPr>
          </w:rPrChange>
        </w:rPr>
        <w:t>גם</w:t>
      </w:r>
      <w:r w:rsidRPr="00A90D62">
        <w:rPr>
          <w:rFonts w:ascii="David" w:eastAsia="David" w:hAnsi="David" w:cs="David"/>
          <w:sz w:val="28"/>
          <w:szCs w:val="28"/>
          <w:rtl/>
          <w:rPrChange w:id="2996" w:author="אברהם" w:date="2012-11-23T10:23:00Z">
            <w:rPr>
              <w:rFonts w:ascii="David" w:eastAsia="David" w:hAnsi="David" w:cs="David"/>
              <w:rtl/>
            </w:rPr>
          </w:rPrChange>
        </w:rPr>
        <w:t xml:space="preserve"> </w:t>
      </w:r>
      <w:r w:rsidRPr="00A90D62">
        <w:rPr>
          <w:rFonts w:ascii="David" w:hAnsi="David" w:cs="David"/>
          <w:sz w:val="28"/>
          <w:szCs w:val="28"/>
          <w:rtl/>
          <w:rPrChange w:id="2997" w:author="אברהם" w:date="2012-11-23T10:23:00Z">
            <w:rPr>
              <w:rFonts w:ascii="David" w:hAnsi="David" w:cs="David"/>
              <w:rtl/>
            </w:rPr>
          </w:rPrChange>
        </w:rPr>
        <w:t>אנחנו</w:t>
      </w:r>
      <w:r w:rsidRPr="00A90D62">
        <w:rPr>
          <w:rFonts w:ascii="David" w:eastAsia="David" w:hAnsi="David" w:cs="David"/>
          <w:sz w:val="28"/>
          <w:szCs w:val="28"/>
          <w:rtl/>
          <w:rPrChange w:id="2998" w:author="אברהם" w:date="2012-11-23T10:23:00Z">
            <w:rPr>
              <w:rFonts w:ascii="David" w:eastAsia="David" w:hAnsi="David" w:cs="David"/>
              <w:rtl/>
            </w:rPr>
          </w:rPrChange>
        </w:rPr>
        <w:t xml:space="preserve"> </w:t>
      </w:r>
      <w:r w:rsidRPr="00A90D62">
        <w:rPr>
          <w:rFonts w:ascii="David" w:hAnsi="David" w:cs="David"/>
          <w:sz w:val="28"/>
          <w:szCs w:val="28"/>
          <w:rtl/>
          <w:rPrChange w:id="2999" w:author="אברהם" w:date="2012-11-23T10:23:00Z">
            <w:rPr>
              <w:rFonts w:ascii="David" w:hAnsi="David" w:cs="David"/>
              <w:rtl/>
            </w:rPr>
          </w:rPrChange>
        </w:rPr>
        <w:t>פתרון</w:t>
      </w:r>
      <w:r w:rsidRPr="00A90D62">
        <w:rPr>
          <w:rFonts w:ascii="David" w:eastAsia="David" w:hAnsi="David" w:cs="David"/>
          <w:sz w:val="28"/>
          <w:szCs w:val="28"/>
          <w:rtl/>
          <w:rPrChange w:id="3000" w:author="אברהם" w:date="2012-11-23T10:23:00Z">
            <w:rPr>
              <w:rFonts w:ascii="David" w:eastAsia="David" w:hAnsi="David" w:cs="David"/>
              <w:rtl/>
            </w:rPr>
          </w:rPrChange>
        </w:rPr>
        <w:t xml:space="preserve"> </w:t>
      </w:r>
      <w:r w:rsidRPr="00A90D62">
        <w:rPr>
          <w:rFonts w:ascii="David" w:hAnsi="David" w:cs="David"/>
          <w:sz w:val="28"/>
          <w:szCs w:val="28"/>
          <w:rtl/>
          <w:rPrChange w:id="3001" w:author="אברהם" w:date="2012-11-23T10:23:00Z">
            <w:rPr>
              <w:rFonts w:ascii="David" w:hAnsi="David" w:cs="David"/>
              <w:rtl/>
            </w:rPr>
          </w:rPrChange>
        </w:rPr>
        <w:t>שיאפשר</w:t>
      </w:r>
      <w:r w:rsidRPr="00A90D62">
        <w:rPr>
          <w:rFonts w:ascii="David" w:eastAsia="David" w:hAnsi="David" w:cs="David"/>
          <w:sz w:val="28"/>
          <w:szCs w:val="28"/>
          <w:rtl/>
          <w:rPrChange w:id="3002" w:author="אברהם" w:date="2012-11-23T10:23:00Z">
            <w:rPr>
              <w:rFonts w:ascii="David" w:eastAsia="David" w:hAnsi="David" w:cs="David"/>
              <w:rtl/>
            </w:rPr>
          </w:rPrChange>
        </w:rPr>
        <w:t xml:space="preserve"> </w:t>
      </w:r>
      <w:r w:rsidRPr="00A90D62">
        <w:rPr>
          <w:rFonts w:ascii="David" w:hAnsi="David" w:cs="David"/>
          <w:sz w:val="28"/>
          <w:szCs w:val="28"/>
          <w:rtl/>
          <w:rPrChange w:id="3003" w:author="אברהם" w:date="2012-11-23T10:23:00Z">
            <w:rPr>
              <w:rFonts w:ascii="David" w:hAnsi="David" w:cs="David"/>
              <w:rtl/>
            </w:rPr>
          </w:rPrChange>
        </w:rPr>
        <w:t>לאזרחים</w:t>
      </w:r>
      <w:r w:rsidRPr="00A90D62">
        <w:rPr>
          <w:rFonts w:ascii="David" w:eastAsia="David" w:hAnsi="David" w:cs="David"/>
          <w:sz w:val="28"/>
          <w:szCs w:val="28"/>
          <w:rtl/>
          <w:rPrChange w:id="3004" w:author="אברהם" w:date="2012-11-23T10:23:00Z">
            <w:rPr>
              <w:rFonts w:ascii="David" w:eastAsia="David" w:hAnsi="David" w:cs="David"/>
              <w:rtl/>
            </w:rPr>
          </w:rPrChange>
        </w:rPr>
        <w:t xml:space="preserve"> </w:t>
      </w:r>
      <w:r w:rsidRPr="00A90D62">
        <w:rPr>
          <w:rFonts w:ascii="David" w:hAnsi="David" w:cs="David"/>
          <w:sz w:val="28"/>
          <w:szCs w:val="28"/>
          <w:rtl/>
          <w:rPrChange w:id="3005" w:author="אברהם" w:date="2012-11-23T10:23:00Z">
            <w:rPr>
              <w:rFonts w:ascii="David" w:hAnsi="David" w:cs="David"/>
              <w:rtl/>
            </w:rPr>
          </w:rPrChange>
        </w:rPr>
        <w:t>את</w:t>
      </w:r>
      <w:r w:rsidRPr="00A90D62">
        <w:rPr>
          <w:rFonts w:ascii="David" w:eastAsia="David" w:hAnsi="David" w:cs="David"/>
          <w:sz w:val="28"/>
          <w:szCs w:val="28"/>
          <w:rtl/>
          <w:rPrChange w:id="3006" w:author="אברהם" w:date="2012-11-23T10:23:00Z">
            <w:rPr>
              <w:rFonts w:ascii="David" w:eastAsia="David" w:hAnsi="David" w:cs="David"/>
              <w:rtl/>
            </w:rPr>
          </w:rPrChange>
        </w:rPr>
        <w:t xml:space="preserve"> </w:t>
      </w:r>
      <w:r w:rsidRPr="00A90D62">
        <w:rPr>
          <w:rFonts w:ascii="David" w:hAnsi="David" w:cs="David"/>
          <w:sz w:val="28"/>
          <w:szCs w:val="28"/>
          <w:rtl/>
          <w:rPrChange w:id="3007" w:author="אברהם" w:date="2012-11-23T10:23:00Z">
            <w:rPr>
              <w:rFonts w:ascii="David" w:hAnsi="David" w:cs="David"/>
              <w:rtl/>
            </w:rPr>
          </w:rPrChange>
        </w:rPr>
        <w:t>מרב</w:t>
      </w:r>
      <w:r w:rsidRPr="00A90D62">
        <w:rPr>
          <w:rFonts w:ascii="David" w:eastAsia="David" w:hAnsi="David" w:cs="David"/>
          <w:sz w:val="28"/>
          <w:szCs w:val="28"/>
          <w:rtl/>
          <w:rPrChange w:id="3008" w:author="אברהם" w:date="2012-11-23T10:23:00Z">
            <w:rPr>
              <w:rFonts w:ascii="David" w:eastAsia="David" w:hAnsi="David" w:cs="David"/>
              <w:rtl/>
            </w:rPr>
          </w:rPrChange>
        </w:rPr>
        <w:t xml:space="preserve"> </w:t>
      </w:r>
      <w:r w:rsidRPr="00A90D62">
        <w:rPr>
          <w:rFonts w:ascii="David" w:hAnsi="David" w:cs="David"/>
          <w:sz w:val="28"/>
          <w:szCs w:val="28"/>
          <w:rtl/>
          <w:rPrChange w:id="3009" w:author="אברהם" w:date="2012-11-23T10:23:00Z">
            <w:rPr>
              <w:rFonts w:ascii="David" w:hAnsi="David" w:cs="David"/>
              <w:rtl/>
            </w:rPr>
          </w:rPrChange>
        </w:rPr>
        <w:t>חופש</w:t>
      </w:r>
      <w:r w:rsidRPr="00A90D62">
        <w:rPr>
          <w:rFonts w:ascii="David" w:eastAsia="David" w:hAnsi="David" w:cs="David"/>
          <w:sz w:val="28"/>
          <w:szCs w:val="28"/>
          <w:rtl/>
          <w:rPrChange w:id="3010" w:author="אברהם" w:date="2012-11-23T10:23:00Z">
            <w:rPr>
              <w:rFonts w:ascii="David" w:eastAsia="David" w:hAnsi="David" w:cs="David"/>
              <w:rtl/>
            </w:rPr>
          </w:rPrChange>
        </w:rPr>
        <w:t xml:space="preserve"> </w:t>
      </w:r>
      <w:r w:rsidRPr="00A90D62">
        <w:rPr>
          <w:rFonts w:ascii="David" w:hAnsi="David" w:cs="David"/>
          <w:sz w:val="28"/>
          <w:szCs w:val="28"/>
          <w:rtl/>
          <w:rPrChange w:id="3011" w:author="אברהם" w:date="2012-11-23T10:23:00Z">
            <w:rPr>
              <w:rFonts w:ascii="David" w:hAnsi="David" w:cs="David"/>
              <w:rtl/>
            </w:rPr>
          </w:rPrChange>
        </w:rPr>
        <w:t>הבחירה</w:t>
      </w:r>
      <w:r w:rsidRPr="00A90D62">
        <w:rPr>
          <w:rFonts w:ascii="David" w:eastAsia="David" w:hAnsi="David" w:cs="David"/>
          <w:sz w:val="28"/>
          <w:szCs w:val="28"/>
          <w:rtl/>
          <w:rPrChange w:id="3012" w:author="אברהם" w:date="2012-11-23T10:23:00Z">
            <w:rPr>
              <w:rFonts w:ascii="David" w:eastAsia="David" w:hAnsi="David" w:cs="David"/>
              <w:rtl/>
            </w:rPr>
          </w:rPrChange>
        </w:rPr>
        <w:t xml:space="preserve"> </w:t>
      </w:r>
      <w:r w:rsidRPr="00A90D62">
        <w:rPr>
          <w:rFonts w:ascii="David" w:hAnsi="David" w:cs="David"/>
          <w:sz w:val="28"/>
          <w:szCs w:val="28"/>
          <w:rtl/>
          <w:rPrChange w:id="3013" w:author="אברהם" w:date="2012-11-23T10:23:00Z">
            <w:rPr>
              <w:rFonts w:ascii="David" w:hAnsi="David" w:cs="David"/>
              <w:rtl/>
            </w:rPr>
          </w:rPrChange>
        </w:rPr>
        <w:t>לגבי</w:t>
      </w:r>
      <w:r w:rsidRPr="00A90D62">
        <w:rPr>
          <w:rFonts w:ascii="David" w:eastAsia="David" w:hAnsi="David" w:cs="David"/>
          <w:sz w:val="28"/>
          <w:szCs w:val="28"/>
          <w:rtl/>
          <w:rPrChange w:id="3014" w:author="אברהם" w:date="2012-11-23T10:23:00Z">
            <w:rPr>
              <w:rFonts w:ascii="David" w:eastAsia="David" w:hAnsi="David" w:cs="David"/>
              <w:rtl/>
            </w:rPr>
          </w:rPrChange>
        </w:rPr>
        <w:t xml:space="preserve"> </w:t>
      </w:r>
      <w:r w:rsidRPr="00A90D62">
        <w:rPr>
          <w:rFonts w:ascii="David" w:hAnsi="David" w:cs="David"/>
          <w:sz w:val="28"/>
          <w:szCs w:val="28"/>
          <w:rtl/>
          <w:rPrChange w:id="3015" w:author="אברהם" w:date="2012-11-23T10:23:00Z">
            <w:rPr>
              <w:rFonts w:ascii="David" w:hAnsi="David" w:cs="David"/>
              <w:rtl/>
            </w:rPr>
          </w:rPrChange>
        </w:rPr>
        <w:t>נחלותיהם.</w:t>
      </w:r>
    </w:p>
    <w:p w:rsidR="009C2B09" w:rsidRPr="00A90D62" w:rsidRDefault="009C2B09" w:rsidP="009C2B09">
      <w:pPr>
        <w:pStyle w:val="a1"/>
        <w:bidi/>
        <w:rPr>
          <w:rFonts w:ascii="David" w:hAnsi="David" w:cs="David"/>
          <w:sz w:val="28"/>
          <w:szCs w:val="28"/>
          <w:rtl/>
          <w:rPrChange w:id="3016" w:author="אברהם" w:date="2012-11-23T10:23:00Z">
            <w:rPr>
              <w:rFonts w:ascii="David" w:hAnsi="David" w:cs="David"/>
              <w:rtl/>
            </w:rPr>
          </w:rPrChange>
        </w:rPr>
      </w:pPr>
    </w:p>
    <w:p w:rsidR="009C2B09" w:rsidRPr="00A90D62" w:rsidRDefault="009C2B09" w:rsidP="009C2B09">
      <w:pPr>
        <w:pStyle w:val="a1"/>
        <w:bidi/>
        <w:rPr>
          <w:rFonts w:ascii="David" w:hAnsi="David" w:cs="David"/>
          <w:sz w:val="28"/>
          <w:szCs w:val="28"/>
          <w:rPrChange w:id="3017" w:author="אברהם" w:date="2012-11-23T10:23:00Z">
            <w:rPr>
              <w:rFonts w:ascii="David" w:hAnsi="David" w:cs="David"/>
            </w:rPr>
          </w:rPrChange>
        </w:rPr>
      </w:pPr>
      <w:r w:rsidRPr="00A90D62">
        <w:rPr>
          <w:rFonts w:ascii="David" w:hAnsi="David" w:cs="David"/>
          <w:sz w:val="28"/>
          <w:szCs w:val="28"/>
          <w:rtl/>
          <w:rPrChange w:id="3018" w:author="אברהם" w:date="2012-11-23T10:23:00Z">
            <w:rPr>
              <w:rFonts w:ascii="David" w:hAnsi="David" w:cs="David"/>
              <w:rtl/>
            </w:rPr>
          </w:rPrChange>
        </w:rPr>
        <w:t>לשם</w:t>
      </w:r>
      <w:r w:rsidRPr="00A90D62">
        <w:rPr>
          <w:rFonts w:ascii="David" w:eastAsia="David" w:hAnsi="David" w:cs="David"/>
          <w:sz w:val="28"/>
          <w:szCs w:val="28"/>
          <w:rtl/>
          <w:rPrChange w:id="3019" w:author="אברהם" w:date="2012-11-23T10:23:00Z">
            <w:rPr>
              <w:rFonts w:ascii="David" w:eastAsia="David" w:hAnsi="David" w:cs="David"/>
              <w:rtl/>
            </w:rPr>
          </w:rPrChange>
        </w:rPr>
        <w:t xml:space="preserve"> </w:t>
      </w:r>
      <w:r w:rsidRPr="00A90D62">
        <w:rPr>
          <w:rFonts w:ascii="David" w:hAnsi="David" w:cs="David"/>
          <w:sz w:val="28"/>
          <w:szCs w:val="28"/>
          <w:rtl/>
          <w:rPrChange w:id="3020" w:author="אברהם" w:date="2012-11-23T10:23:00Z">
            <w:rPr>
              <w:rFonts w:ascii="David" w:hAnsi="David" w:cs="David"/>
              <w:rtl/>
            </w:rPr>
          </w:rPrChange>
        </w:rPr>
        <w:t>המחשה, נציג</w:t>
      </w:r>
      <w:r w:rsidRPr="00A90D62">
        <w:rPr>
          <w:rFonts w:ascii="David" w:eastAsia="David" w:hAnsi="David" w:cs="David"/>
          <w:sz w:val="28"/>
          <w:szCs w:val="28"/>
          <w:rtl/>
          <w:rPrChange w:id="3021" w:author="אברהם" w:date="2012-11-23T10:23:00Z">
            <w:rPr>
              <w:rFonts w:ascii="David" w:eastAsia="David" w:hAnsi="David" w:cs="David"/>
              <w:rtl/>
            </w:rPr>
          </w:rPrChange>
        </w:rPr>
        <w:t xml:space="preserve"> </w:t>
      </w:r>
      <w:r w:rsidRPr="00A90D62">
        <w:rPr>
          <w:rFonts w:ascii="David" w:hAnsi="David" w:cs="David"/>
          <w:sz w:val="28"/>
          <w:szCs w:val="28"/>
          <w:rtl/>
          <w:rPrChange w:id="3022" w:author="אברהם" w:date="2012-11-23T10:23:00Z">
            <w:rPr>
              <w:rFonts w:ascii="David" w:hAnsi="David" w:cs="David"/>
              <w:rtl/>
            </w:rPr>
          </w:rPrChange>
        </w:rPr>
        <w:t>תחילה</w:t>
      </w:r>
      <w:r w:rsidRPr="00A90D62">
        <w:rPr>
          <w:rFonts w:ascii="David" w:eastAsia="David" w:hAnsi="David" w:cs="David"/>
          <w:sz w:val="28"/>
          <w:szCs w:val="28"/>
          <w:rtl/>
          <w:rPrChange w:id="3023" w:author="אברהם" w:date="2012-11-23T10:23:00Z">
            <w:rPr>
              <w:rFonts w:ascii="David" w:eastAsia="David" w:hAnsi="David" w:cs="David"/>
              <w:rtl/>
            </w:rPr>
          </w:rPrChange>
        </w:rPr>
        <w:t xml:space="preserve"> </w:t>
      </w:r>
      <w:r w:rsidRPr="00A90D62">
        <w:rPr>
          <w:rFonts w:ascii="David" w:hAnsi="David" w:cs="David"/>
          <w:sz w:val="28"/>
          <w:szCs w:val="28"/>
          <w:rtl/>
          <w:rPrChange w:id="3024" w:author="אברהם" w:date="2012-11-23T10:23:00Z">
            <w:rPr>
              <w:rFonts w:ascii="David" w:hAnsi="David" w:cs="David"/>
              <w:rtl/>
            </w:rPr>
          </w:rPrChange>
        </w:rPr>
        <w:t>שני</w:t>
      </w:r>
      <w:r w:rsidRPr="00A90D62">
        <w:rPr>
          <w:rFonts w:ascii="David" w:eastAsia="David" w:hAnsi="David" w:cs="David"/>
          <w:sz w:val="28"/>
          <w:szCs w:val="28"/>
          <w:rtl/>
          <w:rPrChange w:id="3025" w:author="אברהם" w:date="2012-11-23T10:23:00Z">
            <w:rPr>
              <w:rFonts w:ascii="David" w:eastAsia="David" w:hAnsi="David" w:cs="David"/>
              <w:rtl/>
            </w:rPr>
          </w:rPrChange>
        </w:rPr>
        <w:t xml:space="preserve"> </w:t>
      </w:r>
      <w:r w:rsidRPr="00A90D62">
        <w:rPr>
          <w:rFonts w:ascii="David" w:hAnsi="David" w:cs="David"/>
          <w:sz w:val="28"/>
          <w:szCs w:val="28"/>
          <w:rtl/>
          <w:rPrChange w:id="3026" w:author="אברהם" w:date="2012-11-23T10:23:00Z">
            <w:rPr>
              <w:rFonts w:ascii="David" w:hAnsi="David" w:cs="David"/>
              <w:rtl/>
            </w:rPr>
          </w:rPrChange>
        </w:rPr>
        <w:t>פתרונות</w:t>
      </w:r>
      <w:r w:rsidRPr="00A90D62">
        <w:rPr>
          <w:rFonts w:ascii="David" w:eastAsia="David" w:hAnsi="David" w:cs="David"/>
          <w:sz w:val="28"/>
          <w:szCs w:val="28"/>
          <w:rtl/>
          <w:rPrChange w:id="3027" w:author="אברהם" w:date="2012-11-23T10:23:00Z">
            <w:rPr>
              <w:rFonts w:ascii="David" w:eastAsia="David" w:hAnsi="David" w:cs="David"/>
              <w:rtl/>
            </w:rPr>
          </w:rPrChange>
        </w:rPr>
        <w:t xml:space="preserve"> </w:t>
      </w:r>
      <w:r w:rsidRPr="00A90D62">
        <w:rPr>
          <w:rFonts w:ascii="David" w:hAnsi="David" w:cs="David"/>
          <w:sz w:val="28"/>
          <w:szCs w:val="28"/>
          <w:rtl/>
          <w:rPrChange w:id="3028" w:author="אברהם" w:date="2012-11-23T10:23:00Z">
            <w:rPr>
              <w:rFonts w:ascii="David" w:hAnsi="David" w:cs="David"/>
              <w:rtl/>
            </w:rPr>
          </w:rPrChange>
        </w:rPr>
        <w:t>שבוודאי</w:t>
      </w:r>
      <w:r w:rsidRPr="00A90D62">
        <w:rPr>
          <w:rFonts w:ascii="David" w:eastAsia="David" w:hAnsi="David" w:cs="David"/>
          <w:sz w:val="28"/>
          <w:szCs w:val="28"/>
          <w:rtl/>
          <w:rPrChange w:id="3029" w:author="אברהם" w:date="2012-11-23T10:23:00Z">
            <w:rPr>
              <w:rFonts w:ascii="David" w:eastAsia="David" w:hAnsi="David" w:cs="David"/>
              <w:rtl/>
            </w:rPr>
          </w:rPrChange>
        </w:rPr>
        <w:t xml:space="preserve"> </w:t>
      </w:r>
      <w:r w:rsidRPr="00A90D62">
        <w:rPr>
          <w:rFonts w:ascii="David" w:hAnsi="David" w:cs="David"/>
          <w:sz w:val="28"/>
          <w:szCs w:val="28"/>
          <w:rtl/>
          <w:rPrChange w:id="3030" w:author="אברהם" w:date="2012-11-23T10:23:00Z">
            <w:rPr>
              <w:rFonts w:ascii="David" w:hAnsi="David" w:cs="David"/>
              <w:rtl/>
            </w:rPr>
          </w:rPrChange>
        </w:rPr>
        <w:t>אינם</w:t>
      </w:r>
      <w:r w:rsidRPr="00A90D62">
        <w:rPr>
          <w:rFonts w:ascii="David" w:eastAsia="David" w:hAnsi="David" w:cs="David"/>
          <w:sz w:val="28"/>
          <w:szCs w:val="28"/>
          <w:rtl/>
          <w:rPrChange w:id="3031" w:author="אברהם" w:date="2012-11-23T10:23:00Z">
            <w:rPr>
              <w:rFonts w:ascii="David" w:eastAsia="David" w:hAnsi="David" w:cs="David"/>
              <w:rtl/>
            </w:rPr>
          </w:rPrChange>
        </w:rPr>
        <w:t xml:space="preserve"> </w:t>
      </w:r>
      <w:r w:rsidRPr="00A90D62">
        <w:rPr>
          <w:rFonts w:ascii="David" w:hAnsi="David" w:cs="David"/>
          <w:sz w:val="28"/>
          <w:szCs w:val="28"/>
          <w:rtl/>
          <w:rPrChange w:id="3032" w:author="אברהם" w:date="2012-11-23T10:23:00Z">
            <w:rPr>
              <w:rFonts w:ascii="David" w:hAnsi="David" w:cs="David"/>
              <w:rtl/>
            </w:rPr>
          </w:rPrChange>
        </w:rPr>
        <w:t>טובים:</w:t>
      </w:r>
    </w:p>
    <w:p w:rsidR="009C2B09" w:rsidRPr="00A90D62" w:rsidRDefault="009C2B09" w:rsidP="009C2B09">
      <w:pPr>
        <w:pStyle w:val="a1"/>
        <w:bidi/>
        <w:rPr>
          <w:rFonts w:ascii="David" w:hAnsi="David" w:cs="David"/>
          <w:sz w:val="28"/>
          <w:szCs w:val="28"/>
          <w:rPrChange w:id="3033" w:author="אברהם" w:date="2012-11-23T10:23:00Z">
            <w:rPr>
              <w:rFonts w:ascii="David" w:hAnsi="David" w:cs="David"/>
            </w:rPr>
          </w:rPrChange>
        </w:rPr>
      </w:pPr>
      <w:r w:rsidRPr="00A90D62">
        <w:rPr>
          <w:rFonts w:ascii="David" w:hAnsi="David" w:cs="David"/>
          <w:sz w:val="28"/>
          <w:szCs w:val="28"/>
          <w:rPrChange w:id="3034" w:author="אברהם" w:date="2012-11-23T10:23:00Z">
            <w:rPr>
              <w:rFonts w:ascii="David" w:hAnsi="David" w:cs="David"/>
            </w:rPr>
          </w:rPrChange>
        </w:rPr>
        <w:t>1</w:t>
      </w:r>
      <w:r w:rsidRPr="00A90D62">
        <w:rPr>
          <w:rFonts w:ascii="David" w:hAnsi="David" w:cs="David"/>
          <w:sz w:val="28"/>
          <w:szCs w:val="28"/>
          <w:rtl/>
          <w:rPrChange w:id="3035" w:author="אברהם" w:date="2012-11-23T10:23:00Z">
            <w:rPr>
              <w:rFonts w:ascii="David" w:hAnsi="David" w:cs="David"/>
              <w:rtl/>
            </w:rPr>
          </w:rPrChange>
        </w:rPr>
        <w:t>. ניתן</w:t>
      </w:r>
      <w:r w:rsidRPr="00A90D62">
        <w:rPr>
          <w:rFonts w:ascii="David" w:eastAsia="David" w:hAnsi="David" w:cs="David"/>
          <w:sz w:val="28"/>
          <w:szCs w:val="28"/>
          <w:rtl/>
          <w:rPrChange w:id="3036" w:author="אברהם" w:date="2012-11-23T10:23:00Z">
            <w:rPr>
              <w:rFonts w:ascii="David" w:eastAsia="David" w:hAnsi="David" w:cs="David"/>
              <w:rtl/>
            </w:rPr>
          </w:rPrChange>
        </w:rPr>
        <w:t xml:space="preserve"> </w:t>
      </w:r>
      <w:r w:rsidRPr="00A90D62">
        <w:rPr>
          <w:rFonts w:ascii="David" w:hAnsi="David" w:cs="David"/>
          <w:sz w:val="28"/>
          <w:szCs w:val="28"/>
          <w:rtl/>
          <w:rPrChange w:id="3037" w:author="אברהם" w:date="2012-11-23T10:23:00Z">
            <w:rPr>
              <w:rFonts w:ascii="David" w:hAnsi="David" w:cs="David"/>
              <w:rtl/>
            </w:rPr>
          </w:rPrChange>
        </w:rPr>
        <w:t>לבצע</w:t>
      </w:r>
      <w:r w:rsidRPr="00A90D62">
        <w:rPr>
          <w:rFonts w:ascii="David" w:eastAsia="David" w:hAnsi="David" w:cs="David"/>
          <w:sz w:val="28"/>
          <w:szCs w:val="28"/>
          <w:rtl/>
          <w:rPrChange w:id="3038" w:author="אברהם" w:date="2012-11-23T10:23:00Z">
            <w:rPr>
              <w:rFonts w:ascii="David" w:eastAsia="David" w:hAnsi="David" w:cs="David"/>
              <w:rtl/>
            </w:rPr>
          </w:rPrChange>
        </w:rPr>
        <w:t xml:space="preserve"> </w:t>
      </w:r>
      <w:r w:rsidRPr="00A90D62">
        <w:rPr>
          <w:rFonts w:ascii="David" w:hAnsi="David" w:cs="David"/>
          <w:sz w:val="28"/>
          <w:szCs w:val="28"/>
          <w:rtl/>
          <w:rPrChange w:id="3039" w:author="אברהם" w:date="2012-11-23T10:23:00Z">
            <w:rPr>
              <w:rFonts w:ascii="David" w:hAnsi="David" w:cs="David"/>
              <w:rtl/>
            </w:rPr>
          </w:rPrChange>
        </w:rPr>
        <w:t>כבר</w:t>
      </w:r>
      <w:r w:rsidRPr="00A90D62">
        <w:rPr>
          <w:rFonts w:ascii="David" w:eastAsia="David" w:hAnsi="David" w:cs="David"/>
          <w:sz w:val="28"/>
          <w:szCs w:val="28"/>
          <w:rtl/>
          <w:rPrChange w:id="3040" w:author="אברהם" w:date="2012-11-23T10:23:00Z">
            <w:rPr>
              <w:rFonts w:ascii="David" w:eastAsia="David" w:hAnsi="David" w:cs="David"/>
              <w:rtl/>
            </w:rPr>
          </w:rPrChange>
        </w:rPr>
        <w:t xml:space="preserve"> </w:t>
      </w:r>
      <w:r w:rsidRPr="00A90D62">
        <w:rPr>
          <w:rFonts w:ascii="David" w:hAnsi="David" w:cs="David"/>
          <w:sz w:val="28"/>
          <w:szCs w:val="28"/>
          <w:rtl/>
          <w:rPrChange w:id="3041" w:author="אברהם" w:date="2012-11-23T10:23:00Z">
            <w:rPr>
              <w:rFonts w:ascii="David" w:hAnsi="David" w:cs="David"/>
              <w:rtl/>
            </w:rPr>
          </w:rPrChange>
        </w:rPr>
        <w:t>היום</w:t>
      </w:r>
      <w:r w:rsidRPr="00A90D62">
        <w:rPr>
          <w:rFonts w:ascii="David" w:eastAsia="David" w:hAnsi="David" w:cs="David"/>
          <w:sz w:val="28"/>
          <w:szCs w:val="28"/>
          <w:rtl/>
          <w:rPrChange w:id="3042" w:author="אברהם" w:date="2012-11-23T10:23:00Z">
            <w:rPr>
              <w:rFonts w:ascii="David" w:eastAsia="David" w:hAnsi="David" w:cs="David"/>
              <w:rtl/>
            </w:rPr>
          </w:rPrChange>
        </w:rPr>
        <w:t xml:space="preserve"> </w:t>
      </w:r>
      <w:r w:rsidRPr="00A90D62">
        <w:rPr>
          <w:rFonts w:ascii="David" w:hAnsi="David" w:cs="David"/>
          <w:sz w:val="28"/>
          <w:szCs w:val="28"/>
          <w:rtl/>
          <w:rPrChange w:id="3043" w:author="אברהם" w:date="2012-11-23T10:23:00Z">
            <w:rPr>
              <w:rFonts w:ascii="David" w:hAnsi="David" w:cs="David"/>
              <w:rtl/>
            </w:rPr>
          </w:rPrChange>
        </w:rPr>
        <w:t>רישום</w:t>
      </w:r>
      <w:r w:rsidRPr="00A90D62">
        <w:rPr>
          <w:rFonts w:ascii="David" w:eastAsia="David" w:hAnsi="David" w:cs="David"/>
          <w:sz w:val="28"/>
          <w:szCs w:val="28"/>
          <w:rtl/>
          <w:rPrChange w:id="3044" w:author="אברהם" w:date="2012-11-23T10:23:00Z">
            <w:rPr>
              <w:rFonts w:ascii="David" w:eastAsia="David" w:hAnsi="David" w:cs="David"/>
              <w:rtl/>
            </w:rPr>
          </w:rPrChange>
        </w:rPr>
        <w:t xml:space="preserve"> </w:t>
      </w:r>
      <w:r w:rsidRPr="00A90D62">
        <w:rPr>
          <w:rFonts w:ascii="David" w:hAnsi="David" w:cs="David"/>
          <w:sz w:val="28"/>
          <w:szCs w:val="28"/>
          <w:rtl/>
          <w:rPrChange w:id="3045" w:author="אברהם" w:date="2012-11-23T10:23:00Z">
            <w:rPr>
              <w:rFonts w:ascii="David" w:hAnsi="David" w:cs="David"/>
              <w:rtl/>
            </w:rPr>
          </w:rPrChange>
        </w:rPr>
        <w:t>של</w:t>
      </w:r>
      <w:r w:rsidRPr="00A90D62">
        <w:rPr>
          <w:rFonts w:ascii="David" w:eastAsia="David" w:hAnsi="David" w:cs="David"/>
          <w:sz w:val="28"/>
          <w:szCs w:val="28"/>
          <w:rtl/>
          <w:rPrChange w:id="3046" w:author="אברהם" w:date="2012-11-23T10:23:00Z">
            <w:rPr>
              <w:rFonts w:ascii="David" w:eastAsia="David" w:hAnsi="David" w:cs="David"/>
              <w:rtl/>
            </w:rPr>
          </w:rPrChange>
        </w:rPr>
        <w:t xml:space="preserve"> </w:t>
      </w:r>
      <w:r w:rsidRPr="00A90D62">
        <w:rPr>
          <w:rFonts w:ascii="David" w:hAnsi="David" w:cs="David"/>
          <w:sz w:val="28"/>
          <w:szCs w:val="28"/>
          <w:rtl/>
          <w:rPrChange w:id="3047" w:author="אברהם" w:date="2012-11-23T10:23:00Z">
            <w:rPr>
              <w:rFonts w:ascii="David" w:hAnsi="David" w:cs="David"/>
              <w:rtl/>
            </w:rPr>
          </w:rPrChange>
        </w:rPr>
        <w:t>הבעלות</w:t>
      </w:r>
      <w:r w:rsidRPr="00A90D62">
        <w:rPr>
          <w:rFonts w:ascii="David" w:eastAsia="David" w:hAnsi="David" w:cs="David"/>
          <w:sz w:val="28"/>
          <w:szCs w:val="28"/>
          <w:rtl/>
          <w:rPrChange w:id="3048" w:author="אברהם" w:date="2012-11-23T10:23:00Z">
            <w:rPr>
              <w:rFonts w:ascii="David" w:eastAsia="David" w:hAnsi="David" w:cs="David"/>
              <w:rtl/>
            </w:rPr>
          </w:rPrChange>
        </w:rPr>
        <w:t xml:space="preserve"> </w:t>
      </w:r>
      <w:r w:rsidRPr="00A90D62">
        <w:rPr>
          <w:rFonts w:ascii="David" w:hAnsi="David" w:cs="David"/>
          <w:sz w:val="28"/>
          <w:szCs w:val="28"/>
          <w:rtl/>
          <w:rPrChange w:id="3049" w:author="אברהם" w:date="2012-11-23T10:23:00Z">
            <w:rPr>
              <w:rFonts w:ascii="David" w:hAnsi="David" w:cs="David"/>
              <w:rtl/>
            </w:rPr>
          </w:rPrChange>
        </w:rPr>
        <w:t>על</w:t>
      </w:r>
      <w:r w:rsidRPr="00A90D62">
        <w:rPr>
          <w:rFonts w:ascii="David" w:eastAsia="David" w:hAnsi="David" w:cs="David"/>
          <w:sz w:val="28"/>
          <w:szCs w:val="28"/>
          <w:rtl/>
          <w:rPrChange w:id="3050" w:author="אברהם" w:date="2012-11-23T10:23:00Z">
            <w:rPr>
              <w:rFonts w:ascii="David" w:eastAsia="David" w:hAnsi="David" w:cs="David"/>
              <w:rtl/>
            </w:rPr>
          </w:rPrChange>
        </w:rPr>
        <w:t xml:space="preserve"> </w:t>
      </w:r>
      <w:r w:rsidRPr="00A90D62">
        <w:rPr>
          <w:rFonts w:ascii="David" w:hAnsi="David" w:cs="David"/>
          <w:sz w:val="28"/>
          <w:szCs w:val="28"/>
          <w:rtl/>
          <w:rPrChange w:id="3051" w:author="אברהם" w:date="2012-11-23T10:23:00Z">
            <w:rPr>
              <w:rFonts w:ascii="David" w:hAnsi="David" w:cs="David"/>
              <w:rtl/>
            </w:rPr>
          </w:rPrChange>
        </w:rPr>
        <w:t>כל</w:t>
      </w:r>
      <w:r w:rsidRPr="00A90D62">
        <w:rPr>
          <w:rFonts w:ascii="David" w:eastAsia="David" w:hAnsi="David" w:cs="David"/>
          <w:sz w:val="28"/>
          <w:szCs w:val="28"/>
          <w:rtl/>
          <w:rPrChange w:id="3052" w:author="אברהם" w:date="2012-11-23T10:23:00Z">
            <w:rPr>
              <w:rFonts w:ascii="David" w:eastAsia="David" w:hAnsi="David" w:cs="David"/>
              <w:rtl/>
            </w:rPr>
          </w:rPrChange>
        </w:rPr>
        <w:t xml:space="preserve"> </w:t>
      </w:r>
      <w:r w:rsidRPr="00A90D62">
        <w:rPr>
          <w:rFonts w:ascii="David" w:hAnsi="David" w:cs="David"/>
          <w:sz w:val="28"/>
          <w:szCs w:val="28"/>
          <w:rtl/>
          <w:rPrChange w:id="3053" w:author="אברהם" w:date="2012-11-23T10:23:00Z">
            <w:rPr>
              <w:rFonts w:ascii="David" w:hAnsi="David" w:cs="David"/>
              <w:rtl/>
            </w:rPr>
          </w:rPrChange>
        </w:rPr>
        <w:t>הנחלות, ולהתחיל</w:t>
      </w:r>
      <w:r w:rsidRPr="00A90D62">
        <w:rPr>
          <w:rFonts w:ascii="David" w:eastAsia="David" w:hAnsi="David" w:cs="David"/>
          <w:sz w:val="28"/>
          <w:szCs w:val="28"/>
          <w:rtl/>
          <w:rPrChange w:id="3054" w:author="אברהם" w:date="2012-11-23T10:23:00Z">
            <w:rPr>
              <w:rFonts w:ascii="David" w:eastAsia="David" w:hAnsi="David" w:cs="David"/>
              <w:rtl/>
            </w:rPr>
          </w:rPrChange>
        </w:rPr>
        <w:t xml:space="preserve"> </w:t>
      </w:r>
      <w:r w:rsidRPr="00A90D62">
        <w:rPr>
          <w:rFonts w:ascii="David" w:hAnsi="David" w:cs="David"/>
          <w:sz w:val="28"/>
          <w:szCs w:val="28"/>
          <w:rtl/>
          <w:rPrChange w:id="3055" w:author="אברהם" w:date="2012-11-23T10:23:00Z">
            <w:rPr>
              <w:rFonts w:ascii="David" w:hAnsi="David" w:cs="David"/>
              <w:rtl/>
            </w:rPr>
          </w:rPrChange>
        </w:rPr>
        <w:t>כבר</w:t>
      </w:r>
      <w:r w:rsidRPr="00A90D62">
        <w:rPr>
          <w:rFonts w:ascii="David" w:eastAsia="David" w:hAnsi="David" w:cs="David"/>
          <w:sz w:val="28"/>
          <w:szCs w:val="28"/>
          <w:rtl/>
          <w:rPrChange w:id="3056" w:author="אברהם" w:date="2012-11-23T10:23:00Z">
            <w:rPr>
              <w:rFonts w:ascii="David" w:eastAsia="David" w:hAnsi="David" w:cs="David"/>
              <w:rtl/>
            </w:rPr>
          </w:rPrChange>
        </w:rPr>
        <w:t xml:space="preserve"> </w:t>
      </w:r>
      <w:r w:rsidRPr="00A90D62">
        <w:rPr>
          <w:rFonts w:ascii="David" w:hAnsi="David" w:cs="David"/>
          <w:sz w:val="28"/>
          <w:szCs w:val="28"/>
          <w:rtl/>
          <w:rPrChange w:id="3057" w:author="אברהם" w:date="2012-11-23T10:23:00Z">
            <w:rPr>
              <w:rFonts w:ascii="David" w:hAnsi="David" w:cs="David"/>
              <w:rtl/>
            </w:rPr>
          </w:rPrChange>
        </w:rPr>
        <w:t>ממחר</w:t>
      </w:r>
      <w:r w:rsidRPr="00A90D62">
        <w:rPr>
          <w:rFonts w:ascii="David" w:eastAsia="David" w:hAnsi="David" w:cs="David"/>
          <w:sz w:val="28"/>
          <w:szCs w:val="28"/>
          <w:rtl/>
          <w:rPrChange w:id="3058" w:author="אברהם" w:date="2012-11-23T10:23:00Z">
            <w:rPr>
              <w:rFonts w:ascii="David" w:eastAsia="David" w:hAnsi="David" w:cs="David"/>
              <w:rtl/>
            </w:rPr>
          </w:rPrChange>
        </w:rPr>
        <w:t xml:space="preserve"> </w:t>
      </w:r>
      <w:r w:rsidRPr="00A90D62">
        <w:rPr>
          <w:rFonts w:ascii="David" w:hAnsi="David" w:cs="David"/>
          <w:sz w:val="28"/>
          <w:szCs w:val="28"/>
          <w:rtl/>
          <w:rPrChange w:id="3059" w:author="אברהם" w:date="2012-11-23T10:23:00Z">
            <w:rPr>
              <w:rFonts w:ascii="David" w:hAnsi="David" w:cs="David"/>
              <w:rtl/>
            </w:rPr>
          </w:rPrChange>
        </w:rPr>
        <w:t>לספור</w:t>
      </w:r>
      <w:r w:rsidRPr="00A90D62">
        <w:rPr>
          <w:rFonts w:ascii="David" w:eastAsia="David" w:hAnsi="David" w:cs="David"/>
          <w:sz w:val="28"/>
          <w:szCs w:val="28"/>
          <w:rtl/>
          <w:rPrChange w:id="3060" w:author="אברהם" w:date="2012-11-23T10:23:00Z">
            <w:rPr>
              <w:rFonts w:ascii="David" w:eastAsia="David" w:hAnsi="David" w:cs="David"/>
              <w:rtl/>
            </w:rPr>
          </w:rPrChange>
        </w:rPr>
        <w:t xml:space="preserve"> </w:t>
      </w:r>
      <w:r w:rsidRPr="00A90D62">
        <w:rPr>
          <w:rFonts w:ascii="David" w:hAnsi="David" w:cs="David"/>
          <w:sz w:val="28"/>
          <w:szCs w:val="28"/>
          <w:rtl/>
          <w:rPrChange w:id="3061" w:author="אברהם" w:date="2012-11-23T10:23:00Z">
            <w:rPr>
              <w:rFonts w:ascii="David" w:hAnsi="David" w:cs="David"/>
              <w:rtl/>
            </w:rPr>
          </w:rPrChange>
        </w:rPr>
        <w:t>את</w:t>
      </w:r>
      <w:r w:rsidRPr="00A90D62">
        <w:rPr>
          <w:rFonts w:ascii="David" w:eastAsia="David" w:hAnsi="David" w:cs="David"/>
          <w:sz w:val="28"/>
          <w:szCs w:val="28"/>
          <w:rtl/>
          <w:rPrChange w:id="3062" w:author="אברהם" w:date="2012-11-23T10:23:00Z">
            <w:rPr>
              <w:rFonts w:ascii="David" w:eastAsia="David" w:hAnsi="David" w:cs="David"/>
              <w:rtl/>
            </w:rPr>
          </w:rPrChange>
        </w:rPr>
        <w:t xml:space="preserve"> </w:t>
      </w:r>
      <w:r w:rsidRPr="00A90D62">
        <w:rPr>
          <w:rFonts w:ascii="David" w:hAnsi="David" w:cs="David"/>
          <w:sz w:val="28"/>
          <w:szCs w:val="28"/>
          <w:rtl/>
          <w:rPrChange w:id="3063" w:author="אברהם" w:date="2012-11-23T10:23:00Z">
            <w:rPr>
              <w:rFonts w:ascii="David" w:hAnsi="David" w:cs="David"/>
              <w:rtl/>
            </w:rPr>
          </w:rPrChange>
        </w:rPr>
        <w:t>השנים</w:t>
      </w:r>
      <w:r w:rsidRPr="00A90D62">
        <w:rPr>
          <w:rFonts w:ascii="David" w:eastAsia="David" w:hAnsi="David" w:cs="David"/>
          <w:sz w:val="28"/>
          <w:szCs w:val="28"/>
          <w:rtl/>
          <w:rPrChange w:id="3064" w:author="אברהם" w:date="2012-11-23T10:23:00Z">
            <w:rPr>
              <w:rFonts w:ascii="David" w:eastAsia="David" w:hAnsi="David" w:cs="David"/>
              <w:rtl/>
            </w:rPr>
          </w:rPrChange>
        </w:rPr>
        <w:t xml:space="preserve"> </w:t>
      </w:r>
      <w:r w:rsidRPr="00A90D62">
        <w:rPr>
          <w:rFonts w:ascii="David" w:hAnsi="David" w:cs="David"/>
          <w:sz w:val="28"/>
          <w:szCs w:val="28"/>
          <w:rtl/>
          <w:rPrChange w:id="3065" w:author="אברהם" w:date="2012-11-23T10:23:00Z">
            <w:rPr>
              <w:rFonts w:ascii="David" w:hAnsi="David" w:cs="David"/>
              <w:rtl/>
            </w:rPr>
          </w:rPrChange>
        </w:rPr>
        <w:t>לקראת</w:t>
      </w:r>
      <w:r w:rsidRPr="00A90D62">
        <w:rPr>
          <w:rFonts w:ascii="David" w:eastAsia="David" w:hAnsi="David" w:cs="David"/>
          <w:sz w:val="28"/>
          <w:szCs w:val="28"/>
          <w:rtl/>
          <w:rPrChange w:id="3066" w:author="אברהם" w:date="2012-11-23T10:23:00Z">
            <w:rPr>
              <w:rFonts w:ascii="David" w:eastAsia="David" w:hAnsi="David" w:cs="David"/>
              <w:rtl/>
            </w:rPr>
          </w:rPrChange>
        </w:rPr>
        <w:t xml:space="preserve"> </w:t>
      </w:r>
      <w:r w:rsidRPr="00A90D62">
        <w:rPr>
          <w:rFonts w:ascii="David" w:hAnsi="David" w:cs="David"/>
          <w:sz w:val="28"/>
          <w:szCs w:val="28"/>
          <w:rtl/>
          <w:rPrChange w:id="3067" w:author="אברהם" w:date="2012-11-23T10:23:00Z">
            <w:rPr>
              <w:rFonts w:ascii="David" w:hAnsi="David" w:cs="David"/>
              <w:rtl/>
            </w:rPr>
          </w:rPrChange>
        </w:rPr>
        <w:t>היובל</w:t>
      </w:r>
      <w:r w:rsidRPr="00A90D62">
        <w:rPr>
          <w:rFonts w:ascii="David" w:eastAsia="David" w:hAnsi="David" w:cs="David"/>
          <w:sz w:val="28"/>
          <w:szCs w:val="28"/>
          <w:rtl/>
          <w:rPrChange w:id="3068" w:author="אברהם" w:date="2012-11-23T10:23:00Z">
            <w:rPr>
              <w:rFonts w:ascii="David" w:eastAsia="David" w:hAnsi="David" w:cs="David"/>
              <w:rtl/>
            </w:rPr>
          </w:rPrChange>
        </w:rPr>
        <w:t xml:space="preserve"> </w:t>
      </w:r>
      <w:r w:rsidRPr="00A90D62">
        <w:rPr>
          <w:rFonts w:ascii="David" w:hAnsi="David" w:cs="David"/>
          <w:sz w:val="28"/>
          <w:szCs w:val="28"/>
          <w:rtl/>
          <w:rPrChange w:id="3069" w:author="אברהם" w:date="2012-11-23T10:23:00Z">
            <w:rPr>
              <w:rFonts w:ascii="David" w:hAnsi="David" w:cs="David"/>
              <w:rtl/>
            </w:rPr>
          </w:rPrChange>
        </w:rPr>
        <w:t>הבא. כעבור</w:t>
      </w:r>
      <w:r w:rsidRPr="00A90D62">
        <w:rPr>
          <w:rFonts w:ascii="David" w:eastAsia="David" w:hAnsi="David" w:cs="David"/>
          <w:sz w:val="28"/>
          <w:szCs w:val="28"/>
          <w:rtl/>
          <w:rPrChange w:id="3070" w:author="אברהם" w:date="2012-11-23T10:23:00Z">
            <w:rPr>
              <w:rFonts w:ascii="David" w:eastAsia="David" w:hAnsi="David" w:cs="David"/>
              <w:rtl/>
            </w:rPr>
          </w:rPrChange>
        </w:rPr>
        <w:t xml:space="preserve"> </w:t>
      </w:r>
      <w:r w:rsidRPr="00A90D62">
        <w:rPr>
          <w:rFonts w:ascii="David" w:hAnsi="David" w:cs="David"/>
          <w:sz w:val="28"/>
          <w:szCs w:val="28"/>
          <w:rPrChange w:id="3071" w:author="אברהם" w:date="2012-11-23T10:23:00Z">
            <w:rPr>
              <w:rFonts w:ascii="David" w:hAnsi="David" w:cs="David"/>
            </w:rPr>
          </w:rPrChange>
        </w:rPr>
        <w:t>50</w:t>
      </w:r>
      <w:r w:rsidRPr="00A90D62">
        <w:rPr>
          <w:rFonts w:ascii="David" w:hAnsi="David" w:cs="David"/>
          <w:sz w:val="28"/>
          <w:szCs w:val="28"/>
          <w:rtl/>
          <w:rPrChange w:id="3072" w:author="אברהם" w:date="2012-11-23T10:23:00Z">
            <w:rPr>
              <w:rFonts w:ascii="David" w:hAnsi="David" w:cs="David"/>
              <w:rtl/>
            </w:rPr>
          </w:rPrChange>
        </w:rPr>
        <w:t xml:space="preserve"> שנה, תוחזר</w:t>
      </w:r>
      <w:r w:rsidRPr="00A90D62">
        <w:rPr>
          <w:rFonts w:ascii="David" w:eastAsia="David" w:hAnsi="David" w:cs="David"/>
          <w:sz w:val="28"/>
          <w:szCs w:val="28"/>
          <w:rtl/>
          <w:rPrChange w:id="3073" w:author="אברהם" w:date="2012-11-23T10:23:00Z">
            <w:rPr>
              <w:rFonts w:ascii="David" w:eastAsia="David" w:hAnsi="David" w:cs="David"/>
              <w:rtl/>
            </w:rPr>
          </w:rPrChange>
        </w:rPr>
        <w:t xml:space="preserve"> </w:t>
      </w:r>
      <w:r w:rsidRPr="00A90D62">
        <w:rPr>
          <w:rFonts w:ascii="David" w:hAnsi="David" w:cs="David"/>
          <w:sz w:val="28"/>
          <w:szCs w:val="28"/>
          <w:rtl/>
          <w:rPrChange w:id="3074" w:author="אברהם" w:date="2012-11-23T10:23:00Z">
            <w:rPr>
              <w:rFonts w:ascii="David" w:hAnsi="David" w:cs="David"/>
              <w:rtl/>
            </w:rPr>
          </w:rPrChange>
        </w:rPr>
        <w:t>כל</w:t>
      </w:r>
      <w:r w:rsidRPr="00A90D62">
        <w:rPr>
          <w:rFonts w:ascii="David" w:eastAsia="David" w:hAnsi="David" w:cs="David"/>
          <w:sz w:val="28"/>
          <w:szCs w:val="28"/>
          <w:rtl/>
          <w:rPrChange w:id="3075" w:author="אברהם" w:date="2012-11-23T10:23:00Z">
            <w:rPr>
              <w:rFonts w:ascii="David" w:eastAsia="David" w:hAnsi="David" w:cs="David"/>
              <w:rtl/>
            </w:rPr>
          </w:rPrChange>
        </w:rPr>
        <w:t xml:space="preserve"> </w:t>
      </w:r>
      <w:r w:rsidRPr="00A90D62">
        <w:rPr>
          <w:rFonts w:ascii="David" w:hAnsi="David" w:cs="David"/>
          <w:sz w:val="28"/>
          <w:szCs w:val="28"/>
          <w:rtl/>
          <w:rPrChange w:id="3076" w:author="אברהם" w:date="2012-11-23T10:23:00Z">
            <w:rPr>
              <w:rFonts w:ascii="David" w:hAnsi="David" w:cs="David"/>
              <w:rtl/>
            </w:rPr>
          </w:rPrChange>
        </w:rPr>
        <w:t>נחלה</w:t>
      </w:r>
      <w:r w:rsidRPr="00A90D62">
        <w:rPr>
          <w:rFonts w:ascii="David" w:eastAsia="David" w:hAnsi="David" w:cs="David"/>
          <w:sz w:val="28"/>
          <w:szCs w:val="28"/>
          <w:rtl/>
          <w:rPrChange w:id="3077" w:author="אברהם" w:date="2012-11-23T10:23:00Z">
            <w:rPr>
              <w:rFonts w:ascii="David" w:eastAsia="David" w:hAnsi="David" w:cs="David"/>
              <w:rtl/>
            </w:rPr>
          </w:rPrChange>
        </w:rPr>
        <w:t xml:space="preserve"> </w:t>
      </w:r>
      <w:r w:rsidRPr="00A90D62">
        <w:rPr>
          <w:rFonts w:ascii="David" w:hAnsi="David" w:cs="David"/>
          <w:sz w:val="28"/>
          <w:szCs w:val="28"/>
          <w:rtl/>
          <w:rPrChange w:id="3078" w:author="אברהם" w:date="2012-11-23T10:23:00Z">
            <w:rPr>
              <w:rFonts w:ascii="David" w:hAnsi="David" w:cs="David"/>
              <w:rtl/>
            </w:rPr>
          </w:rPrChange>
        </w:rPr>
        <w:t>לבעליה</w:t>
      </w:r>
      <w:r w:rsidRPr="00A90D62">
        <w:rPr>
          <w:rFonts w:ascii="David" w:eastAsia="David" w:hAnsi="David" w:cs="David"/>
          <w:sz w:val="28"/>
          <w:szCs w:val="28"/>
          <w:rtl/>
          <w:rPrChange w:id="3079" w:author="אברהם" w:date="2012-11-23T10:23:00Z">
            <w:rPr>
              <w:rFonts w:ascii="David" w:eastAsia="David" w:hAnsi="David" w:cs="David"/>
              <w:rtl/>
            </w:rPr>
          </w:rPrChange>
        </w:rPr>
        <w:t xml:space="preserve"> </w:t>
      </w:r>
      <w:r w:rsidRPr="00A90D62">
        <w:rPr>
          <w:rFonts w:ascii="David" w:hAnsi="David" w:cs="David"/>
          <w:sz w:val="28"/>
          <w:szCs w:val="28"/>
          <w:rtl/>
          <w:rPrChange w:id="3080" w:author="אברהם" w:date="2012-11-23T10:23:00Z">
            <w:rPr>
              <w:rFonts w:ascii="David" w:hAnsi="David" w:cs="David"/>
              <w:rtl/>
            </w:rPr>
          </w:rPrChange>
        </w:rPr>
        <w:t>הרשומים. פתרון</w:t>
      </w:r>
      <w:r w:rsidRPr="00A90D62">
        <w:rPr>
          <w:rFonts w:ascii="David" w:eastAsia="David" w:hAnsi="David" w:cs="David"/>
          <w:sz w:val="28"/>
          <w:szCs w:val="28"/>
          <w:rtl/>
          <w:rPrChange w:id="3081" w:author="אברהם" w:date="2012-11-23T10:23:00Z">
            <w:rPr>
              <w:rFonts w:ascii="David" w:eastAsia="David" w:hAnsi="David" w:cs="David"/>
              <w:rtl/>
            </w:rPr>
          </w:rPrChange>
        </w:rPr>
        <w:t xml:space="preserve"> </w:t>
      </w:r>
      <w:r w:rsidRPr="00A90D62">
        <w:rPr>
          <w:rFonts w:ascii="David" w:hAnsi="David" w:cs="David"/>
          <w:sz w:val="28"/>
          <w:szCs w:val="28"/>
          <w:rtl/>
          <w:rPrChange w:id="3082" w:author="אברהם" w:date="2012-11-23T10:23:00Z">
            <w:rPr>
              <w:rFonts w:ascii="David" w:hAnsi="David" w:cs="David"/>
              <w:rtl/>
            </w:rPr>
          </w:rPrChange>
        </w:rPr>
        <w:t>זה</w:t>
      </w:r>
      <w:r w:rsidRPr="00A90D62">
        <w:rPr>
          <w:rFonts w:ascii="David" w:eastAsia="David" w:hAnsi="David" w:cs="David"/>
          <w:sz w:val="28"/>
          <w:szCs w:val="28"/>
          <w:rtl/>
          <w:rPrChange w:id="3083" w:author="אברהם" w:date="2012-11-23T10:23:00Z">
            <w:rPr>
              <w:rFonts w:ascii="David" w:eastAsia="David" w:hAnsi="David" w:cs="David"/>
              <w:rtl/>
            </w:rPr>
          </w:rPrChange>
        </w:rPr>
        <w:t xml:space="preserve"> </w:t>
      </w:r>
      <w:r w:rsidRPr="00A90D62">
        <w:rPr>
          <w:rFonts w:ascii="David" w:hAnsi="David" w:cs="David"/>
          <w:sz w:val="28"/>
          <w:szCs w:val="28"/>
          <w:rtl/>
          <w:rPrChange w:id="3084" w:author="אברהם" w:date="2012-11-23T10:23:00Z">
            <w:rPr>
              <w:rFonts w:ascii="David" w:hAnsi="David" w:cs="David"/>
              <w:rtl/>
            </w:rPr>
          </w:rPrChange>
        </w:rPr>
        <w:t>בוודאי</w:t>
      </w:r>
      <w:r w:rsidRPr="00A90D62">
        <w:rPr>
          <w:rFonts w:ascii="David" w:eastAsia="David" w:hAnsi="David" w:cs="David"/>
          <w:sz w:val="28"/>
          <w:szCs w:val="28"/>
          <w:rtl/>
          <w:rPrChange w:id="3085" w:author="אברהם" w:date="2012-11-23T10:23:00Z">
            <w:rPr>
              <w:rFonts w:ascii="David" w:eastAsia="David" w:hAnsi="David" w:cs="David"/>
              <w:rtl/>
            </w:rPr>
          </w:rPrChange>
        </w:rPr>
        <w:t xml:space="preserve"> </w:t>
      </w:r>
      <w:r w:rsidRPr="00A90D62">
        <w:rPr>
          <w:rFonts w:ascii="David" w:hAnsi="David" w:cs="David"/>
          <w:sz w:val="28"/>
          <w:szCs w:val="28"/>
          <w:rtl/>
          <w:rPrChange w:id="3086" w:author="אברהם" w:date="2012-11-23T10:23:00Z">
            <w:rPr>
              <w:rFonts w:ascii="David" w:hAnsi="David" w:cs="David"/>
              <w:rtl/>
            </w:rPr>
          </w:rPrChange>
        </w:rPr>
        <w:t>אינו</w:t>
      </w:r>
      <w:r w:rsidRPr="00A90D62">
        <w:rPr>
          <w:rFonts w:ascii="David" w:eastAsia="David" w:hAnsi="David" w:cs="David"/>
          <w:sz w:val="28"/>
          <w:szCs w:val="28"/>
          <w:rtl/>
          <w:rPrChange w:id="3087" w:author="אברהם" w:date="2012-11-23T10:23:00Z">
            <w:rPr>
              <w:rFonts w:ascii="David" w:eastAsia="David" w:hAnsi="David" w:cs="David"/>
              <w:rtl/>
            </w:rPr>
          </w:rPrChange>
        </w:rPr>
        <w:t xml:space="preserve"> </w:t>
      </w:r>
      <w:r w:rsidRPr="00A90D62">
        <w:rPr>
          <w:rFonts w:ascii="David" w:hAnsi="David" w:cs="David"/>
          <w:sz w:val="28"/>
          <w:szCs w:val="28"/>
          <w:rtl/>
          <w:rPrChange w:id="3088" w:author="אברהם" w:date="2012-11-23T10:23:00Z">
            <w:rPr>
              <w:rFonts w:ascii="David" w:hAnsi="David" w:cs="David"/>
              <w:rtl/>
            </w:rPr>
          </w:rPrChange>
        </w:rPr>
        <w:t>ראוי, שהרי</w:t>
      </w:r>
      <w:r w:rsidRPr="00A90D62">
        <w:rPr>
          <w:rFonts w:ascii="David" w:eastAsia="David" w:hAnsi="David" w:cs="David"/>
          <w:sz w:val="28"/>
          <w:szCs w:val="28"/>
          <w:rtl/>
          <w:rPrChange w:id="3089" w:author="אברהם" w:date="2012-11-23T10:23:00Z">
            <w:rPr>
              <w:rFonts w:ascii="David" w:eastAsia="David" w:hAnsi="David" w:cs="David"/>
              <w:rtl/>
            </w:rPr>
          </w:rPrChange>
        </w:rPr>
        <w:t xml:space="preserve"> </w:t>
      </w:r>
      <w:r w:rsidRPr="00A90D62">
        <w:rPr>
          <w:rFonts w:ascii="David" w:hAnsi="David" w:cs="David"/>
          <w:sz w:val="28"/>
          <w:szCs w:val="28"/>
          <w:rtl/>
          <w:rPrChange w:id="3090" w:author="אברהם" w:date="2012-11-23T10:23:00Z">
            <w:rPr>
              <w:rFonts w:ascii="David" w:hAnsi="David" w:cs="David"/>
              <w:rtl/>
            </w:rPr>
          </w:rPrChange>
        </w:rPr>
        <w:t>כיום</w:t>
      </w:r>
      <w:r w:rsidRPr="00A90D62">
        <w:rPr>
          <w:rFonts w:ascii="David" w:eastAsia="David" w:hAnsi="David" w:cs="David"/>
          <w:sz w:val="28"/>
          <w:szCs w:val="28"/>
          <w:rtl/>
          <w:rPrChange w:id="3091" w:author="אברהם" w:date="2012-11-23T10:23:00Z">
            <w:rPr>
              <w:rFonts w:ascii="David" w:eastAsia="David" w:hAnsi="David" w:cs="David"/>
              <w:rtl/>
            </w:rPr>
          </w:rPrChange>
        </w:rPr>
        <w:t xml:space="preserve"> </w:t>
      </w:r>
      <w:r w:rsidRPr="00A90D62">
        <w:rPr>
          <w:rFonts w:ascii="David" w:hAnsi="David" w:cs="David"/>
          <w:sz w:val="28"/>
          <w:szCs w:val="28"/>
          <w:rtl/>
          <w:rPrChange w:id="3092" w:author="אברהם" w:date="2012-11-23T10:23:00Z">
            <w:rPr>
              <w:rFonts w:ascii="David" w:hAnsi="David" w:cs="David"/>
              <w:rtl/>
            </w:rPr>
          </w:rPrChange>
        </w:rPr>
        <w:t>לאזרחים</w:t>
      </w:r>
      <w:r w:rsidRPr="00A90D62">
        <w:rPr>
          <w:rFonts w:ascii="David" w:eastAsia="David" w:hAnsi="David" w:cs="David"/>
          <w:sz w:val="28"/>
          <w:szCs w:val="28"/>
          <w:rtl/>
          <w:rPrChange w:id="3093" w:author="אברהם" w:date="2012-11-23T10:23:00Z">
            <w:rPr>
              <w:rFonts w:ascii="David" w:eastAsia="David" w:hAnsi="David" w:cs="David"/>
              <w:rtl/>
            </w:rPr>
          </w:rPrChange>
        </w:rPr>
        <w:t xml:space="preserve"> </w:t>
      </w:r>
      <w:r w:rsidRPr="00A90D62">
        <w:rPr>
          <w:rFonts w:ascii="David" w:hAnsi="David" w:cs="David"/>
          <w:sz w:val="28"/>
          <w:szCs w:val="28"/>
          <w:rtl/>
          <w:rPrChange w:id="3094" w:author="אברהם" w:date="2012-11-23T10:23:00Z">
            <w:rPr>
              <w:rFonts w:ascii="David" w:hAnsi="David" w:cs="David"/>
              <w:rtl/>
            </w:rPr>
          </w:rPrChange>
        </w:rPr>
        <w:t>רבים</w:t>
      </w:r>
      <w:r w:rsidRPr="00A90D62">
        <w:rPr>
          <w:rFonts w:ascii="David" w:eastAsia="David" w:hAnsi="David" w:cs="David"/>
          <w:sz w:val="28"/>
          <w:szCs w:val="28"/>
          <w:rtl/>
          <w:rPrChange w:id="3095" w:author="אברהם" w:date="2012-11-23T10:23:00Z">
            <w:rPr>
              <w:rFonts w:ascii="David" w:eastAsia="David" w:hAnsi="David" w:cs="David"/>
              <w:rtl/>
            </w:rPr>
          </w:rPrChange>
        </w:rPr>
        <w:t xml:space="preserve"> </w:t>
      </w:r>
      <w:r w:rsidRPr="00A90D62">
        <w:rPr>
          <w:rFonts w:ascii="David" w:hAnsi="David" w:cs="David"/>
          <w:sz w:val="28"/>
          <w:szCs w:val="28"/>
          <w:rtl/>
          <w:rPrChange w:id="3096" w:author="אברהם" w:date="2012-11-23T10:23:00Z">
            <w:rPr>
              <w:rFonts w:ascii="David" w:hAnsi="David" w:cs="David"/>
              <w:rtl/>
            </w:rPr>
          </w:rPrChange>
        </w:rPr>
        <w:t>אין</w:t>
      </w:r>
      <w:r w:rsidRPr="00A90D62">
        <w:rPr>
          <w:rFonts w:ascii="David" w:eastAsia="David" w:hAnsi="David" w:cs="David"/>
          <w:sz w:val="28"/>
          <w:szCs w:val="28"/>
          <w:rtl/>
          <w:rPrChange w:id="3097" w:author="אברהם" w:date="2012-11-23T10:23:00Z">
            <w:rPr>
              <w:rFonts w:ascii="David" w:eastAsia="David" w:hAnsi="David" w:cs="David"/>
              <w:rtl/>
            </w:rPr>
          </w:rPrChange>
        </w:rPr>
        <w:t xml:space="preserve"> </w:t>
      </w:r>
      <w:r w:rsidRPr="00A90D62">
        <w:rPr>
          <w:rFonts w:ascii="David" w:hAnsi="David" w:cs="David"/>
          <w:sz w:val="28"/>
          <w:szCs w:val="28"/>
          <w:rtl/>
          <w:rPrChange w:id="3098" w:author="אברהם" w:date="2012-11-23T10:23:00Z">
            <w:rPr>
              <w:rFonts w:ascii="David" w:hAnsi="David" w:cs="David"/>
              <w:rtl/>
            </w:rPr>
          </w:rPrChange>
        </w:rPr>
        <w:t>נחלה, ושנת</w:t>
      </w:r>
      <w:r w:rsidRPr="00A90D62">
        <w:rPr>
          <w:rFonts w:ascii="David" w:eastAsia="David" w:hAnsi="David" w:cs="David"/>
          <w:sz w:val="28"/>
          <w:szCs w:val="28"/>
          <w:rtl/>
          <w:rPrChange w:id="3099" w:author="אברהם" w:date="2012-11-23T10:23:00Z">
            <w:rPr>
              <w:rFonts w:ascii="David" w:eastAsia="David" w:hAnsi="David" w:cs="David"/>
              <w:rtl/>
            </w:rPr>
          </w:rPrChange>
        </w:rPr>
        <w:t xml:space="preserve"> </w:t>
      </w:r>
      <w:r w:rsidRPr="00A90D62">
        <w:rPr>
          <w:rFonts w:ascii="David" w:hAnsi="David" w:cs="David"/>
          <w:sz w:val="28"/>
          <w:szCs w:val="28"/>
          <w:rtl/>
          <w:rPrChange w:id="3100" w:author="אברהם" w:date="2012-11-23T10:23:00Z">
            <w:rPr>
              <w:rFonts w:ascii="David" w:hAnsi="David" w:cs="David"/>
              <w:rtl/>
            </w:rPr>
          </w:rPrChange>
        </w:rPr>
        <w:t>היובל</w:t>
      </w:r>
      <w:r w:rsidRPr="00A90D62">
        <w:rPr>
          <w:rFonts w:ascii="David" w:eastAsia="David" w:hAnsi="David" w:cs="David"/>
          <w:sz w:val="28"/>
          <w:szCs w:val="28"/>
          <w:rtl/>
          <w:rPrChange w:id="3101" w:author="אברהם" w:date="2012-11-23T10:23:00Z">
            <w:rPr>
              <w:rFonts w:ascii="David" w:eastAsia="David" w:hAnsi="David" w:cs="David"/>
              <w:rtl/>
            </w:rPr>
          </w:rPrChange>
        </w:rPr>
        <w:t xml:space="preserve"> </w:t>
      </w:r>
      <w:r w:rsidRPr="00A90D62">
        <w:rPr>
          <w:rFonts w:ascii="David" w:hAnsi="David" w:cs="David"/>
          <w:sz w:val="28"/>
          <w:szCs w:val="28"/>
          <w:rtl/>
          <w:rPrChange w:id="3102" w:author="אברהם" w:date="2012-11-23T10:23:00Z">
            <w:rPr>
              <w:rFonts w:ascii="David" w:hAnsi="David" w:cs="David"/>
              <w:rtl/>
            </w:rPr>
          </w:rPrChange>
        </w:rPr>
        <w:t>תנציח</w:t>
      </w:r>
      <w:r w:rsidRPr="00A90D62">
        <w:rPr>
          <w:rFonts w:ascii="David" w:eastAsia="David" w:hAnsi="David" w:cs="David"/>
          <w:sz w:val="28"/>
          <w:szCs w:val="28"/>
          <w:rtl/>
          <w:rPrChange w:id="3103" w:author="אברהם" w:date="2012-11-23T10:23:00Z">
            <w:rPr>
              <w:rFonts w:ascii="David" w:eastAsia="David" w:hAnsi="David" w:cs="David"/>
              <w:rtl/>
            </w:rPr>
          </w:rPrChange>
        </w:rPr>
        <w:t xml:space="preserve"> </w:t>
      </w:r>
      <w:r w:rsidRPr="00A90D62">
        <w:rPr>
          <w:rFonts w:ascii="David" w:hAnsi="David" w:cs="David"/>
          <w:sz w:val="28"/>
          <w:szCs w:val="28"/>
          <w:rtl/>
          <w:rPrChange w:id="3104" w:author="אברהם" w:date="2012-11-23T10:23:00Z">
            <w:rPr>
              <w:rFonts w:ascii="David" w:hAnsi="David" w:cs="David"/>
              <w:rtl/>
            </w:rPr>
          </w:rPrChange>
        </w:rPr>
        <w:t>מצב</w:t>
      </w:r>
      <w:r w:rsidRPr="00A90D62">
        <w:rPr>
          <w:rFonts w:ascii="David" w:eastAsia="David" w:hAnsi="David" w:cs="David"/>
          <w:sz w:val="28"/>
          <w:szCs w:val="28"/>
          <w:rtl/>
          <w:rPrChange w:id="3105" w:author="אברהם" w:date="2012-11-23T10:23:00Z">
            <w:rPr>
              <w:rFonts w:ascii="David" w:eastAsia="David" w:hAnsi="David" w:cs="David"/>
              <w:rtl/>
            </w:rPr>
          </w:rPrChange>
        </w:rPr>
        <w:t xml:space="preserve"> </w:t>
      </w:r>
      <w:r w:rsidRPr="00A90D62">
        <w:rPr>
          <w:rFonts w:ascii="David" w:hAnsi="David" w:cs="David"/>
          <w:sz w:val="28"/>
          <w:szCs w:val="28"/>
          <w:rtl/>
          <w:rPrChange w:id="3106" w:author="אברהם" w:date="2012-11-23T10:23:00Z">
            <w:rPr>
              <w:rFonts w:ascii="David" w:hAnsi="David" w:cs="David"/>
              <w:rtl/>
            </w:rPr>
          </w:rPrChange>
        </w:rPr>
        <w:t>זה, בניגוד</w:t>
      </w:r>
      <w:r w:rsidRPr="00A90D62">
        <w:rPr>
          <w:rFonts w:ascii="David" w:eastAsia="David" w:hAnsi="David" w:cs="David"/>
          <w:sz w:val="28"/>
          <w:szCs w:val="28"/>
          <w:rtl/>
          <w:rPrChange w:id="3107" w:author="אברהם" w:date="2012-11-23T10:23:00Z">
            <w:rPr>
              <w:rFonts w:ascii="David" w:eastAsia="David" w:hAnsi="David" w:cs="David"/>
              <w:rtl/>
            </w:rPr>
          </w:rPrChange>
        </w:rPr>
        <w:t xml:space="preserve"> </w:t>
      </w:r>
      <w:r w:rsidRPr="00A90D62">
        <w:rPr>
          <w:rFonts w:ascii="David" w:hAnsi="David" w:cs="David"/>
          <w:sz w:val="28"/>
          <w:szCs w:val="28"/>
          <w:rtl/>
          <w:rPrChange w:id="3108" w:author="אברהם" w:date="2012-11-23T10:23:00Z">
            <w:rPr>
              <w:rFonts w:ascii="David" w:hAnsi="David" w:cs="David"/>
              <w:rtl/>
            </w:rPr>
          </w:rPrChange>
        </w:rPr>
        <w:t>גמור</w:t>
      </w:r>
      <w:r w:rsidRPr="00A90D62">
        <w:rPr>
          <w:rFonts w:ascii="David" w:eastAsia="David" w:hAnsi="David" w:cs="David"/>
          <w:sz w:val="28"/>
          <w:szCs w:val="28"/>
          <w:rtl/>
          <w:rPrChange w:id="3109" w:author="אברהם" w:date="2012-11-23T10:23:00Z">
            <w:rPr>
              <w:rFonts w:ascii="David" w:eastAsia="David" w:hAnsi="David" w:cs="David"/>
              <w:rtl/>
            </w:rPr>
          </w:rPrChange>
        </w:rPr>
        <w:t xml:space="preserve"> </w:t>
      </w:r>
      <w:r w:rsidRPr="00A90D62">
        <w:rPr>
          <w:rFonts w:ascii="David" w:hAnsi="David" w:cs="David"/>
          <w:sz w:val="28"/>
          <w:szCs w:val="28"/>
          <w:rtl/>
          <w:rPrChange w:id="3110" w:author="אברהם" w:date="2012-11-23T10:23:00Z">
            <w:rPr>
              <w:rFonts w:ascii="David" w:hAnsi="David" w:cs="David"/>
              <w:rtl/>
            </w:rPr>
          </w:rPrChange>
        </w:rPr>
        <w:t>לכוונת</w:t>
      </w:r>
      <w:r w:rsidRPr="00A90D62">
        <w:rPr>
          <w:rFonts w:ascii="David" w:eastAsia="David" w:hAnsi="David" w:cs="David"/>
          <w:sz w:val="28"/>
          <w:szCs w:val="28"/>
          <w:rtl/>
          <w:rPrChange w:id="3111" w:author="אברהם" w:date="2012-11-23T10:23:00Z">
            <w:rPr>
              <w:rFonts w:ascii="David" w:eastAsia="David" w:hAnsi="David" w:cs="David"/>
              <w:rtl/>
            </w:rPr>
          </w:rPrChange>
        </w:rPr>
        <w:t xml:space="preserve"> </w:t>
      </w:r>
      <w:r w:rsidRPr="00A90D62">
        <w:rPr>
          <w:rFonts w:ascii="David" w:hAnsi="David" w:cs="David"/>
          <w:sz w:val="28"/>
          <w:szCs w:val="28"/>
          <w:rtl/>
          <w:rPrChange w:id="3112" w:author="אברהם" w:date="2012-11-23T10:23:00Z">
            <w:rPr>
              <w:rFonts w:ascii="David" w:hAnsi="David" w:cs="David"/>
              <w:rtl/>
            </w:rPr>
          </w:rPrChange>
        </w:rPr>
        <w:t>התורה</w:t>
      </w:r>
      <w:r w:rsidRPr="00A90D62">
        <w:rPr>
          <w:rFonts w:ascii="David" w:eastAsia="David" w:hAnsi="David" w:cs="David"/>
          <w:sz w:val="28"/>
          <w:szCs w:val="28"/>
          <w:rtl/>
          <w:rPrChange w:id="3113" w:author="אברהם" w:date="2012-11-23T10:23:00Z">
            <w:rPr>
              <w:rFonts w:ascii="David" w:eastAsia="David" w:hAnsi="David" w:cs="David"/>
              <w:rtl/>
            </w:rPr>
          </w:rPrChange>
        </w:rPr>
        <w:t xml:space="preserve"> </w:t>
      </w:r>
      <w:r w:rsidRPr="00A90D62">
        <w:rPr>
          <w:rFonts w:ascii="David" w:hAnsi="David" w:cs="David"/>
          <w:sz w:val="28"/>
          <w:szCs w:val="28"/>
          <w:rtl/>
          <w:rPrChange w:id="3114" w:author="אברהם" w:date="2012-11-23T10:23:00Z">
            <w:rPr>
              <w:rFonts w:ascii="David" w:hAnsi="David" w:cs="David"/>
              <w:rtl/>
            </w:rPr>
          </w:rPrChange>
        </w:rPr>
        <w:t>שלכל</w:t>
      </w:r>
      <w:r w:rsidRPr="00A90D62">
        <w:rPr>
          <w:rFonts w:ascii="David" w:eastAsia="David" w:hAnsi="David" w:cs="David"/>
          <w:sz w:val="28"/>
          <w:szCs w:val="28"/>
          <w:rtl/>
          <w:rPrChange w:id="3115" w:author="אברהם" w:date="2012-11-23T10:23:00Z">
            <w:rPr>
              <w:rFonts w:ascii="David" w:eastAsia="David" w:hAnsi="David" w:cs="David"/>
              <w:rtl/>
            </w:rPr>
          </w:rPrChange>
        </w:rPr>
        <w:t xml:space="preserve"> </w:t>
      </w:r>
      <w:r w:rsidRPr="00A90D62">
        <w:rPr>
          <w:rFonts w:ascii="David" w:hAnsi="David" w:cs="David"/>
          <w:sz w:val="28"/>
          <w:szCs w:val="28"/>
          <w:rtl/>
          <w:rPrChange w:id="3116" w:author="אברהם" w:date="2012-11-23T10:23:00Z">
            <w:rPr>
              <w:rFonts w:ascii="David" w:hAnsi="David" w:cs="David"/>
              <w:rtl/>
            </w:rPr>
          </w:rPrChange>
        </w:rPr>
        <w:t>אזרח</w:t>
      </w:r>
      <w:r w:rsidRPr="00A90D62">
        <w:rPr>
          <w:rFonts w:ascii="David" w:eastAsia="David" w:hAnsi="David" w:cs="David"/>
          <w:sz w:val="28"/>
          <w:szCs w:val="28"/>
          <w:rtl/>
          <w:rPrChange w:id="3117" w:author="אברהם" w:date="2012-11-23T10:23:00Z">
            <w:rPr>
              <w:rFonts w:ascii="David" w:eastAsia="David" w:hAnsi="David" w:cs="David"/>
              <w:rtl/>
            </w:rPr>
          </w:rPrChange>
        </w:rPr>
        <w:t xml:space="preserve"> </w:t>
      </w:r>
      <w:r w:rsidRPr="00A90D62">
        <w:rPr>
          <w:rFonts w:ascii="David" w:hAnsi="David" w:cs="David"/>
          <w:sz w:val="28"/>
          <w:szCs w:val="28"/>
          <w:rtl/>
          <w:rPrChange w:id="3118" w:author="אברהם" w:date="2012-11-23T10:23:00Z">
            <w:rPr>
              <w:rFonts w:ascii="David" w:hAnsi="David" w:cs="David"/>
              <w:rtl/>
            </w:rPr>
          </w:rPrChange>
        </w:rPr>
        <w:t>תהיה</w:t>
      </w:r>
      <w:r w:rsidRPr="00A90D62">
        <w:rPr>
          <w:rFonts w:ascii="David" w:eastAsia="David" w:hAnsi="David" w:cs="David"/>
          <w:sz w:val="28"/>
          <w:szCs w:val="28"/>
          <w:rtl/>
          <w:rPrChange w:id="3119" w:author="אברהם" w:date="2012-11-23T10:23:00Z">
            <w:rPr>
              <w:rFonts w:ascii="David" w:eastAsia="David" w:hAnsi="David" w:cs="David"/>
              <w:rtl/>
            </w:rPr>
          </w:rPrChange>
        </w:rPr>
        <w:t xml:space="preserve"> </w:t>
      </w:r>
      <w:commentRangeStart w:id="3120"/>
      <w:r w:rsidRPr="00A90D62">
        <w:rPr>
          <w:rFonts w:ascii="David" w:hAnsi="David" w:cs="David"/>
          <w:sz w:val="28"/>
          <w:szCs w:val="28"/>
          <w:rtl/>
          <w:rPrChange w:id="3121" w:author="אברהם" w:date="2012-11-23T10:23:00Z">
            <w:rPr>
              <w:rFonts w:ascii="David" w:hAnsi="David" w:cs="David"/>
              <w:rtl/>
            </w:rPr>
          </w:rPrChange>
        </w:rPr>
        <w:t>נחלה</w:t>
      </w:r>
      <w:commentRangeEnd w:id="3120"/>
      <w:r w:rsidR="00F22B93">
        <w:rPr>
          <w:rStyle w:val="aff9"/>
          <w:rFonts w:ascii="Times New Roman" w:eastAsia="MS Mincho" w:hAnsi="Times New Roman" w:cs="Times New Roman"/>
          <w:kern w:val="0"/>
          <w:rtl/>
          <w:lang w:eastAsia="ja-JP"/>
        </w:rPr>
        <w:commentReference w:id="3120"/>
      </w:r>
      <w:r w:rsidRPr="00A90D62">
        <w:rPr>
          <w:rFonts w:ascii="David" w:hAnsi="David" w:cs="David"/>
          <w:sz w:val="28"/>
          <w:szCs w:val="28"/>
          <w:rtl/>
          <w:rPrChange w:id="3122" w:author="אברהם" w:date="2012-11-23T10:23:00Z">
            <w:rPr>
              <w:rFonts w:ascii="David" w:hAnsi="David" w:cs="David"/>
              <w:rtl/>
            </w:rPr>
          </w:rPrChange>
        </w:rPr>
        <w:t>.</w:t>
      </w:r>
    </w:p>
    <w:p w:rsidR="009C2B09" w:rsidRPr="00A90D62" w:rsidRDefault="009C2B09" w:rsidP="009C2B09">
      <w:pPr>
        <w:pStyle w:val="a1"/>
        <w:bidi/>
        <w:rPr>
          <w:rFonts w:ascii="David" w:hAnsi="David" w:cs="David"/>
          <w:sz w:val="28"/>
          <w:szCs w:val="28"/>
          <w:rPrChange w:id="3123" w:author="אברהם" w:date="2012-11-23T10:23:00Z">
            <w:rPr>
              <w:rFonts w:ascii="David" w:hAnsi="David" w:cs="David"/>
            </w:rPr>
          </w:rPrChange>
        </w:rPr>
      </w:pPr>
      <w:r w:rsidRPr="00A90D62">
        <w:rPr>
          <w:rFonts w:ascii="David" w:hAnsi="David" w:cs="David"/>
          <w:sz w:val="28"/>
          <w:szCs w:val="28"/>
          <w:rPrChange w:id="3124" w:author="אברהם" w:date="2012-11-23T10:23:00Z">
            <w:rPr>
              <w:rFonts w:ascii="David" w:hAnsi="David" w:cs="David"/>
            </w:rPr>
          </w:rPrChange>
        </w:rPr>
        <w:t>2</w:t>
      </w:r>
      <w:r w:rsidRPr="00A90D62">
        <w:rPr>
          <w:rFonts w:ascii="David" w:hAnsi="David" w:cs="David"/>
          <w:sz w:val="28"/>
          <w:szCs w:val="28"/>
          <w:rtl/>
          <w:rPrChange w:id="3125" w:author="אברהם" w:date="2012-11-23T10:23:00Z">
            <w:rPr>
              <w:rFonts w:ascii="David" w:hAnsi="David" w:cs="David"/>
              <w:rtl/>
            </w:rPr>
          </w:rPrChange>
        </w:rPr>
        <w:t>. ניתן</w:t>
      </w:r>
      <w:r w:rsidRPr="00A90D62">
        <w:rPr>
          <w:rFonts w:ascii="David" w:eastAsia="David" w:hAnsi="David" w:cs="David"/>
          <w:sz w:val="28"/>
          <w:szCs w:val="28"/>
          <w:rtl/>
          <w:rPrChange w:id="3126" w:author="אברהם" w:date="2012-11-23T10:23:00Z">
            <w:rPr>
              <w:rFonts w:ascii="David" w:eastAsia="David" w:hAnsi="David" w:cs="David"/>
              <w:rtl/>
            </w:rPr>
          </w:rPrChange>
        </w:rPr>
        <w:t xml:space="preserve"> </w:t>
      </w:r>
      <w:r w:rsidRPr="00A90D62">
        <w:rPr>
          <w:rFonts w:ascii="David" w:hAnsi="David" w:cs="David"/>
          <w:sz w:val="28"/>
          <w:szCs w:val="28"/>
          <w:rtl/>
          <w:rPrChange w:id="3127" w:author="אברהם" w:date="2012-11-23T10:23:00Z">
            <w:rPr>
              <w:rFonts w:ascii="David" w:hAnsi="David" w:cs="David"/>
              <w:rtl/>
            </w:rPr>
          </w:rPrChange>
        </w:rPr>
        <w:t>להכריח</w:t>
      </w:r>
      <w:r w:rsidRPr="00A90D62">
        <w:rPr>
          <w:rFonts w:ascii="David" w:eastAsia="David" w:hAnsi="David" w:cs="David"/>
          <w:sz w:val="28"/>
          <w:szCs w:val="28"/>
          <w:rtl/>
          <w:rPrChange w:id="3128" w:author="אברהם" w:date="2012-11-23T10:23:00Z">
            <w:rPr>
              <w:rFonts w:ascii="David" w:eastAsia="David" w:hAnsi="David" w:cs="David"/>
              <w:rtl/>
            </w:rPr>
          </w:rPrChange>
        </w:rPr>
        <w:t xml:space="preserve"> </w:t>
      </w:r>
      <w:r w:rsidRPr="00A90D62">
        <w:rPr>
          <w:rFonts w:ascii="David" w:hAnsi="David" w:cs="David"/>
          <w:sz w:val="28"/>
          <w:szCs w:val="28"/>
          <w:rtl/>
          <w:rPrChange w:id="3129" w:author="אברהם" w:date="2012-11-23T10:23:00Z">
            <w:rPr>
              <w:rFonts w:ascii="David" w:hAnsi="David" w:cs="David"/>
              <w:rtl/>
            </w:rPr>
          </w:rPrChange>
        </w:rPr>
        <w:t>כל</w:t>
      </w:r>
      <w:r w:rsidRPr="00A90D62">
        <w:rPr>
          <w:rFonts w:ascii="David" w:eastAsia="David" w:hAnsi="David" w:cs="David"/>
          <w:sz w:val="28"/>
          <w:szCs w:val="28"/>
          <w:rtl/>
          <w:rPrChange w:id="3130" w:author="אברהם" w:date="2012-11-23T10:23:00Z">
            <w:rPr>
              <w:rFonts w:ascii="David" w:eastAsia="David" w:hAnsi="David" w:cs="David"/>
              <w:rtl/>
            </w:rPr>
          </w:rPrChange>
        </w:rPr>
        <w:t xml:space="preserve"> </w:t>
      </w:r>
      <w:r w:rsidRPr="00A90D62">
        <w:rPr>
          <w:rFonts w:ascii="David" w:hAnsi="David" w:cs="David"/>
          <w:sz w:val="28"/>
          <w:szCs w:val="28"/>
          <w:rtl/>
          <w:rPrChange w:id="3131" w:author="אברהם" w:date="2012-11-23T10:23:00Z">
            <w:rPr>
              <w:rFonts w:ascii="David" w:hAnsi="David" w:cs="David"/>
              <w:rtl/>
            </w:rPr>
          </w:rPrChange>
        </w:rPr>
        <w:t>אזרח, המחזיק</w:t>
      </w:r>
      <w:r w:rsidRPr="00A90D62">
        <w:rPr>
          <w:rFonts w:ascii="David" w:eastAsia="David" w:hAnsi="David" w:cs="David"/>
          <w:sz w:val="28"/>
          <w:szCs w:val="28"/>
          <w:rtl/>
          <w:rPrChange w:id="3132" w:author="אברהם" w:date="2012-11-23T10:23:00Z">
            <w:rPr>
              <w:rFonts w:ascii="David" w:eastAsia="David" w:hAnsi="David" w:cs="David"/>
              <w:rtl/>
            </w:rPr>
          </w:rPrChange>
        </w:rPr>
        <w:t xml:space="preserve"> </w:t>
      </w:r>
      <w:r w:rsidRPr="00A90D62">
        <w:rPr>
          <w:rFonts w:ascii="David" w:hAnsi="David" w:cs="David"/>
          <w:sz w:val="28"/>
          <w:szCs w:val="28"/>
          <w:rtl/>
          <w:rPrChange w:id="3133" w:author="אברהם" w:date="2012-11-23T10:23:00Z">
            <w:rPr>
              <w:rFonts w:ascii="David" w:hAnsi="David" w:cs="David"/>
              <w:rtl/>
            </w:rPr>
          </w:rPrChange>
        </w:rPr>
        <w:t>יותר</w:t>
      </w:r>
      <w:r w:rsidRPr="00A90D62">
        <w:rPr>
          <w:rFonts w:ascii="David" w:eastAsia="David" w:hAnsi="David" w:cs="David"/>
          <w:sz w:val="28"/>
          <w:szCs w:val="28"/>
          <w:rtl/>
          <w:rPrChange w:id="3134" w:author="אברהם" w:date="2012-11-23T10:23:00Z">
            <w:rPr>
              <w:rFonts w:ascii="David" w:eastAsia="David" w:hAnsi="David" w:cs="David"/>
              <w:rtl/>
            </w:rPr>
          </w:rPrChange>
        </w:rPr>
        <w:t xml:space="preserve"> </w:t>
      </w:r>
      <w:r w:rsidRPr="00A90D62">
        <w:rPr>
          <w:rFonts w:ascii="David" w:hAnsi="David" w:cs="David"/>
          <w:sz w:val="28"/>
          <w:szCs w:val="28"/>
          <w:rtl/>
          <w:rPrChange w:id="3135" w:author="אברהם" w:date="2012-11-23T10:23:00Z">
            <w:rPr>
              <w:rFonts w:ascii="David" w:hAnsi="David" w:cs="David"/>
              <w:rtl/>
            </w:rPr>
          </w:rPrChange>
        </w:rPr>
        <w:t>מנחלה</w:t>
      </w:r>
      <w:r w:rsidRPr="00A90D62">
        <w:rPr>
          <w:rFonts w:ascii="David" w:eastAsia="David" w:hAnsi="David" w:cs="David"/>
          <w:sz w:val="28"/>
          <w:szCs w:val="28"/>
          <w:rtl/>
          <w:rPrChange w:id="3136" w:author="אברהם" w:date="2012-11-23T10:23:00Z">
            <w:rPr>
              <w:rFonts w:ascii="David" w:eastAsia="David" w:hAnsi="David" w:cs="David"/>
              <w:rtl/>
            </w:rPr>
          </w:rPrChange>
        </w:rPr>
        <w:t xml:space="preserve"> </w:t>
      </w:r>
      <w:r w:rsidRPr="00A90D62">
        <w:rPr>
          <w:rFonts w:ascii="David" w:hAnsi="David" w:cs="David"/>
          <w:sz w:val="28"/>
          <w:szCs w:val="28"/>
          <w:rtl/>
          <w:rPrChange w:id="3137" w:author="אברהם" w:date="2012-11-23T10:23:00Z">
            <w:rPr>
              <w:rFonts w:ascii="David" w:hAnsi="David" w:cs="David"/>
              <w:rtl/>
            </w:rPr>
          </w:rPrChange>
        </w:rPr>
        <w:t>אחת, למכור</w:t>
      </w:r>
      <w:r w:rsidRPr="00A90D62">
        <w:rPr>
          <w:rFonts w:ascii="David" w:eastAsia="David" w:hAnsi="David" w:cs="David"/>
          <w:sz w:val="28"/>
          <w:szCs w:val="28"/>
          <w:rtl/>
          <w:rPrChange w:id="3138" w:author="אברהם" w:date="2012-11-23T10:23:00Z">
            <w:rPr>
              <w:rFonts w:ascii="David" w:eastAsia="David" w:hAnsi="David" w:cs="David"/>
              <w:rtl/>
            </w:rPr>
          </w:rPrChange>
        </w:rPr>
        <w:t xml:space="preserve"> </w:t>
      </w:r>
      <w:r w:rsidRPr="00A90D62">
        <w:rPr>
          <w:rFonts w:ascii="David" w:hAnsi="David" w:cs="David"/>
          <w:sz w:val="28"/>
          <w:szCs w:val="28"/>
          <w:rtl/>
          <w:rPrChange w:id="3139" w:author="אברהם" w:date="2012-11-23T10:23:00Z">
            <w:rPr>
              <w:rFonts w:ascii="David" w:hAnsi="David" w:cs="David"/>
              <w:rtl/>
            </w:rPr>
          </w:rPrChange>
        </w:rPr>
        <w:t>את</w:t>
      </w:r>
      <w:r w:rsidRPr="00A90D62">
        <w:rPr>
          <w:rFonts w:ascii="David" w:eastAsia="David" w:hAnsi="David" w:cs="David"/>
          <w:sz w:val="28"/>
          <w:szCs w:val="28"/>
          <w:rtl/>
          <w:rPrChange w:id="3140" w:author="אברהם" w:date="2012-11-23T10:23:00Z">
            <w:rPr>
              <w:rFonts w:ascii="David" w:eastAsia="David" w:hAnsi="David" w:cs="David"/>
              <w:rtl/>
            </w:rPr>
          </w:rPrChange>
        </w:rPr>
        <w:t xml:space="preserve"> </w:t>
      </w:r>
      <w:r w:rsidRPr="00A90D62">
        <w:rPr>
          <w:rFonts w:ascii="David" w:hAnsi="David" w:cs="David"/>
          <w:sz w:val="28"/>
          <w:szCs w:val="28"/>
          <w:rtl/>
          <w:rPrChange w:id="3141" w:author="אברהם" w:date="2012-11-23T10:23:00Z">
            <w:rPr>
              <w:rFonts w:ascii="David" w:hAnsi="David" w:cs="David"/>
              <w:rtl/>
            </w:rPr>
          </w:rPrChange>
        </w:rPr>
        <w:t>כל</w:t>
      </w:r>
      <w:r w:rsidRPr="00A90D62">
        <w:rPr>
          <w:rFonts w:ascii="David" w:eastAsia="David" w:hAnsi="David" w:cs="David"/>
          <w:sz w:val="28"/>
          <w:szCs w:val="28"/>
          <w:rtl/>
          <w:rPrChange w:id="3142" w:author="אברהם" w:date="2012-11-23T10:23:00Z">
            <w:rPr>
              <w:rFonts w:ascii="David" w:eastAsia="David" w:hAnsi="David" w:cs="David"/>
              <w:rtl/>
            </w:rPr>
          </w:rPrChange>
        </w:rPr>
        <w:t xml:space="preserve"> </w:t>
      </w:r>
      <w:r w:rsidRPr="00A90D62">
        <w:rPr>
          <w:rFonts w:ascii="David" w:hAnsi="David" w:cs="David"/>
          <w:sz w:val="28"/>
          <w:szCs w:val="28"/>
          <w:rtl/>
          <w:rPrChange w:id="3143" w:author="אברהם" w:date="2012-11-23T10:23:00Z">
            <w:rPr>
              <w:rFonts w:ascii="David" w:hAnsi="David" w:cs="David"/>
              <w:rtl/>
            </w:rPr>
          </w:rPrChange>
        </w:rPr>
        <w:t>הנחלות</w:t>
      </w:r>
      <w:r w:rsidRPr="00A90D62">
        <w:rPr>
          <w:rFonts w:ascii="David" w:eastAsia="David" w:hAnsi="David" w:cs="David"/>
          <w:sz w:val="28"/>
          <w:szCs w:val="28"/>
          <w:rtl/>
          <w:rPrChange w:id="3144" w:author="אברהם" w:date="2012-11-23T10:23:00Z">
            <w:rPr>
              <w:rFonts w:ascii="David" w:eastAsia="David" w:hAnsi="David" w:cs="David"/>
              <w:rtl/>
            </w:rPr>
          </w:rPrChange>
        </w:rPr>
        <w:t xml:space="preserve"> </w:t>
      </w:r>
      <w:r w:rsidRPr="00A90D62">
        <w:rPr>
          <w:rFonts w:ascii="David" w:hAnsi="David" w:cs="David"/>
          <w:sz w:val="28"/>
          <w:szCs w:val="28"/>
          <w:rtl/>
          <w:rPrChange w:id="3145" w:author="אברהם" w:date="2012-11-23T10:23:00Z">
            <w:rPr>
              <w:rFonts w:ascii="David" w:hAnsi="David" w:cs="David"/>
              <w:rtl/>
            </w:rPr>
          </w:rPrChange>
        </w:rPr>
        <w:t>פרט</w:t>
      </w:r>
      <w:r w:rsidRPr="00A90D62">
        <w:rPr>
          <w:rFonts w:ascii="David" w:eastAsia="David" w:hAnsi="David" w:cs="David"/>
          <w:sz w:val="28"/>
          <w:szCs w:val="28"/>
          <w:rtl/>
          <w:rPrChange w:id="3146" w:author="אברהם" w:date="2012-11-23T10:23:00Z">
            <w:rPr>
              <w:rFonts w:ascii="David" w:eastAsia="David" w:hAnsi="David" w:cs="David"/>
              <w:rtl/>
            </w:rPr>
          </w:rPrChange>
        </w:rPr>
        <w:t xml:space="preserve"> </w:t>
      </w:r>
      <w:r w:rsidRPr="00A90D62">
        <w:rPr>
          <w:rFonts w:ascii="David" w:hAnsi="David" w:cs="David"/>
          <w:sz w:val="28"/>
          <w:szCs w:val="28"/>
          <w:rtl/>
          <w:rPrChange w:id="3147" w:author="אברהם" w:date="2012-11-23T10:23:00Z">
            <w:rPr>
              <w:rFonts w:ascii="David" w:hAnsi="David" w:cs="David"/>
              <w:rtl/>
            </w:rPr>
          </w:rPrChange>
        </w:rPr>
        <w:t>לאחת, לאזרחים</w:t>
      </w:r>
      <w:r w:rsidRPr="00A90D62">
        <w:rPr>
          <w:rFonts w:ascii="David" w:eastAsia="David" w:hAnsi="David" w:cs="David"/>
          <w:sz w:val="28"/>
          <w:szCs w:val="28"/>
          <w:rtl/>
          <w:rPrChange w:id="3148" w:author="אברהם" w:date="2012-11-23T10:23:00Z">
            <w:rPr>
              <w:rFonts w:ascii="David" w:eastAsia="David" w:hAnsi="David" w:cs="David"/>
              <w:rtl/>
            </w:rPr>
          </w:rPrChange>
        </w:rPr>
        <w:t xml:space="preserve"> </w:t>
      </w:r>
      <w:r w:rsidRPr="00A90D62">
        <w:rPr>
          <w:rFonts w:ascii="David" w:hAnsi="David" w:cs="David"/>
          <w:sz w:val="28"/>
          <w:szCs w:val="28"/>
          <w:rtl/>
          <w:rPrChange w:id="3149" w:author="אברהם" w:date="2012-11-23T10:23:00Z">
            <w:rPr>
              <w:rFonts w:ascii="David" w:hAnsi="David" w:cs="David"/>
              <w:rtl/>
            </w:rPr>
          </w:rPrChange>
        </w:rPr>
        <w:t>שאין</w:t>
      </w:r>
      <w:r w:rsidRPr="00A90D62">
        <w:rPr>
          <w:rFonts w:ascii="David" w:eastAsia="David" w:hAnsi="David" w:cs="David"/>
          <w:sz w:val="28"/>
          <w:szCs w:val="28"/>
          <w:rtl/>
          <w:rPrChange w:id="3150" w:author="אברהם" w:date="2012-11-23T10:23:00Z">
            <w:rPr>
              <w:rFonts w:ascii="David" w:eastAsia="David" w:hAnsi="David" w:cs="David"/>
              <w:rtl/>
            </w:rPr>
          </w:rPrChange>
        </w:rPr>
        <w:t xml:space="preserve"> </w:t>
      </w:r>
      <w:r w:rsidRPr="00A90D62">
        <w:rPr>
          <w:rFonts w:ascii="David" w:hAnsi="David" w:cs="David"/>
          <w:sz w:val="28"/>
          <w:szCs w:val="28"/>
          <w:rtl/>
          <w:rPrChange w:id="3151" w:author="אברהם" w:date="2012-11-23T10:23:00Z">
            <w:rPr>
              <w:rFonts w:ascii="David" w:hAnsi="David" w:cs="David"/>
              <w:rtl/>
            </w:rPr>
          </w:rPrChange>
        </w:rPr>
        <w:t>להם</w:t>
      </w:r>
      <w:r w:rsidRPr="00A90D62">
        <w:rPr>
          <w:rFonts w:ascii="David" w:eastAsia="David" w:hAnsi="David" w:cs="David"/>
          <w:sz w:val="28"/>
          <w:szCs w:val="28"/>
          <w:rtl/>
          <w:rPrChange w:id="3152" w:author="אברהם" w:date="2012-11-23T10:23:00Z">
            <w:rPr>
              <w:rFonts w:ascii="David" w:eastAsia="David" w:hAnsi="David" w:cs="David"/>
              <w:rtl/>
            </w:rPr>
          </w:rPrChange>
        </w:rPr>
        <w:t xml:space="preserve"> </w:t>
      </w:r>
      <w:r w:rsidRPr="00A90D62">
        <w:rPr>
          <w:rFonts w:ascii="David" w:hAnsi="David" w:cs="David"/>
          <w:sz w:val="28"/>
          <w:szCs w:val="28"/>
          <w:rtl/>
          <w:rPrChange w:id="3153" w:author="אברהם" w:date="2012-11-23T10:23:00Z">
            <w:rPr>
              <w:rFonts w:ascii="David" w:hAnsi="David" w:cs="David"/>
              <w:rtl/>
            </w:rPr>
          </w:rPrChange>
        </w:rPr>
        <w:t>נחלה. פתרון</w:t>
      </w:r>
      <w:r w:rsidRPr="00A90D62">
        <w:rPr>
          <w:rFonts w:ascii="David" w:eastAsia="David" w:hAnsi="David" w:cs="David"/>
          <w:sz w:val="28"/>
          <w:szCs w:val="28"/>
          <w:rtl/>
          <w:rPrChange w:id="3154" w:author="אברהם" w:date="2012-11-23T10:23:00Z">
            <w:rPr>
              <w:rFonts w:ascii="David" w:eastAsia="David" w:hAnsi="David" w:cs="David"/>
              <w:rtl/>
            </w:rPr>
          </w:rPrChange>
        </w:rPr>
        <w:t xml:space="preserve"> </w:t>
      </w:r>
      <w:r w:rsidRPr="00A90D62">
        <w:rPr>
          <w:rFonts w:ascii="David" w:hAnsi="David" w:cs="David"/>
          <w:sz w:val="28"/>
          <w:szCs w:val="28"/>
          <w:rtl/>
          <w:rPrChange w:id="3155" w:author="אברהם" w:date="2012-11-23T10:23:00Z">
            <w:rPr>
              <w:rFonts w:ascii="David" w:hAnsi="David" w:cs="David"/>
              <w:rtl/>
            </w:rPr>
          </w:rPrChange>
        </w:rPr>
        <w:t>זה</w:t>
      </w:r>
      <w:r w:rsidRPr="00A90D62">
        <w:rPr>
          <w:rFonts w:ascii="David" w:eastAsia="David" w:hAnsi="David" w:cs="David"/>
          <w:sz w:val="28"/>
          <w:szCs w:val="28"/>
          <w:rtl/>
          <w:rPrChange w:id="3156" w:author="אברהם" w:date="2012-11-23T10:23:00Z">
            <w:rPr>
              <w:rFonts w:ascii="David" w:eastAsia="David" w:hAnsi="David" w:cs="David"/>
              <w:rtl/>
            </w:rPr>
          </w:rPrChange>
        </w:rPr>
        <w:t xml:space="preserve"> </w:t>
      </w:r>
      <w:r w:rsidRPr="00A90D62">
        <w:rPr>
          <w:rFonts w:ascii="David" w:hAnsi="David" w:cs="David"/>
          <w:sz w:val="28"/>
          <w:szCs w:val="28"/>
          <w:rtl/>
          <w:rPrChange w:id="3157" w:author="אברהם" w:date="2012-11-23T10:23:00Z">
            <w:rPr>
              <w:rFonts w:ascii="David" w:hAnsi="David" w:cs="David"/>
              <w:rtl/>
            </w:rPr>
          </w:rPrChange>
        </w:rPr>
        <w:t>יבטיח</w:t>
      </w:r>
      <w:r w:rsidRPr="00A90D62">
        <w:rPr>
          <w:rFonts w:ascii="David" w:eastAsia="David" w:hAnsi="David" w:cs="David"/>
          <w:sz w:val="28"/>
          <w:szCs w:val="28"/>
          <w:rtl/>
          <w:rPrChange w:id="3158" w:author="אברהם" w:date="2012-11-23T10:23:00Z">
            <w:rPr>
              <w:rFonts w:ascii="David" w:eastAsia="David" w:hAnsi="David" w:cs="David"/>
              <w:rtl/>
            </w:rPr>
          </w:rPrChange>
        </w:rPr>
        <w:t xml:space="preserve"> </w:t>
      </w:r>
      <w:r w:rsidRPr="00A90D62">
        <w:rPr>
          <w:rFonts w:ascii="David" w:hAnsi="David" w:cs="David"/>
          <w:sz w:val="28"/>
          <w:szCs w:val="28"/>
          <w:rtl/>
          <w:rPrChange w:id="3159" w:author="אברהם" w:date="2012-11-23T10:23:00Z">
            <w:rPr>
              <w:rFonts w:ascii="David" w:hAnsi="David" w:cs="David"/>
              <w:rtl/>
            </w:rPr>
          </w:rPrChange>
        </w:rPr>
        <w:t>נחלה</w:t>
      </w:r>
      <w:r w:rsidRPr="00A90D62">
        <w:rPr>
          <w:rFonts w:ascii="David" w:eastAsia="David" w:hAnsi="David" w:cs="David"/>
          <w:sz w:val="28"/>
          <w:szCs w:val="28"/>
          <w:rtl/>
          <w:rPrChange w:id="3160" w:author="אברהם" w:date="2012-11-23T10:23:00Z">
            <w:rPr>
              <w:rFonts w:ascii="David" w:eastAsia="David" w:hAnsi="David" w:cs="David"/>
              <w:rtl/>
            </w:rPr>
          </w:rPrChange>
        </w:rPr>
        <w:t xml:space="preserve"> </w:t>
      </w:r>
      <w:r w:rsidRPr="00A90D62">
        <w:rPr>
          <w:rFonts w:ascii="David" w:hAnsi="David" w:cs="David"/>
          <w:sz w:val="28"/>
          <w:szCs w:val="28"/>
          <w:rtl/>
          <w:rPrChange w:id="3161" w:author="אברהם" w:date="2012-11-23T10:23:00Z">
            <w:rPr>
              <w:rFonts w:ascii="David" w:hAnsi="David" w:cs="David"/>
              <w:rtl/>
            </w:rPr>
          </w:rPrChange>
        </w:rPr>
        <w:t>לכל</w:t>
      </w:r>
      <w:r w:rsidRPr="00A90D62">
        <w:rPr>
          <w:rFonts w:ascii="David" w:eastAsia="David" w:hAnsi="David" w:cs="David"/>
          <w:sz w:val="28"/>
          <w:szCs w:val="28"/>
          <w:rtl/>
          <w:rPrChange w:id="3162" w:author="אברהם" w:date="2012-11-23T10:23:00Z">
            <w:rPr>
              <w:rFonts w:ascii="David" w:eastAsia="David" w:hAnsi="David" w:cs="David"/>
              <w:rtl/>
            </w:rPr>
          </w:rPrChange>
        </w:rPr>
        <w:t xml:space="preserve"> </w:t>
      </w:r>
      <w:r w:rsidRPr="00A90D62">
        <w:rPr>
          <w:rFonts w:ascii="David" w:hAnsi="David" w:cs="David"/>
          <w:sz w:val="28"/>
          <w:szCs w:val="28"/>
          <w:rtl/>
          <w:rPrChange w:id="3163" w:author="אברהם" w:date="2012-11-23T10:23:00Z">
            <w:rPr>
              <w:rFonts w:ascii="David" w:hAnsi="David" w:cs="David"/>
              <w:rtl/>
            </w:rPr>
          </w:rPrChange>
        </w:rPr>
        <w:t>אזרח, אולם</w:t>
      </w:r>
      <w:r w:rsidRPr="00A90D62">
        <w:rPr>
          <w:rFonts w:ascii="David" w:eastAsia="David" w:hAnsi="David" w:cs="David"/>
          <w:sz w:val="28"/>
          <w:szCs w:val="28"/>
          <w:rtl/>
          <w:rPrChange w:id="3164" w:author="אברהם" w:date="2012-11-23T10:23:00Z">
            <w:rPr>
              <w:rFonts w:ascii="David" w:eastAsia="David" w:hAnsi="David" w:cs="David"/>
              <w:rtl/>
            </w:rPr>
          </w:rPrChange>
        </w:rPr>
        <w:t xml:space="preserve"> </w:t>
      </w:r>
      <w:r w:rsidRPr="00A90D62">
        <w:rPr>
          <w:rFonts w:ascii="David" w:hAnsi="David" w:cs="David"/>
          <w:sz w:val="28"/>
          <w:szCs w:val="28"/>
          <w:rtl/>
          <w:rPrChange w:id="3165" w:author="אברהם" w:date="2012-11-23T10:23:00Z">
            <w:rPr>
              <w:rFonts w:ascii="David" w:hAnsi="David" w:cs="David"/>
              <w:rtl/>
            </w:rPr>
          </w:rPrChange>
        </w:rPr>
        <w:t>הוא</w:t>
      </w:r>
      <w:r w:rsidRPr="00A90D62">
        <w:rPr>
          <w:rFonts w:ascii="David" w:eastAsia="David" w:hAnsi="David" w:cs="David"/>
          <w:sz w:val="28"/>
          <w:szCs w:val="28"/>
          <w:rtl/>
          <w:rPrChange w:id="3166" w:author="אברהם" w:date="2012-11-23T10:23:00Z">
            <w:rPr>
              <w:rFonts w:ascii="David" w:eastAsia="David" w:hAnsi="David" w:cs="David"/>
              <w:rtl/>
            </w:rPr>
          </w:rPrChange>
        </w:rPr>
        <w:t xml:space="preserve"> </w:t>
      </w:r>
      <w:r w:rsidRPr="00A90D62">
        <w:rPr>
          <w:rFonts w:ascii="David" w:hAnsi="David" w:cs="David"/>
          <w:sz w:val="28"/>
          <w:szCs w:val="28"/>
          <w:rtl/>
          <w:rPrChange w:id="3167" w:author="אברהם" w:date="2012-11-23T10:23:00Z">
            <w:rPr>
              <w:rFonts w:ascii="David" w:hAnsi="David" w:cs="David"/>
              <w:rtl/>
            </w:rPr>
          </w:rPrChange>
        </w:rPr>
        <w:t>יפגע</w:t>
      </w:r>
      <w:r w:rsidRPr="00A90D62">
        <w:rPr>
          <w:rFonts w:ascii="David" w:eastAsia="David" w:hAnsi="David" w:cs="David"/>
          <w:sz w:val="28"/>
          <w:szCs w:val="28"/>
          <w:rtl/>
          <w:rPrChange w:id="3168" w:author="אברהם" w:date="2012-11-23T10:23:00Z">
            <w:rPr>
              <w:rFonts w:ascii="David" w:eastAsia="David" w:hAnsi="David" w:cs="David"/>
              <w:rtl/>
            </w:rPr>
          </w:rPrChange>
        </w:rPr>
        <w:t xml:space="preserve"> </w:t>
      </w:r>
      <w:r w:rsidRPr="00A90D62">
        <w:rPr>
          <w:rFonts w:ascii="David" w:hAnsi="David" w:cs="David"/>
          <w:sz w:val="28"/>
          <w:szCs w:val="28"/>
          <w:rtl/>
          <w:rPrChange w:id="3169" w:author="אברהם" w:date="2012-11-23T10:23:00Z">
            <w:rPr>
              <w:rFonts w:ascii="David" w:hAnsi="David" w:cs="David"/>
              <w:rtl/>
            </w:rPr>
          </w:rPrChange>
        </w:rPr>
        <w:t>באופן</w:t>
      </w:r>
      <w:r w:rsidRPr="00A90D62">
        <w:rPr>
          <w:rFonts w:ascii="David" w:eastAsia="David" w:hAnsi="David" w:cs="David"/>
          <w:sz w:val="28"/>
          <w:szCs w:val="28"/>
          <w:rtl/>
          <w:rPrChange w:id="3170" w:author="אברהם" w:date="2012-11-23T10:23:00Z">
            <w:rPr>
              <w:rFonts w:ascii="David" w:eastAsia="David" w:hAnsi="David" w:cs="David"/>
              <w:rtl/>
            </w:rPr>
          </w:rPrChange>
        </w:rPr>
        <w:t xml:space="preserve"> </w:t>
      </w:r>
      <w:r w:rsidRPr="00A90D62">
        <w:rPr>
          <w:rFonts w:ascii="David" w:hAnsi="David" w:cs="David"/>
          <w:sz w:val="28"/>
          <w:szCs w:val="28"/>
          <w:rtl/>
          <w:rPrChange w:id="3171" w:author="אברהם" w:date="2012-11-23T10:23:00Z">
            <w:rPr>
              <w:rFonts w:ascii="David" w:hAnsi="David" w:cs="David"/>
              <w:rtl/>
            </w:rPr>
          </w:rPrChange>
        </w:rPr>
        <w:t>משמעותי</w:t>
      </w:r>
      <w:r w:rsidRPr="00A90D62">
        <w:rPr>
          <w:rFonts w:ascii="David" w:eastAsia="David" w:hAnsi="David" w:cs="David"/>
          <w:sz w:val="28"/>
          <w:szCs w:val="28"/>
          <w:rtl/>
          <w:rPrChange w:id="3172" w:author="אברהם" w:date="2012-11-23T10:23:00Z">
            <w:rPr>
              <w:rFonts w:ascii="David" w:eastAsia="David" w:hAnsi="David" w:cs="David"/>
              <w:rtl/>
            </w:rPr>
          </w:rPrChange>
        </w:rPr>
        <w:t xml:space="preserve"> </w:t>
      </w:r>
      <w:r w:rsidRPr="00A90D62">
        <w:rPr>
          <w:rFonts w:ascii="David" w:hAnsi="David" w:cs="David"/>
          <w:sz w:val="28"/>
          <w:szCs w:val="28"/>
          <w:rtl/>
          <w:rPrChange w:id="3173" w:author="אברהם" w:date="2012-11-23T10:23:00Z">
            <w:rPr>
              <w:rFonts w:ascii="David" w:hAnsi="David" w:cs="David"/>
              <w:rtl/>
            </w:rPr>
          </w:rPrChange>
        </w:rPr>
        <w:t>בבחירה</w:t>
      </w:r>
      <w:r w:rsidRPr="00A90D62">
        <w:rPr>
          <w:rFonts w:ascii="David" w:eastAsia="David" w:hAnsi="David" w:cs="David"/>
          <w:sz w:val="28"/>
          <w:szCs w:val="28"/>
          <w:rtl/>
          <w:rPrChange w:id="3174" w:author="אברהם" w:date="2012-11-23T10:23:00Z">
            <w:rPr>
              <w:rFonts w:ascii="David" w:eastAsia="David" w:hAnsi="David" w:cs="David"/>
              <w:rtl/>
            </w:rPr>
          </w:rPrChange>
        </w:rPr>
        <w:t xml:space="preserve"> </w:t>
      </w:r>
      <w:r w:rsidRPr="00A90D62">
        <w:rPr>
          <w:rFonts w:ascii="David" w:hAnsi="David" w:cs="David"/>
          <w:sz w:val="28"/>
          <w:szCs w:val="28"/>
          <w:rtl/>
          <w:rPrChange w:id="3175" w:author="אברהם" w:date="2012-11-23T10:23:00Z">
            <w:rPr>
              <w:rFonts w:ascii="David" w:hAnsi="David" w:cs="David"/>
              <w:rtl/>
            </w:rPr>
          </w:rPrChange>
        </w:rPr>
        <w:t>החופשית</w:t>
      </w:r>
      <w:r w:rsidRPr="00A90D62">
        <w:rPr>
          <w:rFonts w:ascii="David" w:eastAsia="David" w:hAnsi="David" w:cs="David"/>
          <w:sz w:val="28"/>
          <w:szCs w:val="28"/>
          <w:rtl/>
          <w:rPrChange w:id="3176" w:author="אברהם" w:date="2012-11-23T10:23:00Z">
            <w:rPr>
              <w:rFonts w:ascii="David" w:eastAsia="David" w:hAnsi="David" w:cs="David"/>
              <w:rtl/>
            </w:rPr>
          </w:rPrChange>
        </w:rPr>
        <w:t xml:space="preserve"> </w:t>
      </w:r>
      <w:r w:rsidRPr="00A90D62">
        <w:rPr>
          <w:rFonts w:ascii="David" w:hAnsi="David" w:cs="David"/>
          <w:sz w:val="28"/>
          <w:szCs w:val="28"/>
          <w:rtl/>
          <w:rPrChange w:id="3177" w:author="אברהם" w:date="2012-11-23T10:23:00Z">
            <w:rPr>
              <w:rFonts w:ascii="David" w:hAnsi="David" w:cs="David"/>
              <w:rtl/>
            </w:rPr>
          </w:rPrChange>
        </w:rPr>
        <w:t>של</w:t>
      </w:r>
      <w:r w:rsidRPr="00A90D62">
        <w:rPr>
          <w:rFonts w:ascii="David" w:eastAsia="David" w:hAnsi="David" w:cs="David"/>
          <w:sz w:val="28"/>
          <w:szCs w:val="28"/>
          <w:rtl/>
          <w:rPrChange w:id="3178" w:author="אברהם" w:date="2012-11-23T10:23:00Z">
            <w:rPr>
              <w:rFonts w:ascii="David" w:eastAsia="David" w:hAnsi="David" w:cs="David"/>
              <w:rtl/>
            </w:rPr>
          </w:rPrChange>
        </w:rPr>
        <w:t xml:space="preserve"> </w:t>
      </w:r>
      <w:r w:rsidRPr="00A90D62">
        <w:rPr>
          <w:rFonts w:ascii="David" w:hAnsi="David" w:cs="David"/>
          <w:sz w:val="28"/>
          <w:szCs w:val="28"/>
          <w:rtl/>
          <w:rPrChange w:id="3179" w:author="אברהם" w:date="2012-11-23T10:23:00Z">
            <w:rPr>
              <w:rFonts w:ascii="David" w:hAnsi="David" w:cs="David"/>
              <w:rtl/>
            </w:rPr>
          </w:rPrChange>
        </w:rPr>
        <w:t>בעלי</w:t>
      </w:r>
      <w:r w:rsidRPr="00A90D62">
        <w:rPr>
          <w:rFonts w:ascii="David" w:eastAsia="David" w:hAnsi="David" w:cs="David"/>
          <w:sz w:val="28"/>
          <w:szCs w:val="28"/>
          <w:rtl/>
          <w:rPrChange w:id="3180" w:author="אברהם" w:date="2012-11-23T10:23:00Z">
            <w:rPr>
              <w:rFonts w:ascii="David" w:eastAsia="David" w:hAnsi="David" w:cs="David"/>
              <w:rtl/>
            </w:rPr>
          </w:rPrChange>
        </w:rPr>
        <w:t xml:space="preserve"> </w:t>
      </w:r>
      <w:r w:rsidRPr="00A90D62">
        <w:rPr>
          <w:rFonts w:ascii="David" w:hAnsi="David" w:cs="David"/>
          <w:sz w:val="28"/>
          <w:szCs w:val="28"/>
          <w:rtl/>
          <w:rPrChange w:id="3181" w:author="אברהם" w:date="2012-11-23T10:23:00Z">
            <w:rPr>
              <w:rFonts w:ascii="David" w:hAnsi="David" w:cs="David"/>
              <w:rtl/>
            </w:rPr>
          </w:rPrChange>
        </w:rPr>
        <w:t>הקרקע</w:t>
      </w:r>
      <w:r w:rsidRPr="00A90D62">
        <w:rPr>
          <w:rFonts w:ascii="David" w:eastAsia="David" w:hAnsi="David" w:cs="David"/>
          <w:sz w:val="28"/>
          <w:szCs w:val="28"/>
          <w:rtl/>
          <w:rPrChange w:id="3182" w:author="אברהם" w:date="2012-11-23T10:23:00Z">
            <w:rPr>
              <w:rFonts w:ascii="David" w:eastAsia="David" w:hAnsi="David" w:cs="David"/>
              <w:rtl/>
            </w:rPr>
          </w:rPrChange>
        </w:rPr>
        <w:t xml:space="preserve"> </w:t>
      </w:r>
      <w:r w:rsidRPr="00A90D62">
        <w:rPr>
          <w:rFonts w:ascii="David" w:hAnsi="David" w:cs="David"/>
          <w:sz w:val="28"/>
          <w:szCs w:val="28"/>
          <w:rtl/>
          <w:rPrChange w:id="3183" w:author="אברהם" w:date="2012-11-23T10:23:00Z">
            <w:rPr>
              <w:rFonts w:ascii="David" w:hAnsi="David" w:cs="David"/>
              <w:rtl/>
            </w:rPr>
          </w:rPrChange>
        </w:rPr>
        <w:t>הנוכחיים.</w:t>
      </w:r>
    </w:p>
    <w:p w:rsidR="009C2B09" w:rsidRPr="00A90D62" w:rsidRDefault="009C2B09" w:rsidP="009C2B09">
      <w:pPr>
        <w:pStyle w:val="a1"/>
        <w:bidi/>
        <w:rPr>
          <w:rFonts w:ascii="David" w:hAnsi="David" w:cs="David"/>
          <w:sz w:val="28"/>
          <w:szCs w:val="28"/>
          <w:rtl/>
          <w:rPrChange w:id="3184" w:author="אברהם" w:date="2012-11-23T10:23:00Z">
            <w:rPr>
              <w:rFonts w:ascii="David" w:hAnsi="David" w:cs="David"/>
              <w:rtl/>
            </w:rPr>
          </w:rPrChange>
        </w:rPr>
      </w:pPr>
      <w:r w:rsidRPr="00A90D62">
        <w:rPr>
          <w:rFonts w:ascii="David" w:hAnsi="David" w:cs="David"/>
          <w:sz w:val="28"/>
          <w:szCs w:val="28"/>
          <w:rPrChange w:id="3185" w:author="אברהם" w:date="2012-11-23T10:23:00Z">
            <w:rPr>
              <w:rFonts w:ascii="David" w:hAnsi="David" w:cs="David"/>
            </w:rPr>
          </w:rPrChange>
        </w:rPr>
        <w:t>3</w:t>
      </w:r>
      <w:r w:rsidRPr="00A90D62">
        <w:rPr>
          <w:rFonts w:ascii="David" w:hAnsi="David" w:cs="David"/>
          <w:sz w:val="28"/>
          <w:szCs w:val="28"/>
          <w:rtl/>
          <w:rPrChange w:id="3186" w:author="אברהם" w:date="2012-11-23T10:23:00Z">
            <w:rPr>
              <w:rFonts w:ascii="David" w:hAnsi="David" w:cs="David"/>
              <w:rtl/>
            </w:rPr>
          </w:rPrChange>
        </w:rPr>
        <w:t>. למיטב</w:t>
      </w:r>
      <w:r w:rsidRPr="00A90D62">
        <w:rPr>
          <w:rFonts w:ascii="David" w:eastAsia="David" w:hAnsi="David" w:cs="David"/>
          <w:sz w:val="28"/>
          <w:szCs w:val="28"/>
          <w:rtl/>
          <w:rPrChange w:id="3187" w:author="אברהם" w:date="2012-11-23T10:23:00Z">
            <w:rPr>
              <w:rFonts w:ascii="David" w:eastAsia="David" w:hAnsi="David" w:cs="David"/>
              <w:rtl/>
            </w:rPr>
          </w:rPrChange>
        </w:rPr>
        <w:t xml:space="preserve"> </w:t>
      </w:r>
      <w:r w:rsidRPr="00A90D62">
        <w:rPr>
          <w:rFonts w:ascii="David" w:hAnsi="David" w:cs="David"/>
          <w:sz w:val="28"/>
          <w:szCs w:val="28"/>
          <w:rtl/>
          <w:rPrChange w:id="3188" w:author="אברהם" w:date="2012-11-23T10:23:00Z">
            <w:rPr>
              <w:rFonts w:ascii="David" w:hAnsi="David" w:cs="David"/>
              <w:rtl/>
            </w:rPr>
          </w:rPrChange>
        </w:rPr>
        <w:t>ידיעתי, היחיד</w:t>
      </w:r>
      <w:r w:rsidRPr="00A90D62">
        <w:rPr>
          <w:rFonts w:ascii="David" w:eastAsia="David" w:hAnsi="David" w:cs="David"/>
          <w:sz w:val="28"/>
          <w:szCs w:val="28"/>
          <w:rtl/>
          <w:rPrChange w:id="3189" w:author="אברהם" w:date="2012-11-23T10:23:00Z">
            <w:rPr>
              <w:rFonts w:ascii="David" w:eastAsia="David" w:hAnsi="David" w:cs="David"/>
              <w:rtl/>
            </w:rPr>
          </w:rPrChange>
        </w:rPr>
        <w:t xml:space="preserve"> </w:t>
      </w:r>
      <w:r w:rsidRPr="00A90D62">
        <w:rPr>
          <w:rFonts w:ascii="David" w:hAnsi="David" w:cs="David"/>
          <w:sz w:val="28"/>
          <w:szCs w:val="28"/>
          <w:rtl/>
          <w:rPrChange w:id="3190" w:author="אברהם" w:date="2012-11-23T10:23:00Z">
            <w:rPr>
              <w:rFonts w:ascii="David" w:hAnsi="David" w:cs="David"/>
              <w:rtl/>
            </w:rPr>
          </w:rPrChange>
        </w:rPr>
        <w:t>שהציע</w:t>
      </w:r>
      <w:r w:rsidRPr="00A90D62">
        <w:rPr>
          <w:rFonts w:ascii="David" w:eastAsia="David" w:hAnsi="David" w:cs="David"/>
          <w:sz w:val="28"/>
          <w:szCs w:val="28"/>
          <w:rtl/>
          <w:rPrChange w:id="3191" w:author="אברהם" w:date="2012-11-23T10:23:00Z">
            <w:rPr>
              <w:rFonts w:ascii="David" w:eastAsia="David" w:hAnsi="David" w:cs="David"/>
              <w:rtl/>
            </w:rPr>
          </w:rPrChange>
        </w:rPr>
        <w:t xml:space="preserve"> </w:t>
      </w:r>
      <w:r w:rsidRPr="00A90D62">
        <w:rPr>
          <w:rFonts w:ascii="David" w:hAnsi="David" w:cs="David"/>
          <w:sz w:val="28"/>
          <w:szCs w:val="28"/>
          <w:rtl/>
          <w:rPrChange w:id="3192" w:author="אברהם" w:date="2012-11-23T10:23:00Z">
            <w:rPr>
              <w:rFonts w:ascii="David" w:hAnsi="David" w:cs="David"/>
              <w:rtl/>
            </w:rPr>
          </w:rPrChange>
        </w:rPr>
        <w:t>ת</w:t>
      </w:r>
      <w:ins w:id="3193" w:author="אברהם" w:date="2012-11-26T17:19:00Z">
        <w:r w:rsidR="002645EF">
          <w:rPr>
            <w:rFonts w:ascii="David" w:hAnsi="David" w:cs="David" w:hint="cs"/>
            <w:sz w:val="28"/>
            <w:szCs w:val="28"/>
            <w:rtl/>
          </w:rPr>
          <w:t>ו</w:t>
        </w:r>
      </w:ins>
      <w:r w:rsidRPr="00A90D62">
        <w:rPr>
          <w:rFonts w:ascii="David" w:hAnsi="David" w:cs="David"/>
          <w:sz w:val="28"/>
          <w:szCs w:val="28"/>
          <w:rtl/>
          <w:rPrChange w:id="3194" w:author="אברהם" w:date="2012-11-23T10:23:00Z">
            <w:rPr>
              <w:rFonts w:ascii="David" w:hAnsi="David" w:cs="David"/>
              <w:rtl/>
            </w:rPr>
          </w:rPrChange>
        </w:rPr>
        <w:t>כנית</w:t>
      </w:r>
      <w:r w:rsidRPr="00A90D62">
        <w:rPr>
          <w:rFonts w:ascii="David" w:eastAsia="David" w:hAnsi="David" w:cs="David"/>
          <w:sz w:val="28"/>
          <w:szCs w:val="28"/>
          <w:rtl/>
          <w:rPrChange w:id="3195" w:author="אברהם" w:date="2012-11-23T10:23:00Z">
            <w:rPr>
              <w:rFonts w:ascii="David" w:eastAsia="David" w:hAnsi="David" w:cs="David"/>
              <w:rtl/>
            </w:rPr>
          </w:rPrChange>
        </w:rPr>
        <w:t xml:space="preserve"> </w:t>
      </w:r>
      <w:r w:rsidRPr="00A90D62">
        <w:rPr>
          <w:rFonts w:ascii="David" w:hAnsi="David" w:cs="David"/>
          <w:sz w:val="28"/>
          <w:szCs w:val="28"/>
          <w:rtl/>
          <w:rPrChange w:id="3196" w:author="אברהם" w:date="2012-11-23T10:23:00Z">
            <w:rPr>
              <w:rFonts w:ascii="David" w:hAnsi="David" w:cs="David"/>
              <w:rtl/>
            </w:rPr>
          </w:rPrChange>
        </w:rPr>
        <w:t>מעשית</w:t>
      </w:r>
      <w:r w:rsidRPr="00A90D62">
        <w:rPr>
          <w:rFonts w:ascii="David" w:eastAsia="David" w:hAnsi="David" w:cs="David"/>
          <w:sz w:val="28"/>
          <w:szCs w:val="28"/>
          <w:rtl/>
          <w:rPrChange w:id="3197" w:author="אברהם" w:date="2012-11-23T10:23:00Z">
            <w:rPr>
              <w:rFonts w:ascii="David" w:eastAsia="David" w:hAnsi="David" w:cs="David"/>
              <w:rtl/>
            </w:rPr>
          </w:rPrChange>
        </w:rPr>
        <w:t xml:space="preserve"> </w:t>
      </w:r>
      <w:r w:rsidRPr="00A90D62">
        <w:rPr>
          <w:rFonts w:ascii="David" w:hAnsi="David" w:cs="David"/>
          <w:sz w:val="28"/>
          <w:szCs w:val="28"/>
          <w:rtl/>
          <w:rPrChange w:id="3198" w:author="אברהם" w:date="2012-11-23T10:23:00Z">
            <w:rPr>
              <w:rFonts w:ascii="David" w:hAnsi="David" w:cs="David"/>
              <w:rtl/>
            </w:rPr>
          </w:rPrChange>
        </w:rPr>
        <w:t>לחלוקת</w:t>
      </w:r>
      <w:r w:rsidRPr="00A90D62">
        <w:rPr>
          <w:rFonts w:ascii="David" w:eastAsia="David" w:hAnsi="David" w:cs="David"/>
          <w:sz w:val="28"/>
          <w:szCs w:val="28"/>
          <w:rtl/>
          <w:rPrChange w:id="3199" w:author="אברהם" w:date="2012-11-23T10:23:00Z">
            <w:rPr>
              <w:rFonts w:ascii="David" w:eastAsia="David" w:hAnsi="David" w:cs="David"/>
              <w:rtl/>
            </w:rPr>
          </w:rPrChange>
        </w:rPr>
        <w:t xml:space="preserve"> </w:t>
      </w:r>
      <w:r w:rsidRPr="00A90D62">
        <w:rPr>
          <w:rFonts w:ascii="David" w:hAnsi="David" w:cs="David"/>
          <w:sz w:val="28"/>
          <w:szCs w:val="28"/>
          <w:rtl/>
          <w:rPrChange w:id="3200" w:author="אברהם" w:date="2012-11-23T10:23:00Z">
            <w:rPr>
              <w:rFonts w:ascii="David" w:hAnsi="David" w:cs="David"/>
              <w:rtl/>
            </w:rPr>
          </w:rPrChange>
        </w:rPr>
        <w:t>נחלות</w:t>
      </w:r>
      <w:r w:rsidRPr="00A90D62">
        <w:rPr>
          <w:rFonts w:ascii="David" w:eastAsia="David" w:hAnsi="David" w:cs="David"/>
          <w:sz w:val="28"/>
          <w:szCs w:val="28"/>
          <w:rtl/>
          <w:rPrChange w:id="3201" w:author="אברהם" w:date="2012-11-23T10:23:00Z">
            <w:rPr>
              <w:rFonts w:ascii="David" w:eastAsia="David" w:hAnsi="David" w:cs="David"/>
              <w:rtl/>
            </w:rPr>
          </w:rPrChange>
        </w:rPr>
        <w:t xml:space="preserve"> </w:t>
      </w:r>
      <w:r w:rsidRPr="00A90D62">
        <w:rPr>
          <w:rFonts w:ascii="David" w:hAnsi="David" w:cs="David"/>
          <w:sz w:val="28"/>
          <w:szCs w:val="28"/>
          <w:rtl/>
          <w:rPrChange w:id="3202" w:author="אברהם" w:date="2012-11-23T10:23:00Z">
            <w:rPr>
              <w:rFonts w:ascii="David" w:hAnsi="David" w:cs="David"/>
              <w:rtl/>
            </w:rPr>
          </w:rPrChange>
        </w:rPr>
        <w:t>בימינו</w:t>
      </w:r>
      <w:r w:rsidRPr="00A90D62">
        <w:rPr>
          <w:rFonts w:ascii="David" w:eastAsia="David" w:hAnsi="David" w:cs="David"/>
          <w:sz w:val="28"/>
          <w:szCs w:val="28"/>
          <w:rtl/>
          <w:rPrChange w:id="3203" w:author="אברהם" w:date="2012-11-23T10:23:00Z">
            <w:rPr>
              <w:rFonts w:ascii="David" w:eastAsia="David" w:hAnsi="David" w:cs="David"/>
              <w:rtl/>
            </w:rPr>
          </w:rPrChange>
        </w:rPr>
        <w:t xml:space="preserve"> </w:t>
      </w:r>
      <w:r w:rsidRPr="00A90D62">
        <w:rPr>
          <w:rFonts w:ascii="David" w:hAnsi="David" w:cs="David"/>
          <w:sz w:val="28"/>
          <w:szCs w:val="28"/>
          <w:rtl/>
          <w:rPrChange w:id="3204" w:author="אברהם" w:date="2012-11-23T10:23:00Z">
            <w:rPr>
              <w:rFonts w:ascii="David" w:hAnsi="David" w:cs="David"/>
              <w:rtl/>
            </w:rPr>
          </w:rPrChange>
        </w:rPr>
        <w:t>הוא</w:t>
      </w:r>
      <w:r w:rsidRPr="00A90D62">
        <w:rPr>
          <w:rFonts w:ascii="David" w:eastAsia="David" w:hAnsi="David" w:cs="David"/>
          <w:sz w:val="28"/>
          <w:szCs w:val="28"/>
          <w:rtl/>
          <w:rPrChange w:id="3205" w:author="אברהם" w:date="2012-11-23T10:23:00Z">
            <w:rPr>
              <w:rFonts w:ascii="David" w:eastAsia="David" w:hAnsi="David" w:cs="David"/>
              <w:rtl/>
            </w:rPr>
          </w:rPrChange>
        </w:rPr>
        <w:t xml:space="preserve"> </w:t>
      </w:r>
      <w:r w:rsidRPr="00A90D62">
        <w:rPr>
          <w:rFonts w:ascii="David" w:hAnsi="David" w:cs="David"/>
          <w:sz w:val="28"/>
          <w:szCs w:val="28"/>
          <w:rtl/>
          <w:rPrChange w:id="3206" w:author="אברהם" w:date="2012-11-23T10:23:00Z">
            <w:rPr>
              <w:rFonts w:ascii="David" w:hAnsi="David" w:cs="David"/>
              <w:rtl/>
            </w:rPr>
          </w:rPrChange>
        </w:rPr>
        <w:t>אהוד</w:t>
      </w:r>
      <w:r w:rsidRPr="00A90D62">
        <w:rPr>
          <w:rFonts w:ascii="David" w:eastAsia="David" w:hAnsi="David" w:cs="David"/>
          <w:sz w:val="28"/>
          <w:szCs w:val="28"/>
          <w:rtl/>
          <w:rPrChange w:id="3207" w:author="אברהם" w:date="2012-11-23T10:23:00Z">
            <w:rPr>
              <w:rFonts w:ascii="David" w:eastAsia="David" w:hAnsi="David" w:cs="David"/>
              <w:rtl/>
            </w:rPr>
          </w:rPrChange>
        </w:rPr>
        <w:t xml:space="preserve"> </w:t>
      </w:r>
      <w:r w:rsidRPr="00A90D62">
        <w:rPr>
          <w:rFonts w:ascii="David" w:hAnsi="David" w:cs="David"/>
          <w:sz w:val="28"/>
          <w:szCs w:val="28"/>
          <w:rtl/>
          <w:rPrChange w:id="3208" w:author="אברהם" w:date="2012-11-23T10:23:00Z">
            <w:rPr>
              <w:rFonts w:ascii="David" w:hAnsi="David" w:cs="David"/>
              <w:rtl/>
            </w:rPr>
          </w:rPrChange>
        </w:rPr>
        <w:t>טוקטלי.</w:t>
      </w:r>
      <w:r w:rsidRPr="00A90D62">
        <w:rPr>
          <w:rStyle w:val="12"/>
          <w:rFonts w:ascii="David" w:hAnsi="David" w:cs="David"/>
          <w:sz w:val="28"/>
          <w:szCs w:val="28"/>
          <w:rtl/>
          <w:rPrChange w:id="3209" w:author="אברהם" w:date="2012-11-23T10:23:00Z">
            <w:rPr>
              <w:rStyle w:val="12"/>
              <w:rFonts w:ascii="David" w:hAnsi="David" w:cs="David"/>
              <w:rtl/>
            </w:rPr>
          </w:rPrChange>
        </w:rPr>
        <w:footnoteReference w:id="13"/>
      </w:r>
      <w:r w:rsidRPr="00A90D62">
        <w:rPr>
          <w:rFonts w:ascii="David" w:hAnsi="David" w:cs="David"/>
          <w:sz w:val="28"/>
          <w:szCs w:val="28"/>
          <w:rtl/>
          <w:rPrChange w:id="3210" w:author="אברהם" w:date="2012-11-23T10:23:00Z">
            <w:rPr>
              <w:rFonts w:ascii="David" w:hAnsi="David" w:cs="David"/>
              <w:rtl/>
            </w:rPr>
          </w:rPrChange>
        </w:rPr>
        <w:t xml:space="preserve"> הוא</w:t>
      </w:r>
      <w:r w:rsidRPr="00A90D62">
        <w:rPr>
          <w:rFonts w:ascii="David" w:eastAsia="David" w:hAnsi="David" w:cs="David"/>
          <w:sz w:val="28"/>
          <w:szCs w:val="28"/>
          <w:rtl/>
          <w:rPrChange w:id="3211" w:author="אברהם" w:date="2012-11-23T10:23:00Z">
            <w:rPr>
              <w:rFonts w:ascii="David" w:eastAsia="David" w:hAnsi="David" w:cs="David"/>
              <w:rtl/>
            </w:rPr>
          </w:rPrChange>
        </w:rPr>
        <w:t xml:space="preserve"> </w:t>
      </w:r>
      <w:r w:rsidRPr="00A90D62">
        <w:rPr>
          <w:rFonts w:ascii="David" w:hAnsi="David" w:cs="David"/>
          <w:sz w:val="28"/>
          <w:szCs w:val="28"/>
          <w:rtl/>
          <w:rPrChange w:id="3212" w:author="אברהם" w:date="2012-11-23T10:23:00Z">
            <w:rPr>
              <w:rFonts w:ascii="David" w:hAnsi="David" w:cs="David"/>
              <w:rtl/>
            </w:rPr>
          </w:rPrChange>
        </w:rPr>
        <w:t>מציע</w:t>
      </w:r>
      <w:r w:rsidRPr="00A90D62">
        <w:rPr>
          <w:rFonts w:ascii="David" w:eastAsia="David" w:hAnsi="David" w:cs="David"/>
          <w:sz w:val="28"/>
          <w:szCs w:val="28"/>
          <w:rtl/>
          <w:rPrChange w:id="3213" w:author="אברהם" w:date="2012-11-23T10:23:00Z">
            <w:rPr>
              <w:rFonts w:ascii="David" w:eastAsia="David" w:hAnsi="David" w:cs="David"/>
              <w:rtl/>
            </w:rPr>
          </w:rPrChange>
        </w:rPr>
        <w:t xml:space="preserve"> </w:t>
      </w:r>
      <w:r w:rsidRPr="00A90D62">
        <w:rPr>
          <w:rFonts w:ascii="David" w:hAnsi="David" w:cs="David"/>
          <w:sz w:val="28"/>
          <w:szCs w:val="28"/>
          <w:rtl/>
          <w:rPrChange w:id="3214" w:author="אברהם" w:date="2012-11-23T10:23:00Z">
            <w:rPr>
              <w:rFonts w:ascii="David" w:hAnsi="David" w:cs="David"/>
              <w:rtl/>
            </w:rPr>
          </w:rPrChange>
        </w:rPr>
        <w:t>להקים</w:t>
      </w:r>
      <w:r w:rsidRPr="00A90D62">
        <w:rPr>
          <w:rFonts w:ascii="David" w:eastAsia="David" w:hAnsi="David" w:cs="David"/>
          <w:sz w:val="28"/>
          <w:szCs w:val="28"/>
          <w:rtl/>
          <w:rPrChange w:id="3215" w:author="אברהם" w:date="2012-11-23T10:23:00Z">
            <w:rPr>
              <w:rFonts w:ascii="David" w:eastAsia="David" w:hAnsi="David" w:cs="David"/>
              <w:rtl/>
            </w:rPr>
          </w:rPrChange>
        </w:rPr>
        <w:t xml:space="preserve"> </w:t>
      </w:r>
      <w:r w:rsidRPr="00A90D62">
        <w:rPr>
          <w:rFonts w:ascii="David" w:hAnsi="David" w:cs="David"/>
          <w:sz w:val="28"/>
          <w:szCs w:val="28"/>
          <w:rtl/>
          <w:rPrChange w:id="3216" w:author="אברהם" w:date="2012-11-23T10:23:00Z">
            <w:rPr>
              <w:rFonts w:ascii="David" w:hAnsi="David" w:cs="David"/>
              <w:rtl/>
            </w:rPr>
          </w:rPrChange>
        </w:rPr>
        <w:t>"קרן</w:t>
      </w:r>
      <w:r w:rsidRPr="00A90D62">
        <w:rPr>
          <w:rFonts w:ascii="David" w:eastAsia="David" w:hAnsi="David" w:cs="David"/>
          <w:sz w:val="28"/>
          <w:szCs w:val="28"/>
          <w:rtl/>
          <w:rPrChange w:id="3217" w:author="אברהם" w:date="2012-11-23T10:23:00Z">
            <w:rPr>
              <w:rFonts w:ascii="David" w:eastAsia="David" w:hAnsi="David" w:cs="David"/>
              <w:rtl/>
            </w:rPr>
          </w:rPrChange>
        </w:rPr>
        <w:t xml:space="preserve"> </w:t>
      </w:r>
      <w:r w:rsidRPr="00A90D62">
        <w:rPr>
          <w:rFonts w:ascii="David" w:hAnsi="David" w:cs="David"/>
          <w:sz w:val="28"/>
          <w:szCs w:val="28"/>
          <w:rtl/>
          <w:rPrChange w:id="3218" w:author="אברהם" w:date="2012-11-23T10:23:00Z">
            <w:rPr>
              <w:rFonts w:ascii="David" w:hAnsi="David" w:cs="David"/>
              <w:rtl/>
            </w:rPr>
          </w:rPrChange>
        </w:rPr>
        <w:t>קיימת</w:t>
      </w:r>
      <w:r w:rsidRPr="00A90D62">
        <w:rPr>
          <w:rFonts w:ascii="David" w:eastAsia="David" w:hAnsi="David" w:cs="David"/>
          <w:sz w:val="28"/>
          <w:szCs w:val="28"/>
          <w:rtl/>
          <w:rPrChange w:id="3219" w:author="אברהם" w:date="2012-11-23T10:23:00Z">
            <w:rPr>
              <w:rFonts w:ascii="David" w:eastAsia="David" w:hAnsi="David" w:cs="David"/>
              <w:rtl/>
            </w:rPr>
          </w:rPrChange>
        </w:rPr>
        <w:t xml:space="preserve"> </w:t>
      </w:r>
      <w:r w:rsidRPr="00A90D62">
        <w:rPr>
          <w:rFonts w:ascii="David" w:hAnsi="David" w:cs="David"/>
          <w:sz w:val="28"/>
          <w:szCs w:val="28"/>
          <w:rtl/>
          <w:rPrChange w:id="3220" w:author="אברהם" w:date="2012-11-23T10:23:00Z">
            <w:rPr>
              <w:rFonts w:ascii="David" w:hAnsi="David" w:cs="David"/>
              <w:rtl/>
            </w:rPr>
          </w:rPrChange>
        </w:rPr>
        <w:t>חדשה" (קק"ח), שתרכוש</w:t>
      </w:r>
      <w:r w:rsidRPr="00A90D62">
        <w:rPr>
          <w:rFonts w:ascii="David" w:eastAsia="David" w:hAnsi="David" w:cs="David"/>
          <w:sz w:val="28"/>
          <w:szCs w:val="28"/>
          <w:rtl/>
          <w:rPrChange w:id="3221" w:author="אברהם" w:date="2012-11-23T10:23:00Z">
            <w:rPr>
              <w:rFonts w:ascii="David" w:eastAsia="David" w:hAnsi="David" w:cs="David"/>
              <w:rtl/>
            </w:rPr>
          </w:rPrChange>
        </w:rPr>
        <w:t xml:space="preserve"> </w:t>
      </w:r>
      <w:r w:rsidRPr="00A90D62">
        <w:rPr>
          <w:rFonts w:ascii="David" w:hAnsi="David" w:cs="David"/>
          <w:sz w:val="28"/>
          <w:szCs w:val="28"/>
          <w:rtl/>
          <w:rPrChange w:id="3222" w:author="אברהם" w:date="2012-11-23T10:23:00Z">
            <w:rPr>
              <w:rFonts w:ascii="David" w:hAnsi="David" w:cs="David"/>
              <w:rtl/>
            </w:rPr>
          </w:rPrChange>
        </w:rPr>
        <w:t>קרקעות</w:t>
      </w:r>
      <w:r w:rsidRPr="00A90D62">
        <w:rPr>
          <w:rFonts w:ascii="David" w:eastAsia="David" w:hAnsi="David" w:cs="David"/>
          <w:sz w:val="28"/>
          <w:szCs w:val="28"/>
          <w:rtl/>
          <w:rPrChange w:id="3223" w:author="אברהם" w:date="2012-11-23T10:23:00Z">
            <w:rPr>
              <w:rFonts w:ascii="David" w:eastAsia="David" w:hAnsi="David" w:cs="David"/>
              <w:rtl/>
            </w:rPr>
          </w:rPrChange>
        </w:rPr>
        <w:t xml:space="preserve"> </w:t>
      </w:r>
      <w:r w:rsidRPr="00A90D62">
        <w:rPr>
          <w:rFonts w:ascii="David" w:hAnsi="David" w:cs="David"/>
          <w:sz w:val="28"/>
          <w:szCs w:val="28"/>
          <w:rtl/>
          <w:rPrChange w:id="3224" w:author="אברהם" w:date="2012-11-23T10:23:00Z">
            <w:rPr>
              <w:rFonts w:ascii="David" w:hAnsi="David" w:cs="David"/>
              <w:rtl/>
            </w:rPr>
          </w:rPrChange>
        </w:rPr>
        <w:t>בארץ</w:t>
      </w:r>
      <w:r w:rsidRPr="00A90D62">
        <w:rPr>
          <w:rFonts w:ascii="David" w:eastAsia="David" w:hAnsi="David" w:cs="David"/>
          <w:sz w:val="28"/>
          <w:szCs w:val="28"/>
          <w:rtl/>
          <w:rPrChange w:id="3225" w:author="אברהם" w:date="2012-11-23T10:23:00Z">
            <w:rPr>
              <w:rFonts w:ascii="David" w:eastAsia="David" w:hAnsi="David" w:cs="David"/>
              <w:rtl/>
            </w:rPr>
          </w:rPrChange>
        </w:rPr>
        <w:t xml:space="preserve"> </w:t>
      </w:r>
      <w:r w:rsidRPr="00A90D62">
        <w:rPr>
          <w:rFonts w:ascii="David" w:hAnsi="David" w:cs="David"/>
          <w:sz w:val="28"/>
          <w:szCs w:val="28"/>
          <w:rtl/>
          <w:rPrChange w:id="3226" w:author="אברהם" w:date="2012-11-23T10:23:00Z">
            <w:rPr>
              <w:rFonts w:ascii="David" w:hAnsi="David" w:cs="David"/>
              <w:rtl/>
            </w:rPr>
          </w:rPrChange>
        </w:rPr>
        <w:t>ישראל, ותמכור</w:t>
      </w:r>
      <w:r w:rsidRPr="00A90D62">
        <w:rPr>
          <w:rFonts w:ascii="David" w:eastAsia="David" w:hAnsi="David" w:cs="David"/>
          <w:sz w:val="28"/>
          <w:szCs w:val="28"/>
          <w:rtl/>
          <w:rPrChange w:id="3227" w:author="אברהם" w:date="2012-11-23T10:23:00Z">
            <w:rPr>
              <w:rFonts w:ascii="David" w:eastAsia="David" w:hAnsi="David" w:cs="David"/>
              <w:rtl/>
            </w:rPr>
          </w:rPrChange>
        </w:rPr>
        <w:t xml:space="preserve"> </w:t>
      </w:r>
      <w:r w:rsidRPr="00A90D62">
        <w:rPr>
          <w:rFonts w:ascii="David" w:hAnsi="David" w:cs="David"/>
          <w:sz w:val="28"/>
          <w:szCs w:val="28"/>
          <w:rtl/>
          <w:rPrChange w:id="3228" w:author="אברהם" w:date="2012-11-23T10:23:00Z">
            <w:rPr>
              <w:rFonts w:ascii="David" w:hAnsi="David" w:cs="David"/>
              <w:rtl/>
            </w:rPr>
          </w:rPrChange>
        </w:rPr>
        <w:t>אותן</w:t>
      </w:r>
      <w:r w:rsidRPr="00A90D62">
        <w:rPr>
          <w:rFonts w:ascii="David" w:eastAsia="David" w:hAnsi="David" w:cs="David"/>
          <w:sz w:val="28"/>
          <w:szCs w:val="28"/>
          <w:rtl/>
          <w:rPrChange w:id="3229" w:author="אברהם" w:date="2012-11-23T10:23:00Z">
            <w:rPr>
              <w:rFonts w:ascii="David" w:eastAsia="David" w:hAnsi="David" w:cs="David"/>
              <w:rtl/>
            </w:rPr>
          </w:rPrChange>
        </w:rPr>
        <w:t xml:space="preserve"> </w:t>
      </w:r>
      <w:r w:rsidRPr="00A90D62">
        <w:rPr>
          <w:rFonts w:ascii="David" w:hAnsi="David" w:cs="David"/>
          <w:sz w:val="28"/>
          <w:szCs w:val="28"/>
          <w:rtl/>
          <w:rPrChange w:id="3230" w:author="אברהם" w:date="2012-11-23T10:23:00Z">
            <w:rPr>
              <w:rFonts w:ascii="David" w:hAnsi="David" w:cs="David"/>
              <w:rtl/>
            </w:rPr>
          </w:rPrChange>
        </w:rPr>
        <w:t>במחירי</w:t>
      </w:r>
      <w:r w:rsidRPr="00A90D62">
        <w:rPr>
          <w:rFonts w:ascii="David" w:eastAsia="David" w:hAnsi="David" w:cs="David"/>
          <w:sz w:val="28"/>
          <w:szCs w:val="28"/>
          <w:rtl/>
          <w:rPrChange w:id="3231" w:author="אברהם" w:date="2012-11-23T10:23:00Z">
            <w:rPr>
              <w:rFonts w:ascii="David" w:eastAsia="David" w:hAnsi="David" w:cs="David"/>
              <w:rtl/>
            </w:rPr>
          </w:rPrChange>
        </w:rPr>
        <w:t xml:space="preserve"> </w:t>
      </w:r>
      <w:r w:rsidRPr="00A90D62">
        <w:rPr>
          <w:rFonts w:ascii="David" w:hAnsi="David" w:cs="David"/>
          <w:sz w:val="28"/>
          <w:szCs w:val="28"/>
          <w:rtl/>
          <w:rPrChange w:id="3232" w:author="אברהם" w:date="2012-11-23T10:23:00Z">
            <w:rPr>
              <w:rFonts w:ascii="David" w:hAnsi="David" w:cs="David"/>
              <w:rtl/>
            </w:rPr>
          </w:rPrChange>
        </w:rPr>
        <w:t>עלות</w:t>
      </w:r>
      <w:r w:rsidRPr="00A90D62">
        <w:rPr>
          <w:rFonts w:ascii="David" w:eastAsia="David" w:hAnsi="David" w:cs="David"/>
          <w:sz w:val="28"/>
          <w:szCs w:val="28"/>
          <w:rtl/>
          <w:rPrChange w:id="3233" w:author="אברהם" w:date="2012-11-23T10:23:00Z">
            <w:rPr>
              <w:rFonts w:ascii="David" w:eastAsia="David" w:hAnsi="David" w:cs="David"/>
              <w:rtl/>
            </w:rPr>
          </w:rPrChange>
        </w:rPr>
        <w:t xml:space="preserve"> </w:t>
      </w:r>
      <w:r w:rsidRPr="00A90D62">
        <w:rPr>
          <w:rFonts w:ascii="David" w:hAnsi="David" w:cs="David"/>
          <w:sz w:val="28"/>
          <w:szCs w:val="28"/>
          <w:rtl/>
          <w:rPrChange w:id="3234" w:author="אברהם" w:date="2012-11-23T10:23:00Z">
            <w:rPr>
              <w:rFonts w:ascii="David" w:hAnsi="David" w:cs="David"/>
              <w:rtl/>
            </w:rPr>
          </w:rPrChange>
        </w:rPr>
        <w:t>לכל</w:t>
      </w:r>
      <w:r w:rsidRPr="00A90D62">
        <w:rPr>
          <w:rFonts w:ascii="David" w:eastAsia="David" w:hAnsi="David" w:cs="David"/>
          <w:sz w:val="28"/>
          <w:szCs w:val="28"/>
          <w:rtl/>
          <w:rPrChange w:id="3235" w:author="אברהם" w:date="2012-11-23T10:23:00Z">
            <w:rPr>
              <w:rFonts w:ascii="David" w:eastAsia="David" w:hAnsi="David" w:cs="David"/>
              <w:rtl/>
            </w:rPr>
          </w:rPrChange>
        </w:rPr>
        <w:t xml:space="preserve"> </w:t>
      </w:r>
      <w:r w:rsidRPr="00A90D62">
        <w:rPr>
          <w:rFonts w:ascii="David" w:hAnsi="David" w:cs="David"/>
          <w:sz w:val="28"/>
          <w:szCs w:val="28"/>
          <w:rtl/>
          <w:rPrChange w:id="3236" w:author="אברהם" w:date="2012-11-23T10:23:00Z">
            <w:rPr>
              <w:rFonts w:ascii="David" w:hAnsi="David" w:cs="David"/>
              <w:rtl/>
            </w:rPr>
          </w:rPrChange>
        </w:rPr>
        <w:t>יהודי</w:t>
      </w:r>
      <w:r w:rsidRPr="00A90D62">
        <w:rPr>
          <w:rFonts w:ascii="David" w:eastAsia="David" w:hAnsi="David" w:cs="David"/>
          <w:sz w:val="28"/>
          <w:szCs w:val="28"/>
          <w:rtl/>
          <w:rPrChange w:id="3237" w:author="אברהם" w:date="2012-11-23T10:23:00Z">
            <w:rPr>
              <w:rFonts w:ascii="David" w:eastAsia="David" w:hAnsi="David" w:cs="David"/>
              <w:rtl/>
            </w:rPr>
          </w:rPrChange>
        </w:rPr>
        <w:t xml:space="preserve"> </w:t>
      </w:r>
      <w:r w:rsidRPr="00A90D62">
        <w:rPr>
          <w:rFonts w:ascii="David" w:hAnsi="David" w:cs="David"/>
          <w:sz w:val="28"/>
          <w:szCs w:val="28"/>
          <w:rtl/>
          <w:rPrChange w:id="3238" w:author="אברהם" w:date="2012-11-23T10:23:00Z">
            <w:rPr>
              <w:rFonts w:ascii="David" w:hAnsi="David" w:cs="David"/>
              <w:rtl/>
            </w:rPr>
          </w:rPrChange>
        </w:rPr>
        <w:t>שמילא</w:t>
      </w:r>
      <w:r w:rsidRPr="00A90D62">
        <w:rPr>
          <w:rFonts w:ascii="David" w:eastAsia="David" w:hAnsi="David" w:cs="David"/>
          <w:sz w:val="28"/>
          <w:szCs w:val="28"/>
          <w:rtl/>
          <w:rPrChange w:id="3239" w:author="אברהם" w:date="2012-11-23T10:23:00Z">
            <w:rPr>
              <w:rFonts w:ascii="David" w:eastAsia="David" w:hAnsi="David" w:cs="David"/>
              <w:rtl/>
            </w:rPr>
          </w:rPrChange>
        </w:rPr>
        <w:t xml:space="preserve"> </w:t>
      </w:r>
      <w:r w:rsidRPr="00A90D62">
        <w:rPr>
          <w:rFonts w:ascii="David" w:hAnsi="David" w:cs="David"/>
          <w:sz w:val="28"/>
          <w:szCs w:val="28"/>
          <w:rtl/>
          <w:rPrChange w:id="3240" w:author="אברהם" w:date="2012-11-23T10:23:00Z">
            <w:rPr>
              <w:rFonts w:ascii="David" w:hAnsi="David" w:cs="David"/>
              <w:rtl/>
            </w:rPr>
          </w:rPrChange>
        </w:rPr>
        <w:t>את</w:t>
      </w:r>
      <w:r w:rsidRPr="00A90D62">
        <w:rPr>
          <w:rFonts w:ascii="David" w:eastAsia="David" w:hAnsi="David" w:cs="David"/>
          <w:sz w:val="28"/>
          <w:szCs w:val="28"/>
          <w:rtl/>
          <w:rPrChange w:id="3241" w:author="אברהם" w:date="2012-11-23T10:23:00Z">
            <w:rPr>
              <w:rFonts w:ascii="David" w:eastAsia="David" w:hAnsi="David" w:cs="David"/>
              <w:rtl/>
            </w:rPr>
          </w:rPrChange>
        </w:rPr>
        <w:t xml:space="preserve"> </w:t>
      </w:r>
      <w:r w:rsidRPr="00A90D62">
        <w:rPr>
          <w:rFonts w:ascii="David" w:hAnsi="David" w:cs="David"/>
          <w:sz w:val="28"/>
          <w:szCs w:val="28"/>
          <w:rtl/>
          <w:rPrChange w:id="3242" w:author="אברהם" w:date="2012-11-23T10:23:00Z">
            <w:rPr>
              <w:rFonts w:ascii="David" w:hAnsi="David" w:cs="David"/>
              <w:rtl/>
            </w:rPr>
          </w:rPrChange>
        </w:rPr>
        <w:t>חובותיו</w:t>
      </w:r>
      <w:r w:rsidRPr="00A90D62">
        <w:rPr>
          <w:rFonts w:ascii="David" w:eastAsia="David" w:hAnsi="David" w:cs="David"/>
          <w:sz w:val="28"/>
          <w:szCs w:val="28"/>
          <w:rtl/>
          <w:rPrChange w:id="3243" w:author="אברהם" w:date="2012-11-23T10:23:00Z">
            <w:rPr>
              <w:rFonts w:ascii="David" w:eastAsia="David" w:hAnsi="David" w:cs="David"/>
              <w:rtl/>
            </w:rPr>
          </w:rPrChange>
        </w:rPr>
        <w:t xml:space="preserve"> </w:t>
      </w:r>
      <w:r w:rsidRPr="00A90D62">
        <w:rPr>
          <w:rFonts w:ascii="David" w:hAnsi="David" w:cs="David"/>
          <w:sz w:val="28"/>
          <w:szCs w:val="28"/>
          <w:rtl/>
          <w:rPrChange w:id="3244" w:author="אברהם" w:date="2012-11-23T10:23:00Z">
            <w:rPr>
              <w:rFonts w:ascii="David" w:hAnsi="David" w:cs="David"/>
              <w:rtl/>
            </w:rPr>
          </w:rPrChange>
        </w:rPr>
        <w:t>למדינה, כך</w:t>
      </w:r>
      <w:r w:rsidRPr="00A90D62">
        <w:rPr>
          <w:rFonts w:ascii="David" w:eastAsia="David" w:hAnsi="David" w:cs="David"/>
          <w:sz w:val="28"/>
          <w:szCs w:val="28"/>
          <w:rtl/>
          <w:rPrChange w:id="3245" w:author="אברהם" w:date="2012-11-23T10:23:00Z">
            <w:rPr>
              <w:rFonts w:ascii="David" w:eastAsia="David" w:hAnsi="David" w:cs="David"/>
              <w:rtl/>
            </w:rPr>
          </w:rPrChange>
        </w:rPr>
        <w:t xml:space="preserve"> </w:t>
      </w:r>
      <w:r w:rsidRPr="00A90D62">
        <w:rPr>
          <w:rFonts w:ascii="David" w:hAnsi="David" w:cs="David"/>
          <w:sz w:val="28"/>
          <w:szCs w:val="28"/>
          <w:rtl/>
          <w:rPrChange w:id="3246" w:author="אברהם" w:date="2012-11-23T10:23:00Z">
            <w:rPr>
              <w:rFonts w:ascii="David" w:hAnsi="David" w:cs="David"/>
              <w:rtl/>
            </w:rPr>
          </w:rPrChange>
        </w:rPr>
        <w:t>שכל</w:t>
      </w:r>
      <w:r w:rsidRPr="00A90D62">
        <w:rPr>
          <w:rFonts w:ascii="David" w:eastAsia="David" w:hAnsi="David" w:cs="David"/>
          <w:sz w:val="28"/>
          <w:szCs w:val="28"/>
          <w:rtl/>
          <w:rPrChange w:id="3247" w:author="אברהם" w:date="2012-11-23T10:23:00Z">
            <w:rPr>
              <w:rFonts w:ascii="David" w:eastAsia="David" w:hAnsi="David" w:cs="David"/>
              <w:rtl/>
            </w:rPr>
          </w:rPrChange>
        </w:rPr>
        <w:t xml:space="preserve"> </w:t>
      </w:r>
      <w:r w:rsidRPr="00A90D62">
        <w:rPr>
          <w:rFonts w:ascii="David" w:hAnsi="David" w:cs="David"/>
          <w:sz w:val="28"/>
          <w:szCs w:val="28"/>
          <w:rtl/>
          <w:rPrChange w:id="3248" w:author="אברהם" w:date="2012-11-23T10:23:00Z">
            <w:rPr>
              <w:rFonts w:ascii="David" w:hAnsi="David" w:cs="David"/>
              <w:rtl/>
            </w:rPr>
          </w:rPrChange>
        </w:rPr>
        <w:t>אחד</w:t>
      </w:r>
      <w:r w:rsidRPr="00A90D62">
        <w:rPr>
          <w:rFonts w:ascii="David" w:eastAsia="David" w:hAnsi="David" w:cs="David"/>
          <w:sz w:val="28"/>
          <w:szCs w:val="28"/>
          <w:rtl/>
          <w:rPrChange w:id="3249" w:author="אברהם" w:date="2012-11-23T10:23:00Z">
            <w:rPr>
              <w:rFonts w:ascii="David" w:eastAsia="David" w:hAnsi="David" w:cs="David"/>
              <w:rtl/>
            </w:rPr>
          </w:rPrChange>
        </w:rPr>
        <w:t xml:space="preserve"> </w:t>
      </w:r>
      <w:r w:rsidRPr="00A90D62">
        <w:rPr>
          <w:rFonts w:ascii="David" w:hAnsi="David" w:cs="David"/>
          <w:sz w:val="28"/>
          <w:szCs w:val="28"/>
          <w:rtl/>
          <w:rPrChange w:id="3250" w:author="אברהם" w:date="2012-11-23T10:23:00Z">
            <w:rPr>
              <w:rFonts w:ascii="David" w:hAnsi="David" w:cs="David"/>
              <w:rtl/>
            </w:rPr>
          </w:rPrChange>
        </w:rPr>
        <w:t>יקבל</w:t>
      </w:r>
      <w:r w:rsidRPr="00A90D62">
        <w:rPr>
          <w:rFonts w:ascii="David" w:eastAsia="David" w:hAnsi="David" w:cs="David"/>
          <w:sz w:val="28"/>
          <w:szCs w:val="28"/>
          <w:rtl/>
          <w:rPrChange w:id="3251" w:author="אברהם" w:date="2012-11-23T10:23:00Z">
            <w:rPr>
              <w:rFonts w:ascii="David" w:eastAsia="David" w:hAnsi="David" w:cs="David"/>
              <w:rtl/>
            </w:rPr>
          </w:rPrChange>
        </w:rPr>
        <w:t xml:space="preserve"> </w:t>
      </w:r>
      <w:r w:rsidRPr="00A90D62">
        <w:rPr>
          <w:rFonts w:ascii="David" w:hAnsi="David" w:cs="David"/>
          <w:sz w:val="28"/>
          <w:szCs w:val="28"/>
          <w:rtl/>
          <w:rPrChange w:id="3252" w:author="אברהם" w:date="2012-11-23T10:23:00Z">
            <w:rPr>
              <w:rFonts w:ascii="David" w:hAnsi="David" w:cs="David"/>
              <w:rtl/>
            </w:rPr>
          </w:rPrChange>
        </w:rPr>
        <w:t>נחלה</w:t>
      </w:r>
      <w:r w:rsidRPr="00A90D62">
        <w:rPr>
          <w:rFonts w:ascii="David" w:eastAsia="David" w:hAnsi="David" w:cs="David"/>
          <w:sz w:val="28"/>
          <w:szCs w:val="28"/>
          <w:rtl/>
          <w:rPrChange w:id="3253" w:author="אברהם" w:date="2012-11-23T10:23:00Z">
            <w:rPr>
              <w:rFonts w:ascii="David" w:eastAsia="David" w:hAnsi="David" w:cs="David"/>
              <w:rtl/>
            </w:rPr>
          </w:rPrChange>
        </w:rPr>
        <w:t xml:space="preserve"> </w:t>
      </w:r>
      <w:r w:rsidRPr="00A90D62">
        <w:rPr>
          <w:rFonts w:ascii="David" w:hAnsi="David" w:cs="David"/>
          <w:sz w:val="28"/>
          <w:szCs w:val="28"/>
          <w:rtl/>
          <w:rPrChange w:id="3254" w:author="אברהם" w:date="2012-11-23T10:23:00Z">
            <w:rPr>
              <w:rFonts w:ascii="David" w:hAnsi="David" w:cs="David"/>
              <w:rtl/>
            </w:rPr>
          </w:rPrChange>
        </w:rPr>
        <w:t>בשווי</w:t>
      </w:r>
      <w:r w:rsidRPr="00A90D62">
        <w:rPr>
          <w:rFonts w:ascii="David" w:eastAsia="David" w:hAnsi="David" w:cs="David"/>
          <w:sz w:val="28"/>
          <w:szCs w:val="28"/>
          <w:rtl/>
          <w:rPrChange w:id="3255" w:author="אברהם" w:date="2012-11-23T10:23:00Z">
            <w:rPr>
              <w:rFonts w:ascii="David" w:eastAsia="David" w:hAnsi="David" w:cs="David"/>
              <w:rtl/>
            </w:rPr>
          </w:rPrChange>
        </w:rPr>
        <w:t xml:space="preserve"> </w:t>
      </w:r>
      <w:r w:rsidRPr="00A90D62">
        <w:rPr>
          <w:rFonts w:ascii="David" w:hAnsi="David" w:cs="David"/>
          <w:sz w:val="28"/>
          <w:szCs w:val="28"/>
          <w:rtl/>
          <w:rPrChange w:id="3256" w:author="אברהם" w:date="2012-11-23T10:23:00Z">
            <w:rPr>
              <w:rFonts w:ascii="David" w:hAnsi="David" w:cs="David"/>
              <w:rtl/>
            </w:rPr>
          </w:rPrChange>
        </w:rPr>
        <w:t>כלכלי</w:t>
      </w:r>
      <w:r w:rsidRPr="00A90D62">
        <w:rPr>
          <w:rFonts w:ascii="David" w:eastAsia="David" w:hAnsi="David" w:cs="David"/>
          <w:sz w:val="28"/>
          <w:szCs w:val="28"/>
          <w:rtl/>
          <w:rPrChange w:id="3257" w:author="אברהם" w:date="2012-11-23T10:23:00Z">
            <w:rPr>
              <w:rFonts w:ascii="David" w:eastAsia="David" w:hAnsi="David" w:cs="David"/>
              <w:rtl/>
            </w:rPr>
          </w:rPrChange>
        </w:rPr>
        <w:t xml:space="preserve"> </w:t>
      </w:r>
      <w:r w:rsidRPr="00A90D62">
        <w:rPr>
          <w:rFonts w:ascii="David" w:hAnsi="David" w:cs="David"/>
          <w:sz w:val="28"/>
          <w:szCs w:val="28"/>
          <w:rtl/>
          <w:rPrChange w:id="3258" w:author="אברהם" w:date="2012-11-23T10:23:00Z">
            <w:rPr>
              <w:rFonts w:ascii="David" w:hAnsi="David" w:cs="David"/>
              <w:rtl/>
            </w:rPr>
          </w:rPrChange>
        </w:rPr>
        <w:t>זהה. בניגוד</w:t>
      </w:r>
      <w:r w:rsidRPr="00A90D62">
        <w:rPr>
          <w:rFonts w:ascii="David" w:eastAsia="David" w:hAnsi="David" w:cs="David"/>
          <w:sz w:val="28"/>
          <w:szCs w:val="28"/>
          <w:rtl/>
          <w:rPrChange w:id="3259" w:author="אברהם" w:date="2012-11-23T10:23:00Z">
            <w:rPr>
              <w:rFonts w:ascii="David" w:eastAsia="David" w:hAnsi="David" w:cs="David"/>
              <w:rtl/>
            </w:rPr>
          </w:rPrChange>
        </w:rPr>
        <w:t xml:space="preserve"> </w:t>
      </w:r>
      <w:r w:rsidRPr="00A90D62">
        <w:rPr>
          <w:rFonts w:ascii="David" w:hAnsi="David" w:cs="David"/>
          <w:sz w:val="28"/>
          <w:szCs w:val="28"/>
          <w:rtl/>
          <w:rPrChange w:id="3260" w:author="אברהם" w:date="2012-11-23T10:23:00Z">
            <w:rPr>
              <w:rFonts w:ascii="David" w:hAnsi="David" w:cs="David"/>
              <w:rtl/>
            </w:rPr>
          </w:rPrChange>
        </w:rPr>
        <w:t>להצעתו</w:t>
      </w:r>
      <w:r w:rsidRPr="00A90D62">
        <w:rPr>
          <w:rFonts w:ascii="David" w:eastAsia="David" w:hAnsi="David" w:cs="David"/>
          <w:sz w:val="28"/>
          <w:szCs w:val="28"/>
          <w:rtl/>
          <w:rPrChange w:id="3261" w:author="אברהם" w:date="2012-11-23T10:23:00Z">
            <w:rPr>
              <w:rFonts w:ascii="David" w:eastAsia="David" w:hAnsi="David" w:cs="David"/>
              <w:rtl/>
            </w:rPr>
          </w:rPrChange>
        </w:rPr>
        <w:t xml:space="preserve"> </w:t>
      </w:r>
      <w:r w:rsidRPr="00A90D62">
        <w:rPr>
          <w:rFonts w:ascii="David" w:hAnsi="David" w:cs="David"/>
          <w:sz w:val="28"/>
          <w:szCs w:val="28"/>
          <w:rtl/>
          <w:rPrChange w:id="3262" w:author="אברהם" w:date="2012-11-23T10:23:00Z">
            <w:rPr>
              <w:rFonts w:ascii="David" w:hAnsi="David" w:cs="David"/>
              <w:rtl/>
            </w:rPr>
          </w:rPrChange>
        </w:rPr>
        <w:t>של</w:t>
      </w:r>
      <w:r w:rsidRPr="00A90D62">
        <w:rPr>
          <w:rFonts w:ascii="David" w:eastAsia="David" w:hAnsi="David" w:cs="David"/>
          <w:sz w:val="28"/>
          <w:szCs w:val="28"/>
          <w:rtl/>
          <w:rPrChange w:id="3263" w:author="אברהם" w:date="2012-11-23T10:23:00Z">
            <w:rPr>
              <w:rFonts w:ascii="David" w:eastAsia="David" w:hAnsi="David" w:cs="David"/>
              <w:rtl/>
            </w:rPr>
          </w:rPrChange>
        </w:rPr>
        <w:t xml:space="preserve"> </w:t>
      </w:r>
      <w:r w:rsidRPr="00A90D62">
        <w:rPr>
          <w:rFonts w:ascii="David" w:hAnsi="David" w:cs="David"/>
          <w:sz w:val="28"/>
          <w:szCs w:val="28"/>
          <w:rtl/>
          <w:rPrChange w:id="3264" w:author="אברהם" w:date="2012-11-23T10:23:00Z">
            <w:rPr>
              <w:rFonts w:ascii="David" w:hAnsi="David" w:cs="David"/>
              <w:rtl/>
            </w:rPr>
          </w:rPrChange>
        </w:rPr>
        <w:t xml:space="preserve">הרצל: </w:t>
      </w:r>
      <w:r w:rsidRPr="00A90D62">
        <w:rPr>
          <w:rStyle w:val="Q"/>
          <w:rFonts w:ascii="David" w:hAnsi="David" w:cs="David"/>
          <w:sz w:val="28"/>
          <w:szCs w:val="28"/>
          <w:rtl/>
          <w:rPrChange w:id="3265" w:author="אברהם" w:date="2012-11-23T10:23:00Z">
            <w:rPr>
              <w:rStyle w:val="Q"/>
              <w:rFonts w:ascii="David" w:hAnsi="David" w:cs="David"/>
              <w:rtl/>
            </w:rPr>
          </w:rPrChange>
        </w:rPr>
        <w:t>"הקרן</w:t>
      </w:r>
      <w:r w:rsidRPr="00A90D62">
        <w:rPr>
          <w:rStyle w:val="Q"/>
          <w:rFonts w:ascii="David" w:eastAsia="David" w:hAnsi="David" w:cs="David"/>
          <w:sz w:val="28"/>
          <w:szCs w:val="28"/>
          <w:rtl/>
          <w:rPrChange w:id="32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67" w:author="אברהם" w:date="2012-11-23T10:23:00Z">
            <w:rPr>
              <w:rStyle w:val="Q"/>
              <w:rFonts w:ascii="David" w:hAnsi="David" w:cs="David"/>
              <w:rtl/>
            </w:rPr>
          </w:rPrChange>
        </w:rPr>
        <w:t>הקיימת</w:t>
      </w:r>
      <w:r w:rsidRPr="00A90D62">
        <w:rPr>
          <w:rStyle w:val="Q"/>
          <w:rFonts w:ascii="David" w:eastAsia="David" w:hAnsi="David" w:cs="David"/>
          <w:sz w:val="28"/>
          <w:szCs w:val="28"/>
          <w:rtl/>
          <w:rPrChange w:id="32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69" w:author="אברהם" w:date="2012-11-23T10:23:00Z">
            <w:rPr>
              <w:rStyle w:val="Q"/>
              <w:rFonts w:ascii="David" w:hAnsi="David" w:cs="David"/>
              <w:rtl/>
            </w:rPr>
          </w:rPrChange>
        </w:rPr>
        <w:t>שלנו</w:t>
      </w:r>
      <w:r w:rsidRPr="00A90D62">
        <w:rPr>
          <w:rStyle w:val="Q"/>
          <w:rFonts w:ascii="David" w:eastAsia="David" w:hAnsi="David" w:cs="David"/>
          <w:sz w:val="28"/>
          <w:szCs w:val="28"/>
          <w:rtl/>
          <w:rPrChange w:id="3270" w:author="אברהם" w:date="2012-11-23T10:23:00Z">
            <w:rPr>
              <w:rStyle w:val="Q"/>
              <w:rFonts w:ascii="David" w:eastAsia="David" w:hAnsi="David" w:cs="David"/>
              <w:rtl/>
            </w:rPr>
          </w:rPrChange>
        </w:rPr>
        <w:t xml:space="preserve"> </w:t>
      </w:r>
      <w:r w:rsidRPr="00A90D62">
        <w:rPr>
          <w:rStyle w:val="Q"/>
          <w:rFonts w:ascii="David" w:hAnsi="David" w:cs="David"/>
          <w:bCs/>
          <w:sz w:val="28"/>
          <w:szCs w:val="28"/>
          <w:rtl/>
          <w:rPrChange w:id="3271" w:author="אברהם" w:date="2012-11-23T10:23:00Z">
            <w:rPr>
              <w:rStyle w:val="Q"/>
              <w:rFonts w:ascii="David" w:hAnsi="David" w:cs="David"/>
              <w:bCs/>
              <w:rtl/>
            </w:rPr>
          </w:rPrChange>
        </w:rPr>
        <w:t>אינה</w:t>
      </w:r>
      <w:r w:rsidRPr="00A90D62">
        <w:rPr>
          <w:rStyle w:val="Q"/>
          <w:rFonts w:ascii="David" w:eastAsia="David" w:hAnsi="David" w:cs="David"/>
          <w:sz w:val="28"/>
          <w:szCs w:val="28"/>
          <w:rtl/>
          <w:rPrChange w:id="32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73" w:author="אברהם" w:date="2012-11-23T10:23:00Z">
            <w:rPr>
              <w:rStyle w:val="Q"/>
              <w:rFonts w:ascii="David" w:hAnsi="David" w:cs="David"/>
              <w:rtl/>
            </w:rPr>
          </w:rPrChange>
        </w:rPr>
        <w:t>בעלים</w:t>
      </w:r>
      <w:r w:rsidRPr="00A90D62">
        <w:rPr>
          <w:rStyle w:val="Q"/>
          <w:rFonts w:ascii="David" w:eastAsia="David" w:hAnsi="David" w:cs="David"/>
          <w:sz w:val="28"/>
          <w:szCs w:val="28"/>
          <w:rtl/>
          <w:rPrChange w:id="32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75" w:author="אברהם" w:date="2012-11-23T10:23:00Z">
            <w:rPr>
              <w:rStyle w:val="Q"/>
              <w:rFonts w:ascii="David" w:hAnsi="David" w:cs="David"/>
              <w:rtl/>
            </w:rPr>
          </w:rPrChange>
        </w:rPr>
        <w:t>של</w:t>
      </w:r>
      <w:r w:rsidRPr="00A90D62">
        <w:rPr>
          <w:rStyle w:val="Q"/>
          <w:rFonts w:ascii="David" w:eastAsia="David" w:hAnsi="David" w:cs="David"/>
          <w:sz w:val="28"/>
          <w:szCs w:val="28"/>
          <w:rtl/>
          <w:rPrChange w:id="32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77" w:author="אברהם" w:date="2012-11-23T10:23:00Z">
            <w:rPr>
              <w:rStyle w:val="Q"/>
              <w:rFonts w:ascii="David" w:hAnsi="David" w:cs="David"/>
              <w:rtl/>
            </w:rPr>
          </w:rPrChange>
        </w:rPr>
        <w:t>הקרקע... אדמות</w:t>
      </w:r>
      <w:r w:rsidRPr="00A90D62">
        <w:rPr>
          <w:rStyle w:val="Q"/>
          <w:rFonts w:ascii="David" w:eastAsia="David" w:hAnsi="David" w:cs="David"/>
          <w:sz w:val="28"/>
          <w:szCs w:val="28"/>
          <w:rtl/>
          <w:rPrChange w:id="32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79" w:author="אברהם" w:date="2012-11-23T10:23:00Z">
            <w:rPr>
              <w:rStyle w:val="Q"/>
              <w:rFonts w:ascii="David" w:hAnsi="David" w:cs="David"/>
              <w:rtl/>
            </w:rPr>
          </w:rPrChange>
        </w:rPr>
        <w:t>העם</w:t>
      </w:r>
      <w:r w:rsidRPr="00A90D62">
        <w:rPr>
          <w:rStyle w:val="Q"/>
          <w:rFonts w:ascii="David" w:eastAsia="David" w:hAnsi="David" w:cs="David"/>
          <w:sz w:val="28"/>
          <w:szCs w:val="28"/>
          <w:rtl/>
          <w:rPrChange w:id="32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81" w:author="אברהם" w:date="2012-11-23T10:23:00Z">
            <w:rPr>
              <w:rStyle w:val="Q"/>
              <w:rFonts w:ascii="David" w:hAnsi="David" w:cs="David"/>
              <w:rtl/>
            </w:rPr>
          </w:rPrChange>
        </w:rPr>
        <w:t>היהודי</w:t>
      </w:r>
      <w:r w:rsidRPr="00A90D62">
        <w:rPr>
          <w:rStyle w:val="Q"/>
          <w:rFonts w:ascii="David" w:eastAsia="David" w:hAnsi="David" w:cs="David"/>
          <w:sz w:val="28"/>
          <w:szCs w:val="28"/>
          <w:rtl/>
          <w:rPrChange w:id="32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83" w:author="אברהם" w:date="2012-11-23T10:23:00Z">
            <w:rPr>
              <w:rStyle w:val="Q"/>
              <w:rFonts w:ascii="David" w:hAnsi="David" w:cs="David"/>
              <w:rtl/>
            </w:rPr>
          </w:rPrChange>
        </w:rPr>
        <w:t>שמורות</w:t>
      </w:r>
      <w:r w:rsidRPr="00A90D62">
        <w:rPr>
          <w:rStyle w:val="Q"/>
          <w:rFonts w:ascii="David" w:eastAsia="David" w:hAnsi="David" w:cs="David"/>
          <w:sz w:val="28"/>
          <w:szCs w:val="28"/>
          <w:rtl/>
          <w:rPrChange w:id="32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85" w:author="אברהם" w:date="2012-11-23T10:23:00Z">
            <w:rPr>
              <w:rStyle w:val="Q"/>
              <w:rFonts w:ascii="David" w:hAnsi="David" w:cs="David"/>
              <w:rtl/>
            </w:rPr>
          </w:rPrChange>
        </w:rPr>
        <w:t>אצל</w:t>
      </w:r>
      <w:r w:rsidRPr="00A90D62">
        <w:rPr>
          <w:rStyle w:val="Q"/>
          <w:rFonts w:ascii="David" w:eastAsia="David" w:hAnsi="David" w:cs="David"/>
          <w:sz w:val="28"/>
          <w:szCs w:val="28"/>
          <w:rtl/>
          <w:rPrChange w:id="32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87" w:author="אברהם" w:date="2012-11-23T10:23:00Z">
            <w:rPr>
              <w:rStyle w:val="Q"/>
              <w:rFonts w:ascii="David" w:hAnsi="David" w:cs="David"/>
              <w:rtl/>
            </w:rPr>
          </w:rPrChange>
        </w:rPr>
        <w:t>הקרן</w:t>
      </w:r>
      <w:r w:rsidRPr="00A90D62">
        <w:rPr>
          <w:rStyle w:val="Q"/>
          <w:rFonts w:ascii="David" w:eastAsia="David" w:hAnsi="David" w:cs="David"/>
          <w:sz w:val="28"/>
          <w:szCs w:val="28"/>
          <w:rtl/>
          <w:rPrChange w:id="32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89" w:author="אברהם" w:date="2012-11-23T10:23:00Z">
            <w:rPr>
              <w:rStyle w:val="Q"/>
              <w:rFonts w:ascii="David" w:hAnsi="David" w:cs="David"/>
              <w:rtl/>
            </w:rPr>
          </w:rPrChange>
        </w:rPr>
        <w:t>בנאמנות... אף</w:t>
      </w:r>
      <w:r w:rsidRPr="00A90D62">
        <w:rPr>
          <w:rStyle w:val="Q"/>
          <w:rFonts w:ascii="David" w:eastAsia="David" w:hAnsi="David" w:cs="David"/>
          <w:sz w:val="28"/>
          <w:szCs w:val="28"/>
          <w:rtl/>
          <w:rPrChange w:id="32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91" w:author="אברהם" w:date="2012-11-23T10:23:00Z">
            <w:rPr>
              <w:rStyle w:val="Q"/>
              <w:rFonts w:ascii="David" w:hAnsi="David" w:cs="David"/>
              <w:rtl/>
            </w:rPr>
          </w:rPrChange>
        </w:rPr>
        <w:t>אחד</w:t>
      </w:r>
      <w:r w:rsidRPr="00A90D62">
        <w:rPr>
          <w:rStyle w:val="Q"/>
          <w:rFonts w:ascii="David" w:eastAsia="David" w:hAnsi="David" w:cs="David"/>
          <w:sz w:val="28"/>
          <w:szCs w:val="28"/>
          <w:rtl/>
          <w:rPrChange w:id="3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93" w:author="אברהם" w:date="2012-11-23T10:23:00Z">
            <w:rPr>
              <w:rStyle w:val="Q"/>
              <w:rFonts w:ascii="David" w:hAnsi="David" w:cs="David"/>
              <w:rtl/>
            </w:rPr>
          </w:rPrChange>
        </w:rPr>
        <w:t>לא</w:t>
      </w:r>
      <w:r w:rsidRPr="00A90D62">
        <w:rPr>
          <w:rStyle w:val="Q"/>
          <w:rFonts w:ascii="David" w:eastAsia="David" w:hAnsi="David" w:cs="David"/>
          <w:sz w:val="28"/>
          <w:szCs w:val="28"/>
          <w:rtl/>
          <w:rPrChange w:id="32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95" w:author="אברהם" w:date="2012-11-23T10:23:00Z">
            <w:rPr>
              <w:rStyle w:val="Q"/>
              <w:rFonts w:ascii="David" w:hAnsi="David" w:cs="David"/>
              <w:rtl/>
            </w:rPr>
          </w:rPrChange>
        </w:rPr>
        <w:t>יכול</w:t>
      </w:r>
      <w:r w:rsidRPr="00A90D62">
        <w:rPr>
          <w:rStyle w:val="Q"/>
          <w:rFonts w:ascii="David" w:eastAsia="David" w:hAnsi="David" w:cs="David"/>
          <w:sz w:val="28"/>
          <w:szCs w:val="28"/>
          <w:rtl/>
          <w:rPrChange w:id="32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97" w:author="אברהם" w:date="2012-11-23T10:23:00Z">
            <w:rPr>
              <w:rStyle w:val="Q"/>
              <w:rFonts w:ascii="David" w:hAnsi="David" w:cs="David"/>
              <w:rtl/>
            </w:rPr>
          </w:rPrChange>
        </w:rPr>
        <w:t>לרכוש</w:t>
      </w:r>
      <w:r w:rsidRPr="00A90D62">
        <w:rPr>
          <w:rStyle w:val="Q"/>
          <w:rFonts w:ascii="David" w:eastAsia="David" w:hAnsi="David" w:cs="David"/>
          <w:sz w:val="28"/>
          <w:szCs w:val="28"/>
          <w:rtl/>
          <w:rPrChange w:id="32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299" w:author="אברהם" w:date="2012-11-23T10:23:00Z">
            <w:rPr>
              <w:rStyle w:val="Q"/>
              <w:rFonts w:ascii="David" w:hAnsi="David" w:cs="David"/>
              <w:rtl/>
            </w:rPr>
          </w:rPrChange>
        </w:rPr>
        <w:t>מהקרן</w:t>
      </w:r>
      <w:r w:rsidRPr="00A90D62">
        <w:rPr>
          <w:rStyle w:val="Q"/>
          <w:rFonts w:ascii="David" w:eastAsia="David" w:hAnsi="David" w:cs="David"/>
          <w:sz w:val="28"/>
          <w:szCs w:val="28"/>
          <w:rtl/>
          <w:rPrChange w:id="33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01"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33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03" w:author="אברהם" w:date="2012-11-23T10:23:00Z">
            <w:rPr>
              <w:rStyle w:val="Q"/>
              <w:rFonts w:ascii="David" w:hAnsi="David" w:cs="David"/>
              <w:rtl/>
            </w:rPr>
          </w:rPrChange>
        </w:rPr>
        <w:t>אדמה</w:t>
      </w:r>
      <w:r w:rsidRPr="00A90D62">
        <w:rPr>
          <w:rStyle w:val="Q"/>
          <w:rFonts w:ascii="David" w:eastAsia="David" w:hAnsi="David" w:cs="David"/>
          <w:sz w:val="28"/>
          <w:szCs w:val="28"/>
          <w:rtl/>
          <w:rPrChange w:id="33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05" w:author="אברהם" w:date="2012-11-23T10:23:00Z">
            <w:rPr>
              <w:rStyle w:val="Q"/>
              <w:rFonts w:ascii="David" w:hAnsi="David" w:cs="David"/>
              <w:rtl/>
            </w:rPr>
          </w:rPrChange>
        </w:rPr>
        <w:t>מאשר</w:t>
      </w:r>
      <w:r w:rsidRPr="00A90D62">
        <w:rPr>
          <w:rStyle w:val="Q"/>
          <w:rFonts w:ascii="David" w:eastAsia="David" w:hAnsi="David" w:cs="David"/>
          <w:sz w:val="28"/>
          <w:szCs w:val="28"/>
          <w:rtl/>
          <w:rPrChange w:id="33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07" w:author="אברהם" w:date="2012-11-23T10:23:00Z">
            <w:rPr>
              <w:rStyle w:val="Q"/>
              <w:rFonts w:ascii="David" w:hAnsi="David" w:cs="David"/>
              <w:rtl/>
            </w:rPr>
          </w:rPrChange>
        </w:rPr>
        <w:t>כל</w:t>
      </w:r>
      <w:r w:rsidRPr="00A90D62">
        <w:rPr>
          <w:rStyle w:val="Q"/>
          <w:rFonts w:ascii="David" w:eastAsia="David" w:hAnsi="David" w:cs="David"/>
          <w:sz w:val="28"/>
          <w:szCs w:val="28"/>
          <w:rtl/>
          <w:rPrChange w:id="33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09" w:author="אברהם" w:date="2012-11-23T10:23:00Z">
            <w:rPr>
              <w:rStyle w:val="Q"/>
              <w:rFonts w:ascii="David" w:hAnsi="David" w:cs="David"/>
              <w:rtl/>
            </w:rPr>
          </w:rPrChange>
        </w:rPr>
        <w:t>יהודי</w:t>
      </w:r>
      <w:r w:rsidRPr="00A90D62">
        <w:rPr>
          <w:rStyle w:val="Q"/>
          <w:rFonts w:ascii="David" w:eastAsia="David" w:hAnsi="David" w:cs="David"/>
          <w:sz w:val="28"/>
          <w:szCs w:val="28"/>
          <w:rtl/>
          <w:rPrChange w:id="33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11" w:author="אברהם" w:date="2012-11-23T10:23:00Z">
            <w:rPr>
              <w:rStyle w:val="Q"/>
              <w:rFonts w:ascii="David" w:hAnsi="David" w:cs="David"/>
              <w:rtl/>
            </w:rPr>
          </w:rPrChange>
        </w:rPr>
        <w:t>אחר"; רכישת</w:t>
      </w:r>
      <w:r w:rsidRPr="00A90D62">
        <w:rPr>
          <w:rStyle w:val="Q"/>
          <w:rFonts w:ascii="David" w:eastAsia="David" w:hAnsi="David" w:cs="David"/>
          <w:sz w:val="28"/>
          <w:szCs w:val="28"/>
          <w:rtl/>
          <w:rPrChange w:id="33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13" w:author="אברהם" w:date="2012-11-23T10:23:00Z">
            <w:rPr>
              <w:rStyle w:val="Q"/>
              <w:rFonts w:ascii="David" w:hAnsi="David" w:cs="David"/>
              <w:rtl/>
            </w:rPr>
          </w:rPrChange>
        </w:rPr>
        <w:t>קרקע</w:t>
      </w:r>
      <w:r w:rsidRPr="00A90D62">
        <w:rPr>
          <w:rStyle w:val="Q"/>
          <w:rFonts w:ascii="David" w:eastAsia="David" w:hAnsi="David" w:cs="David"/>
          <w:sz w:val="28"/>
          <w:szCs w:val="28"/>
          <w:rtl/>
          <w:rPrChange w:id="33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15"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33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17" w:author="אברהם" w:date="2012-11-23T10:23:00Z">
            <w:rPr>
              <w:rStyle w:val="Q"/>
              <w:rFonts w:ascii="David" w:hAnsi="David" w:cs="David"/>
              <w:rtl/>
            </w:rPr>
          </w:rPrChange>
        </w:rPr>
        <w:t>מותנית</w:t>
      </w:r>
      <w:r w:rsidRPr="00A90D62">
        <w:rPr>
          <w:rStyle w:val="Q"/>
          <w:rFonts w:ascii="David" w:eastAsia="David" w:hAnsi="David" w:cs="David"/>
          <w:sz w:val="28"/>
          <w:szCs w:val="28"/>
          <w:rtl/>
          <w:rPrChange w:id="33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19" w:author="אברהם" w:date="2012-11-23T10:23:00Z">
            <w:rPr>
              <w:rStyle w:val="Q"/>
              <w:rFonts w:ascii="David" w:hAnsi="David" w:cs="David"/>
              <w:rtl/>
            </w:rPr>
          </w:rPrChange>
        </w:rPr>
        <w:t>בהתחייבות</w:t>
      </w:r>
      <w:r w:rsidRPr="00A90D62">
        <w:rPr>
          <w:rStyle w:val="Q"/>
          <w:rFonts w:ascii="David" w:eastAsia="David" w:hAnsi="David" w:cs="David"/>
          <w:sz w:val="28"/>
          <w:szCs w:val="28"/>
          <w:rtl/>
          <w:rPrChange w:id="33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21" w:author="אברהם" w:date="2012-11-23T10:23:00Z">
            <w:rPr>
              <w:rStyle w:val="Q"/>
              <w:rFonts w:ascii="David" w:hAnsi="David" w:cs="David"/>
              <w:rtl/>
            </w:rPr>
          </w:rPrChange>
        </w:rPr>
        <w:t>"שלא</w:t>
      </w:r>
      <w:r w:rsidRPr="00A90D62">
        <w:rPr>
          <w:rStyle w:val="Q"/>
          <w:rFonts w:ascii="David" w:eastAsia="David" w:hAnsi="David" w:cs="David"/>
          <w:sz w:val="28"/>
          <w:szCs w:val="28"/>
          <w:rtl/>
          <w:rPrChange w:id="33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23" w:author="אברהם" w:date="2012-11-23T10:23:00Z">
            <w:rPr>
              <w:rStyle w:val="Q"/>
              <w:rFonts w:ascii="David" w:hAnsi="David" w:cs="David"/>
              <w:rtl/>
            </w:rPr>
          </w:rPrChange>
        </w:rPr>
        <w:t>ימכרו</w:t>
      </w:r>
      <w:r w:rsidRPr="00A90D62">
        <w:rPr>
          <w:rStyle w:val="Q"/>
          <w:rFonts w:ascii="David" w:eastAsia="David" w:hAnsi="David" w:cs="David"/>
          <w:sz w:val="28"/>
          <w:szCs w:val="28"/>
          <w:rtl/>
          <w:rPrChange w:id="33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25" w:author="אברהם" w:date="2012-11-23T10:23:00Z">
            <w:rPr>
              <w:rStyle w:val="Q"/>
              <w:rFonts w:ascii="David" w:hAnsi="David" w:cs="David"/>
              <w:rtl/>
            </w:rPr>
          </w:rPrChange>
        </w:rPr>
        <w:t>אותן</w:t>
      </w:r>
      <w:r w:rsidRPr="00A90D62">
        <w:rPr>
          <w:rStyle w:val="Q"/>
          <w:rFonts w:ascii="David" w:eastAsia="David" w:hAnsi="David" w:cs="David"/>
          <w:sz w:val="28"/>
          <w:szCs w:val="28"/>
          <w:rtl/>
          <w:rPrChange w:id="33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27" w:author="אברהם" w:date="2012-11-23T10:23:00Z">
            <w:rPr>
              <w:rStyle w:val="Q"/>
              <w:rFonts w:ascii="David" w:hAnsi="David" w:cs="David"/>
              <w:rtl/>
            </w:rPr>
          </w:rPrChange>
        </w:rPr>
        <w:t>לעולם. בעלי</w:t>
      </w:r>
      <w:r w:rsidRPr="00A90D62">
        <w:rPr>
          <w:rStyle w:val="Q"/>
          <w:rFonts w:ascii="David" w:eastAsia="David" w:hAnsi="David" w:cs="David"/>
          <w:sz w:val="28"/>
          <w:szCs w:val="28"/>
          <w:rtl/>
          <w:rPrChange w:id="33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29" w:author="אברהם" w:date="2012-11-23T10:23:00Z">
            <w:rPr>
              <w:rStyle w:val="Q"/>
              <w:rFonts w:ascii="David" w:hAnsi="David" w:cs="David"/>
              <w:rtl/>
            </w:rPr>
          </w:rPrChange>
        </w:rPr>
        <w:t>הקרקעות</w:t>
      </w:r>
      <w:r w:rsidRPr="00A90D62">
        <w:rPr>
          <w:rStyle w:val="Q"/>
          <w:rFonts w:ascii="David" w:eastAsia="David" w:hAnsi="David" w:cs="David"/>
          <w:sz w:val="28"/>
          <w:szCs w:val="28"/>
          <w:rtl/>
          <w:rPrChange w:id="33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31" w:author="אברהם" w:date="2012-11-23T10:23:00Z">
            <w:rPr>
              <w:rStyle w:val="Q"/>
              <w:rFonts w:ascii="David" w:hAnsi="David" w:cs="David"/>
              <w:rtl/>
            </w:rPr>
          </w:rPrChange>
        </w:rPr>
        <w:t>יהיו</w:t>
      </w:r>
      <w:r w:rsidRPr="00A90D62">
        <w:rPr>
          <w:rStyle w:val="Q"/>
          <w:rFonts w:ascii="David" w:eastAsia="David" w:hAnsi="David" w:cs="David"/>
          <w:sz w:val="28"/>
          <w:szCs w:val="28"/>
          <w:rtl/>
          <w:rPrChange w:id="33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33" w:author="אברהם" w:date="2012-11-23T10:23:00Z">
            <w:rPr>
              <w:rStyle w:val="Q"/>
              <w:rFonts w:ascii="David" w:hAnsi="David" w:cs="David"/>
              <w:rtl/>
            </w:rPr>
          </w:rPrChange>
        </w:rPr>
        <w:t>רשאים</w:t>
      </w:r>
      <w:r w:rsidRPr="00A90D62">
        <w:rPr>
          <w:rStyle w:val="Q"/>
          <w:rFonts w:ascii="David" w:eastAsia="David" w:hAnsi="David" w:cs="David"/>
          <w:sz w:val="28"/>
          <w:szCs w:val="28"/>
          <w:rtl/>
          <w:rPrChange w:id="33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35" w:author="אברהם" w:date="2012-11-23T10:23:00Z">
            <w:rPr>
              <w:rStyle w:val="Q"/>
              <w:rFonts w:ascii="David" w:hAnsi="David" w:cs="David"/>
              <w:rtl/>
            </w:rPr>
          </w:rPrChange>
        </w:rPr>
        <w:t>להשכיר</w:t>
      </w:r>
      <w:r w:rsidRPr="00A90D62">
        <w:rPr>
          <w:rStyle w:val="Q"/>
          <w:rFonts w:ascii="David" w:eastAsia="David" w:hAnsi="David" w:cs="David"/>
          <w:sz w:val="28"/>
          <w:szCs w:val="28"/>
          <w:rtl/>
          <w:rPrChange w:id="33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37" w:author="אברהם" w:date="2012-11-23T10:23:00Z">
            <w:rPr>
              <w:rStyle w:val="Q"/>
              <w:rFonts w:ascii="David" w:hAnsi="David" w:cs="David"/>
              <w:rtl/>
            </w:rPr>
          </w:rPrChange>
        </w:rPr>
        <w:t>את</w:t>
      </w:r>
      <w:r w:rsidRPr="00A90D62">
        <w:rPr>
          <w:rStyle w:val="Q"/>
          <w:rFonts w:ascii="David" w:eastAsia="David" w:hAnsi="David" w:cs="David"/>
          <w:sz w:val="28"/>
          <w:szCs w:val="28"/>
          <w:rtl/>
          <w:rPrChange w:id="33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39" w:author="אברהם" w:date="2012-11-23T10:23:00Z">
            <w:rPr>
              <w:rStyle w:val="Q"/>
              <w:rFonts w:ascii="David" w:hAnsi="David" w:cs="David"/>
              <w:rtl/>
            </w:rPr>
          </w:rPrChange>
        </w:rPr>
        <w:t>נכסיהם</w:t>
      </w:r>
      <w:r w:rsidRPr="00A90D62">
        <w:rPr>
          <w:rStyle w:val="Q"/>
          <w:rFonts w:ascii="David" w:eastAsia="David" w:hAnsi="David" w:cs="David"/>
          <w:sz w:val="28"/>
          <w:szCs w:val="28"/>
          <w:rtl/>
          <w:rPrChange w:id="33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41" w:author="אברהם" w:date="2012-11-23T10:23:00Z">
            <w:rPr>
              <w:rStyle w:val="Q"/>
              <w:rFonts w:ascii="David" w:hAnsi="David" w:cs="David"/>
              <w:rtl/>
            </w:rPr>
          </w:rPrChange>
        </w:rPr>
        <w:t>לתקופות</w:t>
      </w:r>
      <w:r w:rsidRPr="00A90D62">
        <w:rPr>
          <w:rStyle w:val="Q"/>
          <w:rFonts w:ascii="David" w:eastAsia="David" w:hAnsi="David" w:cs="David"/>
          <w:sz w:val="28"/>
          <w:szCs w:val="28"/>
          <w:rtl/>
          <w:rPrChange w:id="33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43" w:author="אברהם" w:date="2012-11-23T10:23:00Z">
            <w:rPr>
              <w:rStyle w:val="Q"/>
              <w:rFonts w:ascii="David" w:hAnsi="David" w:cs="David"/>
              <w:rtl/>
            </w:rPr>
          </w:rPrChange>
        </w:rPr>
        <w:t>קצרות</w:t>
      </w:r>
      <w:r w:rsidRPr="00A90D62">
        <w:rPr>
          <w:rStyle w:val="Q"/>
          <w:rFonts w:ascii="David" w:eastAsia="David" w:hAnsi="David" w:cs="David"/>
          <w:sz w:val="28"/>
          <w:szCs w:val="28"/>
          <w:rtl/>
          <w:rPrChange w:id="33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45" w:author="אברהם" w:date="2012-11-23T10:23:00Z">
            <w:rPr>
              <w:rStyle w:val="Q"/>
              <w:rFonts w:ascii="David" w:hAnsi="David" w:cs="David"/>
              <w:rtl/>
            </w:rPr>
          </w:rPrChange>
        </w:rPr>
        <w:t>או</w:t>
      </w:r>
      <w:r w:rsidRPr="00A90D62">
        <w:rPr>
          <w:rStyle w:val="Q"/>
          <w:rFonts w:ascii="David" w:eastAsia="David" w:hAnsi="David" w:cs="David"/>
          <w:sz w:val="28"/>
          <w:szCs w:val="28"/>
          <w:rtl/>
          <w:rPrChange w:id="33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47" w:author="אברהם" w:date="2012-11-23T10:23:00Z">
            <w:rPr>
              <w:rStyle w:val="Q"/>
              <w:rFonts w:ascii="David" w:hAnsi="David" w:cs="David"/>
              <w:rtl/>
            </w:rPr>
          </w:rPrChange>
        </w:rPr>
        <w:t>להחכיר</w:t>
      </w:r>
      <w:r w:rsidRPr="00A90D62">
        <w:rPr>
          <w:rStyle w:val="Q"/>
          <w:rFonts w:ascii="David" w:eastAsia="David" w:hAnsi="David" w:cs="David"/>
          <w:sz w:val="28"/>
          <w:szCs w:val="28"/>
          <w:rtl/>
          <w:rPrChange w:id="33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49" w:author="אברהם" w:date="2012-11-23T10:23:00Z">
            <w:rPr>
              <w:rStyle w:val="Q"/>
              <w:rFonts w:ascii="David" w:hAnsi="David" w:cs="David"/>
              <w:rtl/>
            </w:rPr>
          </w:rPrChange>
        </w:rPr>
        <w:t>אותם</w:t>
      </w:r>
      <w:r w:rsidRPr="00A90D62">
        <w:rPr>
          <w:rStyle w:val="Q"/>
          <w:rFonts w:ascii="David" w:eastAsia="David" w:hAnsi="David" w:cs="David"/>
          <w:sz w:val="28"/>
          <w:szCs w:val="28"/>
          <w:rtl/>
          <w:rPrChange w:id="33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51" w:author="אברהם" w:date="2012-11-23T10:23:00Z">
            <w:rPr>
              <w:rStyle w:val="Q"/>
              <w:rFonts w:ascii="David" w:hAnsi="David" w:cs="David"/>
              <w:rtl/>
            </w:rPr>
          </w:rPrChange>
        </w:rPr>
        <w:t>לארבעים</w:t>
      </w:r>
      <w:r w:rsidRPr="00A90D62">
        <w:rPr>
          <w:rStyle w:val="Q"/>
          <w:rFonts w:ascii="David" w:eastAsia="David" w:hAnsi="David" w:cs="David"/>
          <w:sz w:val="28"/>
          <w:szCs w:val="28"/>
          <w:rtl/>
          <w:rPrChange w:id="33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53" w:author="אברהם" w:date="2012-11-23T10:23:00Z">
            <w:rPr>
              <w:rStyle w:val="Q"/>
              <w:rFonts w:ascii="David" w:hAnsi="David" w:cs="David"/>
              <w:rtl/>
            </w:rPr>
          </w:rPrChange>
        </w:rPr>
        <w:t>ותשע</w:t>
      </w:r>
      <w:r w:rsidRPr="00A90D62">
        <w:rPr>
          <w:rStyle w:val="Q"/>
          <w:rFonts w:ascii="David" w:eastAsia="David" w:hAnsi="David" w:cs="David"/>
          <w:sz w:val="28"/>
          <w:szCs w:val="28"/>
          <w:rtl/>
          <w:rPrChange w:id="33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55" w:author="אברהם" w:date="2012-11-23T10:23:00Z">
            <w:rPr>
              <w:rStyle w:val="Q"/>
              <w:rFonts w:ascii="David" w:hAnsi="David" w:cs="David"/>
              <w:rtl/>
            </w:rPr>
          </w:rPrChange>
        </w:rPr>
        <w:t>שנים</w:t>
      </w:r>
      <w:r w:rsidRPr="00A90D62">
        <w:rPr>
          <w:rStyle w:val="Q"/>
          <w:rFonts w:ascii="David" w:eastAsia="David" w:hAnsi="David" w:cs="David"/>
          <w:sz w:val="28"/>
          <w:szCs w:val="28"/>
          <w:rtl/>
          <w:rPrChange w:id="33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57" w:author="אברהם" w:date="2012-11-23T10:23:00Z">
            <w:rPr>
              <w:rStyle w:val="Q"/>
              <w:rFonts w:ascii="David" w:hAnsi="David" w:cs="David"/>
              <w:rtl/>
            </w:rPr>
          </w:rPrChange>
        </w:rPr>
        <w:t>לכל</w:t>
      </w:r>
      <w:r w:rsidRPr="00A90D62">
        <w:rPr>
          <w:rStyle w:val="Q"/>
          <w:rFonts w:ascii="David" w:eastAsia="David" w:hAnsi="David" w:cs="David"/>
          <w:sz w:val="28"/>
          <w:szCs w:val="28"/>
          <w:rtl/>
          <w:rPrChange w:id="33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59" w:author="אברהם" w:date="2012-11-23T10:23:00Z">
            <w:rPr>
              <w:rStyle w:val="Q"/>
              <w:rFonts w:ascii="David" w:hAnsi="David" w:cs="David"/>
              <w:rtl/>
            </w:rPr>
          </w:rPrChange>
        </w:rPr>
        <w:t>היותר. הם</w:t>
      </w:r>
      <w:r w:rsidRPr="00A90D62">
        <w:rPr>
          <w:rStyle w:val="Q"/>
          <w:rFonts w:ascii="David" w:eastAsia="David" w:hAnsi="David" w:cs="David"/>
          <w:sz w:val="28"/>
          <w:szCs w:val="28"/>
          <w:rtl/>
          <w:rPrChange w:id="33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61" w:author="אברהם" w:date="2012-11-23T10:23:00Z">
            <w:rPr>
              <w:rStyle w:val="Q"/>
              <w:rFonts w:ascii="David" w:hAnsi="David" w:cs="David"/>
              <w:rtl/>
            </w:rPr>
          </w:rPrChange>
        </w:rPr>
        <w:t>לא</w:t>
      </w:r>
      <w:r w:rsidRPr="00A90D62">
        <w:rPr>
          <w:rStyle w:val="Q"/>
          <w:rFonts w:ascii="David" w:eastAsia="David" w:hAnsi="David" w:cs="David"/>
          <w:sz w:val="28"/>
          <w:szCs w:val="28"/>
          <w:rtl/>
          <w:rPrChange w:id="33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63" w:author="אברהם" w:date="2012-11-23T10:23:00Z">
            <w:rPr>
              <w:rStyle w:val="Q"/>
              <w:rFonts w:ascii="David" w:hAnsi="David" w:cs="David"/>
              <w:rtl/>
            </w:rPr>
          </w:rPrChange>
        </w:rPr>
        <w:t>יהיו</w:t>
      </w:r>
      <w:r w:rsidRPr="00A90D62">
        <w:rPr>
          <w:rStyle w:val="Q"/>
          <w:rFonts w:ascii="David" w:eastAsia="David" w:hAnsi="David" w:cs="David"/>
          <w:sz w:val="28"/>
          <w:szCs w:val="28"/>
          <w:rtl/>
          <w:rPrChange w:id="33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65" w:author="אברהם" w:date="2012-11-23T10:23:00Z">
            <w:rPr>
              <w:rStyle w:val="Q"/>
              <w:rFonts w:ascii="David" w:hAnsi="David" w:cs="David"/>
              <w:rtl/>
            </w:rPr>
          </w:rPrChange>
        </w:rPr>
        <w:t>רשאים</w:t>
      </w:r>
      <w:r w:rsidRPr="00A90D62">
        <w:rPr>
          <w:rStyle w:val="Q"/>
          <w:rFonts w:ascii="David" w:eastAsia="David" w:hAnsi="David" w:cs="David"/>
          <w:sz w:val="28"/>
          <w:szCs w:val="28"/>
          <w:rtl/>
          <w:rPrChange w:id="33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67" w:author="אברהם" w:date="2012-11-23T10:23:00Z">
            <w:rPr>
              <w:rStyle w:val="Q"/>
              <w:rFonts w:ascii="David" w:hAnsi="David" w:cs="David"/>
              <w:rtl/>
            </w:rPr>
          </w:rPrChange>
        </w:rPr>
        <w:t>להשכיר</w:t>
      </w:r>
      <w:r w:rsidRPr="00A90D62">
        <w:rPr>
          <w:rStyle w:val="Q"/>
          <w:rFonts w:ascii="David" w:eastAsia="David" w:hAnsi="David" w:cs="David"/>
          <w:sz w:val="28"/>
          <w:szCs w:val="28"/>
          <w:rtl/>
          <w:rPrChange w:id="33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69" w:author="אברהם" w:date="2012-11-23T10:23:00Z">
            <w:rPr>
              <w:rStyle w:val="Q"/>
              <w:rFonts w:ascii="David" w:hAnsi="David" w:cs="David"/>
              <w:rtl/>
            </w:rPr>
          </w:rPrChange>
        </w:rPr>
        <w:t>או</w:t>
      </w:r>
      <w:r w:rsidRPr="00A90D62">
        <w:rPr>
          <w:rStyle w:val="Q"/>
          <w:rFonts w:ascii="David" w:eastAsia="David" w:hAnsi="David" w:cs="David"/>
          <w:sz w:val="28"/>
          <w:szCs w:val="28"/>
          <w:rtl/>
          <w:rPrChange w:id="33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71" w:author="אברהם" w:date="2012-11-23T10:23:00Z">
            <w:rPr>
              <w:rStyle w:val="Q"/>
              <w:rFonts w:ascii="David" w:hAnsi="David" w:cs="David"/>
              <w:rtl/>
            </w:rPr>
          </w:rPrChange>
        </w:rPr>
        <w:t>להחכיר</w:t>
      </w:r>
      <w:r w:rsidRPr="00A90D62">
        <w:rPr>
          <w:rStyle w:val="Q"/>
          <w:rFonts w:ascii="David" w:eastAsia="David" w:hAnsi="David" w:cs="David"/>
          <w:sz w:val="28"/>
          <w:szCs w:val="28"/>
          <w:rtl/>
          <w:rPrChange w:id="33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73" w:author="אברהם" w:date="2012-11-23T10:23:00Z">
            <w:rPr>
              <w:rStyle w:val="Q"/>
              <w:rFonts w:ascii="David" w:hAnsi="David" w:cs="David"/>
              <w:rtl/>
            </w:rPr>
          </w:rPrChange>
        </w:rPr>
        <w:t>נכסים</w:t>
      </w:r>
      <w:r w:rsidRPr="00A90D62">
        <w:rPr>
          <w:rStyle w:val="Q"/>
          <w:rFonts w:ascii="David" w:eastAsia="David" w:hAnsi="David" w:cs="David"/>
          <w:sz w:val="28"/>
          <w:szCs w:val="28"/>
          <w:rtl/>
          <w:rPrChange w:id="33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75" w:author="אברהם" w:date="2012-11-23T10:23:00Z">
            <w:rPr>
              <w:rStyle w:val="Q"/>
              <w:rFonts w:ascii="David" w:hAnsi="David" w:cs="David"/>
              <w:rtl/>
            </w:rPr>
          </w:rPrChange>
        </w:rPr>
        <w:t>למי</w:t>
      </w:r>
      <w:r w:rsidRPr="00A90D62">
        <w:rPr>
          <w:rStyle w:val="Q"/>
          <w:rFonts w:ascii="David" w:eastAsia="David" w:hAnsi="David" w:cs="David"/>
          <w:sz w:val="28"/>
          <w:szCs w:val="28"/>
          <w:rtl/>
          <w:rPrChange w:id="33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77" w:author="אברהם" w:date="2012-11-23T10:23:00Z">
            <w:rPr>
              <w:rStyle w:val="Q"/>
              <w:rFonts w:ascii="David" w:hAnsi="David" w:cs="David"/>
              <w:rtl/>
            </w:rPr>
          </w:rPrChange>
        </w:rPr>
        <w:t>שאינו</w:t>
      </w:r>
      <w:r w:rsidRPr="00A90D62">
        <w:rPr>
          <w:rStyle w:val="Q"/>
          <w:rFonts w:ascii="David" w:eastAsia="David" w:hAnsi="David" w:cs="David"/>
          <w:sz w:val="28"/>
          <w:szCs w:val="28"/>
          <w:rtl/>
          <w:rPrChange w:id="33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79" w:author="אברהם" w:date="2012-11-23T10:23:00Z">
            <w:rPr>
              <w:rStyle w:val="Q"/>
              <w:rFonts w:ascii="David" w:hAnsi="David" w:cs="David"/>
              <w:rtl/>
            </w:rPr>
          </w:rPrChange>
        </w:rPr>
        <w:t>יהודי, ואלה</w:t>
      </w:r>
      <w:r w:rsidRPr="00A90D62">
        <w:rPr>
          <w:rStyle w:val="Q"/>
          <w:rFonts w:ascii="David" w:eastAsia="David" w:hAnsi="David" w:cs="David"/>
          <w:sz w:val="28"/>
          <w:szCs w:val="28"/>
          <w:rtl/>
          <w:rPrChange w:id="33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81" w:author="אברהם" w:date="2012-11-23T10:23:00Z">
            <w:rPr>
              <w:rStyle w:val="Q"/>
              <w:rFonts w:ascii="David" w:hAnsi="David" w:cs="David"/>
              <w:rtl/>
            </w:rPr>
          </w:rPrChange>
        </w:rPr>
        <w:t>שלא</w:t>
      </w:r>
      <w:r w:rsidRPr="00A90D62">
        <w:rPr>
          <w:rStyle w:val="Q"/>
          <w:rFonts w:ascii="David" w:eastAsia="David" w:hAnsi="David" w:cs="David"/>
          <w:sz w:val="28"/>
          <w:szCs w:val="28"/>
          <w:rtl/>
          <w:rPrChange w:id="33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83" w:author="אברהם" w:date="2012-11-23T10:23:00Z">
            <w:rPr>
              <w:rStyle w:val="Q"/>
              <w:rFonts w:ascii="David" w:hAnsi="David" w:cs="David"/>
              <w:rtl/>
            </w:rPr>
          </w:rPrChange>
        </w:rPr>
        <w:t>ירצו</w:t>
      </w:r>
      <w:r w:rsidRPr="00A90D62">
        <w:rPr>
          <w:rStyle w:val="Q"/>
          <w:rFonts w:ascii="David" w:eastAsia="David" w:hAnsi="David" w:cs="David"/>
          <w:sz w:val="28"/>
          <w:szCs w:val="28"/>
          <w:rtl/>
          <w:rPrChange w:id="33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85" w:author="אברהם" w:date="2012-11-23T10:23:00Z">
            <w:rPr>
              <w:rStyle w:val="Q"/>
              <w:rFonts w:ascii="David" w:hAnsi="David" w:cs="David"/>
              <w:rtl/>
            </w:rPr>
          </w:rPrChange>
        </w:rPr>
        <w:t>להחזיק</w:t>
      </w:r>
      <w:r w:rsidRPr="00A90D62">
        <w:rPr>
          <w:rStyle w:val="Q"/>
          <w:rFonts w:ascii="David" w:eastAsia="David" w:hAnsi="David" w:cs="David"/>
          <w:sz w:val="28"/>
          <w:szCs w:val="28"/>
          <w:rtl/>
          <w:rPrChange w:id="33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87" w:author="אברהם" w:date="2012-11-23T10:23:00Z">
            <w:rPr>
              <w:rStyle w:val="Q"/>
              <w:rFonts w:ascii="David" w:hAnsi="David" w:cs="David"/>
              <w:rtl/>
            </w:rPr>
          </w:rPrChange>
        </w:rPr>
        <w:t>באדמתם</w:t>
      </w:r>
      <w:r w:rsidRPr="00A90D62">
        <w:rPr>
          <w:rStyle w:val="Q"/>
          <w:rFonts w:ascii="David" w:eastAsia="David" w:hAnsi="David" w:cs="David"/>
          <w:sz w:val="28"/>
          <w:szCs w:val="28"/>
          <w:rtl/>
          <w:rPrChange w:id="33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89" w:author="אברהם" w:date="2012-11-23T10:23:00Z">
            <w:rPr>
              <w:rStyle w:val="Q"/>
              <w:rFonts w:ascii="David" w:hAnsi="David" w:cs="David"/>
              <w:rtl/>
            </w:rPr>
          </w:rPrChange>
        </w:rPr>
        <w:t>לחלוטין, יתחייבו</w:t>
      </w:r>
      <w:r w:rsidRPr="00A90D62">
        <w:rPr>
          <w:rStyle w:val="Q"/>
          <w:rFonts w:ascii="David" w:eastAsia="David" w:hAnsi="David" w:cs="David"/>
          <w:sz w:val="28"/>
          <w:szCs w:val="28"/>
          <w:rtl/>
          <w:rPrChange w:id="33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91" w:author="אברהם" w:date="2012-11-23T10:23:00Z">
            <w:rPr>
              <w:rStyle w:val="Q"/>
              <w:rFonts w:ascii="David" w:hAnsi="David" w:cs="David"/>
              <w:rtl/>
            </w:rPr>
          </w:rPrChange>
        </w:rPr>
        <w:t>למכור</w:t>
      </w:r>
      <w:r w:rsidRPr="00A90D62">
        <w:rPr>
          <w:rStyle w:val="Q"/>
          <w:rFonts w:ascii="David" w:eastAsia="David" w:hAnsi="David" w:cs="David"/>
          <w:sz w:val="28"/>
          <w:szCs w:val="28"/>
          <w:rtl/>
          <w:rPrChange w:id="33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93" w:author="אברהם" w:date="2012-11-23T10:23:00Z">
            <w:rPr>
              <w:rStyle w:val="Q"/>
              <w:rFonts w:ascii="David" w:hAnsi="David" w:cs="David"/>
              <w:rtl/>
            </w:rPr>
          </w:rPrChange>
        </w:rPr>
        <w:t>אותה</w:t>
      </w:r>
      <w:r w:rsidRPr="00A90D62">
        <w:rPr>
          <w:rStyle w:val="Q"/>
          <w:rFonts w:ascii="David" w:eastAsia="David" w:hAnsi="David" w:cs="David"/>
          <w:sz w:val="28"/>
          <w:szCs w:val="28"/>
          <w:rtl/>
          <w:rPrChange w:id="33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95" w:author="אברהם" w:date="2012-11-23T10:23:00Z">
            <w:rPr>
              <w:rStyle w:val="Q"/>
              <w:rFonts w:ascii="David" w:hAnsi="David" w:cs="David"/>
              <w:rtl/>
            </w:rPr>
          </w:rPrChange>
        </w:rPr>
        <w:t>רק</w:t>
      </w:r>
      <w:r w:rsidRPr="00A90D62">
        <w:rPr>
          <w:rStyle w:val="Q"/>
          <w:rFonts w:ascii="David" w:eastAsia="David" w:hAnsi="David" w:cs="David"/>
          <w:sz w:val="28"/>
          <w:szCs w:val="28"/>
          <w:rtl/>
          <w:rPrChange w:id="33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97" w:author="אברהם" w:date="2012-11-23T10:23:00Z">
            <w:rPr>
              <w:rStyle w:val="Q"/>
              <w:rFonts w:ascii="David" w:hAnsi="David" w:cs="David"/>
              <w:rtl/>
            </w:rPr>
          </w:rPrChange>
        </w:rPr>
        <w:t>לקרן</w:t>
      </w:r>
      <w:r w:rsidRPr="00A90D62">
        <w:rPr>
          <w:rStyle w:val="Q"/>
          <w:rFonts w:ascii="David" w:eastAsia="David" w:hAnsi="David" w:cs="David"/>
          <w:sz w:val="28"/>
          <w:szCs w:val="28"/>
          <w:rtl/>
          <w:rPrChange w:id="33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399" w:author="אברהם" w:date="2012-11-23T10:23:00Z">
            <w:rPr>
              <w:rStyle w:val="Q"/>
              <w:rFonts w:ascii="David" w:hAnsi="David" w:cs="David"/>
              <w:rtl/>
            </w:rPr>
          </w:rPrChange>
        </w:rPr>
        <w:t>הקיימת</w:t>
      </w:r>
      <w:r w:rsidRPr="00A90D62">
        <w:rPr>
          <w:rStyle w:val="Q"/>
          <w:rFonts w:ascii="David" w:eastAsia="David" w:hAnsi="David" w:cs="David"/>
          <w:sz w:val="28"/>
          <w:szCs w:val="28"/>
          <w:rtl/>
          <w:rPrChange w:id="34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3401" w:author="אברהם" w:date="2012-11-23T10:23:00Z">
            <w:rPr>
              <w:rStyle w:val="Q"/>
              <w:rFonts w:ascii="David" w:hAnsi="David" w:cs="David"/>
              <w:rtl/>
            </w:rPr>
          </w:rPrChange>
        </w:rPr>
        <w:t>החדשה".</w:t>
      </w:r>
      <w:r w:rsidRPr="00A90D62">
        <w:rPr>
          <w:rFonts w:cs="Times New Roman"/>
          <w:sz w:val="28"/>
          <w:szCs w:val="28"/>
          <w:rtl/>
          <w:rPrChange w:id="3402" w:author="אברהם" w:date="2012-11-23T10:23:00Z">
            <w:rPr>
              <w:rFonts w:cs="Times New Roman"/>
              <w:rtl/>
            </w:rPr>
          </w:rPrChange>
        </w:rPr>
        <w:t>‬</w:t>
      </w:r>
      <w:r w:rsidRPr="00A90D62">
        <w:rPr>
          <w:rFonts w:cs="Times New Roman"/>
          <w:sz w:val="28"/>
          <w:szCs w:val="28"/>
          <w:rtl/>
          <w:rPrChange w:id="3403" w:author="אברהם" w:date="2012-11-23T10:23:00Z">
            <w:rPr>
              <w:rFonts w:cs="Times New Roman"/>
              <w:rtl/>
            </w:rPr>
          </w:rPrChange>
        </w:rPr>
        <w:t>‬</w:t>
      </w:r>
      <w:r w:rsidRPr="00A90D62">
        <w:rPr>
          <w:rFonts w:cs="Times New Roman"/>
          <w:sz w:val="28"/>
          <w:szCs w:val="28"/>
          <w:rtl/>
          <w:rPrChange w:id="3404" w:author="אברהם" w:date="2012-11-23T10:23:00Z">
            <w:rPr>
              <w:rFonts w:cs="Times New Roman"/>
              <w:rtl/>
            </w:rPr>
          </w:rPrChange>
        </w:rPr>
        <w:t>‬</w:t>
      </w:r>
      <w:r w:rsidRPr="00A90D62">
        <w:rPr>
          <w:rFonts w:cs="Times New Roman"/>
          <w:sz w:val="28"/>
          <w:szCs w:val="28"/>
          <w:rtl/>
          <w:rPrChange w:id="3405" w:author="אברהם" w:date="2012-11-23T10:23:00Z">
            <w:rPr>
              <w:rFonts w:cs="Times New Roman"/>
              <w:rtl/>
            </w:rPr>
          </w:rPrChange>
        </w:rPr>
        <w:t>‬</w:t>
      </w:r>
      <w:r w:rsidRPr="00A90D62">
        <w:rPr>
          <w:rFonts w:cs="Times New Roman"/>
          <w:sz w:val="28"/>
          <w:szCs w:val="28"/>
          <w:rtl/>
          <w:rPrChange w:id="3406" w:author="אברהם" w:date="2012-11-23T10:23:00Z">
            <w:rPr>
              <w:rFonts w:cs="Times New Roman"/>
              <w:rtl/>
            </w:rPr>
          </w:rPrChange>
        </w:rPr>
        <w:t>‬</w:t>
      </w:r>
      <w:r w:rsidRPr="00A90D62">
        <w:rPr>
          <w:rFonts w:cs="Times New Roman"/>
          <w:sz w:val="28"/>
          <w:szCs w:val="28"/>
          <w:rtl/>
          <w:rPrChange w:id="3407" w:author="אברהם" w:date="2012-11-23T10:23:00Z">
            <w:rPr>
              <w:rFonts w:cs="Times New Roman"/>
              <w:rtl/>
            </w:rPr>
          </w:rPrChange>
        </w:rPr>
        <w:t>‬</w:t>
      </w:r>
      <w:r w:rsidRPr="00A90D62">
        <w:rPr>
          <w:rFonts w:cs="Times New Roman"/>
          <w:sz w:val="28"/>
          <w:szCs w:val="28"/>
          <w:rtl/>
          <w:rPrChange w:id="3408" w:author="אברהם" w:date="2012-11-23T10:23:00Z">
            <w:rPr>
              <w:rFonts w:cs="Times New Roman"/>
              <w:rtl/>
            </w:rPr>
          </w:rPrChange>
        </w:rPr>
        <w:t>‬</w:t>
      </w:r>
      <w:r w:rsidRPr="00A90D62">
        <w:rPr>
          <w:rFonts w:cs="Times New Roman"/>
          <w:sz w:val="28"/>
          <w:szCs w:val="28"/>
          <w:rtl/>
          <w:rPrChange w:id="3409" w:author="אברהם" w:date="2012-11-23T10:23:00Z">
            <w:rPr>
              <w:rFonts w:cs="Times New Roman"/>
              <w:rtl/>
            </w:rPr>
          </w:rPrChange>
        </w:rPr>
        <w:t>‬</w:t>
      </w:r>
      <w:r w:rsidRPr="00A90D62">
        <w:rPr>
          <w:rFonts w:cs="Times New Roman"/>
          <w:sz w:val="28"/>
          <w:szCs w:val="28"/>
          <w:rtl/>
          <w:rPrChange w:id="3410" w:author="אברהם" w:date="2012-11-23T10:23:00Z">
            <w:rPr>
              <w:rFonts w:cs="Times New Roman"/>
              <w:rtl/>
            </w:rPr>
          </w:rPrChange>
        </w:rPr>
        <w:t>‬</w:t>
      </w:r>
      <w:r w:rsidRPr="00A90D62">
        <w:rPr>
          <w:rFonts w:cs="Times New Roman"/>
          <w:sz w:val="28"/>
          <w:szCs w:val="28"/>
          <w:rtl/>
          <w:rPrChange w:id="3411" w:author="אברהם" w:date="2012-11-23T10:23:00Z">
            <w:rPr>
              <w:rFonts w:cs="Times New Roman"/>
              <w:rtl/>
            </w:rPr>
          </w:rPrChange>
        </w:rPr>
        <w:t>‬</w:t>
      </w:r>
      <w:r w:rsidRPr="00A90D62">
        <w:rPr>
          <w:rFonts w:cs="Times New Roman"/>
          <w:sz w:val="28"/>
          <w:szCs w:val="28"/>
          <w:rtl/>
          <w:rPrChange w:id="3412" w:author="אברהם" w:date="2012-11-23T10:23:00Z">
            <w:rPr>
              <w:rFonts w:cs="Times New Roman"/>
              <w:rtl/>
            </w:rPr>
          </w:rPrChange>
        </w:rPr>
        <w:t>‬</w:t>
      </w:r>
      <w:r w:rsidRPr="00A90D62">
        <w:rPr>
          <w:rFonts w:cs="Times New Roman"/>
          <w:sz w:val="28"/>
          <w:szCs w:val="28"/>
          <w:rtl/>
          <w:rPrChange w:id="3413" w:author="אברהם" w:date="2012-11-23T10:23:00Z">
            <w:rPr>
              <w:rFonts w:cs="Times New Roman"/>
              <w:rtl/>
            </w:rPr>
          </w:rPrChange>
        </w:rPr>
        <w:t>‬</w:t>
      </w:r>
      <w:r w:rsidRPr="00A90D62">
        <w:rPr>
          <w:rFonts w:cs="Times New Roman"/>
          <w:sz w:val="28"/>
          <w:szCs w:val="28"/>
          <w:rtl/>
          <w:rPrChange w:id="3414" w:author="אברהם" w:date="2012-11-23T10:23:00Z">
            <w:rPr>
              <w:rFonts w:cs="Times New Roman"/>
              <w:rtl/>
            </w:rPr>
          </w:rPrChange>
        </w:rPr>
        <w:t>‬</w:t>
      </w:r>
      <w:r w:rsidRPr="00A90D62">
        <w:rPr>
          <w:rFonts w:cs="Times New Roman"/>
          <w:sz w:val="28"/>
          <w:szCs w:val="28"/>
          <w:rtl/>
          <w:rPrChange w:id="3415" w:author="אברהם" w:date="2012-11-23T10:23:00Z">
            <w:rPr>
              <w:rFonts w:cs="Times New Roman"/>
              <w:rtl/>
            </w:rPr>
          </w:rPrChange>
        </w:rPr>
        <w:t>‬</w:t>
      </w:r>
      <w:r w:rsidRPr="00A90D62">
        <w:rPr>
          <w:rFonts w:cs="Times New Roman"/>
          <w:sz w:val="28"/>
          <w:szCs w:val="28"/>
          <w:rtl/>
          <w:rPrChange w:id="3416" w:author="אברהם" w:date="2012-11-23T10:23:00Z">
            <w:rPr>
              <w:rFonts w:cs="Times New Roman"/>
              <w:rtl/>
            </w:rPr>
          </w:rPrChange>
        </w:rPr>
        <w:t>‬</w:t>
      </w:r>
      <w:r w:rsidRPr="00A90D62">
        <w:rPr>
          <w:rFonts w:cs="Times New Roman"/>
          <w:sz w:val="28"/>
          <w:szCs w:val="28"/>
          <w:rtl/>
          <w:rPrChange w:id="3417" w:author="אברהם" w:date="2012-11-23T10:23:00Z">
            <w:rPr>
              <w:rFonts w:cs="Times New Roman"/>
              <w:rtl/>
            </w:rPr>
          </w:rPrChange>
        </w:rPr>
        <w:t>‬</w:t>
      </w:r>
      <w:r w:rsidRPr="00A90D62">
        <w:rPr>
          <w:rFonts w:cs="Times New Roman"/>
          <w:sz w:val="28"/>
          <w:szCs w:val="28"/>
          <w:rtl/>
          <w:rPrChange w:id="3418" w:author="אברהם" w:date="2012-11-23T10:23:00Z">
            <w:rPr>
              <w:rFonts w:cs="Times New Roman"/>
              <w:rtl/>
            </w:rPr>
          </w:rPrChange>
        </w:rPr>
        <w:t>‬</w:t>
      </w:r>
      <w:r w:rsidRPr="00A90D62">
        <w:rPr>
          <w:rFonts w:cs="Times New Roman"/>
          <w:sz w:val="28"/>
          <w:szCs w:val="28"/>
          <w:rtl/>
          <w:rPrChange w:id="3419" w:author="אברהם" w:date="2012-11-23T10:23:00Z">
            <w:rPr>
              <w:rFonts w:cs="Times New Roman"/>
              <w:rtl/>
            </w:rPr>
          </w:rPrChange>
        </w:rPr>
        <w:t>‬</w:t>
      </w:r>
      <w:r w:rsidRPr="00A90D62">
        <w:rPr>
          <w:rFonts w:cs="Times New Roman"/>
          <w:sz w:val="28"/>
          <w:szCs w:val="28"/>
          <w:rtl/>
          <w:rPrChange w:id="3420" w:author="אברהם" w:date="2012-11-23T10:23:00Z">
            <w:rPr>
              <w:rFonts w:cs="Times New Roman"/>
              <w:rtl/>
            </w:rPr>
          </w:rPrChange>
        </w:rPr>
        <w:t>‬</w:t>
      </w:r>
      <w:r w:rsidRPr="00A90D62">
        <w:rPr>
          <w:rFonts w:cs="Times New Roman"/>
          <w:sz w:val="28"/>
          <w:szCs w:val="28"/>
          <w:rtl/>
          <w:rPrChange w:id="3421" w:author="אברהם" w:date="2012-11-23T10:23:00Z">
            <w:rPr>
              <w:rFonts w:cs="Times New Roman"/>
              <w:rtl/>
            </w:rPr>
          </w:rPrChange>
        </w:rPr>
        <w:t>‬</w:t>
      </w:r>
      <w:r w:rsidRPr="00A90D62">
        <w:rPr>
          <w:rFonts w:cs="Times New Roman"/>
          <w:sz w:val="28"/>
          <w:szCs w:val="28"/>
          <w:rtl/>
          <w:rPrChange w:id="3422" w:author="אברהם" w:date="2012-11-23T10:23:00Z">
            <w:rPr>
              <w:rFonts w:cs="Times New Roman"/>
              <w:rtl/>
            </w:rPr>
          </w:rPrChange>
        </w:rPr>
        <w:t>‬</w:t>
      </w:r>
    </w:p>
    <w:p w:rsidR="009C2B09" w:rsidRPr="00A90D62" w:rsidRDefault="009C2B09" w:rsidP="00D97D7A">
      <w:pPr>
        <w:pStyle w:val="a1"/>
        <w:bidi/>
        <w:rPr>
          <w:rFonts w:ascii="David" w:hAnsi="David" w:cs="David"/>
          <w:sz w:val="28"/>
          <w:szCs w:val="28"/>
          <w:rtl/>
          <w:rPrChange w:id="3423" w:author="אברהם" w:date="2012-11-23T10:23:00Z">
            <w:rPr>
              <w:rFonts w:ascii="David" w:hAnsi="David" w:cs="David"/>
              <w:rtl/>
            </w:rPr>
          </w:rPrChange>
        </w:rPr>
      </w:pPr>
      <w:r w:rsidRPr="00A90D62">
        <w:rPr>
          <w:rFonts w:ascii="David" w:hAnsi="David" w:cs="David"/>
          <w:sz w:val="28"/>
          <w:szCs w:val="28"/>
          <w:rtl/>
          <w:rPrChange w:id="3424" w:author="אברהם" w:date="2012-11-23T10:23:00Z">
            <w:rPr>
              <w:rFonts w:ascii="David" w:hAnsi="David" w:cs="David"/>
              <w:rtl/>
            </w:rPr>
          </w:rPrChange>
        </w:rPr>
        <w:t>הצעתו</w:t>
      </w:r>
      <w:r w:rsidRPr="00A90D62">
        <w:rPr>
          <w:rFonts w:ascii="David" w:eastAsia="David" w:hAnsi="David" w:cs="David"/>
          <w:sz w:val="28"/>
          <w:szCs w:val="28"/>
          <w:rtl/>
          <w:rPrChange w:id="3425" w:author="אברהם" w:date="2012-11-23T10:23:00Z">
            <w:rPr>
              <w:rFonts w:ascii="David" w:eastAsia="David" w:hAnsi="David" w:cs="David"/>
              <w:rtl/>
            </w:rPr>
          </w:rPrChange>
        </w:rPr>
        <w:t xml:space="preserve"> </w:t>
      </w:r>
      <w:r w:rsidRPr="00A90D62">
        <w:rPr>
          <w:rFonts w:ascii="David" w:hAnsi="David" w:cs="David"/>
          <w:sz w:val="28"/>
          <w:szCs w:val="28"/>
          <w:rtl/>
          <w:rPrChange w:id="3426" w:author="אברהם" w:date="2012-11-23T10:23:00Z">
            <w:rPr>
              <w:rFonts w:ascii="David" w:hAnsi="David" w:cs="David"/>
              <w:rtl/>
            </w:rPr>
          </w:rPrChange>
        </w:rPr>
        <w:t>של</w:t>
      </w:r>
      <w:r w:rsidRPr="00A90D62">
        <w:rPr>
          <w:rFonts w:ascii="David" w:eastAsia="David" w:hAnsi="David" w:cs="David"/>
          <w:sz w:val="28"/>
          <w:szCs w:val="28"/>
          <w:rtl/>
          <w:rPrChange w:id="3427" w:author="אברהם" w:date="2012-11-23T10:23:00Z">
            <w:rPr>
              <w:rFonts w:ascii="David" w:eastAsia="David" w:hAnsi="David" w:cs="David"/>
              <w:rtl/>
            </w:rPr>
          </w:rPrChange>
        </w:rPr>
        <w:t xml:space="preserve"> </w:t>
      </w:r>
      <w:r w:rsidRPr="00A90D62">
        <w:rPr>
          <w:rFonts w:ascii="David" w:hAnsi="David" w:cs="David"/>
          <w:sz w:val="28"/>
          <w:szCs w:val="28"/>
          <w:rtl/>
          <w:rPrChange w:id="3428" w:author="אברהם" w:date="2012-11-23T10:23:00Z">
            <w:rPr>
              <w:rFonts w:ascii="David" w:hAnsi="David" w:cs="David"/>
              <w:rtl/>
            </w:rPr>
          </w:rPrChange>
        </w:rPr>
        <w:t>טוקטלי</w:t>
      </w:r>
      <w:r w:rsidRPr="00A90D62">
        <w:rPr>
          <w:rFonts w:ascii="David" w:eastAsia="David" w:hAnsi="David" w:cs="David"/>
          <w:sz w:val="28"/>
          <w:szCs w:val="28"/>
          <w:rtl/>
          <w:rPrChange w:id="3429" w:author="אברהם" w:date="2012-11-23T10:23:00Z">
            <w:rPr>
              <w:rFonts w:ascii="David" w:eastAsia="David" w:hAnsi="David" w:cs="David"/>
              <w:rtl/>
            </w:rPr>
          </w:rPrChange>
        </w:rPr>
        <w:t xml:space="preserve"> </w:t>
      </w:r>
      <w:r w:rsidRPr="00A90D62">
        <w:rPr>
          <w:rFonts w:ascii="David" w:hAnsi="David" w:cs="David"/>
          <w:sz w:val="28"/>
          <w:szCs w:val="28"/>
          <w:rtl/>
          <w:rPrChange w:id="3430" w:author="אברהם" w:date="2012-11-23T10:23:00Z">
            <w:rPr>
              <w:rFonts w:ascii="David" w:hAnsi="David" w:cs="David"/>
              <w:rtl/>
            </w:rPr>
          </w:rPrChange>
        </w:rPr>
        <w:t>אכן</w:t>
      </w:r>
      <w:r w:rsidRPr="00A90D62">
        <w:rPr>
          <w:rFonts w:ascii="David" w:eastAsia="David" w:hAnsi="David" w:cs="David"/>
          <w:sz w:val="28"/>
          <w:szCs w:val="28"/>
          <w:rtl/>
          <w:rPrChange w:id="3431" w:author="אברהם" w:date="2012-11-23T10:23:00Z">
            <w:rPr>
              <w:rFonts w:ascii="David" w:eastAsia="David" w:hAnsi="David" w:cs="David"/>
              <w:rtl/>
            </w:rPr>
          </w:rPrChange>
        </w:rPr>
        <w:t xml:space="preserve"> </w:t>
      </w:r>
      <w:r w:rsidRPr="00A90D62">
        <w:rPr>
          <w:rFonts w:ascii="David" w:hAnsi="David" w:cs="David"/>
          <w:sz w:val="28"/>
          <w:szCs w:val="28"/>
          <w:rtl/>
          <w:rPrChange w:id="3432" w:author="אברהם" w:date="2012-11-23T10:23:00Z">
            <w:rPr>
              <w:rFonts w:ascii="David" w:hAnsi="David" w:cs="David"/>
              <w:rtl/>
            </w:rPr>
          </w:rPrChange>
        </w:rPr>
        <w:t>מאפשרת</w:t>
      </w:r>
      <w:r w:rsidRPr="00A90D62">
        <w:rPr>
          <w:rFonts w:ascii="David" w:eastAsia="David" w:hAnsi="David" w:cs="David"/>
          <w:sz w:val="28"/>
          <w:szCs w:val="28"/>
          <w:rtl/>
          <w:rPrChange w:id="3433" w:author="אברהם" w:date="2012-11-23T10:23:00Z">
            <w:rPr>
              <w:rFonts w:ascii="David" w:eastAsia="David" w:hAnsi="David" w:cs="David"/>
              <w:rtl/>
            </w:rPr>
          </w:rPrChange>
        </w:rPr>
        <w:t xml:space="preserve"> </w:t>
      </w:r>
      <w:r w:rsidRPr="00A90D62">
        <w:rPr>
          <w:rFonts w:ascii="David" w:hAnsi="David" w:cs="David"/>
          <w:sz w:val="28"/>
          <w:szCs w:val="28"/>
          <w:rtl/>
          <w:rPrChange w:id="3434" w:author="אברהם" w:date="2012-11-23T10:23:00Z">
            <w:rPr>
              <w:rFonts w:ascii="David" w:hAnsi="David" w:cs="David"/>
              <w:rtl/>
            </w:rPr>
          </w:rPrChange>
        </w:rPr>
        <w:t>להתקרב</w:t>
      </w:r>
      <w:r w:rsidRPr="00A90D62">
        <w:rPr>
          <w:rFonts w:ascii="David" w:eastAsia="David" w:hAnsi="David" w:cs="David"/>
          <w:sz w:val="28"/>
          <w:szCs w:val="28"/>
          <w:rtl/>
          <w:rPrChange w:id="3435" w:author="אברהם" w:date="2012-11-23T10:23:00Z">
            <w:rPr>
              <w:rFonts w:ascii="David" w:eastAsia="David" w:hAnsi="David" w:cs="David"/>
              <w:rtl/>
            </w:rPr>
          </w:rPrChange>
        </w:rPr>
        <w:t xml:space="preserve"> </w:t>
      </w:r>
      <w:r w:rsidRPr="00A90D62">
        <w:rPr>
          <w:rFonts w:ascii="David" w:hAnsi="David" w:cs="David"/>
          <w:sz w:val="28"/>
          <w:szCs w:val="28"/>
          <w:rtl/>
          <w:rPrChange w:id="3436" w:author="אברהם" w:date="2012-11-23T10:23:00Z">
            <w:rPr>
              <w:rFonts w:ascii="David" w:hAnsi="David" w:cs="David"/>
              <w:rtl/>
            </w:rPr>
          </w:rPrChange>
        </w:rPr>
        <w:t>בהדרגה</w:t>
      </w:r>
      <w:r w:rsidRPr="00A90D62">
        <w:rPr>
          <w:rFonts w:ascii="David" w:eastAsia="David" w:hAnsi="David" w:cs="David"/>
          <w:sz w:val="28"/>
          <w:szCs w:val="28"/>
          <w:rtl/>
          <w:rPrChange w:id="3437" w:author="אברהם" w:date="2012-11-23T10:23:00Z">
            <w:rPr>
              <w:rFonts w:ascii="David" w:eastAsia="David" w:hAnsi="David" w:cs="David"/>
              <w:rtl/>
            </w:rPr>
          </w:rPrChange>
        </w:rPr>
        <w:t xml:space="preserve"> </w:t>
      </w:r>
      <w:r w:rsidRPr="00A90D62">
        <w:rPr>
          <w:rFonts w:ascii="David" w:hAnsi="David" w:cs="David"/>
          <w:sz w:val="28"/>
          <w:szCs w:val="28"/>
          <w:rtl/>
          <w:rPrChange w:id="3438" w:author="אברהם" w:date="2012-11-23T10:23:00Z">
            <w:rPr>
              <w:rFonts w:ascii="David" w:hAnsi="David" w:cs="David"/>
              <w:rtl/>
            </w:rPr>
          </w:rPrChange>
        </w:rPr>
        <w:t>למצב</w:t>
      </w:r>
      <w:r w:rsidRPr="00A90D62">
        <w:rPr>
          <w:rFonts w:ascii="David" w:eastAsia="David" w:hAnsi="David" w:cs="David"/>
          <w:sz w:val="28"/>
          <w:szCs w:val="28"/>
          <w:rtl/>
          <w:rPrChange w:id="3439" w:author="אברהם" w:date="2012-11-23T10:23:00Z">
            <w:rPr>
              <w:rFonts w:ascii="David" w:eastAsia="David" w:hAnsi="David" w:cs="David"/>
              <w:rtl/>
            </w:rPr>
          </w:rPrChange>
        </w:rPr>
        <w:t xml:space="preserve"> </w:t>
      </w:r>
      <w:r w:rsidRPr="00A90D62">
        <w:rPr>
          <w:rFonts w:ascii="David" w:hAnsi="David" w:cs="David"/>
          <w:sz w:val="28"/>
          <w:szCs w:val="28"/>
          <w:rtl/>
          <w:rPrChange w:id="3440" w:author="אברהם" w:date="2012-11-23T10:23:00Z">
            <w:rPr>
              <w:rFonts w:ascii="David" w:hAnsi="David" w:cs="David"/>
              <w:rtl/>
            </w:rPr>
          </w:rPrChange>
        </w:rPr>
        <w:t>שבו</w:t>
      </w:r>
      <w:r w:rsidRPr="00A90D62">
        <w:rPr>
          <w:rFonts w:ascii="David" w:eastAsia="David" w:hAnsi="David" w:cs="David"/>
          <w:sz w:val="28"/>
          <w:szCs w:val="28"/>
          <w:rtl/>
          <w:rPrChange w:id="3441" w:author="אברהם" w:date="2012-11-23T10:23:00Z">
            <w:rPr>
              <w:rFonts w:ascii="David" w:eastAsia="David" w:hAnsi="David" w:cs="David"/>
              <w:rtl/>
            </w:rPr>
          </w:rPrChange>
        </w:rPr>
        <w:t xml:space="preserve"> </w:t>
      </w:r>
      <w:r w:rsidRPr="00A90D62">
        <w:rPr>
          <w:rFonts w:ascii="David" w:hAnsi="David" w:cs="David"/>
          <w:sz w:val="28"/>
          <w:szCs w:val="28"/>
          <w:rtl/>
          <w:rPrChange w:id="3442" w:author="אברהם" w:date="2012-11-23T10:23:00Z">
            <w:rPr>
              <w:rFonts w:ascii="David" w:hAnsi="David" w:cs="David"/>
              <w:rtl/>
            </w:rPr>
          </w:rPrChange>
        </w:rPr>
        <w:t>לכל</w:t>
      </w:r>
      <w:r w:rsidRPr="00A90D62">
        <w:rPr>
          <w:rFonts w:ascii="David" w:eastAsia="David" w:hAnsi="David" w:cs="David"/>
          <w:sz w:val="28"/>
          <w:szCs w:val="28"/>
          <w:rtl/>
          <w:rPrChange w:id="3443" w:author="אברהם" w:date="2012-11-23T10:23:00Z">
            <w:rPr>
              <w:rFonts w:ascii="David" w:eastAsia="David" w:hAnsi="David" w:cs="David"/>
              <w:rtl/>
            </w:rPr>
          </w:rPrChange>
        </w:rPr>
        <w:t xml:space="preserve"> </w:t>
      </w:r>
      <w:r w:rsidRPr="00A90D62">
        <w:rPr>
          <w:rFonts w:ascii="David" w:hAnsi="David" w:cs="David"/>
          <w:sz w:val="28"/>
          <w:szCs w:val="28"/>
          <w:rtl/>
          <w:rPrChange w:id="3444" w:author="אברהם" w:date="2012-11-23T10:23:00Z">
            <w:rPr>
              <w:rFonts w:ascii="David" w:hAnsi="David" w:cs="David"/>
              <w:rtl/>
            </w:rPr>
          </w:rPrChange>
        </w:rPr>
        <w:t>אדם</w:t>
      </w:r>
      <w:r w:rsidRPr="00A90D62">
        <w:rPr>
          <w:rFonts w:ascii="David" w:eastAsia="David" w:hAnsi="David" w:cs="David"/>
          <w:sz w:val="28"/>
          <w:szCs w:val="28"/>
          <w:rtl/>
          <w:rPrChange w:id="3445" w:author="אברהם" w:date="2012-11-23T10:23:00Z">
            <w:rPr>
              <w:rFonts w:ascii="David" w:eastAsia="David" w:hAnsi="David" w:cs="David"/>
              <w:rtl/>
            </w:rPr>
          </w:rPrChange>
        </w:rPr>
        <w:t xml:space="preserve"> </w:t>
      </w:r>
      <w:r w:rsidRPr="00A90D62">
        <w:rPr>
          <w:rFonts w:ascii="David" w:hAnsi="David" w:cs="David"/>
          <w:sz w:val="28"/>
          <w:szCs w:val="28"/>
          <w:rtl/>
          <w:rPrChange w:id="3446" w:author="אברהם" w:date="2012-11-23T10:23:00Z">
            <w:rPr>
              <w:rFonts w:ascii="David" w:hAnsi="David" w:cs="David"/>
              <w:rtl/>
            </w:rPr>
          </w:rPrChange>
        </w:rPr>
        <w:t>יש</w:t>
      </w:r>
      <w:r w:rsidRPr="00A90D62">
        <w:rPr>
          <w:rFonts w:ascii="David" w:eastAsia="David" w:hAnsi="David" w:cs="David"/>
          <w:sz w:val="28"/>
          <w:szCs w:val="28"/>
          <w:rtl/>
          <w:rPrChange w:id="3447" w:author="אברהם" w:date="2012-11-23T10:23:00Z">
            <w:rPr>
              <w:rFonts w:ascii="David" w:eastAsia="David" w:hAnsi="David" w:cs="David"/>
              <w:rtl/>
            </w:rPr>
          </w:rPrChange>
        </w:rPr>
        <w:t xml:space="preserve"> </w:t>
      </w:r>
      <w:r w:rsidRPr="00A90D62">
        <w:rPr>
          <w:rFonts w:ascii="David" w:hAnsi="David" w:cs="David"/>
          <w:sz w:val="28"/>
          <w:szCs w:val="28"/>
          <w:rtl/>
          <w:rPrChange w:id="3448" w:author="אברהם" w:date="2012-11-23T10:23:00Z">
            <w:rPr>
              <w:rFonts w:ascii="David" w:hAnsi="David" w:cs="David"/>
              <w:rtl/>
            </w:rPr>
          </w:rPrChange>
        </w:rPr>
        <w:t>נחלה: ככל</w:t>
      </w:r>
      <w:r w:rsidRPr="00A90D62">
        <w:rPr>
          <w:rFonts w:ascii="David" w:eastAsia="David" w:hAnsi="David" w:cs="David"/>
          <w:sz w:val="28"/>
          <w:szCs w:val="28"/>
          <w:rtl/>
          <w:rPrChange w:id="3449" w:author="אברהם" w:date="2012-11-23T10:23:00Z">
            <w:rPr>
              <w:rFonts w:ascii="David" w:eastAsia="David" w:hAnsi="David" w:cs="David"/>
              <w:rtl/>
            </w:rPr>
          </w:rPrChange>
        </w:rPr>
        <w:t xml:space="preserve"> </w:t>
      </w:r>
      <w:r w:rsidRPr="00A90D62">
        <w:rPr>
          <w:rFonts w:ascii="David" w:hAnsi="David" w:cs="David"/>
          <w:sz w:val="28"/>
          <w:szCs w:val="28"/>
          <w:rtl/>
          <w:rPrChange w:id="3450" w:author="אברהם" w:date="2012-11-23T10:23:00Z">
            <w:rPr>
              <w:rFonts w:ascii="David" w:hAnsi="David" w:cs="David"/>
              <w:rtl/>
            </w:rPr>
          </w:rPrChange>
        </w:rPr>
        <w:t>שהקק"ח</w:t>
      </w:r>
      <w:r w:rsidRPr="00A90D62">
        <w:rPr>
          <w:rFonts w:ascii="David" w:eastAsia="David" w:hAnsi="David" w:cs="David"/>
          <w:sz w:val="28"/>
          <w:szCs w:val="28"/>
          <w:rtl/>
          <w:rPrChange w:id="3451" w:author="אברהם" w:date="2012-11-23T10:23:00Z">
            <w:rPr>
              <w:rFonts w:ascii="David" w:eastAsia="David" w:hAnsi="David" w:cs="David"/>
              <w:rtl/>
            </w:rPr>
          </w:rPrChange>
        </w:rPr>
        <w:t xml:space="preserve"> </w:t>
      </w:r>
      <w:r w:rsidRPr="00A90D62">
        <w:rPr>
          <w:rFonts w:ascii="David" w:hAnsi="David" w:cs="David"/>
          <w:sz w:val="28"/>
          <w:szCs w:val="28"/>
          <w:rtl/>
          <w:rPrChange w:id="3452" w:author="אברהם" w:date="2012-11-23T10:23:00Z">
            <w:rPr>
              <w:rFonts w:ascii="David" w:hAnsi="David" w:cs="David"/>
              <w:rtl/>
            </w:rPr>
          </w:rPrChange>
        </w:rPr>
        <w:t>תקנה</w:t>
      </w:r>
      <w:r w:rsidRPr="00A90D62">
        <w:rPr>
          <w:rFonts w:ascii="David" w:eastAsia="David" w:hAnsi="David" w:cs="David"/>
          <w:sz w:val="28"/>
          <w:szCs w:val="28"/>
          <w:rtl/>
          <w:rPrChange w:id="3453" w:author="אברהם" w:date="2012-11-23T10:23:00Z">
            <w:rPr>
              <w:rFonts w:ascii="David" w:eastAsia="David" w:hAnsi="David" w:cs="David"/>
              <w:rtl/>
            </w:rPr>
          </w:rPrChange>
        </w:rPr>
        <w:t xml:space="preserve"> </w:t>
      </w:r>
      <w:r w:rsidRPr="00A90D62">
        <w:rPr>
          <w:rFonts w:ascii="David" w:hAnsi="David" w:cs="David"/>
          <w:sz w:val="28"/>
          <w:szCs w:val="28"/>
          <w:rtl/>
          <w:rPrChange w:id="3454" w:author="אברהם" w:date="2012-11-23T10:23:00Z">
            <w:rPr>
              <w:rFonts w:ascii="David" w:hAnsi="David" w:cs="David"/>
              <w:rtl/>
            </w:rPr>
          </w:rPrChange>
        </w:rPr>
        <w:t>קרקעות</w:t>
      </w:r>
      <w:r w:rsidRPr="00A90D62">
        <w:rPr>
          <w:rFonts w:ascii="David" w:eastAsia="David" w:hAnsi="David" w:cs="David"/>
          <w:sz w:val="28"/>
          <w:szCs w:val="28"/>
          <w:rtl/>
          <w:rPrChange w:id="3455" w:author="אברהם" w:date="2012-11-23T10:23:00Z">
            <w:rPr>
              <w:rFonts w:ascii="David" w:eastAsia="David" w:hAnsi="David" w:cs="David"/>
              <w:rtl/>
            </w:rPr>
          </w:rPrChange>
        </w:rPr>
        <w:t xml:space="preserve"> </w:t>
      </w:r>
      <w:r w:rsidRPr="00A90D62">
        <w:rPr>
          <w:rFonts w:ascii="David" w:hAnsi="David" w:cs="David"/>
          <w:sz w:val="28"/>
          <w:szCs w:val="28"/>
          <w:rtl/>
          <w:rPrChange w:id="3456" w:author="אברהם" w:date="2012-11-23T10:23:00Z">
            <w:rPr>
              <w:rFonts w:ascii="David" w:hAnsi="David" w:cs="David"/>
              <w:rtl/>
            </w:rPr>
          </w:rPrChange>
        </w:rPr>
        <w:t>רבות</w:t>
      </w:r>
      <w:r w:rsidRPr="00A90D62">
        <w:rPr>
          <w:rFonts w:ascii="David" w:eastAsia="David" w:hAnsi="David" w:cs="David"/>
          <w:sz w:val="28"/>
          <w:szCs w:val="28"/>
          <w:rtl/>
          <w:rPrChange w:id="3457" w:author="אברהם" w:date="2012-11-23T10:23:00Z">
            <w:rPr>
              <w:rFonts w:ascii="David" w:eastAsia="David" w:hAnsi="David" w:cs="David"/>
              <w:rtl/>
            </w:rPr>
          </w:rPrChange>
        </w:rPr>
        <w:t xml:space="preserve"> </w:t>
      </w:r>
      <w:r w:rsidRPr="00A90D62">
        <w:rPr>
          <w:rFonts w:ascii="David" w:hAnsi="David" w:cs="David"/>
          <w:sz w:val="28"/>
          <w:szCs w:val="28"/>
          <w:rtl/>
          <w:rPrChange w:id="3458" w:author="אברהם" w:date="2012-11-23T10:23:00Z">
            <w:rPr>
              <w:rFonts w:ascii="David" w:hAnsi="David" w:cs="David"/>
              <w:rtl/>
            </w:rPr>
          </w:rPrChange>
        </w:rPr>
        <w:t>יותר, כך</w:t>
      </w:r>
      <w:r w:rsidRPr="00A90D62">
        <w:rPr>
          <w:rFonts w:ascii="David" w:eastAsia="David" w:hAnsi="David" w:cs="David"/>
          <w:sz w:val="28"/>
          <w:szCs w:val="28"/>
          <w:rtl/>
          <w:rPrChange w:id="3459" w:author="אברהם" w:date="2012-11-23T10:23:00Z">
            <w:rPr>
              <w:rFonts w:ascii="David" w:eastAsia="David" w:hAnsi="David" w:cs="David"/>
              <w:rtl/>
            </w:rPr>
          </w:rPrChange>
        </w:rPr>
        <w:t xml:space="preserve"> </w:t>
      </w:r>
      <w:r w:rsidRPr="00A90D62">
        <w:rPr>
          <w:rFonts w:ascii="David" w:hAnsi="David" w:cs="David"/>
          <w:sz w:val="28"/>
          <w:szCs w:val="28"/>
          <w:rtl/>
          <w:rPrChange w:id="3460" w:author="אברהם" w:date="2012-11-23T10:23:00Z">
            <w:rPr>
              <w:rFonts w:ascii="David" w:hAnsi="David" w:cs="David"/>
              <w:rtl/>
            </w:rPr>
          </w:rPrChange>
        </w:rPr>
        <w:t>היא</w:t>
      </w:r>
      <w:r w:rsidRPr="00A90D62">
        <w:rPr>
          <w:rFonts w:ascii="David" w:eastAsia="David" w:hAnsi="David" w:cs="David"/>
          <w:sz w:val="28"/>
          <w:szCs w:val="28"/>
          <w:rtl/>
          <w:rPrChange w:id="3461" w:author="אברהם" w:date="2012-11-23T10:23:00Z">
            <w:rPr>
              <w:rFonts w:ascii="David" w:eastAsia="David" w:hAnsi="David" w:cs="David"/>
              <w:rtl/>
            </w:rPr>
          </w:rPrChange>
        </w:rPr>
        <w:t xml:space="preserve"> </w:t>
      </w:r>
      <w:r w:rsidRPr="00A90D62">
        <w:rPr>
          <w:rFonts w:ascii="David" w:hAnsi="David" w:cs="David"/>
          <w:sz w:val="28"/>
          <w:szCs w:val="28"/>
          <w:rtl/>
          <w:rPrChange w:id="3462" w:author="אברהם" w:date="2012-11-23T10:23:00Z">
            <w:rPr>
              <w:rFonts w:ascii="David" w:hAnsi="David" w:cs="David"/>
              <w:rtl/>
            </w:rPr>
          </w:rPrChange>
        </w:rPr>
        <w:t>תוכל</w:t>
      </w:r>
      <w:r w:rsidRPr="00A90D62">
        <w:rPr>
          <w:rFonts w:ascii="David" w:eastAsia="David" w:hAnsi="David" w:cs="David"/>
          <w:sz w:val="28"/>
          <w:szCs w:val="28"/>
          <w:rtl/>
          <w:rPrChange w:id="3463" w:author="אברהם" w:date="2012-11-23T10:23:00Z">
            <w:rPr>
              <w:rFonts w:ascii="David" w:eastAsia="David" w:hAnsi="David" w:cs="David"/>
              <w:rtl/>
            </w:rPr>
          </w:rPrChange>
        </w:rPr>
        <w:t xml:space="preserve"> </w:t>
      </w:r>
      <w:r w:rsidRPr="00A90D62">
        <w:rPr>
          <w:rFonts w:ascii="David" w:hAnsi="David" w:cs="David"/>
          <w:sz w:val="28"/>
          <w:szCs w:val="28"/>
          <w:rtl/>
          <w:rPrChange w:id="3464" w:author="אברהם" w:date="2012-11-23T10:23:00Z">
            <w:rPr>
              <w:rFonts w:ascii="David" w:hAnsi="David" w:cs="David"/>
              <w:rtl/>
            </w:rPr>
          </w:rPrChange>
        </w:rPr>
        <w:t>למכור</w:t>
      </w:r>
      <w:r w:rsidRPr="00A90D62">
        <w:rPr>
          <w:rFonts w:ascii="David" w:eastAsia="David" w:hAnsi="David" w:cs="David"/>
          <w:sz w:val="28"/>
          <w:szCs w:val="28"/>
          <w:rtl/>
          <w:rPrChange w:id="3465" w:author="אברהם" w:date="2012-11-23T10:23:00Z">
            <w:rPr>
              <w:rFonts w:ascii="David" w:eastAsia="David" w:hAnsi="David" w:cs="David"/>
              <w:rtl/>
            </w:rPr>
          </w:rPrChange>
        </w:rPr>
        <w:t xml:space="preserve"> </w:t>
      </w:r>
      <w:r w:rsidRPr="00A90D62">
        <w:rPr>
          <w:rFonts w:ascii="David" w:hAnsi="David" w:cs="David"/>
          <w:sz w:val="28"/>
          <w:szCs w:val="28"/>
          <w:rtl/>
          <w:rPrChange w:id="3466" w:author="אברהם" w:date="2012-11-23T10:23:00Z">
            <w:rPr>
              <w:rFonts w:ascii="David" w:hAnsi="David" w:cs="David"/>
              <w:rtl/>
            </w:rPr>
          </w:rPrChange>
        </w:rPr>
        <w:t>נחלות</w:t>
      </w:r>
      <w:r w:rsidRPr="00A90D62">
        <w:rPr>
          <w:rFonts w:ascii="David" w:eastAsia="David" w:hAnsi="David" w:cs="David"/>
          <w:sz w:val="28"/>
          <w:szCs w:val="28"/>
          <w:rtl/>
          <w:rPrChange w:id="3467" w:author="אברהם" w:date="2012-11-23T10:23:00Z">
            <w:rPr>
              <w:rFonts w:ascii="David" w:eastAsia="David" w:hAnsi="David" w:cs="David"/>
              <w:rtl/>
            </w:rPr>
          </w:rPrChange>
        </w:rPr>
        <w:t xml:space="preserve"> </w:t>
      </w:r>
      <w:r w:rsidRPr="00A90D62">
        <w:rPr>
          <w:rFonts w:ascii="David" w:hAnsi="David" w:cs="David"/>
          <w:sz w:val="28"/>
          <w:szCs w:val="28"/>
          <w:rtl/>
          <w:rPrChange w:id="3468" w:author="אברהם" w:date="2012-11-23T10:23:00Z">
            <w:rPr>
              <w:rFonts w:ascii="David" w:hAnsi="David" w:cs="David"/>
              <w:rtl/>
            </w:rPr>
          </w:rPrChange>
        </w:rPr>
        <w:t>לאזרחים</w:t>
      </w:r>
      <w:r w:rsidRPr="00A90D62">
        <w:rPr>
          <w:rFonts w:ascii="David" w:eastAsia="David" w:hAnsi="David" w:cs="David"/>
          <w:sz w:val="28"/>
          <w:szCs w:val="28"/>
          <w:rtl/>
          <w:rPrChange w:id="3469" w:author="אברהם" w:date="2012-11-23T10:23:00Z">
            <w:rPr>
              <w:rFonts w:ascii="David" w:eastAsia="David" w:hAnsi="David" w:cs="David"/>
              <w:rtl/>
            </w:rPr>
          </w:rPrChange>
        </w:rPr>
        <w:t xml:space="preserve"> </w:t>
      </w:r>
      <w:r w:rsidRPr="00A90D62">
        <w:rPr>
          <w:rFonts w:ascii="David" w:hAnsi="David" w:cs="David"/>
          <w:sz w:val="28"/>
          <w:szCs w:val="28"/>
          <w:rtl/>
          <w:rPrChange w:id="3470" w:author="אברהם" w:date="2012-11-23T10:23:00Z">
            <w:rPr>
              <w:rFonts w:ascii="David" w:hAnsi="David" w:cs="David"/>
              <w:rtl/>
            </w:rPr>
          </w:rPrChange>
        </w:rPr>
        <w:t>רבים</w:t>
      </w:r>
      <w:r w:rsidRPr="00A90D62">
        <w:rPr>
          <w:rFonts w:ascii="David" w:eastAsia="David" w:hAnsi="David" w:cs="David"/>
          <w:sz w:val="28"/>
          <w:szCs w:val="28"/>
          <w:rtl/>
          <w:rPrChange w:id="3471" w:author="אברהם" w:date="2012-11-23T10:23:00Z">
            <w:rPr>
              <w:rFonts w:ascii="David" w:eastAsia="David" w:hAnsi="David" w:cs="David"/>
              <w:rtl/>
            </w:rPr>
          </w:rPrChange>
        </w:rPr>
        <w:t xml:space="preserve"> </w:t>
      </w:r>
      <w:r w:rsidRPr="00A90D62">
        <w:rPr>
          <w:rFonts w:ascii="David" w:hAnsi="David" w:cs="David"/>
          <w:sz w:val="28"/>
          <w:szCs w:val="28"/>
          <w:rtl/>
          <w:rPrChange w:id="3472" w:author="אברהם" w:date="2012-11-23T10:23:00Z">
            <w:rPr>
              <w:rFonts w:ascii="David" w:hAnsi="David" w:cs="David"/>
              <w:rtl/>
            </w:rPr>
          </w:rPrChange>
        </w:rPr>
        <w:t>יותר. הצעה</w:t>
      </w:r>
      <w:r w:rsidRPr="00A90D62">
        <w:rPr>
          <w:rFonts w:ascii="David" w:eastAsia="David" w:hAnsi="David" w:cs="David"/>
          <w:sz w:val="28"/>
          <w:szCs w:val="28"/>
          <w:rtl/>
          <w:rPrChange w:id="3473" w:author="אברהם" w:date="2012-11-23T10:23:00Z">
            <w:rPr>
              <w:rFonts w:ascii="David" w:eastAsia="David" w:hAnsi="David" w:cs="David"/>
              <w:rtl/>
            </w:rPr>
          </w:rPrChange>
        </w:rPr>
        <w:t xml:space="preserve"> </w:t>
      </w:r>
      <w:r w:rsidRPr="00A90D62">
        <w:rPr>
          <w:rFonts w:ascii="David" w:hAnsi="David" w:cs="David"/>
          <w:sz w:val="28"/>
          <w:szCs w:val="28"/>
          <w:rtl/>
          <w:rPrChange w:id="3474" w:author="אברהם" w:date="2012-11-23T10:23:00Z">
            <w:rPr>
              <w:rFonts w:ascii="David" w:hAnsi="David" w:cs="David"/>
              <w:rtl/>
            </w:rPr>
          </w:rPrChange>
        </w:rPr>
        <w:t>זו</w:t>
      </w:r>
      <w:r w:rsidRPr="00A90D62">
        <w:rPr>
          <w:rFonts w:ascii="David" w:eastAsia="David" w:hAnsi="David" w:cs="David"/>
          <w:sz w:val="28"/>
          <w:szCs w:val="28"/>
          <w:rtl/>
          <w:rPrChange w:id="3475" w:author="אברהם" w:date="2012-11-23T10:23:00Z">
            <w:rPr>
              <w:rFonts w:ascii="David" w:eastAsia="David" w:hAnsi="David" w:cs="David"/>
              <w:rtl/>
            </w:rPr>
          </w:rPrChange>
        </w:rPr>
        <w:t xml:space="preserve"> </w:t>
      </w:r>
      <w:r w:rsidRPr="00A90D62">
        <w:rPr>
          <w:rFonts w:ascii="David" w:hAnsi="David" w:cs="David"/>
          <w:sz w:val="28"/>
          <w:szCs w:val="28"/>
          <w:rtl/>
          <w:rPrChange w:id="3476" w:author="אברהם" w:date="2012-11-23T10:23:00Z">
            <w:rPr>
              <w:rFonts w:ascii="David" w:hAnsi="David" w:cs="David"/>
              <w:rtl/>
            </w:rPr>
          </w:rPrChange>
        </w:rPr>
        <w:t>גם</w:t>
      </w:r>
      <w:r w:rsidRPr="00A90D62">
        <w:rPr>
          <w:rFonts w:ascii="David" w:eastAsia="David" w:hAnsi="David" w:cs="David"/>
          <w:sz w:val="28"/>
          <w:szCs w:val="28"/>
          <w:rtl/>
          <w:rPrChange w:id="3477" w:author="אברהם" w:date="2012-11-23T10:23:00Z">
            <w:rPr>
              <w:rFonts w:ascii="David" w:eastAsia="David" w:hAnsi="David" w:cs="David"/>
              <w:rtl/>
            </w:rPr>
          </w:rPrChange>
        </w:rPr>
        <w:t xml:space="preserve"> </w:t>
      </w:r>
      <w:r w:rsidRPr="00A90D62">
        <w:rPr>
          <w:rFonts w:ascii="David" w:hAnsi="David" w:cs="David"/>
          <w:sz w:val="28"/>
          <w:szCs w:val="28"/>
          <w:rtl/>
          <w:rPrChange w:id="3478" w:author="אברהם" w:date="2012-11-23T10:23:00Z">
            <w:rPr>
              <w:rFonts w:ascii="David" w:hAnsi="David" w:cs="David"/>
              <w:rtl/>
            </w:rPr>
          </w:rPrChange>
        </w:rPr>
        <w:t>מאפשרת</w:t>
      </w:r>
      <w:r w:rsidRPr="00A90D62">
        <w:rPr>
          <w:rFonts w:ascii="David" w:eastAsia="David" w:hAnsi="David" w:cs="David"/>
          <w:sz w:val="28"/>
          <w:szCs w:val="28"/>
          <w:rtl/>
          <w:rPrChange w:id="3479" w:author="אברהם" w:date="2012-11-23T10:23:00Z">
            <w:rPr>
              <w:rFonts w:ascii="David" w:eastAsia="David" w:hAnsi="David" w:cs="David"/>
              <w:rtl/>
            </w:rPr>
          </w:rPrChange>
        </w:rPr>
        <w:t xml:space="preserve"> </w:t>
      </w:r>
      <w:r w:rsidRPr="00A90D62">
        <w:rPr>
          <w:rFonts w:ascii="David" w:hAnsi="David" w:cs="David"/>
          <w:sz w:val="28"/>
          <w:szCs w:val="28"/>
          <w:rtl/>
          <w:rPrChange w:id="3480" w:author="אברהם" w:date="2012-11-23T10:23:00Z">
            <w:rPr>
              <w:rFonts w:ascii="David" w:hAnsi="David" w:cs="David"/>
              <w:rtl/>
            </w:rPr>
          </w:rPrChange>
        </w:rPr>
        <w:t>בחירה</w:t>
      </w:r>
      <w:r w:rsidRPr="00A90D62">
        <w:rPr>
          <w:rFonts w:ascii="David" w:eastAsia="David" w:hAnsi="David" w:cs="David"/>
          <w:sz w:val="28"/>
          <w:szCs w:val="28"/>
          <w:rtl/>
          <w:rPrChange w:id="3481" w:author="אברהם" w:date="2012-11-23T10:23:00Z">
            <w:rPr>
              <w:rFonts w:ascii="David" w:eastAsia="David" w:hAnsi="David" w:cs="David"/>
              <w:rtl/>
            </w:rPr>
          </w:rPrChange>
        </w:rPr>
        <w:t xml:space="preserve"> </w:t>
      </w:r>
      <w:r w:rsidRPr="00A90D62">
        <w:rPr>
          <w:rFonts w:ascii="David" w:hAnsi="David" w:cs="David"/>
          <w:sz w:val="28"/>
          <w:szCs w:val="28"/>
          <w:rtl/>
          <w:rPrChange w:id="3482" w:author="אברהם" w:date="2012-11-23T10:23:00Z">
            <w:rPr>
              <w:rFonts w:ascii="David" w:hAnsi="David" w:cs="David"/>
              <w:rtl/>
            </w:rPr>
          </w:rPrChange>
        </w:rPr>
        <w:t>חופשית</w:t>
      </w:r>
      <w:r w:rsidRPr="00A90D62">
        <w:rPr>
          <w:rFonts w:ascii="David" w:eastAsia="David" w:hAnsi="David" w:cs="David"/>
          <w:sz w:val="28"/>
          <w:szCs w:val="28"/>
          <w:rtl/>
          <w:rPrChange w:id="3483" w:author="אברהם" w:date="2012-11-23T10:23:00Z">
            <w:rPr>
              <w:rFonts w:ascii="David" w:eastAsia="David" w:hAnsi="David" w:cs="David"/>
              <w:rtl/>
            </w:rPr>
          </w:rPrChange>
        </w:rPr>
        <w:t xml:space="preserve"> </w:t>
      </w:r>
      <w:r w:rsidRPr="00A90D62">
        <w:rPr>
          <w:rFonts w:ascii="David" w:hAnsi="David" w:cs="David"/>
          <w:sz w:val="28"/>
          <w:szCs w:val="28"/>
          <w:rtl/>
          <w:rPrChange w:id="3484" w:author="אברהם" w:date="2012-11-23T10:23:00Z">
            <w:rPr>
              <w:rFonts w:ascii="David" w:hAnsi="David" w:cs="David"/>
              <w:rtl/>
            </w:rPr>
          </w:rPrChange>
        </w:rPr>
        <w:t>מסוימת</w:t>
      </w:r>
      <w:r w:rsidRPr="00A90D62">
        <w:rPr>
          <w:rFonts w:ascii="David" w:eastAsia="David" w:hAnsi="David" w:cs="David"/>
          <w:sz w:val="28"/>
          <w:szCs w:val="28"/>
          <w:rtl/>
          <w:rPrChange w:id="3485" w:author="אברהם" w:date="2012-11-23T10:23:00Z">
            <w:rPr>
              <w:rFonts w:ascii="David" w:eastAsia="David" w:hAnsi="David" w:cs="David"/>
              <w:rtl/>
            </w:rPr>
          </w:rPrChange>
        </w:rPr>
        <w:t xml:space="preserve"> </w:t>
      </w:r>
      <w:r w:rsidRPr="00A90D62">
        <w:rPr>
          <w:rFonts w:ascii="David" w:hAnsi="David" w:cs="David"/>
          <w:sz w:val="28"/>
          <w:szCs w:val="28"/>
          <w:rtl/>
          <w:rPrChange w:id="3486" w:author="אברהם" w:date="2012-11-23T10:23:00Z">
            <w:rPr>
              <w:rFonts w:ascii="David" w:hAnsi="David" w:cs="David"/>
              <w:rtl/>
            </w:rPr>
          </w:rPrChange>
        </w:rPr>
        <w:t>- הקרקעות</w:t>
      </w:r>
      <w:r w:rsidRPr="00A90D62">
        <w:rPr>
          <w:rFonts w:ascii="David" w:eastAsia="David" w:hAnsi="David" w:cs="David"/>
          <w:sz w:val="28"/>
          <w:szCs w:val="28"/>
          <w:rtl/>
          <w:rPrChange w:id="3487" w:author="אברהם" w:date="2012-11-23T10:23:00Z">
            <w:rPr>
              <w:rFonts w:ascii="David" w:eastAsia="David" w:hAnsi="David" w:cs="David"/>
              <w:rtl/>
            </w:rPr>
          </w:rPrChange>
        </w:rPr>
        <w:t xml:space="preserve"> </w:t>
      </w:r>
      <w:r w:rsidRPr="00A90D62">
        <w:rPr>
          <w:rFonts w:ascii="David" w:hAnsi="David" w:cs="David"/>
          <w:sz w:val="28"/>
          <w:szCs w:val="28"/>
          <w:rtl/>
          <w:rPrChange w:id="3488" w:author="אברהם" w:date="2012-11-23T10:23:00Z">
            <w:rPr>
              <w:rFonts w:ascii="David" w:hAnsi="David" w:cs="David"/>
              <w:rtl/>
            </w:rPr>
          </w:rPrChange>
        </w:rPr>
        <w:t>נקנות</w:t>
      </w:r>
      <w:r w:rsidRPr="00A90D62">
        <w:rPr>
          <w:rFonts w:ascii="David" w:eastAsia="David" w:hAnsi="David" w:cs="David"/>
          <w:sz w:val="28"/>
          <w:szCs w:val="28"/>
          <w:rtl/>
          <w:rPrChange w:id="3489" w:author="אברהם" w:date="2012-11-23T10:23:00Z">
            <w:rPr>
              <w:rFonts w:ascii="David" w:eastAsia="David" w:hAnsi="David" w:cs="David"/>
              <w:rtl/>
            </w:rPr>
          </w:rPrChange>
        </w:rPr>
        <w:t xml:space="preserve"> </w:t>
      </w:r>
      <w:r w:rsidRPr="00A90D62">
        <w:rPr>
          <w:rFonts w:ascii="David" w:hAnsi="David" w:cs="David"/>
          <w:sz w:val="28"/>
          <w:szCs w:val="28"/>
          <w:rtl/>
          <w:rPrChange w:id="3490" w:author="אברהם" w:date="2012-11-23T10:23:00Z">
            <w:rPr>
              <w:rFonts w:ascii="David" w:hAnsi="David" w:cs="David"/>
              <w:rtl/>
            </w:rPr>
          </w:rPrChange>
        </w:rPr>
        <w:t>רק</w:t>
      </w:r>
      <w:r w:rsidRPr="00A90D62">
        <w:rPr>
          <w:rFonts w:ascii="David" w:eastAsia="David" w:hAnsi="David" w:cs="David"/>
          <w:sz w:val="28"/>
          <w:szCs w:val="28"/>
          <w:rtl/>
          <w:rPrChange w:id="3491" w:author="אברהם" w:date="2012-11-23T10:23:00Z">
            <w:rPr>
              <w:rFonts w:ascii="David" w:eastAsia="David" w:hAnsi="David" w:cs="David"/>
              <w:rtl/>
            </w:rPr>
          </w:rPrChange>
        </w:rPr>
        <w:t xml:space="preserve"> </w:t>
      </w:r>
      <w:r w:rsidRPr="00A90D62">
        <w:rPr>
          <w:rFonts w:ascii="David" w:hAnsi="David" w:cs="David"/>
          <w:sz w:val="28"/>
          <w:szCs w:val="28"/>
          <w:rtl/>
          <w:rPrChange w:id="3492" w:author="אברהם" w:date="2012-11-23T10:23:00Z">
            <w:rPr>
              <w:rFonts w:ascii="David" w:hAnsi="David" w:cs="David"/>
              <w:rtl/>
            </w:rPr>
          </w:rPrChange>
        </w:rPr>
        <w:t>מבעלים</w:t>
      </w:r>
      <w:r w:rsidRPr="00A90D62">
        <w:rPr>
          <w:rFonts w:ascii="David" w:eastAsia="David" w:hAnsi="David" w:cs="David"/>
          <w:sz w:val="28"/>
          <w:szCs w:val="28"/>
          <w:rtl/>
          <w:rPrChange w:id="3493" w:author="אברהם" w:date="2012-11-23T10:23:00Z">
            <w:rPr>
              <w:rFonts w:ascii="David" w:eastAsia="David" w:hAnsi="David" w:cs="David"/>
              <w:rtl/>
            </w:rPr>
          </w:rPrChange>
        </w:rPr>
        <w:t xml:space="preserve"> </w:t>
      </w:r>
      <w:r w:rsidRPr="00A90D62">
        <w:rPr>
          <w:rFonts w:ascii="David" w:hAnsi="David" w:cs="David"/>
          <w:sz w:val="28"/>
          <w:szCs w:val="28"/>
          <w:rtl/>
          <w:rPrChange w:id="3494" w:author="אברהם" w:date="2012-11-23T10:23:00Z">
            <w:rPr>
              <w:rFonts w:ascii="David" w:hAnsi="David" w:cs="David"/>
              <w:rtl/>
            </w:rPr>
          </w:rPrChange>
        </w:rPr>
        <w:t>המוכרים</w:t>
      </w:r>
      <w:r w:rsidRPr="00A90D62">
        <w:rPr>
          <w:rFonts w:ascii="David" w:eastAsia="David" w:hAnsi="David" w:cs="David"/>
          <w:sz w:val="28"/>
          <w:szCs w:val="28"/>
          <w:rtl/>
          <w:rPrChange w:id="3495" w:author="אברהם" w:date="2012-11-23T10:23:00Z">
            <w:rPr>
              <w:rFonts w:ascii="David" w:eastAsia="David" w:hAnsi="David" w:cs="David"/>
              <w:rtl/>
            </w:rPr>
          </w:rPrChange>
        </w:rPr>
        <w:t xml:space="preserve"> </w:t>
      </w:r>
      <w:r w:rsidRPr="00A90D62">
        <w:rPr>
          <w:rFonts w:ascii="David" w:hAnsi="David" w:cs="David"/>
          <w:sz w:val="28"/>
          <w:szCs w:val="28"/>
          <w:rtl/>
          <w:rPrChange w:id="3496" w:author="אברהם" w:date="2012-11-23T10:23:00Z">
            <w:rPr>
              <w:rFonts w:ascii="David" w:hAnsi="David" w:cs="David"/>
              <w:rtl/>
            </w:rPr>
          </w:rPrChange>
        </w:rPr>
        <w:t>אותן</w:t>
      </w:r>
      <w:r w:rsidRPr="00A90D62">
        <w:rPr>
          <w:rFonts w:ascii="David" w:eastAsia="David" w:hAnsi="David" w:cs="David"/>
          <w:sz w:val="28"/>
          <w:szCs w:val="28"/>
          <w:rtl/>
          <w:rPrChange w:id="3497" w:author="אברהם" w:date="2012-11-23T10:23:00Z">
            <w:rPr>
              <w:rFonts w:ascii="David" w:eastAsia="David" w:hAnsi="David" w:cs="David"/>
              <w:rtl/>
            </w:rPr>
          </w:rPrChange>
        </w:rPr>
        <w:t xml:space="preserve"> </w:t>
      </w:r>
      <w:r w:rsidRPr="00A90D62">
        <w:rPr>
          <w:rFonts w:ascii="David" w:hAnsi="David" w:cs="David"/>
          <w:sz w:val="28"/>
          <w:szCs w:val="28"/>
          <w:rtl/>
          <w:rPrChange w:id="3498" w:author="אברהם" w:date="2012-11-23T10:23:00Z">
            <w:rPr>
              <w:rFonts w:ascii="David" w:hAnsi="David" w:cs="David"/>
              <w:rtl/>
            </w:rPr>
          </w:rPrChange>
        </w:rPr>
        <w:t>מרצונם</w:t>
      </w:r>
      <w:r w:rsidRPr="00A90D62">
        <w:rPr>
          <w:rFonts w:ascii="David" w:eastAsia="David" w:hAnsi="David" w:cs="David"/>
          <w:sz w:val="28"/>
          <w:szCs w:val="28"/>
          <w:rtl/>
          <w:rPrChange w:id="3499" w:author="אברהם" w:date="2012-11-23T10:23:00Z">
            <w:rPr>
              <w:rFonts w:ascii="David" w:eastAsia="David" w:hAnsi="David" w:cs="David"/>
              <w:rtl/>
            </w:rPr>
          </w:rPrChange>
        </w:rPr>
        <w:t xml:space="preserve"> </w:t>
      </w:r>
      <w:r w:rsidRPr="00A90D62">
        <w:rPr>
          <w:rFonts w:ascii="David" w:hAnsi="David" w:cs="David"/>
          <w:sz w:val="28"/>
          <w:szCs w:val="28"/>
          <w:rtl/>
          <w:rPrChange w:id="3500" w:author="אברהם" w:date="2012-11-23T10:23:00Z">
            <w:rPr>
              <w:rFonts w:ascii="David" w:hAnsi="David" w:cs="David"/>
              <w:rtl/>
            </w:rPr>
          </w:rPrChange>
        </w:rPr>
        <w:t>החופשי, וכל</w:t>
      </w:r>
      <w:r w:rsidRPr="00A90D62">
        <w:rPr>
          <w:rFonts w:ascii="David" w:eastAsia="David" w:hAnsi="David" w:cs="David"/>
          <w:sz w:val="28"/>
          <w:szCs w:val="28"/>
          <w:rtl/>
          <w:rPrChange w:id="3501" w:author="אברהם" w:date="2012-11-23T10:23:00Z">
            <w:rPr>
              <w:rFonts w:ascii="David" w:eastAsia="David" w:hAnsi="David" w:cs="David"/>
              <w:rtl/>
            </w:rPr>
          </w:rPrChange>
        </w:rPr>
        <w:t xml:space="preserve"> </w:t>
      </w:r>
      <w:r w:rsidRPr="00A90D62">
        <w:rPr>
          <w:rFonts w:ascii="David" w:hAnsi="David" w:cs="David"/>
          <w:sz w:val="28"/>
          <w:szCs w:val="28"/>
          <w:rtl/>
          <w:rPrChange w:id="3502" w:author="אברהם" w:date="2012-11-23T10:23:00Z">
            <w:rPr>
              <w:rFonts w:ascii="David" w:hAnsi="David" w:cs="David"/>
              <w:rtl/>
            </w:rPr>
          </w:rPrChange>
        </w:rPr>
        <w:t>אזרח</w:t>
      </w:r>
      <w:r w:rsidRPr="00A90D62">
        <w:rPr>
          <w:rFonts w:ascii="David" w:eastAsia="David" w:hAnsi="David" w:cs="David"/>
          <w:sz w:val="28"/>
          <w:szCs w:val="28"/>
          <w:rtl/>
          <w:rPrChange w:id="3503" w:author="אברהם" w:date="2012-11-23T10:23:00Z">
            <w:rPr>
              <w:rFonts w:ascii="David" w:eastAsia="David" w:hAnsi="David" w:cs="David"/>
              <w:rtl/>
            </w:rPr>
          </w:rPrChange>
        </w:rPr>
        <w:t xml:space="preserve"> </w:t>
      </w:r>
      <w:r w:rsidRPr="00A90D62">
        <w:rPr>
          <w:rFonts w:ascii="David" w:hAnsi="David" w:cs="David"/>
          <w:sz w:val="28"/>
          <w:szCs w:val="28"/>
          <w:rtl/>
          <w:rPrChange w:id="3504" w:author="אברהם" w:date="2012-11-23T10:23:00Z">
            <w:rPr>
              <w:rFonts w:ascii="David" w:hAnsi="David" w:cs="David"/>
              <w:rtl/>
            </w:rPr>
          </w:rPrChange>
        </w:rPr>
        <w:t>יכול</w:t>
      </w:r>
      <w:r w:rsidRPr="00A90D62">
        <w:rPr>
          <w:rFonts w:ascii="David" w:eastAsia="David" w:hAnsi="David" w:cs="David"/>
          <w:sz w:val="28"/>
          <w:szCs w:val="28"/>
          <w:rtl/>
          <w:rPrChange w:id="3505" w:author="אברהם" w:date="2012-11-23T10:23:00Z">
            <w:rPr>
              <w:rFonts w:ascii="David" w:eastAsia="David" w:hAnsi="David" w:cs="David"/>
              <w:rtl/>
            </w:rPr>
          </w:rPrChange>
        </w:rPr>
        <w:t xml:space="preserve"> </w:t>
      </w:r>
      <w:r w:rsidRPr="00A90D62">
        <w:rPr>
          <w:rFonts w:ascii="David" w:hAnsi="David" w:cs="David"/>
          <w:sz w:val="28"/>
          <w:szCs w:val="28"/>
          <w:rtl/>
          <w:rPrChange w:id="3506" w:author="אברהם" w:date="2012-11-23T10:23:00Z">
            <w:rPr>
              <w:rFonts w:ascii="David" w:hAnsi="David" w:cs="David"/>
              <w:rtl/>
            </w:rPr>
          </w:rPrChange>
        </w:rPr>
        <w:t>לבחור</w:t>
      </w:r>
      <w:r w:rsidRPr="00A90D62">
        <w:rPr>
          <w:rFonts w:ascii="David" w:eastAsia="David" w:hAnsi="David" w:cs="David"/>
          <w:sz w:val="28"/>
          <w:szCs w:val="28"/>
          <w:rtl/>
          <w:rPrChange w:id="3507" w:author="אברהם" w:date="2012-11-23T10:23:00Z">
            <w:rPr>
              <w:rFonts w:ascii="David" w:eastAsia="David" w:hAnsi="David" w:cs="David"/>
              <w:rtl/>
            </w:rPr>
          </w:rPrChange>
        </w:rPr>
        <w:t xml:space="preserve"> </w:t>
      </w:r>
      <w:r w:rsidRPr="00A90D62">
        <w:rPr>
          <w:rFonts w:ascii="David" w:hAnsi="David" w:cs="David"/>
          <w:sz w:val="28"/>
          <w:szCs w:val="28"/>
          <w:rtl/>
          <w:rPrChange w:id="3508" w:author="אברהם" w:date="2012-11-23T10:23:00Z">
            <w:rPr>
              <w:rFonts w:ascii="David" w:hAnsi="David" w:cs="David"/>
              <w:rtl/>
            </w:rPr>
          </w:rPrChange>
        </w:rPr>
        <w:t>איזו</w:t>
      </w:r>
      <w:r w:rsidRPr="00A90D62">
        <w:rPr>
          <w:rFonts w:ascii="David" w:eastAsia="David" w:hAnsi="David" w:cs="David"/>
          <w:sz w:val="28"/>
          <w:szCs w:val="28"/>
          <w:rtl/>
          <w:rPrChange w:id="3509" w:author="אברהם" w:date="2012-11-23T10:23:00Z">
            <w:rPr>
              <w:rFonts w:ascii="David" w:eastAsia="David" w:hAnsi="David" w:cs="David"/>
              <w:rtl/>
            </w:rPr>
          </w:rPrChange>
        </w:rPr>
        <w:t xml:space="preserve"> </w:t>
      </w:r>
      <w:r w:rsidRPr="00A90D62">
        <w:rPr>
          <w:rFonts w:ascii="David" w:hAnsi="David" w:cs="David"/>
          <w:sz w:val="28"/>
          <w:szCs w:val="28"/>
          <w:rtl/>
          <w:rPrChange w:id="3510" w:author="אברהם" w:date="2012-11-23T10:23:00Z">
            <w:rPr>
              <w:rFonts w:ascii="David" w:hAnsi="David" w:cs="David"/>
              <w:rtl/>
            </w:rPr>
          </w:rPrChange>
        </w:rPr>
        <w:t>נחלה</w:t>
      </w:r>
      <w:r w:rsidRPr="00A90D62">
        <w:rPr>
          <w:rFonts w:ascii="David" w:eastAsia="David" w:hAnsi="David" w:cs="David"/>
          <w:sz w:val="28"/>
          <w:szCs w:val="28"/>
          <w:rtl/>
          <w:rPrChange w:id="3511" w:author="אברהם" w:date="2012-11-23T10:23:00Z">
            <w:rPr>
              <w:rFonts w:ascii="David" w:eastAsia="David" w:hAnsi="David" w:cs="David"/>
              <w:rtl/>
            </w:rPr>
          </w:rPrChange>
        </w:rPr>
        <w:t xml:space="preserve"> </w:t>
      </w:r>
      <w:r w:rsidRPr="00A90D62">
        <w:rPr>
          <w:rFonts w:ascii="David" w:hAnsi="David" w:cs="David"/>
          <w:sz w:val="28"/>
          <w:szCs w:val="28"/>
          <w:rtl/>
          <w:rPrChange w:id="3512" w:author="אברהם" w:date="2012-11-23T10:23:00Z">
            <w:rPr>
              <w:rFonts w:ascii="David" w:hAnsi="David" w:cs="David"/>
              <w:rtl/>
            </w:rPr>
          </w:rPrChange>
        </w:rPr>
        <w:t>הוא</w:t>
      </w:r>
      <w:r w:rsidRPr="00A90D62">
        <w:rPr>
          <w:rFonts w:ascii="David" w:eastAsia="David" w:hAnsi="David" w:cs="David"/>
          <w:sz w:val="28"/>
          <w:szCs w:val="28"/>
          <w:rtl/>
          <w:rPrChange w:id="3513" w:author="אברהם" w:date="2012-11-23T10:23:00Z">
            <w:rPr>
              <w:rFonts w:ascii="David" w:eastAsia="David" w:hAnsi="David" w:cs="David"/>
              <w:rtl/>
            </w:rPr>
          </w:rPrChange>
        </w:rPr>
        <w:t xml:space="preserve"> </w:t>
      </w:r>
      <w:r w:rsidRPr="00A90D62">
        <w:rPr>
          <w:rFonts w:ascii="David" w:hAnsi="David" w:cs="David"/>
          <w:sz w:val="28"/>
          <w:szCs w:val="28"/>
          <w:rtl/>
          <w:rPrChange w:id="3514" w:author="אברהם" w:date="2012-11-23T10:23:00Z">
            <w:rPr>
              <w:rFonts w:ascii="David" w:hAnsi="David" w:cs="David"/>
              <w:rtl/>
            </w:rPr>
          </w:rPrChange>
        </w:rPr>
        <w:t>מעוניין</w:t>
      </w:r>
      <w:r w:rsidRPr="00A90D62">
        <w:rPr>
          <w:rFonts w:ascii="David" w:eastAsia="David" w:hAnsi="David" w:cs="David"/>
          <w:sz w:val="28"/>
          <w:szCs w:val="28"/>
          <w:rtl/>
          <w:rPrChange w:id="3515" w:author="אברהם" w:date="2012-11-23T10:23:00Z">
            <w:rPr>
              <w:rFonts w:ascii="David" w:eastAsia="David" w:hAnsi="David" w:cs="David"/>
              <w:rtl/>
            </w:rPr>
          </w:rPrChange>
        </w:rPr>
        <w:t xml:space="preserve"> </w:t>
      </w:r>
      <w:r w:rsidRPr="00A90D62">
        <w:rPr>
          <w:rFonts w:ascii="David" w:hAnsi="David" w:cs="David"/>
          <w:sz w:val="28"/>
          <w:szCs w:val="28"/>
          <w:rtl/>
          <w:rPrChange w:id="3516" w:author="אברהם" w:date="2012-11-23T10:23:00Z">
            <w:rPr>
              <w:rFonts w:ascii="David" w:hAnsi="David" w:cs="David"/>
              <w:rtl/>
            </w:rPr>
          </w:rPrChange>
        </w:rPr>
        <w:t>לקנות</w:t>
      </w:r>
      <w:ins w:id="3517" w:author="אברהם" w:date="2012-11-26T17:21:00Z">
        <w:r w:rsidR="00D97D7A">
          <w:rPr>
            <w:rFonts w:ascii="David" w:hAnsi="David" w:cs="David" w:hint="cs"/>
            <w:sz w:val="28"/>
            <w:szCs w:val="28"/>
            <w:rtl/>
          </w:rPr>
          <w:t>,</w:t>
        </w:r>
      </w:ins>
      <w:del w:id="3518" w:author="אברהם" w:date="2012-11-26T17:21:00Z">
        <w:r w:rsidRPr="00A90D62" w:rsidDel="00D97D7A">
          <w:rPr>
            <w:rFonts w:ascii="David" w:hAnsi="David" w:cs="David"/>
            <w:sz w:val="28"/>
            <w:szCs w:val="28"/>
            <w:rtl/>
            <w:rPrChange w:id="3519" w:author="אברהם" w:date="2012-11-23T10:23:00Z">
              <w:rPr>
                <w:rFonts w:ascii="David" w:hAnsi="David" w:cs="David"/>
                <w:rtl/>
              </w:rPr>
            </w:rPrChange>
          </w:rPr>
          <w:delText>;</w:delText>
        </w:r>
      </w:del>
      <w:r w:rsidRPr="00A90D62">
        <w:rPr>
          <w:rFonts w:ascii="David" w:hAnsi="David" w:cs="David"/>
          <w:sz w:val="28"/>
          <w:szCs w:val="28"/>
          <w:rtl/>
          <w:rPrChange w:id="3520" w:author="אברהם" w:date="2012-11-23T10:23:00Z">
            <w:rPr>
              <w:rFonts w:ascii="David" w:hAnsi="David" w:cs="David"/>
              <w:rtl/>
            </w:rPr>
          </w:rPrChange>
        </w:rPr>
        <w:t xml:space="preserve"> מי</w:t>
      </w:r>
      <w:r w:rsidRPr="00A90D62">
        <w:rPr>
          <w:rFonts w:ascii="David" w:eastAsia="David" w:hAnsi="David" w:cs="David"/>
          <w:sz w:val="28"/>
          <w:szCs w:val="28"/>
          <w:rtl/>
          <w:rPrChange w:id="3521" w:author="אברהם" w:date="2012-11-23T10:23:00Z">
            <w:rPr>
              <w:rFonts w:ascii="David" w:eastAsia="David" w:hAnsi="David" w:cs="David"/>
              <w:rtl/>
            </w:rPr>
          </w:rPrChange>
        </w:rPr>
        <w:t xml:space="preserve"> </w:t>
      </w:r>
      <w:r w:rsidRPr="00A90D62">
        <w:rPr>
          <w:rFonts w:ascii="David" w:hAnsi="David" w:cs="David"/>
          <w:sz w:val="28"/>
          <w:szCs w:val="28"/>
          <w:rtl/>
          <w:rPrChange w:id="3522" w:author="אברהם" w:date="2012-11-23T10:23:00Z">
            <w:rPr>
              <w:rFonts w:ascii="David" w:hAnsi="David" w:cs="David"/>
              <w:rtl/>
            </w:rPr>
          </w:rPrChange>
        </w:rPr>
        <w:t>שמתחרט, יכול</w:t>
      </w:r>
      <w:r w:rsidRPr="00A90D62">
        <w:rPr>
          <w:rFonts w:ascii="David" w:eastAsia="David" w:hAnsi="David" w:cs="David"/>
          <w:sz w:val="28"/>
          <w:szCs w:val="28"/>
          <w:rtl/>
          <w:rPrChange w:id="3523" w:author="אברהם" w:date="2012-11-23T10:23:00Z">
            <w:rPr>
              <w:rFonts w:ascii="David" w:eastAsia="David" w:hAnsi="David" w:cs="David"/>
              <w:rtl/>
            </w:rPr>
          </w:rPrChange>
        </w:rPr>
        <w:t xml:space="preserve"> </w:t>
      </w:r>
      <w:del w:id="3524" w:author="אברהם" w:date="2012-11-26T17:21:00Z">
        <w:r w:rsidRPr="00A90D62" w:rsidDel="00D97D7A">
          <w:rPr>
            <w:rFonts w:ascii="David" w:hAnsi="David" w:cs="David"/>
            <w:sz w:val="28"/>
            <w:szCs w:val="28"/>
            <w:rtl/>
            <w:rPrChange w:id="3525" w:author="אברהם" w:date="2012-11-23T10:23:00Z">
              <w:rPr>
                <w:rFonts w:ascii="David" w:hAnsi="David" w:cs="David"/>
                <w:rtl/>
              </w:rPr>
            </w:rPrChange>
          </w:rPr>
          <w:delText>גם</w:delText>
        </w:r>
        <w:r w:rsidRPr="00A90D62" w:rsidDel="00D97D7A">
          <w:rPr>
            <w:rFonts w:ascii="David" w:eastAsia="David" w:hAnsi="David" w:cs="David"/>
            <w:sz w:val="28"/>
            <w:szCs w:val="28"/>
            <w:rtl/>
            <w:rPrChange w:id="3526" w:author="אברהם" w:date="2012-11-23T10:23:00Z">
              <w:rPr>
                <w:rFonts w:ascii="David" w:eastAsia="David" w:hAnsi="David" w:cs="David"/>
                <w:rtl/>
              </w:rPr>
            </w:rPrChange>
          </w:rPr>
          <w:delText xml:space="preserve"> </w:delText>
        </w:r>
      </w:del>
      <w:r w:rsidRPr="00A90D62">
        <w:rPr>
          <w:rFonts w:ascii="David" w:hAnsi="David" w:cs="David"/>
          <w:sz w:val="28"/>
          <w:szCs w:val="28"/>
          <w:rtl/>
          <w:rPrChange w:id="3527" w:author="אברהם" w:date="2012-11-23T10:23:00Z">
            <w:rPr>
              <w:rFonts w:ascii="David" w:hAnsi="David" w:cs="David"/>
              <w:rtl/>
            </w:rPr>
          </w:rPrChange>
        </w:rPr>
        <w:t>למכור</w:t>
      </w:r>
      <w:r w:rsidRPr="00A90D62">
        <w:rPr>
          <w:rFonts w:ascii="David" w:eastAsia="David" w:hAnsi="David" w:cs="David"/>
          <w:sz w:val="28"/>
          <w:szCs w:val="28"/>
          <w:rtl/>
          <w:rPrChange w:id="3528" w:author="אברהם" w:date="2012-11-23T10:23:00Z">
            <w:rPr>
              <w:rFonts w:ascii="David" w:eastAsia="David" w:hAnsi="David" w:cs="David"/>
              <w:rtl/>
            </w:rPr>
          </w:rPrChange>
        </w:rPr>
        <w:t xml:space="preserve"> </w:t>
      </w:r>
      <w:r w:rsidRPr="00A90D62">
        <w:rPr>
          <w:rFonts w:ascii="David" w:hAnsi="David" w:cs="David"/>
          <w:sz w:val="28"/>
          <w:szCs w:val="28"/>
          <w:rtl/>
          <w:rPrChange w:id="3529" w:author="אברהם" w:date="2012-11-23T10:23:00Z">
            <w:rPr>
              <w:rFonts w:ascii="David" w:hAnsi="David" w:cs="David"/>
              <w:rtl/>
            </w:rPr>
          </w:rPrChange>
        </w:rPr>
        <w:t>את</w:t>
      </w:r>
      <w:r w:rsidRPr="00A90D62">
        <w:rPr>
          <w:rFonts w:ascii="David" w:eastAsia="David" w:hAnsi="David" w:cs="David"/>
          <w:sz w:val="28"/>
          <w:szCs w:val="28"/>
          <w:rtl/>
          <w:rPrChange w:id="3530" w:author="אברהם" w:date="2012-11-23T10:23:00Z">
            <w:rPr>
              <w:rFonts w:ascii="David" w:eastAsia="David" w:hAnsi="David" w:cs="David"/>
              <w:rtl/>
            </w:rPr>
          </w:rPrChange>
        </w:rPr>
        <w:t xml:space="preserve"> </w:t>
      </w:r>
      <w:r w:rsidRPr="00A90D62">
        <w:rPr>
          <w:rFonts w:ascii="David" w:hAnsi="David" w:cs="David"/>
          <w:sz w:val="28"/>
          <w:szCs w:val="28"/>
          <w:rtl/>
          <w:rPrChange w:id="3531" w:author="אברהם" w:date="2012-11-23T10:23:00Z">
            <w:rPr>
              <w:rFonts w:ascii="David" w:hAnsi="David" w:cs="David"/>
              <w:rtl/>
            </w:rPr>
          </w:rPrChange>
        </w:rPr>
        <w:t>הנחלה</w:t>
      </w:r>
      <w:r w:rsidRPr="00A90D62">
        <w:rPr>
          <w:rFonts w:ascii="David" w:eastAsia="David" w:hAnsi="David" w:cs="David"/>
          <w:sz w:val="28"/>
          <w:szCs w:val="28"/>
          <w:rtl/>
          <w:rPrChange w:id="3532" w:author="אברהם" w:date="2012-11-23T10:23:00Z">
            <w:rPr>
              <w:rFonts w:ascii="David" w:eastAsia="David" w:hAnsi="David" w:cs="David"/>
              <w:rtl/>
            </w:rPr>
          </w:rPrChange>
        </w:rPr>
        <w:t xml:space="preserve"> </w:t>
      </w:r>
      <w:r w:rsidRPr="00A90D62">
        <w:rPr>
          <w:rFonts w:ascii="David" w:hAnsi="David" w:cs="David"/>
          <w:sz w:val="28"/>
          <w:szCs w:val="28"/>
          <w:rtl/>
          <w:rPrChange w:id="3533" w:author="אברהם" w:date="2012-11-23T10:23:00Z">
            <w:rPr>
              <w:rFonts w:ascii="David" w:hAnsi="David" w:cs="David"/>
              <w:rtl/>
            </w:rPr>
          </w:rPrChange>
        </w:rPr>
        <w:t>שלו</w:t>
      </w:r>
      <w:r w:rsidRPr="00A90D62">
        <w:rPr>
          <w:rFonts w:ascii="David" w:eastAsia="David" w:hAnsi="David" w:cs="David"/>
          <w:sz w:val="28"/>
          <w:szCs w:val="28"/>
          <w:rtl/>
          <w:rPrChange w:id="3534" w:author="אברהם" w:date="2012-11-23T10:23:00Z">
            <w:rPr>
              <w:rFonts w:ascii="David" w:eastAsia="David" w:hAnsi="David" w:cs="David"/>
              <w:rtl/>
            </w:rPr>
          </w:rPrChange>
        </w:rPr>
        <w:t xml:space="preserve"> </w:t>
      </w:r>
      <w:r w:rsidRPr="00A90D62">
        <w:rPr>
          <w:rFonts w:ascii="David" w:hAnsi="David" w:cs="David"/>
          <w:sz w:val="28"/>
          <w:szCs w:val="28"/>
          <w:rtl/>
          <w:rPrChange w:id="3535" w:author="אברהם" w:date="2012-11-23T10:23:00Z">
            <w:rPr>
              <w:rFonts w:ascii="David" w:hAnsi="David" w:cs="David"/>
              <w:rtl/>
            </w:rPr>
          </w:rPrChange>
        </w:rPr>
        <w:t>בחזרה</w:t>
      </w:r>
      <w:r w:rsidRPr="00A90D62">
        <w:rPr>
          <w:rFonts w:ascii="David" w:eastAsia="David" w:hAnsi="David" w:cs="David"/>
          <w:sz w:val="28"/>
          <w:szCs w:val="28"/>
          <w:rtl/>
          <w:rPrChange w:id="3536" w:author="אברהם" w:date="2012-11-23T10:23:00Z">
            <w:rPr>
              <w:rFonts w:ascii="David" w:eastAsia="David" w:hAnsi="David" w:cs="David"/>
              <w:rtl/>
            </w:rPr>
          </w:rPrChange>
        </w:rPr>
        <w:t xml:space="preserve"> </w:t>
      </w:r>
      <w:r w:rsidRPr="00A90D62">
        <w:rPr>
          <w:rFonts w:ascii="David" w:hAnsi="David" w:cs="David"/>
          <w:sz w:val="28"/>
          <w:szCs w:val="28"/>
          <w:rtl/>
          <w:rPrChange w:id="3537" w:author="אברהם" w:date="2012-11-23T10:23:00Z">
            <w:rPr>
              <w:rFonts w:ascii="David" w:hAnsi="David" w:cs="David"/>
              <w:rtl/>
            </w:rPr>
          </w:rPrChange>
        </w:rPr>
        <w:t>לקק"ח, ולקנות</w:t>
      </w:r>
      <w:r w:rsidRPr="00A90D62">
        <w:rPr>
          <w:rFonts w:ascii="David" w:eastAsia="David" w:hAnsi="David" w:cs="David"/>
          <w:sz w:val="28"/>
          <w:szCs w:val="28"/>
          <w:rtl/>
          <w:rPrChange w:id="3538" w:author="אברהם" w:date="2012-11-23T10:23:00Z">
            <w:rPr>
              <w:rFonts w:ascii="David" w:eastAsia="David" w:hAnsi="David" w:cs="David"/>
              <w:rtl/>
            </w:rPr>
          </w:rPrChange>
        </w:rPr>
        <w:t xml:space="preserve"> </w:t>
      </w:r>
      <w:r w:rsidRPr="00A90D62">
        <w:rPr>
          <w:rFonts w:ascii="David" w:hAnsi="David" w:cs="David"/>
          <w:sz w:val="28"/>
          <w:szCs w:val="28"/>
          <w:rtl/>
          <w:rPrChange w:id="3539" w:author="אברהם" w:date="2012-11-23T10:23:00Z">
            <w:rPr>
              <w:rFonts w:ascii="David" w:hAnsi="David" w:cs="David"/>
              <w:rtl/>
            </w:rPr>
          </w:rPrChange>
        </w:rPr>
        <w:t>נחלה</w:t>
      </w:r>
      <w:r w:rsidRPr="00A90D62">
        <w:rPr>
          <w:rFonts w:ascii="David" w:eastAsia="David" w:hAnsi="David" w:cs="David"/>
          <w:sz w:val="28"/>
          <w:szCs w:val="28"/>
          <w:rtl/>
          <w:rPrChange w:id="3540" w:author="אברהם" w:date="2012-11-23T10:23:00Z">
            <w:rPr>
              <w:rFonts w:ascii="David" w:eastAsia="David" w:hAnsi="David" w:cs="David"/>
              <w:rtl/>
            </w:rPr>
          </w:rPrChange>
        </w:rPr>
        <w:t xml:space="preserve"> </w:t>
      </w:r>
      <w:r w:rsidRPr="00A90D62">
        <w:rPr>
          <w:rFonts w:ascii="David" w:hAnsi="David" w:cs="David"/>
          <w:sz w:val="28"/>
          <w:szCs w:val="28"/>
          <w:rtl/>
          <w:rPrChange w:id="3541" w:author="אברהם" w:date="2012-11-23T10:23:00Z">
            <w:rPr>
              <w:rFonts w:ascii="David" w:hAnsi="David" w:cs="David"/>
              <w:rtl/>
            </w:rPr>
          </w:rPrChange>
        </w:rPr>
        <w:t>אחרת.</w:t>
      </w:r>
    </w:p>
    <w:p w:rsidR="009C2B09" w:rsidRPr="00A90D62" w:rsidRDefault="009C2B09" w:rsidP="00D97D7A">
      <w:pPr>
        <w:pStyle w:val="a1"/>
        <w:bidi/>
        <w:rPr>
          <w:rFonts w:ascii="David" w:hAnsi="David" w:cs="David"/>
          <w:sz w:val="28"/>
          <w:szCs w:val="28"/>
          <w:rPrChange w:id="3542" w:author="אברהם" w:date="2012-11-23T10:23:00Z">
            <w:rPr>
              <w:rFonts w:ascii="David" w:hAnsi="David" w:cs="David"/>
            </w:rPr>
          </w:rPrChange>
        </w:rPr>
      </w:pPr>
      <w:r w:rsidRPr="00A90D62">
        <w:rPr>
          <w:rFonts w:ascii="David" w:hAnsi="David" w:cs="David"/>
          <w:sz w:val="28"/>
          <w:szCs w:val="28"/>
          <w:rtl/>
          <w:rPrChange w:id="3543" w:author="אברהם" w:date="2012-11-23T10:23:00Z">
            <w:rPr>
              <w:rFonts w:ascii="David" w:hAnsi="David" w:cs="David"/>
              <w:rtl/>
            </w:rPr>
          </w:rPrChange>
        </w:rPr>
        <w:t>הבעיה</w:t>
      </w:r>
      <w:r w:rsidRPr="00A90D62">
        <w:rPr>
          <w:rFonts w:ascii="David" w:eastAsia="David" w:hAnsi="David" w:cs="David"/>
          <w:sz w:val="28"/>
          <w:szCs w:val="28"/>
          <w:rtl/>
          <w:rPrChange w:id="3544" w:author="אברהם" w:date="2012-11-23T10:23:00Z">
            <w:rPr>
              <w:rFonts w:ascii="David" w:eastAsia="David" w:hAnsi="David" w:cs="David"/>
              <w:rtl/>
            </w:rPr>
          </w:rPrChange>
        </w:rPr>
        <w:t xml:space="preserve"> </w:t>
      </w:r>
      <w:r w:rsidRPr="00A90D62">
        <w:rPr>
          <w:rFonts w:ascii="David" w:hAnsi="David" w:cs="David"/>
          <w:sz w:val="28"/>
          <w:szCs w:val="28"/>
          <w:rtl/>
          <w:rPrChange w:id="3545" w:author="אברהם" w:date="2012-11-23T10:23:00Z">
            <w:rPr>
              <w:rFonts w:ascii="David" w:hAnsi="David" w:cs="David"/>
              <w:rtl/>
            </w:rPr>
          </w:rPrChange>
        </w:rPr>
        <w:t>בהצעה</w:t>
      </w:r>
      <w:r w:rsidRPr="00A90D62">
        <w:rPr>
          <w:rFonts w:ascii="David" w:eastAsia="David" w:hAnsi="David" w:cs="David"/>
          <w:sz w:val="28"/>
          <w:szCs w:val="28"/>
          <w:rtl/>
          <w:rPrChange w:id="3546" w:author="אברהם" w:date="2012-11-23T10:23:00Z">
            <w:rPr>
              <w:rFonts w:ascii="David" w:eastAsia="David" w:hAnsi="David" w:cs="David"/>
              <w:rtl/>
            </w:rPr>
          </w:rPrChange>
        </w:rPr>
        <w:t xml:space="preserve"> </w:t>
      </w:r>
      <w:r w:rsidRPr="00A90D62">
        <w:rPr>
          <w:rFonts w:ascii="David" w:hAnsi="David" w:cs="David"/>
          <w:sz w:val="28"/>
          <w:szCs w:val="28"/>
          <w:rtl/>
          <w:rPrChange w:id="3547" w:author="אברהם" w:date="2012-11-23T10:23:00Z">
            <w:rPr>
              <w:rFonts w:ascii="David" w:hAnsi="David" w:cs="David"/>
              <w:rtl/>
            </w:rPr>
          </w:rPrChange>
        </w:rPr>
        <w:t>זו</w:t>
      </w:r>
      <w:r w:rsidRPr="00A90D62">
        <w:rPr>
          <w:rFonts w:ascii="David" w:eastAsia="David" w:hAnsi="David" w:cs="David"/>
          <w:sz w:val="28"/>
          <w:szCs w:val="28"/>
          <w:rtl/>
          <w:rPrChange w:id="3548" w:author="אברהם" w:date="2012-11-23T10:23:00Z">
            <w:rPr>
              <w:rFonts w:ascii="David" w:eastAsia="David" w:hAnsi="David" w:cs="David"/>
              <w:rtl/>
            </w:rPr>
          </w:rPrChange>
        </w:rPr>
        <w:t xml:space="preserve"> </w:t>
      </w:r>
      <w:r w:rsidRPr="00A90D62">
        <w:rPr>
          <w:rFonts w:ascii="David" w:hAnsi="David" w:cs="David"/>
          <w:sz w:val="28"/>
          <w:szCs w:val="28"/>
          <w:rtl/>
          <w:rPrChange w:id="3549" w:author="אברהם" w:date="2012-11-23T10:23:00Z">
            <w:rPr>
              <w:rFonts w:ascii="David" w:hAnsi="David" w:cs="David"/>
              <w:rtl/>
            </w:rPr>
          </w:rPrChange>
        </w:rPr>
        <w:t>היא, שהיא</w:t>
      </w:r>
      <w:r w:rsidRPr="00A90D62">
        <w:rPr>
          <w:rFonts w:ascii="David" w:eastAsia="David" w:hAnsi="David" w:cs="David"/>
          <w:sz w:val="28"/>
          <w:szCs w:val="28"/>
          <w:rtl/>
          <w:rPrChange w:id="3550" w:author="אברהם" w:date="2012-11-23T10:23:00Z">
            <w:rPr>
              <w:rFonts w:ascii="David" w:eastAsia="David" w:hAnsi="David" w:cs="David"/>
              <w:rtl/>
            </w:rPr>
          </w:rPrChange>
        </w:rPr>
        <w:t xml:space="preserve"> </w:t>
      </w:r>
      <w:r w:rsidRPr="00A90D62">
        <w:rPr>
          <w:rFonts w:ascii="David" w:hAnsi="David" w:cs="David"/>
          <w:sz w:val="28"/>
          <w:szCs w:val="28"/>
          <w:rtl/>
          <w:rPrChange w:id="3551" w:author="אברהם" w:date="2012-11-23T10:23:00Z">
            <w:rPr>
              <w:rFonts w:ascii="David" w:hAnsi="David" w:cs="David"/>
              <w:rtl/>
            </w:rPr>
          </w:rPrChange>
        </w:rPr>
        <w:t>עדיין</w:t>
      </w:r>
      <w:r w:rsidRPr="00A90D62">
        <w:rPr>
          <w:rFonts w:ascii="David" w:eastAsia="David" w:hAnsi="David" w:cs="David"/>
          <w:sz w:val="28"/>
          <w:szCs w:val="28"/>
          <w:rtl/>
          <w:rPrChange w:id="3552" w:author="אברהם" w:date="2012-11-23T10:23:00Z">
            <w:rPr>
              <w:rFonts w:ascii="David" w:eastAsia="David" w:hAnsi="David" w:cs="David"/>
              <w:rtl/>
            </w:rPr>
          </w:rPrChange>
        </w:rPr>
        <w:t xml:space="preserve"> </w:t>
      </w:r>
      <w:r w:rsidRPr="00A90D62">
        <w:rPr>
          <w:rFonts w:ascii="David" w:hAnsi="David" w:cs="David"/>
          <w:sz w:val="28"/>
          <w:szCs w:val="28"/>
          <w:rtl/>
          <w:rPrChange w:id="3553" w:author="אברהם" w:date="2012-11-23T10:23:00Z">
            <w:rPr>
              <w:rFonts w:ascii="David" w:hAnsi="David" w:cs="David"/>
              <w:rtl/>
            </w:rPr>
          </w:rPrChange>
        </w:rPr>
        <w:t>דורשת</w:t>
      </w:r>
      <w:r w:rsidRPr="00A90D62">
        <w:rPr>
          <w:rFonts w:ascii="David" w:eastAsia="David" w:hAnsi="David" w:cs="David"/>
          <w:sz w:val="28"/>
          <w:szCs w:val="28"/>
          <w:rtl/>
          <w:rPrChange w:id="3554" w:author="אברהם" w:date="2012-11-23T10:23:00Z">
            <w:rPr>
              <w:rFonts w:ascii="David" w:eastAsia="David" w:hAnsi="David" w:cs="David"/>
              <w:rtl/>
            </w:rPr>
          </w:rPrChange>
        </w:rPr>
        <w:t xml:space="preserve"> </w:t>
      </w:r>
      <w:r w:rsidRPr="00A90D62">
        <w:rPr>
          <w:rFonts w:ascii="David" w:hAnsi="David" w:cs="David"/>
          <w:sz w:val="28"/>
          <w:szCs w:val="28"/>
          <w:rtl/>
          <w:rPrChange w:id="3555" w:author="אברהם" w:date="2012-11-23T10:23:00Z">
            <w:rPr>
              <w:rFonts w:ascii="David" w:hAnsi="David" w:cs="David"/>
              <w:rtl/>
            </w:rPr>
          </w:rPrChange>
        </w:rPr>
        <w:t>גוף</w:t>
      </w:r>
      <w:r w:rsidRPr="00A90D62">
        <w:rPr>
          <w:rFonts w:ascii="David" w:eastAsia="David" w:hAnsi="David" w:cs="David"/>
          <w:sz w:val="28"/>
          <w:szCs w:val="28"/>
          <w:rtl/>
          <w:rPrChange w:id="3556" w:author="אברהם" w:date="2012-11-23T10:23:00Z">
            <w:rPr>
              <w:rFonts w:ascii="David" w:eastAsia="David" w:hAnsi="David" w:cs="David"/>
              <w:rtl/>
            </w:rPr>
          </w:rPrChange>
        </w:rPr>
        <w:t xml:space="preserve"> </w:t>
      </w:r>
      <w:r w:rsidRPr="00A90D62">
        <w:rPr>
          <w:rFonts w:ascii="David" w:hAnsi="David" w:cs="David"/>
          <w:sz w:val="28"/>
          <w:szCs w:val="28"/>
          <w:rtl/>
          <w:rPrChange w:id="3557" w:author="אברהם" w:date="2012-11-23T10:23:00Z">
            <w:rPr>
              <w:rFonts w:ascii="David" w:hAnsi="David" w:cs="David"/>
              <w:rtl/>
            </w:rPr>
          </w:rPrChange>
        </w:rPr>
        <w:t>אחד</w:t>
      </w:r>
      <w:r w:rsidRPr="00A90D62">
        <w:rPr>
          <w:rFonts w:ascii="David" w:eastAsia="David" w:hAnsi="David" w:cs="David"/>
          <w:sz w:val="28"/>
          <w:szCs w:val="28"/>
          <w:rtl/>
          <w:rPrChange w:id="3558" w:author="אברהם" w:date="2012-11-23T10:23:00Z">
            <w:rPr>
              <w:rFonts w:ascii="David" w:eastAsia="David" w:hAnsi="David" w:cs="David"/>
              <w:rtl/>
            </w:rPr>
          </w:rPrChange>
        </w:rPr>
        <w:t xml:space="preserve"> </w:t>
      </w:r>
      <w:r w:rsidRPr="00A90D62">
        <w:rPr>
          <w:rFonts w:ascii="David" w:hAnsi="David" w:cs="David"/>
          <w:sz w:val="28"/>
          <w:szCs w:val="28"/>
          <w:rtl/>
          <w:rPrChange w:id="3559" w:author="אברהם" w:date="2012-11-23T10:23:00Z">
            <w:rPr>
              <w:rFonts w:ascii="David" w:hAnsi="David" w:cs="David"/>
              <w:rtl/>
            </w:rPr>
          </w:rPrChange>
        </w:rPr>
        <w:t>מרכזי</w:t>
      </w:r>
      <w:r w:rsidRPr="00A90D62">
        <w:rPr>
          <w:rFonts w:ascii="David" w:eastAsia="David" w:hAnsi="David" w:cs="David"/>
          <w:sz w:val="28"/>
          <w:szCs w:val="28"/>
          <w:rtl/>
          <w:rPrChange w:id="3560" w:author="אברהם" w:date="2012-11-23T10:23:00Z">
            <w:rPr>
              <w:rFonts w:ascii="David" w:eastAsia="David" w:hAnsi="David" w:cs="David"/>
              <w:rtl/>
            </w:rPr>
          </w:rPrChange>
        </w:rPr>
        <w:t xml:space="preserve">, </w:t>
      </w:r>
      <w:r w:rsidRPr="00A90D62">
        <w:rPr>
          <w:rFonts w:ascii="David" w:hAnsi="David" w:cs="David"/>
          <w:sz w:val="28"/>
          <w:szCs w:val="28"/>
          <w:rtl/>
          <w:rPrChange w:id="3561" w:author="אברהם" w:date="2012-11-23T10:23:00Z">
            <w:rPr>
              <w:rFonts w:ascii="David" w:hAnsi="David" w:cs="David"/>
              <w:rtl/>
            </w:rPr>
          </w:rPrChange>
        </w:rPr>
        <w:t>שיחזיק</w:t>
      </w:r>
      <w:r w:rsidRPr="00A90D62">
        <w:rPr>
          <w:rFonts w:ascii="David" w:eastAsia="David" w:hAnsi="David" w:cs="David"/>
          <w:sz w:val="28"/>
          <w:szCs w:val="28"/>
          <w:rtl/>
          <w:rPrChange w:id="3562" w:author="אברהם" w:date="2012-11-23T10:23:00Z">
            <w:rPr>
              <w:rFonts w:ascii="David" w:eastAsia="David" w:hAnsi="David" w:cs="David"/>
              <w:rtl/>
            </w:rPr>
          </w:rPrChange>
        </w:rPr>
        <w:t xml:space="preserve"> (לפחות בהתחלה) </w:t>
      </w:r>
      <w:r w:rsidRPr="00A90D62">
        <w:rPr>
          <w:rFonts w:ascii="David" w:hAnsi="David" w:cs="David"/>
          <w:sz w:val="28"/>
          <w:szCs w:val="28"/>
          <w:rtl/>
          <w:rPrChange w:id="3563" w:author="אברהם" w:date="2012-11-23T10:23:00Z">
            <w:rPr>
              <w:rFonts w:ascii="David" w:hAnsi="David" w:cs="David"/>
              <w:rtl/>
            </w:rPr>
          </w:rPrChange>
        </w:rPr>
        <w:t>בבעלות</w:t>
      </w:r>
      <w:r w:rsidRPr="00A90D62">
        <w:rPr>
          <w:rFonts w:ascii="David" w:eastAsia="David" w:hAnsi="David" w:cs="David"/>
          <w:sz w:val="28"/>
          <w:szCs w:val="28"/>
          <w:rtl/>
          <w:rPrChange w:id="3564" w:author="אברהם" w:date="2012-11-23T10:23:00Z">
            <w:rPr>
              <w:rFonts w:ascii="David" w:eastAsia="David" w:hAnsi="David" w:cs="David"/>
              <w:rtl/>
            </w:rPr>
          </w:rPrChange>
        </w:rPr>
        <w:t xml:space="preserve"> </w:t>
      </w:r>
      <w:r w:rsidRPr="00A90D62">
        <w:rPr>
          <w:rFonts w:ascii="David" w:hAnsi="David" w:cs="David"/>
          <w:sz w:val="28"/>
          <w:szCs w:val="28"/>
          <w:rtl/>
          <w:rPrChange w:id="3565" w:author="אברהם" w:date="2012-11-23T10:23:00Z">
            <w:rPr>
              <w:rFonts w:ascii="David" w:hAnsi="David" w:cs="David"/>
              <w:rtl/>
            </w:rPr>
          </w:rPrChange>
        </w:rPr>
        <w:t>על</w:t>
      </w:r>
      <w:r w:rsidRPr="00A90D62">
        <w:rPr>
          <w:rFonts w:ascii="David" w:eastAsia="David" w:hAnsi="David" w:cs="David"/>
          <w:sz w:val="28"/>
          <w:szCs w:val="28"/>
          <w:rtl/>
          <w:rPrChange w:id="3566" w:author="אברהם" w:date="2012-11-23T10:23:00Z">
            <w:rPr>
              <w:rFonts w:ascii="David" w:eastAsia="David" w:hAnsi="David" w:cs="David"/>
              <w:rtl/>
            </w:rPr>
          </w:rPrChange>
        </w:rPr>
        <w:t xml:space="preserve"> </w:t>
      </w:r>
      <w:r w:rsidRPr="00A90D62">
        <w:rPr>
          <w:rFonts w:ascii="David" w:hAnsi="David" w:cs="David"/>
          <w:sz w:val="28"/>
          <w:szCs w:val="28"/>
          <w:rtl/>
          <w:rPrChange w:id="3567" w:author="אברהם" w:date="2012-11-23T10:23:00Z">
            <w:rPr>
              <w:rFonts w:ascii="David" w:hAnsi="David" w:cs="David"/>
              <w:rtl/>
            </w:rPr>
          </w:rPrChange>
        </w:rPr>
        <w:t>הקרקעות. אמנם</w:t>
      </w:r>
      <w:r w:rsidRPr="00A90D62">
        <w:rPr>
          <w:rFonts w:ascii="David" w:eastAsia="David" w:hAnsi="David" w:cs="David"/>
          <w:sz w:val="28"/>
          <w:szCs w:val="28"/>
          <w:rtl/>
          <w:rPrChange w:id="3568" w:author="אברהם" w:date="2012-11-23T10:23:00Z">
            <w:rPr>
              <w:rFonts w:ascii="David" w:eastAsia="David" w:hAnsi="David" w:cs="David"/>
              <w:rtl/>
            </w:rPr>
          </w:rPrChange>
        </w:rPr>
        <w:t xml:space="preserve"> </w:t>
      </w:r>
      <w:r w:rsidRPr="00A90D62">
        <w:rPr>
          <w:rFonts w:ascii="David" w:hAnsi="David" w:cs="David"/>
          <w:sz w:val="28"/>
          <w:szCs w:val="28"/>
          <w:rtl/>
          <w:rPrChange w:id="3569" w:author="אברהם" w:date="2012-11-23T10:23:00Z">
            <w:rPr>
              <w:rFonts w:ascii="David" w:hAnsi="David" w:cs="David"/>
              <w:rtl/>
            </w:rPr>
          </w:rPrChange>
        </w:rPr>
        <w:t>גוף</w:t>
      </w:r>
      <w:r w:rsidRPr="00A90D62">
        <w:rPr>
          <w:rFonts w:ascii="David" w:eastAsia="David" w:hAnsi="David" w:cs="David"/>
          <w:sz w:val="28"/>
          <w:szCs w:val="28"/>
          <w:rtl/>
          <w:rPrChange w:id="3570" w:author="אברהם" w:date="2012-11-23T10:23:00Z">
            <w:rPr>
              <w:rFonts w:ascii="David" w:eastAsia="David" w:hAnsi="David" w:cs="David"/>
              <w:rtl/>
            </w:rPr>
          </w:rPrChange>
        </w:rPr>
        <w:t xml:space="preserve"> </w:t>
      </w:r>
      <w:r w:rsidRPr="00A90D62">
        <w:rPr>
          <w:rFonts w:ascii="David" w:hAnsi="David" w:cs="David"/>
          <w:sz w:val="28"/>
          <w:szCs w:val="28"/>
          <w:rtl/>
          <w:rPrChange w:id="3571" w:author="אברהם" w:date="2012-11-23T10:23:00Z">
            <w:rPr>
              <w:rFonts w:ascii="David" w:hAnsi="David" w:cs="David"/>
              <w:rtl/>
            </w:rPr>
          </w:rPrChange>
        </w:rPr>
        <w:t>זה</w:t>
      </w:r>
      <w:r w:rsidRPr="00A90D62">
        <w:rPr>
          <w:rFonts w:ascii="David" w:eastAsia="David" w:hAnsi="David" w:cs="David"/>
          <w:sz w:val="28"/>
          <w:szCs w:val="28"/>
          <w:rtl/>
          <w:rPrChange w:id="3572" w:author="אברהם" w:date="2012-11-23T10:23:00Z">
            <w:rPr>
              <w:rFonts w:ascii="David" w:eastAsia="David" w:hAnsi="David" w:cs="David"/>
              <w:rtl/>
            </w:rPr>
          </w:rPrChange>
        </w:rPr>
        <w:t xml:space="preserve"> </w:t>
      </w:r>
      <w:r w:rsidRPr="00A90D62">
        <w:rPr>
          <w:rFonts w:ascii="David" w:eastAsia="David" w:hAnsi="David" w:cs="David" w:hint="eastAsia"/>
          <w:sz w:val="28"/>
          <w:szCs w:val="28"/>
          <w:rtl/>
          <w:rPrChange w:id="3573" w:author="אברהם" w:date="2012-11-23T10:23:00Z">
            <w:rPr>
              <w:rFonts w:ascii="David" w:eastAsia="David" w:hAnsi="David" w:cs="David" w:hint="eastAsia"/>
              <w:rtl/>
            </w:rPr>
          </w:rPrChange>
        </w:rPr>
        <w:t>ימכור</w:t>
      </w:r>
      <w:r w:rsidRPr="00A90D62">
        <w:rPr>
          <w:rFonts w:ascii="David" w:eastAsia="David" w:hAnsi="David" w:cs="David"/>
          <w:sz w:val="28"/>
          <w:szCs w:val="28"/>
          <w:rtl/>
          <w:rPrChange w:id="3574" w:author="אברהם" w:date="2012-11-23T10:23:00Z">
            <w:rPr>
              <w:rFonts w:ascii="David" w:eastAsia="David" w:hAnsi="David" w:cs="David"/>
              <w:rtl/>
            </w:rPr>
          </w:rPrChange>
        </w:rPr>
        <w:t xml:space="preserve"> את הקרקעות בסופו של דבר, </w:t>
      </w:r>
      <w:r w:rsidRPr="00A90D62">
        <w:rPr>
          <w:rFonts w:ascii="David" w:hAnsi="David" w:cs="David"/>
          <w:sz w:val="28"/>
          <w:szCs w:val="28"/>
          <w:rtl/>
          <w:rPrChange w:id="3575" w:author="אברהם" w:date="2012-11-23T10:23:00Z">
            <w:rPr>
              <w:rFonts w:ascii="David" w:hAnsi="David" w:cs="David"/>
              <w:rtl/>
            </w:rPr>
          </w:rPrChange>
        </w:rPr>
        <w:t>אולם</w:t>
      </w:r>
      <w:r w:rsidRPr="00A90D62">
        <w:rPr>
          <w:rFonts w:ascii="David" w:eastAsia="David" w:hAnsi="David" w:cs="David"/>
          <w:sz w:val="28"/>
          <w:szCs w:val="28"/>
          <w:rtl/>
          <w:rPrChange w:id="3576" w:author="אברהם" w:date="2012-11-23T10:23:00Z">
            <w:rPr>
              <w:rFonts w:ascii="David" w:eastAsia="David" w:hAnsi="David" w:cs="David"/>
              <w:rtl/>
            </w:rPr>
          </w:rPrChange>
        </w:rPr>
        <w:t xml:space="preserve"> </w:t>
      </w:r>
      <w:r w:rsidRPr="00A90D62">
        <w:rPr>
          <w:rFonts w:ascii="David" w:hAnsi="David" w:cs="David" w:hint="eastAsia"/>
          <w:sz w:val="28"/>
          <w:szCs w:val="28"/>
          <w:rtl/>
          <w:rPrChange w:id="3577" w:author="אברהם" w:date="2012-11-23T10:23:00Z">
            <w:rPr>
              <w:rFonts w:ascii="David" w:hAnsi="David" w:cs="David" w:hint="eastAsia"/>
              <w:rtl/>
            </w:rPr>
          </w:rPrChange>
        </w:rPr>
        <w:t>בתקופת</w:t>
      </w:r>
      <w:r w:rsidRPr="00A90D62">
        <w:rPr>
          <w:rFonts w:ascii="David" w:hAnsi="David" w:cs="David"/>
          <w:sz w:val="28"/>
          <w:szCs w:val="28"/>
          <w:rtl/>
          <w:rPrChange w:id="3578" w:author="אברהם" w:date="2012-11-23T10:23:00Z">
            <w:rPr>
              <w:rFonts w:ascii="David" w:hAnsi="David" w:cs="David"/>
              <w:rtl/>
            </w:rPr>
          </w:rPrChange>
        </w:rPr>
        <w:t xml:space="preserve"> הביניים, שעשויה להיות ארוכה, הוא יצטרך לנהל</w:t>
      </w:r>
      <w:r w:rsidRPr="00A90D62">
        <w:rPr>
          <w:rFonts w:ascii="David" w:eastAsia="David" w:hAnsi="David" w:cs="David"/>
          <w:sz w:val="28"/>
          <w:szCs w:val="28"/>
          <w:rtl/>
          <w:rPrChange w:id="3579" w:author="אברהם" w:date="2012-11-23T10:23:00Z">
            <w:rPr>
              <w:rFonts w:ascii="David" w:eastAsia="David" w:hAnsi="David" w:cs="David"/>
              <w:rtl/>
            </w:rPr>
          </w:rPrChange>
        </w:rPr>
        <w:t xml:space="preserve"> </w:t>
      </w:r>
      <w:r w:rsidRPr="00A90D62">
        <w:rPr>
          <w:rFonts w:ascii="David" w:hAnsi="David" w:cs="David"/>
          <w:sz w:val="28"/>
          <w:szCs w:val="28"/>
          <w:rtl/>
          <w:rPrChange w:id="3580" w:author="אברהם" w:date="2012-11-23T10:23:00Z">
            <w:rPr>
              <w:rFonts w:ascii="David" w:hAnsi="David" w:cs="David"/>
              <w:rtl/>
            </w:rPr>
          </w:rPrChange>
        </w:rPr>
        <w:t>כמות</w:t>
      </w:r>
      <w:r w:rsidRPr="00A90D62">
        <w:rPr>
          <w:rFonts w:ascii="David" w:eastAsia="David" w:hAnsi="David" w:cs="David"/>
          <w:sz w:val="28"/>
          <w:szCs w:val="28"/>
          <w:rtl/>
          <w:rPrChange w:id="3581" w:author="אברהם" w:date="2012-11-23T10:23:00Z">
            <w:rPr>
              <w:rFonts w:ascii="David" w:eastAsia="David" w:hAnsi="David" w:cs="David"/>
              <w:rtl/>
            </w:rPr>
          </w:rPrChange>
        </w:rPr>
        <w:t xml:space="preserve"> </w:t>
      </w:r>
      <w:r w:rsidRPr="00A90D62">
        <w:rPr>
          <w:rFonts w:ascii="David" w:hAnsi="David" w:cs="David"/>
          <w:sz w:val="28"/>
          <w:szCs w:val="28"/>
          <w:rtl/>
          <w:rPrChange w:id="3582" w:author="אברהם" w:date="2012-11-23T10:23:00Z">
            <w:rPr>
              <w:rFonts w:ascii="David" w:hAnsi="David" w:cs="David"/>
              <w:rtl/>
            </w:rPr>
          </w:rPrChange>
        </w:rPr>
        <w:t>עצומה</w:t>
      </w:r>
      <w:r w:rsidRPr="00A90D62">
        <w:rPr>
          <w:rFonts w:ascii="David" w:eastAsia="David" w:hAnsi="David" w:cs="David"/>
          <w:sz w:val="28"/>
          <w:szCs w:val="28"/>
          <w:rtl/>
          <w:rPrChange w:id="3583" w:author="אברהם" w:date="2012-11-23T10:23:00Z">
            <w:rPr>
              <w:rFonts w:ascii="David" w:eastAsia="David" w:hAnsi="David" w:cs="David"/>
              <w:rtl/>
            </w:rPr>
          </w:rPrChange>
        </w:rPr>
        <w:t xml:space="preserve"> </w:t>
      </w:r>
      <w:r w:rsidRPr="00A90D62">
        <w:rPr>
          <w:rFonts w:ascii="David" w:hAnsi="David" w:cs="David"/>
          <w:sz w:val="28"/>
          <w:szCs w:val="28"/>
          <w:rtl/>
          <w:rPrChange w:id="3584" w:author="אברהם" w:date="2012-11-23T10:23:00Z">
            <w:rPr>
              <w:rFonts w:ascii="David" w:hAnsi="David" w:cs="David"/>
              <w:rtl/>
            </w:rPr>
          </w:rPrChange>
        </w:rPr>
        <w:t>של</w:t>
      </w:r>
      <w:r w:rsidRPr="00A90D62">
        <w:rPr>
          <w:rFonts w:ascii="David" w:eastAsia="David" w:hAnsi="David" w:cs="David"/>
          <w:sz w:val="28"/>
          <w:szCs w:val="28"/>
          <w:rtl/>
          <w:rPrChange w:id="3585" w:author="אברהם" w:date="2012-11-23T10:23:00Z">
            <w:rPr>
              <w:rFonts w:ascii="David" w:eastAsia="David" w:hAnsi="David" w:cs="David"/>
              <w:rtl/>
            </w:rPr>
          </w:rPrChange>
        </w:rPr>
        <w:t xml:space="preserve"> </w:t>
      </w:r>
      <w:r w:rsidRPr="00A90D62">
        <w:rPr>
          <w:rFonts w:ascii="David" w:hAnsi="David" w:cs="David"/>
          <w:sz w:val="28"/>
          <w:szCs w:val="28"/>
          <w:rtl/>
          <w:rPrChange w:id="3586" w:author="אברהם" w:date="2012-11-23T10:23:00Z">
            <w:rPr>
              <w:rFonts w:ascii="David" w:hAnsi="David" w:cs="David"/>
              <w:rtl/>
            </w:rPr>
          </w:rPrChange>
        </w:rPr>
        <w:t>קרקעות</w:t>
      </w:r>
      <w:r w:rsidRPr="00A90D62">
        <w:rPr>
          <w:rFonts w:ascii="David" w:eastAsia="David" w:hAnsi="David" w:cs="David"/>
          <w:sz w:val="28"/>
          <w:szCs w:val="28"/>
          <w:rtl/>
          <w:rPrChange w:id="3587" w:author="אברהם" w:date="2012-11-23T10:23:00Z">
            <w:rPr>
              <w:rFonts w:ascii="David" w:eastAsia="David" w:hAnsi="David" w:cs="David"/>
              <w:rtl/>
            </w:rPr>
          </w:rPrChange>
        </w:rPr>
        <w:t xml:space="preserve"> </w:t>
      </w:r>
      <w:r w:rsidRPr="00A90D62">
        <w:rPr>
          <w:rFonts w:ascii="David" w:hAnsi="David" w:cs="David"/>
          <w:sz w:val="28"/>
          <w:szCs w:val="28"/>
          <w:rtl/>
          <w:rPrChange w:id="3588" w:author="אברהם" w:date="2012-11-23T10:23:00Z">
            <w:rPr>
              <w:rFonts w:ascii="David" w:hAnsi="David" w:cs="David"/>
              <w:rtl/>
            </w:rPr>
          </w:rPrChange>
        </w:rPr>
        <w:t xml:space="preserve">- </w:t>
      </w:r>
      <w:r w:rsidRPr="00A90D62">
        <w:rPr>
          <w:rFonts w:ascii="David" w:hAnsi="David" w:cs="David" w:hint="eastAsia"/>
          <w:sz w:val="28"/>
          <w:szCs w:val="28"/>
          <w:rtl/>
          <w:rPrChange w:id="3589" w:author="אברהם" w:date="2012-11-23T10:23:00Z">
            <w:rPr>
              <w:rFonts w:ascii="David" w:hAnsi="David" w:cs="David" w:hint="eastAsia"/>
              <w:rtl/>
            </w:rPr>
          </w:rPrChange>
        </w:rPr>
        <w:t>עד</w:t>
      </w:r>
      <w:r w:rsidRPr="00A90D62">
        <w:rPr>
          <w:rFonts w:ascii="David" w:hAnsi="David" w:cs="David"/>
          <w:sz w:val="28"/>
          <w:szCs w:val="28"/>
          <w:rtl/>
          <w:rPrChange w:id="3590" w:author="אברהם" w:date="2012-11-23T10:23:00Z">
            <w:rPr>
              <w:rFonts w:ascii="David" w:hAnsi="David" w:cs="David"/>
              <w:rtl/>
            </w:rPr>
          </w:rPrChange>
        </w:rPr>
        <w:t xml:space="preserve"> </w:t>
      </w:r>
      <w:ins w:id="3591" w:author="אברהם" w:date="2012-11-26T17:21:00Z">
        <w:r w:rsidR="00D97D7A">
          <w:rPr>
            <w:rFonts w:ascii="David" w:hAnsi="David" w:cs="David" w:hint="cs"/>
            <w:sz w:val="28"/>
            <w:szCs w:val="28"/>
            <w:rtl/>
          </w:rPr>
          <w:t xml:space="preserve">שיחזיק </w:t>
        </w:r>
      </w:ins>
      <w:del w:id="3592" w:author="אברהם" w:date="2012-11-26T17:21:00Z">
        <w:r w:rsidRPr="00A90D62" w:rsidDel="00D97D7A">
          <w:rPr>
            <w:rFonts w:ascii="David" w:hAnsi="David" w:cs="David" w:hint="eastAsia"/>
            <w:sz w:val="28"/>
            <w:szCs w:val="28"/>
            <w:rtl/>
            <w:rPrChange w:id="3593" w:author="אברהם" w:date="2012-11-23T10:23:00Z">
              <w:rPr>
                <w:rFonts w:ascii="David" w:hAnsi="David" w:cs="David" w:hint="eastAsia"/>
                <w:rtl/>
              </w:rPr>
            </w:rPrChange>
          </w:rPr>
          <w:delText>ל</w:delText>
        </w:r>
      </w:del>
      <w:ins w:id="3594" w:author="אברהם" w:date="2012-11-26T17:21:00Z">
        <w:r w:rsidR="00D97D7A">
          <w:rPr>
            <w:rFonts w:ascii="David" w:hAnsi="David" w:cs="David" w:hint="cs"/>
            <w:sz w:val="28"/>
            <w:szCs w:val="28"/>
            <w:rtl/>
          </w:rPr>
          <w:t>ב</w:t>
        </w:r>
      </w:ins>
      <w:r w:rsidRPr="00A90D62">
        <w:rPr>
          <w:rFonts w:ascii="David" w:hAnsi="David" w:cs="David"/>
          <w:sz w:val="28"/>
          <w:szCs w:val="28"/>
          <w:rtl/>
          <w:rPrChange w:id="3595" w:author="אברהם" w:date="2012-11-23T10:23:00Z">
            <w:rPr>
              <w:rFonts w:ascii="David" w:hAnsi="David" w:cs="David"/>
              <w:rtl/>
            </w:rPr>
          </w:rPrChange>
        </w:rPr>
        <w:t>כל</w:t>
      </w:r>
      <w:r w:rsidRPr="00A90D62">
        <w:rPr>
          <w:rFonts w:ascii="David" w:eastAsia="David" w:hAnsi="David" w:cs="David"/>
          <w:sz w:val="28"/>
          <w:szCs w:val="28"/>
          <w:rtl/>
          <w:rPrChange w:id="3596" w:author="אברהם" w:date="2012-11-23T10:23:00Z">
            <w:rPr>
              <w:rFonts w:ascii="David" w:eastAsia="David" w:hAnsi="David" w:cs="David"/>
              <w:rtl/>
            </w:rPr>
          </w:rPrChange>
        </w:rPr>
        <w:t xml:space="preserve"> </w:t>
      </w:r>
      <w:r w:rsidRPr="00A90D62">
        <w:rPr>
          <w:rFonts w:ascii="David" w:hAnsi="David" w:cs="David"/>
          <w:sz w:val="28"/>
          <w:szCs w:val="28"/>
          <w:rtl/>
          <w:rPrChange w:id="3597" w:author="אברהם" w:date="2012-11-23T10:23:00Z">
            <w:rPr>
              <w:rFonts w:ascii="David" w:hAnsi="David" w:cs="David"/>
              <w:rtl/>
            </w:rPr>
          </w:rPrChange>
        </w:rPr>
        <w:t>הקרקעות</w:t>
      </w:r>
      <w:r w:rsidRPr="00A90D62">
        <w:rPr>
          <w:rFonts w:ascii="David" w:eastAsia="David" w:hAnsi="David" w:cs="David"/>
          <w:sz w:val="28"/>
          <w:szCs w:val="28"/>
          <w:rtl/>
          <w:rPrChange w:id="3598" w:author="אברהם" w:date="2012-11-23T10:23:00Z">
            <w:rPr>
              <w:rFonts w:ascii="David" w:eastAsia="David" w:hAnsi="David" w:cs="David"/>
              <w:rtl/>
            </w:rPr>
          </w:rPrChange>
        </w:rPr>
        <w:t xml:space="preserve"> </w:t>
      </w:r>
      <w:r w:rsidRPr="00A90D62">
        <w:rPr>
          <w:rFonts w:ascii="David" w:hAnsi="David" w:cs="David"/>
          <w:sz w:val="28"/>
          <w:szCs w:val="28"/>
          <w:rtl/>
          <w:rPrChange w:id="3599" w:author="אברהם" w:date="2012-11-23T10:23:00Z">
            <w:rPr>
              <w:rFonts w:ascii="David" w:hAnsi="David" w:cs="David"/>
              <w:rtl/>
            </w:rPr>
          </w:rPrChange>
        </w:rPr>
        <w:t>בארץ</w:t>
      </w:r>
      <w:r w:rsidRPr="00A90D62">
        <w:rPr>
          <w:rFonts w:ascii="David" w:eastAsia="David" w:hAnsi="David" w:cs="David"/>
          <w:sz w:val="28"/>
          <w:szCs w:val="28"/>
          <w:rtl/>
          <w:rPrChange w:id="3600" w:author="אברהם" w:date="2012-11-23T10:23:00Z">
            <w:rPr>
              <w:rFonts w:ascii="David" w:eastAsia="David" w:hAnsi="David" w:cs="David"/>
              <w:rtl/>
            </w:rPr>
          </w:rPrChange>
        </w:rPr>
        <w:t xml:space="preserve"> </w:t>
      </w:r>
      <w:r w:rsidRPr="00A90D62">
        <w:rPr>
          <w:rFonts w:ascii="David" w:hAnsi="David" w:cs="David"/>
          <w:sz w:val="28"/>
          <w:szCs w:val="28"/>
          <w:rtl/>
          <w:rPrChange w:id="3601" w:author="אברהם" w:date="2012-11-23T10:23:00Z">
            <w:rPr>
              <w:rFonts w:ascii="David" w:hAnsi="David" w:cs="David"/>
              <w:rtl/>
            </w:rPr>
          </w:rPrChange>
        </w:rPr>
        <w:t>ישראל. הגוף</w:t>
      </w:r>
      <w:r w:rsidRPr="00A90D62">
        <w:rPr>
          <w:rFonts w:ascii="David" w:eastAsia="David" w:hAnsi="David" w:cs="David"/>
          <w:sz w:val="28"/>
          <w:szCs w:val="28"/>
          <w:rtl/>
          <w:rPrChange w:id="3602" w:author="אברהם" w:date="2012-11-23T10:23:00Z">
            <w:rPr>
              <w:rFonts w:ascii="David" w:eastAsia="David" w:hAnsi="David" w:cs="David"/>
              <w:rtl/>
            </w:rPr>
          </w:rPrChange>
        </w:rPr>
        <w:t xml:space="preserve"> </w:t>
      </w:r>
      <w:r w:rsidRPr="00A90D62">
        <w:rPr>
          <w:rFonts w:ascii="David" w:hAnsi="David" w:cs="David"/>
          <w:sz w:val="28"/>
          <w:szCs w:val="28"/>
          <w:rtl/>
          <w:rPrChange w:id="3603" w:author="אברהם" w:date="2012-11-23T10:23:00Z">
            <w:rPr>
              <w:rFonts w:ascii="David" w:hAnsi="David" w:cs="David"/>
              <w:rtl/>
            </w:rPr>
          </w:rPrChange>
        </w:rPr>
        <w:t>יצטרך</w:t>
      </w:r>
      <w:r w:rsidRPr="00A90D62">
        <w:rPr>
          <w:rFonts w:ascii="David" w:eastAsia="David" w:hAnsi="David" w:cs="David"/>
          <w:sz w:val="28"/>
          <w:szCs w:val="28"/>
          <w:rtl/>
          <w:rPrChange w:id="3604" w:author="אברהם" w:date="2012-11-23T10:23:00Z">
            <w:rPr>
              <w:rFonts w:ascii="David" w:eastAsia="David" w:hAnsi="David" w:cs="David"/>
              <w:rtl/>
            </w:rPr>
          </w:rPrChange>
        </w:rPr>
        <w:t xml:space="preserve"> </w:t>
      </w:r>
      <w:r w:rsidRPr="00A90D62">
        <w:rPr>
          <w:rFonts w:ascii="David" w:hAnsi="David" w:cs="David"/>
          <w:sz w:val="28"/>
          <w:szCs w:val="28"/>
          <w:rtl/>
          <w:rPrChange w:id="3605" w:author="אברהם" w:date="2012-11-23T10:23:00Z">
            <w:rPr>
              <w:rFonts w:ascii="David" w:hAnsi="David" w:cs="David"/>
              <w:rtl/>
            </w:rPr>
          </w:rPrChange>
        </w:rPr>
        <w:t>להכריע</w:t>
      </w:r>
      <w:r w:rsidRPr="00A90D62">
        <w:rPr>
          <w:rFonts w:ascii="David" w:eastAsia="David" w:hAnsi="David" w:cs="David"/>
          <w:sz w:val="28"/>
          <w:szCs w:val="28"/>
          <w:rtl/>
          <w:rPrChange w:id="3606" w:author="אברהם" w:date="2012-11-23T10:23:00Z">
            <w:rPr>
              <w:rFonts w:ascii="David" w:eastAsia="David" w:hAnsi="David" w:cs="David"/>
              <w:rtl/>
            </w:rPr>
          </w:rPrChange>
        </w:rPr>
        <w:t xml:space="preserve"> </w:t>
      </w:r>
      <w:r w:rsidRPr="00A90D62">
        <w:rPr>
          <w:rFonts w:ascii="David" w:hAnsi="David" w:cs="David"/>
          <w:sz w:val="28"/>
          <w:szCs w:val="28"/>
          <w:rtl/>
          <w:rPrChange w:id="3607" w:author="אברהם" w:date="2012-11-23T10:23:00Z">
            <w:rPr>
              <w:rFonts w:ascii="David" w:hAnsi="David" w:cs="David"/>
              <w:rtl/>
            </w:rPr>
          </w:rPrChange>
        </w:rPr>
        <w:t>בשאלות</w:t>
      </w:r>
      <w:r w:rsidRPr="00A90D62">
        <w:rPr>
          <w:rFonts w:ascii="David" w:eastAsia="David" w:hAnsi="David" w:cs="David"/>
          <w:sz w:val="28"/>
          <w:szCs w:val="28"/>
          <w:rtl/>
          <w:rPrChange w:id="3608" w:author="אברהם" w:date="2012-11-23T10:23:00Z">
            <w:rPr>
              <w:rFonts w:ascii="David" w:eastAsia="David" w:hAnsi="David" w:cs="David"/>
              <w:rtl/>
            </w:rPr>
          </w:rPrChange>
        </w:rPr>
        <w:t xml:space="preserve"> </w:t>
      </w:r>
      <w:r w:rsidRPr="00A90D62">
        <w:rPr>
          <w:rFonts w:ascii="David" w:hAnsi="David" w:cs="David"/>
          <w:sz w:val="28"/>
          <w:szCs w:val="28"/>
          <w:rtl/>
          <w:rPrChange w:id="3609" w:author="אברהם" w:date="2012-11-23T10:23:00Z">
            <w:rPr>
              <w:rFonts w:ascii="David" w:hAnsi="David" w:cs="David"/>
              <w:rtl/>
            </w:rPr>
          </w:rPrChange>
        </w:rPr>
        <w:t>של</w:t>
      </w:r>
      <w:r w:rsidRPr="00A90D62">
        <w:rPr>
          <w:rFonts w:ascii="David" w:eastAsia="David" w:hAnsi="David" w:cs="David"/>
          <w:sz w:val="28"/>
          <w:szCs w:val="28"/>
          <w:rtl/>
          <w:rPrChange w:id="3610" w:author="אברהם" w:date="2012-11-23T10:23:00Z">
            <w:rPr>
              <w:rFonts w:ascii="David" w:eastAsia="David" w:hAnsi="David" w:cs="David"/>
              <w:rtl/>
            </w:rPr>
          </w:rPrChange>
        </w:rPr>
        <w:t xml:space="preserve"> </w:t>
      </w:r>
      <w:r w:rsidRPr="00A90D62">
        <w:rPr>
          <w:rFonts w:ascii="David" w:hAnsi="David" w:cs="David"/>
          <w:sz w:val="28"/>
          <w:szCs w:val="28"/>
          <w:rtl/>
          <w:rPrChange w:id="3611" w:author="אברהם" w:date="2012-11-23T10:23:00Z">
            <w:rPr>
              <w:rFonts w:ascii="David" w:hAnsi="David" w:cs="David"/>
              <w:rtl/>
            </w:rPr>
          </w:rPrChange>
        </w:rPr>
        <w:t>קדימות, כגון, מה</w:t>
      </w:r>
      <w:r w:rsidRPr="00A90D62">
        <w:rPr>
          <w:rFonts w:ascii="David" w:eastAsia="David" w:hAnsi="David" w:cs="David"/>
          <w:sz w:val="28"/>
          <w:szCs w:val="28"/>
          <w:rtl/>
          <w:rPrChange w:id="3612" w:author="אברהם" w:date="2012-11-23T10:23:00Z">
            <w:rPr>
              <w:rFonts w:ascii="David" w:eastAsia="David" w:hAnsi="David" w:cs="David"/>
              <w:rtl/>
            </w:rPr>
          </w:rPrChange>
        </w:rPr>
        <w:t xml:space="preserve"> </w:t>
      </w:r>
      <w:r w:rsidRPr="00A90D62">
        <w:rPr>
          <w:rFonts w:ascii="David" w:hAnsi="David" w:cs="David"/>
          <w:sz w:val="28"/>
          <w:szCs w:val="28"/>
          <w:rtl/>
          <w:rPrChange w:id="3613" w:author="אברהם" w:date="2012-11-23T10:23:00Z">
            <w:rPr>
              <w:rFonts w:ascii="David" w:hAnsi="David" w:cs="David"/>
              <w:rtl/>
            </w:rPr>
          </w:rPrChange>
        </w:rPr>
        <w:t>לעשות</w:t>
      </w:r>
      <w:r w:rsidRPr="00A90D62">
        <w:rPr>
          <w:rFonts w:ascii="David" w:eastAsia="David" w:hAnsi="David" w:cs="David"/>
          <w:sz w:val="28"/>
          <w:szCs w:val="28"/>
          <w:rtl/>
          <w:rPrChange w:id="3614" w:author="אברהם" w:date="2012-11-23T10:23:00Z">
            <w:rPr>
              <w:rFonts w:ascii="David" w:eastAsia="David" w:hAnsi="David" w:cs="David"/>
              <w:rtl/>
            </w:rPr>
          </w:rPrChange>
        </w:rPr>
        <w:t xml:space="preserve"> </w:t>
      </w:r>
      <w:r w:rsidRPr="00A90D62">
        <w:rPr>
          <w:rFonts w:ascii="David" w:hAnsi="David" w:cs="David"/>
          <w:sz w:val="28"/>
          <w:szCs w:val="28"/>
          <w:rtl/>
          <w:rPrChange w:id="3615" w:author="אברהם" w:date="2012-11-23T10:23:00Z">
            <w:rPr>
              <w:rFonts w:ascii="David" w:hAnsi="David" w:cs="David"/>
              <w:rtl/>
            </w:rPr>
          </w:rPrChange>
        </w:rPr>
        <w:t>אם</w:t>
      </w:r>
      <w:r w:rsidRPr="00A90D62">
        <w:rPr>
          <w:rFonts w:ascii="David" w:eastAsia="David" w:hAnsi="David" w:cs="David"/>
          <w:sz w:val="28"/>
          <w:szCs w:val="28"/>
          <w:rtl/>
          <w:rPrChange w:id="3616" w:author="אברהם" w:date="2012-11-23T10:23:00Z">
            <w:rPr>
              <w:rFonts w:ascii="David" w:eastAsia="David" w:hAnsi="David" w:cs="David"/>
              <w:rtl/>
            </w:rPr>
          </w:rPrChange>
        </w:rPr>
        <w:t xml:space="preserve"> </w:t>
      </w:r>
      <w:r w:rsidRPr="00A90D62">
        <w:rPr>
          <w:rFonts w:ascii="David" w:hAnsi="David" w:cs="David"/>
          <w:sz w:val="28"/>
          <w:szCs w:val="28"/>
          <w:rtl/>
          <w:rPrChange w:id="3617" w:author="אברהם" w:date="2012-11-23T10:23:00Z">
            <w:rPr>
              <w:rFonts w:ascii="David" w:hAnsi="David" w:cs="David"/>
              <w:rtl/>
            </w:rPr>
          </w:rPrChange>
        </w:rPr>
        <w:t>שני</w:t>
      </w:r>
      <w:r w:rsidRPr="00A90D62">
        <w:rPr>
          <w:rFonts w:ascii="David" w:eastAsia="David" w:hAnsi="David" w:cs="David"/>
          <w:sz w:val="28"/>
          <w:szCs w:val="28"/>
          <w:rtl/>
          <w:rPrChange w:id="3618" w:author="אברהם" w:date="2012-11-23T10:23:00Z">
            <w:rPr>
              <w:rFonts w:ascii="David" w:eastAsia="David" w:hAnsi="David" w:cs="David"/>
              <w:rtl/>
            </w:rPr>
          </w:rPrChange>
        </w:rPr>
        <w:t xml:space="preserve"> </w:t>
      </w:r>
      <w:r w:rsidRPr="00A90D62">
        <w:rPr>
          <w:rFonts w:ascii="David" w:hAnsi="David" w:cs="David"/>
          <w:sz w:val="28"/>
          <w:szCs w:val="28"/>
          <w:rtl/>
          <w:rPrChange w:id="3619" w:author="אברהם" w:date="2012-11-23T10:23:00Z">
            <w:rPr>
              <w:rFonts w:ascii="David" w:hAnsi="David" w:cs="David"/>
              <w:rtl/>
            </w:rPr>
          </w:rPrChange>
        </w:rPr>
        <w:t>אנשים</w:t>
      </w:r>
      <w:r w:rsidRPr="00A90D62">
        <w:rPr>
          <w:rFonts w:ascii="David" w:eastAsia="David" w:hAnsi="David" w:cs="David"/>
          <w:sz w:val="28"/>
          <w:szCs w:val="28"/>
          <w:rtl/>
          <w:rPrChange w:id="3620" w:author="אברהם" w:date="2012-11-23T10:23:00Z">
            <w:rPr>
              <w:rFonts w:ascii="David" w:eastAsia="David" w:hAnsi="David" w:cs="David"/>
              <w:rtl/>
            </w:rPr>
          </w:rPrChange>
        </w:rPr>
        <w:t xml:space="preserve"> </w:t>
      </w:r>
      <w:r w:rsidRPr="00A90D62">
        <w:rPr>
          <w:rFonts w:ascii="David" w:hAnsi="David" w:cs="David"/>
          <w:sz w:val="28"/>
          <w:szCs w:val="28"/>
          <w:rtl/>
          <w:rPrChange w:id="3621" w:author="אברהם" w:date="2012-11-23T10:23:00Z">
            <w:rPr>
              <w:rFonts w:ascii="David" w:hAnsi="David" w:cs="David"/>
              <w:rtl/>
            </w:rPr>
          </w:rPrChange>
        </w:rPr>
        <w:t>רוצים</w:t>
      </w:r>
      <w:r w:rsidRPr="00A90D62">
        <w:rPr>
          <w:rFonts w:ascii="David" w:eastAsia="David" w:hAnsi="David" w:cs="David"/>
          <w:sz w:val="28"/>
          <w:szCs w:val="28"/>
          <w:rtl/>
          <w:rPrChange w:id="3622" w:author="אברהם" w:date="2012-11-23T10:23:00Z">
            <w:rPr>
              <w:rFonts w:ascii="David" w:eastAsia="David" w:hAnsi="David" w:cs="David"/>
              <w:rtl/>
            </w:rPr>
          </w:rPrChange>
        </w:rPr>
        <w:t xml:space="preserve"> </w:t>
      </w:r>
      <w:r w:rsidRPr="00A90D62">
        <w:rPr>
          <w:rFonts w:ascii="David" w:hAnsi="David" w:cs="David"/>
          <w:sz w:val="28"/>
          <w:szCs w:val="28"/>
          <w:rtl/>
          <w:rPrChange w:id="3623" w:author="אברהם" w:date="2012-11-23T10:23:00Z">
            <w:rPr>
              <w:rFonts w:ascii="David" w:hAnsi="David" w:cs="David"/>
              <w:rtl/>
            </w:rPr>
          </w:rPrChange>
        </w:rPr>
        <w:t>לקנות</w:t>
      </w:r>
      <w:r w:rsidRPr="00A90D62">
        <w:rPr>
          <w:rFonts w:ascii="David" w:eastAsia="David" w:hAnsi="David" w:cs="David"/>
          <w:sz w:val="28"/>
          <w:szCs w:val="28"/>
          <w:rtl/>
          <w:rPrChange w:id="3624" w:author="אברהם" w:date="2012-11-23T10:23:00Z">
            <w:rPr>
              <w:rFonts w:ascii="David" w:eastAsia="David" w:hAnsi="David" w:cs="David"/>
              <w:rtl/>
            </w:rPr>
          </w:rPrChange>
        </w:rPr>
        <w:t xml:space="preserve"> </w:t>
      </w:r>
      <w:r w:rsidRPr="00A90D62">
        <w:rPr>
          <w:rFonts w:ascii="David" w:hAnsi="David" w:cs="David"/>
          <w:sz w:val="28"/>
          <w:szCs w:val="28"/>
          <w:rtl/>
          <w:rPrChange w:id="3625" w:author="אברהם" w:date="2012-11-23T10:23:00Z">
            <w:rPr>
              <w:rFonts w:ascii="David" w:hAnsi="David" w:cs="David"/>
              <w:rtl/>
            </w:rPr>
          </w:rPrChange>
        </w:rPr>
        <w:t>את</w:t>
      </w:r>
      <w:r w:rsidRPr="00A90D62">
        <w:rPr>
          <w:rFonts w:ascii="David" w:eastAsia="David" w:hAnsi="David" w:cs="David"/>
          <w:sz w:val="28"/>
          <w:szCs w:val="28"/>
          <w:rtl/>
          <w:rPrChange w:id="3626" w:author="אברהם" w:date="2012-11-23T10:23:00Z">
            <w:rPr>
              <w:rFonts w:ascii="David" w:eastAsia="David" w:hAnsi="David" w:cs="David"/>
              <w:rtl/>
            </w:rPr>
          </w:rPrChange>
        </w:rPr>
        <w:t xml:space="preserve"> </w:t>
      </w:r>
      <w:r w:rsidRPr="00A90D62">
        <w:rPr>
          <w:rFonts w:ascii="David" w:hAnsi="David" w:cs="David"/>
          <w:sz w:val="28"/>
          <w:szCs w:val="28"/>
          <w:rtl/>
          <w:rPrChange w:id="3627" w:author="אברהם" w:date="2012-11-23T10:23:00Z">
            <w:rPr>
              <w:rFonts w:ascii="David" w:hAnsi="David" w:cs="David"/>
              <w:rtl/>
            </w:rPr>
          </w:rPrChange>
        </w:rPr>
        <w:t>אותה</w:t>
      </w:r>
      <w:r w:rsidRPr="00A90D62">
        <w:rPr>
          <w:rFonts w:ascii="David" w:eastAsia="David" w:hAnsi="David" w:cs="David"/>
          <w:sz w:val="28"/>
          <w:szCs w:val="28"/>
          <w:rtl/>
          <w:rPrChange w:id="3628" w:author="אברהם" w:date="2012-11-23T10:23:00Z">
            <w:rPr>
              <w:rFonts w:ascii="David" w:eastAsia="David" w:hAnsi="David" w:cs="David"/>
              <w:rtl/>
            </w:rPr>
          </w:rPrChange>
        </w:rPr>
        <w:t xml:space="preserve"> </w:t>
      </w:r>
      <w:r w:rsidRPr="00A90D62">
        <w:rPr>
          <w:rFonts w:ascii="David" w:hAnsi="David" w:cs="David"/>
          <w:sz w:val="28"/>
          <w:szCs w:val="28"/>
          <w:rtl/>
          <w:rPrChange w:id="3629" w:author="אברהם" w:date="2012-11-23T10:23:00Z">
            <w:rPr>
              <w:rFonts w:ascii="David" w:hAnsi="David" w:cs="David"/>
              <w:rtl/>
            </w:rPr>
          </w:rPrChange>
        </w:rPr>
        <w:t>נחלה</w:t>
      </w:r>
      <w:r w:rsidRPr="00A90D62">
        <w:rPr>
          <w:rFonts w:ascii="David" w:eastAsia="David" w:hAnsi="David" w:cs="David"/>
          <w:sz w:val="28"/>
          <w:szCs w:val="28"/>
          <w:rtl/>
          <w:rPrChange w:id="3630" w:author="אברהם" w:date="2012-11-23T10:23:00Z">
            <w:rPr>
              <w:rFonts w:ascii="David" w:eastAsia="David" w:hAnsi="David" w:cs="David"/>
              <w:rtl/>
            </w:rPr>
          </w:rPrChange>
        </w:rPr>
        <w:t xml:space="preserve"> </w:t>
      </w:r>
      <w:r w:rsidRPr="00A90D62">
        <w:rPr>
          <w:rFonts w:ascii="David" w:hAnsi="David" w:cs="David"/>
          <w:sz w:val="28"/>
          <w:szCs w:val="28"/>
          <w:rtl/>
          <w:rPrChange w:id="3631" w:author="אברהם" w:date="2012-11-23T10:23:00Z">
            <w:rPr>
              <w:rFonts w:ascii="David" w:hAnsi="David" w:cs="David"/>
              <w:rtl/>
            </w:rPr>
          </w:rPrChange>
        </w:rPr>
        <w:t>- מי</w:t>
      </w:r>
      <w:r w:rsidRPr="00A90D62">
        <w:rPr>
          <w:rFonts w:ascii="David" w:eastAsia="David" w:hAnsi="David" w:cs="David"/>
          <w:sz w:val="28"/>
          <w:szCs w:val="28"/>
          <w:rtl/>
          <w:rPrChange w:id="3632" w:author="אברהם" w:date="2012-11-23T10:23:00Z">
            <w:rPr>
              <w:rFonts w:ascii="David" w:eastAsia="David" w:hAnsi="David" w:cs="David"/>
              <w:rtl/>
            </w:rPr>
          </w:rPrChange>
        </w:rPr>
        <w:t xml:space="preserve"> </w:t>
      </w:r>
      <w:r w:rsidRPr="00A90D62">
        <w:rPr>
          <w:rFonts w:ascii="David" w:hAnsi="David" w:cs="David"/>
          <w:sz w:val="28"/>
          <w:szCs w:val="28"/>
          <w:rtl/>
          <w:rPrChange w:id="3633" w:author="אברהם" w:date="2012-11-23T10:23:00Z">
            <w:rPr>
              <w:rFonts w:ascii="David" w:hAnsi="David" w:cs="David"/>
              <w:rtl/>
            </w:rPr>
          </w:rPrChange>
        </w:rPr>
        <w:t>קודם? כאן</w:t>
      </w:r>
      <w:r w:rsidRPr="00A90D62">
        <w:rPr>
          <w:rFonts w:ascii="David" w:eastAsia="David" w:hAnsi="David" w:cs="David"/>
          <w:sz w:val="28"/>
          <w:szCs w:val="28"/>
          <w:rtl/>
          <w:rPrChange w:id="3634" w:author="אברהם" w:date="2012-11-23T10:23:00Z">
            <w:rPr>
              <w:rFonts w:ascii="David" w:eastAsia="David" w:hAnsi="David" w:cs="David"/>
              <w:rtl/>
            </w:rPr>
          </w:rPrChange>
        </w:rPr>
        <w:t xml:space="preserve"> </w:t>
      </w:r>
      <w:ins w:id="3635" w:author="אברהם" w:date="2012-11-26T17:22:00Z">
        <w:r w:rsidR="00D97D7A">
          <w:rPr>
            <w:rFonts w:ascii="David" w:hAnsi="David" w:cs="David" w:hint="cs"/>
            <w:sz w:val="28"/>
            <w:szCs w:val="28"/>
            <w:rtl/>
          </w:rPr>
          <w:t xml:space="preserve">עלול </w:t>
        </w:r>
      </w:ins>
      <w:del w:id="3636" w:author="אברהם" w:date="2012-11-26T17:22:00Z">
        <w:r w:rsidRPr="00A90D62" w:rsidDel="00D97D7A">
          <w:rPr>
            <w:rFonts w:ascii="David" w:hAnsi="David" w:cs="David"/>
            <w:sz w:val="28"/>
            <w:szCs w:val="28"/>
            <w:rtl/>
            <w:rPrChange w:id="3637" w:author="אברהם" w:date="2012-11-23T10:23:00Z">
              <w:rPr>
                <w:rFonts w:ascii="David" w:hAnsi="David" w:cs="David"/>
                <w:rtl/>
              </w:rPr>
            </w:rPrChange>
          </w:rPr>
          <w:delText>כבר</w:delText>
        </w:r>
        <w:r w:rsidRPr="00A90D62" w:rsidDel="00D97D7A">
          <w:rPr>
            <w:rFonts w:ascii="David" w:eastAsia="David" w:hAnsi="David" w:cs="David"/>
            <w:sz w:val="28"/>
            <w:szCs w:val="28"/>
            <w:rtl/>
            <w:rPrChange w:id="3638" w:author="אברהם" w:date="2012-11-23T10:23:00Z">
              <w:rPr>
                <w:rFonts w:ascii="David" w:eastAsia="David" w:hAnsi="David" w:cs="David"/>
                <w:rtl/>
              </w:rPr>
            </w:rPrChange>
          </w:rPr>
          <w:delText xml:space="preserve"> </w:delText>
        </w:r>
        <w:r w:rsidRPr="00A90D62" w:rsidDel="00D97D7A">
          <w:rPr>
            <w:rFonts w:ascii="David" w:hAnsi="David" w:cs="David"/>
            <w:sz w:val="28"/>
            <w:szCs w:val="28"/>
            <w:rtl/>
            <w:rPrChange w:id="3639" w:author="אברהם" w:date="2012-11-23T10:23:00Z">
              <w:rPr>
                <w:rFonts w:ascii="David" w:hAnsi="David" w:cs="David"/>
                <w:rtl/>
              </w:rPr>
            </w:rPrChange>
          </w:rPr>
          <w:delText>נ</w:delText>
        </w:r>
      </w:del>
      <w:ins w:id="3640" w:author="אברהם" w:date="2012-11-26T17:22:00Z">
        <w:r w:rsidR="00D97D7A">
          <w:rPr>
            <w:rFonts w:ascii="David" w:hAnsi="David" w:cs="David" w:hint="cs"/>
            <w:sz w:val="28"/>
            <w:szCs w:val="28"/>
            <w:rtl/>
          </w:rPr>
          <w:t>להי</w:t>
        </w:r>
      </w:ins>
      <w:r w:rsidRPr="00A90D62">
        <w:rPr>
          <w:rFonts w:ascii="David" w:hAnsi="David" w:cs="David"/>
          <w:sz w:val="28"/>
          <w:szCs w:val="28"/>
          <w:rtl/>
          <w:rPrChange w:id="3641" w:author="אברהם" w:date="2012-11-23T10:23:00Z">
            <w:rPr>
              <w:rFonts w:ascii="David" w:hAnsi="David" w:cs="David"/>
              <w:rtl/>
            </w:rPr>
          </w:rPrChange>
        </w:rPr>
        <w:t>פתח</w:t>
      </w:r>
      <w:r w:rsidRPr="00A90D62">
        <w:rPr>
          <w:rFonts w:ascii="David" w:eastAsia="David" w:hAnsi="David" w:cs="David"/>
          <w:sz w:val="28"/>
          <w:szCs w:val="28"/>
          <w:rtl/>
          <w:rPrChange w:id="3642" w:author="אברהם" w:date="2012-11-23T10:23:00Z">
            <w:rPr>
              <w:rFonts w:ascii="David" w:eastAsia="David" w:hAnsi="David" w:cs="David"/>
              <w:rtl/>
            </w:rPr>
          </w:rPrChange>
        </w:rPr>
        <w:t xml:space="preserve"> </w:t>
      </w:r>
      <w:r w:rsidRPr="00A90D62">
        <w:rPr>
          <w:rFonts w:ascii="David" w:hAnsi="David" w:cs="David"/>
          <w:sz w:val="28"/>
          <w:szCs w:val="28"/>
          <w:rtl/>
          <w:rPrChange w:id="3643" w:author="אברהם" w:date="2012-11-23T10:23:00Z">
            <w:rPr>
              <w:rFonts w:ascii="David" w:hAnsi="David" w:cs="David"/>
              <w:rtl/>
            </w:rPr>
          </w:rPrChange>
        </w:rPr>
        <w:t>פתח</w:t>
      </w:r>
      <w:r w:rsidRPr="00A90D62">
        <w:rPr>
          <w:rFonts w:ascii="David" w:eastAsia="David" w:hAnsi="David" w:cs="David"/>
          <w:sz w:val="28"/>
          <w:szCs w:val="28"/>
          <w:rtl/>
          <w:rPrChange w:id="3644" w:author="אברהם" w:date="2012-11-23T10:23:00Z">
            <w:rPr>
              <w:rFonts w:ascii="David" w:eastAsia="David" w:hAnsi="David" w:cs="David"/>
              <w:rtl/>
            </w:rPr>
          </w:rPrChange>
        </w:rPr>
        <w:t xml:space="preserve"> </w:t>
      </w:r>
      <w:r w:rsidRPr="00A90D62">
        <w:rPr>
          <w:rFonts w:ascii="David" w:hAnsi="David" w:cs="David"/>
          <w:sz w:val="28"/>
          <w:szCs w:val="28"/>
          <w:rtl/>
          <w:rPrChange w:id="3645" w:author="אברהם" w:date="2012-11-23T10:23:00Z">
            <w:rPr>
              <w:rFonts w:ascii="David" w:hAnsi="David" w:cs="David"/>
              <w:rtl/>
            </w:rPr>
          </w:rPrChange>
        </w:rPr>
        <w:t>לפרוטקציות</w:t>
      </w:r>
      <w:r w:rsidRPr="00A90D62">
        <w:rPr>
          <w:rFonts w:ascii="David" w:eastAsia="David" w:hAnsi="David" w:cs="David"/>
          <w:sz w:val="28"/>
          <w:szCs w:val="28"/>
          <w:rtl/>
          <w:rPrChange w:id="3646" w:author="אברהם" w:date="2012-11-23T10:23:00Z">
            <w:rPr>
              <w:rFonts w:ascii="David" w:eastAsia="David" w:hAnsi="David" w:cs="David"/>
              <w:rtl/>
            </w:rPr>
          </w:rPrChange>
        </w:rPr>
        <w:t xml:space="preserve"> </w:t>
      </w:r>
      <w:r w:rsidRPr="00A90D62">
        <w:rPr>
          <w:rFonts w:ascii="David" w:hAnsi="David" w:cs="David"/>
          <w:sz w:val="28"/>
          <w:szCs w:val="28"/>
          <w:rtl/>
          <w:rPrChange w:id="3647" w:author="אברהם" w:date="2012-11-23T10:23:00Z">
            <w:rPr>
              <w:rFonts w:ascii="David" w:hAnsi="David" w:cs="David"/>
              <w:rtl/>
            </w:rPr>
          </w:rPrChange>
        </w:rPr>
        <w:t>ולשחיתות.</w:t>
      </w:r>
    </w:p>
    <w:p w:rsidR="009C2B09" w:rsidRPr="00A90D62" w:rsidRDefault="009C2B09" w:rsidP="009C2B09">
      <w:pPr>
        <w:pStyle w:val="a1"/>
        <w:bidi/>
        <w:rPr>
          <w:rFonts w:ascii="David" w:hAnsi="David" w:cs="David"/>
          <w:sz w:val="28"/>
          <w:szCs w:val="28"/>
          <w:rtl/>
          <w:rPrChange w:id="3648" w:author="אברהם" w:date="2012-11-23T10:23:00Z">
            <w:rPr>
              <w:rFonts w:ascii="David" w:hAnsi="David" w:cs="David"/>
              <w:rtl/>
            </w:rPr>
          </w:rPrChange>
        </w:rPr>
      </w:pPr>
      <w:r w:rsidRPr="00A90D62">
        <w:rPr>
          <w:rFonts w:ascii="David" w:hAnsi="David" w:cs="David"/>
          <w:sz w:val="28"/>
          <w:szCs w:val="28"/>
          <w:rPrChange w:id="3649" w:author="אברהם" w:date="2012-11-23T10:23:00Z">
            <w:rPr>
              <w:rFonts w:ascii="David" w:hAnsi="David" w:cs="David"/>
            </w:rPr>
          </w:rPrChange>
        </w:rPr>
        <w:t>4</w:t>
      </w:r>
      <w:r w:rsidRPr="00A90D62">
        <w:rPr>
          <w:rFonts w:ascii="David" w:hAnsi="David" w:cs="David"/>
          <w:sz w:val="28"/>
          <w:szCs w:val="28"/>
          <w:rtl/>
          <w:rPrChange w:id="3650" w:author="אברהם" w:date="2012-11-23T10:23:00Z">
            <w:rPr>
              <w:rFonts w:ascii="David" w:hAnsi="David" w:cs="David"/>
              <w:rtl/>
            </w:rPr>
          </w:rPrChange>
        </w:rPr>
        <w:t>. ברצוני</w:t>
      </w:r>
      <w:r w:rsidRPr="00A90D62">
        <w:rPr>
          <w:rFonts w:ascii="David" w:eastAsia="David" w:hAnsi="David" w:cs="David"/>
          <w:sz w:val="28"/>
          <w:szCs w:val="28"/>
          <w:rtl/>
          <w:rPrChange w:id="3651" w:author="אברהם" w:date="2012-11-23T10:23:00Z">
            <w:rPr>
              <w:rFonts w:ascii="David" w:eastAsia="David" w:hAnsi="David" w:cs="David"/>
              <w:rtl/>
            </w:rPr>
          </w:rPrChange>
        </w:rPr>
        <w:t xml:space="preserve"> </w:t>
      </w:r>
      <w:r w:rsidRPr="00A90D62">
        <w:rPr>
          <w:rFonts w:ascii="David" w:hAnsi="David" w:cs="David"/>
          <w:sz w:val="28"/>
          <w:szCs w:val="28"/>
          <w:rtl/>
          <w:rPrChange w:id="3652" w:author="אברהם" w:date="2012-11-23T10:23:00Z">
            <w:rPr>
              <w:rFonts w:ascii="David" w:hAnsi="David" w:cs="David"/>
              <w:rtl/>
            </w:rPr>
          </w:rPrChange>
        </w:rPr>
        <w:t>להציע</w:t>
      </w:r>
      <w:r w:rsidRPr="00A90D62">
        <w:rPr>
          <w:rFonts w:ascii="David" w:eastAsia="David" w:hAnsi="David" w:cs="David"/>
          <w:sz w:val="28"/>
          <w:szCs w:val="28"/>
          <w:rtl/>
          <w:rPrChange w:id="3653" w:author="אברהם" w:date="2012-11-23T10:23:00Z">
            <w:rPr>
              <w:rFonts w:ascii="David" w:eastAsia="David" w:hAnsi="David" w:cs="David"/>
              <w:rtl/>
            </w:rPr>
          </w:rPrChange>
        </w:rPr>
        <w:t xml:space="preserve"> </w:t>
      </w:r>
      <w:r w:rsidRPr="00A90D62">
        <w:rPr>
          <w:rFonts w:ascii="David" w:hAnsi="David" w:cs="David"/>
          <w:sz w:val="28"/>
          <w:szCs w:val="28"/>
          <w:rtl/>
          <w:rPrChange w:id="3654" w:author="אברהם" w:date="2012-11-23T10:23:00Z">
            <w:rPr>
              <w:rFonts w:ascii="David" w:hAnsi="David" w:cs="David"/>
              <w:rtl/>
            </w:rPr>
          </w:rPrChange>
        </w:rPr>
        <w:t>הצעה</w:t>
      </w:r>
      <w:r w:rsidRPr="00A90D62">
        <w:rPr>
          <w:rFonts w:ascii="David" w:eastAsia="David" w:hAnsi="David" w:cs="David"/>
          <w:sz w:val="28"/>
          <w:szCs w:val="28"/>
          <w:rtl/>
          <w:rPrChange w:id="3655" w:author="אברהם" w:date="2012-11-23T10:23:00Z">
            <w:rPr>
              <w:rFonts w:ascii="David" w:eastAsia="David" w:hAnsi="David" w:cs="David"/>
              <w:rtl/>
            </w:rPr>
          </w:rPrChange>
        </w:rPr>
        <w:t xml:space="preserve"> </w:t>
      </w:r>
      <w:r w:rsidRPr="00A90D62">
        <w:rPr>
          <w:rFonts w:ascii="David" w:hAnsi="David" w:cs="David"/>
          <w:sz w:val="28"/>
          <w:szCs w:val="28"/>
          <w:rtl/>
          <w:rPrChange w:id="3656" w:author="אברהם" w:date="2012-11-23T10:23:00Z">
            <w:rPr>
              <w:rFonts w:ascii="David" w:hAnsi="David" w:cs="David"/>
              <w:rtl/>
            </w:rPr>
          </w:rPrChange>
        </w:rPr>
        <w:t>חדשה, שאינה</w:t>
      </w:r>
      <w:r w:rsidRPr="00A90D62">
        <w:rPr>
          <w:rFonts w:ascii="David" w:eastAsia="David" w:hAnsi="David" w:cs="David"/>
          <w:sz w:val="28"/>
          <w:szCs w:val="28"/>
          <w:rtl/>
          <w:rPrChange w:id="3657" w:author="אברהם" w:date="2012-11-23T10:23:00Z">
            <w:rPr>
              <w:rFonts w:ascii="David" w:eastAsia="David" w:hAnsi="David" w:cs="David"/>
              <w:rtl/>
            </w:rPr>
          </w:rPrChange>
        </w:rPr>
        <w:t xml:space="preserve"> </w:t>
      </w:r>
      <w:r w:rsidRPr="00A90D62">
        <w:rPr>
          <w:rFonts w:ascii="David" w:hAnsi="David" w:cs="David"/>
          <w:sz w:val="28"/>
          <w:szCs w:val="28"/>
          <w:rtl/>
          <w:rPrChange w:id="3658" w:author="אברהם" w:date="2012-11-23T10:23:00Z">
            <w:rPr>
              <w:rFonts w:ascii="David" w:hAnsi="David" w:cs="David"/>
              <w:rtl/>
            </w:rPr>
          </w:rPrChange>
        </w:rPr>
        <w:t>דורשת</w:t>
      </w:r>
      <w:r w:rsidRPr="00A90D62">
        <w:rPr>
          <w:rFonts w:ascii="David" w:eastAsia="David" w:hAnsi="David" w:cs="David"/>
          <w:sz w:val="28"/>
          <w:szCs w:val="28"/>
          <w:rtl/>
          <w:rPrChange w:id="3659" w:author="אברהם" w:date="2012-11-23T10:23:00Z">
            <w:rPr>
              <w:rFonts w:ascii="David" w:eastAsia="David" w:hAnsi="David" w:cs="David"/>
              <w:rtl/>
            </w:rPr>
          </w:rPrChange>
        </w:rPr>
        <w:t xml:space="preserve"> </w:t>
      </w:r>
      <w:r w:rsidRPr="00A90D62">
        <w:rPr>
          <w:rFonts w:ascii="David" w:hAnsi="David" w:cs="David"/>
          <w:sz w:val="28"/>
          <w:szCs w:val="28"/>
          <w:rtl/>
          <w:rPrChange w:id="3660" w:author="אברהם" w:date="2012-11-23T10:23:00Z">
            <w:rPr>
              <w:rFonts w:ascii="David" w:hAnsi="David" w:cs="David"/>
              <w:rtl/>
            </w:rPr>
          </w:rPrChange>
        </w:rPr>
        <w:t>גוף</w:t>
      </w:r>
      <w:r w:rsidRPr="00A90D62">
        <w:rPr>
          <w:rFonts w:ascii="David" w:eastAsia="David" w:hAnsi="David" w:cs="David"/>
          <w:sz w:val="28"/>
          <w:szCs w:val="28"/>
          <w:rtl/>
          <w:rPrChange w:id="3661" w:author="אברהם" w:date="2012-11-23T10:23:00Z">
            <w:rPr>
              <w:rFonts w:ascii="David" w:eastAsia="David" w:hAnsi="David" w:cs="David"/>
              <w:rtl/>
            </w:rPr>
          </w:rPrChange>
        </w:rPr>
        <w:t xml:space="preserve"> </w:t>
      </w:r>
      <w:r w:rsidRPr="00A90D62">
        <w:rPr>
          <w:rFonts w:ascii="David" w:hAnsi="David" w:cs="David"/>
          <w:sz w:val="28"/>
          <w:szCs w:val="28"/>
          <w:rtl/>
          <w:rPrChange w:id="3662" w:author="אברהם" w:date="2012-11-23T10:23:00Z">
            <w:rPr>
              <w:rFonts w:ascii="David" w:hAnsi="David" w:cs="David"/>
              <w:rtl/>
            </w:rPr>
          </w:rPrChange>
        </w:rPr>
        <w:t>ניהול</w:t>
      </w:r>
      <w:r w:rsidRPr="00A90D62">
        <w:rPr>
          <w:rFonts w:ascii="David" w:eastAsia="David" w:hAnsi="David" w:cs="David"/>
          <w:sz w:val="28"/>
          <w:szCs w:val="28"/>
          <w:rtl/>
          <w:rPrChange w:id="3663" w:author="אברהם" w:date="2012-11-23T10:23:00Z">
            <w:rPr>
              <w:rFonts w:ascii="David" w:eastAsia="David" w:hAnsi="David" w:cs="David"/>
              <w:rtl/>
            </w:rPr>
          </w:rPrChange>
        </w:rPr>
        <w:t xml:space="preserve"> </w:t>
      </w:r>
      <w:r w:rsidRPr="00A90D62">
        <w:rPr>
          <w:rFonts w:ascii="David" w:hAnsi="David" w:cs="David"/>
          <w:sz w:val="28"/>
          <w:szCs w:val="28"/>
          <w:rtl/>
          <w:rPrChange w:id="3664" w:author="אברהם" w:date="2012-11-23T10:23:00Z">
            <w:rPr>
              <w:rFonts w:ascii="David" w:hAnsi="David" w:cs="David"/>
              <w:rtl/>
            </w:rPr>
          </w:rPrChange>
        </w:rPr>
        <w:t>מרכזי. לפי</w:t>
      </w:r>
      <w:r w:rsidRPr="00A90D62">
        <w:rPr>
          <w:rFonts w:ascii="David" w:eastAsia="David" w:hAnsi="David" w:cs="David"/>
          <w:sz w:val="28"/>
          <w:szCs w:val="28"/>
          <w:rtl/>
          <w:rPrChange w:id="3665" w:author="אברהם" w:date="2012-11-23T10:23:00Z">
            <w:rPr>
              <w:rFonts w:ascii="David" w:eastAsia="David" w:hAnsi="David" w:cs="David"/>
              <w:rtl/>
            </w:rPr>
          </w:rPrChange>
        </w:rPr>
        <w:t xml:space="preserve"> </w:t>
      </w:r>
      <w:r w:rsidRPr="00A90D62">
        <w:rPr>
          <w:rFonts w:ascii="David" w:hAnsi="David" w:cs="David"/>
          <w:sz w:val="28"/>
          <w:szCs w:val="28"/>
          <w:rtl/>
          <w:rPrChange w:id="3666" w:author="אברהם" w:date="2012-11-23T10:23:00Z">
            <w:rPr>
              <w:rFonts w:ascii="David" w:hAnsi="David" w:cs="David"/>
              <w:rtl/>
            </w:rPr>
          </w:rPrChange>
        </w:rPr>
        <w:t>הפתרון</w:t>
      </w:r>
      <w:r w:rsidRPr="00A90D62">
        <w:rPr>
          <w:rFonts w:ascii="David" w:eastAsia="David" w:hAnsi="David" w:cs="David"/>
          <w:sz w:val="28"/>
          <w:szCs w:val="28"/>
          <w:rtl/>
          <w:rPrChange w:id="3667" w:author="אברהם" w:date="2012-11-23T10:23:00Z">
            <w:rPr>
              <w:rFonts w:ascii="David" w:eastAsia="David" w:hAnsi="David" w:cs="David"/>
              <w:rtl/>
            </w:rPr>
          </w:rPrChange>
        </w:rPr>
        <w:t xml:space="preserve"> </w:t>
      </w:r>
      <w:r w:rsidRPr="00A90D62">
        <w:rPr>
          <w:rFonts w:ascii="David" w:hAnsi="David" w:cs="David"/>
          <w:sz w:val="28"/>
          <w:szCs w:val="28"/>
          <w:rtl/>
          <w:rPrChange w:id="3668" w:author="אברהם" w:date="2012-11-23T10:23:00Z">
            <w:rPr>
              <w:rFonts w:ascii="David" w:hAnsi="David" w:cs="David"/>
              <w:rtl/>
            </w:rPr>
          </w:rPrChange>
        </w:rPr>
        <w:t>המוצע, יש</w:t>
      </w:r>
      <w:r w:rsidRPr="00A90D62">
        <w:rPr>
          <w:rFonts w:ascii="David" w:eastAsia="David" w:hAnsi="David" w:cs="David"/>
          <w:sz w:val="28"/>
          <w:szCs w:val="28"/>
          <w:rtl/>
          <w:rPrChange w:id="3669" w:author="אברהם" w:date="2012-11-23T10:23:00Z">
            <w:rPr>
              <w:rFonts w:ascii="David" w:eastAsia="David" w:hAnsi="David" w:cs="David"/>
              <w:rtl/>
            </w:rPr>
          </w:rPrChange>
        </w:rPr>
        <w:t xml:space="preserve"> </w:t>
      </w:r>
      <w:r w:rsidRPr="00A90D62">
        <w:rPr>
          <w:rFonts w:ascii="David" w:hAnsi="David" w:cs="David"/>
          <w:sz w:val="28"/>
          <w:szCs w:val="28"/>
          <w:rtl/>
          <w:rPrChange w:id="3670" w:author="אברהם" w:date="2012-11-23T10:23:00Z">
            <w:rPr>
              <w:rFonts w:ascii="David" w:hAnsi="David" w:cs="David"/>
              <w:rtl/>
            </w:rPr>
          </w:rPrChange>
        </w:rPr>
        <w:t>לבצע</w:t>
      </w:r>
      <w:r w:rsidRPr="00A90D62">
        <w:rPr>
          <w:rFonts w:ascii="David" w:eastAsia="David" w:hAnsi="David" w:cs="David"/>
          <w:sz w:val="28"/>
          <w:szCs w:val="28"/>
          <w:rtl/>
          <w:rPrChange w:id="3671" w:author="אברהם" w:date="2012-11-23T10:23:00Z">
            <w:rPr>
              <w:rFonts w:ascii="David" w:eastAsia="David" w:hAnsi="David" w:cs="David"/>
              <w:rtl/>
            </w:rPr>
          </w:rPrChange>
        </w:rPr>
        <w:t xml:space="preserve"> </w:t>
      </w:r>
      <w:r w:rsidRPr="00A90D62">
        <w:rPr>
          <w:rFonts w:ascii="David" w:hAnsi="David" w:cs="David"/>
          <w:sz w:val="28"/>
          <w:szCs w:val="28"/>
          <w:rtl/>
          <w:rPrChange w:id="3672" w:author="אברהם" w:date="2012-11-23T10:23:00Z">
            <w:rPr>
              <w:rFonts w:ascii="David" w:hAnsi="David" w:cs="David"/>
              <w:rtl/>
            </w:rPr>
          </w:rPrChange>
        </w:rPr>
        <w:t>כבר</w:t>
      </w:r>
      <w:r w:rsidRPr="00A90D62">
        <w:rPr>
          <w:rFonts w:ascii="David" w:eastAsia="David" w:hAnsi="David" w:cs="David"/>
          <w:sz w:val="28"/>
          <w:szCs w:val="28"/>
          <w:rtl/>
          <w:rPrChange w:id="3673" w:author="אברהם" w:date="2012-11-23T10:23:00Z">
            <w:rPr>
              <w:rFonts w:ascii="David" w:eastAsia="David" w:hAnsi="David" w:cs="David"/>
              <w:rtl/>
            </w:rPr>
          </w:rPrChange>
        </w:rPr>
        <w:t xml:space="preserve"> </w:t>
      </w:r>
      <w:r w:rsidRPr="00A90D62">
        <w:rPr>
          <w:rFonts w:ascii="David" w:hAnsi="David" w:cs="David"/>
          <w:sz w:val="28"/>
          <w:szCs w:val="28"/>
          <w:rtl/>
          <w:rPrChange w:id="3674" w:author="אברהם" w:date="2012-11-23T10:23:00Z">
            <w:rPr>
              <w:rFonts w:ascii="David" w:hAnsi="David" w:cs="David"/>
              <w:rtl/>
            </w:rPr>
          </w:rPrChange>
        </w:rPr>
        <w:t>היום</w:t>
      </w:r>
      <w:r w:rsidRPr="00A90D62">
        <w:rPr>
          <w:rFonts w:ascii="David" w:eastAsia="David" w:hAnsi="David" w:cs="David"/>
          <w:sz w:val="28"/>
          <w:szCs w:val="28"/>
          <w:rtl/>
          <w:rPrChange w:id="3675" w:author="אברהם" w:date="2012-11-23T10:23:00Z">
            <w:rPr>
              <w:rFonts w:ascii="David" w:eastAsia="David" w:hAnsi="David" w:cs="David"/>
              <w:rtl/>
            </w:rPr>
          </w:rPrChange>
        </w:rPr>
        <w:t xml:space="preserve"> </w:t>
      </w:r>
      <w:r w:rsidRPr="00A90D62">
        <w:rPr>
          <w:rFonts w:ascii="David" w:hAnsi="David" w:cs="David"/>
          <w:sz w:val="28"/>
          <w:szCs w:val="28"/>
          <w:rtl/>
          <w:rPrChange w:id="3676" w:author="אברהם" w:date="2012-11-23T10:23:00Z">
            <w:rPr>
              <w:rFonts w:ascii="David" w:hAnsi="David" w:cs="David"/>
              <w:rtl/>
            </w:rPr>
          </w:rPrChange>
        </w:rPr>
        <w:t>רישום</w:t>
      </w:r>
      <w:r w:rsidRPr="00A90D62">
        <w:rPr>
          <w:rFonts w:ascii="David" w:eastAsia="David" w:hAnsi="David" w:cs="David"/>
          <w:sz w:val="28"/>
          <w:szCs w:val="28"/>
          <w:rtl/>
          <w:rPrChange w:id="3677" w:author="אברהם" w:date="2012-11-23T10:23:00Z">
            <w:rPr>
              <w:rFonts w:ascii="David" w:eastAsia="David" w:hAnsi="David" w:cs="David"/>
              <w:rtl/>
            </w:rPr>
          </w:rPrChange>
        </w:rPr>
        <w:t xml:space="preserve"> </w:t>
      </w:r>
      <w:r w:rsidRPr="00A90D62">
        <w:rPr>
          <w:rFonts w:ascii="David" w:hAnsi="David" w:cs="David"/>
          <w:sz w:val="28"/>
          <w:szCs w:val="28"/>
          <w:rtl/>
          <w:rPrChange w:id="3678" w:author="אברהם" w:date="2012-11-23T10:23:00Z">
            <w:rPr>
              <w:rFonts w:ascii="David" w:hAnsi="David" w:cs="David"/>
              <w:rtl/>
            </w:rPr>
          </w:rPrChange>
        </w:rPr>
        <w:t>של</w:t>
      </w:r>
      <w:r w:rsidRPr="00A90D62">
        <w:rPr>
          <w:rFonts w:ascii="David" w:eastAsia="David" w:hAnsi="David" w:cs="David"/>
          <w:sz w:val="28"/>
          <w:szCs w:val="28"/>
          <w:rtl/>
          <w:rPrChange w:id="3679" w:author="אברהם" w:date="2012-11-23T10:23:00Z">
            <w:rPr>
              <w:rFonts w:ascii="David" w:eastAsia="David" w:hAnsi="David" w:cs="David"/>
              <w:rtl/>
            </w:rPr>
          </w:rPrChange>
        </w:rPr>
        <w:t xml:space="preserve"> </w:t>
      </w:r>
      <w:r w:rsidRPr="00A90D62">
        <w:rPr>
          <w:rFonts w:ascii="David" w:hAnsi="David" w:cs="David"/>
          <w:sz w:val="28"/>
          <w:szCs w:val="28"/>
          <w:rtl/>
          <w:rPrChange w:id="3680" w:author="אברהם" w:date="2012-11-23T10:23:00Z">
            <w:rPr>
              <w:rFonts w:ascii="David" w:hAnsi="David" w:cs="David"/>
              <w:rtl/>
            </w:rPr>
          </w:rPrChange>
        </w:rPr>
        <w:t>הבעלות</w:t>
      </w:r>
      <w:r w:rsidRPr="00A90D62">
        <w:rPr>
          <w:rFonts w:ascii="David" w:eastAsia="David" w:hAnsi="David" w:cs="David"/>
          <w:sz w:val="28"/>
          <w:szCs w:val="28"/>
          <w:rtl/>
          <w:rPrChange w:id="3681" w:author="אברהם" w:date="2012-11-23T10:23:00Z">
            <w:rPr>
              <w:rFonts w:ascii="David" w:eastAsia="David" w:hAnsi="David" w:cs="David"/>
              <w:rtl/>
            </w:rPr>
          </w:rPrChange>
        </w:rPr>
        <w:t xml:space="preserve"> </w:t>
      </w:r>
      <w:r w:rsidRPr="00A90D62">
        <w:rPr>
          <w:rFonts w:ascii="David" w:hAnsi="David" w:cs="David"/>
          <w:sz w:val="28"/>
          <w:szCs w:val="28"/>
          <w:rtl/>
          <w:rPrChange w:id="3682" w:author="אברהם" w:date="2012-11-23T10:23:00Z">
            <w:rPr>
              <w:rFonts w:ascii="David" w:hAnsi="David" w:cs="David"/>
              <w:rtl/>
            </w:rPr>
          </w:rPrChange>
        </w:rPr>
        <w:t>על</w:t>
      </w:r>
      <w:r w:rsidRPr="00A90D62">
        <w:rPr>
          <w:rFonts w:ascii="David" w:eastAsia="David" w:hAnsi="David" w:cs="David"/>
          <w:sz w:val="28"/>
          <w:szCs w:val="28"/>
          <w:rtl/>
          <w:rPrChange w:id="3683" w:author="אברהם" w:date="2012-11-23T10:23:00Z">
            <w:rPr>
              <w:rFonts w:ascii="David" w:eastAsia="David" w:hAnsi="David" w:cs="David"/>
              <w:rtl/>
            </w:rPr>
          </w:rPrChange>
        </w:rPr>
        <w:t xml:space="preserve"> </w:t>
      </w:r>
      <w:r w:rsidRPr="00A90D62">
        <w:rPr>
          <w:rFonts w:ascii="David" w:hAnsi="David" w:cs="David"/>
          <w:sz w:val="28"/>
          <w:szCs w:val="28"/>
          <w:rtl/>
          <w:rPrChange w:id="3684" w:author="אברהם" w:date="2012-11-23T10:23:00Z">
            <w:rPr>
              <w:rFonts w:ascii="David" w:hAnsi="David" w:cs="David"/>
              <w:rtl/>
            </w:rPr>
          </w:rPrChange>
        </w:rPr>
        <w:t>כל</w:t>
      </w:r>
      <w:r w:rsidRPr="00A90D62">
        <w:rPr>
          <w:rFonts w:ascii="David" w:eastAsia="David" w:hAnsi="David" w:cs="David"/>
          <w:sz w:val="28"/>
          <w:szCs w:val="28"/>
          <w:rtl/>
          <w:rPrChange w:id="3685" w:author="אברהם" w:date="2012-11-23T10:23:00Z">
            <w:rPr>
              <w:rFonts w:ascii="David" w:eastAsia="David" w:hAnsi="David" w:cs="David"/>
              <w:rtl/>
            </w:rPr>
          </w:rPrChange>
        </w:rPr>
        <w:t xml:space="preserve"> </w:t>
      </w:r>
      <w:r w:rsidRPr="00A90D62">
        <w:rPr>
          <w:rFonts w:ascii="David" w:hAnsi="David" w:cs="David"/>
          <w:sz w:val="28"/>
          <w:szCs w:val="28"/>
          <w:rtl/>
          <w:rPrChange w:id="3686" w:author="אברהם" w:date="2012-11-23T10:23:00Z">
            <w:rPr>
              <w:rFonts w:ascii="David" w:hAnsi="David" w:cs="David"/>
              <w:rtl/>
            </w:rPr>
          </w:rPrChange>
        </w:rPr>
        <w:t>הנחלות, ולהתחיל</w:t>
      </w:r>
      <w:r w:rsidRPr="00A90D62">
        <w:rPr>
          <w:rFonts w:ascii="David" w:eastAsia="David" w:hAnsi="David" w:cs="David"/>
          <w:sz w:val="28"/>
          <w:szCs w:val="28"/>
          <w:rtl/>
          <w:rPrChange w:id="3687" w:author="אברהם" w:date="2012-11-23T10:23:00Z">
            <w:rPr>
              <w:rFonts w:ascii="David" w:eastAsia="David" w:hAnsi="David" w:cs="David"/>
              <w:rtl/>
            </w:rPr>
          </w:rPrChange>
        </w:rPr>
        <w:t xml:space="preserve"> </w:t>
      </w:r>
      <w:r w:rsidRPr="00A90D62">
        <w:rPr>
          <w:rFonts w:ascii="David" w:hAnsi="David" w:cs="David"/>
          <w:sz w:val="28"/>
          <w:szCs w:val="28"/>
          <w:rtl/>
          <w:rPrChange w:id="3688" w:author="אברהם" w:date="2012-11-23T10:23:00Z">
            <w:rPr>
              <w:rFonts w:ascii="David" w:hAnsi="David" w:cs="David"/>
              <w:rtl/>
            </w:rPr>
          </w:rPrChange>
        </w:rPr>
        <w:t>כבר</w:t>
      </w:r>
      <w:r w:rsidRPr="00A90D62">
        <w:rPr>
          <w:rFonts w:ascii="David" w:eastAsia="David" w:hAnsi="David" w:cs="David"/>
          <w:sz w:val="28"/>
          <w:szCs w:val="28"/>
          <w:rtl/>
          <w:rPrChange w:id="3689" w:author="אברהם" w:date="2012-11-23T10:23:00Z">
            <w:rPr>
              <w:rFonts w:ascii="David" w:eastAsia="David" w:hAnsi="David" w:cs="David"/>
              <w:rtl/>
            </w:rPr>
          </w:rPrChange>
        </w:rPr>
        <w:t xml:space="preserve"> </w:t>
      </w:r>
      <w:r w:rsidRPr="00A90D62">
        <w:rPr>
          <w:rFonts w:ascii="David" w:hAnsi="David" w:cs="David"/>
          <w:sz w:val="28"/>
          <w:szCs w:val="28"/>
          <w:rtl/>
          <w:rPrChange w:id="3690" w:author="אברהם" w:date="2012-11-23T10:23:00Z">
            <w:rPr>
              <w:rFonts w:ascii="David" w:hAnsi="David" w:cs="David"/>
              <w:rtl/>
            </w:rPr>
          </w:rPrChange>
        </w:rPr>
        <w:t>ממחר</w:t>
      </w:r>
      <w:r w:rsidRPr="00A90D62">
        <w:rPr>
          <w:rFonts w:ascii="David" w:eastAsia="David" w:hAnsi="David" w:cs="David"/>
          <w:sz w:val="28"/>
          <w:szCs w:val="28"/>
          <w:rtl/>
          <w:rPrChange w:id="3691" w:author="אברהם" w:date="2012-11-23T10:23:00Z">
            <w:rPr>
              <w:rFonts w:ascii="David" w:eastAsia="David" w:hAnsi="David" w:cs="David"/>
              <w:rtl/>
            </w:rPr>
          </w:rPrChange>
        </w:rPr>
        <w:t xml:space="preserve"> </w:t>
      </w:r>
      <w:r w:rsidRPr="00A90D62">
        <w:rPr>
          <w:rFonts w:ascii="David" w:hAnsi="David" w:cs="David"/>
          <w:sz w:val="28"/>
          <w:szCs w:val="28"/>
          <w:rtl/>
          <w:rPrChange w:id="3692" w:author="אברהם" w:date="2012-11-23T10:23:00Z">
            <w:rPr>
              <w:rFonts w:ascii="David" w:hAnsi="David" w:cs="David"/>
              <w:rtl/>
            </w:rPr>
          </w:rPrChange>
        </w:rPr>
        <w:t>לספור</w:t>
      </w:r>
      <w:r w:rsidRPr="00A90D62">
        <w:rPr>
          <w:rFonts w:ascii="David" w:eastAsia="David" w:hAnsi="David" w:cs="David"/>
          <w:sz w:val="28"/>
          <w:szCs w:val="28"/>
          <w:rtl/>
          <w:rPrChange w:id="3693" w:author="אברהם" w:date="2012-11-23T10:23:00Z">
            <w:rPr>
              <w:rFonts w:ascii="David" w:eastAsia="David" w:hAnsi="David" w:cs="David"/>
              <w:rtl/>
            </w:rPr>
          </w:rPrChange>
        </w:rPr>
        <w:t xml:space="preserve"> </w:t>
      </w:r>
      <w:r w:rsidRPr="00A90D62">
        <w:rPr>
          <w:rFonts w:ascii="David" w:hAnsi="David" w:cs="David"/>
          <w:sz w:val="28"/>
          <w:szCs w:val="28"/>
          <w:rtl/>
          <w:rPrChange w:id="3694" w:author="אברהם" w:date="2012-11-23T10:23:00Z">
            <w:rPr>
              <w:rFonts w:ascii="David" w:hAnsi="David" w:cs="David"/>
              <w:rtl/>
            </w:rPr>
          </w:rPrChange>
        </w:rPr>
        <w:t>את</w:t>
      </w:r>
      <w:r w:rsidRPr="00A90D62">
        <w:rPr>
          <w:rFonts w:ascii="David" w:eastAsia="David" w:hAnsi="David" w:cs="David"/>
          <w:sz w:val="28"/>
          <w:szCs w:val="28"/>
          <w:rtl/>
          <w:rPrChange w:id="3695" w:author="אברהם" w:date="2012-11-23T10:23:00Z">
            <w:rPr>
              <w:rFonts w:ascii="David" w:eastAsia="David" w:hAnsi="David" w:cs="David"/>
              <w:rtl/>
            </w:rPr>
          </w:rPrChange>
        </w:rPr>
        <w:t xml:space="preserve"> </w:t>
      </w:r>
      <w:r w:rsidRPr="00A90D62">
        <w:rPr>
          <w:rFonts w:ascii="David" w:hAnsi="David" w:cs="David"/>
          <w:sz w:val="28"/>
          <w:szCs w:val="28"/>
          <w:rtl/>
          <w:rPrChange w:id="3696" w:author="אברהם" w:date="2012-11-23T10:23:00Z">
            <w:rPr>
              <w:rFonts w:ascii="David" w:hAnsi="David" w:cs="David"/>
              <w:rtl/>
            </w:rPr>
          </w:rPrChange>
        </w:rPr>
        <w:t>השנים</w:t>
      </w:r>
      <w:r w:rsidRPr="00A90D62">
        <w:rPr>
          <w:rFonts w:ascii="David" w:eastAsia="David" w:hAnsi="David" w:cs="David"/>
          <w:sz w:val="28"/>
          <w:szCs w:val="28"/>
          <w:rtl/>
          <w:rPrChange w:id="3697" w:author="אברהם" w:date="2012-11-23T10:23:00Z">
            <w:rPr>
              <w:rFonts w:ascii="David" w:eastAsia="David" w:hAnsi="David" w:cs="David"/>
              <w:rtl/>
            </w:rPr>
          </w:rPrChange>
        </w:rPr>
        <w:t xml:space="preserve"> </w:t>
      </w:r>
      <w:r w:rsidRPr="00A90D62">
        <w:rPr>
          <w:rFonts w:ascii="David" w:hAnsi="David" w:cs="David"/>
          <w:sz w:val="28"/>
          <w:szCs w:val="28"/>
          <w:rtl/>
          <w:rPrChange w:id="3698" w:author="אברהם" w:date="2012-11-23T10:23:00Z">
            <w:rPr>
              <w:rFonts w:ascii="David" w:hAnsi="David" w:cs="David"/>
              <w:rtl/>
            </w:rPr>
          </w:rPrChange>
        </w:rPr>
        <w:t>לקראת</w:t>
      </w:r>
      <w:r w:rsidRPr="00A90D62">
        <w:rPr>
          <w:rFonts w:ascii="David" w:eastAsia="David" w:hAnsi="David" w:cs="David"/>
          <w:sz w:val="28"/>
          <w:szCs w:val="28"/>
          <w:rtl/>
          <w:rPrChange w:id="3699" w:author="אברהם" w:date="2012-11-23T10:23:00Z">
            <w:rPr>
              <w:rFonts w:ascii="David" w:eastAsia="David" w:hAnsi="David" w:cs="David"/>
              <w:rtl/>
            </w:rPr>
          </w:rPrChange>
        </w:rPr>
        <w:t xml:space="preserve"> </w:t>
      </w:r>
      <w:r w:rsidRPr="00A90D62">
        <w:rPr>
          <w:rFonts w:ascii="David" w:hAnsi="David" w:cs="David"/>
          <w:sz w:val="28"/>
          <w:szCs w:val="28"/>
          <w:rtl/>
          <w:rPrChange w:id="3700" w:author="אברהם" w:date="2012-11-23T10:23:00Z">
            <w:rPr>
              <w:rFonts w:ascii="David" w:hAnsi="David" w:cs="David"/>
              <w:rtl/>
            </w:rPr>
          </w:rPrChange>
        </w:rPr>
        <w:t>היובל</w:t>
      </w:r>
      <w:r w:rsidRPr="00A90D62">
        <w:rPr>
          <w:rFonts w:ascii="David" w:eastAsia="David" w:hAnsi="David" w:cs="David"/>
          <w:sz w:val="28"/>
          <w:szCs w:val="28"/>
          <w:rtl/>
          <w:rPrChange w:id="3701" w:author="אברהם" w:date="2012-11-23T10:23:00Z">
            <w:rPr>
              <w:rFonts w:ascii="David" w:eastAsia="David" w:hAnsi="David" w:cs="David"/>
              <w:rtl/>
            </w:rPr>
          </w:rPrChange>
        </w:rPr>
        <w:t xml:space="preserve"> </w:t>
      </w:r>
      <w:r w:rsidRPr="00A90D62">
        <w:rPr>
          <w:rFonts w:ascii="David" w:hAnsi="David" w:cs="David"/>
          <w:sz w:val="28"/>
          <w:szCs w:val="28"/>
          <w:rtl/>
          <w:rPrChange w:id="3702" w:author="אברהם" w:date="2012-11-23T10:23:00Z">
            <w:rPr>
              <w:rFonts w:ascii="David" w:hAnsi="David" w:cs="David"/>
              <w:rtl/>
            </w:rPr>
          </w:rPrChange>
        </w:rPr>
        <w:t>הבא</w:t>
      </w:r>
      <w:r w:rsidRPr="00A90D62">
        <w:rPr>
          <w:rFonts w:ascii="David" w:eastAsia="David" w:hAnsi="David" w:cs="David"/>
          <w:sz w:val="28"/>
          <w:szCs w:val="28"/>
          <w:rtl/>
          <w:rPrChange w:id="3703" w:author="אברהם" w:date="2012-11-23T10:23:00Z">
            <w:rPr>
              <w:rFonts w:ascii="David" w:eastAsia="David" w:hAnsi="David" w:cs="David"/>
              <w:rtl/>
            </w:rPr>
          </w:rPrChange>
        </w:rPr>
        <w:t xml:space="preserve"> </w:t>
      </w:r>
      <w:r w:rsidRPr="00A90D62">
        <w:rPr>
          <w:rFonts w:ascii="David" w:hAnsi="David" w:cs="David"/>
          <w:sz w:val="28"/>
          <w:szCs w:val="28"/>
          <w:rtl/>
          <w:rPrChange w:id="3704" w:author="אברהם" w:date="2012-11-23T10:23:00Z">
            <w:rPr>
              <w:rFonts w:ascii="David" w:hAnsi="David" w:cs="David"/>
              <w:rtl/>
            </w:rPr>
          </w:rPrChange>
        </w:rPr>
        <w:t>- כמו</w:t>
      </w:r>
      <w:r w:rsidRPr="00A90D62">
        <w:rPr>
          <w:rFonts w:ascii="David" w:eastAsia="David" w:hAnsi="David" w:cs="David"/>
          <w:sz w:val="28"/>
          <w:szCs w:val="28"/>
          <w:rtl/>
          <w:rPrChange w:id="3705" w:author="אברהם" w:date="2012-11-23T10:23:00Z">
            <w:rPr>
              <w:rFonts w:ascii="David" w:eastAsia="David" w:hAnsi="David" w:cs="David"/>
              <w:rtl/>
            </w:rPr>
          </w:rPrChange>
        </w:rPr>
        <w:t xml:space="preserve"> </w:t>
      </w:r>
      <w:r w:rsidRPr="00A90D62">
        <w:rPr>
          <w:rFonts w:ascii="David" w:hAnsi="David" w:cs="David"/>
          <w:sz w:val="28"/>
          <w:szCs w:val="28"/>
          <w:rtl/>
          <w:rPrChange w:id="3706" w:author="אברהם" w:date="2012-11-23T10:23:00Z">
            <w:rPr>
              <w:rFonts w:ascii="David" w:hAnsi="David" w:cs="David"/>
              <w:rtl/>
            </w:rPr>
          </w:rPrChange>
        </w:rPr>
        <w:t>בפתרון</w:t>
      </w:r>
      <w:r w:rsidRPr="00A90D62">
        <w:rPr>
          <w:rFonts w:ascii="David" w:eastAsia="David" w:hAnsi="David" w:cs="David"/>
          <w:sz w:val="28"/>
          <w:szCs w:val="28"/>
          <w:rtl/>
          <w:rPrChange w:id="3707" w:author="אברהם" w:date="2012-11-23T10:23:00Z">
            <w:rPr>
              <w:rFonts w:ascii="David" w:eastAsia="David" w:hAnsi="David" w:cs="David"/>
              <w:rtl/>
            </w:rPr>
          </w:rPrChange>
        </w:rPr>
        <w:t xml:space="preserve"> </w:t>
      </w:r>
      <w:r w:rsidRPr="00A90D62">
        <w:rPr>
          <w:rFonts w:ascii="David" w:hAnsi="David" w:cs="David"/>
          <w:sz w:val="28"/>
          <w:szCs w:val="28"/>
          <w:rPrChange w:id="3708" w:author="אברהם" w:date="2012-11-23T10:23:00Z">
            <w:rPr>
              <w:rFonts w:ascii="David" w:hAnsi="David" w:cs="David"/>
            </w:rPr>
          </w:rPrChange>
        </w:rPr>
        <w:t>1</w:t>
      </w:r>
      <w:r w:rsidRPr="00A90D62">
        <w:rPr>
          <w:rFonts w:ascii="David" w:hAnsi="David" w:cs="David"/>
          <w:sz w:val="28"/>
          <w:szCs w:val="28"/>
          <w:rtl/>
          <w:rPrChange w:id="3709" w:author="אברהם" w:date="2012-11-23T10:23:00Z">
            <w:rPr>
              <w:rFonts w:ascii="David" w:hAnsi="David" w:cs="David"/>
              <w:rtl/>
            </w:rPr>
          </w:rPrChange>
        </w:rPr>
        <w:t>. אולם, כעבור</w:t>
      </w:r>
      <w:r w:rsidRPr="00A90D62">
        <w:rPr>
          <w:rFonts w:ascii="David" w:eastAsia="David" w:hAnsi="David" w:cs="David"/>
          <w:sz w:val="28"/>
          <w:szCs w:val="28"/>
          <w:rtl/>
          <w:rPrChange w:id="3710" w:author="אברהם" w:date="2012-11-23T10:23:00Z">
            <w:rPr>
              <w:rFonts w:ascii="David" w:eastAsia="David" w:hAnsi="David" w:cs="David"/>
              <w:rtl/>
            </w:rPr>
          </w:rPrChange>
        </w:rPr>
        <w:t xml:space="preserve"> </w:t>
      </w:r>
      <w:r w:rsidRPr="00A90D62">
        <w:rPr>
          <w:rFonts w:ascii="David" w:hAnsi="David" w:cs="David"/>
          <w:sz w:val="28"/>
          <w:szCs w:val="28"/>
          <w:rPrChange w:id="3711" w:author="אברהם" w:date="2012-11-23T10:23:00Z">
            <w:rPr>
              <w:rFonts w:ascii="David" w:hAnsi="David" w:cs="David"/>
            </w:rPr>
          </w:rPrChange>
        </w:rPr>
        <w:t>50</w:t>
      </w:r>
      <w:r w:rsidRPr="00A90D62">
        <w:rPr>
          <w:rFonts w:ascii="David" w:hAnsi="David" w:cs="David"/>
          <w:sz w:val="28"/>
          <w:szCs w:val="28"/>
          <w:rtl/>
          <w:rPrChange w:id="3712" w:author="אברהם" w:date="2012-11-23T10:23:00Z">
            <w:rPr>
              <w:rFonts w:ascii="David" w:hAnsi="David" w:cs="David"/>
              <w:rtl/>
            </w:rPr>
          </w:rPrChange>
        </w:rPr>
        <w:t xml:space="preserve"> שנה, </w:t>
      </w:r>
      <w:r w:rsidRPr="00A90D62">
        <w:rPr>
          <w:rFonts w:ascii="David" w:hAnsi="David" w:cs="David"/>
          <w:b/>
          <w:bCs/>
          <w:sz w:val="28"/>
          <w:szCs w:val="28"/>
          <w:rtl/>
          <w:rPrChange w:id="3713" w:author="אברהם" w:date="2012-11-23T10:23:00Z">
            <w:rPr>
              <w:rFonts w:ascii="David" w:hAnsi="David" w:cs="David"/>
              <w:b/>
              <w:bCs/>
              <w:rtl/>
            </w:rPr>
          </w:rPrChange>
        </w:rPr>
        <w:t>רק</w:t>
      </w:r>
      <w:r w:rsidRPr="00A90D62">
        <w:rPr>
          <w:rFonts w:ascii="David" w:eastAsia="David" w:hAnsi="David" w:cs="David"/>
          <w:b/>
          <w:bCs/>
          <w:sz w:val="28"/>
          <w:szCs w:val="28"/>
          <w:rtl/>
          <w:rPrChange w:id="3714"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15" w:author="אברהם" w:date="2012-11-23T10:23:00Z">
            <w:rPr>
              <w:rFonts w:ascii="David" w:hAnsi="David" w:cs="David"/>
              <w:b/>
              <w:bCs/>
              <w:rtl/>
            </w:rPr>
          </w:rPrChange>
        </w:rPr>
        <w:t>האנשים</w:t>
      </w:r>
      <w:r w:rsidRPr="00A90D62">
        <w:rPr>
          <w:rFonts w:ascii="David" w:eastAsia="David" w:hAnsi="David" w:cs="David"/>
          <w:b/>
          <w:bCs/>
          <w:sz w:val="28"/>
          <w:szCs w:val="28"/>
          <w:rtl/>
          <w:rPrChange w:id="3716"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17" w:author="אברהם" w:date="2012-11-23T10:23:00Z">
            <w:rPr>
              <w:rFonts w:ascii="David" w:hAnsi="David" w:cs="David"/>
              <w:b/>
              <w:bCs/>
              <w:rtl/>
            </w:rPr>
          </w:rPrChange>
        </w:rPr>
        <w:t>שאין</w:t>
      </w:r>
      <w:r w:rsidRPr="00A90D62">
        <w:rPr>
          <w:rFonts w:ascii="David" w:eastAsia="David" w:hAnsi="David" w:cs="David"/>
          <w:b/>
          <w:bCs/>
          <w:sz w:val="28"/>
          <w:szCs w:val="28"/>
          <w:rtl/>
          <w:rPrChange w:id="3718"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19" w:author="אברהם" w:date="2012-11-23T10:23:00Z">
            <w:rPr>
              <w:rFonts w:ascii="David" w:hAnsi="David" w:cs="David"/>
              <w:b/>
              <w:bCs/>
              <w:rtl/>
            </w:rPr>
          </w:rPrChange>
        </w:rPr>
        <w:t>בבעלותם</w:t>
      </w:r>
      <w:r w:rsidRPr="00A90D62">
        <w:rPr>
          <w:rFonts w:ascii="David" w:eastAsia="David" w:hAnsi="David" w:cs="David"/>
          <w:b/>
          <w:bCs/>
          <w:sz w:val="28"/>
          <w:szCs w:val="28"/>
          <w:rtl/>
          <w:rPrChange w:id="3720"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21" w:author="אברהם" w:date="2012-11-23T10:23:00Z">
            <w:rPr>
              <w:rFonts w:ascii="David" w:hAnsi="David" w:cs="David"/>
              <w:b/>
              <w:bCs/>
              <w:rtl/>
            </w:rPr>
          </w:rPrChange>
        </w:rPr>
        <w:t>נחלה</w:t>
      </w:r>
      <w:r w:rsidRPr="00A90D62">
        <w:rPr>
          <w:rFonts w:ascii="David" w:eastAsia="David" w:hAnsi="David" w:cs="David"/>
          <w:b/>
          <w:bCs/>
          <w:sz w:val="28"/>
          <w:szCs w:val="28"/>
          <w:rtl/>
          <w:rPrChange w:id="3722"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23" w:author="אברהם" w:date="2012-11-23T10:23:00Z">
            <w:rPr>
              <w:rFonts w:ascii="David" w:hAnsi="David" w:cs="David"/>
              <w:b/>
              <w:bCs/>
              <w:rtl/>
            </w:rPr>
          </w:rPrChange>
        </w:rPr>
        <w:t>יוכלו</w:t>
      </w:r>
      <w:r w:rsidRPr="00A90D62">
        <w:rPr>
          <w:rFonts w:ascii="David" w:eastAsia="David" w:hAnsi="David" w:cs="David"/>
          <w:b/>
          <w:bCs/>
          <w:sz w:val="28"/>
          <w:szCs w:val="28"/>
          <w:rtl/>
          <w:rPrChange w:id="3724"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25" w:author="אברהם" w:date="2012-11-23T10:23:00Z">
            <w:rPr>
              <w:rFonts w:ascii="David" w:hAnsi="David" w:cs="David"/>
              <w:b/>
              <w:bCs/>
              <w:rtl/>
            </w:rPr>
          </w:rPrChange>
        </w:rPr>
        <w:t>להחזיר</w:t>
      </w:r>
      <w:r w:rsidRPr="00A90D62">
        <w:rPr>
          <w:rFonts w:ascii="David" w:eastAsia="David" w:hAnsi="David" w:cs="David"/>
          <w:b/>
          <w:bCs/>
          <w:sz w:val="28"/>
          <w:szCs w:val="28"/>
          <w:rtl/>
          <w:rPrChange w:id="3726"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27" w:author="אברהם" w:date="2012-11-23T10:23:00Z">
            <w:rPr>
              <w:rFonts w:ascii="David" w:hAnsi="David" w:cs="David"/>
              <w:b/>
              <w:bCs/>
              <w:rtl/>
            </w:rPr>
          </w:rPrChange>
        </w:rPr>
        <w:t>לעצמם</w:t>
      </w:r>
      <w:r w:rsidRPr="00A90D62">
        <w:rPr>
          <w:rFonts w:ascii="David" w:eastAsia="David" w:hAnsi="David" w:cs="David"/>
          <w:b/>
          <w:bCs/>
          <w:sz w:val="28"/>
          <w:szCs w:val="28"/>
          <w:rtl/>
          <w:rPrChange w:id="3728"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29" w:author="אברהם" w:date="2012-11-23T10:23:00Z">
            <w:rPr>
              <w:rFonts w:ascii="David" w:hAnsi="David" w:cs="David"/>
              <w:b/>
              <w:bCs/>
              <w:rtl/>
            </w:rPr>
          </w:rPrChange>
        </w:rPr>
        <w:t>נחלה</w:t>
      </w:r>
      <w:r w:rsidRPr="00A90D62">
        <w:rPr>
          <w:rFonts w:ascii="David" w:eastAsia="David" w:hAnsi="David" w:cs="David"/>
          <w:b/>
          <w:bCs/>
          <w:sz w:val="28"/>
          <w:szCs w:val="28"/>
          <w:rtl/>
          <w:rPrChange w:id="3730" w:author="אברהם" w:date="2012-11-23T10:23:00Z">
            <w:rPr>
              <w:rFonts w:ascii="David" w:eastAsia="David" w:hAnsi="David" w:cs="David"/>
              <w:b/>
              <w:bCs/>
              <w:rtl/>
            </w:rPr>
          </w:rPrChange>
        </w:rPr>
        <w:t xml:space="preserve"> </w:t>
      </w:r>
      <w:r w:rsidRPr="00A90D62">
        <w:rPr>
          <w:rFonts w:ascii="David" w:hAnsi="David" w:cs="David"/>
          <w:b/>
          <w:bCs/>
          <w:sz w:val="28"/>
          <w:szCs w:val="28"/>
          <w:rtl/>
          <w:rPrChange w:id="3731" w:author="אברהם" w:date="2012-11-23T10:23:00Z">
            <w:rPr>
              <w:rFonts w:ascii="David" w:hAnsi="David" w:cs="David"/>
              <w:b/>
              <w:bCs/>
              <w:rtl/>
            </w:rPr>
          </w:rPrChange>
        </w:rPr>
        <w:t>אחת</w:t>
      </w:r>
      <w:r w:rsidRPr="00A90D62">
        <w:rPr>
          <w:rFonts w:ascii="David" w:hAnsi="David" w:cs="David"/>
          <w:sz w:val="28"/>
          <w:szCs w:val="28"/>
          <w:rtl/>
          <w:rPrChange w:id="3732" w:author="אברהם" w:date="2012-11-23T10:23:00Z">
            <w:rPr>
              <w:rFonts w:ascii="David" w:hAnsi="David" w:cs="David"/>
              <w:rtl/>
            </w:rPr>
          </w:rPrChange>
        </w:rPr>
        <w:t>. התהליך</w:t>
      </w:r>
      <w:r w:rsidRPr="00A90D62">
        <w:rPr>
          <w:rFonts w:ascii="David" w:eastAsia="David" w:hAnsi="David" w:cs="David"/>
          <w:sz w:val="28"/>
          <w:szCs w:val="28"/>
          <w:rtl/>
          <w:rPrChange w:id="3733" w:author="אברהם" w:date="2012-11-23T10:23:00Z">
            <w:rPr>
              <w:rFonts w:ascii="David" w:eastAsia="David" w:hAnsi="David" w:cs="David"/>
              <w:rtl/>
            </w:rPr>
          </w:rPrChange>
        </w:rPr>
        <w:t xml:space="preserve"> </w:t>
      </w:r>
      <w:r w:rsidRPr="00A90D62">
        <w:rPr>
          <w:rFonts w:ascii="David" w:hAnsi="David" w:cs="David"/>
          <w:sz w:val="28"/>
          <w:szCs w:val="28"/>
          <w:rtl/>
          <w:rPrChange w:id="3734" w:author="אברהם" w:date="2012-11-23T10:23:00Z">
            <w:rPr>
              <w:rFonts w:ascii="David" w:hAnsi="David" w:cs="David"/>
              <w:rtl/>
            </w:rPr>
          </w:rPrChange>
        </w:rPr>
        <w:t>יתנהל</w:t>
      </w:r>
      <w:r w:rsidRPr="00A90D62">
        <w:rPr>
          <w:rFonts w:ascii="David" w:eastAsia="David" w:hAnsi="David" w:cs="David"/>
          <w:sz w:val="28"/>
          <w:szCs w:val="28"/>
          <w:rtl/>
          <w:rPrChange w:id="3735" w:author="אברהם" w:date="2012-11-23T10:23:00Z">
            <w:rPr>
              <w:rFonts w:ascii="David" w:eastAsia="David" w:hAnsi="David" w:cs="David"/>
              <w:rtl/>
            </w:rPr>
          </w:rPrChange>
        </w:rPr>
        <w:t xml:space="preserve"> </w:t>
      </w:r>
      <w:r w:rsidRPr="00A90D62">
        <w:rPr>
          <w:rFonts w:ascii="David" w:hAnsi="David" w:cs="David"/>
          <w:sz w:val="28"/>
          <w:szCs w:val="28"/>
          <w:rtl/>
          <w:rPrChange w:id="3736" w:author="אברהם" w:date="2012-11-23T10:23:00Z">
            <w:rPr>
              <w:rFonts w:ascii="David" w:hAnsi="David" w:cs="David"/>
              <w:rtl/>
            </w:rPr>
          </w:rPrChange>
        </w:rPr>
        <w:t>ע"פ</w:t>
      </w:r>
      <w:r w:rsidRPr="00A90D62">
        <w:rPr>
          <w:rFonts w:ascii="David" w:eastAsia="David" w:hAnsi="David" w:cs="David"/>
          <w:sz w:val="28"/>
          <w:szCs w:val="28"/>
          <w:rtl/>
          <w:rPrChange w:id="3737" w:author="אברהם" w:date="2012-11-23T10:23:00Z">
            <w:rPr>
              <w:rFonts w:ascii="David" w:eastAsia="David" w:hAnsi="David" w:cs="David"/>
              <w:rtl/>
            </w:rPr>
          </w:rPrChange>
        </w:rPr>
        <w:t xml:space="preserve"> </w:t>
      </w:r>
      <w:r w:rsidRPr="00A90D62">
        <w:rPr>
          <w:rFonts w:ascii="David" w:hAnsi="David" w:cs="David"/>
          <w:sz w:val="28"/>
          <w:szCs w:val="28"/>
          <w:rtl/>
          <w:rPrChange w:id="3738" w:author="אברהם" w:date="2012-11-23T10:23:00Z">
            <w:rPr>
              <w:rFonts w:ascii="David" w:hAnsi="David" w:cs="David"/>
              <w:rtl/>
            </w:rPr>
          </w:rPrChange>
        </w:rPr>
        <w:t>האלגוריתם</w:t>
      </w:r>
      <w:r w:rsidRPr="00A90D62">
        <w:rPr>
          <w:rFonts w:ascii="David" w:eastAsia="David" w:hAnsi="David" w:cs="David"/>
          <w:sz w:val="28"/>
          <w:szCs w:val="28"/>
          <w:rtl/>
          <w:rPrChange w:id="3739" w:author="אברהם" w:date="2012-11-23T10:23:00Z">
            <w:rPr>
              <w:rFonts w:ascii="David" w:eastAsia="David" w:hAnsi="David" w:cs="David"/>
              <w:rtl/>
            </w:rPr>
          </w:rPrChange>
        </w:rPr>
        <w:t xml:space="preserve"> </w:t>
      </w:r>
      <w:r w:rsidRPr="00A90D62">
        <w:rPr>
          <w:rFonts w:ascii="David" w:hAnsi="David" w:cs="David"/>
          <w:sz w:val="28"/>
          <w:szCs w:val="28"/>
          <w:rtl/>
          <w:rPrChange w:id="3740" w:author="אברהם" w:date="2012-11-23T10:23:00Z">
            <w:rPr>
              <w:rFonts w:ascii="David" w:hAnsi="David" w:cs="David"/>
              <w:rtl/>
            </w:rPr>
          </w:rPrChange>
        </w:rPr>
        <w:t>הבא:</w:t>
      </w:r>
    </w:p>
    <w:p w:rsidR="009C2B09" w:rsidRPr="00A90D62" w:rsidRDefault="009C2B09" w:rsidP="009C2B09">
      <w:pPr>
        <w:pStyle w:val="a1"/>
        <w:bidi/>
        <w:rPr>
          <w:rFonts w:ascii="David" w:hAnsi="David" w:cs="David"/>
          <w:sz w:val="28"/>
          <w:szCs w:val="28"/>
          <w:rtl/>
          <w:rPrChange w:id="3741" w:author="אברהם" w:date="2012-11-23T10:23:00Z">
            <w:rPr>
              <w:rFonts w:ascii="David" w:hAnsi="David" w:cs="David"/>
              <w:rtl/>
            </w:rPr>
          </w:rPrChange>
        </w:rPr>
      </w:pPr>
    </w:p>
    <w:p w:rsidR="009C2B09" w:rsidRPr="00A90D62" w:rsidRDefault="009C2B09" w:rsidP="009C2B09">
      <w:pPr>
        <w:pStyle w:val="a1"/>
        <w:shd w:val="clear" w:color="auto" w:fill="D9D9D9"/>
        <w:bidi/>
        <w:ind w:left="709"/>
        <w:rPr>
          <w:rFonts w:ascii="David" w:hAnsi="David" w:cs="David"/>
          <w:sz w:val="28"/>
          <w:szCs w:val="28"/>
          <w:rtl/>
          <w:rPrChange w:id="3742" w:author="אברהם" w:date="2012-11-23T10:23:00Z">
            <w:rPr>
              <w:rFonts w:ascii="David" w:hAnsi="David" w:cs="David"/>
              <w:rtl/>
            </w:rPr>
          </w:rPrChange>
        </w:rPr>
      </w:pPr>
      <w:r w:rsidRPr="00A90D62">
        <w:rPr>
          <w:rFonts w:ascii="David" w:hAnsi="David" w:cs="David"/>
          <w:b/>
          <w:bCs/>
          <w:sz w:val="28"/>
          <w:szCs w:val="28"/>
          <w:rtl/>
          <w:rPrChange w:id="3743" w:author="אברהם" w:date="2012-11-23T10:23:00Z">
            <w:rPr>
              <w:rFonts w:ascii="David" w:hAnsi="David" w:cs="David"/>
              <w:b/>
              <w:bCs/>
              <w:sz w:val="32"/>
              <w:szCs w:val="32"/>
              <w:rtl/>
            </w:rPr>
          </w:rPrChange>
        </w:rPr>
        <w:t>אלגוריתם</w:t>
      </w:r>
      <w:r w:rsidRPr="00A90D62">
        <w:rPr>
          <w:rFonts w:ascii="David" w:eastAsia="David" w:hAnsi="David" w:cs="David"/>
          <w:b/>
          <w:bCs/>
          <w:sz w:val="28"/>
          <w:szCs w:val="28"/>
          <w:rtl/>
          <w:rPrChange w:id="3744" w:author="אברהם" w:date="2012-11-23T10:23:00Z">
            <w:rPr>
              <w:rFonts w:ascii="David" w:eastAsia="David" w:hAnsi="David" w:cs="David"/>
              <w:b/>
              <w:bCs/>
              <w:sz w:val="32"/>
              <w:szCs w:val="32"/>
              <w:rtl/>
            </w:rPr>
          </w:rPrChange>
        </w:rPr>
        <w:t xml:space="preserve"> </w:t>
      </w:r>
      <w:r w:rsidRPr="00A90D62">
        <w:rPr>
          <w:rFonts w:ascii="David" w:hAnsi="David" w:cs="David"/>
          <w:b/>
          <w:bCs/>
          <w:sz w:val="28"/>
          <w:szCs w:val="28"/>
          <w:rtl/>
          <w:rPrChange w:id="3745" w:author="אברהם" w:date="2012-11-23T10:23:00Z">
            <w:rPr>
              <w:rFonts w:ascii="David" w:hAnsi="David" w:cs="David"/>
              <w:b/>
              <w:bCs/>
              <w:sz w:val="32"/>
              <w:szCs w:val="32"/>
              <w:rtl/>
            </w:rPr>
          </w:rPrChange>
        </w:rPr>
        <w:t>היובל</w:t>
      </w:r>
    </w:p>
    <w:p w:rsidR="009C2B09" w:rsidRPr="00A90D62" w:rsidRDefault="009C2B09" w:rsidP="009C2B09">
      <w:pPr>
        <w:pStyle w:val="a1"/>
        <w:shd w:val="clear" w:color="auto" w:fill="D9D9D9"/>
        <w:bidi/>
        <w:ind w:left="709"/>
        <w:rPr>
          <w:rFonts w:ascii="David" w:hAnsi="David" w:cs="David"/>
          <w:sz w:val="28"/>
          <w:szCs w:val="28"/>
          <w:rtl/>
          <w:rPrChange w:id="3746" w:author="אברהם" w:date="2012-11-23T10:23:00Z">
            <w:rPr>
              <w:rFonts w:ascii="David" w:hAnsi="David" w:cs="David"/>
              <w:rtl/>
            </w:rPr>
          </w:rPrChange>
        </w:rPr>
      </w:pPr>
      <w:r w:rsidRPr="00A90D62">
        <w:rPr>
          <w:rFonts w:ascii="David" w:hAnsi="David" w:cs="David"/>
          <w:sz w:val="28"/>
          <w:szCs w:val="28"/>
          <w:rtl/>
          <w:rPrChange w:id="3747" w:author="אברהם" w:date="2012-11-23T10:23:00Z">
            <w:rPr>
              <w:rFonts w:ascii="David" w:hAnsi="David" w:cs="David"/>
              <w:rtl/>
            </w:rPr>
          </w:rPrChange>
        </w:rPr>
        <w:t>1. בחר</w:t>
      </w:r>
      <w:r w:rsidRPr="00A90D62">
        <w:rPr>
          <w:rFonts w:ascii="David" w:eastAsia="David" w:hAnsi="David" w:cs="David"/>
          <w:sz w:val="28"/>
          <w:szCs w:val="28"/>
          <w:rtl/>
          <w:rPrChange w:id="3748" w:author="אברהם" w:date="2012-11-23T10:23:00Z">
            <w:rPr>
              <w:rFonts w:ascii="David" w:eastAsia="David" w:hAnsi="David" w:cs="David"/>
              <w:rtl/>
            </w:rPr>
          </w:rPrChange>
        </w:rPr>
        <w:t xml:space="preserve"> </w:t>
      </w:r>
      <w:r w:rsidRPr="00A90D62">
        <w:rPr>
          <w:rFonts w:ascii="David" w:hAnsi="David" w:cs="David"/>
          <w:sz w:val="28"/>
          <w:szCs w:val="28"/>
          <w:rtl/>
          <w:rPrChange w:id="3749" w:author="אברהם" w:date="2012-11-23T10:23:00Z">
            <w:rPr>
              <w:rFonts w:ascii="David" w:hAnsi="David" w:cs="David"/>
              <w:rtl/>
            </w:rPr>
          </w:rPrChange>
        </w:rPr>
        <w:t>אזרח</w:t>
      </w:r>
      <w:r w:rsidRPr="00A90D62">
        <w:rPr>
          <w:rFonts w:ascii="David" w:eastAsia="David" w:hAnsi="David" w:cs="David"/>
          <w:sz w:val="28"/>
          <w:szCs w:val="28"/>
          <w:rtl/>
          <w:rPrChange w:id="3750" w:author="אברהם" w:date="2012-11-23T10:23:00Z">
            <w:rPr>
              <w:rFonts w:ascii="David" w:eastAsia="David" w:hAnsi="David" w:cs="David"/>
              <w:rtl/>
            </w:rPr>
          </w:rPrChange>
        </w:rPr>
        <w:t xml:space="preserve"> </w:t>
      </w:r>
      <w:r w:rsidRPr="00A90D62">
        <w:rPr>
          <w:rFonts w:ascii="David" w:hAnsi="David" w:cs="David"/>
          <w:sz w:val="28"/>
          <w:szCs w:val="28"/>
          <w:rtl/>
          <w:rPrChange w:id="3751" w:author="אברהם" w:date="2012-11-23T10:23:00Z">
            <w:rPr>
              <w:rFonts w:ascii="David" w:hAnsi="David" w:cs="David"/>
              <w:rtl/>
            </w:rPr>
          </w:rPrChange>
        </w:rPr>
        <w:t>כלשהו, שהייתה</w:t>
      </w:r>
      <w:r w:rsidRPr="00A90D62">
        <w:rPr>
          <w:rFonts w:ascii="David" w:eastAsia="David" w:hAnsi="David" w:cs="David"/>
          <w:sz w:val="28"/>
          <w:szCs w:val="28"/>
          <w:rtl/>
          <w:rPrChange w:id="3752" w:author="אברהם" w:date="2012-11-23T10:23:00Z">
            <w:rPr>
              <w:rFonts w:ascii="David" w:eastAsia="David" w:hAnsi="David" w:cs="David"/>
              <w:rtl/>
            </w:rPr>
          </w:rPrChange>
        </w:rPr>
        <w:t xml:space="preserve"> </w:t>
      </w:r>
      <w:r w:rsidRPr="00A90D62">
        <w:rPr>
          <w:rFonts w:ascii="David" w:hAnsi="David" w:cs="David"/>
          <w:sz w:val="28"/>
          <w:szCs w:val="28"/>
          <w:rtl/>
          <w:rPrChange w:id="3753" w:author="אברהם" w:date="2012-11-23T10:23:00Z">
            <w:rPr>
              <w:rFonts w:ascii="David" w:hAnsi="David" w:cs="David"/>
              <w:rtl/>
            </w:rPr>
          </w:rPrChange>
        </w:rPr>
        <w:t>לו</w:t>
      </w:r>
      <w:r w:rsidRPr="00A90D62">
        <w:rPr>
          <w:rFonts w:ascii="David" w:eastAsia="David" w:hAnsi="David" w:cs="David"/>
          <w:sz w:val="28"/>
          <w:szCs w:val="28"/>
          <w:rtl/>
          <w:rPrChange w:id="3754" w:author="אברהם" w:date="2012-11-23T10:23:00Z">
            <w:rPr>
              <w:rFonts w:ascii="David" w:eastAsia="David" w:hAnsi="David" w:cs="David"/>
              <w:rtl/>
            </w:rPr>
          </w:rPrChange>
        </w:rPr>
        <w:t xml:space="preserve"> </w:t>
      </w:r>
      <w:r w:rsidRPr="00A90D62">
        <w:rPr>
          <w:rFonts w:ascii="David" w:hAnsi="David" w:cs="David"/>
          <w:sz w:val="28"/>
          <w:szCs w:val="28"/>
          <w:rtl/>
          <w:rPrChange w:id="3755" w:author="אברהם" w:date="2012-11-23T10:23:00Z">
            <w:rPr>
              <w:rFonts w:ascii="David" w:hAnsi="David" w:cs="David"/>
              <w:rtl/>
            </w:rPr>
          </w:rPrChange>
        </w:rPr>
        <w:t>נחלה</w:t>
      </w:r>
      <w:r w:rsidRPr="00A90D62">
        <w:rPr>
          <w:rFonts w:ascii="David" w:eastAsia="David" w:hAnsi="David" w:cs="David"/>
          <w:sz w:val="28"/>
          <w:szCs w:val="28"/>
          <w:rtl/>
          <w:rPrChange w:id="3756" w:author="אברהם" w:date="2012-11-23T10:23:00Z">
            <w:rPr>
              <w:rFonts w:ascii="David" w:eastAsia="David" w:hAnsi="David" w:cs="David"/>
              <w:rtl/>
            </w:rPr>
          </w:rPrChange>
        </w:rPr>
        <w:t xml:space="preserve"> </w:t>
      </w:r>
      <w:r w:rsidRPr="00A90D62">
        <w:rPr>
          <w:rFonts w:ascii="David" w:hAnsi="David" w:cs="David"/>
          <w:sz w:val="28"/>
          <w:szCs w:val="28"/>
          <w:rtl/>
          <w:rPrChange w:id="3757" w:author="אברהם" w:date="2012-11-23T10:23:00Z">
            <w:rPr>
              <w:rFonts w:ascii="David" w:hAnsi="David" w:cs="David"/>
              <w:rtl/>
            </w:rPr>
          </w:rPrChange>
        </w:rPr>
        <w:t>בתחילת</w:t>
      </w:r>
      <w:r w:rsidRPr="00A90D62">
        <w:rPr>
          <w:rFonts w:ascii="David" w:eastAsia="David" w:hAnsi="David" w:cs="David"/>
          <w:sz w:val="28"/>
          <w:szCs w:val="28"/>
          <w:rtl/>
          <w:rPrChange w:id="3758" w:author="אברהם" w:date="2012-11-23T10:23:00Z">
            <w:rPr>
              <w:rFonts w:ascii="David" w:eastAsia="David" w:hAnsi="David" w:cs="David"/>
              <w:rtl/>
            </w:rPr>
          </w:rPrChange>
        </w:rPr>
        <w:t xml:space="preserve"> </w:t>
      </w:r>
      <w:r w:rsidRPr="00A90D62">
        <w:rPr>
          <w:rFonts w:ascii="David" w:hAnsi="David" w:cs="David"/>
          <w:sz w:val="28"/>
          <w:szCs w:val="28"/>
          <w:rtl/>
          <w:rPrChange w:id="3759" w:author="אברהם" w:date="2012-11-23T10:23:00Z">
            <w:rPr>
              <w:rFonts w:ascii="David" w:hAnsi="David" w:cs="David"/>
              <w:rtl/>
            </w:rPr>
          </w:rPrChange>
        </w:rPr>
        <w:t>הספירה, ושאין</w:t>
      </w:r>
      <w:r w:rsidRPr="00A90D62">
        <w:rPr>
          <w:rFonts w:ascii="David" w:eastAsia="David" w:hAnsi="David" w:cs="David"/>
          <w:sz w:val="28"/>
          <w:szCs w:val="28"/>
          <w:rtl/>
          <w:rPrChange w:id="3760" w:author="אברהם" w:date="2012-11-23T10:23:00Z">
            <w:rPr>
              <w:rFonts w:ascii="David" w:eastAsia="David" w:hAnsi="David" w:cs="David"/>
              <w:rtl/>
            </w:rPr>
          </w:rPrChange>
        </w:rPr>
        <w:t xml:space="preserve"> </w:t>
      </w:r>
      <w:r w:rsidRPr="00A90D62">
        <w:rPr>
          <w:rFonts w:ascii="David" w:hAnsi="David" w:cs="David"/>
          <w:sz w:val="28"/>
          <w:szCs w:val="28"/>
          <w:rtl/>
          <w:rPrChange w:id="3761" w:author="אברהם" w:date="2012-11-23T10:23:00Z">
            <w:rPr>
              <w:rFonts w:ascii="David" w:hAnsi="David" w:cs="David"/>
              <w:rtl/>
            </w:rPr>
          </w:rPrChange>
        </w:rPr>
        <w:t>לו</w:t>
      </w:r>
      <w:r w:rsidRPr="00A90D62">
        <w:rPr>
          <w:rFonts w:ascii="David" w:eastAsia="David" w:hAnsi="David" w:cs="David"/>
          <w:sz w:val="28"/>
          <w:szCs w:val="28"/>
          <w:rtl/>
          <w:rPrChange w:id="3762" w:author="אברהם" w:date="2012-11-23T10:23:00Z">
            <w:rPr>
              <w:rFonts w:ascii="David" w:eastAsia="David" w:hAnsi="David" w:cs="David"/>
              <w:rtl/>
            </w:rPr>
          </w:rPrChange>
        </w:rPr>
        <w:t xml:space="preserve"> </w:t>
      </w:r>
      <w:r w:rsidRPr="00A90D62">
        <w:rPr>
          <w:rFonts w:ascii="David" w:hAnsi="David" w:cs="David"/>
          <w:sz w:val="28"/>
          <w:szCs w:val="28"/>
          <w:rtl/>
          <w:rPrChange w:id="3763" w:author="אברהם" w:date="2012-11-23T10:23:00Z">
            <w:rPr>
              <w:rFonts w:ascii="David" w:hAnsi="David" w:cs="David"/>
              <w:rtl/>
            </w:rPr>
          </w:rPrChange>
        </w:rPr>
        <w:t>נחלה</w:t>
      </w:r>
      <w:r w:rsidRPr="00A90D62">
        <w:rPr>
          <w:rFonts w:ascii="David" w:eastAsia="David" w:hAnsi="David" w:cs="David"/>
          <w:sz w:val="28"/>
          <w:szCs w:val="28"/>
          <w:rtl/>
          <w:rPrChange w:id="3764" w:author="אברהם" w:date="2012-11-23T10:23:00Z">
            <w:rPr>
              <w:rFonts w:ascii="David" w:eastAsia="David" w:hAnsi="David" w:cs="David"/>
              <w:rtl/>
            </w:rPr>
          </w:rPrChange>
        </w:rPr>
        <w:t xml:space="preserve"> </w:t>
      </w:r>
      <w:r w:rsidRPr="00A90D62">
        <w:rPr>
          <w:rFonts w:ascii="David" w:hAnsi="David" w:cs="David"/>
          <w:sz w:val="28"/>
          <w:szCs w:val="28"/>
          <w:rtl/>
          <w:rPrChange w:id="3765" w:author="אברהם" w:date="2012-11-23T10:23:00Z">
            <w:rPr>
              <w:rFonts w:ascii="David" w:hAnsi="David" w:cs="David"/>
              <w:rtl/>
            </w:rPr>
          </w:rPrChange>
        </w:rPr>
        <w:t>כעת;</w:t>
      </w:r>
      <w:r w:rsidRPr="00A90D62">
        <w:rPr>
          <w:rStyle w:val="22"/>
          <w:rFonts w:ascii="David" w:hAnsi="David" w:cs="David"/>
          <w:sz w:val="28"/>
          <w:szCs w:val="28"/>
          <w:rtl/>
          <w:rPrChange w:id="3766" w:author="אברהם" w:date="2012-11-23T10:23:00Z">
            <w:rPr>
              <w:rStyle w:val="22"/>
              <w:rFonts w:ascii="David" w:hAnsi="David" w:cs="David"/>
              <w:rtl/>
            </w:rPr>
          </w:rPrChange>
        </w:rPr>
        <w:footnoteReference w:id="14"/>
      </w:r>
    </w:p>
    <w:p w:rsidR="009C2B09" w:rsidRPr="00A90D62" w:rsidRDefault="009C2B09" w:rsidP="009C2B09">
      <w:pPr>
        <w:pStyle w:val="a1"/>
        <w:shd w:val="clear" w:color="auto" w:fill="D9D9D9"/>
        <w:bidi/>
        <w:ind w:left="709"/>
        <w:rPr>
          <w:rFonts w:ascii="David" w:hAnsi="David" w:cs="David"/>
          <w:sz w:val="28"/>
          <w:szCs w:val="28"/>
          <w:rtl/>
          <w:rPrChange w:id="3767" w:author="אברהם" w:date="2012-11-23T10:23:00Z">
            <w:rPr>
              <w:rFonts w:ascii="David" w:hAnsi="David" w:cs="David"/>
              <w:rtl/>
            </w:rPr>
          </w:rPrChange>
        </w:rPr>
      </w:pPr>
      <w:r w:rsidRPr="00A90D62">
        <w:rPr>
          <w:rFonts w:ascii="David" w:hAnsi="David" w:cs="David"/>
          <w:sz w:val="28"/>
          <w:szCs w:val="28"/>
          <w:rtl/>
          <w:rPrChange w:id="3768" w:author="אברהם" w:date="2012-11-23T10:23:00Z">
            <w:rPr>
              <w:rFonts w:ascii="David" w:hAnsi="David" w:cs="David"/>
              <w:rtl/>
            </w:rPr>
          </w:rPrChange>
        </w:rPr>
        <w:t>2. אם</w:t>
      </w:r>
      <w:r w:rsidRPr="00A90D62">
        <w:rPr>
          <w:rFonts w:ascii="David" w:eastAsia="David" w:hAnsi="David" w:cs="David"/>
          <w:sz w:val="28"/>
          <w:szCs w:val="28"/>
          <w:rtl/>
          <w:rPrChange w:id="3769" w:author="אברהם" w:date="2012-11-23T10:23:00Z">
            <w:rPr>
              <w:rFonts w:ascii="David" w:eastAsia="David" w:hAnsi="David" w:cs="David"/>
              <w:rtl/>
            </w:rPr>
          </w:rPrChange>
        </w:rPr>
        <w:t xml:space="preserve"> </w:t>
      </w:r>
      <w:r w:rsidRPr="00A90D62">
        <w:rPr>
          <w:rFonts w:ascii="David" w:hAnsi="David" w:cs="David"/>
          <w:sz w:val="28"/>
          <w:szCs w:val="28"/>
          <w:rtl/>
          <w:rPrChange w:id="3770" w:author="אברהם" w:date="2012-11-23T10:23:00Z">
            <w:rPr>
              <w:rFonts w:ascii="David" w:hAnsi="David" w:cs="David"/>
              <w:rtl/>
            </w:rPr>
          </w:rPrChange>
        </w:rPr>
        <w:t>אין</w:t>
      </w:r>
      <w:r w:rsidRPr="00A90D62">
        <w:rPr>
          <w:rFonts w:ascii="David" w:eastAsia="David" w:hAnsi="David" w:cs="David"/>
          <w:sz w:val="28"/>
          <w:szCs w:val="28"/>
          <w:rtl/>
          <w:rPrChange w:id="3771" w:author="אברהם" w:date="2012-11-23T10:23:00Z">
            <w:rPr>
              <w:rFonts w:ascii="David" w:eastAsia="David" w:hAnsi="David" w:cs="David"/>
              <w:rtl/>
            </w:rPr>
          </w:rPrChange>
        </w:rPr>
        <w:t xml:space="preserve"> </w:t>
      </w:r>
      <w:r w:rsidRPr="00A90D62">
        <w:rPr>
          <w:rFonts w:ascii="David" w:hAnsi="David" w:cs="David"/>
          <w:sz w:val="28"/>
          <w:szCs w:val="28"/>
          <w:rtl/>
          <w:rPrChange w:id="3772" w:author="אברהם" w:date="2012-11-23T10:23:00Z">
            <w:rPr>
              <w:rFonts w:ascii="David" w:hAnsi="David" w:cs="David"/>
              <w:rtl/>
            </w:rPr>
          </w:rPrChange>
        </w:rPr>
        <w:t>אזרח</w:t>
      </w:r>
      <w:r w:rsidRPr="00A90D62">
        <w:rPr>
          <w:rFonts w:ascii="David" w:eastAsia="David" w:hAnsi="David" w:cs="David"/>
          <w:sz w:val="28"/>
          <w:szCs w:val="28"/>
          <w:rtl/>
          <w:rPrChange w:id="3773" w:author="אברהם" w:date="2012-11-23T10:23:00Z">
            <w:rPr>
              <w:rFonts w:ascii="David" w:eastAsia="David" w:hAnsi="David" w:cs="David"/>
              <w:rtl/>
            </w:rPr>
          </w:rPrChange>
        </w:rPr>
        <w:t xml:space="preserve"> </w:t>
      </w:r>
      <w:r w:rsidRPr="00A90D62">
        <w:rPr>
          <w:rFonts w:ascii="David" w:hAnsi="David" w:cs="David"/>
          <w:sz w:val="28"/>
          <w:szCs w:val="28"/>
          <w:rtl/>
          <w:rPrChange w:id="3774" w:author="אברהם" w:date="2012-11-23T10:23:00Z">
            <w:rPr>
              <w:rFonts w:ascii="David" w:hAnsi="David" w:cs="David"/>
              <w:rtl/>
            </w:rPr>
          </w:rPrChange>
        </w:rPr>
        <w:t>כזה</w:t>
      </w:r>
      <w:r w:rsidRPr="00A90D62">
        <w:rPr>
          <w:rFonts w:ascii="David" w:eastAsia="David" w:hAnsi="David" w:cs="David"/>
          <w:sz w:val="28"/>
          <w:szCs w:val="28"/>
          <w:rtl/>
          <w:rPrChange w:id="3775" w:author="אברהם" w:date="2012-11-23T10:23:00Z">
            <w:rPr>
              <w:rFonts w:ascii="David" w:eastAsia="David" w:hAnsi="David" w:cs="David"/>
              <w:rtl/>
            </w:rPr>
          </w:rPrChange>
        </w:rPr>
        <w:t xml:space="preserve"> </w:t>
      </w:r>
      <w:r w:rsidRPr="00A90D62">
        <w:rPr>
          <w:rFonts w:ascii="David" w:hAnsi="David" w:cs="David"/>
          <w:sz w:val="28"/>
          <w:szCs w:val="28"/>
          <w:rtl/>
          <w:rPrChange w:id="3776" w:author="אברהם" w:date="2012-11-23T10:23:00Z">
            <w:rPr>
              <w:rFonts w:ascii="David" w:hAnsi="David" w:cs="David"/>
              <w:rtl/>
            </w:rPr>
          </w:rPrChange>
        </w:rPr>
        <w:t>- סיים;</w:t>
      </w:r>
    </w:p>
    <w:p w:rsidR="009C2B09" w:rsidRPr="00A90D62" w:rsidRDefault="009C2B09" w:rsidP="009C2B09">
      <w:pPr>
        <w:pStyle w:val="a1"/>
        <w:shd w:val="clear" w:color="auto" w:fill="D9D9D9"/>
        <w:bidi/>
        <w:ind w:left="709"/>
        <w:rPr>
          <w:rFonts w:ascii="David" w:hAnsi="David" w:cs="David"/>
          <w:sz w:val="28"/>
          <w:szCs w:val="28"/>
          <w:rtl/>
          <w:rPrChange w:id="3777" w:author="אברהם" w:date="2012-11-23T10:23:00Z">
            <w:rPr>
              <w:rFonts w:ascii="David" w:hAnsi="David" w:cs="David"/>
              <w:rtl/>
            </w:rPr>
          </w:rPrChange>
        </w:rPr>
      </w:pPr>
      <w:r w:rsidRPr="00A90D62">
        <w:rPr>
          <w:rFonts w:ascii="David" w:hAnsi="David" w:cs="David"/>
          <w:sz w:val="28"/>
          <w:szCs w:val="28"/>
          <w:rtl/>
          <w:rPrChange w:id="3778" w:author="אברהם" w:date="2012-11-23T10:23:00Z">
            <w:rPr>
              <w:rFonts w:ascii="David" w:hAnsi="David" w:cs="David"/>
              <w:rtl/>
            </w:rPr>
          </w:rPrChange>
        </w:rPr>
        <w:t>3. אם</w:t>
      </w:r>
      <w:r w:rsidRPr="00A90D62">
        <w:rPr>
          <w:rFonts w:ascii="David" w:eastAsia="David" w:hAnsi="David" w:cs="David"/>
          <w:sz w:val="28"/>
          <w:szCs w:val="28"/>
          <w:rtl/>
          <w:rPrChange w:id="3779" w:author="אברהם" w:date="2012-11-23T10:23:00Z">
            <w:rPr>
              <w:rFonts w:ascii="David" w:eastAsia="David" w:hAnsi="David" w:cs="David"/>
              <w:rtl/>
            </w:rPr>
          </w:rPrChange>
        </w:rPr>
        <w:t xml:space="preserve"> </w:t>
      </w:r>
      <w:r w:rsidRPr="00A90D62">
        <w:rPr>
          <w:rFonts w:ascii="David" w:hAnsi="David" w:cs="David"/>
          <w:sz w:val="28"/>
          <w:szCs w:val="28"/>
          <w:rtl/>
          <w:rPrChange w:id="3780" w:author="אברהם" w:date="2012-11-23T10:23:00Z">
            <w:rPr>
              <w:rFonts w:ascii="David" w:hAnsi="David" w:cs="David"/>
              <w:rtl/>
            </w:rPr>
          </w:rPrChange>
        </w:rPr>
        <w:t>יש</w:t>
      </w:r>
      <w:r w:rsidRPr="00A90D62">
        <w:rPr>
          <w:rFonts w:ascii="David" w:eastAsia="David" w:hAnsi="David" w:cs="David"/>
          <w:sz w:val="28"/>
          <w:szCs w:val="28"/>
          <w:rtl/>
          <w:rPrChange w:id="3781" w:author="אברהם" w:date="2012-11-23T10:23:00Z">
            <w:rPr>
              <w:rFonts w:ascii="David" w:eastAsia="David" w:hAnsi="David" w:cs="David"/>
              <w:rtl/>
            </w:rPr>
          </w:rPrChange>
        </w:rPr>
        <w:t xml:space="preserve"> </w:t>
      </w:r>
      <w:r w:rsidRPr="00A90D62">
        <w:rPr>
          <w:rFonts w:ascii="David" w:hAnsi="David" w:cs="David"/>
          <w:sz w:val="28"/>
          <w:szCs w:val="28"/>
          <w:rtl/>
          <w:rPrChange w:id="3782" w:author="אברהם" w:date="2012-11-23T10:23:00Z">
            <w:rPr>
              <w:rFonts w:ascii="David" w:hAnsi="David" w:cs="David"/>
              <w:rtl/>
            </w:rPr>
          </w:rPrChange>
        </w:rPr>
        <w:t>אזרח</w:t>
      </w:r>
      <w:r w:rsidRPr="00A90D62">
        <w:rPr>
          <w:rFonts w:ascii="David" w:eastAsia="David" w:hAnsi="David" w:cs="David"/>
          <w:sz w:val="28"/>
          <w:szCs w:val="28"/>
          <w:rtl/>
          <w:rPrChange w:id="3783" w:author="אברהם" w:date="2012-11-23T10:23:00Z">
            <w:rPr>
              <w:rFonts w:ascii="David" w:eastAsia="David" w:hAnsi="David" w:cs="David"/>
              <w:rtl/>
            </w:rPr>
          </w:rPrChange>
        </w:rPr>
        <w:t xml:space="preserve"> </w:t>
      </w:r>
      <w:r w:rsidRPr="00A90D62">
        <w:rPr>
          <w:rFonts w:ascii="David" w:hAnsi="David" w:cs="David"/>
          <w:sz w:val="28"/>
          <w:szCs w:val="28"/>
          <w:rtl/>
          <w:rPrChange w:id="3784" w:author="אברהם" w:date="2012-11-23T10:23:00Z">
            <w:rPr>
              <w:rFonts w:ascii="David" w:hAnsi="David" w:cs="David"/>
              <w:rtl/>
            </w:rPr>
          </w:rPrChange>
        </w:rPr>
        <w:t>כזה</w:t>
      </w:r>
      <w:r w:rsidRPr="00A90D62">
        <w:rPr>
          <w:rFonts w:ascii="David" w:eastAsia="David" w:hAnsi="David" w:cs="David"/>
          <w:sz w:val="28"/>
          <w:szCs w:val="28"/>
          <w:rtl/>
          <w:rPrChange w:id="3785" w:author="אברהם" w:date="2012-11-23T10:23:00Z">
            <w:rPr>
              <w:rFonts w:ascii="David" w:eastAsia="David" w:hAnsi="David" w:cs="David"/>
              <w:rtl/>
            </w:rPr>
          </w:rPrChange>
        </w:rPr>
        <w:t xml:space="preserve"> </w:t>
      </w:r>
      <w:r w:rsidRPr="00A90D62">
        <w:rPr>
          <w:rFonts w:ascii="David" w:hAnsi="David" w:cs="David"/>
          <w:sz w:val="28"/>
          <w:szCs w:val="28"/>
          <w:rtl/>
          <w:rPrChange w:id="3786" w:author="אברהם" w:date="2012-11-23T10:23:00Z">
            <w:rPr>
              <w:rFonts w:ascii="David" w:hAnsi="David" w:cs="David"/>
              <w:rtl/>
            </w:rPr>
          </w:rPrChange>
        </w:rPr>
        <w:t>- בקש</w:t>
      </w:r>
      <w:r w:rsidRPr="00A90D62">
        <w:rPr>
          <w:rFonts w:ascii="David" w:eastAsia="David" w:hAnsi="David" w:cs="David"/>
          <w:sz w:val="28"/>
          <w:szCs w:val="28"/>
          <w:rtl/>
          <w:rPrChange w:id="3787" w:author="אברהם" w:date="2012-11-23T10:23:00Z">
            <w:rPr>
              <w:rFonts w:ascii="David" w:eastAsia="David" w:hAnsi="David" w:cs="David"/>
              <w:rtl/>
            </w:rPr>
          </w:rPrChange>
        </w:rPr>
        <w:t xml:space="preserve"> </w:t>
      </w:r>
      <w:r w:rsidRPr="00A90D62">
        <w:rPr>
          <w:rFonts w:ascii="David" w:hAnsi="David" w:cs="David"/>
          <w:sz w:val="28"/>
          <w:szCs w:val="28"/>
          <w:rtl/>
          <w:rPrChange w:id="3788" w:author="אברהם" w:date="2012-11-23T10:23:00Z">
            <w:rPr>
              <w:rFonts w:ascii="David" w:hAnsi="David" w:cs="David"/>
              <w:rtl/>
            </w:rPr>
          </w:rPrChange>
        </w:rPr>
        <w:t>ממנו</w:t>
      </w:r>
      <w:r w:rsidRPr="00A90D62">
        <w:rPr>
          <w:rFonts w:ascii="David" w:eastAsia="David" w:hAnsi="David" w:cs="David"/>
          <w:sz w:val="28"/>
          <w:szCs w:val="28"/>
          <w:rtl/>
          <w:rPrChange w:id="3789" w:author="אברהם" w:date="2012-11-23T10:23:00Z">
            <w:rPr>
              <w:rFonts w:ascii="David" w:eastAsia="David" w:hAnsi="David" w:cs="David"/>
              <w:rtl/>
            </w:rPr>
          </w:rPrChange>
        </w:rPr>
        <w:t xml:space="preserve"> </w:t>
      </w:r>
      <w:r w:rsidRPr="00A90D62">
        <w:rPr>
          <w:rFonts w:ascii="David" w:hAnsi="David" w:cs="David"/>
          <w:sz w:val="28"/>
          <w:szCs w:val="28"/>
          <w:rtl/>
          <w:rPrChange w:id="3790" w:author="אברהם" w:date="2012-11-23T10:23:00Z">
            <w:rPr>
              <w:rFonts w:ascii="David" w:hAnsi="David" w:cs="David"/>
              <w:rtl/>
            </w:rPr>
          </w:rPrChange>
        </w:rPr>
        <w:t>לבחור</w:t>
      </w:r>
      <w:r w:rsidRPr="00A90D62">
        <w:rPr>
          <w:rFonts w:ascii="David" w:eastAsia="David" w:hAnsi="David" w:cs="David"/>
          <w:sz w:val="28"/>
          <w:szCs w:val="28"/>
          <w:rtl/>
          <w:rPrChange w:id="3791" w:author="אברהם" w:date="2012-11-23T10:23:00Z">
            <w:rPr>
              <w:rFonts w:ascii="David" w:eastAsia="David" w:hAnsi="David" w:cs="David"/>
              <w:rtl/>
            </w:rPr>
          </w:rPrChange>
        </w:rPr>
        <w:t xml:space="preserve"> </w:t>
      </w:r>
      <w:r w:rsidRPr="00A90D62">
        <w:rPr>
          <w:rFonts w:ascii="David" w:hAnsi="David" w:cs="David"/>
          <w:sz w:val="28"/>
          <w:szCs w:val="28"/>
          <w:rtl/>
          <w:rPrChange w:id="3792" w:author="אברהם" w:date="2012-11-23T10:23:00Z">
            <w:rPr>
              <w:rFonts w:ascii="David" w:hAnsi="David" w:cs="David"/>
              <w:rtl/>
            </w:rPr>
          </w:rPrChange>
        </w:rPr>
        <w:t>את</w:t>
      </w:r>
      <w:r w:rsidRPr="00A90D62">
        <w:rPr>
          <w:rFonts w:ascii="David" w:eastAsia="David" w:hAnsi="David" w:cs="David"/>
          <w:sz w:val="28"/>
          <w:szCs w:val="28"/>
          <w:rtl/>
          <w:rPrChange w:id="3793" w:author="אברהם" w:date="2012-11-23T10:23:00Z">
            <w:rPr>
              <w:rFonts w:ascii="David" w:eastAsia="David" w:hAnsi="David" w:cs="David"/>
              <w:rtl/>
            </w:rPr>
          </w:rPrChange>
        </w:rPr>
        <w:t xml:space="preserve"> </w:t>
      </w:r>
      <w:r w:rsidRPr="00A90D62">
        <w:rPr>
          <w:rFonts w:ascii="David" w:hAnsi="David" w:cs="David"/>
          <w:sz w:val="28"/>
          <w:szCs w:val="28"/>
          <w:rtl/>
          <w:rPrChange w:id="3794" w:author="אברהם" w:date="2012-11-23T10:23:00Z">
            <w:rPr>
              <w:rFonts w:ascii="David" w:hAnsi="David" w:cs="David"/>
              <w:rtl/>
            </w:rPr>
          </w:rPrChange>
        </w:rPr>
        <w:t>אחת</w:t>
      </w:r>
      <w:r w:rsidRPr="00A90D62">
        <w:rPr>
          <w:rFonts w:ascii="David" w:eastAsia="David" w:hAnsi="David" w:cs="David"/>
          <w:sz w:val="28"/>
          <w:szCs w:val="28"/>
          <w:rtl/>
          <w:rPrChange w:id="3795" w:author="אברהם" w:date="2012-11-23T10:23:00Z">
            <w:rPr>
              <w:rFonts w:ascii="David" w:eastAsia="David" w:hAnsi="David" w:cs="David"/>
              <w:rtl/>
            </w:rPr>
          </w:rPrChange>
        </w:rPr>
        <w:t xml:space="preserve"> </w:t>
      </w:r>
      <w:r w:rsidRPr="00A90D62">
        <w:rPr>
          <w:rFonts w:ascii="David" w:hAnsi="David" w:cs="David"/>
          <w:sz w:val="28"/>
          <w:szCs w:val="28"/>
          <w:rtl/>
          <w:rPrChange w:id="3796" w:author="אברהם" w:date="2012-11-23T10:23:00Z">
            <w:rPr>
              <w:rFonts w:ascii="David" w:hAnsi="David" w:cs="David"/>
              <w:rtl/>
            </w:rPr>
          </w:rPrChange>
        </w:rPr>
        <w:t>הנחלות</w:t>
      </w:r>
      <w:r w:rsidRPr="00A90D62">
        <w:rPr>
          <w:rFonts w:ascii="David" w:eastAsia="David" w:hAnsi="David" w:cs="David"/>
          <w:sz w:val="28"/>
          <w:szCs w:val="28"/>
          <w:rtl/>
          <w:rPrChange w:id="3797" w:author="אברהם" w:date="2012-11-23T10:23:00Z">
            <w:rPr>
              <w:rFonts w:ascii="David" w:eastAsia="David" w:hAnsi="David" w:cs="David"/>
              <w:rtl/>
            </w:rPr>
          </w:rPrChange>
        </w:rPr>
        <w:t xml:space="preserve"> </w:t>
      </w:r>
      <w:r w:rsidRPr="00A90D62">
        <w:rPr>
          <w:rFonts w:ascii="David" w:hAnsi="David" w:cs="David"/>
          <w:sz w:val="28"/>
          <w:szCs w:val="28"/>
          <w:rtl/>
          <w:rPrChange w:id="3798" w:author="אברהם" w:date="2012-11-23T10:23:00Z">
            <w:rPr>
              <w:rFonts w:ascii="David" w:hAnsi="David" w:cs="David"/>
              <w:rtl/>
            </w:rPr>
          </w:rPrChange>
        </w:rPr>
        <w:t>שהייתה</w:t>
      </w:r>
      <w:r w:rsidRPr="00A90D62">
        <w:rPr>
          <w:rFonts w:ascii="David" w:eastAsia="David" w:hAnsi="David" w:cs="David"/>
          <w:sz w:val="28"/>
          <w:szCs w:val="28"/>
          <w:rtl/>
          <w:rPrChange w:id="3799" w:author="אברהם" w:date="2012-11-23T10:23:00Z">
            <w:rPr>
              <w:rFonts w:ascii="David" w:eastAsia="David" w:hAnsi="David" w:cs="David"/>
              <w:rtl/>
            </w:rPr>
          </w:rPrChange>
        </w:rPr>
        <w:t xml:space="preserve"> </w:t>
      </w:r>
      <w:r w:rsidRPr="00A90D62">
        <w:rPr>
          <w:rFonts w:ascii="David" w:hAnsi="David" w:cs="David"/>
          <w:sz w:val="28"/>
          <w:szCs w:val="28"/>
          <w:rtl/>
          <w:rPrChange w:id="3800" w:author="אברהם" w:date="2012-11-23T10:23:00Z">
            <w:rPr>
              <w:rFonts w:ascii="David" w:hAnsi="David" w:cs="David"/>
              <w:rtl/>
            </w:rPr>
          </w:rPrChange>
        </w:rPr>
        <w:t>בבעלותו</w:t>
      </w:r>
      <w:r w:rsidRPr="00A90D62">
        <w:rPr>
          <w:rFonts w:ascii="David" w:eastAsia="David" w:hAnsi="David" w:cs="David"/>
          <w:sz w:val="28"/>
          <w:szCs w:val="28"/>
          <w:rtl/>
          <w:rPrChange w:id="3801" w:author="אברהם" w:date="2012-11-23T10:23:00Z">
            <w:rPr>
              <w:rFonts w:ascii="David" w:eastAsia="David" w:hAnsi="David" w:cs="David"/>
              <w:rtl/>
            </w:rPr>
          </w:rPrChange>
        </w:rPr>
        <w:t xml:space="preserve"> </w:t>
      </w:r>
      <w:r w:rsidRPr="00A90D62">
        <w:rPr>
          <w:rFonts w:ascii="David" w:hAnsi="David" w:cs="David"/>
          <w:sz w:val="28"/>
          <w:szCs w:val="28"/>
          <w:rtl/>
          <w:rPrChange w:id="3802" w:author="אברהם" w:date="2012-11-23T10:23:00Z">
            <w:rPr>
              <w:rFonts w:ascii="David" w:hAnsi="David" w:cs="David"/>
              <w:rtl/>
            </w:rPr>
          </w:rPrChange>
        </w:rPr>
        <w:t>בתחילת</w:t>
      </w:r>
      <w:r w:rsidRPr="00A90D62">
        <w:rPr>
          <w:rFonts w:ascii="David" w:eastAsia="David" w:hAnsi="David" w:cs="David"/>
          <w:sz w:val="28"/>
          <w:szCs w:val="28"/>
          <w:rtl/>
          <w:rPrChange w:id="3803" w:author="אברהם" w:date="2012-11-23T10:23:00Z">
            <w:rPr>
              <w:rFonts w:ascii="David" w:eastAsia="David" w:hAnsi="David" w:cs="David"/>
              <w:rtl/>
            </w:rPr>
          </w:rPrChange>
        </w:rPr>
        <w:t xml:space="preserve"> </w:t>
      </w:r>
      <w:r w:rsidRPr="00A90D62">
        <w:rPr>
          <w:rFonts w:ascii="David" w:hAnsi="David" w:cs="David"/>
          <w:sz w:val="28"/>
          <w:szCs w:val="28"/>
          <w:rtl/>
          <w:rPrChange w:id="3804" w:author="אברהם" w:date="2012-11-23T10:23:00Z">
            <w:rPr>
              <w:rFonts w:ascii="David" w:hAnsi="David" w:cs="David"/>
              <w:rtl/>
            </w:rPr>
          </w:rPrChange>
        </w:rPr>
        <w:t>הספירה, והחזר</w:t>
      </w:r>
      <w:r w:rsidRPr="00A90D62">
        <w:rPr>
          <w:rFonts w:ascii="David" w:eastAsia="David" w:hAnsi="David" w:cs="David"/>
          <w:sz w:val="28"/>
          <w:szCs w:val="28"/>
          <w:rtl/>
          <w:rPrChange w:id="3805" w:author="אברהם" w:date="2012-11-23T10:23:00Z">
            <w:rPr>
              <w:rFonts w:ascii="David" w:eastAsia="David" w:hAnsi="David" w:cs="David"/>
              <w:rtl/>
            </w:rPr>
          </w:rPrChange>
        </w:rPr>
        <w:t xml:space="preserve"> </w:t>
      </w:r>
      <w:r w:rsidRPr="00A90D62">
        <w:rPr>
          <w:rFonts w:ascii="David" w:hAnsi="David" w:cs="David"/>
          <w:sz w:val="28"/>
          <w:szCs w:val="28"/>
          <w:rtl/>
          <w:rPrChange w:id="3806" w:author="אברהם" w:date="2012-11-23T10:23:00Z">
            <w:rPr>
              <w:rFonts w:ascii="David" w:hAnsi="David" w:cs="David"/>
              <w:rtl/>
            </w:rPr>
          </w:rPrChange>
        </w:rPr>
        <w:t>את</w:t>
      </w:r>
      <w:r w:rsidRPr="00A90D62">
        <w:rPr>
          <w:rFonts w:ascii="David" w:eastAsia="David" w:hAnsi="David" w:cs="David"/>
          <w:sz w:val="28"/>
          <w:szCs w:val="28"/>
          <w:rtl/>
          <w:rPrChange w:id="3807" w:author="אברהם" w:date="2012-11-23T10:23:00Z">
            <w:rPr>
              <w:rFonts w:ascii="David" w:eastAsia="David" w:hAnsi="David" w:cs="David"/>
              <w:rtl/>
            </w:rPr>
          </w:rPrChange>
        </w:rPr>
        <w:t xml:space="preserve"> </w:t>
      </w:r>
      <w:r w:rsidRPr="00A90D62">
        <w:rPr>
          <w:rFonts w:ascii="David" w:hAnsi="David" w:cs="David"/>
          <w:sz w:val="28"/>
          <w:szCs w:val="28"/>
          <w:rtl/>
          <w:rPrChange w:id="3808" w:author="אברהם" w:date="2012-11-23T10:23:00Z">
            <w:rPr>
              <w:rFonts w:ascii="David" w:hAnsi="David" w:cs="David"/>
              <w:rtl/>
            </w:rPr>
          </w:rPrChange>
        </w:rPr>
        <w:t>הנחלה</w:t>
      </w:r>
      <w:r w:rsidRPr="00A90D62">
        <w:rPr>
          <w:rFonts w:ascii="David" w:eastAsia="David" w:hAnsi="David" w:cs="David"/>
          <w:sz w:val="28"/>
          <w:szCs w:val="28"/>
          <w:rtl/>
          <w:rPrChange w:id="3809" w:author="אברהם" w:date="2012-11-23T10:23:00Z">
            <w:rPr>
              <w:rFonts w:ascii="David" w:eastAsia="David" w:hAnsi="David" w:cs="David"/>
              <w:rtl/>
            </w:rPr>
          </w:rPrChange>
        </w:rPr>
        <w:t xml:space="preserve"> </w:t>
      </w:r>
      <w:r w:rsidRPr="00A90D62">
        <w:rPr>
          <w:rFonts w:ascii="David" w:hAnsi="David" w:cs="David"/>
          <w:sz w:val="28"/>
          <w:szCs w:val="28"/>
          <w:rtl/>
          <w:rPrChange w:id="3810" w:author="אברהם" w:date="2012-11-23T10:23:00Z">
            <w:rPr>
              <w:rFonts w:ascii="David" w:hAnsi="David" w:cs="David"/>
              <w:rtl/>
            </w:rPr>
          </w:rPrChange>
        </w:rPr>
        <w:t>לבעלותו;</w:t>
      </w:r>
    </w:p>
    <w:p w:rsidR="009C2B09" w:rsidRPr="00A90D62" w:rsidRDefault="009C2B09" w:rsidP="009C2B09">
      <w:pPr>
        <w:pStyle w:val="a1"/>
        <w:shd w:val="clear" w:color="auto" w:fill="D9D9D9"/>
        <w:bidi/>
        <w:ind w:left="709"/>
        <w:rPr>
          <w:rFonts w:ascii="David" w:hAnsi="David" w:cs="David"/>
          <w:sz w:val="28"/>
          <w:szCs w:val="28"/>
          <w:rtl/>
          <w:rPrChange w:id="3811" w:author="אברהם" w:date="2012-11-23T10:23:00Z">
            <w:rPr>
              <w:rFonts w:ascii="David" w:hAnsi="David" w:cs="David"/>
              <w:rtl/>
            </w:rPr>
          </w:rPrChange>
        </w:rPr>
      </w:pPr>
      <w:r w:rsidRPr="00A90D62">
        <w:rPr>
          <w:rFonts w:ascii="David" w:hAnsi="David" w:cs="David"/>
          <w:sz w:val="28"/>
          <w:szCs w:val="28"/>
          <w:rtl/>
          <w:rPrChange w:id="3812" w:author="אברהם" w:date="2012-11-23T10:23:00Z">
            <w:rPr>
              <w:rFonts w:ascii="David" w:hAnsi="David" w:cs="David"/>
              <w:rtl/>
            </w:rPr>
          </w:rPrChange>
        </w:rPr>
        <w:t>4. חזור</w:t>
      </w:r>
      <w:r w:rsidRPr="00A90D62">
        <w:rPr>
          <w:rFonts w:ascii="David" w:eastAsia="David" w:hAnsi="David" w:cs="David"/>
          <w:sz w:val="28"/>
          <w:szCs w:val="28"/>
          <w:rtl/>
          <w:rPrChange w:id="3813" w:author="אברהם" w:date="2012-11-23T10:23:00Z">
            <w:rPr>
              <w:rFonts w:ascii="David" w:eastAsia="David" w:hAnsi="David" w:cs="David"/>
              <w:rtl/>
            </w:rPr>
          </w:rPrChange>
        </w:rPr>
        <w:t xml:space="preserve"> </w:t>
      </w:r>
      <w:r w:rsidRPr="00A90D62">
        <w:rPr>
          <w:rFonts w:ascii="David" w:hAnsi="David" w:cs="David"/>
          <w:sz w:val="28"/>
          <w:szCs w:val="28"/>
          <w:rtl/>
          <w:rPrChange w:id="3814" w:author="אברהם" w:date="2012-11-23T10:23:00Z">
            <w:rPr>
              <w:rFonts w:ascii="David" w:hAnsi="David" w:cs="David"/>
              <w:rtl/>
            </w:rPr>
          </w:rPrChange>
        </w:rPr>
        <w:t>על</w:t>
      </w:r>
      <w:r w:rsidRPr="00A90D62">
        <w:rPr>
          <w:rFonts w:ascii="David" w:eastAsia="David" w:hAnsi="David" w:cs="David"/>
          <w:sz w:val="28"/>
          <w:szCs w:val="28"/>
          <w:rtl/>
          <w:rPrChange w:id="3815" w:author="אברהם" w:date="2012-11-23T10:23:00Z">
            <w:rPr>
              <w:rFonts w:ascii="David" w:eastAsia="David" w:hAnsi="David" w:cs="David"/>
              <w:rtl/>
            </w:rPr>
          </w:rPrChange>
        </w:rPr>
        <w:t xml:space="preserve"> </w:t>
      </w:r>
      <w:r w:rsidRPr="00A90D62">
        <w:rPr>
          <w:rFonts w:ascii="David" w:hAnsi="David" w:cs="David"/>
          <w:sz w:val="28"/>
          <w:szCs w:val="28"/>
          <w:rtl/>
          <w:rPrChange w:id="3816" w:author="אברהם" w:date="2012-11-23T10:23:00Z">
            <w:rPr>
              <w:rFonts w:ascii="David" w:hAnsi="David" w:cs="David"/>
              <w:rtl/>
            </w:rPr>
          </w:rPrChange>
        </w:rPr>
        <w:t>התהליך</w:t>
      </w:r>
      <w:r w:rsidRPr="00A90D62">
        <w:rPr>
          <w:rFonts w:ascii="David" w:eastAsia="David" w:hAnsi="David" w:cs="David"/>
          <w:sz w:val="28"/>
          <w:szCs w:val="28"/>
          <w:rtl/>
          <w:rPrChange w:id="3817" w:author="אברהם" w:date="2012-11-23T10:23:00Z">
            <w:rPr>
              <w:rFonts w:ascii="David" w:eastAsia="David" w:hAnsi="David" w:cs="David"/>
              <w:rtl/>
            </w:rPr>
          </w:rPrChange>
        </w:rPr>
        <w:t xml:space="preserve"> </w:t>
      </w:r>
      <w:r w:rsidRPr="00A90D62">
        <w:rPr>
          <w:rFonts w:ascii="David" w:hAnsi="David" w:cs="David"/>
          <w:sz w:val="28"/>
          <w:szCs w:val="28"/>
          <w:rtl/>
          <w:rPrChange w:id="3818" w:author="אברהם" w:date="2012-11-23T10:23:00Z">
            <w:rPr>
              <w:rFonts w:ascii="David" w:hAnsi="David" w:cs="David"/>
              <w:rtl/>
            </w:rPr>
          </w:rPrChange>
        </w:rPr>
        <w:t>עד</w:t>
      </w:r>
      <w:r w:rsidRPr="00A90D62">
        <w:rPr>
          <w:rFonts w:ascii="David" w:eastAsia="David" w:hAnsi="David" w:cs="David"/>
          <w:sz w:val="28"/>
          <w:szCs w:val="28"/>
          <w:rtl/>
          <w:rPrChange w:id="3819" w:author="אברהם" w:date="2012-11-23T10:23:00Z">
            <w:rPr>
              <w:rFonts w:ascii="David" w:eastAsia="David" w:hAnsi="David" w:cs="David"/>
              <w:rtl/>
            </w:rPr>
          </w:rPrChange>
        </w:rPr>
        <w:t xml:space="preserve"> </w:t>
      </w:r>
      <w:r w:rsidRPr="00A90D62">
        <w:rPr>
          <w:rFonts w:ascii="David" w:hAnsi="David" w:cs="David"/>
          <w:sz w:val="28"/>
          <w:szCs w:val="28"/>
          <w:rtl/>
          <w:rPrChange w:id="3820" w:author="אברהם" w:date="2012-11-23T10:23:00Z">
            <w:rPr>
              <w:rFonts w:ascii="David" w:hAnsi="David" w:cs="David"/>
              <w:rtl/>
            </w:rPr>
          </w:rPrChange>
        </w:rPr>
        <w:t>לסיום.</w:t>
      </w:r>
    </w:p>
    <w:p w:rsidR="009C2B09" w:rsidRPr="00A90D62" w:rsidRDefault="009C2B09" w:rsidP="009C2B09">
      <w:pPr>
        <w:pStyle w:val="a1"/>
        <w:bidi/>
        <w:rPr>
          <w:rFonts w:ascii="David" w:hAnsi="David" w:cs="David"/>
          <w:sz w:val="28"/>
          <w:szCs w:val="28"/>
          <w:rtl/>
          <w:rPrChange w:id="3821" w:author="אברהם" w:date="2012-11-23T10:23:00Z">
            <w:rPr>
              <w:rFonts w:ascii="David" w:hAnsi="David" w:cs="David"/>
              <w:rtl/>
            </w:rPr>
          </w:rPrChange>
        </w:rPr>
      </w:pPr>
    </w:p>
    <w:p w:rsidR="009C2B09" w:rsidRPr="00A90D62" w:rsidRDefault="009C2B09" w:rsidP="009C2B09">
      <w:pPr>
        <w:pStyle w:val="a1"/>
        <w:bidi/>
        <w:rPr>
          <w:rFonts w:ascii="David" w:hAnsi="David" w:cs="David"/>
          <w:sz w:val="28"/>
          <w:szCs w:val="28"/>
          <w:rtl/>
          <w:rPrChange w:id="3822" w:author="אברהם" w:date="2012-11-23T10:23:00Z">
            <w:rPr>
              <w:rFonts w:ascii="David" w:hAnsi="David" w:cs="David"/>
              <w:rtl/>
            </w:rPr>
          </w:rPrChange>
        </w:rPr>
      </w:pPr>
      <w:r w:rsidRPr="00A90D62">
        <w:rPr>
          <w:rFonts w:ascii="David" w:hAnsi="David" w:cs="David"/>
          <w:sz w:val="28"/>
          <w:szCs w:val="28"/>
          <w:rtl/>
          <w:rPrChange w:id="3823" w:author="אברהם" w:date="2012-11-23T10:23:00Z">
            <w:rPr>
              <w:rFonts w:ascii="David" w:hAnsi="David" w:cs="David"/>
              <w:rtl/>
            </w:rPr>
          </w:rPrChange>
        </w:rPr>
        <w:t>לאחר</w:t>
      </w:r>
      <w:r w:rsidRPr="00A90D62">
        <w:rPr>
          <w:rFonts w:ascii="David" w:eastAsia="David" w:hAnsi="David" w:cs="David"/>
          <w:sz w:val="28"/>
          <w:szCs w:val="28"/>
          <w:rtl/>
          <w:rPrChange w:id="3824" w:author="אברהם" w:date="2012-11-23T10:23:00Z">
            <w:rPr>
              <w:rFonts w:ascii="David" w:eastAsia="David" w:hAnsi="David" w:cs="David"/>
              <w:rtl/>
            </w:rPr>
          </w:rPrChange>
        </w:rPr>
        <w:t xml:space="preserve"> </w:t>
      </w:r>
      <w:r w:rsidRPr="00A90D62">
        <w:rPr>
          <w:rFonts w:ascii="David" w:hAnsi="David" w:cs="David"/>
          <w:sz w:val="28"/>
          <w:szCs w:val="28"/>
          <w:rtl/>
          <w:rPrChange w:id="3825" w:author="אברהם" w:date="2012-11-23T10:23:00Z">
            <w:rPr>
              <w:rFonts w:ascii="David" w:hAnsi="David" w:cs="David"/>
              <w:rtl/>
            </w:rPr>
          </w:rPrChange>
        </w:rPr>
        <w:t>סיום</w:t>
      </w:r>
      <w:r w:rsidRPr="00A90D62">
        <w:rPr>
          <w:rFonts w:ascii="David" w:eastAsia="David" w:hAnsi="David" w:cs="David"/>
          <w:sz w:val="28"/>
          <w:szCs w:val="28"/>
          <w:rtl/>
          <w:rPrChange w:id="3826" w:author="אברהם" w:date="2012-11-23T10:23:00Z">
            <w:rPr>
              <w:rFonts w:ascii="David" w:eastAsia="David" w:hAnsi="David" w:cs="David"/>
              <w:rtl/>
            </w:rPr>
          </w:rPrChange>
        </w:rPr>
        <w:t xml:space="preserve"> </w:t>
      </w:r>
      <w:r w:rsidRPr="00A90D62">
        <w:rPr>
          <w:rFonts w:ascii="David" w:hAnsi="David" w:cs="David"/>
          <w:sz w:val="28"/>
          <w:szCs w:val="28"/>
          <w:rtl/>
          <w:rPrChange w:id="3827" w:author="אברהם" w:date="2012-11-23T10:23:00Z">
            <w:rPr>
              <w:rFonts w:ascii="David" w:hAnsi="David" w:cs="David"/>
              <w:rtl/>
            </w:rPr>
          </w:rPrChange>
        </w:rPr>
        <w:t>התהליך, מבצעים</w:t>
      </w:r>
      <w:r w:rsidRPr="00A90D62">
        <w:rPr>
          <w:rFonts w:ascii="David" w:eastAsia="David" w:hAnsi="David" w:cs="David"/>
          <w:sz w:val="28"/>
          <w:szCs w:val="28"/>
          <w:rtl/>
          <w:rPrChange w:id="3828" w:author="אברהם" w:date="2012-11-23T10:23:00Z">
            <w:rPr>
              <w:rFonts w:ascii="David" w:eastAsia="David" w:hAnsi="David" w:cs="David"/>
              <w:rtl/>
            </w:rPr>
          </w:rPrChange>
        </w:rPr>
        <w:t xml:space="preserve"> </w:t>
      </w:r>
      <w:r w:rsidRPr="00A90D62">
        <w:rPr>
          <w:rFonts w:ascii="David" w:hAnsi="David" w:cs="David"/>
          <w:sz w:val="28"/>
          <w:szCs w:val="28"/>
          <w:rtl/>
          <w:rPrChange w:id="3829" w:author="אברהם" w:date="2012-11-23T10:23:00Z">
            <w:rPr>
              <w:rFonts w:ascii="David" w:hAnsi="David" w:cs="David"/>
              <w:rtl/>
            </w:rPr>
          </w:rPrChange>
        </w:rPr>
        <w:t>רישום</w:t>
      </w:r>
      <w:r w:rsidRPr="00A90D62">
        <w:rPr>
          <w:rFonts w:ascii="David" w:eastAsia="David" w:hAnsi="David" w:cs="David"/>
          <w:sz w:val="28"/>
          <w:szCs w:val="28"/>
          <w:rtl/>
          <w:rPrChange w:id="3830" w:author="אברהם" w:date="2012-11-23T10:23:00Z">
            <w:rPr>
              <w:rFonts w:ascii="David" w:eastAsia="David" w:hAnsi="David" w:cs="David"/>
              <w:rtl/>
            </w:rPr>
          </w:rPrChange>
        </w:rPr>
        <w:t xml:space="preserve"> </w:t>
      </w:r>
      <w:r w:rsidRPr="00A90D62">
        <w:rPr>
          <w:rFonts w:ascii="David" w:hAnsi="David" w:cs="David"/>
          <w:sz w:val="28"/>
          <w:szCs w:val="28"/>
          <w:rtl/>
          <w:rPrChange w:id="3831" w:author="אברהם" w:date="2012-11-23T10:23:00Z">
            <w:rPr>
              <w:rFonts w:ascii="David" w:hAnsi="David" w:cs="David"/>
              <w:rtl/>
            </w:rPr>
          </w:rPrChange>
        </w:rPr>
        <w:t>מחודש</w:t>
      </w:r>
      <w:r w:rsidRPr="00A90D62">
        <w:rPr>
          <w:rFonts w:ascii="David" w:eastAsia="David" w:hAnsi="David" w:cs="David"/>
          <w:sz w:val="28"/>
          <w:szCs w:val="28"/>
          <w:rtl/>
          <w:rPrChange w:id="3832" w:author="אברהם" w:date="2012-11-23T10:23:00Z">
            <w:rPr>
              <w:rFonts w:ascii="David" w:eastAsia="David" w:hAnsi="David" w:cs="David"/>
              <w:rtl/>
            </w:rPr>
          </w:rPrChange>
        </w:rPr>
        <w:t xml:space="preserve"> </w:t>
      </w:r>
      <w:r w:rsidRPr="00A90D62">
        <w:rPr>
          <w:rFonts w:ascii="David" w:hAnsi="David" w:cs="David"/>
          <w:sz w:val="28"/>
          <w:szCs w:val="28"/>
          <w:rtl/>
          <w:rPrChange w:id="3833" w:author="אברהם" w:date="2012-11-23T10:23:00Z">
            <w:rPr>
              <w:rFonts w:ascii="David" w:hAnsi="David" w:cs="David"/>
              <w:rtl/>
            </w:rPr>
          </w:rPrChange>
        </w:rPr>
        <w:t>של</w:t>
      </w:r>
      <w:r w:rsidRPr="00A90D62">
        <w:rPr>
          <w:rFonts w:ascii="David" w:eastAsia="David" w:hAnsi="David" w:cs="David"/>
          <w:sz w:val="28"/>
          <w:szCs w:val="28"/>
          <w:rtl/>
          <w:rPrChange w:id="3834" w:author="אברהם" w:date="2012-11-23T10:23:00Z">
            <w:rPr>
              <w:rFonts w:ascii="David" w:eastAsia="David" w:hAnsi="David" w:cs="David"/>
              <w:rtl/>
            </w:rPr>
          </w:rPrChange>
        </w:rPr>
        <w:t xml:space="preserve"> </w:t>
      </w:r>
      <w:r w:rsidRPr="00A90D62">
        <w:rPr>
          <w:rFonts w:ascii="David" w:hAnsi="David" w:cs="David"/>
          <w:sz w:val="28"/>
          <w:szCs w:val="28"/>
          <w:rtl/>
          <w:rPrChange w:id="3835" w:author="אברהם" w:date="2012-11-23T10:23:00Z">
            <w:rPr>
              <w:rFonts w:ascii="David" w:hAnsi="David" w:cs="David"/>
              <w:rtl/>
            </w:rPr>
          </w:rPrChange>
        </w:rPr>
        <w:t>הבעלות, ומתחילים</w:t>
      </w:r>
      <w:r w:rsidRPr="00A90D62">
        <w:rPr>
          <w:rFonts w:ascii="David" w:eastAsia="David" w:hAnsi="David" w:cs="David"/>
          <w:sz w:val="28"/>
          <w:szCs w:val="28"/>
          <w:rtl/>
          <w:rPrChange w:id="3836" w:author="אברהם" w:date="2012-11-23T10:23:00Z">
            <w:rPr>
              <w:rFonts w:ascii="David" w:eastAsia="David" w:hAnsi="David" w:cs="David"/>
              <w:rtl/>
            </w:rPr>
          </w:rPrChange>
        </w:rPr>
        <w:t xml:space="preserve"> </w:t>
      </w:r>
      <w:r w:rsidRPr="00A90D62">
        <w:rPr>
          <w:rFonts w:ascii="David" w:hAnsi="David" w:cs="David"/>
          <w:sz w:val="28"/>
          <w:szCs w:val="28"/>
          <w:rtl/>
          <w:rPrChange w:id="3837" w:author="אברהם" w:date="2012-11-23T10:23:00Z">
            <w:rPr>
              <w:rFonts w:ascii="David" w:hAnsi="David" w:cs="David"/>
              <w:rtl/>
            </w:rPr>
          </w:rPrChange>
        </w:rPr>
        <w:t>לספור</w:t>
      </w:r>
      <w:r w:rsidRPr="00A90D62">
        <w:rPr>
          <w:rFonts w:ascii="David" w:eastAsia="David" w:hAnsi="David" w:cs="David"/>
          <w:sz w:val="28"/>
          <w:szCs w:val="28"/>
          <w:rtl/>
          <w:rPrChange w:id="3838" w:author="אברהם" w:date="2012-11-23T10:23:00Z">
            <w:rPr>
              <w:rFonts w:ascii="David" w:eastAsia="David" w:hAnsi="David" w:cs="David"/>
              <w:rtl/>
            </w:rPr>
          </w:rPrChange>
        </w:rPr>
        <w:t xml:space="preserve"> </w:t>
      </w:r>
      <w:r w:rsidRPr="00A90D62">
        <w:rPr>
          <w:rFonts w:ascii="David" w:hAnsi="David" w:cs="David"/>
          <w:sz w:val="28"/>
          <w:szCs w:val="28"/>
          <w:rtl/>
          <w:rPrChange w:id="3839" w:author="אברהם" w:date="2012-11-23T10:23:00Z">
            <w:rPr>
              <w:rFonts w:ascii="David" w:hAnsi="David" w:cs="David"/>
              <w:rtl/>
            </w:rPr>
          </w:rPrChange>
        </w:rPr>
        <w:t>מחדש</w:t>
      </w:r>
      <w:r w:rsidRPr="00A90D62">
        <w:rPr>
          <w:rFonts w:ascii="David" w:eastAsia="David" w:hAnsi="David" w:cs="David"/>
          <w:sz w:val="28"/>
          <w:szCs w:val="28"/>
          <w:rtl/>
          <w:rPrChange w:id="3840" w:author="אברהם" w:date="2012-11-23T10:23:00Z">
            <w:rPr>
              <w:rFonts w:ascii="David" w:eastAsia="David" w:hAnsi="David" w:cs="David"/>
              <w:rtl/>
            </w:rPr>
          </w:rPrChange>
        </w:rPr>
        <w:t xml:space="preserve"> </w:t>
      </w:r>
      <w:r w:rsidRPr="00A90D62">
        <w:rPr>
          <w:rFonts w:ascii="David" w:hAnsi="David" w:cs="David"/>
          <w:sz w:val="28"/>
          <w:szCs w:val="28"/>
          <w:rtl/>
          <w:rPrChange w:id="3841" w:author="אברהם" w:date="2012-11-23T10:23:00Z">
            <w:rPr>
              <w:rFonts w:ascii="David" w:hAnsi="David" w:cs="David"/>
              <w:rtl/>
            </w:rPr>
          </w:rPrChange>
        </w:rPr>
        <w:t>לקראת</w:t>
      </w:r>
      <w:r w:rsidRPr="00A90D62">
        <w:rPr>
          <w:rFonts w:ascii="David" w:eastAsia="David" w:hAnsi="David" w:cs="David"/>
          <w:sz w:val="28"/>
          <w:szCs w:val="28"/>
          <w:rtl/>
          <w:rPrChange w:id="3842" w:author="אברהם" w:date="2012-11-23T10:23:00Z">
            <w:rPr>
              <w:rFonts w:ascii="David" w:eastAsia="David" w:hAnsi="David" w:cs="David"/>
              <w:rtl/>
            </w:rPr>
          </w:rPrChange>
        </w:rPr>
        <w:t xml:space="preserve"> </w:t>
      </w:r>
      <w:r w:rsidRPr="00A90D62">
        <w:rPr>
          <w:rFonts w:ascii="David" w:hAnsi="David" w:cs="David"/>
          <w:sz w:val="28"/>
          <w:szCs w:val="28"/>
          <w:rtl/>
          <w:rPrChange w:id="3843" w:author="אברהם" w:date="2012-11-23T10:23:00Z">
            <w:rPr>
              <w:rFonts w:ascii="David" w:hAnsi="David" w:cs="David"/>
              <w:rtl/>
            </w:rPr>
          </w:rPrChange>
        </w:rPr>
        <w:t>היובל</w:t>
      </w:r>
      <w:r w:rsidRPr="00A90D62">
        <w:rPr>
          <w:rFonts w:ascii="David" w:eastAsia="David" w:hAnsi="David" w:cs="David"/>
          <w:sz w:val="28"/>
          <w:szCs w:val="28"/>
          <w:rtl/>
          <w:rPrChange w:id="3844" w:author="אברהם" w:date="2012-11-23T10:23:00Z">
            <w:rPr>
              <w:rFonts w:ascii="David" w:eastAsia="David" w:hAnsi="David" w:cs="David"/>
              <w:rtl/>
            </w:rPr>
          </w:rPrChange>
        </w:rPr>
        <w:t xml:space="preserve"> </w:t>
      </w:r>
      <w:r w:rsidRPr="00A90D62">
        <w:rPr>
          <w:rFonts w:ascii="David" w:hAnsi="David" w:cs="David"/>
          <w:sz w:val="28"/>
          <w:szCs w:val="28"/>
          <w:rtl/>
          <w:rPrChange w:id="3845" w:author="אברהם" w:date="2012-11-23T10:23:00Z">
            <w:rPr>
              <w:rFonts w:ascii="David" w:hAnsi="David" w:cs="David"/>
              <w:rtl/>
            </w:rPr>
          </w:rPrChange>
        </w:rPr>
        <w:t>הבא.</w:t>
      </w:r>
    </w:p>
    <w:p w:rsidR="009C2B09" w:rsidRPr="00A90D62" w:rsidRDefault="009C2B09" w:rsidP="00D97D7A">
      <w:pPr>
        <w:pStyle w:val="a1"/>
        <w:bidi/>
        <w:rPr>
          <w:rFonts w:ascii="David" w:hAnsi="David" w:cs="David"/>
          <w:sz w:val="28"/>
          <w:szCs w:val="28"/>
          <w:rtl/>
          <w:rPrChange w:id="3846" w:author="אברהם" w:date="2012-11-23T10:23:00Z">
            <w:rPr>
              <w:rFonts w:ascii="David" w:hAnsi="David" w:cs="David"/>
              <w:rtl/>
            </w:rPr>
          </w:rPrChange>
        </w:rPr>
      </w:pPr>
      <w:r w:rsidRPr="00A90D62">
        <w:rPr>
          <w:rFonts w:ascii="David" w:hAnsi="David" w:cs="David"/>
          <w:sz w:val="28"/>
          <w:szCs w:val="28"/>
          <w:rtl/>
          <w:rPrChange w:id="3847" w:author="אברהם" w:date="2012-11-23T10:23:00Z">
            <w:rPr>
              <w:rFonts w:ascii="David" w:hAnsi="David" w:cs="David"/>
              <w:rtl/>
            </w:rPr>
          </w:rPrChange>
        </w:rPr>
        <w:t>קל</w:t>
      </w:r>
      <w:r w:rsidRPr="00A90D62">
        <w:rPr>
          <w:rFonts w:ascii="David" w:eastAsia="David" w:hAnsi="David" w:cs="David"/>
          <w:sz w:val="28"/>
          <w:szCs w:val="28"/>
          <w:rtl/>
          <w:rPrChange w:id="3848" w:author="אברהם" w:date="2012-11-23T10:23:00Z">
            <w:rPr>
              <w:rFonts w:ascii="David" w:eastAsia="David" w:hAnsi="David" w:cs="David"/>
              <w:rtl/>
            </w:rPr>
          </w:rPrChange>
        </w:rPr>
        <w:t xml:space="preserve"> </w:t>
      </w:r>
      <w:r w:rsidRPr="00A90D62">
        <w:rPr>
          <w:rFonts w:ascii="David" w:hAnsi="David" w:cs="David"/>
          <w:sz w:val="28"/>
          <w:szCs w:val="28"/>
          <w:rtl/>
          <w:rPrChange w:id="3849" w:author="אברהם" w:date="2012-11-23T10:23:00Z">
            <w:rPr>
              <w:rFonts w:ascii="David" w:hAnsi="David" w:cs="David"/>
              <w:rtl/>
            </w:rPr>
          </w:rPrChange>
        </w:rPr>
        <w:t>לראות, שכל</w:t>
      </w:r>
      <w:r w:rsidRPr="00A90D62">
        <w:rPr>
          <w:rFonts w:ascii="David" w:eastAsia="David" w:hAnsi="David" w:cs="David"/>
          <w:sz w:val="28"/>
          <w:szCs w:val="28"/>
          <w:rtl/>
          <w:rPrChange w:id="3850" w:author="אברהם" w:date="2012-11-23T10:23:00Z">
            <w:rPr>
              <w:rFonts w:ascii="David" w:eastAsia="David" w:hAnsi="David" w:cs="David"/>
              <w:rtl/>
            </w:rPr>
          </w:rPrChange>
        </w:rPr>
        <w:t xml:space="preserve"> </w:t>
      </w:r>
      <w:r w:rsidRPr="00A90D62">
        <w:rPr>
          <w:rFonts w:ascii="David" w:hAnsi="David" w:cs="David"/>
          <w:sz w:val="28"/>
          <w:szCs w:val="28"/>
          <w:rtl/>
          <w:rPrChange w:id="3851" w:author="אברהם" w:date="2012-11-23T10:23:00Z">
            <w:rPr>
              <w:rFonts w:ascii="David" w:hAnsi="David" w:cs="David"/>
              <w:rtl/>
            </w:rPr>
          </w:rPrChange>
        </w:rPr>
        <w:t>אזרח</w:t>
      </w:r>
      <w:r w:rsidRPr="00A90D62">
        <w:rPr>
          <w:rFonts w:ascii="David" w:eastAsia="David" w:hAnsi="David" w:cs="David"/>
          <w:sz w:val="28"/>
          <w:szCs w:val="28"/>
          <w:rtl/>
          <w:rPrChange w:id="3852" w:author="אברהם" w:date="2012-11-23T10:23:00Z">
            <w:rPr>
              <w:rFonts w:ascii="David" w:eastAsia="David" w:hAnsi="David" w:cs="David"/>
              <w:rtl/>
            </w:rPr>
          </w:rPrChange>
        </w:rPr>
        <w:t xml:space="preserve"> </w:t>
      </w:r>
      <w:r w:rsidRPr="00A90D62">
        <w:rPr>
          <w:rFonts w:ascii="David" w:hAnsi="David" w:cs="David"/>
          <w:sz w:val="28"/>
          <w:szCs w:val="28"/>
          <w:rtl/>
          <w:rPrChange w:id="3853" w:author="אברהם" w:date="2012-11-23T10:23:00Z">
            <w:rPr>
              <w:rFonts w:ascii="David" w:hAnsi="David" w:cs="David"/>
              <w:rtl/>
            </w:rPr>
          </w:rPrChange>
        </w:rPr>
        <w:t>שהייתה</w:t>
      </w:r>
      <w:r w:rsidRPr="00A90D62">
        <w:rPr>
          <w:rFonts w:ascii="David" w:eastAsia="David" w:hAnsi="David" w:cs="David"/>
          <w:sz w:val="28"/>
          <w:szCs w:val="28"/>
          <w:rtl/>
          <w:rPrChange w:id="3854" w:author="אברהם" w:date="2012-11-23T10:23:00Z">
            <w:rPr>
              <w:rFonts w:ascii="David" w:eastAsia="David" w:hAnsi="David" w:cs="David"/>
              <w:rtl/>
            </w:rPr>
          </w:rPrChange>
        </w:rPr>
        <w:t xml:space="preserve"> </w:t>
      </w:r>
      <w:r w:rsidRPr="00A90D62">
        <w:rPr>
          <w:rFonts w:ascii="David" w:hAnsi="David" w:cs="David"/>
          <w:sz w:val="28"/>
          <w:szCs w:val="28"/>
          <w:rtl/>
          <w:rPrChange w:id="3855" w:author="אברהם" w:date="2012-11-23T10:23:00Z">
            <w:rPr>
              <w:rFonts w:ascii="David" w:hAnsi="David" w:cs="David"/>
              <w:rtl/>
            </w:rPr>
          </w:rPrChange>
        </w:rPr>
        <w:t>לו</w:t>
      </w:r>
      <w:r w:rsidRPr="00A90D62">
        <w:rPr>
          <w:rFonts w:ascii="David" w:eastAsia="David" w:hAnsi="David" w:cs="David"/>
          <w:sz w:val="28"/>
          <w:szCs w:val="28"/>
          <w:rtl/>
          <w:rPrChange w:id="3856" w:author="אברהם" w:date="2012-11-23T10:23:00Z">
            <w:rPr>
              <w:rFonts w:ascii="David" w:eastAsia="David" w:hAnsi="David" w:cs="David"/>
              <w:rtl/>
            </w:rPr>
          </w:rPrChange>
        </w:rPr>
        <w:t xml:space="preserve"> </w:t>
      </w:r>
      <w:r w:rsidRPr="00A90D62">
        <w:rPr>
          <w:rFonts w:ascii="David" w:hAnsi="David" w:cs="David"/>
          <w:sz w:val="28"/>
          <w:szCs w:val="28"/>
          <w:rtl/>
          <w:rPrChange w:id="3857" w:author="אברהם" w:date="2012-11-23T10:23:00Z">
            <w:rPr>
              <w:rFonts w:ascii="David" w:hAnsi="David" w:cs="David"/>
              <w:rtl/>
            </w:rPr>
          </w:rPrChange>
        </w:rPr>
        <w:t>נחלה</w:t>
      </w:r>
      <w:r w:rsidRPr="00A90D62">
        <w:rPr>
          <w:rFonts w:ascii="David" w:eastAsia="David" w:hAnsi="David" w:cs="David"/>
          <w:sz w:val="28"/>
          <w:szCs w:val="28"/>
          <w:rtl/>
          <w:rPrChange w:id="3858" w:author="אברהם" w:date="2012-11-23T10:23:00Z">
            <w:rPr>
              <w:rFonts w:ascii="David" w:eastAsia="David" w:hAnsi="David" w:cs="David"/>
              <w:rtl/>
            </w:rPr>
          </w:rPrChange>
        </w:rPr>
        <w:t xml:space="preserve"> </w:t>
      </w:r>
      <w:r w:rsidRPr="00A90D62">
        <w:rPr>
          <w:rFonts w:ascii="David" w:hAnsi="David" w:cs="David"/>
          <w:sz w:val="28"/>
          <w:szCs w:val="28"/>
          <w:rtl/>
          <w:rPrChange w:id="3859" w:author="אברהם" w:date="2012-11-23T10:23:00Z">
            <w:rPr>
              <w:rFonts w:ascii="David" w:hAnsi="David" w:cs="David"/>
              <w:rtl/>
            </w:rPr>
          </w:rPrChange>
        </w:rPr>
        <w:t>בתחילת</w:t>
      </w:r>
      <w:r w:rsidRPr="00A90D62">
        <w:rPr>
          <w:rFonts w:ascii="David" w:eastAsia="David" w:hAnsi="David" w:cs="David"/>
          <w:sz w:val="28"/>
          <w:szCs w:val="28"/>
          <w:rtl/>
          <w:rPrChange w:id="3860" w:author="אברהם" w:date="2012-11-23T10:23:00Z">
            <w:rPr>
              <w:rFonts w:ascii="David" w:eastAsia="David" w:hAnsi="David" w:cs="David"/>
              <w:rtl/>
            </w:rPr>
          </w:rPrChange>
        </w:rPr>
        <w:t xml:space="preserve"> </w:t>
      </w:r>
      <w:r w:rsidRPr="00A90D62">
        <w:rPr>
          <w:rFonts w:ascii="David" w:hAnsi="David" w:cs="David"/>
          <w:sz w:val="28"/>
          <w:szCs w:val="28"/>
          <w:rtl/>
          <w:rPrChange w:id="3861" w:author="אברהם" w:date="2012-11-23T10:23:00Z">
            <w:rPr>
              <w:rFonts w:ascii="David" w:hAnsi="David" w:cs="David"/>
              <w:rtl/>
            </w:rPr>
          </w:rPrChange>
        </w:rPr>
        <w:t>הספירה, יהיה</w:t>
      </w:r>
      <w:r w:rsidRPr="00A90D62">
        <w:rPr>
          <w:rFonts w:ascii="David" w:eastAsia="David" w:hAnsi="David" w:cs="David"/>
          <w:sz w:val="28"/>
          <w:szCs w:val="28"/>
          <w:rtl/>
          <w:rPrChange w:id="3862" w:author="אברהם" w:date="2012-11-23T10:23:00Z">
            <w:rPr>
              <w:rFonts w:ascii="David" w:eastAsia="David" w:hAnsi="David" w:cs="David"/>
              <w:rtl/>
            </w:rPr>
          </w:rPrChange>
        </w:rPr>
        <w:t xml:space="preserve"> </w:t>
      </w:r>
      <w:r w:rsidRPr="00A90D62">
        <w:rPr>
          <w:rFonts w:ascii="David" w:hAnsi="David" w:cs="David"/>
          <w:sz w:val="28"/>
          <w:szCs w:val="28"/>
          <w:rtl/>
          <w:rPrChange w:id="3863" w:author="אברהם" w:date="2012-11-23T10:23:00Z">
            <w:rPr>
              <w:rFonts w:ascii="David" w:hAnsi="David" w:cs="David"/>
              <w:rtl/>
            </w:rPr>
          </w:rPrChange>
        </w:rPr>
        <w:t>בעל</w:t>
      </w:r>
      <w:ins w:id="3864" w:author="אברהם" w:date="2012-11-26T17:23:00Z">
        <w:r w:rsidR="00D97D7A">
          <w:rPr>
            <w:rFonts w:ascii="David" w:hAnsi="David" w:cs="David" w:hint="cs"/>
            <w:sz w:val="28"/>
            <w:szCs w:val="28"/>
            <w:rtl/>
          </w:rPr>
          <w:t xml:space="preserve"> </w:t>
        </w:r>
      </w:ins>
      <w:del w:id="3865" w:author="אברהם" w:date="2012-11-26T17:23:00Z">
        <w:r w:rsidRPr="00A90D62" w:rsidDel="00D97D7A">
          <w:rPr>
            <w:rFonts w:ascii="David" w:hAnsi="David" w:cs="David"/>
            <w:sz w:val="28"/>
            <w:szCs w:val="28"/>
            <w:rtl/>
            <w:rPrChange w:id="3866" w:author="אברהם" w:date="2012-11-23T10:23:00Z">
              <w:rPr>
                <w:rFonts w:ascii="David" w:hAnsi="David" w:cs="David"/>
                <w:rtl/>
              </w:rPr>
            </w:rPrChange>
          </w:rPr>
          <w:delText>-</w:delText>
        </w:r>
      </w:del>
      <w:r w:rsidRPr="00A90D62">
        <w:rPr>
          <w:rFonts w:ascii="David" w:hAnsi="David" w:cs="David"/>
          <w:sz w:val="28"/>
          <w:szCs w:val="28"/>
          <w:rtl/>
          <w:rPrChange w:id="3867" w:author="אברהם" w:date="2012-11-23T10:23:00Z">
            <w:rPr>
              <w:rFonts w:ascii="David" w:hAnsi="David" w:cs="David"/>
              <w:rtl/>
            </w:rPr>
          </w:rPrChange>
        </w:rPr>
        <w:t>נחלה</w:t>
      </w:r>
      <w:r w:rsidRPr="00A90D62">
        <w:rPr>
          <w:rFonts w:ascii="David" w:eastAsia="David" w:hAnsi="David" w:cs="David"/>
          <w:sz w:val="28"/>
          <w:szCs w:val="28"/>
          <w:rtl/>
          <w:rPrChange w:id="3868" w:author="אברהם" w:date="2012-11-23T10:23:00Z">
            <w:rPr>
              <w:rFonts w:ascii="David" w:eastAsia="David" w:hAnsi="David" w:cs="David"/>
              <w:rtl/>
            </w:rPr>
          </w:rPrChange>
        </w:rPr>
        <w:t xml:space="preserve"> </w:t>
      </w:r>
      <w:r w:rsidRPr="00A90D62">
        <w:rPr>
          <w:rFonts w:ascii="David" w:hAnsi="David" w:cs="David"/>
          <w:sz w:val="28"/>
          <w:szCs w:val="28"/>
          <w:rtl/>
          <w:rPrChange w:id="3869" w:author="אברהם" w:date="2012-11-23T10:23:00Z">
            <w:rPr>
              <w:rFonts w:ascii="David" w:hAnsi="David" w:cs="David"/>
              <w:rtl/>
            </w:rPr>
          </w:rPrChange>
        </w:rPr>
        <w:t>גם</w:t>
      </w:r>
      <w:r w:rsidRPr="00A90D62">
        <w:rPr>
          <w:rFonts w:ascii="David" w:eastAsia="David" w:hAnsi="David" w:cs="David"/>
          <w:sz w:val="28"/>
          <w:szCs w:val="28"/>
          <w:rtl/>
          <w:rPrChange w:id="3870" w:author="אברהם" w:date="2012-11-23T10:23:00Z">
            <w:rPr>
              <w:rFonts w:ascii="David" w:eastAsia="David" w:hAnsi="David" w:cs="David"/>
              <w:rtl/>
            </w:rPr>
          </w:rPrChange>
        </w:rPr>
        <w:t xml:space="preserve"> </w:t>
      </w:r>
      <w:r w:rsidRPr="00A90D62">
        <w:rPr>
          <w:rFonts w:ascii="David" w:hAnsi="David" w:cs="David"/>
          <w:sz w:val="28"/>
          <w:szCs w:val="28"/>
          <w:rtl/>
          <w:rPrChange w:id="3871" w:author="אברהם" w:date="2012-11-23T10:23:00Z">
            <w:rPr>
              <w:rFonts w:ascii="David" w:hAnsi="David" w:cs="David"/>
              <w:rtl/>
            </w:rPr>
          </w:rPrChange>
        </w:rPr>
        <w:t>בסוף</w:t>
      </w:r>
      <w:r w:rsidRPr="00A90D62">
        <w:rPr>
          <w:rFonts w:ascii="David" w:eastAsia="David" w:hAnsi="David" w:cs="David"/>
          <w:sz w:val="28"/>
          <w:szCs w:val="28"/>
          <w:rtl/>
          <w:rPrChange w:id="3872" w:author="אברהם" w:date="2012-11-23T10:23:00Z">
            <w:rPr>
              <w:rFonts w:ascii="David" w:eastAsia="David" w:hAnsi="David" w:cs="David"/>
              <w:rtl/>
            </w:rPr>
          </w:rPrChange>
        </w:rPr>
        <w:t xml:space="preserve"> </w:t>
      </w:r>
      <w:r w:rsidRPr="00A90D62">
        <w:rPr>
          <w:rFonts w:ascii="David" w:hAnsi="David" w:cs="David"/>
          <w:sz w:val="28"/>
          <w:szCs w:val="28"/>
          <w:rtl/>
          <w:rPrChange w:id="3873" w:author="אברהם" w:date="2012-11-23T10:23:00Z">
            <w:rPr>
              <w:rFonts w:ascii="David" w:hAnsi="David" w:cs="David"/>
              <w:rtl/>
            </w:rPr>
          </w:rPrChange>
        </w:rPr>
        <w:t>תהליך</w:t>
      </w:r>
      <w:r w:rsidRPr="00A90D62">
        <w:rPr>
          <w:rFonts w:ascii="David" w:eastAsia="David" w:hAnsi="David" w:cs="David"/>
          <w:sz w:val="28"/>
          <w:szCs w:val="28"/>
          <w:rtl/>
          <w:rPrChange w:id="3874" w:author="אברהם" w:date="2012-11-23T10:23:00Z">
            <w:rPr>
              <w:rFonts w:ascii="David" w:eastAsia="David" w:hAnsi="David" w:cs="David"/>
              <w:rtl/>
            </w:rPr>
          </w:rPrChange>
        </w:rPr>
        <w:t xml:space="preserve"> </w:t>
      </w:r>
      <w:r w:rsidRPr="00A90D62">
        <w:rPr>
          <w:rFonts w:ascii="David" w:hAnsi="David" w:cs="David"/>
          <w:sz w:val="28"/>
          <w:szCs w:val="28"/>
          <w:rtl/>
          <w:rPrChange w:id="3875" w:author="אברהם" w:date="2012-11-23T10:23:00Z">
            <w:rPr>
              <w:rFonts w:ascii="David" w:hAnsi="David" w:cs="David"/>
              <w:rtl/>
            </w:rPr>
          </w:rPrChange>
        </w:rPr>
        <w:t>היובל. כך, התהליך</w:t>
      </w:r>
      <w:r w:rsidRPr="00A90D62">
        <w:rPr>
          <w:rFonts w:ascii="David" w:eastAsia="David" w:hAnsi="David" w:cs="David"/>
          <w:sz w:val="28"/>
          <w:szCs w:val="28"/>
          <w:rtl/>
          <w:rPrChange w:id="3876" w:author="אברהם" w:date="2012-11-23T10:23:00Z">
            <w:rPr>
              <w:rFonts w:ascii="David" w:eastAsia="David" w:hAnsi="David" w:cs="David"/>
              <w:rtl/>
            </w:rPr>
          </w:rPrChange>
        </w:rPr>
        <w:t xml:space="preserve"> </w:t>
      </w:r>
      <w:r w:rsidRPr="00A90D62">
        <w:rPr>
          <w:rFonts w:ascii="David" w:hAnsi="David" w:cs="David"/>
          <w:sz w:val="28"/>
          <w:szCs w:val="28"/>
          <w:rtl/>
          <w:rPrChange w:id="3877" w:author="אברהם" w:date="2012-11-23T10:23:00Z">
            <w:rPr>
              <w:rFonts w:ascii="David" w:hAnsi="David" w:cs="David"/>
              <w:rtl/>
            </w:rPr>
          </w:rPrChange>
        </w:rPr>
        <w:t>מבטיח, שמספר</w:t>
      </w:r>
      <w:r w:rsidRPr="00A90D62">
        <w:rPr>
          <w:rFonts w:ascii="David" w:eastAsia="David" w:hAnsi="David" w:cs="David"/>
          <w:sz w:val="28"/>
          <w:szCs w:val="28"/>
          <w:rtl/>
          <w:rPrChange w:id="3878" w:author="אברהם" w:date="2012-11-23T10:23:00Z">
            <w:rPr>
              <w:rFonts w:ascii="David" w:eastAsia="David" w:hAnsi="David" w:cs="David"/>
              <w:rtl/>
            </w:rPr>
          </w:rPrChange>
        </w:rPr>
        <w:t xml:space="preserve"> </w:t>
      </w:r>
      <w:r w:rsidRPr="00A90D62">
        <w:rPr>
          <w:rFonts w:ascii="David" w:hAnsi="David" w:cs="David"/>
          <w:sz w:val="28"/>
          <w:szCs w:val="28"/>
          <w:rtl/>
          <w:rPrChange w:id="3879" w:author="אברהם" w:date="2012-11-23T10:23:00Z">
            <w:rPr>
              <w:rFonts w:ascii="David" w:hAnsi="David" w:cs="David"/>
              <w:rtl/>
            </w:rPr>
          </w:rPrChange>
        </w:rPr>
        <w:t>בעלי</w:t>
      </w:r>
      <w:del w:id="3880" w:author="אברהם" w:date="2012-11-26T17:23:00Z">
        <w:r w:rsidRPr="00A90D62" w:rsidDel="00D97D7A">
          <w:rPr>
            <w:rFonts w:ascii="David" w:hAnsi="David" w:cs="David"/>
            <w:sz w:val="28"/>
            <w:szCs w:val="28"/>
            <w:rtl/>
            <w:rPrChange w:id="3881" w:author="אברהם" w:date="2012-11-23T10:23:00Z">
              <w:rPr>
                <w:rFonts w:ascii="David" w:hAnsi="David" w:cs="David"/>
                <w:rtl/>
              </w:rPr>
            </w:rPrChange>
          </w:rPr>
          <w:delText>-</w:delText>
        </w:r>
      </w:del>
      <w:ins w:id="3882" w:author="אברהם" w:date="2012-11-26T17:23:00Z">
        <w:r w:rsidR="00D97D7A">
          <w:rPr>
            <w:rFonts w:ascii="David" w:hAnsi="David" w:cs="David" w:hint="cs"/>
            <w:sz w:val="28"/>
            <w:szCs w:val="28"/>
            <w:rtl/>
          </w:rPr>
          <w:t xml:space="preserve"> </w:t>
        </w:r>
      </w:ins>
      <w:r w:rsidRPr="00A90D62">
        <w:rPr>
          <w:rFonts w:ascii="David" w:hAnsi="David" w:cs="David"/>
          <w:sz w:val="28"/>
          <w:szCs w:val="28"/>
          <w:rtl/>
          <w:rPrChange w:id="3883" w:author="אברהם" w:date="2012-11-23T10:23:00Z">
            <w:rPr>
              <w:rFonts w:ascii="David" w:hAnsi="David" w:cs="David"/>
              <w:rtl/>
            </w:rPr>
          </w:rPrChange>
        </w:rPr>
        <w:t>הנחלות</w:t>
      </w:r>
      <w:r w:rsidRPr="00A90D62">
        <w:rPr>
          <w:rFonts w:ascii="David" w:eastAsia="David" w:hAnsi="David" w:cs="David"/>
          <w:sz w:val="28"/>
          <w:szCs w:val="28"/>
          <w:rtl/>
          <w:rPrChange w:id="3884" w:author="אברהם" w:date="2012-11-23T10:23:00Z">
            <w:rPr>
              <w:rFonts w:ascii="David" w:eastAsia="David" w:hAnsi="David" w:cs="David"/>
              <w:rtl/>
            </w:rPr>
          </w:rPrChange>
        </w:rPr>
        <w:t xml:space="preserve"> </w:t>
      </w:r>
      <w:r w:rsidRPr="00A90D62">
        <w:rPr>
          <w:rFonts w:ascii="David" w:hAnsi="David" w:cs="David"/>
          <w:sz w:val="28"/>
          <w:szCs w:val="28"/>
          <w:rtl/>
          <w:rPrChange w:id="3885" w:author="אברהם" w:date="2012-11-23T10:23:00Z">
            <w:rPr>
              <w:rFonts w:ascii="David" w:hAnsi="David" w:cs="David"/>
              <w:rtl/>
            </w:rPr>
          </w:rPrChange>
        </w:rPr>
        <w:t>לא</w:t>
      </w:r>
      <w:r w:rsidRPr="00A90D62">
        <w:rPr>
          <w:rFonts w:ascii="David" w:eastAsia="David" w:hAnsi="David" w:cs="David"/>
          <w:sz w:val="28"/>
          <w:szCs w:val="28"/>
          <w:rtl/>
          <w:rPrChange w:id="3886" w:author="אברהם" w:date="2012-11-23T10:23:00Z">
            <w:rPr>
              <w:rFonts w:ascii="David" w:eastAsia="David" w:hAnsi="David" w:cs="David"/>
              <w:rtl/>
            </w:rPr>
          </w:rPrChange>
        </w:rPr>
        <w:t xml:space="preserve"> </w:t>
      </w:r>
      <w:r w:rsidRPr="00A90D62">
        <w:rPr>
          <w:rFonts w:ascii="David" w:hAnsi="David" w:cs="David"/>
          <w:sz w:val="28"/>
          <w:szCs w:val="28"/>
          <w:rtl/>
          <w:rPrChange w:id="3887" w:author="אברהם" w:date="2012-11-23T10:23:00Z">
            <w:rPr>
              <w:rFonts w:ascii="David" w:hAnsi="David" w:cs="David"/>
              <w:rtl/>
            </w:rPr>
          </w:rPrChange>
        </w:rPr>
        <w:t>יקטן</w:t>
      </w:r>
      <w:r w:rsidRPr="00A90D62">
        <w:rPr>
          <w:rFonts w:ascii="David" w:eastAsia="David" w:hAnsi="David" w:cs="David"/>
          <w:sz w:val="28"/>
          <w:szCs w:val="28"/>
          <w:rtl/>
          <w:rPrChange w:id="3888" w:author="אברהם" w:date="2012-11-23T10:23:00Z">
            <w:rPr>
              <w:rFonts w:ascii="David" w:eastAsia="David" w:hAnsi="David" w:cs="David"/>
              <w:rtl/>
            </w:rPr>
          </w:rPrChange>
        </w:rPr>
        <w:t xml:space="preserve"> </w:t>
      </w:r>
      <w:r w:rsidRPr="00A90D62">
        <w:rPr>
          <w:rFonts w:ascii="David" w:hAnsi="David" w:cs="David"/>
          <w:sz w:val="28"/>
          <w:szCs w:val="28"/>
          <w:rtl/>
          <w:rPrChange w:id="3889" w:author="אברהם" w:date="2012-11-23T10:23:00Z">
            <w:rPr>
              <w:rFonts w:ascii="David" w:hAnsi="David" w:cs="David"/>
              <w:rtl/>
            </w:rPr>
          </w:rPrChange>
        </w:rPr>
        <w:t>מיובל</w:t>
      </w:r>
      <w:r w:rsidRPr="00A90D62">
        <w:rPr>
          <w:rFonts w:ascii="David" w:eastAsia="David" w:hAnsi="David" w:cs="David"/>
          <w:sz w:val="28"/>
          <w:szCs w:val="28"/>
          <w:rtl/>
          <w:rPrChange w:id="3890" w:author="אברהם" w:date="2012-11-23T10:23:00Z">
            <w:rPr>
              <w:rFonts w:ascii="David" w:eastAsia="David" w:hAnsi="David" w:cs="David"/>
              <w:rtl/>
            </w:rPr>
          </w:rPrChange>
        </w:rPr>
        <w:t xml:space="preserve"> </w:t>
      </w:r>
      <w:r w:rsidRPr="00A90D62">
        <w:rPr>
          <w:rFonts w:ascii="David" w:hAnsi="David" w:cs="David"/>
          <w:sz w:val="28"/>
          <w:szCs w:val="28"/>
          <w:rtl/>
          <w:rPrChange w:id="3891" w:author="אברהם" w:date="2012-11-23T10:23:00Z">
            <w:rPr>
              <w:rFonts w:ascii="David" w:hAnsi="David" w:cs="David"/>
              <w:rtl/>
            </w:rPr>
          </w:rPrChange>
        </w:rPr>
        <w:t>אחד</w:t>
      </w:r>
      <w:r w:rsidRPr="00A90D62">
        <w:rPr>
          <w:rFonts w:ascii="David" w:eastAsia="David" w:hAnsi="David" w:cs="David"/>
          <w:sz w:val="28"/>
          <w:szCs w:val="28"/>
          <w:rtl/>
          <w:rPrChange w:id="3892" w:author="אברהם" w:date="2012-11-23T10:23:00Z">
            <w:rPr>
              <w:rFonts w:ascii="David" w:eastAsia="David" w:hAnsi="David" w:cs="David"/>
              <w:rtl/>
            </w:rPr>
          </w:rPrChange>
        </w:rPr>
        <w:t xml:space="preserve"> </w:t>
      </w:r>
      <w:r w:rsidRPr="00A90D62">
        <w:rPr>
          <w:rFonts w:ascii="David" w:hAnsi="David" w:cs="David"/>
          <w:sz w:val="28"/>
          <w:szCs w:val="28"/>
          <w:rtl/>
          <w:rPrChange w:id="3893" w:author="אברהם" w:date="2012-11-23T10:23:00Z">
            <w:rPr>
              <w:rFonts w:ascii="David" w:hAnsi="David" w:cs="David"/>
              <w:rtl/>
            </w:rPr>
          </w:rPrChange>
        </w:rPr>
        <w:t>ליובל</w:t>
      </w:r>
      <w:r w:rsidRPr="00A90D62">
        <w:rPr>
          <w:rFonts w:ascii="David" w:eastAsia="David" w:hAnsi="David" w:cs="David"/>
          <w:sz w:val="28"/>
          <w:szCs w:val="28"/>
          <w:rtl/>
          <w:rPrChange w:id="3894" w:author="אברהם" w:date="2012-11-23T10:23:00Z">
            <w:rPr>
              <w:rFonts w:ascii="David" w:eastAsia="David" w:hAnsi="David" w:cs="David"/>
              <w:rtl/>
            </w:rPr>
          </w:rPrChange>
        </w:rPr>
        <w:t xml:space="preserve"> </w:t>
      </w:r>
      <w:r w:rsidRPr="00A90D62">
        <w:rPr>
          <w:rFonts w:ascii="David" w:hAnsi="David" w:cs="David"/>
          <w:sz w:val="28"/>
          <w:szCs w:val="28"/>
          <w:rtl/>
          <w:rPrChange w:id="3895" w:author="אברהם" w:date="2012-11-23T10:23:00Z">
            <w:rPr>
              <w:rFonts w:ascii="David" w:hAnsi="David" w:cs="David"/>
              <w:rtl/>
            </w:rPr>
          </w:rPrChange>
        </w:rPr>
        <w:t>הבא. מצד</w:t>
      </w:r>
      <w:r w:rsidRPr="00A90D62">
        <w:rPr>
          <w:rFonts w:ascii="David" w:eastAsia="David" w:hAnsi="David" w:cs="David"/>
          <w:sz w:val="28"/>
          <w:szCs w:val="28"/>
          <w:rtl/>
          <w:rPrChange w:id="3896" w:author="אברהם" w:date="2012-11-23T10:23:00Z">
            <w:rPr>
              <w:rFonts w:ascii="David" w:eastAsia="David" w:hAnsi="David" w:cs="David"/>
              <w:rtl/>
            </w:rPr>
          </w:rPrChange>
        </w:rPr>
        <w:t xml:space="preserve"> </w:t>
      </w:r>
      <w:r w:rsidRPr="00A90D62">
        <w:rPr>
          <w:rFonts w:ascii="David" w:hAnsi="David" w:cs="David"/>
          <w:sz w:val="28"/>
          <w:szCs w:val="28"/>
          <w:rtl/>
          <w:rPrChange w:id="3897" w:author="אברהם" w:date="2012-11-23T10:23:00Z">
            <w:rPr>
              <w:rFonts w:ascii="David" w:hAnsi="David" w:cs="David"/>
              <w:rtl/>
            </w:rPr>
          </w:rPrChange>
        </w:rPr>
        <w:t>שני, התהליך</w:t>
      </w:r>
      <w:r w:rsidRPr="00A90D62">
        <w:rPr>
          <w:rFonts w:ascii="David" w:eastAsia="David" w:hAnsi="David" w:cs="David"/>
          <w:sz w:val="28"/>
          <w:szCs w:val="28"/>
          <w:rtl/>
          <w:rPrChange w:id="3898" w:author="אברהם" w:date="2012-11-23T10:23:00Z">
            <w:rPr>
              <w:rFonts w:ascii="David" w:eastAsia="David" w:hAnsi="David" w:cs="David"/>
              <w:rtl/>
            </w:rPr>
          </w:rPrChange>
        </w:rPr>
        <w:t xml:space="preserve"> </w:t>
      </w:r>
      <w:r w:rsidRPr="00A90D62">
        <w:rPr>
          <w:rFonts w:ascii="David" w:hAnsi="David" w:cs="David"/>
          <w:sz w:val="28"/>
          <w:szCs w:val="28"/>
          <w:rtl/>
          <w:rPrChange w:id="3899" w:author="אברהם" w:date="2012-11-23T10:23:00Z">
            <w:rPr>
              <w:rFonts w:ascii="David" w:hAnsi="David" w:cs="David"/>
              <w:rtl/>
            </w:rPr>
          </w:rPrChange>
        </w:rPr>
        <w:t>מאפשר</w:t>
      </w:r>
      <w:r w:rsidRPr="00A90D62">
        <w:rPr>
          <w:rFonts w:ascii="David" w:eastAsia="David" w:hAnsi="David" w:cs="David"/>
          <w:sz w:val="28"/>
          <w:szCs w:val="28"/>
          <w:rtl/>
          <w:rPrChange w:id="3900" w:author="אברהם" w:date="2012-11-23T10:23:00Z">
            <w:rPr>
              <w:rFonts w:ascii="David" w:eastAsia="David" w:hAnsi="David" w:cs="David"/>
              <w:rtl/>
            </w:rPr>
          </w:rPrChange>
        </w:rPr>
        <w:t xml:space="preserve"> </w:t>
      </w:r>
      <w:r w:rsidRPr="00A90D62">
        <w:rPr>
          <w:rFonts w:ascii="David" w:hAnsi="David" w:cs="David"/>
          <w:sz w:val="28"/>
          <w:szCs w:val="28"/>
          <w:rtl/>
          <w:rPrChange w:id="3901" w:author="אברהם" w:date="2012-11-23T10:23:00Z">
            <w:rPr>
              <w:rFonts w:ascii="David" w:hAnsi="David" w:cs="David"/>
              <w:rtl/>
            </w:rPr>
          </w:rPrChange>
        </w:rPr>
        <w:t>חופש</w:t>
      </w:r>
      <w:r w:rsidRPr="00A90D62">
        <w:rPr>
          <w:rFonts w:ascii="David" w:eastAsia="David" w:hAnsi="David" w:cs="David"/>
          <w:sz w:val="28"/>
          <w:szCs w:val="28"/>
          <w:rtl/>
          <w:rPrChange w:id="3902" w:author="אברהם" w:date="2012-11-23T10:23:00Z">
            <w:rPr>
              <w:rFonts w:ascii="David" w:eastAsia="David" w:hAnsi="David" w:cs="David"/>
              <w:rtl/>
            </w:rPr>
          </w:rPrChange>
        </w:rPr>
        <w:t xml:space="preserve"> </w:t>
      </w:r>
      <w:r w:rsidRPr="00A90D62">
        <w:rPr>
          <w:rFonts w:ascii="David" w:hAnsi="David" w:cs="David"/>
          <w:sz w:val="28"/>
          <w:szCs w:val="28"/>
          <w:rtl/>
          <w:rPrChange w:id="3903" w:author="אברהם" w:date="2012-11-23T10:23:00Z">
            <w:rPr>
              <w:rFonts w:ascii="David" w:hAnsi="David" w:cs="David"/>
              <w:rtl/>
            </w:rPr>
          </w:rPrChange>
        </w:rPr>
        <w:t>בחירה</w:t>
      </w:r>
      <w:r w:rsidRPr="00A90D62">
        <w:rPr>
          <w:rFonts w:ascii="David" w:eastAsia="David" w:hAnsi="David" w:cs="David"/>
          <w:sz w:val="28"/>
          <w:szCs w:val="28"/>
          <w:rtl/>
          <w:rPrChange w:id="3904" w:author="אברהם" w:date="2012-11-23T10:23:00Z">
            <w:rPr>
              <w:rFonts w:ascii="David" w:eastAsia="David" w:hAnsi="David" w:cs="David"/>
              <w:rtl/>
            </w:rPr>
          </w:rPrChange>
        </w:rPr>
        <w:t xml:space="preserve"> </w:t>
      </w:r>
      <w:r w:rsidRPr="00A90D62">
        <w:rPr>
          <w:rFonts w:ascii="David" w:hAnsi="David" w:cs="David"/>
          <w:sz w:val="28"/>
          <w:szCs w:val="28"/>
          <w:rtl/>
          <w:rPrChange w:id="3905" w:author="אברהם" w:date="2012-11-23T10:23:00Z">
            <w:rPr>
              <w:rFonts w:ascii="David" w:hAnsi="David" w:cs="David"/>
              <w:rtl/>
            </w:rPr>
          </w:rPrChange>
        </w:rPr>
        <w:t>מוחלט</w:t>
      </w:r>
      <w:r w:rsidRPr="00A90D62">
        <w:rPr>
          <w:rFonts w:ascii="David" w:eastAsia="David" w:hAnsi="David" w:cs="David"/>
          <w:sz w:val="28"/>
          <w:szCs w:val="28"/>
          <w:rtl/>
          <w:rPrChange w:id="3906" w:author="אברהם" w:date="2012-11-23T10:23:00Z">
            <w:rPr>
              <w:rFonts w:ascii="David" w:eastAsia="David" w:hAnsi="David" w:cs="David"/>
              <w:rtl/>
            </w:rPr>
          </w:rPrChange>
        </w:rPr>
        <w:t xml:space="preserve"> </w:t>
      </w:r>
      <w:r w:rsidRPr="00A90D62">
        <w:rPr>
          <w:rFonts w:ascii="David" w:hAnsi="David" w:cs="David"/>
          <w:sz w:val="28"/>
          <w:szCs w:val="28"/>
          <w:rtl/>
          <w:rPrChange w:id="3907" w:author="אברהם" w:date="2012-11-23T10:23:00Z">
            <w:rPr>
              <w:rFonts w:ascii="David" w:hAnsi="David" w:cs="David"/>
              <w:rtl/>
            </w:rPr>
          </w:rPrChange>
        </w:rPr>
        <w:t>וחופש</w:t>
      </w:r>
      <w:r w:rsidRPr="00A90D62">
        <w:rPr>
          <w:rFonts w:ascii="David" w:eastAsia="David" w:hAnsi="David" w:cs="David"/>
          <w:sz w:val="28"/>
          <w:szCs w:val="28"/>
          <w:rtl/>
          <w:rPrChange w:id="3908" w:author="אברהם" w:date="2012-11-23T10:23:00Z">
            <w:rPr>
              <w:rFonts w:ascii="David" w:eastAsia="David" w:hAnsi="David" w:cs="David"/>
              <w:rtl/>
            </w:rPr>
          </w:rPrChange>
        </w:rPr>
        <w:t xml:space="preserve"> </w:t>
      </w:r>
      <w:r w:rsidRPr="00A90D62">
        <w:rPr>
          <w:rFonts w:ascii="David" w:hAnsi="David" w:cs="David"/>
          <w:sz w:val="28"/>
          <w:szCs w:val="28"/>
          <w:rtl/>
          <w:rPrChange w:id="3909" w:author="אברהם" w:date="2012-11-23T10:23:00Z">
            <w:rPr>
              <w:rFonts w:ascii="David" w:hAnsi="David" w:cs="David"/>
              <w:rtl/>
            </w:rPr>
          </w:rPrChange>
        </w:rPr>
        <w:t>מסחר</w:t>
      </w:r>
      <w:r w:rsidRPr="00A90D62">
        <w:rPr>
          <w:rFonts w:ascii="David" w:eastAsia="David" w:hAnsi="David" w:cs="David"/>
          <w:sz w:val="28"/>
          <w:szCs w:val="28"/>
          <w:rtl/>
          <w:rPrChange w:id="3910" w:author="אברהם" w:date="2012-11-23T10:23:00Z">
            <w:rPr>
              <w:rFonts w:ascii="David" w:eastAsia="David" w:hAnsi="David" w:cs="David"/>
              <w:rtl/>
            </w:rPr>
          </w:rPrChange>
        </w:rPr>
        <w:t xml:space="preserve"> </w:t>
      </w:r>
      <w:r w:rsidRPr="00A90D62">
        <w:rPr>
          <w:rFonts w:ascii="David" w:hAnsi="David" w:cs="David"/>
          <w:sz w:val="28"/>
          <w:szCs w:val="28"/>
          <w:rtl/>
          <w:rPrChange w:id="3911" w:author="אברהם" w:date="2012-11-23T10:23:00Z">
            <w:rPr>
              <w:rFonts w:ascii="David" w:hAnsi="David" w:cs="David"/>
              <w:rtl/>
            </w:rPr>
          </w:rPrChange>
        </w:rPr>
        <w:t>מוחלט</w:t>
      </w:r>
      <w:r w:rsidRPr="00A90D62">
        <w:rPr>
          <w:rFonts w:ascii="David" w:eastAsia="David" w:hAnsi="David" w:cs="David"/>
          <w:sz w:val="28"/>
          <w:szCs w:val="28"/>
          <w:rtl/>
          <w:rPrChange w:id="3912" w:author="אברהם" w:date="2012-11-23T10:23:00Z">
            <w:rPr>
              <w:rFonts w:ascii="David" w:eastAsia="David" w:hAnsi="David" w:cs="David"/>
              <w:rtl/>
            </w:rPr>
          </w:rPrChange>
        </w:rPr>
        <w:t xml:space="preserve"> </w:t>
      </w:r>
      <w:r w:rsidRPr="00A90D62">
        <w:rPr>
          <w:rFonts w:ascii="David" w:hAnsi="David" w:cs="David"/>
          <w:sz w:val="28"/>
          <w:szCs w:val="28"/>
          <w:rtl/>
          <w:rPrChange w:id="3913" w:author="אברהם" w:date="2012-11-23T10:23:00Z">
            <w:rPr>
              <w:rFonts w:ascii="David" w:hAnsi="David" w:cs="David"/>
              <w:rtl/>
            </w:rPr>
          </w:rPrChange>
        </w:rPr>
        <w:t>בין</w:t>
      </w:r>
      <w:r w:rsidRPr="00A90D62">
        <w:rPr>
          <w:rFonts w:ascii="David" w:eastAsia="David" w:hAnsi="David" w:cs="David"/>
          <w:sz w:val="28"/>
          <w:szCs w:val="28"/>
          <w:rtl/>
          <w:rPrChange w:id="3914" w:author="אברהם" w:date="2012-11-23T10:23:00Z">
            <w:rPr>
              <w:rFonts w:ascii="David" w:eastAsia="David" w:hAnsi="David" w:cs="David"/>
              <w:rtl/>
            </w:rPr>
          </w:rPrChange>
        </w:rPr>
        <w:t xml:space="preserve"> </w:t>
      </w:r>
      <w:r w:rsidRPr="00A90D62">
        <w:rPr>
          <w:rFonts w:ascii="David" w:hAnsi="David" w:cs="David"/>
          <w:sz w:val="28"/>
          <w:szCs w:val="28"/>
          <w:rtl/>
          <w:rPrChange w:id="3915" w:author="אברהם" w:date="2012-11-23T10:23:00Z">
            <w:rPr>
              <w:rFonts w:ascii="David" w:hAnsi="David" w:cs="David"/>
              <w:rtl/>
            </w:rPr>
          </w:rPrChange>
        </w:rPr>
        <w:t>יובל</w:t>
      </w:r>
      <w:r w:rsidRPr="00A90D62">
        <w:rPr>
          <w:rFonts w:ascii="David" w:eastAsia="David" w:hAnsi="David" w:cs="David"/>
          <w:sz w:val="28"/>
          <w:szCs w:val="28"/>
          <w:rtl/>
          <w:rPrChange w:id="3916" w:author="אברהם" w:date="2012-11-23T10:23:00Z">
            <w:rPr>
              <w:rFonts w:ascii="David" w:eastAsia="David" w:hAnsi="David" w:cs="David"/>
              <w:rtl/>
            </w:rPr>
          </w:rPrChange>
        </w:rPr>
        <w:t xml:space="preserve"> </w:t>
      </w:r>
      <w:r w:rsidRPr="00A90D62">
        <w:rPr>
          <w:rFonts w:ascii="David" w:hAnsi="David" w:cs="David"/>
          <w:sz w:val="28"/>
          <w:szCs w:val="28"/>
          <w:rtl/>
          <w:rPrChange w:id="3917" w:author="אברהם" w:date="2012-11-23T10:23:00Z">
            <w:rPr>
              <w:rFonts w:ascii="David" w:hAnsi="David" w:cs="David"/>
              <w:rtl/>
            </w:rPr>
          </w:rPrChange>
        </w:rPr>
        <w:t>ליובל.</w:t>
      </w:r>
    </w:p>
    <w:p w:rsidR="009C2B09" w:rsidRPr="00A90D62" w:rsidRDefault="009C2B09" w:rsidP="00D97D7A">
      <w:pPr>
        <w:pStyle w:val="a1"/>
        <w:bidi/>
        <w:rPr>
          <w:rFonts w:ascii="David" w:hAnsi="David" w:cs="David"/>
          <w:sz w:val="28"/>
          <w:szCs w:val="28"/>
          <w:rtl/>
          <w:rPrChange w:id="3918" w:author="אברהם" w:date="2012-11-23T10:23:00Z">
            <w:rPr>
              <w:rFonts w:ascii="David" w:hAnsi="David" w:cs="David"/>
              <w:rtl/>
            </w:rPr>
          </w:rPrChange>
        </w:rPr>
      </w:pPr>
      <w:r w:rsidRPr="00A90D62">
        <w:rPr>
          <w:rFonts w:ascii="David" w:hAnsi="David" w:cs="David"/>
          <w:sz w:val="28"/>
          <w:szCs w:val="28"/>
          <w:rtl/>
          <w:rPrChange w:id="3919" w:author="אברהם" w:date="2012-11-23T10:23:00Z">
            <w:rPr>
              <w:rFonts w:ascii="David" w:hAnsi="David" w:cs="David"/>
              <w:rtl/>
            </w:rPr>
          </w:rPrChange>
        </w:rPr>
        <w:t>אמנם</w:t>
      </w:r>
      <w:del w:id="3920" w:author="אברהם" w:date="2012-11-26T17:23:00Z">
        <w:r w:rsidRPr="00A90D62" w:rsidDel="00D97D7A">
          <w:rPr>
            <w:rFonts w:ascii="David" w:hAnsi="David" w:cs="David"/>
            <w:sz w:val="28"/>
            <w:szCs w:val="28"/>
            <w:rtl/>
            <w:rPrChange w:id="3921" w:author="אברהם" w:date="2012-11-23T10:23:00Z">
              <w:rPr>
                <w:rFonts w:ascii="David" w:hAnsi="David" w:cs="David"/>
                <w:rtl/>
              </w:rPr>
            </w:rPrChange>
          </w:rPr>
          <w:delText>,</w:delText>
        </w:r>
      </w:del>
      <w:r w:rsidRPr="00A90D62">
        <w:rPr>
          <w:rFonts w:ascii="David" w:hAnsi="David" w:cs="David"/>
          <w:sz w:val="28"/>
          <w:szCs w:val="28"/>
          <w:rtl/>
          <w:rPrChange w:id="3922" w:author="אברהם" w:date="2012-11-23T10:23:00Z">
            <w:rPr>
              <w:rFonts w:ascii="David" w:hAnsi="David" w:cs="David"/>
              <w:rtl/>
            </w:rPr>
          </w:rPrChange>
        </w:rPr>
        <w:t xml:space="preserve"> התהליך</w:t>
      </w:r>
      <w:r w:rsidRPr="00A90D62">
        <w:rPr>
          <w:rFonts w:ascii="David" w:eastAsia="David" w:hAnsi="David" w:cs="David"/>
          <w:sz w:val="28"/>
          <w:szCs w:val="28"/>
          <w:rtl/>
          <w:rPrChange w:id="3923" w:author="אברהם" w:date="2012-11-23T10:23:00Z">
            <w:rPr>
              <w:rFonts w:ascii="David" w:eastAsia="David" w:hAnsi="David" w:cs="David"/>
              <w:rtl/>
            </w:rPr>
          </w:rPrChange>
        </w:rPr>
        <w:t xml:space="preserve"> </w:t>
      </w:r>
      <w:r w:rsidRPr="00A90D62">
        <w:rPr>
          <w:rFonts w:ascii="David" w:hAnsi="David" w:cs="David"/>
          <w:sz w:val="28"/>
          <w:szCs w:val="28"/>
          <w:rtl/>
          <w:rPrChange w:id="3924" w:author="אברהם" w:date="2012-11-23T10:23:00Z">
            <w:rPr>
              <w:rFonts w:ascii="David" w:hAnsi="David" w:cs="David"/>
              <w:rtl/>
            </w:rPr>
          </w:rPrChange>
        </w:rPr>
        <w:t>אינו</w:t>
      </w:r>
      <w:r w:rsidRPr="00A90D62">
        <w:rPr>
          <w:rFonts w:ascii="David" w:eastAsia="David" w:hAnsi="David" w:cs="David"/>
          <w:sz w:val="28"/>
          <w:szCs w:val="28"/>
          <w:rtl/>
          <w:rPrChange w:id="3925" w:author="אברהם" w:date="2012-11-23T10:23:00Z">
            <w:rPr>
              <w:rFonts w:ascii="David" w:eastAsia="David" w:hAnsi="David" w:cs="David"/>
              <w:rtl/>
            </w:rPr>
          </w:rPrChange>
        </w:rPr>
        <w:t xml:space="preserve"> </w:t>
      </w:r>
      <w:r w:rsidRPr="00A90D62">
        <w:rPr>
          <w:rFonts w:ascii="David" w:hAnsi="David" w:cs="David"/>
          <w:sz w:val="28"/>
          <w:szCs w:val="28"/>
          <w:rtl/>
          <w:rPrChange w:id="3926" w:author="אברהם" w:date="2012-11-23T10:23:00Z">
            <w:rPr>
              <w:rFonts w:ascii="David" w:hAnsi="David" w:cs="David"/>
              <w:rtl/>
            </w:rPr>
          </w:rPrChange>
        </w:rPr>
        <w:t>מבטיח</w:t>
      </w:r>
      <w:r w:rsidRPr="00A90D62">
        <w:rPr>
          <w:rFonts w:ascii="David" w:eastAsia="David" w:hAnsi="David" w:cs="David"/>
          <w:sz w:val="28"/>
          <w:szCs w:val="28"/>
          <w:rtl/>
          <w:rPrChange w:id="3927" w:author="אברהם" w:date="2012-11-23T10:23:00Z">
            <w:rPr>
              <w:rFonts w:ascii="David" w:eastAsia="David" w:hAnsi="David" w:cs="David"/>
              <w:rtl/>
            </w:rPr>
          </w:rPrChange>
        </w:rPr>
        <w:t xml:space="preserve"> </w:t>
      </w:r>
      <w:r w:rsidRPr="00A90D62">
        <w:rPr>
          <w:rFonts w:ascii="David" w:hAnsi="David" w:cs="David"/>
          <w:sz w:val="28"/>
          <w:szCs w:val="28"/>
          <w:rtl/>
          <w:rPrChange w:id="3928" w:author="אברהם" w:date="2012-11-23T10:23:00Z">
            <w:rPr>
              <w:rFonts w:ascii="David" w:hAnsi="David" w:cs="David"/>
              <w:rtl/>
            </w:rPr>
          </w:rPrChange>
        </w:rPr>
        <w:t>שמספר</w:t>
      </w:r>
      <w:r w:rsidRPr="00A90D62">
        <w:rPr>
          <w:rFonts w:ascii="David" w:eastAsia="David" w:hAnsi="David" w:cs="David"/>
          <w:sz w:val="28"/>
          <w:szCs w:val="28"/>
          <w:rtl/>
          <w:rPrChange w:id="3929" w:author="אברהם" w:date="2012-11-23T10:23:00Z">
            <w:rPr>
              <w:rFonts w:ascii="David" w:eastAsia="David" w:hAnsi="David" w:cs="David"/>
              <w:rtl/>
            </w:rPr>
          </w:rPrChange>
        </w:rPr>
        <w:t xml:space="preserve"> </w:t>
      </w:r>
      <w:r w:rsidRPr="00A90D62">
        <w:rPr>
          <w:rFonts w:ascii="David" w:hAnsi="David" w:cs="David"/>
          <w:sz w:val="28"/>
          <w:szCs w:val="28"/>
          <w:rtl/>
          <w:rPrChange w:id="3930" w:author="אברהם" w:date="2012-11-23T10:23:00Z">
            <w:rPr>
              <w:rFonts w:ascii="David" w:hAnsi="David" w:cs="David"/>
              <w:rtl/>
            </w:rPr>
          </w:rPrChange>
        </w:rPr>
        <w:t>בעלי</w:t>
      </w:r>
      <w:r w:rsidRPr="00A90D62">
        <w:rPr>
          <w:rFonts w:ascii="David" w:eastAsia="David" w:hAnsi="David" w:cs="David"/>
          <w:sz w:val="28"/>
          <w:szCs w:val="28"/>
          <w:rtl/>
          <w:rPrChange w:id="3931" w:author="אברהם" w:date="2012-11-23T10:23:00Z">
            <w:rPr>
              <w:rFonts w:ascii="David" w:eastAsia="David" w:hAnsi="David" w:cs="David"/>
              <w:rtl/>
            </w:rPr>
          </w:rPrChange>
        </w:rPr>
        <w:t xml:space="preserve"> </w:t>
      </w:r>
      <w:r w:rsidRPr="00A90D62">
        <w:rPr>
          <w:rFonts w:ascii="David" w:hAnsi="David" w:cs="David"/>
          <w:sz w:val="28"/>
          <w:szCs w:val="28"/>
          <w:rtl/>
          <w:rPrChange w:id="3932" w:author="אברהם" w:date="2012-11-23T10:23:00Z">
            <w:rPr>
              <w:rFonts w:ascii="David" w:hAnsi="David" w:cs="David"/>
              <w:rtl/>
            </w:rPr>
          </w:rPrChange>
        </w:rPr>
        <w:t>הנחלות</w:t>
      </w:r>
      <w:r w:rsidRPr="00A90D62">
        <w:rPr>
          <w:rFonts w:ascii="David" w:eastAsia="David" w:hAnsi="David" w:cs="David"/>
          <w:sz w:val="28"/>
          <w:szCs w:val="28"/>
          <w:rtl/>
          <w:rPrChange w:id="3933" w:author="אברהם" w:date="2012-11-23T10:23:00Z">
            <w:rPr>
              <w:rFonts w:ascii="David" w:eastAsia="David" w:hAnsi="David" w:cs="David"/>
              <w:rtl/>
            </w:rPr>
          </w:rPrChange>
        </w:rPr>
        <w:t xml:space="preserve"> </w:t>
      </w:r>
      <w:r w:rsidRPr="00A90D62">
        <w:rPr>
          <w:rFonts w:ascii="David" w:hAnsi="David" w:cs="David"/>
          <w:b/>
          <w:bCs/>
          <w:sz w:val="28"/>
          <w:szCs w:val="28"/>
          <w:rtl/>
          <w:rPrChange w:id="3934" w:author="אברהם" w:date="2012-11-23T10:23:00Z">
            <w:rPr>
              <w:rFonts w:ascii="David" w:hAnsi="David" w:cs="David"/>
              <w:b/>
              <w:bCs/>
              <w:rtl/>
            </w:rPr>
          </w:rPrChange>
        </w:rPr>
        <w:t>יגדל</w:t>
      </w:r>
      <w:r w:rsidRPr="00A90D62">
        <w:rPr>
          <w:rFonts w:ascii="David" w:eastAsia="David" w:hAnsi="David" w:cs="David"/>
          <w:b/>
          <w:bCs/>
          <w:sz w:val="28"/>
          <w:szCs w:val="28"/>
          <w:rtl/>
          <w:rPrChange w:id="3935" w:author="אברהם" w:date="2012-11-23T10:23:00Z">
            <w:rPr>
              <w:rFonts w:ascii="David" w:eastAsia="David" w:hAnsi="David" w:cs="David"/>
              <w:b/>
              <w:bCs/>
              <w:rtl/>
            </w:rPr>
          </w:rPrChange>
        </w:rPr>
        <w:t xml:space="preserve"> </w:t>
      </w:r>
      <w:r w:rsidRPr="00A90D62">
        <w:rPr>
          <w:rFonts w:ascii="David" w:hAnsi="David" w:cs="David"/>
          <w:sz w:val="28"/>
          <w:szCs w:val="28"/>
          <w:rtl/>
          <w:rPrChange w:id="3936" w:author="אברהם" w:date="2012-11-23T10:23:00Z">
            <w:rPr>
              <w:rFonts w:ascii="David" w:hAnsi="David" w:cs="David"/>
              <w:rtl/>
            </w:rPr>
          </w:rPrChange>
        </w:rPr>
        <w:t>מיובל</w:t>
      </w:r>
      <w:r w:rsidRPr="00A90D62">
        <w:rPr>
          <w:rFonts w:ascii="David" w:eastAsia="David" w:hAnsi="David" w:cs="David"/>
          <w:sz w:val="28"/>
          <w:szCs w:val="28"/>
          <w:rtl/>
          <w:rPrChange w:id="3937" w:author="אברהם" w:date="2012-11-23T10:23:00Z">
            <w:rPr>
              <w:rFonts w:ascii="David" w:eastAsia="David" w:hAnsi="David" w:cs="David"/>
              <w:rtl/>
            </w:rPr>
          </w:rPrChange>
        </w:rPr>
        <w:t xml:space="preserve"> </w:t>
      </w:r>
      <w:r w:rsidRPr="00A90D62">
        <w:rPr>
          <w:rFonts w:ascii="David" w:hAnsi="David" w:cs="David"/>
          <w:sz w:val="28"/>
          <w:szCs w:val="28"/>
          <w:rtl/>
          <w:rPrChange w:id="3938" w:author="אברהם" w:date="2012-11-23T10:23:00Z">
            <w:rPr>
              <w:rFonts w:ascii="David" w:hAnsi="David" w:cs="David"/>
              <w:rtl/>
            </w:rPr>
          </w:rPrChange>
        </w:rPr>
        <w:t>אחד</w:t>
      </w:r>
      <w:r w:rsidRPr="00A90D62">
        <w:rPr>
          <w:rFonts w:ascii="David" w:eastAsia="David" w:hAnsi="David" w:cs="David"/>
          <w:sz w:val="28"/>
          <w:szCs w:val="28"/>
          <w:rtl/>
          <w:rPrChange w:id="3939" w:author="אברהם" w:date="2012-11-23T10:23:00Z">
            <w:rPr>
              <w:rFonts w:ascii="David" w:eastAsia="David" w:hAnsi="David" w:cs="David"/>
              <w:rtl/>
            </w:rPr>
          </w:rPrChange>
        </w:rPr>
        <w:t xml:space="preserve"> </w:t>
      </w:r>
      <w:r w:rsidRPr="00A90D62">
        <w:rPr>
          <w:rFonts w:ascii="David" w:hAnsi="David" w:cs="David"/>
          <w:sz w:val="28"/>
          <w:szCs w:val="28"/>
          <w:rtl/>
          <w:rPrChange w:id="3940" w:author="אברהם" w:date="2012-11-23T10:23:00Z">
            <w:rPr>
              <w:rFonts w:ascii="David" w:hAnsi="David" w:cs="David"/>
              <w:rtl/>
            </w:rPr>
          </w:rPrChange>
        </w:rPr>
        <w:t>ליובל</w:t>
      </w:r>
      <w:r w:rsidRPr="00A90D62">
        <w:rPr>
          <w:rFonts w:ascii="David" w:eastAsia="David" w:hAnsi="David" w:cs="David"/>
          <w:sz w:val="28"/>
          <w:szCs w:val="28"/>
          <w:rtl/>
          <w:rPrChange w:id="3941" w:author="אברהם" w:date="2012-11-23T10:23:00Z">
            <w:rPr>
              <w:rFonts w:ascii="David" w:eastAsia="David" w:hAnsi="David" w:cs="David"/>
              <w:rtl/>
            </w:rPr>
          </w:rPrChange>
        </w:rPr>
        <w:t xml:space="preserve"> </w:t>
      </w:r>
      <w:r w:rsidRPr="00A90D62">
        <w:rPr>
          <w:rFonts w:ascii="David" w:hAnsi="David" w:cs="David"/>
          <w:sz w:val="28"/>
          <w:szCs w:val="28"/>
          <w:rtl/>
          <w:rPrChange w:id="3942" w:author="אברהם" w:date="2012-11-23T10:23:00Z">
            <w:rPr>
              <w:rFonts w:ascii="David" w:hAnsi="David" w:cs="David"/>
              <w:rtl/>
            </w:rPr>
          </w:rPrChange>
        </w:rPr>
        <w:t>הבא</w:t>
      </w:r>
      <w:ins w:id="3943" w:author="אברהם" w:date="2012-11-26T17:24:00Z">
        <w:r w:rsidR="00D97D7A">
          <w:rPr>
            <w:rFonts w:ascii="David" w:hAnsi="David" w:cs="David" w:hint="cs"/>
            <w:sz w:val="28"/>
            <w:szCs w:val="28"/>
            <w:rtl/>
          </w:rPr>
          <w:t>,</w:t>
        </w:r>
      </w:ins>
      <w:del w:id="3944" w:author="אברהם" w:date="2012-11-26T17:23:00Z">
        <w:r w:rsidRPr="00A90D62" w:rsidDel="00D97D7A">
          <w:rPr>
            <w:rFonts w:ascii="David" w:hAnsi="David" w:cs="David"/>
            <w:sz w:val="28"/>
            <w:szCs w:val="28"/>
            <w:rtl/>
            <w:rPrChange w:id="3945" w:author="אברהם" w:date="2012-11-23T10:23:00Z">
              <w:rPr>
                <w:rFonts w:ascii="David" w:hAnsi="David" w:cs="David"/>
                <w:rtl/>
              </w:rPr>
            </w:rPrChange>
          </w:rPr>
          <w:delText>;</w:delText>
        </w:r>
      </w:del>
      <w:r w:rsidRPr="00A90D62">
        <w:rPr>
          <w:rFonts w:ascii="David" w:hAnsi="David" w:cs="David"/>
          <w:sz w:val="28"/>
          <w:szCs w:val="28"/>
          <w:rtl/>
          <w:rPrChange w:id="3946" w:author="אברהם" w:date="2012-11-23T10:23:00Z">
            <w:rPr>
              <w:rFonts w:ascii="David" w:hAnsi="David" w:cs="David"/>
              <w:rtl/>
            </w:rPr>
          </w:rPrChange>
        </w:rPr>
        <w:t xml:space="preserve"> </w:t>
      </w:r>
      <w:ins w:id="3947" w:author="אברהם" w:date="2012-11-26T17:24:00Z">
        <w:r w:rsidR="00D97D7A">
          <w:rPr>
            <w:rFonts w:ascii="David" w:hAnsi="David" w:cs="David" w:hint="cs"/>
            <w:sz w:val="28"/>
            <w:szCs w:val="28"/>
            <w:rtl/>
          </w:rPr>
          <w:t xml:space="preserve">ואף </w:t>
        </w:r>
      </w:ins>
      <w:r w:rsidRPr="00A90D62">
        <w:rPr>
          <w:rFonts w:ascii="David" w:hAnsi="David" w:cs="David"/>
          <w:sz w:val="28"/>
          <w:szCs w:val="28"/>
          <w:rtl/>
          <w:rPrChange w:id="3948" w:author="אברהם" w:date="2012-11-23T10:23:00Z">
            <w:rPr>
              <w:rFonts w:ascii="David" w:hAnsi="David" w:cs="David"/>
              <w:rtl/>
            </w:rPr>
          </w:rPrChange>
        </w:rPr>
        <w:t>ייתכן</w:t>
      </w:r>
      <w:del w:id="3949" w:author="אברהם" w:date="2012-11-26T17:24:00Z">
        <w:r w:rsidRPr="00A90D62" w:rsidDel="00D97D7A">
          <w:rPr>
            <w:rFonts w:ascii="David" w:eastAsia="David" w:hAnsi="David" w:cs="David"/>
            <w:sz w:val="28"/>
            <w:szCs w:val="28"/>
            <w:rtl/>
            <w:rPrChange w:id="3950" w:author="אברהם" w:date="2012-11-23T10:23:00Z">
              <w:rPr>
                <w:rFonts w:ascii="David" w:eastAsia="David" w:hAnsi="David" w:cs="David"/>
                <w:rtl/>
              </w:rPr>
            </w:rPrChange>
          </w:rPr>
          <w:delText xml:space="preserve"> </w:delText>
        </w:r>
        <w:r w:rsidRPr="00A90D62" w:rsidDel="00D97D7A">
          <w:rPr>
            <w:rFonts w:ascii="David" w:hAnsi="David" w:cs="David"/>
            <w:sz w:val="28"/>
            <w:szCs w:val="28"/>
            <w:rtl/>
            <w:rPrChange w:id="3951" w:author="אברהם" w:date="2012-11-23T10:23:00Z">
              <w:rPr>
                <w:rFonts w:ascii="David" w:hAnsi="David" w:cs="David"/>
                <w:rtl/>
              </w:rPr>
            </w:rPrChange>
          </w:rPr>
          <w:delText>למשל</w:delText>
        </w:r>
      </w:del>
      <w:r w:rsidRPr="00A90D62">
        <w:rPr>
          <w:rFonts w:ascii="David" w:eastAsia="David" w:hAnsi="David" w:cs="David"/>
          <w:sz w:val="28"/>
          <w:szCs w:val="28"/>
          <w:rtl/>
          <w:rPrChange w:id="3952" w:author="אברהם" w:date="2012-11-23T10:23:00Z">
            <w:rPr>
              <w:rFonts w:ascii="David" w:eastAsia="David" w:hAnsi="David" w:cs="David"/>
              <w:rtl/>
            </w:rPr>
          </w:rPrChange>
        </w:rPr>
        <w:t xml:space="preserve"> </w:t>
      </w:r>
      <w:r w:rsidRPr="00A90D62">
        <w:rPr>
          <w:rFonts w:ascii="David" w:hAnsi="David" w:cs="David"/>
          <w:sz w:val="28"/>
          <w:szCs w:val="28"/>
          <w:rtl/>
          <w:rPrChange w:id="3953" w:author="אברהם" w:date="2012-11-23T10:23:00Z">
            <w:rPr>
              <w:rFonts w:ascii="David" w:hAnsi="David" w:cs="David"/>
              <w:rtl/>
            </w:rPr>
          </w:rPrChange>
        </w:rPr>
        <w:t>שאף</w:t>
      </w:r>
      <w:r w:rsidRPr="00A90D62">
        <w:rPr>
          <w:rFonts w:ascii="David" w:eastAsia="David" w:hAnsi="David" w:cs="David"/>
          <w:sz w:val="28"/>
          <w:szCs w:val="28"/>
          <w:rtl/>
          <w:rPrChange w:id="3954" w:author="אברהם" w:date="2012-11-23T10:23:00Z">
            <w:rPr>
              <w:rFonts w:ascii="David" w:eastAsia="David" w:hAnsi="David" w:cs="David"/>
              <w:rtl/>
            </w:rPr>
          </w:rPrChange>
        </w:rPr>
        <w:t xml:space="preserve"> </w:t>
      </w:r>
      <w:r w:rsidRPr="00A90D62">
        <w:rPr>
          <w:rFonts w:ascii="David" w:hAnsi="David" w:cs="David"/>
          <w:sz w:val="28"/>
          <w:szCs w:val="28"/>
          <w:rtl/>
          <w:rPrChange w:id="3955" w:author="אברהם" w:date="2012-11-23T10:23:00Z">
            <w:rPr>
              <w:rFonts w:ascii="David" w:hAnsi="David" w:cs="David"/>
              <w:rtl/>
            </w:rPr>
          </w:rPrChange>
        </w:rPr>
        <w:t>נחלה</w:t>
      </w:r>
      <w:r w:rsidRPr="00A90D62">
        <w:rPr>
          <w:rFonts w:ascii="David" w:eastAsia="David" w:hAnsi="David" w:cs="David"/>
          <w:sz w:val="28"/>
          <w:szCs w:val="28"/>
          <w:rtl/>
          <w:rPrChange w:id="3956" w:author="אברהם" w:date="2012-11-23T10:23:00Z">
            <w:rPr>
              <w:rFonts w:ascii="David" w:eastAsia="David" w:hAnsi="David" w:cs="David"/>
              <w:rtl/>
            </w:rPr>
          </w:rPrChange>
        </w:rPr>
        <w:t xml:space="preserve"> </w:t>
      </w:r>
      <w:r w:rsidRPr="00A90D62">
        <w:rPr>
          <w:rFonts w:ascii="David" w:hAnsi="David" w:cs="David"/>
          <w:sz w:val="28"/>
          <w:szCs w:val="28"/>
          <w:rtl/>
          <w:rPrChange w:id="3957" w:author="אברהם" w:date="2012-11-23T10:23:00Z">
            <w:rPr>
              <w:rFonts w:ascii="David" w:hAnsi="David" w:cs="David"/>
              <w:rtl/>
            </w:rPr>
          </w:rPrChange>
        </w:rPr>
        <w:t>לא</w:t>
      </w:r>
      <w:r w:rsidRPr="00A90D62">
        <w:rPr>
          <w:rFonts w:ascii="David" w:eastAsia="David" w:hAnsi="David" w:cs="David"/>
          <w:sz w:val="28"/>
          <w:szCs w:val="28"/>
          <w:rtl/>
          <w:rPrChange w:id="3958" w:author="אברהם" w:date="2012-11-23T10:23:00Z">
            <w:rPr>
              <w:rFonts w:ascii="David" w:eastAsia="David" w:hAnsi="David" w:cs="David"/>
              <w:rtl/>
            </w:rPr>
          </w:rPrChange>
        </w:rPr>
        <w:t xml:space="preserve"> </w:t>
      </w:r>
      <w:r w:rsidRPr="00A90D62">
        <w:rPr>
          <w:rFonts w:ascii="David" w:hAnsi="David" w:cs="David"/>
          <w:sz w:val="28"/>
          <w:szCs w:val="28"/>
          <w:rtl/>
          <w:rPrChange w:id="3959" w:author="אברהם" w:date="2012-11-23T10:23:00Z">
            <w:rPr>
              <w:rFonts w:ascii="David" w:hAnsi="David" w:cs="David"/>
              <w:rtl/>
            </w:rPr>
          </w:rPrChange>
        </w:rPr>
        <w:t>תימכר, וכך</w:t>
      </w:r>
      <w:r w:rsidRPr="00A90D62">
        <w:rPr>
          <w:rFonts w:ascii="David" w:eastAsia="David" w:hAnsi="David" w:cs="David"/>
          <w:sz w:val="28"/>
          <w:szCs w:val="28"/>
          <w:rtl/>
          <w:rPrChange w:id="3960" w:author="אברהם" w:date="2012-11-23T10:23:00Z">
            <w:rPr>
              <w:rFonts w:ascii="David" w:eastAsia="David" w:hAnsi="David" w:cs="David"/>
              <w:rtl/>
            </w:rPr>
          </w:rPrChange>
        </w:rPr>
        <w:t xml:space="preserve"> </w:t>
      </w:r>
      <w:r w:rsidRPr="00A90D62">
        <w:rPr>
          <w:rFonts w:ascii="David" w:hAnsi="David" w:cs="David"/>
          <w:sz w:val="28"/>
          <w:szCs w:val="28"/>
          <w:rtl/>
          <w:rPrChange w:id="3961" w:author="אברהם" w:date="2012-11-23T10:23:00Z">
            <w:rPr>
              <w:rFonts w:ascii="David" w:hAnsi="David" w:cs="David"/>
              <w:rtl/>
            </w:rPr>
          </w:rPrChange>
        </w:rPr>
        <w:t>הבעלות</w:t>
      </w:r>
      <w:r w:rsidRPr="00A90D62">
        <w:rPr>
          <w:rFonts w:ascii="David" w:eastAsia="David" w:hAnsi="David" w:cs="David"/>
          <w:sz w:val="28"/>
          <w:szCs w:val="28"/>
          <w:rtl/>
          <w:rPrChange w:id="3962" w:author="אברהם" w:date="2012-11-23T10:23:00Z">
            <w:rPr>
              <w:rFonts w:ascii="David" w:eastAsia="David" w:hAnsi="David" w:cs="David"/>
              <w:rtl/>
            </w:rPr>
          </w:rPrChange>
        </w:rPr>
        <w:t xml:space="preserve"> </w:t>
      </w:r>
      <w:r w:rsidRPr="00A90D62">
        <w:rPr>
          <w:rFonts w:ascii="David" w:hAnsi="David" w:cs="David"/>
          <w:sz w:val="28"/>
          <w:szCs w:val="28"/>
          <w:rtl/>
          <w:rPrChange w:id="3963" w:author="אברהם" w:date="2012-11-23T10:23:00Z">
            <w:rPr>
              <w:rFonts w:ascii="David" w:hAnsi="David" w:cs="David"/>
              <w:rtl/>
            </w:rPr>
          </w:rPrChange>
        </w:rPr>
        <w:t>לא</w:t>
      </w:r>
      <w:r w:rsidRPr="00A90D62">
        <w:rPr>
          <w:rFonts w:ascii="David" w:eastAsia="David" w:hAnsi="David" w:cs="David"/>
          <w:sz w:val="28"/>
          <w:szCs w:val="28"/>
          <w:rtl/>
          <w:rPrChange w:id="3964" w:author="אברהם" w:date="2012-11-23T10:23:00Z">
            <w:rPr>
              <w:rFonts w:ascii="David" w:eastAsia="David" w:hAnsi="David" w:cs="David"/>
              <w:rtl/>
            </w:rPr>
          </w:rPrChange>
        </w:rPr>
        <w:t xml:space="preserve"> </w:t>
      </w:r>
      <w:r w:rsidRPr="00A90D62">
        <w:rPr>
          <w:rFonts w:ascii="David" w:hAnsi="David" w:cs="David"/>
          <w:sz w:val="28"/>
          <w:szCs w:val="28"/>
          <w:rtl/>
          <w:rPrChange w:id="3965" w:author="אברהם" w:date="2012-11-23T10:23:00Z">
            <w:rPr>
              <w:rFonts w:ascii="David" w:hAnsi="David" w:cs="David"/>
              <w:rtl/>
            </w:rPr>
          </w:rPrChange>
        </w:rPr>
        <w:t>תשתנה</w:t>
      </w:r>
      <w:r w:rsidRPr="00A90D62">
        <w:rPr>
          <w:rFonts w:ascii="David" w:eastAsia="David" w:hAnsi="David" w:cs="David"/>
          <w:sz w:val="28"/>
          <w:szCs w:val="28"/>
          <w:rtl/>
          <w:rPrChange w:id="3966" w:author="אברהם" w:date="2012-11-23T10:23:00Z">
            <w:rPr>
              <w:rFonts w:ascii="David" w:eastAsia="David" w:hAnsi="David" w:cs="David"/>
              <w:rtl/>
            </w:rPr>
          </w:rPrChange>
        </w:rPr>
        <w:t xml:space="preserve"> </w:t>
      </w:r>
      <w:r w:rsidRPr="00A90D62">
        <w:rPr>
          <w:rFonts w:ascii="David" w:hAnsi="David" w:cs="David"/>
          <w:sz w:val="28"/>
          <w:szCs w:val="28"/>
          <w:rtl/>
          <w:rPrChange w:id="3967" w:author="אברהם" w:date="2012-11-23T10:23:00Z">
            <w:rPr>
              <w:rFonts w:ascii="David" w:hAnsi="David" w:cs="David"/>
              <w:rtl/>
            </w:rPr>
          </w:rPrChange>
        </w:rPr>
        <w:t>כלל. כדי</w:t>
      </w:r>
      <w:r w:rsidRPr="00A90D62">
        <w:rPr>
          <w:rFonts w:ascii="David" w:eastAsia="David" w:hAnsi="David" w:cs="David"/>
          <w:sz w:val="28"/>
          <w:szCs w:val="28"/>
          <w:rtl/>
          <w:rPrChange w:id="3968" w:author="אברהם" w:date="2012-11-23T10:23:00Z">
            <w:rPr>
              <w:rFonts w:ascii="David" w:eastAsia="David" w:hAnsi="David" w:cs="David"/>
              <w:rtl/>
            </w:rPr>
          </w:rPrChange>
        </w:rPr>
        <w:t xml:space="preserve"> </w:t>
      </w:r>
      <w:r w:rsidRPr="00A90D62">
        <w:rPr>
          <w:rFonts w:ascii="David" w:hAnsi="David" w:cs="David"/>
          <w:sz w:val="28"/>
          <w:szCs w:val="28"/>
          <w:rtl/>
          <w:rPrChange w:id="3969" w:author="אברהם" w:date="2012-11-23T10:23:00Z">
            <w:rPr>
              <w:rFonts w:ascii="David" w:hAnsi="David" w:cs="David"/>
              <w:rtl/>
            </w:rPr>
          </w:rPrChange>
        </w:rPr>
        <w:t>לברר</w:t>
      </w:r>
      <w:r w:rsidRPr="00A90D62">
        <w:rPr>
          <w:rFonts w:ascii="David" w:eastAsia="David" w:hAnsi="David" w:cs="David"/>
          <w:sz w:val="28"/>
          <w:szCs w:val="28"/>
          <w:rtl/>
          <w:rPrChange w:id="3970" w:author="אברהם" w:date="2012-11-23T10:23:00Z">
            <w:rPr>
              <w:rFonts w:ascii="David" w:eastAsia="David" w:hAnsi="David" w:cs="David"/>
              <w:rtl/>
            </w:rPr>
          </w:rPrChange>
        </w:rPr>
        <w:t xml:space="preserve"> </w:t>
      </w:r>
      <w:r w:rsidRPr="00A90D62">
        <w:rPr>
          <w:rFonts w:ascii="David" w:hAnsi="David" w:cs="David"/>
          <w:sz w:val="28"/>
          <w:szCs w:val="28"/>
          <w:rtl/>
          <w:rPrChange w:id="3971" w:author="אברהם" w:date="2012-11-23T10:23:00Z">
            <w:rPr>
              <w:rFonts w:ascii="David" w:hAnsi="David" w:cs="David"/>
              <w:rtl/>
            </w:rPr>
          </w:rPrChange>
        </w:rPr>
        <w:t>מה</w:t>
      </w:r>
      <w:r w:rsidRPr="00A90D62">
        <w:rPr>
          <w:rFonts w:ascii="David" w:eastAsia="David" w:hAnsi="David" w:cs="David"/>
          <w:sz w:val="28"/>
          <w:szCs w:val="28"/>
          <w:rtl/>
          <w:rPrChange w:id="3972" w:author="אברהם" w:date="2012-11-23T10:23:00Z">
            <w:rPr>
              <w:rFonts w:ascii="David" w:eastAsia="David" w:hAnsi="David" w:cs="David"/>
              <w:rtl/>
            </w:rPr>
          </w:rPrChange>
        </w:rPr>
        <w:t xml:space="preserve"> </w:t>
      </w:r>
      <w:r w:rsidRPr="00A90D62">
        <w:rPr>
          <w:rFonts w:ascii="David" w:hAnsi="David" w:cs="David"/>
          <w:sz w:val="28"/>
          <w:szCs w:val="28"/>
          <w:rtl/>
          <w:rPrChange w:id="3973" w:author="אברהם" w:date="2012-11-23T10:23:00Z">
            <w:rPr>
              <w:rFonts w:ascii="David" w:hAnsi="David" w:cs="David"/>
              <w:rtl/>
            </w:rPr>
          </w:rPrChange>
        </w:rPr>
        <w:t>הסיכוי</w:t>
      </w:r>
      <w:r w:rsidRPr="00A90D62">
        <w:rPr>
          <w:rFonts w:ascii="David" w:eastAsia="David" w:hAnsi="David" w:cs="David"/>
          <w:sz w:val="28"/>
          <w:szCs w:val="28"/>
          <w:rtl/>
          <w:rPrChange w:id="3974" w:author="אברהם" w:date="2012-11-23T10:23:00Z">
            <w:rPr>
              <w:rFonts w:ascii="David" w:eastAsia="David" w:hAnsi="David" w:cs="David"/>
              <w:rtl/>
            </w:rPr>
          </w:rPrChange>
        </w:rPr>
        <w:t xml:space="preserve"> </w:t>
      </w:r>
      <w:r w:rsidRPr="00A90D62">
        <w:rPr>
          <w:rFonts w:ascii="David" w:hAnsi="David" w:cs="David"/>
          <w:sz w:val="28"/>
          <w:szCs w:val="28"/>
          <w:rtl/>
          <w:rPrChange w:id="3975" w:author="אברהם" w:date="2012-11-23T10:23:00Z">
            <w:rPr>
              <w:rFonts w:ascii="David" w:hAnsi="David" w:cs="David"/>
              <w:rtl/>
            </w:rPr>
          </w:rPrChange>
        </w:rPr>
        <w:t>שמספר</w:t>
      </w:r>
      <w:r w:rsidRPr="00A90D62">
        <w:rPr>
          <w:rFonts w:ascii="David" w:eastAsia="David" w:hAnsi="David" w:cs="David"/>
          <w:sz w:val="28"/>
          <w:szCs w:val="28"/>
          <w:rtl/>
          <w:rPrChange w:id="3976" w:author="אברהם" w:date="2012-11-23T10:23:00Z">
            <w:rPr>
              <w:rFonts w:ascii="David" w:eastAsia="David" w:hAnsi="David" w:cs="David"/>
              <w:rtl/>
            </w:rPr>
          </w:rPrChange>
        </w:rPr>
        <w:t xml:space="preserve"> </w:t>
      </w:r>
      <w:r w:rsidRPr="00A90D62">
        <w:rPr>
          <w:rFonts w:ascii="David" w:hAnsi="David" w:cs="David"/>
          <w:sz w:val="28"/>
          <w:szCs w:val="28"/>
          <w:rtl/>
          <w:rPrChange w:id="3977" w:author="אברהם" w:date="2012-11-23T10:23:00Z">
            <w:rPr>
              <w:rFonts w:ascii="David" w:hAnsi="David" w:cs="David"/>
              <w:rtl/>
            </w:rPr>
          </w:rPrChange>
        </w:rPr>
        <w:t>בעלי</w:t>
      </w:r>
      <w:r w:rsidRPr="00A90D62">
        <w:rPr>
          <w:rFonts w:ascii="David" w:eastAsia="David" w:hAnsi="David" w:cs="David"/>
          <w:sz w:val="28"/>
          <w:szCs w:val="28"/>
          <w:rtl/>
          <w:rPrChange w:id="3978" w:author="אברהם" w:date="2012-11-23T10:23:00Z">
            <w:rPr>
              <w:rFonts w:ascii="David" w:eastAsia="David" w:hAnsi="David" w:cs="David"/>
              <w:rtl/>
            </w:rPr>
          </w:rPrChange>
        </w:rPr>
        <w:t xml:space="preserve"> </w:t>
      </w:r>
      <w:r w:rsidRPr="00A90D62">
        <w:rPr>
          <w:rFonts w:ascii="David" w:hAnsi="David" w:cs="David"/>
          <w:sz w:val="28"/>
          <w:szCs w:val="28"/>
          <w:rtl/>
          <w:rPrChange w:id="3979" w:author="אברהם" w:date="2012-11-23T10:23:00Z">
            <w:rPr>
              <w:rFonts w:ascii="David" w:hAnsi="David" w:cs="David"/>
              <w:rtl/>
            </w:rPr>
          </w:rPrChange>
        </w:rPr>
        <w:t>הנחלות</w:t>
      </w:r>
      <w:r w:rsidRPr="00A90D62">
        <w:rPr>
          <w:rFonts w:ascii="David" w:eastAsia="David" w:hAnsi="David" w:cs="David"/>
          <w:sz w:val="28"/>
          <w:szCs w:val="28"/>
          <w:rtl/>
          <w:rPrChange w:id="3980" w:author="אברהם" w:date="2012-11-23T10:23:00Z">
            <w:rPr>
              <w:rFonts w:ascii="David" w:eastAsia="David" w:hAnsi="David" w:cs="David"/>
              <w:rtl/>
            </w:rPr>
          </w:rPrChange>
        </w:rPr>
        <w:t xml:space="preserve"> </w:t>
      </w:r>
      <w:r w:rsidRPr="00A90D62">
        <w:rPr>
          <w:rFonts w:ascii="David" w:hAnsi="David" w:cs="David"/>
          <w:sz w:val="28"/>
          <w:szCs w:val="28"/>
          <w:rtl/>
          <w:rPrChange w:id="3981" w:author="אברהם" w:date="2012-11-23T10:23:00Z">
            <w:rPr>
              <w:rFonts w:ascii="David" w:hAnsi="David" w:cs="David"/>
              <w:rtl/>
            </w:rPr>
          </w:rPrChange>
        </w:rPr>
        <w:t>אכן</w:t>
      </w:r>
      <w:r w:rsidRPr="00A90D62">
        <w:rPr>
          <w:rFonts w:ascii="David" w:eastAsia="David" w:hAnsi="David" w:cs="David"/>
          <w:sz w:val="28"/>
          <w:szCs w:val="28"/>
          <w:rtl/>
          <w:rPrChange w:id="3982" w:author="אברהם" w:date="2012-11-23T10:23:00Z">
            <w:rPr>
              <w:rFonts w:ascii="David" w:eastAsia="David" w:hAnsi="David" w:cs="David"/>
              <w:rtl/>
            </w:rPr>
          </w:rPrChange>
        </w:rPr>
        <w:t xml:space="preserve"> </w:t>
      </w:r>
      <w:r w:rsidRPr="00A90D62">
        <w:rPr>
          <w:rFonts w:ascii="David" w:hAnsi="David" w:cs="David"/>
          <w:sz w:val="28"/>
          <w:szCs w:val="28"/>
          <w:rtl/>
          <w:rPrChange w:id="3983" w:author="אברהם" w:date="2012-11-23T10:23:00Z">
            <w:rPr>
              <w:rFonts w:ascii="David" w:hAnsi="David" w:cs="David"/>
              <w:rtl/>
            </w:rPr>
          </w:rPrChange>
        </w:rPr>
        <w:t>יגדל, נבדוק</w:t>
      </w:r>
      <w:r w:rsidRPr="00A90D62">
        <w:rPr>
          <w:rFonts w:ascii="David" w:eastAsia="David" w:hAnsi="David" w:cs="David"/>
          <w:sz w:val="28"/>
          <w:szCs w:val="28"/>
          <w:rtl/>
          <w:rPrChange w:id="3984" w:author="אברהם" w:date="2012-11-23T10:23:00Z">
            <w:rPr>
              <w:rFonts w:ascii="David" w:eastAsia="David" w:hAnsi="David" w:cs="David"/>
              <w:rtl/>
            </w:rPr>
          </w:rPrChange>
        </w:rPr>
        <w:t xml:space="preserve"> </w:t>
      </w:r>
      <w:r w:rsidRPr="00A90D62">
        <w:rPr>
          <w:rFonts w:ascii="David" w:hAnsi="David" w:cs="David"/>
          <w:sz w:val="28"/>
          <w:szCs w:val="28"/>
          <w:rtl/>
          <w:rPrChange w:id="3985" w:author="אברהם" w:date="2012-11-23T10:23:00Z">
            <w:rPr>
              <w:rFonts w:ascii="David" w:hAnsi="David" w:cs="David"/>
              <w:rtl/>
            </w:rPr>
          </w:rPrChange>
        </w:rPr>
        <w:t>את</w:t>
      </w:r>
      <w:r w:rsidRPr="00A90D62">
        <w:rPr>
          <w:rFonts w:ascii="David" w:eastAsia="David" w:hAnsi="David" w:cs="David"/>
          <w:sz w:val="28"/>
          <w:szCs w:val="28"/>
          <w:rtl/>
          <w:rPrChange w:id="3986" w:author="אברהם" w:date="2012-11-23T10:23:00Z">
            <w:rPr>
              <w:rFonts w:ascii="David" w:eastAsia="David" w:hAnsi="David" w:cs="David"/>
              <w:rtl/>
            </w:rPr>
          </w:rPrChange>
        </w:rPr>
        <w:t xml:space="preserve"> </w:t>
      </w:r>
      <w:r w:rsidRPr="00A90D62">
        <w:rPr>
          <w:rFonts w:ascii="David" w:hAnsi="David" w:cs="David"/>
          <w:sz w:val="28"/>
          <w:szCs w:val="28"/>
          <w:rtl/>
          <w:rPrChange w:id="3987" w:author="אברהם" w:date="2012-11-23T10:23:00Z">
            <w:rPr>
              <w:rFonts w:ascii="David" w:hAnsi="David" w:cs="David"/>
              <w:rtl/>
            </w:rPr>
          </w:rPrChange>
        </w:rPr>
        <w:t>התכונות</w:t>
      </w:r>
      <w:r w:rsidRPr="00A90D62">
        <w:rPr>
          <w:rFonts w:ascii="David" w:eastAsia="David" w:hAnsi="David" w:cs="David"/>
          <w:sz w:val="28"/>
          <w:szCs w:val="28"/>
          <w:rtl/>
          <w:rPrChange w:id="3988" w:author="אברהם" w:date="2012-11-23T10:23:00Z">
            <w:rPr>
              <w:rFonts w:ascii="David" w:eastAsia="David" w:hAnsi="David" w:cs="David"/>
              <w:rtl/>
            </w:rPr>
          </w:rPrChange>
        </w:rPr>
        <w:t xml:space="preserve"> </w:t>
      </w:r>
      <w:r w:rsidRPr="00A90D62">
        <w:rPr>
          <w:rFonts w:ascii="David" w:hAnsi="David" w:cs="David"/>
          <w:sz w:val="28"/>
          <w:szCs w:val="28"/>
          <w:rtl/>
          <w:rPrChange w:id="3989" w:author="אברהם" w:date="2012-11-23T10:23:00Z">
            <w:rPr>
              <w:rFonts w:ascii="David" w:hAnsi="David" w:cs="David"/>
              <w:rtl/>
            </w:rPr>
          </w:rPrChange>
        </w:rPr>
        <w:t>הסטטיסטיות</w:t>
      </w:r>
      <w:r w:rsidRPr="00A90D62">
        <w:rPr>
          <w:rFonts w:ascii="David" w:eastAsia="David" w:hAnsi="David" w:cs="David"/>
          <w:sz w:val="28"/>
          <w:szCs w:val="28"/>
          <w:rtl/>
          <w:rPrChange w:id="3990" w:author="אברהם" w:date="2012-11-23T10:23:00Z">
            <w:rPr>
              <w:rFonts w:ascii="David" w:eastAsia="David" w:hAnsi="David" w:cs="David"/>
              <w:rtl/>
            </w:rPr>
          </w:rPrChange>
        </w:rPr>
        <w:t xml:space="preserve"> </w:t>
      </w:r>
      <w:r w:rsidRPr="00A90D62">
        <w:rPr>
          <w:rFonts w:ascii="David" w:hAnsi="David" w:cs="David"/>
          <w:sz w:val="28"/>
          <w:szCs w:val="28"/>
          <w:rtl/>
          <w:rPrChange w:id="3991" w:author="אברהם" w:date="2012-11-23T10:23:00Z">
            <w:rPr>
              <w:rFonts w:ascii="David" w:hAnsi="David" w:cs="David"/>
              <w:rtl/>
            </w:rPr>
          </w:rPrChange>
        </w:rPr>
        <w:t>של</w:t>
      </w:r>
      <w:r w:rsidRPr="00A90D62">
        <w:rPr>
          <w:rFonts w:ascii="David" w:eastAsia="David" w:hAnsi="David" w:cs="David"/>
          <w:sz w:val="28"/>
          <w:szCs w:val="28"/>
          <w:rtl/>
          <w:rPrChange w:id="3992" w:author="אברהם" w:date="2012-11-23T10:23:00Z">
            <w:rPr>
              <w:rFonts w:ascii="David" w:eastAsia="David" w:hAnsi="David" w:cs="David"/>
              <w:rtl/>
            </w:rPr>
          </w:rPrChange>
        </w:rPr>
        <w:t xml:space="preserve"> </w:t>
      </w:r>
      <w:r w:rsidRPr="00A90D62">
        <w:rPr>
          <w:rFonts w:ascii="David" w:hAnsi="David" w:cs="David"/>
          <w:sz w:val="28"/>
          <w:szCs w:val="28"/>
          <w:rtl/>
          <w:rPrChange w:id="3993" w:author="אברהם" w:date="2012-11-23T10:23:00Z">
            <w:rPr>
              <w:rFonts w:ascii="David" w:hAnsi="David" w:cs="David"/>
              <w:rtl/>
            </w:rPr>
          </w:rPrChange>
        </w:rPr>
        <w:t>התהליך, ולשם</w:t>
      </w:r>
      <w:r w:rsidRPr="00A90D62">
        <w:rPr>
          <w:rFonts w:ascii="David" w:eastAsia="David" w:hAnsi="David" w:cs="David"/>
          <w:sz w:val="28"/>
          <w:szCs w:val="28"/>
          <w:rtl/>
          <w:rPrChange w:id="3994" w:author="אברהם" w:date="2012-11-23T10:23:00Z">
            <w:rPr>
              <w:rFonts w:ascii="David" w:eastAsia="David" w:hAnsi="David" w:cs="David"/>
              <w:rtl/>
            </w:rPr>
          </w:rPrChange>
        </w:rPr>
        <w:t xml:space="preserve"> </w:t>
      </w:r>
      <w:r w:rsidRPr="00A90D62">
        <w:rPr>
          <w:rFonts w:ascii="David" w:hAnsi="David" w:cs="David"/>
          <w:sz w:val="28"/>
          <w:szCs w:val="28"/>
          <w:rtl/>
          <w:rPrChange w:id="3995" w:author="אברהם" w:date="2012-11-23T10:23:00Z">
            <w:rPr>
              <w:rFonts w:ascii="David" w:hAnsi="David" w:cs="David"/>
              <w:rtl/>
            </w:rPr>
          </w:rPrChange>
        </w:rPr>
        <w:t>כך</w:t>
      </w:r>
      <w:r w:rsidRPr="00A90D62">
        <w:rPr>
          <w:rFonts w:ascii="David" w:eastAsia="David" w:hAnsi="David" w:cs="David"/>
          <w:sz w:val="28"/>
          <w:szCs w:val="28"/>
          <w:rtl/>
          <w:rPrChange w:id="3996" w:author="אברהם" w:date="2012-11-23T10:23:00Z">
            <w:rPr>
              <w:rFonts w:ascii="David" w:eastAsia="David" w:hAnsi="David" w:cs="David"/>
              <w:rtl/>
            </w:rPr>
          </w:rPrChange>
        </w:rPr>
        <w:t xml:space="preserve"> </w:t>
      </w:r>
      <w:r w:rsidRPr="00A90D62">
        <w:rPr>
          <w:rFonts w:ascii="David" w:hAnsi="David" w:cs="David"/>
          <w:sz w:val="28"/>
          <w:szCs w:val="28"/>
          <w:rtl/>
          <w:rPrChange w:id="3997" w:author="אברהם" w:date="2012-11-23T10:23:00Z">
            <w:rPr>
              <w:rFonts w:ascii="David" w:hAnsi="David" w:cs="David"/>
              <w:rtl/>
            </w:rPr>
          </w:rPrChange>
        </w:rPr>
        <w:t>ננסח</w:t>
      </w:r>
      <w:r w:rsidRPr="00A90D62">
        <w:rPr>
          <w:rFonts w:ascii="David" w:eastAsia="David" w:hAnsi="David" w:cs="David"/>
          <w:sz w:val="28"/>
          <w:szCs w:val="28"/>
          <w:rtl/>
          <w:rPrChange w:id="3998" w:author="אברהם" w:date="2012-11-23T10:23:00Z">
            <w:rPr>
              <w:rFonts w:ascii="David" w:eastAsia="David" w:hAnsi="David" w:cs="David"/>
              <w:rtl/>
            </w:rPr>
          </w:rPrChange>
        </w:rPr>
        <w:t xml:space="preserve"> </w:t>
      </w:r>
      <w:r w:rsidRPr="00A90D62">
        <w:rPr>
          <w:rFonts w:ascii="David" w:hAnsi="David" w:cs="David"/>
          <w:sz w:val="28"/>
          <w:szCs w:val="28"/>
          <w:rtl/>
          <w:rPrChange w:id="3999" w:author="אברהם" w:date="2012-11-23T10:23:00Z">
            <w:rPr>
              <w:rFonts w:ascii="David" w:hAnsi="David" w:cs="David"/>
              <w:rtl/>
            </w:rPr>
          </w:rPrChange>
        </w:rPr>
        <w:t>אותו</w:t>
      </w:r>
      <w:r w:rsidRPr="00A90D62">
        <w:rPr>
          <w:rFonts w:ascii="David" w:eastAsia="David" w:hAnsi="David" w:cs="David"/>
          <w:sz w:val="28"/>
          <w:szCs w:val="28"/>
          <w:rtl/>
          <w:rPrChange w:id="4000" w:author="אברהם" w:date="2012-11-23T10:23:00Z">
            <w:rPr>
              <w:rFonts w:ascii="David" w:eastAsia="David" w:hAnsi="David" w:cs="David"/>
              <w:rtl/>
            </w:rPr>
          </w:rPrChange>
        </w:rPr>
        <w:t xml:space="preserve"> </w:t>
      </w:r>
      <w:r w:rsidRPr="00A90D62">
        <w:rPr>
          <w:rFonts w:ascii="David" w:hAnsi="David" w:cs="David"/>
          <w:sz w:val="28"/>
          <w:szCs w:val="28"/>
          <w:rtl/>
          <w:rPrChange w:id="4001" w:author="אברהם" w:date="2012-11-23T10:23:00Z">
            <w:rPr>
              <w:rFonts w:ascii="David" w:hAnsi="David" w:cs="David"/>
              <w:rtl/>
            </w:rPr>
          </w:rPrChange>
        </w:rPr>
        <w:t>בצורה</w:t>
      </w:r>
      <w:r w:rsidRPr="00A90D62">
        <w:rPr>
          <w:rFonts w:ascii="David" w:eastAsia="David" w:hAnsi="David" w:cs="David"/>
          <w:sz w:val="28"/>
          <w:szCs w:val="28"/>
          <w:rtl/>
          <w:rPrChange w:id="4002" w:author="אברהם" w:date="2012-11-23T10:23:00Z">
            <w:rPr>
              <w:rFonts w:ascii="David" w:eastAsia="David" w:hAnsi="David" w:cs="David"/>
              <w:rtl/>
            </w:rPr>
          </w:rPrChange>
        </w:rPr>
        <w:t xml:space="preserve"> </w:t>
      </w:r>
      <w:r w:rsidRPr="00A90D62">
        <w:rPr>
          <w:rFonts w:ascii="David" w:hAnsi="David" w:cs="David"/>
          <w:sz w:val="28"/>
          <w:szCs w:val="28"/>
          <w:rtl/>
          <w:rPrChange w:id="4003" w:author="אברהם" w:date="2012-11-23T10:23:00Z">
            <w:rPr>
              <w:rFonts w:ascii="David" w:hAnsi="David" w:cs="David"/>
              <w:rtl/>
            </w:rPr>
          </w:rPrChange>
        </w:rPr>
        <w:t>פורמאלית</w:t>
      </w:r>
      <w:r w:rsidRPr="00A90D62">
        <w:rPr>
          <w:rFonts w:ascii="David" w:eastAsia="David" w:hAnsi="David" w:cs="David"/>
          <w:sz w:val="28"/>
          <w:szCs w:val="28"/>
          <w:rtl/>
          <w:rPrChange w:id="4004" w:author="אברהם" w:date="2012-11-23T10:23:00Z">
            <w:rPr>
              <w:rFonts w:ascii="David" w:eastAsia="David" w:hAnsi="David" w:cs="David"/>
              <w:rtl/>
            </w:rPr>
          </w:rPrChange>
        </w:rPr>
        <w:t xml:space="preserve"> </w:t>
      </w:r>
      <w:r w:rsidRPr="00A90D62">
        <w:rPr>
          <w:rFonts w:ascii="David" w:hAnsi="David" w:cs="David"/>
          <w:sz w:val="28"/>
          <w:szCs w:val="28"/>
          <w:rtl/>
          <w:rPrChange w:id="4005" w:author="אברהם" w:date="2012-11-23T10:23:00Z">
            <w:rPr>
              <w:rFonts w:ascii="David" w:hAnsi="David" w:cs="David"/>
              <w:rtl/>
            </w:rPr>
          </w:rPrChange>
        </w:rPr>
        <w:t>כתהליך</w:t>
      </w:r>
      <w:r w:rsidRPr="00A90D62">
        <w:rPr>
          <w:rFonts w:ascii="David" w:eastAsia="David" w:hAnsi="David" w:cs="David"/>
          <w:sz w:val="28"/>
          <w:szCs w:val="28"/>
          <w:rtl/>
          <w:rPrChange w:id="4006" w:author="אברהם" w:date="2012-11-23T10:23:00Z">
            <w:rPr>
              <w:rFonts w:ascii="David" w:eastAsia="David" w:hAnsi="David" w:cs="David"/>
              <w:rtl/>
            </w:rPr>
          </w:rPrChange>
        </w:rPr>
        <w:t xml:space="preserve"> </w:t>
      </w:r>
      <w:r w:rsidRPr="00A90D62">
        <w:rPr>
          <w:rFonts w:ascii="David" w:hAnsi="David" w:cs="David"/>
          <w:sz w:val="28"/>
          <w:szCs w:val="28"/>
          <w:rtl/>
          <w:rPrChange w:id="4007" w:author="אברהם" w:date="2012-11-23T10:23:00Z">
            <w:rPr>
              <w:rFonts w:ascii="David" w:hAnsi="David" w:cs="David"/>
              <w:rtl/>
            </w:rPr>
          </w:rPrChange>
        </w:rPr>
        <w:t>על</w:t>
      </w:r>
      <w:r w:rsidRPr="00A90D62">
        <w:rPr>
          <w:rFonts w:ascii="David" w:eastAsia="David" w:hAnsi="David" w:cs="David"/>
          <w:sz w:val="28"/>
          <w:szCs w:val="28"/>
          <w:rtl/>
          <w:rPrChange w:id="4008" w:author="אברהם" w:date="2012-11-23T10:23:00Z">
            <w:rPr>
              <w:rFonts w:ascii="David" w:eastAsia="David" w:hAnsi="David" w:cs="David"/>
              <w:rtl/>
            </w:rPr>
          </w:rPrChange>
        </w:rPr>
        <w:t xml:space="preserve"> </w:t>
      </w:r>
      <w:r w:rsidRPr="00A90D62">
        <w:rPr>
          <w:rFonts w:ascii="David" w:hAnsi="David" w:cs="David"/>
          <w:sz w:val="28"/>
          <w:szCs w:val="28"/>
          <w:rtl/>
          <w:rPrChange w:id="4009" w:author="אברהם" w:date="2012-11-23T10:23:00Z">
            <w:rPr>
              <w:rFonts w:ascii="David" w:hAnsi="David" w:cs="David"/>
              <w:rtl/>
            </w:rPr>
          </w:rPrChange>
        </w:rPr>
        <w:t>גרף</w:t>
      </w:r>
      <w:r w:rsidRPr="00A90D62">
        <w:rPr>
          <w:rFonts w:ascii="David" w:eastAsia="David" w:hAnsi="David" w:cs="David"/>
          <w:sz w:val="28"/>
          <w:szCs w:val="28"/>
          <w:rtl/>
          <w:rPrChange w:id="4010" w:author="אברהם" w:date="2012-11-23T10:23:00Z">
            <w:rPr>
              <w:rFonts w:ascii="David" w:eastAsia="David" w:hAnsi="David" w:cs="David"/>
              <w:rtl/>
            </w:rPr>
          </w:rPrChange>
        </w:rPr>
        <w:t xml:space="preserve"> </w:t>
      </w:r>
      <w:r w:rsidRPr="00A90D62">
        <w:rPr>
          <w:rFonts w:ascii="David" w:hAnsi="David" w:cs="David"/>
          <w:sz w:val="28"/>
          <w:szCs w:val="28"/>
          <w:rtl/>
          <w:rPrChange w:id="4011" w:author="אברהם" w:date="2012-11-23T10:23:00Z">
            <w:rPr>
              <w:rFonts w:ascii="David" w:hAnsi="David" w:cs="David"/>
              <w:rtl/>
            </w:rPr>
          </w:rPrChange>
        </w:rPr>
        <w:t>אקראי.</w:t>
      </w:r>
    </w:p>
    <w:p w:rsidR="009C2B09" w:rsidRPr="00A90D62" w:rsidRDefault="009C2B09" w:rsidP="009C2B09">
      <w:pPr>
        <w:pStyle w:val="a1"/>
        <w:bidi/>
        <w:rPr>
          <w:rFonts w:ascii="David" w:hAnsi="David" w:cs="David"/>
          <w:sz w:val="28"/>
          <w:szCs w:val="28"/>
          <w:rtl/>
          <w:rPrChange w:id="4012" w:author="אברהם" w:date="2012-11-23T10:23:00Z">
            <w:rPr>
              <w:rFonts w:ascii="David" w:hAnsi="David" w:cs="David"/>
              <w:rtl/>
            </w:rPr>
          </w:rPrChange>
        </w:rPr>
      </w:pPr>
    </w:p>
    <w:p w:rsidR="009C2B09" w:rsidRPr="00A90D62" w:rsidRDefault="009C2B09" w:rsidP="009C2B09">
      <w:pPr>
        <w:pStyle w:val="2"/>
        <w:bidi/>
        <w:rPr>
          <w:rFonts w:ascii="David" w:hAnsi="David" w:cs="David"/>
          <w:sz w:val="28"/>
          <w:szCs w:val="28"/>
          <w:rtl/>
          <w:rPrChange w:id="4013" w:author="אברהם" w:date="2012-11-23T10:23:00Z">
            <w:rPr>
              <w:rFonts w:ascii="David" w:hAnsi="David" w:cs="David"/>
              <w:rtl/>
            </w:rPr>
          </w:rPrChange>
        </w:rPr>
      </w:pPr>
      <w:r w:rsidRPr="00A90D62">
        <w:rPr>
          <w:rStyle w:val="Q"/>
          <w:rFonts w:ascii="David" w:hAnsi="David" w:cs="David"/>
          <w:sz w:val="28"/>
          <w:szCs w:val="28"/>
          <w:rtl/>
          <w:rPrChange w:id="4014" w:author="אברהם" w:date="2012-11-23T10:23:00Z">
            <w:rPr>
              <w:rStyle w:val="Q"/>
              <w:rFonts w:ascii="David" w:hAnsi="David" w:cs="David"/>
              <w:rtl/>
            </w:rPr>
          </w:rPrChange>
        </w:rPr>
        <w:t>ג. גרף</w:t>
      </w:r>
      <w:r w:rsidRPr="00A90D62">
        <w:rPr>
          <w:rStyle w:val="Q"/>
          <w:rFonts w:ascii="David" w:eastAsia="David" w:hAnsi="David" w:cs="David"/>
          <w:sz w:val="28"/>
          <w:szCs w:val="28"/>
          <w:rtl/>
          <w:rPrChange w:id="40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4016" w:author="אברהם" w:date="2012-11-23T10:23:00Z">
            <w:rPr>
              <w:rStyle w:val="Q"/>
              <w:rFonts w:ascii="David" w:hAnsi="David" w:cs="David"/>
              <w:rtl/>
            </w:rPr>
          </w:rPrChange>
        </w:rPr>
        <w:t>הנחלות</w:t>
      </w:r>
    </w:p>
    <w:p w:rsidR="009C2B09" w:rsidRPr="00A90D62" w:rsidRDefault="009C2B09" w:rsidP="009C2B09">
      <w:pPr>
        <w:pStyle w:val="a1"/>
        <w:bidi/>
        <w:rPr>
          <w:rFonts w:ascii="David" w:hAnsi="David" w:cs="David"/>
          <w:sz w:val="28"/>
          <w:szCs w:val="28"/>
          <w:rtl/>
          <w:rPrChange w:id="4017" w:author="אברהם" w:date="2012-11-23T10:23:00Z">
            <w:rPr>
              <w:rFonts w:ascii="David" w:hAnsi="David" w:cs="David"/>
              <w:rtl/>
            </w:rPr>
          </w:rPrChange>
        </w:rPr>
      </w:pPr>
      <w:r w:rsidRPr="00A90D62">
        <w:rPr>
          <w:rFonts w:ascii="David" w:hAnsi="David" w:cs="David"/>
          <w:b/>
          <w:bCs/>
          <w:sz w:val="28"/>
          <w:szCs w:val="28"/>
          <w:rtl/>
          <w:rPrChange w:id="4018" w:author="אברהם" w:date="2012-11-23T10:23:00Z">
            <w:rPr>
              <w:rFonts w:ascii="David" w:hAnsi="David" w:cs="David"/>
              <w:b/>
              <w:bCs/>
              <w:rtl/>
            </w:rPr>
          </w:rPrChange>
        </w:rPr>
        <w:t>גרף</w:t>
      </w:r>
      <w:r w:rsidRPr="00A90D62">
        <w:rPr>
          <w:rFonts w:ascii="David" w:eastAsia="David" w:hAnsi="David" w:cs="David"/>
          <w:b/>
          <w:bCs/>
          <w:sz w:val="28"/>
          <w:szCs w:val="28"/>
          <w:rtl/>
          <w:rPrChange w:id="4019" w:author="אברהם" w:date="2012-11-23T10:23:00Z">
            <w:rPr>
              <w:rFonts w:ascii="David" w:eastAsia="David" w:hAnsi="David" w:cs="David"/>
              <w:b/>
              <w:bCs/>
              <w:rtl/>
            </w:rPr>
          </w:rPrChange>
        </w:rPr>
        <w:t xml:space="preserve"> </w:t>
      </w:r>
      <w:r w:rsidRPr="00A90D62">
        <w:rPr>
          <w:rFonts w:ascii="David" w:hAnsi="David" w:cs="David"/>
          <w:b/>
          <w:bCs/>
          <w:sz w:val="28"/>
          <w:szCs w:val="28"/>
          <w:rtl/>
          <w:rPrChange w:id="4020" w:author="אברהם" w:date="2012-11-23T10:23:00Z">
            <w:rPr>
              <w:rFonts w:ascii="David" w:hAnsi="David" w:cs="David"/>
              <w:b/>
              <w:bCs/>
              <w:rtl/>
            </w:rPr>
          </w:rPrChange>
        </w:rPr>
        <w:t>הנחלות</w:t>
      </w:r>
      <w:r w:rsidRPr="00A90D62">
        <w:rPr>
          <w:rFonts w:ascii="David" w:eastAsia="David" w:hAnsi="David" w:cs="David"/>
          <w:sz w:val="28"/>
          <w:szCs w:val="28"/>
          <w:rtl/>
          <w:rPrChange w:id="4021" w:author="אברהם" w:date="2012-11-23T10:23:00Z">
            <w:rPr>
              <w:rFonts w:ascii="David" w:eastAsia="David" w:hAnsi="David" w:cs="David"/>
              <w:rtl/>
            </w:rPr>
          </w:rPrChange>
        </w:rPr>
        <w:t xml:space="preserve"> </w:t>
      </w:r>
      <w:r w:rsidRPr="00A90D62">
        <w:rPr>
          <w:rFonts w:ascii="David" w:hAnsi="David" w:cs="David"/>
          <w:sz w:val="28"/>
          <w:szCs w:val="28"/>
          <w:rtl/>
          <w:rPrChange w:id="4022" w:author="אברהם" w:date="2012-11-23T10:23:00Z">
            <w:rPr>
              <w:rFonts w:ascii="David" w:hAnsi="David" w:cs="David"/>
              <w:rtl/>
            </w:rPr>
          </w:rPrChange>
        </w:rPr>
        <w:t>הוא</w:t>
      </w:r>
      <w:r w:rsidRPr="00A90D62">
        <w:rPr>
          <w:rFonts w:ascii="David" w:eastAsia="David" w:hAnsi="David" w:cs="David"/>
          <w:sz w:val="28"/>
          <w:szCs w:val="28"/>
          <w:rtl/>
          <w:rPrChange w:id="4023" w:author="אברהם" w:date="2012-11-23T10:23:00Z">
            <w:rPr>
              <w:rFonts w:ascii="David" w:eastAsia="David" w:hAnsi="David" w:cs="David"/>
              <w:rtl/>
            </w:rPr>
          </w:rPrChange>
        </w:rPr>
        <w:t xml:space="preserve"> </w:t>
      </w:r>
      <w:r w:rsidRPr="00A90D62">
        <w:rPr>
          <w:rFonts w:ascii="David" w:hAnsi="David" w:cs="David"/>
          <w:sz w:val="28"/>
          <w:szCs w:val="28"/>
          <w:rtl/>
          <w:rPrChange w:id="4024" w:author="אברהם" w:date="2012-11-23T10:23:00Z">
            <w:rPr>
              <w:rFonts w:ascii="David" w:hAnsi="David" w:cs="David"/>
              <w:rtl/>
            </w:rPr>
          </w:rPrChange>
        </w:rPr>
        <w:t>גרף</w:t>
      </w:r>
      <w:r w:rsidRPr="00A90D62">
        <w:rPr>
          <w:rFonts w:ascii="David" w:eastAsia="David" w:hAnsi="David" w:cs="David"/>
          <w:sz w:val="28"/>
          <w:szCs w:val="28"/>
          <w:rtl/>
          <w:rPrChange w:id="4025" w:author="אברהם" w:date="2012-11-23T10:23:00Z">
            <w:rPr>
              <w:rFonts w:ascii="David" w:eastAsia="David" w:hAnsi="David" w:cs="David"/>
              <w:rtl/>
            </w:rPr>
          </w:rPrChange>
        </w:rPr>
        <w:t xml:space="preserve"> </w:t>
      </w:r>
      <w:r w:rsidRPr="00A90D62">
        <w:rPr>
          <w:rFonts w:ascii="David" w:hAnsi="David" w:cs="David"/>
          <w:sz w:val="28"/>
          <w:szCs w:val="28"/>
          <w:rtl/>
          <w:rPrChange w:id="4026" w:author="אברהם" w:date="2012-11-23T10:23:00Z">
            <w:rPr>
              <w:rFonts w:ascii="David" w:hAnsi="David" w:cs="David"/>
              <w:rtl/>
            </w:rPr>
          </w:rPrChange>
        </w:rPr>
        <w:t>המתאר</w:t>
      </w:r>
      <w:r w:rsidRPr="00A90D62">
        <w:rPr>
          <w:rFonts w:ascii="David" w:eastAsia="David" w:hAnsi="David" w:cs="David"/>
          <w:sz w:val="28"/>
          <w:szCs w:val="28"/>
          <w:rtl/>
          <w:rPrChange w:id="4027" w:author="אברהם" w:date="2012-11-23T10:23:00Z">
            <w:rPr>
              <w:rFonts w:ascii="David" w:eastAsia="David" w:hAnsi="David" w:cs="David"/>
              <w:rtl/>
            </w:rPr>
          </w:rPrChange>
        </w:rPr>
        <w:t xml:space="preserve"> </w:t>
      </w:r>
      <w:r w:rsidRPr="00A90D62">
        <w:rPr>
          <w:rFonts w:ascii="David" w:hAnsi="David" w:cs="David"/>
          <w:sz w:val="28"/>
          <w:szCs w:val="28"/>
          <w:rtl/>
          <w:rPrChange w:id="4028" w:author="אברהם" w:date="2012-11-23T10:23:00Z">
            <w:rPr>
              <w:rFonts w:ascii="David" w:hAnsi="David" w:cs="David"/>
              <w:rtl/>
            </w:rPr>
          </w:rPrChange>
        </w:rPr>
        <w:t>את</w:t>
      </w:r>
      <w:r w:rsidRPr="00A90D62">
        <w:rPr>
          <w:rFonts w:ascii="David" w:eastAsia="David" w:hAnsi="David" w:cs="David"/>
          <w:sz w:val="28"/>
          <w:szCs w:val="28"/>
          <w:rtl/>
          <w:rPrChange w:id="4029" w:author="אברהם" w:date="2012-11-23T10:23:00Z">
            <w:rPr>
              <w:rFonts w:ascii="David" w:eastAsia="David" w:hAnsi="David" w:cs="David"/>
              <w:rtl/>
            </w:rPr>
          </w:rPrChange>
        </w:rPr>
        <w:t xml:space="preserve"> </w:t>
      </w:r>
      <w:r w:rsidRPr="00A90D62">
        <w:rPr>
          <w:rFonts w:ascii="David" w:hAnsi="David" w:cs="David"/>
          <w:sz w:val="28"/>
          <w:szCs w:val="28"/>
          <w:rtl/>
          <w:rPrChange w:id="4030" w:author="אברהם" w:date="2012-11-23T10:23:00Z">
            <w:rPr>
              <w:rFonts w:ascii="David" w:hAnsi="David" w:cs="David"/>
              <w:rtl/>
            </w:rPr>
          </w:rPrChange>
        </w:rPr>
        <w:t>שינוי</w:t>
      </w:r>
      <w:r w:rsidRPr="00A90D62">
        <w:rPr>
          <w:rFonts w:ascii="David" w:eastAsia="David" w:hAnsi="David" w:cs="David"/>
          <w:sz w:val="28"/>
          <w:szCs w:val="28"/>
          <w:rtl/>
          <w:rPrChange w:id="4031" w:author="אברהם" w:date="2012-11-23T10:23:00Z">
            <w:rPr>
              <w:rFonts w:ascii="David" w:eastAsia="David" w:hAnsi="David" w:cs="David"/>
              <w:rtl/>
            </w:rPr>
          </w:rPrChange>
        </w:rPr>
        <w:t xml:space="preserve"> </w:t>
      </w:r>
      <w:r w:rsidRPr="00A90D62">
        <w:rPr>
          <w:rFonts w:ascii="David" w:hAnsi="David" w:cs="David"/>
          <w:sz w:val="28"/>
          <w:szCs w:val="28"/>
          <w:rtl/>
          <w:rPrChange w:id="4032" w:author="אברהם" w:date="2012-11-23T10:23:00Z">
            <w:rPr>
              <w:rFonts w:ascii="David" w:hAnsi="David" w:cs="David"/>
              <w:rtl/>
            </w:rPr>
          </w:rPrChange>
        </w:rPr>
        <w:t>הבעלות</w:t>
      </w:r>
      <w:r w:rsidRPr="00A90D62">
        <w:rPr>
          <w:rFonts w:ascii="David" w:eastAsia="David" w:hAnsi="David" w:cs="David"/>
          <w:sz w:val="28"/>
          <w:szCs w:val="28"/>
          <w:rtl/>
          <w:rPrChange w:id="4033" w:author="אברהם" w:date="2012-11-23T10:23:00Z">
            <w:rPr>
              <w:rFonts w:ascii="David" w:eastAsia="David" w:hAnsi="David" w:cs="David"/>
              <w:rtl/>
            </w:rPr>
          </w:rPrChange>
        </w:rPr>
        <w:t xml:space="preserve"> </w:t>
      </w:r>
      <w:r w:rsidRPr="00A90D62">
        <w:rPr>
          <w:rFonts w:ascii="David" w:hAnsi="David" w:cs="David"/>
          <w:sz w:val="28"/>
          <w:szCs w:val="28"/>
          <w:rtl/>
          <w:rPrChange w:id="4034" w:author="אברהם" w:date="2012-11-23T10:23:00Z">
            <w:rPr>
              <w:rFonts w:ascii="David" w:hAnsi="David" w:cs="David"/>
              <w:rtl/>
            </w:rPr>
          </w:rPrChange>
        </w:rPr>
        <w:t>בין</w:t>
      </w:r>
      <w:r w:rsidRPr="00A90D62">
        <w:rPr>
          <w:rFonts w:ascii="David" w:eastAsia="David" w:hAnsi="David" w:cs="David"/>
          <w:sz w:val="28"/>
          <w:szCs w:val="28"/>
          <w:rtl/>
          <w:rPrChange w:id="4035" w:author="אברהם" w:date="2012-11-23T10:23:00Z">
            <w:rPr>
              <w:rFonts w:ascii="David" w:eastAsia="David" w:hAnsi="David" w:cs="David"/>
              <w:rtl/>
            </w:rPr>
          </w:rPrChange>
        </w:rPr>
        <w:t xml:space="preserve"> </w:t>
      </w:r>
      <w:r w:rsidRPr="00A90D62">
        <w:rPr>
          <w:rFonts w:ascii="David" w:hAnsi="David" w:cs="David"/>
          <w:sz w:val="28"/>
          <w:szCs w:val="28"/>
          <w:rtl/>
          <w:rPrChange w:id="4036" w:author="אברהם" w:date="2012-11-23T10:23:00Z">
            <w:rPr>
              <w:rFonts w:ascii="David" w:hAnsi="David" w:cs="David"/>
              <w:rtl/>
            </w:rPr>
          </w:rPrChange>
        </w:rPr>
        <w:t>שתי</w:t>
      </w:r>
      <w:r w:rsidRPr="00A90D62">
        <w:rPr>
          <w:rFonts w:ascii="David" w:eastAsia="David" w:hAnsi="David" w:cs="David"/>
          <w:sz w:val="28"/>
          <w:szCs w:val="28"/>
          <w:rtl/>
          <w:rPrChange w:id="4037" w:author="אברהם" w:date="2012-11-23T10:23:00Z">
            <w:rPr>
              <w:rFonts w:ascii="David" w:eastAsia="David" w:hAnsi="David" w:cs="David"/>
              <w:rtl/>
            </w:rPr>
          </w:rPrChange>
        </w:rPr>
        <w:t xml:space="preserve"> </w:t>
      </w:r>
      <w:r w:rsidRPr="00A90D62">
        <w:rPr>
          <w:rFonts w:ascii="David" w:hAnsi="David" w:cs="David"/>
          <w:sz w:val="28"/>
          <w:szCs w:val="28"/>
          <w:rtl/>
          <w:rPrChange w:id="4038" w:author="אברהם" w:date="2012-11-23T10:23:00Z">
            <w:rPr>
              <w:rFonts w:ascii="David" w:hAnsi="David" w:cs="David"/>
              <w:rtl/>
            </w:rPr>
          </w:rPrChange>
        </w:rPr>
        <w:t>תקופות</w:t>
      </w:r>
      <w:r w:rsidRPr="00A90D62">
        <w:rPr>
          <w:rFonts w:ascii="David" w:eastAsia="David" w:hAnsi="David" w:cs="David"/>
          <w:sz w:val="28"/>
          <w:szCs w:val="28"/>
          <w:rtl/>
          <w:rPrChange w:id="4039" w:author="אברהם" w:date="2012-11-23T10:23:00Z">
            <w:rPr>
              <w:rFonts w:ascii="David" w:eastAsia="David" w:hAnsi="David" w:cs="David"/>
              <w:rtl/>
            </w:rPr>
          </w:rPrChange>
        </w:rPr>
        <w:t xml:space="preserve"> </w:t>
      </w:r>
      <w:r w:rsidRPr="00A90D62">
        <w:rPr>
          <w:rFonts w:ascii="David" w:hAnsi="David" w:cs="David"/>
          <w:sz w:val="28"/>
          <w:szCs w:val="28"/>
          <w:rtl/>
          <w:rPrChange w:id="4040" w:author="אברהם" w:date="2012-11-23T10:23:00Z">
            <w:rPr>
              <w:rFonts w:ascii="David" w:hAnsi="David" w:cs="David"/>
              <w:rtl/>
            </w:rPr>
          </w:rPrChange>
        </w:rPr>
        <w:t>- תחילת</w:t>
      </w:r>
      <w:r w:rsidRPr="00A90D62">
        <w:rPr>
          <w:rFonts w:ascii="David" w:eastAsia="David" w:hAnsi="David" w:cs="David"/>
          <w:sz w:val="28"/>
          <w:szCs w:val="28"/>
          <w:rtl/>
          <w:rPrChange w:id="4041" w:author="אברהם" w:date="2012-11-23T10:23:00Z">
            <w:rPr>
              <w:rFonts w:ascii="David" w:eastAsia="David" w:hAnsi="David" w:cs="David"/>
              <w:rtl/>
            </w:rPr>
          </w:rPrChange>
        </w:rPr>
        <w:t xml:space="preserve"> </w:t>
      </w:r>
      <w:r w:rsidRPr="00A90D62">
        <w:rPr>
          <w:rFonts w:ascii="David" w:hAnsi="David" w:cs="David"/>
          <w:sz w:val="28"/>
          <w:szCs w:val="28"/>
          <w:rtl/>
          <w:rPrChange w:id="4042" w:author="אברהם" w:date="2012-11-23T10:23:00Z">
            <w:rPr>
              <w:rFonts w:ascii="David" w:hAnsi="David" w:cs="David"/>
              <w:rtl/>
            </w:rPr>
          </w:rPrChange>
        </w:rPr>
        <w:t>הספירה</w:t>
      </w:r>
      <w:r w:rsidRPr="00A90D62">
        <w:rPr>
          <w:rFonts w:ascii="David" w:eastAsia="David" w:hAnsi="David" w:cs="David"/>
          <w:sz w:val="28"/>
          <w:szCs w:val="28"/>
          <w:rtl/>
          <w:rPrChange w:id="4043" w:author="אברהם" w:date="2012-11-23T10:23:00Z">
            <w:rPr>
              <w:rFonts w:ascii="David" w:eastAsia="David" w:hAnsi="David" w:cs="David"/>
              <w:rtl/>
            </w:rPr>
          </w:rPrChange>
        </w:rPr>
        <w:t xml:space="preserve"> </w:t>
      </w:r>
      <w:r w:rsidRPr="00A90D62">
        <w:rPr>
          <w:rFonts w:ascii="David" w:hAnsi="David" w:cs="David"/>
          <w:sz w:val="28"/>
          <w:szCs w:val="28"/>
          <w:rtl/>
          <w:rPrChange w:id="4044" w:author="אברהם" w:date="2012-11-23T10:23:00Z">
            <w:rPr>
              <w:rFonts w:ascii="David" w:hAnsi="David" w:cs="David"/>
              <w:rtl/>
            </w:rPr>
          </w:rPrChange>
        </w:rPr>
        <w:t>(= מוצאי</w:t>
      </w:r>
      <w:r w:rsidRPr="00A90D62">
        <w:rPr>
          <w:rFonts w:ascii="David" w:eastAsia="David" w:hAnsi="David" w:cs="David"/>
          <w:sz w:val="28"/>
          <w:szCs w:val="28"/>
          <w:rtl/>
          <w:rPrChange w:id="4045" w:author="אברהם" w:date="2012-11-23T10:23:00Z">
            <w:rPr>
              <w:rFonts w:ascii="David" w:eastAsia="David" w:hAnsi="David" w:cs="David"/>
              <w:rtl/>
            </w:rPr>
          </w:rPrChange>
        </w:rPr>
        <w:t xml:space="preserve"> </w:t>
      </w:r>
      <w:r w:rsidRPr="00A90D62">
        <w:rPr>
          <w:rFonts w:ascii="David" w:hAnsi="David" w:cs="David"/>
          <w:sz w:val="28"/>
          <w:szCs w:val="28"/>
          <w:rtl/>
          <w:rPrChange w:id="4046" w:author="אברהם" w:date="2012-11-23T10:23:00Z">
            <w:rPr>
              <w:rFonts w:ascii="David" w:hAnsi="David" w:cs="David"/>
              <w:rtl/>
            </w:rPr>
          </w:rPrChange>
        </w:rPr>
        <w:t>שנת</w:t>
      </w:r>
      <w:r w:rsidRPr="00A90D62">
        <w:rPr>
          <w:rFonts w:ascii="David" w:eastAsia="David" w:hAnsi="David" w:cs="David"/>
          <w:sz w:val="28"/>
          <w:szCs w:val="28"/>
          <w:rtl/>
          <w:rPrChange w:id="4047" w:author="אברהם" w:date="2012-11-23T10:23:00Z">
            <w:rPr>
              <w:rFonts w:ascii="David" w:eastAsia="David" w:hAnsi="David" w:cs="David"/>
              <w:rtl/>
            </w:rPr>
          </w:rPrChange>
        </w:rPr>
        <w:t xml:space="preserve"> </w:t>
      </w:r>
      <w:r w:rsidRPr="00A90D62">
        <w:rPr>
          <w:rFonts w:ascii="David" w:hAnsi="David" w:cs="David"/>
          <w:sz w:val="28"/>
          <w:szCs w:val="28"/>
          <w:rtl/>
          <w:rPrChange w:id="4048" w:author="אברהם" w:date="2012-11-23T10:23:00Z">
            <w:rPr>
              <w:rFonts w:ascii="David" w:hAnsi="David" w:cs="David"/>
              <w:rtl/>
            </w:rPr>
          </w:rPrChange>
        </w:rPr>
        <w:t>היובל</w:t>
      </w:r>
      <w:r w:rsidRPr="00A90D62">
        <w:rPr>
          <w:rFonts w:ascii="David" w:eastAsia="David" w:hAnsi="David" w:cs="David"/>
          <w:sz w:val="28"/>
          <w:szCs w:val="28"/>
          <w:rtl/>
          <w:rPrChange w:id="4049" w:author="אברהם" w:date="2012-11-23T10:23:00Z">
            <w:rPr>
              <w:rFonts w:ascii="David" w:eastAsia="David" w:hAnsi="David" w:cs="David"/>
              <w:rtl/>
            </w:rPr>
          </w:rPrChange>
        </w:rPr>
        <w:t xml:space="preserve"> </w:t>
      </w:r>
      <w:r w:rsidRPr="00A90D62">
        <w:rPr>
          <w:rFonts w:ascii="David" w:hAnsi="David" w:cs="David"/>
          <w:sz w:val="28"/>
          <w:szCs w:val="28"/>
          <w:rtl/>
          <w:rPrChange w:id="4050" w:author="אברהם" w:date="2012-11-23T10:23:00Z">
            <w:rPr>
              <w:rFonts w:ascii="David" w:hAnsi="David" w:cs="David"/>
              <w:rtl/>
            </w:rPr>
          </w:rPrChange>
        </w:rPr>
        <w:t>הקודמת), וסוף</w:t>
      </w:r>
      <w:r w:rsidRPr="00A90D62">
        <w:rPr>
          <w:rFonts w:ascii="David" w:eastAsia="David" w:hAnsi="David" w:cs="David"/>
          <w:sz w:val="28"/>
          <w:szCs w:val="28"/>
          <w:rtl/>
          <w:rPrChange w:id="4051" w:author="אברהם" w:date="2012-11-23T10:23:00Z">
            <w:rPr>
              <w:rFonts w:ascii="David" w:eastAsia="David" w:hAnsi="David" w:cs="David"/>
              <w:rtl/>
            </w:rPr>
          </w:rPrChange>
        </w:rPr>
        <w:t xml:space="preserve"> </w:t>
      </w:r>
      <w:r w:rsidRPr="00A90D62">
        <w:rPr>
          <w:rFonts w:ascii="David" w:hAnsi="David" w:cs="David"/>
          <w:sz w:val="28"/>
          <w:szCs w:val="28"/>
          <w:rtl/>
          <w:rPrChange w:id="4052" w:author="אברהם" w:date="2012-11-23T10:23:00Z">
            <w:rPr>
              <w:rFonts w:ascii="David" w:hAnsi="David" w:cs="David"/>
              <w:rtl/>
            </w:rPr>
          </w:rPrChange>
        </w:rPr>
        <w:t>הספירה</w:t>
      </w:r>
      <w:r w:rsidRPr="00A90D62">
        <w:rPr>
          <w:rFonts w:ascii="David" w:eastAsia="David" w:hAnsi="David" w:cs="David"/>
          <w:sz w:val="28"/>
          <w:szCs w:val="28"/>
          <w:rtl/>
          <w:rPrChange w:id="4053" w:author="אברהם" w:date="2012-11-23T10:23:00Z">
            <w:rPr>
              <w:rFonts w:ascii="David" w:eastAsia="David" w:hAnsi="David" w:cs="David"/>
              <w:rtl/>
            </w:rPr>
          </w:rPrChange>
        </w:rPr>
        <w:t xml:space="preserve"> </w:t>
      </w:r>
      <w:r w:rsidRPr="00A90D62">
        <w:rPr>
          <w:rFonts w:ascii="David" w:hAnsi="David" w:cs="David"/>
          <w:sz w:val="28"/>
          <w:szCs w:val="28"/>
          <w:rtl/>
          <w:rPrChange w:id="4054" w:author="אברהם" w:date="2012-11-23T10:23:00Z">
            <w:rPr>
              <w:rFonts w:ascii="David" w:hAnsi="David" w:cs="David"/>
              <w:rtl/>
            </w:rPr>
          </w:rPrChange>
        </w:rPr>
        <w:t>(=ערב</w:t>
      </w:r>
      <w:r w:rsidRPr="00A90D62">
        <w:rPr>
          <w:rFonts w:ascii="David" w:eastAsia="David" w:hAnsi="David" w:cs="David"/>
          <w:sz w:val="28"/>
          <w:szCs w:val="28"/>
          <w:rtl/>
          <w:rPrChange w:id="4055" w:author="אברהם" w:date="2012-11-23T10:23:00Z">
            <w:rPr>
              <w:rFonts w:ascii="David" w:eastAsia="David" w:hAnsi="David" w:cs="David"/>
              <w:rtl/>
            </w:rPr>
          </w:rPrChange>
        </w:rPr>
        <w:t xml:space="preserve"> </w:t>
      </w:r>
      <w:r w:rsidRPr="00A90D62">
        <w:rPr>
          <w:rFonts w:ascii="David" w:hAnsi="David" w:cs="David"/>
          <w:sz w:val="28"/>
          <w:szCs w:val="28"/>
          <w:rtl/>
          <w:rPrChange w:id="4056" w:author="אברהם" w:date="2012-11-23T10:23:00Z">
            <w:rPr>
              <w:rFonts w:ascii="David" w:hAnsi="David" w:cs="David"/>
              <w:rtl/>
            </w:rPr>
          </w:rPrChange>
        </w:rPr>
        <w:t>שנת</w:t>
      </w:r>
      <w:r w:rsidRPr="00A90D62">
        <w:rPr>
          <w:rFonts w:ascii="David" w:eastAsia="David" w:hAnsi="David" w:cs="David"/>
          <w:sz w:val="28"/>
          <w:szCs w:val="28"/>
          <w:rtl/>
          <w:rPrChange w:id="4057" w:author="אברהם" w:date="2012-11-23T10:23:00Z">
            <w:rPr>
              <w:rFonts w:ascii="David" w:eastAsia="David" w:hAnsi="David" w:cs="David"/>
              <w:rtl/>
            </w:rPr>
          </w:rPrChange>
        </w:rPr>
        <w:t xml:space="preserve"> </w:t>
      </w:r>
      <w:r w:rsidRPr="00A90D62">
        <w:rPr>
          <w:rFonts w:ascii="David" w:hAnsi="David" w:cs="David"/>
          <w:sz w:val="28"/>
          <w:szCs w:val="28"/>
          <w:rtl/>
          <w:rPrChange w:id="4058" w:author="אברהם" w:date="2012-11-23T10:23:00Z">
            <w:rPr>
              <w:rFonts w:ascii="David" w:hAnsi="David" w:cs="David"/>
              <w:rtl/>
            </w:rPr>
          </w:rPrChange>
        </w:rPr>
        <w:t>היובל</w:t>
      </w:r>
      <w:r w:rsidRPr="00A90D62">
        <w:rPr>
          <w:rFonts w:ascii="David" w:eastAsia="David" w:hAnsi="David" w:cs="David"/>
          <w:sz w:val="28"/>
          <w:szCs w:val="28"/>
          <w:rtl/>
          <w:rPrChange w:id="4059" w:author="אברהם" w:date="2012-11-23T10:23:00Z">
            <w:rPr>
              <w:rFonts w:ascii="David" w:eastAsia="David" w:hAnsi="David" w:cs="David"/>
              <w:rtl/>
            </w:rPr>
          </w:rPrChange>
        </w:rPr>
        <w:t xml:space="preserve"> </w:t>
      </w:r>
      <w:r w:rsidRPr="00A90D62">
        <w:rPr>
          <w:rFonts w:ascii="David" w:hAnsi="David" w:cs="David"/>
          <w:sz w:val="28"/>
          <w:szCs w:val="28"/>
          <w:rtl/>
          <w:rPrChange w:id="4060" w:author="אברהם" w:date="2012-11-23T10:23:00Z">
            <w:rPr>
              <w:rFonts w:ascii="David" w:hAnsi="David" w:cs="David"/>
              <w:rtl/>
            </w:rPr>
          </w:rPrChange>
        </w:rPr>
        <w:t>הנוכחית).</w:t>
      </w:r>
    </w:p>
    <w:p w:rsidR="009C2B09" w:rsidRPr="00A90D62" w:rsidRDefault="009C2B09" w:rsidP="00685392">
      <w:pPr>
        <w:pStyle w:val="a1"/>
        <w:numPr>
          <w:ilvl w:val="0"/>
          <w:numId w:val="4"/>
        </w:numPr>
        <w:bidi/>
        <w:ind w:firstLine="0"/>
        <w:rPr>
          <w:rFonts w:ascii="David" w:hAnsi="David" w:cs="David"/>
          <w:sz w:val="28"/>
          <w:szCs w:val="28"/>
          <w:rtl/>
          <w:rPrChange w:id="4061" w:author="אברהם" w:date="2012-11-23T10:23:00Z">
            <w:rPr>
              <w:rFonts w:ascii="David" w:hAnsi="David" w:cs="David"/>
              <w:rtl/>
            </w:rPr>
          </w:rPrChange>
        </w:rPr>
      </w:pPr>
      <w:r w:rsidRPr="00A90D62">
        <w:rPr>
          <w:rFonts w:ascii="David" w:hAnsi="David" w:cs="David"/>
          <w:sz w:val="28"/>
          <w:szCs w:val="28"/>
          <w:rtl/>
          <w:rPrChange w:id="4062" w:author="אברהם" w:date="2012-11-23T10:23:00Z">
            <w:rPr>
              <w:rFonts w:ascii="David" w:hAnsi="David" w:cs="David"/>
              <w:rtl/>
            </w:rPr>
          </w:rPrChange>
        </w:rPr>
        <w:t>כל</w:t>
      </w:r>
      <w:r w:rsidRPr="00A90D62">
        <w:rPr>
          <w:rFonts w:ascii="David" w:eastAsia="David" w:hAnsi="David" w:cs="David"/>
          <w:sz w:val="28"/>
          <w:szCs w:val="28"/>
          <w:rtl/>
          <w:rPrChange w:id="4063" w:author="אברהם" w:date="2012-11-23T10:23:00Z">
            <w:rPr>
              <w:rFonts w:ascii="David" w:eastAsia="David" w:hAnsi="David" w:cs="David"/>
              <w:rtl/>
            </w:rPr>
          </w:rPrChange>
        </w:rPr>
        <w:t xml:space="preserve"> </w:t>
      </w:r>
      <w:r w:rsidRPr="00A90D62">
        <w:rPr>
          <w:rFonts w:ascii="David" w:hAnsi="David" w:cs="David"/>
          <w:sz w:val="28"/>
          <w:szCs w:val="28"/>
          <w:rtl/>
          <w:rPrChange w:id="4064" w:author="אברהם" w:date="2012-11-23T10:23:00Z">
            <w:rPr>
              <w:rFonts w:ascii="David" w:hAnsi="David" w:cs="David"/>
              <w:rtl/>
            </w:rPr>
          </w:rPrChange>
        </w:rPr>
        <w:t>אזרח</w:t>
      </w:r>
      <w:r w:rsidRPr="00A90D62">
        <w:rPr>
          <w:rFonts w:ascii="David" w:eastAsia="David" w:hAnsi="David" w:cs="David"/>
          <w:sz w:val="28"/>
          <w:szCs w:val="28"/>
          <w:rtl/>
          <w:rPrChange w:id="4065" w:author="אברהם" w:date="2012-11-23T10:23:00Z">
            <w:rPr>
              <w:rFonts w:ascii="David" w:eastAsia="David" w:hAnsi="David" w:cs="David"/>
              <w:rtl/>
            </w:rPr>
          </w:rPrChange>
        </w:rPr>
        <w:t xml:space="preserve"> </w:t>
      </w:r>
      <w:r w:rsidRPr="00A90D62">
        <w:rPr>
          <w:rFonts w:ascii="David" w:hAnsi="David" w:cs="David"/>
          <w:sz w:val="28"/>
          <w:szCs w:val="28"/>
          <w:rtl/>
          <w:rPrChange w:id="4066" w:author="אברהם" w:date="2012-11-23T10:23:00Z">
            <w:rPr>
              <w:rFonts w:ascii="David" w:hAnsi="David" w:cs="David"/>
              <w:rtl/>
            </w:rPr>
          </w:rPrChange>
        </w:rPr>
        <w:t>הוא</w:t>
      </w:r>
      <w:r w:rsidRPr="00A90D62">
        <w:rPr>
          <w:rFonts w:ascii="David" w:eastAsia="David" w:hAnsi="David" w:cs="David"/>
          <w:sz w:val="28"/>
          <w:szCs w:val="28"/>
          <w:rtl/>
          <w:rPrChange w:id="4067" w:author="אברהם" w:date="2012-11-23T10:23:00Z">
            <w:rPr>
              <w:rFonts w:ascii="David" w:eastAsia="David" w:hAnsi="David" w:cs="David"/>
              <w:rtl/>
            </w:rPr>
          </w:rPrChange>
        </w:rPr>
        <w:t xml:space="preserve"> </w:t>
      </w:r>
      <w:r w:rsidRPr="00A90D62">
        <w:rPr>
          <w:rFonts w:ascii="David" w:hAnsi="David" w:cs="David"/>
          <w:sz w:val="28"/>
          <w:szCs w:val="28"/>
          <w:rtl/>
          <w:rPrChange w:id="4068" w:author="אברהם" w:date="2012-11-23T10:23:00Z">
            <w:rPr>
              <w:rFonts w:ascii="David" w:hAnsi="David" w:cs="David"/>
              <w:rtl/>
            </w:rPr>
          </w:rPrChange>
        </w:rPr>
        <w:t>צומת</w:t>
      </w:r>
      <w:r w:rsidRPr="00A90D62">
        <w:rPr>
          <w:rFonts w:ascii="David" w:eastAsia="David" w:hAnsi="David" w:cs="David"/>
          <w:sz w:val="28"/>
          <w:szCs w:val="28"/>
          <w:rtl/>
          <w:rPrChange w:id="4069" w:author="אברהם" w:date="2012-11-23T10:23:00Z">
            <w:rPr>
              <w:rFonts w:ascii="David" w:eastAsia="David" w:hAnsi="David" w:cs="David"/>
              <w:rtl/>
            </w:rPr>
          </w:rPrChange>
        </w:rPr>
        <w:t xml:space="preserve"> </w:t>
      </w:r>
      <w:r w:rsidRPr="00A90D62">
        <w:rPr>
          <w:rFonts w:ascii="David" w:hAnsi="David" w:cs="David"/>
          <w:sz w:val="28"/>
          <w:szCs w:val="28"/>
          <w:rtl/>
          <w:rPrChange w:id="4070" w:author="אברהם" w:date="2012-11-23T10:23:00Z">
            <w:rPr>
              <w:rFonts w:ascii="David" w:hAnsi="David" w:cs="David"/>
              <w:rtl/>
            </w:rPr>
          </w:rPrChange>
        </w:rPr>
        <w:t>בגרף;</w:t>
      </w:r>
    </w:p>
    <w:p w:rsidR="009C2B09" w:rsidRPr="00A90D62" w:rsidRDefault="009C2B09" w:rsidP="00685392">
      <w:pPr>
        <w:pStyle w:val="a1"/>
        <w:numPr>
          <w:ilvl w:val="0"/>
          <w:numId w:val="4"/>
        </w:numPr>
        <w:bidi/>
        <w:ind w:firstLine="0"/>
        <w:rPr>
          <w:rFonts w:ascii="David" w:hAnsi="David" w:cs="David"/>
          <w:sz w:val="28"/>
          <w:szCs w:val="28"/>
          <w:rtl/>
          <w:rPrChange w:id="4071" w:author="אברהם" w:date="2012-11-23T10:23:00Z">
            <w:rPr>
              <w:rFonts w:ascii="David" w:hAnsi="David" w:cs="David"/>
              <w:rtl/>
            </w:rPr>
          </w:rPrChange>
        </w:rPr>
      </w:pPr>
      <w:r w:rsidRPr="00A90D62">
        <w:rPr>
          <w:rFonts w:ascii="David" w:hAnsi="David" w:cs="David"/>
          <w:sz w:val="28"/>
          <w:szCs w:val="28"/>
          <w:rtl/>
          <w:rPrChange w:id="4072" w:author="אברהם" w:date="2012-11-23T10:23:00Z">
            <w:rPr>
              <w:rFonts w:ascii="David" w:hAnsi="David" w:cs="David"/>
              <w:rtl/>
            </w:rPr>
          </w:rPrChange>
        </w:rPr>
        <w:t>כל</w:t>
      </w:r>
      <w:r w:rsidRPr="00A90D62">
        <w:rPr>
          <w:rFonts w:ascii="David" w:eastAsia="David" w:hAnsi="David" w:cs="David"/>
          <w:sz w:val="28"/>
          <w:szCs w:val="28"/>
          <w:rtl/>
          <w:rPrChange w:id="4073" w:author="אברהם" w:date="2012-11-23T10:23:00Z">
            <w:rPr>
              <w:rFonts w:ascii="David" w:eastAsia="David" w:hAnsi="David" w:cs="David"/>
              <w:rtl/>
            </w:rPr>
          </w:rPrChange>
        </w:rPr>
        <w:t xml:space="preserve"> </w:t>
      </w:r>
      <w:r w:rsidRPr="00A90D62">
        <w:rPr>
          <w:rFonts w:ascii="David" w:hAnsi="David" w:cs="David"/>
          <w:sz w:val="28"/>
          <w:szCs w:val="28"/>
          <w:rtl/>
          <w:rPrChange w:id="4074" w:author="אברהם" w:date="2012-11-23T10:23:00Z">
            <w:rPr>
              <w:rFonts w:ascii="David" w:hAnsi="David" w:cs="David"/>
              <w:rtl/>
            </w:rPr>
          </w:rPrChange>
        </w:rPr>
        <w:t>נחלה</w:t>
      </w:r>
      <w:r w:rsidRPr="00A90D62">
        <w:rPr>
          <w:rFonts w:ascii="David" w:eastAsia="David" w:hAnsi="David" w:cs="David"/>
          <w:sz w:val="28"/>
          <w:szCs w:val="28"/>
          <w:rtl/>
          <w:rPrChange w:id="4075" w:author="אברהם" w:date="2012-11-23T10:23:00Z">
            <w:rPr>
              <w:rFonts w:ascii="David" w:eastAsia="David" w:hAnsi="David" w:cs="David"/>
              <w:rtl/>
            </w:rPr>
          </w:rPrChange>
        </w:rPr>
        <w:t xml:space="preserve"> </w:t>
      </w:r>
      <w:r w:rsidRPr="00A90D62">
        <w:rPr>
          <w:rFonts w:ascii="David" w:hAnsi="David" w:cs="David"/>
          <w:sz w:val="28"/>
          <w:szCs w:val="28"/>
          <w:rtl/>
          <w:rPrChange w:id="4076" w:author="אברהם" w:date="2012-11-23T10:23:00Z">
            <w:rPr>
              <w:rFonts w:ascii="David" w:hAnsi="David" w:cs="David"/>
              <w:rtl/>
            </w:rPr>
          </w:rPrChange>
        </w:rPr>
        <w:t>היא</w:t>
      </w:r>
      <w:r w:rsidRPr="00A90D62">
        <w:rPr>
          <w:rFonts w:ascii="David" w:eastAsia="David" w:hAnsi="David" w:cs="David"/>
          <w:sz w:val="28"/>
          <w:szCs w:val="28"/>
          <w:rtl/>
          <w:rPrChange w:id="4077" w:author="אברהם" w:date="2012-11-23T10:23:00Z">
            <w:rPr>
              <w:rFonts w:ascii="David" w:eastAsia="David" w:hAnsi="David" w:cs="David"/>
              <w:rtl/>
            </w:rPr>
          </w:rPrChange>
        </w:rPr>
        <w:t xml:space="preserve"> </w:t>
      </w:r>
      <w:r w:rsidRPr="00A90D62">
        <w:rPr>
          <w:rFonts w:ascii="David" w:hAnsi="David" w:cs="David"/>
          <w:sz w:val="28"/>
          <w:szCs w:val="28"/>
          <w:rtl/>
          <w:rPrChange w:id="4078" w:author="אברהם" w:date="2012-11-23T10:23:00Z">
            <w:rPr>
              <w:rFonts w:ascii="David" w:hAnsi="David" w:cs="David"/>
              <w:rtl/>
            </w:rPr>
          </w:rPrChange>
        </w:rPr>
        <w:t>קשת</w:t>
      </w:r>
      <w:r w:rsidRPr="00A90D62">
        <w:rPr>
          <w:rFonts w:ascii="David" w:eastAsia="David" w:hAnsi="David" w:cs="David"/>
          <w:sz w:val="28"/>
          <w:szCs w:val="28"/>
          <w:rtl/>
          <w:rPrChange w:id="4079" w:author="אברהם" w:date="2012-11-23T10:23:00Z">
            <w:rPr>
              <w:rFonts w:ascii="David" w:eastAsia="David" w:hAnsi="David" w:cs="David"/>
              <w:rtl/>
            </w:rPr>
          </w:rPrChange>
        </w:rPr>
        <w:t xml:space="preserve"> </w:t>
      </w:r>
      <w:r w:rsidRPr="00A90D62">
        <w:rPr>
          <w:rFonts w:ascii="David" w:hAnsi="David" w:cs="David"/>
          <w:sz w:val="28"/>
          <w:szCs w:val="28"/>
          <w:rtl/>
          <w:rPrChange w:id="4080" w:author="אברהם" w:date="2012-11-23T10:23:00Z">
            <w:rPr>
              <w:rFonts w:ascii="David" w:hAnsi="David" w:cs="David"/>
              <w:rtl/>
            </w:rPr>
          </w:rPrChange>
        </w:rPr>
        <w:t>בגרף;</w:t>
      </w:r>
    </w:p>
    <w:p w:rsidR="009C2B09" w:rsidRPr="00A90D62" w:rsidRDefault="009C2B09" w:rsidP="00685392">
      <w:pPr>
        <w:pStyle w:val="a1"/>
        <w:numPr>
          <w:ilvl w:val="0"/>
          <w:numId w:val="4"/>
        </w:numPr>
        <w:bidi/>
        <w:ind w:firstLine="0"/>
        <w:rPr>
          <w:rFonts w:ascii="David" w:hAnsi="David" w:cs="David"/>
          <w:sz w:val="28"/>
          <w:szCs w:val="28"/>
          <w:rtl/>
          <w:rPrChange w:id="4081" w:author="אברהם" w:date="2012-11-23T10:23:00Z">
            <w:rPr>
              <w:rFonts w:ascii="David" w:hAnsi="David" w:cs="David"/>
              <w:rtl/>
            </w:rPr>
          </w:rPrChange>
        </w:rPr>
      </w:pPr>
      <w:r w:rsidRPr="00A90D62">
        <w:rPr>
          <w:rFonts w:ascii="David" w:hAnsi="David" w:cs="David"/>
          <w:sz w:val="28"/>
          <w:szCs w:val="28"/>
          <w:rtl/>
          <w:rPrChange w:id="4082" w:author="אברהם" w:date="2012-11-23T10:23:00Z">
            <w:rPr>
              <w:rFonts w:ascii="David" w:hAnsi="David" w:cs="David"/>
              <w:rtl/>
            </w:rPr>
          </w:rPrChange>
        </w:rPr>
        <w:t>נקודת</w:t>
      </w:r>
      <w:r w:rsidRPr="00A90D62">
        <w:rPr>
          <w:rFonts w:ascii="David" w:eastAsia="David" w:hAnsi="David" w:cs="David"/>
          <w:sz w:val="28"/>
          <w:szCs w:val="28"/>
          <w:rtl/>
          <w:rPrChange w:id="4083" w:author="אברהם" w:date="2012-11-23T10:23:00Z">
            <w:rPr>
              <w:rFonts w:ascii="David" w:eastAsia="David" w:hAnsi="David" w:cs="David"/>
              <w:rtl/>
            </w:rPr>
          </w:rPrChange>
        </w:rPr>
        <w:t xml:space="preserve"> </w:t>
      </w:r>
      <w:r w:rsidRPr="00A90D62">
        <w:rPr>
          <w:rFonts w:ascii="David" w:hAnsi="David" w:cs="David"/>
          <w:sz w:val="28"/>
          <w:szCs w:val="28"/>
          <w:rtl/>
          <w:rPrChange w:id="4084" w:author="אברהם" w:date="2012-11-23T10:23:00Z">
            <w:rPr>
              <w:rFonts w:ascii="David" w:hAnsi="David" w:cs="David"/>
              <w:rtl/>
            </w:rPr>
          </w:rPrChange>
        </w:rPr>
        <w:t>היציאה</w:t>
      </w:r>
      <w:r w:rsidRPr="00A90D62">
        <w:rPr>
          <w:rFonts w:ascii="David" w:eastAsia="David" w:hAnsi="David" w:cs="David"/>
          <w:sz w:val="28"/>
          <w:szCs w:val="28"/>
          <w:rtl/>
          <w:rPrChange w:id="4085" w:author="אברהם" w:date="2012-11-23T10:23:00Z">
            <w:rPr>
              <w:rFonts w:ascii="David" w:eastAsia="David" w:hAnsi="David" w:cs="David"/>
              <w:rtl/>
            </w:rPr>
          </w:rPrChange>
        </w:rPr>
        <w:t xml:space="preserve"> </w:t>
      </w:r>
      <w:r w:rsidRPr="00A90D62">
        <w:rPr>
          <w:rFonts w:ascii="David" w:hAnsi="David" w:cs="David"/>
          <w:sz w:val="28"/>
          <w:szCs w:val="28"/>
          <w:rtl/>
          <w:rPrChange w:id="4086" w:author="אברהם" w:date="2012-11-23T10:23:00Z">
            <w:rPr>
              <w:rFonts w:ascii="David" w:hAnsi="David" w:cs="David"/>
              <w:rtl/>
            </w:rPr>
          </w:rPrChange>
        </w:rPr>
        <w:t>של</w:t>
      </w:r>
      <w:r w:rsidRPr="00A90D62">
        <w:rPr>
          <w:rFonts w:ascii="David" w:eastAsia="David" w:hAnsi="David" w:cs="David"/>
          <w:sz w:val="28"/>
          <w:szCs w:val="28"/>
          <w:rtl/>
          <w:rPrChange w:id="4087" w:author="אברהם" w:date="2012-11-23T10:23:00Z">
            <w:rPr>
              <w:rFonts w:ascii="David" w:eastAsia="David" w:hAnsi="David" w:cs="David"/>
              <w:rtl/>
            </w:rPr>
          </w:rPrChange>
        </w:rPr>
        <w:t xml:space="preserve"> </w:t>
      </w:r>
      <w:r w:rsidRPr="00A90D62">
        <w:rPr>
          <w:rFonts w:ascii="David" w:hAnsi="David" w:cs="David"/>
          <w:sz w:val="28"/>
          <w:szCs w:val="28"/>
          <w:rtl/>
          <w:rPrChange w:id="4088" w:author="אברהם" w:date="2012-11-23T10:23:00Z">
            <w:rPr>
              <w:rFonts w:ascii="David" w:hAnsi="David" w:cs="David"/>
              <w:rtl/>
            </w:rPr>
          </w:rPrChange>
        </w:rPr>
        <w:t>קשת</w:t>
      </w:r>
      <w:r w:rsidRPr="00A90D62">
        <w:rPr>
          <w:rFonts w:ascii="David" w:eastAsia="David" w:hAnsi="David" w:cs="David"/>
          <w:sz w:val="28"/>
          <w:szCs w:val="28"/>
          <w:rtl/>
          <w:rPrChange w:id="4089" w:author="אברהם" w:date="2012-11-23T10:23:00Z">
            <w:rPr>
              <w:rFonts w:ascii="David" w:eastAsia="David" w:hAnsi="David" w:cs="David"/>
              <w:rtl/>
            </w:rPr>
          </w:rPrChange>
        </w:rPr>
        <w:t xml:space="preserve"> </w:t>
      </w:r>
      <w:r w:rsidRPr="00A90D62">
        <w:rPr>
          <w:rFonts w:ascii="David" w:hAnsi="David" w:cs="David"/>
          <w:sz w:val="28"/>
          <w:szCs w:val="28"/>
          <w:rtl/>
          <w:rPrChange w:id="4090" w:author="אברהם" w:date="2012-11-23T10:23:00Z">
            <w:rPr>
              <w:rFonts w:ascii="David" w:hAnsi="David" w:cs="David"/>
              <w:rtl/>
            </w:rPr>
          </w:rPrChange>
        </w:rPr>
        <w:t>היא</w:t>
      </w:r>
      <w:r w:rsidRPr="00A90D62">
        <w:rPr>
          <w:rFonts w:ascii="David" w:eastAsia="David" w:hAnsi="David" w:cs="David"/>
          <w:sz w:val="28"/>
          <w:szCs w:val="28"/>
          <w:rtl/>
          <w:rPrChange w:id="4091" w:author="אברהם" w:date="2012-11-23T10:23:00Z">
            <w:rPr>
              <w:rFonts w:ascii="David" w:eastAsia="David" w:hAnsi="David" w:cs="David"/>
              <w:rtl/>
            </w:rPr>
          </w:rPrChange>
        </w:rPr>
        <w:t xml:space="preserve"> </w:t>
      </w:r>
      <w:r w:rsidRPr="00A90D62">
        <w:rPr>
          <w:rFonts w:ascii="David" w:hAnsi="David" w:cs="David"/>
          <w:sz w:val="28"/>
          <w:szCs w:val="28"/>
          <w:rtl/>
          <w:rPrChange w:id="4092" w:author="אברהם" w:date="2012-11-23T10:23:00Z">
            <w:rPr>
              <w:rFonts w:ascii="David" w:hAnsi="David" w:cs="David"/>
              <w:rtl/>
            </w:rPr>
          </w:rPrChange>
        </w:rPr>
        <w:t>האזרח</w:t>
      </w:r>
      <w:r w:rsidRPr="00A90D62">
        <w:rPr>
          <w:rFonts w:ascii="David" w:eastAsia="David" w:hAnsi="David" w:cs="David"/>
          <w:sz w:val="28"/>
          <w:szCs w:val="28"/>
          <w:rtl/>
          <w:rPrChange w:id="4093" w:author="אברהם" w:date="2012-11-23T10:23:00Z">
            <w:rPr>
              <w:rFonts w:ascii="David" w:eastAsia="David" w:hAnsi="David" w:cs="David"/>
              <w:rtl/>
            </w:rPr>
          </w:rPrChange>
        </w:rPr>
        <w:t xml:space="preserve"> </w:t>
      </w:r>
      <w:r w:rsidRPr="00A90D62">
        <w:rPr>
          <w:rFonts w:ascii="David" w:hAnsi="David" w:cs="David"/>
          <w:sz w:val="28"/>
          <w:szCs w:val="28"/>
          <w:rtl/>
          <w:rPrChange w:id="4094" w:author="אברהם" w:date="2012-11-23T10:23:00Z">
            <w:rPr>
              <w:rFonts w:ascii="David" w:hAnsi="David" w:cs="David"/>
              <w:rtl/>
            </w:rPr>
          </w:rPrChange>
        </w:rPr>
        <w:t>שהיה</w:t>
      </w:r>
      <w:r w:rsidRPr="00A90D62">
        <w:rPr>
          <w:rFonts w:ascii="David" w:eastAsia="David" w:hAnsi="David" w:cs="David"/>
          <w:sz w:val="28"/>
          <w:szCs w:val="28"/>
          <w:rtl/>
          <w:rPrChange w:id="4095" w:author="אברהם" w:date="2012-11-23T10:23:00Z">
            <w:rPr>
              <w:rFonts w:ascii="David" w:eastAsia="David" w:hAnsi="David" w:cs="David"/>
              <w:rtl/>
            </w:rPr>
          </w:rPrChange>
        </w:rPr>
        <w:t xml:space="preserve"> </w:t>
      </w:r>
      <w:r w:rsidRPr="00A90D62">
        <w:rPr>
          <w:rFonts w:ascii="David" w:hAnsi="David" w:cs="David"/>
          <w:sz w:val="28"/>
          <w:szCs w:val="28"/>
          <w:rtl/>
          <w:rPrChange w:id="4096" w:author="אברהם" w:date="2012-11-23T10:23:00Z">
            <w:rPr>
              <w:rFonts w:ascii="David" w:hAnsi="David" w:cs="David"/>
              <w:rtl/>
            </w:rPr>
          </w:rPrChange>
        </w:rPr>
        <w:t>בעל</w:t>
      </w:r>
      <w:r w:rsidRPr="00A90D62">
        <w:rPr>
          <w:rFonts w:ascii="David" w:eastAsia="David" w:hAnsi="David" w:cs="David"/>
          <w:sz w:val="28"/>
          <w:szCs w:val="28"/>
          <w:rtl/>
          <w:rPrChange w:id="4097" w:author="אברהם" w:date="2012-11-23T10:23:00Z">
            <w:rPr>
              <w:rFonts w:ascii="David" w:eastAsia="David" w:hAnsi="David" w:cs="David"/>
              <w:rtl/>
            </w:rPr>
          </w:rPrChange>
        </w:rPr>
        <w:t xml:space="preserve"> </w:t>
      </w:r>
      <w:r w:rsidRPr="00A90D62">
        <w:rPr>
          <w:rFonts w:ascii="David" w:hAnsi="David" w:cs="David"/>
          <w:sz w:val="28"/>
          <w:szCs w:val="28"/>
          <w:rtl/>
          <w:rPrChange w:id="4098" w:author="אברהם" w:date="2012-11-23T10:23:00Z">
            <w:rPr>
              <w:rFonts w:ascii="David" w:hAnsi="David" w:cs="David"/>
              <w:rtl/>
            </w:rPr>
          </w:rPrChange>
        </w:rPr>
        <w:t>הנחלה</w:t>
      </w:r>
      <w:r w:rsidRPr="00A90D62">
        <w:rPr>
          <w:rFonts w:ascii="David" w:eastAsia="David" w:hAnsi="David" w:cs="David"/>
          <w:sz w:val="28"/>
          <w:szCs w:val="28"/>
          <w:rtl/>
          <w:rPrChange w:id="4099" w:author="אברהם" w:date="2012-11-23T10:23:00Z">
            <w:rPr>
              <w:rFonts w:ascii="David" w:eastAsia="David" w:hAnsi="David" w:cs="David"/>
              <w:rtl/>
            </w:rPr>
          </w:rPrChange>
        </w:rPr>
        <w:t xml:space="preserve"> </w:t>
      </w:r>
      <w:r w:rsidRPr="00A90D62">
        <w:rPr>
          <w:rFonts w:ascii="David" w:hAnsi="David" w:cs="David"/>
          <w:sz w:val="28"/>
          <w:szCs w:val="28"/>
          <w:rtl/>
          <w:rPrChange w:id="4100" w:author="אברהם" w:date="2012-11-23T10:23:00Z">
            <w:rPr>
              <w:rFonts w:ascii="David" w:hAnsi="David" w:cs="David"/>
              <w:rtl/>
            </w:rPr>
          </w:rPrChange>
        </w:rPr>
        <w:t>במוצאי</w:t>
      </w:r>
      <w:r w:rsidRPr="00A90D62">
        <w:rPr>
          <w:rFonts w:ascii="David" w:eastAsia="David" w:hAnsi="David" w:cs="David"/>
          <w:sz w:val="28"/>
          <w:szCs w:val="28"/>
          <w:rtl/>
          <w:rPrChange w:id="4101" w:author="אברהם" w:date="2012-11-23T10:23:00Z">
            <w:rPr>
              <w:rFonts w:ascii="David" w:eastAsia="David" w:hAnsi="David" w:cs="David"/>
              <w:rtl/>
            </w:rPr>
          </w:rPrChange>
        </w:rPr>
        <w:t xml:space="preserve"> </w:t>
      </w:r>
      <w:r w:rsidRPr="00A90D62">
        <w:rPr>
          <w:rFonts w:ascii="David" w:hAnsi="David" w:cs="David"/>
          <w:sz w:val="28"/>
          <w:szCs w:val="28"/>
          <w:rtl/>
          <w:rPrChange w:id="4102" w:author="אברהם" w:date="2012-11-23T10:23:00Z">
            <w:rPr>
              <w:rFonts w:ascii="David" w:hAnsi="David" w:cs="David"/>
              <w:rtl/>
            </w:rPr>
          </w:rPrChange>
        </w:rPr>
        <w:t>שנת</w:t>
      </w:r>
      <w:r w:rsidRPr="00A90D62">
        <w:rPr>
          <w:rFonts w:ascii="David" w:eastAsia="David" w:hAnsi="David" w:cs="David"/>
          <w:sz w:val="28"/>
          <w:szCs w:val="28"/>
          <w:rtl/>
          <w:rPrChange w:id="4103" w:author="אברהם" w:date="2012-11-23T10:23:00Z">
            <w:rPr>
              <w:rFonts w:ascii="David" w:eastAsia="David" w:hAnsi="David" w:cs="David"/>
              <w:rtl/>
            </w:rPr>
          </w:rPrChange>
        </w:rPr>
        <w:t xml:space="preserve"> </w:t>
      </w:r>
      <w:r w:rsidRPr="00A90D62">
        <w:rPr>
          <w:rFonts w:ascii="David" w:hAnsi="David" w:cs="David"/>
          <w:sz w:val="28"/>
          <w:szCs w:val="28"/>
          <w:rtl/>
          <w:rPrChange w:id="4104" w:author="אברהם" w:date="2012-11-23T10:23:00Z">
            <w:rPr>
              <w:rFonts w:ascii="David" w:hAnsi="David" w:cs="David"/>
              <w:rtl/>
            </w:rPr>
          </w:rPrChange>
        </w:rPr>
        <w:t>היובל</w:t>
      </w:r>
      <w:r w:rsidRPr="00A90D62">
        <w:rPr>
          <w:rFonts w:ascii="David" w:eastAsia="David" w:hAnsi="David" w:cs="David"/>
          <w:sz w:val="28"/>
          <w:szCs w:val="28"/>
          <w:rtl/>
          <w:rPrChange w:id="4105" w:author="אברהם" w:date="2012-11-23T10:23:00Z">
            <w:rPr>
              <w:rFonts w:ascii="David" w:eastAsia="David" w:hAnsi="David" w:cs="David"/>
              <w:rtl/>
            </w:rPr>
          </w:rPrChange>
        </w:rPr>
        <w:t xml:space="preserve"> </w:t>
      </w:r>
      <w:r w:rsidRPr="00A90D62">
        <w:rPr>
          <w:rFonts w:ascii="David" w:hAnsi="David" w:cs="David"/>
          <w:sz w:val="28"/>
          <w:szCs w:val="28"/>
          <w:rtl/>
          <w:rPrChange w:id="4106" w:author="אברהם" w:date="2012-11-23T10:23:00Z">
            <w:rPr>
              <w:rFonts w:ascii="David" w:hAnsi="David" w:cs="David"/>
              <w:rtl/>
            </w:rPr>
          </w:rPrChange>
        </w:rPr>
        <w:t>הקודמת;</w:t>
      </w:r>
    </w:p>
    <w:p w:rsidR="009C2B09" w:rsidRPr="00A90D62" w:rsidRDefault="009C2B09" w:rsidP="00685392">
      <w:pPr>
        <w:pStyle w:val="a1"/>
        <w:numPr>
          <w:ilvl w:val="0"/>
          <w:numId w:val="4"/>
        </w:numPr>
        <w:bidi/>
        <w:ind w:firstLine="0"/>
        <w:rPr>
          <w:rFonts w:ascii="David" w:hAnsi="David" w:cs="David"/>
          <w:sz w:val="28"/>
          <w:szCs w:val="28"/>
          <w:rtl/>
          <w:rPrChange w:id="4107" w:author="אברהם" w:date="2012-11-23T10:23:00Z">
            <w:rPr>
              <w:rFonts w:ascii="David" w:hAnsi="David" w:cs="David"/>
              <w:rtl/>
            </w:rPr>
          </w:rPrChange>
        </w:rPr>
      </w:pPr>
      <w:r w:rsidRPr="00A90D62">
        <w:rPr>
          <w:rFonts w:ascii="David" w:hAnsi="David" w:cs="David"/>
          <w:sz w:val="28"/>
          <w:szCs w:val="28"/>
          <w:rtl/>
          <w:rPrChange w:id="4108" w:author="אברהם" w:date="2012-11-23T10:23:00Z">
            <w:rPr>
              <w:rFonts w:ascii="David" w:hAnsi="David" w:cs="David"/>
              <w:rtl/>
            </w:rPr>
          </w:rPrChange>
        </w:rPr>
        <w:t>נקודת</w:t>
      </w:r>
      <w:r w:rsidRPr="00A90D62">
        <w:rPr>
          <w:rFonts w:ascii="David" w:eastAsia="David" w:hAnsi="David" w:cs="David"/>
          <w:sz w:val="28"/>
          <w:szCs w:val="28"/>
          <w:rtl/>
          <w:rPrChange w:id="4109" w:author="אברהם" w:date="2012-11-23T10:23:00Z">
            <w:rPr>
              <w:rFonts w:ascii="David" w:eastAsia="David" w:hAnsi="David" w:cs="David"/>
              <w:rtl/>
            </w:rPr>
          </w:rPrChange>
        </w:rPr>
        <w:t xml:space="preserve"> </w:t>
      </w:r>
      <w:r w:rsidRPr="00A90D62">
        <w:rPr>
          <w:rFonts w:ascii="David" w:hAnsi="David" w:cs="David"/>
          <w:sz w:val="28"/>
          <w:szCs w:val="28"/>
          <w:rtl/>
          <w:rPrChange w:id="4110" w:author="אברהם" w:date="2012-11-23T10:23:00Z">
            <w:rPr>
              <w:rFonts w:ascii="David" w:hAnsi="David" w:cs="David"/>
              <w:rtl/>
            </w:rPr>
          </w:rPrChange>
        </w:rPr>
        <w:t>היעד</w:t>
      </w:r>
      <w:r w:rsidRPr="00A90D62">
        <w:rPr>
          <w:rFonts w:ascii="David" w:eastAsia="David" w:hAnsi="David" w:cs="David"/>
          <w:sz w:val="28"/>
          <w:szCs w:val="28"/>
          <w:rtl/>
          <w:rPrChange w:id="4111" w:author="אברהם" w:date="2012-11-23T10:23:00Z">
            <w:rPr>
              <w:rFonts w:ascii="David" w:eastAsia="David" w:hAnsi="David" w:cs="David"/>
              <w:rtl/>
            </w:rPr>
          </w:rPrChange>
        </w:rPr>
        <w:t xml:space="preserve"> </w:t>
      </w:r>
      <w:r w:rsidRPr="00A90D62">
        <w:rPr>
          <w:rFonts w:ascii="David" w:hAnsi="David" w:cs="David"/>
          <w:sz w:val="28"/>
          <w:szCs w:val="28"/>
          <w:rtl/>
          <w:rPrChange w:id="4112" w:author="אברהם" w:date="2012-11-23T10:23:00Z">
            <w:rPr>
              <w:rFonts w:ascii="David" w:hAnsi="David" w:cs="David"/>
              <w:rtl/>
            </w:rPr>
          </w:rPrChange>
        </w:rPr>
        <w:t>של</w:t>
      </w:r>
      <w:r w:rsidRPr="00A90D62">
        <w:rPr>
          <w:rFonts w:ascii="David" w:eastAsia="David" w:hAnsi="David" w:cs="David"/>
          <w:sz w:val="28"/>
          <w:szCs w:val="28"/>
          <w:rtl/>
          <w:rPrChange w:id="4113" w:author="אברהם" w:date="2012-11-23T10:23:00Z">
            <w:rPr>
              <w:rFonts w:ascii="David" w:eastAsia="David" w:hAnsi="David" w:cs="David"/>
              <w:rtl/>
            </w:rPr>
          </w:rPrChange>
        </w:rPr>
        <w:t xml:space="preserve"> </w:t>
      </w:r>
      <w:r w:rsidRPr="00A90D62">
        <w:rPr>
          <w:rFonts w:ascii="David" w:hAnsi="David" w:cs="David"/>
          <w:sz w:val="28"/>
          <w:szCs w:val="28"/>
          <w:rtl/>
          <w:rPrChange w:id="4114" w:author="אברהם" w:date="2012-11-23T10:23:00Z">
            <w:rPr>
              <w:rFonts w:ascii="David" w:hAnsi="David" w:cs="David"/>
              <w:rtl/>
            </w:rPr>
          </w:rPrChange>
        </w:rPr>
        <w:t>קשת</w:t>
      </w:r>
      <w:r w:rsidRPr="00A90D62">
        <w:rPr>
          <w:rFonts w:ascii="David" w:eastAsia="David" w:hAnsi="David" w:cs="David"/>
          <w:sz w:val="28"/>
          <w:szCs w:val="28"/>
          <w:rtl/>
          <w:rPrChange w:id="4115" w:author="אברהם" w:date="2012-11-23T10:23:00Z">
            <w:rPr>
              <w:rFonts w:ascii="David" w:eastAsia="David" w:hAnsi="David" w:cs="David"/>
              <w:rtl/>
            </w:rPr>
          </w:rPrChange>
        </w:rPr>
        <w:t xml:space="preserve"> </w:t>
      </w:r>
      <w:r w:rsidRPr="00A90D62">
        <w:rPr>
          <w:rFonts w:ascii="David" w:hAnsi="David" w:cs="David"/>
          <w:sz w:val="28"/>
          <w:szCs w:val="28"/>
          <w:rtl/>
          <w:rPrChange w:id="4116" w:author="אברהם" w:date="2012-11-23T10:23:00Z">
            <w:rPr>
              <w:rFonts w:ascii="David" w:hAnsi="David" w:cs="David"/>
              <w:rtl/>
            </w:rPr>
          </w:rPrChange>
        </w:rPr>
        <w:t>היא</w:t>
      </w:r>
      <w:r w:rsidRPr="00A90D62">
        <w:rPr>
          <w:rFonts w:ascii="David" w:eastAsia="David" w:hAnsi="David" w:cs="David"/>
          <w:sz w:val="28"/>
          <w:szCs w:val="28"/>
          <w:rtl/>
          <w:rPrChange w:id="4117" w:author="אברהם" w:date="2012-11-23T10:23:00Z">
            <w:rPr>
              <w:rFonts w:ascii="David" w:eastAsia="David" w:hAnsi="David" w:cs="David"/>
              <w:rtl/>
            </w:rPr>
          </w:rPrChange>
        </w:rPr>
        <w:t xml:space="preserve"> </w:t>
      </w:r>
      <w:r w:rsidRPr="00A90D62">
        <w:rPr>
          <w:rFonts w:ascii="David" w:hAnsi="David" w:cs="David"/>
          <w:sz w:val="28"/>
          <w:szCs w:val="28"/>
          <w:rtl/>
          <w:rPrChange w:id="4118" w:author="אברהם" w:date="2012-11-23T10:23:00Z">
            <w:rPr>
              <w:rFonts w:ascii="David" w:hAnsi="David" w:cs="David"/>
              <w:rtl/>
            </w:rPr>
          </w:rPrChange>
        </w:rPr>
        <w:t>האזרח</w:t>
      </w:r>
      <w:r w:rsidRPr="00A90D62">
        <w:rPr>
          <w:rFonts w:ascii="David" w:eastAsia="David" w:hAnsi="David" w:cs="David"/>
          <w:sz w:val="28"/>
          <w:szCs w:val="28"/>
          <w:rtl/>
          <w:rPrChange w:id="4119" w:author="אברהם" w:date="2012-11-23T10:23:00Z">
            <w:rPr>
              <w:rFonts w:ascii="David" w:eastAsia="David" w:hAnsi="David" w:cs="David"/>
              <w:rtl/>
            </w:rPr>
          </w:rPrChange>
        </w:rPr>
        <w:t xml:space="preserve"> </w:t>
      </w:r>
      <w:r w:rsidRPr="00A90D62">
        <w:rPr>
          <w:rFonts w:ascii="David" w:hAnsi="David" w:cs="David"/>
          <w:sz w:val="28"/>
          <w:szCs w:val="28"/>
          <w:rtl/>
          <w:rPrChange w:id="4120" w:author="אברהם" w:date="2012-11-23T10:23:00Z">
            <w:rPr>
              <w:rFonts w:ascii="David" w:hAnsi="David" w:cs="David"/>
              <w:rtl/>
            </w:rPr>
          </w:rPrChange>
        </w:rPr>
        <w:t>המחזיק</w:t>
      </w:r>
      <w:r w:rsidRPr="00A90D62">
        <w:rPr>
          <w:rFonts w:ascii="David" w:eastAsia="David" w:hAnsi="David" w:cs="David"/>
          <w:sz w:val="28"/>
          <w:szCs w:val="28"/>
          <w:rtl/>
          <w:rPrChange w:id="4121" w:author="אברהם" w:date="2012-11-23T10:23:00Z">
            <w:rPr>
              <w:rFonts w:ascii="David" w:eastAsia="David" w:hAnsi="David" w:cs="David"/>
              <w:rtl/>
            </w:rPr>
          </w:rPrChange>
        </w:rPr>
        <w:t xml:space="preserve"> </w:t>
      </w:r>
      <w:r w:rsidRPr="00A90D62">
        <w:rPr>
          <w:rFonts w:ascii="David" w:hAnsi="David" w:cs="David"/>
          <w:sz w:val="28"/>
          <w:szCs w:val="28"/>
          <w:rtl/>
          <w:rPrChange w:id="4122" w:author="אברהם" w:date="2012-11-23T10:23:00Z">
            <w:rPr>
              <w:rFonts w:ascii="David" w:hAnsi="David" w:cs="David"/>
              <w:rtl/>
            </w:rPr>
          </w:rPrChange>
        </w:rPr>
        <w:t>בנחלה</w:t>
      </w:r>
      <w:r w:rsidRPr="00A90D62">
        <w:rPr>
          <w:rFonts w:ascii="David" w:eastAsia="David" w:hAnsi="David" w:cs="David"/>
          <w:sz w:val="28"/>
          <w:szCs w:val="28"/>
          <w:rtl/>
          <w:rPrChange w:id="4123" w:author="אברהם" w:date="2012-11-23T10:23:00Z">
            <w:rPr>
              <w:rFonts w:ascii="David" w:eastAsia="David" w:hAnsi="David" w:cs="David"/>
              <w:rtl/>
            </w:rPr>
          </w:rPrChange>
        </w:rPr>
        <w:t xml:space="preserve"> </w:t>
      </w:r>
      <w:r w:rsidRPr="00A90D62">
        <w:rPr>
          <w:rFonts w:ascii="David" w:hAnsi="David" w:cs="David"/>
          <w:sz w:val="28"/>
          <w:szCs w:val="28"/>
          <w:rtl/>
          <w:rPrChange w:id="4124" w:author="אברהם" w:date="2012-11-23T10:23:00Z">
            <w:rPr>
              <w:rFonts w:ascii="David" w:hAnsi="David" w:cs="David"/>
              <w:rtl/>
            </w:rPr>
          </w:rPrChange>
        </w:rPr>
        <w:t>בערב</w:t>
      </w:r>
      <w:r w:rsidRPr="00A90D62">
        <w:rPr>
          <w:rFonts w:ascii="David" w:eastAsia="David" w:hAnsi="David" w:cs="David"/>
          <w:sz w:val="28"/>
          <w:szCs w:val="28"/>
          <w:rtl/>
          <w:rPrChange w:id="4125" w:author="אברהם" w:date="2012-11-23T10:23:00Z">
            <w:rPr>
              <w:rFonts w:ascii="David" w:eastAsia="David" w:hAnsi="David" w:cs="David"/>
              <w:rtl/>
            </w:rPr>
          </w:rPrChange>
        </w:rPr>
        <w:t xml:space="preserve"> </w:t>
      </w:r>
      <w:r w:rsidRPr="00A90D62">
        <w:rPr>
          <w:rFonts w:ascii="David" w:hAnsi="David" w:cs="David"/>
          <w:sz w:val="28"/>
          <w:szCs w:val="28"/>
          <w:rtl/>
          <w:rPrChange w:id="4126" w:author="אברהם" w:date="2012-11-23T10:23:00Z">
            <w:rPr>
              <w:rFonts w:ascii="David" w:hAnsi="David" w:cs="David"/>
              <w:rtl/>
            </w:rPr>
          </w:rPrChange>
        </w:rPr>
        <w:t>שנת</w:t>
      </w:r>
      <w:r w:rsidRPr="00A90D62">
        <w:rPr>
          <w:rFonts w:ascii="David" w:eastAsia="David" w:hAnsi="David" w:cs="David"/>
          <w:sz w:val="28"/>
          <w:szCs w:val="28"/>
          <w:rtl/>
          <w:rPrChange w:id="4127" w:author="אברהם" w:date="2012-11-23T10:23:00Z">
            <w:rPr>
              <w:rFonts w:ascii="David" w:eastAsia="David" w:hAnsi="David" w:cs="David"/>
              <w:rtl/>
            </w:rPr>
          </w:rPrChange>
        </w:rPr>
        <w:t xml:space="preserve"> </w:t>
      </w:r>
      <w:r w:rsidRPr="00A90D62">
        <w:rPr>
          <w:rFonts w:ascii="David" w:hAnsi="David" w:cs="David"/>
          <w:sz w:val="28"/>
          <w:szCs w:val="28"/>
          <w:rtl/>
          <w:rPrChange w:id="4128" w:author="אברהם" w:date="2012-11-23T10:23:00Z">
            <w:rPr>
              <w:rFonts w:ascii="David" w:hAnsi="David" w:cs="David"/>
              <w:rtl/>
            </w:rPr>
          </w:rPrChange>
        </w:rPr>
        <w:t>היובל</w:t>
      </w:r>
      <w:r w:rsidRPr="00A90D62">
        <w:rPr>
          <w:rFonts w:ascii="David" w:eastAsia="David" w:hAnsi="David" w:cs="David"/>
          <w:sz w:val="28"/>
          <w:szCs w:val="28"/>
          <w:rtl/>
          <w:rPrChange w:id="4129" w:author="אברהם" w:date="2012-11-23T10:23:00Z">
            <w:rPr>
              <w:rFonts w:ascii="David" w:eastAsia="David" w:hAnsi="David" w:cs="David"/>
              <w:rtl/>
            </w:rPr>
          </w:rPrChange>
        </w:rPr>
        <w:t xml:space="preserve"> </w:t>
      </w:r>
      <w:r w:rsidRPr="00A90D62">
        <w:rPr>
          <w:rFonts w:ascii="David" w:hAnsi="David" w:cs="David"/>
          <w:sz w:val="28"/>
          <w:szCs w:val="28"/>
          <w:rtl/>
          <w:rPrChange w:id="4130" w:author="אברהם" w:date="2012-11-23T10:23:00Z">
            <w:rPr>
              <w:rFonts w:ascii="David" w:hAnsi="David" w:cs="David"/>
              <w:rtl/>
            </w:rPr>
          </w:rPrChange>
        </w:rPr>
        <w:t>הנוכחית.</w:t>
      </w:r>
    </w:p>
    <w:p w:rsidR="009C2B09" w:rsidRPr="00A90D62" w:rsidRDefault="009C2B09" w:rsidP="009C2B09">
      <w:pPr>
        <w:pStyle w:val="a1"/>
        <w:bidi/>
        <w:rPr>
          <w:rFonts w:ascii="David" w:hAnsi="David" w:cs="David"/>
          <w:sz w:val="28"/>
          <w:szCs w:val="28"/>
          <w:rtl/>
          <w:rPrChange w:id="4131" w:author="אברהם" w:date="2012-11-23T10:23:00Z">
            <w:rPr>
              <w:rFonts w:ascii="David" w:hAnsi="David" w:cs="David"/>
              <w:rtl/>
            </w:rPr>
          </w:rPrChange>
        </w:rPr>
      </w:pPr>
    </w:p>
    <w:p w:rsidR="009C2B09" w:rsidRPr="00A90D62" w:rsidRDefault="009C2B09" w:rsidP="009C2B09">
      <w:pPr>
        <w:pStyle w:val="a1"/>
        <w:bidi/>
        <w:rPr>
          <w:sz w:val="28"/>
          <w:szCs w:val="28"/>
          <w:rPrChange w:id="4132" w:author="אברהם" w:date="2012-11-23T10:23:00Z">
            <w:rPr/>
          </w:rPrChange>
        </w:rPr>
      </w:pPr>
      <w:r w:rsidRPr="00A90D62">
        <w:rPr>
          <w:rFonts w:ascii="David" w:hAnsi="David" w:cs="David"/>
          <w:sz w:val="28"/>
          <w:szCs w:val="28"/>
          <w:rtl/>
          <w:rPrChange w:id="4133" w:author="אברהם" w:date="2012-11-23T10:23:00Z">
            <w:rPr>
              <w:rFonts w:ascii="David" w:hAnsi="David" w:cs="David"/>
              <w:rtl/>
            </w:rPr>
          </w:rPrChange>
        </w:rPr>
        <w:t>נתבונן</w:t>
      </w:r>
      <w:r w:rsidRPr="00A90D62">
        <w:rPr>
          <w:rFonts w:ascii="David" w:eastAsia="David" w:hAnsi="David" w:cs="David"/>
          <w:sz w:val="28"/>
          <w:szCs w:val="28"/>
          <w:rtl/>
          <w:rPrChange w:id="4134" w:author="אברהם" w:date="2012-11-23T10:23:00Z">
            <w:rPr>
              <w:rFonts w:ascii="David" w:eastAsia="David" w:hAnsi="David" w:cs="David"/>
              <w:rtl/>
            </w:rPr>
          </w:rPrChange>
        </w:rPr>
        <w:t xml:space="preserve"> </w:t>
      </w:r>
      <w:r w:rsidRPr="00A90D62">
        <w:rPr>
          <w:rFonts w:ascii="David" w:hAnsi="David" w:cs="David"/>
          <w:sz w:val="28"/>
          <w:szCs w:val="28"/>
          <w:rtl/>
          <w:rPrChange w:id="4135" w:author="אברהם" w:date="2012-11-23T10:23:00Z">
            <w:rPr>
              <w:rFonts w:ascii="David" w:hAnsi="David" w:cs="David"/>
              <w:rtl/>
            </w:rPr>
          </w:rPrChange>
        </w:rPr>
        <w:t>לדוגמה</w:t>
      </w:r>
      <w:r w:rsidRPr="00A90D62">
        <w:rPr>
          <w:rFonts w:ascii="David" w:eastAsia="David" w:hAnsi="David" w:cs="David"/>
          <w:sz w:val="28"/>
          <w:szCs w:val="28"/>
          <w:rtl/>
          <w:rPrChange w:id="4136" w:author="אברהם" w:date="2012-11-23T10:23:00Z">
            <w:rPr>
              <w:rFonts w:ascii="David" w:eastAsia="David" w:hAnsi="David" w:cs="David"/>
              <w:rtl/>
            </w:rPr>
          </w:rPrChange>
        </w:rPr>
        <w:t xml:space="preserve"> </w:t>
      </w:r>
      <w:r w:rsidRPr="00A90D62">
        <w:rPr>
          <w:rFonts w:ascii="David" w:hAnsi="David" w:cs="David"/>
          <w:sz w:val="28"/>
          <w:szCs w:val="28"/>
          <w:rtl/>
          <w:rPrChange w:id="4137" w:author="אברהם" w:date="2012-11-23T10:23:00Z">
            <w:rPr>
              <w:rFonts w:ascii="David" w:hAnsi="David" w:cs="David"/>
              <w:rtl/>
            </w:rPr>
          </w:rPrChange>
        </w:rPr>
        <w:t>בגרף</w:t>
      </w:r>
      <w:r w:rsidRPr="00A90D62">
        <w:rPr>
          <w:rFonts w:ascii="David" w:eastAsia="David" w:hAnsi="David" w:cs="David"/>
          <w:sz w:val="28"/>
          <w:szCs w:val="28"/>
          <w:rtl/>
          <w:rPrChange w:id="4138" w:author="אברהם" w:date="2012-11-23T10:23:00Z">
            <w:rPr>
              <w:rFonts w:ascii="David" w:eastAsia="David" w:hAnsi="David" w:cs="David"/>
              <w:rtl/>
            </w:rPr>
          </w:rPrChange>
        </w:rPr>
        <w:t xml:space="preserve"> </w:t>
      </w:r>
      <w:r w:rsidRPr="00A90D62">
        <w:rPr>
          <w:rFonts w:ascii="David" w:hAnsi="David" w:cs="David"/>
          <w:sz w:val="28"/>
          <w:szCs w:val="28"/>
          <w:rtl/>
          <w:rPrChange w:id="4139" w:author="אברהם" w:date="2012-11-23T10:23:00Z">
            <w:rPr>
              <w:rFonts w:ascii="David" w:hAnsi="David" w:cs="David"/>
              <w:rtl/>
            </w:rPr>
          </w:rPrChange>
        </w:rPr>
        <w:t>הנחלות</w:t>
      </w:r>
      <w:r w:rsidRPr="00A90D62">
        <w:rPr>
          <w:rFonts w:ascii="David" w:eastAsia="David" w:hAnsi="David" w:cs="David"/>
          <w:sz w:val="28"/>
          <w:szCs w:val="28"/>
          <w:rtl/>
          <w:rPrChange w:id="4140" w:author="אברהם" w:date="2012-11-23T10:23:00Z">
            <w:rPr>
              <w:rFonts w:ascii="David" w:eastAsia="David" w:hAnsi="David" w:cs="David"/>
              <w:rtl/>
            </w:rPr>
          </w:rPrChange>
        </w:rPr>
        <w:t xml:space="preserve"> </w:t>
      </w:r>
      <w:r w:rsidRPr="00A90D62">
        <w:rPr>
          <w:rFonts w:ascii="David" w:hAnsi="David" w:cs="David"/>
          <w:sz w:val="28"/>
          <w:szCs w:val="28"/>
          <w:rtl/>
          <w:rPrChange w:id="4141" w:author="אברהם" w:date="2012-11-23T10:23:00Z">
            <w:rPr>
              <w:rFonts w:ascii="David" w:hAnsi="David" w:cs="David"/>
              <w:rtl/>
            </w:rPr>
          </w:rPrChange>
        </w:rPr>
        <w:t>הבא:</w:t>
      </w:r>
    </w:p>
    <w:p w:rsidR="009C2B09" w:rsidRPr="00A90D62" w:rsidRDefault="00D4588B" w:rsidP="009C2B09">
      <w:pPr>
        <w:pStyle w:val="a1"/>
        <w:bidi/>
        <w:rPr>
          <w:rFonts w:ascii="David" w:hAnsi="David" w:cs="David"/>
          <w:sz w:val="28"/>
          <w:szCs w:val="28"/>
          <w:rtl/>
          <w:rPrChange w:id="4142" w:author="אברהם" w:date="2012-11-23T10:23:00Z">
            <w:rPr>
              <w:rFonts w:ascii="David" w:hAnsi="David" w:cs="David"/>
              <w:rtl/>
            </w:rPr>
          </w:rPrChange>
        </w:rPr>
      </w:pPr>
      <w:r>
        <w:rPr>
          <w:rFonts w:ascii="David" w:hAnsi="David" w:cs="David"/>
          <w:noProof/>
          <w:sz w:val="28"/>
          <w:szCs w:val="28"/>
          <w:rtl/>
          <w:lang w:eastAsia="en-US"/>
        </w:rPr>
        <w:drawing>
          <wp:inline distT="0" distB="0" distL="0" distR="0" wp14:anchorId="5C2F334B" wp14:editId="19CF9D7D">
            <wp:extent cx="6035040" cy="15240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1524000"/>
                    </a:xfrm>
                    <a:prstGeom prst="rect">
                      <a:avLst/>
                    </a:prstGeom>
                    <a:solidFill>
                      <a:srgbClr val="FFFFFF"/>
                    </a:solidFill>
                    <a:ln>
                      <a:noFill/>
                    </a:ln>
                  </pic:spPr>
                </pic:pic>
              </a:graphicData>
            </a:graphic>
          </wp:inline>
        </w:drawing>
      </w:r>
    </w:p>
    <w:p w:rsidR="009C2B09" w:rsidRPr="00A90D62" w:rsidRDefault="009C2B09" w:rsidP="009C2B09">
      <w:pPr>
        <w:pStyle w:val="a1"/>
        <w:bidi/>
        <w:rPr>
          <w:rFonts w:ascii="David" w:hAnsi="David" w:cs="David"/>
          <w:sz w:val="28"/>
          <w:szCs w:val="28"/>
          <w:rtl/>
          <w:rPrChange w:id="4143" w:author="אברהם" w:date="2012-11-23T10:23:00Z">
            <w:rPr>
              <w:rFonts w:ascii="David" w:hAnsi="David" w:cs="David"/>
              <w:rtl/>
            </w:rPr>
          </w:rPrChange>
        </w:rPr>
      </w:pPr>
      <w:r w:rsidRPr="00A90D62">
        <w:rPr>
          <w:rFonts w:ascii="David" w:hAnsi="David" w:cs="David"/>
          <w:sz w:val="28"/>
          <w:szCs w:val="28"/>
          <w:rtl/>
          <w:rPrChange w:id="4144" w:author="אברהם" w:date="2012-11-23T10:23:00Z">
            <w:rPr>
              <w:rFonts w:ascii="David" w:hAnsi="David" w:cs="David"/>
              <w:rtl/>
            </w:rPr>
          </w:rPrChange>
        </w:rPr>
        <w:t>הגרף</w:t>
      </w:r>
      <w:r w:rsidRPr="00A90D62">
        <w:rPr>
          <w:rFonts w:ascii="David" w:eastAsia="David" w:hAnsi="David" w:cs="David"/>
          <w:sz w:val="28"/>
          <w:szCs w:val="28"/>
          <w:rtl/>
          <w:rPrChange w:id="4145" w:author="אברהם" w:date="2012-11-23T10:23:00Z">
            <w:rPr>
              <w:rFonts w:ascii="David" w:eastAsia="David" w:hAnsi="David" w:cs="David"/>
              <w:rtl/>
            </w:rPr>
          </w:rPrChange>
        </w:rPr>
        <w:t xml:space="preserve"> </w:t>
      </w:r>
      <w:r w:rsidRPr="00A90D62">
        <w:rPr>
          <w:rFonts w:ascii="David" w:hAnsi="David" w:cs="David"/>
          <w:sz w:val="28"/>
          <w:szCs w:val="28"/>
          <w:rtl/>
          <w:rPrChange w:id="4146" w:author="אברהם" w:date="2012-11-23T10:23:00Z">
            <w:rPr>
              <w:rFonts w:ascii="David" w:hAnsi="David" w:cs="David"/>
              <w:rtl/>
            </w:rPr>
          </w:rPrChange>
        </w:rPr>
        <w:t>מלמד</w:t>
      </w:r>
      <w:r w:rsidRPr="00A90D62">
        <w:rPr>
          <w:rFonts w:ascii="David" w:eastAsia="David" w:hAnsi="David" w:cs="David"/>
          <w:sz w:val="28"/>
          <w:szCs w:val="28"/>
          <w:rtl/>
          <w:rPrChange w:id="4147" w:author="אברהם" w:date="2012-11-23T10:23:00Z">
            <w:rPr>
              <w:rFonts w:ascii="David" w:eastAsia="David" w:hAnsi="David" w:cs="David"/>
              <w:rtl/>
            </w:rPr>
          </w:rPrChange>
        </w:rPr>
        <w:t xml:space="preserve"> </w:t>
      </w:r>
      <w:r w:rsidRPr="00A90D62">
        <w:rPr>
          <w:rFonts w:ascii="David" w:hAnsi="David" w:cs="David"/>
          <w:sz w:val="28"/>
          <w:szCs w:val="28"/>
          <w:rtl/>
          <w:rPrChange w:id="4148" w:author="אברהם" w:date="2012-11-23T10:23:00Z">
            <w:rPr>
              <w:rFonts w:ascii="David" w:hAnsi="David" w:cs="David"/>
              <w:rtl/>
            </w:rPr>
          </w:rPrChange>
        </w:rPr>
        <w:t>ש:</w:t>
      </w:r>
    </w:p>
    <w:p w:rsidR="009C2B09" w:rsidRPr="00A90D62" w:rsidRDefault="009C2B09" w:rsidP="00D97D7A">
      <w:pPr>
        <w:pStyle w:val="a1"/>
        <w:numPr>
          <w:ilvl w:val="0"/>
          <w:numId w:val="5"/>
        </w:numPr>
        <w:bidi/>
        <w:ind w:firstLine="0"/>
        <w:rPr>
          <w:rFonts w:ascii="David" w:hAnsi="David" w:cs="David"/>
          <w:sz w:val="28"/>
          <w:szCs w:val="28"/>
          <w:rtl/>
          <w:rPrChange w:id="4149" w:author="אברהם" w:date="2012-11-23T10:23:00Z">
            <w:rPr>
              <w:rFonts w:ascii="David" w:hAnsi="David" w:cs="David"/>
              <w:rtl/>
            </w:rPr>
          </w:rPrChange>
        </w:rPr>
      </w:pPr>
      <w:r w:rsidRPr="00A90D62">
        <w:rPr>
          <w:rFonts w:ascii="David" w:hAnsi="David" w:cs="David"/>
          <w:sz w:val="28"/>
          <w:szCs w:val="28"/>
          <w:rtl/>
          <w:rPrChange w:id="4150" w:author="אברהם" w:date="2012-11-23T10:23:00Z">
            <w:rPr>
              <w:rFonts w:ascii="David" w:hAnsi="David" w:cs="David"/>
              <w:rtl/>
            </w:rPr>
          </w:rPrChange>
        </w:rPr>
        <w:t>הנחלה</w:t>
      </w:r>
      <w:r w:rsidRPr="00A90D62">
        <w:rPr>
          <w:rFonts w:ascii="David" w:eastAsia="David" w:hAnsi="David" w:cs="David"/>
          <w:sz w:val="28"/>
          <w:szCs w:val="28"/>
          <w:rtl/>
          <w:rPrChange w:id="4151" w:author="אברהם" w:date="2012-11-23T10:23:00Z">
            <w:rPr>
              <w:rFonts w:ascii="David" w:eastAsia="David" w:hAnsi="David" w:cs="David"/>
              <w:rtl/>
            </w:rPr>
          </w:rPrChange>
        </w:rPr>
        <w:t xml:space="preserve"> </w:t>
      </w:r>
      <w:r w:rsidRPr="00A90D62">
        <w:rPr>
          <w:rFonts w:ascii="David" w:hAnsi="David" w:cs="David"/>
          <w:sz w:val="28"/>
          <w:szCs w:val="28"/>
          <w:rtl/>
          <w:rPrChange w:id="4152" w:author="אברהם" w:date="2012-11-23T10:23:00Z">
            <w:rPr>
              <w:rFonts w:ascii="David" w:hAnsi="David" w:cs="David"/>
              <w:rtl/>
            </w:rPr>
          </w:rPrChange>
        </w:rPr>
        <w:t>שהייתה</w:t>
      </w:r>
      <w:r w:rsidRPr="00A90D62">
        <w:rPr>
          <w:rFonts w:ascii="David" w:eastAsia="David" w:hAnsi="David" w:cs="David"/>
          <w:sz w:val="28"/>
          <w:szCs w:val="28"/>
          <w:rtl/>
          <w:rPrChange w:id="4153" w:author="אברהם" w:date="2012-11-23T10:23:00Z">
            <w:rPr>
              <w:rFonts w:ascii="David" w:eastAsia="David" w:hAnsi="David" w:cs="David"/>
              <w:rtl/>
            </w:rPr>
          </w:rPrChange>
        </w:rPr>
        <w:t xml:space="preserve"> </w:t>
      </w:r>
      <w:r w:rsidRPr="00A90D62">
        <w:rPr>
          <w:rFonts w:ascii="David" w:hAnsi="David" w:cs="David"/>
          <w:sz w:val="28"/>
          <w:szCs w:val="28"/>
          <w:rtl/>
          <w:rPrChange w:id="4154" w:author="אברהם" w:date="2012-11-23T10:23:00Z">
            <w:rPr>
              <w:rFonts w:ascii="David" w:hAnsi="David" w:cs="David"/>
              <w:rtl/>
            </w:rPr>
          </w:rPrChange>
        </w:rPr>
        <w:t>של</w:t>
      </w:r>
      <w:r w:rsidRPr="00A90D62">
        <w:rPr>
          <w:rFonts w:ascii="David" w:eastAsia="David" w:hAnsi="David" w:cs="David"/>
          <w:sz w:val="28"/>
          <w:szCs w:val="28"/>
          <w:rtl/>
          <w:rPrChange w:id="4155" w:author="אברהם" w:date="2012-11-23T10:23:00Z">
            <w:rPr>
              <w:rFonts w:ascii="David" w:eastAsia="David" w:hAnsi="David" w:cs="David"/>
              <w:rtl/>
            </w:rPr>
          </w:rPrChange>
        </w:rPr>
        <w:t xml:space="preserve"> </w:t>
      </w:r>
      <w:r w:rsidRPr="00A90D62">
        <w:rPr>
          <w:rFonts w:ascii="David" w:hAnsi="David" w:cs="David"/>
          <w:sz w:val="28"/>
          <w:szCs w:val="28"/>
          <w:rtl/>
          <w:rPrChange w:id="4156" w:author="אברהם" w:date="2012-11-23T10:23:00Z">
            <w:rPr>
              <w:rFonts w:ascii="David" w:hAnsi="David" w:cs="David"/>
              <w:rtl/>
            </w:rPr>
          </w:rPrChange>
        </w:rPr>
        <w:t>ראובן</w:t>
      </w:r>
      <w:r w:rsidRPr="00A90D62">
        <w:rPr>
          <w:rFonts w:ascii="David" w:eastAsia="David" w:hAnsi="David" w:cs="David"/>
          <w:sz w:val="28"/>
          <w:szCs w:val="28"/>
          <w:rtl/>
          <w:rPrChange w:id="4157" w:author="אברהם" w:date="2012-11-23T10:23:00Z">
            <w:rPr>
              <w:rFonts w:ascii="David" w:eastAsia="David" w:hAnsi="David" w:cs="David"/>
              <w:rtl/>
            </w:rPr>
          </w:rPrChange>
        </w:rPr>
        <w:t xml:space="preserve"> </w:t>
      </w:r>
      <w:r w:rsidRPr="00A90D62">
        <w:rPr>
          <w:rFonts w:ascii="David" w:hAnsi="David" w:cs="David"/>
          <w:sz w:val="28"/>
          <w:szCs w:val="28"/>
          <w:rtl/>
          <w:rPrChange w:id="4158" w:author="אברהם" w:date="2012-11-23T10:23:00Z">
            <w:rPr>
              <w:rFonts w:ascii="David" w:hAnsi="David" w:cs="David"/>
              <w:rtl/>
            </w:rPr>
          </w:rPrChange>
        </w:rPr>
        <w:t>במוצאי</w:t>
      </w:r>
      <w:r w:rsidRPr="00A90D62">
        <w:rPr>
          <w:rFonts w:ascii="David" w:eastAsia="David" w:hAnsi="David" w:cs="David"/>
          <w:sz w:val="28"/>
          <w:szCs w:val="28"/>
          <w:rtl/>
          <w:rPrChange w:id="4159" w:author="אברהם" w:date="2012-11-23T10:23:00Z">
            <w:rPr>
              <w:rFonts w:ascii="David" w:eastAsia="David" w:hAnsi="David" w:cs="David"/>
              <w:rtl/>
            </w:rPr>
          </w:rPrChange>
        </w:rPr>
        <w:t xml:space="preserve"> </w:t>
      </w:r>
      <w:r w:rsidRPr="00A90D62">
        <w:rPr>
          <w:rFonts w:ascii="David" w:hAnsi="David" w:cs="David"/>
          <w:sz w:val="28"/>
          <w:szCs w:val="28"/>
          <w:rtl/>
          <w:rPrChange w:id="4160" w:author="אברהם" w:date="2012-11-23T10:23:00Z">
            <w:rPr>
              <w:rFonts w:ascii="David" w:hAnsi="David" w:cs="David"/>
              <w:rtl/>
            </w:rPr>
          </w:rPrChange>
        </w:rPr>
        <w:t>היובל</w:t>
      </w:r>
      <w:r w:rsidRPr="00A90D62">
        <w:rPr>
          <w:rFonts w:ascii="David" w:eastAsia="David" w:hAnsi="David" w:cs="David"/>
          <w:sz w:val="28"/>
          <w:szCs w:val="28"/>
          <w:rtl/>
          <w:rPrChange w:id="4161" w:author="אברהם" w:date="2012-11-23T10:23:00Z">
            <w:rPr>
              <w:rFonts w:ascii="David" w:eastAsia="David" w:hAnsi="David" w:cs="David"/>
              <w:rtl/>
            </w:rPr>
          </w:rPrChange>
        </w:rPr>
        <w:t xml:space="preserve"> </w:t>
      </w:r>
      <w:r w:rsidRPr="00A90D62">
        <w:rPr>
          <w:rFonts w:ascii="David" w:hAnsi="David" w:cs="David"/>
          <w:sz w:val="28"/>
          <w:szCs w:val="28"/>
          <w:rtl/>
          <w:rPrChange w:id="4162" w:author="אברהם" w:date="2012-11-23T10:23:00Z">
            <w:rPr>
              <w:rFonts w:ascii="David" w:hAnsi="David" w:cs="David"/>
              <w:rtl/>
            </w:rPr>
          </w:rPrChange>
        </w:rPr>
        <w:t>הקודם, נמצאת</w:t>
      </w:r>
      <w:r w:rsidRPr="00A90D62">
        <w:rPr>
          <w:rFonts w:ascii="David" w:eastAsia="David" w:hAnsi="David" w:cs="David"/>
          <w:sz w:val="28"/>
          <w:szCs w:val="28"/>
          <w:rtl/>
          <w:rPrChange w:id="4163" w:author="אברהם" w:date="2012-11-23T10:23:00Z">
            <w:rPr>
              <w:rFonts w:ascii="David" w:eastAsia="David" w:hAnsi="David" w:cs="David"/>
              <w:rtl/>
            </w:rPr>
          </w:rPrChange>
        </w:rPr>
        <w:t xml:space="preserve"> </w:t>
      </w:r>
      <w:r w:rsidRPr="00A90D62">
        <w:rPr>
          <w:rFonts w:ascii="David" w:hAnsi="David" w:cs="David"/>
          <w:sz w:val="28"/>
          <w:szCs w:val="28"/>
          <w:rtl/>
          <w:rPrChange w:id="4164" w:author="אברהם" w:date="2012-11-23T10:23:00Z">
            <w:rPr>
              <w:rFonts w:ascii="David" w:hAnsi="David" w:cs="David"/>
              <w:rtl/>
            </w:rPr>
          </w:rPrChange>
        </w:rPr>
        <w:t>עכשיו</w:t>
      </w:r>
      <w:r w:rsidRPr="00A90D62">
        <w:rPr>
          <w:rFonts w:ascii="David" w:eastAsia="David" w:hAnsi="David" w:cs="David"/>
          <w:sz w:val="28"/>
          <w:szCs w:val="28"/>
          <w:rtl/>
          <w:rPrChange w:id="4165" w:author="אברהם" w:date="2012-11-23T10:23:00Z">
            <w:rPr>
              <w:rFonts w:ascii="David" w:eastAsia="David" w:hAnsi="David" w:cs="David"/>
              <w:rtl/>
            </w:rPr>
          </w:rPrChange>
        </w:rPr>
        <w:t xml:space="preserve"> </w:t>
      </w:r>
      <w:r w:rsidRPr="00A90D62">
        <w:rPr>
          <w:rFonts w:ascii="David" w:hAnsi="David" w:cs="David"/>
          <w:sz w:val="28"/>
          <w:szCs w:val="28"/>
          <w:rtl/>
          <w:rPrChange w:id="4166" w:author="אברהם" w:date="2012-11-23T10:23:00Z">
            <w:rPr>
              <w:rFonts w:ascii="David" w:hAnsi="David" w:cs="David"/>
              <w:rtl/>
            </w:rPr>
          </w:rPrChange>
        </w:rPr>
        <w:t>בבעלות</w:t>
      </w:r>
      <w:r w:rsidRPr="00A90D62">
        <w:rPr>
          <w:rFonts w:ascii="David" w:eastAsia="David" w:hAnsi="David" w:cs="David"/>
          <w:sz w:val="28"/>
          <w:szCs w:val="28"/>
          <w:rtl/>
          <w:rPrChange w:id="4167" w:author="אברהם" w:date="2012-11-23T10:23:00Z">
            <w:rPr>
              <w:rFonts w:ascii="David" w:eastAsia="David" w:hAnsi="David" w:cs="David"/>
              <w:rtl/>
            </w:rPr>
          </w:rPrChange>
        </w:rPr>
        <w:t xml:space="preserve"> </w:t>
      </w:r>
      <w:r w:rsidRPr="00A90D62">
        <w:rPr>
          <w:rFonts w:ascii="David" w:hAnsi="David" w:cs="David"/>
          <w:sz w:val="28"/>
          <w:szCs w:val="28"/>
          <w:rtl/>
          <w:rPrChange w:id="4168" w:author="אברהם" w:date="2012-11-23T10:23:00Z">
            <w:rPr>
              <w:rFonts w:ascii="David" w:hAnsi="David" w:cs="David"/>
              <w:rtl/>
            </w:rPr>
          </w:rPrChange>
        </w:rPr>
        <w:t>יהודה</w:t>
      </w:r>
      <w:ins w:id="4169" w:author="אברהם" w:date="2012-11-26T17:26:00Z">
        <w:r w:rsidR="00D97D7A">
          <w:rPr>
            <w:rFonts w:ascii="David" w:hAnsi="David" w:cs="David" w:hint="cs"/>
            <w:sz w:val="28"/>
            <w:szCs w:val="28"/>
            <w:rtl/>
          </w:rPr>
          <w:t>.</w:t>
        </w:r>
      </w:ins>
      <w:del w:id="4170" w:author="אברהם" w:date="2012-11-26T17:26:00Z">
        <w:r w:rsidRPr="00A90D62" w:rsidDel="00D97D7A">
          <w:rPr>
            <w:rFonts w:ascii="David" w:hAnsi="David" w:cs="David"/>
            <w:sz w:val="28"/>
            <w:szCs w:val="28"/>
            <w:rtl/>
            <w:rPrChange w:id="4171" w:author="אברהם" w:date="2012-11-23T10:23:00Z">
              <w:rPr>
                <w:rFonts w:ascii="David" w:hAnsi="David" w:cs="David"/>
                <w:rtl/>
              </w:rPr>
            </w:rPrChange>
          </w:rPr>
          <w:delText>;</w:delText>
        </w:r>
      </w:del>
      <w:r w:rsidRPr="00A90D62">
        <w:rPr>
          <w:rFonts w:ascii="David" w:hAnsi="David" w:cs="David"/>
          <w:sz w:val="28"/>
          <w:szCs w:val="28"/>
          <w:rtl/>
          <w:rPrChange w:id="4172" w:author="אברהם" w:date="2012-11-23T10:23:00Z">
            <w:rPr>
              <w:rFonts w:ascii="David" w:hAnsi="David" w:cs="David"/>
              <w:rtl/>
            </w:rPr>
          </w:rPrChange>
        </w:rPr>
        <w:t xml:space="preserve"> ייתכן</w:t>
      </w:r>
      <w:r w:rsidRPr="00A90D62">
        <w:rPr>
          <w:rFonts w:ascii="David" w:eastAsia="David" w:hAnsi="David" w:cs="David"/>
          <w:sz w:val="28"/>
          <w:szCs w:val="28"/>
          <w:rtl/>
          <w:rPrChange w:id="4173" w:author="אברהם" w:date="2012-11-23T10:23:00Z">
            <w:rPr>
              <w:rFonts w:ascii="David" w:eastAsia="David" w:hAnsi="David" w:cs="David"/>
              <w:rtl/>
            </w:rPr>
          </w:rPrChange>
        </w:rPr>
        <w:t xml:space="preserve"> </w:t>
      </w:r>
      <w:r w:rsidRPr="00A90D62">
        <w:rPr>
          <w:rFonts w:ascii="David" w:hAnsi="David" w:cs="David"/>
          <w:sz w:val="28"/>
          <w:szCs w:val="28"/>
          <w:rtl/>
          <w:rPrChange w:id="4174" w:author="אברהם" w:date="2012-11-23T10:23:00Z">
            <w:rPr>
              <w:rFonts w:ascii="David" w:hAnsi="David" w:cs="David"/>
              <w:rtl/>
            </w:rPr>
          </w:rPrChange>
        </w:rPr>
        <w:t>שראובן</w:t>
      </w:r>
      <w:r w:rsidRPr="00A90D62">
        <w:rPr>
          <w:rFonts w:ascii="David" w:eastAsia="David" w:hAnsi="David" w:cs="David"/>
          <w:sz w:val="28"/>
          <w:szCs w:val="28"/>
          <w:rtl/>
          <w:rPrChange w:id="4175" w:author="אברהם" w:date="2012-11-23T10:23:00Z">
            <w:rPr>
              <w:rFonts w:ascii="David" w:eastAsia="David" w:hAnsi="David" w:cs="David"/>
              <w:rtl/>
            </w:rPr>
          </w:rPrChange>
        </w:rPr>
        <w:t xml:space="preserve"> </w:t>
      </w:r>
      <w:r w:rsidRPr="00A90D62">
        <w:rPr>
          <w:rFonts w:ascii="David" w:hAnsi="David" w:cs="David"/>
          <w:sz w:val="28"/>
          <w:szCs w:val="28"/>
          <w:rtl/>
          <w:rPrChange w:id="4176" w:author="אברהם" w:date="2012-11-23T10:23:00Z">
            <w:rPr>
              <w:rFonts w:ascii="David" w:hAnsi="David" w:cs="David"/>
              <w:rtl/>
            </w:rPr>
          </w:rPrChange>
        </w:rPr>
        <w:t>מכר</w:t>
      </w:r>
      <w:r w:rsidRPr="00A90D62">
        <w:rPr>
          <w:rFonts w:ascii="David" w:eastAsia="David" w:hAnsi="David" w:cs="David"/>
          <w:sz w:val="28"/>
          <w:szCs w:val="28"/>
          <w:rtl/>
          <w:rPrChange w:id="4177" w:author="אברהם" w:date="2012-11-23T10:23:00Z">
            <w:rPr>
              <w:rFonts w:ascii="David" w:eastAsia="David" w:hAnsi="David" w:cs="David"/>
              <w:rtl/>
            </w:rPr>
          </w:rPrChange>
        </w:rPr>
        <w:t xml:space="preserve"> </w:t>
      </w:r>
      <w:r w:rsidRPr="00A90D62">
        <w:rPr>
          <w:rFonts w:ascii="David" w:hAnsi="David" w:cs="David"/>
          <w:sz w:val="28"/>
          <w:szCs w:val="28"/>
          <w:rtl/>
          <w:rPrChange w:id="4178" w:author="אברהם" w:date="2012-11-23T10:23:00Z">
            <w:rPr>
              <w:rFonts w:ascii="David" w:hAnsi="David" w:cs="David"/>
              <w:rtl/>
            </w:rPr>
          </w:rPrChange>
        </w:rPr>
        <w:t>את</w:t>
      </w:r>
      <w:r w:rsidRPr="00A90D62">
        <w:rPr>
          <w:rFonts w:ascii="David" w:eastAsia="David" w:hAnsi="David" w:cs="David"/>
          <w:sz w:val="28"/>
          <w:szCs w:val="28"/>
          <w:rtl/>
          <w:rPrChange w:id="4179" w:author="אברהם" w:date="2012-11-23T10:23:00Z">
            <w:rPr>
              <w:rFonts w:ascii="David" w:eastAsia="David" w:hAnsi="David" w:cs="David"/>
              <w:rtl/>
            </w:rPr>
          </w:rPrChange>
        </w:rPr>
        <w:t xml:space="preserve"> </w:t>
      </w:r>
      <w:r w:rsidRPr="00A90D62">
        <w:rPr>
          <w:rFonts w:ascii="David" w:hAnsi="David" w:cs="David"/>
          <w:sz w:val="28"/>
          <w:szCs w:val="28"/>
          <w:rtl/>
          <w:rPrChange w:id="4180" w:author="אברהם" w:date="2012-11-23T10:23:00Z">
            <w:rPr>
              <w:rFonts w:ascii="David" w:hAnsi="David" w:cs="David"/>
              <w:rtl/>
            </w:rPr>
          </w:rPrChange>
        </w:rPr>
        <w:t>נחלתו</w:t>
      </w:r>
      <w:r w:rsidRPr="00A90D62">
        <w:rPr>
          <w:rFonts w:ascii="David" w:eastAsia="David" w:hAnsi="David" w:cs="David"/>
          <w:sz w:val="28"/>
          <w:szCs w:val="28"/>
          <w:rtl/>
          <w:rPrChange w:id="4181" w:author="אברהם" w:date="2012-11-23T10:23:00Z">
            <w:rPr>
              <w:rFonts w:ascii="David" w:eastAsia="David" w:hAnsi="David" w:cs="David"/>
              <w:rtl/>
            </w:rPr>
          </w:rPrChange>
        </w:rPr>
        <w:t xml:space="preserve"> </w:t>
      </w:r>
      <w:r w:rsidRPr="00A90D62">
        <w:rPr>
          <w:rFonts w:ascii="David" w:hAnsi="David" w:cs="David"/>
          <w:sz w:val="28"/>
          <w:szCs w:val="28"/>
          <w:rtl/>
          <w:rPrChange w:id="4182" w:author="אברהם" w:date="2012-11-23T10:23:00Z">
            <w:rPr>
              <w:rFonts w:ascii="David" w:hAnsi="David" w:cs="David"/>
              <w:rtl/>
            </w:rPr>
          </w:rPrChange>
        </w:rPr>
        <w:t>ישירות</w:t>
      </w:r>
      <w:r w:rsidRPr="00A90D62">
        <w:rPr>
          <w:rFonts w:ascii="David" w:eastAsia="David" w:hAnsi="David" w:cs="David"/>
          <w:sz w:val="28"/>
          <w:szCs w:val="28"/>
          <w:rtl/>
          <w:rPrChange w:id="4183" w:author="אברהם" w:date="2012-11-23T10:23:00Z">
            <w:rPr>
              <w:rFonts w:ascii="David" w:eastAsia="David" w:hAnsi="David" w:cs="David"/>
              <w:rtl/>
            </w:rPr>
          </w:rPrChange>
        </w:rPr>
        <w:t xml:space="preserve"> </w:t>
      </w:r>
      <w:r w:rsidRPr="00A90D62">
        <w:rPr>
          <w:rFonts w:ascii="David" w:hAnsi="David" w:cs="David"/>
          <w:sz w:val="28"/>
          <w:szCs w:val="28"/>
          <w:rtl/>
          <w:rPrChange w:id="4184" w:author="אברהם" w:date="2012-11-23T10:23:00Z">
            <w:rPr>
              <w:rFonts w:ascii="David" w:hAnsi="David" w:cs="David"/>
              <w:rtl/>
            </w:rPr>
          </w:rPrChange>
        </w:rPr>
        <w:t>ליהודה, או</w:t>
      </w:r>
      <w:r w:rsidRPr="00A90D62">
        <w:rPr>
          <w:rFonts w:ascii="David" w:eastAsia="David" w:hAnsi="David" w:cs="David"/>
          <w:sz w:val="28"/>
          <w:szCs w:val="28"/>
          <w:rtl/>
          <w:rPrChange w:id="4185" w:author="אברהם" w:date="2012-11-23T10:23:00Z">
            <w:rPr>
              <w:rFonts w:ascii="David" w:eastAsia="David" w:hAnsi="David" w:cs="David"/>
              <w:rtl/>
            </w:rPr>
          </w:rPrChange>
        </w:rPr>
        <w:t xml:space="preserve"> </w:t>
      </w:r>
      <w:r w:rsidRPr="00A90D62">
        <w:rPr>
          <w:rFonts w:ascii="David" w:hAnsi="David" w:cs="David"/>
          <w:sz w:val="28"/>
          <w:szCs w:val="28"/>
          <w:rtl/>
          <w:rPrChange w:id="4186" w:author="אברהם" w:date="2012-11-23T10:23:00Z">
            <w:rPr>
              <w:rFonts w:ascii="David" w:hAnsi="David" w:cs="David"/>
              <w:rtl/>
            </w:rPr>
          </w:rPrChange>
        </w:rPr>
        <w:t>באופן</w:t>
      </w:r>
      <w:r w:rsidRPr="00A90D62">
        <w:rPr>
          <w:rFonts w:ascii="David" w:eastAsia="David" w:hAnsi="David" w:cs="David"/>
          <w:sz w:val="28"/>
          <w:szCs w:val="28"/>
          <w:rtl/>
          <w:rPrChange w:id="4187" w:author="אברהם" w:date="2012-11-23T10:23:00Z">
            <w:rPr>
              <w:rFonts w:ascii="David" w:eastAsia="David" w:hAnsi="David" w:cs="David"/>
              <w:rtl/>
            </w:rPr>
          </w:rPrChange>
        </w:rPr>
        <w:t xml:space="preserve"> </w:t>
      </w:r>
      <w:r w:rsidRPr="00A90D62">
        <w:rPr>
          <w:rFonts w:ascii="David" w:hAnsi="David" w:cs="David"/>
          <w:sz w:val="28"/>
          <w:szCs w:val="28"/>
          <w:rtl/>
          <w:rPrChange w:id="4188" w:author="אברהם" w:date="2012-11-23T10:23:00Z">
            <w:rPr>
              <w:rFonts w:ascii="David" w:hAnsi="David" w:cs="David"/>
              <w:rtl/>
            </w:rPr>
          </w:rPrChange>
        </w:rPr>
        <w:t>עקיף</w:t>
      </w:r>
      <w:r w:rsidRPr="00A90D62">
        <w:rPr>
          <w:rFonts w:ascii="David" w:eastAsia="David" w:hAnsi="David" w:cs="David"/>
          <w:sz w:val="28"/>
          <w:szCs w:val="28"/>
          <w:rtl/>
          <w:rPrChange w:id="4189" w:author="אברהם" w:date="2012-11-23T10:23:00Z">
            <w:rPr>
              <w:rFonts w:ascii="David" w:eastAsia="David" w:hAnsi="David" w:cs="David"/>
              <w:rtl/>
            </w:rPr>
          </w:rPrChange>
        </w:rPr>
        <w:t xml:space="preserve"> </w:t>
      </w:r>
      <w:r w:rsidRPr="00A90D62">
        <w:rPr>
          <w:rFonts w:ascii="David" w:hAnsi="David" w:cs="David"/>
          <w:sz w:val="28"/>
          <w:szCs w:val="28"/>
          <w:rtl/>
          <w:rPrChange w:id="4190" w:author="אברהם" w:date="2012-11-23T10:23:00Z">
            <w:rPr>
              <w:rFonts w:ascii="David" w:hAnsi="David" w:cs="David"/>
              <w:rtl/>
            </w:rPr>
          </w:rPrChange>
        </w:rPr>
        <w:t>דרך</w:t>
      </w:r>
      <w:r w:rsidRPr="00A90D62">
        <w:rPr>
          <w:rFonts w:ascii="David" w:eastAsia="David" w:hAnsi="David" w:cs="David"/>
          <w:sz w:val="28"/>
          <w:szCs w:val="28"/>
          <w:rtl/>
          <w:rPrChange w:id="4191" w:author="אברהם" w:date="2012-11-23T10:23:00Z">
            <w:rPr>
              <w:rFonts w:ascii="David" w:eastAsia="David" w:hAnsi="David" w:cs="David"/>
              <w:rtl/>
            </w:rPr>
          </w:rPrChange>
        </w:rPr>
        <w:t xml:space="preserve"> </w:t>
      </w:r>
      <w:r w:rsidRPr="00A90D62">
        <w:rPr>
          <w:rFonts w:ascii="David" w:hAnsi="David" w:cs="David"/>
          <w:sz w:val="28"/>
          <w:szCs w:val="28"/>
          <w:rtl/>
          <w:rPrChange w:id="4192" w:author="אברהם" w:date="2012-11-23T10:23:00Z">
            <w:rPr>
              <w:rFonts w:ascii="David" w:hAnsi="David" w:cs="David"/>
              <w:rtl/>
            </w:rPr>
          </w:rPrChange>
        </w:rPr>
        <w:t>קונים</w:t>
      </w:r>
      <w:r w:rsidRPr="00A90D62">
        <w:rPr>
          <w:rFonts w:ascii="David" w:eastAsia="David" w:hAnsi="David" w:cs="David"/>
          <w:sz w:val="28"/>
          <w:szCs w:val="28"/>
          <w:rtl/>
          <w:rPrChange w:id="4193" w:author="אברהם" w:date="2012-11-23T10:23:00Z">
            <w:rPr>
              <w:rFonts w:ascii="David" w:eastAsia="David" w:hAnsi="David" w:cs="David"/>
              <w:rtl/>
            </w:rPr>
          </w:rPrChange>
        </w:rPr>
        <w:t xml:space="preserve"> </w:t>
      </w:r>
      <w:r w:rsidRPr="00A90D62">
        <w:rPr>
          <w:rFonts w:ascii="David" w:hAnsi="David" w:cs="David"/>
          <w:sz w:val="28"/>
          <w:szCs w:val="28"/>
          <w:rtl/>
          <w:rPrChange w:id="4194" w:author="אברהם" w:date="2012-11-23T10:23:00Z">
            <w:rPr>
              <w:rFonts w:ascii="David" w:hAnsi="David" w:cs="David"/>
              <w:rtl/>
            </w:rPr>
          </w:rPrChange>
        </w:rPr>
        <w:t>ומוכרים</w:t>
      </w:r>
      <w:r w:rsidRPr="00A90D62">
        <w:rPr>
          <w:rFonts w:ascii="David" w:eastAsia="David" w:hAnsi="David" w:cs="David"/>
          <w:sz w:val="28"/>
          <w:szCs w:val="28"/>
          <w:rtl/>
          <w:rPrChange w:id="4195" w:author="אברהם" w:date="2012-11-23T10:23:00Z">
            <w:rPr>
              <w:rFonts w:ascii="David" w:eastAsia="David" w:hAnsi="David" w:cs="David"/>
              <w:rtl/>
            </w:rPr>
          </w:rPrChange>
        </w:rPr>
        <w:t xml:space="preserve"> </w:t>
      </w:r>
      <w:r w:rsidRPr="00A90D62">
        <w:rPr>
          <w:rFonts w:ascii="David" w:hAnsi="David" w:cs="David"/>
          <w:sz w:val="28"/>
          <w:szCs w:val="28"/>
          <w:rtl/>
          <w:rPrChange w:id="4196" w:author="אברהם" w:date="2012-11-23T10:23:00Z">
            <w:rPr>
              <w:rFonts w:ascii="David" w:hAnsi="David" w:cs="David"/>
              <w:rtl/>
            </w:rPr>
          </w:rPrChange>
        </w:rPr>
        <w:t>נוספים. הגרף</w:t>
      </w:r>
      <w:r w:rsidRPr="00A90D62">
        <w:rPr>
          <w:rFonts w:ascii="David" w:eastAsia="David" w:hAnsi="David" w:cs="David"/>
          <w:sz w:val="28"/>
          <w:szCs w:val="28"/>
          <w:rtl/>
          <w:rPrChange w:id="4197" w:author="אברהם" w:date="2012-11-23T10:23:00Z">
            <w:rPr>
              <w:rFonts w:ascii="David" w:eastAsia="David" w:hAnsi="David" w:cs="David"/>
              <w:rtl/>
            </w:rPr>
          </w:rPrChange>
        </w:rPr>
        <w:t xml:space="preserve"> </w:t>
      </w:r>
      <w:r w:rsidRPr="00A90D62">
        <w:rPr>
          <w:rFonts w:ascii="David" w:hAnsi="David" w:cs="David"/>
          <w:sz w:val="28"/>
          <w:szCs w:val="28"/>
          <w:rtl/>
          <w:rPrChange w:id="4198" w:author="אברהם" w:date="2012-11-23T10:23:00Z">
            <w:rPr>
              <w:rFonts w:ascii="David" w:hAnsi="David" w:cs="David"/>
              <w:rtl/>
            </w:rPr>
          </w:rPrChange>
        </w:rPr>
        <w:t>אינו</w:t>
      </w:r>
      <w:r w:rsidRPr="00A90D62">
        <w:rPr>
          <w:rFonts w:ascii="David" w:eastAsia="David" w:hAnsi="David" w:cs="David"/>
          <w:sz w:val="28"/>
          <w:szCs w:val="28"/>
          <w:rtl/>
          <w:rPrChange w:id="4199" w:author="אברהם" w:date="2012-11-23T10:23:00Z">
            <w:rPr>
              <w:rFonts w:ascii="David" w:eastAsia="David" w:hAnsi="David" w:cs="David"/>
              <w:rtl/>
            </w:rPr>
          </w:rPrChange>
        </w:rPr>
        <w:t xml:space="preserve"> </w:t>
      </w:r>
      <w:r w:rsidRPr="00A90D62">
        <w:rPr>
          <w:rFonts w:ascii="David" w:hAnsi="David" w:cs="David"/>
          <w:sz w:val="28"/>
          <w:szCs w:val="28"/>
          <w:rtl/>
          <w:rPrChange w:id="4200" w:author="אברהם" w:date="2012-11-23T10:23:00Z">
            <w:rPr>
              <w:rFonts w:ascii="David" w:hAnsi="David" w:cs="David"/>
              <w:rtl/>
            </w:rPr>
          </w:rPrChange>
        </w:rPr>
        <w:t>מתייחס</w:t>
      </w:r>
      <w:r w:rsidRPr="00A90D62">
        <w:rPr>
          <w:rFonts w:ascii="David" w:eastAsia="David" w:hAnsi="David" w:cs="David"/>
          <w:sz w:val="28"/>
          <w:szCs w:val="28"/>
          <w:rtl/>
          <w:rPrChange w:id="4201" w:author="אברהם" w:date="2012-11-23T10:23:00Z">
            <w:rPr>
              <w:rFonts w:ascii="David" w:eastAsia="David" w:hAnsi="David" w:cs="David"/>
              <w:rtl/>
            </w:rPr>
          </w:rPrChange>
        </w:rPr>
        <w:t xml:space="preserve"> </w:t>
      </w:r>
      <w:r w:rsidRPr="00A90D62">
        <w:rPr>
          <w:rFonts w:ascii="David" w:hAnsi="David" w:cs="David"/>
          <w:sz w:val="28"/>
          <w:szCs w:val="28"/>
          <w:rtl/>
          <w:rPrChange w:id="4202" w:author="אברהם" w:date="2012-11-23T10:23:00Z">
            <w:rPr>
              <w:rFonts w:ascii="David" w:hAnsi="David" w:cs="David"/>
              <w:rtl/>
            </w:rPr>
          </w:rPrChange>
        </w:rPr>
        <w:t>לכל</w:t>
      </w:r>
      <w:r w:rsidRPr="00A90D62">
        <w:rPr>
          <w:rFonts w:ascii="David" w:eastAsia="David" w:hAnsi="David" w:cs="David"/>
          <w:sz w:val="28"/>
          <w:szCs w:val="28"/>
          <w:rtl/>
          <w:rPrChange w:id="4203" w:author="אברהם" w:date="2012-11-23T10:23:00Z">
            <w:rPr>
              <w:rFonts w:ascii="David" w:eastAsia="David" w:hAnsi="David" w:cs="David"/>
              <w:rtl/>
            </w:rPr>
          </w:rPrChange>
        </w:rPr>
        <w:t xml:space="preserve"> </w:t>
      </w:r>
      <w:r w:rsidRPr="00A90D62">
        <w:rPr>
          <w:rFonts w:ascii="David" w:hAnsi="David" w:cs="David"/>
          <w:sz w:val="28"/>
          <w:szCs w:val="28"/>
          <w:rtl/>
          <w:rPrChange w:id="4204" w:author="אברהם" w:date="2012-11-23T10:23:00Z">
            <w:rPr>
              <w:rFonts w:ascii="David" w:hAnsi="David" w:cs="David"/>
              <w:rtl/>
            </w:rPr>
          </w:rPrChange>
        </w:rPr>
        <w:t>העסקאות</w:t>
      </w:r>
      <w:r w:rsidRPr="00A90D62">
        <w:rPr>
          <w:rFonts w:ascii="David" w:eastAsia="David" w:hAnsi="David" w:cs="David"/>
          <w:sz w:val="28"/>
          <w:szCs w:val="28"/>
          <w:rtl/>
          <w:rPrChange w:id="4205" w:author="אברהם" w:date="2012-11-23T10:23:00Z">
            <w:rPr>
              <w:rFonts w:ascii="David" w:eastAsia="David" w:hAnsi="David" w:cs="David"/>
              <w:rtl/>
            </w:rPr>
          </w:rPrChange>
        </w:rPr>
        <w:t xml:space="preserve"> </w:t>
      </w:r>
      <w:r w:rsidRPr="00A90D62">
        <w:rPr>
          <w:rFonts w:ascii="David" w:hAnsi="David" w:cs="David"/>
          <w:sz w:val="28"/>
          <w:szCs w:val="28"/>
          <w:rtl/>
          <w:rPrChange w:id="4206" w:author="אברהם" w:date="2012-11-23T10:23:00Z">
            <w:rPr>
              <w:rFonts w:ascii="David" w:hAnsi="David" w:cs="David"/>
              <w:rtl/>
            </w:rPr>
          </w:rPrChange>
        </w:rPr>
        <w:t>שנעשו</w:t>
      </w:r>
      <w:r w:rsidRPr="00A90D62">
        <w:rPr>
          <w:rFonts w:ascii="David" w:eastAsia="David" w:hAnsi="David" w:cs="David"/>
          <w:sz w:val="28"/>
          <w:szCs w:val="28"/>
          <w:rtl/>
          <w:rPrChange w:id="4207" w:author="אברהם" w:date="2012-11-23T10:23:00Z">
            <w:rPr>
              <w:rFonts w:ascii="David" w:eastAsia="David" w:hAnsi="David" w:cs="David"/>
              <w:rtl/>
            </w:rPr>
          </w:rPrChange>
        </w:rPr>
        <w:t xml:space="preserve"> </w:t>
      </w:r>
      <w:r w:rsidRPr="00A90D62">
        <w:rPr>
          <w:rFonts w:ascii="David" w:hAnsi="David" w:cs="David"/>
          <w:sz w:val="28"/>
          <w:szCs w:val="28"/>
          <w:rtl/>
          <w:rPrChange w:id="4208" w:author="אברהם" w:date="2012-11-23T10:23:00Z">
            <w:rPr>
              <w:rFonts w:ascii="David" w:hAnsi="David" w:cs="David"/>
              <w:rtl/>
            </w:rPr>
          </w:rPrChange>
        </w:rPr>
        <w:t>בין</w:t>
      </w:r>
      <w:r w:rsidRPr="00A90D62">
        <w:rPr>
          <w:rFonts w:ascii="David" w:eastAsia="David" w:hAnsi="David" w:cs="David"/>
          <w:sz w:val="28"/>
          <w:szCs w:val="28"/>
          <w:rtl/>
          <w:rPrChange w:id="4209" w:author="אברהם" w:date="2012-11-23T10:23:00Z">
            <w:rPr>
              <w:rFonts w:ascii="David" w:eastAsia="David" w:hAnsi="David" w:cs="David"/>
              <w:rtl/>
            </w:rPr>
          </w:rPrChange>
        </w:rPr>
        <w:t xml:space="preserve"> </w:t>
      </w:r>
      <w:r w:rsidRPr="00A90D62">
        <w:rPr>
          <w:rFonts w:ascii="David" w:hAnsi="David" w:cs="David"/>
          <w:sz w:val="28"/>
          <w:szCs w:val="28"/>
          <w:rtl/>
          <w:rPrChange w:id="4210" w:author="אברהם" w:date="2012-11-23T10:23:00Z">
            <w:rPr>
              <w:rFonts w:ascii="David" w:hAnsi="David" w:cs="David"/>
              <w:rtl/>
            </w:rPr>
          </w:rPrChange>
        </w:rPr>
        <w:t>שני</w:t>
      </w:r>
      <w:r w:rsidRPr="00A90D62">
        <w:rPr>
          <w:rFonts w:ascii="David" w:eastAsia="David" w:hAnsi="David" w:cs="David"/>
          <w:sz w:val="28"/>
          <w:szCs w:val="28"/>
          <w:rtl/>
          <w:rPrChange w:id="4211" w:author="אברהם" w:date="2012-11-23T10:23:00Z">
            <w:rPr>
              <w:rFonts w:ascii="David" w:eastAsia="David" w:hAnsi="David" w:cs="David"/>
              <w:rtl/>
            </w:rPr>
          </w:rPrChange>
        </w:rPr>
        <w:t xml:space="preserve"> </w:t>
      </w:r>
      <w:r w:rsidRPr="00A90D62">
        <w:rPr>
          <w:rFonts w:ascii="David" w:hAnsi="David" w:cs="David"/>
          <w:sz w:val="28"/>
          <w:szCs w:val="28"/>
          <w:rtl/>
          <w:rPrChange w:id="4212" w:author="אברהם" w:date="2012-11-23T10:23:00Z">
            <w:rPr>
              <w:rFonts w:ascii="David" w:hAnsi="David" w:cs="David"/>
              <w:rtl/>
            </w:rPr>
          </w:rPrChange>
        </w:rPr>
        <w:t>היובלים, אלא</w:t>
      </w:r>
      <w:r w:rsidRPr="00A90D62">
        <w:rPr>
          <w:rFonts w:ascii="David" w:eastAsia="David" w:hAnsi="David" w:cs="David"/>
          <w:sz w:val="28"/>
          <w:szCs w:val="28"/>
          <w:rtl/>
          <w:rPrChange w:id="4213" w:author="אברהם" w:date="2012-11-23T10:23:00Z">
            <w:rPr>
              <w:rFonts w:ascii="David" w:eastAsia="David" w:hAnsi="David" w:cs="David"/>
              <w:rtl/>
            </w:rPr>
          </w:rPrChange>
        </w:rPr>
        <w:t xml:space="preserve"> </w:t>
      </w:r>
      <w:r w:rsidRPr="00A90D62">
        <w:rPr>
          <w:rFonts w:ascii="David" w:hAnsi="David" w:cs="David"/>
          <w:sz w:val="28"/>
          <w:szCs w:val="28"/>
          <w:rtl/>
          <w:rPrChange w:id="4214" w:author="אברהם" w:date="2012-11-23T10:23:00Z">
            <w:rPr>
              <w:rFonts w:ascii="David" w:hAnsi="David" w:cs="David"/>
              <w:rtl/>
            </w:rPr>
          </w:rPrChange>
        </w:rPr>
        <w:t>רק</w:t>
      </w:r>
      <w:r w:rsidRPr="00A90D62">
        <w:rPr>
          <w:rFonts w:ascii="David" w:eastAsia="David" w:hAnsi="David" w:cs="David"/>
          <w:sz w:val="28"/>
          <w:szCs w:val="28"/>
          <w:rtl/>
          <w:rPrChange w:id="4215" w:author="אברהם" w:date="2012-11-23T10:23:00Z">
            <w:rPr>
              <w:rFonts w:ascii="David" w:eastAsia="David" w:hAnsi="David" w:cs="David"/>
              <w:rtl/>
            </w:rPr>
          </w:rPrChange>
        </w:rPr>
        <w:t xml:space="preserve"> </w:t>
      </w:r>
      <w:r w:rsidRPr="00A90D62">
        <w:rPr>
          <w:rFonts w:ascii="David" w:hAnsi="David" w:cs="David"/>
          <w:sz w:val="28"/>
          <w:szCs w:val="28"/>
          <w:rtl/>
          <w:rPrChange w:id="4216" w:author="אברהם" w:date="2012-11-23T10:23:00Z">
            <w:rPr>
              <w:rFonts w:ascii="David" w:hAnsi="David" w:cs="David"/>
              <w:rtl/>
            </w:rPr>
          </w:rPrChange>
        </w:rPr>
        <w:t>למצב</w:t>
      </w:r>
      <w:r w:rsidRPr="00A90D62">
        <w:rPr>
          <w:rFonts w:ascii="David" w:eastAsia="David" w:hAnsi="David" w:cs="David"/>
          <w:sz w:val="28"/>
          <w:szCs w:val="28"/>
          <w:rtl/>
          <w:rPrChange w:id="4217" w:author="אברהם" w:date="2012-11-23T10:23:00Z">
            <w:rPr>
              <w:rFonts w:ascii="David" w:eastAsia="David" w:hAnsi="David" w:cs="David"/>
              <w:rtl/>
            </w:rPr>
          </w:rPrChange>
        </w:rPr>
        <w:t xml:space="preserve"> </w:t>
      </w:r>
      <w:r w:rsidRPr="00A90D62">
        <w:rPr>
          <w:rFonts w:ascii="David" w:hAnsi="David" w:cs="David"/>
          <w:sz w:val="28"/>
          <w:szCs w:val="28"/>
          <w:rtl/>
          <w:rPrChange w:id="4218" w:author="אברהם" w:date="2012-11-23T10:23:00Z">
            <w:rPr>
              <w:rFonts w:ascii="David" w:hAnsi="David" w:cs="David"/>
              <w:rtl/>
            </w:rPr>
          </w:rPrChange>
        </w:rPr>
        <w:t>ההתחלתי</w:t>
      </w:r>
      <w:r w:rsidRPr="00A90D62">
        <w:rPr>
          <w:rFonts w:ascii="David" w:eastAsia="David" w:hAnsi="David" w:cs="David"/>
          <w:sz w:val="28"/>
          <w:szCs w:val="28"/>
          <w:rtl/>
          <w:rPrChange w:id="4219" w:author="אברהם" w:date="2012-11-23T10:23:00Z">
            <w:rPr>
              <w:rFonts w:ascii="David" w:eastAsia="David" w:hAnsi="David" w:cs="David"/>
              <w:rtl/>
            </w:rPr>
          </w:rPrChange>
        </w:rPr>
        <w:t xml:space="preserve"> </w:t>
      </w:r>
      <w:r w:rsidRPr="00A90D62">
        <w:rPr>
          <w:rFonts w:ascii="David" w:hAnsi="David" w:cs="David"/>
          <w:sz w:val="28"/>
          <w:szCs w:val="28"/>
          <w:rtl/>
          <w:rPrChange w:id="4220" w:author="אברהם" w:date="2012-11-23T10:23:00Z">
            <w:rPr>
              <w:rFonts w:ascii="David" w:hAnsi="David" w:cs="David"/>
              <w:rtl/>
            </w:rPr>
          </w:rPrChange>
        </w:rPr>
        <w:t>ולמצב</w:t>
      </w:r>
      <w:r w:rsidRPr="00A90D62">
        <w:rPr>
          <w:rFonts w:ascii="David" w:eastAsia="David" w:hAnsi="David" w:cs="David"/>
          <w:sz w:val="28"/>
          <w:szCs w:val="28"/>
          <w:rtl/>
          <w:rPrChange w:id="4221" w:author="אברהם" w:date="2012-11-23T10:23:00Z">
            <w:rPr>
              <w:rFonts w:ascii="David" w:eastAsia="David" w:hAnsi="David" w:cs="David"/>
              <w:rtl/>
            </w:rPr>
          </w:rPrChange>
        </w:rPr>
        <w:t xml:space="preserve"> </w:t>
      </w:r>
      <w:r w:rsidRPr="00A90D62">
        <w:rPr>
          <w:rFonts w:ascii="David" w:hAnsi="David" w:cs="David"/>
          <w:sz w:val="28"/>
          <w:szCs w:val="28"/>
          <w:rtl/>
          <w:rPrChange w:id="4222" w:author="אברהם" w:date="2012-11-23T10:23:00Z">
            <w:rPr>
              <w:rFonts w:ascii="David" w:hAnsi="David" w:cs="David"/>
              <w:rtl/>
            </w:rPr>
          </w:rPrChange>
        </w:rPr>
        <w:t>הסופי.</w:t>
      </w:r>
    </w:p>
    <w:p w:rsidR="009C2B09" w:rsidRPr="00A90D62" w:rsidRDefault="009C2B09" w:rsidP="00D97D7A">
      <w:pPr>
        <w:pStyle w:val="a1"/>
        <w:numPr>
          <w:ilvl w:val="0"/>
          <w:numId w:val="5"/>
        </w:numPr>
        <w:bidi/>
        <w:ind w:firstLine="0"/>
        <w:rPr>
          <w:rFonts w:ascii="David" w:hAnsi="David" w:cs="David"/>
          <w:sz w:val="28"/>
          <w:szCs w:val="28"/>
          <w:rtl/>
          <w:rPrChange w:id="4223" w:author="אברהם" w:date="2012-11-23T10:23:00Z">
            <w:rPr>
              <w:rFonts w:ascii="David" w:hAnsi="David" w:cs="David"/>
              <w:rtl/>
            </w:rPr>
          </w:rPrChange>
        </w:rPr>
      </w:pPr>
      <w:r w:rsidRPr="00A90D62">
        <w:rPr>
          <w:rFonts w:ascii="David" w:hAnsi="David" w:cs="David"/>
          <w:sz w:val="28"/>
          <w:szCs w:val="28"/>
          <w:rtl/>
          <w:rPrChange w:id="4224" w:author="אברהם" w:date="2012-11-23T10:23:00Z">
            <w:rPr>
              <w:rFonts w:ascii="David" w:hAnsi="David" w:cs="David"/>
              <w:rtl/>
            </w:rPr>
          </w:rPrChange>
        </w:rPr>
        <w:t>שמעון</w:t>
      </w:r>
      <w:r w:rsidRPr="00A90D62">
        <w:rPr>
          <w:rFonts w:ascii="David" w:eastAsia="David" w:hAnsi="David" w:cs="David"/>
          <w:sz w:val="28"/>
          <w:szCs w:val="28"/>
          <w:rtl/>
          <w:rPrChange w:id="4225" w:author="אברהם" w:date="2012-11-23T10:23:00Z">
            <w:rPr>
              <w:rFonts w:ascii="David" w:eastAsia="David" w:hAnsi="David" w:cs="David"/>
              <w:rtl/>
            </w:rPr>
          </w:rPrChange>
        </w:rPr>
        <w:t xml:space="preserve"> </w:t>
      </w:r>
      <w:r w:rsidRPr="00A90D62">
        <w:rPr>
          <w:rFonts w:ascii="David" w:hAnsi="David" w:cs="David"/>
          <w:sz w:val="28"/>
          <w:szCs w:val="28"/>
          <w:rtl/>
          <w:rPrChange w:id="4226" w:author="אברהם" w:date="2012-11-23T10:23:00Z">
            <w:rPr>
              <w:rFonts w:ascii="David" w:hAnsi="David" w:cs="David"/>
              <w:rtl/>
            </w:rPr>
          </w:rPrChange>
        </w:rPr>
        <w:t>ויששכר</w:t>
      </w:r>
      <w:r w:rsidRPr="00A90D62">
        <w:rPr>
          <w:rFonts w:ascii="David" w:eastAsia="David" w:hAnsi="David" w:cs="David"/>
          <w:sz w:val="28"/>
          <w:szCs w:val="28"/>
          <w:rtl/>
          <w:rPrChange w:id="4227" w:author="אברהם" w:date="2012-11-23T10:23:00Z">
            <w:rPr>
              <w:rFonts w:ascii="David" w:eastAsia="David" w:hAnsi="David" w:cs="David"/>
              <w:rtl/>
            </w:rPr>
          </w:rPrChange>
        </w:rPr>
        <w:t xml:space="preserve"> </w:t>
      </w:r>
      <w:r w:rsidRPr="00A90D62">
        <w:rPr>
          <w:rFonts w:ascii="David" w:hAnsi="David" w:cs="David"/>
          <w:sz w:val="28"/>
          <w:szCs w:val="28"/>
          <w:rtl/>
          <w:rPrChange w:id="4228" w:author="אברהם" w:date="2012-11-23T10:23:00Z">
            <w:rPr>
              <w:rFonts w:ascii="David" w:hAnsi="David" w:cs="David"/>
              <w:rtl/>
            </w:rPr>
          </w:rPrChange>
        </w:rPr>
        <w:t>החליפו</w:t>
      </w:r>
      <w:r w:rsidRPr="00A90D62">
        <w:rPr>
          <w:rFonts w:ascii="David" w:eastAsia="David" w:hAnsi="David" w:cs="David"/>
          <w:sz w:val="28"/>
          <w:szCs w:val="28"/>
          <w:rtl/>
          <w:rPrChange w:id="4229" w:author="אברהם" w:date="2012-11-23T10:23:00Z">
            <w:rPr>
              <w:rFonts w:ascii="David" w:eastAsia="David" w:hAnsi="David" w:cs="David"/>
              <w:rtl/>
            </w:rPr>
          </w:rPrChange>
        </w:rPr>
        <w:t xml:space="preserve"> </w:t>
      </w:r>
      <w:r w:rsidRPr="00A90D62">
        <w:rPr>
          <w:rFonts w:ascii="David" w:hAnsi="David" w:cs="David"/>
          <w:sz w:val="28"/>
          <w:szCs w:val="28"/>
          <w:rtl/>
          <w:rPrChange w:id="4230" w:author="אברהם" w:date="2012-11-23T10:23:00Z">
            <w:rPr>
              <w:rFonts w:ascii="David" w:hAnsi="David" w:cs="David"/>
              <w:rtl/>
            </w:rPr>
          </w:rPrChange>
        </w:rPr>
        <w:t>ביניהם</w:t>
      </w:r>
      <w:r w:rsidRPr="00A90D62">
        <w:rPr>
          <w:rFonts w:ascii="David" w:eastAsia="David" w:hAnsi="David" w:cs="David"/>
          <w:sz w:val="28"/>
          <w:szCs w:val="28"/>
          <w:rtl/>
          <w:rPrChange w:id="4231" w:author="אברהם" w:date="2012-11-23T10:23:00Z">
            <w:rPr>
              <w:rFonts w:ascii="David" w:eastAsia="David" w:hAnsi="David" w:cs="David"/>
              <w:rtl/>
            </w:rPr>
          </w:rPrChange>
        </w:rPr>
        <w:t xml:space="preserve"> </w:t>
      </w:r>
      <w:r w:rsidRPr="00A90D62">
        <w:rPr>
          <w:rFonts w:ascii="David" w:hAnsi="David" w:cs="David"/>
          <w:sz w:val="28"/>
          <w:szCs w:val="28"/>
          <w:rtl/>
          <w:rPrChange w:id="4232" w:author="אברהם" w:date="2012-11-23T10:23:00Z">
            <w:rPr>
              <w:rFonts w:ascii="David" w:hAnsi="David" w:cs="David"/>
              <w:rtl/>
            </w:rPr>
          </w:rPrChange>
        </w:rPr>
        <w:t>את</w:t>
      </w:r>
      <w:r w:rsidRPr="00A90D62">
        <w:rPr>
          <w:rFonts w:ascii="David" w:eastAsia="David" w:hAnsi="David" w:cs="David"/>
          <w:sz w:val="28"/>
          <w:szCs w:val="28"/>
          <w:rtl/>
          <w:rPrChange w:id="4233" w:author="אברהם" w:date="2012-11-23T10:23:00Z">
            <w:rPr>
              <w:rFonts w:ascii="David" w:eastAsia="David" w:hAnsi="David" w:cs="David"/>
              <w:rtl/>
            </w:rPr>
          </w:rPrChange>
        </w:rPr>
        <w:t xml:space="preserve"> </w:t>
      </w:r>
      <w:r w:rsidRPr="00A90D62">
        <w:rPr>
          <w:rFonts w:ascii="David" w:hAnsi="David" w:cs="David"/>
          <w:sz w:val="28"/>
          <w:szCs w:val="28"/>
          <w:rtl/>
          <w:rPrChange w:id="4234" w:author="אברהם" w:date="2012-11-23T10:23:00Z">
            <w:rPr>
              <w:rFonts w:ascii="David" w:hAnsi="David" w:cs="David"/>
              <w:rtl/>
            </w:rPr>
          </w:rPrChange>
        </w:rPr>
        <w:t>הנחלות</w:t>
      </w:r>
      <w:ins w:id="4235" w:author="אברהם" w:date="2012-11-26T17:27:00Z">
        <w:r w:rsidR="00D97D7A">
          <w:rPr>
            <w:rFonts w:ascii="David" w:hAnsi="David" w:cs="David" w:hint="cs"/>
            <w:sz w:val="28"/>
            <w:szCs w:val="28"/>
            <w:rtl/>
          </w:rPr>
          <w:t>.</w:t>
        </w:r>
      </w:ins>
      <w:del w:id="4236" w:author="אברהם" w:date="2012-11-26T17:27:00Z">
        <w:r w:rsidRPr="00A90D62" w:rsidDel="00D97D7A">
          <w:rPr>
            <w:rFonts w:ascii="David" w:hAnsi="David" w:cs="David"/>
            <w:sz w:val="28"/>
            <w:szCs w:val="28"/>
            <w:rtl/>
            <w:rPrChange w:id="4237" w:author="אברהם" w:date="2012-11-23T10:23:00Z">
              <w:rPr>
                <w:rFonts w:ascii="David" w:hAnsi="David" w:cs="David"/>
                <w:rtl/>
              </w:rPr>
            </w:rPrChange>
          </w:rPr>
          <w:delText>;</w:delText>
        </w:r>
      </w:del>
      <w:r w:rsidRPr="00A90D62">
        <w:rPr>
          <w:rFonts w:ascii="David" w:hAnsi="David" w:cs="David"/>
          <w:sz w:val="28"/>
          <w:szCs w:val="28"/>
          <w:rtl/>
          <w:rPrChange w:id="4238" w:author="אברהם" w:date="2012-11-23T10:23:00Z">
            <w:rPr>
              <w:rFonts w:ascii="David" w:hAnsi="David" w:cs="David"/>
              <w:rtl/>
            </w:rPr>
          </w:rPrChange>
        </w:rPr>
        <w:t xml:space="preserve"> כל</w:t>
      </w:r>
      <w:r w:rsidRPr="00A90D62">
        <w:rPr>
          <w:rFonts w:ascii="David" w:eastAsia="David" w:hAnsi="David" w:cs="David"/>
          <w:sz w:val="28"/>
          <w:szCs w:val="28"/>
          <w:rtl/>
          <w:rPrChange w:id="4239" w:author="אברהם" w:date="2012-11-23T10:23:00Z">
            <w:rPr>
              <w:rFonts w:ascii="David" w:eastAsia="David" w:hAnsi="David" w:cs="David"/>
              <w:rtl/>
            </w:rPr>
          </w:rPrChange>
        </w:rPr>
        <w:t xml:space="preserve"> </w:t>
      </w:r>
      <w:r w:rsidRPr="00A90D62">
        <w:rPr>
          <w:rFonts w:ascii="David" w:hAnsi="David" w:cs="David"/>
          <w:sz w:val="28"/>
          <w:szCs w:val="28"/>
          <w:rtl/>
          <w:rPrChange w:id="4240" w:author="אברהם" w:date="2012-11-23T10:23:00Z">
            <w:rPr>
              <w:rFonts w:ascii="David" w:hAnsi="David" w:cs="David"/>
              <w:rtl/>
            </w:rPr>
          </w:rPrChange>
        </w:rPr>
        <w:t>אחד</w:t>
      </w:r>
      <w:r w:rsidRPr="00A90D62">
        <w:rPr>
          <w:rFonts w:ascii="David" w:eastAsia="David" w:hAnsi="David" w:cs="David"/>
          <w:sz w:val="28"/>
          <w:szCs w:val="28"/>
          <w:rtl/>
          <w:rPrChange w:id="4241" w:author="אברהם" w:date="2012-11-23T10:23:00Z">
            <w:rPr>
              <w:rFonts w:ascii="David" w:eastAsia="David" w:hAnsi="David" w:cs="David"/>
              <w:rtl/>
            </w:rPr>
          </w:rPrChange>
        </w:rPr>
        <w:t xml:space="preserve"> </w:t>
      </w:r>
      <w:r w:rsidRPr="00A90D62">
        <w:rPr>
          <w:rFonts w:ascii="David" w:hAnsi="David" w:cs="David"/>
          <w:sz w:val="28"/>
          <w:szCs w:val="28"/>
          <w:rtl/>
          <w:rPrChange w:id="4242" w:author="אברהם" w:date="2012-11-23T10:23:00Z">
            <w:rPr>
              <w:rFonts w:ascii="David" w:hAnsi="David" w:cs="David"/>
              <w:rtl/>
            </w:rPr>
          </w:rPrChange>
        </w:rPr>
        <w:t>מחזיק</w:t>
      </w:r>
      <w:r w:rsidRPr="00A90D62">
        <w:rPr>
          <w:rFonts w:ascii="David" w:eastAsia="David" w:hAnsi="David" w:cs="David"/>
          <w:sz w:val="28"/>
          <w:szCs w:val="28"/>
          <w:rtl/>
          <w:rPrChange w:id="4243" w:author="אברהם" w:date="2012-11-23T10:23:00Z">
            <w:rPr>
              <w:rFonts w:ascii="David" w:eastAsia="David" w:hAnsi="David" w:cs="David"/>
              <w:rtl/>
            </w:rPr>
          </w:rPrChange>
        </w:rPr>
        <w:t xml:space="preserve"> </w:t>
      </w:r>
      <w:r w:rsidRPr="00A90D62">
        <w:rPr>
          <w:rFonts w:ascii="David" w:hAnsi="David" w:cs="David"/>
          <w:sz w:val="28"/>
          <w:szCs w:val="28"/>
          <w:rtl/>
          <w:rPrChange w:id="4244" w:author="אברהם" w:date="2012-11-23T10:23:00Z">
            <w:rPr>
              <w:rFonts w:ascii="David" w:hAnsi="David" w:cs="David"/>
              <w:rtl/>
            </w:rPr>
          </w:rPrChange>
        </w:rPr>
        <w:t>בנחלה</w:t>
      </w:r>
      <w:r w:rsidRPr="00A90D62">
        <w:rPr>
          <w:rFonts w:ascii="David" w:eastAsia="David" w:hAnsi="David" w:cs="David"/>
          <w:sz w:val="28"/>
          <w:szCs w:val="28"/>
          <w:rtl/>
          <w:rPrChange w:id="4245" w:author="אברהם" w:date="2012-11-23T10:23:00Z">
            <w:rPr>
              <w:rFonts w:ascii="David" w:eastAsia="David" w:hAnsi="David" w:cs="David"/>
              <w:rtl/>
            </w:rPr>
          </w:rPrChange>
        </w:rPr>
        <w:t xml:space="preserve"> </w:t>
      </w:r>
      <w:r w:rsidRPr="00A90D62">
        <w:rPr>
          <w:rFonts w:ascii="David" w:hAnsi="David" w:cs="David"/>
          <w:sz w:val="28"/>
          <w:szCs w:val="28"/>
          <w:rtl/>
          <w:rPrChange w:id="4246" w:author="אברהם" w:date="2012-11-23T10:23:00Z">
            <w:rPr>
              <w:rFonts w:ascii="David" w:hAnsi="David" w:cs="David"/>
              <w:rtl/>
            </w:rPr>
          </w:rPrChange>
        </w:rPr>
        <w:t>שהייתה</w:t>
      </w:r>
      <w:r w:rsidRPr="00A90D62">
        <w:rPr>
          <w:rFonts w:ascii="David" w:eastAsia="David" w:hAnsi="David" w:cs="David"/>
          <w:sz w:val="28"/>
          <w:szCs w:val="28"/>
          <w:rtl/>
          <w:rPrChange w:id="4247" w:author="אברהם" w:date="2012-11-23T10:23:00Z">
            <w:rPr>
              <w:rFonts w:ascii="David" w:eastAsia="David" w:hAnsi="David" w:cs="David"/>
              <w:rtl/>
            </w:rPr>
          </w:rPrChange>
        </w:rPr>
        <w:t xml:space="preserve"> </w:t>
      </w:r>
      <w:r w:rsidRPr="00A90D62">
        <w:rPr>
          <w:rFonts w:ascii="David" w:hAnsi="David" w:cs="David"/>
          <w:sz w:val="28"/>
          <w:szCs w:val="28"/>
          <w:rtl/>
          <w:rPrChange w:id="4248" w:author="אברהם" w:date="2012-11-23T10:23:00Z">
            <w:rPr>
              <w:rFonts w:ascii="David" w:hAnsi="David" w:cs="David"/>
              <w:rtl/>
            </w:rPr>
          </w:rPrChange>
        </w:rPr>
        <w:t>בידי</w:t>
      </w:r>
      <w:r w:rsidRPr="00A90D62">
        <w:rPr>
          <w:rFonts w:ascii="David" w:eastAsia="David" w:hAnsi="David" w:cs="David"/>
          <w:sz w:val="28"/>
          <w:szCs w:val="28"/>
          <w:rtl/>
          <w:rPrChange w:id="4249" w:author="אברהם" w:date="2012-11-23T10:23:00Z">
            <w:rPr>
              <w:rFonts w:ascii="David" w:eastAsia="David" w:hAnsi="David" w:cs="David"/>
              <w:rtl/>
            </w:rPr>
          </w:rPrChange>
        </w:rPr>
        <w:t xml:space="preserve"> </w:t>
      </w:r>
      <w:r w:rsidRPr="00A90D62">
        <w:rPr>
          <w:rFonts w:ascii="David" w:hAnsi="David" w:cs="David"/>
          <w:sz w:val="28"/>
          <w:szCs w:val="28"/>
          <w:rtl/>
          <w:rPrChange w:id="4250" w:author="אברהם" w:date="2012-11-23T10:23:00Z">
            <w:rPr>
              <w:rFonts w:ascii="David" w:hAnsi="David" w:cs="David"/>
              <w:rtl/>
            </w:rPr>
          </w:rPrChange>
        </w:rPr>
        <w:t>השני.</w:t>
      </w:r>
    </w:p>
    <w:p w:rsidR="009C2B09" w:rsidRPr="00A90D62" w:rsidRDefault="009C2B09" w:rsidP="00685392">
      <w:pPr>
        <w:pStyle w:val="a1"/>
        <w:numPr>
          <w:ilvl w:val="0"/>
          <w:numId w:val="5"/>
        </w:numPr>
        <w:bidi/>
        <w:ind w:firstLine="0"/>
        <w:rPr>
          <w:rFonts w:ascii="David" w:hAnsi="David" w:cs="David"/>
          <w:sz w:val="28"/>
          <w:szCs w:val="28"/>
          <w:rtl/>
          <w:rPrChange w:id="4251" w:author="אברהם" w:date="2012-11-23T10:23:00Z">
            <w:rPr>
              <w:rFonts w:ascii="David" w:hAnsi="David" w:cs="David"/>
              <w:rtl/>
            </w:rPr>
          </w:rPrChange>
        </w:rPr>
      </w:pPr>
      <w:r w:rsidRPr="00A90D62">
        <w:rPr>
          <w:rFonts w:ascii="David" w:hAnsi="David" w:cs="David"/>
          <w:sz w:val="28"/>
          <w:szCs w:val="28"/>
          <w:rtl/>
          <w:rPrChange w:id="4252" w:author="אברהם" w:date="2012-11-23T10:23:00Z">
            <w:rPr>
              <w:rFonts w:ascii="David" w:hAnsi="David" w:cs="David"/>
              <w:rtl/>
            </w:rPr>
          </w:rPrChange>
        </w:rPr>
        <w:t>ללוי</w:t>
      </w:r>
      <w:r w:rsidRPr="00A90D62">
        <w:rPr>
          <w:rFonts w:ascii="David" w:eastAsia="David" w:hAnsi="David" w:cs="David"/>
          <w:sz w:val="28"/>
          <w:szCs w:val="28"/>
          <w:rtl/>
          <w:rPrChange w:id="4253" w:author="אברהם" w:date="2012-11-23T10:23:00Z">
            <w:rPr>
              <w:rFonts w:ascii="David" w:eastAsia="David" w:hAnsi="David" w:cs="David"/>
              <w:rtl/>
            </w:rPr>
          </w:rPrChange>
        </w:rPr>
        <w:t xml:space="preserve"> </w:t>
      </w:r>
      <w:r w:rsidRPr="00A90D62">
        <w:rPr>
          <w:rFonts w:ascii="David" w:hAnsi="David" w:cs="David"/>
          <w:sz w:val="28"/>
          <w:szCs w:val="28"/>
          <w:rtl/>
          <w:rPrChange w:id="4254" w:author="אברהם" w:date="2012-11-23T10:23:00Z">
            <w:rPr>
              <w:rFonts w:ascii="David" w:hAnsi="David" w:cs="David"/>
              <w:rtl/>
            </w:rPr>
          </w:rPrChange>
        </w:rPr>
        <w:t>לא</w:t>
      </w:r>
      <w:r w:rsidRPr="00A90D62">
        <w:rPr>
          <w:rFonts w:ascii="David" w:eastAsia="David" w:hAnsi="David" w:cs="David"/>
          <w:sz w:val="28"/>
          <w:szCs w:val="28"/>
          <w:rtl/>
          <w:rPrChange w:id="4255" w:author="אברהם" w:date="2012-11-23T10:23:00Z">
            <w:rPr>
              <w:rFonts w:ascii="David" w:eastAsia="David" w:hAnsi="David" w:cs="David"/>
              <w:rtl/>
            </w:rPr>
          </w:rPrChange>
        </w:rPr>
        <w:t xml:space="preserve"> </w:t>
      </w:r>
      <w:r w:rsidRPr="00A90D62">
        <w:rPr>
          <w:rFonts w:ascii="David" w:hAnsi="David" w:cs="David"/>
          <w:sz w:val="28"/>
          <w:szCs w:val="28"/>
          <w:rtl/>
          <w:rPrChange w:id="4256" w:author="אברהם" w:date="2012-11-23T10:23:00Z">
            <w:rPr>
              <w:rFonts w:ascii="David" w:hAnsi="David" w:cs="David"/>
              <w:rtl/>
            </w:rPr>
          </w:rPrChange>
        </w:rPr>
        <w:t>הייתה</w:t>
      </w:r>
      <w:r w:rsidRPr="00A90D62">
        <w:rPr>
          <w:rFonts w:ascii="David" w:eastAsia="David" w:hAnsi="David" w:cs="David"/>
          <w:sz w:val="28"/>
          <w:szCs w:val="28"/>
          <w:rtl/>
          <w:rPrChange w:id="4257" w:author="אברהם" w:date="2012-11-23T10:23:00Z">
            <w:rPr>
              <w:rFonts w:ascii="David" w:eastAsia="David" w:hAnsi="David" w:cs="David"/>
              <w:rtl/>
            </w:rPr>
          </w:rPrChange>
        </w:rPr>
        <w:t xml:space="preserve"> </w:t>
      </w:r>
      <w:r w:rsidRPr="00A90D62">
        <w:rPr>
          <w:rFonts w:ascii="David" w:hAnsi="David" w:cs="David"/>
          <w:sz w:val="28"/>
          <w:szCs w:val="28"/>
          <w:rtl/>
          <w:rPrChange w:id="4258" w:author="אברהם" w:date="2012-11-23T10:23:00Z">
            <w:rPr>
              <w:rFonts w:ascii="David" w:hAnsi="David" w:cs="David"/>
              <w:rtl/>
            </w:rPr>
          </w:rPrChange>
        </w:rPr>
        <w:t>כלל</w:t>
      </w:r>
      <w:r w:rsidRPr="00A90D62">
        <w:rPr>
          <w:rFonts w:ascii="David" w:eastAsia="David" w:hAnsi="David" w:cs="David"/>
          <w:sz w:val="28"/>
          <w:szCs w:val="28"/>
          <w:rtl/>
          <w:rPrChange w:id="4259" w:author="אברהם" w:date="2012-11-23T10:23:00Z">
            <w:rPr>
              <w:rFonts w:ascii="David" w:eastAsia="David" w:hAnsi="David" w:cs="David"/>
              <w:rtl/>
            </w:rPr>
          </w:rPrChange>
        </w:rPr>
        <w:t xml:space="preserve"> </w:t>
      </w:r>
      <w:r w:rsidRPr="00A90D62">
        <w:rPr>
          <w:rFonts w:ascii="David" w:hAnsi="David" w:cs="David"/>
          <w:sz w:val="28"/>
          <w:szCs w:val="28"/>
          <w:rtl/>
          <w:rPrChange w:id="4260" w:author="אברהם" w:date="2012-11-23T10:23:00Z">
            <w:rPr>
              <w:rFonts w:ascii="David" w:hAnsi="David" w:cs="David"/>
              <w:rtl/>
            </w:rPr>
          </w:rPrChange>
        </w:rPr>
        <w:t>נחלה</w:t>
      </w:r>
      <w:r w:rsidRPr="00A90D62">
        <w:rPr>
          <w:rFonts w:ascii="David" w:eastAsia="David" w:hAnsi="David" w:cs="David"/>
          <w:sz w:val="28"/>
          <w:szCs w:val="28"/>
          <w:rtl/>
          <w:rPrChange w:id="4261" w:author="אברהם" w:date="2012-11-23T10:23:00Z">
            <w:rPr>
              <w:rFonts w:ascii="David" w:eastAsia="David" w:hAnsi="David" w:cs="David"/>
              <w:rtl/>
            </w:rPr>
          </w:rPrChange>
        </w:rPr>
        <w:t xml:space="preserve"> </w:t>
      </w:r>
      <w:r w:rsidRPr="00A90D62">
        <w:rPr>
          <w:rFonts w:ascii="David" w:hAnsi="David" w:cs="David"/>
          <w:sz w:val="28"/>
          <w:szCs w:val="28"/>
          <w:rtl/>
          <w:rPrChange w:id="4262" w:author="אברהם" w:date="2012-11-23T10:23:00Z">
            <w:rPr>
              <w:rFonts w:ascii="David" w:hAnsi="David" w:cs="David"/>
              <w:rtl/>
            </w:rPr>
          </w:rPrChange>
        </w:rPr>
        <w:t>במוצאי</w:t>
      </w:r>
      <w:r w:rsidRPr="00A90D62">
        <w:rPr>
          <w:rFonts w:ascii="David" w:eastAsia="David" w:hAnsi="David" w:cs="David"/>
          <w:sz w:val="28"/>
          <w:szCs w:val="28"/>
          <w:rtl/>
          <w:rPrChange w:id="4263" w:author="אברהם" w:date="2012-11-23T10:23:00Z">
            <w:rPr>
              <w:rFonts w:ascii="David" w:eastAsia="David" w:hAnsi="David" w:cs="David"/>
              <w:rtl/>
            </w:rPr>
          </w:rPrChange>
        </w:rPr>
        <w:t xml:space="preserve"> </w:t>
      </w:r>
      <w:r w:rsidRPr="00A90D62">
        <w:rPr>
          <w:rFonts w:ascii="David" w:hAnsi="David" w:cs="David"/>
          <w:sz w:val="28"/>
          <w:szCs w:val="28"/>
          <w:rtl/>
          <w:rPrChange w:id="4264" w:author="אברהם" w:date="2012-11-23T10:23:00Z">
            <w:rPr>
              <w:rFonts w:ascii="David" w:hAnsi="David" w:cs="David"/>
              <w:rtl/>
            </w:rPr>
          </w:rPrChange>
        </w:rPr>
        <w:t>היובל</w:t>
      </w:r>
      <w:r w:rsidRPr="00A90D62">
        <w:rPr>
          <w:rFonts w:ascii="David" w:eastAsia="David" w:hAnsi="David" w:cs="David"/>
          <w:sz w:val="28"/>
          <w:szCs w:val="28"/>
          <w:rtl/>
          <w:rPrChange w:id="4265" w:author="אברהם" w:date="2012-11-23T10:23:00Z">
            <w:rPr>
              <w:rFonts w:ascii="David" w:eastAsia="David" w:hAnsi="David" w:cs="David"/>
              <w:rtl/>
            </w:rPr>
          </w:rPrChange>
        </w:rPr>
        <w:t xml:space="preserve"> </w:t>
      </w:r>
      <w:r w:rsidRPr="00A90D62">
        <w:rPr>
          <w:rFonts w:ascii="David" w:hAnsi="David" w:cs="David"/>
          <w:sz w:val="28"/>
          <w:szCs w:val="28"/>
          <w:rtl/>
          <w:rPrChange w:id="4266" w:author="אברהם" w:date="2012-11-23T10:23:00Z">
            <w:rPr>
              <w:rFonts w:ascii="David" w:hAnsi="David" w:cs="David"/>
              <w:rtl/>
            </w:rPr>
          </w:rPrChange>
        </w:rPr>
        <w:t>הקודם, ואין</w:t>
      </w:r>
      <w:r w:rsidRPr="00A90D62">
        <w:rPr>
          <w:rFonts w:ascii="David" w:eastAsia="David" w:hAnsi="David" w:cs="David"/>
          <w:sz w:val="28"/>
          <w:szCs w:val="28"/>
          <w:rtl/>
          <w:rPrChange w:id="4267" w:author="אברהם" w:date="2012-11-23T10:23:00Z">
            <w:rPr>
              <w:rFonts w:ascii="David" w:eastAsia="David" w:hAnsi="David" w:cs="David"/>
              <w:rtl/>
            </w:rPr>
          </w:rPrChange>
        </w:rPr>
        <w:t xml:space="preserve"> </w:t>
      </w:r>
      <w:r w:rsidRPr="00A90D62">
        <w:rPr>
          <w:rFonts w:ascii="David" w:hAnsi="David" w:cs="David"/>
          <w:sz w:val="28"/>
          <w:szCs w:val="28"/>
          <w:rtl/>
          <w:rPrChange w:id="4268" w:author="אברהם" w:date="2012-11-23T10:23:00Z">
            <w:rPr>
              <w:rFonts w:ascii="David" w:hAnsi="David" w:cs="David"/>
              <w:rtl/>
            </w:rPr>
          </w:rPrChange>
        </w:rPr>
        <w:t>לו</w:t>
      </w:r>
      <w:r w:rsidRPr="00A90D62">
        <w:rPr>
          <w:rFonts w:ascii="David" w:eastAsia="David" w:hAnsi="David" w:cs="David"/>
          <w:sz w:val="28"/>
          <w:szCs w:val="28"/>
          <w:rtl/>
          <w:rPrChange w:id="4269" w:author="אברהם" w:date="2012-11-23T10:23:00Z">
            <w:rPr>
              <w:rFonts w:ascii="David" w:eastAsia="David" w:hAnsi="David" w:cs="David"/>
              <w:rtl/>
            </w:rPr>
          </w:rPrChange>
        </w:rPr>
        <w:t xml:space="preserve"> </w:t>
      </w:r>
      <w:r w:rsidRPr="00A90D62">
        <w:rPr>
          <w:rFonts w:ascii="David" w:hAnsi="David" w:cs="David"/>
          <w:sz w:val="28"/>
          <w:szCs w:val="28"/>
          <w:rtl/>
          <w:rPrChange w:id="4270" w:author="אברהם" w:date="2012-11-23T10:23:00Z">
            <w:rPr>
              <w:rFonts w:ascii="David" w:hAnsi="David" w:cs="David"/>
              <w:rtl/>
            </w:rPr>
          </w:rPrChange>
        </w:rPr>
        <w:t>כל</w:t>
      </w:r>
      <w:r w:rsidRPr="00A90D62">
        <w:rPr>
          <w:rFonts w:ascii="David" w:eastAsia="David" w:hAnsi="David" w:cs="David"/>
          <w:sz w:val="28"/>
          <w:szCs w:val="28"/>
          <w:rtl/>
          <w:rPrChange w:id="4271" w:author="אברהם" w:date="2012-11-23T10:23:00Z">
            <w:rPr>
              <w:rFonts w:ascii="David" w:eastAsia="David" w:hAnsi="David" w:cs="David"/>
              <w:rtl/>
            </w:rPr>
          </w:rPrChange>
        </w:rPr>
        <w:t xml:space="preserve"> </w:t>
      </w:r>
      <w:r w:rsidRPr="00A90D62">
        <w:rPr>
          <w:rFonts w:ascii="David" w:hAnsi="David" w:cs="David"/>
          <w:sz w:val="28"/>
          <w:szCs w:val="28"/>
          <w:rtl/>
          <w:rPrChange w:id="4272" w:author="אברהם" w:date="2012-11-23T10:23:00Z">
            <w:rPr>
              <w:rFonts w:ascii="David" w:hAnsi="David" w:cs="David"/>
              <w:rtl/>
            </w:rPr>
          </w:rPrChange>
        </w:rPr>
        <w:t>נחלה</w:t>
      </w:r>
      <w:r w:rsidRPr="00A90D62">
        <w:rPr>
          <w:rFonts w:ascii="David" w:eastAsia="David" w:hAnsi="David" w:cs="David"/>
          <w:sz w:val="28"/>
          <w:szCs w:val="28"/>
          <w:rtl/>
          <w:rPrChange w:id="4273" w:author="אברהם" w:date="2012-11-23T10:23:00Z">
            <w:rPr>
              <w:rFonts w:ascii="David" w:eastAsia="David" w:hAnsi="David" w:cs="David"/>
              <w:rtl/>
            </w:rPr>
          </w:rPrChange>
        </w:rPr>
        <w:t xml:space="preserve"> </w:t>
      </w:r>
      <w:r w:rsidRPr="00A90D62">
        <w:rPr>
          <w:rFonts w:ascii="David" w:hAnsi="David" w:cs="David"/>
          <w:sz w:val="28"/>
          <w:szCs w:val="28"/>
          <w:rtl/>
          <w:rPrChange w:id="4274" w:author="אברהם" w:date="2012-11-23T10:23:00Z">
            <w:rPr>
              <w:rFonts w:ascii="David" w:hAnsi="David" w:cs="David"/>
              <w:rtl/>
            </w:rPr>
          </w:rPrChange>
        </w:rPr>
        <w:t>כעת.</w:t>
      </w:r>
    </w:p>
    <w:p w:rsidR="009C2B09" w:rsidRPr="00A90D62" w:rsidRDefault="009C2B09" w:rsidP="00685392">
      <w:pPr>
        <w:pStyle w:val="a1"/>
        <w:numPr>
          <w:ilvl w:val="0"/>
          <w:numId w:val="5"/>
        </w:numPr>
        <w:bidi/>
        <w:ind w:firstLine="0"/>
        <w:rPr>
          <w:rFonts w:ascii="David" w:hAnsi="David" w:cs="David"/>
          <w:sz w:val="28"/>
          <w:szCs w:val="28"/>
          <w:rtl/>
          <w:rPrChange w:id="4275" w:author="אברהם" w:date="2012-11-23T10:23:00Z">
            <w:rPr>
              <w:rFonts w:ascii="David" w:hAnsi="David" w:cs="David"/>
              <w:rtl/>
            </w:rPr>
          </w:rPrChange>
        </w:rPr>
      </w:pPr>
      <w:r w:rsidRPr="00A90D62">
        <w:rPr>
          <w:rFonts w:ascii="David" w:hAnsi="David" w:cs="David"/>
          <w:sz w:val="28"/>
          <w:szCs w:val="28"/>
          <w:rtl/>
          <w:rPrChange w:id="4276" w:author="אברהם" w:date="2012-11-23T10:23:00Z">
            <w:rPr>
              <w:rFonts w:ascii="David" w:hAnsi="David" w:cs="David"/>
              <w:rtl/>
            </w:rPr>
          </w:rPrChange>
        </w:rPr>
        <w:t>לזבולון</w:t>
      </w:r>
      <w:r w:rsidRPr="00A90D62">
        <w:rPr>
          <w:rFonts w:ascii="David" w:eastAsia="David" w:hAnsi="David" w:cs="David"/>
          <w:sz w:val="28"/>
          <w:szCs w:val="28"/>
          <w:rtl/>
          <w:rPrChange w:id="4277" w:author="אברהם" w:date="2012-11-23T10:23:00Z">
            <w:rPr>
              <w:rFonts w:ascii="David" w:eastAsia="David" w:hAnsi="David" w:cs="David"/>
              <w:rtl/>
            </w:rPr>
          </w:rPrChange>
        </w:rPr>
        <w:t xml:space="preserve"> </w:t>
      </w:r>
      <w:r w:rsidRPr="00A90D62">
        <w:rPr>
          <w:rFonts w:ascii="David" w:hAnsi="David" w:cs="David"/>
          <w:sz w:val="28"/>
          <w:szCs w:val="28"/>
          <w:rtl/>
          <w:rPrChange w:id="4278" w:author="אברהם" w:date="2012-11-23T10:23:00Z">
            <w:rPr>
              <w:rFonts w:ascii="David" w:hAnsi="David" w:cs="David"/>
              <w:rtl/>
            </w:rPr>
          </w:rPrChange>
        </w:rPr>
        <w:t>הייתה</w:t>
      </w:r>
      <w:r w:rsidRPr="00A90D62">
        <w:rPr>
          <w:rFonts w:ascii="David" w:eastAsia="David" w:hAnsi="David" w:cs="David"/>
          <w:sz w:val="28"/>
          <w:szCs w:val="28"/>
          <w:rtl/>
          <w:rPrChange w:id="4279" w:author="אברהם" w:date="2012-11-23T10:23:00Z">
            <w:rPr>
              <w:rFonts w:ascii="David" w:eastAsia="David" w:hAnsi="David" w:cs="David"/>
              <w:rtl/>
            </w:rPr>
          </w:rPrChange>
        </w:rPr>
        <w:t xml:space="preserve"> </w:t>
      </w:r>
      <w:r w:rsidRPr="00A90D62">
        <w:rPr>
          <w:rFonts w:ascii="David" w:hAnsi="David" w:cs="David"/>
          <w:sz w:val="28"/>
          <w:szCs w:val="28"/>
          <w:rtl/>
          <w:rPrChange w:id="4280" w:author="אברהם" w:date="2012-11-23T10:23:00Z">
            <w:rPr>
              <w:rFonts w:ascii="David" w:hAnsi="David" w:cs="David"/>
              <w:rtl/>
            </w:rPr>
          </w:rPrChange>
        </w:rPr>
        <w:t>נחלה</w:t>
      </w:r>
      <w:r w:rsidRPr="00A90D62">
        <w:rPr>
          <w:rFonts w:ascii="David" w:eastAsia="David" w:hAnsi="David" w:cs="David"/>
          <w:sz w:val="28"/>
          <w:szCs w:val="28"/>
          <w:rtl/>
          <w:rPrChange w:id="4281" w:author="אברהם" w:date="2012-11-23T10:23:00Z">
            <w:rPr>
              <w:rFonts w:ascii="David" w:eastAsia="David" w:hAnsi="David" w:cs="David"/>
              <w:rtl/>
            </w:rPr>
          </w:rPrChange>
        </w:rPr>
        <w:t xml:space="preserve"> </w:t>
      </w:r>
      <w:r w:rsidRPr="00A90D62">
        <w:rPr>
          <w:rFonts w:ascii="David" w:hAnsi="David" w:cs="David"/>
          <w:sz w:val="28"/>
          <w:szCs w:val="28"/>
          <w:rtl/>
          <w:rPrChange w:id="4282" w:author="אברהם" w:date="2012-11-23T10:23:00Z">
            <w:rPr>
              <w:rFonts w:ascii="David" w:hAnsi="David" w:cs="David"/>
              <w:rtl/>
            </w:rPr>
          </w:rPrChange>
        </w:rPr>
        <w:t>במוצאי</w:t>
      </w:r>
      <w:r w:rsidRPr="00A90D62">
        <w:rPr>
          <w:rFonts w:ascii="David" w:eastAsia="David" w:hAnsi="David" w:cs="David"/>
          <w:sz w:val="28"/>
          <w:szCs w:val="28"/>
          <w:rtl/>
          <w:rPrChange w:id="4283" w:author="אברהם" w:date="2012-11-23T10:23:00Z">
            <w:rPr>
              <w:rFonts w:ascii="David" w:eastAsia="David" w:hAnsi="David" w:cs="David"/>
              <w:rtl/>
            </w:rPr>
          </w:rPrChange>
        </w:rPr>
        <w:t xml:space="preserve"> </w:t>
      </w:r>
      <w:r w:rsidRPr="00A90D62">
        <w:rPr>
          <w:rFonts w:ascii="David" w:hAnsi="David" w:cs="David"/>
          <w:sz w:val="28"/>
          <w:szCs w:val="28"/>
          <w:rtl/>
          <w:rPrChange w:id="4284" w:author="אברהם" w:date="2012-11-23T10:23:00Z">
            <w:rPr>
              <w:rFonts w:ascii="David" w:hAnsi="David" w:cs="David"/>
              <w:rtl/>
            </w:rPr>
          </w:rPrChange>
        </w:rPr>
        <w:t>היובל</w:t>
      </w:r>
      <w:r w:rsidRPr="00A90D62">
        <w:rPr>
          <w:rFonts w:ascii="David" w:eastAsia="David" w:hAnsi="David" w:cs="David"/>
          <w:sz w:val="28"/>
          <w:szCs w:val="28"/>
          <w:rtl/>
          <w:rPrChange w:id="4285" w:author="אברהם" w:date="2012-11-23T10:23:00Z">
            <w:rPr>
              <w:rFonts w:ascii="David" w:eastAsia="David" w:hAnsi="David" w:cs="David"/>
              <w:rtl/>
            </w:rPr>
          </w:rPrChange>
        </w:rPr>
        <w:t xml:space="preserve"> </w:t>
      </w:r>
      <w:r w:rsidRPr="00A90D62">
        <w:rPr>
          <w:rFonts w:ascii="David" w:hAnsi="David" w:cs="David"/>
          <w:sz w:val="28"/>
          <w:szCs w:val="28"/>
          <w:rtl/>
          <w:rPrChange w:id="4286" w:author="אברהם" w:date="2012-11-23T10:23:00Z">
            <w:rPr>
              <w:rFonts w:ascii="David" w:hAnsi="David" w:cs="David"/>
              <w:rtl/>
            </w:rPr>
          </w:rPrChange>
        </w:rPr>
        <w:t>הקודם, והיא</w:t>
      </w:r>
      <w:r w:rsidRPr="00A90D62">
        <w:rPr>
          <w:rFonts w:ascii="David" w:eastAsia="David" w:hAnsi="David" w:cs="David"/>
          <w:sz w:val="28"/>
          <w:szCs w:val="28"/>
          <w:rtl/>
          <w:rPrChange w:id="4287" w:author="אברהם" w:date="2012-11-23T10:23:00Z">
            <w:rPr>
              <w:rFonts w:ascii="David" w:eastAsia="David" w:hAnsi="David" w:cs="David"/>
              <w:rtl/>
            </w:rPr>
          </w:rPrChange>
        </w:rPr>
        <w:t xml:space="preserve"> </w:t>
      </w:r>
      <w:r w:rsidRPr="00A90D62">
        <w:rPr>
          <w:rFonts w:ascii="David" w:hAnsi="David" w:cs="David"/>
          <w:sz w:val="28"/>
          <w:szCs w:val="28"/>
          <w:rtl/>
          <w:rPrChange w:id="4288" w:author="אברהם" w:date="2012-11-23T10:23:00Z">
            <w:rPr>
              <w:rFonts w:ascii="David" w:hAnsi="David" w:cs="David"/>
              <w:rtl/>
            </w:rPr>
          </w:rPrChange>
        </w:rPr>
        <w:t>עדיין</w:t>
      </w:r>
      <w:r w:rsidRPr="00A90D62">
        <w:rPr>
          <w:rFonts w:ascii="David" w:eastAsia="David" w:hAnsi="David" w:cs="David"/>
          <w:sz w:val="28"/>
          <w:szCs w:val="28"/>
          <w:rtl/>
          <w:rPrChange w:id="4289" w:author="אברהם" w:date="2012-11-23T10:23:00Z">
            <w:rPr>
              <w:rFonts w:ascii="David" w:eastAsia="David" w:hAnsi="David" w:cs="David"/>
              <w:rtl/>
            </w:rPr>
          </w:rPrChange>
        </w:rPr>
        <w:t xml:space="preserve"> </w:t>
      </w:r>
      <w:r w:rsidRPr="00A90D62">
        <w:rPr>
          <w:rFonts w:ascii="David" w:hAnsi="David" w:cs="David"/>
          <w:sz w:val="28"/>
          <w:szCs w:val="28"/>
          <w:rtl/>
          <w:rPrChange w:id="4290" w:author="אברהם" w:date="2012-11-23T10:23:00Z">
            <w:rPr>
              <w:rFonts w:ascii="David" w:hAnsi="David" w:cs="David"/>
              <w:rtl/>
            </w:rPr>
          </w:rPrChange>
        </w:rPr>
        <w:t>בבעלותו.</w:t>
      </w:r>
    </w:p>
    <w:p w:rsidR="009C2B09" w:rsidRPr="00A90D62" w:rsidRDefault="009C2B09" w:rsidP="00685392">
      <w:pPr>
        <w:pStyle w:val="a1"/>
        <w:numPr>
          <w:ilvl w:val="0"/>
          <w:numId w:val="5"/>
        </w:numPr>
        <w:bidi/>
        <w:ind w:firstLine="0"/>
        <w:rPr>
          <w:rFonts w:ascii="David" w:hAnsi="David" w:cs="David"/>
          <w:sz w:val="28"/>
          <w:szCs w:val="28"/>
          <w:rtl/>
          <w:rPrChange w:id="4291" w:author="אברהם" w:date="2012-11-23T10:23:00Z">
            <w:rPr>
              <w:rFonts w:ascii="David" w:hAnsi="David" w:cs="David"/>
              <w:rtl/>
            </w:rPr>
          </w:rPrChange>
        </w:rPr>
      </w:pPr>
      <w:r w:rsidRPr="00A90D62">
        <w:rPr>
          <w:rFonts w:ascii="David" w:hAnsi="David" w:cs="David"/>
          <w:sz w:val="28"/>
          <w:szCs w:val="28"/>
          <w:rtl/>
          <w:rPrChange w:id="4292" w:author="אברהם" w:date="2012-11-23T10:23:00Z">
            <w:rPr>
              <w:rFonts w:ascii="David" w:hAnsi="David" w:cs="David"/>
              <w:rtl/>
            </w:rPr>
          </w:rPrChange>
        </w:rPr>
        <w:t>לגד</w:t>
      </w:r>
      <w:r w:rsidRPr="00A90D62">
        <w:rPr>
          <w:rFonts w:ascii="David" w:eastAsia="David" w:hAnsi="David" w:cs="David"/>
          <w:sz w:val="28"/>
          <w:szCs w:val="28"/>
          <w:rtl/>
          <w:rPrChange w:id="4293" w:author="אברהם" w:date="2012-11-23T10:23:00Z">
            <w:rPr>
              <w:rFonts w:ascii="David" w:eastAsia="David" w:hAnsi="David" w:cs="David"/>
              <w:rtl/>
            </w:rPr>
          </w:rPrChange>
        </w:rPr>
        <w:t xml:space="preserve"> </w:t>
      </w:r>
      <w:r w:rsidRPr="00A90D62">
        <w:rPr>
          <w:rFonts w:ascii="David" w:hAnsi="David" w:cs="David"/>
          <w:sz w:val="28"/>
          <w:szCs w:val="28"/>
          <w:rtl/>
          <w:rPrChange w:id="4294" w:author="אברהם" w:date="2012-11-23T10:23:00Z">
            <w:rPr>
              <w:rFonts w:ascii="David" w:hAnsi="David" w:cs="David"/>
              <w:rtl/>
            </w:rPr>
          </w:rPrChange>
        </w:rPr>
        <w:t>היו</w:t>
      </w:r>
      <w:r w:rsidRPr="00A90D62">
        <w:rPr>
          <w:rFonts w:ascii="David" w:eastAsia="David" w:hAnsi="David" w:cs="David"/>
          <w:sz w:val="28"/>
          <w:szCs w:val="28"/>
          <w:rtl/>
          <w:rPrChange w:id="4295" w:author="אברהם" w:date="2012-11-23T10:23:00Z">
            <w:rPr>
              <w:rFonts w:ascii="David" w:eastAsia="David" w:hAnsi="David" w:cs="David"/>
              <w:rtl/>
            </w:rPr>
          </w:rPrChange>
        </w:rPr>
        <w:t xml:space="preserve"> </w:t>
      </w:r>
      <w:r w:rsidRPr="00A90D62">
        <w:rPr>
          <w:rFonts w:ascii="David" w:hAnsi="David" w:cs="David"/>
          <w:sz w:val="28"/>
          <w:szCs w:val="28"/>
          <w:rtl/>
          <w:rPrChange w:id="4296" w:author="אברהם" w:date="2012-11-23T10:23:00Z">
            <w:rPr>
              <w:rFonts w:ascii="David" w:hAnsi="David" w:cs="David"/>
              <w:rtl/>
            </w:rPr>
          </w:rPrChange>
        </w:rPr>
        <w:t>שתי</w:t>
      </w:r>
      <w:r w:rsidRPr="00A90D62">
        <w:rPr>
          <w:rFonts w:ascii="David" w:eastAsia="David" w:hAnsi="David" w:cs="David"/>
          <w:sz w:val="28"/>
          <w:szCs w:val="28"/>
          <w:rtl/>
          <w:rPrChange w:id="4297" w:author="אברהם" w:date="2012-11-23T10:23:00Z">
            <w:rPr>
              <w:rFonts w:ascii="David" w:eastAsia="David" w:hAnsi="David" w:cs="David"/>
              <w:rtl/>
            </w:rPr>
          </w:rPrChange>
        </w:rPr>
        <w:t xml:space="preserve"> </w:t>
      </w:r>
      <w:r w:rsidRPr="00A90D62">
        <w:rPr>
          <w:rFonts w:ascii="David" w:hAnsi="David" w:cs="David"/>
          <w:sz w:val="28"/>
          <w:szCs w:val="28"/>
          <w:rtl/>
          <w:rPrChange w:id="4298" w:author="אברהם" w:date="2012-11-23T10:23:00Z">
            <w:rPr>
              <w:rFonts w:ascii="David" w:hAnsi="David" w:cs="David"/>
              <w:rtl/>
            </w:rPr>
          </w:rPrChange>
        </w:rPr>
        <w:t>נחלות, והוא</w:t>
      </w:r>
      <w:r w:rsidRPr="00A90D62">
        <w:rPr>
          <w:rFonts w:ascii="David" w:eastAsia="David" w:hAnsi="David" w:cs="David"/>
          <w:sz w:val="28"/>
          <w:szCs w:val="28"/>
          <w:rtl/>
          <w:rPrChange w:id="4299" w:author="אברהם" w:date="2012-11-23T10:23:00Z">
            <w:rPr>
              <w:rFonts w:ascii="David" w:eastAsia="David" w:hAnsi="David" w:cs="David"/>
              <w:rtl/>
            </w:rPr>
          </w:rPrChange>
        </w:rPr>
        <w:t xml:space="preserve"> </w:t>
      </w:r>
      <w:r w:rsidRPr="00A90D62">
        <w:rPr>
          <w:rFonts w:ascii="David" w:hAnsi="David" w:cs="David"/>
          <w:sz w:val="28"/>
          <w:szCs w:val="28"/>
          <w:rtl/>
          <w:rPrChange w:id="4300" w:author="אברהם" w:date="2012-11-23T10:23:00Z">
            <w:rPr>
              <w:rFonts w:ascii="David" w:hAnsi="David" w:cs="David"/>
              <w:rtl/>
            </w:rPr>
          </w:rPrChange>
        </w:rPr>
        <w:t>מכר</w:t>
      </w:r>
      <w:r w:rsidRPr="00A90D62">
        <w:rPr>
          <w:rFonts w:ascii="David" w:eastAsia="David" w:hAnsi="David" w:cs="David"/>
          <w:sz w:val="28"/>
          <w:szCs w:val="28"/>
          <w:rtl/>
          <w:rPrChange w:id="4301" w:author="אברהם" w:date="2012-11-23T10:23:00Z">
            <w:rPr>
              <w:rFonts w:ascii="David" w:eastAsia="David" w:hAnsi="David" w:cs="David"/>
              <w:rtl/>
            </w:rPr>
          </w:rPrChange>
        </w:rPr>
        <w:t xml:space="preserve"> </w:t>
      </w:r>
      <w:r w:rsidRPr="00A90D62">
        <w:rPr>
          <w:rFonts w:ascii="David" w:hAnsi="David" w:cs="David"/>
          <w:sz w:val="28"/>
          <w:szCs w:val="28"/>
          <w:rtl/>
          <w:rPrChange w:id="4302" w:author="אברהם" w:date="2012-11-23T10:23:00Z">
            <w:rPr>
              <w:rFonts w:ascii="David" w:hAnsi="David" w:cs="David"/>
              <w:rtl/>
            </w:rPr>
          </w:rPrChange>
        </w:rPr>
        <w:t>את</w:t>
      </w:r>
      <w:r w:rsidRPr="00A90D62">
        <w:rPr>
          <w:rFonts w:ascii="David" w:eastAsia="David" w:hAnsi="David" w:cs="David"/>
          <w:sz w:val="28"/>
          <w:szCs w:val="28"/>
          <w:rtl/>
          <w:rPrChange w:id="4303" w:author="אברהם" w:date="2012-11-23T10:23:00Z">
            <w:rPr>
              <w:rFonts w:ascii="David" w:eastAsia="David" w:hAnsi="David" w:cs="David"/>
              <w:rtl/>
            </w:rPr>
          </w:rPrChange>
        </w:rPr>
        <w:t xml:space="preserve"> </w:t>
      </w:r>
      <w:r w:rsidRPr="00A90D62">
        <w:rPr>
          <w:rFonts w:ascii="David" w:hAnsi="David" w:cs="David"/>
          <w:sz w:val="28"/>
          <w:szCs w:val="28"/>
          <w:rtl/>
          <w:rPrChange w:id="4304" w:author="אברהם" w:date="2012-11-23T10:23:00Z">
            <w:rPr>
              <w:rFonts w:ascii="David" w:hAnsi="David" w:cs="David"/>
              <w:rtl/>
            </w:rPr>
          </w:rPrChange>
        </w:rPr>
        <w:t>שתיהן</w:t>
      </w:r>
      <w:r w:rsidRPr="00A90D62">
        <w:rPr>
          <w:rFonts w:ascii="David" w:eastAsia="David" w:hAnsi="David" w:cs="David"/>
          <w:sz w:val="28"/>
          <w:szCs w:val="28"/>
          <w:rtl/>
          <w:rPrChange w:id="4305" w:author="אברהם" w:date="2012-11-23T10:23:00Z">
            <w:rPr>
              <w:rFonts w:ascii="David" w:eastAsia="David" w:hAnsi="David" w:cs="David"/>
              <w:rtl/>
            </w:rPr>
          </w:rPrChange>
        </w:rPr>
        <w:t xml:space="preserve"> </w:t>
      </w:r>
      <w:r w:rsidRPr="00A90D62">
        <w:rPr>
          <w:rFonts w:ascii="David" w:hAnsi="David" w:cs="David"/>
          <w:sz w:val="28"/>
          <w:szCs w:val="28"/>
          <w:rtl/>
          <w:rPrChange w:id="4306" w:author="אברהם" w:date="2012-11-23T10:23:00Z">
            <w:rPr>
              <w:rFonts w:ascii="David" w:hAnsi="David" w:cs="David"/>
              <w:rtl/>
            </w:rPr>
          </w:rPrChange>
        </w:rPr>
        <w:t>- אחת</w:t>
      </w:r>
      <w:r w:rsidRPr="00A90D62">
        <w:rPr>
          <w:rFonts w:ascii="David" w:eastAsia="David" w:hAnsi="David" w:cs="David"/>
          <w:sz w:val="28"/>
          <w:szCs w:val="28"/>
          <w:rtl/>
          <w:rPrChange w:id="4307" w:author="אברהם" w:date="2012-11-23T10:23:00Z">
            <w:rPr>
              <w:rFonts w:ascii="David" w:eastAsia="David" w:hAnsi="David" w:cs="David"/>
              <w:rtl/>
            </w:rPr>
          </w:rPrChange>
        </w:rPr>
        <w:t xml:space="preserve"> </w:t>
      </w:r>
      <w:r w:rsidRPr="00A90D62">
        <w:rPr>
          <w:rFonts w:ascii="David" w:hAnsi="David" w:cs="David"/>
          <w:sz w:val="28"/>
          <w:szCs w:val="28"/>
          <w:rtl/>
          <w:rPrChange w:id="4308" w:author="אברהם" w:date="2012-11-23T10:23:00Z">
            <w:rPr>
              <w:rFonts w:ascii="David" w:hAnsi="David" w:cs="David"/>
              <w:rtl/>
            </w:rPr>
          </w:rPrChange>
        </w:rPr>
        <w:t>לאשר</w:t>
      </w:r>
      <w:r w:rsidRPr="00A90D62">
        <w:rPr>
          <w:rFonts w:ascii="David" w:eastAsia="David" w:hAnsi="David" w:cs="David"/>
          <w:sz w:val="28"/>
          <w:szCs w:val="28"/>
          <w:rtl/>
          <w:rPrChange w:id="4309" w:author="אברהם" w:date="2012-11-23T10:23:00Z">
            <w:rPr>
              <w:rFonts w:ascii="David" w:eastAsia="David" w:hAnsi="David" w:cs="David"/>
              <w:rtl/>
            </w:rPr>
          </w:rPrChange>
        </w:rPr>
        <w:t xml:space="preserve"> </w:t>
      </w:r>
      <w:r w:rsidRPr="00A90D62">
        <w:rPr>
          <w:rFonts w:ascii="David" w:hAnsi="David" w:cs="David"/>
          <w:sz w:val="28"/>
          <w:szCs w:val="28"/>
          <w:rtl/>
          <w:rPrChange w:id="4310" w:author="אברהם" w:date="2012-11-23T10:23:00Z">
            <w:rPr>
              <w:rFonts w:ascii="David" w:hAnsi="David" w:cs="David"/>
              <w:rtl/>
            </w:rPr>
          </w:rPrChange>
        </w:rPr>
        <w:t>ואחת</w:t>
      </w:r>
      <w:r w:rsidRPr="00A90D62">
        <w:rPr>
          <w:rFonts w:ascii="David" w:eastAsia="David" w:hAnsi="David" w:cs="David"/>
          <w:sz w:val="28"/>
          <w:szCs w:val="28"/>
          <w:rtl/>
          <w:rPrChange w:id="4311" w:author="אברהם" w:date="2012-11-23T10:23:00Z">
            <w:rPr>
              <w:rFonts w:ascii="David" w:eastAsia="David" w:hAnsi="David" w:cs="David"/>
              <w:rtl/>
            </w:rPr>
          </w:rPrChange>
        </w:rPr>
        <w:t xml:space="preserve"> </w:t>
      </w:r>
      <w:r w:rsidRPr="00A90D62">
        <w:rPr>
          <w:rFonts w:ascii="David" w:hAnsi="David" w:cs="David"/>
          <w:sz w:val="28"/>
          <w:szCs w:val="28"/>
          <w:rtl/>
          <w:rPrChange w:id="4312" w:author="אברהם" w:date="2012-11-23T10:23:00Z">
            <w:rPr>
              <w:rFonts w:ascii="David" w:hAnsi="David" w:cs="David"/>
              <w:rtl/>
            </w:rPr>
          </w:rPrChange>
        </w:rPr>
        <w:t>לנפתלי.</w:t>
      </w:r>
    </w:p>
    <w:p w:rsidR="009C2B09" w:rsidRPr="00A90D62" w:rsidRDefault="009C2B09" w:rsidP="00685392">
      <w:pPr>
        <w:pStyle w:val="a1"/>
        <w:numPr>
          <w:ilvl w:val="0"/>
          <w:numId w:val="5"/>
        </w:numPr>
        <w:bidi/>
        <w:ind w:firstLine="0"/>
        <w:rPr>
          <w:rFonts w:ascii="David" w:hAnsi="David" w:cs="David"/>
          <w:sz w:val="28"/>
          <w:szCs w:val="28"/>
          <w:rtl/>
          <w:rPrChange w:id="4313" w:author="אברהם" w:date="2012-11-23T10:23:00Z">
            <w:rPr>
              <w:rFonts w:ascii="David" w:hAnsi="David" w:cs="David"/>
              <w:rtl/>
            </w:rPr>
          </w:rPrChange>
        </w:rPr>
      </w:pPr>
      <w:r w:rsidRPr="00A90D62">
        <w:rPr>
          <w:rFonts w:ascii="David" w:hAnsi="David" w:cs="David"/>
          <w:sz w:val="28"/>
          <w:szCs w:val="28"/>
          <w:rtl/>
          <w:rPrChange w:id="4314" w:author="אברהם" w:date="2012-11-23T10:23:00Z">
            <w:rPr>
              <w:rFonts w:ascii="David" w:hAnsi="David" w:cs="David"/>
              <w:rtl/>
            </w:rPr>
          </w:rPrChange>
        </w:rPr>
        <w:t>לדן</w:t>
      </w:r>
      <w:r w:rsidRPr="00A90D62">
        <w:rPr>
          <w:rFonts w:ascii="David" w:eastAsia="David" w:hAnsi="David" w:cs="David"/>
          <w:sz w:val="28"/>
          <w:szCs w:val="28"/>
          <w:rtl/>
          <w:rPrChange w:id="4315" w:author="אברהם" w:date="2012-11-23T10:23:00Z">
            <w:rPr>
              <w:rFonts w:ascii="David" w:eastAsia="David" w:hAnsi="David" w:cs="David"/>
              <w:rtl/>
            </w:rPr>
          </w:rPrChange>
        </w:rPr>
        <w:t xml:space="preserve"> </w:t>
      </w:r>
      <w:r w:rsidRPr="00A90D62">
        <w:rPr>
          <w:rFonts w:ascii="David" w:hAnsi="David" w:cs="David"/>
          <w:sz w:val="28"/>
          <w:szCs w:val="28"/>
          <w:rtl/>
          <w:rPrChange w:id="4316" w:author="אברהם" w:date="2012-11-23T10:23:00Z">
            <w:rPr>
              <w:rFonts w:ascii="David" w:hAnsi="David" w:cs="David"/>
              <w:rtl/>
            </w:rPr>
          </w:rPrChange>
        </w:rPr>
        <w:t>היו</w:t>
      </w:r>
      <w:r w:rsidRPr="00A90D62">
        <w:rPr>
          <w:rFonts w:ascii="David" w:eastAsia="David" w:hAnsi="David" w:cs="David"/>
          <w:sz w:val="28"/>
          <w:szCs w:val="28"/>
          <w:rtl/>
          <w:rPrChange w:id="4317" w:author="אברהם" w:date="2012-11-23T10:23:00Z">
            <w:rPr>
              <w:rFonts w:ascii="David" w:eastAsia="David" w:hAnsi="David" w:cs="David"/>
              <w:rtl/>
            </w:rPr>
          </w:rPrChange>
        </w:rPr>
        <w:t xml:space="preserve"> </w:t>
      </w:r>
      <w:r w:rsidRPr="00A90D62">
        <w:rPr>
          <w:rFonts w:ascii="David" w:hAnsi="David" w:cs="David"/>
          <w:sz w:val="28"/>
          <w:szCs w:val="28"/>
          <w:rtl/>
          <w:rPrChange w:id="4318" w:author="אברהם" w:date="2012-11-23T10:23:00Z">
            <w:rPr>
              <w:rFonts w:ascii="David" w:hAnsi="David" w:cs="David"/>
              <w:rtl/>
            </w:rPr>
          </w:rPrChange>
        </w:rPr>
        <w:t>שתי</w:t>
      </w:r>
      <w:r w:rsidRPr="00A90D62">
        <w:rPr>
          <w:rFonts w:ascii="David" w:eastAsia="David" w:hAnsi="David" w:cs="David"/>
          <w:sz w:val="28"/>
          <w:szCs w:val="28"/>
          <w:rtl/>
          <w:rPrChange w:id="4319" w:author="אברהם" w:date="2012-11-23T10:23:00Z">
            <w:rPr>
              <w:rFonts w:ascii="David" w:eastAsia="David" w:hAnsi="David" w:cs="David"/>
              <w:rtl/>
            </w:rPr>
          </w:rPrChange>
        </w:rPr>
        <w:t xml:space="preserve"> </w:t>
      </w:r>
      <w:r w:rsidRPr="00A90D62">
        <w:rPr>
          <w:rFonts w:ascii="David" w:hAnsi="David" w:cs="David"/>
          <w:sz w:val="28"/>
          <w:szCs w:val="28"/>
          <w:rtl/>
          <w:rPrChange w:id="4320" w:author="אברהם" w:date="2012-11-23T10:23:00Z">
            <w:rPr>
              <w:rFonts w:ascii="David" w:hAnsi="David" w:cs="David"/>
              <w:rtl/>
            </w:rPr>
          </w:rPrChange>
        </w:rPr>
        <w:t>נחלות, אחת</w:t>
      </w:r>
      <w:r w:rsidRPr="00A90D62">
        <w:rPr>
          <w:rFonts w:ascii="David" w:eastAsia="David" w:hAnsi="David" w:cs="David"/>
          <w:sz w:val="28"/>
          <w:szCs w:val="28"/>
          <w:rtl/>
          <w:rPrChange w:id="4321" w:author="אברהם" w:date="2012-11-23T10:23:00Z">
            <w:rPr>
              <w:rFonts w:ascii="David" w:eastAsia="David" w:hAnsi="David" w:cs="David"/>
              <w:rtl/>
            </w:rPr>
          </w:rPrChange>
        </w:rPr>
        <w:t xml:space="preserve"> </w:t>
      </w:r>
      <w:r w:rsidRPr="00A90D62">
        <w:rPr>
          <w:rFonts w:ascii="David" w:hAnsi="David" w:cs="David"/>
          <w:sz w:val="28"/>
          <w:szCs w:val="28"/>
          <w:rtl/>
          <w:rPrChange w:id="4322" w:author="אברהם" w:date="2012-11-23T10:23:00Z">
            <w:rPr>
              <w:rFonts w:ascii="David" w:hAnsi="David" w:cs="David"/>
              <w:rtl/>
            </w:rPr>
          </w:rPrChange>
        </w:rPr>
        <w:t>מהן</w:t>
      </w:r>
      <w:r w:rsidRPr="00A90D62">
        <w:rPr>
          <w:rFonts w:ascii="David" w:eastAsia="David" w:hAnsi="David" w:cs="David"/>
          <w:sz w:val="28"/>
          <w:szCs w:val="28"/>
          <w:rtl/>
          <w:rPrChange w:id="4323" w:author="אברהם" w:date="2012-11-23T10:23:00Z">
            <w:rPr>
              <w:rFonts w:ascii="David" w:eastAsia="David" w:hAnsi="David" w:cs="David"/>
              <w:rtl/>
            </w:rPr>
          </w:rPrChange>
        </w:rPr>
        <w:t xml:space="preserve"> </w:t>
      </w:r>
      <w:r w:rsidRPr="00A90D62">
        <w:rPr>
          <w:rFonts w:ascii="David" w:hAnsi="David" w:cs="David"/>
          <w:sz w:val="28"/>
          <w:szCs w:val="28"/>
          <w:rtl/>
          <w:rPrChange w:id="4324" w:author="אברהם" w:date="2012-11-23T10:23:00Z">
            <w:rPr>
              <w:rFonts w:ascii="David" w:hAnsi="David" w:cs="David"/>
              <w:rtl/>
            </w:rPr>
          </w:rPrChange>
        </w:rPr>
        <w:t>עדיין</w:t>
      </w:r>
      <w:r w:rsidRPr="00A90D62">
        <w:rPr>
          <w:rFonts w:ascii="David" w:eastAsia="David" w:hAnsi="David" w:cs="David"/>
          <w:sz w:val="28"/>
          <w:szCs w:val="28"/>
          <w:rtl/>
          <w:rPrChange w:id="4325" w:author="אברהם" w:date="2012-11-23T10:23:00Z">
            <w:rPr>
              <w:rFonts w:ascii="David" w:eastAsia="David" w:hAnsi="David" w:cs="David"/>
              <w:rtl/>
            </w:rPr>
          </w:rPrChange>
        </w:rPr>
        <w:t xml:space="preserve"> </w:t>
      </w:r>
      <w:r w:rsidRPr="00A90D62">
        <w:rPr>
          <w:rFonts w:ascii="David" w:hAnsi="David" w:cs="David"/>
          <w:sz w:val="28"/>
          <w:szCs w:val="28"/>
          <w:rtl/>
          <w:rPrChange w:id="4326" w:author="אברהם" w:date="2012-11-23T10:23:00Z">
            <w:rPr>
              <w:rFonts w:ascii="David" w:hAnsi="David" w:cs="David"/>
              <w:rtl/>
            </w:rPr>
          </w:rPrChange>
        </w:rPr>
        <w:t>בבעלותו</w:t>
      </w:r>
      <w:r w:rsidRPr="00A90D62">
        <w:rPr>
          <w:rFonts w:ascii="David" w:eastAsia="David" w:hAnsi="David" w:cs="David"/>
          <w:sz w:val="28"/>
          <w:szCs w:val="28"/>
          <w:rtl/>
          <w:rPrChange w:id="4327" w:author="אברהם" w:date="2012-11-23T10:23:00Z">
            <w:rPr>
              <w:rFonts w:ascii="David" w:eastAsia="David" w:hAnsi="David" w:cs="David"/>
              <w:rtl/>
            </w:rPr>
          </w:rPrChange>
        </w:rPr>
        <w:t xml:space="preserve"> </w:t>
      </w:r>
      <w:r w:rsidRPr="00A90D62">
        <w:rPr>
          <w:rFonts w:ascii="David" w:hAnsi="David" w:cs="David"/>
          <w:sz w:val="28"/>
          <w:szCs w:val="28"/>
          <w:rtl/>
          <w:rPrChange w:id="4328" w:author="אברהם" w:date="2012-11-23T10:23:00Z">
            <w:rPr>
              <w:rFonts w:ascii="David" w:hAnsi="David" w:cs="David"/>
              <w:rtl/>
            </w:rPr>
          </w:rPrChange>
        </w:rPr>
        <w:t>ואת</w:t>
      </w:r>
      <w:r w:rsidRPr="00A90D62">
        <w:rPr>
          <w:rFonts w:ascii="David" w:eastAsia="David" w:hAnsi="David" w:cs="David"/>
          <w:sz w:val="28"/>
          <w:szCs w:val="28"/>
          <w:rtl/>
          <w:rPrChange w:id="4329" w:author="אברהם" w:date="2012-11-23T10:23:00Z">
            <w:rPr>
              <w:rFonts w:ascii="David" w:eastAsia="David" w:hAnsi="David" w:cs="David"/>
              <w:rtl/>
            </w:rPr>
          </w:rPrChange>
        </w:rPr>
        <w:t xml:space="preserve"> </w:t>
      </w:r>
      <w:r w:rsidRPr="00A90D62">
        <w:rPr>
          <w:rFonts w:ascii="David" w:hAnsi="David" w:cs="David"/>
          <w:sz w:val="28"/>
          <w:szCs w:val="28"/>
          <w:rtl/>
          <w:rPrChange w:id="4330" w:author="אברהם" w:date="2012-11-23T10:23:00Z">
            <w:rPr>
              <w:rFonts w:ascii="David" w:hAnsi="David" w:cs="David"/>
              <w:rtl/>
            </w:rPr>
          </w:rPrChange>
        </w:rPr>
        <w:t>השנייה</w:t>
      </w:r>
      <w:r w:rsidRPr="00A90D62">
        <w:rPr>
          <w:rFonts w:ascii="David" w:eastAsia="David" w:hAnsi="David" w:cs="David"/>
          <w:sz w:val="28"/>
          <w:szCs w:val="28"/>
          <w:rtl/>
          <w:rPrChange w:id="4331" w:author="אברהם" w:date="2012-11-23T10:23:00Z">
            <w:rPr>
              <w:rFonts w:ascii="David" w:eastAsia="David" w:hAnsi="David" w:cs="David"/>
              <w:rtl/>
            </w:rPr>
          </w:rPrChange>
        </w:rPr>
        <w:t xml:space="preserve"> </w:t>
      </w:r>
      <w:r w:rsidRPr="00A90D62">
        <w:rPr>
          <w:rFonts w:ascii="David" w:hAnsi="David" w:cs="David"/>
          <w:sz w:val="28"/>
          <w:szCs w:val="28"/>
          <w:rtl/>
          <w:rPrChange w:id="4332" w:author="אברהם" w:date="2012-11-23T10:23:00Z">
            <w:rPr>
              <w:rFonts w:ascii="David" w:hAnsi="David" w:cs="David"/>
              <w:rtl/>
            </w:rPr>
          </w:rPrChange>
        </w:rPr>
        <w:t>הוא</w:t>
      </w:r>
      <w:r w:rsidRPr="00A90D62">
        <w:rPr>
          <w:rFonts w:ascii="David" w:eastAsia="David" w:hAnsi="David" w:cs="David"/>
          <w:sz w:val="28"/>
          <w:szCs w:val="28"/>
          <w:rtl/>
          <w:rPrChange w:id="4333" w:author="אברהם" w:date="2012-11-23T10:23:00Z">
            <w:rPr>
              <w:rFonts w:ascii="David" w:eastAsia="David" w:hAnsi="David" w:cs="David"/>
              <w:rtl/>
            </w:rPr>
          </w:rPrChange>
        </w:rPr>
        <w:t xml:space="preserve"> </w:t>
      </w:r>
      <w:r w:rsidRPr="00A90D62">
        <w:rPr>
          <w:rFonts w:ascii="David" w:hAnsi="David" w:cs="David"/>
          <w:sz w:val="28"/>
          <w:szCs w:val="28"/>
          <w:rtl/>
          <w:rPrChange w:id="4334" w:author="אברהם" w:date="2012-11-23T10:23:00Z">
            <w:rPr>
              <w:rFonts w:ascii="David" w:hAnsi="David" w:cs="David"/>
              <w:rtl/>
            </w:rPr>
          </w:rPrChange>
        </w:rPr>
        <w:t>מכר</w:t>
      </w:r>
      <w:r w:rsidRPr="00A90D62">
        <w:rPr>
          <w:rFonts w:ascii="David" w:eastAsia="David" w:hAnsi="David" w:cs="David"/>
          <w:sz w:val="28"/>
          <w:szCs w:val="28"/>
          <w:rtl/>
          <w:rPrChange w:id="4335" w:author="אברהם" w:date="2012-11-23T10:23:00Z">
            <w:rPr>
              <w:rFonts w:ascii="David" w:eastAsia="David" w:hAnsi="David" w:cs="David"/>
              <w:rtl/>
            </w:rPr>
          </w:rPrChange>
        </w:rPr>
        <w:t xml:space="preserve"> </w:t>
      </w:r>
      <w:r w:rsidRPr="00A90D62">
        <w:rPr>
          <w:rFonts w:ascii="David" w:hAnsi="David" w:cs="David"/>
          <w:sz w:val="28"/>
          <w:szCs w:val="28"/>
          <w:rtl/>
          <w:rPrChange w:id="4336" w:author="אברהם" w:date="2012-11-23T10:23:00Z">
            <w:rPr>
              <w:rFonts w:ascii="David" w:hAnsi="David" w:cs="David"/>
              <w:rtl/>
            </w:rPr>
          </w:rPrChange>
        </w:rPr>
        <w:t>לנפתלי.</w:t>
      </w:r>
    </w:p>
    <w:p w:rsidR="009C2B09" w:rsidRPr="00A90D62" w:rsidRDefault="009C2B09" w:rsidP="00685392">
      <w:pPr>
        <w:pStyle w:val="a1"/>
        <w:numPr>
          <w:ilvl w:val="0"/>
          <w:numId w:val="5"/>
        </w:numPr>
        <w:bidi/>
        <w:ind w:firstLine="0"/>
        <w:rPr>
          <w:rFonts w:ascii="David" w:hAnsi="David" w:cs="David"/>
          <w:sz w:val="28"/>
          <w:szCs w:val="28"/>
          <w:rtl/>
          <w:rPrChange w:id="4337" w:author="אברהם" w:date="2012-11-23T10:23:00Z">
            <w:rPr>
              <w:rFonts w:ascii="David" w:hAnsi="David" w:cs="David"/>
              <w:rtl/>
            </w:rPr>
          </w:rPrChange>
        </w:rPr>
      </w:pPr>
      <w:r w:rsidRPr="00A90D62">
        <w:rPr>
          <w:rFonts w:ascii="David" w:hAnsi="David" w:cs="David"/>
          <w:sz w:val="28"/>
          <w:szCs w:val="28"/>
          <w:rtl/>
          <w:rPrChange w:id="4338" w:author="אברהם" w:date="2012-11-23T10:23:00Z">
            <w:rPr>
              <w:rFonts w:ascii="David" w:hAnsi="David" w:cs="David"/>
              <w:rtl/>
            </w:rPr>
          </w:rPrChange>
        </w:rPr>
        <w:t>אפרים, בנימין</w:t>
      </w:r>
      <w:r w:rsidRPr="00A90D62">
        <w:rPr>
          <w:rFonts w:ascii="David" w:eastAsia="David" w:hAnsi="David" w:cs="David"/>
          <w:sz w:val="28"/>
          <w:szCs w:val="28"/>
          <w:rtl/>
          <w:rPrChange w:id="4339" w:author="אברהם" w:date="2012-11-23T10:23:00Z">
            <w:rPr>
              <w:rFonts w:ascii="David" w:eastAsia="David" w:hAnsi="David" w:cs="David"/>
              <w:rtl/>
            </w:rPr>
          </w:rPrChange>
        </w:rPr>
        <w:t xml:space="preserve"> </w:t>
      </w:r>
      <w:r w:rsidRPr="00A90D62">
        <w:rPr>
          <w:rFonts w:ascii="David" w:hAnsi="David" w:cs="David"/>
          <w:sz w:val="28"/>
          <w:szCs w:val="28"/>
          <w:rtl/>
          <w:rPrChange w:id="4340" w:author="אברהם" w:date="2012-11-23T10:23:00Z">
            <w:rPr>
              <w:rFonts w:ascii="David" w:hAnsi="David" w:cs="David"/>
              <w:rtl/>
            </w:rPr>
          </w:rPrChange>
        </w:rPr>
        <w:t>ומנשה</w:t>
      </w:r>
      <w:r w:rsidRPr="00A90D62">
        <w:rPr>
          <w:rFonts w:ascii="David" w:eastAsia="David" w:hAnsi="David" w:cs="David"/>
          <w:sz w:val="28"/>
          <w:szCs w:val="28"/>
          <w:rtl/>
          <w:rPrChange w:id="4341" w:author="אברהם" w:date="2012-11-23T10:23:00Z">
            <w:rPr>
              <w:rFonts w:ascii="David" w:eastAsia="David" w:hAnsi="David" w:cs="David"/>
              <w:rtl/>
            </w:rPr>
          </w:rPrChange>
        </w:rPr>
        <w:t xml:space="preserve"> </w:t>
      </w:r>
      <w:r w:rsidRPr="00A90D62">
        <w:rPr>
          <w:rFonts w:ascii="David" w:hAnsi="David" w:cs="David"/>
          <w:sz w:val="28"/>
          <w:szCs w:val="28"/>
          <w:rtl/>
          <w:rPrChange w:id="4342" w:author="אברהם" w:date="2012-11-23T10:23:00Z">
            <w:rPr>
              <w:rFonts w:ascii="David" w:hAnsi="David" w:cs="David"/>
              <w:rtl/>
            </w:rPr>
          </w:rPrChange>
        </w:rPr>
        <w:t>החליפו</w:t>
      </w:r>
      <w:r w:rsidRPr="00A90D62">
        <w:rPr>
          <w:rFonts w:ascii="David" w:eastAsia="David" w:hAnsi="David" w:cs="David"/>
          <w:sz w:val="28"/>
          <w:szCs w:val="28"/>
          <w:rtl/>
          <w:rPrChange w:id="4343" w:author="אברהם" w:date="2012-11-23T10:23:00Z">
            <w:rPr>
              <w:rFonts w:ascii="David" w:eastAsia="David" w:hAnsi="David" w:cs="David"/>
              <w:rtl/>
            </w:rPr>
          </w:rPrChange>
        </w:rPr>
        <w:t xml:space="preserve"> </w:t>
      </w:r>
      <w:r w:rsidRPr="00A90D62">
        <w:rPr>
          <w:rFonts w:ascii="David" w:hAnsi="David" w:cs="David"/>
          <w:sz w:val="28"/>
          <w:szCs w:val="28"/>
          <w:rtl/>
          <w:rPrChange w:id="4344" w:author="אברהם" w:date="2012-11-23T10:23:00Z">
            <w:rPr>
              <w:rFonts w:ascii="David" w:hAnsi="David" w:cs="David"/>
              <w:rtl/>
            </w:rPr>
          </w:rPrChange>
        </w:rPr>
        <w:t>את</w:t>
      </w:r>
      <w:r w:rsidRPr="00A90D62">
        <w:rPr>
          <w:rFonts w:ascii="David" w:eastAsia="David" w:hAnsi="David" w:cs="David"/>
          <w:sz w:val="28"/>
          <w:szCs w:val="28"/>
          <w:rtl/>
          <w:rPrChange w:id="4345" w:author="אברהם" w:date="2012-11-23T10:23:00Z">
            <w:rPr>
              <w:rFonts w:ascii="David" w:eastAsia="David" w:hAnsi="David" w:cs="David"/>
              <w:rtl/>
            </w:rPr>
          </w:rPrChange>
        </w:rPr>
        <w:t xml:space="preserve"> </w:t>
      </w:r>
      <w:r w:rsidRPr="00A90D62">
        <w:rPr>
          <w:rFonts w:ascii="David" w:hAnsi="David" w:cs="David"/>
          <w:sz w:val="28"/>
          <w:szCs w:val="28"/>
          <w:rtl/>
          <w:rPrChange w:id="4346" w:author="אברהם" w:date="2012-11-23T10:23:00Z">
            <w:rPr>
              <w:rFonts w:ascii="David" w:hAnsi="David" w:cs="David"/>
              <w:rtl/>
            </w:rPr>
          </w:rPrChange>
        </w:rPr>
        <w:t>נחלותיהם</w:t>
      </w:r>
      <w:r w:rsidRPr="00A90D62">
        <w:rPr>
          <w:rFonts w:ascii="David" w:eastAsia="David" w:hAnsi="David" w:cs="David"/>
          <w:sz w:val="28"/>
          <w:szCs w:val="28"/>
          <w:rtl/>
          <w:rPrChange w:id="4347" w:author="אברהם" w:date="2012-11-23T10:23:00Z">
            <w:rPr>
              <w:rFonts w:ascii="David" w:eastAsia="David" w:hAnsi="David" w:cs="David"/>
              <w:rtl/>
            </w:rPr>
          </w:rPrChange>
        </w:rPr>
        <w:t xml:space="preserve"> </w:t>
      </w:r>
      <w:r w:rsidRPr="00A90D62">
        <w:rPr>
          <w:rFonts w:ascii="David" w:hAnsi="David" w:cs="David"/>
          <w:sz w:val="28"/>
          <w:szCs w:val="28"/>
          <w:rtl/>
          <w:rPrChange w:id="4348" w:author="אברהם" w:date="2012-11-23T10:23:00Z">
            <w:rPr>
              <w:rFonts w:ascii="David" w:hAnsi="David" w:cs="David"/>
              <w:rtl/>
            </w:rPr>
          </w:rPrChange>
        </w:rPr>
        <w:t>במעגל.</w:t>
      </w:r>
    </w:p>
    <w:p w:rsidR="009C2B09" w:rsidRPr="00A90D62" w:rsidRDefault="009C2B09" w:rsidP="009C2B09">
      <w:pPr>
        <w:pStyle w:val="a1"/>
        <w:bidi/>
        <w:rPr>
          <w:rFonts w:ascii="David" w:hAnsi="David" w:cs="David"/>
          <w:sz w:val="28"/>
          <w:szCs w:val="28"/>
          <w:rtl/>
          <w:rPrChange w:id="4349" w:author="אברהם" w:date="2012-11-23T10:23:00Z">
            <w:rPr>
              <w:rFonts w:ascii="David" w:hAnsi="David" w:cs="David"/>
              <w:rtl/>
            </w:rPr>
          </w:rPrChange>
        </w:rPr>
      </w:pPr>
      <w:r w:rsidRPr="00A90D62">
        <w:rPr>
          <w:rFonts w:ascii="David" w:hAnsi="David" w:cs="David"/>
          <w:sz w:val="28"/>
          <w:szCs w:val="28"/>
          <w:rtl/>
          <w:rPrChange w:id="4350" w:author="אברהם" w:date="2012-11-23T10:23:00Z">
            <w:rPr>
              <w:rFonts w:ascii="David" w:hAnsi="David" w:cs="David"/>
              <w:rtl/>
            </w:rPr>
          </w:rPrChange>
        </w:rPr>
        <w:t>ובאופן</w:t>
      </w:r>
      <w:r w:rsidRPr="00A90D62">
        <w:rPr>
          <w:rFonts w:ascii="David" w:eastAsia="David" w:hAnsi="David" w:cs="David"/>
          <w:sz w:val="28"/>
          <w:szCs w:val="28"/>
          <w:rtl/>
          <w:rPrChange w:id="4351" w:author="אברהם" w:date="2012-11-23T10:23:00Z">
            <w:rPr>
              <w:rFonts w:ascii="David" w:eastAsia="David" w:hAnsi="David" w:cs="David"/>
              <w:rtl/>
            </w:rPr>
          </w:rPrChange>
        </w:rPr>
        <w:t xml:space="preserve"> </w:t>
      </w:r>
      <w:r w:rsidRPr="00A90D62">
        <w:rPr>
          <w:rFonts w:ascii="David" w:hAnsi="David" w:cs="David"/>
          <w:sz w:val="28"/>
          <w:szCs w:val="28"/>
          <w:rtl/>
          <w:rPrChange w:id="4352" w:author="אברהם" w:date="2012-11-23T10:23:00Z">
            <w:rPr>
              <w:rFonts w:ascii="David" w:hAnsi="David" w:cs="David"/>
              <w:rtl/>
            </w:rPr>
          </w:rPrChange>
        </w:rPr>
        <w:t>כללי:</w:t>
      </w:r>
    </w:p>
    <w:p w:rsidR="009C2B09" w:rsidRPr="00A90D62" w:rsidRDefault="009C2B09" w:rsidP="00D97D7A">
      <w:pPr>
        <w:pStyle w:val="a1"/>
        <w:numPr>
          <w:ilvl w:val="0"/>
          <w:numId w:val="6"/>
        </w:numPr>
        <w:bidi/>
        <w:ind w:firstLine="0"/>
        <w:rPr>
          <w:rFonts w:ascii="David" w:hAnsi="David" w:cs="David"/>
          <w:sz w:val="28"/>
          <w:szCs w:val="28"/>
          <w:rtl/>
          <w:rPrChange w:id="4353" w:author="אברהם" w:date="2012-11-23T10:23:00Z">
            <w:rPr>
              <w:rFonts w:ascii="David" w:hAnsi="David" w:cs="David"/>
              <w:rtl/>
            </w:rPr>
          </w:rPrChange>
        </w:rPr>
      </w:pPr>
      <w:r w:rsidRPr="00A90D62">
        <w:rPr>
          <w:rFonts w:ascii="David" w:hAnsi="David" w:cs="David"/>
          <w:sz w:val="28"/>
          <w:szCs w:val="28"/>
          <w:rtl/>
          <w:rPrChange w:id="4354" w:author="אברהם" w:date="2012-11-23T10:23:00Z">
            <w:rPr>
              <w:rFonts w:ascii="David" w:hAnsi="David" w:cs="David"/>
              <w:rtl/>
            </w:rPr>
          </w:rPrChange>
        </w:rPr>
        <w:t>דרגת</w:t>
      </w:r>
      <w:r w:rsidRPr="00A90D62">
        <w:rPr>
          <w:rFonts w:ascii="David" w:eastAsia="David" w:hAnsi="David" w:cs="David"/>
          <w:sz w:val="28"/>
          <w:szCs w:val="28"/>
          <w:rtl/>
          <w:rPrChange w:id="4355" w:author="אברהם" w:date="2012-11-23T10:23:00Z">
            <w:rPr>
              <w:rFonts w:ascii="David" w:eastAsia="David" w:hAnsi="David" w:cs="David"/>
              <w:rtl/>
            </w:rPr>
          </w:rPrChange>
        </w:rPr>
        <w:t xml:space="preserve"> </w:t>
      </w:r>
      <w:r w:rsidRPr="00A90D62">
        <w:rPr>
          <w:rFonts w:ascii="David" w:hAnsi="David" w:cs="David"/>
          <w:sz w:val="28"/>
          <w:szCs w:val="28"/>
          <w:rtl/>
          <w:rPrChange w:id="4356" w:author="אברהם" w:date="2012-11-23T10:23:00Z">
            <w:rPr>
              <w:rFonts w:ascii="David" w:hAnsi="David" w:cs="David"/>
              <w:rtl/>
            </w:rPr>
          </w:rPrChange>
        </w:rPr>
        <w:t>היציאה</w:t>
      </w:r>
      <w:r w:rsidRPr="00A90D62">
        <w:rPr>
          <w:rFonts w:ascii="David" w:eastAsia="David" w:hAnsi="David" w:cs="David"/>
          <w:sz w:val="28"/>
          <w:szCs w:val="28"/>
          <w:rtl/>
          <w:rPrChange w:id="4357" w:author="אברהם" w:date="2012-11-23T10:23:00Z">
            <w:rPr>
              <w:rFonts w:ascii="David" w:eastAsia="David" w:hAnsi="David" w:cs="David"/>
              <w:rtl/>
            </w:rPr>
          </w:rPrChange>
        </w:rPr>
        <w:t xml:space="preserve"> </w:t>
      </w:r>
      <w:r w:rsidRPr="00A90D62">
        <w:rPr>
          <w:rFonts w:ascii="David" w:hAnsi="David" w:cs="David"/>
          <w:sz w:val="28"/>
          <w:szCs w:val="28"/>
          <w:rtl/>
          <w:rPrChange w:id="4358" w:author="אברהם" w:date="2012-11-23T10:23:00Z">
            <w:rPr>
              <w:rFonts w:ascii="David" w:hAnsi="David" w:cs="David"/>
              <w:rtl/>
            </w:rPr>
          </w:rPrChange>
        </w:rPr>
        <w:t>של</w:t>
      </w:r>
      <w:r w:rsidRPr="00A90D62">
        <w:rPr>
          <w:rFonts w:ascii="David" w:eastAsia="David" w:hAnsi="David" w:cs="David"/>
          <w:sz w:val="28"/>
          <w:szCs w:val="28"/>
          <w:rtl/>
          <w:rPrChange w:id="4359" w:author="אברהם" w:date="2012-11-23T10:23:00Z">
            <w:rPr>
              <w:rFonts w:ascii="David" w:eastAsia="David" w:hAnsi="David" w:cs="David"/>
              <w:rtl/>
            </w:rPr>
          </w:rPrChange>
        </w:rPr>
        <w:t xml:space="preserve"> </w:t>
      </w:r>
      <w:r w:rsidRPr="00A90D62">
        <w:rPr>
          <w:rFonts w:ascii="David" w:hAnsi="David" w:cs="David"/>
          <w:sz w:val="28"/>
          <w:szCs w:val="28"/>
          <w:rtl/>
          <w:rPrChange w:id="4360" w:author="אברהם" w:date="2012-11-23T10:23:00Z">
            <w:rPr>
              <w:rFonts w:ascii="David" w:hAnsi="David" w:cs="David"/>
              <w:rtl/>
            </w:rPr>
          </w:rPrChange>
        </w:rPr>
        <w:t>צומת</w:t>
      </w:r>
      <w:r w:rsidRPr="00A90D62">
        <w:rPr>
          <w:rFonts w:ascii="David" w:eastAsia="David" w:hAnsi="David" w:cs="David"/>
          <w:sz w:val="28"/>
          <w:szCs w:val="28"/>
          <w:rtl/>
          <w:rPrChange w:id="4361" w:author="אברהם" w:date="2012-11-23T10:23:00Z">
            <w:rPr>
              <w:rFonts w:ascii="David" w:eastAsia="David" w:hAnsi="David" w:cs="David"/>
              <w:rtl/>
            </w:rPr>
          </w:rPrChange>
        </w:rPr>
        <w:t xml:space="preserve"> </w:t>
      </w:r>
      <w:r w:rsidRPr="00A90D62">
        <w:rPr>
          <w:rFonts w:ascii="David" w:hAnsi="David" w:cs="David"/>
          <w:sz w:val="28"/>
          <w:szCs w:val="28"/>
          <w:rtl/>
          <w:rPrChange w:id="4362" w:author="אברהם" w:date="2012-11-23T10:23:00Z">
            <w:rPr>
              <w:rFonts w:ascii="David" w:hAnsi="David" w:cs="David"/>
              <w:rtl/>
            </w:rPr>
          </w:rPrChange>
        </w:rPr>
        <w:t>שווה</w:t>
      </w:r>
      <w:r w:rsidRPr="00A90D62">
        <w:rPr>
          <w:rFonts w:ascii="David" w:eastAsia="David" w:hAnsi="David" w:cs="David"/>
          <w:sz w:val="28"/>
          <w:szCs w:val="28"/>
          <w:rtl/>
          <w:rPrChange w:id="4363" w:author="אברהם" w:date="2012-11-23T10:23:00Z">
            <w:rPr>
              <w:rFonts w:ascii="David" w:eastAsia="David" w:hAnsi="David" w:cs="David"/>
              <w:rtl/>
            </w:rPr>
          </w:rPrChange>
        </w:rPr>
        <w:t xml:space="preserve"> </w:t>
      </w:r>
      <w:r w:rsidRPr="00A90D62">
        <w:rPr>
          <w:rFonts w:ascii="David" w:hAnsi="David" w:cs="David"/>
          <w:sz w:val="28"/>
          <w:szCs w:val="28"/>
          <w:rtl/>
          <w:rPrChange w:id="4364" w:author="אברהם" w:date="2012-11-23T10:23:00Z">
            <w:rPr>
              <w:rFonts w:ascii="David" w:hAnsi="David" w:cs="David"/>
              <w:rtl/>
            </w:rPr>
          </w:rPrChange>
        </w:rPr>
        <w:t>למספר</w:t>
      </w:r>
      <w:r w:rsidRPr="00A90D62">
        <w:rPr>
          <w:rFonts w:ascii="David" w:eastAsia="David" w:hAnsi="David" w:cs="David"/>
          <w:sz w:val="28"/>
          <w:szCs w:val="28"/>
          <w:rtl/>
          <w:rPrChange w:id="4365" w:author="אברהם" w:date="2012-11-23T10:23:00Z">
            <w:rPr>
              <w:rFonts w:ascii="David" w:eastAsia="David" w:hAnsi="David" w:cs="David"/>
              <w:rtl/>
            </w:rPr>
          </w:rPrChange>
        </w:rPr>
        <w:t xml:space="preserve"> </w:t>
      </w:r>
      <w:r w:rsidRPr="00A90D62">
        <w:rPr>
          <w:rFonts w:ascii="David" w:hAnsi="David" w:cs="David"/>
          <w:sz w:val="28"/>
          <w:szCs w:val="28"/>
          <w:rtl/>
          <w:rPrChange w:id="4366" w:author="אברהם" w:date="2012-11-23T10:23:00Z">
            <w:rPr>
              <w:rFonts w:ascii="David" w:hAnsi="David" w:cs="David"/>
              <w:rtl/>
            </w:rPr>
          </w:rPrChange>
        </w:rPr>
        <w:t>הנחלות</w:t>
      </w:r>
      <w:r w:rsidRPr="00A90D62">
        <w:rPr>
          <w:rFonts w:ascii="David" w:eastAsia="David" w:hAnsi="David" w:cs="David"/>
          <w:sz w:val="28"/>
          <w:szCs w:val="28"/>
          <w:rtl/>
          <w:rPrChange w:id="4367" w:author="אברהם" w:date="2012-11-23T10:23:00Z">
            <w:rPr>
              <w:rFonts w:ascii="David" w:eastAsia="David" w:hAnsi="David" w:cs="David"/>
              <w:rtl/>
            </w:rPr>
          </w:rPrChange>
        </w:rPr>
        <w:t xml:space="preserve"> </w:t>
      </w:r>
      <w:r w:rsidRPr="00A90D62">
        <w:rPr>
          <w:rFonts w:ascii="David" w:hAnsi="David" w:cs="David"/>
          <w:sz w:val="28"/>
          <w:szCs w:val="28"/>
          <w:rtl/>
          <w:rPrChange w:id="4368" w:author="אברהם" w:date="2012-11-23T10:23:00Z">
            <w:rPr>
              <w:rFonts w:ascii="David" w:hAnsi="David" w:cs="David"/>
              <w:rtl/>
            </w:rPr>
          </w:rPrChange>
        </w:rPr>
        <w:t>שהיו</w:t>
      </w:r>
      <w:r w:rsidRPr="00A90D62">
        <w:rPr>
          <w:rFonts w:ascii="David" w:eastAsia="David" w:hAnsi="David" w:cs="David"/>
          <w:sz w:val="28"/>
          <w:szCs w:val="28"/>
          <w:rtl/>
          <w:rPrChange w:id="4369" w:author="אברהם" w:date="2012-11-23T10:23:00Z">
            <w:rPr>
              <w:rFonts w:ascii="David" w:eastAsia="David" w:hAnsi="David" w:cs="David"/>
              <w:rtl/>
            </w:rPr>
          </w:rPrChange>
        </w:rPr>
        <w:t xml:space="preserve"> </w:t>
      </w:r>
      <w:r w:rsidRPr="00A90D62">
        <w:rPr>
          <w:rFonts w:ascii="David" w:hAnsi="David" w:cs="David"/>
          <w:sz w:val="28"/>
          <w:szCs w:val="28"/>
          <w:rtl/>
          <w:rPrChange w:id="4370" w:author="אברהם" w:date="2012-11-23T10:23:00Z">
            <w:rPr>
              <w:rFonts w:ascii="David" w:hAnsi="David" w:cs="David"/>
              <w:rtl/>
            </w:rPr>
          </w:rPrChange>
        </w:rPr>
        <w:t>בבעלות</w:t>
      </w:r>
      <w:r w:rsidRPr="00A90D62">
        <w:rPr>
          <w:rFonts w:ascii="David" w:eastAsia="David" w:hAnsi="David" w:cs="David"/>
          <w:sz w:val="28"/>
          <w:szCs w:val="28"/>
          <w:rtl/>
          <w:rPrChange w:id="4371" w:author="אברהם" w:date="2012-11-23T10:23:00Z">
            <w:rPr>
              <w:rFonts w:ascii="David" w:eastAsia="David" w:hAnsi="David" w:cs="David"/>
              <w:rtl/>
            </w:rPr>
          </w:rPrChange>
        </w:rPr>
        <w:t xml:space="preserve"> </w:t>
      </w:r>
      <w:r w:rsidRPr="00A90D62">
        <w:rPr>
          <w:rFonts w:ascii="David" w:hAnsi="David" w:cs="David"/>
          <w:sz w:val="28"/>
          <w:szCs w:val="28"/>
          <w:rtl/>
          <w:rPrChange w:id="4372" w:author="אברהם" w:date="2012-11-23T10:23:00Z">
            <w:rPr>
              <w:rFonts w:ascii="David" w:hAnsi="David" w:cs="David"/>
              <w:rtl/>
            </w:rPr>
          </w:rPrChange>
        </w:rPr>
        <w:t>האזרח</w:t>
      </w:r>
      <w:r w:rsidRPr="00A90D62">
        <w:rPr>
          <w:rFonts w:ascii="David" w:eastAsia="David" w:hAnsi="David" w:cs="David"/>
          <w:sz w:val="28"/>
          <w:szCs w:val="28"/>
          <w:rtl/>
          <w:rPrChange w:id="4373" w:author="אברהם" w:date="2012-11-23T10:23:00Z">
            <w:rPr>
              <w:rFonts w:ascii="David" w:eastAsia="David" w:hAnsi="David" w:cs="David"/>
              <w:rtl/>
            </w:rPr>
          </w:rPrChange>
        </w:rPr>
        <w:t xml:space="preserve"> </w:t>
      </w:r>
      <w:r w:rsidRPr="00A90D62">
        <w:rPr>
          <w:rFonts w:ascii="David" w:hAnsi="David" w:cs="David"/>
          <w:sz w:val="28"/>
          <w:szCs w:val="28"/>
          <w:rtl/>
          <w:rPrChange w:id="4374" w:author="אברהם" w:date="2012-11-23T10:23:00Z">
            <w:rPr>
              <w:rFonts w:ascii="David" w:hAnsi="David" w:cs="David"/>
              <w:rtl/>
            </w:rPr>
          </w:rPrChange>
        </w:rPr>
        <w:t>במוצאי</w:t>
      </w:r>
      <w:r w:rsidRPr="00A90D62">
        <w:rPr>
          <w:rFonts w:ascii="David" w:eastAsia="David" w:hAnsi="David" w:cs="David"/>
          <w:sz w:val="28"/>
          <w:szCs w:val="28"/>
          <w:rtl/>
          <w:rPrChange w:id="4375" w:author="אברהם" w:date="2012-11-23T10:23:00Z">
            <w:rPr>
              <w:rFonts w:ascii="David" w:eastAsia="David" w:hAnsi="David" w:cs="David"/>
              <w:rtl/>
            </w:rPr>
          </w:rPrChange>
        </w:rPr>
        <w:t xml:space="preserve"> </w:t>
      </w:r>
      <w:r w:rsidRPr="00A90D62">
        <w:rPr>
          <w:rFonts w:ascii="David" w:hAnsi="David" w:cs="David"/>
          <w:sz w:val="28"/>
          <w:szCs w:val="28"/>
          <w:rtl/>
          <w:rPrChange w:id="4376" w:author="אברהם" w:date="2012-11-23T10:23:00Z">
            <w:rPr>
              <w:rFonts w:ascii="David" w:hAnsi="David" w:cs="David"/>
              <w:rtl/>
            </w:rPr>
          </w:rPrChange>
        </w:rPr>
        <w:t>היובל</w:t>
      </w:r>
      <w:r w:rsidRPr="00A90D62">
        <w:rPr>
          <w:rFonts w:ascii="David" w:eastAsia="David" w:hAnsi="David" w:cs="David"/>
          <w:sz w:val="28"/>
          <w:szCs w:val="28"/>
          <w:rtl/>
          <w:rPrChange w:id="4377" w:author="אברהם" w:date="2012-11-23T10:23:00Z">
            <w:rPr>
              <w:rFonts w:ascii="David" w:eastAsia="David" w:hAnsi="David" w:cs="David"/>
              <w:rtl/>
            </w:rPr>
          </w:rPrChange>
        </w:rPr>
        <w:t xml:space="preserve"> </w:t>
      </w:r>
      <w:r w:rsidRPr="00A90D62">
        <w:rPr>
          <w:rFonts w:ascii="David" w:hAnsi="David" w:cs="David"/>
          <w:sz w:val="28"/>
          <w:szCs w:val="28"/>
          <w:rtl/>
          <w:rPrChange w:id="4378" w:author="אברהם" w:date="2012-11-23T10:23:00Z">
            <w:rPr>
              <w:rFonts w:ascii="David" w:hAnsi="David" w:cs="David"/>
              <w:rtl/>
            </w:rPr>
          </w:rPrChange>
        </w:rPr>
        <w:t>הקודם</w:t>
      </w:r>
      <w:ins w:id="4379" w:author="אברהם" w:date="2012-11-26T17:27:00Z">
        <w:r w:rsidR="00D97D7A">
          <w:rPr>
            <w:rFonts w:ascii="David" w:hAnsi="David" w:cs="David" w:hint="cs"/>
            <w:sz w:val="28"/>
            <w:szCs w:val="28"/>
            <w:rtl/>
          </w:rPr>
          <w:t>.</w:t>
        </w:r>
      </w:ins>
      <w:del w:id="4380" w:author="אברהם" w:date="2012-11-26T17:27:00Z">
        <w:r w:rsidRPr="00A90D62" w:rsidDel="00D97D7A">
          <w:rPr>
            <w:rFonts w:ascii="David" w:hAnsi="David" w:cs="David"/>
            <w:sz w:val="28"/>
            <w:szCs w:val="28"/>
            <w:rtl/>
            <w:rPrChange w:id="4381" w:author="אברהם" w:date="2012-11-23T10:23:00Z">
              <w:rPr>
                <w:rFonts w:ascii="David" w:hAnsi="David" w:cs="David"/>
                <w:rtl/>
              </w:rPr>
            </w:rPrChange>
          </w:rPr>
          <w:delText>;</w:delText>
        </w:r>
      </w:del>
    </w:p>
    <w:p w:rsidR="009C2B09" w:rsidRPr="00A90D62" w:rsidRDefault="009C2B09" w:rsidP="00685392">
      <w:pPr>
        <w:pStyle w:val="a1"/>
        <w:numPr>
          <w:ilvl w:val="0"/>
          <w:numId w:val="6"/>
        </w:numPr>
        <w:bidi/>
        <w:ind w:firstLine="0"/>
        <w:rPr>
          <w:rFonts w:ascii="David" w:hAnsi="David" w:cs="David"/>
          <w:sz w:val="28"/>
          <w:szCs w:val="28"/>
          <w:rtl/>
          <w:rPrChange w:id="4382" w:author="אברהם" w:date="2012-11-23T10:23:00Z">
            <w:rPr>
              <w:rFonts w:ascii="David" w:hAnsi="David" w:cs="David"/>
              <w:rtl/>
            </w:rPr>
          </w:rPrChange>
        </w:rPr>
      </w:pPr>
      <w:r w:rsidRPr="00A90D62">
        <w:rPr>
          <w:rFonts w:ascii="David" w:hAnsi="David" w:cs="David"/>
          <w:sz w:val="28"/>
          <w:szCs w:val="28"/>
          <w:rtl/>
          <w:rPrChange w:id="4383" w:author="אברהם" w:date="2012-11-23T10:23:00Z">
            <w:rPr>
              <w:rFonts w:ascii="David" w:hAnsi="David" w:cs="David"/>
              <w:rtl/>
            </w:rPr>
          </w:rPrChange>
        </w:rPr>
        <w:t>דרגת</w:t>
      </w:r>
      <w:r w:rsidRPr="00A90D62">
        <w:rPr>
          <w:rFonts w:ascii="David" w:eastAsia="David" w:hAnsi="David" w:cs="David"/>
          <w:sz w:val="28"/>
          <w:szCs w:val="28"/>
          <w:rtl/>
          <w:rPrChange w:id="4384" w:author="אברהם" w:date="2012-11-23T10:23:00Z">
            <w:rPr>
              <w:rFonts w:ascii="David" w:eastAsia="David" w:hAnsi="David" w:cs="David"/>
              <w:rtl/>
            </w:rPr>
          </w:rPrChange>
        </w:rPr>
        <w:t xml:space="preserve"> </w:t>
      </w:r>
      <w:r w:rsidRPr="00A90D62">
        <w:rPr>
          <w:rFonts w:ascii="David" w:hAnsi="David" w:cs="David"/>
          <w:sz w:val="28"/>
          <w:szCs w:val="28"/>
          <w:rtl/>
          <w:rPrChange w:id="4385" w:author="אברהם" w:date="2012-11-23T10:23:00Z">
            <w:rPr>
              <w:rFonts w:ascii="David" w:hAnsi="David" w:cs="David"/>
              <w:rtl/>
            </w:rPr>
          </w:rPrChange>
        </w:rPr>
        <w:t>הכניסה</w:t>
      </w:r>
      <w:r w:rsidRPr="00A90D62">
        <w:rPr>
          <w:rFonts w:ascii="David" w:eastAsia="David" w:hAnsi="David" w:cs="David"/>
          <w:sz w:val="28"/>
          <w:szCs w:val="28"/>
          <w:rtl/>
          <w:rPrChange w:id="4386" w:author="אברהם" w:date="2012-11-23T10:23:00Z">
            <w:rPr>
              <w:rFonts w:ascii="David" w:eastAsia="David" w:hAnsi="David" w:cs="David"/>
              <w:rtl/>
            </w:rPr>
          </w:rPrChange>
        </w:rPr>
        <w:t xml:space="preserve"> </w:t>
      </w:r>
      <w:r w:rsidRPr="00A90D62">
        <w:rPr>
          <w:rFonts w:ascii="David" w:hAnsi="David" w:cs="David"/>
          <w:sz w:val="28"/>
          <w:szCs w:val="28"/>
          <w:rtl/>
          <w:rPrChange w:id="4387" w:author="אברהם" w:date="2012-11-23T10:23:00Z">
            <w:rPr>
              <w:rFonts w:ascii="David" w:hAnsi="David" w:cs="David"/>
              <w:rtl/>
            </w:rPr>
          </w:rPrChange>
        </w:rPr>
        <w:t>של</w:t>
      </w:r>
      <w:r w:rsidRPr="00A90D62">
        <w:rPr>
          <w:rFonts w:ascii="David" w:eastAsia="David" w:hAnsi="David" w:cs="David"/>
          <w:sz w:val="28"/>
          <w:szCs w:val="28"/>
          <w:rtl/>
          <w:rPrChange w:id="4388" w:author="אברהם" w:date="2012-11-23T10:23:00Z">
            <w:rPr>
              <w:rFonts w:ascii="David" w:eastAsia="David" w:hAnsi="David" w:cs="David"/>
              <w:rtl/>
            </w:rPr>
          </w:rPrChange>
        </w:rPr>
        <w:t xml:space="preserve"> </w:t>
      </w:r>
      <w:r w:rsidRPr="00A90D62">
        <w:rPr>
          <w:rFonts w:ascii="David" w:hAnsi="David" w:cs="David"/>
          <w:sz w:val="28"/>
          <w:szCs w:val="28"/>
          <w:rtl/>
          <w:rPrChange w:id="4389" w:author="אברהם" w:date="2012-11-23T10:23:00Z">
            <w:rPr>
              <w:rFonts w:ascii="David" w:hAnsi="David" w:cs="David"/>
              <w:rtl/>
            </w:rPr>
          </w:rPrChange>
        </w:rPr>
        <w:t>צומת</w:t>
      </w:r>
      <w:r w:rsidRPr="00A90D62">
        <w:rPr>
          <w:rFonts w:ascii="David" w:eastAsia="David" w:hAnsi="David" w:cs="David"/>
          <w:sz w:val="28"/>
          <w:szCs w:val="28"/>
          <w:rtl/>
          <w:rPrChange w:id="4390" w:author="אברהם" w:date="2012-11-23T10:23:00Z">
            <w:rPr>
              <w:rFonts w:ascii="David" w:eastAsia="David" w:hAnsi="David" w:cs="David"/>
              <w:rtl/>
            </w:rPr>
          </w:rPrChange>
        </w:rPr>
        <w:t xml:space="preserve"> </w:t>
      </w:r>
      <w:r w:rsidRPr="00A90D62">
        <w:rPr>
          <w:rFonts w:ascii="David" w:hAnsi="David" w:cs="David"/>
          <w:sz w:val="28"/>
          <w:szCs w:val="28"/>
          <w:rtl/>
          <w:rPrChange w:id="4391" w:author="אברהם" w:date="2012-11-23T10:23:00Z">
            <w:rPr>
              <w:rFonts w:ascii="David" w:hAnsi="David" w:cs="David"/>
              <w:rtl/>
            </w:rPr>
          </w:rPrChange>
        </w:rPr>
        <w:t>שווה</w:t>
      </w:r>
      <w:r w:rsidRPr="00A90D62">
        <w:rPr>
          <w:rFonts w:ascii="David" w:eastAsia="David" w:hAnsi="David" w:cs="David"/>
          <w:sz w:val="28"/>
          <w:szCs w:val="28"/>
          <w:rtl/>
          <w:rPrChange w:id="4392" w:author="אברהם" w:date="2012-11-23T10:23:00Z">
            <w:rPr>
              <w:rFonts w:ascii="David" w:eastAsia="David" w:hAnsi="David" w:cs="David"/>
              <w:rtl/>
            </w:rPr>
          </w:rPrChange>
        </w:rPr>
        <w:t xml:space="preserve"> </w:t>
      </w:r>
      <w:r w:rsidRPr="00A90D62">
        <w:rPr>
          <w:rFonts w:ascii="David" w:hAnsi="David" w:cs="David"/>
          <w:sz w:val="28"/>
          <w:szCs w:val="28"/>
          <w:rtl/>
          <w:rPrChange w:id="4393" w:author="אברהם" w:date="2012-11-23T10:23:00Z">
            <w:rPr>
              <w:rFonts w:ascii="David" w:hAnsi="David" w:cs="David"/>
              <w:rtl/>
            </w:rPr>
          </w:rPrChange>
        </w:rPr>
        <w:t>למספר</w:t>
      </w:r>
      <w:r w:rsidRPr="00A90D62">
        <w:rPr>
          <w:rFonts w:ascii="David" w:eastAsia="David" w:hAnsi="David" w:cs="David"/>
          <w:sz w:val="28"/>
          <w:szCs w:val="28"/>
          <w:rtl/>
          <w:rPrChange w:id="4394" w:author="אברהם" w:date="2012-11-23T10:23:00Z">
            <w:rPr>
              <w:rFonts w:ascii="David" w:eastAsia="David" w:hAnsi="David" w:cs="David"/>
              <w:rtl/>
            </w:rPr>
          </w:rPrChange>
        </w:rPr>
        <w:t xml:space="preserve"> </w:t>
      </w:r>
      <w:r w:rsidRPr="00A90D62">
        <w:rPr>
          <w:rFonts w:ascii="David" w:hAnsi="David" w:cs="David"/>
          <w:sz w:val="28"/>
          <w:szCs w:val="28"/>
          <w:rtl/>
          <w:rPrChange w:id="4395" w:author="אברהם" w:date="2012-11-23T10:23:00Z">
            <w:rPr>
              <w:rFonts w:ascii="David" w:hAnsi="David" w:cs="David"/>
              <w:rtl/>
            </w:rPr>
          </w:rPrChange>
        </w:rPr>
        <w:t>הנחלות</w:t>
      </w:r>
      <w:r w:rsidRPr="00A90D62">
        <w:rPr>
          <w:rFonts w:ascii="David" w:eastAsia="David" w:hAnsi="David" w:cs="David"/>
          <w:sz w:val="28"/>
          <w:szCs w:val="28"/>
          <w:rtl/>
          <w:rPrChange w:id="4396" w:author="אברהם" w:date="2012-11-23T10:23:00Z">
            <w:rPr>
              <w:rFonts w:ascii="David" w:eastAsia="David" w:hAnsi="David" w:cs="David"/>
              <w:rtl/>
            </w:rPr>
          </w:rPrChange>
        </w:rPr>
        <w:t xml:space="preserve"> </w:t>
      </w:r>
      <w:r w:rsidRPr="00A90D62">
        <w:rPr>
          <w:rFonts w:ascii="David" w:hAnsi="David" w:cs="David"/>
          <w:sz w:val="28"/>
          <w:szCs w:val="28"/>
          <w:rtl/>
          <w:rPrChange w:id="4397" w:author="אברהם" w:date="2012-11-23T10:23:00Z">
            <w:rPr>
              <w:rFonts w:ascii="David" w:hAnsi="David" w:cs="David"/>
              <w:rtl/>
            </w:rPr>
          </w:rPrChange>
        </w:rPr>
        <w:t>שהאזרח</w:t>
      </w:r>
      <w:r w:rsidRPr="00A90D62">
        <w:rPr>
          <w:rFonts w:ascii="David" w:eastAsia="David" w:hAnsi="David" w:cs="David"/>
          <w:sz w:val="28"/>
          <w:szCs w:val="28"/>
          <w:rtl/>
          <w:rPrChange w:id="4398" w:author="אברהם" w:date="2012-11-23T10:23:00Z">
            <w:rPr>
              <w:rFonts w:ascii="David" w:eastAsia="David" w:hAnsi="David" w:cs="David"/>
              <w:rtl/>
            </w:rPr>
          </w:rPrChange>
        </w:rPr>
        <w:t xml:space="preserve"> </w:t>
      </w:r>
      <w:r w:rsidRPr="00A90D62">
        <w:rPr>
          <w:rFonts w:ascii="David" w:hAnsi="David" w:cs="David"/>
          <w:sz w:val="28"/>
          <w:szCs w:val="28"/>
          <w:rtl/>
          <w:rPrChange w:id="4399" w:author="אברהם" w:date="2012-11-23T10:23:00Z">
            <w:rPr>
              <w:rFonts w:ascii="David" w:hAnsi="David" w:cs="David"/>
              <w:rtl/>
            </w:rPr>
          </w:rPrChange>
        </w:rPr>
        <w:t>מחזיק</w:t>
      </w:r>
      <w:r w:rsidRPr="00A90D62">
        <w:rPr>
          <w:rFonts w:ascii="David" w:eastAsia="David" w:hAnsi="David" w:cs="David"/>
          <w:sz w:val="28"/>
          <w:szCs w:val="28"/>
          <w:rtl/>
          <w:rPrChange w:id="4400" w:author="אברהם" w:date="2012-11-23T10:23:00Z">
            <w:rPr>
              <w:rFonts w:ascii="David" w:eastAsia="David" w:hAnsi="David" w:cs="David"/>
              <w:rtl/>
            </w:rPr>
          </w:rPrChange>
        </w:rPr>
        <w:t xml:space="preserve"> </w:t>
      </w:r>
      <w:r w:rsidRPr="00A90D62">
        <w:rPr>
          <w:rFonts w:ascii="David" w:hAnsi="David" w:cs="David"/>
          <w:sz w:val="28"/>
          <w:szCs w:val="28"/>
          <w:rtl/>
          <w:rPrChange w:id="4401" w:author="אברהם" w:date="2012-11-23T10:23:00Z">
            <w:rPr>
              <w:rFonts w:ascii="David" w:hAnsi="David" w:cs="David"/>
              <w:rtl/>
            </w:rPr>
          </w:rPrChange>
        </w:rPr>
        <w:t>בבעלותו</w:t>
      </w:r>
      <w:r w:rsidRPr="00A90D62">
        <w:rPr>
          <w:rFonts w:ascii="David" w:eastAsia="David" w:hAnsi="David" w:cs="David"/>
          <w:sz w:val="28"/>
          <w:szCs w:val="28"/>
          <w:rtl/>
          <w:rPrChange w:id="4402" w:author="אברהם" w:date="2012-11-23T10:23:00Z">
            <w:rPr>
              <w:rFonts w:ascii="David" w:eastAsia="David" w:hAnsi="David" w:cs="David"/>
              <w:rtl/>
            </w:rPr>
          </w:rPrChange>
        </w:rPr>
        <w:t xml:space="preserve"> </w:t>
      </w:r>
      <w:r w:rsidRPr="00A90D62">
        <w:rPr>
          <w:rFonts w:ascii="David" w:hAnsi="David" w:cs="David"/>
          <w:sz w:val="28"/>
          <w:szCs w:val="28"/>
          <w:rtl/>
          <w:rPrChange w:id="4403" w:author="אברהם" w:date="2012-11-23T10:23:00Z">
            <w:rPr>
              <w:rFonts w:ascii="David" w:hAnsi="David" w:cs="David"/>
              <w:rtl/>
            </w:rPr>
          </w:rPrChange>
        </w:rPr>
        <w:t>כעת.</w:t>
      </w:r>
    </w:p>
    <w:p w:rsidR="009C2B09" w:rsidRPr="00A90D62" w:rsidRDefault="009C2B09" w:rsidP="009C2B09">
      <w:pPr>
        <w:pStyle w:val="a1"/>
        <w:bidi/>
        <w:rPr>
          <w:rFonts w:ascii="David" w:hAnsi="David" w:cs="David"/>
          <w:b/>
          <w:bCs/>
          <w:sz w:val="28"/>
          <w:szCs w:val="28"/>
          <w:rtl/>
          <w:rPrChange w:id="4404" w:author="אברהם" w:date="2012-11-23T10:23:00Z">
            <w:rPr>
              <w:rFonts w:ascii="David" w:hAnsi="David" w:cs="David"/>
              <w:b/>
              <w:bCs/>
              <w:sz w:val="32"/>
              <w:szCs w:val="32"/>
              <w:rtl/>
            </w:rPr>
          </w:rPrChange>
        </w:rPr>
      </w:pPr>
      <w:r w:rsidRPr="00A90D62">
        <w:rPr>
          <w:rFonts w:ascii="David" w:hAnsi="David" w:cs="David"/>
          <w:sz w:val="28"/>
          <w:szCs w:val="28"/>
          <w:rtl/>
          <w:rPrChange w:id="4405" w:author="אברהם" w:date="2012-11-23T10:23:00Z">
            <w:rPr>
              <w:rFonts w:ascii="David" w:hAnsi="David" w:cs="David"/>
              <w:rtl/>
            </w:rPr>
          </w:rPrChange>
        </w:rPr>
        <w:t>כעת</w:t>
      </w:r>
      <w:r w:rsidRPr="00A90D62">
        <w:rPr>
          <w:rFonts w:ascii="David" w:eastAsia="David" w:hAnsi="David" w:cs="David"/>
          <w:sz w:val="28"/>
          <w:szCs w:val="28"/>
          <w:rtl/>
          <w:rPrChange w:id="4406" w:author="אברהם" w:date="2012-11-23T10:23:00Z">
            <w:rPr>
              <w:rFonts w:ascii="David" w:eastAsia="David" w:hAnsi="David" w:cs="David"/>
              <w:rtl/>
            </w:rPr>
          </w:rPrChange>
        </w:rPr>
        <w:t xml:space="preserve"> </w:t>
      </w:r>
      <w:r w:rsidRPr="00A90D62">
        <w:rPr>
          <w:rFonts w:ascii="David" w:hAnsi="David" w:cs="David"/>
          <w:sz w:val="28"/>
          <w:szCs w:val="28"/>
          <w:rtl/>
          <w:rPrChange w:id="4407" w:author="אברהם" w:date="2012-11-23T10:23:00Z">
            <w:rPr>
              <w:rFonts w:ascii="David" w:hAnsi="David" w:cs="David"/>
              <w:rtl/>
            </w:rPr>
          </w:rPrChange>
        </w:rPr>
        <w:t>ננסח</w:t>
      </w:r>
      <w:r w:rsidRPr="00A90D62">
        <w:rPr>
          <w:rFonts w:ascii="David" w:eastAsia="David" w:hAnsi="David" w:cs="David"/>
          <w:sz w:val="28"/>
          <w:szCs w:val="28"/>
          <w:rtl/>
          <w:rPrChange w:id="4408" w:author="אברהם" w:date="2012-11-23T10:23:00Z">
            <w:rPr>
              <w:rFonts w:ascii="David" w:eastAsia="David" w:hAnsi="David" w:cs="David"/>
              <w:rtl/>
            </w:rPr>
          </w:rPrChange>
        </w:rPr>
        <w:t xml:space="preserve"> </w:t>
      </w:r>
      <w:r w:rsidRPr="00A90D62">
        <w:rPr>
          <w:rFonts w:ascii="David" w:hAnsi="David" w:cs="David"/>
          <w:sz w:val="28"/>
          <w:szCs w:val="28"/>
          <w:rtl/>
          <w:rPrChange w:id="4409" w:author="אברהם" w:date="2012-11-23T10:23:00Z">
            <w:rPr>
              <w:rFonts w:ascii="David" w:hAnsi="David" w:cs="David"/>
              <w:rtl/>
            </w:rPr>
          </w:rPrChange>
        </w:rPr>
        <w:t>את</w:t>
      </w:r>
      <w:r w:rsidRPr="00A90D62">
        <w:rPr>
          <w:rFonts w:ascii="David" w:eastAsia="David" w:hAnsi="David" w:cs="David"/>
          <w:sz w:val="28"/>
          <w:szCs w:val="28"/>
          <w:rtl/>
          <w:rPrChange w:id="4410" w:author="אברהם" w:date="2012-11-23T10:23:00Z">
            <w:rPr>
              <w:rFonts w:ascii="David" w:eastAsia="David" w:hAnsi="David" w:cs="David"/>
              <w:rtl/>
            </w:rPr>
          </w:rPrChange>
        </w:rPr>
        <w:t xml:space="preserve"> </w:t>
      </w:r>
      <w:r w:rsidRPr="00A90D62">
        <w:rPr>
          <w:rFonts w:ascii="David" w:hAnsi="David" w:cs="David"/>
          <w:sz w:val="28"/>
          <w:szCs w:val="28"/>
          <w:rtl/>
          <w:rPrChange w:id="4411" w:author="אברהם" w:date="2012-11-23T10:23:00Z">
            <w:rPr>
              <w:rFonts w:ascii="David" w:hAnsi="David" w:cs="David"/>
              <w:rtl/>
            </w:rPr>
          </w:rPrChange>
        </w:rPr>
        <w:t>אלגוריתם</w:t>
      </w:r>
      <w:r w:rsidRPr="00A90D62">
        <w:rPr>
          <w:rFonts w:ascii="David" w:eastAsia="David" w:hAnsi="David" w:cs="David"/>
          <w:sz w:val="28"/>
          <w:szCs w:val="28"/>
          <w:rtl/>
          <w:rPrChange w:id="4412" w:author="אברהם" w:date="2012-11-23T10:23:00Z">
            <w:rPr>
              <w:rFonts w:ascii="David" w:eastAsia="David" w:hAnsi="David" w:cs="David"/>
              <w:rtl/>
            </w:rPr>
          </w:rPrChange>
        </w:rPr>
        <w:t xml:space="preserve"> </w:t>
      </w:r>
      <w:r w:rsidRPr="00A90D62">
        <w:rPr>
          <w:rFonts w:ascii="David" w:hAnsi="David" w:cs="David"/>
          <w:sz w:val="28"/>
          <w:szCs w:val="28"/>
          <w:rtl/>
          <w:rPrChange w:id="4413" w:author="אברהם" w:date="2012-11-23T10:23:00Z">
            <w:rPr>
              <w:rFonts w:ascii="David" w:hAnsi="David" w:cs="David"/>
              <w:rtl/>
            </w:rPr>
          </w:rPrChange>
        </w:rPr>
        <w:t>היובל, שהוצג</w:t>
      </w:r>
      <w:r w:rsidRPr="00A90D62">
        <w:rPr>
          <w:rFonts w:ascii="David" w:eastAsia="David" w:hAnsi="David" w:cs="David"/>
          <w:sz w:val="28"/>
          <w:szCs w:val="28"/>
          <w:rtl/>
          <w:rPrChange w:id="4414" w:author="אברהם" w:date="2012-11-23T10:23:00Z">
            <w:rPr>
              <w:rFonts w:ascii="David" w:eastAsia="David" w:hAnsi="David" w:cs="David"/>
              <w:rtl/>
            </w:rPr>
          </w:rPrChange>
        </w:rPr>
        <w:t xml:space="preserve"> </w:t>
      </w:r>
      <w:r w:rsidRPr="00A90D62">
        <w:rPr>
          <w:rFonts w:ascii="David" w:hAnsi="David" w:cs="David"/>
          <w:sz w:val="28"/>
          <w:szCs w:val="28"/>
          <w:rtl/>
          <w:rPrChange w:id="4415" w:author="אברהם" w:date="2012-11-23T10:23:00Z">
            <w:rPr>
              <w:rFonts w:ascii="David" w:hAnsi="David" w:cs="David"/>
              <w:rtl/>
            </w:rPr>
          </w:rPrChange>
        </w:rPr>
        <w:t>בסעיף</w:t>
      </w:r>
      <w:r w:rsidRPr="00A90D62">
        <w:rPr>
          <w:rFonts w:ascii="David" w:eastAsia="David" w:hAnsi="David" w:cs="David"/>
          <w:sz w:val="28"/>
          <w:szCs w:val="28"/>
          <w:rtl/>
          <w:rPrChange w:id="4416" w:author="אברהם" w:date="2012-11-23T10:23:00Z">
            <w:rPr>
              <w:rFonts w:ascii="David" w:eastAsia="David" w:hAnsi="David" w:cs="David"/>
              <w:rtl/>
            </w:rPr>
          </w:rPrChange>
        </w:rPr>
        <w:t xml:space="preserve"> </w:t>
      </w:r>
      <w:r w:rsidRPr="00A90D62">
        <w:rPr>
          <w:rFonts w:ascii="David" w:hAnsi="David" w:cs="David"/>
          <w:sz w:val="28"/>
          <w:szCs w:val="28"/>
          <w:rtl/>
          <w:rPrChange w:id="4417" w:author="אברהם" w:date="2012-11-23T10:23:00Z">
            <w:rPr>
              <w:rFonts w:ascii="David" w:hAnsi="David" w:cs="David"/>
              <w:rtl/>
            </w:rPr>
          </w:rPrChange>
        </w:rPr>
        <w:t>הקודם, כאלגוריתם</w:t>
      </w:r>
      <w:r w:rsidRPr="00A90D62">
        <w:rPr>
          <w:rFonts w:ascii="David" w:eastAsia="David" w:hAnsi="David" w:cs="David"/>
          <w:sz w:val="28"/>
          <w:szCs w:val="28"/>
          <w:rtl/>
          <w:rPrChange w:id="4418" w:author="אברהם" w:date="2012-11-23T10:23:00Z">
            <w:rPr>
              <w:rFonts w:ascii="David" w:eastAsia="David" w:hAnsi="David" w:cs="David"/>
              <w:rtl/>
            </w:rPr>
          </w:rPrChange>
        </w:rPr>
        <w:t xml:space="preserve"> </w:t>
      </w:r>
      <w:r w:rsidRPr="00A90D62">
        <w:rPr>
          <w:rFonts w:ascii="David" w:hAnsi="David" w:cs="David"/>
          <w:sz w:val="28"/>
          <w:szCs w:val="28"/>
          <w:rtl/>
          <w:rPrChange w:id="4419" w:author="אברהם" w:date="2012-11-23T10:23:00Z">
            <w:rPr>
              <w:rFonts w:ascii="David" w:hAnsi="David" w:cs="David"/>
              <w:rtl/>
            </w:rPr>
          </w:rPrChange>
        </w:rPr>
        <w:t>על</w:t>
      </w:r>
      <w:r w:rsidRPr="00A90D62">
        <w:rPr>
          <w:rFonts w:ascii="David" w:eastAsia="David" w:hAnsi="David" w:cs="David"/>
          <w:sz w:val="28"/>
          <w:szCs w:val="28"/>
          <w:rtl/>
          <w:rPrChange w:id="4420" w:author="אברהם" w:date="2012-11-23T10:23:00Z">
            <w:rPr>
              <w:rFonts w:ascii="David" w:eastAsia="David" w:hAnsi="David" w:cs="David"/>
              <w:rtl/>
            </w:rPr>
          </w:rPrChange>
        </w:rPr>
        <w:t xml:space="preserve"> </w:t>
      </w:r>
      <w:r w:rsidRPr="00A90D62">
        <w:rPr>
          <w:rFonts w:ascii="David" w:hAnsi="David" w:cs="David"/>
          <w:sz w:val="28"/>
          <w:szCs w:val="28"/>
          <w:rtl/>
          <w:rPrChange w:id="4421" w:author="אברהם" w:date="2012-11-23T10:23:00Z">
            <w:rPr>
              <w:rFonts w:ascii="David" w:hAnsi="David" w:cs="David"/>
              <w:rtl/>
            </w:rPr>
          </w:rPrChange>
        </w:rPr>
        <w:t>גרף</w:t>
      </w:r>
      <w:r w:rsidRPr="00A90D62">
        <w:rPr>
          <w:rFonts w:ascii="David" w:eastAsia="David" w:hAnsi="David" w:cs="David"/>
          <w:sz w:val="28"/>
          <w:szCs w:val="28"/>
          <w:rtl/>
          <w:rPrChange w:id="4422" w:author="אברהם" w:date="2012-11-23T10:23:00Z">
            <w:rPr>
              <w:rFonts w:ascii="David" w:eastAsia="David" w:hAnsi="David" w:cs="David"/>
              <w:rtl/>
            </w:rPr>
          </w:rPrChange>
        </w:rPr>
        <w:t xml:space="preserve"> </w:t>
      </w:r>
      <w:r w:rsidRPr="00A90D62">
        <w:rPr>
          <w:rFonts w:ascii="David" w:hAnsi="David" w:cs="David"/>
          <w:sz w:val="28"/>
          <w:szCs w:val="28"/>
          <w:rtl/>
          <w:rPrChange w:id="4423" w:author="אברהם" w:date="2012-11-23T10:23:00Z">
            <w:rPr>
              <w:rFonts w:ascii="David" w:hAnsi="David" w:cs="David"/>
              <w:rtl/>
            </w:rPr>
          </w:rPrChange>
        </w:rPr>
        <w:t>הנחלות:</w:t>
      </w:r>
    </w:p>
    <w:p w:rsidR="009C2B09" w:rsidRPr="00A90D62" w:rsidRDefault="009C2B09" w:rsidP="009C2B09">
      <w:pPr>
        <w:pStyle w:val="a1"/>
        <w:shd w:val="clear" w:color="auto" w:fill="D9D9D9"/>
        <w:bidi/>
        <w:ind w:left="709"/>
        <w:rPr>
          <w:rFonts w:ascii="David" w:hAnsi="David" w:cs="David"/>
          <w:sz w:val="28"/>
          <w:szCs w:val="28"/>
          <w:rtl/>
          <w:rPrChange w:id="4424" w:author="אברהם" w:date="2012-11-23T10:23:00Z">
            <w:rPr>
              <w:rFonts w:ascii="David" w:hAnsi="David" w:cs="David"/>
              <w:rtl/>
            </w:rPr>
          </w:rPrChange>
        </w:rPr>
      </w:pPr>
      <w:r w:rsidRPr="00A90D62">
        <w:rPr>
          <w:rFonts w:ascii="David" w:hAnsi="David" w:cs="David"/>
          <w:b/>
          <w:bCs/>
          <w:sz w:val="28"/>
          <w:szCs w:val="28"/>
          <w:rtl/>
          <w:rPrChange w:id="4425" w:author="אברהם" w:date="2012-11-23T10:23:00Z">
            <w:rPr>
              <w:rFonts w:ascii="David" w:hAnsi="David" w:cs="David"/>
              <w:b/>
              <w:bCs/>
              <w:sz w:val="32"/>
              <w:szCs w:val="32"/>
              <w:rtl/>
            </w:rPr>
          </w:rPrChange>
        </w:rPr>
        <w:t>אלגוריתם</w:t>
      </w:r>
      <w:r w:rsidRPr="00A90D62">
        <w:rPr>
          <w:rFonts w:ascii="David" w:eastAsia="David" w:hAnsi="David" w:cs="David"/>
          <w:b/>
          <w:bCs/>
          <w:sz w:val="28"/>
          <w:szCs w:val="28"/>
          <w:rtl/>
          <w:rPrChange w:id="4426" w:author="אברהם" w:date="2012-11-23T10:23:00Z">
            <w:rPr>
              <w:rFonts w:ascii="David" w:eastAsia="David" w:hAnsi="David" w:cs="David"/>
              <w:b/>
              <w:bCs/>
              <w:sz w:val="32"/>
              <w:szCs w:val="32"/>
              <w:rtl/>
            </w:rPr>
          </w:rPrChange>
        </w:rPr>
        <w:t xml:space="preserve"> </w:t>
      </w:r>
      <w:r w:rsidRPr="00A90D62">
        <w:rPr>
          <w:rFonts w:ascii="David" w:hAnsi="David" w:cs="David"/>
          <w:b/>
          <w:bCs/>
          <w:sz w:val="28"/>
          <w:szCs w:val="28"/>
          <w:rtl/>
          <w:rPrChange w:id="4427" w:author="אברהם" w:date="2012-11-23T10:23:00Z">
            <w:rPr>
              <w:rFonts w:ascii="David" w:hAnsi="David" w:cs="David"/>
              <w:b/>
              <w:bCs/>
              <w:sz w:val="32"/>
              <w:szCs w:val="32"/>
              <w:rtl/>
            </w:rPr>
          </w:rPrChange>
        </w:rPr>
        <w:t>היובל</w:t>
      </w:r>
      <w:r w:rsidRPr="00A90D62">
        <w:rPr>
          <w:rFonts w:ascii="David" w:eastAsia="David" w:hAnsi="David" w:cs="David"/>
          <w:b/>
          <w:bCs/>
          <w:sz w:val="28"/>
          <w:szCs w:val="28"/>
          <w:rtl/>
          <w:rPrChange w:id="4428" w:author="אברהם" w:date="2012-11-23T10:23:00Z">
            <w:rPr>
              <w:rFonts w:ascii="David" w:eastAsia="David" w:hAnsi="David" w:cs="David"/>
              <w:b/>
              <w:bCs/>
              <w:sz w:val="32"/>
              <w:szCs w:val="32"/>
              <w:rtl/>
            </w:rPr>
          </w:rPrChange>
        </w:rPr>
        <w:t xml:space="preserve"> </w:t>
      </w:r>
      <w:r w:rsidRPr="00A90D62">
        <w:rPr>
          <w:rFonts w:ascii="David" w:hAnsi="David" w:cs="David"/>
          <w:b/>
          <w:bCs/>
          <w:sz w:val="28"/>
          <w:szCs w:val="28"/>
          <w:rtl/>
          <w:rPrChange w:id="4429" w:author="אברהם" w:date="2012-11-23T10:23:00Z">
            <w:rPr>
              <w:rFonts w:ascii="David" w:hAnsi="David" w:cs="David"/>
              <w:b/>
              <w:bCs/>
              <w:sz w:val="32"/>
              <w:szCs w:val="32"/>
              <w:rtl/>
            </w:rPr>
          </w:rPrChange>
        </w:rPr>
        <w:t>- ניסוח</w:t>
      </w:r>
      <w:r w:rsidRPr="00A90D62">
        <w:rPr>
          <w:rFonts w:ascii="David" w:eastAsia="David" w:hAnsi="David" w:cs="David"/>
          <w:b/>
          <w:bCs/>
          <w:sz w:val="28"/>
          <w:szCs w:val="28"/>
          <w:rtl/>
          <w:rPrChange w:id="4430" w:author="אברהם" w:date="2012-11-23T10:23:00Z">
            <w:rPr>
              <w:rFonts w:ascii="David" w:eastAsia="David" w:hAnsi="David" w:cs="David"/>
              <w:b/>
              <w:bCs/>
              <w:sz w:val="32"/>
              <w:szCs w:val="32"/>
              <w:rtl/>
            </w:rPr>
          </w:rPrChange>
        </w:rPr>
        <w:t xml:space="preserve"> </w:t>
      </w:r>
      <w:r w:rsidRPr="00A90D62">
        <w:rPr>
          <w:rFonts w:ascii="David" w:hAnsi="David" w:cs="David"/>
          <w:b/>
          <w:bCs/>
          <w:sz w:val="28"/>
          <w:szCs w:val="28"/>
          <w:rtl/>
          <w:rPrChange w:id="4431" w:author="אברהם" w:date="2012-11-23T10:23:00Z">
            <w:rPr>
              <w:rFonts w:ascii="David" w:hAnsi="David" w:cs="David"/>
              <w:b/>
              <w:bCs/>
              <w:sz w:val="32"/>
              <w:szCs w:val="32"/>
              <w:rtl/>
            </w:rPr>
          </w:rPrChange>
        </w:rPr>
        <w:t>גרפי</w:t>
      </w:r>
    </w:p>
    <w:p w:rsidR="009C2B09" w:rsidRPr="00A90D62" w:rsidRDefault="009C2B09" w:rsidP="009C2B09">
      <w:pPr>
        <w:pStyle w:val="a1"/>
        <w:shd w:val="clear" w:color="auto" w:fill="D9D9D9"/>
        <w:bidi/>
        <w:ind w:left="709"/>
        <w:rPr>
          <w:rFonts w:ascii="David" w:hAnsi="David" w:cs="David"/>
          <w:sz w:val="28"/>
          <w:szCs w:val="28"/>
          <w:rtl/>
          <w:rPrChange w:id="4432" w:author="אברהם" w:date="2012-11-23T10:23:00Z">
            <w:rPr>
              <w:rFonts w:ascii="David" w:hAnsi="David" w:cs="David"/>
              <w:rtl/>
            </w:rPr>
          </w:rPrChange>
        </w:rPr>
      </w:pPr>
      <w:r w:rsidRPr="00A90D62">
        <w:rPr>
          <w:rFonts w:ascii="David" w:hAnsi="David" w:cs="David"/>
          <w:sz w:val="28"/>
          <w:szCs w:val="28"/>
          <w:rtl/>
          <w:rPrChange w:id="4433" w:author="אברהם" w:date="2012-11-23T10:23:00Z">
            <w:rPr>
              <w:rFonts w:ascii="David" w:hAnsi="David" w:cs="David"/>
              <w:rtl/>
            </w:rPr>
          </w:rPrChange>
        </w:rPr>
        <w:t>1. בחר</w:t>
      </w:r>
      <w:r w:rsidRPr="00A90D62">
        <w:rPr>
          <w:rFonts w:ascii="David" w:eastAsia="David" w:hAnsi="David" w:cs="David"/>
          <w:sz w:val="28"/>
          <w:szCs w:val="28"/>
          <w:rtl/>
          <w:rPrChange w:id="4434" w:author="אברהם" w:date="2012-11-23T10:23:00Z">
            <w:rPr>
              <w:rFonts w:ascii="David" w:eastAsia="David" w:hAnsi="David" w:cs="David"/>
              <w:rtl/>
            </w:rPr>
          </w:rPrChange>
        </w:rPr>
        <w:t xml:space="preserve"> </w:t>
      </w:r>
      <w:r w:rsidRPr="00A90D62">
        <w:rPr>
          <w:rFonts w:ascii="David" w:hAnsi="David" w:cs="David"/>
          <w:sz w:val="28"/>
          <w:szCs w:val="28"/>
          <w:rtl/>
          <w:rPrChange w:id="4435" w:author="אברהם" w:date="2012-11-23T10:23:00Z">
            <w:rPr>
              <w:rFonts w:ascii="David" w:hAnsi="David" w:cs="David"/>
              <w:rtl/>
            </w:rPr>
          </w:rPrChange>
        </w:rPr>
        <w:t>צומת</w:t>
      </w:r>
      <w:r w:rsidRPr="00A90D62">
        <w:rPr>
          <w:rFonts w:ascii="David" w:eastAsia="David" w:hAnsi="David" w:cs="David"/>
          <w:sz w:val="28"/>
          <w:szCs w:val="28"/>
          <w:rtl/>
          <w:rPrChange w:id="4436" w:author="אברהם" w:date="2012-11-23T10:23:00Z">
            <w:rPr>
              <w:rFonts w:ascii="David" w:eastAsia="David" w:hAnsi="David" w:cs="David"/>
              <w:rtl/>
            </w:rPr>
          </w:rPrChange>
        </w:rPr>
        <w:t xml:space="preserve"> </w:t>
      </w:r>
      <w:r w:rsidRPr="00A90D62">
        <w:rPr>
          <w:rFonts w:ascii="David" w:hAnsi="David" w:cs="David"/>
          <w:sz w:val="28"/>
          <w:szCs w:val="28"/>
          <w:rtl/>
          <w:rPrChange w:id="4437" w:author="אברהם" w:date="2012-11-23T10:23:00Z">
            <w:rPr>
              <w:rFonts w:ascii="David" w:hAnsi="David" w:cs="David"/>
              <w:rtl/>
            </w:rPr>
          </w:rPrChange>
        </w:rPr>
        <w:t>כלשהו, שדרגת</w:t>
      </w:r>
      <w:r w:rsidRPr="00A90D62">
        <w:rPr>
          <w:rFonts w:ascii="David" w:eastAsia="David" w:hAnsi="David" w:cs="David"/>
          <w:sz w:val="28"/>
          <w:szCs w:val="28"/>
          <w:rtl/>
          <w:rPrChange w:id="4438" w:author="אברהם" w:date="2012-11-23T10:23:00Z">
            <w:rPr>
              <w:rFonts w:ascii="David" w:eastAsia="David" w:hAnsi="David" w:cs="David"/>
              <w:rtl/>
            </w:rPr>
          </w:rPrChange>
        </w:rPr>
        <w:t xml:space="preserve"> </w:t>
      </w:r>
      <w:r w:rsidRPr="00A90D62">
        <w:rPr>
          <w:rFonts w:ascii="David" w:hAnsi="David" w:cs="David"/>
          <w:sz w:val="28"/>
          <w:szCs w:val="28"/>
          <w:rtl/>
          <w:rPrChange w:id="4439" w:author="אברהם" w:date="2012-11-23T10:23:00Z">
            <w:rPr>
              <w:rFonts w:ascii="David" w:hAnsi="David" w:cs="David"/>
              <w:rtl/>
            </w:rPr>
          </w:rPrChange>
        </w:rPr>
        <w:t>הכניסה</w:t>
      </w:r>
      <w:r w:rsidRPr="00A90D62">
        <w:rPr>
          <w:rFonts w:ascii="David" w:eastAsia="David" w:hAnsi="David" w:cs="David"/>
          <w:sz w:val="28"/>
          <w:szCs w:val="28"/>
          <w:rtl/>
          <w:rPrChange w:id="4440" w:author="אברהם" w:date="2012-11-23T10:23:00Z">
            <w:rPr>
              <w:rFonts w:ascii="David" w:eastAsia="David" w:hAnsi="David" w:cs="David"/>
              <w:rtl/>
            </w:rPr>
          </w:rPrChange>
        </w:rPr>
        <w:t xml:space="preserve"> </w:t>
      </w:r>
      <w:r w:rsidRPr="00A90D62">
        <w:rPr>
          <w:rFonts w:ascii="David" w:hAnsi="David" w:cs="David"/>
          <w:sz w:val="28"/>
          <w:szCs w:val="28"/>
          <w:rtl/>
          <w:rPrChange w:id="4441" w:author="אברהם" w:date="2012-11-23T10:23:00Z">
            <w:rPr>
              <w:rFonts w:ascii="David" w:hAnsi="David" w:cs="David"/>
              <w:rtl/>
            </w:rPr>
          </w:rPrChange>
        </w:rPr>
        <w:t>שלו</w:t>
      </w:r>
      <w:r w:rsidRPr="00A90D62">
        <w:rPr>
          <w:rFonts w:ascii="David" w:eastAsia="David" w:hAnsi="David" w:cs="David"/>
          <w:sz w:val="28"/>
          <w:szCs w:val="28"/>
          <w:rtl/>
          <w:rPrChange w:id="4442" w:author="אברהם" w:date="2012-11-23T10:23:00Z">
            <w:rPr>
              <w:rFonts w:ascii="David" w:eastAsia="David" w:hAnsi="David" w:cs="David"/>
              <w:rtl/>
            </w:rPr>
          </w:rPrChange>
        </w:rPr>
        <w:t xml:space="preserve"> </w:t>
      </w:r>
      <w:r w:rsidRPr="00A90D62">
        <w:rPr>
          <w:rFonts w:ascii="David" w:hAnsi="David" w:cs="David"/>
          <w:sz w:val="28"/>
          <w:szCs w:val="28"/>
          <w:rPrChange w:id="4443" w:author="אברהם" w:date="2012-11-23T10:23:00Z">
            <w:rPr>
              <w:rFonts w:ascii="David" w:hAnsi="David" w:cs="David"/>
            </w:rPr>
          </w:rPrChange>
        </w:rPr>
        <w:t>0</w:t>
      </w:r>
      <w:r w:rsidRPr="00A90D62">
        <w:rPr>
          <w:rFonts w:ascii="David" w:hAnsi="David" w:cs="David"/>
          <w:sz w:val="28"/>
          <w:szCs w:val="28"/>
          <w:rtl/>
          <w:rPrChange w:id="4444" w:author="אברהם" w:date="2012-11-23T10:23:00Z">
            <w:rPr>
              <w:rFonts w:ascii="David" w:hAnsi="David" w:cs="David"/>
              <w:rtl/>
            </w:rPr>
          </w:rPrChange>
        </w:rPr>
        <w:t>, ודרגת</w:t>
      </w:r>
      <w:r w:rsidRPr="00A90D62">
        <w:rPr>
          <w:rFonts w:ascii="David" w:eastAsia="David" w:hAnsi="David" w:cs="David"/>
          <w:sz w:val="28"/>
          <w:szCs w:val="28"/>
          <w:rtl/>
          <w:rPrChange w:id="4445" w:author="אברהם" w:date="2012-11-23T10:23:00Z">
            <w:rPr>
              <w:rFonts w:ascii="David" w:eastAsia="David" w:hAnsi="David" w:cs="David"/>
              <w:rtl/>
            </w:rPr>
          </w:rPrChange>
        </w:rPr>
        <w:t xml:space="preserve"> </w:t>
      </w:r>
      <w:r w:rsidRPr="00A90D62">
        <w:rPr>
          <w:rFonts w:ascii="David" w:hAnsi="David" w:cs="David"/>
          <w:sz w:val="28"/>
          <w:szCs w:val="28"/>
          <w:rtl/>
          <w:rPrChange w:id="4446" w:author="אברהם" w:date="2012-11-23T10:23:00Z">
            <w:rPr>
              <w:rFonts w:ascii="David" w:hAnsi="David" w:cs="David"/>
              <w:rtl/>
            </w:rPr>
          </w:rPrChange>
        </w:rPr>
        <w:t>היציאה</w:t>
      </w:r>
      <w:r w:rsidRPr="00A90D62">
        <w:rPr>
          <w:rFonts w:ascii="David" w:eastAsia="David" w:hAnsi="David" w:cs="David"/>
          <w:sz w:val="28"/>
          <w:szCs w:val="28"/>
          <w:rtl/>
          <w:rPrChange w:id="4447" w:author="אברהם" w:date="2012-11-23T10:23:00Z">
            <w:rPr>
              <w:rFonts w:ascii="David" w:eastAsia="David" w:hAnsi="David" w:cs="David"/>
              <w:rtl/>
            </w:rPr>
          </w:rPrChange>
        </w:rPr>
        <w:t xml:space="preserve"> </w:t>
      </w:r>
      <w:r w:rsidRPr="00A90D62">
        <w:rPr>
          <w:rFonts w:ascii="David" w:hAnsi="David" w:cs="David"/>
          <w:sz w:val="28"/>
          <w:szCs w:val="28"/>
          <w:rtl/>
          <w:rPrChange w:id="4448" w:author="אברהם" w:date="2012-11-23T10:23:00Z">
            <w:rPr>
              <w:rFonts w:ascii="David" w:hAnsi="David" w:cs="David"/>
              <w:rtl/>
            </w:rPr>
          </w:rPrChange>
        </w:rPr>
        <w:t>שלו</w:t>
      </w:r>
      <w:r w:rsidRPr="00A90D62">
        <w:rPr>
          <w:rFonts w:ascii="David" w:eastAsia="David" w:hAnsi="David" w:cs="David"/>
          <w:sz w:val="28"/>
          <w:szCs w:val="28"/>
          <w:rtl/>
          <w:rPrChange w:id="4449" w:author="אברהם" w:date="2012-11-23T10:23:00Z">
            <w:rPr>
              <w:rFonts w:ascii="David" w:eastAsia="David" w:hAnsi="David" w:cs="David"/>
              <w:rtl/>
            </w:rPr>
          </w:rPrChange>
        </w:rPr>
        <w:t xml:space="preserve"> </w:t>
      </w:r>
      <w:r w:rsidRPr="00A90D62">
        <w:rPr>
          <w:rFonts w:ascii="David" w:hAnsi="David" w:cs="David"/>
          <w:sz w:val="28"/>
          <w:szCs w:val="28"/>
          <w:rtl/>
          <w:rPrChange w:id="4450" w:author="אברהם" w:date="2012-11-23T10:23:00Z">
            <w:rPr>
              <w:rFonts w:ascii="David" w:hAnsi="David" w:cs="David"/>
              <w:rtl/>
            </w:rPr>
          </w:rPrChange>
        </w:rPr>
        <w:t>גדולה</w:t>
      </w:r>
      <w:r w:rsidRPr="00A90D62">
        <w:rPr>
          <w:rFonts w:ascii="David" w:eastAsia="David" w:hAnsi="David" w:cs="David"/>
          <w:sz w:val="28"/>
          <w:szCs w:val="28"/>
          <w:rtl/>
          <w:rPrChange w:id="4451" w:author="אברהם" w:date="2012-11-23T10:23:00Z">
            <w:rPr>
              <w:rFonts w:ascii="David" w:eastAsia="David" w:hAnsi="David" w:cs="David"/>
              <w:rtl/>
            </w:rPr>
          </w:rPrChange>
        </w:rPr>
        <w:t xml:space="preserve"> </w:t>
      </w:r>
      <w:r w:rsidRPr="00A90D62">
        <w:rPr>
          <w:rFonts w:ascii="David" w:hAnsi="David" w:cs="David"/>
          <w:sz w:val="28"/>
          <w:szCs w:val="28"/>
          <w:rtl/>
          <w:rPrChange w:id="4452" w:author="אברהם" w:date="2012-11-23T10:23:00Z">
            <w:rPr>
              <w:rFonts w:ascii="David" w:hAnsi="David" w:cs="David"/>
              <w:rtl/>
            </w:rPr>
          </w:rPrChange>
        </w:rPr>
        <w:t>מ-</w:t>
      </w:r>
      <w:r w:rsidRPr="00A90D62">
        <w:rPr>
          <w:rFonts w:ascii="David" w:hAnsi="David" w:cs="David"/>
          <w:sz w:val="28"/>
          <w:szCs w:val="28"/>
          <w:rPrChange w:id="4453" w:author="אברהם" w:date="2012-11-23T10:23:00Z">
            <w:rPr>
              <w:rFonts w:ascii="David" w:hAnsi="David" w:cs="David"/>
            </w:rPr>
          </w:rPrChange>
        </w:rPr>
        <w:t>0</w:t>
      </w:r>
      <w:r w:rsidRPr="00A90D62">
        <w:rPr>
          <w:rFonts w:ascii="David" w:hAnsi="David" w:cs="David"/>
          <w:sz w:val="28"/>
          <w:szCs w:val="28"/>
          <w:rtl/>
          <w:rPrChange w:id="4454" w:author="אברהם" w:date="2012-11-23T10:23:00Z">
            <w:rPr>
              <w:rFonts w:ascii="David" w:hAnsi="David" w:cs="David"/>
              <w:rtl/>
            </w:rPr>
          </w:rPrChange>
        </w:rPr>
        <w:t>;</w:t>
      </w:r>
    </w:p>
    <w:p w:rsidR="009C2B09" w:rsidRPr="00A90D62" w:rsidRDefault="009C2B09" w:rsidP="009C2B09">
      <w:pPr>
        <w:pStyle w:val="a1"/>
        <w:shd w:val="clear" w:color="auto" w:fill="D9D9D9"/>
        <w:bidi/>
        <w:ind w:left="709"/>
        <w:rPr>
          <w:rFonts w:ascii="David" w:hAnsi="David" w:cs="David"/>
          <w:sz w:val="28"/>
          <w:szCs w:val="28"/>
          <w:rtl/>
          <w:rPrChange w:id="4455" w:author="אברהם" w:date="2012-11-23T10:23:00Z">
            <w:rPr>
              <w:rFonts w:ascii="David" w:hAnsi="David" w:cs="David"/>
              <w:rtl/>
            </w:rPr>
          </w:rPrChange>
        </w:rPr>
      </w:pPr>
      <w:r w:rsidRPr="00A90D62">
        <w:rPr>
          <w:rFonts w:ascii="David" w:hAnsi="David" w:cs="David"/>
          <w:sz w:val="28"/>
          <w:szCs w:val="28"/>
          <w:rtl/>
          <w:rPrChange w:id="4456" w:author="אברהם" w:date="2012-11-23T10:23:00Z">
            <w:rPr>
              <w:rFonts w:ascii="David" w:hAnsi="David" w:cs="David"/>
              <w:rtl/>
            </w:rPr>
          </w:rPrChange>
        </w:rPr>
        <w:t>2. אם</w:t>
      </w:r>
      <w:r w:rsidRPr="00A90D62">
        <w:rPr>
          <w:rFonts w:ascii="David" w:eastAsia="David" w:hAnsi="David" w:cs="David"/>
          <w:sz w:val="28"/>
          <w:szCs w:val="28"/>
          <w:rtl/>
          <w:rPrChange w:id="4457" w:author="אברהם" w:date="2012-11-23T10:23:00Z">
            <w:rPr>
              <w:rFonts w:ascii="David" w:eastAsia="David" w:hAnsi="David" w:cs="David"/>
              <w:rtl/>
            </w:rPr>
          </w:rPrChange>
        </w:rPr>
        <w:t xml:space="preserve"> </w:t>
      </w:r>
      <w:r w:rsidRPr="00A90D62">
        <w:rPr>
          <w:rFonts w:ascii="David" w:hAnsi="David" w:cs="David"/>
          <w:sz w:val="28"/>
          <w:szCs w:val="28"/>
          <w:rtl/>
          <w:rPrChange w:id="4458" w:author="אברהם" w:date="2012-11-23T10:23:00Z">
            <w:rPr>
              <w:rFonts w:ascii="David" w:hAnsi="David" w:cs="David"/>
              <w:rtl/>
            </w:rPr>
          </w:rPrChange>
        </w:rPr>
        <w:t>אין</w:t>
      </w:r>
      <w:r w:rsidRPr="00A90D62">
        <w:rPr>
          <w:rFonts w:ascii="David" w:eastAsia="David" w:hAnsi="David" w:cs="David"/>
          <w:sz w:val="28"/>
          <w:szCs w:val="28"/>
          <w:rtl/>
          <w:rPrChange w:id="4459" w:author="אברהם" w:date="2012-11-23T10:23:00Z">
            <w:rPr>
              <w:rFonts w:ascii="David" w:eastAsia="David" w:hAnsi="David" w:cs="David"/>
              <w:rtl/>
            </w:rPr>
          </w:rPrChange>
        </w:rPr>
        <w:t xml:space="preserve"> </w:t>
      </w:r>
      <w:r w:rsidRPr="00A90D62">
        <w:rPr>
          <w:rFonts w:ascii="David" w:hAnsi="David" w:cs="David"/>
          <w:sz w:val="28"/>
          <w:szCs w:val="28"/>
          <w:rtl/>
          <w:rPrChange w:id="4460" w:author="אברהם" w:date="2012-11-23T10:23:00Z">
            <w:rPr>
              <w:rFonts w:ascii="David" w:hAnsi="David" w:cs="David"/>
              <w:rtl/>
            </w:rPr>
          </w:rPrChange>
        </w:rPr>
        <w:t>צומת</w:t>
      </w:r>
      <w:r w:rsidRPr="00A90D62">
        <w:rPr>
          <w:rFonts w:ascii="David" w:eastAsia="David" w:hAnsi="David" w:cs="David"/>
          <w:sz w:val="28"/>
          <w:szCs w:val="28"/>
          <w:rtl/>
          <w:rPrChange w:id="4461" w:author="אברהם" w:date="2012-11-23T10:23:00Z">
            <w:rPr>
              <w:rFonts w:ascii="David" w:eastAsia="David" w:hAnsi="David" w:cs="David"/>
              <w:rtl/>
            </w:rPr>
          </w:rPrChange>
        </w:rPr>
        <w:t xml:space="preserve"> </w:t>
      </w:r>
      <w:r w:rsidRPr="00A90D62">
        <w:rPr>
          <w:rFonts w:ascii="David" w:hAnsi="David" w:cs="David"/>
          <w:sz w:val="28"/>
          <w:szCs w:val="28"/>
          <w:rtl/>
          <w:rPrChange w:id="4462" w:author="אברהם" w:date="2012-11-23T10:23:00Z">
            <w:rPr>
              <w:rFonts w:ascii="David" w:hAnsi="David" w:cs="David"/>
              <w:rtl/>
            </w:rPr>
          </w:rPrChange>
        </w:rPr>
        <w:t>כזה</w:t>
      </w:r>
      <w:r w:rsidRPr="00A90D62">
        <w:rPr>
          <w:rFonts w:ascii="David" w:eastAsia="David" w:hAnsi="David" w:cs="David"/>
          <w:sz w:val="28"/>
          <w:szCs w:val="28"/>
          <w:rtl/>
          <w:rPrChange w:id="4463" w:author="אברהם" w:date="2012-11-23T10:23:00Z">
            <w:rPr>
              <w:rFonts w:ascii="David" w:eastAsia="David" w:hAnsi="David" w:cs="David"/>
              <w:rtl/>
            </w:rPr>
          </w:rPrChange>
        </w:rPr>
        <w:t xml:space="preserve"> </w:t>
      </w:r>
      <w:r w:rsidRPr="00A90D62">
        <w:rPr>
          <w:rFonts w:ascii="David" w:hAnsi="David" w:cs="David"/>
          <w:sz w:val="28"/>
          <w:szCs w:val="28"/>
          <w:rtl/>
          <w:rPrChange w:id="4464" w:author="אברהם" w:date="2012-11-23T10:23:00Z">
            <w:rPr>
              <w:rFonts w:ascii="David" w:hAnsi="David" w:cs="David"/>
              <w:rtl/>
            </w:rPr>
          </w:rPrChange>
        </w:rPr>
        <w:t>- סיים;</w:t>
      </w:r>
    </w:p>
    <w:p w:rsidR="009C2B09" w:rsidRPr="00A90D62" w:rsidRDefault="009C2B09" w:rsidP="009C2B09">
      <w:pPr>
        <w:pStyle w:val="a1"/>
        <w:shd w:val="clear" w:color="auto" w:fill="D9D9D9"/>
        <w:bidi/>
        <w:ind w:left="709"/>
        <w:rPr>
          <w:rFonts w:ascii="David" w:hAnsi="David" w:cs="David"/>
          <w:sz w:val="28"/>
          <w:szCs w:val="28"/>
          <w:rtl/>
          <w:rPrChange w:id="4465" w:author="אברהם" w:date="2012-11-23T10:23:00Z">
            <w:rPr>
              <w:rFonts w:ascii="David" w:hAnsi="David" w:cs="David"/>
              <w:rtl/>
            </w:rPr>
          </w:rPrChange>
        </w:rPr>
      </w:pPr>
      <w:r w:rsidRPr="00A90D62">
        <w:rPr>
          <w:rFonts w:ascii="David" w:hAnsi="David" w:cs="David"/>
          <w:sz w:val="28"/>
          <w:szCs w:val="28"/>
          <w:rtl/>
          <w:rPrChange w:id="4466" w:author="אברהם" w:date="2012-11-23T10:23:00Z">
            <w:rPr>
              <w:rFonts w:ascii="David" w:hAnsi="David" w:cs="David"/>
              <w:rtl/>
            </w:rPr>
          </w:rPrChange>
        </w:rPr>
        <w:t>3. אם</w:t>
      </w:r>
      <w:r w:rsidRPr="00A90D62">
        <w:rPr>
          <w:rFonts w:ascii="David" w:eastAsia="David" w:hAnsi="David" w:cs="David"/>
          <w:sz w:val="28"/>
          <w:szCs w:val="28"/>
          <w:rtl/>
          <w:rPrChange w:id="4467" w:author="אברהם" w:date="2012-11-23T10:23:00Z">
            <w:rPr>
              <w:rFonts w:ascii="David" w:eastAsia="David" w:hAnsi="David" w:cs="David"/>
              <w:rtl/>
            </w:rPr>
          </w:rPrChange>
        </w:rPr>
        <w:t xml:space="preserve"> </w:t>
      </w:r>
      <w:r w:rsidRPr="00A90D62">
        <w:rPr>
          <w:rFonts w:ascii="David" w:hAnsi="David" w:cs="David"/>
          <w:sz w:val="28"/>
          <w:szCs w:val="28"/>
          <w:rtl/>
          <w:rPrChange w:id="4468" w:author="אברהם" w:date="2012-11-23T10:23:00Z">
            <w:rPr>
              <w:rFonts w:ascii="David" w:hAnsi="David" w:cs="David"/>
              <w:rtl/>
            </w:rPr>
          </w:rPrChange>
        </w:rPr>
        <w:t>יש</w:t>
      </w:r>
      <w:r w:rsidRPr="00A90D62">
        <w:rPr>
          <w:rFonts w:ascii="David" w:eastAsia="David" w:hAnsi="David" w:cs="David"/>
          <w:sz w:val="28"/>
          <w:szCs w:val="28"/>
          <w:rtl/>
          <w:rPrChange w:id="4469" w:author="אברהם" w:date="2012-11-23T10:23:00Z">
            <w:rPr>
              <w:rFonts w:ascii="David" w:eastAsia="David" w:hAnsi="David" w:cs="David"/>
              <w:rtl/>
            </w:rPr>
          </w:rPrChange>
        </w:rPr>
        <w:t xml:space="preserve"> </w:t>
      </w:r>
      <w:r w:rsidRPr="00A90D62">
        <w:rPr>
          <w:rFonts w:ascii="David" w:hAnsi="David" w:cs="David"/>
          <w:sz w:val="28"/>
          <w:szCs w:val="28"/>
          <w:rtl/>
          <w:rPrChange w:id="4470" w:author="אברהם" w:date="2012-11-23T10:23:00Z">
            <w:rPr>
              <w:rFonts w:ascii="David" w:hAnsi="David" w:cs="David"/>
              <w:rtl/>
            </w:rPr>
          </w:rPrChange>
        </w:rPr>
        <w:t>צומת</w:t>
      </w:r>
      <w:r w:rsidRPr="00A90D62">
        <w:rPr>
          <w:rFonts w:ascii="David" w:eastAsia="David" w:hAnsi="David" w:cs="David"/>
          <w:sz w:val="28"/>
          <w:szCs w:val="28"/>
          <w:rtl/>
          <w:rPrChange w:id="4471" w:author="אברהם" w:date="2012-11-23T10:23:00Z">
            <w:rPr>
              <w:rFonts w:ascii="David" w:eastAsia="David" w:hAnsi="David" w:cs="David"/>
              <w:rtl/>
            </w:rPr>
          </w:rPrChange>
        </w:rPr>
        <w:t xml:space="preserve"> </w:t>
      </w:r>
      <w:r w:rsidRPr="00A90D62">
        <w:rPr>
          <w:rFonts w:ascii="David" w:hAnsi="David" w:cs="David"/>
          <w:sz w:val="28"/>
          <w:szCs w:val="28"/>
          <w:rtl/>
          <w:rPrChange w:id="4472" w:author="אברהם" w:date="2012-11-23T10:23:00Z">
            <w:rPr>
              <w:rFonts w:ascii="David" w:hAnsi="David" w:cs="David"/>
              <w:rtl/>
            </w:rPr>
          </w:rPrChange>
        </w:rPr>
        <w:t>כזה</w:t>
      </w:r>
      <w:r w:rsidRPr="00A90D62">
        <w:rPr>
          <w:rFonts w:ascii="David" w:eastAsia="David" w:hAnsi="David" w:cs="David"/>
          <w:sz w:val="28"/>
          <w:szCs w:val="28"/>
          <w:rtl/>
          <w:rPrChange w:id="4473" w:author="אברהם" w:date="2012-11-23T10:23:00Z">
            <w:rPr>
              <w:rFonts w:ascii="David" w:eastAsia="David" w:hAnsi="David" w:cs="David"/>
              <w:rtl/>
            </w:rPr>
          </w:rPrChange>
        </w:rPr>
        <w:t xml:space="preserve"> </w:t>
      </w:r>
      <w:r w:rsidRPr="00A90D62">
        <w:rPr>
          <w:rFonts w:ascii="David" w:hAnsi="David" w:cs="David"/>
          <w:sz w:val="28"/>
          <w:szCs w:val="28"/>
          <w:rtl/>
          <w:rPrChange w:id="4474" w:author="אברהם" w:date="2012-11-23T10:23:00Z">
            <w:rPr>
              <w:rFonts w:ascii="David" w:hAnsi="David" w:cs="David"/>
              <w:rtl/>
            </w:rPr>
          </w:rPrChange>
        </w:rPr>
        <w:t>- בחר</w:t>
      </w:r>
      <w:r w:rsidRPr="00A90D62">
        <w:rPr>
          <w:rFonts w:ascii="David" w:eastAsia="David" w:hAnsi="David" w:cs="David"/>
          <w:sz w:val="28"/>
          <w:szCs w:val="28"/>
          <w:rtl/>
          <w:rPrChange w:id="4475" w:author="אברהם" w:date="2012-11-23T10:23:00Z">
            <w:rPr>
              <w:rFonts w:ascii="David" w:eastAsia="David" w:hAnsi="David" w:cs="David"/>
              <w:rtl/>
            </w:rPr>
          </w:rPrChange>
        </w:rPr>
        <w:t xml:space="preserve"> </w:t>
      </w:r>
      <w:r w:rsidRPr="00A90D62">
        <w:rPr>
          <w:rFonts w:ascii="David" w:hAnsi="David" w:cs="David"/>
          <w:sz w:val="28"/>
          <w:szCs w:val="28"/>
          <w:rtl/>
          <w:rPrChange w:id="4476" w:author="אברהם" w:date="2012-11-23T10:23:00Z">
            <w:rPr>
              <w:rFonts w:ascii="David" w:hAnsi="David" w:cs="David"/>
              <w:rtl/>
            </w:rPr>
          </w:rPrChange>
        </w:rPr>
        <w:t>את</w:t>
      </w:r>
      <w:r w:rsidRPr="00A90D62">
        <w:rPr>
          <w:rFonts w:ascii="David" w:eastAsia="David" w:hAnsi="David" w:cs="David"/>
          <w:sz w:val="28"/>
          <w:szCs w:val="28"/>
          <w:rtl/>
          <w:rPrChange w:id="4477" w:author="אברהם" w:date="2012-11-23T10:23:00Z">
            <w:rPr>
              <w:rFonts w:ascii="David" w:eastAsia="David" w:hAnsi="David" w:cs="David"/>
              <w:rtl/>
            </w:rPr>
          </w:rPrChange>
        </w:rPr>
        <w:t xml:space="preserve"> </w:t>
      </w:r>
      <w:r w:rsidRPr="00A90D62">
        <w:rPr>
          <w:rFonts w:ascii="David" w:hAnsi="David" w:cs="David"/>
          <w:sz w:val="28"/>
          <w:szCs w:val="28"/>
          <w:rtl/>
          <w:rPrChange w:id="4478" w:author="אברהם" w:date="2012-11-23T10:23:00Z">
            <w:rPr>
              <w:rFonts w:ascii="David" w:hAnsi="David" w:cs="David"/>
              <w:rtl/>
            </w:rPr>
          </w:rPrChange>
        </w:rPr>
        <w:t>אחת</w:t>
      </w:r>
      <w:r w:rsidRPr="00A90D62">
        <w:rPr>
          <w:rFonts w:ascii="David" w:eastAsia="David" w:hAnsi="David" w:cs="David"/>
          <w:sz w:val="28"/>
          <w:szCs w:val="28"/>
          <w:rtl/>
          <w:rPrChange w:id="4479" w:author="אברהם" w:date="2012-11-23T10:23:00Z">
            <w:rPr>
              <w:rFonts w:ascii="David" w:eastAsia="David" w:hAnsi="David" w:cs="David"/>
              <w:rtl/>
            </w:rPr>
          </w:rPrChange>
        </w:rPr>
        <w:t xml:space="preserve"> </w:t>
      </w:r>
      <w:r w:rsidRPr="00A90D62">
        <w:rPr>
          <w:rFonts w:ascii="David" w:hAnsi="David" w:cs="David"/>
          <w:sz w:val="28"/>
          <w:szCs w:val="28"/>
          <w:rtl/>
          <w:rPrChange w:id="4480" w:author="אברהם" w:date="2012-11-23T10:23:00Z">
            <w:rPr>
              <w:rFonts w:ascii="David" w:hAnsi="David" w:cs="David"/>
              <w:rtl/>
            </w:rPr>
          </w:rPrChange>
        </w:rPr>
        <w:t>הקשתות</w:t>
      </w:r>
      <w:r w:rsidRPr="00A90D62">
        <w:rPr>
          <w:rFonts w:ascii="David" w:eastAsia="David" w:hAnsi="David" w:cs="David"/>
          <w:sz w:val="28"/>
          <w:szCs w:val="28"/>
          <w:rtl/>
          <w:rPrChange w:id="4481" w:author="אברהם" w:date="2012-11-23T10:23:00Z">
            <w:rPr>
              <w:rFonts w:ascii="David" w:eastAsia="David" w:hAnsi="David" w:cs="David"/>
              <w:rtl/>
            </w:rPr>
          </w:rPrChange>
        </w:rPr>
        <w:t xml:space="preserve"> </w:t>
      </w:r>
      <w:r w:rsidRPr="00A90D62">
        <w:rPr>
          <w:rFonts w:ascii="David" w:hAnsi="David" w:cs="David"/>
          <w:sz w:val="28"/>
          <w:szCs w:val="28"/>
          <w:rtl/>
          <w:rPrChange w:id="4482" w:author="אברהם" w:date="2012-11-23T10:23:00Z">
            <w:rPr>
              <w:rFonts w:ascii="David" w:hAnsi="David" w:cs="David"/>
              <w:rtl/>
            </w:rPr>
          </w:rPrChange>
        </w:rPr>
        <w:t>היוצאות</w:t>
      </w:r>
      <w:r w:rsidRPr="00A90D62">
        <w:rPr>
          <w:rFonts w:ascii="David" w:eastAsia="David" w:hAnsi="David" w:cs="David"/>
          <w:sz w:val="28"/>
          <w:szCs w:val="28"/>
          <w:rtl/>
          <w:rPrChange w:id="4483" w:author="אברהם" w:date="2012-11-23T10:23:00Z">
            <w:rPr>
              <w:rFonts w:ascii="David" w:eastAsia="David" w:hAnsi="David" w:cs="David"/>
              <w:rtl/>
            </w:rPr>
          </w:rPrChange>
        </w:rPr>
        <w:t xml:space="preserve"> </w:t>
      </w:r>
      <w:r w:rsidRPr="00A90D62">
        <w:rPr>
          <w:rFonts w:ascii="David" w:hAnsi="David" w:cs="David"/>
          <w:sz w:val="28"/>
          <w:szCs w:val="28"/>
          <w:rtl/>
          <w:rPrChange w:id="4484" w:author="אברהם" w:date="2012-11-23T10:23:00Z">
            <w:rPr>
              <w:rFonts w:ascii="David" w:hAnsi="David" w:cs="David"/>
              <w:rtl/>
            </w:rPr>
          </w:rPrChange>
        </w:rPr>
        <w:t>ממנו, והפוך</w:t>
      </w:r>
      <w:r w:rsidRPr="00A90D62">
        <w:rPr>
          <w:rFonts w:ascii="David" w:eastAsia="David" w:hAnsi="David" w:cs="David"/>
          <w:sz w:val="28"/>
          <w:szCs w:val="28"/>
          <w:rtl/>
          <w:rPrChange w:id="4485" w:author="אברהם" w:date="2012-11-23T10:23:00Z">
            <w:rPr>
              <w:rFonts w:ascii="David" w:eastAsia="David" w:hAnsi="David" w:cs="David"/>
              <w:rtl/>
            </w:rPr>
          </w:rPrChange>
        </w:rPr>
        <w:t xml:space="preserve"> </w:t>
      </w:r>
      <w:r w:rsidRPr="00A90D62">
        <w:rPr>
          <w:rFonts w:ascii="David" w:hAnsi="David" w:cs="David"/>
          <w:sz w:val="28"/>
          <w:szCs w:val="28"/>
          <w:rtl/>
          <w:rPrChange w:id="4486" w:author="אברהם" w:date="2012-11-23T10:23:00Z">
            <w:rPr>
              <w:rFonts w:ascii="David" w:hAnsi="David" w:cs="David"/>
              <w:rtl/>
            </w:rPr>
          </w:rPrChange>
        </w:rPr>
        <w:t>אותה</w:t>
      </w:r>
      <w:r w:rsidRPr="00A90D62">
        <w:rPr>
          <w:rFonts w:ascii="David" w:eastAsia="David" w:hAnsi="David" w:cs="David"/>
          <w:sz w:val="28"/>
          <w:szCs w:val="28"/>
          <w:rtl/>
          <w:rPrChange w:id="4487" w:author="אברהם" w:date="2012-11-23T10:23:00Z">
            <w:rPr>
              <w:rFonts w:ascii="David" w:eastAsia="David" w:hAnsi="David" w:cs="David"/>
              <w:rtl/>
            </w:rPr>
          </w:rPrChange>
        </w:rPr>
        <w:t xml:space="preserve"> </w:t>
      </w:r>
      <w:r w:rsidRPr="00A90D62">
        <w:rPr>
          <w:rFonts w:ascii="David" w:hAnsi="David" w:cs="David"/>
          <w:sz w:val="28"/>
          <w:szCs w:val="28"/>
          <w:rtl/>
          <w:rPrChange w:id="4488" w:author="אברהם" w:date="2012-11-23T10:23:00Z">
            <w:rPr>
              <w:rFonts w:ascii="David" w:hAnsi="David" w:cs="David"/>
              <w:rtl/>
            </w:rPr>
          </w:rPrChange>
        </w:rPr>
        <w:t>לקשת</w:t>
      </w:r>
      <w:r w:rsidRPr="00A90D62">
        <w:rPr>
          <w:rFonts w:ascii="David" w:eastAsia="David" w:hAnsi="David" w:cs="David"/>
          <w:sz w:val="28"/>
          <w:szCs w:val="28"/>
          <w:rtl/>
          <w:rPrChange w:id="4489" w:author="אברהם" w:date="2012-11-23T10:23:00Z">
            <w:rPr>
              <w:rFonts w:ascii="David" w:eastAsia="David" w:hAnsi="David" w:cs="David"/>
              <w:rtl/>
            </w:rPr>
          </w:rPrChange>
        </w:rPr>
        <w:t xml:space="preserve"> </w:t>
      </w:r>
      <w:r w:rsidRPr="00A90D62">
        <w:rPr>
          <w:rFonts w:ascii="David" w:hAnsi="David" w:cs="David"/>
          <w:sz w:val="28"/>
          <w:szCs w:val="28"/>
          <w:rtl/>
          <w:rPrChange w:id="4490" w:author="אברהם" w:date="2012-11-23T10:23:00Z">
            <w:rPr>
              <w:rFonts w:ascii="David" w:hAnsi="David" w:cs="David"/>
              <w:rtl/>
            </w:rPr>
          </w:rPrChange>
        </w:rPr>
        <w:t>עצמית;</w:t>
      </w:r>
    </w:p>
    <w:p w:rsidR="009C2B09" w:rsidRPr="00A90D62" w:rsidRDefault="009C2B09" w:rsidP="009C2B09">
      <w:pPr>
        <w:pStyle w:val="a1"/>
        <w:shd w:val="clear" w:color="auto" w:fill="D9D9D9"/>
        <w:bidi/>
        <w:ind w:left="709"/>
        <w:rPr>
          <w:rFonts w:ascii="David" w:hAnsi="David" w:cs="David"/>
          <w:sz w:val="28"/>
          <w:szCs w:val="28"/>
          <w:rtl/>
          <w:rPrChange w:id="4491" w:author="אברהם" w:date="2012-11-23T10:23:00Z">
            <w:rPr>
              <w:rFonts w:ascii="David" w:hAnsi="David" w:cs="David"/>
              <w:rtl/>
            </w:rPr>
          </w:rPrChange>
        </w:rPr>
      </w:pPr>
      <w:r w:rsidRPr="00A90D62">
        <w:rPr>
          <w:rFonts w:ascii="David" w:hAnsi="David" w:cs="David"/>
          <w:sz w:val="28"/>
          <w:szCs w:val="28"/>
          <w:rtl/>
          <w:rPrChange w:id="4492" w:author="אברהם" w:date="2012-11-23T10:23:00Z">
            <w:rPr>
              <w:rFonts w:ascii="David" w:hAnsi="David" w:cs="David"/>
              <w:rtl/>
            </w:rPr>
          </w:rPrChange>
        </w:rPr>
        <w:t>4. חזור</w:t>
      </w:r>
      <w:r w:rsidRPr="00A90D62">
        <w:rPr>
          <w:rFonts w:ascii="David" w:eastAsia="David" w:hAnsi="David" w:cs="David"/>
          <w:sz w:val="28"/>
          <w:szCs w:val="28"/>
          <w:rtl/>
          <w:rPrChange w:id="4493" w:author="אברהם" w:date="2012-11-23T10:23:00Z">
            <w:rPr>
              <w:rFonts w:ascii="David" w:eastAsia="David" w:hAnsi="David" w:cs="David"/>
              <w:rtl/>
            </w:rPr>
          </w:rPrChange>
        </w:rPr>
        <w:t xml:space="preserve"> </w:t>
      </w:r>
      <w:r w:rsidRPr="00A90D62">
        <w:rPr>
          <w:rFonts w:ascii="David" w:hAnsi="David" w:cs="David"/>
          <w:sz w:val="28"/>
          <w:szCs w:val="28"/>
          <w:rtl/>
          <w:rPrChange w:id="4494" w:author="אברהם" w:date="2012-11-23T10:23:00Z">
            <w:rPr>
              <w:rFonts w:ascii="David" w:hAnsi="David" w:cs="David"/>
              <w:rtl/>
            </w:rPr>
          </w:rPrChange>
        </w:rPr>
        <w:t>על</w:t>
      </w:r>
      <w:r w:rsidRPr="00A90D62">
        <w:rPr>
          <w:rFonts w:ascii="David" w:eastAsia="David" w:hAnsi="David" w:cs="David"/>
          <w:sz w:val="28"/>
          <w:szCs w:val="28"/>
          <w:rtl/>
          <w:rPrChange w:id="4495" w:author="אברהם" w:date="2012-11-23T10:23:00Z">
            <w:rPr>
              <w:rFonts w:ascii="David" w:eastAsia="David" w:hAnsi="David" w:cs="David"/>
              <w:rtl/>
            </w:rPr>
          </w:rPrChange>
        </w:rPr>
        <w:t xml:space="preserve"> </w:t>
      </w:r>
      <w:r w:rsidRPr="00A90D62">
        <w:rPr>
          <w:rFonts w:ascii="David" w:hAnsi="David" w:cs="David"/>
          <w:sz w:val="28"/>
          <w:szCs w:val="28"/>
          <w:rtl/>
          <w:rPrChange w:id="4496" w:author="אברהם" w:date="2012-11-23T10:23:00Z">
            <w:rPr>
              <w:rFonts w:ascii="David" w:hAnsi="David" w:cs="David"/>
              <w:rtl/>
            </w:rPr>
          </w:rPrChange>
        </w:rPr>
        <w:t>התהליך</w:t>
      </w:r>
      <w:r w:rsidRPr="00A90D62">
        <w:rPr>
          <w:rFonts w:ascii="David" w:eastAsia="David" w:hAnsi="David" w:cs="David"/>
          <w:sz w:val="28"/>
          <w:szCs w:val="28"/>
          <w:rtl/>
          <w:rPrChange w:id="4497" w:author="אברהם" w:date="2012-11-23T10:23:00Z">
            <w:rPr>
              <w:rFonts w:ascii="David" w:eastAsia="David" w:hAnsi="David" w:cs="David"/>
              <w:rtl/>
            </w:rPr>
          </w:rPrChange>
        </w:rPr>
        <w:t xml:space="preserve"> </w:t>
      </w:r>
      <w:r w:rsidRPr="00A90D62">
        <w:rPr>
          <w:rFonts w:ascii="David" w:hAnsi="David" w:cs="David"/>
          <w:sz w:val="28"/>
          <w:szCs w:val="28"/>
          <w:rtl/>
          <w:rPrChange w:id="4498" w:author="אברהם" w:date="2012-11-23T10:23:00Z">
            <w:rPr>
              <w:rFonts w:ascii="David" w:hAnsi="David" w:cs="David"/>
              <w:rtl/>
            </w:rPr>
          </w:rPrChange>
        </w:rPr>
        <w:t>עד</w:t>
      </w:r>
      <w:r w:rsidRPr="00A90D62">
        <w:rPr>
          <w:rFonts w:ascii="David" w:eastAsia="David" w:hAnsi="David" w:cs="David"/>
          <w:sz w:val="28"/>
          <w:szCs w:val="28"/>
          <w:rtl/>
          <w:rPrChange w:id="4499" w:author="אברהם" w:date="2012-11-23T10:23:00Z">
            <w:rPr>
              <w:rFonts w:ascii="David" w:eastAsia="David" w:hAnsi="David" w:cs="David"/>
              <w:rtl/>
            </w:rPr>
          </w:rPrChange>
        </w:rPr>
        <w:t xml:space="preserve"> </w:t>
      </w:r>
      <w:r w:rsidRPr="00A90D62">
        <w:rPr>
          <w:rFonts w:ascii="David" w:hAnsi="David" w:cs="David"/>
          <w:sz w:val="28"/>
          <w:szCs w:val="28"/>
          <w:rtl/>
          <w:rPrChange w:id="4500" w:author="אברהם" w:date="2012-11-23T10:23:00Z">
            <w:rPr>
              <w:rFonts w:ascii="David" w:hAnsi="David" w:cs="David"/>
              <w:rtl/>
            </w:rPr>
          </w:rPrChange>
        </w:rPr>
        <w:t>לסיום.</w:t>
      </w:r>
    </w:p>
    <w:p w:rsidR="009C2B09" w:rsidRPr="00A90D62" w:rsidRDefault="009C2B09" w:rsidP="009C2B09">
      <w:pPr>
        <w:pStyle w:val="a1"/>
        <w:bidi/>
        <w:rPr>
          <w:sz w:val="28"/>
          <w:szCs w:val="28"/>
          <w:rPrChange w:id="4501" w:author="אברהם" w:date="2012-11-23T10:23:00Z">
            <w:rPr/>
          </w:rPrChange>
        </w:rPr>
      </w:pPr>
      <w:r w:rsidRPr="00A90D62">
        <w:rPr>
          <w:rFonts w:ascii="David" w:hAnsi="David" w:cs="David"/>
          <w:sz w:val="28"/>
          <w:szCs w:val="28"/>
          <w:rtl/>
          <w:rPrChange w:id="4502" w:author="אברהם" w:date="2012-11-23T10:23:00Z">
            <w:rPr>
              <w:rFonts w:ascii="David" w:hAnsi="David" w:cs="David"/>
              <w:rtl/>
            </w:rPr>
          </w:rPrChange>
        </w:rPr>
        <w:t>ביצוע</w:t>
      </w:r>
      <w:r w:rsidRPr="00A90D62">
        <w:rPr>
          <w:rFonts w:ascii="David" w:eastAsia="David" w:hAnsi="David" w:cs="David"/>
          <w:sz w:val="28"/>
          <w:szCs w:val="28"/>
          <w:rtl/>
          <w:rPrChange w:id="4503" w:author="אברהם" w:date="2012-11-23T10:23:00Z">
            <w:rPr>
              <w:rFonts w:ascii="David" w:eastAsia="David" w:hAnsi="David" w:cs="David"/>
              <w:rtl/>
            </w:rPr>
          </w:rPrChange>
        </w:rPr>
        <w:t xml:space="preserve"> </w:t>
      </w:r>
      <w:r w:rsidRPr="00A90D62">
        <w:rPr>
          <w:rFonts w:ascii="David" w:hAnsi="David" w:cs="David"/>
          <w:sz w:val="28"/>
          <w:szCs w:val="28"/>
          <w:rtl/>
          <w:rPrChange w:id="4504" w:author="אברהם" w:date="2012-11-23T10:23:00Z">
            <w:rPr>
              <w:rFonts w:ascii="David" w:hAnsi="David" w:cs="David"/>
              <w:rtl/>
            </w:rPr>
          </w:rPrChange>
        </w:rPr>
        <w:t>האלגוריתם</w:t>
      </w:r>
      <w:r w:rsidRPr="00A90D62">
        <w:rPr>
          <w:rFonts w:ascii="David" w:eastAsia="David" w:hAnsi="David" w:cs="David"/>
          <w:sz w:val="28"/>
          <w:szCs w:val="28"/>
          <w:rtl/>
          <w:rPrChange w:id="4505" w:author="אברהם" w:date="2012-11-23T10:23:00Z">
            <w:rPr>
              <w:rFonts w:ascii="David" w:eastAsia="David" w:hAnsi="David" w:cs="David"/>
              <w:rtl/>
            </w:rPr>
          </w:rPrChange>
        </w:rPr>
        <w:t xml:space="preserve"> </w:t>
      </w:r>
      <w:r w:rsidRPr="00A90D62">
        <w:rPr>
          <w:rFonts w:ascii="David" w:hAnsi="David" w:cs="David"/>
          <w:sz w:val="28"/>
          <w:szCs w:val="28"/>
          <w:rtl/>
          <w:rPrChange w:id="4506" w:author="אברהם" w:date="2012-11-23T10:23:00Z">
            <w:rPr>
              <w:rFonts w:ascii="David" w:hAnsi="David" w:cs="David"/>
              <w:rtl/>
            </w:rPr>
          </w:rPrChange>
        </w:rPr>
        <w:t>על</w:t>
      </w:r>
      <w:r w:rsidRPr="00A90D62">
        <w:rPr>
          <w:rFonts w:ascii="David" w:eastAsia="David" w:hAnsi="David" w:cs="David"/>
          <w:sz w:val="28"/>
          <w:szCs w:val="28"/>
          <w:rtl/>
          <w:rPrChange w:id="4507" w:author="אברהם" w:date="2012-11-23T10:23:00Z">
            <w:rPr>
              <w:rFonts w:ascii="David" w:eastAsia="David" w:hAnsi="David" w:cs="David"/>
              <w:rtl/>
            </w:rPr>
          </w:rPrChange>
        </w:rPr>
        <w:t xml:space="preserve"> </w:t>
      </w:r>
      <w:r w:rsidRPr="00A90D62">
        <w:rPr>
          <w:rFonts w:ascii="David" w:hAnsi="David" w:cs="David"/>
          <w:sz w:val="28"/>
          <w:szCs w:val="28"/>
          <w:rtl/>
          <w:rPrChange w:id="4508" w:author="אברהם" w:date="2012-11-23T10:23:00Z">
            <w:rPr>
              <w:rFonts w:ascii="David" w:hAnsi="David" w:cs="David"/>
              <w:rtl/>
            </w:rPr>
          </w:rPrChange>
        </w:rPr>
        <w:t>גרף</w:t>
      </w:r>
      <w:r w:rsidRPr="00A90D62">
        <w:rPr>
          <w:rFonts w:ascii="David" w:eastAsia="David" w:hAnsi="David" w:cs="David"/>
          <w:sz w:val="28"/>
          <w:szCs w:val="28"/>
          <w:rtl/>
          <w:rPrChange w:id="4509" w:author="אברהם" w:date="2012-11-23T10:23:00Z">
            <w:rPr>
              <w:rFonts w:ascii="David" w:eastAsia="David" w:hAnsi="David" w:cs="David"/>
              <w:rtl/>
            </w:rPr>
          </w:rPrChange>
        </w:rPr>
        <w:t xml:space="preserve"> </w:t>
      </w:r>
      <w:r w:rsidRPr="00A90D62">
        <w:rPr>
          <w:rFonts w:ascii="David" w:hAnsi="David" w:cs="David"/>
          <w:sz w:val="28"/>
          <w:szCs w:val="28"/>
          <w:rtl/>
          <w:rPrChange w:id="4510" w:author="אברהם" w:date="2012-11-23T10:23:00Z">
            <w:rPr>
              <w:rFonts w:ascii="David" w:hAnsi="David" w:cs="David"/>
              <w:rtl/>
            </w:rPr>
          </w:rPrChange>
        </w:rPr>
        <w:t>הנחלות</w:t>
      </w:r>
      <w:r w:rsidRPr="00A90D62">
        <w:rPr>
          <w:rFonts w:ascii="David" w:eastAsia="David" w:hAnsi="David" w:cs="David"/>
          <w:sz w:val="28"/>
          <w:szCs w:val="28"/>
          <w:rtl/>
          <w:rPrChange w:id="4511" w:author="אברהם" w:date="2012-11-23T10:23:00Z">
            <w:rPr>
              <w:rFonts w:ascii="David" w:eastAsia="David" w:hAnsi="David" w:cs="David"/>
              <w:rtl/>
            </w:rPr>
          </w:rPrChange>
        </w:rPr>
        <w:t xml:space="preserve"> </w:t>
      </w:r>
      <w:r w:rsidRPr="00A90D62">
        <w:rPr>
          <w:rFonts w:ascii="David" w:hAnsi="David" w:cs="David"/>
          <w:sz w:val="28"/>
          <w:szCs w:val="28"/>
          <w:rtl/>
          <w:rPrChange w:id="4512" w:author="אברהם" w:date="2012-11-23T10:23:00Z">
            <w:rPr>
              <w:rFonts w:ascii="David" w:hAnsi="David" w:cs="David"/>
              <w:rtl/>
            </w:rPr>
          </w:rPrChange>
        </w:rPr>
        <w:t>שהוצג</w:t>
      </w:r>
      <w:r w:rsidRPr="00A90D62">
        <w:rPr>
          <w:rFonts w:ascii="David" w:eastAsia="David" w:hAnsi="David" w:cs="David"/>
          <w:sz w:val="28"/>
          <w:szCs w:val="28"/>
          <w:rtl/>
          <w:rPrChange w:id="4513" w:author="אברהם" w:date="2012-11-23T10:23:00Z">
            <w:rPr>
              <w:rFonts w:ascii="David" w:eastAsia="David" w:hAnsi="David" w:cs="David"/>
              <w:rtl/>
            </w:rPr>
          </w:rPrChange>
        </w:rPr>
        <w:t xml:space="preserve"> </w:t>
      </w:r>
      <w:r w:rsidRPr="00A90D62">
        <w:rPr>
          <w:rFonts w:ascii="David" w:hAnsi="David" w:cs="David"/>
          <w:sz w:val="28"/>
          <w:szCs w:val="28"/>
          <w:rtl/>
          <w:rPrChange w:id="4514" w:author="אברהם" w:date="2012-11-23T10:23:00Z">
            <w:rPr>
              <w:rFonts w:ascii="David" w:hAnsi="David" w:cs="David"/>
              <w:rtl/>
            </w:rPr>
          </w:rPrChange>
        </w:rPr>
        <w:t>למעלה</w:t>
      </w:r>
      <w:r w:rsidRPr="00A90D62">
        <w:rPr>
          <w:rFonts w:ascii="David" w:eastAsia="David" w:hAnsi="David" w:cs="David"/>
          <w:sz w:val="28"/>
          <w:szCs w:val="28"/>
          <w:rtl/>
          <w:rPrChange w:id="4515" w:author="אברהם" w:date="2012-11-23T10:23:00Z">
            <w:rPr>
              <w:rFonts w:ascii="David" w:eastAsia="David" w:hAnsi="David" w:cs="David"/>
              <w:rtl/>
            </w:rPr>
          </w:rPrChange>
        </w:rPr>
        <w:t xml:space="preserve"> </w:t>
      </w:r>
      <w:r w:rsidRPr="00A90D62">
        <w:rPr>
          <w:rFonts w:ascii="David" w:hAnsi="David" w:cs="David"/>
          <w:sz w:val="28"/>
          <w:szCs w:val="28"/>
          <w:rtl/>
          <w:rPrChange w:id="4516" w:author="אברהם" w:date="2012-11-23T10:23:00Z">
            <w:rPr>
              <w:rFonts w:ascii="David" w:hAnsi="David" w:cs="David"/>
              <w:rtl/>
            </w:rPr>
          </w:rPrChange>
        </w:rPr>
        <w:t>עשוי</w:t>
      </w:r>
      <w:r w:rsidRPr="00A90D62">
        <w:rPr>
          <w:rFonts w:ascii="David" w:eastAsia="David" w:hAnsi="David" w:cs="David"/>
          <w:sz w:val="28"/>
          <w:szCs w:val="28"/>
          <w:rtl/>
          <w:rPrChange w:id="4517" w:author="אברהם" w:date="2012-11-23T10:23:00Z">
            <w:rPr>
              <w:rFonts w:ascii="David" w:eastAsia="David" w:hAnsi="David" w:cs="David"/>
              <w:rtl/>
            </w:rPr>
          </w:rPrChange>
        </w:rPr>
        <w:t xml:space="preserve"> </w:t>
      </w:r>
      <w:r w:rsidRPr="00A90D62">
        <w:rPr>
          <w:rFonts w:ascii="David" w:hAnsi="David" w:cs="David"/>
          <w:sz w:val="28"/>
          <w:szCs w:val="28"/>
          <w:rtl/>
          <w:rPrChange w:id="4518" w:author="אברהם" w:date="2012-11-23T10:23:00Z">
            <w:rPr>
              <w:rFonts w:ascii="David" w:hAnsi="David" w:cs="David"/>
              <w:rtl/>
            </w:rPr>
          </w:rPrChange>
        </w:rPr>
        <w:t>לתת</w:t>
      </w:r>
      <w:r w:rsidRPr="00A90D62">
        <w:rPr>
          <w:rFonts w:ascii="David" w:eastAsia="David" w:hAnsi="David" w:cs="David"/>
          <w:sz w:val="28"/>
          <w:szCs w:val="28"/>
          <w:rtl/>
          <w:rPrChange w:id="4519" w:author="אברהם" w:date="2012-11-23T10:23:00Z">
            <w:rPr>
              <w:rFonts w:ascii="David" w:eastAsia="David" w:hAnsi="David" w:cs="David"/>
              <w:rtl/>
            </w:rPr>
          </w:rPrChange>
        </w:rPr>
        <w:t xml:space="preserve"> </w:t>
      </w:r>
      <w:r w:rsidRPr="00A90D62">
        <w:rPr>
          <w:rFonts w:ascii="David" w:hAnsi="David" w:cs="David"/>
          <w:sz w:val="28"/>
          <w:szCs w:val="28"/>
          <w:rtl/>
          <w:rPrChange w:id="4520" w:author="אברהם" w:date="2012-11-23T10:23:00Z">
            <w:rPr>
              <w:rFonts w:ascii="David" w:hAnsi="David" w:cs="David"/>
              <w:rtl/>
            </w:rPr>
          </w:rPrChange>
        </w:rPr>
        <w:t>את</w:t>
      </w:r>
      <w:r w:rsidRPr="00A90D62">
        <w:rPr>
          <w:rFonts w:ascii="David" w:eastAsia="David" w:hAnsi="David" w:cs="David"/>
          <w:sz w:val="28"/>
          <w:szCs w:val="28"/>
          <w:rtl/>
          <w:rPrChange w:id="4521" w:author="אברהם" w:date="2012-11-23T10:23:00Z">
            <w:rPr>
              <w:rFonts w:ascii="David" w:eastAsia="David" w:hAnsi="David" w:cs="David"/>
              <w:rtl/>
            </w:rPr>
          </w:rPrChange>
        </w:rPr>
        <w:t xml:space="preserve"> </w:t>
      </w:r>
      <w:r w:rsidRPr="00A90D62">
        <w:rPr>
          <w:rFonts w:ascii="David" w:hAnsi="David" w:cs="David"/>
          <w:sz w:val="28"/>
          <w:szCs w:val="28"/>
          <w:rtl/>
          <w:rPrChange w:id="4522" w:author="אברהם" w:date="2012-11-23T10:23:00Z">
            <w:rPr>
              <w:rFonts w:ascii="David" w:hAnsi="David" w:cs="David"/>
              <w:rtl/>
            </w:rPr>
          </w:rPrChange>
        </w:rPr>
        <w:t>התוצאה</w:t>
      </w:r>
      <w:r w:rsidRPr="00A90D62">
        <w:rPr>
          <w:rFonts w:ascii="David" w:eastAsia="David" w:hAnsi="David" w:cs="David"/>
          <w:sz w:val="28"/>
          <w:szCs w:val="28"/>
          <w:rtl/>
          <w:rPrChange w:id="4523" w:author="אברהם" w:date="2012-11-23T10:23:00Z">
            <w:rPr>
              <w:rFonts w:ascii="David" w:eastAsia="David" w:hAnsi="David" w:cs="David"/>
              <w:rtl/>
            </w:rPr>
          </w:rPrChange>
        </w:rPr>
        <w:t xml:space="preserve"> </w:t>
      </w:r>
      <w:r w:rsidRPr="00A90D62">
        <w:rPr>
          <w:rFonts w:ascii="David" w:hAnsi="David" w:cs="David"/>
          <w:sz w:val="28"/>
          <w:szCs w:val="28"/>
          <w:rtl/>
          <w:rPrChange w:id="4524" w:author="אברהם" w:date="2012-11-23T10:23:00Z">
            <w:rPr>
              <w:rFonts w:ascii="David" w:hAnsi="David" w:cs="David"/>
              <w:rtl/>
            </w:rPr>
          </w:rPrChange>
        </w:rPr>
        <w:t>הבאה</w:t>
      </w:r>
      <w:r w:rsidRPr="00A90D62">
        <w:rPr>
          <w:rFonts w:ascii="David" w:eastAsia="David" w:hAnsi="David" w:cs="David"/>
          <w:sz w:val="28"/>
          <w:szCs w:val="28"/>
          <w:rtl/>
          <w:rPrChange w:id="4525" w:author="אברהם" w:date="2012-11-23T10:23:00Z">
            <w:rPr>
              <w:rFonts w:ascii="David" w:eastAsia="David" w:hAnsi="David" w:cs="David"/>
              <w:rtl/>
            </w:rPr>
          </w:rPrChange>
        </w:rPr>
        <w:t xml:space="preserve"> </w:t>
      </w:r>
      <w:r w:rsidRPr="00A90D62">
        <w:rPr>
          <w:rFonts w:ascii="David" w:hAnsi="David" w:cs="David"/>
          <w:sz w:val="28"/>
          <w:szCs w:val="28"/>
          <w:rtl/>
          <w:rPrChange w:id="4526" w:author="אברהם" w:date="2012-11-23T10:23:00Z">
            <w:rPr>
              <w:rFonts w:ascii="David" w:hAnsi="David" w:cs="David"/>
              <w:rtl/>
            </w:rPr>
          </w:rPrChange>
        </w:rPr>
        <w:t>(קשתות</w:t>
      </w:r>
      <w:r w:rsidRPr="00A90D62">
        <w:rPr>
          <w:rFonts w:ascii="David" w:eastAsia="David" w:hAnsi="David" w:cs="David"/>
          <w:sz w:val="28"/>
          <w:szCs w:val="28"/>
          <w:rtl/>
          <w:rPrChange w:id="4527" w:author="אברהם" w:date="2012-11-23T10:23:00Z">
            <w:rPr>
              <w:rFonts w:ascii="David" w:eastAsia="David" w:hAnsi="David" w:cs="David"/>
              <w:rtl/>
            </w:rPr>
          </w:rPrChange>
        </w:rPr>
        <w:t xml:space="preserve"> </w:t>
      </w:r>
      <w:r w:rsidRPr="00A90D62">
        <w:rPr>
          <w:rFonts w:ascii="David" w:hAnsi="David" w:cs="David"/>
          <w:sz w:val="28"/>
          <w:szCs w:val="28"/>
          <w:rtl/>
          <w:rPrChange w:id="4528" w:author="אברהם" w:date="2012-11-23T10:23:00Z">
            <w:rPr>
              <w:rFonts w:ascii="David" w:hAnsi="David" w:cs="David"/>
              <w:rtl/>
            </w:rPr>
          </w:rPrChange>
        </w:rPr>
        <w:t>שהשתנו</w:t>
      </w:r>
      <w:r w:rsidRPr="00A90D62">
        <w:rPr>
          <w:rFonts w:ascii="David" w:eastAsia="David" w:hAnsi="David" w:cs="David"/>
          <w:sz w:val="28"/>
          <w:szCs w:val="28"/>
          <w:rtl/>
          <w:rPrChange w:id="4529" w:author="אברהם" w:date="2012-11-23T10:23:00Z">
            <w:rPr>
              <w:rFonts w:ascii="David" w:eastAsia="David" w:hAnsi="David" w:cs="David"/>
              <w:rtl/>
            </w:rPr>
          </w:rPrChange>
        </w:rPr>
        <w:t xml:space="preserve"> </w:t>
      </w:r>
      <w:r w:rsidRPr="00A90D62">
        <w:rPr>
          <w:rFonts w:ascii="David" w:hAnsi="David" w:cs="David"/>
          <w:sz w:val="28"/>
          <w:szCs w:val="28"/>
          <w:rtl/>
          <w:rPrChange w:id="4530" w:author="אברהם" w:date="2012-11-23T10:23:00Z">
            <w:rPr>
              <w:rFonts w:ascii="David" w:hAnsi="David" w:cs="David"/>
              <w:rtl/>
            </w:rPr>
          </w:rPrChange>
        </w:rPr>
        <w:t>מקווקוות):</w:t>
      </w:r>
    </w:p>
    <w:p w:rsidR="009C2B09" w:rsidRPr="00A90D62" w:rsidRDefault="00D4588B" w:rsidP="009C2B09">
      <w:pPr>
        <w:pStyle w:val="a1"/>
        <w:bidi/>
        <w:rPr>
          <w:rFonts w:ascii="David" w:hAnsi="David" w:cs="David"/>
          <w:sz w:val="28"/>
          <w:szCs w:val="28"/>
          <w:rtl/>
          <w:rPrChange w:id="4531" w:author="אברהם" w:date="2012-11-23T10:23:00Z">
            <w:rPr>
              <w:rFonts w:ascii="David" w:hAnsi="David" w:cs="David"/>
              <w:rtl/>
            </w:rPr>
          </w:rPrChange>
        </w:rPr>
      </w:pPr>
      <w:r>
        <w:rPr>
          <w:rFonts w:ascii="David" w:hAnsi="David" w:cs="David"/>
          <w:noProof/>
          <w:sz w:val="28"/>
          <w:szCs w:val="28"/>
          <w:rtl/>
          <w:lang w:eastAsia="en-US"/>
        </w:rPr>
        <w:drawing>
          <wp:inline distT="0" distB="0" distL="0" distR="0" wp14:anchorId="4CD984B3" wp14:editId="4FC49B05">
            <wp:extent cx="6068060" cy="145351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060" cy="1453515"/>
                    </a:xfrm>
                    <a:prstGeom prst="rect">
                      <a:avLst/>
                    </a:prstGeom>
                    <a:solidFill>
                      <a:srgbClr val="FFFFFF"/>
                    </a:solidFill>
                    <a:ln>
                      <a:noFill/>
                    </a:ln>
                  </pic:spPr>
                </pic:pic>
              </a:graphicData>
            </a:graphic>
          </wp:inline>
        </w:drawing>
      </w:r>
    </w:p>
    <w:p w:rsidR="009C2B09" w:rsidRPr="00A90D62" w:rsidRDefault="009C2B09" w:rsidP="009C2B09">
      <w:pPr>
        <w:pStyle w:val="a1"/>
        <w:bidi/>
        <w:rPr>
          <w:rFonts w:ascii="David" w:hAnsi="David" w:cs="David"/>
          <w:sz w:val="28"/>
          <w:szCs w:val="28"/>
          <w:rtl/>
          <w:rPrChange w:id="4532" w:author="אברהם" w:date="2012-11-23T10:23:00Z">
            <w:rPr>
              <w:rFonts w:ascii="David" w:hAnsi="David" w:cs="David"/>
              <w:rtl/>
            </w:rPr>
          </w:rPrChange>
        </w:rPr>
      </w:pPr>
    </w:p>
    <w:p w:rsidR="009C2B09" w:rsidRPr="00A90D62" w:rsidRDefault="009C2B09" w:rsidP="00D97D7A">
      <w:pPr>
        <w:pStyle w:val="a1"/>
        <w:bidi/>
        <w:rPr>
          <w:rFonts w:ascii="David" w:hAnsi="David" w:cs="David"/>
          <w:sz w:val="28"/>
          <w:szCs w:val="28"/>
          <w:rtl/>
          <w:rPrChange w:id="4533" w:author="אברהם" w:date="2012-11-23T10:23:00Z">
            <w:rPr>
              <w:rFonts w:ascii="David" w:hAnsi="David" w:cs="David"/>
              <w:rtl/>
            </w:rPr>
          </w:rPrChange>
        </w:rPr>
      </w:pPr>
      <w:r w:rsidRPr="00A90D62">
        <w:rPr>
          <w:rFonts w:ascii="David" w:hAnsi="David" w:cs="David"/>
          <w:sz w:val="28"/>
          <w:szCs w:val="28"/>
          <w:rtl/>
          <w:rPrChange w:id="4534" w:author="אברהם" w:date="2012-11-23T10:23:00Z">
            <w:rPr>
              <w:rFonts w:ascii="David" w:hAnsi="David" w:cs="David"/>
              <w:rtl/>
            </w:rPr>
          </w:rPrChange>
        </w:rPr>
        <w:t>רק</w:t>
      </w:r>
      <w:r w:rsidRPr="00A90D62">
        <w:rPr>
          <w:rFonts w:ascii="David" w:eastAsia="David" w:hAnsi="David" w:cs="David"/>
          <w:sz w:val="28"/>
          <w:szCs w:val="28"/>
          <w:rtl/>
          <w:rPrChange w:id="4535" w:author="אברהם" w:date="2012-11-23T10:23:00Z">
            <w:rPr>
              <w:rFonts w:ascii="David" w:eastAsia="David" w:hAnsi="David" w:cs="David"/>
              <w:rtl/>
            </w:rPr>
          </w:rPrChange>
        </w:rPr>
        <w:t xml:space="preserve"> </w:t>
      </w:r>
      <w:r w:rsidRPr="00A90D62">
        <w:rPr>
          <w:rFonts w:ascii="David" w:hAnsi="David" w:cs="David"/>
          <w:sz w:val="28"/>
          <w:szCs w:val="28"/>
          <w:rtl/>
          <w:rPrChange w:id="4536" w:author="אברהם" w:date="2012-11-23T10:23:00Z">
            <w:rPr>
              <w:rFonts w:ascii="David" w:hAnsi="David" w:cs="David"/>
              <w:rtl/>
            </w:rPr>
          </w:rPrChange>
        </w:rPr>
        <w:t>ראובן</w:t>
      </w:r>
      <w:r w:rsidRPr="00A90D62">
        <w:rPr>
          <w:rFonts w:ascii="David" w:eastAsia="David" w:hAnsi="David" w:cs="David"/>
          <w:sz w:val="28"/>
          <w:szCs w:val="28"/>
          <w:rtl/>
          <w:rPrChange w:id="4537" w:author="אברהם" w:date="2012-11-23T10:23:00Z">
            <w:rPr>
              <w:rFonts w:ascii="David" w:eastAsia="David" w:hAnsi="David" w:cs="David"/>
              <w:rtl/>
            </w:rPr>
          </w:rPrChange>
        </w:rPr>
        <w:t xml:space="preserve"> </w:t>
      </w:r>
      <w:r w:rsidRPr="00A90D62">
        <w:rPr>
          <w:rFonts w:ascii="David" w:hAnsi="David" w:cs="David"/>
          <w:sz w:val="28"/>
          <w:szCs w:val="28"/>
          <w:rtl/>
          <w:rPrChange w:id="4538" w:author="אברהם" w:date="2012-11-23T10:23:00Z">
            <w:rPr>
              <w:rFonts w:ascii="David" w:hAnsi="David" w:cs="David"/>
              <w:rtl/>
            </w:rPr>
          </w:rPrChange>
        </w:rPr>
        <w:t>וגד</w:t>
      </w:r>
      <w:r w:rsidRPr="00A90D62">
        <w:rPr>
          <w:rFonts w:ascii="David" w:eastAsia="David" w:hAnsi="David" w:cs="David"/>
          <w:sz w:val="28"/>
          <w:szCs w:val="28"/>
          <w:rtl/>
          <w:rPrChange w:id="4539" w:author="אברהם" w:date="2012-11-23T10:23:00Z">
            <w:rPr>
              <w:rFonts w:ascii="David" w:eastAsia="David" w:hAnsi="David" w:cs="David"/>
              <w:rtl/>
            </w:rPr>
          </w:rPrChange>
        </w:rPr>
        <w:t xml:space="preserve"> </w:t>
      </w:r>
      <w:r w:rsidRPr="00A90D62">
        <w:rPr>
          <w:rFonts w:ascii="David" w:hAnsi="David" w:cs="David"/>
          <w:sz w:val="28"/>
          <w:szCs w:val="28"/>
          <w:rtl/>
          <w:rPrChange w:id="4540" w:author="אברהם" w:date="2012-11-23T10:23:00Z">
            <w:rPr>
              <w:rFonts w:ascii="David" w:hAnsi="David" w:cs="David"/>
              <w:rtl/>
            </w:rPr>
          </w:rPrChange>
        </w:rPr>
        <w:t>היו</w:t>
      </w:r>
      <w:r w:rsidRPr="00A90D62">
        <w:rPr>
          <w:rFonts w:ascii="David" w:eastAsia="David" w:hAnsi="David" w:cs="David"/>
          <w:sz w:val="28"/>
          <w:szCs w:val="28"/>
          <w:rtl/>
          <w:rPrChange w:id="4541" w:author="אברהם" w:date="2012-11-23T10:23:00Z">
            <w:rPr>
              <w:rFonts w:ascii="David" w:eastAsia="David" w:hAnsi="David" w:cs="David"/>
              <w:rtl/>
            </w:rPr>
          </w:rPrChange>
        </w:rPr>
        <w:t xml:space="preserve"> </w:t>
      </w:r>
      <w:r w:rsidRPr="00A90D62">
        <w:rPr>
          <w:rFonts w:ascii="David" w:hAnsi="David" w:cs="David"/>
          <w:sz w:val="28"/>
          <w:szCs w:val="28"/>
          <w:rtl/>
          <w:rPrChange w:id="4542" w:author="אברהם" w:date="2012-11-23T10:23:00Z">
            <w:rPr>
              <w:rFonts w:ascii="David" w:hAnsi="David" w:cs="David"/>
              <w:rtl/>
            </w:rPr>
          </w:rPrChange>
        </w:rPr>
        <w:t>בעלי</w:t>
      </w:r>
      <w:del w:id="4543" w:author="אברהם" w:date="2012-11-26T17:28:00Z">
        <w:r w:rsidRPr="00A90D62" w:rsidDel="00D97D7A">
          <w:rPr>
            <w:rFonts w:ascii="David" w:hAnsi="David" w:cs="David"/>
            <w:sz w:val="28"/>
            <w:szCs w:val="28"/>
            <w:rtl/>
            <w:rPrChange w:id="4544" w:author="אברהם" w:date="2012-11-23T10:23:00Z">
              <w:rPr>
                <w:rFonts w:ascii="David" w:hAnsi="David" w:cs="David"/>
                <w:rtl/>
              </w:rPr>
            </w:rPrChange>
          </w:rPr>
          <w:delText>-</w:delText>
        </w:r>
      </w:del>
      <w:ins w:id="4545" w:author="אברהם" w:date="2012-11-26T17:28:00Z">
        <w:r w:rsidR="00D97D7A">
          <w:rPr>
            <w:rFonts w:ascii="David" w:hAnsi="David" w:cs="David" w:hint="cs"/>
            <w:sz w:val="28"/>
            <w:szCs w:val="28"/>
            <w:rtl/>
          </w:rPr>
          <w:t xml:space="preserve"> </w:t>
        </w:r>
      </w:ins>
      <w:r w:rsidRPr="00A90D62">
        <w:rPr>
          <w:rFonts w:ascii="David" w:hAnsi="David" w:cs="David"/>
          <w:sz w:val="28"/>
          <w:szCs w:val="28"/>
          <w:rtl/>
          <w:rPrChange w:id="4546" w:author="אברהם" w:date="2012-11-23T10:23:00Z">
            <w:rPr>
              <w:rFonts w:ascii="David" w:hAnsi="David" w:cs="David"/>
              <w:rtl/>
            </w:rPr>
          </w:rPrChange>
        </w:rPr>
        <w:t>נחלה</w:t>
      </w:r>
      <w:r w:rsidRPr="00A90D62">
        <w:rPr>
          <w:rFonts w:ascii="David" w:eastAsia="David" w:hAnsi="David" w:cs="David"/>
          <w:sz w:val="28"/>
          <w:szCs w:val="28"/>
          <w:rtl/>
          <w:rPrChange w:id="4547" w:author="אברהם" w:date="2012-11-23T10:23:00Z">
            <w:rPr>
              <w:rFonts w:ascii="David" w:eastAsia="David" w:hAnsi="David" w:cs="David"/>
              <w:rtl/>
            </w:rPr>
          </w:rPrChange>
        </w:rPr>
        <w:t xml:space="preserve"> </w:t>
      </w:r>
      <w:r w:rsidRPr="00A90D62">
        <w:rPr>
          <w:rFonts w:ascii="David" w:hAnsi="David" w:cs="David"/>
          <w:sz w:val="28"/>
          <w:szCs w:val="28"/>
          <w:rtl/>
          <w:rPrChange w:id="4548" w:author="אברהם" w:date="2012-11-23T10:23:00Z">
            <w:rPr>
              <w:rFonts w:ascii="David" w:hAnsi="David" w:cs="David"/>
              <w:rtl/>
            </w:rPr>
          </w:rPrChange>
        </w:rPr>
        <w:t>במוצאי</w:t>
      </w:r>
      <w:r w:rsidRPr="00A90D62">
        <w:rPr>
          <w:rFonts w:ascii="David" w:eastAsia="David" w:hAnsi="David" w:cs="David"/>
          <w:sz w:val="28"/>
          <w:szCs w:val="28"/>
          <w:rtl/>
          <w:rPrChange w:id="4549" w:author="אברהם" w:date="2012-11-23T10:23:00Z">
            <w:rPr>
              <w:rFonts w:ascii="David" w:eastAsia="David" w:hAnsi="David" w:cs="David"/>
              <w:rtl/>
            </w:rPr>
          </w:rPrChange>
        </w:rPr>
        <w:t xml:space="preserve"> </w:t>
      </w:r>
      <w:r w:rsidRPr="00A90D62">
        <w:rPr>
          <w:rFonts w:ascii="David" w:hAnsi="David" w:cs="David"/>
          <w:sz w:val="28"/>
          <w:szCs w:val="28"/>
          <w:rtl/>
          <w:rPrChange w:id="4550" w:author="אברהם" w:date="2012-11-23T10:23:00Z">
            <w:rPr>
              <w:rFonts w:ascii="David" w:hAnsi="David" w:cs="David"/>
              <w:rtl/>
            </w:rPr>
          </w:rPrChange>
        </w:rPr>
        <w:t>היובל</w:t>
      </w:r>
      <w:r w:rsidRPr="00A90D62">
        <w:rPr>
          <w:rFonts w:ascii="David" w:eastAsia="David" w:hAnsi="David" w:cs="David"/>
          <w:sz w:val="28"/>
          <w:szCs w:val="28"/>
          <w:rtl/>
          <w:rPrChange w:id="4551" w:author="אברהם" w:date="2012-11-23T10:23:00Z">
            <w:rPr>
              <w:rFonts w:ascii="David" w:eastAsia="David" w:hAnsi="David" w:cs="David"/>
              <w:rtl/>
            </w:rPr>
          </w:rPrChange>
        </w:rPr>
        <w:t xml:space="preserve"> </w:t>
      </w:r>
      <w:r w:rsidRPr="00A90D62">
        <w:rPr>
          <w:rFonts w:ascii="David" w:hAnsi="David" w:cs="David"/>
          <w:sz w:val="28"/>
          <w:szCs w:val="28"/>
          <w:rtl/>
          <w:rPrChange w:id="4552" w:author="אברהם" w:date="2012-11-23T10:23:00Z">
            <w:rPr>
              <w:rFonts w:ascii="David" w:hAnsi="David" w:cs="David"/>
              <w:rtl/>
            </w:rPr>
          </w:rPrChange>
        </w:rPr>
        <w:t>הקודם</w:t>
      </w:r>
      <w:r w:rsidRPr="00A90D62">
        <w:rPr>
          <w:rFonts w:ascii="David" w:eastAsia="David" w:hAnsi="David" w:cs="David"/>
          <w:sz w:val="28"/>
          <w:szCs w:val="28"/>
          <w:rtl/>
          <w:rPrChange w:id="4553" w:author="אברהם" w:date="2012-11-23T10:23:00Z">
            <w:rPr>
              <w:rFonts w:ascii="David" w:eastAsia="David" w:hAnsi="David" w:cs="David"/>
              <w:rtl/>
            </w:rPr>
          </w:rPrChange>
        </w:rPr>
        <w:t xml:space="preserve"> </w:t>
      </w:r>
      <w:r w:rsidRPr="00A90D62">
        <w:rPr>
          <w:rFonts w:ascii="David" w:hAnsi="David" w:cs="David"/>
          <w:sz w:val="28"/>
          <w:szCs w:val="28"/>
          <w:rtl/>
          <w:rPrChange w:id="4554" w:author="אברהם" w:date="2012-11-23T10:23:00Z">
            <w:rPr>
              <w:rFonts w:ascii="David" w:hAnsi="David" w:cs="David"/>
              <w:rtl/>
            </w:rPr>
          </w:rPrChange>
        </w:rPr>
        <w:t>(=דרגת</w:t>
      </w:r>
      <w:r w:rsidRPr="00A90D62">
        <w:rPr>
          <w:rFonts w:ascii="David" w:eastAsia="David" w:hAnsi="David" w:cs="David"/>
          <w:sz w:val="28"/>
          <w:szCs w:val="28"/>
          <w:rtl/>
          <w:rPrChange w:id="4555" w:author="אברהם" w:date="2012-11-23T10:23:00Z">
            <w:rPr>
              <w:rFonts w:ascii="David" w:eastAsia="David" w:hAnsi="David" w:cs="David"/>
              <w:rtl/>
            </w:rPr>
          </w:rPrChange>
        </w:rPr>
        <w:t xml:space="preserve"> </w:t>
      </w:r>
      <w:r w:rsidRPr="00A90D62">
        <w:rPr>
          <w:rFonts w:ascii="David" w:hAnsi="David" w:cs="David"/>
          <w:sz w:val="28"/>
          <w:szCs w:val="28"/>
          <w:rtl/>
          <w:rPrChange w:id="4556" w:author="אברהם" w:date="2012-11-23T10:23:00Z">
            <w:rPr>
              <w:rFonts w:ascii="David" w:hAnsi="David" w:cs="David"/>
              <w:rtl/>
            </w:rPr>
          </w:rPrChange>
        </w:rPr>
        <w:t>יציאה</w:t>
      </w:r>
      <w:r w:rsidRPr="00A90D62">
        <w:rPr>
          <w:rFonts w:ascii="David" w:eastAsia="David" w:hAnsi="David" w:cs="David"/>
          <w:sz w:val="28"/>
          <w:szCs w:val="28"/>
          <w:rtl/>
          <w:rPrChange w:id="4557" w:author="אברהם" w:date="2012-11-23T10:23:00Z">
            <w:rPr>
              <w:rFonts w:ascii="David" w:eastAsia="David" w:hAnsi="David" w:cs="David"/>
              <w:rtl/>
            </w:rPr>
          </w:rPrChange>
        </w:rPr>
        <w:t xml:space="preserve"> </w:t>
      </w:r>
      <w:r w:rsidRPr="00A90D62">
        <w:rPr>
          <w:rFonts w:ascii="David" w:hAnsi="David" w:cs="David"/>
          <w:sz w:val="28"/>
          <w:szCs w:val="28"/>
          <w:rtl/>
          <w:rPrChange w:id="4558" w:author="אברהם" w:date="2012-11-23T10:23:00Z">
            <w:rPr>
              <w:rFonts w:ascii="David" w:hAnsi="David" w:cs="David"/>
              <w:rtl/>
            </w:rPr>
          </w:rPrChange>
        </w:rPr>
        <w:t>גדולה</w:t>
      </w:r>
      <w:r w:rsidRPr="00A90D62">
        <w:rPr>
          <w:rFonts w:ascii="David" w:eastAsia="David" w:hAnsi="David" w:cs="David"/>
          <w:sz w:val="28"/>
          <w:szCs w:val="28"/>
          <w:rtl/>
          <w:rPrChange w:id="4559" w:author="אברהם" w:date="2012-11-23T10:23:00Z">
            <w:rPr>
              <w:rFonts w:ascii="David" w:eastAsia="David" w:hAnsi="David" w:cs="David"/>
              <w:rtl/>
            </w:rPr>
          </w:rPrChange>
        </w:rPr>
        <w:t xml:space="preserve"> </w:t>
      </w:r>
      <w:r w:rsidRPr="00A90D62">
        <w:rPr>
          <w:rFonts w:ascii="David" w:hAnsi="David" w:cs="David"/>
          <w:sz w:val="28"/>
          <w:szCs w:val="28"/>
          <w:rtl/>
          <w:rPrChange w:id="4560" w:author="אברהם" w:date="2012-11-23T10:23:00Z">
            <w:rPr>
              <w:rFonts w:ascii="David" w:hAnsi="David" w:cs="David"/>
              <w:rtl/>
            </w:rPr>
          </w:rPrChange>
        </w:rPr>
        <w:t>מ-</w:t>
      </w:r>
      <w:r w:rsidRPr="00A90D62">
        <w:rPr>
          <w:rFonts w:ascii="David" w:hAnsi="David" w:cs="David"/>
          <w:sz w:val="28"/>
          <w:szCs w:val="28"/>
          <w:rPrChange w:id="4561" w:author="אברהם" w:date="2012-11-23T10:23:00Z">
            <w:rPr>
              <w:rFonts w:ascii="David" w:hAnsi="David" w:cs="David"/>
            </w:rPr>
          </w:rPrChange>
        </w:rPr>
        <w:t>0</w:t>
      </w:r>
      <w:r w:rsidRPr="00A90D62">
        <w:rPr>
          <w:rFonts w:ascii="David" w:hAnsi="David" w:cs="David"/>
          <w:sz w:val="28"/>
          <w:szCs w:val="28"/>
          <w:rtl/>
          <w:rPrChange w:id="4562" w:author="אברהם" w:date="2012-11-23T10:23:00Z">
            <w:rPr>
              <w:rFonts w:ascii="David" w:hAnsi="David" w:cs="David"/>
              <w:rtl/>
            </w:rPr>
          </w:rPrChange>
        </w:rPr>
        <w:t>), ואינם</w:t>
      </w:r>
      <w:r w:rsidRPr="00A90D62">
        <w:rPr>
          <w:rFonts w:ascii="David" w:eastAsia="David" w:hAnsi="David" w:cs="David"/>
          <w:sz w:val="28"/>
          <w:szCs w:val="28"/>
          <w:rtl/>
          <w:rPrChange w:id="4563" w:author="אברהם" w:date="2012-11-23T10:23:00Z">
            <w:rPr>
              <w:rFonts w:ascii="David" w:eastAsia="David" w:hAnsi="David" w:cs="David"/>
              <w:rtl/>
            </w:rPr>
          </w:rPrChange>
        </w:rPr>
        <w:t xml:space="preserve"> </w:t>
      </w:r>
      <w:r w:rsidRPr="00A90D62">
        <w:rPr>
          <w:rFonts w:ascii="David" w:hAnsi="David" w:cs="David"/>
          <w:sz w:val="28"/>
          <w:szCs w:val="28"/>
          <w:rtl/>
          <w:rPrChange w:id="4564" w:author="אברהם" w:date="2012-11-23T10:23:00Z">
            <w:rPr>
              <w:rFonts w:ascii="David" w:hAnsi="David" w:cs="David"/>
              <w:rtl/>
            </w:rPr>
          </w:rPrChange>
        </w:rPr>
        <w:t>בעלי</w:t>
      </w:r>
      <w:del w:id="4565" w:author="אברהם" w:date="2012-11-26T17:28:00Z">
        <w:r w:rsidRPr="00A90D62" w:rsidDel="00D97D7A">
          <w:rPr>
            <w:rFonts w:ascii="David" w:hAnsi="David" w:cs="David"/>
            <w:sz w:val="28"/>
            <w:szCs w:val="28"/>
            <w:rtl/>
            <w:rPrChange w:id="4566" w:author="אברהם" w:date="2012-11-23T10:23:00Z">
              <w:rPr>
                <w:rFonts w:ascii="David" w:hAnsi="David" w:cs="David"/>
                <w:rtl/>
              </w:rPr>
            </w:rPrChange>
          </w:rPr>
          <w:delText>-</w:delText>
        </w:r>
      </w:del>
      <w:ins w:id="4567" w:author="אברהם" w:date="2012-11-26T17:28:00Z">
        <w:r w:rsidR="00D97D7A">
          <w:rPr>
            <w:rFonts w:ascii="David" w:hAnsi="David" w:cs="David" w:hint="cs"/>
            <w:sz w:val="28"/>
            <w:szCs w:val="28"/>
            <w:rtl/>
          </w:rPr>
          <w:t xml:space="preserve"> </w:t>
        </w:r>
      </w:ins>
      <w:r w:rsidRPr="00A90D62">
        <w:rPr>
          <w:rFonts w:ascii="David" w:hAnsi="David" w:cs="David"/>
          <w:sz w:val="28"/>
          <w:szCs w:val="28"/>
          <w:rtl/>
          <w:rPrChange w:id="4568" w:author="אברהם" w:date="2012-11-23T10:23:00Z">
            <w:rPr>
              <w:rFonts w:ascii="David" w:hAnsi="David" w:cs="David"/>
              <w:rtl/>
            </w:rPr>
          </w:rPrChange>
        </w:rPr>
        <w:t>נחלה</w:t>
      </w:r>
      <w:r w:rsidRPr="00A90D62">
        <w:rPr>
          <w:rFonts w:ascii="David" w:eastAsia="David" w:hAnsi="David" w:cs="David"/>
          <w:sz w:val="28"/>
          <w:szCs w:val="28"/>
          <w:rtl/>
          <w:rPrChange w:id="4569" w:author="אברהם" w:date="2012-11-23T10:23:00Z">
            <w:rPr>
              <w:rFonts w:ascii="David" w:eastAsia="David" w:hAnsi="David" w:cs="David"/>
              <w:rtl/>
            </w:rPr>
          </w:rPrChange>
        </w:rPr>
        <w:t xml:space="preserve"> </w:t>
      </w:r>
      <w:r w:rsidRPr="00A90D62">
        <w:rPr>
          <w:rFonts w:ascii="David" w:hAnsi="David" w:cs="David"/>
          <w:sz w:val="28"/>
          <w:szCs w:val="28"/>
          <w:rtl/>
          <w:rPrChange w:id="4570" w:author="אברהם" w:date="2012-11-23T10:23:00Z">
            <w:rPr>
              <w:rFonts w:ascii="David" w:hAnsi="David" w:cs="David"/>
              <w:rtl/>
            </w:rPr>
          </w:rPrChange>
        </w:rPr>
        <w:t>בערב</w:t>
      </w:r>
      <w:r w:rsidRPr="00A90D62">
        <w:rPr>
          <w:rFonts w:ascii="David" w:eastAsia="David" w:hAnsi="David" w:cs="David"/>
          <w:sz w:val="28"/>
          <w:szCs w:val="28"/>
          <w:rtl/>
          <w:rPrChange w:id="4571" w:author="אברהם" w:date="2012-11-23T10:23:00Z">
            <w:rPr>
              <w:rFonts w:ascii="David" w:eastAsia="David" w:hAnsi="David" w:cs="David"/>
              <w:rtl/>
            </w:rPr>
          </w:rPrChange>
        </w:rPr>
        <w:t xml:space="preserve"> </w:t>
      </w:r>
      <w:r w:rsidRPr="00A90D62">
        <w:rPr>
          <w:rFonts w:ascii="David" w:hAnsi="David" w:cs="David"/>
          <w:sz w:val="28"/>
          <w:szCs w:val="28"/>
          <w:rtl/>
          <w:rPrChange w:id="4572" w:author="אברהם" w:date="2012-11-23T10:23:00Z">
            <w:rPr>
              <w:rFonts w:ascii="David" w:hAnsi="David" w:cs="David"/>
              <w:rtl/>
            </w:rPr>
          </w:rPrChange>
        </w:rPr>
        <w:t>היובל</w:t>
      </w:r>
      <w:r w:rsidRPr="00A90D62">
        <w:rPr>
          <w:rFonts w:ascii="David" w:eastAsia="David" w:hAnsi="David" w:cs="David"/>
          <w:sz w:val="28"/>
          <w:szCs w:val="28"/>
          <w:rtl/>
          <w:rPrChange w:id="4573" w:author="אברהם" w:date="2012-11-23T10:23:00Z">
            <w:rPr>
              <w:rFonts w:ascii="David" w:eastAsia="David" w:hAnsi="David" w:cs="David"/>
              <w:rtl/>
            </w:rPr>
          </w:rPrChange>
        </w:rPr>
        <w:t xml:space="preserve"> </w:t>
      </w:r>
      <w:r w:rsidRPr="00A90D62">
        <w:rPr>
          <w:rFonts w:ascii="David" w:hAnsi="David" w:cs="David"/>
          <w:sz w:val="28"/>
          <w:szCs w:val="28"/>
          <w:rtl/>
          <w:rPrChange w:id="4574" w:author="אברהם" w:date="2012-11-23T10:23:00Z">
            <w:rPr>
              <w:rFonts w:ascii="David" w:hAnsi="David" w:cs="David"/>
              <w:rtl/>
            </w:rPr>
          </w:rPrChange>
        </w:rPr>
        <w:t>הנוכחי</w:t>
      </w:r>
      <w:r w:rsidRPr="00A90D62">
        <w:rPr>
          <w:rFonts w:ascii="David" w:eastAsia="David" w:hAnsi="David" w:cs="David"/>
          <w:sz w:val="28"/>
          <w:szCs w:val="28"/>
          <w:rtl/>
          <w:rPrChange w:id="4575" w:author="אברהם" w:date="2012-11-23T10:23:00Z">
            <w:rPr>
              <w:rFonts w:ascii="David" w:eastAsia="David" w:hAnsi="David" w:cs="David"/>
              <w:rtl/>
            </w:rPr>
          </w:rPrChange>
        </w:rPr>
        <w:t xml:space="preserve"> </w:t>
      </w:r>
      <w:r w:rsidRPr="00A90D62">
        <w:rPr>
          <w:rFonts w:ascii="David" w:hAnsi="David" w:cs="David"/>
          <w:sz w:val="28"/>
          <w:szCs w:val="28"/>
          <w:rtl/>
          <w:rPrChange w:id="4576" w:author="אברהם" w:date="2012-11-23T10:23:00Z">
            <w:rPr>
              <w:rFonts w:ascii="David" w:hAnsi="David" w:cs="David"/>
              <w:rtl/>
            </w:rPr>
          </w:rPrChange>
        </w:rPr>
        <w:t>(=דרגת</w:t>
      </w:r>
      <w:r w:rsidRPr="00A90D62">
        <w:rPr>
          <w:rFonts w:ascii="David" w:eastAsia="David" w:hAnsi="David" w:cs="David"/>
          <w:sz w:val="28"/>
          <w:szCs w:val="28"/>
          <w:rtl/>
          <w:rPrChange w:id="4577" w:author="אברהם" w:date="2012-11-23T10:23:00Z">
            <w:rPr>
              <w:rFonts w:ascii="David" w:eastAsia="David" w:hAnsi="David" w:cs="David"/>
              <w:rtl/>
            </w:rPr>
          </w:rPrChange>
        </w:rPr>
        <w:t xml:space="preserve"> </w:t>
      </w:r>
      <w:r w:rsidRPr="00A90D62">
        <w:rPr>
          <w:rFonts w:ascii="David" w:hAnsi="David" w:cs="David"/>
          <w:sz w:val="28"/>
          <w:szCs w:val="28"/>
          <w:rtl/>
          <w:rPrChange w:id="4578" w:author="אברהם" w:date="2012-11-23T10:23:00Z">
            <w:rPr>
              <w:rFonts w:ascii="David" w:hAnsi="David" w:cs="David"/>
              <w:rtl/>
            </w:rPr>
          </w:rPrChange>
        </w:rPr>
        <w:t>כניסה</w:t>
      </w:r>
      <w:r w:rsidRPr="00A90D62">
        <w:rPr>
          <w:rFonts w:ascii="David" w:eastAsia="David" w:hAnsi="David" w:cs="David"/>
          <w:sz w:val="28"/>
          <w:szCs w:val="28"/>
          <w:rtl/>
          <w:rPrChange w:id="4579" w:author="אברהם" w:date="2012-11-23T10:23:00Z">
            <w:rPr>
              <w:rFonts w:ascii="David" w:eastAsia="David" w:hAnsi="David" w:cs="David"/>
              <w:rtl/>
            </w:rPr>
          </w:rPrChange>
        </w:rPr>
        <w:t xml:space="preserve"> </w:t>
      </w:r>
      <w:r w:rsidRPr="00A90D62">
        <w:rPr>
          <w:rFonts w:ascii="David" w:hAnsi="David" w:cs="David"/>
          <w:sz w:val="28"/>
          <w:szCs w:val="28"/>
          <w:rPrChange w:id="4580" w:author="אברהם" w:date="2012-11-23T10:23:00Z">
            <w:rPr>
              <w:rFonts w:ascii="David" w:hAnsi="David" w:cs="David"/>
            </w:rPr>
          </w:rPrChange>
        </w:rPr>
        <w:t>0</w:t>
      </w:r>
      <w:r w:rsidRPr="00A90D62">
        <w:rPr>
          <w:rFonts w:ascii="David" w:hAnsi="David" w:cs="David"/>
          <w:sz w:val="28"/>
          <w:szCs w:val="28"/>
          <w:rtl/>
          <w:rPrChange w:id="4581" w:author="אברהם" w:date="2012-11-23T10:23:00Z">
            <w:rPr>
              <w:rFonts w:ascii="David" w:hAnsi="David" w:cs="David"/>
              <w:rtl/>
            </w:rPr>
          </w:rPrChange>
        </w:rPr>
        <w:t>); לכן, כל</w:t>
      </w:r>
      <w:r w:rsidRPr="00A90D62">
        <w:rPr>
          <w:rFonts w:ascii="David" w:eastAsia="David" w:hAnsi="David" w:cs="David"/>
          <w:sz w:val="28"/>
          <w:szCs w:val="28"/>
          <w:rtl/>
          <w:rPrChange w:id="4582" w:author="אברהם" w:date="2012-11-23T10:23:00Z">
            <w:rPr>
              <w:rFonts w:ascii="David" w:eastAsia="David" w:hAnsi="David" w:cs="David"/>
              <w:rtl/>
            </w:rPr>
          </w:rPrChange>
        </w:rPr>
        <w:t xml:space="preserve"> </w:t>
      </w:r>
      <w:r w:rsidRPr="00A90D62">
        <w:rPr>
          <w:rFonts w:ascii="David" w:hAnsi="David" w:cs="David"/>
          <w:sz w:val="28"/>
          <w:szCs w:val="28"/>
          <w:rtl/>
          <w:rPrChange w:id="4583" w:author="אברהם" w:date="2012-11-23T10:23:00Z">
            <w:rPr>
              <w:rFonts w:ascii="David" w:hAnsi="David" w:cs="David"/>
              <w:rtl/>
            </w:rPr>
          </w:rPrChange>
        </w:rPr>
        <w:t>אחד</w:t>
      </w:r>
      <w:r w:rsidRPr="00A90D62">
        <w:rPr>
          <w:rFonts w:ascii="David" w:eastAsia="David" w:hAnsi="David" w:cs="David"/>
          <w:sz w:val="28"/>
          <w:szCs w:val="28"/>
          <w:rtl/>
          <w:rPrChange w:id="4584" w:author="אברהם" w:date="2012-11-23T10:23:00Z">
            <w:rPr>
              <w:rFonts w:ascii="David" w:eastAsia="David" w:hAnsi="David" w:cs="David"/>
              <w:rtl/>
            </w:rPr>
          </w:rPrChange>
        </w:rPr>
        <w:t xml:space="preserve"> </w:t>
      </w:r>
      <w:r w:rsidRPr="00A90D62">
        <w:rPr>
          <w:rFonts w:ascii="David" w:hAnsi="David" w:cs="David"/>
          <w:sz w:val="28"/>
          <w:szCs w:val="28"/>
          <w:rtl/>
          <w:rPrChange w:id="4585" w:author="אברהם" w:date="2012-11-23T10:23:00Z">
            <w:rPr>
              <w:rFonts w:ascii="David" w:hAnsi="David" w:cs="David"/>
              <w:rtl/>
            </w:rPr>
          </w:rPrChange>
        </w:rPr>
        <w:t>מהם</w:t>
      </w:r>
      <w:r w:rsidRPr="00A90D62">
        <w:rPr>
          <w:rFonts w:ascii="David" w:eastAsia="David" w:hAnsi="David" w:cs="David"/>
          <w:sz w:val="28"/>
          <w:szCs w:val="28"/>
          <w:rtl/>
          <w:rPrChange w:id="4586" w:author="אברהם" w:date="2012-11-23T10:23:00Z">
            <w:rPr>
              <w:rFonts w:ascii="David" w:eastAsia="David" w:hAnsi="David" w:cs="David"/>
              <w:rtl/>
            </w:rPr>
          </w:rPrChange>
        </w:rPr>
        <w:t xml:space="preserve"> </w:t>
      </w:r>
      <w:r w:rsidRPr="00A90D62">
        <w:rPr>
          <w:rFonts w:ascii="David" w:hAnsi="David" w:cs="David"/>
          <w:sz w:val="28"/>
          <w:szCs w:val="28"/>
          <w:rtl/>
          <w:rPrChange w:id="4587" w:author="אברהם" w:date="2012-11-23T10:23:00Z">
            <w:rPr>
              <w:rFonts w:ascii="David" w:hAnsi="David" w:cs="David"/>
              <w:rtl/>
            </w:rPr>
          </w:rPrChange>
        </w:rPr>
        <w:t>בחר</w:t>
      </w:r>
      <w:r w:rsidRPr="00A90D62">
        <w:rPr>
          <w:rFonts w:ascii="David" w:eastAsia="David" w:hAnsi="David" w:cs="David"/>
          <w:sz w:val="28"/>
          <w:szCs w:val="28"/>
          <w:rtl/>
          <w:rPrChange w:id="4588" w:author="אברהם" w:date="2012-11-23T10:23:00Z">
            <w:rPr>
              <w:rFonts w:ascii="David" w:eastAsia="David" w:hAnsi="David" w:cs="David"/>
              <w:rtl/>
            </w:rPr>
          </w:rPrChange>
        </w:rPr>
        <w:t xml:space="preserve"> </w:t>
      </w:r>
      <w:r w:rsidRPr="00A90D62">
        <w:rPr>
          <w:rFonts w:ascii="David" w:hAnsi="David" w:cs="David"/>
          <w:sz w:val="28"/>
          <w:szCs w:val="28"/>
          <w:rtl/>
          <w:rPrChange w:id="4589" w:author="אברהם" w:date="2012-11-23T10:23:00Z">
            <w:rPr>
              <w:rFonts w:ascii="David" w:hAnsi="David" w:cs="David"/>
              <w:rtl/>
            </w:rPr>
          </w:rPrChange>
        </w:rPr>
        <w:t>נחלה</w:t>
      </w:r>
      <w:r w:rsidRPr="00A90D62">
        <w:rPr>
          <w:rFonts w:ascii="David" w:eastAsia="David" w:hAnsi="David" w:cs="David"/>
          <w:sz w:val="28"/>
          <w:szCs w:val="28"/>
          <w:rtl/>
          <w:rPrChange w:id="4590" w:author="אברהם" w:date="2012-11-23T10:23:00Z">
            <w:rPr>
              <w:rFonts w:ascii="David" w:eastAsia="David" w:hAnsi="David" w:cs="David"/>
              <w:rtl/>
            </w:rPr>
          </w:rPrChange>
        </w:rPr>
        <w:t xml:space="preserve"> </w:t>
      </w:r>
      <w:r w:rsidRPr="00A90D62">
        <w:rPr>
          <w:rFonts w:ascii="David" w:hAnsi="David" w:cs="David"/>
          <w:sz w:val="28"/>
          <w:szCs w:val="28"/>
          <w:rtl/>
          <w:rPrChange w:id="4591" w:author="אברהם" w:date="2012-11-23T10:23:00Z">
            <w:rPr>
              <w:rFonts w:ascii="David" w:hAnsi="David" w:cs="David"/>
              <w:rtl/>
            </w:rPr>
          </w:rPrChange>
        </w:rPr>
        <w:t>אחת</w:t>
      </w:r>
      <w:r w:rsidRPr="00A90D62">
        <w:rPr>
          <w:rFonts w:ascii="David" w:eastAsia="David" w:hAnsi="David" w:cs="David"/>
          <w:sz w:val="28"/>
          <w:szCs w:val="28"/>
          <w:rtl/>
          <w:rPrChange w:id="4592" w:author="אברהם" w:date="2012-11-23T10:23:00Z">
            <w:rPr>
              <w:rFonts w:ascii="David" w:eastAsia="David" w:hAnsi="David" w:cs="David"/>
              <w:rtl/>
            </w:rPr>
          </w:rPrChange>
        </w:rPr>
        <w:t xml:space="preserve"> </w:t>
      </w:r>
      <w:r w:rsidRPr="00A90D62">
        <w:rPr>
          <w:rFonts w:ascii="David" w:hAnsi="David" w:cs="David"/>
          <w:sz w:val="28"/>
          <w:szCs w:val="28"/>
          <w:rtl/>
          <w:rPrChange w:id="4593" w:author="אברהם" w:date="2012-11-23T10:23:00Z">
            <w:rPr>
              <w:rFonts w:ascii="David" w:hAnsi="David" w:cs="David"/>
              <w:rtl/>
            </w:rPr>
          </w:rPrChange>
        </w:rPr>
        <w:t>והחזיר</w:t>
      </w:r>
      <w:r w:rsidRPr="00A90D62">
        <w:rPr>
          <w:rFonts w:ascii="David" w:eastAsia="David" w:hAnsi="David" w:cs="David"/>
          <w:sz w:val="28"/>
          <w:szCs w:val="28"/>
          <w:rtl/>
          <w:rPrChange w:id="4594" w:author="אברהם" w:date="2012-11-23T10:23:00Z">
            <w:rPr>
              <w:rFonts w:ascii="David" w:eastAsia="David" w:hAnsi="David" w:cs="David"/>
              <w:rtl/>
            </w:rPr>
          </w:rPrChange>
        </w:rPr>
        <w:t xml:space="preserve"> </w:t>
      </w:r>
      <w:r w:rsidRPr="00A90D62">
        <w:rPr>
          <w:rFonts w:ascii="David" w:hAnsi="David" w:cs="David"/>
          <w:sz w:val="28"/>
          <w:szCs w:val="28"/>
          <w:rtl/>
          <w:rPrChange w:id="4595" w:author="אברהם" w:date="2012-11-23T10:23:00Z">
            <w:rPr>
              <w:rFonts w:ascii="David" w:hAnsi="David" w:cs="David"/>
              <w:rtl/>
            </w:rPr>
          </w:rPrChange>
        </w:rPr>
        <w:t>אותה</w:t>
      </w:r>
      <w:r w:rsidRPr="00A90D62">
        <w:rPr>
          <w:rFonts w:ascii="David" w:eastAsia="David" w:hAnsi="David" w:cs="David"/>
          <w:sz w:val="28"/>
          <w:szCs w:val="28"/>
          <w:rtl/>
          <w:rPrChange w:id="4596" w:author="אברהם" w:date="2012-11-23T10:23:00Z">
            <w:rPr>
              <w:rFonts w:ascii="David" w:eastAsia="David" w:hAnsi="David" w:cs="David"/>
              <w:rtl/>
            </w:rPr>
          </w:rPrChange>
        </w:rPr>
        <w:t xml:space="preserve"> </w:t>
      </w:r>
      <w:r w:rsidRPr="00A90D62">
        <w:rPr>
          <w:rFonts w:ascii="David" w:hAnsi="David" w:cs="David"/>
          <w:sz w:val="28"/>
          <w:szCs w:val="28"/>
          <w:rtl/>
          <w:rPrChange w:id="4597" w:author="אברהם" w:date="2012-11-23T10:23:00Z">
            <w:rPr>
              <w:rFonts w:ascii="David" w:hAnsi="David" w:cs="David"/>
              <w:rtl/>
            </w:rPr>
          </w:rPrChange>
        </w:rPr>
        <w:t>לעצמו</w:t>
      </w:r>
      <w:r w:rsidRPr="00A90D62">
        <w:rPr>
          <w:rFonts w:ascii="David" w:eastAsia="David" w:hAnsi="David" w:cs="David"/>
          <w:sz w:val="28"/>
          <w:szCs w:val="28"/>
          <w:rtl/>
          <w:rPrChange w:id="4598" w:author="אברהם" w:date="2012-11-23T10:23:00Z">
            <w:rPr>
              <w:rFonts w:ascii="David" w:eastAsia="David" w:hAnsi="David" w:cs="David"/>
              <w:rtl/>
            </w:rPr>
          </w:rPrChange>
        </w:rPr>
        <w:t xml:space="preserve"> </w:t>
      </w:r>
      <w:r w:rsidRPr="00A90D62">
        <w:rPr>
          <w:rFonts w:ascii="David" w:hAnsi="David" w:cs="David"/>
          <w:sz w:val="28"/>
          <w:szCs w:val="28"/>
          <w:rtl/>
          <w:rPrChange w:id="4599" w:author="אברהם" w:date="2012-11-23T10:23:00Z">
            <w:rPr>
              <w:rFonts w:ascii="David" w:hAnsi="David" w:cs="David"/>
              <w:rtl/>
            </w:rPr>
          </w:rPrChange>
        </w:rPr>
        <w:t>(=בחר</w:t>
      </w:r>
      <w:r w:rsidRPr="00A90D62">
        <w:rPr>
          <w:rFonts w:ascii="David" w:eastAsia="David" w:hAnsi="David" w:cs="David"/>
          <w:sz w:val="28"/>
          <w:szCs w:val="28"/>
          <w:rtl/>
          <w:rPrChange w:id="4600" w:author="אברהם" w:date="2012-11-23T10:23:00Z">
            <w:rPr>
              <w:rFonts w:ascii="David" w:eastAsia="David" w:hAnsi="David" w:cs="David"/>
              <w:rtl/>
            </w:rPr>
          </w:rPrChange>
        </w:rPr>
        <w:t xml:space="preserve"> </w:t>
      </w:r>
      <w:r w:rsidRPr="00A90D62">
        <w:rPr>
          <w:rFonts w:ascii="David" w:hAnsi="David" w:cs="David"/>
          <w:sz w:val="28"/>
          <w:szCs w:val="28"/>
          <w:rtl/>
          <w:rPrChange w:id="4601" w:author="אברהם" w:date="2012-11-23T10:23:00Z">
            <w:rPr>
              <w:rFonts w:ascii="David" w:hAnsi="David" w:cs="David"/>
              <w:rtl/>
            </w:rPr>
          </w:rPrChange>
        </w:rPr>
        <w:t>קשת</w:t>
      </w:r>
      <w:r w:rsidRPr="00A90D62">
        <w:rPr>
          <w:rFonts w:ascii="David" w:eastAsia="David" w:hAnsi="David" w:cs="David"/>
          <w:sz w:val="28"/>
          <w:szCs w:val="28"/>
          <w:rtl/>
          <w:rPrChange w:id="4602" w:author="אברהם" w:date="2012-11-23T10:23:00Z">
            <w:rPr>
              <w:rFonts w:ascii="David" w:eastAsia="David" w:hAnsi="David" w:cs="David"/>
              <w:rtl/>
            </w:rPr>
          </w:rPrChange>
        </w:rPr>
        <w:t xml:space="preserve"> </w:t>
      </w:r>
      <w:r w:rsidRPr="00A90D62">
        <w:rPr>
          <w:rFonts w:ascii="David" w:hAnsi="David" w:cs="David"/>
          <w:sz w:val="28"/>
          <w:szCs w:val="28"/>
          <w:rtl/>
          <w:rPrChange w:id="4603" w:author="אברהם" w:date="2012-11-23T10:23:00Z">
            <w:rPr>
              <w:rFonts w:ascii="David" w:hAnsi="David" w:cs="David"/>
              <w:rtl/>
            </w:rPr>
          </w:rPrChange>
        </w:rPr>
        <w:t>יוצאת</w:t>
      </w:r>
      <w:r w:rsidRPr="00A90D62">
        <w:rPr>
          <w:rFonts w:ascii="David" w:eastAsia="David" w:hAnsi="David" w:cs="David"/>
          <w:sz w:val="28"/>
          <w:szCs w:val="28"/>
          <w:rtl/>
          <w:rPrChange w:id="4604" w:author="אברהם" w:date="2012-11-23T10:23:00Z">
            <w:rPr>
              <w:rFonts w:ascii="David" w:eastAsia="David" w:hAnsi="David" w:cs="David"/>
              <w:rtl/>
            </w:rPr>
          </w:rPrChange>
        </w:rPr>
        <w:t xml:space="preserve"> </w:t>
      </w:r>
      <w:r w:rsidRPr="00A90D62">
        <w:rPr>
          <w:rFonts w:ascii="David" w:hAnsi="David" w:cs="David"/>
          <w:sz w:val="28"/>
          <w:szCs w:val="28"/>
          <w:rtl/>
          <w:rPrChange w:id="4605" w:author="אברהם" w:date="2012-11-23T10:23:00Z">
            <w:rPr>
              <w:rFonts w:ascii="David" w:hAnsi="David" w:cs="David"/>
              <w:rtl/>
            </w:rPr>
          </w:rPrChange>
        </w:rPr>
        <w:t>אחת</w:t>
      </w:r>
      <w:r w:rsidRPr="00A90D62">
        <w:rPr>
          <w:rFonts w:ascii="David" w:eastAsia="David" w:hAnsi="David" w:cs="David"/>
          <w:sz w:val="28"/>
          <w:szCs w:val="28"/>
          <w:rtl/>
          <w:rPrChange w:id="4606" w:author="אברהם" w:date="2012-11-23T10:23:00Z">
            <w:rPr>
              <w:rFonts w:ascii="David" w:eastAsia="David" w:hAnsi="David" w:cs="David"/>
              <w:rtl/>
            </w:rPr>
          </w:rPrChange>
        </w:rPr>
        <w:t xml:space="preserve"> </w:t>
      </w:r>
      <w:r w:rsidRPr="00A90D62">
        <w:rPr>
          <w:rFonts w:ascii="David" w:hAnsi="David" w:cs="David"/>
          <w:sz w:val="28"/>
          <w:szCs w:val="28"/>
          <w:rtl/>
          <w:rPrChange w:id="4607" w:author="אברהם" w:date="2012-11-23T10:23:00Z">
            <w:rPr>
              <w:rFonts w:ascii="David" w:hAnsi="David" w:cs="David"/>
              <w:rtl/>
            </w:rPr>
          </w:rPrChange>
        </w:rPr>
        <w:t>והפך</w:t>
      </w:r>
      <w:r w:rsidRPr="00A90D62">
        <w:rPr>
          <w:rFonts w:ascii="David" w:eastAsia="David" w:hAnsi="David" w:cs="David"/>
          <w:sz w:val="28"/>
          <w:szCs w:val="28"/>
          <w:rtl/>
          <w:rPrChange w:id="4608" w:author="אברהם" w:date="2012-11-23T10:23:00Z">
            <w:rPr>
              <w:rFonts w:ascii="David" w:eastAsia="David" w:hAnsi="David" w:cs="David"/>
              <w:rtl/>
            </w:rPr>
          </w:rPrChange>
        </w:rPr>
        <w:t xml:space="preserve"> </w:t>
      </w:r>
      <w:r w:rsidRPr="00A90D62">
        <w:rPr>
          <w:rFonts w:ascii="David" w:hAnsi="David" w:cs="David"/>
          <w:sz w:val="28"/>
          <w:szCs w:val="28"/>
          <w:rtl/>
          <w:rPrChange w:id="4609" w:author="אברהם" w:date="2012-11-23T10:23:00Z">
            <w:rPr>
              <w:rFonts w:ascii="David" w:hAnsi="David" w:cs="David"/>
              <w:rtl/>
            </w:rPr>
          </w:rPrChange>
        </w:rPr>
        <w:t>אותה</w:t>
      </w:r>
      <w:r w:rsidRPr="00A90D62">
        <w:rPr>
          <w:rFonts w:ascii="David" w:eastAsia="David" w:hAnsi="David" w:cs="David"/>
          <w:sz w:val="28"/>
          <w:szCs w:val="28"/>
          <w:rtl/>
          <w:rPrChange w:id="4610" w:author="אברהם" w:date="2012-11-23T10:23:00Z">
            <w:rPr>
              <w:rFonts w:ascii="David" w:eastAsia="David" w:hAnsi="David" w:cs="David"/>
              <w:rtl/>
            </w:rPr>
          </w:rPrChange>
        </w:rPr>
        <w:t xml:space="preserve"> </w:t>
      </w:r>
      <w:r w:rsidRPr="00A90D62">
        <w:rPr>
          <w:rFonts w:ascii="David" w:hAnsi="David" w:cs="David"/>
          <w:sz w:val="28"/>
          <w:szCs w:val="28"/>
          <w:rtl/>
          <w:rPrChange w:id="4611" w:author="אברהם" w:date="2012-11-23T10:23:00Z">
            <w:rPr>
              <w:rFonts w:ascii="David" w:hAnsi="David" w:cs="David"/>
              <w:rtl/>
            </w:rPr>
          </w:rPrChange>
        </w:rPr>
        <w:t>לקשת</w:t>
      </w:r>
      <w:r w:rsidRPr="00A90D62">
        <w:rPr>
          <w:rFonts w:ascii="David" w:eastAsia="David" w:hAnsi="David" w:cs="David"/>
          <w:sz w:val="28"/>
          <w:szCs w:val="28"/>
          <w:rtl/>
          <w:rPrChange w:id="4612" w:author="אברהם" w:date="2012-11-23T10:23:00Z">
            <w:rPr>
              <w:rFonts w:ascii="David" w:eastAsia="David" w:hAnsi="David" w:cs="David"/>
              <w:rtl/>
            </w:rPr>
          </w:rPrChange>
        </w:rPr>
        <w:t xml:space="preserve"> </w:t>
      </w:r>
      <w:r w:rsidRPr="00A90D62">
        <w:rPr>
          <w:rFonts w:ascii="David" w:hAnsi="David" w:cs="David"/>
          <w:sz w:val="28"/>
          <w:szCs w:val="28"/>
          <w:rtl/>
          <w:rPrChange w:id="4613" w:author="אברהם" w:date="2012-11-23T10:23:00Z">
            <w:rPr>
              <w:rFonts w:ascii="David" w:hAnsi="David" w:cs="David"/>
              <w:rtl/>
            </w:rPr>
          </w:rPrChange>
        </w:rPr>
        <w:t>עצמית), וכך</w:t>
      </w:r>
      <w:r w:rsidRPr="00A90D62">
        <w:rPr>
          <w:rFonts w:ascii="David" w:eastAsia="David" w:hAnsi="David" w:cs="David"/>
          <w:sz w:val="28"/>
          <w:szCs w:val="28"/>
          <w:rtl/>
          <w:rPrChange w:id="4614" w:author="אברהם" w:date="2012-11-23T10:23:00Z">
            <w:rPr>
              <w:rFonts w:ascii="David" w:eastAsia="David" w:hAnsi="David" w:cs="David"/>
              <w:rtl/>
            </w:rPr>
          </w:rPrChange>
        </w:rPr>
        <w:t xml:space="preserve"> </w:t>
      </w:r>
      <w:r w:rsidRPr="00A90D62">
        <w:rPr>
          <w:rFonts w:ascii="David" w:hAnsi="David" w:cs="David"/>
          <w:sz w:val="28"/>
          <w:szCs w:val="28"/>
          <w:rtl/>
          <w:rPrChange w:id="4615" w:author="אברהם" w:date="2012-11-23T10:23:00Z">
            <w:rPr>
              <w:rFonts w:ascii="David" w:hAnsi="David" w:cs="David"/>
              <w:rtl/>
            </w:rPr>
          </w:rPrChange>
        </w:rPr>
        <w:t>דרגת</w:t>
      </w:r>
      <w:del w:id="4616" w:author="אברהם" w:date="2012-11-26T17:28:00Z">
        <w:r w:rsidRPr="00A90D62" w:rsidDel="00D97D7A">
          <w:rPr>
            <w:rFonts w:ascii="David" w:hAnsi="David" w:cs="David"/>
            <w:sz w:val="28"/>
            <w:szCs w:val="28"/>
            <w:rtl/>
            <w:rPrChange w:id="4617" w:author="אברהם" w:date="2012-11-23T10:23:00Z">
              <w:rPr>
                <w:rFonts w:ascii="David" w:hAnsi="David" w:cs="David"/>
                <w:rtl/>
              </w:rPr>
            </w:rPrChange>
          </w:rPr>
          <w:delText>-</w:delText>
        </w:r>
      </w:del>
      <w:ins w:id="4618" w:author="אברהם" w:date="2012-11-26T17:28:00Z">
        <w:r w:rsidR="00D97D7A">
          <w:rPr>
            <w:rFonts w:ascii="David" w:hAnsi="David" w:cs="David" w:hint="cs"/>
            <w:sz w:val="28"/>
            <w:szCs w:val="28"/>
            <w:rtl/>
          </w:rPr>
          <w:t xml:space="preserve"> </w:t>
        </w:r>
      </w:ins>
      <w:r w:rsidRPr="00A90D62">
        <w:rPr>
          <w:rFonts w:ascii="David" w:hAnsi="David" w:cs="David"/>
          <w:sz w:val="28"/>
          <w:szCs w:val="28"/>
          <w:rtl/>
          <w:rPrChange w:id="4619" w:author="אברהם" w:date="2012-11-23T10:23:00Z">
            <w:rPr>
              <w:rFonts w:ascii="David" w:hAnsi="David" w:cs="David"/>
              <w:rtl/>
            </w:rPr>
          </w:rPrChange>
        </w:rPr>
        <w:t>הכניסה</w:t>
      </w:r>
      <w:r w:rsidRPr="00A90D62">
        <w:rPr>
          <w:rFonts w:ascii="David" w:eastAsia="David" w:hAnsi="David" w:cs="David"/>
          <w:sz w:val="28"/>
          <w:szCs w:val="28"/>
          <w:rtl/>
          <w:rPrChange w:id="4620" w:author="אברהם" w:date="2012-11-23T10:23:00Z">
            <w:rPr>
              <w:rFonts w:ascii="David" w:eastAsia="David" w:hAnsi="David" w:cs="David"/>
              <w:rtl/>
            </w:rPr>
          </w:rPrChange>
        </w:rPr>
        <w:t xml:space="preserve"> </w:t>
      </w:r>
      <w:r w:rsidRPr="00A90D62">
        <w:rPr>
          <w:rFonts w:ascii="David" w:hAnsi="David" w:cs="David"/>
          <w:sz w:val="28"/>
          <w:szCs w:val="28"/>
          <w:rtl/>
          <w:rPrChange w:id="4621" w:author="אברהם" w:date="2012-11-23T10:23:00Z">
            <w:rPr>
              <w:rFonts w:ascii="David" w:hAnsi="David" w:cs="David"/>
              <w:rtl/>
            </w:rPr>
          </w:rPrChange>
        </w:rPr>
        <w:t>שלו</w:t>
      </w:r>
      <w:r w:rsidRPr="00A90D62">
        <w:rPr>
          <w:rFonts w:ascii="David" w:eastAsia="David" w:hAnsi="David" w:cs="David"/>
          <w:sz w:val="28"/>
          <w:szCs w:val="28"/>
          <w:rtl/>
          <w:rPrChange w:id="4622" w:author="אברהם" w:date="2012-11-23T10:23:00Z">
            <w:rPr>
              <w:rFonts w:ascii="David" w:eastAsia="David" w:hAnsi="David" w:cs="David"/>
              <w:rtl/>
            </w:rPr>
          </w:rPrChange>
        </w:rPr>
        <w:t xml:space="preserve"> </w:t>
      </w:r>
      <w:r w:rsidRPr="00A90D62">
        <w:rPr>
          <w:rFonts w:ascii="David" w:hAnsi="David" w:cs="David"/>
          <w:sz w:val="28"/>
          <w:szCs w:val="28"/>
          <w:rtl/>
          <w:rPrChange w:id="4623" w:author="אברהם" w:date="2012-11-23T10:23:00Z">
            <w:rPr>
              <w:rFonts w:ascii="David" w:hAnsi="David" w:cs="David"/>
              <w:rtl/>
            </w:rPr>
          </w:rPrChange>
        </w:rPr>
        <w:t>חזרה</w:t>
      </w:r>
      <w:r w:rsidRPr="00A90D62">
        <w:rPr>
          <w:rFonts w:ascii="David" w:eastAsia="David" w:hAnsi="David" w:cs="David"/>
          <w:sz w:val="28"/>
          <w:szCs w:val="28"/>
          <w:rtl/>
          <w:rPrChange w:id="4624" w:author="אברהם" w:date="2012-11-23T10:23:00Z">
            <w:rPr>
              <w:rFonts w:ascii="David" w:eastAsia="David" w:hAnsi="David" w:cs="David"/>
              <w:rtl/>
            </w:rPr>
          </w:rPrChange>
        </w:rPr>
        <w:t xml:space="preserve"> </w:t>
      </w:r>
      <w:r w:rsidRPr="00A90D62">
        <w:rPr>
          <w:rFonts w:ascii="David" w:hAnsi="David" w:cs="David"/>
          <w:sz w:val="28"/>
          <w:szCs w:val="28"/>
          <w:rtl/>
          <w:rPrChange w:id="4625" w:author="אברהם" w:date="2012-11-23T10:23:00Z">
            <w:rPr>
              <w:rFonts w:ascii="David" w:hAnsi="David" w:cs="David"/>
              <w:rtl/>
            </w:rPr>
          </w:rPrChange>
        </w:rPr>
        <w:t>להיות</w:t>
      </w:r>
      <w:r w:rsidRPr="00A90D62">
        <w:rPr>
          <w:rFonts w:ascii="David" w:eastAsia="David" w:hAnsi="David" w:cs="David"/>
          <w:sz w:val="28"/>
          <w:szCs w:val="28"/>
          <w:rtl/>
          <w:rPrChange w:id="4626" w:author="אברהם" w:date="2012-11-23T10:23:00Z">
            <w:rPr>
              <w:rFonts w:ascii="David" w:eastAsia="David" w:hAnsi="David" w:cs="David"/>
              <w:rtl/>
            </w:rPr>
          </w:rPrChange>
        </w:rPr>
        <w:t xml:space="preserve"> </w:t>
      </w:r>
      <w:r w:rsidRPr="00A90D62">
        <w:rPr>
          <w:rFonts w:ascii="David" w:hAnsi="David" w:cs="David"/>
          <w:sz w:val="28"/>
          <w:szCs w:val="28"/>
          <w:rtl/>
          <w:rPrChange w:id="4627" w:author="אברהם" w:date="2012-11-23T10:23:00Z">
            <w:rPr>
              <w:rFonts w:ascii="David" w:hAnsi="David" w:cs="David"/>
              <w:rtl/>
            </w:rPr>
          </w:rPrChange>
        </w:rPr>
        <w:t>גדולה</w:t>
      </w:r>
      <w:r w:rsidRPr="00A90D62">
        <w:rPr>
          <w:rFonts w:ascii="David" w:eastAsia="David" w:hAnsi="David" w:cs="David"/>
          <w:sz w:val="28"/>
          <w:szCs w:val="28"/>
          <w:rtl/>
          <w:rPrChange w:id="4628" w:author="אברהם" w:date="2012-11-23T10:23:00Z">
            <w:rPr>
              <w:rFonts w:ascii="David" w:eastAsia="David" w:hAnsi="David" w:cs="David"/>
              <w:rtl/>
            </w:rPr>
          </w:rPrChange>
        </w:rPr>
        <w:t xml:space="preserve"> </w:t>
      </w:r>
      <w:r w:rsidRPr="00A90D62">
        <w:rPr>
          <w:rFonts w:ascii="David" w:hAnsi="David" w:cs="David"/>
          <w:sz w:val="28"/>
          <w:szCs w:val="28"/>
          <w:rtl/>
          <w:rPrChange w:id="4629" w:author="אברהם" w:date="2012-11-23T10:23:00Z">
            <w:rPr>
              <w:rFonts w:ascii="David" w:hAnsi="David" w:cs="David"/>
              <w:rtl/>
            </w:rPr>
          </w:rPrChange>
        </w:rPr>
        <w:t>מ-</w:t>
      </w:r>
      <w:r w:rsidRPr="00A90D62">
        <w:rPr>
          <w:rFonts w:ascii="David" w:hAnsi="David" w:cs="David"/>
          <w:sz w:val="28"/>
          <w:szCs w:val="28"/>
          <w:rPrChange w:id="4630" w:author="אברהם" w:date="2012-11-23T10:23:00Z">
            <w:rPr>
              <w:rFonts w:ascii="David" w:hAnsi="David" w:cs="David"/>
            </w:rPr>
          </w:rPrChange>
        </w:rPr>
        <w:t>0</w:t>
      </w:r>
      <w:r w:rsidRPr="00A90D62">
        <w:rPr>
          <w:rFonts w:ascii="David" w:hAnsi="David" w:cs="David"/>
          <w:sz w:val="28"/>
          <w:szCs w:val="28"/>
          <w:rtl/>
          <w:rPrChange w:id="4631" w:author="אברהם" w:date="2012-11-23T10:23:00Z">
            <w:rPr>
              <w:rFonts w:ascii="David" w:hAnsi="David" w:cs="David"/>
              <w:rtl/>
            </w:rPr>
          </w:rPrChange>
        </w:rPr>
        <w:t>. כך, כל</w:t>
      </w:r>
      <w:r w:rsidRPr="00A90D62">
        <w:rPr>
          <w:rFonts w:ascii="David" w:eastAsia="David" w:hAnsi="David" w:cs="David"/>
          <w:sz w:val="28"/>
          <w:szCs w:val="28"/>
          <w:rtl/>
          <w:rPrChange w:id="4632" w:author="אברהם" w:date="2012-11-23T10:23:00Z">
            <w:rPr>
              <w:rFonts w:ascii="David" w:eastAsia="David" w:hAnsi="David" w:cs="David"/>
              <w:rtl/>
            </w:rPr>
          </w:rPrChange>
        </w:rPr>
        <w:t xml:space="preserve"> </w:t>
      </w:r>
      <w:r w:rsidRPr="00A90D62">
        <w:rPr>
          <w:rFonts w:ascii="David" w:hAnsi="David" w:cs="David"/>
          <w:sz w:val="28"/>
          <w:szCs w:val="28"/>
          <w:rtl/>
          <w:rPrChange w:id="4633" w:author="אברהם" w:date="2012-11-23T10:23:00Z">
            <w:rPr>
              <w:rFonts w:ascii="David" w:hAnsi="David" w:cs="David"/>
              <w:rtl/>
            </w:rPr>
          </w:rPrChange>
        </w:rPr>
        <w:t>אזרח</w:t>
      </w:r>
      <w:r w:rsidRPr="00A90D62">
        <w:rPr>
          <w:rFonts w:ascii="David" w:eastAsia="David" w:hAnsi="David" w:cs="David"/>
          <w:sz w:val="28"/>
          <w:szCs w:val="28"/>
          <w:rtl/>
          <w:rPrChange w:id="4634" w:author="אברהם" w:date="2012-11-23T10:23:00Z">
            <w:rPr>
              <w:rFonts w:ascii="David" w:eastAsia="David" w:hAnsi="David" w:cs="David"/>
              <w:rtl/>
            </w:rPr>
          </w:rPrChange>
        </w:rPr>
        <w:t xml:space="preserve"> </w:t>
      </w:r>
      <w:r w:rsidRPr="00A90D62">
        <w:rPr>
          <w:rFonts w:ascii="David" w:hAnsi="David" w:cs="David"/>
          <w:sz w:val="28"/>
          <w:szCs w:val="28"/>
          <w:rtl/>
          <w:rPrChange w:id="4635" w:author="אברהם" w:date="2012-11-23T10:23:00Z">
            <w:rPr>
              <w:rFonts w:ascii="David" w:hAnsi="David" w:cs="David"/>
              <w:rtl/>
            </w:rPr>
          </w:rPrChange>
        </w:rPr>
        <w:t>שהיה</w:t>
      </w:r>
      <w:r w:rsidRPr="00A90D62">
        <w:rPr>
          <w:rFonts w:ascii="David" w:eastAsia="David" w:hAnsi="David" w:cs="David"/>
          <w:sz w:val="28"/>
          <w:szCs w:val="28"/>
          <w:rtl/>
          <w:rPrChange w:id="4636" w:author="אברהם" w:date="2012-11-23T10:23:00Z">
            <w:rPr>
              <w:rFonts w:ascii="David" w:eastAsia="David" w:hAnsi="David" w:cs="David"/>
              <w:rtl/>
            </w:rPr>
          </w:rPrChange>
        </w:rPr>
        <w:t xml:space="preserve"> </w:t>
      </w:r>
      <w:r w:rsidRPr="00A90D62">
        <w:rPr>
          <w:rFonts w:ascii="David" w:hAnsi="David" w:cs="David"/>
          <w:sz w:val="28"/>
          <w:szCs w:val="28"/>
          <w:rtl/>
          <w:rPrChange w:id="4637" w:author="אברהם" w:date="2012-11-23T10:23:00Z">
            <w:rPr>
              <w:rFonts w:ascii="David" w:hAnsi="David" w:cs="David"/>
              <w:rtl/>
            </w:rPr>
          </w:rPrChange>
        </w:rPr>
        <w:t>בעל</w:t>
      </w:r>
      <w:del w:id="4638" w:author="אברהם" w:date="2012-11-26T17:28:00Z">
        <w:r w:rsidRPr="00A90D62" w:rsidDel="00D97D7A">
          <w:rPr>
            <w:rFonts w:ascii="David" w:hAnsi="David" w:cs="David"/>
            <w:sz w:val="28"/>
            <w:szCs w:val="28"/>
            <w:rtl/>
            <w:rPrChange w:id="4639" w:author="אברהם" w:date="2012-11-23T10:23:00Z">
              <w:rPr>
                <w:rFonts w:ascii="David" w:hAnsi="David" w:cs="David"/>
                <w:rtl/>
              </w:rPr>
            </w:rPrChange>
          </w:rPr>
          <w:delText>-</w:delText>
        </w:r>
      </w:del>
      <w:r w:rsidRPr="00A90D62">
        <w:rPr>
          <w:rFonts w:ascii="David" w:hAnsi="David" w:cs="David"/>
          <w:sz w:val="28"/>
          <w:szCs w:val="28"/>
          <w:rtl/>
          <w:rPrChange w:id="4640" w:author="אברהם" w:date="2012-11-23T10:23:00Z">
            <w:rPr>
              <w:rFonts w:ascii="David" w:hAnsi="David" w:cs="David"/>
              <w:rtl/>
            </w:rPr>
          </w:rPrChange>
        </w:rPr>
        <w:t>נחלה</w:t>
      </w:r>
      <w:r w:rsidRPr="00A90D62">
        <w:rPr>
          <w:rFonts w:ascii="David" w:eastAsia="David" w:hAnsi="David" w:cs="David"/>
          <w:sz w:val="28"/>
          <w:szCs w:val="28"/>
          <w:rtl/>
          <w:rPrChange w:id="4641" w:author="אברהם" w:date="2012-11-23T10:23:00Z">
            <w:rPr>
              <w:rFonts w:ascii="David" w:eastAsia="David" w:hAnsi="David" w:cs="David"/>
              <w:rtl/>
            </w:rPr>
          </w:rPrChange>
        </w:rPr>
        <w:t xml:space="preserve"> </w:t>
      </w:r>
      <w:r w:rsidRPr="00A90D62">
        <w:rPr>
          <w:rFonts w:ascii="David" w:hAnsi="David" w:cs="David"/>
          <w:sz w:val="28"/>
          <w:szCs w:val="28"/>
          <w:rtl/>
          <w:rPrChange w:id="4642" w:author="אברהם" w:date="2012-11-23T10:23:00Z">
            <w:rPr>
              <w:rFonts w:ascii="David" w:hAnsi="David" w:cs="David"/>
              <w:rtl/>
            </w:rPr>
          </w:rPrChange>
        </w:rPr>
        <w:t>ביובל</w:t>
      </w:r>
      <w:r w:rsidRPr="00A90D62">
        <w:rPr>
          <w:rFonts w:ascii="David" w:eastAsia="David" w:hAnsi="David" w:cs="David"/>
          <w:sz w:val="28"/>
          <w:szCs w:val="28"/>
          <w:rtl/>
          <w:rPrChange w:id="4643" w:author="אברהם" w:date="2012-11-23T10:23:00Z">
            <w:rPr>
              <w:rFonts w:ascii="David" w:eastAsia="David" w:hAnsi="David" w:cs="David"/>
              <w:rtl/>
            </w:rPr>
          </w:rPrChange>
        </w:rPr>
        <w:t xml:space="preserve"> </w:t>
      </w:r>
      <w:r w:rsidRPr="00A90D62">
        <w:rPr>
          <w:rFonts w:ascii="David" w:hAnsi="David" w:cs="David"/>
          <w:sz w:val="28"/>
          <w:szCs w:val="28"/>
          <w:rtl/>
          <w:rPrChange w:id="4644" w:author="אברהם" w:date="2012-11-23T10:23:00Z">
            <w:rPr>
              <w:rFonts w:ascii="David" w:hAnsi="David" w:cs="David"/>
              <w:rtl/>
            </w:rPr>
          </w:rPrChange>
        </w:rPr>
        <w:t>הקודם</w:t>
      </w:r>
      <w:r w:rsidRPr="00A90D62">
        <w:rPr>
          <w:rFonts w:ascii="David" w:eastAsia="David" w:hAnsi="David" w:cs="David"/>
          <w:sz w:val="28"/>
          <w:szCs w:val="28"/>
          <w:rtl/>
          <w:rPrChange w:id="4645" w:author="אברהם" w:date="2012-11-23T10:23:00Z">
            <w:rPr>
              <w:rFonts w:ascii="David" w:eastAsia="David" w:hAnsi="David" w:cs="David"/>
              <w:rtl/>
            </w:rPr>
          </w:rPrChange>
        </w:rPr>
        <w:t xml:space="preserve"> </w:t>
      </w:r>
      <w:r w:rsidRPr="00A90D62">
        <w:rPr>
          <w:rFonts w:ascii="David" w:hAnsi="David" w:cs="David"/>
          <w:sz w:val="28"/>
          <w:szCs w:val="28"/>
          <w:rtl/>
          <w:rPrChange w:id="4646" w:author="אברהם" w:date="2012-11-23T10:23:00Z">
            <w:rPr>
              <w:rFonts w:ascii="David" w:hAnsi="David" w:cs="David"/>
              <w:rtl/>
            </w:rPr>
          </w:rPrChange>
        </w:rPr>
        <w:t>הוא</w:t>
      </w:r>
      <w:r w:rsidRPr="00A90D62">
        <w:rPr>
          <w:rFonts w:ascii="David" w:eastAsia="David" w:hAnsi="David" w:cs="David"/>
          <w:sz w:val="28"/>
          <w:szCs w:val="28"/>
          <w:rtl/>
          <w:rPrChange w:id="4647" w:author="אברהם" w:date="2012-11-23T10:23:00Z">
            <w:rPr>
              <w:rFonts w:ascii="David" w:eastAsia="David" w:hAnsi="David" w:cs="David"/>
              <w:rtl/>
            </w:rPr>
          </w:rPrChange>
        </w:rPr>
        <w:t xml:space="preserve"> </w:t>
      </w:r>
      <w:r w:rsidRPr="00A90D62">
        <w:rPr>
          <w:rFonts w:ascii="David" w:hAnsi="David" w:cs="David"/>
          <w:sz w:val="28"/>
          <w:szCs w:val="28"/>
          <w:rtl/>
          <w:rPrChange w:id="4648" w:author="אברהם" w:date="2012-11-23T10:23:00Z">
            <w:rPr>
              <w:rFonts w:ascii="David" w:hAnsi="David" w:cs="David"/>
              <w:rtl/>
            </w:rPr>
          </w:rPrChange>
        </w:rPr>
        <w:t>בעל</w:t>
      </w:r>
      <w:del w:id="4649" w:author="אברהם" w:date="2012-11-26T17:28:00Z">
        <w:r w:rsidRPr="00A90D62" w:rsidDel="00D97D7A">
          <w:rPr>
            <w:rFonts w:ascii="David" w:hAnsi="David" w:cs="David"/>
            <w:sz w:val="28"/>
            <w:szCs w:val="28"/>
            <w:rtl/>
            <w:rPrChange w:id="4650" w:author="אברהם" w:date="2012-11-23T10:23:00Z">
              <w:rPr>
                <w:rFonts w:ascii="David" w:hAnsi="David" w:cs="David"/>
                <w:rtl/>
              </w:rPr>
            </w:rPrChange>
          </w:rPr>
          <w:delText>-</w:delText>
        </w:r>
      </w:del>
      <w:ins w:id="4651" w:author="אברהם" w:date="2012-11-26T17:28:00Z">
        <w:r w:rsidR="00D97D7A">
          <w:rPr>
            <w:rFonts w:ascii="David" w:hAnsi="David" w:cs="David" w:hint="cs"/>
            <w:sz w:val="28"/>
            <w:szCs w:val="28"/>
            <w:rtl/>
          </w:rPr>
          <w:t xml:space="preserve"> </w:t>
        </w:r>
      </w:ins>
      <w:r w:rsidRPr="00A90D62">
        <w:rPr>
          <w:rFonts w:ascii="David" w:hAnsi="David" w:cs="David"/>
          <w:sz w:val="28"/>
          <w:szCs w:val="28"/>
          <w:rtl/>
          <w:rPrChange w:id="4652" w:author="אברהם" w:date="2012-11-23T10:23:00Z">
            <w:rPr>
              <w:rFonts w:ascii="David" w:hAnsi="David" w:cs="David"/>
              <w:rtl/>
            </w:rPr>
          </w:rPrChange>
        </w:rPr>
        <w:t>נחלה</w:t>
      </w:r>
      <w:r w:rsidRPr="00A90D62">
        <w:rPr>
          <w:rFonts w:ascii="David" w:eastAsia="David" w:hAnsi="David" w:cs="David"/>
          <w:sz w:val="28"/>
          <w:szCs w:val="28"/>
          <w:rtl/>
          <w:rPrChange w:id="4653" w:author="אברהם" w:date="2012-11-23T10:23:00Z">
            <w:rPr>
              <w:rFonts w:ascii="David" w:eastAsia="David" w:hAnsi="David" w:cs="David"/>
              <w:rtl/>
            </w:rPr>
          </w:rPrChange>
        </w:rPr>
        <w:t xml:space="preserve"> </w:t>
      </w:r>
      <w:r w:rsidRPr="00A90D62">
        <w:rPr>
          <w:rFonts w:ascii="David" w:hAnsi="David" w:cs="David"/>
          <w:sz w:val="28"/>
          <w:szCs w:val="28"/>
          <w:rtl/>
          <w:rPrChange w:id="4654" w:author="אברהם" w:date="2012-11-23T10:23:00Z">
            <w:rPr>
              <w:rFonts w:ascii="David" w:hAnsi="David" w:cs="David"/>
              <w:rtl/>
            </w:rPr>
          </w:rPrChange>
        </w:rPr>
        <w:t>גם</w:t>
      </w:r>
      <w:r w:rsidRPr="00A90D62">
        <w:rPr>
          <w:rFonts w:ascii="David" w:eastAsia="David" w:hAnsi="David" w:cs="David"/>
          <w:sz w:val="28"/>
          <w:szCs w:val="28"/>
          <w:rtl/>
          <w:rPrChange w:id="4655" w:author="אברהם" w:date="2012-11-23T10:23:00Z">
            <w:rPr>
              <w:rFonts w:ascii="David" w:eastAsia="David" w:hAnsi="David" w:cs="David"/>
              <w:rtl/>
            </w:rPr>
          </w:rPrChange>
        </w:rPr>
        <w:t xml:space="preserve"> </w:t>
      </w:r>
      <w:r w:rsidRPr="00A90D62">
        <w:rPr>
          <w:rFonts w:ascii="David" w:hAnsi="David" w:cs="David"/>
          <w:sz w:val="28"/>
          <w:szCs w:val="28"/>
          <w:rtl/>
          <w:rPrChange w:id="4656" w:author="אברהם" w:date="2012-11-23T10:23:00Z">
            <w:rPr>
              <w:rFonts w:ascii="David" w:hAnsi="David" w:cs="David"/>
              <w:rtl/>
            </w:rPr>
          </w:rPrChange>
        </w:rPr>
        <w:t>עכשיו.</w:t>
      </w:r>
    </w:p>
    <w:p w:rsidR="009C2B09" w:rsidRPr="00A90D62" w:rsidRDefault="009C2B09" w:rsidP="00D97D7A">
      <w:pPr>
        <w:pStyle w:val="a1"/>
        <w:bidi/>
        <w:rPr>
          <w:rFonts w:ascii="David" w:hAnsi="David" w:cs="David"/>
          <w:sz w:val="28"/>
          <w:szCs w:val="28"/>
          <w:rtl/>
          <w:rPrChange w:id="4657" w:author="אברהם" w:date="2012-11-23T10:23:00Z">
            <w:rPr>
              <w:rFonts w:ascii="David" w:hAnsi="David" w:cs="David"/>
              <w:rtl/>
            </w:rPr>
          </w:rPrChange>
        </w:rPr>
      </w:pPr>
      <w:r w:rsidRPr="00A90D62">
        <w:rPr>
          <w:rFonts w:ascii="David" w:hAnsi="David" w:cs="David"/>
          <w:sz w:val="28"/>
          <w:szCs w:val="28"/>
          <w:rtl/>
          <w:rPrChange w:id="4658" w:author="אברהם" w:date="2012-11-23T10:23:00Z">
            <w:rPr>
              <w:rFonts w:ascii="David" w:hAnsi="David" w:cs="David"/>
              <w:rtl/>
            </w:rPr>
          </w:rPrChange>
        </w:rPr>
        <w:t>מצד</w:t>
      </w:r>
      <w:r w:rsidRPr="00A90D62">
        <w:rPr>
          <w:rFonts w:ascii="David" w:eastAsia="David" w:hAnsi="David" w:cs="David"/>
          <w:sz w:val="28"/>
          <w:szCs w:val="28"/>
          <w:rtl/>
          <w:rPrChange w:id="4659" w:author="אברהם" w:date="2012-11-23T10:23:00Z">
            <w:rPr>
              <w:rFonts w:ascii="David" w:eastAsia="David" w:hAnsi="David" w:cs="David"/>
              <w:rtl/>
            </w:rPr>
          </w:rPrChange>
        </w:rPr>
        <w:t xml:space="preserve"> </w:t>
      </w:r>
      <w:r w:rsidRPr="00A90D62">
        <w:rPr>
          <w:rFonts w:ascii="David" w:hAnsi="David" w:cs="David"/>
          <w:sz w:val="28"/>
          <w:szCs w:val="28"/>
          <w:rtl/>
          <w:rPrChange w:id="4660" w:author="אברהם" w:date="2012-11-23T10:23:00Z">
            <w:rPr>
              <w:rFonts w:ascii="David" w:hAnsi="David" w:cs="David"/>
              <w:rtl/>
            </w:rPr>
          </w:rPrChange>
        </w:rPr>
        <w:t>שני, ישנם</w:t>
      </w:r>
      <w:r w:rsidRPr="00A90D62">
        <w:rPr>
          <w:rFonts w:ascii="David" w:eastAsia="David" w:hAnsi="David" w:cs="David"/>
          <w:sz w:val="28"/>
          <w:szCs w:val="28"/>
          <w:rtl/>
          <w:rPrChange w:id="4661" w:author="אברהם" w:date="2012-11-23T10:23:00Z">
            <w:rPr>
              <w:rFonts w:ascii="David" w:eastAsia="David" w:hAnsi="David" w:cs="David"/>
              <w:rtl/>
            </w:rPr>
          </w:rPrChange>
        </w:rPr>
        <w:t xml:space="preserve"> </w:t>
      </w:r>
      <w:r w:rsidRPr="00A90D62">
        <w:rPr>
          <w:rFonts w:ascii="David" w:hAnsi="David" w:cs="David"/>
          <w:sz w:val="28"/>
          <w:szCs w:val="28"/>
          <w:rtl/>
          <w:rPrChange w:id="4662" w:author="אברהם" w:date="2012-11-23T10:23:00Z">
            <w:rPr>
              <w:rFonts w:ascii="David" w:hAnsi="David" w:cs="David"/>
              <w:rtl/>
            </w:rPr>
          </w:rPrChange>
        </w:rPr>
        <w:t>שני</w:t>
      </w:r>
      <w:r w:rsidRPr="00A90D62">
        <w:rPr>
          <w:rFonts w:ascii="David" w:eastAsia="David" w:hAnsi="David" w:cs="David"/>
          <w:sz w:val="28"/>
          <w:szCs w:val="28"/>
          <w:rtl/>
          <w:rPrChange w:id="4663" w:author="אברהם" w:date="2012-11-23T10:23:00Z">
            <w:rPr>
              <w:rFonts w:ascii="David" w:eastAsia="David" w:hAnsi="David" w:cs="David"/>
              <w:rtl/>
            </w:rPr>
          </w:rPrChange>
        </w:rPr>
        <w:t xml:space="preserve"> </w:t>
      </w:r>
      <w:r w:rsidRPr="00A90D62">
        <w:rPr>
          <w:rFonts w:ascii="David" w:hAnsi="David" w:cs="David"/>
          <w:sz w:val="28"/>
          <w:szCs w:val="28"/>
          <w:rtl/>
          <w:rPrChange w:id="4664" w:author="אברהם" w:date="2012-11-23T10:23:00Z">
            <w:rPr>
              <w:rFonts w:ascii="David" w:hAnsi="David" w:cs="David"/>
              <w:rtl/>
            </w:rPr>
          </w:rPrChange>
        </w:rPr>
        <w:t>אזרחים</w:t>
      </w:r>
      <w:r w:rsidRPr="00A90D62">
        <w:rPr>
          <w:rFonts w:ascii="David" w:eastAsia="David" w:hAnsi="David" w:cs="David"/>
          <w:sz w:val="28"/>
          <w:szCs w:val="28"/>
          <w:rtl/>
          <w:rPrChange w:id="4665" w:author="אברהם" w:date="2012-11-23T10:23:00Z">
            <w:rPr>
              <w:rFonts w:ascii="David" w:eastAsia="David" w:hAnsi="David" w:cs="David"/>
              <w:rtl/>
            </w:rPr>
          </w:rPrChange>
        </w:rPr>
        <w:t xml:space="preserve"> </w:t>
      </w:r>
      <w:r w:rsidRPr="00A90D62">
        <w:rPr>
          <w:rFonts w:ascii="David" w:hAnsi="David" w:cs="David"/>
          <w:sz w:val="28"/>
          <w:szCs w:val="28"/>
          <w:rtl/>
          <w:rPrChange w:id="4666" w:author="אברהם" w:date="2012-11-23T10:23:00Z">
            <w:rPr>
              <w:rFonts w:ascii="David" w:hAnsi="David" w:cs="David"/>
              <w:rtl/>
            </w:rPr>
          </w:rPrChange>
        </w:rPr>
        <w:t>שהיו</w:t>
      </w:r>
      <w:r w:rsidRPr="00A90D62">
        <w:rPr>
          <w:rFonts w:ascii="David" w:eastAsia="David" w:hAnsi="David" w:cs="David"/>
          <w:sz w:val="28"/>
          <w:szCs w:val="28"/>
          <w:rtl/>
          <w:rPrChange w:id="4667" w:author="אברהם" w:date="2012-11-23T10:23:00Z">
            <w:rPr>
              <w:rFonts w:ascii="David" w:eastAsia="David" w:hAnsi="David" w:cs="David"/>
              <w:rtl/>
            </w:rPr>
          </w:rPrChange>
        </w:rPr>
        <w:t xml:space="preserve"> </w:t>
      </w:r>
      <w:r w:rsidRPr="00A90D62">
        <w:rPr>
          <w:rFonts w:ascii="David" w:hAnsi="David" w:cs="David"/>
          <w:sz w:val="28"/>
          <w:szCs w:val="28"/>
          <w:rtl/>
          <w:rPrChange w:id="4668" w:author="אברהם" w:date="2012-11-23T10:23:00Z">
            <w:rPr>
              <w:rFonts w:ascii="David" w:hAnsi="David" w:cs="David"/>
              <w:rtl/>
            </w:rPr>
          </w:rPrChange>
        </w:rPr>
        <w:t>חסרי</w:t>
      </w:r>
      <w:del w:id="4669" w:author="אברהם" w:date="2012-11-26T17:28:00Z">
        <w:r w:rsidRPr="00A90D62" w:rsidDel="00D97D7A">
          <w:rPr>
            <w:rFonts w:ascii="David" w:hAnsi="David" w:cs="David"/>
            <w:sz w:val="28"/>
            <w:szCs w:val="28"/>
            <w:rtl/>
            <w:rPrChange w:id="4670" w:author="אברהם" w:date="2012-11-23T10:23:00Z">
              <w:rPr>
                <w:rFonts w:ascii="David" w:hAnsi="David" w:cs="David"/>
                <w:rtl/>
              </w:rPr>
            </w:rPrChange>
          </w:rPr>
          <w:delText>-</w:delText>
        </w:r>
      </w:del>
      <w:ins w:id="4671" w:author="אברהם" w:date="2012-11-26T17:28:00Z">
        <w:r w:rsidR="00D97D7A">
          <w:rPr>
            <w:rFonts w:ascii="David" w:hAnsi="David" w:cs="David" w:hint="cs"/>
            <w:sz w:val="28"/>
            <w:szCs w:val="28"/>
            <w:rtl/>
          </w:rPr>
          <w:t xml:space="preserve"> </w:t>
        </w:r>
      </w:ins>
      <w:r w:rsidRPr="00A90D62">
        <w:rPr>
          <w:rFonts w:ascii="David" w:hAnsi="David" w:cs="David"/>
          <w:sz w:val="28"/>
          <w:szCs w:val="28"/>
          <w:rtl/>
          <w:rPrChange w:id="4672" w:author="אברהם" w:date="2012-11-23T10:23:00Z">
            <w:rPr>
              <w:rFonts w:ascii="David" w:hAnsi="David" w:cs="David"/>
              <w:rtl/>
            </w:rPr>
          </w:rPrChange>
        </w:rPr>
        <w:t>נחלה</w:t>
      </w:r>
      <w:r w:rsidRPr="00A90D62">
        <w:rPr>
          <w:rFonts w:ascii="David" w:eastAsia="David" w:hAnsi="David" w:cs="David"/>
          <w:sz w:val="28"/>
          <w:szCs w:val="28"/>
          <w:rtl/>
          <w:rPrChange w:id="4673" w:author="אברהם" w:date="2012-11-23T10:23:00Z">
            <w:rPr>
              <w:rFonts w:ascii="David" w:eastAsia="David" w:hAnsi="David" w:cs="David"/>
              <w:rtl/>
            </w:rPr>
          </w:rPrChange>
        </w:rPr>
        <w:t xml:space="preserve"> </w:t>
      </w:r>
      <w:r w:rsidRPr="00A90D62">
        <w:rPr>
          <w:rFonts w:ascii="David" w:hAnsi="David" w:cs="David"/>
          <w:sz w:val="28"/>
          <w:szCs w:val="28"/>
          <w:rtl/>
          <w:rPrChange w:id="4674" w:author="אברהם" w:date="2012-11-23T10:23:00Z">
            <w:rPr>
              <w:rFonts w:ascii="David" w:hAnsi="David" w:cs="David"/>
              <w:rtl/>
            </w:rPr>
          </w:rPrChange>
        </w:rPr>
        <w:t>במוצאי</w:t>
      </w:r>
      <w:r w:rsidRPr="00A90D62">
        <w:rPr>
          <w:rFonts w:ascii="David" w:eastAsia="David" w:hAnsi="David" w:cs="David"/>
          <w:sz w:val="28"/>
          <w:szCs w:val="28"/>
          <w:rtl/>
          <w:rPrChange w:id="4675" w:author="אברהם" w:date="2012-11-23T10:23:00Z">
            <w:rPr>
              <w:rFonts w:ascii="David" w:eastAsia="David" w:hAnsi="David" w:cs="David"/>
              <w:rtl/>
            </w:rPr>
          </w:rPrChange>
        </w:rPr>
        <w:t xml:space="preserve"> </w:t>
      </w:r>
      <w:r w:rsidRPr="00A90D62">
        <w:rPr>
          <w:rFonts w:ascii="David" w:hAnsi="David" w:cs="David"/>
          <w:sz w:val="28"/>
          <w:szCs w:val="28"/>
          <w:rtl/>
          <w:rPrChange w:id="4676" w:author="אברהם" w:date="2012-11-23T10:23:00Z">
            <w:rPr>
              <w:rFonts w:ascii="David" w:hAnsi="David" w:cs="David"/>
              <w:rtl/>
            </w:rPr>
          </w:rPrChange>
        </w:rPr>
        <w:t>היובל</w:t>
      </w:r>
      <w:r w:rsidRPr="00A90D62">
        <w:rPr>
          <w:rFonts w:ascii="David" w:eastAsia="David" w:hAnsi="David" w:cs="David"/>
          <w:sz w:val="28"/>
          <w:szCs w:val="28"/>
          <w:rtl/>
          <w:rPrChange w:id="4677" w:author="אברהם" w:date="2012-11-23T10:23:00Z">
            <w:rPr>
              <w:rFonts w:ascii="David" w:eastAsia="David" w:hAnsi="David" w:cs="David"/>
              <w:rtl/>
            </w:rPr>
          </w:rPrChange>
        </w:rPr>
        <w:t xml:space="preserve"> </w:t>
      </w:r>
      <w:r w:rsidRPr="00A90D62">
        <w:rPr>
          <w:rFonts w:ascii="David" w:hAnsi="David" w:cs="David"/>
          <w:sz w:val="28"/>
          <w:szCs w:val="28"/>
          <w:rtl/>
          <w:rPrChange w:id="4678" w:author="אברהם" w:date="2012-11-23T10:23:00Z">
            <w:rPr>
              <w:rFonts w:ascii="David" w:hAnsi="David" w:cs="David"/>
              <w:rtl/>
            </w:rPr>
          </w:rPrChange>
        </w:rPr>
        <w:t>הקודם</w:t>
      </w:r>
      <w:r w:rsidRPr="00A90D62">
        <w:rPr>
          <w:rFonts w:ascii="David" w:eastAsia="David" w:hAnsi="David" w:cs="David"/>
          <w:sz w:val="28"/>
          <w:szCs w:val="28"/>
          <w:rtl/>
          <w:rPrChange w:id="4679" w:author="אברהם" w:date="2012-11-23T10:23:00Z">
            <w:rPr>
              <w:rFonts w:ascii="David" w:eastAsia="David" w:hAnsi="David" w:cs="David"/>
              <w:rtl/>
            </w:rPr>
          </w:rPrChange>
        </w:rPr>
        <w:t xml:space="preserve"> </w:t>
      </w:r>
      <w:r w:rsidRPr="00A90D62">
        <w:rPr>
          <w:rFonts w:ascii="David" w:hAnsi="David" w:cs="David"/>
          <w:sz w:val="28"/>
          <w:szCs w:val="28"/>
          <w:rtl/>
          <w:rPrChange w:id="4680" w:author="אברהם" w:date="2012-11-23T10:23:00Z">
            <w:rPr>
              <w:rFonts w:ascii="David" w:hAnsi="David" w:cs="David"/>
              <w:rtl/>
            </w:rPr>
          </w:rPrChange>
        </w:rPr>
        <w:t>(=דרגת</w:t>
      </w:r>
      <w:r w:rsidRPr="00A90D62">
        <w:rPr>
          <w:rFonts w:ascii="David" w:eastAsia="David" w:hAnsi="David" w:cs="David"/>
          <w:sz w:val="28"/>
          <w:szCs w:val="28"/>
          <w:rtl/>
          <w:rPrChange w:id="4681" w:author="אברהם" w:date="2012-11-23T10:23:00Z">
            <w:rPr>
              <w:rFonts w:ascii="David" w:eastAsia="David" w:hAnsi="David" w:cs="David"/>
              <w:rtl/>
            </w:rPr>
          </w:rPrChange>
        </w:rPr>
        <w:t xml:space="preserve"> </w:t>
      </w:r>
      <w:r w:rsidRPr="00A90D62">
        <w:rPr>
          <w:rFonts w:ascii="David" w:hAnsi="David" w:cs="David"/>
          <w:sz w:val="28"/>
          <w:szCs w:val="28"/>
          <w:rtl/>
          <w:rPrChange w:id="4682" w:author="אברהם" w:date="2012-11-23T10:23:00Z">
            <w:rPr>
              <w:rFonts w:ascii="David" w:hAnsi="David" w:cs="David"/>
              <w:rtl/>
            </w:rPr>
          </w:rPrChange>
        </w:rPr>
        <w:t>יציאה</w:t>
      </w:r>
      <w:r w:rsidRPr="00A90D62">
        <w:rPr>
          <w:rFonts w:ascii="David" w:eastAsia="David" w:hAnsi="David" w:cs="David"/>
          <w:sz w:val="28"/>
          <w:szCs w:val="28"/>
          <w:rtl/>
          <w:rPrChange w:id="4683" w:author="אברהם" w:date="2012-11-23T10:23:00Z">
            <w:rPr>
              <w:rFonts w:ascii="David" w:eastAsia="David" w:hAnsi="David" w:cs="David"/>
              <w:rtl/>
            </w:rPr>
          </w:rPrChange>
        </w:rPr>
        <w:t xml:space="preserve"> </w:t>
      </w:r>
      <w:r w:rsidRPr="00A90D62">
        <w:rPr>
          <w:rFonts w:ascii="David" w:hAnsi="David" w:cs="David"/>
          <w:sz w:val="28"/>
          <w:szCs w:val="28"/>
          <w:rPrChange w:id="4684" w:author="אברהם" w:date="2012-11-23T10:23:00Z">
            <w:rPr>
              <w:rFonts w:ascii="David" w:hAnsi="David" w:cs="David"/>
            </w:rPr>
          </w:rPrChange>
        </w:rPr>
        <w:t>0</w:t>
      </w:r>
      <w:r w:rsidRPr="00A90D62">
        <w:rPr>
          <w:rFonts w:ascii="David" w:hAnsi="David" w:cs="David"/>
          <w:sz w:val="28"/>
          <w:szCs w:val="28"/>
          <w:rtl/>
          <w:rPrChange w:id="4685" w:author="אברהם" w:date="2012-11-23T10:23:00Z">
            <w:rPr>
              <w:rFonts w:ascii="David" w:hAnsi="David" w:cs="David"/>
              <w:rtl/>
            </w:rPr>
          </w:rPrChange>
        </w:rPr>
        <w:t>), והם</w:t>
      </w:r>
      <w:r w:rsidRPr="00A90D62">
        <w:rPr>
          <w:rFonts w:ascii="David" w:eastAsia="David" w:hAnsi="David" w:cs="David"/>
          <w:sz w:val="28"/>
          <w:szCs w:val="28"/>
          <w:rtl/>
          <w:rPrChange w:id="4686" w:author="אברהם" w:date="2012-11-23T10:23:00Z">
            <w:rPr>
              <w:rFonts w:ascii="David" w:eastAsia="David" w:hAnsi="David" w:cs="David"/>
              <w:rtl/>
            </w:rPr>
          </w:rPrChange>
        </w:rPr>
        <w:t xml:space="preserve"> </w:t>
      </w:r>
      <w:r w:rsidRPr="00A90D62">
        <w:rPr>
          <w:rFonts w:ascii="David" w:hAnsi="David" w:cs="David"/>
          <w:sz w:val="28"/>
          <w:szCs w:val="28"/>
          <w:rtl/>
          <w:rPrChange w:id="4687" w:author="אברהם" w:date="2012-11-23T10:23:00Z">
            <w:rPr>
              <w:rFonts w:ascii="David" w:hAnsi="David" w:cs="David"/>
              <w:rtl/>
            </w:rPr>
          </w:rPrChange>
        </w:rPr>
        <w:t>בעלי</w:t>
      </w:r>
      <w:ins w:id="4688" w:author="אברהם" w:date="2012-11-26T17:28:00Z">
        <w:r w:rsidR="00D97D7A">
          <w:rPr>
            <w:rFonts w:ascii="David" w:hAnsi="David" w:cs="David" w:hint="cs"/>
            <w:sz w:val="28"/>
            <w:szCs w:val="28"/>
            <w:rtl/>
          </w:rPr>
          <w:t xml:space="preserve"> </w:t>
        </w:r>
      </w:ins>
      <w:del w:id="4689" w:author="אברהם" w:date="2012-11-26T17:28:00Z">
        <w:r w:rsidRPr="00A90D62" w:rsidDel="00D97D7A">
          <w:rPr>
            <w:rFonts w:ascii="David" w:hAnsi="David" w:cs="David"/>
            <w:sz w:val="28"/>
            <w:szCs w:val="28"/>
            <w:rtl/>
            <w:rPrChange w:id="4690" w:author="אברהם" w:date="2012-11-23T10:23:00Z">
              <w:rPr>
                <w:rFonts w:ascii="David" w:hAnsi="David" w:cs="David"/>
                <w:rtl/>
              </w:rPr>
            </w:rPrChange>
          </w:rPr>
          <w:delText>-</w:delText>
        </w:r>
      </w:del>
      <w:r w:rsidRPr="00A90D62">
        <w:rPr>
          <w:rFonts w:ascii="David" w:hAnsi="David" w:cs="David"/>
          <w:sz w:val="28"/>
          <w:szCs w:val="28"/>
          <w:rtl/>
          <w:rPrChange w:id="4691" w:author="אברהם" w:date="2012-11-23T10:23:00Z">
            <w:rPr>
              <w:rFonts w:ascii="David" w:hAnsi="David" w:cs="David"/>
              <w:rtl/>
            </w:rPr>
          </w:rPrChange>
        </w:rPr>
        <w:t>נחלה</w:t>
      </w:r>
      <w:r w:rsidRPr="00A90D62">
        <w:rPr>
          <w:rFonts w:ascii="David" w:eastAsia="David" w:hAnsi="David" w:cs="David"/>
          <w:sz w:val="28"/>
          <w:szCs w:val="28"/>
          <w:rtl/>
          <w:rPrChange w:id="4692" w:author="אברהם" w:date="2012-11-23T10:23:00Z">
            <w:rPr>
              <w:rFonts w:ascii="David" w:eastAsia="David" w:hAnsi="David" w:cs="David"/>
              <w:rtl/>
            </w:rPr>
          </w:rPrChange>
        </w:rPr>
        <w:t xml:space="preserve"> </w:t>
      </w:r>
      <w:r w:rsidRPr="00A90D62">
        <w:rPr>
          <w:rFonts w:ascii="David" w:hAnsi="David" w:cs="David"/>
          <w:sz w:val="28"/>
          <w:szCs w:val="28"/>
          <w:rtl/>
          <w:rPrChange w:id="4693" w:author="אברהם" w:date="2012-11-23T10:23:00Z">
            <w:rPr>
              <w:rFonts w:ascii="David" w:hAnsi="David" w:cs="David"/>
              <w:rtl/>
            </w:rPr>
          </w:rPrChange>
        </w:rPr>
        <w:t>ביובל</w:t>
      </w:r>
      <w:r w:rsidRPr="00A90D62">
        <w:rPr>
          <w:rFonts w:ascii="David" w:eastAsia="David" w:hAnsi="David" w:cs="David"/>
          <w:sz w:val="28"/>
          <w:szCs w:val="28"/>
          <w:rtl/>
          <w:rPrChange w:id="4694" w:author="אברהם" w:date="2012-11-23T10:23:00Z">
            <w:rPr>
              <w:rFonts w:ascii="David" w:eastAsia="David" w:hAnsi="David" w:cs="David"/>
              <w:rtl/>
            </w:rPr>
          </w:rPrChange>
        </w:rPr>
        <w:t xml:space="preserve"> </w:t>
      </w:r>
      <w:r w:rsidRPr="00A90D62">
        <w:rPr>
          <w:rFonts w:ascii="David" w:hAnsi="David" w:cs="David"/>
          <w:sz w:val="28"/>
          <w:szCs w:val="28"/>
          <w:rtl/>
          <w:rPrChange w:id="4695" w:author="אברהם" w:date="2012-11-23T10:23:00Z">
            <w:rPr>
              <w:rFonts w:ascii="David" w:hAnsi="David" w:cs="David"/>
              <w:rtl/>
            </w:rPr>
          </w:rPrChange>
        </w:rPr>
        <w:t>הנוכחי</w:t>
      </w:r>
      <w:r w:rsidRPr="00A90D62">
        <w:rPr>
          <w:rFonts w:ascii="David" w:eastAsia="David" w:hAnsi="David" w:cs="David"/>
          <w:sz w:val="28"/>
          <w:szCs w:val="28"/>
          <w:rtl/>
          <w:rPrChange w:id="4696" w:author="אברהם" w:date="2012-11-23T10:23:00Z">
            <w:rPr>
              <w:rFonts w:ascii="David" w:eastAsia="David" w:hAnsi="David" w:cs="David"/>
              <w:rtl/>
            </w:rPr>
          </w:rPrChange>
        </w:rPr>
        <w:t xml:space="preserve"> </w:t>
      </w:r>
      <w:r w:rsidRPr="00A90D62">
        <w:rPr>
          <w:rFonts w:ascii="David" w:hAnsi="David" w:cs="David"/>
          <w:sz w:val="28"/>
          <w:szCs w:val="28"/>
          <w:rtl/>
          <w:rPrChange w:id="4697" w:author="אברהם" w:date="2012-11-23T10:23:00Z">
            <w:rPr>
              <w:rFonts w:ascii="David" w:hAnsi="David" w:cs="David"/>
              <w:rtl/>
            </w:rPr>
          </w:rPrChange>
        </w:rPr>
        <w:t>- והם</w:t>
      </w:r>
      <w:r w:rsidRPr="00A90D62">
        <w:rPr>
          <w:rFonts w:ascii="David" w:eastAsia="David" w:hAnsi="David" w:cs="David"/>
          <w:sz w:val="28"/>
          <w:szCs w:val="28"/>
          <w:rtl/>
          <w:rPrChange w:id="4698" w:author="אברהם" w:date="2012-11-23T10:23:00Z">
            <w:rPr>
              <w:rFonts w:ascii="David" w:eastAsia="David" w:hAnsi="David" w:cs="David"/>
              <w:rtl/>
            </w:rPr>
          </w:rPrChange>
        </w:rPr>
        <w:t xml:space="preserve"> </w:t>
      </w:r>
      <w:r w:rsidRPr="00A90D62">
        <w:rPr>
          <w:rFonts w:ascii="David" w:hAnsi="David" w:cs="David"/>
          <w:sz w:val="28"/>
          <w:szCs w:val="28"/>
          <w:rtl/>
          <w:rPrChange w:id="4699" w:author="אברהם" w:date="2012-11-23T10:23:00Z">
            <w:rPr>
              <w:rFonts w:ascii="David" w:hAnsi="David" w:cs="David"/>
              <w:rtl/>
            </w:rPr>
          </w:rPrChange>
        </w:rPr>
        <w:t>אשר</w:t>
      </w:r>
      <w:r w:rsidRPr="00A90D62">
        <w:rPr>
          <w:rFonts w:ascii="David" w:eastAsia="David" w:hAnsi="David" w:cs="David"/>
          <w:sz w:val="28"/>
          <w:szCs w:val="28"/>
          <w:rtl/>
          <w:rPrChange w:id="4700" w:author="אברהם" w:date="2012-11-23T10:23:00Z">
            <w:rPr>
              <w:rFonts w:ascii="David" w:eastAsia="David" w:hAnsi="David" w:cs="David"/>
              <w:rtl/>
            </w:rPr>
          </w:rPrChange>
        </w:rPr>
        <w:t xml:space="preserve"> </w:t>
      </w:r>
      <w:r w:rsidRPr="00A90D62">
        <w:rPr>
          <w:rFonts w:ascii="David" w:hAnsi="David" w:cs="David"/>
          <w:sz w:val="28"/>
          <w:szCs w:val="28"/>
          <w:rtl/>
          <w:rPrChange w:id="4701" w:author="אברהם" w:date="2012-11-23T10:23:00Z">
            <w:rPr>
              <w:rFonts w:ascii="David" w:hAnsi="David" w:cs="David"/>
              <w:rtl/>
            </w:rPr>
          </w:rPrChange>
        </w:rPr>
        <w:t>ונפתלי: נפתלי</w:t>
      </w:r>
      <w:r w:rsidRPr="00A90D62">
        <w:rPr>
          <w:rFonts w:ascii="David" w:eastAsia="David" w:hAnsi="David" w:cs="David"/>
          <w:sz w:val="28"/>
          <w:szCs w:val="28"/>
          <w:rtl/>
          <w:rPrChange w:id="4702" w:author="אברהם" w:date="2012-11-23T10:23:00Z">
            <w:rPr>
              <w:rFonts w:ascii="David" w:eastAsia="David" w:hAnsi="David" w:cs="David"/>
              <w:rtl/>
            </w:rPr>
          </w:rPrChange>
        </w:rPr>
        <w:t xml:space="preserve"> </w:t>
      </w:r>
      <w:r w:rsidRPr="00A90D62">
        <w:rPr>
          <w:rFonts w:ascii="David" w:hAnsi="David" w:cs="David"/>
          <w:sz w:val="28"/>
          <w:szCs w:val="28"/>
          <w:rtl/>
          <w:rPrChange w:id="4703" w:author="אברהם" w:date="2012-11-23T10:23:00Z">
            <w:rPr>
              <w:rFonts w:ascii="David" w:hAnsi="David" w:cs="David"/>
              <w:rtl/>
            </w:rPr>
          </w:rPrChange>
        </w:rPr>
        <w:t>קנה</w:t>
      </w:r>
      <w:r w:rsidRPr="00A90D62">
        <w:rPr>
          <w:rFonts w:ascii="David" w:eastAsia="David" w:hAnsi="David" w:cs="David"/>
          <w:sz w:val="28"/>
          <w:szCs w:val="28"/>
          <w:rtl/>
          <w:rPrChange w:id="4704" w:author="אברהם" w:date="2012-11-23T10:23:00Z">
            <w:rPr>
              <w:rFonts w:ascii="David" w:eastAsia="David" w:hAnsi="David" w:cs="David"/>
              <w:rtl/>
            </w:rPr>
          </w:rPrChange>
        </w:rPr>
        <w:t xml:space="preserve"> </w:t>
      </w:r>
      <w:r w:rsidRPr="00A90D62">
        <w:rPr>
          <w:rFonts w:ascii="David" w:hAnsi="David" w:cs="David"/>
          <w:sz w:val="28"/>
          <w:szCs w:val="28"/>
          <w:rtl/>
          <w:rPrChange w:id="4705" w:author="אברהם" w:date="2012-11-23T10:23:00Z">
            <w:rPr>
              <w:rFonts w:ascii="David" w:hAnsi="David" w:cs="David"/>
              <w:rtl/>
            </w:rPr>
          </w:rPrChange>
        </w:rPr>
        <w:t>את</w:t>
      </w:r>
      <w:r w:rsidRPr="00A90D62">
        <w:rPr>
          <w:rFonts w:ascii="David" w:eastAsia="David" w:hAnsi="David" w:cs="David"/>
          <w:sz w:val="28"/>
          <w:szCs w:val="28"/>
          <w:rtl/>
          <w:rPrChange w:id="4706" w:author="אברהם" w:date="2012-11-23T10:23:00Z">
            <w:rPr>
              <w:rFonts w:ascii="David" w:eastAsia="David" w:hAnsi="David" w:cs="David"/>
              <w:rtl/>
            </w:rPr>
          </w:rPrChange>
        </w:rPr>
        <w:t xml:space="preserve"> </w:t>
      </w:r>
      <w:r w:rsidRPr="00A90D62">
        <w:rPr>
          <w:rFonts w:ascii="David" w:hAnsi="David" w:cs="David"/>
          <w:sz w:val="28"/>
          <w:szCs w:val="28"/>
          <w:rtl/>
          <w:rPrChange w:id="4707" w:author="אברהם" w:date="2012-11-23T10:23:00Z">
            <w:rPr>
              <w:rFonts w:ascii="David" w:hAnsi="David" w:cs="David"/>
              <w:rtl/>
            </w:rPr>
          </w:rPrChange>
        </w:rPr>
        <w:t>אחת</w:t>
      </w:r>
      <w:r w:rsidRPr="00A90D62">
        <w:rPr>
          <w:rFonts w:ascii="David" w:eastAsia="David" w:hAnsi="David" w:cs="David"/>
          <w:sz w:val="28"/>
          <w:szCs w:val="28"/>
          <w:rtl/>
          <w:rPrChange w:id="4708" w:author="אברהם" w:date="2012-11-23T10:23:00Z">
            <w:rPr>
              <w:rFonts w:ascii="David" w:eastAsia="David" w:hAnsi="David" w:cs="David"/>
              <w:rtl/>
            </w:rPr>
          </w:rPrChange>
        </w:rPr>
        <w:t xml:space="preserve"> </w:t>
      </w:r>
      <w:r w:rsidRPr="00A90D62">
        <w:rPr>
          <w:rFonts w:ascii="David" w:hAnsi="David" w:cs="David"/>
          <w:sz w:val="28"/>
          <w:szCs w:val="28"/>
          <w:rtl/>
          <w:rPrChange w:id="4709" w:author="אברהם" w:date="2012-11-23T10:23:00Z">
            <w:rPr>
              <w:rFonts w:ascii="David" w:hAnsi="David" w:cs="David"/>
              <w:rtl/>
            </w:rPr>
          </w:rPrChange>
        </w:rPr>
        <w:t>הנחלות</w:t>
      </w:r>
      <w:r w:rsidRPr="00A90D62">
        <w:rPr>
          <w:rFonts w:ascii="David" w:eastAsia="David" w:hAnsi="David" w:cs="David"/>
          <w:sz w:val="28"/>
          <w:szCs w:val="28"/>
          <w:rtl/>
          <w:rPrChange w:id="4710" w:author="אברהם" w:date="2012-11-23T10:23:00Z">
            <w:rPr>
              <w:rFonts w:ascii="David" w:eastAsia="David" w:hAnsi="David" w:cs="David"/>
              <w:rtl/>
            </w:rPr>
          </w:rPrChange>
        </w:rPr>
        <w:t xml:space="preserve"> </w:t>
      </w:r>
      <w:r w:rsidRPr="00A90D62">
        <w:rPr>
          <w:rFonts w:ascii="David" w:hAnsi="David" w:cs="David"/>
          <w:sz w:val="28"/>
          <w:szCs w:val="28"/>
          <w:rtl/>
          <w:rPrChange w:id="4711" w:author="אברהם" w:date="2012-11-23T10:23:00Z">
            <w:rPr>
              <w:rFonts w:ascii="David" w:hAnsi="David" w:cs="David"/>
              <w:rtl/>
            </w:rPr>
          </w:rPrChange>
        </w:rPr>
        <w:t>של</w:t>
      </w:r>
      <w:r w:rsidRPr="00A90D62">
        <w:rPr>
          <w:rFonts w:ascii="David" w:eastAsia="David" w:hAnsi="David" w:cs="David"/>
          <w:sz w:val="28"/>
          <w:szCs w:val="28"/>
          <w:rtl/>
          <w:rPrChange w:id="4712" w:author="אברהם" w:date="2012-11-23T10:23:00Z">
            <w:rPr>
              <w:rFonts w:ascii="David" w:eastAsia="David" w:hAnsi="David" w:cs="David"/>
              <w:rtl/>
            </w:rPr>
          </w:rPrChange>
        </w:rPr>
        <w:t xml:space="preserve"> </w:t>
      </w:r>
      <w:r w:rsidRPr="00A90D62">
        <w:rPr>
          <w:rFonts w:ascii="David" w:hAnsi="David" w:cs="David"/>
          <w:sz w:val="28"/>
          <w:szCs w:val="28"/>
          <w:rtl/>
          <w:rPrChange w:id="4713" w:author="אברהם" w:date="2012-11-23T10:23:00Z">
            <w:rPr>
              <w:rFonts w:ascii="David" w:hAnsi="David" w:cs="David"/>
              <w:rtl/>
            </w:rPr>
          </w:rPrChange>
        </w:rPr>
        <w:t>דן, ואשר</w:t>
      </w:r>
      <w:r w:rsidRPr="00A90D62">
        <w:rPr>
          <w:rFonts w:ascii="David" w:eastAsia="David" w:hAnsi="David" w:cs="David"/>
          <w:sz w:val="28"/>
          <w:szCs w:val="28"/>
          <w:rtl/>
          <w:rPrChange w:id="4714" w:author="אברהם" w:date="2012-11-23T10:23:00Z">
            <w:rPr>
              <w:rFonts w:ascii="David" w:eastAsia="David" w:hAnsi="David" w:cs="David"/>
              <w:rtl/>
            </w:rPr>
          </w:rPrChange>
        </w:rPr>
        <w:t xml:space="preserve"> </w:t>
      </w:r>
      <w:r w:rsidRPr="00A90D62">
        <w:rPr>
          <w:rFonts w:ascii="David" w:hAnsi="David" w:cs="David"/>
          <w:sz w:val="28"/>
          <w:szCs w:val="28"/>
          <w:rtl/>
          <w:rPrChange w:id="4715" w:author="אברהם" w:date="2012-11-23T10:23:00Z">
            <w:rPr>
              <w:rFonts w:ascii="David" w:hAnsi="David" w:cs="David"/>
              <w:rtl/>
            </w:rPr>
          </w:rPrChange>
        </w:rPr>
        <w:t>קנה</w:t>
      </w:r>
      <w:r w:rsidRPr="00A90D62">
        <w:rPr>
          <w:rFonts w:ascii="David" w:eastAsia="David" w:hAnsi="David" w:cs="David"/>
          <w:sz w:val="28"/>
          <w:szCs w:val="28"/>
          <w:rtl/>
          <w:rPrChange w:id="4716" w:author="אברהם" w:date="2012-11-23T10:23:00Z">
            <w:rPr>
              <w:rFonts w:ascii="David" w:eastAsia="David" w:hAnsi="David" w:cs="David"/>
              <w:rtl/>
            </w:rPr>
          </w:rPrChange>
        </w:rPr>
        <w:t xml:space="preserve"> </w:t>
      </w:r>
      <w:r w:rsidRPr="00A90D62">
        <w:rPr>
          <w:rFonts w:ascii="David" w:hAnsi="David" w:cs="David"/>
          <w:sz w:val="28"/>
          <w:szCs w:val="28"/>
          <w:rtl/>
          <w:rPrChange w:id="4717" w:author="אברהם" w:date="2012-11-23T10:23:00Z">
            <w:rPr>
              <w:rFonts w:ascii="David" w:hAnsi="David" w:cs="David"/>
              <w:rtl/>
            </w:rPr>
          </w:rPrChange>
        </w:rPr>
        <w:t>את</w:t>
      </w:r>
      <w:r w:rsidRPr="00A90D62">
        <w:rPr>
          <w:rFonts w:ascii="David" w:eastAsia="David" w:hAnsi="David" w:cs="David"/>
          <w:sz w:val="28"/>
          <w:szCs w:val="28"/>
          <w:rtl/>
          <w:rPrChange w:id="4718" w:author="אברהם" w:date="2012-11-23T10:23:00Z">
            <w:rPr>
              <w:rFonts w:ascii="David" w:eastAsia="David" w:hAnsi="David" w:cs="David"/>
              <w:rtl/>
            </w:rPr>
          </w:rPrChange>
        </w:rPr>
        <w:t xml:space="preserve"> </w:t>
      </w:r>
      <w:r w:rsidRPr="00A90D62">
        <w:rPr>
          <w:rFonts w:ascii="David" w:hAnsi="David" w:cs="David"/>
          <w:sz w:val="28"/>
          <w:szCs w:val="28"/>
          <w:rtl/>
          <w:rPrChange w:id="4719" w:author="אברהם" w:date="2012-11-23T10:23:00Z">
            <w:rPr>
              <w:rFonts w:ascii="David" w:hAnsi="David" w:cs="David"/>
              <w:rtl/>
            </w:rPr>
          </w:rPrChange>
        </w:rPr>
        <w:t>אחת</w:t>
      </w:r>
      <w:r w:rsidRPr="00A90D62">
        <w:rPr>
          <w:rFonts w:ascii="David" w:eastAsia="David" w:hAnsi="David" w:cs="David"/>
          <w:sz w:val="28"/>
          <w:szCs w:val="28"/>
          <w:rtl/>
          <w:rPrChange w:id="4720" w:author="אברהם" w:date="2012-11-23T10:23:00Z">
            <w:rPr>
              <w:rFonts w:ascii="David" w:eastAsia="David" w:hAnsi="David" w:cs="David"/>
              <w:rtl/>
            </w:rPr>
          </w:rPrChange>
        </w:rPr>
        <w:t xml:space="preserve"> </w:t>
      </w:r>
      <w:r w:rsidRPr="00A90D62">
        <w:rPr>
          <w:rFonts w:ascii="David" w:hAnsi="David" w:cs="David"/>
          <w:sz w:val="28"/>
          <w:szCs w:val="28"/>
          <w:rtl/>
          <w:rPrChange w:id="4721" w:author="אברהם" w:date="2012-11-23T10:23:00Z">
            <w:rPr>
              <w:rFonts w:ascii="David" w:hAnsi="David" w:cs="David"/>
              <w:rtl/>
            </w:rPr>
          </w:rPrChange>
        </w:rPr>
        <w:t>הנחלות</w:t>
      </w:r>
      <w:r w:rsidRPr="00A90D62">
        <w:rPr>
          <w:rFonts w:ascii="David" w:eastAsia="David" w:hAnsi="David" w:cs="David"/>
          <w:sz w:val="28"/>
          <w:szCs w:val="28"/>
          <w:rtl/>
          <w:rPrChange w:id="4722" w:author="אברהם" w:date="2012-11-23T10:23:00Z">
            <w:rPr>
              <w:rFonts w:ascii="David" w:eastAsia="David" w:hAnsi="David" w:cs="David"/>
              <w:rtl/>
            </w:rPr>
          </w:rPrChange>
        </w:rPr>
        <w:t xml:space="preserve"> </w:t>
      </w:r>
      <w:r w:rsidRPr="00A90D62">
        <w:rPr>
          <w:rFonts w:ascii="David" w:hAnsi="David" w:cs="David"/>
          <w:sz w:val="28"/>
          <w:szCs w:val="28"/>
          <w:rtl/>
          <w:rPrChange w:id="4723" w:author="אברהם" w:date="2012-11-23T10:23:00Z">
            <w:rPr>
              <w:rFonts w:ascii="David" w:hAnsi="David" w:cs="David"/>
              <w:rtl/>
            </w:rPr>
          </w:rPrChange>
        </w:rPr>
        <w:t>של</w:t>
      </w:r>
      <w:r w:rsidRPr="00A90D62">
        <w:rPr>
          <w:rFonts w:ascii="David" w:eastAsia="David" w:hAnsi="David" w:cs="David"/>
          <w:sz w:val="28"/>
          <w:szCs w:val="28"/>
          <w:rtl/>
          <w:rPrChange w:id="4724" w:author="אברהם" w:date="2012-11-23T10:23:00Z">
            <w:rPr>
              <w:rFonts w:ascii="David" w:eastAsia="David" w:hAnsi="David" w:cs="David"/>
              <w:rtl/>
            </w:rPr>
          </w:rPrChange>
        </w:rPr>
        <w:t xml:space="preserve"> </w:t>
      </w:r>
      <w:r w:rsidRPr="00A90D62">
        <w:rPr>
          <w:rFonts w:ascii="David" w:hAnsi="David" w:cs="David"/>
          <w:sz w:val="28"/>
          <w:szCs w:val="28"/>
          <w:rtl/>
          <w:rPrChange w:id="4725" w:author="אברהם" w:date="2012-11-23T10:23:00Z">
            <w:rPr>
              <w:rFonts w:ascii="David" w:hAnsi="David" w:cs="David"/>
              <w:rtl/>
            </w:rPr>
          </w:rPrChange>
        </w:rPr>
        <w:t xml:space="preserve">גד. </w:t>
      </w:r>
      <w:del w:id="4726" w:author="אברהם" w:date="2012-11-26T17:29:00Z">
        <w:r w:rsidRPr="00A90D62" w:rsidDel="00D97D7A">
          <w:rPr>
            <w:rFonts w:ascii="David" w:hAnsi="David" w:cs="David"/>
            <w:sz w:val="28"/>
            <w:szCs w:val="28"/>
            <w:rtl/>
            <w:rPrChange w:id="4727" w:author="אברהם" w:date="2012-11-23T10:23:00Z">
              <w:rPr>
                <w:rFonts w:ascii="David" w:hAnsi="David" w:cs="David"/>
                <w:rtl/>
              </w:rPr>
            </w:rPrChange>
          </w:rPr>
          <w:delText>מ</w:delText>
        </w:r>
      </w:del>
      <w:r w:rsidRPr="00A90D62">
        <w:rPr>
          <w:rFonts w:ascii="David" w:hAnsi="David" w:cs="David"/>
          <w:sz w:val="28"/>
          <w:szCs w:val="28"/>
          <w:rtl/>
          <w:rPrChange w:id="4728" w:author="אברהם" w:date="2012-11-23T10:23:00Z">
            <w:rPr>
              <w:rFonts w:ascii="David" w:hAnsi="David" w:cs="David"/>
              <w:rtl/>
            </w:rPr>
          </w:rPrChange>
        </w:rPr>
        <w:t>כיוון</w:t>
      </w:r>
      <w:r w:rsidRPr="00A90D62">
        <w:rPr>
          <w:rFonts w:ascii="David" w:eastAsia="David" w:hAnsi="David" w:cs="David"/>
          <w:sz w:val="28"/>
          <w:szCs w:val="28"/>
          <w:rtl/>
          <w:rPrChange w:id="4729" w:author="אברהם" w:date="2012-11-23T10:23:00Z">
            <w:rPr>
              <w:rFonts w:ascii="David" w:eastAsia="David" w:hAnsi="David" w:cs="David"/>
              <w:rtl/>
            </w:rPr>
          </w:rPrChange>
        </w:rPr>
        <w:t xml:space="preserve"> </w:t>
      </w:r>
      <w:r w:rsidRPr="00A90D62">
        <w:rPr>
          <w:rFonts w:ascii="David" w:hAnsi="David" w:cs="David"/>
          <w:sz w:val="28"/>
          <w:szCs w:val="28"/>
          <w:rtl/>
          <w:rPrChange w:id="4730" w:author="אברהם" w:date="2012-11-23T10:23:00Z">
            <w:rPr>
              <w:rFonts w:ascii="David" w:hAnsi="David" w:cs="David"/>
              <w:rtl/>
            </w:rPr>
          </w:rPrChange>
        </w:rPr>
        <w:t>שדן</w:t>
      </w:r>
      <w:r w:rsidRPr="00A90D62">
        <w:rPr>
          <w:rFonts w:ascii="David" w:eastAsia="David" w:hAnsi="David" w:cs="David"/>
          <w:sz w:val="28"/>
          <w:szCs w:val="28"/>
          <w:rtl/>
          <w:rPrChange w:id="4731" w:author="אברהם" w:date="2012-11-23T10:23:00Z">
            <w:rPr>
              <w:rFonts w:ascii="David" w:eastAsia="David" w:hAnsi="David" w:cs="David"/>
              <w:rtl/>
            </w:rPr>
          </w:rPrChange>
        </w:rPr>
        <w:t xml:space="preserve"> </w:t>
      </w:r>
      <w:r w:rsidRPr="00A90D62">
        <w:rPr>
          <w:rFonts w:ascii="David" w:hAnsi="David" w:cs="David"/>
          <w:sz w:val="28"/>
          <w:szCs w:val="28"/>
          <w:rtl/>
          <w:rPrChange w:id="4732" w:author="אברהם" w:date="2012-11-23T10:23:00Z">
            <w:rPr>
              <w:rFonts w:ascii="David" w:hAnsi="David" w:cs="David"/>
              <w:rtl/>
            </w:rPr>
          </w:rPrChange>
        </w:rPr>
        <w:t>וגד</w:t>
      </w:r>
      <w:r w:rsidRPr="00A90D62">
        <w:rPr>
          <w:rFonts w:ascii="David" w:eastAsia="David" w:hAnsi="David" w:cs="David"/>
          <w:sz w:val="28"/>
          <w:szCs w:val="28"/>
          <w:rtl/>
          <w:rPrChange w:id="4733" w:author="אברהם" w:date="2012-11-23T10:23:00Z">
            <w:rPr>
              <w:rFonts w:ascii="David" w:eastAsia="David" w:hAnsi="David" w:cs="David"/>
              <w:rtl/>
            </w:rPr>
          </w:rPrChange>
        </w:rPr>
        <w:t xml:space="preserve"> </w:t>
      </w:r>
      <w:r w:rsidRPr="00A90D62">
        <w:rPr>
          <w:rFonts w:ascii="David" w:hAnsi="David" w:cs="David"/>
          <w:sz w:val="28"/>
          <w:szCs w:val="28"/>
          <w:rtl/>
          <w:rPrChange w:id="4734" w:author="אברהם" w:date="2012-11-23T10:23:00Z">
            <w:rPr>
              <w:rFonts w:ascii="David" w:hAnsi="David" w:cs="David"/>
              <w:rtl/>
            </w:rPr>
          </w:rPrChange>
        </w:rPr>
        <w:t>עדיין</w:t>
      </w:r>
      <w:r w:rsidRPr="00A90D62">
        <w:rPr>
          <w:rFonts w:ascii="David" w:eastAsia="David" w:hAnsi="David" w:cs="David"/>
          <w:sz w:val="28"/>
          <w:szCs w:val="28"/>
          <w:rtl/>
          <w:rPrChange w:id="4735" w:author="אברהם" w:date="2012-11-23T10:23:00Z">
            <w:rPr>
              <w:rFonts w:ascii="David" w:eastAsia="David" w:hAnsi="David" w:cs="David"/>
              <w:rtl/>
            </w:rPr>
          </w:rPrChange>
        </w:rPr>
        <w:t xml:space="preserve"> </w:t>
      </w:r>
      <w:r w:rsidRPr="00A90D62">
        <w:rPr>
          <w:rFonts w:ascii="David" w:hAnsi="David" w:cs="David"/>
          <w:sz w:val="28"/>
          <w:szCs w:val="28"/>
          <w:rtl/>
          <w:rPrChange w:id="4736" w:author="אברהם" w:date="2012-11-23T10:23:00Z">
            <w:rPr>
              <w:rFonts w:ascii="David" w:hAnsi="David" w:cs="David"/>
              <w:rtl/>
            </w:rPr>
          </w:rPrChange>
        </w:rPr>
        <w:t>בעלי</w:t>
      </w:r>
      <w:del w:id="4737" w:author="אברהם" w:date="2012-11-26T17:29:00Z">
        <w:r w:rsidRPr="00A90D62" w:rsidDel="00D97D7A">
          <w:rPr>
            <w:rFonts w:ascii="David" w:hAnsi="David" w:cs="David"/>
            <w:sz w:val="28"/>
            <w:szCs w:val="28"/>
            <w:rtl/>
            <w:rPrChange w:id="4738" w:author="אברהם" w:date="2012-11-23T10:23:00Z">
              <w:rPr>
                <w:rFonts w:ascii="David" w:hAnsi="David" w:cs="David"/>
                <w:rtl/>
              </w:rPr>
            </w:rPrChange>
          </w:rPr>
          <w:delText>-</w:delText>
        </w:r>
      </w:del>
      <w:ins w:id="4739" w:author="אברהם" w:date="2012-11-26T17:29:00Z">
        <w:r w:rsidR="00D97D7A">
          <w:rPr>
            <w:rFonts w:ascii="David" w:hAnsi="David" w:cs="David" w:hint="cs"/>
            <w:sz w:val="28"/>
            <w:szCs w:val="28"/>
            <w:rtl/>
          </w:rPr>
          <w:t xml:space="preserve"> </w:t>
        </w:r>
      </w:ins>
      <w:r w:rsidRPr="00A90D62">
        <w:rPr>
          <w:rFonts w:ascii="David" w:hAnsi="David" w:cs="David"/>
          <w:sz w:val="28"/>
          <w:szCs w:val="28"/>
          <w:rtl/>
          <w:rPrChange w:id="4740" w:author="אברהם" w:date="2012-11-23T10:23:00Z">
            <w:rPr>
              <w:rFonts w:ascii="David" w:hAnsi="David" w:cs="David"/>
              <w:rtl/>
            </w:rPr>
          </w:rPrChange>
        </w:rPr>
        <w:t>נחלות</w:t>
      </w:r>
      <w:r w:rsidRPr="00A90D62">
        <w:rPr>
          <w:rFonts w:ascii="David" w:eastAsia="David" w:hAnsi="David" w:cs="David"/>
          <w:sz w:val="28"/>
          <w:szCs w:val="28"/>
          <w:rtl/>
          <w:rPrChange w:id="4741" w:author="אברהם" w:date="2012-11-23T10:23:00Z">
            <w:rPr>
              <w:rFonts w:ascii="David" w:eastAsia="David" w:hAnsi="David" w:cs="David"/>
              <w:rtl/>
            </w:rPr>
          </w:rPrChange>
        </w:rPr>
        <w:t xml:space="preserve"> </w:t>
      </w:r>
      <w:r w:rsidRPr="00A90D62">
        <w:rPr>
          <w:rFonts w:ascii="David" w:hAnsi="David" w:cs="David"/>
          <w:sz w:val="28"/>
          <w:szCs w:val="28"/>
          <w:rtl/>
          <w:rPrChange w:id="4742" w:author="אברהם" w:date="2012-11-23T10:23:00Z">
            <w:rPr>
              <w:rFonts w:ascii="David" w:hAnsi="David" w:cs="David"/>
              <w:rtl/>
            </w:rPr>
          </w:rPrChange>
        </w:rPr>
        <w:t>(=דרגת</w:t>
      </w:r>
      <w:r w:rsidRPr="00A90D62">
        <w:rPr>
          <w:rFonts w:ascii="David" w:eastAsia="David" w:hAnsi="David" w:cs="David"/>
          <w:sz w:val="28"/>
          <w:szCs w:val="28"/>
          <w:rtl/>
          <w:rPrChange w:id="4743" w:author="אברהם" w:date="2012-11-23T10:23:00Z">
            <w:rPr>
              <w:rFonts w:ascii="David" w:eastAsia="David" w:hAnsi="David" w:cs="David"/>
              <w:rtl/>
            </w:rPr>
          </w:rPrChange>
        </w:rPr>
        <w:t xml:space="preserve"> </w:t>
      </w:r>
      <w:r w:rsidRPr="00A90D62">
        <w:rPr>
          <w:rFonts w:ascii="David" w:hAnsi="David" w:cs="David"/>
          <w:sz w:val="28"/>
          <w:szCs w:val="28"/>
          <w:rtl/>
          <w:rPrChange w:id="4744" w:author="אברהם" w:date="2012-11-23T10:23:00Z">
            <w:rPr>
              <w:rFonts w:ascii="David" w:hAnsi="David" w:cs="David"/>
              <w:rtl/>
            </w:rPr>
          </w:rPrChange>
        </w:rPr>
        <w:t>כניסה</w:t>
      </w:r>
      <w:r w:rsidRPr="00A90D62">
        <w:rPr>
          <w:rFonts w:ascii="David" w:eastAsia="David" w:hAnsi="David" w:cs="David"/>
          <w:sz w:val="28"/>
          <w:szCs w:val="28"/>
          <w:rtl/>
          <w:rPrChange w:id="4745" w:author="אברהם" w:date="2012-11-23T10:23:00Z">
            <w:rPr>
              <w:rFonts w:ascii="David" w:eastAsia="David" w:hAnsi="David" w:cs="David"/>
              <w:rtl/>
            </w:rPr>
          </w:rPrChange>
        </w:rPr>
        <w:t xml:space="preserve"> </w:t>
      </w:r>
      <w:r w:rsidRPr="00A90D62">
        <w:rPr>
          <w:rFonts w:ascii="David" w:hAnsi="David" w:cs="David"/>
          <w:sz w:val="28"/>
          <w:szCs w:val="28"/>
          <w:rtl/>
          <w:rPrChange w:id="4746" w:author="אברהם" w:date="2012-11-23T10:23:00Z">
            <w:rPr>
              <w:rFonts w:ascii="David" w:hAnsi="David" w:cs="David"/>
              <w:rtl/>
            </w:rPr>
          </w:rPrChange>
        </w:rPr>
        <w:t>גדולה</w:t>
      </w:r>
      <w:r w:rsidRPr="00A90D62">
        <w:rPr>
          <w:rFonts w:ascii="David" w:eastAsia="David" w:hAnsi="David" w:cs="David"/>
          <w:sz w:val="28"/>
          <w:szCs w:val="28"/>
          <w:rtl/>
          <w:rPrChange w:id="4747" w:author="אברהם" w:date="2012-11-23T10:23:00Z">
            <w:rPr>
              <w:rFonts w:ascii="David" w:eastAsia="David" w:hAnsi="David" w:cs="David"/>
              <w:rtl/>
            </w:rPr>
          </w:rPrChange>
        </w:rPr>
        <w:t xml:space="preserve"> </w:t>
      </w:r>
      <w:r w:rsidRPr="00A90D62">
        <w:rPr>
          <w:rFonts w:ascii="David" w:hAnsi="David" w:cs="David"/>
          <w:sz w:val="28"/>
          <w:szCs w:val="28"/>
          <w:rtl/>
          <w:rPrChange w:id="4748" w:author="אברהם" w:date="2012-11-23T10:23:00Z">
            <w:rPr>
              <w:rFonts w:ascii="David" w:hAnsi="David" w:cs="David"/>
              <w:rtl/>
            </w:rPr>
          </w:rPrChange>
        </w:rPr>
        <w:t>מ-</w:t>
      </w:r>
      <w:r w:rsidRPr="00A90D62">
        <w:rPr>
          <w:rFonts w:ascii="David" w:hAnsi="David" w:cs="David"/>
          <w:sz w:val="28"/>
          <w:szCs w:val="28"/>
          <w:rPrChange w:id="4749" w:author="אברהם" w:date="2012-11-23T10:23:00Z">
            <w:rPr>
              <w:rFonts w:ascii="David" w:hAnsi="David" w:cs="David"/>
            </w:rPr>
          </w:rPrChange>
        </w:rPr>
        <w:t>0</w:t>
      </w:r>
      <w:r w:rsidRPr="00A90D62">
        <w:rPr>
          <w:rFonts w:ascii="David" w:hAnsi="David" w:cs="David"/>
          <w:sz w:val="28"/>
          <w:szCs w:val="28"/>
          <w:rtl/>
          <w:rPrChange w:id="4750" w:author="אברהם" w:date="2012-11-23T10:23:00Z">
            <w:rPr>
              <w:rFonts w:ascii="David" w:hAnsi="David" w:cs="David"/>
              <w:rtl/>
            </w:rPr>
          </w:rPrChange>
        </w:rPr>
        <w:t>), הם</w:t>
      </w:r>
      <w:r w:rsidRPr="00A90D62">
        <w:rPr>
          <w:rFonts w:ascii="David" w:eastAsia="David" w:hAnsi="David" w:cs="David"/>
          <w:sz w:val="28"/>
          <w:szCs w:val="28"/>
          <w:rtl/>
          <w:rPrChange w:id="4751" w:author="אברהם" w:date="2012-11-23T10:23:00Z">
            <w:rPr>
              <w:rFonts w:ascii="David" w:eastAsia="David" w:hAnsi="David" w:cs="David"/>
              <w:rtl/>
            </w:rPr>
          </w:rPrChange>
        </w:rPr>
        <w:t xml:space="preserve"> </w:t>
      </w:r>
      <w:r w:rsidRPr="00A90D62">
        <w:rPr>
          <w:rFonts w:ascii="David" w:hAnsi="David" w:cs="David"/>
          <w:sz w:val="28"/>
          <w:szCs w:val="28"/>
          <w:rtl/>
          <w:rPrChange w:id="4752" w:author="אברהם" w:date="2012-11-23T10:23:00Z">
            <w:rPr>
              <w:rFonts w:ascii="David" w:hAnsi="David" w:cs="David"/>
              <w:rtl/>
            </w:rPr>
          </w:rPrChange>
        </w:rPr>
        <w:t>אינם</w:t>
      </w:r>
      <w:r w:rsidRPr="00A90D62">
        <w:rPr>
          <w:rFonts w:ascii="David" w:eastAsia="David" w:hAnsi="David" w:cs="David"/>
          <w:sz w:val="28"/>
          <w:szCs w:val="28"/>
          <w:rtl/>
          <w:rPrChange w:id="4753" w:author="אברהם" w:date="2012-11-23T10:23:00Z">
            <w:rPr>
              <w:rFonts w:ascii="David" w:eastAsia="David" w:hAnsi="David" w:cs="David"/>
              <w:rtl/>
            </w:rPr>
          </w:rPrChange>
        </w:rPr>
        <w:t xml:space="preserve"> </w:t>
      </w:r>
      <w:r w:rsidRPr="00A90D62">
        <w:rPr>
          <w:rFonts w:ascii="David" w:hAnsi="David" w:cs="David"/>
          <w:sz w:val="28"/>
          <w:szCs w:val="28"/>
          <w:rtl/>
          <w:rPrChange w:id="4754" w:author="אברהם" w:date="2012-11-23T10:23:00Z">
            <w:rPr>
              <w:rFonts w:ascii="David" w:hAnsi="David" w:cs="David"/>
              <w:rtl/>
            </w:rPr>
          </w:rPrChange>
        </w:rPr>
        <w:t>רשאים</w:t>
      </w:r>
      <w:r w:rsidRPr="00A90D62">
        <w:rPr>
          <w:rFonts w:ascii="David" w:eastAsia="David" w:hAnsi="David" w:cs="David"/>
          <w:sz w:val="28"/>
          <w:szCs w:val="28"/>
          <w:rtl/>
          <w:rPrChange w:id="4755" w:author="אברהם" w:date="2012-11-23T10:23:00Z">
            <w:rPr>
              <w:rFonts w:ascii="David" w:eastAsia="David" w:hAnsi="David" w:cs="David"/>
              <w:rtl/>
            </w:rPr>
          </w:rPrChange>
        </w:rPr>
        <w:t xml:space="preserve"> </w:t>
      </w:r>
      <w:r w:rsidRPr="00A90D62">
        <w:rPr>
          <w:rFonts w:ascii="David" w:hAnsi="David" w:cs="David"/>
          <w:sz w:val="28"/>
          <w:szCs w:val="28"/>
          <w:rtl/>
          <w:rPrChange w:id="4756" w:author="אברהם" w:date="2012-11-23T10:23:00Z">
            <w:rPr>
              <w:rFonts w:ascii="David" w:hAnsi="David" w:cs="David"/>
              <w:rtl/>
            </w:rPr>
          </w:rPrChange>
        </w:rPr>
        <w:t>להחזיר</w:t>
      </w:r>
      <w:r w:rsidRPr="00A90D62">
        <w:rPr>
          <w:rFonts w:ascii="David" w:eastAsia="David" w:hAnsi="David" w:cs="David"/>
          <w:sz w:val="28"/>
          <w:szCs w:val="28"/>
          <w:rtl/>
          <w:rPrChange w:id="4757" w:author="אברהם" w:date="2012-11-23T10:23:00Z">
            <w:rPr>
              <w:rFonts w:ascii="David" w:eastAsia="David" w:hAnsi="David" w:cs="David"/>
              <w:rtl/>
            </w:rPr>
          </w:rPrChange>
        </w:rPr>
        <w:t xml:space="preserve"> </w:t>
      </w:r>
      <w:r w:rsidRPr="00A90D62">
        <w:rPr>
          <w:rFonts w:ascii="David" w:hAnsi="David" w:cs="David"/>
          <w:sz w:val="28"/>
          <w:szCs w:val="28"/>
          <w:rtl/>
          <w:rPrChange w:id="4758" w:author="אברהם" w:date="2012-11-23T10:23:00Z">
            <w:rPr>
              <w:rFonts w:ascii="David" w:hAnsi="David" w:cs="David"/>
              <w:rtl/>
            </w:rPr>
          </w:rPrChange>
        </w:rPr>
        <w:t>לעצמם</w:t>
      </w:r>
      <w:r w:rsidRPr="00A90D62">
        <w:rPr>
          <w:rFonts w:ascii="David" w:eastAsia="David" w:hAnsi="David" w:cs="David"/>
          <w:sz w:val="28"/>
          <w:szCs w:val="28"/>
          <w:rtl/>
          <w:rPrChange w:id="4759" w:author="אברהם" w:date="2012-11-23T10:23:00Z">
            <w:rPr>
              <w:rFonts w:ascii="David" w:eastAsia="David" w:hAnsi="David" w:cs="David"/>
              <w:rtl/>
            </w:rPr>
          </w:rPrChange>
        </w:rPr>
        <w:t xml:space="preserve"> </w:t>
      </w:r>
      <w:r w:rsidRPr="00A90D62">
        <w:rPr>
          <w:rFonts w:ascii="David" w:hAnsi="David" w:cs="David"/>
          <w:sz w:val="28"/>
          <w:szCs w:val="28"/>
          <w:rtl/>
          <w:rPrChange w:id="4760" w:author="אברהם" w:date="2012-11-23T10:23:00Z">
            <w:rPr>
              <w:rFonts w:ascii="David" w:hAnsi="David" w:cs="David"/>
              <w:rtl/>
            </w:rPr>
          </w:rPrChange>
        </w:rPr>
        <w:t>נחלות</w:t>
      </w:r>
      <w:r w:rsidRPr="00A90D62">
        <w:rPr>
          <w:rFonts w:ascii="David" w:eastAsia="David" w:hAnsi="David" w:cs="David"/>
          <w:sz w:val="28"/>
          <w:szCs w:val="28"/>
          <w:rtl/>
          <w:rPrChange w:id="4761" w:author="אברהם" w:date="2012-11-23T10:23:00Z">
            <w:rPr>
              <w:rFonts w:ascii="David" w:eastAsia="David" w:hAnsi="David" w:cs="David"/>
              <w:rtl/>
            </w:rPr>
          </w:rPrChange>
        </w:rPr>
        <w:t xml:space="preserve"> </w:t>
      </w:r>
      <w:r w:rsidRPr="00A90D62">
        <w:rPr>
          <w:rFonts w:ascii="David" w:hAnsi="David" w:cs="David"/>
          <w:sz w:val="28"/>
          <w:szCs w:val="28"/>
          <w:rtl/>
          <w:rPrChange w:id="4762" w:author="אברהם" w:date="2012-11-23T10:23:00Z">
            <w:rPr>
              <w:rFonts w:ascii="David" w:hAnsi="David" w:cs="David"/>
              <w:rtl/>
            </w:rPr>
          </w:rPrChange>
        </w:rPr>
        <w:t>נוספות, ולכן</w:t>
      </w:r>
      <w:r w:rsidRPr="00A90D62">
        <w:rPr>
          <w:rFonts w:ascii="David" w:eastAsia="David" w:hAnsi="David" w:cs="David"/>
          <w:sz w:val="28"/>
          <w:szCs w:val="28"/>
          <w:rtl/>
          <w:rPrChange w:id="4763" w:author="אברהם" w:date="2012-11-23T10:23:00Z">
            <w:rPr>
              <w:rFonts w:ascii="David" w:eastAsia="David" w:hAnsi="David" w:cs="David"/>
              <w:rtl/>
            </w:rPr>
          </w:rPrChange>
        </w:rPr>
        <w:t xml:space="preserve"> </w:t>
      </w:r>
      <w:r w:rsidRPr="00A90D62">
        <w:rPr>
          <w:rFonts w:ascii="David" w:hAnsi="David" w:cs="David"/>
          <w:sz w:val="28"/>
          <w:szCs w:val="28"/>
          <w:rtl/>
          <w:rPrChange w:id="4764" w:author="אברהם" w:date="2012-11-23T10:23:00Z">
            <w:rPr>
              <w:rFonts w:ascii="David" w:hAnsi="David" w:cs="David"/>
              <w:rtl/>
            </w:rPr>
          </w:rPrChange>
        </w:rPr>
        <w:t>אשר</w:t>
      </w:r>
      <w:r w:rsidRPr="00A90D62">
        <w:rPr>
          <w:rFonts w:ascii="David" w:eastAsia="David" w:hAnsi="David" w:cs="David"/>
          <w:sz w:val="28"/>
          <w:szCs w:val="28"/>
          <w:rtl/>
          <w:rPrChange w:id="4765" w:author="אברהם" w:date="2012-11-23T10:23:00Z">
            <w:rPr>
              <w:rFonts w:ascii="David" w:eastAsia="David" w:hAnsi="David" w:cs="David"/>
              <w:rtl/>
            </w:rPr>
          </w:rPrChange>
        </w:rPr>
        <w:t xml:space="preserve"> </w:t>
      </w:r>
      <w:r w:rsidRPr="00A90D62">
        <w:rPr>
          <w:rFonts w:ascii="David" w:hAnsi="David" w:cs="David"/>
          <w:sz w:val="28"/>
          <w:szCs w:val="28"/>
          <w:rtl/>
          <w:rPrChange w:id="4766" w:author="אברהם" w:date="2012-11-23T10:23:00Z">
            <w:rPr>
              <w:rFonts w:ascii="David" w:hAnsi="David" w:cs="David"/>
              <w:rtl/>
            </w:rPr>
          </w:rPrChange>
        </w:rPr>
        <w:t>ונפתלי</w:t>
      </w:r>
      <w:r w:rsidRPr="00A90D62">
        <w:rPr>
          <w:rFonts w:ascii="David" w:eastAsia="David" w:hAnsi="David" w:cs="David"/>
          <w:sz w:val="28"/>
          <w:szCs w:val="28"/>
          <w:rtl/>
          <w:rPrChange w:id="4767" w:author="אברהם" w:date="2012-11-23T10:23:00Z">
            <w:rPr>
              <w:rFonts w:ascii="David" w:eastAsia="David" w:hAnsi="David" w:cs="David"/>
              <w:rtl/>
            </w:rPr>
          </w:rPrChange>
        </w:rPr>
        <w:t xml:space="preserve"> </w:t>
      </w:r>
      <w:r w:rsidRPr="00A90D62">
        <w:rPr>
          <w:rFonts w:ascii="David" w:hAnsi="David" w:cs="David"/>
          <w:sz w:val="28"/>
          <w:szCs w:val="28"/>
          <w:rtl/>
          <w:rPrChange w:id="4768" w:author="אברהם" w:date="2012-11-23T10:23:00Z">
            <w:rPr>
              <w:rFonts w:ascii="David" w:hAnsi="David" w:cs="David"/>
              <w:rtl/>
            </w:rPr>
          </w:rPrChange>
        </w:rPr>
        <w:t>יכולים</w:t>
      </w:r>
      <w:r w:rsidRPr="00A90D62">
        <w:rPr>
          <w:rFonts w:ascii="David" w:eastAsia="David" w:hAnsi="David" w:cs="David"/>
          <w:sz w:val="28"/>
          <w:szCs w:val="28"/>
          <w:rtl/>
          <w:rPrChange w:id="4769" w:author="אברהם" w:date="2012-11-23T10:23:00Z">
            <w:rPr>
              <w:rFonts w:ascii="David" w:eastAsia="David" w:hAnsi="David" w:cs="David"/>
              <w:rtl/>
            </w:rPr>
          </w:rPrChange>
        </w:rPr>
        <w:t xml:space="preserve"> </w:t>
      </w:r>
      <w:r w:rsidRPr="00A90D62">
        <w:rPr>
          <w:rFonts w:ascii="David" w:hAnsi="David" w:cs="David"/>
          <w:sz w:val="28"/>
          <w:szCs w:val="28"/>
          <w:rtl/>
          <w:rPrChange w:id="4770" w:author="אברהם" w:date="2012-11-23T10:23:00Z">
            <w:rPr>
              <w:rFonts w:ascii="David" w:hAnsi="David" w:cs="David"/>
              <w:rtl/>
            </w:rPr>
          </w:rPrChange>
        </w:rPr>
        <w:t>לשמור</w:t>
      </w:r>
      <w:r w:rsidRPr="00A90D62">
        <w:rPr>
          <w:rFonts w:ascii="David" w:eastAsia="David" w:hAnsi="David" w:cs="David"/>
          <w:sz w:val="28"/>
          <w:szCs w:val="28"/>
          <w:rtl/>
          <w:rPrChange w:id="4771" w:author="אברהם" w:date="2012-11-23T10:23:00Z">
            <w:rPr>
              <w:rFonts w:ascii="David" w:eastAsia="David" w:hAnsi="David" w:cs="David"/>
              <w:rtl/>
            </w:rPr>
          </w:rPrChange>
        </w:rPr>
        <w:t xml:space="preserve"> </w:t>
      </w:r>
      <w:r w:rsidRPr="00A90D62">
        <w:rPr>
          <w:rFonts w:ascii="David" w:hAnsi="David" w:cs="David"/>
          <w:sz w:val="28"/>
          <w:szCs w:val="28"/>
          <w:rtl/>
          <w:rPrChange w:id="4772" w:author="אברהם" w:date="2012-11-23T10:23:00Z">
            <w:rPr>
              <w:rFonts w:ascii="David" w:hAnsi="David" w:cs="David"/>
              <w:rtl/>
            </w:rPr>
          </w:rPrChange>
        </w:rPr>
        <w:t>בבעלותם</w:t>
      </w:r>
      <w:r w:rsidRPr="00A90D62">
        <w:rPr>
          <w:rFonts w:ascii="David" w:eastAsia="David" w:hAnsi="David" w:cs="David"/>
          <w:sz w:val="28"/>
          <w:szCs w:val="28"/>
          <w:rtl/>
          <w:rPrChange w:id="4773" w:author="אברהם" w:date="2012-11-23T10:23:00Z">
            <w:rPr>
              <w:rFonts w:ascii="David" w:eastAsia="David" w:hAnsi="David" w:cs="David"/>
              <w:rtl/>
            </w:rPr>
          </w:rPrChange>
        </w:rPr>
        <w:t xml:space="preserve"> </w:t>
      </w:r>
      <w:r w:rsidRPr="00A90D62">
        <w:rPr>
          <w:rFonts w:ascii="David" w:hAnsi="David" w:cs="David"/>
          <w:sz w:val="28"/>
          <w:szCs w:val="28"/>
          <w:rtl/>
          <w:rPrChange w:id="4774" w:author="אברהם" w:date="2012-11-23T10:23:00Z">
            <w:rPr>
              <w:rFonts w:ascii="David" w:hAnsi="David" w:cs="David"/>
              <w:rtl/>
            </w:rPr>
          </w:rPrChange>
        </w:rPr>
        <w:t>את</w:t>
      </w:r>
      <w:r w:rsidRPr="00A90D62">
        <w:rPr>
          <w:rFonts w:ascii="David" w:eastAsia="David" w:hAnsi="David" w:cs="David"/>
          <w:sz w:val="28"/>
          <w:szCs w:val="28"/>
          <w:rtl/>
          <w:rPrChange w:id="4775" w:author="אברהם" w:date="2012-11-23T10:23:00Z">
            <w:rPr>
              <w:rFonts w:ascii="David" w:eastAsia="David" w:hAnsi="David" w:cs="David"/>
              <w:rtl/>
            </w:rPr>
          </w:rPrChange>
        </w:rPr>
        <w:t xml:space="preserve"> </w:t>
      </w:r>
      <w:r w:rsidRPr="00A90D62">
        <w:rPr>
          <w:rFonts w:ascii="David" w:hAnsi="David" w:cs="David"/>
          <w:sz w:val="28"/>
          <w:szCs w:val="28"/>
          <w:rtl/>
          <w:rPrChange w:id="4776" w:author="אברהם" w:date="2012-11-23T10:23:00Z">
            <w:rPr>
              <w:rFonts w:ascii="David" w:hAnsi="David" w:cs="David"/>
              <w:rtl/>
            </w:rPr>
          </w:rPrChange>
        </w:rPr>
        <w:t>הנחלות</w:t>
      </w:r>
      <w:r w:rsidRPr="00A90D62">
        <w:rPr>
          <w:rFonts w:ascii="David" w:eastAsia="David" w:hAnsi="David" w:cs="David"/>
          <w:sz w:val="28"/>
          <w:szCs w:val="28"/>
          <w:rtl/>
          <w:rPrChange w:id="4777" w:author="אברהם" w:date="2012-11-23T10:23:00Z">
            <w:rPr>
              <w:rFonts w:ascii="David" w:eastAsia="David" w:hAnsi="David" w:cs="David"/>
              <w:rtl/>
            </w:rPr>
          </w:rPrChange>
        </w:rPr>
        <w:t xml:space="preserve"> </w:t>
      </w:r>
      <w:r w:rsidRPr="00A90D62">
        <w:rPr>
          <w:rFonts w:ascii="David" w:hAnsi="David" w:cs="David"/>
          <w:sz w:val="28"/>
          <w:szCs w:val="28"/>
          <w:rtl/>
          <w:rPrChange w:id="4778" w:author="אברהם" w:date="2012-11-23T10:23:00Z">
            <w:rPr>
              <w:rFonts w:ascii="David" w:hAnsi="David" w:cs="David"/>
              <w:rtl/>
            </w:rPr>
          </w:rPrChange>
        </w:rPr>
        <w:t>החדשות</w:t>
      </w:r>
      <w:r w:rsidRPr="00A90D62">
        <w:rPr>
          <w:rFonts w:ascii="David" w:eastAsia="David" w:hAnsi="David" w:cs="David"/>
          <w:sz w:val="28"/>
          <w:szCs w:val="28"/>
          <w:rtl/>
          <w:rPrChange w:id="4779" w:author="אברהם" w:date="2012-11-23T10:23:00Z">
            <w:rPr>
              <w:rFonts w:ascii="David" w:eastAsia="David" w:hAnsi="David" w:cs="David"/>
              <w:rtl/>
            </w:rPr>
          </w:rPrChange>
        </w:rPr>
        <w:t xml:space="preserve"> </w:t>
      </w:r>
      <w:r w:rsidRPr="00A90D62">
        <w:rPr>
          <w:rFonts w:ascii="David" w:hAnsi="David" w:cs="David"/>
          <w:sz w:val="28"/>
          <w:szCs w:val="28"/>
          <w:rtl/>
          <w:rPrChange w:id="4780" w:author="אברהם" w:date="2012-11-23T10:23:00Z">
            <w:rPr>
              <w:rFonts w:ascii="David" w:hAnsi="David" w:cs="David"/>
              <w:rtl/>
            </w:rPr>
          </w:rPrChange>
        </w:rPr>
        <w:t>שלהם. כך, האלגוריתם</w:t>
      </w:r>
      <w:r w:rsidRPr="00A90D62">
        <w:rPr>
          <w:rFonts w:ascii="David" w:eastAsia="David" w:hAnsi="David" w:cs="David"/>
          <w:sz w:val="28"/>
          <w:szCs w:val="28"/>
          <w:rtl/>
          <w:rPrChange w:id="4781" w:author="אברהם" w:date="2012-11-23T10:23:00Z">
            <w:rPr>
              <w:rFonts w:ascii="David" w:eastAsia="David" w:hAnsi="David" w:cs="David"/>
              <w:rtl/>
            </w:rPr>
          </w:rPrChange>
        </w:rPr>
        <w:t xml:space="preserve"> </w:t>
      </w:r>
      <w:r w:rsidRPr="00A90D62">
        <w:rPr>
          <w:rFonts w:ascii="David" w:hAnsi="David" w:cs="David"/>
          <w:sz w:val="28"/>
          <w:szCs w:val="28"/>
          <w:rtl/>
          <w:rPrChange w:id="4782" w:author="אברהם" w:date="2012-11-23T10:23:00Z">
            <w:rPr>
              <w:rFonts w:ascii="David" w:hAnsi="David" w:cs="David"/>
              <w:rtl/>
            </w:rPr>
          </w:rPrChange>
        </w:rPr>
        <w:t>מאפשר</w:t>
      </w:r>
      <w:r w:rsidRPr="00A90D62">
        <w:rPr>
          <w:rFonts w:ascii="David" w:eastAsia="David" w:hAnsi="David" w:cs="David"/>
          <w:sz w:val="28"/>
          <w:szCs w:val="28"/>
          <w:rtl/>
          <w:rPrChange w:id="4783" w:author="אברהם" w:date="2012-11-23T10:23:00Z">
            <w:rPr>
              <w:rFonts w:ascii="David" w:eastAsia="David" w:hAnsi="David" w:cs="David"/>
              <w:rtl/>
            </w:rPr>
          </w:rPrChange>
        </w:rPr>
        <w:t xml:space="preserve"> </w:t>
      </w:r>
      <w:r w:rsidRPr="00A90D62">
        <w:rPr>
          <w:rFonts w:ascii="David" w:hAnsi="David" w:cs="David"/>
          <w:sz w:val="28"/>
          <w:szCs w:val="28"/>
          <w:rtl/>
          <w:rPrChange w:id="4784" w:author="אברהם" w:date="2012-11-23T10:23:00Z">
            <w:rPr>
              <w:rFonts w:ascii="David" w:hAnsi="David" w:cs="David"/>
              <w:rtl/>
            </w:rPr>
          </w:rPrChange>
        </w:rPr>
        <w:t>לאזרחים</w:t>
      </w:r>
      <w:r w:rsidRPr="00A90D62">
        <w:rPr>
          <w:rFonts w:ascii="David" w:eastAsia="David" w:hAnsi="David" w:cs="David"/>
          <w:sz w:val="28"/>
          <w:szCs w:val="28"/>
          <w:rtl/>
          <w:rPrChange w:id="4785" w:author="אברהם" w:date="2012-11-23T10:23:00Z">
            <w:rPr>
              <w:rFonts w:ascii="David" w:eastAsia="David" w:hAnsi="David" w:cs="David"/>
              <w:rtl/>
            </w:rPr>
          </w:rPrChange>
        </w:rPr>
        <w:t xml:space="preserve"> </w:t>
      </w:r>
      <w:r w:rsidRPr="00A90D62">
        <w:rPr>
          <w:rFonts w:ascii="David" w:hAnsi="David" w:cs="David"/>
          <w:sz w:val="28"/>
          <w:szCs w:val="28"/>
          <w:rtl/>
          <w:rPrChange w:id="4786" w:author="אברהם" w:date="2012-11-23T10:23:00Z">
            <w:rPr>
              <w:rFonts w:ascii="David" w:hAnsi="David" w:cs="David"/>
              <w:rtl/>
            </w:rPr>
          </w:rPrChange>
        </w:rPr>
        <w:t>חדשים</w:t>
      </w:r>
      <w:r w:rsidRPr="00A90D62">
        <w:rPr>
          <w:rFonts w:ascii="David" w:eastAsia="David" w:hAnsi="David" w:cs="David"/>
          <w:sz w:val="28"/>
          <w:szCs w:val="28"/>
          <w:rtl/>
          <w:rPrChange w:id="4787" w:author="אברהם" w:date="2012-11-23T10:23:00Z">
            <w:rPr>
              <w:rFonts w:ascii="David" w:eastAsia="David" w:hAnsi="David" w:cs="David"/>
              <w:rtl/>
            </w:rPr>
          </w:rPrChange>
        </w:rPr>
        <w:t xml:space="preserve"> </w:t>
      </w:r>
      <w:r w:rsidRPr="00A90D62">
        <w:rPr>
          <w:rFonts w:ascii="David" w:hAnsi="David" w:cs="David"/>
          <w:sz w:val="28"/>
          <w:szCs w:val="28"/>
          <w:rtl/>
          <w:rPrChange w:id="4788" w:author="אברהם" w:date="2012-11-23T10:23:00Z">
            <w:rPr>
              <w:rFonts w:ascii="David" w:hAnsi="David" w:cs="David"/>
              <w:rtl/>
            </w:rPr>
          </w:rPrChange>
        </w:rPr>
        <w:t>לזכות</w:t>
      </w:r>
      <w:r w:rsidRPr="00A90D62">
        <w:rPr>
          <w:rFonts w:ascii="David" w:eastAsia="David" w:hAnsi="David" w:cs="David"/>
          <w:sz w:val="28"/>
          <w:szCs w:val="28"/>
          <w:rtl/>
          <w:rPrChange w:id="4789" w:author="אברהם" w:date="2012-11-23T10:23:00Z">
            <w:rPr>
              <w:rFonts w:ascii="David" w:eastAsia="David" w:hAnsi="David" w:cs="David"/>
              <w:rtl/>
            </w:rPr>
          </w:rPrChange>
        </w:rPr>
        <w:t xml:space="preserve"> </w:t>
      </w:r>
      <w:r w:rsidRPr="00A90D62">
        <w:rPr>
          <w:rFonts w:ascii="David" w:hAnsi="David" w:cs="David"/>
          <w:sz w:val="28"/>
          <w:szCs w:val="28"/>
          <w:rtl/>
          <w:rPrChange w:id="4790" w:author="אברהם" w:date="2012-11-23T10:23:00Z">
            <w:rPr>
              <w:rFonts w:ascii="David" w:hAnsi="David" w:cs="David"/>
              <w:rtl/>
            </w:rPr>
          </w:rPrChange>
        </w:rPr>
        <w:t>בנחלה, ובמקביל</w:t>
      </w:r>
      <w:r w:rsidRPr="00A90D62">
        <w:rPr>
          <w:rFonts w:ascii="David" w:eastAsia="David" w:hAnsi="David" w:cs="David"/>
          <w:sz w:val="28"/>
          <w:szCs w:val="28"/>
          <w:rtl/>
          <w:rPrChange w:id="4791" w:author="אברהם" w:date="2012-11-23T10:23:00Z">
            <w:rPr>
              <w:rFonts w:ascii="David" w:eastAsia="David" w:hAnsi="David" w:cs="David"/>
              <w:rtl/>
            </w:rPr>
          </w:rPrChange>
        </w:rPr>
        <w:t xml:space="preserve"> </w:t>
      </w:r>
      <w:r w:rsidRPr="00A90D62">
        <w:rPr>
          <w:rFonts w:ascii="David" w:hAnsi="David" w:cs="David"/>
          <w:sz w:val="28"/>
          <w:szCs w:val="28"/>
          <w:rtl/>
          <w:rPrChange w:id="4792" w:author="אברהם" w:date="2012-11-23T10:23:00Z">
            <w:rPr>
              <w:rFonts w:ascii="David" w:hAnsi="David" w:cs="David"/>
              <w:rtl/>
            </w:rPr>
          </w:rPrChange>
        </w:rPr>
        <w:t>שומר</w:t>
      </w:r>
      <w:r w:rsidRPr="00A90D62">
        <w:rPr>
          <w:rFonts w:ascii="David" w:eastAsia="David" w:hAnsi="David" w:cs="David"/>
          <w:sz w:val="28"/>
          <w:szCs w:val="28"/>
          <w:rtl/>
          <w:rPrChange w:id="4793" w:author="אברהם" w:date="2012-11-23T10:23:00Z">
            <w:rPr>
              <w:rFonts w:ascii="David" w:eastAsia="David" w:hAnsi="David" w:cs="David"/>
              <w:rtl/>
            </w:rPr>
          </w:rPrChange>
        </w:rPr>
        <w:t xml:space="preserve"> </w:t>
      </w:r>
      <w:r w:rsidRPr="00A90D62">
        <w:rPr>
          <w:rFonts w:ascii="David" w:hAnsi="David" w:cs="David"/>
          <w:sz w:val="28"/>
          <w:szCs w:val="28"/>
          <w:rtl/>
          <w:rPrChange w:id="4794" w:author="אברהם" w:date="2012-11-23T10:23:00Z">
            <w:rPr>
              <w:rFonts w:ascii="David" w:hAnsi="David" w:cs="David"/>
              <w:rtl/>
            </w:rPr>
          </w:rPrChange>
        </w:rPr>
        <w:t>על</w:t>
      </w:r>
      <w:r w:rsidRPr="00A90D62">
        <w:rPr>
          <w:rFonts w:ascii="David" w:eastAsia="David" w:hAnsi="David" w:cs="David"/>
          <w:sz w:val="28"/>
          <w:szCs w:val="28"/>
          <w:rtl/>
          <w:rPrChange w:id="4795" w:author="אברהם" w:date="2012-11-23T10:23:00Z">
            <w:rPr>
              <w:rFonts w:ascii="David" w:eastAsia="David" w:hAnsi="David" w:cs="David"/>
              <w:rtl/>
            </w:rPr>
          </w:rPrChange>
        </w:rPr>
        <w:t xml:space="preserve"> </w:t>
      </w:r>
      <w:r w:rsidRPr="00A90D62">
        <w:rPr>
          <w:rFonts w:ascii="David" w:hAnsi="David" w:cs="David"/>
          <w:sz w:val="28"/>
          <w:szCs w:val="28"/>
          <w:rtl/>
          <w:rPrChange w:id="4796" w:author="אברהם" w:date="2012-11-23T10:23:00Z">
            <w:rPr>
              <w:rFonts w:ascii="David" w:hAnsi="David" w:cs="David"/>
              <w:rtl/>
            </w:rPr>
          </w:rPrChange>
        </w:rPr>
        <w:t>זכויותיהם</w:t>
      </w:r>
      <w:r w:rsidRPr="00A90D62">
        <w:rPr>
          <w:rFonts w:ascii="David" w:eastAsia="David" w:hAnsi="David" w:cs="David"/>
          <w:sz w:val="28"/>
          <w:szCs w:val="28"/>
          <w:rtl/>
          <w:rPrChange w:id="4797" w:author="אברהם" w:date="2012-11-23T10:23:00Z">
            <w:rPr>
              <w:rFonts w:ascii="David" w:eastAsia="David" w:hAnsi="David" w:cs="David"/>
              <w:rtl/>
            </w:rPr>
          </w:rPrChange>
        </w:rPr>
        <w:t xml:space="preserve"> </w:t>
      </w:r>
      <w:r w:rsidRPr="00A90D62">
        <w:rPr>
          <w:rFonts w:ascii="David" w:hAnsi="David" w:cs="David"/>
          <w:sz w:val="28"/>
          <w:szCs w:val="28"/>
          <w:rtl/>
          <w:rPrChange w:id="4798" w:author="אברהם" w:date="2012-11-23T10:23:00Z">
            <w:rPr>
              <w:rFonts w:ascii="David" w:hAnsi="David" w:cs="David"/>
              <w:rtl/>
            </w:rPr>
          </w:rPrChange>
        </w:rPr>
        <w:t>של</w:t>
      </w:r>
      <w:r w:rsidRPr="00A90D62">
        <w:rPr>
          <w:rFonts w:ascii="David" w:eastAsia="David" w:hAnsi="David" w:cs="David"/>
          <w:sz w:val="28"/>
          <w:szCs w:val="28"/>
          <w:rtl/>
          <w:rPrChange w:id="4799" w:author="אברהם" w:date="2012-11-23T10:23:00Z">
            <w:rPr>
              <w:rFonts w:ascii="David" w:eastAsia="David" w:hAnsi="David" w:cs="David"/>
              <w:rtl/>
            </w:rPr>
          </w:rPrChange>
        </w:rPr>
        <w:t xml:space="preserve"> </w:t>
      </w:r>
      <w:r w:rsidRPr="00A90D62">
        <w:rPr>
          <w:rFonts w:ascii="David" w:hAnsi="David" w:cs="David"/>
          <w:sz w:val="28"/>
          <w:szCs w:val="28"/>
          <w:rtl/>
          <w:rPrChange w:id="4800" w:author="אברהם" w:date="2012-11-23T10:23:00Z">
            <w:rPr>
              <w:rFonts w:ascii="David" w:hAnsi="David" w:cs="David"/>
              <w:rtl/>
            </w:rPr>
          </w:rPrChange>
        </w:rPr>
        <w:t>בעלי</w:t>
      </w:r>
      <w:ins w:id="4801" w:author="אברהם" w:date="2012-11-26T17:29:00Z">
        <w:r w:rsidR="00D97D7A">
          <w:rPr>
            <w:rFonts w:ascii="David" w:hAnsi="David" w:cs="David" w:hint="cs"/>
            <w:sz w:val="28"/>
            <w:szCs w:val="28"/>
            <w:rtl/>
          </w:rPr>
          <w:t xml:space="preserve"> </w:t>
        </w:r>
      </w:ins>
      <w:del w:id="4802" w:author="אברהם" w:date="2012-11-26T17:29:00Z">
        <w:r w:rsidRPr="00A90D62" w:rsidDel="00D97D7A">
          <w:rPr>
            <w:rFonts w:ascii="David" w:hAnsi="David" w:cs="David"/>
            <w:sz w:val="28"/>
            <w:szCs w:val="28"/>
            <w:rtl/>
            <w:rPrChange w:id="4803" w:author="אברהם" w:date="2012-11-23T10:23:00Z">
              <w:rPr>
                <w:rFonts w:ascii="David" w:hAnsi="David" w:cs="David"/>
                <w:rtl/>
              </w:rPr>
            </w:rPrChange>
          </w:rPr>
          <w:delText>-</w:delText>
        </w:r>
      </w:del>
      <w:r w:rsidRPr="00A90D62">
        <w:rPr>
          <w:rFonts w:ascii="David" w:hAnsi="David" w:cs="David"/>
          <w:sz w:val="28"/>
          <w:szCs w:val="28"/>
          <w:rtl/>
          <w:rPrChange w:id="4804" w:author="אברהם" w:date="2012-11-23T10:23:00Z">
            <w:rPr>
              <w:rFonts w:ascii="David" w:hAnsi="David" w:cs="David"/>
              <w:rtl/>
            </w:rPr>
          </w:rPrChange>
        </w:rPr>
        <w:t>הנחלה</w:t>
      </w:r>
      <w:r w:rsidRPr="00A90D62">
        <w:rPr>
          <w:rFonts w:ascii="David" w:eastAsia="David" w:hAnsi="David" w:cs="David"/>
          <w:sz w:val="28"/>
          <w:szCs w:val="28"/>
          <w:rtl/>
          <w:rPrChange w:id="4805" w:author="אברהם" w:date="2012-11-23T10:23:00Z">
            <w:rPr>
              <w:rFonts w:ascii="David" w:eastAsia="David" w:hAnsi="David" w:cs="David"/>
              <w:rtl/>
            </w:rPr>
          </w:rPrChange>
        </w:rPr>
        <w:t xml:space="preserve"> </w:t>
      </w:r>
      <w:r w:rsidRPr="00A90D62">
        <w:rPr>
          <w:rFonts w:ascii="David" w:hAnsi="David" w:cs="David"/>
          <w:sz w:val="28"/>
          <w:szCs w:val="28"/>
          <w:rtl/>
          <w:rPrChange w:id="4806" w:author="אברהם" w:date="2012-11-23T10:23:00Z">
            <w:rPr>
              <w:rFonts w:ascii="David" w:hAnsi="David" w:cs="David"/>
              <w:rtl/>
            </w:rPr>
          </w:rPrChange>
        </w:rPr>
        <w:t>הוותיקים. מרגע</w:t>
      </w:r>
      <w:r w:rsidRPr="00A90D62">
        <w:rPr>
          <w:rFonts w:ascii="David" w:eastAsia="David" w:hAnsi="David" w:cs="David"/>
          <w:sz w:val="28"/>
          <w:szCs w:val="28"/>
          <w:rtl/>
          <w:rPrChange w:id="4807" w:author="אברהם" w:date="2012-11-23T10:23:00Z">
            <w:rPr>
              <w:rFonts w:ascii="David" w:eastAsia="David" w:hAnsi="David" w:cs="David"/>
              <w:rtl/>
            </w:rPr>
          </w:rPrChange>
        </w:rPr>
        <w:t xml:space="preserve"> </w:t>
      </w:r>
      <w:r w:rsidRPr="00A90D62">
        <w:rPr>
          <w:rFonts w:ascii="David" w:hAnsi="David" w:cs="David"/>
          <w:sz w:val="28"/>
          <w:szCs w:val="28"/>
          <w:rtl/>
          <w:rPrChange w:id="4808" w:author="אברהם" w:date="2012-11-23T10:23:00Z">
            <w:rPr>
              <w:rFonts w:ascii="David" w:hAnsi="David" w:cs="David"/>
              <w:rtl/>
            </w:rPr>
          </w:rPrChange>
        </w:rPr>
        <w:t>שהגענו</w:t>
      </w:r>
      <w:r w:rsidRPr="00A90D62">
        <w:rPr>
          <w:rFonts w:ascii="David" w:eastAsia="David" w:hAnsi="David" w:cs="David"/>
          <w:sz w:val="28"/>
          <w:szCs w:val="28"/>
          <w:rtl/>
          <w:rPrChange w:id="4809" w:author="אברהם" w:date="2012-11-23T10:23:00Z">
            <w:rPr>
              <w:rFonts w:ascii="David" w:eastAsia="David" w:hAnsi="David" w:cs="David"/>
              <w:rtl/>
            </w:rPr>
          </w:rPrChange>
        </w:rPr>
        <w:t xml:space="preserve"> </w:t>
      </w:r>
      <w:r w:rsidRPr="00A90D62">
        <w:rPr>
          <w:rFonts w:ascii="David" w:hAnsi="David" w:cs="David"/>
          <w:sz w:val="28"/>
          <w:szCs w:val="28"/>
          <w:rtl/>
          <w:rPrChange w:id="4810" w:author="אברהם" w:date="2012-11-23T10:23:00Z">
            <w:rPr>
              <w:rFonts w:ascii="David" w:hAnsi="David" w:cs="David"/>
              <w:rtl/>
            </w:rPr>
          </w:rPrChange>
        </w:rPr>
        <w:t>למצב</w:t>
      </w:r>
      <w:r w:rsidRPr="00A90D62">
        <w:rPr>
          <w:rFonts w:ascii="David" w:eastAsia="David" w:hAnsi="David" w:cs="David"/>
          <w:sz w:val="28"/>
          <w:szCs w:val="28"/>
          <w:rtl/>
          <w:rPrChange w:id="4811" w:author="אברהם" w:date="2012-11-23T10:23:00Z">
            <w:rPr>
              <w:rFonts w:ascii="David" w:eastAsia="David" w:hAnsi="David" w:cs="David"/>
              <w:rtl/>
            </w:rPr>
          </w:rPrChange>
        </w:rPr>
        <w:t xml:space="preserve"> </w:t>
      </w:r>
      <w:r w:rsidRPr="00A90D62">
        <w:rPr>
          <w:rFonts w:ascii="David" w:hAnsi="David" w:cs="David"/>
          <w:sz w:val="28"/>
          <w:szCs w:val="28"/>
          <w:rtl/>
          <w:rPrChange w:id="4812" w:author="אברהם" w:date="2012-11-23T10:23:00Z">
            <w:rPr>
              <w:rFonts w:ascii="David" w:hAnsi="David" w:cs="David"/>
              <w:rtl/>
            </w:rPr>
          </w:rPrChange>
        </w:rPr>
        <w:t>שבו, בתחילת</w:t>
      </w:r>
      <w:r w:rsidRPr="00A90D62">
        <w:rPr>
          <w:rFonts w:ascii="David" w:eastAsia="David" w:hAnsi="David" w:cs="David"/>
          <w:sz w:val="28"/>
          <w:szCs w:val="28"/>
          <w:rtl/>
          <w:rPrChange w:id="4813" w:author="אברהם" w:date="2012-11-23T10:23:00Z">
            <w:rPr>
              <w:rFonts w:ascii="David" w:eastAsia="David" w:hAnsi="David" w:cs="David"/>
              <w:rtl/>
            </w:rPr>
          </w:rPrChange>
        </w:rPr>
        <w:t xml:space="preserve"> </w:t>
      </w:r>
      <w:r w:rsidRPr="00A90D62">
        <w:rPr>
          <w:rFonts w:ascii="David" w:hAnsi="David" w:cs="David"/>
          <w:sz w:val="28"/>
          <w:szCs w:val="28"/>
          <w:rtl/>
          <w:rPrChange w:id="4814" w:author="אברהם" w:date="2012-11-23T10:23:00Z">
            <w:rPr>
              <w:rFonts w:ascii="David" w:hAnsi="David" w:cs="David"/>
              <w:rtl/>
            </w:rPr>
          </w:rPrChange>
        </w:rPr>
        <w:t>הספירה, לכל</w:t>
      </w:r>
      <w:r w:rsidRPr="00A90D62">
        <w:rPr>
          <w:rFonts w:ascii="David" w:eastAsia="David" w:hAnsi="David" w:cs="David"/>
          <w:sz w:val="28"/>
          <w:szCs w:val="28"/>
          <w:rtl/>
          <w:rPrChange w:id="4815" w:author="אברהם" w:date="2012-11-23T10:23:00Z">
            <w:rPr>
              <w:rFonts w:ascii="David" w:eastAsia="David" w:hAnsi="David" w:cs="David"/>
              <w:rtl/>
            </w:rPr>
          </w:rPrChange>
        </w:rPr>
        <w:t xml:space="preserve"> </w:t>
      </w:r>
      <w:r w:rsidRPr="00A90D62">
        <w:rPr>
          <w:rFonts w:ascii="David" w:hAnsi="David" w:cs="David"/>
          <w:sz w:val="28"/>
          <w:szCs w:val="28"/>
          <w:rtl/>
          <w:rPrChange w:id="4816" w:author="אברהם" w:date="2012-11-23T10:23:00Z">
            <w:rPr>
              <w:rFonts w:ascii="David" w:hAnsi="David" w:cs="David"/>
              <w:rtl/>
            </w:rPr>
          </w:rPrChange>
        </w:rPr>
        <w:t>אזרח</w:t>
      </w:r>
      <w:r w:rsidRPr="00A90D62">
        <w:rPr>
          <w:rFonts w:ascii="David" w:eastAsia="David" w:hAnsi="David" w:cs="David"/>
          <w:sz w:val="28"/>
          <w:szCs w:val="28"/>
          <w:rtl/>
          <w:rPrChange w:id="4817" w:author="אברהם" w:date="2012-11-23T10:23:00Z">
            <w:rPr>
              <w:rFonts w:ascii="David" w:eastAsia="David" w:hAnsi="David" w:cs="David"/>
              <w:rtl/>
            </w:rPr>
          </w:rPrChange>
        </w:rPr>
        <w:t xml:space="preserve"> </w:t>
      </w:r>
      <w:r w:rsidRPr="00A90D62">
        <w:rPr>
          <w:rFonts w:ascii="David" w:hAnsi="David" w:cs="David"/>
          <w:sz w:val="28"/>
          <w:szCs w:val="28"/>
          <w:rtl/>
          <w:rPrChange w:id="4818" w:author="אברהם" w:date="2012-11-23T10:23:00Z">
            <w:rPr>
              <w:rFonts w:ascii="David" w:hAnsi="David" w:cs="David"/>
              <w:rtl/>
            </w:rPr>
          </w:rPrChange>
        </w:rPr>
        <w:t>יש</w:t>
      </w:r>
      <w:r w:rsidRPr="00A90D62">
        <w:rPr>
          <w:rFonts w:ascii="David" w:eastAsia="David" w:hAnsi="David" w:cs="David"/>
          <w:sz w:val="28"/>
          <w:szCs w:val="28"/>
          <w:rtl/>
          <w:rPrChange w:id="4819" w:author="אברהם" w:date="2012-11-23T10:23:00Z">
            <w:rPr>
              <w:rFonts w:ascii="David" w:eastAsia="David" w:hAnsi="David" w:cs="David"/>
              <w:rtl/>
            </w:rPr>
          </w:rPrChange>
        </w:rPr>
        <w:t xml:space="preserve"> </w:t>
      </w:r>
      <w:r w:rsidRPr="00A90D62">
        <w:rPr>
          <w:rFonts w:ascii="David" w:hAnsi="David" w:cs="David"/>
          <w:sz w:val="28"/>
          <w:szCs w:val="28"/>
          <w:rtl/>
          <w:rPrChange w:id="4820" w:author="אברהם" w:date="2012-11-23T10:23:00Z">
            <w:rPr>
              <w:rFonts w:ascii="David" w:hAnsi="David" w:cs="David"/>
              <w:rtl/>
            </w:rPr>
          </w:rPrChange>
        </w:rPr>
        <w:t>נחלה</w:t>
      </w:r>
      <w:r w:rsidRPr="00A90D62">
        <w:rPr>
          <w:rFonts w:ascii="David" w:eastAsia="David" w:hAnsi="David" w:cs="David"/>
          <w:sz w:val="28"/>
          <w:szCs w:val="28"/>
          <w:rtl/>
          <w:rPrChange w:id="4821" w:author="אברהם" w:date="2012-11-23T10:23:00Z">
            <w:rPr>
              <w:rFonts w:ascii="David" w:eastAsia="David" w:hAnsi="David" w:cs="David"/>
              <w:rtl/>
            </w:rPr>
          </w:rPrChange>
        </w:rPr>
        <w:t xml:space="preserve"> </w:t>
      </w:r>
      <w:r w:rsidRPr="00A90D62">
        <w:rPr>
          <w:rFonts w:ascii="David" w:hAnsi="David" w:cs="David"/>
          <w:sz w:val="28"/>
          <w:szCs w:val="28"/>
          <w:rtl/>
          <w:rPrChange w:id="4822" w:author="אברהם" w:date="2012-11-23T10:23:00Z">
            <w:rPr>
              <w:rFonts w:ascii="David" w:hAnsi="David" w:cs="David"/>
              <w:rtl/>
            </w:rPr>
          </w:rPrChange>
        </w:rPr>
        <w:t>- מצב</w:t>
      </w:r>
      <w:r w:rsidRPr="00A90D62">
        <w:rPr>
          <w:rFonts w:ascii="David" w:eastAsia="David" w:hAnsi="David" w:cs="David"/>
          <w:sz w:val="28"/>
          <w:szCs w:val="28"/>
          <w:rtl/>
          <w:rPrChange w:id="4823" w:author="אברהם" w:date="2012-11-23T10:23:00Z">
            <w:rPr>
              <w:rFonts w:ascii="David" w:eastAsia="David" w:hAnsi="David" w:cs="David"/>
              <w:rtl/>
            </w:rPr>
          </w:rPrChange>
        </w:rPr>
        <w:t xml:space="preserve"> </w:t>
      </w:r>
      <w:r w:rsidRPr="00A90D62">
        <w:rPr>
          <w:rFonts w:ascii="David" w:hAnsi="David" w:cs="David"/>
          <w:sz w:val="28"/>
          <w:szCs w:val="28"/>
          <w:rtl/>
          <w:rPrChange w:id="4824" w:author="אברהם" w:date="2012-11-23T10:23:00Z">
            <w:rPr>
              <w:rFonts w:ascii="David" w:hAnsi="David" w:cs="David"/>
              <w:rtl/>
            </w:rPr>
          </w:rPrChange>
        </w:rPr>
        <w:t>זה</w:t>
      </w:r>
      <w:r w:rsidRPr="00A90D62">
        <w:rPr>
          <w:rFonts w:ascii="David" w:eastAsia="David" w:hAnsi="David" w:cs="David"/>
          <w:sz w:val="28"/>
          <w:szCs w:val="28"/>
          <w:rtl/>
          <w:rPrChange w:id="4825" w:author="אברהם" w:date="2012-11-23T10:23:00Z">
            <w:rPr>
              <w:rFonts w:ascii="David" w:eastAsia="David" w:hAnsi="David" w:cs="David"/>
              <w:rtl/>
            </w:rPr>
          </w:rPrChange>
        </w:rPr>
        <w:t xml:space="preserve"> </w:t>
      </w:r>
      <w:r w:rsidRPr="00A90D62">
        <w:rPr>
          <w:rFonts w:ascii="David" w:hAnsi="David" w:cs="David"/>
          <w:sz w:val="28"/>
          <w:szCs w:val="28"/>
          <w:rtl/>
          <w:rPrChange w:id="4826" w:author="אברהם" w:date="2012-11-23T10:23:00Z">
            <w:rPr>
              <w:rFonts w:ascii="David" w:hAnsi="David" w:cs="David"/>
              <w:rtl/>
            </w:rPr>
          </w:rPrChange>
        </w:rPr>
        <w:t>יישמר</w:t>
      </w:r>
      <w:r w:rsidRPr="00A90D62">
        <w:rPr>
          <w:rFonts w:ascii="David" w:eastAsia="David" w:hAnsi="David" w:cs="David"/>
          <w:sz w:val="28"/>
          <w:szCs w:val="28"/>
          <w:rtl/>
          <w:rPrChange w:id="4827" w:author="אברהם" w:date="2012-11-23T10:23:00Z">
            <w:rPr>
              <w:rFonts w:ascii="David" w:eastAsia="David" w:hAnsi="David" w:cs="David"/>
              <w:rtl/>
            </w:rPr>
          </w:rPrChange>
        </w:rPr>
        <w:t xml:space="preserve"> </w:t>
      </w:r>
      <w:r w:rsidRPr="00A90D62">
        <w:rPr>
          <w:rFonts w:ascii="David" w:hAnsi="David" w:cs="David"/>
          <w:sz w:val="28"/>
          <w:szCs w:val="28"/>
          <w:rtl/>
          <w:rPrChange w:id="4828" w:author="אברהם" w:date="2012-11-23T10:23:00Z">
            <w:rPr>
              <w:rFonts w:ascii="David" w:hAnsi="David" w:cs="David"/>
              <w:rtl/>
            </w:rPr>
          </w:rPrChange>
        </w:rPr>
        <w:t>לתמיד.</w:t>
      </w:r>
    </w:p>
    <w:p w:rsidR="009C2B09" w:rsidRPr="00A90D62" w:rsidRDefault="009C2B09" w:rsidP="009C2B09">
      <w:pPr>
        <w:pStyle w:val="a1"/>
        <w:bidi/>
        <w:rPr>
          <w:rFonts w:ascii="David" w:hAnsi="David" w:cs="David"/>
          <w:sz w:val="28"/>
          <w:szCs w:val="28"/>
          <w:rtl/>
          <w:rPrChange w:id="4829" w:author="אברהם" w:date="2012-11-23T10:23:00Z">
            <w:rPr>
              <w:rFonts w:ascii="David" w:hAnsi="David" w:cs="David"/>
              <w:rtl/>
            </w:rPr>
          </w:rPrChange>
        </w:rPr>
      </w:pPr>
      <w:r w:rsidRPr="00A90D62">
        <w:rPr>
          <w:rFonts w:ascii="David" w:hAnsi="David" w:cs="David"/>
          <w:sz w:val="28"/>
          <w:szCs w:val="28"/>
          <w:rtl/>
          <w:rPrChange w:id="4830" w:author="אברהם" w:date="2012-11-23T10:23:00Z">
            <w:rPr>
              <w:rFonts w:ascii="David" w:hAnsi="David" w:cs="David"/>
              <w:rtl/>
            </w:rPr>
          </w:rPrChange>
        </w:rPr>
        <w:t>מהו</w:t>
      </w:r>
      <w:r w:rsidRPr="00A90D62">
        <w:rPr>
          <w:rFonts w:ascii="David" w:eastAsia="David" w:hAnsi="David" w:cs="David"/>
          <w:sz w:val="28"/>
          <w:szCs w:val="28"/>
          <w:rtl/>
          <w:rPrChange w:id="4831" w:author="אברהם" w:date="2012-11-23T10:23:00Z">
            <w:rPr>
              <w:rFonts w:ascii="David" w:eastAsia="David" w:hAnsi="David" w:cs="David"/>
              <w:rtl/>
            </w:rPr>
          </w:rPrChange>
        </w:rPr>
        <w:t xml:space="preserve"> </w:t>
      </w:r>
      <w:r w:rsidRPr="00A90D62">
        <w:rPr>
          <w:rFonts w:ascii="David" w:hAnsi="David" w:cs="David"/>
          <w:sz w:val="28"/>
          <w:szCs w:val="28"/>
          <w:rtl/>
          <w:rPrChange w:id="4832" w:author="אברהם" w:date="2012-11-23T10:23:00Z">
            <w:rPr>
              <w:rFonts w:ascii="David" w:hAnsi="David" w:cs="David"/>
              <w:rtl/>
            </w:rPr>
          </w:rPrChange>
        </w:rPr>
        <w:t>קצב</w:t>
      </w:r>
      <w:r w:rsidRPr="00A90D62">
        <w:rPr>
          <w:rFonts w:ascii="David" w:eastAsia="David" w:hAnsi="David" w:cs="David"/>
          <w:sz w:val="28"/>
          <w:szCs w:val="28"/>
          <w:rtl/>
          <w:rPrChange w:id="4833" w:author="אברהם" w:date="2012-11-23T10:23:00Z">
            <w:rPr>
              <w:rFonts w:ascii="David" w:eastAsia="David" w:hAnsi="David" w:cs="David"/>
              <w:rtl/>
            </w:rPr>
          </w:rPrChange>
        </w:rPr>
        <w:t xml:space="preserve"> </w:t>
      </w:r>
      <w:r w:rsidRPr="00A90D62">
        <w:rPr>
          <w:rFonts w:ascii="David" w:hAnsi="David" w:cs="David"/>
          <w:sz w:val="28"/>
          <w:szCs w:val="28"/>
          <w:rtl/>
          <w:rPrChange w:id="4834" w:author="אברהם" w:date="2012-11-23T10:23:00Z">
            <w:rPr>
              <w:rFonts w:ascii="David" w:hAnsi="David" w:cs="David"/>
              <w:rtl/>
            </w:rPr>
          </w:rPrChange>
        </w:rPr>
        <w:t>הירידה</w:t>
      </w:r>
      <w:r w:rsidRPr="00A90D62">
        <w:rPr>
          <w:rFonts w:ascii="David" w:eastAsia="David" w:hAnsi="David" w:cs="David"/>
          <w:sz w:val="28"/>
          <w:szCs w:val="28"/>
          <w:rtl/>
          <w:rPrChange w:id="4835" w:author="אברהם" w:date="2012-11-23T10:23:00Z">
            <w:rPr>
              <w:rFonts w:ascii="David" w:eastAsia="David" w:hAnsi="David" w:cs="David"/>
              <w:rtl/>
            </w:rPr>
          </w:rPrChange>
        </w:rPr>
        <w:t xml:space="preserve"> </w:t>
      </w:r>
      <w:r w:rsidRPr="00A90D62">
        <w:rPr>
          <w:rFonts w:ascii="David" w:hAnsi="David" w:cs="David"/>
          <w:sz w:val="28"/>
          <w:szCs w:val="28"/>
          <w:rtl/>
          <w:rPrChange w:id="4836" w:author="אברהם" w:date="2012-11-23T10:23:00Z">
            <w:rPr>
              <w:rFonts w:ascii="David" w:hAnsi="David" w:cs="David"/>
              <w:rtl/>
            </w:rPr>
          </w:rPrChange>
        </w:rPr>
        <w:t>במספר</w:t>
      </w:r>
      <w:r w:rsidRPr="00A90D62">
        <w:rPr>
          <w:rFonts w:ascii="David" w:eastAsia="David" w:hAnsi="David" w:cs="David"/>
          <w:sz w:val="28"/>
          <w:szCs w:val="28"/>
          <w:rtl/>
          <w:rPrChange w:id="4837" w:author="אברהם" w:date="2012-11-23T10:23:00Z">
            <w:rPr>
              <w:rFonts w:ascii="David" w:eastAsia="David" w:hAnsi="David" w:cs="David"/>
              <w:rtl/>
            </w:rPr>
          </w:rPrChange>
        </w:rPr>
        <w:t xml:space="preserve"> </w:t>
      </w:r>
      <w:r w:rsidRPr="00A90D62">
        <w:rPr>
          <w:rFonts w:ascii="David" w:hAnsi="David" w:cs="David"/>
          <w:sz w:val="28"/>
          <w:szCs w:val="28"/>
          <w:rtl/>
          <w:rPrChange w:id="4838" w:author="אברהם" w:date="2012-11-23T10:23:00Z">
            <w:rPr>
              <w:rFonts w:ascii="David" w:hAnsi="David" w:cs="David"/>
              <w:rtl/>
            </w:rPr>
          </w:rPrChange>
        </w:rPr>
        <w:t>חסרי</w:t>
      </w:r>
      <w:r w:rsidRPr="00A90D62">
        <w:rPr>
          <w:rFonts w:ascii="David" w:eastAsia="David" w:hAnsi="David" w:cs="David"/>
          <w:sz w:val="28"/>
          <w:szCs w:val="28"/>
          <w:rtl/>
          <w:rPrChange w:id="4839" w:author="אברהם" w:date="2012-11-23T10:23:00Z">
            <w:rPr>
              <w:rFonts w:ascii="David" w:eastAsia="David" w:hAnsi="David" w:cs="David"/>
              <w:rtl/>
            </w:rPr>
          </w:rPrChange>
        </w:rPr>
        <w:t xml:space="preserve"> </w:t>
      </w:r>
      <w:r w:rsidRPr="00A90D62">
        <w:rPr>
          <w:rFonts w:ascii="David" w:hAnsi="David" w:cs="David"/>
          <w:sz w:val="28"/>
          <w:szCs w:val="28"/>
          <w:rtl/>
          <w:rPrChange w:id="4840" w:author="אברהם" w:date="2012-11-23T10:23:00Z">
            <w:rPr>
              <w:rFonts w:ascii="David" w:hAnsi="David" w:cs="David"/>
              <w:rtl/>
            </w:rPr>
          </w:rPrChange>
        </w:rPr>
        <w:t>הנחלות</w:t>
      </w:r>
      <w:r w:rsidRPr="00A90D62">
        <w:rPr>
          <w:rFonts w:ascii="David" w:eastAsia="David" w:hAnsi="David" w:cs="David"/>
          <w:sz w:val="28"/>
          <w:szCs w:val="28"/>
          <w:rtl/>
          <w:rPrChange w:id="4841" w:author="אברהם" w:date="2012-11-23T10:23:00Z">
            <w:rPr>
              <w:rFonts w:ascii="David" w:eastAsia="David" w:hAnsi="David" w:cs="David"/>
              <w:rtl/>
            </w:rPr>
          </w:rPrChange>
        </w:rPr>
        <w:t xml:space="preserve"> </w:t>
      </w:r>
      <w:r w:rsidRPr="00A90D62">
        <w:rPr>
          <w:rFonts w:ascii="David" w:hAnsi="David" w:cs="David"/>
          <w:sz w:val="28"/>
          <w:szCs w:val="28"/>
          <w:rtl/>
          <w:rPrChange w:id="4842" w:author="אברהם" w:date="2012-11-23T10:23:00Z">
            <w:rPr>
              <w:rFonts w:ascii="David" w:hAnsi="David" w:cs="David"/>
              <w:rtl/>
            </w:rPr>
          </w:rPrChange>
        </w:rPr>
        <w:t>מיובל</w:t>
      </w:r>
      <w:r w:rsidRPr="00A90D62">
        <w:rPr>
          <w:rFonts w:ascii="David" w:eastAsia="David" w:hAnsi="David" w:cs="David"/>
          <w:sz w:val="28"/>
          <w:szCs w:val="28"/>
          <w:rtl/>
          <w:rPrChange w:id="4843" w:author="אברהם" w:date="2012-11-23T10:23:00Z">
            <w:rPr>
              <w:rFonts w:ascii="David" w:eastAsia="David" w:hAnsi="David" w:cs="David"/>
              <w:rtl/>
            </w:rPr>
          </w:rPrChange>
        </w:rPr>
        <w:t xml:space="preserve"> </w:t>
      </w:r>
      <w:r w:rsidRPr="00A90D62">
        <w:rPr>
          <w:rFonts w:ascii="David" w:hAnsi="David" w:cs="David"/>
          <w:sz w:val="28"/>
          <w:szCs w:val="28"/>
          <w:rtl/>
          <w:rPrChange w:id="4844" w:author="אברהם" w:date="2012-11-23T10:23:00Z">
            <w:rPr>
              <w:rFonts w:ascii="David" w:hAnsi="David" w:cs="David"/>
              <w:rtl/>
            </w:rPr>
          </w:rPrChange>
        </w:rPr>
        <w:t>ליובל? התשובה</w:t>
      </w:r>
      <w:r w:rsidRPr="00A90D62">
        <w:rPr>
          <w:rFonts w:ascii="David" w:eastAsia="David" w:hAnsi="David" w:cs="David"/>
          <w:sz w:val="28"/>
          <w:szCs w:val="28"/>
          <w:rtl/>
          <w:rPrChange w:id="4845" w:author="אברהם" w:date="2012-11-23T10:23:00Z">
            <w:rPr>
              <w:rFonts w:ascii="David" w:eastAsia="David" w:hAnsi="David" w:cs="David"/>
              <w:rtl/>
            </w:rPr>
          </w:rPrChange>
        </w:rPr>
        <w:t xml:space="preserve"> </w:t>
      </w:r>
      <w:r w:rsidRPr="00A90D62">
        <w:rPr>
          <w:rFonts w:ascii="David" w:hAnsi="David" w:cs="David"/>
          <w:sz w:val="28"/>
          <w:szCs w:val="28"/>
          <w:rtl/>
          <w:rPrChange w:id="4846" w:author="אברהם" w:date="2012-11-23T10:23:00Z">
            <w:rPr>
              <w:rFonts w:ascii="David" w:hAnsi="David" w:cs="David"/>
              <w:rtl/>
            </w:rPr>
          </w:rPrChange>
        </w:rPr>
        <w:t>לשאלה</w:t>
      </w:r>
      <w:r w:rsidRPr="00A90D62">
        <w:rPr>
          <w:rFonts w:ascii="David" w:eastAsia="David" w:hAnsi="David" w:cs="David"/>
          <w:sz w:val="28"/>
          <w:szCs w:val="28"/>
          <w:rtl/>
          <w:rPrChange w:id="4847" w:author="אברהם" w:date="2012-11-23T10:23:00Z">
            <w:rPr>
              <w:rFonts w:ascii="David" w:eastAsia="David" w:hAnsi="David" w:cs="David"/>
              <w:rtl/>
            </w:rPr>
          </w:rPrChange>
        </w:rPr>
        <w:t xml:space="preserve"> </w:t>
      </w:r>
      <w:r w:rsidRPr="00A90D62">
        <w:rPr>
          <w:rFonts w:ascii="David" w:hAnsi="David" w:cs="David"/>
          <w:sz w:val="28"/>
          <w:szCs w:val="28"/>
          <w:rtl/>
          <w:rPrChange w:id="4848" w:author="אברהם" w:date="2012-11-23T10:23:00Z">
            <w:rPr>
              <w:rFonts w:ascii="David" w:hAnsi="David" w:cs="David"/>
              <w:rtl/>
            </w:rPr>
          </w:rPrChange>
        </w:rPr>
        <w:t>זו</w:t>
      </w:r>
      <w:r w:rsidRPr="00A90D62">
        <w:rPr>
          <w:rFonts w:ascii="David" w:eastAsia="David" w:hAnsi="David" w:cs="David"/>
          <w:sz w:val="28"/>
          <w:szCs w:val="28"/>
          <w:rtl/>
          <w:rPrChange w:id="4849" w:author="אברהם" w:date="2012-11-23T10:23:00Z">
            <w:rPr>
              <w:rFonts w:ascii="David" w:eastAsia="David" w:hAnsi="David" w:cs="David"/>
              <w:rtl/>
            </w:rPr>
          </w:rPrChange>
        </w:rPr>
        <w:t xml:space="preserve"> </w:t>
      </w:r>
      <w:r w:rsidRPr="00A90D62">
        <w:rPr>
          <w:rFonts w:ascii="David" w:hAnsi="David" w:cs="David"/>
          <w:sz w:val="28"/>
          <w:szCs w:val="28"/>
          <w:rtl/>
          <w:rPrChange w:id="4850" w:author="אברהם" w:date="2012-11-23T10:23:00Z">
            <w:rPr>
              <w:rFonts w:ascii="David" w:hAnsi="David" w:cs="David"/>
              <w:rtl/>
            </w:rPr>
          </w:rPrChange>
        </w:rPr>
        <w:t>תלויה, כמובן, במספר</w:t>
      </w:r>
      <w:r w:rsidRPr="00A90D62">
        <w:rPr>
          <w:rFonts w:ascii="David" w:eastAsia="David" w:hAnsi="David" w:cs="David"/>
          <w:sz w:val="28"/>
          <w:szCs w:val="28"/>
          <w:rtl/>
          <w:rPrChange w:id="4851" w:author="אברהם" w:date="2012-11-23T10:23:00Z">
            <w:rPr>
              <w:rFonts w:ascii="David" w:eastAsia="David" w:hAnsi="David" w:cs="David"/>
              <w:rtl/>
            </w:rPr>
          </w:rPrChange>
        </w:rPr>
        <w:t xml:space="preserve"> </w:t>
      </w:r>
      <w:r w:rsidRPr="00A90D62">
        <w:rPr>
          <w:rFonts w:ascii="David" w:hAnsi="David" w:cs="David"/>
          <w:sz w:val="28"/>
          <w:szCs w:val="28"/>
          <w:rtl/>
          <w:rPrChange w:id="4852" w:author="אברהם" w:date="2012-11-23T10:23:00Z">
            <w:rPr>
              <w:rFonts w:ascii="David" w:hAnsi="David" w:cs="David"/>
              <w:rtl/>
            </w:rPr>
          </w:rPrChange>
        </w:rPr>
        <w:t>הנחלות</w:t>
      </w:r>
      <w:r w:rsidRPr="00A90D62">
        <w:rPr>
          <w:rFonts w:ascii="David" w:eastAsia="David" w:hAnsi="David" w:cs="David"/>
          <w:sz w:val="28"/>
          <w:szCs w:val="28"/>
          <w:rtl/>
          <w:rPrChange w:id="4853" w:author="אברהם" w:date="2012-11-23T10:23:00Z">
            <w:rPr>
              <w:rFonts w:ascii="David" w:eastAsia="David" w:hAnsi="David" w:cs="David"/>
              <w:rtl/>
            </w:rPr>
          </w:rPrChange>
        </w:rPr>
        <w:t xml:space="preserve"> </w:t>
      </w:r>
      <w:r w:rsidRPr="00A90D62">
        <w:rPr>
          <w:rFonts w:ascii="David" w:hAnsi="David" w:cs="David"/>
          <w:sz w:val="28"/>
          <w:szCs w:val="28"/>
          <w:rtl/>
          <w:rPrChange w:id="4854" w:author="אברהם" w:date="2012-11-23T10:23:00Z">
            <w:rPr>
              <w:rFonts w:ascii="David" w:hAnsi="David" w:cs="David"/>
              <w:rtl/>
            </w:rPr>
          </w:rPrChange>
        </w:rPr>
        <w:t>שיימכרו</w:t>
      </w:r>
      <w:r w:rsidRPr="00A90D62">
        <w:rPr>
          <w:rFonts w:ascii="David" w:eastAsia="David" w:hAnsi="David" w:cs="David"/>
          <w:sz w:val="28"/>
          <w:szCs w:val="28"/>
          <w:rtl/>
          <w:rPrChange w:id="4855" w:author="אברהם" w:date="2012-11-23T10:23:00Z">
            <w:rPr>
              <w:rFonts w:ascii="David" w:eastAsia="David" w:hAnsi="David" w:cs="David"/>
              <w:rtl/>
            </w:rPr>
          </w:rPrChange>
        </w:rPr>
        <w:t xml:space="preserve"> </w:t>
      </w:r>
      <w:r w:rsidRPr="00A90D62">
        <w:rPr>
          <w:rFonts w:ascii="David" w:hAnsi="David" w:cs="David"/>
          <w:sz w:val="28"/>
          <w:szCs w:val="28"/>
          <w:rtl/>
          <w:rPrChange w:id="4856" w:author="אברהם" w:date="2012-11-23T10:23:00Z">
            <w:rPr>
              <w:rFonts w:ascii="David" w:hAnsi="David" w:cs="David"/>
              <w:rtl/>
            </w:rPr>
          </w:rPrChange>
        </w:rPr>
        <w:t>במהלך</w:t>
      </w:r>
      <w:r w:rsidRPr="00A90D62">
        <w:rPr>
          <w:rFonts w:ascii="David" w:eastAsia="David" w:hAnsi="David" w:cs="David"/>
          <w:sz w:val="28"/>
          <w:szCs w:val="28"/>
          <w:rtl/>
          <w:rPrChange w:id="4857" w:author="אברהם" w:date="2012-11-23T10:23:00Z">
            <w:rPr>
              <w:rFonts w:ascii="David" w:eastAsia="David" w:hAnsi="David" w:cs="David"/>
              <w:rtl/>
            </w:rPr>
          </w:rPrChange>
        </w:rPr>
        <w:t xml:space="preserve"> </w:t>
      </w:r>
      <w:r w:rsidRPr="00A90D62">
        <w:rPr>
          <w:rFonts w:ascii="David" w:hAnsi="David" w:cs="David"/>
          <w:sz w:val="28"/>
          <w:szCs w:val="28"/>
          <w:rtl/>
          <w:rPrChange w:id="4858" w:author="אברהם" w:date="2012-11-23T10:23:00Z">
            <w:rPr>
              <w:rFonts w:ascii="David" w:hAnsi="David" w:cs="David"/>
              <w:rtl/>
            </w:rPr>
          </w:rPrChange>
        </w:rPr>
        <w:t>היובל. כאשר</w:t>
      </w:r>
      <w:r w:rsidRPr="00A90D62">
        <w:rPr>
          <w:rFonts w:ascii="David" w:eastAsia="David" w:hAnsi="David" w:cs="David"/>
          <w:sz w:val="28"/>
          <w:szCs w:val="28"/>
          <w:rtl/>
          <w:rPrChange w:id="4859" w:author="אברהם" w:date="2012-11-23T10:23:00Z">
            <w:rPr>
              <w:rFonts w:ascii="David" w:eastAsia="David" w:hAnsi="David" w:cs="David"/>
              <w:rtl/>
            </w:rPr>
          </w:rPrChange>
        </w:rPr>
        <w:t xml:space="preserve"> </w:t>
      </w:r>
      <w:r w:rsidRPr="00A90D62">
        <w:rPr>
          <w:rFonts w:ascii="David" w:hAnsi="David" w:cs="David"/>
          <w:sz w:val="28"/>
          <w:szCs w:val="28"/>
          <w:rtl/>
          <w:rPrChange w:id="4860" w:author="אברהם" w:date="2012-11-23T10:23:00Z">
            <w:rPr>
              <w:rFonts w:ascii="David" w:hAnsi="David" w:cs="David"/>
              <w:rtl/>
            </w:rPr>
          </w:rPrChange>
        </w:rPr>
        <w:t>שוק</w:t>
      </w:r>
      <w:r w:rsidRPr="00A90D62">
        <w:rPr>
          <w:rFonts w:ascii="David" w:eastAsia="David" w:hAnsi="David" w:cs="David"/>
          <w:sz w:val="28"/>
          <w:szCs w:val="28"/>
          <w:rtl/>
          <w:rPrChange w:id="4861" w:author="אברהם" w:date="2012-11-23T10:23:00Z">
            <w:rPr>
              <w:rFonts w:ascii="David" w:eastAsia="David" w:hAnsi="David" w:cs="David"/>
              <w:rtl/>
            </w:rPr>
          </w:rPrChange>
        </w:rPr>
        <w:t xml:space="preserve"> </w:t>
      </w:r>
      <w:r w:rsidRPr="00A90D62">
        <w:rPr>
          <w:rFonts w:ascii="David" w:hAnsi="David" w:cs="David"/>
          <w:sz w:val="28"/>
          <w:szCs w:val="28"/>
          <w:rtl/>
          <w:rPrChange w:id="4862" w:author="אברהם" w:date="2012-11-23T10:23:00Z">
            <w:rPr>
              <w:rFonts w:ascii="David" w:hAnsi="David" w:cs="David"/>
              <w:rtl/>
            </w:rPr>
          </w:rPrChange>
        </w:rPr>
        <w:t>הנחלות</w:t>
      </w:r>
      <w:r w:rsidRPr="00A90D62">
        <w:rPr>
          <w:rFonts w:ascii="David" w:eastAsia="David" w:hAnsi="David" w:cs="David"/>
          <w:sz w:val="28"/>
          <w:szCs w:val="28"/>
          <w:rtl/>
          <w:rPrChange w:id="4863" w:author="אברהם" w:date="2012-11-23T10:23:00Z">
            <w:rPr>
              <w:rFonts w:ascii="David" w:eastAsia="David" w:hAnsi="David" w:cs="David"/>
              <w:rtl/>
            </w:rPr>
          </w:rPrChange>
        </w:rPr>
        <w:t xml:space="preserve"> </w:t>
      </w:r>
      <w:r w:rsidRPr="00A90D62">
        <w:rPr>
          <w:rFonts w:ascii="David" w:hAnsi="David" w:cs="David"/>
          <w:sz w:val="28"/>
          <w:szCs w:val="28"/>
          <w:rtl/>
          <w:rPrChange w:id="4864" w:author="אברהם" w:date="2012-11-23T10:23:00Z">
            <w:rPr>
              <w:rFonts w:ascii="David" w:hAnsi="David" w:cs="David"/>
              <w:rtl/>
            </w:rPr>
          </w:rPrChange>
        </w:rPr>
        <w:t>הוא</w:t>
      </w:r>
      <w:r w:rsidRPr="00A90D62">
        <w:rPr>
          <w:rFonts w:ascii="David" w:eastAsia="David" w:hAnsi="David" w:cs="David"/>
          <w:sz w:val="28"/>
          <w:szCs w:val="28"/>
          <w:rtl/>
          <w:rPrChange w:id="4865" w:author="אברהם" w:date="2012-11-23T10:23:00Z">
            <w:rPr>
              <w:rFonts w:ascii="David" w:eastAsia="David" w:hAnsi="David" w:cs="David"/>
              <w:rtl/>
            </w:rPr>
          </w:rPrChange>
        </w:rPr>
        <w:t xml:space="preserve"> </w:t>
      </w:r>
      <w:r w:rsidRPr="00A90D62">
        <w:rPr>
          <w:rFonts w:ascii="David" w:hAnsi="David" w:cs="David"/>
          <w:sz w:val="28"/>
          <w:szCs w:val="28"/>
          <w:rtl/>
          <w:rPrChange w:id="4866" w:author="אברהם" w:date="2012-11-23T10:23:00Z">
            <w:rPr>
              <w:rFonts w:ascii="David" w:hAnsi="David" w:cs="David"/>
              <w:rtl/>
            </w:rPr>
          </w:rPrChange>
        </w:rPr>
        <w:t>חופשי, הכל</w:t>
      </w:r>
      <w:r w:rsidRPr="00A90D62">
        <w:rPr>
          <w:rFonts w:ascii="David" w:eastAsia="David" w:hAnsi="David" w:cs="David"/>
          <w:sz w:val="28"/>
          <w:szCs w:val="28"/>
          <w:rtl/>
          <w:rPrChange w:id="4867" w:author="אברהם" w:date="2012-11-23T10:23:00Z">
            <w:rPr>
              <w:rFonts w:ascii="David" w:eastAsia="David" w:hAnsi="David" w:cs="David"/>
              <w:rtl/>
            </w:rPr>
          </w:rPrChange>
        </w:rPr>
        <w:t xml:space="preserve"> </w:t>
      </w:r>
      <w:r w:rsidRPr="00A90D62">
        <w:rPr>
          <w:rFonts w:ascii="David" w:hAnsi="David" w:cs="David"/>
          <w:sz w:val="28"/>
          <w:szCs w:val="28"/>
          <w:rtl/>
          <w:rPrChange w:id="4868" w:author="אברהם" w:date="2012-11-23T10:23:00Z">
            <w:rPr>
              <w:rFonts w:ascii="David" w:hAnsi="David" w:cs="David"/>
              <w:rtl/>
            </w:rPr>
          </w:rPrChange>
        </w:rPr>
        <w:t>יכול</w:t>
      </w:r>
      <w:r w:rsidRPr="00A90D62">
        <w:rPr>
          <w:rFonts w:ascii="David" w:eastAsia="David" w:hAnsi="David" w:cs="David"/>
          <w:sz w:val="28"/>
          <w:szCs w:val="28"/>
          <w:rtl/>
          <w:rPrChange w:id="4869" w:author="אברהם" w:date="2012-11-23T10:23:00Z">
            <w:rPr>
              <w:rFonts w:ascii="David" w:eastAsia="David" w:hAnsi="David" w:cs="David"/>
              <w:rtl/>
            </w:rPr>
          </w:rPrChange>
        </w:rPr>
        <w:t xml:space="preserve"> </w:t>
      </w:r>
      <w:r w:rsidRPr="00A90D62">
        <w:rPr>
          <w:rFonts w:ascii="David" w:hAnsi="David" w:cs="David"/>
          <w:sz w:val="28"/>
          <w:szCs w:val="28"/>
          <w:rtl/>
          <w:rPrChange w:id="4870" w:author="אברהם" w:date="2012-11-23T10:23:00Z">
            <w:rPr>
              <w:rFonts w:ascii="David" w:hAnsi="David" w:cs="David"/>
              <w:rtl/>
            </w:rPr>
          </w:rPrChange>
        </w:rPr>
        <w:t>לקרות, ולכן</w:t>
      </w:r>
      <w:r w:rsidRPr="00A90D62">
        <w:rPr>
          <w:rFonts w:ascii="David" w:eastAsia="David" w:hAnsi="David" w:cs="David"/>
          <w:sz w:val="28"/>
          <w:szCs w:val="28"/>
          <w:rtl/>
          <w:rPrChange w:id="4871" w:author="אברהם" w:date="2012-11-23T10:23:00Z">
            <w:rPr>
              <w:rFonts w:ascii="David" w:eastAsia="David" w:hAnsi="David" w:cs="David"/>
              <w:rtl/>
            </w:rPr>
          </w:rPrChange>
        </w:rPr>
        <w:t xml:space="preserve"> </w:t>
      </w:r>
      <w:r w:rsidRPr="00A90D62">
        <w:rPr>
          <w:rFonts w:ascii="David" w:hAnsi="David" w:cs="David"/>
          <w:sz w:val="28"/>
          <w:szCs w:val="28"/>
          <w:rtl/>
          <w:rPrChange w:id="4872" w:author="אברהם" w:date="2012-11-23T10:23:00Z">
            <w:rPr>
              <w:rFonts w:ascii="David" w:hAnsi="David" w:cs="David"/>
              <w:rtl/>
            </w:rPr>
          </w:rPrChange>
        </w:rPr>
        <w:t>נבדוק</w:t>
      </w:r>
      <w:r w:rsidRPr="00A90D62">
        <w:rPr>
          <w:rFonts w:ascii="David" w:eastAsia="David" w:hAnsi="David" w:cs="David"/>
          <w:sz w:val="28"/>
          <w:szCs w:val="28"/>
          <w:rtl/>
          <w:rPrChange w:id="4873" w:author="אברהם" w:date="2012-11-23T10:23:00Z">
            <w:rPr>
              <w:rFonts w:ascii="David" w:eastAsia="David" w:hAnsi="David" w:cs="David"/>
              <w:rtl/>
            </w:rPr>
          </w:rPrChange>
        </w:rPr>
        <w:t xml:space="preserve"> </w:t>
      </w:r>
      <w:r w:rsidRPr="00A90D62">
        <w:rPr>
          <w:rFonts w:ascii="David" w:hAnsi="David" w:cs="David"/>
          <w:sz w:val="28"/>
          <w:szCs w:val="28"/>
          <w:rtl/>
          <w:rPrChange w:id="4874" w:author="אברהם" w:date="2012-11-23T10:23:00Z">
            <w:rPr>
              <w:rFonts w:ascii="David" w:hAnsi="David" w:cs="David"/>
              <w:rtl/>
            </w:rPr>
          </w:rPrChange>
        </w:rPr>
        <w:t>את</w:t>
      </w:r>
      <w:r w:rsidRPr="00A90D62">
        <w:rPr>
          <w:rFonts w:ascii="David" w:eastAsia="David" w:hAnsi="David" w:cs="David"/>
          <w:sz w:val="28"/>
          <w:szCs w:val="28"/>
          <w:rtl/>
          <w:rPrChange w:id="4875" w:author="אברהם" w:date="2012-11-23T10:23:00Z">
            <w:rPr>
              <w:rFonts w:ascii="David" w:eastAsia="David" w:hAnsi="David" w:cs="David"/>
              <w:rtl/>
            </w:rPr>
          </w:rPrChange>
        </w:rPr>
        <w:t xml:space="preserve"> </w:t>
      </w:r>
      <w:r w:rsidRPr="00A90D62">
        <w:rPr>
          <w:rFonts w:ascii="David" w:hAnsi="David" w:cs="David"/>
          <w:sz w:val="28"/>
          <w:szCs w:val="28"/>
          <w:rtl/>
          <w:rPrChange w:id="4876" w:author="אברהם" w:date="2012-11-23T10:23:00Z">
            <w:rPr>
              <w:rFonts w:ascii="David" w:hAnsi="David" w:cs="David"/>
              <w:rtl/>
            </w:rPr>
          </w:rPrChange>
        </w:rPr>
        <w:t>שני</w:t>
      </w:r>
      <w:r w:rsidRPr="00A90D62">
        <w:rPr>
          <w:rFonts w:ascii="David" w:eastAsia="David" w:hAnsi="David" w:cs="David"/>
          <w:sz w:val="28"/>
          <w:szCs w:val="28"/>
          <w:rtl/>
          <w:rPrChange w:id="4877" w:author="אברהם" w:date="2012-11-23T10:23:00Z">
            <w:rPr>
              <w:rFonts w:ascii="David" w:eastAsia="David" w:hAnsi="David" w:cs="David"/>
              <w:rtl/>
            </w:rPr>
          </w:rPrChange>
        </w:rPr>
        <w:t xml:space="preserve"> </w:t>
      </w:r>
      <w:r w:rsidRPr="00A90D62">
        <w:rPr>
          <w:rFonts w:ascii="David" w:hAnsi="David" w:cs="David"/>
          <w:sz w:val="28"/>
          <w:szCs w:val="28"/>
          <w:rtl/>
          <w:rPrChange w:id="4878" w:author="אברהם" w:date="2012-11-23T10:23:00Z">
            <w:rPr>
              <w:rFonts w:ascii="David" w:hAnsi="David" w:cs="David"/>
              <w:rtl/>
            </w:rPr>
          </w:rPrChange>
        </w:rPr>
        <w:t>התרחישים</w:t>
      </w:r>
      <w:r w:rsidRPr="00A90D62">
        <w:rPr>
          <w:rFonts w:ascii="David" w:eastAsia="David" w:hAnsi="David" w:cs="David"/>
          <w:sz w:val="28"/>
          <w:szCs w:val="28"/>
          <w:rtl/>
          <w:rPrChange w:id="4879" w:author="אברהם" w:date="2012-11-23T10:23:00Z">
            <w:rPr>
              <w:rFonts w:ascii="David" w:eastAsia="David" w:hAnsi="David" w:cs="David"/>
              <w:rtl/>
            </w:rPr>
          </w:rPrChange>
        </w:rPr>
        <w:t xml:space="preserve"> </w:t>
      </w:r>
      <w:r w:rsidRPr="00A90D62">
        <w:rPr>
          <w:rFonts w:ascii="David" w:hAnsi="David" w:cs="David"/>
          <w:sz w:val="28"/>
          <w:szCs w:val="28"/>
          <w:rtl/>
          <w:rPrChange w:id="4880" w:author="אברהם" w:date="2012-11-23T10:23:00Z">
            <w:rPr>
              <w:rFonts w:ascii="David" w:hAnsi="David" w:cs="David"/>
              <w:rtl/>
            </w:rPr>
          </w:rPrChange>
        </w:rPr>
        <w:t>הקיצוניים:</w:t>
      </w:r>
    </w:p>
    <w:p w:rsidR="009C2B09" w:rsidRPr="00A90D62" w:rsidRDefault="009C2B09" w:rsidP="009C2B09">
      <w:pPr>
        <w:pStyle w:val="a1"/>
        <w:bidi/>
        <w:rPr>
          <w:rFonts w:ascii="David" w:hAnsi="David" w:cs="David"/>
          <w:sz w:val="28"/>
          <w:szCs w:val="28"/>
          <w:rtl/>
          <w:rPrChange w:id="4881" w:author="אברהם" w:date="2012-11-23T10:23:00Z">
            <w:rPr>
              <w:rFonts w:ascii="David" w:hAnsi="David" w:cs="David"/>
              <w:rtl/>
            </w:rPr>
          </w:rPrChange>
        </w:rPr>
      </w:pPr>
      <w:r w:rsidRPr="00A90D62">
        <w:rPr>
          <w:rFonts w:ascii="David" w:hAnsi="David" w:cs="David"/>
          <w:sz w:val="28"/>
          <w:szCs w:val="28"/>
          <w:rtl/>
          <w:rPrChange w:id="4882" w:author="אברהם" w:date="2012-11-23T10:23:00Z">
            <w:rPr>
              <w:rFonts w:ascii="David" w:hAnsi="David" w:cs="David"/>
              <w:rtl/>
            </w:rPr>
          </w:rPrChange>
        </w:rPr>
        <w:t>התרחיש</w:t>
      </w:r>
      <w:r w:rsidRPr="00A90D62">
        <w:rPr>
          <w:rFonts w:ascii="David" w:eastAsia="David" w:hAnsi="David" w:cs="David"/>
          <w:sz w:val="28"/>
          <w:szCs w:val="28"/>
          <w:rtl/>
          <w:rPrChange w:id="4883" w:author="אברהם" w:date="2012-11-23T10:23:00Z">
            <w:rPr>
              <w:rFonts w:ascii="David" w:eastAsia="David" w:hAnsi="David" w:cs="David"/>
              <w:rtl/>
            </w:rPr>
          </w:rPrChange>
        </w:rPr>
        <w:t xml:space="preserve"> </w:t>
      </w:r>
      <w:r w:rsidRPr="00A90D62">
        <w:rPr>
          <w:rFonts w:ascii="David" w:hAnsi="David" w:cs="David"/>
          <w:sz w:val="28"/>
          <w:szCs w:val="28"/>
          <w:rtl/>
          <w:rPrChange w:id="4884" w:author="אברהם" w:date="2012-11-23T10:23:00Z">
            <w:rPr>
              <w:rFonts w:ascii="David" w:hAnsi="David" w:cs="David"/>
              <w:rtl/>
            </w:rPr>
          </w:rPrChange>
        </w:rPr>
        <w:t>הגרוע</w:t>
      </w:r>
      <w:r w:rsidRPr="00A90D62">
        <w:rPr>
          <w:rFonts w:ascii="David" w:eastAsia="David" w:hAnsi="David" w:cs="David"/>
          <w:sz w:val="28"/>
          <w:szCs w:val="28"/>
          <w:rtl/>
          <w:rPrChange w:id="4885" w:author="אברהם" w:date="2012-11-23T10:23:00Z">
            <w:rPr>
              <w:rFonts w:ascii="David" w:eastAsia="David" w:hAnsi="David" w:cs="David"/>
              <w:rtl/>
            </w:rPr>
          </w:rPrChange>
        </w:rPr>
        <w:t xml:space="preserve"> </w:t>
      </w:r>
      <w:r w:rsidRPr="00A90D62">
        <w:rPr>
          <w:rFonts w:ascii="David" w:hAnsi="David" w:cs="David"/>
          <w:sz w:val="28"/>
          <w:szCs w:val="28"/>
          <w:rtl/>
          <w:rPrChange w:id="4886" w:author="אברהם" w:date="2012-11-23T10:23:00Z">
            <w:rPr>
              <w:rFonts w:ascii="David" w:hAnsi="David" w:cs="David"/>
              <w:rtl/>
            </w:rPr>
          </w:rPrChange>
        </w:rPr>
        <w:t>ביותר</w:t>
      </w:r>
      <w:r w:rsidRPr="00A90D62">
        <w:rPr>
          <w:rFonts w:ascii="David" w:eastAsia="David" w:hAnsi="David" w:cs="David"/>
          <w:sz w:val="28"/>
          <w:szCs w:val="28"/>
          <w:rtl/>
          <w:rPrChange w:id="4887" w:author="אברהם" w:date="2012-11-23T10:23:00Z">
            <w:rPr>
              <w:rFonts w:ascii="David" w:eastAsia="David" w:hAnsi="David" w:cs="David"/>
              <w:rtl/>
            </w:rPr>
          </w:rPrChange>
        </w:rPr>
        <w:t xml:space="preserve"> </w:t>
      </w:r>
      <w:r w:rsidRPr="00A90D62">
        <w:rPr>
          <w:rFonts w:ascii="David" w:hAnsi="David" w:cs="David"/>
          <w:sz w:val="28"/>
          <w:szCs w:val="28"/>
          <w:rtl/>
          <w:rPrChange w:id="4888" w:author="אברהם" w:date="2012-11-23T10:23:00Z">
            <w:rPr>
              <w:rFonts w:ascii="David" w:hAnsi="David" w:cs="David"/>
              <w:rtl/>
            </w:rPr>
          </w:rPrChange>
        </w:rPr>
        <w:t>(מבחינת</w:t>
      </w:r>
      <w:r w:rsidRPr="00A90D62">
        <w:rPr>
          <w:rFonts w:ascii="David" w:eastAsia="David" w:hAnsi="David" w:cs="David"/>
          <w:sz w:val="28"/>
          <w:szCs w:val="28"/>
          <w:rtl/>
          <w:rPrChange w:id="4889" w:author="אברהם" w:date="2012-11-23T10:23:00Z">
            <w:rPr>
              <w:rFonts w:ascii="David" w:eastAsia="David" w:hAnsi="David" w:cs="David"/>
              <w:rtl/>
            </w:rPr>
          </w:rPrChange>
        </w:rPr>
        <w:t xml:space="preserve"> </w:t>
      </w:r>
      <w:r w:rsidRPr="00A90D62">
        <w:rPr>
          <w:rFonts w:ascii="David" w:hAnsi="David" w:cs="David"/>
          <w:sz w:val="28"/>
          <w:szCs w:val="28"/>
          <w:rtl/>
          <w:rPrChange w:id="4890" w:author="אברהם" w:date="2012-11-23T10:23:00Z">
            <w:rPr>
              <w:rFonts w:ascii="David" w:hAnsi="David" w:cs="David"/>
              <w:rtl/>
            </w:rPr>
          </w:rPrChange>
        </w:rPr>
        <w:t>חסרי</w:t>
      </w:r>
      <w:r w:rsidRPr="00A90D62">
        <w:rPr>
          <w:rFonts w:ascii="David" w:eastAsia="David" w:hAnsi="David" w:cs="David"/>
          <w:sz w:val="28"/>
          <w:szCs w:val="28"/>
          <w:rtl/>
          <w:rPrChange w:id="4891" w:author="אברהם" w:date="2012-11-23T10:23:00Z">
            <w:rPr>
              <w:rFonts w:ascii="David" w:eastAsia="David" w:hAnsi="David" w:cs="David"/>
              <w:rtl/>
            </w:rPr>
          </w:rPrChange>
        </w:rPr>
        <w:t xml:space="preserve"> </w:t>
      </w:r>
      <w:r w:rsidRPr="00A90D62">
        <w:rPr>
          <w:rFonts w:ascii="David" w:hAnsi="David" w:cs="David"/>
          <w:sz w:val="28"/>
          <w:szCs w:val="28"/>
          <w:rtl/>
          <w:rPrChange w:id="4892" w:author="אברהם" w:date="2012-11-23T10:23:00Z">
            <w:rPr>
              <w:rFonts w:ascii="David" w:hAnsi="David" w:cs="David"/>
              <w:rtl/>
            </w:rPr>
          </w:rPrChange>
        </w:rPr>
        <w:t xml:space="preserve">הנחלות) הוא, </w:t>
      </w:r>
      <w:r w:rsidRPr="00A90D62">
        <w:rPr>
          <w:rFonts w:ascii="David" w:hAnsi="David" w:cs="David" w:hint="eastAsia"/>
          <w:sz w:val="28"/>
          <w:szCs w:val="28"/>
          <w:rtl/>
          <w:rPrChange w:id="4893" w:author="אברהם" w:date="2012-11-23T10:23:00Z">
            <w:rPr>
              <w:rFonts w:ascii="David" w:hAnsi="David" w:cs="David" w:hint="eastAsia"/>
              <w:rtl/>
            </w:rPr>
          </w:rPrChange>
        </w:rPr>
        <w:t>שאף</w:t>
      </w:r>
      <w:r w:rsidRPr="00A90D62">
        <w:rPr>
          <w:rFonts w:ascii="David" w:hAnsi="David" w:cs="David"/>
          <w:sz w:val="28"/>
          <w:szCs w:val="28"/>
          <w:rtl/>
          <w:rPrChange w:id="4894" w:author="אברהם" w:date="2012-11-23T10:23:00Z">
            <w:rPr>
              <w:rFonts w:ascii="David" w:hAnsi="David" w:cs="David"/>
              <w:rtl/>
            </w:rPr>
          </w:rPrChange>
        </w:rPr>
        <w:t xml:space="preserve"> אחד</w:t>
      </w:r>
      <w:r w:rsidRPr="00A90D62">
        <w:rPr>
          <w:rFonts w:ascii="David" w:eastAsia="David" w:hAnsi="David" w:cs="David"/>
          <w:sz w:val="28"/>
          <w:szCs w:val="28"/>
          <w:rtl/>
          <w:rPrChange w:id="4895" w:author="אברהם" w:date="2012-11-23T10:23:00Z">
            <w:rPr>
              <w:rFonts w:ascii="David" w:eastAsia="David" w:hAnsi="David" w:cs="David"/>
              <w:rtl/>
            </w:rPr>
          </w:rPrChange>
        </w:rPr>
        <w:t xml:space="preserve"> </w:t>
      </w:r>
      <w:r w:rsidRPr="00A90D62">
        <w:rPr>
          <w:rFonts w:ascii="David" w:hAnsi="David" w:cs="David"/>
          <w:sz w:val="28"/>
          <w:szCs w:val="28"/>
          <w:rtl/>
          <w:rPrChange w:id="4896" w:author="אברהם" w:date="2012-11-23T10:23:00Z">
            <w:rPr>
              <w:rFonts w:ascii="David" w:hAnsi="David" w:cs="David"/>
              <w:rtl/>
            </w:rPr>
          </w:rPrChange>
        </w:rPr>
        <w:t>מבעלי</w:t>
      </w:r>
      <w:r w:rsidRPr="00A90D62">
        <w:rPr>
          <w:rFonts w:ascii="David" w:eastAsia="David" w:hAnsi="David" w:cs="David"/>
          <w:sz w:val="28"/>
          <w:szCs w:val="28"/>
          <w:rtl/>
          <w:rPrChange w:id="4897" w:author="אברהם" w:date="2012-11-23T10:23:00Z">
            <w:rPr>
              <w:rFonts w:ascii="David" w:eastAsia="David" w:hAnsi="David" w:cs="David"/>
              <w:rtl/>
            </w:rPr>
          </w:rPrChange>
        </w:rPr>
        <w:t xml:space="preserve"> </w:t>
      </w:r>
      <w:r w:rsidRPr="00A90D62">
        <w:rPr>
          <w:rFonts w:ascii="David" w:hAnsi="David" w:cs="David"/>
          <w:sz w:val="28"/>
          <w:szCs w:val="28"/>
          <w:rtl/>
          <w:rPrChange w:id="4898" w:author="אברהם" w:date="2012-11-23T10:23:00Z">
            <w:rPr>
              <w:rFonts w:ascii="David" w:hAnsi="David" w:cs="David"/>
              <w:rtl/>
            </w:rPr>
          </w:rPrChange>
        </w:rPr>
        <w:t>הנחלות</w:t>
      </w:r>
      <w:r w:rsidRPr="00A90D62">
        <w:rPr>
          <w:rFonts w:ascii="David" w:eastAsia="David" w:hAnsi="David" w:cs="David"/>
          <w:sz w:val="28"/>
          <w:szCs w:val="28"/>
          <w:rtl/>
          <w:rPrChange w:id="4899" w:author="אברהם" w:date="2012-11-23T10:23:00Z">
            <w:rPr>
              <w:rFonts w:ascii="David" w:eastAsia="David" w:hAnsi="David" w:cs="David"/>
              <w:rtl/>
            </w:rPr>
          </w:rPrChange>
        </w:rPr>
        <w:t xml:space="preserve"> </w:t>
      </w:r>
      <w:r w:rsidRPr="00A90D62">
        <w:rPr>
          <w:rFonts w:ascii="David" w:hAnsi="David" w:cs="David"/>
          <w:sz w:val="28"/>
          <w:szCs w:val="28"/>
          <w:rtl/>
          <w:rPrChange w:id="4900" w:author="אברהם" w:date="2012-11-23T10:23:00Z">
            <w:rPr>
              <w:rFonts w:ascii="David" w:hAnsi="David" w:cs="David"/>
              <w:rtl/>
            </w:rPr>
          </w:rPrChange>
        </w:rPr>
        <w:t>(או, לפחות, אף</w:t>
      </w:r>
      <w:r w:rsidRPr="00A90D62">
        <w:rPr>
          <w:rFonts w:ascii="David" w:eastAsia="David" w:hAnsi="David" w:cs="David"/>
          <w:sz w:val="28"/>
          <w:szCs w:val="28"/>
          <w:rtl/>
          <w:rPrChange w:id="4901" w:author="אברהם" w:date="2012-11-23T10:23:00Z">
            <w:rPr>
              <w:rFonts w:ascii="David" w:eastAsia="David" w:hAnsi="David" w:cs="David"/>
              <w:rtl/>
            </w:rPr>
          </w:rPrChange>
        </w:rPr>
        <w:t xml:space="preserve"> </w:t>
      </w:r>
      <w:r w:rsidRPr="00A90D62">
        <w:rPr>
          <w:rFonts w:ascii="David" w:hAnsi="David" w:cs="David"/>
          <w:sz w:val="28"/>
          <w:szCs w:val="28"/>
          <w:rtl/>
          <w:rPrChange w:id="4902" w:author="אברהם" w:date="2012-11-23T10:23:00Z">
            <w:rPr>
              <w:rFonts w:ascii="David" w:hAnsi="David" w:cs="David"/>
              <w:rtl/>
            </w:rPr>
          </w:rPrChange>
        </w:rPr>
        <w:t>אחד</w:t>
      </w:r>
      <w:r w:rsidRPr="00A90D62">
        <w:rPr>
          <w:rFonts w:ascii="David" w:eastAsia="David" w:hAnsi="David" w:cs="David"/>
          <w:sz w:val="28"/>
          <w:szCs w:val="28"/>
          <w:rtl/>
          <w:rPrChange w:id="4903" w:author="אברהם" w:date="2012-11-23T10:23:00Z">
            <w:rPr>
              <w:rFonts w:ascii="David" w:eastAsia="David" w:hAnsi="David" w:cs="David"/>
              <w:rtl/>
            </w:rPr>
          </w:rPrChange>
        </w:rPr>
        <w:t xml:space="preserve"> </w:t>
      </w:r>
      <w:r w:rsidRPr="00A90D62">
        <w:rPr>
          <w:rFonts w:ascii="David" w:hAnsi="David" w:cs="David"/>
          <w:sz w:val="28"/>
          <w:szCs w:val="28"/>
          <w:rtl/>
          <w:rPrChange w:id="4904" w:author="אברהם" w:date="2012-11-23T10:23:00Z">
            <w:rPr>
              <w:rFonts w:ascii="David" w:hAnsi="David" w:cs="David"/>
              <w:rtl/>
            </w:rPr>
          </w:rPrChange>
        </w:rPr>
        <w:t>מבעלי</w:t>
      </w:r>
      <w:r w:rsidRPr="00A90D62">
        <w:rPr>
          <w:rFonts w:ascii="David" w:eastAsia="David" w:hAnsi="David" w:cs="David"/>
          <w:sz w:val="28"/>
          <w:szCs w:val="28"/>
          <w:rtl/>
          <w:rPrChange w:id="4905" w:author="אברהם" w:date="2012-11-23T10:23:00Z">
            <w:rPr>
              <w:rFonts w:ascii="David" w:eastAsia="David" w:hAnsi="David" w:cs="David"/>
              <w:rtl/>
            </w:rPr>
          </w:rPrChange>
        </w:rPr>
        <w:t xml:space="preserve"> </w:t>
      </w:r>
      <w:r w:rsidRPr="00A90D62">
        <w:rPr>
          <w:rFonts w:ascii="David" w:hAnsi="David" w:cs="David"/>
          <w:sz w:val="28"/>
          <w:szCs w:val="28"/>
          <w:rtl/>
          <w:rPrChange w:id="4906" w:author="אברהם" w:date="2012-11-23T10:23:00Z">
            <w:rPr>
              <w:rFonts w:ascii="David" w:hAnsi="David" w:cs="David"/>
              <w:rtl/>
            </w:rPr>
          </w:rPrChange>
        </w:rPr>
        <w:t>שתי</w:t>
      </w:r>
      <w:r w:rsidRPr="00A90D62">
        <w:rPr>
          <w:rFonts w:ascii="David" w:eastAsia="David" w:hAnsi="David" w:cs="David"/>
          <w:sz w:val="28"/>
          <w:szCs w:val="28"/>
          <w:rtl/>
          <w:rPrChange w:id="4907" w:author="אברהם" w:date="2012-11-23T10:23:00Z">
            <w:rPr>
              <w:rFonts w:ascii="David" w:eastAsia="David" w:hAnsi="David" w:cs="David"/>
              <w:rtl/>
            </w:rPr>
          </w:rPrChange>
        </w:rPr>
        <w:t xml:space="preserve"> </w:t>
      </w:r>
      <w:r w:rsidRPr="00A90D62">
        <w:rPr>
          <w:rFonts w:ascii="David" w:hAnsi="David" w:cs="David"/>
          <w:sz w:val="28"/>
          <w:szCs w:val="28"/>
          <w:rtl/>
          <w:rPrChange w:id="4908" w:author="אברהם" w:date="2012-11-23T10:23:00Z">
            <w:rPr>
              <w:rFonts w:ascii="David" w:hAnsi="David" w:cs="David"/>
              <w:rtl/>
            </w:rPr>
          </w:rPrChange>
        </w:rPr>
        <w:t>נחלות</w:t>
      </w:r>
      <w:r w:rsidRPr="00A90D62">
        <w:rPr>
          <w:rFonts w:ascii="David" w:eastAsia="David" w:hAnsi="David" w:cs="David"/>
          <w:sz w:val="28"/>
          <w:szCs w:val="28"/>
          <w:rtl/>
          <w:rPrChange w:id="4909" w:author="אברהם" w:date="2012-11-23T10:23:00Z">
            <w:rPr>
              <w:rFonts w:ascii="David" w:eastAsia="David" w:hAnsi="David" w:cs="David"/>
              <w:rtl/>
            </w:rPr>
          </w:rPrChange>
        </w:rPr>
        <w:t xml:space="preserve"> </w:t>
      </w:r>
      <w:r w:rsidRPr="00A90D62">
        <w:rPr>
          <w:rFonts w:ascii="David" w:hAnsi="David" w:cs="David"/>
          <w:sz w:val="28"/>
          <w:szCs w:val="28"/>
          <w:rtl/>
          <w:rPrChange w:id="4910" w:author="אברהם" w:date="2012-11-23T10:23:00Z">
            <w:rPr>
              <w:rFonts w:ascii="David" w:hAnsi="David" w:cs="David"/>
              <w:rtl/>
            </w:rPr>
          </w:rPrChange>
        </w:rPr>
        <w:t>או</w:t>
      </w:r>
      <w:r w:rsidRPr="00A90D62">
        <w:rPr>
          <w:rFonts w:ascii="David" w:eastAsia="David" w:hAnsi="David" w:cs="David"/>
          <w:sz w:val="28"/>
          <w:szCs w:val="28"/>
          <w:rtl/>
          <w:rPrChange w:id="4911" w:author="אברהם" w:date="2012-11-23T10:23:00Z">
            <w:rPr>
              <w:rFonts w:ascii="David" w:eastAsia="David" w:hAnsi="David" w:cs="David"/>
              <w:rtl/>
            </w:rPr>
          </w:rPrChange>
        </w:rPr>
        <w:t xml:space="preserve"> </w:t>
      </w:r>
      <w:r w:rsidRPr="00A90D62">
        <w:rPr>
          <w:rFonts w:ascii="David" w:hAnsi="David" w:cs="David"/>
          <w:sz w:val="28"/>
          <w:szCs w:val="28"/>
          <w:rtl/>
          <w:rPrChange w:id="4912" w:author="אברהם" w:date="2012-11-23T10:23:00Z">
            <w:rPr>
              <w:rFonts w:ascii="David" w:hAnsi="David" w:cs="David"/>
              <w:rtl/>
            </w:rPr>
          </w:rPrChange>
        </w:rPr>
        <w:t>יותר) אינו</w:t>
      </w:r>
      <w:r w:rsidRPr="00A90D62">
        <w:rPr>
          <w:rFonts w:ascii="David" w:eastAsia="David" w:hAnsi="David" w:cs="David"/>
          <w:sz w:val="28"/>
          <w:szCs w:val="28"/>
          <w:rtl/>
          <w:rPrChange w:id="4913" w:author="אברהם" w:date="2012-11-23T10:23:00Z">
            <w:rPr>
              <w:rFonts w:ascii="David" w:eastAsia="David" w:hAnsi="David" w:cs="David"/>
              <w:rtl/>
            </w:rPr>
          </w:rPrChange>
        </w:rPr>
        <w:t xml:space="preserve"> </w:t>
      </w:r>
      <w:r w:rsidRPr="00A90D62">
        <w:rPr>
          <w:rFonts w:ascii="David" w:hAnsi="David" w:cs="David"/>
          <w:sz w:val="28"/>
          <w:szCs w:val="28"/>
          <w:rtl/>
          <w:rPrChange w:id="4914" w:author="אברהם" w:date="2012-11-23T10:23:00Z">
            <w:rPr>
              <w:rFonts w:ascii="David" w:hAnsi="David" w:cs="David"/>
              <w:rtl/>
            </w:rPr>
          </w:rPrChange>
        </w:rPr>
        <w:t>מוכר</w:t>
      </w:r>
      <w:r w:rsidRPr="00A90D62">
        <w:rPr>
          <w:rFonts w:ascii="David" w:eastAsia="David" w:hAnsi="David" w:cs="David"/>
          <w:sz w:val="28"/>
          <w:szCs w:val="28"/>
          <w:rtl/>
          <w:rPrChange w:id="4915" w:author="אברהם" w:date="2012-11-23T10:23:00Z">
            <w:rPr>
              <w:rFonts w:ascii="David" w:eastAsia="David" w:hAnsi="David" w:cs="David"/>
              <w:rtl/>
            </w:rPr>
          </w:rPrChange>
        </w:rPr>
        <w:t xml:space="preserve"> </w:t>
      </w:r>
      <w:r w:rsidRPr="00A90D62">
        <w:rPr>
          <w:rFonts w:ascii="David" w:hAnsi="David" w:cs="David"/>
          <w:sz w:val="28"/>
          <w:szCs w:val="28"/>
          <w:rtl/>
          <w:rPrChange w:id="4916" w:author="אברהם" w:date="2012-11-23T10:23:00Z">
            <w:rPr>
              <w:rFonts w:ascii="David" w:hAnsi="David" w:cs="David"/>
              <w:rtl/>
            </w:rPr>
          </w:rPrChange>
        </w:rPr>
        <w:t>אף</w:t>
      </w:r>
      <w:r w:rsidRPr="00A90D62">
        <w:rPr>
          <w:rFonts w:ascii="David" w:eastAsia="David" w:hAnsi="David" w:cs="David"/>
          <w:sz w:val="28"/>
          <w:szCs w:val="28"/>
          <w:rtl/>
          <w:rPrChange w:id="4917" w:author="אברהם" w:date="2012-11-23T10:23:00Z">
            <w:rPr>
              <w:rFonts w:ascii="David" w:eastAsia="David" w:hAnsi="David" w:cs="David"/>
              <w:rtl/>
            </w:rPr>
          </w:rPrChange>
        </w:rPr>
        <w:t xml:space="preserve"> </w:t>
      </w:r>
      <w:r w:rsidRPr="00A90D62">
        <w:rPr>
          <w:rFonts w:ascii="David" w:hAnsi="David" w:cs="David"/>
          <w:sz w:val="28"/>
          <w:szCs w:val="28"/>
          <w:rtl/>
          <w:rPrChange w:id="4918" w:author="אברהם" w:date="2012-11-23T10:23:00Z">
            <w:rPr>
              <w:rFonts w:ascii="David" w:hAnsi="David" w:cs="David"/>
              <w:rtl/>
            </w:rPr>
          </w:rPrChange>
        </w:rPr>
        <w:t>נחלה. במקרה</w:t>
      </w:r>
      <w:r w:rsidRPr="00A90D62">
        <w:rPr>
          <w:rFonts w:ascii="David" w:eastAsia="David" w:hAnsi="David" w:cs="David"/>
          <w:sz w:val="28"/>
          <w:szCs w:val="28"/>
          <w:rtl/>
          <w:rPrChange w:id="4919" w:author="אברהם" w:date="2012-11-23T10:23:00Z">
            <w:rPr>
              <w:rFonts w:ascii="David" w:eastAsia="David" w:hAnsi="David" w:cs="David"/>
              <w:rtl/>
            </w:rPr>
          </w:rPrChange>
        </w:rPr>
        <w:t xml:space="preserve"> </w:t>
      </w:r>
      <w:r w:rsidRPr="00A90D62">
        <w:rPr>
          <w:rFonts w:ascii="David" w:hAnsi="David" w:cs="David"/>
          <w:sz w:val="28"/>
          <w:szCs w:val="28"/>
          <w:rtl/>
          <w:rPrChange w:id="4920" w:author="אברהם" w:date="2012-11-23T10:23:00Z">
            <w:rPr>
              <w:rFonts w:ascii="David" w:hAnsi="David" w:cs="David"/>
              <w:rtl/>
            </w:rPr>
          </w:rPrChange>
        </w:rPr>
        <w:t>זה, מספר</w:t>
      </w:r>
      <w:r w:rsidRPr="00A90D62">
        <w:rPr>
          <w:rFonts w:ascii="David" w:eastAsia="David" w:hAnsi="David" w:cs="David"/>
          <w:sz w:val="28"/>
          <w:szCs w:val="28"/>
          <w:rtl/>
          <w:rPrChange w:id="4921" w:author="אברהם" w:date="2012-11-23T10:23:00Z">
            <w:rPr>
              <w:rFonts w:ascii="David" w:eastAsia="David" w:hAnsi="David" w:cs="David"/>
              <w:rtl/>
            </w:rPr>
          </w:rPrChange>
        </w:rPr>
        <w:t xml:space="preserve"> </w:t>
      </w:r>
      <w:r w:rsidRPr="00A90D62">
        <w:rPr>
          <w:rFonts w:ascii="David" w:hAnsi="David" w:cs="David"/>
          <w:sz w:val="28"/>
          <w:szCs w:val="28"/>
          <w:rtl/>
          <w:rPrChange w:id="4922" w:author="אברהם" w:date="2012-11-23T10:23:00Z">
            <w:rPr>
              <w:rFonts w:ascii="David" w:hAnsi="David" w:cs="David"/>
              <w:rtl/>
            </w:rPr>
          </w:rPrChange>
        </w:rPr>
        <w:t>חסרי</w:t>
      </w:r>
      <w:r w:rsidRPr="00A90D62">
        <w:rPr>
          <w:rFonts w:ascii="David" w:eastAsia="David" w:hAnsi="David" w:cs="David"/>
          <w:sz w:val="28"/>
          <w:szCs w:val="28"/>
          <w:rtl/>
          <w:rPrChange w:id="4923" w:author="אברהם" w:date="2012-11-23T10:23:00Z">
            <w:rPr>
              <w:rFonts w:ascii="David" w:eastAsia="David" w:hAnsi="David" w:cs="David"/>
              <w:rtl/>
            </w:rPr>
          </w:rPrChange>
        </w:rPr>
        <w:t xml:space="preserve"> </w:t>
      </w:r>
      <w:r w:rsidRPr="00A90D62">
        <w:rPr>
          <w:rFonts w:ascii="David" w:hAnsi="David" w:cs="David"/>
          <w:sz w:val="28"/>
          <w:szCs w:val="28"/>
          <w:rtl/>
          <w:rPrChange w:id="4924" w:author="אברהם" w:date="2012-11-23T10:23:00Z">
            <w:rPr>
              <w:rFonts w:ascii="David" w:hAnsi="David" w:cs="David"/>
              <w:rtl/>
            </w:rPr>
          </w:rPrChange>
        </w:rPr>
        <w:t>הנחלות</w:t>
      </w:r>
      <w:r w:rsidRPr="00A90D62">
        <w:rPr>
          <w:rFonts w:ascii="David" w:eastAsia="David" w:hAnsi="David" w:cs="David"/>
          <w:sz w:val="28"/>
          <w:szCs w:val="28"/>
          <w:rtl/>
          <w:rPrChange w:id="4925" w:author="אברהם" w:date="2012-11-23T10:23:00Z">
            <w:rPr>
              <w:rFonts w:ascii="David" w:eastAsia="David" w:hAnsi="David" w:cs="David"/>
              <w:rtl/>
            </w:rPr>
          </w:rPrChange>
        </w:rPr>
        <w:t xml:space="preserve"> </w:t>
      </w:r>
      <w:r w:rsidRPr="00A90D62">
        <w:rPr>
          <w:rFonts w:ascii="David" w:hAnsi="David" w:cs="David"/>
          <w:sz w:val="28"/>
          <w:szCs w:val="28"/>
          <w:rtl/>
          <w:rPrChange w:id="4926" w:author="אברהם" w:date="2012-11-23T10:23:00Z">
            <w:rPr>
              <w:rFonts w:ascii="David" w:hAnsi="David" w:cs="David"/>
              <w:rtl/>
            </w:rPr>
          </w:rPrChange>
        </w:rPr>
        <w:t>יישאר</w:t>
      </w:r>
      <w:r w:rsidRPr="00A90D62">
        <w:rPr>
          <w:rFonts w:ascii="David" w:eastAsia="David" w:hAnsi="David" w:cs="David"/>
          <w:sz w:val="28"/>
          <w:szCs w:val="28"/>
          <w:rtl/>
          <w:rPrChange w:id="4927" w:author="אברהם" w:date="2012-11-23T10:23:00Z">
            <w:rPr>
              <w:rFonts w:ascii="David" w:eastAsia="David" w:hAnsi="David" w:cs="David"/>
              <w:rtl/>
            </w:rPr>
          </w:rPrChange>
        </w:rPr>
        <w:t xml:space="preserve"> </w:t>
      </w:r>
      <w:r w:rsidRPr="00A90D62">
        <w:rPr>
          <w:rFonts w:ascii="David" w:hAnsi="David" w:cs="David"/>
          <w:sz w:val="28"/>
          <w:szCs w:val="28"/>
          <w:rtl/>
          <w:rPrChange w:id="4928" w:author="אברהם" w:date="2012-11-23T10:23:00Z">
            <w:rPr>
              <w:rFonts w:ascii="David" w:hAnsi="David" w:cs="David"/>
              <w:rtl/>
            </w:rPr>
          </w:rPrChange>
        </w:rPr>
        <w:t>קבוע.</w:t>
      </w:r>
    </w:p>
    <w:p w:rsidR="009C2B09" w:rsidRPr="00A90D62" w:rsidRDefault="009C2B09" w:rsidP="009C2B09">
      <w:pPr>
        <w:pStyle w:val="a1"/>
        <w:bidi/>
        <w:rPr>
          <w:sz w:val="28"/>
          <w:szCs w:val="28"/>
          <w:rPrChange w:id="4929" w:author="אברהם" w:date="2012-11-23T10:23:00Z">
            <w:rPr/>
          </w:rPrChange>
        </w:rPr>
      </w:pPr>
      <w:r w:rsidRPr="00A90D62">
        <w:rPr>
          <w:rFonts w:ascii="David" w:hAnsi="David" w:cs="David"/>
          <w:sz w:val="28"/>
          <w:szCs w:val="28"/>
          <w:rtl/>
          <w:rPrChange w:id="4930" w:author="אברהם" w:date="2012-11-23T10:23:00Z">
            <w:rPr>
              <w:rFonts w:ascii="David" w:hAnsi="David" w:cs="David"/>
              <w:rtl/>
            </w:rPr>
          </w:rPrChange>
        </w:rPr>
        <w:t>התרחיש</w:t>
      </w:r>
      <w:r w:rsidRPr="00A90D62">
        <w:rPr>
          <w:rFonts w:ascii="David" w:eastAsia="David" w:hAnsi="David" w:cs="David"/>
          <w:sz w:val="28"/>
          <w:szCs w:val="28"/>
          <w:rtl/>
          <w:rPrChange w:id="4931" w:author="אברהם" w:date="2012-11-23T10:23:00Z">
            <w:rPr>
              <w:rFonts w:ascii="David" w:eastAsia="David" w:hAnsi="David" w:cs="David"/>
              <w:rtl/>
            </w:rPr>
          </w:rPrChange>
        </w:rPr>
        <w:t xml:space="preserve"> </w:t>
      </w:r>
      <w:r w:rsidRPr="00A90D62">
        <w:rPr>
          <w:rFonts w:ascii="David" w:hAnsi="David" w:cs="David"/>
          <w:sz w:val="28"/>
          <w:szCs w:val="28"/>
          <w:rtl/>
          <w:rPrChange w:id="4932" w:author="אברהם" w:date="2012-11-23T10:23:00Z">
            <w:rPr>
              <w:rFonts w:ascii="David" w:hAnsi="David" w:cs="David"/>
              <w:rtl/>
            </w:rPr>
          </w:rPrChange>
        </w:rPr>
        <w:t>הטוב</w:t>
      </w:r>
      <w:r w:rsidRPr="00A90D62">
        <w:rPr>
          <w:rFonts w:ascii="David" w:eastAsia="David" w:hAnsi="David" w:cs="David"/>
          <w:sz w:val="28"/>
          <w:szCs w:val="28"/>
          <w:rtl/>
          <w:rPrChange w:id="4933" w:author="אברהם" w:date="2012-11-23T10:23:00Z">
            <w:rPr>
              <w:rFonts w:ascii="David" w:eastAsia="David" w:hAnsi="David" w:cs="David"/>
              <w:rtl/>
            </w:rPr>
          </w:rPrChange>
        </w:rPr>
        <w:t xml:space="preserve"> </w:t>
      </w:r>
      <w:r w:rsidRPr="00A90D62">
        <w:rPr>
          <w:rFonts w:ascii="David" w:hAnsi="David" w:cs="David"/>
          <w:sz w:val="28"/>
          <w:szCs w:val="28"/>
          <w:rtl/>
          <w:rPrChange w:id="4934" w:author="אברהם" w:date="2012-11-23T10:23:00Z">
            <w:rPr>
              <w:rFonts w:ascii="David" w:hAnsi="David" w:cs="David"/>
              <w:rtl/>
            </w:rPr>
          </w:rPrChange>
        </w:rPr>
        <w:t>ביותר</w:t>
      </w:r>
      <w:r w:rsidRPr="00A90D62">
        <w:rPr>
          <w:rFonts w:ascii="David" w:eastAsia="David" w:hAnsi="David" w:cs="David"/>
          <w:sz w:val="28"/>
          <w:szCs w:val="28"/>
          <w:rtl/>
          <w:rPrChange w:id="4935" w:author="אברהם" w:date="2012-11-23T10:23:00Z">
            <w:rPr>
              <w:rFonts w:ascii="David" w:eastAsia="David" w:hAnsi="David" w:cs="David"/>
              <w:rtl/>
            </w:rPr>
          </w:rPrChange>
        </w:rPr>
        <w:t xml:space="preserve"> </w:t>
      </w:r>
      <w:r w:rsidRPr="00A90D62">
        <w:rPr>
          <w:rFonts w:ascii="David" w:hAnsi="David" w:cs="David"/>
          <w:sz w:val="28"/>
          <w:szCs w:val="28"/>
          <w:rtl/>
          <w:rPrChange w:id="4936" w:author="אברהם" w:date="2012-11-23T10:23:00Z">
            <w:rPr>
              <w:rFonts w:ascii="David" w:hAnsi="David" w:cs="David"/>
              <w:rtl/>
            </w:rPr>
          </w:rPrChange>
        </w:rPr>
        <w:t>הוא, שכל</w:t>
      </w:r>
      <w:r w:rsidRPr="00A90D62">
        <w:rPr>
          <w:rFonts w:ascii="David" w:eastAsia="David" w:hAnsi="David" w:cs="David"/>
          <w:sz w:val="28"/>
          <w:szCs w:val="28"/>
          <w:rtl/>
          <w:rPrChange w:id="4937" w:author="אברהם" w:date="2012-11-23T10:23:00Z">
            <w:rPr>
              <w:rFonts w:ascii="David" w:eastAsia="David" w:hAnsi="David" w:cs="David"/>
              <w:rtl/>
            </w:rPr>
          </w:rPrChange>
        </w:rPr>
        <w:t xml:space="preserve"> </w:t>
      </w:r>
      <w:r w:rsidRPr="00A90D62">
        <w:rPr>
          <w:rFonts w:ascii="David" w:hAnsi="David" w:cs="David"/>
          <w:sz w:val="28"/>
          <w:szCs w:val="28"/>
          <w:rtl/>
          <w:rPrChange w:id="4938" w:author="אברהם" w:date="2012-11-23T10:23:00Z">
            <w:rPr>
              <w:rFonts w:ascii="David" w:hAnsi="David" w:cs="David"/>
              <w:rtl/>
            </w:rPr>
          </w:rPrChange>
        </w:rPr>
        <w:t>בעלי</w:t>
      </w:r>
      <w:r w:rsidRPr="00A90D62">
        <w:rPr>
          <w:rFonts w:ascii="David" w:eastAsia="David" w:hAnsi="David" w:cs="David"/>
          <w:sz w:val="28"/>
          <w:szCs w:val="28"/>
          <w:rtl/>
          <w:rPrChange w:id="4939" w:author="אברהם" w:date="2012-11-23T10:23:00Z">
            <w:rPr>
              <w:rFonts w:ascii="David" w:eastAsia="David" w:hAnsi="David" w:cs="David"/>
              <w:rtl/>
            </w:rPr>
          </w:rPrChange>
        </w:rPr>
        <w:t xml:space="preserve"> </w:t>
      </w:r>
      <w:r w:rsidRPr="00A90D62">
        <w:rPr>
          <w:rFonts w:ascii="David" w:hAnsi="David" w:cs="David"/>
          <w:sz w:val="28"/>
          <w:szCs w:val="28"/>
          <w:rtl/>
          <w:rPrChange w:id="4940" w:author="אברהם" w:date="2012-11-23T10:23:00Z">
            <w:rPr>
              <w:rFonts w:ascii="David" w:hAnsi="David" w:cs="David"/>
              <w:rtl/>
            </w:rPr>
          </w:rPrChange>
        </w:rPr>
        <w:t>הנחלות</w:t>
      </w:r>
      <w:r w:rsidRPr="00A90D62">
        <w:rPr>
          <w:rFonts w:ascii="David" w:eastAsia="David" w:hAnsi="David" w:cs="David"/>
          <w:sz w:val="28"/>
          <w:szCs w:val="28"/>
          <w:rtl/>
          <w:rPrChange w:id="4941" w:author="אברהם" w:date="2012-11-23T10:23:00Z">
            <w:rPr>
              <w:rFonts w:ascii="David" w:eastAsia="David" w:hAnsi="David" w:cs="David"/>
              <w:rtl/>
            </w:rPr>
          </w:rPrChange>
        </w:rPr>
        <w:t xml:space="preserve"> </w:t>
      </w:r>
      <w:r w:rsidRPr="00A90D62">
        <w:rPr>
          <w:rFonts w:ascii="David" w:hAnsi="David" w:cs="David"/>
          <w:sz w:val="28"/>
          <w:szCs w:val="28"/>
          <w:rtl/>
          <w:rPrChange w:id="4942" w:author="אברהם" w:date="2012-11-23T10:23:00Z">
            <w:rPr>
              <w:rFonts w:ascii="David" w:hAnsi="David" w:cs="David"/>
              <w:rtl/>
            </w:rPr>
          </w:rPrChange>
        </w:rPr>
        <w:t>מוכרים</w:t>
      </w:r>
      <w:r w:rsidRPr="00A90D62">
        <w:rPr>
          <w:rFonts w:ascii="David" w:eastAsia="David" w:hAnsi="David" w:cs="David"/>
          <w:sz w:val="28"/>
          <w:szCs w:val="28"/>
          <w:rtl/>
          <w:rPrChange w:id="4943" w:author="אברהם" w:date="2012-11-23T10:23:00Z">
            <w:rPr>
              <w:rFonts w:ascii="David" w:eastAsia="David" w:hAnsi="David" w:cs="David"/>
              <w:rtl/>
            </w:rPr>
          </w:rPrChange>
        </w:rPr>
        <w:t xml:space="preserve"> </w:t>
      </w:r>
      <w:r w:rsidRPr="00A90D62">
        <w:rPr>
          <w:rFonts w:ascii="David" w:hAnsi="David" w:cs="David"/>
          <w:sz w:val="28"/>
          <w:szCs w:val="28"/>
          <w:rtl/>
          <w:rPrChange w:id="4944" w:author="אברהם" w:date="2012-11-23T10:23:00Z">
            <w:rPr>
              <w:rFonts w:ascii="David" w:hAnsi="David" w:cs="David"/>
              <w:rtl/>
            </w:rPr>
          </w:rPrChange>
        </w:rPr>
        <w:t>את</w:t>
      </w:r>
      <w:r w:rsidRPr="00A90D62">
        <w:rPr>
          <w:rFonts w:ascii="David" w:eastAsia="David" w:hAnsi="David" w:cs="David"/>
          <w:sz w:val="28"/>
          <w:szCs w:val="28"/>
          <w:rtl/>
          <w:rPrChange w:id="4945" w:author="אברהם" w:date="2012-11-23T10:23:00Z">
            <w:rPr>
              <w:rFonts w:ascii="David" w:eastAsia="David" w:hAnsi="David" w:cs="David"/>
              <w:rtl/>
            </w:rPr>
          </w:rPrChange>
        </w:rPr>
        <w:t xml:space="preserve"> </w:t>
      </w:r>
      <w:r w:rsidRPr="00A90D62">
        <w:rPr>
          <w:rFonts w:ascii="David" w:hAnsi="David" w:cs="David"/>
          <w:sz w:val="28"/>
          <w:szCs w:val="28"/>
          <w:rtl/>
          <w:rPrChange w:id="4946" w:author="אברהם" w:date="2012-11-23T10:23:00Z">
            <w:rPr>
              <w:rFonts w:ascii="David" w:hAnsi="David" w:cs="David"/>
              <w:rtl/>
            </w:rPr>
          </w:rPrChange>
        </w:rPr>
        <w:t>כל</w:t>
      </w:r>
      <w:r w:rsidRPr="00A90D62">
        <w:rPr>
          <w:rFonts w:ascii="David" w:eastAsia="David" w:hAnsi="David" w:cs="David"/>
          <w:sz w:val="28"/>
          <w:szCs w:val="28"/>
          <w:rtl/>
          <w:rPrChange w:id="4947" w:author="אברהם" w:date="2012-11-23T10:23:00Z">
            <w:rPr>
              <w:rFonts w:ascii="David" w:eastAsia="David" w:hAnsi="David" w:cs="David"/>
              <w:rtl/>
            </w:rPr>
          </w:rPrChange>
        </w:rPr>
        <w:t xml:space="preserve"> </w:t>
      </w:r>
      <w:r w:rsidRPr="00A90D62">
        <w:rPr>
          <w:rFonts w:ascii="David" w:hAnsi="David" w:cs="David"/>
          <w:sz w:val="28"/>
          <w:szCs w:val="28"/>
          <w:rtl/>
          <w:rPrChange w:id="4948" w:author="אברהם" w:date="2012-11-23T10:23:00Z">
            <w:rPr>
              <w:rFonts w:ascii="David" w:hAnsi="David" w:cs="David"/>
              <w:rtl/>
            </w:rPr>
          </w:rPrChange>
        </w:rPr>
        <w:t>הנחלות</w:t>
      </w:r>
      <w:r w:rsidRPr="00A90D62">
        <w:rPr>
          <w:rFonts w:ascii="David" w:eastAsia="David" w:hAnsi="David" w:cs="David"/>
          <w:sz w:val="28"/>
          <w:szCs w:val="28"/>
          <w:rtl/>
          <w:rPrChange w:id="4949" w:author="אברהם" w:date="2012-11-23T10:23:00Z">
            <w:rPr>
              <w:rFonts w:ascii="David" w:eastAsia="David" w:hAnsi="David" w:cs="David"/>
              <w:rtl/>
            </w:rPr>
          </w:rPrChange>
        </w:rPr>
        <w:t xml:space="preserve"> </w:t>
      </w:r>
      <w:r w:rsidRPr="00A90D62">
        <w:rPr>
          <w:rFonts w:ascii="David" w:hAnsi="David" w:cs="David"/>
          <w:sz w:val="28"/>
          <w:szCs w:val="28"/>
          <w:rtl/>
          <w:rPrChange w:id="4950" w:author="אברהם" w:date="2012-11-23T10:23:00Z">
            <w:rPr>
              <w:rFonts w:ascii="David" w:hAnsi="David" w:cs="David"/>
              <w:rtl/>
            </w:rPr>
          </w:rPrChange>
        </w:rPr>
        <w:t>שלהם</w:t>
      </w:r>
      <w:r w:rsidRPr="00A90D62">
        <w:rPr>
          <w:rFonts w:ascii="David" w:eastAsia="David" w:hAnsi="David" w:cs="David"/>
          <w:sz w:val="28"/>
          <w:szCs w:val="28"/>
          <w:rtl/>
          <w:rPrChange w:id="4951" w:author="אברהם" w:date="2012-11-23T10:23:00Z">
            <w:rPr>
              <w:rFonts w:ascii="David" w:eastAsia="David" w:hAnsi="David" w:cs="David"/>
              <w:rtl/>
            </w:rPr>
          </w:rPrChange>
        </w:rPr>
        <w:t xml:space="preserve"> </w:t>
      </w:r>
      <w:r w:rsidRPr="00A90D62">
        <w:rPr>
          <w:rFonts w:ascii="David" w:hAnsi="David" w:cs="David"/>
          <w:sz w:val="28"/>
          <w:szCs w:val="28"/>
          <w:rtl/>
          <w:rPrChange w:id="4952" w:author="אברהם" w:date="2012-11-23T10:23:00Z">
            <w:rPr>
              <w:rFonts w:ascii="David" w:hAnsi="David" w:cs="David"/>
              <w:rtl/>
            </w:rPr>
          </w:rPrChange>
        </w:rPr>
        <w:t>בשלב</w:t>
      </w:r>
      <w:r w:rsidRPr="00A90D62">
        <w:rPr>
          <w:rFonts w:ascii="David" w:eastAsia="David" w:hAnsi="David" w:cs="David"/>
          <w:sz w:val="28"/>
          <w:szCs w:val="28"/>
          <w:rtl/>
          <w:rPrChange w:id="4953" w:author="אברהם" w:date="2012-11-23T10:23:00Z">
            <w:rPr>
              <w:rFonts w:ascii="David" w:eastAsia="David" w:hAnsi="David" w:cs="David"/>
              <w:rtl/>
            </w:rPr>
          </w:rPrChange>
        </w:rPr>
        <w:t xml:space="preserve"> </w:t>
      </w:r>
      <w:r w:rsidRPr="00A90D62">
        <w:rPr>
          <w:rFonts w:ascii="David" w:hAnsi="David" w:cs="David"/>
          <w:sz w:val="28"/>
          <w:szCs w:val="28"/>
          <w:rtl/>
          <w:rPrChange w:id="4954" w:author="אברהם" w:date="2012-11-23T10:23:00Z">
            <w:rPr>
              <w:rFonts w:ascii="David" w:hAnsi="David" w:cs="David"/>
              <w:rtl/>
            </w:rPr>
          </w:rPrChange>
        </w:rPr>
        <w:t>כלשהו</w:t>
      </w:r>
      <w:r w:rsidRPr="00A90D62">
        <w:rPr>
          <w:rFonts w:ascii="David" w:eastAsia="David" w:hAnsi="David" w:cs="David"/>
          <w:sz w:val="28"/>
          <w:szCs w:val="28"/>
          <w:rtl/>
          <w:rPrChange w:id="4955" w:author="אברהם" w:date="2012-11-23T10:23:00Z">
            <w:rPr>
              <w:rFonts w:ascii="David" w:eastAsia="David" w:hAnsi="David" w:cs="David"/>
              <w:rtl/>
            </w:rPr>
          </w:rPrChange>
        </w:rPr>
        <w:t xml:space="preserve"> </w:t>
      </w:r>
      <w:r w:rsidRPr="00A90D62">
        <w:rPr>
          <w:rFonts w:ascii="David" w:hAnsi="David" w:cs="David"/>
          <w:sz w:val="28"/>
          <w:szCs w:val="28"/>
          <w:rtl/>
          <w:rPrChange w:id="4956" w:author="אברהם" w:date="2012-11-23T10:23:00Z">
            <w:rPr>
              <w:rFonts w:ascii="David" w:hAnsi="David" w:cs="David"/>
              <w:rtl/>
            </w:rPr>
          </w:rPrChange>
        </w:rPr>
        <w:t>במהלך</w:t>
      </w:r>
      <w:r w:rsidRPr="00A90D62">
        <w:rPr>
          <w:rFonts w:ascii="David" w:eastAsia="David" w:hAnsi="David" w:cs="David"/>
          <w:sz w:val="28"/>
          <w:szCs w:val="28"/>
          <w:rtl/>
          <w:rPrChange w:id="4957" w:author="אברהם" w:date="2012-11-23T10:23:00Z">
            <w:rPr>
              <w:rFonts w:ascii="David" w:eastAsia="David" w:hAnsi="David" w:cs="David"/>
              <w:rtl/>
            </w:rPr>
          </w:rPrChange>
        </w:rPr>
        <w:t xml:space="preserve"> </w:t>
      </w:r>
      <w:r w:rsidRPr="00A90D62">
        <w:rPr>
          <w:rFonts w:ascii="David" w:hAnsi="David" w:cs="David"/>
          <w:sz w:val="28"/>
          <w:szCs w:val="28"/>
          <w:rtl/>
          <w:rPrChange w:id="4958" w:author="אברהם" w:date="2012-11-23T10:23:00Z">
            <w:rPr>
              <w:rFonts w:ascii="David" w:hAnsi="David" w:cs="David"/>
              <w:rtl/>
            </w:rPr>
          </w:rPrChange>
        </w:rPr>
        <w:t>היובל, כלומר</w:t>
      </w:r>
      <w:r w:rsidRPr="00A90D62">
        <w:rPr>
          <w:rFonts w:ascii="David" w:eastAsia="David" w:hAnsi="David" w:cs="David"/>
          <w:sz w:val="28"/>
          <w:szCs w:val="28"/>
          <w:rtl/>
          <w:rPrChange w:id="4959" w:author="אברהם" w:date="2012-11-23T10:23:00Z">
            <w:rPr>
              <w:rFonts w:ascii="David" w:eastAsia="David" w:hAnsi="David" w:cs="David"/>
              <w:rtl/>
            </w:rPr>
          </w:rPrChange>
        </w:rPr>
        <w:t xml:space="preserve"> </w:t>
      </w:r>
      <w:r w:rsidRPr="00A90D62">
        <w:rPr>
          <w:rFonts w:ascii="David" w:hAnsi="David" w:cs="David"/>
          <w:sz w:val="28"/>
          <w:szCs w:val="28"/>
          <w:rtl/>
          <w:rPrChange w:id="4960" w:author="אברהם" w:date="2012-11-23T10:23:00Z">
            <w:rPr>
              <w:rFonts w:ascii="David" w:hAnsi="David" w:cs="David"/>
              <w:rtl/>
            </w:rPr>
          </w:rPrChange>
        </w:rPr>
        <w:t>מתבצע</w:t>
      </w:r>
      <w:r w:rsidRPr="00A90D62">
        <w:rPr>
          <w:rFonts w:ascii="David" w:eastAsia="David" w:hAnsi="David" w:cs="David"/>
          <w:sz w:val="28"/>
          <w:szCs w:val="28"/>
          <w:rtl/>
          <w:rPrChange w:id="4961" w:author="אברהם" w:date="2012-11-23T10:23:00Z">
            <w:rPr>
              <w:rFonts w:ascii="David" w:eastAsia="David" w:hAnsi="David" w:cs="David"/>
              <w:rtl/>
            </w:rPr>
          </w:rPrChange>
        </w:rPr>
        <w:t xml:space="preserve"> </w:t>
      </w:r>
      <w:r w:rsidRPr="00A90D62">
        <w:rPr>
          <w:rFonts w:ascii="David" w:hAnsi="David" w:cs="David"/>
          <w:sz w:val="28"/>
          <w:szCs w:val="28"/>
          <w:rtl/>
          <w:rPrChange w:id="4962" w:author="אברהם" w:date="2012-11-23T10:23:00Z">
            <w:rPr>
              <w:rFonts w:ascii="David" w:hAnsi="David" w:cs="David"/>
              <w:rtl/>
            </w:rPr>
          </w:rPrChange>
        </w:rPr>
        <w:t>ערבול</w:t>
      </w:r>
      <w:r w:rsidRPr="00A90D62">
        <w:rPr>
          <w:rFonts w:ascii="David" w:eastAsia="David" w:hAnsi="David" w:cs="David"/>
          <w:sz w:val="28"/>
          <w:szCs w:val="28"/>
          <w:rtl/>
          <w:rPrChange w:id="4963" w:author="אברהם" w:date="2012-11-23T10:23:00Z">
            <w:rPr>
              <w:rFonts w:ascii="David" w:eastAsia="David" w:hAnsi="David" w:cs="David"/>
              <w:rtl/>
            </w:rPr>
          </w:rPrChange>
        </w:rPr>
        <w:t xml:space="preserve"> </w:t>
      </w:r>
      <w:r w:rsidRPr="00A90D62">
        <w:rPr>
          <w:rFonts w:ascii="David" w:hAnsi="David" w:cs="David"/>
          <w:sz w:val="28"/>
          <w:szCs w:val="28"/>
          <w:rtl/>
          <w:rPrChange w:id="4964" w:author="אברהם" w:date="2012-11-23T10:23:00Z">
            <w:rPr>
              <w:rFonts w:ascii="David" w:hAnsi="David" w:cs="David"/>
              <w:rtl/>
            </w:rPr>
          </w:rPrChange>
        </w:rPr>
        <w:t>מלא</w:t>
      </w:r>
      <w:r w:rsidRPr="00A90D62">
        <w:rPr>
          <w:rFonts w:ascii="David" w:eastAsia="David" w:hAnsi="David" w:cs="David"/>
          <w:sz w:val="28"/>
          <w:szCs w:val="28"/>
          <w:rtl/>
          <w:rPrChange w:id="4965" w:author="אברהם" w:date="2012-11-23T10:23:00Z">
            <w:rPr>
              <w:rFonts w:ascii="David" w:eastAsia="David" w:hAnsi="David" w:cs="David"/>
              <w:rtl/>
            </w:rPr>
          </w:rPrChange>
        </w:rPr>
        <w:t xml:space="preserve"> </w:t>
      </w:r>
      <w:r w:rsidRPr="00A90D62">
        <w:rPr>
          <w:rFonts w:ascii="David" w:hAnsi="David" w:cs="David"/>
          <w:sz w:val="28"/>
          <w:szCs w:val="28"/>
          <w:rtl/>
          <w:rPrChange w:id="4966" w:author="אברהם" w:date="2012-11-23T10:23:00Z">
            <w:rPr>
              <w:rFonts w:ascii="David" w:hAnsi="David" w:cs="David"/>
              <w:rtl/>
            </w:rPr>
          </w:rPrChange>
        </w:rPr>
        <w:t>של</w:t>
      </w:r>
      <w:r w:rsidRPr="00A90D62">
        <w:rPr>
          <w:rFonts w:ascii="David" w:eastAsia="David" w:hAnsi="David" w:cs="David"/>
          <w:sz w:val="28"/>
          <w:szCs w:val="28"/>
          <w:rtl/>
          <w:rPrChange w:id="4967" w:author="אברהם" w:date="2012-11-23T10:23:00Z">
            <w:rPr>
              <w:rFonts w:ascii="David" w:eastAsia="David" w:hAnsi="David" w:cs="David"/>
              <w:rtl/>
            </w:rPr>
          </w:rPrChange>
        </w:rPr>
        <w:t xml:space="preserve"> </w:t>
      </w:r>
      <w:r w:rsidRPr="00A90D62">
        <w:rPr>
          <w:rFonts w:ascii="David" w:hAnsi="David" w:cs="David"/>
          <w:sz w:val="28"/>
          <w:szCs w:val="28"/>
          <w:rtl/>
          <w:rPrChange w:id="4968" w:author="אברהם" w:date="2012-11-23T10:23:00Z">
            <w:rPr>
              <w:rFonts w:ascii="David" w:hAnsi="David" w:cs="David"/>
              <w:rtl/>
            </w:rPr>
          </w:rPrChange>
        </w:rPr>
        <w:t>הנחלות</w:t>
      </w:r>
      <w:r w:rsidRPr="00A90D62">
        <w:rPr>
          <w:rFonts w:ascii="David" w:eastAsia="David" w:hAnsi="David" w:cs="David"/>
          <w:sz w:val="28"/>
          <w:szCs w:val="28"/>
          <w:rtl/>
          <w:rPrChange w:id="4969" w:author="אברהם" w:date="2012-11-23T10:23:00Z">
            <w:rPr>
              <w:rFonts w:ascii="David" w:eastAsia="David" w:hAnsi="David" w:cs="David"/>
              <w:rtl/>
            </w:rPr>
          </w:rPrChange>
        </w:rPr>
        <w:t xml:space="preserve"> </w:t>
      </w:r>
      <w:r w:rsidRPr="00A90D62">
        <w:rPr>
          <w:rFonts w:ascii="David" w:hAnsi="David" w:cs="David"/>
          <w:sz w:val="28"/>
          <w:szCs w:val="28"/>
          <w:rtl/>
          <w:rPrChange w:id="4970" w:author="אברהם" w:date="2012-11-23T10:23:00Z">
            <w:rPr>
              <w:rFonts w:ascii="David" w:hAnsi="David" w:cs="David"/>
              <w:rtl/>
            </w:rPr>
          </w:rPrChange>
        </w:rPr>
        <w:t>בין</w:t>
      </w:r>
      <w:r w:rsidRPr="00A90D62">
        <w:rPr>
          <w:rFonts w:ascii="David" w:eastAsia="David" w:hAnsi="David" w:cs="David"/>
          <w:sz w:val="28"/>
          <w:szCs w:val="28"/>
          <w:rtl/>
          <w:rPrChange w:id="4971" w:author="אברהם" w:date="2012-11-23T10:23:00Z">
            <w:rPr>
              <w:rFonts w:ascii="David" w:eastAsia="David" w:hAnsi="David" w:cs="David"/>
              <w:rtl/>
            </w:rPr>
          </w:rPrChange>
        </w:rPr>
        <w:t xml:space="preserve"> </w:t>
      </w:r>
      <w:r w:rsidRPr="00A90D62">
        <w:rPr>
          <w:rFonts w:ascii="David" w:hAnsi="David" w:cs="David"/>
          <w:sz w:val="28"/>
          <w:szCs w:val="28"/>
          <w:rtl/>
          <w:rPrChange w:id="4972" w:author="אברהם" w:date="2012-11-23T10:23:00Z">
            <w:rPr>
              <w:rFonts w:ascii="David" w:hAnsi="David" w:cs="David"/>
              <w:rtl/>
            </w:rPr>
          </w:rPrChange>
        </w:rPr>
        <w:t>יובל</w:t>
      </w:r>
      <w:r w:rsidRPr="00A90D62">
        <w:rPr>
          <w:rFonts w:ascii="David" w:eastAsia="David" w:hAnsi="David" w:cs="David"/>
          <w:sz w:val="28"/>
          <w:szCs w:val="28"/>
          <w:rtl/>
          <w:rPrChange w:id="4973" w:author="אברהם" w:date="2012-11-23T10:23:00Z">
            <w:rPr>
              <w:rFonts w:ascii="David" w:eastAsia="David" w:hAnsi="David" w:cs="David"/>
              <w:rtl/>
            </w:rPr>
          </w:rPrChange>
        </w:rPr>
        <w:t xml:space="preserve"> </w:t>
      </w:r>
      <w:r w:rsidRPr="00A90D62">
        <w:rPr>
          <w:rFonts w:ascii="David" w:hAnsi="David" w:cs="David"/>
          <w:sz w:val="28"/>
          <w:szCs w:val="28"/>
          <w:rtl/>
          <w:rPrChange w:id="4974" w:author="אברהם" w:date="2012-11-23T10:23:00Z">
            <w:rPr>
              <w:rFonts w:ascii="David" w:hAnsi="David" w:cs="David"/>
              <w:rtl/>
            </w:rPr>
          </w:rPrChange>
        </w:rPr>
        <w:t>ליובל. במקרה</w:t>
      </w:r>
      <w:r w:rsidRPr="00A90D62">
        <w:rPr>
          <w:rFonts w:ascii="David" w:eastAsia="David" w:hAnsi="David" w:cs="David"/>
          <w:sz w:val="28"/>
          <w:szCs w:val="28"/>
          <w:rtl/>
          <w:rPrChange w:id="4975" w:author="אברהם" w:date="2012-11-23T10:23:00Z">
            <w:rPr>
              <w:rFonts w:ascii="David" w:eastAsia="David" w:hAnsi="David" w:cs="David"/>
              <w:rtl/>
            </w:rPr>
          </w:rPrChange>
        </w:rPr>
        <w:t xml:space="preserve"> </w:t>
      </w:r>
      <w:r w:rsidRPr="00A90D62">
        <w:rPr>
          <w:rFonts w:ascii="David" w:hAnsi="David" w:cs="David"/>
          <w:sz w:val="28"/>
          <w:szCs w:val="28"/>
          <w:rtl/>
          <w:rPrChange w:id="4976" w:author="אברהם" w:date="2012-11-23T10:23:00Z">
            <w:rPr>
              <w:rFonts w:ascii="David" w:hAnsi="David" w:cs="David"/>
              <w:rtl/>
            </w:rPr>
          </w:rPrChange>
        </w:rPr>
        <w:t>זה, ניתן</w:t>
      </w:r>
      <w:r w:rsidRPr="00A90D62">
        <w:rPr>
          <w:rFonts w:ascii="David" w:eastAsia="David" w:hAnsi="David" w:cs="David"/>
          <w:sz w:val="28"/>
          <w:szCs w:val="28"/>
          <w:rtl/>
          <w:rPrChange w:id="4977" w:author="אברהם" w:date="2012-11-23T10:23:00Z">
            <w:rPr>
              <w:rFonts w:ascii="David" w:eastAsia="David" w:hAnsi="David" w:cs="David"/>
              <w:rtl/>
            </w:rPr>
          </w:rPrChange>
        </w:rPr>
        <w:t xml:space="preserve"> </w:t>
      </w:r>
      <w:r w:rsidRPr="00A90D62">
        <w:rPr>
          <w:rFonts w:ascii="David" w:hAnsi="David" w:cs="David"/>
          <w:sz w:val="28"/>
          <w:szCs w:val="28"/>
          <w:rtl/>
          <w:rPrChange w:id="4978" w:author="אברהם" w:date="2012-11-23T10:23:00Z">
            <w:rPr>
              <w:rFonts w:ascii="David" w:hAnsi="David" w:cs="David"/>
              <w:rtl/>
            </w:rPr>
          </w:rPrChange>
        </w:rPr>
        <w:t>לקבל</w:t>
      </w:r>
      <w:r w:rsidRPr="00A90D62">
        <w:rPr>
          <w:rFonts w:ascii="David" w:eastAsia="David" w:hAnsi="David" w:cs="David"/>
          <w:sz w:val="28"/>
          <w:szCs w:val="28"/>
          <w:rtl/>
          <w:rPrChange w:id="4979" w:author="אברהם" w:date="2012-11-23T10:23:00Z">
            <w:rPr>
              <w:rFonts w:ascii="David" w:eastAsia="David" w:hAnsi="David" w:cs="David"/>
              <w:rtl/>
            </w:rPr>
          </w:rPrChange>
        </w:rPr>
        <w:t xml:space="preserve"> </w:t>
      </w:r>
      <w:r w:rsidRPr="00A90D62">
        <w:rPr>
          <w:rFonts w:ascii="David" w:hAnsi="David" w:cs="David"/>
          <w:sz w:val="28"/>
          <w:szCs w:val="28"/>
          <w:rtl/>
          <w:rPrChange w:id="4980" w:author="אברהם" w:date="2012-11-23T10:23:00Z">
            <w:rPr>
              <w:rFonts w:ascii="David" w:hAnsi="David" w:cs="David"/>
              <w:rtl/>
            </w:rPr>
          </w:rPrChange>
        </w:rPr>
        <w:t>קירוב</w:t>
      </w:r>
      <w:r w:rsidRPr="00A90D62">
        <w:rPr>
          <w:rFonts w:ascii="David" w:eastAsia="David" w:hAnsi="David" w:cs="David"/>
          <w:sz w:val="28"/>
          <w:szCs w:val="28"/>
          <w:rtl/>
          <w:rPrChange w:id="4981" w:author="אברהם" w:date="2012-11-23T10:23:00Z">
            <w:rPr>
              <w:rFonts w:ascii="David" w:eastAsia="David" w:hAnsi="David" w:cs="David"/>
              <w:rtl/>
            </w:rPr>
          </w:rPrChange>
        </w:rPr>
        <w:t xml:space="preserve"> </w:t>
      </w:r>
      <w:r w:rsidRPr="00A90D62">
        <w:rPr>
          <w:rFonts w:ascii="David" w:hAnsi="David" w:cs="David"/>
          <w:sz w:val="28"/>
          <w:szCs w:val="28"/>
          <w:rtl/>
          <w:rPrChange w:id="4982" w:author="אברהם" w:date="2012-11-23T10:23:00Z">
            <w:rPr>
              <w:rFonts w:ascii="David" w:hAnsi="David" w:cs="David"/>
              <w:rtl/>
            </w:rPr>
          </w:rPrChange>
        </w:rPr>
        <w:t>לקצב</w:t>
      </w:r>
      <w:r w:rsidRPr="00A90D62">
        <w:rPr>
          <w:rFonts w:ascii="David" w:eastAsia="David" w:hAnsi="David" w:cs="David"/>
          <w:sz w:val="28"/>
          <w:szCs w:val="28"/>
          <w:rtl/>
          <w:rPrChange w:id="4983" w:author="אברהם" w:date="2012-11-23T10:23:00Z">
            <w:rPr>
              <w:rFonts w:ascii="David" w:eastAsia="David" w:hAnsi="David" w:cs="David"/>
              <w:rtl/>
            </w:rPr>
          </w:rPrChange>
        </w:rPr>
        <w:t xml:space="preserve"> </w:t>
      </w:r>
      <w:r w:rsidRPr="00A90D62">
        <w:rPr>
          <w:rFonts w:ascii="David" w:hAnsi="David" w:cs="David"/>
          <w:sz w:val="28"/>
          <w:szCs w:val="28"/>
          <w:rtl/>
          <w:rPrChange w:id="4984" w:author="אברהם" w:date="2012-11-23T10:23:00Z">
            <w:rPr>
              <w:rFonts w:ascii="David" w:hAnsi="David" w:cs="David"/>
              <w:rtl/>
            </w:rPr>
          </w:rPrChange>
        </w:rPr>
        <w:t>הירידה</w:t>
      </w:r>
      <w:r w:rsidRPr="00A90D62">
        <w:rPr>
          <w:rFonts w:ascii="David" w:eastAsia="David" w:hAnsi="David" w:cs="David"/>
          <w:sz w:val="28"/>
          <w:szCs w:val="28"/>
          <w:rtl/>
          <w:rPrChange w:id="4985" w:author="אברהם" w:date="2012-11-23T10:23:00Z">
            <w:rPr>
              <w:rFonts w:ascii="David" w:eastAsia="David" w:hAnsi="David" w:cs="David"/>
              <w:rtl/>
            </w:rPr>
          </w:rPrChange>
        </w:rPr>
        <w:t xml:space="preserve"> </w:t>
      </w:r>
      <w:r w:rsidRPr="00A90D62">
        <w:rPr>
          <w:rFonts w:ascii="David" w:hAnsi="David" w:cs="David"/>
          <w:sz w:val="28"/>
          <w:szCs w:val="28"/>
          <w:rtl/>
          <w:rPrChange w:id="4986" w:author="אברהם" w:date="2012-11-23T10:23:00Z">
            <w:rPr>
              <w:rFonts w:ascii="David" w:hAnsi="David" w:cs="David"/>
              <w:rtl/>
            </w:rPr>
          </w:rPrChange>
        </w:rPr>
        <w:t>בעזרת</w:t>
      </w:r>
      <w:r w:rsidRPr="00A90D62">
        <w:rPr>
          <w:rFonts w:ascii="David" w:eastAsia="David" w:hAnsi="David" w:cs="David"/>
          <w:sz w:val="28"/>
          <w:szCs w:val="28"/>
          <w:rtl/>
          <w:rPrChange w:id="4987" w:author="אברהם" w:date="2012-11-23T10:23:00Z">
            <w:rPr>
              <w:rFonts w:ascii="David" w:eastAsia="David" w:hAnsi="David" w:cs="David"/>
              <w:rtl/>
            </w:rPr>
          </w:rPrChange>
        </w:rPr>
        <w:t xml:space="preserve"> </w:t>
      </w:r>
      <w:r w:rsidRPr="00A90D62">
        <w:rPr>
          <w:rFonts w:ascii="David" w:hAnsi="David" w:cs="David"/>
          <w:sz w:val="28"/>
          <w:szCs w:val="28"/>
          <w:rtl/>
          <w:rPrChange w:id="4988" w:author="אברהם" w:date="2012-11-23T10:23:00Z">
            <w:rPr>
              <w:rFonts w:ascii="David" w:hAnsi="David" w:cs="David"/>
              <w:rtl/>
            </w:rPr>
          </w:rPrChange>
        </w:rPr>
        <w:t>מודל</w:t>
      </w:r>
      <w:r w:rsidRPr="00A90D62">
        <w:rPr>
          <w:rFonts w:ascii="David" w:eastAsia="David" w:hAnsi="David" w:cs="David"/>
          <w:sz w:val="28"/>
          <w:szCs w:val="28"/>
          <w:rtl/>
          <w:rPrChange w:id="4989" w:author="אברהם" w:date="2012-11-23T10:23:00Z">
            <w:rPr>
              <w:rFonts w:ascii="David" w:eastAsia="David" w:hAnsi="David" w:cs="David"/>
              <w:rtl/>
            </w:rPr>
          </w:rPrChange>
        </w:rPr>
        <w:t xml:space="preserve"> </w:t>
      </w:r>
      <w:r w:rsidRPr="00A90D62">
        <w:rPr>
          <w:rFonts w:ascii="David" w:hAnsi="David" w:cs="David"/>
          <w:sz w:val="28"/>
          <w:szCs w:val="28"/>
          <w:rtl/>
          <w:rPrChange w:id="4990" w:author="אברהם" w:date="2012-11-23T10:23:00Z">
            <w:rPr>
              <w:rFonts w:ascii="David" w:hAnsi="David" w:cs="David"/>
              <w:rtl/>
            </w:rPr>
          </w:rPrChange>
        </w:rPr>
        <w:t>הסתברותי. הפיתוח</w:t>
      </w:r>
      <w:r w:rsidRPr="00A90D62">
        <w:rPr>
          <w:rFonts w:ascii="David" w:eastAsia="David" w:hAnsi="David" w:cs="David"/>
          <w:sz w:val="28"/>
          <w:szCs w:val="28"/>
          <w:rtl/>
          <w:rPrChange w:id="4991" w:author="אברהם" w:date="2012-11-23T10:23:00Z">
            <w:rPr>
              <w:rFonts w:ascii="David" w:eastAsia="David" w:hAnsi="David" w:cs="David"/>
              <w:rtl/>
            </w:rPr>
          </w:rPrChange>
        </w:rPr>
        <w:t xml:space="preserve"> </w:t>
      </w:r>
      <w:r w:rsidRPr="00A90D62">
        <w:rPr>
          <w:rFonts w:ascii="David" w:hAnsi="David" w:cs="David"/>
          <w:sz w:val="28"/>
          <w:szCs w:val="28"/>
          <w:rtl/>
          <w:rPrChange w:id="4992" w:author="אברהם" w:date="2012-11-23T10:23:00Z">
            <w:rPr>
              <w:rFonts w:ascii="David" w:hAnsi="David" w:cs="David"/>
              <w:rtl/>
            </w:rPr>
          </w:rPrChange>
        </w:rPr>
        <w:t>הוא</w:t>
      </w:r>
      <w:r w:rsidRPr="00A90D62">
        <w:rPr>
          <w:rFonts w:ascii="David" w:eastAsia="David" w:hAnsi="David" w:cs="David"/>
          <w:sz w:val="28"/>
          <w:szCs w:val="28"/>
          <w:rtl/>
          <w:rPrChange w:id="4993" w:author="אברהם" w:date="2012-11-23T10:23:00Z">
            <w:rPr>
              <w:rFonts w:ascii="David" w:eastAsia="David" w:hAnsi="David" w:cs="David"/>
              <w:rtl/>
            </w:rPr>
          </w:rPrChange>
        </w:rPr>
        <w:t xml:space="preserve"> </w:t>
      </w:r>
      <w:r w:rsidRPr="00A90D62">
        <w:rPr>
          <w:rFonts w:ascii="David" w:hAnsi="David" w:cs="David"/>
          <w:sz w:val="28"/>
          <w:szCs w:val="28"/>
          <w:rtl/>
          <w:rPrChange w:id="4994" w:author="אברהם" w:date="2012-11-23T10:23:00Z">
            <w:rPr>
              <w:rFonts w:ascii="David" w:hAnsi="David" w:cs="David"/>
              <w:rtl/>
            </w:rPr>
          </w:rPrChange>
        </w:rPr>
        <w:t>ארוך</w:t>
      </w:r>
      <w:r w:rsidRPr="00A90D62">
        <w:rPr>
          <w:rFonts w:ascii="David" w:eastAsia="David" w:hAnsi="David" w:cs="David"/>
          <w:sz w:val="28"/>
          <w:szCs w:val="28"/>
          <w:rtl/>
          <w:rPrChange w:id="4995" w:author="אברהם" w:date="2012-11-23T10:23:00Z">
            <w:rPr>
              <w:rFonts w:ascii="David" w:eastAsia="David" w:hAnsi="David" w:cs="David"/>
              <w:rtl/>
            </w:rPr>
          </w:rPrChange>
        </w:rPr>
        <w:t xml:space="preserve"> </w:t>
      </w:r>
      <w:r w:rsidRPr="00A90D62">
        <w:rPr>
          <w:rFonts w:ascii="David" w:hAnsi="David" w:cs="David"/>
          <w:sz w:val="28"/>
          <w:szCs w:val="28"/>
          <w:rtl/>
          <w:rPrChange w:id="4996" w:author="אברהם" w:date="2012-11-23T10:23:00Z">
            <w:rPr>
              <w:rFonts w:ascii="David" w:hAnsi="David" w:cs="David"/>
              <w:rtl/>
            </w:rPr>
          </w:rPrChange>
        </w:rPr>
        <w:t>ולכן</w:t>
      </w:r>
      <w:r w:rsidRPr="00A90D62">
        <w:rPr>
          <w:rFonts w:ascii="David" w:eastAsia="David" w:hAnsi="David" w:cs="David"/>
          <w:sz w:val="28"/>
          <w:szCs w:val="28"/>
          <w:rtl/>
          <w:rPrChange w:id="4997" w:author="אברהם" w:date="2012-11-23T10:23:00Z">
            <w:rPr>
              <w:rFonts w:ascii="David" w:eastAsia="David" w:hAnsi="David" w:cs="David"/>
              <w:rtl/>
            </w:rPr>
          </w:rPrChange>
        </w:rPr>
        <w:t xml:space="preserve"> </w:t>
      </w:r>
      <w:r w:rsidRPr="00A90D62">
        <w:rPr>
          <w:rFonts w:ascii="David" w:hAnsi="David" w:cs="David"/>
          <w:sz w:val="28"/>
          <w:szCs w:val="28"/>
          <w:rtl/>
          <w:rPrChange w:id="4998" w:author="אברהם" w:date="2012-11-23T10:23:00Z">
            <w:rPr>
              <w:rFonts w:ascii="David" w:hAnsi="David" w:cs="David"/>
              <w:rtl/>
            </w:rPr>
          </w:rPrChange>
        </w:rPr>
        <w:t>הועבר</w:t>
      </w:r>
      <w:r w:rsidRPr="00A90D62">
        <w:rPr>
          <w:rFonts w:ascii="David" w:eastAsia="David" w:hAnsi="David" w:cs="David"/>
          <w:sz w:val="28"/>
          <w:szCs w:val="28"/>
          <w:rtl/>
          <w:rPrChange w:id="4999" w:author="אברהם" w:date="2012-11-23T10:23:00Z">
            <w:rPr>
              <w:rFonts w:ascii="David" w:eastAsia="David" w:hAnsi="David" w:cs="David"/>
              <w:rtl/>
            </w:rPr>
          </w:rPrChange>
        </w:rPr>
        <w:t xml:space="preserve"> </w:t>
      </w:r>
      <w:r w:rsidRPr="00A90D62">
        <w:rPr>
          <w:rFonts w:ascii="David" w:hAnsi="David" w:cs="David"/>
          <w:sz w:val="28"/>
          <w:szCs w:val="28"/>
          <w:rtl/>
          <w:rPrChange w:id="5000" w:author="אברהם" w:date="2012-11-23T10:23:00Z">
            <w:rPr>
              <w:rFonts w:ascii="David" w:hAnsi="David" w:cs="David"/>
              <w:rtl/>
            </w:rPr>
          </w:rPrChange>
        </w:rPr>
        <w:t>לנספח</w:t>
      </w:r>
      <w:r w:rsidRPr="00A90D62">
        <w:rPr>
          <w:rFonts w:ascii="David" w:eastAsia="David" w:hAnsi="David" w:cs="David"/>
          <w:sz w:val="28"/>
          <w:szCs w:val="28"/>
          <w:rtl/>
          <w:rPrChange w:id="5001" w:author="אברהם" w:date="2012-11-23T10:23:00Z">
            <w:rPr>
              <w:rFonts w:ascii="David" w:eastAsia="David" w:hAnsi="David" w:cs="David"/>
              <w:rtl/>
            </w:rPr>
          </w:rPrChange>
        </w:rPr>
        <w:t xml:space="preserve"> </w:t>
      </w:r>
      <w:r w:rsidRPr="00A90D62">
        <w:rPr>
          <w:rFonts w:ascii="David" w:hAnsi="David" w:cs="David"/>
          <w:sz w:val="28"/>
          <w:szCs w:val="28"/>
          <w:rtl/>
          <w:rPrChange w:id="5002" w:author="אברהם" w:date="2012-11-23T10:23:00Z">
            <w:rPr>
              <w:rFonts w:ascii="David" w:hAnsi="David" w:cs="David"/>
              <w:rtl/>
            </w:rPr>
          </w:rPrChange>
        </w:rPr>
        <w:t>א. השורה</w:t>
      </w:r>
      <w:r w:rsidRPr="00A90D62">
        <w:rPr>
          <w:rFonts w:ascii="David" w:eastAsia="David" w:hAnsi="David" w:cs="David"/>
          <w:sz w:val="28"/>
          <w:szCs w:val="28"/>
          <w:rtl/>
          <w:rPrChange w:id="5003" w:author="אברהם" w:date="2012-11-23T10:23:00Z">
            <w:rPr>
              <w:rFonts w:ascii="David" w:eastAsia="David" w:hAnsi="David" w:cs="David"/>
              <w:rtl/>
            </w:rPr>
          </w:rPrChange>
        </w:rPr>
        <w:t xml:space="preserve"> </w:t>
      </w:r>
      <w:r w:rsidRPr="00A90D62">
        <w:rPr>
          <w:rFonts w:ascii="David" w:hAnsi="David" w:cs="David"/>
          <w:sz w:val="28"/>
          <w:szCs w:val="28"/>
          <w:rtl/>
          <w:rPrChange w:id="5004" w:author="אברהם" w:date="2012-11-23T10:23:00Z">
            <w:rPr>
              <w:rFonts w:ascii="David" w:hAnsi="David" w:cs="David"/>
              <w:rtl/>
            </w:rPr>
          </w:rPrChange>
        </w:rPr>
        <w:t>התחתונה</w:t>
      </w:r>
      <w:r w:rsidRPr="00A90D62">
        <w:rPr>
          <w:rFonts w:ascii="David" w:eastAsia="David" w:hAnsi="David" w:cs="David"/>
          <w:sz w:val="28"/>
          <w:szCs w:val="28"/>
          <w:rtl/>
          <w:rPrChange w:id="5005" w:author="אברהם" w:date="2012-11-23T10:23:00Z">
            <w:rPr>
              <w:rFonts w:ascii="David" w:eastAsia="David" w:hAnsi="David" w:cs="David"/>
              <w:rtl/>
            </w:rPr>
          </w:rPrChange>
        </w:rPr>
        <w:t xml:space="preserve"> </w:t>
      </w:r>
      <w:r w:rsidRPr="00A90D62">
        <w:rPr>
          <w:rFonts w:ascii="David" w:hAnsi="David" w:cs="David"/>
          <w:sz w:val="28"/>
          <w:szCs w:val="28"/>
          <w:rtl/>
          <w:rPrChange w:id="5006" w:author="אברהם" w:date="2012-11-23T10:23:00Z">
            <w:rPr>
              <w:rFonts w:ascii="David" w:hAnsi="David" w:cs="David"/>
              <w:rtl/>
            </w:rPr>
          </w:rPrChange>
        </w:rPr>
        <w:t>היא, שאם</w:t>
      </w:r>
      <w:r w:rsidRPr="00A90D62">
        <w:rPr>
          <w:rFonts w:ascii="David" w:eastAsia="David" w:hAnsi="David" w:cs="David"/>
          <w:sz w:val="28"/>
          <w:szCs w:val="28"/>
          <w:rtl/>
          <w:rPrChange w:id="5007" w:author="אברהם" w:date="2012-11-23T10:23:00Z">
            <w:rPr>
              <w:rFonts w:ascii="David" w:eastAsia="David" w:hAnsi="David" w:cs="David"/>
              <w:rtl/>
            </w:rPr>
          </w:rPrChange>
        </w:rPr>
        <w:t xml:space="preserve"> </w:t>
      </w:r>
      <w:r w:rsidRPr="00A90D62">
        <w:rPr>
          <w:rFonts w:ascii="David" w:hAnsi="David" w:cs="David"/>
          <w:sz w:val="28"/>
          <w:szCs w:val="28"/>
          <w:rtl/>
          <w:rPrChange w:id="5008" w:author="אברהם" w:date="2012-11-23T10:23:00Z">
            <w:rPr>
              <w:rFonts w:ascii="David" w:hAnsi="David" w:cs="David"/>
              <w:rtl/>
            </w:rPr>
          </w:rPrChange>
        </w:rPr>
        <w:t>ישנם</w:t>
      </w:r>
      <w:r w:rsidRPr="00A90D62">
        <w:rPr>
          <w:rFonts w:ascii="David" w:eastAsia="David" w:hAnsi="David" w:cs="David"/>
          <w:sz w:val="28"/>
          <w:szCs w:val="28"/>
          <w:rtl/>
          <w:rPrChange w:id="5009" w:author="אברהם" w:date="2012-11-23T10:23:00Z">
            <w:rPr>
              <w:rFonts w:ascii="David" w:eastAsia="David" w:hAnsi="David" w:cs="David"/>
              <w:rtl/>
            </w:rPr>
          </w:rPrChange>
        </w:rPr>
        <w:t xml:space="preserve"> </w:t>
      </w:r>
      <w:r w:rsidRPr="00A90D62">
        <w:rPr>
          <w:rFonts w:ascii="David" w:hAnsi="David" w:cs="David"/>
          <w:sz w:val="28"/>
          <w:szCs w:val="28"/>
          <w:rPrChange w:id="5010" w:author="אברהם" w:date="2012-11-23T10:23:00Z">
            <w:rPr>
              <w:rFonts w:ascii="David" w:hAnsi="David" w:cs="David"/>
            </w:rPr>
          </w:rPrChange>
        </w:rPr>
        <w:t>N</w:t>
      </w:r>
      <w:r w:rsidRPr="00A90D62">
        <w:rPr>
          <w:rFonts w:ascii="David" w:hAnsi="David" w:cs="David"/>
          <w:sz w:val="28"/>
          <w:szCs w:val="28"/>
          <w:rtl/>
          <w:rPrChange w:id="5011" w:author="אברהם" w:date="2012-11-23T10:23:00Z">
            <w:rPr>
              <w:rFonts w:ascii="David" w:hAnsi="David" w:cs="David"/>
              <w:rtl/>
            </w:rPr>
          </w:rPrChange>
        </w:rPr>
        <w:t xml:space="preserve"> אזרחים</w:t>
      </w:r>
      <w:r w:rsidRPr="00A90D62">
        <w:rPr>
          <w:rFonts w:ascii="David" w:eastAsia="David" w:hAnsi="David" w:cs="David"/>
          <w:sz w:val="28"/>
          <w:szCs w:val="28"/>
          <w:rtl/>
          <w:rPrChange w:id="5012" w:author="אברהם" w:date="2012-11-23T10:23:00Z">
            <w:rPr>
              <w:rFonts w:ascii="David" w:eastAsia="David" w:hAnsi="David" w:cs="David"/>
              <w:rtl/>
            </w:rPr>
          </w:rPrChange>
        </w:rPr>
        <w:t xml:space="preserve"> </w:t>
      </w:r>
      <w:r w:rsidRPr="00A90D62">
        <w:rPr>
          <w:rFonts w:ascii="David" w:hAnsi="David" w:cs="David"/>
          <w:sz w:val="28"/>
          <w:szCs w:val="28"/>
          <w:rtl/>
          <w:rPrChange w:id="5013" w:author="אברהם" w:date="2012-11-23T10:23:00Z">
            <w:rPr>
              <w:rFonts w:ascii="David" w:hAnsi="David" w:cs="David"/>
              <w:rtl/>
            </w:rPr>
          </w:rPrChange>
        </w:rPr>
        <w:t>ו-</w:t>
      </w:r>
      <w:r w:rsidRPr="00A90D62">
        <w:rPr>
          <w:rFonts w:ascii="David" w:hAnsi="David" w:cs="David"/>
          <w:sz w:val="28"/>
          <w:szCs w:val="28"/>
          <w:rPrChange w:id="5014" w:author="אברהם" w:date="2012-11-23T10:23:00Z">
            <w:rPr>
              <w:rFonts w:ascii="David" w:hAnsi="David" w:cs="David"/>
            </w:rPr>
          </w:rPrChange>
        </w:rPr>
        <w:t>N</w:t>
      </w:r>
      <w:r w:rsidRPr="00A90D62">
        <w:rPr>
          <w:rFonts w:ascii="David" w:hAnsi="David" w:cs="David"/>
          <w:sz w:val="28"/>
          <w:szCs w:val="28"/>
          <w:rtl/>
          <w:rPrChange w:id="5015" w:author="אברהם" w:date="2012-11-23T10:23:00Z">
            <w:rPr>
              <w:rFonts w:ascii="David" w:hAnsi="David" w:cs="David"/>
              <w:rtl/>
            </w:rPr>
          </w:rPrChange>
        </w:rPr>
        <w:t xml:space="preserve"> נחלות, ואם</w:t>
      </w:r>
      <w:r w:rsidRPr="00A90D62">
        <w:rPr>
          <w:rFonts w:ascii="David" w:eastAsia="David" w:hAnsi="David" w:cs="David"/>
          <w:sz w:val="28"/>
          <w:szCs w:val="28"/>
          <w:rtl/>
          <w:rPrChange w:id="5016" w:author="אברהם" w:date="2012-11-23T10:23:00Z">
            <w:rPr>
              <w:rFonts w:ascii="David" w:eastAsia="David" w:hAnsi="David" w:cs="David"/>
              <w:rtl/>
            </w:rPr>
          </w:rPrChange>
        </w:rPr>
        <w:t xml:space="preserve"> </w:t>
      </w:r>
      <w:r w:rsidRPr="00A90D62">
        <w:rPr>
          <w:rFonts w:ascii="David" w:hAnsi="David" w:cs="David"/>
          <w:b/>
          <w:bCs/>
          <w:sz w:val="28"/>
          <w:szCs w:val="28"/>
          <w:rtl/>
          <w:rPrChange w:id="5017" w:author="אברהם" w:date="2012-11-23T10:23:00Z">
            <w:rPr>
              <w:rFonts w:ascii="David" w:hAnsi="David" w:cs="David"/>
              <w:b/>
              <w:bCs/>
              <w:rtl/>
            </w:rPr>
          </w:rPrChange>
        </w:rPr>
        <w:t>כל</w:t>
      </w:r>
      <w:r w:rsidRPr="00A90D62">
        <w:rPr>
          <w:rFonts w:ascii="David" w:eastAsia="David" w:hAnsi="David" w:cs="David"/>
          <w:sz w:val="28"/>
          <w:szCs w:val="28"/>
          <w:rtl/>
          <w:rPrChange w:id="5018" w:author="אברהם" w:date="2012-11-23T10:23:00Z">
            <w:rPr>
              <w:rFonts w:ascii="David" w:eastAsia="David" w:hAnsi="David" w:cs="David"/>
              <w:rtl/>
            </w:rPr>
          </w:rPrChange>
        </w:rPr>
        <w:t xml:space="preserve"> </w:t>
      </w:r>
      <w:r w:rsidRPr="00A90D62">
        <w:rPr>
          <w:rFonts w:ascii="David" w:hAnsi="David" w:cs="David"/>
          <w:sz w:val="28"/>
          <w:szCs w:val="28"/>
          <w:rtl/>
          <w:rPrChange w:id="5019" w:author="אברהם" w:date="2012-11-23T10:23:00Z">
            <w:rPr>
              <w:rFonts w:ascii="David" w:hAnsi="David" w:cs="David"/>
              <w:rtl/>
            </w:rPr>
          </w:rPrChange>
        </w:rPr>
        <w:t>נחלה</w:t>
      </w:r>
      <w:r w:rsidRPr="00A90D62">
        <w:rPr>
          <w:rFonts w:ascii="David" w:eastAsia="David" w:hAnsi="David" w:cs="David"/>
          <w:sz w:val="28"/>
          <w:szCs w:val="28"/>
          <w:rtl/>
          <w:rPrChange w:id="5020" w:author="אברהם" w:date="2012-11-23T10:23:00Z">
            <w:rPr>
              <w:rFonts w:ascii="David" w:eastAsia="David" w:hAnsi="David" w:cs="David"/>
              <w:rtl/>
            </w:rPr>
          </w:rPrChange>
        </w:rPr>
        <w:t xml:space="preserve"> </w:t>
      </w:r>
      <w:r w:rsidRPr="00A90D62">
        <w:rPr>
          <w:rFonts w:ascii="David" w:hAnsi="David" w:cs="David"/>
          <w:sz w:val="28"/>
          <w:szCs w:val="28"/>
          <w:rtl/>
          <w:rPrChange w:id="5021" w:author="אברהם" w:date="2012-11-23T10:23:00Z">
            <w:rPr>
              <w:rFonts w:ascii="David" w:hAnsi="David" w:cs="David"/>
              <w:rtl/>
            </w:rPr>
          </w:rPrChange>
        </w:rPr>
        <w:t>נמכרת</w:t>
      </w:r>
      <w:r w:rsidRPr="00A90D62">
        <w:rPr>
          <w:rFonts w:ascii="David" w:eastAsia="David" w:hAnsi="David" w:cs="David"/>
          <w:sz w:val="28"/>
          <w:szCs w:val="28"/>
          <w:rtl/>
          <w:rPrChange w:id="5022" w:author="אברהם" w:date="2012-11-23T10:23:00Z">
            <w:rPr>
              <w:rFonts w:ascii="David" w:eastAsia="David" w:hAnsi="David" w:cs="David"/>
              <w:rtl/>
            </w:rPr>
          </w:rPrChange>
        </w:rPr>
        <w:t xml:space="preserve"> </w:t>
      </w:r>
      <w:r w:rsidRPr="00A90D62">
        <w:rPr>
          <w:rFonts w:ascii="David" w:hAnsi="David" w:cs="David"/>
          <w:sz w:val="28"/>
          <w:szCs w:val="28"/>
          <w:rtl/>
          <w:rPrChange w:id="5023" w:author="אברהם" w:date="2012-11-23T10:23:00Z">
            <w:rPr>
              <w:rFonts w:ascii="David" w:hAnsi="David" w:cs="David"/>
              <w:rtl/>
            </w:rPr>
          </w:rPrChange>
        </w:rPr>
        <w:t>בשלב</w:t>
      </w:r>
      <w:r w:rsidRPr="00A90D62">
        <w:rPr>
          <w:rFonts w:ascii="David" w:eastAsia="David" w:hAnsi="David" w:cs="David"/>
          <w:sz w:val="28"/>
          <w:szCs w:val="28"/>
          <w:rtl/>
          <w:rPrChange w:id="5024" w:author="אברהם" w:date="2012-11-23T10:23:00Z">
            <w:rPr>
              <w:rFonts w:ascii="David" w:eastAsia="David" w:hAnsi="David" w:cs="David"/>
              <w:rtl/>
            </w:rPr>
          </w:rPrChange>
        </w:rPr>
        <w:t xml:space="preserve"> </w:t>
      </w:r>
      <w:r w:rsidRPr="00A90D62">
        <w:rPr>
          <w:rFonts w:ascii="David" w:hAnsi="David" w:cs="David"/>
          <w:sz w:val="28"/>
          <w:szCs w:val="28"/>
          <w:rtl/>
          <w:rPrChange w:id="5025" w:author="אברהם" w:date="2012-11-23T10:23:00Z">
            <w:rPr>
              <w:rFonts w:ascii="David" w:hAnsi="David" w:cs="David"/>
              <w:rtl/>
            </w:rPr>
          </w:rPrChange>
        </w:rPr>
        <w:t>כלשהו, במהלך</w:t>
      </w:r>
      <w:r w:rsidRPr="00A90D62">
        <w:rPr>
          <w:rFonts w:ascii="David" w:eastAsia="David" w:hAnsi="David" w:cs="David"/>
          <w:sz w:val="28"/>
          <w:szCs w:val="28"/>
          <w:rtl/>
          <w:rPrChange w:id="5026" w:author="אברהם" w:date="2012-11-23T10:23:00Z">
            <w:rPr>
              <w:rFonts w:ascii="David" w:eastAsia="David" w:hAnsi="David" w:cs="David"/>
              <w:rtl/>
            </w:rPr>
          </w:rPrChange>
        </w:rPr>
        <w:t xml:space="preserve"> </w:t>
      </w:r>
      <w:r w:rsidRPr="00A90D62">
        <w:rPr>
          <w:rFonts w:ascii="David" w:hAnsi="David" w:cs="David"/>
          <w:sz w:val="28"/>
          <w:szCs w:val="28"/>
          <w:rPrChange w:id="5027" w:author="אברהם" w:date="2012-11-23T10:23:00Z">
            <w:rPr>
              <w:rFonts w:ascii="David" w:hAnsi="David" w:cs="David"/>
            </w:rPr>
          </w:rPrChange>
        </w:rPr>
        <w:t>50</w:t>
      </w:r>
      <w:r w:rsidRPr="00A90D62">
        <w:rPr>
          <w:rFonts w:ascii="David" w:hAnsi="David" w:cs="David"/>
          <w:sz w:val="28"/>
          <w:szCs w:val="28"/>
          <w:rtl/>
          <w:rPrChange w:id="5028" w:author="אברהם" w:date="2012-11-23T10:23:00Z">
            <w:rPr>
              <w:rFonts w:ascii="David" w:hAnsi="David" w:cs="David"/>
              <w:rtl/>
            </w:rPr>
          </w:rPrChange>
        </w:rPr>
        <w:t xml:space="preserve"> השנים</w:t>
      </w:r>
      <w:r w:rsidRPr="00A90D62">
        <w:rPr>
          <w:rFonts w:ascii="David" w:eastAsia="David" w:hAnsi="David" w:cs="David"/>
          <w:sz w:val="28"/>
          <w:szCs w:val="28"/>
          <w:rtl/>
          <w:rPrChange w:id="5029" w:author="אברהם" w:date="2012-11-23T10:23:00Z">
            <w:rPr>
              <w:rFonts w:ascii="David" w:eastAsia="David" w:hAnsi="David" w:cs="David"/>
              <w:rtl/>
            </w:rPr>
          </w:rPrChange>
        </w:rPr>
        <w:t xml:space="preserve"> </w:t>
      </w:r>
      <w:r w:rsidRPr="00A90D62">
        <w:rPr>
          <w:rFonts w:ascii="David" w:hAnsi="David" w:cs="David"/>
          <w:sz w:val="28"/>
          <w:szCs w:val="28"/>
          <w:rtl/>
          <w:rPrChange w:id="5030" w:author="אברהם" w:date="2012-11-23T10:23:00Z">
            <w:rPr>
              <w:rFonts w:ascii="David" w:hAnsi="David" w:cs="David"/>
              <w:rtl/>
            </w:rPr>
          </w:rPrChange>
        </w:rPr>
        <w:t>שבין</w:t>
      </w:r>
      <w:r w:rsidRPr="00A90D62">
        <w:rPr>
          <w:rFonts w:ascii="David" w:eastAsia="David" w:hAnsi="David" w:cs="David"/>
          <w:sz w:val="28"/>
          <w:szCs w:val="28"/>
          <w:rtl/>
          <w:rPrChange w:id="5031" w:author="אברהם" w:date="2012-11-23T10:23:00Z">
            <w:rPr>
              <w:rFonts w:ascii="David" w:eastAsia="David" w:hAnsi="David" w:cs="David"/>
              <w:rtl/>
            </w:rPr>
          </w:rPrChange>
        </w:rPr>
        <w:t xml:space="preserve"> </w:t>
      </w:r>
      <w:r w:rsidRPr="00A90D62">
        <w:rPr>
          <w:rFonts w:ascii="David" w:hAnsi="David" w:cs="David"/>
          <w:sz w:val="28"/>
          <w:szCs w:val="28"/>
          <w:rtl/>
          <w:rPrChange w:id="5032" w:author="אברהם" w:date="2012-11-23T10:23:00Z">
            <w:rPr>
              <w:rFonts w:ascii="David" w:hAnsi="David" w:cs="David"/>
              <w:rtl/>
            </w:rPr>
          </w:rPrChange>
        </w:rPr>
        <w:t>יובל</w:t>
      </w:r>
      <w:r w:rsidRPr="00A90D62">
        <w:rPr>
          <w:rFonts w:ascii="David" w:eastAsia="David" w:hAnsi="David" w:cs="David"/>
          <w:sz w:val="28"/>
          <w:szCs w:val="28"/>
          <w:rtl/>
          <w:rPrChange w:id="5033" w:author="אברהם" w:date="2012-11-23T10:23:00Z">
            <w:rPr>
              <w:rFonts w:ascii="David" w:eastAsia="David" w:hAnsi="David" w:cs="David"/>
              <w:rtl/>
            </w:rPr>
          </w:rPrChange>
        </w:rPr>
        <w:t xml:space="preserve"> </w:t>
      </w:r>
      <w:r w:rsidRPr="00A90D62">
        <w:rPr>
          <w:rFonts w:ascii="David" w:hAnsi="David" w:cs="David"/>
          <w:sz w:val="28"/>
          <w:szCs w:val="28"/>
          <w:rtl/>
          <w:rPrChange w:id="5034" w:author="אברהם" w:date="2012-11-23T10:23:00Z">
            <w:rPr>
              <w:rFonts w:ascii="David" w:hAnsi="David" w:cs="David"/>
              <w:rtl/>
            </w:rPr>
          </w:rPrChange>
        </w:rPr>
        <w:t>ליובל, לקונה</w:t>
      </w:r>
      <w:r w:rsidRPr="00A90D62">
        <w:rPr>
          <w:rFonts w:ascii="David" w:eastAsia="David" w:hAnsi="David" w:cs="David"/>
          <w:sz w:val="28"/>
          <w:szCs w:val="28"/>
          <w:rtl/>
          <w:rPrChange w:id="5035" w:author="אברהם" w:date="2012-11-23T10:23:00Z">
            <w:rPr>
              <w:rFonts w:ascii="David" w:eastAsia="David" w:hAnsi="David" w:cs="David"/>
              <w:rtl/>
            </w:rPr>
          </w:rPrChange>
        </w:rPr>
        <w:t xml:space="preserve"> </w:t>
      </w:r>
      <w:r w:rsidRPr="00A90D62">
        <w:rPr>
          <w:rFonts w:ascii="David" w:hAnsi="David" w:cs="David"/>
          <w:sz w:val="28"/>
          <w:szCs w:val="28"/>
          <w:rtl/>
          <w:rPrChange w:id="5036" w:author="אברהם" w:date="2012-11-23T10:23:00Z">
            <w:rPr>
              <w:rFonts w:ascii="David" w:hAnsi="David" w:cs="David"/>
              <w:rtl/>
            </w:rPr>
          </w:rPrChange>
        </w:rPr>
        <w:t>הנבחר</w:t>
      </w:r>
      <w:r w:rsidRPr="00A90D62">
        <w:rPr>
          <w:rFonts w:ascii="David" w:eastAsia="David" w:hAnsi="David" w:cs="David"/>
          <w:sz w:val="28"/>
          <w:szCs w:val="28"/>
          <w:rtl/>
          <w:rPrChange w:id="5037" w:author="אברהם" w:date="2012-11-23T10:23:00Z">
            <w:rPr>
              <w:rFonts w:ascii="David" w:eastAsia="David" w:hAnsi="David" w:cs="David"/>
              <w:rtl/>
            </w:rPr>
          </w:rPrChange>
        </w:rPr>
        <w:t xml:space="preserve"> </w:t>
      </w:r>
      <w:r w:rsidRPr="00A90D62">
        <w:rPr>
          <w:rFonts w:ascii="David" w:hAnsi="David" w:cs="David"/>
          <w:sz w:val="28"/>
          <w:szCs w:val="28"/>
          <w:rtl/>
          <w:rPrChange w:id="5038" w:author="אברהם" w:date="2012-11-23T10:23:00Z">
            <w:rPr>
              <w:rFonts w:ascii="David" w:hAnsi="David" w:cs="David"/>
              <w:rtl/>
            </w:rPr>
          </w:rPrChange>
        </w:rPr>
        <w:t>באקראי, אז</w:t>
      </w:r>
      <w:r w:rsidRPr="00A90D62">
        <w:rPr>
          <w:rFonts w:ascii="David" w:eastAsia="David" w:hAnsi="David" w:cs="David"/>
          <w:sz w:val="28"/>
          <w:szCs w:val="28"/>
          <w:rtl/>
          <w:rPrChange w:id="5039" w:author="אברהם" w:date="2012-11-23T10:23:00Z">
            <w:rPr>
              <w:rFonts w:ascii="David" w:eastAsia="David" w:hAnsi="David" w:cs="David"/>
              <w:rtl/>
            </w:rPr>
          </w:rPrChange>
        </w:rPr>
        <w:t xml:space="preserve"> </w:t>
      </w:r>
      <w:r w:rsidRPr="00A90D62">
        <w:rPr>
          <w:rFonts w:ascii="David" w:hAnsi="David" w:cs="David"/>
          <w:sz w:val="28"/>
          <w:szCs w:val="28"/>
          <w:rtl/>
          <w:rPrChange w:id="5040" w:author="אברהם" w:date="2012-11-23T10:23:00Z">
            <w:rPr>
              <w:rFonts w:ascii="David" w:hAnsi="David" w:cs="David"/>
              <w:rtl/>
            </w:rPr>
          </w:rPrChange>
        </w:rPr>
        <w:t>מספר</w:t>
      </w:r>
      <w:r w:rsidRPr="00A90D62">
        <w:rPr>
          <w:rFonts w:ascii="David" w:eastAsia="David" w:hAnsi="David" w:cs="David"/>
          <w:sz w:val="28"/>
          <w:szCs w:val="28"/>
          <w:rtl/>
          <w:rPrChange w:id="5041" w:author="אברהם" w:date="2012-11-23T10:23:00Z">
            <w:rPr>
              <w:rFonts w:ascii="David" w:eastAsia="David" w:hAnsi="David" w:cs="David"/>
              <w:rtl/>
            </w:rPr>
          </w:rPrChange>
        </w:rPr>
        <w:t xml:space="preserve"> </w:t>
      </w:r>
      <w:r w:rsidRPr="00A90D62">
        <w:rPr>
          <w:rFonts w:ascii="David" w:hAnsi="David" w:cs="David"/>
          <w:sz w:val="28"/>
          <w:szCs w:val="28"/>
          <w:rtl/>
          <w:rPrChange w:id="5042" w:author="אברהם" w:date="2012-11-23T10:23:00Z">
            <w:rPr>
              <w:rFonts w:ascii="David" w:hAnsi="David" w:cs="David"/>
              <w:rtl/>
            </w:rPr>
          </w:rPrChange>
        </w:rPr>
        <w:t>חסרי</w:t>
      </w:r>
      <w:r w:rsidRPr="00A90D62">
        <w:rPr>
          <w:rFonts w:ascii="David" w:eastAsia="David" w:hAnsi="David" w:cs="David"/>
          <w:sz w:val="28"/>
          <w:szCs w:val="28"/>
          <w:rtl/>
          <w:rPrChange w:id="5043" w:author="אברהם" w:date="2012-11-23T10:23:00Z">
            <w:rPr>
              <w:rFonts w:ascii="David" w:eastAsia="David" w:hAnsi="David" w:cs="David"/>
              <w:rtl/>
            </w:rPr>
          </w:rPrChange>
        </w:rPr>
        <w:t xml:space="preserve"> </w:t>
      </w:r>
      <w:r w:rsidRPr="00A90D62">
        <w:rPr>
          <w:rFonts w:ascii="David" w:hAnsi="David" w:cs="David"/>
          <w:sz w:val="28"/>
          <w:szCs w:val="28"/>
          <w:rtl/>
          <w:rPrChange w:id="5044" w:author="אברהם" w:date="2012-11-23T10:23:00Z">
            <w:rPr>
              <w:rFonts w:ascii="David" w:hAnsi="David" w:cs="David"/>
              <w:rtl/>
            </w:rPr>
          </w:rPrChange>
        </w:rPr>
        <w:t xml:space="preserve">הנחלות, </w:t>
      </w:r>
      <w:r w:rsidRPr="00A90D62">
        <w:rPr>
          <w:rFonts w:ascii="David" w:hAnsi="David" w:cs="David"/>
          <w:sz w:val="28"/>
          <w:szCs w:val="28"/>
          <w:rPrChange w:id="5045" w:author="אברהם" w:date="2012-11-23T10:23:00Z">
            <w:rPr>
              <w:rFonts w:ascii="David" w:hAnsi="David" w:cs="David"/>
            </w:rPr>
          </w:rPrChange>
        </w:rPr>
        <w:t>M</w:t>
      </w:r>
      <w:r w:rsidRPr="00A90D62">
        <w:rPr>
          <w:rFonts w:ascii="David" w:hAnsi="David" w:cs="David"/>
          <w:sz w:val="28"/>
          <w:szCs w:val="28"/>
          <w:rtl/>
          <w:rPrChange w:id="5046" w:author="אברהם" w:date="2012-11-23T10:23:00Z">
            <w:rPr>
              <w:rFonts w:ascii="David" w:hAnsi="David" w:cs="David"/>
              <w:rtl/>
            </w:rPr>
          </w:rPrChange>
        </w:rPr>
        <w:t>, משתנה</w:t>
      </w:r>
      <w:r w:rsidRPr="00A90D62">
        <w:rPr>
          <w:rFonts w:ascii="David" w:eastAsia="David" w:hAnsi="David" w:cs="David"/>
          <w:sz w:val="28"/>
          <w:szCs w:val="28"/>
          <w:rtl/>
          <w:rPrChange w:id="5047" w:author="אברהם" w:date="2012-11-23T10:23:00Z">
            <w:rPr>
              <w:rFonts w:ascii="David" w:eastAsia="David" w:hAnsi="David" w:cs="David"/>
              <w:rtl/>
            </w:rPr>
          </w:rPrChange>
        </w:rPr>
        <w:t xml:space="preserve"> </w:t>
      </w:r>
      <w:r w:rsidRPr="00A90D62">
        <w:rPr>
          <w:rFonts w:ascii="David" w:hAnsi="David" w:cs="David"/>
          <w:sz w:val="28"/>
          <w:szCs w:val="28"/>
          <w:rtl/>
          <w:rPrChange w:id="5048" w:author="אברהם" w:date="2012-11-23T10:23:00Z">
            <w:rPr>
              <w:rFonts w:ascii="David" w:hAnsi="David" w:cs="David"/>
              <w:rtl/>
            </w:rPr>
          </w:rPrChange>
        </w:rPr>
        <w:t>בקירוב</w:t>
      </w:r>
      <w:r w:rsidRPr="00A90D62">
        <w:rPr>
          <w:rFonts w:ascii="David" w:eastAsia="David" w:hAnsi="David" w:cs="David"/>
          <w:sz w:val="28"/>
          <w:szCs w:val="28"/>
          <w:rtl/>
          <w:rPrChange w:id="5049" w:author="אברהם" w:date="2012-11-23T10:23:00Z">
            <w:rPr>
              <w:rFonts w:ascii="David" w:eastAsia="David" w:hAnsi="David" w:cs="David"/>
              <w:rtl/>
            </w:rPr>
          </w:rPrChange>
        </w:rPr>
        <w:t xml:space="preserve"> </w:t>
      </w:r>
      <w:r w:rsidRPr="00A90D62">
        <w:rPr>
          <w:rFonts w:ascii="David" w:hAnsi="David" w:cs="David"/>
          <w:sz w:val="28"/>
          <w:szCs w:val="28"/>
          <w:rtl/>
          <w:rPrChange w:id="5050" w:author="אברהם" w:date="2012-11-23T10:23:00Z">
            <w:rPr>
              <w:rFonts w:ascii="David" w:hAnsi="David" w:cs="David"/>
              <w:rtl/>
            </w:rPr>
          </w:rPrChange>
        </w:rPr>
        <w:t>כך:</w:t>
      </w:r>
    </w:p>
    <w:p w:rsidR="009C2B09" w:rsidRPr="00A90D62" w:rsidRDefault="009C2B09" w:rsidP="009C2B09">
      <w:pPr>
        <w:jc w:val="center"/>
        <w:rPr>
          <w:rFonts w:ascii="David" w:hAnsi="David" w:cs="David"/>
          <w:sz w:val="28"/>
          <w:szCs w:val="28"/>
          <w:rtl/>
          <w:rPrChange w:id="5051" w:author="אברהם" w:date="2012-11-23T10:23:00Z">
            <w:rPr>
              <w:rFonts w:ascii="David" w:hAnsi="David" w:cs="David"/>
              <w:rtl/>
            </w:rPr>
          </w:rPrChange>
        </w:rPr>
      </w:pPr>
      <w:r w:rsidRPr="008A508F">
        <w:rPr>
          <w:position w:val="-43"/>
          <w:sz w:val="28"/>
          <w:szCs w:val="28"/>
        </w:rPr>
        <w:object w:dxaOrig="334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55.7pt" o:ole="" filled="t">
            <v:fill color2="black"/>
            <v:imagedata r:id="rId12" o:title=""/>
          </v:shape>
          <o:OLEObject Type="Embed" ProgID="MathType" ShapeID="_x0000_i1025" DrawAspect="Content" ObjectID="_1416633864" r:id="rId13"/>
        </w:object>
      </w:r>
    </w:p>
    <w:p w:rsidR="009C2B09" w:rsidRPr="00A90D62" w:rsidRDefault="009C2B09" w:rsidP="009C2B09">
      <w:pPr>
        <w:jc w:val="center"/>
        <w:rPr>
          <w:rFonts w:ascii="David" w:hAnsi="David" w:cs="David"/>
          <w:sz w:val="28"/>
          <w:szCs w:val="28"/>
          <w:rtl/>
          <w:rPrChange w:id="5052" w:author="אברהם" w:date="2012-11-23T10:23:00Z">
            <w:rPr>
              <w:rFonts w:ascii="David" w:hAnsi="David" w:cs="David"/>
              <w:rtl/>
            </w:rPr>
          </w:rPrChange>
        </w:rPr>
      </w:pPr>
    </w:p>
    <w:p w:rsidR="009C2B09" w:rsidRPr="00A90D62" w:rsidRDefault="009C2B09" w:rsidP="009C2B09">
      <w:pPr>
        <w:jc w:val="center"/>
        <w:rPr>
          <w:rFonts w:ascii="David" w:hAnsi="David" w:cs="David"/>
          <w:sz w:val="28"/>
          <w:szCs w:val="28"/>
          <w:rtl/>
          <w:rPrChange w:id="5053" w:author="אברהם" w:date="2012-11-23T10:23:00Z">
            <w:rPr>
              <w:rFonts w:ascii="David" w:hAnsi="David" w:cs="David"/>
              <w:rtl/>
            </w:rPr>
          </w:rPrChange>
        </w:rPr>
      </w:pPr>
      <w:r w:rsidRPr="008A508F">
        <w:rPr>
          <w:position w:val="-11"/>
          <w:sz w:val="28"/>
          <w:szCs w:val="28"/>
        </w:rPr>
        <w:object w:dxaOrig="1100" w:dyaOrig="480">
          <v:shape id="_x0000_i1026" type="#_x0000_t75" style="width:55.7pt;height:23.8pt" o:ole="" filled="t">
            <v:fill color2="black"/>
            <v:imagedata r:id="rId14" o:title=""/>
          </v:shape>
          <o:OLEObject Type="Embed" ProgID="MathType" ShapeID="_x0000_i1026" DrawAspect="Content" ObjectID="_1416633865" r:id="rId15"/>
        </w:object>
      </w:r>
    </w:p>
    <w:p w:rsidR="009C2B09" w:rsidRPr="00A90D62" w:rsidRDefault="009C2B09" w:rsidP="009C2B09">
      <w:pPr>
        <w:pStyle w:val="a1"/>
        <w:bidi/>
        <w:rPr>
          <w:rFonts w:ascii="David" w:hAnsi="David" w:cs="David"/>
          <w:sz w:val="28"/>
          <w:szCs w:val="28"/>
          <w:rtl/>
          <w:rPrChange w:id="5054" w:author="אברהם" w:date="2012-11-23T10:23:00Z">
            <w:rPr>
              <w:rFonts w:ascii="David" w:hAnsi="David" w:cs="David"/>
              <w:rtl/>
            </w:rPr>
          </w:rPrChange>
        </w:rPr>
      </w:pPr>
    </w:p>
    <w:p w:rsidR="009C2B09" w:rsidRPr="00A90D62" w:rsidRDefault="00D4588B" w:rsidP="009C2B09">
      <w:pPr>
        <w:pStyle w:val="a1"/>
        <w:bidi/>
        <w:rPr>
          <w:rFonts w:ascii="David" w:hAnsi="David" w:cs="David"/>
          <w:sz w:val="28"/>
          <w:szCs w:val="28"/>
          <w:rtl/>
          <w:rPrChange w:id="5055" w:author="אברהם" w:date="2012-11-23T10:23:00Z">
            <w:rPr>
              <w:rFonts w:ascii="David" w:hAnsi="David" w:cs="David"/>
              <w:rtl/>
            </w:rPr>
          </w:rPrChange>
        </w:rPr>
      </w:pPr>
      <w:r>
        <w:rPr>
          <w:noProof/>
          <w:sz w:val="28"/>
          <w:szCs w:val="28"/>
          <w:lang w:eastAsia="en-US"/>
        </w:rPr>
        <mc:AlternateContent>
          <mc:Choice Requires="wps">
            <w:drawing>
              <wp:anchor distT="72390" distB="72390" distL="72390" distR="72390" simplePos="0" relativeHeight="251597824" behindDoc="0" locked="0" layoutInCell="1" allowOverlap="1" wp14:anchorId="447C0068" wp14:editId="64287DB4">
                <wp:simplePos x="0" y="0"/>
                <wp:positionH relativeFrom="column">
                  <wp:posOffset>48895</wp:posOffset>
                </wp:positionH>
                <wp:positionV relativeFrom="paragraph">
                  <wp:posOffset>-70485</wp:posOffset>
                </wp:positionV>
                <wp:extent cx="1588135" cy="2261235"/>
                <wp:effectExtent l="1270" t="0" r="1270" b="0"/>
                <wp:wrapSquare wrapText="largest"/>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135" cy="2261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3ECF" w:rsidRDefault="00653ECF"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320"/>
                            </w:tblGrid>
                            <w:tr w:rsidR="00653ECF">
                              <w:trPr>
                                <w:trHeight w:val="23"/>
                              </w:trPr>
                              <w:tc>
                                <w:tcPr>
                                  <w:tcW w:w="1215" w:type="dxa"/>
                                  <w:tcBorders>
                                    <w:top w:val="single" w:sz="1" w:space="0" w:color="000000"/>
                                    <w:left w:val="single" w:sz="1" w:space="0" w:color="000000"/>
                                    <w:bottom w:val="single" w:sz="1" w:space="0" w:color="000000"/>
                                  </w:tcBorders>
                                  <w:shd w:val="clear" w:color="auto" w:fill="auto"/>
                                </w:tcPr>
                                <w:p w:rsidR="00653ECF" w:rsidRDefault="00653ECF">
                                  <w:pPr>
                                    <w:pStyle w:val="a1"/>
                                    <w:snapToGrid w:val="0"/>
                                    <w:spacing w:after="0"/>
                                    <w:jc w:val="center"/>
                                    <w:rPr>
                                      <w:rFonts w:cs="Times New Roman"/>
                                      <w:sz w:val="16"/>
                                      <w:szCs w:val="16"/>
                                      <w:rtl/>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1320" w:type="dxa"/>
                                  <w:tcBorders>
                                    <w:top w:val="single" w:sz="1" w:space="0" w:color="000000"/>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rFonts w:cs="Times New Roman"/>
                                      <w:sz w:val="16"/>
                                      <w:szCs w:val="16"/>
                                      <w:rtl/>
                                    </w:rPr>
                                    <w:t>מספר</w:t>
                                  </w:r>
                                  <w:r>
                                    <w:rPr>
                                      <w:rFonts w:eastAsia="David CLM" w:cs="David CLM"/>
                                      <w:sz w:val="16"/>
                                      <w:szCs w:val="16"/>
                                      <w:rtl/>
                                    </w:rPr>
                                    <w:t xml:space="preserve"> </w:t>
                                  </w:r>
                                  <w:r>
                                    <w:rPr>
                                      <w:rFonts w:cs="Times New Roman"/>
                                      <w:sz w:val="16"/>
                                      <w:szCs w:val="16"/>
                                      <w:rtl/>
                                    </w:rPr>
                                    <w:t>חסרי</w:t>
                                  </w:r>
                                  <w:r>
                                    <w:rPr>
                                      <w:rFonts w:eastAsia="David CLM" w:cs="David CLM"/>
                                      <w:sz w:val="16"/>
                                      <w:szCs w:val="16"/>
                                      <w:rtl/>
                                    </w:rPr>
                                    <w:t xml:space="preserve"> </w:t>
                                  </w:r>
                                  <w:r>
                                    <w:rPr>
                                      <w:rFonts w:cs="Times New Roman"/>
                                      <w:sz w:val="16"/>
                                      <w:szCs w:val="16"/>
                                      <w:rtl/>
                                    </w:rPr>
                                    <w:t>הנחלה</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0</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368</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188</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113</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75</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5</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53</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6</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40</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rtl/>
                                    </w:rPr>
                                  </w:pPr>
                                  <w:r>
                                    <w:rPr>
                                      <w:sz w:val="20"/>
                                      <w:szCs w:val="20"/>
                                    </w:rPr>
                                    <w:t>31</w:t>
                                  </w:r>
                                </w:p>
                              </w:tc>
                            </w:tr>
                          </w:tbl>
                          <w:p w:rsidR="00653ECF" w:rsidRDefault="00653ECF" w:rsidP="009C2B09">
                            <w:pPr>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5pt;margin-top:-5.55pt;width:125.05pt;height:178.05pt;z-index:25159782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" stroked="f">
                <v:textbox inset="0,0,0,0">
                  <w:txbxContent>
                    <w:p w:rsidR="00653ECF" w:rsidRDefault="00653ECF"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320"/>
                      </w:tblGrid>
                      <w:tr w:rsidR="00653ECF">
                        <w:trPr>
                          <w:trHeight w:val="23"/>
                        </w:trPr>
                        <w:tc>
                          <w:tcPr>
                            <w:tcW w:w="1215" w:type="dxa"/>
                            <w:tcBorders>
                              <w:top w:val="single" w:sz="1" w:space="0" w:color="000000"/>
                              <w:left w:val="single" w:sz="1" w:space="0" w:color="000000"/>
                              <w:bottom w:val="single" w:sz="1" w:space="0" w:color="000000"/>
                            </w:tcBorders>
                            <w:shd w:val="clear" w:color="auto" w:fill="auto"/>
                          </w:tcPr>
                          <w:p w:rsidR="00653ECF" w:rsidRDefault="00653ECF">
                            <w:pPr>
                              <w:pStyle w:val="a1"/>
                              <w:snapToGrid w:val="0"/>
                              <w:spacing w:after="0"/>
                              <w:jc w:val="center"/>
                              <w:rPr>
                                <w:rFonts w:cs="Times New Roman"/>
                                <w:sz w:val="16"/>
                                <w:szCs w:val="16"/>
                                <w:rtl/>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1320" w:type="dxa"/>
                            <w:tcBorders>
                              <w:top w:val="single" w:sz="1" w:space="0" w:color="000000"/>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rFonts w:cs="Times New Roman"/>
                                <w:sz w:val="16"/>
                                <w:szCs w:val="16"/>
                                <w:rtl/>
                              </w:rPr>
                              <w:t>מספר</w:t>
                            </w:r>
                            <w:r>
                              <w:rPr>
                                <w:rFonts w:eastAsia="David CLM" w:cs="David CLM"/>
                                <w:sz w:val="16"/>
                                <w:szCs w:val="16"/>
                                <w:rtl/>
                              </w:rPr>
                              <w:t xml:space="preserve"> </w:t>
                            </w:r>
                            <w:r>
                              <w:rPr>
                                <w:rFonts w:cs="Times New Roman"/>
                                <w:sz w:val="16"/>
                                <w:szCs w:val="16"/>
                                <w:rtl/>
                              </w:rPr>
                              <w:t>חסרי</w:t>
                            </w:r>
                            <w:r>
                              <w:rPr>
                                <w:rFonts w:eastAsia="David CLM" w:cs="David CLM"/>
                                <w:sz w:val="16"/>
                                <w:szCs w:val="16"/>
                                <w:rtl/>
                              </w:rPr>
                              <w:t xml:space="preserve"> </w:t>
                            </w:r>
                            <w:r>
                              <w:rPr>
                                <w:rFonts w:cs="Times New Roman"/>
                                <w:sz w:val="16"/>
                                <w:szCs w:val="16"/>
                                <w:rtl/>
                              </w:rPr>
                              <w:t>הנחלה</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0</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368</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188</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113</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75</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5</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53</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6</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40</w:t>
                            </w:r>
                          </w:p>
                        </w:tc>
                      </w:tr>
                      <w:tr w:rsidR="00653ECF">
                        <w:trPr>
                          <w:trHeight w:val="23"/>
                        </w:trPr>
                        <w:tc>
                          <w:tcPr>
                            <w:tcW w:w="121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w:t>
                            </w:r>
                          </w:p>
                        </w:tc>
                        <w:tc>
                          <w:tcPr>
                            <w:tcW w:w="1320"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rtl/>
                              </w:rPr>
                            </w:pPr>
                            <w:r>
                              <w:rPr>
                                <w:sz w:val="20"/>
                                <w:szCs w:val="20"/>
                              </w:rPr>
                              <w:t>31</w:t>
                            </w:r>
                          </w:p>
                        </w:tc>
                      </w:tr>
                    </w:tbl>
                    <w:p w:rsidR="00653ECF" w:rsidRDefault="00653ECF" w:rsidP="009C2B09">
                      <w:pPr>
                        <w:rPr>
                          <w:rtl/>
                        </w:rPr>
                      </w:pPr>
                    </w:p>
                  </w:txbxContent>
                </v:textbox>
                <w10:wrap type="square" side="largest"/>
              </v:shape>
            </w:pict>
          </mc:Fallback>
        </mc:AlternateContent>
      </w:r>
      <w:r w:rsidR="009C2B09" w:rsidRPr="00A90D62">
        <w:rPr>
          <w:rFonts w:ascii="David" w:hAnsi="David" w:cs="David"/>
          <w:sz w:val="28"/>
          <w:szCs w:val="28"/>
          <w:rtl/>
          <w:rPrChange w:id="5056" w:author="אברהם" w:date="2012-11-23T10:23:00Z">
            <w:rPr>
              <w:rFonts w:ascii="David" w:hAnsi="David" w:cs="David"/>
              <w:rtl/>
            </w:rPr>
          </w:rPrChange>
        </w:rPr>
        <w:t>כאשר</w:t>
      </w:r>
      <w:r w:rsidR="009C2B09" w:rsidRPr="00A90D62">
        <w:rPr>
          <w:rFonts w:ascii="David" w:eastAsia="David" w:hAnsi="David" w:cs="David"/>
          <w:sz w:val="28"/>
          <w:szCs w:val="28"/>
          <w:rtl/>
          <w:rPrChange w:id="5057" w:author="אברהם" w:date="2012-11-23T10:23:00Z">
            <w:rPr>
              <w:rFonts w:ascii="David" w:eastAsia="David" w:hAnsi="David" w:cs="David"/>
              <w:rtl/>
            </w:rPr>
          </w:rPrChange>
        </w:rPr>
        <w:t xml:space="preserve"> </w:t>
      </w:r>
      <w:r w:rsidR="009C2B09" w:rsidRPr="00A90D62">
        <w:rPr>
          <w:rFonts w:ascii="David" w:hAnsi="David" w:cs="David"/>
          <w:sz w:val="28"/>
          <w:szCs w:val="28"/>
          <w:rPrChange w:id="5058" w:author="אברהם" w:date="2012-11-23T10:23:00Z">
            <w:rPr>
              <w:rFonts w:ascii="David" w:hAnsi="David" w:cs="David"/>
            </w:rPr>
          </w:rPrChange>
        </w:rPr>
        <w:t>t</w:t>
      </w:r>
      <w:r w:rsidR="009C2B09" w:rsidRPr="00A90D62">
        <w:rPr>
          <w:rFonts w:ascii="David" w:hAnsi="David" w:cs="David"/>
          <w:sz w:val="28"/>
          <w:szCs w:val="28"/>
          <w:rtl/>
          <w:rPrChange w:id="5059" w:author="אברהם" w:date="2012-11-23T10:23:00Z">
            <w:rPr>
              <w:rFonts w:ascii="David" w:hAnsi="David" w:cs="David"/>
              <w:rtl/>
            </w:rPr>
          </w:rPrChange>
        </w:rPr>
        <w:t xml:space="preserve"> הוא</w:t>
      </w:r>
      <w:r w:rsidR="009C2B09" w:rsidRPr="00A90D62">
        <w:rPr>
          <w:rFonts w:ascii="David" w:eastAsia="David" w:hAnsi="David" w:cs="David"/>
          <w:sz w:val="28"/>
          <w:szCs w:val="28"/>
          <w:rtl/>
          <w:rPrChange w:id="5060"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61" w:author="אברהם" w:date="2012-11-23T10:23:00Z">
            <w:rPr>
              <w:rFonts w:ascii="David" w:hAnsi="David" w:cs="David"/>
              <w:rtl/>
            </w:rPr>
          </w:rPrChange>
        </w:rPr>
        <w:t>הזמן</w:t>
      </w:r>
      <w:r w:rsidR="009C2B09" w:rsidRPr="00A90D62">
        <w:rPr>
          <w:rFonts w:ascii="David" w:eastAsia="David" w:hAnsi="David" w:cs="David"/>
          <w:sz w:val="28"/>
          <w:szCs w:val="28"/>
          <w:rtl/>
          <w:rPrChange w:id="5062"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63" w:author="אברהם" w:date="2012-11-23T10:23:00Z">
            <w:rPr>
              <w:rFonts w:ascii="David" w:hAnsi="David" w:cs="David"/>
              <w:rtl/>
            </w:rPr>
          </w:rPrChange>
        </w:rPr>
        <w:t>הנמדד</w:t>
      </w:r>
      <w:r w:rsidR="009C2B09" w:rsidRPr="00A90D62">
        <w:rPr>
          <w:rFonts w:ascii="David" w:eastAsia="David" w:hAnsi="David" w:cs="David"/>
          <w:sz w:val="28"/>
          <w:szCs w:val="28"/>
          <w:rtl/>
          <w:rPrChange w:id="5064"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65" w:author="אברהם" w:date="2012-11-23T10:23:00Z">
            <w:rPr>
              <w:rFonts w:ascii="David" w:hAnsi="David" w:cs="David"/>
              <w:rtl/>
            </w:rPr>
          </w:rPrChange>
        </w:rPr>
        <w:t>ביובלים</w:t>
      </w:r>
      <w:r w:rsidR="009C2B09" w:rsidRPr="00A90D62">
        <w:rPr>
          <w:rFonts w:ascii="David" w:eastAsia="David" w:hAnsi="David" w:cs="David"/>
          <w:sz w:val="28"/>
          <w:szCs w:val="28"/>
          <w:rtl/>
          <w:rPrChange w:id="5066"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67" w:author="אברהם" w:date="2012-11-23T10:23:00Z">
            <w:rPr>
              <w:rFonts w:ascii="David" w:hAnsi="David" w:cs="David"/>
              <w:rtl/>
            </w:rPr>
          </w:rPrChange>
        </w:rPr>
        <w:t>(זמן</w:t>
      </w:r>
      <w:r w:rsidR="009C2B09" w:rsidRPr="00A90D62">
        <w:rPr>
          <w:rFonts w:ascii="David" w:eastAsia="David" w:hAnsi="David" w:cs="David"/>
          <w:sz w:val="28"/>
          <w:szCs w:val="28"/>
          <w:rtl/>
          <w:rPrChange w:id="5068" w:author="אברהם" w:date="2012-11-23T10:23:00Z">
            <w:rPr>
              <w:rFonts w:ascii="David" w:eastAsia="David" w:hAnsi="David" w:cs="David"/>
              <w:rtl/>
            </w:rPr>
          </w:rPrChange>
        </w:rPr>
        <w:t xml:space="preserve"> </w:t>
      </w:r>
      <w:r w:rsidR="009C2B09" w:rsidRPr="00A90D62">
        <w:rPr>
          <w:rFonts w:ascii="David" w:hAnsi="David" w:cs="David"/>
          <w:sz w:val="28"/>
          <w:szCs w:val="28"/>
          <w:rPrChange w:id="5069" w:author="אברהם" w:date="2012-11-23T10:23:00Z">
            <w:rPr>
              <w:rFonts w:ascii="David" w:hAnsi="David" w:cs="David"/>
            </w:rPr>
          </w:rPrChange>
        </w:rPr>
        <w:t>0</w:t>
      </w:r>
      <w:r w:rsidR="009C2B09" w:rsidRPr="00A90D62">
        <w:rPr>
          <w:rFonts w:ascii="David" w:hAnsi="David" w:cs="David"/>
          <w:sz w:val="28"/>
          <w:szCs w:val="28"/>
          <w:rtl/>
          <w:rPrChange w:id="5070" w:author="אברהם" w:date="2012-11-23T10:23:00Z">
            <w:rPr>
              <w:rFonts w:ascii="David" w:hAnsi="David" w:cs="David"/>
              <w:rtl/>
            </w:rPr>
          </w:rPrChange>
        </w:rPr>
        <w:t xml:space="preserve"> הוא</w:t>
      </w:r>
      <w:r w:rsidR="009C2B09" w:rsidRPr="00A90D62">
        <w:rPr>
          <w:rFonts w:ascii="David" w:eastAsia="David" w:hAnsi="David" w:cs="David"/>
          <w:sz w:val="28"/>
          <w:szCs w:val="28"/>
          <w:rtl/>
          <w:rPrChange w:id="5071"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72" w:author="אברהם" w:date="2012-11-23T10:23:00Z">
            <w:rPr>
              <w:rFonts w:ascii="David" w:hAnsi="David" w:cs="David"/>
              <w:rtl/>
            </w:rPr>
          </w:rPrChange>
        </w:rPr>
        <w:t>המצב</w:t>
      </w:r>
      <w:r w:rsidR="009C2B09" w:rsidRPr="00A90D62">
        <w:rPr>
          <w:rFonts w:ascii="David" w:eastAsia="David" w:hAnsi="David" w:cs="David"/>
          <w:sz w:val="28"/>
          <w:szCs w:val="28"/>
          <w:rtl/>
          <w:rPrChange w:id="5073"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74" w:author="אברהם" w:date="2012-11-23T10:23:00Z">
            <w:rPr>
              <w:rFonts w:ascii="David" w:hAnsi="David" w:cs="David"/>
              <w:rtl/>
            </w:rPr>
          </w:rPrChange>
        </w:rPr>
        <w:t>ההתחלתי, זמן</w:t>
      </w:r>
      <w:r w:rsidR="009C2B09" w:rsidRPr="00A90D62">
        <w:rPr>
          <w:rFonts w:ascii="David" w:eastAsia="David" w:hAnsi="David" w:cs="David"/>
          <w:sz w:val="28"/>
          <w:szCs w:val="28"/>
          <w:rtl/>
          <w:rPrChange w:id="5075" w:author="אברהם" w:date="2012-11-23T10:23:00Z">
            <w:rPr>
              <w:rFonts w:ascii="David" w:eastAsia="David" w:hAnsi="David" w:cs="David"/>
              <w:rtl/>
            </w:rPr>
          </w:rPrChange>
        </w:rPr>
        <w:t xml:space="preserve"> </w:t>
      </w:r>
      <w:r w:rsidR="009C2B09" w:rsidRPr="00A90D62">
        <w:rPr>
          <w:rFonts w:ascii="David" w:hAnsi="David" w:cs="David"/>
          <w:sz w:val="28"/>
          <w:szCs w:val="28"/>
          <w:rPrChange w:id="5076" w:author="אברהם" w:date="2012-11-23T10:23:00Z">
            <w:rPr>
              <w:rFonts w:ascii="David" w:hAnsi="David" w:cs="David"/>
            </w:rPr>
          </w:rPrChange>
        </w:rPr>
        <w:t>1</w:t>
      </w:r>
      <w:r w:rsidR="009C2B09" w:rsidRPr="00A90D62">
        <w:rPr>
          <w:rFonts w:ascii="David" w:hAnsi="David" w:cs="David"/>
          <w:sz w:val="28"/>
          <w:szCs w:val="28"/>
          <w:rtl/>
          <w:rPrChange w:id="5077" w:author="אברהם" w:date="2012-11-23T10:23:00Z">
            <w:rPr>
              <w:rFonts w:ascii="David" w:hAnsi="David" w:cs="David"/>
              <w:rtl/>
            </w:rPr>
          </w:rPrChange>
        </w:rPr>
        <w:t xml:space="preserve"> - לאחר</w:t>
      </w:r>
      <w:r w:rsidR="009C2B09" w:rsidRPr="00A90D62">
        <w:rPr>
          <w:rFonts w:ascii="David" w:eastAsia="David" w:hAnsi="David" w:cs="David"/>
          <w:sz w:val="28"/>
          <w:szCs w:val="28"/>
          <w:rtl/>
          <w:rPrChange w:id="5078"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79" w:author="אברהם" w:date="2012-11-23T10:23:00Z">
            <w:rPr>
              <w:rFonts w:ascii="David" w:hAnsi="David" w:cs="David"/>
              <w:rtl/>
            </w:rPr>
          </w:rPrChange>
        </w:rPr>
        <w:t>סיום</w:t>
      </w:r>
      <w:r w:rsidR="009C2B09" w:rsidRPr="00A90D62">
        <w:rPr>
          <w:rFonts w:ascii="David" w:eastAsia="David" w:hAnsi="David" w:cs="David"/>
          <w:sz w:val="28"/>
          <w:szCs w:val="28"/>
          <w:rtl/>
          <w:rPrChange w:id="5080"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81" w:author="אברהם" w:date="2012-11-23T10:23:00Z">
            <w:rPr>
              <w:rFonts w:ascii="David" w:hAnsi="David" w:cs="David"/>
              <w:rtl/>
            </w:rPr>
          </w:rPrChange>
        </w:rPr>
        <w:t>היובל</w:t>
      </w:r>
      <w:r w:rsidR="009C2B09" w:rsidRPr="00A90D62">
        <w:rPr>
          <w:rFonts w:ascii="David" w:eastAsia="David" w:hAnsi="David" w:cs="David"/>
          <w:sz w:val="28"/>
          <w:szCs w:val="28"/>
          <w:rtl/>
          <w:rPrChange w:id="5082" w:author="אברהם" w:date="2012-11-23T10:23:00Z">
            <w:rPr>
              <w:rFonts w:ascii="David" w:eastAsia="David" w:hAnsi="David" w:cs="David"/>
              <w:rtl/>
            </w:rPr>
          </w:rPrChange>
        </w:rPr>
        <w:t xml:space="preserve"> </w:t>
      </w:r>
      <w:r w:rsidR="009C2B09" w:rsidRPr="00A90D62">
        <w:rPr>
          <w:rFonts w:ascii="David" w:hAnsi="David" w:cs="David"/>
          <w:sz w:val="28"/>
          <w:szCs w:val="28"/>
          <w:rtl/>
          <w:rPrChange w:id="5083" w:author="אברהם" w:date="2012-11-23T10:23:00Z">
            <w:rPr>
              <w:rFonts w:ascii="David" w:hAnsi="David" w:cs="David"/>
              <w:rtl/>
            </w:rPr>
          </w:rPrChange>
        </w:rPr>
        <w:t>הראשון, וכו'). ובעברית:</w:t>
      </w:r>
    </w:p>
    <w:p w:rsidR="009C2B09" w:rsidRPr="00A90D62" w:rsidRDefault="009C2B09" w:rsidP="00620012">
      <w:pPr>
        <w:pStyle w:val="a1"/>
        <w:numPr>
          <w:ilvl w:val="0"/>
          <w:numId w:val="7"/>
        </w:numPr>
        <w:bidi/>
        <w:ind w:firstLine="0"/>
        <w:rPr>
          <w:rFonts w:ascii="David" w:hAnsi="David" w:cs="David"/>
          <w:sz w:val="28"/>
          <w:szCs w:val="28"/>
          <w:rtl/>
          <w:rPrChange w:id="5084" w:author="אברהם" w:date="2012-11-23T10:23:00Z">
            <w:rPr>
              <w:rFonts w:ascii="David" w:hAnsi="David" w:cs="David"/>
              <w:rtl/>
            </w:rPr>
          </w:rPrChange>
        </w:rPr>
      </w:pPr>
      <w:r w:rsidRPr="00A90D62">
        <w:rPr>
          <w:rFonts w:ascii="David" w:hAnsi="David" w:cs="David"/>
          <w:sz w:val="28"/>
          <w:szCs w:val="28"/>
          <w:rtl/>
          <w:rPrChange w:id="5085" w:author="אברהם" w:date="2012-11-23T10:23:00Z">
            <w:rPr>
              <w:rFonts w:ascii="David" w:hAnsi="David" w:cs="David"/>
              <w:rtl/>
            </w:rPr>
          </w:rPrChange>
        </w:rPr>
        <w:t>קצב</w:t>
      </w:r>
      <w:r w:rsidRPr="00A90D62">
        <w:rPr>
          <w:rFonts w:ascii="David" w:eastAsia="David" w:hAnsi="David" w:cs="David"/>
          <w:sz w:val="28"/>
          <w:szCs w:val="28"/>
          <w:rtl/>
          <w:rPrChange w:id="5086" w:author="אברהם" w:date="2012-11-23T10:23:00Z">
            <w:rPr>
              <w:rFonts w:ascii="David" w:eastAsia="David" w:hAnsi="David" w:cs="David"/>
              <w:rtl/>
            </w:rPr>
          </w:rPrChange>
        </w:rPr>
        <w:t xml:space="preserve"> </w:t>
      </w:r>
      <w:r w:rsidRPr="00A90D62">
        <w:rPr>
          <w:rFonts w:ascii="David" w:hAnsi="David" w:cs="David"/>
          <w:sz w:val="28"/>
          <w:szCs w:val="28"/>
          <w:rtl/>
          <w:rPrChange w:id="5087" w:author="אברהם" w:date="2012-11-23T10:23:00Z">
            <w:rPr>
              <w:rFonts w:ascii="David" w:hAnsi="David" w:cs="David"/>
              <w:rtl/>
            </w:rPr>
          </w:rPrChange>
        </w:rPr>
        <w:t>הירידה</w:t>
      </w:r>
      <w:r w:rsidRPr="00A90D62">
        <w:rPr>
          <w:rFonts w:ascii="David" w:eastAsia="David" w:hAnsi="David" w:cs="David"/>
          <w:sz w:val="28"/>
          <w:szCs w:val="28"/>
          <w:rtl/>
          <w:rPrChange w:id="5088" w:author="אברהם" w:date="2012-11-23T10:23:00Z">
            <w:rPr>
              <w:rFonts w:ascii="David" w:eastAsia="David" w:hAnsi="David" w:cs="David"/>
              <w:rtl/>
            </w:rPr>
          </w:rPrChange>
        </w:rPr>
        <w:t xml:space="preserve"> </w:t>
      </w:r>
      <w:r w:rsidRPr="00A90D62">
        <w:rPr>
          <w:rFonts w:ascii="David" w:hAnsi="David" w:cs="David"/>
          <w:sz w:val="28"/>
          <w:szCs w:val="28"/>
          <w:rtl/>
          <w:rPrChange w:id="5089" w:author="אברהם" w:date="2012-11-23T10:23:00Z">
            <w:rPr>
              <w:rFonts w:ascii="David" w:hAnsi="David" w:cs="David"/>
              <w:rtl/>
            </w:rPr>
          </w:rPrChange>
        </w:rPr>
        <w:t>במספר</w:t>
      </w:r>
      <w:r w:rsidRPr="00A90D62">
        <w:rPr>
          <w:rFonts w:ascii="David" w:eastAsia="David" w:hAnsi="David" w:cs="David"/>
          <w:sz w:val="28"/>
          <w:szCs w:val="28"/>
          <w:rtl/>
          <w:rPrChange w:id="5090" w:author="אברהם" w:date="2012-11-23T10:23:00Z">
            <w:rPr>
              <w:rFonts w:ascii="David" w:eastAsia="David" w:hAnsi="David" w:cs="David"/>
              <w:rtl/>
            </w:rPr>
          </w:rPrChange>
        </w:rPr>
        <w:t xml:space="preserve"> </w:t>
      </w:r>
      <w:r w:rsidRPr="00A90D62">
        <w:rPr>
          <w:rFonts w:ascii="David" w:hAnsi="David" w:cs="David"/>
          <w:sz w:val="28"/>
          <w:szCs w:val="28"/>
          <w:rtl/>
          <w:rPrChange w:id="5091" w:author="אברהם" w:date="2012-11-23T10:23:00Z">
            <w:rPr>
              <w:rFonts w:ascii="David" w:hAnsi="David" w:cs="David"/>
              <w:rtl/>
            </w:rPr>
          </w:rPrChange>
        </w:rPr>
        <w:t>חסרי</w:t>
      </w:r>
      <w:r w:rsidRPr="00A90D62">
        <w:rPr>
          <w:rFonts w:ascii="David" w:eastAsia="David" w:hAnsi="David" w:cs="David"/>
          <w:sz w:val="28"/>
          <w:szCs w:val="28"/>
          <w:rtl/>
          <w:rPrChange w:id="5092" w:author="אברהם" w:date="2012-11-23T10:23:00Z">
            <w:rPr>
              <w:rFonts w:ascii="David" w:eastAsia="David" w:hAnsi="David" w:cs="David"/>
              <w:rtl/>
            </w:rPr>
          </w:rPrChange>
        </w:rPr>
        <w:t xml:space="preserve"> </w:t>
      </w:r>
      <w:r w:rsidRPr="00A90D62">
        <w:rPr>
          <w:rFonts w:ascii="David" w:hAnsi="David" w:cs="David"/>
          <w:sz w:val="28"/>
          <w:szCs w:val="28"/>
          <w:rtl/>
          <w:rPrChange w:id="5093" w:author="אברהם" w:date="2012-11-23T10:23:00Z">
            <w:rPr>
              <w:rFonts w:ascii="David" w:hAnsi="David" w:cs="David"/>
              <w:rtl/>
            </w:rPr>
          </w:rPrChange>
        </w:rPr>
        <w:t>הנחלות</w:t>
      </w:r>
      <w:r w:rsidRPr="00A90D62">
        <w:rPr>
          <w:rFonts w:ascii="David" w:eastAsia="David" w:hAnsi="David" w:cs="David"/>
          <w:sz w:val="28"/>
          <w:szCs w:val="28"/>
          <w:rtl/>
          <w:rPrChange w:id="5094" w:author="אברהם" w:date="2012-11-23T10:23:00Z">
            <w:rPr>
              <w:rFonts w:ascii="David" w:eastAsia="David" w:hAnsi="David" w:cs="David"/>
              <w:rtl/>
            </w:rPr>
          </w:rPrChange>
        </w:rPr>
        <w:t xml:space="preserve"> </w:t>
      </w:r>
      <w:r w:rsidRPr="00A90D62">
        <w:rPr>
          <w:rFonts w:ascii="David" w:hAnsi="David" w:cs="David"/>
          <w:sz w:val="28"/>
          <w:szCs w:val="28"/>
          <w:rtl/>
          <w:rPrChange w:id="5095" w:author="אברהם" w:date="2012-11-23T10:23:00Z">
            <w:rPr>
              <w:rFonts w:ascii="David" w:hAnsi="David" w:cs="David"/>
              <w:rtl/>
            </w:rPr>
          </w:rPrChange>
        </w:rPr>
        <w:t>א</w:t>
      </w:r>
      <w:del w:id="5096" w:author="אברהם" w:date="2012-11-26T17:30:00Z">
        <w:r w:rsidRPr="00A90D62" w:rsidDel="00620012">
          <w:rPr>
            <w:rFonts w:ascii="David" w:hAnsi="David" w:cs="David"/>
            <w:sz w:val="28"/>
            <w:szCs w:val="28"/>
            <w:rtl/>
            <w:rPrChange w:id="5097" w:author="אברהם" w:date="2012-11-23T10:23:00Z">
              <w:rPr>
                <w:rFonts w:ascii="David" w:hAnsi="David" w:cs="David"/>
                <w:rtl/>
              </w:rPr>
            </w:rPrChange>
          </w:rPr>
          <w:delText>י</w:delText>
        </w:r>
      </w:del>
      <w:r w:rsidRPr="00A90D62">
        <w:rPr>
          <w:rFonts w:ascii="David" w:hAnsi="David" w:cs="David"/>
          <w:sz w:val="28"/>
          <w:szCs w:val="28"/>
          <w:rtl/>
          <w:rPrChange w:id="5098" w:author="אברהם" w:date="2012-11-23T10:23:00Z">
            <w:rPr>
              <w:rFonts w:ascii="David" w:hAnsi="David" w:cs="David"/>
              <w:rtl/>
            </w:rPr>
          </w:rPrChange>
        </w:rPr>
        <w:t>טי</w:t>
      </w:r>
      <w:r w:rsidRPr="00A90D62">
        <w:rPr>
          <w:rFonts w:ascii="David" w:eastAsia="David" w:hAnsi="David" w:cs="David"/>
          <w:sz w:val="28"/>
          <w:szCs w:val="28"/>
          <w:rtl/>
          <w:rPrChange w:id="5099" w:author="אברהם" w:date="2012-11-23T10:23:00Z">
            <w:rPr>
              <w:rFonts w:ascii="David" w:eastAsia="David" w:hAnsi="David" w:cs="David"/>
              <w:rtl/>
            </w:rPr>
          </w:rPrChange>
        </w:rPr>
        <w:t xml:space="preserve"> </w:t>
      </w:r>
      <w:r w:rsidRPr="00A90D62">
        <w:rPr>
          <w:rFonts w:ascii="David" w:hAnsi="David" w:cs="David"/>
          <w:sz w:val="28"/>
          <w:szCs w:val="28"/>
          <w:rtl/>
          <w:rPrChange w:id="5100" w:author="אברהם" w:date="2012-11-23T10:23:00Z">
            <w:rPr>
              <w:rFonts w:ascii="David" w:hAnsi="David" w:cs="David"/>
              <w:rtl/>
            </w:rPr>
          </w:rPrChange>
        </w:rPr>
        <w:t>יותר, ככל</w:t>
      </w:r>
      <w:r w:rsidRPr="00A90D62">
        <w:rPr>
          <w:rFonts w:ascii="David" w:eastAsia="David" w:hAnsi="David" w:cs="David"/>
          <w:sz w:val="28"/>
          <w:szCs w:val="28"/>
          <w:rtl/>
          <w:rPrChange w:id="5101" w:author="אברהם" w:date="2012-11-23T10:23:00Z">
            <w:rPr>
              <w:rFonts w:ascii="David" w:eastAsia="David" w:hAnsi="David" w:cs="David"/>
              <w:rtl/>
            </w:rPr>
          </w:rPrChange>
        </w:rPr>
        <w:t xml:space="preserve"> </w:t>
      </w:r>
      <w:r w:rsidRPr="00A90D62">
        <w:rPr>
          <w:rFonts w:ascii="David" w:hAnsi="David" w:cs="David"/>
          <w:sz w:val="28"/>
          <w:szCs w:val="28"/>
          <w:rtl/>
          <w:rPrChange w:id="5102" w:author="אברהם" w:date="2012-11-23T10:23:00Z">
            <w:rPr>
              <w:rFonts w:ascii="David" w:hAnsi="David" w:cs="David"/>
              <w:rtl/>
            </w:rPr>
          </w:rPrChange>
        </w:rPr>
        <w:t>שמספר</w:t>
      </w:r>
      <w:r w:rsidRPr="00A90D62">
        <w:rPr>
          <w:rFonts w:ascii="David" w:eastAsia="David" w:hAnsi="David" w:cs="David"/>
          <w:sz w:val="28"/>
          <w:szCs w:val="28"/>
          <w:rtl/>
          <w:rPrChange w:id="5103" w:author="אברהם" w:date="2012-11-23T10:23:00Z">
            <w:rPr>
              <w:rFonts w:ascii="David" w:eastAsia="David" w:hAnsi="David" w:cs="David"/>
              <w:rtl/>
            </w:rPr>
          </w:rPrChange>
        </w:rPr>
        <w:t xml:space="preserve"> </w:t>
      </w:r>
      <w:r w:rsidRPr="00A90D62">
        <w:rPr>
          <w:rFonts w:ascii="David" w:hAnsi="David" w:cs="David"/>
          <w:sz w:val="28"/>
          <w:szCs w:val="28"/>
          <w:rtl/>
          <w:rPrChange w:id="5104" w:author="אברהם" w:date="2012-11-23T10:23:00Z">
            <w:rPr>
              <w:rFonts w:ascii="David" w:hAnsi="David" w:cs="David"/>
              <w:rtl/>
            </w:rPr>
          </w:rPrChange>
        </w:rPr>
        <w:t>חסרי</w:t>
      </w:r>
      <w:r w:rsidRPr="00A90D62">
        <w:rPr>
          <w:rFonts w:ascii="David" w:eastAsia="David" w:hAnsi="David" w:cs="David"/>
          <w:sz w:val="28"/>
          <w:szCs w:val="28"/>
          <w:rtl/>
          <w:rPrChange w:id="5105" w:author="אברהם" w:date="2012-11-23T10:23:00Z">
            <w:rPr>
              <w:rFonts w:ascii="David" w:eastAsia="David" w:hAnsi="David" w:cs="David"/>
              <w:rtl/>
            </w:rPr>
          </w:rPrChange>
        </w:rPr>
        <w:t xml:space="preserve"> </w:t>
      </w:r>
      <w:r w:rsidRPr="00A90D62">
        <w:rPr>
          <w:rFonts w:ascii="David" w:hAnsi="David" w:cs="David"/>
          <w:sz w:val="28"/>
          <w:szCs w:val="28"/>
          <w:rtl/>
          <w:rPrChange w:id="5106" w:author="אברהם" w:date="2012-11-23T10:23:00Z">
            <w:rPr>
              <w:rFonts w:ascii="David" w:hAnsi="David" w:cs="David"/>
              <w:rtl/>
            </w:rPr>
          </w:rPrChange>
        </w:rPr>
        <w:t>הנחלות</w:t>
      </w:r>
      <w:r w:rsidRPr="00A90D62">
        <w:rPr>
          <w:rFonts w:ascii="David" w:eastAsia="David" w:hAnsi="David" w:cs="David"/>
          <w:sz w:val="28"/>
          <w:szCs w:val="28"/>
          <w:rtl/>
          <w:rPrChange w:id="5107" w:author="אברהם" w:date="2012-11-23T10:23:00Z">
            <w:rPr>
              <w:rFonts w:ascii="David" w:eastAsia="David" w:hAnsi="David" w:cs="David"/>
              <w:rtl/>
            </w:rPr>
          </w:rPrChange>
        </w:rPr>
        <w:t xml:space="preserve"> </w:t>
      </w:r>
      <w:r w:rsidRPr="00A90D62">
        <w:rPr>
          <w:rFonts w:ascii="David" w:hAnsi="David" w:cs="David"/>
          <w:sz w:val="28"/>
          <w:szCs w:val="28"/>
          <w:rtl/>
          <w:rPrChange w:id="5108" w:author="אברהם" w:date="2012-11-23T10:23:00Z">
            <w:rPr>
              <w:rFonts w:ascii="David" w:hAnsi="David" w:cs="David"/>
              <w:rtl/>
            </w:rPr>
          </w:rPrChange>
        </w:rPr>
        <w:t>קטן</w:t>
      </w:r>
      <w:r w:rsidRPr="00A90D62">
        <w:rPr>
          <w:rFonts w:ascii="David" w:eastAsia="David" w:hAnsi="David" w:cs="David"/>
          <w:sz w:val="28"/>
          <w:szCs w:val="28"/>
          <w:rtl/>
          <w:rPrChange w:id="5109" w:author="אברהם" w:date="2012-11-23T10:23:00Z">
            <w:rPr>
              <w:rFonts w:ascii="David" w:eastAsia="David" w:hAnsi="David" w:cs="David"/>
              <w:rtl/>
            </w:rPr>
          </w:rPrChange>
        </w:rPr>
        <w:t xml:space="preserve"> </w:t>
      </w:r>
      <w:r w:rsidRPr="00A90D62">
        <w:rPr>
          <w:rFonts w:ascii="David" w:hAnsi="David" w:cs="David"/>
          <w:sz w:val="28"/>
          <w:szCs w:val="28"/>
          <w:rtl/>
          <w:rPrChange w:id="5110" w:author="אברהם" w:date="2012-11-23T10:23:00Z">
            <w:rPr>
              <w:rFonts w:ascii="David" w:hAnsi="David" w:cs="David"/>
              <w:rtl/>
            </w:rPr>
          </w:rPrChange>
        </w:rPr>
        <w:t>יותר. זה</w:t>
      </w:r>
      <w:r w:rsidRPr="00A90D62">
        <w:rPr>
          <w:rFonts w:ascii="David" w:eastAsia="David" w:hAnsi="David" w:cs="David"/>
          <w:sz w:val="28"/>
          <w:szCs w:val="28"/>
          <w:rtl/>
          <w:rPrChange w:id="5111" w:author="אברהם" w:date="2012-11-23T10:23:00Z">
            <w:rPr>
              <w:rFonts w:ascii="David" w:eastAsia="David" w:hAnsi="David" w:cs="David"/>
              <w:rtl/>
            </w:rPr>
          </w:rPrChange>
        </w:rPr>
        <w:t xml:space="preserve"> </w:t>
      </w:r>
      <w:r w:rsidRPr="00A90D62">
        <w:rPr>
          <w:rFonts w:ascii="David" w:hAnsi="David" w:cs="David"/>
          <w:sz w:val="28"/>
          <w:szCs w:val="28"/>
          <w:rtl/>
          <w:rPrChange w:id="5112" w:author="אברהם" w:date="2012-11-23T10:23:00Z">
            <w:rPr>
              <w:rFonts w:ascii="David" w:hAnsi="David" w:cs="David"/>
              <w:rtl/>
            </w:rPr>
          </w:rPrChange>
        </w:rPr>
        <w:t>הגיוני: ככל</w:t>
      </w:r>
      <w:r w:rsidRPr="00A90D62">
        <w:rPr>
          <w:rFonts w:ascii="David" w:eastAsia="David" w:hAnsi="David" w:cs="David"/>
          <w:sz w:val="28"/>
          <w:szCs w:val="28"/>
          <w:rtl/>
          <w:rPrChange w:id="5113" w:author="אברהם" w:date="2012-11-23T10:23:00Z">
            <w:rPr>
              <w:rFonts w:ascii="David" w:eastAsia="David" w:hAnsi="David" w:cs="David"/>
              <w:rtl/>
            </w:rPr>
          </w:rPrChange>
        </w:rPr>
        <w:t xml:space="preserve"> </w:t>
      </w:r>
      <w:r w:rsidRPr="00A90D62">
        <w:rPr>
          <w:rFonts w:ascii="David" w:hAnsi="David" w:cs="David"/>
          <w:sz w:val="28"/>
          <w:szCs w:val="28"/>
          <w:rtl/>
          <w:rPrChange w:id="5114" w:author="אברהם" w:date="2012-11-23T10:23:00Z">
            <w:rPr>
              <w:rFonts w:ascii="David" w:hAnsi="David" w:cs="David"/>
              <w:rtl/>
            </w:rPr>
          </w:rPrChange>
        </w:rPr>
        <w:t>שיש</w:t>
      </w:r>
      <w:r w:rsidRPr="00A90D62">
        <w:rPr>
          <w:rFonts w:ascii="David" w:eastAsia="David" w:hAnsi="David" w:cs="David"/>
          <w:sz w:val="28"/>
          <w:szCs w:val="28"/>
          <w:rtl/>
          <w:rPrChange w:id="5115" w:author="אברהם" w:date="2012-11-23T10:23:00Z">
            <w:rPr>
              <w:rFonts w:ascii="David" w:eastAsia="David" w:hAnsi="David" w:cs="David"/>
              <w:rtl/>
            </w:rPr>
          </w:rPrChange>
        </w:rPr>
        <w:t xml:space="preserve"> </w:t>
      </w:r>
      <w:r w:rsidRPr="00A90D62">
        <w:rPr>
          <w:rFonts w:ascii="David" w:hAnsi="David" w:cs="David"/>
          <w:sz w:val="28"/>
          <w:szCs w:val="28"/>
          <w:rtl/>
          <w:rPrChange w:id="5116" w:author="אברהם" w:date="2012-11-23T10:23:00Z">
            <w:rPr>
              <w:rFonts w:ascii="David" w:hAnsi="David" w:cs="David"/>
              <w:rtl/>
            </w:rPr>
          </w:rPrChange>
        </w:rPr>
        <w:t>יותר</w:t>
      </w:r>
      <w:r w:rsidRPr="00A90D62">
        <w:rPr>
          <w:rFonts w:ascii="David" w:eastAsia="David" w:hAnsi="David" w:cs="David"/>
          <w:sz w:val="28"/>
          <w:szCs w:val="28"/>
          <w:rtl/>
          <w:rPrChange w:id="5117" w:author="אברהם" w:date="2012-11-23T10:23:00Z">
            <w:rPr>
              <w:rFonts w:ascii="David" w:eastAsia="David" w:hAnsi="David" w:cs="David"/>
              <w:rtl/>
            </w:rPr>
          </w:rPrChange>
        </w:rPr>
        <w:t xml:space="preserve"> </w:t>
      </w:r>
      <w:r w:rsidRPr="00A90D62">
        <w:rPr>
          <w:rFonts w:ascii="David" w:hAnsi="David" w:cs="David"/>
          <w:sz w:val="28"/>
          <w:szCs w:val="28"/>
          <w:rtl/>
          <w:rPrChange w:id="5118" w:author="אברהם" w:date="2012-11-23T10:23:00Z">
            <w:rPr>
              <w:rFonts w:ascii="David" w:hAnsi="David" w:cs="David"/>
              <w:rtl/>
            </w:rPr>
          </w:rPrChange>
        </w:rPr>
        <w:t>בעלי</w:t>
      </w:r>
      <w:r w:rsidRPr="00A90D62">
        <w:rPr>
          <w:rFonts w:ascii="David" w:eastAsia="David" w:hAnsi="David" w:cs="David"/>
          <w:sz w:val="28"/>
          <w:szCs w:val="28"/>
          <w:rtl/>
          <w:rPrChange w:id="5119" w:author="אברהם" w:date="2012-11-23T10:23:00Z">
            <w:rPr>
              <w:rFonts w:ascii="David" w:eastAsia="David" w:hAnsi="David" w:cs="David"/>
              <w:rtl/>
            </w:rPr>
          </w:rPrChange>
        </w:rPr>
        <w:t xml:space="preserve"> </w:t>
      </w:r>
      <w:r w:rsidRPr="00A90D62">
        <w:rPr>
          <w:rFonts w:ascii="David" w:hAnsi="David" w:cs="David"/>
          <w:sz w:val="28"/>
          <w:szCs w:val="28"/>
          <w:rtl/>
          <w:rPrChange w:id="5120" w:author="אברהם" w:date="2012-11-23T10:23:00Z">
            <w:rPr>
              <w:rFonts w:ascii="David" w:hAnsi="David" w:cs="David"/>
              <w:rtl/>
            </w:rPr>
          </w:rPrChange>
        </w:rPr>
        <w:t>נחלות, ישנם</w:t>
      </w:r>
      <w:r w:rsidRPr="00A90D62">
        <w:rPr>
          <w:rFonts w:ascii="David" w:eastAsia="David" w:hAnsi="David" w:cs="David"/>
          <w:sz w:val="28"/>
          <w:szCs w:val="28"/>
          <w:rtl/>
          <w:rPrChange w:id="5121" w:author="אברהם" w:date="2012-11-23T10:23:00Z">
            <w:rPr>
              <w:rFonts w:ascii="David" w:eastAsia="David" w:hAnsi="David" w:cs="David"/>
              <w:rtl/>
            </w:rPr>
          </w:rPrChange>
        </w:rPr>
        <w:t xml:space="preserve"> </w:t>
      </w:r>
      <w:r w:rsidRPr="00A90D62">
        <w:rPr>
          <w:rFonts w:ascii="David" w:hAnsi="David" w:cs="David"/>
          <w:sz w:val="28"/>
          <w:szCs w:val="28"/>
          <w:rtl/>
          <w:rPrChange w:id="5122" w:author="אברהם" w:date="2012-11-23T10:23:00Z">
            <w:rPr>
              <w:rFonts w:ascii="David" w:hAnsi="David" w:cs="David"/>
              <w:rtl/>
            </w:rPr>
          </w:rPrChange>
        </w:rPr>
        <w:t>יותר</w:t>
      </w:r>
      <w:r w:rsidRPr="00A90D62">
        <w:rPr>
          <w:rFonts w:ascii="David" w:eastAsia="David" w:hAnsi="David" w:cs="David"/>
          <w:sz w:val="28"/>
          <w:szCs w:val="28"/>
          <w:rtl/>
          <w:rPrChange w:id="5123" w:author="אברהם" w:date="2012-11-23T10:23:00Z">
            <w:rPr>
              <w:rFonts w:ascii="David" w:eastAsia="David" w:hAnsi="David" w:cs="David"/>
              <w:rtl/>
            </w:rPr>
          </w:rPrChange>
        </w:rPr>
        <w:t xml:space="preserve"> </w:t>
      </w:r>
      <w:r w:rsidRPr="00A90D62">
        <w:rPr>
          <w:rFonts w:ascii="David" w:hAnsi="David" w:cs="David"/>
          <w:sz w:val="28"/>
          <w:szCs w:val="28"/>
          <w:rtl/>
          <w:rPrChange w:id="5124" w:author="אברהם" w:date="2012-11-23T10:23:00Z">
            <w:rPr>
              <w:rFonts w:ascii="David" w:hAnsi="David" w:cs="David"/>
              <w:rtl/>
            </w:rPr>
          </w:rPrChange>
        </w:rPr>
        <w:t>אנשים</w:t>
      </w:r>
      <w:r w:rsidRPr="00A90D62">
        <w:rPr>
          <w:rFonts w:ascii="David" w:eastAsia="David" w:hAnsi="David" w:cs="David"/>
          <w:sz w:val="28"/>
          <w:szCs w:val="28"/>
          <w:rtl/>
          <w:rPrChange w:id="5125" w:author="אברהם" w:date="2012-11-23T10:23:00Z">
            <w:rPr>
              <w:rFonts w:ascii="David" w:eastAsia="David" w:hAnsi="David" w:cs="David"/>
              <w:rtl/>
            </w:rPr>
          </w:rPrChange>
        </w:rPr>
        <w:t xml:space="preserve"> </w:t>
      </w:r>
      <w:r w:rsidRPr="00A90D62">
        <w:rPr>
          <w:rFonts w:ascii="David" w:hAnsi="David" w:cs="David"/>
          <w:sz w:val="28"/>
          <w:szCs w:val="28"/>
          <w:rtl/>
          <w:rPrChange w:id="5126" w:author="אברהם" w:date="2012-11-23T10:23:00Z">
            <w:rPr>
              <w:rFonts w:ascii="David" w:hAnsi="David" w:cs="David"/>
              <w:rtl/>
            </w:rPr>
          </w:rPrChange>
        </w:rPr>
        <w:t>שירצו</w:t>
      </w:r>
      <w:r w:rsidRPr="00A90D62">
        <w:rPr>
          <w:rFonts w:ascii="David" w:eastAsia="David" w:hAnsi="David" w:cs="David"/>
          <w:sz w:val="28"/>
          <w:szCs w:val="28"/>
          <w:rtl/>
          <w:rPrChange w:id="5127" w:author="אברהם" w:date="2012-11-23T10:23:00Z">
            <w:rPr>
              <w:rFonts w:ascii="David" w:eastAsia="David" w:hAnsi="David" w:cs="David"/>
              <w:rtl/>
            </w:rPr>
          </w:rPrChange>
        </w:rPr>
        <w:t xml:space="preserve"> </w:t>
      </w:r>
      <w:r w:rsidRPr="00A90D62">
        <w:rPr>
          <w:rFonts w:ascii="David" w:hAnsi="David" w:cs="David"/>
          <w:sz w:val="28"/>
          <w:szCs w:val="28"/>
          <w:rtl/>
          <w:rPrChange w:id="5128" w:author="אברהם" w:date="2012-11-23T10:23:00Z">
            <w:rPr>
              <w:rFonts w:ascii="David" w:hAnsi="David" w:cs="David"/>
              <w:rtl/>
            </w:rPr>
          </w:rPrChange>
        </w:rPr>
        <w:t>לקבל</w:t>
      </w:r>
      <w:r w:rsidRPr="00A90D62">
        <w:rPr>
          <w:rFonts w:ascii="David" w:eastAsia="David" w:hAnsi="David" w:cs="David"/>
          <w:sz w:val="28"/>
          <w:szCs w:val="28"/>
          <w:rtl/>
          <w:rPrChange w:id="5129" w:author="אברהם" w:date="2012-11-23T10:23:00Z">
            <w:rPr>
              <w:rFonts w:ascii="David" w:eastAsia="David" w:hAnsi="David" w:cs="David"/>
              <w:rtl/>
            </w:rPr>
          </w:rPrChange>
        </w:rPr>
        <w:t xml:space="preserve"> </w:t>
      </w:r>
      <w:r w:rsidRPr="00A90D62">
        <w:rPr>
          <w:rFonts w:ascii="David" w:hAnsi="David" w:cs="David"/>
          <w:sz w:val="28"/>
          <w:szCs w:val="28"/>
          <w:rtl/>
          <w:rPrChange w:id="5130" w:author="אברהם" w:date="2012-11-23T10:23:00Z">
            <w:rPr>
              <w:rFonts w:ascii="David" w:hAnsi="David" w:cs="David"/>
              <w:rtl/>
            </w:rPr>
          </w:rPrChange>
        </w:rPr>
        <w:t>את</w:t>
      </w:r>
      <w:r w:rsidRPr="00A90D62">
        <w:rPr>
          <w:rFonts w:ascii="David" w:eastAsia="David" w:hAnsi="David" w:cs="David"/>
          <w:sz w:val="28"/>
          <w:szCs w:val="28"/>
          <w:rtl/>
          <w:rPrChange w:id="5131" w:author="אברהם" w:date="2012-11-23T10:23:00Z">
            <w:rPr>
              <w:rFonts w:ascii="David" w:eastAsia="David" w:hAnsi="David" w:cs="David"/>
              <w:rtl/>
            </w:rPr>
          </w:rPrChange>
        </w:rPr>
        <w:t xml:space="preserve"> </w:t>
      </w:r>
      <w:r w:rsidRPr="00A90D62">
        <w:rPr>
          <w:rFonts w:ascii="David" w:hAnsi="David" w:cs="David"/>
          <w:sz w:val="28"/>
          <w:szCs w:val="28"/>
          <w:rtl/>
          <w:rPrChange w:id="5132" w:author="אברהם" w:date="2012-11-23T10:23:00Z">
            <w:rPr>
              <w:rFonts w:ascii="David" w:hAnsi="David" w:cs="David"/>
              <w:rtl/>
            </w:rPr>
          </w:rPrChange>
        </w:rPr>
        <w:t>הנחלה</w:t>
      </w:r>
      <w:r w:rsidRPr="00A90D62">
        <w:rPr>
          <w:rFonts w:ascii="David" w:eastAsia="David" w:hAnsi="David" w:cs="David"/>
          <w:sz w:val="28"/>
          <w:szCs w:val="28"/>
          <w:rtl/>
          <w:rPrChange w:id="5133" w:author="אברהם" w:date="2012-11-23T10:23:00Z">
            <w:rPr>
              <w:rFonts w:ascii="David" w:eastAsia="David" w:hAnsi="David" w:cs="David"/>
              <w:rtl/>
            </w:rPr>
          </w:rPrChange>
        </w:rPr>
        <w:t xml:space="preserve"> </w:t>
      </w:r>
      <w:r w:rsidRPr="00A90D62">
        <w:rPr>
          <w:rFonts w:ascii="David" w:hAnsi="David" w:cs="David"/>
          <w:sz w:val="28"/>
          <w:szCs w:val="28"/>
          <w:rtl/>
          <w:rPrChange w:id="5134" w:author="אברהם" w:date="2012-11-23T10:23:00Z">
            <w:rPr>
              <w:rFonts w:ascii="David" w:hAnsi="David" w:cs="David"/>
              <w:rtl/>
            </w:rPr>
          </w:rPrChange>
        </w:rPr>
        <w:t>שלהם</w:t>
      </w:r>
      <w:r w:rsidRPr="00A90D62">
        <w:rPr>
          <w:rFonts w:ascii="David" w:eastAsia="David" w:hAnsi="David" w:cs="David"/>
          <w:sz w:val="28"/>
          <w:szCs w:val="28"/>
          <w:rtl/>
          <w:rPrChange w:id="5135" w:author="אברהם" w:date="2012-11-23T10:23:00Z">
            <w:rPr>
              <w:rFonts w:ascii="David" w:eastAsia="David" w:hAnsi="David" w:cs="David"/>
              <w:rtl/>
            </w:rPr>
          </w:rPrChange>
        </w:rPr>
        <w:t xml:space="preserve"> </w:t>
      </w:r>
      <w:r w:rsidRPr="00A90D62">
        <w:rPr>
          <w:rFonts w:ascii="David" w:hAnsi="David" w:cs="David"/>
          <w:sz w:val="28"/>
          <w:szCs w:val="28"/>
          <w:rtl/>
          <w:rPrChange w:id="5136" w:author="אברהם" w:date="2012-11-23T10:23:00Z">
            <w:rPr>
              <w:rFonts w:ascii="David" w:hAnsi="David" w:cs="David"/>
              <w:rtl/>
            </w:rPr>
          </w:rPrChange>
        </w:rPr>
        <w:t>בשנת</w:t>
      </w:r>
      <w:r w:rsidRPr="00A90D62">
        <w:rPr>
          <w:rFonts w:ascii="David" w:eastAsia="David" w:hAnsi="David" w:cs="David"/>
          <w:sz w:val="28"/>
          <w:szCs w:val="28"/>
          <w:rtl/>
          <w:rPrChange w:id="5137" w:author="אברהם" w:date="2012-11-23T10:23:00Z">
            <w:rPr>
              <w:rFonts w:ascii="David" w:eastAsia="David" w:hAnsi="David" w:cs="David"/>
              <w:rtl/>
            </w:rPr>
          </w:rPrChange>
        </w:rPr>
        <w:t xml:space="preserve"> </w:t>
      </w:r>
      <w:r w:rsidRPr="00A90D62">
        <w:rPr>
          <w:rFonts w:ascii="David" w:hAnsi="David" w:cs="David"/>
          <w:sz w:val="28"/>
          <w:szCs w:val="28"/>
          <w:rtl/>
          <w:rPrChange w:id="5138" w:author="אברהם" w:date="2012-11-23T10:23:00Z">
            <w:rPr>
              <w:rFonts w:ascii="David" w:hAnsi="David" w:cs="David"/>
              <w:rtl/>
            </w:rPr>
          </w:rPrChange>
        </w:rPr>
        <w:t>היובל, ולכן</w:t>
      </w:r>
      <w:r w:rsidRPr="00A90D62">
        <w:rPr>
          <w:rFonts w:ascii="David" w:eastAsia="David" w:hAnsi="David" w:cs="David"/>
          <w:sz w:val="28"/>
          <w:szCs w:val="28"/>
          <w:rtl/>
          <w:rPrChange w:id="5139" w:author="אברהם" w:date="2012-11-23T10:23:00Z">
            <w:rPr>
              <w:rFonts w:ascii="David" w:eastAsia="David" w:hAnsi="David" w:cs="David"/>
              <w:rtl/>
            </w:rPr>
          </w:rPrChange>
        </w:rPr>
        <w:t xml:space="preserve"> </w:t>
      </w:r>
      <w:r w:rsidRPr="00A90D62">
        <w:rPr>
          <w:rFonts w:ascii="David" w:hAnsi="David" w:cs="David"/>
          <w:sz w:val="28"/>
          <w:szCs w:val="28"/>
          <w:rtl/>
          <w:rPrChange w:id="5140" w:author="אברהם" w:date="2012-11-23T10:23:00Z">
            <w:rPr>
              <w:rFonts w:ascii="David" w:hAnsi="David" w:cs="David"/>
              <w:rtl/>
            </w:rPr>
          </w:rPrChange>
        </w:rPr>
        <w:t>יהיה</w:t>
      </w:r>
      <w:r w:rsidRPr="00A90D62">
        <w:rPr>
          <w:rFonts w:ascii="David" w:eastAsia="David" w:hAnsi="David" w:cs="David"/>
          <w:sz w:val="28"/>
          <w:szCs w:val="28"/>
          <w:rtl/>
          <w:rPrChange w:id="5141" w:author="אברהם" w:date="2012-11-23T10:23:00Z">
            <w:rPr>
              <w:rFonts w:ascii="David" w:eastAsia="David" w:hAnsi="David" w:cs="David"/>
              <w:rtl/>
            </w:rPr>
          </w:rPrChange>
        </w:rPr>
        <w:t xml:space="preserve"> </w:t>
      </w:r>
      <w:r w:rsidRPr="00A90D62">
        <w:rPr>
          <w:rFonts w:ascii="David" w:hAnsi="David" w:cs="David"/>
          <w:sz w:val="28"/>
          <w:szCs w:val="28"/>
          <w:rtl/>
          <w:rPrChange w:id="5142" w:author="אברהם" w:date="2012-11-23T10:23:00Z">
            <w:rPr>
              <w:rFonts w:ascii="David" w:hAnsi="David" w:cs="David"/>
              <w:rtl/>
            </w:rPr>
          </w:rPrChange>
        </w:rPr>
        <w:t>קשה</w:t>
      </w:r>
      <w:r w:rsidRPr="00A90D62">
        <w:rPr>
          <w:rFonts w:ascii="David" w:eastAsia="David" w:hAnsi="David" w:cs="David"/>
          <w:sz w:val="28"/>
          <w:szCs w:val="28"/>
          <w:rtl/>
          <w:rPrChange w:id="5143" w:author="אברהם" w:date="2012-11-23T10:23:00Z">
            <w:rPr>
              <w:rFonts w:ascii="David" w:eastAsia="David" w:hAnsi="David" w:cs="David"/>
              <w:rtl/>
            </w:rPr>
          </w:rPrChange>
        </w:rPr>
        <w:t xml:space="preserve"> </w:t>
      </w:r>
      <w:r w:rsidRPr="00A90D62">
        <w:rPr>
          <w:rFonts w:ascii="David" w:hAnsi="David" w:cs="David"/>
          <w:sz w:val="28"/>
          <w:szCs w:val="28"/>
          <w:rtl/>
          <w:rPrChange w:id="5144" w:author="אברהם" w:date="2012-11-23T10:23:00Z">
            <w:rPr>
              <w:rFonts w:ascii="David" w:hAnsi="David" w:cs="David"/>
              <w:rtl/>
            </w:rPr>
          </w:rPrChange>
        </w:rPr>
        <w:t>יותר</w:t>
      </w:r>
      <w:r w:rsidRPr="00A90D62">
        <w:rPr>
          <w:rFonts w:ascii="David" w:eastAsia="David" w:hAnsi="David" w:cs="David"/>
          <w:sz w:val="28"/>
          <w:szCs w:val="28"/>
          <w:rtl/>
          <w:rPrChange w:id="5145" w:author="אברהם" w:date="2012-11-23T10:23:00Z">
            <w:rPr>
              <w:rFonts w:ascii="David" w:eastAsia="David" w:hAnsi="David" w:cs="David"/>
              <w:rtl/>
            </w:rPr>
          </w:rPrChange>
        </w:rPr>
        <w:t xml:space="preserve"> </w:t>
      </w:r>
      <w:r w:rsidRPr="00A90D62">
        <w:rPr>
          <w:rFonts w:ascii="David" w:hAnsi="David" w:cs="David"/>
          <w:sz w:val="28"/>
          <w:szCs w:val="28"/>
          <w:rtl/>
          <w:rPrChange w:id="5146" w:author="אברהם" w:date="2012-11-23T10:23:00Z">
            <w:rPr>
              <w:rFonts w:ascii="David" w:hAnsi="David" w:cs="David"/>
              <w:rtl/>
            </w:rPr>
          </w:rPrChange>
        </w:rPr>
        <w:t>לחסרי</w:t>
      </w:r>
      <w:r w:rsidRPr="00A90D62">
        <w:rPr>
          <w:rFonts w:ascii="David" w:eastAsia="David" w:hAnsi="David" w:cs="David"/>
          <w:sz w:val="28"/>
          <w:szCs w:val="28"/>
          <w:rtl/>
          <w:rPrChange w:id="5147" w:author="אברהם" w:date="2012-11-23T10:23:00Z">
            <w:rPr>
              <w:rFonts w:ascii="David" w:eastAsia="David" w:hAnsi="David" w:cs="David"/>
              <w:rtl/>
            </w:rPr>
          </w:rPrChange>
        </w:rPr>
        <w:t xml:space="preserve"> </w:t>
      </w:r>
      <w:r w:rsidRPr="00A90D62">
        <w:rPr>
          <w:rFonts w:ascii="David" w:hAnsi="David" w:cs="David"/>
          <w:sz w:val="28"/>
          <w:szCs w:val="28"/>
          <w:rtl/>
          <w:rPrChange w:id="5148" w:author="אברהם" w:date="2012-11-23T10:23:00Z">
            <w:rPr>
              <w:rFonts w:ascii="David" w:hAnsi="David" w:cs="David"/>
              <w:rtl/>
            </w:rPr>
          </w:rPrChange>
        </w:rPr>
        <w:t>הנחלות</w:t>
      </w:r>
      <w:r w:rsidRPr="00A90D62">
        <w:rPr>
          <w:rFonts w:ascii="David" w:eastAsia="David" w:hAnsi="David" w:cs="David"/>
          <w:sz w:val="28"/>
          <w:szCs w:val="28"/>
          <w:rtl/>
          <w:rPrChange w:id="5149" w:author="אברהם" w:date="2012-11-23T10:23:00Z">
            <w:rPr>
              <w:rFonts w:ascii="David" w:eastAsia="David" w:hAnsi="David" w:cs="David"/>
              <w:rtl/>
            </w:rPr>
          </w:rPrChange>
        </w:rPr>
        <w:t xml:space="preserve"> </w:t>
      </w:r>
      <w:r w:rsidRPr="00A90D62">
        <w:rPr>
          <w:rFonts w:ascii="David" w:hAnsi="David" w:cs="David"/>
          <w:sz w:val="28"/>
          <w:szCs w:val="28"/>
          <w:rtl/>
          <w:rPrChange w:id="5150" w:author="אברהם" w:date="2012-11-23T10:23:00Z">
            <w:rPr>
              <w:rFonts w:ascii="David" w:hAnsi="David" w:cs="David"/>
              <w:rtl/>
            </w:rPr>
          </w:rPrChange>
        </w:rPr>
        <w:t>שנשארו</w:t>
      </w:r>
      <w:r w:rsidRPr="00A90D62">
        <w:rPr>
          <w:rFonts w:ascii="David" w:eastAsia="David" w:hAnsi="David" w:cs="David"/>
          <w:sz w:val="28"/>
          <w:szCs w:val="28"/>
          <w:rtl/>
          <w:rPrChange w:id="5151" w:author="אברהם" w:date="2012-11-23T10:23:00Z">
            <w:rPr>
              <w:rFonts w:ascii="David" w:eastAsia="David" w:hAnsi="David" w:cs="David"/>
              <w:rtl/>
            </w:rPr>
          </w:rPrChange>
        </w:rPr>
        <w:t xml:space="preserve"> </w:t>
      </w:r>
      <w:r w:rsidRPr="00A90D62">
        <w:rPr>
          <w:rFonts w:ascii="David" w:hAnsi="David" w:cs="David"/>
          <w:sz w:val="28"/>
          <w:szCs w:val="28"/>
          <w:rtl/>
          <w:rPrChange w:id="5152" w:author="אברהם" w:date="2012-11-23T10:23:00Z">
            <w:rPr>
              <w:rFonts w:ascii="David" w:hAnsi="David" w:cs="David"/>
              <w:rtl/>
            </w:rPr>
          </w:rPrChange>
        </w:rPr>
        <w:t>להשיג</w:t>
      </w:r>
      <w:r w:rsidRPr="00A90D62">
        <w:rPr>
          <w:rFonts w:ascii="David" w:eastAsia="David" w:hAnsi="David" w:cs="David"/>
          <w:sz w:val="28"/>
          <w:szCs w:val="28"/>
          <w:rtl/>
          <w:rPrChange w:id="5153" w:author="אברהם" w:date="2012-11-23T10:23:00Z">
            <w:rPr>
              <w:rFonts w:ascii="David" w:eastAsia="David" w:hAnsi="David" w:cs="David"/>
              <w:rtl/>
            </w:rPr>
          </w:rPrChange>
        </w:rPr>
        <w:t xml:space="preserve"> </w:t>
      </w:r>
      <w:r w:rsidRPr="00A90D62">
        <w:rPr>
          <w:rFonts w:ascii="David" w:hAnsi="David" w:cs="David"/>
          <w:sz w:val="28"/>
          <w:szCs w:val="28"/>
          <w:rtl/>
          <w:rPrChange w:id="5154" w:author="אברהם" w:date="2012-11-23T10:23:00Z">
            <w:rPr>
              <w:rFonts w:ascii="David" w:hAnsi="David" w:cs="David"/>
              <w:rtl/>
            </w:rPr>
          </w:rPrChange>
        </w:rPr>
        <w:t>נחלה</w:t>
      </w:r>
      <w:r w:rsidRPr="00A90D62">
        <w:rPr>
          <w:rFonts w:ascii="David" w:eastAsia="David" w:hAnsi="David" w:cs="David"/>
          <w:sz w:val="28"/>
          <w:szCs w:val="28"/>
          <w:rtl/>
          <w:rPrChange w:id="5155" w:author="אברהם" w:date="2012-11-23T10:23:00Z">
            <w:rPr>
              <w:rFonts w:ascii="David" w:eastAsia="David" w:hAnsi="David" w:cs="David"/>
              <w:rtl/>
            </w:rPr>
          </w:rPrChange>
        </w:rPr>
        <w:t xml:space="preserve"> </w:t>
      </w:r>
      <w:r w:rsidRPr="00A90D62">
        <w:rPr>
          <w:rFonts w:ascii="David" w:hAnsi="David" w:cs="David"/>
          <w:sz w:val="28"/>
          <w:szCs w:val="28"/>
          <w:rtl/>
          <w:rPrChange w:id="5156" w:author="אברהם" w:date="2012-11-23T10:23:00Z">
            <w:rPr>
              <w:rFonts w:ascii="David" w:hAnsi="David" w:cs="David"/>
              <w:rtl/>
            </w:rPr>
          </w:rPrChange>
        </w:rPr>
        <w:t>משלהם.</w:t>
      </w:r>
    </w:p>
    <w:p w:rsidR="009C2B09" w:rsidRPr="00A90D62" w:rsidRDefault="009C2B09" w:rsidP="00620012">
      <w:pPr>
        <w:pStyle w:val="a1"/>
        <w:numPr>
          <w:ilvl w:val="0"/>
          <w:numId w:val="7"/>
        </w:numPr>
        <w:bidi/>
        <w:ind w:firstLine="0"/>
        <w:rPr>
          <w:rFonts w:ascii="David" w:hAnsi="David" w:cs="David"/>
          <w:sz w:val="28"/>
          <w:szCs w:val="28"/>
          <w:rtl/>
          <w:rPrChange w:id="5157" w:author="אברהם" w:date="2012-11-23T10:23:00Z">
            <w:rPr>
              <w:rFonts w:ascii="David" w:hAnsi="David" w:cs="David"/>
              <w:rtl/>
            </w:rPr>
          </w:rPrChange>
        </w:rPr>
      </w:pPr>
      <w:r w:rsidRPr="00A90D62">
        <w:rPr>
          <w:rFonts w:ascii="David" w:hAnsi="David" w:cs="David"/>
          <w:sz w:val="28"/>
          <w:szCs w:val="28"/>
          <w:rtl/>
          <w:rPrChange w:id="5158" w:author="אברהם" w:date="2012-11-23T10:23:00Z">
            <w:rPr>
              <w:rFonts w:ascii="David" w:hAnsi="David" w:cs="David"/>
              <w:rtl/>
            </w:rPr>
          </w:rPrChange>
        </w:rPr>
        <w:t>אולם</w:t>
      </w:r>
      <w:del w:id="5159" w:author="אברהם" w:date="2012-11-26T17:30:00Z">
        <w:r w:rsidRPr="00A90D62" w:rsidDel="00620012">
          <w:rPr>
            <w:rFonts w:ascii="David" w:hAnsi="David" w:cs="David"/>
            <w:sz w:val="28"/>
            <w:szCs w:val="28"/>
            <w:rtl/>
            <w:rPrChange w:id="5160" w:author="אברהם" w:date="2012-11-23T10:23:00Z">
              <w:rPr>
                <w:rFonts w:ascii="David" w:hAnsi="David" w:cs="David"/>
                <w:rtl/>
              </w:rPr>
            </w:rPrChange>
          </w:rPr>
          <w:delText>,</w:delText>
        </w:r>
      </w:del>
      <w:r w:rsidRPr="00A90D62">
        <w:rPr>
          <w:rFonts w:ascii="David" w:hAnsi="David" w:cs="David"/>
          <w:sz w:val="28"/>
          <w:szCs w:val="28"/>
          <w:rtl/>
          <w:rPrChange w:id="5161" w:author="אברהם" w:date="2012-11-23T10:23:00Z">
            <w:rPr>
              <w:rFonts w:ascii="David" w:hAnsi="David" w:cs="David"/>
              <w:rtl/>
            </w:rPr>
          </w:rPrChange>
        </w:rPr>
        <w:t xml:space="preserve"> בטווח</w:t>
      </w:r>
      <w:r w:rsidRPr="00A90D62">
        <w:rPr>
          <w:rFonts w:ascii="David" w:eastAsia="David" w:hAnsi="David" w:cs="David"/>
          <w:sz w:val="28"/>
          <w:szCs w:val="28"/>
          <w:rtl/>
          <w:rPrChange w:id="5162" w:author="אברהם" w:date="2012-11-23T10:23:00Z">
            <w:rPr>
              <w:rFonts w:ascii="David" w:eastAsia="David" w:hAnsi="David" w:cs="David"/>
              <w:rtl/>
            </w:rPr>
          </w:rPrChange>
        </w:rPr>
        <w:t xml:space="preserve"> </w:t>
      </w:r>
      <w:r w:rsidRPr="00A90D62">
        <w:rPr>
          <w:rFonts w:ascii="David" w:hAnsi="David" w:cs="David"/>
          <w:sz w:val="28"/>
          <w:szCs w:val="28"/>
          <w:rtl/>
          <w:rPrChange w:id="5163" w:author="אברהם" w:date="2012-11-23T10:23:00Z">
            <w:rPr>
              <w:rFonts w:ascii="David" w:hAnsi="David" w:cs="David"/>
              <w:rtl/>
            </w:rPr>
          </w:rPrChange>
        </w:rPr>
        <w:t>הארוך, המערכת</w:t>
      </w:r>
      <w:r w:rsidRPr="00A90D62">
        <w:rPr>
          <w:rFonts w:ascii="David" w:eastAsia="David" w:hAnsi="David" w:cs="David"/>
          <w:sz w:val="28"/>
          <w:szCs w:val="28"/>
          <w:rtl/>
          <w:rPrChange w:id="5164" w:author="אברהם" w:date="2012-11-23T10:23:00Z">
            <w:rPr>
              <w:rFonts w:ascii="David" w:eastAsia="David" w:hAnsi="David" w:cs="David"/>
              <w:rtl/>
            </w:rPr>
          </w:rPrChange>
        </w:rPr>
        <w:t xml:space="preserve"> </w:t>
      </w:r>
      <w:r w:rsidRPr="00A90D62">
        <w:rPr>
          <w:rFonts w:ascii="David" w:hAnsi="David" w:cs="David"/>
          <w:sz w:val="28"/>
          <w:szCs w:val="28"/>
          <w:rtl/>
          <w:rPrChange w:id="5165" w:author="אברהם" w:date="2012-11-23T10:23:00Z">
            <w:rPr>
              <w:rFonts w:ascii="David" w:hAnsi="David" w:cs="David"/>
              <w:rtl/>
            </w:rPr>
          </w:rPrChange>
        </w:rPr>
        <w:t>מתכנסת</w:t>
      </w:r>
      <w:r w:rsidRPr="00A90D62">
        <w:rPr>
          <w:rFonts w:ascii="David" w:eastAsia="David" w:hAnsi="David" w:cs="David"/>
          <w:sz w:val="28"/>
          <w:szCs w:val="28"/>
          <w:rtl/>
          <w:rPrChange w:id="5166" w:author="אברהם" w:date="2012-11-23T10:23:00Z">
            <w:rPr>
              <w:rFonts w:ascii="David" w:eastAsia="David" w:hAnsi="David" w:cs="David"/>
              <w:rtl/>
            </w:rPr>
          </w:rPrChange>
        </w:rPr>
        <w:t xml:space="preserve"> </w:t>
      </w:r>
      <w:r w:rsidRPr="00A90D62">
        <w:rPr>
          <w:rFonts w:ascii="David" w:hAnsi="David" w:cs="David"/>
          <w:sz w:val="28"/>
          <w:szCs w:val="28"/>
          <w:rtl/>
          <w:rPrChange w:id="5167" w:author="אברהם" w:date="2012-11-23T10:23:00Z">
            <w:rPr>
              <w:rFonts w:ascii="David" w:hAnsi="David" w:cs="David"/>
              <w:rtl/>
            </w:rPr>
          </w:rPrChange>
        </w:rPr>
        <w:t>למצב</w:t>
      </w:r>
      <w:r w:rsidRPr="00A90D62">
        <w:rPr>
          <w:rFonts w:ascii="David" w:eastAsia="David" w:hAnsi="David" w:cs="David"/>
          <w:sz w:val="28"/>
          <w:szCs w:val="28"/>
          <w:rtl/>
          <w:rPrChange w:id="5168" w:author="אברהם" w:date="2012-11-23T10:23:00Z">
            <w:rPr>
              <w:rFonts w:ascii="David" w:eastAsia="David" w:hAnsi="David" w:cs="David"/>
              <w:rtl/>
            </w:rPr>
          </w:rPrChange>
        </w:rPr>
        <w:t xml:space="preserve"> </w:t>
      </w:r>
      <w:r w:rsidRPr="00A90D62">
        <w:rPr>
          <w:rFonts w:ascii="David" w:hAnsi="David" w:cs="David"/>
          <w:sz w:val="28"/>
          <w:szCs w:val="28"/>
          <w:rtl/>
          <w:rPrChange w:id="5169" w:author="אברהם" w:date="2012-11-23T10:23:00Z">
            <w:rPr>
              <w:rFonts w:ascii="David" w:hAnsi="David" w:cs="David"/>
              <w:rtl/>
            </w:rPr>
          </w:rPrChange>
        </w:rPr>
        <w:t>בו</w:t>
      </w:r>
      <w:r w:rsidRPr="00A90D62">
        <w:rPr>
          <w:rFonts w:ascii="David" w:eastAsia="David" w:hAnsi="David" w:cs="David"/>
          <w:sz w:val="28"/>
          <w:szCs w:val="28"/>
          <w:rtl/>
          <w:rPrChange w:id="5170" w:author="אברהם" w:date="2012-11-23T10:23:00Z">
            <w:rPr>
              <w:rFonts w:ascii="David" w:eastAsia="David" w:hAnsi="David" w:cs="David"/>
              <w:rtl/>
            </w:rPr>
          </w:rPrChange>
        </w:rPr>
        <w:t xml:space="preserve"> </w:t>
      </w:r>
      <w:r w:rsidRPr="00A90D62">
        <w:rPr>
          <w:rFonts w:ascii="David" w:hAnsi="David" w:cs="David"/>
          <w:sz w:val="28"/>
          <w:szCs w:val="28"/>
          <w:rtl/>
          <w:rPrChange w:id="5171" w:author="אברהם" w:date="2012-11-23T10:23:00Z">
            <w:rPr>
              <w:rFonts w:ascii="David" w:hAnsi="David" w:cs="David"/>
              <w:rtl/>
            </w:rPr>
          </w:rPrChange>
        </w:rPr>
        <w:t>אין</w:t>
      </w:r>
      <w:r w:rsidRPr="00A90D62">
        <w:rPr>
          <w:rFonts w:ascii="David" w:eastAsia="David" w:hAnsi="David" w:cs="David"/>
          <w:sz w:val="28"/>
          <w:szCs w:val="28"/>
          <w:rtl/>
          <w:rPrChange w:id="5172" w:author="אברהם" w:date="2012-11-23T10:23:00Z">
            <w:rPr>
              <w:rFonts w:ascii="David" w:eastAsia="David" w:hAnsi="David" w:cs="David"/>
              <w:rtl/>
            </w:rPr>
          </w:rPrChange>
        </w:rPr>
        <w:t xml:space="preserve"> </w:t>
      </w:r>
      <w:r w:rsidRPr="00A90D62">
        <w:rPr>
          <w:rFonts w:ascii="David" w:hAnsi="David" w:cs="David"/>
          <w:sz w:val="28"/>
          <w:szCs w:val="28"/>
          <w:rtl/>
          <w:rPrChange w:id="5173" w:author="אברהם" w:date="2012-11-23T10:23:00Z">
            <w:rPr>
              <w:rFonts w:ascii="David" w:hAnsi="David" w:cs="David"/>
              <w:rtl/>
            </w:rPr>
          </w:rPrChange>
        </w:rPr>
        <w:t>בכלל</w:t>
      </w:r>
      <w:r w:rsidRPr="00A90D62">
        <w:rPr>
          <w:rFonts w:ascii="David" w:eastAsia="David" w:hAnsi="David" w:cs="David"/>
          <w:sz w:val="28"/>
          <w:szCs w:val="28"/>
          <w:rtl/>
          <w:rPrChange w:id="5174" w:author="אברהם" w:date="2012-11-23T10:23:00Z">
            <w:rPr>
              <w:rFonts w:ascii="David" w:eastAsia="David" w:hAnsi="David" w:cs="David"/>
              <w:rtl/>
            </w:rPr>
          </w:rPrChange>
        </w:rPr>
        <w:t xml:space="preserve"> </w:t>
      </w:r>
      <w:r w:rsidRPr="00A90D62">
        <w:rPr>
          <w:rFonts w:ascii="David" w:hAnsi="David" w:cs="David"/>
          <w:sz w:val="28"/>
          <w:szCs w:val="28"/>
          <w:rtl/>
          <w:rPrChange w:id="5175" w:author="אברהם" w:date="2012-11-23T10:23:00Z">
            <w:rPr>
              <w:rFonts w:ascii="David" w:hAnsi="David" w:cs="David"/>
              <w:rtl/>
            </w:rPr>
          </w:rPrChange>
        </w:rPr>
        <w:t>חסרי</w:t>
      </w:r>
      <w:r w:rsidRPr="00A90D62">
        <w:rPr>
          <w:rFonts w:ascii="David" w:eastAsia="David" w:hAnsi="David" w:cs="David"/>
          <w:sz w:val="28"/>
          <w:szCs w:val="28"/>
          <w:rtl/>
          <w:rPrChange w:id="5176" w:author="אברהם" w:date="2012-11-23T10:23:00Z">
            <w:rPr>
              <w:rFonts w:ascii="David" w:eastAsia="David" w:hAnsi="David" w:cs="David"/>
              <w:rtl/>
            </w:rPr>
          </w:rPrChange>
        </w:rPr>
        <w:t xml:space="preserve"> </w:t>
      </w:r>
      <w:r w:rsidRPr="00A90D62">
        <w:rPr>
          <w:rFonts w:ascii="David" w:hAnsi="David" w:cs="David"/>
          <w:sz w:val="28"/>
          <w:szCs w:val="28"/>
          <w:rtl/>
          <w:rPrChange w:id="5177" w:author="אברהם" w:date="2012-11-23T10:23:00Z">
            <w:rPr>
              <w:rFonts w:ascii="David" w:hAnsi="David" w:cs="David"/>
              <w:rtl/>
            </w:rPr>
          </w:rPrChange>
        </w:rPr>
        <w:t>נחלות</w:t>
      </w:r>
      <w:r w:rsidRPr="00A90D62">
        <w:rPr>
          <w:rFonts w:ascii="David" w:eastAsia="David" w:hAnsi="David" w:cs="David"/>
          <w:sz w:val="28"/>
          <w:szCs w:val="28"/>
          <w:rtl/>
          <w:rPrChange w:id="5178" w:author="אברהם" w:date="2012-11-23T10:23:00Z">
            <w:rPr>
              <w:rFonts w:ascii="David" w:eastAsia="David" w:hAnsi="David" w:cs="David"/>
              <w:rtl/>
            </w:rPr>
          </w:rPrChange>
        </w:rPr>
        <w:t xml:space="preserve"> </w:t>
      </w:r>
      <w:r w:rsidRPr="00A90D62">
        <w:rPr>
          <w:rFonts w:ascii="David" w:hAnsi="David" w:cs="David"/>
          <w:sz w:val="28"/>
          <w:szCs w:val="28"/>
          <w:rtl/>
          <w:rPrChange w:id="5179" w:author="אברהם" w:date="2012-11-23T10:23:00Z">
            <w:rPr>
              <w:rFonts w:ascii="David" w:hAnsi="David" w:cs="David"/>
              <w:rtl/>
            </w:rPr>
          </w:rPrChange>
        </w:rPr>
        <w:t>- כלומר</w:t>
      </w:r>
      <w:r w:rsidRPr="00A90D62">
        <w:rPr>
          <w:rFonts w:ascii="David" w:eastAsia="David" w:hAnsi="David" w:cs="David"/>
          <w:sz w:val="28"/>
          <w:szCs w:val="28"/>
          <w:rtl/>
          <w:rPrChange w:id="5180" w:author="אברהם" w:date="2012-11-23T10:23:00Z">
            <w:rPr>
              <w:rFonts w:ascii="David" w:eastAsia="David" w:hAnsi="David" w:cs="David"/>
              <w:rtl/>
            </w:rPr>
          </w:rPrChange>
        </w:rPr>
        <w:t xml:space="preserve"> </w:t>
      </w:r>
      <w:r w:rsidRPr="00A90D62">
        <w:rPr>
          <w:rFonts w:ascii="David" w:hAnsi="David" w:cs="David"/>
          <w:sz w:val="28"/>
          <w:szCs w:val="28"/>
          <w:rtl/>
          <w:rPrChange w:id="5181" w:author="אברהם" w:date="2012-11-23T10:23:00Z">
            <w:rPr>
              <w:rFonts w:ascii="David" w:hAnsi="David" w:cs="David"/>
              <w:rtl/>
            </w:rPr>
          </w:rPrChange>
        </w:rPr>
        <w:t>לכל</w:t>
      </w:r>
      <w:r w:rsidRPr="00A90D62">
        <w:rPr>
          <w:rFonts w:ascii="David" w:eastAsia="David" w:hAnsi="David" w:cs="David"/>
          <w:sz w:val="28"/>
          <w:szCs w:val="28"/>
          <w:rtl/>
          <w:rPrChange w:id="5182" w:author="אברהם" w:date="2012-11-23T10:23:00Z">
            <w:rPr>
              <w:rFonts w:ascii="David" w:eastAsia="David" w:hAnsi="David" w:cs="David"/>
              <w:rtl/>
            </w:rPr>
          </w:rPrChange>
        </w:rPr>
        <w:t xml:space="preserve"> </w:t>
      </w:r>
      <w:r w:rsidRPr="00A90D62">
        <w:rPr>
          <w:rFonts w:ascii="David" w:hAnsi="David" w:cs="David"/>
          <w:sz w:val="28"/>
          <w:szCs w:val="28"/>
          <w:rtl/>
          <w:rPrChange w:id="5183" w:author="אברהם" w:date="2012-11-23T10:23:00Z">
            <w:rPr>
              <w:rFonts w:ascii="David" w:hAnsi="David" w:cs="David"/>
              <w:rtl/>
            </w:rPr>
          </w:rPrChange>
        </w:rPr>
        <w:t>אזרח</w:t>
      </w:r>
      <w:r w:rsidRPr="00A90D62">
        <w:rPr>
          <w:rFonts w:ascii="David" w:eastAsia="David" w:hAnsi="David" w:cs="David"/>
          <w:sz w:val="28"/>
          <w:szCs w:val="28"/>
          <w:rtl/>
          <w:rPrChange w:id="5184" w:author="אברהם" w:date="2012-11-23T10:23:00Z">
            <w:rPr>
              <w:rFonts w:ascii="David" w:eastAsia="David" w:hAnsi="David" w:cs="David"/>
              <w:rtl/>
            </w:rPr>
          </w:rPrChange>
        </w:rPr>
        <w:t xml:space="preserve"> </w:t>
      </w:r>
      <w:r w:rsidRPr="00A90D62">
        <w:rPr>
          <w:rFonts w:ascii="David" w:hAnsi="David" w:cs="David"/>
          <w:sz w:val="28"/>
          <w:szCs w:val="28"/>
          <w:rtl/>
          <w:rPrChange w:id="5185" w:author="אברהם" w:date="2012-11-23T10:23:00Z">
            <w:rPr>
              <w:rFonts w:ascii="David" w:hAnsi="David" w:cs="David"/>
              <w:rtl/>
            </w:rPr>
          </w:rPrChange>
        </w:rPr>
        <w:t>ישנה</w:t>
      </w:r>
      <w:r w:rsidRPr="00A90D62">
        <w:rPr>
          <w:rFonts w:ascii="David" w:eastAsia="David" w:hAnsi="David" w:cs="David"/>
          <w:sz w:val="28"/>
          <w:szCs w:val="28"/>
          <w:rtl/>
          <w:rPrChange w:id="5186" w:author="אברהם" w:date="2012-11-23T10:23:00Z">
            <w:rPr>
              <w:rFonts w:ascii="David" w:eastAsia="David" w:hAnsi="David" w:cs="David"/>
              <w:rtl/>
            </w:rPr>
          </w:rPrChange>
        </w:rPr>
        <w:t xml:space="preserve"> </w:t>
      </w:r>
      <w:r w:rsidRPr="00A90D62">
        <w:rPr>
          <w:rFonts w:ascii="David" w:hAnsi="David" w:cs="David"/>
          <w:sz w:val="28"/>
          <w:szCs w:val="28"/>
          <w:rtl/>
          <w:rPrChange w:id="5187" w:author="אברהם" w:date="2012-11-23T10:23:00Z">
            <w:rPr>
              <w:rFonts w:ascii="David" w:hAnsi="David" w:cs="David"/>
              <w:rtl/>
            </w:rPr>
          </w:rPrChange>
        </w:rPr>
        <w:t>נחלה</w:t>
      </w:r>
      <w:r w:rsidRPr="00A90D62">
        <w:rPr>
          <w:rFonts w:ascii="David" w:eastAsia="David" w:hAnsi="David" w:cs="David"/>
          <w:sz w:val="28"/>
          <w:szCs w:val="28"/>
          <w:rtl/>
          <w:rPrChange w:id="5188" w:author="אברהם" w:date="2012-11-23T10:23:00Z">
            <w:rPr>
              <w:rFonts w:ascii="David" w:eastAsia="David" w:hAnsi="David" w:cs="David"/>
              <w:rtl/>
            </w:rPr>
          </w:rPrChange>
        </w:rPr>
        <w:t xml:space="preserve"> </w:t>
      </w:r>
      <w:r w:rsidRPr="00A90D62">
        <w:rPr>
          <w:rFonts w:ascii="David" w:hAnsi="David" w:cs="David"/>
          <w:sz w:val="28"/>
          <w:szCs w:val="28"/>
          <w:rtl/>
          <w:rPrChange w:id="5189" w:author="אברהם" w:date="2012-11-23T10:23:00Z">
            <w:rPr>
              <w:rFonts w:ascii="David" w:hAnsi="David" w:cs="David"/>
              <w:rtl/>
            </w:rPr>
          </w:rPrChange>
        </w:rPr>
        <w:t>אחת</w:t>
      </w:r>
      <w:r w:rsidRPr="00A90D62">
        <w:rPr>
          <w:rFonts w:ascii="David" w:eastAsia="David" w:hAnsi="David" w:cs="David"/>
          <w:sz w:val="28"/>
          <w:szCs w:val="28"/>
          <w:rtl/>
          <w:rPrChange w:id="5190" w:author="אברהם" w:date="2012-11-23T10:23:00Z">
            <w:rPr>
              <w:rFonts w:ascii="David" w:eastAsia="David" w:hAnsi="David" w:cs="David"/>
              <w:rtl/>
            </w:rPr>
          </w:rPrChange>
        </w:rPr>
        <w:t xml:space="preserve"> </w:t>
      </w:r>
      <w:r w:rsidRPr="00A90D62">
        <w:rPr>
          <w:rFonts w:ascii="David" w:hAnsi="David" w:cs="David"/>
          <w:sz w:val="28"/>
          <w:szCs w:val="28"/>
          <w:rtl/>
          <w:rPrChange w:id="5191" w:author="אברהם" w:date="2012-11-23T10:23:00Z">
            <w:rPr>
              <w:rFonts w:ascii="David" w:hAnsi="David" w:cs="David"/>
              <w:rtl/>
            </w:rPr>
          </w:rPrChange>
        </w:rPr>
        <w:t>בדיוק.</w:t>
      </w:r>
    </w:p>
    <w:p w:rsidR="009C2B09" w:rsidRPr="00A90D62" w:rsidRDefault="009C2B09" w:rsidP="009C2B09">
      <w:pPr>
        <w:pStyle w:val="a1"/>
        <w:bidi/>
        <w:rPr>
          <w:rFonts w:ascii="David" w:hAnsi="David" w:cs="David"/>
          <w:sz w:val="28"/>
          <w:szCs w:val="28"/>
          <w:rtl/>
          <w:rPrChange w:id="5192" w:author="אברהם" w:date="2012-11-23T10:23:00Z">
            <w:rPr>
              <w:rFonts w:ascii="David" w:hAnsi="David" w:cs="David"/>
              <w:rtl/>
            </w:rPr>
          </w:rPrChange>
        </w:rPr>
      </w:pPr>
      <w:r w:rsidRPr="00A90D62">
        <w:rPr>
          <w:rFonts w:ascii="David" w:hAnsi="David" w:cs="David"/>
          <w:sz w:val="28"/>
          <w:szCs w:val="28"/>
          <w:rtl/>
          <w:rPrChange w:id="5193" w:author="אברהם" w:date="2012-11-23T10:23:00Z">
            <w:rPr>
              <w:rFonts w:ascii="David" w:hAnsi="David" w:cs="David"/>
              <w:rtl/>
            </w:rPr>
          </w:rPrChange>
        </w:rPr>
        <w:t>ניתן</w:t>
      </w:r>
      <w:r w:rsidRPr="00A90D62">
        <w:rPr>
          <w:rFonts w:ascii="David" w:eastAsia="David" w:hAnsi="David" w:cs="David"/>
          <w:sz w:val="28"/>
          <w:szCs w:val="28"/>
          <w:rtl/>
          <w:rPrChange w:id="5194" w:author="אברהם" w:date="2012-11-23T10:23:00Z">
            <w:rPr>
              <w:rFonts w:ascii="David" w:eastAsia="David" w:hAnsi="David" w:cs="David"/>
              <w:rtl/>
            </w:rPr>
          </w:rPrChange>
        </w:rPr>
        <w:t xml:space="preserve"> </w:t>
      </w:r>
      <w:r w:rsidRPr="00A90D62">
        <w:rPr>
          <w:rFonts w:ascii="David" w:hAnsi="David" w:cs="David"/>
          <w:sz w:val="28"/>
          <w:szCs w:val="28"/>
          <w:rtl/>
          <w:rPrChange w:id="5195" w:author="אברהם" w:date="2012-11-23T10:23:00Z">
            <w:rPr>
              <w:rFonts w:ascii="David" w:hAnsi="David" w:cs="David"/>
              <w:rtl/>
            </w:rPr>
          </w:rPrChange>
        </w:rPr>
        <w:t>להשתמש</w:t>
      </w:r>
      <w:r w:rsidRPr="00A90D62">
        <w:rPr>
          <w:rFonts w:ascii="David" w:eastAsia="David" w:hAnsi="David" w:cs="David"/>
          <w:sz w:val="28"/>
          <w:szCs w:val="28"/>
          <w:rtl/>
          <w:rPrChange w:id="5196" w:author="אברהם" w:date="2012-11-23T10:23:00Z">
            <w:rPr>
              <w:rFonts w:ascii="David" w:eastAsia="David" w:hAnsi="David" w:cs="David"/>
              <w:rtl/>
            </w:rPr>
          </w:rPrChange>
        </w:rPr>
        <w:t xml:space="preserve"> </w:t>
      </w:r>
      <w:r w:rsidRPr="00A90D62">
        <w:rPr>
          <w:rFonts w:ascii="David" w:hAnsi="David" w:cs="David"/>
          <w:sz w:val="28"/>
          <w:szCs w:val="28"/>
          <w:rtl/>
          <w:rPrChange w:id="5197" w:author="אברהם" w:date="2012-11-23T10:23:00Z">
            <w:rPr>
              <w:rFonts w:ascii="David" w:hAnsi="David" w:cs="David"/>
              <w:rtl/>
            </w:rPr>
          </w:rPrChange>
        </w:rPr>
        <w:t>בנוסחת</w:t>
      </w:r>
      <w:r w:rsidRPr="00A90D62">
        <w:rPr>
          <w:rFonts w:ascii="David" w:eastAsia="David" w:hAnsi="David" w:cs="David"/>
          <w:sz w:val="28"/>
          <w:szCs w:val="28"/>
          <w:rtl/>
          <w:rPrChange w:id="5198" w:author="אברהם" w:date="2012-11-23T10:23:00Z">
            <w:rPr>
              <w:rFonts w:ascii="David" w:eastAsia="David" w:hAnsi="David" w:cs="David"/>
              <w:rtl/>
            </w:rPr>
          </w:rPrChange>
        </w:rPr>
        <w:t xml:space="preserve"> </w:t>
      </w:r>
      <w:r w:rsidRPr="00A90D62">
        <w:rPr>
          <w:rFonts w:ascii="David" w:hAnsi="David" w:cs="David"/>
          <w:sz w:val="28"/>
          <w:szCs w:val="28"/>
          <w:rtl/>
          <w:rPrChange w:id="5199" w:author="אברהם" w:date="2012-11-23T10:23:00Z">
            <w:rPr>
              <w:rFonts w:ascii="David" w:hAnsi="David" w:cs="David"/>
              <w:rtl/>
            </w:rPr>
          </w:rPrChange>
        </w:rPr>
        <w:t>הקירוב</w:t>
      </w:r>
      <w:r w:rsidRPr="00A90D62">
        <w:rPr>
          <w:rFonts w:ascii="David" w:eastAsia="David" w:hAnsi="David" w:cs="David"/>
          <w:sz w:val="28"/>
          <w:szCs w:val="28"/>
          <w:rtl/>
          <w:rPrChange w:id="5200" w:author="אברהם" w:date="2012-11-23T10:23:00Z">
            <w:rPr>
              <w:rFonts w:ascii="David" w:eastAsia="David" w:hAnsi="David" w:cs="David"/>
              <w:rtl/>
            </w:rPr>
          </w:rPrChange>
        </w:rPr>
        <w:t xml:space="preserve"> </w:t>
      </w:r>
      <w:r w:rsidRPr="00A90D62">
        <w:rPr>
          <w:rFonts w:ascii="David" w:hAnsi="David" w:cs="David"/>
          <w:sz w:val="28"/>
          <w:szCs w:val="28"/>
          <w:rtl/>
          <w:rPrChange w:id="5201" w:author="אברהם" w:date="2012-11-23T10:23:00Z">
            <w:rPr>
              <w:rFonts w:ascii="David" w:hAnsi="David" w:cs="David"/>
              <w:rtl/>
            </w:rPr>
          </w:rPrChange>
        </w:rPr>
        <w:t>על-מנת</w:t>
      </w:r>
      <w:r w:rsidRPr="00A90D62">
        <w:rPr>
          <w:rFonts w:ascii="David" w:eastAsia="David" w:hAnsi="David" w:cs="David"/>
          <w:sz w:val="28"/>
          <w:szCs w:val="28"/>
          <w:rtl/>
          <w:rPrChange w:id="5202" w:author="אברהם" w:date="2012-11-23T10:23:00Z">
            <w:rPr>
              <w:rFonts w:ascii="David" w:eastAsia="David" w:hAnsi="David" w:cs="David"/>
              <w:rtl/>
            </w:rPr>
          </w:rPrChange>
        </w:rPr>
        <w:t xml:space="preserve"> </w:t>
      </w:r>
      <w:r w:rsidRPr="00A90D62">
        <w:rPr>
          <w:rFonts w:ascii="David" w:hAnsi="David" w:cs="David"/>
          <w:sz w:val="28"/>
          <w:szCs w:val="28"/>
          <w:rtl/>
          <w:rPrChange w:id="5203" w:author="אברהם" w:date="2012-11-23T10:23:00Z">
            <w:rPr>
              <w:rFonts w:ascii="David" w:hAnsi="David" w:cs="David"/>
              <w:rtl/>
            </w:rPr>
          </w:rPrChange>
        </w:rPr>
        <w:t>להעריך, מתי</w:t>
      </w:r>
      <w:r w:rsidRPr="00A90D62">
        <w:rPr>
          <w:rFonts w:ascii="David" w:eastAsia="David" w:hAnsi="David" w:cs="David"/>
          <w:sz w:val="28"/>
          <w:szCs w:val="28"/>
          <w:rtl/>
          <w:rPrChange w:id="5204" w:author="אברהם" w:date="2012-11-23T10:23:00Z">
            <w:rPr>
              <w:rFonts w:ascii="David" w:eastAsia="David" w:hAnsi="David" w:cs="David"/>
              <w:rtl/>
            </w:rPr>
          </w:rPrChange>
        </w:rPr>
        <w:t xml:space="preserve"> </w:t>
      </w:r>
      <w:r w:rsidRPr="00A90D62">
        <w:rPr>
          <w:rFonts w:ascii="David" w:hAnsi="David" w:cs="David"/>
          <w:sz w:val="28"/>
          <w:szCs w:val="28"/>
          <w:rtl/>
          <w:rPrChange w:id="5205" w:author="אברהם" w:date="2012-11-23T10:23:00Z">
            <w:rPr>
              <w:rFonts w:ascii="David" w:hAnsi="David" w:cs="David"/>
              <w:rtl/>
            </w:rPr>
          </w:rPrChange>
        </w:rPr>
        <w:t>יגיע</w:t>
      </w:r>
      <w:r w:rsidRPr="00A90D62">
        <w:rPr>
          <w:rFonts w:ascii="David" w:eastAsia="David" w:hAnsi="David" w:cs="David"/>
          <w:sz w:val="28"/>
          <w:szCs w:val="28"/>
          <w:rtl/>
          <w:rPrChange w:id="5206" w:author="אברהם" w:date="2012-11-23T10:23:00Z">
            <w:rPr>
              <w:rFonts w:ascii="David" w:eastAsia="David" w:hAnsi="David" w:cs="David"/>
              <w:rtl/>
            </w:rPr>
          </w:rPrChange>
        </w:rPr>
        <w:t xml:space="preserve"> </w:t>
      </w:r>
      <w:r w:rsidRPr="00A90D62">
        <w:rPr>
          <w:rFonts w:ascii="David" w:hAnsi="David" w:cs="David"/>
          <w:sz w:val="28"/>
          <w:szCs w:val="28"/>
          <w:rtl/>
          <w:rPrChange w:id="5207" w:author="אברהם" w:date="2012-11-23T10:23:00Z">
            <w:rPr>
              <w:rFonts w:ascii="David" w:hAnsi="David" w:cs="David"/>
              <w:rtl/>
            </w:rPr>
          </w:rPrChange>
        </w:rPr>
        <w:t>מספר</w:t>
      </w:r>
      <w:r w:rsidRPr="00A90D62">
        <w:rPr>
          <w:rFonts w:ascii="David" w:eastAsia="David" w:hAnsi="David" w:cs="David"/>
          <w:sz w:val="28"/>
          <w:szCs w:val="28"/>
          <w:rtl/>
          <w:rPrChange w:id="5208" w:author="אברהם" w:date="2012-11-23T10:23:00Z">
            <w:rPr>
              <w:rFonts w:ascii="David" w:eastAsia="David" w:hAnsi="David" w:cs="David"/>
              <w:rtl/>
            </w:rPr>
          </w:rPrChange>
        </w:rPr>
        <w:t xml:space="preserve"> </w:t>
      </w:r>
      <w:r w:rsidRPr="00A90D62">
        <w:rPr>
          <w:rFonts w:ascii="David" w:hAnsi="David" w:cs="David"/>
          <w:sz w:val="28"/>
          <w:szCs w:val="28"/>
          <w:rtl/>
          <w:rPrChange w:id="5209" w:author="אברהם" w:date="2012-11-23T10:23:00Z">
            <w:rPr>
              <w:rFonts w:ascii="David" w:hAnsi="David" w:cs="David"/>
              <w:rtl/>
            </w:rPr>
          </w:rPrChange>
        </w:rPr>
        <w:t>חסרי</w:t>
      </w:r>
      <w:r w:rsidRPr="00A90D62">
        <w:rPr>
          <w:rFonts w:ascii="David" w:eastAsia="David" w:hAnsi="David" w:cs="David"/>
          <w:sz w:val="28"/>
          <w:szCs w:val="28"/>
          <w:rtl/>
          <w:rPrChange w:id="5210" w:author="אברהם" w:date="2012-11-23T10:23:00Z">
            <w:rPr>
              <w:rFonts w:ascii="David" w:eastAsia="David" w:hAnsi="David" w:cs="David"/>
              <w:rtl/>
            </w:rPr>
          </w:rPrChange>
        </w:rPr>
        <w:t xml:space="preserve"> </w:t>
      </w:r>
      <w:r w:rsidRPr="00A90D62">
        <w:rPr>
          <w:rFonts w:ascii="David" w:hAnsi="David" w:cs="David"/>
          <w:sz w:val="28"/>
          <w:szCs w:val="28"/>
          <w:rtl/>
          <w:rPrChange w:id="5211" w:author="אברהם" w:date="2012-11-23T10:23:00Z">
            <w:rPr>
              <w:rFonts w:ascii="David" w:hAnsi="David" w:cs="David"/>
              <w:rtl/>
            </w:rPr>
          </w:rPrChange>
        </w:rPr>
        <w:t>הנחלה</w:t>
      </w:r>
      <w:r w:rsidRPr="00A90D62">
        <w:rPr>
          <w:rFonts w:ascii="David" w:eastAsia="David" w:hAnsi="David" w:cs="David"/>
          <w:sz w:val="28"/>
          <w:szCs w:val="28"/>
          <w:rtl/>
          <w:rPrChange w:id="5212" w:author="אברהם" w:date="2012-11-23T10:23:00Z">
            <w:rPr>
              <w:rFonts w:ascii="David" w:eastAsia="David" w:hAnsi="David" w:cs="David"/>
              <w:rtl/>
            </w:rPr>
          </w:rPrChange>
        </w:rPr>
        <w:t xml:space="preserve"> </w:t>
      </w:r>
      <w:r w:rsidRPr="00A90D62">
        <w:rPr>
          <w:rFonts w:ascii="David" w:hAnsi="David" w:cs="David"/>
          <w:sz w:val="28"/>
          <w:szCs w:val="28"/>
          <w:rtl/>
          <w:rPrChange w:id="5213" w:author="אברהם" w:date="2012-11-23T10:23:00Z">
            <w:rPr>
              <w:rFonts w:ascii="David" w:hAnsi="David" w:cs="David"/>
              <w:rtl/>
            </w:rPr>
          </w:rPrChange>
        </w:rPr>
        <w:t>מתחת</w:t>
      </w:r>
      <w:r w:rsidRPr="00A90D62">
        <w:rPr>
          <w:rFonts w:ascii="David" w:eastAsia="David" w:hAnsi="David" w:cs="David"/>
          <w:sz w:val="28"/>
          <w:szCs w:val="28"/>
          <w:rtl/>
          <w:rPrChange w:id="5214" w:author="אברהם" w:date="2012-11-23T10:23:00Z">
            <w:rPr>
              <w:rFonts w:ascii="David" w:eastAsia="David" w:hAnsi="David" w:cs="David"/>
              <w:rtl/>
            </w:rPr>
          </w:rPrChange>
        </w:rPr>
        <w:t xml:space="preserve"> </w:t>
      </w:r>
      <w:r w:rsidRPr="00A90D62">
        <w:rPr>
          <w:rFonts w:ascii="David" w:hAnsi="David" w:cs="David"/>
          <w:sz w:val="28"/>
          <w:szCs w:val="28"/>
          <w:rtl/>
          <w:rPrChange w:id="5215" w:author="אברהם" w:date="2012-11-23T10:23:00Z">
            <w:rPr>
              <w:rFonts w:ascii="David" w:hAnsi="David" w:cs="David"/>
              <w:rtl/>
            </w:rPr>
          </w:rPrChange>
        </w:rPr>
        <w:t>לסף</w:t>
      </w:r>
      <w:r w:rsidRPr="00A90D62">
        <w:rPr>
          <w:rFonts w:ascii="David" w:eastAsia="David" w:hAnsi="David" w:cs="David"/>
          <w:sz w:val="28"/>
          <w:szCs w:val="28"/>
          <w:rtl/>
          <w:rPrChange w:id="5216" w:author="אברהם" w:date="2012-11-23T10:23:00Z">
            <w:rPr>
              <w:rFonts w:ascii="David" w:eastAsia="David" w:hAnsi="David" w:cs="David"/>
              <w:rtl/>
            </w:rPr>
          </w:rPrChange>
        </w:rPr>
        <w:t xml:space="preserve"> </w:t>
      </w:r>
      <w:r w:rsidRPr="00A90D62">
        <w:rPr>
          <w:rFonts w:ascii="David" w:hAnsi="David" w:cs="David"/>
          <w:sz w:val="28"/>
          <w:szCs w:val="28"/>
          <w:rtl/>
          <w:rPrChange w:id="5217" w:author="אברהם" w:date="2012-11-23T10:23:00Z">
            <w:rPr>
              <w:rFonts w:ascii="David" w:hAnsi="David" w:cs="David"/>
              <w:rtl/>
            </w:rPr>
          </w:rPrChange>
        </w:rPr>
        <w:t>מסוים. לדוגמה, הטבלה</w:t>
      </w:r>
      <w:r w:rsidRPr="00A90D62">
        <w:rPr>
          <w:rFonts w:ascii="David" w:eastAsia="David" w:hAnsi="David" w:cs="David"/>
          <w:sz w:val="28"/>
          <w:szCs w:val="28"/>
          <w:rtl/>
          <w:rPrChange w:id="5218" w:author="אברהם" w:date="2012-11-23T10:23:00Z">
            <w:rPr>
              <w:rFonts w:ascii="David" w:eastAsia="David" w:hAnsi="David" w:cs="David"/>
              <w:rtl/>
            </w:rPr>
          </w:rPrChange>
        </w:rPr>
        <w:t xml:space="preserve"> </w:t>
      </w:r>
      <w:r w:rsidRPr="00A90D62">
        <w:rPr>
          <w:rFonts w:ascii="David" w:hAnsi="David" w:cs="David"/>
          <w:sz w:val="28"/>
          <w:szCs w:val="28"/>
          <w:rtl/>
          <w:rPrChange w:id="5219" w:author="אברהם" w:date="2012-11-23T10:23:00Z">
            <w:rPr>
              <w:rFonts w:ascii="David" w:hAnsi="David" w:cs="David"/>
              <w:rtl/>
            </w:rPr>
          </w:rPrChange>
        </w:rPr>
        <w:t>בצד</w:t>
      </w:r>
      <w:r w:rsidRPr="00A90D62">
        <w:rPr>
          <w:rFonts w:ascii="David" w:eastAsia="David" w:hAnsi="David" w:cs="David"/>
          <w:sz w:val="28"/>
          <w:szCs w:val="28"/>
          <w:rtl/>
          <w:rPrChange w:id="5220" w:author="אברהם" w:date="2012-11-23T10:23:00Z">
            <w:rPr>
              <w:rFonts w:ascii="David" w:eastAsia="David" w:hAnsi="David" w:cs="David"/>
              <w:rtl/>
            </w:rPr>
          </w:rPrChange>
        </w:rPr>
        <w:t xml:space="preserve"> </w:t>
      </w:r>
      <w:r w:rsidRPr="00A90D62">
        <w:rPr>
          <w:rFonts w:ascii="David" w:hAnsi="David" w:cs="David"/>
          <w:sz w:val="28"/>
          <w:szCs w:val="28"/>
          <w:rtl/>
          <w:rPrChange w:id="5221" w:author="אברהם" w:date="2012-11-23T10:23:00Z">
            <w:rPr>
              <w:rFonts w:ascii="David" w:hAnsi="David" w:cs="David"/>
              <w:rtl/>
            </w:rPr>
          </w:rPrChange>
        </w:rPr>
        <w:t>שמאל</w:t>
      </w:r>
      <w:r w:rsidRPr="00A90D62">
        <w:rPr>
          <w:rFonts w:ascii="David" w:eastAsia="David" w:hAnsi="David" w:cs="David"/>
          <w:sz w:val="28"/>
          <w:szCs w:val="28"/>
          <w:rtl/>
          <w:rPrChange w:id="5222" w:author="אברהם" w:date="2012-11-23T10:23:00Z">
            <w:rPr>
              <w:rFonts w:ascii="David" w:eastAsia="David" w:hAnsi="David" w:cs="David"/>
              <w:rtl/>
            </w:rPr>
          </w:rPrChange>
        </w:rPr>
        <w:t xml:space="preserve"> </w:t>
      </w:r>
      <w:r w:rsidRPr="00A90D62">
        <w:rPr>
          <w:rFonts w:ascii="David" w:hAnsi="David" w:cs="David"/>
          <w:sz w:val="28"/>
          <w:szCs w:val="28"/>
          <w:rtl/>
          <w:rPrChange w:id="5223" w:author="אברהם" w:date="2012-11-23T10:23:00Z">
            <w:rPr>
              <w:rFonts w:ascii="David" w:hAnsi="David" w:cs="David"/>
              <w:rtl/>
            </w:rPr>
          </w:rPrChange>
        </w:rPr>
        <w:t>מציגה</w:t>
      </w:r>
      <w:r w:rsidRPr="00A90D62">
        <w:rPr>
          <w:rFonts w:ascii="David" w:eastAsia="David" w:hAnsi="David" w:cs="David"/>
          <w:sz w:val="28"/>
          <w:szCs w:val="28"/>
          <w:rtl/>
          <w:rPrChange w:id="5224" w:author="אברהם" w:date="2012-11-23T10:23:00Z">
            <w:rPr>
              <w:rFonts w:ascii="David" w:eastAsia="David" w:hAnsi="David" w:cs="David"/>
              <w:rtl/>
            </w:rPr>
          </w:rPrChange>
        </w:rPr>
        <w:t xml:space="preserve"> </w:t>
      </w:r>
      <w:r w:rsidRPr="00A90D62">
        <w:rPr>
          <w:rFonts w:ascii="David" w:hAnsi="David" w:cs="David"/>
          <w:sz w:val="28"/>
          <w:szCs w:val="28"/>
          <w:rtl/>
          <w:rPrChange w:id="5225" w:author="אברהם" w:date="2012-11-23T10:23:00Z">
            <w:rPr>
              <w:rFonts w:ascii="David" w:hAnsi="David" w:cs="David"/>
              <w:rtl/>
            </w:rPr>
          </w:rPrChange>
        </w:rPr>
        <w:t>את</w:t>
      </w:r>
      <w:r w:rsidRPr="00A90D62">
        <w:rPr>
          <w:rFonts w:ascii="David" w:eastAsia="David" w:hAnsi="David" w:cs="David"/>
          <w:sz w:val="28"/>
          <w:szCs w:val="28"/>
          <w:rtl/>
          <w:rPrChange w:id="5226" w:author="אברהם" w:date="2012-11-23T10:23:00Z">
            <w:rPr>
              <w:rFonts w:ascii="David" w:eastAsia="David" w:hAnsi="David" w:cs="David"/>
              <w:rtl/>
            </w:rPr>
          </w:rPrChange>
        </w:rPr>
        <w:t xml:space="preserve"> </w:t>
      </w:r>
      <w:r w:rsidRPr="00A90D62">
        <w:rPr>
          <w:rFonts w:ascii="David" w:hAnsi="David" w:cs="David"/>
          <w:sz w:val="28"/>
          <w:szCs w:val="28"/>
          <w:rtl/>
          <w:rPrChange w:id="5227" w:author="אברהם" w:date="2012-11-23T10:23:00Z">
            <w:rPr>
              <w:rFonts w:ascii="David" w:hAnsi="David" w:cs="David"/>
              <w:rtl/>
            </w:rPr>
          </w:rPrChange>
        </w:rPr>
        <w:t>מספר</w:t>
      </w:r>
      <w:r w:rsidRPr="00A90D62">
        <w:rPr>
          <w:rFonts w:ascii="David" w:eastAsia="David" w:hAnsi="David" w:cs="David"/>
          <w:sz w:val="28"/>
          <w:szCs w:val="28"/>
          <w:rtl/>
          <w:rPrChange w:id="5228" w:author="אברהם" w:date="2012-11-23T10:23:00Z">
            <w:rPr>
              <w:rFonts w:ascii="David" w:eastAsia="David" w:hAnsi="David" w:cs="David"/>
              <w:rtl/>
            </w:rPr>
          </w:rPrChange>
        </w:rPr>
        <w:t xml:space="preserve"> </w:t>
      </w:r>
      <w:r w:rsidRPr="00A90D62">
        <w:rPr>
          <w:rFonts w:ascii="David" w:hAnsi="David" w:cs="David"/>
          <w:sz w:val="28"/>
          <w:szCs w:val="28"/>
          <w:rtl/>
          <w:rPrChange w:id="5229" w:author="אברהם" w:date="2012-11-23T10:23:00Z">
            <w:rPr>
              <w:rFonts w:ascii="David" w:hAnsi="David" w:cs="David"/>
              <w:rtl/>
            </w:rPr>
          </w:rPrChange>
        </w:rPr>
        <w:t>חסרי</w:t>
      </w:r>
      <w:r w:rsidRPr="00A90D62">
        <w:rPr>
          <w:rFonts w:ascii="David" w:eastAsia="David" w:hAnsi="David" w:cs="David"/>
          <w:sz w:val="28"/>
          <w:szCs w:val="28"/>
          <w:rtl/>
          <w:rPrChange w:id="5230" w:author="אברהם" w:date="2012-11-23T10:23:00Z">
            <w:rPr>
              <w:rFonts w:ascii="David" w:eastAsia="David" w:hAnsi="David" w:cs="David"/>
              <w:rtl/>
            </w:rPr>
          </w:rPrChange>
        </w:rPr>
        <w:t xml:space="preserve"> </w:t>
      </w:r>
      <w:r w:rsidRPr="00A90D62">
        <w:rPr>
          <w:rFonts w:ascii="David" w:hAnsi="David" w:cs="David"/>
          <w:sz w:val="28"/>
          <w:szCs w:val="28"/>
          <w:rtl/>
          <w:rPrChange w:id="5231" w:author="אברהם" w:date="2012-11-23T10:23:00Z">
            <w:rPr>
              <w:rFonts w:ascii="David" w:hAnsi="David" w:cs="David"/>
              <w:rtl/>
            </w:rPr>
          </w:rPrChange>
        </w:rPr>
        <w:t>הנחלה</w:t>
      </w:r>
      <w:r w:rsidRPr="00A90D62">
        <w:rPr>
          <w:rFonts w:ascii="David" w:eastAsia="David" w:hAnsi="David" w:cs="David"/>
          <w:sz w:val="28"/>
          <w:szCs w:val="28"/>
          <w:rtl/>
          <w:rPrChange w:id="5232" w:author="אברהם" w:date="2012-11-23T10:23:00Z">
            <w:rPr>
              <w:rFonts w:ascii="David" w:eastAsia="David" w:hAnsi="David" w:cs="David"/>
              <w:rtl/>
            </w:rPr>
          </w:rPrChange>
        </w:rPr>
        <w:t xml:space="preserve"> </w:t>
      </w:r>
      <w:r w:rsidRPr="00A90D62">
        <w:rPr>
          <w:rFonts w:ascii="David" w:hAnsi="David" w:cs="David"/>
          <w:sz w:val="28"/>
          <w:szCs w:val="28"/>
          <w:rtl/>
          <w:rPrChange w:id="5233" w:author="אברהם" w:date="2012-11-23T10:23:00Z">
            <w:rPr>
              <w:rFonts w:ascii="David" w:hAnsi="David" w:cs="David"/>
              <w:rtl/>
            </w:rPr>
          </w:rPrChange>
        </w:rPr>
        <w:t>לפי</w:t>
      </w:r>
      <w:r w:rsidRPr="00A90D62">
        <w:rPr>
          <w:rFonts w:ascii="David" w:eastAsia="David" w:hAnsi="David" w:cs="David"/>
          <w:sz w:val="28"/>
          <w:szCs w:val="28"/>
          <w:rtl/>
          <w:rPrChange w:id="5234" w:author="אברהם" w:date="2012-11-23T10:23:00Z">
            <w:rPr>
              <w:rFonts w:ascii="David" w:eastAsia="David" w:hAnsi="David" w:cs="David"/>
              <w:rtl/>
            </w:rPr>
          </w:rPrChange>
        </w:rPr>
        <w:t xml:space="preserve"> </w:t>
      </w:r>
      <w:r w:rsidRPr="00A90D62">
        <w:rPr>
          <w:rFonts w:ascii="David" w:hAnsi="David" w:cs="David"/>
          <w:sz w:val="28"/>
          <w:szCs w:val="28"/>
          <w:rtl/>
          <w:rPrChange w:id="5235" w:author="אברהם" w:date="2012-11-23T10:23:00Z">
            <w:rPr>
              <w:rFonts w:ascii="David" w:hAnsi="David" w:cs="David"/>
              <w:rtl/>
            </w:rPr>
          </w:rPrChange>
        </w:rPr>
        <w:t>זמן, כאשר</w:t>
      </w:r>
      <w:r w:rsidRPr="00A90D62">
        <w:rPr>
          <w:rFonts w:ascii="David" w:eastAsia="David" w:hAnsi="David" w:cs="David"/>
          <w:sz w:val="28"/>
          <w:szCs w:val="28"/>
          <w:rtl/>
          <w:rPrChange w:id="5236" w:author="אברהם" w:date="2012-11-23T10:23:00Z">
            <w:rPr>
              <w:rFonts w:ascii="David" w:eastAsia="David" w:hAnsi="David" w:cs="David"/>
              <w:rtl/>
            </w:rPr>
          </w:rPrChange>
        </w:rPr>
        <w:t xml:space="preserve"> </w:t>
      </w:r>
      <w:r w:rsidRPr="00A90D62">
        <w:rPr>
          <w:rFonts w:ascii="David" w:hAnsi="David" w:cs="David"/>
          <w:sz w:val="28"/>
          <w:szCs w:val="28"/>
          <w:rtl/>
          <w:rPrChange w:id="5237" w:author="אברהם" w:date="2012-11-23T10:23:00Z">
            <w:rPr>
              <w:rFonts w:ascii="David" w:hAnsi="David" w:cs="David"/>
              <w:rtl/>
            </w:rPr>
          </w:rPrChange>
        </w:rPr>
        <w:t>מספר</w:t>
      </w:r>
      <w:r w:rsidRPr="00A90D62">
        <w:rPr>
          <w:rFonts w:ascii="David" w:eastAsia="David" w:hAnsi="David" w:cs="David"/>
          <w:sz w:val="28"/>
          <w:szCs w:val="28"/>
          <w:rtl/>
          <w:rPrChange w:id="5238" w:author="אברהם" w:date="2012-11-23T10:23:00Z">
            <w:rPr>
              <w:rFonts w:ascii="David" w:eastAsia="David" w:hAnsi="David" w:cs="David"/>
              <w:rtl/>
            </w:rPr>
          </w:rPrChange>
        </w:rPr>
        <w:t xml:space="preserve"> </w:t>
      </w:r>
      <w:r w:rsidRPr="00A90D62">
        <w:rPr>
          <w:rFonts w:ascii="David" w:hAnsi="David" w:cs="David"/>
          <w:sz w:val="28"/>
          <w:szCs w:val="28"/>
          <w:rtl/>
          <w:rPrChange w:id="5239" w:author="אברהם" w:date="2012-11-23T10:23:00Z">
            <w:rPr>
              <w:rFonts w:ascii="David" w:hAnsi="David" w:cs="David"/>
              <w:rtl/>
            </w:rPr>
          </w:rPrChange>
        </w:rPr>
        <w:t>האזרחים</w:t>
      </w:r>
      <w:r w:rsidRPr="00A90D62">
        <w:rPr>
          <w:rFonts w:ascii="David" w:eastAsia="David" w:hAnsi="David" w:cs="David"/>
          <w:sz w:val="28"/>
          <w:szCs w:val="28"/>
          <w:rtl/>
          <w:rPrChange w:id="5240" w:author="אברהם" w:date="2012-11-23T10:23:00Z">
            <w:rPr>
              <w:rFonts w:ascii="David" w:eastAsia="David" w:hAnsi="David" w:cs="David"/>
              <w:rtl/>
            </w:rPr>
          </w:rPrChange>
        </w:rPr>
        <w:t xml:space="preserve"> </w:t>
      </w:r>
      <w:r w:rsidRPr="00A90D62">
        <w:rPr>
          <w:rFonts w:ascii="David" w:hAnsi="David" w:cs="David"/>
          <w:sz w:val="28"/>
          <w:szCs w:val="28"/>
          <w:rtl/>
          <w:rPrChange w:id="5241" w:author="אברהם" w:date="2012-11-23T10:23:00Z">
            <w:rPr>
              <w:rFonts w:ascii="David" w:hAnsi="David" w:cs="David"/>
              <w:rtl/>
            </w:rPr>
          </w:rPrChange>
        </w:rPr>
        <w:t>ומספר</w:t>
      </w:r>
      <w:r w:rsidRPr="00A90D62">
        <w:rPr>
          <w:rFonts w:ascii="David" w:eastAsia="David" w:hAnsi="David" w:cs="David"/>
          <w:sz w:val="28"/>
          <w:szCs w:val="28"/>
          <w:rtl/>
          <w:rPrChange w:id="5242" w:author="אברהם" w:date="2012-11-23T10:23:00Z">
            <w:rPr>
              <w:rFonts w:ascii="David" w:eastAsia="David" w:hAnsi="David" w:cs="David"/>
              <w:rtl/>
            </w:rPr>
          </w:rPrChange>
        </w:rPr>
        <w:t xml:space="preserve"> </w:t>
      </w:r>
      <w:r w:rsidRPr="00A90D62">
        <w:rPr>
          <w:rFonts w:ascii="David" w:hAnsi="David" w:cs="David"/>
          <w:sz w:val="28"/>
          <w:szCs w:val="28"/>
          <w:rtl/>
          <w:rPrChange w:id="5243" w:author="אברהם" w:date="2012-11-23T10:23:00Z">
            <w:rPr>
              <w:rFonts w:ascii="David" w:hAnsi="David" w:cs="David"/>
              <w:rtl/>
            </w:rPr>
          </w:rPrChange>
        </w:rPr>
        <w:t>הנחלות</w:t>
      </w:r>
      <w:r w:rsidRPr="00A90D62">
        <w:rPr>
          <w:rFonts w:ascii="David" w:eastAsia="David" w:hAnsi="David" w:cs="David"/>
          <w:sz w:val="28"/>
          <w:szCs w:val="28"/>
          <w:rtl/>
          <w:rPrChange w:id="5244" w:author="אברהם" w:date="2012-11-23T10:23:00Z">
            <w:rPr>
              <w:rFonts w:ascii="David" w:eastAsia="David" w:hAnsi="David" w:cs="David"/>
              <w:rtl/>
            </w:rPr>
          </w:rPrChange>
        </w:rPr>
        <w:t xml:space="preserve"> </w:t>
      </w:r>
      <w:r w:rsidRPr="00A90D62">
        <w:rPr>
          <w:rFonts w:ascii="David" w:hAnsi="David" w:cs="David"/>
          <w:sz w:val="28"/>
          <w:szCs w:val="28"/>
          <w:rtl/>
          <w:rPrChange w:id="5245" w:author="אברהם" w:date="2012-11-23T10:23:00Z">
            <w:rPr>
              <w:rFonts w:ascii="David" w:hAnsi="David" w:cs="David"/>
              <w:rtl/>
            </w:rPr>
          </w:rPrChange>
        </w:rPr>
        <w:t>הכולל</w:t>
      </w:r>
      <w:r w:rsidRPr="00A90D62">
        <w:rPr>
          <w:rFonts w:ascii="David" w:eastAsia="David" w:hAnsi="David" w:cs="David"/>
          <w:sz w:val="28"/>
          <w:szCs w:val="28"/>
          <w:rtl/>
          <w:rPrChange w:id="5246" w:author="אברהם" w:date="2012-11-23T10:23:00Z">
            <w:rPr>
              <w:rFonts w:ascii="David" w:eastAsia="David" w:hAnsi="David" w:cs="David"/>
              <w:rtl/>
            </w:rPr>
          </w:rPrChange>
        </w:rPr>
        <w:t xml:space="preserve"> </w:t>
      </w:r>
      <w:r w:rsidRPr="00A90D62">
        <w:rPr>
          <w:rFonts w:ascii="David" w:hAnsi="David" w:cs="David"/>
          <w:sz w:val="28"/>
          <w:szCs w:val="28"/>
          <w:rtl/>
          <w:rPrChange w:id="5247" w:author="אברהם" w:date="2012-11-23T10:23:00Z">
            <w:rPr>
              <w:rFonts w:ascii="David" w:hAnsi="David" w:cs="David"/>
              <w:rtl/>
            </w:rPr>
          </w:rPrChange>
        </w:rPr>
        <w:t>הוא</w:t>
      </w:r>
      <w:r w:rsidRPr="00A90D62">
        <w:rPr>
          <w:rFonts w:ascii="David" w:eastAsia="David" w:hAnsi="David" w:cs="David"/>
          <w:sz w:val="28"/>
          <w:szCs w:val="28"/>
          <w:rtl/>
          <w:rPrChange w:id="5248" w:author="אברהם" w:date="2012-11-23T10:23:00Z">
            <w:rPr>
              <w:rFonts w:ascii="David" w:eastAsia="David" w:hAnsi="David" w:cs="David"/>
              <w:rtl/>
            </w:rPr>
          </w:rPrChange>
        </w:rPr>
        <w:t xml:space="preserve"> </w:t>
      </w:r>
      <w:r w:rsidRPr="00A90D62">
        <w:rPr>
          <w:rFonts w:ascii="David" w:hAnsi="David" w:cs="David"/>
          <w:sz w:val="28"/>
          <w:szCs w:val="28"/>
          <w:rPrChange w:id="5249" w:author="אברהם" w:date="2012-11-23T10:23:00Z">
            <w:rPr>
              <w:rFonts w:ascii="David" w:hAnsi="David" w:cs="David"/>
            </w:rPr>
          </w:rPrChange>
        </w:rPr>
        <w:t>1000</w:t>
      </w:r>
      <w:r w:rsidRPr="00A90D62">
        <w:rPr>
          <w:rFonts w:ascii="David" w:hAnsi="David" w:cs="David"/>
          <w:sz w:val="28"/>
          <w:szCs w:val="28"/>
          <w:rtl/>
          <w:rPrChange w:id="5250" w:author="אברהם" w:date="2012-11-23T10:23:00Z">
            <w:rPr>
              <w:rFonts w:ascii="David" w:hAnsi="David" w:cs="David"/>
              <w:rtl/>
            </w:rPr>
          </w:rPrChange>
        </w:rPr>
        <w:t>. הטבלה</w:t>
      </w:r>
      <w:r w:rsidRPr="00A90D62">
        <w:rPr>
          <w:rFonts w:ascii="David" w:eastAsia="David" w:hAnsi="David" w:cs="David"/>
          <w:sz w:val="28"/>
          <w:szCs w:val="28"/>
          <w:rtl/>
          <w:rPrChange w:id="5251" w:author="אברהם" w:date="2012-11-23T10:23:00Z">
            <w:rPr>
              <w:rFonts w:ascii="David" w:eastAsia="David" w:hAnsi="David" w:cs="David"/>
              <w:rtl/>
            </w:rPr>
          </w:rPrChange>
        </w:rPr>
        <w:t xml:space="preserve"> </w:t>
      </w:r>
      <w:r w:rsidRPr="00A90D62">
        <w:rPr>
          <w:rFonts w:ascii="David" w:hAnsi="David" w:cs="David"/>
          <w:sz w:val="28"/>
          <w:szCs w:val="28"/>
          <w:rtl/>
          <w:rPrChange w:id="5252" w:author="אברהם" w:date="2012-11-23T10:23:00Z">
            <w:rPr>
              <w:rFonts w:ascii="David" w:hAnsi="David" w:cs="David"/>
              <w:rtl/>
            </w:rPr>
          </w:rPrChange>
        </w:rPr>
        <w:t>מתחילה</w:t>
      </w:r>
      <w:r w:rsidRPr="00A90D62">
        <w:rPr>
          <w:rFonts w:ascii="David" w:eastAsia="David" w:hAnsi="David" w:cs="David"/>
          <w:sz w:val="28"/>
          <w:szCs w:val="28"/>
          <w:rtl/>
          <w:rPrChange w:id="5253" w:author="אברהם" w:date="2012-11-23T10:23:00Z">
            <w:rPr>
              <w:rFonts w:ascii="David" w:eastAsia="David" w:hAnsi="David" w:cs="David"/>
              <w:rtl/>
            </w:rPr>
          </w:rPrChange>
        </w:rPr>
        <w:t xml:space="preserve"> </w:t>
      </w:r>
      <w:r w:rsidRPr="00A90D62">
        <w:rPr>
          <w:rFonts w:ascii="David" w:hAnsi="David" w:cs="David"/>
          <w:sz w:val="28"/>
          <w:szCs w:val="28"/>
          <w:rtl/>
          <w:rPrChange w:id="5254" w:author="אברהם" w:date="2012-11-23T10:23:00Z">
            <w:rPr>
              <w:rFonts w:ascii="David" w:hAnsi="David" w:cs="David"/>
              <w:rtl/>
            </w:rPr>
          </w:rPrChange>
        </w:rPr>
        <w:t>מהמקרה</w:t>
      </w:r>
      <w:r w:rsidRPr="00A90D62">
        <w:rPr>
          <w:rFonts w:ascii="David" w:eastAsia="David" w:hAnsi="David" w:cs="David"/>
          <w:sz w:val="28"/>
          <w:szCs w:val="28"/>
          <w:rtl/>
          <w:rPrChange w:id="5255" w:author="אברהם" w:date="2012-11-23T10:23:00Z">
            <w:rPr>
              <w:rFonts w:ascii="David" w:eastAsia="David" w:hAnsi="David" w:cs="David"/>
              <w:rtl/>
            </w:rPr>
          </w:rPrChange>
        </w:rPr>
        <w:t xml:space="preserve"> </w:t>
      </w:r>
      <w:r w:rsidRPr="00A90D62">
        <w:rPr>
          <w:rFonts w:ascii="David" w:hAnsi="David" w:cs="David"/>
          <w:sz w:val="28"/>
          <w:szCs w:val="28"/>
          <w:rtl/>
          <w:rPrChange w:id="5256" w:author="אברהם" w:date="2012-11-23T10:23:00Z">
            <w:rPr>
              <w:rFonts w:ascii="David" w:hAnsi="David" w:cs="David"/>
              <w:rtl/>
            </w:rPr>
          </w:rPrChange>
        </w:rPr>
        <w:t>הגרוע</w:t>
      </w:r>
      <w:r w:rsidRPr="00A90D62">
        <w:rPr>
          <w:rFonts w:ascii="David" w:eastAsia="David" w:hAnsi="David" w:cs="David"/>
          <w:sz w:val="28"/>
          <w:szCs w:val="28"/>
          <w:rtl/>
          <w:rPrChange w:id="5257" w:author="אברהם" w:date="2012-11-23T10:23:00Z">
            <w:rPr>
              <w:rFonts w:ascii="David" w:eastAsia="David" w:hAnsi="David" w:cs="David"/>
              <w:rtl/>
            </w:rPr>
          </w:rPrChange>
        </w:rPr>
        <w:t xml:space="preserve"> </w:t>
      </w:r>
      <w:r w:rsidRPr="00A90D62">
        <w:rPr>
          <w:rFonts w:ascii="David" w:hAnsi="David" w:cs="David"/>
          <w:sz w:val="28"/>
          <w:szCs w:val="28"/>
          <w:rtl/>
          <w:rPrChange w:id="5258" w:author="אברהם" w:date="2012-11-23T10:23:00Z">
            <w:rPr>
              <w:rFonts w:ascii="David" w:hAnsi="David" w:cs="David"/>
              <w:rtl/>
            </w:rPr>
          </w:rPrChange>
        </w:rPr>
        <w:t>ביותר, שבו, בזמן</w:t>
      </w:r>
      <w:r w:rsidRPr="00A90D62">
        <w:rPr>
          <w:rFonts w:ascii="David" w:eastAsia="David" w:hAnsi="David" w:cs="David"/>
          <w:sz w:val="28"/>
          <w:szCs w:val="28"/>
          <w:rtl/>
          <w:rPrChange w:id="5259" w:author="אברהם" w:date="2012-11-23T10:23:00Z">
            <w:rPr>
              <w:rFonts w:ascii="David" w:eastAsia="David" w:hAnsi="David" w:cs="David"/>
              <w:rtl/>
            </w:rPr>
          </w:rPrChange>
        </w:rPr>
        <w:t xml:space="preserve"> </w:t>
      </w:r>
      <w:r w:rsidRPr="00A90D62">
        <w:rPr>
          <w:rFonts w:ascii="David" w:hAnsi="David" w:cs="David"/>
          <w:sz w:val="28"/>
          <w:szCs w:val="28"/>
          <w:rPrChange w:id="5260" w:author="אברהם" w:date="2012-11-23T10:23:00Z">
            <w:rPr>
              <w:rFonts w:ascii="David" w:hAnsi="David" w:cs="David"/>
            </w:rPr>
          </w:rPrChange>
        </w:rPr>
        <w:t>0</w:t>
      </w:r>
      <w:r w:rsidRPr="00A90D62">
        <w:rPr>
          <w:rFonts w:ascii="David" w:hAnsi="David" w:cs="David"/>
          <w:sz w:val="28"/>
          <w:szCs w:val="28"/>
          <w:rtl/>
          <w:rPrChange w:id="5261" w:author="אברהם" w:date="2012-11-23T10:23:00Z">
            <w:rPr>
              <w:rFonts w:ascii="David" w:hAnsi="David" w:cs="David"/>
              <w:rtl/>
            </w:rPr>
          </w:rPrChange>
        </w:rPr>
        <w:t>, כל</w:t>
      </w:r>
      <w:r w:rsidRPr="00A90D62">
        <w:rPr>
          <w:rFonts w:ascii="David" w:eastAsia="David" w:hAnsi="David" w:cs="David"/>
          <w:sz w:val="28"/>
          <w:szCs w:val="28"/>
          <w:rtl/>
          <w:rPrChange w:id="5262" w:author="אברהם" w:date="2012-11-23T10:23:00Z">
            <w:rPr>
              <w:rFonts w:ascii="David" w:eastAsia="David" w:hAnsi="David" w:cs="David"/>
              <w:rtl/>
            </w:rPr>
          </w:rPrChange>
        </w:rPr>
        <w:t xml:space="preserve"> </w:t>
      </w:r>
      <w:r w:rsidRPr="00A90D62">
        <w:rPr>
          <w:rFonts w:ascii="David" w:hAnsi="David" w:cs="David"/>
          <w:sz w:val="28"/>
          <w:szCs w:val="28"/>
          <w:rtl/>
          <w:rPrChange w:id="5263" w:author="אברהם" w:date="2012-11-23T10:23:00Z">
            <w:rPr>
              <w:rFonts w:ascii="David" w:hAnsi="David" w:cs="David"/>
              <w:rtl/>
            </w:rPr>
          </w:rPrChange>
        </w:rPr>
        <w:t>הנחלות</w:t>
      </w:r>
      <w:r w:rsidRPr="00A90D62">
        <w:rPr>
          <w:rFonts w:ascii="David" w:eastAsia="David" w:hAnsi="David" w:cs="David"/>
          <w:sz w:val="28"/>
          <w:szCs w:val="28"/>
          <w:rtl/>
          <w:rPrChange w:id="5264" w:author="אברהם" w:date="2012-11-23T10:23:00Z">
            <w:rPr>
              <w:rFonts w:ascii="David" w:eastAsia="David" w:hAnsi="David" w:cs="David"/>
              <w:rtl/>
            </w:rPr>
          </w:rPrChange>
        </w:rPr>
        <w:t xml:space="preserve"> </w:t>
      </w:r>
      <w:r w:rsidRPr="00A90D62">
        <w:rPr>
          <w:rFonts w:ascii="David" w:hAnsi="David" w:cs="David"/>
          <w:sz w:val="28"/>
          <w:szCs w:val="28"/>
          <w:rtl/>
          <w:rPrChange w:id="5265" w:author="אברהם" w:date="2012-11-23T10:23:00Z">
            <w:rPr>
              <w:rFonts w:ascii="David" w:hAnsi="David" w:cs="David"/>
              <w:rtl/>
            </w:rPr>
          </w:rPrChange>
        </w:rPr>
        <w:t>מרוכזות</w:t>
      </w:r>
      <w:r w:rsidRPr="00A90D62">
        <w:rPr>
          <w:rFonts w:ascii="David" w:eastAsia="David" w:hAnsi="David" w:cs="David"/>
          <w:sz w:val="28"/>
          <w:szCs w:val="28"/>
          <w:rtl/>
          <w:rPrChange w:id="5266" w:author="אברהם" w:date="2012-11-23T10:23:00Z">
            <w:rPr>
              <w:rFonts w:ascii="David" w:eastAsia="David" w:hAnsi="David" w:cs="David"/>
              <w:rtl/>
            </w:rPr>
          </w:rPrChange>
        </w:rPr>
        <w:t xml:space="preserve"> </w:t>
      </w:r>
      <w:r w:rsidRPr="00A90D62">
        <w:rPr>
          <w:rFonts w:ascii="David" w:hAnsi="David" w:cs="David"/>
          <w:sz w:val="28"/>
          <w:szCs w:val="28"/>
          <w:rtl/>
          <w:rPrChange w:id="5267" w:author="אברהם" w:date="2012-11-23T10:23:00Z">
            <w:rPr>
              <w:rFonts w:ascii="David" w:hAnsi="David" w:cs="David"/>
              <w:rtl/>
            </w:rPr>
          </w:rPrChange>
        </w:rPr>
        <w:t>בידי</w:t>
      </w:r>
      <w:r w:rsidRPr="00A90D62">
        <w:rPr>
          <w:rFonts w:ascii="David" w:eastAsia="David" w:hAnsi="David" w:cs="David"/>
          <w:sz w:val="28"/>
          <w:szCs w:val="28"/>
          <w:rtl/>
          <w:rPrChange w:id="5268" w:author="אברהם" w:date="2012-11-23T10:23:00Z">
            <w:rPr>
              <w:rFonts w:ascii="David" w:eastAsia="David" w:hAnsi="David" w:cs="David"/>
              <w:rtl/>
            </w:rPr>
          </w:rPrChange>
        </w:rPr>
        <w:t xml:space="preserve"> </w:t>
      </w:r>
      <w:r w:rsidRPr="00A90D62">
        <w:rPr>
          <w:rFonts w:ascii="David" w:hAnsi="David" w:cs="David"/>
          <w:sz w:val="28"/>
          <w:szCs w:val="28"/>
          <w:rtl/>
          <w:rPrChange w:id="5269" w:author="אברהם" w:date="2012-11-23T10:23:00Z">
            <w:rPr>
              <w:rFonts w:ascii="David" w:hAnsi="David" w:cs="David"/>
              <w:rtl/>
            </w:rPr>
          </w:rPrChange>
        </w:rPr>
        <w:t>אדם</w:t>
      </w:r>
      <w:r w:rsidRPr="00A90D62">
        <w:rPr>
          <w:rFonts w:ascii="David" w:eastAsia="David" w:hAnsi="David" w:cs="David"/>
          <w:sz w:val="28"/>
          <w:szCs w:val="28"/>
          <w:rtl/>
          <w:rPrChange w:id="5270" w:author="אברהם" w:date="2012-11-23T10:23:00Z">
            <w:rPr>
              <w:rFonts w:ascii="David" w:eastAsia="David" w:hAnsi="David" w:cs="David"/>
              <w:rtl/>
            </w:rPr>
          </w:rPrChange>
        </w:rPr>
        <w:t xml:space="preserve"> </w:t>
      </w:r>
      <w:r w:rsidRPr="00A90D62">
        <w:rPr>
          <w:rFonts w:ascii="David" w:hAnsi="David" w:cs="David"/>
          <w:sz w:val="28"/>
          <w:szCs w:val="28"/>
          <w:rtl/>
          <w:rPrChange w:id="5271" w:author="אברהם" w:date="2012-11-23T10:23:00Z">
            <w:rPr>
              <w:rFonts w:ascii="David" w:hAnsi="David" w:cs="David"/>
              <w:rtl/>
            </w:rPr>
          </w:rPrChange>
        </w:rPr>
        <w:t>אחד, כך</w:t>
      </w:r>
      <w:r w:rsidRPr="00A90D62">
        <w:rPr>
          <w:rFonts w:ascii="David" w:eastAsia="David" w:hAnsi="David" w:cs="David"/>
          <w:sz w:val="28"/>
          <w:szCs w:val="28"/>
          <w:rtl/>
          <w:rPrChange w:id="5272" w:author="אברהם" w:date="2012-11-23T10:23:00Z">
            <w:rPr>
              <w:rFonts w:ascii="David" w:eastAsia="David" w:hAnsi="David" w:cs="David"/>
              <w:rtl/>
            </w:rPr>
          </w:rPrChange>
        </w:rPr>
        <w:t xml:space="preserve"> </w:t>
      </w:r>
      <w:r w:rsidRPr="00A90D62">
        <w:rPr>
          <w:rFonts w:ascii="David" w:hAnsi="David" w:cs="David"/>
          <w:sz w:val="28"/>
          <w:szCs w:val="28"/>
          <w:rtl/>
          <w:rPrChange w:id="5273" w:author="אברהם" w:date="2012-11-23T10:23:00Z">
            <w:rPr>
              <w:rFonts w:ascii="David" w:hAnsi="David" w:cs="David"/>
              <w:rtl/>
            </w:rPr>
          </w:rPrChange>
        </w:rPr>
        <w:t>שיש</w:t>
      </w:r>
      <w:r w:rsidRPr="00A90D62">
        <w:rPr>
          <w:rFonts w:ascii="David" w:eastAsia="David" w:hAnsi="David" w:cs="David"/>
          <w:sz w:val="28"/>
          <w:szCs w:val="28"/>
          <w:rtl/>
          <w:rPrChange w:id="5274" w:author="אברהם" w:date="2012-11-23T10:23:00Z">
            <w:rPr>
              <w:rFonts w:ascii="David" w:eastAsia="David" w:hAnsi="David" w:cs="David"/>
              <w:rtl/>
            </w:rPr>
          </w:rPrChange>
        </w:rPr>
        <w:t xml:space="preserve"> </w:t>
      </w:r>
      <w:r w:rsidRPr="00A90D62">
        <w:rPr>
          <w:rFonts w:ascii="David" w:hAnsi="David" w:cs="David"/>
          <w:sz w:val="28"/>
          <w:szCs w:val="28"/>
          <w:rPrChange w:id="5275" w:author="אברהם" w:date="2012-11-23T10:23:00Z">
            <w:rPr>
              <w:rFonts w:ascii="David" w:hAnsi="David" w:cs="David"/>
            </w:rPr>
          </w:rPrChange>
        </w:rPr>
        <w:t>999</w:t>
      </w:r>
      <w:r w:rsidRPr="00A90D62">
        <w:rPr>
          <w:rFonts w:ascii="David" w:hAnsi="David" w:cs="David"/>
          <w:sz w:val="28"/>
          <w:szCs w:val="28"/>
          <w:rtl/>
          <w:rPrChange w:id="5276" w:author="אברהם" w:date="2012-11-23T10:23:00Z">
            <w:rPr>
              <w:rFonts w:ascii="David" w:hAnsi="David" w:cs="David"/>
              <w:rtl/>
            </w:rPr>
          </w:rPrChange>
        </w:rPr>
        <w:t xml:space="preserve"> חסרי</w:t>
      </w:r>
      <w:r w:rsidRPr="00A90D62">
        <w:rPr>
          <w:rFonts w:ascii="David" w:eastAsia="David" w:hAnsi="David" w:cs="David"/>
          <w:sz w:val="28"/>
          <w:szCs w:val="28"/>
          <w:rtl/>
          <w:rPrChange w:id="5277" w:author="אברהם" w:date="2012-11-23T10:23:00Z">
            <w:rPr>
              <w:rFonts w:ascii="David" w:eastAsia="David" w:hAnsi="David" w:cs="David"/>
              <w:rtl/>
            </w:rPr>
          </w:rPrChange>
        </w:rPr>
        <w:t xml:space="preserve"> </w:t>
      </w:r>
      <w:r w:rsidRPr="00A90D62">
        <w:rPr>
          <w:rFonts w:ascii="David" w:hAnsi="David" w:cs="David"/>
          <w:sz w:val="28"/>
          <w:szCs w:val="28"/>
          <w:rtl/>
          <w:rPrChange w:id="5278" w:author="אברהם" w:date="2012-11-23T10:23:00Z">
            <w:rPr>
              <w:rFonts w:ascii="David" w:hAnsi="David" w:cs="David"/>
              <w:rtl/>
            </w:rPr>
          </w:rPrChange>
        </w:rPr>
        <w:t>נחלה. ניתן</w:t>
      </w:r>
      <w:r w:rsidRPr="00A90D62">
        <w:rPr>
          <w:rFonts w:ascii="David" w:eastAsia="David" w:hAnsi="David" w:cs="David"/>
          <w:sz w:val="28"/>
          <w:szCs w:val="28"/>
          <w:rtl/>
          <w:rPrChange w:id="5279" w:author="אברהם" w:date="2012-11-23T10:23:00Z">
            <w:rPr>
              <w:rFonts w:ascii="David" w:eastAsia="David" w:hAnsi="David" w:cs="David"/>
              <w:rtl/>
            </w:rPr>
          </w:rPrChange>
        </w:rPr>
        <w:t xml:space="preserve"> </w:t>
      </w:r>
      <w:r w:rsidRPr="00A90D62">
        <w:rPr>
          <w:rFonts w:ascii="David" w:hAnsi="David" w:cs="David"/>
          <w:sz w:val="28"/>
          <w:szCs w:val="28"/>
          <w:rtl/>
          <w:rPrChange w:id="5280" w:author="אברהם" w:date="2012-11-23T10:23:00Z">
            <w:rPr>
              <w:rFonts w:ascii="David" w:hAnsi="David" w:cs="David"/>
              <w:rtl/>
            </w:rPr>
          </w:rPrChange>
        </w:rPr>
        <w:t>לראות, שתוך</w:t>
      </w:r>
      <w:r w:rsidRPr="00A90D62">
        <w:rPr>
          <w:rFonts w:ascii="David" w:eastAsia="David" w:hAnsi="David" w:cs="David"/>
          <w:sz w:val="28"/>
          <w:szCs w:val="28"/>
          <w:rtl/>
          <w:rPrChange w:id="5281" w:author="אברהם" w:date="2012-11-23T10:23:00Z">
            <w:rPr>
              <w:rFonts w:ascii="David" w:eastAsia="David" w:hAnsi="David" w:cs="David"/>
              <w:rtl/>
            </w:rPr>
          </w:rPrChange>
        </w:rPr>
        <w:t xml:space="preserve"> </w:t>
      </w:r>
      <w:r w:rsidRPr="00A90D62">
        <w:rPr>
          <w:rFonts w:ascii="David" w:hAnsi="David" w:cs="David"/>
          <w:sz w:val="28"/>
          <w:szCs w:val="28"/>
          <w:rtl/>
          <w:rPrChange w:id="5282" w:author="אברהם" w:date="2012-11-23T10:23:00Z">
            <w:rPr>
              <w:rFonts w:ascii="David" w:hAnsi="David" w:cs="David"/>
              <w:rtl/>
            </w:rPr>
          </w:rPrChange>
        </w:rPr>
        <w:t>ארבעה</w:t>
      </w:r>
      <w:r w:rsidRPr="00A90D62">
        <w:rPr>
          <w:rFonts w:ascii="David" w:eastAsia="David" w:hAnsi="David" w:cs="David"/>
          <w:sz w:val="28"/>
          <w:szCs w:val="28"/>
          <w:rtl/>
          <w:rPrChange w:id="5283" w:author="אברהם" w:date="2012-11-23T10:23:00Z">
            <w:rPr>
              <w:rFonts w:ascii="David" w:eastAsia="David" w:hAnsi="David" w:cs="David"/>
              <w:rtl/>
            </w:rPr>
          </w:rPrChange>
        </w:rPr>
        <w:t xml:space="preserve"> </w:t>
      </w:r>
      <w:r w:rsidRPr="00A90D62">
        <w:rPr>
          <w:rFonts w:ascii="David" w:hAnsi="David" w:cs="David"/>
          <w:sz w:val="28"/>
          <w:szCs w:val="28"/>
          <w:rtl/>
          <w:rPrChange w:id="5284" w:author="אברהם" w:date="2012-11-23T10:23:00Z">
            <w:rPr>
              <w:rFonts w:ascii="David" w:hAnsi="David" w:cs="David"/>
              <w:rtl/>
            </w:rPr>
          </w:rPrChange>
        </w:rPr>
        <w:t>יובלים, מספר</w:t>
      </w:r>
      <w:r w:rsidRPr="00A90D62">
        <w:rPr>
          <w:rFonts w:ascii="David" w:eastAsia="David" w:hAnsi="David" w:cs="David"/>
          <w:sz w:val="28"/>
          <w:szCs w:val="28"/>
          <w:rtl/>
          <w:rPrChange w:id="5285" w:author="אברהם" w:date="2012-11-23T10:23:00Z">
            <w:rPr>
              <w:rFonts w:ascii="David" w:eastAsia="David" w:hAnsi="David" w:cs="David"/>
              <w:rtl/>
            </w:rPr>
          </w:rPrChange>
        </w:rPr>
        <w:t xml:space="preserve"> </w:t>
      </w:r>
      <w:r w:rsidRPr="00A90D62">
        <w:rPr>
          <w:rFonts w:ascii="David" w:hAnsi="David" w:cs="David"/>
          <w:sz w:val="28"/>
          <w:szCs w:val="28"/>
          <w:rtl/>
          <w:rPrChange w:id="5286" w:author="אברהם" w:date="2012-11-23T10:23:00Z">
            <w:rPr>
              <w:rFonts w:ascii="David" w:hAnsi="David" w:cs="David"/>
              <w:rtl/>
            </w:rPr>
          </w:rPrChange>
        </w:rPr>
        <w:t>חסרי</w:t>
      </w:r>
      <w:r w:rsidRPr="00A90D62">
        <w:rPr>
          <w:rFonts w:ascii="David" w:eastAsia="David" w:hAnsi="David" w:cs="David"/>
          <w:sz w:val="28"/>
          <w:szCs w:val="28"/>
          <w:rtl/>
          <w:rPrChange w:id="5287" w:author="אברהם" w:date="2012-11-23T10:23:00Z">
            <w:rPr>
              <w:rFonts w:ascii="David" w:eastAsia="David" w:hAnsi="David" w:cs="David"/>
              <w:rtl/>
            </w:rPr>
          </w:rPrChange>
        </w:rPr>
        <w:t xml:space="preserve"> </w:t>
      </w:r>
      <w:r w:rsidRPr="00A90D62">
        <w:rPr>
          <w:rFonts w:ascii="David" w:hAnsi="David" w:cs="David"/>
          <w:sz w:val="28"/>
          <w:szCs w:val="28"/>
          <w:rtl/>
          <w:rPrChange w:id="5288" w:author="אברהם" w:date="2012-11-23T10:23:00Z">
            <w:rPr>
              <w:rFonts w:ascii="David" w:hAnsi="David" w:cs="David"/>
              <w:rtl/>
            </w:rPr>
          </w:rPrChange>
        </w:rPr>
        <w:t>הנחלה</w:t>
      </w:r>
      <w:r w:rsidRPr="00A90D62">
        <w:rPr>
          <w:rFonts w:ascii="David" w:eastAsia="David" w:hAnsi="David" w:cs="David"/>
          <w:sz w:val="28"/>
          <w:szCs w:val="28"/>
          <w:rtl/>
          <w:rPrChange w:id="5289" w:author="אברהם" w:date="2012-11-23T10:23:00Z">
            <w:rPr>
              <w:rFonts w:ascii="David" w:eastAsia="David" w:hAnsi="David" w:cs="David"/>
              <w:rtl/>
            </w:rPr>
          </w:rPrChange>
        </w:rPr>
        <w:t xml:space="preserve"> </w:t>
      </w:r>
      <w:r w:rsidRPr="00A90D62">
        <w:rPr>
          <w:rFonts w:ascii="David" w:hAnsi="David" w:cs="David"/>
          <w:sz w:val="28"/>
          <w:szCs w:val="28"/>
          <w:rtl/>
          <w:rPrChange w:id="5290" w:author="אברהם" w:date="2012-11-23T10:23:00Z">
            <w:rPr>
              <w:rFonts w:ascii="David" w:hAnsi="David" w:cs="David"/>
              <w:rtl/>
            </w:rPr>
          </w:rPrChange>
        </w:rPr>
        <w:t>מגיע</w:t>
      </w:r>
      <w:r w:rsidRPr="00A90D62">
        <w:rPr>
          <w:rFonts w:ascii="David" w:eastAsia="David" w:hAnsi="David" w:cs="David"/>
          <w:sz w:val="28"/>
          <w:szCs w:val="28"/>
          <w:rtl/>
          <w:rPrChange w:id="5291" w:author="אברהם" w:date="2012-11-23T10:23:00Z">
            <w:rPr>
              <w:rFonts w:ascii="David" w:eastAsia="David" w:hAnsi="David" w:cs="David"/>
              <w:rtl/>
            </w:rPr>
          </w:rPrChange>
        </w:rPr>
        <w:t xml:space="preserve"> </w:t>
      </w:r>
      <w:r w:rsidRPr="00A90D62">
        <w:rPr>
          <w:rFonts w:ascii="David" w:hAnsi="David" w:cs="David"/>
          <w:sz w:val="28"/>
          <w:szCs w:val="28"/>
          <w:rtl/>
          <w:rPrChange w:id="5292" w:author="אברהם" w:date="2012-11-23T10:23:00Z">
            <w:rPr>
              <w:rFonts w:ascii="David" w:hAnsi="David" w:cs="David"/>
              <w:rtl/>
            </w:rPr>
          </w:rPrChange>
        </w:rPr>
        <w:t>לכ-</w:t>
      </w:r>
      <w:r w:rsidRPr="00A90D62">
        <w:rPr>
          <w:rFonts w:ascii="David" w:hAnsi="David" w:cs="David"/>
          <w:sz w:val="28"/>
          <w:szCs w:val="28"/>
          <w:rPrChange w:id="5293" w:author="אברהם" w:date="2012-11-23T10:23:00Z">
            <w:rPr>
              <w:rFonts w:ascii="David" w:hAnsi="David" w:cs="David"/>
            </w:rPr>
          </w:rPrChange>
        </w:rPr>
        <w:t>7.5%</w:t>
      </w:r>
      <w:r w:rsidRPr="00A90D62">
        <w:rPr>
          <w:rFonts w:ascii="David" w:hAnsi="David" w:cs="David"/>
          <w:sz w:val="28"/>
          <w:szCs w:val="28"/>
          <w:rtl/>
          <w:rPrChange w:id="5294" w:author="אברהם" w:date="2012-11-23T10:23:00Z">
            <w:rPr>
              <w:rFonts w:ascii="David" w:hAnsi="David" w:cs="David"/>
              <w:rtl/>
            </w:rPr>
          </w:rPrChange>
        </w:rPr>
        <w:t>. זהו</w:t>
      </w:r>
      <w:r w:rsidRPr="00A90D62">
        <w:rPr>
          <w:rFonts w:ascii="David" w:eastAsia="David" w:hAnsi="David" w:cs="David"/>
          <w:sz w:val="28"/>
          <w:szCs w:val="28"/>
          <w:rtl/>
          <w:rPrChange w:id="5295" w:author="אברהם" w:date="2012-11-23T10:23:00Z">
            <w:rPr>
              <w:rFonts w:ascii="David" w:eastAsia="David" w:hAnsi="David" w:cs="David"/>
              <w:rtl/>
            </w:rPr>
          </w:rPrChange>
        </w:rPr>
        <w:t xml:space="preserve"> </w:t>
      </w:r>
      <w:r w:rsidRPr="00A90D62">
        <w:rPr>
          <w:rFonts w:ascii="David" w:hAnsi="David" w:cs="David"/>
          <w:sz w:val="28"/>
          <w:szCs w:val="28"/>
          <w:rtl/>
          <w:rPrChange w:id="5296" w:author="אברהם" w:date="2012-11-23T10:23:00Z">
            <w:rPr>
              <w:rFonts w:ascii="David" w:hAnsi="David" w:cs="David"/>
              <w:rtl/>
            </w:rPr>
          </w:rPrChange>
        </w:rPr>
        <w:t>מספר</w:t>
      </w:r>
      <w:r w:rsidRPr="00A90D62">
        <w:rPr>
          <w:rFonts w:ascii="David" w:eastAsia="David" w:hAnsi="David" w:cs="David"/>
          <w:sz w:val="28"/>
          <w:szCs w:val="28"/>
          <w:rtl/>
          <w:rPrChange w:id="5297" w:author="אברהם" w:date="2012-11-23T10:23:00Z">
            <w:rPr>
              <w:rFonts w:ascii="David" w:eastAsia="David" w:hAnsi="David" w:cs="David"/>
              <w:rtl/>
            </w:rPr>
          </w:rPrChange>
        </w:rPr>
        <w:t xml:space="preserve"> </w:t>
      </w:r>
      <w:r w:rsidRPr="00A90D62">
        <w:rPr>
          <w:rFonts w:ascii="David" w:hAnsi="David" w:cs="David"/>
          <w:sz w:val="28"/>
          <w:szCs w:val="28"/>
          <w:rtl/>
          <w:rPrChange w:id="5298" w:author="אברהם" w:date="2012-11-23T10:23:00Z">
            <w:rPr>
              <w:rFonts w:ascii="David" w:hAnsi="David" w:cs="David"/>
              <w:rtl/>
            </w:rPr>
          </w:rPrChange>
        </w:rPr>
        <w:t>מעניין, כי</w:t>
      </w:r>
      <w:r w:rsidRPr="00A90D62">
        <w:rPr>
          <w:rFonts w:ascii="David" w:eastAsia="David" w:hAnsi="David" w:cs="David"/>
          <w:sz w:val="28"/>
          <w:szCs w:val="28"/>
          <w:rtl/>
          <w:rPrChange w:id="5299" w:author="אברהם" w:date="2012-11-23T10:23:00Z">
            <w:rPr>
              <w:rFonts w:ascii="David" w:eastAsia="David" w:hAnsi="David" w:cs="David"/>
              <w:rtl/>
            </w:rPr>
          </w:rPrChange>
        </w:rPr>
        <w:t xml:space="preserve"> </w:t>
      </w:r>
      <w:r w:rsidRPr="00A90D62">
        <w:rPr>
          <w:rFonts w:ascii="David" w:hAnsi="David" w:cs="David"/>
          <w:sz w:val="28"/>
          <w:szCs w:val="28"/>
          <w:rtl/>
          <w:rPrChange w:id="5300" w:author="אברהם" w:date="2012-11-23T10:23:00Z">
            <w:rPr>
              <w:rFonts w:ascii="David" w:hAnsi="David" w:cs="David"/>
              <w:rtl/>
            </w:rPr>
          </w:rPrChange>
        </w:rPr>
        <w:t>בזמן</w:t>
      </w:r>
      <w:r w:rsidRPr="00A90D62">
        <w:rPr>
          <w:rFonts w:ascii="David" w:eastAsia="David" w:hAnsi="David" w:cs="David"/>
          <w:sz w:val="28"/>
          <w:szCs w:val="28"/>
          <w:rtl/>
          <w:rPrChange w:id="5301" w:author="אברהם" w:date="2012-11-23T10:23:00Z">
            <w:rPr>
              <w:rFonts w:ascii="David" w:eastAsia="David" w:hAnsi="David" w:cs="David"/>
              <w:rtl/>
            </w:rPr>
          </w:rPrChange>
        </w:rPr>
        <w:t xml:space="preserve"> </w:t>
      </w:r>
      <w:r w:rsidRPr="00A90D62">
        <w:rPr>
          <w:rFonts w:ascii="David" w:hAnsi="David" w:cs="David"/>
          <w:sz w:val="28"/>
          <w:szCs w:val="28"/>
          <w:rtl/>
          <w:rPrChange w:id="5302" w:author="אברהם" w:date="2012-11-23T10:23:00Z">
            <w:rPr>
              <w:rFonts w:ascii="David" w:hAnsi="David" w:cs="David"/>
              <w:rtl/>
            </w:rPr>
          </w:rPrChange>
        </w:rPr>
        <w:t>המקרא, שבט</w:t>
      </w:r>
      <w:r w:rsidRPr="00A90D62">
        <w:rPr>
          <w:rFonts w:ascii="David" w:eastAsia="David" w:hAnsi="David" w:cs="David"/>
          <w:sz w:val="28"/>
          <w:szCs w:val="28"/>
          <w:rtl/>
          <w:rPrChange w:id="5303" w:author="אברהם" w:date="2012-11-23T10:23:00Z">
            <w:rPr>
              <w:rFonts w:ascii="David" w:eastAsia="David" w:hAnsi="David" w:cs="David"/>
              <w:rtl/>
            </w:rPr>
          </w:rPrChange>
        </w:rPr>
        <w:t xml:space="preserve"> </w:t>
      </w:r>
      <w:r w:rsidRPr="00A90D62">
        <w:rPr>
          <w:rFonts w:ascii="David" w:hAnsi="David" w:cs="David"/>
          <w:sz w:val="28"/>
          <w:szCs w:val="28"/>
          <w:rtl/>
          <w:rPrChange w:id="5304" w:author="אברהם" w:date="2012-11-23T10:23:00Z">
            <w:rPr>
              <w:rFonts w:ascii="David" w:hAnsi="David" w:cs="David"/>
              <w:rtl/>
            </w:rPr>
          </w:rPrChange>
        </w:rPr>
        <w:t>לוי</w:t>
      </w:r>
      <w:r w:rsidRPr="00A90D62">
        <w:rPr>
          <w:rFonts w:ascii="David" w:eastAsia="David" w:hAnsi="David" w:cs="David"/>
          <w:sz w:val="28"/>
          <w:szCs w:val="28"/>
          <w:rtl/>
          <w:rPrChange w:id="5305" w:author="אברהם" w:date="2012-11-23T10:23:00Z">
            <w:rPr>
              <w:rFonts w:ascii="David" w:eastAsia="David" w:hAnsi="David" w:cs="David"/>
              <w:rtl/>
            </w:rPr>
          </w:rPrChange>
        </w:rPr>
        <w:t xml:space="preserve"> </w:t>
      </w:r>
      <w:r w:rsidRPr="00A90D62">
        <w:rPr>
          <w:rFonts w:ascii="David" w:hAnsi="David" w:cs="David"/>
          <w:sz w:val="28"/>
          <w:szCs w:val="28"/>
          <w:rtl/>
          <w:rPrChange w:id="5306" w:author="אברהם" w:date="2012-11-23T10:23:00Z">
            <w:rPr>
              <w:rFonts w:ascii="David" w:hAnsi="David" w:cs="David"/>
              <w:rtl/>
            </w:rPr>
          </w:rPrChange>
        </w:rPr>
        <w:t>(שמחבר</w:t>
      </w:r>
      <w:r w:rsidRPr="00A90D62">
        <w:rPr>
          <w:rFonts w:ascii="David" w:eastAsia="David" w:hAnsi="David" w:cs="David"/>
          <w:sz w:val="28"/>
          <w:szCs w:val="28"/>
          <w:rtl/>
          <w:rPrChange w:id="5307" w:author="אברהם" w:date="2012-11-23T10:23:00Z">
            <w:rPr>
              <w:rFonts w:ascii="David" w:eastAsia="David" w:hAnsi="David" w:cs="David"/>
              <w:rtl/>
            </w:rPr>
          </w:rPrChange>
        </w:rPr>
        <w:t xml:space="preserve"> </w:t>
      </w:r>
      <w:r w:rsidRPr="00A90D62">
        <w:rPr>
          <w:rFonts w:ascii="David" w:hAnsi="David" w:cs="David"/>
          <w:sz w:val="28"/>
          <w:szCs w:val="28"/>
          <w:rtl/>
          <w:rPrChange w:id="5308" w:author="אברהם" w:date="2012-11-23T10:23:00Z">
            <w:rPr>
              <w:rFonts w:ascii="David" w:hAnsi="David" w:cs="David"/>
              <w:rtl/>
            </w:rPr>
          </w:rPrChange>
        </w:rPr>
        <w:t>מאמר</w:t>
      </w:r>
      <w:r w:rsidRPr="00A90D62">
        <w:rPr>
          <w:rFonts w:ascii="David" w:eastAsia="David" w:hAnsi="David" w:cs="David"/>
          <w:sz w:val="28"/>
          <w:szCs w:val="28"/>
          <w:rtl/>
          <w:rPrChange w:id="5309" w:author="אברהם" w:date="2012-11-23T10:23:00Z">
            <w:rPr>
              <w:rFonts w:ascii="David" w:eastAsia="David" w:hAnsi="David" w:cs="David"/>
              <w:rtl/>
            </w:rPr>
          </w:rPrChange>
        </w:rPr>
        <w:t xml:space="preserve"> </w:t>
      </w:r>
      <w:r w:rsidRPr="00A90D62">
        <w:rPr>
          <w:rFonts w:ascii="David" w:hAnsi="David" w:cs="David"/>
          <w:sz w:val="28"/>
          <w:szCs w:val="28"/>
          <w:rtl/>
          <w:rPrChange w:id="5310" w:author="אברהם" w:date="2012-11-23T10:23:00Z">
            <w:rPr>
              <w:rFonts w:ascii="David" w:hAnsi="David" w:cs="David"/>
              <w:rtl/>
            </w:rPr>
          </w:rPrChange>
        </w:rPr>
        <w:t>זה</w:t>
      </w:r>
      <w:r w:rsidRPr="00A90D62">
        <w:rPr>
          <w:rFonts w:ascii="David" w:eastAsia="David" w:hAnsi="David" w:cs="David"/>
          <w:sz w:val="28"/>
          <w:szCs w:val="28"/>
          <w:rtl/>
          <w:rPrChange w:id="5311" w:author="אברהם" w:date="2012-11-23T10:23:00Z">
            <w:rPr>
              <w:rFonts w:ascii="David" w:eastAsia="David" w:hAnsi="David" w:cs="David"/>
              <w:rtl/>
            </w:rPr>
          </w:rPrChange>
        </w:rPr>
        <w:t xml:space="preserve"> </w:t>
      </w:r>
      <w:r w:rsidRPr="00A90D62">
        <w:rPr>
          <w:rFonts w:ascii="David" w:hAnsi="David" w:cs="David"/>
          <w:sz w:val="28"/>
          <w:szCs w:val="28"/>
          <w:rtl/>
          <w:rPrChange w:id="5312" w:author="אברהם" w:date="2012-11-23T10:23:00Z">
            <w:rPr>
              <w:rFonts w:ascii="David" w:hAnsi="David" w:cs="David"/>
              <w:rtl/>
            </w:rPr>
          </w:rPrChange>
        </w:rPr>
        <w:t>משתייך</w:t>
      </w:r>
      <w:r w:rsidRPr="00A90D62">
        <w:rPr>
          <w:rFonts w:ascii="David" w:eastAsia="David" w:hAnsi="David" w:cs="David"/>
          <w:sz w:val="28"/>
          <w:szCs w:val="28"/>
          <w:rtl/>
          <w:rPrChange w:id="5313" w:author="אברהם" w:date="2012-11-23T10:23:00Z">
            <w:rPr>
              <w:rFonts w:ascii="David" w:eastAsia="David" w:hAnsi="David" w:cs="David"/>
              <w:rtl/>
            </w:rPr>
          </w:rPrChange>
        </w:rPr>
        <w:t xml:space="preserve"> </w:t>
      </w:r>
      <w:r w:rsidRPr="00A90D62">
        <w:rPr>
          <w:rFonts w:ascii="David" w:hAnsi="David" w:cs="David"/>
          <w:sz w:val="28"/>
          <w:szCs w:val="28"/>
          <w:rtl/>
          <w:rPrChange w:id="5314" w:author="אברהם" w:date="2012-11-23T10:23:00Z">
            <w:rPr>
              <w:rFonts w:ascii="David" w:hAnsi="David" w:cs="David"/>
              <w:rtl/>
            </w:rPr>
          </w:rPrChange>
        </w:rPr>
        <w:t>אליו) לא</w:t>
      </w:r>
      <w:r w:rsidRPr="00A90D62">
        <w:rPr>
          <w:rFonts w:ascii="David" w:eastAsia="David" w:hAnsi="David" w:cs="David"/>
          <w:sz w:val="28"/>
          <w:szCs w:val="28"/>
          <w:rtl/>
          <w:rPrChange w:id="5315" w:author="אברהם" w:date="2012-11-23T10:23:00Z">
            <w:rPr>
              <w:rFonts w:ascii="David" w:eastAsia="David" w:hAnsi="David" w:cs="David"/>
              <w:rtl/>
            </w:rPr>
          </w:rPrChange>
        </w:rPr>
        <w:t xml:space="preserve"> </w:t>
      </w:r>
      <w:r w:rsidRPr="00A90D62">
        <w:rPr>
          <w:rFonts w:ascii="David" w:hAnsi="David" w:cs="David"/>
          <w:sz w:val="28"/>
          <w:szCs w:val="28"/>
          <w:rtl/>
          <w:rPrChange w:id="5316" w:author="אברהם" w:date="2012-11-23T10:23:00Z">
            <w:rPr>
              <w:rFonts w:ascii="David" w:hAnsi="David" w:cs="David"/>
              <w:rtl/>
            </w:rPr>
          </w:rPrChange>
        </w:rPr>
        <w:t>קיבל</w:t>
      </w:r>
      <w:r w:rsidRPr="00A90D62">
        <w:rPr>
          <w:rFonts w:ascii="David" w:eastAsia="David" w:hAnsi="David" w:cs="David"/>
          <w:sz w:val="28"/>
          <w:szCs w:val="28"/>
          <w:rtl/>
          <w:rPrChange w:id="5317" w:author="אברהם" w:date="2012-11-23T10:23:00Z">
            <w:rPr>
              <w:rFonts w:ascii="David" w:eastAsia="David" w:hAnsi="David" w:cs="David"/>
              <w:rtl/>
            </w:rPr>
          </w:rPrChange>
        </w:rPr>
        <w:t xml:space="preserve"> </w:t>
      </w:r>
      <w:r w:rsidRPr="00A90D62">
        <w:rPr>
          <w:rFonts w:ascii="David" w:hAnsi="David" w:cs="David"/>
          <w:sz w:val="28"/>
          <w:szCs w:val="28"/>
          <w:rtl/>
          <w:rPrChange w:id="5318" w:author="אברהם" w:date="2012-11-23T10:23:00Z">
            <w:rPr>
              <w:rFonts w:ascii="David" w:hAnsi="David" w:cs="David"/>
              <w:rtl/>
            </w:rPr>
          </w:rPrChange>
        </w:rPr>
        <w:t>נחלה. שבט</w:t>
      </w:r>
      <w:r w:rsidRPr="00A90D62">
        <w:rPr>
          <w:rFonts w:ascii="David" w:eastAsia="David" w:hAnsi="David" w:cs="David"/>
          <w:sz w:val="28"/>
          <w:szCs w:val="28"/>
          <w:rtl/>
          <w:rPrChange w:id="5319" w:author="אברהם" w:date="2012-11-23T10:23:00Z">
            <w:rPr>
              <w:rFonts w:ascii="David" w:eastAsia="David" w:hAnsi="David" w:cs="David"/>
              <w:rtl/>
            </w:rPr>
          </w:rPrChange>
        </w:rPr>
        <w:t xml:space="preserve"> </w:t>
      </w:r>
      <w:r w:rsidRPr="00A90D62">
        <w:rPr>
          <w:rFonts w:ascii="David" w:hAnsi="David" w:cs="David"/>
          <w:sz w:val="28"/>
          <w:szCs w:val="28"/>
          <w:rtl/>
          <w:rPrChange w:id="5320" w:author="אברהם" w:date="2012-11-23T10:23:00Z">
            <w:rPr>
              <w:rFonts w:ascii="David" w:hAnsi="David" w:cs="David"/>
              <w:rtl/>
            </w:rPr>
          </w:rPrChange>
        </w:rPr>
        <w:t>לוי</w:t>
      </w:r>
      <w:r w:rsidRPr="00A90D62">
        <w:rPr>
          <w:rFonts w:ascii="David" w:eastAsia="David" w:hAnsi="David" w:cs="David"/>
          <w:sz w:val="28"/>
          <w:szCs w:val="28"/>
          <w:rtl/>
          <w:rPrChange w:id="5321" w:author="אברהם" w:date="2012-11-23T10:23:00Z">
            <w:rPr>
              <w:rFonts w:ascii="David" w:eastAsia="David" w:hAnsi="David" w:cs="David"/>
              <w:rtl/>
            </w:rPr>
          </w:rPrChange>
        </w:rPr>
        <w:t xml:space="preserve"> </w:t>
      </w:r>
      <w:r w:rsidRPr="00A90D62">
        <w:rPr>
          <w:rFonts w:ascii="David" w:hAnsi="David" w:cs="David"/>
          <w:sz w:val="28"/>
          <w:szCs w:val="28"/>
          <w:rtl/>
          <w:rPrChange w:id="5322" w:author="אברהם" w:date="2012-11-23T10:23:00Z">
            <w:rPr>
              <w:rFonts w:ascii="David" w:hAnsi="David" w:cs="David"/>
              <w:rtl/>
            </w:rPr>
          </w:rPrChange>
        </w:rPr>
        <w:t>היה</w:t>
      </w:r>
      <w:r w:rsidRPr="00A90D62">
        <w:rPr>
          <w:rFonts w:ascii="David" w:eastAsia="David" w:hAnsi="David" w:cs="David"/>
          <w:sz w:val="28"/>
          <w:szCs w:val="28"/>
          <w:rtl/>
          <w:rPrChange w:id="5323" w:author="אברהם" w:date="2012-11-23T10:23:00Z">
            <w:rPr>
              <w:rFonts w:ascii="David" w:eastAsia="David" w:hAnsi="David" w:cs="David"/>
              <w:rtl/>
            </w:rPr>
          </w:rPrChange>
        </w:rPr>
        <w:t xml:space="preserve"> </w:t>
      </w:r>
      <w:r w:rsidRPr="00A90D62">
        <w:rPr>
          <w:rFonts w:ascii="David" w:hAnsi="David" w:cs="David"/>
          <w:sz w:val="28"/>
          <w:szCs w:val="28"/>
          <w:rtl/>
          <w:rPrChange w:id="5324" w:author="אברהם" w:date="2012-11-23T10:23:00Z">
            <w:rPr>
              <w:rFonts w:ascii="David" w:hAnsi="David" w:cs="David"/>
              <w:rtl/>
            </w:rPr>
          </w:rPrChange>
        </w:rPr>
        <w:t>אחד</w:t>
      </w:r>
      <w:r w:rsidRPr="00A90D62">
        <w:rPr>
          <w:rFonts w:ascii="David" w:eastAsia="David" w:hAnsi="David" w:cs="David"/>
          <w:sz w:val="28"/>
          <w:szCs w:val="28"/>
          <w:rtl/>
          <w:rPrChange w:id="5325" w:author="אברהם" w:date="2012-11-23T10:23:00Z">
            <w:rPr>
              <w:rFonts w:ascii="David" w:eastAsia="David" w:hAnsi="David" w:cs="David"/>
              <w:rtl/>
            </w:rPr>
          </w:rPrChange>
        </w:rPr>
        <w:t xml:space="preserve"> </w:t>
      </w:r>
      <w:r w:rsidRPr="00A90D62">
        <w:rPr>
          <w:rFonts w:ascii="David" w:hAnsi="David" w:cs="David"/>
          <w:sz w:val="28"/>
          <w:szCs w:val="28"/>
          <w:rtl/>
          <w:rPrChange w:id="5326" w:author="אברהם" w:date="2012-11-23T10:23:00Z">
            <w:rPr>
              <w:rFonts w:ascii="David" w:hAnsi="David" w:cs="David"/>
              <w:rtl/>
            </w:rPr>
          </w:rPrChange>
        </w:rPr>
        <w:t>מתוך</w:t>
      </w:r>
      <w:r w:rsidRPr="00A90D62">
        <w:rPr>
          <w:rFonts w:ascii="David" w:eastAsia="David" w:hAnsi="David" w:cs="David"/>
          <w:sz w:val="28"/>
          <w:szCs w:val="28"/>
          <w:rtl/>
          <w:rPrChange w:id="5327" w:author="אברהם" w:date="2012-11-23T10:23:00Z">
            <w:rPr>
              <w:rFonts w:ascii="David" w:eastAsia="David" w:hAnsi="David" w:cs="David"/>
              <w:rtl/>
            </w:rPr>
          </w:rPrChange>
        </w:rPr>
        <w:t xml:space="preserve"> </w:t>
      </w:r>
      <w:r w:rsidRPr="00A90D62">
        <w:rPr>
          <w:rFonts w:ascii="David" w:hAnsi="David" w:cs="David"/>
          <w:sz w:val="28"/>
          <w:szCs w:val="28"/>
          <w:rPrChange w:id="5328" w:author="אברהם" w:date="2012-11-23T10:23:00Z">
            <w:rPr>
              <w:rFonts w:ascii="David" w:hAnsi="David" w:cs="David"/>
            </w:rPr>
          </w:rPrChange>
        </w:rPr>
        <w:t>13</w:t>
      </w:r>
      <w:r w:rsidRPr="00A90D62">
        <w:rPr>
          <w:rFonts w:ascii="David" w:hAnsi="David" w:cs="David"/>
          <w:sz w:val="28"/>
          <w:szCs w:val="28"/>
          <w:rtl/>
          <w:rPrChange w:id="5329" w:author="אברהם" w:date="2012-11-23T10:23:00Z">
            <w:rPr>
              <w:rFonts w:ascii="David" w:hAnsi="David" w:cs="David"/>
              <w:rtl/>
            </w:rPr>
          </w:rPrChange>
        </w:rPr>
        <w:t xml:space="preserve"> שבטי</w:t>
      </w:r>
      <w:r w:rsidRPr="00A90D62">
        <w:rPr>
          <w:rFonts w:ascii="David" w:eastAsia="David" w:hAnsi="David" w:cs="David"/>
          <w:sz w:val="28"/>
          <w:szCs w:val="28"/>
          <w:rtl/>
          <w:rPrChange w:id="5330" w:author="אברהם" w:date="2012-11-23T10:23:00Z">
            <w:rPr>
              <w:rFonts w:ascii="David" w:eastAsia="David" w:hAnsi="David" w:cs="David"/>
              <w:rtl/>
            </w:rPr>
          </w:rPrChange>
        </w:rPr>
        <w:t xml:space="preserve"> </w:t>
      </w:r>
      <w:r w:rsidRPr="00A90D62">
        <w:rPr>
          <w:rFonts w:ascii="David" w:hAnsi="David" w:cs="David"/>
          <w:sz w:val="28"/>
          <w:szCs w:val="28"/>
          <w:rtl/>
          <w:rPrChange w:id="5331" w:author="אברהם" w:date="2012-11-23T10:23:00Z">
            <w:rPr>
              <w:rFonts w:ascii="David" w:hAnsi="David" w:cs="David"/>
              <w:rtl/>
            </w:rPr>
          </w:rPrChange>
        </w:rPr>
        <w:t>ישראל</w:t>
      </w:r>
      <w:r w:rsidRPr="00A90D62">
        <w:rPr>
          <w:rFonts w:ascii="David" w:eastAsia="David" w:hAnsi="David" w:cs="David"/>
          <w:sz w:val="28"/>
          <w:szCs w:val="28"/>
          <w:rtl/>
          <w:rPrChange w:id="5332" w:author="אברהם" w:date="2012-11-23T10:23:00Z">
            <w:rPr>
              <w:rFonts w:ascii="David" w:eastAsia="David" w:hAnsi="David" w:cs="David"/>
              <w:rtl/>
            </w:rPr>
          </w:rPrChange>
        </w:rPr>
        <w:t xml:space="preserve"> </w:t>
      </w:r>
      <w:r w:rsidRPr="00A90D62">
        <w:rPr>
          <w:rFonts w:ascii="David" w:hAnsi="David" w:cs="David"/>
          <w:sz w:val="28"/>
          <w:szCs w:val="28"/>
          <w:rtl/>
          <w:rPrChange w:id="5333" w:author="אברהם" w:date="2012-11-23T10:23:00Z">
            <w:rPr>
              <w:rFonts w:ascii="David" w:hAnsi="David" w:cs="David"/>
              <w:rtl/>
            </w:rPr>
          </w:rPrChange>
        </w:rPr>
        <w:t>- בערך</w:t>
      </w:r>
      <w:r w:rsidRPr="00A90D62">
        <w:rPr>
          <w:rFonts w:ascii="David" w:eastAsia="David" w:hAnsi="David" w:cs="David"/>
          <w:sz w:val="28"/>
          <w:szCs w:val="28"/>
          <w:rtl/>
          <w:rPrChange w:id="5334" w:author="אברהם" w:date="2012-11-23T10:23:00Z">
            <w:rPr>
              <w:rFonts w:ascii="David" w:eastAsia="David" w:hAnsi="David" w:cs="David"/>
              <w:rtl/>
            </w:rPr>
          </w:rPrChange>
        </w:rPr>
        <w:t xml:space="preserve"> </w:t>
      </w:r>
      <w:r w:rsidRPr="00A90D62">
        <w:rPr>
          <w:rFonts w:ascii="David" w:hAnsi="David" w:cs="David"/>
          <w:sz w:val="28"/>
          <w:szCs w:val="28"/>
          <w:rPrChange w:id="5335" w:author="אברהם" w:date="2012-11-23T10:23:00Z">
            <w:rPr>
              <w:rFonts w:ascii="David" w:hAnsi="David" w:cs="David"/>
            </w:rPr>
          </w:rPrChange>
        </w:rPr>
        <w:t>7.7%</w:t>
      </w:r>
      <w:r w:rsidRPr="00A90D62">
        <w:rPr>
          <w:rFonts w:ascii="David" w:hAnsi="David" w:cs="David"/>
          <w:sz w:val="28"/>
          <w:szCs w:val="28"/>
          <w:rtl/>
          <w:rPrChange w:id="5336" w:author="אברהם" w:date="2012-11-23T10:23:00Z">
            <w:rPr>
              <w:rFonts w:ascii="David" w:hAnsi="David" w:cs="David"/>
              <w:rtl/>
            </w:rPr>
          </w:rPrChange>
        </w:rPr>
        <w:t>. אם</w:t>
      </w:r>
      <w:r w:rsidRPr="00A90D62">
        <w:rPr>
          <w:rFonts w:ascii="David" w:eastAsia="David" w:hAnsi="David" w:cs="David"/>
          <w:sz w:val="28"/>
          <w:szCs w:val="28"/>
          <w:rtl/>
          <w:rPrChange w:id="5337" w:author="אברהם" w:date="2012-11-23T10:23:00Z">
            <w:rPr>
              <w:rFonts w:ascii="David" w:eastAsia="David" w:hAnsi="David" w:cs="David"/>
              <w:rtl/>
            </w:rPr>
          </w:rPrChange>
        </w:rPr>
        <w:t xml:space="preserve"> </w:t>
      </w:r>
      <w:r w:rsidRPr="00A90D62">
        <w:rPr>
          <w:rFonts w:ascii="David" w:hAnsi="David" w:cs="David"/>
          <w:sz w:val="28"/>
          <w:szCs w:val="28"/>
          <w:rtl/>
          <w:rPrChange w:id="5338" w:author="אברהם" w:date="2012-11-23T10:23:00Z">
            <w:rPr>
              <w:rFonts w:ascii="David" w:hAnsi="David" w:cs="David"/>
              <w:rtl/>
            </w:rPr>
          </w:rPrChange>
        </w:rPr>
        <w:t>כך, תוך</w:t>
      </w:r>
      <w:r w:rsidRPr="00A90D62">
        <w:rPr>
          <w:rFonts w:ascii="David" w:eastAsia="David" w:hAnsi="David" w:cs="David"/>
          <w:sz w:val="28"/>
          <w:szCs w:val="28"/>
          <w:rtl/>
          <w:rPrChange w:id="5339" w:author="אברהם" w:date="2012-11-23T10:23:00Z">
            <w:rPr>
              <w:rFonts w:ascii="David" w:eastAsia="David" w:hAnsi="David" w:cs="David"/>
              <w:rtl/>
            </w:rPr>
          </w:rPrChange>
        </w:rPr>
        <w:t xml:space="preserve"> </w:t>
      </w:r>
      <w:r w:rsidRPr="00A90D62">
        <w:rPr>
          <w:rFonts w:ascii="David" w:hAnsi="David" w:cs="David"/>
          <w:sz w:val="28"/>
          <w:szCs w:val="28"/>
          <w:rtl/>
          <w:rPrChange w:id="5340" w:author="אברהם" w:date="2012-11-23T10:23:00Z">
            <w:rPr>
              <w:rFonts w:ascii="David" w:hAnsi="David" w:cs="David"/>
              <w:rtl/>
            </w:rPr>
          </w:rPrChange>
        </w:rPr>
        <w:t>ארבעה</w:t>
      </w:r>
      <w:r w:rsidRPr="00A90D62">
        <w:rPr>
          <w:rFonts w:ascii="David" w:eastAsia="David" w:hAnsi="David" w:cs="David"/>
          <w:sz w:val="28"/>
          <w:szCs w:val="28"/>
          <w:rtl/>
          <w:rPrChange w:id="5341" w:author="אברהם" w:date="2012-11-23T10:23:00Z">
            <w:rPr>
              <w:rFonts w:ascii="David" w:eastAsia="David" w:hAnsi="David" w:cs="David"/>
              <w:rtl/>
            </w:rPr>
          </w:rPrChange>
        </w:rPr>
        <w:t xml:space="preserve"> </w:t>
      </w:r>
      <w:r w:rsidRPr="00A90D62">
        <w:rPr>
          <w:rFonts w:ascii="David" w:hAnsi="David" w:cs="David"/>
          <w:sz w:val="28"/>
          <w:szCs w:val="28"/>
          <w:rtl/>
          <w:rPrChange w:id="5342" w:author="אברהם" w:date="2012-11-23T10:23:00Z">
            <w:rPr>
              <w:rFonts w:ascii="David" w:hAnsi="David" w:cs="David"/>
              <w:rtl/>
            </w:rPr>
          </w:rPrChange>
        </w:rPr>
        <w:t>יובלים, מספר</w:t>
      </w:r>
      <w:r w:rsidRPr="00A90D62">
        <w:rPr>
          <w:rFonts w:ascii="David" w:eastAsia="David" w:hAnsi="David" w:cs="David"/>
          <w:sz w:val="28"/>
          <w:szCs w:val="28"/>
          <w:rtl/>
          <w:rPrChange w:id="5343" w:author="אברהם" w:date="2012-11-23T10:23:00Z">
            <w:rPr>
              <w:rFonts w:ascii="David" w:eastAsia="David" w:hAnsi="David" w:cs="David"/>
              <w:rtl/>
            </w:rPr>
          </w:rPrChange>
        </w:rPr>
        <w:t xml:space="preserve"> </w:t>
      </w:r>
      <w:r w:rsidRPr="00A90D62">
        <w:rPr>
          <w:rFonts w:ascii="David" w:hAnsi="David" w:cs="David"/>
          <w:sz w:val="28"/>
          <w:szCs w:val="28"/>
          <w:rtl/>
          <w:rPrChange w:id="5344" w:author="אברהם" w:date="2012-11-23T10:23:00Z">
            <w:rPr>
              <w:rFonts w:ascii="David" w:hAnsi="David" w:cs="David"/>
              <w:rtl/>
            </w:rPr>
          </w:rPrChange>
        </w:rPr>
        <w:t>חסרי</w:t>
      </w:r>
      <w:r w:rsidRPr="00A90D62">
        <w:rPr>
          <w:rFonts w:ascii="David" w:eastAsia="David" w:hAnsi="David" w:cs="David"/>
          <w:sz w:val="28"/>
          <w:szCs w:val="28"/>
          <w:rtl/>
          <w:rPrChange w:id="5345" w:author="אברהם" w:date="2012-11-23T10:23:00Z">
            <w:rPr>
              <w:rFonts w:ascii="David" w:eastAsia="David" w:hAnsi="David" w:cs="David"/>
              <w:rtl/>
            </w:rPr>
          </w:rPrChange>
        </w:rPr>
        <w:t xml:space="preserve"> </w:t>
      </w:r>
      <w:r w:rsidRPr="00A90D62">
        <w:rPr>
          <w:rFonts w:ascii="David" w:hAnsi="David" w:cs="David"/>
          <w:sz w:val="28"/>
          <w:szCs w:val="28"/>
          <w:rtl/>
          <w:rPrChange w:id="5346" w:author="אברהם" w:date="2012-11-23T10:23:00Z">
            <w:rPr>
              <w:rFonts w:ascii="David" w:hAnsi="David" w:cs="David"/>
              <w:rtl/>
            </w:rPr>
          </w:rPrChange>
        </w:rPr>
        <w:t>הנחלה</w:t>
      </w:r>
      <w:r w:rsidRPr="00A90D62">
        <w:rPr>
          <w:rFonts w:ascii="David" w:eastAsia="David" w:hAnsi="David" w:cs="David"/>
          <w:sz w:val="28"/>
          <w:szCs w:val="28"/>
          <w:rtl/>
          <w:rPrChange w:id="5347" w:author="אברהם" w:date="2012-11-23T10:23:00Z">
            <w:rPr>
              <w:rFonts w:ascii="David" w:eastAsia="David" w:hAnsi="David" w:cs="David"/>
              <w:rtl/>
            </w:rPr>
          </w:rPrChange>
        </w:rPr>
        <w:t xml:space="preserve"> </w:t>
      </w:r>
      <w:r w:rsidRPr="00A90D62">
        <w:rPr>
          <w:rFonts w:ascii="David" w:hAnsi="David" w:cs="David"/>
          <w:sz w:val="28"/>
          <w:szCs w:val="28"/>
          <w:rtl/>
          <w:rPrChange w:id="5348" w:author="אברהם" w:date="2012-11-23T10:23:00Z">
            <w:rPr>
              <w:rFonts w:ascii="David" w:hAnsi="David" w:cs="David"/>
              <w:rtl/>
            </w:rPr>
          </w:rPrChange>
        </w:rPr>
        <w:t>במודל</w:t>
      </w:r>
      <w:r w:rsidRPr="00A90D62">
        <w:rPr>
          <w:rFonts w:ascii="David" w:eastAsia="David" w:hAnsi="David" w:cs="David"/>
          <w:sz w:val="28"/>
          <w:szCs w:val="28"/>
          <w:rtl/>
          <w:rPrChange w:id="5349" w:author="אברהם" w:date="2012-11-23T10:23:00Z">
            <w:rPr>
              <w:rFonts w:ascii="David" w:eastAsia="David" w:hAnsi="David" w:cs="David"/>
              <w:rtl/>
            </w:rPr>
          </w:rPrChange>
        </w:rPr>
        <w:t xml:space="preserve"> </w:t>
      </w:r>
      <w:r w:rsidRPr="00A90D62">
        <w:rPr>
          <w:rFonts w:ascii="David" w:hAnsi="David" w:cs="David"/>
          <w:sz w:val="28"/>
          <w:szCs w:val="28"/>
          <w:rtl/>
          <w:rPrChange w:id="5350" w:author="אברהם" w:date="2012-11-23T10:23:00Z">
            <w:rPr>
              <w:rFonts w:ascii="David" w:hAnsi="David" w:cs="David"/>
              <w:rtl/>
            </w:rPr>
          </w:rPrChange>
        </w:rPr>
        <w:t>שלנו</w:t>
      </w:r>
      <w:r w:rsidRPr="00A90D62">
        <w:rPr>
          <w:rFonts w:ascii="David" w:eastAsia="David" w:hAnsi="David" w:cs="David"/>
          <w:sz w:val="28"/>
          <w:szCs w:val="28"/>
          <w:rtl/>
          <w:rPrChange w:id="5351" w:author="אברהם" w:date="2012-11-23T10:23:00Z">
            <w:rPr>
              <w:rFonts w:ascii="David" w:eastAsia="David" w:hAnsi="David" w:cs="David"/>
              <w:rtl/>
            </w:rPr>
          </w:rPrChange>
        </w:rPr>
        <w:t xml:space="preserve"> </w:t>
      </w:r>
      <w:r w:rsidRPr="00A90D62">
        <w:rPr>
          <w:rFonts w:ascii="David" w:hAnsi="David" w:cs="David"/>
          <w:sz w:val="28"/>
          <w:szCs w:val="28"/>
          <w:rtl/>
          <w:rPrChange w:id="5352" w:author="אברהם" w:date="2012-11-23T10:23:00Z">
            <w:rPr>
              <w:rFonts w:ascii="David" w:hAnsi="David" w:cs="David"/>
              <w:rtl/>
            </w:rPr>
          </w:rPrChange>
        </w:rPr>
        <w:t>נמוך</w:t>
      </w:r>
      <w:r w:rsidRPr="00A90D62">
        <w:rPr>
          <w:rFonts w:ascii="David" w:eastAsia="David" w:hAnsi="David" w:cs="David"/>
          <w:sz w:val="28"/>
          <w:szCs w:val="28"/>
          <w:rtl/>
          <w:rPrChange w:id="5353" w:author="אברהם" w:date="2012-11-23T10:23:00Z">
            <w:rPr>
              <w:rFonts w:ascii="David" w:eastAsia="David" w:hAnsi="David" w:cs="David"/>
              <w:rtl/>
            </w:rPr>
          </w:rPrChange>
        </w:rPr>
        <w:t xml:space="preserve"> </w:t>
      </w:r>
      <w:r w:rsidRPr="00A90D62">
        <w:rPr>
          <w:rFonts w:ascii="David" w:hAnsi="David" w:cs="David"/>
          <w:sz w:val="28"/>
          <w:szCs w:val="28"/>
          <w:rtl/>
          <w:rPrChange w:id="5354" w:author="אברהם" w:date="2012-11-23T10:23:00Z">
            <w:rPr>
              <w:rFonts w:ascii="David" w:hAnsi="David" w:cs="David"/>
              <w:rtl/>
            </w:rPr>
          </w:rPrChange>
        </w:rPr>
        <w:t>משהיה</w:t>
      </w:r>
      <w:r w:rsidRPr="00A90D62">
        <w:rPr>
          <w:rFonts w:ascii="David" w:eastAsia="David" w:hAnsi="David" w:cs="David"/>
          <w:sz w:val="28"/>
          <w:szCs w:val="28"/>
          <w:rtl/>
          <w:rPrChange w:id="5355" w:author="אברהם" w:date="2012-11-23T10:23:00Z">
            <w:rPr>
              <w:rFonts w:ascii="David" w:eastAsia="David" w:hAnsi="David" w:cs="David"/>
              <w:rtl/>
            </w:rPr>
          </w:rPrChange>
        </w:rPr>
        <w:t xml:space="preserve"> </w:t>
      </w:r>
      <w:r w:rsidRPr="00A90D62">
        <w:rPr>
          <w:rFonts w:ascii="David" w:hAnsi="David" w:cs="David"/>
          <w:sz w:val="28"/>
          <w:szCs w:val="28"/>
          <w:rtl/>
          <w:rPrChange w:id="5356" w:author="אברהם" w:date="2012-11-23T10:23:00Z">
            <w:rPr>
              <w:rFonts w:ascii="David" w:hAnsi="David" w:cs="David"/>
              <w:rtl/>
            </w:rPr>
          </w:rPrChange>
        </w:rPr>
        <w:t>בזמן</w:t>
      </w:r>
      <w:r w:rsidRPr="00A90D62">
        <w:rPr>
          <w:rFonts w:ascii="David" w:eastAsia="David" w:hAnsi="David" w:cs="David"/>
          <w:sz w:val="28"/>
          <w:szCs w:val="28"/>
          <w:rtl/>
          <w:rPrChange w:id="5357" w:author="אברהם" w:date="2012-11-23T10:23:00Z">
            <w:rPr>
              <w:rFonts w:ascii="David" w:eastAsia="David" w:hAnsi="David" w:cs="David"/>
              <w:rtl/>
            </w:rPr>
          </w:rPrChange>
        </w:rPr>
        <w:t xml:space="preserve"> </w:t>
      </w:r>
      <w:r w:rsidRPr="00A90D62">
        <w:rPr>
          <w:rFonts w:ascii="David" w:hAnsi="David" w:cs="David"/>
          <w:sz w:val="28"/>
          <w:szCs w:val="28"/>
          <w:rtl/>
          <w:rPrChange w:id="5358" w:author="אברהם" w:date="2012-11-23T10:23:00Z">
            <w:rPr>
              <w:rFonts w:ascii="David" w:hAnsi="David" w:cs="David"/>
              <w:rtl/>
            </w:rPr>
          </w:rPrChange>
        </w:rPr>
        <w:t>המקרא.</w:t>
      </w:r>
    </w:p>
    <w:p w:rsidR="009C2B09" w:rsidRPr="00A90D62" w:rsidRDefault="009C2B09" w:rsidP="009C2B09">
      <w:pPr>
        <w:pStyle w:val="a1"/>
        <w:bidi/>
        <w:rPr>
          <w:rFonts w:ascii="David" w:hAnsi="David" w:cs="David"/>
          <w:sz w:val="28"/>
          <w:szCs w:val="28"/>
          <w:rtl/>
          <w:rPrChange w:id="5359" w:author="אברהם" w:date="2012-11-23T10:23:00Z">
            <w:rPr>
              <w:rFonts w:ascii="David" w:hAnsi="David" w:cs="David"/>
              <w:rtl/>
            </w:rPr>
          </w:rPrChange>
        </w:rPr>
      </w:pPr>
      <w:r w:rsidRPr="00A90D62">
        <w:rPr>
          <w:rFonts w:ascii="David" w:hAnsi="David" w:cs="David"/>
          <w:sz w:val="28"/>
          <w:szCs w:val="28"/>
          <w:rtl/>
          <w:rPrChange w:id="5360" w:author="אברהם" w:date="2012-11-23T10:23:00Z">
            <w:rPr>
              <w:rFonts w:ascii="David" w:hAnsi="David" w:cs="David"/>
              <w:rtl/>
            </w:rPr>
          </w:rPrChange>
        </w:rPr>
        <w:t>לעומת</w:t>
      </w:r>
      <w:r w:rsidRPr="00A90D62">
        <w:rPr>
          <w:rFonts w:ascii="David" w:eastAsia="David" w:hAnsi="David" w:cs="David"/>
          <w:sz w:val="28"/>
          <w:szCs w:val="28"/>
          <w:rtl/>
          <w:rPrChange w:id="5361" w:author="אברהם" w:date="2012-11-23T10:23:00Z">
            <w:rPr>
              <w:rFonts w:ascii="David" w:eastAsia="David" w:hAnsi="David" w:cs="David"/>
              <w:rtl/>
            </w:rPr>
          </w:rPrChange>
        </w:rPr>
        <w:t xml:space="preserve"> </w:t>
      </w:r>
      <w:r w:rsidRPr="00A90D62">
        <w:rPr>
          <w:rFonts w:ascii="David" w:hAnsi="David" w:cs="David"/>
          <w:sz w:val="28"/>
          <w:szCs w:val="28"/>
          <w:rtl/>
          <w:rPrChange w:id="5362" w:author="אברהם" w:date="2012-11-23T10:23:00Z">
            <w:rPr>
              <w:rFonts w:ascii="David" w:hAnsi="David" w:cs="David"/>
              <w:rtl/>
            </w:rPr>
          </w:rPrChange>
        </w:rPr>
        <w:t>זאת, ללא</w:t>
      </w:r>
      <w:r w:rsidRPr="00A90D62">
        <w:rPr>
          <w:rFonts w:ascii="David" w:eastAsia="David" w:hAnsi="David" w:cs="David"/>
          <w:sz w:val="28"/>
          <w:szCs w:val="28"/>
          <w:rtl/>
          <w:rPrChange w:id="5363" w:author="אברהם" w:date="2012-11-23T10:23:00Z">
            <w:rPr>
              <w:rFonts w:ascii="David" w:eastAsia="David" w:hAnsi="David" w:cs="David"/>
              <w:rtl/>
            </w:rPr>
          </w:rPrChange>
        </w:rPr>
        <w:t xml:space="preserve"> </w:t>
      </w:r>
      <w:r w:rsidRPr="00A90D62">
        <w:rPr>
          <w:rFonts w:ascii="David" w:hAnsi="David" w:cs="David"/>
          <w:sz w:val="28"/>
          <w:szCs w:val="28"/>
          <w:rtl/>
          <w:rPrChange w:id="5364" w:author="אברהם" w:date="2012-11-23T10:23:00Z">
            <w:rPr>
              <w:rFonts w:ascii="David" w:hAnsi="David" w:cs="David"/>
              <w:rtl/>
            </w:rPr>
          </w:rPrChange>
        </w:rPr>
        <w:t>דין</w:t>
      </w:r>
      <w:r w:rsidRPr="00A90D62">
        <w:rPr>
          <w:rFonts w:ascii="David" w:eastAsia="David" w:hAnsi="David" w:cs="David"/>
          <w:sz w:val="28"/>
          <w:szCs w:val="28"/>
          <w:rtl/>
          <w:rPrChange w:id="5365" w:author="אברהם" w:date="2012-11-23T10:23:00Z">
            <w:rPr>
              <w:rFonts w:ascii="David" w:eastAsia="David" w:hAnsi="David" w:cs="David"/>
              <w:rtl/>
            </w:rPr>
          </w:rPrChange>
        </w:rPr>
        <w:t xml:space="preserve"> </w:t>
      </w:r>
      <w:r w:rsidRPr="00A90D62">
        <w:rPr>
          <w:rFonts w:ascii="David" w:hAnsi="David" w:cs="David"/>
          <w:sz w:val="28"/>
          <w:szCs w:val="28"/>
          <w:rtl/>
          <w:rPrChange w:id="5366" w:author="אברהם" w:date="2012-11-23T10:23:00Z">
            <w:rPr>
              <w:rFonts w:ascii="David" w:hAnsi="David" w:cs="David"/>
              <w:rtl/>
            </w:rPr>
          </w:rPrChange>
        </w:rPr>
        <w:t>היובל, מספר</w:t>
      </w:r>
      <w:r w:rsidRPr="00A90D62">
        <w:rPr>
          <w:rFonts w:ascii="David" w:eastAsia="David" w:hAnsi="David" w:cs="David"/>
          <w:sz w:val="28"/>
          <w:szCs w:val="28"/>
          <w:rtl/>
          <w:rPrChange w:id="5367" w:author="אברהם" w:date="2012-11-23T10:23:00Z">
            <w:rPr>
              <w:rFonts w:ascii="David" w:eastAsia="David" w:hAnsi="David" w:cs="David"/>
              <w:rtl/>
            </w:rPr>
          </w:rPrChange>
        </w:rPr>
        <w:t xml:space="preserve"> </w:t>
      </w:r>
      <w:r w:rsidRPr="00A90D62">
        <w:rPr>
          <w:rFonts w:ascii="David" w:hAnsi="David" w:cs="David"/>
          <w:sz w:val="28"/>
          <w:szCs w:val="28"/>
          <w:rtl/>
          <w:rPrChange w:id="5368" w:author="אברהם" w:date="2012-11-23T10:23:00Z">
            <w:rPr>
              <w:rFonts w:ascii="David" w:hAnsi="David" w:cs="David"/>
              <w:rtl/>
            </w:rPr>
          </w:rPrChange>
        </w:rPr>
        <w:t>חסרי</w:t>
      </w:r>
      <w:r w:rsidRPr="00A90D62">
        <w:rPr>
          <w:rFonts w:ascii="David" w:eastAsia="David" w:hAnsi="David" w:cs="David"/>
          <w:sz w:val="28"/>
          <w:szCs w:val="28"/>
          <w:rtl/>
          <w:rPrChange w:id="5369" w:author="אברהם" w:date="2012-11-23T10:23:00Z">
            <w:rPr>
              <w:rFonts w:ascii="David" w:eastAsia="David" w:hAnsi="David" w:cs="David"/>
              <w:rtl/>
            </w:rPr>
          </w:rPrChange>
        </w:rPr>
        <w:t xml:space="preserve"> </w:t>
      </w:r>
      <w:r w:rsidRPr="00A90D62">
        <w:rPr>
          <w:rFonts w:ascii="David" w:hAnsi="David" w:cs="David"/>
          <w:sz w:val="28"/>
          <w:szCs w:val="28"/>
          <w:rtl/>
          <w:rPrChange w:id="5370" w:author="אברהם" w:date="2012-11-23T10:23:00Z">
            <w:rPr>
              <w:rFonts w:ascii="David" w:hAnsi="David" w:cs="David"/>
              <w:rtl/>
            </w:rPr>
          </w:rPrChange>
        </w:rPr>
        <w:t>הנחלה</w:t>
      </w:r>
      <w:r w:rsidRPr="00A90D62">
        <w:rPr>
          <w:rFonts w:ascii="David" w:eastAsia="David" w:hAnsi="David" w:cs="David"/>
          <w:sz w:val="28"/>
          <w:szCs w:val="28"/>
          <w:rtl/>
          <w:rPrChange w:id="5371" w:author="אברהם" w:date="2012-11-23T10:23:00Z">
            <w:rPr>
              <w:rFonts w:ascii="David" w:eastAsia="David" w:hAnsi="David" w:cs="David"/>
              <w:rtl/>
            </w:rPr>
          </w:rPrChange>
        </w:rPr>
        <w:t xml:space="preserve"> </w:t>
      </w:r>
      <w:r w:rsidRPr="00A90D62">
        <w:rPr>
          <w:rFonts w:ascii="David" w:hAnsi="David" w:cs="David"/>
          <w:sz w:val="28"/>
          <w:szCs w:val="28"/>
          <w:rtl/>
          <w:rPrChange w:id="5372" w:author="אברהם" w:date="2012-11-23T10:23:00Z">
            <w:rPr>
              <w:rFonts w:ascii="David" w:hAnsi="David" w:cs="David"/>
              <w:rtl/>
            </w:rPr>
          </w:rPrChange>
        </w:rPr>
        <w:t>יהיה</w:t>
      </w:r>
      <w:r w:rsidRPr="00A90D62">
        <w:rPr>
          <w:rFonts w:ascii="David" w:eastAsia="David" w:hAnsi="David" w:cs="David"/>
          <w:sz w:val="28"/>
          <w:szCs w:val="28"/>
          <w:rtl/>
          <w:rPrChange w:id="5373" w:author="אברהם" w:date="2012-11-23T10:23:00Z">
            <w:rPr>
              <w:rFonts w:ascii="David" w:eastAsia="David" w:hAnsi="David" w:cs="David"/>
              <w:rtl/>
            </w:rPr>
          </w:rPrChange>
        </w:rPr>
        <w:t xml:space="preserve"> </w:t>
      </w:r>
      <w:r w:rsidRPr="00A90D62">
        <w:rPr>
          <w:rFonts w:ascii="David" w:hAnsi="David" w:cs="David"/>
          <w:sz w:val="28"/>
          <w:szCs w:val="28"/>
          <w:rtl/>
          <w:rPrChange w:id="5374" w:author="אברהם" w:date="2012-11-23T10:23:00Z">
            <w:rPr>
              <w:rFonts w:ascii="David" w:hAnsi="David" w:cs="David"/>
              <w:rtl/>
            </w:rPr>
          </w:rPrChange>
        </w:rPr>
        <w:t>תמיד</w:t>
      </w:r>
      <w:r w:rsidRPr="00A90D62">
        <w:rPr>
          <w:rFonts w:ascii="David" w:eastAsia="David" w:hAnsi="David" w:cs="David"/>
          <w:sz w:val="28"/>
          <w:szCs w:val="28"/>
          <w:rtl/>
          <w:rPrChange w:id="5375" w:author="אברהם" w:date="2012-11-23T10:23:00Z">
            <w:rPr>
              <w:rFonts w:ascii="David" w:eastAsia="David" w:hAnsi="David" w:cs="David"/>
              <w:rtl/>
            </w:rPr>
          </w:rPrChange>
        </w:rPr>
        <w:t xml:space="preserve"> </w:t>
      </w:r>
      <w:r w:rsidRPr="00A90D62">
        <w:rPr>
          <w:rFonts w:ascii="David" w:hAnsi="David" w:cs="David"/>
          <w:sz w:val="28"/>
          <w:szCs w:val="28"/>
          <w:rtl/>
          <w:rPrChange w:id="5376" w:author="אברהם" w:date="2012-11-23T10:23:00Z">
            <w:rPr>
              <w:rFonts w:ascii="David" w:hAnsi="David" w:cs="David"/>
              <w:rtl/>
            </w:rPr>
          </w:rPrChange>
        </w:rPr>
        <w:t>כ-</w:t>
      </w:r>
      <w:r w:rsidRPr="00A90D62">
        <w:rPr>
          <w:rFonts w:ascii="David" w:hAnsi="David" w:cs="David"/>
          <w:sz w:val="28"/>
          <w:szCs w:val="28"/>
          <w:rPrChange w:id="5377" w:author="אברהם" w:date="2012-11-23T10:23:00Z">
            <w:rPr>
              <w:rFonts w:ascii="David" w:hAnsi="David" w:cs="David"/>
            </w:rPr>
          </w:rPrChange>
        </w:rPr>
        <w:t>36.8%</w:t>
      </w:r>
      <w:r w:rsidRPr="00A90D62">
        <w:rPr>
          <w:rFonts w:ascii="David" w:hAnsi="David" w:cs="David"/>
          <w:sz w:val="28"/>
          <w:szCs w:val="28"/>
          <w:rtl/>
          <w:rPrChange w:id="5378" w:author="אברהם" w:date="2012-11-23T10:23:00Z">
            <w:rPr>
              <w:rFonts w:ascii="David" w:hAnsi="David" w:cs="David"/>
              <w:rtl/>
            </w:rPr>
          </w:rPrChange>
        </w:rPr>
        <w:t xml:space="preserve"> - זהו</w:t>
      </w:r>
      <w:r w:rsidRPr="00A90D62">
        <w:rPr>
          <w:rFonts w:ascii="David" w:eastAsia="David" w:hAnsi="David" w:cs="David"/>
          <w:sz w:val="28"/>
          <w:szCs w:val="28"/>
          <w:rtl/>
          <w:rPrChange w:id="5379" w:author="אברהם" w:date="2012-11-23T10:23:00Z">
            <w:rPr>
              <w:rFonts w:ascii="David" w:eastAsia="David" w:hAnsi="David" w:cs="David"/>
              <w:rtl/>
            </w:rPr>
          </w:rPrChange>
        </w:rPr>
        <w:t xml:space="preserve"> </w:t>
      </w:r>
      <w:r w:rsidRPr="00A90D62">
        <w:rPr>
          <w:rFonts w:ascii="David" w:hAnsi="David" w:cs="David"/>
          <w:sz w:val="28"/>
          <w:szCs w:val="28"/>
          <w:rtl/>
          <w:rPrChange w:id="5380" w:author="אברהם" w:date="2012-11-23T10:23:00Z">
            <w:rPr>
              <w:rFonts w:ascii="David" w:hAnsi="David" w:cs="David"/>
              <w:rtl/>
            </w:rPr>
          </w:rPrChange>
        </w:rPr>
        <w:t>שיעור</w:t>
      </w:r>
      <w:r w:rsidRPr="00A90D62">
        <w:rPr>
          <w:rFonts w:ascii="David" w:eastAsia="David" w:hAnsi="David" w:cs="David"/>
          <w:sz w:val="28"/>
          <w:szCs w:val="28"/>
          <w:rtl/>
          <w:rPrChange w:id="5381" w:author="אברהם" w:date="2012-11-23T10:23:00Z">
            <w:rPr>
              <w:rFonts w:ascii="David" w:eastAsia="David" w:hAnsi="David" w:cs="David"/>
              <w:rtl/>
            </w:rPr>
          </w:rPrChange>
        </w:rPr>
        <w:t xml:space="preserve"> </w:t>
      </w:r>
      <w:r w:rsidRPr="00A90D62">
        <w:rPr>
          <w:rFonts w:ascii="David" w:hAnsi="David" w:cs="David"/>
          <w:sz w:val="28"/>
          <w:szCs w:val="28"/>
          <w:rtl/>
          <w:rPrChange w:id="5382" w:author="אברהם" w:date="2012-11-23T10:23:00Z">
            <w:rPr>
              <w:rFonts w:ascii="David" w:hAnsi="David" w:cs="David"/>
              <w:rtl/>
            </w:rPr>
          </w:rPrChange>
        </w:rPr>
        <w:t>האנשים</w:t>
      </w:r>
      <w:r w:rsidRPr="00A90D62">
        <w:rPr>
          <w:rFonts w:ascii="David" w:eastAsia="David" w:hAnsi="David" w:cs="David"/>
          <w:sz w:val="28"/>
          <w:szCs w:val="28"/>
          <w:rtl/>
          <w:rPrChange w:id="5383" w:author="אברהם" w:date="2012-11-23T10:23:00Z">
            <w:rPr>
              <w:rFonts w:ascii="David" w:eastAsia="David" w:hAnsi="David" w:cs="David"/>
              <w:rtl/>
            </w:rPr>
          </w:rPrChange>
        </w:rPr>
        <w:t xml:space="preserve"> </w:t>
      </w:r>
      <w:r w:rsidRPr="00A90D62">
        <w:rPr>
          <w:rFonts w:ascii="David" w:hAnsi="David" w:cs="David"/>
          <w:sz w:val="28"/>
          <w:szCs w:val="28"/>
          <w:rtl/>
          <w:rPrChange w:id="5384" w:author="אברהם" w:date="2012-11-23T10:23:00Z">
            <w:rPr>
              <w:rFonts w:ascii="David" w:hAnsi="David" w:cs="David"/>
              <w:rtl/>
            </w:rPr>
          </w:rPrChange>
        </w:rPr>
        <w:t>שנשארים</w:t>
      </w:r>
      <w:r w:rsidRPr="00A90D62">
        <w:rPr>
          <w:rFonts w:ascii="David" w:eastAsia="David" w:hAnsi="David" w:cs="David"/>
          <w:sz w:val="28"/>
          <w:szCs w:val="28"/>
          <w:rtl/>
          <w:rPrChange w:id="5385" w:author="אברהם" w:date="2012-11-23T10:23:00Z">
            <w:rPr>
              <w:rFonts w:ascii="David" w:eastAsia="David" w:hAnsi="David" w:cs="David"/>
              <w:rtl/>
            </w:rPr>
          </w:rPrChange>
        </w:rPr>
        <w:t xml:space="preserve"> </w:t>
      </w:r>
      <w:r w:rsidRPr="00A90D62">
        <w:rPr>
          <w:rFonts w:ascii="David" w:hAnsi="David" w:cs="David"/>
          <w:sz w:val="28"/>
          <w:szCs w:val="28"/>
          <w:rtl/>
          <w:rPrChange w:id="5386" w:author="אברהם" w:date="2012-11-23T10:23:00Z">
            <w:rPr>
              <w:rFonts w:ascii="David" w:hAnsi="David" w:cs="David"/>
              <w:rtl/>
            </w:rPr>
          </w:rPrChange>
        </w:rPr>
        <w:t>ללא</w:t>
      </w:r>
      <w:r w:rsidRPr="00A90D62">
        <w:rPr>
          <w:rFonts w:ascii="David" w:eastAsia="David" w:hAnsi="David" w:cs="David"/>
          <w:sz w:val="28"/>
          <w:szCs w:val="28"/>
          <w:rtl/>
          <w:rPrChange w:id="5387" w:author="אברהם" w:date="2012-11-23T10:23:00Z">
            <w:rPr>
              <w:rFonts w:ascii="David" w:eastAsia="David" w:hAnsi="David" w:cs="David"/>
              <w:rtl/>
            </w:rPr>
          </w:rPrChange>
        </w:rPr>
        <w:t xml:space="preserve"> </w:t>
      </w:r>
      <w:r w:rsidRPr="00A90D62">
        <w:rPr>
          <w:rFonts w:ascii="David" w:hAnsi="David" w:cs="David"/>
          <w:sz w:val="28"/>
          <w:szCs w:val="28"/>
          <w:rtl/>
          <w:rPrChange w:id="5388" w:author="אברהם" w:date="2012-11-23T10:23:00Z">
            <w:rPr>
              <w:rFonts w:ascii="David" w:hAnsi="David" w:cs="David"/>
              <w:rtl/>
            </w:rPr>
          </w:rPrChange>
        </w:rPr>
        <w:t>נחלה, כאשר</w:t>
      </w:r>
      <w:r w:rsidRPr="00A90D62">
        <w:rPr>
          <w:rFonts w:ascii="David" w:eastAsia="David" w:hAnsi="David" w:cs="David"/>
          <w:sz w:val="28"/>
          <w:szCs w:val="28"/>
          <w:rtl/>
          <w:rPrChange w:id="5389" w:author="אברהם" w:date="2012-11-23T10:23:00Z">
            <w:rPr>
              <w:rFonts w:ascii="David" w:eastAsia="David" w:hAnsi="David" w:cs="David"/>
              <w:rtl/>
            </w:rPr>
          </w:rPrChange>
        </w:rPr>
        <w:t xml:space="preserve"> </w:t>
      </w:r>
      <w:r w:rsidRPr="00A90D62">
        <w:rPr>
          <w:rFonts w:ascii="David" w:hAnsi="David" w:cs="David"/>
          <w:sz w:val="28"/>
          <w:szCs w:val="28"/>
          <w:rtl/>
          <w:rPrChange w:id="5390" w:author="אברהם" w:date="2012-11-23T10:23:00Z">
            <w:rPr>
              <w:rFonts w:ascii="David" w:hAnsi="David" w:cs="David"/>
              <w:rtl/>
            </w:rPr>
          </w:rPrChange>
        </w:rPr>
        <w:t>כל</w:t>
      </w:r>
      <w:r w:rsidRPr="00A90D62">
        <w:rPr>
          <w:rFonts w:ascii="David" w:eastAsia="David" w:hAnsi="David" w:cs="David"/>
          <w:sz w:val="28"/>
          <w:szCs w:val="28"/>
          <w:rtl/>
          <w:rPrChange w:id="5391" w:author="אברהם" w:date="2012-11-23T10:23:00Z">
            <w:rPr>
              <w:rFonts w:ascii="David" w:eastAsia="David" w:hAnsi="David" w:cs="David"/>
              <w:rtl/>
            </w:rPr>
          </w:rPrChange>
        </w:rPr>
        <w:t xml:space="preserve"> </w:t>
      </w:r>
      <w:r w:rsidRPr="00A90D62">
        <w:rPr>
          <w:rFonts w:ascii="David" w:hAnsi="David" w:cs="David"/>
          <w:sz w:val="28"/>
          <w:szCs w:val="28"/>
          <w:rtl/>
          <w:rPrChange w:id="5392" w:author="אברהם" w:date="2012-11-23T10:23:00Z">
            <w:rPr>
              <w:rFonts w:ascii="David" w:hAnsi="David" w:cs="David"/>
              <w:rtl/>
            </w:rPr>
          </w:rPrChange>
        </w:rPr>
        <w:t>הנחלות</w:t>
      </w:r>
      <w:r w:rsidRPr="00A90D62">
        <w:rPr>
          <w:rFonts w:ascii="David" w:eastAsia="David" w:hAnsi="David" w:cs="David"/>
          <w:sz w:val="28"/>
          <w:szCs w:val="28"/>
          <w:rtl/>
          <w:rPrChange w:id="5393" w:author="אברהם" w:date="2012-11-23T10:23:00Z">
            <w:rPr>
              <w:rFonts w:ascii="David" w:eastAsia="David" w:hAnsi="David" w:cs="David"/>
              <w:rtl/>
            </w:rPr>
          </w:rPrChange>
        </w:rPr>
        <w:t xml:space="preserve"> </w:t>
      </w:r>
      <w:r w:rsidRPr="00A90D62">
        <w:rPr>
          <w:rFonts w:ascii="David" w:hAnsi="David" w:cs="David"/>
          <w:sz w:val="28"/>
          <w:szCs w:val="28"/>
          <w:rtl/>
          <w:rPrChange w:id="5394" w:author="אברהם" w:date="2012-11-23T10:23:00Z">
            <w:rPr>
              <w:rFonts w:ascii="David" w:hAnsi="David" w:cs="David"/>
              <w:rtl/>
            </w:rPr>
          </w:rPrChange>
        </w:rPr>
        <w:t>נמכרות</w:t>
      </w:r>
      <w:r w:rsidRPr="00A90D62">
        <w:rPr>
          <w:rFonts w:ascii="David" w:eastAsia="David" w:hAnsi="David" w:cs="David"/>
          <w:sz w:val="28"/>
          <w:szCs w:val="28"/>
          <w:rtl/>
          <w:rPrChange w:id="5395" w:author="אברהם" w:date="2012-11-23T10:23:00Z">
            <w:rPr>
              <w:rFonts w:ascii="David" w:eastAsia="David" w:hAnsi="David" w:cs="David"/>
              <w:rtl/>
            </w:rPr>
          </w:rPrChange>
        </w:rPr>
        <w:t xml:space="preserve"> </w:t>
      </w:r>
      <w:r w:rsidRPr="00A90D62">
        <w:rPr>
          <w:rFonts w:ascii="David" w:hAnsi="David" w:cs="David"/>
          <w:sz w:val="28"/>
          <w:szCs w:val="28"/>
          <w:rtl/>
          <w:rPrChange w:id="5396" w:author="אברהם" w:date="2012-11-23T10:23:00Z">
            <w:rPr>
              <w:rFonts w:ascii="David" w:hAnsi="David" w:cs="David"/>
              <w:rtl/>
            </w:rPr>
          </w:rPrChange>
        </w:rPr>
        <w:t>ומחולקות</w:t>
      </w:r>
      <w:r w:rsidRPr="00A90D62">
        <w:rPr>
          <w:rFonts w:ascii="David" w:eastAsia="David" w:hAnsi="David" w:cs="David"/>
          <w:sz w:val="28"/>
          <w:szCs w:val="28"/>
          <w:rtl/>
          <w:rPrChange w:id="5397" w:author="אברהם" w:date="2012-11-23T10:23:00Z">
            <w:rPr>
              <w:rFonts w:ascii="David" w:eastAsia="David" w:hAnsi="David" w:cs="David"/>
              <w:rtl/>
            </w:rPr>
          </w:rPrChange>
        </w:rPr>
        <w:t xml:space="preserve"> </w:t>
      </w:r>
      <w:r w:rsidRPr="00A90D62">
        <w:rPr>
          <w:rFonts w:ascii="David" w:hAnsi="David" w:cs="David"/>
          <w:sz w:val="28"/>
          <w:szCs w:val="28"/>
          <w:rtl/>
          <w:rPrChange w:id="5398" w:author="אברהם" w:date="2012-11-23T10:23:00Z">
            <w:rPr>
              <w:rFonts w:ascii="David" w:hAnsi="David" w:cs="David"/>
              <w:rtl/>
            </w:rPr>
          </w:rPrChange>
        </w:rPr>
        <w:t>באקראי.</w:t>
      </w:r>
    </w:p>
    <w:p w:rsidR="009C2B09" w:rsidRPr="00A90D62" w:rsidRDefault="009C2B09" w:rsidP="009C2B09">
      <w:pPr>
        <w:pStyle w:val="a1"/>
        <w:bidi/>
        <w:rPr>
          <w:rFonts w:ascii="David" w:hAnsi="David" w:cs="David"/>
          <w:sz w:val="28"/>
          <w:szCs w:val="28"/>
          <w:rtl/>
          <w:rPrChange w:id="5399" w:author="אברהם" w:date="2012-11-23T10:23:00Z">
            <w:rPr>
              <w:rFonts w:ascii="David" w:hAnsi="David" w:cs="David"/>
              <w:rtl/>
            </w:rPr>
          </w:rPrChange>
        </w:rPr>
      </w:pPr>
      <w:r w:rsidRPr="00A90D62">
        <w:rPr>
          <w:rFonts w:ascii="David" w:hAnsi="David" w:cs="David"/>
          <w:sz w:val="28"/>
          <w:szCs w:val="28"/>
          <w:rtl/>
          <w:rPrChange w:id="5400" w:author="אברהם" w:date="2012-11-23T10:23:00Z">
            <w:rPr>
              <w:rFonts w:ascii="David" w:hAnsi="David" w:cs="David"/>
              <w:rtl/>
            </w:rPr>
          </w:rPrChange>
        </w:rPr>
        <w:t>תוצאה</w:t>
      </w:r>
      <w:r w:rsidRPr="00A90D62">
        <w:rPr>
          <w:rFonts w:ascii="David" w:eastAsia="David" w:hAnsi="David" w:cs="David"/>
          <w:sz w:val="28"/>
          <w:szCs w:val="28"/>
          <w:rtl/>
          <w:rPrChange w:id="5401" w:author="אברהם" w:date="2012-11-23T10:23:00Z">
            <w:rPr>
              <w:rFonts w:ascii="David" w:eastAsia="David" w:hAnsi="David" w:cs="David"/>
              <w:rtl/>
            </w:rPr>
          </w:rPrChange>
        </w:rPr>
        <w:t xml:space="preserve"> </w:t>
      </w:r>
      <w:r w:rsidRPr="00A90D62">
        <w:rPr>
          <w:rFonts w:ascii="David" w:hAnsi="David" w:cs="David"/>
          <w:sz w:val="28"/>
          <w:szCs w:val="28"/>
          <w:rtl/>
          <w:rPrChange w:id="5402" w:author="אברהם" w:date="2012-11-23T10:23:00Z">
            <w:rPr>
              <w:rFonts w:ascii="David" w:hAnsi="David" w:cs="David"/>
              <w:rtl/>
            </w:rPr>
          </w:rPrChange>
        </w:rPr>
        <w:t>זו</w:t>
      </w:r>
      <w:r w:rsidRPr="00A90D62">
        <w:rPr>
          <w:rFonts w:ascii="David" w:eastAsia="David" w:hAnsi="David" w:cs="David"/>
          <w:sz w:val="28"/>
          <w:szCs w:val="28"/>
          <w:rtl/>
          <w:rPrChange w:id="5403" w:author="אברהם" w:date="2012-11-23T10:23:00Z">
            <w:rPr>
              <w:rFonts w:ascii="David" w:eastAsia="David" w:hAnsi="David" w:cs="David"/>
              <w:rtl/>
            </w:rPr>
          </w:rPrChange>
        </w:rPr>
        <w:t xml:space="preserve"> </w:t>
      </w:r>
      <w:r w:rsidRPr="00A90D62">
        <w:rPr>
          <w:rFonts w:ascii="David" w:hAnsi="David" w:cs="David"/>
          <w:sz w:val="28"/>
          <w:szCs w:val="28"/>
          <w:rtl/>
          <w:rPrChange w:id="5404" w:author="אברהם" w:date="2012-11-23T10:23:00Z">
            <w:rPr>
              <w:rFonts w:ascii="David" w:hAnsi="David" w:cs="David"/>
              <w:rtl/>
            </w:rPr>
          </w:rPrChange>
        </w:rPr>
        <w:t>תקפה, כאמור, רק</w:t>
      </w:r>
      <w:r w:rsidRPr="00A90D62">
        <w:rPr>
          <w:rFonts w:ascii="David" w:eastAsia="David" w:hAnsi="David" w:cs="David"/>
          <w:sz w:val="28"/>
          <w:szCs w:val="28"/>
          <w:rtl/>
          <w:rPrChange w:id="5405" w:author="אברהם" w:date="2012-11-23T10:23:00Z">
            <w:rPr>
              <w:rFonts w:ascii="David" w:eastAsia="David" w:hAnsi="David" w:cs="David"/>
              <w:rtl/>
            </w:rPr>
          </w:rPrChange>
        </w:rPr>
        <w:t xml:space="preserve"> </w:t>
      </w:r>
      <w:r w:rsidRPr="00A90D62">
        <w:rPr>
          <w:rFonts w:ascii="David" w:hAnsi="David" w:cs="David"/>
          <w:sz w:val="28"/>
          <w:szCs w:val="28"/>
          <w:rtl/>
          <w:rPrChange w:id="5406" w:author="אברהם" w:date="2012-11-23T10:23:00Z">
            <w:rPr>
              <w:rFonts w:ascii="David" w:hAnsi="David" w:cs="David"/>
              <w:rtl/>
            </w:rPr>
          </w:rPrChange>
        </w:rPr>
        <w:t>כאשר</w:t>
      </w:r>
      <w:r w:rsidRPr="00A90D62">
        <w:rPr>
          <w:rFonts w:ascii="David" w:eastAsia="David" w:hAnsi="David" w:cs="David"/>
          <w:sz w:val="28"/>
          <w:szCs w:val="28"/>
          <w:rtl/>
          <w:rPrChange w:id="5407" w:author="אברהם" w:date="2012-11-23T10:23:00Z">
            <w:rPr>
              <w:rFonts w:ascii="David" w:eastAsia="David" w:hAnsi="David" w:cs="David"/>
              <w:rtl/>
            </w:rPr>
          </w:rPrChange>
        </w:rPr>
        <w:t xml:space="preserve"> </w:t>
      </w:r>
      <w:r w:rsidRPr="00A90D62">
        <w:rPr>
          <w:rFonts w:ascii="David" w:hAnsi="David" w:cs="David"/>
          <w:b/>
          <w:bCs/>
          <w:sz w:val="28"/>
          <w:szCs w:val="28"/>
          <w:rtl/>
          <w:rPrChange w:id="5408" w:author="אברהם" w:date="2012-11-23T10:23:00Z">
            <w:rPr>
              <w:rFonts w:ascii="David" w:hAnsi="David" w:cs="David"/>
              <w:b/>
              <w:bCs/>
              <w:rtl/>
            </w:rPr>
          </w:rPrChange>
        </w:rPr>
        <w:t>כל</w:t>
      </w:r>
      <w:r w:rsidRPr="00A90D62">
        <w:rPr>
          <w:rFonts w:ascii="David" w:eastAsia="David" w:hAnsi="David" w:cs="David"/>
          <w:sz w:val="28"/>
          <w:szCs w:val="28"/>
          <w:rtl/>
          <w:rPrChange w:id="5409" w:author="אברהם" w:date="2012-11-23T10:23:00Z">
            <w:rPr>
              <w:rFonts w:ascii="David" w:eastAsia="David" w:hAnsi="David" w:cs="David"/>
              <w:rtl/>
            </w:rPr>
          </w:rPrChange>
        </w:rPr>
        <w:t xml:space="preserve"> </w:t>
      </w:r>
      <w:r w:rsidRPr="00A90D62">
        <w:rPr>
          <w:rFonts w:ascii="David" w:hAnsi="David" w:cs="David"/>
          <w:sz w:val="28"/>
          <w:szCs w:val="28"/>
          <w:rtl/>
          <w:rPrChange w:id="5410" w:author="אברהם" w:date="2012-11-23T10:23:00Z">
            <w:rPr>
              <w:rFonts w:ascii="David" w:hAnsi="David" w:cs="David"/>
              <w:rtl/>
            </w:rPr>
          </w:rPrChange>
        </w:rPr>
        <w:t>הנחלות</w:t>
      </w:r>
      <w:r w:rsidRPr="00A90D62">
        <w:rPr>
          <w:rFonts w:ascii="David" w:eastAsia="David" w:hAnsi="David" w:cs="David"/>
          <w:sz w:val="28"/>
          <w:szCs w:val="28"/>
          <w:rtl/>
          <w:rPrChange w:id="5411" w:author="אברהם" w:date="2012-11-23T10:23:00Z">
            <w:rPr>
              <w:rFonts w:ascii="David" w:eastAsia="David" w:hAnsi="David" w:cs="David"/>
              <w:rtl/>
            </w:rPr>
          </w:rPrChange>
        </w:rPr>
        <w:t xml:space="preserve"> </w:t>
      </w:r>
      <w:r w:rsidRPr="00A90D62">
        <w:rPr>
          <w:rFonts w:ascii="David" w:hAnsi="David" w:cs="David"/>
          <w:sz w:val="28"/>
          <w:szCs w:val="28"/>
          <w:rtl/>
          <w:rPrChange w:id="5412" w:author="אברהם" w:date="2012-11-23T10:23:00Z">
            <w:rPr>
              <w:rFonts w:ascii="David" w:hAnsi="David" w:cs="David"/>
              <w:rtl/>
            </w:rPr>
          </w:rPrChange>
        </w:rPr>
        <w:t>נמכרות</w:t>
      </w:r>
      <w:r w:rsidRPr="00A90D62">
        <w:rPr>
          <w:rFonts w:ascii="David" w:eastAsia="David" w:hAnsi="David" w:cs="David"/>
          <w:sz w:val="28"/>
          <w:szCs w:val="28"/>
          <w:rtl/>
          <w:rPrChange w:id="5413" w:author="אברהם" w:date="2012-11-23T10:23:00Z">
            <w:rPr>
              <w:rFonts w:ascii="David" w:eastAsia="David" w:hAnsi="David" w:cs="David"/>
              <w:rtl/>
            </w:rPr>
          </w:rPrChange>
        </w:rPr>
        <w:t xml:space="preserve"> </w:t>
      </w:r>
      <w:r w:rsidRPr="00A90D62">
        <w:rPr>
          <w:rFonts w:ascii="David" w:hAnsi="David" w:cs="David"/>
          <w:sz w:val="28"/>
          <w:szCs w:val="28"/>
          <w:rtl/>
          <w:rPrChange w:id="5414" w:author="אברהם" w:date="2012-11-23T10:23:00Z">
            <w:rPr>
              <w:rFonts w:ascii="David" w:hAnsi="David" w:cs="David"/>
              <w:rtl/>
            </w:rPr>
          </w:rPrChange>
        </w:rPr>
        <w:t>בשלב</w:t>
      </w:r>
      <w:r w:rsidRPr="00A90D62">
        <w:rPr>
          <w:rFonts w:ascii="David" w:eastAsia="David" w:hAnsi="David" w:cs="David"/>
          <w:sz w:val="28"/>
          <w:szCs w:val="28"/>
          <w:rtl/>
          <w:rPrChange w:id="5415" w:author="אברהם" w:date="2012-11-23T10:23:00Z">
            <w:rPr>
              <w:rFonts w:ascii="David" w:eastAsia="David" w:hAnsi="David" w:cs="David"/>
              <w:rtl/>
            </w:rPr>
          </w:rPrChange>
        </w:rPr>
        <w:t xml:space="preserve"> </w:t>
      </w:r>
      <w:r w:rsidRPr="00A90D62">
        <w:rPr>
          <w:rFonts w:ascii="David" w:hAnsi="David" w:cs="David"/>
          <w:sz w:val="28"/>
          <w:szCs w:val="28"/>
          <w:rtl/>
          <w:rPrChange w:id="5416" w:author="אברהם" w:date="2012-11-23T10:23:00Z">
            <w:rPr>
              <w:rFonts w:ascii="David" w:hAnsi="David" w:cs="David"/>
              <w:rtl/>
            </w:rPr>
          </w:rPrChange>
        </w:rPr>
        <w:t>כלשהו</w:t>
      </w:r>
      <w:r w:rsidRPr="00A90D62">
        <w:rPr>
          <w:rFonts w:ascii="David" w:eastAsia="David" w:hAnsi="David" w:cs="David"/>
          <w:sz w:val="28"/>
          <w:szCs w:val="28"/>
          <w:rtl/>
          <w:rPrChange w:id="5417" w:author="אברהם" w:date="2012-11-23T10:23:00Z">
            <w:rPr>
              <w:rFonts w:ascii="David" w:eastAsia="David" w:hAnsi="David" w:cs="David"/>
              <w:rtl/>
            </w:rPr>
          </w:rPrChange>
        </w:rPr>
        <w:t xml:space="preserve"> </w:t>
      </w:r>
      <w:r w:rsidRPr="00A90D62">
        <w:rPr>
          <w:rFonts w:ascii="David" w:hAnsi="David" w:cs="David"/>
          <w:sz w:val="28"/>
          <w:szCs w:val="28"/>
          <w:rtl/>
          <w:rPrChange w:id="5418" w:author="אברהם" w:date="2012-11-23T10:23:00Z">
            <w:rPr>
              <w:rFonts w:ascii="David" w:hAnsi="David" w:cs="David"/>
              <w:rtl/>
            </w:rPr>
          </w:rPrChange>
        </w:rPr>
        <w:t>במהלך</w:t>
      </w:r>
      <w:r w:rsidRPr="00A90D62">
        <w:rPr>
          <w:rFonts w:ascii="David" w:eastAsia="David" w:hAnsi="David" w:cs="David"/>
          <w:sz w:val="28"/>
          <w:szCs w:val="28"/>
          <w:rtl/>
          <w:rPrChange w:id="5419" w:author="אברהם" w:date="2012-11-23T10:23:00Z">
            <w:rPr>
              <w:rFonts w:ascii="David" w:eastAsia="David" w:hAnsi="David" w:cs="David"/>
              <w:rtl/>
            </w:rPr>
          </w:rPrChange>
        </w:rPr>
        <w:t xml:space="preserve"> </w:t>
      </w:r>
      <w:r w:rsidRPr="00A90D62">
        <w:rPr>
          <w:rFonts w:ascii="David" w:hAnsi="David" w:cs="David"/>
          <w:sz w:val="28"/>
          <w:szCs w:val="28"/>
          <w:rtl/>
          <w:rPrChange w:id="5420" w:author="אברהם" w:date="2012-11-23T10:23:00Z">
            <w:rPr>
              <w:rFonts w:ascii="David" w:hAnsi="David" w:cs="David"/>
              <w:rtl/>
            </w:rPr>
          </w:rPrChange>
        </w:rPr>
        <w:t>היובל. תרחיש</w:t>
      </w:r>
      <w:r w:rsidRPr="00A90D62">
        <w:rPr>
          <w:rFonts w:ascii="David" w:eastAsia="David" w:hAnsi="David" w:cs="David"/>
          <w:sz w:val="28"/>
          <w:szCs w:val="28"/>
          <w:rtl/>
          <w:rPrChange w:id="5421" w:author="אברהם" w:date="2012-11-23T10:23:00Z">
            <w:rPr>
              <w:rFonts w:ascii="David" w:eastAsia="David" w:hAnsi="David" w:cs="David"/>
              <w:rtl/>
            </w:rPr>
          </w:rPrChange>
        </w:rPr>
        <w:t xml:space="preserve"> </w:t>
      </w:r>
      <w:r w:rsidRPr="00A90D62">
        <w:rPr>
          <w:rFonts w:ascii="David" w:hAnsi="David" w:cs="David"/>
          <w:sz w:val="28"/>
          <w:szCs w:val="28"/>
          <w:rtl/>
          <w:rPrChange w:id="5422" w:author="אברהם" w:date="2012-11-23T10:23:00Z">
            <w:rPr>
              <w:rFonts w:ascii="David" w:hAnsi="David" w:cs="David"/>
              <w:rtl/>
            </w:rPr>
          </w:rPrChange>
        </w:rPr>
        <w:t>סביר</w:t>
      </w:r>
      <w:r w:rsidRPr="00A90D62">
        <w:rPr>
          <w:rFonts w:ascii="David" w:eastAsia="David" w:hAnsi="David" w:cs="David"/>
          <w:sz w:val="28"/>
          <w:szCs w:val="28"/>
          <w:rtl/>
          <w:rPrChange w:id="5423" w:author="אברהם" w:date="2012-11-23T10:23:00Z">
            <w:rPr>
              <w:rFonts w:ascii="David" w:eastAsia="David" w:hAnsi="David" w:cs="David"/>
              <w:rtl/>
            </w:rPr>
          </w:rPrChange>
        </w:rPr>
        <w:t xml:space="preserve"> </w:t>
      </w:r>
      <w:r w:rsidRPr="00A90D62">
        <w:rPr>
          <w:rFonts w:ascii="David" w:hAnsi="David" w:cs="David"/>
          <w:sz w:val="28"/>
          <w:szCs w:val="28"/>
          <w:rtl/>
          <w:rPrChange w:id="5424" w:author="אברהם" w:date="2012-11-23T10:23:00Z">
            <w:rPr>
              <w:rFonts w:ascii="David" w:hAnsi="David" w:cs="David"/>
              <w:rtl/>
            </w:rPr>
          </w:rPrChange>
        </w:rPr>
        <w:t>יותר</w:t>
      </w:r>
      <w:r w:rsidRPr="00A90D62">
        <w:rPr>
          <w:rFonts w:ascii="David" w:eastAsia="David" w:hAnsi="David" w:cs="David"/>
          <w:sz w:val="28"/>
          <w:szCs w:val="28"/>
          <w:rtl/>
          <w:rPrChange w:id="5425" w:author="אברהם" w:date="2012-11-23T10:23:00Z">
            <w:rPr>
              <w:rFonts w:ascii="David" w:eastAsia="David" w:hAnsi="David" w:cs="David"/>
              <w:rtl/>
            </w:rPr>
          </w:rPrChange>
        </w:rPr>
        <w:t xml:space="preserve"> </w:t>
      </w:r>
      <w:r w:rsidRPr="00A90D62">
        <w:rPr>
          <w:rFonts w:ascii="David" w:hAnsi="David" w:cs="David"/>
          <w:sz w:val="28"/>
          <w:szCs w:val="28"/>
          <w:rtl/>
          <w:rPrChange w:id="5426" w:author="אברהם" w:date="2012-11-23T10:23:00Z">
            <w:rPr>
              <w:rFonts w:ascii="David" w:hAnsi="David" w:cs="David"/>
              <w:rtl/>
            </w:rPr>
          </w:rPrChange>
        </w:rPr>
        <w:t>הוא, שכל</w:t>
      </w:r>
      <w:r w:rsidRPr="00A90D62">
        <w:rPr>
          <w:rFonts w:ascii="David" w:eastAsia="David" w:hAnsi="David" w:cs="David"/>
          <w:sz w:val="28"/>
          <w:szCs w:val="28"/>
          <w:rtl/>
          <w:rPrChange w:id="5427" w:author="אברהם" w:date="2012-11-23T10:23:00Z">
            <w:rPr>
              <w:rFonts w:ascii="David" w:eastAsia="David" w:hAnsi="David" w:cs="David"/>
              <w:rtl/>
            </w:rPr>
          </w:rPrChange>
        </w:rPr>
        <w:t xml:space="preserve"> </w:t>
      </w:r>
      <w:r w:rsidRPr="00A90D62">
        <w:rPr>
          <w:rFonts w:ascii="David" w:hAnsi="David" w:cs="David"/>
          <w:sz w:val="28"/>
          <w:szCs w:val="28"/>
          <w:rtl/>
          <w:rPrChange w:id="5428" w:author="אברהם" w:date="2012-11-23T10:23:00Z">
            <w:rPr>
              <w:rFonts w:ascii="David" w:hAnsi="David" w:cs="David"/>
              <w:rtl/>
            </w:rPr>
          </w:rPrChange>
        </w:rPr>
        <w:t>נחלה</w:t>
      </w:r>
      <w:r w:rsidRPr="00A90D62">
        <w:rPr>
          <w:rFonts w:ascii="David" w:eastAsia="David" w:hAnsi="David" w:cs="David"/>
          <w:sz w:val="28"/>
          <w:szCs w:val="28"/>
          <w:rtl/>
          <w:rPrChange w:id="5429" w:author="אברהם" w:date="2012-11-23T10:23:00Z">
            <w:rPr>
              <w:rFonts w:ascii="David" w:eastAsia="David" w:hAnsi="David" w:cs="David"/>
              <w:rtl/>
            </w:rPr>
          </w:rPrChange>
        </w:rPr>
        <w:t xml:space="preserve"> </w:t>
      </w:r>
      <w:r w:rsidRPr="00A90D62">
        <w:rPr>
          <w:rFonts w:ascii="David" w:hAnsi="David" w:cs="David"/>
          <w:sz w:val="28"/>
          <w:szCs w:val="28"/>
          <w:rtl/>
          <w:rPrChange w:id="5430" w:author="אברהם" w:date="2012-11-23T10:23:00Z">
            <w:rPr>
              <w:rFonts w:ascii="David" w:hAnsi="David" w:cs="David"/>
              <w:rtl/>
            </w:rPr>
          </w:rPrChange>
        </w:rPr>
        <w:t>נמכרת</w:t>
      </w:r>
      <w:r w:rsidRPr="00A90D62">
        <w:rPr>
          <w:rFonts w:ascii="David" w:eastAsia="David" w:hAnsi="David" w:cs="David"/>
          <w:sz w:val="28"/>
          <w:szCs w:val="28"/>
          <w:rtl/>
          <w:rPrChange w:id="5431" w:author="אברהם" w:date="2012-11-23T10:23:00Z">
            <w:rPr>
              <w:rFonts w:ascii="David" w:eastAsia="David" w:hAnsi="David" w:cs="David"/>
              <w:rtl/>
            </w:rPr>
          </w:rPrChange>
        </w:rPr>
        <w:t xml:space="preserve"> </w:t>
      </w:r>
      <w:r w:rsidRPr="00A90D62">
        <w:rPr>
          <w:rFonts w:ascii="David" w:hAnsi="David" w:cs="David"/>
          <w:sz w:val="28"/>
          <w:szCs w:val="28"/>
          <w:rtl/>
          <w:rPrChange w:id="5432" w:author="אברהם" w:date="2012-11-23T10:23:00Z">
            <w:rPr>
              <w:rFonts w:ascii="David" w:hAnsi="David" w:cs="David"/>
              <w:rtl/>
            </w:rPr>
          </w:rPrChange>
        </w:rPr>
        <w:t>בהסתברות</w:t>
      </w:r>
      <w:r w:rsidRPr="00A90D62">
        <w:rPr>
          <w:rFonts w:ascii="David" w:eastAsia="David" w:hAnsi="David" w:cs="David"/>
          <w:sz w:val="28"/>
          <w:szCs w:val="28"/>
          <w:rtl/>
          <w:rPrChange w:id="5433" w:author="אברהם" w:date="2012-11-23T10:23:00Z">
            <w:rPr>
              <w:rFonts w:ascii="David" w:eastAsia="David" w:hAnsi="David" w:cs="David"/>
              <w:rtl/>
            </w:rPr>
          </w:rPrChange>
        </w:rPr>
        <w:t xml:space="preserve"> </w:t>
      </w:r>
      <w:r w:rsidRPr="00A90D62">
        <w:rPr>
          <w:rFonts w:ascii="David" w:hAnsi="David" w:cs="David"/>
          <w:sz w:val="28"/>
          <w:szCs w:val="28"/>
          <w:rtl/>
          <w:rPrChange w:id="5434" w:author="אברהם" w:date="2012-11-23T10:23:00Z">
            <w:rPr>
              <w:rFonts w:ascii="David" w:hAnsi="David" w:cs="David"/>
              <w:rtl/>
            </w:rPr>
          </w:rPrChange>
        </w:rPr>
        <w:t xml:space="preserve">מסוימת, </w:t>
      </w:r>
      <w:r w:rsidRPr="00A90D62">
        <w:rPr>
          <w:rFonts w:ascii="David" w:hAnsi="David" w:cs="David"/>
          <w:sz w:val="28"/>
          <w:szCs w:val="28"/>
          <w:rPrChange w:id="5435" w:author="אברהם" w:date="2012-11-23T10:23:00Z">
            <w:rPr>
              <w:rFonts w:ascii="David" w:hAnsi="David" w:cs="David"/>
            </w:rPr>
          </w:rPrChange>
        </w:rPr>
        <w:t>q</w:t>
      </w:r>
      <w:r w:rsidRPr="00A90D62">
        <w:rPr>
          <w:rFonts w:ascii="David" w:hAnsi="David" w:cs="David"/>
          <w:sz w:val="28"/>
          <w:szCs w:val="28"/>
          <w:rtl/>
          <w:rPrChange w:id="5436" w:author="אברהם" w:date="2012-11-23T10:23:00Z">
            <w:rPr>
              <w:rFonts w:ascii="David" w:hAnsi="David" w:cs="David"/>
              <w:rtl/>
            </w:rPr>
          </w:rPrChange>
        </w:rPr>
        <w:t>, הנמצאת</w:t>
      </w:r>
      <w:r w:rsidRPr="00A90D62">
        <w:rPr>
          <w:rFonts w:ascii="David" w:eastAsia="David" w:hAnsi="David" w:cs="David"/>
          <w:sz w:val="28"/>
          <w:szCs w:val="28"/>
          <w:rtl/>
          <w:rPrChange w:id="5437" w:author="אברהם" w:date="2012-11-23T10:23:00Z">
            <w:rPr>
              <w:rFonts w:ascii="David" w:eastAsia="David" w:hAnsi="David" w:cs="David"/>
              <w:rtl/>
            </w:rPr>
          </w:rPrChange>
        </w:rPr>
        <w:t xml:space="preserve"> </w:t>
      </w:r>
      <w:r w:rsidRPr="00A90D62">
        <w:rPr>
          <w:rFonts w:ascii="David" w:hAnsi="David" w:cs="David"/>
          <w:sz w:val="28"/>
          <w:szCs w:val="28"/>
          <w:rtl/>
          <w:rPrChange w:id="5438" w:author="אברהם" w:date="2012-11-23T10:23:00Z">
            <w:rPr>
              <w:rFonts w:ascii="David" w:hAnsi="David" w:cs="David"/>
              <w:rtl/>
            </w:rPr>
          </w:rPrChange>
        </w:rPr>
        <w:t>בין</w:t>
      </w:r>
      <w:r w:rsidRPr="00A90D62">
        <w:rPr>
          <w:rFonts w:ascii="David" w:eastAsia="David" w:hAnsi="David" w:cs="David"/>
          <w:sz w:val="28"/>
          <w:szCs w:val="28"/>
          <w:rtl/>
          <w:rPrChange w:id="5439" w:author="אברהם" w:date="2012-11-23T10:23:00Z">
            <w:rPr>
              <w:rFonts w:ascii="David" w:eastAsia="David" w:hAnsi="David" w:cs="David"/>
              <w:rtl/>
            </w:rPr>
          </w:rPrChange>
        </w:rPr>
        <w:t xml:space="preserve"> </w:t>
      </w:r>
      <w:r w:rsidRPr="00A90D62">
        <w:rPr>
          <w:rFonts w:ascii="David" w:hAnsi="David" w:cs="David"/>
          <w:sz w:val="28"/>
          <w:szCs w:val="28"/>
          <w:rPrChange w:id="5440" w:author="אברהם" w:date="2012-11-23T10:23:00Z">
            <w:rPr>
              <w:rFonts w:ascii="David" w:hAnsi="David" w:cs="David"/>
            </w:rPr>
          </w:rPrChange>
        </w:rPr>
        <w:t>0</w:t>
      </w:r>
      <w:r w:rsidRPr="00A90D62">
        <w:rPr>
          <w:rFonts w:ascii="David" w:hAnsi="David" w:cs="David"/>
          <w:sz w:val="28"/>
          <w:szCs w:val="28"/>
          <w:rtl/>
          <w:rPrChange w:id="5441" w:author="אברהם" w:date="2012-11-23T10:23:00Z">
            <w:rPr>
              <w:rFonts w:ascii="David" w:hAnsi="David" w:cs="David"/>
              <w:rtl/>
            </w:rPr>
          </w:rPrChange>
        </w:rPr>
        <w:t xml:space="preserve"> ל-</w:t>
      </w:r>
      <w:r w:rsidRPr="00A90D62">
        <w:rPr>
          <w:rFonts w:ascii="David" w:hAnsi="David" w:cs="David"/>
          <w:sz w:val="28"/>
          <w:szCs w:val="28"/>
          <w:rPrChange w:id="5442" w:author="אברהם" w:date="2012-11-23T10:23:00Z">
            <w:rPr>
              <w:rFonts w:ascii="David" w:hAnsi="David" w:cs="David"/>
            </w:rPr>
          </w:rPrChange>
        </w:rPr>
        <w:t>1</w:t>
      </w:r>
      <w:r w:rsidRPr="00A90D62">
        <w:rPr>
          <w:rFonts w:ascii="David" w:hAnsi="David" w:cs="David"/>
          <w:sz w:val="28"/>
          <w:szCs w:val="28"/>
          <w:rtl/>
          <w:rPrChange w:id="5443" w:author="אברהם" w:date="2012-11-23T10:23:00Z">
            <w:rPr>
              <w:rFonts w:ascii="David" w:hAnsi="David" w:cs="David"/>
              <w:rtl/>
            </w:rPr>
          </w:rPrChange>
        </w:rPr>
        <w:t>. במקרה</w:t>
      </w:r>
      <w:r w:rsidRPr="00A90D62">
        <w:rPr>
          <w:rFonts w:ascii="David" w:eastAsia="David" w:hAnsi="David" w:cs="David"/>
          <w:sz w:val="28"/>
          <w:szCs w:val="28"/>
          <w:rtl/>
          <w:rPrChange w:id="5444" w:author="אברהם" w:date="2012-11-23T10:23:00Z">
            <w:rPr>
              <w:rFonts w:ascii="David" w:eastAsia="David" w:hAnsi="David" w:cs="David"/>
              <w:rtl/>
            </w:rPr>
          </w:rPrChange>
        </w:rPr>
        <w:t xml:space="preserve"> </w:t>
      </w:r>
      <w:r w:rsidRPr="00A90D62">
        <w:rPr>
          <w:rFonts w:ascii="David" w:hAnsi="David" w:cs="David"/>
          <w:sz w:val="28"/>
          <w:szCs w:val="28"/>
          <w:rtl/>
          <w:rPrChange w:id="5445" w:author="אברהם" w:date="2012-11-23T10:23:00Z">
            <w:rPr>
              <w:rFonts w:ascii="David" w:hAnsi="David" w:cs="David"/>
              <w:rtl/>
            </w:rPr>
          </w:rPrChange>
        </w:rPr>
        <w:t>זה, החישוב</w:t>
      </w:r>
      <w:r w:rsidRPr="00A90D62">
        <w:rPr>
          <w:rFonts w:ascii="David" w:eastAsia="David" w:hAnsi="David" w:cs="David"/>
          <w:sz w:val="28"/>
          <w:szCs w:val="28"/>
          <w:rtl/>
          <w:rPrChange w:id="5446" w:author="אברהם" w:date="2012-11-23T10:23:00Z">
            <w:rPr>
              <w:rFonts w:ascii="David" w:eastAsia="David" w:hAnsi="David" w:cs="David"/>
              <w:rtl/>
            </w:rPr>
          </w:rPrChange>
        </w:rPr>
        <w:t xml:space="preserve"> </w:t>
      </w:r>
      <w:r w:rsidRPr="00A90D62">
        <w:rPr>
          <w:rFonts w:ascii="David" w:hAnsi="David" w:cs="David"/>
          <w:sz w:val="28"/>
          <w:szCs w:val="28"/>
          <w:rtl/>
          <w:rPrChange w:id="5447" w:author="אברהם" w:date="2012-11-23T10:23:00Z">
            <w:rPr>
              <w:rFonts w:ascii="David" w:hAnsi="David" w:cs="David"/>
              <w:rtl/>
            </w:rPr>
          </w:rPrChange>
        </w:rPr>
        <w:t>התיאורטי</w:t>
      </w:r>
      <w:r w:rsidRPr="00A90D62">
        <w:rPr>
          <w:rFonts w:ascii="David" w:eastAsia="David" w:hAnsi="David" w:cs="David"/>
          <w:sz w:val="28"/>
          <w:szCs w:val="28"/>
          <w:rtl/>
          <w:rPrChange w:id="5448" w:author="אברהם" w:date="2012-11-23T10:23:00Z">
            <w:rPr>
              <w:rFonts w:ascii="David" w:eastAsia="David" w:hAnsi="David" w:cs="David"/>
              <w:rtl/>
            </w:rPr>
          </w:rPrChange>
        </w:rPr>
        <w:t xml:space="preserve"> </w:t>
      </w:r>
      <w:r w:rsidRPr="00A90D62">
        <w:rPr>
          <w:rFonts w:ascii="David" w:hAnsi="David" w:cs="David"/>
          <w:sz w:val="28"/>
          <w:szCs w:val="28"/>
          <w:rtl/>
          <w:rPrChange w:id="5449" w:author="אברהם" w:date="2012-11-23T10:23:00Z">
            <w:rPr>
              <w:rFonts w:ascii="David" w:hAnsi="David" w:cs="David"/>
              <w:rtl/>
            </w:rPr>
          </w:rPrChange>
        </w:rPr>
        <w:t>של</w:t>
      </w:r>
      <w:r w:rsidRPr="00A90D62">
        <w:rPr>
          <w:rFonts w:ascii="David" w:eastAsia="David" w:hAnsi="David" w:cs="David"/>
          <w:sz w:val="28"/>
          <w:szCs w:val="28"/>
          <w:rtl/>
          <w:rPrChange w:id="5450" w:author="אברהם" w:date="2012-11-23T10:23:00Z">
            <w:rPr>
              <w:rFonts w:ascii="David" w:eastAsia="David" w:hAnsi="David" w:cs="David"/>
              <w:rtl/>
            </w:rPr>
          </w:rPrChange>
        </w:rPr>
        <w:t xml:space="preserve"> </w:t>
      </w:r>
      <w:r w:rsidRPr="00A90D62">
        <w:rPr>
          <w:rFonts w:ascii="David" w:hAnsi="David" w:cs="David"/>
          <w:sz w:val="28"/>
          <w:szCs w:val="28"/>
          <w:rtl/>
          <w:rPrChange w:id="5451" w:author="אברהם" w:date="2012-11-23T10:23:00Z">
            <w:rPr>
              <w:rFonts w:ascii="David" w:hAnsi="David" w:cs="David"/>
              <w:rtl/>
            </w:rPr>
          </w:rPrChange>
        </w:rPr>
        <w:t>קצב</w:t>
      </w:r>
      <w:r w:rsidRPr="00A90D62">
        <w:rPr>
          <w:rFonts w:ascii="David" w:eastAsia="David" w:hAnsi="David" w:cs="David"/>
          <w:sz w:val="28"/>
          <w:szCs w:val="28"/>
          <w:rtl/>
          <w:rPrChange w:id="5452" w:author="אברהם" w:date="2012-11-23T10:23:00Z">
            <w:rPr>
              <w:rFonts w:ascii="David" w:eastAsia="David" w:hAnsi="David" w:cs="David"/>
              <w:rtl/>
            </w:rPr>
          </w:rPrChange>
        </w:rPr>
        <w:t xml:space="preserve"> </w:t>
      </w:r>
      <w:r w:rsidRPr="00A90D62">
        <w:rPr>
          <w:rFonts w:ascii="David" w:hAnsi="David" w:cs="David"/>
          <w:sz w:val="28"/>
          <w:szCs w:val="28"/>
          <w:rtl/>
          <w:rPrChange w:id="5453" w:author="אברהם" w:date="2012-11-23T10:23:00Z">
            <w:rPr>
              <w:rFonts w:ascii="David" w:hAnsi="David" w:cs="David"/>
              <w:rtl/>
            </w:rPr>
          </w:rPrChange>
        </w:rPr>
        <w:t>ההתכנסות</w:t>
      </w:r>
      <w:r w:rsidRPr="00A90D62">
        <w:rPr>
          <w:rFonts w:ascii="David" w:eastAsia="David" w:hAnsi="David" w:cs="David"/>
          <w:sz w:val="28"/>
          <w:szCs w:val="28"/>
          <w:rtl/>
          <w:rPrChange w:id="5454" w:author="אברהם" w:date="2012-11-23T10:23:00Z">
            <w:rPr>
              <w:rFonts w:ascii="David" w:eastAsia="David" w:hAnsi="David" w:cs="David"/>
              <w:rtl/>
            </w:rPr>
          </w:rPrChange>
        </w:rPr>
        <w:t xml:space="preserve"> </w:t>
      </w:r>
      <w:r w:rsidRPr="00A90D62">
        <w:rPr>
          <w:rFonts w:ascii="David" w:hAnsi="David" w:cs="David"/>
          <w:sz w:val="28"/>
          <w:szCs w:val="28"/>
          <w:rtl/>
          <w:rPrChange w:id="5455" w:author="אברהם" w:date="2012-11-23T10:23:00Z">
            <w:rPr>
              <w:rFonts w:ascii="David" w:hAnsi="David" w:cs="David"/>
              <w:rtl/>
            </w:rPr>
          </w:rPrChange>
        </w:rPr>
        <w:t>נעשה</w:t>
      </w:r>
      <w:r w:rsidRPr="00A90D62">
        <w:rPr>
          <w:rFonts w:ascii="David" w:eastAsia="David" w:hAnsi="David" w:cs="David"/>
          <w:sz w:val="28"/>
          <w:szCs w:val="28"/>
          <w:rtl/>
          <w:rPrChange w:id="5456" w:author="אברהם" w:date="2012-11-23T10:23:00Z">
            <w:rPr>
              <w:rFonts w:ascii="David" w:eastAsia="David" w:hAnsi="David" w:cs="David"/>
              <w:rtl/>
            </w:rPr>
          </w:rPrChange>
        </w:rPr>
        <w:t xml:space="preserve"> </w:t>
      </w:r>
      <w:r w:rsidRPr="00A90D62">
        <w:rPr>
          <w:rFonts w:ascii="David" w:hAnsi="David" w:cs="David"/>
          <w:sz w:val="28"/>
          <w:szCs w:val="28"/>
          <w:rtl/>
          <w:rPrChange w:id="5457" w:author="אברהם" w:date="2012-11-23T10:23:00Z">
            <w:rPr>
              <w:rFonts w:ascii="David" w:hAnsi="David" w:cs="David"/>
              <w:rtl/>
            </w:rPr>
          </w:rPrChange>
        </w:rPr>
        <w:t>הרבה</w:t>
      </w:r>
      <w:r w:rsidRPr="00A90D62">
        <w:rPr>
          <w:rFonts w:ascii="David" w:eastAsia="David" w:hAnsi="David" w:cs="David"/>
          <w:sz w:val="28"/>
          <w:szCs w:val="28"/>
          <w:rtl/>
          <w:rPrChange w:id="5458" w:author="אברהם" w:date="2012-11-23T10:23:00Z">
            <w:rPr>
              <w:rFonts w:ascii="David" w:eastAsia="David" w:hAnsi="David" w:cs="David"/>
              <w:rtl/>
            </w:rPr>
          </w:rPrChange>
        </w:rPr>
        <w:t xml:space="preserve"> </w:t>
      </w:r>
      <w:r w:rsidRPr="00A90D62">
        <w:rPr>
          <w:rFonts w:ascii="David" w:hAnsi="David" w:cs="David"/>
          <w:sz w:val="28"/>
          <w:szCs w:val="28"/>
          <w:rtl/>
          <w:rPrChange w:id="5459" w:author="אברהם" w:date="2012-11-23T10:23:00Z">
            <w:rPr>
              <w:rFonts w:ascii="David" w:hAnsi="David" w:cs="David"/>
              <w:rtl/>
            </w:rPr>
          </w:rPrChange>
        </w:rPr>
        <w:t>יותר</w:t>
      </w:r>
      <w:r w:rsidRPr="00A90D62">
        <w:rPr>
          <w:rFonts w:ascii="David" w:eastAsia="David" w:hAnsi="David" w:cs="David"/>
          <w:sz w:val="28"/>
          <w:szCs w:val="28"/>
          <w:rtl/>
          <w:rPrChange w:id="5460" w:author="אברהם" w:date="2012-11-23T10:23:00Z">
            <w:rPr>
              <w:rFonts w:ascii="David" w:eastAsia="David" w:hAnsi="David" w:cs="David"/>
              <w:rtl/>
            </w:rPr>
          </w:rPrChange>
        </w:rPr>
        <w:t xml:space="preserve"> </w:t>
      </w:r>
      <w:r w:rsidRPr="00A90D62">
        <w:rPr>
          <w:rFonts w:ascii="David" w:hAnsi="David" w:cs="David"/>
          <w:sz w:val="28"/>
          <w:szCs w:val="28"/>
          <w:rtl/>
          <w:rPrChange w:id="5461" w:author="אברהם" w:date="2012-11-23T10:23:00Z">
            <w:rPr>
              <w:rFonts w:ascii="David" w:hAnsi="David" w:cs="David"/>
              <w:rtl/>
            </w:rPr>
          </w:rPrChange>
        </w:rPr>
        <w:t>מסובך, ולכן</w:t>
      </w:r>
      <w:r w:rsidRPr="00A90D62">
        <w:rPr>
          <w:rFonts w:ascii="David" w:eastAsia="David" w:hAnsi="David" w:cs="David"/>
          <w:sz w:val="28"/>
          <w:szCs w:val="28"/>
          <w:rtl/>
          <w:rPrChange w:id="5462" w:author="אברהם" w:date="2012-11-23T10:23:00Z">
            <w:rPr>
              <w:rFonts w:ascii="David" w:eastAsia="David" w:hAnsi="David" w:cs="David"/>
              <w:rtl/>
            </w:rPr>
          </w:rPrChange>
        </w:rPr>
        <w:t xml:space="preserve"> </w:t>
      </w:r>
      <w:r w:rsidRPr="00A90D62">
        <w:rPr>
          <w:rFonts w:ascii="David" w:hAnsi="David" w:cs="David"/>
          <w:sz w:val="28"/>
          <w:szCs w:val="28"/>
          <w:rtl/>
          <w:rPrChange w:id="5463" w:author="אברהם" w:date="2012-11-23T10:23:00Z">
            <w:rPr>
              <w:rFonts w:ascii="David" w:hAnsi="David" w:cs="David"/>
              <w:rtl/>
            </w:rPr>
          </w:rPrChange>
        </w:rPr>
        <w:t>לא</w:t>
      </w:r>
      <w:r w:rsidRPr="00A90D62">
        <w:rPr>
          <w:rFonts w:ascii="David" w:eastAsia="David" w:hAnsi="David" w:cs="David"/>
          <w:sz w:val="28"/>
          <w:szCs w:val="28"/>
          <w:rtl/>
          <w:rPrChange w:id="5464" w:author="אברהם" w:date="2012-11-23T10:23:00Z">
            <w:rPr>
              <w:rFonts w:ascii="David" w:eastAsia="David" w:hAnsi="David" w:cs="David"/>
              <w:rtl/>
            </w:rPr>
          </w:rPrChange>
        </w:rPr>
        <w:t xml:space="preserve"> </w:t>
      </w:r>
      <w:r w:rsidRPr="00A90D62">
        <w:rPr>
          <w:rFonts w:ascii="David" w:hAnsi="David" w:cs="David"/>
          <w:sz w:val="28"/>
          <w:szCs w:val="28"/>
          <w:rtl/>
          <w:rPrChange w:id="5465" w:author="אברהם" w:date="2012-11-23T10:23:00Z">
            <w:rPr>
              <w:rFonts w:ascii="David" w:hAnsi="David" w:cs="David"/>
              <w:rtl/>
            </w:rPr>
          </w:rPrChange>
        </w:rPr>
        <w:t>נבצע</w:t>
      </w:r>
      <w:r w:rsidRPr="00A90D62">
        <w:rPr>
          <w:rFonts w:ascii="David" w:eastAsia="David" w:hAnsi="David" w:cs="David"/>
          <w:sz w:val="28"/>
          <w:szCs w:val="28"/>
          <w:rtl/>
          <w:rPrChange w:id="5466" w:author="אברהם" w:date="2012-11-23T10:23:00Z">
            <w:rPr>
              <w:rFonts w:ascii="David" w:eastAsia="David" w:hAnsi="David" w:cs="David"/>
              <w:rtl/>
            </w:rPr>
          </w:rPrChange>
        </w:rPr>
        <w:t xml:space="preserve"> </w:t>
      </w:r>
      <w:r w:rsidRPr="00A90D62">
        <w:rPr>
          <w:rFonts w:ascii="David" w:hAnsi="David" w:cs="David"/>
          <w:sz w:val="28"/>
          <w:szCs w:val="28"/>
          <w:rtl/>
          <w:rPrChange w:id="5467" w:author="אברהם" w:date="2012-11-23T10:23:00Z">
            <w:rPr>
              <w:rFonts w:ascii="David" w:hAnsi="David" w:cs="David"/>
              <w:rtl/>
            </w:rPr>
          </w:rPrChange>
        </w:rPr>
        <w:t>אותו</w:t>
      </w:r>
      <w:r w:rsidRPr="00A90D62">
        <w:rPr>
          <w:rFonts w:ascii="David" w:eastAsia="David" w:hAnsi="David" w:cs="David"/>
          <w:sz w:val="28"/>
          <w:szCs w:val="28"/>
          <w:rtl/>
          <w:rPrChange w:id="5468" w:author="אברהם" w:date="2012-11-23T10:23:00Z">
            <w:rPr>
              <w:rFonts w:ascii="David" w:eastAsia="David" w:hAnsi="David" w:cs="David"/>
              <w:rtl/>
            </w:rPr>
          </w:rPrChange>
        </w:rPr>
        <w:t xml:space="preserve"> </w:t>
      </w:r>
      <w:r w:rsidRPr="00A90D62">
        <w:rPr>
          <w:rFonts w:ascii="David" w:hAnsi="David" w:cs="David"/>
          <w:sz w:val="28"/>
          <w:szCs w:val="28"/>
          <w:rtl/>
          <w:rPrChange w:id="5469" w:author="אברהם" w:date="2012-11-23T10:23:00Z">
            <w:rPr>
              <w:rFonts w:ascii="David" w:hAnsi="David" w:cs="David"/>
              <w:rtl/>
            </w:rPr>
          </w:rPrChange>
        </w:rPr>
        <w:t>במאמר</w:t>
      </w:r>
      <w:r w:rsidRPr="00A90D62">
        <w:rPr>
          <w:rFonts w:ascii="David" w:eastAsia="David" w:hAnsi="David" w:cs="David"/>
          <w:sz w:val="28"/>
          <w:szCs w:val="28"/>
          <w:rtl/>
          <w:rPrChange w:id="5470" w:author="אברהם" w:date="2012-11-23T10:23:00Z">
            <w:rPr>
              <w:rFonts w:ascii="David" w:eastAsia="David" w:hAnsi="David" w:cs="David"/>
              <w:rtl/>
            </w:rPr>
          </w:rPrChange>
        </w:rPr>
        <w:t xml:space="preserve"> </w:t>
      </w:r>
      <w:r w:rsidRPr="00A90D62">
        <w:rPr>
          <w:rFonts w:ascii="David" w:hAnsi="David" w:cs="David"/>
          <w:sz w:val="28"/>
          <w:szCs w:val="28"/>
          <w:rtl/>
          <w:rPrChange w:id="5471" w:author="אברהם" w:date="2012-11-23T10:23:00Z">
            <w:rPr>
              <w:rFonts w:ascii="David" w:hAnsi="David" w:cs="David"/>
              <w:rtl/>
            </w:rPr>
          </w:rPrChange>
        </w:rPr>
        <w:t>זה. אולם</w:t>
      </w:r>
      <w:r w:rsidRPr="00A90D62">
        <w:rPr>
          <w:rFonts w:ascii="David" w:eastAsia="David" w:hAnsi="David" w:cs="David"/>
          <w:sz w:val="28"/>
          <w:szCs w:val="28"/>
          <w:rtl/>
          <w:rPrChange w:id="5472" w:author="אברהם" w:date="2012-11-23T10:23:00Z">
            <w:rPr>
              <w:rFonts w:ascii="David" w:eastAsia="David" w:hAnsi="David" w:cs="David"/>
              <w:rtl/>
            </w:rPr>
          </w:rPrChange>
        </w:rPr>
        <w:t xml:space="preserve"> </w:t>
      </w:r>
      <w:r w:rsidRPr="00A90D62">
        <w:rPr>
          <w:rFonts w:ascii="David" w:hAnsi="David" w:cs="David"/>
          <w:sz w:val="28"/>
          <w:szCs w:val="28"/>
          <w:rtl/>
          <w:rPrChange w:id="5473" w:author="אברהם" w:date="2012-11-23T10:23:00Z">
            <w:rPr>
              <w:rFonts w:ascii="David" w:hAnsi="David" w:cs="David"/>
              <w:rtl/>
            </w:rPr>
          </w:rPrChange>
        </w:rPr>
        <w:t>בהמשך</w:t>
      </w:r>
      <w:r w:rsidRPr="00A90D62">
        <w:rPr>
          <w:rFonts w:ascii="David" w:eastAsia="David" w:hAnsi="David" w:cs="David"/>
          <w:sz w:val="28"/>
          <w:szCs w:val="28"/>
          <w:rtl/>
          <w:rPrChange w:id="5474" w:author="אברהם" w:date="2012-11-23T10:23:00Z">
            <w:rPr>
              <w:rFonts w:ascii="David" w:eastAsia="David" w:hAnsi="David" w:cs="David"/>
              <w:rtl/>
            </w:rPr>
          </w:rPrChange>
        </w:rPr>
        <w:t xml:space="preserve"> </w:t>
      </w:r>
      <w:r w:rsidRPr="00A90D62">
        <w:rPr>
          <w:rFonts w:ascii="David" w:hAnsi="David" w:cs="David"/>
          <w:sz w:val="28"/>
          <w:szCs w:val="28"/>
          <w:rtl/>
          <w:rPrChange w:id="5475" w:author="אברהם" w:date="2012-11-23T10:23:00Z">
            <w:rPr>
              <w:rFonts w:ascii="David" w:hAnsi="David" w:cs="David"/>
              <w:rtl/>
            </w:rPr>
          </w:rPrChange>
        </w:rPr>
        <w:t>המאמר</w:t>
      </w:r>
      <w:r w:rsidRPr="00A90D62">
        <w:rPr>
          <w:rFonts w:ascii="David" w:eastAsia="David" w:hAnsi="David" w:cs="David"/>
          <w:sz w:val="28"/>
          <w:szCs w:val="28"/>
          <w:rtl/>
          <w:rPrChange w:id="5476" w:author="אברהם" w:date="2012-11-23T10:23:00Z">
            <w:rPr>
              <w:rFonts w:ascii="David" w:eastAsia="David" w:hAnsi="David" w:cs="David"/>
              <w:rtl/>
            </w:rPr>
          </w:rPrChange>
        </w:rPr>
        <w:t xml:space="preserve"> </w:t>
      </w:r>
      <w:r w:rsidRPr="00A90D62">
        <w:rPr>
          <w:rFonts w:ascii="David" w:hAnsi="David" w:cs="David"/>
          <w:sz w:val="28"/>
          <w:szCs w:val="28"/>
          <w:rtl/>
          <w:rPrChange w:id="5477" w:author="אברהם" w:date="2012-11-23T10:23:00Z">
            <w:rPr>
              <w:rFonts w:ascii="David" w:hAnsi="David" w:cs="David"/>
              <w:rtl/>
            </w:rPr>
          </w:rPrChange>
        </w:rPr>
        <w:t>(חלק</w:t>
      </w:r>
      <w:r w:rsidRPr="00A90D62">
        <w:rPr>
          <w:rFonts w:ascii="David" w:eastAsia="David" w:hAnsi="David" w:cs="David"/>
          <w:sz w:val="28"/>
          <w:szCs w:val="28"/>
          <w:rtl/>
          <w:rPrChange w:id="5478" w:author="אברהם" w:date="2012-11-23T10:23:00Z">
            <w:rPr>
              <w:rFonts w:ascii="David" w:eastAsia="David" w:hAnsi="David" w:cs="David"/>
              <w:rtl/>
            </w:rPr>
          </w:rPrChange>
        </w:rPr>
        <w:t xml:space="preserve"> </w:t>
      </w:r>
      <w:r w:rsidRPr="00A90D62">
        <w:rPr>
          <w:rFonts w:ascii="David" w:hAnsi="David" w:cs="David"/>
          <w:sz w:val="28"/>
          <w:szCs w:val="28"/>
          <w:rtl/>
          <w:rPrChange w:id="5479" w:author="אברהם" w:date="2012-11-23T10:23:00Z">
            <w:rPr>
              <w:rFonts w:ascii="David" w:hAnsi="David" w:cs="David"/>
              <w:rtl/>
            </w:rPr>
          </w:rPrChange>
        </w:rPr>
        <w:t>ד) נשתמש</w:t>
      </w:r>
      <w:r w:rsidRPr="00A90D62">
        <w:rPr>
          <w:rFonts w:ascii="David" w:eastAsia="David" w:hAnsi="David" w:cs="David"/>
          <w:sz w:val="28"/>
          <w:szCs w:val="28"/>
          <w:rtl/>
          <w:rPrChange w:id="5480" w:author="אברהם" w:date="2012-11-23T10:23:00Z">
            <w:rPr>
              <w:rFonts w:ascii="David" w:eastAsia="David" w:hAnsi="David" w:cs="David"/>
              <w:rtl/>
            </w:rPr>
          </w:rPrChange>
        </w:rPr>
        <w:t xml:space="preserve"> </w:t>
      </w:r>
      <w:r w:rsidRPr="00A90D62">
        <w:rPr>
          <w:rFonts w:ascii="David" w:hAnsi="David" w:cs="David"/>
          <w:sz w:val="28"/>
          <w:szCs w:val="28"/>
          <w:rtl/>
          <w:rPrChange w:id="5481" w:author="אברהם" w:date="2012-11-23T10:23:00Z">
            <w:rPr>
              <w:rFonts w:ascii="David" w:hAnsi="David" w:cs="David"/>
              <w:rtl/>
            </w:rPr>
          </w:rPrChange>
        </w:rPr>
        <w:t>בהדמיות</w:t>
      </w:r>
      <w:r w:rsidRPr="00A90D62">
        <w:rPr>
          <w:rFonts w:ascii="David" w:eastAsia="David" w:hAnsi="David" w:cs="David"/>
          <w:sz w:val="28"/>
          <w:szCs w:val="28"/>
          <w:rtl/>
          <w:rPrChange w:id="5482" w:author="אברהם" w:date="2012-11-23T10:23:00Z">
            <w:rPr>
              <w:rFonts w:ascii="David" w:eastAsia="David" w:hAnsi="David" w:cs="David"/>
              <w:rtl/>
            </w:rPr>
          </w:rPrChange>
        </w:rPr>
        <w:t xml:space="preserve"> </w:t>
      </w:r>
      <w:r w:rsidRPr="00A90D62">
        <w:rPr>
          <w:rFonts w:ascii="David" w:hAnsi="David" w:cs="David"/>
          <w:sz w:val="28"/>
          <w:szCs w:val="28"/>
          <w:rtl/>
          <w:rPrChange w:id="5483" w:author="אברהם" w:date="2012-11-23T10:23:00Z">
            <w:rPr>
              <w:rFonts w:ascii="David" w:hAnsi="David" w:cs="David"/>
              <w:rtl/>
            </w:rPr>
          </w:rPrChange>
        </w:rPr>
        <w:t>ממוחשבות</w:t>
      </w:r>
      <w:r w:rsidRPr="00A90D62">
        <w:rPr>
          <w:rFonts w:ascii="David" w:eastAsia="David" w:hAnsi="David" w:cs="David"/>
          <w:sz w:val="28"/>
          <w:szCs w:val="28"/>
          <w:rtl/>
          <w:rPrChange w:id="5484" w:author="אברהם" w:date="2012-11-23T10:23:00Z">
            <w:rPr>
              <w:rFonts w:ascii="David" w:eastAsia="David" w:hAnsi="David" w:cs="David"/>
              <w:rtl/>
            </w:rPr>
          </w:rPrChange>
        </w:rPr>
        <w:t xml:space="preserve"> </w:t>
      </w:r>
      <w:r w:rsidRPr="00A90D62">
        <w:rPr>
          <w:rFonts w:ascii="David" w:hAnsi="David" w:cs="David"/>
          <w:sz w:val="28"/>
          <w:szCs w:val="28"/>
          <w:rtl/>
          <w:rPrChange w:id="5485" w:author="אברהם" w:date="2012-11-23T10:23:00Z">
            <w:rPr>
              <w:rFonts w:ascii="David" w:hAnsi="David" w:cs="David"/>
              <w:rtl/>
            </w:rPr>
          </w:rPrChange>
        </w:rPr>
        <w:t>כדי</w:t>
      </w:r>
      <w:r w:rsidRPr="00A90D62">
        <w:rPr>
          <w:rFonts w:ascii="David" w:eastAsia="David" w:hAnsi="David" w:cs="David"/>
          <w:sz w:val="28"/>
          <w:szCs w:val="28"/>
          <w:rtl/>
          <w:rPrChange w:id="5486" w:author="אברהם" w:date="2012-11-23T10:23:00Z">
            <w:rPr>
              <w:rFonts w:ascii="David" w:eastAsia="David" w:hAnsi="David" w:cs="David"/>
              <w:rtl/>
            </w:rPr>
          </w:rPrChange>
        </w:rPr>
        <w:t xml:space="preserve"> </w:t>
      </w:r>
      <w:r w:rsidRPr="00A90D62">
        <w:rPr>
          <w:rFonts w:ascii="David" w:hAnsi="David" w:cs="David"/>
          <w:sz w:val="28"/>
          <w:szCs w:val="28"/>
          <w:rtl/>
          <w:rPrChange w:id="5487" w:author="אברהם" w:date="2012-11-23T10:23:00Z">
            <w:rPr>
              <w:rFonts w:ascii="David" w:hAnsi="David" w:cs="David"/>
              <w:rtl/>
            </w:rPr>
          </w:rPrChange>
        </w:rPr>
        <w:t>לבדוק</w:t>
      </w:r>
      <w:r w:rsidRPr="00A90D62">
        <w:rPr>
          <w:rFonts w:ascii="David" w:eastAsia="David" w:hAnsi="David" w:cs="David"/>
          <w:sz w:val="28"/>
          <w:szCs w:val="28"/>
          <w:rtl/>
          <w:rPrChange w:id="5488" w:author="אברהם" w:date="2012-11-23T10:23:00Z">
            <w:rPr>
              <w:rFonts w:ascii="David" w:eastAsia="David" w:hAnsi="David" w:cs="David"/>
              <w:rtl/>
            </w:rPr>
          </w:rPrChange>
        </w:rPr>
        <w:t xml:space="preserve"> </w:t>
      </w:r>
      <w:r w:rsidRPr="00A90D62">
        <w:rPr>
          <w:rFonts w:ascii="David" w:hAnsi="David" w:cs="David"/>
          <w:sz w:val="28"/>
          <w:szCs w:val="28"/>
          <w:rtl/>
          <w:rPrChange w:id="5489" w:author="אברהם" w:date="2012-11-23T10:23:00Z">
            <w:rPr>
              <w:rFonts w:ascii="David" w:hAnsi="David" w:cs="David"/>
              <w:rtl/>
            </w:rPr>
          </w:rPrChange>
        </w:rPr>
        <w:t>את</w:t>
      </w:r>
      <w:r w:rsidRPr="00A90D62">
        <w:rPr>
          <w:rFonts w:ascii="David" w:eastAsia="David" w:hAnsi="David" w:cs="David"/>
          <w:sz w:val="28"/>
          <w:szCs w:val="28"/>
          <w:rtl/>
          <w:rPrChange w:id="5490" w:author="אברהם" w:date="2012-11-23T10:23:00Z">
            <w:rPr>
              <w:rFonts w:ascii="David" w:eastAsia="David" w:hAnsi="David" w:cs="David"/>
              <w:rtl/>
            </w:rPr>
          </w:rPrChange>
        </w:rPr>
        <w:t xml:space="preserve"> </w:t>
      </w:r>
      <w:r w:rsidRPr="00A90D62">
        <w:rPr>
          <w:rFonts w:ascii="David" w:hAnsi="David" w:cs="David"/>
          <w:sz w:val="28"/>
          <w:szCs w:val="28"/>
          <w:rtl/>
          <w:rPrChange w:id="5491" w:author="אברהם" w:date="2012-11-23T10:23:00Z">
            <w:rPr>
              <w:rFonts w:ascii="David" w:hAnsi="David" w:cs="David"/>
              <w:rtl/>
            </w:rPr>
          </w:rPrChange>
        </w:rPr>
        <w:t>ההשפעה</w:t>
      </w:r>
      <w:r w:rsidRPr="00A90D62">
        <w:rPr>
          <w:rFonts w:ascii="David" w:eastAsia="David" w:hAnsi="David" w:cs="David"/>
          <w:sz w:val="28"/>
          <w:szCs w:val="28"/>
          <w:rtl/>
          <w:rPrChange w:id="5492" w:author="אברהם" w:date="2012-11-23T10:23:00Z">
            <w:rPr>
              <w:rFonts w:ascii="David" w:eastAsia="David" w:hAnsi="David" w:cs="David"/>
              <w:rtl/>
            </w:rPr>
          </w:rPrChange>
        </w:rPr>
        <w:t xml:space="preserve"> </w:t>
      </w:r>
      <w:r w:rsidRPr="00A90D62">
        <w:rPr>
          <w:rFonts w:ascii="David" w:hAnsi="David" w:cs="David"/>
          <w:sz w:val="28"/>
          <w:szCs w:val="28"/>
          <w:rtl/>
          <w:rPrChange w:id="5493" w:author="אברהם" w:date="2012-11-23T10:23:00Z">
            <w:rPr>
              <w:rFonts w:ascii="David" w:hAnsi="David" w:cs="David"/>
              <w:rtl/>
            </w:rPr>
          </w:rPrChange>
        </w:rPr>
        <w:t>של</w:t>
      </w:r>
      <w:r w:rsidRPr="00A90D62">
        <w:rPr>
          <w:rFonts w:ascii="David" w:eastAsia="David" w:hAnsi="David" w:cs="David"/>
          <w:sz w:val="28"/>
          <w:szCs w:val="28"/>
          <w:rtl/>
          <w:rPrChange w:id="5494" w:author="אברהם" w:date="2012-11-23T10:23:00Z">
            <w:rPr>
              <w:rFonts w:ascii="David" w:eastAsia="David" w:hAnsi="David" w:cs="David"/>
              <w:rtl/>
            </w:rPr>
          </w:rPrChange>
        </w:rPr>
        <w:t xml:space="preserve"> </w:t>
      </w:r>
      <w:r w:rsidRPr="00A90D62">
        <w:rPr>
          <w:rFonts w:ascii="David" w:hAnsi="David" w:cs="David"/>
          <w:sz w:val="28"/>
          <w:szCs w:val="28"/>
          <w:rtl/>
          <w:rPrChange w:id="5495" w:author="אברהם" w:date="2012-11-23T10:23:00Z">
            <w:rPr>
              <w:rFonts w:ascii="David" w:hAnsi="David" w:cs="David"/>
              <w:rtl/>
            </w:rPr>
          </w:rPrChange>
        </w:rPr>
        <w:t>הסתברות</w:t>
      </w:r>
      <w:r w:rsidRPr="00A90D62">
        <w:rPr>
          <w:rFonts w:ascii="David" w:eastAsia="David" w:hAnsi="David" w:cs="David"/>
          <w:sz w:val="28"/>
          <w:szCs w:val="28"/>
          <w:rtl/>
          <w:rPrChange w:id="5496" w:author="אברהם" w:date="2012-11-23T10:23:00Z">
            <w:rPr>
              <w:rFonts w:ascii="David" w:eastAsia="David" w:hAnsi="David" w:cs="David"/>
              <w:rtl/>
            </w:rPr>
          </w:rPrChange>
        </w:rPr>
        <w:t xml:space="preserve"> </w:t>
      </w:r>
      <w:r w:rsidRPr="00A90D62">
        <w:rPr>
          <w:rFonts w:ascii="David" w:hAnsi="David" w:cs="David"/>
          <w:sz w:val="28"/>
          <w:szCs w:val="28"/>
          <w:rtl/>
          <w:rPrChange w:id="5497" w:author="אברהם" w:date="2012-11-23T10:23:00Z">
            <w:rPr>
              <w:rFonts w:ascii="David" w:hAnsi="David" w:cs="David"/>
              <w:rtl/>
            </w:rPr>
          </w:rPrChange>
        </w:rPr>
        <w:t>המכירה</w:t>
      </w:r>
      <w:r w:rsidRPr="00A90D62">
        <w:rPr>
          <w:rFonts w:ascii="David" w:eastAsia="David" w:hAnsi="David" w:cs="David"/>
          <w:sz w:val="28"/>
          <w:szCs w:val="28"/>
          <w:rtl/>
          <w:rPrChange w:id="5498" w:author="אברהם" w:date="2012-11-23T10:23:00Z">
            <w:rPr>
              <w:rFonts w:ascii="David" w:eastAsia="David" w:hAnsi="David" w:cs="David"/>
              <w:rtl/>
            </w:rPr>
          </w:rPrChange>
        </w:rPr>
        <w:t xml:space="preserve"> </w:t>
      </w:r>
      <w:r w:rsidRPr="00A90D62">
        <w:rPr>
          <w:rFonts w:ascii="David" w:hAnsi="David" w:cs="David"/>
          <w:sz w:val="28"/>
          <w:szCs w:val="28"/>
          <w:rtl/>
          <w:rPrChange w:id="5499" w:author="אברהם" w:date="2012-11-23T10:23:00Z">
            <w:rPr>
              <w:rFonts w:ascii="David" w:hAnsi="David" w:cs="David"/>
              <w:rtl/>
            </w:rPr>
          </w:rPrChange>
        </w:rPr>
        <w:t>על</w:t>
      </w:r>
      <w:r w:rsidRPr="00A90D62">
        <w:rPr>
          <w:rFonts w:ascii="David" w:eastAsia="David" w:hAnsi="David" w:cs="David"/>
          <w:sz w:val="28"/>
          <w:szCs w:val="28"/>
          <w:rtl/>
          <w:rPrChange w:id="5500" w:author="אברהם" w:date="2012-11-23T10:23:00Z">
            <w:rPr>
              <w:rFonts w:ascii="David" w:eastAsia="David" w:hAnsi="David" w:cs="David"/>
              <w:rtl/>
            </w:rPr>
          </w:rPrChange>
        </w:rPr>
        <w:t xml:space="preserve"> </w:t>
      </w:r>
      <w:r w:rsidRPr="00A90D62">
        <w:rPr>
          <w:rFonts w:ascii="David" w:hAnsi="David" w:cs="David"/>
          <w:sz w:val="28"/>
          <w:szCs w:val="28"/>
          <w:rtl/>
          <w:rPrChange w:id="5501" w:author="אברהם" w:date="2012-11-23T10:23:00Z">
            <w:rPr>
              <w:rFonts w:ascii="David" w:hAnsi="David" w:cs="David"/>
              <w:rtl/>
            </w:rPr>
          </w:rPrChange>
        </w:rPr>
        <w:t>מספר</w:t>
      </w:r>
      <w:r w:rsidRPr="00A90D62">
        <w:rPr>
          <w:rFonts w:ascii="David" w:eastAsia="David" w:hAnsi="David" w:cs="David"/>
          <w:sz w:val="28"/>
          <w:szCs w:val="28"/>
          <w:rtl/>
          <w:rPrChange w:id="5502" w:author="אברהם" w:date="2012-11-23T10:23:00Z">
            <w:rPr>
              <w:rFonts w:ascii="David" w:eastAsia="David" w:hAnsi="David" w:cs="David"/>
              <w:rtl/>
            </w:rPr>
          </w:rPrChange>
        </w:rPr>
        <w:t xml:space="preserve"> </w:t>
      </w:r>
      <w:r w:rsidRPr="00A90D62">
        <w:rPr>
          <w:rFonts w:ascii="David" w:hAnsi="David" w:cs="David"/>
          <w:sz w:val="28"/>
          <w:szCs w:val="28"/>
          <w:rtl/>
          <w:rPrChange w:id="5503" w:author="אברהם" w:date="2012-11-23T10:23:00Z">
            <w:rPr>
              <w:rFonts w:ascii="David" w:hAnsi="David" w:cs="David"/>
              <w:rtl/>
            </w:rPr>
          </w:rPrChange>
        </w:rPr>
        <w:t>חסרי</w:t>
      </w:r>
      <w:r w:rsidRPr="00A90D62">
        <w:rPr>
          <w:rFonts w:ascii="David" w:eastAsia="David" w:hAnsi="David" w:cs="David"/>
          <w:sz w:val="28"/>
          <w:szCs w:val="28"/>
          <w:rtl/>
          <w:rPrChange w:id="5504" w:author="אברהם" w:date="2012-11-23T10:23:00Z">
            <w:rPr>
              <w:rFonts w:ascii="David" w:eastAsia="David" w:hAnsi="David" w:cs="David"/>
              <w:rtl/>
            </w:rPr>
          </w:rPrChange>
        </w:rPr>
        <w:t xml:space="preserve"> </w:t>
      </w:r>
      <w:r w:rsidRPr="00A90D62">
        <w:rPr>
          <w:rFonts w:ascii="David" w:hAnsi="David" w:cs="David"/>
          <w:sz w:val="28"/>
          <w:szCs w:val="28"/>
          <w:rtl/>
          <w:rPrChange w:id="5505" w:author="אברהם" w:date="2012-11-23T10:23:00Z">
            <w:rPr>
              <w:rFonts w:ascii="David" w:hAnsi="David" w:cs="David"/>
              <w:rtl/>
            </w:rPr>
          </w:rPrChange>
        </w:rPr>
        <w:t>הנחלה.</w:t>
      </w:r>
    </w:p>
    <w:p w:rsidR="009C2B09" w:rsidRPr="00A90D62" w:rsidRDefault="009C2B09" w:rsidP="009C2B09">
      <w:pPr>
        <w:pStyle w:val="a1"/>
        <w:bidi/>
        <w:rPr>
          <w:rFonts w:ascii="David" w:hAnsi="David" w:cs="David"/>
          <w:sz w:val="28"/>
          <w:szCs w:val="28"/>
          <w:rtl/>
          <w:rPrChange w:id="5506" w:author="אברהם" w:date="2012-11-23T10:23:00Z">
            <w:rPr>
              <w:rFonts w:ascii="David" w:hAnsi="David" w:cs="David"/>
              <w:rtl/>
            </w:rPr>
          </w:rPrChange>
        </w:rPr>
      </w:pPr>
    </w:p>
    <w:p w:rsidR="009C2B09" w:rsidRPr="00A90D62" w:rsidRDefault="009C2B09" w:rsidP="009C2B09">
      <w:pPr>
        <w:pStyle w:val="a1"/>
        <w:bidi/>
        <w:rPr>
          <w:rFonts w:ascii="David" w:hAnsi="David" w:cs="David"/>
          <w:sz w:val="28"/>
          <w:szCs w:val="28"/>
          <w:rtl/>
          <w:rPrChange w:id="5507" w:author="אברהם" w:date="2012-11-23T10:23:00Z">
            <w:rPr>
              <w:rFonts w:ascii="David" w:hAnsi="David" w:cs="David"/>
              <w:rtl/>
            </w:rPr>
          </w:rPrChange>
        </w:rPr>
      </w:pPr>
      <w:r w:rsidRPr="00A90D62">
        <w:rPr>
          <w:rFonts w:ascii="David" w:hAnsi="David" w:cs="David"/>
          <w:b/>
          <w:bCs/>
          <w:sz w:val="28"/>
          <w:szCs w:val="28"/>
          <w:rtl/>
          <w:rPrChange w:id="5508" w:author="אברהם" w:date="2012-11-23T10:23:00Z">
            <w:rPr>
              <w:rFonts w:ascii="David" w:hAnsi="David" w:cs="David"/>
              <w:b/>
              <w:bCs/>
              <w:sz w:val="32"/>
              <w:szCs w:val="32"/>
              <w:rtl/>
            </w:rPr>
          </w:rPrChange>
        </w:rPr>
        <w:t>שימור</w:t>
      </w:r>
      <w:r w:rsidRPr="00A90D62">
        <w:rPr>
          <w:rFonts w:ascii="David" w:eastAsia="David" w:hAnsi="David" w:cs="David"/>
          <w:b/>
          <w:bCs/>
          <w:sz w:val="28"/>
          <w:szCs w:val="28"/>
          <w:rtl/>
          <w:rPrChange w:id="5509" w:author="אברהם" w:date="2012-11-23T10:23:00Z">
            <w:rPr>
              <w:rFonts w:ascii="David" w:eastAsia="David" w:hAnsi="David" w:cs="David"/>
              <w:b/>
              <w:bCs/>
              <w:sz w:val="32"/>
              <w:szCs w:val="32"/>
              <w:rtl/>
            </w:rPr>
          </w:rPrChange>
        </w:rPr>
        <w:t xml:space="preserve"> </w:t>
      </w:r>
      <w:r w:rsidRPr="00A90D62">
        <w:rPr>
          <w:rFonts w:ascii="David" w:hAnsi="David" w:cs="David"/>
          <w:b/>
          <w:bCs/>
          <w:sz w:val="28"/>
          <w:szCs w:val="28"/>
          <w:rtl/>
          <w:rPrChange w:id="5510" w:author="אברהם" w:date="2012-11-23T10:23:00Z">
            <w:rPr>
              <w:rFonts w:ascii="David" w:hAnsi="David" w:cs="David"/>
              <w:b/>
              <w:bCs/>
              <w:sz w:val="32"/>
              <w:szCs w:val="32"/>
              <w:rtl/>
            </w:rPr>
          </w:rPrChange>
        </w:rPr>
        <w:t>מעגלים</w:t>
      </w:r>
    </w:p>
    <w:p w:rsidR="009C2B09" w:rsidRPr="00A90D62" w:rsidRDefault="009C2B09" w:rsidP="00620012">
      <w:pPr>
        <w:pStyle w:val="a1"/>
        <w:bidi/>
        <w:rPr>
          <w:rFonts w:ascii="David" w:hAnsi="David" w:cs="David"/>
          <w:sz w:val="28"/>
          <w:szCs w:val="28"/>
          <w:rtl/>
          <w:rPrChange w:id="5511" w:author="אברהם" w:date="2012-11-23T10:23:00Z">
            <w:rPr>
              <w:rFonts w:ascii="David" w:hAnsi="David" w:cs="David"/>
              <w:rtl/>
            </w:rPr>
          </w:rPrChange>
        </w:rPr>
      </w:pPr>
      <w:r w:rsidRPr="00A90D62">
        <w:rPr>
          <w:rFonts w:ascii="David" w:hAnsi="David" w:cs="David"/>
          <w:sz w:val="28"/>
          <w:szCs w:val="28"/>
          <w:rtl/>
          <w:rPrChange w:id="5512" w:author="אברהם" w:date="2012-11-23T10:23:00Z">
            <w:rPr>
              <w:rFonts w:ascii="David" w:hAnsi="David" w:cs="David"/>
              <w:rtl/>
            </w:rPr>
          </w:rPrChange>
        </w:rPr>
        <w:t>תכונה</w:t>
      </w:r>
      <w:r w:rsidRPr="00A90D62">
        <w:rPr>
          <w:rFonts w:ascii="David" w:eastAsia="David" w:hAnsi="David" w:cs="David"/>
          <w:sz w:val="28"/>
          <w:szCs w:val="28"/>
          <w:rtl/>
          <w:rPrChange w:id="5513" w:author="אברהם" w:date="2012-11-23T10:23:00Z">
            <w:rPr>
              <w:rFonts w:ascii="David" w:eastAsia="David" w:hAnsi="David" w:cs="David"/>
              <w:rtl/>
            </w:rPr>
          </w:rPrChange>
        </w:rPr>
        <w:t xml:space="preserve"> </w:t>
      </w:r>
      <w:r w:rsidRPr="00A90D62">
        <w:rPr>
          <w:rFonts w:ascii="David" w:hAnsi="David" w:cs="David"/>
          <w:sz w:val="28"/>
          <w:szCs w:val="28"/>
          <w:rtl/>
          <w:rPrChange w:id="5514" w:author="אברהם" w:date="2012-11-23T10:23:00Z">
            <w:rPr>
              <w:rFonts w:ascii="David" w:hAnsi="David" w:cs="David"/>
              <w:rtl/>
            </w:rPr>
          </w:rPrChange>
        </w:rPr>
        <w:t>מעניינת</w:t>
      </w:r>
      <w:r w:rsidRPr="00A90D62">
        <w:rPr>
          <w:rFonts w:ascii="David" w:eastAsia="David" w:hAnsi="David" w:cs="David"/>
          <w:sz w:val="28"/>
          <w:szCs w:val="28"/>
          <w:rtl/>
          <w:rPrChange w:id="5515" w:author="אברהם" w:date="2012-11-23T10:23:00Z">
            <w:rPr>
              <w:rFonts w:ascii="David" w:eastAsia="David" w:hAnsi="David" w:cs="David"/>
              <w:rtl/>
            </w:rPr>
          </w:rPrChange>
        </w:rPr>
        <w:t xml:space="preserve"> </w:t>
      </w:r>
      <w:r w:rsidRPr="00A90D62">
        <w:rPr>
          <w:rFonts w:ascii="David" w:hAnsi="David" w:cs="David"/>
          <w:sz w:val="28"/>
          <w:szCs w:val="28"/>
          <w:rtl/>
          <w:rPrChange w:id="5516" w:author="אברהם" w:date="2012-11-23T10:23:00Z">
            <w:rPr>
              <w:rFonts w:ascii="David" w:hAnsi="David" w:cs="David"/>
              <w:rtl/>
            </w:rPr>
          </w:rPrChange>
        </w:rPr>
        <w:t>של</w:t>
      </w:r>
      <w:r w:rsidRPr="00A90D62">
        <w:rPr>
          <w:rFonts w:ascii="David" w:eastAsia="David" w:hAnsi="David" w:cs="David"/>
          <w:sz w:val="28"/>
          <w:szCs w:val="28"/>
          <w:rtl/>
          <w:rPrChange w:id="5517" w:author="אברהם" w:date="2012-11-23T10:23:00Z">
            <w:rPr>
              <w:rFonts w:ascii="David" w:eastAsia="David" w:hAnsi="David" w:cs="David"/>
              <w:rtl/>
            </w:rPr>
          </w:rPrChange>
        </w:rPr>
        <w:t xml:space="preserve"> </w:t>
      </w:r>
      <w:r w:rsidRPr="00A90D62">
        <w:rPr>
          <w:rFonts w:ascii="David" w:hAnsi="David" w:cs="David"/>
          <w:sz w:val="28"/>
          <w:szCs w:val="28"/>
          <w:rtl/>
          <w:rPrChange w:id="5518" w:author="אברהם" w:date="2012-11-23T10:23:00Z">
            <w:rPr>
              <w:rFonts w:ascii="David" w:hAnsi="David" w:cs="David"/>
              <w:rtl/>
            </w:rPr>
          </w:rPrChange>
        </w:rPr>
        <w:t>האלגוריתם</w:t>
      </w:r>
      <w:r w:rsidRPr="00A90D62">
        <w:rPr>
          <w:rFonts w:ascii="David" w:eastAsia="David" w:hAnsi="David" w:cs="David"/>
          <w:sz w:val="28"/>
          <w:szCs w:val="28"/>
          <w:rtl/>
          <w:rPrChange w:id="5519" w:author="אברהם" w:date="2012-11-23T10:23:00Z">
            <w:rPr>
              <w:rFonts w:ascii="David" w:eastAsia="David" w:hAnsi="David" w:cs="David"/>
              <w:rtl/>
            </w:rPr>
          </w:rPrChange>
        </w:rPr>
        <w:t xml:space="preserve"> </w:t>
      </w:r>
      <w:r w:rsidRPr="00A90D62">
        <w:rPr>
          <w:rFonts w:ascii="David" w:hAnsi="David" w:cs="David"/>
          <w:sz w:val="28"/>
          <w:szCs w:val="28"/>
          <w:rtl/>
          <w:rPrChange w:id="5520" w:author="אברהם" w:date="2012-11-23T10:23:00Z">
            <w:rPr>
              <w:rFonts w:ascii="David" w:hAnsi="David" w:cs="David"/>
              <w:rtl/>
            </w:rPr>
          </w:rPrChange>
        </w:rPr>
        <w:t>היא, שהוא</w:t>
      </w:r>
      <w:r w:rsidRPr="00A90D62">
        <w:rPr>
          <w:rFonts w:ascii="David" w:eastAsia="David" w:hAnsi="David" w:cs="David"/>
          <w:sz w:val="28"/>
          <w:szCs w:val="28"/>
          <w:rtl/>
          <w:rPrChange w:id="5521" w:author="אברהם" w:date="2012-11-23T10:23:00Z">
            <w:rPr>
              <w:rFonts w:ascii="David" w:eastAsia="David" w:hAnsi="David" w:cs="David"/>
              <w:rtl/>
            </w:rPr>
          </w:rPrChange>
        </w:rPr>
        <w:t xml:space="preserve"> </w:t>
      </w:r>
      <w:r w:rsidRPr="00A90D62">
        <w:rPr>
          <w:rFonts w:ascii="David" w:hAnsi="David" w:cs="David"/>
          <w:b/>
          <w:bCs/>
          <w:sz w:val="28"/>
          <w:szCs w:val="28"/>
          <w:rtl/>
          <w:rPrChange w:id="5522" w:author="אברהם" w:date="2012-11-23T10:23:00Z">
            <w:rPr>
              <w:rFonts w:ascii="David" w:hAnsi="David" w:cs="David"/>
              <w:b/>
              <w:bCs/>
              <w:rtl/>
            </w:rPr>
          </w:rPrChange>
        </w:rPr>
        <w:t>משמר</w:t>
      </w:r>
      <w:r w:rsidRPr="00A90D62">
        <w:rPr>
          <w:rFonts w:ascii="David" w:eastAsia="David" w:hAnsi="David" w:cs="David"/>
          <w:b/>
          <w:bCs/>
          <w:sz w:val="28"/>
          <w:szCs w:val="28"/>
          <w:rtl/>
          <w:rPrChange w:id="5523" w:author="אברהם" w:date="2012-11-23T10:23:00Z">
            <w:rPr>
              <w:rFonts w:ascii="David" w:eastAsia="David" w:hAnsi="David" w:cs="David"/>
              <w:b/>
              <w:bCs/>
              <w:rtl/>
            </w:rPr>
          </w:rPrChange>
        </w:rPr>
        <w:t xml:space="preserve"> </w:t>
      </w:r>
      <w:r w:rsidRPr="00A90D62">
        <w:rPr>
          <w:rFonts w:ascii="David" w:hAnsi="David" w:cs="David"/>
          <w:b/>
          <w:bCs/>
          <w:sz w:val="28"/>
          <w:szCs w:val="28"/>
          <w:rtl/>
          <w:rPrChange w:id="5524" w:author="אברהם" w:date="2012-11-23T10:23:00Z">
            <w:rPr>
              <w:rFonts w:ascii="David" w:hAnsi="David" w:cs="David"/>
              <w:b/>
              <w:bCs/>
              <w:rtl/>
            </w:rPr>
          </w:rPrChange>
        </w:rPr>
        <w:t>מעגלים</w:t>
      </w:r>
      <w:r w:rsidRPr="00A90D62">
        <w:rPr>
          <w:rFonts w:ascii="David" w:hAnsi="David" w:cs="David"/>
          <w:sz w:val="28"/>
          <w:szCs w:val="28"/>
          <w:rtl/>
          <w:rPrChange w:id="5525" w:author="אברהם" w:date="2012-11-23T10:23:00Z">
            <w:rPr>
              <w:rFonts w:ascii="David" w:hAnsi="David" w:cs="David"/>
              <w:rtl/>
            </w:rPr>
          </w:rPrChange>
        </w:rPr>
        <w:t>, כלומר: כל</w:t>
      </w:r>
      <w:r w:rsidRPr="00A90D62">
        <w:rPr>
          <w:rFonts w:ascii="David" w:eastAsia="David" w:hAnsi="David" w:cs="David"/>
          <w:sz w:val="28"/>
          <w:szCs w:val="28"/>
          <w:rtl/>
          <w:rPrChange w:id="5526" w:author="אברהם" w:date="2012-11-23T10:23:00Z">
            <w:rPr>
              <w:rFonts w:ascii="David" w:eastAsia="David" w:hAnsi="David" w:cs="David"/>
              <w:rtl/>
            </w:rPr>
          </w:rPrChange>
        </w:rPr>
        <w:t xml:space="preserve"> </w:t>
      </w:r>
      <w:r w:rsidRPr="00A90D62">
        <w:rPr>
          <w:rFonts w:ascii="David" w:hAnsi="David" w:cs="David"/>
          <w:sz w:val="28"/>
          <w:szCs w:val="28"/>
          <w:rtl/>
          <w:rPrChange w:id="5527" w:author="אברהם" w:date="2012-11-23T10:23:00Z">
            <w:rPr>
              <w:rFonts w:ascii="David" w:hAnsi="David" w:cs="David"/>
              <w:rtl/>
            </w:rPr>
          </w:rPrChange>
        </w:rPr>
        <w:t>קשת</w:t>
      </w:r>
      <w:r w:rsidRPr="00A90D62">
        <w:rPr>
          <w:rFonts w:ascii="David" w:eastAsia="David" w:hAnsi="David" w:cs="David"/>
          <w:sz w:val="28"/>
          <w:szCs w:val="28"/>
          <w:rtl/>
          <w:rPrChange w:id="5528" w:author="אברהם" w:date="2012-11-23T10:23:00Z">
            <w:rPr>
              <w:rFonts w:ascii="David" w:eastAsia="David" w:hAnsi="David" w:cs="David"/>
              <w:rtl/>
            </w:rPr>
          </w:rPrChange>
        </w:rPr>
        <w:t xml:space="preserve"> </w:t>
      </w:r>
      <w:r w:rsidRPr="00A90D62">
        <w:rPr>
          <w:rFonts w:ascii="David" w:hAnsi="David" w:cs="David"/>
          <w:sz w:val="28"/>
          <w:szCs w:val="28"/>
          <w:rtl/>
          <w:rPrChange w:id="5529" w:author="אברהם" w:date="2012-11-23T10:23:00Z">
            <w:rPr>
              <w:rFonts w:ascii="David" w:hAnsi="David" w:cs="David"/>
              <w:rtl/>
            </w:rPr>
          </w:rPrChange>
        </w:rPr>
        <w:t>שהיא</w:t>
      </w:r>
      <w:r w:rsidRPr="00A90D62">
        <w:rPr>
          <w:rFonts w:ascii="David" w:eastAsia="David" w:hAnsi="David" w:cs="David"/>
          <w:sz w:val="28"/>
          <w:szCs w:val="28"/>
          <w:rtl/>
          <w:rPrChange w:id="5530" w:author="אברהם" w:date="2012-11-23T10:23:00Z">
            <w:rPr>
              <w:rFonts w:ascii="David" w:eastAsia="David" w:hAnsi="David" w:cs="David"/>
              <w:rtl/>
            </w:rPr>
          </w:rPrChange>
        </w:rPr>
        <w:t xml:space="preserve"> </w:t>
      </w:r>
      <w:r w:rsidRPr="00A90D62">
        <w:rPr>
          <w:rFonts w:ascii="David" w:hAnsi="David" w:cs="David"/>
          <w:sz w:val="28"/>
          <w:szCs w:val="28"/>
          <w:rtl/>
          <w:rPrChange w:id="5531" w:author="אברהם" w:date="2012-11-23T10:23:00Z">
            <w:rPr>
              <w:rFonts w:ascii="David" w:hAnsi="David" w:cs="David"/>
              <w:rtl/>
            </w:rPr>
          </w:rPrChange>
        </w:rPr>
        <w:t>חלק</w:t>
      </w:r>
      <w:r w:rsidRPr="00A90D62">
        <w:rPr>
          <w:rFonts w:ascii="David" w:eastAsia="David" w:hAnsi="David" w:cs="David"/>
          <w:sz w:val="28"/>
          <w:szCs w:val="28"/>
          <w:rtl/>
          <w:rPrChange w:id="5532" w:author="אברהם" w:date="2012-11-23T10:23:00Z">
            <w:rPr>
              <w:rFonts w:ascii="David" w:eastAsia="David" w:hAnsi="David" w:cs="David"/>
              <w:rtl/>
            </w:rPr>
          </w:rPrChange>
        </w:rPr>
        <w:t xml:space="preserve"> </w:t>
      </w:r>
      <w:r w:rsidRPr="00A90D62">
        <w:rPr>
          <w:rFonts w:ascii="David" w:hAnsi="David" w:cs="David"/>
          <w:sz w:val="28"/>
          <w:szCs w:val="28"/>
          <w:rtl/>
          <w:rPrChange w:id="5533" w:author="אברהם" w:date="2012-11-23T10:23:00Z">
            <w:rPr>
              <w:rFonts w:ascii="David" w:hAnsi="David" w:cs="David"/>
              <w:rtl/>
            </w:rPr>
          </w:rPrChange>
        </w:rPr>
        <w:t>ממעגל, לא</w:t>
      </w:r>
      <w:r w:rsidRPr="00A90D62">
        <w:rPr>
          <w:rFonts w:ascii="David" w:eastAsia="David" w:hAnsi="David" w:cs="David"/>
          <w:sz w:val="28"/>
          <w:szCs w:val="28"/>
          <w:rtl/>
          <w:rPrChange w:id="5534" w:author="אברהם" w:date="2012-11-23T10:23:00Z">
            <w:rPr>
              <w:rFonts w:ascii="David" w:eastAsia="David" w:hAnsi="David" w:cs="David"/>
              <w:rtl/>
            </w:rPr>
          </w:rPrChange>
        </w:rPr>
        <w:t xml:space="preserve"> </w:t>
      </w:r>
      <w:r w:rsidRPr="00A90D62">
        <w:rPr>
          <w:rFonts w:ascii="David" w:hAnsi="David" w:cs="David"/>
          <w:sz w:val="28"/>
          <w:szCs w:val="28"/>
          <w:rtl/>
          <w:rPrChange w:id="5535" w:author="אברהם" w:date="2012-11-23T10:23:00Z">
            <w:rPr>
              <w:rFonts w:ascii="David" w:hAnsi="David" w:cs="David"/>
              <w:rtl/>
            </w:rPr>
          </w:rPrChange>
        </w:rPr>
        <w:t>תשתנה</w:t>
      </w:r>
      <w:r w:rsidRPr="00A90D62">
        <w:rPr>
          <w:rFonts w:ascii="David" w:eastAsia="David" w:hAnsi="David" w:cs="David"/>
          <w:sz w:val="28"/>
          <w:szCs w:val="28"/>
          <w:rtl/>
          <w:rPrChange w:id="5536" w:author="אברהם" w:date="2012-11-23T10:23:00Z">
            <w:rPr>
              <w:rFonts w:ascii="David" w:eastAsia="David" w:hAnsi="David" w:cs="David"/>
              <w:rtl/>
            </w:rPr>
          </w:rPrChange>
        </w:rPr>
        <w:t xml:space="preserve"> </w:t>
      </w:r>
      <w:r w:rsidRPr="00A90D62">
        <w:rPr>
          <w:rFonts w:ascii="David" w:hAnsi="David" w:cs="David"/>
          <w:sz w:val="28"/>
          <w:szCs w:val="28"/>
          <w:rtl/>
          <w:rPrChange w:id="5537" w:author="אברהם" w:date="2012-11-23T10:23:00Z">
            <w:rPr>
              <w:rFonts w:ascii="David" w:hAnsi="David" w:cs="David"/>
              <w:rtl/>
            </w:rPr>
          </w:rPrChange>
        </w:rPr>
        <w:t>ע"י</w:t>
      </w:r>
      <w:r w:rsidRPr="00A90D62">
        <w:rPr>
          <w:rFonts w:ascii="David" w:eastAsia="David" w:hAnsi="David" w:cs="David"/>
          <w:sz w:val="28"/>
          <w:szCs w:val="28"/>
          <w:rtl/>
          <w:rPrChange w:id="5538" w:author="אברהם" w:date="2012-11-23T10:23:00Z">
            <w:rPr>
              <w:rFonts w:ascii="David" w:eastAsia="David" w:hAnsi="David" w:cs="David"/>
              <w:rtl/>
            </w:rPr>
          </w:rPrChange>
        </w:rPr>
        <w:t xml:space="preserve"> </w:t>
      </w:r>
      <w:r w:rsidRPr="00A90D62">
        <w:rPr>
          <w:rFonts w:ascii="David" w:hAnsi="David" w:cs="David"/>
          <w:sz w:val="28"/>
          <w:szCs w:val="28"/>
          <w:rtl/>
          <w:rPrChange w:id="5539" w:author="אברהם" w:date="2012-11-23T10:23:00Z">
            <w:rPr>
              <w:rFonts w:ascii="David" w:hAnsi="David" w:cs="David"/>
              <w:rtl/>
            </w:rPr>
          </w:rPrChange>
        </w:rPr>
        <w:t>האלגוריתם. ניתן</w:t>
      </w:r>
      <w:r w:rsidRPr="00A90D62">
        <w:rPr>
          <w:rFonts w:ascii="David" w:eastAsia="David" w:hAnsi="David" w:cs="David"/>
          <w:sz w:val="28"/>
          <w:szCs w:val="28"/>
          <w:rtl/>
          <w:rPrChange w:id="5540" w:author="אברהם" w:date="2012-11-23T10:23:00Z">
            <w:rPr>
              <w:rFonts w:ascii="David" w:eastAsia="David" w:hAnsi="David" w:cs="David"/>
              <w:rtl/>
            </w:rPr>
          </w:rPrChange>
        </w:rPr>
        <w:t xml:space="preserve"> </w:t>
      </w:r>
      <w:r w:rsidRPr="00A90D62">
        <w:rPr>
          <w:rFonts w:ascii="David" w:hAnsi="David" w:cs="David"/>
          <w:sz w:val="28"/>
          <w:szCs w:val="28"/>
          <w:rtl/>
          <w:rPrChange w:id="5541" w:author="אברהם" w:date="2012-11-23T10:23:00Z">
            <w:rPr>
              <w:rFonts w:ascii="David" w:hAnsi="David" w:cs="David"/>
              <w:rtl/>
            </w:rPr>
          </w:rPrChange>
        </w:rPr>
        <w:t>לראות</w:t>
      </w:r>
      <w:r w:rsidRPr="00A90D62">
        <w:rPr>
          <w:rFonts w:ascii="David" w:eastAsia="David" w:hAnsi="David" w:cs="David"/>
          <w:sz w:val="28"/>
          <w:szCs w:val="28"/>
          <w:rtl/>
          <w:rPrChange w:id="5542" w:author="אברהם" w:date="2012-11-23T10:23:00Z">
            <w:rPr>
              <w:rFonts w:ascii="David" w:eastAsia="David" w:hAnsi="David" w:cs="David"/>
              <w:rtl/>
            </w:rPr>
          </w:rPrChange>
        </w:rPr>
        <w:t xml:space="preserve"> </w:t>
      </w:r>
      <w:r w:rsidRPr="00A90D62">
        <w:rPr>
          <w:rFonts w:ascii="David" w:hAnsi="David" w:cs="David"/>
          <w:sz w:val="28"/>
          <w:szCs w:val="28"/>
          <w:rtl/>
          <w:rPrChange w:id="5543" w:author="אברהם" w:date="2012-11-23T10:23:00Z">
            <w:rPr>
              <w:rFonts w:ascii="David" w:hAnsi="David" w:cs="David"/>
              <w:rtl/>
            </w:rPr>
          </w:rPrChange>
        </w:rPr>
        <w:t>תכונה</w:t>
      </w:r>
      <w:r w:rsidRPr="00A90D62">
        <w:rPr>
          <w:rFonts w:ascii="David" w:eastAsia="David" w:hAnsi="David" w:cs="David"/>
          <w:sz w:val="28"/>
          <w:szCs w:val="28"/>
          <w:rtl/>
          <w:rPrChange w:id="5544" w:author="אברהם" w:date="2012-11-23T10:23:00Z">
            <w:rPr>
              <w:rFonts w:ascii="David" w:eastAsia="David" w:hAnsi="David" w:cs="David"/>
              <w:rtl/>
            </w:rPr>
          </w:rPrChange>
        </w:rPr>
        <w:t xml:space="preserve"> </w:t>
      </w:r>
      <w:r w:rsidRPr="00A90D62">
        <w:rPr>
          <w:rFonts w:ascii="David" w:hAnsi="David" w:cs="David"/>
          <w:sz w:val="28"/>
          <w:szCs w:val="28"/>
          <w:rtl/>
          <w:rPrChange w:id="5545" w:author="אברהם" w:date="2012-11-23T10:23:00Z">
            <w:rPr>
              <w:rFonts w:ascii="David" w:hAnsi="David" w:cs="David"/>
              <w:rtl/>
            </w:rPr>
          </w:rPrChange>
        </w:rPr>
        <w:t>זו</w:t>
      </w:r>
      <w:r w:rsidRPr="00A90D62">
        <w:rPr>
          <w:rFonts w:ascii="David" w:eastAsia="David" w:hAnsi="David" w:cs="David"/>
          <w:sz w:val="28"/>
          <w:szCs w:val="28"/>
          <w:rtl/>
          <w:rPrChange w:id="5546" w:author="אברהם" w:date="2012-11-23T10:23:00Z">
            <w:rPr>
              <w:rFonts w:ascii="David" w:eastAsia="David" w:hAnsi="David" w:cs="David"/>
              <w:rtl/>
            </w:rPr>
          </w:rPrChange>
        </w:rPr>
        <w:t xml:space="preserve"> </w:t>
      </w:r>
      <w:r w:rsidRPr="00A90D62">
        <w:rPr>
          <w:rFonts w:ascii="David" w:hAnsi="David" w:cs="David"/>
          <w:sz w:val="28"/>
          <w:szCs w:val="28"/>
          <w:rtl/>
          <w:rPrChange w:id="5547" w:author="אברהם" w:date="2012-11-23T10:23:00Z">
            <w:rPr>
              <w:rFonts w:ascii="David" w:hAnsi="David" w:cs="David"/>
              <w:rtl/>
            </w:rPr>
          </w:rPrChange>
        </w:rPr>
        <w:t>בגרף</w:t>
      </w:r>
      <w:r w:rsidRPr="00A90D62">
        <w:rPr>
          <w:rFonts w:ascii="David" w:eastAsia="David" w:hAnsi="David" w:cs="David"/>
          <w:sz w:val="28"/>
          <w:szCs w:val="28"/>
          <w:rtl/>
          <w:rPrChange w:id="5548" w:author="אברהם" w:date="2012-11-23T10:23:00Z">
            <w:rPr>
              <w:rFonts w:ascii="David" w:eastAsia="David" w:hAnsi="David" w:cs="David"/>
              <w:rtl/>
            </w:rPr>
          </w:rPrChange>
        </w:rPr>
        <w:t xml:space="preserve"> </w:t>
      </w:r>
      <w:r w:rsidRPr="00A90D62">
        <w:rPr>
          <w:rFonts w:ascii="David" w:hAnsi="David" w:cs="David"/>
          <w:sz w:val="28"/>
          <w:szCs w:val="28"/>
          <w:rtl/>
          <w:rPrChange w:id="5549" w:author="אברהם" w:date="2012-11-23T10:23:00Z">
            <w:rPr>
              <w:rFonts w:ascii="David" w:hAnsi="David" w:cs="David"/>
              <w:rtl/>
            </w:rPr>
          </w:rPrChange>
        </w:rPr>
        <w:t>למעלה</w:t>
      </w:r>
      <w:ins w:id="5550" w:author="אברהם" w:date="2012-11-26T17:32:00Z">
        <w:r w:rsidR="00620012">
          <w:rPr>
            <w:rFonts w:ascii="David" w:hAnsi="David" w:cs="David" w:hint="cs"/>
            <w:sz w:val="28"/>
            <w:szCs w:val="28"/>
            <w:rtl/>
          </w:rPr>
          <w:t>,</w:t>
        </w:r>
      </w:ins>
      <w:del w:id="5551" w:author="אברהם" w:date="2012-11-26T17:32:00Z">
        <w:r w:rsidRPr="00A90D62" w:rsidDel="00620012">
          <w:rPr>
            <w:rFonts w:ascii="David" w:hAnsi="David" w:cs="David"/>
            <w:sz w:val="28"/>
            <w:szCs w:val="28"/>
            <w:rtl/>
            <w:rPrChange w:id="5552" w:author="אברהם" w:date="2012-11-23T10:23:00Z">
              <w:rPr>
                <w:rFonts w:ascii="David" w:hAnsi="David" w:cs="David"/>
                <w:rtl/>
              </w:rPr>
            </w:rPrChange>
          </w:rPr>
          <w:delText>;</w:delText>
        </w:r>
      </w:del>
      <w:r w:rsidRPr="00A90D62">
        <w:rPr>
          <w:rFonts w:ascii="David" w:hAnsi="David" w:cs="David"/>
          <w:sz w:val="28"/>
          <w:szCs w:val="28"/>
          <w:rtl/>
          <w:rPrChange w:id="5553" w:author="אברהם" w:date="2012-11-23T10:23:00Z">
            <w:rPr>
              <w:rFonts w:ascii="David" w:hAnsi="David" w:cs="David"/>
              <w:rtl/>
            </w:rPr>
          </w:rPrChange>
        </w:rPr>
        <w:t xml:space="preserve"> ניתן</w:t>
      </w:r>
      <w:r w:rsidRPr="00A90D62">
        <w:rPr>
          <w:rFonts w:ascii="David" w:eastAsia="David" w:hAnsi="David" w:cs="David"/>
          <w:sz w:val="28"/>
          <w:szCs w:val="28"/>
          <w:rtl/>
          <w:rPrChange w:id="5554" w:author="אברהם" w:date="2012-11-23T10:23:00Z">
            <w:rPr>
              <w:rFonts w:ascii="David" w:eastAsia="David" w:hAnsi="David" w:cs="David"/>
              <w:rtl/>
            </w:rPr>
          </w:rPrChange>
        </w:rPr>
        <w:t xml:space="preserve"> </w:t>
      </w:r>
      <w:r w:rsidRPr="00A90D62">
        <w:rPr>
          <w:rFonts w:ascii="David" w:hAnsi="David" w:cs="David"/>
          <w:sz w:val="28"/>
          <w:szCs w:val="28"/>
          <w:rtl/>
          <w:rPrChange w:id="5555" w:author="אברהם" w:date="2012-11-23T10:23:00Z">
            <w:rPr>
              <w:rFonts w:ascii="David" w:hAnsi="David" w:cs="David"/>
              <w:rtl/>
            </w:rPr>
          </w:rPrChange>
        </w:rPr>
        <w:t>גם</w:t>
      </w:r>
      <w:r w:rsidRPr="00A90D62">
        <w:rPr>
          <w:rFonts w:ascii="David" w:eastAsia="David" w:hAnsi="David" w:cs="David"/>
          <w:sz w:val="28"/>
          <w:szCs w:val="28"/>
          <w:rtl/>
          <w:rPrChange w:id="5556" w:author="אברהם" w:date="2012-11-23T10:23:00Z">
            <w:rPr>
              <w:rFonts w:ascii="David" w:eastAsia="David" w:hAnsi="David" w:cs="David"/>
              <w:rtl/>
            </w:rPr>
          </w:rPrChange>
        </w:rPr>
        <w:t xml:space="preserve"> </w:t>
      </w:r>
      <w:r w:rsidRPr="00A90D62">
        <w:rPr>
          <w:rFonts w:ascii="David" w:hAnsi="David" w:cs="David"/>
          <w:sz w:val="28"/>
          <w:szCs w:val="28"/>
          <w:rtl/>
          <w:rPrChange w:id="5557" w:author="אברהם" w:date="2012-11-23T10:23:00Z">
            <w:rPr>
              <w:rFonts w:ascii="David" w:hAnsi="David" w:cs="David"/>
              <w:rtl/>
            </w:rPr>
          </w:rPrChange>
        </w:rPr>
        <w:t>להוכיח</w:t>
      </w:r>
      <w:r w:rsidRPr="00A90D62">
        <w:rPr>
          <w:rFonts w:ascii="David" w:eastAsia="David" w:hAnsi="David" w:cs="David"/>
          <w:sz w:val="28"/>
          <w:szCs w:val="28"/>
          <w:rtl/>
          <w:rPrChange w:id="5558" w:author="אברהם" w:date="2012-11-23T10:23:00Z">
            <w:rPr>
              <w:rFonts w:ascii="David" w:eastAsia="David" w:hAnsi="David" w:cs="David"/>
              <w:rtl/>
            </w:rPr>
          </w:rPrChange>
        </w:rPr>
        <w:t xml:space="preserve"> </w:t>
      </w:r>
      <w:r w:rsidRPr="00A90D62">
        <w:rPr>
          <w:rFonts w:ascii="David" w:hAnsi="David" w:cs="David"/>
          <w:sz w:val="28"/>
          <w:szCs w:val="28"/>
          <w:rtl/>
          <w:rPrChange w:id="5559" w:author="אברהם" w:date="2012-11-23T10:23:00Z">
            <w:rPr>
              <w:rFonts w:ascii="David" w:hAnsi="David" w:cs="David"/>
              <w:rtl/>
            </w:rPr>
          </w:rPrChange>
        </w:rPr>
        <w:t>שהתכונה</w:t>
      </w:r>
      <w:r w:rsidRPr="00A90D62">
        <w:rPr>
          <w:rFonts w:ascii="David" w:eastAsia="David" w:hAnsi="David" w:cs="David"/>
          <w:sz w:val="28"/>
          <w:szCs w:val="28"/>
          <w:rtl/>
          <w:rPrChange w:id="5560" w:author="אברהם" w:date="2012-11-23T10:23:00Z">
            <w:rPr>
              <w:rFonts w:ascii="David" w:eastAsia="David" w:hAnsi="David" w:cs="David"/>
              <w:rtl/>
            </w:rPr>
          </w:rPrChange>
        </w:rPr>
        <w:t xml:space="preserve"> </w:t>
      </w:r>
      <w:r w:rsidRPr="00A90D62">
        <w:rPr>
          <w:rFonts w:ascii="David" w:hAnsi="David" w:cs="David"/>
          <w:sz w:val="28"/>
          <w:szCs w:val="28"/>
          <w:rtl/>
          <w:rPrChange w:id="5561" w:author="אברהם" w:date="2012-11-23T10:23:00Z">
            <w:rPr>
              <w:rFonts w:ascii="David" w:hAnsi="David" w:cs="David"/>
              <w:rtl/>
            </w:rPr>
          </w:rPrChange>
        </w:rPr>
        <w:t>נכונה</w:t>
      </w:r>
      <w:r w:rsidRPr="00A90D62">
        <w:rPr>
          <w:rFonts w:ascii="David" w:eastAsia="David" w:hAnsi="David" w:cs="David"/>
          <w:sz w:val="28"/>
          <w:szCs w:val="28"/>
          <w:rtl/>
          <w:rPrChange w:id="5562" w:author="אברהם" w:date="2012-11-23T10:23:00Z">
            <w:rPr>
              <w:rFonts w:ascii="David" w:eastAsia="David" w:hAnsi="David" w:cs="David"/>
              <w:rtl/>
            </w:rPr>
          </w:rPrChange>
        </w:rPr>
        <w:t xml:space="preserve"> </w:t>
      </w:r>
      <w:r w:rsidRPr="00A90D62">
        <w:rPr>
          <w:rFonts w:ascii="David" w:hAnsi="David" w:cs="David"/>
          <w:sz w:val="28"/>
          <w:szCs w:val="28"/>
          <w:rtl/>
          <w:rPrChange w:id="5563" w:author="אברהם" w:date="2012-11-23T10:23:00Z">
            <w:rPr>
              <w:rFonts w:ascii="David" w:hAnsi="David" w:cs="David"/>
              <w:rtl/>
            </w:rPr>
          </w:rPrChange>
        </w:rPr>
        <w:t>תמיד:</w:t>
      </w:r>
    </w:p>
    <w:p w:rsidR="009C2B09" w:rsidRPr="00A90D62" w:rsidRDefault="009C2B09" w:rsidP="00685392">
      <w:pPr>
        <w:pStyle w:val="a1"/>
        <w:numPr>
          <w:ilvl w:val="0"/>
          <w:numId w:val="8"/>
        </w:numPr>
        <w:bidi/>
        <w:ind w:firstLine="0"/>
        <w:rPr>
          <w:rFonts w:ascii="David" w:hAnsi="David" w:cs="David"/>
          <w:sz w:val="28"/>
          <w:szCs w:val="28"/>
          <w:rPrChange w:id="5564" w:author="אברהם" w:date="2012-11-23T10:23:00Z">
            <w:rPr>
              <w:rFonts w:ascii="David" w:hAnsi="David" w:cs="David"/>
            </w:rPr>
          </w:rPrChange>
        </w:rPr>
      </w:pPr>
      <w:r w:rsidRPr="00A90D62">
        <w:rPr>
          <w:rFonts w:ascii="David" w:hAnsi="David" w:cs="David"/>
          <w:sz w:val="28"/>
          <w:szCs w:val="28"/>
          <w:rtl/>
          <w:rPrChange w:id="5565" w:author="אברהם" w:date="2012-11-23T10:23:00Z">
            <w:rPr>
              <w:rFonts w:ascii="David" w:hAnsi="David" w:cs="David"/>
              <w:rtl/>
            </w:rPr>
          </w:rPrChange>
        </w:rPr>
        <w:t>נניח</w:t>
      </w:r>
      <w:r w:rsidRPr="00A90D62">
        <w:rPr>
          <w:rFonts w:ascii="David" w:eastAsia="David" w:hAnsi="David" w:cs="David"/>
          <w:sz w:val="28"/>
          <w:szCs w:val="28"/>
          <w:rtl/>
          <w:rPrChange w:id="5566" w:author="אברהם" w:date="2012-11-23T10:23:00Z">
            <w:rPr>
              <w:rFonts w:ascii="David" w:eastAsia="David" w:hAnsi="David" w:cs="David"/>
              <w:rtl/>
            </w:rPr>
          </w:rPrChange>
        </w:rPr>
        <w:t xml:space="preserve"> </w:t>
      </w:r>
      <w:r w:rsidRPr="00A90D62">
        <w:rPr>
          <w:rFonts w:ascii="David" w:hAnsi="David" w:cs="David"/>
          <w:sz w:val="28"/>
          <w:szCs w:val="28"/>
          <w:rtl/>
          <w:rPrChange w:id="5567" w:author="אברהם" w:date="2012-11-23T10:23:00Z">
            <w:rPr>
              <w:rFonts w:ascii="David" w:hAnsi="David" w:cs="David"/>
              <w:rtl/>
            </w:rPr>
          </w:rPrChange>
        </w:rPr>
        <w:t>שבגרף</w:t>
      </w:r>
      <w:r w:rsidRPr="00A90D62">
        <w:rPr>
          <w:rFonts w:ascii="David" w:eastAsia="David" w:hAnsi="David" w:cs="David"/>
          <w:sz w:val="28"/>
          <w:szCs w:val="28"/>
          <w:rtl/>
          <w:rPrChange w:id="5568" w:author="אברהם" w:date="2012-11-23T10:23:00Z">
            <w:rPr>
              <w:rFonts w:ascii="David" w:eastAsia="David" w:hAnsi="David" w:cs="David"/>
              <w:rtl/>
            </w:rPr>
          </w:rPrChange>
        </w:rPr>
        <w:t xml:space="preserve"> </w:t>
      </w:r>
      <w:r w:rsidRPr="00A90D62">
        <w:rPr>
          <w:rFonts w:ascii="David" w:hAnsi="David" w:cs="David"/>
          <w:sz w:val="28"/>
          <w:szCs w:val="28"/>
          <w:rtl/>
          <w:rPrChange w:id="5569" w:author="אברהם" w:date="2012-11-23T10:23:00Z">
            <w:rPr>
              <w:rFonts w:ascii="David" w:hAnsi="David" w:cs="David"/>
              <w:rtl/>
            </w:rPr>
          </w:rPrChange>
        </w:rPr>
        <w:t>הנחלות</w:t>
      </w:r>
      <w:r w:rsidRPr="00A90D62">
        <w:rPr>
          <w:rFonts w:ascii="David" w:eastAsia="David" w:hAnsi="David" w:cs="David"/>
          <w:sz w:val="28"/>
          <w:szCs w:val="28"/>
          <w:rtl/>
          <w:rPrChange w:id="5570" w:author="אברהם" w:date="2012-11-23T10:23:00Z">
            <w:rPr>
              <w:rFonts w:ascii="David" w:eastAsia="David" w:hAnsi="David" w:cs="David"/>
              <w:rtl/>
            </w:rPr>
          </w:rPrChange>
        </w:rPr>
        <w:t xml:space="preserve"> </w:t>
      </w:r>
      <w:r w:rsidRPr="00A90D62">
        <w:rPr>
          <w:rFonts w:ascii="David" w:hAnsi="David" w:cs="David"/>
          <w:sz w:val="28"/>
          <w:szCs w:val="28"/>
          <w:rtl/>
          <w:rPrChange w:id="5571" w:author="אברהם" w:date="2012-11-23T10:23:00Z">
            <w:rPr>
              <w:rFonts w:ascii="David" w:hAnsi="David" w:cs="David"/>
              <w:rtl/>
            </w:rPr>
          </w:rPrChange>
        </w:rPr>
        <w:t>ישנו</w:t>
      </w:r>
      <w:r w:rsidRPr="00A90D62">
        <w:rPr>
          <w:rFonts w:ascii="David" w:eastAsia="David" w:hAnsi="David" w:cs="David"/>
          <w:sz w:val="28"/>
          <w:szCs w:val="28"/>
          <w:rtl/>
          <w:rPrChange w:id="5572" w:author="אברהם" w:date="2012-11-23T10:23:00Z">
            <w:rPr>
              <w:rFonts w:ascii="David" w:eastAsia="David" w:hAnsi="David" w:cs="David"/>
              <w:rtl/>
            </w:rPr>
          </w:rPrChange>
        </w:rPr>
        <w:t xml:space="preserve"> </w:t>
      </w:r>
      <w:r w:rsidRPr="00A90D62">
        <w:rPr>
          <w:rFonts w:ascii="David" w:hAnsi="David" w:cs="David"/>
          <w:sz w:val="28"/>
          <w:szCs w:val="28"/>
          <w:rtl/>
          <w:rPrChange w:id="5573" w:author="אברהם" w:date="2012-11-23T10:23:00Z">
            <w:rPr>
              <w:rFonts w:ascii="David" w:hAnsi="David" w:cs="David"/>
              <w:rtl/>
            </w:rPr>
          </w:rPrChange>
        </w:rPr>
        <w:t>מעגל</w:t>
      </w:r>
      <w:r w:rsidRPr="00A90D62">
        <w:rPr>
          <w:rFonts w:ascii="David" w:eastAsia="David" w:hAnsi="David" w:cs="David"/>
          <w:sz w:val="28"/>
          <w:szCs w:val="28"/>
          <w:rtl/>
          <w:rPrChange w:id="5574" w:author="אברהם" w:date="2012-11-23T10:23:00Z">
            <w:rPr>
              <w:rFonts w:ascii="David" w:eastAsia="David" w:hAnsi="David" w:cs="David"/>
              <w:rtl/>
            </w:rPr>
          </w:rPrChange>
        </w:rPr>
        <w:t xml:space="preserve"> </w:t>
      </w:r>
      <w:r w:rsidRPr="00A90D62">
        <w:rPr>
          <w:rFonts w:ascii="David" w:hAnsi="David" w:cs="David"/>
          <w:sz w:val="28"/>
          <w:szCs w:val="28"/>
          <w:rtl/>
          <w:rPrChange w:id="5575" w:author="אברהם" w:date="2012-11-23T10:23:00Z">
            <w:rPr>
              <w:rFonts w:ascii="David" w:hAnsi="David" w:cs="David"/>
              <w:rtl/>
            </w:rPr>
          </w:rPrChange>
        </w:rPr>
        <w:t>כלשהו</w:t>
      </w:r>
      <w:r w:rsidRPr="00A90D62">
        <w:rPr>
          <w:rFonts w:ascii="David" w:eastAsia="David" w:hAnsi="David" w:cs="David"/>
          <w:sz w:val="28"/>
          <w:szCs w:val="28"/>
          <w:rtl/>
          <w:rPrChange w:id="5576" w:author="אברהם" w:date="2012-11-23T10:23:00Z">
            <w:rPr>
              <w:rFonts w:ascii="David" w:eastAsia="David" w:hAnsi="David" w:cs="David"/>
              <w:rtl/>
            </w:rPr>
          </w:rPrChange>
        </w:rPr>
        <w:t xml:space="preserve"> </w:t>
      </w:r>
      <w:r w:rsidRPr="00A90D62">
        <w:rPr>
          <w:rFonts w:ascii="David" w:hAnsi="David" w:cs="David"/>
          <w:sz w:val="28"/>
          <w:szCs w:val="28"/>
          <w:rtl/>
          <w:rPrChange w:id="5577" w:author="אברהם" w:date="2012-11-23T10:23:00Z">
            <w:rPr>
              <w:rFonts w:ascii="David" w:hAnsi="David" w:cs="David"/>
              <w:rtl/>
            </w:rPr>
          </w:rPrChange>
        </w:rPr>
        <w:t>בעל</w:t>
      </w:r>
      <w:r w:rsidRPr="00A90D62">
        <w:rPr>
          <w:rFonts w:ascii="David" w:eastAsia="David" w:hAnsi="David" w:cs="David"/>
          <w:sz w:val="28"/>
          <w:szCs w:val="28"/>
          <w:rtl/>
          <w:rPrChange w:id="5578" w:author="אברהם" w:date="2012-11-23T10:23:00Z">
            <w:rPr>
              <w:rFonts w:ascii="David" w:eastAsia="David" w:hAnsi="David" w:cs="David"/>
              <w:rtl/>
            </w:rPr>
          </w:rPrChange>
        </w:rPr>
        <w:t xml:space="preserve"> </w:t>
      </w:r>
      <w:r w:rsidRPr="00A90D62">
        <w:rPr>
          <w:rFonts w:ascii="David" w:hAnsi="David" w:cs="David"/>
          <w:sz w:val="28"/>
          <w:szCs w:val="28"/>
          <w:rPrChange w:id="5579" w:author="אברהם" w:date="2012-11-23T10:23:00Z">
            <w:rPr>
              <w:rFonts w:ascii="David" w:hAnsi="David" w:cs="David"/>
            </w:rPr>
          </w:rPrChange>
        </w:rPr>
        <w:t>k</w:t>
      </w:r>
      <w:r w:rsidRPr="00A90D62">
        <w:rPr>
          <w:rFonts w:ascii="David" w:hAnsi="David" w:cs="David"/>
          <w:sz w:val="28"/>
          <w:szCs w:val="28"/>
          <w:rtl/>
          <w:rPrChange w:id="5580" w:author="אברהם" w:date="2012-11-23T10:23:00Z">
            <w:rPr>
              <w:rFonts w:ascii="David" w:hAnsi="David" w:cs="David"/>
              <w:rtl/>
            </w:rPr>
          </w:rPrChange>
        </w:rPr>
        <w:t xml:space="preserve"> צמתים. נסמן</w:t>
      </w:r>
      <w:r w:rsidRPr="00A90D62">
        <w:rPr>
          <w:rFonts w:ascii="David" w:eastAsia="David" w:hAnsi="David" w:cs="David"/>
          <w:sz w:val="28"/>
          <w:szCs w:val="28"/>
          <w:rtl/>
          <w:rPrChange w:id="5581" w:author="אברהם" w:date="2012-11-23T10:23:00Z">
            <w:rPr>
              <w:rFonts w:ascii="David" w:eastAsia="David" w:hAnsi="David" w:cs="David"/>
              <w:rtl/>
            </w:rPr>
          </w:rPrChange>
        </w:rPr>
        <w:t xml:space="preserve"> </w:t>
      </w:r>
      <w:r w:rsidRPr="00A90D62">
        <w:rPr>
          <w:rFonts w:ascii="David" w:hAnsi="David" w:cs="David"/>
          <w:sz w:val="28"/>
          <w:szCs w:val="28"/>
          <w:rtl/>
          <w:rPrChange w:id="5582" w:author="אברהם" w:date="2012-11-23T10:23:00Z">
            <w:rPr>
              <w:rFonts w:ascii="David" w:hAnsi="David" w:cs="David"/>
              <w:rtl/>
            </w:rPr>
          </w:rPrChange>
        </w:rPr>
        <w:t>את</w:t>
      </w:r>
      <w:r w:rsidRPr="00A90D62">
        <w:rPr>
          <w:rFonts w:ascii="David" w:eastAsia="David" w:hAnsi="David" w:cs="David"/>
          <w:sz w:val="28"/>
          <w:szCs w:val="28"/>
          <w:rtl/>
          <w:rPrChange w:id="5583" w:author="אברהם" w:date="2012-11-23T10:23:00Z">
            <w:rPr>
              <w:rFonts w:ascii="David" w:eastAsia="David" w:hAnsi="David" w:cs="David"/>
              <w:rtl/>
            </w:rPr>
          </w:rPrChange>
        </w:rPr>
        <w:t xml:space="preserve"> </w:t>
      </w:r>
      <w:r w:rsidRPr="00A90D62">
        <w:rPr>
          <w:rFonts w:ascii="David" w:hAnsi="David" w:cs="David"/>
          <w:sz w:val="28"/>
          <w:szCs w:val="28"/>
          <w:rtl/>
          <w:rPrChange w:id="5584" w:author="אברהם" w:date="2012-11-23T10:23:00Z">
            <w:rPr>
              <w:rFonts w:ascii="David" w:hAnsi="David" w:cs="David"/>
              <w:rtl/>
            </w:rPr>
          </w:rPrChange>
        </w:rPr>
        <w:t>הצמתים</w:t>
      </w:r>
      <w:r w:rsidRPr="00A90D62">
        <w:rPr>
          <w:rFonts w:ascii="David" w:eastAsia="David" w:hAnsi="David" w:cs="David"/>
          <w:sz w:val="28"/>
          <w:szCs w:val="28"/>
          <w:rtl/>
          <w:rPrChange w:id="5585" w:author="אברהם" w:date="2012-11-23T10:23:00Z">
            <w:rPr>
              <w:rFonts w:ascii="David" w:eastAsia="David" w:hAnsi="David" w:cs="David"/>
              <w:rtl/>
            </w:rPr>
          </w:rPrChange>
        </w:rPr>
        <w:t xml:space="preserve"> </w:t>
      </w:r>
      <w:r w:rsidRPr="00A90D62">
        <w:rPr>
          <w:rFonts w:ascii="David" w:hAnsi="David" w:cs="David"/>
          <w:sz w:val="28"/>
          <w:szCs w:val="28"/>
          <w:rtl/>
          <w:rPrChange w:id="5586" w:author="אברהם" w:date="2012-11-23T10:23:00Z">
            <w:rPr>
              <w:rFonts w:ascii="David" w:hAnsi="David" w:cs="David"/>
              <w:rtl/>
            </w:rPr>
          </w:rPrChange>
        </w:rPr>
        <w:t>במעגל</w:t>
      </w:r>
      <w:r w:rsidRPr="00A90D62">
        <w:rPr>
          <w:rFonts w:ascii="David" w:eastAsia="David" w:hAnsi="David" w:cs="David"/>
          <w:sz w:val="28"/>
          <w:szCs w:val="28"/>
          <w:rtl/>
          <w:rPrChange w:id="5587" w:author="אברהם" w:date="2012-11-23T10:23:00Z">
            <w:rPr>
              <w:rFonts w:ascii="David" w:eastAsia="David" w:hAnsi="David" w:cs="David"/>
              <w:rtl/>
            </w:rPr>
          </w:rPrChange>
        </w:rPr>
        <w:t xml:space="preserve"> </w:t>
      </w:r>
      <w:r w:rsidRPr="00A90D62">
        <w:rPr>
          <w:rFonts w:ascii="David" w:hAnsi="David" w:cs="David"/>
          <w:sz w:val="28"/>
          <w:szCs w:val="28"/>
          <w:rtl/>
          <w:rPrChange w:id="5588" w:author="אברהם" w:date="2012-11-23T10:23:00Z">
            <w:rPr>
              <w:rFonts w:ascii="David" w:hAnsi="David" w:cs="David"/>
              <w:rtl/>
            </w:rPr>
          </w:rPrChange>
        </w:rPr>
        <w:t xml:space="preserve">במספרים: </w:t>
      </w:r>
    </w:p>
    <w:p w:rsidR="009C2B09" w:rsidRPr="00A90D62" w:rsidRDefault="009C2B09" w:rsidP="00685392">
      <w:pPr>
        <w:pStyle w:val="a1"/>
        <w:numPr>
          <w:ilvl w:val="0"/>
          <w:numId w:val="8"/>
        </w:numPr>
        <w:rPr>
          <w:rFonts w:ascii="David" w:hAnsi="David" w:cs="David"/>
          <w:sz w:val="28"/>
          <w:szCs w:val="28"/>
          <w:rtl/>
          <w:rPrChange w:id="5589" w:author="אברהם" w:date="2012-11-23T10:23:00Z">
            <w:rPr>
              <w:rFonts w:ascii="David" w:hAnsi="David" w:cs="David"/>
              <w:rtl/>
            </w:rPr>
          </w:rPrChange>
        </w:rPr>
      </w:pPr>
      <w:r w:rsidRPr="00A90D62">
        <w:rPr>
          <w:rFonts w:ascii="David" w:hAnsi="David" w:cs="David"/>
          <w:sz w:val="28"/>
          <w:szCs w:val="28"/>
          <w:rPrChange w:id="5590" w:author="אברהם" w:date="2012-11-23T10:23:00Z">
            <w:rPr>
              <w:rFonts w:ascii="David" w:hAnsi="David" w:cs="David"/>
            </w:rPr>
          </w:rPrChange>
        </w:rPr>
        <w:t>0 -&gt; 1 -&gt; 2 -&gt; ... -&gt; (k-1) -&gt; 0</w:t>
      </w:r>
    </w:p>
    <w:p w:rsidR="009C2B09" w:rsidRPr="00A90D62" w:rsidRDefault="009C2B09" w:rsidP="00620012">
      <w:pPr>
        <w:pStyle w:val="a1"/>
        <w:numPr>
          <w:ilvl w:val="0"/>
          <w:numId w:val="8"/>
        </w:numPr>
        <w:bidi/>
        <w:ind w:firstLine="0"/>
        <w:rPr>
          <w:rFonts w:ascii="David" w:hAnsi="David" w:cs="David"/>
          <w:sz w:val="28"/>
          <w:szCs w:val="28"/>
          <w:rtl/>
          <w:rPrChange w:id="5591" w:author="אברהם" w:date="2012-11-23T10:23:00Z">
            <w:rPr>
              <w:rFonts w:ascii="David" w:hAnsi="David" w:cs="David"/>
              <w:rtl/>
            </w:rPr>
          </w:rPrChange>
        </w:rPr>
      </w:pPr>
      <w:r w:rsidRPr="00A90D62">
        <w:rPr>
          <w:rFonts w:ascii="David" w:hAnsi="David" w:cs="David"/>
          <w:sz w:val="28"/>
          <w:szCs w:val="28"/>
          <w:rtl/>
          <w:rPrChange w:id="5592" w:author="אברהם" w:date="2012-11-23T10:23:00Z">
            <w:rPr>
              <w:rFonts w:ascii="David" w:hAnsi="David" w:cs="David"/>
              <w:rtl/>
            </w:rPr>
          </w:rPrChange>
        </w:rPr>
        <w:t>נניח, על</w:t>
      </w:r>
      <w:del w:id="5593" w:author="אברהם" w:date="2012-11-26T17:32:00Z">
        <w:r w:rsidRPr="00A90D62" w:rsidDel="00620012">
          <w:rPr>
            <w:rFonts w:ascii="David" w:hAnsi="David" w:cs="David"/>
            <w:sz w:val="28"/>
            <w:szCs w:val="28"/>
            <w:rtl/>
            <w:rPrChange w:id="5594" w:author="אברהם" w:date="2012-11-23T10:23:00Z">
              <w:rPr>
                <w:rFonts w:ascii="David" w:hAnsi="David" w:cs="David"/>
                <w:rtl/>
              </w:rPr>
            </w:rPrChange>
          </w:rPr>
          <w:delText>-</w:delText>
        </w:r>
      </w:del>
      <w:ins w:id="5595" w:author="אברהם" w:date="2012-11-26T17:32:00Z">
        <w:r w:rsidR="00620012">
          <w:rPr>
            <w:rFonts w:ascii="David" w:hAnsi="David" w:cs="David" w:hint="cs"/>
            <w:sz w:val="28"/>
            <w:szCs w:val="28"/>
            <w:rtl/>
          </w:rPr>
          <w:t xml:space="preserve"> </w:t>
        </w:r>
      </w:ins>
      <w:r w:rsidRPr="00A90D62">
        <w:rPr>
          <w:rFonts w:ascii="David" w:hAnsi="David" w:cs="David"/>
          <w:sz w:val="28"/>
          <w:szCs w:val="28"/>
          <w:rtl/>
          <w:rPrChange w:id="5596" w:author="אברהם" w:date="2012-11-23T10:23:00Z">
            <w:rPr>
              <w:rFonts w:ascii="David" w:hAnsi="David" w:cs="David"/>
              <w:rtl/>
            </w:rPr>
          </w:rPrChange>
        </w:rPr>
        <w:t>דרך</w:t>
      </w:r>
      <w:r w:rsidRPr="00A90D62">
        <w:rPr>
          <w:rFonts w:ascii="David" w:eastAsia="David" w:hAnsi="David" w:cs="David"/>
          <w:sz w:val="28"/>
          <w:szCs w:val="28"/>
          <w:rtl/>
          <w:rPrChange w:id="5597" w:author="אברהם" w:date="2012-11-23T10:23:00Z">
            <w:rPr>
              <w:rFonts w:ascii="David" w:eastAsia="David" w:hAnsi="David" w:cs="David"/>
              <w:rtl/>
            </w:rPr>
          </w:rPrChange>
        </w:rPr>
        <w:t xml:space="preserve"> </w:t>
      </w:r>
      <w:r w:rsidRPr="00A90D62">
        <w:rPr>
          <w:rFonts w:ascii="David" w:hAnsi="David" w:cs="David"/>
          <w:sz w:val="28"/>
          <w:szCs w:val="28"/>
          <w:rtl/>
          <w:rPrChange w:id="5598" w:author="אברהם" w:date="2012-11-23T10:23:00Z">
            <w:rPr>
              <w:rFonts w:ascii="David" w:hAnsi="David" w:cs="David"/>
              <w:rtl/>
            </w:rPr>
          </w:rPrChange>
        </w:rPr>
        <w:t>השלילה, שהאלגוריתם</w:t>
      </w:r>
      <w:r w:rsidRPr="00A90D62">
        <w:rPr>
          <w:rFonts w:ascii="David" w:eastAsia="David" w:hAnsi="David" w:cs="David"/>
          <w:sz w:val="28"/>
          <w:szCs w:val="28"/>
          <w:rtl/>
          <w:rPrChange w:id="5599" w:author="אברהם" w:date="2012-11-23T10:23:00Z">
            <w:rPr>
              <w:rFonts w:ascii="David" w:eastAsia="David" w:hAnsi="David" w:cs="David"/>
              <w:rtl/>
            </w:rPr>
          </w:rPrChange>
        </w:rPr>
        <w:t xml:space="preserve"> </w:t>
      </w:r>
      <w:r w:rsidRPr="00A90D62">
        <w:rPr>
          <w:rFonts w:ascii="David" w:hAnsi="David" w:cs="David"/>
          <w:sz w:val="28"/>
          <w:szCs w:val="28"/>
          <w:rtl/>
          <w:rPrChange w:id="5600" w:author="אברהם" w:date="2012-11-23T10:23:00Z">
            <w:rPr>
              <w:rFonts w:ascii="David" w:hAnsi="David" w:cs="David"/>
              <w:rtl/>
            </w:rPr>
          </w:rPrChange>
        </w:rPr>
        <w:t>משנה</w:t>
      </w:r>
      <w:r w:rsidRPr="00A90D62">
        <w:rPr>
          <w:rFonts w:ascii="David" w:eastAsia="David" w:hAnsi="David" w:cs="David"/>
          <w:sz w:val="28"/>
          <w:szCs w:val="28"/>
          <w:rtl/>
          <w:rPrChange w:id="5601" w:author="אברהם" w:date="2012-11-23T10:23:00Z">
            <w:rPr>
              <w:rFonts w:ascii="David" w:eastAsia="David" w:hAnsi="David" w:cs="David"/>
              <w:rtl/>
            </w:rPr>
          </w:rPrChange>
        </w:rPr>
        <w:t xml:space="preserve"> </w:t>
      </w:r>
      <w:r w:rsidRPr="00A90D62">
        <w:rPr>
          <w:rFonts w:ascii="David" w:hAnsi="David" w:cs="David"/>
          <w:sz w:val="28"/>
          <w:szCs w:val="28"/>
          <w:rtl/>
          <w:rPrChange w:id="5602" w:author="אברהם" w:date="2012-11-23T10:23:00Z">
            <w:rPr>
              <w:rFonts w:ascii="David" w:hAnsi="David" w:cs="David"/>
              <w:rtl/>
            </w:rPr>
          </w:rPrChange>
        </w:rPr>
        <w:t>קשת</w:t>
      </w:r>
      <w:r w:rsidRPr="00A90D62">
        <w:rPr>
          <w:rFonts w:ascii="David" w:eastAsia="David" w:hAnsi="David" w:cs="David"/>
          <w:sz w:val="28"/>
          <w:szCs w:val="28"/>
          <w:rtl/>
          <w:rPrChange w:id="5603" w:author="אברהם" w:date="2012-11-23T10:23:00Z">
            <w:rPr>
              <w:rFonts w:ascii="David" w:eastAsia="David" w:hAnsi="David" w:cs="David"/>
              <w:rtl/>
            </w:rPr>
          </w:rPrChange>
        </w:rPr>
        <w:t xml:space="preserve"> </w:t>
      </w:r>
      <w:r w:rsidRPr="00A90D62">
        <w:rPr>
          <w:rFonts w:ascii="David" w:hAnsi="David" w:cs="David"/>
          <w:sz w:val="28"/>
          <w:szCs w:val="28"/>
          <w:rtl/>
          <w:rPrChange w:id="5604" w:author="אברהם" w:date="2012-11-23T10:23:00Z">
            <w:rPr>
              <w:rFonts w:ascii="David" w:hAnsi="David" w:cs="David"/>
              <w:rtl/>
            </w:rPr>
          </w:rPrChange>
        </w:rPr>
        <w:t>כלשהי</w:t>
      </w:r>
      <w:r w:rsidRPr="00A90D62">
        <w:rPr>
          <w:rFonts w:ascii="David" w:eastAsia="David" w:hAnsi="David" w:cs="David"/>
          <w:sz w:val="28"/>
          <w:szCs w:val="28"/>
          <w:rtl/>
          <w:rPrChange w:id="5605" w:author="אברהם" w:date="2012-11-23T10:23:00Z">
            <w:rPr>
              <w:rFonts w:ascii="David" w:eastAsia="David" w:hAnsi="David" w:cs="David"/>
              <w:rtl/>
            </w:rPr>
          </w:rPrChange>
        </w:rPr>
        <w:t xml:space="preserve"> </w:t>
      </w:r>
      <w:r w:rsidRPr="00A90D62">
        <w:rPr>
          <w:rFonts w:ascii="David" w:hAnsi="David" w:cs="David"/>
          <w:sz w:val="28"/>
          <w:szCs w:val="28"/>
          <w:rtl/>
          <w:rPrChange w:id="5606" w:author="אברהם" w:date="2012-11-23T10:23:00Z">
            <w:rPr>
              <w:rFonts w:ascii="David" w:hAnsi="David" w:cs="David"/>
              <w:rtl/>
            </w:rPr>
          </w:rPrChange>
        </w:rPr>
        <w:t>במעגל; נניח, שהקשת</w:t>
      </w:r>
      <w:r w:rsidRPr="00A90D62">
        <w:rPr>
          <w:rFonts w:ascii="David" w:eastAsia="David" w:hAnsi="David" w:cs="David"/>
          <w:sz w:val="28"/>
          <w:szCs w:val="28"/>
          <w:rtl/>
          <w:rPrChange w:id="5607" w:author="אברהם" w:date="2012-11-23T10:23:00Z">
            <w:rPr>
              <w:rFonts w:ascii="David" w:eastAsia="David" w:hAnsi="David" w:cs="David"/>
              <w:rtl/>
            </w:rPr>
          </w:rPrChange>
        </w:rPr>
        <w:t xml:space="preserve"> </w:t>
      </w:r>
      <w:r w:rsidRPr="00A90D62">
        <w:rPr>
          <w:rFonts w:ascii="David" w:hAnsi="David" w:cs="David"/>
          <w:b/>
          <w:bCs/>
          <w:sz w:val="28"/>
          <w:szCs w:val="28"/>
          <w:rtl/>
          <w:rPrChange w:id="5608" w:author="אברהם" w:date="2012-11-23T10:23:00Z">
            <w:rPr>
              <w:rFonts w:ascii="David" w:hAnsi="David" w:cs="David"/>
              <w:b/>
              <w:bCs/>
              <w:rtl/>
            </w:rPr>
          </w:rPrChange>
        </w:rPr>
        <w:t>הראשונה</w:t>
      </w:r>
      <w:r w:rsidRPr="00A90D62">
        <w:rPr>
          <w:rFonts w:ascii="David" w:eastAsia="David" w:hAnsi="David" w:cs="David"/>
          <w:sz w:val="28"/>
          <w:szCs w:val="28"/>
          <w:rtl/>
          <w:rPrChange w:id="5609" w:author="אברהם" w:date="2012-11-23T10:23:00Z">
            <w:rPr>
              <w:rFonts w:ascii="David" w:eastAsia="David" w:hAnsi="David" w:cs="David"/>
              <w:rtl/>
            </w:rPr>
          </w:rPrChange>
        </w:rPr>
        <w:t xml:space="preserve"> </w:t>
      </w:r>
      <w:r w:rsidRPr="00A90D62">
        <w:rPr>
          <w:rFonts w:ascii="David" w:hAnsi="David" w:cs="David"/>
          <w:sz w:val="28"/>
          <w:szCs w:val="28"/>
          <w:rtl/>
          <w:rPrChange w:id="5610" w:author="אברהם" w:date="2012-11-23T10:23:00Z">
            <w:rPr>
              <w:rFonts w:ascii="David" w:hAnsi="David" w:cs="David"/>
              <w:rtl/>
            </w:rPr>
          </w:rPrChange>
        </w:rPr>
        <w:t>שהאלגוריתם</w:t>
      </w:r>
      <w:r w:rsidRPr="00A90D62">
        <w:rPr>
          <w:rFonts w:ascii="David" w:eastAsia="David" w:hAnsi="David" w:cs="David"/>
          <w:sz w:val="28"/>
          <w:szCs w:val="28"/>
          <w:rtl/>
          <w:rPrChange w:id="5611" w:author="אברהם" w:date="2012-11-23T10:23:00Z">
            <w:rPr>
              <w:rFonts w:ascii="David" w:eastAsia="David" w:hAnsi="David" w:cs="David"/>
              <w:rtl/>
            </w:rPr>
          </w:rPrChange>
        </w:rPr>
        <w:t xml:space="preserve"> </w:t>
      </w:r>
      <w:r w:rsidRPr="00A90D62">
        <w:rPr>
          <w:rFonts w:ascii="David" w:hAnsi="David" w:cs="David"/>
          <w:sz w:val="28"/>
          <w:szCs w:val="28"/>
          <w:rtl/>
          <w:rPrChange w:id="5612" w:author="אברהם" w:date="2012-11-23T10:23:00Z">
            <w:rPr>
              <w:rFonts w:ascii="David" w:hAnsi="David" w:cs="David"/>
              <w:rtl/>
            </w:rPr>
          </w:rPrChange>
        </w:rPr>
        <w:t>משנה, במעגל</w:t>
      </w:r>
      <w:r w:rsidRPr="00A90D62">
        <w:rPr>
          <w:rFonts w:ascii="David" w:eastAsia="David" w:hAnsi="David" w:cs="David"/>
          <w:sz w:val="28"/>
          <w:szCs w:val="28"/>
          <w:rtl/>
          <w:rPrChange w:id="5613" w:author="אברהם" w:date="2012-11-23T10:23:00Z">
            <w:rPr>
              <w:rFonts w:ascii="David" w:eastAsia="David" w:hAnsi="David" w:cs="David"/>
              <w:rtl/>
            </w:rPr>
          </w:rPrChange>
        </w:rPr>
        <w:t xml:space="preserve"> </w:t>
      </w:r>
      <w:r w:rsidRPr="00A90D62">
        <w:rPr>
          <w:rFonts w:ascii="David" w:hAnsi="David" w:cs="David"/>
          <w:sz w:val="28"/>
          <w:szCs w:val="28"/>
          <w:rtl/>
          <w:rPrChange w:id="5614" w:author="אברהם" w:date="2012-11-23T10:23:00Z">
            <w:rPr>
              <w:rFonts w:ascii="David" w:hAnsi="David" w:cs="David"/>
              <w:rtl/>
            </w:rPr>
          </w:rPrChange>
        </w:rPr>
        <w:t>זה, היא</w:t>
      </w:r>
      <w:r w:rsidRPr="00A90D62">
        <w:rPr>
          <w:rFonts w:ascii="David" w:eastAsia="David" w:hAnsi="David" w:cs="David"/>
          <w:sz w:val="28"/>
          <w:szCs w:val="28"/>
          <w:rtl/>
          <w:rPrChange w:id="5615" w:author="אברהם" w:date="2012-11-23T10:23:00Z">
            <w:rPr>
              <w:rFonts w:ascii="David" w:eastAsia="David" w:hAnsi="David" w:cs="David"/>
              <w:rtl/>
            </w:rPr>
          </w:rPrChange>
        </w:rPr>
        <w:t xml:space="preserve"> </w:t>
      </w:r>
      <w:r w:rsidRPr="00A90D62">
        <w:rPr>
          <w:rFonts w:ascii="David" w:hAnsi="David" w:cs="David"/>
          <w:sz w:val="28"/>
          <w:szCs w:val="28"/>
          <w:rtl/>
          <w:rPrChange w:id="5616" w:author="אברהם" w:date="2012-11-23T10:23:00Z">
            <w:rPr>
              <w:rFonts w:ascii="David" w:hAnsi="David" w:cs="David"/>
              <w:rtl/>
            </w:rPr>
          </w:rPrChange>
        </w:rPr>
        <w:t>הקשת</w:t>
      </w:r>
      <w:r w:rsidRPr="00A90D62">
        <w:rPr>
          <w:rFonts w:ascii="David" w:eastAsia="David" w:hAnsi="David" w:cs="David"/>
          <w:sz w:val="28"/>
          <w:szCs w:val="28"/>
          <w:rtl/>
          <w:rPrChange w:id="5617" w:author="אברהם" w:date="2012-11-23T10:23:00Z">
            <w:rPr>
              <w:rFonts w:ascii="David" w:eastAsia="David" w:hAnsi="David" w:cs="David"/>
              <w:rtl/>
            </w:rPr>
          </w:rPrChange>
        </w:rPr>
        <w:t xml:space="preserve"> </w:t>
      </w:r>
      <w:r w:rsidRPr="00A90D62">
        <w:rPr>
          <w:rFonts w:ascii="David" w:hAnsi="David" w:cs="David"/>
          <w:sz w:val="28"/>
          <w:szCs w:val="28"/>
          <w:rtl/>
          <w:rPrChange w:id="5618" w:author="אברהם" w:date="2012-11-23T10:23:00Z">
            <w:rPr>
              <w:rFonts w:ascii="David" w:hAnsi="David" w:cs="David"/>
              <w:rtl/>
            </w:rPr>
          </w:rPrChange>
        </w:rPr>
        <w:t>היוצאת</w:t>
      </w:r>
      <w:r w:rsidRPr="00A90D62">
        <w:rPr>
          <w:rFonts w:ascii="David" w:eastAsia="David" w:hAnsi="David" w:cs="David"/>
          <w:sz w:val="28"/>
          <w:szCs w:val="28"/>
          <w:rtl/>
          <w:rPrChange w:id="5619" w:author="אברהם" w:date="2012-11-23T10:23:00Z">
            <w:rPr>
              <w:rFonts w:ascii="David" w:eastAsia="David" w:hAnsi="David" w:cs="David"/>
              <w:rtl/>
            </w:rPr>
          </w:rPrChange>
        </w:rPr>
        <w:t xml:space="preserve"> </w:t>
      </w:r>
      <w:r w:rsidRPr="00A90D62">
        <w:rPr>
          <w:rFonts w:ascii="David" w:hAnsi="David" w:cs="David"/>
          <w:sz w:val="28"/>
          <w:szCs w:val="28"/>
          <w:rtl/>
          <w:rPrChange w:id="5620" w:author="אברהם" w:date="2012-11-23T10:23:00Z">
            <w:rPr>
              <w:rFonts w:ascii="David" w:hAnsi="David" w:cs="David"/>
              <w:rtl/>
            </w:rPr>
          </w:rPrChange>
        </w:rPr>
        <w:t>מצומת</w:t>
      </w:r>
      <w:r w:rsidRPr="00A90D62">
        <w:rPr>
          <w:rFonts w:ascii="David" w:eastAsia="David" w:hAnsi="David" w:cs="David"/>
          <w:sz w:val="28"/>
          <w:szCs w:val="28"/>
          <w:rtl/>
          <w:rPrChange w:id="5621" w:author="אברהם" w:date="2012-11-23T10:23:00Z">
            <w:rPr>
              <w:rFonts w:ascii="David" w:eastAsia="David" w:hAnsi="David" w:cs="David"/>
              <w:rtl/>
            </w:rPr>
          </w:rPrChange>
        </w:rPr>
        <w:t xml:space="preserve"> </w:t>
      </w:r>
      <w:r w:rsidRPr="00A90D62">
        <w:rPr>
          <w:rFonts w:ascii="David" w:hAnsi="David" w:cs="David"/>
          <w:sz w:val="28"/>
          <w:szCs w:val="28"/>
          <w:rPrChange w:id="5622" w:author="אברהם" w:date="2012-11-23T10:23:00Z">
            <w:rPr>
              <w:rFonts w:ascii="David" w:hAnsi="David" w:cs="David"/>
            </w:rPr>
          </w:rPrChange>
        </w:rPr>
        <w:t>i</w:t>
      </w:r>
      <w:r w:rsidRPr="00A90D62">
        <w:rPr>
          <w:rFonts w:ascii="David" w:hAnsi="David" w:cs="David"/>
          <w:sz w:val="28"/>
          <w:szCs w:val="28"/>
          <w:rtl/>
          <w:rPrChange w:id="5623" w:author="אברהם" w:date="2012-11-23T10:23:00Z">
            <w:rPr>
              <w:rFonts w:ascii="David" w:hAnsi="David" w:cs="David"/>
              <w:rtl/>
            </w:rPr>
          </w:rPrChange>
        </w:rPr>
        <w:t>.</w:t>
      </w:r>
    </w:p>
    <w:p w:rsidR="009C2B09" w:rsidRPr="00A90D62" w:rsidRDefault="009C2B09" w:rsidP="00620012">
      <w:pPr>
        <w:pStyle w:val="a1"/>
        <w:numPr>
          <w:ilvl w:val="0"/>
          <w:numId w:val="8"/>
        </w:numPr>
        <w:bidi/>
        <w:ind w:firstLine="0"/>
        <w:rPr>
          <w:rFonts w:ascii="David" w:hAnsi="David" w:cs="David"/>
          <w:sz w:val="28"/>
          <w:szCs w:val="28"/>
          <w:rtl/>
          <w:rPrChange w:id="5624" w:author="אברהם" w:date="2012-11-23T10:23:00Z">
            <w:rPr>
              <w:rFonts w:ascii="David" w:hAnsi="David" w:cs="David"/>
              <w:rtl/>
            </w:rPr>
          </w:rPrChange>
        </w:rPr>
      </w:pPr>
      <w:r w:rsidRPr="00A90D62">
        <w:rPr>
          <w:rFonts w:ascii="David" w:hAnsi="David" w:cs="David"/>
          <w:sz w:val="28"/>
          <w:szCs w:val="28"/>
          <w:rtl/>
          <w:rPrChange w:id="5625" w:author="אברהם" w:date="2012-11-23T10:23:00Z">
            <w:rPr>
              <w:rFonts w:ascii="David" w:hAnsi="David" w:cs="David"/>
              <w:rtl/>
            </w:rPr>
          </w:rPrChange>
        </w:rPr>
        <w:t>ע"פ</w:t>
      </w:r>
      <w:r w:rsidRPr="00A90D62">
        <w:rPr>
          <w:rFonts w:ascii="David" w:eastAsia="David" w:hAnsi="David" w:cs="David"/>
          <w:sz w:val="28"/>
          <w:szCs w:val="28"/>
          <w:rtl/>
          <w:rPrChange w:id="5626" w:author="אברהם" w:date="2012-11-23T10:23:00Z">
            <w:rPr>
              <w:rFonts w:ascii="David" w:eastAsia="David" w:hAnsi="David" w:cs="David"/>
              <w:rtl/>
            </w:rPr>
          </w:rPrChange>
        </w:rPr>
        <w:t xml:space="preserve"> </w:t>
      </w:r>
      <w:r w:rsidRPr="00A90D62">
        <w:rPr>
          <w:rFonts w:ascii="David" w:hAnsi="David" w:cs="David"/>
          <w:sz w:val="28"/>
          <w:szCs w:val="28"/>
          <w:rtl/>
          <w:rPrChange w:id="5627" w:author="אברהם" w:date="2012-11-23T10:23:00Z">
            <w:rPr>
              <w:rFonts w:ascii="David" w:hAnsi="David" w:cs="David"/>
              <w:rtl/>
            </w:rPr>
          </w:rPrChange>
        </w:rPr>
        <w:t>הגדרתו, האלגוריתם</w:t>
      </w:r>
      <w:r w:rsidRPr="00A90D62">
        <w:rPr>
          <w:rFonts w:ascii="David" w:eastAsia="David" w:hAnsi="David" w:cs="David"/>
          <w:sz w:val="28"/>
          <w:szCs w:val="28"/>
          <w:rtl/>
          <w:rPrChange w:id="5628" w:author="אברהם" w:date="2012-11-23T10:23:00Z">
            <w:rPr>
              <w:rFonts w:ascii="David" w:eastAsia="David" w:hAnsi="David" w:cs="David"/>
              <w:rtl/>
            </w:rPr>
          </w:rPrChange>
        </w:rPr>
        <w:t xml:space="preserve"> </w:t>
      </w:r>
      <w:r w:rsidRPr="00A90D62">
        <w:rPr>
          <w:rFonts w:ascii="David" w:hAnsi="David" w:cs="David"/>
          <w:sz w:val="28"/>
          <w:szCs w:val="28"/>
          <w:rtl/>
          <w:rPrChange w:id="5629" w:author="אברהם" w:date="2012-11-23T10:23:00Z">
            <w:rPr>
              <w:rFonts w:ascii="David" w:hAnsi="David" w:cs="David"/>
              <w:rtl/>
            </w:rPr>
          </w:rPrChange>
        </w:rPr>
        <w:t>נוגע</w:t>
      </w:r>
      <w:r w:rsidRPr="00A90D62">
        <w:rPr>
          <w:rFonts w:ascii="David" w:eastAsia="David" w:hAnsi="David" w:cs="David"/>
          <w:sz w:val="28"/>
          <w:szCs w:val="28"/>
          <w:rtl/>
          <w:rPrChange w:id="5630" w:author="אברהם" w:date="2012-11-23T10:23:00Z">
            <w:rPr>
              <w:rFonts w:ascii="David" w:eastAsia="David" w:hAnsi="David" w:cs="David"/>
              <w:rtl/>
            </w:rPr>
          </w:rPrChange>
        </w:rPr>
        <w:t xml:space="preserve"> </w:t>
      </w:r>
      <w:r w:rsidRPr="00A90D62">
        <w:rPr>
          <w:rFonts w:ascii="David" w:hAnsi="David" w:cs="David"/>
          <w:sz w:val="28"/>
          <w:szCs w:val="28"/>
          <w:rtl/>
          <w:rPrChange w:id="5631" w:author="אברהם" w:date="2012-11-23T10:23:00Z">
            <w:rPr>
              <w:rFonts w:ascii="David" w:hAnsi="David" w:cs="David"/>
              <w:rtl/>
            </w:rPr>
          </w:rPrChange>
        </w:rPr>
        <w:t>בקשת, רק</w:t>
      </w:r>
      <w:r w:rsidRPr="00A90D62">
        <w:rPr>
          <w:rFonts w:ascii="David" w:eastAsia="David" w:hAnsi="David" w:cs="David"/>
          <w:sz w:val="28"/>
          <w:szCs w:val="28"/>
          <w:rtl/>
          <w:rPrChange w:id="5632" w:author="אברהם" w:date="2012-11-23T10:23:00Z">
            <w:rPr>
              <w:rFonts w:ascii="David" w:eastAsia="David" w:hAnsi="David" w:cs="David"/>
              <w:rtl/>
            </w:rPr>
          </w:rPrChange>
        </w:rPr>
        <w:t xml:space="preserve"> </w:t>
      </w:r>
      <w:r w:rsidRPr="00A90D62">
        <w:rPr>
          <w:rFonts w:ascii="David" w:hAnsi="David" w:cs="David"/>
          <w:sz w:val="28"/>
          <w:szCs w:val="28"/>
          <w:rtl/>
          <w:rPrChange w:id="5633" w:author="אברהם" w:date="2012-11-23T10:23:00Z">
            <w:rPr>
              <w:rFonts w:ascii="David" w:hAnsi="David" w:cs="David"/>
              <w:rtl/>
            </w:rPr>
          </w:rPrChange>
        </w:rPr>
        <w:t>אם</w:t>
      </w:r>
      <w:r w:rsidRPr="00A90D62">
        <w:rPr>
          <w:rFonts w:ascii="David" w:eastAsia="David" w:hAnsi="David" w:cs="David"/>
          <w:sz w:val="28"/>
          <w:szCs w:val="28"/>
          <w:rtl/>
          <w:rPrChange w:id="5634" w:author="אברהם" w:date="2012-11-23T10:23:00Z">
            <w:rPr>
              <w:rFonts w:ascii="David" w:eastAsia="David" w:hAnsi="David" w:cs="David"/>
              <w:rtl/>
            </w:rPr>
          </w:rPrChange>
        </w:rPr>
        <w:t xml:space="preserve"> </w:t>
      </w:r>
      <w:r w:rsidRPr="00A90D62">
        <w:rPr>
          <w:rFonts w:ascii="David" w:hAnsi="David" w:cs="David"/>
          <w:sz w:val="28"/>
          <w:szCs w:val="28"/>
          <w:rtl/>
          <w:rPrChange w:id="5635" w:author="אברהם" w:date="2012-11-23T10:23:00Z">
            <w:rPr>
              <w:rFonts w:ascii="David" w:hAnsi="David" w:cs="David"/>
              <w:rtl/>
            </w:rPr>
          </w:rPrChange>
        </w:rPr>
        <w:t>צומת</w:t>
      </w:r>
      <w:del w:id="5636" w:author="אברהם" w:date="2012-11-26T17:32:00Z">
        <w:r w:rsidRPr="00A90D62" w:rsidDel="00620012">
          <w:rPr>
            <w:rFonts w:ascii="David" w:hAnsi="David" w:cs="David"/>
            <w:sz w:val="28"/>
            <w:szCs w:val="28"/>
            <w:rtl/>
            <w:rPrChange w:id="5637" w:author="אברהם" w:date="2012-11-23T10:23:00Z">
              <w:rPr>
                <w:rFonts w:ascii="David" w:hAnsi="David" w:cs="David"/>
                <w:rtl/>
              </w:rPr>
            </w:rPrChange>
          </w:rPr>
          <w:delText>-</w:delText>
        </w:r>
      </w:del>
      <w:ins w:id="5638" w:author="אברהם" w:date="2012-11-26T17:32:00Z">
        <w:r w:rsidR="00620012">
          <w:rPr>
            <w:rFonts w:ascii="David" w:hAnsi="David" w:cs="David" w:hint="cs"/>
            <w:sz w:val="28"/>
            <w:szCs w:val="28"/>
            <w:rtl/>
          </w:rPr>
          <w:t xml:space="preserve"> </w:t>
        </w:r>
      </w:ins>
      <w:r w:rsidRPr="00A90D62">
        <w:rPr>
          <w:rFonts w:ascii="David" w:hAnsi="David" w:cs="David"/>
          <w:sz w:val="28"/>
          <w:szCs w:val="28"/>
          <w:rtl/>
          <w:rPrChange w:id="5639" w:author="אברהם" w:date="2012-11-23T10:23:00Z">
            <w:rPr>
              <w:rFonts w:ascii="David" w:hAnsi="David" w:cs="David"/>
              <w:rtl/>
            </w:rPr>
          </w:rPrChange>
        </w:rPr>
        <w:t>היציאה</w:t>
      </w:r>
      <w:r w:rsidRPr="00A90D62">
        <w:rPr>
          <w:rFonts w:ascii="David" w:eastAsia="David" w:hAnsi="David" w:cs="David"/>
          <w:sz w:val="28"/>
          <w:szCs w:val="28"/>
          <w:rtl/>
          <w:rPrChange w:id="5640" w:author="אברהם" w:date="2012-11-23T10:23:00Z">
            <w:rPr>
              <w:rFonts w:ascii="David" w:eastAsia="David" w:hAnsi="David" w:cs="David"/>
              <w:rtl/>
            </w:rPr>
          </w:rPrChange>
        </w:rPr>
        <w:t xml:space="preserve"> </w:t>
      </w:r>
      <w:r w:rsidRPr="00A90D62">
        <w:rPr>
          <w:rFonts w:ascii="David" w:hAnsi="David" w:cs="David"/>
          <w:sz w:val="28"/>
          <w:szCs w:val="28"/>
          <w:rtl/>
          <w:rPrChange w:id="5641" w:author="אברהם" w:date="2012-11-23T10:23:00Z">
            <w:rPr>
              <w:rFonts w:ascii="David" w:hAnsi="David" w:cs="David"/>
              <w:rtl/>
            </w:rPr>
          </w:rPrChange>
        </w:rPr>
        <w:t>של</w:t>
      </w:r>
      <w:r w:rsidRPr="00A90D62">
        <w:rPr>
          <w:rFonts w:ascii="David" w:eastAsia="David" w:hAnsi="David" w:cs="David"/>
          <w:sz w:val="28"/>
          <w:szCs w:val="28"/>
          <w:rtl/>
          <w:rPrChange w:id="5642" w:author="אברהם" w:date="2012-11-23T10:23:00Z">
            <w:rPr>
              <w:rFonts w:ascii="David" w:eastAsia="David" w:hAnsi="David" w:cs="David"/>
              <w:rtl/>
            </w:rPr>
          </w:rPrChange>
        </w:rPr>
        <w:t xml:space="preserve"> </w:t>
      </w:r>
      <w:r w:rsidRPr="00A90D62">
        <w:rPr>
          <w:rFonts w:ascii="David" w:hAnsi="David" w:cs="David"/>
          <w:sz w:val="28"/>
          <w:szCs w:val="28"/>
          <w:rtl/>
          <w:rPrChange w:id="5643" w:author="אברהם" w:date="2012-11-23T10:23:00Z">
            <w:rPr>
              <w:rFonts w:ascii="David" w:hAnsi="David" w:cs="David"/>
              <w:rtl/>
            </w:rPr>
          </w:rPrChange>
        </w:rPr>
        <w:t>הקשת</w:t>
      </w:r>
      <w:r w:rsidRPr="00A90D62">
        <w:rPr>
          <w:rFonts w:ascii="David" w:eastAsia="David" w:hAnsi="David" w:cs="David"/>
          <w:sz w:val="28"/>
          <w:szCs w:val="28"/>
          <w:rtl/>
          <w:rPrChange w:id="5644" w:author="אברהם" w:date="2012-11-23T10:23:00Z">
            <w:rPr>
              <w:rFonts w:ascii="David" w:eastAsia="David" w:hAnsi="David" w:cs="David"/>
              <w:rtl/>
            </w:rPr>
          </w:rPrChange>
        </w:rPr>
        <w:t xml:space="preserve"> </w:t>
      </w:r>
      <w:r w:rsidRPr="00A90D62">
        <w:rPr>
          <w:rFonts w:ascii="David" w:hAnsi="David" w:cs="David"/>
          <w:sz w:val="28"/>
          <w:szCs w:val="28"/>
          <w:rtl/>
          <w:rPrChange w:id="5645" w:author="אברהם" w:date="2012-11-23T10:23:00Z">
            <w:rPr>
              <w:rFonts w:ascii="David" w:hAnsi="David" w:cs="David"/>
              <w:rtl/>
            </w:rPr>
          </w:rPrChange>
        </w:rPr>
        <w:t>הוא</w:t>
      </w:r>
      <w:r w:rsidRPr="00A90D62">
        <w:rPr>
          <w:rFonts w:ascii="David" w:eastAsia="David" w:hAnsi="David" w:cs="David"/>
          <w:sz w:val="28"/>
          <w:szCs w:val="28"/>
          <w:rtl/>
          <w:rPrChange w:id="5646" w:author="אברהם" w:date="2012-11-23T10:23:00Z">
            <w:rPr>
              <w:rFonts w:ascii="David" w:eastAsia="David" w:hAnsi="David" w:cs="David"/>
              <w:rtl/>
            </w:rPr>
          </w:rPrChange>
        </w:rPr>
        <w:t xml:space="preserve"> </w:t>
      </w:r>
      <w:r w:rsidRPr="00A90D62">
        <w:rPr>
          <w:rFonts w:ascii="David" w:hAnsi="David" w:cs="David"/>
          <w:sz w:val="28"/>
          <w:szCs w:val="28"/>
          <w:rtl/>
          <w:rPrChange w:id="5647" w:author="אברהם" w:date="2012-11-23T10:23:00Z">
            <w:rPr>
              <w:rFonts w:ascii="David" w:hAnsi="David" w:cs="David"/>
              <w:rtl/>
            </w:rPr>
          </w:rPrChange>
        </w:rPr>
        <w:t>בעל</w:t>
      </w:r>
      <w:r w:rsidRPr="00A90D62">
        <w:rPr>
          <w:rFonts w:ascii="David" w:eastAsia="David" w:hAnsi="David" w:cs="David"/>
          <w:sz w:val="28"/>
          <w:szCs w:val="28"/>
          <w:rtl/>
          <w:rPrChange w:id="5648" w:author="אברהם" w:date="2012-11-23T10:23:00Z">
            <w:rPr>
              <w:rFonts w:ascii="David" w:eastAsia="David" w:hAnsi="David" w:cs="David"/>
              <w:rtl/>
            </w:rPr>
          </w:rPrChange>
        </w:rPr>
        <w:t xml:space="preserve"> </w:t>
      </w:r>
      <w:r w:rsidRPr="00A90D62">
        <w:rPr>
          <w:rFonts w:ascii="David" w:hAnsi="David" w:cs="David"/>
          <w:sz w:val="28"/>
          <w:szCs w:val="28"/>
          <w:rtl/>
          <w:rPrChange w:id="5649" w:author="אברהם" w:date="2012-11-23T10:23:00Z">
            <w:rPr>
              <w:rFonts w:ascii="David" w:hAnsi="David" w:cs="David"/>
              <w:rtl/>
            </w:rPr>
          </w:rPrChange>
        </w:rPr>
        <w:t>דרגת</w:t>
      </w:r>
      <w:del w:id="5650" w:author="אברהם" w:date="2012-11-26T17:32:00Z">
        <w:r w:rsidRPr="00A90D62" w:rsidDel="00620012">
          <w:rPr>
            <w:rFonts w:ascii="David" w:hAnsi="David" w:cs="David"/>
            <w:sz w:val="28"/>
            <w:szCs w:val="28"/>
            <w:rtl/>
            <w:rPrChange w:id="5651" w:author="אברהם" w:date="2012-11-23T10:23:00Z">
              <w:rPr>
                <w:rFonts w:ascii="David" w:hAnsi="David" w:cs="David"/>
                <w:rtl/>
              </w:rPr>
            </w:rPrChange>
          </w:rPr>
          <w:delText>-</w:delText>
        </w:r>
      </w:del>
      <w:ins w:id="5652" w:author="אברהם" w:date="2012-11-26T17:32:00Z">
        <w:r w:rsidR="00620012">
          <w:rPr>
            <w:rFonts w:ascii="David" w:hAnsi="David" w:cs="David" w:hint="cs"/>
            <w:sz w:val="28"/>
            <w:szCs w:val="28"/>
            <w:rtl/>
          </w:rPr>
          <w:t xml:space="preserve"> </w:t>
        </w:r>
      </w:ins>
      <w:r w:rsidRPr="00A90D62">
        <w:rPr>
          <w:rFonts w:ascii="David" w:hAnsi="David" w:cs="David"/>
          <w:sz w:val="28"/>
          <w:szCs w:val="28"/>
          <w:rtl/>
          <w:rPrChange w:id="5653" w:author="אברהם" w:date="2012-11-23T10:23:00Z">
            <w:rPr>
              <w:rFonts w:ascii="David" w:hAnsi="David" w:cs="David"/>
              <w:rtl/>
            </w:rPr>
          </w:rPrChange>
        </w:rPr>
        <w:t>כניסה</w:t>
      </w:r>
      <w:r w:rsidRPr="00A90D62">
        <w:rPr>
          <w:rFonts w:ascii="David" w:eastAsia="David" w:hAnsi="David" w:cs="David"/>
          <w:sz w:val="28"/>
          <w:szCs w:val="28"/>
          <w:rtl/>
          <w:rPrChange w:id="5654" w:author="אברהם" w:date="2012-11-23T10:23:00Z">
            <w:rPr>
              <w:rFonts w:ascii="David" w:eastAsia="David" w:hAnsi="David" w:cs="David"/>
              <w:rtl/>
            </w:rPr>
          </w:rPrChange>
        </w:rPr>
        <w:t xml:space="preserve"> </w:t>
      </w:r>
      <w:r w:rsidRPr="00A90D62">
        <w:rPr>
          <w:rFonts w:ascii="David" w:hAnsi="David" w:cs="David"/>
          <w:sz w:val="28"/>
          <w:szCs w:val="28"/>
          <w:rPrChange w:id="5655" w:author="אברהם" w:date="2012-11-23T10:23:00Z">
            <w:rPr>
              <w:rFonts w:ascii="David" w:hAnsi="David" w:cs="David"/>
            </w:rPr>
          </w:rPrChange>
        </w:rPr>
        <w:t>0</w:t>
      </w:r>
      <w:r w:rsidRPr="00A90D62">
        <w:rPr>
          <w:rFonts w:ascii="David" w:hAnsi="David" w:cs="David"/>
          <w:sz w:val="28"/>
          <w:szCs w:val="28"/>
          <w:rtl/>
          <w:rPrChange w:id="5656" w:author="אברהם" w:date="2012-11-23T10:23:00Z">
            <w:rPr>
              <w:rFonts w:ascii="David" w:hAnsi="David" w:cs="David"/>
              <w:rtl/>
            </w:rPr>
          </w:rPrChange>
        </w:rPr>
        <w:t>.</w:t>
      </w:r>
    </w:p>
    <w:p w:rsidR="009C2B09" w:rsidRPr="00A90D62" w:rsidRDefault="009C2B09" w:rsidP="00685392">
      <w:pPr>
        <w:pStyle w:val="a1"/>
        <w:numPr>
          <w:ilvl w:val="0"/>
          <w:numId w:val="8"/>
        </w:numPr>
        <w:bidi/>
        <w:ind w:firstLine="0"/>
        <w:rPr>
          <w:rFonts w:ascii="David" w:hAnsi="David" w:cs="David"/>
          <w:sz w:val="28"/>
          <w:szCs w:val="28"/>
          <w:rtl/>
          <w:rPrChange w:id="5657" w:author="אברהם" w:date="2012-11-23T10:23:00Z">
            <w:rPr>
              <w:rFonts w:ascii="David" w:hAnsi="David" w:cs="David"/>
              <w:rtl/>
            </w:rPr>
          </w:rPrChange>
        </w:rPr>
      </w:pPr>
      <w:r w:rsidRPr="00A90D62">
        <w:rPr>
          <w:rFonts w:ascii="David" w:hAnsi="David" w:cs="David"/>
          <w:sz w:val="28"/>
          <w:szCs w:val="28"/>
          <w:rtl/>
          <w:rPrChange w:id="5658" w:author="אברהם" w:date="2012-11-23T10:23:00Z">
            <w:rPr>
              <w:rFonts w:ascii="David" w:hAnsi="David" w:cs="David"/>
              <w:rtl/>
            </w:rPr>
          </w:rPrChange>
        </w:rPr>
        <w:t>אולם</w:t>
      </w:r>
      <w:del w:id="5659" w:author="אברהם" w:date="2012-11-26T17:32:00Z">
        <w:r w:rsidRPr="00A90D62" w:rsidDel="00620012">
          <w:rPr>
            <w:rFonts w:ascii="David" w:hAnsi="David" w:cs="David"/>
            <w:sz w:val="28"/>
            <w:szCs w:val="28"/>
            <w:rtl/>
            <w:rPrChange w:id="5660" w:author="אברהם" w:date="2012-11-23T10:23:00Z">
              <w:rPr>
                <w:rFonts w:ascii="David" w:hAnsi="David" w:cs="David"/>
                <w:rtl/>
              </w:rPr>
            </w:rPrChange>
          </w:rPr>
          <w:delText>,</w:delText>
        </w:r>
      </w:del>
      <w:r w:rsidRPr="00A90D62">
        <w:rPr>
          <w:rFonts w:ascii="David" w:hAnsi="David" w:cs="David"/>
          <w:sz w:val="28"/>
          <w:szCs w:val="28"/>
          <w:rtl/>
          <w:rPrChange w:id="5661" w:author="אברהם" w:date="2012-11-23T10:23:00Z">
            <w:rPr>
              <w:rFonts w:ascii="David" w:hAnsi="David" w:cs="David"/>
              <w:rtl/>
            </w:rPr>
          </w:rPrChange>
        </w:rPr>
        <w:t xml:space="preserve"> במעגל</w:t>
      </w:r>
      <w:r w:rsidRPr="00A90D62">
        <w:rPr>
          <w:rFonts w:ascii="David" w:eastAsia="David" w:hAnsi="David" w:cs="David"/>
          <w:sz w:val="28"/>
          <w:szCs w:val="28"/>
          <w:rtl/>
          <w:rPrChange w:id="5662" w:author="אברהם" w:date="2012-11-23T10:23:00Z">
            <w:rPr>
              <w:rFonts w:ascii="David" w:eastAsia="David" w:hAnsi="David" w:cs="David"/>
              <w:rtl/>
            </w:rPr>
          </w:rPrChange>
        </w:rPr>
        <w:t xml:space="preserve"> </w:t>
      </w:r>
      <w:r w:rsidRPr="00A90D62">
        <w:rPr>
          <w:rFonts w:ascii="David" w:hAnsi="David" w:cs="David"/>
          <w:sz w:val="28"/>
          <w:szCs w:val="28"/>
          <w:rtl/>
          <w:rPrChange w:id="5663" w:author="אברהם" w:date="2012-11-23T10:23:00Z">
            <w:rPr>
              <w:rFonts w:ascii="David" w:hAnsi="David" w:cs="David"/>
              <w:rtl/>
            </w:rPr>
          </w:rPrChange>
        </w:rPr>
        <w:t>המקורי</w:t>
      </w:r>
      <w:r w:rsidRPr="00A90D62">
        <w:rPr>
          <w:rFonts w:ascii="David" w:eastAsia="David" w:hAnsi="David" w:cs="David"/>
          <w:sz w:val="28"/>
          <w:szCs w:val="28"/>
          <w:rtl/>
          <w:rPrChange w:id="5664" w:author="אברהם" w:date="2012-11-23T10:23:00Z">
            <w:rPr>
              <w:rFonts w:ascii="David" w:eastAsia="David" w:hAnsi="David" w:cs="David"/>
              <w:rtl/>
            </w:rPr>
          </w:rPrChange>
        </w:rPr>
        <w:t xml:space="preserve"> </w:t>
      </w:r>
      <w:r w:rsidRPr="00A90D62">
        <w:rPr>
          <w:rFonts w:ascii="David" w:hAnsi="David" w:cs="David"/>
          <w:sz w:val="28"/>
          <w:szCs w:val="28"/>
          <w:rtl/>
          <w:rPrChange w:id="5665" w:author="אברהם" w:date="2012-11-23T10:23:00Z">
            <w:rPr>
              <w:rFonts w:ascii="David" w:hAnsi="David" w:cs="David"/>
              <w:rtl/>
            </w:rPr>
          </w:rPrChange>
        </w:rPr>
        <w:t>קיימת</w:t>
      </w:r>
      <w:r w:rsidRPr="00A90D62">
        <w:rPr>
          <w:rFonts w:ascii="David" w:eastAsia="David" w:hAnsi="David" w:cs="David"/>
          <w:sz w:val="28"/>
          <w:szCs w:val="28"/>
          <w:rtl/>
          <w:rPrChange w:id="5666" w:author="אברהם" w:date="2012-11-23T10:23:00Z">
            <w:rPr>
              <w:rFonts w:ascii="David" w:eastAsia="David" w:hAnsi="David" w:cs="David"/>
              <w:rtl/>
            </w:rPr>
          </w:rPrChange>
        </w:rPr>
        <w:t xml:space="preserve"> </w:t>
      </w:r>
      <w:r w:rsidRPr="00A90D62">
        <w:rPr>
          <w:rFonts w:ascii="David" w:hAnsi="David" w:cs="David"/>
          <w:sz w:val="28"/>
          <w:szCs w:val="28"/>
          <w:rtl/>
          <w:rPrChange w:id="5667" w:author="אברהם" w:date="2012-11-23T10:23:00Z">
            <w:rPr>
              <w:rFonts w:ascii="David" w:hAnsi="David" w:cs="David"/>
              <w:rtl/>
            </w:rPr>
          </w:rPrChange>
        </w:rPr>
        <w:t>הקשת</w:t>
      </w:r>
      <w:r w:rsidRPr="00A90D62">
        <w:rPr>
          <w:rFonts w:ascii="David" w:eastAsia="David" w:hAnsi="David" w:cs="David"/>
          <w:sz w:val="28"/>
          <w:szCs w:val="28"/>
          <w:rtl/>
          <w:rPrChange w:id="5668" w:author="אברהם" w:date="2012-11-23T10:23:00Z">
            <w:rPr>
              <w:rFonts w:ascii="David" w:eastAsia="David" w:hAnsi="David" w:cs="David"/>
              <w:rtl/>
            </w:rPr>
          </w:rPrChange>
        </w:rPr>
        <w:t xml:space="preserve"> </w:t>
      </w:r>
      <w:r w:rsidRPr="00A90D62">
        <w:rPr>
          <w:rFonts w:ascii="David" w:hAnsi="David" w:cs="David"/>
          <w:sz w:val="28"/>
          <w:szCs w:val="28"/>
          <w:rtl/>
          <w:rPrChange w:id="5669" w:author="אברהם" w:date="2012-11-23T10:23:00Z">
            <w:rPr>
              <w:rFonts w:ascii="David" w:hAnsi="David" w:cs="David"/>
              <w:rtl/>
            </w:rPr>
          </w:rPrChange>
        </w:rPr>
        <w:t>היוצאת</w:t>
      </w:r>
      <w:r w:rsidRPr="00A90D62">
        <w:rPr>
          <w:rFonts w:ascii="David" w:eastAsia="David" w:hAnsi="David" w:cs="David"/>
          <w:sz w:val="28"/>
          <w:szCs w:val="28"/>
          <w:rtl/>
          <w:rPrChange w:id="5670" w:author="אברהם" w:date="2012-11-23T10:23:00Z">
            <w:rPr>
              <w:rFonts w:ascii="David" w:eastAsia="David" w:hAnsi="David" w:cs="David"/>
              <w:rtl/>
            </w:rPr>
          </w:rPrChange>
        </w:rPr>
        <w:t xml:space="preserve"> </w:t>
      </w:r>
      <w:r w:rsidRPr="00A90D62">
        <w:rPr>
          <w:rFonts w:ascii="David" w:hAnsi="David" w:cs="David"/>
          <w:sz w:val="28"/>
          <w:szCs w:val="28"/>
          <w:rtl/>
          <w:rPrChange w:id="5671" w:author="אברהם" w:date="2012-11-23T10:23:00Z">
            <w:rPr>
              <w:rFonts w:ascii="David" w:hAnsi="David" w:cs="David"/>
              <w:rtl/>
            </w:rPr>
          </w:rPrChange>
        </w:rPr>
        <w:t>מצומת</w:t>
      </w:r>
      <w:r w:rsidRPr="00A90D62">
        <w:rPr>
          <w:rFonts w:ascii="David" w:eastAsia="David" w:hAnsi="David" w:cs="David"/>
          <w:sz w:val="28"/>
          <w:szCs w:val="28"/>
          <w:rtl/>
          <w:rPrChange w:id="5672" w:author="אברהם" w:date="2012-11-23T10:23:00Z">
            <w:rPr>
              <w:rFonts w:ascii="David" w:eastAsia="David" w:hAnsi="David" w:cs="David"/>
              <w:rtl/>
            </w:rPr>
          </w:rPrChange>
        </w:rPr>
        <w:t xml:space="preserve"> </w:t>
      </w:r>
      <w:r w:rsidRPr="00A90D62">
        <w:rPr>
          <w:rFonts w:ascii="David" w:hAnsi="David" w:cs="David"/>
          <w:sz w:val="28"/>
          <w:szCs w:val="28"/>
          <w:rtl/>
          <w:rPrChange w:id="5673" w:author="אברהם" w:date="2012-11-23T10:23:00Z">
            <w:rPr>
              <w:rFonts w:ascii="David" w:hAnsi="David" w:cs="David"/>
              <w:rtl/>
            </w:rPr>
          </w:rPrChange>
        </w:rPr>
        <w:t>(</w:t>
      </w:r>
      <w:r w:rsidRPr="00A90D62">
        <w:rPr>
          <w:rFonts w:ascii="David" w:hAnsi="David" w:cs="David"/>
          <w:sz w:val="28"/>
          <w:szCs w:val="28"/>
          <w:rPrChange w:id="5674" w:author="אברהם" w:date="2012-11-23T10:23:00Z">
            <w:rPr>
              <w:rFonts w:ascii="David" w:hAnsi="David" w:cs="David"/>
            </w:rPr>
          </w:rPrChange>
        </w:rPr>
        <w:t>i-1</w:t>
      </w:r>
      <w:r w:rsidRPr="00A90D62">
        <w:rPr>
          <w:rFonts w:ascii="David" w:hAnsi="David" w:cs="David"/>
          <w:sz w:val="28"/>
          <w:szCs w:val="28"/>
          <w:rtl/>
          <w:rPrChange w:id="5675" w:author="אברהם" w:date="2012-11-23T10:23:00Z">
            <w:rPr>
              <w:rFonts w:ascii="David" w:hAnsi="David" w:cs="David"/>
              <w:rtl/>
            </w:rPr>
          </w:rPrChange>
        </w:rPr>
        <w:t>) ונכנסת</w:t>
      </w:r>
      <w:r w:rsidRPr="00A90D62">
        <w:rPr>
          <w:rFonts w:ascii="David" w:eastAsia="David" w:hAnsi="David" w:cs="David"/>
          <w:sz w:val="28"/>
          <w:szCs w:val="28"/>
          <w:rtl/>
          <w:rPrChange w:id="5676" w:author="אברהם" w:date="2012-11-23T10:23:00Z">
            <w:rPr>
              <w:rFonts w:ascii="David" w:eastAsia="David" w:hAnsi="David" w:cs="David"/>
              <w:rtl/>
            </w:rPr>
          </w:rPrChange>
        </w:rPr>
        <w:t xml:space="preserve"> </w:t>
      </w:r>
      <w:r w:rsidRPr="00A90D62">
        <w:rPr>
          <w:rFonts w:ascii="David" w:hAnsi="David" w:cs="David"/>
          <w:sz w:val="28"/>
          <w:szCs w:val="28"/>
          <w:rtl/>
          <w:rPrChange w:id="5677" w:author="אברהם" w:date="2012-11-23T10:23:00Z">
            <w:rPr>
              <w:rFonts w:ascii="David" w:hAnsi="David" w:cs="David"/>
              <w:rtl/>
            </w:rPr>
          </w:rPrChange>
        </w:rPr>
        <w:t>לצומת</w:t>
      </w:r>
      <w:r w:rsidRPr="00A90D62">
        <w:rPr>
          <w:rFonts w:ascii="David" w:eastAsia="David" w:hAnsi="David" w:cs="David"/>
          <w:sz w:val="28"/>
          <w:szCs w:val="28"/>
          <w:rtl/>
          <w:rPrChange w:id="5678" w:author="אברהם" w:date="2012-11-23T10:23:00Z">
            <w:rPr>
              <w:rFonts w:ascii="David" w:eastAsia="David" w:hAnsi="David" w:cs="David"/>
              <w:rtl/>
            </w:rPr>
          </w:rPrChange>
        </w:rPr>
        <w:t xml:space="preserve"> </w:t>
      </w:r>
      <w:r w:rsidRPr="00A90D62">
        <w:rPr>
          <w:rFonts w:ascii="David" w:hAnsi="David" w:cs="David"/>
          <w:sz w:val="28"/>
          <w:szCs w:val="28"/>
          <w:rPrChange w:id="5679" w:author="אברהם" w:date="2012-11-23T10:23:00Z">
            <w:rPr>
              <w:rFonts w:ascii="David" w:hAnsi="David" w:cs="David"/>
            </w:rPr>
          </w:rPrChange>
        </w:rPr>
        <w:t>i</w:t>
      </w:r>
      <w:r w:rsidRPr="00A90D62">
        <w:rPr>
          <w:rFonts w:ascii="David" w:hAnsi="David" w:cs="David"/>
          <w:sz w:val="28"/>
          <w:szCs w:val="28"/>
          <w:rtl/>
          <w:rPrChange w:id="5680" w:author="אברהם" w:date="2012-11-23T10:23:00Z">
            <w:rPr>
              <w:rFonts w:ascii="David" w:hAnsi="David" w:cs="David"/>
              <w:rtl/>
            </w:rPr>
          </w:rPrChange>
        </w:rPr>
        <w:t>. האלגוריתם</w:t>
      </w:r>
      <w:r w:rsidRPr="00A90D62">
        <w:rPr>
          <w:rFonts w:ascii="David" w:eastAsia="David" w:hAnsi="David" w:cs="David"/>
          <w:sz w:val="28"/>
          <w:szCs w:val="28"/>
          <w:rtl/>
          <w:rPrChange w:id="5681" w:author="אברהם" w:date="2012-11-23T10:23:00Z">
            <w:rPr>
              <w:rFonts w:ascii="David" w:eastAsia="David" w:hAnsi="David" w:cs="David"/>
              <w:rtl/>
            </w:rPr>
          </w:rPrChange>
        </w:rPr>
        <w:t xml:space="preserve"> </w:t>
      </w:r>
      <w:r w:rsidRPr="00A90D62">
        <w:rPr>
          <w:rFonts w:ascii="David" w:hAnsi="David" w:cs="David"/>
          <w:sz w:val="28"/>
          <w:szCs w:val="28"/>
          <w:rtl/>
          <w:rPrChange w:id="5682" w:author="אברהם" w:date="2012-11-23T10:23:00Z">
            <w:rPr>
              <w:rFonts w:ascii="David" w:hAnsi="David" w:cs="David"/>
              <w:rtl/>
            </w:rPr>
          </w:rPrChange>
        </w:rPr>
        <w:t>עדיין</w:t>
      </w:r>
      <w:r w:rsidRPr="00A90D62">
        <w:rPr>
          <w:rFonts w:ascii="David" w:eastAsia="David" w:hAnsi="David" w:cs="David"/>
          <w:sz w:val="28"/>
          <w:szCs w:val="28"/>
          <w:rtl/>
          <w:rPrChange w:id="5683" w:author="אברהם" w:date="2012-11-23T10:23:00Z">
            <w:rPr>
              <w:rFonts w:ascii="David" w:eastAsia="David" w:hAnsi="David" w:cs="David"/>
              <w:rtl/>
            </w:rPr>
          </w:rPrChange>
        </w:rPr>
        <w:t xml:space="preserve"> </w:t>
      </w:r>
      <w:r w:rsidRPr="00A90D62">
        <w:rPr>
          <w:rFonts w:ascii="David" w:hAnsi="David" w:cs="David"/>
          <w:sz w:val="28"/>
          <w:szCs w:val="28"/>
          <w:rtl/>
          <w:rPrChange w:id="5684" w:author="אברהם" w:date="2012-11-23T10:23:00Z">
            <w:rPr>
              <w:rFonts w:ascii="David" w:hAnsi="David" w:cs="David"/>
              <w:rtl/>
            </w:rPr>
          </w:rPrChange>
        </w:rPr>
        <w:t>לא</w:t>
      </w:r>
      <w:r w:rsidRPr="00A90D62">
        <w:rPr>
          <w:rFonts w:ascii="David" w:eastAsia="David" w:hAnsi="David" w:cs="David"/>
          <w:sz w:val="28"/>
          <w:szCs w:val="28"/>
          <w:rtl/>
          <w:rPrChange w:id="5685" w:author="אברהם" w:date="2012-11-23T10:23:00Z">
            <w:rPr>
              <w:rFonts w:ascii="David" w:eastAsia="David" w:hAnsi="David" w:cs="David"/>
              <w:rtl/>
            </w:rPr>
          </w:rPrChange>
        </w:rPr>
        <w:t xml:space="preserve"> </w:t>
      </w:r>
      <w:r w:rsidRPr="00A90D62">
        <w:rPr>
          <w:rFonts w:ascii="David" w:hAnsi="David" w:cs="David"/>
          <w:sz w:val="28"/>
          <w:szCs w:val="28"/>
          <w:rtl/>
          <w:rPrChange w:id="5686" w:author="אברהם" w:date="2012-11-23T10:23:00Z">
            <w:rPr>
              <w:rFonts w:ascii="David" w:hAnsi="David" w:cs="David"/>
              <w:rtl/>
            </w:rPr>
          </w:rPrChange>
        </w:rPr>
        <w:t>שינה</w:t>
      </w:r>
      <w:r w:rsidRPr="00A90D62">
        <w:rPr>
          <w:rFonts w:ascii="David" w:eastAsia="David" w:hAnsi="David" w:cs="David"/>
          <w:sz w:val="28"/>
          <w:szCs w:val="28"/>
          <w:rtl/>
          <w:rPrChange w:id="5687" w:author="אברהם" w:date="2012-11-23T10:23:00Z">
            <w:rPr>
              <w:rFonts w:ascii="David" w:eastAsia="David" w:hAnsi="David" w:cs="David"/>
              <w:rtl/>
            </w:rPr>
          </w:rPrChange>
        </w:rPr>
        <w:t xml:space="preserve"> </w:t>
      </w:r>
      <w:r w:rsidRPr="00A90D62">
        <w:rPr>
          <w:rFonts w:ascii="David" w:hAnsi="David" w:cs="David"/>
          <w:sz w:val="28"/>
          <w:szCs w:val="28"/>
          <w:rtl/>
          <w:rPrChange w:id="5688" w:author="אברהם" w:date="2012-11-23T10:23:00Z">
            <w:rPr>
              <w:rFonts w:ascii="David" w:hAnsi="David" w:cs="David"/>
              <w:rtl/>
            </w:rPr>
          </w:rPrChange>
        </w:rPr>
        <w:t>אותה</w:t>
      </w:r>
      <w:ins w:id="5689" w:author="אברהם" w:date="2012-11-26T17:33:00Z">
        <w:r w:rsidR="00620012">
          <w:rPr>
            <w:rFonts w:ascii="David" w:eastAsia="David" w:hAnsi="David" w:cs="David" w:hint="cs"/>
            <w:sz w:val="28"/>
            <w:szCs w:val="28"/>
            <w:rtl/>
          </w:rPr>
          <w:t>,</w:t>
        </w:r>
      </w:ins>
      <w:r w:rsidRPr="00A90D62">
        <w:rPr>
          <w:rFonts w:ascii="David" w:eastAsia="David" w:hAnsi="David" w:cs="David"/>
          <w:sz w:val="28"/>
          <w:szCs w:val="28"/>
          <w:rtl/>
          <w:rPrChange w:id="5690" w:author="אברהם" w:date="2012-11-23T10:23:00Z">
            <w:rPr>
              <w:rFonts w:ascii="David" w:eastAsia="David" w:hAnsi="David" w:cs="David"/>
              <w:rtl/>
            </w:rPr>
          </w:rPrChange>
        </w:rPr>
        <w:t xml:space="preserve"> </w:t>
      </w:r>
      <w:del w:id="5691" w:author="אברהם" w:date="2012-11-26T17:32:00Z">
        <w:r w:rsidRPr="00A90D62" w:rsidDel="00620012">
          <w:rPr>
            <w:rFonts w:ascii="David" w:hAnsi="David" w:cs="David"/>
            <w:sz w:val="28"/>
            <w:szCs w:val="28"/>
            <w:rtl/>
            <w:rPrChange w:id="5692" w:author="אברהם" w:date="2012-11-23T10:23:00Z">
              <w:rPr>
                <w:rFonts w:ascii="David" w:hAnsi="David" w:cs="David"/>
                <w:rtl/>
              </w:rPr>
            </w:rPrChange>
          </w:rPr>
          <w:delText>-</w:delText>
        </w:r>
      </w:del>
      <w:r w:rsidRPr="00A90D62">
        <w:rPr>
          <w:rFonts w:ascii="David" w:hAnsi="David" w:cs="David"/>
          <w:sz w:val="28"/>
          <w:szCs w:val="28"/>
          <w:rtl/>
          <w:rPrChange w:id="5693" w:author="אברהם" w:date="2012-11-23T10:23:00Z">
            <w:rPr>
              <w:rFonts w:ascii="David" w:hAnsi="David" w:cs="David"/>
              <w:rtl/>
            </w:rPr>
          </w:rPrChange>
        </w:rPr>
        <w:t xml:space="preserve"> כי</w:t>
      </w:r>
      <w:r w:rsidRPr="00A90D62">
        <w:rPr>
          <w:rFonts w:ascii="David" w:eastAsia="David" w:hAnsi="David" w:cs="David"/>
          <w:sz w:val="28"/>
          <w:szCs w:val="28"/>
          <w:rtl/>
          <w:rPrChange w:id="5694" w:author="אברהם" w:date="2012-11-23T10:23:00Z">
            <w:rPr>
              <w:rFonts w:ascii="David" w:eastAsia="David" w:hAnsi="David" w:cs="David"/>
              <w:rtl/>
            </w:rPr>
          </w:rPrChange>
        </w:rPr>
        <w:t xml:space="preserve"> </w:t>
      </w:r>
      <w:r w:rsidRPr="00A90D62">
        <w:rPr>
          <w:rFonts w:ascii="David" w:hAnsi="David" w:cs="David"/>
          <w:sz w:val="28"/>
          <w:szCs w:val="28"/>
          <w:rtl/>
          <w:rPrChange w:id="5695" w:author="אברהם" w:date="2012-11-23T10:23:00Z">
            <w:rPr>
              <w:rFonts w:ascii="David" w:hAnsi="David" w:cs="David"/>
              <w:rtl/>
            </w:rPr>
          </w:rPrChange>
        </w:rPr>
        <w:t>הנחנו</w:t>
      </w:r>
      <w:r w:rsidRPr="00A90D62">
        <w:rPr>
          <w:rFonts w:ascii="David" w:eastAsia="David" w:hAnsi="David" w:cs="David"/>
          <w:sz w:val="28"/>
          <w:szCs w:val="28"/>
          <w:rtl/>
          <w:rPrChange w:id="5696" w:author="אברהם" w:date="2012-11-23T10:23:00Z">
            <w:rPr>
              <w:rFonts w:ascii="David" w:eastAsia="David" w:hAnsi="David" w:cs="David"/>
              <w:rtl/>
            </w:rPr>
          </w:rPrChange>
        </w:rPr>
        <w:t xml:space="preserve"> </w:t>
      </w:r>
      <w:r w:rsidRPr="00A90D62">
        <w:rPr>
          <w:rFonts w:ascii="David" w:hAnsi="David" w:cs="David"/>
          <w:sz w:val="28"/>
          <w:szCs w:val="28"/>
          <w:rtl/>
          <w:rPrChange w:id="5697" w:author="אברהם" w:date="2012-11-23T10:23:00Z">
            <w:rPr>
              <w:rFonts w:ascii="David" w:hAnsi="David" w:cs="David"/>
              <w:rtl/>
            </w:rPr>
          </w:rPrChange>
        </w:rPr>
        <w:t>שהקשת</w:t>
      </w:r>
      <w:r w:rsidRPr="00A90D62">
        <w:rPr>
          <w:rFonts w:ascii="David" w:eastAsia="David" w:hAnsi="David" w:cs="David"/>
          <w:sz w:val="28"/>
          <w:szCs w:val="28"/>
          <w:rtl/>
          <w:rPrChange w:id="5698" w:author="אברהם" w:date="2012-11-23T10:23:00Z">
            <w:rPr>
              <w:rFonts w:ascii="David" w:eastAsia="David" w:hAnsi="David" w:cs="David"/>
              <w:rtl/>
            </w:rPr>
          </w:rPrChange>
        </w:rPr>
        <w:t xml:space="preserve"> </w:t>
      </w:r>
      <w:r w:rsidRPr="00A90D62">
        <w:rPr>
          <w:rFonts w:ascii="David" w:hAnsi="David" w:cs="David"/>
          <w:sz w:val="28"/>
          <w:szCs w:val="28"/>
          <w:rtl/>
          <w:rPrChange w:id="5699" w:author="אברהם" w:date="2012-11-23T10:23:00Z">
            <w:rPr>
              <w:rFonts w:ascii="David" w:hAnsi="David" w:cs="David"/>
              <w:rtl/>
            </w:rPr>
          </w:rPrChange>
        </w:rPr>
        <w:t>היוצאת</w:t>
      </w:r>
      <w:r w:rsidRPr="00A90D62">
        <w:rPr>
          <w:rFonts w:ascii="David" w:eastAsia="David" w:hAnsi="David" w:cs="David"/>
          <w:sz w:val="28"/>
          <w:szCs w:val="28"/>
          <w:rtl/>
          <w:rPrChange w:id="5700" w:author="אברהם" w:date="2012-11-23T10:23:00Z">
            <w:rPr>
              <w:rFonts w:ascii="David" w:eastAsia="David" w:hAnsi="David" w:cs="David"/>
              <w:rtl/>
            </w:rPr>
          </w:rPrChange>
        </w:rPr>
        <w:t xml:space="preserve"> </w:t>
      </w:r>
      <w:r w:rsidRPr="00A90D62">
        <w:rPr>
          <w:rFonts w:ascii="David" w:hAnsi="David" w:cs="David"/>
          <w:sz w:val="28"/>
          <w:szCs w:val="28"/>
          <w:rtl/>
          <w:rPrChange w:id="5701" w:author="אברהם" w:date="2012-11-23T10:23:00Z">
            <w:rPr>
              <w:rFonts w:ascii="David" w:hAnsi="David" w:cs="David"/>
              <w:rtl/>
            </w:rPr>
          </w:rPrChange>
        </w:rPr>
        <w:t>מ-</w:t>
      </w:r>
      <w:r w:rsidRPr="00A90D62">
        <w:rPr>
          <w:rFonts w:ascii="David" w:hAnsi="David" w:cs="David"/>
          <w:sz w:val="28"/>
          <w:szCs w:val="28"/>
          <w:rPrChange w:id="5702" w:author="אברהם" w:date="2012-11-23T10:23:00Z">
            <w:rPr>
              <w:rFonts w:ascii="David" w:hAnsi="David" w:cs="David"/>
            </w:rPr>
          </w:rPrChange>
        </w:rPr>
        <w:t>i</w:t>
      </w:r>
      <w:r w:rsidRPr="00A90D62">
        <w:rPr>
          <w:rFonts w:ascii="David" w:hAnsi="David" w:cs="David"/>
          <w:sz w:val="28"/>
          <w:szCs w:val="28"/>
          <w:rtl/>
          <w:rPrChange w:id="5703" w:author="אברהם" w:date="2012-11-23T10:23:00Z">
            <w:rPr>
              <w:rFonts w:ascii="David" w:hAnsi="David" w:cs="David"/>
              <w:rtl/>
            </w:rPr>
          </w:rPrChange>
        </w:rPr>
        <w:t xml:space="preserve"> היא</w:t>
      </w:r>
      <w:r w:rsidRPr="00A90D62">
        <w:rPr>
          <w:rFonts w:ascii="David" w:eastAsia="David" w:hAnsi="David" w:cs="David"/>
          <w:sz w:val="28"/>
          <w:szCs w:val="28"/>
          <w:rtl/>
          <w:rPrChange w:id="5704" w:author="אברהם" w:date="2012-11-23T10:23:00Z">
            <w:rPr>
              <w:rFonts w:ascii="David" w:eastAsia="David" w:hAnsi="David" w:cs="David"/>
              <w:rtl/>
            </w:rPr>
          </w:rPrChange>
        </w:rPr>
        <w:t xml:space="preserve"> </w:t>
      </w:r>
      <w:r w:rsidRPr="00A90D62">
        <w:rPr>
          <w:rFonts w:ascii="David" w:hAnsi="David" w:cs="David"/>
          <w:sz w:val="28"/>
          <w:szCs w:val="28"/>
          <w:rtl/>
          <w:rPrChange w:id="5705" w:author="אברהם" w:date="2012-11-23T10:23:00Z">
            <w:rPr>
              <w:rFonts w:ascii="David" w:hAnsi="David" w:cs="David"/>
              <w:rtl/>
            </w:rPr>
          </w:rPrChange>
        </w:rPr>
        <w:t>הראשונה</w:t>
      </w:r>
      <w:r w:rsidRPr="00A90D62">
        <w:rPr>
          <w:rFonts w:ascii="David" w:eastAsia="David" w:hAnsi="David" w:cs="David"/>
          <w:sz w:val="28"/>
          <w:szCs w:val="28"/>
          <w:rtl/>
          <w:rPrChange w:id="5706" w:author="אברהם" w:date="2012-11-23T10:23:00Z">
            <w:rPr>
              <w:rFonts w:ascii="David" w:eastAsia="David" w:hAnsi="David" w:cs="David"/>
              <w:rtl/>
            </w:rPr>
          </w:rPrChange>
        </w:rPr>
        <w:t xml:space="preserve"> </w:t>
      </w:r>
      <w:r w:rsidRPr="00A90D62">
        <w:rPr>
          <w:rFonts w:ascii="David" w:hAnsi="David" w:cs="David"/>
          <w:sz w:val="28"/>
          <w:szCs w:val="28"/>
          <w:rtl/>
          <w:rPrChange w:id="5707" w:author="אברהם" w:date="2012-11-23T10:23:00Z">
            <w:rPr>
              <w:rFonts w:ascii="David" w:hAnsi="David" w:cs="David"/>
              <w:rtl/>
            </w:rPr>
          </w:rPrChange>
        </w:rPr>
        <w:t>שהאלגוריתם</w:t>
      </w:r>
      <w:r w:rsidRPr="00A90D62">
        <w:rPr>
          <w:rFonts w:ascii="David" w:eastAsia="David" w:hAnsi="David" w:cs="David"/>
          <w:sz w:val="28"/>
          <w:szCs w:val="28"/>
          <w:rtl/>
          <w:rPrChange w:id="5708" w:author="אברהם" w:date="2012-11-23T10:23:00Z">
            <w:rPr>
              <w:rFonts w:ascii="David" w:eastAsia="David" w:hAnsi="David" w:cs="David"/>
              <w:rtl/>
            </w:rPr>
          </w:rPrChange>
        </w:rPr>
        <w:t xml:space="preserve"> </w:t>
      </w:r>
      <w:r w:rsidRPr="00A90D62">
        <w:rPr>
          <w:rFonts w:ascii="David" w:hAnsi="David" w:cs="David"/>
          <w:sz w:val="28"/>
          <w:szCs w:val="28"/>
          <w:rtl/>
          <w:rPrChange w:id="5709" w:author="אברהם" w:date="2012-11-23T10:23:00Z">
            <w:rPr>
              <w:rFonts w:ascii="David" w:hAnsi="David" w:cs="David"/>
              <w:rtl/>
            </w:rPr>
          </w:rPrChange>
        </w:rPr>
        <w:t>נוגע</w:t>
      </w:r>
      <w:r w:rsidRPr="00A90D62">
        <w:rPr>
          <w:rFonts w:ascii="David" w:eastAsia="David" w:hAnsi="David" w:cs="David"/>
          <w:sz w:val="28"/>
          <w:szCs w:val="28"/>
          <w:rtl/>
          <w:rPrChange w:id="5710" w:author="אברהם" w:date="2012-11-23T10:23:00Z">
            <w:rPr>
              <w:rFonts w:ascii="David" w:eastAsia="David" w:hAnsi="David" w:cs="David"/>
              <w:rtl/>
            </w:rPr>
          </w:rPrChange>
        </w:rPr>
        <w:t xml:space="preserve"> </w:t>
      </w:r>
      <w:r w:rsidRPr="00A90D62">
        <w:rPr>
          <w:rFonts w:ascii="David" w:hAnsi="David" w:cs="David"/>
          <w:sz w:val="28"/>
          <w:szCs w:val="28"/>
          <w:rtl/>
          <w:rPrChange w:id="5711" w:author="אברהם" w:date="2012-11-23T10:23:00Z">
            <w:rPr>
              <w:rFonts w:ascii="David" w:hAnsi="David" w:cs="David"/>
              <w:rtl/>
            </w:rPr>
          </w:rPrChange>
        </w:rPr>
        <w:t>בה.</w:t>
      </w:r>
    </w:p>
    <w:p w:rsidR="009C2B09" w:rsidRPr="00A90D62" w:rsidRDefault="009C2B09" w:rsidP="00685392">
      <w:pPr>
        <w:pStyle w:val="a1"/>
        <w:numPr>
          <w:ilvl w:val="0"/>
          <w:numId w:val="8"/>
        </w:numPr>
        <w:bidi/>
        <w:ind w:firstLine="0"/>
        <w:rPr>
          <w:rFonts w:ascii="David" w:hAnsi="David" w:cs="David"/>
          <w:sz w:val="28"/>
          <w:szCs w:val="28"/>
          <w:rtl/>
          <w:rPrChange w:id="5712" w:author="אברהם" w:date="2012-11-23T10:23:00Z">
            <w:rPr>
              <w:rFonts w:ascii="David" w:hAnsi="David" w:cs="David"/>
              <w:rtl/>
            </w:rPr>
          </w:rPrChange>
        </w:rPr>
      </w:pPr>
      <w:r w:rsidRPr="00A90D62">
        <w:rPr>
          <w:rFonts w:ascii="David" w:hAnsi="David" w:cs="David"/>
          <w:sz w:val="28"/>
          <w:szCs w:val="28"/>
          <w:rtl/>
          <w:rPrChange w:id="5713" w:author="אברהם" w:date="2012-11-23T10:23:00Z">
            <w:rPr>
              <w:rFonts w:ascii="David" w:hAnsi="David" w:cs="David"/>
              <w:rtl/>
            </w:rPr>
          </w:rPrChange>
        </w:rPr>
        <w:t>מכאן, דרגת</w:t>
      </w:r>
      <w:r w:rsidRPr="00A90D62">
        <w:rPr>
          <w:rFonts w:ascii="David" w:eastAsia="David" w:hAnsi="David" w:cs="David"/>
          <w:sz w:val="28"/>
          <w:szCs w:val="28"/>
          <w:rtl/>
          <w:rPrChange w:id="5714" w:author="אברהם" w:date="2012-11-23T10:23:00Z">
            <w:rPr>
              <w:rFonts w:ascii="David" w:eastAsia="David" w:hAnsi="David" w:cs="David"/>
              <w:rtl/>
            </w:rPr>
          </w:rPrChange>
        </w:rPr>
        <w:t xml:space="preserve"> </w:t>
      </w:r>
      <w:r w:rsidRPr="00A90D62">
        <w:rPr>
          <w:rFonts w:ascii="David" w:hAnsi="David" w:cs="David"/>
          <w:sz w:val="28"/>
          <w:szCs w:val="28"/>
          <w:rtl/>
          <w:rPrChange w:id="5715" w:author="אברהם" w:date="2012-11-23T10:23:00Z">
            <w:rPr>
              <w:rFonts w:ascii="David" w:hAnsi="David" w:cs="David"/>
              <w:rtl/>
            </w:rPr>
          </w:rPrChange>
        </w:rPr>
        <w:t>הכניסה</w:t>
      </w:r>
      <w:r w:rsidRPr="00A90D62">
        <w:rPr>
          <w:rFonts w:ascii="David" w:eastAsia="David" w:hAnsi="David" w:cs="David"/>
          <w:sz w:val="28"/>
          <w:szCs w:val="28"/>
          <w:rtl/>
          <w:rPrChange w:id="5716" w:author="אברהם" w:date="2012-11-23T10:23:00Z">
            <w:rPr>
              <w:rFonts w:ascii="David" w:eastAsia="David" w:hAnsi="David" w:cs="David"/>
              <w:rtl/>
            </w:rPr>
          </w:rPrChange>
        </w:rPr>
        <w:t xml:space="preserve"> </w:t>
      </w:r>
      <w:r w:rsidRPr="00A90D62">
        <w:rPr>
          <w:rFonts w:ascii="David" w:hAnsi="David" w:cs="David"/>
          <w:sz w:val="28"/>
          <w:szCs w:val="28"/>
          <w:rtl/>
          <w:rPrChange w:id="5717" w:author="אברהם" w:date="2012-11-23T10:23:00Z">
            <w:rPr>
              <w:rFonts w:ascii="David" w:hAnsi="David" w:cs="David"/>
              <w:rtl/>
            </w:rPr>
          </w:rPrChange>
        </w:rPr>
        <w:t>של</w:t>
      </w:r>
      <w:r w:rsidRPr="00A90D62">
        <w:rPr>
          <w:rFonts w:ascii="David" w:eastAsia="David" w:hAnsi="David" w:cs="David"/>
          <w:sz w:val="28"/>
          <w:szCs w:val="28"/>
          <w:rtl/>
          <w:rPrChange w:id="5718" w:author="אברהם" w:date="2012-11-23T10:23:00Z">
            <w:rPr>
              <w:rFonts w:ascii="David" w:eastAsia="David" w:hAnsi="David" w:cs="David"/>
              <w:rtl/>
            </w:rPr>
          </w:rPrChange>
        </w:rPr>
        <w:t xml:space="preserve"> </w:t>
      </w:r>
      <w:r w:rsidRPr="00A90D62">
        <w:rPr>
          <w:rFonts w:ascii="David" w:hAnsi="David" w:cs="David"/>
          <w:sz w:val="28"/>
          <w:szCs w:val="28"/>
          <w:rtl/>
          <w:rPrChange w:id="5719" w:author="אברהם" w:date="2012-11-23T10:23:00Z">
            <w:rPr>
              <w:rFonts w:ascii="David" w:hAnsi="David" w:cs="David"/>
              <w:rtl/>
            </w:rPr>
          </w:rPrChange>
        </w:rPr>
        <w:t>צומת</w:t>
      </w:r>
      <w:r w:rsidRPr="00A90D62">
        <w:rPr>
          <w:rFonts w:ascii="David" w:eastAsia="David" w:hAnsi="David" w:cs="David"/>
          <w:sz w:val="28"/>
          <w:szCs w:val="28"/>
          <w:rtl/>
          <w:rPrChange w:id="5720" w:author="אברהם" w:date="2012-11-23T10:23:00Z">
            <w:rPr>
              <w:rFonts w:ascii="David" w:eastAsia="David" w:hAnsi="David" w:cs="David"/>
              <w:rtl/>
            </w:rPr>
          </w:rPrChange>
        </w:rPr>
        <w:t xml:space="preserve"> </w:t>
      </w:r>
      <w:r w:rsidRPr="00A90D62">
        <w:rPr>
          <w:rFonts w:ascii="David" w:hAnsi="David" w:cs="David"/>
          <w:sz w:val="28"/>
          <w:szCs w:val="28"/>
          <w:rPrChange w:id="5721" w:author="אברהם" w:date="2012-11-23T10:23:00Z">
            <w:rPr>
              <w:rFonts w:ascii="David" w:hAnsi="David" w:cs="David"/>
            </w:rPr>
          </w:rPrChange>
        </w:rPr>
        <w:t>i</w:t>
      </w:r>
      <w:r w:rsidRPr="00A90D62">
        <w:rPr>
          <w:rFonts w:ascii="David" w:hAnsi="David" w:cs="David"/>
          <w:sz w:val="28"/>
          <w:szCs w:val="28"/>
          <w:rtl/>
          <w:rPrChange w:id="5722" w:author="אברהם" w:date="2012-11-23T10:23:00Z">
            <w:rPr>
              <w:rFonts w:ascii="David" w:hAnsi="David" w:cs="David"/>
              <w:rtl/>
            </w:rPr>
          </w:rPrChange>
        </w:rPr>
        <w:t xml:space="preserve"> גדולה</w:t>
      </w:r>
      <w:r w:rsidRPr="00A90D62">
        <w:rPr>
          <w:rFonts w:ascii="David" w:eastAsia="David" w:hAnsi="David" w:cs="David"/>
          <w:sz w:val="28"/>
          <w:szCs w:val="28"/>
          <w:rtl/>
          <w:rPrChange w:id="5723" w:author="אברהם" w:date="2012-11-23T10:23:00Z">
            <w:rPr>
              <w:rFonts w:ascii="David" w:eastAsia="David" w:hAnsi="David" w:cs="David"/>
              <w:rtl/>
            </w:rPr>
          </w:rPrChange>
        </w:rPr>
        <w:t xml:space="preserve"> </w:t>
      </w:r>
      <w:r w:rsidRPr="00A90D62">
        <w:rPr>
          <w:rFonts w:ascii="David" w:hAnsi="David" w:cs="David"/>
          <w:sz w:val="28"/>
          <w:szCs w:val="28"/>
          <w:rtl/>
          <w:rPrChange w:id="5724" w:author="אברהם" w:date="2012-11-23T10:23:00Z">
            <w:rPr>
              <w:rFonts w:ascii="David" w:hAnsi="David" w:cs="David"/>
              <w:rtl/>
            </w:rPr>
          </w:rPrChange>
        </w:rPr>
        <w:t>מ-</w:t>
      </w:r>
      <w:r w:rsidRPr="00A90D62">
        <w:rPr>
          <w:rFonts w:ascii="David" w:hAnsi="David" w:cs="David"/>
          <w:sz w:val="28"/>
          <w:szCs w:val="28"/>
          <w:rPrChange w:id="5725" w:author="אברהם" w:date="2012-11-23T10:23:00Z">
            <w:rPr>
              <w:rFonts w:ascii="David" w:hAnsi="David" w:cs="David"/>
            </w:rPr>
          </w:rPrChange>
        </w:rPr>
        <w:t>0</w:t>
      </w:r>
      <w:r w:rsidRPr="00A90D62">
        <w:rPr>
          <w:rFonts w:ascii="David" w:hAnsi="David" w:cs="David"/>
          <w:sz w:val="28"/>
          <w:szCs w:val="28"/>
          <w:rtl/>
          <w:rPrChange w:id="5726" w:author="אברהם" w:date="2012-11-23T10:23:00Z">
            <w:rPr>
              <w:rFonts w:ascii="David" w:hAnsi="David" w:cs="David"/>
              <w:rtl/>
            </w:rPr>
          </w:rPrChange>
        </w:rPr>
        <w:t xml:space="preserve"> - וזו</w:t>
      </w:r>
      <w:r w:rsidRPr="00A90D62">
        <w:rPr>
          <w:rFonts w:ascii="David" w:eastAsia="David" w:hAnsi="David" w:cs="David"/>
          <w:sz w:val="28"/>
          <w:szCs w:val="28"/>
          <w:rtl/>
          <w:rPrChange w:id="5727" w:author="אברהם" w:date="2012-11-23T10:23:00Z">
            <w:rPr>
              <w:rFonts w:ascii="David" w:eastAsia="David" w:hAnsi="David" w:cs="David"/>
              <w:rtl/>
            </w:rPr>
          </w:rPrChange>
        </w:rPr>
        <w:t xml:space="preserve"> </w:t>
      </w:r>
      <w:r w:rsidRPr="00A90D62">
        <w:rPr>
          <w:rFonts w:ascii="David" w:hAnsi="David" w:cs="David"/>
          <w:sz w:val="28"/>
          <w:szCs w:val="28"/>
          <w:rtl/>
          <w:rPrChange w:id="5728" w:author="אברהם" w:date="2012-11-23T10:23:00Z">
            <w:rPr>
              <w:rFonts w:ascii="David" w:hAnsi="David" w:cs="David"/>
              <w:rtl/>
            </w:rPr>
          </w:rPrChange>
        </w:rPr>
        <w:t>סתירה.</w:t>
      </w:r>
    </w:p>
    <w:p w:rsidR="009C2B09" w:rsidRPr="00A90D62" w:rsidRDefault="009C2B09" w:rsidP="009C2B09">
      <w:pPr>
        <w:pStyle w:val="a1"/>
        <w:bidi/>
        <w:rPr>
          <w:rFonts w:ascii="David" w:hAnsi="David" w:cs="David"/>
          <w:sz w:val="28"/>
          <w:szCs w:val="28"/>
          <w:rtl/>
          <w:rPrChange w:id="5729" w:author="אברהם" w:date="2012-11-23T10:23:00Z">
            <w:rPr>
              <w:rFonts w:ascii="David" w:hAnsi="David" w:cs="David"/>
              <w:rtl/>
            </w:rPr>
          </w:rPrChange>
        </w:rPr>
      </w:pPr>
      <w:r w:rsidRPr="00A90D62">
        <w:rPr>
          <w:rFonts w:ascii="David" w:hAnsi="David" w:cs="David"/>
          <w:sz w:val="28"/>
          <w:szCs w:val="28"/>
          <w:rtl/>
          <w:rPrChange w:id="5730" w:author="אברהם" w:date="2012-11-23T10:23:00Z">
            <w:rPr>
              <w:rFonts w:ascii="David" w:hAnsi="David" w:cs="David"/>
              <w:rtl/>
            </w:rPr>
          </w:rPrChange>
        </w:rPr>
        <w:t>המשמעות</w:t>
      </w:r>
      <w:r w:rsidRPr="00A90D62">
        <w:rPr>
          <w:rFonts w:ascii="David" w:eastAsia="David" w:hAnsi="David" w:cs="David"/>
          <w:sz w:val="28"/>
          <w:szCs w:val="28"/>
          <w:rtl/>
          <w:rPrChange w:id="5731" w:author="אברהם" w:date="2012-11-23T10:23:00Z">
            <w:rPr>
              <w:rFonts w:ascii="David" w:eastAsia="David" w:hAnsi="David" w:cs="David"/>
              <w:rtl/>
            </w:rPr>
          </w:rPrChange>
        </w:rPr>
        <w:t xml:space="preserve"> </w:t>
      </w:r>
      <w:r w:rsidRPr="00A90D62">
        <w:rPr>
          <w:rFonts w:ascii="David" w:hAnsi="David" w:cs="David"/>
          <w:sz w:val="28"/>
          <w:szCs w:val="28"/>
          <w:rtl/>
          <w:rPrChange w:id="5732" w:author="אברהם" w:date="2012-11-23T10:23:00Z">
            <w:rPr>
              <w:rFonts w:ascii="David" w:hAnsi="David" w:cs="David"/>
              <w:rtl/>
            </w:rPr>
          </w:rPrChange>
        </w:rPr>
        <w:t>של</w:t>
      </w:r>
      <w:r w:rsidRPr="00A90D62">
        <w:rPr>
          <w:rFonts w:ascii="David" w:eastAsia="David" w:hAnsi="David" w:cs="David"/>
          <w:sz w:val="28"/>
          <w:szCs w:val="28"/>
          <w:rtl/>
          <w:rPrChange w:id="5733" w:author="אברהם" w:date="2012-11-23T10:23:00Z">
            <w:rPr>
              <w:rFonts w:ascii="David" w:eastAsia="David" w:hAnsi="David" w:cs="David"/>
              <w:rtl/>
            </w:rPr>
          </w:rPrChange>
        </w:rPr>
        <w:t xml:space="preserve"> </w:t>
      </w:r>
      <w:r w:rsidRPr="00A90D62">
        <w:rPr>
          <w:rFonts w:ascii="David" w:hAnsi="David" w:cs="David"/>
          <w:sz w:val="28"/>
          <w:szCs w:val="28"/>
          <w:rtl/>
          <w:rPrChange w:id="5734" w:author="אברהם" w:date="2012-11-23T10:23:00Z">
            <w:rPr>
              <w:rFonts w:ascii="David" w:hAnsi="David" w:cs="David"/>
              <w:rtl/>
            </w:rPr>
          </w:rPrChange>
        </w:rPr>
        <w:t>תכונה</w:t>
      </w:r>
      <w:r w:rsidRPr="00A90D62">
        <w:rPr>
          <w:rFonts w:ascii="David" w:eastAsia="David" w:hAnsi="David" w:cs="David"/>
          <w:sz w:val="28"/>
          <w:szCs w:val="28"/>
          <w:rtl/>
          <w:rPrChange w:id="5735" w:author="אברהם" w:date="2012-11-23T10:23:00Z">
            <w:rPr>
              <w:rFonts w:ascii="David" w:eastAsia="David" w:hAnsi="David" w:cs="David"/>
              <w:rtl/>
            </w:rPr>
          </w:rPrChange>
        </w:rPr>
        <w:t xml:space="preserve"> </w:t>
      </w:r>
      <w:r w:rsidRPr="00A90D62">
        <w:rPr>
          <w:rFonts w:ascii="David" w:hAnsi="David" w:cs="David"/>
          <w:sz w:val="28"/>
          <w:szCs w:val="28"/>
          <w:rtl/>
          <w:rPrChange w:id="5736" w:author="אברהם" w:date="2012-11-23T10:23:00Z">
            <w:rPr>
              <w:rFonts w:ascii="David" w:hAnsi="David" w:cs="David"/>
              <w:rtl/>
            </w:rPr>
          </w:rPrChange>
        </w:rPr>
        <w:t>זו</w:t>
      </w:r>
      <w:r w:rsidRPr="00A90D62">
        <w:rPr>
          <w:rFonts w:ascii="David" w:eastAsia="David" w:hAnsi="David" w:cs="David"/>
          <w:sz w:val="28"/>
          <w:szCs w:val="28"/>
          <w:rtl/>
          <w:rPrChange w:id="5737" w:author="אברהם" w:date="2012-11-23T10:23:00Z">
            <w:rPr>
              <w:rFonts w:ascii="David" w:eastAsia="David" w:hAnsi="David" w:cs="David"/>
              <w:rtl/>
            </w:rPr>
          </w:rPrChange>
        </w:rPr>
        <w:t xml:space="preserve"> </w:t>
      </w:r>
      <w:r w:rsidRPr="00A90D62">
        <w:rPr>
          <w:rFonts w:ascii="David" w:hAnsi="David" w:cs="David"/>
          <w:sz w:val="28"/>
          <w:szCs w:val="28"/>
          <w:rtl/>
          <w:rPrChange w:id="5738" w:author="אברהם" w:date="2012-11-23T10:23:00Z">
            <w:rPr>
              <w:rFonts w:ascii="David" w:hAnsi="David" w:cs="David"/>
              <w:rtl/>
            </w:rPr>
          </w:rPrChange>
        </w:rPr>
        <w:t>היא, שהאלגוריתם</w:t>
      </w:r>
      <w:r w:rsidRPr="00A90D62">
        <w:rPr>
          <w:rFonts w:ascii="David" w:eastAsia="David" w:hAnsi="David" w:cs="David"/>
          <w:sz w:val="28"/>
          <w:szCs w:val="28"/>
          <w:rtl/>
          <w:rPrChange w:id="5739" w:author="אברהם" w:date="2012-11-23T10:23:00Z">
            <w:rPr>
              <w:rFonts w:ascii="David" w:eastAsia="David" w:hAnsi="David" w:cs="David"/>
              <w:rtl/>
            </w:rPr>
          </w:rPrChange>
        </w:rPr>
        <w:t xml:space="preserve"> </w:t>
      </w:r>
      <w:r w:rsidRPr="00A90D62">
        <w:rPr>
          <w:rFonts w:ascii="David" w:hAnsi="David" w:cs="David"/>
          <w:sz w:val="28"/>
          <w:szCs w:val="28"/>
          <w:rtl/>
          <w:rPrChange w:id="5740" w:author="אברהם" w:date="2012-11-23T10:23:00Z">
            <w:rPr>
              <w:rFonts w:ascii="David" w:hAnsi="David" w:cs="David"/>
              <w:rtl/>
            </w:rPr>
          </w:rPrChange>
        </w:rPr>
        <w:t>מאפשר</w:t>
      </w:r>
      <w:r w:rsidRPr="00A90D62">
        <w:rPr>
          <w:rFonts w:ascii="David" w:eastAsia="David" w:hAnsi="David" w:cs="David"/>
          <w:sz w:val="28"/>
          <w:szCs w:val="28"/>
          <w:rtl/>
          <w:rPrChange w:id="5741" w:author="אברהם" w:date="2012-11-23T10:23:00Z">
            <w:rPr>
              <w:rFonts w:ascii="David" w:eastAsia="David" w:hAnsi="David" w:cs="David"/>
              <w:rtl/>
            </w:rPr>
          </w:rPrChange>
        </w:rPr>
        <w:t xml:space="preserve"> </w:t>
      </w:r>
      <w:r w:rsidRPr="00A90D62">
        <w:rPr>
          <w:rFonts w:ascii="David" w:hAnsi="David" w:cs="David"/>
          <w:sz w:val="28"/>
          <w:szCs w:val="28"/>
          <w:rtl/>
          <w:rPrChange w:id="5742" w:author="אברהם" w:date="2012-11-23T10:23:00Z">
            <w:rPr>
              <w:rFonts w:ascii="David" w:hAnsi="David" w:cs="David"/>
              <w:rtl/>
            </w:rPr>
          </w:rPrChange>
        </w:rPr>
        <w:t>לאזרחים</w:t>
      </w:r>
      <w:r w:rsidRPr="00A90D62">
        <w:rPr>
          <w:rFonts w:ascii="David" w:eastAsia="David" w:hAnsi="David" w:cs="David"/>
          <w:sz w:val="28"/>
          <w:szCs w:val="28"/>
          <w:rtl/>
          <w:rPrChange w:id="5743" w:author="אברהם" w:date="2012-11-23T10:23:00Z">
            <w:rPr>
              <w:rFonts w:ascii="David" w:eastAsia="David" w:hAnsi="David" w:cs="David"/>
              <w:rtl/>
            </w:rPr>
          </w:rPrChange>
        </w:rPr>
        <w:t xml:space="preserve"> </w:t>
      </w:r>
      <w:r w:rsidRPr="00A90D62">
        <w:rPr>
          <w:rFonts w:ascii="David" w:hAnsi="David" w:cs="David"/>
          <w:sz w:val="28"/>
          <w:szCs w:val="28"/>
          <w:rtl/>
          <w:rPrChange w:id="5744" w:author="אברהם" w:date="2012-11-23T10:23:00Z">
            <w:rPr>
              <w:rFonts w:ascii="David" w:hAnsi="David" w:cs="David"/>
              <w:rtl/>
            </w:rPr>
          </w:rPrChange>
        </w:rPr>
        <w:t>להחליף</w:t>
      </w:r>
      <w:r w:rsidRPr="00A90D62">
        <w:rPr>
          <w:rFonts w:ascii="David" w:eastAsia="David" w:hAnsi="David" w:cs="David"/>
          <w:sz w:val="28"/>
          <w:szCs w:val="28"/>
          <w:rtl/>
          <w:rPrChange w:id="5745" w:author="אברהם" w:date="2012-11-23T10:23:00Z">
            <w:rPr>
              <w:rFonts w:ascii="David" w:eastAsia="David" w:hAnsi="David" w:cs="David"/>
              <w:rtl/>
            </w:rPr>
          </w:rPrChange>
        </w:rPr>
        <w:t xml:space="preserve"> </w:t>
      </w:r>
      <w:r w:rsidRPr="00A90D62">
        <w:rPr>
          <w:rFonts w:ascii="David" w:hAnsi="David" w:cs="David"/>
          <w:sz w:val="28"/>
          <w:szCs w:val="28"/>
          <w:rtl/>
          <w:rPrChange w:id="5746" w:author="אברהם" w:date="2012-11-23T10:23:00Z">
            <w:rPr>
              <w:rFonts w:ascii="David" w:hAnsi="David" w:cs="David"/>
              <w:rtl/>
            </w:rPr>
          </w:rPrChange>
        </w:rPr>
        <w:t xml:space="preserve">נחלות, </w:t>
      </w:r>
      <w:r w:rsidRPr="00A90D62">
        <w:rPr>
          <w:rFonts w:ascii="David" w:hAnsi="David" w:cs="David" w:hint="eastAsia"/>
          <w:sz w:val="28"/>
          <w:szCs w:val="28"/>
          <w:rtl/>
          <w:rPrChange w:id="5747" w:author="אברהם" w:date="2012-11-23T10:23:00Z">
            <w:rPr>
              <w:rFonts w:ascii="David" w:hAnsi="David" w:cs="David" w:hint="eastAsia"/>
              <w:rtl/>
            </w:rPr>
          </w:rPrChange>
        </w:rPr>
        <w:t>ובלבד</w:t>
      </w:r>
      <w:r w:rsidRPr="00A90D62">
        <w:rPr>
          <w:rFonts w:ascii="David" w:hAnsi="David" w:cs="David"/>
          <w:sz w:val="28"/>
          <w:szCs w:val="28"/>
          <w:rtl/>
          <w:rPrChange w:id="5748" w:author="אברהם" w:date="2012-11-23T10:23:00Z">
            <w:rPr>
              <w:rFonts w:ascii="David" w:hAnsi="David" w:cs="David"/>
              <w:rtl/>
            </w:rPr>
          </w:rPrChange>
        </w:rPr>
        <w:t xml:space="preserve"> </w:t>
      </w:r>
      <w:r w:rsidRPr="00A90D62">
        <w:rPr>
          <w:rFonts w:ascii="David" w:hAnsi="David" w:cs="David" w:hint="eastAsia"/>
          <w:sz w:val="28"/>
          <w:szCs w:val="28"/>
          <w:rtl/>
          <w:rPrChange w:id="5749" w:author="אברהם" w:date="2012-11-23T10:23:00Z">
            <w:rPr>
              <w:rFonts w:ascii="David" w:hAnsi="David" w:cs="David" w:hint="eastAsia"/>
              <w:rtl/>
            </w:rPr>
          </w:rPrChange>
        </w:rPr>
        <w:t>שההחלפות</w:t>
      </w:r>
      <w:r w:rsidRPr="00A90D62">
        <w:rPr>
          <w:rFonts w:ascii="David" w:hAnsi="David" w:cs="David"/>
          <w:sz w:val="28"/>
          <w:szCs w:val="28"/>
          <w:rtl/>
          <w:rPrChange w:id="5750" w:author="אברהם" w:date="2012-11-23T10:23:00Z">
            <w:rPr>
              <w:rFonts w:ascii="David" w:hAnsi="David" w:cs="David"/>
              <w:rtl/>
            </w:rPr>
          </w:rPrChange>
        </w:rPr>
        <w:t xml:space="preserve"> </w:t>
      </w:r>
      <w:r w:rsidRPr="00A90D62">
        <w:rPr>
          <w:rFonts w:ascii="David" w:hAnsi="David" w:cs="David" w:hint="eastAsia"/>
          <w:sz w:val="28"/>
          <w:szCs w:val="28"/>
          <w:rtl/>
          <w:rPrChange w:id="5751" w:author="אברהם" w:date="2012-11-23T10:23:00Z">
            <w:rPr>
              <w:rFonts w:ascii="David" w:hAnsi="David" w:cs="David" w:hint="eastAsia"/>
              <w:rtl/>
            </w:rPr>
          </w:rPrChange>
        </w:rPr>
        <w:t>יוצרות</w:t>
      </w:r>
      <w:r w:rsidRPr="00A90D62">
        <w:rPr>
          <w:rFonts w:ascii="David" w:hAnsi="David" w:cs="David"/>
          <w:sz w:val="28"/>
          <w:szCs w:val="28"/>
          <w:rtl/>
          <w:rPrChange w:id="5752" w:author="אברהם" w:date="2012-11-23T10:23:00Z">
            <w:rPr>
              <w:rFonts w:ascii="David" w:hAnsi="David" w:cs="David"/>
              <w:rtl/>
            </w:rPr>
          </w:rPrChange>
        </w:rPr>
        <w:t xml:space="preserve"> </w:t>
      </w:r>
      <w:r w:rsidRPr="00A90D62">
        <w:rPr>
          <w:rFonts w:ascii="David" w:hAnsi="David" w:cs="David" w:hint="eastAsia"/>
          <w:sz w:val="28"/>
          <w:szCs w:val="28"/>
          <w:rtl/>
          <w:rPrChange w:id="5753" w:author="אברהם" w:date="2012-11-23T10:23:00Z">
            <w:rPr>
              <w:rFonts w:ascii="David" w:hAnsi="David" w:cs="David" w:hint="eastAsia"/>
              <w:rtl/>
            </w:rPr>
          </w:rPrChange>
        </w:rPr>
        <w:t>מעגל</w:t>
      </w:r>
      <w:r w:rsidRPr="00A90D62">
        <w:rPr>
          <w:rFonts w:ascii="David" w:hAnsi="David" w:cs="David"/>
          <w:sz w:val="28"/>
          <w:szCs w:val="28"/>
          <w:rtl/>
          <w:rPrChange w:id="5754" w:author="אברהם" w:date="2012-11-23T10:23:00Z">
            <w:rPr>
              <w:rFonts w:ascii="David" w:hAnsi="David" w:cs="David"/>
              <w:rtl/>
            </w:rPr>
          </w:rPrChange>
        </w:rPr>
        <w:t xml:space="preserve"> </w:t>
      </w:r>
      <w:r w:rsidRPr="00A90D62">
        <w:rPr>
          <w:rFonts w:ascii="David" w:hAnsi="David" w:cs="David" w:hint="eastAsia"/>
          <w:sz w:val="28"/>
          <w:szCs w:val="28"/>
          <w:rtl/>
          <w:rPrChange w:id="5755" w:author="אברהם" w:date="2012-11-23T10:23:00Z">
            <w:rPr>
              <w:rFonts w:ascii="David" w:hAnsi="David" w:cs="David" w:hint="eastAsia"/>
              <w:rtl/>
            </w:rPr>
          </w:rPrChange>
        </w:rPr>
        <w:t>בגרף</w:t>
      </w:r>
      <w:r w:rsidRPr="00A90D62">
        <w:rPr>
          <w:rFonts w:ascii="David" w:hAnsi="David" w:cs="David"/>
          <w:sz w:val="28"/>
          <w:szCs w:val="28"/>
          <w:rtl/>
          <w:rPrChange w:id="5756" w:author="אברהם" w:date="2012-11-23T10:23:00Z">
            <w:rPr>
              <w:rFonts w:ascii="David" w:hAnsi="David" w:cs="David"/>
              <w:rtl/>
            </w:rPr>
          </w:rPrChange>
        </w:rPr>
        <w:t xml:space="preserve"> </w:t>
      </w:r>
      <w:r w:rsidRPr="00A90D62">
        <w:rPr>
          <w:rFonts w:ascii="David" w:hAnsi="David" w:cs="David" w:hint="eastAsia"/>
          <w:sz w:val="28"/>
          <w:szCs w:val="28"/>
          <w:rtl/>
          <w:rPrChange w:id="5757" w:author="אברהם" w:date="2012-11-23T10:23:00Z">
            <w:rPr>
              <w:rFonts w:ascii="David" w:hAnsi="David" w:cs="David" w:hint="eastAsia"/>
              <w:rtl/>
            </w:rPr>
          </w:rPrChange>
        </w:rPr>
        <w:t>הנחלות</w:t>
      </w:r>
      <w:r w:rsidRPr="00A90D62">
        <w:rPr>
          <w:rFonts w:ascii="David" w:hAnsi="David" w:cs="David"/>
          <w:sz w:val="28"/>
          <w:szCs w:val="28"/>
          <w:rtl/>
          <w:rPrChange w:id="5758" w:author="אברהם" w:date="2012-11-23T10:23:00Z">
            <w:rPr>
              <w:rFonts w:ascii="David" w:hAnsi="David" w:cs="David"/>
              <w:rtl/>
            </w:rPr>
          </w:rPrChange>
        </w:rPr>
        <w:t>. האם</w:t>
      </w:r>
      <w:r w:rsidRPr="00A90D62">
        <w:rPr>
          <w:rFonts w:ascii="David" w:eastAsia="David" w:hAnsi="David" w:cs="David"/>
          <w:sz w:val="28"/>
          <w:szCs w:val="28"/>
          <w:rtl/>
          <w:rPrChange w:id="5759" w:author="אברהם" w:date="2012-11-23T10:23:00Z">
            <w:rPr>
              <w:rFonts w:ascii="David" w:eastAsia="David" w:hAnsi="David" w:cs="David"/>
              <w:rtl/>
            </w:rPr>
          </w:rPrChange>
        </w:rPr>
        <w:t xml:space="preserve"> </w:t>
      </w:r>
      <w:r w:rsidRPr="00A90D62">
        <w:rPr>
          <w:rFonts w:ascii="David" w:hAnsi="David" w:cs="David"/>
          <w:sz w:val="28"/>
          <w:szCs w:val="28"/>
          <w:rtl/>
          <w:rPrChange w:id="5760" w:author="אברהם" w:date="2012-11-23T10:23:00Z">
            <w:rPr>
              <w:rFonts w:ascii="David" w:hAnsi="David" w:cs="David"/>
              <w:rtl/>
            </w:rPr>
          </w:rPrChange>
        </w:rPr>
        <w:t>זו</w:t>
      </w:r>
      <w:r w:rsidRPr="00A90D62">
        <w:rPr>
          <w:rFonts w:ascii="David" w:eastAsia="David" w:hAnsi="David" w:cs="David"/>
          <w:sz w:val="28"/>
          <w:szCs w:val="28"/>
          <w:rtl/>
          <w:rPrChange w:id="5761" w:author="אברהם" w:date="2012-11-23T10:23:00Z">
            <w:rPr>
              <w:rFonts w:ascii="David" w:eastAsia="David" w:hAnsi="David" w:cs="David"/>
              <w:rtl/>
            </w:rPr>
          </w:rPrChange>
        </w:rPr>
        <w:t xml:space="preserve"> </w:t>
      </w:r>
      <w:r w:rsidRPr="00A90D62">
        <w:rPr>
          <w:rFonts w:ascii="David" w:hAnsi="David" w:cs="David"/>
          <w:sz w:val="28"/>
          <w:szCs w:val="28"/>
          <w:rtl/>
          <w:rPrChange w:id="5762" w:author="אברהם" w:date="2012-11-23T10:23:00Z">
            <w:rPr>
              <w:rFonts w:ascii="David" w:hAnsi="David" w:cs="David"/>
              <w:rtl/>
            </w:rPr>
          </w:rPrChange>
        </w:rPr>
        <w:t>תכונה</w:t>
      </w:r>
      <w:r w:rsidRPr="00A90D62">
        <w:rPr>
          <w:rFonts w:ascii="David" w:eastAsia="David" w:hAnsi="David" w:cs="David"/>
          <w:sz w:val="28"/>
          <w:szCs w:val="28"/>
          <w:rtl/>
          <w:rPrChange w:id="5763" w:author="אברהם" w:date="2012-11-23T10:23:00Z">
            <w:rPr>
              <w:rFonts w:ascii="David" w:eastAsia="David" w:hAnsi="David" w:cs="David"/>
              <w:rtl/>
            </w:rPr>
          </w:rPrChange>
        </w:rPr>
        <w:t xml:space="preserve"> </w:t>
      </w:r>
      <w:r w:rsidRPr="00A90D62">
        <w:rPr>
          <w:rFonts w:ascii="David" w:hAnsi="David" w:cs="David"/>
          <w:sz w:val="28"/>
          <w:szCs w:val="28"/>
          <w:rtl/>
          <w:rPrChange w:id="5764" w:author="אברהם" w:date="2012-11-23T10:23:00Z">
            <w:rPr>
              <w:rFonts w:ascii="David" w:hAnsi="David" w:cs="David"/>
              <w:rtl/>
            </w:rPr>
          </w:rPrChange>
        </w:rPr>
        <w:t>טובה</w:t>
      </w:r>
      <w:r w:rsidRPr="00A90D62">
        <w:rPr>
          <w:rFonts w:ascii="David" w:eastAsia="David" w:hAnsi="David" w:cs="David"/>
          <w:sz w:val="28"/>
          <w:szCs w:val="28"/>
          <w:rtl/>
          <w:rPrChange w:id="5765" w:author="אברהם" w:date="2012-11-23T10:23:00Z">
            <w:rPr>
              <w:rFonts w:ascii="David" w:eastAsia="David" w:hAnsi="David" w:cs="David"/>
              <w:rtl/>
            </w:rPr>
          </w:rPrChange>
        </w:rPr>
        <w:t xml:space="preserve"> </w:t>
      </w:r>
      <w:r w:rsidRPr="00A90D62">
        <w:rPr>
          <w:rFonts w:ascii="David" w:hAnsi="David" w:cs="David"/>
          <w:sz w:val="28"/>
          <w:szCs w:val="28"/>
          <w:rtl/>
          <w:rPrChange w:id="5766" w:author="אברהם" w:date="2012-11-23T10:23:00Z">
            <w:rPr>
              <w:rFonts w:ascii="David" w:hAnsi="David" w:cs="David"/>
              <w:rtl/>
            </w:rPr>
          </w:rPrChange>
        </w:rPr>
        <w:t>או</w:t>
      </w:r>
      <w:r w:rsidRPr="00A90D62">
        <w:rPr>
          <w:rFonts w:ascii="David" w:eastAsia="David" w:hAnsi="David" w:cs="David"/>
          <w:sz w:val="28"/>
          <w:szCs w:val="28"/>
          <w:rtl/>
          <w:rPrChange w:id="5767" w:author="אברהם" w:date="2012-11-23T10:23:00Z">
            <w:rPr>
              <w:rFonts w:ascii="David" w:eastAsia="David" w:hAnsi="David" w:cs="David"/>
              <w:rtl/>
            </w:rPr>
          </w:rPrChange>
        </w:rPr>
        <w:t xml:space="preserve"> </w:t>
      </w:r>
      <w:r w:rsidRPr="00A90D62">
        <w:rPr>
          <w:rFonts w:ascii="David" w:hAnsi="David" w:cs="David"/>
          <w:sz w:val="28"/>
          <w:szCs w:val="28"/>
          <w:rtl/>
          <w:rPrChange w:id="5768" w:author="אברהם" w:date="2012-11-23T10:23:00Z">
            <w:rPr>
              <w:rFonts w:ascii="David" w:hAnsi="David" w:cs="David"/>
              <w:rtl/>
            </w:rPr>
          </w:rPrChange>
        </w:rPr>
        <w:t>רעה? מצד</w:t>
      </w:r>
      <w:r w:rsidRPr="00A90D62">
        <w:rPr>
          <w:rFonts w:ascii="David" w:eastAsia="David" w:hAnsi="David" w:cs="David"/>
          <w:sz w:val="28"/>
          <w:szCs w:val="28"/>
          <w:rtl/>
          <w:rPrChange w:id="5769" w:author="אברהם" w:date="2012-11-23T10:23:00Z">
            <w:rPr>
              <w:rFonts w:ascii="David" w:eastAsia="David" w:hAnsi="David" w:cs="David"/>
              <w:rtl/>
            </w:rPr>
          </w:rPrChange>
        </w:rPr>
        <w:t xml:space="preserve"> </w:t>
      </w:r>
      <w:r w:rsidRPr="00A90D62">
        <w:rPr>
          <w:rFonts w:ascii="David" w:hAnsi="David" w:cs="David"/>
          <w:sz w:val="28"/>
          <w:szCs w:val="28"/>
          <w:rtl/>
          <w:rPrChange w:id="5770" w:author="אברהם" w:date="2012-11-23T10:23:00Z">
            <w:rPr>
              <w:rFonts w:ascii="David" w:hAnsi="David" w:cs="David"/>
              <w:rtl/>
            </w:rPr>
          </w:rPrChange>
        </w:rPr>
        <w:t>אחד, אפשר</w:t>
      </w:r>
      <w:r w:rsidRPr="00A90D62">
        <w:rPr>
          <w:rFonts w:ascii="David" w:eastAsia="David" w:hAnsi="David" w:cs="David"/>
          <w:sz w:val="28"/>
          <w:szCs w:val="28"/>
          <w:rtl/>
          <w:rPrChange w:id="5771" w:author="אברהם" w:date="2012-11-23T10:23:00Z">
            <w:rPr>
              <w:rFonts w:ascii="David" w:eastAsia="David" w:hAnsi="David" w:cs="David"/>
              <w:rtl/>
            </w:rPr>
          </w:rPrChange>
        </w:rPr>
        <w:t xml:space="preserve"> </w:t>
      </w:r>
      <w:r w:rsidRPr="00A90D62">
        <w:rPr>
          <w:rFonts w:ascii="David" w:hAnsi="David" w:cs="David"/>
          <w:sz w:val="28"/>
          <w:szCs w:val="28"/>
          <w:rtl/>
          <w:rPrChange w:id="5772" w:author="אברהם" w:date="2012-11-23T10:23:00Z">
            <w:rPr>
              <w:rFonts w:ascii="David" w:hAnsi="David" w:cs="David"/>
              <w:rtl/>
            </w:rPr>
          </w:rPrChange>
        </w:rPr>
        <w:t>לטעון</w:t>
      </w:r>
      <w:r w:rsidRPr="00A90D62">
        <w:rPr>
          <w:rFonts w:ascii="David" w:eastAsia="David" w:hAnsi="David" w:cs="David"/>
          <w:sz w:val="28"/>
          <w:szCs w:val="28"/>
          <w:rtl/>
          <w:rPrChange w:id="5773" w:author="אברהם" w:date="2012-11-23T10:23:00Z">
            <w:rPr>
              <w:rFonts w:ascii="David" w:eastAsia="David" w:hAnsi="David" w:cs="David"/>
              <w:rtl/>
            </w:rPr>
          </w:rPrChange>
        </w:rPr>
        <w:t xml:space="preserve"> </w:t>
      </w:r>
      <w:r w:rsidRPr="00A90D62">
        <w:rPr>
          <w:rFonts w:ascii="David" w:hAnsi="David" w:cs="David"/>
          <w:sz w:val="28"/>
          <w:szCs w:val="28"/>
          <w:rtl/>
          <w:rPrChange w:id="5774" w:author="אברהם" w:date="2012-11-23T10:23:00Z">
            <w:rPr>
              <w:rFonts w:ascii="David" w:hAnsi="David" w:cs="David"/>
              <w:rtl/>
            </w:rPr>
          </w:rPrChange>
        </w:rPr>
        <w:t>שזו</w:t>
      </w:r>
      <w:r w:rsidRPr="00A90D62">
        <w:rPr>
          <w:rFonts w:ascii="David" w:eastAsia="David" w:hAnsi="David" w:cs="David"/>
          <w:sz w:val="28"/>
          <w:szCs w:val="28"/>
          <w:rtl/>
          <w:rPrChange w:id="5775" w:author="אברהם" w:date="2012-11-23T10:23:00Z">
            <w:rPr>
              <w:rFonts w:ascii="David" w:eastAsia="David" w:hAnsi="David" w:cs="David"/>
              <w:rtl/>
            </w:rPr>
          </w:rPrChange>
        </w:rPr>
        <w:t xml:space="preserve"> </w:t>
      </w:r>
      <w:r w:rsidRPr="00A90D62">
        <w:rPr>
          <w:rFonts w:ascii="David" w:hAnsi="David" w:cs="David"/>
          <w:sz w:val="28"/>
          <w:szCs w:val="28"/>
          <w:rtl/>
          <w:rPrChange w:id="5776" w:author="אברהם" w:date="2012-11-23T10:23:00Z">
            <w:rPr>
              <w:rFonts w:ascii="David" w:hAnsi="David" w:cs="David"/>
              <w:rtl/>
            </w:rPr>
          </w:rPrChange>
        </w:rPr>
        <w:t>תכונה</w:t>
      </w:r>
      <w:r w:rsidRPr="00A90D62">
        <w:rPr>
          <w:rFonts w:ascii="David" w:eastAsia="David" w:hAnsi="David" w:cs="David"/>
          <w:sz w:val="28"/>
          <w:szCs w:val="28"/>
          <w:rtl/>
          <w:rPrChange w:id="5777" w:author="אברהם" w:date="2012-11-23T10:23:00Z">
            <w:rPr>
              <w:rFonts w:ascii="David" w:eastAsia="David" w:hAnsi="David" w:cs="David"/>
              <w:rtl/>
            </w:rPr>
          </w:rPrChange>
        </w:rPr>
        <w:t xml:space="preserve"> </w:t>
      </w:r>
      <w:r w:rsidRPr="00A90D62">
        <w:rPr>
          <w:rFonts w:ascii="David" w:hAnsi="David" w:cs="David"/>
          <w:sz w:val="28"/>
          <w:szCs w:val="28"/>
          <w:rtl/>
          <w:rPrChange w:id="5778" w:author="אברהם" w:date="2012-11-23T10:23:00Z">
            <w:rPr>
              <w:rFonts w:ascii="David" w:hAnsi="David" w:cs="David"/>
              <w:rtl/>
            </w:rPr>
          </w:rPrChange>
        </w:rPr>
        <w:t>רעה, שהרי</w:t>
      </w:r>
      <w:r w:rsidRPr="00A90D62">
        <w:rPr>
          <w:rFonts w:ascii="David" w:eastAsia="David" w:hAnsi="David" w:cs="David"/>
          <w:sz w:val="28"/>
          <w:szCs w:val="28"/>
          <w:rtl/>
          <w:rPrChange w:id="5779" w:author="אברהם" w:date="2012-11-23T10:23:00Z">
            <w:rPr>
              <w:rFonts w:ascii="David" w:eastAsia="David" w:hAnsi="David" w:cs="David"/>
              <w:rtl/>
            </w:rPr>
          </w:rPrChange>
        </w:rPr>
        <w:t xml:space="preserve"> </w:t>
      </w:r>
      <w:r w:rsidRPr="00A90D62">
        <w:rPr>
          <w:rFonts w:ascii="David" w:hAnsi="David" w:cs="David"/>
          <w:sz w:val="28"/>
          <w:szCs w:val="28"/>
          <w:rtl/>
          <w:rPrChange w:id="5780" w:author="אברהם" w:date="2012-11-23T10:23:00Z">
            <w:rPr>
              <w:rFonts w:ascii="David" w:hAnsi="David" w:cs="David"/>
              <w:rtl/>
            </w:rPr>
          </w:rPrChange>
        </w:rPr>
        <w:t>לפי</w:t>
      </w:r>
      <w:r w:rsidRPr="00A90D62">
        <w:rPr>
          <w:rFonts w:ascii="David" w:eastAsia="David" w:hAnsi="David" w:cs="David"/>
          <w:sz w:val="28"/>
          <w:szCs w:val="28"/>
          <w:rtl/>
          <w:rPrChange w:id="5781" w:author="אברהם" w:date="2012-11-23T10:23:00Z">
            <w:rPr>
              <w:rFonts w:ascii="David" w:eastAsia="David" w:hAnsi="David" w:cs="David"/>
              <w:rtl/>
            </w:rPr>
          </w:rPrChange>
        </w:rPr>
        <w:t xml:space="preserve"> </w:t>
      </w:r>
      <w:r w:rsidRPr="00A90D62">
        <w:rPr>
          <w:rFonts w:ascii="David" w:hAnsi="David" w:cs="David"/>
          <w:sz w:val="28"/>
          <w:szCs w:val="28"/>
          <w:rtl/>
          <w:rPrChange w:id="5782" w:author="אברהם" w:date="2012-11-23T10:23:00Z">
            <w:rPr>
              <w:rFonts w:ascii="David" w:hAnsi="David" w:cs="David"/>
              <w:rtl/>
            </w:rPr>
          </w:rPrChange>
        </w:rPr>
        <w:t>פשוטו</w:t>
      </w:r>
      <w:r w:rsidRPr="00A90D62">
        <w:rPr>
          <w:rFonts w:ascii="David" w:eastAsia="David" w:hAnsi="David" w:cs="David"/>
          <w:sz w:val="28"/>
          <w:szCs w:val="28"/>
          <w:rtl/>
          <w:rPrChange w:id="5783" w:author="אברהם" w:date="2012-11-23T10:23:00Z">
            <w:rPr>
              <w:rFonts w:ascii="David" w:eastAsia="David" w:hAnsi="David" w:cs="David"/>
              <w:rtl/>
            </w:rPr>
          </w:rPrChange>
        </w:rPr>
        <w:t xml:space="preserve"> </w:t>
      </w:r>
      <w:r w:rsidRPr="00A90D62">
        <w:rPr>
          <w:rFonts w:ascii="David" w:hAnsi="David" w:cs="David"/>
          <w:sz w:val="28"/>
          <w:szCs w:val="28"/>
          <w:rtl/>
          <w:rPrChange w:id="5784" w:author="אברהם" w:date="2012-11-23T10:23:00Z">
            <w:rPr>
              <w:rFonts w:ascii="David" w:hAnsi="David" w:cs="David"/>
              <w:rtl/>
            </w:rPr>
          </w:rPrChange>
        </w:rPr>
        <w:t>של</w:t>
      </w:r>
      <w:r w:rsidRPr="00A90D62">
        <w:rPr>
          <w:rFonts w:ascii="David" w:eastAsia="David" w:hAnsi="David" w:cs="David"/>
          <w:sz w:val="28"/>
          <w:szCs w:val="28"/>
          <w:rtl/>
          <w:rPrChange w:id="5785" w:author="אברהם" w:date="2012-11-23T10:23:00Z">
            <w:rPr>
              <w:rFonts w:ascii="David" w:eastAsia="David" w:hAnsi="David" w:cs="David"/>
              <w:rtl/>
            </w:rPr>
          </w:rPrChange>
        </w:rPr>
        <w:t xml:space="preserve"> </w:t>
      </w:r>
      <w:r w:rsidRPr="00A90D62">
        <w:rPr>
          <w:rFonts w:ascii="David" w:hAnsi="David" w:cs="David"/>
          <w:sz w:val="28"/>
          <w:szCs w:val="28"/>
          <w:rtl/>
          <w:rPrChange w:id="5786" w:author="אברהם" w:date="2012-11-23T10:23:00Z">
            <w:rPr>
              <w:rFonts w:ascii="David" w:hAnsi="David" w:cs="David"/>
              <w:rtl/>
            </w:rPr>
          </w:rPrChange>
        </w:rPr>
        <w:t>החוק</w:t>
      </w:r>
      <w:r w:rsidRPr="00A90D62">
        <w:rPr>
          <w:rFonts w:ascii="David" w:eastAsia="David" w:hAnsi="David" w:cs="David"/>
          <w:sz w:val="28"/>
          <w:szCs w:val="28"/>
          <w:rtl/>
          <w:rPrChange w:id="5787" w:author="אברהם" w:date="2012-11-23T10:23:00Z">
            <w:rPr>
              <w:rFonts w:ascii="David" w:eastAsia="David" w:hAnsi="David" w:cs="David"/>
              <w:rtl/>
            </w:rPr>
          </w:rPrChange>
        </w:rPr>
        <w:t xml:space="preserve"> </w:t>
      </w:r>
      <w:r w:rsidRPr="00A90D62">
        <w:rPr>
          <w:rFonts w:ascii="David" w:hAnsi="David" w:cs="David"/>
          <w:sz w:val="28"/>
          <w:szCs w:val="28"/>
          <w:rtl/>
          <w:rPrChange w:id="5788" w:author="אברהם" w:date="2012-11-23T10:23:00Z">
            <w:rPr>
              <w:rFonts w:ascii="David" w:hAnsi="David" w:cs="David"/>
              <w:rtl/>
            </w:rPr>
          </w:rPrChange>
        </w:rPr>
        <w:t>המקראי, כל</w:t>
      </w:r>
      <w:r w:rsidRPr="00A90D62">
        <w:rPr>
          <w:rFonts w:ascii="David" w:eastAsia="David" w:hAnsi="David" w:cs="David"/>
          <w:sz w:val="28"/>
          <w:szCs w:val="28"/>
          <w:rtl/>
          <w:rPrChange w:id="5789" w:author="אברהם" w:date="2012-11-23T10:23:00Z">
            <w:rPr>
              <w:rFonts w:ascii="David" w:eastAsia="David" w:hAnsi="David" w:cs="David"/>
              <w:rtl/>
            </w:rPr>
          </w:rPrChange>
        </w:rPr>
        <w:t xml:space="preserve"> </w:t>
      </w:r>
      <w:r w:rsidRPr="00A90D62">
        <w:rPr>
          <w:rFonts w:ascii="David" w:hAnsi="David" w:cs="David"/>
          <w:sz w:val="28"/>
          <w:szCs w:val="28"/>
          <w:rtl/>
          <w:rPrChange w:id="5790" w:author="אברהם" w:date="2012-11-23T10:23:00Z">
            <w:rPr>
              <w:rFonts w:ascii="David" w:hAnsi="David" w:cs="David"/>
              <w:rtl/>
            </w:rPr>
          </w:rPrChange>
        </w:rPr>
        <w:t>אדם</w:t>
      </w:r>
      <w:r w:rsidRPr="00A90D62">
        <w:rPr>
          <w:rFonts w:ascii="David" w:eastAsia="David" w:hAnsi="David" w:cs="David"/>
          <w:sz w:val="28"/>
          <w:szCs w:val="28"/>
          <w:rtl/>
          <w:rPrChange w:id="5791" w:author="אברהם" w:date="2012-11-23T10:23:00Z">
            <w:rPr>
              <w:rFonts w:ascii="David" w:eastAsia="David" w:hAnsi="David" w:cs="David"/>
              <w:rtl/>
            </w:rPr>
          </w:rPrChange>
        </w:rPr>
        <w:t xml:space="preserve"> </w:t>
      </w:r>
      <w:r w:rsidRPr="00A90D62">
        <w:rPr>
          <w:rFonts w:ascii="David" w:hAnsi="David" w:cs="David"/>
          <w:sz w:val="28"/>
          <w:szCs w:val="28"/>
          <w:rtl/>
          <w:rPrChange w:id="5792" w:author="אברהם" w:date="2012-11-23T10:23:00Z">
            <w:rPr>
              <w:rFonts w:ascii="David" w:hAnsi="David" w:cs="David"/>
              <w:rtl/>
            </w:rPr>
          </w:rPrChange>
        </w:rPr>
        <w:t>צריך</w:t>
      </w:r>
      <w:r w:rsidRPr="00A90D62">
        <w:rPr>
          <w:rFonts w:ascii="David" w:eastAsia="David" w:hAnsi="David" w:cs="David"/>
          <w:sz w:val="28"/>
          <w:szCs w:val="28"/>
          <w:rtl/>
          <w:rPrChange w:id="5793" w:author="אברהם" w:date="2012-11-23T10:23:00Z">
            <w:rPr>
              <w:rFonts w:ascii="David" w:eastAsia="David" w:hAnsi="David" w:cs="David"/>
              <w:rtl/>
            </w:rPr>
          </w:rPrChange>
        </w:rPr>
        <w:t xml:space="preserve"> </w:t>
      </w:r>
      <w:r w:rsidRPr="00A90D62">
        <w:rPr>
          <w:rFonts w:ascii="David" w:hAnsi="David" w:cs="David"/>
          <w:sz w:val="28"/>
          <w:szCs w:val="28"/>
          <w:rtl/>
          <w:rPrChange w:id="5794" w:author="אברהם" w:date="2012-11-23T10:23:00Z">
            <w:rPr>
              <w:rFonts w:ascii="David" w:hAnsi="David" w:cs="David"/>
              <w:rtl/>
            </w:rPr>
          </w:rPrChange>
        </w:rPr>
        <w:t>לחזור</w:t>
      </w:r>
      <w:r w:rsidRPr="00A90D62">
        <w:rPr>
          <w:rFonts w:ascii="David" w:eastAsia="David" w:hAnsi="David" w:cs="David"/>
          <w:sz w:val="28"/>
          <w:szCs w:val="28"/>
          <w:rtl/>
          <w:rPrChange w:id="5795" w:author="אברהם" w:date="2012-11-23T10:23:00Z">
            <w:rPr>
              <w:rFonts w:ascii="David" w:eastAsia="David" w:hAnsi="David" w:cs="David"/>
              <w:rtl/>
            </w:rPr>
          </w:rPrChange>
        </w:rPr>
        <w:t xml:space="preserve"> </w:t>
      </w:r>
      <w:r w:rsidRPr="00A90D62">
        <w:rPr>
          <w:rFonts w:ascii="David" w:hAnsi="David" w:cs="David"/>
          <w:sz w:val="28"/>
          <w:szCs w:val="28"/>
          <w:rtl/>
          <w:rPrChange w:id="5796" w:author="אברהם" w:date="2012-11-23T10:23:00Z">
            <w:rPr>
              <w:rFonts w:ascii="David" w:hAnsi="David" w:cs="David"/>
              <w:rtl/>
            </w:rPr>
          </w:rPrChange>
        </w:rPr>
        <w:t>לנחלתו</w:t>
      </w:r>
      <w:r w:rsidRPr="00A90D62">
        <w:rPr>
          <w:rFonts w:ascii="David" w:eastAsia="David" w:hAnsi="David" w:cs="David"/>
          <w:sz w:val="28"/>
          <w:szCs w:val="28"/>
          <w:rtl/>
          <w:rPrChange w:id="5797" w:author="אברהם" w:date="2012-11-23T10:23:00Z">
            <w:rPr>
              <w:rFonts w:ascii="David" w:eastAsia="David" w:hAnsi="David" w:cs="David"/>
              <w:rtl/>
            </w:rPr>
          </w:rPrChange>
        </w:rPr>
        <w:t xml:space="preserve"> </w:t>
      </w:r>
      <w:r w:rsidRPr="00A90D62">
        <w:rPr>
          <w:rFonts w:ascii="David" w:hAnsi="David" w:cs="David"/>
          <w:sz w:val="28"/>
          <w:szCs w:val="28"/>
          <w:rtl/>
          <w:rPrChange w:id="5798" w:author="אברהם" w:date="2012-11-23T10:23:00Z">
            <w:rPr>
              <w:rFonts w:ascii="David" w:hAnsi="David" w:cs="David"/>
              <w:rtl/>
            </w:rPr>
          </w:rPrChange>
        </w:rPr>
        <w:t>המקורית, ואין</w:t>
      </w:r>
      <w:r w:rsidRPr="00A90D62">
        <w:rPr>
          <w:rFonts w:ascii="David" w:eastAsia="David" w:hAnsi="David" w:cs="David"/>
          <w:sz w:val="28"/>
          <w:szCs w:val="28"/>
          <w:rtl/>
          <w:rPrChange w:id="5799" w:author="אברהם" w:date="2012-11-23T10:23:00Z">
            <w:rPr>
              <w:rFonts w:ascii="David" w:eastAsia="David" w:hAnsi="David" w:cs="David"/>
              <w:rtl/>
            </w:rPr>
          </w:rPrChange>
        </w:rPr>
        <w:t xml:space="preserve"> </w:t>
      </w:r>
      <w:r w:rsidRPr="00A90D62">
        <w:rPr>
          <w:rFonts w:ascii="David" w:hAnsi="David" w:cs="David"/>
          <w:sz w:val="28"/>
          <w:szCs w:val="28"/>
          <w:rtl/>
          <w:rPrChange w:id="5800" w:author="אברהם" w:date="2012-11-23T10:23:00Z">
            <w:rPr>
              <w:rFonts w:ascii="David" w:hAnsi="David" w:cs="David"/>
              <w:rtl/>
            </w:rPr>
          </w:rPrChange>
        </w:rPr>
        <w:t>אפשרות</w:t>
      </w:r>
      <w:r w:rsidRPr="00A90D62">
        <w:rPr>
          <w:rFonts w:ascii="David" w:eastAsia="David" w:hAnsi="David" w:cs="David"/>
          <w:sz w:val="28"/>
          <w:szCs w:val="28"/>
          <w:rtl/>
          <w:rPrChange w:id="5801" w:author="אברהם" w:date="2012-11-23T10:23:00Z">
            <w:rPr>
              <w:rFonts w:ascii="David" w:eastAsia="David" w:hAnsi="David" w:cs="David"/>
              <w:rtl/>
            </w:rPr>
          </w:rPrChange>
        </w:rPr>
        <w:t xml:space="preserve"> </w:t>
      </w:r>
      <w:r w:rsidRPr="00A90D62">
        <w:rPr>
          <w:rFonts w:ascii="David" w:hAnsi="David" w:cs="David"/>
          <w:sz w:val="28"/>
          <w:szCs w:val="28"/>
          <w:rtl/>
          <w:rPrChange w:id="5802" w:author="אברהם" w:date="2012-11-23T10:23:00Z">
            <w:rPr>
              <w:rFonts w:ascii="David" w:hAnsi="David" w:cs="David"/>
              <w:rtl/>
            </w:rPr>
          </w:rPrChange>
        </w:rPr>
        <w:t>להחליף, גם</w:t>
      </w:r>
      <w:r w:rsidRPr="00A90D62">
        <w:rPr>
          <w:rFonts w:ascii="David" w:eastAsia="David" w:hAnsi="David" w:cs="David"/>
          <w:sz w:val="28"/>
          <w:szCs w:val="28"/>
          <w:rtl/>
          <w:rPrChange w:id="5803" w:author="אברהם" w:date="2012-11-23T10:23:00Z">
            <w:rPr>
              <w:rFonts w:ascii="David" w:eastAsia="David" w:hAnsi="David" w:cs="David"/>
              <w:rtl/>
            </w:rPr>
          </w:rPrChange>
        </w:rPr>
        <w:t xml:space="preserve"> </w:t>
      </w:r>
      <w:r w:rsidRPr="00A90D62">
        <w:rPr>
          <w:rFonts w:ascii="David" w:hAnsi="David" w:cs="David"/>
          <w:sz w:val="28"/>
          <w:szCs w:val="28"/>
          <w:rtl/>
          <w:rPrChange w:id="5804" w:author="אברהם" w:date="2012-11-23T10:23:00Z">
            <w:rPr>
              <w:rFonts w:ascii="David" w:hAnsi="David" w:cs="David"/>
              <w:rtl/>
            </w:rPr>
          </w:rPrChange>
        </w:rPr>
        <w:t>אם</w:t>
      </w:r>
      <w:r w:rsidRPr="00A90D62">
        <w:rPr>
          <w:rFonts w:ascii="David" w:eastAsia="David" w:hAnsi="David" w:cs="David"/>
          <w:sz w:val="28"/>
          <w:szCs w:val="28"/>
          <w:rtl/>
          <w:rPrChange w:id="5805" w:author="אברהם" w:date="2012-11-23T10:23:00Z">
            <w:rPr>
              <w:rFonts w:ascii="David" w:eastAsia="David" w:hAnsi="David" w:cs="David"/>
              <w:rtl/>
            </w:rPr>
          </w:rPrChange>
        </w:rPr>
        <w:t xml:space="preserve"> </w:t>
      </w:r>
      <w:r w:rsidRPr="00A90D62">
        <w:rPr>
          <w:rFonts w:ascii="David" w:hAnsi="David" w:cs="David"/>
          <w:sz w:val="28"/>
          <w:szCs w:val="28"/>
          <w:rtl/>
          <w:rPrChange w:id="5806" w:author="אברהם" w:date="2012-11-23T10:23:00Z">
            <w:rPr>
              <w:rFonts w:ascii="David" w:hAnsi="David" w:cs="David"/>
              <w:rtl/>
            </w:rPr>
          </w:rPrChange>
        </w:rPr>
        <w:t>שני</w:t>
      </w:r>
      <w:r w:rsidRPr="00A90D62">
        <w:rPr>
          <w:rFonts w:ascii="David" w:eastAsia="David" w:hAnsi="David" w:cs="David"/>
          <w:sz w:val="28"/>
          <w:szCs w:val="28"/>
          <w:rtl/>
          <w:rPrChange w:id="5807" w:author="אברהם" w:date="2012-11-23T10:23:00Z">
            <w:rPr>
              <w:rFonts w:ascii="David" w:eastAsia="David" w:hAnsi="David" w:cs="David"/>
              <w:rtl/>
            </w:rPr>
          </w:rPrChange>
        </w:rPr>
        <w:t xml:space="preserve"> </w:t>
      </w:r>
      <w:r w:rsidRPr="00A90D62">
        <w:rPr>
          <w:rFonts w:ascii="David" w:hAnsi="David" w:cs="David"/>
          <w:sz w:val="28"/>
          <w:szCs w:val="28"/>
          <w:rtl/>
          <w:rPrChange w:id="5808" w:author="אברהם" w:date="2012-11-23T10:23:00Z">
            <w:rPr>
              <w:rFonts w:ascii="David" w:hAnsi="David" w:cs="David"/>
              <w:rtl/>
            </w:rPr>
          </w:rPrChange>
        </w:rPr>
        <w:t>הצדדים</w:t>
      </w:r>
      <w:r w:rsidRPr="00A90D62">
        <w:rPr>
          <w:rFonts w:ascii="David" w:eastAsia="David" w:hAnsi="David" w:cs="David"/>
          <w:sz w:val="28"/>
          <w:szCs w:val="28"/>
          <w:rtl/>
          <w:rPrChange w:id="5809" w:author="אברהם" w:date="2012-11-23T10:23:00Z">
            <w:rPr>
              <w:rFonts w:ascii="David" w:eastAsia="David" w:hAnsi="David" w:cs="David"/>
              <w:rtl/>
            </w:rPr>
          </w:rPrChange>
        </w:rPr>
        <w:t xml:space="preserve"> </w:t>
      </w:r>
      <w:r w:rsidRPr="00A90D62">
        <w:rPr>
          <w:rFonts w:ascii="David" w:hAnsi="David" w:cs="David"/>
          <w:sz w:val="28"/>
          <w:szCs w:val="28"/>
          <w:rtl/>
          <w:rPrChange w:id="5810" w:author="אברהם" w:date="2012-11-23T10:23:00Z">
            <w:rPr>
              <w:rFonts w:ascii="David" w:hAnsi="David" w:cs="David"/>
              <w:rtl/>
            </w:rPr>
          </w:rPrChange>
        </w:rPr>
        <w:t>מסכימים. ניתן</w:t>
      </w:r>
      <w:r w:rsidRPr="00A90D62">
        <w:rPr>
          <w:rFonts w:ascii="David" w:eastAsia="David" w:hAnsi="David" w:cs="David"/>
          <w:sz w:val="28"/>
          <w:szCs w:val="28"/>
          <w:rtl/>
          <w:rPrChange w:id="5811" w:author="אברהם" w:date="2012-11-23T10:23:00Z">
            <w:rPr>
              <w:rFonts w:ascii="David" w:eastAsia="David" w:hAnsi="David" w:cs="David"/>
              <w:rtl/>
            </w:rPr>
          </w:rPrChange>
        </w:rPr>
        <w:t xml:space="preserve"> </w:t>
      </w:r>
      <w:r w:rsidRPr="00A90D62">
        <w:rPr>
          <w:rFonts w:ascii="David" w:hAnsi="David" w:cs="David"/>
          <w:sz w:val="28"/>
          <w:szCs w:val="28"/>
          <w:rtl/>
          <w:rPrChange w:id="5812" w:author="אברהם" w:date="2012-11-23T10:23:00Z">
            <w:rPr>
              <w:rFonts w:ascii="David" w:hAnsi="David" w:cs="David"/>
              <w:rtl/>
            </w:rPr>
          </w:rPrChange>
        </w:rPr>
        <w:t>גם</w:t>
      </w:r>
      <w:r w:rsidRPr="00A90D62">
        <w:rPr>
          <w:rFonts w:ascii="David" w:eastAsia="David" w:hAnsi="David" w:cs="David"/>
          <w:sz w:val="28"/>
          <w:szCs w:val="28"/>
          <w:rtl/>
          <w:rPrChange w:id="5813" w:author="אברהם" w:date="2012-11-23T10:23:00Z">
            <w:rPr>
              <w:rFonts w:ascii="David" w:eastAsia="David" w:hAnsi="David" w:cs="David"/>
              <w:rtl/>
            </w:rPr>
          </w:rPrChange>
        </w:rPr>
        <w:t xml:space="preserve"> </w:t>
      </w:r>
      <w:r w:rsidRPr="00A90D62">
        <w:rPr>
          <w:rFonts w:ascii="David" w:hAnsi="David" w:cs="David"/>
          <w:sz w:val="28"/>
          <w:szCs w:val="28"/>
          <w:rtl/>
          <w:rPrChange w:id="5814" w:author="אברהם" w:date="2012-11-23T10:23:00Z">
            <w:rPr>
              <w:rFonts w:ascii="David" w:hAnsi="David" w:cs="David"/>
              <w:rtl/>
            </w:rPr>
          </w:rPrChange>
        </w:rPr>
        <w:t>להבין</w:t>
      </w:r>
      <w:r w:rsidRPr="00A90D62">
        <w:rPr>
          <w:rFonts w:ascii="David" w:eastAsia="David" w:hAnsi="David" w:cs="David"/>
          <w:sz w:val="28"/>
          <w:szCs w:val="28"/>
          <w:rtl/>
          <w:rPrChange w:id="5815" w:author="אברהם" w:date="2012-11-23T10:23:00Z">
            <w:rPr>
              <w:rFonts w:ascii="David" w:eastAsia="David" w:hAnsi="David" w:cs="David"/>
              <w:rtl/>
            </w:rPr>
          </w:rPrChange>
        </w:rPr>
        <w:t xml:space="preserve"> </w:t>
      </w:r>
      <w:r w:rsidRPr="00A90D62">
        <w:rPr>
          <w:rFonts w:ascii="David" w:hAnsi="David" w:cs="David"/>
          <w:sz w:val="28"/>
          <w:szCs w:val="28"/>
          <w:rtl/>
          <w:rPrChange w:id="5816" w:author="אברהם" w:date="2012-11-23T10:23:00Z">
            <w:rPr>
              <w:rFonts w:ascii="David" w:hAnsi="David" w:cs="David"/>
              <w:rtl/>
            </w:rPr>
          </w:rPrChange>
        </w:rPr>
        <w:t>מה</w:t>
      </w:r>
      <w:r w:rsidRPr="00A90D62">
        <w:rPr>
          <w:rFonts w:ascii="David" w:eastAsia="David" w:hAnsi="David" w:cs="David"/>
          <w:sz w:val="28"/>
          <w:szCs w:val="28"/>
          <w:rtl/>
          <w:rPrChange w:id="5817" w:author="אברהם" w:date="2012-11-23T10:23:00Z">
            <w:rPr>
              <w:rFonts w:ascii="David" w:eastAsia="David" w:hAnsi="David" w:cs="David"/>
              <w:rtl/>
            </w:rPr>
          </w:rPrChange>
        </w:rPr>
        <w:t xml:space="preserve"> </w:t>
      </w:r>
      <w:r w:rsidRPr="00A90D62">
        <w:rPr>
          <w:rFonts w:ascii="David" w:hAnsi="David" w:cs="David"/>
          <w:sz w:val="28"/>
          <w:szCs w:val="28"/>
          <w:rtl/>
          <w:rPrChange w:id="5818" w:author="אברהם" w:date="2012-11-23T10:23:00Z">
            <w:rPr>
              <w:rFonts w:ascii="David" w:hAnsi="David" w:cs="David"/>
              <w:rtl/>
            </w:rPr>
          </w:rPrChange>
        </w:rPr>
        <w:t>החשיבות</w:t>
      </w:r>
      <w:r w:rsidRPr="00A90D62">
        <w:rPr>
          <w:rFonts w:ascii="David" w:eastAsia="David" w:hAnsi="David" w:cs="David"/>
          <w:sz w:val="28"/>
          <w:szCs w:val="28"/>
          <w:rtl/>
          <w:rPrChange w:id="5819" w:author="אברהם" w:date="2012-11-23T10:23:00Z">
            <w:rPr>
              <w:rFonts w:ascii="David" w:eastAsia="David" w:hAnsi="David" w:cs="David"/>
              <w:rtl/>
            </w:rPr>
          </w:rPrChange>
        </w:rPr>
        <w:t xml:space="preserve"> </w:t>
      </w:r>
      <w:r w:rsidRPr="00A90D62">
        <w:rPr>
          <w:rFonts w:ascii="David" w:hAnsi="David" w:cs="David"/>
          <w:sz w:val="28"/>
          <w:szCs w:val="28"/>
          <w:rtl/>
          <w:rPrChange w:id="5820" w:author="אברהם" w:date="2012-11-23T10:23:00Z">
            <w:rPr>
              <w:rFonts w:ascii="David" w:hAnsi="David" w:cs="David"/>
              <w:rtl/>
            </w:rPr>
          </w:rPrChange>
        </w:rPr>
        <w:t>של</w:t>
      </w:r>
      <w:r w:rsidRPr="00A90D62">
        <w:rPr>
          <w:rFonts w:ascii="David" w:eastAsia="David" w:hAnsi="David" w:cs="David"/>
          <w:sz w:val="28"/>
          <w:szCs w:val="28"/>
          <w:rtl/>
          <w:rPrChange w:id="5821" w:author="אברהם" w:date="2012-11-23T10:23:00Z">
            <w:rPr>
              <w:rFonts w:ascii="David" w:eastAsia="David" w:hAnsi="David" w:cs="David"/>
              <w:rtl/>
            </w:rPr>
          </w:rPrChange>
        </w:rPr>
        <w:t xml:space="preserve"> </w:t>
      </w:r>
      <w:r w:rsidRPr="00A90D62">
        <w:rPr>
          <w:rFonts w:ascii="David" w:hAnsi="David" w:cs="David"/>
          <w:sz w:val="28"/>
          <w:szCs w:val="28"/>
          <w:rtl/>
          <w:rPrChange w:id="5822" w:author="אברהם" w:date="2012-11-23T10:23:00Z">
            <w:rPr>
              <w:rFonts w:ascii="David" w:hAnsi="David" w:cs="David"/>
              <w:rtl/>
            </w:rPr>
          </w:rPrChange>
        </w:rPr>
        <w:t>חוק</w:t>
      </w:r>
      <w:r w:rsidRPr="00A90D62">
        <w:rPr>
          <w:rFonts w:ascii="David" w:eastAsia="David" w:hAnsi="David" w:cs="David"/>
          <w:sz w:val="28"/>
          <w:szCs w:val="28"/>
          <w:rtl/>
          <w:rPrChange w:id="5823" w:author="אברהם" w:date="2012-11-23T10:23:00Z">
            <w:rPr>
              <w:rFonts w:ascii="David" w:eastAsia="David" w:hAnsi="David" w:cs="David"/>
              <w:rtl/>
            </w:rPr>
          </w:rPrChange>
        </w:rPr>
        <w:t xml:space="preserve"> </w:t>
      </w:r>
      <w:r w:rsidRPr="00A90D62">
        <w:rPr>
          <w:rFonts w:ascii="David" w:hAnsi="David" w:cs="David"/>
          <w:sz w:val="28"/>
          <w:szCs w:val="28"/>
          <w:rtl/>
          <w:rPrChange w:id="5824" w:author="אברהם" w:date="2012-11-23T10:23:00Z">
            <w:rPr>
              <w:rFonts w:ascii="David" w:hAnsi="David" w:cs="David"/>
              <w:rtl/>
            </w:rPr>
          </w:rPrChange>
        </w:rPr>
        <w:t>זה:</w:t>
      </w:r>
    </w:p>
    <w:p w:rsidR="009C2B09" w:rsidRPr="00A90D62" w:rsidRDefault="009C2B09" w:rsidP="00620012">
      <w:pPr>
        <w:pStyle w:val="a1"/>
        <w:numPr>
          <w:ilvl w:val="0"/>
          <w:numId w:val="9"/>
        </w:numPr>
        <w:bidi/>
        <w:ind w:firstLine="0"/>
        <w:rPr>
          <w:rFonts w:ascii="David" w:hAnsi="David" w:cs="David"/>
          <w:sz w:val="28"/>
          <w:szCs w:val="28"/>
          <w:rtl/>
          <w:rPrChange w:id="5825" w:author="אברהם" w:date="2012-11-23T10:23:00Z">
            <w:rPr>
              <w:rFonts w:ascii="David" w:hAnsi="David" w:cs="David"/>
              <w:rtl/>
            </w:rPr>
          </w:rPrChange>
        </w:rPr>
      </w:pPr>
      <w:r w:rsidRPr="00A90D62">
        <w:rPr>
          <w:rFonts w:ascii="David" w:hAnsi="David" w:cs="David"/>
          <w:sz w:val="28"/>
          <w:szCs w:val="28"/>
          <w:rtl/>
          <w:rPrChange w:id="5826" w:author="אברהם" w:date="2012-11-23T10:23:00Z">
            <w:rPr>
              <w:rFonts w:ascii="David" w:hAnsi="David" w:cs="David"/>
              <w:rtl/>
            </w:rPr>
          </w:rPrChange>
        </w:rPr>
        <w:t>הנחלות</w:t>
      </w:r>
      <w:r w:rsidRPr="00A90D62">
        <w:rPr>
          <w:rFonts w:ascii="David" w:eastAsia="David" w:hAnsi="David" w:cs="David"/>
          <w:sz w:val="28"/>
          <w:szCs w:val="28"/>
          <w:rtl/>
          <w:rPrChange w:id="5827" w:author="אברהם" w:date="2012-11-23T10:23:00Z">
            <w:rPr>
              <w:rFonts w:ascii="David" w:eastAsia="David" w:hAnsi="David" w:cs="David"/>
              <w:rtl/>
            </w:rPr>
          </w:rPrChange>
        </w:rPr>
        <w:t xml:space="preserve"> </w:t>
      </w:r>
      <w:r w:rsidRPr="00A90D62">
        <w:rPr>
          <w:rFonts w:ascii="David" w:hAnsi="David" w:cs="David"/>
          <w:sz w:val="28"/>
          <w:szCs w:val="28"/>
          <w:rtl/>
          <w:rPrChange w:id="5828" w:author="אברהם" w:date="2012-11-23T10:23:00Z">
            <w:rPr>
              <w:rFonts w:ascii="David" w:hAnsi="David" w:cs="David"/>
              <w:rtl/>
            </w:rPr>
          </w:rPrChange>
        </w:rPr>
        <w:t>המקוריות</w:t>
      </w:r>
      <w:r w:rsidRPr="00A90D62">
        <w:rPr>
          <w:rFonts w:ascii="David" w:eastAsia="David" w:hAnsi="David" w:cs="David"/>
          <w:sz w:val="28"/>
          <w:szCs w:val="28"/>
          <w:rtl/>
          <w:rPrChange w:id="5829" w:author="אברהם" w:date="2012-11-23T10:23:00Z">
            <w:rPr>
              <w:rFonts w:ascii="David" w:eastAsia="David" w:hAnsi="David" w:cs="David"/>
              <w:rtl/>
            </w:rPr>
          </w:rPrChange>
        </w:rPr>
        <w:t xml:space="preserve"> </w:t>
      </w:r>
      <w:r w:rsidRPr="00A90D62">
        <w:rPr>
          <w:rFonts w:ascii="David" w:hAnsi="David" w:cs="David"/>
          <w:sz w:val="28"/>
          <w:szCs w:val="28"/>
          <w:rtl/>
          <w:rPrChange w:id="5830" w:author="אברהם" w:date="2012-11-23T10:23:00Z">
            <w:rPr>
              <w:rFonts w:ascii="David" w:hAnsi="David" w:cs="David"/>
              <w:rtl/>
            </w:rPr>
          </w:rPrChange>
        </w:rPr>
        <w:t>חולקו</w:t>
      </w:r>
      <w:r w:rsidRPr="00A90D62">
        <w:rPr>
          <w:rFonts w:ascii="David" w:eastAsia="David" w:hAnsi="David" w:cs="David"/>
          <w:sz w:val="28"/>
          <w:szCs w:val="28"/>
          <w:rtl/>
          <w:rPrChange w:id="5831" w:author="אברהם" w:date="2012-11-23T10:23:00Z">
            <w:rPr>
              <w:rFonts w:ascii="David" w:eastAsia="David" w:hAnsi="David" w:cs="David"/>
              <w:rtl/>
            </w:rPr>
          </w:rPrChange>
        </w:rPr>
        <w:t xml:space="preserve"> </w:t>
      </w:r>
      <w:r w:rsidRPr="00A90D62">
        <w:rPr>
          <w:rFonts w:ascii="David" w:hAnsi="David" w:cs="David"/>
          <w:sz w:val="28"/>
          <w:szCs w:val="28"/>
          <w:rtl/>
          <w:rPrChange w:id="5832" w:author="אברהם" w:date="2012-11-23T10:23:00Z">
            <w:rPr>
              <w:rFonts w:ascii="David" w:hAnsi="David" w:cs="David"/>
              <w:rtl/>
            </w:rPr>
          </w:rPrChange>
        </w:rPr>
        <w:t>בגורל, שבוצע</w:t>
      </w:r>
      <w:r w:rsidRPr="00A90D62">
        <w:rPr>
          <w:rFonts w:ascii="David" w:eastAsia="David" w:hAnsi="David" w:cs="David"/>
          <w:sz w:val="28"/>
          <w:szCs w:val="28"/>
          <w:rtl/>
          <w:rPrChange w:id="5833" w:author="אברהם" w:date="2012-11-23T10:23:00Z">
            <w:rPr>
              <w:rFonts w:ascii="David" w:eastAsia="David" w:hAnsi="David" w:cs="David"/>
              <w:rtl/>
            </w:rPr>
          </w:rPrChange>
        </w:rPr>
        <w:t xml:space="preserve"> </w:t>
      </w:r>
      <w:r w:rsidRPr="00A90D62">
        <w:rPr>
          <w:rFonts w:ascii="David" w:hAnsi="David" w:cs="David"/>
          <w:sz w:val="28"/>
          <w:szCs w:val="28"/>
          <w:rtl/>
          <w:rPrChange w:id="5834" w:author="אברהם" w:date="2012-11-23T10:23:00Z">
            <w:rPr>
              <w:rFonts w:ascii="David" w:hAnsi="David" w:cs="David"/>
              <w:rtl/>
            </w:rPr>
          </w:rPrChange>
        </w:rPr>
        <w:t>על</w:t>
      </w:r>
      <w:r w:rsidRPr="00A90D62">
        <w:rPr>
          <w:rFonts w:ascii="David" w:eastAsia="David" w:hAnsi="David" w:cs="David"/>
          <w:sz w:val="28"/>
          <w:szCs w:val="28"/>
          <w:rtl/>
          <w:rPrChange w:id="5835" w:author="אברהם" w:date="2012-11-23T10:23:00Z">
            <w:rPr>
              <w:rFonts w:ascii="David" w:eastAsia="David" w:hAnsi="David" w:cs="David"/>
              <w:rtl/>
            </w:rPr>
          </w:rPrChange>
        </w:rPr>
        <w:t xml:space="preserve"> </w:t>
      </w:r>
      <w:r w:rsidRPr="00A90D62">
        <w:rPr>
          <w:rFonts w:ascii="David" w:hAnsi="David" w:cs="David"/>
          <w:sz w:val="28"/>
          <w:szCs w:val="28"/>
          <w:rtl/>
          <w:rPrChange w:id="5836" w:author="אברהם" w:date="2012-11-23T10:23:00Z">
            <w:rPr>
              <w:rFonts w:ascii="David" w:hAnsi="David" w:cs="David"/>
              <w:rtl/>
            </w:rPr>
          </w:rPrChange>
        </w:rPr>
        <w:t>פי</w:t>
      </w:r>
      <w:r w:rsidRPr="00A90D62">
        <w:rPr>
          <w:rFonts w:ascii="David" w:eastAsia="David" w:hAnsi="David" w:cs="David"/>
          <w:sz w:val="28"/>
          <w:szCs w:val="28"/>
          <w:rtl/>
          <w:rPrChange w:id="5837" w:author="אברהם" w:date="2012-11-23T10:23:00Z">
            <w:rPr>
              <w:rFonts w:ascii="David" w:eastAsia="David" w:hAnsi="David" w:cs="David"/>
              <w:rtl/>
            </w:rPr>
          </w:rPrChange>
        </w:rPr>
        <w:t xml:space="preserve"> </w:t>
      </w:r>
      <w:r w:rsidRPr="00A90D62">
        <w:rPr>
          <w:rFonts w:ascii="David" w:hAnsi="David" w:cs="David"/>
          <w:sz w:val="28"/>
          <w:szCs w:val="28"/>
          <w:rtl/>
          <w:rPrChange w:id="5838" w:author="אברהם" w:date="2012-11-23T10:23:00Z">
            <w:rPr>
              <w:rFonts w:ascii="David" w:hAnsi="David" w:cs="David"/>
              <w:rtl/>
            </w:rPr>
          </w:rPrChange>
        </w:rPr>
        <w:t>ה', ברוח</w:t>
      </w:r>
      <w:r w:rsidRPr="00A90D62">
        <w:rPr>
          <w:rFonts w:ascii="David" w:eastAsia="David" w:hAnsi="David" w:cs="David"/>
          <w:sz w:val="28"/>
          <w:szCs w:val="28"/>
          <w:rtl/>
          <w:rPrChange w:id="5839" w:author="אברהם" w:date="2012-11-23T10:23:00Z">
            <w:rPr>
              <w:rFonts w:ascii="David" w:eastAsia="David" w:hAnsi="David" w:cs="David"/>
              <w:rtl/>
            </w:rPr>
          </w:rPrChange>
        </w:rPr>
        <w:t xml:space="preserve"> </w:t>
      </w:r>
      <w:r w:rsidRPr="00A90D62">
        <w:rPr>
          <w:rFonts w:ascii="David" w:hAnsi="David" w:cs="David"/>
          <w:sz w:val="28"/>
          <w:szCs w:val="28"/>
          <w:rtl/>
          <w:rPrChange w:id="5840" w:author="אברהם" w:date="2012-11-23T10:23:00Z">
            <w:rPr>
              <w:rFonts w:ascii="David" w:hAnsi="David" w:cs="David"/>
              <w:rtl/>
            </w:rPr>
          </w:rPrChange>
        </w:rPr>
        <w:t>הקודש</w:t>
      </w:r>
      <w:ins w:id="5841" w:author="אברהם" w:date="2012-11-26T17:33:00Z">
        <w:r w:rsidR="00620012">
          <w:rPr>
            <w:rFonts w:ascii="David" w:hAnsi="David" w:cs="David" w:hint="cs"/>
            <w:sz w:val="28"/>
            <w:szCs w:val="28"/>
            <w:rtl/>
          </w:rPr>
          <w:t>.</w:t>
        </w:r>
      </w:ins>
      <w:del w:id="5842" w:author="אברהם" w:date="2012-11-26T17:33:00Z">
        <w:r w:rsidRPr="00A90D62" w:rsidDel="00620012">
          <w:rPr>
            <w:rFonts w:ascii="David" w:hAnsi="David" w:cs="David"/>
            <w:sz w:val="28"/>
            <w:szCs w:val="28"/>
            <w:rtl/>
            <w:rPrChange w:id="5843" w:author="אברהם" w:date="2012-11-23T10:23:00Z">
              <w:rPr>
                <w:rFonts w:ascii="David" w:hAnsi="David" w:cs="David"/>
                <w:rtl/>
              </w:rPr>
            </w:rPrChange>
          </w:rPr>
          <w:delText>;</w:delText>
        </w:r>
      </w:del>
      <w:r w:rsidRPr="00A90D62">
        <w:rPr>
          <w:rFonts w:ascii="David" w:hAnsi="David" w:cs="David"/>
          <w:sz w:val="28"/>
          <w:szCs w:val="28"/>
          <w:rtl/>
          <w:rPrChange w:id="5844" w:author="אברהם" w:date="2012-11-23T10:23:00Z">
            <w:rPr>
              <w:rFonts w:ascii="David" w:hAnsi="David" w:cs="David"/>
              <w:rtl/>
            </w:rPr>
          </w:rPrChange>
        </w:rPr>
        <w:t xml:space="preserve"> החלוקה</w:t>
      </w:r>
      <w:r w:rsidRPr="00A90D62">
        <w:rPr>
          <w:rFonts w:ascii="David" w:eastAsia="David" w:hAnsi="David" w:cs="David"/>
          <w:sz w:val="28"/>
          <w:szCs w:val="28"/>
          <w:rtl/>
          <w:rPrChange w:id="5845" w:author="אברהם" w:date="2012-11-23T10:23:00Z">
            <w:rPr>
              <w:rFonts w:ascii="David" w:eastAsia="David" w:hAnsi="David" w:cs="David"/>
              <w:rtl/>
            </w:rPr>
          </w:rPrChange>
        </w:rPr>
        <w:t xml:space="preserve"> </w:t>
      </w:r>
      <w:r w:rsidRPr="00A90D62">
        <w:rPr>
          <w:rFonts w:ascii="David" w:hAnsi="David" w:cs="David"/>
          <w:sz w:val="28"/>
          <w:szCs w:val="28"/>
          <w:rtl/>
          <w:rPrChange w:id="5846" w:author="אברהם" w:date="2012-11-23T10:23:00Z">
            <w:rPr>
              <w:rFonts w:ascii="David" w:hAnsi="David" w:cs="David"/>
              <w:rtl/>
            </w:rPr>
          </w:rPrChange>
        </w:rPr>
        <w:t>משקפת</w:t>
      </w:r>
      <w:r w:rsidRPr="00A90D62">
        <w:rPr>
          <w:rFonts w:ascii="David" w:eastAsia="David" w:hAnsi="David" w:cs="David"/>
          <w:sz w:val="28"/>
          <w:szCs w:val="28"/>
          <w:rtl/>
          <w:rPrChange w:id="5847" w:author="אברהם" w:date="2012-11-23T10:23:00Z">
            <w:rPr>
              <w:rFonts w:ascii="David" w:eastAsia="David" w:hAnsi="David" w:cs="David"/>
              <w:rtl/>
            </w:rPr>
          </w:rPrChange>
        </w:rPr>
        <w:t xml:space="preserve"> </w:t>
      </w:r>
      <w:r w:rsidRPr="00A90D62">
        <w:rPr>
          <w:rFonts w:ascii="David" w:hAnsi="David" w:cs="David"/>
          <w:sz w:val="28"/>
          <w:szCs w:val="28"/>
          <w:rtl/>
          <w:rPrChange w:id="5848" w:author="אברהם" w:date="2012-11-23T10:23:00Z">
            <w:rPr>
              <w:rFonts w:ascii="David" w:hAnsi="David" w:cs="David"/>
              <w:rtl/>
            </w:rPr>
          </w:rPrChange>
        </w:rPr>
        <w:t>את</w:t>
      </w:r>
      <w:r w:rsidRPr="00A90D62">
        <w:rPr>
          <w:rFonts w:ascii="David" w:eastAsia="David" w:hAnsi="David" w:cs="David"/>
          <w:sz w:val="28"/>
          <w:szCs w:val="28"/>
          <w:rtl/>
          <w:rPrChange w:id="5849" w:author="אברהם" w:date="2012-11-23T10:23:00Z">
            <w:rPr>
              <w:rFonts w:ascii="David" w:eastAsia="David" w:hAnsi="David" w:cs="David"/>
              <w:rtl/>
            </w:rPr>
          </w:rPrChange>
        </w:rPr>
        <w:t xml:space="preserve"> </w:t>
      </w:r>
      <w:r w:rsidRPr="00A90D62">
        <w:rPr>
          <w:rFonts w:ascii="David" w:hAnsi="David" w:cs="David"/>
          <w:sz w:val="28"/>
          <w:szCs w:val="28"/>
          <w:rtl/>
          <w:rPrChange w:id="5850" w:author="אברהם" w:date="2012-11-23T10:23:00Z">
            <w:rPr>
              <w:rFonts w:ascii="David" w:hAnsi="David" w:cs="David"/>
              <w:rtl/>
            </w:rPr>
          </w:rPrChange>
        </w:rPr>
        <w:t>הרצון</w:t>
      </w:r>
      <w:r w:rsidRPr="00A90D62">
        <w:rPr>
          <w:rFonts w:ascii="David" w:eastAsia="David" w:hAnsi="David" w:cs="David"/>
          <w:sz w:val="28"/>
          <w:szCs w:val="28"/>
          <w:rtl/>
          <w:rPrChange w:id="5851" w:author="אברהם" w:date="2012-11-23T10:23:00Z">
            <w:rPr>
              <w:rFonts w:ascii="David" w:eastAsia="David" w:hAnsi="David" w:cs="David"/>
              <w:rtl/>
            </w:rPr>
          </w:rPrChange>
        </w:rPr>
        <w:t xml:space="preserve"> </w:t>
      </w:r>
      <w:r w:rsidRPr="00A90D62">
        <w:rPr>
          <w:rFonts w:ascii="David" w:hAnsi="David" w:cs="David"/>
          <w:sz w:val="28"/>
          <w:szCs w:val="28"/>
          <w:rtl/>
          <w:rPrChange w:id="5852" w:author="אברהם" w:date="2012-11-23T10:23:00Z">
            <w:rPr>
              <w:rFonts w:ascii="David" w:hAnsi="David" w:cs="David"/>
              <w:rtl/>
            </w:rPr>
          </w:rPrChange>
        </w:rPr>
        <w:t>האלוהי, ולכן</w:t>
      </w:r>
      <w:r w:rsidRPr="00A90D62">
        <w:rPr>
          <w:rFonts w:ascii="David" w:eastAsia="David" w:hAnsi="David" w:cs="David"/>
          <w:sz w:val="28"/>
          <w:szCs w:val="28"/>
          <w:rtl/>
          <w:rPrChange w:id="5853" w:author="אברהם" w:date="2012-11-23T10:23:00Z">
            <w:rPr>
              <w:rFonts w:ascii="David" w:eastAsia="David" w:hAnsi="David" w:cs="David"/>
              <w:rtl/>
            </w:rPr>
          </w:rPrChange>
        </w:rPr>
        <w:t xml:space="preserve"> </w:t>
      </w:r>
      <w:r w:rsidRPr="00A90D62">
        <w:rPr>
          <w:rFonts w:ascii="David" w:hAnsi="David" w:cs="David"/>
          <w:sz w:val="28"/>
          <w:szCs w:val="28"/>
          <w:rtl/>
          <w:rPrChange w:id="5854" w:author="אברהם" w:date="2012-11-23T10:23:00Z">
            <w:rPr>
              <w:rFonts w:ascii="David" w:hAnsi="David" w:cs="David"/>
              <w:rtl/>
            </w:rPr>
          </w:rPrChange>
        </w:rPr>
        <w:t>יש</w:t>
      </w:r>
      <w:r w:rsidRPr="00A90D62">
        <w:rPr>
          <w:rFonts w:ascii="David" w:eastAsia="David" w:hAnsi="David" w:cs="David"/>
          <w:sz w:val="28"/>
          <w:szCs w:val="28"/>
          <w:rtl/>
          <w:rPrChange w:id="5855" w:author="אברהם" w:date="2012-11-23T10:23:00Z">
            <w:rPr>
              <w:rFonts w:ascii="David" w:eastAsia="David" w:hAnsi="David" w:cs="David"/>
              <w:rtl/>
            </w:rPr>
          </w:rPrChange>
        </w:rPr>
        <w:t xml:space="preserve"> </w:t>
      </w:r>
      <w:r w:rsidRPr="00A90D62">
        <w:rPr>
          <w:rFonts w:ascii="David" w:hAnsi="David" w:cs="David"/>
          <w:sz w:val="28"/>
          <w:szCs w:val="28"/>
          <w:rtl/>
          <w:rPrChange w:id="5856" w:author="אברהם" w:date="2012-11-23T10:23:00Z">
            <w:rPr>
              <w:rFonts w:ascii="David" w:hAnsi="David" w:cs="David"/>
              <w:rtl/>
            </w:rPr>
          </w:rPrChange>
        </w:rPr>
        <w:t>לשמר</w:t>
      </w:r>
      <w:r w:rsidRPr="00A90D62">
        <w:rPr>
          <w:rFonts w:ascii="David" w:eastAsia="David" w:hAnsi="David" w:cs="David"/>
          <w:sz w:val="28"/>
          <w:szCs w:val="28"/>
          <w:rtl/>
          <w:rPrChange w:id="5857" w:author="אברהם" w:date="2012-11-23T10:23:00Z">
            <w:rPr>
              <w:rFonts w:ascii="David" w:eastAsia="David" w:hAnsi="David" w:cs="David"/>
              <w:rtl/>
            </w:rPr>
          </w:rPrChange>
        </w:rPr>
        <w:t xml:space="preserve"> </w:t>
      </w:r>
      <w:r w:rsidRPr="00A90D62">
        <w:rPr>
          <w:rFonts w:ascii="David" w:hAnsi="David" w:cs="David"/>
          <w:sz w:val="28"/>
          <w:szCs w:val="28"/>
          <w:rtl/>
          <w:rPrChange w:id="5858" w:author="אברהם" w:date="2012-11-23T10:23:00Z">
            <w:rPr>
              <w:rFonts w:ascii="David" w:hAnsi="David" w:cs="David"/>
              <w:rtl/>
            </w:rPr>
          </w:rPrChange>
        </w:rPr>
        <w:t>אותה.</w:t>
      </w:r>
    </w:p>
    <w:p w:rsidR="009C2B09" w:rsidRPr="00A90D62" w:rsidRDefault="009C2B09" w:rsidP="00685392">
      <w:pPr>
        <w:pStyle w:val="a1"/>
        <w:numPr>
          <w:ilvl w:val="0"/>
          <w:numId w:val="9"/>
        </w:numPr>
        <w:bidi/>
        <w:ind w:firstLine="0"/>
        <w:rPr>
          <w:rFonts w:ascii="David" w:hAnsi="David" w:cs="David"/>
          <w:sz w:val="28"/>
          <w:szCs w:val="28"/>
          <w:rtl/>
          <w:rPrChange w:id="5859" w:author="אברהם" w:date="2012-11-23T10:23:00Z">
            <w:rPr>
              <w:rFonts w:ascii="David" w:hAnsi="David" w:cs="David"/>
              <w:rtl/>
            </w:rPr>
          </w:rPrChange>
        </w:rPr>
      </w:pPr>
      <w:r w:rsidRPr="00A90D62">
        <w:rPr>
          <w:rFonts w:ascii="David" w:hAnsi="David" w:cs="David"/>
          <w:sz w:val="28"/>
          <w:szCs w:val="28"/>
          <w:rtl/>
          <w:rPrChange w:id="5860" w:author="אברהם" w:date="2012-11-23T10:23:00Z">
            <w:rPr>
              <w:rFonts w:ascii="David" w:hAnsi="David" w:cs="David"/>
              <w:rtl/>
            </w:rPr>
          </w:rPrChange>
        </w:rPr>
        <w:t>הנחלות</w:t>
      </w:r>
      <w:r w:rsidRPr="00A90D62">
        <w:rPr>
          <w:rFonts w:ascii="David" w:eastAsia="David" w:hAnsi="David" w:cs="David"/>
          <w:sz w:val="28"/>
          <w:szCs w:val="28"/>
          <w:rtl/>
          <w:rPrChange w:id="5861" w:author="אברהם" w:date="2012-11-23T10:23:00Z">
            <w:rPr>
              <w:rFonts w:ascii="David" w:eastAsia="David" w:hAnsi="David" w:cs="David"/>
              <w:rtl/>
            </w:rPr>
          </w:rPrChange>
        </w:rPr>
        <w:t xml:space="preserve"> </w:t>
      </w:r>
      <w:r w:rsidRPr="00A90D62">
        <w:rPr>
          <w:rFonts w:ascii="David" w:hAnsi="David" w:cs="David"/>
          <w:sz w:val="28"/>
          <w:szCs w:val="28"/>
          <w:rtl/>
          <w:rPrChange w:id="5862" w:author="אברהם" w:date="2012-11-23T10:23:00Z">
            <w:rPr>
              <w:rFonts w:ascii="David" w:hAnsi="David" w:cs="David"/>
              <w:rtl/>
            </w:rPr>
          </w:rPrChange>
        </w:rPr>
        <w:t>המקוריות</w:t>
      </w:r>
      <w:r w:rsidRPr="00A90D62">
        <w:rPr>
          <w:rFonts w:ascii="David" w:eastAsia="David" w:hAnsi="David" w:cs="David"/>
          <w:sz w:val="28"/>
          <w:szCs w:val="28"/>
          <w:rtl/>
          <w:rPrChange w:id="5863" w:author="אברהם" w:date="2012-11-23T10:23:00Z">
            <w:rPr>
              <w:rFonts w:ascii="David" w:eastAsia="David" w:hAnsi="David" w:cs="David"/>
              <w:rtl/>
            </w:rPr>
          </w:rPrChange>
        </w:rPr>
        <w:t xml:space="preserve"> </w:t>
      </w:r>
      <w:r w:rsidRPr="00A90D62">
        <w:rPr>
          <w:rFonts w:ascii="David" w:hAnsi="David" w:cs="David"/>
          <w:sz w:val="28"/>
          <w:szCs w:val="28"/>
          <w:rtl/>
          <w:rPrChange w:id="5864" w:author="אברהם" w:date="2012-11-23T10:23:00Z">
            <w:rPr>
              <w:rFonts w:ascii="David" w:hAnsi="David" w:cs="David"/>
              <w:rtl/>
            </w:rPr>
          </w:rPrChange>
        </w:rPr>
        <w:t>חולקו</w:t>
      </w:r>
      <w:r w:rsidRPr="00A90D62">
        <w:rPr>
          <w:rFonts w:ascii="David" w:eastAsia="David" w:hAnsi="David" w:cs="David"/>
          <w:sz w:val="28"/>
          <w:szCs w:val="28"/>
          <w:rtl/>
          <w:rPrChange w:id="5865" w:author="אברהם" w:date="2012-11-23T10:23:00Z">
            <w:rPr>
              <w:rFonts w:ascii="David" w:eastAsia="David" w:hAnsi="David" w:cs="David"/>
              <w:rtl/>
            </w:rPr>
          </w:rPrChange>
        </w:rPr>
        <w:t xml:space="preserve"> </w:t>
      </w:r>
      <w:r w:rsidRPr="00A90D62">
        <w:rPr>
          <w:rFonts w:ascii="David" w:hAnsi="David" w:cs="David"/>
          <w:sz w:val="28"/>
          <w:szCs w:val="28"/>
          <w:rtl/>
          <w:rPrChange w:id="5866" w:author="אברהם" w:date="2012-11-23T10:23:00Z">
            <w:rPr>
              <w:rFonts w:ascii="David" w:hAnsi="David" w:cs="David"/>
              <w:rtl/>
            </w:rPr>
          </w:rPrChange>
        </w:rPr>
        <w:t>בהתאם</w:t>
      </w:r>
      <w:r w:rsidRPr="00A90D62">
        <w:rPr>
          <w:rFonts w:ascii="David" w:eastAsia="David" w:hAnsi="David" w:cs="David"/>
          <w:sz w:val="28"/>
          <w:szCs w:val="28"/>
          <w:rtl/>
          <w:rPrChange w:id="5867" w:author="אברהם" w:date="2012-11-23T10:23:00Z">
            <w:rPr>
              <w:rFonts w:ascii="David" w:eastAsia="David" w:hAnsi="David" w:cs="David"/>
              <w:rtl/>
            </w:rPr>
          </w:rPrChange>
        </w:rPr>
        <w:t xml:space="preserve"> </w:t>
      </w:r>
      <w:r w:rsidRPr="00A90D62">
        <w:rPr>
          <w:rFonts w:ascii="David" w:hAnsi="David" w:cs="David"/>
          <w:sz w:val="28"/>
          <w:szCs w:val="28"/>
          <w:rtl/>
          <w:rPrChange w:id="5868" w:author="אברהם" w:date="2012-11-23T10:23:00Z">
            <w:rPr>
              <w:rFonts w:ascii="David" w:hAnsi="David" w:cs="David"/>
              <w:rtl/>
            </w:rPr>
          </w:rPrChange>
        </w:rPr>
        <w:t>לשבטים</w:t>
      </w:r>
      <w:r w:rsidRPr="00A90D62">
        <w:rPr>
          <w:rFonts w:ascii="David" w:eastAsia="David" w:hAnsi="David" w:cs="David"/>
          <w:sz w:val="28"/>
          <w:szCs w:val="28"/>
          <w:rtl/>
          <w:rPrChange w:id="5869" w:author="אברהם" w:date="2012-11-23T10:23:00Z">
            <w:rPr>
              <w:rFonts w:ascii="David" w:eastAsia="David" w:hAnsi="David" w:cs="David"/>
              <w:rtl/>
            </w:rPr>
          </w:rPrChange>
        </w:rPr>
        <w:t xml:space="preserve"> </w:t>
      </w:r>
      <w:r w:rsidRPr="00A90D62">
        <w:rPr>
          <w:rFonts w:ascii="David" w:hAnsi="David" w:cs="David"/>
          <w:sz w:val="28"/>
          <w:szCs w:val="28"/>
          <w:rtl/>
          <w:rPrChange w:id="5870" w:author="אברהם" w:date="2012-11-23T10:23:00Z">
            <w:rPr>
              <w:rFonts w:ascii="David" w:hAnsi="David" w:cs="David"/>
              <w:rtl/>
            </w:rPr>
          </w:rPrChange>
        </w:rPr>
        <w:t>ולמשפחות, והתורה</w:t>
      </w:r>
      <w:r w:rsidRPr="00A90D62">
        <w:rPr>
          <w:rFonts w:ascii="David" w:eastAsia="David" w:hAnsi="David" w:cs="David"/>
          <w:sz w:val="28"/>
          <w:szCs w:val="28"/>
          <w:rtl/>
          <w:rPrChange w:id="5871" w:author="אברהם" w:date="2012-11-23T10:23:00Z">
            <w:rPr>
              <w:rFonts w:ascii="David" w:eastAsia="David" w:hAnsi="David" w:cs="David"/>
              <w:rtl/>
            </w:rPr>
          </w:rPrChange>
        </w:rPr>
        <w:t xml:space="preserve"> </w:t>
      </w:r>
      <w:r w:rsidRPr="00A90D62">
        <w:rPr>
          <w:rFonts w:ascii="David" w:hAnsi="David" w:cs="David"/>
          <w:sz w:val="28"/>
          <w:szCs w:val="28"/>
          <w:rtl/>
          <w:rPrChange w:id="5872" w:author="אברהם" w:date="2012-11-23T10:23:00Z">
            <w:rPr>
              <w:rFonts w:ascii="David" w:hAnsi="David" w:cs="David"/>
              <w:rtl/>
            </w:rPr>
          </w:rPrChange>
        </w:rPr>
        <w:t>הקפידה</w:t>
      </w:r>
      <w:r w:rsidRPr="00A90D62">
        <w:rPr>
          <w:rFonts w:ascii="David" w:eastAsia="David" w:hAnsi="David" w:cs="David"/>
          <w:sz w:val="28"/>
          <w:szCs w:val="28"/>
          <w:rtl/>
          <w:rPrChange w:id="5873" w:author="אברהם" w:date="2012-11-23T10:23:00Z">
            <w:rPr>
              <w:rFonts w:ascii="David" w:eastAsia="David" w:hAnsi="David" w:cs="David"/>
              <w:rtl/>
            </w:rPr>
          </w:rPrChange>
        </w:rPr>
        <w:t xml:space="preserve"> </w:t>
      </w:r>
      <w:r w:rsidRPr="00A90D62">
        <w:rPr>
          <w:rFonts w:ascii="David" w:hAnsi="David" w:cs="David"/>
          <w:sz w:val="28"/>
          <w:szCs w:val="28"/>
          <w:rtl/>
          <w:rPrChange w:id="5874" w:author="אברהם" w:date="2012-11-23T10:23:00Z">
            <w:rPr>
              <w:rFonts w:ascii="David" w:hAnsi="David" w:cs="David"/>
              <w:rtl/>
            </w:rPr>
          </w:rPrChange>
        </w:rPr>
        <w:t>על</w:t>
      </w:r>
      <w:r w:rsidRPr="00A90D62">
        <w:rPr>
          <w:rFonts w:ascii="David" w:eastAsia="David" w:hAnsi="David" w:cs="David"/>
          <w:sz w:val="28"/>
          <w:szCs w:val="28"/>
          <w:rtl/>
          <w:rPrChange w:id="5875" w:author="אברהם" w:date="2012-11-23T10:23:00Z">
            <w:rPr>
              <w:rFonts w:ascii="David" w:eastAsia="David" w:hAnsi="David" w:cs="David"/>
              <w:rtl/>
            </w:rPr>
          </w:rPrChange>
        </w:rPr>
        <w:t xml:space="preserve"> </w:t>
      </w:r>
      <w:r w:rsidRPr="00A90D62">
        <w:rPr>
          <w:rFonts w:ascii="David" w:hAnsi="David" w:cs="David"/>
          <w:sz w:val="28"/>
          <w:szCs w:val="28"/>
          <w:rtl/>
          <w:rPrChange w:id="5876" w:author="אברהם" w:date="2012-11-23T10:23:00Z">
            <w:rPr>
              <w:rFonts w:ascii="David" w:hAnsi="David" w:cs="David"/>
              <w:rtl/>
            </w:rPr>
          </w:rPrChange>
        </w:rPr>
        <w:t>כך</w:t>
      </w:r>
      <w:r w:rsidRPr="00A90D62">
        <w:rPr>
          <w:rFonts w:ascii="David" w:eastAsia="David" w:hAnsi="David" w:cs="David"/>
          <w:sz w:val="28"/>
          <w:szCs w:val="28"/>
          <w:rtl/>
          <w:rPrChange w:id="5877" w:author="אברהם" w:date="2012-11-23T10:23:00Z">
            <w:rPr>
              <w:rFonts w:ascii="David" w:eastAsia="David" w:hAnsi="David" w:cs="David"/>
              <w:rtl/>
            </w:rPr>
          </w:rPrChange>
        </w:rPr>
        <w:t xml:space="preserve"> </w:t>
      </w:r>
      <w:r w:rsidRPr="00A90D62">
        <w:rPr>
          <w:rFonts w:ascii="David" w:hAnsi="David" w:cs="David"/>
          <w:sz w:val="28"/>
          <w:szCs w:val="28"/>
          <w:rtl/>
          <w:rPrChange w:id="5878" w:author="אברהם" w:date="2012-11-23T10:23:00Z">
            <w:rPr>
              <w:rFonts w:ascii="David" w:hAnsi="David" w:cs="David"/>
              <w:rtl/>
            </w:rPr>
          </w:rPrChange>
        </w:rPr>
        <w:t>שהמבנה</w:t>
      </w:r>
      <w:r w:rsidRPr="00A90D62">
        <w:rPr>
          <w:rFonts w:ascii="David" w:eastAsia="David" w:hAnsi="David" w:cs="David"/>
          <w:sz w:val="28"/>
          <w:szCs w:val="28"/>
          <w:rtl/>
          <w:rPrChange w:id="5879" w:author="אברהם" w:date="2012-11-23T10:23:00Z">
            <w:rPr>
              <w:rFonts w:ascii="David" w:eastAsia="David" w:hAnsi="David" w:cs="David"/>
              <w:rtl/>
            </w:rPr>
          </w:rPrChange>
        </w:rPr>
        <w:t xml:space="preserve"> </w:t>
      </w:r>
      <w:r w:rsidRPr="00A90D62">
        <w:rPr>
          <w:rFonts w:ascii="David" w:hAnsi="David" w:cs="David"/>
          <w:sz w:val="28"/>
          <w:szCs w:val="28"/>
          <w:rtl/>
          <w:rPrChange w:id="5880" w:author="אברהם" w:date="2012-11-23T10:23:00Z">
            <w:rPr>
              <w:rFonts w:ascii="David" w:hAnsi="David" w:cs="David"/>
              <w:rtl/>
            </w:rPr>
          </w:rPrChange>
        </w:rPr>
        <w:t>המשפחתי</w:t>
      </w:r>
      <w:r w:rsidRPr="00A90D62">
        <w:rPr>
          <w:rFonts w:ascii="David" w:eastAsia="David" w:hAnsi="David" w:cs="David"/>
          <w:sz w:val="28"/>
          <w:szCs w:val="28"/>
          <w:rtl/>
          <w:rPrChange w:id="5881" w:author="אברהם" w:date="2012-11-23T10:23:00Z">
            <w:rPr>
              <w:rFonts w:ascii="David" w:eastAsia="David" w:hAnsi="David" w:cs="David"/>
              <w:rtl/>
            </w:rPr>
          </w:rPrChange>
        </w:rPr>
        <w:t xml:space="preserve"> </w:t>
      </w:r>
      <w:r w:rsidRPr="00A90D62">
        <w:rPr>
          <w:rFonts w:ascii="David" w:hAnsi="David" w:cs="David"/>
          <w:sz w:val="28"/>
          <w:szCs w:val="28"/>
          <w:rtl/>
          <w:rPrChange w:id="5882" w:author="אברהם" w:date="2012-11-23T10:23:00Z">
            <w:rPr>
              <w:rFonts w:ascii="David" w:hAnsi="David" w:cs="David"/>
              <w:rtl/>
            </w:rPr>
          </w:rPrChange>
        </w:rPr>
        <w:t>והשבטי</w:t>
      </w:r>
      <w:r w:rsidRPr="00A90D62">
        <w:rPr>
          <w:rFonts w:ascii="David" w:eastAsia="David" w:hAnsi="David" w:cs="David"/>
          <w:sz w:val="28"/>
          <w:szCs w:val="28"/>
          <w:rtl/>
          <w:rPrChange w:id="5883" w:author="אברהם" w:date="2012-11-23T10:23:00Z">
            <w:rPr>
              <w:rFonts w:ascii="David" w:eastAsia="David" w:hAnsi="David" w:cs="David"/>
              <w:rtl/>
            </w:rPr>
          </w:rPrChange>
        </w:rPr>
        <w:t xml:space="preserve"> </w:t>
      </w:r>
      <w:r w:rsidRPr="00A90D62">
        <w:rPr>
          <w:rFonts w:ascii="David" w:hAnsi="David" w:cs="David"/>
          <w:sz w:val="28"/>
          <w:szCs w:val="28"/>
          <w:rtl/>
          <w:rPrChange w:id="5884" w:author="אברהם" w:date="2012-11-23T10:23:00Z">
            <w:rPr>
              <w:rFonts w:ascii="David" w:hAnsi="David" w:cs="David"/>
              <w:rtl/>
            </w:rPr>
          </w:rPrChange>
        </w:rPr>
        <w:t>יישמר, ולכן</w:t>
      </w:r>
      <w:r w:rsidRPr="00A90D62">
        <w:rPr>
          <w:rFonts w:ascii="David" w:eastAsia="David" w:hAnsi="David" w:cs="David"/>
          <w:sz w:val="28"/>
          <w:szCs w:val="28"/>
          <w:rtl/>
          <w:rPrChange w:id="5885" w:author="אברהם" w:date="2012-11-23T10:23:00Z">
            <w:rPr>
              <w:rFonts w:ascii="David" w:eastAsia="David" w:hAnsi="David" w:cs="David"/>
              <w:rtl/>
            </w:rPr>
          </w:rPrChange>
        </w:rPr>
        <w:t xml:space="preserve"> </w:t>
      </w:r>
      <w:r w:rsidRPr="00A90D62">
        <w:rPr>
          <w:rFonts w:ascii="David" w:hAnsi="David" w:cs="David"/>
          <w:sz w:val="28"/>
          <w:szCs w:val="28"/>
          <w:rtl/>
          <w:rPrChange w:id="5886" w:author="אברהם" w:date="2012-11-23T10:23:00Z">
            <w:rPr>
              <w:rFonts w:ascii="David" w:hAnsi="David" w:cs="David"/>
              <w:rtl/>
            </w:rPr>
          </w:rPrChange>
        </w:rPr>
        <w:t>ציוותה</w:t>
      </w:r>
      <w:r w:rsidRPr="00A90D62">
        <w:rPr>
          <w:rFonts w:ascii="David" w:eastAsia="David" w:hAnsi="David" w:cs="David"/>
          <w:sz w:val="28"/>
          <w:szCs w:val="28"/>
          <w:rtl/>
          <w:rPrChange w:id="5887" w:author="אברהם" w:date="2012-11-23T10:23:00Z">
            <w:rPr>
              <w:rFonts w:ascii="David" w:eastAsia="David" w:hAnsi="David" w:cs="David"/>
              <w:rtl/>
            </w:rPr>
          </w:rPrChange>
        </w:rPr>
        <w:t xml:space="preserve"> </w:t>
      </w:r>
      <w:r w:rsidRPr="00A90D62">
        <w:rPr>
          <w:rFonts w:ascii="David" w:hAnsi="David" w:cs="David"/>
          <w:sz w:val="28"/>
          <w:szCs w:val="28"/>
          <w:rtl/>
          <w:rPrChange w:id="5888" w:author="אברהם" w:date="2012-11-23T10:23:00Z">
            <w:rPr>
              <w:rFonts w:ascii="David" w:hAnsi="David" w:cs="David"/>
              <w:rtl/>
            </w:rPr>
          </w:rPrChange>
        </w:rPr>
        <w:t>שהאדם</w:t>
      </w:r>
      <w:r w:rsidRPr="00A90D62">
        <w:rPr>
          <w:rFonts w:ascii="David" w:eastAsia="David" w:hAnsi="David" w:cs="David"/>
          <w:sz w:val="28"/>
          <w:szCs w:val="28"/>
          <w:rtl/>
          <w:rPrChange w:id="5889" w:author="אברהם" w:date="2012-11-23T10:23:00Z">
            <w:rPr>
              <w:rFonts w:ascii="David" w:eastAsia="David" w:hAnsi="David" w:cs="David"/>
              <w:rtl/>
            </w:rPr>
          </w:rPrChange>
        </w:rPr>
        <w:t xml:space="preserve"> </w:t>
      </w:r>
      <w:r w:rsidRPr="00A90D62">
        <w:rPr>
          <w:rFonts w:ascii="David" w:hAnsi="David" w:cs="David"/>
          <w:sz w:val="28"/>
          <w:szCs w:val="28"/>
          <w:rtl/>
          <w:rPrChange w:id="5890" w:author="אברהם" w:date="2012-11-23T10:23:00Z">
            <w:rPr>
              <w:rFonts w:ascii="David" w:hAnsi="David" w:cs="David"/>
              <w:rtl/>
            </w:rPr>
          </w:rPrChange>
        </w:rPr>
        <w:t>יחזור</w:t>
      </w:r>
      <w:r w:rsidRPr="00A90D62">
        <w:rPr>
          <w:rFonts w:ascii="David" w:eastAsia="David" w:hAnsi="David" w:cs="David"/>
          <w:sz w:val="28"/>
          <w:szCs w:val="28"/>
          <w:rtl/>
          <w:rPrChange w:id="5891" w:author="אברהם" w:date="2012-11-23T10:23:00Z">
            <w:rPr>
              <w:rFonts w:ascii="David" w:eastAsia="David" w:hAnsi="David" w:cs="David"/>
              <w:rtl/>
            </w:rPr>
          </w:rPrChange>
        </w:rPr>
        <w:t xml:space="preserve"> </w:t>
      </w:r>
      <w:r w:rsidRPr="00A90D62">
        <w:rPr>
          <w:rFonts w:ascii="David" w:hAnsi="David" w:cs="David"/>
          <w:sz w:val="28"/>
          <w:szCs w:val="28"/>
          <w:rtl/>
          <w:rPrChange w:id="5892" w:author="אברהם" w:date="2012-11-23T10:23:00Z">
            <w:rPr>
              <w:rFonts w:ascii="David" w:hAnsi="David" w:cs="David"/>
              <w:rtl/>
            </w:rPr>
          </w:rPrChange>
        </w:rPr>
        <w:t>דווקא</w:t>
      </w:r>
      <w:r w:rsidRPr="00A90D62">
        <w:rPr>
          <w:rFonts w:ascii="David" w:eastAsia="David" w:hAnsi="David" w:cs="David"/>
          <w:sz w:val="28"/>
          <w:szCs w:val="28"/>
          <w:rtl/>
          <w:rPrChange w:id="5893" w:author="אברהם" w:date="2012-11-23T10:23:00Z">
            <w:rPr>
              <w:rFonts w:ascii="David" w:eastAsia="David" w:hAnsi="David" w:cs="David"/>
              <w:rtl/>
            </w:rPr>
          </w:rPrChange>
        </w:rPr>
        <w:t xml:space="preserve"> </w:t>
      </w:r>
      <w:r w:rsidRPr="00A90D62">
        <w:rPr>
          <w:rFonts w:ascii="David" w:hAnsi="David" w:cs="David"/>
          <w:sz w:val="28"/>
          <w:szCs w:val="28"/>
          <w:rtl/>
          <w:rPrChange w:id="5894" w:author="אברהם" w:date="2012-11-23T10:23:00Z">
            <w:rPr>
              <w:rFonts w:ascii="David" w:hAnsi="David" w:cs="David"/>
              <w:rtl/>
            </w:rPr>
          </w:rPrChange>
        </w:rPr>
        <w:t>"</w:t>
      </w:r>
      <w:r w:rsidRPr="00A90D62">
        <w:rPr>
          <w:rFonts w:ascii="David" w:hAnsi="David" w:cs="David"/>
          <w:b/>
          <w:bCs/>
          <w:sz w:val="28"/>
          <w:szCs w:val="28"/>
          <w:rtl/>
          <w:rPrChange w:id="5895" w:author="אברהם" w:date="2012-11-23T10:23:00Z">
            <w:rPr>
              <w:rFonts w:ascii="David" w:hAnsi="David" w:cs="David"/>
              <w:b/>
              <w:bCs/>
              <w:rtl/>
            </w:rPr>
          </w:rPrChange>
        </w:rPr>
        <w:t>אל</w:t>
      </w:r>
      <w:r w:rsidRPr="00A90D62">
        <w:rPr>
          <w:rFonts w:ascii="David" w:eastAsia="David" w:hAnsi="David" w:cs="David"/>
          <w:b/>
          <w:bCs/>
          <w:sz w:val="28"/>
          <w:szCs w:val="28"/>
          <w:rtl/>
          <w:rPrChange w:id="5896" w:author="אברהם" w:date="2012-11-23T10:23:00Z">
            <w:rPr>
              <w:rFonts w:ascii="David" w:eastAsia="David" w:hAnsi="David" w:cs="David"/>
              <w:b/>
              <w:bCs/>
              <w:rtl/>
            </w:rPr>
          </w:rPrChange>
        </w:rPr>
        <w:t xml:space="preserve"> </w:t>
      </w:r>
      <w:r w:rsidRPr="00A90D62">
        <w:rPr>
          <w:rFonts w:ascii="David" w:hAnsi="David" w:cs="David"/>
          <w:b/>
          <w:bCs/>
          <w:sz w:val="28"/>
          <w:szCs w:val="28"/>
          <w:rtl/>
          <w:rPrChange w:id="5897" w:author="אברהם" w:date="2012-11-23T10:23:00Z">
            <w:rPr>
              <w:rFonts w:ascii="David" w:hAnsi="David" w:cs="David"/>
              <w:b/>
              <w:bCs/>
              <w:rtl/>
            </w:rPr>
          </w:rPrChange>
        </w:rPr>
        <w:t>משפחתו</w:t>
      </w:r>
      <w:r w:rsidRPr="00A90D62">
        <w:rPr>
          <w:rFonts w:ascii="David" w:hAnsi="David" w:cs="David"/>
          <w:sz w:val="28"/>
          <w:szCs w:val="28"/>
          <w:rtl/>
          <w:rPrChange w:id="5898" w:author="אברהם" w:date="2012-11-23T10:23:00Z">
            <w:rPr>
              <w:rFonts w:ascii="David" w:hAnsi="David" w:cs="David"/>
              <w:rtl/>
            </w:rPr>
          </w:rPrChange>
        </w:rPr>
        <w:t>" (ויקרא</w:t>
      </w:r>
      <w:r w:rsidRPr="00A90D62">
        <w:rPr>
          <w:rFonts w:ascii="David" w:eastAsia="David" w:hAnsi="David" w:cs="David"/>
          <w:sz w:val="28"/>
          <w:szCs w:val="28"/>
          <w:rtl/>
          <w:rPrChange w:id="5899" w:author="אברהם" w:date="2012-11-23T10:23:00Z">
            <w:rPr>
              <w:rFonts w:ascii="David" w:eastAsia="David" w:hAnsi="David" w:cs="David"/>
              <w:rtl/>
            </w:rPr>
          </w:rPrChange>
        </w:rPr>
        <w:t xml:space="preserve"> </w:t>
      </w:r>
      <w:r w:rsidRPr="00A90D62">
        <w:rPr>
          <w:rFonts w:ascii="David" w:hAnsi="David" w:cs="David"/>
          <w:sz w:val="28"/>
          <w:szCs w:val="28"/>
          <w:rtl/>
          <w:rPrChange w:id="5900" w:author="אברהם" w:date="2012-11-23T10:23:00Z">
            <w:rPr>
              <w:rFonts w:ascii="David" w:hAnsi="David" w:cs="David"/>
              <w:rtl/>
            </w:rPr>
          </w:rPrChange>
        </w:rPr>
        <w:t>כה, י).</w:t>
      </w:r>
    </w:p>
    <w:p w:rsidR="009C2B09" w:rsidRPr="00A90D62" w:rsidRDefault="009C2B09" w:rsidP="009C2B09">
      <w:pPr>
        <w:pStyle w:val="a1"/>
        <w:bidi/>
        <w:rPr>
          <w:rFonts w:ascii="David" w:hAnsi="David" w:cs="David"/>
          <w:sz w:val="28"/>
          <w:szCs w:val="28"/>
          <w:rtl/>
          <w:rPrChange w:id="5901" w:author="אברהם" w:date="2012-11-23T10:23:00Z">
            <w:rPr>
              <w:rFonts w:ascii="David" w:hAnsi="David" w:cs="David"/>
              <w:rtl/>
            </w:rPr>
          </w:rPrChange>
        </w:rPr>
      </w:pPr>
      <w:r w:rsidRPr="00A90D62">
        <w:rPr>
          <w:rFonts w:ascii="David" w:hAnsi="David" w:cs="David"/>
          <w:sz w:val="28"/>
          <w:szCs w:val="28"/>
          <w:rtl/>
          <w:rPrChange w:id="5902" w:author="אברהם" w:date="2012-11-23T10:23:00Z">
            <w:rPr>
              <w:rFonts w:ascii="David" w:hAnsi="David" w:cs="David"/>
              <w:rtl/>
            </w:rPr>
          </w:rPrChange>
        </w:rPr>
        <w:t>אולם</w:t>
      </w:r>
      <w:r w:rsidRPr="00A90D62">
        <w:rPr>
          <w:rFonts w:ascii="David" w:eastAsia="David" w:hAnsi="David" w:cs="David"/>
          <w:sz w:val="28"/>
          <w:szCs w:val="28"/>
          <w:rtl/>
          <w:rPrChange w:id="5903" w:author="אברהם" w:date="2012-11-23T10:23:00Z">
            <w:rPr>
              <w:rFonts w:ascii="David" w:eastAsia="David" w:hAnsi="David" w:cs="David"/>
              <w:rtl/>
            </w:rPr>
          </w:rPrChange>
        </w:rPr>
        <w:t xml:space="preserve"> </w:t>
      </w:r>
      <w:r w:rsidRPr="00A90D62">
        <w:rPr>
          <w:rFonts w:ascii="David" w:hAnsi="David" w:cs="David"/>
          <w:sz w:val="28"/>
          <w:szCs w:val="28"/>
          <w:rtl/>
          <w:rPrChange w:id="5904" w:author="אברהם" w:date="2012-11-23T10:23:00Z">
            <w:rPr>
              <w:rFonts w:ascii="David" w:hAnsi="David" w:cs="David"/>
              <w:rtl/>
            </w:rPr>
          </w:rPrChange>
        </w:rPr>
        <w:t>בימינו, שתי</w:t>
      </w:r>
      <w:r w:rsidRPr="00A90D62">
        <w:rPr>
          <w:rFonts w:ascii="David" w:eastAsia="David" w:hAnsi="David" w:cs="David"/>
          <w:sz w:val="28"/>
          <w:szCs w:val="28"/>
          <w:rtl/>
          <w:rPrChange w:id="5905" w:author="אברהם" w:date="2012-11-23T10:23:00Z">
            <w:rPr>
              <w:rFonts w:ascii="David" w:eastAsia="David" w:hAnsi="David" w:cs="David"/>
              <w:rtl/>
            </w:rPr>
          </w:rPrChange>
        </w:rPr>
        <w:t xml:space="preserve"> </w:t>
      </w:r>
      <w:r w:rsidRPr="00A90D62">
        <w:rPr>
          <w:rFonts w:ascii="David" w:hAnsi="David" w:cs="David"/>
          <w:sz w:val="28"/>
          <w:szCs w:val="28"/>
          <w:rtl/>
          <w:rPrChange w:id="5906" w:author="אברהם" w:date="2012-11-23T10:23:00Z">
            <w:rPr>
              <w:rFonts w:ascii="David" w:hAnsi="David" w:cs="David"/>
              <w:rtl/>
            </w:rPr>
          </w:rPrChange>
        </w:rPr>
        <w:t>הסיבות</w:t>
      </w:r>
      <w:r w:rsidRPr="00A90D62">
        <w:rPr>
          <w:rFonts w:ascii="David" w:eastAsia="David" w:hAnsi="David" w:cs="David"/>
          <w:sz w:val="28"/>
          <w:szCs w:val="28"/>
          <w:rtl/>
          <w:rPrChange w:id="5907" w:author="אברהם" w:date="2012-11-23T10:23:00Z">
            <w:rPr>
              <w:rFonts w:ascii="David" w:eastAsia="David" w:hAnsi="David" w:cs="David"/>
              <w:rtl/>
            </w:rPr>
          </w:rPrChange>
        </w:rPr>
        <w:t xml:space="preserve"> </w:t>
      </w:r>
      <w:r w:rsidRPr="00A90D62">
        <w:rPr>
          <w:rFonts w:ascii="David" w:hAnsi="David" w:cs="David"/>
          <w:sz w:val="28"/>
          <w:szCs w:val="28"/>
          <w:rtl/>
          <w:rPrChange w:id="5908" w:author="אברהם" w:date="2012-11-23T10:23:00Z">
            <w:rPr>
              <w:rFonts w:ascii="David" w:hAnsi="David" w:cs="David"/>
              <w:rtl/>
            </w:rPr>
          </w:rPrChange>
        </w:rPr>
        <w:t>אינן</w:t>
      </w:r>
      <w:r w:rsidRPr="00A90D62">
        <w:rPr>
          <w:rFonts w:ascii="David" w:eastAsia="David" w:hAnsi="David" w:cs="David"/>
          <w:sz w:val="28"/>
          <w:szCs w:val="28"/>
          <w:rtl/>
          <w:rPrChange w:id="5909" w:author="אברהם" w:date="2012-11-23T10:23:00Z">
            <w:rPr>
              <w:rFonts w:ascii="David" w:eastAsia="David" w:hAnsi="David" w:cs="David"/>
              <w:rtl/>
            </w:rPr>
          </w:rPrChange>
        </w:rPr>
        <w:t xml:space="preserve"> </w:t>
      </w:r>
      <w:r w:rsidRPr="00A90D62">
        <w:rPr>
          <w:rFonts w:ascii="David" w:hAnsi="David" w:cs="David"/>
          <w:sz w:val="28"/>
          <w:szCs w:val="28"/>
          <w:rtl/>
          <w:rPrChange w:id="5910" w:author="אברהם" w:date="2012-11-23T10:23:00Z">
            <w:rPr>
              <w:rFonts w:ascii="David" w:hAnsi="David" w:cs="David"/>
              <w:rtl/>
            </w:rPr>
          </w:rPrChange>
        </w:rPr>
        <w:t>תקפות: אין</w:t>
      </w:r>
      <w:r w:rsidRPr="00A90D62">
        <w:rPr>
          <w:rFonts w:ascii="David" w:eastAsia="David" w:hAnsi="David" w:cs="David"/>
          <w:sz w:val="28"/>
          <w:szCs w:val="28"/>
          <w:rtl/>
          <w:rPrChange w:id="5911" w:author="אברהם" w:date="2012-11-23T10:23:00Z">
            <w:rPr>
              <w:rFonts w:ascii="David" w:eastAsia="David" w:hAnsi="David" w:cs="David"/>
              <w:rtl/>
            </w:rPr>
          </w:rPrChange>
        </w:rPr>
        <w:t xml:space="preserve"> </w:t>
      </w:r>
      <w:r w:rsidRPr="00A90D62">
        <w:rPr>
          <w:rFonts w:ascii="David" w:hAnsi="David" w:cs="David"/>
          <w:sz w:val="28"/>
          <w:szCs w:val="28"/>
          <w:rtl/>
          <w:rPrChange w:id="5912" w:author="אברהם" w:date="2012-11-23T10:23:00Z">
            <w:rPr>
              <w:rFonts w:ascii="David" w:hAnsi="David" w:cs="David"/>
              <w:rtl/>
            </w:rPr>
          </w:rPrChange>
        </w:rPr>
        <w:t>לנו</w:t>
      </w:r>
      <w:r w:rsidRPr="00A90D62">
        <w:rPr>
          <w:rFonts w:ascii="David" w:eastAsia="David" w:hAnsi="David" w:cs="David"/>
          <w:sz w:val="28"/>
          <w:szCs w:val="28"/>
          <w:rtl/>
          <w:rPrChange w:id="5913" w:author="אברהם" w:date="2012-11-23T10:23:00Z">
            <w:rPr>
              <w:rFonts w:ascii="David" w:eastAsia="David" w:hAnsi="David" w:cs="David"/>
              <w:rtl/>
            </w:rPr>
          </w:rPrChange>
        </w:rPr>
        <w:t xml:space="preserve"> </w:t>
      </w:r>
      <w:r w:rsidRPr="00A90D62">
        <w:rPr>
          <w:rFonts w:ascii="David" w:hAnsi="David" w:cs="David"/>
          <w:sz w:val="28"/>
          <w:szCs w:val="28"/>
          <w:rtl/>
          <w:rPrChange w:id="5914" w:author="אברהם" w:date="2012-11-23T10:23:00Z">
            <w:rPr>
              <w:rFonts w:ascii="David" w:hAnsi="David" w:cs="David"/>
              <w:rtl/>
            </w:rPr>
          </w:rPrChange>
        </w:rPr>
        <w:t>אפשרות</w:t>
      </w:r>
      <w:r w:rsidRPr="00A90D62">
        <w:rPr>
          <w:rFonts w:ascii="David" w:eastAsia="David" w:hAnsi="David" w:cs="David"/>
          <w:sz w:val="28"/>
          <w:szCs w:val="28"/>
          <w:rtl/>
          <w:rPrChange w:id="5915" w:author="אברהם" w:date="2012-11-23T10:23:00Z">
            <w:rPr>
              <w:rFonts w:ascii="David" w:eastAsia="David" w:hAnsi="David" w:cs="David"/>
              <w:rtl/>
            </w:rPr>
          </w:rPrChange>
        </w:rPr>
        <w:t xml:space="preserve"> </w:t>
      </w:r>
      <w:r w:rsidRPr="00A90D62">
        <w:rPr>
          <w:rFonts w:ascii="David" w:hAnsi="David" w:cs="David"/>
          <w:sz w:val="28"/>
          <w:szCs w:val="28"/>
          <w:rtl/>
          <w:rPrChange w:id="5916" w:author="אברהם" w:date="2012-11-23T10:23:00Z">
            <w:rPr>
              <w:rFonts w:ascii="David" w:hAnsi="David" w:cs="David"/>
              <w:rtl/>
            </w:rPr>
          </w:rPrChange>
        </w:rPr>
        <w:t>להפיל</w:t>
      </w:r>
      <w:r w:rsidRPr="00A90D62">
        <w:rPr>
          <w:rFonts w:ascii="David" w:eastAsia="David" w:hAnsi="David" w:cs="David"/>
          <w:sz w:val="28"/>
          <w:szCs w:val="28"/>
          <w:rtl/>
          <w:rPrChange w:id="5917" w:author="אברהם" w:date="2012-11-23T10:23:00Z">
            <w:rPr>
              <w:rFonts w:ascii="David" w:eastAsia="David" w:hAnsi="David" w:cs="David"/>
              <w:rtl/>
            </w:rPr>
          </w:rPrChange>
        </w:rPr>
        <w:t xml:space="preserve"> </w:t>
      </w:r>
      <w:r w:rsidRPr="00A90D62">
        <w:rPr>
          <w:rFonts w:ascii="David" w:hAnsi="David" w:cs="David"/>
          <w:sz w:val="28"/>
          <w:szCs w:val="28"/>
          <w:rtl/>
          <w:rPrChange w:id="5918" w:author="אברהם" w:date="2012-11-23T10:23:00Z">
            <w:rPr>
              <w:rFonts w:ascii="David" w:hAnsi="David" w:cs="David"/>
              <w:rtl/>
            </w:rPr>
          </w:rPrChange>
        </w:rPr>
        <w:t>גורל</w:t>
      </w:r>
      <w:r w:rsidRPr="00A90D62">
        <w:rPr>
          <w:rFonts w:ascii="David" w:eastAsia="David" w:hAnsi="David" w:cs="David"/>
          <w:sz w:val="28"/>
          <w:szCs w:val="28"/>
          <w:rtl/>
          <w:rPrChange w:id="5919" w:author="אברהם" w:date="2012-11-23T10:23:00Z">
            <w:rPr>
              <w:rFonts w:ascii="David" w:eastAsia="David" w:hAnsi="David" w:cs="David"/>
              <w:rtl/>
            </w:rPr>
          </w:rPrChange>
        </w:rPr>
        <w:t xml:space="preserve"> </w:t>
      </w:r>
      <w:r w:rsidRPr="00A90D62">
        <w:rPr>
          <w:rFonts w:ascii="David" w:hAnsi="David" w:cs="David"/>
          <w:sz w:val="28"/>
          <w:szCs w:val="28"/>
          <w:rtl/>
          <w:rPrChange w:id="5920" w:author="אברהם" w:date="2012-11-23T10:23:00Z">
            <w:rPr>
              <w:rFonts w:ascii="David" w:hAnsi="David" w:cs="David"/>
              <w:rtl/>
            </w:rPr>
          </w:rPrChange>
        </w:rPr>
        <w:t>ברוח</w:t>
      </w:r>
      <w:r w:rsidRPr="00A90D62">
        <w:rPr>
          <w:rFonts w:ascii="David" w:eastAsia="David" w:hAnsi="David" w:cs="David"/>
          <w:sz w:val="28"/>
          <w:szCs w:val="28"/>
          <w:rtl/>
          <w:rPrChange w:id="5921" w:author="אברהם" w:date="2012-11-23T10:23:00Z">
            <w:rPr>
              <w:rFonts w:ascii="David" w:eastAsia="David" w:hAnsi="David" w:cs="David"/>
              <w:rtl/>
            </w:rPr>
          </w:rPrChange>
        </w:rPr>
        <w:t xml:space="preserve"> </w:t>
      </w:r>
      <w:r w:rsidRPr="00A90D62">
        <w:rPr>
          <w:rFonts w:ascii="David" w:hAnsi="David" w:cs="David"/>
          <w:sz w:val="28"/>
          <w:szCs w:val="28"/>
          <w:rtl/>
          <w:rPrChange w:id="5922" w:author="אברהם" w:date="2012-11-23T10:23:00Z">
            <w:rPr>
              <w:rFonts w:ascii="David" w:hAnsi="David" w:cs="David"/>
              <w:rtl/>
            </w:rPr>
          </w:rPrChange>
        </w:rPr>
        <w:t>הקודש</w:t>
      </w:r>
      <w:ins w:id="5923" w:author="אברהם" w:date="2012-11-26T17:33:00Z">
        <w:r w:rsidR="00620012">
          <w:rPr>
            <w:rFonts w:ascii="David" w:eastAsia="David" w:hAnsi="David" w:cs="David" w:hint="cs"/>
            <w:sz w:val="28"/>
            <w:szCs w:val="28"/>
            <w:rtl/>
          </w:rPr>
          <w:t>,</w:t>
        </w:r>
      </w:ins>
      <w:r w:rsidRPr="00A90D62">
        <w:rPr>
          <w:rFonts w:ascii="David" w:eastAsia="David" w:hAnsi="David" w:cs="David"/>
          <w:sz w:val="28"/>
          <w:szCs w:val="28"/>
          <w:rtl/>
          <w:rPrChange w:id="5924" w:author="אברהם" w:date="2012-11-23T10:23:00Z">
            <w:rPr>
              <w:rFonts w:ascii="David" w:eastAsia="David" w:hAnsi="David" w:cs="David"/>
              <w:rtl/>
            </w:rPr>
          </w:rPrChange>
        </w:rPr>
        <w:t xml:space="preserve"> </w:t>
      </w:r>
      <w:r w:rsidRPr="00A90D62">
        <w:rPr>
          <w:rFonts w:ascii="David" w:hAnsi="David" w:cs="David"/>
          <w:sz w:val="28"/>
          <w:szCs w:val="28"/>
          <w:rtl/>
          <w:rPrChange w:id="5925" w:author="אברהם" w:date="2012-11-23T10:23:00Z">
            <w:rPr>
              <w:rFonts w:ascii="David" w:hAnsi="David" w:cs="David"/>
              <w:rtl/>
            </w:rPr>
          </w:rPrChange>
        </w:rPr>
        <w:t>ולקבוע</w:t>
      </w:r>
      <w:r w:rsidRPr="00A90D62">
        <w:rPr>
          <w:rFonts w:ascii="David" w:eastAsia="David" w:hAnsi="David" w:cs="David"/>
          <w:sz w:val="28"/>
          <w:szCs w:val="28"/>
          <w:rtl/>
          <w:rPrChange w:id="5926" w:author="אברהם" w:date="2012-11-23T10:23:00Z">
            <w:rPr>
              <w:rFonts w:ascii="David" w:eastAsia="David" w:hAnsi="David" w:cs="David"/>
              <w:rtl/>
            </w:rPr>
          </w:rPrChange>
        </w:rPr>
        <w:t xml:space="preserve"> </w:t>
      </w:r>
      <w:r w:rsidRPr="00A90D62">
        <w:rPr>
          <w:rFonts w:ascii="David" w:hAnsi="David" w:cs="David"/>
          <w:sz w:val="28"/>
          <w:szCs w:val="28"/>
          <w:rtl/>
          <w:rPrChange w:id="5927" w:author="אברהם" w:date="2012-11-23T10:23:00Z">
            <w:rPr>
              <w:rFonts w:ascii="David" w:hAnsi="David" w:cs="David"/>
              <w:rtl/>
            </w:rPr>
          </w:rPrChange>
        </w:rPr>
        <w:t>מהי</w:t>
      </w:r>
      <w:r w:rsidRPr="00A90D62">
        <w:rPr>
          <w:rFonts w:ascii="David" w:eastAsia="David" w:hAnsi="David" w:cs="David"/>
          <w:sz w:val="28"/>
          <w:szCs w:val="28"/>
          <w:rtl/>
          <w:rPrChange w:id="5928" w:author="אברהם" w:date="2012-11-23T10:23:00Z">
            <w:rPr>
              <w:rFonts w:ascii="David" w:eastAsia="David" w:hAnsi="David" w:cs="David"/>
              <w:rtl/>
            </w:rPr>
          </w:rPrChange>
        </w:rPr>
        <w:t xml:space="preserve"> </w:t>
      </w:r>
      <w:r w:rsidRPr="00A90D62">
        <w:rPr>
          <w:rFonts w:ascii="David" w:hAnsi="David" w:cs="David"/>
          <w:sz w:val="28"/>
          <w:szCs w:val="28"/>
          <w:rtl/>
          <w:rPrChange w:id="5929" w:author="אברהם" w:date="2012-11-23T10:23:00Z">
            <w:rPr>
              <w:rFonts w:ascii="David" w:hAnsi="David" w:cs="David"/>
              <w:rtl/>
            </w:rPr>
          </w:rPrChange>
        </w:rPr>
        <w:t>הנחלה</w:t>
      </w:r>
      <w:r w:rsidRPr="00A90D62">
        <w:rPr>
          <w:rFonts w:ascii="David" w:eastAsia="David" w:hAnsi="David" w:cs="David"/>
          <w:sz w:val="28"/>
          <w:szCs w:val="28"/>
          <w:rtl/>
          <w:rPrChange w:id="5930" w:author="אברהם" w:date="2012-11-23T10:23:00Z">
            <w:rPr>
              <w:rFonts w:ascii="David" w:eastAsia="David" w:hAnsi="David" w:cs="David"/>
              <w:rtl/>
            </w:rPr>
          </w:rPrChange>
        </w:rPr>
        <w:t xml:space="preserve"> </w:t>
      </w:r>
      <w:r w:rsidRPr="00A90D62">
        <w:rPr>
          <w:rFonts w:ascii="David" w:hAnsi="David" w:cs="David"/>
          <w:sz w:val="28"/>
          <w:szCs w:val="28"/>
          <w:rtl/>
          <w:rPrChange w:id="5931" w:author="אברהם" w:date="2012-11-23T10:23:00Z">
            <w:rPr>
              <w:rFonts w:ascii="David" w:hAnsi="David" w:cs="David"/>
              <w:rtl/>
            </w:rPr>
          </w:rPrChange>
        </w:rPr>
        <w:t>הראויה</w:t>
      </w:r>
      <w:r w:rsidRPr="00A90D62">
        <w:rPr>
          <w:rFonts w:ascii="David" w:eastAsia="David" w:hAnsi="David" w:cs="David"/>
          <w:sz w:val="28"/>
          <w:szCs w:val="28"/>
          <w:rtl/>
          <w:rPrChange w:id="5932" w:author="אברהם" w:date="2012-11-23T10:23:00Z">
            <w:rPr>
              <w:rFonts w:ascii="David" w:eastAsia="David" w:hAnsi="David" w:cs="David"/>
              <w:rtl/>
            </w:rPr>
          </w:rPrChange>
        </w:rPr>
        <w:t xml:space="preserve"> </w:t>
      </w:r>
      <w:r w:rsidRPr="00A90D62">
        <w:rPr>
          <w:rFonts w:ascii="David" w:hAnsi="David" w:cs="David"/>
          <w:sz w:val="28"/>
          <w:szCs w:val="28"/>
          <w:rtl/>
          <w:rPrChange w:id="5933" w:author="אברהם" w:date="2012-11-23T10:23:00Z">
            <w:rPr>
              <w:rFonts w:ascii="David" w:hAnsi="David" w:cs="David"/>
              <w:rtl/>
            </w:rPr>
          </w:rPrChange>
        </w:rPr>
        <w:t>לכל</w:t>
      </w:r>
      <w:r w:rsidRPr="00A90D62">
        <w:rPr>
          <w:rFonts w:ascii="David" w:eastAsia="David" w:hAnsi="David" w:cs="David"/>
          <w:sz w:val="28"/>
          <w:szCs w:val="28"/>
          <w:rtl/>
          <w:rPrChange w:id="5934" w:author="אברהם" w:date="2012-11-23T10:23:00Z">
            <w:rPr>
              <w:rFonts w:ascii="David" w:eastAsia="David" w:hAnsi="David" w:cs="David"/>
              <w:rtl/>
            </w:rPr>
          </w:rPrChange>
        </w:rPr>
        <w:t xml:space="preserve"> </w:t>
      </w:r>
      <w:r w:rsidRPr="00A90D62">
        <w:rPr>
          <w:rFonts w:ascii="David" w:hAnsi="David" w:cs="David"/>
          <w:sz w:val="28"/>
          <w:szCs w:val="28"/>
          <w:rtl/>
          <w:rPrChange w:id="5935" w:author="אברהם" w:date="2012-11-23T10:23:00Z">
            <w:rPr>
              <w:rFonts w:ascii="David" w:hAnsi="David" w:cs="David"/>
              <w:rtl/>
            </w:rPr>
          </w:rPrChange>
        </w:rPr>
        <w:t>אחד, והחלוקה</w:t>
      </w:r>
      <w:r w:rsidRPr="00A90D62">
        <w:rPr>
          <w:rFonts w:ascii="David" w:eastAsia="David" w:hAnsi="David" w:cs="David"/>
          <w:sz w:val="28"/>
          <w:szCs w:val="28"/>
          <w:rtl/>
          <w:rPrChange w:id="5936" w:author="אברהם" w:date="2012-11-23T10:23:00Z">
            <w:rPr>
              <w:rFonts w:ascii="David" w:eastAsia="David" w:hAnsi="David" w:cs="David"/>
              <w:rtl/>
            </w:rPr>
          </w:rPrChange>
        </w:rPr>
        <w:t xml:space="preserve"> </w:t>
      </w:r>
      <w:r w:rsidRPr="00A90D62">
        <w:rPr>
          <w:rFonts w:ascii="David" w:hAnsi="David" w:cs="David"/>
          <w:sz w:val="28"/>
          <w:szCs w:val="28"/>
          <w:rtl/>
          <w:rPrChange w:id="5937" w:author="אברהם" w:date="2012-11-23T10:23:00Z">
            <w:rPr>
              <w:rFonts w:ascii="David" w:hAnsi="David" w:cs="David"/>
              <w:rtl/>
            </w:rPr>
          </w:rPrChange>
        </w:rPr>
        <w:t>הנוכחית</w:t>
      </w:r>
      <w:r w:rsidRPr="00A90D62">
        <w:rPr>
          <w:rFonts w:ascii="David" w:eastAsia="David" w:hAnsi="David" w:cs="David"/>
          <w:sz w:val="28"/>
          <w:szCs w:val="28"/>
          <w:rtl/>
          <w:rPrChange w:id="5938" w:author="אברהם" w:date="2012-11-23T10:23:00Z">
            <w:rPr>
              <w:rFonts w:ascii="David" w:eastAsia="David" w:hAnsi="David" w:cs="David"/>
              <w:rtl/>
            </w:rPr>
          </w:rPrChange>
        </w:rPr>
        <w:t xml:space="preserve"> </w:t>
      </w:r>
      <w:r w:rsidRPr="00A90D62">
        <w:rPr>
          <w:rFonts w:ascii="David" w:hAnsi="David" w:cs="David"/>
          <w:sz w:val="28"/>
          <w:szCs w:val="28"/>
          <w:rtl/>
          <w:rPrChange w:id="5939" w:author="אברהם" w:date="2012-11-23T10:23:00Z">
            <w:rPr>
              <w:rFonts w:ascii="David" w:hAnsi="David" w:cs="David"/>
              <w:rtl/>
            </w:rPr>
          </w:rPrChange>
        </w:rPr>
        <w:t>ממילא</w:t>
      </w:r>
      <w:r w:rsidRPr="00A90D62">
        <w:rPr>
          <w:rFonts w:ascii="David" w:eastAsia="David" w:hAnsi="David" w:cs="David"/>
          <w:sz w:val="28"/>
          <w:szCs w:val="28"/>
          <w:rtl/>
          <w:rPrChange w:id="5940" w:author="אברהם" w:date="2012-11-23T10:23:00Z">
            <w:rPr>
              <w:rFonts w:ascii="David" w:eastAsia="David" w:hAnsi="David" w:cs="David"/>
              <w:rtl/>
            </w:rPr>
          </w:rPrChange>
        </w:rPr>
        <w:t xml:space="preserve"> </w:t>
      </w:r>
      <w:r w:rsidRPr="00A90D62">
        <w:rPr>
          <w:rFonts w:ascii="David" w:hAnsi="David" w:cs="David"/>
          <w:sz w:val="28"/>
          <w:szCs w:val="28"/>
          <w:rtl/>
          <w:rPrChange w:id="5941" w:author="אברהם" w:date="2012-11-23T10:23:00Z">
            <w:rPr>
              <w:rFonts w:ascii="David" w:hAnsi="David" w:cs="David"/>
              <w:rtl/>
            </w:rPr>
          </w:rPrChange>
        </w:rPr>
        <w:t>אינה</w:t>
      </w:r>
      <w:r w:rsidRPr="00A90D62">
        <w:rPr>
          <w:rFonts w:ascii="David" w:eastAsia="David" w:hAnsi="David" w:cs="David"/>
          <w:sz w:val="28"/>
          <w:szCs w:val="28"/>
          <w:rtl/>
          <w:rPrChange w:id="5942" w:author="אברהם" w:date="2012-11-23T10:23:00Z">
            <w:rPr>
              <w:rFonts w:ascii="David" w:eastAsia="David" w:hAnsi="David" w:cs="David"/>
              <w:rtl/>
            </w:rPr>
          </w:rPrChange>
        </w:rPr>
        <w:t xml:space="preserve"> </w:t>
      </w:r>
      <w:r w:rsidRPr="00A90D62">
        <w:rPr>
          <w:rFonts w:ascii="David" w:hAnsi="David" w:cs="David"/>
          <w:sz w:val="28"/>
          <w:szCs w:val="28"/>
          <w:rtl/>
          <w:rPrChange w:id="5943" w:author="אברהם" w:date="2012-11-23T10:23:00Z">
            <w:rPr>
              <w:rFonts w:ascii="David" w:hAnsi="David" w:cs="David"/>
              <w:rtl/>
            </w:rPr>
          </w:rPrChange>
        </w:rPr>
        <w:t>משמרת</w:t>
      </w:r>
      <w:r w:rsidRPr="00A90D62">
        <w:rPr>
          <w:rFonts w:ascii="David" w:eastAsia="David" w:hAnsi="David" w:cs="David"/>
          <w:sz w:val="28"/>
          <w:szCs w:val="28"/>
          <w:rtl/>
          <w:rPrChange w:id="5944" w:author="אברהם" w:date="2012-11-23T10:23:00Z">
            <w:rPr>
              <w:rFonts w:ascii="David" w:eastAsia="David" w:hAnsi="David" w:cs="David"/>
              <w:rtl/>
            </w:rPr>
          </w:rPrChange>
        </w:rPr>
        <w:t xml:space="preserve"> </w:t>
      </w:r>
      <w:r w:rsidRPr="00A90D62">
        <w:rPr>
          <w:rFonts w:ascii="David" w:hAnsi="David" w:cs="David"/>
          <w:sz w:val="28"/>
          <w:szCs w:val="28"/>
          <w:rtl/>
          <w:rPrChange w:id="5945" w:author="אברהם" w:date="2012-11-23T10:23:00Z">
            <w:rPr>
              <w:rFonts w:ascii="David" w:hAnsi="David" w:cs="David"/>
              <w:rtl/>
            </w:rPr>
          </w:rPrChange>
        </w:rPr>
        <w:t>מבנה</w:t>
      </w:r>
      <w:r w:rsidRPr="00A90D62">
        <w:rPr>
          <w:rFonts w:ascii="David" w:eastAsia="David" w:hAnsi="David" w:cs="David"/>
          <w:sz w:val="28"/>
          <w:szCs w:val="28"/>
          <w:rtl/>
          <w:rPrChange w:id="5946" w:author="אברהם" w:date="2012-11-23T10:23:00Z">
            <w:rPr>
              <w:rFonts w:ascii="David" w:eastAsia="David" w:hAnsi="David" w:cs="David"/>
              <w:rtl/>
            </w:rPr>
          </w:rPrChange>
        </w:rPr>
        <w:t xml:space="preserve"> </w:t>
      </w:r>
      <w:r w:rsidRPr="00A90D62">
        <w:rPr>
          <w:rFonts w:ascii="David" w:hAnsi="David" w:cs="David"/>
          <w:sz w:val="28"/>
          <w:szCs w:val="28"/>
          <w:rtl/>
          <w:rPrChange w:id="5947" w:author="אברהם" w:date="2012-11-23T10:23:00Z">
            <w:rPr>
              <w:rFonts w:ascii="David" w:hAnsi="David" w:cs="David"/>
              <w:rtl/>
            </w:rPr>
          </w:rPrChange>
        </w:rPr>
        <w:t>משפחתי</w:t>
      </w:r>
      <w:r w:rsidRPr="00A90D62">
        <w:rPr>
          <w:rFonts w:ascii="David" w:eastAsia="David" w:hAnsi="David" w:cs="David"/>
          <w:sz w:val="28"/>
          <w:szCs w:val="28"/>
          <w:rtl/>
          <w:rPrChange w:id="5948" w:author="אברהם" w:date="2012-11-23T10:23:00Z">
            <w:rPr>
              <w:rFonts w:ascii="David" w:eastAsia="David" w:hAnsi="David" w:cs="David"/>
              <w:rtl/>
            </w:rPr>
          </w:rPrChange>
        </w:rPr>
        <w:t xml:space="preserve"> </w:t>
      </w:r>
      <w:r w:rsidRPr="00A90D62">
        <w:rPr>
          <w:rFonts w:ascii="David" w:hAnsi="David" w:cs="David"/>
          <w:sz w:val="28"/>
          <w:szCs w:val="28"/>
          <w:rtl/>
          <w:rPrChange w:id="5949" w:author="אברהם" w:date="2012-11-23T10:23:00Z">
            <w:rPr>
              <w:rFonts w:ascii="David" w:hAnsi="David" w:cs="David"/>
              <w:rtl/>
            </w:rPr>
          </w:rPrChange>
        </w:rPr>
        <w:t>או</w:t>
      </w:r>
      <w:r w:rsidRPr="00A90D62">
        <w:rPr>
          <w:rFonts w:ascii="David" w:eastAsia="David" w:hAnsi="David" w:cs="David"/>
          <w:sz w:val="28"/>
          <w:szCs w:val="28"/>
          <w:rtl/>
          <w:rPrChange w:id="5950" w:author="אברהם" w:date="2012-11-23T10:23:00Z">
            <w:rPr>
              <w:rFonts w:ascii="David" w:eastAsia="David" w:hAnsi="David" w:cs="David"/>
              <w:rtl/>
            </w:rPr>
          </w:rPrChange>
        </w:rPr>
        <w:t xml:space="preserve"> </w:t>
      </w:r>
      <w:r w:rsidRPr="00A90D62">
        <w:rPr>
          <w:rFonts w:ascii="David" w:hAnsi="David" w:cs="David"/>
          <w:sz w:val="28"/>
          <w:szCs w:val="28"/>
          <w:rtl/>
          <w:rPrChange w:id="5951" w:author="אברהם" w:date="2012-11-23T10:23:00Z">
            <w:rPr>
              <w:rFonts w:ascii="David" w:hAnsi="David" w:cs="David"/>
              <w:rtl/>
            </w:rPr>
          </w:rPrChange>
        </w:rPr>
        <w:t>שבטי</w:t>
      </w:r>
      <w:r w:rsidRPr="00A90D62">
        <w:rPr>
          <w:rFonts w:ascii="David" w:eastAsia="David" w:hAnsi="David" w:cs="David"/>
          <w:sz w:val="28"/>
          <w:szCs w:val="28"/>
          <w:rtl/>
          <w:rPrChange w:id="5952" w:author="אברהם" w:date="2012-11-23T10:23:00Z">
            <w:rPr>
              <w:rFonts w:ascii="David" w:eastAsia="David" w:hAnsi="David" w:cs="David"/>
              <w:rtl/>
            </w:rPr>
          </w:rPrChange>
        </w:rPr>
        <w:t xml:space="preserve"> </w:t>
      </w:r>
      <w:r w:rsidRPr="00A90D62">
        <w:rPr>
          <w:rFonts w:ascii="David" w:hAnsi="David" w:cs="David"/>
          <w:sz w:val="28"/>
          <w:szCs w:val="28"/>
          <w:rtl/>
          <w:rPrChange w:id="5953" w:author="אברהם" w:date="2012-11-23T10:23:00Z">
            <w:rPr>
              <w:rFonts w:ascii="David" w:hAnsi="David" w:cs="David"/>
              <w:rtl/>
            </w:rPr>
          </w:rPrChange>
        </w:rPr>
        <w:t>כלשהו, ולכן</w:t>
      </w:r>
      <w:r w:rsidRPr="00A90D62">
        <w:rPr>
          <w:rFonts w:ascii="David" w:eastAsia="David" w:hAnsi="David" w:cs="David"/>
          <w:sz w:val="28"/>
          <w:szCs w:val="28"/>
          <w:rtl/>
          <w:rPrChange w:id="5954" w:author="אברהם" w:date="2012-11-23T10:23:00Z">
            <w:rPr>
              <w:rFonts w:ascii="David" w:eastAsia="David" w:hAnsi="David" w:cs="David"/>
              <w:rtl/>
            </w:rPr>
          </w:rPrChange>
        </w:rPr>
        <w:t xml:space="preserve"> </w:t>
      </w:r>
      <w:r w:rsidRPr="00A90D62">
        <w:rPr>
          <w:rFonts w:ascii="David" w:hAnsi="David" w:cs="David"/>
          <w:sz w:val="28"/>
          <w:szCs w:val="28"/>
          <w:rtl/>
          <w:rPrChange w:id="5955" w:author="אברהם" w:date="2012-11-23T10:23:00Z">
            <w:rPr>
              <w:rFonts w:ascii="David" w:hAnsi="David" w:cs="David"/>
              <w:rtl/>
            </w:rPr>
          </w:rPrChange>
        </w:rPr>
        <w:t>גם</w:t>
      </w:r>
      <w:r w:rsidRPr="00A90D62">
        <w:rPr>
          <w:rFonts w:ascii="David" w:eastAsia="David" w:hAnsi="David" w:cs="David"/>
          <w:sz w:val="28"/>
          <w:szCs w:val="28"/>
          <w:rtl/>
          <w:rPrChange w:id="5956" w:author="אברהם" w:date="2012-11-23T10:23:00Z">
            <w:rPr>
              <w:rFonts w:ascii="David" w:eastAsia="David" w:hAnsi="David" w:cs="David"/>
              <w:rtl/>
            </w:rPr>
          </w:rPrChange>
        </w:rPr>
        <w:t xml:space="preserve"> </w:t>
      </w:r>
      <w:r w:rsidRPr="00A90D62">
        <w:rPr>
          <w:rFonts w:ascii="David" w:hAnsi="David" w:cs="David"/>
          <w:sz w:val="28"/>
          <w:szCs w:val="28"/>
          <w:rtl/>
          <w:rPrChange w:id="5957" w:author="אברהם" w:date="2012-11-23T10:23:00Z">
            <w:rPr>
              <w:rFonts w:ascii="David" w:hAnsi="David" w:cs="David"/>
              <w:rtl/>
            </w:rPr>
          </w:rPrChange>
        </w:rPr>
        <w:t>אין</w:t>
      </w:r>
      <w:r w:rsidRPr="00A90D62">
        <w:rPr>
          <w:rFonts w:ascii="David" w:eastAsia="David" w:hAnsi="David" w:cs="David"/>
          <w:sz w:val="28"/>
          <w:szCs w:val="28"/>
          <w:rtl/>
          <w:rPrChange w:id="5958" w:author="אברהם" w:date="2012-11-23T10:23:00Z">
            <w:rPr>
              <w:rFonts w:ascii="David" w:eastAsia="David" w:hAnsi="David" w:cs="David"/>
              <w:rtl/>
            </w:rPr>
          </w:rPrChange>
        </w:rPr>
        <w:t xml:space="preserve"> </w:t>
      </w:r>
      <w:r w:rsidRPr="00A90D62">
        <w:rPr>
          <w:rFonts w:ascii="David" w:hAnsi="David" w:cs="David"/>
          <w:sz w:val="28"/>
          <w:szCs w:val="28"/>
          <w:rtl/>
          <w:rPrChange w:id="5959" w:author="אברהם" w:date="2012-11-23T10:23:00Z">
            <w:rPr>
              <w:rFonts w:ascii="David" w:hAnsi="David" w:cs="David"/>
              <w:rtl/>
            </w:rPr>
          </w:rPrChange>
        </w:rPr>
        <w:t>כל</w:t>
      </w:r>
      <w:r w:rsidRPr="00A90D62">
        <w:rPr>
          <w:rFonts w:ascii="David" w:eastAsia="David" w:hAnsi="David" w:cs="David"/>
          <w:sz w:val="28"/>
          <w:szCs w:val="28"/>
          <w:rtl/>
          <w:rPrChange w:id="5960" w:author="אברהם" w:date="2012-11-23T10:23:00Z">
            <w:rPr>
              <w:rFonts w:ascii="David" w:eastAsia="David" w:hAnsi="David" w:cs="David"/>
              <w:rtl/>
            </w:rPr>
          </w:rPrChange>
        </w:rPr>
        <w:t xml:space="preserve"> </w:t>
      </w:r>
      <w:r w:rsidRPr="00A90D62">
        <w:rPr>
          <w:rFonts w:ascii="David" w:hAnsi="David" w:cs="David"/>
          <w:sz w:val="28"/>
          <w:szCs w:val="28"/>
          <w:rtl/>
          <w:rPrChange w:id="5961" w:author="אברהם" w:date="2012-11-23T10:23:00Z">
            <w:rPr>
              <w:rFonts w:ascii="David" w:hAnsi="David" w:cs="David"/>
              <w:rtl/>
            </w:rPr>
          </w:rPrChange>
        </w:rPr>
        <w:t>סיבה</w:t>
      </w:r>
      <w:r w:rsidRPr="00A90D62">
        <w:rPr>
          <w:rFonts w:ascii="David" w:eastAsia="David" w:hAnsi="David" w:cs="David"/>
          <w:sz w:val="28"/>
          <w:szCs w:val="28"/>
          <w:rtl/>
          <w:rPrChange w:id="5962" w:author="אברהם" w:date="2012-11-23T10:23:00Z">
            <w:rPr>
              <w:rFonts w:ascii="David" w:eastAsia="David" w:hAnsi="David" w:cs="David"/>
              <w:rtl/>
            </w:rPr>
          </w:rPrChange>
        </w:rPr>
        <w:t xml:space="preserve"> </w:t>
      </w:r>
      <w:r w:rsidRPr="00A90D62">
        <w:rPr>
          <w:rFonts w:ascii="David" w:hAnsi="David" w:cs="David"/>
          <w:sz w:val="28"/>
          <w:szCs w:val="28"/>
          <w:rtl/>
          <w:rPrChange w:id="5963" w:author="אברהם" w:date="2012-11-23T10:23:00Z">
            <w:rPr>
              <w:rFonts w:ascii="David" w:hAnsi="David" w:cs="David"/>
              <w:rtl/>
            </w:rPr>
          </w:rPrChange>
        </w:rPr>
        <w:t>להנציח</w:t>
      </w:r>
      <w:r w:rsidRPr="00A90D62">
        <w:rPr>
          <w:rFonts w:ascii="David" w:eastAsia="David" w:hAnsi="David" w:cs="David"/>
          <w:sz w:val="28"/>
          <w:szCs w:val="28"/>
          <w:rtl/>
          <w:rPrChange w:id="5964" w:author="אברהם" w:date="2012-11-23T10:23:00Z">
            <w:rPr>
              <w:rFonts w:ascii="David" w:eastAsia="David" w:hAnsi="David" w:cs="David"/>
              <w:rtl/>
            </w:rPr>
          </w:rPrChange>
        </w:rPr>
        <w:t xml:space="preserve"> </w:t>
      </w:r>
      <w:r w:rsidRPr="00A90D62">
        <w:rPr>
          <w:rFonts w:ascii="David" w:hAnsi="David" w:cs="David"/>
          <w:sz w:val="28"/>
          <w:szCs w:val="28"/>
          <w:rtl/>
          <w:rPrChange w:id="5965" w:author="אברהם" w:date="2012-11-23T10:23:00Z">
            <w:rPr>
              <w:rFonts w:ascii="David" w:hAnsi="David" w:cs="David"/>
              <w:rtl/>
            </w:rPr>
          </w:rPrChange>
        </w:rPr>
        <w:t>את</w:t>
      </w:r>
      <w:r w:rsidRPr="00A90D62">
        <w:rPr>
          <w:rFonts w:ascii="David" w:eastAsia="David" w:hAnsi="David" w:cs="David"/>
          <w:sz w:val="28"/>
          <w:szCs w:val="28"/>
          <w:rtl/>
          <w:rPrChange w:id="5966" w:author="אברהם" w:date="2012-11-23T10:23:00Z">
            <w:rPr>
              <w:rFonts w:ascii="David" w:eastAsia="David" w:hAnsi="David" w:cs="David"/>
              <w:rtl/>
            </w:rPr>
          </w:rPrChange>
        </w:rPr>
        <w:t xml:space="preserve"> </w:t>
      </w:r>
      <w:r w:rsidRPr="00A90D62">
        <w:rPr>
          <w:rFonts w:ascii="David" w:hAnsi="David" w:cs="David"/>
          <w:sz w:val="28"/>
          <w:szCs w:val="28"/>
          <w:rtl/>
          <w:rPrChange w:id="5967" w:author="אברהם" w:date="2012-11-23T10:23:00Z">
            <w:rPr>
              <w:rFonts w:ascii="David" w:hAnsi="David" w:cs="David"/>
              <w:rtl/>
            </w:rPr>
          </w:rPrChange>
        </w:rPr>
        <w:t>החלוקה</w:t>
      </w:r>
      <w:r w:rsidRPr="00A90D62">
        <w:rPr>
          <w:rFonts w:ascii="David" w:eastAsia="David" w:hAnsi="David" w:cs="David"/>
          <w:sz w:val="28"/>
          <w:szCs w:val="28"/>
          <w:rtl/>
          <w:rPrChange w:id="5968" w:author="אברהם" w:date="2012-11-23T10:23:00Z">
            <w:rPr>
              <w:rFonts w:ascii="David" w:eastAsia="David" w:hAnsi="David" w:cs="David"/>
              <w:rtl/>
            </w:rPr>
          </w:rPrChange>
        </w:rPr>
        <w:t xml:space="preserve"> </w:t>
      </w:r>
      <w:r w:rsidRPr="00A90D62">
        <w:rPr>
          <w:rFonts w:ascii="David" w:hAnsi="David" w:cs="David"/>
          <w:sz w:val="28"/>
          <w:szCs w:val="28"/>
          <w:rtl/>
          <w:rPrChange w:id="5969" w:author="אברהם" w:date="2012-11-23T10:23:00Z">
            <w:rPr>
              <w:rFonts w:ascii="David" w:hAnsi="David" w:cs="David"/>
              <w:rtl/>
            </w:rPr>
          </w:rPrChange>
        </w:rPr>
        <w:t>הנוכחית</w:t>
      </w:r>
      <w:r w:rsidRPr="00A90D62">
        <w:rPr>
          <w:rFonts w:ascii="David" w:eastAsia="David" w:hAnsi="David" w:cs="David"/>
          <w:sz w:val="28"/>
          <w:szCs w:val="28"/>
          <w:rtl/>
          <w:rPrChange w:id="5970" w:author="אברהם" w:date="2012-11-23T10:23:00Z">
            <w:rPr>
              <w:rFonts w:ascii="David" w:eastAsia="David" w:hAnsi="David" w:cs="David"/>
              <w:rtl/>
            </w:rPr>
          </w:rPrChange>
        </w:rPr>
        <w:t xml:space="preserve"> </w:t>
      </w:r>
      <w:r w:rsidRPr="00A90D62">
        <w:rPr>
          <w:rFonts w:ascii="David" w:hAnsi="David" w:cs="David"/>
          <w:sz w:val="28"/>
          <w:szCs w:val="28"/>
          <w:rtl/>
          <w:rPrChange w:id="5971" w:author="אברהם" w:date="2012-11-23T10:23:00Z">
            <w:rPr>
              <w:rFonts w:ascii="David" w:hAnsi="David" w:cs="David"/>
              <w:rtl/>
            </w:rPr>
          </w:rPrChange>
        </w:rPr>
        <w:t>ולמנוע</w:t>
      </w:r>
      <w:r w:rsidRPr="00A90D62">
        <w:rPr>
          <w:rFonts w:ascii="David" w:eastAsia="David" w:hAnsi="David" w:cs="David"/>
          <w:sz w:val="28"/>
          <w:szCs w:val="28"/>
          <w:rtl/>
          <w:rPrChange w:id="5972" w:author="אברהם" w:date="2012-11-23T10:23:00Z">
            <w:rPr>
              <w:rFonts w:ascii="David" w:eastAsia="David" w:hAnsi="David" w:cs="David"/>
              <w:rtl/>
            </w:rPr>
          </w:rPrChange>
        </w:rPr>
        <w:t xml:space="preserve"> </w:t>
      </w:r>
      <w:r w:rsidRPr="00A90D62">
        <w:rPr>
          <w:rFonts w:ascii="David" w:hAnsi="David" w:cs="David"/>
          <w:sz w:val="28"/>
          <w:szCs w:val="28"/>
          <w:rtl/>
          <w:rPrChange w:id="5973" w:author="אברהם" w:date="2012-11-23T10:23:00Z">
            <w:rPr>
              <w:rFonts w:ascii="David" w:hAnsi="David" w:cs="David"/>
              <w:rtl/>
            </w:rPr>
          </w:rPrChange>
        </w:rPr>
        <w:t>החלפות.</w:t>
      </w:r>
    </w:p>
    <w:p w:rsidR="009C2B09" w:rsidRPr="00A90D62" w:rsidRDefault="009C2B09" w:rsidP="00620012">
      <w:pPr>
        <w:pStyle w:val="a1"/>
        <w:bidi/>
        <w:rPr>
          <w:rFonts w:ascii="David" w:hAnsi="David" w:cs="David"/>
          <w:sz w:val="28"/>
          <w:szCs w:val="28"/>
          <w:rtl/>
          <w:rPrChange w:id="5974" w:author="אברהם" w:date="2012-11-23T10:23:00Z">
            <w:rPr>
              <w:rFonts w:ascii="David" w:hAnsi="David" w:cs="David"/>
              <w:rtl/>
            </w:rPr>
          </w:rPrChange>
        </w:rPr>
      </w:pPr>
      <w:r w:rsidRPr="00A90D62">
        <w:rPr>
          <w:rFonts w:ascii="David" w:hAnsi="David" w:cs="David"/>
          <w:sz w:val="28"/>
          <w:szCs w:val="28"/>
          <w:rtl/>
          <w:rPrChange w:id="5975" w:author="אברהם" w:date="2012-11-23T10:23:00Z">
            <w:rPr>
              <w:rFonts w:ascii="David" w:hAnsi="David" w:cs="David"/>
              <w:rtl/>
            </w:rPr>
          </w:rPrChange>
        </w:rPr>
        <w:t>אם</w:t>
      </w:r>
      <w:r w:rsidRPr="00A90D62">
        <w:rPr>
          <w:rFonts w:ascii="David" w:eastAsia="David" w:hAnsi="David" w:cs="David"/>
          <w:sz w:val="28"/>
          <w:szCs w:val="28"/>
          <w:rtl/>
          <w:rPrChange w:id="5976" w:author="אברהם" w:date="2012-11-23T10:23:00Z">
            <w:rPr>
              <w:rFonts w:ascii="David" w:eastAsia="David" w:hAnsi="David" w:cs="David"/>
              <w:rtl/>
            </w:rPr>
          </w:rPrChange>
        </w:rPr>
        <w:t xml:space="preserve"> </w:t>
      </w:r>
      <w:r w:rsidRPr="00A90D62">
        <w:rPr>
          <w:rFonts w:ascii="David" w:hAnsi="David" w:cs="David"/>
          <w:sz w:val="28"/>
          <w:szCs w:val="28"/>
          <w:rtl/>
          <w:rPrChange w:id="5977" w:author="אברהם" w:date="2012-11-23T10:23:00Z">
            <w:rPr>
              <w:rFonts w:ascii="David" w:hAnsi="David" w:cs="David"/>
              <w:rtl/>
            </w:rPr>
          </w:rPrChange>
        </w:rPr>
        <w:t>כך, התכונה</w:t>
      </w:r>
      <w:r w:rsidRPr="00A90D62">
        <w:rPr>
          <w:rFonts w:ascii="David" w:eastAsia="David" w:hAnsi="David" w:cs="David"/>
          <w:sz w:val="28"/>
          <w:szCs w:val="28"/>
          <w:rtl/>
          <w:rPrChange w:id="5978" w:author="אברהם" w:date="2012-11-23T10:23:00Z">
            <w:rPr>
              <w:rFonts w:ascii="David" w:eastAsia="David" w:hAnsi="David" w:cs="David"/>
              <w:rtl/>
            </w:rPr>
          </w:rPrChange>
        </w:rPr>
        <w:t xml:space="preserve"> </w:t>
      </w:r>
      <w:r w:rsidRPr="00A90D62">
        <w:rPr>
          <w:rFonts w:ascii="David" w:hAnsi="David" w:cs="David"/>
          <w:sz w:val="28"/>
          <w:szCs w:val="28"/>
          <w:rtl/>
          <w:rPrChange w:id="5979" w:author="אברהם" w:date="2012-11-23T10:23:00Z">
            <w:rPr>
              <w:rFonts w:ascii="David" w:hAnsi="David" w:cs="David"/>
              <w:rtl/>
            </w:rPr>
          </w:rPrChange>
        </w:rPr>
        <w:t>של</w:t>
      </w:r>
      <w:r w:rsidRPr="00A90D62">
        <w:rPr>
          <w:rFonts w:ascii="David" w:eastAsia="David" w:hAnsi="David" w:cs="David"/>
          <w:sz w:val="28"/>
          <w:szCs w:val="28"/>
          <w:rtl/>
          <w:rPrChange w:id="5980" w:author="אברהם" w:date="2012-11-23T10:23:00Z">
            <w:rPr>
              <w:rFonts w:ascii="David" w:eastAsia="David" w:hAnsi="David" w:cs="David"/>
              <w:rtl/>
            </w:rPr>
          </w:rPrChange>
        </w:rPr>
        <w:t xml:space="preserve"> </w:t>
      </w:r>
      <w:r w:rsidRPr="00A90D62">
        <w:rPr>
          <w:rFonts w:ascii="David" w:hAnsi="David" w:cs="David"/>
          <w:sz w:val="28"/>
          <w:szCs w:val="28"/>
          <w:rtl/>
          <w:rPrChange w:id="5981" w:author="אברהם" w:date="2012-11-23T10:23:00Z">
            <w:rPr>
              <w:rFonts w:ascii="David" w:hAnsi="David" w:cs="David"/>
              <w:rtl/>
            </w:rPr>
          </w:rPrChange>
        </w:rPr>
        <w:t>שימור</w:t>
      </w:r>
      <w:r w:rsidRPr="00A90D62">
        <w:rPr>
          <w:rFonts w:ascii="David" w:eastAsia="David" w:hAnsi="David" w:cs="David"/>
          <w:sz w:val="28"/>
          <w:szCs w:val="28"/>
          <w:rtl/>
          <w:rPrChange w:id="5982" w:author="אברהם" w:date="2012-11-23T10:23:00Z">
            <w:rPr>
              <w:rFonts w:ascii="David" w:eastAsia="David" w:hAnsi="David" w:cs="David"/>
              <w:rtl/>
            </w:rPr>
          </w:rPrChange>
        </w:rPr>
        <w:t xml:space="preserve"> </w:t>
      </w:r>
      <w:r w:rsidRPr="00A90D62">
        <w:rPr>
          <w:rFonts w:ascii="David" w:hAnsi="David" w:cs="David"/>
          <w:sz w:val="28"/>
          <w:szCs w:val="28"/>
          <w:rtl/>
          <w:rPrChange w:id="5983" w:author="אברהם" w:date="2012-11-23T10:23:00Z">
            <w:rPr>
              <w:rFonts w:ascii="David" w:hAnsi="David" w:cs="David"/>
              <w:rtl/>
            </w:rPr>
          </w:rPrChange>
        </w:rPr>
        <w:t>מעגלים</w:t>
      </w:r>
      <w:r w:rsidRPr="00A90D62">
        <w:rPr>
          <w:rFonts w:ascii="David" w:eastAsia="David" w:hAnsi="David" w:cs="David"/>
          <w:sz w:val="28"/>
          <w:szCs w:val="28"/>
          <w:rtl/>
          <w:rPrChange w:id="5984" w:author="אברהם" w:date="2012-11-23T10:23:00Z">
            <w:rPr>
              <w:rFonts w:ascii="David" w:eastAsia="David" w:hAnsi="David" w:cs="David"/>
              <w:rtl/>
            </w:rPr>
          </w:rPrChange>
        </w:rPr>
        <w:t xml:space="preserve"> </w:t>
      </w:r>
      <w:r w:rsidRPr="00A90D62">
        <w:rPr>
          <w:rFonts w:ascii="David" w:hAnsi="David" w:cs="David"/>
          <w:sz w:val="28"/>
          <w:szCs w:val="28"/>
          <w:rtl/>
          <w:rPrChange w:id="5985" w:author="אברהם" w:date="2012-11-23T10:23:00Z">
            <w:rPr>
              <w:rFonts w:ascii="David" w:hAnsi="David" w:cs="David"/>
              <w:rtl/>
            </w:rPr>
          </w:rPrChange>
        </w:rPr>
        <w:t>היא</w:t>
      </w:r>
      <w:r w:rsidRPr="00A90D62">
        <w:rPr>
          <w:rFonts w:ascii="David" w:eastAsia="David" w:hAnsi="David" w:cs="David"/>
          <w:sz w:val="28"/>
          <w:szCs w:val="28"/>
          <w:rtl/>
          <w:rPrChange w:id="5986" w:author="אברהם" w:date="2012-11-23T10:23:00Z">
            <w:rPr>
              <w:rFonts w:ascii="David" w:eastAsia="David" w:hAnsi="David" w:cs="David"/>
              <w:rtl/>
            </w:rPr>
          </w:rPrChange>
        </w:rPr>
        <w:t xml:space="preserve"> </w:t>
      </w:r>
      <w:r w:rsidRPr="00A90D62">
        <w:rPr>
          <w:rFonts w:ascii="David" w:hAnsi="David" w:cs="David"/>
          <w:sz w:val="28"/>
          <w:szCs w:val="28"/>
          <w:rtl/>
          <w:rPrChange w:id="5987" w:author="אברהם" w:date="2012-11-23T10:23:00Z">
            <w:rPr>
              <w:rFonts w:ascii="David" w:hAnsi="David" w:cs="David"/>
              <w:rtl/>
            </w:rPr>
          </w:rPrChange>
        </w:rPr>
        <w:t>תכונה</w:t>
      </w:r>
      <w:r w:rsidRPr="00A90D62">
        <w:rPr>
          <w:rFonts w:ascii="David" w:eastAsia="David" w:hAnsi="David" w:cs="David"/>
          <w:sz w:val="28"/>
          <w:szCs w:val="28"/>
          <w:rtl/>
          <w:rPrChange w:id="5988" w:author="אברהם" w:date="2012-11-23T10:23:00Z">
            <w:rPr>
              <w:rFonts w:ascii="David" w:eastAsia="David" w:hAnsi="David" w:cs="David"/>
              <w:rtl/>
            </w:rPr>
          </w:rPrChange>
        </w:rPr>
        <w:t xml:space="preserve"> </w:t>
      </w:r>
      <w:r w:rsidRPr="00A90D62">
        <w:rPr>
          <w:rFonts w:ascii="David" w:hAnsi="David" w:cs="David"/>
          <w:sz w:val="28"/>
          <w:szCs w:val="28"/>
          <w:rtl/>
          <w:rPrChange w:id="5989" w:author="אברהם" w:date="2012-11-23T10:23:00Z">
            <w:rPr>
              <w:rFonts w:ascii="David" w:hAnsi="David" w:cs="David"/>
              <w:rtl/>
            </w:rPr>
          </w:rPrChange>
        </w:rPr>
        <w:t>טובה, שכן</w:t>
      </w:r>
      <w:r w:rsidRPr="00A90D62">
        <w:rPr>
          <w:rFonts w:ascii="David" w:eastAsia="David" w:hAnsi="David" w:cs="David"/>
          <w:sz w:val="28"/>
          <w:szCs w:val="28"/>
          <w:rtl/>
          <w:rPrChange w:id="5990" w:author="אברהם" w:date="2012-11-23T10:23:00Z">
            <w:rPr>
              <w:rFonts w:ascii="David" w:eastAsia="David" w:hAnsi="David" w:cs="David"/>
              <w:rtl/>
            </w:rPr>
          </w:rPrChange>
        </w:rPr>
        <w:t xml:space="preserve"> </w:t>
      </w:r>
      <w:r w:rsidRPr="00A90D62">
        <w:rPr>
          <w:rFonts w:ascii="David" w:hAnsi="David" w:cs="David"/>
          <w:sz w:val="28"/>
          <w:szCs w:val="28"/>
          <w:rtl/>
          <w:rPrChange w:id="5991" w:author="אברהם" w:date="2012-11-23T10:23:00Z">
            <w:rPr>
              <w:rFonts w:ascii="David" w:hAnsi="David" w:cs="David"/>
              <w:rtl/>
            </w:rPr>
          </w:rPrChange>
        </w:rPr>
        <w:t>היא</w:t>
      </w:r>
      <w:r w:rsidRPr="00A90D62">
        <w:rPr>
          <w:rFonts w:ascii="David" w:eastAsia="David" w:hAnsi="David" w:cs="David"/>
          <w:sz w:val="28"/>
          <w:szCs w:val="28"/>
          <w:rtl/>
          <w:rPrChange w:id="5992" w:author="אברהם" w:date="2012-11-23T10:23:00Z">
            <w:rPr>
              <w:rFonts w:ascii="David" w:eastAsia="David" w:hAnsi="David" w:cs="David"/>
              <w:rtl/>
            </w:rPr>
          </w:rPrChange>
        </w:rPr>
        <w:t xml:space="preserve"> </w:t>
      </w:r>
      <w:r w:rsidRPr="00A90D62">
        <w:rPr>
          <w:rFonts w:ascii="David" w:hAnsi="David" w:cs="David"/>
          <w:sz w:val="28"/>
          <w:szCs w:val="28"/>
          <w:rtl/>
          <w:rPrChange w:id="5993" w:author="אברהם" w:date="2012-11-23T10:23:00Z">
            <w:rPr>
              <w:rFonts w:ascii="David" w:hAnsi="David" w:cs="David"/>
              <w:rtl/>
            </w:rPr>
          </w:rPrChange>
        </w:rPr>
        <w:t>מאפשרת</w:t>
      </w:r>
      <w:r w:rsidRPr="00A90D62">
        <w:rPr>
          <w:rFonts w:ascii="David" w:eastAsia="David" w:hAnsi="David" w:cs="David"/>
          <w:sz w:val="28"/>
          <w:szCs w:val="28"/>
          <w:rtl/>
          <w:rPrChange w:id="5994" w:author="אברהם" w:date="2012-11-23T10:23:00Z">
            <w:rPr>
              <w:rFonts w:ascii="David" w:eastAsia="David" w:hAnsi="David" w:cs="David"/>
              <w:rtl/>
            </w:rPr>
          </w:rPrChange>
        </w:rPr>
        <w:t xml:space="preserve"> </w:t>
      </w:r>
      <w:r w:rsidRPr="00A90D62">
        <w:rPr>
          <w:rFonts w:ascii="David" w:hAnsi="David" w:cs="David"/>
          <w:sz w:val="28"/>
          <w:szCs w:val="28"/>
          <w:rtl/>
          <w:rPrChange w:id="5995" w:author="אברהם" w:date="2012-11-23T10:23:00Z">
            <w:rPr>
              <w:rFonts w:ascii="David" w:hAnsi="David" w:cs="David"/>
              <w:rtl/>
            </w:rPr>
          </w:rPrChange>
        </w:rPr>
        <w:t>חופש</w:t>
      </w:r>
      <w:r w:rsidRPr="00A90D62">
        <w:rPr>
          <w:rFonts w:ascii="David" w:eastAsia="David" w:hAnsi="David" w:cs="David"/>
          <w:sz w:val="28"/>
          <w:szCs w:val="28"/>
          <w:rtl/>
          <w:rPrChange w:id="5996" w:author="אברהם" w:date="2012-11-23T10:23:00Z">
            <w:rPr>
              <w:rFonts w:ascii="David" w:eastAsia="David" w:hAnsi="David" w:cs="David"/>
              <w:rtl/>
            </w:rPr>
          </w:rPrChange>
        </w:rPr>
        <w:t xml:space="preserve"> </w:t>
      </w:r>
      <w:r w:rsidRPr="00A90D62">
        <w:rPr>
          <w:rFonts w:ascii="David" w:hAnsi="David" w:cs="David"/>
          <w:sz w:val="28"/>
          <w:szCs w:val="28"/>
          <w:rtl/>
          <w:rPrChange w:id="5997" w:author="אברהם" w:date="2012-11-23T10:23:00Z">
            <w:rPr>
              <w:rFonts w:ascii="David" w:hAnsi="David" w:cs="David"/>
              <w:rtl/>
            </w:rPr>
          </w:rPrChange>
        </w:rPr>
        <w:t>בחירה: אדם</w:t>
      </w:r>
      <w:r w:rsidRPr="00A90D62">
        <w:rPr>
          <w:rFonts w:ascii="David" w:eastAsia="David" w:hAnsi="David" w:cs="David"/>
          <w:sz w:val="28"/>
          <w:szCs w:val="28"/>
          <w:rtl/>
          <w:rPrChange w:id="5998" w:author="אברהם" w:date="2012-11-23T10:23:00Z">
            <w:rPr>
              <w:rFonts w:ascii="David" w:eastAsia="David" w:hAnsi="David" w:cs="David"/>
              <w:rtl/>
            </w:rPr>
          </w:rPrChange>
        </w:rPr>
        <w:t xml:space="preserve"> </w:t>
      </w:r>
      <w:r w:rsidRPr="00A90D62">
        <w:rPr>
          <w:rFonts w:ascii="David" w:hAnsi="David" w:cs="David"/>
          <w:sz w:val="28"/>
          <w:szCs w:val="28"/>
          <w:rtl/>
          <w:rPrChange w:id="5999" w:author="אברהם" w:date="2012-11-23T10:23:00Z">
            <w:rPr>
              <w:rFonts w:ascii="David" w:hAnsi="David" w:cs="David"/>
              <w:rtl/>
            </w:rPr>
          </w:rPrChange>
        </w:rPr>
        <w:t>שקנה</w:t>
      </w:r>
      <w:r w:rsidRPr="00A90D62">
        <w:rPr>
          <w:rFonts w:ascii="David" w:eastAsia="David" w:hAnsi="David" w:cs="David"/>
          <w:sz w:val="28"/>
          <w:szCs w:val="28"/>
          <w:rtl/>
          <w:rPrChange w:id="6000" w:author="אברהם" w:date="2012-11-23T10:23:00Z">
            <w:rPr>
              <w:rFonts w:ascii="David" w:eastAsia="David" w:hAnsi="David" w:cs="David"/>
              <w:rtl/>
            </w:rPr>
          </w:rPrChange>
        </w:rPr>
        <w:t xml:space="preserve"> </w:t>
      </w:r>
      <w:r w:rsidRPr="00A90D62">
        <w:rPr>
          <w:rFonts w:ascii="David" w:hAnsi="David" w:cs="David"/>
          <w:sz w:val="28"/>
          <w:szCs w:val="28"/>
          <w:rtl/>
          <w:rPrChange w:id="6001" w:author="אברהם" w:date="2012-11-23T10:23:00Z">
            <w:rPr>
              <w:rFonts w:ascii="David" w:hAnsi="David" w:cs="David"/>
              <w:rtl/>
            </w:rPr>
          </w:rPrChange>
        </w:rPr>
        <w:t>נחלה, ואינו</w:t>
      </w:r>
      <w:r w:rsidRPr="00A90D62">
        <w:rPr>
          <w:rFonts w:ascii="David" w:eastAsia="David" w:hAnsi="David" w:cs="David"/>
          <w:sz w:val="28"/>
          <w:szCs w:val="28"/>
          <w:rtl/>
          <w:rPrChange w:id="6002" w:author="אברהם" w:date="2012-11-23T10:23:00Z">
            <w:rPr>
              <w:rFonts w:ascii="David" w:eastAsia="David" w:hAnsi="David" w:cs="David"/>
              <w:rtl/>
            </w:rPr>
          </w:rPrChange>
        </w:rPr>
        <w:t xml:space="preserve"> </w:t>
      </w:r>
      <w:r w:rsidRPr="00A90D62">
        <w:rPr>
          <w:rFonts w:ascii="David" w:hAnsi="David" w:cs="David"/>
          <w:sz w:val="28"/>
          <w:szCs w:val="28"/>
          <w:rtl/>
          <w:rPrChange w:id="6003" w:author="אברהם" w:date="2012-11-23T10:23:00Z">
            <w:rPr>
              <w:rFonts w:ascii="David" w:hAnsi="David" w:cs="David"/>
              <w:rtl/>
            </w:rPr>
          </w:rPrChange>
        </w:rPr>
        <w:t>מרוצה</w:t>
      </w:r>
      <w:r w:rsidRPr="00A90D62">
        <w:rPr>
          <w:rFonts w:ascii="David" w:eastAsia="David" w:hAnsi="David" w:cs="David"/>
          <w:sz w:val="28"/>
          <w:szCs w:val="28"/>
          <w:rtl/>
          <w:rPrChange w:id="6004" w:author="אברהם" w:date="2012-11-23T10:23:00Z">
            <w:rPr>
              <w:rFonts w:ascii="David" w:eastAsia="David" w:hAnsi="David" w:cs="David"/>
              <w:rtl/>
            </w:rPr>
          </w:rPrChange>
        </w:rPr>
        <w:t xml:space="preserve"> </w:t>
      </w:r>
      <w:r w:rsidRPr="00A90D62">
        <w:rPr>
          <w:rFonts w:ascii="David" w:hAnsi="David" w:cs="David"/>
          <w:sz w:val="28"/>
          <w:szCs w:val="28"/>
          <w:rtl/>
          <w:rPrChange w:id="6005" w:author="אברהם" w:date="2012-11-23T10:23:00Z">
            <w:rPr>
              <w:rFonts w:ascii="David" w:hAnsi="David" w:cs="David"/>
              <w:rtl/>
            </w:rPr>
          </w:rPrChange>
        </w:rPr>
        <w:t>ממנה, יכול</w:t>
      </w:r>
      <w:r w:rsidRPr="00A90D62">
        <w:rPr>
          <w:rFonts w:ascii="David" w:eastAsia="David" w:hAnsi="David" w:cs="David"/>
          <w:sz w:val="28"/>
          <w:szCs w:val="28"/>
          <w:rtl/>
          <w:rPrChange w:id="6006" w:author="אברהם" w:date="2012-11-23T10:23:00Z">
            <w:rPr>
              <w:rFonts w:ascii="David" w:eastAsia="David" w:hAnsi="David" w:cs="David"/>
              <w:rtl/>
            </w:rPr>
          </w:rPrChange>
        </w:rPr>
        <w:t xml:space="preserve"> </w:t>
      </w:r>
      <w:r w:rsidRPr="00A90D62">
        <w:rPr>
          <w:rFonts w:ascii="David" w:hAnsi="David" w:cs="David"/>
          <w:sz w:val="28"/>
          <w:szCs w:val="28"/>
          <w:rtl/>
          <w:rPrChange w:id="6007" w:author="אברהם" w:date="2012-11-23T10:23:00Z">
            <w:rPr>
              <w:rFonts w:ascii="David" w:hAnsi="David" w:cs="David"/>
              <w:rtl/>
            </w:rPr>
          </w:rPrChange>
        </w:rPr>
        <w:t>למכור</w:t>
      </w:r>
      <w:r w:rsidRPr="00A90D62">
        <w:rPr>
          <w:rFonts w:ascii="David" w:eastAsia="David" w:hAnsi="David" w:cs="David"/>
          <w:sz w:val="28"/>
          <w:szCs w:val="28"/>
          <w:rtl/>
          <w:rPrChange w:id="6008" w:author="אברהם" w:date="2012-11-23T10:23:00Z">
            <w:rPr>
              <w:rFonts w:ascii="David" w:eastAsia="David" w:hAnsi="David" w:cs="David"/>
              <w:rtl/>
            </w:rPr>
          </w:rPrChange>
        </w:rPr>
        <w:t xml:space="preserve"> </w:t>
      </w:r>
      <w:r w:rsidRPr="00A90D62">
        <w:rPr>
          <w:rFonts w:ascii="David" w:hAnsi="David" w:cs="David"/>
          <w:sz w:val="28"/>
          <w:szCs w:val="28"/>
          <w:rtl/>
          <w:rPrChange w:id="6009" w:author="אברהם" w:date="2012-11-23T10:23:00Z">
            <w:rPr>
              <w:rFonts w:ascii="David" w:hAnsi="David" w:cs="David"/>
              <w:rtl/>
            </w:rPr>
          </w:rPrChange>
        </w:rPr>
        <w:t>אותה</w:t>
      </w:r>
      <w:r w:rsidRPr="00A90D62">
        <w:rPr>
          <w:rFonts w:ascii="David" w:eastAsia="David" w:hAnsi="David" w:cs="David"/>
          <w:sz w:val="28"/>
          <w:szCs w:val="28"/>
          <w:rtl/>
          <w:rPrChange w:id="6010" w:author="אברהם" w:date="2012-11-23T10:23:00Z">
            <w:rPr>
              <w:rFonts w:ascii="David" w:eastAsia="David" w:hAnsi="David" w:cs="David"/>
              <w:rtl/>
            </w:rPr>
          </w:rPrChange>
        </w:rPr>
        <w:t xml:space="preserve"> </w:t>
      </w:r>
      <w:r w:rsidRPr="00A90D62">
        <w:rPr>
          <w:rFonts w:ascii="David" w:hAnsi="David" w:cs="David"/>
          <w:sz w:val="28"/>
          <w:szCs w:val="28"/>
          <w:rtl/>
          <w:rPrChange w:id="6011" w:author="אברהם" w:date="2012-11-23T10:23:00Z">
            <w:rPr>
              <w:rFonts w:ascii="David" w:hAnsi="David" w:cs="David"/>
              <w:rtl/>
            </w:rPr>
          </w:rPrChange>
        </w:rPr>
        <w:t>ולקנות</w:t>
      </w:r>
      <w:r w:rsidRPr="00A90D62">
        <w:rPr>
          <w:rFonts w:ascii="David" w:eastAsia="David" w:hAnsi="David" w:cs="David"/>
          <w:sz w:val="28"/>
          <w:szCs w:val="28"/>
          <w:rtl/>
          <w:rPrChange w:id="6012" w:author="אברהם" w:date="2012-11-23T10:23:00Z">
            <w:rPr>
              <w:rFonts w:ascii="David" w:eastAsia="David" w:hAnsi="David" w:cs="David"/>
              <w:rtl/>
            </w:rPr>
          </w:rPrChange>
        </w:rPr>
        <w:t xml:space="preserve"> </w:t>
      </w:r>
      <w:r w:rsidRPr="00A90D62">
        <w:rPr>
          <w:rFonts w:ascii="David" w:hAnsi="David" w:cs="David"/>
          <w:sz w:val="28"/>
          <w:szCs w:val="28"/>
          <w:rtl/>
          <w:rPrChange w:id="6013" w:author="אברהם" w:date="2012-11-23T10:23:00Z">
            <w:rPr>
              <w:rFonts w:ascii="David" w:hAnsi="David" w:cs="David"/>
              <w:rtl/>
            </w:rPr>
          </w:rPrChange>
        </w:rPr>
        <w:t>נחלה</w:t>
      </w:r>
      <w:r w:rsidRPr="00A90D62">
        <w:rPr>
          <w:rFonts w:ascii="David" w:eastAsia="David" w:hAnsi="David" w:cs="David"/>
          <w:sz w:val="28"/>
          <w:szCs w:val="28"/>
          <w:rtl/>
          <w:rPrChange w:id="6014" w:author="אברהם" w:date="2012-11-23T10:23:00Z">
            <w:rPr>
              <w:rFonts w:ascii="David" w:eastAsia="David" w:hAnsi="David" w:cs="David"/>
              <w:rtl/>
            </w:rPr>
          </w:rPrChange>
        </w:rPr>
        <w:t xml:space="preserve"> </w:t>
      </w:r>
      <w:r w:rsidRPr="00A90D62">
        <w:rPr>
          <w:rFonts w:ascii="David" w:hAnsi="David" w:cs="David"/>
          <w:sz w:val="28"/>
          <w:szCs w:val="28"/>
          <w:rtl/>
          <w:rPrChange w:id="6015" w:author="אברהם" w:date="2012-11-23T10:23:00Z">
            <w:rPr>
              <w:rFonts w:ascii="David" w:hAnsi="David" w:cs="David"/>
              <w:rtl/>
            </w:rPr>
          </w:rPrChange>
        </w:rPr>
        <w:t>אחרת, ואם</w:t>
      </w:r>
      <w:r w:rsidRPr="00A90D62">
        <w:rPr>
          <w:rFonts w:ascii="David" w:eastAsia="David" w:hAnsi="David" w:cs="David"/>
          <w:sz w:val="28"/>
          <w:szCs w:val="28"/>
          <w:rtl/>
          <w:rPrChange w:id="6016" w:author="אברהם" w:date="2012-11-23T10:23:00Z">
            <w:rPr>
              <w:rFonts w:ascii="David" w:eastAsia="David" w:hAnsi="David" w:cs="David"/>
              <w:rtl/>
            </w:rPr>
          </w:rPrChange>
        </w:rPr>
        <w:t xml:space="preserve"> </w:t>
      </w:r>
      <w:r w:rsidRPr="00A90D62">
        <w:rPr>
          <w:rFonts w:ascii="David" w:hAnsi="David" w:cs="David"/>
          <w:sz w:val="28"/>
          <w:szCs w:val="28"/>
          <w:rtl/>
          <w:rPrChange w:id="6017" w:author="אברהם" w:date="2012-11-23T10:23:00Z">
            <w:rPr>
              <w:rFonts w:ascii="David" w:hAnsi="David" w:cs="David"/>
              <w:rtl/>
            </w:rPr>
          </w:rPrChange>
        </w:rPr>
        <w:t>בשנת</w:t>
      </w:r>
      <w:r w:rsidRPr="00A90D62">
        <w:rPr>
          <w:rFonts w:ascii="David" w:eastAsia="David" w:hAnsi="David" w:cs="David"/>
          <w:sz w:val="28"/>
          <w:szCs w:val="28"/>
          <w:rtl/>
          <w:rPrChange w:id="6018" w:author="אברהם" w:date="2012-11-23T10:23:00Z">
            <w:rPr>
              <w:rFonts w:ascii="David" w:eastAsia="David" w:hAnsi="David" w:cs="David"/>
              <w:rtl/>
            </w:rPr>
          </w:rPrChange>
        </w:rPr>
        <w:t xml:space="preserve"> </w:t>
      </w:r>
      <w:r w:rsidRPr="00A90D62">
        <w:rPr>
          <w:rFonts w:ascii="David" w:hAnsi="David" w:cs="David"/>
          <w:sz w:val="28"/>
          <w:szCs w:val="28"/>
          <w:rtl/>
          <w:rPrChange w:id="6019" w:author="אברהם" w:date="2012-11-23T10:23:00Z">
            <w:rPr>
              <w:rFonts w:ascii="David" w:hAnsi="David" w:cs="David"/>
              <w:rtl/>
            </w:rPr>
          </w:rPrChange>
        </w:rPr>
        <w:t>היובל</w:t>
      </w:r>
      <w:r w:rsidRPr="00A90D62">
        <w:rPr>
          <w:rFonts w:ascii="David" w:eastAsia="David" w:hAnsi="David" w:cs="David"/>
          <w:sz w:val="28"/>
          <w:szCs w:val="28"/>
          <w:rtl/>
          <w:rPrChange w:id="6020" w:author="אברהם" w:date="2012-11-23T10:23:00Z">
            <w:rPr>
              <w:rFonts w:ascii="David" w:eastAsia="David" w:hAnsi="David" w:cs="David"/>
              <w:rtl/>
            </w:rPr>
          </w:rPrChange>
        </w:rPr>
        <w:t xml:space="preserve"> </w:t>
      </w:r>
      <w:r w:rsidRPr="00A90D62">
        <w:rPr>
          <w:rFonts w:ascii="David" w:hAnsi="David" w:cs="David"/>
          <w:sz w:val="28"/>
          <w:szCs w:val="28"/>
          <w:rtl/>
          <w:rPrChange w:id="6021" w:author="אברהם" w:date="2012-11-23T10:23:00Z">
            <w:rPr>
              <w:rFonts w:ascii="David" w:hAnsi="David" w:cs="David"/>
              <w:rtl/>
            </w:rPr>
          </w:rPrChange>
        </w:rPr>
        <w:t>יתברר</w:t>
      </w:r>
      <w:r w:rsidRPr="00A90D62">
        <w:rPr>
          <w:rFonts w:ascii="David" w:eastAsia="David" w:hAnsi="David" w:cs="David"/>
          <w:sz w:val="28"/>
          <w:szCs w:val="28"/>
          <w:rtl/>
          <w:rPrChange w:id="6022" w:author="אברהם" w:date="2012-11-23T10:23:00Z">
            <w:rPr>
              <w:rFonts w:ascii="David" w:eastAsia="David" w:hAnsi="David" w:cs="David"/>
              <w:rtl/>
            </w:rPr>
          </w:rPrChange>
        </w:rPr>
        <w:t xml:space="preserve"> </w:t>
      </w:r>
      <w:r w:rsidRPr="00A90D62">
        <w:rPr>
          <w:rFonts w:ascii="David" w:hAnsi="David" w:cs="David"/>
          <w:sz w:val="28"/>
          <w:szCs w:val="28"/>
          <w:rtl/>
          <w:rPrChange w:id="6023" w:author="אברהם" w:date="2012-11-23T10:23:00Z">
            <w:rPr>
              <w:rFonts w:ascii="David" w:hAnsi="David" w:cs="David"/>
              <w:rtl/>
            </w:rPr>
          </w:rPrChange>
        </w:rPr>
        <w:t>שהעסקאות</w:t>
      </w:r>
      <w:r w:rsidRPr="00A90D62">
        <w:rPr>
          <w:rFonts w:ascii="David" w:eastAsia="David" w:hAnsi="David" w:cs="David"/>
          <w:sz w:val="28"/>
          <w:szCs w:val="28"/>
          <w:rtl/>
          <w:rPrChange w:id="6024" w:author="אברהם" w:date="2012-11-23T10:23:00Z">
            <w:rPr>
              <w:rFonts w:ascii="David" w:eastAsia="David" w:hAnsi="David" w:cs="David"/>
              <w:rtl/>
            </w:rPr>
          </w:rPrChange>
        </w:rPr>
        <w:t xml:space="preserve"> </w:t>
      </w:r>
      <w:r w:rsidRPr="00A90D62">
        <w:rPr>
          <w:rFonts w:ascii="David" w:hAnsi="David" w:cs="David"/>
          <w:sz w:val="28"/>
          <w:szCs w:val="28"/>
          <w:rtl/>
          <w:rPrChange w:id="6025" w:author="אברהם" w:date="2012-11-23T10:23:00Z">
            <w:rPr>
              <w:rFonts w:ascii="David" w:hAnsi="David" w:cs="David"/>
              <w:rtl/>
            </w:rPr>
          </w:rPrChange>
        </w:rPr>
        <w:t>שלו</w:t>
      </w:r>
      <w:r w:rsidRPr="00A90D62">
        <w:rPr>
          <w:rFonts w:ascii="David" w:eastAsia="David" w:hAnsi="David" w:cs="David"/>
          <w:sz w:val="28"/>
          <w:szCs w:val="28"/>
          <w:rtl/>
          <w:rPrChange w:id="6026" w:author="אברהם" w:date="2012-11-23T10:23:00Z">
            <w:rPr>
              <w:rFonts w:ascii="David" w:eastAsia="David" w:hAnsi="David" w:cs="David"/>
              <w:rtl/>
            </w:rPr>
          </w:rPrChange>
        </w:rPr>
        <w:t xml:space="preserve"> </w:t>
      </w:r>
      <w:r w:rsidRPr="00A90D62">
        <w:rPr>
          <w:rFonts w:ascii="David" w:hAnsi="David" w:cs="David"/>
          <w:sz w:val="28"/>
          <w:szCs w:val="28"/>
          <w:rtl/>
          <w:rPrChange w:id="6027" w:author="אברהם" w:date="2012-11-23T10:23:00Z">
            <w:rPr>
              <w:rFonts w:ascii="David" w:hAnsi="David" w:cs="David"/>
              <w:rtl/>
            </w:rPr>
          </w:rPrChange>
        </w:rPr>
        <w:t>הן</w:t>
      </w:r>
      <w:r w:rsidRPr="00A90D62">
        <w:rPr>
          <w:rFonts w:ascii="David" w:eastAsia="David" w:hAnsi="David" w:cs="David"/>
          <w:sz w:val="28"/>
          <w:szCs w:val="28"/>
          <w:rtl/>
          <w:rPrChange w:id="6028" w:author="אברהם" w:date="2012-11-23T10:23:00Z">
            <w:rPr>
              <w:rFonts w:ascii="David" w:eastAsia="David" w:hAnsi="David" w:cs="David"/>
              <w:rtl/>
            </w:rPr>
          </w:rPrChange>
        </w:rPr>
        <w:t xml:space="preserve"> </w:t>
      </w:r>
      <w:r w:rsidRPr="00A90D62">
        <w:rPr>
          <w:rFonts w:ascii="David" w:hAnsi="David" w:cs="David"/>
          <w:sz w:val="28"/>
          <w:szCs w:val="28"/>
          <w:rtl/>
          <w:rPrChange w:id="6029" w:author="אברהם" w:date="2012-11-23T10:23:00Z">
            <w:rPr>
              <w:rFonts w:ascii="David" w:hAnsi="David" w:cs="David"/>
              <w:rtl/>
            </w:rPr>
          </w:rPrChange>
        </w:rPr>
        <w:t>חלק</w:t>
      </w:r>
      <w:r w:rsidRPr="00A90D62">
        <w:rPr>
          <w:rFonts w:ascii="David" w:eastAsia="David" w:hAnsi="David" w:cs="David"/>
          <w:sz w:val="28"/>
          <w:szCs w:val="28"/>
          <w:rtl/>
          <w:rPrChange w:id="6030" w:author="אברהם" w:date="2012-11-23T10:23:00Z">
            <w:rPr>
              <w:rFonts w:ascii="David" w:eastAsia="David" w:hAnsi="David" w:cs="David"/>
              <w:rtl/>
            </w:rPr>
          </w:rPrChange>
        </w:rPr>
        <w:t xml:space="preserve"> </w:t>
      </w:r>
      <w:r w:rsidRPr="00A90D62">
        <w:rPr>
          <w:rFonts w:ascii="David" w:hAnsi="David" w:cs="David"/>
          <w:sz w:val="28"/>
          <w:szCs w:val="28"/>
          <w:rtl/>
          <w:rPrChange w:id="6031" w:author="אברהם" w:date="2012-11-23T10:23:00Z">
            <w:rPr>
              <w:rFonts w:ascii="David" w:hAnsi="David" w:cs="David"/>
              <w:rtl/>
            </w:rPr>
          </w:rPrChange>
        </w:rPr>
        <w:t>ממעגל</w:t>
      </w:r>
      <w:r w:rsidRPr="00A90D62">
        <w:rPr>
          <w:rFonts w:ascii="David" w:eastAsia="David" w:hAnsi="David" w:cs="David"/>
          <w:sz w:val="28"/>
          <w:szCs w:val="28"/>
          <w:rtl/>
          <w:rPrChange w:id="6032" w:author="אברהם" w:date="2012-11-23T10:23:00Z">
            <w:rPr>
              <w:rFonts w:ascii="David" w:eastAsia="David" w:hAnsi="David" w:cs="David"/>
              <w:rtl/>
            </w:rPr>
          </w:rPrChange>
        </w:rPr>
        <w:t xml:space="preserve"> </w:t>
      </w:r>
      <w:r w:rsidRPr="00A90D62">
        <w:rPr>
          <w:rFonts w:ascii="David" w:hAnsi="David" w:cs="David"/>
          <w:sz w:val="28"/>
          <w:szCs w:val="28"/>
          <w:rtl/>
          <w:rPrChange w:id="6033" w:author="אברהם" w:date="2012-11-23T10:23:00Z">
            <w:rPr>
              <w:rFonts w:ascii="David" w:hAnsi="David" w:cs="David"/>
              <w:rtl/>
            </w:rPr>
          </w:rPrChange>
        </w:rPr>
        <w:t>- הוא</w:t>
      </w:r>
      <w:r w:rsidRPr="00A90D62">
        <w:rPr>
          <w:rFonts w:ascii="David" w:eastAsia="David" w:hAnsi="David" w:cs="David"/>
          <w:sz w:val="28"/>
          <w:szCs w:val="28"/>
          <w:rtl/>
          <w:rPrChange w:id="6034" w:author="אברהם" w:date="2012-11-23T10:23:00Z">
            <w:rPr>
              <w:rFonts w:ascii="David" w:eastAsia="David" w:hAnsi="David" w:cs="David"/>
              <w:rtl/>
            </w:rPr>
          </w:rPrChange>
        </w:rPr>
        <w:t xml:space="preserve"> </w:t>
      </w:r>
      <w:r w:rsidRPr="00A90D62">
        <w:rPr>
          <w:rFonts w:ascii="David" w:hAnsi="David" w:cs="David"/>
          <w:sz w:val="28"/>
          <w:szCs w:val="28"/>
          <w:rtl/>
          <w:rPrChange w:id="6035" w:author="אברהם" w:date="2012-11-23T10:23:00Z">
            <w:rPr>
              <w:rFonts w:ascii="David" w:hAnsi="David" w:cs="David"/>
              <w:rtl/>
            </w:rPr>
          </w:rPrChange>
        </w:rPr>
        <w:t>יוכל</w:t>
      </w:r>
      <w:r w:rsidRPr="00A90D62">
        <w:rPr>
          <w:rFonts w:ascii="David" w:eastAsia="David" w:hAnsi="David" w:cs="David"/>
          <w:sz w:val="28"/>
          <w:szCs w:val="28"/>
          <w:rtl/>
          <w:rPrChange w:id="6036" w:author="אברהם" w:date="2012-11-23T10:23:00Z">
            <w:rPr>
              <w:rFonts w:ascii="David" w:eastAsia="David" w:hAnsi="David" w:cs="David"/>
              <w:rtl/>
            </w:rPr>
          </w:rPrChange>
        </w:rPr>
        <w:t xml:space="preserve"> </w:t>
      </w:r>
      <w:r w:rsidRPr="00A90D62">
        <w:rPr>
          <w:rFonts w:ascii="David" w:hAnsi="David" w:cs="David"/>
          <w:sz w:val="28"/>
          <w:szCs w:val="28"/>
          <w:rtl/>
          <w:rPrChange w:id="6037" w:author="אברהם" w:date="2012-11-23T10:23:00Z">
            <w:rPr>
              <w:rFonts w:ascii="David" w:hAnsi="David" w:cs="David"/>
              <w:rtl/>
            </w:rPr>
          </w:rPrChange>
        </w:rPr>
        <w:t>לשמור</w:t>
      </w:r>
      <w:r w:rsidRPr="00A90D62">
        <w:rPr>
          <w:rFonts w:ascii="David" w:eastAsia="David" w:hAnsi="David" w:cs="David"/>
          <w:sz w:val="28"/>
          <w:szCs w:val="28"/>
          <w:rtl/>
          <w:rPrChange w:id="6038" w:author="אברהם" w:date="2012-11-23T10:23:00Z">
            <w:rPr>
              <w:rFonts w:ascii="David" w:eastAsia="David" w:hAnsi="David" w:cs="David"/>
              <w:rtl/>
            </w:rPr>
          </w:rPrChange>
        </w:rPr>
        <w:t xml:space="preserve"> </w:t>
      </w:r>
      <w:r w:rsidRPr="00A90D62">
        <w:rPr>
          <w:rFonts w:ascii="David" w:hAnsi="David" w:cs="David"/>
          <w:sz w:val="28"/>
          <w:szCs w:val="28"/>
          <w:rtl/>
          <w:rPrChange w:id="6039" w:author="אברהם" w:date="2012-11-23T10:23:00Z">
            <w:rPr>
              <w:rFonts w:ascii="David" w:hAnsi="David" w:cs="David"/>
              <w:rtl/>
            </w:rPr>
          </w:rPrChange>
        </w:rPr>
        <w:t>בבעלותו</w:t>
      </w:r>
      <w:r w:rsidRPr="00A90D62">
        <w:rPr>
          <w:rFonts w:ascii="David" w:eastAsia="David" w:hAnsi="David" w:cs="David"/>
          <w:sz w:val="28"/>
          <w:szCs w:val="28"/>
          <w:rtl/>
          <w:rPrChange w:id="6040" w:author="אברהם" w:date="2012-11-23T10:23:00Z">
            <w:rPr>
              <w:rFonts w:ascii="David" w:eastAsia="David" w:hAnsi="David" w:cs="David"/>
              <w:rtl/>
            </w:rPr>
          </w:rPrChange>
        </w:rPr>
        <w:t xml:space="preserve"> </w:t>
      </w:r>
      <w:r w:rsidRPr="00A90D62">
        <w:rPr>
          <w:rFonts w:ascii="David" w:hAnsi="David" w:cs="David"/>
          <w:sz w:val="28"/>
          <w:szCs w:val="28"/>
          <w:rtl/>
          <w:rPrChange w:id="6041" w:author="אברהם" w:date="2012-11-23T10:23:00Z">
            <w:rPr>
              <w:rFonts w:ascii="David" w:hAnsi="David" w:cs="David"/>
              <w:rtl/>
            </w:rPr>
          </w:rPrChange>
        </w:rPr>
        <w:t>את</w:t>
      </w:r>
      <w:r w:rsidRPr="00A90D62">
        <w:rPr>
          <w:rFonts w:ascii="David" w:eastAsia="David" w:hAnsi="David" w:cs="David"/>
          <w:sz w:val="28"/>
          <w:szCs w:val="28"/>
          <w:rtl/>
          <w:rPrChange w:id="6042" w:author="אברהם" w:date="2012-11-23T10:23:00Z">
            <w:rPr>
              <w:rFonts w:ascii="David" w:eastAsia="David" w:hAnsi="David" w:cs="David"/>
              <w:rtl/>
            </w:rPr>
          </w:rPrChange>
        </w:rPr>
        <w:t xml:space="preserve"> </w:t>
      </w:r>
      <w:r w:rsidRPr="00A90D62">
        <w:rPr>
          <w:rFonts w:ascii="David" w:hAnsi="David" w:cs="David"/>
          <w:sz w:val="28"/>
          <w:szCs w:val="28"/>
          <w:rtl/>
          <w:rPrChange w:id="6043" w:author="אברהם" w:date="2012-11-23T10:23:00Z">
            <w:rPr>
              <w:rFonts w:ascii="David" w:hAnsi="David" w:cs="David"/>
              <w:rtl/>
            </w:rPr>
          </w:rPrChange>
        </w:rPr>
        <w:t>הנחלה</w:t>
      </w:r>
      <w:r w:rsidRPr="00A90D62">
        <w:rPr>
          <w:rFonts w:ascii="David" w:eastAsia="David" w:hAnsi="David" w:cs="David"/>
          <w:sz w:val="28"/>
          <w:szCs w:val="28"/>
          <w:rtl/>
          <w:rPrChange w:id="6044" w:author="אברהם" w:date="2012-11-23T10:23:00Z">
            <w:rPr>
              <w:rFonts w:ascii="David" w:eastAsia="David" w:hAnsi="David" w:cs="David"/>
              <w:rtl/>
            </w:rPr>
          </w:rPrChange>
        </w:rPr>
        <w:t xml:space="preserve"> </w:t>
      </w:r>
      <w:r w:rsidRPr="00A90D62">
        <w:rPr>
          <w:rFonts w:ascii="David" w:hAnsi="David" w:cs="David"/>
          <w:sz w:val="28"/>
          <w:szCs w:val="28"/>
          <w:rtl/>
          <w:rPrChange w:id="6045" w:author="אברהם" w:date="2012-11-23T10:23:00Z">
            <w:rPr>
              <w:rFonts w:ascii="David" w:hAnsi="David" w:cs="David"/>
              <w:rtl/>
            </w:rPr>
          </w:rPrChange>
        </w:rPr>
        <w:t>החדשה. כמובן, אפשרות</w:t>
      </w:r>
      <w:r w:rsidRPr="00A90D62">
        <w:rPr>
          <w:rFonts w:ascii="David" w:eastAsia="David" w:hAnsi="David" w:cs="David"/>
          <w:sz w:val="28"/>
          <w:szCs w:val="28"/>
          <w:rtl/>
          <w:rPrChange w:id="6046" w:author="אברהם" w:date="2012-11-23T10:23:00Z">
            <w:rPr>
              <w:rFonts w:ascii="David" w:eastAsia="David" w:hAnsi="David" w:cs="David"/>
              <w:rtl/>
            </w:rPr>
          </w:rPrChange>
        </w:rPr>
        <w:t xml:space="preserve"> </w:t>
      </w:r>
      <w:r w:rsidRPr="00A90D62">
        <w:rPr>
          <w:rFonts w:ascii="David" w:hAnsi="David" w:cs="David"/>
          <w:sz w:val="28"/>
          <w:szCs w:val="28"/>
          <w:rtl/>
          <w:rPrChange w:id="6047" w:author="אברהם" w:date="2012-11-23T10:23:00Z">
            <w:rPr>
              <w:rFonts w:ascii="David" w:hAnsi="David" w:cs="David"/>
              <w:rtl/>
            </w:rPr>
          </w:rPrChange>
        </w:rPr>
        <w:t>זו</w:t>
      </w:r>
      <w:r w:rsidRPr="00A90D62">
        <w:rPr>
          <w:rFonts w:ascii="David" w:eastAsia="David" w:hAnsi="David" w:cs="David"/>
          <w:sz w:val="28"/>
          <w:szCs w:val="28"/>
          <w:rtl/>
          <w:rPrChange w:id="6048" w:author="אברהם" w:date="2012-11-23T10:23:00Z">
            <w:rPr>
              <w:rFonts w:ascii="David" w:eastAsia="David" w:hAnsi="David" w:cs="David"/>
              <w:rtl/>
            </w:rPr>
          </w:rPrChange>
        </w:rPr>
        <w:t xml:space="preserve"> </w:t>
      </w:r>
      <w:r w:rsidRPr="00A90D62">
        <w:rPr>
          <w:rFonts w:ascii="David" w:hAnsi="David" w:cs="David"/>
          <w:sz w:val="28"/>
          <w:szCs w:val="28"/>
          <w:rtl/>
          <w:rPrChange w:id="6049" w:author="אברהם" w:date="2012-11-23T10:23:00Z">
            <w:rPr>
              <w:rFonts w:ascii="David" w:hAnsi="David" w:cs="David"/>
              <w:rtl/>
            </w:rPr>
          </w:rPrChange>
        </w:rPr>
        <w:t>אינה</w:t>
      </w:r>
      <w:r w:rsidRPr="00A90D62">
        <w:rPr>
          <w:rFonts w:ascii="David" w:eastAsia="David" w:hAnsi="David" w:cs="David"/>
          <w:sz w:val="28"/>
          <w:szCs w:val="28"/>
          <w:rtl/>
          <w:rPrChange w:id="6050" w:author="אברהם" w:date="2012-11-23T10:23:00Z">
            <w:rPr>
              <w:rFonts w:ascii="David" w:eastAsia="David" w:hAnsi="David" w:cs="David"/>
              <w:rtl/>
            </w:rPr>
          </w:rPrChange>
        </w:rPr>
        <w:t xml:space="preserve"> </w:t>
      </w:r>
      <w:r w:rsidRPr="00A90D62">
        <w:rPr>
          <w:rFonts w:ascii="David" w:hAnsi="David" w:cs="David"/>
          <w:sz w:val="28"/>
          <w:szCs w:val="28"/>
          <w:rtl/>
          <w:rPrChange w:id="6051" w:author="אברהם" w:date="2012-11-23T10:23:00Z">
            <w:rPr>
              <w:rFonts w:ascii="David" w:hAnsi="David" w:cs="David"/>
              <w:rtl/>
            </w:rPr>
          </w:rPrChange>
        </w:rPr>
        <w:t>מובטחת: לדוגמה, בתרשים</w:t>
      </w:r>
      <w:r w:rsidRPr="00A90D62">
        <w:rPr>
          <w:rFonts w:ascii="David" w:eastAsia="David" w:hAnsi="David" w:cs="David"/>
          <w:sz w:val="28"/>
          <w:szCs w:val="28"/>
          <w:rtl/>
          <w:rPrChange w:id="6052" w:author="אברהם" w:date="2012-11-23T10:23:00Z">
            <w:rPr>
              <w:rFonts w:ascii="David" w:eastAsia="David" w:hAnsi="David" w:cs="David"/>
              <w:rtl/>
            </w:rPr>
          </w:rPrChange>
        </w:rPr>
        <w:t xml:space="preserve"> </w:t>
      </w:r>
      <w:r w:rsidRPr="00A90D62">
        <w:rPr>
          <w:rFonts w:ascii="David" w:hAnsi="David" w:cs="David"/>
          <w:sz w:val="28"/>
          <w:szCs w:val="28"/>
          <w:rtl/>
          <w:rPrChange w:id="6053" w:author="אברהם" w:date="2012-11-23T10:23:00Z">
            <w:rPr>
              <w:rFonts w:ascii="David" w:hAnsi="David" w:cs="David"/>
              <w:rtl/>
            </w:rPr>
          </w:rPrChange>
        </w:rPr>
        <w:t>למעלה, אילו</w:t>
      </w:r>
      <w:r w:rsidRPr="00A90D62">
        <w:rPr>
          <w:rFonts w:ascii="David" w:eastAsia="David" w:hAnsi="David" w:cs="David"/>
          <w:sz w:val="28"/>
          <w:szCs w:val="28"/>
          <w:rtl/>
          <w:rPrChange w:id="6054" w:author="אברהם" w:date="2012-11-23T10:23:00Z">
            <w:rPr>
              <w:rFonts w:ascii="David" w:eastAsia="David" w:hAnsi="David" w:cs="David"/>
              <w:rtl/>
            </w:rPr>
          </w:rPrChange>
        </w:rPr>
        <w:t xml:space="preserve"> </w:t>
      </w:r>
      <w:r w:rsidRPr="00A90D62">
        <w:rPr>
          <w:rFonts w:ascii="David" w:hAnsi="David" w:cs="David"/>
          <w:sz w:val="28"/>
          <w:szCs w:val="28"/>
          <w:rtl/>
          <w:rPrChange w:id="6055" w:author="אברהם" w:date="2012-11-23T10:23:00Z">
            <w:rPr>
              <w:rFonts w:ascii="David" w:hAnsi="David" w:cs="David"/>
              <w:rtl/>
            </w:rPr>
          </w:rPrChange>
        </w:rPr>
        <w:t>בנימין</w:t>
      </w:r>
      <w:r w:rsidRPr="00A90D62">
        <w:rPr>
          <w:rFonts w:ascii="David" w:eastAsia="David" w:hAnsi="David" w:cs="David"/>
          <w:sz w:val="28"/>
          <w:szCs w:val="28"/>
          <w:rtl/>
          <w:rPrChange w:id="6056" w:author="אברהם" w:date="2012-11-23T10:23:00Z">
            <w:rPr>
              <w:rFonts w:ascii="David" w:eastAsia="David" w:hAnsi="David" w:cs="David"/>
              <w:rtl/>
            </w:rPr>
          </w:rPrChange>
        </w:rPr>
        <w:t xml:space="preserve"> </w:t>
      </w:r>
      <w:r w:rsidRPr="00A90D62">
        <w:rPr>
          <w:rFonts w:ascii="David" w:hAnsi="David" w:cs="David"/>
          <w:sz w:val="28"/>
          <w:szCs w:val="28"/>
          <w:rtl/>
          <w:rPrChange w:id="6057" w:author="אברהם" w:date="2012-11-23T10:23:00Z">
            <w:rPr>
              <w:rFonts w:ascii="David" w:hAnsi="David" w:cs="David"/>
              <w:rtl/>
            </w:rPr>
          </w:rPrChange>
        </w:rPr>
        <w:t>לא</w:t>
      </w:r>
      <w:r w:rsidRPr="00A90D62">
        <w:rPr>
          <w:rFonts w:ascii="David" w:eastAsia="David" w:hAnsi="David" w:cs="David"/>
          <w:sz w:val="28"/>
          <w:szCs w:val="28"/>
          <w:rtl/>
          <w:rPrChange w:id="6058" w:author="אברהם" w:date="2012-11-23T10:23:00Z">
            <w:rPr>
              <w:rFonts w:ascii="David" w:eastAsia="David" w:hAnsi="David" w:cs="David"/>
              <w:rtl/>
            </w:rPr>
          </w:rPrChange>
        </w:rPr>
        <w:t xml:space="preserve"> </w:t>
      </w:r>
      <w:r w:rsidRPr="00A90D62">
        <w:rPr>
          <w:rFonts w:ascii="David" w:hAnsi="David" w:cs="David"/>
          <w:sz w:val="28"/>
          <w:szCs w:val="28"/>
          <w:rtl/>
          <w:rPrChange w:id="6059" w:author="אברהם" w:date="2012-11-23T10:23:00Z">
            <w:rPr>
              <w:rFonts w:ascii="David" w:hAnsi="David" w:cs="David"/>
              <w:rtl/>
            </w:rPr>
          </w:rPrChange>
        </w:rPr>
        <w:t>היה</w:t>
      </w:r>
      <w:r w:rsidRPr="00A90D62">
        <w:rPr>
          <w:rFonts w:ascii="David" w:eastAsia="David" w:hAnsi="David" w:cs="David"/>
          <w:sz w:val="28"/>
          <w:szCs w:val="28"/>
          <w:rtl/>
          <w:rPrChange w:id="6060" w:author="אברהם" w:date="2012-11-23T10:23:00Z">
            <w:rPr>
              <w:rFonts w:ascii="David" w:eastAsia="David" w:hAnsi="David" w:cs="David"/>
              <w:rtl/>
            </w:rPr>
          </w:rPrChange>
        </w:rPr>
        <w:t xml:space="preserve"> </w:t>
      </w:r>
      <w:r w:rsidRPr="00A90D62">
        <w:rPr>
          <w:rFonts w:ascii="David" w:hAnsi="David" w:cs="David"/>
          <w:sz w:val="28"/>
          <w:szCs w:val="28"/>
          <w:rtl/>
          <w:rPrChange w:id="6061" w:author="אברהם" w:date="2012-11-23T10:23:00Z">
            <w:rPr>
              <w:rFonts w:ascii="David" w:hAnsi="David" w:cs="David"/>
              <w:rtl/>
            </w:rPr>
          </w:rPrChange>
        </w:rPr>
        <w:t>מוכר</w:t>
      </w:r>
      <w:r w:rsidRPr="00A90D62">
        <w:rPr>
          <w:rFonts w:ascii="David" w:eastAsia="David" w:hAnsi="David" w:cs="David"/>
          <w:sz w:val="28"/>
          <w:szCs w:val="28"/>
          <w:rtl/>
          <w:rPrChange w:id="6062" w:author="אברהם" w:date="2012-11-23T10:23:00Z">
            <w:rPr>
              <w:rFonts w:ascii="David" w:eastAsia="David" w:hAnsi="David" w:cs="David"/>
              <w:rtl/>
            </w:rPr>
          </w:rPrChange>
        </w:rPr>
        <w:t xml:space="preserve"> </w:t>
      </w:r>
      <w:r w:rsidRPr="00A90D62">
        <w:rPr>
          <w:rFonts w:ascii="David" w:hAnsi="David" w:cs="David"/>
          <w:sz w:val="28"/>
          <w:szCs w:val="28"/>
          <w:rtl/>
          <w:rPrChange w:id="6063" w:author="אברהם" w:date="2012-11-23T10:23:00Z">
            <w:rPr>
              <w:rFonts w:ascii="David" w:hAnsi="David" w:cs="David"/>
              <w:rtl/>
            </w:rPr>
          </w:rPrChange>
        </w:rPr>
        <w:t>את</w:t>
      </w:r>
      <w:r w:rsidRPr="00A90D62">
        <w:rPr>
          <w:rFonts w:ascii="David" w:eastAsia="David" w:hAnsi="David" w:cs="David"/>
          <w:sz w:val="28"/>
          <w:szCs w:val="28"/>
          <w:rtl/>
          <w:rPrChange w:id="6064" w:author="אברהם" w:date="2012-11-23T10:23:00Z">
            <w:rPr>
              <w:rFonts w:ascii="David" w:eastAsia="David" w:hAnsi="David" w:cs="David"/>
              <w:rtl/>
            </w:rPr>
          </w:rPrChange>
        </w:rPr>
        <w:t xml:space="preserve"> </w:t>
      </w:r>
      <w:r w:rsidRPr="00A90D62">
        <w:rPr>
          <w:rFonts w:ascii="David" w:hAnsi="David" w:cs="David"/>
          <w:sz w:val="28"/>
          <w:szCs w:val="28"/>
          <w:rtl/>
          <w:rPrChange w:id="6065" w:author="אברהם" w:date="2012-11-23T10:23:00Z">
            <w:rPr>
              <w:rFonts w:ascii="David" w:hAnsi="David" w:cs="David"/>
              <w:rtl/>
            </w:rPr>
          </w:rPrChange>
        </w:rPr>
        <w:t>נחלתו</w:t>
      </w:r>
      <w:r w:rsidRPr="00A90D62">
        <w:rPr>
          <w:rFonts w:ascii="David" w:eastAsia="David" w:hAnsi="David" w:cs="David"/>
          <w:sz w:val="28"/>
          <w:szCs w:val="28"/>
          <w:rtl/>
          <w:rPrChange w:id="6066" w:author="אברהם" w:date="2012-11-23T10:23:00Z">
            <w:rPr>
              <w:rFonts w:ascii="David" w:eastAsia="David" w:hAnsi="David" w:cs="David"/>
              <w:rtl/>
            </w:rPr>
          </w:rPrChange>
        </w:rPr>
        <w:t xml:space="preserve"> </w:t>
      </w:r>
      <w:r w:rsidRPr="00A90D62">
        <w:rPr>
          <w:rFonts w:ascii="David" w:hAnsi="David" w:cs="David"/>
          <w:sz w:val="28"/>
          <w:szCs w:val="28"/>
          <w:rtl/>
          <w:rPrChange w:id="6067" w:author="אברהם" w:date="2012-11-23T10:23:00Z">
            <w:rPr>
              <w:rFonts w:ascii="David" w:hAnsi="David" w:cs="David"/>
              <w:rtl/>
            </w:rPr>
          </w:rPrChange>
        </w:rPr>
        <w:t>לאפרים, היה</w:t>
      </w:r>
      <w:r w:rsidRPr="00A90D62">
        <w:rPr>
          <w:rFonts w:ascii="David" w:eastAsia="David" w:hAnsi="David" w:cs="David"/>
          <w:sz w:val="28"/>
          <w:szCs w:val="28"/>
          <w:rtl/>
          <w:rPrChange w:id="6068" w:author="אברהם" w:date="2012-11-23T10:23:00Z">
            <w:rPr>
              <w:rFonts w:ascii="David" w:eastAsia="David" w:hAnsi="David" w:cs="David"/>
              <w:rtl/>
            </w:rPr>
          </w:rPrChange>
        </w:rPr>
        <w:t xml:space="preserve"> </w:t>
      </w:r>
      <w:r w:rsidRPr="00A90D62">
        <w:rPr>
          <w:rFonts w:ascii="David" w:hAnsi="David" w:cs="David"/>
          <w:sz w:val="28"/>
          <w:szCs w:val="28"/>
          <w:rtl/>
          <w:rPrChange w:id="6069" w:author="אברהם" w:date="2012-11-23T10:23:00Z">
            <w:rPr>
              <w:rFonts w:ascii="David" w:hAnsi="David" w:cs="David"/>
              <w:rtl/>
            </w:rPr>
          </w:rPrChange>
        </w:rPr>
        <w:t>נוצר</w:t>
      </w:r>
      <w:r w:rsidRPr="00A90D62">
        <w:rPr>
          <w:rFonts w:ascii="David" w:eastAsia="David" w:hAnsi="David" w:cs="David"/>
          <w:sz w:val="28"/>
          <w:szCs w:val="28"/>
          <w:rtl/>
          <w:rPrChange w:id="6070" w:author="אברהם" w:date="2012-11-23T10:23:00Z">
            <w:rPr>
              <w:rFonts w:ascii="David" w:eastAsia="David" w:hAnsi="David" w:cs="David"/>
              <w:rtl/>
            </w:rPr>
          </w:rPrChange>
        </w:rPr>
        <w:t xml:space="preserve"> </w:t>
      </w:r>
      <w:r w:rsidRPr="00A90D62">
        <w:rPr>
          <w:rFonts w:ascii="David" w:hAnsi="David" w:cs="David"/>
          <w:sz w:val="28"/>
          <w:szCs w:val="28"/>
          <w:rtl/>
          <w:rPrChange w:id="6071" w:author="אברהם" w:date="2012-11-23T10:23:00Z">
            <w:rPr>
              <w:rFonts w:ascii="David" w:hAnsi="David" w:cs="David"/>
              <w:rtl/>
            </w:rPr>
          </w:rPrChange>
        </w:rPr>
        <w:t>מצב</w:t>
      </w:r>
      <w:r w:rsidRPr="00A90D62">
        <w:rPr>
          <w:rFonts w:ascii="David" w:eastAsia="David" w:hAnsi="David" w:cs="David"/>
          <w:sz w:val="28"/>
          <w:szCs w:val="28"/>
          <w:rtl/>
          <w:rPrChange w:id="6072" w:author="אברהם" w:date="2012-11-23T10:23:00Z">
            <w:rPr>
              <w:rFonts w:ascii="David" w:eastAsia="David" w:hAnsi="David" w:cs="David"/>
              <w:rtl/>
            </w:rPr>
          </w:rPrChange>
        </w:rPr>
        <w:t xml:space="preserve"> </w:t>
      </w:r>
      <w:r w:rsidRPr="00A90D62">
        <w:rPr>
          <w:rFonts w:ascii="David" w:hAnsi="David" w:cs="David"/>
          <w:sz w:val="28"/>
          <w:szCs w:val="28"/>
          <w:rtl/>
          <w:rPrChange w:id="6073" w:author="אברהם" w:date="2012-11-23T10:23:00Z">
            <w:rPr>
              <w:rFonts w:ascii="David" w:hAnsi="David" w:cs="David"/>
              <w:rtl/>
            </w:rPr>
          </w:rPrChange>
        </w:rPr>
        <w:t>שבו</w:t>
      </w:r>
      <w:r w:rsidRPr="00A90D62">
        <w:rPr>
          <w:rFonts w:ascii="David" w:eastAsia="David" w:hAnsi="David" w:cs="David"/>
          <w:sz w:val="28"/>
          <w:szCs w:val="28"/>
          <w:rtl/>
          <w:rPrChange w:id="6074" w:author="אברהם" w:date="2012-11-23T10:23:00Z">
            <w:rPr>
              <w:rFonts w:ascii="David" w:eastAsia="David" w:hAnsi="David" w:cs="David"/>
              <w:rtl/>
            </w:rPr>
          </w:rPrChange>
        </w:rPr>
        <w:t xml:space="preserve"> </w:t>
      </w:r>
      <w:r w:rsidRPr="00A90D62">
        <w:rPr>
          <w:rFonts w:ascii="David" w:hAnsi="David" w:cs="David"/>
          <w:sz w:val="28"/>
          <w:szCs w:val="28"/>
          <w:rtl/>
          <w:rPrChange w:id="6075" w:author="אברהם" w:date="2012-11-23T10:23:00Z">
            <w:rPr>
              <w:rFonts w:ascii="David" w:hAnsi="David" w:cs="David"/>
              <w:rtl/>
            </w:rPr>
          </w:rPrChange>
        </w:rPr>
        <w:t>לאפרים</w:t>
      </w:r>
      <w:r w:rsidRPr="00A90D62">
        <w:rPr>
          <w:rFonts w:ascii="David" w:eastAsia="David" w:hAnsi="David" w:cs="David"/>
          <w:sz w:val="28"/>
          <w:szCs w:val="28"/>
          <w:rtl/>
          <w:rPrChange w:id="6076" w:author="אברהם" w:date="2012-11-23T10:23:00Z">
            <w:rPr>
              <w:rFonts w:ascii="David" w:eastAsia="David" w:hAnsi="David" w:cs="David"/>
              <w:rtl/>
            </w:rPr>
          </w:rPrChange>
        </w:rPr>
        <w:t xml:space="preserve"> </w:t>
      </w:r>
      <w:r w:rsidRPr="00A90D62">
        <w:rPr>
          <w:rFonts w:ascii="David" w:hAnsi="David" w:cs="David"/>
          <w:sz w:val="28"/>
          <w:szCs w:val="28"/>
          <w:rtl/>
          <w:rPrChange w:id="6077" w:author="אברהם" w:date="2012-11-23T10:23:00Z">
            <w:rPr>
              <w:rFonts w:ascii="David" w:hAnsi="David" w:cs="David"/>
              <w:rtl/>
            </w:rPr>
          </w:rPrChange>
        </w:rPr>
        <w:t>אין</w:t>
      </w:r>
      <w:r w:rsidRPr="00A90D62">
        <w:rPr>
          <w:rFonts w:ascii="David" w:eastAsia="David" w:hAnsi="David" w:cs="David"/>
          <w:sz w:val="28"/>
          <w:szCs w:val="28"/>
          <w:rtl/>
          <w:rPrChange w:id="6078" w:author="אברהם" w:date="2012-11-23T10:23:00Z">
            <w:rPr>
              <w:rFonts w:ascii="David" w:eastAsia="David" w:hAnsi="David" w:cs="David"/>
              <w:rtl/>
            </w:rPr>
          </w:rPrChange>
        </w:rPr>
        <w:t xml:space="preserve"> </w:t>
      </w:r>
      <w:r w:rsidRPr="00A90D62">
        <w:rPr>
          <w:rFonts w:ascii="David" w:hAnsi="David" w:cs="David"/>
          <w:sz w:val="28"/>
          <w:szCs w:val="28"/>
          <w:rtl/>
          <w:rPrChange w:id="6079" w:author="אברהם" w:date="2012-11-23T10:23:00Z">
            <w:rPr>
              <w:rFonts w:ascii="David" w:hAnsi="David" w:cs="David"/>
              <w:rtl/>
            </w:rPr>
          </w:rPrChange>
        </w:rPr>
        <w:t>נחלה</w:t>
      </w:r>
      <w:ins w:id="6080" w:author="אברהם" w:date="2012-11-26T17:34:00Z">
        <w:r w:rsidR="00620012">
          <w:rPr>
            <w:rFonts w:ascii="David" w:hAnsi="David" w:cs="David" w:hint="cs"/>
            <w:sz w:val="28"/>
            <w:szCs w:val="28"/>
            <w:rtl/>
          </w:rPr>
          <w:t>,</w:t>
        </w:r>
      </w:ins>
      <w:del w:id="6081" w:author="אברהם" w:date="2012-11-26T17:34:00Z">
        <w:r w:rsidRPr="00A90D62" w:rsidDel="00620012">
          <w:rPr>
            <w:rFonts w:ascii="David" w:hAnsi="David" w:cs="David"/>
            <w:sz w:val="28"/>
            <w:szCs w:val="28"/>
            <w:rtl/>
            <w:rPrChange w:id="6082" w:author="אברהם" w:date="2012-11-23T10:23:00Z">
              <w:rPr>
                <w:rFonts w:ascii="David" w:hAnsi="David" w:cs="David"/>
                <w:rtl/>
              </w:rPr>
            </w:rPrChange>
          </w:rPr>
          <w:delText>;</w:delText>
        </w:r>
      </w:del>
      <w:r w:rsidRPr="00A90D62">
        <w:rPr>
          <w:rFonts w:ascii="David" w:hAnsi="David" w:cs="David"/>
          <w:sz w:val="28"/>
          <w:szCs w:val="28"/>
          <w:rtl/>
          <w:rPrChange w:id="6083" w:author="אברהם" w:date="2012-11-23T10:23:00Z">
            <w:rPr>
              <w:rFonts w:ascii="David" w:hAnsi="David" w:cs="David"/>
              <w:rtl/>
            </w:rPr>
          </w:rPrChange>
        </w:rPr>
        <w:t xml:space="preserve"> אפרים</w:t>
      </w:r>
      <w:r w:rsidRPr="00A90D62">
        <w:rPr>
          <w:rFonts w:ascii="David" w:eastAsia="David" w:hAnsi="David" w:cs="David"/>
          <w:sz w:val="28"/>
          <w:szCs w:val="28"/>
          <w:rtl/>
          <w:rPrChange w:id="6084" w:author="אברהם" w:date="2012-11-23T10:23:00Z">
            <w:rPr>
              <w:rFonts w:ascii="David" w:eastAsia="David" w:hAnsi="David" w:cs="David"/>
              <w:rtl/>
            </w:rPr>
          </w:rPrChange>
        </w:rPr>
        <w:t xml:space="preserve"> </w:t>
      </w:r>
      <w:r w:rsidRPr="00A90D62">
        <w:rPr>
          <w:rFonts w:ascii="David" w:hAnsi="David" w:cs="David"/>
          <w:sz w:val="28"/>
          <w:szCs w:val="28"/>
          <w:rtl/>
          <w:rPrChange w:id="6085" w:author="אברהם" w:date="2012-11-23T10:23:00Z">
            <w:rPr>
              <w:rFonts w:ascii="David" w:hAnsi="David" w:cs="David"/>
              <w:rtl/>
            </w:rPr>
          </w:rPrChange>
        </w:rPr>
        <w:t>היה</w:t>
      </w:r>
      <w:r w:rsidRPr="00A90D62">
        <w:rPr>
          <w:rFonts w:ascii="David" w:eastAsia="David" w:hAnsi="David" w:cs="David"/>
          <w:sz w:val="28"/>
          <w:szCs w:val="28"/>
          <w:rtl/>
          <w:rPrChange w:id="6086" w:author="אברהם" w:date="2012-11-23T10:23:00Z">
            <w:rPr>
              <w:rFonts w:ascii="David" w:eastAsia="David" w:hAnsi="David" w:cs="David"/>
              <w:rtl/>
            </w:rPr>
          </w:rPrChange>
        </w:rPr>
        <w:t xml:space="preserve"> </w:t>
      </w:r>
      <w:r w:rsidRPr="00A90D62">
        <w:rPr>
          <w:rFonts w:ascii="David" w:hAnsi="David" w:cs="David"/>
          <w:sz w:val="28"/>
          <w:szCs w:val="28"/>
          <w:rtl/>
          <w:rPrChange w:id="6087" w:author="אברהם" w:date="2012-11-23T10:23:00Z">
            <w:rPr>
              <w:rFonts w:ascii="David" w:hAnsi="David" w:cs="David"/>
              <w:rtl/>
            </w:rPr>
          </w:rPrChange>
        </w:rPr>
        <w:t>מקבל</w:t>
      </w:r>
      <w:r w:rsidRPr="00A90D62">
        <w:rPr>
          <w:rFonts w:ascii="David" w:eastAsia="David" w:hAnsi="David" w:cs="David"/>
          <w:sz w:val="28"/>
          <w:szCs w:val="28"/>
          <w:rtl/>
          <w:rPrChange w:id="6088" w:author="אברהם" w:date="2012-11-23T10:23:00Z">
            <w:rPr>
              <w:rFonts w:ascii="David" w:eastAsia="David" w:hAnsi="David" w:cs="David"/>
              <w:rtl/>
            </w:rPr>
          </w:rPrChange>
        </w:rPr>
        <w:t xml:space="preserve"> </w:t>
      </w:r>
      <w:r w:rsidRPr="00A90D62">
        <w:rPr>
          <w:rFonts w:ascii="David" w:hAnsi="David" w:cs="David"/>
          <w:sz w:val="28"/>
          <w:szCs w:val="28"/>
          <w:rtl/>
          <w:rPrChange w:id="6089" w:author="אברהם" w:date="2012-11-23T10:23:00Z">
            <w:rPr>
              <w:rFonts w:ascii="David" w:hAnsi="David" w:cs="David"/>
              <w:rtl/>
            </w:rPr>
          </w:rPrChange>
        </w:rPr>
        <w:t>בחזרה</w:t>
      </w:r>
      <w:r w:rsidRPr="00A90D62">
        <w:rPr>
          <w:rFonts w:ascii="David" w:eastAsia="David" w:hAnsi="David" w:cs="David"/>
          <w:sz w:val="28"/>
          <w:szCs w:val="28"/>
          <w:rtl/>
          <w:rPrChange w:id="6090" w:author="אברהם" w:date="2012-11-23T10:23:00Z">
            <w:rPr>
              <w:rFonts w:ascii="David" w:eastAsia="David" w:hAnsi="David" w:cs="David"/>
              <w:rtl/>
            </w:rPr>
          </w:rPrChange>
        </w:rPr>
        <w:t xml:space="preserve"> </w:t>
      </w:r>
      <w:r w:rsidRPr="00A90D62">
        <w:rPr>
          <w:rFonts w:ascii="David" w:hAnsi="David" w:cs="David"/>
          <w:sz w:val="28"/>
          <w:szCs w:val="28"/>
          <w:rtl/>
          <w:rPrChange w:id="6091" w:author="אברהם" w:date="2012-11-23T10:23:00Z">
            <w:rPr>
              <w:rFonts w:ascii="David" w:hAnsi="David" w:cs="David"/>
              <w:rtl/>
            </w:rPr>
          </w:rPrChange>
        </w:rPr>
        <w:t>את</w:t>
      </w:r>
      <w:r w:rsidRPr="00A90D62">
        <w:rPr>
          <w:rFonts w:ascii="David" w:eastAsia="David" w:hAnsi="David" w:cs="David"/>
          <w:sz w:val="28"/>
          <w:szCs w:val="28"/>
          <w:rtl/>
          <w:rPrChange w:id="6092" w:author="אברהם" w:date="2012-11-23T10:23:00Z">
            <w:rPr>
              <w:rFonts w:ascii="David" w:eastAsia="David" w:hAnsi="David" w:cs="David"/>
              <w:rtl/>
            </w:rPr>
          </w:rPrChange>
        </w:rPr>
        <w:t xml:space="preserve"> </w:t>
      </w:r>
      <w:r w:rsidRPr="00A90D62">
        <w:rPr>
          <w:rFonts w:ascii="David" w:hAnsi="David" w:cs="David"/>
          <w:sz w:val="28"/>
          <w:szCs w:val="28"/>
          <w:rtl/>
          <w:rPrChange w:id="6093" w:author="אברהם" w:date="2012-11-23T10:23:00Z">
            <w:rPr>
              <w:rFonts w:ascii="David" w:hAnsi="David" w:cs="David"/>
              <w:rtl/>
            </w:rPr>
          </w:rPrChange>
        </w:rPr>
        <w:t>הנחלה</w:t>
      </w:r>
      <w:r w:rsidRPr="00A90D62">
        <w:rPr>
          <w:rFonts w:ascii="David" w:eastAsia="David" w:hAnsi="David" w:cs="David"/>
          <w:sz w:val="28"/>
          <w:szCs w:val="28"/>
          <w:rtl/>
          <w:rPrChange w:id="6094" w:author="אברהם" w:date="2012-11-23T10:23:00Z">
            <w:rPr>
              <w:rFonts w:ascii="David" w:eastAsia="David" w:hAnsi="David" w:cs="David"/>
              <w:rtl/>
            </w:rPr>
          </w:rPrChange>
        </w:rPr>
        <w:t xml:space="preserve"> </w:t>
      </w:r>
      <w:r w:rsidRPr="00A90D62">
        <w:rPr>
          <w:rFonts w:ascii="David" w:hAnsi="David" w:cs="David"/>
          <w:sz w:val="28"/>
          <w:szCs w:val="28"/>
          <w:rtl/>
          <w:rPrChange w:id="6095" w:author="אברהם" w:date="2012-11-23T10:23:00Z">
            <w:rPr>
              <w:rFonts w:ascii="David" w:hAnsi="David" w:cs="David"/>
              <w:rtl/>
            </w:rPr>
          </w:rPrChange>
        </w:rPr>
        <w:t>שמכר</w:t>
      </w:r>
      <w:r w:rsidRPr="00A90D62">
        <w:rPr>
          <w:rFonts w:ascii="David" w:eastAsia="David" w:hAnsi="David" w:cs="David"/>
          <w:sz w:val="28"/>
          <w:szCs w:val="28"/>
          <w:rtl/>
          <w:rPrChange w:id="6096" w:author="אברהם" w:date="2012-11-23T10:23:00Z">
            <w:rPr>
              <w:rFonts w:ascii="David" w:eastAsia="David" w:hAnsi="David" w:cs="David"/>
              <w:rtl/>
            </w:rPr>
          </w:rPrChange>
        </w:rPr>
        <w:t xml:space="preserve"> </w:t>
      </w:r>
      <w:r w:rsidRPr="00A90D62">
        <w:rPr>
          <w:rFonts w:ascii="David" w:hAnsi="David" w:cs="David"/>
          <w:sz w:val="28"/>
          <w:szCs w:val="28"/>
          <w:rtl/>
          <w:rPrChange w:id="6097" w:author="אברהם" w:date="2012-11-23T10:23:00Z">
            <w:rPr>
              <w:rFonts w:ascii="David" w:hAnsi="David" w:cs="David"/>
              <w:rtl/>
            </w:rPr>
          </w:rPrChange>
        </w:rPr>
        <w:t>למנשה, ומנשה</w:t>
      </w:r>
      <w:r w:rsidRPr="00A90D62">
        <w:rPr>
          <w:rFonts w:ascii="David" w:eastAsia="David" w:hAnsi="David" w:cs="David"/>
          <w:sz w:val="28"/>
          <w:szCs w:val="28"/>
          <w:rtl/>
          <w:rPrChange w:id="6098" w:author="אברהם" w:date="2012-11-23T10:23:00Z">
            <w:rPr>
              <w:rFonts w:ascii="David" w:eastAsia="David" w:hAnsi="David" w:cs="David"/>
              <w:rtl/>
            </w:rPr>
          </w:rPrChange>
        </w:rPr>
        <w:t xml:space="preserve"> </w:t>
      </w:r>
      <w:r w:rsidRPr="00A90D62">
        <w:rPr>
          <w:rFonts w:ascii="David" w:hAnsi="David" w:cs="David"/>
          <w:sz w:val="28"/>
          <w:szCs w:val="28"/>
          <w:rtl/>
          <w:rPrChange w:id="6099" w:author="אברהם" w:date="2012-11-23T10:23:00Z">
            <w:rPr>
              <w:rFonts w:ascii="David" w:hAnsi="David" w:cs="David"/>
              <w:rtl/>
            </w:rPr>
          </w:rPrChange>
        </w:rPr>
        <w:t>היה</w:t>
      </w:r>
      <w:r w:rsidRPr="00A90D62">
        <w:rPr>
          <w:rFonts w:ascii="David" w:eastAsia="David" w:hAnsi="David" w:cs="David"/>
          <w:sz w:val="28"/>
          <w:szCs w:val="28"/>
          <w:rtl/>
          <w:rPrChange w:id="6100" w:author="אברהם" w:date="2012-11-23T10:23:00Z">
            <w:rPr>
              <w:rFonts w:ascii="David" w:eastAsia="David" w:hAnsi="David" w:cs="David"/>
              <w:rtl/>
            </w:rPr>
          </w:rPrChange>
        </w:rPr>
        <w:t xml:space="preserve"> </w:t>
      </w:r>
      <w:r w:rsidRPr="00A90D62">
        <w:rPr>
          <w:rFonts w:ascii="David" w:hAnsi="David" w:cs="David"/>
          <w:sz w:val="28"/>
          <w:szCs w:val="28"/>
          <w:rtl/>
          <w:rPrChange w:id="6101" w:author="אברהם" w:date="2012-11-23T10:23:00Z">
            <w:rPr>
              <w:rFonts w:ascii="David" w:hAnsi="David" w:cs="David"/>
              <w:rtl/>
            </w:rPr>
          </w:rPrChange>
        </w:rPr>
        <w:t>מקבל</w:t>
      </w:r>
      <w:r w:rsidRPr="00A90D62">
        <w:rPr>
          <w:rFonts w:ascii="David" w:eastAsia="David" w:hAnsi="David" w:cs="David"/>
          <w:sz w:val="28"/>
          <w:szCs w:val="28"/>
          <w:rtl/>
          <w:rPrChange w:id="6102" w:author="אברהם" w:date="2012-11-23T10:23:00Z">
            <w:rPr>
              <w:rFonts w:ascii="David" w:eastAsia="David" w:hAnsi="David" w:cs="David"/>
              <w:rtl/>
            </w:rPr>
          </w:rPrChange>
        </w:rPr>
        <w:t xml:space="preserve"> </w:t>
      </w:r>
      <w:r w:rsidRPr="00A90D62">
        <w:rPr>
          <w:rFonts w:ascii="David" w:hAnsi="David" w:cs="David"/>
          <w:sz w:val="28"/>
          <w:szCs w:val="28"/>
          <w:rtl/>
          <w:rPrChange w:id="6103" w:author="אברהם" w:date="2012-11-23T10:23:00Z">
            <w:rPr>
              <w:rFonts w:ascii="David" w:hAnsi="David" w:cs="David"/>
              <w:rtl/>
            </w:rPr>
          </w:rPrChange>
        </w:rPr>
        <w:t>בחזרה</w:t>
      </w:r>
      <w:r w:rsidRPr="00A90D62">
        <w:rPr>
          <w:rFonts w:ascii="David" w:eastAsia="David" w:hAnsi="David" w:cs="David"/>
          <w:sz w:val="28"/>
          <w:szCs w:val="28"/>
          <w:rtl/>
          <w:rPrChange w:id="6104" w:author="אברהם" w:date="2012-11-23T10:23:00Z">
            <w:rPr>
              <w:rFonts w:ascii="David" w:eastAsia="David" w:hAnsi="David" w:cs="David"/>
              <w:rtl/>
            </w:rPr>
          </w:rPrChange>
        </w:rPr>
        <w:t xml:space="preserve"> </w:t>
      </w:r>
      <w:r w:rsidRPr="00A90D62">
        <w:rPr>
          <w:rFonts w:ascii="David" w:hAnsi="David" w:cs="David"/>
          <w:sz w:val="28"/>
          <w:szCs w:val="28"/>
          <w:rtl/>
          <w:rPrChange w:id="6105" w:author="אברהם" w:date="2012-11-23T10:23:00Z">
            <w:rPr>
              <w:rFonts w:ascii="David" w:hAnsi="David" w:cs="David"/>
              <w:rtl/>
            </w:rPr>
          </w:rPrChange>
        </w:rPr>
        <w:t>את</w:t>
      </w:r>
      <w:r w:rsidRPr="00A90D62">
        <w:rPr>
          <w:rFonts w:ascii="David" w:eastAsia="David" w:hAnsi="David" w:cs="David"/>
          <w:sz w:val="28"/>
          <w:szCs w:val="28"/>
          <w:rtl/>
          <w:rPrChange w:id="6106" w:author="אברהם" w:date="2012-11-23T10:23:00Z">
            <w:rPr>
              <w:rFonts w:ascii="David" w:eastAsia="David" w:hAnsi="David" w:cs="David"/>
              <w:rtl/>
            </w:rPr>
          </w:rPrChange>
        </w:rPr>
        <w:t xml:space="preserve"> </w:t>
      </w:r>
      <w:r w:rsidRPr="00A90D62">
        <w:rPr>
          <w:rFonts w:ascii="David" w:hAnsi="David" w:cs="David"/>
          <w:sz w:val="28"/>
          <w:szCs w:val="28"/>
          <w:rtl/>
          <w:rPrChange w:id="6107" w:author="אברהם" w:date="2012-11-23T10:23:00Z">
            <w:rPr>
              <w:rFonts w:ascii="David" w:hAnsi="David" w:cs="David"/>
              <w:rtl/>
            </w:rPr>
          </w:rPrChange>
        </w:rPr>
        <w:t>הנחלה</w:t>
      </w:r>
      <w:r w:rsidRPr="00A90D62">
        <w:rPr>
          <w:rFonts w:ascii="David" w:eastAsia="David" w:hAnsi="David" w:cs="David"/>
          <w:sz w:val="28"/>
          <w:szCs w:val="28"/>
          <w:rtl/>
          <w:rPrChange w:id="6108" w:author="אברהם" w:date="2012-11-23T10:23:00Z">
            <w:rPr>
              <w:rFonts w:ascii="David" w:eastAsia="David" w:hAnsi="David" w:cs="David"/>
              <w:rtl/>
            </w:rPr>
          </w:rPrChange>
        </w:rPr>
        <w:t xml:space="preserve"> </w:t>
      </w:r>
      <w:r w:rsidRPr="00A90D62">
        <w:rPr>
          <w:rFonts w:ascii="David" w:hAnsi="David" w:cs="David"/>
          <w:sz w:val="28"/>
          <w:szCs w:val="28"/>
          <w:rtl/>
          <w:rPrChange w:id="6109" w:author="אברהם" w:date="2012-11-23T10:23:00Z">
            <w:rPr>
              <w:rFonts w:ascii="David" w:hAnsi="David" w:cs="David"/>
              <w:rtl/>
            </w:rPr>
          </w:rPrChange>
        </w:rPr>
        <w:t>שמכר</w:t>
      </w:r>
      <w:r w:rsidRPr="00A90D62">
        <w:rPr>
          <w:rFonts w:ascii="David" w:eastAsia="David" w:hAnsi="David" w:cs="David"/>
          <w:sz w:val="28"/>
          <w:szCs w:val="28"/>
          <w:rtl/>
          <w:rPrChange w:id="6110" w:author="אברהם" w:date="2012-11-23T10:23:00Z">
            <w:rPr>
              <w:rFonts w:ascii="David" w:eastAsia="David" w:hAnsi="David" w:cs="David"/>
              <w:rtl/>
            </w:rPr>
          </w:rPrChange>
        </w:rPr>
        <w:t xml:space="preserve"> </w:t>
      </w:r>
      <w:r w:rsidRPr="00A90D62">
        <w:rPr>
          <w:rFonts w:ascii="David" w:hAnsi="David" w:cs="David"/>
          <w:sz w:val="28"/>
          <w:szCs w:val="28"/>
          <w:rtl/>
          <w:rPrChange w:id="6111" w:author="אברהם" w:date="2012-11-23T10:23:00Z">
            <w:rPr>
              <w:rFonts w:ascii="David" w:hAnsi="David" w:cs="David"/>
              <w:rtl/>
            </w:rPr>
          </w:rPrChange>
        </w:rPr>
        <w:t>לבנימין, וכך</w:t>
      </w:r>
      <w:r w:rsidRPr="00A90D62">
        <w:rPr>
          <w:rFonts w:ascii="David" w:eastAsia="David" w:hAnsi="David" w:cs="David"/>
          <w:sz w:val="28"/>
          <w:szCs w:val="28"/>
          <w:rtl/>
          <w:rPrChange w:id="6112" w:author="אברהם" w:date="2012-11-23T10:23:00Z">
            <w:rPr>
              <w:rFonts w:ascii="David" w:eastAsia="David" w:hAnsi="David" w:cs="David"/>
              <w:rtl/>
            </w:rPr>
          </w:rPrChange>
        </w:rPr>
        <w:t xml:space="preserve"> </w:t>
      </w:r>
      <w:r w:rsidRPr="00A90D62">
        <w:rPr>
          <w:rFonts w:ascii="David" w:hAnsi="David" w:cs="David"/>
          <w:sz w:val="28"/>
          <w:szCs w:val="28"/>
          <w:rtl/>
          <w:rPrChange w:id="6113" w:author="אברהם" w:date="2012-11-23T10:23:00Z">
            <w:rPr>
              <w:rFonts w:ascii="David" w:hAnsi="David" w:cs="David"/>
              <w:rtl/>
            </w:rPr>
          </w:rPrChange>
        </w:rPr>
        <w:t>אף</w:t>
      </w:r>
      <w:r w:rsidRPr="00A90D62">
        <w:rPr>
          <w:rFonts w:ascii="David" w:eastAsia="David" w:hAnsi="David" w:cs="David"/>
          <w:sz w:val="28"/>
          <w:szCs w:val="28"/>
          <w:rtl/>
          <w:rPrChange w:id="6114" w:author="אברהם" w:date="2012-11-23T10:23:00Z">
            <w:rPr>
              <w:rFonts w:ascii="David" w:eastAsia="David" w:hAnsi="David" w:cs="David"/>
              <w:rtl/>
            </w:rPr>
          </w:rPrChange>
        </w:rPr>
        <w:t xml:space="preserve"> </w:t>
      </w:r>
      <w:r w:rsidRPr="00A90D62">
        <w:rPr>
          <w:rFonts w:ascii="David" w:hAnsi="David" w:cs="David"/>
          <w:sz w:val="28"/>
          <w:szCs w:val="28"/>
          <w:rtl/>
          <w:rPrChange w:id="6115" w:author="אברהם" w:date="2012-11-23T10:23:00Z">
            <w:rPr>
              <w:rFonts w:ascii="David" w:hAnsi="David" w:cs="David"/>
              <w:rtl/>
            </w:rPr>
          </w:rPrChange>
        </w:rPr>
        <w:t>אחד</w:t>
      </w:r>
      <w:r w:rsidRPr="00A90D62">
        <w:rPr>
          <w:rFonts w:ascii="David" w:eastAsia="David" w:hAnsi="David" w:cs="David"/>
          <w:sz w:val="28"/>
          <w:szCs w:val="28"/>
          <w:rtl/>
          <w:rPrChange w:id="6116" w:author="אברהם" w:date="2012-11-23T10:23:00Z">
            <w:rPr>
              <w:rFonts w:ascii="David" w:eastAsia="David" w:hAnsi="David" w:cs="David"/>
              <w:rtl/>
            </w:rPr>
          </w:rPrChange>
        </w:rPr>
        <w:t xml:space="preserve"> </w:t>
      </w:r>
      <w:r w:rsidRPr="00A90D62">
        <w:rPr>
          <w:rFonts w:ascii="David" w:hAnsi="David" w:cs="David"/>
          <w:sz w:val="28"/>
          <w:szCs w:val="28"/>
          <w:rtl/>
          <w:rPrChange w:id="6117" w:author="אברהם" w:date="2012-11-23T10:23:00Z">
            <w:rPr>
              <w:rFonts w:ascii="David" w:hAnsi="David" w:cs="David"/>
              <w:rtl/>
            </w:rPr>
          </w:rPrChange>
        </w:rPr>
        <w:t>מהם</w:t>
      </w:r>
      <w:r w:rsidRPr="00A90D62">
        <w:rPr>
          <w:rFonts w:ascii="David" w:eastAsia="David" w:hAnsi="David" w:cs="David"/>
          <w:sz w:val="28"/>
          <w:szCs w:val="28"/>
          <w:rtl/>
          <w:rPrChange w:id="6118" w:author="אברהם" w:date="2012-11-23T10:23:00Z">
            <w:rPr>
              <w:rFonts w:ascii="David" w:eastAsia="David" w:hAnsi="David" w:cs="David"/>
              <w:rtl/>
            </w:rPr>
          </w:rPrChange>
        </w:rPr>
        <w:t xml:space="preserve"> </w:t>
      </w:r>
      <w:r w:rsidRPr="00A90D62">
        <w:rPr>
          <w:rFonts w:ascii="David" w:hAnsi="David" w:cs="David"/>
          <w:sz w:val="28"/>
          <w:szCs w:val="28"/>
          <w:rtl/>
          <w:rPrChange w:id="6119" w:author="אברהם" w:date="2012-11-23T10:23:00Z">
            <w:rPr>
              <w:rFonts w:ascii="David" w:hAnsi="David" w:cs="David"/>
              <w:rtl/>
            </w:rPr>
          </w:rPrChange>
        </w:rPr>
        <w:t>לא</w:t>
      </w:r>
      <w:r w:rsidRPr="00A90D62">
        <w:rPr>
          <w:rFonts w:ascii="David" w:eastAsia="David" w:hAnsi="David" w:cs="David"/>
          <w:sz w:val="28"/>
          <w:szCs w:val="28"/>
          <w:rtl/>
          <w:rPrChange w:id="6120" w:author="אברהם" w:date="2012-11-23T10:23:00Z">
            <w:rPr>
              <w:rFonts w:ascii="David" w:eastAsia="David" w:hAnsi="David" w:cs="David"/>
              <w:rtl/>
            </w:rPr>
          </w:rPrChange>
        </w:rPr>
        <w:t xml:space="preserve"> </w:t>
      </w:r>
      <w:r w:rsidRPr="00A90D62">
        <w:rPr>
          <w:rFonts w:ascii="David" w:hAnsi="David" w:cs="David"/>
          <w:sz w:val="28"/>
          <w:szCs w:val="28"/>
          <w:rtl/>
          <w:rPrChange w:id="6121" w:author="אברהם" w:date="2012-11-23T10:23:00Z">
            <w:rPr>
              <w:rFonts w:ascii="David" w:hAnsi="David" w:cs="David"/>
              <w:rtl/>
            </w:rPr>
          </w:rPrChange>
        </w:rPr>
        <w:t>היה</w:t>
      </w:r>
      <w:r w:rsidRPr="00A90D62">
        <w:rPr>
          <w:rFonts w:ascii="David" w:eastAsia="David" w:hAnsi="David" w:cs="David"/>
          <w:sz w:val="28"/>
          <w:szCs w:val="28"/>
          <w:rtl/>
          <w:rPrChange w:id="6122" w:author="אברהם" w:date="2012-11-23T10:23:00Z">
            <w:rPr>
              <w:rFonts w:ascii="David" w:eastAsia="David" w:hAnsi="David" w:cs="David"/>
              <w:rtl/>
            </w:rPr>
          </w:rPrChange>
        </w:rPr>
        <w:t xml:space="preserve"> </w:t>
      </w:r>
      <w:r w:rsidRPr="00A90D62">
        <w:rPr>
          <w:rFonts w:ascii="David" w:hAnsi="David" w:cs="David"/>
          <w:sz w:val="28"/>
          <w:szCs w:val="28"/>
          <w:rtl/>
          <w:rPrChange w:id="6123" w:author="אברהם" w:date="2012-11-23T10:23:00Z">
            <w:rPr>
              <w:rFonts w:ascii="David" w:hAnsi="David" w:cs="David"/>
              <w:rtl/>
            </w:rPr>
          </w:rPrChange>
        </w:rPr>
        <w:t>מצליח</w:t>
      </w:r>
      <w:r w:rsidRPr="00A90D62">
        <w:rPr>
          <w:rFonts w:ascii="David" w:eastAsia="David" w:hAnsi="David" w:cs="David"/>
          <w:sz w:val="28"/>
          <w:szCs w:val="28"/>
          <w:rtl/>
          <w:rPrChange w:id="6124" w:author="אברהם" w:date="2012-11-23T10:23:00Z">
            <w:rPr>
              <w:rFonts w:ascii="David" w:eastAsia="David" w:hAnsi="David" w:cs="David"/>
              <w:rtl/>
            </w:rPr>
          </w:rPrChange>
        </w:rPr>
        <w:t xml:space="preserve"> </w:t>
      </w:r>
      <w:r w:rsidRPr="00A90D62">
        <w:rPr>
          <w:rFonts w:ascii="David" w:hAnsi="David" w:cs="David"/>
          <w:sz w:val="28"/>
          <w:szCs w:val="28"/>
          <w:rtl/>
          <w:rPrChange w:id="6125" w:author="אברהם" w:date="2012-11-23T10:23:00Z">
            <w:rPr>
              <w:rFonts w:ascii="David" w:hAnsi="David" w:cs="David"/>
              <w:rtl/>
            </w:rPr>
          </w:rPrChange>
        </w:rPr>
        <w:t>להחליף</w:t>
      </w:r>
      <w:r w:rsidRPr="00A90D62">
        <w:rPr>
          <w:rFonts w:ascii="David" w:eastAsia="David" w:hAnsi="David" w:cs="David"/>
          <w:sz w:val="28"/>
          <w:szCs w:val="28"/>
          <w:rtl/>
          <w:rPrChange w:id="6126" w:author="אברהם" w:date="2012-11-23T10:23:00Z">
            <w:rPr>
              <w:rFonts w:ascii="David" w:eastAsia="David" w:hAnsi="David" w:cs="David"/>
              <w:rtl/>
            </w:rPr>
          </w:rPrChange>
        </w:rPr>
        <w:t xml:space="preserve"> </w:t>
      </w:r>
      <w:r w:rsidRPr="00A90D62">
        <w:rPr>
          <w:rFonts w:ascii="David" w:hAnsi="David" w:cs="David"/>
          <w:sz w:val="28"/>
          <w:szCs w:val="28"/>
          <w:rtl/>
          <w:rPrChange w:id="6127" w:author="אברהם" w:date="2012-11-23T10:23:00Z">
            <w:rPr>
              <w:rFonts w:ascii="David" w:hAnsi="David" w:cs="David"/>
              <w:rtl/>
            </w:rPr>
          </w:rPrChange>
        </w:rPr>
        <w:t>נחלה, כל</w:t>
      </w:r>
      <w:r w:rsidRPr="00A90D62">
        <w:rPr>
          <w:rFonts w:ascii="David" w:eastAsia="David" w:hAnsi="David" w:cs="David"/>
          <w:sz w:val="28"/>
          <w:szCs w:val="28"/>
          <w:rtl/>
          <w:rPrChange w:id="6128" w:author="אברהם" w:date="2012-11-23T10:23:00Z">
            <w:rPr>
              <w:rFonts w:ascii="David" w:eastAsia="David" w:hAnsi="David" w:cs="David"/>
              <w:rtl/>
            </w:rPr>
          </w:rPrChange>
        </w:rPr>
        <w:t xml:space="preserve"> </w:t>
      </w:r>
      <w:r w:rsidRPr="00A90D62">
        <w:rPr>
          <w:rFonts w:ascii="David" w:hAnsi="David" w:cs="David"/>
          <w:sz w:val="28"/>
          <w:szCs w:val="28"/>
          <w:rtl/>
          <w:rPrChange w:id="6129" w:author="אברהם" w:date="2012-11-23T10:23:00Z">
            <w:rPr>
              <w:rFonts w:ascii="David" w:hAnsi="David" w:cs="David"/>
              <w:rtl/>
            </w:rPr>
          </w:rPrChange>
        </w:rPr>
        <w:t>אחד</w:t>
      </w:r>
      <w:r w:rsidRPr="00A90D62">
        <w:rPr>
          <w:rFonts w:ascii="David" w:eastAsia="David" w:hAnsi="David" w:cs="David"/>
          <w:sz w:val="28"/>
          <w:szCs w:val="28"/>
          <w:rtl/>
          <w:rPrChange w:id="6130" w:author="אברהם" w:date="2012-11-23T10:23:00Z">
            <w:rPr>
              <w:rFonts w:ascii="David" w:eastAsia="David" w:hAnsi="David" w:cs="David"/>
              <w:rtl/>
            </w:rPr>
          </w:rPrChange>
        </w:rPr>
        <w:t xml:space="preserve"> </w:t>
      </w:r>
      <w:r w:rsidRPr="00A90D62">
        <w:rPr>
          <w:rFonts w:ascii="David" w:hAnsi="David" w:cs="David"/>
          <w:sz w:val="28"/>
          <w:szCs w:val="28"/>
          <w:rtl/>
          <w:rPrChange w:id="6131" w:author="אברהם" w:date="2012-11-23T10:23:00Z">
            <w:rPr>
              <w:rFonts w:ascii="David" w:hAnsi="David" w:cs="David"/>
              <w:rtl/>
            </w:rPr>
          </w:rPrChange>
        </w:rPr>
        <w:t>מהם</w:t>
      </w:r>
      <w:r w:rsidRPr="00A90D62">
        <w:rPr>
          <w:rFonts w:ascii="David" w:eastAsia="David" w:hAnsi="David" w:cs="David"/>
          <w:sz w:val="28"/>
          <w:szCs w:val="28"/>
          <w:rtl/>
          <w:rPrChange w:id="6132" w:author="אברהם" w:date="2012-11-23T10:23:00Z">
            <w:rPr>
              <w:rFonts w:ascii="David" w:eastAsia="David" w:hAnsi="David" w:cs="David"/>
              <w:rtl/>
            </w:rPr>
          </w:rPrChange>
        </w:rPr>
        <w:t xml:space="preserve"> </w:t>
      </w:r>
      <w:r w:rsidRPr="00A90D62">
        <w:rPr>
          <w:rFonts w:ascii="David" w:hAnsi="David" w:cs="David"/>
          <w:sz w:val="28"/>
          <w:szCs w:val="28"/>
          <w:rtl/>
          <w:rPrChange w:id="6133" w:author="אברהם" w:date="2012-11-23T10:23:00Z">
            <w:rPr>
              <w:rFonts w:ascii="David" w:hAnsi="David" w:cs="David"/>
              <w:rtl/>
            </w:rPr>
          </w:rPrChange>
        </w:rPr>
        <w:t>היה</w:t>
      </w:r>
      <w:r w:rsidRPr="00A90D62">
        <w:rPr>
          <w:rFonts w:ascii="David" w:eastAsia="David" w:hAnsi="David" w:cs="David"/>
          <w:sz w:val="28"/>
          <w:szCs w:val="28"/>
          <w:rtl/>
          <w:rPrChange w:id="6134" w:author="אברהם" w:date="2012-11-23T10:23:00Z">
            <w:rPr>
              <w:rFonts w:ascii="David" w:eastAsia="David" w:hAnsi="David" w:cs="David"/>
              <w:rtl/>
            </w:rPr>
          </w:rPrChange>
        </w:rPr>
        <w:t xml:space="preserve"> </w:t>
      </w:r>
      <w:r w:rsidRPr="00A90D62">
        <w:rPr>
          <w:rFonts w:ascii="David" w:hAnsi="David" w:cs="David"/>
          <w:sz w:val="28"/>
          <w:szCs w:val="28"/>
          <w:rtl/>
          <w:rPrChange w:id="6135" w:author="אברהם" w:date="2012-11-23T10:23:00Z">
            <w:rPr>
              <w:rFonts w:ascii="David" w:hAnsi="David" w:cs="David"/>
              <w:rtl/>
            </w:rPr>
          </w:rPrChange>
        </w:rPr>
        <w:t>חוזר</w:t>
      </w:r>
      <w:r w:rsidRPr="00A90D62">
        <w:rPr>
          <w:rFonts w:ascii="David" w:eastAsia="David" w:hAnsi="David" w:cs="David"/>
          <w:sz w:val="28"/>
          <w:szCs w:val="28"/>
          <w:rtl/>
          <w:rPrChange w:id="6136" w:author="אברהם" w:date="2012-11-23T10:23:00Z">
            <w:rPr>
              <w:rFonts w:ascii="David" w:eastAsia="David" w:hAnsi="David" w:cs="David"/>
              <w:rtl/>
            </w:rPr>
          </w:rPrChange>
        </w:rPr>
        <w:t xml:space="preserve"> </w:t>
      </w:r>
      <w:r w:rsidRPr="00A90D62">
        <w:rPr>
          <w:rFonts w:ascii="David" w:hAnsi="David" w:cs="David"/>
          <w:sz w:val="28"/>
          <w:szCs w:val="28"/>
          <w:rtl/>
          <w:rPrChange w:id="6137" w:author="אברהם" w:date="2012-11-23T10:23:00Z">
            <w:rPr>
              <w:rFonts w:ascii="David" w:hAnsi="David" w:cs="David"/>
              <w:rtl/>
            </w:rPr>
          </w:rPrChange>
        </w:rPr>
        <w:t>לנחלתו</w:t>
      </w:r>
      <w:r w:rsidRPr="00A90D62">
        <w:rPr>
          <w:rFonts w:ascii="David" w:eastAsia="David" w:hAnsi="David" w:cs="David"/>
          <w:sz w:val="28"/>
          <w:szCs w:val="28"/>
          <w:rtl/>
          <w:rPrChange w:id="6138" w:author="אברהם" w:date="2012-11-23T10:23:00Z">
            <w:rPr>
              <w:rFonts w:ascii="David" w:eastAsia="David" w:hAnsi="David" w:cs="David"/>
              <w:rtl/>
            </w:rPr>
          </w:rPrChange>
        </w:rPr>
        <w:t xml:space="preserve"> </w:t>
      </w:r>
      <w:r w:rsidRPr="00A90D62">
        <w:rPr>
          <w:rFonts w:ascii="David" w:hAnsi="David" w:cs="David"/>
          <w:sz w:val="28"/>
          <w:szCs w:val="28"/>
          <w:rtl/>
          <w:rPrChange w:id="6139" w:author="אברהם" w:date="2012-11-23T10:23:00Z">
            <w:rPr>
              <w:rFonts w:ascii="David" w:hAnsi="David" w:cs="David"/>
              <w:rtl/>
            </w:rPr>
          </w:rPrChange>
        </w:rPr>
        <w:t xml:space="preserve">המקורית. </w:t>
      </w:r>
    </w:p>
    <w:p w:rsidR="009C2B09" w:rsidRPr="00A90D62" w:rsidRDefault="009C2B09" w:rsidP="009C2B09">
      <w:pPr>
        <w:pStyle w:val="a1"/>
        <w:bidi/>
        <w:rPr>
          <w:rFonts w:ascii="David" w:hAnsi="David" w:cs="David"/>
          <w:sz w:val="28"/>
          <w:szCs w:val="28"/>
          <w:rtl/>
          <w:rPrChange w:id="6140" w:author="אברהם" w:date="2012-11-23T10:23:00Z">
            <w:rPr>
              <w:rFonts w:ascii="David" w:hAnsi="David" w:cs="David"/>
              <w:rtl/>
            </w:rPr>
          </w:rPrChange>
        </w:rPr>
      </w:pPr>
      <w:r w:rsidRPr="00A90D62">
        <w:rPr>
          <w:rFonts w:ascii="David" w:hAnsi="David" w:cs="David"/>
          <w:sz w:val="28"/>
          <w:szCs w:val="28"/>
          <w:rtl/>
          <w:rPrChange w:id="6141" w:author="אברהם" w:date="2012-11-23T10:23:00Z">
            <w:rPr>
              <w:rFonts w:ascii="David" w:hAnsi="David" w:cs="David"/>
              <w:rtl/>
            </w:rPr>
          </w:rPrChange>
        </w:rPr>
        <w:t>כל</w:t>
      </w:r>
      <w:r w:rsidRPr="00A90D62">
        <w:rPr>
          <w:rFonts w:ascii="David" w:eastAsia="David" w:hAnsi="David" w:cs="David"/>
          <w:sz w:val="28"/>
          <w:szCs w:val="28"/>
          <w:rtl/>
          <w:rPrChange w:id="6142" w:author="אברהם" w:date="2012-11-23T10:23:00Z">
            <w:rPr>
              <w:rFonts w:ascii="David" w:eastAsia="David" w:hAnsi="David" w:cs="David"/>
              <w:rtl/>
            </w:rPr>
          </w:rPrChange>
        </w:rPr>
        <w:t xml:space="preserve"> </w:t>
      </w:r>
      <w:r w:rsidRPr="00A90D62">
        <w:rPr>
          <w:rFonts w:ascii="David" w:hAnsi="David" w:cs="David"/>
          <w:sz w:val="28"/>
          <w:szCs w:val="28"/>
          <w:rtl/>
          <w:rPrChange w:id="6143" w:author="אברהם" w:date="2012-11-23T10:23:00Z">
            <w:rPr>
              <w:rFonts w:ascii="David" w:hAnsi="David" w:cs="David"/>
              <w:rtl/>
            </w:rPr>
          </w:rPrChange>
        </w:rPr>
        <w:t>עוד</w:t>
      </w:r>
      <w:r w:rsidRPr="00A90D62">
        <w:rPr>
          <w:rFonts w:ascii="David" w:eastAsia="David" w:hAnsi="David" w:cs="David"/>
          <w:sz w:val="28"/>
          <w:szCs w:val="28"/>
          <w:rtl/>
          <w:rPrChange w:id="6144" w:author="אברהם" w:date="2012-11-23T10:23:00Z">
            <w:rPr>
              <w:rFonts w:ascii="David" w:eastAsia="David" w:hAnsi="David" w:cs="David"/>
              <w:rtl/>
            </w:rPr>
          </w:rPrChange>
        </w:rPr>
        <w:t xml:space="preserve"> </w:t>
      </w:r>
      <w:r w:rsidRPr="00A90D62">
        <w:rPr>
          <w:rFonts w:ascii="David" w:hAnsi="David" w:cs="David"/>
          <w:sz w:val="28"/>
          <w:szCs w:val="28"/>
          <w:rtl/>
          <w:rPrChange w:id="6145" w:author="אברהם" w:date="2012-11-23T10:23:00Z">
            <w:rPr>
              <w:rFonts w:ascii="David" w:hAnsi="David" w:cs="David"/>
              <w:rtl/>
            </w:rPr>
          </w:rPrChange>
        </w:rPr>
        <w:t>ישנם</w:t>
      </w:r>
      <w:r w:rsidRPr="00A90D62">
        <w:rPr>
          <w:rFonts w:ascii="David" w:eastAsia="David" w:hAnsi="David" w:cs="David"/>
          <w:sz w:val="28"/>
          <w:szCs w:val="28"/>
          <w:rtl/>
          <w:rPrChange w:id="6146" w:author="אברהם" w:date="2012-11-23T10:23:00Z">
            <w:rPr>
              <w:rFonts w:ascii="David" w:eastAsia="David" w:hAnsi="David" w:cs="David"/>
              <w:rtl/>
            </w:rPr>
          </w:rPrChange>
        </w:rPr>
        <w:t xml:space="preserve"> </w:t>
      </w:r>
      <w:r w:rsidRPr="00A90D62">
        <w:rPr>
          <w:rFonts w:ascii="David" w:hAnsi="David" w:cs="David"/>
          <w:sz w:val="28"/>
          <w:szCs w:val="28"/>
          <w:rtl/>
          <w:rPrChange w:id="6147" w:author="אברהם" w:date="2012-11-23T10:23:00Z">
            <w:rPr>
              <w:rFonts w:ascii="David" w:hAnsi="David" w:cs="David"/>
              <w:rtl/>
            </w:rPr>
          </w:rPrChange>
        </w:rPr>
        <w:t>אנשים, שביובל</w:t>
      </w:r>
      <w:r w:rsidRPr="00A90D62">
        <w:rPr>
          <w:rFonts w:ascii="David" w:eastAsia="David" w:hAnsi="David" w:cs="David"/>
          <w:sz w:val="28"/>
          <w:szCs w:val="28"/>
          <w:rtl/>
          <w:rPrChange w:id="6148" w:author="אברהם" w:date="2012-11-23T10:23:00Z">
            <w:rPr>
              <w:rFonts w:ascii="David" w:eastAsia="David" w:hAnsi="David" w:cs="David"/>
              <w:rtl/>
            </w:rPr>
          </w:rPrChange>
        </w:rPr>
        <w:t xml:space="preserve"> </w:t>
      </w:r>
      <w:r w:rsidRPr="00A90D62">
        <w:rPr>
          <w:rFonts w:ascii="David" w:hAnsi="David" w:cs="David"/>
          <w:sz w:val="28"/>
          <w:szCs w:val="28"/>
          <w:rtl/>
          <w:rPrChange w:id="6149" w:author="אברהם" w:date="2012-11-23T10:23:00Z">
            <w:rPr>
              <w:rFonts w:ascii="David" w:hAnsi="David" w:cs="David"/>
              <w:rtl/>
            </w:rPr>
          </w:rPrChange>
        </w:rPr>
        <w:t>הקודם</w:t>
      </w:r>
      <w:r w:rsidRPr="00A90D62">
        <w:rPr>
          <w:rFonts w:ascii="David" w:eastAsia="David" w:hAnsi="David" w:cs="David"/>
          <w:sz w:val="28"/>
          <w:szCs w:val="28"/>
          <w:rtl/>
          <w:rPrChange w:id="6150" w:author="אברהם" w:date="2012-11-23T10:23:00Z">
            <w:rPr>
              <w:rFonts w:ascii="David" w:eastAsia="David" w:hAnsi="David" w:cs="David"/>
              <w:rtl/>
            </w:rPr>
          </w:rPrChange>
        </w:rPr>
        <w:t xml:space="preserve"> </w:t>
      </w:r>
      <w:r w:rsidRPr="00A90D62">
        <w:rPr>
          <w:rFonts w:ascii="David" w:hAnsi="David" w:cs="David"/>
          <w:sz w:val="28"/>
          <w:szCs w:val="28"/>
          <w:rtl/>
          <w:rPrChange w:id="6151" w:author="אברהם" w:date="2012-11-23T10:23:00Z">
            <w:rPr>
              <w:rFonts w:ascii="David" w:hAnsi="David" w:cs="David"/>
              <w:rtl/>
            </w:rPr>
          </w:rPrChange>
        </w:rPr>
        <w:t>הייתה</w:t>
      </w:r>
      <w:r w:rsidRPr="00A90D62">
        <w:rPr>
          <w:rFonts w:ascii="David" w:eastAsia="David" w:hAnsi="David" w:cs="David"/>
          <w:sz w:val="28"/>
          <w:szCs w:val="28"/>
          <w:rtl/>
          <w:rPrChange w:id="6152" w:author="אברהם" w:date="2012-11-23T10:23:00Z">
            <w:rPr>
              <w:rFonts w:ascii="David" w:eastAsia="David" w:hAnsi="David" w:cs="David"/>
              <w:rtl/>
            </w:rPr>
          </w:rPrChange>
        </w:rPr>
        <w:t xml:space="preserve"> </w:t>
      </w:r>
      <w:r w:rsidRPr="00A90D62">
        <w:rPr>
          <w:rFonts w:ascii="David" w:hAnsi="David" w:cs="David"/>
          <w:sz w:val="28"/>
          <w:szCs w:val="28"/>
          <w:rtl/>
          <w:rPrChange w:id="6153" w:author="אברהם" w:date="2012-11-23T10:23:00Z">
            <w:rPr>
              <w:rFonts w:ascii="David" w:hAnsi="David" w:cs="David"/>
              <w:rtl/>
            </w:rPr>
          </w:rPrChange>
        </w:rPr>
        <w:t>להם</w:t>
      </w:r>
      <w:r w:rsidRPr="00A90D62">
        <w:rPr>
          <w:rFonts w:ascii="David" w:eastAsia="David" w:hAnsi="David" w:cs="David"/>
          <w:sz w:val="28"/>
          <w:szCs w:val="28"/>
          <w:rtl/>
          <w:rPrChange w:id="6154" w:author="אברהם" w:date="2012-11-23T10:23:00Z">
            <w:rPr>
              <w:rFonts w:ascii="David" w:eastAsia="David" w:hAnsi="David" w:cs="David"/>
              <w:rtl/>
            </w:rPr>
          </w:rPrChange>
        </w:rPr>
        <w:t xml:space="preserve"> </w:t>
      </w:r>
      <w:r w:rsidRPr="00A90D62">
        <w:rPr>
          <w:rFonts w:ascii="David" w:hAnsi="David" w:cs="David"/>
          <w:sz w:val="28"/>
          <w:szCs w:val="28"/>
          <w:rtl/>
          <w:rPrChange w:id="6155" w:author="אברהם" w:date="2012-11-23T10:23:00Z">
            <w:rPr>
              <w:rFonts w:ascii="David" w:hAnsi="David" w:cs="David"/>
              <w:rtl/>
            </w:rPr>
          </w:rPrChange>
        </w:rPr>
        <w:t>יותר</w:t>
      </w:r>
      <w:r w:rsidRPr="00A90D62">
        <w:rPr>
          <w:rFonts w:ascii="David" w:eastAsia="David" w:hAnsi="David" w:cs="David"/>
          <w:sz w:val="28"/>
          <w:szCs w:val="28"/>
          <w:rtl/>
          <w:rPrChange w:id="6156" w:author="אברהם" w:date="2012-11-23T10:23:00Z">
            <w:rPr>
              <w:rFonts w:ascii="David" w:eastAsia="David" w:hAnsi="David" w:cs="David"/>
              <w:rtl/>
            </w:rPr>
          </w:rPrChange>
        </w:rPr>
        <w:t xml:space="preserve"> </w:t>
      </w:r>
      <w:r w:rsidRPr="00A90D62">
        <w:rPr>
          <w:rFonts w:ascii="David" w:hAnsi="David" w:cs="David"/>
          <w:sz w:val="28"/>
          <w:szCs w:val="28"/>
          <w:rtl/>
          <w:rPrChange w:id="6157" w:author="אברהם" w:date="2012-11-23T10:23:00Z">
            <w:rPr>
              <w:rFonts w:ascii="David" w:hAnsi="David" w:cs="David"/>
              <w:rtl/>
            </w:rPr>
          </w:rPrChange>
        </w:rPr>
        <w:t>מנחלה</w:t>
      </w:r>
      <w:r w:rsidRPr="00A90D62">
        <w:rPr>
          <w:rFonts w:ascii="David" w:eastAsia="David" w:hAnsi="David" w:cs="David"/>
          <w:sz w:val="28"/>
          <w:szCs w:val="28"/>
          <w:rtl/>
          <w:rPrChange w:id="6158" w:author="אברהם" w:date="2012-11-23T10:23:00Z">
            <w:rPr>
              <w:rFonts w:ascii="David" w:eastAsia="David" w:hAnsi="David" w:cs="David"/>
              <w:rtl/>
            </w:rPr>
          </w:rPrChange>
        </w:rPr>
        <w:t xml:space="preserve"> </w:t>
      </w:r>
      <w:r w:rsidRPr="00A90D62">
        <w:rPr>
          <w:rFonts w:ascii="David" w:hAnsi="David" w:cs="David"/>
          <w:sz w:val="28"/>
          <w:szCs w:val="28"/>
          <w:rtl/>
          <w:rPrChange w:id="6159" w:author="אברהם" w:date="2012-11-23T10:23:00Z">
            <w:rPr>
              <w:rFonts w:ascii="David" w:hAnsi="David" w:cs="David"/>
              <w:rtl/>
            </w:rPr>
          </w:rPrChange>
        </w:rPr>
        <w:t>אחת, ייתכן</w:t>
      </w:r>
      <w:r w:rsidRPr="00A90D62">
        <w:rPr>
          <w:rFonts w:ascii="David" w:eastAsia="David" w:hAnsi="David" w:cs="David"/>
          <w:sz w:val="28"/>
          <w:szCs w:val="28"/>
          <w:rtl/>
          <w:rPrChange w:id="6160" w:author="אברהם" w:date="2012-11-23T10:23:00Z">
            <w:rPr>
              <w:rFonts w:ascii="David" w:eastAsia="David" w:hAnsi="David" w:cs="David"/>
              <w:rtl/>
            </w:rPr>
          </w:rPrChange>
        </w:rPr>
        <w:t xml:space="preserve"> </w:t>
      </w:r>
      <w:r w:rsidRPr="00A90D62">
        <w:rPr>
          <w:rFonts w:ascii="David" w:hAnsi="David" w:cs="David"/>
          <w:sz w:val="28"/>
          <w:szCs w:val="28"/>
          <w:rtl/>
          <w:rPrChange w:id="6161" w:author="אברהם" w:date="2012-11-23T10:23:00Z">
            <w:rPr>
              <w:rFonts w:ascii="David" w:hAnsi="David" w:cs="David"/>
              <w:rtl/>
            </w:rPr>
          </w:rPrChange>
        </w:rPr>
        <w:t>שתהיה</w:t>
      </w:r>
      <w:r w:rsidRPr="00A90D62">
        <w:rPr>
          <w:rFonts w:ascii="David" w:eastAsia="David" w:hAnsi="David" w:cs="David"/>
          <w:sz w:val="28"/>
          <w:szCs w:val="28"/>
          <w:rtl/>
          <w:rPrChange w:id="6162" w:author="אברהם" w:date="2012-11-23T10:23:00Z">
            <w:rPr>
              <w:rFonts w:ascii="David" w:eastAsia="David" w:hAnsi="David" w:cs="David"/>
              <w:rtl/>
            </w:rPr>
          </w:rPrChange>
        </w:rPr>
        <w:t xml:space="preserve"> </w:t>
      </w:r>
      <w:r w:rsidRPr="00A90D62">
        <w:rPr>
          <w:rFonts w:ascii="David" w:hAnsi="David" w:cs="David"/>
          <w:sz w:val="28"/>
          <w:szCs w:val="28"/>
          <w:rtl/>
          <w:rPrChange w:id="6163" w:author="אברהם" w:date="2012-11-23T10:23:00Z">
            <w:rPr>
              <w:rFonts w:ascii="David" w:hAnsi="David" w:cs="David"/>
              <w:rtl/>
            </w:rPr>
          </w:rPrChange>
        </w:rPr>
        <w:t>קשת</w:t>
      </w:r>
      <w:r w:rsidRPr="00A90D62">
        <w:rPr>
          <w:rFonts w:ascii="David" w:eastAsia="David" w:hAnsi="David" w:cs="David"/>
          <w:sz w:val="28"/>
          <w:szCs w:val="28"/>
          <w:rtl/>
          <w:rPrChange w:id="6164" w:author="אברהם" w:date="2012-11-23T10:23:00Z">
            <w:rPr>
              <w:rFonts w:ascii="David" w:eastAsia="David" w:hAnsi="David" w:cs="David"/>
              <w:rtl/>
            </w:rPr>
          </w:rPrChange>
        </w:rPr>
        <w:t xml:space="preserve"> </w:t>
      </w:r>
      <w:r w:rsidRPr="00A90D62">
        <w:rPr>
          <w:rFonts w:ascii="David" w:hAnsi="David" w:cs="David"/>
          <w:sz w:val="28"/>
          <w:szCs w:val="28"/>
          <w:rtl/>
          <w:rPrChange w:id="6165" w:author="אברהם" w:date="2012-11-23T10:23:00Z">
            <w:rPr>
              <w:rFonts w:ascii="David" w:hAnsi="David" w:cs="David"/>
              <w:rtl/>
            </w:rPr>
          </w:rPrChange>
        </w:rPr>
        <w:t>שלא</w:t>
      </w:r>
      <w:r w:rsidRPr="00A90D62">
        <w:rPr>
          <w:rFonts w:ascii="David" w:eastAsia="David" w:hAnsi="David" w:cs="David"/>
          <w:sz w:val="28"/>
          <w:szCs w:val="28"/>
          <w:rtl/>
          <w:rPrChange w:id="6166" w:author="אברהם" w:date="2012-11-23T10:23:00Z">
            <w:rPr>
              <w:rFonts w:ascii="David" w:eastAsia="David" w:hAnsi="David" w:cs="David"/>
              <w:rtl/>
            </w:rPr>
          </w:rPrChange>
        </w:rPr>
        <w:t xml:space="preserve"> </w:t>
      </w:r>
      <w:r w:rsidRPr="00A90D62">
        <w:rPr>
          <w:rFonts w:ascii="David" w:hAnsi="David" w:cs="David"/>
          <w:sz w:val="28"/>
          <w:szCs w:val="28"/>
          <w:rtl/>
          <w:rPrChange w:id="6167" w:author="אברהם" w:date="2012-11-23T10:23:00Z">
            <w:rPr>
              <w:rFonts w:ascii="David" w:hAnsi="David" w:cs="David"/>
              <w:rtl/>
            </w:rPr>
          </w:rPrChange>
        </w:rPr>
        <w:t>תשתנה</w:t>
      </w:r>
      <w:r w:rsidRPr="00A90D62">
        <w:rPr>
          <w:rFonts w:ascii="David" w:eastAsia="David" w:hAnsi="David" w:cs="David"/>
          <w:sz w:val="28"/>
          <w:szCs w:val="28"/>
          <w:rtl/>
          <w:rPrChange w:id="6168" w:author="אברהם" w:date="2012-11-23T10:23:00Z">
            <w:rPr>
              <w:rFonts w:ascii="David" w:eastAsia="David" w:hAnsi="David" w:cs="David"/>
              <w:rtl/>
            </w:rPr>
          </w:rPrChange>
        </w:rPr>
        <w:t xml:space="preserve"> </w:t>
      </w:r>
      <w:r w:rsidRPr="00A90D62">
        <w:rPr>
          <w:rFonts w:ascii="David" w:hAnsi="David" w:cs="David"/>
          <w:sz w:val="28"/>
          <w:szCs w:val="28"/>
          <w:rtl/>
          <w:rPrChange w:id="6169" w:author="אברהם" w:date="2012-11-23T10:23:00Z">
            <w:rPr>
              <w:rFonts w:ascii="David" w:hAnsi="David" w:cs="David"/>
              <w:rtl/>
            </w:rPr>
          </w:rPrChange>
        </w:rPr>
        <w:t>באלגוריתם</w:t>
      </w:r>
      <w:r w:rsidRPr="00A90D62">
        <w:rPr>
          <w:rFonts w:ascii="David" w:eastAsia="David" w:hAnsi="David" w:cs="David"/>
          <w:sz w:val="28"/>
          <w:szCs w:val="28"/>
          <w:rtl/>
          <w:rPrChange w:id="6170" w:author="אברהם" w:date="2012-11-23T10:23:00Z">
            <w:rPr>
              <w:rFonts w:ascii="David" w:eastAsia="David" w:hAnsi="David" w:cs="David"/>
              <w:rtl/>
            </w:rPr>
          </w:rPrChange>
        </w:rPr>
        <w:t xml:space="preserve"> </w:t>
      </w:r>
      <w:r w:rsidRPr="00A90D62">
        <w:rPr>
          <w:rFonts w:ascii="David" w:hAnsi="David" w:cs="David"/>
          <w:sz w:val="28"/>
          <w:szCs w:val="28"/>
          <w:rtl/>
          <w:rPrChange w:id="6171" w:author="אברהם" w:date="2012-11-23T10:23:00Z">
            <w:rPr>
              <w:rFonts w:ascii="David" w:hAnsi="David" w:cs="David"/>
              <w:rtl/>
            </w:rPr>
          </w:rPrChange>
        </w:rPr>
        <w:t>היובל, למרות</w:t>
      </w:r>
      <w:r w:rsidRPr="00A90D62">
        <w:rPr>
          <w:rFonts w:ascii="David" w:eastAsia="David" w:hAnsi="David" w:cs="David"/>
          <w:sz w:val="28"/>
          <w:szCs w:val="28"/>
          <w:rtl/>
          <w:rPrChange w:id="6172" w:author="אברהם" w:date="2012-11-23T10:23:00Z">
            <w:rPr>
              <w:rFonts w:ascii="David" w:eastAsia="David" w:hAnsi="David" w:cs="David"/>
              <w:rtl/>
            </w:rPr>
          </w:rPrChange>
        </w:rPr>
        <w:t xml:space="preserve"> </w:t>
      </w:r>
      <w:r w:rsidRPr="00A90D62">
        <w:rPr>
          <w:rFonts w:ascii="David" w:hAnsi="David" w:cs="David"/>
          <w:sz w:val="28"/>
          <w:szCs w:val="28"/>
          <w:rtl/>
          <w:rPrChange w:id="6173" w:author="אברהם" w:date="2012-11-23T10:23:00Z">
            <w:rPr>
              <w:rFonts w:ascii="David" w:hAnsi="David" w:cs="David"/>
              <w:rtl/>
            </w:rPr>
          </w:rPrChange>
        </w:rPr>
        <w:t>שאינה</w:t>
      </w:r>
      <w:r w:rsidRPr="00A90D62">
        <w:rPr>
          <w:rFonts w:ascii="David" w:eastAsia="David" w:hAnsi="David" w:cs="David"/>
          <w:sz w:val="28"/>
          <w:szCs w:val="28"/>
          <w:rtl/>
          <w:rPrChange w:id="6174" w:author="אברהם" w:date="2012-11-23T10:23:00Z">
            <w:rPr>
              <w:rFonts w:ascii="David" w:eastAsia="David" w:hAnsi="David" w:cs="David"/>
              <w:rtl/>
            </w:rPr>
          </w:rPrChange>
        </w:rPr>
        <w:t xml:space="preserve"> </w:t>
      </w:r>
      <w:r w:rsidRPr="00A90D62">
        <w:rPr>
          <w:rFonts w:ascii="David" w:hAnsi="David" w:cs="David"/>
          <w:sz w:val="28"/>
          <w:szCs w:val="28"/>
          <w:rtl/>
          <w:rPrChange w:id="6175" w:author="אברהם" w:date="2012-11-23T10:23:00Z">
            <w:rPr>
              <w:rFonts w:ascii="David" w:hAnsi="David" w:cs="David"/>
              <w:rtl/>
            </w:rPr>
          </w:rPrChange>
        </w:rPr>
        <w:t>חלק</w:t>
      </w:r>
      <w:r w:rsidRPr="00A90D62">
        <w:rPr>
          <w:rFonts w:ascii="David" w:eastAsia="David" w:hAnsi="David" w:cs="David"/>
          <w:sz w:val="28"/>
          <w:szCs w:val="28"/>
          <w:rtl/>
          <w:rPrChange w:id="6176" w:author="אברהם" w:date="2012-11-23T10:23:00Z">
            <w:rPr>
              <w:rFonts w:ascii="David" w:eastAsia="David" w:hAnsi="David" w:cs="David"/>
              <w:rtl/>
            </w:rPr>
          </w:rPrChange>
        </w:rPr>
        <w:t xml:space="preserve"> </w:t>
      </w:r>
      <w:r w:rsidRPr="00A90D62">
        <w:rPr>
          <w:rFonts w:ascii="David" w:hAnsi="David" w:cs="David"/>
          <w:sz w:val="28"/>
          <w:szCs w:val="28"/>
          <w:rtl/>
          <w:rPrChange w:id="6177" w:author="אברהם" w:date="2012-11-23T10:23:00Z">
            <w:rPr>
              <w:rFonts w:ascii="David" w:hAnsi="David" w:cs="David"/>
              <w:rtl/>
            </w:rPr>
          </w:rPrChange>
        </w:rPr>
        <w:t>ממעגל</w:t>
      </w:r>
      <w:r w:rsidRPr="00A90D62">
        <w:rPr>
          <w:rFonts w:ascii="David" w:eastAsia="David" w:hAnsi="David" w:cs="David"/>
          <w:sz w:val="28"/>
          <w:szCs w:val="28"/>
          <w:rtl/>
          <w:rPrChange w:id="6178" w:author="אברהם" w:date="2012-11-23T10:23:00Z">
            <w:rPr>
              <w:rFonts w:ascii="David" w:eastAsia="David" w:hAnsi="David" w:cs="David"/>
              <w:rtl/>
            </w:rPr>
          </w:rPrChange>
        </w:rPr>
        <w:t xml:space="preserve"> </w:t>
      </w:r>
      <w:r w:rsidRPr="00A90D62">
        <w:rPr>
          <w:rFonts w:ascii="David" w:hAnsi="David" w:cs="David"/>
          <w:sz w:val="28"/>
          <w:szCs w:val="28"/>
          <w:rtl/>
          <w:rPrChange w:id="6179" w:author="אברהם" w:date="2012-11-23T10:23:00Z">
            <w:rPr>
              <w:rFonts w:ascii="David" w:hAnsi="David" w:cs="David"/>
              <w:rtl/>
            </w:rPr>
          </w:rPrChange>
        </w:rPr>
        <w:t>(כמו, בגרף</w:t>
      </w:r>
      <w:r w:rsidRPr="00A90D62">
        <w:rPr>
          <w:rFonts w:ascii="David" w:eastAsia="David" w:hAnsi="David" w:cs="David"/>
          <w:sz w:val="28"/>
          <w:szCs w:val="28"/>
          <w:rtl/>
          <w:rPrChange w:id="6180" w:author="אברהם" w:date="2012-11-23T10:23:00Z">
            <w:rPr>
              <w:rFonts w:ascii="David" w:eastAsia="David" w:hAnsi="David" w:cs="David"/>
              <w:rtl/>
            </w:rPr>
          </w:rPrChange>
        </w:rPr>
        <w:t xml:space="preserve"> </w:t>
      </w:r>
      <w:r w:rsidRPr="00A90D62">
        <w:rPr>
          <w:rFonts w:ascii="David" w:hAnsi="David" w:cs="David"/>
          <w:sz w:val="28"/>
          <w:szCs w:val="28"/>
          <w:rtl/>
          <w:rPrChange w:id="6181" w:author="אברהם" w:date="2012-11-23T10:23:00Z">
            <w:rPr>
              <w:rFonts w:ascii="David" w:hAnsi="David" w:cs="David"/>
              <w:rtl/>
            </w:rPr>
          </w:rPrChange>
        </w:rPr>
        <w:t>למעלה, הקשת</w:t>
      </w:r>
      <w:r w:rsidRPr="00A90D62">
        <w:rPr>
          <w:rFonts w:ascii="David" w:eastAsia="David" w:hAnsi="David" w:cs="David"/>
          <w:sz w:val="28"/>
          <w:szCs w:val="28"/>
          <w:rtl/>
          <w:rPrChange w:id="6182" w:author="אברהם" w:date="2012-11-23T10:23:00Z">
            <w:rPr>
              <w:rFonts w:ascii="David" w:eastAsia="David" w:hAnsi="David" w:cs="David"/>
              <w:rtl/>
            </w:rPr>
          </w:rPrChange>
        </w:rPr>
        <w:t xml:space="preserve"> </w:t>
      </w:r>
      <w:r w:rsidRPr="00A90D62">
        <w:rPr>
          <w:rFonts w:ascii="David" w:hAnsi="David" w:cs="David"/>
          <w:sz w:val="28"/>
          <w:szCs w:val="28"/>
          <w:rtl/>
          <w:rPrChange w:id="6183" w:author="אברהם" w:date="2012-11-23T10:23:00Z">
            <w:rPr>
              <w:rFonts w:ascii="David" w:hAnsi="David" w:cs="David"/>
              <w:rtl/>
            </w:rPr>
          </w:rPrChange>
        </w:rPr>
        <w:t>בין</w:t>
      </w:r>
      <w:r w:rsidRPr="00A90D62">
        <w:rPr>
          <w:rFonts w:ascii="David" w:eastAsia="David" w:hAnsi="David" w:cs="David"/>
          <w:sz w:val="28"/>
          <w:szCs w:val="28"/>
          <w:rtl/>
          <w:rPrChange w:id="6184" w:author="אברהם" w:date="2012-11-23T10:23:00Z">
            <w:rPr>
              <w:rFonts w:ascii="David" w:eastAsia="David" w:hAnsi="David" w:cs="David"/>
              <w:rtl/>
            </w:rPr>
          </w:rPrChange>
        </w:rPr>
        <w:t xml:space="preserve"> </w:t>
      </w:r>
      <w:r w:rsidRPr="00A90D62">
        <w:rPr>
          <w:rFonts w:ascii="David" w:hAnsi="David" w:cs="David"/>
          <w:sz w:val="28"/>
          <w:szCs w:val="28"/>
          <w:rtl/>
          <w:rPrChange w:id="6185" w:author="אברהם" w:date="2012-11-23T10:23:00Z">
            <w:rPr>
              <w:rFonts w:ascii="David" w:hAnsi="David" w:cs="David"/>
              <w:rtl/>
            </w:rPr>
          </w:rPrChange>
        </w:rPr>
        <w:t>גד</w:t>
      </w:r>
      <w:r w:rsidRPr="00A90D62">
        <w:rPr>
          <w:rFonts w:ascii="David" w:eastAsia="David" w:hAnsi="David" w:cs="David"/>
          <w:sz w:val="28"/>
          <w:szCs w:val="28"/>
          <w:rtl/>
          <w:rPrChange w:id="6186" w:author="אברהם" w:date="2012-11-23T10:23:00Z">
            <w:rPr>
              <w:rFonts w:ascii="David" w:eastAsia="David" w:hAnsi="David" w:cs="David"/>
              <w:rtl/>
            </w:rPr>
          </w:rPrChange>
        </w:rPr>
        <w:t xml:space="preserve"> </w:t>
      </w:r>
      <w:r w:rsidRPr="00A90D62">
        <w:rPr>
          <w:rFonts w:ascii="David" w:hAnsi="David" w:cs="David"/>
          <w:sz w:val="28"/>
          <w:szCs w:val="28"/>
          <w:rtl/>
          <w:rPrChange w:id="6187" w:author="אברהם" w:date="2012-11-23T10:23:00Z">
            <w:rPr>
              <w:rFonts w:ascii="David" w:hAnsi="David" w:cs="David"/>
              <w:rtl/>
            </w:rPr>
          </w:rPrChange>
        </w:rPr>
        <w:t>לאשּר). אולם, מרגע</w:t>
      </w:r>
      <w:r w:rsidRPr="00A90D62">
        <w:rPr>
          <w:rFonts w:ascii="David" w:eastAsia="David" w:hAnsi="David" w:cs="David"/>
          <w:sz w:val="28"/>
          <w:szCs w:val="28"/>
          <w:rtl/>
          <w:rPrChange w:id="6188" w:author="אברהם" w:date="2012-11-23T10:23:00Z">
            <w:rPr>
              <w:rFonts w:ascii="David" w:eastAsia="David" w:hAnsi="David" w:cs="David"/>
              <w:rtl/>
            </w:rPr>
          </w:rPrChange>
        </w:rPr>
        <w:t xml:space="preserve"> </w:t>
      </w:r>
      <w:r w:rsidRPr="00A90D62">
        <w:rPr>
          <w:rFonts w:ascii="David" w:hAnsi="David" w:cs="David"/>
          <w:sz w:val="28"/>
          <w:szCs w:val="28"/>
          <w:rtl/>
          <w:rPrChange w:id="6189" w:author="אברהם" w:date="2012-11-23T10:23:00Z">
            <w:rPr>
              <w:rFonts w:ascii="David" w:hAnsi="David" w:cs="David"/>
              <w:rtl/>
            </w:rPr>
          </w:rPrChange>
        </w:rPr>
        <w:t>שהגענו</w:t>
      </w:r>
      <w:r w:rsidRPr="00A90D62">
        <w:rPr>
          <w:rFonts w:ascii="David" w:eastAsia="David" w:hAnsi="David" w:cs="David"/>
          <w:sz w:val="28"/>
          <w:szCs w:val="28"/>
          <w:rtl/>
          <w:rPrChange w:id="6190" w:author="אברהם" w:date="2012-11-23T10:23:00Z">
            <w:rPr>
              <w:rFonts w:ascii="David" w:eastAsia="David" w:hAnsi="David" w:cs="David"/>
              <w:rtl/>
            </w:rPr>
          </w:rPrChange>
        </w:rPr>
        <w:t xml:space="preserve"> </w:t>
      </w:r>
      <w:r w:rsidRPr="00A90D62">
        <w:rPr>
          <w:rFonts w:ascii="David" w:hAnsi="David" w:cs="David"/>
          <w:sz w:val="28"/>
          <w:szCs w:val="28"/>
          <w:rtl/>
          <w:rPrChange w:id="6191" w:author="אברהם" w:date="2012-11-23T10:23:00Z">
            <w:rPr>
              <w:rFonts w:ascii="David" w:hAnsi="David" w:cs="David"/>
              <w:rtl/>
            </w:rPr>
          </w:rPrChange>
        </w:rPr>
        <w:t>למצב</w:t>
      </w:r>
      <w:r w:rsidRPr="00A90D62">
        <w:rPr>
          <w:rFonts w:ascii="David" w:eastAsia="David" w:hAnsi="David" w:cs="David"/>
          <w:sz w:val="28"/>
          <w:szCs w:val="28"/>
          <w:rtl/>
          <w:rPrChange w:id="6192" w:author="אברהם" w:date="2012-11-23T10:23:00Z">
            <w:rPr>
              <w:rFonts w:ascii="David" w:eastAsia="David" w:hAnsi="David" w:cs="David"/>
              <w:rtl/>
            </w:rPr>
          </w:rPrChange>
        </w:rPr>
        <w:t xml:space="preserve"> </w:t>
      </w:r>
      <w:r w:rsidRPr="00A90D62">
        <w:rPr>
          <w:rFonts w:ascii="David" w:hAnsi="David" w:cs="David"/>
          <w:sz w:val="28"/>
          <w:szCs w:val="28"/>
          <w:rtl/>
          <w:rPrChange w:id="6193" w:author="אברהם" w:date="2012-11-23T10:23:00Z">
            <w:rPr>
              <w:rFonts w:ascii="David" w:hAnsi="David" w:cs="David"/>
              <w:rtl/>
            </w:rPr>
          </w:rPrChange>
        </w:rPr>
        <w:t>שבו</w:t>
      </w:r>
      <w:r w:rsidRPr="00A90D62">
        <w:rPr>
          <w:rFonts w:ascii="David" w:eastAsia="David" w:hAnsi="David" w:cs="David"/>
          <w:sz w:val="28"/>
          <w:szCs w:val="28"/>
          <w:rtl/>
          <w:rPrChange w:id="6194" w:author="אברהם" w:date="2012-11-23T10:23:00Z">
            <w:rPr>
              <w:rFonts w:ascii="David" w:eastAsia="David" w:hAnsi="David" w:cs="David"/>
              <w:rtl/>
            </w:rPr>
          </w:rPrChange>
        </w:rPr>
        <w:t xml:space="preserve"> </w:t>
      </w:r>
      <w:r w:rsidRPr="00A90D62">
        <w:rPr>
          <w:rFonts w:ascii="David" w:hAnsi="David" w:cs="David"/>
          <w:sz w:val="28"/>
          <w:szCs w:val="28"/>
          <w:rtl/>
          <w:rPrChange w:id="6195" w:author="אברהם" w:date="2012-11-23T10:23:00Z">
            <w:rPr>
              <w:rFonts w:ascii="David" w:hAnsi="David" w:cs="David"/>
              <w:rtl/>
            </w:rPr>
          </w:rPrChange>
        </w:rPr>
        <w:t>לכל</w:t>
      </w:r>
      <w:r w:rsidRPr="00A90D62">
        <w:rPr>
          <w:rFonts w:ascii="David" w:eastAsia="David" w:hAnsi="David" w:cs="David"/>
          <w:sz w:val="28"/>
          <w:szCs w:val="28"/>
          <w:rtl/>
          <w:rPrChange w:id="6196" w:author="אברהם" w:date="2012-11-23T10:23:00Z">
            <w:rPr>
              <w:rFonts w:ascii="David" w:eastAsia="David" w:hAnsi="David" w:cs="David"/>
              <w:rtl/>
            </w:rPr>
          </w:rPrChange>
        </w:rPr>
        <w:t xml:space="preserve"> </w:t>
      </w:r>
      <w:r w:rsidRPr="00A90D62">
        <w:rPr>
          <w:rFonts w:ascii="David" w:hAnsi="David" w:cs="David"/>
          <w:sz w:val="28"/>
          <w:szCs w:val="28"/>
          <w:rtl/>
          <w:rPrChange w:id="6197" w:author="אברהם" w:date="2012-11-23T10:23:00Z">
            <w:rPr>
              <w:rFonts w:ascii="David" w:hAnsi="David" w:cs="David"/>
              <w:rtl/>
            </w:rPr>
          </w:rPrChange>
        </w:rPr>
        <w:t>אזרח</w:t>
      </w:r>
      <w:r w:rsidRPr="00A90D62">
        <w:rPr>
          <w:rFonts w:ascii="David" w:eastAsia="David" w:hAnsi="David" w:cs="David"/>
          <w:sz w:val="28"/>
          <w:szCs w:val="28"/>
          <w:rtl/>
          <w:rPrChange w:id="6198" w:author="אברהם" w:date="2012-11-23T10:23:00Z">
            <w:rPr>
              <w:rFonts w:ascii="David" w:eastAsia="David" w:hAnsi="David" w:cs="David"/>
              <w:rtl/>
            </w:rPr>
          </w:rPrChange>
        </w:rPr>
        <w:t xml:space="preserve"> </w:t>
      </w:r>
      <w:r w:rsidRPr="00A90D62">
        <w:rPr>
          <w:rFonts w:ascii="David" w:hAnsi="David" w:cs="David"/>
          <w:sz w:val="28"/>
          <w:szCs w:val="28"/>
          <w:rtl/>
          <w:rPrChange w:id="6199" w:author="אברהם" w:date="2012-11-23T10:23:00Z">
            <w:rPr>
              <w:rFonts w:ascii="David" w:hAnsi="David" w:cs="David"/>
              <w:rtl/>
            </w:rPr>
          </w:rPrChange>
        </w:rPr>
        <w:t>יש</w:t>
      </w:r>
      <w:r w:rsidRPr="00A90D62">
        <w:rPr>
          <w:rFonts w:ascii="David" w:eastAsia="David" w:hAnsi="David" w:cs="David"/>
          <w:sz w:val="28"/>
          <w:szCs w:val="28"/>
          <w:rtl/>
          <w:rPrChange w:id="6200" w:author="אברהם" w:date="2012-11-23T10:23:00Z">
            <w:rPr>
              <w:rFonts w:ascii="David" w:eastAsia="David" w:hAnsi="David" w:cs="David"/>
              <w:rtl/>
            </w:rPr>
          </w:rPrChange>
        </w:rPr>
        <w:t xml:space="preserve"> </w:t>
      </w:r>
      <w:r w:rsidRPr="00A90D62">
        <w:rPr>
          <w:rFonts w:ascii="David" w:hAnsi="David" w:cs="David"/>
          <w:sz w:val="28"/>
          <w:szCs w:val="28"/>
          <w:rtl/>
          <w:rPrChange w:id="6201" w:author="אברהם" w:date="2012-11-23T10:23:00Z">
            <w:rPr>
              <w:rFonts w:ascii="David" w:hAnsi="David" w:cs="David"/>
              <w:rtl/>
            </w:rPr>
          </w:rPrChange>
        </w:rPr>
        <w:t>נחלה</w:t>
      </w:r>
      <w:r w:rsidRPr="00A90D62">
        <w:rPr>
          <w:rFonts w:ascii="David" w:eastAsia="David" w:hAnsi="David" w:cs="David"/>
          <w:sz w:val="28"/>
          <w:szCs w:val="28"/>
          <w:rtl/>
          <w:rPrChange w:id="6202" w:author="אברהם" w:date="2012-11-23T10:23:00Z">
            <w:rPr>
              <w:rFonts w:ascii="David" w:eastAsia="David" w:hAnsi="David" w:cs="David"/>
              <w:rtl/>
            </w:rPr>
          </w:rPrChange>
        </w:rPr>
        <w:t xml:space="preserve"> </w:t>
      </w:r>
      <w:r w:rsidRPr="00A90D62">
        <w:rPr>
          <w:rFonts w:ascii="David" w:hAnsi="David" w:cs="David"/>
          <w:sz w:val="28"/>
          <w:szCs w:val="28"/>
          <w:rtl/>
          <w:rPrChange w:id="6203" w:author="אברהם" w:date="2012-11-23T10:23:00Z">
            <w:rPr>
              <w:rFonts w:ascii="David" w:hAnsi="David" w:cs="David"/>
              <w:rtl/>
            </w:rPr>
          </w:rPrChange>
        </w:rPr>
        <w:t>אחת</w:t>
      </w:r>
      <w:r w:rsidRPr="00A90D62">
        <w:rPr>
          <w:rFonts w:ascii="David" w:eastAsia="David" w:hAnsi="David" w:cs="David"/>
          <w:sz w:val="28"/>
          <w:szCs w:val="28"/>
          <w:rtl/>
          <w:rPrChange w:id="6204" w:author="אברהם" w:date="2012-11-23T10:23:00Z">
            <w:rPr>
              <w:rFonts w:ascii="David" w:eastAsia="David" w:hAnsi="David" w:cs="David"/>
              <w:rtl/>
            </w:rPr>
          </w:rPrChange>
        </w:rPr>
        <w:t xml:space="preserve"> </w:t>
      </w:r>
      <w:r w:rsidRPr="00A90D62">
        <w:rPr>
          <w:rFonts w:ascii="David" w:hAnsi="David" w:cs="David"/>
          <w:sz w:val="28"/>
          <w:szCs w:val="28"/>
          <w:rtl/>
          <w:rPrChange w:id="6205" w:author="אברהם" w:date="2012-11-23T10:23:00Z">
            <w:rPr>
              <w:rFonts w:ascii="David" w:hAnsi="David" w:cs="David"/>
              <w:rtl/>
            </w:rPr>
          </w:rPrChange>
        </w:rPr>
        <w:t>בדיוק</w:t>
      </w:r>
      <w:r w:rsidRPr="00A90D62">
        <w:rPr>
          <w:rFonts w:ascii="David" w:eastAsia="David" w:hAnsi="David" w:cs="David"/>
          <w:sz w:val="28"/>
          <w:szCs w:val="28"/>
          <w:rtl/>
          <w:rPrChange w:id="6206" w:author="אברהם" w:date="2012-11-23T10:23:00Z">
            <w:rPr>
              <w:rFonts w:ascii="David" w:eastAsia="David" w:hAnsi="David" w:cs="David"/>
              <w:rtl/>
            </w:rPr>
          </w:rPrChange>
        </w:rPr>
        <w:t xml:space="preserve"> </w:t>
      </w:r>
      <w:r w:rsidRPr="00A90D62">
        <w:rPr>
          <w:rFonts w:ascii="David" w:hAnsi="David" w:cs="David"/>
          <w:sz w:val="28"/>
          <w:szCs w:val="28"/>
          <w:rtl/>
          <w:rPrChange w:id="6207" w:author="אברהם" w:date="2012-11-23T10:23:00Z">
            <w:rPr>
              <w:rFonts w:ascii="David" w:hAnsi="David" w:cs="David"/>
              <w:rtl/>
            </w:rPr>
          </w:rPrChange>
        </w:rPr>
        <w:t xml:space="preserve">- </w:t>
      </w:r>
      <w:r w:rsidRPr="00A90D62">
        <w:rPr>
          <w:rFonts w:ascii="David" w:hAnsi="David" w:cs="David"/>
          <w:b/>
          <w:bCs/>
          <w:sz w:val="28"/>
          <w:szCs w:val="28"/>
          <w:rtl/>
          <w:rPrChange w:id="6208" w:author="אברהם" w:date="2012-11-23T10:23:00Z">
            <w:rPr>
              <w:rFonts w:ascii="David" w:hAnsi="David" w:cs="David"/>
              <w:b/>
              <w:bCs/>
              <w:rtl/>
            </w:rPr>
          </w:rPrChange>
        </w:rPr>
        <w:t>רק</w:t>
      </w:r>
      <w:r w:rsidRPr="00A90D62">
        <w:rPr>
          <w:rFonts w:ascii="David" w:eastAsia="David" w:hAnsi="David" w:cs="David"/>
          <w:sz w:val="28"/>
          <w:szCs w:val="28"/>
          <w:rtl/>
          <w:rPrChange w:id="6209" w:author="אברהם" w:date="2012-11-23T10:23:00Z">
            <w:rPr>
              <w:rFonts w:ascii="David" w:eastAsia="David" w:hAnsi="David" w:cs="David"/>
              <w:rtl/>
            </w:rPr>
          </w:rPrChange>
        </w:rPr>
        <w:t xml:space="preserve"> </w:t>
      </w:r>
      <w:r w:rsidRPr="00A90D62">
        <w:rPr>
          <w:rFonts w:ascii="David" w:hAnsi="David" w:cs="David"/>
          <w:sz w:val="28"/>
          <w:szCs w:val="28"/>
          <w:rtl/>
          <w:rPrChange w:id="6210" w:author="אברהם" w:date="2012-11-23T10:23:00Z">
            <w:rPr>
              <w:rFonts w:ascii="David" w:hAnsi="David" w:cs="David"/>
              <w:rtl/>
            </w:rPr>
          </w:rPrChange>
        </w:rPr>
        <w:t>קשתות</w:t>
      </w:r>
      <w:r w:rsidRPr="00A90D62">
        <w:rPr>
          <w:rFonts w:ascii="David" w:eastAsia="David" w:hAnsi="David" w:cs="David"/>
          <w:sz w:val="28"/>
          <w:szCs w:val="28"/>
          <w:rtl/>
          <w:rPrChange w:id="6211" w:author="אברהם" w:date="2012-11-23T10:23:00Z">
            <w:rPr>
              <w:rFonts w:ascii="David" w:eastAsia="David" w:hAnsi="David" w:cs="David"/>
              <w:rtl/>
            </w:rPr>
          </w:rPrChange>
        </w:rPr>
        <w:t xml:space="preserve"> </w:t>
      </w:r>
      <w:r w:rsidRPr="00A90D62">
        <w:rPr>
          <w:rFonts w:ascii="David" w:hAnsi="David" w:cs="David"/>
          <w:sz w:val="28"/>
          <w:szCs w:val="28"/>
          <w:rtl/>
          <w:rPrChange w:id="6212" w:author="אברהם" w:date="2012-11-23T10:23:00Z">
            <w:rPr>
              <w:rFonts w:ascii="David" w:hAnsi="David" w:cs="David"/>
              <w:rtl/>
            </w:rPr>
          </w:rPrChange>
        </w:rPr>
        <w:t>שהן</w:t>
      </w:r>
      <w:r w:rsidRPr="00A90D62">
        <w:rPr>
          <w:rFonts w:ascii="David" w:eastAsia="David" w:hAnsi="David" w:cs="David"/>
          <w:sz w:val="28"/>
          <w:szCs w:val="28"/>
          <w:rtl/>
          <w:rPrChange w:id="6213" w:author="אברהם" w:date="2012-11-23T10:23:00Z">
            <w:rPr>
              <w:rFonts w:ascii="David" w:eastAsia="David" w:hAnsi="David" w:cs="David"/>
              <w:rtl/>
            </w:rPr>
          </w:rPrChange>
        </w:rPr>
        <w:t xml:space="preserve"> </w:t>
      </w:r>
      <w:r w:rsidRPr="00A90D62">
        <w:rPr>
          <w:rFonts w:ascii="David" w:hAnsi="David" w:cs="David"/>
          <w:sz w:val="28"/>
          <w:szCs w:val="28"/>
          <w:rtl/>
          <w:rPrChange w:id="6214" w:author="אברהם" w:date="2012-11-23T10:23:00Z">
            <w:rPr>
              <w:rFonts w:ascii="David" w:hAnsi="David" w:cs="David"/>
              <w:rtl/>
            </w:rPr>
          </w:rPrChange>
        </w:rPr>
        <w:t>חלק</w:t>
      </w:r>
      <w:r w:rsidRPr="00A90D62">
        <w:rPr>
          <w:rFonts w:ascii="David" w:eastAsia="David" w:hAnsi="David" w:cs="David"/>
          <w:sz w:val="28"/>
          <w:szCs w:val="28"/>
          <w:rtl/>
          <w:rPrChange w:id="6215" w:author="אברהם" w:date="2012-11-23T10:23:00Z">
            <w:rPr>
              <w:rFonts w:ascii="David" w:eastAsia="David" w:hAnsi="David" w:cs="David"/>
              <w:rtl/>
            </w:rPr>
          </w:rPrChange>
        </w:rPr>
        <w:t xml:space="preserve"> </w:t>
      </w:r>
      <w:r w:rsidRPr="00A90D62">
        <w:rPr>
          <w:rFonts w:ascii="David" w:hAnsi="David" w:cs="David"/>
          <w:sz w:val="28"/>
          <w:szCs w:val="28"/>
          <w:rtl/>
          <w:rPrChange w:id="6216" w:author="אברהם" w:date="2012-11-23T10:23:00Z">
            <w:rPr>
              <w:rFonts w:ascii="David" w:hAnsi="David" w:cs="David"/>
              <w:rtl/>
            </w:rPr>
          </w:rPrChange>
        </w:rPr>
        <w:t>ממעגל</w:t>
      </w:r>
      <w:r w:rsidRPr="00A90D62">
        <w:rPr>
          <w:rFonts w:ascii="David" w:eastAsia="David" w:hAnsi="David" w:cs="David"/>
          <w:sz w:val="28"/>
          <w:szCs w:val="28"/>
          <w:rtl/>
          <w:rPrChange w:id="6217" w:author="אברהם" w:date="2012-11-23T10:23:00Z">
            <w:rPr>
              <w:rFonts w:ascii="David" w:eastAsia="David" w:hAnsi="David" w:cs="David"/>
              <w:rtl/>
            </w:rPr>
          </w:rPrChange>
        </w:rPr>
        <w:t xml:space="preserve"> </w:t>
      </w:r>
      <w:r w:rsidRPr="00A90D62">
        <w:rPr>
          <w:rFonts w:ascii="David" w:hAnsi="David" w:cs="David"/>
          <w:sz w:val="28"/>
          <w:szCs w:val="28"/>
          <w:rtl/>
          <w:rPrChange w:id="6218" w:author="אברהם" w:date="2012-11-23T10:23:00Z">
            <w:rPr>
              <w:rFonts w:ascii="David" w:hAnsi="David" w:cs="David"/>
              <w:rtl/>
            </w:rPr>
          </w:rPrChange>
        </w:rPr>
        <w:t>יישמרו. נוכיח</w:t>
      </w:r>
      <w:r w:rsidRPr="00A90D62">
        <w:rPr>
          <w:rFonts w:ascii="David" w:eastAsia="David" w:hAnsi="David" w:cs="David"/>
          <w:sz w:val="28"/>
          <w:szCs w:val="28"/>
          <w:rtl/>
          <w:rPrChange w:id="6219" w:author="אברהם" w:date="2012-11-23T10:23:00Z">
            <w:rPr>
              <w:rFonts w:ascii="David" w:eastAsia="David" w:hAnsi="David" w:cs="David"/>
              <w:rtl/>
            </w:rPr>
          </w:rPrChange>
        </w:rPr>
        <w:t xml:space="preserve"> </w:t>
      </w:r>
      <w:r w:rsidRPr="00A90D62">
        <w:rPr>
          <w:rFonts w:ascii="David" w:hAnsi="David" w:cs="David"/>
          <w:sz w:val="28"/>
          <w:szCs w:val="28"/>
          <w:rtl/>
          <w:rPrChange w:id="6220" w:author="אברהם" w:date="2012-11-23T10:23:00Z">
            <w:rPr>
              <w:rFonts w:ascii="David" w:hAnsi="David" w:cs="David"/>
              <w:rtl/>
            </w:rPr>
          </w:rPrChange>
        </w:rPr>
        <w:t>על-דרך</w:t>
      </w:r>
      <w:r w:rsidRPr="00A90D62">
        <w:rPr>
          <w:rFonts w:ascii="David" w:eastAsia="David" w:hAnsi="David" w:cs="David"/>
          <w:sz w:val="28"/>
          <w:szCs w:val="28"/>
          <w:rtl/>
          <w:rPrChange w:id="6221" w:author="אברהם" w:date="2012-11-23T10:23:00Z">
            <w:rPr>
              <w:rFonts w:ascii="David" w:eastAsia="David" w:hAnsi="David" w:cs="David"/>
              <w:rtl/>
            </w:rPr>
          </w:rPrChange>
        </w:rPr>
        <w:t xml:space="preserve"> </w:t>
      </w:r>
      <w:r w:rsidRPr="00A90D62">
        <w:rPr>
          <w:rFonts w:ascii="David" w:hAnsi="David" w:cs="David"/>
          <w:sz w:val="28"/>
          <w:szCs w:val="28"/>
          <w:rtl/>
          <w:rPrChange w:id="6222" w:author="אברהם" w:date="2012-11-23T10:23:00Z">
            <w:rPr>
              <w:rFonts w:ascii="David" w:hAnsi="David" w:cs="David"/>
              <w:rtl/>
            </w:rPr>
          </w:rPrChange>
        </w:rPr>
        <w:t>השלילה:</w:t>
      </w:r>
    </w:p>
    <w:p w:rsidR="009C2B09" w:rsidRPr="00A90D62" w:rsidRDefault="009C2B09" w:rsidP="00685392">
      <w:pPr>
        <w:pStyle w:val="a1"/>
        <w:numPr>
          <w:ilvl w:val="0"/>
          <w:numId w:val="10"/>
        </w:numPr>
        <w:bidi/>
        <w:ind w:firstLine="0"/>
        <w:rPr>
          <w:rFonts w:ascii="David" w:hAnsi="David" w:cs="David"/>
          <w:sz w:val="28"/>
          <w:szCs w:val="28"/>
          <w:rtl/>
          <w:rPrChange w:id="6223" w:author="אברהם" w:date="2012-11-23T10:23:00Z">
            <w:rPr>
              <w:rFonts w:ascii="David" w:hAnsi="David" w:cs="David"/>
              <w:rtl/>
            </w:rPr>
          </w:rPrChange>
        </w:rPr>
      </w:pPr>
      <w:r w:rsidRPr="00A90D62">
        <w:rPr>
          <w:rFonts w:ascii="David" w:hAnsi="David" w:cs="David"/>
          <w:sz w:val="28"/>
          <w:szCs w:val="28"/>
          <w:rtl/>
          <w:rPrChange w:id="6224" w:author="אברהם" w:date="2012-11-23T10:23:00Z">
            <w:rPr>
              <w:rFonts w:ascii="David" w:hAnsi="David" w:cs="David"/>
              <w:rtl/>
            </w:rPr>
          </w:rPrChange>
        </w:rPr>
        <w:t>נניח</w:t>
      </w:r>
      <w:r w:rsidRPr="00A90D62">
        <w:rPr>
          <w:rFonts w:ascii="David" w:eastAsia="David" w:hAnsi="David" w:cs="David"/>
          <w:sz w:val="28"/>
          <w:szCs w:val="28"/>
          <w:rtl/>
          <w:rPrChange w:id="6225" w:author="אברהם" w:date="2012-11-23T10:23:00Z">
            <w:rPr>
              <w:rFonts w:ascii="David" w:eastAsia="David" w:hAnsi="David" w:cs="David"/>
              <w:rtl/>
            </w:rPr>
          </w:rPrChange>
        </w:rPr>
        <w:t xml:space="preserve"> </w:t>
      </w:r>
      <w:r w:rsidRPr="00A90D62">
        <w:rPr>
          <w:rFonts w:ascii="David" w:hAnsi="David" w:cs="David"/>
          <w:sz w:val="28"/>
          <w:szCs w:val="28"/>
          <w:rtl/>
          <w:rPrChange w:id="6226" w:author="אברהם" w:date="2012-11-23T10:23:00Z">
            <w:rPr>
              <w:rFonts w:ascii="David" w:hAnsi="David" w:cs="David"/>
              <w:rtl/>
            </w:rPr>
          </w:rPrChange>
        </w:rPr>
        <w:t>שקשת</w:t>
      </w:r>
      <w:r w:rsidRPr="00A90D62">
        <w:rPr>
          <w:rFonts w:ascii="David" w:eastAsia="David" w:hAnsi="David" w:cs="David"/>
          <w:sz w:val="28"/>
          <w:szCs w:val="28"/>
          <w:rtl/>
          <w:rPrChange w:id="6227" w:author="אברהם" w:date="2012-11-23T10:23:00Z">
            <w:rPr>
              <w:rFonts w:ascii="David" w:eastAsia="David" w:hAnsi="David" w:cs="David"/>
              <w:rtl/>
            </w:rPr>
          </w:rPrChange>
        </w:rPr>
        <w:t xml:space="preserve"> </w:t>
      </w:r>
      <w:r w:rsidRPr="00A90D62">
        <w:rPr>
          <w:rFonts w:ascii="David" w:hAnsi="David" w:cs="David"/>
          <w:sz w:val="28"/>
          <w:szCs w:val="28"/>
          <w:rtl/>
          <w:rPrChange w:id="6228" w:author="אברהם" w:date="2012-11-23T10:23:00Z">
            <w:rPr>
              <w:rFonts w:ascii="David" w:hAnsi="David" w:cs="David"/>
              <w:rtl/>
            </w:rPr>
          </w:rPrChange>
        </w:rPr>
        <w:t>כלשהי, בין</w:t>
      </w:r>
      <w:r w:rsidRPr="00A90D62">
        <w:rPr>
          <w:rFonts w:ascii="David" w:eastAsia="David" w:hAnsi="David" w:cs="David"/>
          <w:sz w:val="28"/>
          <w:szCs w:val="28"/>
          <w:rtl/>
          <w:rPrChange w:id="6229" w:author="אברהם" w:date="2012-11-23T10:23:00Z">
            <w:rPr>
              <w:rFonts w:ascii="David" w:eastAsia="David" w:hAnsi="David" w:cs="David"/>
              <w:rtl/>
            </w:rPr>
          </w:rPrChange>
        </w:rPr>
        <w:t xml:space="preserve"> </w:t>
      </w:r>
      <w:r w:rsidRPr="00A90D62">
        <w:rPr>
          <w:rFonts w:ascii="David" w:hAnsi="David" w:cs="David"/>
          <w:sz w:val="28"/>
          <w:szCs w:val="28"/>
          <w:rtl/>
          <w:rPrChange w:id="6230" w:author="אברהם" w:date="2012-11-23T10:23:00Z">
            <w:rPr>
              <w:rFonts w:ascii="David" w:hAnsi="David" w:cs="David"/>
              <w:rtl/>
            </w:rPr>
          </w:rPrChange>
        </w:rPr>
        <w:t>שני</w:t>
      </w:r>
      <w:r w:rsidRPr="00A90D62">
        <w:rPr>
          <w:rFonts w:ascii="David" w:eastAsia="David" w:hAnsi="David" w:cs="David"/>
          <w:sz w:val="28"/>
          <w:szCs w:val="28"/>
          <w:rtl/>
          <w:rPrChange w:id="6231" w:author="אברהם" w:date="2012-11-23T10:23:00Z">
            <w:rPr>
              <w:rFonts w:ascii="David" w:eastAsia="David" w:hAnsi="David" w:cs="David"/>
              <w:rtl/>
            </w:rPr>
          </w:rPrChange>
        </w:rPr>
        <w:t xml:space="preserve"> </w:t>
      </w:r>
      <w:r w:rsidRPr="00A90D62">
        <w:rPr>
          <w:rFonts w:ascii="David" w:hAnsi="David" w:cs="David"/>
          <w:sz w:val="28"/>
          <w:szCs w:val="28"/>
          <w:rtl/>
          <w:rPrChange w:id="6232" w:author="אברהם" w:date="2012-11-23T10:23:00Z">
            <w:rPr>
              <w:rFonts w:ascii="David" w:hAnsi="David" w:cs="David"/>
              <w:rtl/>
            </w:rPr>
          </w:rPrChange>
        </w:rPr>
        <w:t>צמתים</w:t>
      </w:r>
      <w:r w:rsidRPr="00A90D62">
        <w:rPr>
          <w:rFonts w:ascii="David" w:eastAsia="David" w:hAnsi="David" w:cs="David"/>
          <w:sz w:val="28"/>
          <w:szCs w:val="28"/>
          <w:rtl/>
          <w:rPrChange w:id="6233" w:author="אברהם" w:date="2012-11-23T10:23:00Z">
            <w:rPr>
              <w:rFonts w:ascii="David" w:eastAsia="David" w:hAnsi="David" w:cs="David"/>
              <w:rtl/>
            </w:rPr>
          </w:rPrChange>
        </w:rPr>
        <w:t xml:space="preserve"> </w:t>
      </w:r>
      <w:r w:rsidRPr="00A90D62">
        <w:rPr>
          <w:rFonts w:ascii="David" w:hAnsi="David" w:cs="David"/>
          <w:sz w:val="28"/>
          <w:szCs w:val="28"/>
          <w:rtl/>
          <w:rPrChange w:id="6234" w:author="אברהם" w:date="2012-11-23T10:23:00Z">
            <w:rPr>
              <w:rFonts w:ascii="David" w:hAnsi="David" w:cs="David"/>
              <w:rtl/>
            </w:rPr>
          </w:rPrChange>
        </w:rPr>
        <w:t>שונים, נשארה</w:t>
      </w:r>
      <w:r w:rsidRPr="00A90D62">
        <w:rPr>
          <w:rFonts w:ascii="David" w:eastAsia="David" w:hAnsi="David" w:cs="David"/>
          <w:sz w:val="28"/>
          <w:szCs w:val="28"/>
          <w:rtl/>
          <w:rPrChange w:id="6235" w:author="אברהם" w:date="2012-11-23T10:23:00Z">
            <w:rPr>
              <w:rFonts w:ascii="David" w:eastAsia="David" w:hAnsi="David" w:cs="David"/>
              <w:rtl/>
            </w:rPr>
          </w:rPrChange>
        </w:rPr>
        <w:t xml:space="preserve"> </w:t>
      </w:r>
      <w:r w:rsidRPr="00A90D62">
        <w:rPr>
          <w:rFonts w:ascii="David" w:hAnsi="David" w:cs="David"/>
          <w:sz w:val="28"/>
          <w:szCs w:val="28"/>
          <w:rtl/>
          <w:rPrChange w:id="6236" w:author="אברהם" w:date="2012-11-23T10:23:00Z">
            <w:rPr>
              <w:rFonts w:ascii="David" w:hAnsi="David" w:cs="David"/>
              <w:rtl/>
            </w:rPr>
          </w:rPrChange>
        </w:rPr>
        <w:t>בגרף</w:t>
      </w:r>
      <w:r w:rsidRPr="00A90D62">
        <w:rPr>
          <w:rFonts w:ascii="David" w:eastAsia="David" w:hAnsi="David" w:cs="David"/>
          <w:sz w:val="28"/>
          <w:szCs w:val="28"/>
          <w:rtl/>
          <w:rPrChange w:id="6237" w:author="אברהם" w:date="2012-11-23T10:23:00Z">
            <w:rPr>
              <w:rFonts w:ascii="David" w:eastAsia="David" w:hAnsi="David" w:cs="David"/>
              <w:rtl/>
            </w:rPr>
          </w:rPrChange>
        </w:rPr>
        <w:t xml:space="preserve"> </w:t>
      </w:r>
      <w:r w:rsidRPr="00A90D62">
        <w:rPr>
          <w:rFonts w:ascii="David" w:hAnsi="David" w:cs="David"/>
          <w:sz w:val="28"/>
          <w:szCs w:val="28"/>
          <w:rtl/>
          <w:rPrChange w:id="6238" w:author="אברהם" w:date="2012-11-23T10:23:00Z">
            <w:rPr>
              <w:rFonts w:ascii="David" w:hAnsi="David" w:cs="David"/>
              <w:rtl/>
            </w:rPr>
          </w:rPrChange>
        </w:rPr>
        <w:t>הנחלות</w:t>
      </w:r>
      <w:r w:rsidRPr="00A90D62">
        <w:rPr>
          <w:rFonts w:ascii="David" w:eastAsia="David" w:hAnsi="David" w:cs="David"/>
          <w:sz w:val="28"/>
          <w:szCs w:val="28"/>
          <w:rtl/>
          <w:rPrChange w:id="6239" w:author="אברהם" w:date="2012-11-23T10:23:00Z">
            <w:rPr>
              <w:rFonts w:ascii="David" w:eastAsia="David" w:hAnsi="David" w:cs="David"/>
              <w:rtl/>
            </w:rPr>
          </w:rPrChange>
        </w:rPr>
        <w:t xml:space="preserve"> </w:t>
      </w:r>
      <w:r w:rsidRPr="00A90D62">
        <w:rPr>
          <w:rFonts w:ascii="David" w:hAnsi="David" w:cs="David"/>
          <w:sz w:val="28"/>
          <w:szCs w:val="28"/>
          <w:rtl/>
          <w:rPrChange w:id="6240" w:author="אברהם" w:date="2012-11-23T10:23:00Z">
            <w:rPr>
              <w:rFonts w:ascii="David" w:hAnsi="David" w:cs="David"/>
              <w:rtl/>
            </w:rPr>
          </w:rPrChange>
        </w:rPr>
        <w:t>לאחר</w:t>
      </w:r>
      <w:r w:rsidRPr="00A90D62">
        <w:rPr>
          <w:rFonts w:ascii="David" w:eastAsia="David" w:hAnsi="David" w:cs="David"/>
          <w:sz w:val="28"/>
          <w:szCs w:val="28"/>
          <w:rtl/>
          <w:rPrChange w:id="6241" w:author="אברהם" w:date="2012-11-23T10:23:00Z">
            <w:rPr>
              <w:rFonts w:ascii="David" w:eastAsia="David" w:hAnsi="David" w:cs="David"/>
              <w:rtl/>
            </w:rPr>
          </w:rPrChange>
        </w:rPr>
        <w:t xml:space="preserve"> </w:t>
      </w:r>
      <w:r w:rsidRPr="00A90D62">
        <w:rPr>
          <w:rFonts w:ascii="David" w:hAnsi="David" w:cs="David"/>
          <w:sz w:val="28"/>
          <w:szCs w:val="28"/>
          <w:rtl/>
          <w:rPrChange w:id="6242" w:author="אברהם" w:date="2012-11-23T10:23:00Z">
            <w:rPr>
              <w:rFonts w:ascii="David" w:hAnsi="David" w:cs="David"/>
              <w:rtl/>
            </w:rPr>
          </w:rPrChange>
        </w:rPr>
        <w:t>ביצוע</w:t>
      </w:r>
      <w:r w:rsidRPr="00A90D62">
        <w:rPr>
          <w:rFonts w:ascii="David" w:eastAsia="David" w:hAnsi="David" w:cs="David"/>
          <w:sz w:val="28"/>
          <w:szCs w:val="28"/>
          <w:rtl/>
          <w:rPrChange w:id="6243" w:author="אברהם" w:date="2012-11-23T10:23:00Z">
            <w:rPr>
              <w:rFonts w:ascii="David" w:eastAsia="David" w:hAnsi="David" w:cs="David"/>
              <w:rtl/>
            </w:rPr>
          </w:rPrChange>
        </w:rPr>
        <w:t xml:space="preserve"> </w:t>
      </w:r>
      <w:r w:rsidRPr="00A90D62">
        <w:rPr>
          <w:rFonts w:ascii="David" w:hAnsi="David" w:cs="David"/>
          <w:sz w:val="28"/>
          <w:szCs w:val="28"/>
          <w:rtl/>
          <w:rPrChange w:id="6244" w:author="אברהם" w:date="2012-11-23T10:23:00Z">
            <w:rPr>
              <w:rFonts w:ascii="David" w:hAnsi="David" w:cs="David"/>
              <w:rtl/>
            </w:rPr>
          </w:rPrChange>
        </w:rPr>
        <w:t>אלגוריתם</w:t>
      </w:r>
      <w:r w:rsidRPr="00A90D62">
        <w:rPr>
          <w:rFonts w:ascii="David" w:eastAsia="David" w:hAnsi="David" w:cs="David"/>
          <w:sz w:val="28"/>
          <w:szCs w:val="28"/>
          <w:rtl/>
          <w:rPrChange w:id="6245" w:author="אברהם" w:date="2012-11-23T10:23:00Z">
            <w:rPr>
              <w:rFonts w:ascii="David" w:eastAsia="David" w:hAnsi="David" w:cs="David"/>
              <w:rtl/>
            </w:rPr>
          </w:rPrChange>
        </w:rPr>
        <w:t xml:space="preserve"> </w:t>
      </w:r>
      <w:r w:rsidRPr="00A90D62">
        <w:rPr>
          <w:rFonts w:ascii="David" w:hAnsi="David" w:cs="David"/>
          <w:sz w:val="28"/>
          <w:szCs w:val="28"/>
          <w:rtl/>
          <w:rPrChange w:id="6246" w:author="אברהם" w:date="2012-11-23T10:23:00Z">
            <w:rPr>
              <w:rFonts w:ascii="David" w:hAnsi="David" w:cs="David"/>
              <w:rtl/>
            </w:rPr>
          </w:rPrChange>
        </w:rPr>
        <w:t>היובל. נסמן</w:t>
      </w:r>
      <w:r w:rsidRPr="00A90D62">
        <w:rPr>
          <w:rFonts w:ascii="David" w:eastAsia="David" w:hAnsi="David" w:cs="David"/>
          <w:sz w:val="28"/>
          <w:szCs w:val="28"/>
          <w:rtl/>
          <w:rPrChange w:id="6247" w:author="אברהם" w:date="2012-11-23T10:23:00Z">
            <w:rPr>
              <w:rFonts w:ascii="David" w:eastAsia="David" w:hAnsi="David" w:cs="David"/>
              <w:rtl/>
            </w:rPr>
          </w:rPrChange>
        </w:rPr>
        <w:t xml:space="preserve"> </w:t>
      </w:r>
      <w:r w:rsidRPr="00A90D62">
        <w:rPr>
          <w:rFonts w:ascii="David" w:hAnsi="David" w:cs="David"/>
          <w:sz w:val="28"/>
          <w:szCs w:val="28"/>
          <w:rtl/>
          <w:rPrChange w:id="6248" w:author="אברהם" w:date="2012-11-23T10:23:00Z">
            <w:rPr>
              <w:rFonts w:ascii="David" w:hAnsi="David" w:cs="David"/>
              <w:rtl/>
            </w:rPr>
          </w:rPrChange>
        </w:rPr>
        <w:t>את</w:t>
      </w:r>
      <w:r w:rsidRPr="00A90D62">
        <w:rPr>
          <w:rFonts w:ascii="David" w:eastAsia="David" w:hAnsi="David" w:cs="David"/>
          <w:sz w:val="28"/>
          <w:szCs w:val="28"/>
          <w:rtl/>
          <w:rPrChange w:id="6249" w:author="אברהם" w:date="2012-11-23T10:23:00Z">
            <w:rPr>
              <w:rFonts w:ascii="David" w:eastAsia="David" w:hAnsi="David" w:cs="David"/>
              <w:rtl/>
            </w:rPr>
          </w:rPrChange>
        </w:rPr>
        <w:t xml:space="preserve"> </w:t>
      </w:r>
      <w:r w:rsidRPr="00A90D62">
        <w:rPr>
          <w:rFonts w:ascii="David" w:hAnsi="David" w:cs="David"/>
          <w:sz w:val="28"/>
          <w:szCs w:val="28"/>
          <w:rtl/>
          <w:rPrChange w:id="6250" w:author="אברהם" w:date="2012-11-23T10:23:00Z">
            <w:rPr>
              <w:rFonts w:ascii="David" w:hAnsi="David" w:cs="David"/>
              <w:rtl/>
            </w:rPr>
          </w:rPrChange>
        </w:rPr>
        <w:t>שני</w:t>
      </w:r>
      <w:r w:rsidRPr="00A90D62">
        <w:rPr>
          <w:rFonts w:ascii="David" w:eastAsia="David" w:hAnsi="David" w:cs="David"/>
          <w:sz w:val="28"/>
          <w:szCs w:val="28"/>
          <w:rtl/>
          <w:rPrChange w:id="6251" w:author="אברהם" w:date="2012-11-23T10:23:00Z">
            <w:rPr>
              <w:rFonts w:ascii="David" w:eastAsia="David" w:hAnsi="David" w:cs="David"/>
              <w:rtl/>
            </w:rPr>
          </w:rPrChange>
        </w:rPr>
        <w:t xml:space="preserve"> </w:t>
      </w:r>
      <w:r w:rsidRPr="00A90D62">
        <w:rPr>
          <w:rFonts w:ascii="David" w:hAnsi="David" w:cs="David"/>
          <w:sz w:val="28"/>
          <w:szCs w:val="28"/>
          <w:rtl/>
          <w:rPrChange w:id="6252" w:author="אברהם" w:date="2012-11-23T10:23:00Z">
            <w:rPr>
              <w:rFonts w:ascii="David" w:hAnsi="David" w:cs="David"/>
              <w:rtl/>
            </w:rPr>
          </w:rPrChange>
        </w:rPr>
        <w:t>קצות</w:t>
      </w:r>
      <w:r w:rsidRPr="00A90D62">
        <w:rPr>
          <w:rFonts w:ascii="David" w:eastAsia="David" w:hAnsi="David" w:cs="David"/>
          <w:sz w:val="28"/>
          <w:szCs w:val="28"/>
          <w:rtl/>
          <w:rPrChange w:id="6253" w:author="אברהם" w:date="2012-11-23T10:23:00Z">
            <w:rPr>
              <w:rFonts w:ascii="David" w:eastAsia="David" w:hAnsi="David" w:cs="David"/>
              <w:rtl/>
            </w:rPr>
          </w:rPrChange>
        </w:rPr>
        <w:t xml:space="preserve"> </w:t>
      </w:r>
      <w:r w:rsidRPr="00A90D62">
        <w:rPr>
          <w:rFonts w:ascii="David" w:hAnsi="David" w:cs="David"/>
          <w:sz w:val="28"/>
          <w:szCs w:val="28"/>
          <w:rtl/>
          <w:rPrChange w:id="6254" w:author="אברהם" w:date="2012-11-23T10:23:00Z">
            <w:rPr>
              <w:rFonts w:ascii="David" w:hAnsi="David" w:cs="David"/>
              <w:rtl/>
            </w:rPr>
          </w:rPrChange>
        </w:rPr>
        <w:t>הקשת</w:t>
      </w:r>
      <w:r w:rsidRPr="00A90D62">
        <w:rPr>
          <w:rFonts w:ascii="David" w:eastAsia="David" w:hAnsi="David" w:cs="David"/>
          <w:sz w:val="28"/>
          <w:szCs w:val="28"/>
          <w:rtl/>
          <w:rPrChange w:id="6255" w:author="אברהם" w:date="2012-11-23T10:23:00Z">
            <w:rPr>
              <w:rFonts w:ascii="David" w:eastAsia="David" w:hAnsi="David" w:cs="David"/>
              <w:rtl/>
            </w:rPr>
          </w:rPrChange>
        </w:rPr>
        <w:t xml:space="preserve"> </w:t>
      </w:r>
      <w:r w:rsidRPr="00A90D62">
        <w:rPr>
          <w:rFonts w:ascii="David" w:hAnsi="David" w:cs="David"/>
          <w:sz w:val="28"/>
          <w:szCs w:val="28"/>
          <w:rtl/>
          <w:rPrChange w:id="6256" w:author="אברהם" w:date="2012-11-23T10:23:00Z">
            <w:rPr>
              <w:rFonts w:ascii="David" w:hAnsi="David" w:cs="David"/>
              <w:rtl/>
            </w:rPr>
          </w:rPrChange>
        </w:rPr>
        <w:t xml:space="preserve">במספרים: </w:t>
      </w:r>
      <w:r w:rsidRPr="00A90D62">
        <w:rPr>
          <w:rFonts w:ascii="David" w:hAnsi="David" w:cs="David"/>
          <w:sz w:val="28"/>
          <w:szCs w:val="28"/>
          <w:rPrChange w:id="6257" w:author="אברהם" w:date="2012-11-23T10:23:00Z">
            <w:rPr>
              <w:rFonts w:ascii="David" w:hAnsi="David" w:cs="David"/>
            </w:rPr>
          </w:rPrChange>
        </w:rPr>
        <w:t>0</w:t>
      </w:r>
      <w:r w:rsidRPr="00A90D62">
        <w:rPr>
          <w:rFonts w:ascii="David" w:hAnsi="David" w:cs="David"/>
          <w:sz w:val="28"/>
          <w:szCs w:val="28"/>
          <w:rtl/>
          <w:rPrChange w:id="6258" w:author="אברהם" w:date="2012-11-23T10:23:00Z">
            <w:rPr>
              <w:rFonts w:ascii="David" w:hAnsi="David" w:cs="David"/>
              <w:rtl/>
            </w:rPr>
          </w:rPrChange>
        </w:rPr>
        <w:t xml:space="preserve"> -&gt; </w:t>
      </w:r>
      <w:r w:rsidRPr="00A90D62">
        <w:rPr>
          <w:rFonts w:ascii="David" w:hAnsi="David" w:cs="David"/>
          <w:sz w:val="28"/>
          <w:szCs w:val="28"/>
          <w:rPrChange w:id="6259" w:author="אברהם" w:date="2012-11-23T10:23:00Z">
            <w:rPr>
              <w:rFonts w:ascii="David" w:hAnsi="David" w:cs="David"/>
            </w:rPr>
          </w:rPrChange>
        </w:rPr>
        <w:t>1</w:t>
      </w:r>
      <w:r w:rsidRPr="00A90D62">
        <w:rPr>
          <w:rFonts w:ascii="David" w:hAnsi="David" w:cs="David"/>
          <w:sz w:val="28"/>
          <w:szCs w:val="28"/>
          <w:rtl/>
          <w:rPrChange w:id="6260" w:author="אברהם" w:date="2012-11-23T10:23:00Z">
            <w:rPr>
              <w:rFonts w:ascii="David" w:hAnsi="David" w:cs="David"/>
              <w:rtl/>
            </w:rPr>
          </w:rPrChange>
        </w:rPr>
        <w:t>.</w:t>
      </w:r>
    </w:p>
    <w:p w:rsidR="009C2B09" w:rsidRPr="00A90D62" w:rsidRDefault="009C2B09" w:rsidP="00685392">
      <w:pPr>
        <w:pStyle w:val="a1"/>
        <w:numPr>
          <w:ilvl w:val="0"/>
          <w:numId w:val="10"/>
        </w:numPr>
        <w:bidi/>
        <w:ind w:firstLine="0"/>
        <w:rPr>
          <w:rFonts w:ascii="David" w:hAnsi="David" w:cs="David"/>
          <w:sz w:val="28"/>
          <w:szCs w:val="28"/>
          <w:rtl/>
          <w:rPrChange w:id="6261" w:author="אברהם" w:date="2012-11-23T10:23:00Z">
            <w:rPr>
              <w:rFonts w:ascii="David" w:hAnsi="David" w:cs="David"/>
              <w:rtl/>
            </w:rPr>
          </w:rPrChange>
        </w:rPr>
      </w:pPr>
      <w:r w:rsidRPr="00A90D62">
        <w:rPr>
          <w:rFonts w:ascii="David" w:hAnsi="David" w:cs="David"/>
          <w:sz w:val="28"/>
          <w:szCs w:val="28"/>
          <w:rtl/>
          <w:rPrChange w:id="6262" w:author="אברהם" w:date="2012-11-23T10:23:00Z">
            <w:rPr>
              <w:rFonts w:ascii="David" w:hAnsi="David" w:cs="David"/>
              <w:rtl/>
            </w:rPr>
          </w:rPrChange>
        </w:rPr>
        <w:t>מכיוון</w:t>
      </w:r>
      <w:r w:rsidRPr="00A90D62">
        <w:rPr>
          <w:rFonts w:ascii="David" w:eastAsia="David" w:hAnsi="David" w:cs="David"/>
          <w:sz w:val="28"/>
          <w:szCs w:val="28"/>
          <w:rtl/>
          <w:rPrChange w:id="6263" w:author="אברהם" w:date="2012-11-23T10:23:00Z">
            <w:rPr>
              <w:rFonts w:ascii="David" w:eastAsia="David" w:hAnsi="David" w:cs="David"/>
              <w:rtl/>
            </w:rPr>
          </w:rPrChange>
        </w:rPr>
        <w:t xml:space="preserve"> </w:t>
      </w:r>
      <w:r w:rsidRPr="00A90D62">
        <w:rPr>
          <w:rFonts w:ascii="David" w:hAnsi="David" w:cs="David"/>
          <w:sz w:val="28"/>
          <w:szCs w:val="28"/>
          <w:rtl/>
          <w:rPrChange w:id="6264" w:author="אברהם" w:date="2012-11-23T10:23:00Z">
            <w:rPr>
              <w:rFonts w:ascii="David" w:hAnsi="David" w:cs="David"/>
              <w:rtl/>
            </w:rPr>
          </w:rPrChange>
        </w:rPr>
        <w:t>שבתחילת</w:t>
      </w:r>
      <w:r w:rsidRPr="00A90D62">
        <w:rPr>
          <w:rFonts w:ascii="David" w:eastAsia="David" w:hAnsi="David" w:cs="David"/>
          <w:sz w:val="28"/>
          <w:szCs w:val="28"/>
          <w:rtl/>
          <w:rPrChange w:id="6265" w:author="אברהם" w:date="2012-11-23T10:23:00Z">
            <w:rPr>
              <w:rFonts w:ascii="David" w:eastAsia="David" w:hAnsi="David" w:cs="David"/>
              <w:rtl/>
            </w:rPr>
          </w:rPrChange>
        </w:rPr>
        <w:t xml:space="preserve"> </w:t>
      </w:r>
      <w:r w:rsidRPr="00A90D62">
        <w:rPr>
          <w:rFonts w:ascii="David" w:hAnsi="David" w:cs="David"/>
          <w:sz w:val="28"/>
          <w:szCs w:val="28"/>
          <w:rtl/>
          <w:rPrChange w:id="6266" w:author="אברהם" w:date="2012-11-23T10:23:00Z">
            <w:rPr>
              <w:rFonts w:ascii="David" w:hAnsi="David" w:cs="David"/>
              <w:rtl/>
            </w:rPr>
          </w:rPrChange>
        </w:rPr>
        <w:t>הספירה</w:t>
      </w:r>
      <w:r w:rsidRPr="00A90D62">
        <w:rPr>
          <w:rFonts w:ascii="David" w:eastAsia="David" w:hAnsi="David" w:cs="David"/>
          <w:sz w:val="28"/>
          <w:szCs w:val="28"/>
          <w:rtl/>
          <w:rPrChange w:id="6267" w:author="אברהם" w:date="2012-11-23T10:23:00Z">
            <w:rPr>
              <w:rFonts w:ascii="David" w:eastAsia="David" w:hAnsi="David" w:cs="David"/>
              <w:rtl/>
            </w:rPr>
          </w:rPrChange>
        </w:rPr>
        <w:t xml:space="preserve"> </w:t>
      </w:r>
      <w:r w:rsidRPr="00A90D62">
        <w:rPr>
          <w:rFonts w:ascii="David" w:hAnsi="David" w:cs="David"/>
          <w:sz w:val="28"/>
          <w:szCs w:val="28"/>
          <w:rtl/>
          <w:rPrChange w:id="6268" w:author="אברהם" w:date="2012-11-23T10:23:00Z">
            <w:rPr>
              <w:rFonts w:ascii="David" w:hAnsi="David" w:cs="David"/>
              <w:rtl/>
            </w:rPr>
          </w:rPrChange>
        </w:rPr>
        <w:t>לכל</w:t>
      </w:r>
      <w:r w:rsidRPr="00A90D62">
        <w:rPr>
          <w:rFonts w:ascii="David" w:eastAsia="David" w:hAnsi="David" w:cs="David"/>
          <w:sz w:val="28"/>
          <w:szCs w:val="28"/>
          <w:rtl/>
          <w:rPrChange w:id="6269" w:author="אברהם" w:date="2012-11-23T10:23:00Z">
            <w:rPr>
              <w:rFonts w:ascii="David" w:eastAsia="David" w:hAnsi="David" w:cs="David"/>
              <w:rtl/>
            </w:rPr>
          </w:rPrChange>
        </w:rPr>
        <w:t xml:space="preserve"> </w:t>
      </w:r>
      <w:r w:rsidRPr="00A90D62">
        <w:rPr>
          <w:rFonts w:ascii="David" w:hAnsi="David" w:cs="David"/>
          <w:sz w:val="28"/>
          <w:szCs w:val="28"/>
          <w:rtl/>
          <w:rPrChange w:id="6270" w:author="אברהם" w:date="2012-11-23T10:23:00Z">
            <w:rPr>
              <w:rFonts w:ascii="David" w:hAnsi="David" w:cs="David"/>
              <w:rtl/>
            </w:rPr>
          </w:rPrChange>
        </w:rPr>
        <w:t>אזרח</w:t>
      </w:r>
      <w:r w:rsidRPr="00A90D62">
        <w:rPr>
          <w:rFonts w:ascii="David" w:eastAsia="David" w:hAnsi="David" w:cs="David"/>
          <w:sz w:val="28"/>
          <w:szCs w:val="28"/>
          <w:rtl/>
          <w:rPrChange w:id="6271" w:author="אברהם" w:date="2012-11-23T10:23:00Z">
            <w:rPr>
              <w:rFonts w:ascii="David" w:eastAsia="David" w:hAnsi="David" w:cs="David"/>
              <w:rtl/>
            </w:rPr>
          </w:rPrChange>
        </w:rPr>
        <w:t xml:space="preserve"> </w:t>
      </w:r>
      <w:r w:rsidRPr="00A90D62">
        <w:rPr>
          <w:rFonts w:ascii="David" w:hAnsi="David" w:cs="David"/>
          <w:sz w:val="28"/>
          <w:szCs w:val="28"/>
          <w:rtl/>
          <w:rPrChange w:id="6272" w:author="אברהם" w:date="2012-11-23T10:23:00Z">
            <w:rPr>
              <w:rFonts w:ascii="David" w:hAnsi="David" w:cs="David"/>
              <w:rtl/>
            </w:rPr>
          </w:rPrChange>
        </w:rPr>
        <w:t>הייתה</w:t>
      </w:r>
      <w:r w:rsidRPr="00A90D62">
        <w:rPr>
          <w:rFonts w:ascii="David" w:eastAsia="David" w:hAnsi="David" w:cs="David"/>
          <w:sz w:val="28"/>
          <w:szCs w:val="28"/>
          <w:rtl/>
          <w:rPrChange w:id="6273" w:author="אברהם" w:date="2012-11-23T10:23:00Z">
            <w:rPr>
              <w:rFonts w:ascii="David" w:eastAsia="David" w:hAnsi="David" w:cs="David"/>
              <w:rtl/>
            </w:rPr>
          </w:rPrChange>
        </w:rPr>
        <w:t xml:space="preserve"> </w:t>
      </w:r>
      <w:r w:rsidRPr="00A90D62">
        <w:rPr>
          <w:rFonts w:ascii="David" w:hAnsi="David" w:cs="David"/>
          <w:sz w:val="28"/>
          <w:szCs w:val="28"/>
          <w:rtl/>
          <w:rPrChange w:id="6274" w:author="אברהם" w:date="2012-11-23T10:23:00Z">
            <w:rPr>
              <w:rFonts w:ascii="David" w:hAnsi="David" w:cs="David"/>
              <w:rtl/>
            </w:rPr>
          </w:rPrChange>
        </w:rPr>
        <w:t>נחלה</w:t>
      </w:r>
      <w:r w:rsidRPr="00A90D62">
        <w:rPr>
          <w:rFonts w:ascii="David" w:eastAsia="David" w:hAnsi="David" w:cs="David"/>
          <w:sz w:val="28"/>
          <w:szCs w:val="28"/>
          <w:rtl/>
          <w:rPrChange w:id="6275" w:author="אברהם" w:date="2012-11-23T10:23:00Z">
            <w:rPr>
              <w:rFonts w:ascii="David" w:eastAsia="David" w:hAnsi="David" w:cs="David"/>
              <w:rtl/>
            </w:rPr>
          </w:rPrChange>
        </w:rPr>
        <w:t xml:space="preserve"> </w:t>
      </w:r>
      <w:r w:rsidRPr="00A90D62">
        <w:rPr>
          <w:rFonts w:ascii="David" w:hAnsi="David" w:cs="David"/>
          <w:sz w:val="28"/>
          <w:szCs w:val="28"/>
          <w:rtl/>
          <w:rPrChange w:id="6276" w:author="אברהם" w:date="2012-11-23T10:23:00Z">
            <w:rPr>
              <w:rFonts w:ascii="David" w:hAnsi="David" w:cs="David"/>
              <w:rtl/>
            </w:rPr>
          </w:rPrChange>
        </w:rPr>
        <w:t>אחת</w:t>
      </w:r>
      <w:r w:rsidRPr="00A90D62">
        <w:rPr>
          <w:rFonts w:ascii="David" w:eastAsia="David" w:hAnsi="David" w:cs="David"/>
          <w:sz w:val="28"/>
          <w:szCs w:val="28"/>
          <w:rtl/>
          <w:rPrChange w:id="6277" w:author="אברהם" w:date="2012-11-23T10:23:00Z">
            <w:rPr>
              <w:rFonts w:ascii="David" w:eastAsia="David" w:hAnsi="David" w:cs="David"/>
              <w:rtl/>
            </w:rPr>
          </w:rPrChange>
        </w:rPr>
        <w:t xml:space="preserve"> </w:t>
      </w:r>
      <w:r w:rsidRPr="00A90D62">
        <w:rPr>
          <w:rFonts w:ascii="David" w:hAnsi="David" w:cs="David"/>
          <w:sz w:val="28"/>
          <w:szCs w:val="28"/>
          <w:rtl/>
          <w:rPrChange w:id="6278" w:author="אברהם" w:date="2012-11-23T10:23:00Z">
            <w:rPr>
              <w:rFonts w:ascii="David" w:hAnsi="David" w:cs="David"/>
              <w:rtl/>
            </w:rPr>
          </w:rPrChange>
        </w:rPr>
        <w:t>בדיוק, הרי</w:t>
      </w:r>
      <w:r w:rsidRPr="00A90D62">
        <w:rPr>
          <w:rFonts w:ascii="David" w:eastAsia="David" w:hAnsi="David" w:cs="David"/>
          <w:sz w:val="28"/>
          <w:szCs w:val="28"/>
          <w:rtl/>
          <w:rPrChange w:id="6279" w:author="אברהם" w:date="2012-11-23T10:23:00Z">
            <w:rPr>
              <w:rFonts w:ascii="David" w:eastAsia="David" w:hAnsi="David" w:cs="David"/>
              <w:rtl/>
            </w:rPr>
          </w:rPrChange>
        </w:rPr>
        <w:t xml:space="preserve"> </w:t>
      </w:r>
      <w:r w:rsidRPr="00A90D62">
        <w:rPr>
          <w:rFonts w:ascii="David" w:hAnsi="David" w:cs="David"/>
          <w:sz w:val="28"/>
          <w:szCs w:val="28"/>
          <w:rtl/>
          <w:rPrChange w:id="6280" w:author="אברהם" w:date="2012-11-23T10:23:00Z">
            <w:rPr>
              <w:rFonts w:ascii="David" w:hAnsi="David" w:cs="David"/>
              <w:rtl/>
            </w:rPr>
          </w:rPrChange>
        </w:rPr>
        <w:t>שבגרף</w:t>
      </w:r>
      <w:r w:rsidRPr="00A90D62">
        <w:rPr>
          <w:rFonts w:ascii="David" w:eastAsia="David" w:hAnsi="David" w:cs="David"/>
          <w:sz w:val="28"/>
          <w:szCs w:val="28"/>
          <w:rtl/>
          <w:rPrChange w:id="6281" w:author="אברהם" w:date="2012-11-23T10:23:00Z">
            <w:rPr>
              <w:rFonts w:ascii="David" w:eastAsia="David" w:hAnsi="David" w:cs="David"/>
              <w:rtl/>
            </w:rPr>
          </w:rPrChange>
        </w:rPr>
        <w:t xml:space="preserve"> </w:t>
      </w:r>
      <w:r w:rsidRPr="00A90D62">
        <w:rPr>
          <w:rFonts w:ascii="David" w:hAnsi="David" w:cs="David"/>
          <w:sz w:val="28"/>
          <w:szCs w:val="28"/>
          <w:rtl/>
          <w:rPrChange w:id="6282" w:author="אברהם" w:date="2012-11-23T10:23:00Z">
            <w:rPr>
              <w:rFonts w:ascii="David" w:hAnsi="David" w:cs="David"/>
              <w:rtl/>
            </w:rPr>
          </w:rPrChange>
        </w:rPr>
        <w:t xml:space="preserve">הנחלות, </w:t>
      </w:r>
      <w:r w:rsidRPr="00A90D62">
        <w:rPr>
          <w:rFonts w:ascii="David" w:hAnsi="David" w:cs="David"/>
          <w:b/>
          <w:bCs/>
          <w:sz w:val="28"/>
          <w:szCs w:val="28"/>
          <w:rtl/>
          <w:rPrChange w:id="6283" w:author="אברהם" w:date="2012-11-23T10:23:00Z">
            <w:rPr>
              <w:rFonts w:ascii="David" w:hAnsi="David" w:cs="David"/>
              <w:b/>
              <w:bCs/>
              <w:rtl/>
            </w:rPr>
          </w:rPrChange>
        </w:rPr>
        <w:t>לכל</w:t>
      </w:r>
      <w:r w:rsidRPr="00A90D62">
        <w:rPr>
          <w:rFonts w:ascii="David" w:eastAsia="David" w:hAnsi="David" w:cs="David"/>
          <w:b/>
          <w:bCs/>
          <w:sz w:val="28"/>
          <w:szCs w:val="28"/>
          <w:rtl/>
          <w:rPrChange w:id="6284"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285" w:author="אברהם" w:date="2012-11-23T10:23:00Z">
            <w:rPr>
              <w:rFonts w:ascii="David" w:hAnsi="David" w:cs="David"/>
              <w:b/>
              <w:bCs/>
              <w:rtl/>
            </w:rPr>
          </w:rPrChange>
        </w:rPr>
        <w:t>צומת</w:t>
      </w:r>
      <w:r w:rsidRPr="00A90D62">
        <w:rPr>
          <w:rFonts w:ascii="David" w:eastAsia="David" w:hAnsi="David" w:cs="David"/>
          <w:b/>
          <w:bCs/>
          <w:sz w:val="28"/>
          <w:szCs w:val="28"/>
          <w:rtl/>
          <w:rPrChange w:id="6286"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287" w:author="אברהם" w:date="2012-11-23T10:23:00Z">
            <w:rPr>
              <w:rFonts w:ascii="David" w:hAnsi="David" w:cs="David"/>
              <w:b/>
              <w:bCs/>
              <w:rtl/>
            </w:rPr>
          </w:rPrChange>
        </w:rPr>
        <w:t>ישנה</w:t>
      </w:r>
      <w:r w:rsidRPr="00A90D62">
        <w:rPr>
          <w:rFonts w:ascii="David" w:eastAsia="David" w:hAnsi="David" w:cs="David"/>
          <w:b/>
          <w:bCs/>
          <w:sz w:val="28"/>
          <w:szCs w:val="28"/>
          <w:rtl/>
          <w:rPrChange w:id="6288"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289" w:author="אברהם" w:date="2012-11-23T10:23:00Z">
            <w:rPr>
              <w:rFonts w:ascii="David" w:hAnsi="David" w:cs="David"/>
              <w:b/>
              <w:bCs/>
              <w:rtl/>
            </w:rPr>
          </w:rPrChange>
        </w:rPr>
        <w:t>קשת</w:t>
      </w:r>
      <w:r w:rsidRPr="00A90D62">
        <w:rPr>
          <w:rFonts w:ascii="David" w:eastAsia="David" w:hAnsi="David" w:cs="David"/>
          <w:b/>
          <w:bCs/>
          <w:sz w:val="28"/>
          <w:szCs w:val="28"/>
          <w:rtl/>
          <w:rPrChange w:id="6290"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291" w:author="אברהם" w:date="2012-11-23T10:23:00Z">
            <w:rPr>
              <w:rFonts w:ascii="David" w:hAnsi="David" w:cs="David"/>
              <w:b/>
              <w:bCs/>
              <w:rtl/>
            </w:rPr>
          </w:rPrChange>
        </w:rPr>
        <w:t>יוצאת</w:t>
      </w:r>
      <w:r w:rsidRPr="00A90D62">
        <w:rPr>
          <w:rFonts w:ascii="David" w:eastAsia="David" w:hAnsi="David" w:cs="David"/>
          <w:b/>
          <w:bCs/>
          <w:sz w:val="28"/>
          <w:szCs w:val="28"/>
          <w:rtl/>
          <w:rPrChange w:id="6292"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293" w:author="אברהם" w:date="2012-11-23T10:23:00Z">
            <w:rPr>
              <w:rFonts w:ascii="David" w:hAnsi="David" w:cs="David"/>
              <w:b/>
              <w:bCs/>
              <w:rtl/>
            </w:rPr>
          </w:rPrChange>
        </w:rPr>
        <w:t>אחת</w:t>
      </w:r>
      <w:r w:rsidRPr="00A90D62">
        <w:rPr>
          <w:rFonts w:ascii="David" w:eastAsia="David" w:hAnsi="David" w:cs="David"/>
          <w:b/>
          <w:bCs/>
          <w:sz w:val="28"/>
          <w:szCs w:val="28"/>
          <w:rtl/>
          <w:rPrChange w:id="6294"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295" w:author="אברהם" w:date="2012-11-23T10:23:00Z">
            <w:rPr>
              <w:rFonts w:ascii="David" w:hAnsi="David" w:cs="David"/>
              <w:b/>
              <w:bCs/>
              <w:rtl/>
            </w:rPr>
          </w:rPrChange>
        </w:rPr>
        <w:t>בדיוק</w:t>
      </w:r>
      <w:r w:rsidRPr="00A90D62">
        <w:rPr>
          <w:rFonts w:ascii="David" w:hAnsi="David" w:cs="David"/>
          <w:sz w:val="28"/>
          <w:szCs w:val="28"/>
          <w:rtl/>
          <w:rPrChange w:id="6296" w:author="אברהם" w:date="2012-11-23T10:23:00Z">
            <w:rPr>
              <w:rFonts w:ascii="David" w:hAnsi="David" w:cs="David"/>
              <w:rtl/>
            </w:rPr>
          </w:rPrChange>
        </w:rPr>
        <w:t>. נסמן</w:t>
      </w:r>
      <w:r w:rsidRPr="00A90D62">
        <w:rPr>
          <w:rFonts w:ascii="David" w:eastAsia="David" w:hAnsi="David" w:cs="David"/>
          <w:sz w:val="28"/>
          <w:szCs w:val="28"/>
          <w:rtl/>
          <w:rPrChange w:id="6297" w:author="אברהם" w:date="2012-11-23T10:23:00Z">
            <w:rPr>
              <w:rFonts w:ascii="David" w:eastAsia="David" w:hAnsi="David" w:cs="David"/>
              <w:rtl/>
            </w:rPr>
          </w:rPrChange>
        </w:rPr>
        <w:t xml:space="preserve"> </w:t>
      </w:r>
      <w:r w:rsidRPr="00A90D62">
        <w:rPr>
          <w:rFonts w:ascii="David" w:hAnsi="David" w:cs="David"/>
          <w:sz w:val="28"/>
          <w:szCs w:val="28"/>
          <w:rtl/>
          <w:rPrChange w:id="6298" w:author="אברהם" w:date="2012-11-23T10:23:00Z">
            <w:rPr>
              <w:rFonts w:ascii="David" w:hAnsi="David" w:cs="David"/>
              <w:rtl/>
            </w:rPr>
          </w:rPrChange>
        </w:rPr>
        <w:t>את</w:t>
      </w:r>
      <w:r w:rsidRPr="00A90D62">
        <w:rPr>
          <w:rFonts w:ascii="David" w:eastAsia="David" w:hAnsi="David" w:cs="David"/>
          <w:sz w:val="28"/>
          <w:szCs w:val="28"/>
          <w:rtl/>
          <w:rPrChange w:id="6299" w:author="אברהם" w:date="2012-11-23T10:23:00Z">
            <w:rPr>
              <w:rFonts w:ascii="David" w:eastAsia="David" w:hAnsi="David" w:cs="David"/>
              <w:rtl/>
            </w:rPr>
          </w:rPrChange>
        </w:rPr>
        <w:t xml:space="preserve"> </w:t>
      </w:r>
      <w:r w:rsidRPr="00A90D62">
        <w:rPr>
          <w:rFonts w:ascii="David" w:hAnsi="David" w:cs="David"/>
          <w:sz w:val="28"/>
          <w:szCs w:val="28"/>
          <w:rtl/>
          <w:rPrChange w:id="6300" w:author="אברהם" w:date="2012-11-23T10:23:00Z">
            <w:rPr>
              <w:rFonts w:ascii="David" w:hAnsi="David" w:cs="David"/>
              <w:rtl/>
            </w:rPr>
          </w:rPrChange>
        </w:rPr>
        <w:t>היעד</w:t>
      </w:r>
      <w:r w:rsidRPr="00A90D62">
        <w:rPr>
          <w:rFonts w:ascii="David" w:eastAsia="David" w:hAnsi="David" w:cs="David"/>
          <w:sz w:val="28"/>
          <w:szCs w:val="28"/>
          <w:rtl/>
          <w:rPrChange w:id="6301" w:author="אברהם" w:date="2012-11-23T10:23:00Z">
            <w:rPr>
              <w:rFonts w:ascii="David" w:eastAsia="David" w:hAnsi="David" w:cs="David"/>
              <w:rtl/>
            </w:rPr>
          </w:rPrChange>
        </w:rPr>
        <w:t xml:space="preserve"> </w:t>
      </w:r>
      <w:r w:rsidRPr="00A90D62">
        <w:rPr>
          <w:rFonts w:ascii="David" w:hAnsi="David" w:cs="David"/>
          <w:sz w:val="28"/>
          <w:szCs w:val="28"/>
          <w:rtl/>
          <w:rPrChange w:id="6302" w:author="אברהם" w:date="2012-11-23T10:23:00Z">
            <w:rPr>
              <w:rFonts w:ascii="David" w:hAnsi="David" w:cs="David"/>
              <w:rtl/>
            </w:rPr>
          </w:rPrChange>
        </w:rPr>
        <w:t>של</w:t>
      </w:r>
      <w:r w:rsidRPr="00A90D62">
        <w:rPr>
          <w:rFonts w:ascii="David" w:eastAsia="David" w:hAnsi="David" w:cs="David"/>
          <w:sz w:val="28"/>
          <w:szCs w:val="28"/>
          <w:rtl/>
          <w:rPrChange w:id="6303" w:author="אברהם" w:date="2012-11-23T10:23:00Z">
            <w:rPr>
              <w:rFonts w:ascii="David" w:eastAsia="David" w:hAnsi="David" w:cs="David"/>
              <w:rtl/>
            </w:rPr>
          </w:rPrChange>
        </w:rPr>
        <w:t xml:space="preserve"> </w:t>
      </w:r>
      <w:r w:rsidRPr="00A90D62">
        <w:rPr>
          <w:rFonts w:ascii="David" w:hAnsi="David" w:cs="David"/>
          <w:sz w:val="28"/>
          <w:szCs w:val="28"/>
          <w:rtl/>
          <w:rPrChange w:id="6304" w:author="אברהם" w:date="2012-11-23T10:23:00Z">
            <w:rPr>
              <w:rFonts w:ascii="David" w:hAnsi="David" w:cs="David"/>
              <w:rtl/>
            </w:rPr>
          </w:rPrChange>
        </w:rPr>
        <w:t>הקשת</w:t>
      </w:r>
      <w:r w:rsidRPr="00A90D62">
        <w:rPr>
          <w:rFonts w:ascii="David" w:eastAsia="David" w:hAnsi="David" w:cs="David"/>
          <w:sz w:val="28"/>
          <w:szCs w:val="28"/>
          <w:rtl/>
          <w:rPrChange w:id="6305" w:author="אברהם" w:date="2012-11-23T10:23:00Z">
            <w:rPr>
              <w:rFonts w:ascii="David" w:eastAsia="David" w:hAnsi="David" w:cs="David"/>
              <w:rtl/>
            </w:rPr>
          </w:rPrChange>
        </w:rPr>
        <w:t xml:space="preserve"> </w:t>
      </w:r>
      <w:r w:rsidRPr="00A90D62">
        <w:rPr>
          <w:rFonts w:ascii="David" w:hAnsi="David" w:cs="David"/>
          <w:sz w:val="28"/>
          <w:szCs w:val="28"/>
          <w:rtl/>
          <w:rPrChange w:id="6306" w:author="אברהם" w:date="2012-11-23T10:23:00Z">
            <w:rPr>
              <w:rFonts w:ascii="David" w:hAnsi="David" w:cs="David"/>
              <w:rtl/>
            </w:rPr>
          </w:rPrChange>
        </w:rPr>
        <w:t>היוצאת</w:t>
      </w:r>
      <w:r w:rsidRPr="00A90D62">
        <w:rPr>
          <w:rFonts w:ascii="David" w:eastAsia="David" w:hAnsi="David" w:cs="David"/>
          <w:sz w:val="28"/>
          <w:szCs w:val="28"/>
          <w:rtl/>
          <w:rPrChange w:id="6307" w:author="אברהם" w:date="2012-11-23T10:23:00Z">
            <w:rPr>
              <w:rFonts w:ascii="David" w:eastAsia="David" w:hAnsi="David" w:cs="David"/>
              <w:rtl/>
            </w:rPr>
          </w:rPrChange>
        </w:rPr>
        <w:t xml:space="preserve"> </w:t>
      </w:r>
      <w:r w:rsidRPr="00A90D62">
        <w:rPr>
          <w:rFonts w:ascii="David" w:hAnsi="David" w:cs="David"/>
          <w:sz w:val="28"/>
          <w:szCs w:val="28"/>
          <w:rtl/>
          <w:rPrChange w:id="6308" w:author="אברהם" w:date="2012-11-23T10:23:00Z">
            <w:rPr>
              <w:rFonts w:ascii="David" w:hAnsi="David" w:cs="David"/>
              <w:rtl/>
            </w:rPr>
          </w:rPrChange>
        </w:rPr>
        <w:t>מ-</w:t>
      </w:r>
      <w:r w:rsidRPr="00A90D62">
        <w:rPr>
          <w:rFonts w:ascii="David" w:hAnsi="David" w:cs="David"/>
          <w:sz w:val="28"/>
          <w:szCs w:val="28"/>
          <w:rPrChange w:id="6309" w:author="אברהם" w:date="2012-11-23T10:23:00Z">
            <w:rPr>
              <w:rFonts w:ascii="David" w:hAnsi="David" w:cs="David"/>
            </w:rPr>
          </w:rPrChange>
        </w:rPr>
        <w:t>1</w:t>
      </w:r>
      <w:r w:rsidRPr="00A90D62">
        <w:rPr>
          <w:rFonts w:ascii="David" w:hAnsi="David" w:cs="David"/>
          <w:sz w:val="28"/>
          <w:szCs w:val="28"/>
          <w:rtl/>
          <w:rPrChange w:id="6310" w:author="אברהם" w:date="2012-11-23T10:23:00Z">
            <w:rPr>
              <w:rFonts w:ascii="David" w:hAnsi="David" w:cs="David"/>
              <w:rtl/>
            </w:rPr>
          </w:rPrChange>
        </w:rPr>
        <w:t xml:space="preserve"> ב-</w:t>
      </w:r>
      <w:r w:rsidRPr="00A90D62">
        <w:rPr>
          <w:rFonts w:ascii="David" w:hAnsi="David" w:cs="David"/>
          <w:sz w:val="28"/>
          <w:szCs w:val="28"/>
          <w:rPrChange w:id="6311" w:author="אברהם" w:date="2012-11-23T10:23:00Z">
            <w:rPr>
              <w:rFonts w:ascii="David" w:hAnsi="David" w:cs="David"/>
            </w:rPr>
          </w:rPrChange>
        </w:rPr>
        <w:t>2</w:t>
      </w:r>
      <w:r w:rsidRPr="00A90D62">
        <w:rPr>
          <w:rFonts w:ascii="David" w:hAnsi="David" w:cs="David"/>
          <w:sz w:val="28"/>
          <w:szCs w:val="28"/>
          <w:rtl/>
          <w:rPrChange w:id="6312" w:author="אברהם" w:date="2012-11-23T10:23:00Z">
            <w:rPr>
              <w:rFonts w:ascii="David" w:hAnsi="David" w:cs="David"/>
              <w:rtl/>
            </w:rPr>
          </w:rPrChange>
        </w:rPr>
        <w:t xml:space="preserve">: </w:t>
      </w:r>
      <w:r w:rsidRPr="00A90D62">
        <w:rPr>
          <w:rFonts w:ascii="David" w:hAnsi="David" w:cs="David"/>
          <w:sz w:val="28"/>
          <w:szCs w:val="28"/>
          <w:rPrChange w:id="6313" w:author="אברהם" w:date="2012-11-23T10:23:00Z">
            <w:rPr>
              <w:rFonts w:ascii="David" w:hAnsi="David" w:cs="David"/>
            </w:rPr>
          </w:rPrChange>
        </w:rPr>
        <w:t>1</w:t>
      </w:r>
      <w:r w:rsidRPr="00A90D62">
        <w:rPr>
          <w:rFonts w:ascii="David" w:hAnsi="David" w:cs="David"/>
          <w:sz w:val="28"/>
          <w:szCs w:val="28"/>
          <w:rtl/>
          <w:rPrChange w:id="6314" w:author="אברהם" w:date="2012-11-23T10:23:00Z">
            <w:rPr>
              <w:rFonts w:ascii="David" w:hAnsi="David" w:cs="David"/>
              <w:rtl/>
            </w:rPr>
          </w:rPrChange>
        </w:rPr>
        <w:t xml:space="preserve"> -&gt; </w:t>
      </w:r>
      <w:r w:rsidRPr="00A90D62">
        <w:rPr>
          <w:rFonts w:ascii="David" w:hAnsi="David" w:cs="David"/>
          <w:sz w:val="28"/>
          <w:szCs w:val="28"/>
          <w:rPrChange w:id="6315" w:author="אברהם" w:date="2012-11-23T10:23:00Z">
            <w:rPr>
              <w:rFonts w:ascii="David" w:hAnsi="David" w:cs="David"/>
            </w:rPr>
          </w:rPrChange>
        </w:rPr>
        <w:t>2</w:t>
      </w:r>
      <w:r w:rsidRPr="00A90D62">
        <w:rPr>
          <w:rFonts w:ascii="David" w:hAnsi="David" w:cs="David"/>
          <w:sz w:val="28"/>
          <w:szCs w:val="28"/>
          <w:rtl/>
          <w:rPrChange w:id="6316" w:author="אברהם" w:date="2012-11-23T10:23:00Z">
            <w:rPr>
              <w:rFonts w:ascii="David" w:hAnsi="David" w:cs="David"/>
              <w:rtl/>
            </w:rPr>
          </w:rPrChange>
        </w:rPr>
        <w:t xml:space="preserve">.. </w:t>
      </w:r>
    </w:p>
    <w:p w:rsidR="009C2B09" w:rsidRPr="00A90D62" w:rsidRDefault="009C2B09" w:rsidP="00685392">
      <w:pPr>
        <w:pStyle w:val="a1"/>
        <w:numPr>
          <w:ilvl w:val="0"/>
          <w:numId w:val="10"/>
        </w:numPr>
        <w:bidi/>
        <w:ind w:firstLine="0"/>
        <w:rPr>
          <w:rFonts w:ascii="David" w:hAnsi="David" w:cs="David"/>
          <w:sz w:val="28"/>
          <w:szCs w:val="28"/>
          <w:rPrChange w:id="6317" w:author="אברהם" w:date="2012-11-23T10:23:00Z">
            <w:rPr>
              <w:rFonts w:ascii="David" w:hAnsi="David" w:cs="David"/>
            </w:rPr>
          </w:rPrChange>
        </w:rPr>
      </w:pPr>
      <w:r w:rsidRPr="00A90D62">
        <w:rPr>
          <w:rFonts w:ascii="David" w:hAnsi="David" w:cs="David"/>
          <w:sz w:val="28"/>
          <w:szCs w:val="28"/>
          <w:rtl/>
          <w:rPrChange w:id="6318" w:author="אברהם" w:date="2012-11-23T10:23:00Z">
            <w:rPr>
              <w:rFonts w:ascii="David" w:hAnsi="David" w:cs="David"/>
              <w:rtl/>
            </w:rPr>
          </w:rPrChange>
        </w:rPr>
        <w:t>מכיוון</w:t>
      </w:r>
      <w:r w:rsidRPr="00A90D62">
        <w:rPr>
          <w:rFonts w:ascii="David" w:eastAsia="David" w:hAnsi="David" w:cs="David"/>
          <w:sz w:val="28"/>
          <w:szCs w:val="28"/>
          <w:rtl/>
          <w:rPrChange w:id="6319" w:author="אברהם" w:date="2012-11-23T10:23:00Z">
            <w:rPr>
              <w:rFonts w:ascii="David" w:eastAsia="David" w:hAnsi="David" w:cs="David"/>
              <w:rtl/>
            </w:rPr>
          </w:rPrChange>
        </w:rPr>
        <w:t xml:space="preserve"> </w:t>
      </w:r>
      <w:r w:rsidRPr="00A90D62">
        <w:rPr>
          <w:rFonts w:ascii="David" w:hAnsi="David" w:cs="David"/>
          <w:sz w:val="28"/>
          <w:szCs w:val="28"/>
          <w:rtl/>
          <w:rPrChange w:id="6320" w:author="אברהם" w:date="2012-11-23T10:23:00Z">
            <w:rPr>
              <w:rFonts w:ascii="David" w:hAnsi="David" w:cs="David"/>
              <w:rtl/>
            </w:rPr>
          </w:rPrChange>
        </w:rPr>
        <w:t>שמספר</w:t>
      </w:r>
      <w:r w:rsidRPr="00A90D62">
        <w:rPr>
          <w:rFonts w:ascii="David" w:eastAsia="David" w:hAnsi="David" w:cs="David"/>
          <w:sz w:val="28"/>
          <w:szCs w:val="28"/>
          <w:rtl/>
          <w:rPrChange w:id="6321" w:author="אברהם" w:date="2012-11-23T10:23:00Z">
            <w:rPr>
              <w:rFonts w:ascii="David" w:eastAsia="David" w:hAnsi="David" w:cs="David"/>
              <w:rtl/>
            </w:rPr>
          </w:rPrChange>
        </w:rPr>
        <w:t xml:space="preserve"> </w:t>
      </w:r>
      <w:r w:rsidRPr="00A90D62">
        <w:rPr>
          <w:rFonts w:ascii="David" w:hAnsi="David" w:cs="David"/>
          <w:sz w:val="28"/>
          <w:szCs w:val="28"/>
          <w:rtl/>
          <w:rPrChange w:id="6322" w:author="אברהם" w:date="2012-11-23T10:23:00Z">
            <w:rPr>
              <w:rFonts w:ascii="David" w:hAnsi="David" w:cs="David"/>
              <w:rtl/>
            </w:rPr>
          </w:rPrChange>
        </w:rPr>
        <w:t>הצמתים</w:t>
      </w:r>
      <w:r w:rsidRPr="00A90D62">
        <w:rPr>
          <w:rFonts w:ascii="David" w:eastAsia="David" w:hAnsi="David" w:cs="David"/>
          <w:sz w:val="28"/>
          <w:szCs w:val="28"/>
          <w:rtl/>
          <w:rPrChange w:id="6323" w:author="אברהם" w:date="2012-11-23T10:23:00Z">
            <w:rPr>
              <w:rFonts w:ascii="David" w:eastAsia="David" w:hAnsi="David" w:cs="David"/>
              <w:rtl/>
            </w:rPr>
          </w:rPrChange>
        </w:rPr>
        <w:t xml:space="preserve"> </w:t>
      </w:r>
      <w:r w:rsidRPr="00A90D62">
        <w:rPr>
          <w:rFonts w:ascii="David" w:hAnsi="David" w:cs="David"/>
          <w:sz w:val="28"/>
          <w:szCs w:val="28"/>
          <w:rtl/>
          <w:rPrChange w:id="6324" w:author="אברהם" w:date="2012-11-23T10:23:00Z">
            <w:rPr>
              <w:rFonts w:ascii="David" w:hAnsi="David" w:cs="David"/>
              <w:rtl/>
            </w:rPr>
          </w:rPrChange>
        </w:rPr>
        <w:t>סופי, אם</w:t>
      </w:r>
      <w:r w:rsidRPr="00A90D62">
        <w:rPr>
          <w:rFonts w:ascii="David" w:eastAsia="David" w:hAnsi="David" w:cs="David"/>
          <w:sz w:val="28"/>
          <w:szCs w:val="28"/>
          <w:rtl/>
          <w:rPrChange w:id="6325" w:author="אברהם" w:date="2012-11-23T10:23:00Z">
            <w:rPr>
              <w:rFonts w:ascii="David" w:eastAsia="David" w:hAnsi="David" w:cs="David"/>
              <w:rtl/>
            </w:rPr>
          </w:rPrChange>
        </w:rPr>
        <w:t xml:space="preserve"> </w:t>
      </w:r>
      <w:r w:rsidRPr="00A90D62">
        <w:rPr>
          <w:rFonts w:ascii="David" w:hAnsi="David" w:cs="David"/>
          <w:sz w:val="28"/>
          <w:szCs w:val="28"/>
          <w:rtl/>
          <w:rPrChange w:id="6326" w:author="אברהם" w:date="2012-11-23T10:23:00Z">
            <w:rPr>
              <w:rFonts w:ascii="David" w:hAnsi="David" w:cs="David"/>
              <w:rtl/>
            </w:rPr>
          </w:rPrChange>
        </w:rPr>
        <w:t>נמשיך</w:t>
      </w:r>
      <w:r w:rsidRPr="00A90D62">
        <w:rPr>
          <w:rFonts w:ascii="David" w:eastAsia="David" w:hAnsi="David" w:cs="David"/>
          <w:sz w:val="28"/>
          <w:szCs w:val="28"/>
          <w:rtl/>
          <w:rPrChange w:id="6327" w:author="אברהם" w:date="2012-11-23T10:23:00Z">
            <w:rPr>
              <w:rFonts w:ascii="David" w:eastAsia="David" w:hAnsi="David" w:cs="David"/>
              <w:rtl/>
            </w:rPr>
          </w:rPrChange>
        </w:rPr>
        <w:t xml:space="preserve"> </w:t>
      </w:r>
      <w:r w:rsidRPr="00A90D62">
        <w:rPr>
          <w:rFonts w:ascii="David" w:hAnsi="David" w:cs="David"/>
          <w:sz w:val="28"/>
          <w:szCs w:val="28"/>
          <w:rtl/>
          <w:rPrChange w:id="6328" w:author="אברהם" w:date="2012-11-23T10:23:00Z">
            <w:rPr>
              <w:rFonts w:ascii="David" w:hAnsi="David" w:cs="David"/>
              <w:rtl/>
            </w:rPr>
          </w:rPrChange>
        </w:rPr>
        <w:t>למספר</w:t>
      </w:r>
      <w:r w:rsidRPr="00A90D62">
        <w:rPr>
          <w:rFonts w:ascii="David" w:eastAsia="David" w:hAnsi="David" w:cs="David"/>
          <w:sz w:val="28"/>
          <w:szCs w:val="28"/>
          <w:rtl/>
          <w:rPrChange w:id="6329" w:author="אברהם" w:date="2012-11-23T10:23:00Z">
            <w:rPr>
              <w:rFonts w:ascii="David" w:eastAsia="David" w:hAnsi="David" w:cs="David"/>
              <w:rtl/>
            </w:rPr>
          </w:rPrChange>
        </w:rPr>
        <w:t xml:space="preserve"> </w:t>
      </w:r>
      <w:r w:rsidRPr="00A90D62">
        <w:rPr>
          <w:rFonts w:ascii="David" w:hAnsi="David" w:cs="David"/>
          <w:sz w:val="28"/>
          <w:szCs w:val="28"/>
          <w:rtl/>
          <w:rPrChange w:id="6330" w:author="אברהם" w:date="2012-11-23T10:23:00Z">
            <w:rPr>
              <w:rFonts w:ascii="David" w:hAnsi="David" w:cs="David"/>
              <w:rtl/>
            </w:rPr>
          </w:rPrChange>
        </w:rPr>
        <w:t>כך</w:t>
      </w:r>
      <w:r w:rsidRPr="00A90D62">
        <w:rPr>
          <w:rFonts w:ascii="David" w:eastAsia="David" w:hAnsi="David" w:cs="David"/>
          <w:sz w:val="28"/>
          <w:szCs w:val="28"/>
          <w:rtl/>
          <w:rPrChange w:id="6331" w:author="אברהם" w:date="2012-11-23T10:23:00Z">
            <w:rPr>
              <w:rFonts w:ascii="David" w:eastAsia="David" w:hAnsi="David" w:cs="David"/>
              <w:rtl/>
            </w:rPr>
          </w:rPrChange>
        </w:rPr>
        <w:t xml:space="preserve"> </w:t>
      </w:r>
      <w:r w:rsidRPr="00A90D62">
        <w:rPr>
          <w:rFonts w:ascii="David" w:hAnsi="David" w:cs="David"/>
          <w:sz w:val="28"/>
          <w:szCs w:val="28"/>
          <w:rtl/>
          <w:rPrChange w:id="6332" w:author="אברהם" w:date="2012-11-23T10:23:00Z">
            <w:rPr>
              <w:rFonts w:ascii="David" w:hAnsi="David" w:cs="David"/>
              <w:rtl/>
            </w:rPr>
          </w:rPrChange>
        </w:rPr>
        <w:t>את</w:t>
      </w:r>
      <w:r w:rsidRPr="00A90D62">
        <w:rPr>
          <w:rFonts w:ascii="David" w:eastAsia="David" w:hAnsi="David" w:cs="David"/>
          <w:sz w:val="28"/>
          <w:szCs w:val="28"/>
          <w:rtl/>
          <w:rPrChange w:id="6333" w:author="אברהם" w:date="2012-11-23T10:23:00Z">
            <w:rPr>
              <w:rFonts w:ascii="David" w:eastAsia="David" w:hAnsi="David" w:cs="David"/>
              <w:rtl/>
            </w:rPr>
          </w:rPrChange>
        </w:rPr>
        <w:t xml:space="preserve"> </w:t>
      </w:r>
      <w:r w:rsidRPr="00A90D62">
        <w:rPr>
          <w:rFonts w:ascii="David" w:hAnsi="David" w:cs="David"/>
          <w:sz w:val="28"/>
          <w:szCs w:val="28"/>
          <w:rtl/>
          <w:rPrChange w:id="6334" w:author="אברהם" w:date="2012-11-23T10:23:00Z">
            <w:rPr>
              <w:rFonts w:ascii="David" w:hAnsi="David" w:cs="David"/>
              <w:rtl/>
            </w:rPr>
          </w:rPrChange>
        </w:rPr>
        <w:t>הצמתים, נגיע</w:t>
      </w:r>
      <w:r w:rsidRPr="00A90D62">
        <w:rPr>
          <w:rFonts w:ascii="David" w:eastAsia="David" w:hAnsi="David" w:cs="David"/>
          <w:sz w:val="28"/>
          <w:szCs w:val="28"/>
          <w:rtl/>
          <w:rPrChange w:id="6335" w:author="אברהם" w:date="2012-11-23T10:23:00Z">
            <w:rPr>
              <w:rFonts w:ascii="David" w:eastAsia="David" w:hAnsi="David" w:cs="David"/>
              <w:rtl/>
            </w:rPr>
          </w:rPrChange>
        </w:rPr>
        <w:t xml:space="preserve"> </w:t>
      </w:r>
      <w:r w:rsidRPr="00A90D62">
        <w:rPr>
          <w:rFonts w:ascii="David" w:hAnsi="David" w:cs="David"/>
          <w:sz w:val="28"/>
          <w:szCs w:val="28"/>
          <w:rtl/>
          <w:rPrChange w:id="6336" w:author="אברהם" w:date="2012-11-23T10:23:00Z">
            <w:rPr>
              <w:rFonts w:ascii="David" w:hAnsi="David" w:cs="David"/>
              <w:rtl/>
            </w:rPr>
          </w:rPrChange>
        </w:rPr>
        <w:t>בהכרח</w:t>
      </w:r>
      <w:r w:rsidRPr="00A90D62">
        <w:rPr>
          <w:rFonts w:ascii="David" w:eastAsia="David" w:hAnsi="David" w:cs="David"/>
          <w:sz w:val="28"/>
          <w:szCs w:val="28"/>
          <w:rtl/>
          <w:rPrChange w:id="6337" w:author="אברהם" w:date="2012-11-23T10:23:00Z">
            <w:rPr>
              <w:rFonts w:ascii="David" w:eastAsia="David" w:hAnsi="David" w:cs="David"/>
              <w:rtl/>
            </w:rPr>
          </w:rPrChange>
        </w:rPr>
        <w:t xml:space="preserve"> </w:t>
      </w:r>
      <w:r w:rsidRPr="00A90D62">
        <w:rPr>
          <w:rFonts w:ascii="David" w:hAnsi="David" w:cs="David"/>
          <w:sz w:val="28"/>
          <w:szCs w:val="28"/>
          <w:rtl/>
          <w:rPrChange w:id="6338" w:author="אברהם" w:date="2012-11-23T10:23:00Z">
            <w:rPr>
              <w:rFonts w:ascii="David" w:hAnsi="David" w:cs="David"/>
              <w:rtl/>
            </w:rPr>
          </w:rPrChange>
        </w:rPr>
        <w:t>לצומת</w:t>
      </w:r>
      <w:r w:rsidRPr="00A90D62">
        <w:rPr>
          <w:rFonts w:ascii="David" w:eastAsia="David" w:hAnsi="David" w:cs="David"/>
          <w:sz w:val="28"/>
          <w:szCs w:val="28"/>
          <w:rtl/>
          <w:rPrChange w:id="6339" w:author="אברהם" w:date="2012-11-23T10:23:00Z">
            <w:rPr>
              <w:rFonts w:ascii="David" w:eastAsia="David" w:hAnsi="David" w:cs="David"/>
              <w:rtl/>
            </w:rPr>
          </w:rPrChange>
        </w:rPr>
        <w:t xml:space="preserve"> </w:t>
      </w:r>
      <w:r w:rsidRPr="00A90D62">
        <w:rPr>
          <w:rFonts w:ascii="David" w:hAnsi="David" w:cs="David"/>
          <w:sz w:val="28"/>
          <w:szCs w:val="28"/>
          <w:rtl/>
          <w:rPrChange w:id="6340" w:author="אברהם" w:date="2012-11-23T10:23:00Z">
            <w:rPr>
              <w:rFonts w:ascii="David" w:hAnsi="David" w:cs="David"/>
              <w:rtl/>
            </w:rPr>
          </w:rPrChange>
        </w:rPr>
        <w:t>שכבר</w:t>
      </w:r>
      <w:r w:rsidRPr="00A90D62">
        <w:rPr>
          <w:rFonts w:ascii="David" w:eastAsia="David" w:hAnsi="David" w:cs="David"/>
          <w:sz w:val="28"/>
          <w:szCs w:val="28"/>
          <w:rtl/>
          <w:rPrChange w:id="6341" w:author="אברהם" w:date="2012-11-23T10:23:00Z">
            <w:rPr>
              <w:rFonts w:ascii="David" w:eastAsia="David" w:hAnsi="David" w:cs="David"/>
              <w:rtl/>
            </w:rPr>
          </w:rPrChange>
        </w:rPr>
        <w:t xml:space="preserve"> </w:t>
      </w:r>
      <w:r w:rsidRPr="00A90D62">
        <w:rPr>
          <w:rFonts w:ascii="David" w:hAnsi="David" w:cs="David"/>
          <w:sz w:val="28"/>
          <w:szCs w:val="28"/>
          <w:rtl/>
          <w:rPrChange w:id="6342" w:author="אברהם" w:date="2012-11-23T10:23:00Z">
            <w:rPr>
              <w:rFonts w:ascii="David" w:hAnsi="David" w:cs="David"/>
              <w:rtl/>
            </w:rPr>
          </w:rPrChange>
        </w:rPr>
        <w:t>ביקרנו</w:t>
      </w:r>
      <w:r w:rsidRPr="00A90D62">
        <w:rPr>
          <w:rFonts w:ascii="David" w:eastAsia="David" w:hAnsi="David" w:cs="David"/>
          <w:sz w:val="28"/>
          <w:szCs w:val="28"/>
          <w:rtl/>
          <w:rPrChange w:id="6343" w:author="אברהם" w:date="2012-11-23T10:23:00Z">
            <w:rPr>
              <w:rFonts w:ascii="David" w:eastAsia="David" w:hAnsi="David" w:cs="David"/>
              <w:rtl/>
            </w:rPr>
          </w:rPrChange>
        </w:rPr>
        <w:t xml:space="preserve"> </w:t>
      </w:r>
      <w:r w:rsidRPr="00A90D62">
        <w:rPr>
          <w:rFonts w:ascii="David" w:hAnsi="David" w:cs="David"/>
          <w:sz w:val="28"/>
          <w:szCs w:val="28"/>
          <w:rtl/>
          <w:rPrChange w:id="6344" w:author="אברהם" w:date="2012-11-23T10:23:00Z">
            <w:rPr>
              <w:rFonts w:ascii="David" w:hAnsi="David" w:cs="David"/>
              <w:rtl/>
            </w:rPr>
          </w:rPrChange>
        </w:rPr>
        <w:t>בו; נניח</w:t>
      </w:r>
      <w:r w:rsidRPr="00A90D62">
        <w:rPr>
          <w:rFonts w:ascii="David" w:eastAsia="David" w:hAnsi="David" w:cs="David"/>
          <w:sz w:val="28"/>
          <w:szCs w:val="28"/>
          <w:rtl/>
          <w:rPrChange w:id="6345" w:author="אברהם" w:date="2012-11-23T10:23:00Z">
            <w:rPr>
              <w:rFonts w:ascii="David" w:eastAsia="David" w:hAnsi="David" w:cs="David"/>
              <w:rtl/>
            </w:rPr>
          </w:rPrChange>
        </w:rPr>
        <w:t xml:space="preserve"> </w:t>
      </w:r>
      <w:r w:rsidRPr="00A90D62">
        <w:rPr>
          <w:rFonts w:ascii="David" w:hAnsi="David" w:cs="David"/>
          <w:sz w:val="28"/>
          <w:szCs w:val="28"/>
          <w:rtl/>
          <w:rPrChange w:id="6346" w:author="אברהם" w:date="2012-11-23T10:23:00Z">
            <w:rPr>
              <w:rFonts w:ascii="David" w:hAnsi="David" w:cs="David"/>
              <w:rtl/>
            </w:rPr>
          </w:rPrChange>
        </w:rPr>
        <w:t>שהצומת</w:t>
      </w:r>
      <w:r w:rsidRPr="00A90D62">
        <w:rPr>
          <w:rFonts w:ascii="David" w:eastAsia="David" w:hAnsi="David" w:cs="David"/>
          <w:sz w:val="28"/>
          <w:szCs w:val="28"/>
          <w:rtl/>
          <w:rPrChange w:id="6347" w:author="אברהם" w:date="2012-11-23T10:23:00Z">
            <w:rPr>
              <w:rFonts w:ascii="David" w:eastAsia="David" w:hAnsi="David" w:cs="David"/>
              <w:rtl/>
            </w:rPr>
          </w:rPrChange>
        </w:rPr>
        <w:t xml:space="preserve"> </w:t>
      </w:r>
      <w:r w:rsidRPr="00A90D62">
        <w:rPr>
          <w:rFonts w:ascii="David" w:hAnsi="David" w:cs="David"/>
          <w:sz w:val="28"/>
          <w:szCs w:val="28"/>
          <w:rtl/>
          <w:rPrChange w:id="6348" w:author="אברהם" w:date="2012-11-23T10:23:00Z">
            <w:rPr>
              <w:rFonts w:ascii="David" w:hAnsi="David" w:cs="David"/>
              <w:rtl/>
            </w:rPr>
          </w:rPrChange>
        </w:rPr>
        <w:t>הראשון</w:t>
      </w:r>
      <w:r w:rsidRPr="00A90D62">
        <w:rPr>
          <w:rFonts w:ascii="David" w:eastAsia="David" w:hAnsi="David" w:cs="David"/>
          <w:sz w:val="28"/>
          <w:szCs w:val="28"/>
          <w:rtl/>
          <w:rPrChange w:id="6349" w:author="אברהם" w:date="2012-11-23T10:23:00Z">
            <w:rPr>
              <w:rFonts w:ascii="David" w:eastAsia="David" w:hAnsi="David" w:cs="David"/>
              <w:rtl/>
            </w:rPr>
          </w:rPrChange>
        </w:rPr>
        <w:t xml:space="preserve"> </w:t>
      </w:r>
      <w:r w:rsidRPr="00A90D62">
        <w:rPr>
          <w:rFonts w:ascii="David" w:hAnsi="David" w:cs="David"/>
          <w:sz w:val="28"/>
          <w:szCs w:val="28"/>
          <w:rtl/>
          <w:rPrChange w:id="6350" w:author="אברהם" w:date="2012-11-23T10:23:00Z">
            <w:rPr>
              <w:rFonts w:ascii="David" w:hAnsi="David" w:cs="David"/>
              <w:rtl/>
            </w:rPr>
          </w:rPrChange>
        </w:rPr>
        <w:t>שכבר</w:t>
      </w:r>
      <w:r w:rsidRPr="00A90D62">
        <w:rPr>
          <w:rFonts w:ascii="David" w:eastAsia="David" w:hAnsi="David" w:cs="David"/>
          <w:sz w:val="28"/>
          <w:szCs w:val="28"/>
          <w:rtl/>
          <w:rPrChange w:id="6351" w:author="אברהם" w:date="2012-11-23T10:23:00Z">
            <w:rPr>
              <w:rFonts w:ascii="David" w:eastAsia="David" w:hAnsi="David" w:cs="David"/>
              <w:rtl/>
            </w:rPr>
          </w:rPrChange>
        </w:rPr>
        <w:t xml:space="preserve"> </w:t>
      </w:r>
      <w:r w:rsidRPr="00A90D62">
        <w:rPr>
          <w:rFonts w:ascii="David" w:hAnsi="David" w:cs="David"/>
          <w:sz w:val="28"/>
          <w:szCs w:val="28"/>
          <w:rtl/>
          <w:rPrChange w:id="6352" w:author="אברהם" w:date="2012-11-23T10:23:00Z">
            <w:rPr>
              <w:rFonts w:ascii="David" w:hAnsi="David" w:cs="David"/>
              <w:rtl/>
            </w:rPr>
          </w:rPrChange>
        </w:rPr>
        <w:t>ביקרנו</w:t>
      </w:r>
      <w:r w:rsidRPr="00A90D62">
        <w:rPr>
          <w:rFonts w:ascii="David" w:eastAsia="David" w:hAnsi="David" w:cs="David"/>
          <w:sz w:val="28"/>
          <w:szCs w:val="28"/>
          <w:rtl/>
          <w:rPrChange w:id="6353" w:author="אברהם" w:date="2012-11-23T10:23:00Z">
            <w:rPr>
              <w:rFonts w:ascii="David" w:eastAsia="David" w:hAnsi="David" w:cs="David"/>
              <w:rtl/>
            </w:rPr>
          </w:rPrChange>
        </w:rPr>
        <w:t xml:space="preserve"> </w:t>
      </w:r>
      <w:r w:rsidRPr="00A90D62">
        <w:rPr>
          <w:rFonts w:ascii="David" w:hAnsi="David" w:cs="David"/>
          <w:sz w:val="28"/>
          <w:szCs w:val="28"/>
          <w:rtl/>
          <w:rPrChange w:id="6354" w:author="אברהם" w:date="2012-11-23T10:23:00Z">
            <w:rPr>
              <w:rFonts w:ascii="David" w:hAnsi="David" w:cs="David"/>
              <w:rtl/>
            </w:rPr>
          </w:rPrChange>
        </w:rPr>
        <w:t>בו</w:t>
      </w:r>
      <w:r w:rsidRPr="00A90D62">
        <w:rPr>
          <w:rFonts w:ascii="David" w:eastAsia="David" w:hAnsi="David" w:cs="David"/>
          <w:sz w:val="28"/>
          <w:szCs w:val="28"/>
          <w:rtl/>
          <w:rPrChange w:id="6355" w:author="אברהם" w:date="2012-11-23T10:23:00Z">
            <w:rPr>
              <w:rFonts w:ascii="David" w:eastAsia="David" w:hAnsi="David" w:cs="David"/>
              <w:rtl/>
            </w:rPr>
          </w:rPrChange>
        </w:rPr>
        <w:t xml:space="preserve"> </w:t>
      </w:r>
      <w:r w:rsidRPr="00A90D62">
        <w:rPr>
          <w:rFonts w:ascii="David" w:hAnsi="David" w:cs="David"/>
          <w:sz w:val="28"/>
          <w:szCs w:val="28"/>
          <w:rtl/>
          <w:rPrChange w:id="6356" w:author="אברהם" w:date="2012-11-23T10:23:00Z">
            <w:rPr>
              <w:rFonts w:ascii="David" w:hAnsi="David" w:cs="David"/>
              <w:rtl/>
            </w:rPr>
          </w:rPrChange>
        </w:rPr>
        <w:t>הוא</w:t>
      </w:r>
      <w:r w:rsidRPr="00A90D62">
        <w:rPr>
          <w:rFonts w:ascii="David" w:eastAsia="David" w:hAnsi="David" w:cs="David"/>
          <w:sz w:val="28"/>
          <w:szCs w:val="28"/>
          <w:rtl/>
          <w:rPrChange w:id="6357" w:author="אברהם" w:date="2012-11-23T10:23:00Z">
            <w:rPr>
              <w:rFonts w:ascii="David" w:eastAsia="David" w:hAnsi="David" w:cs="David"/>
              <w:rtl/>
            </w:rPr>
          </w:rPrChange>
        </w:rPr>
        <w:t xml:space="preserve"> </w:t>
      </w:r>
      <w:r w:rsidRPr="00A90D62">
        <w:rPr>
          <w:rFonts w:ascii="David" w:hAnsi="David" w:cs="David"/>
          <w:sz w:val="28"/>
          <w:szCs w:val="28"/>
          <w:rtl/>
          <w:rPrChange w:id="6358" w:author="אברהם" w:date="2012-11-23T10:23:00Z">
            <w:rPr>
              <w:rFonts w:ascii="David" w:hAnsi="David" w:cs="David"/>
              <w:rtl/>
            </w:rPr>
          </w:rPrChange>
        </w:rPr>
        <w:t>צומת</w:t>
      </w:r>
      <w:r w:rsidRPr="00A90D62">
        <w:rPr>
          <w:rFonts w:ascii="David" w:eastAsia="David" w:hAnsi="David" w:cs="David"/>
          <w:sz w:val="28"/>
          <w:szCs w:val="28"/>
          <w:rtl/>
          <w:rPrChange w:id="6359" w:author="אברהם" w:date="2012-11-23T10:23:00Z">
            <w:rPr>
              <w:rFonts w:ascii="David" w:eastAsia="David" w:hAnsi="David" w:cs="David"/>
              <w:rtl/>
            </w:rPr>
          </w:rPrChange>
        </w:rPr>
        <w:t xml:space="preserve"> </w:t>
      </w:r>
      <w:r w:rsidRPr="00A90D62">
        <w:rPr>
          <w:rFonts w:ascii="David" w:hAnsi="David" w:cs="David"/>
          <w:sz w:val="28"/>
          <w:szCs w:val="28"/>
          <w:rtl/>
          <w:rPrChange w:id="6360" w:author="אברהם" w:date="2012-11-23T10:23:00Z">
            <w:rPr>
              <w:rFonts w:ascii="David" w:hAnsi="David" w:cs="David"/>
              <w:rtl/>
            </w:rPr>
          </w:rPrChange>
        </w:rPr>
        <w:t>מספר</w:t>
      </w:r>
      <w:r w:rsidRPr="00A90D62">
        <w:rPr>
          <w:rFonts w:ascii="David" w:eastAsia="David" w:hAnsi="David" w:cs="David"/>
          <w:sz w:val="28"/>
          <w:szCs w:val="28"/>
          <w:rtl/>
          <w:rPrChange w:id="6361" w:author="אברהם" w:date="2012-11-23T10:23:00Z">
            <w:rPr>
              <w:rFonts w:ascii="David" w:eastAsia="David" w:hAnsi="David" w:cs="David"/>
              <w:rtl/>
            </w:rPr>
          </w:rPrChange>
        </w:rPr>
        <w:t xml:space="preserve"> </w:t>
      </w:r>
      <w:r w:rsidRPr="00A90D62">
        <w:rPr>
          <w:rFonts w:ascii="David" w:hAnsi="David" w:cs="David"/>
          <w:sz w:val="28"/>
          <w:szCs w:val="28"/>
          <w:rPrChange w:id="6362" w:author="אברהם" w:date="2012-11-23T10:23:00Z">
            <w:rPr>
              <w:rFonts w:ascii="David" w:hAnsi="David" w:cs="David"/>
            </w:rPr>
          </w:rPrChange>
        </w:rPr>
        <w:t>k</w:t>
      </w:r>
      <w:r w:rsidRPr="00A90D62">
        <w:rPr>
          <w:rFonts w:ascii="David" w:hAnsi="David" w:cs="David"/>
          <w:sz w:val="28"/>
          <w:szCs w:val="28"/>
          <w:rtl/>
          <w:rPrChange w:id="6363" w:author="אברהם" w:date="2012-11-23T10:23:00Z">
            <w:rPr>
              <w:rFonts w:ascii="David" w:hAnsi="David" w:cs="David"/>
              <w:rtl/>
            </w:rPr>
          </w:rPrChange>
        </w:rPr>
        <w:t>, כך</w:t>
      </w:r>
      <w:r w:rsidRPr="00A90D62">
        <w:rPr>
          <w:rFonts w:ascii="David" w:eastAsia="David" w:hAnsi="David" w:cs="David"/>
          <w:sz w:val="28"/>
          <w:szCs w:val="28"/>
          <w:rtl/>
          <w:rPrChange w:id="6364" w:author="אברהם" w:date="2012-11-23T10:23:00Z">
            <w:rPr>
              <w:rFonts w:ascii="David" w:eastAsia="David" w:hAnsi="David" w:cs="David"/>
              <w:rtl/>
            </w:rPr>
          </w:rPrChange>
        </w:rPr>
        <w:t xml:space="preserve"> </w:t>
      </w:r>
      <w:r w:rsidRPr="00A90D62">
        <w:rPr>
          <w:rFonts w:ascii="David" w:hAnsi="David" w:cs="David"/>
          <w:sz w:val="28"/>
          <w:szCs w:val="28"/>
          <w:rtl/>
          <w:rPrChange w:id="6365" w:author="אברהם" w:date="2012-11-23T10:23:00Z">
            <w:rPr>
              <w:rFonts w:ascii="David" w:hAnsi="David" w:cs="David"/>
              <w:rtl/>
            </w:rPr>
          </w:rPrChange>
        </w:rPr>
        <w:t>ש:</w:t>
      </w:r>
    </w:p>
    <w:p w:rsidR="009C2B09" w:rsidRPr="00A90D62" w:rsidRDefault="009C2B09" w:rsidP="00685392">
      <w:pPr>
        <w:pStyle w:val="a1"/>
        <w:numPr>
          <w:ilvl w:val="0"/>
          <w:numId w:val="10"/>
        </w:numPr>
        <w:rPr>
          <w:rFonts w:ascii="David" w:hAnsi="David" w:cs="David"/>
          <w:sz w:val="28"/>
          <w:szCs w:val="28"/>
          <w:rtl/>
          <w:rPrChange w:id="6366" w:author="אברהם" w:date="2012-11-23T10:23:00Z">
            <w:rPr>
              <w:rFonts w:ascii="David" w:hAnsi="David" w:cs="David"/>
              <w:rtl/>
            </w:rPr>
          </w:rPrChange>
        </w:rPr>
      </w:pPr>
      <w:r w:rsidRPr="00A90D62">
        <w:rPr>
          <w:rFonts w:ascii="David" w:hAnsi="David" w:cs="David"/>
          <w:sz w:val="28"/>
          <w:szCs w:val="28"/>
          <w:rPrChange w:id="6367" w:author="אברהם" w:date="2012-11-23T10:23:00Z">
            <w:rPr>
              <w:rFonts w:ascii="David" w:hAnsi="David" w:cs="David"/>
            </w:rPr>
          </w:rPrChange>
        </w:rPr>
        <w:t>0 -&gt; 1 -&gt; 2 -&gt; ... (k-1) -&gt; k</w:t>
      </w:r>
    </w:p>
    <w:p w:rsidR="009C2B09" w:rsidRPr="00A90D62" w:rsidRDefault="009C2B09" w:rsidP="00685392">
      <w:pPr>
        <w:pStyle w:val="a1"/>
        <w:numPr>
          <w:ilvl w:val="0"/>
          <w:numId w:val="10"/>
        </w:numPr>
        <w:bidi/>
        <w:ind w:firstLine="0"/>
        <w:rPr>
          <w:rFonts w:ascii="David" w:hAnsi="David" w:cs="David"/>
          <w:sz w:val="28"/>
          <w:szCs w:val="28"/>
          <w:rtl/>
          <w:rPrChange w:id="6368" w:author="אברהם" w:date="2012-11-23T10:23:00Z">
            <w:rPr>
              <w:rFonts w:ascii="David" w:hAnsi="David" w:cs="David"/>
              <w:rtl/>
            </w:rPr>
          </w:rPrChange>
        </w:rPr>
      </w:pPr>
      <w:r w:rsidRPr="00A90D62">
        <w:rPr>
          <w:rFonts w:ascii="David" w:hAnsi="David" w:cs="David"/>
          <w:sz w:val="28"/>
          <w:szCs w:val="28"/>
          <w:rtl/>
          <w:rPrChange w:id="6369" w:author="אברהם" w:date="2012-11-23T10:23:00Z">
            <w:rPr>
              <w:rFonts w:ascii="David" w:hAnsi="David" w:cs="David"/>
              <w:rtl/>
            </w:rPr>
          </w:rPrChange>
        </w:rPr>
        <w:t>ישנן</w:t>
      </w:r>
      <w:r w:rsidRPr="00A90D62">
        <w:rPr>
          <w:rFonts w:ascii="David" w:eastAsia="David" w:hAnsi="David" w:cs="David"/>
          <w:sz w:val="28"/>
          <w:szCs w:val="28"/>
          <w:rtl/>
          <w:rPrChange w:id="6370" w:author="אברהם" w:date="2012-11-23T10:23:00Z">
            <w:rPr>
              <w:rFonts w:ascii="David" w:eastAsia="David" w:hAnsi="David" w:cs="David"/>
              <w:rtl/>
            </w:rPr>
          </w:rPrChange>
        </w:rPr>
        <w:t xml:space="preserve"> </w:t>
      </w:r>
      <w:r w:rsidRPr="00A90D62">
        <w:rPr>
          <w:rFonts w:ascii="David" w:hAnsi="David" w:cs="David"/>
          <w:sz w:val="28"/>
          <w:szCs w:val="28"/>
          <w:rtl/>
          <w:rPrChange w:id="6371" w:author="אברהם" w:date="2012-11-23T10:23:00Z">
            <w:rPr>
              <w:rFonts w:ascii="David" w:hAnsi="David" w:cs="David"/>
              <w:rtl/>
            </w:rPr>
          </w:rPrChange>
        </w:rPr>
        <w:t>שתי</w:t>
      </w:r>
      <w:r w:rsidRPr="00A90D62">
        <w:rPr>
          <w:rFonts w:ascii="David" w:eastAsia="David" w:hAnsi="David" w:cs="David"/>
          <w:sz w:val="28"/>
          <w:szCs w:val="28"/>
          <w:rtl/>
          <w:rPrChange w:id="6372" w:author="אברהם" w:date="2012-11-23T10:23:00Z">
            <w:rPr>
              <w:rFonts w:ascii="David" w:eastAsia="David" w:hAnsi="David" w:cs="David"/>
              <w:rtl/>
            </w:rPr>
          </w:rPrChange>
        </w:rPr>
        <w:t xml:space="preserve"> </w:t>
      </w:r>
      <w:r w:rsidRPr="00A90D62">
        <w:rPr>
          <w:rFonts w:ascii="David" w:hAnsi="David" w:cs="David"/>
          <w:sz w:val="28"/>
          <w:szCs w:val="28"/>
          <w:rtl/>
          <w:rPrChange w:id="6373" w:author="אברהם" w:date="2012-11-23T10:23:00Z">
            <w:rPr>
              <w:rFonts w:ascii="David" w:hAnsi="David" w:cs="David"/>
              <w:rtl/>
            </w:rPr>
          </w:rPrChange>
        </w:rPr>
        <w:t>אפשרויות:</w:t>
      </w:r>
    </w:p>
    <w:p w:rsidR="009C2B09" w:rsidRPr="00A90D62" w:rsidRDefault="009C2B09" w:rsidP="00685392">
      <w:pPr>
        <w:pStyle w:val="a1"/>
        <w:numPr>
          <w:ilvl w:val="0"/>
          <w:numId w:val="14"/>
        </w:numPr>
        <w:bidi/>
        <w:rPr>
          <w:rFonts w:ascii="David" w:hAnsi="David" w:cs="David"/>
          <w:sz w:val="28"/>
          <w:szCs w:val="28"/>
          <w:rtl/>
          <w:rPrChange w:id="6374" w:author="אברהם" w:date="2012-11-23T10:23:00Z">
            <w:rPr>
              <w:rFonts w:ascii="David" w:hAnsi="David" w:cs="David"/>
              <w:rtl/>
            </w:rPr>
          </w:rPrChange>
        </w:rPr>
      </w:pPr>
      <w:r w:rsidRPr="00A90D62">
        <w:rPr>
          <w:rFonts w:ascii="David" w:hAnsi="David" w:cs="David"/>
          <w:sz w:val="28"/>
          <w:szCs w:val="28"/>
          <w:rtl/>
          <w:rPrChange w:id="6375" w:author="אברהם" w:date="2012-11-23T10:23:00Z">
            <w:rPr>
              <w:rFonts w:ascii="David" w:hAnsi="David" w:cs="David"/>
              <w:rtl/>
            </w:rPr>
          </w:rPrChange>
        </w:rPr>
        <w:t>אפשרות</w:t>
      </w:r>
      <w:r w:rsidRPr="00A90D62">
        <w:rPr>
          <w:rFonts w:ascii="David" w:eastAsia="David" w:hAnsi="David" w:cs="David"/>
          <w:sz w:val="28"/>
          <w:szCs w:val="28"/>
          <w:rtl/>
          <w:rPrChange w:id="6376" w:author="אברהם" w:date="2012-11-23T10:23:00Z">
            <w:rPr>
              <w:rFonts w:ascii="David" w:eastAsia="David" w:hAnsi="David" w:cs="David"/>
              <w:rtl/>
            </w:rPr>
          </w:rPrChange>
        </w:rPr>
        <w:t xml:space="preserve"> </w:t>
      </w:r>
      <w:r w:rsidRPr="00A90D62">
        <w:rPr>
          <w:rFonts w:ascii="David" w:hAnsi="David" w:cs="David"/>
          <w:sz w:val="28"/>
          <w:szCs w:val="28"/>
          <w:rtl/>
          <w:rPrChange w:id="6377" w:author="אברהם" w:date="2012-11-23T10:23:00Z">
            <w:rPr>
              <w:rFonts w:ascii="David" w:hAnsi="David" w:cs="David"/>
              <w:rtl/>
            </w:rPr>
          </w:rPrChange>
        </w:rPr>
        <w:t>א: הצומת</w:t>
      </w:r>
      <w:r w:rsidRPr="00A90D62">
        <w:rPr>
          <w:rFonts w:ascii="David" w:eastAsia="David" w:hAnsi="David" w:cs="David"/>
          <w:sz w:val="28"/>
          <w:szCs w:val="28"/>
          <w:rtl/>
          <w:rPrChange w:id="6378" w:author="אברהם" w:date="2012-11-23T10:23:00Z">
            <w:rPr>
              <w:rFonts w:ascii="David" w:eastAsia="David" w:hAnsi="David" w:cs="David"/>
              <w:rtl/>
            </w:rPr>
          </w:rPrChange>
        </w:rPr>
        <w:t xml:space="preserve"> </w:t>
      </w:r>
      <w:r w:rsidRPr="00A90D62">
        <w:rPr>
          <w:rFonts w:ascii="David" w:hAnsi="David" w:cs="David"/>
          <w:sz w:val="28"/>
          <w:szCs w:val="28"/>
          <w:rPrChange w:id="6379" w:author="אברהם" w:date="2012-11-23T10:23:00Z">
            <w:rPr>
              <w:rFonts w:ascii="David" w:hAnsi="David" w:cs="David"/>
            </w:rPr>
          </w:rPrChange>
        </w:rPr>
        <w:t>k</w:t>
      </w:r>
      <w:r w:rsidRPr="00A90D62">
        <w:rPr>
          <w:rFonts w:ascii="David" w:hAnsi="David" w:cs="David"/>
          <w:sz w:val="28"/>
          <w:szCs w:val="28"/>
          <w:rtl/>
          <w:rPrChange w:id="6380" w:author="אברהם" w:date="2012-11-23T10:23:00Z">
            <w:rPr>
              <w:rFonts w:ascii="David" w:hAnsi="David" w:cs="David"/>
              <w:rtl/>
            </w:rPr>
          </w:rPrChange>
        </w:rPr>
        <w:t xml:space="preserve"> זהה</w:t>
      </w:r>
      <w:r w:rsidRPr="00A90D62">
        <w:rPr>
          <w:rFonts w:ascii="David" w:eastAsia="David" w:hAnsi="David" w:cs="David"/>
          <w:sz w:val="28"/>
          <w:szCs w:val="28"/>
          <w:rtl/>
          <w:rPrChange w:id="6381" w:author="אברהם" w:date="2012-11-23T10:23:00Z">
            <w:rPr>
              <w:rFonts w:ascii="David" w:eastAsia="David" w:hAnsi="David" w:cs="David"/>
              <w:rtl/>
            </w:rPr>
          </w:rPrChange>
        </w:rPr>
        <w:t xml:space="preserve"> </w:t>
      </w:r>
      <w:r w:rsidRPr="00A90D62">
        <w:rPr>
          <w:rFonts w:ascii="David" w:hAnsi="David" w:cs="David"/>
          <w:sz w:val="28"/>
          <w:szCs w:val="28"/>
          <w:rtl/>
          <w:rPrChange w:id="6382" w:author="אברהם" w:date="2012-11-23T10:23:00Z">
            <w:rPr>
              <w:rFonts w:ascii="David" w:hAnsi="David" w:cs="David"/>
              <w:rtl/>
            </w:rPr>
          </w:rPrChange>
        </w:rPr>
        <w:t>לצומת</w:t>
      </w:r>
      <w:r w:rsidRPr="00A90D62">
        <w:rPr>
          <w:rFonts w:ascii="David" w:eastAsia="David" w:hAnsi="David" w:cs="David"/>
          <w:sz w:val="28"/>
          <w:szCs w:val="28"/>
          <w:rtl/>
          <w:rPrChange w:id="6383" w:author="אברהם" w:date="2012-11-23T10:23:00Z">
            <w:rPr>
              <w:rFonts w:ascii="David" w:eastAsia="David" w:hAnsi="David" w:cs="David"/>
              <w:rtl/>
            </w:rPr>
          </w:rPrChange>
        </w:rPr>
        <w:t xml:space="preserve"> </w:t>
      </w:r>
      <w:r w:rsidRPr="00A90D62">
        <w:rPr>
          <w:rFonts w:ascii="David" w:hAnsi="David" w:cs="David"/>
          <w:sz w:val="28"/>
          <w:szCs w:val="28"/>
          <w:rPrChange w:id="6384" w:author="אברהם" w:date="2012-11-23T10:23:00Z">
            <w:rPr>
              <w:rFonts w:ascii="David" w:hAnsi="David" w:cs="David"/>
            </w:rPr>
          </w:rPrChange>
        </w:rPr>
        <w:t>0</w:t>
      </w:r>
      <w:r w:rsidRPr="00A90D62">
        <w:rPr>
          <w:rFonts w:ascii="David" w:hAnsi="David" w:cs="David"/>
          <w:sz w:val="28"/>
          <w:szCs w:val="28"/>
          <w:rtl/>
          <w:rPrChange w:id="6385" w:author="אברהם" w:date="2012-11-23T10:23:00Z">
            <w:rPr>
              <w:rFonts w:ascii="David" w:hAnsi="David" w:cs="David"/>
              <w:rtl/>
            </w:rPr>
          </w:rPrChange>
        </w:rPr>
        <w:t>: במקרה</w:t>
      </w:r>
      <w:r w:rsidRPr="00A90D62">
        <w:rPr>
          <w:rFonts w:ascii="David" w:eastAsia="David" w:hAnsi="David" w:cs="David"/>
          <w:sz w:val="28"/>
          <w:szCs w:val="28"/>
          <w:rtl/>
          <w:rPrChange w:id="6386" w:author="אברהם" w:date="2012-11-23T10:23:00Z">
            <w:rPr>
              <w:rFonts w:ascii="David" w:eastAsia="David" w:hAnsi="David" w:cs="David"/>
              <w:rtl/>
            </w:rPr>
          </w:rPrChange>
        </w:rPr>
        <w:t xml:space="preserve"> </w:t>
      </w:r>
      <w:r w:rsidRPr="00A90D62">
        <w:rPr>
          <w:rFonts w:ascii="David" w:hAnsi="David" w:cs="David"/>
          <w:sz w:val="28"/>
          <w:szCs w:val="28"/>
          <w:rtl/>
          <w:rPrChange w:id="6387" w:author="אברהם" w:date="2012-11-23T10:23:00Z">
            <w:rPr>
              <w:rFonts w:ascii="David" w:hAnsi="David" w:cs="David"/>
              <w:rtl/>
            </w:rPr>
          </w:rPrChange>
        </w:rPr>
        <w:t>זה, הקשת</w:t>
      </w:r>
      <w:r w:rsidRPr="00A90D62">
        <w:rPr>
          <w:rFonts w:ascii="David" w:eastAsia="David" w:hAnsi="David" w:cs="David"/>
          <w:sz w:val="28"/>
          <w:szCs w:val="28"/>
          <w:rtl/>
          <w:rPrChange w:id="6388" w:author="אברהם" w:date="2012-11-23T10:23:00Z">
            <w:rPr>
              <w:rFonts w:ascii="David" w:eastAsia="David" w:hAnsi="David" w:cs="David"/>
              <w:rtl/>
            </w:rPr>
          </w:rPrChange>
        </w:rPr>
        <w:t xml:space="preserve"> </w:t>
      </w:r>
      <w:r w:rsidRPr="00A90D62">
        <w:rPr>
          <w:rFonts w:ascii="David" w:hAnsi="David" w:cs="David"/>
          <w:sz w:val="28"/>
          <w:szCs w:val="28"/>
          <w:rtl/>
          <w:rPrChange w:id="6389" w:author="אברהם" w:date="2012-11-23T10:23:00Z">
            <w:rPr>
              <w:rFonts w:ascii="David" w:hAnsi="David" w:cs="David"/>
              <w:rtl/>
            </w:rPr>
          </w:rPrChange>
        </w:rPr>
        <w:t>המקורית</w:t>
      </w:r>
      <w:r w:rsidRPr="00A90D62">
        <w:rPr>
          <w:rFonts w:ascii="David" w:eastAsia="David" w:hAnsi="David" w:cs="David"/>
          <w:sz w:val="28"/>
          <w:szCs w:val="28"/>
          <w:rtl/>
          <w:rPrChange w:id="6390" w:author="אברהם" w:date="2012-11-23T10:23:00Z">
            <w:rPr>
              <w:rFonts w:ascii="David" w:eastAsia="David" w:hAnsi="David" w:cs="David"/>
              <w:rtl/>
            </w:rPr>
          </w:rPrChange>
        </w:rPr>
        <w:t xml:space="preserve"> </w:t>
      </w:r>
      <w:r w:rsidRPr="00A90D62">
        <w:rPr>
          <w:rFonts w:ascii="David" w:hAnsi="David" w:cs="David"/>
          <w:sz w:val="28"/>
          <w:szCs w:val="28"/>
          <w:rtl/>
          <w:rPrChange w:id="6391" w:author="אברהם" w:date="2012-11-23T10:23:00Z">
            <w:rPr>
              <w:rFonts w:ascii="David" w:hAnsi="David" w:cs="David"/>
              <w:rtl/>
            </w:rPr>
          </w:rPrChange>
        </w:rPr>
        <w:t>שבדקנו</w:t>
      </w:r>
      <w:r w:rsidRPr="00A90D62">
        <w:rPr>
          <w:rFonts w:ascii="David" w:eastAsia="David" w:hAnsi="David" w:cs="David"/>
          <w:sz w:val="28"/>
          <w:szCs w:val="28"/>
          <w:rtl/>
          <w:rPrChange w:id="6392" w:author="אברהם" w:date="2012-11-23T10:23:00Z">
            <w:rPr>
              <w:rFonts w:ascii="David" w:eastAsia="David" w:hAnsi="David" w:cs="David"/>
              <w:rtl/>
            </w:rPr>
          </w:rPrChange>
        </w:rPr>
        <w:t xml:space="preserve"> </w:t>
      </w:r>
      <w:r w:rsidRPr="00A90D62">
        <w:rPr>
          <w:rFonts w:ascii="David" w:hAnsi="David" w:cs="David"/>
          <w:sz w:val="28"/>
          <w:szCs w:val="28"/>
          <w:rtl/>
          <w:rPrChange w:id="6393" w:author="אברהם" w:date="2012-11-23T10:23:00Z">
            <w:rPr>
              <w:rFonts w:ascii="David" w:hAnsi="David" w:cs="David"/>
              <w:rtl/>
            </w:rPr>
          </w:rPrChange>
        </w:rPr>
        <w:t>- הקשת</w:t>
      </w:r>
      <w:r w:rsidRPr="00A90D62">
        <w:rPr>
          <w:rFonts w:ascii="David" w:eastAsia="David" w:hAnsi="David" w:cs="David"/>
          <w:sz w:val="28"/>
          <w:szCs w:val="28"/>
          <w:rtl/>
          <w:rPrChange w:id="6394" w:author="אברהם" w:date="2012-11-23T10:23:00Z">
            <w:rPr>
              <w:rFonts w:ascii="David" w:eastAsia="David" w:hAnsi="David" w:cs="David"/>
              <w:rtl/>
            </w:rPr>
          </w:rPrChange>
        </w:rPr>
        <w:t xml:space="preserve"> </w:t>
      </w:r>
      <w:r w:rsidRPr="00A90D62">
        <w:rPr>
          <w:rFonts w:ascii="David" w:hAnsi="David" w:cs="David"/>
          <w:sz w:val="28"/>
          <w:szCs w:val="28"/>
          <w:rPrChange w:id="6395" w:author="אברהם" w:date="2012-11-23T10:23:00Z">
            <w:rPr>
              <w:rFonts w:ascii="David" w:hAnsi="David" w:cs="David"/>
            </w:rPr>
          </w:rPrChange>
        </w:rPr>
        <w:t>0</w:t>
      </w:r>
      <w:r w:rsidRPr="00A90D62">
        <w:rPr>
          <w:rFonts w:ascii="David" w:hAnsi="David" w:cs="David"/>
          <w:sz w:val="28"/>
          <w:szCs w:val="28"/>
          <w:rtl/>
          <w:rPrChange w:id="6396" w:author="אברהם" w:date="2012-11-23T10:23:00Z">
            <w:rPr>
              <w:rFonts w:ascii="David" w:hAnsi="David" w:cs="David"/>
              <w:rtl/>
            </w:rPr>
          </w:rPrChange>
        </w:rPr>
        <w:t xml:space="preserve"> -&gt; </w:t>
      </w:r>
      <w:r w:rsidRPr="00A90D62">
        <w:rPr>
          <w:rFonts w:ascii="David" w:hAnsi="David" w:cs="David"/>
          <w:sz w:val="28"/>
          <w:szCs w:val="28"/>
          <w:rPrChange w:id="6397" w:author="אברהם" w:date="2012-11-23T10:23:00Z">
            <w:rPr>
              <w:rFonts w:ascii="David" w:hAnsi="David" w:cs="David"/>
            </w:rPr>
          </w:rPrChange>
        </w:rPr>
        <w:t>1</w:t>
      </w:r>
      <w:r w:rsidRPr="00A90D62">
        <w:rPr>
          <w:rFonts w:ascii="David" w:hAnsi="David" w:cs="David"/>
          <w:sz w:val="28"/>
          <w:szCs w:val="28"/>
          <w:rtl/>
          <w:rPrChange w:id="6398" w:author="אברהם" w:date="2012-11-23T10:23:00Z">
            <w:rPr>
              <w:rFonts w:ascii="David" w:hAnsi="David" w:cs="David"/>
              <w:rtl/>
            </w:rPr>
          </w:rPrChange>
        </w:rPr>
        <w:t xml:space="preserve"> - היא</w:t>
      </w:r>
      <w:r w:rsidRPr="00A90D62">
        <w:rPr>
          <w:rFonts w:ascii="David" w:eastAsia="David" w:hAnsi="David" w:cs="David"/>
          <w:sz w:val="28"/>
          <w:szCs w:val="28"/>
          <w:rtl/>
          <w:rPrChange w:id="6399" w:author="אברהם" w:date="2012-11-23T10:23:00Z">
            <w:rPr>
              <w:rFonts w:ascii="David" w:eastAsia="David" w:hAnsi="David" w:cs="David"/>
              <w:rtl/>
            </w:rPr>
          </w:rPrChange>
        </w:rPr>
        <w:t xml:space="preserve"> </w:t>
      </w:r>
      <w:r w:rsidRPr="00A90D62">
        <w:rPr>
          <w:rFonts w:ascii="David" w:hAnsi="David" w:cs="David"/>
          <w:sz w:val="28"/>
          <w:szCs w:val="28"/>
          <w:rtl/>
          <w:rPrChange w:id="6400" w:author="אברהם" w:date="2012-11-23T10:23:00Z">
            <w:rPr>
              <w:rFonts w:ascii="David" w:hAnsi="David" w:cs="David"/>
              <w:rtl/>
            </w:rPr>
          </w:rPrChange>
        </w:rPr>
        <w:t>חלק</w:t>
      </w:r>
      <w:r w:rsidRPr="00A90D62">
        <w:rPr>
          <w:rFonts w:ascii="David" w:eastAsia="David" w:hAnsi="David" w:cs="David"/>
          <w:sz w:val="28"/>
          <w:szCs w:val="28"/>
          <w:rtl/>
          <w:rPrChange w:id="6401" w:author="אברהם" w:date="2012-11-23T10:23:00Z">
            <w:rPr>
              <w:rFonts w:ascii="David" w:eastAsia="David" w:hAnsi="David" w:cs="David"/>
              <w:rtl/>
            </w:rPr>
          </w:rPrChange>
        </w:rPr>
        <w:t xml:space="preserve"> </w:t>
      </w:r>
      <w:r w:rsidRPr="00A90D62">
        <w:rPr>
          <w:rFonts w:ascii="David" w:hAnsi="David" w:cs="David"/>
          <w:sz w:val="28"/>
          <w:szCs w:val="28"/>
          <w:rtl/>
          <w:rPrChange w:id="6402" w:author="אברהם" w:date="2012-11-23T10:23:00Z">
            <w:rPr>
              <w:rFonts w:ascii="David" w:hAnsi="David" w:cs="David"/>
              <w:rtl/>
            </w:rPr>
          </w:rPrChange>
        </w:rPr>
        <w:t>ממעגל, כמו</w:t>
      </w:r>
      <w:r w:rsidRPr="00A90D62">
        <w:rPr>
          <w:rFonts w:ascii="David" w:eastAsia="David" w:hAnsi="David" w:cs="David"/>
          <w:sz w:val="28"/>
          <w:szCs w:val="28"/>
          <w:rtl/>
          <w:rPrChange w:id="6403" w:author="אברהם" w:date="2012-11-23T10:23:00Z">
            <w:rPr>
              <w:rFonts w:ascii="David" w:eastAsia="David" w:hAnsi="David" w:cs="David"/>
              <w:rtl/>
            </w:rPr>
          </w:rPrChange>
        </w:rPr>
        <w:t xml:space="preserve"> </w:t>
      </w:r>
      <w:r w:rsidRPr="00A90D62">
        <w:rPr>
          <w:rFonts w:ascii="David" w:hAnsi="David" w:cs="David"/>
          <w:sz w:val="28"/>
          <w:szCs w:val="28"/>
          <w:rtl/>
          <w:rPrChange w:id="6404" w:author="אברהם" w:date="2012-11-23T10:23:00Z">
            <w:rPr>
              <w:rFonts w:ascii="David" w:hAnsi="David" w:cs="David"/>
              <w:rtl/>
            </w:rPr>
          </w:rPrChange>
        </w:rPr>
        <w:t>שרצינו</w:t>
      </w:r>
      <w:r w:rsidRPr="00A90D62">
        <w:rPr>
          <w:rFonts w:ascii="David" w:eastAsia="David" w:hAnsi="David" w:cs="David"/>
          <w:sz w:val="28"/>
          <w:szCs w:val="28"/>
          <w:rtl/>
          <w:rPrChange w:id="6405" w:author="אברהם" w:date="2012-11-23T10:23:00Z">
            <w:rPr>
              <w:rFonts w:ascii="David" w:eastAsia="David" w:hAnsi="David" w:cs="David"/>
              <w:rtl/>
            </w:rPr>
          </w:rPrChange>
        </w:rPr>
        <w:t xml:space="preserve"> </w:t>
      </w:r>
      <w:r w:rsidRPr="00A90D62">
        <w:rPr>
          <w:rFonts w:ascii="David" w:hAnsi="David" w:cs="David"/>
          <w:sz w:val="28"/>
          <w:szCs w:val="28"/>
          <w:rtl/>
          <w:rPrChange w:id="6406" w:author="אברהם" w:date="2012-11-23T10:23:00Z">
            <w:rPr>
              <w:rFonts w:ascii="David" w:hAnsi="David" w:cs="David"/>
              <w:rtl/>
            </w:rPr>
          </w:rPrChange>
        </w:rPr>
        <w:t>להוכיח.</w:t>
      </w:r>
    </w:p>
    <w:p w:rsidR="009C2B09" w:rsidRPr="00A90D62" w:rsidRDefault="009C2B09" w:rsidP="00685392">
      <w:pPr>
        <w:pStyle w:val="a1"/>
        <w:numPr>
          <w:ilvl w:val="0"/>
          <w:numId w:val="14"/>
        </w:numPr>
        <w:bidi/>
        <w:rPr>
          <w:rFonts w:ascii="David" w:hAnsi="David" w:cs="David"/>
          <w:sz w:val="28"/>
          <w:szCs w:val="28"/>
          <w:rtl/>
          <w:rPrChange w:id="6407" w:author="אברהם" w:date="2012-11-23T10:23:00Z">
            <w:rPr>
              <w:rFonts w:ascii="David" w:hAnsi="David" w:cs="David"/>
              <w:rtl/>
            </w:rPr>
          </w:rPrChange>
        </w:rPr>
      </w:pPr>
      <w:r w:rsidRPr="00A90D62">
        <w:rPr>
          <w:rFonts w:ascii="David" w:hAnsi="David" w:cs="David"/>
          <w:sz w:val="28"/>
          <w:szCs w:val="28"/>
          <w:rtl/>
          <w:rPrChange w:id="6408" w:author="אברהם" w:date="2012-11-23T10:23:00Z">
            <w:rPr>
              <w:rFonts w:ascii="David" w:hAnsi="David" w:cs="David"/>
              <w:rtl/>
            </w:rPr>
          </w:rPrChange>
        </w:rPr>
        <w:t>אפשרות</w:t>
      </w:r>
      <w:r w:rsidRPr="00A90D62">
        <w:rPr>
          <w:rFonts w:ascii="David" w:eastAsia="David" w:hAnsi="David" w:cs="David"/>
          <w:sz w:val="28"/>
          <w:szCs w:val="28"/>
          <w:rtl/>
          <w:rPrChange w:id="6409" w:author="אברהם" w:date="2012-11-23T10:23:00Z">
            <w:rPr>
              <w:rFonts w:ascii="David" w:eastAsia="David" w:hAnsi="David" w:cs="David"/>
              <w:rtl/>
            </w:rPr>
          </w:rPrChange>
        </w:rPr>
        <w:t xml:space="preserve"> </w:t>
      </w:r>
      <w:r w:rsidRPr="00A90D62">
        <w:rPr>
          <w:rFonts w:ascii="David" w:hAnsi="David" w:cs="David"/>
          <w:sz w:val="28"/>
          <w:szCs w:val="28"/>
          <w:rtl/>
          <w:rPrChange w:id="6410" w:author="אברהם" w:date="2012-11-23T10:23:00Z">
            <w:rPr>
              <w:rFonts w:ascii="David" w:hAnsi="David" w:cs="David"/>
              <w:rtl/>
            </w:rPr>
          </w:rPrChange>
        </w:rPr>
        <w:t>ב: הצומת</w:t>
      </w:r>
      <w:r w:rsidRPr="00A90D62">
        <w:rPr>
          <w:rFonts w:ascii="David" w:eastAsia="David" w:hAnsi="David" w:cs="David"/>
          <w:sz w:val="28"/>
          <w:szCs w:val="28"/>
          <w:rtl/>
          <w:rPrChange w:id="6411" w:author="אברהם" w:date="2012-11-23T10:23:00Z">
            <w:rPr>
              <w:rFonts w:ascii="David" w:eastAsia="David" w:hAnsi="David" w:cs="David"/>
              <w:rtl/>
            </w:rPr>
          </w:rPrChange>
        </w:rPr>
        <w:t xml:space="preserve"> </w:t>
      </w:r>
      <w:r w:rsidRPr="00A90D62">
        <w:rPr>
          <w:rFonts w:ascii="David" w:hAnsi="David" w:cs="David"/>
          <w:sz w:val="28"/>
          <w:szCs w:val="28"/>
          <w:rPrChange w:id="6412" w:author="אברהם" w:date="2012-11-23T10:23:00Z">
            <w:rPr>
              <w:rFonts w:ascii="David" w:hAnsi="David" w:cs="David"/>
            </w:rPr>
          </w:rPrChange>
        </w:rPr>
        <w:t>k</w:t>
      </w:r>
      <w:r w:rsidRPr="00A90D62">
        <w:rPr>
          <w:rFonts w:ascii="David" w:hAnsi="David" w:cs="David"/>
          <w:sz w:val="28"/>
          <w:szCs w:val="28"/>
          <w:rtl/>
          <w:rPrChange w:id="6413" w:author="אברהם" w:date="2012-11-23T10:23:00Z">
            <w:rPr>
              <w:rFonts w:ascii="David" w:hAnsi="David" w:cs="David"/>
              <w:rtl/>
            </w:rPr>
          </w:rPrChange>
        </w:rPr>
        <w:t xml:space="preserve"> זהה</w:t>
      </w:r>
      <w:r w:rsidRPr="00A90D62">
        <w:rPr>
          <w:rFonts w:ascii="David" w:eastAsia="David" w:hAnsi="David" w:cs="David"/>
          <w:sz w:val="28"/>
          <w:szCs w:val="28"/>
          <w:rtl/>
          <w:rPrChange w:id="6414" w:author="אברהם" w:date="2012-11-23T10:23:00Z">
            <w:rPr>
              <w:rFonts w:ascii="David" w:eastAsia="David" w:hAnsi="David" w:cs="David"/>
              <w:rtl/>
            </w:rPr>
          </w:rPrChange>
        </w:rPr>
        <w:t xml:space="preserve"> </w:t>
      </w:r>
      <w:r w:rsidRPr="00A90D62">
        <w:rPr>
          <w:rFonts w:ascii="David" w:hAnsi="David" w:cs="David"/>
          <w:sz w:val="28"/>
          <w:szCs w:val="28"/>
          <w:rtl/>
          <w:rPrChange w:id="6415" w:author="אברהם" w:date="2012-11-23T10:23:00Z">
            <w:rPr>
              <w:rFonts w:ascii="David" w:hAnsi="David" w:cs="David"/>
              <w:rtl/>
            </w:rPr>
          </w:rPrChange>
        </w:rPr>
        <w:t>לצומת</w:t>
      </w:r>
      <w:r w:rsidRPr="00A90D62">
        <w:rPr>
          <w:rFonts w:ascii="David" w:eastAsia="David" w:hAnsi="David" w:cs="David"/>
          <w:sz w:val="28"/>
          <w:szCs w:val="28"/>
          <w:rtl/>
          <w:rPrChange w:id="6416" w:author="אברהם" w:date="2012-11-23T10:23:00Z">
            <w:rPr>
              <w:rFonts w:ascii="David" w:eastAsia="David" w:hAnsi="David" w:cs="David"/>
              <w:rtl/>
            </w:rPr>
          </w:rPrChange>
        </w:rPr>
        <w:t xml:space="preserve"> </w:t>
      </w:r>
      <w:r w:rsidRPr="00A90D62">
        <w:rPr>
          <w:rFonts w:ascii="David" w:hAnsi="David" w:cs="David"/>
          <w:sz w:val="28"/>
          <w:szCs w:val="28"/>
          <w:rPrChange w:id="6417" w:author="אברהם" w:date="2012-11-23T10:23:00Z">
            <w:rPr>
              <w:rFonts w:ascii="David" w:hAnsi="David" w:cs="David"/>
            </w:rPr>
          </w:rPrChange>
        </w:rPr>
        <w:t>i</w:t>
      </w:r>
      <w:r w:rsidRPr="00A90D62">
        <w:rPr>
          <w:rFonts w:ascii="David" w:hAnsi="David" w:cs="David"/>
          <w:sz w:val="28"/>
          <w:szCs w:val="28"/>
          <w:rtl/>
          <w:rPrChange w:id="6418" w:author="אברהם" w:date="2012-11-23T10:23:00Z">
            <w:rPr>
              <w:rFonts w:ascii="David" w:hAnsi="David" w:cs="David"/>
              <w:rtl/>
            </w:rPr>
          </w:rPrChange>
        </w:rPr>
        <w:t xml:space="preserve"> כלשהו, המקיים</w:t>
      </w:r>
      <w:r w:rsidRPr="00A90D62">
        <w:rPr>
          <w:rFonts w:ascii="David" w:eastAsia="David" w:hAnsi="David" w:cs="David"/>
          <w:sz w:val="28"/>
          <w:szCs w:val="28"/>
          <w:rtl/>
          <w:rPrChange w:id="6419" w:author="אברהם" w:date="2012-11-23T10:23:00Z">
            <w:rPr>
              <w:rFonts w:ascii="David" w:eastAsia="David" w:hAnsi="David" w:cs="David"/>
              <w:rtl/>
            </w:rPr>
          </w:rPrChange>
        </w:rPr>
        <w:t xml:space="preserve"> </w:t>
      </w:r>
      <w:r w:rsidRPr="008A508F">
        <w:rPr>
          <w:position w:val="-1"/>
          <w:sz w:val="28"/>
          <w:szCs w:val="28"/>
        </w:rPr>
        <w:object w:dxaOrig="859" w:dyaOrig="279">
          <v:shape id="_x0000_i1027" type="#_x0000_t75" style="width:41.3pt;height:13.75pt" o:ole="" filled="t">
            <v:fill color2="black"/>
            <v:imagedata r:id="rId16" o:title=""/>
          </v:shape>
          <o:OLEObject Type="Embed" ProgID="MathType" ShapeID="_x0000_i1027" DrawAspect="Content" ObjectID="_1416633866" r:id="rId17"/>
        </w:object>
      </w:r>
      <w:r w:rsidRPr="00A90D62">
        <w:rPr>
          <w:rFonts w:ascii="David" w:hAnsi="David" w:cs="David"/>
          <w:sz w:val="28"/>
          <w:szCs w:val="28"/>
          <w:rtl/>
          <w:rPrChange w:id="6420" w:author="אברהם" w:date="2012-11-23T10:23:00Z">
            <w:rPr>
              <w:rFonts w:ascii="David" w:hAnsi="David" w:cs="David"/>
              <w:rtl/>
            </w:rPr>
          </w:rPrChange>
        </w:rPr>
        <w:t>: במקרה</w:t>
      </w:r>
      <w:r w:rsidRPr="00A90D62">
        <w:rPr>
          <w:rFonts w:ascii="David" w:eastAsia="David" w:hAnsi="David" w:cs="David"/>
          <w:sz w:val="28"/>
          <w:szCs w:val="28"/>
          <w:rtl/>
          <w:rPrChange w:id="6421" w:author="אברהם" w:date="2012-11-23T10:23:00Z">
            <w:rPr>
              <w:rFonts w:ascii="David" w:eastAsia="David" w:hAnsi="David" w:cs="David"/>
              <w:rtl/>
            </w:rPr>
          </w:rPrChange>
        </w:rPr>
        <w:t xml:space="preserve"> </w:t>
      </w:r>
      <w:r w:rsidRPr="00A90D62">
        <w:rPr>
          <w:rFonts w:ascii="David" w:hAnsi="David" w:cs="David"/>
          <w:sz w:val="28"/>
          <w:szCs w:val="28"/>
          <w:rtl/>
          <w:rPrChange w:id="6422" w:author="אברהם" w:date="2012-11-23T10:23:00Z">
            <w:rPr>
              <w:rFonts w:ascii="David" w:hAnsi="David" w:cs="David"/>
              <w:rtl/>
            </w:rPr>
          </w:rPrChange>
        </w:rPr>
        <w:t>זה, ישנן</w:t>
      </w:r>
      <w:r w:rsidRPr="00A90D62">
        <w:rPr>
          <w:rFonts w:ascii="David" w:eastAsia="David" w:hAnsi="David" w:cs="David"/>
          <w:sz w:val="28"/>
          <w:szCs w:val="28"/>
          <w:rtl/>
          <w:rPrChange w:id="6423" w:author="אברהם" w:date="2012-11-23T10:23:00Z">
            <w:rPr>
              <w:rFonts w:ascii="David" w:eastAsia="David" w:hAnsi="David" w:cs="David"/>
              <w:rtl/>
            </w:rPr>
          </w:rPrChange>
        </w:rPr>
        <w:t xml:space="preserve"> </w:t>
      </w:r>
      <w:r w:rsidRPr="00A90D62">
        <w:rPr>
          <w:rFonts w:ascii="David" w:hAnsi="David" w:cs="David"/>
          <w:sz w:val="28"/>
          <w:szCs w:val="28"/>
          <w:rtl/>
          <w:rPrChange w:id="6424" w:author="אברהם" w:date="2012-11-23T10:23:00Z">
            <w:rPr>
              <w:rFonts w:ascii="David" w:hAnsi="David" w:cs="David"/>
              <w:rtl/>
            </w:rPr>
          </w:rPrChange>
        </w:rPr>
        <w:t>שתי</w:t>
      </w:r>
      <w:r w:rsidRPr="00A90D62">
        <w:rPr>
          <w:rFonts w:ascii="David" w:eastAsia="David" w:hAnsi="David" w:cs="David"/>
          <w:sz w:val="28"/>
          <w:szCs w:val="28"/>
          <w:rtl/>
          <w:rPrChange w:id="6425" w:author="אברהם" w:date="2012-11-23T10:23:00Z">
            <w:rPr>
              <w:rFonts w:ascii="David" w:eastAsia="David" w:hAnsi="David" w:cs="David"/>
              <w:rtl/>
            </w:rPr>
          </w:rPrChange>
        </w:rPr>
        <w:t xml:space="preserve"> </w:t>
      </w:r>
      <w:r w:rsidRPr="00A90D62">
        <w:rPr>
          <w:rFonts w:ascii="David" w:hAnsi="David" w:cs="David"/>
          <w:sz w:val="28"/>
          <w:szCs w:val="28"/>
          <w:rtl/>
          <w:rPrChange w:id="6426" w:author="אברהם" w:date="2012-11-23T10:23:00Z">
            <w:rPr>
              <w:rFonts w:ascii="David" w:hAnsi="David" w:cs="David"/>
              <w:rtl/>
            </w:rPr>
          </w:rPrChange>
        </w:rPr>
        <w:t>קשתות</w:t>
      </w:r>
      <w:r w:rsidRPr="00A90D62">
        <w:rPr>
          <w:rFonts w:ascii="David" w:eastAsia="David" w:hAnsi="David" w:cs="David"/>
          <w:sz w:val="28"/>
          <w:szCs w:val="28"/>
          <w:rtl/>
          <w:rPrChange w:id="6427" w:author="אברהם" w:date="2012-11-23T10:23:00Z">
            <w:rPr>
              <w:rFonts w:ascii="David" w:eastAsia="David" w:hAnsi="David" w:cs="David"/>
              <w:rtl/>
            </w:rPr>
          </w:rPrChange>
        </w:rPr>
        <w:t xml:space="preserve"> </w:t>
      </w:r>
      <w:r w:rsidRPr="00A90D62">
        <w:rPr>
          <w:rFonts w:ascii="David" w:hAnsi="David" w:cs="David"/>
          <w:sz w:val="28"/>
          <w:szCs w:val="28"/>
          <w:rtl/>
          <w:rPrChange w:id="6428" w:author="אברהם" w:date="2012-11-23T10:23:00Z">
            <w:rPr>
              <w:rFonts w:ascii="David" w:hAnsi="David" w:cs="David"/>
              <w:rtl/>
            </w:rPr>
          </w:rPrChange>
        </w:rPr>
        <w:t>הנכנסות</w:t>
      </w:r>
      <w:r w:rsidRPr="00A90D62">
        <w:rPr>
          <w:rFonts w:ascii="David" w:eastAsia="David" w:hAnsi="David" w:cs="David"/>
          <w:sz w:val="28"/>
          <w:szCs w:val="28"/>
          <w:rtl/>
          <w:rPrChange w:id="6429" w:author="אברהם" w:date="2012-11-23T10:23:00Z">
            <w:rPr>
              <w:rFonts w:ascii="David" w:eastAsia="David" w:hAnsi="David" w:cs="David"/>
              <w:rtl/>
            </w:rPr>
          </w:rPrChange>
        </w:rPr>
        <w:t xml:space="preserve"> </w:t>
      </w:r>
      <w:r w:rsidRPr="00A90D62">
        <w:rPr>
          <w:rFonts w:ascii="David" w:hAnsi="David" w:cs="David"/>
          <w:sz w:val="28"/>
          <w:szCs w:val="28"/>
          <w:rtl/>
          <w:rPrChange w:id="6430" w:author="אברהם" w:date="2012-11-23T10:23:00Z">
            <w:rPr>
              <w:rFonts w:ascii="David" w:hAnsi="David" w:cs="David"/>
              <w:rtl/>
            </w:rPr>
          </w:rPrChange>
        </w:rPr>
        <w:t>לצומת</w:t>
      </w:r>
      <w:r w:rsidRPr="00A90D62">
        <w:rPr>
          <w:rFonts w:ascii="David" w:eastAsia="David" w:hAnsi="David" w:cs="David"/>
          <w:sz w:val="28"/>
          <w:szCs w:val="28"/>
          <w:rtl/>
          <w:rPrChange w:id="6431" w:author="אברהם" w:date="2012-11-23T10:23:00Z">
            <w:rPr>
              <w:rFonts w:ascii="David" w:eastAsia="David" w:hAnsi="David" w:cs="David"/>
              <w:rtl/>
            </w:rPr>
          </w:rPrChange>
        </w:rPr>
        <w:t xml:space="preserve"> </w:t>
      </w:r>
      <w:r w:rsidRPr="00A90D62">
        <w:rPr>
          <w:rFonts w:ascii="David" w:hAnsi="David" w:cs="David"/>
          <w:sz w:val="28"/>
          <w:szCs w:val="28"/>
          <w:rPrChange w:id="6432" w:author="אברהם" w:date="2012-11-23T10:23:00Z">
            <w:rPr>
              <w:rFonts w:ascii="David" w:hAnsi="David" w:cs="David"/>
            </w:rPr>
          </w:rPrChange>
        </w:rPr>
        <w:t>k</w:t>
      </w:r>
      <w:r w:rsidRPr="00A90D62">
        <w:rPr>
          <w:rFonts w:ascii="David" w:hAnsi="David" w:cs="David"/>
          <w:sz w:val="28"/>
          <w:szCs w:val="28"/>
          <w:rtl/>
          <w:rPrChange w:id="6433" w:author="אברהם" w:date="2012-11-23T10:23:00Z">
            <w:rPr>
              <w:rFonts w:ascii="David" w:hAnsi="David" w:cs="David"/>
              <w:rtl/>
            </w:rPr>
          </w:rPrChange>
        </w:rPr>
        <w:t>: הקשת</w:t>
      </w:r>
      <w:r w:rsidRPr="00A90D62">
        <w:rPr>
          <w:rFonts w:ascii="David" w:eastAsia="David" w:hAnsi="David" w:cs="David"/>
          <w:sz w:val="28"/>
          <w:szCs w:val="28"/>
          <w:rtl/>
          <w:rPrChange w:id="6434" w:author="אברהם" w:date="2012-11-23T10:23:00Z">
            <w:rPr>
              <w:rFonts w:ascii="David" w:eastAsia="David" w:hAnsi="David" w:cs="David"/>
              <w:rtl/>
            </w:rPr>
          </w:rPrChange>
        </w:rPr>
        <w:t xml:space="preserve"> </w:t>
      </w:r>
      <w:r w:rsidRPr="00A90D62">
        <w:rPr>
          <w:rFonts w:ascii="David" w:hAnsi="David" w:cs="David"/>
          <w:sz w:val="28"/>
          <w:szCs w:val="28"/>
          <w:rtl/>
          <w:rPrChange w:id="6435" w:author="אברהם" w:date="2012-11-23T10:23:00Z">
            <w:rPr>
              <w:rFonts w:ascii="David" w:hAnsi="David" w:cs="David"/>
              <w:rtl/>
            </w:rPr>
          </w:rPrChange>
        </w:rPr>
        <w:t>היוצאת</w:t>
      </w:r>
      <w:r w:rsidRPr="00A90D62">
        <w:rPr>
          <w:rFonts w:ascii="David" w:eastAsia="David" w:hAnsi="David" w:cs="David"/>
          <w:sz w:val="28"/>
          <w:szCs w:val="28"/>
          <w:rtl/>
          <w:rPrChange w:id="6436" w:author="אברהם" w:date="2012-11-23T10:23:00Z">
            <w:rPr>
              <w:rFonts w:ascii="David" w:eastAsia="David" w:hAnsi="David" w:cs="David"/>
              <w:rtl/>
            </w:rPr>
          </w:rPrChange>
        </w:rPr>
        <w:t xml:space="preserve"> </w:t>
      </w:r>
      <w:r w:rsidRPr="00A90D62">
        <w:rPr>
          <w:rFonts w:ascii="David" w:hAnsi="David" w:cs="David"/>
          <w:sz w:val="28"/>
          <w:szCs w:val="28"/>
          <w:rtl/>
          <w:rPrChange w:id="6437" w:author="אברהם" w:date="2012-11-23T10:23:00Z">
            <w:rPr>
              <w:rFonts w:ascii="David" w:hAnsi="David" w:cs="David"/>
              <w:rtl/>
            </w:rPr>
          </w:rPrChange>
        </w:rPr>
        <w:t>מצומת</w:t>
      </w:r>
      <w:r w:rsidRPr="00A90D62">
        <w:rPr>
          <w:rFonts w:ascii="David" w:eastAsia="David" w:hAnsi="David" w:cs="David"/>
          <w:sz w:val="28"/>
          <w:szCs w:val="28"/>
          <w:rtl/>
          <w:rPrChange w:id="6438" w:author="אברהם" w:date="2012-11-23T10:23:00Z">
            <w:rPr>
              <w:rFonts w:ascii="David" w:eastAsia="David" w:hAnsi="David" w:cs="David"/>
              <w:rtl/>
            </w:rPr>
          </w:rPrChange>
        </w:rPr>
        <w:t xml:space="preserve"> </w:t>
      </w:r>
      <w:r w:rsidRPr="00A90D62">
        <w:rPr>
          <w:rFonts w:ascii="David" w:hAnsi="David" w:cs="David"/>
          <w:sz w:val="28"/>
          <w:szCs w:val="28"/>
          <w:rtl/>
          <w:rPrChange w:id="6439" w:author="אברהם" w:date="2012-11-23T10:23:00Z">
            <w:rPr>
              <w:rFonts w:ascii="David" w:hAnsi="David" w:cs="David"/>
              <w:rtl/>
            </w:rPr>
          </w:rPrChange>
        </w:rPr>
        <w:t>(</w:t>
      </w:r>
      <w:r w:rsidRPr="00A90D62">
        <w:rPr>
          <w:rFonts w:ascii="David" w:hAnsi="David" w:cs="David"/>
          <w:sz w:val="28"/>
          <w:szCs w:val="28"/>
          <w:rPrChange w:id="6440" w:author="אברהם" w:date="2012-11-23T10:23:00Z">
            <w:rPr>
              <w:rFonts w:ascii="David" w:hAnsi="David" w:cs="David"/>
            </w:rPr>
          </w:rPrChange>
        </w:rPr>
        <w:t>k-1</w:t>
      </w:r>
      <w:r w:rsidRPr="00A90D62">
        <w:rPr>
          <w:rFonts w:ascii="David" w:hAnsi="David" w:cs="David"/>
          <w:sz w:val="28"/>
          <w:szCs w:val="28"/>
          <w:rtl/>
          <w:rPrChange w:id="6441" w:author="אברהם" w:date="2012-11-23T10:23:00Z">
            <w:rPr>
              <w:rFonts w:ascii="David" w:hAnsi="David" w:cs="David"/>
              <w:rtl/>
            </w:rPr>
          </w:rPrChange>
        </w:rPr>
        <w:t>), והקשת</w:t>
      </w:r>
      <w:r w:rsidRPr="00A90D62">
        <w:rPr>
          <w:rFonts w:ascii="David" w:eastAsia="David" w:hAnsi="David" w:cs="David"/>
          <w:sz w:val="28"/>
          <w:szCs w:val="28"/>
          <w:rtl/>
          <w:rPrChange w:id="6442" w:author="אברהם" w:date="2012-11-23T10:23:00Z">
            <w:rPr>
              <w:rFonts w:ascii="David" w:eastAsia="David" w:hAnsi="David" w:cs="David"/>
              <w:rtl/>
            </w:rPr>
          </w:rPrChange>
        </w:rPr>
        <w:t xml:space="preserve"> </w:t>
      </w:r>
      <w:r w:rsidRPr="00A90D62">
        <w:rPr>
          <w:rFonts w:ascii="David" w:hAnsi="David" w:cs="David"/>
          <w:sz w:val="28"/>
          <w:szCs w:val="28"/>
          <w:rtl/>
          <w:rPrChange w:id="6443" w:author="אברהם" w:date="2012-11-23T10:23:00Z">
            <w:rPr>
              <w:rFonts w:ascii="David" w:hAnsi="David" w:cs="David"/>
              <w:rtl/>
            </w:rPr>
          </w:rPrChange>
        </w:rPr>
        <w:t>היוצאת</w:t>
      </w:r>
      <w:r w:rsidRPr="00A90D62">
        <w:rPr>
          <w:rFonts w:ascii="David" w:eastAsia="David" w:hAnsi="David" w:cs="David"/>
          <w:sz w:val="28"/>
          <w:szCs w:val="28"/>
          <w:rtl/>
          <w:rPrChange w:id="6444" w:author="אברהם" w:date="2012-11-23T10:23:00Z">
            <w:rPr>
              <w:rFonts w:ascii="David" w:eastAsia="David" w:hAnsi="David" w:cs="David"/>
              <w:rtl/>
            </w:rPr>
          </w:rPrChange>
        </w:rPr>
        <w:t xml:space="preserve"> </w:t>
      </w:r>
      <w:r w:rsidRPr="00A90D62">
        <w:rPr>
          <w:rFonts w:ascii="David" w:hAnsi="David" w:cs="David"/>
          <w:sz w:val="28"/>
          <w:szCs w:val="28"/>
          <w:rtl/>
          <w:rPrChange w:id="6445" w:author="אברהם" w:date="2012-11-23T10:23:00Z">
            <w:rPr>
              <w:rFonts w:ascii="David" w:hAnsi="David" w:cs="David"/>
              <w:rtl/>
            </w:rPr>
          </w:rPrChange>
        </w:rPr>
        <w:t>מצומת</w:t>
      </w:r>
      <w:r w:rsidRPr="00A90D62">
        <w:rPr>
          <w:rFonts w:ascii="David" w:eastAsia="David" w:hAnsi="David" w:cs="David"/>
          <w:sz w:val="28"/>
          <w:szCs w:val="28"/>
          <w:rtl/>
          <w:rPrChange w:id="6446" w:author="אברהם" w:date="2012-11-23T10:23:00Z">
            <w:rPr>
              <w:rFonts w:ascii="David" w:eastAsia="David" w:hAnsi="David" w:cs="David"/>
              <w:rtl/>
            </w:rPr>
          </w:rPrChange>
        </w:rPr>
        <w:t xml:space="preserve"> </w:t>
      </w:r>
      <w:r w:rsidRPr="00A90D62">
        <w:rPr>
          <w:rFonts w:ascii="David" w:hAnsi="David" w:cs="David"/>
          <w:sz w:val="28"/>
          <w:szCs w:val="28"/>
          <w:rtl/>
          <w:rPrChange w:id="6447" w:author="אברהם" w:date="2012-11-23T10:23:00Z">
            <w:rPr>
              <w:rFonts w:ascii="David" w:hAnsi="David" w:cs="David"/>
              <w:rtl/>
            </w:rPr>
          </w:rPrChange>
        </w:rPr>
        <w:t>(</w:t>
      </w:r>
      <w:r w:rsidRPr="00A90D62">
        <w:rPr>
          <w:rFonts w:ascii="David" w:hAnsi="David" w:cs="David"/>
          <w:sz w:val="28"/>
          <w:szCs w:val="28"/>
          <w:rPrChange w:id="6448" w:author="אברהם" w:date="2012-11-23T10:23:00Z">
            <w:rPr>
              <w:rFonts w:ascii="David" w:hAnsi="David" w:cs="David"/>
            </w:rPr>
          </w:rPrChange>
        </w:rPr>
        <w:t>i-1</w:t>
      </w:r>
      <w:r w:rsidRPr="00A90D62">
        <w:rPr>
          <w:rFonts w:ascii="David" w:hAnsi="David" w:cs="David"/>
          <w:sz w:val="28"/>
          <w:szCs w:val="28"/>
          <w:rtl/>
          <w:rPrChange w:id="6449" w:author="אברהם" w:date="2012-11-23T10:23:00Z">
            <w:rPr>
              <w:rFonts w:ascii="David" w:hAnsi="David" w:cs="David"/>
              <w:rtl/>
            </w:rPr>
          </w:rPrChange>
        </w:rPr>
        <w:t>), ולפי</w:t>
      </w:r>
      <w:r w:rsidRPr="00A90D62">
        <w:rPr>
          <w:rFonts w:ascii="David" w:eastAsia="David" w:hAnsi="David" w:cs="David"/>
          <w:sz w:val="28"/>
          <w:szCs w:val="28"/>
          <w:rtl/>
          <w:rPrChange w:id="6450" w:author="אברהם" w:date="2012-11-23T10:23:00Z">
            <w:rPr>
              <w:rFonts w:ascii="David" w:eastAsia="David" w:hAnsi="David" w:cs="David"/>
              <w:rtl/>
            </w:rPr>
          </w:rPrChange>
        </w:rPr>
        <w:t xml:space="preserve"> </w:t>
      </w:r>
      <w:r w:rsidRPr="00A90D62">
        <w:rPr>
          <w:rFonts w:ascii="David" w:hAnsi="David" w:cs="David"/>
          <w:sz w:val="28"/>
          <w:szCs w:val="28"/>
          <w:rtl/>
          <w:rPrChange w:id="6451" w:author="אברהם" w:date="2012-11-23T10:23:00Z">
            <w:rPr>
              <w:rFonts w:ascii="David" w:hAnsi="David" w:cs="David"/>
              <w:rtl/>
            </w:rPr>
          </w:rPrChange>
        </w:rPr>
        <w:t>הנחתנו, אלו</w:t>
      </w:r>
      <w:r w:rsidRPr="00A90D62">
        <w:rPr>
          <w:rFonts w:ascii="David" w:eastAsia="David" w:hAnsi="David" w:cs="David"/>
          <w:sz w:val="28"/>
          <w:szCs w:val="28"/>
          <w:rtl/>
          <w:rPrChange w:id="6452" w:author="אברהם" w:date="2012-11-23T10:23:00Z">
            <w:rPr>
              <w:rFonts w:ascii="David" w:eastAsia="David" w:hAnsi="David" w:cs="David"/>
              <w:rtl/>
            </w:rPr>
          </w:rPrChange>
        </w:rPr>
        <w:t xml:space="preserve"> </w:t>
      </w:r>
      <w:r w:rsidRPr="00A90D62">
        <w:rPr>
          <w:rFonts w:ascii="David" w:hAnsi="David" w:cs="David"/>
          <w:sz w:val="28"/>
          <w:szCs w:val="28"/>
          <w:rtl/>
          <w:rPrChange w:id="6453" w:author="אברהם" w:date="2012-11-23T10:23:00Z">
            <w:rPr>
              <w:rFonts w:ascii="David" w:hAnsi="David" w:cs="David"/>
              <w:rtl/>
            </w:rPr>
          </w:rPrChange>
        </w:rPr>
        <w:t>צמתים</w:t>
      </w:r>
      <w:r w:rsidRPr="00A90D62">
        <w:rPr>
          <w:rFonts w:ascii="David" w:eastAsia="David" w:hAnsi="David" w:cs="David"/>
          <w:sz w:val="28"/>
          <w:szCs w:val="28"/>
          <w:rtl/>
          <w:rPrChange w:id="6454" w:author="אברהם" w:date="2012-11-23T10:23:00Z">
            <w:rPr>
              <w:rFonts w:ascii="David" w:eastAsia="David" w:hAnsi="David" w:cs="David"/>
              <w:rtl/>
            </w:rPr>
          </w:rPrChange>
        </w:rPr>
        <w:t xml:space="preserve"> </w:t>
      </w:r>
      <w:r w:rsidRPr="00A90D62">
        <w:rPr>
          <w:rFonts w:ascii="David" w:hAnsi="David" w:cs="David"/>
          <w:sz w:val="28"/>
          <w:szCs w:val="28"/>
          <w:rtl/>
          <w:rPrChange w:id="6455" w:author="אברהם" w:date="2012-11-23T10:23:00Z">
            <w:rPr>
              <w:rFonts w:ascii="David" w:hAnsi="David" w:cs="David"/>
              <w:rtl/>
            </w:rPr>
          </w:rPrChange>
        </w:rPr>
        <w:t>שונים. אולם, מספר</w:t>
      </w:r>
      <w:r w:rsidRPr="00A90D62">
        <w:rPr>
          <w:rFonts w:ascii="David" w:eastAsia="David" w:hAnsi="David" w:cs="David"/>
          <w:sz w:val="28"/>
          <w:szCs w:val="28"/>
          <w:rtl/>
          <w:rPrChange w:id="6456" w:author="אברהם" w:date="2012-11-23T10:23:00Z">
            <w:rPr>
              <w:rFonts w:ascii="David" w:eastAsia="David" w:hAnsi="David" w:cs="David"/>
              <w:rtl/>
            </w:rPr>
          </w:rPrChange>
        </w:rPr>
        <w:t xml:space="preserve"> </w:t>
      </w:r>
      <w:r w:rsidRPr="00A90D62">
        <w:rPr>
          <w:rFonts w:ascii="David" w:hAnsi="David" w:cs="David"/>
          <w:sz w:val="28"/>
          <w:szCs w:val="28"/>
          <w:rtl/>
          <w:rPrChange w:id="6457" w:author="אברהם" w:date="2012-11-23T10:23:00Z">
            <w:rPr>
              <w:rFonts w:ascii="David" w:hAnsi="David" w:cs="David"/>
              <w:rtl/>
            </w:rPr>
          </w:rPrChange>
        </w:rPr>
        <w:t>הקשתות</w:t>
      </w:r>
      <w:r w:rsidRPr="00A90D62">
        <w:rPr>
          <w:rFonts w:ascii="David" w:eastAsia="David" w:hAnsi="David" w:cs="David"/>
          <w:sz w:val="28"/>
          <w:szCs w:val="28"/>
          <w:rtl/>
          <w:rPrChange w:id="6458" w:author="אברהם" w:date="2012-11-23T10:23:00Z">
            <w:rPr>
              <w:rFonts w:ascii="David" w:eastAsia="David" w:hAnsi="David" w:cs="David"/>
              <w:rtl/>
            </w:rPr>
          </w:rPrChange>
        </w:rPr>
        <w:t xml:space="preserve"> </w:t>
      </w:r>
      <w:r w:rsidRPr="00A90D62">
        <w:rPr>
          <w:rFonts w:ascii="David" w:hAnsi="David" w:cs="David"/>
          <w:sz w:val="28"/>
          <w:szCs w:val="28"/>
          <w:rtl/>
          <w:rPrChange w:id="6459" w:author="אברהם" w:date="2012-11-23T10:23:00Z">
            <w:rPr>
              <w:rFonts w:ascii="David" w:hAnsi="David" w:cs="David"/>
              <w:rtl/>
            </w:rPr>
          </w:rPrChange>
        </w:rPr>
        <w:t>הנכנסות</w:t>
      </w:r>
      <w:r w:rsidRPr="00A90D62">
        <w:rPr>
          <w:rFonts w:ascii="David" w:eastAsia="David" w:hAnsi="David" w:cs="David"/>
          <w:sz w:val="28"/>
          <w:szCs w:val="28"/>
          <w:rtl/>
          <w:rPrChange w:id="6460" w:author="אברהם" w:date="2012-11-23T10:23:00Z">
            <w:rPr>
              <w:rFonts w:ascii="David" w:eastAsia="David" w:hAnsi="David" w:cs="David"/>
              <w:rtl/>
            </w:rPr>
          </w:rPrChange>
        </w:rPr>
        <w:t xml:space="preserve"> </w:t>
      </w:r>
      <w:r w:rsidRPr="00A90D62">
        <w:rPr>
          <w:rFonts w:ascii="David" w:hAnsi="David" w:cs="David"/>
          <w:sz w:val="28"/>
          <w:szCs w:val="28"/>
          <w:rtl/>
          <w:rPrChange w:id="6461" w:author="אברהם" w:date="2012-11-23T10:23:00Z">
            <w:rPr>
              <w:rFonts w:ascii="David" w:hAnsi="David" w:cs="David"/>
              <w:rtl/>
            </w:rPr>
          </w:rPrChange>
        </w:rPr>
        <w:t>זהה</w:t>
      </w:r>
      <w:r w:rsidRPr="00A90D62">
        <w:rPr>
          <w:rFonts w:ascii="David" w:eastAsia="David" w:hAnsi="David" w:cs="David"/>
          <w:sz w:val="28"/>
          <w:szCs w:val="28"/>
          <w:rtl/>
          <w:rPrChange w:id="6462" w:author="אברהם" w:date="2012-11-23T10:23:00Z">
            <w:rPr>
              <w:rFonts w:ascii="David" w:eastAsia="David" w:hAnsi="David" w:cs="David"/>
              <w:rtl/>
            </w:rPr>
          </w:rPrChange>
        </w:rPr>
        <w:t xml:space="preserve"> </w:t>
      </w:r>
      <w:r w:rsidRPr="00A90D62">
        <w:rPr>
          <w:rFonts w:ascii="David" w:hAnsi="David" w:cs="David"/>
          <w:sz w:val="28"/>
          <w:szCs w:val="28"/>
          <w:rtl/>
          <w:rPrChange w:id="6463" w:author="אברהם" w:date="2012-11-23T10:23:00Z">
            <w:rPr>
              <w:rFonts w:ascii="David" w:hAnsi="David" w:cs="David"/>
              <w:rtl/>
            </w:rPr>
          </w:rPrChange>
        </w:rPr>
        <w:t>למספר</w:t>
      </w:r>
      <w:r w:rsidRPr="00A90D62">
        <w:rPr>
          <w:rFonts w:ascii="David" w:eastAsia="David" w:hAnsi="David" w:cs="David"/>
          <w:sz w:val="28"/>
          <w:szCs w:val="28"/>
          <w:rtl/>
          <w:rPrChange w:id="6464" w:author="אברהם" w:date="2012-11-23T10:23:00Z">
            <w:rPr>
              <w:rFonts w:ascii="David" w:eastAsia="David" w:hAnsi="David" w:cs="David"/>
              <w:rtl/>
            </w:rPr>
          </w:rPrChange>
        </w:rPr>
        <w:t xml:space="preserve"> </w:t>
      </w:r>
      <w:r w:rsidRPr="00A90D62">
        <w:rPr>
          <w:rFonts w:ascii="David" w:hAnsi="David" w:cs="David"/>
          <w:sz w:val="28"/>
          <w:szCs w:val="28"/>
          <w:rtl/>
          <w:rPrChange w:id="6465" w:author="אברהם" w:date="2012-11-23T10:23:00Z">
            <w:rPr>
              <w:rFonts w:ascii="David" w:hAnsi="David" w:cs="David"/>
              <w:rtl/>
            </w:rPr>
          </w:rPrChange>
        </w:rPr>
        <w:t>הצמתים</w:t>
      </w:r>
      <w:r w:rsidRPr="00A90D62">
        <w:rPr>
          <w:rFonts w:ascii="David" w:eastAsia="David" w:hAnsi="David" w:cs="David"/>
          <w:sz w:val="28"/>
          <w:szCs w:val="28"/>
          <w:rtl/>
          <w:rPrChange w:id="6466" w:author="אברהם" w:date="2012-11-23T10:23:00Z">
            <w:rPr>
              <w:rFonts w:ascii="David" w:eastAsia="David" w:hAnsi="David" w:cs="David"/>
              <w:rtl/>
            </w:rPr>
          </w:rPrChange>
        </w:rPr>
        <w:t xml:space="preserve"> </w:t>
      </w:r>
      <w:r w:rsidRPr="00A90D62">
        <w:rPr>
          <w:rFonts w:ascii="David" w:hAnsi="David" w:cs="David"/>
          <w:sz w:val="28"/>
          <w:szCs w:val="28"/>
          <w:rtl/>
          <w:rPrChange w:id="6467" w:author="אברהם" w:date="2012-11-23T10:23:00Z">
            <w:rPr>
              <w:rFonts w:ascii="David" w:hAnsi="David" w:cs="David"/>
              <w:rtl/>
            </w:rPr>
          </w:rPrChange>
        </w:rPr>
        <w:t>בגרף</w:t>
      </w:r>
      <w:r w:rsidRPr="00A90D62">
        <w:rPr>
          <w:rFonts w:ascii="David" w:eastAsia="David" w:hAnsi="David" w:cs="David"/>
          <w:sz w:val="28"/>
          <w:szCs w:val="28"/>
          <w:rtl/>
          <w:rPrChange w:id="6468" w:author="אברהם" w:date="2012-11-23T10:23:00Z">
            <w:rPr>
              <w:rFonts w:ascii="David" w:eastAsia="David" w:hAnsi="David" w:cs="David"/>
              <w:rtl/>
            </w:rPr>
          </w:rPrChange>
        </w:rPr>
        <w:t xml:space="preserve"> </w:t>
      </w:r>
      <w:r w:rsidRPr="00A90D62">
        <w:rPr>
          <w:rFonts w:ascii="David" w:hAnsi="David" w:cs="David"/>
          <w:sz w:val="28"/>
          <w:szCs w:val="28"/>
          <w:rtl/>
          <w:rPrChange w:id="6469" w:author="אברהם" w:date="2012-11-23T10:23:00Z">
            <w:rPr>
              <w:rFonts w:ascii="David" w:hAnsi="David" w:cs="David"/>
              <w:rtl/>
            </w:rPr>
          </w:rPrChange>
        </w:rPr>
        <w:t>(מספר</w:t>
      </w:r>
      <w:r w:rsidRPr="00A90D62">
        <w:rPr>
          <w:rFonts w:ascii="David" w:eastAsia="David" w:hAnsi="David" w:cs="David"/>
          <w:sz w:val="28"/>
          <w:szCs w:val="28"/>
          <w:rtl/>
          <w:rPrChange w:id="6470" w:author="אברהם" w:date="2012-11-23T10:23:00Z">
            <w:rPr>
              <w:rFonts w:ascii="David" w:eastAsia="David" w:hAnsi="David" w:cs="David"/>
              <w:rtl/>
            </w:rPr>
          </w:rPrChange>
        </w:rPr>
        <w:t xml:space="preserve"> </w:t>
      </w:r>
      <w:r w:rsidRPr="00A90D62">
        <w:rPr>
          <w:rFonts w:ascii="David" w:hAnsi="David" w:cs="David"/>
          <w:sz w:val="28"/>
          <w:szCs w:val="28"/>
          <w:rtl/>
          <w:rPrChange w:id="6471" w:author="אברהם" w:date="2012-11-23T10:23:00Z">
            <w:rPr>
              <w:rFonts w:ascii="David" w:hAnsi="David" w:cs="David"/>
              <w:rtl/>
            </w:rPr>
          </w:rPrChange>
        </w:rPr>
        <w:t>הנחלות</w:t>
      </w:r>
      <w:r w:rsidRPr="00A90D62">
        <w:rPr>
          <w:rFonts w:ascii="David" w:eastAsia="David" w:hAnsi="David" w:cs="David"/>
          <w:sz w:val="28"/>
          <w:szCs w:val="28"/>
          <w:rtl/>
          <w:rPrChange w:id="6472" w:author="אברהם" w:date="2012-11-23T10:23:00Z">
            <w:rPr>
              <w:rFonts w:ascii="David" w:eastAsia="David" w:hAnsi="David" w:cs="David"/>
              <w:rtl/>
            </w:rPr>
          </w:rPrChange>
        </w:rPr>
        <w:t xml:space="preserve"> </w:t>
      </w:r>
      <w:r w:rsidRPr="00A90D62">
        <w:rPr>
          <w:rFonts w:ascii="David" w:hAnsi="David" w:cs="David"/>
          <w:sz w:val="28"/>
          <w:szCs w:val="28"/>
          <w:rtl/>
          <w:rPrChange w:id="6473" w:author="אברהם" w:date="2012-11-23T10:23:00Z">
            <w:rPr>
              <w:rFonts w:ascii="David" w:hAnsi="David" w:cs="David"/>
              <w:rtl/>
            </w:rPr>
          </w:rPrChange>
        </w:rPr>
        <w:t>זהה</w:t>
      </w:r>
      <w:r w:rsidRPr="00A90D62">
        <w:rPr>
          <w:rFonts w:ascii="David" w:eastAsia="David" w:hAnsi="David" w:cs="David"/>
          <w:sz w:val="28"/>
          <w:szCs w:val="28"/>
          <w:rtl/>
          <w:rPrChange w:id="6474" w:author="אברהם" w:date="2012-11-23T10:23:00Z">
            <w:rPr>
              <w:rFonts w:ascii="David" w:eastAsia="David" w:hAnsi="David" w:cs="David"/>
              <w:rtl/>
            </w:rPr>
          </w:rPrChange>
        </w:rPr>
        <w:t xml:space="preserve"> </w:t>
      </w:r>
      <w:r w:rsidRPr="00A90D62">
        <w:rPr>
          <w:rFonts w:ascii="David" w:hAnsi="David" w:cs="David"/>
          <w:sz w:val="28"/>
          <w:szCs w:val="28"/>
          <w:rtl/>
          <w:rPrChange w:id="6475" w:author="אברהם" w:date="2012-11-23T10:23:00Z">
            <w:rPr>
              <w:rFonts w:ascii="David" w:hAnsi="David" w:cs="David"/>
              <w:rtl/>
            </w:rPr>
          </w:rPrChange>
        </w:rPr>
        <w:t>למספר</w:t>
      </w:r>
      <w:r w:rsidRPr="00A90D62">
        <w:rPr>
          <w:rFonts w:ascii="David" w:eastAsia="David" w:hAnsi="David" w:cs="David"/>
          <w:sz w:val="28"/>
          <w:szCs w:val="28"/>
          <w:rtl/>
          <w:rPrChange w:id="6476" w:author="אברהם" w:date="2012-11-23T10:23:00Z">
            <w:rPr>
              <w:rFonts w:ascii="David" w:eastAsia="David" w:hAnsi="David" w:cs="David"/>
              <w:rtl/>
            </w:rPr>
          </w:rPrChange>
        </w:rPr>
        <w:t xml:space="preserve"> </w:t>
      </w:r>
      <w:r w:rsidRPr="00A90D62">
        <w:rPr>
          <w:rFonts w:ascii="David" w:hAnsi="David" w:cs="David"/>
          <w:sz w:val="28"/>
          <w:szCs w:val="28"/>
          <w:rtl/>
          <w:rPrChange w:id="6477" w:author="אברהם" w:date="2012-11-23T10:23:00Z">
            <w:rPr>
              <w:rFonts w:ascii="David" w:hAnsi="David" w:cs="David"/>
              <w:rtl/>
            </w:rPr>
          </w:rPrChange>
        </w:rPr>
        <w:t>האזרחים); אם</w:t>
      </w:r>
      <w:r w:rsidRPr="00A90D62">
        <w:rPr>
          <w:rFonts w:ascii="David" w:eastAsia="David" w:hAnsi="David" w:cs="David"/>
          <w:sz w:val="28"/>
          <w:szCs w:val="28"/>
          <w:rtl/>
          <w:rPrChange w:id="6478" w:author="אברהם" w:date="2012-11-23T10:23:00Z">
            <w:rPr>
              <w:rFonts w:ascii="David" w:eastAsia="David" w:hAnsi="David" w:cs="David"/>
              <w:rtl/>
            </w:rPr>
          </w:rPrChange>
        </w:rPr>
        <w:t xml:space="preserve"> </w:t>
      </w:r>
      <w:r w:rsidRPr="00A90D62">
        <w:rPr>
          <w:rFonts w:ascii="David" w:hAnsi="David" w:cs="David"/>
          <w:sz w:val="28"/>
          <w:szCs w:val="28"/>
          <w:rtl/>
          <w:rPrChange w:id="6479" w:author="אברהם" w:date="2012-11-23T10:23:00Z">
            <w:rPr>
              <w:rFonts w:ascii="David" w:hAnsi="David" w:cs="David"/>
              <w:rtl/>
            </w:rPr>
          </w:rPrChange>
        </w:rPr>
        <w:t>לצומת</w:t>
      </w:r>
      <w:r w:rsidRPr="00A90D62">
        <w:rPr>
          <w:rFonts w:ascii="David" w:eastAsia="David" w:hAnsi="David" w:cs="David"/>
          <w:sz w:val="28"/>
          <w:szCs w:val="28"/>
          <w:rtl/>
          <w:rPrChange w:id="6480" w:author="אברהם" w:date="2012-11-23T10:23:00Z">
            <w:rPr>
              <w:rFonts w:ascii="David" w:eastAsia="David" w:hAnsi="David" w:cs="David"/>
              <w:rtl/>
            </w:rPr>
          </w:rPrChange>
        </w:rPr>
        <w:t xml:space="preserve"> </w:t>
      </w:r>
      <w:r w:rsidRPr="00A90D62">
        <w:rPr>
          <w:rFonts w:ascii="David" w:hAnsi="David" w:cs="David"/>
          <w:sz w:val="28"/>
          <w:szCs w:val="28"/>
          <w:rtl/>
          <w:rPrChange w:id="6481" w:author="אברהם" w:date="2012-11-23T10:23:00Z">
            <w:rPr>
              <w:rFonts w:ascii="David" w:hAnsi="David" w:cs="David"/>
              <w:rtl/>
            </w:rPr>
          </w:rPrChange>
        </w:rPr>
        <w:t>אחד</w:t>
      </w:r>
      <w:r w:rsidRPr="00A90D62">
        <w:rPr>
          <w:rFonts w:ascii="David" w:eastAsia="David" w:hAnsi="David" w:cs="David"/>
          <w:sz w:val="28"/>
          <w:szCs w:val="28"/>
          <w:rtl/>
          <w:rPrChange w:id="6482" w:author="אברהם" w:date="2012-11-23T10:23:00Z">
            <w:rPr>
              <w:rFonts w:ascii="David" w:eastAsia="David" w:hAnsi="David" w:cs="David"/>
              <w:rtl/>
            </w:rPr>
          </w:rPrChange>
        </w:rPr>
        <w:t xml:space="preserve"> </w:t>
      </w:r>
      <w:r w:rsidRPr="00A90D62">
        <w:rPr>
          <w:rFonts w:ascii="David" w:hAnsi="David" w:cs="David"/>
          <w:sz w:val="28"/>
          <w:szCs w:val="28"/>
          <w:rtl/>
          <w:rPrChange w:id="6483" w:author="אברהם" w:date="2012-11-23T10:23:00Z">
            <w:rPr>
              <w:rFonts w:ascii="David" w:hAnsi="David" w:cs="David"/>
              <w:rtl/>
            </w:rPr>
          </w:rPrChange>
        </w:rPr>
        <w:t>ישנן</w:t>
      </w:r>
      <w:r w:rsidRPr="00A90D62">
        <w:rPr>
          <w:rFonts w:ascii="David" w:eastAsia="David" w:hAnsi="David" w:cs="David"/>
          <w:sz w:val="28"/>
          <w:szCs w:val="28"/>
          <w:rtl/>
          <w:rPrChange w:id="6484" w:author="אברהם" w:date="2012-11-23T10:23:00Z">
            <w:rPr>
              <w:rFonts w:ascii="David" w:eastAsia="David" w:hAnsi="David" w:cs="David"/>
              <w:rtl/>
            </w:rPr>
          </w:rPrChange>
        </w:rPr>
        <w:t xml:space="preserve"> </w:t>
      </w:r>
      <w:r w:rsidRPr="00A90D62">
        <w:rPr>
          <w:rFonts w:ascii="David" w:hAnsi="David" w:cs="David"/>
          <w:sz w:val="28"/>
          <w:szCs w:val="28"/>
          <w:rtl/>
          <w:rPrChange w:id="6485" w:author="אברהם" w:date="2012-11-23T10:23:00Z">
            <w:rPr>
              <w:rFonts w:ascii="David" w:hAnsi="David" w:cs="David"/>
              <w:rtl/>
            </w:rPr>
          </w:rPrChange>
        </w:rPr>
        <w:t>שתי</w:t>
      </w:r>
      <w:r w:rsidRPr="00A90D62">
        <w:rPr>
          <w:rFonts w:ascii="David" w:eastAsia="David" w:hAnsi="David" w:cs="David"/>
          <w:sz w:val="28"/>
          <w:szCs w:val="28"/>
          <w:rtl/>
          <w:rPrChange w:id="6486" w:author="אברהם" w:date="2012-11-23T10:23:00Z">
            <w:rPr>
              <w:rFonts w:ascii="David" w:eastAsia="David" w:hAnsi="David" w:cs="David"/>
              <w:rtl/>
            </w:rPr>
          </w:rPrChange>
        </w:rPr>
        <w:t xml:space="preserve"> </w:t>
      </w:r>
      <w:r w:rsidRPr="00A90D62">
        <w:rPr>
          <w:rFonts w:ascii="David" w:hAnsi="David" w:cs="David"/>
          <w:sz w:val="28"/>
          <w:szCs w:val="28"/>
          <w:rtl/>
          <w:rPrChange w:id="6487" w:author="אברהם" w:date="2012-11-23T10:23:00Z">
            <w:rPr>
              <w:rFonts w:ascii="David" w:hAnsi="David" w:cs="David"/>
              <w:rtl/>
            </w:rPr>
          </w:rPrChange>
        </w:rPr>
        <w:t>קשתות</w:t>
      </w:r>
      <w:r w:rsidRPr="00A90D62">
        <w:rPr>
          <w:rFonts w:ascii="David" w:eastAsia="David" w:hAnsi="David" w:cs="David"/>
          <w:sz w:val="28"/>
          <w:szCs w:val="28"/>
          <w:rtl/>
          <w:rPrChange w:id="6488" w:author="אברהם" w:date="2012-11-23T10:23:00Z">
            <w:rPr>
              <w:rFonts w:ascii="David" w:eastAsia="David" w:hAnsi="David" w:cs="David"/>
              <w:rtl/>
            </w:rPr>
          </w:rPrChange>
        </w:rPr>
        <w:t xml:space="preserve"> </w:t>
      </w:r>
      <w:r w:rsidRPr="00A90D62">
        <w:rPr>
          <w:rFonts w:ascii="David" w:hAnsi="David" w:cs="David"/>
          <w:sz w:val="28"/>
          <w:szCs w:val="28"/>
          <w:rtl/>
          <w:rPrChange w:id="6489" w:author="אברהם" w:date="2012-11-23T10:23:00Z">
            <w:rPr>
              <w:rFonts w:ascii="David" w:hAnsi="David" w:cs="David"/>
              <w:rtl/>
            </w:rPr>
          </w:rPrChange>
        </w:rPr>
        <w:t>נכנסות, בהכרח</w:t>
      </w:r>
      <w:r w:rsidRPr="00A90D62">
        <w:rPr>
          <w:rFonts w:ascii="David" w:eastAsia="David" w:hAnsi="David" w:cs="David"/>
          <w:sz w:val="28"/>
          <w:szCs w:val="28"/>
          <w:rtl/>
          <w:rPrChange w:id="6490" w:author="אברהם" w:date="2012-11-23T10:23:00Z">
            <w:rPr>
              <w:rFonts w:ascii="David" w:eastAsia="David" w:hAnsi="David" w:cs="David"/>
              <w:rtl/>
            </w:rPr>
          </w:rPrChange>
        </w:rPr>
        <w:t xml:space="preserve"> </w:t>
      </w:r>
      <w:r w:rsidRPr="00A90D62">
        <w:rPr>
          <w:rFonts w:ascii="David" w:hAnsi="David" w:cs="David"/>
          <w:sz w:val="28"/>
          <w:szCs w:val="28"/>
          <w:rtl/>
          <w:rPrChange w:id="6491" w:author="אברהם" w:date="2012-11-23T10:23:00Z">
            <w:rPr>
              <w:rFonts w:ascii="David" w:hAnsi="David" w:cs="David"/>
              <w:rtl/>
            </w:rPr>
          </w:rPrChange>
        </w:rPr>
        <w:t>ישנו</w:t>
      </w:r>
      <w:r w:rsidRPr="00A90D62">
        <w:rPr>
          <w:rFonts w:ascii="David" w:eastAsia="David" w:hAnsi="David" w:cs="David"/>
          <w:sz w:val="28"/>
          <w:szCs w:val="28"/>
          <w:rtl/>
          <w:rPrChange w:id="6492" w:author="אברהם" w:date="2012-11-23T10:23:00Z">
            <w:rPr>
              <w:rFonts w:ascii="David" w:eastAsia="David" w:hAnsi="David" w:cs="David"/>
              <w:rtl/>
            </w:rPr>
          </w:rPrChange>
        </w:rPr>
        <w:t xml:space="preserve"> </w:t>
      </w:r>
      <w:r w:rsidRPr="00A90D62">
        <w:rPr>
          <w:rFonts w:ascii="David" w:hAnsi="David" w:cs="David"/>
          <w:sz w:val="28"/>
          <w:szCs w:val="28"/>
          <w:rtl/>
          <w:rPrChange w:id="6493" w:author="אברהם" w:date="2012-11-23T10:23:00Z">
            <w:rPr>
              <w:rFonts w:ascii="David" w:hAnsi="David" w:cs="David"/>
              <w:rtl/>
            </w:rPr>
          </w:rPrChange>
        </w:rPr>
        <w:t>צומת</w:t>
      </w:r>
      <w:r w:rsidRPr="00A90D62">
        <w:rPr>
          <w:rFonts w:ascii="David" w:eastAsia="David" w:hAnsi="David" w:cs="David"/>
          <w:sz w:val="28"/>
          <w:szCs w:val="28"/>
          <w:rtl/>
          <w:rPrChange w:id="6494" w:author="אברהם" w:date="2012-11-23T10:23:00Z">
            <w:rPr>
              <w:rFonts w:ascii="David" w:eastAsia="David" w:hAnsi="David" w:cs="David"/>
              <w:rtl/>
            </w:rPr>
          </w:rPrChange>
        </w:rPr>
        <w:t xml:space="preserve"> </w:t>
      </w:r>
      <w:r w:rsidRPr="00A90D62">
        <w:rPr>
          <w:rFonts w:ascii="David" w:hAnsi="David" w:cs="David"/>
          <w:sz w:val="28"/>
          <w:szCs w:val="28"/>
          <w:rtl/>
          <w:rPrChange w:id="6495" w:author="אברהם" w:date="2012-11-23T10:23:00Z">
            <w:rPr>
              <w:rFonts w:ascii="David" w:hAnsi="David" w:cs="David"/>
              <w:rtl/>
            </w:rPr>
          </w:rPrChange>
        </w:rPr>
        <w:t>אחד</w:t>
      </w:r>
      <w:r w:rsidRPr="00A90D62">
        <w:rPr>
          <w:rFonts w:ascii="David" w:eastAsia="David" w:hAnsi="David" w:cs="David"/>
          <w:sz w:val="28"/>
          <w:szCs w:val="28"/>
          <w:rtl/>
          <w:rPrChange w:id="6496" w:author="אברהם" w:date="2012-11-23T10:23:00Z">
            <w:rPr>
              <w:rFonts w:ascii="David" w:eastAsia="David" w:hAnsi="David" w:cs="David"/>
              <w:rtl/>
            </w:rPr>
          </w:rPrChange>
        </w:rPr>
        <w:t xml:space="preserve"> </w:t>
      </w:r>
      <w:r w:rsidRPr="00A90D62">
        <w:rPr>
          <w:rFonts w:ascii="David" w:hAnsi="David" w:cs="David"/>
          <w:sz w:val="28"/>
          <w:szCs w:val="28"/>
          <w:rtl/>
          <w:rPrChange w:id="6497" w:author="אברהם" w:date="2012-11-23T10:23:00Z">
            <w:rPr>
              <w:rFonts w:ascii="David" w:hAnsi="David" w:cs="David"/>
              <w:rtl/>
            </w:rPr>
          </w:rPrChange>
        </w:rPr>
        <w:t>לפחות</w:t>
      </w:r>
      <w:r w:rsidRPr="00A90D62">
        <w:rPr>
          <w:rFonts w:ascii="David" w:eastAsia="David" w:hAnsi="David" w:cs="David"/>
          <w:sz w:val="28"/>
          <w:szCs w:val="28"/>
          <w:rtl/>
          <w:rPrChange w:id="6498" w:author="אברהם" w:date="2012-11-23T10:23:00Z">
            <w:rPr>
              <w:rFonts w:ascii="David" w:eastAsia="David" w:hAnsi="David" w:cs="David"/>
              <w:rtl/>
            </w:rPr>
          </w:rPrChange>
        </w:rPr>
        <w:t xml:space="preserve"> </w:t>
      </w:r>
      <w:r w:rsidRPr="00A90D62">
        <w:rPr>
          <w:rFonts w:ascii="David" w:hAnsi="David" w:cs="David"/>
          <w:sz w:val="28"/>
          <w:szCs w:val="28"/>
          <w:rtl/>
          <w:rPrChange w:id="6499" w:author="אברהם" w:date="2012-11-23T10:23:00Z">
            <w:rPr>
              <w:rFonts w:ascii="David" w:hAnsi="David" w:cs="David"/>
              <w:rtl/>
            </w:rPr>
          </w:rPrChange>
        </w:rPr>
        <w:t>שאין</w:t>
      </w:r>
      <w:r w:rsidRPr="00A90D62">
        <w:rPr>
          <w:rFonts w:ascii="David" w:eastAsia="David" w:hAnsi="David" w:cs="David"/>
          <w:sz w:val="28"/>
          <w:szCs w:val="28"/>
          <w:rtl/>
          <w:rPrChange w:id="6500" w:author="אברהם" w:date="2012-11-23T10:23:00Z">
            <w:rPr>
              <w:rFonts w:ascii="David" w:eastAsia="David" w:hAnsi="David" w:cs="David"/>
              <w:rtl/>
            </w:rPr>
          </w:rPrChange>
        </w:rPr>
        <w:t xml:space="preserve"> </w:t>
      </w:r>
      <w:r w:rsidRPr="00A90D62">
        <w:rPr>
          <w:rFonts w:ascii="David" w:hAnsi="David" w:cs="David"/>
          <w:sz w:val="28"/>
          <w:szCs w:val="28"/>
          <w:rtl/>
          <w:rPrChange w:id="6501" w:author="אברהם" w:date="2012-11-23T10:23:00Z">
            <w:rPr>
              <w:rFonts w:ascii="David" w:hAnsi="David" w:cs="David"/>
              <w:rtl/>
            </w:rPr>
          </w:rPrChange>
        </w:rPr>
        <w:t>לו</w:t>
      </w:r>
      <w:r w:rsidRPr="00A90D62">
        <w:rPr>
          <w:rFonts w:ascii="David" w:eastAsia="David" w:hAnsi="David" w:cs="David"/>
          <w:sz w:val="28"/>
          <w:szCs w:val="28"/>
          <w:rtl/>
          <w:rPrChange w:id="6502" w:author="אברהם" w:date="2012-11-23T10:23:00Z">
            <w:rPr>
              <w:rFonts w:ascii="David" w:eastAsia="David" w:hAnsi="David" w:cs="David"/>
              <w:rtl/>
            </w:rPr>
          </w:rPrChange>
        </w:rPr>
        <w:t xml:space="preserve"> </w:t>
      </w:r>
      <w:r w:rsidRPr="00A90D62">
        <w:rPr>
          <w:rFonts w:ascii="David" w:hAnsi="David" w:cs="David"/>
          <w:sz w:val="28"/>
          <w:szCs w:val="28"/>
          <w:rtl/>
          <w:rPrChange w:id="6503" w:author="אברהם" w:date="2012-11-23T10:23:00Z">
            <w:rPr>
              <w:rFonts w:ascii="David" w:hAnsi="David" w:cs="David"/>
              <w:rtl/>
            </w:rPr>
          </w:rPrChange>
        </w:rPr>
        <w:t>קשתות</w:t>
      </w:r>
      <w:r w:rsidRPr="00A90D62">
        <w:rPr>
          <w:rFonts w:ascii="David" w:eastAsia="David" w:hAnsi="David" w:cs="David"/>
          <w:sz w:val="28"/>
          <w:szCs w:val="28"/>
          <w:rtl/>
          <w:rPrChange w:id="6504" w:author="אברהם" w:date="2012-11-23T10:23:00Z">
            <w:rPr>
              <w:rFonts w:ascii="David" w:eastAsia="David" w:hAnsi="David" w:cs="David"/>
              <w:rtl/>
            </w:rPr>
          </w:rPrChange>
        </w:rPr>
        <w:t xml:space="preserve"> </w:t>
      </w:r>
      <w:r w:rsidRPr="00A90D62">
        <w:rPr>
          <w:rFonts w:ascii="David" w:hAnsi="David" w:cs="David"/>
          <w:sz w:val="28"/>
          <w:szCs w:val="28"/>
          <w:rtl/>
          <w:rPrChange w:id="6505" w:author="אברהם" w:date="2012-11-23T10:23:00Z">
            <w:rPr>
              <w:rFonts w:ascii="David" w:hAnsi="David" w:cs="David"/>
              <w:rtl/>
            </w:rPr>
          </w:rPrChange>
        </w:rPr>
        <w:t>נכנסות</w:t>
      </w:r>
      <w:r w:rsidRPr="00A90D62">
        <w:rPr>
          <w:rFonts w:ascii="David" w:eastAsia="David" w:hAnsi="David" w:cs="David"/>
          <w:sz w:val="28"/>
          <w:szCs w:val="28"/>
          <w:rtl/>
          <w:rPrChange w:id="6506" w:author="אברהם" w:date="2012-11-23T10:23:00Z">
            <w:rPr>
              <w:rFonts w:ascii="David" w:eastAsia="David" w:hAnsi="David" w:cs="David"/>
              <w:rtl/>
            </w:rPr>
          </w:rPrChange>
        </w:rPr>
        <w:t xml:space="preserve"> </w:t>
      </w:r>
      <w:r w:rsidRPr="00A90D62">
        <w:rPr>
          <w:rFonts w:ascii="David" w:hAnsi="David" w:cs="David"/>
          <w:sz w:val="28"/>
          <w:szCs w:val="28"/>
          <w:rtl/>
          <w:rPrChange w:id="6507" w:author="אברהם" w:date="2012-11-23T10:23:00Z">
            <w:rPr>
              <w:rFonts w:ascii="David" w:hAnsi="David" w:cs="David"/>
              <w:rtl/>
            </w:rPr>
          </w:rPrChange>
        </w:rPr>
        <w:t>כלל, נסמן</w:t>
      </w:r>
      <w:r w:rsidRPr="00A90D62">
        <w:rPr>
          <w:rFonts w:ascii="David" w:eastAsia="David" w:hAnsi="David" w:cs="David"/>
          <w:sz w:val="28"/>
          <w:szCs w:val="28"/>
          <w:rtl/>
          <w:rPrChange w:id="6508" w:author="אברהם" w:date="2012-11-23T10:23:00Z">
            <w:rPr>
              <w:rFonts w:ascii="David" w:eastAsia="David" w:hAnsi="David" w:cs="David"/>
              <w:rtl/>
            </w:rPr>
          </w:rPrChange>
        </w:rPr>
        <w:t xml:space="preserve"> </w:t>
      </w:r>
      <w:r w:rsidRPr="00A90D62">
        <w:rPr>
          <w:rFonts w:ascii="David" w:hAnsi="David" w:cs="David"/>
          <w:sz w:val="28"/>
          <w:szCs w:val="28"/>
          <w:rtl/>
          <w:rPrChange w:id="6509" w:author="אברהם" w:date="2012-11-23T10:23:00Z">
            <w:rPr>
              <w:rFonts w:ascii="David" w:hAnsi="David" w:cs="David"/>
              <w:rtl/>
            </w:rPr>
          </w:rPrChange>
        </w:rPr>
        <w:t>אותו</w:t>
      </w:r>
      <w:r w:rsidRPr="00A90D62">
        <w:rPr>
          <w:rFonts w:ascii="David" w:eastAsia="David" w:hAnsi="David" w:cs="David"/>
          <w:sz w:val="28"/>
          <w:szCs w:val="28"/>
          <w:rtl/>
          <w:rPrChange w:id="6510" w:author="אברהם" w:date="2012-11-23T10:23:00Z">
            <w:rPr>
              <w:rFonts w:ascii="David" w:eastAsia="David" w:hAnsi="David" w:cs="David"/>
              <w:rtl/>
            </w:rPr>
          </w:rPrChange>
        </w:rPr>
        <w:t xml:space="preserve"> </w:t>
      </w:r>
      <w:r w:rsidRPr="00A90D62">
        <w:rPr>
          <w:rFonts w:ascii="David" w:hAnsi="David" w:cs="David"/>
          <w:sz w:val="28"/>
          <w:szCs w:val="28"/>
          <w:rtl/>
          <w:rPrChange w:id="6511" w:author="אברהם" w:date="2012-11-23T10:23:00Z">
            <w:rPr>
              <w:rFonts w:ascii="David" w:hAnsi="David" w:cs="David"/>
              <w:rtl/>
            </w:rPr>
          </w:rPrChange>
        </w:rPr>
        <w:t>ב-</w:t>
      </w:r>
      <w:r w:rsidRPr="00A90D62">
        <w:rPr>
          <w:rFonts w:ascii="David" w:hAnsi="David" w:cs="David"/>
          <w:sz w:val="28"/>
          <w:szCs w:val="28"/>
          <w:rPrChange w:id="6512" w:author="אברהם" w:date="2012-11-23T10:23:00Z">
            <w:rPr>
              <w:rFonts w:ascii="David" w:hAnsi="David" w:cs="David"/>
            </w:rPr>
          </w:rPrChange>
        </w:rPr>
        <w:t>a</w:t>
      </w:r>
      <w:r w:rsidRPr="00A90D62">
        <w:rPr>
          <w:rFonts w:ascii="David" w:hAnsi="David" w:cs="David"/>
          <w:sz w:val="28"/>
          <w:szCs w:val="28"/>
          <w:rtl/>
          <w:rPrChange w:id="6513" w:author="אברהם" w:date="2012-11-23T10:23:00Z">
            <w:rPr>
              <w:rFonts w:ascii="David" w:hAnsi="David" w:cs="David"/>
              <w:rtl/>
            </w:rPr>
          </w:rPrChange>
        </w:rPr>
        <w:t>; אולם, לכל</w:t>
      </w:r>
      <w:r w:rsidRPr="00A90D62">
        <w:rPr>
          <w:rFonts w:ascii="David" w:eastAsia="David" w:hAnsi="David" w:cs="David"/>
          <w:sz w:val="28"/>
          <w:szCs w:val="28"/>
          <w:rtl/>
          <w:rPrChange w:id="6514" w:author="אברהם" w:date="2012-11-23T10:23:00Z">
            <w:rPr>
              <w:rFonts w:ascii="David" w:eastAsia="David" w:hAnsi="David" w:cs="David"/>
              <w:rtl/>
            </w:rPr>
          </w:rPrChange>
        </w:rPr>
        <w:t xml:space="preserve"> </w:t>
      </w:r>
      <w:r w:rsidRPr="00A90D62">
        <w:rPr>
          <w:rFonts w:ascii="David" w:hAnsi="David" w:cs="David"/>
          <w:sz w:val="28"/>
          <w:szCs w:val="28"/>
          <w:rtl/>
          <w:rPrChange w:id="6515" w:author="אברהם" w:date="2012-11-23T10:23:00Z">
            <w:rPr>
              <w:rFonts w:ascii="David" w:hAnsi="David" w:cs="David"/>
              <w:rtl/>
            </w:rPr>
          </w:rPrChange>
        </w:rPr>
        <w:t>צומת</w:t>
      </w:r>
      <w:r w:rsidRPr="00A90D62">
        <w:rPr>
          <w:rFonts w:ascii="David" w:eastAsia="David" w:hAnsi="David" w:cs="David"/>
          <w:sz w:val="28"/>
          <w:szCs w:val="28"/>
          <w:rtl/>
          <w:rPrChange w:id="6516" w:author="אברהם" w:date="2012-11-23T10:23:00Z">
            <w:rPr>
              <w:rFonts w:ascii="David" w:eastAsia="David" w:hAnsi="David" w:cs="David"/>
              <w:rtl/>
            </w:rPr>
          </w:rPrChange>
        </w:rPr>
        <w:t xml:space="preserve"> </w:t>
      </w:r>
      <w:r w:rsidRPr="00A90D62">
        <w:rPr>
          <w:rFonts w:ascii="David" w:hAnsi="David" w:cs="David"/>
          <w:sz w:val="28"/>
          <w:szCs w:val="28"/>
          <w:rtl/>
          <w:rPrChange w:id="6517" w:author="אברהם" w:date="2012-11-23T10:23:00Z">
            <w:rPr>
              <w:rFonts w:ascii="David" w:hAnsi="David" w:cs="David"/>
              <w:rtl/>
            </w:rPr>
          </w:rPrChange>
        </w:rPr>
        <w:t>ישנה</w:t>
      </w:r>
      <w:r w:rsidRPr="00A90D62">
        <w:rPr>
          <w:rFonts w:ascii="David" w:eastAsia="David" w:hAnsi="David" w:cs="David"/>
          <w:sz w:val="28"/>
          <w:szCs w:val="28"/>
          <w:rtl/>
          <w:rPrChange w:id="6518" w:author="אברהם" w:date="2012-11-23T10:23:00Z">
            <w:rPr>
              <w:rFonts w:ascii="David" w:eastAsia="David" w:hAnsi="David" w:cs="David"/>
              <w:rtl/>
            </w:rPr>
          </w:rPrChange>
        </w:rPr>
        <w:t xml:space="preserve"> </w:t>
      </w:r>
      <w:r w:rsidRPr="00A90D62">
        <w:rPr>
          <w:rFonts w:ascii="David" w:hAnsi="David" w:cs="David"/>
          <w:sz w:val="28"/>
          <w:szCs w:val="28"/>
          <w:rtl/>
          <w:rPrChange w:id="6519" w:author="אברהם" w:date="2012-11-23T10:23:00Z">
            <w:rPr>
              <w:rFonts w:ascii="David" w:hAnsi="David" w:cs="David"/>
              <w:rtl/>
            </w:rPr>
          </w:rPrChange>
        </w:rPr>
        <w:t>קשת</w:t>
      </w:r>
      <w:r w:rsidRPr="00A90D62">
        <w:rPr>
          <w:rFonts w:ascii="David" w:eastAsia="David" w:hAnsi="David" w:cs="David"/>
          <w:sz w:val="28"/>
          <w:szCs w:val="28"/>
          <w:rtl/>
          <w:rPrChange w:id="6520" w:author="אברהם" w:date="2012-11-23T10:23:00Z">
            <w:rPr>
              <w:rFonts w:ascii="David" w:eastAsia="David" w:hAnsi="David" w:cs="David"/>
              <w:rtl/>
            </w:rPr>
          </w:rPrChange>
        </w:rPr>
        <w:t xml:space="preserve"> </w:t>
      </w:r>
      <w:r w:rsidRPr="00A90D62">
        <w:rPr>
          <w:rFonts w:ascii="David" w:hAnsi="David" w:cs="David"/>
          <w:sz w:val="28"/>
          <w:szCs w:val="28"/>
          <w:rtl/>
          <w:rPrChange w:id="6521" w:author="אברהם" w:date="2012-11-23T10:23:00Z">
            <w:rPr>
              <w:rFonts w:ascii="David" w:hAnsi="David" w:cs="David"/>
              <w:rtl/>
            </w:rPr>
          </w:rPrChange>
        </w:rPr>
        <w:t>יוצאת</w:t>
      </w:r>
      <w:r w:rsidRPr="00A90D62">
        <w:rPr>
          <w:rFonts w:ascii="David" w:eastAsia="David" w:hAnsi="David" w:cs="David"/>
          <w:sz w:val="28"/>
          <w:szCs w:val="28"/>
          <w:rtl/>
          <w:rPrChange w:id="6522" w:author="אברהם" w:date="2012-11-23T10:23:00Z">
            <w:rPr>
              <w:rFonts w:ascii="David" w:eastAsia="David" w:hAnsi="David" w:cs="David"/>
              <w:rtl/>
            </w:rPr>
          </w:rPrChange>
        </w:rPr>
        <w:t xml:space="preserve"> </w:t>
      </w:r>
      <w:r w:rsidRPr="00A90D62">
        <w:rPr>
          <w:rFonts w:ascii="David" w:hAnsi="David" w:cs="David"/>
          <w:sz w:val="28"/>
          <w:szCs w:val="28"/>
          <w:rtl/>
          <w:rPrChange w:id="6523" w:author="אברהם" w:date="2012-11-23T10:23:00Z">
            <w:rPr>
              <w:rFonts w:ascii="David" w:hAnsi="David" w:cs="David"/>
              <w:rtl/>
            </w:rPr>
          </w:rPrChange>
        </w:rPr>
        <w:t>אחת</w:t>
      </w:r>
      <w:r w:rsidRPr="00A90D62">
        <w:rPr>
          <w:rFonts w:ascii="David" w:eastAsia="David" w:hAnsi="David" w:cs="David"/>
          <w:sz w:val="28"/>
          <w:szCs w:val="28"/>
          <w:rtl/>
          <w:rPrChange w:id="6524" w:author="אברהם" w:date="2012-11-23T10:23:00Z">
            <w:rPr>
              <w:rFonts w:ascii="David" w:eastAsia="David" w:hAnsi="David" w:cs="David"/>
              <w:rtl/>
            </w:rPr>
          </w:rPrChange>
        </w:rPr>
        <w:t xml:space="preserve"> </w:t>
      </w:r>
      <w:r w:rsidRPr="00A90D62">
        <w:rPr>
          <w:rFonts w:ascii="David" w:hAnsi="David" w:cs="David"/>
          <w:sz w:val="28"/>
          <w:szCs w:val="28"/>
          <w:rtl/>
          <w:rPrChange w:id="6525" w:author="אברהם" w:date="2012-11-23T10:23:00Z">
            <w:rPr>
              <w:rFonts w:ascii="David" w:hAnsi="David" w:cs="David"/>
              <w:rtl/>
            </w:rPr>
          </w:rPrChange>
        </w:rPr>
        <w:t>בדיוק. לצומת</w:t>
      </w:r>
      <w:r w:rsidRPr="00A90D62">
        <w:rPr>
          <w:rFonts w:ascii="David" w:eastAsia="David" w:hAnsi="David" w:cs="David"/>
          <w:sz w:val="28"/>
          <w:szCs w:val="28"/>
          <w:rtl/>
          <w:rPrChange w:id="6526" w:author="אברהם" w:date="2012-11-23T10:23:00Z">
            <w:rPr>
              <w:rFonts w:ascii="David" w:eastAsia="David" w:hAnsi="David" w:cs="David"/>
              <w:rtl/>
            </w:rPr>
          </w:rPrChange>
        </w:rPr>
        <w:t xml:space="preserve"> </w:t>
      </w:r>
      <w:r w:rsidRPr="00A90D62">
        <w:rPr>
          <w:rFonts w:ascii="David" w:hAnsi="David" w:cs="David"/>
          <w:sz w:val="28"/>
          <w:szCs w:val="28"/>
          <w:rPrChange w:id="6527" w:author="אברהם" w:date="2012-11-23T10:23:00Z">
            <w:rPr>
              <w:rFonts w:ascii="David" w:hAnsi="David" w:cs="David"/>
            </w:rPr>
          </w:rPrChange>
        </w:rPr>
        <w:t>a</w:t>
      </w:r>
      <w:r w:rsidRPr="00A90D62">
        <w:rPr>
          <w:rFonts w:ascii="David" w:hAnsi="David" w:cs="David"/>
          <w:sz w:val="28"/>
          <w:szCs w:val="28"/>
          <w:rtl/>
          <w:rPrChange w:id="6528" w:author="אברהם" w:date="2012-11-23T10:23:00Z">
            <w:rPr>
              <w:rFonts w:ascii="David" w:hAnsi="David" w:cs="David"/>
              <w:rtl/>
            </w:rPr>
          </w:rPrChange>
        </w:rPr>
        <w:t xml:space="preserve"> ישנה</w:t>
      </w:r>
      <w:r w:rsidRPr="00A90D62">
        <w:rPr>
          <w:rFonts w:ascii="David" w:eastAsia="David" w:hAnsi="David" w:cs="David"/>
          <w:sz w:val="28"/>
          <w:szCs w:val="28"/>
          <w:rtl/>
          <w:rPrChange w:id="6529" w:author="אברהם" w:date="2012-11-23T10:23:00Z">
            <w:rPr>
              <w:rFonts w:ascii="David" w:eastAsia="David" w:hAnsi="David" w:cs="David"/>
              <w:rtl/>
            </w:rPr>
          </w:rPrChange>
        </w:rPr>
        <w:t xml:space="preserve"> </w:t>
      </w:r>
      <w:r w:rsidRPr="00A90D62">
        <w:rPr>
          <w:rFonts w:ascii="David" w:hAnsi="David" w:cs="David"/>
          <w:sz w:val="28"/>
          <w:szCs w:val="28"/>
          <w:rtl/>
          <w:rPrChange w:id="6530" w:author="אברהם" w:date="2012-11-23T10:23:00Z">
            <w:rPr>
              <w:rFonts w:ascii="David" w:hAnsi="David" w:cs="David"/>
              <w:rtl/>
            </w:rPr>
          </w:rPrChange>
        </w:rPr>
        <w:t>קשת</w:t>
      </w:r>
      <w:r w:rsidRPr="00A90D62">
        <w:rPr>
          <w:rFonts w:ascii="David" w:eastAsia="David" w:hAnsi="David" w:cs="David"/>
          <w:sz w:val="28"/>
          <w:szCs w:val="28"/>
          <w:rtl/>
          <w:rPrChange w:id="6531" w:author="אברהם" w:date="2012-11-23T10:23:00Z">
            <w:rPr>
              <w:rFonts w:ascii="David" w:eastAsia="David" w:hAnsi="David" w:cs="David"/>
              <w:rtl/>
            </w:rPr>
          </w:rPrChange>
        </w:rPr>
        <w:t xml:space="preserve"> </w:t>
      </w:r>
      <w:r w:rsidRPr="00A90D62">
        <w:rPr>
          <w:rFonts w:ascii="David" w:hAnsi="David" w:cs="David"/>
          <w:sz w:val="28"/>
          <w:szCs w:val="28"/>
          <w:rtl/>
          <w:rPrChange w:id="6532" w:author="אברהם" w:date="2012-11-23T10:23:00Z">
            <w:rPr>
              <w:rFonts w:ascii="David" w:hAnsi="David" w:cs="David"/>
              <w:rtl/>
            </w:rPr>
          </w:rPrChange>
        </w:rPr>
        <w:t>יוצאת</w:t>
      </w:r>
      <w:r w:rsidRPr="00A90D62">
        <w:rPr>
          <w:rFonts w:ascii="David" w:eastAsia="David" w:hAnsi="David" w:cs="David"/>
          <w:sz w:val="28"/>
          <w:szCs w:val="28"/>
          <w:rtl/>
          <w:rPrChange w:id="6533" w:author="אברהם" w:date="2012-11-23T10:23:00Z">
            <w:rPr>
              <w:rFonts w:ascii="David" w:eastAsia="David" w:hAnsi="David" w:cs="David"/>
              <w:rtl/>
            </w:rPr>
          </w:rPrChange>
        </w:rPr>
        <w:t xml:space="preserve"> </w:t>
      </w:r>
      <w:r w:rsidRPr="00A90D62">
        <w:rPr>
          <w:rFonts w:ascii="David" w:hAnsi="David" w:cs="David"/>
          <w:sz w:val="28"/>
          <w:szCs w:val="28"/>
          <w:rtl/>
          <w:rPrChange w:id="6534" w:author="אברהם" w:date="2012-11-23T10:23:00Z">
            <w:rPr>
              <w:rFonts w:ascii="David" w:hAnsi="David" w:cs="David"/>
              <w:rtl/>
            </w:rPr>
          </w:rPrChange>
        </w:rPr>
        <w:t>ואין</w:t>
      </w:r>
      <w:r w:rsidRPr="00A90D62">
        <w:rPr>
          <w:rFonts w:ascii="David" w:eastAsia="David" w:hAnsi="David" w:cs="David"/>
          <w:sz w:val="28"/>
          <w:szCs w:val="28"/>
          <w:rtl/>
          <w:rPrChange w:id="6535" w:author="אברהם" w:date="2012-11-23T10:23:00Z">
            <w:rPr>
              <w:rFonts w:ascii="David" w:eastAsia="David" w:hAnsi="David" w:cs="David"/>
              <w:rtl/>
            </w:rPr>
          </w:rPrChange>
        </w:rPr>
        <w:t xml:space="preserve"> </w:t>
      </w:r>
      <w:r w:rsidRPr="00A90D62">
        <w:rPr>
          <w:rFonts w:ascii="David" w:hAnsi="David" w:cs="David"/>
          <w:sz w:val="28"/>
          <w:szCs w:val="28"/>
          <w:rtl/>
          <w:rPrChange w:id="6536" w:author="אברהם" w:date="2012-11-23T10:23:00Z">
            <w:rPr>
              <w:rFonts w:ascii="David" w:hAnsi="David" w:cs="David"/>
              <w:rtl/>
            </w:rPr>
          </w:rPrChange>
        </w:rPr>
        <w:t>לו</w:t>
      </w:r>
      <w:r w:rsidRPr="00A90D62">
        <w:rPr>
          <w:rFonts w:ascii="David" w:eastAsia="David" w:hAnsi="David" w:cs="David"/>
          <w:sz w:val="28"/>
          <w:szCs w:val="28"/>
          <w:rtl/>
          <w:rPrChange w:id="6537" w:author="אברהם" w:date="2012-11-23T10:23:00Z">
            <w:rPr>
              <w:rFonts w:ascii="David" w:eastAsia="David" w:hAnsi="David" w:cs="David"/>
              <w:rtl/>
            </w:rPr>
          </w:rPrChange>
        </w:rPr>
        <w:t xml:space="preserve"> </w:t>
      </w:r>
      <w:r w:rsidRPr="00A90D62">
        <w:rPr>
          <w:rFonts w:ascii="David" w:hAnsi="David" w:cs="David"/>
          <w:sz w:val="28"/>
          <w:szCs w:val="28"/>
          <w:rtl/>
          <w:rPrChange w:id="6538" w:author="אברהם" w:date="2012-11-23T10:23:00Z">
            <w:rPr>
              <w:rFonts w:ascii="David" w:hAnsi="David" w:cs="David"/>
              <w:rtl/>
            </w:rPr>
          </w:rPrChange>
        </w:rPr>
        <w:t>קשתות</w:t>
      </w:r>
      <w:r w:rsidRPr="00A90D62">
        <w:rPr>
          <w:rFonts w:ascii="David" w:eastAsia="David" w:hAnsi="David" w:cs="David"/>
          <w:sz w:val="28"/>
          <w:szCs w:val="28"/>
          <w:rtl/>
          <w:rPrChange w:id="6539" w:author="אברהם" w:date="2012-11-23T10:23:00Z">
            <w:rPr>
              <w:rFonts w:ascii="David" w:eastAsia="David" w:hAnsi="David" w:cs="David"/>
              <w:rtl/>
            </w:rPr>
          </w:rPrChange>
        </w:rPr>
        <w:t xml:space="preserve"> </w:t>
      </w:r>
      <w:r w:rsidRPr="00A90D62">
        <w:rPr>
          <w:rFonts w:ascii="David" w:hAnsi="David" w:cs="David"/>
          <w:sz w:val="28"/>
          <w:szCs w:val="28"/>
          <w:rtl/>
          <w:rPrChange w:id="6540" w:author="אברהם" w:date="2012-11-23T10:23:00Z">
            <w:rPr>
              <w:rFonts w:ascii="David" w:hAnsi="David" w:cs="David"/>
              <w:rtl/>
            </w:rPr>
          </w:rPrChange>
        </w:rPr>
        <w:t>נכנסות</w:t>
      </w:r>
      <w:r w:rsidRPr="00A90D62">
        <w:rPr>
          <w:rFonts w:ascii="David" w:eastAsia="David" w:hAnsi="David" w:cs="David"/>
          <w:sz w:val="28"/>
          <w:szCs w:val="28"/>
          <w:rtl/>
          <w:rPrChange w:id="6541" w:author="אברהם" w:date="2012-11-23T10:23:00Z">
            <w:rPr>
              <w:rFonts w:ascii="David" w:eastAsia="David" w:hAnsi="David" w:cs="David"/>
              <w:rtl/>
            </w:rPr>
          </w:rPrChange>
        </w:rPr>
        <w:t xml:space="preserve"> </w:t>
      </w:r>
      <w:r w:rsidRPr="00A90D62">
        <w:rPr>
          <w:rFonts w:ascii="David" w:hAnsi="David" w:cs="David"/>
          <w:sz w:val="28"/>
          <w:szCs w:val="28"/>
          <w:rtl/>
          <w:rPrChange w:id="6542" w:author="אברהם" w:date="2012-11-23T10:23:00Z">
            <w:rPr>
              <w:rFonts w:ascii="David" w:hAnsi="David" w:cs="David"/>
              <w:rtl/>
            </w:rPr>
          </w:rPrChange>
        </w:rPr>
        <w:t>- ולפיכך</w:t>
      </w:r>
      <w:r w:rsidRPr="00A90D62">
        <w:rPr>
          <w:rFonts w:ascii="David" w:eastAsia="David" w:hAnsi="David" w:cs="David"/>
          <w:sz w:val="28"/>
          <w:szCs w:val="28"/>
          <w:rtl/>
          <w:rPrChange w:id="6543" w:author="אברהם" w:date="2012-11-23T10:23:00Z">
            <w:rPr>
              <w:rFonts w:ascii="David" w:eastAsia="David" w:hAnsi="David" w:cs="David"/>
              <w:rtl/>
            </w:rPr>
          </w:rPrChange>
        </w:rPr>
        <w:t xml:space="preserve"> </w:t>
      </w:r>
      <w:r w:rsidRPr="00A90D62">
        <w:rPr>
          <w:rFonts w:ascii="David" w:hAnsi="David" w:cs="David"/>
          <w:sz w:val="28"/>
          <w:szCs w:val="28"/>
          <w:rtl/>
          <w:rPrChange w:id="6544" w:author="אברהם" w:date="2012-11-23T10:23:00Z">
            <w:rPr>
              <w:rFonts w:ascii="David" w:hAnsi="David" w:cs="David"/>
              <w:rtl/>
            </w:rPr>
          </w:rPrChange>
        </w:rPr>
        <w:t>לא</w:t>
      </w:r>
      <w:r w:rsidRPr="00A90D62">
        <w:rPr>
          <w:rFonts w:ascii="David" w:eastAsia="David" w:hAnsi="David" w:cs="David"/>
          <w:sz w:val="28"/>
          <w:szCs w:val="28"/>
          <w:rtl/>
          <w:rPrChange w:id="6545" w:author="אברהם" w:date="2012-11-23T10:23:00Z">
            <w:rPr>
              <w:rFonts w:ascii="David" w:eastAsia="David" w:hAnsi="David" w:cs="David"/>
              <w:rtl/>
            </w:rPr>
          </w:rPrChange>
        </w:rPr>
        <w:t xml:space="preserve"> </w:t>
      </w:r>
      <w:r w:rsidRPr="00A90D62">
        <w:rPr>
          <w:rFonts w:ascii="David" w:hAnsi="David" w:cs="David"/>
          <w:sz w:val="28"/>
          <w:szCs w:val="28"/>
          <w:rtl/>
          <w:rPrChange w:id="6546" w:author="אברהם" w:date="2012-11-23T10:23:00Z">
            <w:rPr>
              <w:rFonts w:ascii="David" w:hAnsi="David" w:cs="David"/>
              <w:rtl/>
            </w:rPr>
          </w:rPrChange>
        </w:rPr>
        <w:t>ייתכן</w:t>
      </w:r>
      <w:r w:rsidRPr="00A90D62">
        <w:rPr>
          <w:rFonts w:ascii="David" w:eastAsia="David" w:hAnsi="David" w:cs="David"/>
          <w:sz w:val="28"/>
          <w:szCs w:val="28"/>
          <w:rtl/>
          <w:rPrChange w:id="6547" w:author="אברהם" w:date="2012-11-23T10:23:00Z">
            <w:rPr>
              <w:rFonts w:ascii="David" w:eastAsia="David" w:hAnsi="David" w:cs="David"/>
              <w:rtl/>
            </w:rPr>
          </w:rPrChange>
        </w:rPr>
        <w:t xml:space="preserve"> </w:t>
      </w:r>
      <w:r w:rsidRPr="00A90D62">
        <w:rPr>
          <w:rFonts w:ascii="David" w:hAnsi="David" w:cs="David"/>
          <w:sz w:val="28"/>
          <w:szCs w:val="28"/>
          <w:rtl/>
          <w:rPrChange w:id="6548" w:author="אברהם" w:date="2012-11-23T10:23:00Z">
            <w:rPr>
              <w:rFonts w:ascii="David" w:hAnsi="David" w:cs="David"/>
              <w:rtl/>
            </w:rPr>
          </w:rPrChange>
        </w:rPr>
        <w:t>שביצוע</w:t>
      </w:r>
      <w:r w:rsidRPr="00A90D62">
        <w:rPr>
          <w:rFonts w:ascii="David" w:eastAsia="David" w:hAnsi="David" w:cs="David"/>
          <w:sz w:val="28"/>
          <w:szCs w:val="28"/>
          <w:rtl/>
          <w:rPrChange w:id="6549" w:author="אברהם" w:date="2012-11-23T10:23:00Z">
            <w:rPr>
              <w:rFonts w:ascii="David" w:eastAsia="David" w:hAnsi="David" w:cs="David"/>
              <w:rtl/>
            </w:rPr>
          </w:rPrChange>
        </w:rPr>
        <w:t xml:space="preserve"> </w:t>
      </w:r>
      <w:r w:rsidRPr="00A90D62">
        <w:rPr>
          <w:rFonts w:ascii="David" w:hAnsi="David" w:cs="David"/>
          <w:sz w:val="28"/>
          <w:szCs w:val="28"/>
          <w:rtl/>
          <w:rPrChange w:id="6550" w:author="אברהם" w:date="2012-11-23T10:23:00Z">
            <w:rPr>
              <w:rFonts w:ascii="David" w:hAnsi="David" w:cs="David"/>
              <w:rtl/>
            </w:rPr>
          </w:rPrChange>
        </w:rPr>
        <w:t>אלגוריתם</w:t>
      </w:r>
      <w:r w:rsidRPr="00A90D62">
        <w:rPr>
          <w:rFonts w:ascii="David" w:eastAsia="David" w:hAnsi="David" w:cs="David"/>
          <w:sz w:val="28"/>
          <w:szCs w:val="28"/>
          <w:rtl/>
          <w:rPrChange w:id="6551" w:author="אברהם" w:date="2012-11-23T10:23:00Z">
            <w:rPr>
              <w:rFonts w:ascii="David" w:eastAsia="David" w:hAnsi="David" w:cs="David"/>
              <w:rtl/>
            </w:rPr>
          </w:rPrChange>
        </w:rPr>
        <w:t xml:space="preserve"> </w:t>
      </w:r>
      <w:r w:rsidRPr="00A90D62">
        <w:rPr>
          <w:rFonts w:ascii="David" w:hAnsi="David" w:cs="David"/>
          <w:sz w:val="28"/>
          <w:szCs w:val="28"/>
          <w:rtl/>
          <w:rPrChange w:id="6552" w:author="אברהם" w:date="2012-11-23T10:23:00Z">
            <w:rPr>
              <w:rFonts w:ascii="David" w:hAnsi="David" w:cs="David"/>
              <w:rtl/>
            </w:rPr>
          </w:rPrChange>
        </w:rPr>
        <w:t>היובל</w:t>
      </w:r>
      <w:r w:rsidRPr="00A90D62">
        <w:rPr>
          <w:rFonts w:ascii="David" w:eastAsia="David" w:hAnsi="David" w:cs="David"/>
          <w:sz w:val="28"/>
          <w:szCs w:val="28"/>
          <w:rtl/>
          <w:rPrChange w:id="6553" w:author="אברהם" w:date="2012-11-23T10:23:00Z">
            <w:rPr>
              <w:rFonts w:ascii="David" w:eastAsia="David" w:hAnsi="David" w:cs="David"/>
              <w:rtl/>
            </w:rPr>
          </w:rPrChange>
        </w:rPr>
        <w:t xml:space="preserve"> </w:t>
      </w:r>
      <w:r w:rsidRPr="00A90D62">
        <w:rPr>
          <w:rFonts w:ascii="David" w:hAnsi="David" w:cs="David"/>
          <w:sz w:val="28"/>
          <w:szCs w:val="28"/>
          <w:rtl/>
          <w:rPrChange w:id="6554" w:author="אברהם" w:date="2012-11-23T10:23:00Z">
            <w:rPr>
              <w:rFonts w:ascii="David" w:hAnsi="David" w:cs="David"/>
              <w:rtl/>
            </w:rPr>
          </w:rPrChange>
        </w:rPr>
        <w:t>הסתיים</w:t>
      </w:r>
      <w:r w:rsidRPr="00A90D62">
        <w:rPr>
          <w:rFonts w:ascii="David" w:eastAsia="David" w:hAnsi="David" w:cs="David"/>
          <w:sz w:val="28"/>
          <w:szCs w:val="28"/>
          <w:rtl/>
          <w:rPrChange w:id="6555" w:author="אברהם" w:date="2012-11-23T10:23:00Z">
            <w:rPr>
              <w:rFonts w:ascii="David" w:eastAsia="David" w:hAnsi="David" w:cs="David"/>
              <w:rtl/>
            </w:rPr>
          </w:rPrChange>
        </w:rPr>
        <w:t xml:space="preserve"> </w:t>
      </w:r>
      <w:r w:rsidRPr="00A90D62">
        <w:rPr>
          <w:rFonts w:ascii="David" w:hAnsi="David" w:cs="David"/>
          <w:sz w:val="28"/>
          <w:szCs w:val="28"/>
          <w:rtl/>
          <w:rPrChange w:id="6556" w:author="אברהם" w:date="2012-11-23T10:23:00Z">
            <w:rPr>
              <w:rFonts w:ascii="David" w:hAnsi="David" w:cs="David"/>
              <w:rtl/>
            </w:rPr>
          </w:rPrChange>
        </w:rPr>
        <w:t>- וזו</w:t>
      </w:r>
      <w:r w:rsidRPr="00A90D62">
        <w:rPr>
          <w:rFonts w:ascii="David" w:eastAsia="David" w:hAnsi="David" w:cs="David"/>
          <w:sz w:val="28"/>
          <w:szCs w:val="28"/>
          <w:rtl/>
          <w:rPrChange w:id="6557" w:author="אברהם" w:date="2012-11-23T10:23:00Z">
            <w:rPr>
              <w:rFonts w:ascii="David" w:eastAsia="David" w:hAnsi="David" w:cs="David"/>
              <w:rtl/>
            </w:rPr>
          </w:rPrChange>
        </w:rPr>
        <w:t xml:space="preserve"> </w:t>
      </w:r>
      <w:r w:rsidRPr="00A90D62">
        <w:rPr>
          <w:rFonts w:ascii="David" w:hAnsi="David" w:cs="David"/>
          <w:sz w:val="28"/>
          <w:szCs w:val="28"/>
          <w:rtl/>
          <w:rPrChange w:id="6558" w:author="אברהם" w:date="2012-11-23T10:23:00Z">
            <w:rPr>
              <w:rFonts w:ascii="David" w:hAnsi="David" w:cs="David"/>
              <w:rtl/>
            </w:rPr>
          </w:rPrChange>
        </w:rPr>
        <w:t>סתירה.</w:t>
      </w:r>
    </w:p>
    <w:p w:rsidR="009C2B09" w:rsidRPr="00A90D62" w:rsidRDefault="009C2B09" w:rsidP="009C2B09">
      <w:pPr>
        <w:pStyle w:val="a1"/>
        <w:bidi/>
        <w:rPr>
          <w:rFonts w:ascii="David" w:hAnsi="David" w:cs="David"/>
          <w:sz w:val="28"/>
          <w:szCs w:val="28"/>
          <w:rtl/>
          <w:rPrChange w:id="6559" w:author="אברהם" w:date="2012-11-23T10:23:00Z">
            <w:rPr>
              <w:rFonts w:ascii="David" w:hAnsi="David" w:cs="David"/>
              <w:rtl/>
            </w:rPr>
          </w:rPrChange>
        </w:rPr>
      </w:pPr>
      <w:r w:rsidRPr="00A90D62">
        <w:rPr>
          <w:rFonts w:ascii="David" w:hAnsi="David" w:cs="David"/>
          <w:sz w:val="28"/>
          <w:szCs w:val="28"/>
          <w:rtl/>
          <w:rPrChange w:id="6560" w:author="אברהם" w:date="2012-11-23T10:23:00Z">
            <w:rPr>
              <w:rFonts w:ascii="David" w:hAnsi="David" w:cs="David"/>
              <w:rtl/>
            </w:rPr>
          </w:rPrChange>
        </w:rPr>
        <w:t>לסיכום: אם</w:t>
      </w:r>
      <w:r w:rsidRPr="00A90D62">
        <w:rPr>
          <w:rFonts w:ascii="David" w:eastAsia="David" w:hAnsi="David" w:cs="David"/>
          <w:sz w:val="28"/>
          <w:szCs w:val="28"/>
          <w:rtl/>
          <w:rPrChange w:id="6561" w:author="אברהם" w:date="2012-11-23T10:23:00Z">
            <w:rPr>
              <w:rFonts w:ascii="David" w:eastAsia="David" w:hAnsi="David" w:cs="David"/>
              <w:rtl/>
            </w:rPr>
          </w:rPrChange>
        </w:rPr>
        <w:t xml:space="preserve"> </w:t>
      </w:r>
      <w:r w:rsidRPr="00A90D62">
        <w:rPr>
          <w:rFonts w:ascii="David" w:hAnsi="David" w:cs="David"/>
          <w:sz w:val="28"/>
          <w:szCs w:val="28"/>
          <w:rtl/>
          <w:rPrChange w:id="6562" w:author="אברהם" w:date="2012-11-23T10:23:00Z">
            <w:rPr>
              <w:rFonts w:ascii="David" w:hAnsi="David" w:cs="David"/>
              <w:rtl/>
            </w:rPr>
          </w:rPrChange>
        </w:rPr>
        <w:t>במצב</w:t>
      </w:r>
      <w:r w:rsidRPr="00A90D62">
        <w:rPr>
          <w:rFonts w:ascii="David" w:eastAsia="David" w:hAnsi="David" w:cs="David"/>
          <w:sz w:val="28"/>
          <w:szCs w:val="28"/>
          <w:rtl/>
          <w:rPrChange w:id="6563" w:author="אברהם" w:date="2012-11-23T10:23:00Z">
            <w:rPr>
              <w:rFonts w:ascii="David" w:eastAsia="David" w:hAnsi="David" w:cs="David"/>
              <w:rtl/>
            </w:rPr>
          </w:rPrChange>
        </w:rPr>
        <w:t xml:space="preserve"> </w:t>
      </w:r>
      <w:r w:rsidRPr="00A90D62">
        <w:rPr>
          <w:rFonts w:ascii="David" w:hAnsi="David" w:cs="David"/>
          <w:sz w:val="28"/>
          <w:szCs w:val="28"/>
          <w:rtl/>
          <w:rPrChange w:id="6564" w:author="אברהם" w:date="2012-11-23T10:23:00Z">
            <w:rPr>
              <w:rFonts w:ascii="David" w:hAnsi="David" w:cs="David"/>
              <w:rtl/>
            </w:rPr>
          </w:rPrChange>
        </w:rPr>
        <w:t>ההתחלתי</w:t>
      </w:r>
      <w:r w:rsidRPr="00A90D62">
        <w:rPr>
          <w:rFonts w:ascii="David" w:eastAsia="David" w:hAnsi="David" w:cs="David"/>
          <w:sz w:val="28"/>
          <w:szCs w:val="28"/>
          <w:rtl/>
          <w:rPrChange w:id="6565" w:author="אברהם" w:date="2012-11-23T10:23:00Z">
            <w:rPr>
              <w:rFonts w:ascii="David" w:eastAsia="David" w:hAnsi="David" w:cs="David"/>
              <w:rtl/>
            </w:rPr>
          </w:rPrChange>
        </w:rPr>
        <w:t xml:space="preserve"> </w:t>
      </w:r>
      <w:r w:rsidRPr="00A90D62">
        <w:rPr>
          <w:rFonts w:ascii="David" w:hAnsi="David" w:cs="David"/>
          <w:sz w:val="28"/>
          <w:szCs w:val="28"/>
          <w:rtl/>
          <w:rPrChange w:id="6566" w:author="אברהם" w:date="2012-11-23T10:23:00Z">
            <w:rPr>
              <w:rFonts w:ascii="David" w:hAnsi="David" w:cs="David"/>
              <w:rtl/>
            </w:rPr>
          </w:rPrChange>
        </w:rPr>
        <w:t>לכל</w:t>
      </w:r>
      <w:r w:rsidRPr="00A90D62">
        <w:rPr>
          <w:rFonts w:ascii="David" w:eastAsia="David" w:hAnsi="David" w:cs="David"/>
          <w:sz w:val="28"/>
          <w:szCs w:val="28"/>
          <w:rtl/>
          <w:rPrChange w:id="6567" w:author="אברהם" w:date="2012-11-23T10:23:00Z">
            <w:rPr>
              <w:rFonts w:ascii="David" w:eastAsia="David" w:hAnsi="David" w:cs="David"/>
              <w:rtl/>
            </w:rPr>
          </w:rPrChange>
        </w:rPr>
        <w:t xml:space="preserve"> </w:t>
      </w:r>
      <w:r w:rsidRPr="00A90D62">
        <w:rPr>
          <w:rFonts w:ascii="David" w:hAnsi="David" w:cs="David"/>
          <w:sz w:val="28"/>
          <w:szCs w:val="28"/>
          <w:rtl/>
          <w:rPrChange w:id="6568" w:author="אברהם" w:date="2012-11-23T10:23:00Z">
            <w:rPr>
              <w:rFonts w:ascii="David" w:hAnsi="David" w:cs="David"/>
              <w:rtl/>
            </w:rPr>
          </w:rPrChange>
        </w:rPr>
        <w:t>אזרח</w:t>
      </w:r>
      <w:r w:rsidRPr="00A90D62">
        <w:rPr>
          <w:rFonts w:ascii="David" w:eastAsia="David" w:hAnsi="David" w:cs="David"/>
          <w:sz w:val="28"/>
          <w:szCs w:val="28"/>
          <w:rtl/>
          <w:rPrChange w:id="6569" w:author="אברהם" w:date="2012-11-23T10:23:00Z">
            <w:rPr>
              <w:rFonts w:ascii="David" w:eastAsia="David" w:hAnsi="David" w:cs="David"/>
              <w:rtl/>
            </w:rPr>
          </w:rPrChange>
        </w:rPr>
        <w:t xml:space="preserve"> </w:t>
      </w:r>
      <w:r w:rsidRPr="00A90D62">
        <w:rPr>
          <w:rFonts w:ascii="David" w:hAnsi="David" w:cs="David"/>
          <w:sz w:val="28"/>
          <w:szCs w:val="28"/>
          <w:rtl/>
          <w:rPrChange w:id="6570" w:author="אברהם" w:date="2012-11-23T10:23:00Z">
            <w:rPr>
              <w:rFonts w:ascii="David" w:hAnsi="David" w:cs="David"/>
              <w:rtl/>
            </w:rPr>
          </w:rPrChange>
        </w:rPr>
        <w:t>יש</w:t>
      </w:r>
      <w:r w:rsidRPr="00A90D62">
        <w:rPr>
          <w:rFonts w:ascii="David" w:eastAsia="David" w:hAnsi="David" w:cs="David"/>
          <w:sz w:val="28"/>
          <w:szCs w:val="28"/>
          <w:rtl/>
          <w:rPrChange w:id="6571" w:author="אברהם" w:date="2012-11-23T10:23:00Z">
            <w:rPr>
              <w:rFonts w:ascii="David" w:eastAsia="David" w:hAnsi="David" w:cs="David"/>
              <w:rtl/>
            </w:rPr>
          </w:rPrChange>
        </w:rPr>
        <w:t xml:space="preserve"> </w:t>
      </w:r>
      <w:r w:rsidRPr="00A90D62">
        <w:rPr>
          <w:rFonts w:ascii="David" w:hAnsi="David" w:cs="David"/>
          <w:sz w:val="28"/>
          <w:szCs w:val="28"/>
          <w:rtl/>
          <w:rPrChange w:id="6572" w:author="אברהם" w:date="2012-11-23T10:23:00Z">
            <w:rPr>
              <w:rFonts w:ascii="David" w:hAnsi="David" w:cs="David"/>
              <w:rtl/>
            </w:rPr>
          </w:rPrChange>
        </w:rPr>
        <w:t>נחלה, אז</w:t>
      </w:r>
      <w:r w:rsidRPr="00A90D62">
        <w:rPr>
          <w:rFonts w:ascii="David" w:eastAsia="David" w:hAnsi="David" w:cs="David"/>
          <w:sz w:val="28"/>
          <w:szCs w:val="28"/>
          <w:rtl/>
          <w:rPrChange w:id="6573" w:author="אברהם" w:date="2012-11-23T10:23:00Z">
            <w:rPr>
              <w:rFonts w:ascii="David" w:eastAsia="David" w:hAnsi="David" w:cs="David"/>
              <w:rtl/>
            </w:rPr>
          </w:rPrChange>
        </w:rPr>
        <w:t xml:space="preserve"> </w:t>
      </w:r>
      <w:r w:rsidRPr="00A90D62">
        <w:rPr>
          <w:rFonts w:ascii="David" w:hAnsi="David" w:cs="David"/>
          <w:sz w:val="28"/>
          <w:szCs w:val="28"/>
          <w:rtl/>
          <w:rPrChange w:id="6574" w:author="אברהם" w:date="2012-11-23T10:23:00Z">
            <w:rPr>
              <w:rFonts w:ascii="David" w:hAnsi="David" w:cs="David"/>
              <w:rtl/>
            </w:rPr>
          </w:rPrChange>
        </w:rPr>
        <w:t>גם</w:t>
      </w:r>
      <w:r w:rsidRPr="00A90D62">
        <w:rPr>
          <w:rFonts w:ascii="David" w:eastAsia="David" w:hAnsi="David" w:cs="David"/>
          <w:sz w:val="28"/>
          <w:szCs w:val="28"/>
          <w:rtl/>
          <w:rPrChange w:id="6575" w:author="אברהם" w:date="2012-11-23T10:23:00Z">
            <w:rPr>
              <w:rFonts w:ascii="David" w:eastAsia="David" w:hAnsi="David" w:cs="David"/>
              <w:rtl/>
            </w:rPr>
          </w:rPrChange>
        </w:rPr>
        <w:t xml:space="preserve"> </w:t>
      </w:r>
      <w:r w:rsidRPr="00A90D62">
        <w:rPr>
          <w:rFonts w:ascii="David" w:hAnsi="David" w:cs="David"/>
          <w:sz w:val="28"/>
          <w:szCs w:val="28"/>
          <w:rtl/>
          <w:rPrChange w:id="6576" w:author="אברהם" w:date="2012-11-23T10:23:00Z">
            <w:rPr>
              <w:rFonts w:ascii="David" w:hAnsi="David" w:cs="David"/>
              <w:rtl/>
            </w:rPr>
          </w:rPrChange>
        </w:rPr>
        <w:t>במצב</w:t>
      </w:r>
      <w:r w:rsidRPr="00A90D62">
        <w:rPr>
          <w:rFonts w:ascii="David" w:eastAsia="David" w:hAnsi="David" w:cs="David"/>
          <w:sz w:val="28"/>
          <w:szCs w:val="28"/>
          <w:rtl/>
          <w:rPrChange w:id="6577" w:author="אברהם" w:date="2012-11-23T10:23:00Z">
            <w:rPr>
              <w:rFonts w:ascii="David" w:eastAsia="David" w:hAnsi="David" w:cs="David"/>
              <w:rtl/>
            </w:rPr>
          </w:rPrChange>
        </w:rPr>
        <w:t xml:space="preserve"> </w:t>
      </w:r>
      <w:r w:rsidRPr="00A90D62">
        <w:rPr>
          <w:rFonts w:ascii="David" w:hAnsi="David" w:cs="David"/>
          <w:sz w:val="28"/>
          <w:szCs w:val="28"/>
          <w:rtl/>
          <w:rPrChange w:id="6578" w:author="אברהם" w:date="2012-11-23T10:23:00Z">
            <w:rPr>
              <w:rFonts w:ascii="David" w:hAnsi="David" w:cs="David"/>
              <w:rtl/>
            </w:rPr>
          </w:rPrChange>
        </w:rPr>
        <w:t>הסופי</w:t>
      </w:r>
      <w:r w:rsidRPr="00A90D62">
        <w:rPr>
          <w:rFonts w:ascii="David" w:eastAsia="David" w:hAnsi="David" w:cs="David"/>
          <w:sz w:val="28"/>
          <w:szCs w:val="28"/>
          <w:rtl/>
          <w:rPrChange w:id="6579" w:author="אברהם" w:date="2012-11-23T10:23:00Z">
            <w:rPr>
              <w:rFonts w:ascii="David" w:eastAsia="David" w:hAnsi="David" w:cs="David"/>
              <w:rtl/>
            </w:rPr>
          </w:rPrChange>
        </w:rPr>
        <w:t xml:space="preserve"> </w:t>
      </w:r>
      <w:r w:rsidRPr="00A90D62">
        <w:rPr>
          <w:rFonts w:ascii="David" w:hAnsi="David" w:cs="David"/>
          <w:sz w:val="28"/>
          <w:szCs w:val="28"/>
          <w:rtl/>
          <w:rPrChange w:id="6580" w:author="אברהם" w:date="2012-11-23T10:23:00Z">
            <w:rPr>
              <w:rFonts w:ascii="David" w:hAnsi="David" w:cs="David"/>
              <w:rtl/>
            </w:rPr>
          </w:rPrChange>
        </w:rPr>
        <w:t>לכל</w:t>
      </w:r>
      <w:r w:rsidRPr="00A90D62">
        <w:rPr>
          <w:rFonts w:ascii="David" w:eastAsia="David" w:hAnsi="David" w:cs="David"/>
          <w:sz w:val="28"/>
          <w:szCs w:val="28"/>
          <w:rtl/>
          <w:rPrChange w:id="6581" w:author="אברהם" w:date="2012-11-23T10:23:00Z">
            <w:rPr>
              <w:rFonts w:ascii="David" w:eastAsia="David" w:hAnsi="David" w:cs="David"/>
              <w:rtl/>
            </w:rPr>
          </w:rPrChange>
        </w:rPr>
        <w:t xml:space="preserve"> </w:t>
      </w:r>
      <w:r w:rsidRPr="00A90D62">
        <w:rPr>
          <w:rFonts w:ascii="David" w:hAnsi="David" w:cs="David"/>
          <w:sz w:val="28"/>
          <w:szCs w:val="28"/>
          <w:rtl/>
          <w:rPrChange w:id="6582" w:author="אברהם" w:date="2012-11-23T10:23:00Z">
            <w:rPr>
              <w:rFonts w:ascii="David" w:hAnsi="David" w:cs="David"/>
              <w:rtl/>
            </w:rPr>
          </w:rPrChange>
        </w:rPr>
        <w:t>אזרח</w:t>
      </w:r>
      <w:r w:rsidRPr="00A90D62">
        <w:rPr>
          <w:rFonts w:ascii="David" w:eastAsia="David" w:hAnsi="David" w:cs="David"/>
          <w:sz w:val="28"/>
          <w:szCs w:val="28"/>
          <w:rtl/>
          <w:rPrChange w:id="6583" w:author="אברהם" w:date="2012-11-23T10:23:00Z">
            <w:rPr>
              <w:rFonts w:ascii="David" w:eastAsia="David" w:hAnsi="David" w:cs="David"/>
              <w:rtl/>
            </w:rPr>
          </w:rPrChange>
        </w:rPr>
        <w:t xml:space="preserve"> </w:t>
      </w:r>
      <w:r w:rsidRPr="00A90D62">
        <w:rPr>
          <w:rFonts w:ascii="David" w:hAnsi="David" w:cs="David"/>
          <w:sz w:val="28"/>
          <w:szCs w:val="28"/>
          <w:rtl/>
          <w:rPrChange w:id="6584" w:author="אברהם" w:date="2012-11-23T10:23:00Z">
            <w:rPr>
              <w:rFonts w:ascii="David" w:hAnsi="David" w:cs="David"/>
              <w:rtl/>
            </w:rPr>
          </w:rPrChange>
        </w:rPr>
        <w:t>יש</w:t>
      </w:r>
      <w:r w:rsidRPr="00A90D62">
        <w:rPr>
          <w:rFonts w:ascii="David" w:eastAsia="David" w:hAnsi="David" w:cs="David"/>
          <w:sz w:val="28"/>
          <w:szCs w:val="28"/>
          <w:rtl/>
          <w:rPrChange w:id="6585" w:author="אברהם" w:date="2012-11-23T10:23:00Z">
            <w:rPr>
              <w:rFonts w:ascii="David" w:eastAsia="David" w:hAnsi="David" w:cs="David"/>
              <w:rtl/>
            </w:rPr>
          </w:rPrChange>
        </w:rPr>
        <w:t xml:space="preserve"> </w:t>
      </w:r>
      <w:r w:rsidRPr="00A90D62">
        <w:rPr>
          <w:rFonts w:ascii="David" w:hAnsi="David" w:cs="David"/>
          <w:sz w:val="28"/>
          <w:szCs w:val="28"/>
          <w:rtl/>
          <w:rPrChange w:id="6586" w:author="אברהם" w:date="2012-11-23T10:23:00Z">
            <w:rPr>
              <w:rFonts w:ascii="David" w:hAnsi="David" w:cs="David"/>
              <w:rtl/>
            </w:rPr>
          </w:rPrChange>
        </w:rPr>
        <w:t>נחלה, ונחלה</w:t>
      </w:r>
      <w:r w:rsidRPr="00A90D62">
        <w:rPr>
          <w:rFonts w:ascii="David" w:eastAsia="David" w:hAnsi="David" w:cs="David"/>
          <w:sz w:val="28"/>
          <w:szCs w:val="28"/>
          <w:rtl/>
          <w:rPrChange w:id="6587" w:author="אברהם" w:date="2012-11-23T10:23:00Z">
            <w:rPr>
              <w:rFonts w:ascii="David" w:eastAsia="David" w:hAnsi="David" w:cs="David"/>
              <w:rtl/>
            </w:rPr>
          </w:rPrChange>
        </w:rPr>
        <w:t xml:space="preserve"> </w:t>
      </w:r>
      <w:r w:rsidRPr="00A90D62">
        <w:rPr>
          <w:rFonts w:ascii="David" w:hAnsi="David" w:cs="David"/>
          <w:sz w:val="28"/>
          <w:szCs w:val="28"/>
          <w:rtl/>
          <w:rPrChange w:id="6588" w:author="אברהם" w:date="2012-11-23T10:23:00Z">
            <w:rPr>
              <w:rFonts w:ascii="David" w:hAnsi="David" w:cs="David"/>
              <w:rtl/>
            </w:rPr>
          </w:rPrChange>
        </w:rPr>
        <w:t>שעוברת</w:t>
      </w:r>
      <w:r w:rsidRPr="00A90D62">
        <w:rPr>
          <w:rFonts w:ascii="David" w:eastAsia="David" w:hAnsi="David" w:cs="David"/>
          <w:sz w:val="28"/>
          <w:szCs w:val="28"/>
          <w:rtl/>
          <w:rPrChange w:id="6589" w:author="אברהם" w:date="2012-11-23T10:23:00Z">
            <w:rPr>
              <w:rFonts w:ascii="David" w:eastAsia="David" w:hAnsi="David" w:cs="David"/>
              <w:rtl/>
            </w:rPr>
          </w:rPrChange>
        </w:rPr>
        <w:t xml:space="preserve"> </w:t>
      </w:r>
      <w:r w:rsidRPr="00A90D62">
        <w:rPr>
          <w:rFonts w:ascii="David" w:hAnsi="David" w:cs="David"/>
          <w:sz w:val="28"/>
          <w:szCs w:val="28"/>
          <w:rtl/>
          <w:rPrChange w:id="6590" w:author="אברהם" w:date="2012-11-23T10:23:00Z">
            <w:rPr>
              <w:rFonts w:ascii="David" w:hAnsi="David" w:cs="David"/>
              <w:rtl/>
            </w:rPr>
          </w:rPrChange>
        </w:rPr>
        <w:t>מיד</w:t>
      </w:r>
      <w:r w:rsidRPr="00A90D62">
        <w:rPr>
          <w:rFonts w:ascii="David" w:eastAsia="David" w:hAnsi="David" w:cs="David"/>
          <w:sz w:val="28"/>
          <w:szCs w:val="28"/>
          <w:rtl/>
          <w:rPrChange w:id="6591" w:author="אברהם" w:date="2012-11-23T10:23:00Z">
            <w:rPr>
              <w:rFonts w:ascii="David" w:eastAsia="David" w:hAnsi="David" w:cs="David"/>
              <w:rtl/>
            </w:rPr>
          </w:rPrChange>
        </w:rPr>
        <w:t xml:space="preserve"> </w:t>
      </w:r>
      <w:r w:rsidRPr="00A90D62">
        <w:rPr>
          <w:rFonts w:ascii="David" w:hAnsi="David" w:cs="David"/>
          <w:sz w:val="28"/>
          <w:szCs w:val="28"/>
          <w:rtl/>
          <w:rPrChange w:id="6592" w:author="אברהם" w:date="2012-11-23T10:23:00Z">
            <w:rPr>
              <w:rFonts w:ascii="David" w:hAnsi="David" w:cs="David"/>
              <w:rtl/>
            </w:rPr>
          </w:rPrChange>
        </w:rPr>
        <w:t>ליד</w:t>
      </w:r>
      <w:r w:rsidRPr="00A90D62">
        <w:rPr>
          <w:rFonts w:ascii="David" w:eastAsia="David" w:hAnsi="David" w:cs="David"/>
          <w:sz w:val="28"/>
          <w:szCs w:val="28"/>
          <w:rtl/>
          <w:rPrChange w:id="6593" w:author="אברהם" w:date="2012-11-23T10:23:00Z">
            <w:rPr>
              <w:rFonts w:ascii="David" w:eastAsia="David" w:hAnsi="David" w:cs="David"/>
              <w:rtl/>
            </w:rPr>
          </w:rPrChange>
        </w:rPr>
        <w:t xml:space="preserve"> </w:t>
      </w:r>
      <w:r w:rsidRPr="00A90D62">
        <w:rPr>
          <w:rFonts w:ascii="David" w:hAnsi="David" w:cs="David"/>
          <w:sz w:val="28"/>
          <w:szCs w:val="28"/>
          <w:rtl/>
          <w:rPrChange w:id="6594" w:author="אברהם" w:date="2012-11-23T10:23:00Z">
            <w:rPr>
              <w:rFonts w:ascii="David" w:hAnsi="David" w:cs="David"/>
              <w:rtl/>
            </w:rPr>
          </w:rPrChange>
        </w:rPr>
        <w:t>תישאר</w:t>
      </w:r>
      <w:r w:rsidRPr="00A90D62">
        <w:rPr>
          <w:rFonts w:ascii="David" w:eastAsia="David" w:hAnsi="David" w:cs="David"/>
          <w:sz w:val="28"/>
          <w:szCs w:val="28"/>
          <w:rtl/>
          <w:rPrChange w:id="6595" w:author="אברהם" w:date="2012-11-23T10:23:00Z">
            <w:rPr>
              <w:rFonts w:ascii="David" w:eastAsia="David" w:hAnsi="David" w:cs="David"/>
              <w:rtl/>
            </w:rPr>
          </w:rPrChange>
        </w:rPr>
        <w:t xml:space="preserve"> </w:t>
      </w:r>
      <w:r w:rsidRPr="00A90D62">
        <w:rPr>
          <w:rFonts w:ascii="David" w:hAnsi="David" w:cs="David"/>
          <w:sz w:val="28"/>
          <w:szCs w:val="28"/>
          <w:rtl/>
          <w:rPrChange w:id="6596" w:author="אברהם" w:date="2012-11-23T10:23:00Z">
            <w:rPr>
              <w:rFonts w:ascii="David" w:hAnsi="David" w:cs="David"/>
              <w:rtl/>
            </w:rPr>
          </w:rPrChange>
        </w:rPr>
        <w:t>בידי</w:t>
      </w:r>
      <w:r w:rsidRPr="00A90D62">
        <w:rPr>
          <w:rFonts w:ascii="David" w:eastAsia="David" w:hAnsi="David" w:cs="David"/>
          <w:sz w:val="28"/>
          <w:szCs w:val="28"/>
          <w:rtl/>
          <w:rPrChange w:id="6597" w:author="אברהם" w:date="2012-11-23T10:23:00Z">
            <w:rPr>
              <w:rFonts w:ascii="David" w:eastAsia="David" w:hAnsi="David" w:cs="David"/>
              <w:rtl/>
            </w:rPr>
          </w:rPrChange>
        </w:rPr>
        <w:t xml:space="preserve"> </w:t>
      </w:r>
      <w:r w:rsidRPr="00A90D62">
        <w:rPr>
          <w:rFonts w:ascii="David" w:hAnsi="David" w:cs="David"/>
          <w:sz w:val="28"/>
          <w:szCs w:val="28"/>
          <w:rtl/>
          <w:rPrChange w:id="6598" w:author="אברהם" w:date="2012-11-23T10:23:00Z">
            <w:rPr>
              <w:rFonts w:ascii="David" w:hAnsi="David" w:cs="David"/>
              <w:rtl/>
            </w:rPr>
          </w:rPrChange>
        </w:rPr>
        <w:t>בעליה</w:t>
      </w:r>
      <w:r w:rsidRPr="00A90D62">
        <w:rPr>
          <w:rFonts w:ascii="David" w:eastAsia="David" w:hAnsi="David" w:cs="David"/>
          <w:sz w:val="28"/>
          <w:szCs w:val="28"/>
          <w:rtl/>
          <w:rPrChange w:id="6599" w:author="אברהם" w:date="2012-11-23T10:23:00Z">
            <w:rPr>
              <w:rFonts w:ascii="David" w:eastAsia="David" w:hAnsi="David" w:cs="David"/>
              <w:rtl/>
            </w:rPr>
          </w:rPrChange>
        </w:rPr>
        <w:t xml:space="preserve"> </w:t>
      </w:r>
      <w:r w:rsidRPr="00A90D62">
        <w:rPr>
          <w:rFonts w:ascii="David" w:hAnsi="David" w:cs="David"/>
          <w:sz w:val="28"/>
          <w:szCs w:val="28"/>
          <w:rtl/>
          <w:rPrChange w:id="6600" w:author="אברהם" w:date="2012-11-23T10:23:00Z">
            <w:rPr>
              <w:rFonts w:ascii="David" w:hAnsi="David" w:cs="David"/>
              <w:rtl/>
            </w:rPr>
          </w:rPrChange>
        </w:rPr>
        <w:t>החדשים</w:t>
      </w:r>
      <w:r w:rsidRPr="00A90D62">
        <w:rPr>
          <w:rFonts w:ascii="David" w:eastAsia="David" w:hAnsi="David" w:cs="David"/>
          <w:sz w:val="28"/>
          <w:szCs w:val="28"/>
          <w:rtl/>
          <w:rPrChange w:id="6601" w:author="אברהם" w:date="2012-11-23T10:23:00Z">
            <w:rPr>
              <w:rFonts w:ascii="David" w:eastAsia="David" w:hAnsi="David" w:cs="David"/>
              <w:rtl/>
            </w:rPr>
          </w:rPrChange>
        </w:rPr>
        <w:t xml:space="preserve"> </w:t>
      </w:r>
      <w:r w:rsidRPr="00A90D62">
        <w:rPr>
          <w:rFonts w:ascii="David" w:hAnsi="David" w:cs="David"/>
          <w:b/>
          <w:bCs/>
          <w:sz w:val="28"/>
          <w:szCs w:val="28"/>
          <w:rtl/>
          <w:rPrChange w:id="6602" w:author="אברהם" w:date="2012-11-23T10:23:00Z">
            <w:rPr>
              <w:rFonts w:ascii="David" w:hAnsi="David" w:cs="David"/>
              <w:b/>
              <w:bCs/>
              <w:rtl/>
            </w:rPr>
          </w:rPrChange>
        </w:rPr>
        <w:t>אם</w:t>
      </w:r>
      <w:r w:rsidRPr="00A90D62">
        <w:rPr>
          <w:rFonts w:ascii="David" w:eastAsia="David" w:hAnsi="David" w:cs="David"/>
          <w:b/>
          <w:bCs/>
          <w:sz w:val="28"/>
          <w:szCs w:val="28"/>
          <w:rtl/>
          <w:rPrChange w:id="6603"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604" w:author="אברהם" w:date="2012-11-23T10:23:00Z">
            <w:rPr>
              <w:rFonts w:ascii="David" w:hAnsi="David" w:cs="David"/>
              <w:b/>
              <w:bCs/>
              <w:rtl/>
            </w:rPr>
          </w:rPrChange>
        </w:rPr>
        <w:t>ורק</w:t>
      </w:r>
      <w:r w:rsidRPr="00A90D62">
        <w:rPr>
          <w:rFonts w:ascii="David" w:eastAsia="David" w:hAnsi="David" w:cs="David"/>
          <w:b/>
          <w:bCs/>
          <w:sz w:val="28"/>
          <w:szCs w:val="28"/>
          <w:rtl/>
          <w:rPrChange w:id="6605"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606" w:author="אברהם" w:date="2012-11-23T10:23:00Z">
            <w:rPr>
              <w:rFonts w:ascii="David" w:hAnsi="David" w:cs="David"/>
              <w:b/>
              <w:bCs/>
              <w:rtl/>
            </w:rPr>
          </w:rPrChange>
        </w:rPr>
        <w:t>אם</w:t>
      </w:r>
      <w:r w:rsidRPr="00A90D62">
        <w:rPr>
          <w:rFonts w:ascii="David" w:eastAsia="David" w:hAnsi="David" w:cs="David"/>
          <w:sz w:val="28"/>
          <w:szCs w:val="28"/>
          <w:rtl/>
          <w:rPrChange w:id="6607" w:author="אברהם" w:date="2012-11-23T10:23:00Z">
            <w:rPr>
              <w:rFonts w:ascii="David" w:eastAsia="David" w:hAnsi="David" w:cs="David"/>
              <w:rtl/>
            </w:rPr>
          </w:rPrChange>
        </w:rPr>
        <w:t xml:space="preserve"> </w:t>
      </w:r>
      <w:r w:rsidRPr="00A90D62">
        <w:rPr>
          <w:rFonts w:ascii="David" w:hAnsi="David" w:cs="David"/>
          <w:sz w:val="28"/>
          <w:szCs w:val="28"/>
          <w:rtl/>
          <w:rPrChange w:id="6608" w:author="אברהם" w:date="2012-11-23T10:23:00Z">
            <w:rPr>
              <w:rFonts w:ascii="David" w:hAnsi="David" w:cs="David"/>
              <w:rtl/>
            </w:rPr>
          </w:rPrChange>
        </w:rPr>
        <w:t>העסקה</w:t>
      </w:r>
      <w:r w:rsidRPr="00A90D62">
        <w:rPr>
          <w:rFonts w:ascii="David" w:eastAsia="David" w:hAnsi="David" w:cs="David"/>
          <w:sz w:val="28"/>
          <w:szCs w:val="28"/>
          <w:rtl/>
          <w:rPrChange w:id="6609" w:author="אברהם" w:date="2012-11-23T10:23:00Z">
            <w:rPr>
              <w:rFonts w:ascii="David" w:eastAsia="David" w:hAnsi="David" w:cs="David"/>
              <w:rtl/>
            </w:rPr>
          </w:rPrChange>
        </w:rPr>
        <w:t xml:space="preserve"> </w:t>
      </w:r>
      <w:r w:rsidRPr="00A90D62">
        <w:rPr>
          <w:rFonts w:ascii="David" w:hAnsi="David" w:cs="David"/>
          <w:sz w:val="28"/>
          <w:szCs w:val="28"/>
          <w:rtl/>
          <w:rPrChange w:id="6610" w:author="אברהם" w:date="2012-11-23T10:23:00Z">
            <w:rPr>
              <w:rFonts w:ascii="David" w:hAnsi="David" w:cs="David"/>
              <w:rtl/>
            </w:rPr>
          </w:rPrChange>
        </w:rPr>
        <w:t>היא</w:t>
      </w:r>
      <w:r w:rsidRPr="00A90D62">
        <w:rPr>
          <w:rFonts w:ascii="David" w:eastAsia="David" w:hAnsi="David" w:cs="David"/>
          <w:sz w:val="28"/>
          <w:szCs w:val="28"/>
          <w:rtl/>
          <w:rPrChange w:id="6611" w:author="אברהם" w:date="2012-11-23T10:23:00Z">
            <w:rPr>
              <w:rFonts w:ascii="David" w:eastAsia="David" w:hAnsi="David" w:cs="David"/>
              <w:rtl/>
            </w:rPr>
          </w:rPrChange>
        </w:rPr>
        <w:t xml:space="preserve"> </w:t>
      </w:r>
      <w:r w:rsidRPr="00A90D62">
        <w:rPr>
          <w:rFonts w:ascii="David" w:hAnsi="David" w:cs="David"/>
          <w:sz w:val="28"/>
          <w:szCs w:val="28"/>
          <w:rtl/>
          <w:rPrChange w:id="6612" w:author="אברהם" w:date="2012-11-23T10:23:00Z">
            <w:rPr>
              <w:rFonts w:ascii="David" w:hAnsi="David" w:cs="David"/>
              <w:rtl/>
            </w:rPr>
          </w:rPrChange>
        </w:rPr>
        <w:t>חלק</w:t>
      </w:r>
      <w:r w:rsidRPr="00A90D62">
        <w:rPr>
          <w:rFonts w:ascii="David" w:eastAsia="David" w:hAnsi="David" w:cs="David"/>
          <w:sz w:val="28"/>
          <w:szCs w:val="28"/>
          <w:rtl/>
          <w:rPrChange w:id="6613" w:author="אברהם" w:date="2012-11-23T10:23:00Z">
            <w:rPr>
              <w:rFonts w:ascii="David" w:eastAsia="David" w:hAnsi="David" w:cs="David"/>
              <w:rtl/>
            </w:rPr>
          </w:rPrChange>
        </w:rPr>
        <w:t xml:space="preserve"> </w:t>
      </w:r>
      <w:r w:rsidRPr="00A90D62">
        <w:rPr>
          <w:rFonts w:ascii="David" w:hAnsi="David" w:cs="David"/>
          <w:sz w:val="28"/>
          <w:szCs w:val="28"/>
          <w:rtl/>
          <w:rPrChange w:id="6614" w:author="אברהם" w:date="2012-11-23T10:23:00Z">
            <w:rPr>
              <w:rFonts w:ascii="David" w:hAnsi="David" w:cs="David"/>
              <w:rtl/>
            </w:rPr>
          </w:rPrChange>
        </w:rPr>
        <w:t>ממעגל.</w:t>
      </w:r>
    </w:p>
    <w:p w:rsidR="009C2B09" w:rsidRPr="00A90D62" w:rsidRDefault="009C2B09" w:rsidP="009C2B09">
      <w:pPr>
        <w:pStyle w:val="a1"/>
        <w:bidi/>
        <w:rPr>
          <w:sz w:val="28"/>
          <w:szCs w:val="28"/>
          <w:rPrChange w:id="6615" w:author="אברהם" w:date="2012-11-23T10:23:00Z">
            <w:rPr/>
          </w:rPrChange>
        </w:rPr>
      </w:pPr>
      <w:r w:rsidRPr="00A90D62">
        <w:rPr>
          <w:rFonts w:ascii="David" w:hAnsi="David" w:cs="David"/>
          <w:sz w:val="28"/>
          <w:szCs w:val="28"/>
          <w:rtl/>
          <w:rPrChange w:id="6616" w:author="אברהם" w:date="2012-11-23T10:23:00Z">
            <w:rPr>
              <w:rFonts w:ascii="David" w:hAnsi="David" w:cs="David"/>
              <w:rtl/>
            </w:rPr>
          </w:rPrChange>
        </w:rPr>
        <w:t>מה</w:t>
      </w:r>
      <w:r w:rsidRPr="00A90D62">
        <w:rPr>
          <w:rFonts w:ascii="David" w:eastAsia="David" w:hAnsi="David" w:cs="David"/>
          <w:sz w:val="28"/>
          <w:szCs w:val="28"/>
          <w:rtl/>
          <w:rPrChange w:id="6617" w:author="אברהם" w:date="2012-11-23T10:23:00Z">
            <w:rPr>
              <w:rFonts w:ascii="David" w:eastAsia="David" w:hAnsi="David" w:cs="David"/>
              <w:rtl/>
            </w:rPr>
          </w:rPrChange>
        </w:rPr>
        <w:t xml:space="preserve"> </w:t>
      </w:r>
      <w:r w:rsidRPr="00A90D62">
        <w:rPr>
          <w:rFonts w:ascii="David" w:hAnsi="David" w:cs="David"/>
          <w:sz w:val="28"/>
          <w:szCs w:val="28"/>
          <w:rtl/>
          <w:rPrChange w:id="6618" w:author="אברהם" w:date="2012-11-23T10:23:00Z">
            <w:rPr>
              <w:rFonts w:ascii="David" w:hAnsi="David" w:cs="David"/>
              <w:rtl/>
            </w:rPr>
          </w:rPrChange>
        </w:rPr>
        <w:t>הסיכוי, שאדם</w:t>
      </w:r>
      <w:r w:rsidRPr="00A90D62">
        <w:rPr>
          <w:rFonts w:ascii="David" w:eastAsia="David" w:hAnsi="David" w:cs="David"/>
          <w:sz w:val="28"/>
          <w:szCs w:val="28"/>
          <w:rtl/>
          <w:rPrChange w:id="6619" w:author="אברהם" w:date="2012-11-23T10:23:00Z">
            <w:rPr>
              <w:rFonts w:ascii="David" w:eastAsia="David" w:hAnsi="David" w:cs="David"/>
              <w:rtl/>
            </w:rPr>
          </w:rPrChange>
        </w:rPr>
        <w:t xml:space="preserve"> </w:t>
      </w:r>
      <w:r w:rsidRPr="00A90D62">
        <w:rPr>
          <w:rFonts w:ascii="David" w:hAnsi="David" w:cs="David"/>
          <w:sz w:val="28"/>
          <w:szCs w:val="28"/>
          <w:rtl/>
          <w:rPrChange w:id="6620" w:author="אברהם" w:date="2012-11-23T10:23:00Z">
            <w:rPr>
              <w:rFonts w:ascii="David" w:hAnsi="David" w:cs="David"/>
              <w:rtl/>
            </w:rPr>
          </w:rPrChange>
        </w:rPr>
        <w:t>הקונה</w:t>
      </w:r>
      <w:r w:rsidRPr="00A90D62">
        <w:rPr>
          <w:rFonts w:ascii="David" w:eastAsia="David" w:hAnsi="David" w:cs="David"/>
          <w:sz w:val="28"/>
          <w:szCs w:val="28"/>
          <w:rtl/>
          <w:rPrChange w:id="6621" w:author="אברהם" w:date="2012-11-23T10:23:00Z">
            <w:rPr>
              <w:rFonts w:ascii="David" w:eastAsia="David" w:hAnsi="David" w:cs="David"/>
              <w:rtl/>
            </w:rPr>
          </w:rPrChange>
        </w:rPr>
        <w:t xml:space="preserve"> </w:t>
      </w:r>
      <w:r w:rsidRPr="00A90D62">
        <w:rPr>
          <w:rFonts w:ascii="David" w:hAnsi="David" w:cs="David"/>
          <w:sz w:val="28"/>
          <w:szCs w:val="28"/>
          <w:rtl/>
          <w:rPrChange w:id="6622" w:author="אברהם" w:date="2012-11-23T10:23:00Z">
            <w:rPr>
              <w:rFonts w:ascii="David" w:hAnsi="David" w:cs="David"/>
              <w:rtl/>
            </w:rPr>
          </w:rPrChange>
        </w:rPr>
        <w:t>נחלה</w:t>
      </w:r>
      <w:r w:rsidRPr="00A90D62">
        <w:rPr>
          <w:rFonts w:ascii="David" w:eastAsia="David" w:hAnsi="David" w:cs="David"/>
          <w:sz w:val="28"/>
          <w:szCs w:val="28"/>
          <w:rtl/>
          <w:rPrChange w:id="6623" w:author="אברהם" w:date="2012-11-23T10:23:00Z">
            <w:rPr>
              <w:rFonts w:ascii="David" w:eastAsia="David" w:hAnsi="David" w:cs="David"/>
              <w:rtl/>
            </w:rPr>
          </w:rPrChange>
        </w:rPr>
        <w:t xml:space="preserve"> </w:t>
      </w:r>
      <w:r w:rsidRPr="00A90D62">
        <w:rPr>
          <w:rFonts w:ascii="David" w:hAnsi="David" w:cs="David"/>
          <w:sz w:val="28"/>
          <w:szCs w:val="28"/>
          <w:rtl/>
          <w:rPrChange w:id="6624" w:author="אברהם" w:date="2012-11-23T10:23:00Z">
            <w:rPr>
              <w:rFonts w:ascii="David" w:hAnsi="David" w:cs="David"/>
              <w:rtl/>
            </w:rPr>
          </w:rPrChange>
        </w:rPr>
        <w:t>יצליח</w:t>
      </w:r>
      <w:r w:rsidRPr="00A90D62">
        <w:rPr>
          <w:rFonts w:ascii="David" w:eastAsia="David" w:hAnsi="David" w:cs="David"/>
          <w:sz w:val="28"/>
          <w:szCs w:val="28"/>
          <w:rtl/>
          <w:rPrChange w:id="6625" w:author="אברהם" w:date="2012-11-23T10:23:00Z">
            <w:rPr>
              <w:rFonts w:ascii="David" w:eastAsia="David" w:hAnsi="David" w:cs="David"/>
              <w:rtl/>
            </w:rPr>
          </w:rPrChange>
        </w:rPr>
        <w:t xml:space="preserve"> </w:t>
      </w:r>
      <w:r w:rsidRPr="00A90D62">
        <w:rPr>
          <w:rFonts w:ascii="David" w:hAnsi="David" w:cs="David"/>
          <w:sz w:val="28"/>
          <w:szCs w:val="28"/>
          <w:rtl/>
          <w:rPrChange w:id="6626" w:author="אברהם" w:date="2012-11-23T10:23:00Z">
            <w:rPr>
              <w:rFonts w:ascii="David" w:hAnsi="David" w:cs="David"/>
              <w:rtl/>
            </w:rPr>
          </w:rPrChange>
        </w:rPr>
        <w:t>להחזיק</w:t>
      </w:r>
      <w:r w:rsidRPr="00A90D62">
        <w:rPr>
          <w:rFonts w:ascii="David" w:eastAsia="David" w:hAnsi="David" w:cs="David"/>
          <w:sz w:val="28"/>
          <w:szCs w:val="28"/>
          <w:rtl/>
          <w:rPrChange w:id="6627" w:author="אברהם" w:date="2012-11-23T10:23:00Z">
            <w:rPr>
              <w:rFonts w:ascii="David" w:eastAsia="David" w:hAnsi="David" w:cs="David"/>
              <w:rtl/>
            </w:rPr>
          </w:rPrChange>
        </w:rPr>
        <w:t xml:space="preserve"> </w:t>
      </w:r>
      <w:r w:rsidRPr="00A90D62">
        <w:rPr>
          <w:rFonts w:ascii="David" w:hAnsi="David" w:cs="David"/>
          <w:sz w:val="28"/>
          <w:szCs w:val="28"/>
          <w:rtl/>
          <w:rPrChange w:id="6628" w:author="אברהם" w:date="2012-11-23T10:23:00Z">
            <w:rPr>
              <w:rFonts w:ascii="David" w:hAnsi="David" w:cs="David"/>
              <w:rtl/>
            </w:rPr>
          </w:rPrChange>
        </w:rPr>
        <w:t>בה? לשם</w:t>
      </w:r>
      <w:r w:rsidRPr="00A90D62">
        <w:rPr>
          <w:rFonts w:ascii="David" w:eastAsia="David" w:hAnsi="David" w:cs="David"/>
          <w:sz w:val="28"/>
          <w:szCs w:val="28"/>
          <w:rtl/>
          <w:rPrChange w:id="6629" w:author="אברהם" w:date="2012-11-23T10:23:00Z">
            <w:rPr>
              <w:rFonts w:ascii="David" w:eastAsia="David" w:hAnsi="David" w:cs="David"/>
              <w:rtl/>
            </w:rPr>
          </w:rPrChange>
        </w:rPr>
        <w:t xml:space="preserve"> </w:t>
      </w:r>
      <w:r w:rsidRPr="00A90D62">
        <w:rPr>
          <w:rFonts w:ascii="David" w:hAnsi="David" w:cs="David"/>
          <w:sz w:val="28"/>
          <w:szCs w:val="28"/>
          <w:rtl/>
          <w:rPrChange w:id="6630" w:author="אברהם" w:date="2012-11-23T10:23:00Z">
            <w:rPr>
              <w:rFonts w:ascii="David" w:hAnsi="David" w:cs="David"/>
              <w:rtl/>
            </w:rPr>
          </w:rPrChange>
        </w:rPr>
        <w:t>כך</w:t>
      </w:r>
      <w:r w:rsidRPr="00A90D62">
        <w:rPr>
          <w:rFonts w:ascii="David" w:eastAsia="David" w:hAnsi="David" w:cs="David"/>
          <w:sz w:val="28"/>
          <w:szCs w:val="28"/>
          <w:rtl/>
          <w:rPrChange w:id="6631" w:author="אברהם" w:date="2012-11-23T10:23:00Z">
            <w:rPr>
              <w:rFonts w:ascii="David" w:eastAsia="David" w:hAnsi="David" w:cs="David"/>
              <w:rtl/>
            </w:rPr>
          </w:rPrChange>
        </w:rPr>
        <w:t xml:space="preserve"> </w:t>
      </w:r>
      <w:r w:rsidRPr="00A90D62">
        <w:rPr>
          <w:rFonts w:ascii="David" w:hAnsi="David" w:cs="David"/>
          <w:sz w:val="28"/>
          <w:szCs w:val="28"/>
          <w:rtl/>
          <w:rPrChange w:id="6632" w:author="אברהם" w:date="2012-11-23T10:23:00Z">
            <w:rPr>
              <w:rFonts w:ascii="David" w:hAnsi="David" w:cs="David"/>
              <w:rtl/>
            </w:rPr>
          </w:rPrChange>
        </w:rPr>
        <w:t>יש</w:t>
      </w:r>
      <w:r w:rsidRPr="00A90D62">
        <w:rPr>
          <w:rFonts w:ascii="David" w:eastAsia="David" w:hAnsi="David" w:cs="David"/>
          <w:sz w:val="28"/>
          <w:szCs w:val="28"/>
          <w:rtl/>
          <w:rPrChange w:id="6633" w:author="אברהם" w:date="2012-11-23T10:23:00Z">
            <w:rPr>
              <w:rFonts w:ascii="David" w:eastAsia="David" w:hAnsi="David" w:cs="David"/>
              <w:rtl/>
            </w:rPr>
          </w:rPrChange>
        </w:rPr>
        <w:t xml:space="preserve"> </w:t>
      </w:r>
      <w:r w:rsidRPr="00A90D62">
        <w:rPr>
          <w:rFonts w:ascii="David" w:hAnsi="David" w:cs="David"/>
          <w:sz w:val="28"/>
          <w:szCs w:val="28"/>
          <w:rtl/>
          <w:rPrChange w:id="6634" w:author="אברהם" w:date="2012-11-23T10:23:00Z">
            <w:rPr>
              <w:rFonts w:ascii="David" w:hAnsi="David" w:cs="David"/>
              <w:rtl/>
            </w:rPr>
          </w:rPrChange>
        </w:rPr>
        <w:t>לחשב</w:t>
      </w:r>
      <w:r w:rsidRPr="00A90D62">
        <w:rPr>
          <w:rFonts w:ascii="David" w:eastAsia="David" w:hAnsi="David" w:cs="David"/>
          <w:sz w:val="28"/>
          <w:szCs w:val="28"/>
          <w:rtl/>
          <w:rPrChange w:id="6635" w:author="אברהם" w:date="2012-11-23T10:23:00Z">
            <w:rPr>
              <w:rFonts w:ascii="David" w:eastAsia="David" w:hAnsi="David" w:cs="David"/>
              <w:rtl/>
            </w:rPr>
          </w:rPrChange>
        </w:rPr>
        <w:t xml:space="preserve"> </w:t>
      </w:r>
      <w:r w:rsidRPr="00A90D62">
        <w:rPr>
          <w:rFonts w:ascii="David" w:hAnsi="David" w:cs="David"/>
          <w:sz w:val="28"/>
          <w:szCs w:val="28"/>
          <w:rtl/>
          <w:rPrChange w:id="6636" w:author="אברהם" w:date="2012-11-23T10:23:00Z">
            <w:rPr>
              <w:rFonts w:ascii="David" w:hAnsi="David" w:cs="David"/>
              <w:rtl/>
            </w:rPr>
          </w:rPrChange>
        </w:rPr>
        <w:t>את</w:t>
      </w:r>
      <w:r w:rsidRPr="00A90D62">
        <w:rPr>
          <w:rFonts w:ascii="David" w:eastAsia="David" w:hAnsi="David" w:cs="David"/>
          <w:sz w:val="28"/>
          <w:szCs w:val="28"/>
          <w:rtl/>
          <w:rPrChange w:id="6637" w:author="אברהם" w:date="2012-11-23T10:23:00Z">
            <w:rPr>
              <w:rFonts w:ascii="David" w:eastAsia="David" w:hAnsi="David" w:cs="David"/>
              <w:rtl/>
            </w:rPr>
          </w:rPrChange>
        </w:rPr>
        <w:t xml:space="preserve"> </w:t>
      </w:r>
      <w:r w:rsidRPr="00A90D62">
        <w:rPr>
          <w:rFonts w:ascii="David" w:hAnsi="David" w:cs="David"/>
          <w:sz w:val="28"/>
          <w:szCs w:val="28"/>
          <w:rtl/>
          <w:rPrChange w:id="6638" w:author="אברהם" w:date="2012-11-23T10:23:00Z">
            <w:rPr>
              <w:rFonts w:ascii="David" w:hAnsi="David" w:cs="David"/>
              <w:rtl/>
            </w:rPr>
          </w:rPrChange>
        </w:rPr>
        <w:t>ההסתברות</w:t>
      </w:r>
      <w:r w:rsidRPr="00A90D62">
        <w:rPr>
          <w:rFonts w:ascii="David" w:eastAsia="David" w:hAnsi="David" w:cs="David"/>
          <w:sz w:val="28"/>
          <w:szCs w:val="28"/>
          <w:rtl/>
          <w:rPrChange w:id="6639" w:author="אברהם" w:date="2012-11-23T10:23:00Z">
            <w:rPr>
              <w:rFonts w:ascii="David" w:eastAsia="David" w:hAnsi="David" w:cs="David"/>
              <w:rtl/>
            </w:rPr>
          </w:rPrChange>
        </w:rPr>
        <w:t xml:space="preserve"> </w:t>
      </w:r>
      <w:r w:rsidRPr="00A90D62">
        <w:rPr>
          <w:rFonts w:ascii="David" w:hAnsi="David" w:cs="David"/>
          <w:sz w:val="28"/>
          <w:szCs w:val="28"/>
          <w:rtl/>
          <w:rPrChange w:id="6640" w:author="אברהם" w:date="2012-11-23T10:23:00Z">
            <w:rPr>
              <w:rFonts w:ascii="David" w:hAnsi="David" w:cs="David"/>
              <w:rtl/>
            </w:rPr>
          </w:rPrChange>
        </w:rPr>
        <w:t>שקשת</w:t>
      </w:r>
      <w:r w:rsidRPr="00A90D62">
        <w:rPr>
          <w:rFonts w:ascii="David" w:eastAsia="David" w:hAnsi="David" w:cs="David"/>
          <w:sz w:val="28"/>
          <w:szCs w:val="28"/>
          <w:rtl/>
          <w:rPrChange w:id="6641" w:author="אברהם" w:date="2012-11-23T10:23:00Z">
            <w:rPr>
              <w:rFonts w:ascii="David" w:eastAsia="David" w:hAnsi="David" w:cs="David"/>
              <w:rtl/>
            </w:rPr>
          </w:rPrChange>
        </w:rPr>
        <w:t xml:space="preserve"> </w:t>
      </w:r>
      <w:r w:rsidRPr="00A90D62">
        <w:rPr>
          <w:rFonts w:ascii="David" w:hAnsi="David" w:cs="David"/>
          <w:sz w:val="28"/>
          <w:szCs w:val="28"/>
          <w:rtl/>
          <w:rPrChange w:id="6642" w:author="אברהם" w:date="2012-11-23T10:23:00Z">
            <w:rPr>
              <w:rFonts w:ascii="David" w:hAnsi="David" w:cs="David"/>
              <w:rtl/>
            </w:rPr>
          </w:rPrChange>
        </w:rPr>
        <w:t>כלשהי</w:t>
      </w:r>
      <w:r w:rsidRPr="00A90D62">
        <w:rPr>
          <w:rFonts w:ascii="David" w:eastAsia="David" w:hAnsi="David" w:cs="David"/>
          <w:sz w:val="28"/>
          <w:szCs w:val="28"/>
          <w:rtl/>
          <w:rPrChange w:id="6643" w:author="אברהם" w:date="2012-11-23T10:23:00Z">
            <w:rPr>
              <w:rFonts w:ascii="David" w:eastAsia="David" w:hAnsi="David" w:cs="David"/>
              <w:rtl/>
            </w:rPr>
          </w:rPrChange>
        </w:rPr>
        <w:t xml:space="preserve"> </w:t>
      </w:r>
      <w:r w:rsidRPr="00A90D62">
        <w:rPr>
          <w:rFonts w:ascii="David" w:hAnsi="David" w:cs="David"/>
          <w:sz w:val="28"/>
          <w:szCs w:val="28"/>
          <w:rtl/>
          <w:rPrChange w:id="6644" w:author="אברהם" w:date="2012-11-23T10:23:00Z">
            <w:rPr>
              <w:rFonts w:ascii="David" w:hAnsi="David" w:cs="David"/>
              <w:rtl/>
            </w:rPr>
          </w:rPrChange>
        </w:rPr>
        <w:t>בגרף</w:t>
      </w:r>
      <w:r w:rsidRPr="00A90D62">
        <w:rPr>
          <w:rFonts w:ascii="David" w:eastAsia="David" w:hAnsi="David" w:cs="David"/>
          <w:sz w:val="28"/>
          <w:szCs w:val="28"/>
          <w:rtl/>
          <w:rPrChange w:id="6645" w:author="אברהם" w:date="2012-11-23T10:23:00Z">
            <w:rPr>
              <w:rFonts w:ascii="David" w:eastAsia="David" w:hAnsi="David" w:cs="David"/>
              <w:rtl/>
            </w:rPr>
          </w:rPrChange>
        </w:rPr>
        <w:t xml:space="preserve"> </w:t>
      </w:r>
      <w:r w:rsidRPr="00A90D62">
        <w:rPr>
          <w:rFonts w:ascii="David" w:hAnsi="David" w:cs="David"/>
          <w:sz w:val="28"/>
          <w:szCs w:val="28"/>
          <w:rtl/>
          <w:rPrChange w:id="6646" w:author="אברהם" w:date="2012-11-23T10:23:00Z">
            <w:rPr>
              <w:rFonts w:ascii="David" w:hAnsi="David" w:cs="David"/>
              <w:rtl/>
            </w:rPr>
          </w:rPrChange>
        </w:rPr>
        <w:t>הנחלות</w:t>
      </w:r>
      <w:r w:rsidRPr="00A90D62">
        <w:rPr>
          <w:rFonts w:ascii="David" w:eastAsia="David" w:hAnsi="David" w:cs="David"/>
          <w:sz w:val="28"/>
          <w:szCs w:val="28"/>
          <w:rtl/>
          <w:rPrChange w:id="6647" w:author="אברהם" w:date="2012-11-23T10:23:00Z">
            <w:rPr>
              <w:rFonts w:ascii="David" w:eastAsia="David" w:hAnsi="David" w:cs="David"/>
              <w:rtl/>
            </w:rPr>
          </w:rPrChange>
        </w:rPr>
        <w:t xml:space="preserve"> </w:t>
      </w:r>
      <w:r w:rsidRPr="00A90D62">
        <w:rPr>
          <w:rFonts w:ascii="David" w:hAnsi="David" w:cs="David"/>
          <w:sz w:val="28"/>
          <w:szCs w:val="28"/>
          <w:rtl/>
          <w:rPrChange w:id="6648" w:author="אברהם" w:date="2012-11-23T10:23:00Z">
            <w:rPr>
              <w:rFonts w:ascii="David" w:hAnsi="David" w:cs="David"/>
              <w:rtl/>
            </w:rPr>
          </w:rPrChange>
        </w:rPr>
        <w:t>תהיה</w:t>
      </w:r>
      <w:r w:rsidRPr="00A90D62">
        <w:rPr>
          <w:rFonts w:ascii="David" w:eastAsia="David" w:hAnsi="David" w:cs="David"/>
          <w:sz w:val="28"/>
          <w:szCs w:val="28"/>
          <w:rtl/>
          <w:rPrChange w:id="6649" w:author="אברהם" w:date="2012-11-23T10:23:00Z">
            <w:rPr>
              <w:rFonts w:ascii="David" w:eastAsia="David" w:hAnsi="David" w:cs="David"/>
              <w:rtl/>
            </w:rPr>
          </w:rPrChange>
        </w:rPr>
        <w:t xml:space="preserve"> </w:t>
      </w:r>
      <w:r w:rsidRPr="00A90D62">
        <w:rPr>
          <w:rFonts w:ascii="David" w:hAnsi="David" w:cs="David"/>
          <w:sz w:val="28"/>
          <w:szCs w:val="28"/>
          <w:rtl/>
          <w:rPrChange w:id="6650" w:author="אברהם" w:date="2012-11-23T10:23:00Z">
            <w:rPr>
              <w:rFonts w:ascii="David" w:hAnsi="David" w:cs="David"/>
              <w:rtl/>
            </w:rPr>
          </w:rPrChange>
        </w:rPr>
        <w:t>חלק</w:t>
      </w:r>
      <w:r w:rsidRPr="00A90D62">
        <w:rPr>
          <w:rFonts w:ascii="David" w:eastAsia="David" w:hAnsi="David" w:cs="David"/>
          <w:sz w:val="28"/>
          <w:szCs w:val="28"/>
          <w:rtl/>
          <w:rPrChange w:id="6651" w:author="אברהם" w:date="2012-11-23T10:23:00Z">
            <w:rPr>
              <w:rFonts w:ascii="David" w:eastAsia="David" w:hAnsi="David" w:cs="David"/>
              <w:rtl/>
            </w:rPr>
          </w:rPrChange>
        </w:rPr>
        <w:t xml:space="preserve"> </w:t>
      </w:r>
      <w:r w:rsidRPr="00A90D62">
        <w:rPr>
          <w:rFonts w:ascii="David" w:hAnsi="David" w:cs="David"/>
          <w:sz w:val="28"/>
          <w:szCs w:val="28"/>
          <w:rtl/>
          <w:rPrChange w:id="6652" w:author="אברהם" w:date="2012-11-23T10:23:00Z">
            <w:rPr>
              <w:rFonts w:ascii="David" w:hAnsi="David" w:cs="David"/>
              <w:rtl/>
            </w:rPr>
          </w:rPrChange>
        </w:rPr>
        <w:t>ממעגל. ניתן</w:t>
      </w:r>
      <w:r w:rsidRPr="00A90D62">
        <w:rPr>
          <w:rFonts w:ascii="David" w:eastAsia="David" w:hAnsi="David" w:cs="David"/>
          <w:sz w:val="28"/>
          <w:szCs w:val="28"/>
          <w:rtl/>
          <w:rPrChange w:id="6653" w:author="אברהם" w:date="2012-11-23T10:23:00Z">
            <w:rPr>
              <w:rFonts w:ascii="David" w:eastAsia="David" w:hAnsi="David" w:cs="David"/>
              <w:rtl/>
            </w:rPr>
          </w:rPrChange>
        </w:rPr>
        <w:t xml:space="preserve"> </w:t>
      </w:r>
      <w:r w:rsidRPr="00A90D62">
        <w:rPr>
          <w:rFonts w:ascii="David" w:hAnsi="David" w:cs="David"/>
          <w:sz w:val="28"/>
          <w:szCs w:val="28"/>
          <w:rtl/>
          <w:rPrChange w:id="6654" w:author="אברהם" w:date="2012-11-23T10:23:00Z">
            <w:rPr>
              <w:rFonts w:ascii="David" w:hAnsi="David" w:cs="David"/>
              <w:rtl/>
            </w:rPr>
          </w:rPrChange>
        </w:rPr>
        <w:t>להראות,</w:t>
      </w:r>
      <w:r w:rsidRPr="00A90D62">
        <w:rPr>
          <w:rStyle w:val="22"/>
          <w:rFonts w:ascii="David" w:hAnsi="David" w:cs="David"/>
          <w:sz w:val="28"/>
          <w:szCs w:val="28"/>
          <w:rtl/>
          <w:rPrChange w:id="6655" w:author="אברהם" w:date="2012-11-23T10:23:00Z">
            <w:rPr>
              <w:rStyle w:val="22"/>
              <w:rFonts w:ascii="David" w:hAnsi="David" w:cs="David"/>
              <w:rtl/>
            </w:rPr>
          </w:rPrChange>
        </w:rPr>
        <w:footnoteReference w:id="15"/>
      </w:r>
      <w:r w:rsidRPr="00A90D62">
        <w:rPr>
          <w:rFonts w:ascii="David" w:hAnsi="David" w:cs="David"/>
          <w:sz w:val="28"/>
          <w:szCs w:val="28"/>
          <w:rtl/>
          <w:rPrChange w:id="6656" w:author="אברהם" w:date="2012-11-23T10:23:00Z">
            <w:rPr>
              <w:rFonts w:ascii="David" w:hAnsi="David" w:cs="David"/>
              <w:rtl/>
            </w:rPr>
          </w:rPrChange>
        </w:rPr>
        <w:t xml:space="preserve"> שאם</w:t>
      </w:r>
      <w:r w:rsidRPr="00A90D62">
        <w:rPr>
          <w:rFonts w:ascii="David" w:eastAsia="David" w:hAnsi="David" w:cs="David"/>
          <w:sz w:val="28"/>
          <w:szCs w:val="28"/>
          <w:rtl/>
          <w:rPrChange w:id="6657" w:author="אברהם" w:date="2012-11-23T10:23:00Z">
            <w:rPr>
              <w:rFonts w:ascii="David" w:eastAsia="David" w:hAnsi="David" w:cs="David"/>
              <w:rtl/>
            </w:rPr>
          </w:rPrChange>
        </w:rPr>
        <w:t xml:space="preserve"> </w:t>
      </w:r>
      <w:r w:rsidRPr="00A90D62">
        <w:rPr>
          <w:rFonts w:ascii="David" w:hAnsi="David" w:cs="David"/>
          <w:sz w:val="28"/>
          <w:szCs w:val="28"/>
          <w:rtl/>
          <w:rPrChange w:id="6658" w:author="אברהם" w:date="2012-11-23T10:23:00Z">
            <w:rPr>
              <w:rFonts w:ascii="David" w:hAnsi="David" w:cs="David"/>
              <w:rtl/>
            </w:rPr>
          </w:rPrChange>
        </w:rPr>
        <w:t>בתחילת</w:t>
      </w:r>
      <w:r w:rsidRPr="00A90D62">
        <w:rPr>
          <w:rFonts w:ascii="David" w:eastAsia="David" w:hAnsi="David" w:cs="David"/>
          <w:sz w:val="28"/>
          <w:szCs w:val="28"/>
          <w:rtl/>
          <w:rPrChange w:id="6659" w:author="אברהם" w:date="2012-11-23T10:23:00Z">
            <w:rPr>
              <w:rFonts w:ascii="David" w:eastAsia="David" w:hAnsi="David" w:cs="David"/>
              <w:rtl/>
            </w:rPr>
          </w:rPrChange>
        </w:rPr>
        <w:t xml:space="preserve"> </w:t>
      </w:r>
      <w:r w:rsidRPr="00A90D62">
        <w:rPr>
          <w:rFonts w:ascii="David" w:hAnsi="David" w:cs="David"/>
          <w:sz w:val="28"/>
          <w:szCs w:val="28"/>
          <w:rtl/>
          <w:rPrChange w:id="6660" w:author="אברהם" w:date="2012-11-23T10:23:00Z">
            <w:rPr>
              <w:rFonts w:ascii="David" w:hAnsi="David" w:cs="David"/>
              <w:rtl/>
            </w:rPr>
          </w:rPrChange>
        </w:rPr>
        <w:t>הספירה</w:t>
      </w:r>
      <w:r w:rsidRPr="00A90D62">
        <w:rPr>
          <w:rFonts w:ascii="David" w:eastAsia="David" w:hAnsi="David" w:cs="David"/>
          <w:sz w:val="28"/>
          <w:szCs w:val="28"/>
          <w:rtl/>
          <w:rPrChange w:id="6661" w:author="אברהם" w:date="2012-11-23T10:23:00Z">
            <w:rPr>
              <w:rFonts w:ascii="David" w:eastAsia="David" w:hAnsi="David" w:cs="David"/>
              <w:rtl/>
            </w:rPr>
          </w:rPrChange>
        </w:rPr>
        <w:t xml:space="preserve"> </w:t>
      </w:r>
      <w:r w:rsidRPr="00A90D62">
        <w:rPr>
          <w:rFonts w:ascii="David" w:hAnsi="David" w:cs="David"/>
          <w:sz w:val="28"/>
          <w:szCs w:val="28"/>
          <w:rtl/>
          <w:rPrChange w:id="6662" w:author="אברהם" w:date="2012-11-23T10:23:00Z">
            <w:rPr>
              <w:rFonts w:ascii="David" w:hAnsi="David" w:cs="David"/>
              <w:rtl/>
            </w:rPr>
          </w:rPrChange>
        </w:rPr>
        <w:t>לכל</w:t>
      </w:r>
      <w:r w:rsidRPr="00A90D62">
        <w:rPr>
          <w:rFonts w:ascii="David" w:eastAsia="David" w:hAnsi="David" w:cs="David"/>
          <w:sz w:val="28"/>
          <w:szCs w:val="28"/>
          <w:rtl/>
          <w:rPrChange w:id="6663" w:author="אברהם" w:date="2012-11-23T10:23:00Z">
            <w:rPr>
              <w:rFonts w:ascii="David" w:eastAsia="David" w:hAnsi="David" w:cs="David"/>
              <w:rtl/>
            </w:rPr>
          </w:rPrChange>
        </w:rPr>
        <w:t xml:space="preserve"> </w:t>
      </w:r>
      <w:r w:rsidRPr="00A90D62">
        <w:rPr>
          <w:rFonts w:ascii="David" w:hAnsi="David" w:cs="David"/>
          <w:sz w:val="28"/>
          <w:szCs w:val="28"/>
          <w:rtl/>
          <w:rPrChange w:id="6664" w:author="אברהם" w:date="2012-11-23T10:23:00Z">
            <w:rPr>
              <w:rFonts w:ascii="David" w:hAnsi="David" w:cs="David"/>
              <w:rtl/>
            </w:rPr>
          </w:rPrChange>
        </w:rPr>
        <w:t>אזרח</w:t>
      </w:r>
      <w:r w:rsidRPr="00A90D62">
        <w:rPr>
          <w:rFonts w:ascii="David" w:eastAsia="David" w:hAnsi="David" w:cs="David"/>
          <w:sz w:val="28"/>
          <w:szCs w:val="28"/>
          <w:rtl/>
          <w:rPrChange w:id="6665" w:author="אברהם" w:date="2012-11-23T10:23:00Z">
            <w:rPr>
              <w:rFonts w:ascii="David" w:eastAsia="David" w:hAnsi="David" w:cs="David"/>
              <w:rtl/>
            </w:rPr>
          </w:rPrChange>
        </w:rPr>
        <w:t xml:space="preserve"> </w:t>
      </w:r>
      <w:r w:rsidRPr="00A90D62">
        <w:rPr>
          <w:rFonts w:ascii="David" w:hAnsi="David" w:cs="David"/>
          <w:sz w:val="28"/>
          <w:szCs w:val="28"/>
          <w:rtl/>
          <w:rPrChange w:id="6666" w:author="אברהם" w:date="2012-11-23T10:23:00Z">
            <w:rPr>
              <w:rFonts w:ascii="David" w:hAnsi="David" w:cs="David"/>
              <w:rtl/>
            </w:rPr>
          </w:rPrChange>
        </w:rPr>
        <w:t>ישנה</w:t>
      </w:r>
      <w:r w:rsidRPr="00A90D62">
        <w:rPr>
          <w:rFonts w:ascii="David" w:eastAsia="David" w:hAnsi="David" w:cs="David"/>
          <w:sz w:val="28"/>
          <w:szCs w:val="28"/>
          <w:rtl/>
          <w:rPrChange w:id="6667" w:author="אברהם" w:date="2012-11-23T10:23:00Z">
            <w:rPr>
              <w:rFonts w:ascii="David" w:eastAsia="David" w:hAnsi="David" w:cs="David"/>
              <w:rtl/>
            </w:rPr>
          </w:rPrChange>
        </w:rPr>
        <w:t xml:space="preserve"> </w:t>
      </w:r>
      <w:r w:rsidRPr="00A90D62">
        <w:rPr>
          <w:rFonts w:ascii="David" w:hAnsi="David" w:cs="David"/>
          <w:sz w:val="28"/>
          <w:szCs w:val="28"/>
          <w:rtl/>
          <w:rPrChange w:id="6668" w:author="אברהם" w:date="2012-11-23T10:23:00Z">
            <w:rPr>
              <w:rFonts w:ascii="David" w:hAnsi="David" w:cs="David"/>
              <w:rtl/>
            </w:rPr>
          </w:rPrChange>
        </w:rPr>
        <w:t>נחלה</w:t>
      </w:r>
      <w:r w:rsidRPr="00A90D62">
        <w:rPr>
          <w:rFonts w:ascii="David" w:eastAsia="David" w:hAnsi="David" w:cs="David"/>
          <w:sz w:val="28"/>
          <w:szCs w:val="28"/>
          <w:rtl/>
          <w:rPrChange w:id="6669" w:author="אברהם" w:date="2012-11-23T10:23:00Z">
            <w:rPr>
              <w:rFonts w:ascii="David" w:eastAsia="David" w:hAnsi="David" w:cs="David"/>
              <w:rtl/>
            </w:rPr>
          </w:rPrChange>
        </w:rPr>
        <w:t xml:space="preserve"> </w:t>
      </w:r>
      <w:r w:rsidRPr="00A90D62">
        <w:rPr>
          <w:rFonts w:ascii="David" w:hAnsi="David" w:cs="David"/>
          <w:sz w:val="28"/>
          <w:szCs w:val="28"/>
          <w:rtl/>
          <w:rPrChange w:id="6670" w:author="אברהם" w:date="2012-11-23T10:23:00Z">
            <w:rPr>
              <w:rFonts w:ascii="David" w:hAnsi="David" w:cs="David"/>
              <w:rtl/>
            </w:rPr>
          </w:rPrChange>
        </w:rPr>
        <w:t>אחת</w:t>
      </w:r>
      <w:r w:rsidRPr="00A90D62">
        <w:rPr>
          <w:rFonts w:ascii="David" w:eastAsia="David" w:hAnsi="David" w:cs="David"/>
          <w:sz w:val="28"/>
          <w:szCs w:val="28"/>
          <w:rtl/>
          <w:rPrChange w:id="6671" w:author="אברהם" w:date="2012-11-23T10:23:00Z">
            <w:rPr>
              <w:rFonts w:ascii="David" w:eastAsia="David" w:hAnsi="David" w:cs="David"/>
              <w:rtl/>
            </w:rPr>
          </w:rPrChange>
        </w:rPr>
        <w:t xml:space="preserve"> </w:t>
      </w:r>
      <w:r w:rsidRPr="00A90D62">
        <w:rPr>
          <w:rFonts w:ascii="David" w:hAnsi="David" w:cs="David"/>
          <w:sz w:val="28"/>
          <w:szCs w:val="28"/>
          <w:rtl/>
          <w:rPrChange w:id="6672" w:author="אברהם" w:date="2012-11-23T10:23:00Z">
            <w:rPr>
              <w:rFonts w:ascii="David" w:hAnsi="David" w:cs="David"/>
              <w:rtl/>
            </w:rPr>
          </w:rPrChange>
        </w:rPr>
        <w:t>בדיוק, ו</w:t>
      </w:r>
      <w:r w:rsidRPr="00A90D62">
        <w:rPr>
          <w:rFonts w:ascii="David" w:hAnsi="David" w:cs="David"/>
          <w:b/>
          <w:bCs/>
          <w:sz w:val="28"/>
          <w:szCs w:val="28"/>
          <w:rtl/>
          <w:rPrChange w:id="6673" w:author="אברהם" w:date="2012-11-23T10:23:00Z">
            <w:rPr>
              <w:rFonts w:ascii="David" w:hAnsi="David" w:cs="David"/>
              <w:b/>
              <w:bCs/>
              <w:rtl/>
            </w:rPr>
          </w:rPrChange>
        </w:rPr>
        <w:t>כל</w:t>
      </w:r>
      <w:r w:rsidRPr="00A90D62">
        <w:rPr>
          <w:rFonts w:ascii="David" w:eastAsia="David" w:hAnsi="David" w:cs="David"/>
          <w:sz w:val="28"/>
          <w:szCs w:val="28"/>
          <w:rtl/>
          <w:rPrChange w:id="6674" w:author="אברהם" w:date="2012-11-23T10:23:00Z">
            <w:rPr>
              <w:rFonts w:ascii="David" w:eastAsia="David" w:hAnsi="David" w:cs="David"/>
              <w:rtl/>
            </w:rPr>
          </w:rPrChange>
        </w:rPr>
        <w:t xml:space="preserve"> </w:t>
      </w:r>
      <w:r w:rsidRPr="00A90D62">
        <w:rPr>
          <w:rFonts w:ascii="David" w:hAnsi="David" w:cs="David"/>
          <w:sz w:val="28"/>
          <w:szCs w:val="28"/>
          <w:rtl/>
          <w:rPrChange w:id="6675" w:author="אברהם" w:date="2012-11-23T10:23:00Z">
            <w:rPr>
              <w:rFonts w:ascii="David" w:hAnsi="David" w:cs="David"/>
              <w:rtl/>
            </w:rPr>
          </w:rPrChange>
        </w:rPr>
        <w:t>נחלה</w:t>
      </w:r>
      <w:r w:rsidRPr="00A90D62">
        <w:rPr>
          <w:rFonts w:ascii="David" w:eastAsia="David" w:hAnsi="David" w:cs="David"/>
          <w:sz w:val="28"/>
          <w:szCs w:val="28"/>
          <w:rtl/>
          <w:rPrChange w:id="6676" w:author="אברהם" w:date="2012-11-23T10:23:00Z">
            <w:rPr>
              <w:rFonts w:ascii="David" w:eastAsia="David" w:hAnsi="David" w:cs="David"/>
              <w:rtl/>
            </w:rPr>
          </w:rPrChange>
        </w:rPr>
        <w:t xml:space="preserve"> </w:t>
      </w:r>
      <w:r w:rsidRPr="00A90D62">
        <w:rPr>
          <w:rFonts w:ascii="David" w:hAnsi="David" w:cs="David"/>
          <w:sz w:val="28"/>
          <w:szCs w:val="28"/>
          <w:rtl/>
          <w:rPrChange w:id="6677" w:author="אברהם" w:date="2012-11-23T10:23:00Z">
            <w:rPr>
              <w:rFonts w:ascii="David" w:hAnsi="David" w:cs="David"/>
              <w:rtl/>
            </w:rPr>
          </w:rPrChange>
        </w:rPr>
        <w:t>נמכרת</w:t>
      </w:r>
      <w:r w:rsidRPr="00A90D62">
        <w:rPr>
          <w:rFonts w:ascii="David" w:eastAsia="David" w:hAnsi="David" w:cs="David"/>
          <w:sz w:val="28"/>
          <w:szCs w:val="28"/>
          <w:rtl/>
          <w:rPrChange w:id="6678" w:author="אברהם" w:date="2012-11-23T10:23:00Z">
            <w:rPr>
              <w:rFonts w:ascii="David" w:eastAsia="David" w:hAnsi="David" w:cs="David"/>
              <w:rtl/>
            </w:rPr>
          </w:rPrChange>
        </w:rPr>
        <w:t xml:space="preserve"> </w:t>
      </w:r>
      <w:r w:rsidRPr="00A90D62">
        <w:rPr>
          <w:rFonts w:ascii="David" w:hAnsi="David" w:cs="David"/>
          <w:sz w:val="28"/>
          <w:szCs w:val="28"/>
          <w:rtl/>
          <w:rPrChange w:id="6679" w:author="אברהם" w:date="2012-11-23T10:23:00Z">
            <w:rPr>
              <w:rFonts w:ascii="David" w:hAnsi="David" w:cs="David"/>
              <w:rtl/>
            </w:rPr>
          </w:rPrChange>
        </w:rPr>
        <w:t>במהלך</w:t>
      </w:r>
      <w:r w:rsidRPr="00A90D62">
        <w:rPr>
          <w:rFonts w:ascii="David" w:eastAsia="David" w:hAnsi="David" w:cs="David"/>
          <w:sz w:val="28"/>
          <w:szCs w:val="28"/>
          <w:rtl/>
          <w:rPrChange w:id="6680" w:author="אברהם" w:date="2012-11-23T10:23:00Z">
            <w:rPr>
              <w:rFonts w:ascii="David" w:eastAsia="David" w:hAnsi="David" w:cs="David"/>
              <w:rtl/>
            </w:rPr>
          </w:rPrChange>
        </w:rPr>
        <w:t xml:space="preserve"> </w:t>
      </w:r>
      <w:r w:rsidRPr="00A90D62">
        <w:rPr>
          <w:rFonts w:ascii="David" w:hAnsi="David" w:cs="David"/>
          <w:sz w:val="28"/>
          <w:szCs w:val="28"/>
          <w:rtl/>
          <w:rPrChange w:id="6681" w:author="אברהם" w:date="2012-11-23T10:23:00Z">
            <w:rPr>
              <w:rFonts w:ascii="David" w:hAnsi="David" w:cs="David"/>
              <w:rtl/>
            </w:rPr>
          </w:rPrChange>
        </w:rPr>
        <w:t>היובל</w:t>
      </w:r>
      <w:r w:rsidRPr="00A90D62">
        <w:rPr>
          <w:rFonts w:ascii="David" w:eastAsia="David" w:hAnsi="David" w:cs="David"/>
          <w:sz w:val="28"/>
          <w:szCs w:val="28"/>
          <w:rtl/>
          <w:rPrChange w:id="6682" w:author="אברהם" w:date="2012-11-23T10:23:00Z">
            <w:rPr>
              <w:rFonts w:ascii="David" w:eastAsia="David" w:hAnsi="David" w:cs="David"/>
              <w:rtl/>
            </w:rPr>
          </w:rPrChange>
        </w:rPr>
        <w:t xml:space="preserve"> </w:t>
      </w:r>
      <w:r w:rsidRPr="00A90D62">
        <w:rPr>
          <w:rFonts w:ascii="David" w:hAnsi="David" w:cs="David"/>
          <w:sz w:val="28"/>
          <w:szCs w:val="28"/>
          <w:rtl/>
          <w:rPrChange w:id="6683" w:author="אברהם" w:date="2012-11-23T10:23:00Z">
            <w:rPr>
              <w:rFonts w:ascii="David" w:hAnsi="David" w:cs="David"/>
              <w:rtl/>
            </w:rPr>
          </w:rPrChange>
        </w:rPr>
        <w:t>לקונה</w:t>
      </w:r>
      <w:r w:rsidRPr="00A90D62">
        <w:rPr>
          <w:rFonts w:ascii="David" w:eastAsia="David" w:hAnsi="David" w:cs="David"/>
          <w:sz w:val="28"/>
          <w:szCs w:val="28"/>
          <w:rtl/>
          <w:rPrChange w:id="6684" w:author="אברהם" w:date="2012-11-23T10:23:00Z">
            <w:rPr>
              <w:rFonts w:ascii="David" w:eastAsia="David" w:hAnsi="David" w:cs="David"/>
              <w:rtl/>
            </w:rPr>
          </w:rPrChange>
        </w:rPr>
        <w:t xml:space="preserve"> </w:t>
      </w:r>
      <w:r w:rsidRPr="00A90D62">
        <w:rPr>
          <w:rFonts w:ascii="David" w:hAnsi="David" w:cs="David"/>
          <w:sz w:val="28"/>
          <w:szCs w:val="28"/>
          <w:rtl/>
          <w:rPrChange w:id="6685" w:author="אברהם" w:date="2012-11-23T10:23:00Z">
            <w:rPr>
              <w:rFonts w:ascii="David" w:hAnsi="David" w:cs="David"/>
              <w:rtl/>
            </w:rPr>
          </w:rPrChange>
        </w:rPr>
        <w:t>הנבחר</w:t>
      </w:r>
      <w:r w:rsidRPr="00A90D62">
        <w:rPr>
          <w:rFonts w:ascii="David" w:eastAsia="David" w:hAnsi="David" w:cs="David"/>
          <w:sz w:val="28"/>
          <w:szCs w:val="28"/>
          <w:rtl/>
          <w:rPrChange w:id="6686" w:author="אברהם" w:date="2012-11-23T10:23:00Z">
            <w:rPr>
              <w:rFonts w:ascii="David" w:eastAsia="David" w:hAnsi="David" w:cs="David"/>
              <w:rtl/>
            </w:rPr>
          </w:rPrChange>
        </w:rPr>
        <w:t xml:space="preserve"> </w:t>
      </w:r>
      <w:r w:rsidRPr="00A90D62">
        <w:rPr>
          <w:rFonts w:ascii="David" w:hAnsi="David" w:cs="David"/>
          <w:sz w:val="28"/>
          <w:szCs w:val="28"/>
          <w:rtl/>
          <w:rPrChange w:id="6687" w:author="אברהם" w:date="2012-11-23T10:23:00Z">
            <w:rPr>
              <w:rFonts w:ascii="David" w:hAnsi="David" w:cs="David"/>
              <w:rtl/>
            </w:rPr>
          </w:rPrChange>
        </w:rPr>
        <w:t>באקראי</w:t>
      </w:r>
      <w:r w:rsidRPr="00A90D62">
        <w:rPr>
          <w:rFonts w:ascii="David" w:eastAsia="David" w:hAnsi="David" w:cs="David"/>
          <w:sz w:val="28"/>
          <w:szCs w:val="28"/>
          <w:rtl/>
          <w:rPrChange w:id="6688" w:author="אברהם" w:date="2012-11-23T10:23:00Z">
            <w:rPr>
              <w:rFonts w:ascii="David" w:eastAsia="David" w:hAnsi="David" w:cs="David"/>
              <w:rtl/>
            </w:rPr>
          </w:rPrChange>
        </w:rPr>
        <w:t xml:space="preserve"> </w:t>
      </w:r>
      <w:r w:rsidRPr="00A90D62">
        <w:rPr>
          <w:rFonts w:ascii="David" w:hAnsi="David" w:cs="David"/>
          <w:sz w:val="28"/>
          <w:szCs w:val="28"/>
          <w:rtl/>
          <w:rPrChange w:id="6689" w:author="אברהם" w:date="2012-11-23T10:23:00Z">
            <w:rPr>
              <w:rFonts w:ascii="David" w:hAnsi="David" w:cs="David"/>
              <w:rtl/>
            </w:rPr>
          </w:rPrChange>
        </w:rPr>
        <w:t>- אז</w:t>
      </w:r>
      <w:r w:rsidRPr="00A90D62">
        <w:rPr>
          <w:rFonts w:ascii="David" w:eastAsia="David" w:hAnsi="David" w:cs="David"/>
          <w:sz w:val="28"/>
          <w:szCs w:val="28"/>
          <w:rtl/>
          <w:rPrChange w:id="6690" w:author="אברהם" w:date="2012-11-23T10:23:00Z">
            <w:rPr>
              <w:rFonts w:ascii="David" w:eastAsia="David" w:hAnsi="David" w:cs="David"/>
              <w:rtl/>
            </w:rPr>
          </w:rPrChange>
        </w:rPr>
        <w:t xml:space="preserve"> </w:t>
      </w:r>
      <w:r w:rsidRPr="00A90D62">
        <w:rPr>
          <w:rFonts w:ascii="David" w:hAnsi="David" w:cs="David"/>
          <w:sz w:val="28"/>
          <w:szCs w:val="28"/>
          <w:rtl/>
          <w:rPrChange w:id="6691" w:author="אברהם" w:date="2012-11-23T10:23:00Z">
            <w:rPr>
              <w:rFonts w:ascii="David" w:hAnsi="David" w:cs="David"/>
              <w:rtl/>
            </w:rPr>
          </w:rPrChange>
        </w:rPr>
        <w:t>ההסתברות</w:t>
      </w:r>
      <w:r w:rsidRPr="00A90D62">
        <w:rPr>
          <w:rFonts w:ascii="David" w:eastAsia="David" w:hAnsi="David" w:cs="David"/>
          <w:sz w:val="28"/>
          <w:szCs w:val="28"/>
          <w:rtl/>
          <w:rPrChange w:id="6692" w:author="אברהם" w:date="2012-11-23T10:23:00Z">
            <w:rPr>
              <w:rFonts w:ascii="David" w:eastAsia="David" w:hAnsi="David" w:cs="David"/>
              <w:rtl/>
            </w:rPr>
          </w:rPrChange>
        </w:rPr>
        <w:t xml:space="preserve"> </w:t>
      </w:r>
      <w:r w:rsidRPr="00A90D62">
        <w:rPr>
          <w:rFonts w:ascii="David" w:hAnsi="David" w:cs="David"/>
          <w:sz w:val="28"/>
          <w:szCs w:val="28"/>
          <w:rtl/>
          <w:rPrChange w:id="6693" w:author="אברהם" w:date="2012-11-23T10:23:00Z">
            <w:rPr>
              <w:rFonts w:ascii="David" w:hAnsi="David" w:cs="David"/>
              <w:rtl/>
            </w:rPr>
          </w:rPrChange>
        </w:rPr>
        <w:t>שקשת</w:t>
      </w:r>
      <w:r w:rsidRPr="00A90D62">
        <w:rPr>
          <w:rFonts w:ascii="David" w:eastAsia="David" w:hAnsi="David" w:cs="David"/>
          <w:sz w:val="28"/>
          <w:szCs w:val="28"/>
          <w:rtl/>
          <w:rPrChange w:id="6694" w:author="אברהם" w:date="2012-11-23T10:23:00Z">
            <w:rPr>
              <w:rFonts w:ascii="David" w:eastAsia="David" w:hAnsi="David" w:cs="David"/>
              <w:rtl/>
            </w:rPr>
          </w:rPrChange>
        </w:rPr>
        <w:t xml:space="preserve"> </w:t>
      </w:r>
      <w:r w:rsidRPr="00A90D62">
        <w:rPr>
          <w:rFonts w:ascii="David" w:hAnsi="David" w:cs="David"/>
          <w:sz w:val="28"/>
          <w:szCs w:val="28"/>
          <w:rtl/>
          <w:rPrChange w:id="6695" w:author="אברהם" w:date="2012-11-23T10:23:00Z">
            <w:rPr>
              <w:rFonts w:ascii="David" w:hAnsi="David" w:cs="David"/>
              <w:rtl/>
            </w:rPr>
          </w:rPrChange>
        </w:rPr>
        <w:t>כלשהי</w:t>
      </w:r>
      <w:r w:rsidRPr="00A90D62">
        <w:rPr>
          <w:rFonts w:ascii="David" w:eastAsia="David" w:hAnsi="David" w:cs="David"/>
          <w:sz w:val="28"/>
          <w:szCs w:val="28"/>
          <w:rtl/>
          <w:rPrChange w:id="6696" w:author="אברהם" w:date="2012-11-23T10:23:00Z">
            <w:rPr>
              <w:rFonts w:ascii="David" w:eastAsia="David" w:hAnsi="David" w:cs="David"/>
              <w:rtl/>
            </w:rPr>
          </w:rPrChange>
        </w:rPr>
        <w:t xml:space="preserve"> </w:t>
      </w:r>
      <w:r w:rsidRPr="00A90D62">
        <w:rPr>
          <w:rFonts w:ascii="David" w:hAnsi="David" w:cs="David"/>
          <w:sz w:val="28"/>
          <w:szCs w:val="28"/>
          <w:rtl/>
          <w:rPrChange w:id="6697" w:author="אברהם" w:date="2012-11-23T10:23:00Z">
            <w:rPr>
              <w:rFonts w:ascii="David" w:hAnsi="David" w:cs="David"/>
              <w:rtl/>
            </w:rPr>
          </w:rPrChange>
        </w:rPr>
        <w:t>תהיה</w:t>
      </w:r>
      <w:r w:rsidRPr="00A90D62">
        <w:rPr>
          <w:rFonts w:ascii="David" w:eastAsia="David" w:hAnsi="David" w:cs="David"/>
          <w:sz w:val="28"/>
          <w:szCs w:val="28"/>
          <w:rtl/>
          <w:rPrChange w:id="6698" w:author="אברהם" w:date="2012-11-23T10:23:00Z">
            <w:rPr>
              <w:rFonts w:ascii="David" w:eastAsia="David" w:hAnsi="David" w:cs="David"/>
              <w:rtl/>
            </w:rPr>
          </w:rPrChange>
        </w:rPr>
        <w:t xml:space="preserve"> </w:t>
      </w:r>
      <w:r w:rsidRPr="00A90D62">
        <w:rPr>
          <w:rFonts w:ascii="David" w:hAnsi="David" w:cs="David"/>
          <w:sz w:val="28"/>
          <w:szCs w:val="28"/>
          <w:rtl/>
          <w:rPrChange w:id="6699" w:author="אברהם" w:date="2012-11-23T10:23:00Z">
            <w:rPr>
              <w:rFonts w:ascii="David" w:hAnsi="David" w:cs="David"/>
              <w:rtl/>
            </w:rPr>
          </w:rPrChange>
        </w:rPr>
        <w:t>חלק</w:t>
      </w:r>
      <w:r w:rsidRPr="00A90D62">
        <w:rPr>
          <w:rFonts w:ascii="David" w:eastAsia="David" w:hAnsi="David" w:cs="David"/>
          <w:sz w:val="28"/>
          <w:szCs w:val="28"/>
          <w:rtl/>
          <w:rPrChange w:id="6700" w:author="אברהם" w:date="2012-11-23T10:23:00Z">
            <w:rPr>
              <w:rFonts w:ascii="David" w:eastAsia="David" w:hAnsi="David" w:cs="David"/>
              <w:rtl/>
            </w:rPr>
          </w:rPrChange>
        </w:rPr>
        <w:t xml:space="preserve"> </w:t>
      </w:r>
      <w:r w:rsidRPr="00A90D62">
        <w:rPr>
          <w:rFonts w:ascii="David" w:hAnsi="David" w:cs="David"/>
          <w:sz w:val="28"/>
          <w:szCs w:val="28"/>
          <w:rtl/>
          <w:rPrChange w:id="6701" w:author="אברהם" w:date="2012-11-23T10:23:00Z">
            <w:rPr>
              <w:rFonts w:ascii="David" w:hAnsi="David" w:cs="David"/>
              <w:rtl/>
            </w:rPr>
          </w:rPrChange>
        </w:rPr>
        <w:t>ממעגל</w:t>
      </w:r>
      <w:r w:rsidRPr="00A90D62">
        <w:rPr>
          <w:rFonts w:ascii="David" w:eastAsia="David" w:hAnsi="David" w:cs="David"/>
          <w:sz w:val="28"/>
          <w:szCs w:val="28"/>
          <w:rtl/>
          <w:rPrChange w:id="6702" w:author="אברהם" w:date="2012-11-23T10:23:00Z">
            <w:rPr>
              <w:rFonts w:ascii="David" w:eastAsia="David" w:hAnsi="David" w:cs="David"/>
              <w:rtl/>
            </w:rPr>
          </w:rPrChange>
        </w:rPr>
        <w:t xml:space="preserve"> </w:t>
      </w:r>
      <w:r w:rsidRPr="00A90D62">
        <w:rPr>
          <w:rFonts w:ascii="David" w:hAnsi="David" w:cs="David"/>
          <w:sz w:val="28"/>
          <w:szCs w:val="28"/>
          <w:rtl/>
          <w:rPrChange w:id="6703" w:author="אברהם" w:date="2012-11-23T10:23:00Z">
            <w:rPr>
              <w:rFonts w:ascii="David" w:hAnsi="David" w:cs="David"/>
              <w:rtl/>
            </w:rPr>
          </w:rPrChange>
        </w:rPr>
        <w:t>בסוף</w:t>
      </w:r>
      <w:r w:rsidRPr="00A90D62">
        <w:rPr>
          <w:rFonts w:ascii="David" w:eastAsia="David" w:hAnsi="David" w:cs="David"/>
          <w:sz w:val="28"/>
          <w:szCs w:val="28"/>
          <w:rtl/>
          <w:rPrChange w:id="6704" w:author="אברהם" w:date="2012-11-23T10:23:00Z">
            <w:rPr>
              <w:rFonts w:ascii="David" w:eastAsia="David" w:hAnsi="David" w:cs="David"/>
              <w:rtl/>
            </w:rPr>
          </w:rPrChange>
        </w:rPr>
        <w:t xml:space="preserve"> </w:t>
      </w:r>
      <w:r w:rsidRPr="00A90D62">
        <w:rPr>
          <w:rFonts w:ascii="David" w:hAnsi="David" w:cs="David"/>
          <w:sz w:val="28"/>
          <w:szCs w:val="28"/>
          <w:rtl/>
          <w:rPrChange w:id="6705" w:author="אברהם" w:date="2012-11-23T10:23:00Z">
            <w:rPr>
              <w:rFonts w:ascii="David" w:hAnsi="David" w:cs="David"/>
              <w:rtl/>
            </w:rPr>
          </w:rPrChange>
        </w:rPr>
        <w:t>היובל</w:t>
      </w:r>
      <w:r w:rsidRPr="00A90D62">
        <w:rPr>
          <w:rFonts w:ascii="David" w:eastAsia="David" w:hAnsi="David" w:cs="David"/>
          <w:sz w:val="28"/>
          <w:szCs w:val="28"/>
          <w:rtl/>
          <w:rPrChange w:id="6706" w:author="אברהם" w:date="2012-11-23T10:23:00Z">
            <w:rPr>
              <w:rFonts w:ascii="David" w:eastAsia="David" w:hAnsi="David" w:cs="David"/>
              <w:rtl/>
            </w:rPr>
          </w:rPrChange>
        </w:rPr>
        <w:t xml:space="preserve"> </w:t>
      </w:r>
      <w:r w:rsidRPr="00A90D62">
        <w:rPr>
          <w:rFonts w:ascii="David" w:hAnsi="David" w:cs="David"/>
          <w:sz w:val="28"/>
          <w:szCs w:val="28"/>
          <w:rtl/>
          <w:rPrChange w:id="6707" w:author="אברהם" w:date="2012-11-23T10:23:00Z">
            <w:rPr>
              <w:rFonts w:ascii="David" w:hAnsi="David" w:cs="David"/>
              <w:rtl/>
            </w:rPr>
          </w:rPrChange>
        </w:rPr>
        <w:t>היא:</w:t>
      </w:r>
    </w:p>
    <w:p w:rsidR="009C2B09" w:rsidRPr="00A90D62" w:rsidRDefault="009C2B09" w:rsidP="009C2B09">
      <w:pPr>
        <w:jc w:val="center"/>
        <w:rPr>
          <w:rFonts w:ascii="David" w:hAnsi="David" w:cs="David"/>
          <w:sz w:val="28"/>
          <w:szCs w:val="28"/>
          <w:rtl/>
          <w:rPrChange w:id="6708" w:author="אברהם" w:date="2012-11-23T10:23:00Z">
            <w:rPr>
              <w:rFonts w:ascii="David" w:hAnsi="David" w:cs="David"/>
              <w:rtl/>
            </w:rPr>
          </w:rPrChange>
        </w:rPr>
      </w:pPr>
      <w:r w:rsidRPr="008A508F">
        <w:rPr>
          <w:position w:val="-22"/>
          <w:sz w:val="28"/>
          <w:szCs w:val="28"/>
        </w:rPr>
        <w:object w:dxaOrig="2140" w:dyaOrig="700">
          <v:shape id="_x0000_i1028" type="#_x0000_t75" style="width:109.55pt;height:34.45pt" o:ole="" filled="t">
            <v:fill color2="black"/>
            <v:imagedata r:id="rId18" o:title=""/>
          </v:shape>
          <o:OLEObject Type="Embed" ProgID="MathType" ShapeID="_x0000_i1028" DrawAspect="Content" ObjectID="_1416633867" r:id="rId19"/>
        </w:object>
      </w:r>
    </w:p>
    <w:p w:rsidR="009C2B09" w:rsidRPr="00A90D62" w:rsidRDefault="009C2B09" w:rsidP="009C2B09">
      <w:pPr>
        <w:pStyle w:val="a1"/>
        <w:bidi/>
        <w:rPr>
          <w:rFonts w:ascii="David" w:hAnsi="David" w:cs="David"/>
          <w:sz w:val="28"/>
          <w:szCs w:val="28"/>
          <w:rtl/>
          <w:rPrChange w:id="6709" w:author="אברהם" w:date="2012-11-23T10:23:00Z">
            <w:rPr>
              <w:rFonts w:ascii="David" w:hAnsi="David" w:cs="David"/>
              <w:rtl/>
            </w:rPr>
          </w:rPrChange>
        </w:rPr>
      </w:pPr>
      <w:r w:rsidRPr="00A90D62">
        <w:rPr>
          <w:rFonts w:ascii="David" w:hAnsi="David" w:cs="David"/>
          <w:sz w:val="28"/>
          <w:szCs w:val="28"/>
          <w:rtl/>
          <w:rPrChange w:id="6710" w:author="אברהם" w:date="2012-11-23T10:23:00Z">
            <w:rPr>
              <w:rFonts w:ascii="David" w:hAnsi="David" w:cs="David"/>
              <w:rtl/>
            </w:rPr>
          </w:rPrChange>
        </w:rPr>
        <w:t>כאשר</w:t>
      </w:r>
      <w:r w:rsidRPr="00A90D62">
        <w:rPr>
          <w:rFonts w:ascii="David" w:eastAsia="David" w:hAnsi="David" w:cs="David"/>
          <w:sz w:val="28"/>
          <w:szCs w:val="28"/>
          <w:rtl/>
          <w:rPrChange w:id="6711" w:author="אברהם" w:date="2012-11-23T10:23:00Z">
            <w:rPr>
              <w:rFonts w:ascii="David" w:eastAsia="David" w:hAnsi="David" w:cs="David"/>
              <w:rtl/>
            </w:rPr>
          </w:rPrChange>
        </w:rPr>
        <w:t xml:space="preserve"> </w:t>
      </w:r>
      <w:r w:rsidRPr="00A90D62">
        <w:rPr>
          <w:rFonts w:ascii="David" w:hAnsi="David" w:cs="David"/>
          <w:sz w:val="28"/>
          <w:szCs w:val="28"/>
          <w:rPrChange w:id="6712" w:author="אברהם" w:date="2012-11-23T10:23:00Z">
            <w:rPr>
              <w:rFonts w:ascii="David" w:hAnsi="David" w:cs="David"/>
            </w:rPr>
          </w:rPrChange>
        </w:rPr>
        <w:t>N</w:t>
      </w:r>
      <w:r w:rsidRPr="00A90D62">
        <w:rPr>
          <w:rFonts w:ascii="David" w:hAnsi="David" w:cs="David"/>
          <w:sz w:val="28"/>
          <w:szCs w:val="28"/>
          <w:rtl/>
          <w:rPrChange w:id="6713" w:author="אברהם" w:date="2012-11-23T10:23:00Z">
            <w:rPr>
              <w:rFonts w:ascii="David" w:hAnsi="David" w:cs="David"/>
              <w:rtl/>
            </w:rPr>
          </w:rPrChange>
        </w:rPr>
        <w:t xml:space="preserve"> הוא</w:t>
      </w:r>
      <w:r w:rsidRPr="00A90D62">
        <w:rPr>
          <w:rFonts w:ascii="David" w:eastAsia="David" w:hAnsi="David" w:cs="David"/>
          <w:sz w:val="28"/>
          <w:szCs w:val="28"/>
          <w:rtl/>
          <w:rPrChange w:id="6714" w:author="אברהם" w:date="2012-11-23T10:23:00Z">
            <w:rPr>
              <w:rFonts w:ascii="David" w:eastAsia="David" w:hAnsi="David" w:cs="David"/>
              <w:rtl/>
            </w:rPr>
          </w:rPrChange>
        </w:rPr>
        <w:t xml:space="preserve"> </w:t>
      </w:r>
      <w:r w:rsidRPr="00A90D62">
        <w:rPr>
          <w:rFonts w:ascii="David" w:hAnsi="David" w:cs="David"/>
          <w:sz w:val="28"/>
          <w:szCs w:val="28"/>
          <w:rtl/>
          <w:rPrChange w:id="6715" w:author="אברהם" w:date="2012-11-23T10:23:00Z">
            <w:rPr>
              <w:rFonts w:ascii="David" w:hAnsi="David" w:cs="David"/>
              <w:rtl/>
            </w:rPr>
          </w:rPrChange>
        </w:rPr>
        <w:t>מספר</w:t>
      </w:r>
      <w:r w:rsidRPr="00A90D62">
        <w:rPr>
          <w:rFonts w:ascii="David" w:eastAsia="David" w:hAnsi="David" w:cs="David"/>
          <w:sz w:val="28"/>
          <w:szCs w:val="28"/>
          <w:rtl/>
          <w:rPrChange w:id="6716" w:author="אברהם" w:date="2012-11-23T10:23:00Z">
            <w:rPr>
              <w:rFonts w:ascii="David" w:eastAsia="David" w:hAnsi="David" w:cs="David"/>
              <w:rtl/>
            </w:rPr>
          </w:rPrChange>
        </w:rPr>
        <w:t xml:space="preserve"> </w:t>
      </w:r>
      <w:r w:rsidRPr="00A90D62">
        <w:rPr>
          <w:rFonts w:ascii="David" w:hAnsi="David" w:cs="David"/>
          <w:sz w:val="28"/>
          <w:szCs w:val="28"/>
          <w:rtl/>
          <w:rPrChange w:id="6717" w:author="אברהם" w:date="2012-11-23T10:23:00Z">
            <w:rPr>
              <w:rFonts w:ascii="David" w:hAnsi="David" w:cs="David"/>
              <w:rtl/>
            </w:rPr>
          </w:rPrChange>
        </w:rPr>
        <w:t>האזרחים</w:t>
      </w:r>
      <w:r w:rsidRPr="00A90D62">
        <w:rPr>
          <w:rFonts w:ascii="David" w:eastAsia="David" w:hAnsi="David" w:cs="David"/>
          <w:sz w:val="28"/>
          <w:szCs w:val="28"/>
          <w:rtl/>
          <w:rPrChange w:id="6718" w:author="אברהם" w:date="2012-11-23T10:23:00Z">
            <w:rPr>
              <w:rFonts w:ascii="David" w:eastAsia="David" w:hAnsi="David" w:cs="David"/>
              <w:rtl/>
            </w:rPr>
          </w:rPrChange>
        </w:rPr>
        <w:t xml:space="preserve"> </w:t>
      </w:r>
      <w:r w:rsidRPr="00A90D62">
        <w:rPr>
          <w:rFonts w:ascii="David" w:hAnsi="David" w:cs="David"/>
          <w:sz w:val="28"/>
          <w:szCs w:val="28"/>
          <w:rtl/>
          <w:rPrChange w:id="6719" w:author="אברהם" w:date="2012-11-23T10:23:00Z">
            <w:rPr>
              <w:rFonts w:ascii="David" w:hAnsi="David" w:cs="David"/>
              <w:rtl/>
            </w:rPr>
          </w:rPrChange>
        </w:rPr>
        <w:t>והנחלות. זהו</w:t>
      </w:r>
      <w:r w:rsidRPr="00A90D62">
        <w:rPr>
          <w:rFonts w:ascii="David" w:eastAsia="David" w:hAnsi="David" w:cs="David"/>
          <w:sz w:val="28"/>
          <w:szCs w:val="28"/>
          <w:rtl/>
          <w:rPrChange w:id="6720" w:author="אברהם" w:date="2012-11-23T10:23:00Z">
            <w:rPr>
              <w:rFonts w:ascii="David" w:eastAsia="David" w:hAnsi="David" w:cs="David"/>
              <w:rtl/>
            </w:rPr>
          </w:rPrChange>
        </w:rPr>
        <w:t xml:space="preserve"> </w:t>
      </w:r>
      <w:r w:rsidRPr="00A90D62">
        <w:rPr>
          <w:rFonts w:ascii="David" w:hAnsi="David" w:cs="David"/>
          <w:sz w:val="28"/>
          <w:szCs w:val="28"/>
          <w:rtl/>
          <w:rPrChange w:id="6721" w:author="אברהם" w:date="2012-11-23T10:23:00Z">
            <w:rPr>
              <w:rFonts w:ascii="David" w:hAnsi="David" w:cs="David"/>
              <w:rtl/>
            </w:rPr>
          </w:rPrChange>
        </w:rPr>
        <w:t>חסם</w:t>
      </w:r>
      <w:r w:rsidRPr="00A90D62">
        <w:rPr>
          <w:rFonts w:ascii="David" w:eastAsia="David" w:hAnsi="David" w:cs="David"/>
          <w:sz w:val="28"/>
          <w:szCs w:val="28"/>
          <w:rtl/>
          <w:rPrChange w:id="6722" w:author="אברהם" w:date="2012-11-23T10:23:00Z">
            <w:rPr>
              <w:rFonts w:ascii="David" w:eastAsia="David" w:hAnsi="David" w:cs="David"/>
              <w:rtl/>
            </w:rPr>
          </w:rPrChange>
        </w:rPr>
        <w:t xml:space="preserve"> </w:t>
      </w:r>
      <w:r w:rsidRPr="00A90D62">
        <w:rPr>
          <w:rFonts w:ascii="David" w:hAnsi="David" w:cs="David"/>
          <w:sz w:val="28"/>
          <w:szCs w:val="28"/>
          <w:rtl/>
          <w:rPrChange w:id="6723" w:author="אברהם" w:date="2012-11-23T10:23:00Z">
            <w:rPr>
              <w:rFonts w:ascii="David" w:hAnsi="David" w:cs="David"/>
              <w:rtl/>
            </w:rPr>
          </w:rPrChange>
        </w:rPr>
        <w:t>עליון</w:t>
      </w:r>
      <w:r w:rsidRPr="00A90D62">
        <w:rPr>
          <w:rFonts w:ascii="David" w:eastAsia="David" w:hAnsi="David" w:cs="David"/>
          <w:sz w:val="28"/>
          <w:szCs w:val="28"/>
          <w:rtl/>
          <w:rPrChange w:id="6724" w:author="אברהם" w:date="2012-11-23T10:23:00Z">
            <w:rPr>
              <w:rFonts w:ascii="David" w:eastAsia="David" w:hAnsi="David" w:cs="David"/>
              <w:rtl/>
            </w:rPr>
          </w:rPrChange>
        </w:rPr>
        <w:t xml:space="preserve"> </w:t>
      </w:r>
      <w:r w:rsidRPr="00A90D62">
        <w:rPr>
          <w:rFonts w:ascii="David" w:hAnsi="David" w:cs="David"/>
          <w:sz w:val="28"/>
          <w:szCs w:val="28"/>
          <w:rtl/>
          <w:rPrChange w:id="6725" w:author="אברהם" w:date="2012-11-23T10:23:00Z">
            <w:rPr>
              <w:rFonts w:ascii="David" w:hAnsi="David" w:cs="David"/>
              <w:rtl/>
            </w:rPr>
          </w:rPrChange>
        </w:rPr>
        <w:t>- אם</w:t>
      </w:r>
      <w:r w:rsidRPr="00A90D62">
        <w:rPr>
          <w:rFonts w:ascii="David" w:eastAsia="David" w:hAnsi="David" w:cs="David"/>
          <w:sz w:val="28"/>
          <w:szCs w:val="28"/>
          <w:rtl/>
          <w:rPrChange w:id="6726" w:author="אברהם" w:date="2012-11-23T10:23:00Z">
            <w:rPr>
              <w:rFonts w:ascii="David" w:eastAsia="David" w:hAnsi="David" w:cs="David"/>
              <w:rtl/>
            </w:rPr>
          </w:rPrChange>
        </w:rPr>
        <w:t xml:space="preserve"> </w:t>
      </w:r>
      <w:r w:rsidRPr="00A90D62">
        <w:rPr>
          <w:rFonts w:ascii="David" w:hAnsi="David" w:cs="David"/>
          <w:sz w:val="28"/>
          <w:szCs w:val="28"/>
          <w:rtl/>
          <w:rPrChange w:id="6727" w:author="אברהם" w:date="2012-11-23T10:23:00Z">
            <w:rPr>
              <w:rFonts w:ascii="David" w:hAnsi="David" w:cs="David"/>
              <w:rtl/>
            </w:rPr>
          </w:rPrChange>
        </w:rPr>
        <w:t>לא</w:t>
      </w:r>
      <w:r w:rsidRPr="00A90D62">
        <w:rPr>
          <w:rFonts w:ascii="David" w:eastAsia="David" w:hAnsi="David" w:cs="David"/>
          <w:sz w:val="28"/>
          <w:szCs w:val="28"/>
          <w:rtl/>
          <w:rPrChange w:id="6728" w:author="אברהם" w:date="2012-11-23T10:23:00Z">
            <w:rPr>
              <w:rFonts w:ascii="David" w:eastAsia="David" w:hAnsi="David" w:cs="David"/>
              <w:rtl/>
            </w:rPr>
          </w:rPrChange>
        </w:rPr>
        <w:t xml:space="preserve"> </w:t>
      </w:r>
      <w:r w:rsidRPr="00A90D62">
        <w:rPr>
          <w:rFonts w:ascii="David" w:hAnsi="David" w:cs="David"/>
          <w:sz w:val="28"/>
          <w:szCs w:val="28"/>
          <w:rtl/>
          <w:rPrChange w:id="6729" w:author="אברהם" w:date="2012-11-23T10:23:00Z">
            <w:rPr>
              <w:rFonts w:ascii="David" w:hAnsi="David" w:cs="David"/>
              <w:rtl/>
            </w:rPr>
          </w:rPrChange>
        </w:rPr>
        <w:t>כל</w:t>
      </w:r>
      <w:r w:rsidRPr="00A90D62">
        <w:rPr>
          <w:rFonts w:ascii="David" w:eastAsia="David" w:hAnsi="David" w:cs="David"/>
          <w:sz w:val="28"/>
          <w:szCs w:val="28"/>
          <w:rtl/>
          <w:rPrChange w:id="6730" w:author="אברהם" w:date="2012-11-23T10:23:00Z">
            <w:rPr>
              <w:rFonts w:ascii="David" w:eastAsia="David" w:hAnsi="David" w:cs="David"/>
              <w:rtl/>
            </w:rPr>
          </w:rPrChange>
        </w:rPr>
        <w:t xml:space="preserve"> </w:t>
      </w:r>
      <w:r w:rsidRPr="00A90D62">
        <w:rPr>
          <w:rFonts w:ascii="David" w:hAnsi="David" w:cs="David"/>
          <w:sz w:val="28"/>
          <w:szCs w:val="28"/>
          <w:rtl/>
          <w:rPrChange w:id="6731" w:author="אברהם" w:date="2012-11-23T10:23:00Z">
            <w:rPr>
              <w:rFonts w:ascii="David" w:hAnsi="David" w:cs="David"/>
              <w:rtl/>
            </w:rPr>
          </w:rPrChange>
        </w:rPr>
        <w:t>הקרקעות</w:t>
      </w:r>
      <w:r w:rsidRPr="00A90D62">
        <w:rPr>
          <w:rFonts w:ascii="David" w:eastAsia="David" w:hAnsi="David" w:cs="David"/>
          <w:sz w:val="28"/>
          <w:szCs w:val="28"/>
          <w:rtl/>
          <w:rPrChange w:id="6732" w:author="אברהם" w:date="2012-11-23T10:23:00Z">
            <w:rPr>
              <w:rFonts w:ascii="David" w:eastAsia="David" w:hAnsi="David" w:cs="David"/>
              <w:rtl/>
            </w:rPr>
          </w:rPrChange>
        </w:rPr>
        <w:t xml:space="preserve"> </w:t>
      </w:r>
      <w:r w:rsidRPr="00A90D62">
        <w:rPr>
          <w:rFonts w:ascii="David" w:hAnsi="David" w:cs="David"/>
          <w:sz w:val="28"/>
          <w:szCs w:val="28"/>
          <w:rtl/>
          <w:rPrChange w:id="6733" w:author="אברהם" w:date="2012-11-23T10:23:00Z">
            <w:rPr>
              <w:rFonts w:ascii="David" w:hAnsi="David" w:cs="David"/>
              <w:rtl/>
            </w:rPr>
          </w:rPrChange>
        </w:rPr>
        <w:t>נמכרות, ההסתברות</w:t>
      </w:r>
      <w:r w:rsidRPr="00A90D62">
        <w:rPr>
          <w:rFonts w:ascii="David" w:eastAsia="David" w:hAnsi="David" w:cs="David"/>
          <w:sz w:val="28"/>
          <w:szCs w:val="28"/>
          <w:rtl/>
          <w:rPrChange w:id="6734" w:author="אברהם" w:date="2012-11-23T10:23:00Z">
            <w:rPr>
              <w:rFonts w:ascii="David" w:eastAsia="David" w:hAnsi="David" w:cs="David"/>
              <w:rtl/>
            </w:rPr>
          </w:rPrChange>
        </w:rPr>
        <w:t xml:space="preserve"> </w:t>
      </w:r>
      <w:r w:rsidRPr="00A90D62">
        <w:rPr>
          <w:rFonts w:ascii="David" w:hAnsi="David" w:cs="David"/>
          <w:sz w:val="28"/>
          <w:szCs w:val="28"/>
          <w:rtl/>
          <w:rPrChange w:id="6735" w:author="אברהם" w:date="2012-11-23T10:23:00Z">
            <w:rPr>
              <w:rFonts w:ascii="David" w:hAnsi="David" w:cs="David"/>
              <w:rtl/>
            </w:rPr>
          </w:rPrChange>
        </w:rPr>
        <w:t>קטנה</w:t>
      </w:r>
      <w:r w:rsidRPr="00A90D62">
        <w:rPr>
          <w:rFonts w:ascii="David" w:eastAsia="David" w:hAnsi="David" w:cs="David"/>
          <w:sz w:val="28"/>
          <w:szCs w:val="28"/>
          <w:rtl/>
          <w:rPrChange w:id="6736" w:author="אברהם" w:date="2012-11-23T10:23:00Z">
            <w:rPr>
              <w:rFonts w:ascii="David" w:eastAsia="David" w:hAnsi="David" w:cs="David"/>
              <w:rtl/>
            </w:rPr>
          </w:rPrChange>
        </w:rPr>
        <w:t xml:space="preserve"> </w:t>
      </w:r>
      <w:r w:rsidRPr="00A90D62">
        <w:rPr>
          <w:rFonts w:ascii="David" w:hAnsi="David" w:cs="David"/>
          <w:sz w:val="28"/>
          <w:szCs w:val="28"/>
          <w:rtl/>
          <w:rPrChange w:id="6737" w:author="אברהם" w:date="2012-11-23T10:23:00Z">
            <w:rPr>
              <w:rFonts w:ascii="David" w:hAnsi="David" w:cs="David"/>
              <w:rtl/>
            </w:rPr>
          </w:rPrChange>
        </w:rPr>
        <w:t>יותר. בסעיף</w:t>
      </w:r>
      <w:r w:rsidRPr="00A90D62">
        <w:rPr>
          <w:rFonts w:ascii="David" w:eastAsia="David" w:hAnsi="David" w:cs="David"/>
          <w:sz w:val="28"/>
          <w:szCs w:val="28"/>
          <w:rtl/>
          <w:rPrChange w:id="6738" w:author="אברהם" w:date="2012-11-23T10:23:00Z">
            <w:rPr>
              <w:rFonts w:ascii="David" w:eastAsia="David" w:hAnsi="David" w:cs="David"/>
              <w:rtl/>
            </w:rPr>
          </w:rPrChange>
        </w:rPr>
        <w:t xml:space="preserve"> </w:t>
      </w:r>
      <w:r w:rsidRPr="00A90D62">
        <w:rPr>
          <w:rFonts w:ascii="David" w:hAnsi="David" w:cs="David"/>
          <w:sz w:val="28"/>
          <w:szCs w:val="28"/>
          <w:rtl/>
          <w:rPrChange w:id="6739" w:author="אברהם" w:date="2012-11-23T10:23:00Z">
            <w:rPr>
              <w:rFonts w:ascii="David" w:hAnsi="David" w:cs="David"/>
              <w:rtl/>
            </w:rPr>
          </w:rPrChange>
        </w:rPr>
        <w:t>הבא</w:t>
      </w:r>
      <w:r w:rsidRPr="00A90D62">
        <w:rPr>
          <w:rFonts w:ascii="David" w:eastAsia="David" w:hAnsi="David" w:cs="David"/>
          <w:sz w:val="28"/>
          <w:szCs w:val="28"/>
          <w:rtl/>
          <w:rPrChange w:id="6740" w:author="אברהם" w:date="2012-11-23T10:23:00Z">
            <w:rPr>
              <w:rFonts w:ascii="David" w:eastAsia="David" w:hAnsi="David" w:cs="David"/>
              <w:rtl/>
            </w:rPr>
          </w:rPrChange>
        </w:rPr>
        <w:t xml:space="preserve"> </w:t>
      </w:r>
      <w:r w:rsidRPr="00A90D62">
        <w:rPr>
          <w:rFonts w:ascii="David" w:hAnsi="David" w:cs="David"/>
          <w:sz w:val="28"/>
          <w:szCs w:val="28"/>
          <w:rtl/>
          <w:rPrChange w:id="6741" w:author="אברהם" w:date="2012-11-23T10:23:00Z">
            <w:rPr>
              <w:rFonts w:ascii="David" w:hAnsi="David" w:cs="David"/>
              <w:rtl/>
            </w:rPr>
          </w:rPrChange>
        </w:rPr>
        <w:t>נבדוק</w:t>
      </w:r>
      <w:r w:rsidRPr="00A90D62">
        <w:rPr>
          <w:rFonts w:ascii="David" w:eastAsia="David" w:hAnsi="David" w:cs="David"/>
          <w:sz w:val="28"/>
          <w:szCs w:val="28"/>
          <w:rtl/>
          <w:rPrChange w:id="6742" w:author="אברהם" w:date="2012-11-23T10:23:00Z">
            <w:rPr>
              <w:rFonts w:ascii="David" w:eastAsia="David" w:hAnsi="David" w:cs="David"/>
              <w:rtl/>
            </w:rPr>
          </w:rPrChange>
        </w:rPr>
        <w:t xml:space="preserve"> </w:t>
      </w:r>
      <w:r w:rsidRPr="00A90D62">
        <w:rPr>
          <w:rFonts w:ascii="David" w:hAnsi="David" w:cs="David"/>
          <w:sz w:val="28"/>
          <w:szCs w:val="28"/>
          <w:rtl/>
          <w:rPrChange w:id="6743" w:author="אברהם" w:date="2012-11-23T10:23:00Z">
            <w:rPr>
              <w:rFonts w:ascii="David" w:hAnsi="David" w:cs="David"/>
              <w:rtl/>
            </w:rPr>
          </w:rPrChange>
        </w:rPr>
        <w:t>גם</w:t>
      </w:r>
      <w:r w:rsidRPr="00A90D62">
        <w:rPr>
          <w:rFonts w:ascii="David" w:eastAsia="David" w:hAnsi="David" w:cs="David"/>
          <w:sz w:val="28"/>
          <w:szCs w:val="28"/>
          <w:rtl/>
          <w:rPrChange w:id="6744" w:author="אברהם" w:date="2012-11-23T10:23:00Z">
            <w:rPr>
              <w:rFonts w:ascii="David" w:eastAsia="David" w:hAnsi="David" w:cs="David"/>
              <w:rtl/>
            </w:rPr>
          </w:rPrChange>
        </w:rPr>
        <w:t xml:space="preserve"> </w:t>
      </w:r>
      <w:r w:rsidRPr="00A90D62">
        <w:rPr>
          <w:rFonts w:ascii="David" w:hAnsi="David" w:cs="David"/>
          <w:sz w:val="28"/>
          <w:szCs w:val="28"/>
          <w:rtl/>
          <w:rPrChange w:id="6745" w:author="אברהם" w:date="2012-11-23T10:23:00Z">
            <w:rPr>
              <w:rFonts w:ascii="David" w:hAnsi="David" w:cs="David"/>
              <w:rtl/>
            </w:rPr>
          </w:rPrChange>
        </w:rPr>
        <w:t>נוסחה</w:t>
      </w:r>
      <w:r w:rsidRPr="00A90D62">
        <w:rPr>
          <w:rFonts w:ascii="David" w:eastAsia="David" w:hAnsi="David" w:cs="David"/>
          <w:sz w:val="28"/>
          <w:szCs w:val="28"/>
          <w:rtl/>
          <w:rPrChange w:id="6746" w:author="אברהם" w:date="2012-11-23T10:23:00Z">
            <w:rPr>
              <w:rFonts w:ascii="David" w:eastAsia="David" w:hAnsi="David" w:cs="David"/>
              <w:rtl/>
            </w:rPr>
          </w:rPrChange>
        </w:rPr>
        <w:t xml:space="preserve"> </w:t>
      </w:r>
      <w:r w:rsidRPr="00A90D62">
        <w:rPr>
          <w:rFonts w:ascii="David" w:hAnsi="David" w:cs="David"/>
          <w:sz w:val="28"/>
          <w:szCs w:val="28"/>
          <w:rtl/>
          <w:rPrChange w:id="6747" w:author="אברהם" w:date="2012-11-23T10:23:00Z">
            <w:rPr>
              <w:rFonts w:ascii="David" w:hAnsi="David" w:cs="David"/>
              <w:rtl/>
            </w:rPr>
          </w:rPrChange>
        </w:rPr>
        <w:t>זו</w:t>
      </w:r>
      <w:r w:rsidRPr="00A90D62">
        <w:rPr>
          <w:rFonts w:ascii="David" w:eastAsia="David" w:hAnsi="David" w:cs="David"/>
          <w:sz w:val="28"/>
          <w:szCs w:val="28"/>
          <w:rtl/>
          <w:rPrChange w:id="6748" w:author="אברהם" w:date="2012-11-23T10:23:00Z">
            <w:rPr>
              <w:rFonts w:ascii="David" w:eastAsia="David" w:hAnsi="David" w:cs="David"/>
              <w:rtl/>
            </w:rPr>
          </w:rPrChange>
        </w:rPr>
        <w:t xml:space="preserve"> </w:t>
      </w:r>
      <w:r w:rsidRPr="00A90D62">
        <w:rPr>
          <w:rFonts w:ascii="David" w:hAnsi="David" w:cs="David"/>
          <w:sz w:val="28"/>
          <w:szCs w:val="28"/>
          <w:rtl/>
          <w:rPrChange w:id="6749" w:author="אברהם" w:date="2012-11-23T10:23:00Z">
            <w:rPr>
              <w:rFonts w:ascii="David" w:hAnsi="David" w:cs="David"/>
              <w:rtl/>
            </w:rPr>
          </w:rPrChange>
        </w:rPr>
        <w:t>בעזרת</w:t>
      </w:r>
      <w:r w:rsidRPr="00A90D62">
        <w:rPr>
          <w:rFonts w:ascii="David" w:eastAsia="David" w:hAnsi="David" w:cs="David"/>
          <w:sz w:val="28"/>
          <w:szCs w:val="28"/>
          <w:rtl/>
          <w:rPrChange w:id="6750" w:author="אברהם" w:date="2012-11-23T10:23:00Z">
            <w:rPr>
              <w:rFonts w:ascii="David" w:eastAsia="David" w:hAnsi="David" w:cs="David"/>
              <w:rtl/>
            </w:rPr>
          </w:rPrChange>
        </w:rPr>
        <w:t xml:space="preserve"> </w:t>
      </w:r>
      <w:r w:rsidRPr="00A90D62">
        <w:rPr>
          <w:rFonts w:ascii="David" w:hAnsi="David" w:cs="David"/>
          <w:sz w:val="28"/>
          <w:szCs w:val="28"/>
          <w:rtl/>
          <w:rPrChange w:id="6751" w:author="אברהם" w:date="2012-11-23T10:23:00Z">
            <w:rPr>
              <w:rFonts w:ascii="David" w:hAnsi="David" w:cs="David"/>
              <w:rtl/>
            </w:rPr>
          </w:rPrChange>
        </w:rPr>
        <w:t>הדמיה</w:t>
      </w:r>
      <w:r w:rsidRPr="00A90D62">
        <w:rPr>
          <w:rFonts w:ascii="David" w:eastAsia="David" w:hAnsi="David" w:cs="David"/>
          <w:sz w:val="28"/>
          <w:szCs w:val="28"/>
          <w:rtl/>
          <w:rPrChange w:id="6752" w:author="אברהם" w:date="2012-11-23T10:23:00Z">
            <w:rPr>
              <w:rFonts w:ascii="David" w:eastAsia="David" w:hAnsi="David" w:cs="David"/>
              <w:rtl/>
            </w:rPr>
          </w:rPrChange>
        </w:rPr>
        <w:t xml:space="preserve"> </w:t>
      </w:r>
      <w:r w:rsidRPr="00A90D62">
        <w:rPr>
          <w:rFonts w:ascii="David" w:hAnsi="David" w:cs="David"/>
          <w:sz w:val="28"/>
          <w:szCs w:val="28"/>
          <w:rtl/>
          <w:rPrChange w:id="6753" w:author="אברהם" w:date="2012-11-23T10:23:00Z">
            <w:rPr>
              <w:rFonts w:ascii="David" w:hAnsi="David" w:cs="David"/>
              <w:rtl/>
            </w:rPr>
          </w:rPrChange>
        </w:rPr>
        <w:t>ממוחשבת.</w:t>
      </w:r>
    </w:p>
    <w:p w:rsidR="009C2B09" w:rsidRPr="00A90D62" w:rsidRDefault="009C2B09" w:rsidP="009C2B09">
      <w:pPr>
        <w:pStyle w:val="a1"/>
        <w:bidi/>
        <w:rPr>
          <w:sz w:val="28"/>
          <w:szCs w:val="28"/>
          <w:rtl/>
          <w:rPrChange w:id="6754" w:author="אברהם" w:date="2012-11-23T10:23:00Z">
            <w:rPr>
              <w:rtl/>
            </w:rPr>
          </w:rPrChange>
        </w:rPr>
      </w:pPr>
      <w:r w:rsidRPr="00A90D62">
        <w:rPr>
          <w:rFonts w:ascii="David" w:hAnsi="David" w:cs="David"/>
          <w:sz w:val="28"/>
          <w:szCs w:val="28"/>
          <w:rtl/>
          <w:rPrChange w:id="6755" w:author="אברהם" w:date="2012-11-23T10:23:00Z">
            <w:rPr>
              <w:rFonts w:ascii="David" w:hAnsi="David" w:cs="David"/>
              <w:rtl/>
            </w:rPr>
          </w:rPrChange>
        </w:rPr>
        <w:t>ככל</w:t>
      </w:r>
      <w:r w:rsidRPr="00A90D62">
        <w:rPr>
          <w:rFonts w:ascii="David" w:eastAsia="David" w:hAnsi="David" w:cs="David"/>
          <w:sz w:val="28"/>
          <w:szCs w:val="28"/>
          <w:rtl/>
          <w:rPrChange w:id="6756" w:author="אברהם" w:date="2012-11-23T10:23:00Z">
            <w:rPr>
              <w:rFonts w:ascii="David" w:eastAsia="David" w:hAnsi="David" w:cs="David"/>
              <w:rtl/>
            </w:rPr>
          </w:rPrChange>
        </w:rPr>
        <w:t xml:space="preserve"> </w:t>
      </w:r>
      <w:r w:rsidRPr="00A90D62">
        <w:rPr>
          <w:rFonts w:ascii="David" w:hAnsi="David" w:cs="David"/>
          <w:sz w:val="28"/>
          <w:szCs w:val="28"/>
          <w:rtl/>
          <w:rPrChange w:id="6757" w:author="אברהם" w:date="2012-11-23T10:23:00Z">
            <w:rPr>
              <w:rFonts w:ascii="David" w:hAnsi="David" w:cs="David"/>
              <w:rtl/>
            </w:rPr>
          </w:rPrChange>
        </w:rPr>
        <w:t>שמספר</w:t>
      </w:r>
      <w:r w:rsidRPr="00A90D62">
        <w:rPr>
          <w:rFonts w:ascii="David" w:eastAsia="David" w:hAnsi="David" w:cs="David"/>
          <w:sz w:val="28"/>
          <w:szCs w:val="28"/>
          <w:rtl/>
          <w:rPrChange w:id="6758" w:author="אברהם" w:date="2012-11-23T10:23:00Z">
            <w:rPr>
              <w:rFonts w:ascii="David" w:eastAsia="David" w:hAnsi="David" w:cs="David"/>
              <w:rtl/>
            </w:rPr>
          </w:rPrChange>
        </w:rPr>
        <w:t xml:space="preserve"> </w:t>
      </w:r>
      <w:r w:rsidRPr="00A90D62">
        <w:rPr>
          <w:rFonts w:ascii="David" w:hAnsi="David" w:cs="David"/>
          <w:sz w:val="28"/>
          <w:szCs w:val="28"/>
          <w:rtl/>
          <w:rPrChange w:id="6759" w:author="אברהם" w:date="2012-11-23T10:23:00Z">
            <w:rPr>
              <w:rFonts w:ascii="David" w:hAnsi="David" w:cs="David"/>
              <w:rtl/>
            </w:rPr>
          </w:rPrChange>
        </w:rPr>
        <w:t>האזרחים</w:t>
      </w:r>
      <w:r w:rsidRPr="00A90D62">
        <w:rPr>
          <w:rFonts w:ascii="David" w:eastAsia="David" w:hAnsi="David" w:cs="David"/>
          <w:sz w:val="28"/>
          <w:szCs w:val="28"/>
          <w:rtl/>
          <w:rPrChange w:id="6760" w:author="אברהם" w:date="2012-11-23T10:23:00Z">
            <w:rPr>
              <w:rFonts w:ascii="David" w:eastAsia="David" w:hAnsi="David" w:cs="David"/>
              <w:rtl/>
            </w:rPr>
          </w:rPrChange>
        </w:rPr>
        <w:t xml:space="preserve"> </w:t>
      </w:r>
      <w:r w:rsidRPr="00A90D62">
        <w:rPr>
          <w:rFonts w:ascii="David" w:hAnsi="David" w:cs="David"/>
          <w:sz w:val="28"/>
          <w:szCs w:val="28"/>
          <w:rtl/>
          <w:rPrChange w:id="6761" w:author="אברהם" w:date="2012-11-23T10:23:00Z">
            <w:rPr>
              <w:rFonts w:ascii="David" w:hAnsi="David" w:cs="David"/>
              <w:rtl/>
            </w:rPr>
          </w:rPrChange>
        </w:rPr>
        <w:t>והנחלות</w:t>
      </w:r>
      <w:r w:rsidRPr="00A90D62">
        <w:rPr>
          <w:rFonts w:ascii="David" w:eastAsia="David" w:hAnsi="David" w:cs="David"/>
          <w:sz w:val="28"/>
          <w:szCs w:val="28"/>
          <w:rtl/>
          <w:rPrChange w:id="6762" w:author="אברהם" w:date="2012-11-23T10:23:00Z">
            <w:rPr>
              <w:rFonts w:ascii="David" w:eastAsia="David" w:hAnsi="David" w:cs="David"/>
              <w:rtl/>
            </w:rPr>
          </w:rPrChange>
        </w:rPr>
        <w:t xml:space="preserve"> </w:t>
      </w:r>
      <w:r w:rsidRPr="00A90D62">
        <w:rPr>
          <w:rFonts w:ascii="David" w:hAnsi="David" w:cs="David"/>
          <w:sz w:val="28"/>
          <w:szCs w:val="28"/>
          <w:rtl/>
          <w:rPrChange w:id="6763" w:author="אברהם" w:date="2012-11-23T10:23:00Z">
            <w:rPr>
              <w:rFonts w:ascii="David" w:hAnsi="David" w:cs="David"/>
              <w:rtl/>
            </w:rPr>
          </w:rPrChange>
        </w:rPr>
        <w:t>גדול</w:t>
      </w:r>
      <w:r w:rsidRPr="00A90D62">
        <w:rPr>
          <w:rFonts w:ascii="David" w:eastAsia="David" w:hAnsi="David" w:cs="David"/>
          <w:sz w:val="28"/>
          <w:szCs w:val="28"/>
          <w:rtl/>
          <w:rPrChange w:id="6764" w:author="אברהם" w:date="2012-11-23T10:23:00Z">
            <w:rPr>
              <w:rFonts w:ascii="David" w:eastAsia="David" w:hAnsi="David" w:cs="David"/>
              <w:rtl/>
            </w:rPr>
          </w:rPrChange>
        </w:rPr>
        <w:t xml:space="preserve"> </w:t>
      </w:r>
      <w:r w:rsidRPr="00A90D62">
        <w:rPr>
          <w:rFonts w:ascii="David" w:hAnsi="David" w:cs="David"/>
          <w:sz w:val="28"/>
          <w:szCs w:val="28"/>
          <w:rtl/>
          <w:rPrChange w:id="6765" w:author="אברהם" w:date="2012-11-23T10:23:00Z">
            <w:rPr>
              <w:rFonts w:ascii="David" w:hAnsi="David" w:cs="David"/>
              <w:rtl/>
            </w:rPr>
          </w:rPrChange>
        </w:rPr>
        <w:t>יותר, ההסתברות</w:t>
      </w:r>
      <w:r w:rsidRPr="00A90D62">
        <w:rPr>
          <w:rFonts w:ascii="David" w:eastAsia="David" w:hAnsi="David" w:cs="David"/>
          <w:sz w:val="28"/>
          <w:szCs w:val="28"/>
          <w:rtl/>
          <w:rPrChange w:id="6766" w:author="אברהם" w:date="2012-11-23T10:23:00Z">
            <w:rPr>
              <w:rFonts w:ascii="David" w:eastAsia="David" w:hAnsi="David" w:cs="David"/>
              <w:rtl/>
            </w:rPr>
          </w:rPrChange>
        </w:rPr>
        <w:t xml:space="preserve"> </w:t>
      </w:r>
      <w:r w:rsidRPr="00A90D62">
        <w:rPr>
          <w:rFonts w:ascii="David" w:hAnsi="David" w:cs="David"/>
          <w:sz w:val="28"/>
          <w:szCs w:val="28"/>
          <w:rtl/>
          <w:rPrChange w:id="6767" w:author="אברהם" w:date="2012-11-23T10:23:00Z">
            <w:rPr>
              <w:rFonts w:ascii="David" w:hAnsi="David" w:cs="David"/>
              <w:rtl/>
            </w:rPr>
          </w:rPrChange>
        </w:rPr>
        <w:t>להחלפה</w:t>
      </w:r>
      <w:r w:rsidRPr="00A90D62">
        <w:rPr>
          <w:rFonts w:ascii="David" w:eastAsia="David" w:hAnsi="David" w:cs="David"/>
          <w:sz w:val="28"/>
          <w:szCs w:val="28"/>
          <w:rtl/>
          <w:rPrChange w:id="6768" w:author="אברהם" w:date="2012-11-23T10:23:00Z">
            <w:rPr>
              <w:rFonts w:ascii="David" w:eastAsia="David" w:hAnsi="David" w:cs="David"/>
              <w:rtl/>
            </w:rPr>
          </w:rPrChange>
        </w:rPr>
        <w:t xml:space="preserve"> </w:t>
      </w:r>
      <w:r w:rsidRPr="00A90D62">
        <w:rPr>
          <w:rFonts w:ascii="David" w:hAnsi="David" w:cs="David"/>
          <w:sz w:val="28"/>
          <w:szCs w:val="28"/>
          <w:rtl/>
          <w:rPrChange w:id="6769" w:author="אברהם" w:date="2012-11-23T10:23:00Z">
            <w:rPr>
              <w:rFonts w:ascii="David" w:hAnsi="David" w:cs="David"/>
              <w:rtl/>
            </w:rPr>
          </w:rPrChange>
        </w:rPr>
        <w:t>קטנה</w:t>
      </w:r>
      <w:r w:rsidRPr="00A90D62">
        <w:rPr>
          <w:rFonts w:ascii="David" w:eastAsia="David" w:hAnsi="David" w:cs="David"/>
          <w:sz w:val="28"/>
          <w:szCs w:val="28"/>
          <w:rtl/>
          <w:rPrChange w:id="6770" w:author="אברהם" w:date="2012-11-23T10:23:00Z">
            <w:rPr>
              <w:rFonts w:ascii="David" w:eastAsia="David" w:hAnsi="David" w:cs="David"/>
              <w:rtl/>
            </w:rPr>
          </w:rPrChange>
        </w:rPr>
        <w:t xml:space="preserve"> </w:t>
      </w:r>
      <w:r w:rsidRPr="00A90D62">
        <w:rPr>
          <w:rFonts w:ascii="David" w:hAnsi="David" w:cs="David"/>
          <w:sz w:val="28"/>
          <w:szCs w:val="28"/>
          <w:rtl/>
          <w:rPrChange w:id="6771" w:author="אברהם" w:date="2012-11-23T10:23:00Z">
            <w:rPr>
              <w:rFonts w:ascii="David" w:hAnsi="David" w:cs="David"/>
              <w:rtl/>
            </w:rPr>
          </w:rPrChange>
        </w:rPr>
        <w:t>יותר, ולמעשה</w:t>
      </w:r>
      <w:r w:rsidRPr="00A90D62">
        <w:rPr>
          <w:rFonts w:ascii="David" w:eastAsia="David" w:hAnsi="David" w:cs="David"/>
          <w:sz w:val="28"/>
          <w:szCs w:val="28"/>
          <w:rtl/>
          <w:rPrChange w:id="6772" w:author="אברהם" w:date="2012-11-23T10:23:00Z">
            <w:rPr>
              <w:rFonts w:ascii="David" w:eastAsia="David" w:hAnsi="David" w:cs="David"/>
              <w:rtl/>
            </w:rPr>
          </w:rPrChange>
        </w:rPr>
        <w:t xml:space="preserve"> </w:t>
      </w:r>
      <w:r w:rsidRPr="00A90D62">
        <w:rPr>
          <w:rFonts w:ascii="David" w:hAnsi="David" w:cs="David"/>
          <w:sz w:val="28"/>
          <w:szCs w:val="28"/>
          <w:rtl/>
          <w:rPrChange w:id="6773" w:author="אברהם" w:date="2012-11-23T10:23:00Z">
            <w:rPr>
              <w:rFonts w:ascii="David" w:hAnsi="David" w:cs="David"/>
              <w:rtl/>
            </w:rPr>
          </w:rPrChange>
        </w:rPr>
        <w:t>שואפת</w:t>
      </w:r>
      <w:r w:rsidRPr="00A90D62">
        <w:rPr>
          <w:rFonts w:ascii="David" w:eastAsia="David" w:hAnsi="David" w:cs="David"/>
          <w:sz w:val="28"/>
          <w:szCs w:val="28"/>
          <w:rtl/>
          <w:rPrChange w:id="6774" w:author="אברהם" w:date="2012-11-23T10:23:00Z">
            <w:rPr>
              <w:rFonts w:ascii="David" w:eastAsia="David" w:hAnsi="David" w:cs="David"/>
              <w:rtl/>
            </w:rPr>
          </w:rPrChange>
        </w:rPr>
        <w:t xml:space="preserve"> </w:t>
      </w:r>
      <w:r w:rsidRPr="00A90D62">
        <w:rPr>
          <w:rFonts w:ascii="David" w:hAnsi="David" w:cs="David"/>
          <w:sz w:val="28"/>
          <w:szCs w:val="28"/>
          <w:rtl/>
          <w:rPrChange w:id="6775" w:author="אברהם" w:date="2012-11-23T10:23:00Z">
            <w:rPr>
              <w:rFonts w:ascii="David" w:hAnsi="David" w:cs="David"/>
              <w:rtl/>
            </w:rPr>
          </w:rPrChange>
        </w:rPr>
        <w:t>לאפס. כאמור, ניתן</w:t>
      </w:r>
      <w:r w:rsidRPr="00A90D62">
        <w:rPr>
          <w:rFonts w:ascii="David" w:eastAsia="David" w:hAnsi="David" w:cs="David"/>
          <w:sz w:val="28"/>
          <w:szCs w:val="28"/>
          <w:rtl/>
          <w:rPrChange w:id="6776" w:author="אברהם" w:date="2012-11-23T10:23:00Z">
            <w:rPr>
              <w:rFonts w:ascii="David" w:eastAsia="David" w:hAnsi="David" w:cs="David"/>
              <w:rtl/>
            </w:rPr>
          </w:rPrChange>
        </w:rPr>
        <w:t xml:space="preserve"> </w:t>
      </w:r>
      <w:r w:rsidRPr="00A90D62">
        <w:rPr>
          <w:rFonts w:ascii="David" w:hAnsi="David" w:cs="David"/>
          <w:sz w:val="28"/>
          <w:szCs w:val="28"/>
          <w:rtl/>
          <w:rPrChange w:id="6777" w:author="אברהם" w:date="2012-11-23T10:23:00Z">
            <w:rPr>
              <w:rFonts w:ascii="David" w:hAnsi="David" w:cs="David"/>
              <w:rtl/>
            </w:rPr>
          </w:rPrChange>
        </w:rPr>
        <w:t>להסתכל</w:t>
      </w:r>
      <w:r w:rsidRPr="00A90D62">
        <w:rPr>
          <w:rFonts w:ascii="David" w:eastAsia="David" w:hAnsi="David" w:cs="David"/>
          <w:sz w:val="28"/>
          <w:szCs w:val="28"/>
          <w:rtl/>
          <w:rPrChange w:id="6778" w:author="אברהם" w:date="2012-11-23T10:23:00Z">
            <w:rPr>
              <w:rFonts w:ascii="David" w:eastAsia="David" w:hAnsi="David" w:cs="David"/>
              <w:rtl/>
            </w:rPr>
          </w:rPrChange>
        </w:rPr>
        <w:t xml:space="preserve"> </w:t>
      </w:r>
      <w:r w:rsidRPr="00A90D62">
        <w:rPr>
          <w:rFonts w:ascii="David" w:hAnsi="David" w:cs="David"/>
          <w:sz w:val="28"/>
          <w:szCs w:val="28"/>
          <w:rtl/>
          <w:rPrChange w:id="6779" w:author="אברהם" w:date="2012-11-23T10:23:00Z">
            <w:rPr>
              <w:rFonts w:ascii="David" w:hAnsi="David" w:cs="David"/>
              <w:rtl/>
            </w:rPr>
          </w:rPrChange>
        </w:rPr>
        <w:t>על</w:t>
      </w:r>
      <w:r w:rsidRPr="00A90D62">
        <w:rPr>
          <w:rFonts w:ascii="David" w:eastAsia="David" w:hAnsi="David" w:cs="David"/>
          <w:sz w:val="28"/>
          <w:szCs w:val="28"/>
          <w:rtl/>
          <w:rPrChange w:id="6780" w:author="אברהם" w:date="2012-11-23T10:23:00Z">
            <w:rPr>
              <w:rFonts w:ascii="David" w:eastAsia="David" w:hAnsi="David" w:cs="David"/>
              <w:rtl/>
            </w:rPr>
          </w:rPrChange>
        </w:rPr>
        <w:t xml:space="preserve"> </w:t>
      </w:r>
      <w:r w:rsidRPr="00A90D62">
        <w:rPr>
          <w:rFonts w:ascii="David" w:hAnsi="David" w:cs="David"/>
          <w:sz w:val="28"/>
          <w:szCs w:val="28"/>
          <w:rtl/>
          <w:rPrChange w:id="6781" w:author="אברהם" w:date="2012-11-23T10:23:00Z">
            <w:rPr>
              <w:rFonts w:ascii="David" w:hAnsi="David" w:cs="David"/>
              <w:rtl/>
            </w:rPr>
          </w:rPrChange>
        </w:rPr>
        <w:t>התופעה</w:t>
      </w:r>
      <w:r w:rsidRPr="00A90D62">
        <w:rPr>
          <w:rFonts w:ascii="David" w:eastAsia="David" w:hAnsi="David" w:cs="David"/>
          <w:sz w:val="28"/>
          <w:szCs w:val="28"/>
          <w:rtl/>
          <w:rPrChange w:id="6782" w:author="אברהם" w:date="2012-11-23T10:23:00Z">
            <w:rPr>
              <w:rFonts w:ascii="David" w:eastAsia="David" w:hAnsi="David" w:cs="David"/>
              <w:rtl/>
            </w:rPr>
          </w:rPrChange>
        </w:rPr>
        <w:t xml:space="preserve"> </w:t>
      </w:r>
      <w:r w:rsidRPr="00A90D62">
        <w:rPr>
          <w:rFonts w:ascii="David" w:hAnsi="David" w:cs="David"/>
          <w:sz w:val="28"/>
          <w:szCs w:val="28"/>
          <w:rtl/>
          <w:rPrChange w:id="6783" w:author="אברהם" w:date="2012-11-23T10:23:00Z">
            <w:rPr>
              <w:rFonts w:ascii="David" w:hAnsi="David" w:cs="David"/>
              <w:rtl/>
            </w:rPr>
          </w:rPrChange>
        </w:rPr>
        <w:t>משני</w:t>
      </w:r>
      <w:r w:rsidRPr="00A90D62">
        <w:rPr>
          <w:rFonts w:ascii="David" w:eastAsia="David" w:hAnsi="David" w:cs="David"/>
          <w:sz w:val="28"/>
          <w:szCs w:val="28"/>
          <w:rtl/>
          <w:rPrChange w:id="6784" w:author="אברהם" w:date="2012-11-23T10:23:00Z">
            <w:rPr>
              <w:rFonts w:ascii="David" w:eastAsia="David" w:hAnsi="David" w:cs="David"/>
              <w:rtl/>
            </w:rPr>
          </w:rPrChange>
        </w:rPr>
        <w:t xml:space="preserve"> </w:t>
      </w:r>
      <w:r w:rsidRPr="00A90D62">
        <w:rPr>
          <w:rFonts w:ascii="David" w:hAnsi="David" w:cs="David"/>
          <w:sz w:val="28"/>
          <w:szCs w:val="28"/>
          <w:rtl/>
          <w:rPrChange w:id="6785" w:author="אברהם" w:date="2012-11-23T10:23:00Z">
            <w:rPr>
              <w:rFonts w:ascii="David" w:hAnsi="David" w:cs="David"/>
              <w:rtl/>
            </w:rPr>
          </w:rPrChange>
        </w:rPr>
        <w:t>צדדים: מהצד</w:t>
      </w:r>
      <w:r w:rsidRPr="00A90D62">
        <w:rPr>
          <w:rFonts w:ascii="David" w:eastAsia="David" w:hAnsi="David" w:cs="David"/>
          <w:sz w:val="28"/>
          <w:szCs w:val="28"/>
          <w:rtl/>
          <w:rPrChange w:id="6786" w:author="אברהם" w:date="2012-11-23T10:23:00Z">
            <w:rPr>
              <w:rFonts w:ascii="David" w:eastAsia="David" w:hAnsi="David" w:cs="David"/>
              <w:rtl/>
            </w:rPr>
          </w:rPrChange>
        </w:rPr>
        <w:t xml:space="preserve"> </w:t>
      </w:r>
      <w:r w:rsidRPr="00A90D62">
        <w:rPr>
          <w:rFonts w:ascii="David" w:hAnsi="David" w:cs="David"/>
          <w:sz w:val="28"/>
          <w:szCs w:val="28"/>
          <w:rtl/>
          <w:rPrChange w:id="6787" w:author="אברהם" w:date="2012-11-23T10:23:00Z">
            <w:rPr>
              <w:rFonts w:ascii="David" w:hAnsi="David" w:cs="David"/>
              <w:rtl/>
            </w:rPr>
          </w:rPrChange>
        </w:rPr>
        <w:t>השלילי</w:t>
      </w:r>
      <w:r w:rsidRPr="00A90D62">
        <w:rPr>
          <w:rFonts w:ascii="David" w:eastAsia="David" w:hAnsi="David" w:cs="David"/>
          <w:sz w:val="28"/>
          <w:szCs w:val="28"/>
          <w:rtl/>
          <w:rPrChange w:id="6788" w:author="אברהם" w:date="2012-11-23T10:23:00Z">
            <w:rPr>
              <w:rFonts w:ascii="David" w:eastAsia="David" w:hAnsi="David" w:cs="David"/>
              <w:rtl/>
            </w:rPr>
          </w:rPrChange>
        </w:rPr>
        <w:t xml:space="preserve"> </w:t>
      </w:r>
      <w:r w:rsidRPr="00A90D62">
        <w:rPr>
          <w:rFonts w:ascii="David" w:hAnsi="David" w:cs="David"/>
          <w:sz w:val="28"/>
          <w:szCs w:val="28"/>
          <w:rtl/>
          <w:rPrChange w:id="6789" w:author="אברהם" w:date="2012-11-23T10:23:00Z">
            <w:rPr>
              <w:rFonts w:ascii="David" w:hAnsi="David" w:cs="David"/>
              <w:rtl/>
            </w:rPr>
          </w:rPrChange>
        </w:rPr>
        <w:t>- היא</w:t>
      </w:r>
      <w:r w:rsidRPr="00A90D62">
        <w:rPr>
          <w:rFonts w:ascii="David" w:eastAsia="David" w:hAnsi="David" w:cs="David"/>
          <w:sz w:val="28"/>
          <w:szCs w:val="28"/>
          <w:rtl/>
          <w:rPrChange w:id="6790" w:author="אברהם" w:date="2012-11-23T10:23:00Z">
            <w:rPr>
              <w:rFonts w:ascii="David" w:eastAsia="David" w:hAnsi="David" w:cs="David"/>
              <w:rtl/>
            </w:rPr>
          </w:rPrChange>
        </w:rPr>
        <w:t xml:space="preserve"> </w:t>
      </w:r>
      <w:r w:rsidRPr="00A90D62">
        <w:rPr>
          <w:rFonts w:ascii="David" w:hAnsi="David" w:cs="David"/>
          <w:sz w:val="28"/>
          <w:szCs w:val="28"/>
          <w:rtl/>
          <w:rPrChange w:id="6791" w:author="אברהם" w:date="2012-11-23T10:23:00Z">
            <w:rPr>
              <w:rFonts w:ascii="David" w:hAnsi="David" w:cs="David"/>
              <w:rtl/>
            </w:rPr>
          </w:rPrChange>
        </w:rPr>
        <w:t>מקטינה</w:t>
      </w:r>
      <w:r w:rsidRPr="00A90D62">
        <w:rPr>
          <w:rFonts w:ascii="David" w:eastAsia="David" w:hAnsi="David" w:cs="David"/>
          <w:sz w:val="28"/>
          <w:szCs w:val="28"/>
          <w:rtl/>
          <w:rPrChange w:id="6792" w:author="אברהם" w:date="2012-11-23T10:23:00Z">
            <w:rPr>
              <w:rFonts w:ascii="David" w:eastAsia="David" w:hAnsi="David" w:cs="David"/>
              <w:rtl/>
            </w:rPr>
          </w:rPrChange>
        </w:rPr>
        <w:t xml:space="preserve"> </w:t>
      </w:r>
      <w:r w:rsidRPr="00A90D62">
        <w:rPr>
          <w:rFonts w:ascii="David" w:hAnsi="David" w:cs="David"/>
          <w:sz w:val="28"/>
          <w:szCs w:val="28"/>
          <w:rtl/>
          <w:rPrChange w:id="6793" w:author="אברהם" w:date="2012-11-23T10:23:00Z">
            <w:rPr>
              <w:rFonts w:ascii="David" w:hAnsi="David" w:cs="David"/>
              <w:rtl/>
            </w:rPr>
          </w:rPrChange>
        </w:rPr>
        <w:t>את</w:t>
      </w:r>
      <w:r w:rsidRPr="00A90D62">
        <w:rPr>
          <w:rFonts w:ascii="David" w:eastAsia="David" w:hAnsi="David" w:cs="David"/>
          <w:sz w:val="28"/>
          <w:szCs w:val="28"/>
          <w:rtl/>
          <w:rPrChange w:id="6794" w:author="אברהם" w:date="2012-11-23T10:23:00Z">
            <w:rPr>
              <w:rFonts w:ascii="David" w:eastAsia="David" w:hAnsi="David" w:cs="David"/>
              <w:rtl/>
            </w:rPr>
          </w:rPrChange>
        </w:rPr>
        <w:t xml:space="preserve"> </w:t>
      </w:r>
      <w:r w:rsidRPr="00A90D62">
        <w:rPr>
          <w:rFonts w:ascii="David" w:hAnsi="David" w:cs="David"/>
          <w:sz w:val="28"/>
          <w:szCs w:val="28"/>
          <w:rtl/>
          <w:rPrChange w:id="6795" w:author="אברהם" w:date="2012-11-23T10:23:00Z">
            <w:rPr>
              <w:rFonts w:ascii="David" w:hAnsi="David" w:cs="David"/>
              <w:rtl/>
            </w:rPr>
          </w:rPrChange>
        </w:rPr>
        <w:t>חופש</w:t>
      </w:r>
      <w:r w:rsidRPr="00A90D62">
        <w:rPr>
          <w:rFonts w:ascii="David" w:eastAsia="David" w:hAnsi="David" w:cs="David"/>
          <w:sz w:val="28"/>
          <w:szCs w:val="28"/>
          <w:rtl/>
          <w:rPrChange w:id="6796" w:author="אברהם" w:date="2012-11-23T10:23:00Z">
            <w:rPr>
              <w:rFonts w:ascii="David" w:eastAsia="David" w:hAnsi="David" w:cs="David"/>
              <w:rtl/>
            </w:rPr>
          </w:rPrChange>
        </w:rPr>
        <w:t xml:space="preserve"> </w:t>
      </w:r>
      <w:r w:rsidRPr="00A90D62">
        <w:rPr>
          <w:rFonts w:ascii="David" w:hAnsi="David" w:cs="David"/>
          <w:sz w:val="28"/>
          <w:szCs w:val="28"/>
          <w:rtl/>
          <w:rPrChange w:id="6797" w:author="אברהם" w:date="2012-11-23T10:23:00Z">
            <w:rPr>
              <w:rFonts w:ascii="David" w:hAnsi="David" w:cs="David"/>
              <w:rtl/>
            </w:rPr>
          </w:rPrChange>
        </w:rPr>
        <w:t>הבחירה</w:t>
      </w:r>
      <w:r w:rsidRPr="00A90D62">
        <w:rPr>
          <w:rFonts w:ascii="David" w:eastAsia="David" w:hAnsi="David" w:cs="David"/>
          <w:sz w:val="28"/>
          <w:szCs w:val="28"/>
          <w:rtl/>
          <w:rPrChange w:id="6798" w:author="אברהם" w:date="2012-11-23T10:23:00Z">
            <w:rPr>
              <w:rFonts w:ascii="David" w:eastAsia="David" w:hAnsi="David" w:cs="David"/>
              <w:rtl/>
            </w:rPr>
          </w:rPrChange>
        </w:rPr>
        <w:t xml:space="preserve"> </w:t>
      </w:r>
      <w:r w:rsidRPr="00A90D62">
        <w:rPr>
          <w:rFonts w:ascii="David" w:hAnsi="David" w:cs="David"/>
          <w:sz w:val="28"/>
          <w:szCs w:val="28"/>
          <w:rtl/>
          <w:rPrChange w:id="6799" w:author="אברהם" w:date="2012-11-23T10:23:00Z">
            <w:rPr>
              <w:rFonts w:ascii="David" w:hAnsi="David" w:cs="David"/>
              <w:rtl/>
            </w:rPr>
          </w:rPrChange>
        </w:rPr>
        <w:t>של</w:t>
      </w:r>
      <w:r w:rsidRPr="00A90D62">
        <w:rPr>
          <w:rFonts w:ascii="David" w:eastAsia="David" w:hAnsi="David" w:cs="David"/>
          <w:sz w:val="28"/>
          <w:szCs w:val="28"/>
          <w:rtl/>
          <w:rPrChange w:id="6800" w:author="אברהם" w:date="2012-11-23T10:23:00Z">
            <w:rPr>
              <w:rFonts w:ascii="David" w:eastAsia="David" w:hAnsi="David" w:cs="David"/>
              <w:rtl/>
            </w:rPr>
          </w:rPrChange>
        </w:rPr>
        <w:t xml:space="preserve"> </w:t>
      </w:r>
      <w:r w:rsidRPr="00A90D62">
        <w:rPr>
          <w:rFonts w:ascii="David" w:hAnsi="David" w:cs="David"/>
          <w:sz w:val="28"/>
          <w:szCs w:val="28"/>
          <w:rtl/>
          <w:rPrChange w:id="6801" w:author="אברהם" w:date="2012-11-23T10:23:00Z">
            <w:rPr>
              <w:rFonts w:ascii="David" w:hAnsi="David" w:cs="David"/>
              <w:rtl/>
            </w:rPr>
          </w:rPrChange>
        </w:rPr>
        <w:t>האזרחים, ומהצד</w:t>
      </w:r>
      <w:r w:rsidRPr="00A90D62">
        <w:rPr>
          <w:rFonts w:ascii="David" w:eastAsia="David" w:hAnsi="David" w:cs="David"/>
          <w:sz w:val="28"/>
          <w:szCs w:val="28"/>
          <w:rtl/>
          <w:rPrChange w:id="6802" w:author="אברהם" w:date="2012-11-23T10:23:00Z">
            <w:rPr>
              <w:rFonts w:ascii="David" w:eastAsia="David" w:hAnsi="David" w:cs="David"/>
              <w:rtl/>
            </w:rPr>
          </w:rPrChange>
        </w:rPr>
        <w:t xml:space="preserve"> </w:t>
      </w:r>
      <w:r w:rsidRPr="00A90D62">
        <w:rPr>
          <w:rFonts w:ascii="David" w:hAnsi="David" w:cs="David"/>
          <w:sz w:val="28"/>
          <w:szCs w:val="28"/>
          <w:rtl/>
          <w:rPrChange w:id="6803" w:author="אברהם" w:date="2012-11-23T10:23:00Z">
            <w:rPr>
              <w:rFonts w:ascii="David" w:hAnsi="David" w:cs="David"/>
              <w:rtl/>
            </w:rPr>
          </w:rPrChange>
        </w:rPr>
        <w:t>החיובי</w:t>
      </w:r>
      <w:r w:rsidRPr="00A90D62">
        <w:rPr>
          <w:rFonts w:ascii="David" w:eastAsia="David" w:hAnsi="David" w:cs="David"/>
          <w:sz w:val="28"/>
          <w:szCs w:val="28"/>
          <w:rtl/>
          <w:rPrChange w:id="6804" w:author="אברהם" w:date="2012-11-23T10:23:00Z">
            <w:rPr>
              <w:rFonts w:ascii="David" w:eastAsia="David" w:hAnsi="David" w:cs="David"/>
              <w:rtl/>
            </w:rPr>
          </w:rPrChange>
        </w:rPr>
        <w:t xml:space="preserve"> </w:t>
      </w:r>
      <w:r w:rsidRPr="00A90D62">
        <w:rPr>
          <w:rFonts w:ascii="David" w:hAnsi="David" w:cs="David"/>
          <w:sz w:val="28"/>
          <w:szCs w:val="28"/>
          <w:rtl/>
          <w:rPrChange w:id="6805" w:author="אברהם" w:date="2012-11-23T10:23:00Z">
            <w:rPr>
              <w:rFonts w:ascii="David" w:hAnsi="David" w:cs="David"/>
              <w:rtl/>
            </w:rPr>
          </w:rPrChange>
        </w:rPr>
        <w:t>- היא</w:t>
      </w:r>
      <w:r w:rsidRPr="00A90D62">
        <w:rPr>
          <w:rFonts w:ascii="David" w:eastAsia="David" w:hAnsi="David" w:cs="David"/>
          <w:sz w:val="28"/>
          <w:szCs w:val="28"/>
          <w:rtl/>
          <w:rPrChange w:id="6806" w:author="אברהם" w:date="2012-11-23T10:23:00Z">
            <w:rPr>
              <w:rFonts w:ascii="David" w:eastAsia="David" w:hAnsi="David" w:cs="David"/>
              <w:rtl/>
            </w:rPr>
          </w:rPrChange>
        </w:rPr>
        <w:t xml:space="preserve"> </w:t>
      </w:r>
      <w:r w:rsidRPr="00A90D62">
        <w:rPr>
          <w:rFonts w:ascii="David" w:hAnsi="David" w:cs="David"/>
          <w:sz w:val="28"/>
          <w:szCs w:val="28"/>
          <w:rtl/>
          <w:rPrChange w:id="6807" w:author="אברהם" w:date="2012-11-23T10:23:00Z">
            <w:rPr>
              <w:rFonts w:ascii="David" w:hAnsi="David" w:cs="David"/>
              <w:rtl/>
            </w:rPr>
          </w:rPrChange>
        </w:rPr>
        <w:t>מעודדת</w:t>
      </w:r>
      <w:r w:rsidRPr="00A90D62">
        <w:rPr>
          <w:rFonts w:ascii="David" w:eastAsia="David" w:hAnsi="David" w:cs="David"/>
          <w:sz w:val="28"/>
          <w:szCs w:val="28"/>
          <w:rtl/>
          <w:rPrChange w:id="6808" w:author="אברהם" w:date="2012-11-23T10:23:00Z">
            <w:rPr>
              <w:rFonts w:ascii="David" w:eastAsia="David" w:hAnsi="David" w:cs="David"/>
              <w:rtl/>
            </w:rPr>
          </w:rPrChange>
        </w:rPr>
        <w:t xml:space="preserve"> </w:t>
      </w:r>
      <w:r w:rsidRPr="00A90D62">
        <w:rPr>
          <w:rFonts w:ascii="David" w:hAnsi="David" w:cs="David"/>
          <w:sz w:val="28"/>
          <w:szCs w:val="28"/>
          <w:rtl/>
          <w:rPrChange w:id="6809" w:author="אברהם" w:date="2012-11-23T10:23:00Z">
            <w:rPr>
              <w:rFonts w:ascii="David" w:hAnsi="David" w:cs="David"/>
              <w:rtl/>
            </w:rPr>
          </w:rPrChange>
        </w:rPr>
        <w:t>את</w:t>
      </w:r>
      <w:r w:rsidRPr="00A90D62">
        <w:rPr>
          <w:rFonts w:ascii="David" w:eastAsia="David" w:hAnsi="David" w:cs="David"/>
          <w:sz w:val="28"/>
          <w:szCs w:val="28"/>
          <w:rtl/>
          <w:rPrChange w:id="6810" w:author="אברהם" w:date="2012-11-23T10:23:00Z">
            <w:rPr>
              <w:rFonts w:ascii="David" w:eastAsia="David" w:hAnsi="David" w:cs="David"/>
              <w:rtl/>
            </w:rPr>
          </w:rPrChange>
        </w:rPr>
        <w:t xml:space="preserve"> </w:t>
      </w:r>
      <w:r w:rsidRPr="00A90D62">
        <w:rPr>
          <w:rFonts w:ascii="David" w:hAnsi="David" w:cs="David"/>
          <w:sz w:val="28"/>
          <w:szCs w:val="28"/>
          <w:rtl/>
          <w:rPrChange w:id="6811" w:author="אברהם" w:date="2012-11-23T10:23:00Z">
            <w:rPr>
              <w:rFonts w:ascii="David" w:hAnsi="David" w:cs="David"/>
              <w:rtl/>
            </w:rPr>
          </w:rPrChange>
        </w:rPr>
        <w:t>האזרחים</w:t>
      </w:r>
      <w:r w:rsidRPr="00A90D62">
        <w:rPr>
          <w:rFonts w:ascii="David" w:eastAsia="David" w:hAnsi="David" w:cs="David"/>
          <w:sz w:val="28"/>
          <w:szCs w:val="28"/>
          <w:rtl/>
          <w:rPrChange w:id="6812" w:author="אברהם" w:date="2012-11-23T10:23:00Z">
            <w:rPr>
              <w:rFonts w:ascii="David" w:eastAsia="David" w:hAnsi="David" w:cs="David"/>
              <w:rtl/>
            </w:rPr>
          </w:rPrChange>
        </w:rPr>
        <w:t xml:space="preserve"> </w:t>
      </w:r>
      <w:r w:rsidRPr="00A90D62">
        <w:rPr>
          <w:rFonts w:ascii="David" w:hAnsi="David" w:cs="David"/>
          <w:sz w:val="28"/>
          <w:szCs w:val="28"/>
          <w:rtl/>
          <w:rPrChange w:id="6813" w:author="אברהם" w:date="2012-11-23T10:23:00Z">
            <w:rPr>
              <w:rFonts w:ascii="David" w:hAnsi="David" w:cs="David"/>
              <w:rtl/>
            </w:rPr>
          </w:rPrChange>
        </w:rPr>
        <w:t>להיצמד</w:t>
      </w:r>
      <w:r w:rsidRPr="00A90D62">
        <w:rPr>
          <w:rFonts w:ascii="David" w:eastAsia="David" w:hAnsi="David" w:cs="David"/>
          <w:sz w:val="28"/>
          <w:szCs w:val="28"/>
          <w:rtl/>
          <w:rPrChange w:id="6814" w:author="אברהם" w:date="2012-11-23T10:23:00Z">
            <w:rPr>
              <w:rFonts w:ascii="David" w:eastAsia="David" w:hAnsi="David" w:cs="David"/>
              <w:rtl/>
            </w:rPr>
          </w:rPrChange>
        </w:rPr>
        <w:t xml:space="preserve"> </w:t>
      </w:r>
      <w:r w:rsidRPr="00A90D62">
        <w:rPr>
          <w:rFonts w:ascii="David" w:hAnsi="David" w:cs="David"/>
          <w:sz w:val="28"/>
          <w:szCs w:val="28"/>
          <w:rtl/>
          <w:rPrChange w:id="6815" w:author="אברהם" w:date="2012-11-23T10:23:00Z">
            <w:rPr>
              <w:rFonts w:ascii="David" w:hAnsi="David" w:cs="David"/>
              <w:rtl/>
            </w:rPr>
          </w:rPrChange>
        </w:rPr>
        <w:t>לנחלות</w:t>
      </w:r>
      <w:r w:rsidRPr="00A90D62">
        <w:rPr>
          <w:rFonts w:ascii="David" w:eastAsia="David" w:hAnsi="David" w:cs="David"/>
          <w:sz w:val="28"/>
          <w:szCs w:val="28"/>
          <w:rtl/>
          <w:rPrChange w:id="6816" w:author="אברהם" w:date="2012-11-23T10:23:00Z">
            <w:rPr>
              <w:rFonts w:ascii="David" w:eastAsia="David" w:hAnsi="David" w:cs="David"/>
              <w:rtl/>
            </w:rPr>
          </w:rPrChange>
        </w:rPr>
        <w:t xml:space="preserve"> </w:t>
      </w:r>
      <w:r w:rsidRPr="00A90D62">
        <w:rPr>
          <w:rFonts w:ascii="David" w:hAnsi="David" w:cs="David"/>
          <w:sz w:val="28"/>
          <w:szCs w:val="28"/>
          <w:rtl/>
          <w:rPrChange w:id="6817" w:author="אברהם" w:date="2012-11-23T10:23:00Z">
            <w:rPr>
              <w:rFonts w:ascii="David" w:hAnsi="David" w:cs="David"/>
              <w:rtl/>
            </w:rPr>
          </w:rPrChange>
        </w:rPr>
        <w:t>המקוריות, "</w:t>
      </w:r>
      <w:r w:rsidRPr="00A90D62">
        <w:rPr>
          <w:rFonts w:ascii="David" w:hAnsi="David" w:cs="David"/>
          <w:b/>
          <w:bCs/>
          <w:sz w:val="28"/>
          <w:szCs w:val="28"/>
          <w:rtl/>
          <w:rPrChange w:id="6818" w:author="אברהם" w:date="2012-11-23T10:23:00Z">
            <w:rPr>
              <w:rFonts w:ascii="David" w:hAnsi="David" w:cs="David"/>
              <w:b/>
              <w:bCs/>
              <w:rtl/>
            </w:rPr>
          </w:rPrChange>
        </w:rPr>
        <w:t>והארץ</w:t>
      </w:r>
      <w:r w:rsidRPr="00A90D62">
        <w:rPr>
          <w:rFonts w:ascii="David" w:eastAsia="David" w:hAnsi="David" w:cs="David"/>
          <w:b/>
          <w:bCs/>
          <w:sz w:val="28"/>
          <w:szCs w:val="28"/>
          <w:rtl/>
          <w:rPrChange w:id="6819"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820" w:author="אברהם" w:date="2012-11-23T10:23:00Z">
            <w:rPr>
              <w:rFonts w:ascii="David" w:hAnsi="David" w:cs="David"/>
              <w:b/>
              <w:bCs/>
              <w:rtl/>
            </w:rPr>
          </w:rPrChange>
        </w:rPr>
        <w:t>לא</w:t>
      </w:r>
      <w:r w:rsidRPr="00A90D62">
        <w:rPr>
          <w:rFonts w:ascii="David" w:eastAsia="David" w:hAnsi="David" w:cs="David"/>
          <w:b/>
          <w:bCs/>
          <w:sz w:val="28"/>
          <w:szCs w:val="28"/>
          <w:rtl/>
          <w:rPrChange w:id="6821"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822" w:author="אברהם" w:date="2012-11-23T10:23:00Z">
            <w:rPr>
              <w:rFonts w:ascii="David" w:hAnsi="David" w:cs="David"/>
              <w:b/>
              <w:bCs/>
              <w:rtl/>
            </w:rPr>
          </w:rPrChange>
        </w:rPr>
        <w:t>תימכר</w:t>
      </w:r>
      <w:r w:rsidRPr="00A90D62">
        <w:rPr>
          <w:rFonts w:ascii="David" w:eastAsia="David" w:hAnsi="David" w:cs="David"/>
          <w:b/>
          <w:bCs/>
          <w:sz w:val="28"/>
          <w:szCs w:val="28"/>
          <w:rtl/>
          <w:rPrChange w:id="6823"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824" w:author="אברהם" w:date="2012-11-23T10:23:00Z">
            <w:rPr>
              <w:rFonts w:ascii="David" w:hAnsi="David" w:cs="David"/>
              <w:b/>
              <w:bCs/>
              <w:rtl/>
            </w:rPr>
          </w:rPrChange>
        </w:rPr>
        <w:t>לצמיתות</w:t>
      </w:r>
      <w:r w:rsidRPr="00A90D62">
        <w:rPr>
          <w:rFonts w:ascii="David" w:hAnsi="David" w:cs="David"/>
          <w:sz w:val="28"/>
          <w:szCs w:val="28"/>
          <w:rtl/>
          <w:rPrChange w:id="6825" w:author="אברהם" w:date="2012-11-23T10:23:00Z">
            <w:rPr>
              <w:rFonts w:ascii="David" w:hAnsi="David" w:cs="David"/>
              <w:rtl/>
            </w:rPr>
          </w:rPrChange>
        </w:rPr>
        <w:t>".</w:t>
      </w:r>
    </w:p>
    <w:p w:rsidR="009C2B09" w:rsidRPr="00A90D62" w:rsidRDefault="009C2B09" w:rsidP="009C2B09">
      <w:pPr>
        <w:pStyle w:val="a1"/>
        <w:bidi/>
        <w:rPr>
          <w:sz w:val="28"/>
          <w:szCs w:val="28"/>
          <w:rtl/>
          <w:rPrChange w:id="6826" w:author="אברהם" w:date="2012-11-23T10:23:00Z">
            <w:rPr>
              <w:rtl/>
            </w:rPr>
          </w:rPrChange>
        </w:rPr>
      </w:pPr>
    </w:p>
    <w:p w:rsidR="009C2B09" w:rsidRPr="00A90D62" w:rsidRDefault="009C2B09" w:rsidP="009C2B09">
      <w:pPr>
        <w:pStyle w:val="2"/>
        <w:bidi/>
        <w:rPr>
          <w:rFonts w:ascii="David" w:hAnsi="David" w:cs="David"/>
          <w:sz w:val="28"/>
          <w:szCs w:val="28"/>
          <w:rtl/>
          <w:rPrChange w:id="6827" w:author="אברהם" w:date="2012-11-23T10:23:00Z">
            <w:rPr>
              <w:rFonts w:ascii="David" w:hAnsi="David" w:cs="David"/>
              <w:rtl/>
            </w:rPr>
          </w:rPrChange>
        </w:rPr>
      </w:pPr>
      <w:r w:rsidRPr="00A90D62">
        <w:rPr>
          <w:rStyle w:val="Q"/>
          <w:rFonts w:ascii="David" w:hAnsi="David" w:cs="David"/>
          <w:sz w:val="28"/>
          <w:szCs w:val="28"/>
          <w:rtl/>
          <w:rPrChange w:id="6828" w:author="אברהם" w:date="2012-11-23T10:23:00Z">
            <w:rPr>
              <w:rStyle w:val="Q"/>
              <w:rFonts w:ascii="David" w:hAnsi="David" w:cs="David"/>
              <w:rtl/>
            </w:rPr>
          </w:rPrChange>
        </w:rPr>
        <w:t>ד. הדמיה</w:t>
      </w:r>
      <w:r w:rsidRPr="00A90D62">
        <w:rPr>
          <w:rStyle w:val="Q"/>
          <w:rFonts w:ascii="David" w:eastAsia="David" w:hAnsi="David" w:cs="David"/>
          <w:sz w:val="28"/>
          <w:szCs w:val="28"/>
          <w:rtl/>
          <w:rPrChange w:id="68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6830" w:author="אברהם" w:date="2012-11-23T10:23:00Z">
            <w:rPr>
              <w:rStyle w:val="Q"/>
              <w:rFonts w:ascii="David" w:hAnsi="David" w:cs="David"/>
              <w:rtl/>
            </w:rPr>
          </w:rPrChange>
        </w:rPr>
        <w:t>ממוחשבת</w:t>
      </w:r>
    </w:p>
    <w:p w:rsidR="009C2B09" w:rsidRPr="00A90D62" w:rsidRDefault="009C2B09" w:rsidP="009C2B09">
      <w:pPr>
        <w:pStyle w:val="a1"/>
        <w:bidi/>
        <w:rPr>
          <w:rFonts w:ascii="David" w:hAnsi="David" w:cs="David"/>
          <w:sz w:val="28"/>
          <w:szCs w:val="28"/>
          <w:rtl/>
          <w:rPrChange w:id="6831" w:author="אברהם" w:date="2012-11-23T10:23:00Z">
            <w:rPr>
              <w:rFonts w:ascii="David" w:hAnsi="David" w:cs="David"/>
              <w:rtl/>
            </w:rPr>
          </w:rPrChange>
        </w:rPr>
      </w:pPr>
      <w:r w:rsidRPr="00A90D62">
        <w:rPr>
          <w:rFonts w:ascii="David" w:hAnsi="David" w:cs="David"/>
          <w:sz w:val="28"/>
          <w:szCs w:val="28"/>
          <w:rtl/>
          <w:rPrChange w:id="6832" w:author="אברהם" w:date="2012-11-23T10:23:00Z">
            <w:rPr>
              <w:rFonts w:ascii="David" w:hAnsi="David" w:cs="David"/>
              <w:rtl/>
            </w:rPr>
          </w:rPrChange>
        </w:rPr>
        <w:t>כדי</w:t>
      </w:r>
      <w:r w:rsidRPr="00A90D62">
        <w:rPr>
          <w:rFonts w:ascii="David" w:eastAsia="David" w:hAnsi="David" w:cs="David"/>
          <w:sz w:val="28"/>
          <w:szCs w:val="28"/>
          <w:rtl/>
          <w:rPrChange w:id="6833" w:author="אברהם" w:date="2012-11-23T10:23:00Z">
            <w:rPr>
              <w:rFonts w:ascii="David" w:eastAsia="David" w:hAnsi="David" w:cs="David"/>
              <w:rtl/>
            </w:rPr>
          </w:rPrChange>
        </w:rPr>
        <w:t xml:space="preserve"> </w:t>
      </w:r>
      <w:r w:rsidRPr="00A90D62">
        <w:rPr>
          <w:rFonts w:ascii="David" w:hAnsi="David" w:cs="David"/>
          <w:sz w:val="28"/>
          <w:szCs w:val="28"/>
          <w:rtl/>
          <w:rPrChange w:id="6834" w:author="אברהם" w:date="2012-11-23T10:23:00Z">
            <w:rPr>
              <w:rFonts w:ascii="David" w:hAnsi="David" w:cs="David"/>
              <w:rtl/>
            </w:rPr>
          </w:rPrChange>
        </w:rPr>
        <w:t>לחקור</w:t>
      </w:r>
      <w:r w:rsidRPr="00A90D62">
        <w:rPr>
          <w:rFonts w:ascii="David" w:eastAsia="David" w:hAnsi="David" w:cs="David"/>
          <w:sz w:val="28"/>
          <w:szCs w:val="28"/>
          <w:rtl/>
          <w:rPrChange w:id="6835" w:author="אברהם" w:date="2012-11-23T10:23:00Z">
            <w:rPr>
              <w:rFonts w:ascii="David" w:eastAsia="David" w:hAnsi="David" w:cs="David"/>
              <w:rtl/>
            </w:rPr>
          </w:rPrChange>
        </w:rPr>
        <w:t xml:space="preserve"> </w:t>
      </w:r>
      <w:r w:rsidRPr="00A90D62">
        <w:rPr>
          <w:rFonts w:ascii="David" w:hAnsi="David" w:cs="David"/>
          <w:sz w:val="28"/>
          <w:szCs w:val="28"/>
          <w:rtl/>
          <w:rPrChange w:id="6836" w:author="אברהם" w:date="2012-11-23T10:23:00Z">
            <w:rPr>
              <w:rFonts w:ascii="David" w:hAnsi="David" w:cs="David"/>
              <w:rtl/>
            </w:rPr>
          </w:rPrChange>
        </w:rPr>
        <w:t>את</w:t>
      </w:r>
      <w:r w:rsidRPr="00A90D62">
        <w:rPr>
          <w:rFonts w:ascii="David" w:eastAsia="David" w:hAnsi="David" w:cs="David"/>
          <w:sz w:val="28"/>
          <w:szCs w:val="28"/>
          <w:rtl/>
          <w:rPrChange w:id="6837" w:author="אברהם" w:date="2012-11-23T10:23:00Z">
            <w:rPr>
              <w:rFonts w:ascii="David" w:eastAsia="David" w:hAnsi="David" w:cs="David"/>
              <w:rtl/>
            </w:rPr>
          </w:rPrChange>
        </w:rPr>
        <w:t xml:space="preserve"> </w:t>
      </w:r>
      <w:r w:rsidRPr="00A90D62">
        <w:rPr>
          <w:rFonts w:ascii="David" w:hAnsi="David" w:cs="David"/>
          <w:sz w:val="28"/>
          <w:szCs w:val="28"/>
          <w:rtl/>
          <w:rPrChange w:id="6838" w:author="אברהם" w:date="2012-11-23T10:23:00Z">
            <w:rPr>
              <w:rFonts w:ascii="David" w:hAnsi="David" w:cs="David"/>
              <w:rtl/>
            </w:rPr>
          </w:rPrChange>
        </w:rPr>
        <w:t>תכונות</w:t>
      </w:r>
      <w:r w:rsidRPr="00A90D62">
        <w:rPr>
          <w:rFonts w:ascii="David" w:eastAsia="David" w:hAnsi="David" w:cs="David"/>
          <w:sz w:val="28"/>
          <w:szCs w:val="28"/>
          <w:rtl/>
          <w:rPrChange w:id="6839" w:author="אברהם" w:date="2012-11-23T10:23:00Z">
            <w:rPr>
              <w:rFonts w:ascii="David" w:eastAsia="David" w:hAnsi="David" w:cs="David"/>
              <w:rtl/>
            </w:rPr>
          </w:rPrChange>
        </w:rPr>
        <w:t xml:space="preserve"> </w:t>
      </w:r>
      <w:r w:rsidRPr="00A90D62">
        <w:rPr>
          <w:rFonts w:ascii="David" w:hAnsi="David" w:cs="David"/>
          <w:sz w:val="28"/>
          <w:szCs w:val="28"/>
          <w:rtl/>
          <w:rPrChange w:id="6840" w:author="אברהם" w:date="2012-11-23T10:23:00Z">
            <w:rPr>
              <w:rFonts w:ascii="David" w:hAnsi="David" w:cs="David"/>
              <w:rtl/>
            </w:rPr>
          </w:rPrChange>
        </w:rPr>
        <w:t>המודל, השתמשתי</w:t>
      </w:r>
      <w:r w:rsidRPr="00A90D62">
        <w:rPr>
          <w:rFonts w:ascii="David" w:eastAsia="David" w:hAnsi="David" w:cs="David"/>
          <w:sz w:val="28"/>
          <w:szCs w:val="28"/>
          <w:rtl/>
          <w:rPrChange w:id="6841" w:author="אברהם" w:date="2012-11-23T10:23:00Z">
            <w:rPr>
              <w:rFonts w:ascii="David" w:eastAsia="David" w:hAnsi="David" w:cs="David"/>
              <w:rtl/>
            </w:rPr>
          </w:rPrChange>
        </w:rPr>
        <w:t xml:space="preserve"> </w:t>
      </w:r>
      <w:r w:rsidRPr="00A90D62">
        <w:rPr>
          <w:rFonts w:ascii="David" w:hAnsi="David" w:cs="David"/>
          <w:sz w:val="28"/>
          <w:szCs w:val="28"/>
          <w:rtl/>
          <w:rPrChange w:id="6842" w:author="אברהם" w:date="2012-11-23T10:23:00Z">
            <w:rPr>
              <w:rFonts w:ascii="David" w:hAnsi="David" w:cs="David"/>
              <w:rtl/>
            </w:rPr>
          </w:rPrChange>
        </w:rPr>
        <w:t>בשיטת</w:t>
      </w:r>
      <w:r w:rsidRPr="00A90D62">
        <w:rPr>
          <w:rFonts w:ascii="David" w:eastAsia="David" w:hAnsi="David" w:cs="David"/>
          <w:sz w:val="28"/>
          <w:szCs w:val="28"/>
          <w:rtl/>
          <w:rPrChange w:id="6843" w:author="אברהם" w:date="2012-11-23T10:23:00Z">
            <w:rPr>
              <w:rFonts w:ascii="David" w:eastAsia="David" w:hAnsi="David" w:cs="David"/>
              <w:rtl/>
            </w:rPr>
          </w:rPrChange>
        </w:rPr>
        <w:t xml:space="preserve"> </w:t>
      </w:r>
      <w:r w:rsidRPr="00A90D62">
        <w:rPr>
          <w:rFonts w:ascii="David" w:hAnsi="David" w:cs="David"/>
          <w:b/>
          <w:bCs/>
          <w:sz w:val="28"/>
          <w:szCs w:val="28"/>
          <w:rtl/>
          <w:rPrChange w:id="6844" w:author="אברהם" w:date="2012-11-23T10:23:00Z">
            <w:rPr>
              <w:rFonts w:ascii="David" w:hAnsi="David" w:cs="David"/>
              <w:b/>
              <w:bCs/>
              <w:rtl/>
            </w:rPr>
          </w:rPrChange>
        </w:rPr>
        <w:t>הדמיה</w:t>
      </w:r>
      <w:r w:rsidRPr="00A90D62">
        <w:rPr>
          <w:rFonts w:ascii="David" w:eastAsia="David" w:hAnsi="David" w:cs="David"/>
          <w:b/>
          <w:bCs/>
          <w:sz w:val="28"/>
          <w:szCs w:val="28"/>
          <w:rtl/>
          <w:rPrChange w:id="6845"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846" w:author="אברהם" w:date="2012-11-23T10:23:00Z">
            <w:rPr>
              <w:rFonts w:ascii="David" w:hAnsi="David" w:cs="David"/>
              <w:b/>
              <w:bCs/>
              <w:rtl/>
            </w:rPr>
          </w:rPrChange>
        </w:rPr>
        <w:t>מבוססת</w:t>
      </w:r>
      <w:r w:rsidRPr="00A90D62">
        <w:rPr>
          <w:rFonts w:ascii="David" w:eastAsia="David" w:hAnsi="David" w:cs="David"/>
          <w:b/>
          <w:bCs/>
          <w:sz w:val="28"/>
          <w:szCs w:val="28"/>
          <w:rtl/>
          <w:rPrChange w:id="6847" w:author="אברהם" w:date="2012-11-23T10:23:00Z">
            <w:rPr>
              <w:rFonts w:ascii="David" w:eastAsia="David" w:hAnsi="David" w:cs="David"/>
              <w:b/>
              <w:bCs/>
              <w:rtl/>
            </w:rPr>
          </w:rPrChange>
        </w:rPr>
        <w:t xml:space="preserve"> </w:t>
      </w:r>
      <w:r w:rsidRPr="00A90D62">
        <w:rPr>
          <w:rFonts w:ascii="David" w:hAnsi="David" w:cs="David"/>
          <w:b/>
          <w:bCs/>
          <w:sz w:val="28"/>
          <w:szCs w:val="28"/>
          <w:rtl/>
          <w:rPrChange w:id="6848" w:author="אברהם" w:date="2012-11-23T10:23:00Z">
            <w:rPr>
              <w:rFonts w:ascii="David" w:hAnsi="David" w:cs="David"/>
              <w:b/>
              <w:bCs/>
              <w:rtl/>
            </w:rPr>
          </w:rPrChange>
        </w:rPr>
        <w:t>סוכנים</w:t>
      </w:r>
      <w:r w:rsidRPr="00A90D62">
        <w:rPr>
          <w:rFonts w:ascii="David" w:hAnsi="David" w:cs="David"/>
          <w:sz w:val="28"/>
          <w:szCs w:val="28"/>
          <w:rtl/>
          <w:rPrChange w:id="6849" w:author="אברהם" w:date="2012-11-23T10:23:00Z">
            <w:rPr>
              <w:rFonts w:ascii="David" w:hAnsi="David" w:cs="David"/>
              <w:rtl/>
            </w:rPr>
          </w:rPrChange>
        </w:rPr>
        <w:t>.</w:t>
      </w:r>
      <w:r w:rsidRPr="00A90D62">
        <w:rPr>
          <w:rStyle w:val="22"/>
          <w:rFonts w:ascii="David" w:hAnsi="David" w:cs="David"/>
          <w:sz w:val="28"/>
          <w:szCs w:val="28"/>
          <w:rtl/>
          <w:rPrChange w:id="6850" w:author="אברהם" w:date="2012-11-23T10:23:00Z">
            <w:rPr>
              <w:rStyle w:val="22"/>
              <w:rFonts w:ascii="David" w:hAnsi="David" w:cs="David"/>
              <w:rtl/>
            </w:rPr>
          </w:rPrChange>
        </w:rPr>
        <w:footnoteReference w:id="16"/>
      </w:r>
      <w:r w:rsidRPr="00A90D62">
        <w:rPr>
          <w:rFonts w:ascii="David" w:hAnsi="David" w:cs="David"/>
          <w:sz w:val="28"/>
          <w:szCs w:val="28"/>
          <w:rtl/>
          <w:rPrChange w:id="6851" w:author="אברהם" w:date="2012-11-23T10:23:00Z">
            <w:rPr>
              <w:rFonts w:ascii="David" w:hAnsi="David" w:cs="David"/>
              <w:rtl/>
            </w:rPr>
          </w:rPrChange>
        </w:rPr>
        <w:t xml:space="preserve"> בשיטה</w:t>
      </w:r>
      <w:r w:rsidRPr="00A90D62">
        <w:rPr>
          <w:rFonts w:ascii="David" w:eastAsia="David" w:hAnsi="David" w:cs="David"/>
          <w:sz w:val="28"/>
          <w:szCs w:val="28"/>
          <w:rtl/>
          <w:rPrChange w:id="6852" w:author="אברהם" w:date="2012-11-23T10:23:00Z">
            <w:rPr>
              <w:rFonts w:ascii="David" w:eastAsia="David" w:hAnsi="David" w:cs="David"/>
              <w:rtl/>
            </w:rPr>
          </w:rPrChange>
        </w:rPr>
        <w:t xml:space="preserve"> </w:t>
      </w:r>
      <w:r w:rsidRPr="00A90D62">
        <w:rPr>
          <w:rFonts w:ascii="David" w:hAnsi="David" w:cs="David"/>
          <w:sz w:val="28"/>
          <w:szCs w:val="28"/>
          <w:rtl/>
          <w:rPrChange w:id="6853" w:author="אברהם" w:date="2012-11-23T10:23:00Z">
            <w:rPr>
              <w:rFonts w:ascii="David" w:hAnsi="David" w:cs="David"/>
              <w:rtl/>
            </w:rPr>
          </w:rPrChange>
        </w:rPr>
        <w:t>זו, מפעילים</w:t>
      </w:r>
      <w:r w:rsidRPr="00A90D62">
        <w:rPr>
          <w:rFonts w:ascii="David" w:eastAsia="David" w:hAnsi="David" w:cs="David"/>
          <w:sz w:val="28"/>
          <w:szCs w:val="28"/>
          <w:rtl/>
          <w:rPrChange w:id="6854" w:author="אברהם" w:date="2012-11-23T10:23:00Z">
            <w:rPr>
              <w:rFonts w:ascii="David" w:eastAsia="David" w:hAnsi="David" w:cs="David"/>
              <w:rtl/>
            </w:rPr>
          </w:rPrChange>
        </w:rPr>
        <w:t xml:space="preserve"> </w:t>
      </w:r>
      <w:r w:rsidRPr="00A90D62">
        <w:rPr>
          <w:rFonts w:ascii="David" w:hAnsi="David" w:cs="David"/>
          <w:sz w:val="28"/>
          <w:szCs w:val="28"/>
          <w:rtl/>
          <w:rPrChange w:id="6855" w:author="אברהם" w:date="2012-11-23T10:23:00Z">
            <w:rPr>
              <w:rFonts w:ascii="David" w:hAnsi="David" w:cs="David"/>
              <w:rtl/>
            </w:rPr>
          </w:rPrChange>
        </w:rPr>
        <w:t>מספר</w:t>
      </w:r>
      <w:r w:rsidRPr="00A90D62">
        <w:rPr>
          <w:rFonts w:ascii="David" w:eastAsia="David" w:hAnsi="David" w:cs="David"/>
          <w:sz w:val="28"/>
          <w:szCs w:val="28"/>
          <w:rtl/>
          <w:rPrChange w:id="6856" w:author="אברהם" w:date="2012-11-23T10:23:00Z">
            <w:rPr>
              <w:rFonts w:ascii="David" w:eastAsia="David" w:hAnsi="David" w:cs="David"/>
              <w:rtl/>
            </w:rPr>
          </w:rPrChange>
        </w:rPr>
        <w:t xml:space="preserve"> </w:t>
      </w:r>
      <w:r w:rsidRPr="00A90D62">
        <w:rPr>
          <w:rFonts w:ascii="David" w:hAnsi="David" w:cs="David"/>
          <w:sz w:val="28"/>
          <w:szCs w:val="28"/>
          <w:rtl/>
          <w:rPrChange w:id="6857" w:author="אברהם" w:date="2012-11-23T10:23:00Z">
            <w:rPr>
              <w:rFonts w:ascii="David" w:hAnsi="David" w:cs="David"/>
              <w:rtl/>
            </w:rPr>
          </w:rPrChange>
        </w:rPr>
        <w:t>רב</w:t>
      </w:r>
      <w:r w:rsidRPr="00A90D62">
        <w:rPr>
          <w:rFonts w:ascii="David" w:eastAsia="David" w:hAnsi="David" w:cs="David"/>
          <w:sz w:val="28"/>
          <w:szCs w:val="28"/>
          <w:rtl/>
          <w:rPrChange w:id="6858" w:author="אברהם" w:date="2012-11-23T10:23:00Z">
            <w:rPr>
              <w:rFonts w:ascii="David" w:eastAsia="David" w:hAnsi="David" w:cs="David"/>
              <w:rtl/>
            </w:rPr>
          </w:rPrChange>
        </w:rPr>
        <w:t xml:space="preserve"> </w:t>
      </w:r>
      <w:r w:rsidRPr="00A90D62">
        <w:rPr>
          <w:rFonts w:ascii="David" w:hAnsi="David" w:cs="David"/>
          <w:sz w:val="28"/>
          <w:szCs w:val="28"/>
          <w:rtl/>
          <w:rPrChange w:id="6859" w:author="אברהם" w:date="2012-11-23T10:23:00Z">
            <w:rPr>
              <w:rFonts w:ascii="David" w:hAnsi="David" w:cs="David"/>
              <w:rtl/>
            </w:rPr>
          </w:rPrChange>
        </w:rPr>
        <w:t>של</w:t>
      </w:r>
      <w:r w:rsidRPr="00A90D62">
        <w:rPr>
          <w:rFonts w:ascii="David" w:eastAsia="David" w:hAnsi="David" w:cs="David"/>
          <w:sz w:val="28"/>
          <w:szCs w:val="28"/>
          <w:rtl/>
          <w:rPrChange w:id="6860" w:author="אברהם" w:date="2012-11-23T10:23:00Z">
            <w:rPr>
              <w:rFonts w:ascii="David" w:eastAsia="David" w:hAnsi="David" w:cs="David"/>
              <w:rtl/>
            </w:rPr>
          </w:rPrChange>
        </w:rPr>
        <w:t xml:space="preserve"> </w:t>
      </w:r>
      <w:r w:rsidRPr="00A90D62">
        <w:rPr>
          <w:rFonts w:ascii="David" w:hAnsi="David" w:cs="David"/>
          <w:sz w:val="28"/>
          <w:szCs w:val="28"/>
          <w:rtl/>
          <w:rPrChange w:id="6861" w:author="אברהם" w:date="2012-11-23T10:23:00Z">
            <w:rPr>
              <w:rFonts w:ascii="David" w:hAnsi="David" w:cs="David"/>
              <w:rtl/>
            </w:rPr>
          </w:rPrChange>
        </w:rPr>
        <w:t>סוכנים</w:t>
      </w:r>
      <w:r w:rsidRPr="00A90D62">
        <w:rPr>
          <w:rFonts w:ascii="David" w:eastAsia="David" w:hAnsi="David" w:cs="David"/>
          <w:sz w:val="28"/>
          <w:szCs w:val="28"/>
          <w:rtl/>
          <w:rPrChange w:id="6862" w:author="אברהם" w:date="2012-11-23T10:23:00Z">
            <w:rPr>
              <w:rFonts w:ascii="David" w:eastAsia="David" w:hAnsi="David" w:cs="David"/>
              <w:rtl/>
            </w:rPr>
          </w:rPrChange>
        </w:rPr>
        <w:t xml:space="preserve"> </w:t>
      </w:r>
      <w:r w:rsidRPr="00A90D62">
        <w:rPr>
          <w:rFonts w:ascii="David" w:hAnsi="David" w:cs="David"/>
          <w:sz w:val="28"/>
          <w:szCs w:val="28"/>
          <w:rtl/>
          <w:rPrChange w:id="6863" w:author="אברהם" w:date="2012-11-23T10:23:00Z">
            <w:rPr>
              <w:rFonts w:ascii="David" w:hAnsi="David" w:cs="David"/>
              <w:rtl/>
            </w:rPr>
          </w:rPrChange>
        </w:rPr>
        <w:t>ממוחשבים, מגדירים</w:t>
      </w:r>
      <w:r w:rsidRPr="00A90D62">
        <w:rPr>
          <w:rFonts w:ascii="David" w:eastAsia="David" w:hAnsi="David" w:cs="David"/>
          <w:sz w:val="28"/>
          <w:szCs w:val="28"/>
          <w:rtl/>
          <w:rPrChange w:id="6864" w:author="אברהם" w:date="2012-11-23T10:23:00Z">
            <w:rPr>
              <w:rFonts w:ascii="David" w:eastAsia="David" w:hAnsi="David" w:cs="David"/>
              <w:rtl/>
            </w:rPr>
          </w:rPrChange>
        </w:rPr>
        <w:t xml:space="preserve"> </w:t>
      </w:r>
      <w:r w:rsidRPr="00A90D62">
        <w:rPr>
          <w:rFonts w:ascii="David" w:hAnsi="David" w:cs="David"/>
          <w:sz w:val="28"/>
          <w:szCs w:val="28"/>
          <w:rtl/>
          <w:rPrChange w:id="6865" w:author="אברהם" w:date="2012-11-23T10:23:00Z">
            <w:rPr>
              <w:rFonts w:ascii="David" w:hAnsi="David" w:cs="David"/>
              <w:rtl/>
            </w:rPr>
          </w:rPrChange>
        </w:rPr>
        <w:t>לכל</w:t>
      </w:r>
      <w:r w:rsidRPr="00A90D62">
        <w:rPr>
          <w:rFonts w:ascii="David" w:eastAsia="David" w:hAnsi="David" w:cs="David"/>
          <w:sz w:val="28"/>
          <w:szCs w:val="28"/>
          <w:rtl/>
          <w:rPrChange w:id="6866" w:author="אברהם" w:date="2012-11-23T10:23:00Z">
            <w:rPr>
              <w:rFonts w:ascii="David" w:eastAsia="David" w:hAnsi="David" w:cs="David"/>
              <w:rtl/>
            </w:rPr>
          </w:rPrChange>
        </w:rPr>
        <w:t xml:space="preserve"> </w:t>
      </w:r>
      <w:r w:rsidRPr="00A90D62">
        <w:rPr>
          <w:rFonts w:ascii="David" w:hAnsi="David" w:cs="David"/>
          <w:sz w:val="28"/>
          <w:szCs w:val="28"/>
          <w:rtl/>
          <w:rPrChange w:id="6867" w:author="אברהם" w:date="2012-11-23T10:23:00Z">
            <w:rPr>
              <w:rFonts w:ascii="David" w:hAnsi="David" w:cs="David"/>
              <w:rtl/>
            </w:rPr>
          </w:rPrChange>
        </w:rPr>
        <w:t>אחד</w:t>
      </w:r>
      <w:r w:rsidRPr="00A90D62">
        <w:rPr>
          <w:rFonts w:ascii="David" w:eastAsia="David" w:hAnsi="David" w:cs="David"/>
          <w:sz w:val="28"/>
          <w:szCs w:val="28"/>
          <w:rtl/>
          <w:rPrChange w:id="6868" w:author="אברהם" w:date="2012-11-23T10:23:00Z">
            <w:rPr>
              <w:rFonts w:ascii="David" w:eastAsia="David" w:hAnsi="David" w:cs="David"/>
              <w:rtl/>
            </w:rPr>
          </w:rPrChange>
        </w:rPr>
        <w:t xml:space="preserve"> </w:t>
      </w:r>
      <w:r w:rsidRPr="00A90D62">
        <w:rPr>
          <w:rFonts w:ascii="David" w:hAnsi="David" w:cs="David"/>
          <w:sz w:val="28"/>
          <w:szCs w:val="28"/>
          <w:rtl/>
          <w:rPrChange w:id="6869" w:author="אברהם" w:date="2012-11-23T10:23:00Z">
            <w:rPr>
              <w:rFonts w:ascii="David" w:hAnsi="David" w:cs="David"/>
              <w:rtl/>
            </w:rPr>
          </w:rPrChange>
        </w:rPr>
        <w:t>מהם</w:t>
      </w:r>
      <w:r w:rsidRPr="00A90D62">
        <w:rPr>
          <w:rFonts w:ascii="David" w:eastAsia="David" w:hAnsi="David" w:cs="David"/>
          <w:sz w:val="28"/>
          <w:szCs w:val="28"/>
          <w:rtl/>
          <w:rPrChange w:id="6870" w:author="אברהם" w:date="2012-11-23T10:23:00Z">
            <w:rPr>
              <w:rFonts w:ascii="David" w:eastAsia="David" w:hAnsi="David" w:cs="David"/>
              <w:rtl/>
            </w:rPr>
          </w:rPrChange>
        </w:rPr>
        <w:t xml:space="preserve"> </w:t>
      </w:r>
      <w:r w:rsidRPr="00A90D62">
        <w:rPr>
          <w:rFonts w:ascii="David" w:hAnsi="David" w:cs="David"/>
          <w:sz w:val="28"/>
          <w:szCs w:val="28"/>
          <w:rtl/>
          <w:rPrChange w:id="6871" w:author="אברהם" w:date="2012-11-23T10:23:00Z">
            <w:rPr>
              <w:rFonts w:ascii="David" w:hAnsi="David" w:cs="David"/>
              <w:rtl/>
            </w:rPr>
          </w:rPrChange>
        </w:rPr>
        <w:t>את</w:t>
      </w:r>
      <w:r w:rsidRPr="00A90D62">
        <w:rPr>
          <w:rFonts w:ascii="David" w:eastAsia="David" w:hAnsi="David" w:cs="David"/>
          <w:sz w:val="28"/>
          <w:szCs w:val="28"/>
          <w:rtl/>
          <w:rPrChange w:id="6872" w:author="אברהם" w:date="2012-11-23T10:23:00Z">
            <w:rPr>
              <w:rFonts w:ascii="David" w:eastAsia="David" w:hAnsi="David" w:cs="David"/>
              <w:rtl/>
            </w:rPr>
          </w:rPrChange>
        </w:rPr>
        <w:t xml:space="preserve"> </w:t>
      </w:r>
      <w:r w:rsidRPr="00A90D62">
        <w:rPr>
          <w:rFonts w:ascii="David" w:hAnsi="David" w:cs="David"/>
          <w:sz w:val="28"/>
          <w:szCs w:val="28"/>
          <w:rtl/>
          <w:rPrChange w:id="6873" w:author="אברהם" w:date="2012-11-23T10:23:00Z">
            <w:rPr>
              <w:rFonts w:ascii="David" w:hAnsi="David" w:cs="David"/>
              <w:rtl/>
            </w:rPr>
          </w:rPrChange>
        </w:rPr>
        <w:t>כללי</w:t>
      </w:r>
      <w:r w:rsidRPr="00A90D62">
        <w:rPr>
          <w:rFonts w:ascii="David" w:eastAsia="David" w:hAnsi="David" w:cs="David"/>
          <w:sz w:val="28"/>
          <w:szCs w:val="28"/>
          <w:rtl/>
          <w:rPrChange w:id="6874" w:author="אברהם" w:date="2012-11-23T10:23:00Z">
            <w:rPr>
              <w:rFonts w:ascii="David" w:eastAsia="David" w:hAnsi="David" w:cs="David"/>
              <w:rtl/>
            </w:rPr>
          </w:rPrChange>
        </w:rPr>
        <w:t xml:space="preserve"> </w:t>
      </w:r>
      <w:r w:rsidRPr="00A90D62">
        <w:rPr>
          <w:rFonts w:ascii="David" w:hAnsi="David" w:cs="David"/>
          <w:sz w:val="28"/>
          <w:szCs w:val="28"/>
          <w:rtl/>
          <w:rPrChange w:id="6875" w:author="אברהם" w:date="2012-11-23T10:23:00Z">
            <w:rPr>
              <w:rFonts w:ascii="David" w:hAnsi="David" w:cs="David"/>
              <w:rtl/>
            </w:rPr>
          </w:rPrChange>
        </w:rPr>
        <w:t>הפעולה</w:t>
      </w:r>
      <w:r w:rsidRPr="00A90D62">
        <w:rPr>
          <w:rFonts w:ascii="David" w:eastAsia="David" w:hAnsi="David" w:cs="David"/>
          <w:sz w:val="28"/>
          <w:szCs w:val="28"/>
          <w:rtl/>
          <w:rPrChange w:id="6876" w:author="אברהם" w:date="2012-11-23T10:23:00Z">
            <w:rPr>
              <w:rFonts w:ascii="David" w:eastAsia="David" w:hAnsi="David" w:cs="David"/>
              <w:rtl/>
            </w:rPr>
          </w:rPrChange>
        </w:rPr>
        <w:t xml:space="preserve"> </w:t>
      </w:r>
      <w:r w:rsidRPr="00A90D62">
        <w:rPr>
          <w:rFonts w:ascii="David" w:hAnsi="David" w:cs="David"/>
          <w:sz w:val="28"/>
          <w:szCs w:val="28"/>
          <w:rtl/>
          <w:rPrChange w:id="6877" w:author="אברהם" w:date="2012-11-23T10:23:00Z">
            <w:rPr>
              <w:rFonts w:ascii="David" w:hAnsi="David" w:cs="David"/>
              <w:rtl/>
            </w:rPr>
          </w:rPrChange>
        </w:rPr>
        <w:t>שלו</w:t>
      </w:r>
      <w:r w:rsidRPr="00A90D62">
        <w:rPr>
          <w:rFonts w:ascii="David" w:eastAsia="David" w:hAnsi="David" w:cs="David"/>
          <w:sz w:val="28"/>
          <w:szCs w:val="28"/>
          <w:rtl/>
          <w:rPrChange w:id="6878" w:author="אברהם" w:date="2012-11-23T10:23:00Z">
            <w:rPr>
              <w:rFonts w:ascii="David" w:eastAsia="David" w:hAnsi="David" w:cs="David"/>
              <w:rtl/>
            </w:rPr>
          </w:rPrChange>
        </w:rPr>
        <w:t xml:space="preserve"> </w:t>
      </w:r>
      <w:r w:rsidRPr="00A90D62">
        <w:rPr>
          <w:rFonts w:ascii="David" w:hAnsi="David" w:cs="David"/>
          <w:sz w:val="28"/>
          <w:szCs w:val="28"/>
          <w:rtl/>
          <w:rPrChange w:id="6879" w:author="אברהם" w:date="2012-11-23T10:23:00Z">
            <w:rPr>
              <w:rFonts w:ascii="David" w:hAnsi="David" w:cs="David"/>
              <w:rtl/>
            </w:rPr>
          </w:rPrChange>
        </w:rPr>
        <w:t>(בדרך-כלל</w:t>
      </w:r>
      <w:r w:rsidRPr="00A90D62">
        <w:rPr>
          <w:rFonts w:ascii="David" w:eastAsia="David" w:hAnsi="David" w:cs="David"/>
          <w:sz w:val="28"/>
          <w:szCs w:val="28"/>
          <w:rtl/>
          <w:rPrChange w:id="6880" w:author="אברהם" w:date="2012-11-23T10:23:00Z">
            <w:rPr>
              <w:rFonts w:ascii="David" w:eastAsia="David" w:hAnsi="David" w:cs="David"/>
              <w:rtl/>
            </w:rPr>
          </w:rPrChange>
        </w:rPr>
        <w:t xml:space="preserve"> </w:t>
      </w:r>
      <w:r w:rsidRPr="00A90D62">
        <w:rPr>
          <w:rFonts w:ascii="David" w:hAnsi="David" w:cs="David"/>
          <w:sz w:val="28"/>
          <w:szCs w:val="28"/>
          <w:rtl/>
          <w:rPrChange w:id="6881" w:author="אברהם" w:date="2012-11-23T10:23:00Z">
            <w:rPr>
              <w:rFonts w:ascii="David" w:hAnsi="David" w:cs="David"/>
              <w:rtl/>
            </w:rPr>
          </w:rPrChange>
        </w:rPr>
        <w:t>מדובר</w:t>
      </w:r>
      <w:r w:rsidRPr="00A90D62">
        <w:rPr>
          <w:rFonts w:ascii="David" w:eastAsia="David" w:hAnsi="David" w:cs="David"/>
          <w:sz w:val="28"/>
          <w:szCs w:val="28"/>
          <w:rtl/>
          <w:rPrChange w:id="6882" w:author="אברהם" w:date="2012-11-23T10:23:00Z">
            <w:rPr>
              <w:rFonts w:ascii="David" w:eastAsia="David" w:hAnsi="David" w:cs="David"/>
              <w:rtl/>
            </w:rPr>
          </w:rPrChange>
        </w:rPr>
        <w:t xml:space="preserve"> </w:t>
      </w:r>
      <w:r w:rsidRPr="00A90D62">
        <w:rPr>
          <w:rFonts w:ascii="David" w:hAnsi="David" w:cs="David"/>
          <w:sz w:val="28"/>
          <w:szCs w:val="28"/>
          <w:rtl/>
          <w:rPrChange w:id="6883" w:author="אברהם" w:date="2012-11-23T10:23:00Z">
            <w:rPr>
              <w:rFonts w:ascii="David" w:hAnsi="David" w:cs="David"/>
              <w:rtl/>
            </w:rPr>
          </w:rPrChange>
        </w:rPr>
        <w:t>בכללים</w:t>
      </w:r>
      <w:r w:rsidRPr="00A90D62">
        <w:rPr>
          <w:rFonts w:ascii="David" w:eastAsia="David" w:hAnsi="David" w:cs="David"/>
          <w:sz w:val="28"/>
          <w:szCs w:val="28"/>
          <w:rtl/>
          <w:rPrChange w:id="6884" w:author="אברהם" w:date="2012-11-23T10:23:00Z">
            <w:rPr>
              <w:rFonts w:ascii="David" w:eastAsia="David" w:hAnsi="David" w:cs="David"/>
              <w:rtl/>
            </w:rPr>
          </w:rPrChange>
        </w:rPr>
        <w:t xml:space="preserve"> </w:t>
      </w:r>
      <w:r w:rsidRPr="00A90D62">
        <w:rPr>
          <w:rFonts w:ascii="David" w:hAnsi="David" w:cs="David"/>
          <w:sz w:val="28"/>
          <w:szCs w:val="28"/>
          <w:rtl/>
          <w:rPrChange w:id="6885" w:author="אברהם" w:date="2012-11-23T10:23:00Z">
            <w:rPr>
              <w:rFonts w:ascii="David" w:hAnsi="David" w:cs="David"/>
              <w:rtl/>
            </w:rPr>
          </w:rPrChange>
        </w:rPr>
        <w:t>פשוטים</w:t>
      </w:r>
      <w:r w:rsidRPr="00A90D62">
        <w:rPr>
          <w:rFonts w:ascii="David" w:eastAsia="David" w:hAnsi="David" w:cs="David"/>
          <w:sz w:val="28"/>
          <w:szCs w:val="28"/>
          <w:rtl/>
          <w:rPrChange w:id="6886" w:author="אברהם" w:date="2012-11-23T10:23:00Z">
            <w:rPr>
              <w:rFonts w:ascii="David" w:eastAsia="David" w:hAnsi="David" w:cs="David"/>
              <w:rtl/>
            </w:rPr>
          </w:rPrChange>
        </w:rPr>
        <w:t xml:space="preserve"> </w:t>
      </w:r>
      <w:r w:rsidRPr="00A90D62">
        <w:rPr>
          <w:rFonts w:ascii="David" w:hAnsi="David" w:cs="David"/>
          <w:sz w:val="28"/>
          <w:szCs w:val="28"/>
          <w:rtl/>
          <w:rPrChange w:id="6887" w:author="אברהם" w:date="2012-11-23T10:23:00Z">
            <w:rPr>
              <w:rFonts w:ascii="David" w:hAnsi="David" w:cs="David"/>
              <w:rtl/>
            </w:rPr>
          </w:rPrChange>
        </w:rPr>
        <w:t>יחסית), ובוחנים</w:t>
      </w:r>
      <w:r w:rsidRPr="00A90D62">
        <w:rPr>
          <w:rFonts w:ascii="David" w:eastAsia="David" w:hAnsi="David" w:cs="David"/>
          <w:sz w:val="28"/>
          <w:szCs w:val="28"/>
          <w:rtl/>
          <w:rPrChange w:id="6888" w:author="אברהם" w:date="2012-11-23T10:23:00Z">
            <w:rPr>
              <w:rFonts w:ascii="David" w:eastAsia="David" w:hAnsi="David" w:cs="David"/>
              <w:rtl/>
            </w:rPr>
          </w:rPrChange>
        </w:rPr>
        <w:t xml:space="preserve"> </w:t>
      </w:r>
      <w:r w:rsidRPr="00A90D62">
        <w:rPr>
          <w:rFonts w:ascii="David" w:hAnsi="David" w:cs="David"/>
          <w:sz w:val="28"/>
          <w:szCs w:val="28"/>
          <w:rtl/>
          <w:rPrChange w:id="6889" w:author="אברהם" w:date="2012-11-23T10:23:00Z">
            <w:rPr>
              <w:rFonts w:ascii="David" w:hAnsi="David" w:cs="David"/>
              <w:rtl/>
            </w:rPr>
          </w:rPrChange>
        </w:rPr>
        <w:t>את</w:t>
      </w:r>
      <w:r w:rsidRPr="00A90D62">
        <w:rPr>
          <w:rFonts w:ascii="David" w:eastAsia="David" w:hAnsi="David" w:cs="David"/>
          <w:sz w:val="28"/>
          <w:szCs w:val="28"/>
          <w:rtl/>
          <w:rPrChange w:id="6890" w:author="אברהם" w:date="2012-11-23T10:23:00Z">
            <w:rPr>
              <w:rFonts w:ascii="David" w:eastAsia="David" w:hAnsi="David" w:cs="David"/>
              <w:rtl/>
            </w:rPr>
          </w:rPrChange>
        </w:rPr>
        <w:t xml:space="preserve"> </w:t>
      </w:r>
      <w:r w:rsidRPr="00A90D62">
        <w:rPr>
          <w:rFonts w:ascii="David" w:hAnsi="David" w:cs="David"/>
          <w:sz w:val="28"/>
          <w:szCs w:val="28"/>
          <w:rtl/>
          <w:rPrChange w:id="6891" w:author="אברהם" w:date="2012-11-23T10:23:00Z">
            <w:rPr>
              <w:rFonts w:ascii="David" w:hAnsi="David" w:cs="David"/>
              <w:rtl/>
            </w:rPr>
          </w:rPrChange>
        </w:rPr>
        <w:t>התפתחות</w:t>
      </w:r>
      <w:r w:rsidRPr="00A90D62">
        <w:rPr>
          <w:rFonts w:ascii="David" w:eastAsia="David" w:hAnsi="David" w:cs="David"/>
          <w:sz w:val="28"/>
          <w:szCs w:val="28"/>
          <w:rtl/>
          <w:rPrChange w:id="6892" w:author="אברהם" w:date="2012-11-23T10:23:00Z">
            <w:rPr>
              <w:rFonts w:ascii="David" w:eastAsia="David" w:hAnsi="David" w:cs="David"/>
              <w:rtl/>
            </w:rPr>
          </w:rPrChange>
        </w:rPr>
        <w:t xml:space="preserve"> </w:t>
      </w:r>
      <w:r w:rsidRPr="00A90D62">
        <w:rPr>
          <w:rFonts w:ascii="David" w:hAnsi="David" w:cs="David"/>
          <w:sz w:val="28"/>
          <w:szCs w:val="28"/>
          <w:rtl/>
          <w:rPrChange w:id="6893" w:author="אברהם" w:date="2012-11-23T10:23:00Z">
            <w:rPr>
              <w:rFonts w:ascii="David" w:hAnsi="David" w:cs="David"/>
              <w:rtl/>
            </w:rPr>
          </w:rPrChange>
        </w:rPr>
        <w:t>המערכת</w:t>
      </w:r>
      <w:r w:rsidRPr="00A90D62">
        <w:rPr>
          <w:rFonts w:ascii="David" w:eastAsia="David" w:hAnsi="David" w:cs="David"/>
          <w:sz w:val="28"/>
          <w:szCs w:val="28"/>
          <w:rtl/>
          <w:rPrChange w:id="6894" w:author="אברהם" w:date="2012-11-23T10:23:00Z">
            <w:rPr>
              <w:rFonts w:ascii="David" w:eastAsia="David" w:hAnsi="David" w:cs="David"/>
              <w:rtl/>
            </w:rPr>
          </w:rPrChange>
        </w:rPr>
        <w:t xml:space="preserve"> </w:t>
      </w:r>
      <w:r w:rsidRPr="00A90D62">
        <w:rPr>
          <w:rFonts w:ascii="David" w:hAnsi="David" w:cs="David"/>
          <w:sz w:val="28"/>
          <w:szCs w:val="28"/>
          <w:rtl/>
          <w:rPrChange w:id="6895" w:author="אברהם" w:date="2012-11-23T10:23:00Z">
            <w:rPr>
              <w:rFonts w:ascii="David" w:hAnsi="David" w:cs="David"/>
              <w:rtl/>
            </w:rPr>
          </w:rPrChange>
        </w:rPr>
        <w:t>לאורך</w:t>
      </w:r>
      <w:r w:rsidRPr="00A90D62">
        <w:rPr>
          <w:rFonts w:ascii="David" w:eastAsia="David" w:hAnsi="David" w:cs="David"/>
          <w:sz w:val="28"/>
          <w:szCs w:val="28"/>
          <w:rtl/>
          <w:rPrChange w:id="6896" w:author="אברהם" w:date="2012-11-23T10:23:00Z">
            <w:rPr>
              <w:rFonts w:ascii="David" w:eastAsia="David" w:hAnsi="David" w:cs="David"/>
              <w:rtl/>
            </w:rPr>
          </w:rPrChange>
        </w:rPr>
        <w:t xml:space="preserve"> </w:t>
      </w:r>
      <w:r w:rsidRPr="00A90D62">
        <w:rPr>
          <w:rFonts w:ascii="David" w:hAnsi="David" w:cs="David"/>
          <w:sz w:val="28"/>
          <w:szCs w:val="28"/>
          <w:rtl/>
          <w:rPrChange w:id="6897" w:author="אברהם" w:date="2012-11-23T10:23:00Z">
            <w:rPr>
              <w:rFonts w:ascii="David" w:hAnsi="David" w:cs="David"/>
              <w:rtl/>
            </w:rPr>
          </w:rPrChange>
        </w:rPr>
        <w:t>זמן. הכלי</w:t>
      </w:r>
      <w:r w:rsidRPr="00A90D62">
        <w:rPr>
          <w:rFonts w:ascii="David" w:eastAsia="David" w:hAnsi="David" w:cs="David"/>
          <w:sz w:val="28"/>
          <w:szCs w:val="28"/>
          <w:rtl/>
          <w:rPrChange w:id="6898" w:author="אברהם" w:date="2012-11-23T10:23:00Z">
            <w:rPr>
              <w:rFonts w:ascii="David" w:eastAsia="David" w:hAnsi="David" w:cs="David"/>
              <w:rtl/>
            </w:rPr>
          </w:rPrChange>
        </w:rPr>
        <w:t xml:space="preserve"> </w:t>
      </w:r>
      <w:r w:rsidRPr="00A90D62">
        <w:rPr>
          <w:rFonts w:ascii="David" w:hAnsi="David" w:cs="David"/>
          <w:sz w:val="28"/>
          <w:szCs w:val="28"/>
          <w:rtl/>
          <w:rPrChange w:id="6899" w:author="אברהם" w:date="2012-11-23T10:23:00Z">
            <w:rPr>
              <w:rFonts w:ascii="David" w:hAnsi="David" w:cs="David"/>
              <w:rtl/>
            </w:rPr>
          </w:rPrChange>
        </w:rPr>
        <w:t>שהשתמשתי</w:t>
      </w:r>
      <w:r w:rsidRPr="00A90D62">
        <w:rPr>
          <w:rFonts w:ascii="David" w:eastAsia="David" w:hAnsi="David" w:cs="David"/>
          <w:sz w:val="28"/>
          <w:szCs w:val="28"/>
          <w:rtl/>
          <w:rPrChange w:id="6900" w:author="אברהם" w:date="2012-11-23T10:23:00Z">
            <w:rPr>
              <w:rFonts w:ascii="David" w:eastAsia="David" w:hAnsi="David" w:cs="David"/>
              <w:rtl/>
            </w:rPr>
          </w:rPrChange>
        </w:rPr>
        <w:t xml:space="preserve"> </w:t>
      </w:r>
      <w:r w:rsidRPr="00A90D62">
        <w:rPr>
          <w:rFonts w:ascii="David" w:hAnsi="David" w:cs="David"/>
          <w:sz w:val="28"/>
          <w:szCs w:val="28"/>
          <w:rtl/>
          <w:rPrChange w:id="6901" w:author="אברהם" w:date="2012-11-23T10:23:00Z">
            <w:rPr>
              <w:rFonts w:ascii="David" w:hAnsi="David" w:cs="David"/>
              <w:rtl/>
            </w:rPr>
          </w:rPrChange>
        </w:rPr>
        <w:t>בו</w:t>
      </w:r>
      <w:r w:rsidRPr="00A90D62">
        <w:rPr>
          <w:rFonts w:ascii="David" w:eastAsia="David" w:hAnsi="David" w:cs="David"/>
          <w:sz w:val="28"/>
          <w:szCs w:val="28"/>
          <w:rtl/>
          <w:rPrChange w:id="6902" w:author="אברהם" w:date="2012-11-23T10:23:00Z">
            <w:rPr>
              <w:rFonts w:ascii="David" w:eastAsia="David" w:hAnsi="David" w:cs="David"/>
              <w:rtl/>
            </w:rPr>
          </w:rPrChange>
        </w:rPr>
        <w:t xml:space="preserve"> </w:t>
      </w:r>
      <w:r w:rsidRPr="00A90D62">
        <w:rPr>
          <w:rFonts w:ascii="David" w:hAnsi="David" w:cs="David"/>
          <w:sz w:val="28"/>
          <w:szCs w:val="28"/>
          <w:rtl/>
          <w:rPrChange w:id="6903" w:author="אברהם" w:date="2012-11-23T10:23:00Z">
            <w:rPr>
              <w:rFonts w:ascii="David" w:hAnsi="David" w:cs="David"/>
              <w:rtl/>
            </w:rPr>
          </w:rPrChange>
        </w:rPr>
        <w:t>היה</w:t>
      </w:r>
      <w:r w:rsidRPr="00A90D62">
        <w:rPr>
          <w:rFonts w:ascii="David" w:eastAsia="David" w:hAnsi="David" w:cs="David"/>
          <w:sz w:val="28"/>
          <w:szCs w:val="28"/>
          <w:rtl/>
          <w:rPrChange w:id="6904" w:author="אברהם" w:date="2012-11-23T10:23:00Z">
            <w:rPr>
              <w:rFonts w:ascii="David" w:eastAsia="David" w:hAnsi="David" w:cs="David"/>
              <w:rtl/>
            </w:rPr>
          </w:rPrChange>
        </w:rPr>
        <w:t xml:space="preserve"> </w:t>
      </w:r>
      <w:r w:rsidRPr="00A90D62">
        <w:rPr>
          <w:rFonts w:ascii="David" w:hAnsi="David" w:cs="David"/>
          <w:sz w:val="28"/>
          <w:szCs w:val="28"/>
          <w:rtl/>
          <w:rPrChange w:id="6905" w:author="אברהם" w:date="2012-11-23T10:23:00Z">
            <w:rPr>
              <w:rFonts w:ascii="David" w:hAnsi="David" w:cs="David"/>
              <w:rtl/>
            </w:rPr>
          </w:rPrChange>
        </w:rPr>
        <w:t>שפת</w:t>
      </w:r>
      <w:r w:rsidRPr="00A90D62">
        <w:rPr>
          <w:rFonts w:ascii="David" w:eastAsia="David" w:hAnsi="David" w:cs="David"/>
          <w:sz w:val="28"/>
          <w:szCs w:val="28"/>
          <w:rtl/>
          <w:rPrChange w:id="6906" w:author="אברהם" w:date="2012-11-23T10:23:00Z">
            <w:rPr>
              <w:rFonts w:ascii="David" w:eastAsia="David" w:hAnsi="David" w:cs="David"/>
              <w:rtl/>
            </w:rPr>
          </w:rPrChange>
        </w:rPr>
        <w:t xml:space="preserve"> </w:t>
      </w:r>
      <w:r w:rsidRPr="00A90D62">
        <w:rPr>
          <w:rFonts w:ascii="David" w:hAnsi="David" w:cs="David"/>
          <w:sz w:val="28"/>
          <w:szCs w:val="28"/>
          <w:rPrChange w:id="6907" w:author="אברהם" w:date="2012-11-23T10:23:00Z">
            <w:rPr>
              <w:rFonts w:ascii="David" w:hAnsi="David" w:cs="David"/>
            </w:rPr>
          </w:rPrChange>
        </w:rPr>
        <w:t>NetLogo</w:t>
      </w:r>
      <w:r w:rsidRPr="00A90D62">
        <w:rPr>
          <w:rFonts w:ascii="David" w:hAnsi="David" w:cs="David"/>
          <w:sz w:val="28"/>
          <w:szCs w:val="28"/>
          <w:rtl/>
          <w:rPrChange w:id="6908" w:author="אברהם" w:date="2012-11-23T10:23:00Z">
            <w:rPr>
              <w:rFonts w:ascii="David" w:hAnsi="David" w:cs="David"/>
              <w:rtl/>
            </w:rPr>
          </w:rPrChange>
        </w:rPr>
        <w:t>,</w:t>
      </w:r>
      <w:r w:rsidRPr="00A90D62">
        <w:rPr>
          <w:rStyle w:val="22"/>
          <w:rFonts w:ascii="David" w:hAnsi="David" w:cs="David"/>
          <w:sz w:val="28"/>
          <w:szCs w:val="28"/>
          <w:rtl/>
          <w:rPrChange w:id="6909" w:author="אברהם" w:date="2012-11-23T10:23:00Z">
            <w:rPr>
              <w:rStyle w:val="22"/>
              <w:rFonts w:ascii="David" w:hAnsi="David" w:cs="David"/>
              <w:rtl/>
            </w:rPr>
          </w:rPrChange>
        </w:rPr>
        <w:footnoteReference w:id="17"/>
      </w:r>
      <w:r w:rsidRPr="00A90D62">
        <w:rPr>
          <w:rFonts w:ascii="David" w:hAnsi="David" w:cs="David"/>
          <w:sz w:val="28"/>
          <w:szCs w:val="28"/>
          <w:rtl/>
          <w:rPrChange w:id="6910" w:author="אברהם" w:date="2012-11-23T10:23:00Z">
            <w:rPr>
              <w:rFonts w:ascii="David" w:hAnsi="David" w:cs="David"/>
              <w:rtl/>
            </w:rPr>
          </w:rPrChange>
        </w:rPr>
        <w:t xml:space="preserve"> שפה</w:t>
      </w:r>
      <w:r w:rsidRPr="00A90D62">
        <w:rPr>
          <w:rFonts w:ascii="David" w:eastAsia="David" w:hAnsi="David" w:cs="David"/>
          <w:sz w:val="28"/>
          <w:szCs w:val="28"/>
          <w:rtl/>
          <w:rPrChange w:id="6911" w:author="אברהם" w:date="2012-11-23T10:23:00Z">
            <w:rPr>
              <w:rFonts w:ascii="David" w:eastAsia="David" w:hAnsi="David" w:cs="David"/>
              <w:rtl/>
            </w:rPr>
          </w:rPrChange>
        </w:rPr>
        <w:t xml:space="preserve"> </w:t>
      </w:r>
      <w:r w:rsidRPr="00A90D62">
        <w:rPr>
          <w:rFonts w:ascii="David" w:hAnsi="David" w:cs="David"/>
          <w:sz w:val="28"/>
          <w:szCs w:val="28"/>
          <w:rtl/>
          <w:rPrChange w:id="6912" w:author="אברהם" w:date="2012-11-23T10:23:00Z">
            <w:rPr>
              <w:rFonts w:ascii="David" w:hAnsi="David" w:cs="David"/>
              <w:rtl/>
            </w:rPr>
          </w:rPrChange>
        </w:rPr>
        <w:t>ייעודית</w:t>
      </w:r>
      <w:r w:rsidRPr="00A90D62">
        <w:rPr>
          <w:rFonts w:ascii="David" w:eastAsia="David" w:hAnsi="David" w:cs="David"/>
          <w:sz w:val="28"/>
          <w:szCs w:val="28"/>
          <w:rtl/>
          <w:rPrChange w:id="6913" w:author="אברהם" w:date="2012-11-23T10:23:00Z">
            <w:rPr>
              <w:rFonts w:ascii="David" w:eastAsia="David" w:hAnsi="David" w:cs="David"/>
              <w:rtl/>
            </w:rPr>
          </w:rPrChange>
        </w:rPr>
        <w:t xml:space="preserve"> </w:t>
      </w:r>
      <w:r w:rsidRPr="00A90D62">
        <w:rPr>
          <w:rFonts w:ascii="David" w:hAnsi="David" w:cs="David"/>
          <w:sz w:val="28"/>
          <w:szCs w:val="28"/>
          <w:rtl/>
          <w:rPrChange w:id="6914" w:author="אברהם" w:date="2012-11-23T10:23:00Z">
            <w:rPr>
              <w:rFonts w:ascii="David" w:hAnsi="David" w:cs="David"/>
              <w:rtl/>
            </w:rPr>
          </w:rPrChange>
        </w:rPr>
        <w:t>לביצוע</w:t>
      </w:r>
      <w:r w:rsidRPr="00A90D62">
        <w:rPr>
          <w:rFonts w:ascii="David" w:eastAsia="David" w:hAnsi="David" w:cs="David"/>
          <w:sz w:val="28"/>
          <w:szCs w:val="28"/>
          <w:rtl/>
          <w:rPrChange w:id="6915" w:author="אברהם" w:date="2012-11-23T10:23:00Z">
            <w:rPr>
              <w:rFonts w:ascii="David" w:eastAsia="David" w:hAnsi="David" w:cs="David"/>
              <w:rtl/>
            </w:rPr>
          </w:rPrChange>
        </w:rPr>
        <w:t xml:space="preserve"> </w:t>
      </w:r>
      <w:r w:rsidRPr="00A90D62">
        <w:rPr>
          <w:rFonts w:ascii="David" w:hAnsi="David" w:cs="David"/>
          <w:sz w:val="28"/>
          <w:szCs w:val="28"/>
          <w:rtl/>
          <w:rPrChange w:id="6916" w:author="אברהם" w:date="2012-11-23T10:23:00Z">
            <w:rPr>
              <w:rFonts w:ascii="David" w:hAnsi="David" w:cs="David"/>
              <w:rtl/>
            </w:rPr>
          </w:rPrChange>
        </w:rPr>
        <w:t>הדמיות</w:t>
      </w:r>
      <w:r w:rsidRPr="00A90D62">
        <w:rPr>
          <w:rFonts w:ascii="David" w:eastAsia="David" w:hAnsi="David" w:cs="David"/>
          <w:sz w:val="28"/>
          <w:szCs w:val="28"/>
          <w:rtl/>
          <w:rPrChange w:id="6917" w:author="אברהם" w:date="2012-11-23T10:23:00Z">
            <w:rPr>
              <w:rFonts w:ascii="David" w:eastAsia="David" w:hAnsi="David" w:cs="David"/>
              <w:rtl/>
            </w:rPr>
          </w:rPrChange>
        </w:rPr>
        <w:t xml:space="preserve"> </w:t>
      </w:r>
      <w:r w:rsidRPr="00A90D62">
        <w:rPr>
          <w:rFonts w:ascii="David" w:hAnsi="David" w:cs="David"/>
          <w:sz w:val="28"/>
          <w:szCs w:val="28"/>
          <w:rtl/>
          <w:rPrChange w:id="6918" w:author="אברהם" w:date="2012-11-23T10:23:00Z">
            <w:rPr>
              <w:rFonts w:ascii="David" w:hAnsi="David" w:cs="David"/>
              <w:rtl/>
            </w:rPr>
          </w:rPrChange>
        </w:rPr>
        <w:t>מסוג</w:t>
      </w:r>
      <w:r w:rsidRPr="00A90D62">
        <w:rPr>
          <w:rFonts w:ascii="David" w:eastAsia="David" w:hAnsi="David" w:cs="David"/>
          <w:sz w:val="28"/>
          <w:szCs w:val="28"/>
          <w:rtl/>
          <w:rPrChange w:id="6919" w:author="אברהם" w:date="2012-11-23T10:23:00Z">
            <w:rPr>
              <w:rFonts w:ascii="David" w:eastAsia="David" w:hAnsi="David" w:cs="David"/>
              <w:rtl/>
            </w:rPr>
          </w:rPrChange>
        </w:rPr>
        <w:t xml:space="preserve"> </w:t>
      </w:r>
      <w:r w:rsidRPr="00A90D62">
        <w:rPr>
          <w:rFonts w:ascii="David" w:hAnsi="David" w:cs="David"/>
          <w:sz w:val="28"/>
          <w:szCs w:val="28"/>
          <w:rtl/>
          <w:rPrChange w:id="6920" w:author="אברהם" w:date="2012-11-23T10:23:00Z">
            <w:rPr>
              <w:rFonts w:ascii="David" w:hAnsi="David" w:cs="David"/>
              <w:rtl/>
            </w:rPr>
          </w:rPrChange>
        </w:rPr>
        <w:t>זה. ת</w:t>
      </w:r>
      <w:ins w:id="6921" w:author="אברהם" w:date="2012-11-26T17:42:00Z">
        <w:r w:rsidR="00A76878">
          <w:rPr>
            <w:rFonts w:ascii="David" w:hAnsi="David" w:cs="David" w:hint="cs"/>
            <w:sz w:val="28"/>
            <w:szCs w:val="28"/>
            <w:rtl/>
          </w:rPr>
          <w:t>ו</w:t>
        </w:r>
      </w:ins>
      <w:r w:rsidRPr="00A90D62">
        <w:rPr>
          <w:rFonts w:ascii="David" w:hAnsi="David" w:cs="David"/>
          <w:sz w:val="28"/>
          <w:szCs w:val="28"/>
          <w:rtl/>
          <w:rPrChange w:id="6922" w:author="אברהם" w:date="2012-11-23T10:23:00Z">
            <w:rPr>
              <w:rFonts w:ascii="David" w:hAnsi="David" w:cs="David"/>
              <w:rtl/>
            </w:rPr>
          </w:rPrChange>
        </w:rPr>
        <w:t>כנית</w:t>
      </w:r>
      <w:r w:rsidRPr="00A90D62">
        <w:rPr>
          <w:rFonts w:ascii="David" w:eastAsia="David" w:hAnsi="David" w:cs="David"/>
          <w:sz w:val="28"/>
          <w:szCs w:val="28"/>
          <w:rtl/>
          <w:rPrChange w:id="6923" w:author="אברהם" w:date="2012-11-23T10:23:00Z">
            <w:rPr>
              <w:rFonts w:ascii="David" w:eastAsia="David" w:hAnsi="David" w:cs="David"/>
              <w:rtl/>
            </w:rPr>
          </w:rPrChange>
        </w:rPr>
        <w:t xml:space="preserve"> </w:t>
      </w:r>
      <w:r w:rsidRPr="00A90D62">
        <w:rPr>
          <w:rFonts w:ascii="David" w:hAnsi="David" w:cs="David"/>
          <w:sz w:val="28"/>
          <w:szCs w:val="28"/>
          <w:rtl/>
          <w:rPrChange w:id="6924" w:author="אברהם" w:date="2012-11-23T10:23:00Z">
            <w:rPr>
              <w:rFonts w:ascii="David" w:hAnsi="David" w:cs="David"/>
              <w:rtl/>
            </w:rPr>
          </w:rPrChange>
        </w:rPr>
        <w:t>ההדמיה</w:t>
      </w:r>
      <w:r w:rsidRPr="00A90D62">
        <w:rPr>
          <w:rFonts w:ascii="David" w:eastAsia="David" w:hAnsi="David" w:cs="David"/>
          <w:sz w:val="28"/>
          <w:szCs w:val="28"/>
          <w:rtl/>
          <w:rPrChange w:id="6925" w:author="אברהם" w:date="2012-11-23T10:23:00Z">
            <w:rPr>
              <w:rFonts w:ascii="David" w:eastAsia="David" w:hAnsi="David" w:cs="David"/>
              <w:rtl/>
            </w:rPr>
          </w:rPrChange>
        </w:rPr>
        <w:t xml:space="preserve"> </w:t>
      </w:r>
      <w:r w:rsidRPr="00A90D62">
        <w:rPr>
          <w:rFonts w:ascii="David" w:hAnsi="David" w:cs="David"/>
          <w:sz w:val="28"/>
          <w:szCs w:val="28"/>
          <w:rtl/>
          <w:rPrChange w:id="6926" w:author="אברהם" w:date="2012-11-23T10:23:00Z">
            <w:rPr>
              <w:rFonts w:ascii="David" w:hAnsi="David" w:cs="David"/>
              <w:rtl/>
            </w:rPr>
          </w:rPrChange>
        </w:rPr>
        <w:t>זמינה</w:t>
      </w:r>
      <w:r w:rsidRPr="00A90D62">
        <w:rPr>
          <w:rFonts w:ascii="David" w:eastAsia="David" w:hAnsi="David" w:cs="David"/>
          <w:sz w:val="28"/>
          <w:szCs w:val="28"/>
          <w:rtl/>
          <w:rPrChange w:id="6927" w:author="אברהם" w:date="2012-11-23T10:23:00Z">
            <w:rPr>
              <w:rFonts w:ascii="David" w:eastAsia="David" w:hAnsi="David" w:cs="David"/>
              <w:rtl/>
            </w:rPr>
          </w:rPrChange>
        </w:rPr>
        <w:t xml:space="preserve"> </w:t>
      </w:r>
      <w:r w:rsidRPr="00A90D62">
        <w:rPr>
          <w:rFonts w:ascii="David" w:hAnsi="David" w:cs="David"/>
          <w:sz w:val="28"/>
          <w:szCs w:val="28"/>
          <w:rtl/>
          <w:rPrChange w:id="6928" w:author="אברהם" w:date="2012-11-23T10:23:00Z">
            <w:rPr>
              <w:rFonts w:ascii="David" w:hAnsi="David" w:cs="David"/>
              <w:rtl/>
            </w:rPr>
          </w:rPrChange>
        </w:rPr>
        <w:t>ברשת,</w:t>
      </w:r>
      <w:r w:rsidRPr="00A90D62">
        <w:rPr>
          <w:rStyle w:val="22"/>
          <w:rFonts w:ascii="David" w:hAnsi="David" w:cs="David"/>
          <w:sz w:val="28"/>
          <w:szCs w:val="28"/>
          <w:rtl/>
          <w:rPrChange w:id="6929" w:author="אברהם" w:date="2012-11-23T10:23:00Z">
            <w:rPr>
              <w:rStyle w:val="22"/>
              <w:rFonts w:ascii="David" w:hAnsi="David" w:cs="David"/>
              <w:rtl/>
            </w:rPr>
          </w:rPrChange>
        </w:rPr>
        <w:footnoteReference w:id="18"/>
      </w:r>
      <w:r w:rsidRPr="00A90D62">
        <w:rPr>
          <w:rFonts w:ascii="David" w:hAnsi="David" w:cs="David"/>
          <w:sz w:val="28"/>
          <w:szCs w:val="28"/>
          <w:rtl/>
          <w:rPrChange w:id="6930" w:author="אברהם" w:date="2012-11-23T10:23:00Z">
            <w:rPr>
              <w:rFonts w:ascii="David" w:hAnsi="David" w:cs="David"/>
              <w:rtl/>
            </w:rPr>
          </w:rPrChange>
        </w:rPr>
        <w:t xml:space="preserve"> כך</w:t>
      </w:r>
      <w:r w:rsidRPr="00A90D62">
        <w:rPr>
          <w:rFonts w:ascii="David" w:eastAsia="David" w:hAnsi="David" w:cs="David"/>
          <w:sz w:val="28"/>
          <w:szCs w:val="28"/>
          <w:rtl/>
          <w:rPrChange w:id="6931" w:author="אברהם" w:date="2012-11-23T10:23:00Z">
            <w:rPr>
              <w:rFonts w:ascii="David" w:eastAsia="David" w:hAnsi="David" w:cs="David"/>
              <w:rtl/>
            </w:rPr>
          </w:rPrChange>
        </w:rPr>
        <w:t xml:space="preserve"> </w:t>
      </w:r>
      <w:r w:rsidRPr="00A90D62">
        <w:rPr>
          <w:rFonts w:ascii="David" w:hAnsi="David" w:cs="David"/>
          <w:sz w:val="28"/>
          <w:szCs w:val="28"/>
          <w:rtl/>
          <w:rPrChange w:id="6932" w:author="אברהם" w:date="2012-11-23T10:23:00Z">
            <w:rPr>
              <w:rFonts w:ascii="David" w:hAnsi="David" w:cs="David"/>
              <w:rtl/>
            </w:rPr>
          </w:rPrChange>
        </w:rPr>
        <w:t>שהניסויים</w:t>
      </w:r>
      <w:r w:rsidRPr="00A90D62">
        <w:rPr>
          <w:rFonts w:ascii="David" w:eastAsia="David" w:hAnsi="David" w:cs="David"/>
          <w:sz w:val="28"/>
          <w:szCs w:val="28"/>
          <w:rtl/>
          <w:rPrChange w:id="6933" w:author="אברהם" w:date="2012-11-23T10:23:00Z">
            <w:rPr>
              <w:rFonts w:ascii="David" w:eastAsia="David" w:hAnsi="David" w:cs="David"/>
              <w:rtl/>
            </w:rPr>
          </w:rPrChange>
        </w:rPr>
        <w:t xml:space="preserve"> </w:t>
      </w:r>
      <w:r w:rsidRPr="00A90D62">
        <w:rPr>
          <w:rFonts w:ascii="David" w:hAnsi="David" w:cs="David"/>
          <w:sz w:val="28"/>
          <w:szCs w:val="28"/>
          <w:rtl/>
          <w:rPrChange w:id="6934" w:author="אברהם" w:date="2012-11-23T10:23:00Z">
            <w:rPr>
              <w:rFonts w:ascii="David" w:hAnsi="David" w:cs="David"/>
              <w:rtl/>
            </w:rPr>
          </w:rPrChange>
        </w:rPr>
        <w:t>המתוארים</w:t>
      </w:r>
      <w:r w:rsidRPr="00A90D62">
        <w:rPr>
          <w:rFonts w:ascii="David" w:eastAsia="David" w:hAnsi="David" w:cs="David"/>
          <w:sz w:val="28"/>
          <w:szCs w:val="28"/>
          <w:rtl/>
          <w:rPrChange w:id="6935" w:author="אברהם" w:date="2012-11-23T10:23:00Z">
            <w:rPr>
              <w:rFonts w:ascii="David" w:eastAsia="David" w:hAnsi="David" w:cs="David"/>
              <w:rtl/>
            </w:rPr>
          </w:rPrChange>
        </w:rPr>
        <w:t xml:space="preserve"> </w:t>
      </w:r>
      <w:r w:rsidRPr="00A90D62">
        <w:rPr>
          <w:rFonts w:ascii="David" w:hAnsi="David" w:cs="David"/>
          <w:sz w:val="28"/>
          <w:szCs w:val="28"/>
          <w:rtl/>
          <w:rPrChange w:id="6936" w:author="אברהם" w:date="2012-11-23T10:23:00Z">
            <w:rPr>
              <w:rFonts w:ascii="David" w:hAnsi="David" w:cs="David"/>
              <w:rtl/>
            </w:rPr>
          </w:rPrChange>
        </w:rPr>
        <w:t>נית</w:t>
      </w:r>
      <w:ins w:id="6937" w:author="אברהם" w:date="2012-11-26T17:42:00Z">
        <w:r w:rsidR="00A76878">
          <w:rPr>
            <w:rFonts w:ascii="David" w:eastAsia="David" w:hAnsi="David" w:cs="David" w:hint="cs"/>
            <w:sz w:val="28"/>
            <w:szCs w:val="28"/>
            <w:rtl/>
          </w:rPr>
          <w:t>נים</w:t>
        </w:r>
      </w:ins>
      <w:del w:id="6938" w:author="אברהם" w:date="2012-11-26T17:42:00Z">
        <w:r w:rsidRPr="00A90D62" w:rsidDel="00A76878">
          <w:rPr>
            <w:rFonts w:ascii="David" w:hAnsi="David" w:cs="David"/>
            <w:sz w:val="28"/>
            <w:szCs w:val="28"/>
            <w:rtl/>
            <w:rPrChange w:id="6939" w:author="אברהם" w:date="2012-11-23T10:23:00Z">
              <w:rPr>
                <w:rFonts w:ascii="David" w:hAnsi="David" w:cs="David"/>
                <w:rtl/>
              </w:rPr>
            </w:rPrChange>
          </w:rPr>
          <w:delText>ן</w:delText>
        </w:r>
      </w:del>
      <w:r w:rsidRPr="00A90D62">
        <w:rPr>
          <w:rFonts w:ascii="David" w:eastAsia="David" w:hAnsi="David" w:cs="David"/>
          <w:sz w:val="28"/>
          <w:szCs w:val="28"/>
          <w:rtl/>
          <w:rPrChange w:id="6940" w:author="אברהם" w:date="2012-11-23T10:23:00Z">
            <w:rPr>
              <w:rFonts w:ascii="David" w:eastAsia="David" w:hAnsi="David" w:cs="David"/>
              <w:rtl/>
            </w:rPr>
          </w:rPrChange>
        </w:rPr>
        <w:t xml:space="preserve"> </w:t>
      </w:r>
      <w:r w:rsidRPr="00A90D62">
        <w:rPr>
          <w:rFonts w:ascii="David" w:hAnsi="David" w:cs="David"/>
          <w:sz w:val="28"/>
          <w:szCs w:val="28"/>
          <w:rtl/>
          <w:rPrChange w:id="6941" w:author="אברהם" w:date="2012-11-23T10:23:00Z">
            <w:rPr>
              <w:rFonts w:ascii="David" w:hAnsi="David" w:cs="David"/>
              <w:rtl/>
            </w:rPr>
          </w:rPrChange>
        </w:rPr>
        <w:t>לשחזור.</w:t>
      </w:r>
    </w:p>
    <w:p w:rsidR="009C2B09" w:rsidRPr="00A90D62" w:rsidRDefault="009C2B09" w:rsidP="009C2B09">
      <w:pPr>
        <w:pStyle w:val="a1"/>
        <w:bidi/>
        <w:rPr>
          <w:rFonts w:ascii="David" w:hAnsi="David" w:cs="David"/>
          <w:sz w:val="28"/>
          <w:szCs w:val="28"/>
          <w:rtl/>
          <w:rPrChange w:id="6942" w:author="אברהם" w:date="2012-11-23T10:23:00Z">
            <w:rPr>
              <w:rFonts w:ascii="David" w:hAnsi="David" w:cs="David"/>
              <w:rtl/>
            </w:rPr>
          </w:rPrChange>
        </w:rPr>
      </w:pPr>
      <w:r w:rsidRPr="00A90D62">
        <w:rPr>
          <w:rFonts w:ascii="David" w:hAnsi="David" w:cs="David"/>
          <w:sz w:val="28"/>
          <w:szCs w:val="28"/>
          <w:rtl/>
          <w:rPrChange w:id="6943" w:author="אברהם" w:date="2012-11-23T10:23:00Z">
            <w:rPr>
              <w:rFonts w:ascii="David" w:hAnsi="David" w:cs="David"/>
              <w:rtl/>
            </w:rPr>
          </w:rPrChange>
        </w:rPr>
        <w:t>בתחילת</w:t>
      </w:r>
      <w:r w:rsidRPr="00A90D62">
        <w:rPr>
          <w:rFonts w:ascii="David" w:eastAsia="David" w:hAnsi="David" w:cs="David"/>
          <w:sz w:val="28"/>
          <w:szCs w:val="28"/>
          <w:rtl/>
          <w:rPrChange w:id="6944" w:author="אברהם" w:date="2012-11-23T10:23:00Z">
            <w:rPr>
              <w:rFonts w:ascii="David" w:eastAsia="David" w:hAnsi="David" w:cs="David"/>
              <w:rtl/>
            </w:rPr>
          </w:rPrChange>
        </w:rPr>
        <w:t xml:space="preserve"> </w:t>
      </w:r>
      <w:r w:rsidRPr="00A90D62">
        <w:rPr>
          <w:rFonts w:ascii="David" w:hAnsi="David" w:cs="David"/>
          <w:sz w:val="28"/>
          <w:szCs w:val="28"/>
          <w:rtl/>
          <w:rPrChange w:id="6945" w:author="אברהם" w:date="2012-11-23T10:23:00Z">
            <w:rPr>
              <w:rFonts w:ascii="David" w:hAnsi="David" w:cs="David"/>
              <w:rtl/>
            </w:rPr>
          </w:rPrChange>
        </w:rPr>
        <w:t>ההדמיה, כל</w:t>
      </w:r>
      <w:r w:rsidRPr="00A90D62">
        <w:rPr>
          <w:rFonts w:ascii="David" w:eastAsia="David" w:hAnsi="David" w:cs="David"/>
          <w:sz w:val="28"/>
          <w:szCs w:val="28"/>
          <w:rtl/>
          <w:rPrChange w:id="6946" w:author="אברהם" w:date="2012-11-23T10:23:00Z">
            <w:rPr>
              <w:rFonts w:ascii="David" w:eastAsia="David" w:hAnsi="David" w:cs="David"/>
              <w:rtl/>
            </w:rPr>
          </w:rPrChange>
        </w:rPr>
        <w:t xml:space="preserve"> </w:t>
      </w:r>
      <w:r w:rsidRPr="00A90D62">
        <w:rPr>
          <w:rFonts w:ascii="David" w:hAnsi="David" w:cs="David"/>
          <w:sz w:val="28"/>
          <w:szCs w:val="28"/>
          <w:rtl/>
          <w:rPrChange w:id="6947" w:author="אברהם" w:date="2012-11-23T10:23:00Z">
            <w:rPr>
              <w:rFonts w:ascii="David" w:hAnsi="David" w:cs="David"/>
              <w:rtl/>
            </w:rPr>
          </w:rPrChange>
        </w:rPr>
        <w:t>הנחלות</w:t>
      </w:r>
      <w:r w:rsidRPr="00A90D62">
        <w:rPr>
          <w:rFonts w:ascii="David" w:eastAsia="David" w:hAnsi="David" w:cs="David"/>
          <w:sz w:val="28"/>
          <w:szCs w:val="28"/>
          <w:rtl/>
          <w:rPrChange w:id="6948" w:author="אברהם" w:date="2012-11-23T10:23:00Z">
            <w:rPr>
              <w:rFonts w:ascii="David" w:eastAsia="David" w:hAnsi="David" w:cs="David"/>
              <w:rtl/>
            </w:rPr>
          </w:rPrChange>
        </w:rPr>
        <w:t xml:space="preserve"> </w:t>
      </w:r>
      <w:r w:rsidRPr="00A90D62">
        <w:rPr>
          <w:rFonts w:ascii="David" w:hAnsi="David" w:cs="David"/>
          <w:sz w:val="28"/>
          <w:szCs w:val="28"/>
          <w:rtl/>
          <w:rPrChange w:id="6949" w:author="אברהם" w:date="2012-11-23T10:23:00Z">
            <w:rPr>
              <w:rFonts w:ascii="David" w:hAnsi="David" w:cs="David"/>
              <w:rtl/>
            </w:rPr>
          </w:rPrChange>
        </w:rPr>
        <w:t>שייכות</w:t>
      </w:r>
      <w:r w:rsidRPr="00A90D62">
        <w:rPr>
          <w:rFonts w:ascii="David" w:eastAsia="David" w:hAnsi="David" w:cs="David"/>
          <w:sz w:val="28"/>
          <w:szCs w:val="28"/>
          <w:rtl/>
          <w:rPrChange w:id="6950" w:author="אברהם" w:date="2012-11-23T10:23:00Z">
            <w:rPr>
              <w:rFonts w:ascii="David" w:eastAsia="David" w:hAnsi="David" w:cs="David"/>
              <w:rtl/>
            </w:rPr>
          </w:rPrChange>
        </w:rPr>
        <w:t xml:space="preserve"> </w:t>
      </w:r>
      <w:r w:rsidRPr="00A90D62">
        <w:rPr>
          <w:rFonts w:ascii="David" w:hAnsi="David" w:cs="David"/>
          <w:sz w:val="28"/>
          <w:szCs w:val="28"/>
          <w:rtl/>
          <w:rPrChange w:id="6951" w:author="אברהם" w:date="2012-11-23T10:23:00Z">
            <w:rPr>
              <w:rFonts w:ascii="David" w:hAnsi="David" w:cs="David"/>
              <w:rtl/>
            </w:rPr>
          </w:rPrChange>
        </w:rPr>
        <w:t>לאזרח</w:t>
      </w:r>
      <w:r w:rsidRPr="00A90D62">
        <w:rPr>
          <w:rFonts w:ascii="David" w:eastAsia="David" w:hAnsi="David" w:cs="David"/>
          <w:sz w:val="28"/>
          <w:szCs w:val="28"/>
          <w:rtl/>
          <w:rPrChange w:id="6952" w:author="אברהם" w:date="2012-11-23T10:23:00Z">
            <w:rPr>
              <w:rFonts w:ascii="David" w:eastAsia="David" w:hAnsi="David" w:cs="David"/>
              <w:rtl/>
            </w:rPr>
          </w:rPrChange>
        </w:rPr>
        <w:t xml:space="preserve"> </w:t>
      </w:r>
      <w:r w:rsidRPr="00A90D62">
        <w:rPr>
          <w:rFonts w:ascii="David" w:hAnsi="David" w:cs="David"/>
          <w:sz w:val="28"/>
          <w:szCs w:val="28"/>
          <w:rtl/>
          <w:rPrChange w:id="6953" w:author="אברהם" w:date="2012-11-23T10:23:00Z">
            <w:rPr>
              <w:rFonts w:ascii="David" w:hAnsi="David" w:cs="David"/>
              <w:rtl/>
            </w:rPr>
          </w:rPrChange>
        </w:rPr>
        <w:t>אחד</w:t>
      </w:r>
      <w:r w:rsidRPr="00A90D62">
        <w:rPr>
          <w:rFonts w:ascii="David" w:eastAsia="David" w:hAnsi="David" w:cs="David"/>
          <w:sz w:val="28"/>
          <w:szCs w:val="28"/>
          <w:rtl/>
          <w:rPrChange w:id="6954" w:author="אברהם" w:date="2012-11-23T10:23:00Z">
            <w:rPr>
              <w:rFonts w:ascii="David" w:eastAsia="David" w:hAnsi="David" w:cs="David"/>
              <w:rtl/>
            </w:rPr>
          </w:rPrChange>
        </w:rPr>
        <w:t xml:space="preserve"> </w:t>
      </w:r>
      <w:r w:rsidRPr="00A90D62">
        <w:rPr>
          <w:rFonts w:ascii="David" w:hAnsi="David" w:cs="David"/>
          <w:sz w:val="28"/>
          <w:szCs w:val="28"/>
          <w:rtl/>
          <w:rPrChange w:id="6955" w:author="אברהם" w:date="2012-11-23T10:23:00Z">
            <w:rPr>
              <w:rFonts w:ascii="David" w:hAnsi="David" w:cs="David"/>
              <w:rtl/>
            </w:rPr>
          </w:rPrChange>
        </w:rPr>
        <w:t>(אפשר</w:t>
      </w:r>
      <w:r w:rsidRPr="00A90D62">
        <w:rPr>
          <w:rFonts w:ascii="David" w:eastAsia="David" w:hAnsi="David" w:cs="David"/>
          <w:sz w:val="28"/>
          <w:szCs w:val="28"/>
          <w:rtl/>
          <w:rPrChange w:id="6956" w:author="אברהם" w:date="2012-11-23T10:23:00Z">
            <w:rPr>
              <w:rFonts w:ascii="David" w:eastAsia="David" w:hAnsi="David" w:cs="David"/>
              <w:rtl/>
            </w:rPr>
          </w:rPrChange>
        </w:rPr>
        <w:t xml:space="preserve"> </w:t>
      </w:r>
      <w:r w:rsidRPr="00A90D62">
        <w:rPr>
          <w:rFonts w:ascii="David" w:hAnsi="David" w:cs="David"/>
          <w:sz w:val="28"/>
          <w:szCs w:val="28"/>
          <w:rtl/>
          <w:rPrChange w:id="6957" w:author="אברהם" w:date="2012-11-23T10:23:00Z">
            <w:rPr>
              <w:rFonts w:ascii="David" w:hAnsi="David" w:cs="David"/>
              <w:rtl/>
            </w:rPr>
          </w:rPrChange>
        </w:rPr>
        <w:t>לחשוב</w:t>
      </w:r>
      <w:r w:rsidRPr="00A90D62">
        <w:rPr>
          <w:rFonts w:ascii="David" w:eastAsia="David" w:hAnsi="David" w:cs="David"/>
          <w:sz w:val="28"/>
          <w:szCs w:val="28"/>
          <w:rtl/>
          <w:rPrChange w:id="6958" w:author="אברהם" w:date="2012-11-23T10:23:00Z">
            <w:rPr>
              <w:rFonts w:ascii="David" w:eastAsia="David" w:hAnsi="David" w:cs="David"/>
              <w:rtl/>
            </w:rPr>
          </w:rPrChange>
        </w:rPr>
        <w:t xml:space="preserve"> </w:t>
      </w:r>
      <w:r w:rsidRPr="00A90D62">
        <w:rPr>
          <w:rFonts w:ascii="David" w:hAnsi="David" w:cs="David"/>
          <w:sz w:val="28"/>
          <w:szCs w:val="28"/>
          <w:rtl/>
          <w:rPrChange w:id="6959" w:author="אברהם" w:date="2012-11-23T10:23:00Z">
            <w:rPr>
              <w:rFonts w:ascii="David" w:hAnsi="David" w:cs="David"/>
              <w:rtl/>
            </w:rPr>
          </w:rPrChange>
        </w:rPr>
        <w:t>עליו</w:t>
      </w:r>
      <w:r w:rsidRPr="00A90D62">
        <w:rPr>
          <w:rFonts w:ascii="David" w:eastAsia="David" w:hAnsi="David" w:cs="David"/>
          <w:sz w:val="28"/>
          <w:szCs w:val="28"/>
          <w:rtl/>
          <w:rPrChange w:id="6960" w:author="אברהם" w:date="2012-11-23T10:23:00Z">
            <w:rPr>
              <w:rFonts w:ascii="David" w:eastAsia="David" w:hAnsi="David" w:cs="David"/>
              <w:rtl/>
            </w:rPr>
          </w:rPrChange>
        </w:rPr>
        <w:t xml:space="preserve"> </w:t>
      </w:r>
      <w:r w:rsidRPr="00A90D62">
        <w:rPr>
          <w:rFonts w:ascii="David" w:hAnsi="David" w:cs="David"/>
          <w:sz w:val="28"/>
          <w:szCs w:val="28"/>
          <w:rtl/>
          <w:rPrChange w:id="6961" w:author="אברהם" w:date="2012-11-23T10:23:00Z">
            <w:rPr>
              <w:rFonts w:ascii="David" w:hAnsi="David" w:cs="David"/>
              <w:rtl/>
            </w:rPr>
          </w:rPrChange>
        </w:rPr>
        <w:t>כמייצג</w:t>
      </w:r>
      <w:r w:rsidRPr="00A90D62">
        <w:rPr>
          <w:rFonts w:ascii="David" w:eastAsia="David" w:hAnsi="David" w:cs="David"/>
          <w:sz w:val="28"/>
          <w:szCs w:val="28"/>
          <w:rtl/>
          <w:rPrChange w:id="6962" w:author="אברהם" w:date="2012-11-23T10:23:00Z">
            <w:rPr>
              <w:rFonts w:ascii="David" w:eastAsia="David" w:hAnsi="David" w:cs="David"/>
              <w:rtl/>
            </w:rPr>
          </w:rPrChange>
        </w:rPr>
        <w:t xml:space="preserve"> </w:t>
      </w:r>
      <w:r w:rsidRPr="00A90D62">
        <w:rPr>
          <w:rFonts w:ascii="David" w:hAnsi="David" w:cs="David" w:hint="eastAsia"/>
          <w:sz w:val="28"/>
          <w:szCs w:val="28"/>
          <w:rtl/>
          <w:rPrChange w:id="6963" w:author="אברהם" w:date="2012-11-23T10:23:00Z">
            <w:rPr>
              <w:rFonts w:ascii="David" w:hAnsi="David" w:cs="David" w:hint="eastAsia"/>
              <w:rtl/>
            </w:rPr>
          </w:rPrChange>
        </w:rPr>
        <w:t>את</w:t>
      </w:r>
      <w:r w:rsidRPr="00A90D62">
        <w:rPr>
          <w:rFonts w:ascii="David" w:hAnsi="David" w:cs="David"/>
          <w:sz w:val="28"/>
          <w:szCs w:val="28"/>
          <w:rtl/>
          <w:rPrChange w:id="6964" w:author="אברהם" w:date="2012-11-23T10:23:00Z">
            <w:rPr>
              <w:rFonts w:ascii="David" w:hAnsi="David" w:cs="David"/>
              <w:rtl/>
            </w:rPr>
          </w:rPrChange>
        </w:rPr>
        <w:t xml:space="preserve"> מינהל</w:t>
      </w:r>
      <w:r w:rsidRPr="00A90D62">
        <w:rPr>
          <w:rFonts w:ascii="David" w:eastAsia="David" w:hAnsi="David" w:cs="David"/>
          <w:sz w:val="28"/>
          <w:szCs w:val="28"/>
          <w:rtl/>
          <w:rPrChange w:id="6965" w:author="אברהם" w:date="2012-11-23T10:23:00Z">
            <w:rPr>
              <w:rFonts w:ascii="David" w:eastAsia="David" w:hAnsi="David" w:cs="David"/>
              <w:rtl/>
            </w:rPr>
          </w:rPrChange>
        </w:rPr>
        <w:t xml:space="preserve"> </w:t>
      </w:r>
      <w:r w:rsidRPr="00A90D62">
        <w:rPr>
          <w:rFonts w:ascii="David" w:hAnsi="David" w:cs="David"/>
          <w:sz w:val="28"/>
          <w:szCs w:val="28"/>
          <w:rtl/>
          <w:rPrChange w:id="6966" w:author="אברהם" w:date="2012-11-23T10:23:00Z">
            <w:rPr>
              <w:rFonts w:ascii="David" w:hAnsi="David" w:cs="David"/>
              <w:rtl/>
            </w:rPr>
          </w:rPrChange>
        </w:rPr>
        <w:t>מקרקעי</w:t>
      </w:r>
      <w:r w:rsidRPr="00A90D62">
        <w:rPr>
          <w:rFonts w:ascii="David" w:eastAsia="David" w:hAnsi="David" w:cs="David"/>
          <w:sz w:val="28"/>
          <w:szCs w:val="28"/>
          <w:rtl/>
          <w:rPrChange w:id="6967" w:author="אברהם" w:date="2012-11-23T10:23:00Z">
            <w:rPr>
              <w:rFonts w:ascii="David" w:eastAsia="David" w:hAnsi="David" w:cs="David"/>
              <w:rtl/>
            </w:rPr>
          </w:rPrChange>
        </w:rPr>
        <w:t xml:space="preserve"> </w:t>
      </w:r>
      <w:r w:rsidRPr="00A90D62">
        <w:rPr>
          <w:rFonts w:ascii="David" w:hAnsi="David" w:cs="David"/>
          <w:sz w:val="28"/>
          <w:szCs w:val="28"/>
          <w:rtl/>
          <w:rPrChange w:id="6968" w:author="אברהם" w:date="2012-11-23T10:23:00Z">
            <w:rPr>
              <w:rFonts w:ascii="David" w:hAnsi="David" w:cs="David"/>
              <w:rtl/>
            </w:rPr>
          </w:rPrChange>
        </w:rPr>
        <w:t>ישראל). ההדמיה</w:t>
      </w:r>
      <w:r w:rsidRPr="00A90D62">
        <w:rPr>
          <w:rFonts w:ascii="David" w:eastAsia="David" w:hAnsi="David" w:cs="David"/>
          <w:sz w:val="28"/>
          <w:szCs w:val="28"/>
          <w:rtl/>
          <w:rPrChange w:id="6969" w:author="אברהם" w:date="2012-11-23T10:23:00Z">
            <w:rPr>
              <w:rFonts w:ascii="David" w:eastAsia="David" w:hAnsi="David" w:cs="David"/>
              <w:rtl/>
            </w:rPr>
          </w:rPrChange>
        </w:rPr>
        <w:t xml:space="preserve"> </w:t>
      </w:r>
      <w:r w:rsidRPr="00A90D62">
        <w:rPr>
          <w:rFonts w:ascii="David" w:hAnsi="David" w:cs="David"/>
          <w:sz w:val="28"/>
          <w:szCs w:val="28"/>
          <w:rtl/>
          <w:rPrChange w:id="6970" w:author="אברהם" w:date="2012-11-23T10:23:00Z">
            <w:rPr>
              <w:rFonts w:ascii="David" w:hAnsi="David" w:cs="David"/>
              <w:rtl/>
            </w:rPr>
          </w:rPrChange>
        </w:rPr>
        <w:t>מחולקת</w:t>
      </w:r>
      <w:r w:rsidRPr="00A90D62">
        <w:rPr>
          <w:rFonts w:ascii="David" w:eastAsia="David" w:hAnsi="David" w:cs="David"/>
          <w:sz w:val="28"/>
          <w:szCs w:val="28"/>
          <w:rtl/>
          <w:rPrChange w:id="6971" w:author="אברהם" w:date="2012-11-23T10:23:00Z">
            <w:rPr>
              <w:rFonts w:ascii="David" w:eastAsia="David" w:hAnsi="David" w:cs="David"/>
              <w:rtl/>
            </w:rPr>
          </w:rPrChange>
        </w:rPr>
        <w:t xml:space="preserve"> </w:t>
      </w:r>
      <w:r w:rsidRPr="00A90D62">
        <w:rPr>
          <w:rFonts w:ascii="David" w:hAnsi="David" w:cs="David"/>
          <w:sz w:val="28"/>
          <w:szCs w:val="28"/>
          <w:rtl/>
          <w:rPrChange w:id="6972" w:author="אברהם" w:date="2012-11-23T10:23:00Z">
            <w:rPr>
              <w:rFonts w:ascii="David" w:hAnsi="David" w:cs="David"/>
              <w:rtl/>
            </w:rPr>
          </w:rPrChange>
        </w:rPr>
        <w:t>לתקופות, כל</w:t>
      </w:r>
      <w:r w:rsidRPr="00A90D62">
        <w:rPr>
          <w:rFonts w:ascii="David" w:eastAsia="David" w:hAnsi="David" w:cs="David"/>
          <w:sz w:val="28"/>
          <w:szCs w:val="28"/>
          <w:rtl/>
          <w:rPrChange w:id="6973" w:author="אברהם" w:date="2012-11-23T10:23:00Z">
            <w:rPr>
              <w:rFonts w:ascii="David" w:eastAsia="David" w:hAnsi="David" w:cs="David"/>
              <w:rtl/>
            </w:rPr>
          </w:rPrChange>
        </w:rPr>
        <w:t xml:space="preserve"> </w:t>
      </w:r>
      <w:r w:rsidRPr="00A90D62">
        <w:rPr>
          <w:rFonts w:ascii="David" w:hAnsi="David" w:cs="David"/>
          <w:sz w:val="28"/>
          <w:szCs w:val="28"/>
          <w:rtl/>
          <w:rPrChange w:id="6974" w:author="אברהם" w:date="2012-11-23T10:23:00Z">
            <w:rPr>
              <w:rFonts w:ascii="David" w:hAnsi="David" w:cs="David"/>
              <w:rtl/>
            </w:rPr>
          </w:rPrChange>
        </w:rPr>
        <w:t>תקופה</w:t>
      </w:r>
      <w:r w:rsidRPr="00A90D62">
        <w:rPr>
          <w:rFonts w:ascii="David" w:eastAsia="David" w:hAnsi="David" w:cs="David"/>
          <w:sz w:val="28"/>
          <w:szCs w:val="28"/>
          <w:rtl/>
          <w:rPrChange w:id="6975" w:author="אברהם" w:date="2012-11-23T10:23:00Z">
            <w:rPr>
              <w:rFonts w:ascii="David" w:eastAsia="David" w:hAnsi="David" w:cs="David"/>
              <w:rtl/>
            </w:rPr>
          </w:rPrChange>
        </w:rPr>
        <w:t xml:space="preserve"> </w:t>
      </w:r>
      <w:r w:rsidRPr="00A90D62">
        <w:rPr>
          <w:rFonts w:ascii="David" w:hAnsi="David" w:cs="David"/>
          <w:sz w:val="28"/>
          <w:szCs w:val="28"/>
          <w:rtl/>
          <w:rPrChange w:id="6976" w:author="אברהם" w:date="2012-11-23T10:23:00Z">
            <w:rPr>
              <w:rFonts w:ascii="David" w:hAnsi="David" w:cs="David"/>
              <w:rtl/>
            </w:rPr>
          </w:rPrChange>
        </w:rPr>
        <w:t>מייצגת</w:t>
      </w:r>
      <w:r w:rsidRPr="00A90D62">
        <w:rPr>
          <w:rFonts w:ascii="David" w:eastAsia="David" w:hAnsi="David" w:cs="David"/>
          <w:sz w:val="28"/>
          <w:szCs w:val="28"/>
          <w:rtl/>
          <w:rPrChange w:id="6977" w:author="אברהם" w:date="2012-11-23T10:23:00Z">
            <w:rPr>
              <w:rFonts w:ascii="David" w:eastAsia="David" w:hAnsi="David" w:cs="David"/>
              <w:rtl/>
            </w:rPr>
          </w:rPrChange>
        </w:rPr>
        <w:t xml:space="preserve"> </w:t>
      </w:r>
      <w:r w:rsidRPr="00A90D62">
        <w:rPr>
          <w:rFonts w:ascii="David" w:hAnsi="David" w:cs="David"/>
          <w:sz w:val="28"/>
          <w:szCs w:val="28"/>
          <w:rtl/>
          <w:rPrChange w:id="6978" w:author="אברהם" w:date="2012-11-23T10:23:00Z">
            <w:rPr>
              <w:rFonts w:ascii="David" w:hAnsi="David" w:cs="David"/>
              <w:rtl/>
            </w:rPr>
          </w:rPrChange>
        </w:rPr>
        <w:t>שנה. בכל</w:t>
      </w:r>
      <w:r w:rsidRPr="00A90D62">
        <w:rPr>
          <w:rFonts w:ascii="David" w:eastAsia="David" w:hAnsi="David" w:cs="David"/>
          <w:sz w:val="28"/>
          <w:szCs w:val="28"/>
          <w:rtl/>
          <w:rPrChange w:id="6979" w:author="אברהם" w:date="2012-11-23T10:23:00Z">
            <w:rPr>
              <w:rFonts w:ascii="David" w:eastAsia="David" w:hAnsi="David" w:cs="David"/>
              <w:rtl/>
            </w:rPr>
          </w:rPrChange>
        </w:rPr>
        <w:t xml:space="preserve"> </w:t>
      </w:r>
      <w:r w:rsidRPr="00A90D62">
        <w:rPr>
          <w:rFonts w:ascii="David" w:hAnsi="David" w:cs="David"/>
          <w:sz w:val="28"/>
          <w:szCs w:val="28"/>
          <w:rtl/>
          <w:rPrChange w:id="6980" w:author="אברהם" w:date="2012-11-23T10:23:00Z">
            <w:rPr>
              <w:rFonts w:ascii="David" w:hAnsi="David" w:cs="David"/>
              <w:rtl/>
            </w:rPr>
          </w:rPrChange>
        </w:rPr>
        <w:t>תקופה, לכל</w:t>
      </w:r>
      <w:r w:rsidRPr="00A90D62">
        <w:rPr>
          <w:rFonts w:ascii="David" w:eastAsia="David" w:hAnsi="David" w:cs="David"/>
          <w:sz w:val="28"/>
          <w:szCs w:val="28"/>
          <w:rtl/>
          <w:rPrChange w:id="6981" w:author="אברהם" w:date="2012-11-23T10:23:00Z">
            <w:rPr>
              <w:rFonts w:ascii="David" w:eastAsia="David" w:hAnsi="David" w:cs="David"/>
              <w:rtl/>
            </w:rPr>
          </w:rPrChange>
        </w:rPr>
        <w:t xml:space="preserve"> </w:t>
      </w:r>
      <w:r w:rsidRPr="00A90D62">
        <w:rPr>
          <w:rFonts w:ascii="David" w:hAnsi="David" w:cs="David"/>
          <w:sz w:val="28"/>
          <w:szCs w:val="28"/>
          <w:rtl/>
          <w:rPrChange w:id="6982" w:author="אברהם" w:date="2012-11-23T10:23:00Z">
            <w:rPr>
              <w:rFonts w:ascii="David" w:hAnsi="David" w:cs="David"/>
              <w:rtl/>
            </w:rPr>
          </w:rPrChange>
        </w:rPr>
        <w:t>אחת</w:t>
      </w:r>
      <w:r w:rsidRPr="00A90D62">
        <w:rPr>
          <w:rFonts w:ascii="David" w:eastAsia="David" w:hAnsi="David" w:cs="David"/>
          <w:sz w:val="28"/>
          <w:szCs w:val="28"/>
          <w:rtl/>
          <w:rPrChange w:id="6983" w:author="אברהם" w:date="2012-11-23T10:23:00Z">
            <w:rPr>
              <w:rFonts w:ascii="David" w:eastAsia="David" w:hAnsi="David" w:cs="David"/>
              <w:rtl/>
            </w:rPr>
          </w:rPrChange>
        </w:rPr>
        <w:t xml:space="preserve"> </w:t>
      </w:r>
      <w:r w:rsidRPr="00A90D62">
        <w:rPr>
          <w:rFonts w:ascii="David" w:hAnsi="David" w:cs="David"/>
          <w:sz w:val="28"/>
          <w:szCs w:val="28"/>
          <w:rtl/>
          <w:rPrChange w:id="6984" w:author="אברהם" w:date="2012-11-23T10:23:00Z">
            <w:rPr>
              <w:rFonts w:ascii="David" w:hAnsi="David" w:cs="David"/>
              <w:rtl/>
            </w:rPr>
          </w:rPrChange>
        </w:rPr>
        <w:t>מהנחלות</w:t>
      </w:r>
      <w:r w:rsidRPr="00A90D62">
        <w:rPr>
          <w:rFonts w:ascii="David" w:eastAsia="David" w:hAnsi="David" w:cs="David"/>
          <w:sz w:val="28"/>
          <w:szCs w:val="28"/>
          <w:rtl/>
          <w:rPrChange w:id="6985" w:author="אברהם" w:date="2012-11-23T10:23:00Z">
            <w:rPr>
              <w:rFonts w:ascii="David" w:eastAsia="David" w:hAnsi="David" w:cs="David"/>
              <w:rtl/>
            </w:rPr>
          </w:rPrChange>
        </w:rPr>
        <w:t xml:space="preserve"> </w:t>
      </w:r>
      <w:r w:rsidRPr="00A90D62">
        <w:rPr>
          <w:rFonts w:ascii="David" w:hAnsi="David" w:cs="David"/>
          <w:sz w:val="28"/>
          <w:szCs w:val="28"/>
          <w:rtl/>
          <w:rPrChange w:id="6986" w:author="אברהם" w:date="2012-11-23T10:23:00Z">
            <w:rPr>
              <w:rFonts w:ascii="David" w:hAnsi="David" w:cs="David"/>
              <w:rtl/>
            </w:rPr>
          </w:rPrChange>
        </w:rPr>
        <w:t>ישנה</w:t>
      </w:r>
      <w:r w:rsidRPr="00A90D62">
        <w:rPr>
          <w:rFonts w:ascii="David" w:eastAsia="David" w:hAnsi="David" w:cs="David"/>
          <w:sz w:val="28"/>
          <w:szCs w:val="28"/>
          <w:rtl/>
          <w:rPrChange w:id="6987" w:author="אברהם" w:date="2012-11-23T10:23:00Z">
            <w:rPr>
              <w:rFonts w:ascii="David" w:eastAsia="David" w:hAnsi="David" w:cs="David"/>
              <w:rtl/>
            </w:rPr>
          </w:rPrChange>
        </w:rPr>
        <w:t xml:space="preserve"> </w:t>
      </w:r>
      <w:r w:rsidRPr="00A90D62">
        <w:rPr>
          <w:rFonts w:ascii="David" w:hAnsi="David" w:cs="David"/>
          <w:sz w:val="28"/>
          <w:szCs w:val="28"/>
          <w:rtl/>
          <w:rPrChange w:id="6988" w:author="אברהם" w:date="2012-11-23T10:23:00Z">
            <w:rPr>
              <w:rFonts w:ascii="David" w:hAnsi="David" w:cs="David"/>
              <w:rtl/>
            </w:rPr>
          </w:rPrChange>
        </w:rPr>
        <w:t>הסתברות</w:t>
      </w:r>
      <w:r w:rsidRPr="00A90D62">
        <w:rPr>
          <w:rFonts w:ascii="David" w:eastAsia="David" w:hAnsi="David" w:cs="David"/>
          <w:sz w:val="28"/>
          <w:szCs w:val="28"/>
          <w:rtl/>
          <w:rPrChange w:id="6989" w:author="אברהם" w:date="2012-11-23T10:23:00Z">
            <w:rPr>
              <w:rFonts w:ascii="David" w:eastAsia="David" w:hAnsi="David" w:cs="David"/>
              <w:rtl/>
            </w:rPr>
          </w:rPrChange>
        </w:rPr>
        <w:t xml:space="preserve"> </w:t>
      </w:r>
      <w:r w:rsidRPr="00A90D62">
        <w:rPr>
          <w:rFonts w:ascii="David" w:hAnsi="David" w:cs="David"/>
          <w:sz w:val="28"/>
          <w:szCs w:val="28"/>
          <w:rtl/>
          <w:rPrChange w:id="6990" w:author="אברהם" w:date="2012-11-23T10:23:00Z">
            <w:rPr>
              <w:rFonts w:ascii="David" w:hAnsi="David" w:cs="David"/>
              <w:rtl/>
            </w:rPr>
          </w:rPrChange>
        </w:rPr>
        <w:t>כלשהי</w:t>
      </w:r>
      <w:r w:rsidRPr="00A90D62">
        <w:rPr>
          <w:rFonts w:ascii="David" w:eastAsia="David" w:hAnsi="David" w:cs="David"/>
          <w:sz w:val="28"/>
          <w:szCs w:val="28"/>
          <w:rtl/>
          <w:rPrChange w:id="6991" w:author="אברהם" w:date="2012-11-23T10:23:00Z">
            <w:rPr>
              <w:rFonts w:ascii="David" w:eastAsia="David" w:hAnsi="David" w:cs="David"/>
              <w:rtl/>
            </w:rPr>
          </w:rPrChange>
        </w:rPr>
        <w:t xml:space="preserve"> </w:t>
      </w:r>
      <w:r w:rsidRPr="00A90D62">
        <w:rPr>
          <w:rFonts w:ascii="David" w:hAnsi="David" w:cs="David"/>
          <w:sz w:val="28"/>
          <w:szCs w:val="28"/>
          <w:rtl/>
          <w:rPrChange w:id="6992" w:author="אברהם" w:date="2012-11-23T10:23:00Z">
            <w:rPr>
              <w:rFonts w:ascii="David" w:hAnsi="David" w:cs="David"/>
              <w:rtl/>
            </w:rPr>
          </w:rPrChange>
        </w:rPr>
        <w:t xml:space="preserve">- </w:t>
      </w:r>
      <w:r w:rsidRPr="00A90D62">
        <w:rPr>
          <w:rFonts w:ascii="David" w:hAnsi="David" w:cs="David"/>
          <w:sz w:val="28"/>
          <w:szCs w:val="28"/>
          <w:rPrChange w:id="6993" w:author="אברהם" w:date="2012-11-23T10:23:00Z">
            <w:rPr>
              <w:rFonts w:ascii="David" w:hAnsi="David" w:cs="David"/>
            </w:rPr>
          </w:rPrChange>
        </w:rPr>
        <w:t>p</w:t>
      </w:r>
      <w:r w:rsidRPr="00A90D62">
        <w:rPr>
          <w:rFonts w:ascii="David" w:hAnsi="David" w:cs="David"/>
          <w:sz w:val="28"/>
          <w:szCs w:val="28"/>
          <w:rtl/>
          <w:rPrChange w:id="6994" w:author="אברהם" w:date="2012-11-23T10:23:00Z">
            <w:rPr>
              <w:rFonts w:ascii="David" w:hAnsi="David" w:cs="David"/>
              <w:rtl/>
            </w:rPr>
          </w:rPrChange>
        </w:rPr>
        <w:t xml:space="preserve"> - להימכר. ההסתברות</w:t>
      </w:r>
      <w:r w:rsidRPr="00A90D62">
        <w:rPr>
          <w:rFonts w:ascii="David" w:eastAsia="David" w:hAnsi="David" w:cs="David"/>
          <w:sz w:val="28"/>
          <w:szCs w:val="28"/>
          <w:rtl/>
          <w:rPrChange w:id="6995" w:author="אברהם" w:date="2012-11-23T10:23:00Z">
            <w:rPr>
              <w:rFonts w:ascii="David" w:eastAsia="David" w:hAnsi="David" w:cs="David"/>
              <w:rtl/>
            </w:rPr>
          </w:rPrChange>
        </w:rPr>
        <w:t xml:space="preserve"> </w:t>
      </w:r>
      <w:r w:rsidRPr="00A90D62">
        <w:rPr>
          <w:rFonts w:ascii="David" w:hAnsi="David" w:cs="David"/>
          <w:sz w:val="28"/>
          <w:szCs w:val="28"/>
          <w:rPrChange w:id="6996" w:author="אברהם" w:date="2012-11-23T10:23:00Z">
            <w:rPr>
              <w:rFonts w:ascii="David" w:hAnsi="David" w:cs="David"/>
            </w:rPr>
          </w:rPrChange>
        </w:rPr>
        <w:t>p</w:t>
      </w:r>
      <w:r w:rsidRPr="00A90D62">
        <w:rPr>
          <w:rFonts w:ascii="David" w:hAnsi="David" w:cs="David"/>
          <w:sz w:val="28"/>
          <w:szCs w:val="28"/>
          <w:rtl/>
          <w:rPrChange w:id="6997" w:author="אברהם" w:date="2012-11-23T10:23:00Z">
            <w:rPr>
              <w:rFonts w:ascii="David" w:hAnsi="David" w:cs="David"/>
              <w:rtl/>
            </w:rPr>
          </w:rPrChange>
        </w:rPr>
        <w:t xml:space="preserve"> ניתנת</w:t>
      </w:r>
      <w:r w:rsidRPr="00A90D62">
        <w:rPr>
          <w:rFonts w:ascii="David" w:eastAsia="David" w:hAnsi="David" w:cs="David"/>
          <w:sz w:val="28"/>
          <w:szCs w:val="28"/>
          <w:rtl/>
          <w:rPrChange w:id="6998" w:author="אברהם" w:date="2012-11-23T10:23:00Z">
            <w:rPr>
              <w:rFonts w:ascii="David" w:eastAsia="David" w:hAnsi="David" w:cs="David"/>
              <w:rtl/>
            </w:rPr>
          </w:rPrChange>
        </w:rPr>
        <w:t xml:space="preserve"> </w:t>
      </w:r>
      <w:r w:rsidRPr="00A90D62">
        <w:rPr>
          <w:rFonts w:ascii="David" w:hAnsi="David" w:cs="David"/>
          <w:sz w:val="28"/>
          <w:szCs w:val="28"/>
          <w:rtl/>
          <w:rPrChange w:id="6999" w:author="אברהם" w:date="2012-11-23T10:23:00Z">
            <w:rPr>
              <w:rFonts w:ascii="David" w:hAnsi="David" w:cs="David"/>
              <w:rtl/>
            </w:rPr>
          </w:rPrChange>
        </w:rPr>
        <w:t>לשינוי</w:t>
      </w:r>
      <w:r w:rsidRPr="00A90D62">
        <w:rPr>
          <w:rFonts w:ascii="David" w:eastAsia="David" w:hAnsi="David" w:cs="David"/>
          <w:sz w:val="28"/>
          <w:szCs w:val="28"/>
          <w:rtl/>
          <w:rPrChange w:id="7000" w:author="אברהם" w:date="2012-11-23T10:23:00Z">
            <w:rPr>
              <w:rFonts w:ascii="David" w:eastAsia="David" w:hAnsi="David" w:cs="David"/>
              <w:rtl/>
            </w:rPr>
          </w:rPrChange>
        </w:rPr>
        <w:t xml:space="preserve"> </w:t>
      </w:r>
      <w:r w:rsidRPr="00A90D62">
        <w:rPr>
          <w:rFonts w:ascii="David" w:hAnsi="David" w:cs="David"/>
          <w:sz w:val="28"/>
          <w:szCs w:val="28"/>
          <w:rtl/>
          <w:rPrChange w:id="7001" w:author="אברהם" w:date="2012-11-23T10:23:00Z">
            <w:rPr>
              <w:rFonts w:ascii="David" w:hAnsi="David" w:cs="David"/>
              <w:rtl/>
            </w:rPr>
          </w:rPrChange>
        </w:rPr>
        <w:t>ע"י</w:t>
      </w:r>
      <w:r w:rsidRPr="00A90D62">
        <w:rPr>
          <w:rFonts w:ascii="David" w:eastAsia="David" w:hAnsi="David" w:cs="David"/>
          <w:sz w:val="28"/>
          <w:szCs w:val="28"/>
          <w:rtl/>
          <w:rPrChange w:id="7002" w:author="אברהם" w:date="2012-11-23T10:23:00Z">
            <w:rPr>
              <w:rFonts w:ascii="David" w:eastAsia="David" w:hAnsi="David" w:cs="David"/>
              <w:rtl/>
            </w:rPr>
          </w:rPrChange>
        </w:rPr>
        <w:t xml:space="preserve"> </w:t>
      </w:r>
      <w:r w:rsidRPr="00A90D62">
        <w:rPr>
          <w:rFonts w:ascii="David" w:hAnsi="David" w:cs="David"/>
          <w:sz w:val="28"/>
          <w:szCs w:val="28"/>
          <w:rtl/>
          <w:rPrChange w:id="7003" w:author="אברהם" w:date="2012-11-23T10:23:00Z">
            <w:rPr>
              <w:rFonts w:ascii="David" w:hAnsi="David" w:cs="David"/>
              <w:rtl/>
            </w:rPr>
          </w:rPrChange>
        </w:rPr>
        <w:t>החוקר. בכל</w:t>
      </w:r>
      <w:r w:rsidRPr="00A90D62">
        <w:rPr>
          <w:rFonts w:ascii="David" w:eastAsia="David" w:hAnsi="David" w:cs="David"/>
          <w:sz w:val="28"/>
          <w:szCs w:val="28"/>
          <w:rtl/>
          <w:rPrChange w:id="7004" w:author="אברהם" w:date="2012-11-23T10:23:00Z">
            <w:rPr>
              <w:rFonts w:ascii="David" w:eastAsia="David" w:hAnsi="David" w:cs="David"/>
              <w:rtl/>
            </w:rPr>
          </w:rPrChange>
        </w:rPr>
        <w:t xml:space="preserve"> </w:t>
      </w:r>
      <w:r w:rsidRPr="00A90D62">
        <w:rPr>
          <w:rFonts w:ascii="David" w:hAnsi="David" w:cs="David"/>
          <w:sz w:val="28"/>
          <w:szCs w:val="28"/>
          <w:rtl/>
          <w:rPrChange w:id="7005" w:author="אברהם" w:date="2012-11-23T10:23:00Z">
            <w:rPr>
              <w:rFonts w:ascii="David" w:hAnsi="David" w:cs="David"/>
              <w:rtl/>
            </w:rPr>
          </w:rPrChange>
        </w:rPr>
        <w:t>פעם</w:t>
      </w:r>
      <w:r w:rsidRPr="00A90D62">
        <w:rPr>
          <w:rFonts w:ascii="David" w:eastAsia="David" w:hAnsi="David" w:cs="David"/>
          <w:sz w:val="28"/>
          <w:szCs w:val="28"/>
          <w:rtl/>
          <w:rPrChange w:id="7006" w:author="אברהם" w:date="2012-11-23T10:23:00Z">
            <w:rPr>
              <w:rFonts w:ascii="David" w:eastAsia="David" w:hAnsi="David" w:cs="David"/>
              <w:rtl/>
            </w:rPr>
          </w:rPrChange>
        </w:rPr>
        <w:t xml:space="preserve"> </w:t>
      </w:r>
      <w:r w:rsidRPr="00A90D62">
        <w:rPr>
          <w:rFonts w:ascii="David" w:hAnsi="David" w:cs="David"/>
          <w:sz w:val="28"/>
          <w:szCs w:val="28"/>
          <w:rtl/>
          <w:rPrChange w:id="7007" w:author="אברהם" w:date="2012-11-23T10:23:00Z">
            <w:rPr>
              <w:rFonts w:ascii="David" w:hAnsi="David" w:cs="David"/>
              <w:rtl/>
            </w:rPr>
          </w:rPrChange>
        </w:rPr>
        <w:t>שחולפות</w:t>
      </w:r>
      <w:r w:rsidRPr="00A90D62">
        <w:rPr>
          <w:rFonts w:ascii="David" w:eastAsia="David" w:hAnsi="David" w:cs="David"/>
          <w:sz w:val="28"/>
          <w:szCs w:val="28"/>
          <w:rtl/>
          <w:rPrChange w:id="7008" w:author="אברהם" w:date="2012-11-23T10:23:00Z">
            <w:rPr>
              <w:rFonts w:ascii="David" w:eastAsia="David" w:hAnsi="David" w:cs="David"/>
              <w:rtl/>
            </w:rPr>
          </w:rPrChange>
        </w:rPr>
        <w:t xml:space="preserve"> </w:t>
      </w:r>
      <w:r w:rsidRPr="00A90D62">
        <w:rPr>
          <w:rFonts w:ascii="David" w:hAnsi="David" w:cs="David"/>
          <w:sz w:val="28"/>
          <w:szCs w:val="28"/>
          <w:rPrChange w:id="7009" w:author="אברהם" w:date="2012-11-23T10:23:00Z">
            <w:rPr>
              <w:rFonts w:ascii="David" w:hAnsi="David" w:cs="David"/>
            </w:rPr>
          </w:rPrChange>
        </w:rPr>
        <w:t>50</w:t>
      </w:r>
      <w:r w:rsidRPr="00A90D62">
        <w:rPr>
          <w:rFonts w:ascii="David" w:hAnsi="David" w:cs="David"/>
          <w:sz w:val="28"/>
          <w:szCs w:val="28"/>
          <w:rtl/>
          <w:rPrChange w:id="7010" w:author="אברהם" w:date="2012-11-23T10:23:00Z">
            <w:rPr>
              <w:rFonts w:ascii="David" w:hAnsi="David" w:cs="David"/>
              <w:rtl/>
            </w:rPr>
          </w:rPrChange>
        </w:rPr>
        <w:t xml:space="preserve"> תקופות, מתבצע</w:t>
      </w:r>
      <w:r w:rsidRPr="00A90D62">
        <w:rPr>
          <w:rFonts w:ascii="David" w:eastAsia="David" w:hAnsi="David" w:cs="David"/>
          <w:sz w:val="28"/>
          <w:szCs w:val="28"/>
          <w:rtl/>
          <w:rPrChange w:id="7011" w:author="אברהם" w:date="2012-11-23T10:23:00Z">
            <w:rPr>
              <w:rFonts w:ascii="David" w:eastAsia="David" w:hAnsi="David" w:cs="David"/>
              <w:rtl/>
            </w:rPr>
          </w:rPrChange>
        </w:rPr>
        <w:t xml:space="preserve"> </w:t>
      </w:r>
      <w:r w:rsidRPr="00A90D62">
        <w:rPr>
          <w:rFonts w:ascii="David" w:hAnsi="David" w:cs="David"/>
          <w:sz w:val="28"/>
          <w:szCs w:val="28"/>
          <w:rtl/>
          <w:rPrChange w:id="7012" w:author="אברהם" w:date="2012-11-23T10:23:00Z">
            <w:rPr>
              <w:rFonts w:ascii="David" w:hAnsi="David" w:cs="David"/>
              <w:rtl/>
            </w:rPr>
          </w:rPrChange>
        </w:rPr>
        <w:t>אלגוריתם</w:t>
      </w:r>
      <w:r w:rsidRPr="00A90D62">
        <w:rPr>
          <w:rFonts w:ascii="David" w:eastAsia="David" w:hAnsi="David" w:cs="David"/>
          <w:sz w:val="28"/>
          <w:szCs w:val="28"/>
          <w:rtl/>
          <w:rPrChange w:id="7013" w:author="אברהם" w:date="2012-11-23T10:23:00Z">
            <w:rPr>
              <w:rFonts w:ascii="David" w:eastAsia="David" w:hAnsi="David" w:cs="David"/>
              <w:rtl/>
            </w:rPr>
          </w:rPrChange>
        </w:rPr>
        <w:t xml:space="preserve"> </w:t>
      </w:r>
      <w:r w:rsidRPr="00A90D62">
        <w:rPr>
          <w:rFonts w:ascii="David" w:hAnsi="David" w:cs="David"/>
          <w:sz w:val="28"/>
          <w:szCs w:val="28"/>
          <w:rtl/>
          <w:rPrChange w:id="7014" w:author="אברהם" w:date="2012-11-23T10:23:00Z">
            <w:rPr>
              <w:rFonts w:ascii="David" w:hAnsi="David" w:cs="David"/>
              <w:rtl/>
            </w:rPr>
          </w:rPrChange>
        </w:rPr>
        <w:t>היובל</w:t>
      </w:r>
      <w:r w:rsidRPr="00A90D62">
        <w:rPr>
          <w:rFonts w:ascii="David" w:eastAsia="David" w:hAnsi="David" w:cs="David"/>
          <w:sz w:val="28"/>
          <w:szCs w:val="28"/>
          <w:rtl/>
          <w:rPrChange w:id="7015" w:author="אברהם" w:date="2012-11-23T10:23:00Z">
            <w:rPr>
              <w:rFonts w:ascii="David" w:eastAsia="David" w:hAnsi="David" w:cs="David"/>
              <w:rtl/>
            </w:rPr>
          </w:rPrChange>
        </w:rPr>
        <w:t xml:space="preserve"> </w:t>
      </w:r>
      <w:r w:rsidRPr="00A90D62">
        <w:rPr>
          <w:rFonts w:ascii="David" w:hAnsi="David" w:cs="David"/>
          <w:sz w:val="28"/>
          <w:szCs w:val="28"/>
          <w:rtl/>
          <w:rPrChange w:id="7016" w:author="אברהם" w:date="2012-11-23T10:23:00Z">
            <w:rPr>
              <w:rFonts w:ascii="David" w:hAnsi="David" w:cs="David"/>
              <w:rtl/>
            </w:rPr>
          </w:rPrChange>
        </w:rPr>
        <w:t>שתואר</w:t>
      </w:r>
      <w:r w:rsidRPr="00A90D62">
        <w:rPr>
          <w:rFonts w:ascii="David" w:eastAsia="David" w:hAnsi="David" w:cs="David"/>
          <w:sz w:val="28"/>
          <w:szCs w:val="28"/>
          <w:rtl/>
          <w:rPrChange w:id="7017" w:author="אברהם" w:date="2012-11-23T10:23:00Z">
            <w:rPr>
              <w:rFonts w:ascii="David" w:eastAsia="David" w:hAnsi="David" w:cs="David"/>
              <w:rtl/>
            </w:rPr>
          </w:rPrChange>
        </w:rPr>
        <w:t xml:space="preserve"> </w:t>
      </w:r>
      <w:r w:rsidRPr="00A90D62">
        <w:rPr>
          <w:rFonts w:ascii="David" w:hAnsi="David" w:cs="David"/>
          <w:sz w:val="28"/>
          <w:szCs w:val="28"/>
          <w:rtl/>
          <w:rPrChange w:id="7018" w:author="אברהם" w:date="2012-11-23T10:23:00Z">
            <w:rPr>
              <w:rFonts w:ascii="David" w:hAnsi="David" w:cs="David"/>
              <w:rtl/>
            </w:rPr>
          </w:rPrChange>
        </w:rPr>
        <w:t>בסעיף</w:t>
      </w:r>
      <w:r w:rsidRPr="00A90D62">
        <w:rPr>
          <w:rFonts w:ascii="David" w:eastAsia="David" w:hAnsi="David" w:cs="David"/>
          <w:sz w:val="28"/>
          <w:szCs w:val="28"/>
          <w:rtl/>
          <w:rPrChange w:id="7019" w:author="אברהם" w:date="2012-11-23T10:23:00Z">
            <w:rPr>
              <w:rFonts w:ascii="David" w:eastAsia="David" w:hAnsi="David" w:cs="David"/>
              <w:rtl/>
            </w:rPr>
          </w:rPrChange>
        </w:rPr>
        <w:t xml:space="preserve"> </w:t>
      </w:r>
      <w:r w:rsidRPr="00A90D62">
        <w:rPr>
          <w:rFonts w:ascii="David" w:hAnsi="David" w:cs="David"/>
          <w:sz w:val="28"/>
          <w:szCs w:val="28"/>
          <w:rtl/>
          <w:rPrChange w:id="7020" w:author="אברהם" w:date="2012-11-23T10:23:00Z">
            <w:rPr>
              <w:rFonts w:ascii="David" w:hAnsi="David" w:cs="David"/>
              <w:rtl/>
            </w:rPr>
          </w:rPrChange>
        </w:rPr>
        <w:t>הקודם, וחלק</w:t>
      </w:r>
      <w:r w:rsidRPr="00A90D62">
        <w:rPr>
          <w:rFonts w:ascii="David" w:eastAsia="David" w:hAnsi="David" w:cs="David"/>
          <w:sz w:val="28"/>
          <w:szCs w:val="28"/>
          <w:rtl/>
          <w:rPrChange w:id="7021" w:author="אברהם" w:date="2012-11-23T10:23:00Z">
            <w:rPr>
              <w:rFonts w:ascii="David" w:eastAsia="David" w:hAnsi="David" w:cs="David"/>
              <w:rtl/>
            </w:rPr>
          </w:rPrChange>
        </w:rPr>
        <w:t xml:space="preserve"> </w:t>
      </w:r>
      <w:r w:rsidRPr="00A90D62">
        <w:rPr>
          <w:rFonts w:ascii="David" w:hAnsi="David" w:cs="David"/>
          <w:sz w:val="28"/>
          <w:szCs w:val="28"/>
          <w:rtl/>
          <w:rPrChange w:id="7022" w:author="אברהם" w:date="2012-11-23T10:23:00Z">
            <w:rPr>
              <w:rFonts w:ascii="David" w:hAnsi="David" w:cs="David"/>
              <w:rtl/>
            </w:rPr>
          </w:rPrChange>
        </w:rPr>
        <w:t>מהנחלות</w:t>
      </w:r>
      <w:r w:rsidRPr="00A90D62">
        <w:rPr>
          <w:rFonts w:ascii="David" w:eastAsia="David" w:hAnsi="David" w:cs="David"/>
          <w:sz w:val="28"/>
          <w:szCs w:val="28"/>
          <w:rtl/>
          <w:rPrChange w:id="7023" w:author="אברהם" w:date="2012-11-23T10:23:00Z">
            <w:rPr>
              <w:rFonts w:ascii="David" w:eastAsia="David" w:hAnsi="David" w:cs="David"/>
              <w:rtl/>
            </w:rPr>
          </w:rPrChange>
        </w:rPr>
        <w:t xml:space="preserve"> </w:t>
      </w:r>
      <w:r w:rsidRPr="00A90D62">
        <w:rPr>
          <w:rFonts w:ascii="David" w:hAnsi="David" w:cs="David"/>
          <w:sz w:val="28"/>
          <w:szCs w:val="28"/>
          <w:rtl/>
          <w:rPrChange w:id="7024" w:author="אברהם" w:date="2012-11-23T10:23:00Z">
            <w:rPr>
              <w:rFonts w:ascii="David" w:hAnsi="David" w:cs="David"/>
              <w:rtl/>
            </w:rPr>
          </w:rPrChange>
        </w:rPr>
        <w:t>חוזרות</w:t>
      </w:r>
      <w:r w:rsidRPr="00A90D62">
        <w:rPr>
          <w:rFonts w:ascii="David" w:eastAsia="David" w:hAnsi="David" w:cs="David"/>
          <w:sz w:val="28"/>
          <w:szCs w:val="28"/>
          <w:rtl/>
          <w:rPrChange w:id="7025" w:author="אברהם" w:date="2012-11-23T10:23:00Z">
            <w:rPr>
              <w:rFonts w:ascii="David" w:eastAsia="David" w:hAnsi="David" w:cs="David"/>
              <w:rtl/>
            </w:rPr>
          </w:rPrChange>
        </w:rPr>
        <w:t xml:space="preserve"> </w:t>
      </w:r>
      <w:r w:rsidRPr="00A90D62">
        <w:rPr>
          <w:rFonts w:ascii="David" w:hAnsi="David" w:cs="David"/>
          <w:sz w:val="28"/>
          <w:szCs w:val="28"/>
          <w:rtl/>
          <w:rPrChange w:id="7026" w:author="אברהם" w:date="2012-11-23T10:23:00Z">
            <w:rPr>
              <w:rFonts w:ascii="David" w:hAnsi="David" w:cs="David"/>
              <w:rtl/>
            </w:rPr>
          </w:rPrChange>
        </w:rPr>
        <w:t>לבעליהן. אם</w:t>
      </w:r>
      <w:r w:rsidRPr="00A90D62">
        <w:rPr>
          <w:rFonts w:ascii="David" w:eastAsia="David" w:hAnsi="David" w:cs="David"/>
          <w:sz w:val="28"/>
          <w:szCs w:val="28"/>
          <w:rtl/>
          <w:rPrChange w:id="7027" w:author="אברהם" w:date="2012-11-23T10:23:00Z">
            <w:rPr>
              <w:rFonts w:ascii="David" w:eastAsia="David" w:hAnsi="David" w:cs="David"/>
              <w:rtl/>
            </w:rPr>
          </w:rPrChange>
        </w:rPr>
        <w:t xml:space="preserve"> </w:t>
      </w:r>
      <w:r w:rsidRPr="00A90D62">
        <w:rPr>
          <w:rFonts w:ascii="David" w:hAnsi="David" w:cs="David"/>
          <w:sz w:val="28"/>
          <w:szCs w:val="28"/>
          <w:rtl/>
          <w:rPrChange w:id="7028" w:author="אברהם" w:date="2012-11-23T10:23:00Z">
            <w:rPr>
              <w:rFonts w:ascii="David" w:hAnsi="David" w:cs="David"/>
              <w:rtl/>
            </w:rPr>
          </w:rPrChange>
        </w:rPr>
        <w:t>אזרח</w:t>
      </w:r>
      <w:r w:rsidRPr="00A90D62">
        <w:rPr>
          <w:rFonts w:ascii="David" w:eastAsia="David" w:hAnsi="David" w:cs="David"/>
          <w:sz w:val="28"/>
          <w:szCs w:val="28"/>
          <w:rtl/>
          <w:rPrChange w:id="7029" w:author="אברהם" w:date="2012-11-23T10:23:00Z">
            <w:rPr>
              <w:rFonts w:ascii="David" w:eastAsia="David" w:hAnsi="David" w:cs="David"/>
              <w:rtl/>
            </w:rPr>
          </w:rPrChange>
        </w:rPr>
        <w:t xml:space="preserve"> </w:t>
      </w:r>
      <w:r w:rsidRPr="00A90D62">
        <w:rPr>
          <w:rFonts w:ascii="David" w:hAnsi="David" w:cs="David"/>
          <w:sz w:val="28"/>
          <w:szCs w:val="28"/>
          <w:rtl/>
          <w:rPrChange w:id="7030" w:author="אברהם" w:date="2012-11-23T10:23:00Z">
            <w:rPr>
              <w:rFonts w:ascii="David" w:hAnsi="David" w:cs="David"/>
              <w:rtl/>
            </w:rPr>
          </w:rPrChange>
        </w:rPr>
        <w:t>כלשהו</w:t>
      </w:r>
      <w:r w:rsidRPr="00A90D62">
        <w:rPr>
          <w:rFonts w:ascii="David" w:eastAsia="David" w:hAnsi="David" w:cs="David"/>
          <w:sz w:val="28"/>
          <w:szCs w:val="28"/>
          <w:rtl/>
          <w:rPrChange w:id="7031" w:author="אברהם" w:date="2012-11-23T10:23:00Z">
            <w:rPr>
              <w:rFonts w:ascii="David" w:eastAsia="David" w:hAnsi="David" w:cs="David"/>
              <w:rtl/>
            </w:rPr>
          </w:rPrChange>
        </w:rPr>
        <w:t xml:space="preserve"> </w:t>
      </w:r>
      <w:r w:rsidRPr="00A90D62">
        <w:rPr>
          <w:rFonts w:ascii="David" w:hAnsi="David" w:cs="David"/>
          <w:sz w:val="28"/>
          <w:szCs w:val="28"/>
          <w:rtl/>
          <w:rPrChange w:id="7032" w:author="אברהם" w:date="2012-11-23T10:23:00Z">
            <w:rPr>
              <w:rFonts w:ascii="David" w:hAnsi="David" w:cs="David"/>
              <w:rtl/>
            </w:rPr>
          </w:rPrChange>
        </w:rPr>
        <w:t>זכאי</w:t>
      </w:r>
      <w:r w:rsidRPr="00A90D62">
        <w:rPr>
          <w:rFonts w:ascii="David" w:eastAsia="David" w:hAnsi="David" w:cs="David"/>
          <w:sz w:val="28"/>
          <w:szCs w:val="28"/>
          <w:rtl/>
          <w:rPrChange w:id="7033" w:author="אברהם" w:date="2012-11-23T10:23:00Z">
            <w:rPr>
              <w:rFonts w:ascii="David" w:eastAsia="David" w:hAnsi="David" w:cs="David"/>
              <w:rtl/>
            </w:rPr>
          </w:rPrChange>
        </w:rPr>
        <w:t xml:space="preserve"> </w:t>
      </w:r>
      <w:r w:rsidRPr="00A90D62">
        <w:rPr>
          <w:rFonts w:ascii="David" w:hAnsi="David" w:cs="David"/>
          <w:sz w:val="28"/>
          <w:szCs w:val="28"/>
          <w:rtl/>
          <w:rPrChange w:id="7034" w:author="אברהם" w:date="2012-11-23T10:23:00Z">
            <w:rPr>
              <w:rFonts w:ascii="David" w:hAnsi="David" w:cs="David"/>
              <w:rtl/>
            </w:rPr>
          </w:rPrChange>
        </w:rPr>
        <w:t>להחזיר</w:t>
      </w:r>
      <w:r w:rsidRPr="00A90D62">
        <w:rPr>
          <w:rFonts w:ascii="David" w:eastAsia="David" w:hAnsi="David" w:cs="David"/>
          <w:sz w:val="28"/>
          <w:szCs w:val="28"/>
          <w:rtl/>
          <w:rPrChange w:id="7035" w:author="אברהם" w:date="2012-11-23T10:23:00Z">
            <w:rPr>
              <w:rFonts w:ascii="David" w:eastAsia="David" w:hAnsi="David" w:cs="David"/>
              <w:rtl/>
            </w:rPr>
          </w:rPrChange>
        </w:rPr>
        <w:t xml:space="preserve"> </w:t>
      </w:r>
      <w:r w:rsidRPr="00A90D62">
        <w:rPr>
          <w:rFonts w:ascii="David" w:hAnsi="David" w:cs="David"/>
          <w:sz w:val="28"/>
          <w:szCs w:val="28"/>
          <w:rtl/>
          <w:rPrChange w:id="7036" w:author="אברהם" w:date="2012-11-23T10:23:00Z">
            <w:rPr>
              <w:rFonts w:ascii="David" w:hAnsi="David" w:cs="David"/>
              <w:rtl/>
            </w:rPr>
          </w:rPrChange>
        </w:rPr>
        <w:t>לעצמו</w:t>
      </w:r>
      <w:r w:rsidRPr="00A90D62">
        <w:rPr>
          <w:rFonts w:ascii="David" w:eastAsia="David" w:hAnsi="David" w:cs="David"/>
          <w:sz w:val="28"/>
          <w:szCs w:val="28"/>
          <w:rtl/>
          <w:rPrChange w:id="7037" w:author="אברהם" w:date="2012-11-23T10:23:00Z">
            <w:rPr>
              <w:rFonts w:ascii="David" w:eastAsia="David" w:hAnsi="David" w:cs="David"/>
              <w:rtl/>
            </w:rPr>
          </w:rPrChange>
        </w:rPr>
        <w:t xml:space="preserve"> </w:t>
      </w:r>
      <w:r w:rsidRPr="00A90D62">
        <w:rPr>
          <w:rFonts w:ascii="David" w:hAnsi="David" w:cs="David"/>
          <w:sz w:val="28"/>
          <w:szCs w:val="28"/>
          <w:rtl/>
          <w:rPrChange w:id="7038" w:author="אברהם" w:date="2012-11-23T10:23:00Z">
            <w:rPr>
              <w:rFonts w:ascii="David" w:hAnsi="David" w:cs="David"/>
              <w:rtl/>
            </w:rPr>
          </w:rPrChange>
        </w:rPr>
        <w:t>יותר</w:t>
      </w:r>
      <w:r w:rsidRPr="00A90D62">
        <w:rPr>
          <w:rFonts w:ascii="David" w:eastAsia="David" w:hAnsi="David" w:cs="David"/>
          <w:sz w:val="28"/>
          <w:szCs w:val="28"/>
          <w:rtl/>
          <w:rPrChange w:id="7039" w:author="אברהם" w:date="2012-11-23T10:23:00Z">
            <w:rPr>
              <w:rFonts w:ascii="David" w:eastAsia="David" w:hAnsi="David" w:cs="David"/>
              <w:rtl/>
            </w:rPr>
          </w:rPrChange>
        </w:rPr>
        <w:t xml:space="preserve"> </w:t>
      </w:r>
      <w:r w:rsidRPr="00A90D62">
        <w:rPr>
          <w:rFonts w:ascii="David" w:hAnsi="David" w:cs="David"/>
          <w:sz w:val="28"/>
          <w:szCs w:val="28"/>
          <w:rtl/>
          <w:rPrChange w:id="7040" w:author="אברהם" w:date="2012-11-23T10:23:00Z">
            <w:rPr>
              <w:rFonts w:ascii="David" w:hAnsi="David" w:cs="David"/>
              <w:rtl/>
            </w:rPr>
          </w:rPrChange>
        </w:rPr>
        <w:t>מנחלה</w:t>
      </w:r>
      <w:r w:rsidRPr="00A90D62">
        <w:rPr>
          <w:rFonts w:ascii="David" w:eastAsia="David" w:hAnsi="David" w:cs="David"/>
          <w:sz w:val="28"/>
          <w:szCs w:val="28"/>
          <w:rtl/>
          <w:rPrChange w:id="7041" w:author="אברהם" w:date="2012-11-23T10:23:00Z">
            <w:rPr>
              <w:rFonts w:ascii="David" w:eastAsia="David" w:hAnsi="David" w:cs="David"/>
              <w:rtl/>
            </w:rPr>
          </w:rPrChange>
        </w:rPr>
        <w:t xml:space="preserve"> </w:t>
      </w:r>
      <w:r w:rsidRPr="00A90D62">
        <w:rPr>
          <w:rFonts w:ascii="David" w:hAnsi="David" w:cs="David"/>
          <w:sz w:val="28"/>
          <w:szCs w:val="28"/>
          <w:rtl/>
          <w:rPrChange w:id="7042" w:author="אברהם" w:date="2012-11-23T10:23:00Z">
            <w:rPr>
              <w:rFonts w:ascii="David" w:hAnsi="David" w:cs="David"/>
              <w:rtl/>
            </w:rPr>
          </w:rPrChange>
        </w:rPr>
        <w:t>אחת, תוכנת</w:t>
      </w:r>
      <w:r w:rsidRPr="00A90D62">
        <w:rPr>
          <w:rFonts w:ascii="David" w:eastAsia="David" w:hAnsi="David" w:cs="David"/>
          <w:sz w:val="28"/>
          <w:szCs w:val="28"/>
          <w:rtl/>
          <w:rPrChange w:id="7043" w:author="אברהם" w:date="2012-11-23T10:23:00Z">
            <w:rPr>
              <w:rFonts w:ascii="David" w:eastAsia="David" w:hAnsi="David" w:cs="David"/>
              <w:rtl/>
            </w:rPr>
          </w:rPrChange>
        </w:rPr>
        <w:t xml:space="preserve"> </w:t>
      </w:r>
      <w:r w:rsidRPr="00A90D62">
        <w:rPr>
          <w:rFonts w:ascii="David" w:hAnsi="David" w:cs="David"/>
          <w:sz w:val="28"/>
          <w:szCs w:val="28"/>
          <w:rtl/>
          <w:rPrChange w:id="7044" w:author="אברהם" w:date="2012-11-23T10:23:00Z">
            <w:rPr>
              <w:rFonts w:ascii="David" w:hAnsi="David" w:cs="David"/>
              <w:rtl/>
            </w:rPr>
          </w:rPrChange>
        </w:rPr>
        <w:t>ההדמיה</w:t>
      </w:r>
      <w:r w:rsidRPr="00A90D62">
        <w:rPr>
          <w:rFonts w:ascii="David" w:eastAsia="David" w:hAnsi="David" w:cs="David"/>
          <w:sz w:val="28"/>
          <w:szCs w:val="28"/>
          <w:rtl/>
          <w:rPrChange w:id="7045" w:author="אברהם" w:date="2012-11-23T10:23:00Z">
            <w:rPr>
              <w:rFonts w:ascii="David" w:eastAsia="David" w:hAnsi="David" w:cs="David"/>
              <w:rtl/>
            </w:rPr>
          </w:rPrChange>
        </w:rPr>
        <w:t xml:space="preserve"> </w:t>
      </w:r>
      <w:r w:rsidRPr="00A90D62">
        <w:rPr>
          <w:rFonts w:ascii="David" w:hAnsi="David" w:cs="David"/>
          <w:sz w:val="28"/>
          <w:szCs w:val="28"/>
          <w:rtl/>
          <w:rPrChange w:id="7046" w:author="אברהם" w:date="2012-11-23T10:23:00Z">
            <w:rPr>
              <w:rFonts w:ascii="David" w:hAnsi="David" w:cs="David"/>
              <w:rtl/>
            </w:rPr>
          </w:rPrChange>
        </w:rPr>
        <w:t>בוחרת</w:t>
      </w:r>
      <w:r w:rsidRPr="00A90D62">
        <w:rPr>
          <w:rFonts w:ascii="David" w:eastAsia="David" w:hAnsi="David" w:cs="David"/>
          <w:sz w:val="28"/>
          <w:szCs w:val="28"/>
          <w:rtl/>
          <w:rPrChange w:id="7047" w:author="אברהם" w:date="2012-11-23T10:23:00Z">
            <w:rPr>
              <w:rFonts w:ascii="David" w:eastAsia="David" w:hAnsi="David" w:cs="David"/>
              <w:rtl/>
            </w:rPr>
          </w:rPrChange>
        </w:rPr>
        <w:t xml:space="preserve"> </w:t>
      </w:r>
      <w:r w:rsidRPr="00A90D62">
        <w:rPr>
          <w:rFonts w:ascii="David" w:hAnsi="David" w:cs="David"/>
          <w:sz w:val="28"/>
          <w:szCs w:val="28"/>
          <w:rtl/>
          <w:rPrChange w:id="7048" w:author="אברהם" w:date="2012-11-23T10:23:00Z">
            <w:rPr>
              <w:rFonts w:ascii="David" w:hAnsi="David" w:cs="David"/>
              <w:rtl/>
            </w:rPr>
          </w:rPrChange>
        </w:rPr>
        <w:t>באקראי</w:t>
      </w:r>
      <w:r w:rsidRPr="00A90D62">
        <w:rPr>
          <w:rFonts w:ascii="David" w:eastAsia="David" w:hAnsi="David" w:cs="David"/>
          <w:sz w:val="28"/>
          <w:szCs w:val="28"/>
          <w:rtl/>
          <w:rPrChange w:id="7049" w:author="אברהם" w:date="2012-11-23T10:23:00Z">
            <w:rPr>
              <w:rFonts w:ascii="David" w:eastAsia="David" w:hAnsi="David" w:cs="David"/>
              <w:rtl/>
            </w:rPr>
          </w:rPrChange>
        </w:rPr>
        <w:t xml:space="preserve"> </w:t>
      </w:r>
      <w:r w:rsidRPr="00A90D62">
        <w:rPr>
          <w:rFonts w:ascii="David" w:hAnsi="David" w:cs="David"/>
          <w:sz w:val="28"/>
          <w:szCs w:val="28"/>
          <w:rtl/>
          <w:rPrChange w:id="7050" w:author="אברהם" w:date="2012-11-23T10:23:00Z">
            <w:rPr>
              <w:rFonts w:ascii="David" w:hAnsi="David" w:cs="David"/>
              <w:rtl/>
            </w:rPr>
          </w:rPrChange>
        </w:rPr>
        <w:t>את</w:t>
      </w:r>
      <w:r w:rsidRPr="00A90D62">
        <w:rPr>
          <w:rFonts w:ascii="David" w:eastAsia="David" w:hAnsi="David" w:cs="David"/>
          <w:sz w:val="28"/>
          <w:szCs w:val="28"/>
          <w:rtl/>
          <w:rPrChange w:id="7051" w:author="אברהם" w:date="2012-11-23T10:23:00Z">
            <w:rPr>
              <w:rFonts w:ascii="David" w:eastAsia="David" w:hAnsi="David" w:cs="David"/>
              <w:rtl/>
            </w:rPr>
          </w:rPrChange>
        </w:rPr>
        <w:t xml:space="preserve"> </w:t>
      </w:r>
      <w:r w:rsidRPr="00A90D62">
        <w:rPr>
          <w:rFonts w:ascii="David" w:hAnsi="David" w:cs="David"/>
          <w:sz w:val="28"/>
          <w:szCs w:val="28"/>
          <w:rtl/>
          <w:rPrChange w:id="7052" w:author="אברהם" w:date="2012-11-23T10:23:00Z">
            <w:rPr>
              <w:rFonts w:ascii="David" w:hAnsi="David" w:cs="David"/>
              <w:rtl/>
            </w:rPr>
          </w:rPrChange>
        </w:rPr>
        <w:t>הנחלה</w:t>
      </w:r>
      <w:r w:rsidRPr="00A90D62">
        <w:rPr>
          <w:rFonts w:ascii="David" w:eastAsia="David" w:hAnsi="David" w:cs="David"/>
          <w:sz w:val="28"/>
          <w:szCs w:val="28"/>
          <w:rtl/>
          <w:rPrChange w:id="7053" w:author="אברהם" w:date="2012-11-23T10:23:00Z">
            <w:rPr>
              <w:rFonts w:ascii="David" w:eastAsia="David" w:hAnsi="David" w:cs="David"/>
              <w:rtl/>
            </w:rPr>
          </w:rPrChange>
        </w:rPr>
        <w:t xml:space="preserve"> </w:t>
      </w:r>
      <w:r w:rsidRPr="00A90D62">
        <w:rPr>
          <w:rFonts w:ascii="David" w:hAnsi="David" w:cs="David"/>
          <w:sz w:val="28"/>
          <w:szCs w:val="28"/>
          <w:rtl/>
          <w:rPrChange w:id="7054" w:author="אברהם" w:date="2012-11-23T10:23:00Z">
            <w:rPr>
              <w:rFonts w:ascii="David" w:hAnsi="David" w:cs="David"/>
              <w:rtl/>
            </w:rPr>
          </w:rPrChange>
        </w:rPr>
        <w:t>שיקבל</w:t>
      </w:r>
      <w:r w:rsidRPr="00A90D62">
        <w:rPr>
          <w:rFonts w:ascii="David" w:eastAsia="David" w:hAnsi="David" w:cs="David"/>
          <w:sz w:val="28"/>
          <w:szCs w:val="28"/>
          <w:rtl/>
          <w:rPrChange w:id="7055" w:author="אברהם" w:date="2012-11-23T10:23:00Z">
            <w:rPr>
              <w:rFonts w:ascii="David" w:eastAsia="David" w:hAnsi="David" w:cs="David"/>
              <w:rtl/>
            </w:rPr>
          </w:rPrChange>
        </w:rPr>
        <w:t xml:space="preserve"> </w:t>
      </w:r>
      <w:r w:rsidRPr="00A90D62">
        <w:rPr>
          <w:rFonts w:ascii="David" w:hAnsi="David" w:cs="David"/>
          <w:sz w:val="28"/>
          <w:szCs w:val="28"/>
          <w:rtl/>
          <w:rPrChange w:id="7056" w:author="אברהם" w:date="2012-11-23T10:23:00Z">
            <w:rPr>
              <w:rFonts w:ascii="David" w:hAnsi="David" w:cs="David"/>
              <w:rtl/>
            </w:rPr>
          </w:rPrChange>
        </w:rPr>
        <w:t>בחזרה.</w:t>
      </w:r>
    </w:p>
    <w:p w:rsidR="009C2B09" w:rsidRPr="00A90D62" w:rsidRDefault="009C2B09" w:rsidP="00A76878">
      <w:pPr>
        <w:pStyle w:val="a1"/>
        <w:bidi/>
        <w:rPr>
          <w:sz w:val="28"/>
          <w:szCs w:val="28"/>
          <w:rPrChange w:id="7057" w:author="אברהם" w:date="2012-11-23T10:23:00Z">
            <w:rPr/>
          </w:rPrChange>
        </w:rPr>
      </w:pPr>
      <w:r w:rsidRPr="00A90D62">
        <w:rPr>
          <w:rFonts w:ascii="David" w:hAnsi="David" w:cs="David"/>
          <w:sz w:val="28"/>
          <w:szCs w:val="28"/>
          <w:rtl/>
          <w:rPrChange w:id="7058" w:author="אברהם" w:date="2012-11-23T10:23:00Z">
            <w:rPr>
              <w:rFonts w:ascii="David" w:hAnsi="David" w:cs="David"/>
              <w:rtl/>
            </w:rPr>
          </w:rPrChange>
        </w:rPr>
        <w:t>המדד</w:t>
      </w:r>
      <w:r w:rsidRPr="00A90D62">
        <w:rPr>
          <w:rFonts w:ascii="David" w:eastAsia="David" w:hAnsi="David" w:cs="David"/>
          <w:sz w:val="28"/>
          <w:szCs w:val="28"/>
          <w:rtl/>
          <w:rPrChange w:id="7059" w:author="אברהם" w:date="2012-11-23T10:23:00Z">
            <w:rPr>
              <w:rFonts w:ascii="David" w:eastAsia="David" w:hAnsi="David" w:cs="David"/>
              <w:rtl/>
            </w:rPr>
          </w:rPrChange>
        </w:rPr>
        <w:t xml:space="preserve"> </w:t>
      </w:r>
      <w:r w:rsidRPr="00A90D62">
        <w:rPr>
          <w:rFonts w:ascii="David" w:hAnsi="David" w:cs="David"/>
          <w:sz w:val="28"/>
          <w:szCs w:val="28"/>
          <w:rtl/>
          <w:rPrChange w:id="7060" w:author="אברהם" w:date="2012-11-23T10:23:00Z">
            <w:rPr>
              <w:rFonts w:ascii="David" w:hAnsi="David" w:cs="David"/>
              <w:rtl/>
            </w:rPr>
          </w:rPrChange>
        </w:rPr>
        <w:t>המעניין</w:t>
      </w:r>
      <w:r w:rsidRPr="00A90D62">
        <w:rPr>
          <w:rFonts w:ascii="David" w:eastAsia="David" w:hAnsi="David" w:cs="David"/>
          <w:sz w:val="28"/>
          <w:szCs w:val="28"/>
          <w:rtl/>
          <w:rPrChange w:id="7061" w:author="אברהם" w:date="2012-11-23T10:23:00Z">
            <w:rPr>
              <w:rFonts w:ascii="David" w:eastAsia="David" w:hAnsi="David" w:cs="David"/>
              <w:rtl/>
            </w:rPr>
          </w:rPrChange>
        </w:rPr>
        <w:t xml:space="preserve"> </w:t>
      </w:r>
      <w:r w:rsidRPr="00A90D62">
        <w:rPr>
          <w:rFonts w:ascii="David" w:hAnsi="David" w:cs="David"/>
          <w:sz w:val="28"/>
          <w:szCs w:val="28"/>
          <w:rtl/>
          <w:rPrChange w:id="7062" w:author="אברהם" w:date="2012-11-23T10:23:00Z">
            <w:rPr>
              <w:rFonts w:ascii="David" w:hAnsi="David" w:cs="David"/>
              <w:rtl/>
            </w:rPr>
          </w:rPrChange>
        </w:rPr>
        <w:t>אותנו</w:t>
      </w:r>
      <w:r w:rsidRPr="00A90D62">
        <w:rPr>
          <w:rFonts w:ascii="David" w:eastAsia="David" w:hAnsi="David" w:cs="David"/>
          <w:sz w:val="28"/>
          <w:szCs w:val="28"/>
          <w:rtl/>
          <w:rPrChange w:id="7063" w:author="אברהם" w:date="2012-11-23T10:23:00Z">
            <w:rPr>
              <w:rFonts w:ascii="David" w:eastAsia="David" w:hAnsi="David" w:cs="David"/>
              <w:rtl/>
            </w:rPr>
          </w:rPrChange>
        </w:rPr>
        <w:t xml:space="preserve"> </w:t>
      </w:r>
      <w:r w:rsidRPr="00A90D62">
        <w:rPr>
          <w:rFonts w:ascii="David" w:hAnsi="David" w:cs="David"/>
          <w:sz w:val="28"/>
          <w:szCs w:val="28"/>
          <w:rtl/>
          <w:rPrChange w:id="7064" w:author="אברהם" w:date="2012-11-23T10:23:00Z">
            <w:rPr>
              <w:rFonts w:ascii="David" w:hAnsi="David" w:cs="David"/>
              <w:rtl/>
            </w:rPr>
          </w:rPrChange>
        </w:rPr>
        <w:t>הוא</w:t>
      </w:r>
      <w:r w:rsidRPr="00A90D62">
        <w:rPr>
          <w:rFonts w:ascii="David" w:eastAsia="David" w:hAnsi="David" w:cs="David"/>
          <w:sz w:val="28"/>
          <w:szCs w:val="28"/>
          <w:rtl/>
          <w:rPrChange w:id="7065" w:author="אברהם" w:date="2012-11-23T10:23:00Z">
            <w:rPr>
              <w:rFonts w:ascii="David" w:eastAsia="David" w:hAnsi="David" w:cs="David"/>
              <w:rtl/>
            </w:rPr>
          </w:rPrChange>
        </w:rPr>
        <w:t xml:space="preserve"> </w:t>
      </w:r>
      <w:r w:rsidRPr="00A90D62">
        <w:rPr>
          <w:rFonts w:ascii="David" w:hAnsi="David" w:cs="David"/>
          <w:sz w:val="28"/>
          <w:szCs w:val="28"/>
          <w:rtl/>
          <w:rPrChange w:id="7066" w:author="אברהם" w:date="2012-11-23T10:23:00Z">
            <w:rPr>
              <w:rFonts w:ascii="David" w:hAnsi="David" w:cs="David"/>
              <w:rtl/>
            </w:rPr>
          </w:rPrChange>
        </w:rPr>
        <w:t>שיעורם</w:t>
      </w:r>
      <w:r w:rsidRPr="00A90D62">
        <w:rPr>
          <w:rFonts w:ascii="David" w:eastAsia="David" w:hAnsi="David" w:cs="David"/>
          <w:sz w:val="28"/>
          <w:szCs w:val="28"/>
          <w:rtl/>
          <w:rPrChange w:id="7067" w:author="אברהם" w:date="2012-11-23T10:23:00Z">
            <w:rPr>
              <w:rFonts w:ascii="David" w:eastAsia="David" w:hAnsi="David" w:cs="David"/>
              <w:rtl/>
            </w:rPr>
          </w:rPrChange>
        </w:rPr>
        <w:t xml:space="preserve"> </w:t>
      </w:r>
      <w:r w:rsidRPr="00A90D62">
        <w:rPr>
          <w:rFonts w:ascii="David" w:hAnsi="David" w:cs="David"/>
          <w:sz w:val="28"/>
          <w:szCs w:val="28"/>
          <w:rtl/>
          <w:rPrChange w:id="7068" w:author="אברהם" w:date="2012-11-23T10:23:00Z">
            <w:rPr>
              <w:rFonts w:ascii="David" w:hAnsi="David" w:cs="David"/>
              <w:rtl/>
            </w:rPr>
          </w:rPrChange>
        </w:rPr>
        <w:t>היחסי</w:t>
      </w:r>
      <w:r w:rsidRPr="00A90D62">
        <w:rPr>
          <w:rFonts w:ascii="David" w:eastAsia="David" w:hAnsi="David" w:cs="David"/>
          <w:sz w:val="28"/>
          <w:szCs w:val="28"/>
          <w:rtl/>
          <w:rPrChange w:id="7069" w:author="אברהם" w:date="2012-11-23T10:23:00Z">
            <w:rPr>
              <w:rFonts w:ascii="David" w:eastAsia="David" w:hAnsi="David" w:cs="David"/>
              <w:rtl/>
            </w:rPr>
          </w:rPrChange>
        </w:rPr>
        <w:t xml:space="preserve"> </w:t>
      </w:r>
      <w:r w:rsidRPr="00A90D62">
        <w:rPr>
          <w:rFonts w:ascii="David" w:hAnsi="David" w:cs="David"/>
          <w:sz w:val="28"/>
          <w:szCs w:val="28"/>
          <w:rtl/>
          <w:rPrChange w:id="7070" w:author="אברהם" w:date="2012-11-23T10:23:00Z">
            <w:rPr>
              <w:rFonts w:ascii="David" w:hAnsi="David" w:cs="David"/>
              <w:rtl/>
            </w:rPr>
          </w:rPrChange>
        </w:rPr>
        <w:t>של</w:t>
      </w:r>
      <w:r w:rsidRPr="00A90D62">
        <w:rPr>
          <w:rFonts w:ascii="David" w:eastAsia="David" w:hAnsi="David" w:cs="David"/>
          <w:sz w:val="28"/>
          <w:szCs w:val="28"/>
          <w:rtl/>
          <w:rPrChange w:id="7071" w:author="אברהם" w:date="2012-11-23T10:23:00Z">
            <w:rPr>
              <w:rFonts w:ascii="David" w:eastAsia="David" w:hAnsi="David" w:cs="David"/>
              <w:rtl/>
            </w:rPr>
          </w:rPrChange>
        </w:rPr>
        <w:t xml:space="preserve"> </w:t>
      </w:r>
      <w:r w:rsidRPr="00A90D62">
        <w:rPr>
          <w:rFonts w:ascii="David" w:hAnsi="David" w:cs="David"/>
          <w:sz w:val="28"/>
          <w:szCs w:val="28"/>
          <w:rtl/>
          <w:rPrChange w:id="7072" w:author="אברהם" w:date="2012-11-23T10:23:00Z">
            <w:rPr>
              <w:rFonts w:ascii="David" w:hAnsi="David" w:cs="David"/>
              <w:rtl/>
            </w:rPr>
          </w:rPrChange>
        </w:rPr>
        <w:t>חסרי</w:t>
      </w:r>
      <w:del w:id="7073" w:author="אברהם" w:date="2012-11-26T17:42:00Z">
        <w:r w:rsidRPr="00A90D62" w:rsidDel="00A76878">
          <w:rPr>
            <w:rFonts w:ascii="David" w:hAnsi="David" w:cs="David"/>
            <w:sz w:val="28"/>
            <w:szCs w:val="28"/>
            <w:rtl/>
            <w:rPrChange w:id="7074" w:author="אברהם" w:date="2012-11-23T10:23:00Z">
              <w:rPr>
                <w:rFonts w:ascii="David" w:hAnsi="David" w:cs="David"/>
                <w:rtl/>
              </w:rPr>
            </w:rPrChange>
          </w:rPr>
          <w:delText>-</w:delText>
        </w:r>
      </w:del>
      <w:ins w:id="7075" w:author="אברהם" w:date="2012-11-26T17:42:00Z">
        <w:r w:rsidR="00A76878">
          <w:rPr>
            <w:rFonts w:ascii="David" w:hAnsi="David" w:cs="David" w:hint="cs"/>
            <w:sz w:val="28"/>
            <w:szCs w:val="28"/>
            <w:rtl/>
          </w:rPr>
          <w:t xml:space="preserve"> </w:t>
        </w:r>
      </w:ins>
      <w:r w:rsidRPr="00A90D62">
        <w:rPr>
          <w:rFonts w:ascii="David" w:hAnsi="David" w:cs="David"/>
          <w:sz w:val="28"/>
          <w:szCs w:val="28"/>
          <w:rtl/>
          <w:rPrChange w:id="7076" w:author="אברהם" w:date="2012-11-23T10:23:00Z">
            <w:rPr>
              <w:rFonts w:ascii="David" w:hAnsi="David" w:cs="David"/>
              <w:rtl/>
            </w:rPr>
          </w:rPrChange>
        </w:rPr>
        <w:t>הנחלה</w:t>
      </w:r>
      <w:r w:rsidRPr="00A90D62">
        <w:rPr>
          <w:rFonts w:ascii="David" w:eastAsia="David" w:hAnsi="David" w:cs="David"/>
          <w:sz w:val="28"/>
          <w:szCs w:val="28"/>
          <w:rtl/>
          <w:rPrChange w:id="7077" w:author="אברהם" w:date="2012-11-23T10:23:00Z">
            <w:rPr>
              <w:rFonts w:ascii="David" w:eastAsia="David" w:hAnsi="David" w:cs="David"/>
              <w:rtl/>
            </w:rPr>
          </w:rPrChange>
        </w:rPr>
        <w:t xml:space="preserve"> </w:t>
      </w:r>
      <w:r w:rsidRPr="00A90D62">
        <w:rPr>
          <w:rFonts w:ascii="David" w:hAnsi="David" w:cs="David"/>
          <w:sz w:val="28"/>
          <w:szCs w:val="28"/>
          <w:rtl/>
          <w:rPrChange w:id="7078" w:author="אברהם" w:date="2012-11-23T10:23:00Z">
            <w:rPr>
              <w:rFonts w:ascii="David" w:hAnsi="David" w:cs="David"/>
              <w:rtl/>
            </w:rPr>
          </w:rPrChange>
        </w:rPr>
        <w:t>- אנו</w:t>
      </w:r>
      <w:r w:rsidRPr="00A90D62">
        <w:rPr>
          <w:rFonts w:ascii="David" w:eastAsia="David" w:hAnsi="David" w:cs="David"/>
          <w:sz w:val="28"/>
          <w:szCs w:val="28"/>
          <w:rtl/>
          <w:rPrChange w:id="7079" w:author="אברהם" w:date="2012-11-23T10:23:00Z">
            <w:rPr>
              <w:rFonts w:ascii="David" w:eastAsia="David" w:hAnsi="David" w:cs="David"/>
              <w:rtl/>
            </w:rPr>
          </w:rPrChange>
        </w:rPr>
        <w:t xml:space="preserve"> </w:t>
      </w:r>
      <w:r w:rsidRPr="00A90D62">
        <w:rPr>
          <w:rFonts w:ascii="David" w:hAnsi="David" w:cs="David"/>
          <w:sz w:val="28"/>
          <w:szCs w:val="28"/>
          <w:rtl/>
          <w:rPrChange w:id="7080" w:author="אברהם" w:date="2012-11-23T10:23:00Z">
            <w:rPr>
              <w:rFonts w:ascii="David" w:hAnsi="David" w:cs="David"/>
              <w:rtl/>
            </w:rPr>
          </w:rPrChange>
        </w:rPr>
        <w:t>רוצים</w:t>
      </w:r>
      <w:r w:rsidRPr="00A90D62">
        <w:rPr>
          <w:rFonts w:ascii="David" w:eastAsia="David" w:hAnsi="David" w:cs="David"/>
          <w:sz w:val="28"/>
          <w:szCs w:val="28"/>
          <w:rtl/>
          <w:rPrChange w:id="7081" w:author="אברהם" w:date="2012-11-23T10:23:00Z">
            <w:rPr>
              <w:rFonts w:ascii="David" w:eastAsia="David" w:hAnsi="David" w:cs="David"/>
              <w:rtl/>
            </w:rPr>
          </w:rPrChange>
        </w:rPr>
        <w:t xml:space="preserve"> </w:t>
      </w:r>
      <w:r w:rsidRPr="00A90D62">
        <w:rPr>
          <w:rFonts w:ascii="David" w:hAnsi="David" w:cs="David"/>
          <w:sz w:val="28"/>
          <w:szCs w:val="28"/>
          <w:rtl/>
          <w:rPrChange w:id="7082" w:author="אברהם" w:date="2012-11-23T10:23:00Z">
            <w:rPr>
              <w:rFonts w:ascii="David" w:hAnsi="David" w:cs="David"/>
              <w:rtl/>
            </w:rPr>
          </w:rPrChange>
        </w:rPr>
        <w:t>ששיעור</w:t>
      </w:r>
      <w:r w:rsidRPr="00A90D62">
        <w:rPr>
          <w:rFonts w:ascii="David" w:eastAsia="David" w:hAnsi="David" w:cs="David"/>
          <w:sz w:val="28"/>
          <w:szCs w:val="28"/>
          <w:rtl/>
          <w:rPrChange w:id="7083" w:author="אברהם" w:date="2012-11-23T10:23:00Z">
            <w:rPr>
              <w:rFonts w:ascii="David" w:eastAsia="David" w:hAnsi="David" w:cs="David"/>
              <w:rtl/>
            </w:rPr>
          </w:rPrChange>
        </w:rPr>
        <w:t xml:space="preserve"> </w:t>
      </w:r>
      <w:r w:rsidRPr="00A90D62">
        <w:rPr>
          <w:rFonts w:ascii="David" w:hAnsi="David" w:cs="David"/>
          <w:sz w:val="28"/>
          <w:szCs w:val="28"/>
          <w:rtl/>
          <w:rPrChange w:id="7084" w:author="אברהם" w:date="2012-11-23T10:23:00Z">
            <w:rPr>
              <w:rFonts w:ascii="David" w:hAnsi="David" w:cs="David"/>
              <w:rtl/>
            </w:rPr>
          </w:rPrChange>
        </w:rPr>
        <w:t>זה</w:t>
      </w:r>
      <w:r w:rsidRPr="00A90D62">
        <w:rPr>
          <w:rFonts w:ascii="David" w:eastAsia="David" w:hAnsi="David" w:cs="David"/>
          <w:sz w:val="28"/>
          <w:szCs w:val="28"/>
          <w:rtl/>
          <w:rPrChange w:id="7085" w:author="אברהם" w:date="2012-11-23T10:23:00Z">
            <w:rPr>
              <w:rFonts w:ascii="David" w:eastAsia="David" w:hAnsi="David" w:cs="David"/>
              <w:rtl/>
            </w:rPr>
          </w:rPrChange>
        </w:rPr>
        <w:t xml:space="preserve"> </w:t>
      </w:r>
      <w:r w:rsidRPr="00A90D62">
        <w:rPr>
          <w:rFonts w:ascii="David" w:hAnsi="David" w:cs="David"/>
          <w:sz w:val="28"/>
          <w:szCs w:val="28"/>
          <w:rtl/>
          <w:rPrChange w:id="7086" w:author="אברהם" w:date="2012-11-23T10:23:00Z">
            <w:rPr>
              <w:rFonts w:ascii="David" w:hAnsi="David" w:cs="David"/>
              <w:rtl/>
            </w:rPr>
          </w:rPrChange>
        </w:rPr>
        <w:t>יהיה</w:t>
      </w:r>
      <w:r w:rsidRPr="00A90D62">
        <w:rPr>
          <w:rFonts w:ascii="David" w:eastAsia="David" w:hAnsi="David" w:cs="David"/>
          <w:sz w:val="28"/>
          <w:szCs w:val="28"/>
          <w:rtl/>
          <w:rPrChange w:id="7087" w:author="אברהם" w:date="2012-11-23T10:23:00Z">
            <w:rPr>
              <w:rFonts w:ascii="David" w:eastAsia="David" w:hAnsi="David" w:cs="David"/>
              <w:rtl/>
            </w:rPr>
          </w:rPrChange>
        </w:rPr>
        <w:t xml:space="preserve"> </w:t>
      </w:r>
      <w:r w:rsidRPr="00A90D62">
        <w:rPr>
          <w:rFonts w:ascii="David" w:hAnsi="David" w:cs="David"/>
          <w:sz w:val="28"/>
          <w:szCs w:val="28"/>
          <w:rtl/>
          <w:rPrChange w:id="7088" w:author="אברהם" w:date="2012-11-23T10:23:00Z">
            <w:rPr>
              <w:rFonts w:ascii="David" w:hAnsi="David" w:cs="David"/>
              <w:rtl/>
            </w:rPr>
          </w:rPrChange>
        </w:rPr>
        <w:t>קטן</w:t>
      </w:r>
      <w:r w:rsidRPr="00A90D62">
        <w:rPr>
          <w:rFonts w:ascii="David" w:eastAsia="David" w:hAnsi="David" w:cs="David"/>
          <w:sz w:val="28"/>
          <w:szCs w:val="28"/>
          <w:rtl/>
          <w:rPrChange w:id="7089" w:author="אברהם" w:date="2012-11-23T10:23:00Z">
            <w:rPr>
              <w:rFonts w:ascii="David" w:eastAsia="David" w:hAnsi="David" w:cs="David"/>
              <w:rtl/>
            </w:rPr>
          </w:rPrChange>
        </w:rPr>
        <w:t xml:space="preserve"> </w:t>
      </w:r>
      <w:r w:rsidRPr="00A90D62">
        <w:rPr>
          <w:rFonts w:ascii="David" w:hAnsi="David" w:cs="David"/>
          <w:sz w:val="28"/>
          <w:szCs w:val="28"/>
          <w:rtl/>
          <w:rPrChange w:id="7090" w:author="אברהם" w:date="2012-11-23T10:23:00Z">
            <w:rPr>
              <w:rFonts w:ascii="David" w:hAnsi="David" w:cs="David"/>
              <w:rtl/>
            </w:rPr>
          </w:rPrChange>
        </w:rPr>
        <w:t>ככל</w:t>
      </w:r>
      <w:r w:rsidRPr="00A90D62">
        <w:rPr>
          <w:rFonts w:ascii="David" w:eastAsia="David" w:hAnsi="David" w:cs="David"/>
          <w:sz w:val="28"/>
          <w:szCs w:val="28"/>
          <w:rtl/>
          <w:rPrChange w:id="7091" w:author="אברהם" w:date="2012-11-23T10:23:00Z">
            <w:rPr>
              <w:rFonts w:ascii="David" w:eastAsia="David" w:hAnsi="David" w:cs="David"/>
              <w:rtl/>
            </w:rPr>
          </w:rPrChange>
        </w:rPr>
        <w:t xml:space="preserve"> </w:t>
      </w:r>
      <w:r w:rsidRPr="00A90D62">
        <w:rPr>
          <w:rFonts w:ascii="David" w:hAnsi="David" w:cs="David"/>
          <w:sz w:val="28"/>
          <w:szCs w:val="28"/>
          <w:rtl/>
          <w:rPrChange w:id="7092" w:author="אברהם" w:date="2012-11-23T10:23:00Z">
            <w:rPr>
              <w:rFonts w:ascii="David" w:hAnsi="David" w:cs="David"/>
              <w:rtl/>
            </w:rPr>
          </w:rPrChange>
        </w:rPr>
        <w:t>האפשר. להלן</w:t>
      </w:r>
      <w:r w:rsidRPr="00A90D62">
        <w:rPr>
          <w:rFonts w:ascii="David" w:eastAsia="David" w:hAnsi="David" w:cs="David"/>
          <w:sz w:val="28"/>
          <w:szCs w:val="28"/>
          <w:rtl/>
          <w:rPrChange w:id="7093" w:author="אברהם" w:date="2012-11-23T10:23:00Z">
            <w:rPr>
              <w:rFonts w:ascii="David" w:eastAsia="David" w:hAnsi="David" w:cs="David"/>
              <w:rtl/>
            </w:rPr>
          </w:rPrChange>
        </w:rPr>
        <w:t xml:space="preserve"> </w:t>
      </w:r>
      <w:r w:rsidRPr="00A90D62">
        <w:rPr>
          <w:rFonts w:ascii="David" w:hAnsi="David" w:cs="David"/>
          <w:sz w:val="28"/>
          <w:szCs w:val="28"/>
          <w:rtl/>
          <w:rPrChange w:id="7094" w:author="אברהם" w:date="2012-11-23T10:23:00Z">
            <w:rPr>
              <w:rFonts w:ascii="David" w:hAnsi="David" w:cs="David"/>
              <w:rtl/>
            </w:rPr>
          </w:rPrChange>
        </w:rPr>
        <w:t>גרף</w:t>
      </w:r>
      <w:r w:rsidRPr="00A90D62">
        <w:rPr>
          <w:rFonts w:ascii="David" w:eastAsia="David" w:hAnsi="David" w:cs="David"/>
          <w:sz w:val="28"/>
          <w:szCs w:val="28"/>
          <w:rtl/>
          <w:rPrChange w:id="7095" w:author="אברהם" w:date="2012-11-23T10:23:00Z">
            <w:rPr>
              <w:rFonts w:ascii="David" w:eastAsia="David" w:hAnsi="David" w:cs="David"/>
              <w:rtl/>
            </w:rPr>
          </w:rPrChange>
        </w:rPr>
        <w:t xml:space="preserve"> </w:t>
      </w:r>
      <w:r w:rsidRPr="00A90D62">
        <w:rPr>
          <w:rFonts w:ascii="David" w:hAnsi="David" w:cs="David"/>
          <w:sz w:val="28"/>
          <w:szCs w:val="28"/>
          <w:rtl/>
          <w:rPrChange w:id="7096" w:author="אברהם" w:date="2012-11-23T10:23:00Z">
            <w:rPr>
              <w:rFonts w:ascii="David" w:hAnsi="David" w:cs="David"/>
              <w:rtl/>
            </w:rPr>
          </w:rPrChange>
        </w:rPr>
        <w:t>אופייני</w:t>
      </w:r>
      <w:r w:rsidRPr="00A90D62">
        <w:rPr>
          <w:rFonts w:ascii="David" w:eastAsia="David" w:hAnsi="David" w:cs="David"/>
          <w:sz w:val="28"/>
          <w:szCs w:val="28"/>
          <w:rtl/>
          <w:rPrChange w:id="7097" w:author="אברהם" w:date="2012-11-23T10:23:00Z">
            <w:rPr>
              <w:rFonts w:ascii="David" w:eastAsia="David" w:hAnsi="David" w:cs="David"/>
              <w:rtl/>
            </w:rPr>
          </w:rPrChange>
        </w:rPr>
        <w:t xml:space="preserve"> </w:t>
      </w:r>
      <w:r w:rsidRPr="00A90D62">
        <w:rPr>
          <w:rFonts w:ascii="David" w:hAnsi="David" w:cs="David"/>
          <w:sz w:val="28"/>
          <w:szCs w:val="28"/>
          <w:rtl/>
          <w:rPrChange w:id="7098" w:author="אברהם" w:date="2012-11-23T10:23:00Z">
            <w:rPr>
              <w:rFonts w:ascii="David" w:hAnsi="David" w:cs="David"/>
              <w:rtl/>
            </w:rPr>
          </w:rPrChange>
        </w:rPr>
        <w:t>של</w:t>
      </w:r>
      <w:r w:rsidRPr="00A90D62">
        <w:rPr>
          <w:rFonts w:ascii="David" w:eastAsia="David" w:hAnsi="David" w:cs="David"/>
          <w:sz w:val="28"/>
          <w:szCs w:val="28"/>
          <w:rtl/>
          <w:rPrChange w:id="7099" w:author="אברהם" w:date="2012-11-23T10:23:00Z">
            <w:rPr>
              <w:rFonts w:ascii="David" w:eastAsia="David" w:hAnsi="David" w:cs="David"/>
              <w:rtl/>
            </w:rPr>
          </w:rPrChange>
        </w:rPr>
        <w:t xml:space="preserve"> </w:t>
      </w:r>
      <w:r w:rsidRPr="00A90D62">
        <w:rPr>
          <w:rFonts w:ascii="David" w:hAnsi="David" w:cs="David"/>
          <w:sz w:val="28"/>
          <w:szCs w:val="28"/>
          <w:rtl/>
          <w:rPrChange w:id="7100" w:author="אברהם" w:date="2012-11-23T10:23:00Z">
            <w:rPr>
              <w:rFonts w:ascii="David" w:hAnsi="David" w:cs="David"/>
              <w:rtl/>
            </w:rPr>
          </w:rPrChange>
        </w:rPr>
        <w:t>שיעור</w:t>
      </w:r>
      <w:r w:rsidRPr="00A90D62">
        <w:rPr>
          <w:rFonts w:ascii="David" w:eastAsia="David" w:hAnsi="David" w:cs="David"/>
          <w:sz w:val="28"/>
          <w:szCs w:val="28"/>
          <w:rtl/>
          <w:rPrChange w:id="7101" w:author="אברהם" w:date="2012-11-23T10:23:00Z">
            <w:rPr>
              <w:rFonts w:ascii="David" w:eastAsia="David" w:hAnsi="David" w:cs="David"/>
              <w:rtl/>
            </w:rPr>
          </w:rPrChange>
        </w:rPr>
        <w:t xml:space="preserve"> </w:t>
      </w:r>
      <w:r w:rsidRPr="00A90D62">
        <w:rPr>
          <w:rFonts w:ascii="David" w:hAnsi="David" w:cs="David"/>
          <w:sz w:val="28"/>
          <w:szCs w:val="28"/>
          <w:rtl/>
          <w:rPrChange w:id="7102" w:author="אברהם" w:date="2012-11-23T10:23:00Z">
            <w:rPr>
              <w:rFonts w:ascii="David" w:hAnsi="David" w:cs="David"/>
              <w:rtl/>
            </w:rPr>
          </w:rPrChange>
        </w:rPr>
        <w:t>חסרי</w:t>
      </w:r>
      <w:del w:id="7103" w:author="אברהם" w:date="2012-11-26T17:42:00Z">
        <w:r w:rsidRPr="00A90D62" w:rsidDel="00A76878">
          <w:rPr>
            <w:rFonts w:ascii="David" w:hAnsi="David" w:cs="David"/>
            <w:sz w:val="28"/>
            <w:szCs w:val="28"/>
            <w:rtl/>
            <w:rPrChange w:id="7104" w:author="אברהם" w:date="2012-11-23T10:23:00Z">
              <w:rPr>
                <w:rFonts w:ascii="David" w:hAnsi="David" w:cs="David"/>
                <w:rtl/>
              </w:rPr>
            </w:rPrChange>
          </w:rPr>
          <w:delText>-</w:delText>
        </w:r>
      </w:del>
      <w:ins w:id="7105" w:author="אברהם" w:date="2012-11-26T17:42:00Z">
        <w:r w:rsidR="00A76878">
          <w:rPr>
            <w:rFonts w:ascii="David" w:hAnsi="David" w:cs="David" w:hint="cs"/>
            <w:sz w:val="28"/>
            <w:szCs w:val="28"/>
            <w:rtl/>
          </w:rPr>
          <w:t xml:space="preserve"> </w:t>
        </w:r>
      </w:ins>
      <w:r w:rsidRPr="00A90D62">
        <w:rPr>
          <w:rFonts w:ascii="David" w:hAnsi="David" w:cs="David"/>
          <w:sz w:val="28"/>
          <w:szCs w:val="28"/>
          <w:rtl/>
          <w:rPrChange w:id="7106" w:author="אברהם" w:date="2012-11-23T10:23:00Z">
            <w:rPr>
              <w:rFonts w:ascii="David" w:hAnsi="David" w:cs="David"/>
              <w:rtl/>
            </w:rPr>
          </w:rPrChange>
        </w:rPr>
        <w:t>הנחלה, באחוזים, עבור</w:t>
      </w:r>
      <w:r w:rsidRPr="00A90D62">
        <w:rPr>
          <w:rFonts w:ascii="David" w:eastAsia="David" w:hAnsi="David" w:cs="David"/>
          <w:sz w:val="28"/>
          <w:szCs w:val="28"/>
          <w:rtl/>
          <w:rPrChange w:id="7107" w:author="אברהם" w:date="2012-11-23T10:23:00Z">
            <w:rPr>
              <w:rFonts w:ascii="David" w:eastAsia="David" w:hAnsi="David" w:cs="David"/>
              <w:rtl/>
            </w:rPr>
          </w:rPrChange>
        </w:rPr>
        <w:t xml:space="preserve"> </w:t>
      </w:r>
      <w:r w:rsidRPr="00A90D62">
        <w:rPr>
          <w:rFonts w:ascii="David" w:hAnsi="David" w:cs="David"/>
          <w:sz w:val="28"/>
          <w:szCs w:val="28"/>
          <w:rPrChange w:id="7108" w:author="אברהם" w:date="2012-11-23T10:23:00Z">
            <w:rPr>
              <w:rFonts w:ascii="David" w:hAnsi="David" w:cs="David"/>
            </w:rPr>
          </w:rPrChange>
        </w:rPr>
        <w:t>1000</w:t>
      </w:r>
      <w:r w:rsidRPr="00A90D62">
        <w:rPr>
          <w:rFonts w:ascii="David" w:hAnsi="David" w:cs="David"/>
          <w:sz w:val="28"/>
          <w:szCs w:val="28"/>
          <w:rtl/>
          <w:rPrChange w:id="7109" w:author="אברהם" w:date="2012-11-23T10:23:00Z">
            <w:rPr>
              <w:rFonts w:ascii="David" w:hAnsi="David" w:cs="David"/>
              <w:rtl/>
            </w:rPr>
          </w:rPrChange>
        </w:rPr>
        <w:t xml:space="preserve"> אזרחים</w:t>
      </w:r>
      <w:r w:rsidRPr="00A90D62">
        <w:rPr>
          <w:rFonts w:ascii="David" w:eastAsia="David" w:hAnsi="David" w:cs="David"/>
          <w:sz w:val="28"/>
          <w:szCs w:val="28"/>
          <w:rtl/>
          <w:rPrChange w:id="7110" w:author="אברהם" w:date="2012-11-23T10:23:00Z">
            <w:rPr>
              <w:rFonts w:ascii="David" w:eastAsia="David" w:hAnsi="David" w:cs="David"/>
              <w:rtl/>
            </w:rPr>
          </w:rPrChange>
        </w:rPr>
        <w:t xml:space="preserve"> </w:t>
      </w:r>
      <w:r w:rsidRPr="00A90D62">
        <w:rPr>
          <w:rFonts w:ascii="David" w:hAnsi="David" w:cs="David"/>
          <w:sz w:val="28"/>
          <w:szCs w:val="28"/>
          <w:rtl/>
          <w:rPrChange w:id="7111" w:author="אברהם" w:date="2012-11-23T10:23:00Z">
            <w:rPr>
              <w:rFonts w:ascii="David" w:hAnsi="David" w:cs="David"/>
              <w:rtl/>
            </w:rPr>
          </w:rPrChange>
        </w:rPr>
        <w:t>ו-</w:t>
      </w:r>
      <w:r w:rsidRPr="00A90D62">
        <w:rPr>
          <w:rFonts w:ascii="David" w:hAnsi="David" w:cs="David"/>
          <w:sz w:val="28"/>
          <w:szCs w:val="28"/>
          <w:rPrChange w:id="7112" w:author="אברהם" w:date="2012-11-23T10:23:00Z">
            <w:rPr>
              <w:rFonts w:ascii="David" w:hAnsi="David" w:cs="David"/>
            </w:rPr>
          </w:rPrChange>
        </w:rPr>
        <w:t>1000</w:t>
      </w:r>
      <w:r w:rsidRPr="00A90D62">
        <w:rPr>
          <w:rFonts w:ascii="David" w:hAnsi="David" w:cs="David"/>
          <w:sz w:val="28"/>
          <w:szCs w:val="28"/>
          <w:rtl/>
          <w:rPrChange w:id="7113" w:author="אברהם" w:date="2012-11-23T10:23:00Z">
            <w:rPr>
              <w:rFonts w:ascii="David" w:hAnsi="David" w:cs="David"/>
              <w:rtl/>
            </w:rPr>
          </w:rPrChange>
        </w:rPr>
        <w:t xml:space="preserve"> נחלות, ושני</w:t>
      </w:r>
      <w:r w:rsidRPr="00A90D62">
        <w:rPr>
          <w:rFonts w:ascii="David" w:eastAsia="David" w:hAnsi="David" w:cs="David"/>
          <w:sz w:val="28"/>
          <w:szCs w:val="28"/>
          <w:rtl/>
          <w:rPrChange w:id="7114" w:author="אברהם" w:date="2012-11-23T10:23:00Z">
            <w:rPr>
              <w:rFonts w:ascii="David" w:eastAsia="David" w:hAnsi="David" w:cs="David"/>
              <w:rtl/>
            </w:rPr>
          </w:rPrChange>
        </w:rPr>
        <w:t xml:space="preserve"> </w:t>
      </w:r>
      <w:r w:rsidRPr="00A90D62">
        <w:rPr>
          <w:rFonts w:ascii="David" w:hAnsi="David" w:cs="David"/>
          <w:sz w:val="28"/>
          <w:szCs w:val="28"/>
          <w:rtl/>
          <w:rPrChange w:id="7115" w:author="אברהם" w:date="2012-11-23T10:23:00Z">
            <w:rPr>
              <w:rFonts w:ascii="David" w:hAnsi="David" w:cs="David"/>
              <w:rtl/>
            </w:rPr>
          </w:rPrChange>
        </w:rPr>
        <w:t>ערכים</w:t>
      </w:r>
      <w:r w:rsidRPr="00A90D62">
        <w:rPr>
          <w:rFonts w:ascii="David" w:eastAsia="David" w:hAnsi="David" w:cs="David"/>
          <w:sz w:val="28"/>
          <w:szCs w:val="28"/>
          <w:rtl/>
          <w:rPrChange w:id="7116" w:author="אברהם" w:date="2012-11-23T10:23:00Z">
            <w:rPr>
              <w:rFonts w:ascii="David" w:eastAsia="David" w:hAnsi="David" w:cs="David"/>
              <w:rtl/>
            </w:rPr>
          </w:rPrChange>
        </w:rPr>
        <w:t xml:space="preserve"> </w:t>
      </w:r>
      <w:r w:rsidRPr="00A90D62">
        <w:rPr>
          <w:rFonts w:ascii="David" w:hAnsi="David" w:cs="David"/>
          <w:sz w:val="28"/>
          <w:szCs w:val="28"/>
          <w:rtl/>
          <w:rPrChange w:id="7117" w:author="אברהם" w:date="2012-11-23T10:23:00Z">
            <w:rPr>
              <w:rFonts w:ascii="David" w:hAnsi="David" w:cs="David"/>
              <w:rtl/>
            </w:rPr>
          </w:rPrChange>
        </w:rPr>
        <w:t>שונים</w:t>
      </w:r>
      <w:r w:rsidRPr="00A90D62">
        <w:rPr>
          <w:rFonts w:ascii="David" w:eastAsia="David" w:hAnsi="David" w:cs="David"/>
          <w:sz w:val="28"/>
          <w:szCs w:val="28"/>
          <w:rtl/>
          <w:rPrChange w:id="7118" w:author="אברהם" w:date="2012-11-23T10:23:00Z">
            <w:rPr>
              <w:rFonts w:ascii="David" w:eastAsia="David" w:hAnsi="David" w:cs="David"/>
              <w:rtl/>
            </w:rPr>
          </w:rPrChange>
        </w:rPr>
        <w:t xml:space="preserve"> </w:t>
      </w:r>
      <w:r w:rsidRPr="00A90D62">
        <w:rPr>
          <w:rFonts w:ascii="David" w:hAnsi="David" w:cs="David"/>
          <w:sz w:val="28"/>
          <w:szCs w:val="28"/>
          <w:rtl/>
          <w:rPrChange w:id="7119" w:author="אברהם" w:date="2012-11-23T10:23:00Z">
            <w:rPr>
              <w:rFonts w:ascii="David" w:hAnsi="David" w:cs="David"/>
              <w:rtl/>
            </w:rPr>
          </w:rPrChange>
        </w:rPr>
        <w:t>של</w:t>
      </w:r>
      <w:r w:rsidRPr="00A90D62">
        <w:rPr>
          <w:rFonts w:ascii="David" w:eastAsia="David" w:hAnsi="David" w:cs="David"/>
          <w:sz w:val="28"/>
          <w:szCs w:val="28"/>
          <w:rtl/>
          <w:rPrChange w:id="7120" w:author="אברהם" w:date="2012-11-23T10:23:00Z">
            <w:rPr>
              <w:rFonts w:ascii="David" w:eastAsia="David" w:hAnsi="David" w:cs="David"/>
              <w:rtl/>
            </w:rPr>
          </w:rPrChange>
        </w:rPr>
        <w:t xml:space="preserve"> </w:t>
      </w:r>
      <w:r w:rsidRPr="00A90D62">
        <w:rPr>
          <w:rFonts w:ascii="David" w:hAnsi="David" w:cs="David"/>
          <w:sz w:val="28"/>
          <w:szCs w:val="28"/>
          <w:rtl/>
          <w:rPrChange w:id="7121" w:author="אברהם" w:date="2012-11-23T10:23:00Z">
            <w:rPr>
              <w:rFonts w:ascii="David" w:hAnsi="David" w:cs="David"/>
              <w:rtl/>
            </w:rPr>
          </w:rPrChange>
        </w:rPr>
        <w:t>הסתברות</w:t>
      </w:r>
      <w:r w:rsidRPr="00A90D62">
        <w:rPr>
          <w:rFonts w:ascii="David" w:eastAsia="David" w:hAnsi="David" w:cs="David"/>
          <w:sz w:val="28"/>
          <w:szCs w:val="28"/>
          <w:rtl/>
          <w:rPrChange w:id="7122" w:author="אברהם" w:date="2012-11-23T10:23:00Z">
            <w:rPr>
              <w:rFonts w:ascii="David" w:eastAsia="David" w:hAnsi="David" w:cs="David"/>
              <w:rtl/>
            </w:rPr>
          </w:rPrChange>
        </w:rPr>
        <w:t xml:space="preserve"> </w:t>
      </w:r>
      <w:r w:rsidRPr="00A90D62">
        <w:rPr>
          <w:rFonts w:ascii="David" w:hAnsi="David" w:cs="David"/>
          <w:sz w:val="28"/>
          <w:szCs w:val="28"/>
          <w:rtl/>
          <w:rPrChange w:id="7123" w:author="אברהם" w:date="2012-11-23T10:23:00Z">
            <w:rPr>
              <w:rFonts w:ascii="David" w:hAnsi="David" w:cs="David"/>
              <w:rtl/>
            </w:rPr>
          </w:rPrChange>
        </w:rPr>
        <w:t>המכירה</w:t>
      </w:r>
      <w:r w:rsidRPr="00A90D62">
        <w:rPr>
          <w:rFonts w:ascii="David" w:eastAsia="David" w:hAnsi="David" w:cs="David"/>
          <w:sz w:val="28"/>
          <w:szCs w:val="28"/>
          <w:rtl/>
          <w:rPrChange w:id="7124" w:author="אברהם" w:date="2012-11-23T10:23:00Z">
            <w:rPr>
              <w:rFonts w:ascii="David" w:eastAsia="David" w:hAnsi="David" w:cs="David"/>
              <w:rtl/>
            </w:rPr>
          </w:rPrChange>
        </w:rPr>
        <w:t xml:space="preserve"> </w:t>
      </w:r>
      <w:r w:rsidRPr="00A90D62">
        <w:rPr>
          <w:rFonts w:ascii="David" w:hAnsi="David" w:cs="David"/>
          <w:sz w:val="28"/>
          <w:szCs w:val="28"/>
          <w:rPrChange w:id="7125" w:author="אברהם" w:date="2012-11-23T10:23:00Z">
            <w:rPr>
              <w:rFonts w:ascii="David" w:hAnsi="David" w:cs="David"/>
            </w:rPr>
          </w:rPrChange>
        </w:rPr>
        <w:t>p</w:t>
      </w:r>
      <w:r w:rsidRPr="00A90D62">
        <w:rPr>
          <w:rFonts w:ascii="David" w:hAnsi="David" w:cs="David"/>
          <w:sz w:val="28"/>
          <w:szCs w:val="28"/>
          <w:rtl/>
          <w:rPrChange w:id="7126" w:author="אברהם" w:date="2012-11-23T10:23:00Z">
            <w:rPr>
              <w:rFonts w:ascii="David" w:hAnsi="David" w:cs="David"/>
              <w:rtl/>
            </w:rPr>
          </w:rPrChange>
        </w:rPr>
        <w:t>:</w:t>
      </w: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A90D62" w:rsidRDefault="00D4588B" w:rsidP="00685392">
            <w:pPr>
              <w:pStyle w:val="afd"/>
              <w:bidi/>
              <w:snapToGrid w:val="0"/>
              <w:jc w:val="center"/>
              <w:rPr>
                <w:rFonts w:ascii="David" w:hAnsi="David" w:cs="David"/>
                <w:sz w:val="28"/>
                <w:szCs w:val="28"/>
                <w:rPrChange w:id="7127" w:author="אברהם" w:date="2012-11-23T10:23:00Z">
                  <w:rPr>
                    <w:rFonts w:ascii="David" w:hAnsi="David" w:cs="David"/>
                  </w:rPr>
                </w:rPrChange>
              </w:rPr>
            </w:pPr>
            <w:r>
              <w:rPr>
                <w:rFonts w:ascii="David" w:hAnsi="David" w:cs="David"/>
                <w:noProof/>
                <w:sz w:val="28"/>
                <w:szCs w:val="28"/>
                <w:rtl/>
                <w:lang w:eastAsia="en-US"/>
              </w:rPr>
              <w:drawing>
                <wp:inline distT="0" distB="0" distL="0" distR="0" wp14:anchorId="006B6020" wp14:editId="32535729">
                  <wp:extent cx="2152650" cy="168783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A76878" w:rsidRDefault="009C2B09" w:rsidP="00685392">
            <w:pPr>
              <w:pStyle w:val="afd"/>
              <w:bidi/>
              <w:jc w:val="center"/>
              <w:rPr>
                <w:rFonts w:asciiTheme="minorHAnsi" w:hAnsiTheme="minorHAnsi"/>
                <w:sz w:val="28"/>
                <w:szCs w:val="28"/>
                <w:rPrChange w:id="7128" w:author="אברהם" w:date="2012-11-26T17:47:00Z">
                  <w:rPr/>
                </w:rPrChange>
              </w:rPr>
            </w:pPr>
            <w:r w:rsidRPr="00A90D62">
              <w:rPr>
                <w:rFonts w:ascii="David" w:hAnsi="David" w:cs="David"/>
                <w:sz w:val="28"/>
                <w:szCs w:val="28"/>
                <w:rPrChange w:id="7129" w:author="אברהם" w:date="2012-11-23T10:23:00Z">
                  <w:rPr>
                    <w:rFonts w:ascii="David" w:hAnsi="David" w:cs="David"/>
                  </w:rPr>
                </w:rPrChange>
              </w:rPr>
              <w:t>p = 0.01</w:t>
            </w:r>
          </w:p>
        </w:tc>
        <w:tc>
          <w:tcPr>
            <w:tcW w:w="4820" w:type="dxa"/>
            <w:shd w:val="clear" w:color="auto" w:fill="auto"/>
          </w:tcPr>
          <w:p w:rsidR="009C2B09" w:rsidRPr="00A90D62" w:rsidRDefault="00D4588B" w:rsidP="00685392">
            <w:pPr>
              <w:pStyle w:val="afd"/>
              <w:bidi/>
              <w:snapToGrid w:val="0"/>
              <w:jc w:val="center"/>
              <w:rPr>
                <w:rFonts w:ascii="David" w:hAnsi="David" w:cs="David"/>
                <w:sz w:val="28"/>
                <w:szCs w:val="28"/>
                <w:rPrChange w:id="7130" w:author="אברהם" w:date="2012-11-23T10:23:00Z">
                  <w:rPr>
                    <w:rFonts w:ascii="David" w:hAnsi="David" w:cs="David"/>
                  </w:rPr>
                </w:rPrChange>
              </w:rPr>
            </w:pPr>
            <w:r>
              <w:rPr>
                <w:noProof/>
                <w:sz w:val="28"/>
                <w:szCs w:val="28"/>
                <w:rtl/>
                <w:lang w:eastAsia="en-US"/>
              </w:rPr>
              <w:drawing>
                <wp:inline distT="0" distB="0" distL="0" distR="0" wp14:anchorId="424387D4" wp14:editId="33BE9D61">
                  <wp:extent cx="2152650" cy="168783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sz w:val="28"/>
                <w:szCs w:val="28"/>
                <w:rtl/>
                <w:rPrChange w:id="7131" w:author="אברהם" w:date="2012-11-23T10:23:00Z">
                  <w:rPr>
                    <w:rtl/>
                  </w:rPr>
                </w:rPrChange>
              </w:rPr>
            </w:pPr>
            <w:r w:rsidRPr="00A90D62">
              <w:rPr>
                <w:rFonts w:ascii="David" w:hAnsi="David" w:cs="David"/>
                <w:sz w:val="28"/>
                <w:szCs w:val="28"/>
                <w:rPrChange w:id="7132" w:author="אברהם" w:date="2012-11-23T10:23:00Z">
                  <w:rPr>
                    <w:rFonts w:ascii="David" w:hAnsi="David" w:cs="David"/>
                  </w:rPr>
                </w:rPrChange>
              </w:rPr>
              <w:t>p = 0.1</w:t>
            </w:r>
          </w:p>
        </w:tc>
      </w:tr>
    </w:tbl>
    <w:p w:rsidR="009C2B09" w:rsidRPr="00A90D62" w:rsidRDefault="009C2B09" w:rsidP="009C2B09">
      <w:pPr>
        <w:pStyle w:val="a1"/>
        <w:bidi/>
        <w:rPr>
          <w:sz w:val="28"/>
          <w:szCs w:val="28"/>
          <w:rtl/>
          <w:rPrChange w:id="7133" w:author="אברהם" w:date="2012-11-23T10:23:00Z">
            <w:rPr>
              <w:rtl/>
            </w:rPr>
          </w:rPrChange>
        </w:rPr>
      </w:pPr>
    </w:p>
    <w:p w:rsidR="009C2B09" w:rsidRPr="00A90D62" w:rsidRDefault="009C2B09" w:rsidP="00A76878">
      <w:pPr>
        <w:pStyle w:val="a1"/>
        <w:bidi/>
        <w:rPr>
          <w:rFonts w:ascii="David" w:hAnsi="David" w:cs="David"/>
          <w:sz w:val="28"/>
          <w:szCs w:val="28"/>
          <w:rtl/>
          <w:rPrChange w:id="7134" w:author="אברהם" w:date="2012-11-23T10:23:00Z">
            <w:rPr>
              <w:rFonts w:ascii="David" w:hAnsi="David" w:cs="David"/>
              <w:rtl/>
            </w:rPr>
          </w:rPrChange>
        </w:rPr>
      </w:pPr>
      <w:r w:rsidRPr="00A90D62">
        <w:rPr>
          <w:rFonts w:ascii="David" w:hAnsi="David" w:cs="David"/>
          <w:sz w:val="28"/>
          <w:szCs w:val="28"/>
          <w:rtl/>
          <w:rPrChange w:id="7135" w:author="אברהם" w:date="2012-11-23T10:23:00Z">
            <w:rPr>
              <w:rFonts w:ascii="David" w:hAnsi="David" w:cs="David"/>
              <w:rtl/>
            </w:rPr>
          </w:rPrChange>
        </w:rPr>
        <w:t>לגרף</w:t>
      </w:r>
      <w:r w:rsidRPr="00A90D62">
        <w:rPr>
          <w:rFonts w:ascii="David" w:eastAsia="David" w:hAnsi="David" w:cs="David"/>
          <w:sz w:val="28"/>
          <w:szCs w:val="28"/>
          <w:rtl/>
          <w:rPrChange w:id="7136" w:author="אברהם" w:date="2012-11-23T10:23:00Z">
            <w:rPr>
              <w:rFonts w:ascii="David" w:eastAsia="David" w:hAnsi="David" w:cs="David"/>
              <w:rtl/>
            </w:rPr>
          </w:rPrChange>
        </w:rPr>
        <w:t xml:space="preserve"> </w:t>
      </w:r>
      <w:r w:rsidRPr="00A90D62">
        <w:rPr>
          <w:rFonts w:ascii="David" w:hAnsi="David" w:cs="David"/>
          <w:sz w:val="28"/>
          <w:szCs w:val="28"/>
          <w:rtl/>
          <w:rPrChange w:id="7137" w:author="אברהם" w:date="2012-11-23T10:23:00Z">
            <w:rPr>
              <w:rFonts w:ascii="David" w:hAnsi="David" w:cs="David"/>
              <w:rtl/>
            </w:rPr>
          </w:rPrChange>
        </w:rPr>
        <w:t>ישנה</w:t>
      </w:r>
      <w:r w:rsidRPr="00A90D62">
        <w:rPr>
          <w:rFonts w:ascii="David" w:eastAsia="David" w:hAnsi="David" w:cs="David"/>
          <w:sz w:val="28"/>
          <w:szCs w:val="28"/>
          <w:rtl/>
          <w:rPrChange w:id="7138" w:author="אברהם" w:date="2012-11-23T10:23:00Z">
            <w:rPr>
              <w:rFonts w:ascii="David" w:eastAsia="David" w:hAnsi="David" w:cs="David"/>
              <w:rtl/>
            </w:rPr>
          </w:rPrChange>
        </w:rPr>
        <w:t xml:space="preserve"> </w:t>
      </w:r>
      <w:r w:rsidRPr="00A90D62">
        <w:rPr>
          <w:rFonts w:ascii="David" w:hAnsi="David" w:cs="David"/>
          <w:sz w:val="28"/>
          <w:szCs w:val="28"/>
          <w:rtl/>
          <w:rPrChange w:id="7139" w:author="אברהם" w:date="2012-11-23T10:23:00Z">
            <w:rPr>
              <w:rFonts w:ascii="David" w:hAnsi="David" w:cs="David"/>
              <w:rtl/>
            </w:rPr>
          </w:rPrChange>
        </w:rPr>
        <w:t>צורה</w:t>
      </w:r>
      <w:r w:rsidRPr="00A90D62">
        <w:rPr>
          <w:rFonts w:ascii="David" w:eastAsia="David" w:hAnsi="David" w:cs="David"/>
          <w:sz w:val="28"/>
          <w:szCs w:val="28"/>
          <w:rtl/>
          <w:rPrChange w:id="7140" w:author="אברהם" w:date="2012-11-23T10:23:00Z">
            <w:rPr>
              <w:rFonts w:ascii="David" w:eastAsia="David" w:hAnsi="David" w:cs="David"/>
              <w:rtl/>
            </w:rPr>
          </w:rPrChange>
        </w:rPr>
        <w:t xml:space="preserve"> </w:t>
      </w:r>
      <w:r w:rsidRPr="00A90D62">
        <w:rPr>
          <w:rFonts w:ascii="David" w:hAnsi="David" w:cs="David"/>
          <w:sz w:val="28"/>
          <w:szCs w:val="28"/>
          <w:rtl/>
          <w:rPrChange w:id="7141" w:author="אברהם" w:date="2012-11-23T10:23:00Z">
            <w:rPr>
              <w:rFonts w:ascii="David" w:hAnsi="David" w:cs="David"/>
              <w:rtl/>
            </w:rPr>
          </w:rPrChange>
        </w:rPr>
        <w:t>אופיינית</w:t>
      </w:r>
      <w:r w:rsidRPr="00A90D62">
        <w:rPr>
          <w:rFonts w:ascii="David" w:eastAsia="David" w:hAnsi="David" w:cs="David"/>
          <w:sz w:val="28"/>
          <w:szCs w:val="28"/>
          <w:rtl/>
          <w:rPrChange w:id="7142" w:author="אברהם" w:date="2012-11-23T10:23:00Z">
            <w:rPr>
              <w:rFonts w:ascii="David" w:eastAsia="David" w:hAnsi="David" w:cs="David"/>
              <w:rtl/>
            </w:rPr>
          </w:rPrChange>
        </w:rPr>
        <w:t xml:space="preserve"> </w:t>
      </w:r>
      <w:r w:rsidRPr="00A90D62">
        <w:rPr>
          <w:rFonts w:ascii="David" w:hAnsi="David" w:cs="David"/>
          <w:sz w:val="28"/>
          <w:szCs w:val="28"/>
          <w:rtl/>
          <w:rPrChange w:id="7143" w:author="אברהם" w:date="2012-11-23T10:23:00Z">
            <w:rPr>
              <w:rFonts w:ascii="David" w:hAnsi="David" w:cs="David"/>
              <w:rtl/>
            </w:rPr>
          </w:rPrChange>
        </w:rPr>
        <w:t>של</w:t>
      </w:r>
      <w:r w:rsidRPr="00A90D62">
        <w:rPr>
          <w:rFonts w:ascii="David" w:eastAsia="David" w:hAnsi="David" w:cs="David"/>
          <w:sz w:val="28"/>
          <w:szCs w:val="28"/>
          <w:rtl/>
          <w:rPrChange w:id="7144" w:author="אברהם" w:date="2012-11-23T10:23:00Z">
            <w:rPr>
              <w:rFonts w:ascii="David" w:eastAsia="David" w:hAnsi="David" w:cs="David"/>
              <w:rtl/>
            </w:rPr>
          </w:rPrChange>
        </w:rPr>
        <w:t xml:space="preserve"> </w:t>
      </w:r>
      <w:r w:rsidRPr="00A90D62">
        <w:rPr>
          <w:rFonts w:ascii="David" w:hAnsi="David" w:cs="David"/>
          <w:sz w:val="28"/>
          <w:szCs w:val="28"/>
          <w:rtl/>
          <w:rPrChange w:id="7145" w:author="אברהם" w:date="2012-11-23T10:23:00Z">
            <w:rPr>
              <w:rFonts w:ascii="David" w:hAnsi="David" w:cs="David"/>
              <w:rtl/>
            </w:rPr>
          </w:rPrChange>
        </w:rPr>
        <w:t>מסרק. השיניים</w:t>
      </w:r>
      <w:r w:rsidRPr="00A90D62">
        <w:rPr>
          <w:rFonts w:ascii="David" w:eastAsia="David" w:hAnsi="David" w:cs="David"/>
          <w:sz w:val="28"/>
          <w:szCs w:val="28"/>
          <w:rtl/>
          <w:rPrChange w:id="7146" w:author="אברהם" w:date="2012-11-23T10:23:00Z">
            <w:rPr>
              <w:rFonts w:ascii="David" w:eastAsia="David" w:hAnsi="David" w:cs="David"/>
              <w:rtl/>
            </w:rPr>
          </w:rPrChange>
        </w:rPr>
        <w:t xml:space="preserve"> </w:t>
      </w:r>
      <w:r w:rsidRPr="00A90D62">
        <w:rPr>
          <w:rFonts w:ascii="David" w:hAnsi="David" w:cs="David"/>
          <w:sz w:val="28"/>
          <w:szCs w:val="28"/>
          <w:rtl/>
          <w:rPrChange w:id="7147" w:author="אברהם" w:date="2012-11-23T10:23:00Z">
            <w:rPr>
              <w:rFonts w:ascii="David" w:hAnsi="David" w:cs="David"/>
              <w:rtl/>
            </w:rPr>
          </w:rPrChange>
        </w:rPr>
        <w:t>התחתונות</w:t>
      </w:r>
      <w:r w:rsidRPr="00A90D62">
        <w:rPr>
          <w:rFonts w:ascii="David" w:eastAsia="David" w:hAnsi="David" w:cs="David"/>
          <w:sz w:val="28"/>
          <w:szCs w:val="28"/>
          <w:rtl/>
          <w:rPrChange w:id="7148" w:author="אברהם" w:date="2012-11-23T10:23:00Z">
            <w:rPr>
              <w:rFonts w:ascii="David" w:eastAsia="David" w:hAnsi="David" w:cs="David"/>
              <w:rtl/>
            </w:rPr>
          </w:rPrChange>
        </w:rPr>
        <w:t xml:space="preserve"> </w:t>
      </w:r>
      <w:r w:rsidRPr="00A90D62">
        <w:rPr>
          <w:rFonts w:ascii="David" w:hAnsi="David" w:cs="David"/>
          <w:sz w:val="28"/>
          <w:szCs w:val="28"/>
          <w:rtl/>
          <w:rPrChange w:id="7149" w:author="אברהם" w:date="2012-11-23T10:23:00Z">
            <w:rPr>
              <w:rFonts w:ascii="David" w:hAnsi="David" w:cs="David"/>
              <w:rtl/>
            </w:rPr>
          </w:rPrChange>
        </w:rPr>
        <w:t>של</w:t>
      </w:r>
      <w:r w:rsidRPr="00A90D62">
        <w:rPr>
          <w:rFonts w:ascii="David" w:eastAsia="David" w:hAnsi="David" w:cs="David"/>
          <w:sz w:val="28"/>
          <w:szCs w:val="28"/>
          <w:rtl/>
          <w:rPrChange w:id="7150" w:author="אברהם" w:date="2012-11-23T10:23:00Z">
            <w:rPr>
              <w:rFonts w:ascii="David" w:eastAsia="David" w:hAnsi="David" w:cs="David"/>
              <w:rtl/>
            </w:rPr>
          </w:rPrChange>
        </w:rPr>
        <w:t xml:space="preserve"> </w:t>
      </w:r>
      <w:r w:rsidRPr="00A90D62">
        <w:rPr>
          <w:rFonts w:ascii="David" w:hAnsi="David" w:cs="David"/>
          <w:sz w:val="28"/>
          <w:szCs w:val="28"/>
          <w:rtl/>
          <w:rPrChange w:id="7151" w:author="אברהם" w:date="2012-11-23T10:23:00Z">
            <w:rPr>
              <w:rFonts w:ascii="David" w:hAnsi="David" w:cs="David"/>
              <w:rtl/>
            </w:rPr>
          </w:rPrChange>
        </w:rPr>
        <w:t>המסרק</w:t>
      </w:r>
      <w:r w:rsidRPr="00A90D62">
        <w:rPr>
          <w:rFonts w:ascii="David" w:eastAsia="David" w:hAnsi="David" w:cs="David"/>
          <w:sz w:val="28"/>
          <w:szCs w:val="28"/>
          <w:rtl/>
          <w:rPrChange w:id="7152" w:author="אברהם" w:date="2012-11-23T10:23:00Z">
            <w:rPr>
              <w:rFonts w:ascii="David" w:eastAsia="David" w:hAnsi="David" w:cs="David"/>
              <w:rtl/>
            </w:rPr>
          </w:rPrChange>
        </w:rPr>
        <w:t xml:space="preserve"> </w:t>
      </w:r>
      <w:r w:rsidRPr="00A90D62">
        <w:rPr>
          <w:rFonts w:ascii="David" w:hAnsi="David" w:cs="David"/>
          <w:sz w:val="28"/>
          <w:szCs w:val="28"/>
          <w:rtl/>
          <w:rPrChange w:id="7153" w:author="אברהם" w:date="2012-11-23T10:23:00Z">
            <w:rPr>
              <w:rFonts w:ascii="David" w:hAnsi="David" w:cs="David"/>
              <w:rtl/>
            </w:rPr>
          </w:rPrChange>
        </w:rPr>
        <w:t>מתאימות</w:t>
      </w:r>
      <w:r w:rsidRPr="00A90D62">
        <w:rPr>
          <w:rFonts w:ascii="David" w:eastAsia="David" w:hAnsi="David" w:cs="David"/>
          <w:sz w:val="28"/>
          <w:szCs w:val="28"/>
          <w:rtl/>
          <w:rPrChange w:id="7154" w:author="אברהם" w:date="2012-11-23T10:23:00Z">
            <w:rPr>
              <w:rFonts w:ascii="David" w:eastAsia="David" w:hAnsi="David" w:cs="David"/>
              <w:rtl/>
            </w:rPr>
          </w:rPrChange>
        </w:rPr>
        <w:t xml:space="preserve"> </w:t>
      </w:r>
      <w:r w:rsidRPr="00A90D62">
        <w:rPr>
          <w:rFonts w:ascii="David" w:hAnsi="David" w:cs="David"/>
          <w:sz w:val="28"/>
          <w:szCs w:val="28"/>
          <w:rtl/>
          <w:rPrChange w:id="7155" w:author="אברהם" w:date="2012-11-23T10:23:00Z">
            <w:rPr>
              <w:rFonts w:ascii="David" w:hAnsi="David" w:cs="David"/>
              <w:rtl/>
            </w:rPr>
          </w:rPrChange>
        </w:rPr>
        <w:t>לשנות</w:t>
      </w:r>
      <w:r w:rsidRPr="00A90D62">
        <w:rPr>
          <w:rFonts w:ascii="David" w:eastAsia="David" w:hAnsi="David" w:cs="David"/>
          <w:sz w:val="28"/>
          <w:szCs w:val="28"/>
          <w:rtl/>
          <w:rPrChange w:id="7156" w:author="אברהם" w:date="2012-11-23T10:23:00Z">
            <w:rPr>
              <w:rFonts w:ascii="David" w:eastAsia="David" w:hAnsi="David" w:cs="David"/>
              <w:rtl/>
            </w:rPr>
          </w:rPrChange>
        </w:rPr>
        <w:t xml:space="preserve"> </w:t>
      </w:r>
      <w:r w:rsidRPr="00A90D62">
        <w:rPr>
          <w:rFonts w:ascii="David" w:hAnsi="David" w:cs="David"/>
          <w:sz w:val="28"/>
          <w:szCs w:val="28"/>
          <w:rtl/>
          <w:rPrChange w:id="7157" w:author="אברהם" w:date="2012-11-23T10:23:00Z">
            <w:rPr>
              <w:rFonts w:ascii="David" w:hAnsi="David" w:cs="David"/>
              <w:rtl/>
            </w:rPr>
          </w:rPrChange>
        </w:rPr>
        <w:t>היובל, שבהן</w:t>
      </w:r>
      <w:r w:rsidRPr="00A90D62">
        <w:rPr>
          <w:rFonts w:ascii="David" w:eastAsia="David" w:hAnsi="David" w:cs="David"/>
          <w:sz w:val="28"/>
          <w:szCs w:val="28"/>
          <w:rtl/>
          <w:rPrChange w:id="7158" w:author="אברהם" w:date="2012-11-23T10:23:00Z">
            <w:rPr>
              <w:rFonts w:ascii="David" w:eastAsia="David" w:hAnsi="David" w:cs="David"/>
              <w:rtl/>
            </w:rPr>
          </w:rPrChange>
        </w:rPr>
        <w:t xml:space="preserve"> </w:t>
      </w:r>
      <w:r w:rsidRPr="00A90D62">
        <w:rPr>
          <w:rFonts w:ascii="David" w:hAnsi="David" w:cs="David"/>
          <w:sz w:val="28"/>
          <w:szCs w:val="28"/>
          <w:rtl/>
          <w:rPrChange w:id="7159" w:author="אברהם" w:date="2012-11-23T10:23:00Z">
            <w:rPr>
              <w:rFonts w:ascii="David" w:hAnsi="David" w:cs="David"/>
              <w:rtl/>
            </w:rPr>
          </w:rPrChange>
        </w:rPr>
        <w:t>מספר</w:t>
      </w:r>
      <w:r w:rsidRPr="00A90D62">
        <w:rPr>
          <w:rFonts w:ascii="David" w:eastAsia="David" w:hAnsi="David" w:cs="David"/>
          <w:sz w:val="28"/>
          <w:szCs w:val="28"/>
          <w:rtl/>
          <w:rPrChange w:id="7160" w:author="אברהם" w:date="2012-11-23T10:23:00Z">
            <w:rPr>
              <w:rFonts w:ascii="David" w:eastAsia="David" w:hAnsi="David" w:cs="David"/>
              <w:rtl/>
            </w:rPr>
          </w:rPrChange>
        </w:rPr>
        <w:t xml:space="preserve"> </w:t>
      </w:r>
      <w:r w:rsidRPr="00A90D62">
        <w:rPr>
          <w:rFonts w:ascii="David" w:hAnsi="David" w:cs="David"/>
          <w:sz w:val="28"/>
          <w:szCs w:val="28"/>
          <w:rtl/>
          <w:rPrChange w:id="7161" w:author="אברהם" w:date="2012-11-23T10:23:00Z">
            <w:rPr>
              <w:rFonts w:ascii="David" w:hAnsi="David" w:cs="David"/>
              <w:rtl/>
            </w:rPr>
          </w:rPrChange>
        </w:rPr>
        <w:t>חסרי</w:t>
      </w:r>
      <w:del w:id="7162" w:author="אברהם" w:date="2012-11-26T17:43:00Z">
        <w:r w:rsidRPr="00A90D62" w:rsidDel="00A76878">
          <w:rPr>
            <w:rFonts w:ascii="David" w:hAnsi="David" w:cs="David"/>
            <w:sz w:val="28"/>
            <w:szCs w:val="28"/>
            <w:rtl/>
            <w:rPrChange w:id="7163" w:author="אברהם" w:date="2012-11-23T10:23:00Z">
              <w:rPr>
                <w:rFonts w:ascii="David" w:hAnsi="David" w:cs="David"/>
                <w:rtl/>
              </w:rPr>
            </w:rPrChange>
          </w:rPr>
          <w:delText>-</w:delText>
        </w:r>
      </w:del>
      <w:ins w:id="7164" w:author="אברהם" w:date="2012-11-26T17:43:00Z">
        <w:r w:rsidR="00A76878">
          <w:rPr>
            <w:rFonts w:ascii="David" w:hAnsi="David" w:cs="David" w:hint="cs"/>
            <w:sz w:val="28"/>
            <w:szCs w:val="28"/>
            <w:rtl/>
          </w:rPr>
          <w:t xml:space="preserve"> </w:t>
        </w:r>
      </w:ins>
      <w:r w:rsidRPr="00A90D62">
        <w:rPr>
          <w:rFonts w:ascii="David" w:hAnsi="David" w:cs="David"/>
          <w:sz w:val="28"/>
          <w:szCs w:val="28"/>
          <w:rtl/>
          <w:rPrChange w:id="7165" w:author="אברהם" w:date="2012-11-23T10:23:00Z">
            <w:rPr>
              <w:rFonts w:ascii="David" w:hAnsi="David" w:cs="David"/>
              <w:rtl/>
            </w:rPr>
          </w:rPrChange>
        </w:rPr>
        <w:t>הנחלה</w:t>
      </w:r>
      <w:r w:rsidRPr="00A90D62">
        <w:rPr>
          <w:rFonts w:ascii="David" w:eastAsia="David" w:hAnsi="David" w:cs="David"/>
          <w:sz w:val="28"/>
          <w:szCs w:val="28"/>
          <w:rtl/>
          <w:rPrChange w:id="7166" w:author="אברהם" w:date="2012-11-23T10:23:00Z">
            <w:rPr>
              <w:rFonts w:ascii="David" w:eastAsia="David" w:hAnsi="David" w:cs="David"/>
              <w:rtl/>
            </w:rPr>
          </w:rPrChange>
        </w:rPr>
        <w:t xml:space="preserve"> </w:t>
      </w:r>
      <w:r w:rsidRPr="00A90D62">
        <w:rPr>
          <w:rFonts w:ascii="David" w:hAnsi="David" w:cs="David"/>
          <w:sz w:val="28"/>
          <w:szCs w:val="28"/>
          <w:rtl/>
          <w:rPrChange w:id="7167" w:author="אברהם" w:date="2012-11-23T10:23:00Z">
            <w:rPr>
              <w:rFonts w:ascii="David" w:hAnsi="David" w:cs="David"/>
              <w:rtl/>
            </w:rPr>
          </w:rPrChange>
        </w:rPr>
        <w:t>יורד</w:t>
      </w:r>
      <w:r w:rsidRPr="00A90D62">
        <w:rPr>
          <w:rFonts w:ascii="David" w:eastAsia="David" w:hAnsi="David" w:cs="David"/>
          <w:sz w:val="28"/>
          <w:szCs w:val="28"/>
          <w:rtl/>
          <w:rPrChange w:id="7168" w:author="אברהם" w:date="2012-11-23T10:23:00Z">
            <w:rPr>
              <w:rFonts w:ascii="David" w:eastAsia="David" w:hAnsi="David" w:cs="David"/>
              <w:rtl/>
            </w:rPr>
          </w:rPrChange>
        </w:rPr>
        <w:t xml:space="preserve"> </w:t>
      </w:r>
      <w:r w:rsidRPr="00A90D62">
        <w:rPr>
          <w:rFonts w:ascii="David" w:hAnsi="David" w:cs="David"/>
          <w:sz w:val="28"/>
          <w:szCs w:val="28"/>
          <w:rtl/>
          <w:rPrChange w:id="7169" w:author="אברהם" w:date="2012-11-23T10:23:00Z">
            <w:rPr>
              <w:rFonts w:ascii="David" w:hAnsi="David" w:cs="David"/>
              <w:rtl/>
            </w:rPr>
          </w:rPrChange>
        </w:rPr>
        <w:t>בחדות</w:t>
      </w:r>
      <w:r w:rsidRPr="00A90D62">
        <w:rPr>
          <w:rFonts w:ascii="David" w:eastAsia="David" w:hAnsi="David" w:cs="David"/>
          <w:sz w:val="28"/>
          <w:szCs w:val="28"/>
          <w:rtl/>
          <w:rPrChange w:id="7170" w:author="אברהם" w:date="2012-11-23T10:23:00Z">
            <w:rPr>
              <w:rFonts w:ascii="David" w:eastAsia="David" w:hAnsi="David" w:cs="David"/>
              <w:rtl/>
            </w:rPr>
          </w:rPrChange>
        </w:rPr>
        <w:t xml:space="preserve"> </w:t>
      </w:r>
      <w:r w:rsidRPr="00A90D62">
        <w:rPr>
          <w:rFonts w:ascii="David" w:hAnsi="David" w:cs="David"/>
          <w:sz w:val="28"/>
          <w:szCs w:val="28"/>
          <w:rtl/>
          <w:rPrChange w:id="7171" w:author="אברהם" w:date="2012-11-23T10:23:00Z">
            <w:rPr>
              <w:rFonts w:ascii="David" w:hAnsi="David" w:cs="David"/>
              <w:rtl/>
            </w:rPr>
          </w:rPrChange>
        </w:rPr>
        <w:t>כי</w:t>
      </w:r>
      <w:r w:rsidRPr="00A90D62">
        <w:rPr>
          <w:rFonts w:ascii="David" w:eastAsia="David" w:hAnsi="David" w:cs="David"/>
          <w:sz w:val="28"/>
          <w:szCs w:val="28"/>
          <w:rtl/>
          <w:rPrChange w:id="7172" w:author="אברהם" w:date="2012-11-23T10:23:00Z">
            <w:rPr>
              <w:rFonts w:ascii="David" w:eastAsia="David" w:hAnsi="David" w:cs="David"/>
              <w:rtl/>
            </w:rPr>
          </w:rPrChange>
        </w:rPr>
        <w:t xml:space="preserve"> </w:t>
      </w:r>
      <w:r w:rsidRPr="00A90D62">
        <w:rPr>
          <w:rFonts w:ascii="David" w:hAnsi="David" w:cs="David"/>
          <w:sz w:val="28"/>
          <w:szCs w:val="28"/>
          <w:rtl/>
          <w:rPrChange w:id="7173" w:author="אברהם" w:date="2012-11-23T10:23:00Z">
            <w:rPr>
              <w:rFonts w:ascii="David" w:hAnsi="David" w:cs="David"/>
              <w:rtl/>
            </w:rPr>
          </w:rPrChange>
        </w:rPr>
        <w:t>חלק</w:t>
      </w:r>
      <w:r w:rsidRPr="00A90D62">
        <w:rPr>
          <w:rFonts w:ascii="David" w:eastAsia="David" w:hAnsi="David" w:cs="David"/>
          <w:sz w:val="28"/>
          <w:szCs w:val="28"/>
          <w:rtl/>
          <w:rPrChange w:id="7174" w:author="אברהם" w:date="2012-11-23T10:23:00Z">
            <w:rPr>
              <w:rFonts w:ascii="David" w:eastAsia="David" w:hAnsi="David" w:cs="David"/>
              <w:rtl/>
            </w:rPr>
          </w:rPrChange>
        </w:rPr>
        <w:t xml:space="preserve"> </w:t>
      </w:r>
      <w:r w:rsidRPr="00A90D62">
        <w:rPr>
          <w:rFonts w:ascii="David" w:hAnsi="David" w:cs="David"/>
          <w:sz w:val="28"/>
          <w:szCs w:val="28"/>
          <w:rtl/>
          <w:rPrChange w:id="7175" w:author="אברהם" w:date="2012-11-23T10:23:00Z">
            <w:rPr>
              <w:rFonts w:ascii="David" w:hAnsi="David" w:cs="David"/>
              <w:rtl/>
            </w:rPr>
          </w:rPrChange>
        </w:rPr>
        <w:t>גדול</w:t>
      </w:r>
      <w:r w:rsidRPr="00A90D62">
        <w:rPr>
          <w:rFonts w:ascii="David" w:eastAsia="David" w:hAnsi="David" w:cs="David"/>
          <w:sz w:val="28"/>
          <w:szCs w:val="28"/>
          <w:rtl/>
          <w:rPrChange w:id="7176" w:author="אברהם" w:date="2012-11-23T10:23:00Z">
            <w:rPr>
              <w:rFonts w:ascii="David" w:eastAsia="David" w:hAnsi="David" w:cs="David"/>
              <w:rtl/>
            </w:rPr>
          </w:rPrChange>
        </w:rPr>
        <w:t xml:space="preserve"> </w:t>
      </w:r>
      <w:r w:rsidRPr="00A90D62">
        <w:rPr>
          <w:rFonts w:ascii="David" w:hAnsi="David" w:cs="David"/>
          <w:sz w:val="28"/>
          <w:szCs w:val="28"/>
          <w:rtl/>
          <w:rPrChange w:id="7177" w:author="אברהם" w:date="2012-11-23T10:23:00Z">
            <w:rPr>
              <w:rFonts w:ascii="David" w:hAnsi="David" w:cs="David"/>
              <w:rtl/>
            </w:rPr>
          </w:rPrChange>
        </w:rPr>
        <w:t>מחסרי</w:t>
      </w:r>
      <w:del w:id="7178" w:author="אברהם" w:date="2012-11-26T17:43:00Z">
        <w:r w:rsidRPr="00A90D62" w:rsidDel="00A76878">
          <w:rPr>
            <w:rFonts w:ascii="David" w:hAnsi="David" w:cs="David"/>
            <w:sz w:val="28"/>
            <w:szCs w:val="28"/>
            <w:rtl/>
            <w:rPrChange w:id="7179" w:author="אברהם" w:date="2012-11-23T10:23:00Z">
              <w:rPr>
                <w:rFonts w:ascii="David" w:hAnsi="David" w:cs="David"/>
                <w:rtl/>
              </w:rPr>
            </w:rPrChange>
          </w:rPr>
          <w:delText>-</w:delText>
        </w:r>
      </w:del>
      <w:ins w:id="7180" w:author="אברהם" w:date="2012-11-26T17:43:00Z">
        <w:r w:rsidR="00A76878">
          <w:rPr>
            <w:rFonts w:ascii="David" w:hAnsi="David" w:cs="David" w:hint="cs"/>
            <w:sz w:val="28"/>
            <w:szCs w:val="28"/>
            <w:rtl/>
          </w:rPr>
          <w:t xml:space="preserve"> </w:t>
        </w:r>
      </w:ins>
      <w:r w:rsidRPr="00A90D62">
        <w:rPr>
          <w:rFonts w:ascii="David" w:hAnsi="David" w:cs="David"/>
          <w:sz w:val="28"/>
          <w:szCs w:val="28"/>
          <w:rtl/>
          <w:rPrChange w:id="7181" w:author="אברהם" w:date="2012-11-23T10:23:00Z">
            <w:rPr>
              <w:rFonts w:ascii="David" w:hAnsi="David" w:cs="David"/>
              <w:rtl/>
            </w:rPr>
          </w:rPrChange>
        </w:rPr>
        <w:t>הנחלה</w:t>
      </w:r>
      <w:r w:rsidRPr="00A90D62">
        <w:rPr>
          <w:rFonts w:ascii="David" w:eastAsia="David" w:hAnsi="David" w:cs="David"/>
          <w:sz w:val="28"/>
          <w:szCs w:val="28"/>
          <w:rtl/>
          <w:rPrChange w:id="7182" w:author="אברהם" w:date="2012-11-23T10:23:00Z">
            <w:rPr>
              <w:rFonts w:ascii="David" w:eastAsia="David" w:hAnsi="David" w:cs="David"/>
              <w:rtl/>
            </w:rPr>
          </w:rPrChange>
        </w:rPr>
        <w:t xml:space="preserve"> </w:t>
      </w:r>
      <w:r w:rsidRPr="00A90D62">
        <w:rPr>
          <w:rFonts w:ascii="David" w:hAnsi="David" w:cs="David"/>
          <w:sz w:val="28"/>
          <w:szCs w:val="28"/>
          <w:rtl/>
          <w:rPrChange w:id="7183" w:author="אברהם" w:date="2012-11-23T10:23:00Z">
            <w:rPr>
              <w:rFonts w:ascii="David" w:hAnsi="David" w:cs="David"/>
              <w:rtl/>
            </w:rPr>
          </w:rPrChange>
        </w:rPr>
        <w:t>מקבלים</w:t>
      </w:r>
      <w:r w:rsidRPr="00A90D62">
        <w:rPr>
          <w:rFonts w:ascii="David" w:eastAsia="David" w:hAnsi="David" w:cs="David"/>
          <w:sz w:val="28"/>
          <w:szCs w:val="28"/>
          <w:rtl/>
          <w:rPrChange w:id="7184" w:author="אברהם" w:date="2012-11-23T10:23:00Z">
            <w:rPr>
              <w:rFonts w:ascii="David" w:eastAsia="David" w:hAnsi="David" w:cs="David"/>
              <w:rtl/>
            </w:rPr>
          </w:rPrChange>
        </w:rPr>
        <w:t xml:space="preserve"> </w:t>
      </w:r>
      <w:r w:rsidRPr="00A90D62">
        <w:rPr>
          <w:rFonts w:ascii="David" w:hAnsi="David" w:cs="David"/>
          <w:sz w:val="28"/>
          <w:szCs w:val="28"/>
          <w:rtl/>
          <w:rPrChange w:id="7185" w:author="אברהם" w:date="2012-11-23T10:23:00Z">
            <w:rPr>
              <w:rFonts w:ascii="David" w:hAnsi="David" w:cs="David"/>
              <w:rtl/>
            </w:rPr>
          </w:rPrChange>
        </w:rPr>
        <w:t>בחזרה</w:t>
      </w:r>
      <w:r w:rsidRPr="00A90D62">
        <w:rPr>
          <w:rFonts w:ascii="David" w:eastAsia="David" w:hAnsi="David" w:cs="David"/>
          <w:sz w:val="28"/>
          <w:szCs w:val="28"/>
          <w:rtl/>
          <w:rPrChange w:id="7186" w:author="אברהם" w:date="2012-11-23T10:23:00Z">
            <w:rPr>
              <w:rFonts w:ascii="David" w:eastAsia="David" w:hAnsi="David" w:cs="David"/>
              <w:rtl/>
            </w:rPr>
          </w:rPrChange>
        </w:rPr>
        <w:t xml:space="preserve"> </w:t>
      </w:r>
      <w:r w:rsidRPr="00A90D62">
        <w:rPr>
          <w:rFonts w:ascii="David" w:hAnsi="David" w:cs="David"/>
          <w:sz w:val="28"/>
          <w:szCs w:val="28"/>
          <w:rtl/>
          <w:rPrChange w:id="7187" w:author="אברהם" w:date="2012-11-23T10:23:00Z">
            <w:rPr>
              <w:rFonts w:ascii="David" w:hAnsi="David" w:cs="David"/>
              <w:rtl/>
            </w:rPr>
          </w:rPrChange>
        </w:rPr>
        <w:t>את</w:t>
      </w:r>
      <w:r w:rsidRPr="00A90D62">
        <w:rPr>
          <w:rFonts w:ascii="David" w:eastAsia="David" w:hAnsi="David" w:cs="David"/>
          <w:sz w:val="28"/>
          <w:szCs w:val="28"/>
          <w:rtl/>
          <w:rPrChange w:id="7188" w:author="אברהם" w:date="2012-11-23T10:23:00Z">
            <w:rPr>
              <w:rFonts w:ascii="David" w:eastAsia="David" w:hAnsi="David" w:cs="David"/>
              <w:rtl/>
            </w:rPr>
          </w:rPrChange>
        </w:rPr>
        <w:t xml:space="preserve"> </w:t>
      </w:r>
      <w:r w:rsidRPr="00A90D62">
        <w:rPr>
          <w:rFonts w:ascii="David" w:hAnsi="David" w:cs="David"/>
          <w:sz w:val="28"/>
          <w:szCs w:val="28"/>
          <w:rtl/>
          <w:rPrChange w:id="7189" w:author="אברהם" w:date="2012-11-23T10:23:00Z">
            <w:rPr>
              <w:rFonts w:ascii="David" w:hAnsi="David" w:cs="David"/>
              <w:rtl/>
            </w:rPr>
          </w:rPrChange>
        </w:rPr>
        <w:t>הנחלה</w:t>
      </w:r>
      <w:r w:rsidRPr="00A90D62">
        <w:rPr>
          <w:rFonts w:ascii="David" w:eastAsia="David" w:hAnsi="David" w:cs="David"/>
          <w:sz w:val="28"/>
          <w:szCs w:val="28"/>
          <w:rtl/>
          <w:rPrChange w:id="7190" w:author="אברהם" w:date="2012-11-23T10:23:00Z">
            <w:rPr>
              <w:rFonts w:ascii="David" w:eastAsia="David" w:hAnsi="David" w:cs="David"/>
              <w:rtl/>
            </w:rPr>
          </w:rPrChange>
        </w:rPr>
        <w:t xml:space="preserve"> </w:t>
      </w:r>
      <w:r w:rsidRPr="00A90D62">
        <w:rPr>
          <w:rFonts w:ascii="David" w:hAnsi="David" w:cs="David"/>
          <w:sz w:val="28"/>
          <w:szCs w:val="28"/>
          <w:rtl/>
          <w:rPrChange w:id="7191" w:author="אברהם" w:date="2012-11-23T10:23:00Z">
            <w:rPr>
              <w:rFonts w:ascii="David" w:hAnsi="David" w:cs="David"/>
              <w:rtl/>
            </w:rPr>
          </w:rPrChange>
        </w:rPr>
        <w:t>שהייתה</w:t>
      </w:r>
      <w:r w:rsidRPr="00A90D62">
        <w:rPr>
          <w:rFonts w:ascii="David" w:eastAsia="David" w:hAnsi="David" w:cs="David"/>
          <w:sz w:val="28"/>
          <w:szCs w:val="28"/>
          <w:rtl/>
          <w:rPrChange w:id="7192" w:author="אברהם" w:date="2012-11-23T10:23:00Z">
            <w:rPr>
              <w:rFonts w:ascii="David" w:eastAsia="David" w:hAnsi="David" w:cs="David"/>
              <w:rtl/>
            </w:rPr>
          </w:rPrChange>
        </w:rPr>
        <w:t xml:space="preserve"> </w:t>
      </w:r>
      <w:r w:rsidRPr="00A90D62">
        <w:rPr>
          <w:rFonts w:ascii="David" w:hAnsi="David" w:cs="David"/>
          <w:sz w:val="28"/>
          <w:szCs w:val="28"/>
          <w:rtl/>
          <w:rPrChange w:id="7193" w:author="אברהם" w:date="2012-11-23T10:23:00Z">
            <w:rPr>
              <w:rFonts w:ascii="David" w:hAnsi="David" w:cs="David"/>
              <w:rtl/>
            </w:rPr>
          </w:rPrChange>
        </w:rPr>
        <w:t>להם</w:t>
      </w:r>
      <w:r w:rsidRPr="00A90D62">
        <w:rPr>
          <w:rFonts w:ascii="David" w:eastAsia="David" w:hAnsi="David" w:cs="David"/>
          <w:sz w:val="28"/>
          <w:szCs w:val="28"/>
          <w:rtl/>
          <w:rPrChange w:id="7194" w:author="אברהם" w:date="2012-11-23T10:23:00Z">
            <w:rPr>
              <w:rFonts w:ascii="David" w:eastAsia="David" w:hAnsi="David" w:cs="David"/>
              <w:rtl/>
            </w:rPr>
          </w:rPrChange>
        </w:rPr>
        <w:t xml:space="preserve"> </w:t>
      </w:r>
      <w:r w:rsidRPr="00A90D62">
        <w:rPr>
          <w:rFonts w:ascii="David" w:hAnsi="David" w:cs="David"/>
          <w:sz w:val="28"/>
          <w:szCs w:val="28"/>
          <w:rtl/>
          <w:rPrChange w:id="7195" w:author="אברהם" w:date="2012-11-23T10:23:00Z">
            <w:rPr>
              <w:rFonts w:ascii="David" w:hAnsi="David" w:cs="David"/>
              <w:rtl/>
            </w:rPr>
          </w:rPrChange>
        </w:rPr>
        <w:t>ביובל</w:t>
      </w:r>
      <w:r w:rsidRPr="00A90D62">
        <w:rPr>
          <w:rFonts w:ascii="David" w:eastAsia="David" w:hAnsi="David" w:cs="David"/>
          <w:sz w:val="28"/>
          <w:szCs w:val="28"/>
          <w:rtl/>
          <w:rPrChange w:id="7196" w:author="אברהם" w:date="2012-11-23T10:23:00Z">
            <w:rPr>
              <w:rFonts w:ascii="David" w:eastAsia="David" w:hAnsi="David" w:cs="David"/>
              <w:rtl/>
            </w:rPr>
          </w:rPrChange>
        </w:rPr>
        <w:t xml:space="preserve"> </w:t>
      </w:r>
      <w:r w:rsidRPr="00A90D62">
        <w:rPr>
          <w:rFonts w:ascii="David" w:hAnsi="David" w:cs="David"/>
          <w:sz w:val="28"/>
          <w:szCs w:val="28"/>
          <w:rtl/>
          <w:rPrChange w:id="7197" w:author="אברהם" w:date="2012-11-23T10:23:00Z">
            <w:rPr>
              <w:rFonts w:ascii="David" w:hAnsi="David" w:cs="David"/>
              <w:rtl/>
            </w:rPr>
          </w:rPrChange>
        </w:rPr>
        <w:t>הקודם. בין</w:t>
      </w:r>
      <w:r w:rsidRPr="00A90D62">
        <w:rPr>
          <w:rFonts w:ascii="David" w:eastAsia="David" w:hAnsi="David" w:cs="David"/>
          <w:sz w:val="28"/>
          <w:szCs w:val="28"/>
          <w:rtl/>
          <w:rPrChange w:id="7198" w:author="אברהם" w:date="2012-11-23T10:23:00Z">
            <w:rPr>
              <w:rFonts w:ascii="David" w:eastAsia="David" w:hAnsi="David" w:cs="David"/>
              <w:rtl/>
            </w:rPr>
          </w:rPrChange>
        </w:rPr>
        <w:t xml:space="preserve"> </w:t>
      </w:r>
      <w:r w:rsidRPr="00A90D62">
        <w:rPr>
          <w:rFonts w:ascii="David" w:hAnsi="David" w:cs="David"/>
          <w:sz w:val="28"/>
          <w:szCs w:val="28"/>
          <w:rtl/>
          <w:rPrChange w:id="7199" w:author="אברהם" w:date="2012-11-23T10:23:00Z">
            <w:rPr>
              <w:rFonts w:ascii="David" w:hAnsi="David" w:cs="David"/>
              <w:rtl/>
            </w:rPr>
          </w:rPrChange>
        </w:rPr>
        <w:t>יובל</w:t>
      </w:r>
      <w:r w:rsidRPr="00A90D62">
        <w:rPr>
          <w:rFonts w:ascii="David" w:eastAsia="David" w:hAnsi="David" w:cs="David"/>
          <w:sz w:val="28"/>
          <w:szCs w:val="28"/>
          <w:rtl/>
          <w:rPrChange w:id="7200" w:author="אברהם" w:date="2012-11-23T10:23:00Z">
            <w:rPr>
              <w:rFonts w:ascii="David" w:eastAsia="David" w:hAnsi="David" w:cs="David"/>
              <w:rtl/>
            </w:rPr>
          </w:rPrChange>
        </w:rPr>
        <w:t xml:space="preserve"> </w:t>
      </w:r>
      <w:r w:rsidRPr="00A90D62">
        <w:rPr>
          <w:rFonts w:ascii="David" w:hAnsi="David" w:cs="David"/>
          <w:sz w:val="28"/>
          <w:szCs w:val="28"/>
          <w:rtl/>
          <w:rPrChange w:id="7201" w:author="אברהם" w:date="2012-11-23T10:23:00Z">
            <w:rPr>
              <w:rFonts w:ascii="David" w:hAnsi="David" w:cs="David"/>
              <w:rtl/>
            </w:rPr>
          </w:rPrChange>
        </w:rPr>
        <w:t>ליובל</w:t>
      </w:r>
      <w:r w:rsidRPr="00A90D62">
        <w:rPr>
          <w:rFonts w:ascii="David" w:eastAsia="David" w:hAnsi="David" w:cs="David"/>
          <w:sz w:val="28"/>
          <w:szCs w:val="28"/>
          <w:rtl/>
          <w:rPrChange w:id="7202" w:author="אברהם" w:date="2012-11-23T10:23:00Z">
            <w:rPr>
              <w:rFonts w:ascii="David" w:eastAsia="David" w:hAnsi="David" w:cs="David"/>
              <w:rtl/>
            </w:rPr>
          </w:rPrChange>
        </w:rPr>
        <w:t xml:space="preserve"> </w:t>
      </w:r>
      <w:r w:rsidRPr="00A90D62">
        <w:rPr>
          <w:rFonts w:ascii="David" w:hAnsi="David" w:cs="David"/>
          <w:sz w:val="28"/>
          <w:szCs w:val="28"/>
          <w:rtl/>
          <w:rPrChange w:id="7203" w:author="אברהם" w:date="2012-11-23T10:23:00Z">
            <w:rPr>
              <w:rFonts w:ascii="David" w:hAnsi="David" w:cs="David"/>
              <w:rtl/>
            </w:rPr>
          </w:rPrChange>
        </w:rPr>
        <w:t>מתבצע</w:t>
      </w:r>
      <w:r w:rsidRPr="00A90D62">
        <w:rPr>
          <w:rFonts w:ascii="David" w:eastAsia="David" w:hAnsi="David" w:cs="David"/>
          <w:sz w:val="28"/>
          <w:szCs w:val="28"/>
          <w:rtl/>
          <w:rPrChange w:id="7204" w:author="אברהם" w:date="2012-11-23T10:23:00Z">
            <w:rPr>
              <w:rFonts w:ascii="David" w:eastAsia="David" w:hAnsi="David" w:cs="David"/>
              <w:rtl/>
            </w:rPr>
          </w:rPrChange>
        </w:rPr>
        <w:t xml:space="preserve"> </w:t>
      </w:r>
      <w:r w:rsidRPr="00A90D62">
        <w:rPr>
          <w:rFonts w:ascii="David" w:hAnsi="David" w:cs="David"/>
          <w:sz w:val="28"/>
          <w:szCs w:val="28"/>
          <w:rtl/>
          <w:rPrChange w:id="7205" w:author="אברהם" w:date="2012-11-23T10:23:00Z">
            <w:rPr>
              <w:rFonts w:ascii="David" w:hAnsi="David" w:cs="David"/>
              <w:rtl/>
            </w:rPr>
          </w:rPrChange>
        </w:rPr>
        <w:t>מסחר</w:t>
      </w:r>
      <w:r w:rsidRPr="00A90D62">
        <w:rPr>
          <w:rFonts w:ascii="David" w:eastAsia="David" w:hAnsi="David" w:cs="David"/>
          <w:sz w:val="28"/>
          <w:szCs w:val="28"/>
          <w:rtl/>
          <w:rPrChange w:id="7206" w:author="אברהם" w:date="2012-11-23T10:23:00Z">
            <w:rPr>
              <w:rFonts w:ascii="David" w:eastAsia="David" w:hAnsi="David" w:cs="David"/>
              <w:rtl/>
            </w:rPr>
          </w:rPrChange>
        </w:rPr>
        <w:t xml:space="preserve"> </w:t>
      </w:r>
      <w:r w:rsidRPr="00A90D62">
        <w:rPr>
          <w:rFonts w:ascii="David" w:hAnsi="David" w:cs="David"/>
          <w:sz w:val="28"/>
          <w:szCs w:val="28"/>
          <w:rtl/>
          <w:rPrChange w:id="7207" w:author="אברהם" w:date="2012-11-23T10:23:00Z">
            <w:rPr>
              <w:rFonts w:ascii="David" w:hAnsi="David" w:cs="David"/>
              <w:rtl/>
            </w:rPr>
          </w:rPrChange>
        </w:rPr>
        <w:t>אקראי, וכתוצאה</w:t>
      </w:r>
      <w:r w:rsidRPr="00A90D62">
        <w:rPr>
          <w:rFonts w:ascii="David" w:eastAsia="David" w:hAnsi="David" w:cs="David"/>
          <w:sz w:val="28"/>
          <w:szCs w:val="28"/>
          <w:rtl/>
          <w:rPrChange w:id="7208" w:author="אברהם" w:date="2012-11-23T10:23:00Z">
            <w:rPr>
              <w:rFonts w:ascii="David" w:eastAsia="David" w:hAnsi="David" w:cs="David"/>
              <w:rtl/>
            </w:rPr>
          </w:rPrChange>
        </w:rPr>
        <w:t xml:space="preserve"> </w:t>
      </w:r>
      <w:r w:rsidRPr="00A90D62">
        <w:rPr>
          <w:rFonts w:ascii="David" w:hAnsi="David" w:cs="David"/>
          <w:sz w:val="28"/>
          <w:szCs w:val="28"/>
          <w:rtl/>
          <w:rPrChange w:id="7209" w:author="אברהם" w:date="2012-11-23T10:23:00Z">
            <w:rPr>
              <w:rFonts w:ascii="David" w:hAnsi="David" w:cs="David"/>
              <w:rtl/>
            </w:rPr>
          </w:rPrChange>
        </w:rPr>
        <w:t>מכך</w:t>
      </w:r>
      <w:r w:rsidRPr="00A90D62">
        <w:rPr>
          <w:rFonts w:ascii="David" w:eastAsia="David" w:hAnsi="David" w:cs="David"/>
          <w:sz w:val="28"/>
          <w:szCs w:val="28"/>
          <w:rtl/>
          <w:rPrChange w:id="7210" w:author="אברהם" w:date="2012-11-23T10:23:00Z">
            <w:rPr>
              <w:rFonts w:ascii="David" w:eastAsia="David" w:hAnsi="David" w:cs="David"/>
              <w:rtl/>
            </w:rPr>
          </w:rPrChange>
        </w:rPr>
        <w:t xml:space="preserve"> </w:t>
      </w:r>
      <w:r w:rsidRPr="00A90D62">
        <w:rPr>
          <w:rFonts w:ascii="David" w:hAnsi="David" w:cs="David"/>
          <w:sz w:val="28"/>
          <w:szCs w:val="28"/>
          <w:rtl/>
          <w:rPrChange w:id="7211" w:author="אברהם" w:date="2012-11-23T10:23:00Z">
            <w:rPr>
              <w:rFonts w:ascii="David" w:hAnsi="David" w:cs="David"/>
              <w:rtl/>
            </w:rPr>
          </w:rPrChange>
        </w:rPr>
        <w:t>מספר</w:t>
      </w:r>
      <w:r w:rsidRPr="00A90D62">
        <w:rPr>
          <w:rFonts w:ascii="David" w:eastAsia="David" w:hAnsi="David" w:cs="David"/>
          <w:sz w:val="28"/>
          <w:szCs w:val="28"/>
          <w:rtl/>
          <w:rPrChange w:id="7212" w:author="אברהם" w:date="2012-11-23T10:23:00Z">
            <w:rPr>
              <w:rFonts w:ascii="David" w:eastAsia="David" w:hAnsi="David" w:cs="David"/>
              <w:rtl/>
            </w:rPr>
          </w:rPrChange>
        </w:rPr>
        <w:t xml:space="preserve"> </w:t>
      </w:r>
      <w:r w:rsidRPr="00A90D62">
        <w:rPr>
          <w:rFonts w:ascii="David" w:hAnsi="David" w:cs="David"/>
          <w:sz w:val="28"/>
          <w:szCs w:val="28"/>
          <w:rtl/>
          <w:rPrChange w:id="7213" w:author="אברהם" w:date="2012-11-23T10:23:00Z">
            <w:rPr>
              <w:rFonts w:ascii="David" w:hAnsi="David" w:cs="David"/>
              <w:rtl/>
            </w:rPr>
          </w:rPrChange>
        </w:rPr>
        <w:t>חסרי</w:t>
      </w:r>
      <w:del w:id="7214" w:author="אברהם" w:date="2012-11-26T17:44:00Z">
        <w:r w:rsidRPr="00A90D62" w:rsidDel="00A76878">
          <w:rPr>
            <w:rFonts w:ascii="David" w:hAnsi="David" w:cs="David"/>
            <w:sz w:val="28"/>
            <w:szCs w:val="28"/>
            <w:rtl/>
            <w:rPrChange w:id="7215" w:author="אברהם" w:date="2012-11-23T10:23:00Z">
              <w:rPr>
                <w:rFonts w:ascii="David" w:hAnsi="David" w:cs="David"/>
                <w:rtl/>
              </w:rPr>
            </w:rPrChange>
          </w:rPr>
          <w:delText>-</w:delText>
        </w:r>
      </w:del>
      <w:ins w:id="7216" w:author="אברהם" w:date="2012-11-26T17:44:00Z">
        <w:r w:rsidR="00A76878">
          <w:rPr>
            <w:rFonts w:ascii="David" w:hAnsi="David" w:cs="David" w:hint="cs"/>
            <w:sz w:val="28"/>
            <w:szCs w:val="28"/>
            <w:rtl/>
          </w:rPr>
          <w:t xml:space="preserve"> </w:t>
        </w:r>
      </w:ins>
      <w:r w:rsidRPr="00A90D62">
        <w:rPr>
          <w:rFonts w:ascii="David" w:hAnsi="David" w:cs="David"/>
          <w:sz w:val="28"/>
          <w:szCs w:val="28"/>
          <w:rtl/>
          <w:rPrChange w:id="7217" w:author="אברהם" w:date="2012-11-23T10:23:00Z">
            <w:rPr>
              <w:rFonts w:ascii="David" w:hAnsi="David" w:cs="David"/>
              <w:rtl/>
            </w:rPr>
          </w:rPrChange>
        </w:rPr>
        <w:t>הנחלה</w:t>
      </w:r>
      <w:r w:rsidRPr="00A90D62">
        <w:rPr>
          <w:rFonts w:ascii="David" w:eastAsia="David" w:hAnsi="David" w:cs="David"/>
          <w:sz w:val="28"/>
          <w:szCs w:val="28"/>
          <w:rtl/>
          <w:rPrChange w:id="7218" w:author="אברהם" w:date="2012-11-23T10:23:00Z">
            <w:rPr>
              <w:rFonts w:ascii="David" w:eastAsia="David" w:hAnsi="David" w:cs="David"/>
              <w:rtl/>
            </w:rPr>
          </w:rPrChange>
        </w:rPr>
        <w:t xml:space="preserve"> </w:t>
      </w:r>
      <w:r w:rsidRPr="00A90D62">
        <w:rPr>
          <w:rFonts w:ascii="David" w:hAnsi="David" w:cs="David"/>
          <w:sz w:val="28"/>
          <w:szCs w:val="28"/>
          <w:rtl/>
          <w:rPrChange w:id="7219" w:author="אברהם" w:date="2012-11-23T10:23:00Z">
            <w:rPr>
              <w:rFonts w:ascii="David" w:hAnsi="David" w:cs="David"/>
              <w:rtl/>
            </w:rPr>
          </w:rPrChange>
        </w:rPr>
        <w:t>עולה. אולם</w:t>
      </w:r>
      <w:r w:rsidRPr="00A90D62">
        <w:rPr>
          <w:rFonts w:ascii="David" w:eastAsia="David" w:hAnsi="David" w:cs="David"/>
          <w:sz w:val="28"/>
          <w:szCs w:val="28"/>
          <w:rtl/>
          <w:rPrChange w:id="7220" w:author="אברהם" w:date="2012-11-23T10:23:00Z">
            <w:rPr>
              <w:rFonts w:ascii="David" w:eastAsia="David" w:hAnsi="David" w:cs="David"/>
              <w:rtl/>
            </w:rPr>
          </w:rPrChange>
        </w:rPr>
        <w:t xml:space="preserve"> </w:t>
      </w:r>
      <w:r w:rsidRPr="00A90D62">
        <w:rPr>
          <w:rFonts w:ascii="David" w:hAnsi="David" w:cs="David"/>
          <w:sz w:val="28"/>
          <w:szCs w:val="28"/>
          <w:rtl/>
          <w:rPrChange w:id="7221" w:author="אברהם" w:date="2012-11-23T10:23:00Z">
            <w:rPr>
              <w:rFonts w:ascii="David" w:hAnsi="David" w:cs="David"/>
              <w:rtl/>
            </w:rPr>
          </w:rPrChange>
        </w:rPr>
        <w:t>ניתן</w:t>
      </w:r>
      <w:r w:rsidRPr="00A90D62">
        <w:rPr>
          <w:rFonts w:ascii="David" w:eastAsia="David" w:hAnsi="David" w:cs="David"/>
          <w:sz w:val="28"/>
          <w:szCs w:val="28"/>
          <w:rtl/>
          <w:rPrChange w:id="7222" w:author="אברהם" w:date="2012-11-23T10:23:00Z">
            <w:rPr>
              <w:rFonts w:ascii="David" w:eastAsia="David" w:hAnsi="David" w:cs="David"/>
              <w:rtl/>
            </w:rPr>
          </w:rPrChange>
        </w:rPr>
        <w:t xml:space="preserve"> </w:t>
      </w:r>
      <w:r w:rsidRPr="00A90D62">
        <w:rPr>
          <w:rFonts w:ascii="David" w:hAnsi="David" w:cs="David"/>
          <w:sz w:val="28"/>
          <w:szCs w:val="28"/>
          <w:rtl/>
          <w:rPrChange w:id="7223" w:author="אברהם" w:date="2012-11-23T10:23:00Z">
            <w:rPr>
              <w:rFonts w:ascii="David" w:hAnsi="David" w:cs="David"/>
              <w:rtl/>
            </w:rPr>
          </w:rPrChange>
        </w:rPr>
        <w:t>לראות, שבנקודות</w:t>
      </w:r>
      <w:r w:rsidRPr="00A90D62">
        <w:rPr>
          <w:rFonts w:ascii="David" w:eastAsia="David" w:hAnsi="David" w:cs="David"/>
          <w:sz w:val="28"/>
          <w:szCs w:val="28"/>
          <w:rtl/>
          <w:rPrChange w:id="7224" w:author="אברהם" w:date="2012-11-23T10:23:00Z">
            <w:rPr>
              <w:rFonts w:ascii="David" w:eastAsia="David" w:hAnsi="David" w:cs="David"/>
              <w:rtl/>
            </w:rPr>
          </w:rPrChange>
        </w:rPr>
        <w:t xml:space="preserve"> </w:t>
      </w:r>
      <w:r w:rsidRPr="00A90D62">
        <w:rPr>
          <w:rFonts w:ascii="David" w:hAnsi="David" w:cs="David"/>
          <w:sz w:val="28"/>
          <w:szCs w:val="28"/>
          <w:rtl/>
          <w:rPrChange w:id="7225" w:author="אברהם" w:date="2012-11-23T10:23:00Z">
            <w:rPr>
              <w:rFonts w:ascii="David" w:hAnsi="David" w:cs="David"/>
              <w:rtl/>
            </w:rPr>
          </w:rPrChange>
        </w:rPr>
        <w:t>המתאימות</w:t>
      </w:r>
      <w:r w:rsidRPr="00A90D62">
        <w:rPr>
          <w:rFonts w:ascii="David" w:eastAsia="David" w:hAnsi="David" w:cs="David"/>
          <w:sz w:val="28"/>
          <w:szCs w:val="28"/>
          <w:rtl/>
          <w:rPrChange w:id="7226" w:author="אברהם" w:date="2012-11-23T10:23:00Z">
            <w:rPr>
              <w:rFonts w:ascii="David" w:eastAsia="David" w:hAnsi="David" w:cs="David"/>
              <w:rtl/>
            </w:rPr>
          </w:rPrChange>
        </w:rPr>
        <w:t xml:space="preserve"> </w:t>
      </w:r>
      <w:r w:rsidRPr="00A90D62">
        <w:rPr>
          <w:rFonts w:ascii="David" w:hAnsi="David" w:cs="David"/>
          <w:sz w:val="28"/>
          <w:szCs w:val="28"/>
          <w:rtl/>
          <w:rPrChange w:id="7227" w:author="אברהם" w:date="2012-11-23T10:23:00Z">
            <w:rPr>
              <w:rFonts w:ascii="David" w:hAnsi="David" w:cs="David"/>
              <w:rtl/>
            </w:rPr>
          </w:rPrChange>
        </w:rPr>
        <w:t>לשנות</w:t>
      </w:r>
      <w:r w:rsidRPr="00A90D62">
        <w:rPr>
          <w:rFonts w:ascii="David" w:eastAsia="David" w:hAnsi="David" w:cs="David"/>
          <w:sz w:val="28"/>
          <w:szCs w:val="28"/>
          <w:rtl/>
          <w:rPrChange w:id="7228" w:author="אברהם" w:date="2012-11-23T10:23:00Z">
            <w:rPr>
              <w:rFonts w:ascii="David" w:eastAsia="David" w:hAnsi="David" w:cs="David"/>
              <w:rtl/>
            </w:rPr>
          </w:rPrChange>
        </w:rPr>
        <w:t xml:space="preserve"> </w:t>
      </w:r>
      <w:r w:rsidRPr="00A90D62">
        <w:rPr>
          <w:rFonts w:ascii="David" w:hAnsi="David" w:cs="David"/>
          <w:sz w:val="28"/>
          <w:szCs w:val="28"/>
          <w:rtl/>
          <w:rPrChange w:id="7229" w:author="אברהם" w:date="2012-11-23T10:23:00Z">
            <w:rPr>
              <w:rFonts w:ascii="David" w:hAnsi="David" w:cs="David"/>
              <w:rtl/>
            </w:rPr>
          </w:rPrChange>
        </w:rPr>
        <w:t>היובל, מספר</w:t>
      </w:r>
      <w:r w:rsidRPr="00A90D62">
        <w:rPr>
          <w:rFonts w:ascii="David" w:eastAsia="David" w:hAnsi="David" w:cs="David"/>
          <w:sz w:val="28"/>
          <w:szCs w:val="28"/>
          <w:rtl/>
          <w:rPrChange w:id="7230" w:author="אברהם" w:date="2012-11-23T10:23:00Z">
            <w:rPr>
              <w:rFonts w:ascii="David" w:eastAsia="David" w:hAnsi="David" w:cs="David"/>
              <w:rtl/>
            </w:rPr>
          </w:rPrChange>
        </w:rPr>
        <w:t xml:space="preserve"> </w:t>
      </w:r>
      <w:r w:rsidRPr="00A90D62">
        <w:rPr>
          <w:rFonts w:ascii="David" w:hAnsi="David" w:cs="David"/>
          <w:sz w:val="28"/>
          <w:szCs w:val="28"/>
          <w:rtl/>
          <w:rPrChange w:id="7231" w:author="אברהם" w:date="2012-11-23T10:23:00Z">
            <w:rPr>
              <w:rFonts w:ascii="David" w:hAnsi="David" w:cs="David"/>
              <w:rtl/>
            </w:rPr>
          </w:rPrChange>
        </w:rPr>
        <w:t>חסרי</w:t>
      </w:r>
      <w:ins w:id="7232" w:author="אברהם" w:date="2012-11-26T17:44:00Z">
        <w:r w:rsidR="00A76878">
          <w:rPr>
            <w:rFonts w:ascii="David" w:hAnsi="David" w:cs="David" w:hint="cs"/>
            <w:sz w:val="28"/>
            <w:szCs w:val="28"/>
            <w:rtl/>
          </w:rPr>
          <w:t xml:space="preserve"> </w:t>
        </w:r>
      </w:ins>
      <w:del w:id="7233" w:author="אברהם" w:date="2012-11-26T17:44:00Z">
        <w:r w:rsidRPr="00A90D62" w:rsidDel="00A76878">
          <w:rPr>
            <w:rFonts w:ascii="David" w:hAnsi="David" w:cs="David"/>
            <w:sz w:val="28"/>
            <w:szCs w:val="28"/>
            <w:rtl/>
            <w:rPrChange w:id="7234" w:author="אברהם" w:date="2012-11-23T10:23:00Z">
              <w:rPr>
                <w:rFonts w:ascii="David" w:hAnsi="David" w:cs="David"/>
                <w:rtl/>
              </w:rPr>
            </w:rPrChange>
          </w:rPr>
          <w:delText>-</w:delText>
        </w:r>
      </w:del>
      <w:r w:rsidRPr="00A90D62">
        <w:rPr>
          <w:rFonts w:ascii="David" w:hAnsi="David" w:cs="David"/>
          <w:sz w:val="28"/>
          <w:szCs w:val="28"/>
          <w:rtl/>
          <w:rPrChange w:id="7235" w:author="אברהם" w:date="2012-11-23T10:23:00Z">
            <w:rPr>
              <w:rFonts w:ascii="David" w:hAnsi="David" w:cs="David"/>
              <w:rtl/>
            </w:rPr>
          </w:rPrChange>
        </w:rPr>
        <w:t>הנחלה</w:t>
      </w:r>
      <w:r w:rsidRPr="00A90D62">
        <w:rPr>
          <w:rFonts w:ascii="David" w:eastAsia="David" w:hAnsi="David" w:cs="David"/>
          <w:sz w:val="28"/>
          <w:szCs w:val="28"/>
          <w:rtl/>
          <w:rPrChange w:id="7236" w:author="אברהם" w:date="2012-11-23T10:23:00Z">
            <w:rPr>
              <w:rFonts w:ascii="David" w:eastAsia="David" w:hAnsi="David" w:cs="David"/>
              <w:rtl/>
            </w:rPr>
          </w:rPrChange>
        </w:rPr>
        <w:t xml:space="preserve"> </w:t>
      </w:r>
      <w:r w:rsidRPr="00A90D62">
        <w:rPr>
          <w:rFonts w:ascii="David" w:hAnsi="David" w:cs="David"/>
          <w:sz w:val="28"/>
          <w:szCs w:val="28"/>
          <w:rtl/>
          <w:rPrChange w:id="7237" w:author="אברהם" w:date="2012-11-23T10:23:00Z">
            <w:rPr>
              <w:rFonts w:ascii="David" w:hAnsi="David" w:cs="David"/>
              <w:rtl/>
            </w:rPr>
          </w:rPrChange>
        </w:rPr>
        <w:t>תמיד</w:t>
      </w:r>
      <w:r w:rsidRPr="00A90D62">
        <w:rPr>
          <w:rFonts w:ascii="David" w:eastAsia="David" w:hAnsi="David" w:cs="David"/>
          <w:sz w:val="28"/>
          <w:szCs w:val="28"/>
          <w:rtl/>
          <w:rPrChange w:id="7238" w:author="אברהם" w:date="2012-11-23T10:23:00Z">
            <w:rPr>
              <w:rFonts w:ascii="David" w:eastAsia="David" w:hAnsi="David" w:cs="David"/>
              <w:rtl/>
            </w:rPr>
          </w:rPrChange>
        </w:rPr>
        <w:t xml:space="preserve"> </w:t>
      </w:r>
      <w:r w:rsidRPr="00A90D62">
        <w:rPr>
          <w:rFonts w:ascii="David" w:hAnsi="David" w:cs="David"/>
          <w:sz w:val="28"/>
          <w:szCs w:val="28"/>
          <w:rtl/>
          <w:rPrChange w:id="7239" w:author="אברהם" w:date="2012-11-23T10:23:00Z">
            <w:rPr>
              <w:rFonts w:ascii="David" w:hAnsi="David" w:cs="David"/>
              <w:rtl/>
            </w:rPr>
          </w:rPrChange>
        </w:rPr>
        <w:t>יורד.</w:t>
      </w:r>
    </w:p>
    <w:p w:rsidR="009C2B09" w:rsidRPr="00A90D62" w:rsidRDefault="009C2B09" w:rsidP="009C2B09">
      <w:pPr>
        <w:pStyle w:val="a1"/>
        <w:bidi/>
        <w:rPr>
          <w:rFonts w:ascii="David" w:hAnsi="David" w:cs="David"/>
          <w:sz w:val="28"/>
          <w:szCs w:val="28"/>
          <w:rtl/>
          <w:rPrChange w:id="7240" w:author="אברהם" w:date="2012-11-23T10:23:00Z">
            <w:rPr>
              <w:rFonts w:ascii="David" w:hAnsi="David" w:cs="David"/>
              <w:rtl/>
            </w:rPr>
          </w:rPrChange>
        </w:rPr>
      </w:pPr>
      <w:r w:rsidRPr="00A90D62">
        <w:rPr>
          <w:rFonts w:ascii="David" w:hAnsi="David" w:cs="David"/>
          <w:sz w:val="28"/>
          <w:szCs w:val="28"/>
          <w:rtl/>
          <w:rPrChange w:id="7241" w:author="אברהם" w:date="2012-11-23T10:23:00Z">
            <w:rPr>
              <w:rFonts w:ascii="David" w:hAnsi="David" w:cs="David"/>
              <w:rtl/>
            </w:rPr>
          </w:rPrChange>
        </w:rPr>
        <w:t>נוח</w:t>
      </w:r>
      <w:r w:rsidRPr="00A90D62">
        <w:rPr>
          <w:rFonts w:ascii="David" w:eastAsia="David" w:hAnsi="David" w:cs="David"/>
          <w:sz w:val="28"/>
          <w:szCs w:val="28"/>
          <w:rtl/>
          <w:rPrChange w:id="7242" w:author="אברהם" w:date="2012-11-23T10:23:00Z">
            <w:rPr>
              <w:rFonts w:ascii="David" w:eastAsia="David" w:hAnsi="David" w:cs="David"/>
              <w:rtl/>
            </w:rPr>
          </w:rPrChange>
        </w:rPr>
        <w:t xml:space="preserve"> </w:t>
      </w:r>
      <w:r w:rsidRPr="00A90D62">
        <w:rPr>
          <w:rFonts w:ascii="David" w:hAnsi="David" w:cs="David"/>
          <w:sz w:val="28"/>
          <w:szCs w:val="28"/>
          <w:rtl/>
          <w:rPrChange w:id="7243" w:author="אברהם" w:date="2012-11-23T10:23:00Z">
            <w:rPr>
              <w:rFonts w:ascii="David" w:hAnsi="David" w:cs="David"/>
              <w:rtl/>
            </w:rPr>
          </w:rPrChange>
        </w:rPr>
        <w:t>יותר</w:t>
      </w:r>
      <w:r w:rsidRPr="00A90D62">
        <w:rPr>
          <w:rFonts w:ascii="David" w:eastAsia="David" w:hAnsi="David" w:cs="David"/>
          <w:sz w:val="28"/>
          <w:szCs w:val="28"/>
          <w:rtl/>
          <w:rPrChange w:id="7244" w:author="אברהם" w:date="2012-11-23T10:23:00Z">
            <w:rPr>
              <w:rFonts w:ascii="David" w:eastAsia="David" w:hAnsi="David" w:cs="David"/>
              <w:rtl/>
            </w:rPr>
          </w:rPrChange>
        </w:rPr>
        <w:t xml:space="preserve"> </w:t>
      </w:r>
      <w:r w:rsidRPr="00A90D62">
        <w:rPr>
          <w:rFonts w:ascii="David" w:hAnsi="David" w:cs="David"/>
          <w:sz w:val="28"/>
          <w:szCs w:val="28"/>
          <w:rtl/>
          <w:rPrChange w:id="7245" w:author="אברהם" w:date="2012-11-23T10:23:00Z">
            <w:rPr>
              <w:rFonts w:ascii="David" w:hAnsi="David" w:cs="David"/>
              <w:rtl/>
            </w:rPr>
          </w:rPrChange>
        </w:rPr>
        <w:t>לראות</w:t>
      </w:r>
      <w:r w:rsidRPr="00A90D62">
        <w:rPr>
          <w:rFonts w:ascii="David" w:eastAsia="David" w:hAnsi="David" w:cs="David"/>
          <w:sz w:val="28"/>
          <w:szCs w:val="28"/>
          <w:rtl/>
          <w:rPrChange w:id="7246" w:author="אברהם" w:date="2012-11-23T10:23:00Z">
            <w:rPr>
              <w:rFonts w:ascii="David" w:eastAsia="David" w:hAnsi="David" w:cs="David"/>
              <w:rtl/>
            </w:rPr>
          </w:rPrChange>
        </w:rPr>
        <w:t xml:space="preserve"> </w:t>
      </w:r>
      <w:r w:rsidRPr="00A90D62">
        <w:rPr>
          <w:rFonts w:ascii="David" w:hAnsi="David" w:cs="David"/>
          <w:sz w:val="28"/>
          <w:szCs w:val="28"/>
          <w:rtl/>
          <w:rPrChange w:id="7247" w:author="אברהם" w:date="2012-11-23T10:23:00Z">
            <w:rPr>
              <w:rFonts w:ascii="David" w:hAnsi="David" w:cs="David"/>
              <w:rtl/>
            </w:rPr>
          </w:rPrChange>
        </w:rPr>
        <w:t>זאת</w:t>
      </w:r>
      <w:r w:rsidRPr="00A90D62">
        <w:rPr>
          <w:rFonts w:ascii="David" w:eastAsia="David" w:hAnsi="David" w:cs="David"/>
          <w:sz w:val="28"/>
          <w:szCs w:val="28"/>
          <w:rtl/>
          <w:rPrChange w:id="7248" w:author="אברהם" w:date="2012-11-23T10:23:00Z">
            <w:rPr>
              <w:rFonts w:ascii="David" w:eastAsia="David" w:hAnsi="David" w:cs="David"/>
              <w:rtl/>
            </w:rPr>
          </w:rPrChange>
        </w:rPr>
        <w:t xml:space="preserve"> </w:t>
      </w:r>
      <w:r w:rsidRPr="00A90D62">
        <w:rPr>
          <w:rFonts w:ascii="David" w:hAnsi="David" w:cs="David"/>
          <w:sz w:val="28"/>
          <w:szCs w:val="28"/>
          <w:rtl/>
          <w:rPrChange w:id="7249" w:author="אברהם" w:date="2012-11-23T10:23:00Z">
            <w:rPr>
              <w:rFonts w:ascii="David" w:hAnsi="David" w:cs="David"/>
              <w:rtl/>
            </w:rPr>
          </w:rPrChange>
        </w:rPr>
        <w:t>כאשר</w:t>
      </w:r>
      <w:r w:rsidRPr="00A90D62">
        <w:rPr>
          <w:rFonts w:ascii="David" w:eastAsia="David" w:hAnsi="David" w:cs="David"/>
          <w:sz w:val="28"/>
          <w:szCs w:val="28"/>
          <w:rtl/>
          <w:rPrChange w:id="7250" w:author="אברהם" w:date="2012-11-23T10:23:00Z">
            <w:rPr>
              <w:rFonts w:ascii="David" w:eastAsia="David" w:hAnsi="David" w:cs="David"/>
              <w:rtl/>
            </w:rPr>
          </w:rPrChange>
        </w:rPr>
        <w:t xml:space="preserve"> </w:t>
      </w:r>
      <w:r w:rsidRPr="00A90D62">
        <w:rPr>
          <w:rFonts w:ascii="David" w:hAnsi="David" w:cs="David"/>
          <w:sz w:val="28"/>
          <w:szCs w:val="28"/>
          <w:rtl/>
          <w:rPrChange w:id="7251" w:author="אברהם" w:date="2012-11-23T10:23:00Z">
            <w:rPr>
              <w:rFonts w:ascii="David" w:hAnsi="David" w:cs="David"/>
              <w:rtl/>
            </w:rPr>
          </w:rPrChange>
        </w:rPr>
        <w:t>מתייחסים</w:t>
      </w:r>
      <w:r w:rsidRPr="00A90D62">
        <w:rPr>
          <w:rFonts w:ascii="David" w:eastAsia="David" w:hAnsi="David" w:cs="David"/>
          <w:sz w:val="28"/>
          <w:szCs w:val="28"/>
          <w:rtl/>
          <w:rPrChange w:id="7252" w:author="אברהם" w:date="2012-11-23T10:23:00Z">
            <w:rPr>
              <w:rFonts w:ascii="David" w:eastAsia="David" w:hAnsi="David" w:cs="David"/>
              <w:rtl/>
            </w:rPr>
          </w:rPrChange>
        </w:rPr>
        <w:t xml:space="preserve"> </w:t>
      </w:r>
      <w:r w:rsidRPr="00A90D62">
        <w:rPr>
          <w:rFonts w:ascii="David" w:hAnsi="David" w:cs="David"/>
          <w:sz w:val="28"/>
          <w:szCs w:val="28"/>
          <w:rtl/>
          <w:rPrChange w:id="7253" w:author="אברהם" w:date="2012-11-23T10:23:00Z">
            <w:rPr>
              <w:rFonts w:ascii="David" w:hAnsi="David" w:cs="David"/>
              <w:rtl/>
            </w:rPr>
          </w:rPrChange>
        </w:rPr>
        <w:t>לכל</w:t>
      </w:r>
      <w:r w:rsidRPr="00A90D62">
        <w:rPr>
          <w:rFonts w:ascii="David" w:eastAsia="David" w:hAnsi="David" w:cs="David"/>
          <w:sz w:val="28"/>
          <w:szCs w:val="28"/>
          <w:rtl/>
          <w:rPrChange w:id="7254" w:author="אברהם" w:date="2012-11-23T10:23:00Z">
            <w:rPr>
              <w:rFonts w:ascii="David" w:eastAsia="David" w:hAnsi="David" w:cs="David"/>
              <w:rtl/>
            </w:rPr>
          </w:rPrChange>
        </w:rPr>
        <w:t xml:space="preserve"> </w:t>
      </w:r>
      <w:r w:rsidRPr="00A90D62">
        <w:rPr>
          <w:rFonts w:ascii="David" w:hAnsi="David" w:cs="David"/>
          <w:sz w:val="28"/>
          <w:szCs w:val="28"/>
          <w:rtl/>
          <w:rPrChange w:id="7255" w:author="אברהם" w:date="2012-11-23T10:23:00Z">
            <w:rPr>
              <w:rFonts w:ascii="David" w:hAnsi="David" w:cs="David"/>
              <w:rtl/>
            </w:rPr>
          </w:rPrChange>
        </w:rPr>
        <w:t>היובל</w:t>
      </w:r>
      <w:r w:rsidRPr="00A90D62">
        <w:rPr>
          <w:rFonts w:ascii="David" w:eastAsia="David" w:hAnsi="David" w:cs="David"/>
          <w:sz w:val="28"/>
          <w:szCs w:val="28"/>
          <w:rtl/>
          <w:rPrChange w:id="7256" w:author="אברהם" w:date="2012-11-23T10:23:00Z">
            <w:rPr>
              <w:rFonts w:ascii="David" w:eastAsia="David" w:hAnsi="David" w:cs="David"/>
              <w:rtl/>
            </w:rPr>
          </w:rPrChange>
        </w:rPr>
        <w:t xml:space="preserve"> </w:t>
      </w:r>
      <w:r w:rsidRPr="00A90D62">
        <w:rPr>
          <w:rFonts w:ascii="David" w:hAnsi="David" w:cs="David"/>
          <w:sz w:val="28"/>
          <w:szCs w:val="28"/>
          <w:rtl/>
          <w:rPrChange w:id="7257" w:author="אברהם" w:date="2012-11-23T10:23:00Z">
            <w:rPr>
              <w:rFonts w:ascii="David" w:hAnsi="David" w:cs="David"/>
              <w:rtl/>
            </w:rPr>
          </w:rPrChange>
        </w:rPr>
        <w:t>כאל</w:t>
      </w:r>
      <w:r w:rsidRPr="00A90D62">
        <w:rPr>
          <w:rFonts w:ascii="David" w:eastAsia="David" w:hAnsi="David" w:cs="David"/>
          <w:sz w:val="28"/>
          <w:szCs w:val="28"/>
          <w:rtl/>
          <w:rPrChange w:id="7258" w:author="אברהם" w:date="2012-11-23T10:23:00Z">
            <w:rPr>
              <w:rFonts w:ascii="David" w:eastAsia="David" w:hAnsi="David" w:cs="David"/>
              <w:rtl/>
            </w:rPr>
          </w:rPrChange>
        </w:rPr>
        <w:t xml:space="preserve"> </w:t>
      </w:r>
      <w:r w:rsidRPr="00A90D62">
        <w:rPr>
          <w:rFonts w:ascii="David" w:hAnsi="David" w:cs="David"/>
          <w:sz w:val="28"/>
          <w:szCs w:val="28"/>
          <w:rtl/>
          <w:rPrChange w:id="7259" w:author="אברהם" w:date="2012-11-23T10:23:00Z">
            <w:rPr>
              <w:rFonts w:ascii="David" w:hAnsi="David" w:cs="David"/>
              <w:rtl/>
            </w:rPr>
          </w:rPrChange>
        </w:rPr>
        <w:t>תקופה</w:t>
      </w:r>
      <w:r w:rsidRPr="00A90D62">
        <w:rPr>
          <w:rFonts w:ascii="David" w:eastAsia="David" w:hAnsi="David" w:cs="David"/>
          <w:sz w:val="28"/>
          <w:szCs w:val="28"/>
          <w:rtl/>
          <w:rPrChange w:id="7260" w:author="אברהם" w:date="2012-11-23T10:23:00Z">
            <w:rPr>
              <w:rFonts w:ascii="David" w:eastAsia="David" w:hAnsi="David" w:cs="David"/>
              <w:rtl/>
            </w:rPr>
          </w:rPrChange>
        </w:rPr>
        <w:t xml:space="preserve"> </w:t>
      </w:r>
      <w:r w:rsidRPr="00A90D62">
        <w:rPr>
          <w:rFonts w:ascii="David" w:hAnsi="David" w:cs="David"/>
          <w:sz w:val="28"/>
          <w:szCs w:val="28"/>
          <w:rtl/>
          <w:rPrChange w:id="7261" w:author="אברהם" w:date="2012-11-23T10:23:00Z">
            <w:rPr>
              <w:rFonts w:ascii="David" w:hAnsi="David" w:cs="David"/>
              <w:rtl/>
            </w:rPr>
          </w:rPrChange>
        </w:rPr>
        <w:t>אחת, שבה</w:t>
      </w:r>
      <w:r w:rsidRPr="00A90D62">
        <w:rPr>
          <w:rFonts w:ascii="David" w:eastAsia="David" w:hAnsi="David" w:cs="David"/>
          <w:sz w:val="28"/>
          <w:szCs w:val="28"/>
          <w:rtl/>
          <w:rPrChange w:id="7262" w:author="אברהם" w:date="2012-11-23T10:23:00Z">
            <w:rPr>
              <w:rFonts w:ascii="David" w:eastAsia="David" w:hAnsi="David" w:cs="David"/>
              <w:rtl/>
            </w:rPr>
          </w:rPrChange>
        </w:rPr>
        <w:t xml:space="preserve"> </w:t>
      </w:r>
      <w:r w:rsidRPr="00A90D62">
        <w:rPr>
          <w:rFonts w:ascii="David" w:hAnsi="David" w:cs="David"/>
          <w:sz w:val="28"/>
          <w:szCs w:val="28"/>
          <w:rtl/>
          <w:rPrChange w:id="7263" w:author="אברהם" w:date="2012-11-23T10:23:00Z">
            <w:rPr>
              <w:rFonts w:ascii="David" w:hAnsi="David" w:cs="David"/>
              <w:rtl/>
            </w:rPr>
          </w:rPrChange>
        </w:rPr>
        <w:t>ההסתברות</w:t>
      </w:r>
      <w:r w:rsidRPr="00A90D62">
        <w:rPr>
          <w:rFonts w:ascii="David" w:eastAsia="David" w:hAnsi="David" w:cs="David"/>
          <w:sz w:val="28"/>
          <w:szCs w:val="28"/>
          <w:rtl/>
          <w:rPrChange w:id="7264" w:author="אברהם" w:date="2012-11-23T10:23:00Z">
            <w:rPr>
              <w:rFonts w:ascii="David" w:eastAsia="David" w:hAnsi="David" w:cs="David"/>
              <w:rtl/>
            </w:rPr>
          </w:rPrChange>
        </w:rPr>
        <w:t xml:space="preserve"> </w:t>
      </w:r>
      <w:r w:rsidRPr="00A90D62">
        <w:rPr>
          <w:rFonts w:ascii="David" w:hAnsi="David" w:cs="David"/>
          <w:sz w:val="28"/>
          <w:szCs w:val="28"/>
          <w:rtl/>
          <w:rPrChange w:id="7265" w:author="אברהם" w:date="2012-11-23T10:23:00Z">
            <w:rPr>
              <w:rFonts w:ascii="David" w:hAnsi="David" w:cs="David"/>
              <w:rtl/>
            </w:rPr>
          </w:rPrChange>
        </w:rPr>
        <w:t>של</w:t>
      </w:r>
      <w:r w:rsidRPr="00A90D62">
        <w:rPr>
          <w:rFonts w:ascii="David" w:eastAsia="David" w:hAnsi="David" w:cs="David"/>
          <w:sz w:val="28"/>
          <w:szCs w:val="28"/>
          <w:rtl/>
          <w:rPrChange w:id="7266" w:author="אברהם" w:date="2012-11-23T10:23:00Z">
            <w:rPr>
              <w:rFonts w:ascii="David" w:eastAsia="David" w:hAnsi="David" w:cs="David"/>
              <w:rtl/>
            </w:rPr>
          </w:rPrChange>
        </w:rPr>
        <w:t xml:space="preserve"> </w:t>
      </w:r>
      <w:r w:rsidRPr="00A90D62">
        <w:rPr>
          <w:rFonts w:ascii="David" w:hAnsi="David" w:cs="David"/>
          <w:sz w:val="28"/>
          <w:szCs w:val="28"/>
          <w:rtl/>
          <w:rPrChange w:id="7267" w:author="אברהם" w:date="2012-11-23T10:23:00Z">
            <w:rPr>
              <w:rFonts w:ascii="David" w:hAnsi="David" w:cs="David"/>
              <w:rtl/>
            </w:rPr>
          </w:rPrChange>
        </w:rPr>
        <w:t>כל</w:t>
      </w:r>
      <w:r w:rsidRPr="00A90D62">
        <w:rPr>
          <w:rFonts w:ascii="David" w:eastAsia="David" w:hAnsi="David" w:cs="David"/>
          <w:sz w:val="28"/>
          <w:szCs w:val="28"/>
          <w:rtl/>
          <w:rPrChange w:id="7268" w:author="אברהם" w:date="2012-11-23T10:23:00Z">
            <w:rPr>
              <w:rFonts w:ascii="David" w:eastAsia="David" w:hAnsi="David" w:cs="David"/>
              <w:rtl/>
            </w:rPr>
          </w:rPrChange>
        </w:rPr>
        <w:t xml:space="preserve"> </w:t>
      </w:r>
      <w:r w:rsidRPr="00A90D62">
        <w:rPr>
          <w:rFonts w:ascii="David" w:hAnsi="David" w:cs="David"/>
          <w:sz w:val="28"/>
          <w:szCs w:val="28"/>
          <w:rtl/>
          <w:rPrChange w:id="7269" w:author="אברהם" w:date="2012-11-23T10:23:00Z">
            <w:rPr>
              <w:rFonts w:ascii="David" w:hAnsi="David" w:cs="David"/>
              <w:rtl/>
            </w:rPr>
          </w:rPrChange>
        </w:rPr>
        <w:t>נחלה</w:t>
      </w:r>
      <w:r w:rsidRPr="00A90D62">
        <w:rPr>
          <w:rFonts w:ascii="David" w:eastAsia="David" w:hAnsi="David" w:cs="David"/>
          <w:sz w:val="28"/>
          <w:szCs w:val="28"/>
          <w:rtl/>
          <w:rPrChange w:id="7270" w:author="אברהם" w:date="2012-11-23T10:23:00Z">
            <w:rPr>
              <w:rFonts w:ascii="David" w:eastAsia="David" w:hAnsi="David" w:cs="David"/>
              <w:rtl/>
            </w:rPr>
          </w:rPrChange>
        </w:rPr>
        <w:t xml:space="preserve"> </w:t>
      </w:r>
      <w:r w:rsidRPr="00A90D62">
        <w:rPr>
          <w:rFonts w:ascii="David" w:hAnsi="David" w:cs="David"/>
          <w:sz w:val="28"/>
          <w:szCs w:val="28"/>
          <w:rtl/>
          <w:rPrChange w:id="7271" w:author="אברהם" w:date="2012-11-23T10:23:00Z">
            <w:rPr>
              <w:rFonts w:ascii="David" w:hAnsi="David" w:cs="David"/>
              <w:rtl/>
            </w:rPr>
          </w:rPrChange>
        </w:rPr>
        <w:t>להימכר</w:t>
      </w:r>
      <w:r w:rsidRPr="00A90D62">
        <w:rPr>
          <w:rFonts w:ascii="David" w:eastAsia="David" w:hAnsi="David" w:cs="David"/>
          <w:sz w:val="28"/>
          <w:szCs w:val="28"/>
          <w:rtl/>
          <w:rPrChange w:id="7272" w:author="אברהם" w:date="2012-11-23T10:23:00Z">
            <w:rPr>
              <w:rFonts w:ascii="David" w:eastAsia="David" w:hAnsi="David" w:cs="David"/>
              <w:rtl/>
            </w:rPr>
          </w:rPrChange>
        </w:rPr>
        <w:t xml:space="preserve"> </w:t>
      </w:r>
      <w:r w:rsidRPr="00A90D62">
        <w:rPr>
          <w:rFonts w:ascii="David" w:hAnsi="David" w:cs="David"/>
          <w:sz w:val="28"/>
          <w:szCs w:val="28"/>
          <w:rtl/>
          <w:rPrChange w:id="7273" w:author="אברהם" w:date="2012-11-23T10:23:00Z">
            <w:rPr>
              <w:rFonts w:ascii="David" w:hAnsi="David" w:cs="David"/>
              <w:rtl/>
            </w:rPr>
          </w:rPrChange>
        </w:rPr>
        <w:t>היא</w:t>
      </w:r>
      <w:r w:rsidRPr="00A90D62">
        <w:rPr>
          <w:rFonts w:ascii="David" w:eastAsia="David" w:hAnsi="David" w:cs="David"/>
          <w:sz w:val="28"/>
          <w:szCs w:val="28"/>
          <w:rtl/>
          <w:rPrChange w:id="7274" w:author="אברהם" w:date="2012-11-23T10:23:00Z">
            <w:rPr>
              <w:rFonts w:ascii="David" w:eastAsia="David" w:hAnsi="David" w:cs="David"/>
              <w:rtl/>
            </w:rPr>
          </w:rPrChange>
        </w:rPr>
        <w:t xml:space="preserve"> </w:t>
      </w:r>
      <w:r w:rsidRPr="00A90D62">
        <w:rPr>
          <w:rFonts w:ascii="David" w:hAnsi="David" w:cs="David"/>
          <w:sz w:val="28"/>
          <w:szCs w:val="28"/>
          <w:rPrChange w:id="7275" w:author="אברהם" w:date="2012-11-23T10:23:00Z">
            <w:rPr>
              <w:rFonts w:ascii="David" w:hAnsi="David" w:cs="David"/>
            </w:rPr>
          </w:rPrChange>
        </w:rPr>
        <w:t>q</w:t>
      </w:r>
      <w:r w:rsidRPr="00A90D62">
        <w:rPr>
          <w:rFonts w:ascii="David" w:hAnsi="David" w:cs="David"/>
          <w:sz w:val="28"/>
          <w:szCs w:val="28"/>
          <w:rtl/>
          <w:rPrChange w:id="7276" w:author="אברהם" w:date="2012-11-23T10:23:00Z">
            <w:rPr>
              <w:rFonts w:ascii="David" w:hAnsi="David" w:cs="David"/>
              <w:rtl/>
            </w:rPr>
          </w:rPrChange>
        </w:rPr>
        <w:t>, כאשר</w:t>
      </w:r>
      <w:r w:rsidRPr="00A90D62">
        <w:rPr>
          <w:rFonts w:ascii="David" w:eastAsia="David" w:hAnsi="David" w:cs="David"/>
          <w:sz w:val="28"/>
          <w:szCs w:val="28"/>
          <w:rtl/>
          <w:rPrChange w:id="7277" w:author="אברהם" w:date="2012-11-23T10:23:00Z">
            <w:rPr>
              <w:rFonts w:ascii="David" w:eastAsia="David" w:hAnsi="David" w:cs="David"/>
              <w:rtl/>
            </w:rPr>
          </w:rPrChange>
        </w:rPr>
        <w:t xml:space="preserve"> </w:t>
      </w:r>
      <w:r w:rsidRPr="00A90D62">
        <w:rPr>
          <w:rFonts w:ascii="David" w:hAnsi="David" w:cs="David"/>
          <w:sz w:val="28"/>
          <w:szCs w:val="28"/>
          <w:rtl/>
          <w:rPrChange w:id="7278" w:author="אברהם" w:date="2012-11-23T10:23:00Z">
            <w:rPr>
              <w:rFonts w:ascii="David" w:hAnsi="David" w:cs="David"/>
              <w:rtl/>
            </w:rPr>
          </w:rPrChange>
        </w:rPr>
        <w:t>מתקיים</w:t>
      </w:r>
      <w:r w:rsidRPr="00A90D62">
        <w:rPr>
          <w:rFonts w:ascii="David" w:eastAsia="David" w:hAnsi="David" w:cs="David"/>
          <w:sz w:val="28"/>
          <w:szCs w:val="28"/>
          <w:rtl/>
          <w:rPrChange w:id="7279" w:author="אברהם" w:date="2012-11-23T10:23:00Z">
            <w:rPr>
              <w:rFonts w:ascii="David" w:eastAsia="David" w:hAnsi="David" w:cs="David"/>
              <w:rtl/>
            </w:rPr>
          </w:rPrChange>
        </w:rPr>
        <w:t xml:space="preserve"> </w:t>
      </w:r>
      <w:r w:rsidRPr="00A90D62">
        <w:rPr>
          <w:rFonts w:ascii="David" w:hAnsi="David" w:cs="David"/>
          <w:sz w:val="28"/>
          <w:szCs w:val="28"/>
          <w:rtl/>
          <w:rPrChange w:id="7280" w:author="אברהם" w:date="2012-11-23T10:23:00Z">
            <w:rPr>
              <w:rFonts w:ascii="David" w:hAnsi="David" w:cs="David"/>
              <w:rtl/>
            </w:rPr>
          </w:rPrChange>
        </w:rPr>
        <w:t xml:space="preserve">הקשר:   </w:t>
      </w:r>
      <w:r w:rsidRPr="00A90D62">
        <w:rPr>
          <w:rFonts w:ascii="David" w:hAnsi="David" w:cs="David"/>
          <w:sz w:val="28"/>
          <w:szCs w:val="28"/>
          <w:rPrChange w:id="7281" w:author="אברהם" w:date="2012-11-23T10:23:00Z">
            <w:rPr>
              <w:rFonts w:ascii="David" w:hAnsi="David" w:cs="David"/>
            </w:rPr>
          </w:rPrChange>
        </w:rPr>
        <w:t>q = 1 - (1 - p)</w:t>
      </w:r>
      <w:r w:rsidRPr="00A90D62">
        <w:rPr>
          <w:rFonts w:ascii="David" w:hAnsi="David" w:cs="David"/>
          <w:sz w:val="28"/>
          <w:szCs w:val="28"/>
          <w:vertAlign w:val="superscript"/>
          <w:rPrChange w:id="7282" w:author="אברהם" w:date="2012-11-23T10:23:00Z">
            <w:rPr>
              <w:rFonts w:ascii="David" w:hAnsi="David" w:cs="David"/>
              <w:vertAlign w:val="superscript"/>
            </w:rPr>
          </w:rPrChange>
        </w:rPr>
        <w:t>50</w:t>
      </w:r>
      <w:r w:rsidRPr="00A90D62">
        <w:rPr>
          <w:rFonts w:ascii="David" w:hAnsi="David" w:cs="David"/>
          <w:sz w:val="28"/>
          <w:szCs w:val="28"/>
          <w:vertAlign w:val="superscript"/>
          <w:rtl/>
          <w:rPrChange w:id="7283" w:author="אברהם" w:date="2012-11-23T10:23:00Z">
            <w:rPr>
              <w:rFonts w:ascii="David" w:hAnsi="David" w:cs="David"/>
              <w:vertAlign w:val="superscript"/>
              <w:rtl/>
            </w:rPr>
          </w:rPrChange>
        </w:rPr>
        <w:t xml:space="preserve"> .</w:t>
      </w:r>
    </w:p>
    <w:p w:rsidR="009C2B09" w:rsidRPr="00A90D62" w:rsidRDefault="009C2B09" w:rsidP="009C2B09">
      <w:pPr>
        <w:pStyle w:val="a1"/>
        <w:bidi/>
        <w:rPr>
          <w:sz w:val="28"/>
          <w:szCs w:val="28"/>
          <w:rPrChange w:id="7284" w:author="אברהם" w:date="2012-11-23T10:23:00Z">
            <w:rPr/>
          </w:rPrChange>
        </w:rPr>
      </w:pPr>
      <w:r w:rsidRPr="00A90D62">
        <w:rPr>
          <w:rFonts w:ascii="David" w:hAnsi="David" w:cs="David"/>
          <w:sz w:val="28"/>
          <w:szCs w:val="28"/>
          <w:rtl/>
          <w:rPrChange w:id="7285" w:author="אברהם" w:date="2012-11-23T10:23:00Z">
            <w:rPr>
              <w:rFonts w:ascii="David" w:hAnsi="David" w:cs="David"/>
              <w:rtl/>
            </w:rPr>
          </w:rPrChange>
        </w:rPr>
        <w:t>כך</w:t>
      </w:r>
      <w:r w:rsidRPr="00A90D62">
        <w:rPr>
          <w:rFonts w:ascii="David" w:eastAsia="David" w:hAnsi="David" w:cs="David"/>
          <w:sz w:val="28"/>
          <w:szCs w:val="28"/>
          <w:rtl/>
          <w:rPrChange w:id="7286" w:author="אברהם" w:date="2012-11-23T10:23:00Z">
            <w:rPr>
              <w:rFonts w:ascii="David" w:eastAsia="David" w:hAnsi="David" w:cs="David"/>
              <w:rtl/>
            </w:rPr>
          </w:rPrChange>
        </w:rPr>
        <w:t xml:space="preserve"> </w:t>
      </w:r>
      <w:r w:rsidRPr="00A90D62">
        <w:rPr>
          <w:rFonts w:ascii="David" w:hAnsi="David" w:cs="David"/>
          <w:sz w:val="28"/>
          <w:szCs w:val="28"/>
          <w:rtl/>
          <w:rPrChange w:id="7287" w:author="אברהם" w:date="2012-11-23T10:23:00Z">
            <w:rPr>
              <w:rFonts w:ascii="David" w:hAnsi="David" w:cs="David"/>
              <w:rtl/>
            </w:rPr>
          </w:rPrChange>
        </w:rPr>
        <w:t>נראים</w:t>
      </w:r>
      <w:r w:rsidRPr="00A90D62">
        <w:rPr>
          <w:rFonts w:ascii="David" w:eastAsia="David" w:hAnsi="David" w:cs="David"/>
          <w:sz w:val="28"/>
          <w:szCs w:val="28"/>
          <w:rtl/>
          <w:rPrChange w:id="7288" w:author="אברהם" w:date="2012-11-23T10:23:00Z">
            <w:rPr>
              <w:rFonts w:ascii="David" w:eastAsia="David" w:hAnsi="David" w:cs="David"/>
              <w:rtl/>
            </w:rPr>
          </w:rPrChange>
        </w:rPr>
        <w:t xml:space="preserve"> </w:t>
      </w:r>
      <w:r w:rsidRPr="00A90D62">
        <w:rPr>
          <w:rFonts w:ascii="David" w:hAnsi="David" w:cs="David"/>
          <w:sz w:val="28"/>
          <w:szCs w:val="28"/>
          <w:rtl/>
          <w:rPrChange w:id="7289" w:author="אברהם" w:date="2012-11-23T10:23:00Z">
            <w:rPr>
              <w:rFonts w:ascii="David" w:hAnsi="David" w:cs="David"/>
              <w:rtl/>
            </w:rPr>
          </w:rPrChange>
        </w:rPr>
        <w:t>גרפים</w:t>
      </w:r>
      <w:r w:rsidRPr="00A90D62">
        <w:rPr>
          <w:rFonts w:ascii="David" w:eastAsia="David" w:hAnsi="David" w:cs="David"/>
          <w:sz w:val="28"/>
          <w:szCs w:val="28"/>
          <w:rtl/>
          <w:rPrChange w:id="7290" w:author="אברהם" w:date="2012-11-23T10:23:00Z">
            <w:rPr>
              <w:rFonts w:ascii="David" w:eastAsia="David" w:hAnsi="David" w:cs="David"/>
              <w:rtl/>
            </w:rPr>
          </w:rPrChange>
        </w:rPr>
        <w:t xml:space="preserve"> </w:t>
      </w:r>
      <w:r w:rsidRPr="00A90D62">
        <w:rPr>
          <w:rFonts w:ascii="David" w:hAnsi="David" w:cs="David"/>
          <w:sz w:val="28"/>
          <w:szCs w:val="28"/>
          <w:rtl/>
          <w:rPrChange w:id="7291" w:author="אברהם" w:date="2012-11-23T10:23:00Z">
            <w:rPr>
              <w:rFonts w:ascii="David" w:hAnsi="David" w:cs="David"/>
              <w:rtl/>
            </w:rPr>
          </w:rPrChange>
        </w:rPr>
        <w:t>אופייניים; הקו</w:t>
      </w:r>
      <w:r w:rsidRPr="00A90D62">
        <w:rPr>
          <w:rFonts w:ascii="David" w:eastAsia="David" w:hAnsi="David" w:cs="David"/>
          <w:sz w:val="28"/>
          <w:szCs w:val="28"/>
          <w:rtl/>
          <w:rPrChange w:id="7292" w:author="אברהם" w:date="2012-11-23T10:23:00Z">
            <w:rPr>
              <w:rFonts w:ascii="David" w:eastAsia="David" w:hAnsi="David" w:cs="David"/>
              <w:rtl/>
            </w:rPr>
          </w:rPrChange>
        </w:rPr>
        <w:t xml:space="preserve"> </w:t>
      </w:r>
      <w:r w:rsidRPr="00A90D62">
        <w:rPr>
          <w:rFonts w:ascii="David" w:hAnsi="David" w:cs="David"/>
          <w:sz w:val="28"/>
          <w:szCs w:val="28"/>
          <w:rtl/>
          <w:rPrChange w:id="7293" w:author="אברהם" w:date="2012-11-23T10:23:00Z">
            <w:rPr>
              <w:rFonts w:ascii="David" w:hAnsi="David" w:cs="David"/>
              <w:rtl/>
            </w:rPr>
          </w:rPrChange>
        </w:rPr>
        <w:t>מציין</w:t>
      </w:r>
      <w:r w:rsidRPr="00A90D62">
        <w:rPr>
          <w:rFonts w:ascii="David" w:eastAsia="David" w:hAnsi="David" w:cs="David"/>
          <w:sz w:val="28"/>
          <w:szCs w:val="28"/>
          <w:rtl/>
          <w:rPrChange w:id="7294" w:author="אברהם" w:date="2012-11-23T10:23:00Z">
            <w:rPr>
              <w:rFonts w:ascii="David" w:eastAsia="David" w:hAnsi="David" w:cs="David"/>
              <w:rtl/>
            </w:rPr>
          </w:rPrChange>
        </w:rPr>
        <w:t xml:space="preserve"> </w:t>
      </w:r>
      <w:r w:rsidRPr="00A90D62">
        <w:rPr>
          <w:rFonts w:ascii="David" w:hAnsi="David" w:cs="David"/>
          <w:sz w:val="28"/>
          <w:szCs w:val="28"/>
          <w:rtl/>
          <w:rPrChange w:id="7295" w:author="אברהם" w:date="2012-11-23T10:23:00Z">
            <w:rPr>
              <w:rFonts w:ascii="David" w:hAnsi="David" w:cs="David"/>
              <w:rtl/>
            </w:rPr>
          </w:rPrChange>
        </w:rPr>
        <w:t>את</w:t>
      </w:r>
      <w:r w:rsidRPr="00A90D62">
        <w:rPr>
          <w:rFonts w:ascii="David" w:eastAsia="David" w:hAnsi="David" w:cs="David"/>
          <w:sz w:val="28"/>
          <w:szCs w:val="28"/>
          <w:rtl/>
          <w:rPrChange w:id="7296" w:author="אברהם" w:date="2012-11-23T10:23:00Z">
            <w:rPr>
              <w:rFonts w:ascii="David" w:eastAsia="David" w:hAnsi="David" w:cs="David"/>
              <w:rtl/>
            </w:rPr>
          </w:rPrChange>
        </w:rPr>
        <w:t xml:space="preserve"> </w:t>
      </w:r>
      <w:r w:rsidRPr="00A90D62">
        <w:rPr>
          <w:rFonts w:ascii="David" w:hAnsi="David" w:cs="David"/>
          <w:sz w:val="28"/>
          <w:szCs w:val="28"/>
          <w:rtl/>
          <w:rPrChange w:id="7297" w:author="אברהם" w:date="2012-11-23T10:23:00Z">
            <w:rPr>
              <w:rFonts w:ascii="David" w:hAnsi="David" w:cs="David"/>
              <w:rtl/>
            </w:rPr>
          </w:rPrChange>
        </w:rPr>
        <w:t>מספר</w:t>
      </w:r>
      <w:r w:rsidRPr="00A90D62">
        <w:rPr>
          <w:rFonts w:ascii="David" w:eastAsia="David" w:hAnsi="David" w:cs="David"/>
          <w:sz w:val="28"/>
          <w:szCs w:val="28"/>
          <w:rtl/>
          <w:rPrChange w:id="7298" w:author="אברהם" w:date="2012-11-23T10:23:00Z">
            <w:rPr>
              <w:rFonts w:ascii="David" w:eastAsia="David" w:hAnsi="David" w:cs="David"/>
              <w:rtl/>
            </w:rPr>
          </w:rPrChange>
        </w:rPr>
        <w:t xml:space="preserve"> </w:t>
      </w:r>
      <w:r w:rsidRPr="00A90D62">
        <w:rPr>
          <w:rFonts w:ascii="David" w:hAnsi="David" w:cs="David"/>
          <w:sz w:val="28"/>
          <w:szCs w:val="28"/>
          <w:rtl/>
          <w:rPrChange w:id="7299" w:author="אברהם" w:date="2012-11-23T10:23:00Z">
            <w:rPr>
              <w:rFonts w:ascii="David" w:hAnsi="David" w:cs="David"/>
              <w:rtl/>
            </w:rPr>
          </w:rPrChange>
        </w:rPr>
        <w:t>חסרי</w:t>
      </w:r>
      <w:r w:rsidRPr="00A90D62">
        <w:rPr>
          <w:rFonts w:ascii="David" w:eastAsia="David" w:hAnsi="David" w:cs="David"/>
          <w:sz w:val="28"/>
          <w:szCs w:val="28"/>
          <w:rtl/>
          <w:rPrChange w:id="7300" w:author="אברהם" w:date="2012-11-23T10:23:00Z">
            <w:rPr>
              <w:rFonts w:ascii="David" w:eastAsia="David" w:hAnsi="David" w:cs="David"/>
              <w:rtl/>
            </w:rPr>
          </w:rPrChange>
        </w:rPr>
        <w:t xml:space="preserve"> </w:t>
      </w:r>
      <w:r w:rsidRPr="00A90D62">
        <w:rPr>
          <w:rFonts w:ascii="David" w:hAnsi="David" w:cs="David"/>
          <w:sz w:val="28"/>
          <w:szCs w:val="28"/>
          <w:rtl/>
          <w:rPrChange w:id="7301" w:author="אברהם" w:date="2012-11-23T10:23:00Z">
            <w:rPr>
              <w:rFonts w:ascii="David" w:hAnsi="David" w:cs="David"/>
              <w:rtl/>
            </w:rPr>
          </w:rPrChange>
        </w:rPr>
        <w:t>הנחלה</w:t>
      </w:r>
      <w:r w:rsidRPr="00A90D62">
        <w:rPr>
          <w:rFonts w:ascii="David" w:eastAsia="David" w:hAnsi="David" w:cs="David"/>
          <w:sz w:val="28"/>
          <w:szCs w:val="28"/>
          <w:rtl/>
          <w:rPrChange w:id="7302" w:author="אברהם" w:date="2012-11-23T10:23:00Z">
            <w:rPr>
              <w:rFonts w:ascii="David" w:eastAsia="David" w:hAnsi="David" w:cs="David"/>
              <w:rtl/>
            </w:rPr>
          </w:rPrChange>
        </w:rPr>
        <w:t xml:space="preserve"> </w:t>
      </w:r>
      <w:r w:rsidRPr="00A90D62">
        <w:rPr>
          <w:rFonts w:ascii="David" w:hAnsi="David" w:cs="David"/>
          <w:sz w:val="28"/>
          <w:szCs w:val="28"/>
          <w:rtl/>
          <w:rPrChange w:id="7303" w:author="אברהם" w:date="2012-11-23T10:23:00Z">
            <w:rPr>
              <w:rFonts w:ascii="David" w:hAnsi="David" w:cs="David"/>
              <w:rtl/>
            </w:rPr>
          </w:rPrChange>
        </w:rPr>
        <w:t>בהדמיה, והנקודות</w:t>
      </w:r>
      <w:r w:rsidRPr="00A90D62">
        <w:rPr>
          <w:rFonts w:ascii="David" w:eastAsia="David" w:hAnsi="David" w:cs="David"/>
          <w:sz w:val="28"/>
          <w:szCs w:val="28"/>
          <w:rtl/>
          <w:rPrChange w:id="7304" w:author="אברהם" w:date="2012-11-23T10:23:00Z">
            <w:rPr>
              <w:rFonts w:ascii="David" w:eastAsia="David" w:hAnsi="David" w:cs="David"/>
              <w:rtl/>
            </w:rPr>
          </w:rPrChange>
        </w:rPr>
        <w:t xml:space="preserve"> </w:t>
      </w:r>
      <w:r w:rsidRPr="00A90D62">
        <w:rPr>
          <w:rFonts w:ascii="David" w:hAnsi="David" w:cs="David"/>
          <w:sz w:val="28"/>
          <w:szCs w:val="28"/>
          <w:rtl/>
          <w:rPrChange w:id="7305" w:author="אברהם" w:date="2012-11-23T10:23:00Z">
            <w:rPr>
              <w:rFonts w:ascii="David" w:hAnsi="David" w:cs="David"/>
              <w:rtl/>
            </w:rPr>
          </w:rPrChange>
        </w:rPr>
        <w:t>מציינות</w:t>
      </w:r>
      <w:r w:rsidRPr="00A90D62">
        <w:rPr>
          <w:rFonts w:ascii="David" w:eastAsia="David" w:hAnsi="David" w:cs="David"/>
          <w:sz w:val="28"/>
          <w:szCs w:val="28"/>
          <w:rtl/>
          <w:rPrChange w:id="7306" w:author="אברהם" w:date="2012-11-23T10:23:00Z">
            <w:rPr>
              <w:rFonts w:ascii="David" w:eastAsia="David" w:hAnsi="David" w:cs="David"/>
              <w:rtl/>
            </w:rPr>
          </w:rPrChange>
        </w:rPr>
        <w:t xml:space="preserve"> </w:t>
      </w:r>
      <w:r w:rsidRPr="00A90D62">
        <w:rPr>
          <w:rFonts w:ascii="David" w:hAnsi="David" w:cs="David"/>
          <w:sz w:val="28"/>
          <w:szCs w:val="28"/>
          <w:rtl/>
          <w:rPrChange w:id="7307" w:author="אברהם" w:date="2012-11-23T10:23:00Z">
            <w:rPr>
              <w:rFonts w:ascii="David" w:hAnsi="David" w:cs="David"/>
              <w:rtl/>
            </w:rPr>
          </w:rPrChange>
        </w:rPr>
        <w:t>את</w:t>
      </w:r>
      <w:r w:rsidRPr="00A90D62">
        <w:rPr>
          <w:rFonts w:ascii="David" w:eastAsia="David" w:hAnsi="David" w:cs="David"/>
          <w:sz w:val="28"/>
          <w:szCs w:val="28"/>
          <w:rtl/>
          <w:rPrChange w:id="7308" w:author="אברהם" w:date="2012-11-23T10:23:00Z">
            <w:rPr>
              <w:rFonts w:ascii="David" w:eastAsia="David" w:hAnsi="David" w:cs="David"/>
              <w:rtl/>
            </w:rPr>
          </w:rPrChange>
        </w:rPr>
        <w:t xml:space="preserve"> </w:t>
      </w:r>
      <w:r w:rsidRPr="00A90D62">
        <w:rPr>
          <w:rFonts w:ascii="David" w:hAnsi="David" w:cs="David"/>
          <w:sz w:val="28"/>
          <w:szCs w:val="28"/>
          <w:rtl/>
          <w:rPrChange w:id="7309" w:author="אברהם" w:date="2012-11-23T10:23:00Z">
            <w:rPr>
              <w:rFonts w:ascii="David" w:hAnsi="David" w:cs="David"/>
              <w:rtl/>
            </w:rPr>
          </w:rPrChange>
        </w:rPr>
        <w:t>מספר</w:t>
      </w:r>
      <w:r w:rsidRPr="00A90D62">
        <w:rPr>
          <w:rFonts w:ascii="David" w:eastAsia="David" w:hAnsi="David" w:cs="David"/>
          <w:sz w:val="28"/>
          <w:szCs w:val="28"/>
          <w:rtl/>
          <w:rPrChange w:id="7310" w:author="אברהם" w:date="2012-11-23T10:23:00Z">
            <w:rPr>
              <w:rFonts w:ascii="David" w:eastAsia="David" w:hAnsi="David" w:cs="David"/>
              <w:rtl/>
            </w:rPr>
          </w:rPrChange>
        </w:rPr>
        <w:t xml:space="preserve"> </w:t>
      </w:r>
      <w:r w:rsidRPr="00A90D62">
        <w:rPr>
          <w:rFonts w:ascii="David" w:hAnsi="David" w:cs="David"/>
          <w:sz w:val="28"/>
          <w:szCs w:val="28"/>
          <w:rtl/>
          <w:rPrChange w:id="7311" w:author="אברהם" w:date="2012-11-23T10:23:00Z">
            <w:rPr>
              <w:rFonts w:ascii="David" w:hAnsi="David" w:cs="David"/>
              <w:rtl/>
            </w:rPr>
          </w:rPrChange>
        </w:rPr>
        <w:t>חסרי</w:t>
      </w:r>
      <w:r w:rsidRPr="00A90D62">
        <w:rPr>
          <w:rFonts w:ascii="David" w:eastAsia="David" w:hAnsi="David" w:cs="David"/>
          <w:sz w:val="28"/>
          <w:szCs w:val="28"/>
          <w:rtl/>
          <w:rPrChange w:id="7312" w:author="אברהם" w:date="2012-11-23T10:23:00Z">
            <w:rPr>
              <w:rFonts w:ascii="David" w:eastAsia="David" w:hAnsi="David" w:cs="David"/>
              <w:rtl/>
            </w:rPr>
          </w:rPrChange>
        </w:rPr>
        <w:t xml:space="preserve"> </w:t>
      </w:r>
      <w:r w:rsidRPr="00A90D62">
        <w:rPr>
          <w:rFonts w:ascii="David" w:hAnsi="David" w:cs="David"/>
          <w:sz w:val="28"/>
          <w:szCs w:val="28"/>
          <w:rtl/>
          <w:rPrChange w:id="7313" w:author="אברהם" w:date="2012-11-23T10:23:00Z">
            <w:rPr>
              <w:rFonts w:ascii="David" w:hAnsi="David" w:cs="David"/>
              <w:rtl/>
            </w:rPr>
          </w:rPrChange>
        </w:rPr>
        <w:t>הנחלה</w:t>
      </w:r>
      <w:r w:rsidRPr="00A90D62">
        <w:rPr>
          <w:rFonts w:ascii="David" w:eastAsia="David" w:hAnsi="David" w:cs="David"/>
          <w:sz w:val="28"/>
          <w:szCs w:val="28"/>
          <w:rtl/>
          <w:rPrChange w:id="7314" w:author="אברהם" w:date="2012-11-23T10:23:00Z">
            <w:rPr>
              <w:rFonts w:ascii="David" w:eastAsia="David" w:hAnsi="David" w:cs="David"/>
              <w:rtl/>
            </w:rPr>
          </w:rPrChange>
        </w:rPr>
        <w:t xml:space="preserve"> </w:t>
      </w:r>
      <w:r w:rsidRPr="00A90D62">
        <w:rPr>
          <w:rFonts w:ascii="David" w:hAnsi="David" w:cs="David"/>
          <w:sz w:val="28"/>
          <w:szCs w:val="28"/>
          <w:rtl/>
          <w:rPrChange w:id="7315" w:author="אברהם" w:date="2012-11-23T10:23:00Z">
            <w:rPr>
              <w:rFonts w:ascii="David" w:hAnsi="David" w:cs="David"/>
              <w:rtl/>
            </w:rPr>
          </w:rPrChange>
        </w:rPr>
        <w:t>התיאורטי, לפי</w:t>
      </w:r>
      <w:r w:rsidRPr="00A90D62">
        <w:rPr>
          <w:rFonts w:ascii="David" w:eastAsia="David" w:hAnsi="David" w:cs="David"/>
          <w:sz w:val="28"/>
          <w:szCs w:val="28"/>
          <w:rtl/>
          <w:rPrChange w:id="7316" w:author="אברהם" w:date="2012-11-23T10:23:00Z">
            <w:rPr>
              <w:rFonts w:ascii="David" w:eastAsia="David" w:hAnsi="David" w:cs="David"/>
              <w:rtl/>
            </w:rPr>
          </w:rPrChange>
        </w:rPr>
        <w:t xml:space="preserve"> </w:t>
      </w:r>
      <w:r w:rsidRPr="00A90D62">
        <w:rPr>
          <w:rFonts w:ascii="David" w:hAnsi="David" w:cs="David"/>
          <w:sz w:val="28"/>
          <w:szCs w:val="28"/>
          <w:rtl/>
          <w:rPrChange w:id="7317" w:author="אברהם" w:date="2012-11-23T10:23:00Z">
            <w:rPr>
              <w:rFonts w:ascii="David" w:hAnsi="David" w:cs="David"/>
              <w:rtl/>
            </w:rPr>
          </w:rPrChange>
        </w:rPr>
        <w:t>נוסחת</w:t>
      </w:r>
      <w:r w:rsidRPr="00A90D62">
        <w:rPr>
          <w:rFonts w:ascii="David" w:eastAsia="David" w:hAnsi="David" w:cs="David"/>
          <w:sz w:val="28"/>
          <w:szCs w:val="28"/>
          <w:rtl/>
          <w:rPrChange w:id="7318" w:author="אברהם" w:date="2012-11-23T10:23:00Z">
            <w:rPr>
              <w:rFonts w:ascii="David" w:eastAsia="David" w:hAnsi="David" w:cs="David"/>
              <w:rtl/>
            </w:rPr>
          </w:rPrChange>
        </w:rPr>
        <w:t xml:space="preserve"> </w:t>
      </w:r>
      <w:r w:rsidRPr="00A90D62">
        <w:rPr>
          <w:rFonts w:ascii="David" w:hAnsi="David" w:cs="David"/>
          <w:sz w:val="28"/>
          <w:szCs w:val="28"/>
          <w:rtl/>
          <w:rPrChange w:id="7319" w:author="אברהם" w:date="2012-11-23T10:23:00Z">
            <w:rPr>
              <w:rFonts w:ascii="David" w:hAnsi="David" w:cs="David"/>
              <w:rtl/>
            </w:rPr>
          </w:rPrChange>
        </w:rPr>
        <w:t>הקירוב</w:t>
      </w:r>
      <w:r w:rsidRPr="00A90D62">
        <w:rPr>
          <w:rFonts w:ascii="David" w:eastAsia="David" w:hAnsi="David" w:cs="David"/>
          <w:sz w:val="28"/>
          <w:szCs w:val="28"/>
          <w:rtl/>
          <w:rPrChange w:id="7320" w:author="אברהם" w:date="2012-11-23T10:23:00Z">
            <w:rPr>
              <w:rFonts w:ascii="David" w:eastAsia="David" w:hAnsi="David" w:cs="David"/>
              <w:rtl/>
            </w:rPr>
          </w:rPrChange>
        </w:rPr>
        <w:t xml:space="preserve"> </w:t>
      </w:r>
      <w:r w:rsidRPr="00A90D62">
        <w:rPr>
          <w:rFonts w:ascii="David" w:hAnsi="David" w:cs="David"/>
          <w:sz w:val="28"/>
          <w:szCs w:val="28"/>
          <w:rtl/>
          <w:rPrChange w:id="7321" w:author="אברהם" w:date="2012-11-23T10:23:00Z">
            <w:rPr>
              <w:rFonts w:ascii="David" w:hAnsi="David" w:cs="David"/>
              <w:rtl/>
            </w:rPr>
          </w:rPrChange>
        </w:rPr>
        <w:t>מסעיף</w:t>
      </w:r>
      <w:r w:rsidRPr="00A90D62">
        <w:rPr>
          <w:rFonts w:ascii="David" w:eastAsia="David" w:hAnsi="David" w:cs="David"/>
          <w:sz w:val="28"/>
          <w:szCs w:val="28"/>
          <w:rtl/>
          <w:rPrChange w:id="7322" w:author="אברהם" w:date="2012-11-23T10:23:00Z">
            <w:rPr>
              <w:rFonts w:ascii="David" w:eastAsia="David" w:hAnsi="David" w:cs="David"/>
              <w:rtl/>
            </w:rPr>
          </w:rPrChange>
        </w:rPr>
        <w:t xml:space="preserve"> </w:t>
      </w:r>
      <w:r w:rsidRPr="00A90D62">
        <w:rPr>
          <w:rFonts w:ascii="David" w:hAnsi="David" w:cs="David"/>
          <w:sz w:val="28"/>
          <w:szCs w:val="28"/>
          <w:rtl/>
          <w:rPrChange w:id="7323" w:author="אברהם" w:date="2012-11-23T10:23:00Z">
            <w:rPr>
              <w:rFonts w:ascii="David" w:hAnsi="David" w:cs="David"/>
              <w:rtl/>
            </w:rPr>
          </w:rPrChange>
        </w:rPr>
        <w:t>ג:</w:t>
      </w: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A90D62" w:rsidRDefault="00D4588B" w:rsidP="00685392">
            <w:pPr>
              <w:pStyle w:val="afd"/>
              <w:bidi/>
              <w:snapToGrid w:val="0"/>
              <w:jc w:val="center"/>
              <w:rPr>
                <w:rFonts w:ascii="David" w:hAnsi="David" w:cs="David"/>
                <w:sz w:val="28"/>
                <w:szCs w:val="28"/>
                <w:rPrChange w:id="7324" w:author="אברהם" w:date="2012-11-23T10:23:00Z">
                  <w:rPr>
                    <w:rFonts w:ascii="David" w:hAnsi="David" w:cs="David"/>
                  </w:rPr>
                </w:rPrChange>
              </w:rPr>
            </w:pPr>
            <w:r>
              <w:rPr>
                <w:rFonts w:ascii="David" w:hAnsi="David" w:cs="David"/>
                <w:noProof/>
                <w:sz w:val="28"/>
                <w:szCs w:val="28"/>
                <w:rtl/>
                <w:lang w:eastAsia="en-US"/>
              </w:rPr>
              <w:drawing>
                <wp:inline distT="0" distB="0" distL="0" distR="0" wp14:anchorId="32A86DCD" wp14:editId="028929F8">
                  <wp:extent cx="2152650" cy="168783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A76878" w:rsidRDefault="009C2B09" w:rsidP="00685392">
            <w:pPr>
              <w:pStyle w:val="afd"/>
              <w:bidi/>
              <w:jc w:val="center"/>
              <w:rPr>
                <w:rFonts w:asciiTheme="minorHAnsi" w:hAnsiTheme="minorHAnsi"/>
                <w:sz w:val="28"/>
                <w:szCs w:val="28"/>
                <w:rPrChange w:id="7325" w:author="אברהם" w:date="2012-11-26T17:44:00Z">
                  <w:rPr/>
                </w:rPrChange>
              </w:rPr>
            </w:pPr>
            <w:r w:rsidRPr="00A90D62">
              <w:rPr>
                <w:rFonts w:ascii="David" w:hAnsi="David" w:cs="David"/>
                <w:sz w:val="28"/>
                <w:szCs w:val="28"/>
                <w:rPrChange w:id="7326" w:author="אברהם" w:date="2012-11-23T10:23:00Z">
                  <w:rPr>
                    <w:rFonts w:ascii="David" w:hAnsi="David" w:cs="David"/>
                  </w:rPr>
                </w:rPrChange>
              </w:rPr>
              <w:t>p = 0.01, q = 0.39</w:t>
            </w:r>
          </w:p>
        </w:tc>
        <w:tc>
          <w:tcPr>
            <w:tcW w:w="4820" w:type="dxa"/>
            <w:shd w:val="clear" w:color="auto" w:fill="auto"/>
          </w:tcPr>
          <w:p w:rsidR="009C2B09" w:rsidRPr="00A90D62" w:rsidRDefault="00D4588B" w:rsidP="00685392">
            <w:pPr>
              <w:pStyle w:val="afd"/>
              <w:bidi/>
              <w:snapToGrid w:val="0"/>
              <w:jc w:val="center"/>
              <w:rPr>
                <w:rFonts w:ascii="David" w:hAnsi="David" w:cs="David"/>
                <w:sz w:val="28"/>
                <w:szCs w:val="28"/>
                <w:rPrChange w:id="7327" w:author="אברהם" w:date="2012-11-23T10:23:00Z">
                  <w:rPr>
                    <w:rFonts w:ascii="David" w:hAnsi="David" w:cs="David"/>
                  </w:rPr>
                </w:rPrChange>
              </w:rPr>
            </w:pPr>
            <w:r>
              <w:rPr>
                <w:noProof/>
                <w:sz w:val="28"/>
                <w:szCs w:val="28"/>
                <w:rtl/>
                <w:lang w:eastAsia="en-US"/>
              </w:rPr>
              <w:drawing>
                <wp:inline distT="0" distB="0" distL="0" distR="0" wp14:anchorId="631BB00F" wp14:editId="383E2CA8">
                  <wp:extent cx="2152650" cy="168783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sz w:val="28"/>
                <w:szCs w:val="28"/>
                <w:rtl/>
                <w:rPrChange w:id="7328" w:author="אברהם" w:date="2012-11-23T10:23:00Z">
                  <w:rPr>
                    <w:rtl/>
                  </w:rPr>
                </w:rPrChange>
              </w:rPr>
            </w:pPr>
            <w:r w:rsidRPr="00A90D62">
              <w:rPr>
                <w:rFonts w:ascii="David" w:hAnsi="David" w:cs="David"/>
                <w:sz w:val="28"/>
                <w:szCs w:val="28"/>
                <w:rPrChange w:id="7329" w:author="אברהם" w:date="2012-11-23T10:23:00Z">
                  <w:rPr>
                    <w:rFonts w:ascii="David" w:hAnsi="David" w:cs="David"/>
                  </w:rPr>
                </w:rPrChange>
              </w:rPr>
              <w:t>p = 0.1, q = 0.99</w:t>
            </w:r>
          </w:p>
        </w:tc>
      </w:tr>
    </w:tbl>
    <w:p w:rsidR="009C2B09" w:rsidRPr="00A90D62" w:rsidRDefault="009C2B09" w:rsidP="009C2B09">
      <w:pPr>
        <w:pStyle w:val="a1"/>
        <w:bidi/>
        <w:rPr>
          <w:sz w:val="28"/>
          <w:szCs w:val="28"/>
          <w:rtl/>
          <w:rPrChange w:id="7330" w:author="אברהם" w:date="2012-11-23T10:23:00Z">
            <w:rPr>
              <w:rtl/>
            </w:rPr>
          </w:rPrChange>
        </w:rPr>
      </w:pPr>
    </w:p>
    <w:p w:rsidR="009C2B09" w:rsidRPr="00A90D62" w:rsidRDefault="009C2B09" w:rsidP="009C2B09">
      <w:pPr>
        <w:pStyle w:val="a1"/>
        <w:bidi/>
        <w:rPr>
          <w:rFonts w:ascii="David" w:hAnsi="David" w:cs="David"/>
          <w:sz w:val="28"/>
          <w:szCs w:val="28"/>
          <w:rtl/>
          <w:rPrChange w:id="7331" w:author="אברהם" w:date="2012-11-23T10:23:00Z">
            <w:rPr>
              <w:rFonts w:ascii="David" w:hAnsi="David" w:cs="David"/>
              <w:rtl/>
            </w:rPr>
          </w:rPrChange>
        </w:rPr>
      </w:pPr>
      <w:r w:rsidRPr="00A90D62">
        <w:rPr>
          <w:rFonts w:ascii="David" w:hAnsi="David" w:cs="David"/>
          <w:sz w:val="28"/>
          <w:szCs w:val="28"/>
          <w:rtl/>
          <w:rPrChange w:id="7332" w:author="אברהם" w:date="2012-11-23T10:23:00Z">
            <w:rPr>
              <w:rFonts w:ascii="David" w:hAnsi="David" w:cs="David"/>
              <w:rtl/>
            </w:rPr>
          </w:rPrChange>
        </w:rPr>
        <w:t>ניתן</w:t>
      </w:r>
      <w:r w:rsidRPr="00A90D62">
        <w:rPr>
          <w:rFonts w:ascii="David" w:eastAsia="David" w:hAnsi="David" w:cs="David"/>
          <w:sz w:val="28"/>
          <w:szCs w:val="28"/>
          <w:rtl/>
          <w:rPrChange w:id="7333" w:author="אברהם" w:date="2012-11-23T10:23:00Z">
            <w:rPr>
              <w:rFonts w:ascii="David" w:eastAsia="David" w:hAnsi="David" w:cs="David"/>
              <w:rtl/>
            </w:rPr>
          </w:rPrChange>
        </w:rPr>
        <w:t xml:space="preserve"> </w:t>
      </w:r>
      <w:r w:rsidRPr="00A90D62">
        <w:rPr>
          <w:rFonts w:ascii="David" w:hAnsi="David" w:cs="David"/>
          <w:sz w:val="28"/>
          <w:szCs w:val="28"/>
          <w:rtl/>
          <w:rPrChange w:id="7334" w:author="אברהם" w:date="2012-11-23T10:23:00Z">
            <w:rPr>
              <w:rFonts w:ascii="David" w:hAnsi="David" w:cs="David"/>
              <w:rtl/>
            </w:rPr>
          </w:rPrChange>
        </w:rPr>
        <w:t>לראות, שעבור</w:t>
      </w:r>
      <w:r w:rsidRPr="00A90D62">
        <w:rPr>
          <w:rFonts w:ascii="David" w:eastAsia="David" w:hAnsi="David" w:cs="David"/>
          <w:sz w:val="28"/>
          <w:szCs w:val="28"/>
          <w:rtl/>
          <w:rPrChange w:id="7335" w:author="אברהם" w:date="2012-11-23T10:23:00Z">
            <w:rPr>
              <w:rFonts w:ascii="David" w:eastAsia="David" w:hAnsi="David" w:cs="David"/>
              <w:rtl/>
            </w:rPr>
          </w:rPrChange>
        </w:rPr>
        <w:t xml:space="preserve"> </w:t>
      </w:r>
      <w:r w:rsidRPr="00A90D62">
        <w:rPr>
          <w:rFonts w:ascii="David" w:hAnsi="David" w:cs="David"/>
          <w:sz w:val="28"/>
          <w:szCs w:val="28"/>
          <w:rPrChange w:id="7336" w:author="אברהם" w:date="2012-11-23T10:23:00Z">
            <w:rPr>
              <w:rFonts w:ascii="David" w:hAnsi="David" w:cs="David"/>
            </w:rPr>
          </w:rPrChange>
        </w:rPr>
        <w:t>q=0.99</w:t>
      </w:r>
      <w:r w:rsidRPr="00A90D62">
        <w:rPr>
          <w:rFonts w:ascii="David" w:hAnsi="David" w:cs="David"/>
          <w:sz w:val="28"/>
          <w:szCs w:val="28"/>
          <w:rtl/>
          <w:rPrChange w:id="7337" w:author="אברהם" w:date="2012-11-23T10:23:00Z">
            <w:rPr>
              <w:rFonts w:ascii="David" w:hAnsi="David" w:cs="David"/>
              <w:rtl/>
            </w:rPr>
          </w:rPrChange>
        </w:rPr>
        <w:t>, נוסחת</w:t>
      </w:r>
      <w:r w:rsidRPr="00A90D62">
        <w:rPr>
          <w:rFonts w:ascii="David" w:eastAsia="David" w:hAnsi="David" w:cs="David"/>
          <w:sz w:val="28"/>
          <w:szCs w:val="28"/>
          <w:rtl/>
          <w:rPrChange w:id="7338" w:author="אברהם" w:date="2012-11-23T10:23:00Z">
            <w:rPr>
              <w:rFonts w:ascii="David" w:eastAsia="David" w:hAnsi="David" w:cs="David"/>
              <w:rtl/>
            </w:rPr>
          </w:rPrChange>
        </w:rPr>
        <w:t xml:space="preserve"> </w:t>
      </w:r>
      <w:r w:rsidRPr="00A90D62">
        <w:rPr>
          <w:rFonts w:ascii="David" w:hAnsi="David" w:cs="David"/>
          <w:sz w:val="28"/>
          <w:szCs w:val="28"/>
          <w:rtl/>
          <w:rPrChange w:id="7339" w:author="אברהם" w:date="2012-11-23T10:23:00Z">
            <w:rPr>
              <w:rFonts w:ascii="David" w:hAnsi="David" w:cs="David"/>
              <w:rtl/>
            </w:rPr>
          </w:rPrChange>
        </w:rPr>
        <w:t>הקירוב</w:t>
      </w:r>
      <w:r w:rsidRPr="00A90D62">
        <w:rPr>
          <w:rFonts w:ascii="David" w:eastAsia="David" w:hAnsi="David" w:cs="David"/>
          <w:sz w:val="28"/>
          <w:szCs w:val="28"/>
          <w:rtl/>
          <w:rPrChange w:id="7340" w:author="אברהם" w:date="2012-11-23T10:23:00Z">
            <w:rPr>
              <w:rFonts w:ascii="David" w:eastAsia="David" w:hAnsi="David" w:cs="David"/>
              <w:rtl/>
            </w:rPr>
          </w:rPrChange>
        </w:rPr>
        <w:t xml:space="preserve"> </w:t>
      </w:r>
      <w:r w:rsidRPr="00A90D62">
        <w:rPr>
          <w:rFonts w:ascii="David" w:hAnsi="David" w:cs="David"/>
          <w:sz w:val="28"/>
          <w:szCs w:val="28"/>
          <w:rtl/>
          <w:rPrChange w:id="7341" w:author="אברהם" w:date="2012-11-23T10:23:00Z">
            <w:rPr>
              <w:rFonts w:ascii="David" w:hAnsi="David" w:cs="David"/>
              <w:rtl/>
            </w:rPr>
          </w:rPrChange>
        </w:rPr>
        <w:t>אכן</w:t>
      </w:r>
      <w:r w:rsidRPr="00A90D62">
        <w:rPr>
          <w:rFonts w:ascii="David" w:eastAsia="David" w:hAnsi="David" w:cs="David"/>
          <w:sz w:val="28"/>
          <w:szCs w:val="28"/>
          <w:rtl/>
          <w:rPrChange w:id="7342" w:author="אברהם" w:date="2012-11-23T10:23:00Z">
            <w:rPr>
              <w:rFonts w:ascii="David" w:eastAsia="David" w:hAnsi="David" w:cs="David"/>
              <w:rtl/>
            </w:rPr>
          </w:rPrChange>
        </w:rPr>
        <w:t xml:space="preserve"> </w:t>
      </w:r>
      <w:r w:rsidRPr="00A90D62">
        <w:rPr>
          <w:rFonts w:ascii="David" w:hAnsi="David" w:cs="David"/>
          <w:sz w:val="28"/>
          <w:szCs w:val="28"/>
          <w:rtl/>
          <w:rPrChange w:id="7343" w:author="אברהם" w:date="2012-11-23T10:23:00Z">
            <w:rPr>
              <w:rFonts w:ascii="David" w:hAnsi="David" w:cs="David"/>
              <w:rtl/>
            </w:rPr>
          </w:rPrChange>
        </w:rPr>
        <w:t>נותנת</w:t>
      </w:r>
      <w:r w:rsidRPr="00A90D62">
        <w:rPr>
          <w:rFonts w:ascii="David" w:eastAsia="David" w:hAnsi="David" w:cs="David"/>
          <w:sz w:val="28"/>
          <w:szCs w:val="28"/>
          <w:rtl/>
          <w:rPrChange w:id="7344" w:author="אברהם" w:date="2012-11-23T10:23:00Z">
            <w:rPr>
              <w:rFonts w:ascii="David" w:eastAsia="David" w:hAnsi="David" w:cs="David"/>
              <w:rtl/>
            </w:rPr>
          </w:rPrChange>
        </w:rPr>
        <w:t xml:space="preserve"> </w:t>
      </w:r>
      <w:r w:rsidRPr="00A90D62">
        <w:rPr>
          <w:rFonts w:ascii="David" w:hAnsi="David" w:cs="David"/>
          <w:sz w:val="28"/>
          <w:szCs w:val="28"/>
          <w:rtl/>
          <w:rPrChange w:id="7345" w:author="אברהם" w:date="2012-11-23T10:23:00Z">
            <w:rPr>
              <w:rFonts w:ascii="David" w:hAnsi="David" w:cs="David"/>
              <w:rtl/>
            </w:rPr>
          </w:rPrChange>
        </w:rPr>
        <w:t>תוצאות</w:t>
      </w:r>
      <w:r w:rsidRPr="00A90D62">
        <w:rPr>
          <w:rFonts w:ascii="David" w:eastAsia="David" w:hAnsi="David" w:cs="David"/>
          <w:sz w:val="28"/>
          <w:szCs w:val="28"/>
          <w:rtl/>
          <w:rPrChange w:id="7346" w:author="אברהם" w:date="2012-11-23T10:23:00Z">
            <w:rPr>
              <w:rFonts w:ascii="David" w:eastAsia="David" w:hAnsi="David" w:cs="David"/>
              <w:rtl/>
            </w:rPr>
          </w:rPrChange>
        </w:rPr>
        <w:t xml:space="preserve"> </w:t>
      </w:r>
      <w:r w:rsidRPr="00A90D62">
        <w:rPr>
          <w:rFonts w:ascii="David" w:hAnsi="David" w:cs="David"/>
          <w:sz w:val="28"/>
          <w:szCs w:val="28"/>
          <w:rtl/>
          <w:rPrChange w:id="7347" w:author="אברהם" w:date="2012-11-23T10:23:00Z">
            <w:rPr>
              <w:rFonts w:ascii="David" w:hAnsi="David" w:cs="David"/>
              <w:rtl/>
            </w:rPr>
          </w:rPrChange>
        </w:rPr>
        <w:t>קרובות</w:t>
      </w:r>
      <w:r w:rsidRPr="00A90D62">
        <w:rPr>
          <w:rFonts w:ascii="David" w:eastAsia="David" w:hAnsi="David" w:cs="David"/>
          <w:sz w:val="28"/>
          <w:szCs w:val="28"/>
          <w:rtl/>
          <w:rPrChange w:id="7348" w:author="אברהם" w:date="2012-11-23T10:23:00Z">
            <w:rPr>
              <w:rFonts w:ascii="David" w:eastAsia="David" w:hAnsi="David" w:cs="David"/>
              <w:rtl/>
            </w:rPr>
          </w:rPrChange>
        </w:rPr>
        <w:t xml:space="preserve"> </w:t>
      </w:r>
      <w:r w:rsidRPr="00A90D62">
        <w:rPr>
          <w:rFonts w:ascii="David" w:hAnsi="David" w:cs="David"/>
          <w:sz w:val="28"/>
          <w:szCs w:val="28"/>
          <w:rtl/>
          <w:rPrChange w:id="7349" w:author="אברהם" w:date="2012-11-23T10:23:00Z">
            <w:rPr>
              <w:rFonts w:ascii="David" w:hAnsi="David" w:cs="David"/>
              <w:rtl/>
            </w:rPr>
          </w:rPrChange>
        </w:rPr>
        <w:t>מא</w:t>
      </w:r>
      <w:ins w:id="7350" w:author="אברהם" w:date="2012-11-26T17:44:00Z">
        <w:r w:rsidR="00A76878">
          <w:rPr>
            <w:rFonts w:ascii="David" w:hAnsi="David" w:cs="David" w:hint="cs"/>
            <w:sz w:val="28"/>
            <w:szCs w:val="28"/>
            <w:rtl/>
          </w:rPr>
          <w:t>ו</w:t>
        </w:r>
      </w:ins>
      <w:r w:rsidRPr="00A90D62">
        <w:rPr>
          <w:rFonts w:ascii="David" w:hAnsi="David" w:cs="David"/>
          <w:sz w:val="28"/>
          <w:szCs w:val="28"/>
          <w:rtl/>
          <w:rPrChange w:id="7351" w:author="אברהם" w:date="2012-11-23T10:23:00Z">
            <w:rPr>
              <w:rFonts w:ascii="David" w:hAnsi="David" w:cs="David"/>
              <w:rtl/>
            </w:rPr>
          </w:rPrChange>
        </w:rPr>
        <w:t>ד</w:t>
      </w:r>
      <w:r w:rsidRPr="00A90D62">
        <w:rPr>
          <w:rFonts w:ascii="David" w:eastAsia="David" w:hAnsi="David" w:cs="David"/>
          <w:sz w:val="28"/>
          <w:szCs w:val="28"/>
          <w:rtl/>
          <w:rPrChange w:id="7352" w:author="אברהם" w:date="2012-11-23T10:23:00Z">
            <w:rPr>
              <w:rFonts w:ascii="David" w:eastAsia="David" w:hAnsi="David" w:cs="David"/>
              <w:rtl/>
            </w:rPr>
          </w:rPrChange>
        </w:rPr>
        <w:t xml:space="preserve"> </w:t>
      </w:r>
      <w:r w:rsidRPr="00A90D62">
        <w:rPr>
          <w:rFonts w:ascii="David" w:hAnsi="David" w:cs="David"/>
          <w:sz w:val="28"/>
          <w:szCs w:val="28"/>
          <w:rtl/>
          <w:rPrChange w:id="7353" w:author="אברהם" w:date="2012-11-23T10:23:00Z">
            <w:rPr>
              <w:rFonts w:ascii="David" w:hAnsi="David" w:cs="David"/>
              <w:rtl/>
            </w:rPr>
          </w:rPrChange>
        </w:rPr>
        <w:t>להדמיה</w:t>
      </w:r>
      <w:r w:rsidRPr="00A90D62">
        <w:rPr>
          <w:rFonts w:ascii="David" w:eastAsia="David" w:hAnsi="David" w:cs="David"/>
          <w:sz w:val="28"/>
          <w:szCs w:val="28"/>
          <w:rtl/>
          <w:rPrChange w:id="7354" w:author="אברהם" w:date="2012-11-23T10:23:00Z">
            <w:rPr>
              <w:rFonts w:ascii="David" w:eastAsia="David" w:hAnsi="David" w:cs="David"/>
              <w:rtl/>
            </w:rPr>
          </w:rPrChange>
        </w:rPr>
        <w:t xml:space="preserve"> </w:t>
      </w:r>
      <w:r w:rsidRPr="00A90D62">
        <w:rPr>
          <w:rFonts w:ascii="David" w:hAnsi="David" w:cs="David"/>
          <w:sz w:val="28"/>
          <w:szCs w:val="28"/>
          <w:rtl/>
          <w:rPrChange w:id="7355" w:author="אברהם" w:date="2012-11-23T10:23:00Z">
            <w:rPr>
              <w:rFonts w:ascii="David" w:hAnsi="David" w:cs="David"/>
              <w:rtl/>
            </w:rPr>
          </w:rPrChange>
        </w:rPr>
        <w:t>הממוחשבת</w:t>
      </w:r>
      <w:r w:rsidRPr="00A90D62">
        <w:rPr>
          <w:rFonts w:ascii="David" w:eastAsia="David" w:hAnsi="David" w:cs="David"/>
          <w:sz w:val="28"/>
          <w:szCs w:val="28"/>
          <w:rtl/>
          <w:rPrChange w:id="7356" w:author="אברהם" w:date="2012-11-23T10:23:00Z">
            <w:rPr>
              <w:rFonts w:ascii="David" w:eastAsia="David" w:hAnsi="David" w:cs="David"/>
              <w:rtl/>
            </w:rPr>
          </w:rPrChange>
        </w:rPr>
        <w:t xml:space="preserve"> </w:t>
      </w:r>
      <w:r w:rsidRPr="00A90D62">
        <w:rPr>
          <w:rFonts w:ascii="David" w:hAnsi="David" w:cs="David"/>
          <w:sz w:val="28"/>
          <w:szCs w:val="28"/>
          <w:rtl/>
          <w:rPrChange w:id="7357" w:author="אברהם" w:date="2012-11-23T10:23:00Z">
            <w:rPr>
              <w:rFonts w:ascii="David" w:hAnsi="David" w:cs="David"/>
              <w:rtl/>
            </w:rPr>
          </w:rPrChange>
        </w:rPr>
        <w:t>(זכרו</w:t>
      </w:r>
      <w:r w:rsidRPr="00A90D62">
        <w:rPr>
          <w:rFonts w:ascii="David" w:eastAsia="David" w:hAnsi="David" w:cs="David"/>
          <w:sz w:val="28"/>
          <w:szCs w:val="28"/>
          <w:rtl/>
          <w:rPrChange w:id="7358" w:author="אברהם" w:date="2012-11-23T10:23:00Z">
            <w:rPr>
              <w:rFonts w:ascii="David" w:eastAsia="David" w:hAnsi="David" w:cs="David"/>
              <w:rtl/>
            </w:rPr>
          </w:rPrChange>
        </w:rPr>
        <w:t xml:space="preserve"> </w:t>
      </w:r>
      <w:r w:rsidRPr="00A90D62">
        <w:rPr>
          <w:rFonts w:ascii="David" w:hAnsi="David" w:cs="David"/>
          <w:sz w:val="28"/>
          <w:szCs w:val="28"/>
          <w:rtl/>
          <w:rPrChange w:id="7359" w:author="אברהם" w:date="2012-11-23T10:23:00Z">
            <w:rPr>
              <w:rFonts w:ascii="David" w:hAnsi="David" w:cs="David"/>
              <w:rtl/>
            </w:rPr>
          </w:rPrChange>
        </w:rPr>
        <w:t>שנוסחה</w:t>
      </w:r>
      <w:r w:rsidRPr="00A90D62">
        <w:rPr>
          <w:rFonts w:ascii="David" w:eastAsia="David" w:hAnsi="David" w:cs="David"/>
          <w:sz w:val="28"/>
          <w:szCs w:val="28"/>
          <w:rtl/>
          <w:rPrChange w:id="7360" w:author="אברהם" w:date="2012-11-23T10:23:00Z">
            <w:rPr>
              <w:rFonts w:ascii="David" w:eastAsia="David" w:hAnsi="David" w:cs="David"/>
              <w:rtl/>
            </w:rPr>
          </w:rPrChange>
        </w:rPr>
        <w:t xml:space="preserve"> </w:t>
      </w:r>
      <w:r w:rsidRPr="00A90D62">
        <w:rPr>
          <w:rFonts w:ascii="David" w:hAnsi="David" w:cs="David"/>
          <w:sz w:val="28"/>
          <w:szCs w:val="28"/>
          <w:rtl/>
          <w:rPrChange w:id="7361" w:author="אברהם" w:date="2012-11-23T10:23:00Z">
            <w:rPr>
              <w:rFonts w:ascii="David" w:hAnsi="David" w:cs="David"/>
              <w:rtl/>
            </w:rPr>
          </w:rPrChange>
        </w:rPr>
        <w:t>זו</w:t>
      </w:r>
      <w:r w:rsidRPr="00A90D62">
        <w:rPr>
          <w:rFonts w:ascii="David" w:eastAsia="David" w:hAnsi="David" w:cs="David"/>
          <w:sz w:val="28"/>
          <w:szCs w:val="28"/>
          <w:rtl/>
          <w:rPrChange w:id="7362" w:author="אברהם" w:date="2012-11-23T10:23:00Z">
            <w:rPr>
              <w:rFonts w:ascii="David" w:eastAsia="David" w:hAnsi="David" w:cs="David"/>
              <w:rtl/>
            </w:rPr>
          </w:rPrChange>
        </w:rPr>
        <w:t xml:space="preserve"> </w:t>
      </w:r>
      <w:r w:rsidRPr="00A90D62">
        <w:rPr>
          <w:rFonts w:ascii="David" w:hAnsi="David" w:cs="David"/>
          <w:sz w:val="28"/>
          <w:szCs w:val="28"/>
          <w:rtl/>
          <w:rPrChange w:id="7363" w:author="אברהם" w:date="2012-11-23T10:23:00Z">
            <w:rPr>
              <w:rFonts w:ascii="David" w:hAnsi="David" w:cs="David"/>
              <w:rtl/>
            </w:rPr>
          </w:rPrChange>
        </w:rPr>
        <w:t>חושבה</w:t>
      </w:r>
      <w:r w:rsidRPr="00A90D62">
        <w:rPr>
          <w:rFonts w:ascii="David" w:eastAsia="David" w:hAnsi="David" w:cs="David"/>
          <w:sz w:val="28"/>
          <w:szCs w:val="28"/>
          <w:rtl/>
          <w:rPrChange w:id="7364" w:author="אברהם" w:date="2012-11-23T10:23:00Z">
            <w:rPr>
              <w:rFonts w:ascii="David" w:eastAsia="David" w:hAnsi="David" w:cs="David"/>
              <w:rtl/>
            </w:rPr>
          </w:rPrChange>
        </w:rPr>
        <w:t xml:space="preserve"> </w:t>
      </w:r>
      <w:r w:rsidRPr="00A90D62">
        <w:rPr>
          <w:rFonts w:ascii="David" w:hAnsi="David" w:cs="David"/>
          <w:sz w:val="28"/>
          <w:szCs w:val="28"/>
          <w:rtl/>
          <w:rPrChange w:id="7365" w:author="אברהם" w:date="2012-11-23T10:23:00Z">
            <w:rPr>
              <w:rFonts w:ascii="David" w:hAnsi="David" w:cs="David"/>
              <w:rtl/>
            </w:rPr>
          </w:rPrChange>
        </w:rPr>
        <w:t>תחת</w:t>
      </w:r>
      <w:r w:rsidRPr="00A90D62">
        <w:rPr>
          <w:rFonts w:ascii="David" w:eastAsia="David" w:hAnsi="David" w:cs="David"/>
          <w:sz w:val="28"/>
          <w:szCs w:val="28"/>
          <w:rtl/>
          <w:rPrChange w:id="7366" w:author="אברהם" w:date="2012-11-23T10:23:00Z">
            <w:rPr>
              <w:rFonts w:ascii="David" w:eastAsia="David" w:hAnsi="David" w:cs="David"/>
              <w:rtl/>
            </w:rPr>
          </w:rPrChange>
        </w:rPr>
        <w:t xml:space="preserve"> </w:t>
      </w:r>
      <w:r w:rsidRPr="00A90D62">
        <w:rPr>
          <w:rFonts w:ascii="David" w:hAnsi="David" w:cs="David"/>
          <w:sz w:val="28"/>
          <w:szCs w:val="28"/>
          <w:rtl/>
          <w:rPrChange w:id="7367" w:author="אברהם" w:date="2012-11-23T10:23:00Z">
            <w:rPr>
              <w:rFonts w:ascii="David" w:hAnsi="David" w:cs="David"/>
              <w:rtl/>
            </w:rPr>
          </w:rPrChange>
        </w:rPr>
        <w:t>ההנחה</w:t>
      </w:r>
      <w:r w:rsidRPr="00A90D62">
        <w:rPr>
          <w:rFonts w:ascii="David" w:eastAsia="David" w:hAnsi="David" w:cs="David"/>
          <w:sz w:val="28"/>
          <w:szCs w:val="28"/>
          <w:rtl/>
          <w:rPrChange w:id="7368" w:author="אברהם" w:date="2012-11-23T10:23:00Z">
            <w:rPr>
              <w:rFonts w:ascii="David" w:eastAsia="David" w:hAnsi="David" w:cs="David"/>
              <w:rtl/>
            </w:rPr>
          </w:rPrChange>
        </w:rPr>
        <w:t xml:space="preserve"> </w:t>
      </w:r>
      <w:r w:rsidRPr="00A90D62">
        <w:rPr>
          <w:rFonts w:ascii="David" w:hAnsi="David" w:cs="David"/>
          <w:sz w:val="28"/>
          <w:szCs w:val="28"/>
          <w:rtl/>
          <w:rPrChange w:id="7369" w:author="אברהם" w:date="2012-11-23T10:23:00Z">
            <w:rPr>
              <w:rFonts w:ascii="David" w:hAnsi="David" w:cs="David"/>
              <w:rtl/>
            </w:rPr>
          </w:rPrChange>
        </w:rPr>
        <w:t>שכל</w:t>
      </w:r>
      <w:r w:rsidRPr="00A90D62">
        <w:rPr>
          <w:rFonts w:ascii="David" w:eastAsia="David" w:hAnsi="David" w:cs="David"/>
          <w:sz w:val="28"/>
          <w:szCs w:val="28"/>
          <w:rtl/>
          <w:rPrChange w:id="7370" w:author="אברהם" w:date="2012-11-23T10:23:00Z">
            <w:rPr>
              <w:rFonts w:ascii="David" w:eastAsia="David" w:hAnsi="David" w:cs="David"/>
              <w:rtl/>
            </w:rPr>
          </w:rPrChange>
        </w:rPr>
        <w:t xml:space="preserve"> </w:t>
      </w:r>
      <w:r w:rsidRPr="00A90D62">
        <w:rPr>
          <w:rFonts w:ascii="David" w:hAnsi="David" w:cs="David"/>
          <w:sz w:val="28"/>
          <w:szCs w:val="28"/>
          <w:rtl/>
          <w:rPrChange w:id="7371" w:author="אברהם" w:date="2012-11-23T10:23:00Z">
            <w:rPr>
              <w:rFonts w:ascii="David" w:hAnsi="David" w:cs="David"/>
              <w:rtl/>
            </w:rPr>
          </w:rPrChange>
        </w:rPr>
        <w:t>הקרקעות</w:t>
      </w:r>
      <w:r w:rsidRPr="00A90D62">
        <w:rPr>
          <w:rFonts w:ascii="David" w:eastAsia="David" w:hAnsi="David" w:cs="David"/>
          <w:sz w:val="28"/>
          <w:szCs w:val="28"/>
          <w:rtl/>
          <w:rPrChange w:id="7372" w:author="אברהם" w:date="2012-11-23T10:23:00Z">
            <w:rPr>
              <w:rFonts w:ascii="David" w:eastAsia="David" w:hAnsi="David" w:cs="David"/>
              <w:rtl/>
            </w:rPr>
          </w:rPrChange>
        </w:rPr>
        <w:t xml:space="preserve"> </w:t>
      </w:r>
      <w:r w:rsidRPr="00A90D62">
        <w:rPr>
          <w:rFonts w:ascii="David" w:hAnsi="David" w:cs="David"/>
          <w:sz w:val="28"/>
          <w:szCs w:val="28"/>
          <w:rtl/>
          <w:rPrChange w:id="7373" w:author="אברהם" w:date="2012-11-23T10:23:00Z">
            <w:rPr>
              <w:rFonts w:ascii="David" w:hAnsi="David" w:cs="David"/>
              <w:rtl/>
            </w:rPr>
          </w:rPrChange>
        </w:rPr>
        <w:t>נמכרות, כלומר</w:t>
      </w:r>
      <w:r w:rsidRPr="00A90D62">
        <w:rPr>
          <w:rFonts w:ascii="David" w:eastAsia="David" w:hAnsi="David" w:cs="David"/>
          <w:sz w:val="28"/>
          <w:szCs w:val="28"/>
          <w:rtl/>
          <w:rPrChange w:id="7374" w:author="אברהם" w:date="2012-11-23T10:23:00Z">
            <w:rPr>
              <w:rFonts w:ascii="David" w:eastAsia="David" w:hAnsi="David" w:cs="David"/>
              <w:rtl/>
            </w:rPr>
          </w:rPrChange>
        </w:rPr>
        <w:t xml:space="preserve"> </w:t>
      </w:r>
      <w:r w:rsidRPr="00A90D62">
        <w:rPr>
          <w:rFonts w:ascii="David" w:hAnsi="David" w:cs="David"/>
          <w:sz w:val="28"/>
          <w:szCs w:val="28"/>
          <w:rPrChange w:id="7375" w:author="אברהם" w:date="2012-11-23T10:23:00Z">
            <w:rPr>
              <w:rFonts w:ascii="David" w:hAnsi="David" w:cs="David"/>
            </w:rPr>
          </w:rPrChange>
        </w:rPr>
        <w:t>q=1</w:t>
      </w:r>
      <w:r w:rsidRPr="00A90D62">
        <w:rPr>
          <w:rFonts w:ascii="David" w:hAnsi="David" w:cs="David"/>
          <w:sz w:val="28"/>
          <w:szCs w:val="28"/>
          <w:rtl/>
          <w:rPrChange w:id="7376" w:author="אברהם" w:date="2012-11-23T10:23:00Z">
            <w:rPr>
              <w:rFonts w:ascii="David" w:hAnsi="David" w:cs="David"/>
              <w:rtl/>
            </w:rPr>
          </w:rPrChange>
        </w:rPr>
        <w:t>). עבור</w:t>
      </w:r>
      <w:r w:rsidRPr="00A90D62">
        <w:rPr>
          <w:rFonts w:ascii="David" w:eastAsia="David" w:hAnsi="David" w:cs="David"/>
          <w:sz w:val="28"/>
          <w:szCs w:val="28"/>
          <w:rtl/>
          <w:rPrChange w:id="7377" w:author="אברהם" w:date="2012-11-23T10:23:00Z">
            <w:rPr>
              <w:rFonts w:ascii="David" w:eastAsia="David" w:hAnsi="David" w:cs="David"/>
              <w:rtl/>
            </w:rPr>
          </w:rPrChange>
        </w:rPr>
        <w:t xml:space="preserve"> </w:t>
      </w:r>
      <w:r w:rsidRPr="00A90D62">
        <w:rPr>
          <w:rFonts w:ascii="David" w:hAnsi="David" w:cs="David"/>
          <w:sz w:val="28"/>
          <w:szCs w:val="28"/>
          <w:rPrChange w:id="7378" w:author="אברהם" w:date="2012-11-23T10:23:00Z">
            <w:rPr>
              <w:rFonts w:ascii="David" w:hAnsi="David" w:cs="David"/>
            </w:rPr>
          </w:rPrChange>
        </w:rPr>
        <w:t>q=0.39</w:t>
      </w:r>
      <w:r w:rsidRPr="00A90D62">
        <w:rPr>
          <w:rFonts w:ascii="David" w:hAnsi="David" w:cs="David"/>
          <w:sz w:val="28"/>
          <w:szCs w:val="28"/>
          <w:rtl/>
          <w:rPrChange w:id="7379" w:author="אברהם" w:date="2012-11-23T10:23:00Z">
            <w:rPr>
              <w:rFonts w:ascii="David" w:hAnsi="David" w:cs="David"/>
              <w:rtl/>
            </w:rPr>
          </w:rPrChange>
        </w:rPr>
        <w:t>, קצב</w:t>
      </w:r>
      <w:r w:rsidRPr="00A90D62">
        <w:rPr>
          <w:rFonts w:ascii="David" w:eastAsia="David" w:hAnsi="David" w:cs="David"/>
          <w:sz w:val="28"/>
          <w:szCs w:val="28"/>
          <w:rtl/>
          <w:rPrChange w:id="7380" w:author="אברהם" w:date="2012-11-23T10:23:00Z">
            <w:rPr>
              <w:rFonts w:ascii="David" w:eastAsia="David" w:hAnsi="David" w:cs="David"/>
              <w:rtl/>
            </w:rPr>
          </w:rPrChange>
        </w:rPr>
        <w:t xml:space="preserve"> </w:t>
      </w:r>
      <w:r w:rsidRPr="00A90D62">
        <w:rPr>
          <w:rFonts w:ascii="David" w:hAnsi="David" w:cs="David"/>
          <w:sz w:val="28"/>
          <w:szCs w:val="28"/>
          <w:rtl/>
          <w:rPrChange w:id="7381" w:author="אברהם" w:date="2012-11-23T10:23:00Z">
            <w:rPr>
              <w:rFonts w:ascii="David" w:hAnsi="David" w:cs="David"/>
              <w:rtl/>
            </w:rPr>
          </w:rPrChange>
        </w:rPr>
        <w:t>הירידה</w:t>
      </w:r>
      <w:r w:rsidRPr="00A90D62">
        <w:rPr>
          <w:rFonts w:ascii="David" w:eastAsia="David" w:hAnsi="David" w:cs="David"/>
          <w:sz w:val="28"/>
          <w:szCs w:val="28"/>
          <w:rtl/>
          <w:rPrChange w:id="7382" w:author="אברהם" w:date="2012-11-23T10:23:00Z">
            <w:rPr>
              <w:rFonts w:ascii="David" w:eastAsia="David" w:hAnsi="David" w:cs="David"/>
              <w:rtl/>
            </w:rPr>
          </w:rPrChange>
        </w:rPr>
        <w:t xml:space="preserve"> </w:t>
      </w:r>
      <w:r w:rsidRPr="00A90D62">
        <w:rPr>
          <w:rFonts w:ascii="David" w:hAnsi="David" w:cs="David"/>
          <w:sz w:val="28"/>
          <w:szCs w:val="28"/>
          <w:rtl/>
          <w:rPrChange w:id="7383" w:author="אברהם" w:date="2012-11-23T10:23:00Z">
            <w:rPr>
              <w:rFonts w:ascii="David" w:hAnsi="David" w:cs="David"/>
              <w:rtl/>
            </w:rPr>
          </w:rPrChange>
        </w:rPr>
        <w:t>במספר</w:t>
      </w:r>
      <w:r w:rsidRPr="00A90D62">
        <w:rPr>
          <w:rFonts w:ascii="David" w:eastAsia="David" w:hAnsi="David" w:cs="David"/>
          <w:sz w:val="28"/>
          <w:szCs w:val="28"/>
          <w:rtl/>
          <w:rPrChange w:id="7384" w:author="אברהם" w:date="2012-11-23T10:23:00Z">
            <w:rPr>
              <w:rFonts w:ascii="David" w:eastAsia="David" w:hAnsi="David" w:cs="David"/>
              <w:rtl/>
            </w:rPr>
          </w:rPrChange>
        </w:rPr>
        <w:t xml:space="preserve"> </w:t>
      </w:r>
      <w:r w:rsidRPr="00A90D62">
        <w:rPr>
          <w:rFonts w:ascii="David" w:hAnsi="David" w:cs="David"/>
          <w:sz w:val="28"/>
          <w:szCs w:val="28"/>
          <w:rtl/>
          <w:rPrChange w:id="7385" w:author="אברהם" w:date="2012-11-23T10:23:00Z">
            <w:rPr>
              <w:rFonts w:ascii="David" w:hAnsi="David" w:cs="David"/>
              <w:rtl/>
            </w:rPr>
          </w:rPrChange>
        </w:rPr>
        <w:t>חסרי</w:t>
      </w:r>
      <w:r w:rsidRPr="00A90D62">
        <w:rPr>
          <w:rFonts w:ascii="David" w:eastAsia="David" w:hAnsi="David" w:cs="David"/>
          <w:sz w:val="28"/>
          <w:szCs w:val="28"/>
          <w:rtl/>
          <w:rPrChange w:id="7386" w:author="אברהם" w:date="2012-11-23T10:23:00Z">
            <w:rPr>
              <w:rFonts w:ascii="David" w:eastAsia="David" w:hAnsi="David" w:cs="David"/>
              <w:rtl/>
            </w:rPr>
          </w:rPrChange>
        </w:rPr>
        <w:t xml:space="preserve"> </w:t>
      </w:r>
      <w:r w:rsidRPr="00A90D62">
        <w:rPr>
          <w:rFonts w:ascii="David" w:hAnsi="David" w:cs="David"/>
          <w:sz w:val="28"/>
          <w:szCs w:val="28"/>
          <w:rtl/>
          <w:rPrChange w:id="7387" w:author="אברהם" w:date="2012-11-23T10:23:00Z">
            <w:rPr>
              <w:rFonts w:ascii="David" w:hAnsi="David" w:cs="David"/>
              <w:rtl/>
            </w:rPr>
          </w:rPrChange>
        </w:rPr>
        <w:t>הנחלה</w:t>
      </w:r>
      <w:r w:rsidRPr="00A90D62">
        <w:rPr>
          <w:rFonts w:ascii="David" w:eastAsia="David" w:hAnsi="David" w:cs="David"/>
          <w:sz w:val="28"/>
          <w:szCs w:val="28"/>
          <w:rtl/>
          <w:rPrChange w:id="7388" w:author="אברהם" w:date="2012-11-23T10:23:00Z">
            <w:rPr>
              <w:rFonts w:ascii="David" w:eastAsia="David" w:hAnsi="David" w:cs="David"/>
              <w:rtl/>
            </w:rPr>
          </w:rPrChange>
        </w:rPr>
        <w:t xml:space="preserve"> </w:t>
      </w:r>
      <w:r w:rsidRPr="00A90D62">
        <w:rPr>
          <w:rFonts w:ascii="David" w:hAnsi="David" w:cs="David"/>
          <w:sz w:val="28"/>
          <w:szCs w:val="28"/>
          <w:rtl/>
          <w:rPrChange w:id="7389" w:author="אברהם" w:date="2012-11-23T10:23:00Z">
            <w:rPr>
              <w:rFonts w:ascii="David" w:hAnsi="David" w:cs="David"/>
              <w:rtl/>
            </w:rPr>
          </w:rPrChange>
        </w:rPr>
        <w:t>הוא, כצפוי, אטי</w:t>
      </w:r>
      <w:r w:rsidRPr="00A90D62">
        <w:rPr>
          <w:rFonts w:ascii="David" w:eastAsia="David" w:hAnsi="David" w:cs="David"/>
          <w:sz w:val="28"/>
          <w:szCs w:val="28"/>
          <w:rtl/>
          <w:rPrChange w:id="7390" w:author="אברהם" w:date="2012-11-23T10:23:00Z">
            <w:rPr>
              <w:rFonts w:ascii="David" w:eastAsia="David" w:hAnsi="David" w:cs="David"/>
              <w:rtl/>
            </w:rPr>
          </w:rPrChange>
        </w:rPr>
        <w:t xml:space="preserve"> </w:t>
      </w:r>
      <w:r w:rsidRPr="00A90D62">
        <w:rPr>
          <w:rFonts w:ascii="David" w:hAnsi="David" w:cs="David"/>
          <w:sz w:val="28"/>
          <w:szCs w:val="28"/>
          <w:rtl/>
          <w:rPrChange w:id="7391" w:author="אברהם" w:date="2012-11-23T10:23:00Z">
            <w:rPr>
              <w:rFonts w:ascii="David" w:hAnsi="David" w:cs="David"/>
              <w:rtl/>
            </w:rPr>
          </w:rPrChange>
        </w:rPr>
        <w:t>יותר: ככל</w:t>
      </w:r>
      <w:r w:rsidRPr="00A90D62">
        <w:rPr>
          <w:rFonts w:ascii="David" w:eastAsia="David" w:hAnsi="David" w:cs="David"/>
          <w:sz w:val="28"/>
          <w:szCs w:val="28"/>
          <w:rtl/>
          <w:rPrChange w:id="7392" w:author="אברהם" w:date="2012-11-23T10:23:00Z">
            <w:rPr>
              <w:rFonts w:ascii="David" w:eastAsia="David" w:hAnsi="David" w:cs="David"/>
              <w:rtl/>
            </w:rPr>
          </w:rPrChange>
        </w:rPr>
        <w:t xml:space="preserve"> </w:t>
      </w:r>
      <w:r w:rsidRPr="00A90D62">
        <w:rPr>
          <w:rFonts w:ascii="David" w:hAnsi="David" w:cs="David"/>
          <w:sz w:val="28"/>
          <w:szCs w:val="28"/>
          <w:rtl/>
          <w:rPrChange w:id="7393" w:author="אברהם" w:date="2012-11-23T10:23:00Z">
            <w:rPr>
              <w:rFonts w:ascii="David" w:hAnsi="David" w:cs="David"/>
              <w:rtl/>
            </w:rPr>
          </w:rPrChange>
        </w:rPr>
        <w:t>שפחות</w:t>
      </w:r>
      <w:r w:rsidRPr="00A90D62">
        <w:rPr>
          <w:rFonts w:ascii="David" w:eastAsia="David" w:hAnsi="David" w:cs="David"/>
          <w:sz w:val="28"/>
          <w:szCs w:val="28"/>
          <w:rtl/>
          <w:rPrChange w:id="7394" w:author="אברהם" w:date="2012-11-23T10:23:00Z">
            <w:rPr>
              <w:rFonts w:ascii="David" w:eastAsia="David" w:hAnsi="David" w:cs="David"/>
              <w:rtl/>
            </w:rPr>
          </w:rPrChange>
        </w:rPr>
        <w:t xml:space="preserve"> </w:t>
      </w:r>
      <w:r w:rsidRPr="00A90D62">
        <w:rPr>
          <w:rFonts w:ascii="David" w:hAnsi="David" w:cs="David"/>
          <w:sz w:val="28"/>
          <w:szCs w:val="28"/>
          <w:rtl/>
          <w:rPrChange w:id="7395" w:author="אברהם" w:date="2012-11-23T10:23:00Z">
            <w:rPr>
              <w:rFonts w:ascii="David" w:hAnsi="David" w:cs="David"/>
              <w:rtl/>
            </w:rPr>
          </w:rPrChange>
        </w:rPr>
        <w:t>נחלות</w:t>
      </w:r>
      <w:r w:rsidRPr="00A90D62">
        <w:rPr>
          <w:rFonts w:ascii="David" w:eastAsia="David" w:hAnsi="David" w:cs="David"/>
          <w:sz w:val="28"/>
          <w:szCs w:val="28"/>
          <w:rtl/>
          <w:rPrChange w:id="7396" w:author="אברהם" w:date="2012-11-23T10:23:00Z">
            <w:rPr>
              <w:rFonts w:ascii="David" w:eastAsia="David" w:hAnsi="David" w:cs="David"/>
              <w:rtl/>
            </w:rPr>
          </w:rPrChange>
        </w:rPr>
        <w:t xml:space="preserve"> </w:t>
      </w:r>
      <w:r w:rsidRPr="00A90D62">
        <w:rPr>
          <w:rFonts w:ascii="David" w:hAnsi="David" w:cs="David"/>
          <w:sz w:val="28"/>
          <w:szCs w:val="28"/>
          <w:rtl/>
          <w:rPrChange w:id="7397" w:author="אברהם" w:date="2012-11-23T10:23:00Z">
            <w:rPr>
              <w:rFonts w:ascii="David" w:hAnsi="David" w:cs="David"/>
              <w:rtl/>
            </w:rPr>
          </w:rPrChange>
        </w:rPr>
        <w:t>נמכרות, יש</w:t>
      </w:r>
      <w:r w:rsidRPr="00A90D62">
        <w:rPr>
          <w:rFonts w:ascii="David" w:eastAsia="David" w:hAnsi="David" w:cs="David"/>
          <w:sz w:val="28"/>
          <w:szCs w:val="28"/>
          <w:rtl/>
          <w:rPrChange w:id="7398" w:author="אברהם" w:date="2012-11-23T10:23:00Z">
            <w:rPr>
              <w:rFonts w:ascii="David" w:eastAsia="David" w:hAnsi="David" w:cs="David"/>
              <w:rtl/>
            </w:rPr>
          </w:rPrChange>
        </w:rPr>
        <w:t xml:space="preserve"> </w:t>
      </w:r>
      <w:r w:rsidRPr="00A90D62">
        <w:rPr>
          <w:rFonts w:ascii="David" w:hAnsi="David" w:cs="David"/>
          <w:sz w:val="28"/>
          <w:szCs w:val="28"/>
          <w:rtl/>
          <w:rPrChange w:id="7399" w:author="אברהם" w:date="2012-11-23T10:23:00Z">
            <w:rPr>
              <w:rFonts w:ascii="David" w:hAnsi="David" w:cs="David"/>
              <w:rtl/>
            </w:rPr>
          </w:rPrChange>
        </w:rPr>
        <w:t>פחות</w:t>
      </w:r>
      <w:r w:rsidRPr="00A90D62">
        <w:rPr>
          <w:rFonts w:ascii="David" w:eastAsia="David" w:hAnsi="David" w:cs="David"/>
          <w:sz w:val="28"/>
          <w:szCs w:val="28"/>
          <w:rtl/>
          <w:rPrChange w:id="7400" w:author="אברהם" w:date="2012-11-23T10:23:00Z">
            <w:rPr>
              <w:rFonts w:ascii="David" w:eastAsia="David" w:hAnsi="David" w:cs="David"/>
              <w:rtl/>
            </w:rPr>
          </w:rPrChange>
        </w:rPr>
        <w:t xml:space="preserve"> </w:t>
      </w:r>
      <w:r w:rsidRPr="00A90D62">
        <w:rPr>
          <w:rFonts w:ascii="David" w:hAnsi="David" w:cs="David"/>
          <w:sz w:val="28"/>
          <w:szCs w:val="28"/>
          <w:rtl/>
          <w:rPrChange w:id="7401" w:author="אברהם" w:date="2012-11-23T10:23:00Z">
            <w:rPr>
              <w:rFonts w:ascii="David" w:hAnsi="David" w:cs="David"/>
              <w:rtl/>
            </w:rPr>
          </w:rPrChange>
        </w:rPr>
        <w:t>סיכוי</w:t>
      </w:r>
      <w:r w:rsidRPr="00A90D62">
        <w:rPr>
          <w:rFonts w:ascii="David" w:eastAsia="David" w:hAnsi="David" w:cs="David"/>
          <w:sz w:val="28"/>
          <w:szCs w:val="28"/>
          <w:rtl/>
          <w:rPrChange w:id="7402" w:author="אברהם" w:date="2012-11-23T10:23:00Z">
            <w:rPr>
              <w:rFonts w:ascii="David" w:eastAsia="David" w:hAnsi="David" w:cs="David"/>
              <w:rtl/>
            </w:rPr>
          </w:rPrChange>
        </w:rPr>
        <w:t xml:space="preserve"> </w:t>
      </w:r>
      <w:r w:rsidRPr="00A90D62">
        <w:rPr>
          <w:rFonts w:ascii="David" w:hAnsi="David" w:cs="David"/>
          <w:sz w:val="28"/>
          <w:szCs w:val="28"/>
          <w:rtl/>
          <w:rPrChange w:id="7403" w:author="אברהם" w:date="2012-11-23T10:23:00Z">
            <w:rPr>
              <w:rFonts w:ascii="David" w:hAnsi="David" w:cs="David"/>
              <w:rtl/>
            </w:rPr>
          </w:rPrChange>
        </w:rPr>
        <w:t>לחסר-נחלה</w:t>
      </w:r>
      <w:r w:rsidRPr="00A90D62">
        <w:rPr>
          <w:rFonts w:ascii="David" w:eastAsia="David" w:hAnsi="David" w:cs="David"/>
          <w:sz w:val="28"/>
          <w:szCs w:val="28"/>
          <w:rtl/>
          <w:rPrChange w:id="7404" w:author="אברהם" w:date="2012-11-23T10:23:00Z">
            <w:rPr>
              <w:rFonts w:ascii="David" w:eastAsia="David" w:hAnsi="David" w:cs="David"/>
              <w:rtl/>
            </w:rPr>
          </w:rPrChange>
        </w:rPr>
        <w:t xml:space="preserve"> </w:t>
      </w:r>
      <w:r w:rsidRPr="00A90D62">
        <w:rPr>
          <w:rFonts w:ascii="David" w:hAnsi="David" w:cs="David"/>
          <w:sz w:val="28"/>
          <w:szCs w:val="28"/>
          <w:rtl/>
          <w:rPrChange w:id="7405" w:author="אברהם" w:date="2012-11-23T10:23:00Z">
            <w:rPr>
              <w:rFonts w:ascii="David" w:hAnsi="David" w:cs="David"/>
              <w:rtl/>
            </w:rPr>
          </w:rPrChange>
        </w:rPr>
        <w:t>לקנות</w:t>
      </w:r>
      <w:r w:rsidRPr="00A90D62">
        <w:rPr>
          <w:rFonts w:ascii="David" w:eastAsia="David" w:hAnsi="David" w:cs="David"/>
          <w:sz w:val="28"/>
          <w:szCs w:val="28"/>
          <w:rtl/>
          <w:rPrChange w:id="7406" w:author="אברהם" w:date="2012-11-23T10:23:00Z">
            <w:rPr>
              <w:rFonts w:ascii="David" w:eastAsia="David" w:hAnsi="David" w:cs="David"/>
              <w:rtl/>
            </w:rPr>
          </w:rPrChange>
        </w:rPr>
        <w:t xml:space="preserve"> </w:t>
      </w:r>
      <w:r w:rsidRPr="00A90D62">
        <w:rPr>
          <w:rFonts w:ascii="David" w:hAnsi="David" w:cs="David"/>
          <w:sz w:val="28"/>
          <w:szCs w:val="28"/>
          <w:rtl/>
          <w:rPrChange w:id="7407" w:author="אברהם" w:date="2012-11-23T10:23:00Z">
            <w:rPr>
              <w:rFonts w:ascii="David" w:hAnsi="David" w:cs="David"/>
              <w:rtl/>
            </w:rPr>
          </w:rPrChange>
        </w:rPr>
        <w:t xml:space="preserve">נחלה. </w:t>
      </w:r>
    </w:p>
    <w:p w:rsidR="009C2B09" w:rsidRPr="00A90D62" w:rsidRDefault="009C2B09" w:rsidP="009C2B09">
      <w:pPr>
        <w:pStyle w:val="a1"/>
        <w:bidi/>
        <w:rPr>
          <w:sz w:val="28"/>
          <w:szCs w:val="28"/>
          <w:rPrChange w:id="7408" w:author="אברהם" w:date="2012-11-23T10:23:00Z">
            <w:rPr/>
          </w:rPrChange>
        </w:rPr>
      </w:pPr>
      <w:r w:rsidRPr="00A90D62">
        <w:rPr>
          <w:rFonts w:ascii="David" w:hAnsi="David" w:cs="David"/>
          <w:sz w:val="28"/>
          <w:szCs w:val="28"/>
          <w:rtl/>
          <w:rPrChange w:id="7409" w:author="אברהם" w:date="2012-11-23T10:23:00Z">
            <w:rPr>
              <w:rFonts w:ascii="David" w:hAnsi="David" w:cs="David"/>
              <w:rtl/>
            </w:rPr>
          </w:rPrChange>
        </w:rPr>
        <w:t>הטבלה</w:t>
      </w:r>
      <w:r w:rsidRPr="00A90D62">
        <w:rPr>
          <w:rFonts w:ascii="David" w:eastAsia="David" w:hAnsi="David" w:cs="David"/>
          <w:sz w:val="28"/>
          <w:szCs w:val="28"/>
          <w:rtl/>
          <w:rPrChange w:id="7410" w:author="אברהם" w:date="2012-11-23T10:23:00Z">
            <w:rPr>
              <w:rFonts w:ascii="David" w:eastAsia="David" w:hAnsi="David" w:cs="David"/>
              <w:rtl/>
            </w:rPr>
          </w:rPrChange>
        </w:rPr>
        <w:t xml:space="preserve"> </w:t>
      </w:r>
      <w:r w:rsidRPr="00A90D62">
        <w:rPr>
          <w:rFonts w:ascii="David" w:hAnsi="David" w:cs="David"/>
          <w:sz w:val="28"/>
          <w:szCs w:val="28"/>
          <w:rtl/>
          <w:rPrChange w:id="7411" w:author="אברהם" w:date="2012-11-23T10:23:00Z">
            <w:rPr>
              <w:rFonts w:ascii="David" w:hAnsi="David" w:cs="David"/>
              <w:rtl/>
            </w:rPr>
          </w:rPrChange>
        </w:rPr>
        <w:t>הבאה</w:t>
      </w:r>
      <w:r w:rsidRPr="00A90D62">
        <w:rPr>
          <w:rFonts w:ascii="David" w:eastAsia="David" w:hAnsi="David" w:cs="David"/>
          <w:sz w:val="28"/>
          <w:szCs w:val="28"/>
          <w:rtl/>
          <w:rPrChange w:id="7412" w:author="אברהם" w:date="2012-11-23T10:23:00Z">
            <w:rPr>
              <w:rFonts w:ascii="David" w:eastAsia="David" w:hAnsi="David" w:cs="David"/>
              <w:rtl/>
            </w:rPr>
          </w:rPrChange>
        </w:rPr>
        <w:t xml:space="preserve"> </w:t>
      </w:r>
      <w:r w:rsidRPr="00A90D62">
        <w:rPr>
          <w:rFonts w:ascii="David" w:hAnsi="David" w:cs="David"/>
          <w:sz w:val="28"/>
          <w:szCs w:val="28"/>
          <w:rtl/>
          <w:rPrChange w:id="7413" w:author="אברהם" w:date="2012-11-23T10:23:00Z">
            <w:rPr>
              <w:rFonts w:ascii="David" w:hAnsi="David" w:cs="David"/>
              <w:rtl/>
            </w:rPr>
          </w:rPrChange>
        </w:rPr>
        <w:t>מתארת</w:t>
      </w:r>
      <w:r w:rsidRPr="00A90D62">
        <w:rPr>
          <w:rFonts w:ascii="David" w:eastAsia="David" w:hAnsi="David" w:cs="David"/>
          <w:sz w:val="28"/>
          <w:szCs w:val="28"/>
          <w:rtl/>
          <w:rPrChange w:id="7414" w:author="אברהם" w:date="2012-11-23T10:23:00Z">
            <w:rPr>
              <w:rFonts w:ascii="David" w:eastAsia="David" w:hAnsi="David" w:cs="David"/>
              <w:rtl/>
            </w:rPr>
          </w:rPrChange>
        </w:rPr>
        <w:t xml:space="preserve"> </w:t>
      </w:r>
      <w:r w:rsidRPr="00A90D62">
        <w:rPr>
          <w:rFonts w:ascii="David" w:hAnsi="David" w:cs="David"/>
          <w:sz w:val="28"/>
          <w:szCs w:val="28"/>
          <w:rtl/>
          <w:rPrChange w:id="7415" w:author="אברהם" w:date="2012-11-23T10:23:00Z">
            <w:rPr>
              <w:rFonts w:ascii="David" w:hAnsi="David" w:cs="David"/>
              <w:rtl/>
            </w:rPr>
          </w:rPrChange>
        </w:rPr>
        <w:t>את</w:t>
      </w:r>
      <w:r w:rsidRPr="00A90D62">
        <w:rPr>
          <w:rFonts w:ascii="David" w:eastAsia="David" w:hAnsi="David" w:cs="David"/>
          <w:sz w:val="28"/>
          <w:szCs w:val="28"/>
          <w:rtl/>
          <w:rPrChange w:id="7416" w:author="אברהם" w:date="2012-11-23T10:23:00Z">
            <w:rPr>
              <w:rFonts w:ascii="David" w:eastAsia="David" w:hAnsi="David" w:cs="David"/>
              <w:rtl/>
            </w:rPr>
          </w:rPrChange>
        </w:rPr>
        <w:t xml:space="preserve"> </w:t>
      </w:r>
      <w:r w:rsidRPr="00A90D62">
        <w:rPr>
          <w:rFonts w:ascii="David" w:hAnsi="David" w:cs="David"/>
          <w:sz w:val="28"/>
          <w:szCs w:val="28"/>
          <w:rtl/>
          <w:rPrChange w:id="7417" w:author="אברהם" w:date="2012-11-23T10:23:00Z">
            <w:rPr>
              <w:rFonts w:ascii="David" w:hAnsi="David" w:cs="David"/>
              <w:rtl/>
            </w:rPr>
          </w:rPrChange>
        </w:rPr>
        <w:t>הירידה</w:t>
      </w:r>
      <w:r w:rsidRPr="00A90D62">
        <w:rPr>
          <w:rFonts w:ascii="David" w:eastAsia="David" w:hAnsi="David" w:cs="David"/>
          <w:sz w:val="28"/>
          <w:szCs w:val="28"/>
          <w:rtl/>
          <w:rPrChange w:id="7418" w:author="אברהם" w:date="2012-11-23T10:23:00Z">
            <w:rPr>
              <w:rFonts w:ascii="David" w:eastAsia="David" w:hAnsi="David" w:cs="David"/>
              <w:rtl/>
            </w:rPr>
          </w:rPrChange>
        </w:rPr>
        <w:t xml:space="preserve"> </w:t>
      </w:r>
      <w:r w:rsidRPr="00A90D62">
        <w:rPr>
          <w:rFonts w:ascii="David" w:hAnsi="David" w:cs="David"/>
          <w:sz w:val="28"/>
          <w:szCs w:val="28"/>
          <w:rtl/>
          <w:rPrChange w:id="7419" w:author="אברהם" w:date="2012-11-23T10:23:00Z">
            <w:rPr>
              <w:rFonts w:ascii="David" w:hAnsi="David" w:cs="David"/>
              <w:rtl/>
            </w:rPr>
          </w:rPrChange>
        </w:rPr>
        <w:t>במספר</w:t>
      </w:r>
      <w:r w:rsidRPr="00A90D62">
        <w:rPr>
          <w:rFonts w:ascii="David" w:eastAsia="David" w:hAnsi="David" w:cs="David"/>
          <w:sz w:val="28"/>
          <w:szCs w:val="28"/>
          <w:rtl/>
          <w:rPrChange w:id="7420" w:author="אברהם" w:date="2012-11-23T10:23:00Z">
            <w:rPr>
              <w:rFonts w:ascii="David" w:eastAsia="David" w:hAnsi="David" w:cs="David"/>
              <w:rtl/>
            </w:rPr>
          </w:rPrChange>
        </w:rPr>
        <w:t xml:space="preserve"> </w:t>
      </w:r>
      <w:r w:rsidRPr="00A90D62">
        <w:rPr>
          <w:rFonts w:ascii="David" w:hAnsi="David" w:cs="David"/>
          <w:sz w:val="28"/>
          <w:szCs w:val="28"/>
          <w:rtl/>
          <w:rPrChange w:id="7421" w:author="אברהם" w:date="2012-11-23T10:23:00Z">
            <w:rPr>
              <w:rFonts w:ascii="David" w:hAnsi="David" w:cs="David"/>
              <w:rtl/>
            </w:rPr>
          </w:rPrChange>
        </w:rPr>
        <w:t>חסרי</w:t>
      </w:r>
      <w:r w:rsidRPr="00A90D62">
        <w:rPr>
          <w:rFonts w:ascii="David" w:eastAsia="David" w:hAnsi="David" w:cs="David"/>
          <w:sz w:val="28"/>
          <w:szCs w:val="28"/>
          <w:rtl/>
          <w:rPrChange w:id="7422" w:author="אברהם" w:date="2012-11-23T10:23:00Z">
            <w:rPr>
              <w:rFonts w:ascii="David" w:eastAsia="David" w:hAnsi="David" w:cs="David"/>
              <w:rtl/>
            </w:rPr>
          </w:rPrChange>
        </w:rPr>
        <w:t xml:space="preserve"> </w:t>
      </w:r>
      <w:r w:rsidRPr="00A90D62">
        <w:rPr>
          <w:rFonts w:ascii="David" w:hAnsi="David" w:cs="David"/>
          <w:sz w:val="28"/>
          <w:szCs w:val="28"/>
          <w:rtl/>
          <w:rPrChange w:id="7423" w:author="אברהם" w:date="2012-11-23T10:23:00Z">
            <w:rPr>
              <w:rFonts w:ascii="David" w:hAnsi="David" w:cs="David"/>
              <w:rtl/>
            </w:rPr>
          </w:rPrChange>
        </w:rPr>
        <w:t>הנחלה</w:t>
      </w:r>
      <w:r w:rsidRPr="00A90D62">
        <w:rPr>
          <w:rFonts w:ascii="David" w:eastAsia="David" w:hAnsi="David" w:cs="David"/>
          <w:sz w:val="28"/>
          <w:szCs w:val="28"/>
          <w:rtl/>
          <w:rPrChange w:id="7424" w:author="אברהם" w:date="2012-11-23T10:23:00Z">
            <w:rPr>
              <w:rFonts w:ascii="David" w:eastAsia="David" w:hAnsi="David" w:cs="David"/>
              <w:rtl/>
            </w:rPr>
          </w:rPrChange>
        </w:rPr>
        <w:t xml:space="preserve"> </w:t>
      </w:r>
      <w:r w:rsidRPr="00A90D62">
        <w:rPr>
          <w:rFonts w:ascii="David" w:hAnsi="David" w:cs="David"/>
          <w:sz w:val="28"/>
          <w:szCs w:val="28"/>
          <w:rtl/>
          <w:rPrChange w:id="7425" w:author="אברהם" w:date="2012-11-23T10:23:00Z">
            <w:rPr>
              <w:rFonts w:ascii="David" w:hAnsi="David" w:cs="David"/>
              <w:rtl/>
            </w:rPr>
          </w:rPrChange>
        </w:rPr>
        <w:t>עבור</w:t>
      </w:r>
      <w:r w:rsidRPr="00A90D62">
        <w:rPr>
          <w:rFonts w:ascii="David" w:eastAsia="David" w:hAnsi="David" w:cs="David"/>
          <w:sz w:val="28"/>
          <w:szCs w:val="28"/>
          <w:rtl/>
          <w:rPrChange w:id="7426" w:author="אברהם" w:date="2012-11-23T10:23:00Z">
            <w:rPr>
              <w:rFonts w:ascii="David" w:eastAsia="David" w:hAnsi="David" w:cs="David"/>
              <w:rtl/>
            </w:rPr>
          </w:rPrChange>
        </w:rPr>
        <w:t xml:space="preserve"> </w:t>
      </w:r>
      <w:r w:rsidRPr="00A90D62">
        <w:rPr>
          <w:rFonts w:ascii="David" w:hAnsi="David" w:cs="David"/>
          <w:sz w:val="28"/>
          <w:szCs w:val="28"/>
          <w:rtl/>
          <w:rPrChange w:id="7427" w:author="אברהם" w:date="2012-11-23T10:23:00Z">
            <w:rPr>
              <w:rFonts w:ascii="David" w:hAnsi="David" w:cs="David"/>
              <w:rtl/>
            </w:rPr>
          </w:rPrChange>
        </w:rPr>
        <w:t>ערכים</w:t>
      </w:r>
      <w:r w:rsidRPr="00A90D62">
        <w:rPr>
          <w:rFonts w:ascii="David" w:eastAsia="David" w:hAnsi="David" w:cs="David"/>
          <w:sz w:val="28"/>
          <w:szCs w:val="28"/>
          <w:rtl/>
          <w:rPrChange w:id="7428" w:author="אברהם" w:date="2012-11-23T10:23:00Z">
            <w:rPr>
              <w:rFonts w:ascii="David" w:eastAsia="David" w:hAnsi="David" w:cs="David"/>
              <w:rtl/>
            </w:rPr>
          </w:rPrChange>
        </w:rPr>
        <w:t xml:space="preserve"> </w:t>
      </w:r>
      <w:r w:rsidRPr="00A90D62">
        <w:rPr>
          <w:rFonts w:ascii="David" w:hAnsi="David" w:cs="David"/>
          <w:sz w:val="28"/>
          <w:szCs w:val="28"/>
          <w:rtl/>
          <w:rPrChange w:id="7429" w:author="אברהם" w:date="2012-11-23T10:23:00Z">
            <w:rPr>
              <w:rFonts w:ascii="David" w:hAnsi="David" w:cs="David"/>
              <w:rtl/>
            </w:rPr>
          </w:rPrChange>
        </w:rPr>
        <w:t>שונים</w:t>
      </w:r>
      <w:r w:rsidRPr="00A90D62">
        <w:rPr>
          <w:rFonts w:ascii="David" w:eastAsia="David" w:hAnsi="David" w:cs="David"/>
          <w:sz w:val="28"/>
          <w:szCs w:val="28"/>
          <w:rtl/>
          <w:rPrChange w:id="7430" w:author="אברהם" w:date="2012-11-23T10:23:00Z">
            <w:rPr>
              <w:rFonts w:ascii="David" w:eastAsia="David" w:hAnsi="David" w:cs="David"/>
              <w:rtl/>
            </w:rPr>
          </w:rPrChange>
        </w:rPr>
        <w:t xml:space="preserve"> </w:t>
      </w:r>
      <w:r w:rsidRPr="00A90D62">
        <w:rPr>
          <w:rFonts w:ascii="David" w:hAnsi="David" w:cs="David"/>
          <w:sz w:val="28"/>
          <w:szCs w:val="28"/>
          <w:rtl/>
          <w:rPrChange w:id="7431" w:author="אברהם" w:date="2012-11-23T10:23:00Z">
            <w:rPr>
              <w:rFonts w:ascii="David" w:hAnsi="David" w:cs="David"/>
              <w:rtl/>
            </w:rPr>
          </w:rPrChange>
        </w:rPr>
        <w:t>של</w:t>
      </w:r>
      <w:r w:rsidRPr="00A90D62">
        <w:rPr>
          <w:rFonts w:ascii="David" w:eastAsia="David" w:hAnsi="David" w:cs="David"/>
          <w:sz w:val="28"/>
          <w:szCs w:val="28"/>
          <w:rtl/>
          <w:rPrChange w:id="7432" w:author="אברהם" w:date="2012-11-23T10:23:00Z">
            <w:rPr>
              <w:rFonts w:ascii="David" w:eastAsia="David" w:hAnsi="David" w:cs="David"/>
              <w:rtl/>
            </w:rPr>
          </w:rPrChange>
        </w:rPr>
        <w:t xml:space="preserve"> </w:t>
      </w:r>
      <w:r w:rsidRPr="00A90D62">
        <w:rPr>
          <w:rFonts w:ascii="David" w:hAnsi="David" w:cs="David"/>
          <w:sz w:val="28"/>
          <w:szCs w:val="28"/>
          <w:rtl/>
          <w:rPrChange w:id="7433" w:author="אברהם" w:date="2012-11-23T10:23:00Z">
            <w:rPr>
              <w:rFonts w:ascii="David" w:hAnsi="David" w:cs="David"/>
              <w:rtl/>
            </w:rPr>
          </w:rPrChange>
        </w:rPr>
        <w:t>ההסתברות</w:t>
      </w:r>
      <w:r w:rsidRPr="00A90D62">
        <w:rPr>
          <w:rFonts w:ascii="David" w:eastAsia="David" w:hAnsi="David" w:cs="David"/>
          <w:sz w:val="28"/>
          <w:szCs w:val="28"/>
          <w:rtl/>
          <w:rPrChange w:id="7434" w:author="אברהם" w:date="2012-11-23T10:23:00Z">
            <w:rPr>
              <w:rFonts w:ascii="David" w:eastAsia="David" w:hAnsi="David" w:cs="David"/>
              <w:rtl/>
            </w:rPr>
          </w:rPrChange>
        </w:rPr>
        <w:t xml:space="preserve"> </w:t>
      </w:r>
      <w:r w:rsidRPr="00A90D62">
        <w:rPr>
          <w:rFonts w:ascii="David" w:hAnsi="David" w:cs="David"/>
          <w:sz w:val="28"/>
          <w:szCs w:val="28"/>
          <w:rPrChange w:id="7435" w:author="אברהם" w:date="2012-11-23T10:23:00Z">
            <w:rPr>
              <w:rFonts w:ascii="David" w:hAnsi="David" w:cs="David"/>
            </w:rPr>
          </w:rPrChange>
        </w:rPr>
        <w:t>q</w:t>
      </w:r>
      <w:r w:rsidRPr="00A90D62">
        <w:rPr>
          <w:rFonts w:ascii="David" w:hAnsi="David" w:cs="David"/>
          <w:sz w:val="28"/>
          <w:szCs w:val="28"/>
          <w:rtl/>
          <w:rPrChange w:id="7436" w:author="אברהם" w:date="2012-11-23T10:23:00Z">
            <w:rPr>
              <w:rFonts w:ascii="David" w:hAnsi="David" w:cs="David"/>
              <w:rtl/>
            </w:rPr>
          </w:rPrChange>
        </w:rPr>
        <w:t xml:space="preserve">: </w:t>
      </w:r>
      <w:r w:rsidRPr="00A90D62">
        <w:rPr>
          <w:rStyle w:val="FootnoteCharacters"/>
          <w:rFonts w:ascii="David" w:hAnsi="David" w:cs="David"/>
          <w:sz w:val="28"/>
          <w:szCs w:val="28"/>
          <w:rtl/>
          <w:rPrChange w:id="7437" w:author="אברהם" w:date="2012-11-23T10:23:00Z">
            <w:rPr>
              <w:rStyle w:val="FootnoteCharacters"/>
              <w:rFonts w:ascii="David" w:hAnsi="David" w:cs="David"/>
              <w:sz w:val="16"/>
              <w:szCs w:val="16"/>
              <w:rtl/>
            </w:rPr>
          </w:rPrChange>
        </w:rPr>
        <w:footnoteReference w:id="19"/>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5"/>
        <w:gridCol w:w="919"/>
        <w:gridCol w:w="919"/>
        <w:gridCol w:w="920"/>
        <w:gridCol w:w="923"/>
        <w:gridCol w:w="834"/>
      </w:tblGrid>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38" w:author="אברהם" w:date="2012-11-23T10:23:00Z">
                  <w:rPr/>
                </w:rPrChange>
              </w:rPr>
            </w:pPr>
          </w:p>
          <w:p w:rsidR="009C2B09" w:rsidRPr="00A90D62" w:rsidRDefault="009C2B09" w:rsidP="00685392">
            <w:pPr>
              <w:pStyle w:val="a1"/>
              <w:spacing w:after="0"/>
              <w:jc w:val="center"/>
              <w:rPr>
                <w:rFonts w:eastAsia="David CLM" w:cs="David CLM"/>
                <w:sz w:val="28"/>
                <w:szCs w:val="28"/>
                <w:rPrChange w:id="7439" w:author="אברהם" w:date="2012-11-23T10:23:00Z">
                  <w:rPr>
                    <w:rFonts w:eastAsia="David CLM" w:cs="David CLM"/>
                  </w:rPr>
                </w:rPrChange>
              </w:rPr>
            </w:pPr>
            <w:r w:rsidRPr="00A90D62">
              <w:rPr>
                <w:rFonts w:cs="Times New Roman" w:hint="eastAsia"/>
                <w:sz w:val="28"/>
                <w:szCs w:val="28"/>
                <w:rtl/>
                <w:rPrChange w:id="7440" w:author="אברהם" w:date="2012-11-23T10:23:00Z">
                  <w:rPr>
                    <w:rFonts w:cs="Times New Roman" w:hint="eastAsia"/>
                    <w:sz w:val="16"/>
                    <w:szCs w:val="16"/>
                    <w:rtl/>
                  </w:rPr>
                </w:rPrChange>
              </w:rPr>
              <w:t>מספר</w:t>
            </w:r>
            <w:r w:rsidRPr="00A90D62">
              <w:rPr>
                <w:rFonts w:eastAsia="David CLM" w:cs="Times New Roman"/>
                <w:sz w:val="28"/>
                <w:szCs w:val="28"/>
                <w:rtl/>
                <w:rPrChange w:id="7441" w:author="אברהם" w:date="2012-11-23T10:23:00Z">
                  <w:rPr>
                    <w:rFonts w:eastAsia="David CLM" w:cs="Times New Roman"/>
                    <w:sz w:val="16"/>
                    <w:szCs w:val="16"/>
                    <w:rtl/>
                  </w:rPr>
                </w:rPrChange>
              </w:rPr>
              <w:t xml:space="preserve"> </w:t>
            </w:r>
            <w:r w:rsidRPr="00A90D62">
              <w:rPr>
                <w:rFonts w:cs="Times New Roman" w:hint="eastAsia"/>
                <w:sz w:val="28"/>
                <w:szCs w:val="28"/>
                <w:rtl/>
                <w:rPrChange w:id="7442" w:author="אברהם" w:date="2012-11-23T10:23:00Z">
                  <w:rPr>
                    <w:rFonts w:cs="Times New Roman" w:hint="eastAsia"/>
                    <w:sz w:val="16"/>
                    <w:szCs w:val="16"/>
                    <w:rtl/>
                  </w:rPr>
                </w:rPrChange>
              </w:rPr>
              <w:t>היובל</w:t>
            </w:r>
          </w:p>
        </w:tc>
        <w:tc>
          <w:tcPr>
            <w:tcW w:w="4515" w:type="dxa"/>
            <w:gridSpan w:val="5"/>
            <w:tcBorders>
              <w:top w:val="single" w:sz="1" w:space="0" w:color="000000"/>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7443" w:author="אברהם" w:date="2012-11-23T10:23:00Z">
                  <w:rPr/>
                </w:rPrChange>
              </w:rPr>
            </w:pPr>
            <w:r w:rsidRPr="00A90D62">
              <w:rPr>
                <w:rFonts w:eastAsia="David CLM" w:cs="David CLM"/>
                <w:sz w:val="28"/>
                <w:szCs w:val="28"/>
                <w:rPrChange w:id="7444" w:author="אברהם" w:date="2012-11-23T10:23:00Z">
                  <w:rPr>
                    <w:rFonts w:eastAsia="David CLM" w:cs="David CLM"/>
                  </w:rPr>
                </w:rPrChange>
              </w:rPr>
              <w:t xml:space="preserve"> </w:t>
            </w:r>
            <w:r w:rsidRPr="00A90D62">
              <w:rPr>
                <w:rFonts w:cs="Times New Roman" w:hint="eastAsia"/>
                <w:sz w:val="28"/>
                <w:szCs w:val="28"/>
                <w:rtl/>
                <w:rPrChange w:id="7445" w:author="אברהם" w:date="2012-11-23T10:23:00Z">
                  <w:rPr>
                    <w:rFonts w:cs="Times New Roman" w:hint="eastAsia"/>
                    <w:rtl/>
                  </w:rPr>
                </w:rPrChange>
              </w:rPr>
              <w:t>מספר</w:t>
            </w:r>
            <w:r w:rsidRPr="00A90D62">
              <w:rPr>
                <w:rFonts w:eastAsia="David CLM" w:cs="Times New Roman"/>
                <w:sz w:val="28"/>
                <w:szCs w:val="28"/>
                <w:rtl/>
                <w:rPrChange w:id="7446" w:author="אברהם" w:date="2012-11-23T10:23:00Z">
                  <w:rPr>
                    <w:rFonts w:eastAsia="David CLM" w:cs="Times New Roman"/>
                    <w:rtl/>
                  </w:rPr>
                </w:rPrChange>
              </w:rPr>
              <w:t xml:space="preserve"> </w:t>
            </w:r>
            <w:r w:rsidRPr="00A90D62">
              <w:rPr>
                <w:rFonts w:cs="Times New Roman" w:hint="eastAsia"/>
                <w:sz w:val="28"/>
                <w:szCs w:val="28"/>
                <w:rtl/>
                <w:rPrChange w:id="7447" w:author="אברהם" w:date="2012-11-23T10:23:00Z">
                  <w:rPr>
                    <w:rFonts w:cs="Times New Roman" w:hint="eastAsia"/>
                    <w:rtl/>
                  </w:rPr>
                </w:rPrChange>
              </w:rPr>
              <w:t>חסרי</w:t>
            </w:r>
            <w:r w:rsidRPr="00A90D62">
              <w:rPr>
                <w:rFonts w:eastAsia="David CLM" w:cs="Times New Roman"/>
                <w:sz w:val="28"/>
                <w:szCs w:val="28"/>
                <w:rtl/>
                <w:rPrChange w:id="7448" w:author="אברהם" w:date="2012-11-23T10:23:00Z">
                  <w:rPr>
                    <w:rFonts w:eastAsia="David CLM" w:cs="Times New Roman"/>
                    <w:rtl/>
                  </w:rPr>
                </w:rPrChange>
              </w:rPr>
              <w:t xml:space="preserve"> </w:t>
            </w:r>
            <w:r w:rsidRPr="00A90D62">
              <w:rPr>
                <w:rFonts w:cs="Times New Roman" w:hint="eastAsia"/>
                <w:sz w:val="28"/>
                <w:szCs w:val="28"/>
                <w:rtl/>
                <w:rPrChange w:id="7449" w:author="אברהם" w:date="2012-11-23T10:23:00Z">
                  <w:rPr>
                    <w:rFonts w:cs="Times New Roman" w:hint="eastAsia"/>
                    <w:rtl/>
                  </w:rPr>
                </w:rPrChange>
              </w:rPr>
              <w:t>הנחלות</w:t>
            </w:r>
          </w:p>
        </w:tc>
      </w:tr>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A90D62" w:rsidRDefault="009C2B09" w:rsidP="00685392">
            <w:pPr>
              <w:snapToGrid w:val="0"/>
              <w:rPr>
                <w:sz w:val="28"/>
                <w:szCs w:val="28"/>
                <w:rPrChange w:id="7450" w:author="אברהם" w:date="2012-11-23T10:23:00Z">
                  <w:rPr/>
                </w:rPrChange>
              </w:rPr>
            </w:pP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51" w:author="אברהם" w:date="2012-11-23T10:23:00Z">
                  <w:rPr>
                    <w:sz w:val="20"/>
                    <w:szCs w:val="20"/>
                  </w:rPr>
                </w:rPrChange>
              </w:rPr>
            </w:pPr>
            <w:r w:rsidRPr="00A90D62">
              <w:rPr>
                <w:sz w:val="28"/>
                <w:szCs w:val="28"/>
                <w:rPrChange w:id="7452" w:author="אברהם" w:date="2012-11-23T10:23:00Z">
                  <w:rPr>
                    <w:sz w:val="20"/>
                    <w:szCs w:val="20"/>
                  </w:rPr>
                </w:rPrChange>
              </w:rPr>
              <w:t>q=1</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53" w:author="אברהם" w:date="2012-11-23T10:23:00Z">
                  <w:rPr>
                    <w:sz w:val="20"/>
                    <w:szCs w:val="20"/>
                  </w:rPr>
                </w:rPrChange>
              </w:rPr>
            </w:pPr>
            <w:r w:rsidRPr="00A90D62">
              <w:rPr>
                <w:sz w:val="28"/>
                <w:szCs w:val="28"/>
                <w:rPrChange w:id="7454" w:author="אברהם" w:date="2012-11-23T10:23:00Z">
                  <w:rPr>
                    <w:sz w:val="20"/>
                    <w:szCs w:val="20"/>
                  </w:rPr>
                </w:rPrChange>
              </w:rPr>
              <w:t>q=0.8</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55" w:author="אברהם" w:date="2012-11-23T10:23:00Z">
                  <w:rPr>
                    <w:sz w:val="20"/>
                    <w:szCs w:val="20"/>
                  </w:rPr>
                </w:rPrChange>
              </w:rPr>
            </w:pPr>
            <w:r w:rsidRPr="00A90D62">
              <w:rPr>
                <w:sz w:val="28"/>
                <w:szCs w:val="28"/>
                <w:rPrChange w:id="7456" w:author="אברהם" w:date="2012-11-23T10:23:00Z">
                  <w:rPr>
                    <w:sz w:val="20"/>
                    <w:szCs w:val="20"/>
                  </w:rPr>
                </w:rPrChange>
              </w:rPr>
              <w:t>q=0.6</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57" w:author="אברהם" w:date="2012-11-23T10:23:00Z">
                  <w:rPr>
                    <w:sz w:val="20"/>
                    <w:szCs w:val="20"/>
                  </w:rPr>
                </w:rPrChange>
              </w:rPr>
            </w:pPr>
            <w:r w:rsidRPr="00A90D62">
              <w:rPr>
                <w:sz w:val="28"/>
                <w:szCs w:val="28"/>
                <w:rPrChange w:id="7458" w:author="אברהם" w:date="2012-11-23T10:23:00Z">
                  <w:rPr>
                    <w:sz w:val="20"/>
                    <w:szCs w:val="20"/>
                  </w:rPr>
                </w:rPrChange>
              </w:rPr>
              <w:t>q=0.4</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7459" w:author="אברהם" w:date="2012-11-23T10:23:00Z">
                  <w:rPr>
                    <w:sz w:val="20"/>
                    <w:szCs w:val="20"/>
                  </w:rPr>
                </w:rPrChange>
              </w:rPr>
            </w:pPr>
            <w:r w:rsidRPr="00A90D62">
              <w:rPr>
                <w:sz w:val="28"/>
                <w:szCs w:val="28"/>
                <w:rPrChange w:id="7460" w:author="אברהם" w:date="2012-11-23T10:23:00Z">
                  <w:rPr>
                    <w:sz w:val="20"/>
                    <w:szCs w:val="20"/>
                  </w:rPr>
                </w:rPrChange>
              </w:rPr>
              <w:t>q=0.2</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61" w:author="אברהם" w:date="2012-11-23T10:23:00Z">
                  <w:rPr>
                    <w:sz w:val="20"/>
                    <w:szCs w:val="20"/>
                  </w:rPr>
                </w:rPrChange>
              </w:rPr>
            </w:pPr>
            <w:r w:rsidRPr="00A90D62">
              <w:rPr>
                <w:sz w:val="28"/>
                <w:szCs w:val="28"/>
                <w:rPrChange w:id="7462" w:author="אברהם" w:date="2012-11-23T10:23:00Z">
                  <w:rPr>
                    <w:sz w:val="20"/>
                    <w:szCs w:val="20"/>
                  </w:rPr>
                </w:rPrChange>
              </w:rPr>
              <w:t>0</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63" w:author="אברהם" w:date="2012-11-23T10:23:00Z">
                  <w:rPr>
                    <w:sz w:val="20"/>
                    <w:szCs w:val="20"/>
                  </w:rPr>
                </w:rPrChange>
              </w:rPr>
            </w:pPr>
            <w:r w:rsidRPr="00A90D62">
              <w:rPr>
                <w:sz w:val="28"/>
                <w:szCs w:val="28"/>
                <w:rPrChange w:id="7464" w:author="אברהם" w:date="2012-11-23T10:23:00Z">
                  <w:rPr>
                    <w:sz w:val="20"/>
                    <w:szCs w:val="20"/>
                  </w:rPr>
                </w:rPrChange>
              </w:rPr>
              <w:t>999</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65" w:author="אברהם" w:date="2012-11-23T10:23:00Z">
                  <w:rPr>
                    <w:sz w:val="20"/>
                    <w:szCs w:val="20"/>
                  </w:rPr>
                </w:rPrChange>
              </w:rPr>
            </w:pPr>
            <w:r w:rsidRPr="00A90D62">
              <w:rPr>
                <w:sz w:val="28"/>
                <w:szCs w:val="28"/>
                <w:rPrChange w:id="7466" w:author="אברהם" w:date="2012-11-23T10:23:00Z">
                  <w:rPr>
                    <w:sz w:val="20"/>
                    <w:szCs w:val="20"/>
                  </w:rPr>
                </w:rPrChange>
              </w:rPr>
              <w:t>999</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67" w:author="אברהם" w:date="2012-11-23T10:23:00Z">
                  <w:rPr>
                    <w:sz w:val="20"/>
                    <w:szCs w:val="20"/>
                  </w:rPr>
                </w:rPrChange>
              </w:rPr>
            </w:pPr>
            <w:r w:rsidRPr="00A90D62">
              <w:rPr>
                <w:sz w:val="28"/>
                <w:szCs w:val="28"/>
                <w:rPrChange w:id="7468" w:author="אברהם" w:date="2012-11-23T10:23:00Z">
                  <w:rPr>
                    <w:sz w:val="20"/>
                    <w:szCs w:val="20"/>
                  </w:rPr>
                </w:rPrChange>
              </w:rPr>
              <w:t>999</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69" w:author="אברהם" w:date="2012-11-23T10:23:00Z">
                  <w:rPr>
                    <w:sz w:val="20"/>
                    <w:szCs w:val="20"/>
                  </w:rPr>
                </w:rPrChange>
              </w:rPr>
            </w:pPr>
            <w:r w:rsidRPr="00A90D62">
              <w:rPr>
                <w:sz w:val="28"/>
                <w:szCs w:val="28"/>
                <w:rPrChange w:id="7470" w:author="אברהם" w:date="2012-11-23T10:23:00Z">
                  <w:rPr>
                    <w:sz w:val="20"/>
                    <w:szCs w:val="20"/>
                  </w:rPr>
                </w:rPrChange>
              </w:rPr>
              <w:t>999</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7471" w:author="אברהם" w:date="2012-11-23T10:23:00Z">
                  <w:rPr>
                    <w:sz w:val="20"/>
                    <w:szCs w:val="20"/>
                  </w:rPr>
                </w:rPrChange>
              </w:rPr>
            </w:pPr>
            <w:r w:rsidRPr="00A90D62">
              <w:rPr>
                <w:sz w:val="28"/>
                <w:szCs w:val="28"/>
                <w:rPrChange w:id="7472" w:author="אברהם" w:date="2012-11-23T10:23:00Z">
                  <w:rPr>
                    <w:sz w:val="20"/>
                    <w:szCs w:val="20"/>
                  </w:rPr>
                </w:rPrChange>
              </w:rPr>
              <w:t>999</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73" w:author="אברהם" w:date="2012-11-23T10:23:00Z">
                  <w:rPr>
                    <w:sz w:val="20"/>
                    <w:szCs w:val="20"/>
                  </w:rPr>
                </w:rPrChange>
              </w:rPr>
            </w:pPr>
            <w:r w:rsidRPr="00A90D62">
              <w:rPr>
                <w:sz w:val="28"/>
                <w:szCs w:val="28"/>
                <w:rPrChange w:id="7474" w:author="אברהם" w:date="2012-11-23T10:23:00Z">
                  <w:rPr>
                    <w:sz w:val="20"/>
                    <w:szCs w:val="20"/>
                  </w:rPr>
                </w:rPrChange>
              </w:rPr>
              <w:t>4</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75" w:author="אברהם" w:date="2012-11-23T10:23:00Z">
                  <w:rPr>
                    <w:sz w:val="20"/>
                    <w:szCs w:val="20"/>
                  </w:rPr>
                </w:rPrChange>
              </w:rPr>
            </w:pPr>
            <w:r w:rsidRPr="00A90D62">
              <w:rPr>
                <w:sz w:val="28"/>
                <w:szCs w:val="28"/>
                <w:rPrChange w:id="7476" w:author="אברהם" w:date="2012-11-23T10:23:00Z">
                  <w:rPr>
                    <w:sz w:val="20"/>
                    <w:szCs w:val="20"/>
                  </w:rPr>
                </w:rPrChange>
              </w:rPr>
              <w:t>73</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77" w:author="אברהם" w:date="2012-11-23T10:23:00Z">
                  <w:rPr>
                    <w:sz w:val="20"/>
                    <w:szCs w:val="20"/>
                  </w:rPr>
                </w:rPrChange>
              </w:rPr>
            </w:pPr>
            <w:r w:rsidRPr="00A90D62">
              <w:rPr>
                <w:sz w:val="28"/>
                <w:szCs w:val="28"/>
                <w:rPrChange w:id="7478" w:author="אברהם" w:date="2012-11-23T10:23:00Z">
                  <w:rPr>
                    <w:sz w:val="20"/>
                    <w:szCs w:val="20"/>
                  </w:rPr>
                </w:rPrChange>
              </w:rPr>
              <w:t>113</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79" w:author="אברהם" w:date="2012-11-23T10:23:00Z">
                  <w:rPr>
                    <w:sz w:val="20"/>
                    <w:szCs w:val="20"/>
                  </w:rPr>
                </w:rPrChange>
              </w:rPr>
            </w:pPr>
            <w:r w:rsidRPr="00A90D62">
              <w:rPr>
                <w:sz w:val="28"/>
                <w:szCs w:val="28"/>
                <w:rPrChange w:id="7480" w:author="אברהם" w:date="2012-11-23T10:23:00Z">
                  <w:rPr>
                    <w:sz w:val="20"/>
                    <w:szCs w:val="20"/>
                  </w:rPr>
                </w:rPrChange>
              </w:rPr>
              <w:t>180</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81" w:author="אברהם" w:date="2012-11-23T10:23:00Z">
                  <w:rPr>
                    <w:sz w:val="20"/>
                    <w:szCs w:val="20"/>
                  </w:rPr>
                </w:rPrChange>
              </w:rPr>
            </w:pPr>
            <w:r w:rsidRPr="00A90D62">
              <w:rPr>
                <w:sz w:val="28"/>
                <w:szCs w:val="28"/>
                <w:rPrChange w:id="7482" w:author="אברהם" w:date="2012-11-23T10:23:00Z">
                  <w:rPr>
                    <w:sz w:val="20"/>
                    <w:szCs w:val="20"/>
                  </w:rPr>
                </w:rPrChange>
              </w:rPr>
              <w:t>300</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7483" w:author="אברהם" w:date="2012-11-23T10:23:00Z">
                  <w:rPr>
                    <w:sz w:val="20"/>
                    <w:szCs w:val="20"/>
                  </w:rPr>
                </w:rPrChange>
              </w:rPr>
            </w:pPr>
            <w:r w:rsidRPr="00A90D62">
              <w:rPr>
                <w:sz w:val="28"/>
                <w:szCs w:val="28"/>
                <w:rPrChange w:id="7484" w:author="אברהם" w:date="2012-11-23T10:23:00Z">
                  <w:rPr>
                    <w:sz w:val="20"/>
                    <w:szCs w:val="20"/>
                  </w:rPr>
                </w:rPrChange>
              </w:rPr>
              <w:t>512</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85" w:author="אברהם" w:date="2012-11-23T10:23:00Z">
                  <w:rPr>
                    <w:sz w:val="20"/>
                    <w:szCs w:val="20"/>
                  </w:rPr>
                </w:rPrChange>
              </w:rPr>
            </w:pPr>
            <w:r w:rsidRPr="00A90D62">
              <w:rPr>
                <w:sz w:val="28"/>
                <w:szCs w:val="28"/>
                <w:rPrChange w:id="7486" w:author="אברהם" w:date="2012-11-23T10:23:00Z">
                  <w:rPr>
                    <w:sz w:val="20"/>
                    <w:szCs w:val="20"/>
                  </w:rPr>
                </w:rPrChange>
              </w:rPr>
              <w:t>8</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87" w:author="אברהם" w:date="2012-11-23T10:23:00Z">
                  <w:rPr>
                    <w:sz w:val="20"/>
                    <w:szCs w:val="20"/>
                  </w:rPr>
                </w:rPrChange>
              </w:rPr>
            </w:pPr>
            <w:r w:rsidRPr="00A90D62">
              <w:rPr>
                <w:sz w:val="28"/>
                <w:szCs w:val="28"/>
                <w:rPrChange w:id="7488" w:author="אברהם" w:date="2012-11-23T10:23:00Z">
                  <w:rPr>
                    <w:sz w:val="20"/>
                    <w:szCs w:val="20"/>
                  </w:rPr>
                </w:rPrChange>
              </w:rPr>
              <w:t>23</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89" w:author="אברהם" w:date="2012-11-23T10:23:00Z">
                  <w:rPr>
                    <w:sz w:val="20"/>
                    <w:szCs w:val="20"/>
                  </w:rPr>
                </w:rPrChange>
              </w:rPr>
            </w:pPr>
            <w:r w:rsidRPr="00A90D62">
              <w:rPr>
                <w:sz w:val="28"/>
                <w:szCs w:val="28"/>
                <w:rPrChange w:id="7490" w:author="אברהם" w:date="2012-11-23T10:23:00Z">
                  <w:rPr>
                    <w:sz w:val="20"/>
                    <w:szCs w:val="20"/>
                  </w:rPr>
                </w:rPrChange>
              </w:rPr>
              <w:t>49</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91" w:author="אברהם" w:date="2012-11-23T10:23:00Z">
                  <w:rPr>
                    <w:sz w:val="20"/>
                    <w:szCs w:val="20"/>
                  </w:rPr>
                </w:rPrChange>
              </w:rPr>
            </w:pPr>
            <w:r w:rsidRPr="00A90D62">
              <w:rPr>
                <w:sz w:val="28"/>
                <w:szCs w:val="28"/>
                <w:rPrChange w:id="7492" w:author="אברהם" w:date="2012-11-23T10:23:00Z">
                  <w:rPr>
                    <w:sz w:val="20"/>
                    <w:szCs w:val="20"/>
                  </w:rPr>
                </w:rPrChange>
              </w:rPr>
              <w:t>82</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93" w:author="אברהם" w:date="2012-11-23T10:23:00Z">
                  <w:rPr>
                    <w:sz w:val="20"/>
                    <w:szCs w:val="20"/>
                  </w:rPr>
                </w:rPrChange>
              </w:rPr>
            </w:pPr>
            <w:r w:rsidRPr="00A90D62">
              <w:rPr>
                <w:sz w:val="28"/>
                <w:szCs w:val="28"/>
                <w:rPrChange w:id="7494" w:author="אברהם" w:date="2012-11-23T10:23:00Z">
                  <w:rPr>
                    <w:sz w:val="20"/>
                    <w:szCs w:val="20"/>
                  </w:rPr>
                </w:rPrChange>
              </w:rPr>
              <w:t>156</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7495" w:author="אברהם" w:date="2012-11-23T10:23:00Z">
                  <w:rPr>
                    <w:sz w:val="20"/>
                    <w:szCs w:val="20"/>
                  </w:rPr>
                </w:rPrChange>
              </w:rPr>
            </w:pPr>
            <w:r w:rsidRPr="00A90D62">
              <w:rPr>
                <w:sz w:val="28"/>
                <w:szCs w:val="28"/>
                <w:rPrChange w:id="7496" w:author="אברהם" w:date="2012-11-23T10:23:00Z">
                  <w:rPr>
                    <w:sz w:val="20"/>
                    <w:szCs w:val="20"/>
                  </w:rPr>
                </w:rPrChange>
              </w:rPr>
              <w:t>318</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97" w:author="אברהם" w:date="2012-11-23T10:23:00Z">
                  <w:rPr>
                    <w:sz w:val="20"/>
                    <w:szCs w:val="20"/>
                  </w:rPr>
                </w:rPrChange>
              </w:rPr>
            </w:pPr>
            <w:r w:rsidRPr="00A90D62">
              <w:rPr>
                <w:sz w:val="28"/>
                <w:szCs w:val="28"/>
                <w:rPrChange w:id="7498" w:author="אברהם" w:date="2012-11-23T10:23:00Z">
                  <w:rPr>
                    <w:sz w:val="20"/>
                    <w:szCs w:val="20"/>
                  </w:rPr>
                </w:rPrChange>
              </w:rPr>
              <w:t>12</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499" w:author="אברהם" w:date="2012-11-23T10:23:00Z">
                  <w:rPr>
                    <w:sz w:val="20"/>
                    <w:szCs w:val="20"/>
                  </w:rPr>
                </w:rPrChange>
              </w:rPr>
            </w:pPr>
            <w:r w:rsidRPr="00A90D62">
              <w:rPr>
                <w:sz w:val="28"/>
                <w:szCs w:val="28"/>
                <w:rPrChange w:id="7500" w:author="אברהם" w:date="2012-11-23T10:23:00Z">
                  <w:rPr>
                    <w:sz w:val="20"/>
                    <w:szCs w:val="20"/>
                  </w:rPr>
                </w:rPrChange>
              </w:rPr>
              <w:t>12</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01" w:author="אברהם" w:date="2012-11-23T10:23:00Z">
                  <w:rPr>
                    <w:sz w:val="20"/>
                    <w:szCs w:val="20"/>
                  </w:rPr>
                </w:rPrChange>
              </w:rPr>
            </w:pPr>
            <w:r w:rsidRPr="00A90D62">
              <w:rPr>
                <w:sz w:val="28"/>
                <w:szCs w:val="28"/>
                <w:rPrChange w:id="7502" w:author="אברהם" w:date="2012-11-23T10:23:00Z">
                  <w:rPr>
                    <w:sz w:val="20"/>
                    <w:szCs w:val="20"/>
                  </w:rPr>
                </w:rPrChange>
              </w:rPr>
              <w:t>29</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03" w:author="אברהם" w:date="2012-11-23T10:23:00Z">
                  <w:rPr>
                    <w:sz w:val="20"/>
                    <w:szCs w:val="20"/>
                  </w:rPr>
                </w:rPrChange>
              </w:rPr>
            </w:pPr>
            <w:r w:rsidRPr="00A90D62">
              <w:rPr>
                <w:sz w:val="28"/>
                <w:szCs w:val="28"/>
                <w:rPrChange w:id="7504" w:author="אברהם" w:date="2012-11-23T10:23:00Z">
                  <w:rPr>
                    <w:sz w:val="20"/>
                    <w:szCs w:val="20"/>
                  </w:rPr>
                </w:rPrChange>
              </w:rPr>
              <w:t>50</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05" w:author="אברהם" w:date="2012-11-23T10:23:00Z">
                  <w:rPr>
                    <w:sz w:val="20"/>
                    <w:szCs w:val="20"/>
                  </w:rPr>
                </w:rPrChange>
              </w:rPr>
            </w:pPr>
            <w:r w:rsidRPr="00A90D62">
              <w:rPr>
                <w:sz w:val="28"/>
                <w:szCs w:val="28"/>
                <w:rPrChange w:id="7506" w:author="אברהם" w:date="2012-11-23T10:23:00Z">
                  <w:rPr>
                    <w:sz w:val="20"/>
                    <w:szCs w:val="20"/>
                  </w:rPr>
                </w:rPrChange>
              </w:rPr>
              <w:t>96</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7507" w:author="אברהם" w:date="2012-11-23T10:23:00Z">
                  <w:rPr>
                    <w:sz w:val="20"/>
                    <w:szCs w:val="20"/>
                  </w:rPr>
                </w:rPrChange>
              </w:rPr>
            </w:pPr>
            <w:r w:rsidRPr="00A90D62">
              <w:rPr>
                <w:sz w:val="28"/>
                <w:szCs w:val="28"/>
                <w:rPrChange w:id="7508" w:author="אברהם" w:date="2012-11-23T10:23:00Z">
                  <w:rPr>
                    <w:sz w:val="20"/>
                    <w:szCs w:val="20"/>
                  </w:rPr>
                </w:rPrChange>
              </w:rPr>
              <w:t>228</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09" w:author="אברהם" w:date="2012-11-23T10:23:00Z">
                  <w:rPr>
                    <w:sz w:val="20"/>
                    <w:szCs w:val="20"/>
                  </w:rPr>
                </w:rPrChange>
              </w:rPr>
            </w:pPr>
            <w:r w:rsidRPr="00A90D62">
              <w:rPr>
                <w:sz w:val="28"/>
                <w:szCs w:val="28"/>
                <w:rPrChange w:id="7510" w:author="אברהם" w:date="2012-11-23T10:23:00Z">
                  <w:rPr>
                    <w:sz w:val="20"/>
                    <w:szCs w:val="20"/>
                  </w:rPr>
                </w:rPrChange>
              </w:rPr>
              <w:t>16</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11" w:author="אברהם" w:date="2012-11-23T10:23:00Z">
                  <w:rPr>
                    <w:sz w:val="20"/>
                    <w:szCs w:val="20"/>
                  </w:rPr>
                </w:rPrChange>
              </w:rPr>
            </w:pPr>
            <w:r w:rsidRPr="00A90D62">
              <w:rPr>
                <w:sz w:val="28"/>
                <w:szCs w:val="28"/>
                <w:rPrChange w:id="7512" w:author="אברהם" w:date="2012-11-23T10:23:00Z">
                  <w:rPr>
                    <w:sz w:val="20"/>
                    <w:szCs w:val="20"/>
                  </w:rPr>
                </w:rPrChange>
              </w:rPr>
              <w:t>7</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13" w:author="אברהם" w:date="2012-11-23T10:23:00Z">
                  <w:rPr>
                    <w:sz w:val="20"/>
                    <w:szCs w:val="20"/>
                  </w:rPr>
                </w:rPrChange>
              </w:rPr>
            </w:pPr>
            <w:r w:rsidRPr="00A90D62">
              <w:rPr>
                <w:sz w:val="28"/>
                <w:szCs w:val="28"/>
                <w:rPrChange w:id="7514" w:author="אברהם" w:date="2012-11-23T10:23:00Z">
                  <w:rPr>
                    <w:sz w:val="20"/>
                    <w:szCs w:val="20"/>
                  </w:rPr>
                </w:rPrChange>
              </w:rPr>
              <w:t>20</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15" w:author="אברהם" w:date="2012-11-23T10:23:00Z">
                  <w:rPr>
                    <w:sz w:val="20"/>
                    <w:szCs w:val="20"/>
                  </w:rPr>
                </w:rPrChange>
              </w:rPr>
            </w:pPr>
            <w:r w:rsidRPr="00A90D62">
              <w:rPr>
                <w:sz w:val="28"/>
                <w:szCs w:val="28"/>
                <w:rPrChange w:id="7516" w:author="אברהם" w:date="2012-11-23T10:23:00Z">
                  <w:rPr>
                    <w:sz w:val="20"/>
                    <w:szCs w:val="20"/>
                  </w:rPr>
                </w:rPrChange>
              </w:rPr>
              <w:t>36</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7517" w:author="אברהם" w:date="2012-11-23T10:23:00Z">
                  <w:rPr>
                    <w:sz w:val="20"/>
                    <w:szCs w:val="20"/>
                  </w:rPr>
                </w:rPrChange>
              </w:rPr>
            </w:pPr>
            <w:r w:rsidRPr="00A90D62">
              <w:rPr>
                <w:sz w:val="28"/>
                <w:szCs w:val="28"/>
                <w:rPrChange w:id="7518" w:author="אברהם" w:date="2012-11-23T10:23:00Z">
                  <w:rPr>
                    <w:sz w:val="20"/>
                    <w:szCs w:val="20"/>
                  </w:rPr>
                </w:rPrChange>
              </w:rPr>
              <w:t>71</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tl/>
                <w:rPrChange w:id="7519" w:author="אברהם" w:date="2012-11-23T10:23:00Z">
                  <w:rPr>
                    <w:rtl/>
                  </w:rPr>
                </w:rPrChange>
              </w:rPr>
            </w:pPr>
            <w:r w:rsidRPr="00A90D62">
              <w:rPr>
                <w:sz w:val="28"/>
                <w:szCs w:val="28"/>
                <w:rPrChange w:id="7520" w:author="אברהם" w:date="2012-11-23T10:23:00Z">
                  <w:rPr>
                    <w:sz w:val="20"/>
                    <w:szCs w:val="20"/>
                  </w:rPr>
                </w:rPrChange>
              </w:rPr>
              <w:t>171</w:t>
            </w:r>
          </w:p>
        </w:tc>
      </w:tr>
    </w:tbl>
    <w:p w:rsidR="009C2B09" w:rsidRPr="00A90D62" w:rsidRDefault="009C2B09" w:rsidP="009C2B09">
      <w:pPr>
        <w:pStyle w:val="a1"/>
        <w:bidi/>
        <w:rPr>
          <w:sz w:val="28"/>
          <w:szCs w:val="28"/>
          <w:rtl/>
          <w:rPrChange w:id="7521" w:author="אברהם" w:date="2012-11-23T10:23:00Z">
            <w:rPr>
              <w:rtl/>
            </w:rPr>
          </w:rPrChange>
        </w:rPr>
      </w:pPr>
    </w:p>
    <w:p w:rsidR="009C2B09" w:rsidRPr="00A90D62" w:rsidRDefault="009C2B09" w:rsidP="009C2B09">
      <w:pPr>
        <w:pStyle w:val="a1"/>
        <w:bidi/>
        <w:rPr>
          <w:rFonts w:ascii="David" w:hAnsi="David" w:cs="David"/>
          <w:sz w:val="28"/>
          <w:szCs w:val="28"/>
          <w:rtl/>
          <w:rPrChange w:id="7522" w:author="אברהם" w:date="2012-11-23T10:23:00Z">
            <w:rPr>
              <w:rFonts w:ascii="David" w:hAnsi="David" w:cs="David"/>
              <w:rtl/>
            </w:rPr>
          </w:rPrChange>
        </w:rPr>
      </w:pPr>
      <w:r w:rsidRPr="00A90D62">
        <w:rPr>
          <w:rFonts w:ascii="David" w:hAnsi="David" w:cs="David"/>
          <w:sz w:val="28"/>
          <w:szCs w:val="28"/>
          <w:rtl/>
          <w:rPrChange w:id="7523" w:author="אברהם" w:date="2012-11-23T10:23:00Z">
            <w:rPr>
              <w:rFonts w:ascii="David" w:hAnsi="David" w:cs="David"/>
              <w:rtl/>
            </w:rPr>
          </w:rPrChange>
        </w:rPr>
        <w:t>דרך</w:t>
      </w:r>
      <w:r w:rsidRPr="00A90D62">
        <w:rPr>
          <w:rFonts w:ascii="David" w:eastAsia="David" w:hAnsi="David" w:cs="David"/>
          <w:sz w:val="28"/>
          <w:szCs w:val="28"/>
          <w:rtl/>
          <w:rPrChange w:id="7524" w:author="אברהם" w:date="2012-11-23T10:23:00Z">
            <w:rPr>
              <w:rFonts w:ascii="David" w:eastAsia="David" w:hAnsi="David" w:cs="David"/>
              <w:rtl/>
            </w:rPr>
          </w:rPrChange>
        </w:rPr>
        <w:t xml:space="preserve"> </w:t>
      </w:r>
      <w:r w:rsidRPr="00A90D62">
        <w:rPr>
          <w:rFonts w:ascii="David" w:hAnsi="David" w:cs="David"/>
          <w:sz w:val="28"/>
          <w:szCs w:val="28"/>
          <w:rtl/>
          <w:rPrChange w:id="7525" w:author="אברהם" w:date="2012-11-23T10:23:00Z">
            <w:rPr>
              <w:rFonts w:ascii="David" w:hAnsi="David" w:cs="David"/>
              <w:rtl/>
            </w:rPr>
          </w:rPrChange>
        </w:rPr>
        <w:t>אפשרית</w:t>
      </w:r>
      <w:r w:rsidRPr="00A90D62">
        <w:rPr>
          <w:rFonts w:ascii="David" w:eastAsia="David" w:hAnsi="David" w:cs="David"/>
          <w:sz w:val="28"/>
          <w:szCs w:val="28"/>
          <w:rtl/>
          <w:rPrChange w:id="7526" w:author="אברהם" w:date="2012-11-23T10:23:00Z">
            <w:rPr>
              <w:rFonts w:ascii="David" w:eastAsia="David" w:hAnsi="David" w:cs="David"/>
              <w:rtl/>
            </w:rPr>
          </w:rPrChange>
        </w:rPr>
        <w:t xml:space="preserve"> </w:t>
      </w:r>
      <w:r w:rsidRPr="00A90D62">
        <w:rPr>
          <w:rFonts w:ascii="David" w:hAnsi="David" w:cs="David"/>
          <w:sz w:val="28"/>
          <w:szCs w:val="28"/>
          <w:rtl/>
          <w:rPrChange w:id="7527" w:author="אברהם" w:date="2012-11-23T10:23:00Z">
            <w:rPr>
              <w:rFonts w:ascii="David" w:hAnsi="David" w:cs="David"/>
              <w:rtl/>
            </w:rPr>
          </w:rPrChange>
        </w:rPr>
        <w:t>להאיץ</w:t>
      </w:r>
      <w:r w:rsidRPr="00A90D62">
        <w:rPr>
          <w:rFonts w:ascii="David" w:eastAsia="David" w:hAnsi="David" w:cs="David"/>
          <w:sz w:val="28"/>
          <w:szCs w:val="28"/>
          <w:rtl/>
          <w:rPrChange w:id="7528" w:author="אברהם" w:date="2012-11-23T10:23:00Z">
            <w:rPr>
              <w:rFonts w:ascii="David" w:eastAsia="David" w:hAnsi="David" w:cs="David"/>
              <w:rtl/>
            </w:rPr>
          </w:rPrChange>
        </w:rPr>
        <w:t xml:space="preserve"> </w:t>
      </w:r>
      <w:r w:rsidRPr="00A90D62">
        <w:rPr>
          <w:rFonts w:ascii="David" w:hAnsi="David" w:cs="David"/>
          <w:sz w:val="28"/>
          <w:szCs w:val="28"/>
          <w:rtl/>
          <w:rPrChange w:id="7529" w:author="אברהם" w:date="2012-11-23T10:23:00Z">
            <w:rPr>
              <w:rFonts w:ascii="David" w:hAnsi="David" w:cs="David"/>
              <w:rtl/>
            </w:rPr>
          </w:rPrChange>
        </w:rPr>
        <w:t>את</w:t>
      </w:r>
      <w:r w:rsidRPr="00A90D62">
        <w:rPr>
          <w:rFonts w:ascii="David" w:eastAsia="David" w:hAnsi="David" w:cs="David"/>
          <w:sz w:val="28"/>
          <w:szCs w:val="28"/>
          <w:rtl/>
          <w:rPrChange w:id="7530" w:author="אברהם" w:date="2012-11-23T10:23:00Z">
            <w:rPr>
              <w:rFonts w:ascii="David" w:eastAsia="David" w:hAnsi="David" w:cs="David"/>
              <w:rtl/>
            </w:rPr>
          </w:rPrChange>
        </w:rPr>
        <w:t xml:space="preserve"> </w:t>
      </w:r>
      <w:r w:rsidRPr="00A90D62">
        <w:rPr>
          <w:rFonts w:ascii="David" w:hAnsi="David" w:cs="David"/>
          <w:sz w:val="28"/>
          <w:szCs w:val="28"/>
          <w:rtl/>
          <w:rPrChange w:id="7531" w:author="אברהם" w:date="2012-11-23T10:23:00Z">
            <w:rPr>
              <w:rFonts w:ascii="David" w:hAnsi="David" w:cs="David"/>
              <w:rtl/>
            </w:rPr>
          </w:rPrChange>
        </w:rPr>
        <w:t>ההתכנסות</w:t>
      </w:r>
      <w:r w:rsidRPr="00A90D62">
        <w:rPr>
          <w:rFonts w:ascii="David" w:eastAsia="David" w:hAnsi="David" w:cs="David"/>
          <w:sz w:val="28"/>
          <w:szCs w:val="28"/>
          <w:rtl/>
          <w:rPrChange w:id="7532" w:author="אברהם" w:date="2012-11-23T10:23:00Z">
            <w:rPr>
              <w:rFonts w:ascii="David" w:eastAsia="David" w:hAnsi="David" w:cs="David"/>
              <w:rtl/>
            </w:rPr>
          </w:rPrChange>
        </w:rPr>
        <w:t xml:space="preserve"> </w:t>
      </w:r>
      <w:r w:rsidRPr="00A90D62">
        <w:rPr>
          <w:rFonts w:ascii="David" w:hAnsi="David" w:cs="David"/>
          <w:sz w:val="28"/>
          <w:szCs w:val="28"/>
          <w:rtl/>
          <w:rPrChange w:id="7533" w:author="אברהם" w:date="2012-11-23T10:23:00Z">
            <w:rPr>
              <w:rFonts w:ascii="David" w:hAnsi="David" w:cs="David"/>
              <w:rtl/>
            </w:rPr>
          </w:rPrChange>
        </w:rPr>
        <w:t>היא</w:t>
      </w:r>
      <w:r w:rsidRPr="00A90D62">
        <w:rPr>
          <w:rFonts w:ascii="David" w:eastAsia="David" w:hAnsi="David" w:cs="David"/>
          <w:sz w:val="28"/>
          <w:szCs w:val="28"/>
          <w:rtl/>
          <w:rPrChange w:id="7534" w:author="אברהם" w:date="2012-11-23T10:23:00Z">
            <w:rPr>
              <w:rFonts w:ascii="David" w:eastAsia="David" w:hAnsi="David" w:cs="David"/>
              <w:rtl/>
            </w:rPr>
          </w:rPrChange>
        </w:rPr>
        <w:t xml:space="preserve"> </w:t>
      </w:r>
      <w:r w:rsidRPr="00A90D62">
        <w:rPr>
          <w:rFonts w:ascii="David" w:hAnsi="David" w:cs="David"/>
          <w:sz w:val="28"/>
          <w:szCs w:val="28"/>
          <w:rtl/>
          <w:rPrChange w:id="7535" w:author="אברהם" w:date="2012-11-23T10:23:00Z">
            <w:rPr>
              <w:rFonts w:ascii="David" w:hAnsi="David" w:cs="David"/>
              <w:rtl/>
            </w:rPr>
          </w:rPrChange>
        </w:rPr>
        <w:t>להבטיח</w:t>
      </w:r>
      <w:r w:rsidRPr="00A90D62">
        <w:rPr>
          <w:rFonts w:ascii="David" w:eastAsia="David" w:hAnsi="David" w:cs="David"/>
          <w:sz w:val="28"/>
          <w:szCs w:val="28"/>
          <w:rtl/>
          <w:rPrChange w:id="7536" w:author="אברהם" w:date="2012-11-23T10:23:00Z">
            <w:rPr>
              <w:rFonts w:ascii="David" w:eastAsia="David" w:hAnsi="David" w:cs="David"/>
              <w:rtl/>
            </w:rPr>
          </w:rPrChange>
        </w:rPr>
        <w:t xml:space="preserve"> </w:t>
      </w:r>
      <w:r w:rsidRPr="00A90D62">
        <w:rPr>
          <w:rFonts w:ascii="David" w:hAnsi="David" w:cs="David"/>
          <w:sz w:val="28"/>
          <w:szCs w:val="28"/>
          <w:rtl/>
          <w:rPrChange w:id="7537" w:author="אברהם" w:date="2012-11-23T10:23:00Z">
            <w:rPr>
              <w:rFonts w:ascii="David" w:hAnsi="David" w:cs="David"/>
              <w:rtl/>
            </w:rPr>
          </w:rPrChange>
        </w:rPr>
        <w:t>שההסתברות</w:t>
      </w:r>
      <w:r w:rsidRPr="00A90D62">
        <w:rPr>
          <w:rFonts w:ascii="David" w:eastAsia="David" w:hAnsi="David" w:cs="David"/>
          <w:sz w:val="28"/>
          <w:szCs w:val="28"/>
          <w:rtl/>
          <w:rPrChange w:id="7538" w:author="אברהם" w:date="2012-11-23T10:23:00Z">
            <w:rPr>
              <w:rFonts w:ascii="David" w:eastAsia="David" w:hAnsi="David" w:cs="David"/>
              <w:rtl/>
            </w:rPr>
          </w:rPrChange>
        </w:rPr>
        <w:t xml:space="preserve"> </w:t>
      </w:r>
      <w:r w:rsidRPr="00A90D62">
        <w:rPr>
          <w:rFonts w:ascii="David" w:hAnsi="David" w:cs="David"/>
          <w:sz w:val="28"/>
          <w:szCs w:val="28"/>
          <w:rtl/>
          <w:rPrChange w:id="7539" w:author="אברהם" w:date="2012-11-23T10:23:00Z">
            <w:rPr>
              <w:rFonts w:ascii="David" w:hAnsi="David" w:cs="David"/>
              <w:rtl/>
            </w:rPr>
          </w:rPrChange>
        </w:rPr>
        <w:t>למכירת</w:t>
      </w:r>
      <w:r w:rsidRPr="00A90D62">
        <w:rPr>
          <w:rFonts w:ascii="David" w:eastAsia="David" w:hAnsi="David" w:cs="David"/>
          <w:sz w:val="28"/>
          <w:szCs w:val="28"/>
          <w:rtl/>
          <w:rPrChange w:id="7540" w:author="אברהם" w:date="2012-11-23T10:23:00Z">
            <w:rPr>
              <w:rFonts w:ascii="David" w:eastAsia="David" w:hAnsi="David" w:cs="David"/>
              <w:rtl/>
            </w:rPr>
          </w:rPrChange>
        </w:rPr>
        <w:t xml:space="preserve"> </w:t>
      </w:r>
      <w:r w:rsidRPr="00A90D62">
        <w:rPr>
          <w:rFonts w:ascii="David" w:hAnsi="David" w:cs="David"/>
          <w:sz w:val="28"/>
          <w:szCs w:val="28"/>
          <w:rtl/>
          <w:rPrChange w:id="7541" w:author="אברהם" w:date="2012-11-23T10:23:00Z">
            <w:rPr>
              <w:rFonts w:ascii="David" w:hAnsi="David" w:cs="David"/>
              <w:rtl/>
            </w:rPr>
          </w:rPrChange>
        </w:rPr>
        <w:t>נחלה</w:t>
      </w:r>
      <w:r w:rsidRPr="00A90D62">
        <w:rPr>
          <w:rFonts w:ascii="David" w:eastAsia="David" w:hAnsi="David" w:cs="David"/>
          <w:sz w:val="28"/>
          <w:szCs w:val="28"/>
          <w:rtl/>
          <w:rPrChange w:id="7542" w:author="אברהם" w:date="2012-11-23T10:23:00Z">
            <w:rPr>
              <w:rFonts w:ascii="David" w:eastAsia="David" w:hAnsi="David" w:cs="David"/>
              <w:rtl/>
            </w:rPr>
          </w:rPrChange>
        </w:rPr>
        <w:t xml:space="preserve"> </w:t>
      </w:r>
      <w:r w:rsidRPr="00A90D62">
        <w:rPr>
          <w:rFonts w:ascii="David" w:hAnsi="David" w:cs="David"/>
          <w:sz w:val="28"/>
          <w:szCs w:val="28"/>
          <w:rtl/>
          <w:rPrChange w:id="7543" w:author="אברהם" w:date="2012-11-23T10:23:00Z">
            <w:rPr>
              <w:rFonts w:ascii="David" w:hAnsi="David" w:cs="David"/>
              <w:rtl/>
            </w:rPr>
          </w:rPrChange>
        </w:rPr>
        <w:t>תהיה</w:t>
      </w:r>
      <w:r w:rsidRPr="00A90D62">
        <w:rPr>
          <w:rFonts w:ascii="David" w:eastAsia="David" w:hAnsi="David" w:cs="David"/>
          <w:sz w:val="28"/>
          <w:szCs w:val="28"/>
          <w:rtl/>
          <w:rPrChange w:id="7544" w:author="אברהם" w:date="2012-11-23T10:23:00Z">
            <w:rPr>
              <w:rFonts w:ascii="David" w:eastAsia="David" w:hAnsi="David" w:cs="David"/>
              <w:rtl/>
            </w:rPr>
          </w:rPrChange>
        </w:rPr>
        <w:t xml:space="preserve"> </w:t>
      </w:r>
      <w:r w:rsidRPr="00A90D62">
        <w:rPr>
          <w:rFonts w:ascii="David" w:hAnsi="David" w:cs="David"/>
          <w:sz w:val="28"/>
          <w:szCs w:val="28"/>
          <w:rtl/>
          <w:rPrChange w:id="7545" w:author="אברהם" w:date="2012-11-23T10:23:00Z">
            <w:rPr>
              <w:rFonts w:ascii="David" w:hAnsi="David" w:cs="David"/>
              <w:rtl/>
            </w:rPr>
          </w:rPrChange>
        </w:rPr>
        <w:t>גבוהה. ניתן</w:t>
      </w:r>
      <w:r w:rsidRPr="00A90D62">
        <w:rPr>
          <w:rFonts w:ascii="David" w:eastAsia="David" w:hAnsi="David" w:cs="David"/>
          <w:sz w:val="28"/>
          <w:szCs w:val="28"/>
          <w:rtl/>
          <w:rPrChange w:id="7546" w:author="אברהם" w:date="2012-11-23T10:23:00Z">
            <w:rPr>
              <w:rFonts w:ascii="David" w:eastAsia="David" w:hAnsi="David" w:cs="David"/>
              <w:rtl/>
            </w:rPr>
          </w:rPrChange>
        </w:rPr>
        <w:t xml:space="preserve"> </w:t>
      </w:r>
      <w:r w:rsidRPr="00A90D62">
        <w:rPr>
          <w:rFonts w:ascii="David" w:hAnsi="David" w:cs="David"/>
          <w:sz w:val="28"/>
          <w:szCs w:val="28"/>
          <w:rtl/>
          <w:rPrChange w:id="7547" w:author="אברהם" w:date="2012-11-23T10:23:00Z">
            <w:rPr>
              <w:rFonts w:ascii="David" w:hAnsi="David" w:cs="David"/>
              <w:rtl/>
            </w:rPr>
          </w:rPrChange>
        </w:rPr>
        <w:t>לעשות</w:t>
      </w:r>
      <w:r w:rsidRPr="00A90D62">
        <w:rPr>
          <w:rFonts w:ascii="David" w:eastAsia="David" w:hAnsi="David" w:cs="David"/>
          <w:sz w:val="28"/>
          <w:szCs w:val="28"/>
          <w:rtl/>
          <w:rPrChange w:id="7548" w:author="אברהם" w:date="2012-11-23T10:23:00Z">
            <w:rPr>
              <w:rFonts w:ascii="David" w:eastAsia="David" w:hAnsi="David" w:cs="David"/>
              <w:rtl/>
            </w:rPr>
          </w:rPrChange>
        </w:rPr>
        <w:t xml:space="preserve"> </w:t>
      </w:r>
      <w:r w:rsidRPr="00A90D62">
        <w:rPr>
          <w:rFonts w:ascii="David" w:hAnsi="David" w:cs="David"/>
          <w:sz w:val="28"/>
          <w:szCs w:val="28"/>
          <w:rtl/>
          <w:rPrChange w:id="7549" w:author="אברהם" w:date="2012-11-23T10:23:00Z">
            <w:rPr>
              <w:rFonts w:ascii="David" w:hAnsi="David" w:cs="David"/>
              <w:rtl/>
            </w:rPr>
          </w:rPrChange>
        </w:rPr>
        <w:t>זאת, למשל, ע"י</w:t>
      </w:r>
      <w:r w:rsidRPr="00A90D62">
        <w:rPr>
          <w:rFonts w:ascii="David" w:eastAsia="David" w:hAnsi="David" w:cs="David"/>
          <w:sz w:val="28"/>
          <w:szCs w:val="28"/>
          <w:rtl/>
          <w:rPrChange w:id="7550" w:author="אברהם" w:date="2012-11-23T10:23:00Z">
            <w:rPr>
              <w:rFonts w:ascii="David" w:eastAsia="David" w:hAnsi="David" w:cs="David"/>
              <w:rtl/>
            </w:rPr>
          </w:rPrChange>
        </w:rPr>
        <w:t xml:space="preserve"> </w:t>
      </w:r>
      <w:r w:rsidRPr="00A90D62">
        <w:rPr>
          <w:rFonts w:ascii="David" w:hAnsi="David" w:cs="David"/>
          <w:sz w:val="28"/>
          <w:szCs w:val="28"/>
          <w:rtl/>
          <w:rPrChange w:id="7551" w:author="אברהם" w:date="2012-11-23T10:23:00Z">
            <w:rPr>
              <w:rFonts w:ascii="David" w:hAnsi="David" w:cs="David"/>
              <w:rtl/>
            </w:rPr>
          </w:rPrChange>
        </w:rPr>
        <w:t>הטלת</w:t>
      </w:r>
      <w:r w:rsidRPr="00A90D62">
        <w:rPr>
          <w:rFonts w:ascii="David" w:eastAsia="David" w:hAnsi="David" w:cs="David"/>
          <w:sz w:val="28"/>
          <w:szCs w:val="28"/>
          <w:rtl/>
          <w:rPrChange w:id="7552" w:author="אברהם" w:date="2012-11-23T10:23:00Z">
            <w:rPr>
              <w:rFonts w:ascii="David" w:eastAsia="David" w:hAnsi="David" w:cs="David"/>
              <w:rtl/>
            </w:rPr>
          </w:rPrChange>
        </w:rPr>
        <w:t xml:space="preserve"> </w:t>
      </w:r>
      <w:r w:rsidRPr="00A90D62">
        <w:rPr>
          <w:rFonts w:ascii="David" w:hAnsi="David" w:cs="David"/>
          <w:sz w:val="28"/>
          <w:szCs w:val="28"/>
          <w:rtl/>
          <w:rPrChange w:id="7553" w:author="אברהם" w:date="2012-11-23T10:23:00Z">
            <w:rPr>
              <w:rFonts w:ascii="David" w:hAnsi="David" w:cs="David"/>
              <w:rtl/>
            </w:rPr>
          </w:rPrChange>
        </w:rPr>
        <w:t>מסים</w:t>
      </w:r>
      <w:r w:rsidRPr="00A90D62">
        <w:rPr>
          <w:rFonts w:ascii="David" w:eastAsia="David" w:hAnsi="David" w:cs="David"/>
          <w:sz w:val="28"/>
          <w:szCs w:val="28"/>
          <w:rtl/>
          <w:rPrChange w:id="7554" w:author="אברהם" w:date="2012-11-23T10:23:00Z">
            <w:rPr>
              <w:rFonts w:ascii="David" w:eastAsia="David" w:hAnsi="David" w:cs="David"/>
              <w:rtl/>
            </w:rPr>
          </w:rPrChange>
        </w:rPr>
        <w:t xml:space="preserve"> </w:t>
      </w:r>
      <w:r w:rsidRPr="00A90D62">
        <w:rPr>
          <w:rFonts w:ascii="David" w:hAnsi="David" w:cs="David"/>
          <w:sz w:val="28"/>
          <w:szCs w:val="28"/>
          <w:rtl/>
          <w:rPrChange w:id="7555" w:author="אברהם" w:date="2012-11-23T10:23:00Z">
            <w:rPr>
              <w:rFonts w:ascii="David" w:hAnsi="David" w:cs="David"/>
              <w:rtl/>
            </w:rPr>
          </w:rPrChange>
        </w:rPr>
        <w:t>על</w:t>
      </w:r>
      <w:r w:rsidRPr="00A90D62">
        <w:rPr>
          <w:rFonts w:ascii="David" w:eastAsia="David" w:hAnsi="David" w:cs="David"/>
          <w:sz w:val="28"/>
          <w:szCs w:val="28"/>
          <w:rtl/>
          <w:rPrChange w:id="7556" w:author="אברהם" w:date="2012-11-23T10:23:00Z">
            <w:rPr>
              <w:rFonts w:ascii="David" w:eastAsia="David" w:hAnsi="David" w:cs="David"/>
              <w:rtl/>
            </w:rPr>
          </w:rPrChange>
        </w:rPr>
        <w:t xml:space="preserve"> </w:t>
      </w:r>
      <w:r w:rsidRPr="00A90D62">
        <w:rPr>
          <w:rFonts w:ascii="David" w:hAnsi="David" w:cs="David"/>
          <w:sz w:val="28"/>
          <w:szCs w:val="28"/>
          <w:rtl/>
          <w:rPrChange w:id="7557" w:author="אברהם" w:date="2012-11-23T10:23:00Z">
            <w:rPr>
              <w:rFonts w:ascii="David" w:hAnsi="David" w:cs="David"/>
              <w:rtl/>
            </w:rPr>
          </w:rPrChange>
        </w:rPr>
        <w:t>נחלות</w:t>
      </w:r>
      <w:r w:rsidRPr="00A90D62">
        <w:rPr>
          <w:rFonts w:ascii="David" w:eastAsia="David" w:hAnsi="David" w:cs="David"/>
          <w:sz w:val="28"/>
          <w:szCs w:val="28"/>
          <w:rtl/>
          <w:rPrChange w:id="7558" w:author="אברהם" w:date="2012-11-23T10:23:00Z">
            <w:rPr>
              <w:rFonts w:ascii="David" w:eastAsia="David" w:hAnsi="David" w:cs="David"/>
              <w:rtl/>
            </w:rPr>
          </w:rPrChange>
        </w:rPr>
        <w:t xml:space="preserve"> </w:t>
      </w:r>
      <w:r w:rsidRPr="00A90D62">
        <w:rPr>
          <w:rFonts w:ascii="David" w:hAnsi="David" w:cs="David"/>
          <w:sz w:val="28"/>
          <w:szCs w:val="28"/>
          <w:rtl/>
          <w:rPrChange w:id="7559" w:author="אברהם" w:date="2012-11-23T10:23:00Z">
            <w:rPr>
              <w:rFonts w:ascii="David" w:hAnsi="David" w:cs="David"/>
              <w:rtl/>
            </w:rPr>
          </w:rPrChange>
        </w:rPr>
        <w:t>עודפות, שיקטינו</w:t>
      </w:r>
      <w:r w:rsidRPr="00A90D62">
        <w:rPr>
          <w:rFonts w:ascii="David" w:eastAsia="David" w:hAnsi="David" w:cs="David"/>
          <w:sz w:val="28"/>
          <w:szCs w:val="28"/>
          <w:rtl/>
          <w:rPrChange w:id="7560" w:author="אברהם" w:date="2012-11-23T10:23:00Z">
            <w:rPr>
              <w:rFonts w:ascii="David" w:eastAsia="David" w:hAnsi="David" w:cs="David"/>
              <w:rtl/>
            </w:rPr>
          </w:rPrChange>
        </w:rPr>
        <w:t xml:space="preserve"> </w:t>
      </w:r>
      <w:r w:rsidRPr="00A90D62">
        <w:rPr>
          <w:rFonts w:ascii="David" w:hAnsi="David" w:cs="David"/>
          <w:sz w:val="28"/>
          <w:szCs w:val="28"/>
          <w:rtl/>
          <w:rPrChange w:id="7561" w:author="אברהם" w:date="2012-11-23T10:23:00Z">
            <w:rPr>
              <w:rFonts w:ascii="David" w:hAnsi="David" w:cs="David"/>
              <w:rtl/>
            </w:rPr>
          </w:rPrChange>
        </w:rPr>
        <w:t>את</w:t>
      </w:r>
      <w:r w:rsidRPr="00A90D62">
        <w:rPr>
          <w:rFonts w:ascii="David" w:eastAsia="David" w:hAnsi="David" w:cs="David"/>
          <w:sz w:val="28"/>
          <w:szCs w:val="28"/>
          <w:rtl/>
          <w:rPrChange w:id="7562" w:author="אברהם" w:date="2012-11-23T10:23:00Z">
            <w:rPr>
              <w:rFonts w:ascii="David" w:eastAsia="David" w:hAnsi="David" w:cs="David"/>
              <w:rtl/>
            </w:rPr>
          </w:rPrChange>
        </w:rPr>
        <w:t xml:space="preserve"> </w:t>
      </w:r>
      <w:r w:rsidRPr="00A90D62">
        <w:rPr>
          <w:rFonts w:ascii="David" w:hAnsi="David" w:cs="David"/>
          <w:sz w:val="28"/>
          <w:szCs w:val="28"/>
          <w:rtl/>
          <w:rPrChange w:id="7563" w:author="אברהם" w:date="2012-11-23T10:23:00Z">
            <w:rPr>
              <w:rFonts w:ascii="David" w:hAnsi="David" w:cs="David"/>
              <w:rtl/>
            </w:rPr>
          </w:rPrChange>
        </w:rPr>
        <w:t>הכדאיות</w:t>
      </w:r>
      <w:r w:rsidRPr="00A90D62">
        <w:rPr>
          <w:rFonts w:ascii="David" w:eastAsia="David" w:hAnsi="David" w:cs="David"/>
          <w:sz w:val="28"/>
          <w:szCs w:val="28"/>
          <w:rtl/>
          <w:rPrChange w:id="7564" w:author="אברהם" w:date="2012-11-23T10:23:00Z">
            <w:rPr>
              <w:rFonts w:ascii="David" w:eastAsia="David" w:hAnsi="David" w:cs="David"/>
              <w:rtl/>
            </w:rPr>
          </w:rPrChange>
        </w:rPr>
        <w:t xml:space="preserve"> </w:t>
      </w:r>
      <w:r w:rsidRPr="00A90D62">
        <w:rPr>
          <w:rFonts w:ascii="David" w:hAnsi="David" w:cs="David"/>
          <w:sz w:val="28"/>
          <w:szCs w:val="28"/>
          <w:rtl/>
          <w:rPrChange w:id="7565" w:author="אברהם" w:date="2012-11-23T10:23:00Z">
            <w:rPr>
              <w:rFonts w:ascii="David" w:hAnsi="David" w:cs="David"/>
              <w:rtl/>
            </w:rPr>
          </w:rPrChange>
        </w:rPr>
        <w:t>בהחזקת</w:t>
      </w:r>
      <w:r w:rsidRPr="00A90D62">
        <w:rPr>
          <w:rFonts w:ascii="David" w:eastAsia="David" w:hAnsi="David" w:cs="David"/>
          <w:sz w:val="28"/>
          <w:szCs w:val="28"/>
          <w:rtl/>
          <w:rPrChange w:id="7566" w:author="אברהם" w:date="2012-11-23T10:23:00Z">
            <w:rPr>
              <w:rFonts w:ascii="David" w:eastAsia="David" w:hAnsi="David" w:cs="David"/>
              <w:rtl/>
            </w:rPr>
          </w:rPrChange>
        </w:rPr>
        <w:t xml:space="preserve"> </w:t>
      </w:r>
      <w:r w:rsidRPr="00A90D62">
        <w:rPr>
          <w:rFonts w:ascii="David" w:hAnsi="David" w:cs="David"/>
          <w:sz w:val="28"/>
          <w:szCs w:val="28"/>
          <w:rtl/>
          <w:rPrChange w:id="7567" w:author="אברהם" w:date="2012-11-23T10:23:00Z">
            <w:rPr>
              <w:rFonts w:ascii="David" w:hAnsi="David" w:cs="David"/>
              <w:rtl/>
            </w:rPr>
          </w:rPrChange>
        </w:rPr>
        <w:t>נחלות</w:t>
      </w:r>
      <w:r w:rsidRPr="00A90D62">
        <w:rPr>
          <w:rFonts w:ascii="David" w:eastAsia="David" w:hAnsi="David" w:cs="David"/>
          <w:sz w:val="28"/>
          <w:szCs w:val="28"/>
          <w:rtl/>
          <w:rPrChange w:id="7568" w:author="אברהם" w:date="2012-11-23T10:23:00Z">
            <w:rPr>
              <w:rFonts w:ascii="David" w:eastAsia="David" w:hAnsi="David" w:cs="David"/>
              <w:rtl/>
            </w:rPr>
          </w:rPrChange>
        </w:rPr>
        <w:t xml:space="preserve"> </w:t>
      </w:r>
      <w:r w:rsidRPr="00A90D62">
        <w:rPr>
          <w:rFonts w:ascii="David" w:hAnsi="David" w:cs="David"/>
          <w:sz w:val="28"/>
          <w:szCs w:val="28"/>
          <w:rtl/>
          <w:rPrChange w:id="7569" w:author="אברהם" w:date="2012-11-23T10:23:00Z">
            <w:rPr>
              <w:rFonts w:ascii="David" w:hAnsi="David" w:cs="David"/>
              <w:rtl/>
            </w:rPr>
          </w:rPrChange>
        </w:rPr>
        <w:t>עודפות</w:t>
      </w:r>
      <w:r w:rsidRPr="00A90D62">
        <w:rPr>
          <w:rFonts w:ascii="David" w:eastAsia="David" w:hAnsi="David" w:cs="David"/>
          <w:sz w:val="28"/>
          <w:szCs w:val="28"/>
          <w:rtl/>
          <w:rPrChange w:id="7570" w:author="אברהם" w:date="2012-11-23T10:23:00Z">
            <w:rPr>
              <w:rFonts w:ascii="David" w:eastAsia="David" w:hAnsi="David" w:cs="David"/>
              <w:rtl/>
            </w:rPr>
          </w:rPrChange>
        </w:rPr>
        <w:t xml:space="preserve"> </w:t>
      </w:r>
      <w:r w:rsidRPr="00A90D62">
        <w:rPr>
          <w:rFonts w:ascii="David" w:hAnsi="David" w:cs="David"/>
          <w:sz w:val="28"/>
          <w:szCs w:val="28"/>
          <w:rtl/>
          <w:rPrChange w:id="7571" w:author="אברהם" w:date="2012-11-23T10:23:00Z">
            <w:rPr>
              <w:rFonts w:ascii="David" w:hAnsi="David" w:cs="David"/>
              <w:rtl/>
            </w:rPr>
          </w:rPrChange>
        </w:rPr>
        <w:t>ויעודדו</w:t>
      </w:r>
      <w:r w:rsidRPr="00A90D62">
        <w:rPr>
          <w:rFonts w:ascii="David" w:eastAsia="David" w:hAnsi="David" w:cs="David"/>
          <w:sz w:val="28"/>
          <w:szCs w:val="28"/>
          <w:rtl/>
          <w:rPrChange w:id="7572" w:author="אברהם" w:date="2012-11-23T10:23:00Z">
            <w:rPr>
              <w:rFonts w:ascii="David" w:eastAsia="David" w:hAnsi="David" w:cs="David"/>
              <w:rtl/>
            </w:rPr>
          </w:rPrChange>
        </w:rPr>
        <w:t xml:space="preserve"> </w:t>
      </w:r>
      <w:r w:rsidRPr="00A90D62">
        <w:rPr>
          <w:rFonts w:ascii="David" w:hAnsi="David" w:cs="David"/>
          <w:sz w:val="28"/>
          <w:szCs w:val="28"/>
          <w:rtl/>
          <w:rPrChange w:id="7573" w:author="אברהם" w:date="2012-11-23T10:23:00Z">
            <w:rPr>
              <w:rFonts w:ascii="David" w:hAnsi="David" w:cs="David"/>
              <w:rtl/>
            </w:rPr>
          </w:rPrChange>
        </w:rPr>
        <w:t>את</w:t>
      </w:r>
      <w:r w:rsidRPr="00A90D62">
        <w:rPr>
          <w:rFonts w:ascii="David" w:eastAsia="David" w:hAnsi="David" w:cs="David"/>
          <w:sz w:val="28"/>
          <w:szCs w:val="28"/>
          <w:rtl/>
          <w:rPrChange w:id="7574" w:author="אברהם" w:date="2012-11-23T10:23:00Z">
            <w:rPr>
              <w:rFonts w:ascii="David" w:eastAsia="David" w:hAnsi="David" w:cs="David"/>
              <w:rtl/>
            </w:rPr>
          </w:rPrChange>
        </w:rPr>
        <w:t xml:space="preserve"> </w:t>
      </w:r>
      <w:r w:rsidRPr="00A90D62">
        <w:rPr>
          <w:rFonts w:ascii="David" w:hAnsi="David" w:cs="David"/>
          <w:sz w:val="28"/>
          <w:szCs w:val="28"/>
          <w:rtl/>
          <w:rPrChange w:id="7575" w:author="אברהם" w:date="2012-11-23T10:23:00Z">
            <w:rPr>
              <w:rFonts w:ascii="David" w:hAnsi="David" w:cs="David"/>
              <w:rtl/>
            </w:rPr>
          </w:rPrChange>
        </w:rPr>
        <w:t>בעליהן</w:t>
      </w:r>
      <w:r w:rsidRPr="00A90D62">
        <w:rPr>
          <w:rFonts w:ascii="David" w:eastAsia="David" w:hAnsi="David" w:cs="David"/>
          <w:sz w:val="28"/>
          <w:szCs w:val="28"/>
          <w:rtl/>
          <w:rPrChange w:id="7576" w:author="אברהם" w:date="2012-11-23T10:23:00Z">
            <w:rPr>
              <w:rFonts w:ascii="David" w:eastAsia="David" w:hAnsi="David" w:cs="David"/>
              <w:rtl/>
            </w:rPr>
          </w:rPrChange>
        </w:rPr>
        <w:t xml:space="preserve"> </w:t>
      </w:r>
      <w:r w:rsidRPr="00A90D62">
        <w:rPr>
          <w:rFonts w:ascii="David" w:hAnsi="David" w:cs="David"/>
          <w:sz w:val="28"/>
          <w:szCs w:val="28"/>
          <w:rtl/>
          <w:rPrChange w:id="7577" w:author="אברהם" w:date="2012-11-23T10:23:00Z">
            <w:rPr>
              <w:rFonts w:ascii="David" w:hAnsi="David" w:cs="David"/>
              <w:rtl/>
            </w:rPr>
          </w:rPrChange>
        </w:rPr>
        <w:t>למכור</w:t>
      </w:r>
      <w:r w:rsidRPr="00A90D62">
        <w:rPr>
          <w:rFonts w:ascii="David" w:eastAsia="David" w:hAnsi="David" w:cs="David"/>
          <w:sz w:val="28"/>
          <w:szCs w:val="28"/>
          <w:rtl/>
          <w:rPrChange w:id="7578" w:author="אברהם" w:date="2012-11-23T10:23:00Z">
            <w:rPr>
              <w:rFonts w:ascii="David" w:eastAsia="David" w:hAnsi="David" w:cs="David"/>
              <w:rtl/>
            </w:rPr>
          </w:rPrChange>
        </w:rPr>
        <w:t xml:space="preserve"> </w:t>
      </w:r>
      <w:r w:rsidRPr="00A90D62">
        <w:rPr>
          <w:rFonts w:ascii="David" w:hAnsi="David" w:cs="David"/>
          <w:sz w:val="28"/>
          <w:szCs w:val="28"/>
          <w:rtl/>
          <w:rPrChange w:id="7579" w:author="אברהם" w:date="2012-11-23T10:23:00Z">
            <w:rPr>
              <w:rFonts w:ascii="David" w:hAnsi="David" w:cs="David"/>
              <w:rtl/>
            </w:rPr>
          </w:rPrChange>
        </w:rPr>
        <w:t>אותן.</w:t>
      </w:r>
      <w:r w:rsidRPr="00A90D62">
        <w:rPr>
          <w:rStyle w:val="FootnoteCharacters"/>
          <w:rFonts w:ascii="David" w:hAnsi="David" w:cs="David"/>
          <w:sz w:val="28"/>
          <w:szCs w:val="28"/>
          <w:rtl/>
          <w:rPrChange w:id="7580" w:author="אברהם" w:date="2012-11-23T10:23:00Z">
            <w:rPr>
              <w:rStyle w:val="FootnoteCharacters"/>
              <w:rFonts w:ascii="David" w:hAnsi="David" w:cs="David"/>
              <w:rtl/>
            </w:rPr>
          </w:rPrChange>
        </w:rPr>
        <w:footnoteReference w:id="20"/>
      </w:r>
    </w:p>
    <w:p w:rsidR="009C2B09" w:rsidRPr="00A90D62" w:rsidRDefault="009C2B09" w:rsidP="00A76878">
      <w:pPr>
        <w:pStyle w:val="a1"/>
        <w:bidi/>
        <w:rPr>
          <w:sz w:val="28"/>
          <w:szCs w:val="28"/>
          <w:rPrChange w:id="7581" w:author="אברהם" w:date="2012-11-23T10:23:00Z">
            <w:rPr/>
          </w:rPrChange>
        </w:rPr>
      </w:pPr>
      <w:r w:rsidRPr="00A90D62">
        <w:rPr>
          <w:rFonts w:ascii="David" w:hAnsi="David" w:cs="David"/>
          <w:sz w:val="28"/>
          <w:szCs w:val="28"/>
          <w:rtl/>
          <w:rPrChange w:id="7582" w:author="אברהם" w:date="2012-11-23T10:23:00Z">
            <w:rPr>
              <w:rFonts w:ascii="David" w:hAnsi="David" w:cs="David"/>
              <w:rtl/>
            </w:rPr>
          </w:rPrChange>
        </w:rPr>
        <w:t>שאלה</w:t>
      </w:r>
      <w:r w:rsidRPr="00A90D62">
        <w:rPr>
          <w:rFonts w:ascii="David" w:eastAsia="David" w:hAnsi="David" w:cs="David"/>
          <w:sz w:val="28"/>
          <w:szCs w:val="28"/>
          <w:rtl/>
          <w:rPrChange w:id="7583" w:author="אברהם" w:date="2012-11-23T10:23:00Z">
            <w:rPr>
              <w:rFonts w:ascii="David" w:eastAsia="David" w:hAnsi="David" w:cs="David"/>
              <w:rtl/>
            </w:rPr>
          </w:rPrChange>
        </w:rPr>
        <w:t xml:space="preserve"> </w:t>
      </w:r>
      <w:r w:rsidRPr="00A90D62">
        <w:rPr>
          <w:rFonts w:ascii="David" w:hAnsi="David" w:cs="David"/>
          <w:sz w:val="28"/>
          <w:szCs w:val="28"/>
          <w:rtl/>
          <w:rPrChange w:id="7584" w:author="אברהם" w:date="2012-11-23T10:23:00Z">
            <w:rPr>
              <w:rFonts w:ascii="David" w:hAnsi="David" w:cs="David"/>
              <w:rtl/>
            </w:rPr>
          </w:rPrChange>
        </w:rPr>
        <w:t>מעניינת</w:t>
      </w:r>
      <w:r w:rsidRPr="00A90D62">
        <w:rPr>
          <w:rFonts w:ascii="David" w:eastAsia="David" w:hAnsi="David" w:cs="David"/>
          <w:sz w:val="28"/>
          <w:szCs w:val="28"/>
          <w:rtl/>
          <w:rPrChange w:id="7585" w:author="אברהם" w:date="2012-11-23T10:23:00Z">
            <w:rPr>
              <w:rFonts w:ascii="David" w:eastAsia="David" w:hAnsi="David" w:cs="David"/>
              <w:rtl/>
            </w:rPr>
          </w:rPrChange>
        </w:rPr>
        <w:t xml:space="preserve"> </w:t>
      </w:r>
      <w:r w:rsidRPr="00A90D62">
        <w:rPr>
          <w:rFonts w:ascii="David" w:hAnsi="David" w:cs="David"/>
          <w:sz w:val="28"/>
          <w:szCs w:val="28"/>
          <w:rtl/>
          <w:rPrChange w:id="7586" w:author="אברהם" w:date="2012-11-23T10:23:00Z">
            <w:rPr>
              <w:rFonts w:ascii="David" w:hAnsi="David" w:cs="David"/>
              <w:rtl/>
            </w:rPr>
          </w:rPrChange>
        </w:rPr>
        <w:t>נוספת, שאפשר</w:t>
      </w:r>
      <w:r w:rsidRPr="00A90D62">
        <w:rPr>
          <w:rFonts w:ascii="David" w:eastAsia="David" w:hAnsi="David" w:cs="David"/>
          <w:sz w:val="28"/>
          <w:szCs w:val="28"/>
          <w:rtl/>
          <w:rPrChange w:id="7587" w:author="אברהם" w:date="2012-11-23T10:23:00Z">
            <w:rPr>
              <w:rFonts w:ascii="David" w:eastAsia="David" w:hAnsi="David" w:cs="David"/>
              <w:rtl/>
            </w:rPr>
          </w:rPrChange>
        </w:rPr>
        <w:t xml:space="preserve"> </w:t>
      </w:r>
      <w:r w:rsidRPr="00A90D62">
        <w:rPr>
          <w:rFonts w:ascii="David" w:hAnsi="David" w:cs="David"/>
          <w:sz w:val="28"/>
          <w:szCs w:val="28"/>
          <w:rtl/>
          <w:rPrChange w:id="7588" w:author="אברהם" w:date="2012-11-23T10:23:00Z">
            <w:rPr>
              <w:rFonts w:ascii="David" w:hAnsi="David" w:cs="David"/>
              <w:rtl/>
            </w:rPr>
          </w:rPrChange>
        </w:rPr>
        <w:t>לבדוק</w:t>
      </w:r>
      <w:r w:rsidRPr="00A90D62">
        <w:rPr>
          <w:rFonts w:ascii="David" w:eastAsia="David" w:hAnsi="David" w:cs="David"/>
          <w:sz w:val="28"/>
          <w:szCs w:val="28"/>
          <w:rtl/>
          <w:rPrChange w:id="7589" w:author="אברהם" w:date="2012-11-23T10:23:00Z">
            <w:rPr>
              <w:rFonts w:ascii="David" w:eastAsia="David" w:hAnsi="David" w:cs="David"/>
              <w:rtl/>
            </w:rPr>
          </w:rPrChange>
        </w:rPr>
        <w:t xml:space="preserve"> </w:t>
      </w:r>
      <w:r w:rsidRPr="00A90D62">
        <w:rPr>
          <w:rFonts w:ascii="David" w:hAnsi="David" w:cs="David"/>
          <w:sz w:val="28"/>
          <w:szCs w:val="28"/>
          <w:rtl/>
          <w:rPrChange w:id="7590" w:author="אברהם" w:date="2012-11-23T10:23:00Z">
            <w:rPr>
              <w:rFonts w:ascii="David" w:hAnsi="David" w:cs="David"/>
              <w:rtl/>
            </w:rPr>
          </w:rPrChange>
        </w:rPr>
        <w:t>באמצעות</w:t>
      </w:r>
      <w:r w:rsidRPr="00A90D62">
        <w:rPr>
          <w:rFonts w:ascii="David" w:eastAsia="David" w:hAnsi="David" w:cs="David"/>
          <w:sz w:val="28"/>
          <w:szCs w:val="28"/>
          <w:rtl/>
          <w:rPrChange w:id="7591" w:author="אברהם" w:date="2012-11-23T10:23:00Z">
            <w:rPr>
              <w:rFonts w:ascii="David" w:eastAsia="David" w:hAnsi="David" w:cs="David"/>
              <w:rtl/>
            </w:rPr>
          </w:rPrChange>
        </w:rPr>
        <w:t xml:space="preserve"> </w:t>
      </w:r>
      <w:r w:rsidRPr="00A90D62">
        <w:rPr>
          <w:rFonts w:ascii="David" w:hAnsi="David" w:cs="David"/>
          <w:sz w:val="28"/>
          <w:szCs w:val="28"/>
          <w:rtl/>
          <w:rPrChange w:id="7592" w:author="אברהם" w:date="2012-11-23T10:23:00Z">
            <w:rPr>
              <w:rFonts w:ascii="David" w:hAnsi="David" w:cs="David"/>
              <w:rtl/>
            </w:rPr>
          </w:rPrChange>
        </w:rPr>
        <w:t>ההדמיה, היא</w:t>
      </w:r>
      <w:r w:rsidRPr="00A90D62">
        <w:rPr>
          <w:rFonts w:ascii="David" w:eastAsia="David" w:hAnsi="David" w:cs="David"/>
          <w:sz w:val="28"/>
          <w:szCs w:val="28"/>
          <w:rtl/>
          <w:rPrChange w:id="7593" w:author="אברהם" w:date="2012-11-23T10:23:00Z">
            <w:rPr>
              <w:rFonts w:ascii="David" w:eastAsia="David" w:hAnsi="David" w:cs="David"/>
              <w:rtl/>
            </w:rPr>
          </w:rPrChange>
        </w:rPr>
        <w:t xml:space="preserve"> </w:t>
      </w:r>
      <w:r w:rsidRPr="00A90D62">
        <w:rPr>
          <w:rFonts w:ascii="David" w:hAnsi="David" w:cs="David"/>
          <w:sz w:val="28"/>
          <w:szCs w:val="28"/>
          <w:rtl/>
          <w:rPrChange w:id="7594" w:author="אברהם" w:date="2012-11-23T10:23:00Z">
            <w:rPr>
              <w:rFonts w:ascii="David" w:hAnsi="David" w:cs="David"/>
              <w:rtl/>
            </w:rPr>
          </w:rPrChange>
        </w:rPr>
        <w:t>מה</w:t>
      </w:r>
      <w:r w:rsidRPr="00A90D62">
        <w:rPr>
          <w:rFonts w:ascii="David" w:eastAsia="David" w:hAnsi="David" w:cs="David"/>
          <w:sz w:val="28"/>
          <w:szCs w:val="28"/>
          <w:rtl/>
          <w:rPrChange w:id="7595" w:author="אברהם" w:date="2012-11-23T10:23:00Z">
            <w:rPr>
              <w:rFonts w:ascii="David" w:eastAsia="David" w:hAnsi="David" w:cs="David"/>
              <w:rtl/>
            </w:rPr>
          </w:rPrChange>
        </w:rPr>
        <w:t xml:space="preserve"> </w:t>
      </w:r>
      <w:r w:rsidRPr="00A90D62">
        <w:rPr>
          <w:rFonts w:ascii="David" w:hAnsi="David" w:cs="David"/>
          <w:sz w:val="28"/>
          <w:szCs w:val="28"/>
          <w:rtl/>
          <w:rPrChange w:id="7596" w:author="אברהם" w:date="2012-11-23T10:23:00Z">
            <w:rPr>
              <w:rFonts w:ascii="David" w:hAnsi="David" w:cs="David"/>
              <w:rtl/>
            </w:rPr>
          </w:rPrChange>
        </w:rPr>
        <w:t>שיעור</w:t>
      </w:r>
      <w:r w:rsidRPr="00A90D62">
        <w:rPr>
          <w:rFonts w:ascii="David" w:eastAsia="David" w:hAnsi="David" w:cs="David"/>
          <w:sz w:val="28"/>
          <w:szCs w:val="28"/>
          <w:rtl/>
          <w:rPrChange w:id="7597" w:author="אברהם" w:date="2012-11-23T10:23:00Z">
            <w:rPr>
              <w:rFonts w:ascii="David" w:eastAsia="David" w:hAnsi="David" w:cs="David"/>
              <w:rtl/>
            </w:rPr>
          </w:rPrChange>
        </w:rPr>
        <w:t xml:space="preserve"> </w:t>
      </w:r>
      <w:r w:rsidRPr="00A90D62">
        <w:rPr>
          <w:rFonts w:ascii="David" w:hAnsi="David" w:cs="David"/>
          <w:sz w:val="28"/>
          <w:szCs w:val="28"/>
          <w:rtl/>
          <w:rPrChange w:id="7598" w:author="אברהם" w:date="2012-11-23T10:23:00Z">
            <w:rPr>
              <w:rFonts w:ascii="David" w:hAnsi="David" w:cs="David"/>
              <w:rtl/>
            </w:rPr>
          </w:rPrChange>
        </w:rPr>
        <w:t>האנשים</w:t>
      </w:r>
      <w:r w:rsidRPr="00A90D62">
        <w:rPr>
          <w:rFonts w:ascii="David" w:eastAsia="David" w:hAnsi="David" w:cs="David"/>
          <w:sz w:val="28"/>
          <w:szCs w:val="28"/>
          <w:rtl/>
          <w:rPrChange w:id="7599" w:author="אברהם" w:date="2012-11-23T10:23:00Z">
            <w:rPr>
              <w:rFonts w:ascii="David" w:eastAsia="David" w:hAnsi="David" w:cs="David"/>
              <w:rtl/>
            </w:rPr>
          </w:rPrChange>
        </w:rPr>
        <w:t xml:space="preserve"> </w:t>
      </w:r>
      <w:r w:rsidRPr="00A90D62">
        <w:rPr>
          <w:rFonts w:ascii="David" w:hAnsi="David" w:cs="David"/>
          <w:sz w:val="28"/>
          <w:szCs w:val="28"/>
          <w:rtl/>
          <w:rPrChange w:id="7600" w:author="אברהם" w:date="2012-11-23T10:23:00Z">
            <w:rPr>
              <w:rFonts w:ascii="David" w:hAnsi="David" w:cs="David"/>
              <w:rtl/>
            </w:rPr>
          </w:rPrChange>
        </w:rPr>
        <w:t>שיצטרכו</w:t>
      </w:r>
      <w:r w:rsidRPr="00A90D62">
        <w:rPr>
          <w:rFonts w:ascii="David" w:eastAsia="David" w:hAnsi="David" w:cs="David"/>
          <w:sz w:val="28"/>
          <w:szCs w:val="28"/>
          <w:rtl/>
          <w:rPrChange w:id="7601" w:author="אברהם" w:date="2012-11-23T10:23:00Z">
            <w:rPr>
              <w:rFonts w:ascii="David" w:eastAsia="David" w:hAnsi="David" w:cs="David"/>
              <w:rtl/>
            </w:rPr>
          </w:rPrChange>
        </w:rPr>
        <w:t xml:space="preserve"> </w:t>
      </w:r>
      <w:r w:rsidRPr="00A90D62">
        <w:rPr>
          <w:rFonts w:ascii="David" w:hAnsi="David" w:cs="David"/>
          <w:sz w:val="28"/>
          <w:szCs w:val="28"/>
          <w:rtl/>
          <w:rPrChange w:id="7602" w:author="אברהם" w:date="2012-11-23T10:23:00Z">
            <w:rPr>
              <w:rFonts w:ascii="David" w:hAnsi="David" w:cs="David"/>
              <w:rtl/>
            </w:rPr>
          </w:rPrChange>
        </w:rPr>
        <w:t>להחזיר</w:t>
      </w:r>
      <w:r w:rsidRPr="00A90D62">
        <w:rPr>
          <w:rFonts w:ascii="David" w:eastAsia="David" w:hAnsi="David" w:cs="David"/>
          <w:sz w:val="28"/>
          <w:szCs w:val="28"/>
          <w:rtl/>
          <w:rPrChange w:id="7603" w:author="אברהם" w:date="2012-11-23T10:23:00Z">
            <w:rPr>
              <w:rFonts w:ascii="David" w:eastAsia="David" w:hAnsi="David" w:cs="David"/>
              <w:rtl/>
            </w:rPr>
          </w:rPrChange>
        </w:rPr>
        <w:t xml:space="preserve"> </w:t>
      </w:r>
      <w:r w:rsidRPr="00A90D62">
        <w:rPr>
          <w:rFonts w:ascii="David" w:hAnsi="David" w:cs="David"/>
          <w:sz w:val="28"/>
          <w:szCs w:val="28"/>
          <w:rtl/>
          <w:rPrChange w:id="7604" w:author="אברהם" w:date="2012-11-23T10:23:00Z">
            <w:rPr>
              <w:rFonts w:ascii="David" w:hAnsi="David" w:cs="David"/>
              <w:rtl/>
            </w:rPr>
          </w:rPrChange>
        </w:rPr>
        <w:t>את</w:t>
      </w:r>
      <w:r w:rsidRPr="00A90D62">
        <w:rPr>
          <w:rFonts w:ascii="David" w:eastAsia="David" w:hAnsi="David" w:cs="David"/>
          <w:sz w:val="28"/>
          <w:szCs w:val="28"/>
          <w:rtl/>
          <w:rPrChange w:id="7605" w:author="אברהם" w:date="2012-11-23T10:23:00Z">
            <w:rPr>
              <w:rFonts w:ascii="David" w:eastAsia="David" w:hAnsi="David" w:cs="David"/>
              <w:rtl/>
            </w:rPr>
          </w:rPrChange>
        </w:rPr>
        <w:t xml:space="preserve"> </w:t>
      </w:r>
      <w:r w:rsidRPr="00A90D62">
        <w:rPr>
          <w:rFonts w:ascii="David" w:hAnsi="David" w:cs="David"/>
          <w:sz w:val="28"/>
          <w:szCs w:val="28"/>
          <w:rtl/>
          <w:rPrChange w:id="7606" w:author="אברהם" w:date="2012-11-23T10:23:00Z">
            <w:rPr>
              <w:rFonts w:ascii="David" w:hAnsi="David" w:cs="David"/>
              <w:rtl/>
            </w:rPr>
          </w:rPrChange>
        </w:rPr>
        <w:t>הנחלה</w:t>
      </w:r>
      <w:r w:rsidRPr="00A90D62">
        <w:rPr>
          <w:rFonts w:ascii="David" w:eastAsia="David" w:hAnsi="David" w:cs="David"/>
          <w:sz w:val="28"/>
          <w:szCs w:val="28"/>
          <w:rtl/>
          <w:rPrChange w:id="7607" w:author="אברהם" w:date="2012-11-23T10:23:00Z">
            <w:rPr>
              <w:rFonts w:ascii="David" w:eastAsia="David" w:hAnsi="David" w:cs="David"/>
              <w:rtl/>
            </w:rPr>
          </w:rPrChange>
        </w:rPr>
        <w:t xml:space="preserve"> </w:t>
      </w:r>
      <w:r w:rsidRPr="00A90D62">
        <w:rPr>
          <w:rFonts w:ascii="David" w:hAnsi="David" w:cs="David"/>
          <w:sz w:val="28"/>
          <w:szCs w:val="28"/>
          <w:rtl/>
          <w:rPrChange w:id="7608" w:author="אברהם" w:date="2012-11-23T10:23:00Z">
            <w:rPr>
              <w:rFonts w:ascii="David" w:hAnsi="David" w:cs="David"/>
              <w:rtl/>
            </w:rPr>
          </w:rPrChange>
        </w:rPr>
        <w:t>בשנת</w:t>
      </w:r>
      <w:r w:rsidRPr="00A90D62">
        <w:rPr>
          <w:rFonts w:ascii="David" w:eastAsia="David" w:hAnsi="David" w:cs="David"/>
          <w:sz w:val="28"/>
          <w:szCs w:val="28"/>
          <w:rtl/>
          <w:rPrChange w:id="7609" w:author="אברהם" w:date="2012-11-23T10:23:00Z">
            <w:rPr>
              <w:rFonts w:ascii="David" w:eastAsia="David" w:hAnsi="David" w:cs="David"/>
              <w:rtl/>
            </w:rPr>
          </w:rPrChange>
        </w:rPr>
        <w:t xml:space="preserve"> </w:t>
      </w:r>
      <w:r w:rsidRPr="00A90D62">
        <w:rPr>
          <w:rFonts w:ascii="David" w:hAnsi="David" w:cs="David"/>
          <w:sz w:val="28"/>
          <w:szCs w:val="28"/>
          <w:rtl/>
          <w:rPrChange w:id="7610" w:author="אברהם" w:date="2012-11-23T10:23:00Z">
            <w:rPr>
              <w:rFonts w:ascii="David" w:hAnsi="David" w:cs="David"/>
              <w:rtl/>
            </w:rPr>
          </w:rPrChange>
        </w:rPr>
        <w:t>היובל. כצפוי, שיעור</w:t>
      </w:r>
      <w:r w:rsidRPr="00A90D62">
        <w:rPr>
          <w:rFonts w:ascii="David" w:eastAsia="David" w:hAnsi="David" w:cs="David"/>
          <w:sz w:val="28"/>
          <w:szCs w:val="28"/>
          <w:rtl/>
          <w:rPrChange w:id="7611" w:author="אברהם" w:date="2012-11-23T10:23:00Z">
            <w:rPr>
              <w:rFonts w:ascii="David" w:eastAsia="David" w:hAnsi="David" w:cs="David"/>
              <w:rtl/>
            </w:rPr>
          </w:rPrChange>
        </w:rPr>
        <w:t xml:space="preserve"> </w:t>
      </w:r>
      <w:r w:rsidRPr="00A90D62">
        <w:rPr>
          <w:rFonts w:ascii="David" w:hAnsi="David" w:cs="David"/>
          <w:sz w:val="28"/>
          <w:szCs w:val="28"/>
          <w:rtl/>
          <w:rPrChange w:id="7612" w:author="אברהם" w:date="2012-11-23T10:23:00Z">
            <w:rPr>
              <w:rFonts w:ascii="David" w:hAnsi="David" w:cs="David"/>
              <w:rtl/>
            </w:rPr>
          </w:rPrChange>
        </w:rPr>
        <w:t>זה</w:t>
      </w:r>
      <w:r w:rsidRPr="00A90D62">
        <w:rPr>
          <w:rFonts w:ascii="David" w:eastAsia="David" w:hAnsi="David" w:cs="David"/>
          <w:sz w:val="28"/>
          <w:szCs w:val="28"/>
          <w:rtl/>
          <w:rPrChange w:id="7613" w:author="אברהם" w:date="2012-11-23T10:23:00Z">
            <w:rPr>
              <w:rFonts w:ascii="David" w:eastAsia="David" w:hAnsi="David" w:cs="David"/>
              <w:rtl/>
            </w:rPr>
          </w:rPrChange>
        </w:rPr>
        <w:t xml:space="preserve"> </w:t>
      </w:r>
      <w:r w:rsidRPr="00A90D62">
        <w:rPr>
          <w:rFonts w:ascii="David" w:hAnsi="David" w:cs="David"/>
          <w:sz w:val="28"/>
          <w:szCs w:val="28"/>
          <w:rtl/>
          <w:rPrChange w:id="7614" w:author="אברהם" w:date="2012-11-23T10:23:00Z">
            <w:rPr>
              <w:rFonts w:ascii="David" w:hAnsi="David" w:cs="David"/>
              <w:rtl/>
            </w:rPr>
          </w:rPrChange>
        </w:rPr>
        <w:t>קטן</w:t>
      </w:r>
      <w:r w:rsidRPr="00A90D62">
        <w:rPr>
          <w:rFonts w:ascii="David" w:eastAsia="David" w:hAnsi="David" w:cs="David"/>
          <w:sz w:val="28"/>
          <w:szCs w:val="28"/>
          <w:rtl/>
          <w:rPrChange w:id="7615" w:author="אברהם" w:date="2012-11-23T10:23:00Z">
            <w:rPr>
              <w:rFonts w:ascii="David" w:eastAsia="David" w:hAnsi="David" w:cs="David"/>
              <w:rtl/>
            </w:rPr>
          </w:rPrChange>
        </w:rPr>
        <w:t xml:space="preserve"> </w:t>
      </w:r>
      <w:r w:rsidRPr="00A90D62">
        <w:rPr>
          <w:rFonts w:ascii="David" w:hAnsi="David" w:cs="David"/>
          <w:sz w:val="28"/>
          <w:szCs w:val="28"/>
          <w:rtl/>
          <w:rPrChange w:id="7616" w:author="אברהם" w:date="2012-11-23T10:23:00Z">
            <w:rPr>
              <w:rFonts w:ascii="David" w:hAnsi="David" w:cs="David"/>
              <w:rtl/>
            </w:rPr>
          </w:rPrChange>
        </w:rPr>
        <w:t>יחסית</w:t>
      </w:r>
      <w:r w:rsidRPr="00A90D62">
        <w:rPr>
          <w:rFonts w:ascii="David" w:eastAsia="David" w:hAnsi="David" w:cs="David"/>
          <w:sz w:val="28"/>
          <w:szCs w:val="28"/>
          <w:rtl/>
          <w:rPrChange w:id="7617" w:author="אברהם" w:date="2012-11-23T10:23:00Z">
            <w:rPr>
              <w:rFonts w:ascii="David" w:eastAsia="David" w:hAnsi="David" w:cs="David"/>
              <w:rtl/>
            </w:rPr>
          </w:rPrChange>
        </w:rPr>
        <w:t xml:space="preserve"> </w:t>
      </w:r>
      <w:r w:rsidRPr="00A90D62">
        <w:rPr>
          <w:rFonts w:ascii="David" w:hAnsi="David" w:cs="David"/>
          <w:sz w:val="28"/>
          <w:szCs w:val="28"/>
          <w:rtl/>
          <w:rPrChange w:id="7618" w:author="אברהם" w:date="2012-11-23T10:23:00Z">
            <w:rPr>
              <w:rFonts w:ascii="David" w:hAnsi="David" w:cs="David"/>
              <w:rtl/>
            </w:rPr>
          </w:rPrChange>
        </w:rPr>
        <w:t>בהתחלה, כאשר</w:t>
      </w:r>
      <w:r w:rsidRPr="00A90D62">
        <w:rPr>
          <w:rFonts w:ascii="David" w:eastAsia="David" w:hAnsi="David" w:cs="David"/>
          <w:sz w:val="28"/>
          <w:szCs w:val="28"/>
          <w:rtl/>
          <w:rPrChange w:id="7619" w:author="אברהם" w:date="2012-11-23T10:23:00Z">
            <w:rPr>
              <w:rFonts w:ascii="David" w:eastAsia="David" w:hAnsi="David" w:cs="David"/>
              <w:rtl/>
            </w:rPr>
          </w:rPrChange>
        </w:rPr>
        <w:t xml:space="preserve"> </w:t>
      </w:r>
      <w:r w:rsidRPr="00A90D62">
        <w:rPr>
          <w:rFonts w:ascii="David" w:hAnsi="David" w:cs="David"/>
          <w:sz w:val="28"/>
          <w:szCs w:val="28"/>
          <w:rtl/>
          <w:rPrChange w:id="7620" w:author="אברהם" w:date="2012-11-23T10:23:00Z">
            <w:rPr>
              <w:rFonts w:ascii="David" w:hAnsi="David" w:cs="David"/>
              <w:rtl/>
            </w:rPr>
          </w:rPrChange>
        </w:rPr>
        <w:t>להרבה</w:t>
      </w:r>
      <w:r w:rsidRPr="00A90D62">
        <w:rPr>
          <w:rFonts w:ascii="David" w:eastAsia="David" w:hAnsi="David" w:cs="David"/>
          <w:sz w:val="28"/>
          <w:szCs w:val="28"/>
          <w:rtl/>
          <w:rPrChange w:id="7621" w:author="אברהם" w:date="2012-11-23T10:23:00Z">
            <w:rPr>
              <w:rFonts w:ascii="David" w:eastAsia="David" w:hAnsi="David" w:cs="David"/>
              <w:rtl/>
            </w:rPr>
          </w:rPrChange>
        </w:rPr>
        <w:t xml:space="preserve"> </w:t>
      </w:r>
      <w:r w:rsidRPr="00A90D62">
        <w:rPr>
          <w:rFonts w:ascii="David" w:hAnsi="David" w:cs="David"/>
          <w:sz w:val="28"/>
          <w:szCs w:val="28"/>
          <w:rtl/>
          <w:rPrChange w:id="7622" w:author="אברהם" w:date="2012-11-23T10:23:00Z">
            <w:rPr>
              <w:rFonts w:ascii="David" w:hAnsi="David" w:cs="David"/>
              <w:rtl/>
            </w:rPr>
          </w:rPrChange>
        </w:rPr>
        <w:t>אנשים</w:t>
      </w:r>
      <w:r w:rsidRPr="00A90D62">
        <w:rPr>
          <w:rFonts w:ascii="David" w:eastAsia="David" w:hAnsi="David" w:cs="David"/>
          <w:sz w:val="28"/>
          <w:szCs w:val="28"/>
          <w:rtl/>
          <w:rPrChange w:id="7623" w:author="אברהם" w:date="2012-11-23T10:23:00Z">
            <w:rPr>
              <w:rFonts w:ascii="David" w:eastAsia="David" w:hAnsi="David" w:cs="David"/>
              <w:rtl/>
            </w:rPr>
          </w:rPrChange>
        </w:rPr>
        <w:t xml:space="preserve"> </w:t>
      </w:r>
      <w:r w:rsidRPr="00A90D62">
        <w:rPr>
          <w:rFonts w:ascii="David" w:hAnsi="David" w:cs="David"/>
          <w:sz w:val="28"/>
          <w:szCs w:val="28"/>
          <w:rtl/>
          <w:rPrChange w:id="7624" w:author="אברהם" w:date="2012-11-23T10:23:00Z">
            <w:rPr>
              <w:rFonts w:ascii="David" w:hAnsi="David" w:cs="David"/>
              <w:rtl/>
            </w:rPr>
          </w:rPrChange>
        </w:rPr>
        <w:t>ישנן</w:t>
      </w:r>
      <w:r w:rsidRPr="00A90D62">
        <w:rPr>
          <w:rFonts w:ascii="David" w:eastAsia="David" w:hAnsi="David" w:cs="David"/>
          <w:sz w:val="28"/>
          <w:szCs w:val="28"/>
          <w:rtl/>
          <w:rPrChange w:id="7625" w:author="אברהם" w:date="2012-11-23T10:23:00Z">
            <w:rPr>
              <w:rFonts w:ascii="David" w:eastAsia="David" w:hAnsi="David" w:cs="David"/>
              <w:rtl/>
            </w:rPr>
          </w:rPrChange>
        </w:rPr>
        <w:t xml:space="preserve"> </w:t>
      </w:r>
      <w:r w:rsidRPr="00A90D62">
        <w:rPr>
          <w:rFonts w:ascii="David" w:hAnsi="David" w:cs="David"/>
          <w:sz w:val="28"/>
          <w:szCs w:val="28"/>
          <w:rtl/>
          <w:rPrChange w:id="7626" w:author="אברהם" w:date="2012-11-23T10:23:00Z">
            <w:rPr>
              <w:rFonts w:ascii="David" w:hAnsi="David" w:cs="David"/>
              <w:rtl/>
            </w:rPr>
          </w:rPrChange>
        </w:rPr>
        <w:t>כמה</w:t>
      </w:r>
      <w:r w:rsidRPr="00A90D62">
        <w:rPr>
          <w:rFonts w:ascii="David" w:eastAsia="David" w:hAnsi="David" w:cs="David"/>
          <w:sz w:val="28"/>
          <w:szCs w:val="28"/>
          <w:rtl/>
          <w:rPrChange w:id="7627" w:author="אברהם" w:date="2012-11-23T10:23:00Z">
            <w:rPr>
              <w:rFonts w:ascii="David" w:eastAsia="David" w:hAnsi="David" w:cs="David"/>
              <w:rtl/>
            </w:rPr>
          </w:rPrChange>
        </w:rPr>
        <w:t xml:space="preserve"> </w:t>
      </w:r>
      <w:r w:rsidRPr="00A90D62">
        <w:rPr>
          <w:rFonts w:ascii="David" w:hAnsi="David" w:cs="David"/>
          <w:sz w:val="28"/>
          <w:szCs w:val="28"/>
          <w:rtl/>
          <w:rPrChange w:id="7628" w:author="אברהם" w:date="2012-11-23T10:23:00Z">
            <w:rPr>
              <w:rFonts w:ascii="David" w:hAnsi="David" w:cs="David"/>
              <w:rtl/>
            </w:rPr>
          </w:rPrChange>
        </w:rPr>
        <w:t>נחלות. לפי</w:t>
      </w:r>
      <w:r w:rsidRPr="00A90D62">
        <w:rPr>
          <w:rFonts w:ascii="David" w:eastAsia="David" w:hAnsi="David" w:cs="David"/>
          <w:sz w:val="28"/>
          <w:szCs w:val="28"/>
          <w:rtl/>
          <w:rPrChange w:id="7629" w:author="אברהם" w:date="2012-11-23T10:23:00Z">
            <w:rPr>
              <w:rFonts w:ascii="David" w:eastAsia="David" w:hAnsi="David" w:cs="David"/>
              <w:rtl/>
            </w:rPr>
          </w:rPrChange>
        </w:rPr>
        <w:t xml:space="preserve"> </w:t>
      </w:r>
      <w:r w:rsidRPr="00A90D62">
        <w:rPr>
          <w:rFonts w:ascii="David" w:hAnsi="David" w:cs="David"/>
          <w:sz w:val="28"/>
          <w:szCs w:val="28"/>
          <w:rtl/>
          <w:rPrChange w:id="7630" w:author="אברהם" w:date="2012-11-23T10:23:00Z">
            <w:rPr>
              <w:rFonts w:ascii="David" w:hAnsi="David" w:cs="David"/>
              <w:rtl/>
            </w:rPr>
          </w:rPrChange>
        </w:rPr>
        <w:t>אלגוריתם</w:t>
      </w:r>
      <w:r w:rsidRPr="00A90D62">
        <w:rPr>
          <w:rFonts w:ascii="David" w:eastAsia="David" w:hAnsi="David" w:cs="David"/>
          <w:sz w:val="28"/>
          <w:szCs w:val="28"/>
          <w:rtl/>
          <w:rPrChange w:id="7631" w:author="אברהם" w:date="2012-11-23T10:23:00Z">
            <w:rPr>
              <w:rFonts w:ascii="David" w:eastAsia="David" w:hAnsi="David" w:cs="David"/>
              <w:rtl/>
            </w:rPr>
          </w:rPrChange>
        </w:rPr>
        <w:t xml:space="preserve"> </w:t>
      </w:r>
      <w:r w:rsidRPr="00A90D62">
        <w:rPr>
          <w:rFonts w:ascii="David" w:hAnsi="David" w:cs="David"/>
          <w:sz w:val="28"/>
          <w:szCs w:val="28"/>
          <w:rtl/>
          <w:rPrChange w:id="7632" w:author="אברהם" w:date="2012-11-23T10:23:00Z">
            <w:rPr>
              <w:rFonts w:ascii="David" w:hAnsi="David" w:cs="David"/>
              <w:rtl/>
            </w:rPr>
          </w:rPrChange>
        </w:rPr>
        <w:t>היובל, המוכר</w:t>
      </w:r>
      <w:r w:rsidRPr="00A90D62">
        <w:rPr>
          <w:rFonts w:ascii="David" w:eastAsia="David" w:hAnsi="David" w:cs="David"/>
          <w:sz w:val="28"/>
          <w:szCs w:val="28"/>
          <w:rtl/>
          <w:rPrChange w:id="7633" w:author="אברהם" w:date="2012-11-23T10:23:00Z">
            <w:rPr>
              <w:rFonts w:ascii="David" w:eastAsia="David" w:hAnsi="David" w:cs="David"/>
              <w:rtl/>
            </w:rPr>
          </w:rPrChange>
        </w:rPr>
        <w:t xml:space="preserve"> </w:t>
      </w:r>
      <w:r w:rsidRPr="00A90D62">
        <w:rPr>
          <w:rFonts w:ascii="David" w:hAnsi="David" w:cs="David"/>
          <w:sz w:val="28"/>
          <w:szCs w:val="28"/>
          <w:rtl/>
          <w:rPrChange w:id="7634" w:author="אברהם" w:date="2012-11-23T10:23:00Z">
            <w:rPr>
              <w:rFonts w:ascii="David" w:hAnsi="David" w:cs="David"/>
              <w:rtl/>
            </w:rPr>
          </w:rPrChange>
        </w:rPr>
        <w:t>יכול</w:t>
      </w:r>
      <w:r w:rsidRPr="00A90D62">
        <w:rPr>
          <w:rFonts w:ascii="David" w:eastAsia="David" w:hAnsi="David" w:cs="David"/>
          <w:sz w:val="28"/>
          <w:szCs w:val="28"/>
          <w:rtl/>
          <w:rPrChange w:id="7635" w:author="אברהם" w:date="2012-11-23T10:23:00Z">
            <w:rPr>
              <w:rFonts w:ascii="David" w:eastAsia="David" w:hAnsi="David" w:cs="David"/>
              <w:rtl/>
            </w:rPr>
          </w:rPrChange>
        </w:rPr>
        <w:t xml:space="preserve"> </w:t>
      </w:r>
      <w:r w:rsidRPr="00A90D62">
        <w:rPr>
          <w:rFonts w:ascii="David" w:hAnsi="David" w:cs="David"/>
          <w:sz w:val="28"/>
          <w:szCs w:val="28"/>
          <w:rtl/>
          <w:rPrChange w:id="7636" w:author="אברהם" w:date="2012-11-23T10:23:00Z">
            <w:rPr>
              <w:rFonts w:ascii="David" w:hAnsi="David" w:cs="David"/>
              <w:rtl/>
            </w:rPr>
          </w:rPrChange>
        </w:rPr>
        <w:t>לקבל</w:t>
      </w:r>
      <w:r w:rsidRPr="00A90D62">
        <w:rPr>
          <w:rFonts w:ascii="David" w:eastAsia="David" w:hAnsi="David" w:cs="David"/>
          <w:sz w:val="28"/>
          <w:szCs w:val="28"/>
          <w:rtl/>
          <w:rPrChange w:id="7637" w:author="אברהם" w:date="2012-11-23T10:23:00Z">
            <w:rPr>
              <w:rFonts w:ascii="David" w:eastAsia="David" w:hAnsi="David" w:cs="David"/>
              <w:rtl/>
            </w:rPr>
          </w:rPrChange>
        </w:rPr>
        <w:t xml:space="preserve"> </w:t>
      </w:r>
      <w:r w:rsidRPr="00A90D62">
        <w:rPr>
          <w:rFonts w:ascii="David" w:hAnsi="David" w:cs="David"/>
          <w:sz w:val="28"/>
          <w:szCs w:val="28"/>
          <w:rtl/>
          <w:rPrChange w:id="7638" w:author="אברהם" w:date="2012-11-23T10:23:00Z">
            <w:rPr>
              <w:rFonts w:ascii="David" w:hAnsi="David" w:cs="David"/>
              <w:rtl/>
            </w:rPr>
          </w:rPrChange>
        </w:rPr>
        <w:t>בחזרה</w:t>
      </w:r>
      <w:r w:rsidRPr="00A90D62">
        <w:rPr>
          <w:rFonts w:ascii="David" w:eastAsia="David" w:hAnsi="David" w:cs="David"/>
          <w:sz w:val="28"/>
          <w:szCs w:val="28"/>
          <w:rtl/>
          <w:rPrChange w:id="7639" w:author="אברהם" w:date="2012-11-23T10:23:00Z">
            <w:rPr>
              <w:rFonts w:ascii="David" w:eastAsia="David" w:hAnsi="David" w:cs="David"/>
              <w:rtl/>
            </w:rPr>
          </w:rPrChange>
        </w:rPr>
        <w:t xml:space="preserve"> </w:t>
      </w:r>
      <w:r w:rsidRPr="00A90D62">
        <w:rPr>
          <w:rFonts w:ascii="David" w:hAnsi="David" w:cs="David"/>
          <w:sz w:val="28"/>
          <w:szCs w:val="28"/>
          <w:rtl/>
          <w:rPrChange w:id="7640" w:author="אברהם" w:date="2012-11-23T10:23:00Z">
            <w:rPr>
              <w:rFonts w:ascii="David" w:hAnsi="David" w:cs="David"/>
              <w:rtl/>
            </w:rPr>
          </w:rPrChange>
        </w:rPr>
        <w:t>רק</w:t>
      </w:r>
      <w:r w:rsidRPr="00A90D62">
        <w:rPr>
          <w:rFonts w:ascii="David" w:eastAsia="David" w:hAnsi="David" w:cs="David"/>
          <w:sz w:val="28"/>
          <w:szCs w:val="28"/>
          <w:rtl/>
          <w:rPrChange w:id="7641" w:author="אברהם" w:date="2012-11-23T10:23:00Z">
            <w:rPr>
              <w:rFonts w:ascii="David" w:eastAsia="David" w:hAnsi="David" w:cs="David"/>
              <w:rtl/>
            </w:rPr>
          </w:rPrChange>
        </w:rPr>
        <w:t xml:space="preserve"> </w:t>
      </w:r>
      <w:r w:rsidRPr="00A90D62">
        <w:rPr>
          <w:rFonts w:ascii="David" w:hAnsi="David" w:cs="David"/>
          <w:sz w:val="28"/>
          <w:szCs w:val="28"/>
          <w:rtl/>
          <w:rPrChange w:id="7642" w:author="אברהם" w:date="2012-11-23T10:23:00Z">
            <w:rPr>
              <w:rFonts w:ascii="David" w:hAnsi="David" w:cs="David"/>
              <w:rtl/>
            </w:rPr>
          </w:rPrChange>
        </w:rPr>
        <w:t>נחלה</w:t>
      </w:r>
      <w:r w:rsidRPr="00A90D62">
        <w:rPr>
          <w:rFonts w:ascii="David" w:eastAsia="David" w:hAnsi="David" w:cs="David"/>
          <w:sz w:val="28"/>
          <w:szCs w:val="28"/>
          <w:rtl/>
          <w:rPrChange w:id="7643" w:author="אברהם" w:date="2012-11-23T10:23:00Z">
            <w:rPr>
              <w:rFonts w:ascii="David" w:eastAsia="David" w:hAnsi="David" w:cs="David"/>
              <w:rtl/>
            </w:rPr>
          </w:rPrChange>
        </w:rPr>
        <w:t xml:space="preserve"> </w:t>
      </w:r>
      <w:r w:rsidRPr="00A90D62">
        <w:rPr>
          <w:rFonts w:ascii="David" w:hAnsi="David" w:cs="David"/>
          <w:sz w:val="28"/>
          <w:szCs w:val="28"/>
          <w:rtl/>
          <w:rPrChange w:id="7644" w:author="אברהם" w:date="2012-11-23T10:23:00Z">
            <w:rPr>
              <w:rFonts w:ascii="David" w:hAnsi="David" w:cs="David"/>
              <w:rtl/>
            </w:rPr>
          </w:rPrChange>
        </w:rPr>
        <w:t>אחת</w:t>
      </w:r>
      <w:r w:rsidRPr="00A90D62">
        <w:rPr>
          <w:rFonts w:ascii="David" w:eastAsia="David" w:hAnsi="David" w:cs="David"/>
          <w:sz w:val="28"/>
          <w:szCs w:val="28"/>
          <w:rtl/>
          <w:rPrChange w:id="7645" w:author="אברהם" w:date="2012-11-23T10:23:00Z">
            <w:rPr>
              <w:rFonts w:ascii="David" w:eastAsia="David" w:hAnsi="David" w:cs="David"/>
              <w:rtl/>
            </w:rPr>
          </w:rPrChange>
        </w:rPr>
        <w:t xml:space="preserve"> </w:t>
      </w:r>
      <w:r w:rsidRPr="00A90D62">
        <w:rPr>
          <w:rFonts w:ascii="David" w:hAnsi="David" w:cs="David"/>
          <w:sz w:val="28"/>
          <w:szCs w:val="28"/>
          <w:rtl/>
          <w:rPrChange w:id="7646" w:author="אברהם" w:date="2012-11-23T10:23:00Z">
            <w:rPr>
              <w:rFonts w:ascii="David" w:hAnsi="David" w:cs="David"/>
              <w:rtl/>
            </w:rPr>
          </w:rPrChange>
        </w:rPr>
        <w:t>לכל</w:t>
      </w:r>
      <w:r w:rsidRPr="00A90D62">
        <w:rPr>
          <w:rFonts w:ascii="David" w:eastAsia="David" w:hAnsi="David" w:cs="David"/>
          <w:sz w:val="28"/>
          <w:szCs w:val="28"/>
          <w:rtl/>
          <w:rPrChange w:id="7647" w:author="אברהם" w:date="2012-11-23T10:23:00Z">
            <w:rPr>
              <w:rFonts w:ascii="David" w:eastAsia="David" w:hAnsi="David" w:cs="David"/>
              <w:rtl/>
            </w:rPr>
          </w:rPrChange>
        </w:rPr>
        <w:t xml:space="preserve"> </w:t>
      </w:r>
      <w:r w:rsidRPr="00A90D62">
        <w:rPr>
          <w:rFonts w:ascii="David" w:hAnsi="David" w:cs="David"/>
          <w:sz w:val="28"/>
          <w:szCs w:val="28"/>
          <w:rtl/>
          <w:rPrChange w:id="7648" w:author="אברהם" w:date="2012-11-23T10:23:00Z">
            <w:rPr>
              <w:rFonts w:ascii="David" w:hAnsi="David" w:cs="David"/>
              <w:rtl/>
            </w:rPr>
          </w:rPrChange>
        </w:rPr>
        <w:t>היותר, ולכן, כל</w:t>
      </w:r>
      <w:r w:rsidRPr="00A90D62">
        <w:rPr>
          <w:rFonts w:ascii="David" w:eastAsia="David" w:hAnsi="David" w:cs="David"/>
          <w:sz w:val="28"/>
          <w:szCs w:val="28"/>
          <w:rtl/>
          <w:rPrChange w:id="7649" w:author="אברהם" w:date="2012-11-23T10:23:00Z">
            <w:rPr>
              <w:rFonts w:ascii="David" w:eastAsia="David" w:hAnsi="David" w:cs="David"/>
              <w:rtl/>
            </w:rPr>
          </w:rPrChange>
        </w:rPr>
        <w:t xml:space="preserve"> </w:t>
      </w:r>
      <w:r w:rsidRPr="00A90D62">
        <w:rPr>
          <w:rFonts w:ascii="David" w:hAnsi="David" w:cs="David"/>
          <w:sz w:val="28"/>
          <w:szCs w:val="28"/>
          <w:rtl/>
          <w:rPrChange w:id="7650" w:author="אברהם" w:date="2012-11-23T10:23:00Z">
            <w:rPr>
              <w:rFonts w:ascii="David" w:hAnsi="David" w:cs="David"/>
              <w:rtl/>
            </w:rPr>
          </w:rPrChange>
        </w:rPr>
        <w:t>מי</w:t>
      </w:r>
      <w:r w:rsidRPr="00A90D62">
        <w:rPr>
          <w:rFonts w:ascii="David" w:eastAsia="David" w:hAnsi="David" w:cs="David"/>
          <w:sz w:val="28"/>
          <w:szCs w:val="28"/>
          <w:rtl/>
          <w:rPrChange w:id="7651" w:author="אברהם" w:date="2012-11-23T10:23:00Z">
            <w:rPr>
              <w:rFonts w:ascii="David" w:eastAsia="David" w:hAnsi="David" w:cs="David"/>
              <w:rtl/>
            </w:rPr>
          </w:rPrChange>
        </w:rPr>
        <w:t xml:space="preserve"> </w:t>
      </w:r>
      <w:r w:rsidRPr="00A90D62">
        <w:rPr>
          <w:rFonts w:ascii="David" w:hAnsi="David" w:cs="David"/>
          <w:sz w:val="28"/>
          <w:szCs w:val="28"/>
          <w:rtl/>
          <w:rPrChange w:id="7652" w:author="אברהם" w:date="2012-11-23T10:23:00Z">
            <w:rPr>
              <w:rFonts w:ascii="David" w:hAnsi="David" w:cs="David"/>
              <w:rtl/>
            </w:rPr>
          </w:rPrChange>
        </w:rPr>
        <w:t>שיקנה</w:t>
      </w:r>
      <w:r w:rsidRPr="00A90D62">
        <w:rPr>
          <w:rFonts w:ascii="David" w:eastAsia="David" w:hAnsi="David" w:cs="David"/>
          <w:sz w:val="28"/>
          <w:szCs w:val="28"/>
          <w:rtl/>
          <w:rPrChange w:id="7653" w:author="אברהם" w:date="2012-11-23T10:23:00Z">
            <w:rPr>
              <w:rFonts w:ascii="David" w:eastAsia="David" w:hAnsi="David" w:cs="David"/>
              <w:rtl/>
            </w:rPr>
          </w:rPrChange>
        </w:rPr>
        <w:t xml:space="preserve"> </w:t>
      </w:r>
      <w:r w:rsidRPr="00A90D62">
        <w:rPr>
          <w:rFonts w:ascii="David" w:hAnsi="David" w:cs="David"/>
          <w:sz w:val="28"/>
          <w:szCs w:val="28"/>
          <w:rtl/>
          <w:rPrChange w:id="7654" w:author="אברהם" w:date="2012-11-23T10:23:00Z">
            <w:rPr>
              <w:rFonts w:ascii="David" w:hAnsi="David" w:cs="David"/>
              <w:rtl/>
            </w:rPr>
          </w:rPrChange>
        </w:rPr>
        <w:t>ממנו</w:t>
      </w:r>
      <w:r w:rsidRPr="00A90D62">
        <w:rPr>
          <w:rFonts w:ascii="David" w:eastAsia="David" w:hAnsi="David" w:cs="David"/>
          <w:sz w:val="28"/>
          <w:szCs w:val="28"/>
          <w:rtl/>
          <w:rPrChange w:id="7655" w:author="אברהם" w:date="2012-11-23T10:23:00Z">
            <w:rPr>
              <w:rFonts w:ascii="David" w:eastAsia="David" w:hAnsi="David" w:cs="David"/>
              <w:rtl/>
            </w:rPr>
          </w:rPrChange>
        </w:rPr>
        <w:t xml:space="preserve"> </w:t>
      </w:r>
      <w:r w:rsidRPr="00A90D62">
        <w:rPr>
          <w:rFonts w:ascii="David" w:hAnsi="David" w:cs="David"/>
          <w:sz w:val="28"/>
          <w:szCs w:val="28"/>
          <w:rtl/>
          <w:rPrChange w:id="7656" w:author="אברהם" w:date="2012-11-23T10:23:00Z">
            <w:rPr>
              <w:rFonts w:ascii="David" w:hAnsi="David" w:cs="David"/>
              <w:rtl/>
            </w:rPr>
          </w:rPrChange>
        </w:rPr>
        <w:t>נחלה, פרט</w:t>
      </w:r>
      <w:r w:rsidRPr="00A90D62">
        <w:rPr>
          <w:rFonts w:ascii="David" w:eastAsia="David" w:hAnsi="David" w:cs="David"/>
          <w:sz w:val="28"/>
          <w:szCs w:val="28"/>
          <w:rtl/>
          <w:rPrChange w:id="7657" w:author="אברהם" w:date="2012-11-23T10:23:00Z">
            <w:rPr>
              <w:rFonts w:ascii="David" w:eastAsia="David" w:hAnsi="David" w:cs="David"/>
              <w:rtl/>
            </w:rPr>
          </w:rPrChange>
        </w:rPr>
        <w:t xml:space="preserve"> </w:t>
      </w:r>
      <w:r w:rsidRPr="00A90D62">
        <w:rPr>
          <w:rFonts w:ascii="David" w:hAnsi="David" w:cs="David"/>
          <w:sz w:val="28"/>
          <w:szCs w:val="28"/>
          <w:rtl/>
          <w:rPrChange w:id="7658" w:author="אברהם" w:date="2012-11-23T10:23:00Z">
            <w:rPr>
              <w:rFonts w:ascii="David" w:hAnsi="David" w:cs="David"/>
              <w:rtl/>
            </w:rPr>
          </w:rPrChange>
        </w:rPr>
        <w:t>לאחד, יוכל</w:t>
      </w:r>
      <w:r w:rsidRPr="00A90D62">
        <w:rPr>
          <w:rFonts w:ascii="David" w:eastAsia="David" w:hAnsi="David" w:cs="David"/>
          <w:sz w:val="28"/>
          <w:szCs w:val="28"/>
          <w:rtl/>
          <w:rPrChange w:id="7659" w:author="אברהם" w:date="2012-11-23T10:23:00Z">
            <w:rPr>
              <w:rFonts w:ascii="David" w:eastAsia="David" w:hAnsi="David" w:cs="David"/>
              <w:rtl/>
            </w:rPr>
          </w:rPrChange>
        </w:rPr>
        <w:t xml:space="preserve"> </w:t>
      </w:r>
      <w:r w:rsidRPr="00A90D62">
        <w:rPr>
          <w:rFonts w:ascii="David" w:hAnsi="David" w:cs="David"/>
          <w:sz w:val="28"/>
          <w:szCs w:val="28"/>
          <w:rtl/>
          <w:rPrChange w:id="7660" w:author="אברהם" w:date="2012-11-23T10:23:00Z">
            <w:rPr>
              <w:rFonts w:ascii="David" w:hAnsi="David" w:cs="David"/>
              <w:rtl/>
            </w:rPr>
          </w:rPrChange>
        </w:rPr>
        <w:t>לשמור</w:t>
      </w:r>
      <w:r w:rsidRPr="00A90D62">
        <w:rPr>
          <w:rFonts w:ascii="David" w:eastAsia="David" w:hAnsi="David" w:cs="David"/>
          <w:sz w:val="28"/>
          <w:szCs w:val="28"/>
          <w:rtl/>
          <w:rPrChange w:id="7661" w:author="אברהם" w:date="2012-11-23T10:23:00Z">
            <w:rPr>
              <w:rFonts w:ascii="David" w:eastAsia="David" w:hAnsi="David" w:cs="David"/>
              <w:rtl/>
            </w:rPr>
          </w:rPrChange>
        </w:rPr>
        <w:t xml:space="preserve"> </w:t>
      </w:r>
      <w:r w:rsidRPr="00A90D62">
        <w:rPr>
          <w:rFonts w:ascii="David" w:hAnsi="David" w:cs="David"/>
          <w:sz w:val="28"/>
          <w:szCs w:val="28"/>
          <w:rtl/>
          <w:rPrChange w:id="7662" w:author="אברהם" w:date="2012-11-23T10:23:00Z">
            <w:rPr>
              <w:rFonts w:ascii="David" w:hAnsi="David" w:cs="David"/>
              <w:rtl/>
            </w:rPr>
          </w:rPrChange>
        </w:rPr>
        <w:t>על</w:t>
      </w:r>
      <w:r w:rsidRPr="00A90D62">
        <w:rPr>
          <w:rFonts w:ascii="David" w:eastAsia="David" w:hAnsi="David" w:cs="David"/>
          <w:sz w:val="28"/>
          <w:szCs w:val="28"/>
          <w:rtl/>
          <w:rPrChange w:id="7663" w:author="אברהם" w:date="2012-11-23T10:23:00Z">
            <w:rPr>
              <w:rFonts w:ascii="David" w:eastAsia="David" w:hAnsi="David" w:cs="David"/>
              <w:rtl/>
            </w:rPr>
          </w:rPrChange>
        </w:rPr>
        <w:t xml:space="preserve"> </w:t>
      </w:r>
      <w:r w:rsidRPr="00A90D62">
        <w:rPr>
          <w:rFonts w:ascii="David" w:hAnsi="David" w:cs="David"/>
          <w:sz w:val="28"/>
          <w:szCs w:val="28"/>
          <w:rtl/>
          <w:rPrChange w:id="7664" w:author="אברהם" w:date="2012-11-23T10:23:00Z">
            <w:rPr>
              <w:rFonts w:ascii="David" w:hAnsi="David" w:cs="David"/>
              <w:rtl/>
            </w:rPr>
          </w:rPrChange>
        </w:rPr>
        <w:t>הנחלה. אולם</w:t>
      </w:r>
      <w:r w:rsidRPr="00A90D62">
        <w:rPr>
          <w:rFonts w:ascii="David" w:eastAsia="David" w:hAnsi="David" w:cs="David"/>
          <w:sz w:val="28"/>
          <w:szCs w:val="28"/>
          <w:rtl/>
          <w:rPrChange w:id="7665" w:author="אברהם" w:date="2012-11-23T10:23:00Z">
            <w:rPr>
              <w:rFonts w:ascii="David" w:eastAsia="David" w:hAnsi="David" w:cs="David"/>
              <w:rtl/>
            </w:rPr>
          </w:rPrChange>
        </w:rPr>
        <w:t xml:space="preserve"> </w:t>
      </w:r>
      <w:r w:rsidRPr="00A90D62">
        <w:rPr>
          <w:rFonts w:ascii="David" w:hAnsi="David" w:cs="David"/>
          <w:sz w:val="28"/>
          <w:szCs w:val="28"/>
          <w:rtl/>
          <w:rPrChange w:id="7666" w:author="אברהם" w:date="2012-11-23T10:23:00Z">
            <w:rPr>
              <w:rFonts w:ascii="David" w:hAnsi="David" w:cs="David"/>
              <w:rtl/>
            </w:rPr>
          </w:rPrChange>
        </w:rPr>
        <w:t>בהמשך, כשלכל</w:t>
      </w:r>
      <w:r w:rsidRPr="00A90D62">
        <w:rPr>
          <w:rFonts w:ascii="David" w:eastAsia="David" w:hAnsi="David" w:cs="David"/>
          <w:sz w:val="28"/>
          <w:szCs w:val="28"/>
          <w:rtl/>
          <w:rPrChange w:id="7667" w:author="אברהם" w:date="2012-11-23T10:23:00Z">
            <w:rPr>
              <w:rFonts w:ascii="David" w:eastAsia="David" w:hAnsi="David" w:cs="David"/>
              <w:rtl/>
            </w:rPr>
          </w:rPrChange>
        </w:rPr>
        <w:t xml:space="preserve"> </w:t>
      </w:r>
      <w:r w:rsidRPr="00A90D62">
        <w:rPr>
          <w:rFonts w:ascii="David" w:hAnsi="David" w:cs="David"/>
          <w:sz w:val="28"/>
          <w:szCs w:val="28"/>
          <w:rtl/>
          <w:rPrChange w:id="7668" w:author="אברהם" w:date="2012-11-23T10:23:00Z">
            <w:rPr>
              <w:rFonts w:ascii="David" w:hAnsi="David" w:cs="David"/>
              <w:rtl/>
            </w:rPr>
          </w:rPrChange>
        </w:rPr>
        <w:t>אדם</w:t>
      </w:r>
      <w:r w:rsidRPr="00A90D62">
        <w:rPr>
          <w:rFonts w:ascii="David" w:eastAsia="David" w:hAnsi="David" w:cs="David"/>
          <w:sz w:val="28"/>
          <w:szCs w:val="28"/>
          <w:rtl/>
          <w:rPrChange w:id="7669" w:author="אברהם" w:date="2012-11-23T10:23:00Z">
            <w:rPr>
              <w:rFonts w:ascii="David" w:eastAsia="David" w:hAnsi="David" w:cs="David"/>
              <w:rtl/>
            </w:rPr>
          </w:rPrChange>
        </w:rPr>
        <w:t xml:space="preserve"> </w:t>
      </w:r>
      <w:r w:rsidRPr="00A90D62">
        <w:rPr>
          <w:rFonts w:ascii="David" w:hAnsi="David" w:cs="David"/>
          <w:sz w:val="28"/>
          <w:szCs w:val="28"/>
          <w:rtl/>
          <w:rPrChange w:id="7670" w:author="אברהם" w:date="2012-11-23T10:23:00Z">
            <w:rPr>
              <w:rFonts w:ascii="David" w:hAnsi="David" w:cs="David"/>
              <w:rtl/>
            </w:rPr>
          </w:rPrChange>
        </w:rPr>
        <w:t>ישנה</w:t>
      </w:r>
      <w:r w:rsidRPr="00A90D62">
        <w:rPr>
          <w:rFonts w:ascii="David" w:eastAsia="David" w:hAnsi="David" w:cs="David"/>
          <w:sz w:val="28"/>
          <w:szCs w:val="28"/>
          <w:rtl/>
          <w:rPrChange w:id="7671" w:author="אברהם" w:date="2012-11-23T10:23:00Z">
            <w:rPr>
              <w:rFonts w:ascii="David" w:eastAsia="David" w:hAnsi="David" w:cs="David"/>
              <w:rtl/>
            </w:rPr>
          </w:rPrChange>
        </w:rPr>
        <w:t xml:space="preserve"> </w:t>
      </w:r>
      <w:r w:rsidRPr="00A90D62">
        <w:rPr>
          <w:rFonts w:ascii="David" w:hAnsi="David" w:cs="David"/>
          <w:sz w:val="28"/>
          <w:szCs w:val="28"/>
          <w:rtl/>
          <w:rPrChange w:id="7672" w:author="אברהם" w:date="2012-11-23T10:23:00Z">
            <w:rPr>
              <w:rFonts w:ascii="David" w:hAnsi="David" w:cs="David"/>
              <w:rtl/>
            </w:rPr>
          </w:rPrChange>
        </w:rPr>
        <w:t>נחלה</w:t>
      </w:r>
      <w:r w:rsidRPr="00A90D62">
        <w:rPr>
          <w:rFonts w:ascii="David" w:eastAsia="David" w:hAnsi="David" w:cs="David"/>
          <w:sz w:val="28"/>
          <w:szCs w:val="28"/>
          <w:rtl/>
          <w:rPrChange w:id="7673" w:author="אברהם" w:date="2012-11-23T10:23:00Z">
            <w:rPr>
              <w:rFonts w:ascii="David" w:eastAsia="David" w:hAnsi="David" w:cs="David"/>
              <w:rtl/>
            </w:rPr>
          </w:rPrChange>
        </w:rPr>
        <w:t xml:space="preserve"> </w:t>
      </w:r>
      <w:r w:rsidRPr="00A90D62">
        <w:rPr>
          <w:rFonts w:ascii="David" w:hAnsi="David" w:cs="David"/>
          <w:sz w:val="28"/>
          <w:szCs w:val="28"/>
          <w:rtl/>
          <w:rPrChange w:id="7674" w:author="אברהם" w:date="2012-11-23T10:23:00Z">
            <w:rPr>
              <w:rFonts w:ascii="David" w:hAnsi="David" w:cs="David"/>
              <w:rtl/>
            </w:rPr>
          </w:rPrChange>
        </w:rPr>
        <w:t>אחת, הדרך</w:t>
      </w:r>
      <w:r w:rsidRPr="00A90D62">
        <w:rPr>
          <w:rFonts w:ascii="David" w:eastAsia="David" w:hAnsi="David" w:cs="David"/>
          <w:sz w:val="28"/>
          <w:szCs w:val="28"/>
          <w:rtl/>
          <w:rPrChange w:id="7675" w:author="אברהם" w:date="2012-11-23T10:23:00Z">
            <w:rPr>
              <w:rFonts w:ascii="David" w:eastAsia="David" w:hAnsi="David" w:cs="David"/>
              <w:rtl/>
            </w:rPr>
          </w:rPrChange>
        </w:rPr>
        <w:t xml:space="preserve"> </w:t>
      </w:r>
      <w:r w:rsidRPr="00A90D62">
        <w:rPr>
          <w:rFonts w:ascii="David" w:hAnsi="David" w:cs="David"/>
          <w:sz w:val="28"/>
          <w:szCs w:val="28"/>
          <w:rtl/>
          <w:rPrChange w:id="7676" w:author="אברהם" w:date="2012-11-23T10:23:00Z">
            <w:rPr>
              <w:rFonts w:ascii="David" w:hAnsi="David" w:cs="David"/>
              <w:rtl/>
            </w:rPr>
          </w:rPrChange>
        </w:rPr>
        <w:t>היחידה</w:t>
      </w:r>
      <w:r w:rsidRPr="00A90D62">
        <w:rPr>
          <w:rFonts w:ascii="David" w:eastAsia="David" w:hAnsi="David" w:cs="David"/>
          <w:sz w:val="28"/>
          <w:szCs w:val="28"/>
          <w:rtl/>
          <w:rPrChange w:id="7677" w:author="אברהם" w:date="2012-11-23T10:23:00Z">
            <w:rPr>
              <w:rFonts w:ascii="David" w:eastAsia="David" w:hAnsi="David" w:cs="David"/>
              <w:rtl/>
            </w:rPr>
          </w:rPrChange>
        </w:rPr>
        <w:t xml:space="preserve"> </w:t>
      </w:r>
      <w:r w:rsidRPr="00A90D62">
        <w:rPr>
          <w:rFonts w:ascii="David" w:hAnsi="David" w:cs="David"/>
          <w:sz w:val="28"/>
          <w:szCs w:val="28"/>
          <w:rtl/>
          <w:rPrChange w:id="7678" w:author="אברהם" w:date="2012-11-23T10:23:00Z">
            <w:rPr>
              <w:rFonts w:ascii="David" w:hAnsi="David" w:cs="David"/>
              <w:rtl/>
            </w:rPr>
          </w:rPrChange>
        </w:rPr>
        <w:t>שבה</w:t>
      </w:r>
      <w:r w:rsidRPr="00A90D62">
        <w:rPr>
          <w:rFonts w:ascii="David" w:eastAsia="David" w:hAnsi="David" w:cs="David"/>
          <w:sz w:val="28"/>
          <w:szCs w:val="28"/>
          <w:rtl/>
          <w:rPrChange w:id="7679" w:author="אברהם" w:date="2012-11-23T10:23:00Z">
            <w:rPr>
              <w:rFonts w:ascii="David" w:eastAsia="David" w:hAnsi="David" w:cs="David"/>
              <w:rtl/>
            </w:rPr>
          </w:rPrChange>
        </w:rPr>
        <w:t xml:space="preserve"> </w:t>
      </w:r>
      <w:r w:rsidRPr="00A90D62">
        <w:rPr>
          <w:rFonts w:ascii="David" w:hAnsi="David" w:cs="David"/>
          <w:sz w:val="28"/>
          <w:szCs w:val="28"/>
          <w:rtl/>
          <w:rPrChange w:id="7680" w:author="אברהם" w:date="2012-11-23T10:23:00Z">
            <w:rPr>
              <w:rFonts w:ascii="David" w:hAnsi="David" w:cs="David"/>
              <w:rtl/>
            </w:rPr>
          </w:rPrChange>
        </w:rPr>
        <w:t>אדם</w:t>
      </w:r>
      <w:r w:rsidRPr="00A90D62">
        <w:rPr>
          <w:rFonts w:ascii="David" w:eastAsia="David" w:hAnsi="David" w:cs="David"/>
          <w:sz w:val="28"/>
          <w:szCs w:val="28"/>
          <w:rtl/>
          <w:rPrChange w:id="7681" w:author="אברהם" w:date="2012-11-23T10:23:00Z">
            <w:rPr>
              <w:rFonts w:ascii="David" w:eastAsia="David" w:hAnsi="David" w:cs="David"/>
              <w:rtl/>
            </w:rPr>
          </w:rPrChange>
        </w:rPr>
        <w:t xml:space="preserve"> </w:t>
      </w:r>
      <w:r w:rsidRPr="00A90D62">
        <w:rPr>
          <w:rFonts w:ascii="David" w:hAnsi="David" w:cs="David"/>
          <w:sz w:val="28"/>
          <w:szCs w:val="28"/>
          <w:rtl/>
          <w:rPrChange w:id="7682" w:author="אברהם" w:date="2012-11-23T10:23:00Z">
            <w:rPr>
              <w:rFonts w:ascii="David" w:hAnsi="David" w:cs="David"/>
              <w:rtl/>
            </w:rPr>
          </w:rPrChange>
        </w:rPr>
        <w:t>יכול</w:t>
      </w:r>
      <w:r w:rsidRPr="00A90D62">
        <w:rPr>
          <w:rFonts w:ascii="David" w:eastAsia="David" w:hAnsi="David" w:cs="David"/>
          <w:sz w:val="28"/>
          <w:szCs w:val="28"/>
          <w:rtl/>
          <w:rPrChange w:id="7683" w:author="אברהם" w:date="2012-11-23T10:23:00Z">
            <w:rPr>
              <w:rFonts w:ascii="David" w:eastAsia="David" w:hAnsi="David" w:cs="David"/>
              <w:rtl/>
            </w:rPr>
          </w:rPrChange>
        </w:rPr>
        <w:t xml:space="preserve"> </w:t>
      </w:r>
      <w:r w:rsidRPr="00A90D62">
        <w:rPr>
          <w:rFonts w:ascii="David" w:hAnsi="David" w:cs="David"/>
          <w:sz w:val="28"/>
          <w:szCs w:val="28"/>
          <w:rtl/>
          <w:rPrChange w:id="7684" w:author="אברהם" w:date="2012-11-23T10:23:00Z">
            <w:rPr>
              <w:rFonts w:ascii="David" w:hAnsi="David" w:cs="David"/>
              <w:rtl/>
            </w:rPr>
          </w:rPrChange>
        </w:rPr>
        <w:t>לקנות</w:t>
      </w:r>
      <w:r w:rsidRPr="00A90D62">
        <w:rPr>
          <w:rFonts w:ascii="David" w:eastAsia="David" w:hAnsi="David" w:cs="David"/>
          <w:sz w:val="28"/>
          <w:szCs w:val="28"/>
          <w:rtl/>
          <w:rPrChange w:id="7685" w:author="אברהם" w:date="2012-11-23T10:23:00Z">
            <w:rPr>
              <w:rFonts w:ascii="David" w:eastAsia="David" w:hAnsi="David" w:cs="David"/>
              <w:rtl/>
            </w:rPr>
          </w:rPrChange>
        </w:rPr>
        <w:t xml:space="preserve"> </w:t>
      </w:r>
      <w:r w:rsidRPr="00A90D62">
        <w:rPr>
          <w:rFonts w:ascii="David" w:hAnsi="David" w:cs="David"/>
          <w:sz w:val="28"/>
          <w:szCs w:val="28"/>
          <w:rtl/>
          <w:rPrChange w:id="7686" w:author="אברהם" w:date="2012-11-23T10:23:00Z">
            <w:rPr>
              <w:rFonts w:ascii="David" w:hAnsi="David" w:cs="David"/>
              <w:rtl/>
            </w:rPr>
          </w:rPrChange>
        </w:rPr>
        <w:t>נחלה</w:t>
      </w:r>
      <w:r w:rsidRPr="00A90D62">
        <w:rPr>
          <w:rFonts w:ascii="David" w:eastAsia="David" w:hAnsi="David" w:cs="David"/>
          <w:sz w:val="28"/>
          <w:szCs w:val="28"/>
          <w:rtl/>
          <w:rPrChange w:id="7687" w:author="אברהם" w:date="2012-11-23T10:23:00Z">
            <w:rPr>
              <w:rFonts w:ascii="David" w:eastAsia="David" w:hAnsi="David" w:cs="David"/>
              <w:rtl/>
            </w:rPr>
          </w:rPrChange>
        </w:rPr>
        <w:t xml:space="preserve"> </w:t>
      </w:r>
      <w:r w:rsidRPr="00A90D62">
        <w:rPr>
          <w:rFonts w:ascii="David" w:hAnsi="David" w:cs="David"/>
          <w:sz w:val="28"/>
          <w:szCs w:val="28"/>
          <w:rtl/>
          <w:rPrChange w:id="7688" w:author="אברהם" w:date="2012-11-23T10:23:00Z">
            <w:rPr>
              <w:rFonts w:ascii="David" w:hAnsi="David" w:cs="David"/>
              <w:rtl/>
            </w:rPr>
          </w:rPrChange>
        </w:rPr>
        <w:t>חדשה</w:t>
      </w:r>
      <w:r w:rsidRPr="00A90D62">
        <w:rPr>
          <w:rFonts w:ascii="David" w:eastAsia="David" w:hAnsi="David" w:cs="David"/>
          <w:sz w:val="28"/>
          <w:szCs w:val="28"/>
          <w:rtl/>
          <w:rPrChange w:id="7689" w:author="אברהם" w:date="2012-11-23T10:23:00Z">
            <w:rPr>
              <w:rFonts w:ascii="David" w:eastAsia="David" w:hAnsi="David" w:cs="David"/>
              <w:rtl/>
            </w:rPr>
          </w:rPrChange>
        </w:rPr>
        <w:t xml:space="preserve"> </w:t>
      </w:r>
      <w:r w:rsidRPr="00A90D62">
        <w:rPr>
          <w:rFonts w:ascii="David" w:hAnsi="David" w:cs="David"/>
          <w:sz w:val="28"/>
          <w:szCs w:val="28"/>
          <w:rtl/>
          <w:rPrChange w:id="7690" w:author="אברהם" w:date="2012-11-23T10:23:00Z">
            <w:rPr>
              <w:rFonts w:ascii="David" w:hAnsi="David" w:cs="David"/>
              <w:rtl/>
            </w:rPr>
          </w:rPrChange>
        </w:rPr>
        <w:t xml:space="preserve">היא, </w:t>
      </w:r>
      <w:del w:id="7691" w:author="אברהם" w:date="2012-11-26T17:49:00Z">
        <w:r w:rsidRPr="00A90D62" w:rsidDel="00A76878">
          <w:rPr>
            <w:rFonts w:ascii="David" w:hAnsi="David" w:cs="David"/>
            <w:sz w:val="28"/>
            <w:szCs w:val="28"/>
            <w:rtl/>
            <w:rPrChange w:id="7692" w:author="אברהם" w:date="2012-11-23T10:23:00Z">
              <w:rPr>
                <w:rFonts w:ascii="David" w:hAnsi="David" w:cs="David"/>
                <w:rtl/>
              </w:rPr>
            </w:rPrChange>
          </w:rPr>
          <w:delText>אם</w:delText>
        </w:r>
        <w:r w:rsidRPr="00A90D62" w:rsidDel="00A76878">
          <w:rPr>
            <w:rFonts w:ascii="David" w:eastAsia="David" w:hAnsi="David" w:cs="David"/>
            <w:sz w:val="28"/>
            <w:szCs w:val="28"/>
            <w:rtl/>
            <w:rPrChange w:id="7693" w:author="אברהם" w:date="2012-11-23T10:23:00Z">
              <w:rPr>
                <w:rFonts w:ascii="David" w:eastAsia="David" w:hAnsi="David" w:cs="David"/>
                <w:rtl/>
              </w:rPr>
            </w:rPrChange>
          </w:rPr>
          <w:delText xml:space="preserve"> </w:delText>
        </w:r>
      </w:del>
      <w:ins w:id="7694" w:author="אברהם" w:date="2012-11-26T17:49:00Z">
        <w:r w:rsidR="00A76878">
          <w:rPr>
            <w:rFonts w:ascii="David" w:hAnsi="David" w:cs="David" w:hint="cs"/>
            <w:sz w:val="28"/>
            <w:szCs w:val="28"/>
            <w:rtl/>
          </w:rPr>
          <w:t>כש</w:t>
        </w:r>
      </w:ins>
      <w:r w:rsidRPr="00A90D62">
        <w:rPr>
          <w:rFonts w:ascii="David" w:hAnsi="David" w:cs="David"/>
          <w:sz w:val="28"/>
          <w:szCs w:val="28"/>
          <w:rtl/>
          <w:rPrChange w:id="7695" w:author="אברהם" w:date="2012-11-23T10:23:00Z">
            <w:rPr>
              <w:rFonts w:ascii="David" w:hAnsi="David" w:cs="David"/>
              <w:rtl/>
            </w:rPr>
          </w:rPrChange>
        </w:rPr>
        <w:t>העסקה</w:t>
      </w:r>
      <w:r w:rsidRPr="00A90D62">
        <w:rPr>
          <w:rFonts w:ascii="David" w:eastAsia="David" w:hAnsi="David" w:cs="David"/>
          <w:sz w:val="28"/>
          <w:szCs w:val="28"/>
          <w:rtl/>
          <w:rPrChange w:id="7696" w:author="אברהם" w:date="2012-11-23T10:23:00Z">
            <w:rPr>
              <w:rFonts w:ascii="David" w:eastAsia="David" w:hAnsi="David" w:cs="David"/>
              <w:rtl/>
            </w:rPr>
          </w:rPrChange>
        </w:rPr>
        <w:t xml:space="preserve"> </w:t>
      </w:r>
      <w:r w:rsidRPr="00A90D62">
        <w:rPr>
          <w:rFonts w:ascii="David" w:hAnsi="David" w:cs="David"/>
          <w:sz w:val="28"/>
          <w:szCs w:val="28"/>
          <w:rtl/>
          <w:rPrChange w:id="7697" w:author="אברהם" w:date="2012-11-23T10:23:00Z">
            <w:rPr>
              <w:rFonts w:ascii="David" w:hAnsi="David" w:cs="David"/>
              <w:rtl/>
            </w:rPr>
          </w:rPrChange>
        </w:rPr>
        <w:t>תהיה</w:t>
      </w:r>
      <w:r w:rsidRPr="00A90D62">
        <w:rPr>
          <w:rFonts w:ascii="David" w:eastAsia="David" w:hAnsi="David" w:cs="David"/>
          <w:sz w:val="28"/>
          <w:szCs w:val="28"/>
          <w:rtl/>
          <w:rPrChange w:id="7698" w:author="אברהם" w:date="2012-11-23T10:23:00Z">
            <w:rPr>
              <w:rFonts w:ascii="David" w:eastAsia="David" w:hAnsi="David" w:cs="David"/>
              <w:rtl/>
            </w:rPr>
          </w:rPrChange>
        </w:rPr>
        <w:t xml:space="preserve"> </w:t>
      </w:r>
      <w:r w:rsidRPr="00A90D62">
        <w:rPr>
          <w:rFonts w:ascii="David" w:hAnsi="David" w:cs="David"/>
          <w:sz w:val="28"/>
          <w:szCs w:val="28"/>
          <w:rtl/>
          <w:rPrChange w:id="7699" w:author="אברהם" w:date="2012-11-23T10:23:00Z">
            <w:rPr>
              <w:rFonts w:ascii="David" w:hAnsi="David" w:cs="David"/>
              <w:rtl/>
            </w:rPr>
          </w:rPrChange>
        </w:rPr>
        <w:t>חלק</w:t>
      </w:r>
      <w:r w:rsidRPr="00A90D62">
        <w:rPr>
          <w:rFonts w:ascii="David" w:eastAsia="David" w:hAnsi="David" w:cs="David"/>
          <w:sz w:val="28"/>
          <w:szCs w:val="28"/>
          <w:rtl/>
          <w:rPrChange w:id="7700" w:author="אברהם" w:date="2012-11-23T10:23:00Z">
            <w:rPr>
              <w:rFonts w:ascii="David" w:eastAsia="David" w:hAnsi="David" w:cs="David"/>
              <w:rtl/>
            </w:rPr>
          </w:rPrChange>
        </w:rPr>
        <w:t xml:space="preserve"> </w:t>
      </w:r>
      <w:r w:rsidRPr="00A90D62">
        <w:rPr>
          <w:rFonts w:ascii="David" w:hAnsi="David" w:cs="David"/>
          <w:sz w:val="28"/>
          <w:szCs w:val="28"/>
          <w:rtl/>
          <w:rPrChange w:id="7701" w:author="אברהם" w:date="2012-11-23T10:23:00Z">
            <w:rPr>
              <w:rFonts w:ascii="David" w:hAnsi="David" w:cs="David"/>
              <w:rtl/>
            </w:rPr>
          </w:rPrChange>
        </w:rPr>
        <w:t>ממעגל. על-פי</w:t>
      </w:r>
      <w:r w:rsidRPr="00A90D62">
        <w:rPr>
          <w:rFonts w:ascii="David" w:eastAsia="David" w:hAnsi="David" w:cs="David"/>
          <w:sz w:val="28"/>
          <w:szCs w:val="28"/>
          <w:rtl/>
          <w:rPrChange w:id="7702" w:author="אברהם" w:date="2012-11-23T10:23:00Z">
            <w:rPr>
              <w:rFonts w:ascii="David" w:eastAsia="David" w:hAnsi="David" w:cs="David"/>
              <w:rtl/>
            </w:rPr>
          </w:rPrChange>
        </w:rPr>
        <w:t xml:space="preserve"> </w:t>
      </w:r>
      <w:r w:rsidRPr="00A90D62">
        <w:rPr>
          <w:rFonts w:ascii="David" w:hAnsi="David" w:cs="David"/>
          <w:sz w:val="28"/>
          <w:szCs w:val="28"/>
          <w:rtl/>
          <w:rPrChange w:id="7703" w:author="אברהם" w:date="2012-11-23T10:23:00Z">
            <w:rPr>
              <w:rFonts w:ascii="David" w:hAnsi="David" w:cs="David"/>
              <w:rtl/>
            </w:rPr>
          </w:rPrChange>
        </w:rPr>
        <w:t>הנוסחה</w:t>
      </w:r>
      <w:r w:rsidRPr="00A90D62">
        <w:rPr>
          <w:rFonts w:ascii="David" w:eastAsia="David" w:hAnsi="David" w:cs="David"/>
          <w:sz w:val="28"/>
          <w:szCs w:val="28"/>
          <w:rtl/>
          <w:rPrChange w:id="7704" w:author="אברהם" w:date="2012-11-23T10:23:00Z">
            <w:rPr>
              <w:rFonts w:ascii="David" w:eastAsia="David" w:hAnsi="David" w:cs="David"/>
              <w:rtl/>
            </w:rPr>
          </w:rPrChange>
        </w:rPr>
        <w:t xml:space="preserve"> </w:t>
      </w:r>
      <w:r w:rsidRPr="00A90D62">
        <w:rPr>
          <w:rFonts w:ascii="David" w:hAnsi="David" w:cs="David"/>
          <w:sz w:val="28"/>
          <w:szCs w:val="28"/>
          <w:rtl/>
          <w:rPrChange w:id="7705" w:author="אברהם" w:date="2012-11-23T10:23:00Z">
            <w:rPr>
              <w:rFonts w:ascii="David" w:hAnsi="David" w:cs="David"/>
              <w:rtl/>
            </w:rPr>
          </w:rPrChange>
        </w:rPr>
        <w:t>בסוף</w:t>
      </w:r>
      <w:r w:rsidRPr="00A90D62">
        <w:rPr>
          <w:rFonts w:ascii="David" w:eastAsia="David" w:hAnsi="David" w:cs="David"/>
          <w:sz w:val="28"/>
          <w:szCs w:val="28"/>
          <w:rtl/>
          <w:rPrChange w:id="7706" w:author="אברהם" w:date="2012-11-23T10:23:00Z">
            <w:rPr>
              <w:rFonts w:ascii="David" w:eastAsia="David" w:hAnsi="David" w:cs="David"/>
              <w:rtl/>
            </w:rPr>
          </w:rPrChange>
        </w:rPr>
        <w:t xml:space="preserve"> </w:t>
      </w:r>
      <w:r w:rsidRPr="00A90D62">
        <w:rPr>
          <w:rFonts w:ascii="David" w:hAnsi="David" w:cs="David"/>
          <w:sz w:val="28"/>
          <w:szCs w:val="28"/>
          <w:rtl/>
          <w:rPrChange w:id="7707" w:author="אברהם" w:date="2012-11-23T10:23:00Z">
            <w:rPr>
              <w:rFonts w:ascii="David" w:hAnsi="David" w:cs="David"/>
              <w:rtl/>
            </w:rPr>
          </w:rPrChange>
        </w:rPr>
        <w:t>סעיף</w:t>
      </w:r>
      <w:r w:rsidRPr="00A90D62">
        <w:rPr>
          <w:rFonts w:ascii="David" w:eastAsia="David" w:hAnsi="David" w:cs="David"/>
          <w:sz w:val="28"/>
          <w:szCs w:val="28"/>
          <w:rtl/>
          <w:rPrChange w:id="7708" w:author="אברהם" w:date="2012-11-23T10:23:00Z">
            <w:rPr>
              <w:rFonts w:ascii="David" w:eastAsia="David" w:hAnsi="David" w:cs="David"/>
              <w:rtl/>
            </w:rPr>
          </w:rPrChange>
        </w:rPr>
        <w:t xml:space="preserve"> </w:t>
      </w:r>
      <w:r w:rsidRPr="00A90D62">
        <w:rPr>
          <w:rFonts w:ascii="David" w:hAnsi="David" w:cs="David"/>
          <w:sz w:val="28"/>
          <w:szCs w:val="28"/>
          <w:rtl/>
          <w:rPrChange w:id="7709" w:author="אברהם" w:date="2012-11-23T10:23:00Z">
            <w:rPr>
              <w:rFonts w:ascii="David" w:hAnsi="David" w:cs="David"/>
              <w:rtl/>
            </w:rPr>
          </w:rPrChange>
        </w:rPr>
        <w:t>ג, הסתברות</w:t>
      </w:r>
      <w:r w:rsidRPr="00A90D62">
        <w:rPr>
          <w:rFonts w:ascii="David" w:eastAsia="David" w:hAnsi="David" w:cs="David"/>
          <w:sz w:val="28"/>
          <w:szCs w:val="28"/>
          <w:rtl/>
          <w:rPrChange w:id="7710" w:author="אברהם" w:date="2012-11-23T10:23:00Z">
            <w:rPr>
              <w:rFonts w:ascii="David" w:eastAsia="David" w:hAnsi="David" w:cs="David"/>
              <w:rtl/>
            </w:rPr>
          </w:rPrChange>
        </w:rPr>
        <w:t xml:space="preserve"> </w:t>
      </w:r>
      <w:r w:rsidRPr="00A90D62">
        <w:rPr>
          <w:rFonts w:ascii="David" w:hAnsi="David" w:cs="David"/>
          <w:sz w:val="28"/>
          <w:szCs w:val="28"/>
          <w:rtl/>
          <w:rPrChange w:id="7711" w:author="אברהם" w:date="2012-11-23T10:23:00Z">
            <w:rPr>
              <w:rFonts w:ascii="David" w:hAnsi="David" w:cs="David"/>
              <w:rtl/>
            </w:rPr>
          </w:rPrChange>
        </w:rPr>
        <w:t>זו</w:t>
      </w:r>
      <w:r w:rsidRPr="00A90D62">
        <w:rPr>
          <w:rFonts w:ascii="David" w:eastAsia="David" w:hAnsi="David" w:cs="David"/>
          <w:sz w:val="28"/>
          <w:szCs w:val="28"/>
          <w:rtl/>
          <w:rPrChange w:id="7712" w:author="אברהם" w:date="2012-11-23T10:23:00Z">
            <w:rPr>
              <w:rFonts w:ascii="David" w:eastAsia="David" w:hAnsi="David" w:cs="David"/>
              <w:rtl/>
            </w:rPr>
          </w:rPrChange>
        </w:rPr>
        <w:t xml:space="preserve"> </w:t>
      </w:r>
      <w:r w:rsidRPr="00A90D62">
        <w:rPr>
          <w:rFonts w:ascii="David" w:hAnsi="David" w:cs="David"/>
          <w:sz w:val="28"/>
          <w:szCs w:val="28"/>
          <w:rtl/>
          <w:rPrChange w:id="7713" w:author="אברהם" w:date="2012-11-23T10:23:00Z">
            <w:rPr>
              <w:rFonts w:ascii="David" w:hAnsi="David" w:cs="David"/>
              <w:rtl/>
            </w:rPr>
          </w:rPrChange>
        </w:rPr>
        <w:t>שואפת</w:t>
      </w:r>
      <w:r w:rsidRPr="00A90D62">
        <w:rPr>
          <w:rFonts w:ascii="David" w:eastAsia="David" w:hAnsi="David" w:cs="David"/>
          <w:sz w:val="28"/>
          <w:szCs w:val="28"/>
          <w:rtl/>
          <w:rPrChange w:id="7714" w:author="אברהם" w:date="2012-11-23T10:23:00Z">
            <w:rPr>
              <w:rFonts w:ascii="David" w:eastAsia="David" w:hAnsi="David" w:cs="David"/>
              <w:rtl/>
            </w:rPr>
          </w:rPrChange>
        </w:rPr>
        <w:t xml:space="preserve"> </w:t>
      </w:r>
      <w:r w:rsidRPr="00A90D62">
        <w:rPr>
          <w:rFonts w:ascii="David" w:hAnsi="David" w:cs="David"/>
          <w:sz w:val="28"/>
          <w:szCs w:val="28"/>
          <w:rtl/>
          <w:rPrChange w:id="7715" w:author="אברהם" w:date="2012-11-23T10:23:00Z">
            <w:rPr>
              <w:rFonts w:ascii="David" w:hAnsi="David" w:cs="David"/>
              <w:rtl/>
            </w:rPr>
          </w:rPrChange>
        </w:rPr>
        <w:t>לאפס</w:t>
      </w:r>
      <w:r w:rsidRPr="00A90D62">
        <w:rPr>
          <w:rFonts w:ascii="David" w:eastAsia="David" w:hAnsi="David" w:cs="David"/>
          <w:sz w:val="28"/>
          <w:szCs w:val="28"/>
          <w:rtl/>
          <w:rPrChange w:id="7716" w:author="אברהם" w:date="2012-11-23T10:23:00Z">
            <w:rPr>
              <w:rFonts w:ascii="David" w:eastAsia="David" w:hAnsi="David" w:cs="David"/>
              <w:rtl/>
            </w:rPr>
          </w:rPrChange>
        </w:rPr>
        <w:t xml:space="preserve"> </w:t>
      </w:r>
      <w:r w:rsidRPr="00A90D62">
        <w:rPr>
          <w:rFonts w:ascii="David" w:hAnsi="David" w:cs="David"/>
          <w:sz w:val="28"/>
          <w:szCs w:val="28"/>
          <w:rtl/>
          <w:rPrChange w:id="7717" w:author="אברהם" w:date="2012-11-23T10:23:00Z">
            <w:rPr>
              <w:rFonts w:ascii="David" w:hAnsi="David" w:cs="David"/>
              <w:rtl/>
            </w:rPr>
          </w:rPrChange>
        </w:rPr>
        <w:t>כאשר</w:t>
      </w:r>
      <w:r w:rsidRPr="00A90D62">
        <w:rPr>
          <w:rFonts w:ascii="David" w:eastAsia="David" w:hAnsi="David" w:cs="David"/>
          <w:sz w:val="28"/>
          <w:szCs w:val="28"/>
          <w:rtl/>
          <w:rPrChange w:id="7718" w:author="אברהם" w:date="2012-11-23T10:23:00Z">
            <w:rPr>
              <w:rFonts w:ascii="David" w:eastAsia="David" w:hAnsi="David" w:cs="David"/>
              <w:rtl/>
            </w:rPr>
          </w:rPrChange>
        </w:rPr>
        <w:t xml:space="preserve"> </w:t>
      </w:r>
      <w:r w:rsidRPr="00A90D62">
        <w:rPr>
          <w:rFonts w:ascii="David" w:hAnsi="David" w:cs="David"/>
          <w:sz w:val="28"/>
          <w:szCs w:val="28"/>
          <w:rtl/>
          <w:rPrChange w:id="7719" w:author="אברהם" w:date="2012-11-23T10:23:00Z">
            <w:rPr>
              <w:rFonts w:ascii="David" w:hAnsi="David" w:cs="David"/>
              <w:rtl/>
            </w:rPr>
          </w:rPrChange>
        </w:rPr>
        <w:t>מספר</w:t>
      </w:r>
      <w:r w:rsidRPr="00A90D62">
        <w:rPr>
          <w:rFonts w:ascii="David" w:eastAsia="David" w:hAnsi="David" w:cs="David"/>
          <w:sz w:val="28"/>
          <w:szCs w:val="28"/>
          <w:rtl/>
          <w:rPrChange w:id="7720" w:author="אברהם" w:date="2012-11-23T10:23:00Z">
            <w:rPr>
              <w:rFonts w:ascii="David" w:eastAsia="David" w:hAnsi="David" w:cs="David"/>
              <w:rtl/>
            </w:rPr>
          </w:rPrChange>
        </w:rPr>
        <w:t xml:space="preserve"> </w:t>
      </w:r>
      <w:r w:rsidRPr="00A90D62">
        <w:rPr>
          <w:rFonts w:ascii="David" w:hAnsi="David" w:cs="David"/>
          <w:sz w:val="28"/>
          <w:szCs w:val="28"/>
          <w:rtl/>
          <w:rPrChange w:id="7721" w:author="אברהם" w:date="2012-11-23T10:23:00Z">
            <w:rPr>
              <w:rFonts w:ascii="David" w:hAnsi="David" w:cs="David"/>
              <w:rtl/>
            </w:rPr>
          </w:rPrChange>
        </w:rPr>
        <w:t>הנחלות</w:t>
      </w:r>
      <w:r w:rsidRPr="00A90D62">
        <w:rPr>
          <w:rFonts w:ascii="David" w:eastAsia="David" w:hAnsi="David" w:cs="David"/>
          <w:sz w:val="28"/>
          <w:szCs w:val="28"/>
          <w:rtl/>
          <w:rPrChange w:id="7722" w:author="אברהם" w:date="2012-11-23T10:23:00Z">
            <w:rPr>
              <w:rFonts w:ascii="David" w:eastAsia="David" w:hAnsi="David" w:cs="David"/>
              <w:rtl/>
            </w:rPr>
          </w:rPrChange>
        </w:rPr>
        <w:t xml:space="preserve"> </w:t>
      </w:r>
      <w:r w:rsidRPr="00A90D62">
        <w:rPr>
          <w:rFonts w:ascii="David" w:hAnsi="David" w:cs="David"/>
          <w:sz w:val="28"/>
          <w:szCs w:val="28"/>
          <w:rtl/>
          <w:rPrChange w:id="7723" w:author="אברהם" w:date="2012-11-23T10:23:00Z">
            <w:rPr>
              <w:rFonts w:ascii="David" w:hAnsi="David" w:cs="David"/>
              <w:rtl/>
            </w:rPr>
          </w:rPrChange>
        </w:rPr>
        <w:t>גדול, ולכן</w:t>
      </w:r>
      <w:r w:rsidRPr="00A90D62">
        <w:rPr>
          <w:rFonts w:ascii="David" w:eastAsia="David" w:hAnsi="David" w:cs="David"/>
          <w:sz w:val="28"/>
          <w:szCs w:val="28"/>
          <w:rtl/>
          <w:rPrChange w:id="7724" w:author="אברהם" w:date="2012-11-23T10:23:00Z">
            <w:rPr>
              <w:rFonts w:ascii="David" w:eastAsia="David" w:hAnsi="David" w:cs="David"/>
              <w:rtl/>
            </w:rPr>
          </w:rPrChange>
        </w:rPr>
        <w:t xml:space="preserve"> </w:t>
      </w:r>
      <w:r w:rsidRPr="00A90D62">
        <w:rPr>
          <w:rFonts w:ascii="David" w:hAnsi="David" w:cs="David"/>
          <w:sz w:val="28"/>
          <w:szCs w:val="28"/>
          <w:rtl/>
          <w:rPrChange w:id="7725" w:author="אברהם" w:date="2012-11-23T10:23:00Z">
            <w:rPr>
              <w:rFonts w:ascii="David" w:hAnsi="David" w:cs="David"/>
              <w:rtl/>
            </w:rPr>
          </w:rPrChange>
        </w:rPr>
        <w:t>אחוז</w:t>
      </w:r>
      <w:r w:rsidRPr="00A90D62">
        <w:rPr>
          <w:rFonts w:ascii="David" w:eastAsia="David" w:hAnsi="David" w:cs="David"/>
          <w:sz w:val="28"/>
          <w:szCs w:val="28"/>
          <w:rtl/>
          <w:rPrChange w:id="7726" w:author="אברהם" w:date="2012-11-23T10:23:00Z">
            <w:rPr>
              <w:rFonts w:ascii="David" w:eastAsia="David" w:hAnsi="David" w:cs="David"/>
              <w:rtl/>
            </w:rPr>
          </w:rPrChange>
        </w:rPr>
        <w:t xml:space="preserve"> </w:t>
      </w:r>
      <w:r w:rsidRPr="00A90D62">
        <w:rPr>
          <w:rFonts w:ascii="David" w:hAnsi="David" w:cs="David"/>
          <w:sz w:val="28"/>
          <w:szCs w:val="28"/>
          <w:rtl/>
          <w:rPrChange w:id="7727" w:author="אברהם" w:date="2012-11-23T10:23:00Z">
            <w:rPr>
              <w:rFonts w:ascii="David" w:hAnsi="David" w:cs="David"/>
              <w:rtl/>
            </w:rPr>
          </w:rPrChange>
        </w:rPr>
        <w:t>החזרת</w:t>
      </w:r>
      <w:r w:rsidRPr="00A90D62">
        <w:rPr>
          <w:rFonts w:ascii="David" w:eastAsia="David" w:hAnsi="David" w:cs="David"/>
          <w:sz w:val="28"/>
          <w:szCs w:val="28"/>
          <w:rtl/>
          <w:rPrChange w:id="7728" w:author="אברהם" w:date="2012-11-23T10:23:00Z">
            <w:rPr>
              <w:rFonts w:ascii="David" w:eastAsia="David" w:hAnsi="David" w:cs="David"/>
              <w:rtl/>
            </w:rPr>
          </w:rPrChange>
        </w:rPr>
        <w:t xml:space="preserve"> </w:t>
      </w:r>
      <w:r w:rsidRPr="00A90D62">
        <w:rPr>
          <w:rFonts w:ascii="David" w:hAnsi="David" w:cs="David"/>
          <w:sz w:val="28"/>
          <w:szCs w:val="28"/>
          <w:rtl/>
          <w:rPrChange w:id="7729" w:author="אברהם" w:date="2012-11-23T10:23:00Z">
            <w:rPr>
              <w:rFonts w:ascii="David" w:hAnsi="David" w:cs="David"/>
              <w:rtl/>
            </w:rPr>
          </w:rPrChange>
        </w:rPr>
        <w:t>הנחלות</w:t>
      </w:r>
      <w:r w:rsidRPr="00A90D62">
        <w:rPr>
          <w:rFonts w:ascii="David" w:eastAsia="David" w:hAnsi="David" w:cs="David"/>
          <w:sz w:val="28"/>
          <w:szCs w:val="28"/>
          <w:rtl/>
          <w:rPrChange w:id="7730" w:author="אברהם" w:date="2012-11-23T10:23:00Z">
            <w:rPr>
              <w:rFonts w:ascii="David" w:eastAsia="David" w:hAnsi="David" w:cs="David"/>
              <w:rtl/>
            </w:rPr>
          </w:rPrChange>
        </w:rPr>
        <w:t xml:space="preserve"> </w:t>
      </w:r>
      <w:r w:rsidRPr="00A90D62">
        <w:rPr>
          <w:rFonts w:ascii="David" w:hAnsi="David" w:cs="David"/>
          <w:sz w:val="28"/>
          <w:szCs w:val="28"/>
          <w:rtl/>
          <w:rPrChange w:id="7731" w:author="אברהם" w:date="2012-11-23T10:23:00Z">
            <w:rPr>
              <w:rFonts w:ascii="David" w:hAnsi="David" w:cs="David"/>
              <w:rtl/>
            </w:rPr>
          </w:rPrChange>
        </w:rPr>
        <w:t>מתקרב</w:t>
      </w:r>
      <w:r w:rsidRPr="00A90D62">
        <w:rPr>
          <w:rFonts w:ascii="David" w:eastAsia="David" w:hAnsi="David" w:cs="David"/>
          <w:sz w:val="28"/>
          <w:szCs w:val="28"/>
          <w:rtl/>
          <w:rPrChange w:id="7732" w:author="אברהם" w:date="2012-11-23T10:23:00Z">
            <w:rPr>
              <w:rFonts w:ascii="David" w:eastAsia="David" w:hAnsi="David" w:cs="David"/>
              <w:rtl/>
            </w:rPr>
          </w:rPrChange>
        </w:rPr>
        <w:t xml:space="preserve"> </w:t>
      </w:r>
      <w:r w:rsidRPr="00A90D62">
        <w:rPr>
          <w:rFonts w:ascii="David" w:hAnsi="David" w:cs="David"/>
          <w:sz w:val="28"/>
          <w:szCs w:val="28"/>
          <w:rtl/>
          <w:rPrChange w:id="7733" w:author="אברהם" w:date="2012-11-23T10:23:00Z">
            <w:rPr>
              <w:rFonts w:ascii="David" w:hAnsi="David" w:cs="David"/>
              <w:rtl/>
            </w:rPr>
          </w:rPrChange>
        </w:rPr>
        <w:t>ל-</w:t>
      </w:r>
      <w:r w:rsidRPr="00A90D62">
        <w:rPr>
          <w:rFonts w:ascii="David" w:hAnsi="David" w:cs="David"/>
          <w:sz w:val="28"/>
          <w:szCs w:val="28"/>
          <w:rPrChange w:id="7734" w:author="אברהם" w:date="2012-11-23T10:23:00Z">
            <w:rPr>
              <w:rFonts w:ascii="David" w:hAnsi="David" w:cs="David"/>
            </w:rPr>
          </w:rPrChange>
        </w:rPr>
        <w:t>100%</w:t>
      </w:r>
      <w:r w:rsidRPr="00A90D62">
        <w:rPr>
          <w:rFonts w:ascii="David" w:hAnsi="David" w:cs="David"/>
          <w:sz w:val="28"/>
          <w:szCs w:val="28"/>
          <w:rtl/>
          <w:rPrChange w:id="7735" w:author="אברהם" w:date="2012-11-23T10:23:00Z">
            <w:rPr>
              <w:rFonts w:ascii="David" w:hAnsi="David" w:cs="David"/>
              <w:rtl/>
            </w:rPr>
          </w:rPrChange>
        </w:rPr>
        <w:t>:</w:t>
      </w: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A90D62" w:rsidRDefault="00D4588B" w:rsidP="00685392">
            <w:pPr>
              <w:pStyle w:val="afd"/>
              <w:bidi/>
              <w:snapToGrid w:val="0"/>
              <w:jc w:val="center"/>
              <w:rPr>
                <w:rFonts w:ascii="David" w:hAnsi="David" w:cs="David"/>
                <w:sz w:val="28"/>
                <w:szCs w:val="28"/>
                <w:rPrChange w:id="7736" w:author="אברהם" w:date="2012-11-23T10:23:00Z">
                  <w:rPr>
                    <w:rFonts w:ascii="David" w:hAnsi="David" w:cs="David"/>
                  </w:rPr>
                </w:rPrChange>
              </w:rPr>
            </w:pPr>
            <w:r>
              <w:rPr>
                <w:rFonts w:ascii="David" w:hAnsi="David" w:cs="David"/>
                <w:noProof/>
                <w:sz w:val="28"/>
                <w:szCs w:val="28"/>
                <w:rtl/>
                <w:lang w:eastAsia="en-US"/>
              </w:rPr>
              <w:drawing>
                <wp:inline distT="0" distB="0" distL="0" distR="0" wp14:anchorId="44440784" wp14:editId="00E12EAB">
                  <wp:extent cx="2138045" cy="166941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8045" cy="1669415"/>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sz w:val="28"/>
                <w:szCs w:val="28"/>
                <w:rPrChange w:id="7737" w:author="אברהם" w:date="2012-11-23T10:23:00Z">
                  <w:rPr/>
                </w:rPrChange>
              </w:rPr>
            </w:pPr>
            <w:r w:rsidRPr="00A90D62">
              <w:rPr>
                <w:rFonts w:ascii="David" w:hAnsi="David" w:cs="David"/>
                <w:sz w:val="28"/>
                <w:szCs w:val="28"/>
                <w:rPrChange w:id="7738" w:author="אברהם" w:date="2012-11-23T10:23:00Z">
                  <w:rPr>
                    <w:rFonts w:ascii="David" w:hAnsi="David" w:cs="David"/>
                  </w:rPr>
                </w:rPrChange>
              </w:rPr>
              <w:t>p = 0.01, q = 0.39, N = 1000</w:t>
            </w:r>
          </w:p>
        </w:tc>
        <w:tc>
          <w:tcPr>
            <w:tcW w:w="4820" w:type="dxa"/>
            <w:shd w:val="clear" w:color="auto" w:fill="auto"/>
          </w:tcPr>
          <w:p w:rsidR="009C2B09" w:rsidRPr="00A90D62" w:rsidRDefault="00D4588B" w:rsidP="00685392">
            <w:pPr>
              <w:pStyle w:val="afd"/>
              <w:bidi/>
              <w:snapToGrid w:val="0"/>
              <w:jc w:val="center"/>
              <w:rPr>
                <w:rFonts w:ascii="David" w:hAnsi="David" w:cs="David"/>
                <w:sz w:val="28"/>
                <w:szCs w:val="28"/>
                <w:rPrChange w:id="7739" w:author="אברהם" w:date="2012-11-23T10:23:00Z">
                  <w:rPr>
                    <w:rFonts w:ascii="David" w:hAnsi="David" w:cs="David"/>
                  </w:rPr>
                </w:rPrChange>
              </w:rPr>
            </w:pPr>
            <w:r>
              <w:rPr>
                <w:noProof/>
                <w:sz w:val="28"/>
                <w:szCs w:val="28"/>
                <w:rtl/>
                <w:lang w:eastAsia="en-US"/>
              </w:rPr>
              <w:drawing>
                <wp:inline distT="0" distB="0" distL="0" distR="0" wp14:anchorId="59C8162F" wp14:editId="6C07EE87">
                  <wp:extent cx="2138045" cy="166941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8045" cy="1669415"/>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sz w:val="28"/>
                <w:szCs w:val="28"/>
                <w:rtl/>
                <w:rPrChange w:id="7740" w:author="אברהם" w:date="2012-11-23T10:23:00Z">
                  <w:rPr>
                    <w:rtl/>
                  </w:rPr>
                </w:rPrChange>
              </w:rPr>
            </w:pPr>
            <w:r w:rsidRPr="00A90D62">
              <w:rPr>
                <w:rFonts w:ascii="David" w:hAnsi="David" w:cs="David"/>
                <w:sz w:val="28"/>
                <w:szCs w:val="28"/>
                <w:rPrChange w:id="7741" w:author="אברהם" w:date="2012-11-23T10:23:00Z">
                  <w:rPr>
                    <w:rFonts w:ascii="David" w:hAnsi="David" w:cs="David"/>
                  </w:rPr>
                </w:rPrChange>
              </w:rPr>
              <w:t>p = 0.1, q = 0.99, N = 1000</w:t>
            </w:r>
          </w:p>
        </w:tc>
      </w:tr>
    </w:tbl>
    <w:p w:rsidR="009C2B09" w:rsidRPr="00A90D62" w:rsidRDefault="009C2B09" w:rsidP="009C2B09">
      <w:pPr>
        <w:rPr>
          <w:sz w:val="28"/>
          <w:szCs w:val="28"/>
          <w:rtl/>
          <w:rPrChange w:id="7742" w:author="אברהם" w:date="2012-11-23T10:23:00Z">
            <w:rPr>
              <w:rtl/>
            </w:rPr>
          </w:rPrChange>
        </w:rPr>
      </w:pPr>
    </w:p>
    <w:p w:rsidR="009C2B09" w:rsidRPr="00A90D62" w:rsidRDefault="009C2B09" w:rsidP="009C2B09">
      <w:pPr>
        <w:pStyle w:val="a1"/>
        <w:bidi/>
        <w:rPr>
          <w:sz w:val="28"/>
          <w:szCs w:val="28"/>
          <w:rtl/>
          <w:rPrChange w:id="7743" w:author="אברהם" w:date="2012-11-23T10:23:00Z">
            <w:rPr>
              <w:rtl/>
            </w:rPr>
          </w:rPrChange>
        </w:rPr>
      </w:pPr>
      <w:r w:rsidRPr="00A90D62">
        <w:rPr>
          <w:rFonts w:ascii="David" w:hAnsi="David" w:cs="David"/>
          <w:sz w:val="28"/>
          <w:szCs w:val="28"/>
          <w:rtl/>
          <w:rPrChange w:id="7744" w:author="אברהם" w:date="2012-11-23T10:23:00Z">
            <w:rPr>
              <w:rFonts w:ascii="David" w:hAnsi="David" w:cs="David"/>
              <w:rtl/>
            </w:rPr>
          </w:rPrChange>
        </w:rPr>
        <w:t>לשם</w:t>
      </w:r>
      <w:r w:rsidRPr="00A90D62">
        <w:rPr>
          <w:rFonts w:ascii="David" w:eastAsia="David" w:hAnsi="David" w:cs="David"/>
          <w:sz w:val="28"/>
          <w:szCs w:val="28"/>
          <w:rtl/>
          <w:rPrChange w:id="7745" w:author="אברהם" w:date="2012-11-23T10:23:00Z">
            <w:rPr>
              <w:rFonts w:ascii="David" w:eastAsia="David" w:hAnsi="David" w:cs="David"/>
              <w:rtl/>
            </w:rPr>
          </w:rPrChange>
        </w:rPr>
        <w:t xml:space="preserve"> </w:t>
      </w:r>
      <w:r w:rsidRPr="00A90D62">
        <w:rPr>
          <w:rFonts w:ascii="David" w:hAnsi="David" w:cs="David"/>
          <w:sz w:val="28"/>
          <w:szCs w:val="28"/>
          <w:rtl/>
          <w:rPrChange w:id="7746" w:author="אברהם" w:date="2012-11-23T10:23:00Z">
            <w:rPr>
              <w:rFonts w:ascii="David" w:hAnsi="David" w:cs="David"/>
              <w:rtl/>
            </w:rPr>
          </w:rPrChange>
        </w:rPr>
        <w:t>המחשה, נחשב</w:t>
      </w:r>
      <w:r w:rsidRPr="00A90D62">
        <w:rPr>
          <w:rFonts w:ascii="David" w:eastAsia="David" w:hAnsi="David" w:cs="David"/>
          <w:sz w:val="28"/>
          <w:szCs w:val="28"/>
          <w:rtl/>
          <w:rPrChange w:id="7747" w:author="אברהם" w:date="2012-11-23T10:23:00Z">
            <w:rPr>
              <w:rFonts w:ascii="David" w:eastAsia="David" w:hAnsi="David" w:cs="David"/>
              <w:rtl/>
            </w:rPr>
          </w:rPrChange>
        </w:rPr>
        <w:t xml:space="preserve"> </w:t>
      </w:r>
      <w:r w:rsidRPr="00A90D62">
        <w:rPr>
          <w:rFonts w:ascii="David" w:hAnsi="David" w:cs="David"/>
          <w:sz w:val="28"/>
          <w:szCs w:val="28"/>
          <w:rtl/>
          <w:rPrChange w:id="7748" w:author="אברהם" w:date="2012-11-23T10:23:00Z">
            <w:rPr>
              <w:rFonts w:ascii="David" w:hAnsi="David" w:cs="David"/>
              <w:rtl/>
            </w:rPr>
          </w:rPrChange>
        </w:rPr>
        <w:t>את</w:t>
      </w:r>
      <w:r w:rsidRPr="00A90D62">
        <w:rPr>
          <w:rFonts w:ascii="David" w:eastAsia="David" w:hAnsi="David" w:cs="David"/>
          <w:sz w:val="28"/>
          <w:szCs w:val="28"/>
          <w:rtl/>
          <w:rPrChange w:id="7749" w:author="אברהם" w:date="2012-11-23T10:23:00Z">
            <w:rPr>
              <w:rFonts w:ascii="David" w:eastAsia="David" w:hAnsi="David" w:cs="David"/>
              <w:rtl/>
            </w:rPr>
          </w:rPrChange>
        </w:rPr>
        <w:t xml:space="preserve"> </w:t>
      </w:r>
      <w:r w:rsidRPr="00A90D62">
        <w:rPr>
          <w:rFonts w:ascii="David" w:hAnsi="David" w:cs="David"/>
          <w:sz w:val="28"/>
          <w:szCs w:val="28"/>
          <w:rtl/>
          <w:rPrChange w:id="7750" w:author="אברהם" w:date="2012-11-23T10:23:00Z">
            <w:rPr>
              <w:rFonts w:ascii="David" w:hAnsi="David" w:cs="David"/>
              <w:rtl/>
            </w:rPr>
          </w:rPrChange>
        </w:rPr>
        <w:t>ההסתברות</w:t>
      </w:r>
      <w:r w:rsidRPr="00A90D62">
        <w:rPr>
          <w:rFonts w:ascii="David" w:eastAsia="David" w:hAnsi="David" w:cs="David"/>
          <w:sz w:val="28"/>
          <w:szCs w:val="28"/>
          <w:rtl/>
          <w:rPrChange w:id="7751" w:author="אברהם" w:date="2012-11-23T10:23:00Z">
            <w:rPr>
              <w:rFonts w:ascii="David" w:eastAsia="David" w:hAnsi="David" w:cs="David"/>
              <w:rtl/>
            </w:rPr>
          </w:rPrChange>
        </w:rPr>
        <w:t xml:space="preserve"> </w:t>
      </w:r>
      <w:r w:rsidRPr="00A90D62">
        <w:rPr>
          <w:rFonts w:ascii="David" w:hAnsi="David" w:cs="David"/>
          <w:sz w:val="28"/>
          <w:szCs w:val="28"/>
          <w:rtl/>
          <w:rPrChange w:id="7752" w:author="אברהם" w:date="2012-11-23T10:23:00Z">
            <w:rPr>
              <w:rFonts w:ascii="David" w:hAnsi="David" w:cs="David"/>
              <w:rtl/>
            </w:rPr>
          </w:rPrChange>
        </w:rPr>
        <w:t>להחזיק</w:t>
      </w:r>
      <w:r w:rsidRPr="00A90D62">
        <w:rPr>
          <w:rFonts w:ascii="David" w:eastAsia="David" w:hAnsi="David" w:cs="David"/>
          <w:sz w:val="28"/>
          <w:szCs w:val="28"/>
          <w:rtl/>
          <w:rPrChange w:id="7753" w:author="אברהם" w:date="2012-11-23T10:23:00Z">
            <w:rPr>
              <w:rFonts w:ascii="David" w:eastAsia="David" w:hAnsi="David" w:cs="David"/>
              <w:rtl/>
            </w:rPr>
          </w:rPrChange>
        </w:rPr>
        <w:t xml:space="preserve"> </w:t>
      </w:r>
      <w:r w:rsidRPr="00A90D62">
        <w:rPr>
          <w:rFonts w:ascii="David" w:hAnsi="David" w:cs="David"/>
          <w:sz w:val="28"/>
          <w:szCs w:val="28"/>
          <w:rtl/>
          <w:rPrChange w:id="7754" w:author="אברהם" w:date="2012-11-23T10:23:00Z">
            <w:rPr>
              <w:rFonts w:ascii="David" w:hAnsi="David" w:cs="David"/>
              <w:rtl/>
            </w:rPr>
          </w:rPrChange>
        </w:rPr>
        <w:t>בנחלה, עבור</w:t>
      </w:r>
      <w:r w:rsidRPr="00A90D62">
        <w:rPr>
          <w:rFonts w:ascii="David" w:eastAsia="David" w:hAnsi="David" w:cs="David"/>
          <w:sz w:val="28"/>
          <w:szCs w:val="28"/>
          <w:rtl/>
          <w:rPrChange w:id="7755" w:author="אברהם" w:date="2012-11-23T10:23:00Z">
            <w:rPr>
              <w:rFonts w:ascii="David" w:eastAsia="David" w:hAnsi="David" w:cs="David"/>
              <w:rtl/>
            </w:rPr>
          </w:rPrChange>
        </w:rPr>
        <w:t xml:space="preserve"> </w:t>
      </w:r>
      <w:r w:rsidRPr="00A90D62">
        <w:rPr>
          <w:rFonts w:ascii="David" w:hAnsi="David" w:cs="David"/>
          <w:sz w:val="28"/>
          <w:szCs w:val="28"/>
          <w:rtl/>
          <w:rPrChange w:id="7756" w:author="אברהם" w:date="2012-11-23T10:23:00Z">
            <w:rPr>
              <w:rFonts w:ascii="David" w:hAnsi="David" w:cs="David"/>
              <w:rtl/>
            </w:rPr>
          </w:rPrChange>
        </w:rPr>
        <w:t>ערכים</w:t>
      </w:r>
      <w:r w:rsidRPr="00A90D62">
        <w:rPr>
          <w:rFonts w:ascii="David" w:eastAsia="David" w:hAnsi="David" w:cs="David"/>
          <w:sz w:val="28"/>
          <w:szCs w:val="28"/>
          <w:rtl/>
          <w:rPrChange w:id="7757" w:author="אברהם" w:date="2012-11-23T10:23:00Z">
            <w:rPr>
              <w:rFonts w:ascii="David" w:eastAsia="David" w:hAnsi="David" w:cs="David"/>
              <w:rtl/>
            </w:rPr>
          </w:rPrChange>
        </w:rPr>
        <w:t xml:space="preserve"> </w:t>
      </w:r>
      <w:r w:rsidRPr="00A90D62">
        <w:rPr>
          <w:rFonts w:ascii="David" w:hAnsi="David" w:cs="David"/>
          <w:sz w:val="28"/>
          <w:szCs w:val="28"/>
          <w:rtl/>
          <w:rPrChange w:id="7758" w:author="אברהם" w:date="2012-11-23T10:23:00Z">
            <w:rPr>
              <w:rFonts w:ascii="David" w:hAnsi="David" w:cs="David"/>
              <w:rtl/>
            </w:rPr>
          </w:rPrChange>
        </w:rPr>
        <w:t>שונים</w:t>
      </w:r>
      <w:r w:rsidRPr="00A90D62">
        <w:rPr>
          <w:rFonts w:ascii="David" w:eastAsia="David" w:hAnsi="David" w:cs="David"/>
          <w:sz w:val="28"/>
          <w:szCs w:val="28"/>
          <w:rtl/>
          <w:rPrChange w:id="7759" w:author="אברהם" w:date="2012-11-23T10:23:00Z">
            <w:rPr>
              <w:rFonts w:ascii="David" w:eastAsia="David" w:hAnsi="David" w:cs="David"/>
              <w:rtl/>
            </w:rPr>
          </w:rPrChange>
        </w:rPr>
        <w:t xml:space="preserve"> </w:t>
      </w:r>
      <w:r w:rsidRPr="00A90D62">
        <w:rPr>
          <w:rFonts w:ascii="David" w:hAnsi="David" w:cs="David"/>
          <w:sz w:val="28"/>
          <w:szCs w:val="28"/>
          <w:rtl/>
          <w:rPrChange w:id="7760" w:author="אברהם" w:date="2012-11-23T10:23:00Z">
            <w:rPr>
              <w:rFonts w:ascii="David" w:hAnsi="David" w:cs="David"/>
              <w:rtl/>
            </w:rPr>
          </w:rPrChange>
        </w:rPr>
        <w:t>של</w:t>
      </w:r>
      <w:r w:rsidRPr="00A90D62">
        <w:rPr>
          <w:rFonts w:ascii="David" w:eastAsia="David" w:hAnsi="David" w:cs="David"/>
          <w:sz w:val="28"/>
          <w:szCs w:val="28"/>
          <w:rtl/>
          <w:rPrChange w:id="7761" w:author="אברהם" w:date="2012-11-23T10:23:00Z">
            <w:rPr>
              <w:rFonts w:ascii="David" w:eastAsia="David" w:hAnsi="David" w:cs="David"/>
              <w:rtl/>
            </w:rPr>
          </w:rPrChange>
        </w:rPr>
        <w:t xml:space="preserve"> </w:t>
      </w:r>
      <w:r w:rsidRPr="00A90D62">
        <w:rPr>
          <w:rFonts w:ascii="David" w:hAnsi="David" w:cs="David"/>
          <w:sz w:val="28"/>
          <w:szCs w:val="28"/>
          <w:rPrChange w:id="7762" w:author="אברהם" w:date="2012-11-23T10:23:00Z">
            <w:rPr>
              <w:rFonts w:ascii="David" w:hAnsi="David" w:cs="David"/>
            </w:rPr>
          </w:rPrChange>
        </w:rPr>
        <w:t>p</w:t>
      </w:r>
      <w:r w:rsidRPr="00A90D62">
        <w:rPr>
          <w:rFonts w:ascii="David" w:hAnsi="David" w:cs="David"/>
          <w:sz w:val="28"/>
          <w:szCs w:val="28"/>
          <w:rtl/>
          <w:rPrChange w:id="7763" w:author="אברהם" w:date="2012-11-23T10:23:00Z">
            <w:rPr>
              <w:rFonts w:ascii="David" w:hAnsi="David" w:cs="David"/>
              <w:rtl/>
            </w:rPr>
          </w:rPrChange>
        </w:rPr>
        <w:t xml:space="preserve"> (הסתברות</w:t>
      </w:r>
      <w:r w:rsidRPr="00A90D62">
        <w:rPr>
          <w:rFonts w:ascii="David" w:eastAsia="David" w:hAnsi="David" w:cs="David"/>
          <w:sz w:val="28"/>
          <w:szCs w:val="28"/>
          <w:rtl/>
          <w:rPrChange w:id="7764" w:author="אברהם" w:date="2012-11-23T10:23:00Z">
            <w:rPr>
              <w:rFonts w:ascii="David" w:eastAsia="David" w:hAnsi="David" w:cs="David"/>
              <w:rtl/>
            </w:rPr>
          </w:rPrChange>
        </w:rPr>
        <w:t xml:space="preserve"> </w:t>
      </w:r>
      <w:r w:rsidRPr="00A90D62">
        <w:rPr>
          <w:rFonts w:ascii="David" w:hAnsi="David" w:cs="David"/>
          <w:sz w:val="28"/>
          <w:szCs w:val="28"/>
          <w:rtl/>
          <w:rPrChange w:id="7765" w:author="אברהם" w:date="2012-11-23T10:23:00Z">
            <w:rPr>
              <w:rFonts w:ascii="David" w:hAnsi="David" w:cs="David"/>
              <w:rtl/>
            </w:rPr>
          </w:rPrChange>
        </w:rPr>
        <w:t>המכירה) ו-</w:t>
      </w:r>
      <w:r w:rsidRPr="00A90D62">
        <w:rPr>
          <w:rFonts w:ascii="David" w:hAnsi="David" w:cs="David"/>
          <w:sz w:val="28"/>
          <w:szCs w:val="28"/>
          <w:rPrChange w:id="7766" w:author="אברהם" w:date="2012-11-23T10:23:00Z">
            <w:rPr>
              <w:rFonts w:ascii="David" w:hAnsi="David" w:cs="David"/>
            </w:rPr>
          </w:rPrChange>
        </w:rPr>
        <w:t>N</w:t>
      </w:r>
      <w:r w:rsidRPr="00A90D62">
        <w:rPr>
          <w:rFonts w:ascii="David" w:hAnsi="David" w:cs="David"/>
          <w:sz w:val="28"/>
          <w:szCs w:val="28"/>
          <w:rtl/>
          <w:rPrChange w:id="7767" w:author="אברהם" w:date="2012-11-23T10:23:00Z">
            <w:rPr>
              <w:rFonts w:ascii="David" w:hAnsi="David" w:cs="David"/>
              <w:rtl/>
            </w:rPr>
          </w:rPrChange>
        </w:rPr>
        <w:t xml:space="preserve"> (מספר</w:t>
      </w:r>
      <w:r w:rsidRPr="00A90D62">
        <w:rPr>
          <w:rFonts w:ascii="David" w:eastAsia="David" w:hAnsi="David" w:cs="David"/>
          <w:sz w:val="28"/>
          <w:szCs w:val="28"/>
          <w:rtl/>
          <w:rPrChange w:id="7768" w:author="אברהם" w:date="2012-11-23T10:23:00Z">
            <w:rPr>
              <w:rFonts w:ascii="David" w:eastAsia="David" w:hAnsi="David" w:cs="David"/>
              <w:rtl/>
            </w:rPr>
          </w:rPrChange>
        </w:rPr>
        <w:t xml:space="preserve"> </w:t>
      </w:r>
      <w:r w:rsidRPr="00A90D62">
        <w:rPr>
          <w:rFonts w:ascii="David" w:hAnsi="David" w:cs="David"/>
          <w:sz w:val="28"/>
          <w:szCs w:val="28"/>
          <w:rtl/>
          <w:rPrChange w:id="7769" w:author="אברהם" w:date="2012-11-23T10:23:00Z">
            <w:rPr>
              <w:rFonts w:ascii="David" w:hAnsi="David" w:cs="David"/>
              <w:rtl/>
            </w:rPr>
          </w:rPrChange>
        </w:rPr>
        <w:t>האזרחים</w:t>
      </w:r>
      <w:r w:rsidRPr="00A90D62">
        <w:rPr>
          <w:rFonts w:ascii="David" w:eastAsia="David" w:hAnsi="David" w:cs="David"/>
          <w:sz w:val="28"/>
          <w:szCs w:val="28"/>
          <w:rtl/>
          <w:rPrChange w:id="7770" w:author="אברהם" w:date="2012-11-23T10:23:00Z">
            <w:rPr>
              <w:rFonts w:ascii="David" w:eastAsia="David" w:hAnsi="David" w:cs="David"/>
              <w:rtl/>
            </w:rPr>
          </w:rPrChange>
        </w:rPr>
        <w:t xml:space="preserve"> </w:t>
      </w:r>
      <w:r w:rsidRPr="00A90D62">
        <w:rPr>
          <w:rFonts w:ascii="David" w:hAnsi="David" w:cs="David"/>
          <w:sz w:val="28"/>
          <w:szCs w:val="28"/>
          <w:rtl/>
          <w:rPrChange w:id="7771" w:author="אברהם" w:date="2012-11-23T10:23:00Z">
            <w:rPr>
              <w:rFonts w:ascii="David" w:hAnsi="David" w:cs="David"/>
              <w:rtl/>
            </w:rPr>
          </w:rPrChange>
        </w:rPr>
        <w:t>והנחלות), כאשר</w:t>
      </w:r>
      <w:r w:rsidRPr="00A90D62">
        <w:rPr>
          <w:rFonts w:ascii="David" w:eastAsia="David" w:hAnsi="David" w:cs="David"/>
          <w:sz w:val="28"/>
          <w:szCs w:val="28"/>
          <w:rtl/>
          <w:rPrChange w:id="7772" w:author="אברהם" w:date="2012-11-23T10:23:00Z">
            <w:rPr>
              <w:rFonts w:ascii="David" w:eastAsia="David" w:hAnsi="David" w:cs="David"/>
              <w:rtl/>
            </w:rPr>
          </w:rPrChange>
        </w:rPr>
        <w:t xml:space="preserve"> </w:t>
      </w:r>
      <w:r w:rsidRPr="00A90D62">
        <w:rPr>
          <w:rFonts w:ascii="David" w:hAnsi="David" w:cs="David"/>
          <w:sz w:val="28"/>
          <w:szCs w:val="28"/>
          <w:rtl/>
          <w:rPrChange w:id="7773" w:author="אברהם" w:date="2012-11-23T10:23:00Z">
            <w:rPr>
              <w:rFonts w:ascii="David" w:hAnsi="David" w:cs="David"/>
              <w:rtl/>
            </w:rPr>
          </w:rPrChange>
        </w:rPr>
        <w:t>מתחילים</w:t>
      </w:r>
      <w:r w:rsidRPr="00A90D62">
        <w:rPr>
          <w:rFonts w:ascii="David" w:eastAsia="David" w:hAnsi="David" w:cs="David"/>
          <w:sz w:val="28"/>
          <w:szCs w:val="28"/>
          <w:rtl/>
          <w:rPrChange w:id="7774" w:author="אברהם" w:date="2012-11-23T10:23:00Z">
            <w:rPr>
              <w:rFonts w:ascii="David" w:eastAsia="David" w:hAnsi="David" w:cs="David"/>
              <w:rtl/>
            </w:rPr>
          </w:rPrChange>
        </w:rPr>
        <w:t xml:space="preserve"> </w:t>
      </w:r>
      <w:r w:rsidRPr="00A90D62">
        <w:rPr>
          <w:rFonts w:ascii="David" w:hAnsi="David" w:cs="David"/>
          <w:sz w:val="28"/>
          <w:szCs w:val="28"/>
          <w:rtl/>
          <w:rPrChange w:id="7775" w:author="אברהם" w:date="2012-11-23T10:23:00Z">
            <w:rPr>
              <w:rFonts w:ascii="David" w:hAnsi="David" w:cs="David"/>
              <w:rtl/>
            </w:rPr>
          </w:rPrChange>
        </w:rPr>
        <w:t>מחלוקה</w:t>
      </w:r>
      <w:r w:rsidRPr="00A90D62">
        <w:rPr>
          <w:rFonts w:ascii="David" w:eastAsia="David" w:hAnsi="David" w:cs="David"/>
          <w:sz w:val="28"/>
          <w:szCs w:val="28"/>
          <w:rtl/>
          <w:rPrChange w:id="7776" w:author="אברהם" w:date="2012-11-23T10:23:00Z">
            <w:rPr>
              <w:rFonts w:ascii="David" w:eastAsia="David" w:hAnsi="David" w:cs="David"/>
              <w:rtl/>
            </w:rPr>
          </w:rPrChange>
        </w:rPr>
        <w:t xml:space="preserve"> </w:t>
      </w:r>
      <w:r w:rsidRPr="00A90D62">
        <w:rPr>
          <w:rFonts w:ascii="David" w:hAnsi="David" w:cs="David"/>
          <w:sz w:val="28"/>
          <w:szCs w:val="28"/>
          <w:rtl/>
          <w:rPrChange w:id="7777" w:author="אברהם" w:date="2012-11-23T10:23:00Z">
            <w:rPr>
              <w:rFonts w:ascii="David" w:hAnsi="David" w:cs="David"/>
              <w:rtl/>
            </w:rPr>
          </w:rPrChange>
        </w:rPr>
        <w:t>שוויונית</w:t>
      </w:r>
      <w:r w:rsidRPr="00A90D62">
        <w:rPr>
          <w:rFonts w:ascii="David" w:eastAsia="David" w:hAnsi="David" w:cs="David"/>
          <w:sz w:val="28"/>
          <w:szCs w:val="28"/>
          <w:rtl/>
          <w:rPrChange w:id="7778" w:author="אברהם" w:date="2012-11-23T10:23:00Z">
            <w:rPr>
              <w:rFonts w:ascii="David" w:eastAsia="David" w:hAnsi="David" w:cs="David"/>
              <w:rtl/>
            </w:rPr>
          </w:rPrChange>
        </w:rPr>
        <w:t xml:space="preserve"> </w:t>
      </w:r>
      <w:r w:rsidRPr="00A90D62">
        <w:rPr>
          <w:rFonts w:ascii="David" w:hAnsi="David" w:cs="David"/>
          <w:sz w:val="28"/>
          <w:szCs w:val="28"/>
          <w:rtl/>
          <w:rPrChange w:id="7779" w:author="אברהם" w:date="2012-11-23T10:23:00Z">
            <w:rPr>
              <w:rFonts w:ascii="David" w:hAnsi="David" w:cs="David"/>
              <w:rtl/>
            </w:rPr>
          </w:rPrChange>
        </w:rPr>
        <w:t>שבה</w:t>
      </w:r>
      <w:r w:rsidRPr="00A90D62">
        <w:rPr>
          <w:rFonts w:ascii="David" w:eastAsia="David" w:hAnsi="David" w:cs="David"/>
          <w:sz w:val="28"/>
          <w:szCs w:val="28"/>
          <w:rtl/>
          <w:rPrChange w:id="7780" w:author="אברהם" w:date="2012-11-23T10:23:00Z">
            <w:rPr>
              <w:rFonts w:ascii="David" w:eastAsia="David" w:hAnsi="David" w:cs="David"/>
              <w:rtl/>
            </w:rPr>
          </w:rPrChange>
        </w:rPr>
        <w:t xml:space="preserve"> </w:t>
      </w:r>
      <w:r w:rsidRPr="00A90D62">
        <w:rPr>
          <w:rFonts w:ascii="David" w:hAnsi="David" w:cs="David"/>
          <w:sz w:val="28"/>
          <w:szCs w:val="28"/>
          <w:rtl/>
          <w:rPrChange w:id="7781" w:author="אברהם" w:date="2012-11-23T10:23:00Z">
            <w:rPr>
              <w:rFonts w:ascii="David" w:hAnsi="David" w:cs="David"/>
              <w:rtl/>
            </w:rPr>
          </w:rPrChange>
        </w:rPr>
        <w:t>לכל</w:t>
      </w:r>
      <w:r w:rsidRPr="00A90D62">
        <w:rPr>
          <w:rFonts w:ascii="David" w:eastAsia="David" w:hAnsi="David" w:cs="David"/>
          <w:sz w:val="28"/>
          <w:szCs w:val="28"/>
          <w:rtl/>
          <w:rPrChange w:id="7782" w:author="אברהם" w:date="2012-11-23T10:23:00Z">
            <w:rPr>
              <w:rFonts w:ascii="David" w:eastAsia="David" w:hAnsi="David" w:cs="David"/>
              <w:rtl/>
            </w:rPr>
          </w:rPrChange>
        </w:rPr>
        <w:t xml:space="preserve"> </w:t>
      </w:r>
      <w:r w:rsidRPr="00A90D62">
        <w:rPr>
          <w:rFonts w:ascii="David" w:hAnsi="David" w:cs="David"/>
          <w:sz w:val="28"/>
          <w:szCs w:val="28"/>
          <w:rtl/>
          <w:rPrChange w:id="7783" w:author="אברהם" w:date="2012-11-23T10:23:00Z">
            <w:rPr>
              <w:rFonts w:ascii="David" w:hAnsi="David" w:cs="David"/>
              <w:rtl/>
            </w:rPr>
          </w:rPrChange>
        </w:rPr>
        <w:t>אזרח</w:t>
      </w:r>
      <w:r w:rsidRPr="00A90D62">
        <w:rPr>
          <w:rFonts w:ascii="David" w:eastAsia="David" w:hAnsi="David" w:cs="David"/>
          <w:sz w:val="28"/>
          <w:szCs w:val="28"/>
          <w:rtl/>
          <w:rPrChange w:id="7784" w:author="אברהם" w:date="2012-11-23T10:23:00Z">
            <w:rPr>
              <w:rFonts w:ascii="David" w:eastAsia="David" w:hAnsi="David" w:cs="David"/>
              <w:rtl/>
            </w:rPr>
          </w:rPrChange>
        </w:rPr>
        <w:t xml:space="preserve"> </w:t>
      </w:r>
      <w:r w:rsidRPr="00A90D62">
        <w:rPr>
          <w:rFonts w:ascii="David" w:hAnsi="David" w:cs="David"/>
          <w:sz w:val="28"/>
          <w:szCs w:val="28"/>
          <w:rtl/>
          <w:rPrChange w:id="7785" w:author="אברהם" w:date="2012-11-23T10:23:00Z">
            <w:rPr>
              <w:rFonts w:ascii="David" w:hAnsi="David" w:cs="David"/>
              <w:rtl/>
            </w:rPr>
          </w:rPrChange>
        </w:rPr>
        <w:t>יש</w:t>
      </w:r>
      <w:r w:rsidRPr="00A90D62">
        <w:rPr>
          <w:rFonts w:ascii="David" w:eastAsia="David" w:hAnsi="David" w:cs="David"/>
          <w:sz w:val="28"/>
          <w:szCs w:val="28"/>
          <w:rtl/>
          <w:rPrChange w:id="7786" w:author="אברהם" w:date="2012-11-23T10:23:00Z">
            <w:rPr>
              <w:rFonts w:ascii="David" w:eastAsia="David" w:hAnsi="David" w:cs="David"/>
              <w:rtl/>
            </w:rPr>
          </w:rPrChange>
        </w:rPr>
        <w:t xml:space="preserve"> </w:t>
      </w:r>
      <w:r w:rsidRPr="00A90D62">
        <w:rPr>
          <w:rFonts w:ascii="David" w:hAnsi="David" w:cs="David"/>
          <w:sz w:val="28"/>
          <w:szCs w:val="28"/>
          <w:rtl/>
          <w:rPrChange w:id="7787" w:author="אברהם" w:date="2012-11-23T10:23:00Z">
            <w:rPr>
              <w:rFonts w:ascii="David" w:hAnsi="David" w:cs="David"/>
              <w:rtl/>
            </w:rPr>
          </w:rPrChange>
        </w:rPr>
        <w:t>נחלה:</w:t>
      </w:r>
      <w:r w:rsidRPr="00A90D62">
        <w:rPr>
          <w:rStyle w:val="22"/>
          <w:rFonts w:ascii="David" w:hAnsi="David" w:cs="David"/>
          <w:sz w:val="28"/>
          <w:szCs w:val="28"/>
          <w:rtl/>
          <w:rPrChange w:id="7788" w:author="אברהם" w:date="2012-11-23T10:23:00Z">
            <w:rPr>
              <w:rStyle w:val="22"/>
              <w:rFonts w:ascii="David" w:hAnsi="David" w:cs="David"/>
              <w:rtl/>
            </w:rPr>
          </w:rPrChange>
        </w:rPr>
        <w:footnoteReference w:id="21"/>
      </w:r>
    </w:p>
    <w:tbl>
      <w:tblPr>
        <w:tblW w:w="0" w:type="auto"/>
        <w:tblLayout w:type="fixed"/>
        <w:tblCellMar>
          <w:left w:w="0" w:type="dxa"/>
          <w:right w:w="0" w:type="dxa"/>
        </w:tblCellMar>
        <w:tblLook w:val="0000" w:firstRow="0" w:lastRow="0" w:firstColumn="0" w:lastColumn="0" w:noHBand="0" w:noVBand="0"/>
      </w:tblPr>
      <w:tblGrid>
        <w:gridCol w:w="2879"/>
        <w:gridCol w:w="3552"/>
        <w:gridCol w:w="3214"/>
      </w:tblGrid>
      <w:tr w:rsidR="009C2B09" w:rsidRPr="00A90D62" w:rsidTr="00685392">
        <w:tc>
          <w:tcPr>
            <w:tcW w:w="2879" w:type="dxa"/>
            <w:shd w:val="clear" w:color="auto" w:fill="auto"/>
          </w:tcPr>
          <w:p w:rsidR="009C2B09" w:rsidRPr="00A90D62" w:rsidRDefault="009C2B09" w:rsidP="00685392">
            <w:pPr>
              <w:pStyle w:val="afd"/>
              <w:pBdr>
                <w:left w:val="single" w:sz="8" w:space="0" w:color="000000"/>
                <w:bottom w:val="single" w:sz="8" w:space="0" w:color="000000"/>
              </w:pBdr>
              <w:bidi/>
              <w:snapToGrid w:val="0"/>
              <w:jc w:val="center"/>
              <w:rPr>
                <w:sz w:val="28"/>
                <w:szCs w:val="28"/>
                <w:rtl/>
                <w:rPrChange w:id="7789" w:author="אברהם" w:date="2012-11-23T10:23:00Z">
                  <w:rPr>
                    <w:rtl/>
                  </w:rPr>
                </w:rPrChange>
              </w:rPr>
            </w:pPr>
          </w:p>
        </w:tc>
        <w:tc>
          <w:tcPr>
            <w:tcW w:w="3552" w:type="dxa"/>
            <w:shd w:val="clear" w:color="auto" w:fill="auto"/>
          </w:tcPr>
          <w:p w:rsidR="009C2B09" w:rsidRPr="00A76878" w:rsidRDefault="009C2B09" w:rsidP="00685392">
            <w:pPr>
              <w:pStyle w:val="afd"/>
              <w:pBdr>
                <w:bottom w:val="single" w:sz="8" w:space="0" w:color="000000"/>
              </w:pBdr>
              <w:snapToGrid w:val="0"/>
              <w:jc w:val="center"/>
              <w:rPr>
                <w:rFonts w:asciiTheme="minorHAnsi" w:hAnsiTheme="minorHAnsi" w:cs="David"/>
                <w:sz w:val="28"/>
                <w:szCs w:val="28"/>
                <w:rPrChange w:id="7790" w:author="אברהם" w:date="2012-11-26T17:50:00Z">
                  <w:rPr>
                    <w:rFonts w:ascii="David" w:hAnsi="David" w:cs="David"/>
                  </w:rPr>
                </w:rPrChange>
              </w:rPr>
            </w:pPr>
            <w:r w:rsidRPr="00A90D62">
              <w:rPr>
                <w:rFonts w:ascii="David" w:hAnsi="David" w:cs="David"/>
                <w:sz w:val="28"/>
                <w:szCs w:val="28"/>
                <w:rPrChange w:id="7791" w:author="אברהם" w:date="2012-11-23T10:23:00Z">
                  <w:rPr>
                    <w:rFonts w:ascii="David" w:hAnsi="David" w:cs="David"/>
                  </w:rPr>
                </w:rPrChange>
              </w:rPr>
              <w:t>N = 100</w:t>
            </w:r>
          </w:p>
        </w:tc>
        <w:tc>
          <w:tcPr>
            <w:tcW w:w="3214" w:type="dxa"/>
            <w:shd w:val="clear" w:color="auto" w:fill="auto"/>
          </w:tcPr>
          <w:p w:rsidR="009C2B09" w:rsidRPr="00A90D62" w:rsidRDefault="009C2B09" w:rsidP="00685392">
            <w:pPr>
              <w:pStyle w:val="afd"/>
              <w:pBdr>
                <w:bottom w:val="single" w:sz="8" w:space="0" w:color="000000"/>
              </w:pBdr>
              <w:snapToGrid w:val="0"/>
              <w:jc w:val="center"/>
              <w:rPr>
                <w:rFonts w:ascii="David" w:hAnsi="David" w:cs="David"/>
                <w:sz w:val="28"/>
                <w:szCs w:val="28"/>
                <w:rPrChange w:id="7792" w:author="אברהם" w:date="2012-11-23T10:23:00Z">
                  <w:rPr>
                    <w:rFonts w:ascii="David" w:hAnsi="David" w:cs="David"/>
                  </w:rPr>
                </w:rPrChange>
              </w:rPr>
            </w:pPr>
            <w:r w:rsidRPr="00A90D62">
              <w:rPr>
                <w:rFonts w:ascii="David" w:hAnsi="David" w:cs="David"/>
                <w:sz w:val="28"/>
                <w:szCs w:val="28"/>
                <w:rPrChange w:id="7793" w:author="אברהם" w:date="2012-11-23T10:23:00Z">
                  <w:rPr>
                    <w:rFonts w:ascii="David" w:hAnsi="David" w:cs="David"/>
                  </w:rPr>
                </w:rPrChange>
              </w:rPr>
              <w:t>N = 1000</w:t>
            </w:r>
          </w:p>
        </w:tc>
      </w:tr>
      <w:tr w:rsidR="009C2B09" w:rsidRPr="00A90D62" w:rsidTr="00685392">
        <w:tc>
          <w:tcPr>
            <w:tcW w:w="2879" w:type="dxa"/>
            <w:shd w:val="clear" w:color="auto" w:fill="auto"/>
          </w:tcPr>
          <w:p w:rsidR="009C2B09" w:rsidRPr="00A90D62" w:rsidRDefault="009C2B09" w:rsidP="00685392">
            <w:pPr>
              <w:pStyle w:val="afd"/>
              <w:pBdr>
                <w:left w:val="single" w:sz="8" w:space="0" w:color="000000"/>
              </w:pBdr>
              <w:snapToGrid w:val="0"/>
              <w:jc w:val="center"/>
              <w:rPr>
                <w:rFonts w:ascii="David" w:hAnsi="David" w:cs="David"/>
                <w:sz w:val="28"/>
                <w:szCs w:val="28"/>
                <w:rPrChange w:id="7794" w:author="אברהם" w:date="2012-11-23T10:23:00Z">
                  <w:rPr>
                    <w:rFonts w:ascii="David" w:hAnsi="David" w:cs="David"/>
                  </w:rPr>
                </w:rPrChange>
              </w:rPr>
            </w:pPr>
            <w:r w:rsidRPr="00A90D62">
              <w:rPr>
                <w:rFonts w:ascii="David" w:hAnsi="David" w:cs="David"/>
                <w:sz w:val="28"/>
                <w:szCs w:val="28"/>
                <w:rPrChange w:id="7795" w:author="אברהם" w:date="2012-11-23T10:23:00Z">
                  <w:rPr>
                    <w:rFonts w:ascii="David" w:hAnsi="David" w:cs="David"/>
                  </w:rPr>
                </w:rPrChange>
              </w:rPr>
              <w:t>p = 0.01, q = 0.39</w:t>
            </w:r>
          </w:p>
        </w:tc>
        <w:tc>
          <w:tcPr>
            <w:tcW w:w="3552" w:type="dxa"/>
            <w:shd w:val="clear" w:color="auto" w:fill="auto"/>
          </w:tcPr>
          <w:p w:rsidR="009C2B09" w:rsidRPr="00A90D62" w:rsidRDefault="009C2B09" w:rsidP="00685392">
            <w:pPr>
              <w:pStyle w:val="afd"/>
              <w:snapToGrid w:val="0"/>
              <w:jc w:val="center"/>
              <w:rPr>
                <w:rFonts w:ascii="David" w:hAnsi="David" w:cs="David"/>
                <w:sz w:val="28"/>
                <w:szCs w:val="28"/>
                <w:rPrChange w:id="7796" w:author="אברהם" w:date="2012-11-23T10:23:00Z">
                  <w:rPr>
                    <w:rFonts w:ascii="David" w:hAnsi="David" w:cs="David"/>
                  </w:rPr>
                </w:rPrChange>
              </w:rPr>
            </w:pPr>
            <w:r w:rsidRPr="00A90D62">
              <w:rPr>
                <w:rFonts w:ascii="David" w:hAnsi="David" w:cs="David"/>
                <w:sz w:val="28"/>
                <w:szCs w:val="28"/>
                <w:rPrChange w:id="7797" w:author="אברהם" w:date="2012-11-23T10:23:00Z">
                  <w:rPr>
                    <w:rFonts w:ascii="David" w:hAnsi="David" w:cs="David"/>
                  </w:rPr>
                </w:rPrChange>
              </w:rPr>
              <w:t>0.57% (err=0.39%)</w:t>
            </w:r>
          </w:p>
        </w:tc>
        <w:tc>
          <w:tcPr>
            <w:tcW w:w="3214" w:type="dxa"/>
            <w:shd w:val="clear" w:color="auto" w:fill="auto"/>
          </w:tcPr>
          <w:p w:rsidR="009C2B09" w:rsidRPr="00A90D62" w:rsidRDefault="009C2B09" w:rsidP="00685392">
            <w:pPr>
              <w:pStyle w:val="afd"/>
              <w:snapToGrid w:val="0"/>
              <w:jc w:val="center"/>
              <w:rPr>
                <w:rFonts w:ascii="David" w:hAnsi="David" w:cs="David"/>
                <w:sz w:val="28"/>
                <w:szCs w:val="28"/>
                <w:rPrChange w:id="7798" w:author="אברהם" w:date="2012-11-23T10:23:00Z">
                  <w:rPr>
                    <w:rFonts w:ascii="David" w:hAnsi="David" w:cs="David"/>
                  </w:rPr>
                </w:rPrChange>
              </w:rPr>
            </w:pPr>
            <w:r w:rsidRPr="00A90D62">
              <w:rPr>
                <w:rFonts w:ascii="David" w:hAnsi="David" w:cs="David"/>
                <w:sz w:val="28"/>
                <w:szCs w:val="28"/>
                <w:rPrChange w:id="7799" w:author="אברהם" w:date="2012-11-23T10:23:00Z">
                  <w:rPr>
                    <w:rFonts w:ascii="David" w:hAnsi="David" w:cs="David"/>
                  </w:rPr>
                </w:rPrChange>
              </w:rPr>
              <w:t>0.06% (err=0.13%)</w:t>
            </w:r>
          </w:p>
        </w:tc>
      </w:tr>
      <w:tr w:rsidR="009C2B09" w:rsidRPr="00A90D62" w:rsidTr="00685392">
        <w:tc>
          <w:tcPr>
            <w:tcW w:w="2879" w:type="dxa"/>
            <w:shd w:val="clear" w:color="auto" w:fill="auto"/>
          </w:tcPr>
          <w:p w:rsidR="009C2B09" w:rsidRPr="00A90D62" w:rsidRDefault="009C2B09" w:rsidP="00685392">
            <w:pPr>
              <w:pStyle w:val="afd"/>
              <w:pBdr>
                <w:left w:val="single" w:sz="8" w:space="0" w:color="000000"/>
              </w:pBdr>
              <w:snapToGrid w:val="0"/>
              <w:jc w:val="center"/>
              <w:rPr>
                <w:rFonts w:ascii="David" w:hAnsi="David" w:cs="David"/>
                <w:sz w:val="28"/>
                <w:szCs w:val="28"/>
                <w:rPrChange w:id="7800" w:author="אברהם" w:date="2012-11-23T10:23:00Z">
                  <w:rPr>
                    <w:rFonts w:ascii="David" w:hAnsi="David" w:cs="David"/>
                  </w:rPr>
                </w:rPrChange>
              </w:rPr>
            </w:pPr>
            <w:r w:rsidRPr="00A90D62">
              <w:rPr>
                <w:rFonts w:ascii="David" w:hAnsi="David" w:cs="David"/>
                <w:sz w:val="28"/>
                <w:szCs w:val="28"/>
                <w:rPrChange w:id="7801" w:author="אברהם" w:date="2012-11-23T10:23:00Z">
                  <w:rPr>
                    <w:rFonts w:ascii="David" w:hAnsi="David" w:cs="David"/>
                  </w:rPr>
                </w:rPrChange>
              </w:rPr>
              <w:t>p = 0.1, q = 0.99</w:t>
            </w:r>
          </w:p>
        </w:tc>
        <w:tc>
          <w:tcPr>
            <w:tcW w:w="3552" w:type="dxa"/>
            <w:shd w:val="clear" w:color="auto" w:fill="auto"/>
          </w:tcPr>
          <w:p w:rsidR="009C2B09" w:rsidRPr="00A90D62" w:rsidRDefault="009C2B09" w:rsidP="00685392">
            <w:pPr>
              <w:pStyle w:val="afd"/>
              <w:snapToGrid w:val="0"/>
              <w:jc w:val="center"/>
              <w:rPr>
                <w:rFonts w:ascii="David" w:hAnsi="David" w:cs="David"/>
                <w:sz w:val="28"/>
                <w:szCs w:val="28"/>
                <w:rPrChange w:id="7802" w:author="אברהם" w:date="2012-11-23T10:23:00Z">
                  <w:rPr>
                    <w:rFonts w:ascii="David" w:hAnsi="David" w:cs="David"/>
                  </w:rPr>
                </w:rPrChange>
              </w:rPr>
            </w:pPr>
            <w:r w:rsidRPr="00A90D62">
              <w:rPr>
                <w:rFonts w:ascii="David" w:hAnsi="David" w:cs="David"/>
                <w:sz w:val="28"/>
                <w:szCs w:val="28"/>
                <w:rPrChange w:id="7803" w:author="אברהם" w:date="2012-11-23T10:23:00Z">
                  <w:rPr>
                    <w:rFonts w:ascii="David" w:hAnsi="David" w:cs="David"/>
                  </w:rPr>
                </w:rPrChange>
              </w:rPr>
              <w:t>10.9% (err=1.61%)</w:t>
            </w:r>
          </w:p>
        </w:tc>
        <w:tc>
          <w:tcPr>
            <w:tcW w:w="3214" w:type="dxa"/>
            <w:shd w:val="clear" w:color="auto" w:fill="auto"/>
          </w:tcPr>
          <w:p w:rsidR="009C2B09" w:rsidRPr="00A90D62" w:rsidRDefault="009C2B09" w:rsidP="00685392">
            <w:pPr>
              <w:pStyle w:val="afd"/>
              <w:snapToGrid w:val="0"/>
              <w:jc w:val="center"/>
              <w:rPr>
                <w:rFonts w:ascii="David" w:hAnsi="David" w:cs="David"/>
                <w:sz w:val="28"/>
                <w:szCs w:val="28"/>
                <w:rPrChange w:id="7804" w:author="אברהם" w:date="2012-11-23T10:23:00Z">
                  <w:rPr>
                    <w:rFonts w:ascii="David" w:hAnsi="David" w:cs="David"/>
                  </w:rPr>
                </w:rPrChange>
              </w:rPr>
            </w:pPr>
            <w:r w:rsidRPr="00A90D62">
              <w:rPr>
                <w:rFonts w:ascii="David" w:hAnsi="David" w:cs="David"/>
                <w:sz w:val="28"/>
                <w:szCs w:val="28"/>
                <w:rPrChange w:id="7805" w:author="אברהם" w:date="2012-11-23T10:23:00Z">
                  <w:rPr>
                    <w:rFonts w:ascii="David" w:hAnsi="David" w:cs="David"/>
                  </w:rPr>
                </w:rPrChange>
              </w:rPr>
              <w:t>2.96% (err=0.88%)</w:t>
            </w:r>
          </w:p>
        </w:tc>
      </w:tr>
      <w:tr w:rsidR="009C2B09" w:rsidRPr="00A90D62" w:rsidTr="00685392">
        <w:tc>
          <w:tcPr>
            <w:tcW w:w="2879" w:type="dxa"/>
            <w:shd w:val="clear" w:color="auto" w:fill="auto"/>
          </w:tcPr>
          <w:p w:rsidR="009C2B09" w:rsidRPr="00A90D62" w:rsidRDefault="009C2B09" w:rsidP="00685392">
            <w:pPr>
              <w:pStyle w:val="afd"/>
              <w:pBdr>
                <w:left w:val="single" w:sz="8" w:space="0" w:color="000000"/>
              </w:pBdr>
              <w:snapToGrid w:val="0"/>
              <w:jc w:val="center"/>
              <w:rPr>
                <w:rFonts w:ascii="David" w:hAnsi="David" w:cs="David"/>
                <w:sz w:val="28"/>
                <w:szCs w:val="28"/>
                <w:rPrChange w:id="7806" w:author="אברהם" w:date="2012-11-23T10:23:00Z">
                  <w:rPr>
                    <w:rFonts w:ascii="David" w:hAnsi="David" w:cs="David"/>
                  </w:rPr>
                </w:rPrChange>
              </w:rPr>
            </w:pPr>
            <w:r w:rsidRPr="00A90D62">
              <w:rPr>
                <w:rFonts w:ascii="David" w:hAnsi="David" w:cs="David"/>
                <w:sz w:val="28"/>
                <w:szCs w:val="28"/>
                <w:rPrChange w:id="7807" w:author="אברהם" w:date="2012-11-23T10:23:00Z">
                  <w:rPr>
                    <w:rFonts w:ascii="David" w:hAnsi="David" w:cs="David"/>
                  </w:rPr>
                </w:rPrChange>
              </w:rPr>
              <w:t xml:space="preserve">q = 1.00 </w:t>
            </w:r>
          </w:p>
        </w:tc>
        <w:tc>
          <w:tcPr>
            <w:tcW w:w="3552" w:type="dxa"/>
            <w:shd w:val="clear" w:color="auto" w:fill="auto"/>
          </w:tcPr>
          <w:p w:rsidR="009C2B09" w:rsidRPr="00A90D62" w:rsidRDefault="009C2B09" w:rsidP="00685392">
            <w:pPr>
              <w:pStyle w:val="afd"/>
              <w:snapToGrid w:val="0"/>
              <w:jc w:val="center"/>
              <w:rPr>
                <w:rFonts w:ascii="David" w:hAnsi="David" w:cs="David"/>
                <w:sz w:val="28"/>
                <w:szCs w:val="28"/>
                <w:rPrChange w:id="7808" w:author="אברהם" w:date="2012-11-23T10:23:00Z">
                  <w:rPr>
                    <w:rFonts w:ascii="David" w:hAnsi="David" w:cs="David"/>
                  </w:rPr>
                </w:rPrChange>
              </w:rPr>
            </w:pPr>
            <w:r w:rsidRPr="00A90D62">
              <w:rPr>
                <w:rFonts w:ascii="David" w:hAnsi="David" w:cs="David"/>
                <w:sz w:val="28"/>
                <w:szCs w:val="28"/>
                <w:rPrChange w:id="7809" w:author="אברהם" w:date="2012-11-23T10:23:00Z">
                  <w:rPr>
                    <w:rFonts w:ascii="David" w:hAnsi="David" w:cs="David"/>
                  </w:rPr>
                </w:rPrChange>
              </w:rPr>
              <w:t>11.1% (err=1.63%)</w:t>
            </w:r>
          </w:p>
        </w:tc>
        <w:tc>
          <w:tcPr>
            <w:tcW w:w="3214" w:type="dxa"/>
            <w:shd w:val="clear" w:color="auto" w:fill="auto"/>
          </w:tcPr>
          <w:p w:rsidR="009C2B09" w:rsidRPr="00A90D62" w:rsidRDefault="009C2B09" w:rsidP="00685392">
            <w:pPr>
              <w:pStyle w:val="afd"/>
              <w:snapToGrid w:val="0"/>
              <w:jc w:val="center"/>
              <w:rPr>
                <w:rFonts w:ascii="David" w:hAnsi="David" w:cs="David"/>
                <w:sz w:val="28"/>
                <w:szCs w:val="28"/>
                <w:rPrChange w:id="7810" w:author="אברהם" w:date="2012-11-23T10:23:00Z">
                  <w:rPr>
                    <w:rFonts w:ascii="David" w:hAnsi="David" w:cs="David"/>
                  </w:rPr>
                </w:rPrChange>
              </w:rPr>
            </w:pPr>
            <w:r w:rsidRPr="00A90D62">
              <w:rPr>
                <w:rFonts w:ascii="David" w:hAnsi="David" w:cs="David"/>
                <w:sz w:val="28"/>
                <w:szCs w:val="28"/>
                <w:rPrChange w:id="7811" w:author="אברהם" w:date="2012-11-23T10:23:00Z">
                  <w:rPr>
                    <w:rFonts w:ascii="David" w:hAnsi="David" w:cs="David"/>
                  </w:rPr>
                </w:rPrChange>
              </w:rPr>
              <w:t>3.81% (err=0.99%)</w:t>
            </w:r>
          </w:p>
        </w:tc>
      </w:tr>
      <w:tr w:rsidR="009C2B09" w:rsidRPr="00A90D62" w:rsidTr="00685392">
        <w:trPr>
          <w:trHeight w:val="277"/>
        </w:trPr>
        <w:tc>
          <w:tcPr>
            <w:tcW w:w="2879" w:type="dxa"/>
            <w:shd w:val="clear" w:color="auto" w:fill="auto"/>
          </w:tcPr>
          <w:p w:rsidR="009C2B09" w:rsidRPr="00A90D62" w:rsidRDefault="009C2B09" w:rsidP="00685392">
            <w:pPr>
              <w:pStyle w:val="afd"/>
              <w:pBdr>
                <w:left w:val="single" w:sz="8" w:space="0" w:color="000000"/>
              </w:pBdr>
              <w:snapToGrid w:val="0"/>
              <w:jc w:val="center"/>
              <w:rPr>
                <w:rFonts w:ascii="David" w:hAnsi="David" w:cs="David"/>
                <w:sz w:val="28"/>
                <w:szCs w:val="28"/>
                <w:rPrChange w:id="7812" w:author="אברהם" w:date="2012-11-23T10:23:00Z">
                  <w:rPr>
                    <w:rFonts w:ascii="David" w:hAnsi="David" w:cs="David"/>
                  </w:rPr>
                </w:rPrChange>
              </w:rPr>
            </w:pPr>
            <w:r w:rsidRPr="00A90D62">
              <w:rPr>
                <w:rFonts w:ascii="David" w:hAnsi="David" w:cs="David"/>
                <w:sz w:val="28"/>
                <w:szCs w:val="28"/>
                <w:rPrChange w:id="7813" w:author="אברהם" w:date="2012-11-23T10:23:00Z">
                  <w:rPr>
                    <w:rFonts w:ascii="David" w:hAnsi="David" w:cs="David"/>
                  </w:rPr>
                </w:rPrChange>
              </w:rPr>
              <w:t xml:space="preserve">q = 1.00 - </w:t>
            </w:r>
            <w:r w:rsidRPr="00A90D62">
              <w:rPr>
                <w:rFonts w:ascii="David" w:hAnsi="David" w:cs="David"/>
                <w:sz w:val="28"/>
                <w:szCs w:val="28"/>
                <w:rtl/>
                <w:rPrChange w:id="7814" w:author="אברהם" w:date="2012-11-23T10:23:00Z">
                  <w:rPr>
                    <w:rFonts w:ascii="David" w:hAnsi="David" w:cs="David"/>
                    <w:rtl/>
                  </w:rPr>
                </w:rPrChange>
              </w:rPr>
              <w:t>קירוב</w:t>
            </w:r>
            <w:r w:rsidRPr="00A90D62">
              <w:rPr>
                <w:rFonts w:ascii="David" w:eastAsia="David" w:hAnsi="David" w:cs="David"/>
                <w:sz w:val="28"/>
                <w:szCs w:val="28"/>
                <w:rtl/>
                <w:rPrChange w:id="7815" w:author="אברהם" w:date="2012-11-23T10:23:00Z">
                  <w:rPr>
                    <w:rFonts w:ascii="David" w:eastAsia="David" w:hAnsi="David" w:cs="David"/>
                    <w:rtl/>
                  </w:rPr>
                </w:rPrChange>
              </w:rPr>
              <w:t xml:space="preserve"> </w:t>
            </w:r>
            <w:r w:rsidRPr="00A90D62">
              <w:rPr>
                <w:rFonts w:ascii="David" w:hAnsi="David" w:cs="David"/>
                <w:sz w:val="28"/>
                <w:szCs w:val="28"/>
                <w:rtl/>
                <w:rPrChange w:id="7816" w:author="אברהם" w:date="2012-11-23T10:23:00Z">
                  <w:rPr>
                    <w:rFonts w:ascii="David" w:hAnsi="David" w:cs="David"/>
                    <w:rtl/>
                  </w:rPr>
                </w:rPrChange>
              </w:rPr>
              <w:t>תיאורטי</w:t>
            </w:r>
          </w:p>
        </w:tc>
        <w:tc>
          <w:tcPr>
            <w:tcW w:w="3552" w:type="dxa"/>
            <w:shd w:val="clear" w:color="auto" w:fill="auto"/>
          </w:tcPr>
          <w:p w:rsidR="009C2B09" w:rsidRPr="00A90D62" w:rsidRDefault="009C2B09" w:rsidP="00685392">
            <w:pPr>
              <w:pStyle w:val="afd"/>
              <w:snapToGrid w:val="0"/>
              <w:jc w:val="center"/>
              <w:rPr>
                <w:rFonts w:ascii="David" w:hAnsi="David" w:cs="David"/>
                <w:sz w:val="28"/>
                <w:szCs w:val="28"/>
                <w:rPrChange w:id="7817" w:author="אברהם" w:date="2012-11-23T10:23:00Z">
                  <w:rPr>
                    <w:rFonts w:ascii="David" w:hAnsi="David" w:cs="David"/>
                  </w:rPr>
                </w:rPrChange>
              </w:rPr>
            </w:pPr>
            <w:r w:rsidRPr="00A90D62">
              <w:rPr>
                <w:rFonts w:ascii="David" w:hAnsi="David" w:cs="David"/>
                <w:sz w:val="28"/>
                <w:szCs w:val="28"/>
                <w:rPrChange w:id="7818" w:author="אברהם" w:date="2012-11-23T10:23:00Z">
                  <w:rPr>
                    <w:rFonts w:ascii="David" w:hAnsi="David" w:cs="David"/>
                  </w:rPr>
                </w:rPrChange>
              </w:rPr>
              <w:t>11.5%</w:t>
            </w:r>
          </w:p>
        </w:tc>
        <w:tc>
          <w:tcPr>
            <w:tcW w:w="3214" w:type="dxa"/>
            <w:shd w:val="clear" w:color="auto" w:fill="auto"/>
          </w:tcPr>
          <w:p w:rsidR="009C2B09" w:rsidRPr="00A90D62" w:rsidRDefault="009C2B09" w:rsidP="00685392">
            <w:pPr>
              <w:pStyle w:val="afd"/>
              <w:snapToGrid w:val="0"/>
              <w:jc w:val="center"/>
              <w:rPr>
                <w:sz w:val="28"/>
                <w:szCs w:val="28"/>
                <w:rtl/>
                <w:rPrChange w:id="7819" w:author="אברהם" w:date="2012-11-23T10:23:00Z">
                  <w:rPr>
                    <w:rtl/>
                  </w:rPr>
                </w:rPrChange>
              </w:rPr>
            </w:pPr>
            <w:r w:rsidRPr="00A90D62">
              <w:rPr>
                <w:rFonts w:ascii="David" w:hAnsi="David" w:cs="David"/>
                <w:sz w:val="28"/>
                <w:szCs w:val="28"/>
                <w:rPrChange w:id="7820" w:author="אברהם" w:date="2012-11-23T10:23:00Z">
                  <w:rPr>
                    <w:rFonts w:ascii="David" w:hAnsi="David" w:cs="David"/>
                  </w:rPr>
                </w:rPrChange>
              </w:rPr>
              <w:t>3.86%</w:t>
            </w:r>
          </w:p>
        </w:tc>
      </w:tr>
    </w:tbl>
    <w:p w:rsidR="009C2B09" w:rsidRPr="00A90D62" w:rsidRDefault="009C2B09" w:rsidP="009C2B09">
      <w:pPr>
        <w:pStyle w:val="a1"/>
        <w:bidi/>
        <w:rPr>
          <w:sz w:val="28"/>
          <w:szCs w:val="28"/>
          <w:rtl/>
          <w:rPrChange w:id="7821" w:author="אברהם" w:date="2012-11-23T10:23:00Z">
            <w:rPr>
              <w:rtl/>
            </w:rPr>
          </w:rPrChange>
        </w:rPr>
      </w:pPr>
    </w:p>
    <w:p w:rsidR="009C2B09" w:rsidRPr="00A90D62" w:rsidRDefault="009C2B09" w:rsidP="009C2B09">
      <w:pPr>
        <w:pStyle w:val="a1"/>
        <w:bidi/>
        <w:rPr>
          <w:rFonts w:ascii="David" w:hAnsi="David" w:cs="David"/>
          <w:sz w:val="28"/>
          <w:szCs w:val="28"/>
          <w:rtl/>
          <w:rPrChange w:id="7822" w:author="אברהם" w:date="2012-11-23T10:23:00Z">
            <w:rPr>
              <w:rFonts w:ascii="David" w:hAnsi="David" w:cs="David"/>
              <w:rtl/>
            </w:rPr>
          </w:rPrChange>
        </w:rPr>
      </w:pPr>
      <w:r w:rsidRPr="00A90D62">
        <w:rPr>
          <w:rFonts w:ascii="David" w:hAnsi="David" w:cs="David"/>
          <w:sz w:val="28"/>
          <w:szCs w:val="28"/>
          <w:rtl/>
          <w:rPrChange w:id="7823" w:author="אברהם" w:date="2012-11-23T10:23:00Z">
            <w:rPr>
              <w:rFonts w:ascii="David" w:hAnsi="David" w:cs="David"/>
              <w:rtl/>
            </w:rPr>
          </w:rPrChange>
        </w:rPr>
        <w:t>המספרים</w:t>
      </w:r>
      <w:r w:rsidRPr="00A90D62">
        <w:rPr>
          <w:rFonts w:ascii="David" w:eastAsia="David" w:hAnsi="David" w:cs="David"/>
          <w:sz w:val="28"/>
          <w:szCs w:val="28"/>
          <w:rtl/>
          <w:rPrChange w:id="7824" w:author="אברהם" w:date="2012-11-23T10:23:00Z">
            <w:rPr>
              <w:rFonts w:ascii="David" w:eastAsia="David" w:hAnsi="David" w:cs="David"/>
              <w:rtl/>
            </w:rPr>
          </w:rPrChange>
        </w:rPr>
        <w:t xml:space="preserve"> </w:t>
      </w:r>
      <w:r w:rsidRPr="00A90D62">
        <w:rPr>
          <w:rFonts w:ascii="David" w:hAnsi="David" w:cs="David"/>
          <w:sz w:val="28"/>
          <w:szCs w:val="28"/>
          <w:rtl/>
          <w:rPrChange w:id="7825" w:author="אברהם" w:date="2012-11-23T10:23:00Z">
            <w:rPr>
              <w:rFonts w:ascii="David" w:hAnsi="David" w:cs="David"/>
              <w:rtl/>
            </w:rPr>
          </w:rPrChange>
        </w:rPr>
        <w:t>בשורה</w:t>
      </w:r>
      <w:r w:rsidRPr="00A90D62">
        <w:rPr>
          <w:rFonts w:ascii="David" w:eastAsia="David" w:hAnsi="David" w:cs="David"/>
          <w:sz w:val="28"/>
          <w:szCs w:val="28"/>
          <w:rtl/>
          <w:rPrChange w:id="7826" w:author="אברהם" w:date="2012-11-23T10:23:00Z">
            <w:rPr>
              <w:rFonts w:ascii="David" w:eastAsia="David" w:hAnsi="David" w:cs="David"/>
              <w:rtl/>
            </w:rPr>
          </w:rPrChange>
        </w:rPr>
        <w:t xml:space="preserve"> </w:t>
      </w:r>
      <w:r w:rsidRPr="00A90D62">
        <w:rPr>
          <w:rFonts w:ascii="David" w:hAnsi="David" w:cs="David"/>
          <w:sz w:val="28"/>
          <w:szCs w:val="28"/>
          <w:rtl/>
          <w:rPrChange w:id="7827" w:author="אברהם" w:date="2012-11-23T10:23:00Z">
            <w:rPr>
              <w:rFonts w:ascii="David" w:hAnsi="David" w:cs="David"/>
              <w:rtl/>
            </w:rPr>
          </w:rPrChange>
        </w:rPr>
        <w:t>האחרונה</w:t>
      </w:r>
      <w:r w:rsidRPr="00A90D62">
        <w:rPr>
          <w:rFonts w:ascii="David" w:eastAsia="David" w:hAnsi="David" w:cs="David"/>
          <w:sz w:val="28"/>
          <w:szCs w:val="28"/>
          <w:rtl/>
          <w:rPrChange w:id="7828" w:author="אברהם" w:date="2012-11-23T10:23:00Z">
            <w:rPr>
              <w:rFonts w:ascii="David" w:eastAsia="David" w:hAnsi="David" w:cs="David"/>
              <w:rtl/>
            </w:rPr>
          </w:rPrChange>
        </w:rPr>
        <w:t xml:space="preserve"> </w:t>
      </w:r>
      <w:r w:rsidRPr="00A90D62">
        <w:rPr>
          <w:rFonts w:ascii="David" w:hAnsi="David" w:cs="David"/>
          <w:sz w:val="28"/>
          <w:szCs w:val="28"/>
          <w:rtl/>
          <w:rPrChange w:id="7829" w:author="אברהם" w:date="2012-11-23T10:23:00Z">
            <w:rPr>
              <w:rFonts w:ascii="David" w:hAnsi="David" w:cs="David"/>
              <w:rtl/>
            </w:rPr>
          </w:rPrChange>
        </w:rPr>
        <w:t>חושבו</w:t>
      </w:r>
      <w:r w:rsidRPr="00A90D62">
        <w:rPr>
          <w:rFonts w:ascii="David" w:eastAsia="David" w:hAnsi="David" w:cs="David"/>
          <w:sz w:val="28"/>
          <w:szCs w:val="28"/>
          <w:rtl/>
          <w:rPrChange w:id="7830" w:author="אברהם" w:date="2012-11-23T10:23:00Z">
            <w:rPr>
              <w:rFonts w:ascii="David" w:eastAsia="David" w:hAnsi="David" w:cs="David"/>
              <w:rtl/>
            </w:rPr>
          </w:rPrChange>
        </w:rPr>
        <w:t xml:space="preserve"> </w:t>
      </w:r>
      <w:r w:rsidRPr="00A90D62">
        <w:rPr>
          <w:rFonts w:ascii="David" w:hAnsi="David" w:cs="David"/>
          <w:sz w:val="28"/>
          <w:szCs w:val="28"/>
          <w:rtl/>
          <w:rPrChange w:id="7831" w:author="אברהם" w:date="2012-11-23T10:23:00Z">
            <w:rPr>
              <w:rFonts w:ascii="David" w:hAnsi="David" w:cs="David"/>
              <w:rtl/>
            </w:rPr>
          </w:rPrChange>
        </w:rPr>
        <w:t>ע"פ</w:t>
      </w:r>
      <w:r w:rsidRPr="00A90D62">
        <w:rPr>
          <w:rFonts w:ascii="David" w:eastAsia="David" w:hAnsi="David" w:cs="David"/>
          <w:sz w:val="28"/>
          <w:szCs w:val="28"/>
          <w:rtl/>
          <w:rPrChange w:id="7832" w:author="אברהם" w:date="2012-11-23T10:23:00Z">
            <w:rPr>
              <w:rFonts w:ascii="David" w:eastAsia="David" w:hAnsi="David" w:cs="David"/>
              <w:rtl/>
            </w:rPr>
          </w:rPrChange>
        </w:rPr>
        <w:t xml:space="preserve"> </w:t>
      </w:r>
      <w:r w:rsidRPr="00A90D62">
        <w:rPr>
          <w:rFonts w:ascii="David" w:hAnsi="David" w:cs="David"/>
          <w:sz w:val="28"/>
          <w:szCs w:val="28"/>
          <w:rtl/>
          <w:rPrChange w:id="7833" w:author="אברהם" w:date="2012-11-23T10:23:00Z">
            <w:rPr>
              <w:rFonts w:ascii="David" w:hAnsi="David" w:cs="David"/>
              <w:rtl/>
            </w:rPr>
          </w:rPrChange>
        </w:rPr>
        <w:t>נוסחת</w:t>
      </w:r>
      <w:r w:rsidRPr="00A90D62">
        <w:rPr>
          <w:rFonts w:ascii="David" w:eastAsia="David" w:hAnsi="David" w:cs="David"/>
          <w:sz w:val="28"/>
          <w:szCs w:val="28"/>
          <w:rtl/>
          <w:rPrChange w:id="7834" w:author="אברהם" w:date="2012-11-23T10:23:00Z">
            <w:rPr>
              <w:rFonts w:ascii="David" w:eastAsia="David" w:hAnsi="David" w:cs="David"/>
              <w:rtl/>
            </w:rPr>
          </w:rPrChange>
        </w:rPr>
        <w:t xml:space="preserve"> </w:t>
      </w:r>
      <w:r w:rsidRPr="00A90D62">
        <w:rPr>
          <w:rFonts w:ascii="David" w:hAnsi="David" w:cs="David"/>
          <w:sz w:val="28"/>
          <w:szCs w:val="28"/>
          <w:rtl/>
          <w:rPrChange w:id="7835" w:author="אברהם" w:date="2012-11-23T10:23:00Z">
            <w:rPr>
              <w:rFonts w:ascii="David" w:hAnsi="David" w:cs="David"/>
              <w:rtl/>
            </w:rPr>
          </w:rPrChange>
        </w:rPr>
        <w:t>הקירוב</w:t>
      </w:r>
      <w:r w:rsidRPr="00A90D62">
        <w:rPr>
          <w:rFonts w:ascii="David" w:eastAsia="David" w:hAnsi="David" w:cs="David"/>
          <w:sz w:val="28"/>
          <w:szCs w:val="28"/>
          <w:rtl/>
          <w:rPrChange w:id="7836" w:author="אברהם" w:date="2012-11-23T10:23:00Z">
            <w:rPr>
              <w:rFonts w:ascii="David" w:eastAsia="David" w:hAnsi="David" w:cs="David"/>
              <w:rtl/>
            </w:rPr>
          </w:rPrChange>
        </w:rPr>
        <w:t xml:space="preserve"> </w:t>
      </w:r>
      <w:r w:rsidRPr="00A90D62">
        <w:rPr>
          <w:rFonts w:ascii="David" w:hAnsi="David" w:cs="David"/>
          <w:sz w:val="28"/>
          <w:szCs w:val="28"/>
          <w:rtl/>
          <w:rPrChange w:id="7837" w:author="אברהם" w:date="2012-11-23T10:23:00Z">
            <w:rPr>
              <w:rFonts w:ascii="David" w:hAnsi="David" w:cs="David"/>
              <w:rtl/>
            </w:rPr>
          </w:rPrChange>
        </w:rPr>
        <w:t>שהוצגה</w:t>
      </w:r>
      <w:r w:rsidRPr="00A90D62">
        <w:rPr>
          <w:rFonts w:ascii="David" w:eastAsia="David" w:hAnsi="David" w:cs="David"/>
          <w:sz w:val="28"/>
          <w:szCs w:val="28"/>
          <w:rtl/>
          <w:rPrChange w:id="7838" w:author="אברהם" w:date="2012-11-23T10:23:00Z">
            <w:rPr>
              <w:rFonts w:ascii="David" w:eastAsia="David" w:hAnsi="David" w:cs="David"/>
              <w:rtl/>
            </w:rPr>
          </w:rPrChange>
        </w:rPr>
        <w:t xml:space="preserve"> </w:t>
      </w:r>
      <w:r w:rsidRPr="00A90D62">
        <w:rPr>
          <w:rFonts w:ascii="David" w:hAnsi="David" w:cs="David"/>
          <w:sz w:val="28"/>
          <w:szCs w:val="28"/>
          <w:rtl/>
          <w:rPrChange w:id="7839" w:author="אברהם" w:date="2012-11-23T10:23:00Z">
            <w:rPr>
              <w:rFonts w:ascii="David" w:hAnsi="David" w:cs="David"/>
              <w:rtl/>
            </w:rPr>
          </w:rPrChange>
        </w:rPr>
        <w:t>בסוף</w:t>
      </w:r>
      <w:r w:rsidRPr="00A90D62">
        <w:rPr>
          <w:rFonts w:ascii="David" w:eastAsia="David" w:hAnsi="David" w:cs="David"/>
          <w:sz w:val="28"/>
          <w:szCs w:val="28"/>
          <w:rtl/>
          <w:rPrChange w:id="7840" w:author="אברהם" w:date="2012-11-23T10:23:00Z">
            <w:rPr>
              <w:rFonts w:ascii="David" w:eastAsia="David" w:hAnsi="David" w:cs="David"/>
              <w:rtl/>
            </w:rPr>
          </w:rPrChange>
        </w:rPr>
        <w:t xml:space="preserve"> </w:t>
      </w:r>
      <w:r w:rsidRPr="00A90D62">
        <w:rPr>
          <w:rFonts w:ascii="David" w:hAnsi="David" w:cs="David"/>
          <w:sz w:val="28"/>
          <w:szCs w:val="28"/>
          <w:rtl/>
          <w:rPrChange w:id="7841" w:author="אברהם" w:date="2012-11-23T10:23:00Z">
            <w:rPr>
              <w:rFonts w:ascii="David" w:hAnsi="David" w:cs="David"/>
              <w:rtl/>
            </w:rPr>
          </w:rPrChange>
        </w:rPr>
        <w:t>הסעיף</w:t>
      </w:r>
      <w:r w:rsidRPr="00A90D62">
        <w:rPr>
          <w:rFonts w:ascii="David" w:eastAsia="David" w:hAnsi="David" w:cs="David"/>
          <w:sz w:val="28"/>
          <w:szCs w:val="28"/>
          <w:rtl/>
          <w:rPrChange w:id="7842" w:author="אברהם" w:date="2012-11-23T10:23:00Z">
            <w:rPr>
              <w:rFonts w:ascii="David" w:eastAsia="David" w:hAnsi="David" w:cs="David"/>
              <w:rtl/>
            </w:rPr>
          </w:rPrChange>
        </w:rPr>
        <w:t xml:space="preserve"> </w:t>
      </w:r>
      <w:r w:rsidRPr="00A90D62">
        <w:rPr>
          <w:rFonts w:ascii="David" w:hAnsi="David" w:cs="David"/>
          <w:sz w:val="28"/>
          <w:szCs w:val="28"/>
          <w:rtl/>
          <w:rPrChange w:id="7843" w:author="אברהם" w:date="2012-11-23T10:23:00Z">
            <w:rPr>
              <w:rFonts w:ascii="David" w:hAnsi="David" w:cs="David"/>
              <w:rtl/>
            </w:rPr>
          </w:rPrChange>
        </w:rPr>
        <w:t>הקודם.</w:t>
      </w:r>
    </w:p>
    <w:p w:rsidR="009C2B09" w:rsidRPr="00A90D62" w:rsidRDefault="009C2B09" w:rsidP="009C2B09">
      <w:pPr>
        <w:pStyle w:val="a1"/>
        <w:bidi/>
        <w:rPr>
          <w:rFonts w:ascii="David" w:hAnsi="David" w:cs="David"/>
          <w:sz w:val="28"/>
          <w:szCs w:val="28"/>
          <w:rtl/>
          <w:rPrChange w:id="7844" w:author="אברהם" w:date="2012-11-23T10:23:00Z">
            <w:rPr>
              <w:rFonts w:ascii="David" w:hAnsi="David" w:cs="David"/>
              <w:rtl/>
            </w:rPr>
          </w:rPrChange>
        </w:rPr>
      </w:pPr>
    </w:p>
    <w:p w:rsidR="009C2B09" w:rsidRPr="00A90D62" w:rsidRDefault="009C2B09" w:rsidP="009C2B09">
      <w:pPr>
        <w:pStyle w:val="a1"/>
        <w:bidi/>
        <w:rPr>
          <w:rStyle w:val="Q"/>
          <w:rFonts w:ascii="David" w:hAnsi="David" w:cs="David"/>
          <w:sz w:val="28"/>
          <w:szCs w:val="28"/>
          <w:rtl/>
          <w:rPrChange w:id="7845" w:author="אברהם" w:date="2012-11-23T10:23:00Z">
            <w:rPr>
              <w:rStyle w:val="Q"/>
              <w:rFonts w:ascii="David" w:hAnsi="David" w:cs="David"/>
              <w:rtl/>
            </w:rPr>
          </w:rPrChange>
        </w:rPr>
      </w:pPr>
      <w:r w:rsidRPr="00A90D62">
        <w:rPr>
          <w:rFonts w:ascii="David" w:hAnsi="David" w:cs="David"/>
          <w:sz w:val="28"/>
          <w:szCs w:val="28"/>
          <w:rtl/>
          <w:rPrChange w:id="7846" w:author="אברהם" w:date="2012-11-23T10:23:00Z">
            <w:rPr>
              <w:rFonts w:ascii="David" w:hAnsi="David" w:cs="David"/>
              <w:rtl/>
            </w:rPr>
          </w:rPrChange>
        </w:rPr>
        <w:t>בסעיפים</w:t>
      </w:r>
      <w:r w:rsidRPr="00A90D62">
        <w:rPr>
          <w:rFonts w:ascii="David" w:eastAsia="David" w:hAnsi="David" w:cs="David"/>
          <w:sz w:val="28"/>
          <w:szCs w:val="28"/>
          <w:rtl/>
          <w:rPrChange w:id="7847" w:author="אברהם" w:date="2012-11-23T10:23:00Z">
            <w:rPr>
              <w:rFonts w:ascii="David" w:eastAsia="David" w:hAnsi="David" w:cs="David"/>
              <w:rtl/>
            </w:rPr>
          </w:rPrChange>
        </w:rPr>
        <w:t xml:space="preserve"> </w:t>
      </w:r>
      <w:r w:rsidRPr="00A90D62">
        <w:rPr>
          <w:rFonts w:ascii="David" w:hAnsi="David" w:cs="David"/>
          <w:sz w:val="28"/>
          <w:szCs w:val="28"/>
          <w:rtl/>
          <w:rPrChange w:id="7848" w:author="אברהם" w:date="2012-11-23T10:23:00Z">
            <w:rPr>
              <w:rFonts w:ascii="David" w:hAnsi="David" w:cs="David"/>
              <w:rtl/>
            </w:rPr>
          </w:rPrChange>
        </w:rPr>
        <w:t>הבאים</w:t>
      </w:r>
      <w:r w:rsidRPr="00A90D62">
        <w:rPr>
          <w:rFonts w:ascii="David" w:eastAsia="David" w:hAnsi="David" w:cs="David"/>
          <w:sz w:val="28"/>
          <w:szCs w:val="28"/>
          <w:rtl/>
          <w:rPrChange w:id="7849" w:author="אברהם" w:date="2012-11-23T10:23:00Z">
            <w:rPr>
              <w:rFonts w:ascii="David" w:eastAsia="David" w:hAnsi="David" w:cs="David"/>
              <w:rtl/>
            </w:rPr>
          </w:rPrChange>
        </w:rPr>
        <w:t xml:space="preserve"> </w:t>
      </w:r>
      <w:r w:rsidRPr="00A90D62">
        <w:rPr>
          <w:rFonts w:ascii="David" w:hAnsi="David" w:cs="David"/>
          <w:sz w:val="28"/>
          <w:szCs w:val="28"/>
          <w:rtl/>
          <w:rPrChange w:id="7850" w:author="אברהם" w:date="2012-11-23T10:23:00Z">
            <w:rPr>
              <w:rFonts w:ascii="David" w:hAnsi="David" w:cs="David"/>
              <w:rtl/>
            </w:rPr>
          </w:rPrChange>
        </w:rPr>
        <w:t>נבחן</w:t>
      </w:r>
      <w:r w:rsidRPr="00A90D62">
        <w:rPr>
          <w:rFonts w:ascii="David" w:eastAsia="David" w:hAnsi="David" w:cs="David"/>
          <w:sz w:val="28"/>
          <w:szCs w:val="28"/>
          <w:rtl/>
          <w:rPrChange w:id="7851" w:author="אברהם" w:date="2012-11-23T10:23:00Z">
            <w:rPr>
              <w:rFonts w:ascii="David" w:eastAsia="David" w:hAnsi="David" w:cs="David"/>
              <w:rtl/>
            </w:rPr>
          </w:rPrChange>
        </w:rPr>
        <w:t xml:space="preserve"> </w:t>
      </w:r>
      <w:r w:rsidRPr="00A90D62">
        <w:rPr>
          <w:rFonts w:ascii="David" w:hAnsi="David" w:cs="David"/>
          <w:sz w:val="28"/>
          <w:szCs w:val="28"/>
          <w:rtl/>
          <w:rPrChange w:id="7852" w:author="אברהם" w:date="2012-11-23T10:23:00Z">
            <w:rPr>
              <w:rFonts w:ascii="David" w:hAnsi="David" w:cs="David"/>
              <w:rtl/>
            </w:rPr>
          </w:rPrChange>
        </w:rPr>
        <w:t>מספר</w:t>
      </w:r>
      <w:r w:rsidRPr="00A90D62">
        <w:rPr>
          <w:rFonts w:ascii="David" w:eastAsia="David" w:hAnsi="David" w:cs="David"/>
          <w:sz w:val="28"/>
          <w:szCs w:val="28"/>
          <w:rtl/>
          <w:rPrChange w:id="7853" w:author="אברהם" w:date="2012-11-23T10:23:00Z">
            <w:rPr>
              <w:rFonts w:ascii="David" w:eastAsia="David" w:hAnsi="David" w:cs="David"/>
              <w:rtl/>
            </w:rPr>
          </w:rPrChange>
        </w:rPr>
        <w:t xml:space="preserve"> </w:t>
      </w:r>
      <w:r w:rsidRPr="00A90D62">
        <w:rPr>
          <w:rFonts w:ascii="David" w:hAnsi="David" w:cs="David"/>
          <w:sz w:val="28"/>
          <w:szCs w:val="28"/>
          <w:rtl/>
          <w:rPrChange w:id="7854" w:author="אברהם" w:date="2012-11-23T10:23:00Z">
            <w:rPr>
              <w:rFonts w:ascii="David" w:hAnsi="David" w:cs="David"/>
              <w:rtl/>
            </w:rPr>
          </w:rPrChange>
        </w:rPr>
        <w:t>שינויים</w:t>
      </w:r>
      <w:r w:rsidRPr="00A90D62">
        <w:rPr>
          <w:rFonts w:ascii="David" w:eastAsia="David" w:hAnsi="David" w:cs="David"/>
          <w:sz w:val="28"/>
          <w:szCs w:val="28"/>
          <w:rtl/>
          <w:rPrChange w:id="7855" w:author="אברהם" w:date="2012-11-23T10:23:00Z">
            <w:rPr>
              <w:rFonts w:ascii="David" w:eastAsia="David" w:hAnsi="David" w:cs="David"/>
              <w:rtl/>
            </w:rPr>
          </w:rPrChange>
        </w:rPr>
        <w:t xml:space="preserve"> </w:t>
      </w:r>
      <w:r w:rsidRPr="00A90D62">
        <w:rPr>
          <w:rFonts w:ascii="David" w:hAnsi="David" w:cs="David"/>
          <w:sz w:val="28"/>
          <w:szCs w:val="28"/>
          <w:rtl/>
          <w:rPrChange w:id="7856" w:author="אברהם" w:date="2012-11-23T10:23:00Z">
            <w:rPr>
              <w:rFonts w:ascii="David" w:hAnsi="David" w:cs="David"/>
              <w:rtl/>
            </w:rPr>
          </w:rPrChange>
        </w:rPr>
        <w:t>שאפשר</w:t>
      </w:r>
      <w:r w:rsidRPr="00A90D62">
        <w:rPr>
          <w:rFonts w:ascii="David" w:eastAsia="David" w:hAnsi="David" w:cs="David"/>
          <w:sz w:val="28"/>
          <w:szCs w:val="28"/>
          <w:rtl/>
          <w:rPrChange w:id="7857" w:author="אברהם" w:date="2012-11-23T10:23:00Z">
            <w:rPr>
              <w:rFonts w:ascii="David" w:eastAsia="David" w:hAnsi="David" w:cs="David"/>
              <w:rtl/>
            </w:rPr>
          </w:rPrChange>
        </w:rPr>
        <w:t xml:space="preserve"> </w:t>
      </w:r>
      <w:r w:rsidRPr="00A90D62">
        <w:rPr>
          <w:rFonts w:ascii="David" w:hAnsi="David" w:cs="David"/>
          <w:sz w:val="28"/>
          <w:szCs w:val="28"/>
          <w:rtl/>
          <w:rPrChange w:id="7858" w:author="אברהם" w:date="2012-11-23T10:23:00Z">
            <w:rPr>
              <w:rFonts w:ascii="David" w:hAnsi="David" w:cs="David"/>
              <w:rtl/>
            </w:rPr>
          </w:rPrChange>
        </w:rPr>
        <w:t>לבצע</w:t>
      </w:r>
      <w:r w:rsidRPr="00A90D62">
        <w:rPr>
          <w:rFonts w:ascii="David" w:eastAsia="David" w:hAnsi="David" w:cs="David"/>
          <w:sz w:val="28"/>
          <w:szCs w:val="28"/>
          <w:rtl/>
          <w:rPrChange w:id="7859" w:author="אברהם" w:date="2012-11-23T10:23:00Z">
            <w:rPr>
              <w:rFonts w:ascii="David" w:eastAsia="David" w:hAnsi="David" w:cs="David"/>
              <w:rtl/>
            </w:rPr>
          </w:rPrChange>
        </w:rPr>
        <w:t xml:space="preserve"> </w:t>
      </w:r>
      <w:r w:rsidRPr="00A90D62">
        <w:rPr>
          <w:rFonts w:ascii="David" w:hAnsi="David" w:cs="David"/>
          <w:sz w:val="28"/>
          <w:szCs w:val="28"/>
          <w:rtl/>
          <w:rPrChange w:id="7860" w:author="אברהם" w:date="2012-11-23T10:23:00Z">
            <w:rPr>
              <w:rFonts w:ascii="David" w:hAnsi="David" w:cs="David"/>
              <w:rtl/>
            </w:rPr>
          </w:rPrChange>
        </w:rPr>
        <w:t>באלגוריתם</w:t>
      </w:r>
      <w:r w:rsidRPr="00A90D62">
        <w:rPr>
          <w:rFonts w:ascii="David" w:eastAsia="David" w:hAnsi="David" w:cs="David"/>
          <w:sz w:val="28"/>
          <w:szCs w:val="28"/>
          <w:rtl/>
          <w:rPrChange w:id="7861" w:author="אברהם" w:date="2012-11-23T10:23:00Z">
            <w:rPr>
              <w:rFonts w:ascii="David" w:eastAsia="David" w:hAnsi="David" w:cs="David"/>
              <w:rtl/>
            </w:rPr>
          </w:rPrChange>
        </w:rPr>
        <w:t xml:space="preserve"> </w:t>
      </w:r>
      <w:r w:rsidRPr="00A90D62">
        <w:rPr>
          <w:rFonts w:ascii="David" w:hAnsi="David" w:cs="David"/>
          <w:sz w:val="28"/>
          <w:szCs w:val="28"/>
          <w:rtl/>
          <w:rPrChange w:id="7862" w:author="אברהם" w:date="2012-11-23T10:23:00Z">
            <w:rPr>
              <w:rFonts w:ascii="David" w:hAnsi="David" w:cs="David"/>
              <w:rtl/>
            </w:rPr>
          </w:rPrChange>
        </w:rPr>
        <w:t>היובל:</w:t>
      </w:r>
    </w:p>
    <w:p w:rsidR="009C2B09" w:rsidRPr="00A90D62" w:rsidRDefault="009C2B09" w:rsidP="009C2B09">
      <w:pPr>
        <w:pStyle w:val="2"/>
        <w:bidi/>
        <w:rPr>
          <w:rStyle w:val="Q"/>
          <w:rFonts w:ascii="David" w:hAnsi="David" w:cs="David"/>
          <w:sz w:val="28"/>
          <w:szCs w:val="28"/>
          <w:rtl/>
          <w:rPrChange w:id="7863" w:author="אברהם" w:date="2012-11-23T10:23:00Z">
            <w:rPr>
              <w:rStyle w:val="Q"/>
              <w:rFonts w:ascii="David" w:hAnsi="David" w:cs="David"/>
              <w:b w:val="0"/>
              <w:bCs w:val="0"/>
              <w:sz w:val="24"/>
              <w:szCs w:val="24"/>
              <w:rtl/>
            </w:rPr>
          </w:rPrChange>
        </w:rPr>
      </w:pPr>
      <w:r w:rsidRPr="00A90D62">
        <w:rPr>
          <w:rStyle w:val="Q"/>
          <w:rFonts w:ascii="David" w:hAnsi="David" w:cs="David"/>
          <w:sz w:val="28"/>
          <w:szCs w:val="28"/>
          <w:rtl/>
          <w:rPrChange w:id="7864" w:author="אברהם" w:date="2012-11-23T10:23:00Z">
            <w:rPr>
              <w:rStyle w:val="Q"/>
              <w:rFonts w:ascii="David" w:hAnsi="David" w:cs="David"/>
              <w:rtl/>
            </w:rPr>
          </w:rPrChange>
        </w:rPr>
        <w:t>ה. הקטנת</w:t>
      </w:r>
      <w:r w:rsidRPr="00A90D62">
        <w:rPr>
          <w:rStyle w:val="Q"/>
          <w:rFonts w:ascii="David" w:eastAsia="David" w:hAnsi="David" w:cs="David"/>
          <w:sz w:val="28"/>
          <w:szCs w:val="28"/>
          <w:rtl/>
          <w:rPrChange w:id="78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66" w:author="אברהם" w:date="2012-11-23T10:23:00Z">
            <w:rPr>
              <w:rStyle w:val="Q"/>
              <w:rFonts w:ascii="David" w:hAnsi="David" w:cs="David"/>
              <w:rtl/>
            </w:rPr>
          </w:rPrChange>
        </w:rPr>
        <w:t>אי</w:t>
      </w:r>
      <w:r w:rsidRPr="00A90D62">
        <w:rPr>
          <w:rStyle w:val="Q"/>
          <w:rFonts w:ascii="David" w:eastAsia="David" w:hAnsi="David" w:cs="David"/>
          <w:sz w:val="28"/>
          <w:szCs w:val="28"/>
          <w:rtl/>
          <w:rPrChange w:id="78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68" w:author="אברהם" w:date="2012-11-23T10:23:00Z">
            <w:rPr>
              <w:rStyle w:val="Q"/>
              <w:rFonts w:ascii="David" w:hAnsi="David" w:cs="David"/>
              <w:rtl/>
            </w:rPr>
          </w:rPrChange>
        </w:rPr>
        <w:t>הוודאות</w:t>
      </w:r>
    </w:p>
    <w:p w:rsidR="009C2B09" w:rsidRPr="00A90D62" w:rsidRDefault="009C2B09" w:rsidP="009C2B09">
      <w:pPr>
        <w:pStyle w:val="a1"/>
        <w:bidi/>
        <w:rPr>
          <w:rStyle w:val="Q"/>
          <w:rFonts w:ascii="David" w:hAnsi="David" w:cs="David"/>
          <w:sz w:val="28"/>
          <w:szCs w:val="28"/>
          <w:rtl/>
          <w:rPrChange w:id="7869" w:author="אברהם" w:date="2012-11-23T10:23:00Z">
            <w:rPr>
              <w:rStyle w:val="Q"/>
              <w:rFonts w:ascii="David" w:hAnsi="David" w:cs="David"/>
              <w:b/>
              <w:bCs/>
              <w:sz w:val="36"/>
              <w:szCs w:val="36"/>
              <w:rtl/>
            </w:rPr>
          </w:rPrChange>
        </w:rPr>
      </w:pPr>
      <w:r w:rsidRPr="00A90D62">
        <w:rPr>
          <w:rStyle w:val="Q"/>
          <w:rFonts w:ascii="David" w:hAnsi="David" w:cs="David"/>
          <w:sz w:val="28"/>
          <w:szCs w:val="28"/>
          <w:rtl/>
          <w:rPrChange w:id="7870" w:author="אברהם" w:date="2012-11-23T10:23:00Z">
            <w:rPr>
              <w:rStyle w:val="Q"/>
              <w:rFonts w:ascii="David" w:hAnsi="David" w:cs="David"/>
              <w:rtl/>
            </w:rPr>
          </w:rPrChange>
        </w:rPr>
        <w:t>אחד</w:t>
      </w:r>
      <w:r w:rsidRPr="00A90D62">
        <w:rPr>
          <w:rStyle w:val="Q"/>
          <w:rFonts w:ascii="David" w:eastAsia="David" w:hAnsi="David" w:cs="David"/>
          <w:sz w:val="28"/>
          <w:szCs w:val="28"/>
          <w:rtl/>
          <w:rPrChange w:id="78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72" w:author="אברהם" w:date="2012-11-23T10:23:00Z">
            <w:rPr>
              <w:rStyle w:val="Q"/>
              <w:rFonts w:ascii="David" w:hAnsi="David" w:cs="David"/>
              <w:rtl/>
            </w:rPr>
          </w:rPrChange>
        </w:rPr>
        <w:t>החסרונות</w:t>
      </w:r>
      <w:r w:rsidRPr="00A90D62">
        <w:rPr>
          <w:rStyle w:val="Q"/>
          <w:rFonts w:ascii="David" w:eastAsia="David" w:hAnsi="David" w:cs="David"/>
          <w:sz w:val="28"/>
          <w:szCs w:val="28"/>
          <w:rtl/>
          <w:rPrChange w:id="78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74" w:author="אברהם" w:date="2012-11-23T10:23:00Z">
            <w:rPr>
              <w:rStyle w:val="Q"/>
              <w:rFonts w:ascii="David" w:hAnsi="David" w:cs="David"/>
              <w:rtl/>
            </w:rPr>
          </w:rPrChange>
        </w:rPr>
        <w:t>באלגוריתם</w:t>
      </w:r>
      <w:r w:rsidRPr="00A90D62">
        <w:rPr>
          <w:rStyle w:val="Q"/>
          <w:rFonts w:ascii="David" w:eastAsia="David" w:hAnsi="David" w:cs="David"/>
          <w:sz w:val="28"/>
          <w:szCs w:val="28"/>
          <w:rtl/>
          <w:rPrChange w:id="78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76" w:author="אברהם" w:date="2012-11-23T10:23:00Z">
            <w:rPr>
              <w:rStyle w:val="Q"/>
              <w:rFonts w:ascii="David" w:hAnsi="David" w:cs="David"/>
              <w:rtl/>
            </w:rPr>
          </w:rPrChange>
        </w:rPr>
        <w:t>שהצענו</w:t>
      </w:r>
      <w:r w:rsidRPr="00A90D62">
        <w:rPr>
          <w:rStyle w:val="Q"/>
          <w:rFonts w:ascii="David" w:eastAsia="David" w:hAnsi="David" w:cs="David"/>
          <w:sz w:val="28"/>
          <w:szCs w:val="28"/>
          <w:rtl/>
          <w:rPrChange w:id="78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78" w:author="אברהם" w:date="2012-11-23T10:23:00Z">
            <w:rPr>
              <w:rStyle w:val="Q"/>
              <w:rFonts w:ascii="David" w:hAnsi="David" w:cs="David"/>
              <w:rtl/>
            </w:rPr>
          </w:rPrChange>
        </w:rPr>
        <w:t>הוא, שהקונה</w:t>
      </w:r>
      <w:r w:rsidRPr="00A90D62">
        <w:rPr>
          <w:rStyle w:val="Q"/>
          <w:rFonts w:ascii="David" w:eastAsia="David" w:hAnsi="David" w:cs="David"/>
          <w:sz w:val="28"/>
          <w:szCs w:val="28"/>
          <w:rtl/>
          <w:rPrChange w:id="78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80"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78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82" w:author="אברהם" w:date="2012-11-23T10:23:00Z">
            <w:rPr>
              <w:rStyle w:val="Q"/>
              <w:rFonts w:ascii="David" w:hAnsi="David" w:cs="David"/>
              <w:rtl/>
            </w:rPr>
          </w:rPrChange>
        </w:rPr>
        <w:t>יכול</w:t>
      </w:r>
      <w:r w:rsidRPr="00A90D62">
        <w:rPr>
          <w:rStyle w:val="Q"/>
          <w:rFonts w:ascii="David" w:eastAsia="David" w:hAnsi="David" w:cs="David"/>
          <w:sz w:val="28"/>
          <w:szCs w:val="28"/>
          <w:rtl/>
          <w:rPrChange w:id="78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84" w:author="אברהם" w:date="2012-11-23T10:23:00Z">
            <w:rPr>
              <w:rStyle w:val="Q"/>
              <w:rFonts w:ascii="David" w:hAnsi="David" w:cs="David"/>
              <w:rtl/>
            </w:rPr>
          </w:rPrChange>
        </w:rPr>
        <w:t>לדעת</w:t>
      </w:r>
      <w:r w:rsidRPr="00A90D62">
        <w:rPr>
          <w:rStyle w:val="Q"/>
          <w:rFonts w:ascii="David" w:eastAsia="David" w:hAnsi="David" w:cs="David"/>
          <w:sz w:val="28"/>
          <w:szCs w:val="28"/>
          <w:rtl/>
          <w:rPrChange w:id="78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86" w:author="אברהם" w:date="2012-11-23T10:23:00Z">
            <w:rPr>
              <w:rStyle w:val="Q"/>
              <w:rFonts w:ascii="David" w:hAnsi="David" w:cs="David"/>
              <w:rtl/>
            </w:rPr>
          </w:rPrChange>
        </w:rPr>
        <w:t>בוודאות, אם</w:t>
      </w:r>
      <w:r w:rsidRPr="00A90D62">
        <w:rPr>
          <w:rStyle w:val="Q"/>
          <w:rFonts w:ascii="David" w:eastAsia="David" w:hAnsi="David" w:cs="David"/>
          <w:sz w:val="28"/>
          <w:szCs w:val="28"/>
          <w:rtl/>
          <w:rPrChange w:id="78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88"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78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90"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78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92" w:author="אברהם" w:date="2012-11-23T10:23:00Z">
            <w:rPr>
              <w:rStyle w:val="Q"/>
              <w:rFonts w:ascii="David" w:hAnsi="David" w:cs="David"/>
              <w:rtl/>
            </w:rPr>
          </w:rPrChange>
        </w:rPr>
        <w:t>קונה</w:t>
      </w:r>
      <w:r w:rsidRPr="00A90D62">
        <w:rPr>
          <w:rStyle w:val="Q"/>
          <w:rFonts w:ascii="David" w:eastAsia="David" w:hAnsi="David" w:cs="David"/>
          <w:sz w:val="28"/>
          <w:szCs w:val="28"/>
          <w:rtl/>
          <w:rPrChange w:id="78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94" w:author="אברהם" w:date="2012-11-23T10:23:00Z">
            <w:rPr>
              <w:rStyle w:val="Q"/>
              <w:rFonts w:ascii="David" w:hAnsi="David" w:cs="David"/>
              <w:rtl/>
            </w:rPr>
          </w:rPrChange>
        </w:rPr>
        <w:t>תישאר</w:t>
      </w:r>
      <w:r w:rsidRPr="00A90D62">
        <w:rPr>
          <w:rStyle w:val="Q"/>
          <w:rFonts w:ascii="David" w:eastAsia="David" w:hAnsi="David" w:cs="David"/>
          <w:sz w:val="28"/>
          <w:szCs w:val="28"/>
          <w:rtl/>
          <w:rPrChange w:id="78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96" w:author="אברהם" w:date="2012-11-23T10:23:00Z">
            <w:rPr>
              <w:rStyle w:val="Q"/>
              <w:rFonts w:ascii="David" w:hAnsi="David" w:cs="David"/>
              <w:rtl/>
            </w:rPr>
          </w:rPrChange>
        </w:rPr>
        <w:t>בידו</w:t>
      </w:r>
      <w:r w:rsidRPr="00A90D62">
        <w:rPr>
          <w:rStyle w:val="Q"/>
          <w:rFonts w:ascii="David" w:eastAsia="David" w:hAnsi="David" w:cs="David"/>
          <w:sz w:val="28"/>
          <w:szCs w:val="28"/>
          <w:rtl/>
          <w:rPrChange w:id="78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898" w:author="אברהם" w:date="2012-11-23T10:23:00Z">
            <w:rPr>
              <w:rStyle w:val="Q"/>
              <w:rFonts w:ascii="David" w:hAnsi="David" w:cs="David"/>
              <w:rtl/>
            </w:rPr>
          </w:rPrChange>
        </w:rPr>
        <w:t>לאחר</w:t>
      </w:r>
      <w:r w:rsidRPr="00A90D62">
        <w:rPr>
          <w:rStyle w:val="Q"/>
          <w:rFonts w:ascii="David" w:eastAsia="David" w:hAnsi="David" w:cs="David"/>
          <w:sz w:val="28"/>
          <w:szCs w:val="28"/>
          <w:rtl/>
          <w:rPrChange w:id="78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00" w:author="אברהם" w:date="2012-11-23T10:23:00Z">
            <w:rPr>
              <w:rStyle w:val="Q"/>
              <w:rFonts w:ascii="David" w:hAnsi="David" w:cs="David"/>
              <w:rtl/>
            </w:rPr>
          </w:rPrChange>
        </w:rPr>
        <w:t>שנת</w:t>
      </w:r>
      <w:r w:rsidRPr="00A90D62">
        <w:rPr>
          <w:rStyle w:val="Q"/>
          <w:rFonts w:ascii="David" w:eastAsia="David" w:hAnsi="David" w:cs="David"/>
          <w:sz w:val="28"/>
          <w:szCs w:val="28"/>
          <w:rtl/>
          <w:rPrChange w:id="79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02" w:author="אברהם" w:date="2012-11-23T10:23:00Z">
            <w:rPr>
              <w:rStyle w:val="Q"/>
              <w:rFonts w:ascii="David" w:hAnsi="David" w:cs="David"/>
              <w:rtl/>
            </w:rPr>
          </w:rPrChange>
        </w:rPr>
        <w:t>היובל; הדבר</w:t>
      </w:r>
      <w:r w:rsidRPr="00A90D62">
        <w:rPr>
          <w:rStyle w:val="Q"/>
          <w:rFonts w:ascii="David" w:eastAsia="David" w:hAnsi="David" w:cs="David"/>
          <w:sz w:val="28"/>
          <w:szCs w:val="28"/>
          <w:rtl/>
          <w:rPrChange w:id="79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04" w:author="אברהם" w:date="2012-11-23T10:23:00Z">
            <w:rPr>
              <w:rStyle w:val="Q"/>
              <w:rFonts w:ascii="David" w:hAnsi="David" w:cs="David"/>
              <w:rtl/>
            </w:rPr>
          </w:rPrChange>
        </w:rPr>
        <w:t>תלוי</w:t>
      </w:r>
      <w:r w:rsidRPr="00A90D62">
        <w:rPr>
          <w:rStyle w:val="Q"/>
          <w:rFonts w:ascii="David" w:eastAsia="David" w:hAnsi="David" w:cs="David"/>
          <w:sz w:val="28"/>
          <w:szCs w:val="28"/>
          <w:rtl/>
          <w:rPrChange w:id="79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06" w:author="אברהם" w:date="2012-11-23T10:23:00Z">
            <w:rPr>
              <w:rStyle w:val="Q"/>
              <w:rFonts w:ascii="David" w:hAnsi="David" w:cs="David"/>
              <w:rtl/>
            </w:rPr>
          </w:rPrChange>
        </w:rPr>
        <w:t>במצבו</w:t>
      </w:r>
      <w:r w:rsidRPr="00A90D62">
        <w:rPr>
          <w:rStyle w:val="Q"/>
          <w:rFonts w:ascii="David" w:eastAsia="David" w:hAnsi="David" w:cs="David"/>
          <w:sz w:val="28"/>
          <w:szCs w:val="28"/>
          <w:rtl/>
          <w:rPrChange w:id="79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08" w:author="אברהם" w:date="2012-11-23T10:23:00Z">
            <w:rPr>
              <w:rStyle w:val="Q"/>
              <w:rFonts w:ascii="David" w:hAnsi="David" w:cs="David"/>
              <w:rtl/>
            </w:rPr>
          </w:rPrChange>
        </w:rPr>
        <w:t>של</w:t>
      </w:r>
      <w:r w:rsidRPr="00A90D62">
        <w:rPr>
          <w:rStyle w:val="Q"/>
          <w:rFonts w:ascii="David" w:eastAsia="David" w:hAnsi="David" w:cs="David"/>
          <w:sz w:val="28"/>
          <w:szCs w:val="28"/>
          <w:rtl/>
          <w:rPrChange w:id="79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10" w:author="אברהם" w:date="2012-11-23T10:23:00Z">
            <w:rPr>
              <w:rStyle w:val="Q"/>
              <w:rFonts w:ascii="David" w:hAnsi="David" w:cs="David"/>
              <w:rtl/>
            </w:rPr>
          </w:rPrChange>
        </w:rPr>
        <w:t>המוכר</w:t>
      </w:r>
      <w:r w:rsidRPr="00A90D62">
        <w:rPr>
          <w:rStyle w:val="Q"/>
          <w:rFonts w:ascii="David" w:eastAsia="David" w:hAnsi="David" w:cs="David"/>
          <w:sz w:val="28"/>
          <w:szCs w:val="28"/>
          <w:rtl/>
          <w:rPrChange w:id="79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12" w:author="אברהם" w:date="2012-11-23T10:23:00Z">
            <w:rPr>
              <w:rStyle w:val="Q"/>
              <w:rFonts w:ascii="David" w:hAnsi="David" w:cs="David"/>
              <w:rtl/>
            </w:rPr>
          </w:rPrChange>
        </w:rPr>
        <w:t>בשנת</w:t>
      </w:r>
      <w:r w:rsidRPr="00A90D62">
        <w:rPr>
          <w:rStyle w:val="Q"/>
          <w:rFonts w:ascii="David" w:eastAsia="David" w:hAnsi="David" w:cs="David"/>
          <w:sz w:val="28"/>
          <w:szCs w:val="28"/>
          <w:rtl/>
          <w:rPrChange w:id="79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14"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79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16" w:author="אברהם" w:date="2012-11-23T10:23:00Z">
            <w:rPr>
              <w:rStyle w:val="Q"/>
              <w:rFonts w:ascii="David" w:hAnsi="David" w:cs="David"/>
              <w:rtl/>
            </w:rPr>
          </w:rPrChange>
        </w:rPr>
        <w:t>- אם</w:t>
      </w:r>
      <w:r w:rsidRPr="00A90D62">
        <w:rPr>
          <w:rStyle w:val="Q"/>
          <w:rFonts w:ascii="David" w:eastAsia="David" w:hAnsi="David" w:cs="David"/>
          <w:sz w:val="28"/>
          <w:szCs w:val="28"/>
          <w:rtl/>
          <w:rPrChange w:id="79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18" w:author="אברהם" w:date="2012-11-23T10:23:00Z">
            <w:rPr>
              <w:rStyle w:val="Q"/>
              <w:rFonts w:ascii="David" w:hAnsi="David" w:cs="David"/>
              <w:rtl/>
            </w:rPr>
          </w:rPrChange>
        </w:rPr>
        <w:t>למוכר</w:t>
      </w:r>
      <w:r w:rsidRPr="00A90D62">
        <w:rPr>
          <w:rStyle w:val="Q"/>
          <w:rFonts w:ascii="David" w:eastAsia="David" w:hAnsi="David" w:cs="David"/>
          <w:sz w:val="28"/>
          <w:szCs w:val="28"/>
          <w:rtl/>
          <w:rPrChange w:id="79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20"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79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22"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79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24" w:author="אברהם" w:date="2012-11-23T10:23:00Z">
            <w:rPr>
              <w:rStyle w:val="Q"/>
              <w:rFonts w:ascii="David" w:hAnsi="David" w:cs="David"/>
              <w:rtl/>
            </w:rPr>
          </w:rPrChange>
        </w:rPr>
        <w:t>אחרת, אז</w:t>
      </w:r>
      <w:r w:rsidRPr="00A90D62">
        <w:rPr>
          <w:rStyle w:val="Q"/>
          <w:rFonts w:ascii="David" w:eastAsia="David" w:hAnsi="David" w:cs="David"/>
          <w:sz w:val="28"/>
          <w:szCs w:val="28"/>
          <w:rtl/>
          <w:rPrChange w:id="79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26" w:author="אברהם" w:date="2012-11-23T10:23:00Z">
            <w:rPr>
              <w:rStyle w:val="Q"/>
              <w:rFonts w:ascii="David" w:hAnsi="David" w:cs="David"/>
              <w:rtl/>
            </w:rPr>
          </w:rPrChange>
        </w:rPr>
        <w:t>הקונה</w:t>
      </w:r>
      <w:r w:rsidRPr="00A90D62">
        <w:rPr>
          <w:rStyle w:val="Q"/>
          <w:rFonts w:ascii="David" w:eastAsia="David" w:hAnsi="David" w:cs="David"/>
          <w:sz w:val="28"/>
          <w:szCs w:val="28"/>
          <w:rtl/>
          <w:rPrChange w:id="79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28" w:author="אברהם" w:date="2012-11-23T10:23:00Z">
            <w:rPr>
              <w:rStyle w:val="Q"/>
              <w:rFonts w:ascii="David" w:hAnsi="David" w:cs="David"/>
              <w:rtl/>
            </w:rPr>
          </w:rPrChange>
        </w:rPr>
        <w:t>יוכל</w:t>
      </w:r>
      <w:r w:rsidRPr="00A90D62">
        <w:rPr>
          <w:rStyle w:val="Q"/>
          <w:rFonts w:ascii="David" w:eastAsia="David" w:hAnsi="David" w:cs="David"/>
          <w:sz w:val="28"/>
          <w:szCs w:val="28"/>
          <w:rtl/>
          <w:rPrChange w:id="79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30" w:author="אברהם" w:date="2012-11-23T10:23:00Z">
            <w:rPr>
              <w:rStyle w:val="Q"/>
              <w:rFonts w:ascii="David" w:hAnsi="David" w:cs="David"/>
              <w:rtl/>
            </w:rPr>
          </w:rPrChange>
        </w:rPr>
        <w:t>לשמור</w:t>
      </w:r>
      <w:r w:rsidRPr="00A90D62">
        <w:rPr>
          <w:rStyle w:val="Q"/>
          <w:rFonts w:ascii="David" w:eastAsia="David" w:hAnsi="David" w:cs="David"/>
          <w:sz w:val="28"/>
          <w:szCs w:val="28"/>
          <w:rtl/>
          <w:rPrChange w:id="79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32" w:author="אברהם" w:date="2012-11-23T10:23:00Z">
            <w:rPr>
              <w:rStyle w:val="Q"/>
              <w:rFonts w:ascii="David" w:hAnsi="David" w:cs="David"/>
              <w:rtl/>
            </w:rPr>
          </w:rPrChange>
        </w:rPr>
        <w:t>את</w:t>
      </w:r>
      <w:r w:rsidRPr="00A90D62">
        <w:rPr>
          <w:rStyle w:val="Q"/>
          <w:rFonts w:ascii="David" w:eastAsia="David" w:hAnsi="David" w:cs="David"/>
          <w:sz w:val="28"/>
          <w:szCs w:val="28"/>
          <w:rtl/>
          <w:rPrChange w:id="79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34"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79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36" w:author="אברהם" w:date="2012-11-23T10:23:00Z">
            <w:rPr>
              <w:rStyle w:val="Q"/>
              <w:rFonts w:ascii="David" w:hAnsi="David" w:cs="David"/>
              <w:rtl/>
            </w:rPr>
          </w:rPrChange>
        </w:rPr>
        <w:t>שקנה</w:t>
      </w:r>
      <w:r w:rsidRPr="00A90D62">
        <w:rPr>
          <w:rStyle w:val="Q"/>
          <w:rFonts w:ascii="David" w:eastAsia="David" w:hAnsi="David" w:cs="David"/>
          <w:sz w:val="28"/>
          <w:szCs w:val="28"/>
          <w:rtl/>
          <w:rPrChange w:id="79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38" w:author="אברהם" w:date="2012-11-23T10:23:00Z">
            <w:rPr>
              <w:rStyle w:val="Q"/>
              <w:rFonts w:ascii="David" w:hAnsi="David" w:cs="David"/>
              <w:rtl/>
            </w:rPr>
          </w:rPrChange>
        </w:rPr>
        <w:t>בבעלותו, אך</w:t>
      </w:r>
      <w:r w:rsidRPr="00A90D62">
        <w:rPr>
          <w:rStyle w:val="Q"/>
          <w:rFonts w:ascii="David" w:eastAsia="David" w:hAnsi="David" w:cs="David"/>
          <w:sz w:val="28"/>
          <w:szCs w:val="28"/>
          <w:rtl/>
          <w:rPrChange w:id="79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40" w:author="אברהם" w:date="2012-11-23T10:23:00Z">
            <w:rPr>
              <w:rStyle w:val="Q"/>
              <w:rFonts w:ascii="David" w:hAnsi="David" w:cs="David"/>
              <w:rtl/>
            </w:rPr>
          </w:rPrChange>
        </w:rPr>
        <w:t>אם</w:t>
      </w:r>
      <w:r w:rsidRPr="00A90D62">
        <w:rPr>
          <w:rStyle w:val="Q"/>
          <w:rFonts w:ascii="David" w:eastAsia="David" w:hAnsi="David" w:cs="David"/>
          <w:sz w:val="28"/>
          <w:szCs w:val="28"/>
          <w:rtl/>
          <w:rPrChange w:id="79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42" w:author="אברהם" w:date="2012-11-23T10:23:00Z">
            <w:rPr>
              <w:rStyle w:val="Q"/>
              <w:rFonts w:ascii="David" w:hAnsi="David" w:cs="David"/>
              <w:rtl/>
            </w:rPr>
          </w:rPrChange>
        </w:rPr>
        <w:t>למוכר</w:t>
      </w:r>
      <w:r w:rsidRPr="00A90D62">
        <w:rPr>
          <w:rStyle w:val="Q"/>
          <w:rFonts w:ascii="David" w:eastAsia="David" w:hAnsi="David" w:cs="David"/>
          <w:sz w:val="28"/>
          <w:szCs w:val="28"/>
          <w:rtl/>
          <w:rPrChange w:id="79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44" w:author="אברהם" w:date="2012-11-23T10:23:00Z">
            <w:rPr>
              <w:rStyle w:val="Q"/>
              <w:rFonts w:ascii="David" w:hAnsi="David" w:cs="David"/>
              <w:rtl/>
            </w:rPr>
          </w:rPrChange>
        </w:rPr>
        <w:t>לא</w:t>
      </w:r>
      <w:r w:rsidRPr="00A90D62">
        <w:rPr>
          <w:rStyle w:val="Q"/>
          <w:rFonts w:ascii="David" w:eastAsia="David" w:hAnsi="David" w:cs="David"/>
          <w:sz w:val="28"/>
          <w:szCs w:val="28"/>
          <w:rtl/>
          <w:rPrChange w:id="79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46"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79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48"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79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50" w:author="אברהם" w:date="2012-11-23T10:23:00Z">
            <w:rPr>
              <w:rStyle w:val="Q"/>
              <w:rFonts w:ascii="David" w:hAnsi="David" w:cs="David"/>
              <w:rtl/>
            </w:rPr>
          </w:rPrChange>
        </w:rPr>
        <w:t>אחרת, ייתכן</w:t>
      </w:r>
      <w:r w:rsidRPr="00A90D62">
        <w:rPr>
          <w:rStyle w:val="Q"/>
          <w:rFonts w:ascii="David" w:eastAsia="David" w:hAnsi="David" w:cs="David"/>
          <w:sz w:val="28"/>
          <w:szCs w:val="28"/>
          <w:rtl/>
          <w:rPrChange w:id="79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52" w:author="אברהם" w:date="2012-11-23T10:23:00Z">
            <w:rPr>
              <w:rStyle w:val="Q"/>
              <w:rFonts w:ascii="David" w:hAnsi="David" w:cs="David"/>
              <w:rtl/>
            </w:rPr>
          </w:rPrChange>
        </w:rPr>
        <w:t>שיבחר</w:t>
      </w:r>
      <w:r w:rsidRPr="00A90D62">
        <w:rPr>
          <w:rStyle w:val="Q"/>
          <w:rFonts w:ascii="David" w:eastAsia="David" w:hAnsi="David" w:cs="David"/>
          <w:sz w:val="28"/>
          <w:szCs w:val="28"/>
          <w:rtl/>
          <w:rPrChange w:id="79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54"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79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56" w:author="אברהם" w:date="2012-11-23T10:23:00Z">
            <w:rPr>
              <w:rStyle w:val="Q"/>
              <w:rFonts w:ascii="David" w:hAnsi="David" w:cs="David"/>
              <w:rtl/>
            </w:rPr>
          </w:rPrChange>
        </w:rPr>
        <w:t>לעצמו</w:t>
      </w:r>
      <w:r w:rsidRPr="00A90D62">
        <w:rPr>
          <w:rStyle w:val="Q"/>
          <w:rFonts w:ascii="David" w:eastAsia="David" w:hAnsi="David" w:cs="David"/>
          <w:sz w:val="28"/>
          <w:szCs w:val="28"/>
          <w:rtl/>
          <w:rPrChange w:id="79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58" w:author="אברהם" w:date="2012-11-23T10:23:00Z">
            <w:rPr>
              <w:rStyle w:val="Q"/>
              <w:rFonts w:ascii="David" w:hAnsi="David" w:cs="David"/>
              <w:rtl/>
            </w:rPr>
          </w:rPrChange>
        </w:rPr>
        <w:t>את</w:t>
      </w:r>
      <w:r w:rsidRPr="00A90D62">
        <w:rPr>
          <w:rStyle w:val="Q"/>
          <w:rFonts w:ascii="David" w:eastAsia="David" w:hAnsi="David" w:cs="David"/>
          <w:sz w:val="28"/>
          <w:szCs w:val="28"/>
          <w:rtl/>
          <w:rPrChange w:id="79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60"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79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62" w:author="אברהם" w:date="2012-11-23T10:23:00Z">
            <w:rPr>
              <w:rStyle w:val="Q"/>
              <w:rFonts w:ascii="David" w:hAnsi="David" w:cs="David"/>
              <w:rtl/>
            </w:rPr>
          </w:rPrChange>
        </w:rPr>
        <w:t>שמכר. אי-ה</w:t>
      </w:r>
      <w:ins w:id="7963" w:author="אברהם" w:date="2012-11-26T17:50:00Z">
        <w:r w:rsidR="00A76878">
          <w:rPr>
            <w:rStyle w:val="Q"/>
            <w:rFonts w:ascii="David" w:hAnsi="David" w:cs="David" w:hint="cs"/>
            <w:sz w:val="28"/>
            <w:szCs w:val="28"/>
            <w:rtl/>
          </w:rPr>
          <w:t>ו</w:t>
        </w:r>
      </w:ins>
      <w:r w:rsidRPr="00A90D62">
        <w:rPr>
          <w:rStyle w:val="Q"/>
          <w:rFonts w:ascii="David" w:hAnsi="David" w:cs="David"/>
          <w:sz w:val="28"/>
          <w:szCs w:val="28"/>
          <w:rtl/>
          <w:rPrChange w:id="7964" w:author="אברהם" w:date="2012-11-23T10:23:00Z">
            <w:rPr>
              <w:rStyle w:val="Q"/>
              <w:rFonts w:ascii="David" w:hAnsi="David" w:cs="David"/>
              <w:rtl/>
            </w:rPr>
          </w:rPrChange>
        </w:rPr>
        <w:t>ודאות</w:t>
      </w:r>
      <w:r w:rsidRPr="00A90D62">
        <w:rPr>
          <w:rStyle w:val="Q"/>
          <w:rFonts w:ascii="David" w:eastAsia="David" w:hAnsi="David" w:cs="David"/>
          <w:sz w:val="28"/>
          <w:szCs w:val="28"/>
          <w:rtl/>
          <w:rPrChange w:id="79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66" w:author="אברהם" w:date="2012-11-23T10:23:00Z">
            <w:rPr>
              <w:rStyle w:val="Q"/>
              <w:rFonts w:ascii="David" w:hAnsi="David" w:cs="David"/>
              <w:rtl/>
            </w:rPr>
          </w:rPrChange>
        </w:rPr>
        <w:t>עלול</w:t>
      </w:r>
      <w:r w:rsidRPr="00A90D62">
        <w:rPr>
          <w:rStyle w:val="Q"/>
          <w:rFonts w:ascii="David" w:eastAsia="David" w:hAnsi="David" w:cs="David"/>
          <w:sz w:val="28"/>
          <w:szCs w:val="28"/>
          <w:rtl/>
          <w:rPrChange w:id="79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68" w:author="אברהם" w:date="2012-11-23T10:23:00Z">
            <w:rPr>
              <w:rStyle w:val="Q"/>
              <w:rFonts w:ascii="David" w:hAnsi="David" w:cs="David"/>
              <w:rtl/>
            </w:rPr>
          </w:rPrChange>
        </w:rPr>
        <w:t>לגרום</w:t>
      </w:r>
      <w:r w:rsidRPr="00A90D62">
        <w:rPr>
          <w:rStyle w:val="Q"/>
          <w:rFonts w:ascii="David" w:eastAsia="David" w:hAnsi="David" w:cs="David"/>
          <w:sz w:val="28"/>
          <w:szCs w:val="28"/>
          <w:rtl/>
          <w:rPrChange w:id="79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70" w:author="אברהם" w:date="2012-11-23T10:23:00Z">
            <w:rPr>
              <w:rStyle w:val="Q"/>
              <w:rFonts w:ascii="David" w:hAnsi="David" w:cs="David"/>
              <w:rtl/>
            </w:rPr>
          </w:rPrChange>
        </w:rPr>
        <w:t>לכך, שהקונה</w:t>
      </w:r>
      <w:r w:rsidRPr="00A90D62">
        <w:rPr>
          <w:rStyle w:val="Q"/>
          <w:rFonts w:ascii="David" w:eastAsia="David" w:hAnsi="David" w:cs="David"/>
          <w:sz w:val="28"/>
          <w:szCs w:val="28"/>
          <w:rtl/>
          <w:rPrChange w:id="79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72" w:author="אברהם" w:date="2012-11-23T10:23:00Z">
            <w:rPr>
              <w:rStyle w:val="Q"/>
              <w:rFonts w:ascii="David" w:hAnsi="David" w:cs="David"/>
              <w:rtl/>
            </w:rPr>
          </w:rPrChange>
        </w:rPr>
        <w:t>לא</w:t>
      </w:r>
      <w:r w:rsidRPr="00A90D62">
        <w:rPr>
          <w:rStyle w:val="Q"/>
          <w:rFonts w:ascii="David" w:eastAsia="David" w:hAnsi="David" w:cs="David"/>
          <w:sz w:val="28"/>
          <w:szCs w:val="28"/>
          <w:rtl/>
          <w:rPrChange w:id="79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74" w:author="אברהם" w:date="2012-11-23T10:23:00Z">
            <w:rPr>
              <w:rStyle w:val="Q"/>
              <w:rFonts w:ascii="David" w:hAnsi="David" w:cs="David"/>
              <w:rtl/>
            </w:rPr>
          </w:rPrChange>
        </w:rPr>
        <w:t>ירצה</w:t>
      </w:r>
      <w:r w:rsidRPr="00A90D62">
        <w:rPr>
          <w:rStyle w:val="Q"/>
          <w:rFonts w:ascii="David" w:eastAsia="David" w:hAnsi="David" w:cs="David"/>
          <w:sz w:val="28"/>
          <w:szCs w:val="28"/>
          <w:rtl/>
          <w:rPrChange w:id="79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76" w:author="אברהם" w:date="2012-11-23T10:23:00Z">
            <w:rPr>
              <w:rStyle w:val="Q"/>
              <w:rFonts w:ascii="David" w:hAnsi="David" w:cs="David"/>
              <w:rtl/>
            </w:rPr>
          </w:rPrChange>
        </w:rPr>
        <w:t>לפתח</w:t>
      </w:r>
      <w:r w:rsidRPr="00A90D62">
        <w:rPr>
          <w:rStyle w:val="Q"/>
          <w:rFonts w:ascii="David" w:eastAsia="David" w:hAnsi="David" w:cs="David"/>
          <w:sz w:val="28"/>
          <w:szCs w:val="28"/>
          <w:rtl/>
          <w:rPrChange w:id="79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78" w:author="אברהם" w:date="2012-11-23T10:23:00Z">
            <w:rPr>
              <w:rStyle w:val="Q"/>
              <w:rFonts w:ascii="David" w:hAnsi="David" w:cs="David"/>
              <w:rtl/>
            </w:rPr>
          </w:rPrChange>
        </w:rPr>
        <w:t>את</w:t>
      </w:r>
      <w:r w:rsidRPr="00A90D62">
        <w:rPr>
          <w:rStyle w:val="Q"/>
          <w:rFonts w:ascii="David" w:eastAsia="David" w:hAnsi="David" w:cs="David"/>
          <w:sz w:val="28"/>
          <w:szCs w:val="28"/>
          <w:rtl/>
          <w:rPrChange w:id="79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80"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79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82" w:author="אברהם" w:date="2012-11-23T10:23:00Z">
            <w:rPr>
              <w:rStyle w:val="Q"/>
              <w:rFonts w:ascii="David" w:hAnsi="David" w:cs="David"/>
              <w:rtl/>
            </w:rPr>
          </w:rPrChange>
        </w:rPr>
        <w:t>ולבנות</w:t>
      </w:r>
      <w:r w:rsidRPr="00A90D62">
        <w:rPr>
          <w:rStyle w:val="Q"/>
          <w:rFonts w:ascii="David" w:eastAsia="David" w:hAnsi="David" w:cs="David"/>
          <w:sz w:val="28"/>
          <w:szCs w:val="28"/>
          <w:rtl/>
          <w:rPrChange w:id="79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84" w:author="אברהם" w:date="2012-11-23T10:23:00Z">
            <w:rPr>
              <w:rStyle w:val="Q"/>
              <w:rFonts w:ascii="David" w:hAnsi="David" w:cs="David"/>
              <w:rtl/>
            </w:rPr>
          </w:rPrChange>
        </w:rPr>
        <w:t>עליה, מחשש</w:t>
      </w:r>
      <w:r w:rsidRPr="00A90D62">
        <w:rPr>
          <w:rStyle w:val="Q"/>
          <w:rFonts w:ascii="David" w:eastAsia="David" w:hAnsi="David" w:cs="David"/>
          <w:sz w:val="28"/>
          <w:szCs w:val="28"/>
          <w:rtl/>
          <w:rPrChange w:id="79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86" w:author="אברהם" w:date="2012-11-23T10:23:00Z">
            <w:rPr>
              <w:rStyle w:val="Q"/>
              <w:rFonts w:ascii="David" w:hAnsi="David" w:cs="David"/>
              <w:rtl/>
            </w:rPr>
          </w:rPrChange>
        </w:rPr>
        <w:t>שמא</w:t>
      </w:r>
      <w:r w:rsidRPr="00A90D62">
        <w:rPr>
          <w:rStyle w:val="Q"/>
          <w:rFonts w:ascii="David" w:eastAsia="David" w:hAnsi="David" w:cs="David"/>
          <w:sz w:val="28"/>
          <w:szCs w:val="28"/>
          <w:rtl/>
          <w:rPrChange w:id="79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88" w:author="אברהם" w:date="2012-11-23T10:23:00Z">
            <w:rPr>
              <w:rStyle w:val="Q"/>
              <w:rFonts w:ascii="David" w:hAnsi="David" w:cs="David"/>
              <w:rtl/>
            </w:rPr>
          </w:rPrChange>
        </w:rPr>
        <w:t>יצטרך</w:t>
      </w:r>
      <w:r w:rsidRPr="00A90D62">
        <w:rPr>
          <w:rStyle w:val="Q"/>
          <w:rFonts w:ascii="David" w:eastAsia="David" w:hAnsi="David" w:cs="David"/>
          <w:sz w:val="28"/>
          <w:szCs w:val="28"/>
          <w:rtl/>
          <w:rPrChange w:id="79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90"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79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92" w:author="אברהם" w:date="2012-11-23T10:23:00Z">
            <w:rPr>
              <w:rStyle w:val="Q"/>
              <w:rFonts w:ascii="David" w:hAnsi="David" w:cs="David"/>
              <w:rtl/>
            </w:rPr>
          </w:rPrChange>
        </w:rPr>
        <w:t>אותה.</w:t>
      </w:r>
    </w:p>
    <w:p w:rsidR="009C2B09" w:rsidRPr="00A90D62" w:rsidRDefault="009C2B09" w:rsidP="009C2B09">
      <w:pPr>
        <w:pStyle w:val="a1"/>
        <w:bidi/>
        <w:rPr>
          <w:rStyle w:val="Q"/>
          <w:rFonts w:ascii="David" w:hAnsi="David" w:cs="David"/>
          <w:sz w:val="28"/>
          <w:szCs w:val="28"/>
          <w:rtl/>
          <w:rPrChange w:id="7993" w:author="אברהם" w:date="2012-11-23T10:23:00Z">
            <w:rPr>
              <w:rStyle w:val="Q"/>
              <w:rFonts w:ascii="David" w:hAnsi="David" w:cs="David"/>
              <w:rtl/>
            </w:rPr>
          </w:rPrChange>
        </w:rPr>
      </w:pPr>
      <w:r w:rsidRPr="00A90D62">
        <w:rPr>
          <w:rStyle w:val="Q"/>
          <w:rFonts w:ascii="David" w:hAnsi="David" w:cs="David"/>
          <w:sz w:val="28"/>
          <w:szCs w:val="28"/>
          <w:rtl/>
          <w:rPrChange w:id="7994" w:author="אברהם" w:date="2012-11-23T10:23:00Z">
            <w:rPr>
              <w:rStyle w:val="Q"/>
              <w:rFonts w:ascii="David" w:hAnsi="David" w:cs="David"/>
              <w:rtl/>
            </w:rPr>
          </w:rPrChange>
        </w:rPr>
        <w:t>פתרון</w:t>
      </w:r>
      <w:r w:rsidRPr="00A90D62">
        <w:rPr>
          <w:rStyle w:val="Q"/>
          <w:rFonts w:ascii="David" w:eastAsia="David" w:hAnsi="David" w:cs="David"/>
          <w:sz w:val="28"/>
          <w:szCs w:val="28"/>
          <w:rtl/>
          <w:rPrChange w:id="79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96" w:author="אברהם" w:date="2012-11-23T10:23:00Z">
            <w:rPr>
              <w:rStyle w:val="Q"/>
              <w:rFonts w:ascii="David" w:hAnsi="David" w:cs="David"/>
              <w:rtl/>
            </w:rPr>
          </w:rPrChange>
        </w:rPr>
        <w:t>אפשרי</w:t>
      </w:r>
      <w:r w:rsidRPr="00A90D62">
        <w:rPr>
          <w:rStyle w:val="Q"/>
          <w:rFonts w:ascii="David" w:eastAsia="David" w:hAnsi="David" w:cs="David"/>
          <w:sz w:val="28"/>
          <w:szCs w:val="28"/>
          <w:rtl/>
          <w:rPrChange w:id="79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7998" w:author="אברהם" w:date="2012-11-23T10:23:00Z">
            <w:rPr>
              <w:rStyle w:val="Q"/>
              <w:rFonts w:ascii="David" w:hAnsi="David" w:cs="David"/>
              <w:rtl/>
            </w:rPr>
          </w:rPrChange>
        </w:rPr>
        <w:t>הוא, שבכל</w:t>
      </w:r>
      <w:r w:rsidRPr="00A90D62">
        <w:rPr>
          <w:rStyle w:val="Q"/>
          <w:rFonts w:ascii="David" w:eastAsia="David" w:hAnsi="David" w:cs="David"/>
          <w:sz w:val="28"/>
          <w:szCs w:val="28"/>
          <w:rtl/>
          <w:rPrChange w:id="79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00" w:author="אברהם" w:date="2012-11-23T10:23:00Z">
            <w:rPr>
              <w:rStyle w:val="Q"/>
              <w:rFonts w:ascii="David" w:hAnsi="David" w:cs="David"/>
              <w:rtl/>
            </w:rPr>
          </w:rPrChange>
        </w:rPr>
        <w:t>עסקה, אם</w:t>
      </w:r>
      <w:r w:rsidRPr="00A90D62">
        <w:rPr>
          <w:rStyle w:val="Q"/>
          <w:rFonts w:ascii="David" w:eastAsia="David" w:hAnsi="David" w:cs="David"/>
          <w:sz w:val="28"/>
          <w:szCs w:val="28"/>
          <w:rtl/>
          <w:rPrChange w:id="80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02" w:author="אברהם" w:date="2012-11-23T10:23:00Z">
            <w:rPr>
              <w:rStyle w:val="Q"/>
              <w:rFonts w:ascii="David" w:hAnsi="David" w:cs="David"/>
              <w:rtl/>
            </w:rPr>
          </w:rPrChange>
        </w:rPr>
        <w:t>למוכר</w:t>
      </w:r>
      <w:r w:rsidRPr="00A90D62">
        <w:rPr>
          <w:rStyle w:val="Q"/>
          <w:rFonts w:ascii="David" w:eastAsia="David" w:hAnsi="David" w:cs="David"/>
          <w:sz w:val="28"/>
          <w:szCs w:val="28"/>
          <w:rtl/>
          <w:rPrChange w:id="80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04" w:author="אברהם" w:date="2012-11-23T10:23:00Z">
            <w:rPr>
              <w:rStyle w:val="Q"/>
              <w:rFonts w:ascii="David" w:hAnsi="David" w:cs="David"/>
              <w:rtl/>
            </w:rPr>
          </w:rPrChange>
        </w:rPr>
        <w:t>ישנן</w:t>
      </w:r>
      <w:r w:rsidRPr="00A90D62">
        <w:rPr>
          <w:rStyle w:val="Q"/>
          <w:rFonts w:ascii="David" w:eastAsia="David" w:hAnsi="David" w:cs="David"/>
          <w:sz w:val="28"/>
          <w:szCs w:val="28"/>
          <w:rtl/>
          <w:rPrChange w:id="80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06"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80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08" w:author="אברהם" w:date="2012-11-23T10:23:00Z">
            <w:rPr>
              <w:rStyle w:val="Q"/>
              <w:rFonts w:ascii="David" w:hAnsi="David" w:cs="David"/>
              <w:rtl/>
            </w:rPr>
          </w:rPrChange>
        </w:rPr>
        <w:t>נוספות</w:t>
      </w:r>
      <w:r w:rsidRPr="00A90D62">
        <w:rPr>
          <w:rStyle w:val="Q"/>
          <w:rFonts w:ascii="David" w:eastAsia="David" w:hAnsi="David" w:cs="David"/>
          <w:sz w:val="28"/>
          <w:szCs w:val="28"/>
          <w:rtl/>
          <w:rPrChange w:id="80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10" w:author="אברהם" w:date="2012-11-23T10:23:00Z">
            <w:rPr>
              <w:rStyle w:val="Q"/>
              <w:rFonts w:ascii="David" w:hAnsi="David" w:cs="David"/>
              <w:rtl/>
            </w:rPr>
          </w:rPrChange>
        </w:rPr>
        <w:t>מעבר</w:t>
      </w:r>
      <w:r w:rsidRPr="00A90D62">
        <w:rPr>
          <w:rStyle w:val="Q"/>
          <w:rFonts w:ascii="David" w:eastAsia="David" w:hAnsi="David" w:cs="David"/>
          <w:sz w:val="28"/>
          <w:szCs w:val="28"/>
          <w:rtl/>
          <w:rPrChange w:id="80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12" w:author="אברהם" w:date="2012-11-23T10:23:00Z">
            <w:rPr>
              <w:rStyle w:val="Q"/>
              <w:rFonts w:ascii="David" w:hAnsi="David" w:cs="David"/>
              <w:rtl/>
            </w:rPr>
          </w:rPrChange>
        </w:rPr>
        <w:t>לנחלה</w:t>
      </w:r>
      <w:r w:rsidRPr="00A90D62">
        <w:rPr>
          <w:rStyle w:val="Q"/>
          <w:rFonts w:ascii="David" w:eastAsia="David" w:hAnsi="David" w:cs="David"/>
          <w:sz w:val="28"/>
          <w:szCs w:val="28"/>
          <w:rtl/>
          <w:rPrChange w:id="80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14"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80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16" w:author="אברהם" w:date="2012-11-23T10:23:00Z">
            <w:rPr>
              <w:rStyle w:val="Q"/>
              <w:rFonts w:ascii="David" w:hAnsi="David" w:cs="David"/>
              <w:rtl/>
            </w:rPr>
          </w:rPrChange>
        </w:rPr>
        <w:t>מוכר, הוא</w:t>
      </w:r>
      <w:r w:rsidRPr="00A90D62">
        <w:rPr>
          <w:rStyle w:val="Q"/>
          <w:rFonts w:ascii="David" w:eastAsia="David" w:hAnsi="David" w:cs="David"/>
          <w:sz w:val="28"/>
          <w:szCs w:val="28"/>
          <w:rtl/>
          <w:rPrChange w:id="80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18" w:author="אברהם" w:date="2012-11-23T10:23:00Z">
            <w:rPr>
              <w:rStyle w:val="Q"/>
              <w:rFonts w:ascii="David" w:hAnsi="David" w:cs="David"/>
              <w:rtl/>
            </w:rPr>
          </w:rPrChange>
        </w:rPr>
        <w:t>יוכל</w:t>
      </w:r>
      <w:r w:rsidRPr="00A90D62">
        <w:rPr>
          <w:rStyle w:val="Q"/>
          <w:rFonts w:ascii="David" w:eastAsia="David" w:hAnsi="David" w:cs="David"/>
          <w:sz w:val="28"/>
          <w:szCs w:val="28"/>
          <w:rtl/>
          <w:rPrChange w:id="80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20" w:author="אברהם" w:date="2012-11-23T10:23:00Z">
            <w:rPr>
              <w:rStyle w:val="Q"/>
              <w:rFonts w:ascii="David" w:hAnsi="David" w:cs="David"/>
              <w:rtl/>
            </w:rPr>
          </w:rPrChange>
        </w:rPr>
        <w:t>להעביר</w:t>
      </w:r>
      <w:r w:rsidRPr="00A90D62">
        <w:rPr>
          <w:rStyle w:val="Q"/>
          <w:rFonts w:ascii="David" w:eastAsia="David" w:hAnsi="David" w:cs="David"/>
          <w:sz w:val="28"/>
          <w:szCs w:val="28"/>
          <w:rtl/>
          <w:rPrChange w:id="80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22" w:author="אברהם" w:date="2012-11-23T10:23:00Z">
            <w:rPr>
              <w:rStyle w:val="Q"/>
              <w:rFonts w:ascii="David" w:hAnsi="David" w:cs="David"/>
              <w:rtl/>
            </w:rPr>
          </w:rPrChange>
        </w:rPr>
        <w:t>את</w:t>
      </w:r>
      <w:r w:rsidRPr="00A90D62">
        <w:rPr>
          <w:rStyle w:val="Q"/>
          <w:rFonts w:ascii="David" w:eastAsia="David" w:hAnsi="David" w:cs="David"/>
          <w:sz w:val="28"/>
          <w:szCs w:val="28"/>
          <w:rtl/>
          <w:rPrChange w:id="80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24"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0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26"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80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28" w:author="אברהם" w:date="2012-11-23T10:23:00Z">
            <w:rPr>
              <w:rStyle w:val="Q"/>
              <w:rFonts w:ascii="David" w:hAnsi="David" w:cs="David"/>
              <w:rtl/>
            </w:rPr>
          </w:rPrChange>
        </w:rPr>
        <w:t>מוכר</w:t>
      </w:r>
      <w:r w:rsidRPr="00A90D62">
        <w:rPr>
          <w:rStyle w:val="Q"/>
          <w:rFonts w:ascii="David" w:eastAsia="David" w:hAnsi="David" w:cs="David"/>
          <w:sz w:val="28"/>
          <w:szCs w:val="28"/>
          <w:rtl/>
          <w:rPrChange w:id="80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30" w:author="אברהם" w:date="2012-11-23T10:23:00Z">
            <w:rPr>
              <w:rStyle w:val="Q"/>
              <w:rFonts w:ascii="David" w:hAnsi="David" w:cs="David"/>
              <w:rtl/>
            </w:rPr>
          </w:rPrChange>
        </w:rPr>
        <w:t>כעת</w:t>
      </w:r>
      <w:r w:rsidRPr="00A90D62">
        <w:rPr>
          <w:rStyle w:val="Q"/>
          <w:rFonts w:ascii="David" w:eastAsia="David" w:hAnsi="David" w:cs="David"/>
          <w:sz w:val="28"/>
          <w:szCs w:val="28"/>
          <w:rtl/>
          <w:rPrChange w:id="80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32" w:author="אברהם" w:date="2012-11-23T10:23:00Z">
            <w:rPr>
              <w:rStyle w:val="Q"/>
              <w:rFonts w:ascii="David" w:hAnsi="David" w:cs="David"/>
              <w:rtl/>
            </w:rPr>
          </w:rPrChange>
        </w:rPr>
        <w:t>לבעלות</w:t>
      </w:r>
      <w:r w:rsidRPr="00A90D62">
        <w:rPr>
          <w:rStyle w:val="Q"/>
          <w:rFonts w:ascii="David" w:eastAsia="David" w:hAnsi="David" w:cs="David"/>
          <w:sz w:val="28"/>
          <w:szCs w:val="28"/>
          <w:rtl/>
          <w:rPrChange w:id="80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34" w:author="אברהם" w:date="2012-11-23T10:23:00Z">
            <w:rPr>
              <w:rStyle w:val="Q"/>
              <w:rFonts w:ascii="David" w:hAnsi="David" w:cs="David"/>
              <w:rtl/>
            </w:rPr>
          </w:rPrChange>
        </w:rPr>
        <w:t>מוחלטת</w:t>
      </w:r>
      <w:r w:rsidRPr="00A90D62">
        <w:rPr>
          <w:rStyle w:val="Q"/>
          <w:rFonts w:ascii="David" w:eastAsia="David" w:hAnsi="David" w:cs="David"/>
          <w:sz w:val="28"/>
          <w:szCs w:val="28"/>
          <w:rtl/>
          <w:rPrChange w:id="80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36" w:author="אברהם" w:date="2012-11-23T10:23:00Z">
            <w:rPr>
              <w:rStyle w:val="Q"/>
              <w:rFonts w:ascii="David" w:hAnsi="David" w:cs="David"/>
              <w:rtl/>
            </w:rPr>
          </w:rPrChange>
        </w:rPr>
        <w:t>של</w:t>
      </w:r>
      <w:r w:rsidRPr="00A90D62">
        <w:rPr>
          <w:rStyle w:val="Q"/>
          <w:rFonts w:ascii="David" w:eastAsia="David" w:hAnsi="David" w:cs="David"/>
          <w:sz w:val="28"/>
          <w:szCs w:val="28"/>
          <w:rtl/>
          <w:rPrChange w:id="80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38" w:author="אברהם" w:date="2012-11-23T10:23:00Z">
            <w:rPr>
              <w:rStyle w:val="Q"/>
              <w:rFonts w:ascii="David" w:hAnsi="David" w:cs="David"/>
              <w:rtl/>
            </w:rPr>
          </w:rPrChange>
        </w:rPr>
        <w:t>הקונה, כך</w:t>
      </w:r>
      <w:r w:rsidRPr="00A90D62">
        <w:rPr>
          <w:rStyle w:val="Q"/>
          <w:rFonts w:ascii="David" w:eastAsia="David" w:hAnsi="David" w:cs="David"/>
          <w:sz w:val="28"/>
          <w:szCs w:val="28"/>
          <w:rtl/>
          <w:rPrChange w:id="80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40" w:author="אברהם" w:date="2012-11-23T10:23:00Z">
            <w:rPr>
              <w:rStyle w:val="Q"/>
              <w:rFonts w:ascii="David" w:hAnsi="David" w:cs="David"/>
              <w:rtl/>
            </w:rPr>
          </w:rPrChange>
        </w:rPr>
        <w:t>שהקונה</w:t>
      </w:r>
      <w:r w:rsidRPr="00A90D62">
        <w:rPr>
          <w:rStyle w:val="Q"/>
          <w:rFonts w:ascii="David" w:eastAsia="David" w:hAnsi="David" w:cs="David"/>
          <w:sz w:val="28"/>
          <w:szCs w:val="28"/>
          <w:rtl/>
          <w:rPrChange w:id="80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42"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80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44" w:author="אברהם" w:date="2012-11-23T10:23:00Z">
            <w:rPr>
              <w:rStyle w:val="Q"/>
              <w:rFonts w:ascii="David" w:hAnsi="David" w:cs="David"/>
              <w:rtl/>
            </w:rPr>
          </w:rPrChange>
        </w:rPr>
        <w:t>בטוח</w:t>
      </w:r>
      <w:r w:rsidRPr="00A90D62">
        <w:rPr>
          <w:rStyle w:val="Q"/>
          <w:rFonts w:ascii="David" w:eastAsia="David" w:hAnsi="David" w:cs="David"/>
          <w:sz w:val="28"/>
          <w:szCs w:val="28"/>
          <w:rtl/>
          <w:rPrChange w:id="80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46" w:author="אברהם" w:date="2012-11-23T10:23:00Z">
            <w:rPr>
              <w:rStyle w:val="Q"/>
              <w:rFonts w:ascii="David" w:hAnsi="David" w:cs="David"/>
              <w:rtl/>
            </w:rPr>
          </w:rPrChange>
        </w:rPr>
        <w:t>שלא</w:t>
      </w:r>
      <w:r w:rsidRPr="00A90D62">
        <w:rPr>
          <w:rStyle w:val="Q"/>
          <w:rFonts w:ascii="David" w:eastAsia="David" w:hAnsi="David" w:cs="David"/>
          <w:sz w:val="28"/>
          <w:szCs w:val="28"/>
          <w:rtl/>
          <w:rPrChange w:id="80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48" w:author="אברהם" w:date="2012-11-23T10:23:00Z">
            <w:rPr>
              <w:rStyle w:val="Q"/>
              <w:rFonts w:ascii="David" w:hAnsi="David" w:cs="David"/>
              <w:rtl/>
            </w:rPr>
          </w:rPrChange>
        </w:rPr>
        <w:t>יצטרך</w:t>
      </w:r>
      <w:r w:rsidRPr="00A90D62">
        <w:rPr>
          <w:rStyle w:val="Q"/>
          <w:rFonts w:ascii="David" w:eastAsia="David" w:hAnsi="David" w:cs="David"/>
          <w:sz w:val="28"/>
          <w:szCs w:val="28"/>
          <w:rtl/>
          <w:rPrChange w:id="80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50"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0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52" w:author="אברהם" w:date="2012-11-23T10:23:00Z">
            <w:rPr>
              <w:rStyle w:val="Q"/>
              <w:rFonts w:ascii="David" w:hAnsi="David" w:cs="David"/>
              <w:rtl/>
            </w:rPr>
          </w:rPrChange>
        </w:rPr>
        <w:t>אותה</w:t>
      </w:r>
      <w:r w:rsidRPr="00A90D62">
        <w:rPr>
          <w:rStyle w:val="Q"/>
          <w:rFonts w:ascii="David" w:eastAsia="David" w:hAnsi="David" w:cs="David"/>
          <w:sz w:val="28"/>
          <w:szCs w:val="28"/>
          <w:rtl/>
          <w:rPrChange w:id="80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54" w:author="אברהם" w:date="2012-11-23T10:23:00Z">
            <w:rPr>
              <w:rStyle w:val="Q"/>
              <w:rFonts w:ascii="David" w:hAnsi="David" w:cs="David"/>
              <w:rtl/>
            </w:rPr>
          </w:rPrChange>
        </w:rPr>
        <w:t>ביובל. האלגוריתם</w:t>
      </w:r>
      <w:r w:rsidRPr="00A90D62">
        <w:rPr>
          <w:rStyle w:val="Q"/>
          <w:rFonts w:ascii="David" w:eastAsia="David" w:hAnsi="David" w:cs="David"/>
          <w:sz w:val="28"/>
          <w:szCs w:val="28"/>
          <w:rtl/>
          <w:rPrChange w:id="80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56" w:author="אברהם" w:date="2012-11-23T10:23:00Z">
            <w:rPr>
              <w:rStyle w:val="Q"/>
              <w:rFonts w:ascii="David" w:hAnsi="David" w:cs="David"/>
              <w:rtl/>
            </w:rPr>
          </w:rPrChange>
        </w:rPr>
        <w:t>עדיין</w:t>
      </w:r>
      <w:r w:rsidRPr="00A90D62">
        <w:rPr>
          <w:rStyle w:val="Q"/>
          <w:rFonts w:ascii="David" w:eastAsia="David" w:hAnsi="David" w:cs="David"/>
          <w:sz w:val="28"/>
          <w:szCs w:val="28"/>
          <w:rtl/>
          <w:rPrChange w:id="80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58" w:author="אברהם" w:date="2012-11-23T10:23:00Z">
            <w:rPr>
              <w:rStyle w:val="Q"/>
              <w:rFonts w:ascii="David" w:hAnsi="David" w:cs="David"/>
              <w:rtl/>
            </w:rPr>
          </w:rPrChange>
        </w:rPr>
        <w:t>ישמור</w:t>
      </w:r>
      <w:r w:rsidRPr="00A90D62">
        <w:rPr>
          <w:rStyle w:val="Q"/>
          <w:rFonts w:ascii="David" w:eastAsia="David" w:hAnsi="David" w:cs="David"/>
          <w:sz w:val="28"/>
          <w:szCs w:val="28"/>
          <w:rtl/>
          <w:rPrChange w:id="80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60" w:author="אברהם" w:date="2012-11-23T10:23:00Z">
            <w:rPr>
              <w:rStyle w:val="Q"/>
              <w:rFonts w:ascii="David" w:hAnsi="David" w:cs="David"/>
              <w:rtl/>
            </w:rPr>
          </w:rPrChange>
        </w:rPr>
        <w:t>על</w:t>
      </w:r>
      <w:r w:rsidRPr="00A90D62">
        <w:rPr>
          <w:rStyle w:val="Q"/>
          <w:rFonts w:ascii="David" w:eastAsia="David" w:hAnsi="David" w:cs="David"/>
          <w:sz w:val="28"/>
          <w:szCs w:val="28"/>
          <w:rtl/>
          <w:rPrChange w:id="80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62" w:author="אברהם" w:date="2012-11-23T10:23:00Z">
            <w:rPr>
              <w:rStyle w:val="Q"/>
              <w:rFonts w:ascii="David" w:hAnsi="David" w:cs="David"/>
              <w:rtl/>
            </w:rPr>
          </w:rPrChange>
        </w:rPr>
        <w:t>התכונה</w:t>
      </w:r>
      <w:r w:rsidRPr="00A90D62">
        <w:rPr>
          <w:rStyle w:val="Q"/>
          <w:rFonts w:ascii="David" w:eastAsia="David" w:hAnsi="David" w:cs="David"/>
          <w:sz w:val="28"/>
          <w:szCs w:val="28"/>
          <w:rtl/>
          <w:rPrChange w:id="80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64" w:author="אברהם" w:date="2012-11-23T10:23:00Z">
            <w:rPr>
              <w:rStyle w:val="Q"/>
              <w:rFonts w:ascii="David" w:hAnsi="David" w:cs="David"/>
              <w:rtl/>
            </w:rPr>
          </w:rPrChange>
        </w:rPr>
        <w:t>העיקרית</w:t>
      </w:r>
      <w:r w:rsidRPr="00A90D62">
        <w:rPr>
          <w:rStyle w:val="Q"/>
          <w:rFonts w:ascii="David" w:eastAsia="David" w:hAnsi="David" w:cs="David"/>
          <w:sz w:val="28"/>
          <w:szCs w:val="28"/>
          <w:rtl/>
          <w:rPrChange w:id="80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66" w:author="אברהם" w:date="2012-11-23T10:23:00Z">
            <w:rPr>
              <w:rStyle w:val="Q"/>
              <w:rFonts w:ascii="David" w:hAnsi="David" w:cs="David"/>
              <w:rtl/>
            </w:rPr>
          </w:rPrChange>
        </w:rPr>
        <w:t>שלו, שכל</w:t>
      </w:r>
      <w:r w:rsidRPr="00A90D62">
        <w:rPr>
          <w:rStyle w:val="Q"/>
          <w:rFonts w:ascii="David" w:eastAsia="David" w:hAnsi="David" w:cs="David"/>
          <w:sz w:val="28"/>
          <w:szCs w:val="28"/>
          <w:rtl/>
          <w:rPrChange w:id="80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68" w:author="אברהם" w:date="2012-11-23T10:23:00Z">
            <w:rPr>
              <w:rStyle w:val="Q"/>
              <w:rFonts w:ascii="David" w:hAnsi="David" w:cs="David"/>
              <w:rtl/>
            </w:rPr>
          </w:rPrChange>
        </w:rPr>
        <w:t>מי</w:t>
      </w:r>
      <w:r w:rsidRPr="00A90D62">
        <w:rPr>
          <w:rStyle w:val="Q"/>
          <w:rFonts w:ascii="David" w:eastAsia="David" w:hAnsi="David" w:cs="David"/>
          <w:sz w:val="28"/>
          <w:szCs w:val="28"/>
          <w:rtl/>
          <w:rPrChange w:id="80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70" w:author="אברהם" w:date="2012-11-23T10:23:00Z">
            <w:rPr>
              <w:rStyle w:val="Q"/>
              <w:rFonts w:ascii="David" w:hAnsi="David" w:cs="David"/>
              <w:rtl/>
            </w:rPr>
          </w:rPrChange>
        </w:rPr>
        <w:t>שיש</w:t>
      </w:r>
      <w:r w:rsidRPr="00A90D62">
        <w:rPr>
          <w:rStyle w:val="Q"/>
          <w:rFonts w:ascii="David" w:eastAsia="David" w:hAnsi="David" w:cs="David"/>
          <w:sz w:val="28"/>
          <w:szCs w:val="28"/>
          <w:rtl/>
          <w:rPrChange w:id="80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72" w:author="אברהם" w:date="2012-11-23T10:23:00Z">
            <w:rPr>
              <w:rStyle w:val="Q"/>
              <w:rFonts w:ascii="David" w:hAnsi="David" w:cs="David"/>
              <w:rtl/>
            </w:rPr>
          </w:rPrChange>
        </w:rPr>
        <w:t>לו</w:t>
      </w:r>
      <w:r w:rsidRPr="00A90D62">
        <w:rPr>
          <w:rStyle w:val="Q"/>
          <w:rFonts w:ascii="David" w:eastAsia="David" w:hAnsi="David" w:cs="David"/>
          <w:sz w:val="28"/>
          <w:szCs w:val="28"/>
          <w:rtl/>
          <w:rPrChange w:id="80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74"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0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76" w:author="אברהם" w:date="2012-11-23T10:23:00Z">
            <w:rPr>
              <w:rStyle w:val="Q"/>
              <w:rFonts w:ascii="David" w:hAnsi="David" w:cs="David"/>
              <w:rtl/>
            </w:rPr>
          </w:rPrChange>
        </w:rPr>
        <w:t>ביובל</w:t>
      </w:r>
      <w:r w:rsidRPr="00A90D62">
        <w:rPr>
          <w:rStyle w:val="Q"/>
          <w:rFonts w:ascii="David" w:eastAsia="David" w:hAnsi="David" w:cs="David"/>
          <w:sz w:val="28"/>
          <w:szCs w:val="28"/>
          <w:rtl/>
          <w:rPrChange w:id="80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78" w:author="אברהם" w:date="2012-11-23T10:23:00Z">
            <w:rPr>
              <w:rStyle w:val="Q"/>
              <w:rFonts w:ascii="David" w:hAnsi="David" w:cs="David"/>
              <w:rtl/>
            </w:rPr>
          </w:rPrChange>
        </w:rPr>
        <w:t>מסוים, תהיה</w:t>
      </w:r>
      <w:r w:rsidRPr="00A90D62">
        <w:rPr>
          <w:rStyle w:val="Q"/>
          <w:rFonts w:ascii="David" w:eastAsia="David" w:hAnsi="David" w:cs="David"/>
          <w:sz w:val="28"/>
          <w:szCs w:val="28"/>
          <w:rtl/>
          <w:rPrChange w:id="80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80" w:author="אברהם" w:date="2012-11-23T10:23:00Z">
            <w:rPr>
              <w:rStyle w:val="Q"/>
              <w:rFonts w:ascii="David" w:hAnsi="David" w:cs="David"/>
              <w:rtl/>
            </w:rPr>
          </w:rPrChange>
        </w:rPr>
        <w:t>לו</w:t>
      </w:r>
      <w:r w:rsidRPr="00A90D62">
        <w:rPr>
          <w:rStyle w:val="Q"/>
          <w:rFonts w:ascii="David" w:eastAsia="David" w:hAnsi="David" w:cs="David"/>
          <w:sz w:val="28"/>
          <w:szCs w:val="28"/>
          <w:rtl/>
          <w:rPrChange w:id="80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82"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0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84" w:author="אברהם" w:date="2012-11-23T10:23:00Z">
            <w:rPr>
              <w:rStyle w:val="Q"/>
              <w:rFonts w:ascii="David" w:hAnsi="David" w:cs="David"/>
              <w:rtl/>
            </w:rPr>
          </w:rPrChange>
        </w:rPr>
        <w:t>גם</w:t>
      </w:r>
      <w:r w:rsidRPr="00A90D62">
        <w:rPr>
          <w:rStyle w:val="Q"/>
          <w:rFonts w:ascii="David" w:eastAsia="David" w:hAnsi="David" w:cs="David"/>
          <w:sz w:val="28"/>
          <w:szCs w:val="28"/>
          <w:rtl/>
          <w:rPrChange w:id="80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86" w:author="אברהם" w:date="2012-11-23T10:23:00Z">
            <w:rPr>
              <w:rStyle w:val="Q"/>
              <w:rFonts w:ascii="David" w:hAnsi="David" w:cs="David"/>
              <w:rtl/>
            </w:rPr>
          </w:rPrChange>
        </w:rPr>
        <w:t>ביובל</w:t>
      </w:r>
      <w:r w:rsidRPr="00A90D62">
        <w:rPr>
          <w:rStyle w:val="Q"/>
          <w:rFonts w:ascii="David" w:eastAsia="David" w:hAnsi="David" w:cs="David"/>
          <w:sz w:val="28"/>
          <w:szCs w:val="28"/>
          <w:rtl/>
          <w:rPrChange w:id="80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88" w:author="אברהם" w:date="2012-11-23T10:23:00Z">
            <w:rPr>
              <w:rStyle w:val="Q"/>
              <w:rFonts w:ascii="David" w:hAnsi="David" w:cs="David"/>
              <w:rtl/>
            </w:rPr>
          </w:rPrChange>
        </w:rPr>
        <w:t>הבא.</w:t>
      </w:r>
    </w:p>
    <w:p w:rsidR="009C2B09" w:rsidRPr="00A90D62" w:rsidRDefault="009C2B09" w:rsidP="009C2B09">
      <w:pPr>
        <w:pStyle w:val="a1"/>
        <w:bidi/>
        <w:rPr>
          <w:sz w:val="28"/>
          <w:szCs w:val="28"/>
          <w:rtl/>
          <w:rPrChange w:id="8089" w:author="אברהם" w:date="2012-11-23T10:23:00Z">
            <w:rPr>
              <w:rtl/>
            </w:rPr>
          </w:rPrChange>
        </w:rPr>
      </w:pPr>
      <w:r w:rsidRPr="00A90D62">
        <w:rPr>
          <w:rStyle w:val="Q"/>
          <w:rFonts w:ascii="David" w:hAnsi="David" w:cs="David"/>
          <w:sz w:val="28"/>
          <w:szCs w:val="28"/>
          <w:rtl/>
          <w:rPrChange w:id="8090" w:author="אברהם" w:date="2012-11-23T10:23:00Z">
            <w:rPr>
              <w:rStyle w:val="Q"/>
              <w:rFonts w:ascii="David" w:hAnsi="David" w:cs="David"/>
              <w:rtl/>
            </w:rPr>
          </w:rPrChange>
        </w:rPr>
        <w:t>הדמיות</w:t>
      </w:r>
      <w:r w:rsidRPr="00A90D62">
        <w:rPr>
          <w:rStyle w:val="Q"/>
          <w:rFonts w:ascii="David" w:eastAsia="David" w:hAnsi="David" w:cs="David"/>
          <w:sz w:val="28"/>
          <w:szCs w:val="28"/>
          <w:rtl/>
          <w:rPrChange w:id="80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92" w:author="אברהם" w:date="2012-11-23T10:23:00Z">
            <w:rPr>
              <w:rStyle w:val="Q"/>
              <w:rFonts w:ascii="David" w:hAnsi="David" w:cs="David"/>
              <w:rtl/>
            </w:rPr>
          </w:rPrChange>
        </w:rPr>
        <w:t>ממוחשבות</w:t>
      </w:r>
      <w:r w:rsidRPr="00A90D62">
        <w:rPr>
          <w:rStyle w:val="Q"/>
          <w:rFonts w:ascii="David" w:eastAsia="David" w:hAnsi="David" w:cs="David"/>
          <w:sz w:val="28"/>
          <w:szCs w:val="28"/>
          <w:rtl/>
          <w:rPrChange w:id="80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94" w:author="אברהם" w:date="2012-11-23T10:23:00Z">
            <w:rPr>
              <w:rStyle w:val="Q"/>
              <w:rFonts w:ascii="David" w:hAnsi="David" w:cs="David"/>
              <w:rtl/>
            </w:rPr>
          </w:rPrChange>
        </w:rPr>
        <w:t>שביצעתי</w:t>
      </w:r>
      <w:r w:rsidRPr="00A90D62">
        <w:rPr>
          <w:rStyle w:val="Q"/>
          <w:rFonts w:ascii="David" w:eastAsia="David" w:hAnsi="David" w:cs="David"/>
          <w:sz w:val="28"/>
          <w:szCs w:val="28"/>
          <w:rtl/>
          <w:rPrChange w:id="80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96" w:author="אברהם" w:date="2012-11-23T10:23:00Z">
            <w:rPr>
              <w:rStyle w:val="Q"/>
              <w:rFonts w:ascii="David" w:hAnsi="David" w:cs="David"/>
              <w:rtl/>
            </w:rPr>
          </w:rPrChange>
        </w:rPr>
        <w:t>הראו, שהתכונות</w:t>
      </w:r>
      <w:r w:rsidRPr="00A90D62">
        <w:rPr>
          <w:rStyle w:val="Q"/>
          <w:rFonts w:ascii="David" w:eastAsia="David" w:hAnsi="David" w:cs="David"/>
          <w:sz w:val="28"/>
          <w:szCs w:val="28"/>
          <w:rtl/>
          <w:rPrChange w:id="80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098" w:author="אברהם" w:date="2012-11-23T10:23:00Z">
            <w:rPr>
              <w:rStyle w:val="Q"/>
              <w:rFonts w:ascii="David" w:hAnsi="David" w:cs="David"/>
              <w:rtl/>
            </w:rPr>
          </w:rPrChange>
        </w:rPr>
        <w:t>הגלובליות</w:t>
      </w:r>
      <w:r w:rsidRPr="00A90D62">
        <w:rPr>
          <w:rStyle w:val="Q"/>
          <w:rFonts w:ascii="David" w:eastAsia="David" w:hAnsi="David" w:cs="David"/>
          <w:sz w:val="28"/>
          <w:szCs w:val="28"/>
          <w:rtl/>
          <w:rPrChange w:id="80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00" w:author="אברהם" w:date="2012-11-23T10:23:00Z">
            <w:rPr>
              <w:rStyle w:val="Q"/>
              <w:rFonts w:ascii="David" w:hAnsi="David" w:cs="David"/>
              <w:rtl/>
            </w:rPr>
          </w:rPrChange>
        </w:rPr>
        <w:t>של</w:t>
      </w:r>
      <w:r w:rsidRPr="00A90D62">
        <w:rPr>
          <w:rStyle w:val="Q"/>
          <w:rFonts w:ascii="David" w:eastAsia="David" w:hAnsi="David" w:cs="David"/>
          <w:sz w:val="28"/>
          <w:szCs w:val="28"/>
          <w:rtl/>
          <w:rPrChange w:id="81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02" w:author="אברהם" w:date="2012-11-23T10:23:00Z">
            <w:rPr>
              <w:rStyle w:val="Q"/>
              <w:rFonts w:ascii="David" w:hAnsi="David" w:cs="David"/>
              <w:rtl/>
            </w:rPr>
          </w:rPrChange>
        </w:rPr>
        <w:t>המודל</w:t>
      </w:r>
      <w:r w:rsidRPr="00A90D62">
        <w:rPr>
          <w:rStyle w:val="Q"/>
          <w:rFonts w:ascii="David" w:eastAsia="David" w:hAnsi="David" w:cs="David"/>
          <w:sz w:val="28"/>
          <w:szCs w:val="28"/>
          <w:rtl/>
          <w:rPrChange w:id="81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04" w:author="אברהם" w:date="2012-11-23T10:23:00Z">
            <w:rPr>
              <w:rStyle w:val="Q"/>
              <w:rFonts w:ascii="David" w:hAnsi="David" w:cs="David"/>
              <w:rtl/>
            </w:rPr>
          </w:rPrChange>
        </w:rPr>
        <w:t>(קצב</w:t>
      </w:r>
      <w:r w:rsidRPr="00A90D62">
        <w:rPr>
          <w:rStyle w:val="Q"/>
          <w:rFonts w:ascii="David" w:eastAsia="David" w:hAnsi="David" w:cs="David"/>
          <w:sz w:val="28"/>
          <w:szCs w:val="28"/>
          <w:rtl/>
          <w:rPrChange w:id="81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06" w:author="אברהם" w:date="2012-11-23T10:23:00Z">
            <w:rPr>
              <w:rStyle w:val="Q"/>
              <w:rFonts w:ascii="David" w:hAnsi="David" w:cs="David"/>
              <w:rtl/>
            </w:rPr>
          </w:rPrChange>
        </w:rPr>
        <w:t>הירידה</w:t>
      </w:r>
      <w:r w:rsidRPr="00A90D62">
        <w:rPr>
          <w:rStyle w:val="Q"/>
          <w:rFonts w:ascii="David" w:eastAsia="David" w:hAnsi="David" w:cs="David"/>
          <w:sz w:val="28"/>
          <w:szCs w:val="28"/>
          <w:rtl/>
          <w:rPrChange w:id="81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08" w:author="אברהם" w:date="2012-11-23T10:23:00Z">
            <w:rPr>
              <w:rStyle w:val="Q"/>
              <w:rFonts w:ascii="David" w:hAnsi="David" w:cs="David"/>
              <w:rtl/>
            </w:rPr>
          </w:rPrChange>
        </w:rPr>
        <w:t>במספר</w:t>
      </w:r>
      <w:r w:rsidRPr="00A90D62">
        <w:rPr>
          <w:rStyle w:val="Q"/>
          <w:rFonts w:ascii="David" w:eastAsia="David" w:hAnsi="David" w:cs="David"/>
          <w:sz w:val="28"/>
          <w:szCs w:val="28"/>
          <w:rtl/>
          <w:rPrChange w:id="81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10"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81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12"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1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14" w:author="אברהם" w:date="2012-11-23T10:23:00Z">
            <w:rPr>
              <w:rStyle w:val="Q"/>
              <w:rFonts w:ascii="David" w:hAnsi="David" w:cs="David"/>
              <w:rtl/>
            </w:rPr>
          </w:rPrChange>
        </w:rPr>
        <w:t>כפונקציה</w:t>
      </w:r>
      <w:r w:rsidRPr="00A90D62">
        <w:rPr>
          <w:rStyle w:val="Q"/>
          <w:rFonts w:ascii="David" w:eastAsia="David" w:hAnsi="David" w:cs="David"/>
          <w:sz w:val="28"/>
          <w:szCs w:val="28"/>
          <w:rtl/>
          <w:rPrChange w:id="81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16" w:author="אברהם" w:date="2012-11-23T10:23:00Z">
            <w:rPr>
              <w:rStyle w:val="Q"/>
              <w:rFonts w:ascii="David" w:hAnsi="David" w:cs="David"/>
              <w:rtl/>
            </w:rPr>
          </w:rPrChange>
        </w:rPr>
        <w:t>של</w:t>
      </w:r>
      <w:r w:rsidRPr="00A90D62">
        <w:rPr>
          <w:rStyle w:val="Q"/>
          <w:rFonts w:ascii="David" w:eastAsia="David" w:hAnsi="David" w:cs="David"/>
          <w:sz w:val="28"/>
          <w:szCs w:val="28"/>
          <w:rtl/>
          <w:rPrChange w:id="81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18" w:author="אברהם" w:date="2012-11-23T10:23:00Z">
            <w:rPr>
              <w:rStyle w:val="Q"/>
              <w:rFonts w:ascii="David" w:hAnsi="David" w:cs="David"/>
              <w:rtl/>
            </w:rPr>
          </w:rPrChange>
        </w:rPr>
        <w:t>הזמן, ושיעור</w:t>
      </w:r>
      <w:r w:rsidRPr="00A90D62">
        <w:rPr>
          <w:rStyle w:val="Q"/>
          <w:rFonts w:ascii="David" w:eastAsia="David" w:hAnsi="David" w:cs="David"/>
          <w:sz w:val="28"/>
          <w:szCs w:val="28"/>
          <w:rtl/>
          <w:rPrChange w:id="81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20" w:author="אברהם" w:date="2012-11-23T10:23:00Z">
            <w:rPr>
              <w:rStyle w:val="Q"/>
              <w:rFonts w:ascii="David" w:hAnsi="David" w:cs="David"/>
              <w:rtl/>
            </w:rPr>
          </w:rPrChange>
        </w:rPr>
        <w:t>ההחזרות</w:t>
      </w:r>
      <w:r w:rsidRPr="00A90D62">
        <w:rPr>
          <w:rStyle w:val="Q"/>
          <w:rFonts w:ascii="David" w:eastAsia="David" w:hAnsi="David" w:cs="David"/>
          <w:sz w:val="28"/>
          <w:szCs w:val="28"/>
          <w:rtl/>
          <w:rPrChange w:id="81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22" w:author="אברהם" w:date="2012-11-23T10:23:00Z">
            <w:rPr>
              <w:rStyle w:val="Q"/>
              <w:rFonts w:ascii="David" w:hAnsi="David" w:cs="David"/>
              <w:rtl/>
            </w:rPr>
          </w:rPrChange>
        </w:rPr>
        <w:t>של</w:t>
      </w:r>
      <w:r w:rsidRPr="00A90D62">
        <w:rPr>
          <w:rStyle w:val="Q"/>
          <w:rFonts w:ascii="David" w:eastAsia="David" w:hAnsi="David" w:cs="David"/>
          <w:sz w:val="28"/>
          <w:szCs w:val="28"/>
          <w:rtl/>
          <w:rPrChange w:id="81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24" w:author="אברהם" w:date="2012-11-23T10:23:00Z">
            <w:rPr>
              <w:rStyle w:val="Q"/>
              <w:rFonts w:ascii="David" w:hAnsi="David" w:cs="David"/>
              <w:rtl/>
            </w:rPr>
          </w:rPrChange>
        </w:rPr>
        <w:t>נחלות) אינן</w:t>
      </w:r>
      <w:r w:rsidRPr="00A90D62">
        <w:rPr>
          <w:rStyle w:val="Q"/>
          <w:rFonts w:ascii="David" w:eastAsia="David" w:hAnsi="David" w:cs="David"/>
          <w:sz w:val="28"/>
          <w:szCs w:val="28"/>
          <w:rtl/>
          <w:rPrChange w:id="81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26" w:author="אברהם" w:date="2012-11-23T10:23:00Z">
            <w:rPr>
              <w:rStyle w:val="Q"/>
              <w:rFonts w:ascii="David" w:hAnsi="David" w:cs="David"/>
              <w:rtl/>
            </w:rPr>
          </w:rPrChange>
        </w:rPr>
        <w:t>משתנות</w:t>
      </w:r>
      <w:r w:rsidRPr="00A90D62">
        <w:rPr>
          <w:rStyle w:val="Q"/>
          <w:rFonts w:ascii="David" w:eastAsia="David" w:hAnsi="David" w:cs="David"/>
          <w:sz w:val="28"/>
          <w:szCs w:val="28"/>
          <w:rtl/>
          <w:rPrChange w:id="81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28" w:author="אברהם" w:date="2012-11-23T10:23:00Z">
            <w:rPr>
              <w:rStyle w:val="Q"/>
              <w:rFonts w:ascii="David" w:hAnsi="David" w:cs="David"/>
              <w:rtl/>
            </w:rPr>
          </w:rPrChange>
        </w:rPr>
        <w:t>כלל</w:t>
      </w:r>
      <w:r w:rsidRPr="00A90D62">
        <w:rPr>
          <w:rStyle w:val="Q"/>
          <w:rFonts w:ascii="David" w:eastAsia="David" w:hAnsi="David" w:cs="David"/>
          <w:sz w:val="28"/>
          <w:szCs w:val="28"/>
          <w:rtl/>
          <w:rPrChange w:id="81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30"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81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32" w:author="אברהם" w:date="2012-11-23T10:23:00Z">
            <w:rPr>
              <w:rStyle w:val="Q"/>
              <w:rFonts w:ascii="David" w:hAnsi="David" w:cs="David"/>
              <w:rtl/>
            </w:rPr>
          </w:rPrChange>
        </w:rPr>
        <w:t>מבצעים</w:t>
      </w:r>
      <w:r w:rsidRPr="00A90D62">
        <w:rPr>
          <w:rStyle w:val="Q"/>
          <w:rFonts w:ascii="David" w:eastAsia="David" w:hAnsi="David" w:cs="David"/>
          <w:sz w:val="28"/>
          <w:szCs w:val="28"/>
          <w:rtl/>
          <w:rPrChange w:id="81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34" w:author="אברהם" w:date="2012-11-23T10:23:00Z">
            <w:rPr>
              <w:rStyle w:val="Q"/>
              <w:rFonts w:ascii="David" w:hAnsi="David" w:cs="David"/>
              <w:rtl/>
            </w:rPr>
          </w:rPrChange>
        </w:rPr>
        <w:t>תיקון</w:t>
      </w:r>
      <w:r w:rsidRPr="00A90D62">
        <w:rPr>
          <w:rStyle w:val="Q"/>
          <w:rFonts w:ascii="David" w:eastAsia="David" w:hAnsi="David" w:cs="David"/>
          <w:sz w:val="28"/>
          <w:szCs w:val="28"/>
          <w:rtl/>
          <w:rPrChange w:id="81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36" w:author="אברהם" w:date="2012-11-23T10:23:00Z">
            <w:rPr>
              <w:rStyle w:val="Q"/>
              <w:rFonts w:ascii="David" w:hAnsi="David" w:cs="David"/>
              <w:rtl/>
            </w:rPr>
          </w:rPrChange>
        </w:rPr>
        <w:t>זה.</w:t>
      </w:r>
    </w:p>
    <w:p w:rsidR="009C2B09" w:rsidRPr="00A90D62" w:rsidRDefault="009C2B09" w:rsidP="009C2B09">
      <w:pPr>
        <w:pStyle w:val="a1"/>
        <w:bidi/>
        <w:rPr>
          <w:sz w:val="28"/>
          <w:szCs w:val="28"/>
          <w:rtl/>
          <w:rPrChange w:id="8137" w:author="אברהם" w:date="2012-11-23T10:23:00Z">
            <w:rPr>
              <w:rtl/>
            </w:rPr>
          </w:rPrChange>
        </w:rPr>
      </w:pPr>
    </w:p>
    <w:p w:rsidR="009C2B09" w:rsidRPr="00A90D62" w:rsidRDefault="009C2B09" w:rsidP="009C2B09">
      <w:pPr>
        <w:pStyle w:val="2"/>
        <w:bidi/>
        <w:rPr>
          <w:rStyle w:val="Q"/>
          <w:rFonts w:ascii="David" w:hAnsi="David" w:cs="David"/>
          <w:sz w:val="28"/>
          <w:szCs w:val="28"/>
          <w:rtl/>
          <w:rPrChange w:id="8138" w:author="אברהם" w:date="2012-11-23T10:23:00Z">
            <w:rPr>
              <w:rStyle w:val="Q"/>
              <w:rFonts w:ascii="David" w:hAnsi="David" w:cs="David"/>
              <w:b w:val="0"/>
              <w:bCs w:val="0"/>
              <w:sz w:val="24"/>
              <w:szCs w:val="24"/>
              <w:rtl/>
            </w:rPr>
          </w:rPrChange>
        </w:rPr>
      </w:pPr>
      <w:r w:rsidRPr="00A90D62">
        <w:rPr>
          <w:rStyle w:val="Q"/>
          <w:rFonts w:ascii="David" w:hAnsi="David" w:cs="David"/>
          <w:sz w:val="28"/>
          <w:szCs w:val="28"/>
          <w:rtl/>
          <w:rPrChange w:id="8139" w:author="אברהם" w:date="2012-11-23T10:23:00Z">
            <w:rPr>
              <w:rStyle w:val="Q"/>
              <w:rFonts w:ascii="David" w:hAnsi="David" w:cs="David"/>
              <w:rtl/>
            </w:rPr>
          </w:rPrChange>
        </w:rPr>
        <w:t>ו. עדיפות</w:t>
      </w:r>
      <w:r w:rsidRPr="00A90D62">
        <w:rPr>
          <w:rStyle w:val="Q"/>
          <w:rFonts w:ascii="David" w:eastAsia="David" w:hAnsi="David" w:cs="David"/>
          <w:sz w:val="28"/>
          <w:szCs w:val="28"/>
          <w:rtl/>
          <w:rPrChange w:id="81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41" w:author="אברהם" w:date="2012-11-23T10:23:00Z">
            <w:rPr>
              <w:rStyle w:val="Q"/>
              <w:rFonts w:ascii="David" w:hAnsi="David" w:cs="David"/>
              <w:rtl/>
            </w:rPr>
          </w:rPrChange>
        </w:rPr>
        <w:t>לבעלים</w:t>
      </w:r>
      <w:r w:rsidRPr="00A90D62">
        <w:rPr>
          <w:rStyle w:val="Q"/>
          <w:rFonts w:ascii="David" w:eastAsia="David" w:hAnsi="David" w:cs="David"/>
          <w:sz w:val="28"/>
          <w:szCs w:val="28"/>
          <w:rtl/>
          <w:rPrChange w:id="81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43" w:author="אברהם" w:date="2012-11-23T10:23:00Z">
            <w:rPr>
              <w:rStyle w:val="Q"/>
              <w:rFonts w:ascii="David" w:hAnsi="David" w:cs="David"/>
              <w:rtl/>
            </w:rPr>
          </w:rPrChange>
        </w:rPr>
        <w:t>הנוכחי</w:t>
      </w:r>
    </w:p>
    <w:p w:rsidR="009C2B09" w:rsidRPr="00A90D62" w:rsidRDefault="009C2B09" w:rsidP="00A76878">
      <w:pPr>
        <w:pStyle w:val="a1"/>
        <w:bidi/>
        <w:rPr>
          <w:rStyle w:val="Q"/>
          <w:rFonts w:ascii="David" w:hAnsi="David" w:cs="David"/>
          <w:sz w:val="28"/>
          <w:szCs w:val="28"/>
          <w:rtl/>
          <w:rPrChange w:id="8144" w:author="אברהם" w:date="2012-11-23T10:23:00Z">
            <w:rPr>
              <w:rStyle w:val="Q"/>
              <w:rFonts w:ascii="David" w:hAnsi="David" w:cs="David"/>
              <w:b/>
              <w:bCs/>
              <w:sz w:val="36"/>
              <w:szCs w:val="36"/>
              <w:rtl/>
            </w:rPr>
          </w:rPrChange>
        </w:rPr>
      </w:pPr>
      <w:r w:rsidRPr="00A90D62">
        <w:rPr>
          <w:rStyle w:val="Q"/>
          <w:rFonts w:ascii="David" w:hAnsi="David" w:cs="David"/>
          <w:sz w:val="28"/>
          <w:szCs w:val="28"/>
          <w:rtl/>
          <w:rPrChange w:id="8145" w:author="אברהם" w:date="2012-11-23T10:23:00Z">
            <w:rPr>
              <w:rStyle w:val="Q"/>
              <w:rFonts w:ascii="David" w:hAnsi="David" w:cs="David"/>
              <w:rtl/>
            </w:rPr>
          </w:rPrChange>
        </w:rPr>
        <w:t>האלגוריתם</w:t>
      </w:r>
      <w:r w:rsidRPr="00A90D62">
        <w:rPr>
          <w:rStyle w:val="Q"/>
          <w:rFonts w:ascii="David" w:eastAsia="David" w:hAnsi="David" w:cs="David"/>
          <w:sz w:val="28"/>
          <w:szCs w:val="28"/>
          <w:rtl/>
          <w:rPrChange w:id="81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47" w:author="אברהם" w:date="2012-11-23T10:23:00Z">
            <w:rPr>
              <w:rStyle w:val="Q"/>
              <w:rFonts w:ascii="David" w:hAnsi="David" w:cs="David"/>
              <w:rtl/>
            </w:rPr>
          </w:rPrChange>
        </w:rPr>
        <w:t>שהצענו</w:t>
      </w:r>
      <w:r w:rsidRPr="00A90D62">
        <w:rPr>
          <w:rStyle w:val="Q"/>
          <w:rFonts w:ascii="David" w:eastAsia="David" w:hAnsi="David" w:cs="David"/>
          <w:sz w:val="28"/>
          <w:szCs w:val="28"/>
          <w:rtl/>
          <w:rPrChange w:id="81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49" w:author="אברהם" w:date="2012-11-23T10:23:00Z">
            <w:rPr>
              <w:rStyle w:val="Q"/>
              <w:rFonts w:ascii="David" w:hAnsi="David" w:cs="David"/>
              <w:rtl/>
            </w:rPr>
          </w:rPrChange>
        </w:rPr>
        <w:t>נותן</w:t>
      </w:r>
      <w:r w:rsidRPr="00A90D62">
        <w:rPr>
          <w:rStyle w:val="Q"/>
          <w:rFonts w:ascii="David" w:eastAsia="David" w:hAnsi="David" w:cs="David"/>
          <w:sz w:val="28"/>
          <w:szCs w:val="28"/>
          <w:rtl/>
          <w:rPrChange w:id="81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51" w:author="אברהם" w:date="2012-11-23T10:23:00Z">
            <w:rPr>
              <w:rStyle w:val="Q"/>
              <w:rFonts w:ascii="David" w:hAnsi="David" w:cs="David"/>
              <w:rtl/>
            </w:rPr>
          </w:rPrChange>
        </w:rPr>
        <w:t>עדיפות</w:t>
      </w:r>
      <w:r w:rsidRPr="00A90D62">
        <w:rPr>
          <w:rStyle w:val="Q"/>
          <w:rFonts w:ascii="David" w:eastAsia="David" w:hAnsi="David" w:cs="David"/>
          <w:sz w:val="28"/>
          <w:szCs w:val="28"/>
          <w:rtl/>
          <w:rPrChange w:id="81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53" w:author="אברהם" w:date="2012-11-23T10:23:00Z">
            <w:rPr>
              <w:rStyle w:val="Q"/>
              <w:rFonts w:ascii="David" w:hAnsi="David" w:cs="David"/>
              <w:rtl/>
            </w:rPr>
          </w:rPrChange>
        </w:rPr>
        <w:t>לבעל</w:t>
      </w:r>
      <w:del w:id="8154" w:author="אברהם" w:date="2012-11-26T17:51:00Z">
        <w:r w:rsidRPr="00A90D62" w:rsidDel="00A76878">
          <w:rPr>
            <w:rStyle w:val="Q"/>
            <w:rFonts w:ascii="David" w:hAnsi="David" w:cs="David"/>
            <w:sz w:val="28"/>
            <w:szCs w:val="28"/>
            <w:rtl/>
            <w:rPrChange w:id="8155" w:author="אברהם" w:date="2012-11-23T10:23:00Z">
              <w:rPr>
                <w:rStyle w:val="Q"/>
                <w:rFonts w:ascii="David" w:hAnsi="David" w:cs="David"/>
                <w:rtl/>
              </w:rPr>
            </w:rPrChange>
          </w:rPr>
          <w:delText>-</w:delText>
        </w:r>
      </w:del>
      <w:ins w:id="8156" w:author="אברהם" w:date="2012-11-26T17:51:00Z">
        <w:r w:rsidR="00A76878">
          <w:rPr>
            <w:rStyle w:val="Q"/>
            <w:rFonts w:ascii="David" w:hAnsi="David" w:cs="David" w:hint="cs"/>
            <w:sz w:val="28"/>
            <w:szCs w:val="28"/>
            <w:rtl/>
          </w:rPr>
          <w:t xml:space="preserve"> </w:t>
        </w:r>
      </w:ins>
      <w:r w:rsidRPr="00A90D62">
        <w:rPr>
          <w:rStyle w:val="Q"/>
          <w:rFonts w:ascii="David" w:hAnsi="David" w:cs="David"/>
          <w:sz w:val="28"/>
          <w:szCs w:val="28"/>
          <w:rtl/>
          <w:rPrChange w:id="8157"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1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59" w:author="אברהם" w:date="2012-11-23T10:23:00Z">
            <w:rPr>
              <w:rStyle w:val="Q"/>
              <w:rFonts w:ascii="David" w:hAnsi="David" w:cs="David"/>
              <w:rtl/>
            </w:rPr>
          </w:rPrChange>
        </w:rPr>
        <w:t>הקודם, על</w:t>
      </w:r>
      <w:ins w:id="8160" w:author="אברהם" w:date="2012-11-26T17:52:00Z">
        <w:r w:rsidR="00F55732">
          <w:rPr>
            <w:rStyle w:val="Q"/>
            <w:rFonts w:ascii="David" w:hAnsi="David" w:cs="David" w:hint="cs"/>
            <w:sz w:val="28"/>
            <w:szCs w:val="28"/>
            <w:rtl/>
          </w:rPr>
          <w:t xml:space="preserve"> </w:t>
        </w:r>
      </w:ins>
      <w:del w:id="8161" w:author="אברהם" w:date="2012-11-26T17:52:00Z">
        <w:r w:rsidRPr="00A90D62" w:rsidDel="00F55732">
          <w:rPr>
            <w:rStyle w:val="Q"/>
            <w:rFonts w:ascii="David" w:hAnsi="David" w:cs="David"/>
            <w:sz w:val="28"/>
            <w:szCs w:val="28"/>
            <w:rtl/>
            <w:rPrChange w:id="8162" w:author="אברהם" w:date="2012-11-23T10:23:00Z">
              <w:rPr>
                <w:rStyle w:val="Q"/>
                <w:rFonts w:ascii="David" w:hAnsi="David" w:cs="David"/>
                <w:rtl/>
              </w:rPr>
            </w:rPrChange>
          </w:rPr>
          <w:delText>-</w:delText>
        </w:r>
      </w:del>
      <w:r w:rsidRPr="00A90D62">
        <w:rPr>
          <w:rStyle w:val="Q"/>
          <w:rFonts w:ascii="David" w:hAnsi="David" w:cs="David"/>
          <w:sz w:val="28"/>
          <w:szCs w:val="28"/>
          <w:rtl/>
          <w:rPrChange w:id="8163" w:author="אברהם" w:date="2012-11-23T10:23:00Z">
            <w:rPr>
              <w:rStyle w:val="Q"/>
              <w:rFonts w:ascii="David" w:hAnsi="David" w:cs="David"/>
              <w:rtl/>
            </w:rPr>
          </w:rPrChange>
        </w:rPr>
        <w:t>פני</w:t>
      </w:r>
      <w:r w:rsidRPr="00A90D62">
        <w:rPr>
          <w:rStyle w:val="Q"/>
          <w:rFonts w:ascii="David" w:eastAsia="David" w:hAnsi="David" w:cs="David"/>
          <w:sz w:val="28"/>
          <w:szCs w:val="28"/>
          <w:rtl/>
          <w:rPrChange w:id="81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65" w:author="אברהם" w:date="2012-11-23T10:23:00Z">
            <w:rPr>
              <w:rStyle w:val="Q"/>
              <w:rFonts w:ascii="David" w:hAnsi="David" w:cs="David"/>
              <w:rtl/>
            </w:rPr>
          </w:rPrChange>
        </w:rPr>
        <w:t>בעל</w:t>
      </w:r>
      <w:r w:rsidRPr="00A90D62">
        <w:rPr>
          <w:rStyle w:val="Q"/>
          <w:rFonts w:ascii="David" w:eastAsia="David" w:hAnsi="David" w:cs="David"/>
          <w:sz w:val="28"/>
          <w:szCs w:val="28"/>
          <w:rtl/>
          <w:rPrChange w:id="81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67"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1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69" w:author="אברהם" w:date="2012-11-23T10:23:00Z">
            <w:rPr>
              <w:rStyle w:val="Q"/>
              <w:rFonts w:ascii="David" w:hAnsi="David" w:cs="David"/>
              <w:rtl/>
            </w:rPr>
          </w:rPrChange>
        </w:rPr>
        <w:t>הנוכחי. כך</w:t>
      </w:r>
      <w:r w:rsidRPr="00A90D62">
        <w:rPr>
          <w:rStyle w:val="Q"/>
          <w:rFonts w:ascii="David" w:eastAsia="David" w:hAnsi="David" w:cs="David"/>
          <w:sz w:val="28"/>
          <w:szCs w:val="28"/>
          <w:rtl/>
          <w:rPrChange w:id="81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71" w:author="אברהם" w:date="2012-11-23T10:23:00Z">
            <w:rPr>
              <w:rStyle w:val="Q"/>
              <w:rFonts w:ascii="David" w:hAnsi="David" w:cs="David"/>
              <w:rtl/>
            </w:rPr>
          </w:rPrChange>
        </w:rPr>
        <w:t>למשל, אם</w:t>
      </w:r>
      <w:r w:rsidRPr="00A90D62">
        <w:rPr>
          <w:rStyle w:val="Q"/>
          <w:rFonts w:ascii="David" w:eastAsia="David" w:hAnsi="David" w:cs="David"/>
          <w:sz w:val="28"/>
          <w:szCs w:val="28"/>
          <w:rtl/>
          <w:rPrChange w:id="81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73" w:author="אברהם" w:date="2012-11-23T10:23:00Z">
            <w:rPr>
              <w:rStyle w:val="Q"/>
              <w:rFonts w:ascii="David" w:hAnsi="David" w:cs="David"/>
              <w:rtl/>
            </w:rPr>
          </w:rPrChange>
        </w:rPr>
        <w:t>לראובן</w:t>
      </w:r>
      <w:r w:rsidRPr="00A90D62">
        <w:rPr>
          <w:rStyle w:val="Q"/>
          <w:rFonts w:ascii="David" w:eastAsia="David" w:hAnsi="David" w:cs="David"/>
          <w:sz w:val="28"/>
          <w:szCs w:val="28"/>
          <w:rtl/>
          <w:rPrChange w:id="81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75" w:author="אברהם" w:date="2012-11-23T10:23:00Z">
            <w:rPr>
              <w:rStyle w:val="Q"/>
              <w:rFonts w:ascii="David" w:hAnsi="David" w:cs="David"/>
              <w:rtl/>
            </w:rPr>
          </w:rPrChange>
        </w:rPr>
        <w:t>הייתה</w:t>
      </w:r>
      <w:r w:rsidRPr="00A90D62">
        <w:rPr>
          <w:rStyle w:val="Q"/>
          <w:rFonts w:ascii="David" w:eastAsia="David" w:hAnsi="David" w:cs="David"/>
          <w:sz w:val="28"/>
          <w:szCs w:val="28"/>
          <w:rtl/>
          <w:rPrChange w:id="81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7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1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79" w:author="אברהם" w:date="2012-11-23T10:23:00Z">
            <w:rPr>
              <w:rStyle w:val="Q"/>
              <w:rFonts w:ascii="David" w:hAnsi="David" w:cs="David"/>
              <w:rtl/>
            </w:rPr>
          </w:rPrChange>
        </w:rPr>
        <w:t>אחת, וליהודה</w:t>
      </w:r>
      <w:r w:rsidRPr="00A90D62">
        <w:rPr>
          <w:rStyle w:val="Q"/>
          <w:rFonts w:ascii="David" w:eastAsia="David" w:hAnsi="David" w:cs="David"/>
          <w:sz w:val="28"/>
          <w:szCs w:val="28"/>
          <w:rtl/>
          <w:rPrChange w:id="81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81" w:author="אברהם" w:date="2012-11-23T10:23:00Z">
            <w:rPr>
              <w:rStyle w:val="Q"/>
              <w:rFonts w:ascii="David" w:hAnsi="David" w:cs="David"/>
              <w:rtl/>
            </w:rPr>
          </w:rPrChange>
        </w:rPr>
        <w:t>לא</w:t>
      </w:r>
      <w:r w:rsidRPr="00A90D62">
        <w:rPr>
          <w:rStyle w:val="Q"/>
          <w:rFonts w:ascii="David" w:eastAsia="David" w:hAnsi="David" w:cs="David"/>
          <w:sz w:val="28"/>
          <w:szCs w:val="28"/>
          <w:rtl/>
          <w:rPrChange w:id="81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83" w:author="אברהם" w:date="2012-11-23T10:23:00Z">
            <w:rPr>
              <w:rStyle w:val="Q"/>
              <w:rFonts w:ascii="David" w:hAnsi="David" w:cs="David"/>
              <w:rtl/>
            </w:rPr>
          </w:rPrChange>
        </w:rPr>
        <w:t>הייתה</w:t>
      </w:r>
      <w:r w:rsidRPr="00A90D62">
        <w:rPr>
          <w:rStyle w:val="Q"/>
          <w:rFonts w:ascii="David" w:eastAsia="David" w:hAnsi="David" w:cs="David"/>
          <w:sz w:val="28"/>
          <w:szCs w:val="28"/>
          <w:rtl/>
          <w:rPrChange w:id="81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85" w:author="אברהם" w:date="2012-11-23T10:23:00Z">
            <w:rPr>
              <w:rStyle w:val="Q"/>
              <w:rFonts w:ascii="David" w:hAnsi="David" w:cs="David"/>
              <w:rtl/>
            </w:rPr>
          </w:rPrChange>
        </w:rPr>
        <w:t>כל</w:t>
      </w:r>
      <w:r w:rsidRPr="00A90D62">
        <w:rPr>
          <w:rStyle w:val="Q"/>
          <w:rFonts w:ascii="David" w:eastAsia="David" w:hAnsi="David" w:cs="David"/>
          <w:sz w:val="28"/>
          <w:szCs w:val="28"/>
          <w:rtl/>
          <w:rPrChange w:id="81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87" w:author="אברהם" w:date="2012-11-23T10:23:00Z">
            <w:rPr>
              <w:rStyle w:val="Q"/>
              <w:rFonts w:ascii="David" w:hAnsi="David" w:cs="David"/>
              <w:rtl/>
            </w:rPr>
          </w:rPrChange>
        </w:rPr>
        <w:t>נחלה, וראובן</w:t>
      </w:r>
      <w:r w:rsidRPr="00A90D62">
        <w:rPr>
          <w:rStyle w:val="Q"/>
          <w:rFonts w:ascii="David" w:eastAsia="David" w:hAnsi="David" w:cs="David"/>
          <w:sz w:val="28"/>
          <w:szCs w:val="28"/>
          <w:rtl/>
          <w:rPrChange w:id="81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89" w:author="אברהם" w:date="2012-11-23T10:23:00Z">
            <w:rPr>
              <w:rStyle w:val="Q"/>
              <w:rFonts w:ascii="David" w:hAnsi="David" w:cs="David"/>
              <w:rtl/>
            </w:rPr>
          </w:rPrChange>
        </w:rPr>
        <w:t>מכר</w:t>
      </w:r>
      <w:r w:rsidRPr="00A90D62">
        <w:rPr>
          <w:rStyle w:val="Q"/>
          <w:rFonts w:ascii="David" w:eastAsia="David" w:hAnsi="David" w:cs="David"/>
          <w:sz w:val="28"/>
          <w:szCs w:val="28"/>
          <w:rtl/>
          <w:rPrChange w:id="81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91" w:author="אברהם" w:date="2012-11-23T10:23:00Z">
            <w:rPr>
              <w:rStyle w:val="Q"/>
              <w:rFonts w:ascii="David" w:hAnsi="David" w:cs="David"/>
              <w:rtl/>
            </w:rPr>
          </w:rPrChange>
        </w:rPr>
        <w:t>את</w:t>
      </w:r>
      <w:r w:rsidRPr="00A90D62">
        <w:rPr>
          <w:rStyle w:val="Q"/>
          <w:rFonts w:ascii="David" w:eastAsia="David" w:hAnsi="David" w:cs="David"/>
          <w:sz w:val="28"/>
          <w:szCs w:val="28"/>
          <w:rtl/>
          <w:rPrChange w:id="81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93" w:author="אברהם" w:date="2012-11-23T10:23:00Z">
            <w:rPr>
              <w:rStyle w:val="Q"/>
              <w:rFonts w:ascii="David" w:hAnsi="David" w:cs="David"/>
              <w:rtl/>
            </w:rPr>
          </w:rPrChange>
        </w:rPr>
        <w:t>נחלתו</w:t>
      </w:r>
      <w:r w:rsidRPr="00A90D62">
        <w:rPr>
          <w:rStyle w:val="Q"/>
          <w:rFonts w:ascii="David" w:eastAsia="David" w:hAnsi="David" w:cs="David"/>
          <w:sz w:val="28"/>
          <w:szCs w:val="28"/>
          <w:rtl/>
          <w:rPrChange w:id="81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95" w:author="אברהם" w:date="2012-11-23T10:23:00Z">
            <w:rPr>
              <w:rStyle w:val="Q"/>
              <w:rFonts w:ascii="David" w:hAnsi="David" w:cs="David"/>
              <w:rtl/>
            </w:rPr>
          </w:rPrChange>
        </w:rPr>
        <w:t>ליהודה</w:t>
      </w:r>
      <w:r w:rsidRPr="00A90D62">
        <w:rPr>
          <w:rStyle w:val="Q"/>
          <w:rFonts w:ascii="David" w:eastAsia="David" w:hAnsi="David" w:cs="David"/>
          <w:sz w:val="28"/>
          <w:szCs w:val="28"/>
          <w:rtl/>
          <w:rPrChange w:id="81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97" w:author="אברהם" w:date="2012-11-23T10:23:00Z">
            <w:rPr>
              <w:rStyle w:val="Q"/>
              <w:rFonts w:ascii="David" w:hAnsi="David" w:cs="David"/>
              <w:rtl/>
            </w:rPr>
          </w:rPrChange>
        </w:rPr>
        <w:t>(כמו</w:t>
      </w:r>
      <w:r w:rsidRPr="00A90D62">
        <w:rPr>
          <w:rStyle w:val="Q"/>
          <w:rFonts w:ascii="David" w:eastAsia="David" w:hAnsi="David" w:cs="David"/>
          <w:sz w:val="28"/>
          <w:szCs w:val="28"/>
          <w:rtl/>
          <w:rPrChange w:id="81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199" w:author="אברהם" w:date="2012-11-23T10:23:00Z">
            <w:rPr>
              <w:rStyle w:val="Q"/>
              <w:rFonts w:ascii="David" w:hAnsi="David" w:cs="David"/>
              <w:rtl/>
            </w:rPr>
          </w:rPrChange>
        </w:rPr>
        <w:t>בתרשים</w:t>
      </w:r>
      <w:r w:rsidRPr="00A90D62">
        <w:rPr>
          <w:rStyle w:val="Q"/>
          <w:rFonts w:ascii="David" w:eastAsia="David" w:hAnsi="David" w:cs="David"/>
          <w:sz w:val="28"/>
          <w:szCs w:val="28"/>
          <w:rtl/>
          <w:rPrChange w:id="82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01" w:author="אברהם" w:date="2012-11-23T10:23:00Z">
            <w:rPr>
              <w:rStyle w:val="Q"/>
              <w:rFonts w:ascii="David" w:hAnsi="David" w:cs="David"/>
              <w:rtl/>
            </w:rPr>
          </w:rPrChange>
        </w:rPr>
        <w:t>בסעיף</w:t>
      </w:r>
      <w:r w:rsidRPr="00A90D62">
        <w:rPr>
          <w:rStyle w:val="Q"/>
          <w:rFonts w:ascii="David" w:eastAsia="David" w:hAnsi="David" w:cs="David"/>
          <w:sz w:val="28"/>
          <w:szCs w:val="28"/>
          <w:rtl/>
          <w:rPrChange w:id="82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03" w:author="אברהם" w:date="2012-11-23T10:23:00Z">
            <w:rPr>
              <w:rStyle w:val="Q"/>
              <w:rFonts w:ascii="David" w:hAnsi="David" w:cs="David"/>
              <w:rtl/>
            </w:rPr>
          </w:rPrChange>
        </w:rPr>
        <w:t>ג) - אז</w:t>
      </w:r>
      <w:r w:rsidRPr="00A90D62">
        <w:rPr>
          <w:rStyle w:val="Q"/>
          <w:rFonts w:ascii="David" w:eastAsia="David" w:hAnsi="David" w:cs="David"/>
          <w:sz w:val="28"/>
          <w:szCs w:val="28"/>
          <w:rtl/>
          <w:rPrChange w:id="82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05" w:author="אברהם" w:date="2012-11-23T10:23:00Z">
            <w:rPr>
              <w:rStyle w:val="Q"/>
              <w:rFonts w:ascii="David" w:hAnsi="David" w:cs="David"/>
              <w:rtl/>
            </w:rPr>
          </w:rPrChange>
        </w:rPr>
        <w:t>בשנת</w:t>
      </w:r>
      <w:r w:rsidRPr="00A90D62">
        <w:rPr>
          <w:rStyle w:val="Q"/>
          <w:rFonts w:ascii="David" w:eastAsia="David" w:hAnsi="David" w:cs="David"/>
          <w:sz w:val="28"/>
          <w:szCs w:val="28"/>
          <w:rtl/>
          <w:rPrChange w:id="82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07"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82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09"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2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11" w:author="אברהם" w:date="2012-11-23T10:23:00Z">
            <w:rPr>
              <w:rStyle w:val="Q"/>
              <w:rFonts w:ascii="David" w:hAnsi="David" w:cs="David"/>
              <w:rtl/>
            </w:rPr>
          </w:rPrChange>
        </w:rPr>
        <w:t>תחזור</w:t>
      </w:r>
      <w:r w:rsidRPr="00A90D62">
        <w:rPr>
          <w:rStyle w:val="Q"/>
          <w:rFonts w:ascii="David" w:eastAsia="David" w:hAnsi="David" w:cs="David"/>
          <w:sz w:val="28"/>
          <w:szCs w:val="28"/>
          <w:rtl/>
          <w:rPrChange w:id="82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13" w:author="אברהם" w:date="2012-11-23T10:23:00Z">
            <w:rPr>
              <w:rStyle w:val="Q"/>
              <w:rFonts w:ascii="David" w:hAnsi="David" w:cs="David"/>
              <w:rtl/>
            </w:rPr>
          </w:rPrChange>
        </w:rPr>
        <w:t>לראובן, ויהודה</w:t>
      </w:r>
      <w:r w:rsidRPr="00A90D62">
        <w:rPr>
          <w:rStyle w:val="Q"/>
          <w:rFonts w:ascii="David" w:eastAsia="David" w:hAnsi="David" w:cs="David"/>
          <w:sz w:val="28"/>
          <w:szCs w:val="28"/>
          <w:rtl/>
          <w:rPrChange w:id="82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15" w:author="אברהם" w:date="2012-11-23T10:23:00Z">
            <w:rPr>
              <w:rStyle w:val="Q"/>
              <w:rFonts w:ascii="David" w:hAnsi="David" w:cs="David"/>
              <w:rtl/>
            </w:rPr>
          </w:rPrChange>
        </w:rPr>
        <w:t>יישאר</w:t>
      </w:r>
      <w:r w:rsidRPr="00A90D62">
        <w:rPr>
          <w:rStyle w:val="Q"/>
          <w:rFonts w:ascii="David" w:eastAsia="David" w:hAnsi="David" w:cs="David"/>
          <w:sz w:val="28"/>
          <w:szCs w:val="28"/>
          <w:rtl/>
          <w:rPrChange w:id="82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17" w:author="אברהם" w:date="2012-11-23T10:23:00Z">
            <w:rPr>
              <w:rStyle w:val="Q"/>
              <w:rFonts w:ascii="David" w:hAnsi="David" w:cs="David"/>
              <w:rtl/>
            </w:rPr>
          </w:rPrChange>
        </w:rPr>
        <w:t>בלי</w:t>
      </w:r>
      <w:r w:rsidRPr="00A90D62">
        <w:rPr>
          <w:rStyle w:val="Q"/>
          <w:rFonts w:ascii="David" w:eastAsia="David" w:hAnsi="David" w:cs="David"/>
          <w:sz w:val="28"/>
          <w:szCs w:val="28"/>
          <w:rtl/>
          <w:rPrChange w:id="82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19" w:author="אברהם" w:date="2012-11-23T10:23:00Z">
            <w:rPr>
              <w:rStyle w:val="Q"/>
              <w:rFonts w:ascii="David" w:hAnsi="David" w:cs="David"/>
              <w:rtl/>
            </w:rPr>
          </w:rPrChange>
        </w:rPr>
        <w:t>נחלה. אפשר</w:t>
      </w:r>
      <w:r w:rsidRPr="00A90D62">
        <w:rPr>
          <w:rStyle w:val="Q"/>
          <w:rFonts w:ascii="David" w:eastAsia="David" w:hAnsi="David" w:cs="David"/>
          <w:sz w:val="28"/>
          <w:szCs w:val="28"/>
          <w:rtl/>
          <w:rPrChange w:id="82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21" w:author="אברהם" w:date="2012-11-23T10:23:00Z">
            <w:rPr>
              <w:rStyle w:val="Q"/>
              <w:rFonts w:ascii="David" w:hAnsi="David" w:cs="David"/>
              <w:rtl/>
            </w:rPr>
          </w:rPrChange>
        </w:rPr>
        <w:t>להציע</w:t>
      </w:r>
      <w:r w:rsidRPr="00A90D62">
        <w:rPr>
          <w:rStyle w:val="Q"/>
          <w:rFonts w:ascii="David" w:eastAsia="David" w:hAnsi="David" w:cs="David"/>
          <w:sz w:val="28"/>
          <w:szCs w:val="28"/>
          <w:rtl/>
          <w:rPrChange w:id="82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23" w:author="אברהם" w:date="2012-11-23T10:23:00Z">
            <w:rPr>
              <w:rStyle w:val="Q"/>
              <w:rFonts w:ascii="David" w:hAnsi="David" w:cs="David"/>
              <w:rtl/>
            </w:rPr>
          </w:rPrChange>
        </w:rPr>
        <w:t>אלגוריתם</w:t>
      </w:r>
      <w:r w:rsidRPr="00A90D62">
        <w:rPr>
          <w:rStyle w:val="Q"/>
          <w:rFonts w:ascii="David" w:eastAsia="David" w:hAnsi="David" w:cs="David"/>
          <w:sz w:val="28"/>
          <w:szCs w:val="28"/>
          <w:rtl/>
          <w:rPrChange w:id="82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25" w:author="אברהם" w:date="2012-11-23T10:23:00Z">
            <w:rPr>
              <w:rStyle w:val="Q"/>
              <w:rFonts w:ascii="David" w:hAnsi="David" w:cs="David"/>
              <w:rtl/>
            </w:rPr>
          </w:rPrChange>
        </w:rPr>
        <w:t>שבו</w:t>
      </w:r>
      <w:r w:rsidRPr="00A90D62">
        <w:rPr>
          <w:rStyle w:val="Q"/>
          <w:rFonts w:ascii="David" w:eastAsia="David" w:hAnsi="David" w:cs="David"/>
          <w:sz w:val="28"/>
          <w:szCs w:val="28"/>
          <w:rtl/>
          <w:rPrChange w:id="82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27" w:author="אברהם" w:date="2012-11-23T10:23:00Z">
            <w:rPr>
              <w:rStyle w:val="Q"/>
              <w:rFonts w:ascii="David" w:hAnsi="David" w:cs="David"/>
              <w:rtl/>
            </w:rPr>
          </w:rPrChange>
        </w:rPr>
        <w:t>סדר</w:t>
      </w:r>
      <w:r w:rsidRPr="00A90D62">
        <w:rPr>
          <w:rStyle w:val="Q"/>
          <w:rFonts w:ascii="David" w:eastAsia="David" w:hAnsi="David" w:cs="David"/>
          <w:sz w:val="28"/>
          <w:szCs w:val="28"/>
          <w:rtl/>
          <w:rPrChange w:id="82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29" w:author="אברהם" w:date="2012-11-23T10:23:00Z">
            <w:rPr>
              <w:rStyle w:val="Q"/>
              <w:rFonts w:ascii="David" w:hAnsi="David" w:cs="David"/>
              <w:rtl/>
            </w:rPr>
          </w:rPrChange>
        </w:rPr>
        <w:t>העדיפויות</w:t>
      </w:r>
      <w:r w:rsidRPr="00A90D62">
        <w:rPr>
          <w:rStyle w:val="Q"/>
          <w:rFonts w:ascii="David" w:eastAsia="David" w:hAnsi="David" w:cs="David"/>
          <w:sz w:val="28"/>
          <w:szCs w:val="28"/>
          <w:rtl/>
          <w:rPrChange w:id="82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31"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82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33" w:author="אברהם" w:date="2012-11-23T10:23:00Z">
            <w:rPr>
              <w:rStyle w:val="Q"/>
              <w:rFonts w:ascii="David" w:hAnsi="David" w:cs="David"/>
              <w:rtl/>
            </w:rPr>
          </w:rPrChange>
        </w:rPr>
        <w:t>הפוך: במקום</w:t>
      </w:r>
      <w:r w:rsidRPr="00A90D62">
        <w:rPr>
          <w:rStyle w:val="Q"/>
          <w:rFonts w:ascii="David" w:eastAsia="David" w:hAnsi="David" w:cs="David"/>
          <w:sz w:val="28"/>
          <w:szCs w:val="28"/>
          <w:rtl/>
          <w:rPrChange w:id="82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35"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2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37"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8238"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8239" w:author="אברהם" w:date="2012-11-23T10:23:00Z">
            <w:rPr>
              <w:rStyle w:val="Q"/>
              <w:rFonts w:ascii="David" w:hAnsi="David" w:cs="David"/>
              <w:b/>
              <w:bCs/>
              <w:rtl/>
            </w:rPr>
          </w:rPrChange>
        </w:rPr>
        <w:t>לכל</w:t>
      </w:r>
      <w:r w:rsidRPr="00A90D62">
        <w:rPr>
          <w:rStyle w:val="Q"/>
          <w:rFonts w:ascii="David" w:eastAsia="David" w:hAnsi="David" w:cs="David"/>
          <w:sz w:val="28"/>
          <w:szCs w:val="28"/>
          <w:rtl/>
          <w:rPrChange w:id="82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41"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8242"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8243" w:author="אברהם" w:date="2012-11-23T10:23:00Z">
            <w:rPr>
              <w:rStyle w:val="Q"/>
              <w:rFonts w:ascii="David" w:hAnsi="David" w:cs="David"/>
              <w:b/>
              <w:bCs/>
              <w:rtl/>
            </w:rPr>
          </w:rPrChange>
        </w:rPr>
        <w:t>שאין</w:t>
      </w:r>
      <w:r w:rsidRPr="00A90D62">
        <w:rPr>
          <w:rStyle w:val="Q"/>
          <w:rFonts w:ascii="David" w:eastAsia="David" w:hAnsi="David" w:cs="David"/>
          <w:sz w:val="28"/>
          <w:szCs w:val="28"/>
          <w:rtl/>
          <w:rPrChange w:id="82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45" w:author="אברהם" w:date="2012-11-23T10:23:00Z">
            <w:rPr>
              <w:rStyle w:val="Q"/>
              <w:rFonts w:ascii="David" w:hAnsi="David" w:cs="David"/>
              <w:rtl/>
            </w:rPr>
          </w:rPrChange>
        </w:rPr>
        <w:t>לו</w:t>
      </w:r>
      <w:r w:rsidRPr="00A90D62">
        <w:rPr>
          <w:rStyle w:val="Q"/>
          <w:rFonts w:ascii="David" w:eastAsia="David" w:hAnsi="David" w:cs="David"/>
          <w:sz w:val="28"/>
          <w:szCs w:val="28"/>
          <w:rtl/>
          <w:rPrChange w:id="82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4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2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49" w:author="אברהם" w:date="2012-11-23T10:23:00Z">
            <w:rPr>
              <w:rStyle w:val="Q"/>
              <w:rFonts w:ascii="David" w:hAnsi="David" w:cs="David"/>
              <w:rtl/>
            </w:rPr>
          </w:rPrChange>
        </w:rPr>
        <w:t>בערב</w:t>
      </w:r>
      <w:r w:rsidRPr="00A90D62">
        <w:rPr>
          <w:rStyle w:val="Q"/>
          <w:rFonts w:ascii="David" w:eastAsia="David" w:hAnsi="David" w:cs="David"/>
          <w:sz w:val="28"/>
          <w:szCs w:val="28"/>
          <w:rtl/>
          <w:rPrChange w:id="82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51" w:author="אברהם" w:date="2012-11-23T10:23:00Z">
            <w:rPr>
              <w:rStyle w:val="Q"/>
              <w:rFonts w:ascii="David" w:hAnsi="David" w:cs="David"/>
              <w:rtl/>
            </w:rPr>
          </w:rPrChange>
        </w:rPr>
        <w:t>היובל, אפשר</w:t>
      </w:r>
      <w:r w:rsidRPr="00A90D62">
        <w:rPr>
          <w:rStyle w:val="Q"/>
          <w:rFonts w:ascii="David" w:eastAsia="David" w:hAnsi="David" w:cs="David"/>
          <w:sz w:val="28"/>
          <w:szCs w:val="28"/>
          <w:rtl/>
          <w:rPrChange w:id="82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53"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2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55"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8256"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8257" w:author="אברהם" w:date="2012-11-23T10:23:00Z">
            <w:rPr>
              <w:rStyle w:val="Q"/>
              <w:rFonts w:ascii="David" w:hAnsi="David" w:cs="David"/>
              <w:b/>
              <w:bCs/>
              <w:rtl/>
            </w:rPr>
          </w:rPrChange>
        </w:rPr>
        <w:t>מכל</w:t>
      </w:r>
      <w:r w:rsidRPr="00A90D62">
        <w:rPr>
          <w:rStyle w:val="Q"/>
          <w:rFonts w:ascii="David" w:eastAsia="David" w:hAnsi="David" w:cs="David"/>
          <w:sz w:val="28"/>
          <w:szCs w:val="28"/>
          <w:rtl/>
          <w:rPrChange w:id="82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59"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8260"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8261" w:author="אברהם" w:date="2012-11-23T10:23:00Z">
            <w:rPr>
              <w:rStyle w:val="Q"/>
              <w:rFonts w:ascii="David" w:hAnsi="David" w:cs="David"/>
              <w:b/>
              <w:bCs/>
              <w:rtl/>
            </w:rPr>
          </w:rPrChange>
        </w:rPr>
        <w:t>שיש</w:t>
      </w:r>
      <w:r w:rsidRPr="00A90D62">
        <w:rPr>
          <w:rStyle w:val="Q"/>
          <w:rFonts w:ascii="David" w:eastAsia="David" w:hAnsi="David" w:cs="David"/>
          <w:sz w:val="28"/>
          <w:szCs w:val="28"/>
          <w:rtl/>
          <w:rPrChange w:id="82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63" w:author="אברהם" w:date="2012-11-23T10:23:00Z">
            <w:rPr>
              <w:rStyle w:val="Q"/>
              <w:rFonts w:ascii="David" w:hAnsi="David" w:cs="David"/>
              <w:rtl/>
            </w:rPr>
          </w:rPrChange>
        </w:rPr>
        <w:t>לו</w:t>
      </w:r>
      <w:r w:rsidRPr="00A90D62">
        <w:rPr>
          <w:rStyle w:val="Q"/>
          <w:rFonts w:ascii="David" w:eastAsia="David" w:hAnsi="David" w:cs="David"/>
          <w:sz w:val="28"/>
          <w:szCs w:val="28"/>
          <w:rtl/>
          <w:rPrChange w:id="82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65"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82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67" w:author="אברהם" w:date="2012-11-23T10:23:00Z">
            <w:rPr>
              <w:rStyle w:val="Q"/>
              <w:rFonts w:ascii="David" w:hAnsi="David" w:cs="David"/>
              <w:rtl/>
            </w:rPr>
          </w:rPrChange>
        </w:rPr>
        <w:t>מנחלה</w:t>
      </w:r>
      <w:r w:rsidRPr="00A90D62">
        <w:rPr>
          <w:rStyle w:val="Q"/>
          <w:rFonts w:ascii="David" w:eastAsia="David" w:hAnsi="David" w:cs="David"/>
          <w:sz w:val="28"/>
          <w:szCs w:val="28"/>
          <w:rtl/>
          <w:rPrChange w:id="82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69" w:author="אברהם" w:date="2012-11-23T10:23:00Z">
            <w:rPr>
              <w:rStyle w:val="Q"/>
              <w:rFonts w:ascii="David" w:hAnsi="David" w:cs="David"/>
              <w:rtl/>
            </w:rPr>
          </w:rPrChange>
        </w:rPr>
        <w:t>אחת</w:t>
      </w:r>
      <w:r w:rsidRPr="00A90D62">
        <w:rPr>
          <w:rStyle w:val="Q"/>
          <w:rFonts w:ascii="David" w:eastAsia="David" w:hAnsi="David" w:cs="David"/>
          <w:sz w:val="28"/>
          <w:szCs w:val="28"/>
          <w:rtl/>
          <w:rPrChange w:id="82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71" w:author="אברהם" w:date="2012-11-23T10:23:00Z">
            <w:rPr>
              <w:rStyle w:val="Q"/>
              <w:rFonts w:ascii="David" w:hAnsi="David" w:cs="David"/>
              <w:rtl/>
            </w:rPr>
          </w:rPrChange>
        </w:rPr>
        <w:t>בערב</w:t>
      </w:r>
      <w:r w:rsidRPr="00A90D62">
        <w:rPr>
          <w:rStyle w:val="Q"/>
          <w:rFonts w:ascii="David" w:eastAsia="David" w:hAnsi="David" w:cs="David"/>
          <w:sz w:val="28"/>
          <w:szCs w:val="28"/>
          <w:rtl/>
          <w:rPrChange w:id="82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73" w:author="אברהם" w:date="2012-11-23T10:23:00Z">
            <w:rPr>
              <w:rStyle w:val="Q"/>
              <w:rFonts w:ascii="David" w:hAnsi="David" w:cs="David"/>
              <w:rtl/>
            </w:rPr>
          </w:rPrChange>
        </w:rPr>
        <w:t>היובל</w:t>
      </w:r>
      <w:ins w:id="8274" w:author="אברהם" w:date="2012-11-26T17:52:00Z">
        <w:r w:rsidR="00F55732">
          <w:rPr>
            <w:rStyle w:val="Q"/>
            <w:rFonts w:ascii="David" w:hAnsi="David" w:cs="David" w:hint="cs"/>
            <w:sz w:val="28"/>
            <w:szCs w:val="28"/>
            <w:rtl/>
          </w:rPr>
          <w:t>,</w:t>
        </w:r>
      </w:ins>
      <w:del w:id="8275" w:author="אברהם" w:date="2012-11-26T17:52:00Z">
        <w:r w:rsidRPr="00A90D62" w:rsidDel="00F55732">
          <w:rPr>
            <w:rStyle w:val="Q"/>
            <w:rFonts w:ascii="David" w:hAnsi="David" w:cs="David"/>
            <w:sz w:val="28"/>
            <w:szCs w:val="28"/>
            <w:rtl/>
            <w:rPrChange w:id="8276" w:author="אברהם" w:date="2012-11-23T10:23:00Z">
              <w:rPr>
                <w:rStyle w:val="Q"/>
                <w:rFonts w:ascii="David" w:hAnsi="David" w:cs="David"/>
                <w:rtl/>
              </w:rPr>
            </w:rPrChange>
          </w:rPr>
          <w:delText>;</w:delText>
        </w:r>
      </w:del>
      <w:r w:rsidRPr="00A90D62">
        <w:rPr>
          <w:rStyle w:val="Q"/>
          <w:rFonts w:ascii="David" w:hAnsi="David" w:cs="David"/>
          <w:sz w:val="28"/>
          <w:szCs w:val="28"/>
          <w:rtl/>
          <w:rPrChange w:id="8277" w:author="אברהם" w:date="2012-11-23T10:23:00Z">
            <w:rPr>
              <w:rStyle w:val="Q"/>
              <w:rFonts w:ascii="David" w:hAnsi="David" w:cs="David"/>
              <w:rtl/>
            </w:rPr>
          </w:rPrChange>
        </w:rPr>
        <w:t xml:space="preserve"> כך, אם</w:t>
      </w:r>
      <w:r w:rsidRPr="00A90D62">
        <w:rPr>
          <w:rStyle w:val="Q"/>
          <w:rFonts w:ascii="David" w:eastAsia="David" w:hAnsi="David" w:cs="David"/>
          <w:sz w:val="28"/>
          <w:szCs w:val="28"/>
          <w:rtl/>
          <w:rPrChange w:id="82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79" w:author="אברהם" w:date="2012-11-23T10:23:00Z">
            <w:rPr>
              <w:rStyle w:val="Q"/>
              <w:rFonts w:ascii="David" w:hAnsi="David" w:cs="David"/>
              <w:rtl/>
            </w:rPr>
          </w:rPrChange>
        </w:rPr>
        <w:t>ליהודה</w:t>
      </w:r>
      <w:r w:rsidRPr="00A90D62">
        <w:rPr>
          <w:rStyle w:val="Q"/>
          <w:rFonts w:ascii="David" w:eastAsia="David" w:hAnsi="David" w:cs="David"/>
          <w:sz w:val="28"/>
          <w:szCs w:val="28"/>
          <w:rtl/>
          <w:rPrChange w:id="82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81" w:author="אברהם" w:date="2012-11-23T10:23:00Z">
            <w:rPr>
              <w:rStyle w:val="Q"/>
              <w:rFonts w:ascii="David" w:hAnsi="David" w:cs="David"/>
              <w:rtl/>
            </w:rPr>
          </w:rPrChange>
        </w:rPr>
        <w:t>יש</w:t>
      </w:r>
      <w:r w:rsidRPr="00A90D62">
        <w:rPr>
          <w:rStyle w:val="Q"/>
          <w:rFonts w:ascii="David" w:eastAsia="David" w:hAnsi="David" w:cs="David"/>
          <w:sz w:val="28"/>
          <w:szCs w:val="28"/>
          <w:rtl/>
          <w:rPrChange w:id="82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83" w:author="אברהם" w:date="2012-11-23T10:23:00Z">
            <w:rPr>
              <w:rStyle w:val="Q"/>
              <w:rFonts w:ascii="David" w:hAnsi="David" w:cs="David"/>
              <w:rtl/>
            </w:rPr>
          </w:rPrChange>
        </w:rPr>
        <w:t>עכשיו</w:t>
      </w:r>
      <w:r w:rsidRPr="00A90D62">
        <w:rPr>
          <w:rStyle w:val="Q"/>
          <w:rFonts w:ascii="David" w:eastAsia="David" w:hAnsi="David" w:cs="David"/>
          <w:sz w:val="28"/>
          <w:szCs w:val="28"/>
          <w:rtl/>
          <w:rPrChange w:id="82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85" w:author="אברהם" w:date="2012-11-23T10:23:00Z">
            <w:rPr>
              <w:rStyle w:val="Q"/>
              <w:rFonts w:ascii="David" w:hAnsi="David" w:cs="David"/>
              <w:rtl/>
            </w:rPr>
          </w:rPrChange>
        </w:rPr>
        <w:t>רק</w:t>
      </w:r>
      <w:r w:rsidRPr="00A90D62">
        <w:rPr>
          <w:rStyle w:val="Q"/>
          <w:rFonts w:ascii="David" w:eastAsia="David" w:hAnsi="David" w:cs="David"/>
          <w:sz w:val="28"/>
          <w:szCs w:val="28"/>
          <w:rtl/>
          <w:rPrChange w:id="82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8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2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89" w:author="אברהם" w:date="2012-11-23T10:23:00Z">
            <w:rPr>
              <w:rStyle w:val="Q"/>
              <w:rFonts w:ascii="David" w:hAnsi="David" w:cs="David"/>
              <w:rtl/>
            </w:rPr>
          </w:rPrChange>
        </w:rPr>
        <w:t>אחת, הוא</w:t>
      </w:r>
      <w:r w:rsidRPr="00A90D62">
        <w:rPr>
          <w:rStyle w:val="Q"/>
          <w:rFonts w:ascii="David" w:eastAsia="David" w:hAnsi="David" w:cs="David"/>
          <w:sz w:val="28"/>
          <w:szCs w:val="28"/>
          <w:rtl/>
          <w:rPrChange w:id="82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91" w:author="אברהם" w:date="2012-11-23T10:23:00Z">
            <w:rPr>
              <w:rStyle w:val="Q"/>
              <w:rFonts w:ascii="David" w:hAnsi="David" w:cs="David"/>
              <w:rtl/>
            </w:rPr>
          </w:rPrChange>
        </w:rPr>
        <w:t>לא</w:t>
      </w:r>
      <w:r w:rsidRPr="00A90D62">
        <w:rPr>
          <w:rStyle w:val="Q"/>
          <w:rFonts w:ascii="David" w:eastAsia="David" w:hAnsi="David" w:cs="David"/>
          <w:sz w:val="28"/>
          <w:szCs w:val="28"/>
          <w:rtl/>
          <w:rPrChange w:id="8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93" w:author="אברהם" w:date="2012-11-23T10:23:00Z">
            <w:rPr>
              <w:rStyle w:val="Q"/>
              <w:rFonts w:ascii="David" w:hAnsi="David" w:cs="David"/>
              <w:rtl/>
            </w:rPr>
          </w:rPrChange>
        </w:rPr>
        <w:t>יצטרך</w:t>
      </w:r>
      <w:r w:rsidRPr="00A90D62">
        <w:rPr>
          <w:rStyle w:val="Q"/>
          <w:rFonts w:ascii="David" w:eastAsia="David" w:hAnsi="David" w:cs="David"/>
          <w:sz w:val="28"/>
          <w:szCs w:val="28"/>
          <w:rtl/>
          <w:rPrChange w:id="82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95"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2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97" w:author="אברהם" w:date="2012-11-23T10:23:00Z">
            <w:rPr>
              <w:rStyle w:val="Q"/>
              <w:rFonts w:ascii="David" w:hAnsi="David" w:cs="David"/>
              <w:rtl/>
            </w:rPr>
          </w:rPrChange>
        </w:rPr>
        <w:t>אותה</w:t>
      </w:r>
      <w:r w:rsidRPr="00A90D62">
        <w:rPr>
          <w:rStyle w:val="Q"/>
          <w:rFonts w:ascii="David" w:eastAsia="David" w:hAnsi="David" w:cs="David"/>
          <w:sz w:val="28"/>
          <w:szCs w:val="28"/>
          <w:rtl/>
          <w:rPrChange w:id="82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299" w:author="אברהם" w:date="2012-11-23T10:23:00Z">
            <w:rPr>
              <w:rStyle w:val="Q"/>
              <w:rFonts w:ascii="David" w:hAnsi="David" w:cs="David"/>
              <w:rtl/>
            </w:rPr>
          </w:rPrChange>
        </w:rPr>
        <w:t>לראובן.</w:t>
      </w:r>
    </w:p>
    <w:p w:rsidR="009C2B09" w:rsidRPr="00A90D62" w:rsidRDefault="009C2B09" w:rsidP="00F55732">
      <w:pPr>
        <w:pStyle w:val="a1"/>
        <w:bidi/>
        <w:rPr>
          <w:rStyle w:val="Q"/>
          <w:rFonts w:ascii="David" w:hAnsi="David" w:cs="David"/>
          <w:sz w:val="28"/>
          <w:szCs w:val="28"/>
          <w:rtl/>
          <w:rPrChange w:id="8300" w:author="אברהם" w:date="2012-11-23T10:23:00Z">
            <w:rPr>
              <w:rStyle w:val="Q"/>
              <w:rFonts w:ascii="David" w:hAnsi="David" w:cs="David"/>
              <w:rtl/>
            </w:rPr>
          </w:rPrChange>
        </w:rPr>
      </w:pPr>
      <w:r w:rsidRPr="00A90D62">
        <w:rPr>
          <w:rStyle w:val="Q"/>
          <w:rFonts w:ascii="David" w:hAnsi="David" w:cs="David"/>
          <w:sz w:val="28"/>
          <w:szCs w:val="28"/>
          <w:rtl/>
          <w:rPrChange w:id="8301" w:author="אברהם" w:date="2012-11-23T10:23:00Z">
            <w:rPr>
              <w:rStyle w:val="Q"/>
              <w:rFonts w:ascii="David" w:hAnsi="David" w:cs="David"/>
              <w:rtl/>
            </w:rPr>
          </w:rPrChange>
        </w:rPr>
        <w:t>ישנה</w:t>
      </w:r>
      <w:r w:rsidRPr="00A90D62">
        <w:rPr>
          <w:rStyle w:val="Q"/>
          <w:rFonts w:ascii="David" w:eastAsia="David" w:hAnsi="David" w:cs="David"/>
          <w:sz w:val="28"/>
          <w:szCs w:val="28"/>
          <w:rtl/>
          <w:rPrChange w:id="83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03" w:author="אברהם" w:date="2012-11-23T10:23:00Z">
            <w:rPr>
              <w:rStyle w:val="Q"/>
              <w:rFonts w:ascii="David" w:hAnsi="David" w:cs="David"/>
              <w:rtl/>
            </w:rPr>
          </w:rPrChange>
        </w:rPr>
        <w:t>סימטריה</w:t>
      </w:r>
      <w:r w:rsidRPr="00A90D62">
        <w:rPr>
          <w:rStyle w:val="Q"/>
          <w:rFonts w:ascii="David" w:eastAsia="David" w:hAnsi="David" w:cs="David"/>
          <w:sz w:val="28"/>
          <w:szCs w:val="28"/>
          <w:rtl/>
          <w:rPrChange w:id="83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05" w:author="אברהם" w:date="2012-11-23T10:23:00Z">
            <w:rPr>
              <w:rStyle w:val="Q"/>
              <w:rFonts w:ascii="David" w:hAnsi="David" w:cs="David"/>
              <w:rtl/>
            </w:rPr>
          </w:rPrChange>
        </w:rPr>
        <w:t>בין</w:t>
      </w:r>
      <w:r w:rsidRPr="00A90D62">
        <w:rPr>
          <w:rStyle w:val="Q"/>
          <w:rFonts w:ascii="David" w:eastAsia="David" w:hAnsi="David" w:cs="David"/>
          <w:sz w:val="28"/>
          <w:szCs w:val="28"/>
          <w:rtl/>
          <w:rPrChange w:id="83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07" w:author="אברהם" w:date="2012-11-23T10:23:00Z">
            <w:rPr>
              <w:rStyle w:val="Q"/>
              <w:rFonts w:ascii="David" w:hAnsi="David" w:cs="David"/>
              <w:rtl/>
            </w:rPr>
          </w:rPrChange>
        </w:rPr>
        <w:t>האלגוריתמים: האלגוריתם</w:t>
      </w:r>
      <w:r w:rsidRPr="00A90D62">
        <w:rPr>
          <w:rStyle w:val="Q"/>
          <w:rFonts w:ascii="David" w:eastAsia="David" w:hAnsi="David" w:cs="David"/>
          <w:sz w:val="28"/>
          <w:szCs w:val="28"/>
          <w:rtl/>
          <w:rPrChange w:id="83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09" w:author="אברהם" w:date="2012-11-23T10:23:00Z">
            <w:rPr>
              <w:rStyle w:val="Q"/>
              <w:rFonts w:ascii="David" w:hAnsi="David" w:cs="David"/>
              <w:rtl/>
            </w:rPr>
          </w:rPrChange>
        </w:rPr>
        <w:t>המקורי</w:t>
      </w:r>
      <w:r w:rsidRPr="00A90D62">
        <w:rPr>
          <w:rStyle w:val="Q"/>
          <w:rFonts w:ascii="David" w:eastAsia="David" w:hAnsi="David" w:cs="David"/>
          <w:sz w:val="28"/>
          <w:szCs w:val="28"/>
          <w:rtl/>
          <w:rPrChange w:id="83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11" w:author="אברהם" w:date="2012-11-23T10:23:00Z">
            <w:rPr>
              <w:rStyle w:val="Q"/>
              <w:rFonts w:ascii="David" w:hAnsi="David" w:cs="David"/>
              <w:rtl/>
            </w:rPr>
          </w:rPrChange>
        </w:rPr>
        <w:t>מבטיח, שלכל</w:t>
      </w:r>
      <w:r w:rsidRPr="00A90D62">
        <w:rPr>
          <w:rStyle w:val="Q"/>
          <w:rFonts w:ascii="David" w:eastAsia="David" w:hAnsi="David" w:cs="David"/>
          <w:sz w:val="28"/>
          <w:szCs w:val="28"/>
          <w:rtl/>
          <w:rPrChange w:id="83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13"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83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15" w:author="אברהם" w:date="2012-11-23T10:23:00Z">
            <w:rPr>
              <w:rStyle w:val="Q"/>
              <w:rFonts w:ascii="David" w:hAnsi="David" w:cs="David"/>
              <w:rtl/>
            </w:rPr>
          </w:rPrChange>
        </w:rPr>
        <w:t>שהייתה</w:t>
      </w:r>
      <w:r w:rsidRPr="00A90D62">
        <w:rPr>
          <w:rStyle w:val="Q"/>
          <w:rFonts w:ascii="David" w:eastAsia="David" w:hAnsi="David" w:cs="David"/>
          <w:sz w:val="28"/>
          <w:szCs w:val="28"/>
          <w:rtl/>
          <w:rPrChange w:id="83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17" w:author="אברהם" w:date="2012-11-23T10:23:00Z">
            <w:rPr>
              <w:rStyle w:val="Q"/>
              <w:rFonts w:ascii="David" w:hAnsi="David" w:cs="David"/>
              <w:rtl/>
            </w:rPr>
          </w:rPrChange>
        </w:rPr>
        <w:t>לו</w:t>
      </w:r>
      <w:r w:rsidRPr="00A90D62">
        <w:rPr>
          <w:rStyle w:val="Q"/>
          <w:rFonts w:ascii="David" w:eastAsia="David" w:hAnsi="David" w:cs="David"/>
          <w:sz w:val="28"/>
          <w:szCs w:val="28"/>
          <w:rtl/>
          <w:rPrChange w:id="83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19"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3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21" w:author="אברהם" w:date="2012-11-23T10:23:00Z">
            <w:rPr>
              <w:rStyle w:val="Q"/>
              <w:rFonts w:ascii="David" w:hAnsi="David" w:cs="David"/>
              <w:rtl/>
            </w:rPr>
          </w:rPrChange>
        </w:rPr>
        <w:t>בתחילת</w:t>
      </w:r>
      <w:r w:rsidRPr="00A90D62">
        <w:rPr>
          <w:rStyle w:val="Q"/>
          <w:rFonts w:ascii="David" w:eastAsia="David" w:hAnsi="David" w:cs="David"/>
          <w:sz w:val="28"/>
          <w:szCs w:val="28"/>
          <w:rtl/>
          <w:rPrChange w:id="83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23" w:author="אברהם" w:date="2012-11-23T10:23:00Z">
            <w:rPr>
              <w:rStyle w:val="Q"/>
              <w:rFonts w:ascii="David" w:hAnsi="David" w:cs="David"/>
              <w:rtl/>
            </w:rPr>
          </w:rPrChange>
        </w:rPr>
        <w:t>הספירה, תהיה</w:t>
      </w:r>
      <w:r w:rsidRPr="00A90D62">
        <w:rPr>
          <w:rStyle w:val="Q"/>
          <w:rFonts w:ascii="David" w:eastAsia="David" w:hAnsi="David" w:cs="David"/>
          <w:sz w:val="28"/>
          <w:szCs w:val="28"/>
          <w:rtl/>
          <w:rPrChange w:id="8324"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8325" w:author="אברהם" w:date="2012-11-23T10:23:00Z">
            <w:rPr>
              <w:rStyle w:val="Q"/>
              <w:rFonts w:ascii="David" w:hAnsi="David" w:cs="David"/>
              <w:b/>
              <w:bCs/>
              <w:rtl/>
            </w:rPr>
          </w:rPrChange>
        </w:rPr>
        <w:t>לפחות</w:t>
      </w:r>
      <w:r w:rsidRPr="00A90D62">
        <w:rPr>
          <w:rStyle w:val="Q"/>
          <w:rFonts w:ascii="David" w:eastAsia="David" w:hAnsi="David" w:cs="David"/>
          <w:sz w:val="28"/>
          <w:szCs w:val="28"/>
          <w:rtl/>
          <w:rPrChange w:id="83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2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3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29" w:author="אברהם" w:date="2012-11-23T10:23:00Z">
            <w:rPr>
              <w:rStyle w:val="Q"/>
              <w:rFonts w:ascii="David" w:hAnsi="David" w:cs="David"/>
              <w:rtl/>
            </w:rPr>
          </w:rPrChange>
        </w:rPr>
        <w:t>אחת</w:t>
      </w:r>
      <w:r w:rsidRPr="00A90D62">
        <w:rPr>
          <w:rStyle w:val="Q"/>
          <w:rFonts w:ascii="David" w:eastAsia="David" w:hAnsi="David" w:cs="David"/>
          <w:sz w:val="28"/>
          <w:szCs w:val="28"/>
          <w:rtl/>
          <w:rPrChange w:id="83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31" w:author="אברהם" w:date="2012-11-23T10:23:00Z">
            <w:rPr>
              <w:rStyle w:val="Q"/>
              <w:rFonts w:ascii="David" w:hAnsi="David" w:cs="David"/>
              <w:rtl/>
            </w:rPr>
          </w:rPrChange>
        </w:rPr>
        <w:t>גם</w:t>
      </w:r>
      <w:r w:rsidRPr="00A90D62">
        <w:rPr>
          <w:rStyle w:val="Q"/>
          <w:rFonts w:ascii="David" w:eastAsia="David" w:hAnsi="David" w:cs="David"/>
          <w:sz w:val="28"/>
          <w:szCs w:val="28"/>
          <w:rtl/>
          <w:rPrChange w:id="83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33" w:author="אברהם" w:date="2012-11-23T10:23:00Z">
            <w:rPr>
              <w:rStyle w:val="Q"/>
              <w:rFonts w:ascii="David" w:hAnsi="David" w:cs="David"/>
              <w:rtl/>
            </w:rPr>
          </w:rPrChange>
        </w:rPr>
        <w:t>בסוף</w:t>
      </w:r>
      <w:r w:rsidRPr="00A90D62">
        <w:rPr>
          <w:rStyle w:val="Q"/>
          <w:rFonts w:ascii="David" w:eastAsia="David" w:hAnsi="David" w:cs="David"/>
          <w:sz w:val="28"/>
          <w:szCs w:val="28"/>
          <w:rtl/>
          <w:rPrChange w:id="83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35" w:author="אברהם" w:date="2012-11-23T10:23:00Z">
            <w:rPr>
              <w:rStyle w:val="Q"/>
              <w:rFonts w:ascii="David" w:hAnsi="David" w:cs="David"/>
              <w:rtl/>
            </w:rPr>
          </w:rPrChange>
        </w:rPr>
        <w:t>תהליך</w:t>
      </w:r>
      <w:r w:rsidRPr="00A90D62">
        <w:rPr>
          <w:rStyle w:val="Q"/>
          <w:rFonts w:ascii="David" w:eastAsia="David" w:hAnsi="David" w:cs="David"/>
          <w:sz w:val="28"/>
          <w:szCs w:val="28"/>
          <w:rtl/>
          <w:rPrChange w:id="83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37" w:author="אברהם" w:date="2012-11-23T10:23:00Z">
            <w:rPr>
              <w:rStyle w:val="Q"/>
              <w:rFonts w:ascii="David" w:hAnsi="David" w:cs="David"/>
              <w:rtl/>
            </w:rPr>
          </w:rPrChange>
        </w:rPr>
        <w:t>היובל</w:t>
      </w:r>
      <w:ins w:id="8338" w:author="אברהם" w:date="2012-11-26T17:52:00Z">
        <w:r w:rsidR="00F55732">
          <w:rPr>
            <w:rStyle w:val="Q"/>
            <w:rFonts w:ascii="David" w:hAnsi="David" w:cs="David" w:hint="cs"/>
            <w:sz w:val="28"/>
            <w:szCs w:val="28"/>
            <w:rtl/>
          </w:rPr>
          <w:t>.</w:t>
        </w:r>
      </w:ins>
      <w:del w:id="8339" w:author="אברהם" w:date="2012-11-26T17:52:00Z">
        <w:r w:rsidRPr="00A90D62" w:rsidDel="00F55732">
          <w:rPr>
            <w:rStyle w:val="Q"/>
            <w:rFonts w:ascii="David" w:hAnsi="David" w:cs="David"/>
            <w:sz w:val="28"/>
            <w:szCs w:val="28"/>
            <w:rtl/>
            <w:rPrChange w:id="8340" w:author="אברהם" w:date="2012-11-23T10:23:00Z">
              <w:rPr>
                <w:rStyle w:val="Q"/>
                <w:rFonts w:ascii="David" w:hAnsi="David" w:cs="David"/>
                <w:rtl/>
              </w:rPr>
            </w:rPrChange>
          </w:rPr>
          <w:delText>;</w:delText>
        </w:r>
      </w:del>
      <w:r w:rsidRPr="00A90D62">
        <w:rPr>
          <w:rStyle w:val="Q"/>
          <w:rFonts w:ascii="David" w:hAnsi="David" w:cs="David"/>
          <w:sz w:val="28"/>
          <w:szCs w:val="28"/>
          <w:rtl/>
          <w:rPrChange w:id="8341" w:author="אברהם" w:date="2012-11-23T10:23:00Z">
            <w:rPr>
              <w:rStyle w:val="Q"/>
              <w:rFonts w:ascii="David" w:hAnsi="David" w:cs="David"/>
              <w:rtl/>
            </w:rPr>
          </w:rPrChange>
        </w:rPr>
        <w:t xml:space="preserve"> האלגוריתם</w:t>
      </w:r>
      <w:r w:rsidRPr="00A90D62">
        <w:rPr>
          <w:rStyle w:val="Q"/>
          <w:rFonts w:ascii="David" w:eastAsia="David" w:hAnsi="David" w:cs="David"/>
          <w:sz w:val="28"/>
          <w:szCs w:val="28"/>
          <w:rtl/>
          <w:rPrChange w:id="83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43" w:author="אברהם" w:date="2012-11-23T10:23:00Z">
            <w:rPr>
              <w:rStyle w:val="Q"/>
              <w:rFonts w:ascii="David" w:hAnsi="David" w:cs="David"/>
              <w:rtl/>
            </w:rPr>
          </w:rPrChange>
        </w:rPr>
        <w:t>ההפוך</w:t>
      </w:r>
      <w:r w:rsidRPr="00A90D62">
        <w:rPr>
          <w:rStyle w:val="Q"/>
          <w:rFonts w:ascii="David" w:eastAsia="David" w:hAnsi="David" w:cs="David"/>
          <w:sz w:val="28"/>
          <w:szCs w:val="28"/>
          <w:rtl/>
          <w:rPrChange w:id="83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45" w:author="אברהם" w:date="2012-11-23T10:23:00Z">
            <w:rPr>
              <w:rStyle w:val="Q"/>
              <w:rFonts w:ascii="David" w:hAnsi="David" w:cs="David"/>
              <w:rtl/>
            </w:rPr>
          </w:rPrChange>
        </w:rPr>
        <w:t>מבטיח, שלכל</w:t>
      </w:r>
      <w:r w:rsidRPr="00A90D62">
        <w:rPr>
          <w:rStyle w:val="Q"/>
          <w:rFonts w:ascii="David" w:eastAsia="David" w:hAnsi="David" w:cs="David"/>
          <w:sz w:val="28"/>
          <w:szCs w:val="28"/>
          <w:rtl/>
          <w:rPrChange w:id="83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47"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83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49" w:author="אברהם" w:date="2012-11-23T10:23:00Z">
            <w:rPr>
              <w:rStyle w:val="Q"/>
              <w:rFonts w:ascii="David" w:hAnsi="David" w:cs="David"/>
              <w:rtl/>
            </w:rPr>
          </w:rPrChange>
        </w:rPr>
        <w:t>שהייתה</w:t>
      </w:r>
      <w:r w:rsidRPr="00A90D62">
        <w:rPr>
          <w:rStyle w:val="Q"/>
          <w:rFonts w:ascii="David" w:eastAsia="David" w:hAnsi="David" w:cs="David"/>
          <w:sz w:val="28"/>
          <w:szCs w:val="28"/>
          <w:rtl/>
          <w:rPrChange w:id="83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51" w:author="אברהם" w:date="2012-11-23T10:23:00Z">
            <w:rPr>
              <w:rStyle w:val="Q"/>
              <w:rFonts w:ascii="David" w:hAnsi="David" w:cs="David"/>
              <w:rtl/>
            </w:rPr>
          </w:rPrChange>
        </w:rPr>
        <w:t>לו</w:t>
      </w:r>
      <w:r w:rsidRPr="00A90D62">
        <w:rPr>
          <w:rStyle w:val="Q"/>
          <w:rFonts w:ascii="David" w:eastAsia="David" w:hAnsi="David" w:cs="David"/>
          <w:sz w:val="28"/>
          <w:szCs w:val="28"/>
          <w:rtl/>
          <w:rPrChange w:id="83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53"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3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55" w:author="אברהם" w:date="2012-11-23T10:23:00Z">
            <w:rPr>
              <w:rStyle w:val="Q"/>
              <w:rFonts w:ascii="David" w:hAnsi="David" w:cs="David"/>
              <w:rtl/>
            </w:rPr>
          </w:rPrChange>
        </w:rPr>
        <w:t>בתחילת</w:t>
      </w:r>
      <w:r w:rsidRPr="00A90D62">
        <w:rPr>
          <w:rStyle w:val="Q"/>
          <w:rFonts w:ascii="David" w:eastAsia="David" w:hAnsi="David" w:cs="David"/>
          <w:sz w:val="28"/>
          <w:szCs w:val="28"/>
          <w:rtl/>
          <w:rPrChange w:id="83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57" w:author="אברהם" w:date="2012-11-23T10:23:00Z">
            <w:rPr>
              <w:rStyle w:val="Q"/>
              <w:rFonts w:ascii="David" w:hAnsi="David" w:cs="David"/>
              <w:rtl/>
            </w:rPr>
          </w:rPrChange>
        </w:rPr>
        <w:t xml:space="preserve">הספירה, </w:t>
      </w:r>
      <w:r w:rsidRPr="00A90D62">
        <w:rPr>
          <w:rStyle w:val="Q"/>
          <w:rFonts w:ascii="David" w:hAnsi="David" w:cs="David"/>
          <w:b/>
          <w:bCs/>
          <w:sz w:val="28"/>
          <w:szCs w:val="28"/>
          <w:rtl/>
          <w:rPrChange w:id="8358" w:author="אברהם" w:date="2012-11-23T10:23:00Z">
            <w:rPr>
              <w:rStyle w:val="Q"/>
              <w:rFonts w:ascii="David" w:hAnsi="David" w:cs="David"/>
              <w:b/>
              <w:bCs/>
              <w:rtl/>
            </w:rPr>
          </w:rPrChange>
        </w:rPr>
        <w:t>לא</w:t>
      </w:r>
      <w:r w:rsidRPr="00A90D62">
        <w:rPr>
          <w:rStyle w:val="Q"/>
          <w:rFonts w:ascii="David" w:eastAsia="David" w:hAnsi="David" w:cs="David"/>
          <w:sz w:val="28"/>
          <w:szCs w:val="28"/>
          <w:rtl/>
          <w:rPrChange w:id="83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60"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83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62"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83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64"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83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66"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83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68" w:author="אברהם" w:date="2012-11-23T10:23:00Z">
            <w:rPr>
              <w:rStyle w:val="Q"/>
              <w:rFonts w:ascii="David" w:hAnsi="David" w:cs="David"/>
              <w:rtl/>
            </w:rPr>
          </w:rPrChange>
        </w:rPr>
        <w:t>של</w:t>
      </w:r>
      <w:r w:rsidRPr="00A90D62">
        <w:rPr>
          <w:rStyle w:val="Q"/>
          <w:rFonts w:ascii="David" w:eastAsia="David" w:hAnsi="David" w:cs="David"/>
          <w:sz w:val="28"/>
          <w:szCs w:val="28"/>
          <w:rtl/>
          <w:rPrChange w:id="83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70"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83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72" w:author="אברהם" w:date="2012-11-23T10:23:00Z">
            <w:rPr>
              <w:rStyle w:val="Q"/>
              <w:rFonts w:ascii="David" w:hAnsi="David" w:cs="David"/>
              <w:rtl/>
            </w:rPr>
          </w:rPrChange>
        </w:rPr>
        <w:t>בסוף</w:t>
      </w:r>
      <w:r w:rsidRPr="00A90D62">
        <w:rPr>
          <w:rStyle w:val="Q"/>
          <w:rFonts w:ascii="David" w:eastAsia="David" w:hAnsi="David" w:cs="David"/>
          <w:sz w:val="28"/>
          <w:szCs w:val="28"/>
          <w:rtl/>
          <w:rPrChange w:id="83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74" w:author="אברהם" w:date="2012-11-23T10:23:00Z">
            <w:rPr>
              <w:rStyle w:val="Q"/>
              <w:rFonts w:ascii="David" w:hAnsi="David" w:cs="David"/>
              <w:rtl/>
            </w:rPr>
          </w:rPrChange>
        </w:rPr>
        <w:t>תהליך</w:t>
      </w:r>
      <w:r w:rsidRPr="00A90D62">
        <w:rPr>
          <w:rStyle w:val="Q"/>
          <w:rFonts w:ascii="David" w:eastAsia="David" w:hAnsi="David" w:cs="David"/>
          <w:sz w:val="28"/>
          <w:szCs w:val="28"/>
          <w:rtl/>
          <w:rPrChange w:id="83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76" w:author="אברהם" w:date="2012-11-23T10:23:00Z">
            <w:rPr>
              <w:rStyle w:val="Q"/>
              <w:rFonts w:ascii="David" w:hAnsi="David" w:cs="David"/>
              <w:rtl/>
            </w:rPr>
          </w:rPrChange>
        </w:rPr>
        <w:t>היובל, ולפיכך, מספר</w:t>
      </w:r>
      <w:r w:rsidRPr="00A90D62">
        <w:rPr>
          <w:rStyle w:val="Q"/>
          <w:rFonts w:ascii="David" w:eastAsia="David" w:hAnsi="David" w:cs="David"/>
          <w:sz w:val="28"/>
          <w:szCs w:val="28"/>
          <w:rtl/>
          <w:rPrChange w:id="83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78"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83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80" w:author="אברהם" w:date="2012-11-23T10:23:00Z">
            <w:rPr>
              <w:rStyle w:val="Q"/>
              <w:rFonts w:ascii="David" w:hAnsi="David" w:cs="David"/>
              <w:rtl/>
            </w:rPr>
          </w:rPrChange>
        </w:rPr>
        <w:t>הכולל</w:t>
      </w:r>
      <w:r w:rsidRPr="00A90D62">
        <w:rPr>
          <w:rStyle w:val="Q"/>
          <w:rFonts w:ascii="David" w:eastAsia="David" w:hAnsi="David" w:cs="David"/>
          <w:sz w:val="28"/>
          <w:szCs w:val="28"/>
          <w:rtl/>
          <w:rPrChange w:id="83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82" w:author="אברהם" w:date="2012-11-23T10:23:00Z">
            <w:rPr>
              <w:rStyle w:val="Q"/>
              <w:rFonts w:ascii="David" w:hAnsi="David" w:cs="David"/>
              <w:rtl/>
            </w:rPr>
          </w:rPrChange>
        </w:rPr>
        <w:t>שמחזיקים</w:t>
      </w:r>
      <w:r w:rsidRPr="00A90D62">
        <w:rPr>
          <w:rStyle w:val="Q"/>
          <w:rFonts w:ascii="David" w:eastAsia="David" w:hAnsi="David" w:cs="David"/>
          <w:sz w:val="28"/>
          <w:szCs w:val="28"/>
          <w:rtl/>
          <w:rPrChange w:id="83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84" w:author="אברהם" w:date="2012-11-23T10:23:00Z">
            <w:rPr>
              <w:rStyle w:val="Q"/>
              <w:rFonts w:ascii="David" w:hAnsi="David" w:cs="David"/>
              <w:rtl/>
            </w:rPr>
          </w:rPrChange>
        </w:rPr>
        <w:t>בעלי</w:t>
      </w:r>
      <w:ins w:id="8385" w:author="אברהם" w:date="2012-11-26T17:53:00Z">
        <w:r w:rsidR="00F55732">
          <w:rPr>
            <w:rStyle w:val="Q"/>
            <w:rFonts w:ascii="David" w:hAnsi="David" w:cs="David" w:hint="cs"/>
            <w:sz w:val="28"/>
            <w:szCs w:val="28"/>
            <w:rtl/>
          </w:rPr>
          <w:t xml:space="preserve"> </w:t>
        </w:r>
      </w:ins>
      <w:del w:id="8386" w:author="אברהם" w:date="2012-11-26T17:53:00Z">
        <w:r w:rsidRPr="00A90D62" w:rsidDel="00F55732">
          <w:rPr>
            <w:rStyle w:val="Q"/>
            <w:rFonts w:ascii="David" w:hAnsi="David" w:cs="David"/>
            <w:sz w:val="28"/>
            <w:szCs w:val="28"/>
            <w:rtl/>
            <w:rPrChange w:id="8387" w:author="אברהם" w:date="2012-11-23T10:23:00Z">
              <w:rPr>
                <w:rStyle w:val="Q"/>
                <w:rFonts w:ascii="David" w:hAnsi="David" w:cs="David"/>
                <w:rtl/>
              </w:rPr>
            </w:rPrChange>
          </w:rPr>
          <w:delText>-</w:delText>
        </w:r>
      </w:del>
      <w:r w:rsidRPr="00A90D62">
        <w:rPr>
          <w:rStyle w:val="Q"/>
          <w:rFonts w:ascii="David" w:hAnsi="David" w:cs="David"/>
          <w:sz w:val="28"/>
          <w:szCs w:val="28"/>
          <w:rtl/>
          <w:rPrChange w:id="8388"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83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90"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83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92" w:author="אברהם" w:date="2012-11-23T10:23:00Z">
            <w:rPr>
              <w:rStyle w:val="Q"/>
              <w:rFonts w:ascii="David" w:hAnsi="David" w:cs="David"/>
              <w:rtl/>
            </w:rPr>
          </w:rPrChange>
        </w:rPr>
        <w:t>גדל</w:t>
      </w:r>
      <w:r w:rsidRPr="00A90D62">
        <w:rPr>
          <w:rStyle w:val="Q"/>
          <w:rFonts w:ascii="David" w:eastAsia="David" w:hAnsi="David" w:cs="David"/>
          <w:sz w:val="28"/>
          <w:szCs w:val="28"/>
          <w:rtl/>
          <w:rPrChange w:id="83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94" w:author="אברהם" w:date="2012-11-23T10:23:00Z">
            <w:rPr>
              <w:rStyle w:val="Q"/>
              <w:rFonts w:ascii="David" w:hAnsi="David" w:cs="David"/>
              <w:rtl/>
            </w:rPr>
          </w:rPrChange>
        </w:rPr>
        <w:t>מיובל</w:t>
      </w:r>
      <w:r w:rsidRPr="00A90D62">
        <w:rPr>
          <w:rStyle w:val="Q"/>
          <w:rFonts w:ascii="David" w:eastAsia="David" w:hAnsi="David" w:cs="David"/>
          <w:sz w:val="28"/>
          <w:szCs w:val="28"/>
          <w:rtl/>
          <w:rPrChange w:id="83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96" w:author="אברהם" w:date="2012-11-23T10:23:00Z">
            <w:rPr>
              <w:rStyle w:val="Q"/>
              <w:rFonts w:ascii="David" w:hAnsi="David" w:cs="David"/>
              <w:rtl/>
            </w:rPr>
          </w:rPrChange>
        </w:rPr>
        <w:t>אחד</w:t>
      </w:r>
      <w:r w:rsidRPr="00A90D62">
        <w:rPr>
          <w:rStyle w:val="Q"/>
          <w:rFonts w:ascii="David" w:eastAsia="David" w:hAnsi="David" w:cs="David"/>
          <w:sz w:val="28"/>
          <w:szCs w:val="28"/>
          <w:rtl/>
          <w:rPrChange w:id="83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398" w:author="אברהם" w:date="2012-11-23T10:23:00Z">
            <w:rPr>
              <w:rStyle w:val="Q"/>
              <w:rFonts w:ascii="David" w:hAnsi="David" w:cs="David"/>
              <w:rtl/>
            </w:rPr>
          </w:rPrChange>
        </w:rPr>
        <w:t>ליובל</w:t>
      </w:r>
      <w:r w:rsidRPr="00A90D62">
        <w:rPr>
          <w:rStyle w:val="Q"/>
          <w:rFonts w:ascii="David" w:eastAsia="David" w:hAnsi="David" w:cs="David"/>
          <w:sz w:val="28"/>
          <w:szCs w:val="28"/>
          <w:rtl/>
          <w:rPrChange w:id="83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00" w:author="אברהם" w:date="2012-11-23T10:23:00Z">
            <w:rPr>
              <w:rStyle w:val="Q"/>
              <w:rFonts w:ascii="David" w:hAnsi="David" w:cs="David"/>
              <w:rtl/>
            </w:rPr>
          </w:rPrChange>
        </w:rPr>
        <w:t>הבא. ולכן, בשני</w:t>
      </w:r>
      <w:r w:rsidRPr="00A90D62">
        <w:rPr>
          <w:rStyle w:val="Q"/>
          <w:rFonts w:ascii="David" w:eastAsia="David" w:hAnsi="David" w:cs="David"/>
          <w:sz w:val="28"/>
          <w:szCs w:val="28"/>
          <w:rtl/>
          <w:rPrChange w:id="84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02" w:author="אברהם" w:date="2012-11-23T10:23:00Z">
            <w:rPr>
              <w:rStyle w:val="Q"/>
              <w:rFonts w:ascii="David" w:hAnsi="David" w:cs="David"/>
              <w:rtl/>
            </w:rPr>
          </w:rPrChange>
        </w:rPr>
        <w:t>האלגוריתמים, מספר</w:t>
      </w:r>
      <w:r w:rsidRPr="00A90D62">
        <w:rPr>
          <w:rStyle w:val="Q"/>
          <w:rFonts w:ascii="David" w:eastAsia="David" w:hAnsi="David" w:cs="David"/>
          <w:sz w:val="28"/>
          <w:szCs w:val="28"/>
          <w:rtl/>
          <w:rPrChange w:id="84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04" w:author="אברהם" w:date="2012-11-23T10:23:00Z">
            <w:rPr>
              <w:rStyle w:val="Q"/>
              <w:rFonts w:ascii="David" w:hAnsi="David" w:cs="David"/>
              <w:rtl/>
            </w:rPr>
          </w:rPrChange>
        </w:rPr>
        <w:t>חסרי</w:t>
      </w:r>
      <w:del w:id="8405" w:author="אברהם" w:date="2012-11-26T17:53:00Z">
        <w:r w:rsidRPr="00A90D62" w:rsidDel="00F55732">
          <w:rPr>
            <w:rStyle w:val="Q"/>
            <w:rFonts w:ascii="David" w:hAnsi="David" w:cs="David"/>
            <w:sz w:val="28"/>
            <w:szCs w:val="28"/>
            <w:rtl/>
            <w:rPrChange w:id="8406" w:author="אברהם" w:date="2012-11-23T10:23:00Z">
              <w:rPr>
                <w:rStyle w:val="Q"/>
                <w:rFonts w:ascii="David" w:hAnsi="David" w:cs="David"/>
                <w:rtl/>
              </w:rPr>
            </w:rPrChange>
          </w:rPr>
          <w:delText>-</w:delText>
        </w:r>
      </w:del>
      <w:ins w:id="8407" w:author="אברהם" w:date="2012-11-26T17:53:00Z">
        <w:r w:rsidR="00F55732">
          <w:rPr>
            <w:rStyle w:val="Q"/>
            <w:rFonts w:ascii="David" w:hAnsi="David" w:cs="David" w:hint="cs"/>
            <w:sz w:val="28"/>
            <w:szCs w:val="28"/>
            <w:rtl/>
          </w:rPr>
          <w:t xml:space="preserve"> </w:t>
        </w:r>
      </w:ins>
      <w:r w:rsidRPr="00A90D62">
        <w:rPr>
          <w:rStyle w:val="Q"/>
          <w:rFonts w:ascii="David" w:hAnsi="David" w:cs="David"/>
          <w:sz w:val="28"/>
          <w:szCs w:val="28"/>
          <w:rtl/>
          <w:rPrChange w:id="8408"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84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10"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84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12" w:author="אברהם" w:date="2012-11-23T10:23:00Z">
            <w:rPr>
              <w:rStyle w:val="Q"/>
              <w:rFonts w:ascii="David" w:hAnsi="David" w:cs="David"/>
              <w:rtl/>
            </w:rPr>
          </w:rPrChange>
        </w:rPr>
        <w:t>גדל. הדמיות</w:t>
      </w:r>
      <w:r w:rsidRPr="00A90D62">
        <w:rPr>
          <w:rStyle w:val="Q"/>
          <w:rFonts w:ascii="David" w:eastAsia="David" w:hAnsi="David" w:cs="David"/>
          <w:sz w:val="28"/>
          <w:szCs w:val="28"/>
          <w:rtl/>
          <w:rPrChange w:id="84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14" w:author="אברהם" w:date="2012-11-23T10:23:00Z">
            <w:rPr>
              <w:rStyle w:val="Q"/>
              <w:rFonts w:ascii="David" w:hAnsi="David" w:cs="David"/>
              <w:rtl/>
            </w:rPr>
          </w:rPrChange>
        </w:rPr>
        <w:t>ממוחשבות</w:t>
      </w:r>
      <w:r w:rsidRPr="00A90D62">
        <w:rPr>
          <w:rStyle w:val="Q"/>
          <w:rFonts w:ascii="David" w:eastAsia="David" w:hAnsi="David" w:cs="David"/>
          <w:sz w:val="28"/>
          <w:szCs w:val="28"/>
          <w:rtl/>
          <w:rPrChange w:id="84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16" w:author="אברהם" w:date="2012-11-23T10:23:00Z">
            <w:rPr>
              <w:rStyle w:val="Q"/>
              <w:rFonts w:ascii="David" w:hAnsi="David" w:cs="David"/>
              <w:rtl/>
            </w:rPr>
          </w:rPrChange>
        </w:rPr>
        <w:t>שביצעתי</w:t>
      </w:r>
      <w:r w:rsidRPr="00A90D62">
        <w:rPr>
          <w:rStyle w:val="Q"/>
          <w:rFonts w:ascii="David" w:eastAsia="David" w:hAnsi="David" w:cs="David"/>
          <w:sz w:val="28"/>
          <w:szCs w:val="28"/>
          <w:rtl/>
          <w:rPrChange w:id="84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18" w:author="אברהם" w:date="2012-11-23T10:23:00Z">
            <w:rPr>
              <w:rStyle w:val="Q"/>
              <w:rFonts w:ascii="David" w:hAnsi="David" w:cs="David"/>
              <w:rtl/>
            </w:rPr>
          </w:rPrChange>
        </w:rPr>
        <w:t>הראו, שקצב</w:t>
      </w:r>
      <w:r w:rsidRPr="00A90D62">
        <w:rPr>
          <w:rStyle w:val="Q"/>
          <w:rFonts w:ascii="David" w:eastAsia="David" w:hAnsi="David" w:cs="David"/>
          <w:sz w:val="28"/>
          <w:szCs w:val="28"/>
          <w:rtl/>
          <w:rPrChange w:id="84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20" w:author="אברהם" w:date="2012-11-23T10:23:00Z">
            <w:rPr>
              <w:rStyle w:val="Q"/>
              <w:rFonts w:ascii="David" w:hAnsi="David" w:cs="David"/>
              <w:rtl/>
            </w:rPr>
          </w:rPrChange>
        </w:rPr>
        <w:t>הירידה</w:t>
      </w:r>
      <w:r w:rsidRPr="00A90D62">
        <w:rPr>
          <w:rStyle w:val="Q"/>
          <w:rFonts w:ascii="David" w:eastAsia="David" w:hAnsi="David" w:cs="David"/>
          <w:sz w:val="28"/>
          <w:szCs w:val="28"/>
          <w:rtl/>
          <w:rPrChange w:id="84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22" w:author="אברהם" w:date="2012-11-23T10:23:00Z">
            <w:rPr>
              <w:rStyle w:val="Q"/>
              <w:rFonts w:ascii="David" w:hAnsi="David" w:cs="David"/>
              <w:rtl/>
            </w:rPr>
          </w:rPrChange>
        </w:rPr>
        <w:t>במספר</w:t>
      </w:r>
      <w:r w:rsidRPr="00A90D62">
        <w:rPr>
          <w:rStyle w:val="Q"/>
          <w:rFonts w:ascii="David" w:eastAsia="David" w:hAnsi="David" w:cs="David"/>
          <w:sz w:val="28"/>
          <w:szCs w:val="28"/>
          <w:rtl/>
          <w:rPrChange w:id="84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24"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84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26"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4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28" w:author="אברהם" w:date="2012-11-23T10:23:00Z">
            <w:rPr>
              <w:rStyle w:val="Q"/>
              <w:rFonts w:ascii="David" w:hAnsi="David" w:cs="David"/>
              <w:rtl/>
            </w:rPr>
          </w:rPrChange>
        </w:rPr>
        <w:t>הוא</w:t>
      </w:r>
      <w:r w:rsidRPr="00A90D62">
        <w:rPr>
          <w:rStyle w:val="Q"/>
          <w:rFonts w:ascii="David" w:eastAsia="David" w:hAnsi="David" w:cs="David"/>
          <w:sz w:val="28"/>
          <w:szCs w:val="28"/>
          <w:rtl/>
          <w:rPrChange w:id="84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30" w:author="אברהם" w:date="2012-11-23T10:23:00Z">
            <w:rPr>
              <w:rStyle w:val="Q"/>
              <w:rFonts w:ascii="David" w:hAnsi="David" w:cs="David"/>
              <w:rtl/>
            </w:rPr>
          </w:rPrChange>
        </w:rPr>
        <w:t>מעט</w:t>
      </w:r>
      <w:r w:rsidRPr="00A90D62">
        <w:rPr>
          <w:rStyle w:val="Q"/>
          <w:rFonts w:ascii="David" w:eastAsia="David" w:hAnsi="David" w:cs="David"/>
          <w:sz w:val="28"/>
          <w:szCs w:val="28"/>
          <w:rtl/>
          <w:rPrChange w:id="84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32" w:author="אברהם" w:date="2012-11-23T10:23:00Z">
            <w:rPr>
              <w:rStyle w:val="Q"/>
              <w:rFonts w:ascii="David" w:hAnsi="David" w:cs="David"/>
              <w:rtl/>
            </w:rPr>
          </w:rPrChange>
        </w:rPr>
        <w:t>אטי</w:t>
      </w:r>
      <w:r w:rsidRPr="00A90D62">
        <w:rPr>
          <w:rStyle w:val="Q"/>
          <w:rFonts w:ascii="David" w:eastAsia="David" w:hAnsi="David" w:cs="David"/>
          <w:sz w:val="28"/>
          <w:szCs w:val="28"/>
          <w:rtl/>
          <w:rPrChange w:id="84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34"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84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36" w:author="אברהם" w:date="2012-11-23T10:23:00Z">
            <w:rPr>
              <w:rStyle w:val="Q"/>
              <w:rFonts w:ascii="David" w:hAnsi="David" w:cs="David"/>
              <w:rtl/>
            </w:rPr>
          </w:rPrChange>
        </w:rPr>
        <w:t>באלגוריתם</w:t>
      </w:r>
      <w:r w:rsidRPr="00A90D62">
        <w:rPr>
          <w:rStyle w:val="Q"/>
          <w:rFonts w:ascii="David" w:eastAsia="David" w:hAnsi="David" w:cs="David"/>
          <w:sz w:val="28"/>
          <w:szCs w:val="28"/>
          <w:rtl/>
          <w:rPrChange w:id="84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38" w:author="אברהם" w:date="2012-11-23T10:23:00Z">
            <w:rPr>
              <w:rStyle w:val="Q"/>
              <w:rFonts w:ascii="David" w:hAnsi="David" w:cs="David"/>
              <w:rtl/>
            </w:rPr>
          </w:rPrChange>
        </w:rPr>
        <w:t>ההפוך, אולם</w:t>
      </w:r>
      <w:r w:rsidRPr="00A90D62">
        <w:rPr>
          <w:rStyle w:val="Q"/>
          <w:rFonts w:ascii="David" w:eastAsia="David" w:hAnsi="David" w:cs="David"/>
          <w:sz w:val="28"/>
          <w:szCs w:val="28"/>
          <w:rtl/>
          <w:rPrChange w:id="84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40" w:author="אברהם" w:date="2012-11-23T10:23:00Z">
            <w:rPr>
              <w:rStyle w:val="Q"/>
              <w:rFonts w:ascii="David" w:hAnsi="David" w:cs="David"/>
              <w:rtl/>
            </w:rPr>
          </w:rPrChange>
        </w:rPr>
        <w:t>ההבדל</w:t>
      </w:r>
      <w:r w:rsidRPr="00A90D62">
        <w:rPr>
          <w:rStyle w:val="Q"/>
          <w:rFonts w:ascii="David" w:eastAsia="David" w:hAnsi="David" w:cs="David"/>
          <w:sz w:val="28"/>
          <w:szCs w:val="28"/>
          <w:rtl/>
          <w:rPrChange w:id="84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42"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84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44" w:author="אברהם" w:date="2012-11-23T10:23:00Z">
            <w:rPr>
              <w:rStyle w:val="Q"/>
              <w:rFonts w:ascii="David" w:hAnsi="David" w:cs="David"/>
              <w:rtl/>
            </w:rPr>
          </w:rPrChange>
        </w:rPr>
        <w:t>מובהק</w:t>
      </w:r>
      <w:r w:rsidRPr="00A90D62">
        <w:rPr>
          <w:rStyle w:val="Q"/>
          <w:rFonts w:ascii="David" w:eastAsia="David" w:hAnsi="David" w:cs="David"/>
          <w:sz w:val="28"/>
          <w:szCs w:val="28"/>
          <w:rtl/>
          <w:rPrChange w:id="84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46" w:author="אברהם" w:date="2012-11-23T10:23:00Z">
            <w:rPr>
              <w:rStyle w:val="Q"/>
              <w:rFonts w:ascii="David" w:hAnsi="David" w:cs="David"/>
              <w:rtl/>
            </w:rPr>
          </w:rPrChange>
        </w:rPr>
        <w:t>סטטיסטית.</w:t>
      </w:r>
    </w:p>
    <w:p w:rsidR="009C2B09" w:rsidRPr="00A90D62" w:rsidRDefault="009C2B09" w:rsidP="009C2B09">
      <w:pPr>
        <w:pStyle w:val="a1"/>
        <w:bidi/>
        <w:rPr>
          <w:sz w:val="28"/>
          <w:szCs w:val="28"/>
          <w:rPrChange w:id="8447" w:author="אברהם" w:date="2012-11-23T10:23:00Z">
            <w:rPr/>
          </w:rPrChange>
        </w:rPr>
      </w:pPr>
      <w:r w:rsidRPr="00A90D62">
        <w:rPr>
          <w:rStyle w:val="Q"/>
          <w:rFonts w:ascii="David" w:hAnsi="David" w:cs="David"/>
          <w:sz w:val="28"/>
          <w:szCs w:val="28"/>
          <w:rtl/>
          <w:rPrChange w:id="8448" w:author="אברהם" w:date="2012-11-23T10:23:00Z">
            <w:rPr>
              <w:rStyle w:val="Q"/>
              <w:rFonts w:ascii="David" w:hAnsi="David" w:cs="David"/>
              <w:rtl/>
            </w:rPr>
          </w:rPrChange>
        </w:rPr>
        <w:t>אולם, בניגוד</w:t>
      </w:r>
      <w:r w:rsidRPr="00A90D62">
        <w:rPr>
          <w:rStyle w:val="Q"/>
          <w:rFonts w:ascii="David" w:eastAsia="David" w:hAnsi="David" w:cs="David"/>
          <w:sz w:val="28"/>
          <w:szCs w:val="28"/>
          <w:rtl/>
          <w:rPrChange w:id="84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50" w:author="אברהם" w:date="2012-11-23T10:23:00Z">
            <w:rPr>
              <w:rStyle w:val="Q"/>
              <w:rFonts w:ascii="David" w:hAnsi="David" w:cs="David"/>
              <w:rtl/>
            </w:rPr>
          </w:rPrChange>
        </w:rPr>
        <w:t>לאלגוריתם</w:t>
      </w:r>
      <w:r w:rsidRPr="00A90D62">
        <w:rPr>
          <w:rStyle w:val="Q"/>
          <w:rFonts w:ascii="David" w:eastAsia="David" w:hAnsi="David" w:cs="David"/>
          <w:sz w:val="28"/>
          <w:szCs w:val="28"/>
          <w:rtl/>
          <w:rPrChange w:id="84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52" w:author="אברהם" w:date="2012-11-23T10:23:00Z">
            <w:rPr>
              <w:rStyle w:val="Q"/>
              <w:rFonts w:ascii="David" w:hAnsi="David" w:cs="David"/>
              <w:rtl/>
            </w:rPr>
          </w:rPrChange>
        </w:rPr>
        <w:t>המקורי, האלגוריתם</w:t>
      </w:r>
      <w:r w:rsidRPr="00A90D62">
        <w:rPr>
          <w:rStyle w:val="Q"/>
          <w:rFonts w:ascii="David" w:eastAsia="David" w:hAnsi="David" w:cs="David"/>
          <w:sz w:val="28"/>
          <w:szCs w:val="28"/>
          <w:rtl/>
          <w:rPrChange w:id="84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54" w:author="אברהם" w:date="2012-11-23T10:23:00Z">
            <w:rPr>
              <w:rStyle w:val="Q"/>
              <w:rFonts w:ascii="David" w:hAnsi="David" w:cs="David"/>
              <w:rtl/>
            </w:rPr>
          </w:rPrChange>
        </w:rPr>
        <w:t>ההפוך</w:t>
      </w:r>
      <w:r w:rsidRPr="00A90D62">
        <w:rPr>
          <w:rStyle w:val="Q"/>
          <w:rFonts w:ascii="David" w:eastAsia="David" w:hAnsi="David" w:cs="David"/>
          <w:sz w:val="28"/>
          <w:szCs w:val="28"/>
          <w:rtl/>
          <w:rPrChange w:id="84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56"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84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58" w:author="אברהם" w:date="2012-11-23T10:23:00Z">
            <w:rPr>
              <w:rStyle w:val="Q"/>
              <w:rFonts w:ascii="David" w:hAnsi="David" w:cs="David"/>
              <w:rtl/>
            </w:rPr>
          </w:rPrChange>
        </w:rPr>
        <w:t>משמר</w:t>
      </w:r>
      <w:r w:rsidRPr="00A90D62">
        <w:rPr>
          <w:rStyle w:val="Q"/>
          <w:rFonts w:ascii="David" w:eastAsia="David" w:hAnsi="David" w:cs="David"/>
          <w:sz w:val="28"/>
          <w:szCs w:val="28"/>
          <w:rtl/>
          <w:rPrChange w:id="84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60" w:author="אברהם" w:date="2012-11-23T10:23:00Z">
            <w:rPr>
              <w:rStyle w:val="Q"/>
              <w:rFonts w:ascii="David" w:hAnsi="David" w:cs="David"/>
              <w:rtl/>
            </w:rPr>
          </w:rPrChange>
        </w:rPr>
        <w:t>מעגלים. לדוגמה, בגרף</w:t>
      </w:r>
      <w:r w:rsidRPr="00A90D62">
        <w:rPr>
          <w:rStyle w:val="Q"/>
          <w:rFonts w:ascii="David" w:eastAsia="David" w:hAnsi="David" w:cs="David"/>
          <w:sz w:val="28"/>
          <w:szCs w:val="28"/>
          <w:rtl/>
          <w:rPrChange w:id="84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62"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84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64" w:author="אברהם" w:date="2012-11-23T10:23:00Z">
            <w:rPr>
              <w:rStyle w:val="Q"/>
              <w:rFonts w:ascii="David" w:hAnsi="David" w:cs="David"/>
              <w:rtl/>
            </w:rPr>
          </w:rPrChange>
        </w:rPr>
        <w:t>הבא:</w:t>
      </w:r>
    </w:p>
    <w:p w:rsidR="009C2B09" w:rsidRPr="00620012" w:rsidRDefault="00D4588B" w:rsidP="009C2B09">
      <w:pPr>
        <w:pStyle w:val="a1"/>
        <w:jc w:val="center"/>
        <w:rPr>
          <w:rStyle w:val="Q"/>
          <w:rFonts w:asciiTheme="minorHAnsi" w:hAnsiTheme="minorHAnsi" w:cs="David"/>
          <w:sz w:val="28"/>
          <w:szCs w:val="28"/>
          <w:rtl/>
          <w:rPrChange w:id="8465" w:author="אברהם" w:date="2012-11-26T17:36:00Z">
            <w:rPr>
              <w:rStyle w:val="Q"/>
              <w:rFonts w:ascii="David" w:hAnsi="David" w:cs="David"/>
              <w:rtl/>
            </w:rPr>
          </w:rPrChange>
        </w:rPr>
      </w:pPr>
      <w:r>
        <w:rPr>
          <w:rFonts w:ascii="Times New Roman" w:hAnsi="Times New Roman" w:cs="Times New Roman"/>
          <w:noProof/>
          <w:sz w:val="28"/>
          <w:szCs w:val="28"/>
          <w:lang w:eastAsia="en-US"/>
        </w:rPr>
        <w:drawing>
          <wp:inline distT="0" distB="0" distL="0" distR="0" wp14:anchorId="0756941A" wp14:editId="1F7C61DE">
            <wp:extent cx="2241550" cy="99885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0" cy="998855"/>
                    </a:xfrm>
                    <a:prstGeom prst="rect">
                      <a:avLst/>
                    </a:prstGeom>
                    <a:solidFill>
                      <a:srgbClr val="FFFFFF"/>
                    </a:solidFill>
                    <a:ln>
                      <a:noFill/>
                    </a:ln>
                  </pic:spPr>
                </pic:pic>
              </a:graphicData>
            </a:graphic>
          </wp:inline>
        </w:drawing>
      </w:r>
    </w:p>
    <w:p w:rsidR="009C2B09" w:rsidRPr="00A90D62" w:rsidRDefault="009C2B09" w:rsidP="009C2B09">
      <w:pPr>
        <w:pStyle w:val="a1"/>
        <w:bidi/>
        <w:rPr>
          <w:rStyle w:val="Q"/>
          <w:rFonts w:ascii="David" w:hAnsi="David" w:cs="David"/>
          <w:sz w:val="28"/>
          <w:szCs w:val="28"/>
          <w:rtl/>
          <w:rPrChange w:id="8466" w:author="אברהם" w:date="2012-11-23T10:23:00Z">
            <w:rPr>
              <w:rStyle w:val="Q"/>
              <w:rFonts w:ascii="David" w:hAnsi="David" w:cs="David"/>
              <w:rtl/>
            </w:rPr>
          </w:rPrChange>
        </w:rPr>
      </w:pPr>
      <w:r w:rsidRPr="00A90D62">
        <w:rPr>
          <w:rStyle w:val="Q"/>
          <w:rFonts w:ascii="David" w:hAnsi="David" w:cs="David"/>
          <w:sz w:val="28"/>
          <w:szCs w:val="28"/>
          <w:rtl/>
          <w:rPrChange w:id="8467" w:author="אברהם" w:date="2012-11-23T10:23:00Z">
            <w:rPr>
              <w:rStyle w:val="Q"/>
              <w:rFonts w:ascii="David" w:hAnsi="David" w:cs="David"/>
              <w:rtl/>
            </w:rPr>
          </w:rPrChange>
        </w:rPr>
        <w:t>באלגוריתם</w:t>
      </w:r>
      <w:r w:rsidRPr="00A90D62">
        <w:rPr>
          <w:rStyle w:val="Q"/>
          <w:rFonts w:ascii="David" w:eastAsia="David" w:hAnsi="David" w:cs="David"/>
          <w:sz w:val="28"/>
          <w:szCs w:val="28"/>
          <w:rtl/>
          <w:rPrChange w:id="84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69" w:author="אברהם" w:date="2012-11-23T10:23:00Z">
            <w:rPr>
              <w:rStyle w:val="Q"/>
              <w:rFonts w:ascii="David" w:hAnsi="David" w:cs="David"/>
              <w:rtl/>
            </w:rPr>
          </w:rPrChange>
        </w:rPr>
        <w:t>המקורי, החזרת</w:t>
      </w:r>
      <w:r w:rsidRPr="00A90D62">
        <w:rPr>
          <w:rStyle w:val="Q"/>
          <w:rFonts w:ascii="David" w:eastAsia="David" w:hAnsi="David" w:cs="David"/>
          <w:sz w:val="28"/>
          <w:szCs w:val="28"/>
          <w:rtl/>
          <w:rPrChange w:id="84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71"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84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73" w:author="אברהם" w:date="2012-11-23T10:23:00Z">
            <w:rPr>
              <w:rStyle w:val="Q"/>
              <w:rFonts w:ascii="David" w:hAnsi="David" w:cs="David"/>
              <w:rtl/>
            </w:rPr>
          </w:rPrChange>
        </w:rPr>
        <w:t>תתחיל</w:t>
      </w:r>
      <w:r w:rsidRPr="00A90D62">
        <w:rPr>
          <w:rStyle w:val="Q"/>
          <w:rFonts w:ascii="David" w:eastAsia="David" w:hAnsi="David" w:cs="David"/>
          <w:sz w:val="28"/>
          <w:szCs w:val="28"/>
          <w:rtl/>
          <w:rPrChange w:id="84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75" w:author="אברהם" w:date="2012-11-23T10:23:00Z">
            <w:rPr>
              <w:rStyle w:val="Q"/>
              <w:rFonts w:ascii="David" w:hAnsi="David" w:cs="David"/>
              <w:rtl/>
            </w:rPr>
          </w:rPrChange>
        </w:rPr>
        <w:t>מיוסף, שכן</w:t>
      </w:r>
      <w:r w:rsidRPr="00A90D62">
        <w:rPr>
          <w:rStyle w:val="Q"/>
          <w:rFonts w:ascii="David" w:eastAsia="David" w:hAnsi="David" w:cs="David"/>
          <w:sz w:val="28"/>
          <w:szCs w:val="28"/>
          <w:rtl/>
          <w:rPrChange w:id="84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77" w:author="אברהם" w:date="2012-11-23T10:23:00Z">
            <w:rPr>
              <w:rStyle w:val="Q"/>
              <w:rFonts w:ascii="David" w:hAnsi="David" w:cs="David"/>
              <w:rtl/>
            </w:rPr>
          </w:rPrChange>
        </w:rPr>
        <w:t>הוא</w:t>
      </w:r>
      <w:r w:rsidRPr="00A90D62">
        <w:rPr>
          <w:rStyle w:val="Q"/>
          <w:rFonts w:ascii="David" w:eastAsia="David" w:hAnsi="David" w:cs="David"/>
          <w:sz w:val="28"/>
          <w:szCs w:val="28"/>
          <w:rtl/>
          <w:rPrChange w:id="84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79" w:author="אברהם" w:date="2012-11-23T10:23:00Z">
            <w:rPr>
              <w:rStyle w:val="Q"/>
              <w:rFonts w:ascii="David" w:hAnsi="David" w:cs="David"/>
              <w:rtl/>
            </w:rPr>
          </w:rPrChange>
        </w:rPr>
        <w:t>היחיד</w:t>
      </w:r>
      <w:r w:rsidRPr="00A90D62">
        <w:rPr>
          <w:rStyle w:val="Q"/>
          <w:rFonts w:ascii="David" w:eastAsia="David" w:hAnsi="David" w:cs="David"/>
          <w:sz w:val="28"/>
          <w:szCs w:val="28"/>
          <w:rtl/>
          <w:rPrChange w:id="84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81" w:author="אברהם" w:date="2012-11-23T10:23:00Z">
            <w:rPr>
              <w:rStyle w:val="Q"/>
              <w:rFonts w:ascii="David" w:hAnsi="David" w:cs="David"/>
              <w:rtl/>
            </w:rPr>
          </w:rPrChange>
        </w:rPr>
        <w:t>שאין</w:t>
      </w:r>
      <w:r w:rsidRPr="00A90D62">
        <w:rPr>
          <w:rStyle w:val="Q"/>
          <w:rFonts w:ascii="David" w:eastAsia="David" w:hAnsi="David" w:cs="David"/>
          <w:sz w:val="28"/>
          <w:szCs w:val="28"/>
          <w:rtl/>
          <w:rPrChange w:id="84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83" w:author="אברהם" w:date="2012-11-23T10:23:00Z">
            <w:rPr>
              <w:rStyle w:val="Q"/>
              <w:rFonts w:ascii="David" w:hAnsi="David" w:cs="David"/>
              <w:rtl/>
            </w:rPr>
          </w:rPrChange>
        </w:rPr>
        <w:t>לו</w:t>
      </w:r>
      <w:r w:rsidRPr="00A90D62">
        <w:rPr>
          <w:rStyle w:val="Q"/>
          <w:rFonts w:ascii="David" w:eastAsia="David" w:hAnsi="David" w:cs="David"/>
          <w:sz w:val="28"/>
          <w:szCs w:val="28"/>
          <w:rtl/>
          <w:rPrChange w:id="84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85" w:author="אברהם" w:date="2012-11-23T10:23:00Z">
            <w:rPr>
              <w:rStyle w:val="Q"/>
              <w:rFonts w:ascii="David" w:hAnsi="David" w:cs="David"/>
              <w:rtl/>
            </w:rPr>
          </w:rPrChange>
        </w:rPr>
        <w:t>נחלה. הוא</w:t>
      </w:r>
      <w:r w:rsidRPr="00A90D62">
        <w:rPr>
          <w:rStyle w:val="Q"/>
          <w:rFonts w:ascii="David" w:eastAsia="David" w:hAnsi="David" w:cs="David"/>
          <w:sz w:val="28"/>
          <w:szCs w:val="28"/>
          <w:rtl/>
          <w:rPrChange w:id="84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87" w:author="אברהם" w:date="2012-11-23T10:23:00Z">
            <w:rPr>
              <w:rStyle w:val="Q"/>
              <w:rFonts w:ascii="David" w:hAnsi="David" w:cs="David"/>
              <w:rtl/>
            </w:rPr>
          </w:rPrChange>
        </w:rPr>
        <w:t>יחזיר</w:t>
      </w:r>
      <w:r w:rsidRPr="00A90D62">
        <w:rPr>
          <w:rStyle w:val="Q"/>
          <w:rFonts w:ascii="David" w:eastAsia="David" w:hAnsi="David" w:cs="David"/>
          <w:sz w:val="28"/>
          <w:szCs w:val="28"/>
          <w:rtl/>
          <w:rPrChange w:id="84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89" w:author="אברהם" w:date="2012-11-23T10:23:00Z">
            <w:rPr>
              <w:rStyle w:val="Q"/>
              <w:rFonts w:ascii="David" w:hAnsi="David" w:cs="David"/>
              <w:rtl/>
            </w:rPr>
          </w:rPrChange>
        </w:rPr>
        <w:t>לעצמו</w:t>
      </w:r>
      <w:r w:rsidRPr="00A90D62">
        <w:rPr>
          <w:rStyle w:val="Q"/>
          <w:rFonts w:ascii="David" w:eastAsia="David" w:hAnsi="David" w:cs="David"/>
          <w:sz w:val="28"/>
          <w:szCs w:val="28"/>
          <w:rtl/>
          <w:rPrChange w:id="84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91" w:author="אברהם" w:date="2012-11-23T10:23:00Z">
            <w:rPr>
              <w:rStyle w:val="Q"/>
              <w:rFonts w:ascii="David" w:hAnsi="David" w:cs="David"/>
              <w:rtl/>
            </w:rPr>
          </w:rPrChange>
        </w:rPr>
        <w:t>את</w:t>
      </w:r>
      <w:r w:rsidRPr="00A90D62">
        <w:rPr>
          <w:rStyle w:val="Q"/>
          <w:rFonts w:ascii="David" w:eastAsia="David" w:hAnsi="David" w:cs="David"/>
          <w:sz w:val="28"/>
          <w:szCs w:val="28"/>
          <w:rtl/>
          <w:rPrChange w:id="84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93"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4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95" w:author="אברהם" w:date="2012-11-23T10:23:00Z">
            <w:rPr>
              <w:rStyle w:val="Q"/>
              <w:rFonts w:ascii="David" w:hAnsi="David" w:cs="David"/>
              <w:rtl/>
            </w:rPr>
          </w:rPrChange>
        </w:rPr>
        <w:t>שמכר</w:t>
      </w:r>
      <w:r w:rsidRPr="00A90D62">
        <w:rPr>
          <w:rStyle w:val="Q"/>
          <w:rFonts w:ascii="David" w:eastAsia="David" w:hAnsi="David" w:cs="David"/>
          <w:sz w:val="28"/>
          <w:szCs w:val="28"/>
          <w:rtl/>
          <w:rPrChange w:id="84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97" w:author="אברהם" w:date="2012-11-23T10:23:00Z">
            <w:rPr>
              <w:rStyle w:val="Q"/>
              <w:rFonts w:ascii="David" w:hAnsi="David" w:cs="David"/>
              <w:rtl/>
            </w:rPr>
          </w:rPrChange>
        </w:rPr>
        <w:t>לבנימין, ואז</w:t>
      </w:r>
      <w:r w:rsidRPr="00A90D62">
        <w:rPr>
          <w:rStyle w:val="Q"/>
          <w:rFonts w:ascii="David" w:eastAsia="David" w:hAnsi="David" w:cs="David"/>
          <w:sz w:val="28"/>
          <w:szCs w:val="28"/>
          <w:rtl/>
          <w:rPrChange w:id="84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499" w:author="אברהם" w:date="2012-11-23T10:23:00Z">
            <w:rPr>
              <w:rStyle w:val="Q"/>
              <w:rFonts w:ascii="David" w:hAnsi="David" w:cs="David"/>
              <w:rtl/>
            </w:rPr>
          </w:rPrChange>
        </w:rPr>
        <w:t>לכל</w:t>
      </w:r>
      <w:r w:rsidRPr="00A90D62">
        <w:rPr>
          <w:rStyle w:val="Q"/>
          <w:rFonts w:ascii="David" w:eastAsia="David" w:hAnsi="David" w:cs="David"/>
          <w:sz w:val="28"/>
          <w:szCs w:val="28"/>
          <w:rtl/>
          <w:rPrChange w:id="85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01" w:author="אברהם" w:date="2012-11-23T10:23:00Z">
            <w:rPr>
              <w:rStyle w:val="Q"/>
              <w:rFonts w:ascii="David" w:hAnsi="David" w:cs="David"/>
              <w:rtl/>
            </w:rPr>
          </w:rPrChange>
        </w:rPr>
        <w:t>אחד</w:t>
      </w:r>
      <w:r w:rsidRPr="00A90D62">
        <w:rPr>
          <w:rStyle w:val="Q"/>
          <w:rFonts w:ascii="David" w:eastAsia="David" w:hAnsi="David" w:cs="David"/>
          <w:sz w:val="28"/>
          <w:szCs w:val="28"/>
          <w:rtl/>
          <w:rPrChange w:id="85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03"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85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05" w:author="אברהם" w:date="2012-11-23T10:23:00Z">
            <w:rPr>
              <w:rStyle w:val="Q"/>
              <w:rFonts w:ascii="David" w:hAnsi="David" w:cs="David"/>
              <w:rtl/>
            </w:rPr>
          </w:rPrChange>
        </w:rPr>
        <w:t>נחלה, והתהליך</w:t>
      </w:r>
      <w:r w:rsidRPr="00A90D62">
        <w:rPr>
          <w:rStyle w:val="Q"/>
          <w:rFonts w:ascii="David" w:eastAsia="David" w:hAnsi="David" w:cs="David"/>
          <w:sz w:val="28"/>
          <w:szCs w:val="28"/>
          <w:rtl/>
          <w:rPrChange w:id="85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07" w:author="אברהם" w:date="2012-11-23T10:23:00Z">
            <w:rPr>
              <w:rStyle w:val="Q"/>
              <w:rFonts w:ascii="David" w:hAnsi="David" w:cs="David"/>
              <w:rtl/>
            </w:rPr>
          </w:rPrChange>
        </w:rPr>
        <w:t>יסתיים</w:t>
      </w:r>
      <w:r w:rsidRPr="00A90D62">
        <w:rPr>
          <w:rStyle w:val="Q"/>
          <w:rFonts w:ascii="David" w:eastAsia="David" w:hAnsi="David" w:cs="David"/>
          <w:sz w:val="28"/>
          <w:szCs w:val="28"/>
          <w:rtl/>
          <w:rPrChange w:id="85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09" w:author="אברהם" w:date="2012-11-23T10:23:00Z">
            <w:rPr>
              <w:rStyle w:val="Q"/>
              <w:rFonts w:ascii="David" w:hAnsi="David" w:cs="David"/>
              <w:rtl/>
            </w:rPr>
          </w:rPrChange>
        </w:rPr>
        <w:t>- העסקאות</w:t>
      </w:r>
      <w:r w:rsidRPr="00A90D62">
        <w:rPr>
          <w:rStyle w:val="Q"/>
          <w:rFonts w:ascii="David" w:eastAsia="David" w:hAnsi="David" w:cs="David"/>
          <w:sz w:val="28"/>
          <w:szCs w:val="28"/>
          <w:rtl/>
          <w:rPrChange w:id="85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11" w:author="אברהם" w:date="2012-11-23T10:23:00Z">
            <w:rPr>
              <w:rStyle w:val="Q"/>
              <w:rFonts w:ascii="David" w:hAnsi="David" w:cs="David"/>
              <w:rtl/>
            </w:rPr>
          </w:rPrChange>
        </w:rPr>
        <w:t>במעגל</w:t>
      </w:r>
      <w:r w:rsidRPr="00A90D62">
        <w:rPr>
          <w:rStyle w:val="Q"/>
          <w:rFonts w:ascii="David" w:eastAsia="David" w:hAnsi="David" w:cs="David"/>
          <w:sz w:val="28"/>
          <w:szCs w:val="28"/>
          <w:rtl/>
          <w:rPrChange w:id="85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13" w:author="אברהם" w:date="2012-11-23T10:23:00Z">
            <w:rPr>
              <w:rStyle w:val="Q"/>
              <w:rFonts w:ascii="David" w:hAnsi="David" w:cs="David"/>
              <w:rtl/>
            </w:rPr>
          </w:rPrChange>
        </w:rPr>
        <w:t>אפרים-מנשה-בנימין</w:t>
      </w:r>
      <w:r w:rsidRPr="00A90D62">
        <w:rPr>
          <w:rStyle w:val="Q"/>
          <w:rFonts w:ascii="David" w:eastAsia="David" w:hAnsi="David" w:cs="David"/>
          <w:sz w:val="28"/>
          <w:szCs w:val="28"/>
          <w:rtl/>
          <w:rPrChange w:id="85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15" w:author="אברהם" w:date="2012-11-23T10:23:00Z">
            <w:rPr>
              <w:rStyle w:val="Q"/>
              <w:rFonts w:ascii="David" w:hAnsi="David" w:cs="David"/>
              <w:rtl/>
            </w:rPr>
          </w:rPrChange>
        </w:rPr>
        <w:t>לא</w:t>
      </w:r>
      <w:r w:rsidRPr="00A90D62">
        <w:rPr>
          <w:rStyle w:val="Q"/>
          <w:rFonts w:ascii="David" w:eastAsia="David" w:hAnsi="David" w:cs="David"/>
          <w:sz w:val="28"/>
          <w:szCs w:val="28"/>
          <w:rtl/>
          <w:rPrChange w:id="85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17" w:author="אברהם" w:date="2012-11-23T10:23:00Z">
            <w:rPr>
              <w:rStyle w:val="Q"/>
              <w:rFonts w:ascii="David" w:hAnsi="David" w:cs="David"/>
              <w:rtl/>
            </w:rPr>
          </w:rPrChange>
        </w:rPr>
        <w:t>יתבטלו.</w:t>
      </w:r>
    </w:p>
    <w:p w:rsidR="009C2B09" w:rsidRPr="00A90D62" w:rsidRDefault="009C2B09" w:rsidP="009C2B09">
      <w:pPr>
        <w:pStyle w:val="a1"/>
        <w:bidi/>
        <w:rPr>
          <w:rStyle w:val="Q"/>
          <w:rFonts w:ascii="David" w:hAnsi="David" w:cs="David"/>
          <w:sz w:val="28"/>
          <w:szCs w:val="28"/>
          <w:rtl/>
          <w:rPrChange w:id="8518" w:author="אברהם" w:date="2012-11-23T10:23:00Z">
            <w:rPr>
              <w:rStyle w:val="Q"/>
              <w:rFonts w:ascii="David" w:hAnsi="David" w:cs="David"/>
              <w:rtl/>
            </w:rPr>
          </w:rPrChange>
        </w:rPr>
      </w:pPr>
      <w:r w:rsidRPr="00A90D62">
        <w:rPr>
          <w:rStyle w:val="Q"/>
          <w:rFonts w:ascii="David" w:hAnsi="David" w:cs="David"/>
          <w:sz w:val="28"/>
          <w:szCs w:val="28"/>
          <w:rtl/>
          <w:rPrChange w:id="8519" w:author="אברהם" w:date="2012-11-23T10:23:00Z">
            <w:rPr>
              <w:rStyle w:val="Q"/>
              <w:rFonts w:ascii="David" w:hAnsi="David" w:cs="David"/>
              <w:rtl/>
            </w:rPr>
          </w:rPrChange>
        </w:rPr>
        <w:t>אולם</w:t>
      </w:r>
      <w:r w:rsidRPr="00A90D62">
        <w:rPr>
          <w:rStyle w:val="Q"/>
          <w:rFonts w:ascii="David" w:eastAsia="David" w:hAnsi="David" w:cs="David"/>
          <w:sz w:val="28"/>
          <w:szCs w:val="28"/>
          <w:rtl/>
          <w:rPrChange w:id="85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21" w:author="אברהם" w:date="2012-11-23T10:23:00Z">
            <w:rPr>
              <w:rStyle w:val="Q"/>
              <w:rFonts w:ascii="David" w:hAnsi="David" w:cs="David"/>
              <w:rtl/>
            </w:rPr>
          </w:rPrChange>
        </w:rPr>
        <w:t>באלגוריתם</w:t>
      </w:r>
      <w:r w:rsidRPr="00A90D62">
        <w:rPr>
          <w:rStyle w:val="Q"/>
          <w:rFonts w:ascii="David" w:eastAsia="David" w:hAnsi="David" w:cs="David"/>
          <w:sz w:val="28"/>
          <w:szCs w:val="28"/>
          <w:rtl/>
          <w:rPrChange w:id="85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23" w:author="אברהם" w:date="2012-11-23T10:23:00Z">
            <w:rPr>
              <w:rStyle w:val="Q"/>
              <w:rFonts w:ascii="David" w:hAnsi="David" w:cs="David"/>
              <w:rtl/>
            </w:rPr>
          </w:rPrChange>
        </w:rPr>
        <w:t>ההפוך, החזרת</w:t>
      </w:r>
      <w:r w:rsidRPr="00A90D62">
        <w:rPr>
          <w:rStyle w:val="Q"/>
          <w:rFonts w:ascii="David" w:eastAsia="David" w:hAnsi="David" w:cs="David"/>
          <w:sz w:val="28"/>
          <w:szCs w:val="28"/>
          <w:rtl/>
          <w:rPrChange w:id="85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25"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85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27" w:author="אברהם" w:date="2012-11-23T10:23:00Z">
            <w:rPr>
              <w:rStyle w:val="Q"/>
              <w:rFonts w:ascii="David" w:hAnsi="David" w:cs="David"/>
              <w:rtl/>
            </w:rPr>
          </w:rPrChange>
        </w:rPr>
        <w:t>תתחיל</w:t>
      </w:r>
      <w:r w:rsidRPr="00A90D62">
        <w:rPr>
          <w:rStyle w:val="Q"/>
          <w:rFonts w:ascii="David" w:eastAsia="David" w:hAnsi="David" w:cs="David"/>
          <w:sz w:val="28"/>
          <w:szCs w:val="28"/>
          <w:rtl/>
          <w:rPrChange w:id="85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29" w:author="אברהם" w:date="2012-11-23T10:23:00Z">
            <w:rPr>
              <w:rStyle w:val="Q"/>
              <w:rFonts w:ascii="David" w:hAnsi="David" w:cs="David"/>
              <w:rtl/>
            </w:rPr>
          </w:rPrChange>
        </w:rPr>
        <w:t>מבנימין, שכן</w:t>
      </w:r>
      <w:r w:rsidRPr="00A90D62">
        <w:rPr>
          <w:rStyle w:val="Q"/>
          <w:rFonts w:ascii="David" w:eastAsia="David" w:hAnsi="David" w:cs="David"/>
          <w:sz w:val="28"/>
          <w:szCs w:val="28"/>
          <w:rtl/>
          <w:rPrChange w:id="85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31" w:author="אברהם" w:date="2012-11-23T10:23:00Z">
            <w:rPr>
              <w:rStyle w:val="Q"/>
              <w:rFonts w:ascii="David" w:hAnsi="David" w:cs="David"/>
              <w:rtl/>
            </w:rPr>
          </w:rPrChange>
        </w:rPr>
        <w:t>הוא</w:t>
      </w:r>
      <w:r w:rsidRPr="00A90D62">
        <w:rPr>
          <w:rStyle w:val="Q"/>
          <w:rFonts w:ascii="David" w:eastAsia="David" w:hAnsi="David" w:cs="David"/>
          <w:sz w:val="28"/>
          <w:szCs w:val="28"/>
          <w:rtl/>
          <w:rPrChange w:id="85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33" w:author="אברהם" w:date="2012-11-23T10:23:00Z">
            <w:rPr>
              <w:rStyle w:val="Q"/>
              <w:rFonts w:ascii="David" w:hAnsi="David" w:cs="David"/>
              <w:rtl/>
            </w:rPr>
          </w:rPrChange>
        </w:rPr>
        <w:t>מחזיק</w:t>
      </w:r>
      <w:r w:rsidRPr="00A90D62">
        <w:rPr>
          <w:rStyle w:val="Q"/>
          <w:rFonts w:ascii="David" w:eastAsia="David" w:hAnsi="David" w:cs="David"/>
          <w:sz w:val="28"/>
          <w:szCs w:val="28"/>
          <w:rtl/>
          <w:rPrChange w:id="85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35" w:author="אברהם" w:date="2012-11-23T10:23:00Z">
            <w:rPr>
              <w:rStyle w:val="Q"/>
              <w:rFonts w:ascii="David" w:hAnsi="David" w:cs="David"/>
              <w:rtl/>
            </w:rPr>
          </w:rPrChange>
        </w:rPr>
        <w:t>כעת</w:t>
      </w:r>
      <w:r w:rsidRPr="00A90D62">
        <w:rPr>
          <w:rStyle w:val="Q"/>
          <w:rFonts w:ascii="David" w:eastAsia="David" w:hAnsi="David" w:cs="David"/>
          <w:sz w:val="28"/>
          <w:szCs w:val="28"/>
          <w:rtl/>
          <w:rPrChange w:id="85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37" w:author="אברהם" w:date="2012-11-23T10:23:00Z">
            <w:rPr>
              <w:rStyle w:val="Q"/>
              <w:rFonts w:ascii="David" w:hAnsi="David" w:cs="David"/>
              <w:rtl/>
            </w:rPr>
          </w:rPrChange>
        </w:rPr>
        <w:t>בשתי</w:t>
      </w:r>
      <w:r w:rsidRPr="00A90D62">
        <w:rPr>
          <w:rStyle w:val="Q"/>
          <w:rFonts w:ascii="David" w:eastAsia="David" w:hAnsi="David" w:cs="David"/>
          <w:sz w:val="28"/>
          <w:szCs w:val="28"/>
          <w:rtl/>
          <w:rPrChange w:id="85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39" w:author="אברהם" w:date="2012-11-23T10:23:00Z">
            <w:rPr>
              <w:rStyle w:val="Q"/>
              <w:rFonts w:ascii="David" w:hAnsi="David" w:cs="David"/>
              <w:rtl/>
            </w:rPr>
          </w:rPrChange>
        </w:rPr>
        <w:t>נחלות. ייתכן</w:t>
      </w:r>
      <w:r w:rsidRPr="00A90D62">
        <w:rPr>
          <w:rStyle w:val="Q"/>
          <w:rFonts w:ascii="David" w:eastAsia="David" w:hAnsi="David" w:cs="David"/>
          <w:sz w:val="28"/>
          <w:szCs w:val="28"/>
          <w:rtl/>
          <w:rPrChange w:id="85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41"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85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43" w:author="אברהם" w:date="2012-11-23T10:23:00Z">
            <w:rPr>
              <w:rStyle w:val="Q"/>
              <w:rFonts w:ascii="David" w:hAnsi="David" w:cs="David"/>
              <w:rtl/>
            </w:rPr>
          </w:rPrChange>
        </w:rPr>
        <w:t>יבחר</w:t>
      </w:r>
      <w:r w:rsidRPr="00A90D62">
        <w:rPr>
          <w:rStyle w:val="Q"/>
          <w:rFonts w:ascii="David" w:eastAsia="David" w:hAnsi="David" w:cs="David"/>
          <w:sz w:val="28"/>
          <w:szCs w:val="28"/>
          <w:rtl/>
          <w:rPrChange w:id="85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45"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5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47" w:author="אברהם" w:date="2012-11-23T10:23:00Z">
            <w:rPr>
              <w:rStyle w:val="Q"/>
              <w:rFonts w:ascii="David" w:hAnsi="David" w:cs="David"/>
              <w:rtl/>
            </w:rPr>
          </w:rPrChange>
        </w:rPr>
        <w:t>את</w:t>
      </w:r>
      <w:r w:rsidRPr="00A90D62">
        <w:rPr>
          <w:rStyle w:val="Q"/>
          <w:rFonts w:ascii="David" w:eastAsia="David" w:hAnsi="David" w:cs="David"/>
          <w:sz w:val="28"/>
          <w:szCs w:val="28"/>
          <w:rtl/>
          <w:rPrChange w:id="85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49"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5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51" w:author="אברהם" w:date="2012-11-23T10:23:00Z">
            <w:rPr>
              <w:rStyle w:val="Q"/>
              <w:rFonts w:ascii="David" w:hAnsi="David" w:cs="David"/>
              <w:rtl/>
            </w:rPr>
          </w:rPrChange>
        </w:rPr>
        <w:t>שקנה</w:t>
      </w:r>
      <w:r w:rsidRPr="00A90D62">
        <w:rPr>
          <w:rStyle w:val="Q"/>
          <w:rFonts w:ascii="David" w:eastAsia="David" w:hAnsi="David" w:cs="David"/>
          <w:sz w:val="28"/>
          <w:szCs w:val="28"/>
          <w:rtl/>
          <w:rPrChange w:id="85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53" w:author="אברהם" w:date="2012-11-23T10:23:00Z">
            <w:rPr>
              <w:rStyle w:val="Q"/>
              <w:rFonts w:ascii="David" w:hAnsi="David" w:cs="David"/>
              <w:rtl/>
            </w:rPr>
          </w:rPrChange>
        </w:rPr>
        <w:t>מאפרים. לאחר</w:t>
      </w:r>
      <w:r w:rsidRPr="00A90D62">
        <w:rPr>
          <w:rStyle w:val="Q"/>
          <w:rFonts w:ascii="David" w:eastAsia="David" w:hAnsi="David" w:cs="David"/>
          <w:sz w:val="28"/>
          <w:szCs w:val="28"/>
          <w:rtl/>
          <w:rPrChange w:id="85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55" w:author="אברהם" w:date="2012-11-23T10:23:00Z">
            <w:rPr>
              <w:rStyle w:val="Q"/>
              <w:rFonts w:ascii="David" w:hAnsi="David" w:cs="David"/>
              <w:rtl/>
            </w:rPr>
          </w:rPrChange>
        </w:rPr>
        <w:t>מכן, לאפרים</w:t>
      </w:r>
      <w:r w:rsidRPr="00A90D62">
        <w:rPr>
          <w:rStyle w:val="Q"/>
          <w:rFonts w:ascii="David" w:eastAsia="David" w:hAnsi="David" w:cs="David"/>
          <w:sz w:val="28"/>
          <w:szCs w:val="28"/>
          <w:rtl/>
          <w:rPrChange w:id="85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57" w:author="אברהם" w:date="2012-11-23T10:23:00Z">
            <w:rPr>
              <w:rStyle w:val="Q"/>
              <w:rFonts w:ascii="David" w:hAnsi="David" w:cs="David"/>
              <w:rtl/>
            </w:rPr>
          </w:rPrChange>
        </w:rPr>
        <w:t>יהיו</w:t>
      </w:r>
      <w:r w:rsidRPr="00A90D62">
        <w:rPr>
          <w:rStyle w:val="Q"/>
          <w:rFonts w:ascii="David" w:eastAsia="David" w:hAnsi="David" w:cs="David"/>
          <w:sz w:val="28"/>
          <w:szCs w:val="28"/>
          <w:rtl/>
          <w:rPrChange w:id="85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59" w:author="אברהם" w:date="2012-11-23T10:23:00Z">
            <w:rPr>
              <w:rStyle w:val="Q"/>
              <w:rFonts w:ascii="David" w:hAnsi="David" w:cs="David"/>
              <w:rtl/>
            </w:rPr>
          </w:rPrChange>
        </w:rPr>
        <w:t>שתי</w:t>
      </w:r>
      <w:r w:rsidRPr="00A90D62">
        <w:rPr>
          <w:rStyle w:val="Q"/>
          <w:rFonts w:ascii="David" w:eastAsia="David" w:hAnsi="David" w:cs="David"/>
          <w:sz w:val="28"/>
          <w:szCs w:val="28"/>
          <w:rtl/>
          <w:rPrChange w:id="85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61" w:author="אברהם" w:date="2012-11-23T10:23:00Z">
            <w:rPr>
              <w:rStyle w:val="Q"/>
              <w:rFonts w:ascii="David" w:hAnsi="David" w:cs="David"/>
              <w:rtl/>
            </w:rPr>
          </w:rPrChange>
        </w:rPr>
        <w:t>נחלות, והוא</w:t>
      </w:r>
      <w:r w:rsidRPr="00A90D62">
        <w:rPr>
          <w:rStyle w:val="Q"/>
          <w:rFonts w:ascii="David" w:eastAsia="David" w:hAnsi="David" w:cs="David"/>
          <w:sz w:val="28"/>
          <w:szCs w:val="28"/>
          <w:rtl/>
          <w:rPrChange w:id="85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63" w:author="אברהם" w:date="2012-11-23T10:23:00Z">
            <w:rPr>
              <w:rStyle w:val="Q"/>
              <w:rFonts w:ascii="David" w:hAnsi="David" w:cs="David"/>
              <w:rtl/>
            </w:rPr>
          </w:rPrChange>
        </w:rPr>
        <w:t>יצטרך</w:t>
      </w:r>
      <w:r w:rsidRPr="00A90D62">
        <w:rPr>
          <w:rStyle w:val="Q"/>
          <w:rFonts w:ascii="David" w:eastAsia="David" w:hAnsi="David" w:cs="David"/>
          <w:sz w:val="28"/>
          <w:szCs w:val="28"/>
          <w:rtl/>
          <w:rPrChange w:id="85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65"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5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67" w:author="אברהם" w:date="2012-11-23T10:23:00Z">
            <w:rPr>
              <w:rStyle w:val="Q"/>
              <w:rFonts w:ascii="David" w:hAnsi="David" w:cs="David"/>
              <w:rtl/>
            </w:rPr>
          </w:rPrChange>
        </w:rPr>
        <w:t>את</w:t>
      </w:r>
      <w:r w:rsidRPr="00A90D62">
        <w:rPr>
          <w:rStyle w:val="Q"/>
          <w:rFonts w:ascii="David" w:eastAsia="David" w:hAnsi="David" w:cs="David"/>
          <w:sz w:val="28"/>
          <w:szCs w:val="28"/>
          <w:rtl/>
          <w:rPrChange w:id="85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69"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5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71" w:author="אברהם" w:date="2012-11-23T10:23:00Z">
            <w:rPr>
              <w:rStyle w:val="Q"/>
              <w:rFonts w:ascii="David" w:hAnsi="David" w:cs="David"/>
              <w:rtl/>
            </w:rPr>
          </w:rPrChange>
        </w:rPr>
        <w:t>שקנה</w:t>
      </w:r>
      <w:r w:rsidRPr="00A90D62">
        <w:rPr>
          <w:rStyle w:val="Q"/>
          <w:rFonts w:ascii="David" w:eastAsia="David" w:hAnsi="David" w:cs="David"/>
          <w:sz w:val="28"/>
          <w:szCs w:val="28"/>
          <w:rtl/>
          <w:rPrChange w:id="85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73" w:author="אברהם" w:date="2012-11-23T10:23:00Z">
            <w:rPr>
              <w:rStyle w:val="Q"/>
              <w:rFonts w:ascii="David" w:hAnsi="David" w:cs="David"/>
              <w:rtl/>
            </w:rPr>
          </w:rPrChange>
        </w:rPr>
        <w:t>ממנשה, ואז</w:t>
      </w:r>
      <w:r w:rsidRPr="00A90D62">
        <w:rPr>
          <w:rStyle w:val="Q"/>
          <w:rFonts w:ascii="David" w:eastAsia="David" w:hAnsi="David" w:cs="David"/>
          <w:sz w:val="28"/>
          <w:szCs w:val="28"/>
          <w:rtl/>
          <w:rPrChange w:id="85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75" w:author="אברהם" w:date="2012-11-23T10:23:00Z">
            <w:rPr>
              <w:rStyle w:val="Q"/>
              <w:rFonts w:ascii="David" w:hAnsi="David" w:cs="David"/>
              <w:rtl/>
            </w:rPr>
          </w:rPrChange>
        </w:rPr>
        <w:t>למנשה</w:t>
      </w:r>
      <w:r w:rsidRPr="00A90D62">
        <w:rPr>
          <w:rStyle w:val="Q"/>
          <w:rFonts w:ascii="David" w:eastAsia="David" w:hAnsi="David" w:cs="David"/>
          <w:sz w:val="28"/>
          <w:szCs w:val="28"/>
          <w:rtl/>
          <w:rPrChange w:id="85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77" w:author="אברהם" w:date="2012-11-23T10:23:00Z">
            <w:rPr>
              <w:rStyle w:val="Q"/>
              <w:rFonts w:ascii="David" w:hAnsi="David" w:cs="David"/>
              <w:rtl/>
            </w:rPr>
          </w:rPrChange>
        </w:rPr>
        <w:t>יהיו</w:t>
      </w:r>
      <w:r w:rsidRPr="00A90D62">
        <w:rPr>
          <w:rStyle w:val="Q"/>
          <w:rFonts w:ascii="David" w:eastAsia="David" w:hAnsi="David" w:cs="David"/>
          <w:sz w:val="28"/>
          <w:szCs w:val="28"/>
          <w:rtl/>
          <w:rPrChange w:id="85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79" w:author="אברהם" w:date="2012-11-23T10:23:00Z">
            <w:rPr>
              <w:rStyle w:val="Q"/>
              <w:rFonts w:ascii="David" w:hAnsi="David" w:cs="David"/>
              <w:rtl/>
            </w:rPr>
          </w:rPrChange>
        </w:rPr>
        <w:t>שתי</w:t>
      </w:r>
      <w:r w:rsidRPr="00A90D62">
        <w:rPr>
          <w:rStyle w:val="Q"/>
          <w:rFonts w:ascii="David" w:eastAsia="David" w:hAnsi="David" w:cs="David"/>
          <w:sz w:val="28"/>
          <w:szCs w:val="28"/>
          <w:rtl/>
          <w:rPrChange w:id="85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81" w:author="אברהם" w:date="2012-11-23T10:23:00Z">
            <w:rPr>
              <w:rStyle w:val="Q"/>
              <w:rFonts w:ascii="David" w:hAnsi="David" w:cs="David"/>
              <w:rtl/>
            </w:rPr>
          </w:rPrChange>
        </w:rPr>
        <w:t>נחלות, והוא</w:t>
      </w:r>
      <w:r w:rsidRPr="00A90D62">
        <w:rPr>
          <w:rStyle w:val="Q"/>
          <w:rFonts w:ascii="David" w:eastAsia="David" w:hAnsi="David" w:cs="David"/>
          <w:sz w:val="28"/>
          <w:szCs w:val="28"/>
          <w:rtl/>
          <w:rPrChange w:id="85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83" w:author="אברהם" w:date="2012-11-23T10:23:00Z">
            <w:rPr>
              <w:rStyle w:val="Q"/>
              <w:rFonts w:ascii="David" w:hAnsi="David" w:cs="David"/>
              <w:rtl/>
            </w:rPr>
          </w:rPrChange>
        </w:rPr>
        <w:t>יצטרך</w:t>
      </w:r>
      <w:r w:rsidRPr="00A90D62">
        <w:rPr>
          <w:rStyle w:val="Q"/>
          <w:rFonts w:ascii="David" w:eastAsia="David" w:hAnsi="David" w:cs="David"/>
          <w:sz w:val="28"/>
          <w:szCs w:val="28"/>
          <w:rtl/>
          <w:rPrChange w:id="85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85"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5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87" w:author="אברהם" w:date="2012-11-23T10:23:00Z">
            <w:rPr>
              <w:rStyle w:val="Q"/>
              <w:rFonts w:ascii="David" w:hAnsi="David" w:cs="David"/>
              <w:rtl/>
            </w:rPr>
          </w:rPrChange>
        </w:rPr>
        <w:t>את</w:t>
      </w:r>
      <w:r w:rsidRPr="00A90D62">
        <w:rPr>
          <w:rStyle w:val="Q"/>
          <w:rFonts w:ascii="David" w:eastAsia="David" w:hAnsi="David" w:cs="David"/>
          <w:sz w:val="28"/>
          <w:szCs w:val="28"/>
          <w:rtl/>
          <w:rPrChange w:id="85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89"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5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91" w:author="אברהם" w:date="2012-11-23T10:23:00Z">
            <w:rPr>
              <w:rStyle w:val="Q"/>
              <w:rFonts w:ascii="David" w:hAnsi="David" w:cs="David"/>
              <w:rtl/>
            </w:rPr>
          </w:rPrChange>
        </w:rPr>
        <w:t>שקנה</w:t>
      </w:r>
      <w:r w:rsidRPr="00A90D62">
        <w:rPr>
          <w:rStyle w:val="Q"/>
          <w:rFonts w:ascii="David" w:eastAsia="David" w:hAnsi="David" w:cs="David"/>
          <w:sz w:val="28"/>
          <w:szCs w:val="28"/>
          <w:rtl/>
          <w:rPrChange w:id="85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93" w:author="אברהם" w:date="2012-11-23T10:23:00Z">
            <w:rPr>
              <w:rStyle w:val="Q"/>
              <w:rFonts w:ascii="David" w:hAnsi="David" w:cs="David"/>
              <w:rtl/>
            </w:rPr>
          </w:rPrChange>
        </w:rPr>
        <w:t>מבנימין. ואז</w:t>
      </w:r>
      <w:r w:rsidRPr="00A90D62">
        <w:rPr>
          <w:rStyle w:val="Q"/>
          <w:rFonts w:ascii="David" w:eastAsia="David" w:hAnsi="David" w:cs="David"/>
          <w:sz w:val="28"/>
          <w:szCs w:val="28"/>
          <w:rtl/>
          <w:rPrChange w:id="85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95" w:author="אברהם" w:date="2012-11-23T10:23:00Z">
            <w:rPr>
              <w:rStyle w:val="Q"/>
              <w:rFonts w:ascii="David" w:hAnsi="David" w:cs="David"/>
              <w:rtl/>
            </w:rPr>
          </w:rPrChange>
        </w:rPr>
        <w:t>שוב</w:t>
      </w:r>
      <w:r w:rsidRPr="00A90D62">
        <w:rPr>
          <w:rStyle w:val="Q"/>
          <w:rFonts w:ascii="David" w:eastAsia="David" w:hAnsi="David" w:cs="David"/>
          <w:sz w:val="28"/>
          <w:szCs w:val="28"/>
          <w:rtl/>
          <w:rPrChange w:id="85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97" w:author="אברהם" w:date="2012-11-23T10:23:00Z">
            <w:rPr>
              <w:rStyle w:val="Q"/>
              <w:rFonts w:ascii="David" w:hAnsi="David" w:cs="David"/>
              <w:rtl/>
            </w:rPr>
          </w:rPrChange>
        </w:rPr>
        <w:t>לבנימין</w:t>
      </w:r>
      <w:r w:rsidRPr="00A90D62">
        <w:rPr>
          <w:rStyle w:val="Q"/>
          <w:rFonts w:ascii="David" w:eastAsia="David" w:hAnsi="David" w:cs="David"/>
          <w:sz w:val="28"/>
          <w:szCs w:val="28"/>
          <w:rtl/>
          <w:rPrChange w:id="85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599" w:author="אברהם" w:date="2012-11-23T10:23:00Z">
            <w:rPr>
              <w:rStyle w:val="Q"/>
              <w:rFonts w:ascii="David" w:hAnsi="David" w:cs="David"/>
              <w:rtl/>
            </w:rPr>
          </w:rPrChange>
        </w:rPr>
        <w:t>יהיו</w:t>
      </w:r>
      <w:r w:rsidRPr="00A90D62">
        <w:rPr>
          <w:rStyle w:val="Q"/>
          <w:rFonts w:ascii="David" w:eastAsia="David" w:hAnsi="David" w:cs="David"/>
          <w:sz w:val="28"/>
          <w:szCs w:val="28"/>
          <w:rtl/>
          <w:rPrChange w:id="86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01" w:author="אברהם" w:date="2012-11-23T10:23:00Z">
            <w:rPr>
              <w:rStyle w:val="Q"/>
              <w:rFonts w:ascii="David" w:hAnsi="David" w:cs="David"/>
              <w:rtl/>
            </w:rPr>
          </w:rPrChange>
        </w:rPr>
        <w:t>שתי</w:t>
      </w:r>
      <w:r w:rsidRPr="00A90D62">
        <w:rPr>
          <w:rStyle w:val="Q"/>
          <w:rFonts w:ascii="David" w:eastAsia="David" w:hAnsi="David" w:cs="David"/>
          <w:sz w:val="28"/>
          <w:szCs w:val="28"/>
          <w:rtl/>
          <w:rPrChange w:id="86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03" w:author="אברהם" w:date="2012-11-23T10:23:00Z">
            <w:rPr>
              <w:rStyle w:val="Q"/>
              <w:rFonts w:ascii="David" w:hAnsi="David" w:cs="David"/>
              <w:rtl/>
            </w:rPr>
          </w:rPrChange>
        </w:rPr>
        <w:t>נחלות, והוא</w:t>
      </w:r>
      <w:r w:rsidRPr="00A90D62">
        <w:rPr>
          <w:rStyle w:val="Q"/>
          <w:rFonts w:ascii="David" w:eastAsia="David" w:hAnsi="David" w:cs="David"/>
          <w:sz w:val="28"/>
          <w:szCs w:val="28"/>
          <w:rtl/>
          <w:rPrChange w:id="86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05" w:author="אברהם" w:date="2012-11-23T10:23:00Z">
            <w:rPr>
              <w:rStyle w:val="Q"/>
              <w:rFonts w:ascii="David" w:hAnsi="David" w:cs="David"/>
              <w:rtl/>
            </w:rPr>
          </w:rPrChange>
        </w:rPr>
        <w:t>יצטרך</w:t>
      </w:r>
      <w:r w:rsidRPr="00A90D62">
        <w:rPr>
          <w:rStyle w:val="Q"/>
          <w:rFonts w:ascii="David" w:eastAsia="David" w:hAnsi="David" w:cs="David"/>
          <w:sz w:val="28"/>
          <w:szCs w:val="28"/>
          <w:rtl/>
          <w:rPrChange w:id="86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07"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6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09" w:author="אברהם" w:date="2012-11-23T10:23:00Z">
            <w:rPr>
              <w:rStyle w:val="Q"/>
              <w:rFonts w:ascii="David" w:hAnsi="David" w:cs="David"/>
              <w:rtl/>
            </w:rPr>
          </w:rPrChange>
        </w:rPr>
        <w:t>את</w:t>
      </w:r>
      <w:r w:rsidRPr="00A90D62">
        <w:rPr>
          <w:rStyle w:val="Q"/>
          <w:rFonts w:ascii="David" w:eastAsia="David" w:hAnsi="David" w:cs="David"/>
          <w:sz w:val="28"/>
          <w:szCs w:val="28"/>
          <w:rtl/>
          <w:rPrChange w:id="86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11"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6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13" w:author="אברהם" w:date="2012-11-23T10:23:00Z">
            <w:rPr>
              <w:rStyle w:val="Q"/>
              <w:rFonts w:ascii="David" w:hAnsi="David" w:cs="David"/>
              <w:rtl/>
            </w:rPr>
          </w:rPrChange>
        </w:rPr>
        <w:t>שקנה</w:t>
      </w:r>
      <w:r w:rsidRPr="00A90D62">
        <w:rPr>
          <w:rStyle w:val="Q"/>
          <w:rFonts w:ascii="David" w:eastAsia="David" w:hAnsi="David" w:cs="David"/>
          <w:sz w:val="28"/>
          <w:szCs w:val="28"/>
          <w:rtl/>
          <w:rPrChange w:id="86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15" w:author="אברהם" w:date="2012-11-23T10:23:00Z">
            <w:rPr>
              <w:rStyle w:val="Q"/>
              <w:rFonts w:ascii="David" w:hAnsi="David" w:cs="David"/>
              <w:rtl/>
            </w:rPr>
          </w:rPrChange>
        </w:rPr>
        <w:t>מיוסף. כך</w:t>
      </w:r>
      <w:r w:rsidRPr="00A90D62">
        <w:rPr>
          <w:rStyle w:val="Q"/>
          <w:rFonts w:ascii="David" w:eastAsia="David" w:hAnsi="David" w:cs="David"/>
          <w:sz w:val="28"/>
          <w:szCs w:val="28"/>
          <w:rtl/>
          <w:rPrChange w:id="86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17" w:author="אברהם" w:date="2012-11-23T10:23:00Z">
            <w:rPr>
              <w:rStyle w:val="Q"/>
              <w:rFonts w:ascii="David" w:hAnsi="David" w:cs="David"/>
              <w:rtl/>
            </w:rPr>
          </w:rPrChange>
        </w:rPr>
        <w:t>כל</w:t>
      </w:r>
      <w:r w:rsidRPr="00A90D62">
        <w:rPr>
          <w:rStyle w:val="Q"/>
          <w:rFonts w:ascii="David" w:eastAsia="David" w:hAnsi="David" w:cs="David"/>
          <w:sz w:val="28"/>
          <w:szCs w:val="28"/>
          <w:rtl/>
          <w:rPrChange w:id="86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19" w:author="אברהם" w:date="2012-11-23T10:23:00Z">
            <w:rPr>
              <w:rStyle w:val="Q"/>
              <w:rFonts w:ascii="David" w:hAnsi="David" w:cs="David"/>
              <w:rtl/>
            </w:rPr>
          </w:rPrChange>
        </w:rPr>
        <w:t>העסקאות</w:t>
      </w:r>
      <w:r w:rsidRPr="00A90D62">
        <w:rPr>
          <w:rStyle w:val="Q"/>
          <w:rFonts w:ascii="David" w:eastAsia="David" w:hAnsi="David" w:cs="David"/>
          <w:sz w:val="28"/>
          <w:szCs w:val="28"/>
          <w:rtl/>
          <w:rPrChange w:id="86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21" w:author="אברהם" w:date="2012-11-23T10:23:00Z">
            <w:rPr>
              <w:rStyle w:val="Q"/>
              <w:rFonts w:ascii="David" w:hAnsi="David" w:cs="David"/>
              <w:rtl/>
            </w:rPr>
          </w:rPrChange>
        </w:rPr>
        <w:t>יתבטלו.</w:t>
      </w:r>
    </w:p>
    <w:p w:rsidR="009C2B09" w:rsidRPr="00A90D62" w:rsidRDefault="009C2B09" w:rsidP="009C2B09">
      <w:pPr>
        <w:pStyle w:val="a1"/>
        <w:bidi/>
        <w:rPr>
          <w:rStyle w:val="Q"/>
          <w:rFonts w:ascii="David" w:hAnsi="David" w:cs="David"/>
          <w:sz w:val="28"/>
          <w:szCs w:val="28"/>
          <w:rtl/>
          <w:rPrChange w:id="8622" w:author="אברהם" w:date="2012-11-23T10:23:00Z">
            <w:rPr>
              <w:rStyle w:val="Q"/>
              <w:rFonts w:ascii="David" w:hAnsi="David" w:cs="David"/>
              <w:rtl/>
            </w:rPr>
          </w:rPrChange>
        </w:rPr>
      </w:pPr>
      <w:r w:rsidRPr="00A90D62">
        <w:rPr>
          <w:rStyle w:val="Q"/>
          <w:rFonts w:ascii="David" w:hAnsi="David" w:cs="David"/>
          <w:sz w:val="28"/>
          <w:szCs w:val="28"/>
          <w:rtl/>
          <w:rPrChange w:id="8623" w:author="אברהם" w:date="2012-11-23T10:23:00Z">
            <w:rPr>
              <w:rStyle w:val="Q"/>
              <w:rFonts w:ascii="David" w:hAnsi="David" w:cs="David"/>
              <w:rtl/>
            </w:rPr>
          </w:rPrChange>
        </w:rPr>
        <w:t>ואכן, הדמיות</w:t>
      </w:r>
      <w:r w:rsidRPr="00A90D62">
        <w:rPr>
          <w:rStyle w:val="Q"/>
          <w:rFonts w:ascii="David" w:eastAsia="David" w:hAnsi="David" w:cs="David"/>
          <w:sz w:val="28"/>
          <w:szCs w:val="28"/>
          <w:rtl/>
          <w:rPrChange w:id="86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25" w:author="אברהם" w:date="2012-11-23T10:23:00Z">
            <w:rPr>
              <w:rStyle w:val="Q"/>
              <w:rFonts w:ascii="David" w:hAnsi="David" w:cs="David"/>
              <w:rtl/>
            </w:rPr>
          </w:rPrChange>
        </w:rPr>
        <w:t>שביצעתי</w:t>
      </w:r>
      <w:r w:rsidRPr="00A90D62">
        <w:rPr>
          <w:rStyle w:val="Q"/>
          <w:rFonts w:ascii="David" w:eastAsia="David" w:hAnsi="David" w:cs="David"/>
          <w:sz w:val="28"/>
          <w:szCs w:val="28"/>
          <w:rtl/>
          <w:rPrChange w:id="86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27" w:author="אברהם" w:date="2012-11-23T10:23:00Z">
            <w:rPr>
              <w:rStyle w:val="Q"/>
              <w:rFonts w:ascii="David" w:hAnsi="David" w:cs="David"/>
              <w:rtl/>
            </w:rPr>
          </w:rPrChange>
        </w:rPr>
        <w:t>מראות, שבאלגוריתם</w:t>
      </w:r>
      <w:r w:rsidRPr="00A90D62">
        <w:rPr>
          <w:rStyle w:val="Q"/>
          <w:rFonts w:ascii="David" w:eastAsia="David" w:hAnsi="David" w:cs="David"/>
          <w:sz w:val="28"/>
          <w:szCs w:val="28"/>
          <w:rtl/>
          <w:rPrChange w:id="86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29" w:author="אברהם" w:date="2012-11-23T10:23:00Z">
            <w:rPr>
              <w:rStyle w:val="Q"/>
              <w:rFonts w:ascii="David" w:hAnsi="David" w:cs="David"/>
              <w:rtl/>
            </w:rPr>
          </w:rPrChange>
        </w:rPr>
        <w:t>ההפוך, ההסתברות</w:t>
      </w:r>
      <w:r w:rsidRPr="00A90D62">
        <w:rPr>
          <w:rStyle w:val="Q"/>
          <w:rFonts w:ascii="David" w:eastAsia="David" w:hAnsi="David" w:cs="David"/>
          <w:sz w:val="28"/>
          <w:szCs w:val="28"/>
          <w:rtl/>
          <w:rPrChange w:id="86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31" w:author="אברהם" w:date="2012-11-23T10:23:00Z">
            <w:rPr>
              <w:rStyle w:val="Q"/>
              <w:rFonts w:ascii="David" w:hAnsi="David" w:cs="David"/>
              <w:rtl/>
            </w:rPr>
          </w:rPrChange>
        </w:rPr>
        <w:t>להחזיק</w:t>
      </w:r>
      <w:r w:rsidRPr="00A90D62">
        <w:rPr>
          <w:rStyle w:val="Q"/>
          <w:rFonts w:ascii="David" w:eastAsia="David" w:hAnsi="David" w:cs="David"/>
          <w:sz w:val="28"/>
          <w:szCs w:val="28"/>
          <w:rtl/>
          <w:rPrChange w:id="86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33" w:author="אברהם" w:date="2012-11-23T10:23:00Z">
            <w:rPr>
              <w:rStyle w:val="Q"/>
              <w:rFonts w:ascii="David" w:hAnsi="David" w:cs="David"/>
              <w:rtl/>
            </w:rPr>
          </w:rPrChange>
        </w:rPr>
        <w:t>בנחלה</w:t>
      </w:r>
      <w:r w:rsidRPr="00A90D62">
        <w:rPr>
          <w:rStyle w:val="Q"/>
          <w:rFonts w:ascii="David" w:eastAsia="David" w:hAnsi="David" w:cs="David"/>
          <w:sz w:val="28"/>
          <w:szCs w:val="28"/>
          <w:rtl/>
          <w:rPrChange w:id="86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35" w:author="אברהם" w:date="2012-11-23T10:23:00Z">
            <w:rPr>
              <w:rStyle w:val="Q"/>
              <w:rFonts w:ascii="David" w:hAnsi="David" w:cs="David"/>
              <w:rtl/>
            </w:rPr>
          </w:rPrChange>
        </w:rPr>
        <w:t>היא</w:t>
      </w:r>
      <w:r w:rsidRPr="00A90D62">
        <w:rPr>
          <w:rStyle w:val="Q"/>
          <w:rFonts w:ascii="David" w:eastAsia="David" w:hAnsi="David" w:cs="David"/>
          <w:sz w:val="28"/>
          <w:szCs w:val="28"/>
          <w:rtl/>
          <w:rPrChange w:id="86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37" w:author="אברהם" w:date="2012-11-23T10:23:00Z">
            <w:rPr>
              <w:rStyle w:val="Q"/>
              <w:rFonts w:ascii="David" w:hAnsi="David" w:cs="David"/>
              <w:rtl/>
            </w:rPr>
          </w:rPrChange>
        </w:rPr>
        <w:t>קטנה</w:t>
      </w:r>
      <w:r w:rsidRPr="00A90D62">
        <w:rPr>
          <w:rStyle w:val="Q"/>
          <w:rFonts w:ascii="David" w:eastAsia="David" w:hAnsi="David" w:cs="David"/>
          <w:sz w:val="28"/>
          <w:szCs w:val="28"/>
          <w:rtl/>
          <w:rPrChange w:id="86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39" w:author="אברהם" w:date="2012-11-23T10:23:00Z">
            <w:rPr>
              <w:rStyle w:val="Q"/>
              <w:rFonts w:ascii="David" w:hAnsi="David" w:cs="David"/>
              <w:rtl/>
            </w:rPr>
          </w:rPrChange>
        </w:rPr>
        <w:t>יותר: במקום</w:t>
      </w:r>
      <w:r w:rsidRPr="00A90D62">
        <w:rPr>
          <w:rStyle w:val="Q"/>
          <w:rFonts w:ascii="David" w:eastAsia="David" w:hAnsi="David" w:cs="David"/>
          <w:sz w:val="28"/>
          <w:szCs w:val="28"/>
          <w:rtl/>
          <w:rPrChange w:id="8640"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8641" w:author="אברהם" w:date="2012-11-23T10:23:00Z">
            <w:rPr>
              <w:rStyle w:val="Q"/>
              <w:rFonts w:ascii="David" w:hAnsi="David" w:cs="David"/>
            </w:rPr>
          </w:rPrChange>
        </w:rPr>
        <w:t>3.81%</w:t>
      </w:r>
      <w:r w:rsidRPr="00A90D62">
        <w:rPr>
          <w:rStyle w:val="Q"/>
          <w:rFonts w:ascii="David" w:hAnsi="David" w:cs="David"/>
          <w:sz w:val="28"/>
          <w:szCs w:val="28"/>
          <w:rtl/>
          <w:rPrChange w:id="8642" w:author="אברהם" w:date="2012-11-23T10:23:00Z">
            <w:rPr>
              <w:rStyle w:val="Q"/>
              <w:rFonts w:ascii="David" w:hAnsi="David" w:cs="David"/>
              <w:rtl/>
            </w:rPr>
          </w:rPrChange>
        </w:rPr>
        <w:t xml:space="preserve"> (עבור</w:t>
      </w:r>
      <w:r w:rsidRPr="00A90D62">
        <w:rPr>
          <w:rStyle w:val="Q"/>
          <w:rFonts w:ascii="David" w:eastAsia="David" w:hAnsi="David" w:cs="David"/>
          <w:sz w:val="28"/>
          <w:szCs w:val="28"/>
          <w:rtl/>
          <w:rPrChange w:id="864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8644" w:author="אברהם" w:date="2012-11-23T10:23:00Z">
            <w:rPr>
              <w:rStyle w:val="Q"/>
              <w:rFonts w:ascii="David" w:hAnsi="David" w:cs="David"/>
            </w:rPr>
          </w:rPrChange>
        </w:rPr>
        <w:t>1000</w:t>
      </w:r>
      <w:r w:rsidRPr="00A90D62">
        <w:rPr>
          <w:rStyle w:val="Q"/>
          <w:rFonts w:ascii="David" w:hAnsi="David" w:cs="David"/>
          <w:sz w:val="28"/>
          <w:szCs w:val="28"/>
          <w:rtl/>
          <w:rPrChange w:id="8645" w:author="אברהם" w:date="2012-11-23T10:23:00Z">
            <w:rPr>
              <w:rStyle w:val="Q"/>
              <w:rFonts w:ascii="David" w:hAnsi="David" w:cs="David"/>
              <w:rtl/>
            </w:rPr>
          </w:rPrChange>
        </w:rPr>
        <w:t xml:space="preserve"> נחלות, כאשר</w:t>
      </w:r>
      <w:r w:rsidRPr="00A90D62">
        <w:rPr>
          <w:rStyle w:val="Q"/>
          <w:rFonts w:ascii="David" w:eastAsia="David" w:hAnsi="David" w:cs="David"/>
          <w:sz w:val="28"/>
          <w:szCs w:val="28"/>
          <w:rtl/>
          <w:rPrChange w:id="86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47" w:author="אברהם" w:date="2012-11-23T10:23:00Z">
            <w:rPr>
              <w:rStyle w:val="Q"/>
              <w:rFonts w:ascii="David" w:hAnsi="David" w:cs="David"/>
              <w:rtl/>
            </w:rPr>
          </w:rPrChange>
        </w:rPr>
        <w:t>הסתברות</w:t>
      </w:r>
      <w:r w:rsidRPr="00A90D62">
        <w:rPr>
          <w:rStyle w:val="Q"/>
          <w:rFonts w:ascii="David" w:eastAsia="David" w:hAnsi="David" w:cs="David"/>
          <w:sz w:val="28"/>
          <w:szCs w:val="28"/>
          <w:rtl/>
          <w:rPrChange w:id="86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49" w:author="אברהם" w:date="2012-11-23T10:23:00Z">
            <w:rPr>
              <w:rStyle w:val="Q"/>
              <w:rFonts w:ascii="David" w:hAnsi="David" w:cs="David"/>
              <w:rtl/>
            </w:rPr>
          </w:rPrChange>
        </w:rPr>
        <w:t>מכירה</w:t>
      </w:r>
      <w:r w:rsidRPr="00A90D62">
        <w:rPr>
          <w:rStyle w:val="Q"/>
          <w:rFonts w:ascii="David" w:eastAsia="David" w:hAnsi="David" w:cs="David"/>
          <w:sz w:val="28"/>
          <w:szCs w:val="28"/>
          <w:rtl/>
          <w:rPrChange w:id="86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51" w:author="אברהם" w:date="2012-11-23T10:23:00Z">
            <w:rPr>
              <w:rStyle w:val="Q"/>
              <w:rFonts w:ascii="David" w:hAnsi="David" w:cs="David"/>
              <w:rtl/>
            </w:rPr>
          </w:rPrChange>
        </w:rPr>
        <w:t>ביובל</w:t>
      </w:r>
      <w:r w:rsidRPr="00A90D62">
        <w:rPr>
          <w:rStyle w:val="Q"/>
          <w:rFonts w:ascii="David" w:eastAsia="David" w:hAnsi="David" w:cs="David"/>
          <w:sz w:val="28"/>
          <w:szCs w:val="28"/>
          <w:rtl/>
          <w:rPrChange w:id="86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53" w:author="אברהם" w:date="2012-11-23T10:23:00Z">
            <w:rPr>
              <w:rStyle w:val="Q"/>
              <w:rFonts w:ascii="David" w:hAnsi="David" w:cs="David"/>
              <w:rtl/>
            </w:rPr>
          </w:rPrChange>
        </w:rPr>
        <w:t>היא</w:t>
      </w:r>
      <w:r w:rsidRPr="00A90D62">
        <w:rPr>
          <w:rStyle w:val="Q"/>
          <w:rFonts w:ascii="David" w:eastAsia="David" w:hAnsi="David" w:cs="David"/>
          <w:sz w:val="28"/>
          <w:szCs w:val="28"/>
          <w:rtl/>
          <w:rPrChange w:id="8654"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8655" w:author="אברהם" w:date="2012-11-23T10:23:00Z">
            <w:rPr>
              <w:rStyle w:val="Q"/>
              <w:rFonts w:ascii="David" w:hAnsi="David" w:cs="David"/>
            </w:rPr>
          </w:rPrChange>
        </w:rPr>
        <w:t>1.00</w:t>
      </w:r>
      <w:r w:rsidRPr="00A90D62">
        <w:rPr>
          <w:rStyle w:val="Q"/>
          <w:rFonts w:ascii="David" w:hAnsi="David" w:cs="David"/>
          <w:sz w:val="28"/>
          <w:szCs w:val="28"/>
          <w:rtl/>
          <w:rPrChange w:id="8656" w:author="אברהם" w:date="2012-11-23T10:23:00Z">
            <w:rPr>
              <w:rStyle w:val="Q"/>
              <w:rFonts w:ascii="David" w:hAnsi="David" w:cs="David"/>
              <w:rtl/>
            </w:rPr>
          </w:rPrChange>
        </w:rPr>
        <w:t>) מקבלים</w:t>
      </w:r>
      <w:r w:rsidRPr="00A90D62">
        <w:rPr>
          <w:rStyle w:val="Q"/>
          <w:rFonts w:ascii="David" w:eastAsia="David" w:hAnsi="David" w:cs="David"/>
          <w:sz w:val="28"/>
          <w:szCs w:val="28"/>
          <w:rtl/>
          <w:rPrChange w:id="8657"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8658" w:author="אברהם" w:date="2012-11-23T10:23:00Z">
            <w:rPr>
              <w:rStyle w:val="Q"/>
              <w:rFonts w:ascii="David" w:hAnsi="David" w:cs="David"/>
            </w:rPr>
          </w:rPrChange>
        </w:rPr>
        <w:t>0.1%</w:t>
      </w:r>
      <w:r w:rsidRPr="00A90D62">
        <w:rPr>
          <w:rStyle w:val="Q"/>
          <w:rFonts w:ascii="David" w:hAnsi="David" w:cs="David"/>
          <w:sz w:val="28"/>
          <w:szCs w:val="28"/>
          <w:rtl/>
          <w:rPrChange w:id="8659" w:author="אברהם" w:date="2012-11-23T10:23:00Z">
            <w:rPr>
              <w:rStyle w:val="Q"/>
              <w:rFonts w:ascii="David" w:hAnsi="David" w:cs="David"/>
              <w:rtl/>
            </w:rPr>
          </w:rPrChange>
        </w:rPr>
        <w:t>.</w:t>
      </w:r>
      <w:r w:rsidRPr="00A90D62">
        <w:rPr>
          <w:rStyle w:val="Q"/>
          <w:rFonts w:ascii="David" w:hAnsi="David" w:cs="David"/>
          <w:sz w:val="28"/>
          <w:szCs w:val="28"/>
          <w:vertAlign w:val="superscript"/>
          <w:rtl/>
          <w:rPrChange w:id="8660" w:author="אברהם" w:date="2012-11-23T10:23:00Z">
            <w:rPr>
              <w:rStyle w:val="Q"/>
              <w:rFonts w:ascii="David" w:hAnsi="David" w:cs="David"/>
              <w:vertAlign w:val="superscript"/>
              <w:rtl/>
            </w:rPr>
          </w:rPrChange>
        </w:rPr>
        <w:footnoteReference w:id="22"/>
      </w:r>
    </w:p>
    <w:p w:rsidR="009C2B09" w:rsidRPr="00A90D62" w:rsidRDefault="009C2B09" w:rsidP="009C2B09">
      <w:pPr>
        <w:pStyle w:val="a1"/>
        <w:bidi/>
        <w:rPr>
          <w:sz w:val="28"/>
          <w:szCs w:val="28"/>
          <w:rtl/>
          <w:rPrChange w:id="8661" w:author="אברהם" w:date="2012-11-23T10:23:00Z">
            <w:rPr>
              <w:rtl/>
            </w:rPr>
          </w:rPrChange>
        </w:rPr>
      </w:pPr>
      <w:r w:rsidRPr="00A90D62">
        <w:rPr>
          <w:rStyle w:val="Q"/>
          <w:rFonts w:ascii="David" w:hAnsi="David" w:cs="David"/>
          <w:sz w:val="28"/>
          <w:szCs w:val="28"/>
          <w:rtl/>
          <w:rPrChange w:id="8662"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86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64" w:author="אברהם" w:date="2012-11-23T10:23:00Z">
            <w:rPr>
              <w:rStyle w:val="Q"/>
              <w:rFonts w:ascii="David" w:hAnsi="David" w:cs="David"/>
              <w:rtl/>
            </w:rPr>
          </w:rPrChange>
        </w:rPr>
        <w:t>בבירור</w:t>
      </w:r>
      <w:r w:rsidRPr="00A90D62">
        <w:rPr>
          <w:rStyle w:val="Q"/>
          <w:rFonts w:ascii="David" w:eastAsia="David" w:hAnsi="David" w:cs="David"/>
          <w:sz w:val="28"/>
          <w:szCs w:val="28"/>
          <w:rtl/>
          <w:rPrChange w:id="86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66" w:author="אברהם" w:date="2012-11-23T10:23:00Z">
            <w:rPr>
              <w:rStyle w:val="Q"/>
              <w:rFonts w:ascii="David" w:hAnsi="David" w:cs="David"/>
              <w:rtl/>
            </w:rPr>
          </w:rPrChange>
        </w:rPr>
        <w:t>לראות</w:t>
      </w:r>
      <w:r w:rsidRPr="00A90D62">
        <w:rPr>
          <w:rStyle w:val="Q"/>
          <w:rFonts w:ascii="David" w:eastAsia="David" w:hAnsi="David" w:cs="David"/>
          <w:sz w:val="28"/>
          <w:szCs w:val="28"/>
          <w:rtl/>
          <w:rPrChange w:id="86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68" w:author="אברהם" w:date="2012-11-23T10:23:00Z">
            <w:rPr>
              <w:rStyle w:val="Q"/>
              <w:rFonts w:ascii="David" w:hAnsi="David" w:cs="David"/>
              <w:rtl/>
            </w:rPr>
          </w:rPrChange>
        </w:rPr>
        <w:t>את</w:t>
      </w:r>
      <w:r w:rsidRPr="00A90D62">
        <w:rPr>
          <w:rStyle w:val="Q"/>
          <w:rFonts w:ascii="David" w:eastAsia="David" w:hAnsi="David" w:cs="David"/>
          <w:sz w:val="28"/>
          <w:szCs w:val="28"/>
          <w:rtl/>
          <w:rPrChange w:id="86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70" w:author="אברהם" w:date="2012-11-23T10:23:00Z">
            <w:rPr>
              <w:rStyle w:val="Q"/>
              <w:rFonts w:ascii="David" w:hAnsi="David" w:cs="David"/>
              <w:rtl/>
            </w:rPr>
          </w:rPrChange>
        </w:rPr>
        <w:t>ההבדל</w:t>
      </w:r>
      <w:r w:rsidRPr="00A90D62">
        <w:rPr>
          <w:rStyle w:val="Q"/>
          <w:rFonts w:ascii="David" w:eastAsia="David" w:hAnsi="David" w:cs="David"/>
          <w:sz w:val="28"/>
          <w:szCs w:val="28"/>
          <w:rtl/>
          <w:rPrChange w:id="86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72" w:author="אברהם" w:date="2012-11-23T10:23:00Z">
            <w:rPr>
              <w:rStyle w:val="Q"/>
              <w:rFonts w:ascii="David" w:hAnsi="David" w:cs="David"/>
              <w:rtl/>
            </w:rPr>
          </w:rPrChange>
        </w:rPr>
        <w:t>בגרפים, כאשר</w:t>
      </w:r>
      <w:r w:rsidRPr="00A90D62">
        <w:rPr>
          <w:rStyle w:val="Q"/>
          <w:rFonts w:ascii="David" w:eastAsia="David" w:hAnsi="David" w:cs="David"/>
          <w:sz w:val="28"/>
          <w:szCs w:val="28"/>
          <w:rtl/>
          <w:rPrChange w:id="86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74" w:author="אברהם" w:date="2012-11-23T10:23:00Z">
            <w:rPr>
              <w:rStyle w:val="Q"/>
              <w:rFonts w:ascii="David" w:hAnsi="David" w:cs="David"/>
              <w:rtl/>
            </w:rPr>
          </w:rPrChange>
        </w:rPr>
        <w:t>מסתכלים</w:t>
      </w:r>
      <w:r w:rsidRPr="00A90D62">
        <w:rPr>
          <w:rStyle w:val="Q"/>
          <w:rFonts w:ascii="David" w:eastAsia="David" w:hAnsi="David" w:cs="David"/>
          <w:sz w:val="28"/>
          <w:szCs w:val="28"/>
          <w:rtl/>
          <w:rPrChange w:id="86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76" w:author="אברהם" w:date="2012-11-23T10:23:00Z">
            <w:rPr>
              <w:rStyle w:val="Q"/>
              <w:rFonts w:ascii="David" w:hAnsi="David" w:cs="David"/>
              <w:rtl/>
            </w:rPr>
          </w:rPrChange>
        </w:rPr>
        <w:t>מקרוב</w:t>
      </w:r>
      <w:r w:rsidRPr="00A90D62">
        <w:rPr>
          <w:rStyle w:val="Q"/>
          <w:rFonts w:ascii="David" w:eastAsia="David" w:hAnsi="David" w:cs="David"/>
          <w:sz w:val="28"/>
          <w:szCs w:val="28"/>
          <w:rtl/>
          <w:rPrChange w:id="86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78" w:author="אברהם" w:date="2012-11-23T10:23:00Z">
            <w:rPr>
              <w:rStyle w:val="Q"/>
              <w:rFonts w:ascii="David" w:hAnsi="David" w:cs="David"/>
              <w:rtl/>
            </w:rPr>
          </w:rPrChange>
        </w:rPr>
        <w:t>על</w:t>
      </w:r>
      <w:r w:rsidRPr="00A90D62">
        <w:rPr>
          <w:rStyle w:val="Q"/>
          <w:rFonts w:ascii="David" w:eastAsia="David" w:hAnsi="David" w:cs="David"/>
          <w:sz w:val="28"/>
          <w:szCs w:val="28"/>
          <w:rtl/>
          <w:rPrChange w:id="86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80" w:author="אברהם" w:date="2012-11-23T10:23:00Z">
            <w:rPr>
              <w:rStyle w:val="Q"/>
              <w:rFonts w:ascii="David" w:hAnsi="David" w:cs="David"/>
              <w:rtl/>
            </w:rPr>
          </w:rPrChange>
        </w:rPr>
        <w:t>התחום</w:t>
      </w:r>
      <w:r w:rsidRPr="00A90D62">
        <w:rPr>
          <w:rStyle w:val="Q"/>
          <w:rFonts w:ascii="David" w:eastAsia="David" w:hAnsi="David" w:cs="David"/>
          <w:sz w:val="28"/>
          <w:szCs w:val="28"/>
          <w:rtl/>
          <w:rPrChange w:id="86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682" w:author="אברהם" w:date="2012-11-23T10:23:00Z">
            <w:rPr>
              <w:rStyle w:val="Q"/>
              <w:rFonts w:ascii="David" w:hAnsi="David" w:cs="David"/>
              <w:rtl/>
            </w:rPr>
          </w:rPrChange>
        </w:rPr>
        <w:t>בין</w:t>
      </w:r>
      <w:r w:rsidRPr="00A90D62">
        <w:rPr>
          <w:rStyle w:val="Q"/>
          <w:rFonts w:ascii="David" w:eastAsia="David" w:hAnsi="David" w:cs="David"/>
          <w:sz w:val="28"/>
          <w:szCs w:val="28"/>
          <w:rtl/>
          <w:rPrChange w:id="868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8684" w:author="אברהם" w:date="2012-11-23T10:23:00Z">
            <w:rPr>
              <w:rStyle w:val="Q"/>
              <w:rFonts w:ascii="David" w:hAnsi="David" w:cs="David"/>
            </w:rPr>
          </w:rPrChange>
        </w:rPr>
        <w:t>90%</w:t>
      </w:r>
      <w:r w:rsidRPr="00A90D62">
        <w:rPr>
          <w:rStyle w:val="Q"/>
          <w:rFonts w:ascii="David" w:hAnsi="David" w:cs="David"/>
          <w:sz w:val="28"/>
          <w:szCs w:val="28"/>
          <w:rtl/>
          <w:rPrChange w:id="8685" w:author="אברהם" w:date="2012-11-23T10:23:00Z">
            <w:rPr>
              <w:rStyle w:val="Q"/>
              <w:rFonts w:ascii="David" w:hAnsi="David" w:cs="David"/>
              <w:rtl/>
            </w:rPr>
          </w:rPrChange>
        </w:rPr>
        <w:t xml:space="preserve"> ל-</w:t>
      </w:r>
      <w:r w:rsidRPr="00A90D62">
        <w:rPr>
          <w:rStyle w:val="Q"/>
          <w:rFonts w:ascii="David" w:hAnsi="David" w:cs="David"/>
          <w:sz w:val="28"/>
          <w:szCs w:val="28"/>
          <w:rPrChange w:id="8686" w:author="אברהם" w:date="2012-11-23T10:23:00Z">
            <w:rPr>
              <w:rStyle w:val="Q"/>
              <w:rFonts w:ascii="David" w:hAnsi="David" w:cs="David"/>
            </w:rPr>
          </w:rPrChange>
        </w:rPr>
        <w:t>100%</w:t>
      </w:r>
      <w:r w:rsidRPr="00A90D62">
        <w:rPr>
          <w:rStyle w:val="Q"/>
          <w:rFonts w:ascii="David" w:hAnsi="David" w:cs="David"/>
          <w:sz w:val="28"/>
          <w:szCs w:val="28"/>
          <w:rtl/>
          <w:rPrChange w:id="8687" w:author="אברהם" w:date="2012-11-23T10:23:00Z">
            <w:rPr>
              <w:rStyle w:val="Q"/>
              <w:rFonts w:ascii="David" w:hAnsi="David" w:cs="David"/>
              <w:rtl/>
            </w:rPr>
          </w:rPrChange>
        </w:rPr>
        <w:t>:</w:t>
      </w:r>
    </w:p>
    <w:p w:rsidR="009C2B09" w:rsidRPr="00A90D62" w:rsidRDefault="009C2B09" w:rsidP="009C2B09">
      <w:pPr>
        <w:pStyle w:val="a1"/>
        <w:bidi/>
        <w:rPr>
          <w:sz w:val="28"/>
          <w:szCs w:val="28"/>
          <w:rtl/>
          <w:rPrChange w:id="8688" w:author="אברהם" w:date="2012-11-23T10:23:00Z">
            <w:rPr>
              <w:rtl/>
            </w:rPr>
          </w:rPrChange>
        </w:rPr>
      </w:pP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A90D62" w:rsidRDefault="00D4588B" w:rsidP="00685392">
            <w:pPr>
              <w:pStyle w:val="afd"/>
              <w:bidi/>
              <w:snapToGrid w:val="0"/>
              <w:jc w:val="center"/>
              <w:rPr>
                <w:rFonts w:ascii="David" w:hAnsi="David" w:cs="David"/>
                <w:sz w:val="28"/>
                <w:szCs w:val="28"/>
                <w:rtl/>
                <w:rPrChange w:id="8689" w:author="אברהם" w:date="2012-11-23T10:23:00Z">
                  <w:rPr>
                    <w:rFonts w:ascii="David" w:hAnsi="David" w:cs="David"/>
                    <w:rtl/>
                  </w:rPr>
                </w:rPrChange>
              </w:rPr>
            </w:pPr>
            <w:r>
              <w:rPr>
                <w:rFonts w:ascii="David" w:hAnsi="David" w:cs="David"/>
                <w:noProof/>
                <w:sz w:val="28"/>
                <w:szCs w:val="28"/>
                <w:rtl/>
                <w:lang w:eastAsia="en-US"/>
              </w:rPr>
              <w:drawing>
                <wp:inline distT="0" distB="0" distL="0" distR="0" wp14:anchorId="01C352E0" wp14:editId="3D4F0AF4">
                  <wp:extent cx="2138045" cy="168783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8045" cy="1687830"/>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rFonts w:ascii="David" w:hAnsi="David" w:cs="David"/>
                <w:sz w:val="28"/>
                <w:szCs w:val="28"/>
                <w:rPrChange w:id="8690" w:author="אברהם" w:date="2012-11-23T10:23:00Z">
                  <w:rPr>
                    <w:rFonts w:ascii="David" w:hAnsi="David" w:cs="David"/>
                  </w:rPr>
                </w:rPrChange>
              </w:rPr>
            </w:pPr>
            <w:r w:rsidRPr="00A90D62">
              <w:rPr>
                <w:rFonts w:ascii="David" w:hAnsi="David" w:cs="David"/>
                <w:sz w:val="28"/>
                <w:szCs w:val="28"/>
                <w:rtl/>
                <w:rPrChange w:id="8691" w:author="אברהם" w:date="2012-11-23T10:23:00Z">
                  <w:rPr>
                    <w:rFonts w:ascii="David" w:hAnsi="David" w:cs="David"/>
                    <w:rtl/>
                  </w:rPr>
                </w:rPrChange>
              </w:rPr>
              <w:t>החזרת</w:t>
            </w:r>
            <w:r w:rsidRPr="00A90D62">
              <w:rPr>
                <w:rFonts w:ascii="David" w:eastAsia="David" w:hAnsi="David" w:cs="David"/>
                <w:sz w:val="28"/>
                <w:szCs w:val="28"/>
                <w:rtl/>
                <w:rPrChange w:id="8692" w:author="אברהם" w:date="2012-11-23T10:23:00Z">
                  <w:rPr>
                    <w:rFonts w:ascii="David" w:eastAsia="David" w:hAnsi="David" w:cs="David"/>
                    <w:rtl/>
                  </w:rPr>
                </w:rPrChange>
              </w:rPr>
              <w:t xml:space="preserve"> </w:t>
            </w:r>
            <w:r w:rsidRPr="00A90D62">
              <w:rPr>
                <w:rFonts w:ascii="David" w:hAnsi="David" w:cs="David"/>
                <w:sz w:val="28"/>
                <w:szCs w:val="28"/>
                <w:rtl/>
                <w:rPrChange w:id="8693" w:author="אברהם" w:date="2012-11-23T10:23:00Z">
                  <w:rPr>
                    <w:rFonts w:ascii="David" w:hAnsi="David" w:cs="David"/>
                    <w:rtl/>
                  </w:rPr>
                </w:rPrChange>
              </w:rPr>
              <w:t>נחלות</w:t>
            </w:r>
            <w:r w:rsidRPr="00A90D62">
              <w:rPr>
                <w:rFonts w:ascii="David" w:eastAsia="David" w:hAnsi="David" w:cs="David"/>
                <w:sz w:val="28"/>
                <w:szCs w:val="28"/>
                <w:rtl/>
                <w:rPrChange w:id="8694" w:author="אברהם" w:date="2012-11-23T10:23:00Z">
                  <w:rPr>
                    <w:rFonts w:ascii="David" w:eastAsia="David" w:hAnsi="David" w:cs="David"/>
                    <w:rtl/>
                  </w:rPr>
                </w:rPrChange>
              </w:rPr>
              <w:t xml:space="preserve"> </w:t>
            </w:r>
            <w:r w:rsidRPr="00A90D62">
              <w:rPr>
                <w:rFonts w:ascii="David" w:hAnsi="David" w:cs="David"/>
                <w:sz w:val="28"/>
                <w:szCs w:val="28"/>
                <w:rtl/>
                <w:rPrChange w:id="8695" w:author="אברהם" w:date="2012-11-23T10:23:00Z">
                  <w:rPr>
                    <w:rFonts w:ascii="David" w:hAnsi="David" w:cs="David"/>
                    <w:rtl/>
                  </w:rPr>
                </w:rPrChange>
              </w:rPr>
              <w:t>לכל</w:t>
            </w:r>
            <w:r w:rsidRPr="00A90D62">
              <w:rPr>
                <w:rFonts w:ascii="David" w:eastAsia="David" w:hAnsi="David" w:cs="David"/>
                <w:sz w:val="28"/>
                <w:szCs w:val="28"/>
                <w:rtl/>
                <w:rPrChange w:id="8696" w:author="אברהם" w:date="2012-11-23T10:23:00Z">
                  <w:rPr>
                    <w:rFonts w:ascii="David" w:eastAsia="David" w:hAnsi="David" w:cs="David"/>
                    <w:rtl/>
                  </w:rPr>
                </w:rPrChange>
              </w:rPr>
              <w:t xml:space="preserve"> </w:t>
            </w:r>
            <w:r w:rsidRPr="00A90D62">
              <w:rPr>
                <w:rFonts w:ascii="David" w:hAnsi="David" w:cs="David"/>
                <w:sz w:val="28"/>
                <w:szCs w:val="28"/>
                <w:rtl/>
                <w:rPrChange w:id="8697" w:author="אברהם" w:date="2012-11-23T10:23:00Z">
                  <w:rPr>
                    <w:rFonts w:ascii="David" w:hAnsi="David" w:cs="David"/>
                    <w:rtl/>
                  </w:rPr>
                </w:rPrChange>
              </w:rPr>
              <w:t>מי</w:t>
            </w:r>
            <w:r w:rsidRPr="00A90D62">
              <w:rPr>
                <w:rFonts w:ascii="David" w:eastAsia="David" w:hAnsi="David" w:cs="David"/>
                <w:sz w:val="28"/>
                <w:szCs w:val="28"/>
                <w:rtl/>
                <w:rPrChange w:id="8698" w:author="אברהם" w:date="2012-11-23T10:23:00Z">
                  <w:rPr>
                    <w:rFonts w:ascii="David" w:eastAsia="David" w:hAnsi="David" w:cs="David"/>
                    <w:rtl/>
                  </w:rPr>
                </w:rPrChange>
              </w:rPr>
              <w:t xml:space="preserve"> </w:t>
            </w:r>
            <w:r w:rsidRPr="00A90D62">
              <w:rPr>
                <w:rFonts w:ascii="David" w:hAnsi="David" w:cs="David"/>
                <w:sz w:val="28"/>
                <w:szCs w:val="28"/>
                <w:rtl/>
                <w:rPrChange w:id="8699" w:author="אברהם" w:date="2012-11-23T10:23:00Z">
                  <w:rPr>
                    <w:rFonts w:ascii="David" w:hAnsi="David" w:cs="David"/>
                    <w:rtl/>
                  </w:rPr>
                </w:rPrChange>
              </w:rPr>
              <w:t>שאין</w:t>
            </w:r>
            <w:r w:rsidRPr="00A90D62">
              <w:rPr>
                <w:rFonts w:ascii="David" w:eastAsia="David" w:hAnsi="David" w:cs="David"/>
                <w:sz w:val="28"/>
                <w:szCs w:val="28"/>
                <w:rtl/>
                <w:rPrChange w:id="8700" w:author="אברהם" w:date="2012-11-23T10:23:00Z">
                  <w:rPr>
                    <w:rFonts w:ascii="David" w:eastAsia="David" w:hAnsi="David" w:cs="David"/>
                    <w:rtl/>
                  </w:rPr>
                </w:rPrChange>
              </w:rPr>
              <w:t xml:space="preserve"> </w:t>
            </w:r>
            <w:r w:rsidRPr="00A90D62">
              <w:rPr>
                <w:rFonts w:ascii="David" w:hAnsi="David" w:cs="David"/>
                <w:sz w:val="28"/>
                <w:szCs w:val="28"/>
                <w:rtl/>
                <w:rPrChange w:id="8701" w:author="אברהם" w:date="2012-11-23T10:23:00Z">
                  <w:rPr>
                    <w:rFonts w:ascii="David" w:hAnsi="David" w:cs="David"/>
                    <w:rtl/>
                  </w:rPr>
                </w:rPrChange>
              </w:rPr>
              <w:t>לו</w:t>
            </w:r>
            <w:r w:rsidRPr="00A90D62">
              <w:rPr>
                <w:rFonts w:ascii="David" w:eastAsia="David" w:hAnsi="David" w:cs="David"/>
                <w:sz w:val="28"/>
                <w:szCs w:val="28"/>
                <w:rtl/>
                <w:rPrChange w:id="8702" w:author="אברהם" w:date="2012-11-23T10:23:00Z">
                  <w:rPr>
                    <w:rFonts w:ascii="David" w:eastAsia="David" w:hAnsi="David" w:cs="David"/>
                    <w:rtl/>
                  </w:rPr>
                </w:rPrChange>
              </w:rPr>
              <w:t xml:space="preserve"> </w:t>
            </w:r>
            <w:r w:rsidRPr="00A90D62">
              <w:rPr>
                <w:rFonts w:ascii="David" w:hAnsi="David" w:cs="David"/>
                <w:sz w:val="28"/>
                <w:szCs w:val="28"/>
                <w:rtl/>
                <w:rPrChange w:id="8703" w:author="אברהם" w:date="2012-11-23T10:23:00Z">
                  <w:rPr>
                    <w:rFonts w:ascii="David" w:hAnsi="David" w:cs="David"/>
                    <w:rtl/>
                  </w:rPr>
                </w:rPrChange>
              </w:rPr>
              <w:t>נחלה</w:t>
            </w:r>
          </w:p>
          <w:p w:rsidR="009C2B09" w:rsidRPr="00A90D62" w:rsidRDefault="009C2B09" w:rsidP="00685392">
            <w:pPr>
              <w:pStyle w:val="afd"/>
              <w:bidi/>
              <w:jc w:val="center"/>
              <w:rPr>
                <w:sz w:val="28"/>
                <w:szCs w:val="28"/>
                <w:rPrChange w:id="8704" w:author="אברהם" w:date="2012-11-23T10:23:00Z">
                  <w:rPr/>
                </w:rPrChange>
              </w:rPr>
            </w:pPr>
            <w:r w:rsidRPr="00A90D62">
              <w:rPr>
                <w:rFonts w:ascii="David" w:hAnsi="David" w:cs="David"/>
                <w:sz w:val="28"/>
                <w:szCs w:val="28"/>
                <w:rPrChange w:id="8705" w:author="אברהם" w:date="2012-11-23T10:23:00Z">
                  <w:rPr>
                    <w:rFonts w:ascii="David" w:hAnsi="David" w:cs="David"/>
                  </w:rPr>
                </w:rPrChange>
              </w:rPr>
              <w:t>p = 0.1</w:t>
            </w:r>
          </w:p>
        </w:tc>
        <w:tc>
          <w:tcPr>
            <w:tcW w:w="4820" w:type="dxa"/>
            <w:shd w:val="clear" w:color="auto" w:fill="auto"/>
          </w:tcPr>
          <w:p w:rsidR="009C2B09" w:rsidRPr="00A90D62" w:rsidRDefault="00D4588B" w:rsidP="00685392">
            <w:pPr>
              <w:pStyle w:val="afd"/>
              <w:bidi/>
              <w:snapToGrid w:val="0"/>
              <w:jc w:val="center"/>
              <w:rPr>
                <w:rFonts w:ascii="David" w:hAnsi="David" w:cs="David"/>
                <w:sz w:val="28"/>
                <w:szCs w:val="28"/>
                <w:rtl/>
                <w:rPrChange w:id="8706" w:author="אברהם" w:date="2012-11-23T10:23:00Z">
                  <w:rPr>
                    <w:rFonts w:ascii="David" w:hAnsi="David" w:cs="David"/>
                    <w:rtl/>
                  </w:rPr>
                </w:rPrChange>
              </w:rPr>
            </w:pPr>
            <w:r>
              <w:rPr>
                <w:noProof/>
                <w:sz w:val="28"/>
                <w:szCs w:val="28"/>
                <w:rtl/>
                <w:lang w:eastAsia="en-US"/>
              </w:rPr>
              <w:drawing>
                <wp:inline distT="0" distB="0" distL="0" distR="0" wp14:anchorId="1C641999" wp14:editId="4736BCBA">
                  <wp:extent cx="2138045" cy="168783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8045" cy="1687830"/>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rFonts w:ascii="David" w:hAnsi="David" w:cs="David"/>
                <w:sz w:val="28"/>
                <w:szCs w:val="28"/>
                <w:rPrChange w:id="8707" w:author="אברהם" w:date="2012-11-23T10:23:00Z">
                  <w:rPr>
                    <w:rFonts w:ascii="David" w:hAnsi="David" w:cs="David"/>
                  </w:rPr>
                </w:rPrChange>
              </w:rPr>
            </w:pPr>
            <w:r w:rsidRPr="00A90D62">
              <w:rPr>
                <w:rFonts w:ascii="David" w:hAnsi="David" w:cs="David"/>
                <w:sz w:val="28"/>
                <w:szCs w:val="28"/>
                <w:rtl/>
                <w:rPrChange w:id="8708" w:author="אברהם" w:date="2012-11-23T10:23:00Z">
                  <w:rPr>
                    <w:rFonts w:ascii="David" w:hAnsi="David" w:cs="David"/>
                    <w:rtl/>
                  </w:rPr>
                </w:rPrChange>
              </w:rPr>
              <w:t>החזרת</w:t>
            </w:r>
            <w:r w:rsidRPr="00A90D62">
              <w:rPr>
                <w:rFonts w:ascii="David" w:eastAsia="David" w:hAnsi="David" w:cs="David"/>
                <w:sz w:val="28"/>
                <w:szCs w:val="28"/>
                <w:rtl/>
                <w:rPrChange w:id="8709" w:author="אברהם" w:date="2012-11-23T10:23:00Z">
                  <w:rPr>
                    <w:rFonts w:ascii="David" w:eastAsia="David" w:hAnsi="David" w:cs="David"/>
                    <w:rtl/>
                  </w:rPr>
                </w:rPrChange>
              </w:rPr>
              <w:t xml:space="preserve"> </w:t>
            </w:r>
            <w:r w:rsidRPr="00A90D62">
              <w:rPr>
                <w:rFonts w:ascii="David" w:hAnsi="David" w:cs="David"/>
                <w:sz w:val="28"/>
                <w:szCs w:val="28"/>
                <w:rtl/>
                <w:rPrChange w:id="8710" w:author="אברהם" w:date="2012-11-23T10:23:00Z">
                  <w:rPr>
                    <w:rFonts w:ascii="David" w:hAnsi="David" w:cs="David"/>
                    <w:rtl/>
                  </w:rPr>
                </w:rPrChange>
              </w:rPr>
              <w:t>נחלות</w:t>
            </w:r>
            <w:r w:rsidRPr="00A90D62">
              <w:rPr>
                <w:rFonts w:ascii="David" w:eastAsia="David" w:hAnsi="David" w:cs="David"/>
                <w:sz w:val="28"/>
                <w:szCs w:val="28"/>
                <w:rtl/>
                <w:rPrChange w:id="8711" w:author="אברהם" w:date="2012-11-23T10:23:00Z">
                  <w:rPr>
                    <w:rFonts w:ascii="David" w:eastAsia="David" w:hAnsi="David" w:cs="David"/>
                    <w:rtl/>
                  </w:rPr>
                </w:rPrChange>
              </w:rPr>
              <w:t xml:space="preserve"> </w:t>
            </w:r>
            <w:r w:rsidRPr="00A90D62">
              <w:rPr>
                <w:rFonts w:ascii="David" w:hAnsi="David" w:cs="David"/>
                <w:sz w:val="28"/>
                <w:szCs w:val="28"/>
                <w:rtl/>
                <w:rPrChange w:id="8712" w:author="אברהם" w:date="2012-11-23T10:23:00Z">
                  <w:rPr>
                    <w:rFonts w:ascii="David" w:hAnsi="David" w:cs="David"/>
                    <w:rtl/>
                  </w:rPr>
                </w:rPrChange>
              </w:rPr>
              <w:t>מכל</w:t>
            </w:r>
            <w:r w:rsidRPr="00A90D62">
              <w:rPr>
                <w:rFonts w:ascii="David" w:eastAsia="David" w:hAnsi="David" w:cs="David"/>
                <w:sz w:val="28"/>
                <w:szCs w:val="28"/>
                <w:rtl/>
                <w:rPrChange w:id="8713" w:author="אברהם" w:date="2012-11-23T10:23:00Z">
                  <w:rPr>
                    <w:rFonts w:ascii="David" w:eastAsia="David" w:hAnsi="David" w:cs="David"/>
                    <w:rtl/>
                  </w:rPr>
                </w:rPrChange>
              </w:rPr>
              <w:t xml:space="preserve"> </w:t>
            </w:r>
            <w:r w:rsidRPr="00A90D62">
              <w:rPr>
                <w:rFonts w:ascii="David" w:hAnsi="David" w:cs="David"/>
                <w:sz w:val="28"/>
                <w:szCs w:val="28"/>
                <w:rtl/>
                <w:rPrChange w:id="8714" w:author="אברהם" w:date="2012-11-23T10:23:00Z">
                  <w:rPr>
                    <w:rFonts w:ascii="David" w:hAnsi="David" w:cs="David"/>
                    <w:rtl/>
                  </w:rPr>
                </w:rPrChange>
              </w:rPr>
              <w:t>מי</w:t>
            </w:r>
            <w:r w:rsidRPr="00A90D62">
              <w:rPr>
                <w:rFonts w:ascii="David" w:eastAsia="David" w:hAnsi="David" w:cs="David"/>
                <w:sz w:val="28"/>
                <w:szCs w:val="28"/>
                <w:rtl/>
                <w:rPrChange w:id="8715" w:author="אברהם" w:date="2012-11-23T10:23:00Z">
                  <w:rPr>
                    <w:rFonts w:ascii="David" w:eastAsia="David" w:hAnsi="David" w:cs="David"/>
                    <w:rtl/>
                  </w:rPr>
                </w:rPrChange>
              </w:rPr>
              <w:t xml:space="preserve"> </w:t>
            </w:r>
            <w:r w:rsidRPr="00A90D62">
              <w:rPr>
                <w:rFonts w:ascii="David" w:hAnsi="David" w:cs="David"/>
                <w:sz w:val="28"/>
                <w:szCs w:val="28"/>
                <w:rtl/>
                <w:rPrChange w:id="8716" w:author="אברהם" w:date="2012-11-23T10:23:00Z">
                  <w:rPr>
                    <w:rFonts w:ascii="David" w:hAnsi="David" w:cs="David"/>
                    <w:rtl/>
                  </w:rPr>
                </w:rPrChange>
              </w:rPr>
              <w:t>שיש</w:t>
            </w:r>
            <w:r w:rsidRPr="00A90D62">
              <w:rPr>
                <w:rFonts w:ascii="David" w:eastAsia="David" w:hAnsi="David" w:cs="David"/>
                <w:sz w:val="28"/>
                <w:szCs w:val="28"/>
                <w:rtl/>
                <w:rPrChange w:id="8717" w:author="אברהם" w:date="2012-11-23T10:23:00Z">
                  <w:rPr>
                    <w:rFonts w:ascii="David" w:eastAsia="David" w:hAnsi="David" w:cs="David"/>
                    <w:rtl/>
                  </w:rPr>
                </w:rPrChange>
              </w:rPr>
              <w:t xml:space="preserve"> </w:t>
            </w:r>
            <w:r w:rsidRPr="00A90D62">
              <w:rPr>
                <w:rFonts w:ascii="David" w:hAnsi="David" w:cs="David"/>
                <w:sz w:val="28"/>
                <w:szCs w:val="28"/>
                <w:rtl/>
                <w:rPrChange w:id="8718" w:author="אברהם" w:date="2012-11-23T10:23:00Z">
                  <w:rPr>
                    <w:rFonts w:ascii="David" w:hAnsi="David" w:cs="David"/>
                    <w:rtl/>
                  </w:rPr>
                </w:rPrChange>
              </w:rPr>
              <w:t>לו</w:t>
            </w:r>
            <w:r w:rsidRPr="00A90D62">
              <w:rPr>
                <w:rFonts w:ascii="David" w:eastAsia="David" w:hAnsi="David" w:cs="David"/>
                <w:sz w:val="28"/>
                <w:szCs w:val="28"/>
                <w:rtl/>
                <w:rPrChange w:id="8719" w:author="אברהם" w:date="2012-11-23T10:23:00Z">
                  <w:rPr>
                    <w:rFonts w:ascii="David" w:eastAsia="David" w:hAnsi="David" w:cs="David"/>
                    <w:rtl/>
                  </w:rPr>
                </w:rPrChange>
              </w:rPr>
              <w:t xml:space="preserve"> </w:t>
            </w:r>
            <w:r w:rsidRPr="00A90D62">
              <w:rPr>
                <w:rFonts w:ascii="David" w:hAnsi="David" w:cs="David"/>
                <w:sz w:val="28"/>
                <w:szCs w:val="28"/>
                <w:rtl/>
                <w:rPrChange w:id="8720" w:author="אברהם" w:date="2012-11-23T10:23:00Z">
                  <w:rPr>
                    <w:rFonts w:ascii="David" w:hAnsi="David" w:cs="David"/>
                    <w:rtl/>
                  </w:rPr>
                </w:rPrChange>
              </w:rPr>
              <w:t>יותר</w:t>
            </w:r>
            <w:r w:rsidRPr="00A90D62">
              <w:rPr>
                <w:rFonts w:ascii="David" w:eastAsia="David" w:hAnsi="David" w:cs="David"/>
                <w:sz w:val="28"/>
                <w:szCs w:val="28"/>
                <w:rtl/>
                <w:rPrChange w:id="8721" w:author="אברהם" w:date="2012-11-23T10:23:00Z">
                  <w:rPr>
                    <w:rFonts w:ascii="David" w:eastAsia="David" w:hAnsi="David" w:cs="David"/>
                    <w:rtl/>
                  </w:rPr>
                </w:rPrChange>
              </w:rPr>
              <w:t xml:space="preserve"> </w:t>
            </w:r>
            <w:r w:rsidRPr="00A90D62">
              <w:rPr>
                <w:rFonts w:ascii="David" w:hAnsi="David" w:cs="David"/>
                <w:sz w:val="28"/>
                <w:szCs w:val="28"/>
                <w:rtl/>
                <w:rPrChange w:id="8722" w:author="אברהם" w:date="2012-11-23T10:23:00Z">
                  <w:rPr>
                    <w:rFonts w:ascii="David" w:hAnsi="David" w:cs="David"/>
                    <w:rtl/>
                  </w:rPr>
                </w:rPrChange>
              </w:rPr>
              <w:t>מנחלה</w:t>
            </w:r>
            <w:r w:rsidRPr="00A90D62">
              <w:rPr>
                <w:rFonts w:ascii="David" w:eastAsia="David" w:hAnsi="David" w:cs="David"/>
                <w:sz w:val="28"/>
                <w:szCs w:val="28"/>
                <w:rtl/>
                <w:rPrChange w:id="8723" w:author="אברהם" w:date="2012-11-23T10:23:00Z">
                  <w:rPr>
                    <w:rFonts w:ascii="David" w:eastAsia="David" w:hAnsi="David" w:cs="David"/>
                    <w:rtl/>
                  </w:rPr>
                </w:rPrChange>
              </w:rPr>
              <w:t xml:space="preserve"> </w:t>
            </w:r>
            <w:r w:rsidRPr="00A90D62">
              <w:rPr>
                <w:rFonts w:ascii="David" w:hAnsi="David" w:cs="David"/>
                <w:sz w:val="28"/>
                <w:szCs w:val="28"/>
                <w:rtl/>
                <w:rPrChange w:id="8724" w:author="אברהם" w:date="2012-11-23T10:23:00Z">
                  <w:rPr>
                    <w:rFonts w:ascii="David" w:hAnsi="David" w:cs="David"/>
                    <w:rtl/>
                  </w:rPr>
                </w:rPrChange>
              </w:rPr>
              <w:t>אחת</w:t>
            </w:r>
          </w:p>
          <w:p w:rsidR="009C2B09" w:rsidRPr="00A90D62" w:rsidRDefault="009C2B09" w:rsidP="00685392">
            <w:pPr>
              <w:pStyle w:val="afd"/>
              <w:bidi/>
              <w:jc w:val="center"/>
              <w:rPr>
                <w:sz w:val="28"/>
                <w:szCs w:val="28"/>
                <w:rPrChange w:id="8725" w:author="אברהם" w:date="2012-11-23T10:23:00Z">
                  <w:rPr>
                    <w:rtl/>
                  </w:rPr>
                </w:rPrChange>
              </w:rPr>
            </w:pPr>
            <w:r w:rsidRPr="00A90D62">
              <w:rPr>
                <w:rFonts w:ascii="David" w:hAnsi="David" w:cs="David"/>
                <w:sz w:val="28"/>
                <w:szCs w:val="28"/>
                <w:rPrChange w:id="8726" w:author="אברהם" w:date="2012-11-23T10:23:00Z">
                  <w:rPr>
                    <w:rFonts w:ascii="David" w:hAnsi="David" w:cs="David"/>
                  </w:rPr>
                </w:rPrChange>
              </w:rPr>
              <w:t>p = 0.1</w:t>
            </w:r>
          </w:p>
        </w:tc>
      </w:tr>
    </w:tbl>
    <w:p w:rsidR="009C2B09" w:rsidRPr="00A90D62" w:rsidRDefault="009C2B09" w:rsidP="009C2B09">
      <w:pPr>
        <w:rPr>
          <w:sz w:val="28"/>
          <w:szCs w:val="28"/>
          <w:rtl/>
          <w:rPrChange w:id="8727" w:author="אברהם" w:date="2012-11-23T10:23:00Z">
            <w:rPr>
              <w:rtl/>
            </w:rPr>
          </w:rPrChange>
        </w:rPr>
      </w:pPr>
    </w:p>
    <w:p w:rsidR="009C2B09" w:rsidRPr="00A90D62" w:rsidRDefault="009C2B09" w:rsidP="009C2B09">
      <w:pPr>
        <w:pStyle w:val="a1"/>
        <w:bidi/>
        <w:rPr>
          <w:sz w:val="28"/>
          <w:szCs w:val="28"/>
          <w:rtl/>
          <w:rPrChange w:id="8728" w:author="אברהם" w:date="2012-11-23T10:23:00Z">
            <w:rPr>
              <w:rtl/>
            </w:rPr>
          </w:rPrChange>
        </w:rPr>
      </w:pPr>
      <w:r w:rsidRPr="00A90D62">
        <w:rPr>
          <w:rStyle w:val="Q"/>
          <w:rFonts w:ascii="David" w:hAnsi="David" w:cs="David"/>
          <w:sz w:val="28"/>
          <w:szCs w:val="28"/>
          <w:rtl/>
          <w:rPrChange w:id="8729" w:author="אברהם" w:date="2012-11-23T10:23:00Z">
            <w:rPr>
              <w:rStyle w:val="Q"/>
              <w:rFonts w:ascii="David" w:hAnsi="David" w:cs="David"/>
              <w:rtl/>
            </w:rPr>
          </w:rPrChange>
        </w:rPr>
        <w:t>אם</w:t>
      </w:r>
      <w:r w:rsidRPr="00A90D62">
        <w:rPr>
          <w:rStyle w:val="Q"/>
          <w:rFonts w:ascii="David" w:eastAsia="David" w:hAnsi="David" w:cs="David"/>
          <w:sz w:val="28"/>
          <w:szCs w:val="28"/>
          <w:rtl/>
          <w:rPrChange w:id="87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31" w:author="אברהם" w:date="2012-11-23T10:23:00Z">
            <w:rPr>
              <w:rStyle w:val="Q"/>
              <w:rFonts w:ascii="David" w:hAnsi="David" w:cs="David"/>
              <w:rtl/>
            </w:rPr>
          </w:rPrChange>
        </w:rPr>
        <w:t>כן, באלגוריתם</w:t>
      </w:r>
      <w:r w:rsidRPr="00A90D62">
        <w:rPr>
          <w:rStyle w:val="Q"/>
          <w:rFonts w:ascii="David" w:eastAsia="David" w:hAnsi="David" w:cs="David"/>
          <w:sz w:val="28"/>
          <w:szCs w:val="28"/>
          <w:rtl/>
          <w:rPrChange w:id="87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33" w:author="אברהם" w:date="2012-11-23T10:23:00Z">
            <w:rPr>
              <w:rStyle w:val="Q"/>
              <w:rFonts w:ascii="David" w:hAnsi="David" w:cs="David"/>
              <w:rtl/>
            </w:rPr>
          </w:rPrChange>
        </w:rPr>
        <w:t>המקורי</w:t>
      </w:r>
      <w:r w:rsidRPr="00A90D62">
        <w:rPr>
          <w:rStyle w:val="Q"/>
          <w:rFonts w:ascii="David" w:eastAsia="David" w:hAnsi="David" w:cs="David"/>
          <w:sz w:val="28"/>
          <w:szCs w:val="28"/>
          <w:rtl/>
          <w:rPrChange w:id="87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35" w:author="אברהם" w:date="2012-11-23T10:23:00Z">
            <w:rPr>
              <w:rStyle w:val="Q"/>
              <w:rFonts w:ascii="David" w:hAnsi="David" w:cs="David"/>
              <w:rtl/>
            </w:rPr>
          </w:rPrChange>
        </w:rPr>
        <w:t>קל</w:t>
      </w:r>
      <w:r w:rsidRPr="00A90D62">
        <w:rPr>
          <w:rStyle w:val="Q"/>
          <w:rFonts w:ascii="David" w:eastAsia="David" w:hAnsi="David" w:cs="David"/>
          <w:sz w:val="28"/>
          <w:szCs w:val="28"/>
          <w:rtl/>
          <w:rPrChange w:id="87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37"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87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39" w:author="אברהם" w:date="2012-11-23T10:23:00Z">
            <w:rPr>
              <w:rStyle w:val="Q"/>
              <w:rFonts w:ascii="David" w:hAnsi="David" w:cs="David"/>
              <w:rtl/>
            </w:rPr>
          </w:rPrChange>
        </w:rPr>
        <w:t>לאזרחים</w:t>
      </w:r>
      <w:r w:rsidRPr="00A90D62">
        <w:rPr>
          <w:rStyle w:val="Q"/>
          <w:rFonts w:ascii="David" w:eastAsia="David" w:hAnsi="David" w:cs="David"/>
          <w:sz w:val="28"/>
          <w:szCs w:val="28"/>
          <w:rtl/>
          <w:rPrChange w:id="87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41" w:author="אברהם" w:date="2012-11-23T10:23:00Z">
            <w:rPr>
              <w:rStyle w:val="Q"/>
              <w:rFonts w:ascii="David" w:hAnsi="David" w:cs="David"/>
              <w:rtl/>
            </w:rPr>
          </w:rPrChange>
        </w:rPr>
        <w:t>להחליף</w:t>
      </w:r>
      <w:r w:rsidRPr="00A90D62">
        <w:rPr>
          <w:rStyle w:val="Q"/>
          <w:rFonts w:ascii="David" w:eastAsia="David" w:hAnsi="David" w:cs="David"/>
          <w:sz w:val="28"/>
          <w:szCs w:val="28"/>
          <w:rtl/>
          <w:rPrChange w:id="87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43" w:author="אברהם" w:date="2012-11-23T10:23:00Z">
            <w:rPr>
              <w:rStyle w:val="Q"/>
              <w:rFonts w:ascii="David" w:hAnsi="David" w:cs="David"/>
              <w:rtl/>
            </w:rPr>
          </w:rPrChange>
        </w:rPr>
        <w:t>נחלות.</w:t>
      </w:r>
    </w:p>
    <w:p w:rsidR="009C2B09" w:rsidRPr="00A90D62" w:rsidRDefault="009C2B09" w:rsidP="009C2B09">
      <w:pPr>
        <w:rPr>
          <w:sz w:val="28"/>
          <w:szCs w:val="28"/>
          <w:rtl/>
          <w:rPrChange w:id="8744" w:author="אברהם" w:date="2012-11-23T10:23:00Z">
            <w:rPr>
              <w:rtl/>
            </w:rPr>
          </w:rPrChange>
        </w:rPr>
      </w:pPr>
    </w:p>
    <w:p w:rsidR="009C2B09" w:rsidRPr="00A90D62" w:rsidRDefault="009C2B09" w:rsidP="009C2B09">
      <w:pPr>
        <w:pStyle w:val="a1"/>
        <w:bidi/>
        <w:rPr>
          <w:sz w:val="28"/>
          <w:szCs w:val="28"/>
          <w:rPrChange w:id="8745" w:author="אברהם" w:date="2012-11-23T10:23:00Z">
            <w:rPr/>
          </w:rPrChange>
        </w:rPr>
      </w:pPr>
      <w:r w:rsidRPr="00A90D62">
        <w:rPr>
          <w:rStyle w:val="Q"/>
          <w:rFonts w:ascii="David" w:hAnsi="David" w:cs="David"/>
          <w:sz w:val="28"/>
          <w:szCs w:val="28"/>
          <w:rtl/>
          <w:rPrChange w:id="8746"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87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48" w:author="אברהם" w:date="2012-11-23T10:23:00Z">
            <w:rPr>
              <w:rStyle w:val="Q"/>
              <w:rFonts w:ascii="David" w:hAnsi="David" w:cs="David"/>
              <w:rtl/>
            </w:rPr>
          </w:rPrChange>
        </w:rPr>
        <w:t>להציע</w:t>
      </w:r>
      <w:r w:rsidRPr="00A90D62">
        <w:rPr>
          <w:rStyle w:val="Q"/>
          <w:rFonts w:ascii="David" w:eastAsia="David" w:hAnsi="David" w:cs="David"/>
          <w:sz w:val="28"/>
          <w:szCs w:val="28"/>
          <w:rtl/>
          <w:rPrChange w:id="87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50" w:author="אברהם" w:date="2012-11-23T10:23:00Z">
            <w:rPr>
              <w:rStyle w:val="Q"/>
              <w:rFonts w:ascii="David" w:hAnsi="David" w:cs="David"/>
              <w:rtl/>
            </w:rPr>
          </w:rPrChange>
        </w:rPr>
        <w:t>גרסה</w:t>
      </w:r>
      <w:r w:rsidRPr="00A90D62">
        <w:rPr>
          <w:rStyle w:val="Q"/>
          <w:rFonts w:ascii="David" w:eastAsia="David" w:hAnsi="David" w:cs="David"/>
          <w:sz w:val="28"/>
          <w:szCs w:val="28"/>
          <w:rtl/>
          <w:rPrChange w:id="87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52" w:author="אברהם" w:date="2012-11-23T10:23:00Z">
            <w:rPr>
              <w:rStyle w:val="Q"/>
              <w:rFonts w:ascii="David" w:hAnsi="David" w:cs="David"/>
              <w:rtl/>
            </w:rPr>
          </w:rPrChange>
        </w:rPr>
        <w:t>משולבת, שבה</w:t>
      </w:r>
      <w:r w:rsidRPr="00A90D62">
        <w:rPr>
          <w:rStyle w:val="Q"/>
          <w:rFonts w:ascii="David" w:eastAsia="David" w:hAnsi="David" w:cs="David"/>
          <w:sz w:val="28"/>
          <w:szCs w:val="28"/>
          <w:rtl/>
          <w:rPrChange w:id="87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54"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7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56" w:author="אברהם" w:date="2012-11-23T10:23:00Z">
            <w:rPr>
              <w:rStyle w:val="Q"/>
              <w:rFonts w:ascii="David" w:hAnsi="David" w:cs="David"/>
              <w:rtl/>
            </w:rPr>
          </w:rPrChange>
        </w:rPr>
        <w:t>חוזרת</w:t>
      </w:r>
      <w:r w:rsidRPr="00A90D62">
        <w:rPr>
          <w:rStyle w:val="Q"/>
          <w:rFonts w:ascii="David" w:eastAsia="David" w:hAnsi="David" w:cs="David"/>
          <w:sz w:val="28"/>
          <w:szCs w:val="28"/>
          <w:rtl/>
          <w:rPrChange w:id="87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58" w:author="אברהם" w:date="2012-11-23T10:23:00Z">
            <w:rPr>
              <w:rStyle w:val="Q"/>
              <w:rFonts w:ascii="David" w:hAnsi="David" w:cs="David"/>
              <w:rtl/>
            </w:rPr>
          </w:rPrChange>
        </w:rPr>
        <w:t>לבעליה, רק</w:t>
      </w:r>
      <w:r w:rsidRPr="00A90D62">
        <w:rPr>
          <w:rStyle w:val="Q"/>
          <w:rFonts w:ascii="David" w:eastAsia="David" w:hAnsi="David" w:cs="David"/>
          <w:sz w:val="28"/>
          <w:szCs w:val="28"/>
          <w:rtl/>
          <w:rPrChange w:id="87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60" w:author="אברהם" w:date="2012-11-23T10:23:00Z">
            <w:rPr>
              <w:rStyle w:val="Q"/>
              <w:rFonts w:ascii="David" w:hAnsi="David" w:cs="David"/>
              <w:rtl/>
            </w:rPr>
          </w:rPrChange>
        </w:rPr>
        <w:t>אם</w:t>
      </w:r>
      <w:r w:rsidRPr="00A90D62">
        <w:rPr>
          <w:rStyle w:val="Q"/>
          <w:rFonts w:ascii="David" w:eastAsia="David" w:hAnsi="David" w:cs="David"/>
          <w:sz w:val="28"/>
          <w:szCs w:val="28"/>
          <w:rtl/>
          <w:rPrChange w:id="87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62" w:author="אברהם" w:date="2012-11-23T10:23:00Z">
            <w:rPr>
              <w:rStyle w:val="Q"/>
              <w:rFonts w:ascii="David" w:hAnsi="David" w:cs="David"/>
              <w:rtl/>
            </w:rPr>
          </w:rPrChange>
        </w:rPr>
        <w:t>לבעלים</w:t>
      </w:r>
      <w:r w:rsidRPr="00A90D62">
        <w:rPr>
          <w:rStyle w:val="Q"/>
          <w:rFonts w:ascii="David" w:eastAsia="David" w:hAnsi="David" w:cs="David"/>
          <w:sz w:val="28"/>
          <w:szCs w:val="28"/>
          <w:rtl/>
          <w:rPrChange w:id="87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64" w:author="אברהם" w:date="2012-11-23T10:23:00Z">
            <w:rPr>
              <w:rStyle w:val="Q"/>
              <w:rFonts w:ascii="David" w:hAnsi="David" w:cs="David"/>
              <w:rtl/>
            </w:rPr>
          </w:rPrChange>
        </w:rPr>
        <w:t>המקורי</w:t>
      </w:r>
      <w:r w:rsidRPr="00A90D62">
        <w:rPr>
          <w:rStyle w:val="Q"/>
          <w:rFonts w:ascii="David" w:eastAsia="David" w:hAnsi="David" w:cs="David"/>
          <w:sz w:val="28"/>
          <w:szCs w:val="28"/>
          <w:rtl/>
          <w:rPrChange w:id="87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66" w:author="אברהם" w:date="2012-11-23T10:23:00Z">
            <w:rPr>
              <w:rStyle w:val="Q"/>
              <w:rFonts w:ascii="David" w:hAnsi="David" w:cs="David"/>
              <w:rtl/>
            </w:rPr>
          </w:rPrChange>
        </w:rPr>
        <w:t>אין</w:t>
      </w:r>
      <w:r w:rsidRPr="00A90D62">
        <w:rPr>
          <w:rStyle w:val="Q"/>
          <w:rFonts w:ascii="David" w:eastAsia="David" w:hAnsi="David" w:cs="David"/>
          <w:sz w:val="28"/>
          <w:szCs w:val="28"/>
          <w:rtl/>
          <w:rPrChange w:id="87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68" w:author="אברהם" w:date="2012-11-23T10:23:00Z">
            <w:rPr>
              <w:rStyle w:val="Q"/>
              <w:rFonts w:ascii="David" w:hAnsi="David" w:cs="David"/>
              <w:rtl/>
            </w:rPr>
          </w:rPrChange>
        </w:rPr>
        <w:t xml:space="preserve">נחלות, </w:t>
      </w:r>
      <w:r w:rsidRPr="00A90D62">
        <w:rPr>
          <w:rStyle w:val="Q"/>
          <w:rFonts w:ascii="David" w:hAnsi="David" w:cs="David"/>
          <w:b/>
          <w:bCs/>
          <w:sz w:val="28"/>
          <w:szCs w:val="28"/>
          <w:rtl/>
          <w:rPrChange w:id="8769" w:author="אברהם" w:date="2012-11-23T10:23:00Z">
            <w:rPr>
              <w:rStyle w:val="Q"/>
              <w:rFonts w:ascii="David" w:hAnsi="David" w:cs="David"/>
              <w:b/>
              <w:bCs/>
              <w:rtl/>
            </w:rPr>
          </w:rPrChange>
        </w:rPr>
        <w:t>וגם</w:t>
      </w:r>
      <w:r w:rsidRPr="00A90D62">
        <w:rPr>
          <w:rStyle w:val="Q"/>
          <w:rFonts w:ascii="David" w:eastAsia="David" w:hAnsi="David" w:cs="David"/>
          <w:sz w:val="28"/>
          <w:szCs w:val="28"/>
          <w:rtl/>
          <w:rPrChange w:id="87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71" w:author="אברהם" w:date="2012-11-23T10:23:00Z">
            <w:rPr>
              <w:rStyle w:val="Q"/>
              <w:rFonts w:ascii="David" w:hAnsi="David" w:cs="David"/>
              <w:rtl/>
            </w:rPr>
          </w:rPrChange>
        </w:rPr>
        <w:t>לבעלים</w:t>
      </w:r>
      <w:r w:rsidRPr="00A90D62">
        <w:rPr>
          <w:rStyle w:val="Q"/>
          <w:rFonts w:ascii="David" w:eastAsia="David" w:hAnsi="David" w:cs="David"/>
          <w:sz w:val="28"/>
          <w:szCs w:val="28"/>
          <w:rtl/>
          <w:rPrChange w:id="87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73" w:author="אברהם" w:date="2012-11-23T10:23:00Z">
            <w:rPr>
              <w:rStyle w:val="Q"/>
              <w:rFonts w:ascii="David" w:hAnsi="David" w:cs="David"/>
              <w:rtl/>
            </w:rPr>
          </w:rPrChange>
        </w:rPr>
        <w:t>הנוכחי</w:t>
      </w:r>
      <w:r w:rsidRPr="00A90D62">
        <w:rPr>
          <w:rStyle w:val="Q"/>
          <w:rFonts w:ascii="David" w:eastAsia="David" w:hAnsi="David" w:cs="David"/>
          <w:sz w:val="28"/>
          <w:szCs w:val="28"/>
          <w:rtl/>
          <w:rPrChange w:id="87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75" w:author="אברהם" w:date="2012-11-23T10:23:00Z">
            <w:rPr>
              <w:rStyle w:val="Q"/>
              <w:rFonts w:ascii="David" w:hAnsi="David" w:cs="David"/>
              <w:rtl/>
            </w:rPr>
          </w:rPrChange>
        </w:rPr>
        <w:t>יש</w:t>
      </w:r>
      <w:r w:rsidRPr="00A90D62">
        <w:rPr>
          <w:rStyle w:val="Q"/>
          <w:rFonts w:ascii="David" w:eastAsia="David" w:hAnsi="David" w:cs="David"/>
          <w:sz w:val="28"/>
          <w:szCs w:val="28"/>
          <w:rtl/>
          <w:rPrChange w:id="87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77"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87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79" w:author="אברהם" w:date="2012-11-23T10:23:00Z">
            <w:rPr>
              <w:rStyle w:val="Q"/>
              <w:rFonts w:ascii="David" w:hAnsi="David" w:cs="David"/>
              <w:rtl/>
            </w:rPr>
          </w:rPrChange>
        </w:rPr>
        <w:t>מנחלה</w:t>
      </w:r>
      <w:r w:rsidRPr="00A90D62">
        <w:rPr>
          <w:rStyle w:val="Q"/>
          <w:rFonts w:ascii="David" w:eastAsia="David" w:hAnsi="David" w:cs="David"/>
          <w:sz w:val="28"/>
          <w:szCs w:val="28"/>
          <w:rtl/>
          <w:rPrChange w:id="87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81" w:author="אברהם" w:date="2012-11-23T10:23:00Z">
            <w:rPr>
              <w:rStyle w:val="Q"/>
              <w:rFonts w:ascii="David" w:hAnsi="David" w:cs="David"/>
              <w:rtl/>
            </w:rPr>
          </w:rPrChange>
        </w:rPr>
        <w:t>אחת. גרסה</w:t>
      </w:r>
      <w:r w:rsidRPr="00A90D62">
        <w:rPr>
          <w:rStyle w:val="Q"/>
          <w:rFonts w:ascii="David" w:eastAsia="David" w:hAnsi="David" w:cs="David"/>
          <w:sz w:val="28"/>
          <w:szCs w:val="28"/>
          <w:rtl/>
          <w:rPrChange w:id="87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83" w:author="אברהם" w:date="2012-11-23T10:23:00Z">
            <w:rPr>
              <w:rStyle w:val="Q"/>
              <w:rFonts w:ascii="David" w:hAnsi="David" w:cs="David"/>
              <w:rtl/>
            </w:rPr>
          </w:rPrChange>
        </w:rPr>
        <w:t>זו</w:t>
      </w:r>
      <w:r w:rsidRPr="00A90D62">
        <w:rPr>
          <w:rStyle w:val="Q"/>
          <w:rFonts w:ascii="David" w:eastAsia="David" w:hAnsi="David" w:cs="David"/>
          <w:sz w:val="28"/>
          <w:szCs w:val="28"/>
          <w:rtl/>
          <w:rPrChange w:id="8784" w:author="אברהם" w:date="2012-11-23T10:23:00Z">
            <w:rPr>
              <w:rStyle w:val="Q"/>
              <w:rFonts w:ascii="David" w:eastAsia="David" w:hAnsi="David" w:cs="David"/>
              <w:rtl/>
            </w:rPr>
          </w:rPrChange>
        </w:rPr>
        <w:t xml:space="preserve"> </w:t>
      </w:r>
      <w:r w:rsidRPr="00A90D62">
        <w:rPr>
          <w:rStyle w:val="Q"/>
          <w:rFonts w:ascii="David" w:hAnsi="David" w:cs="David" w:hint="eastAsia"/>
          <w:sz w:val="28"/>
          <w:szCs w:val="28"/>
          <w:rtl/>
          <w:rPrChange w:id="8785" w:author="אברהם" w:date="2012-11-23T10:23:00Z">
            <w:rPr>
              <w:rStyle w:val="Q"/>
              <w:rFonts w:ascii="David" w:hAnsi="David" w:cs="David" w:hint="eastAsia"/>
              <w:rtl/>
            </w:rPr>
          </w:rPrChange>
        </w:rPr>
        <w:t>משמרת</w:t>
      </w:r>
      <w:r w:rsidRPr="00A90D62">
        <w:rPr>
          <w:rStyle w:val="Q"/>
          <w:rFonts w:ascii="David" w:hAnsi="David" w:cs="David"/>
          <w:sz w:val="28"/>
          <w:szCs w:val="28"/>
          <w:rtl/>
          <w:rPrChange w:id="8786" w:author="אברהם" w:date="2012-11-23T10:23:00Z">
            <w:rPr>
              <w:rStyle w:val="Q"/>
              <w:rFonts w:ascii="David" w:hAnsi="David" w:cs="David"/>
              <w:rtl/>
            </w:rPr>
          </w:rPrChange>
        </w:rPr>
        <w:t xml:space="preserve"> מעגלים, אולם</w:t>
      </w:r>
      <w:r w:rsidRPr="00A90D62">
        <w:rPr>
          <w:rStyle w:val="Q"/>
          <w:rFonts w:ascii="David" w:eastAsia="David" w:hAnsi="David" w:cs="David"/>
          <w:sz w:val="28"/>
          <w:szCs w:val="28"/>
          <w:rtl/>
          <w:rPrChange w:id="87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88" w:author="אברהם" w:date="2012-11-23T10:23:00Z">
            <w:rPr>
              <w:rStyle w:val="Q"/>
              <w:rFonts w:ascii="David" w:hAnsi="David" w:cs="David"/>
              <w:rtl/>
            </w:rPr>
          </w:rPrChange>
        </w:rPr>
        <w:t>בגרסה</w:t>
      </w:r>
      <w:r w:rsidRPr="00A90D62">
        <w:rPr>
          <w:rStyle w:val="Q"/>
          <w:rFonts w:ascii="David" w:eastAsia="David" w:hAnsi="David" w:cs="David"/>
          <w:sz w:val="28"/>
          <w:szCs w:val="28"/>
          <w:rtl/>
          <w:rPrChange w:id="87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90" w:author="אברהם" w:date="2012-11-23T10:23:00Z">
            <w:rPr>
              <w:rStyle w:val="Q"/>
              <w:rFonts w:ascii="David" w:hAnsi="David" w:cs="David"/>
              <w:rtl/>
            </w:rPr>
          </w:rPrChange>
        </w:rPr>
        <w:t>זו</w:t>
      </w:r>
      <w:r w:rsidRPr="00A90D62">
        <w:rPr>
          <w:rStyle w:val="Q"/>
          <w:rFonts w:ascii="David" w:eastAsia="David" w:hAnsi="David" w:cs="David"/>
          <w:sz w:val="28"/>
          <w:szCs w:val="28"/>
          <w:rtl/>
          <w:rPrChange w:id="87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92" w:author="אברהם" w:date="2012-11-23T10:23:00Z">
            <w:rPr>
              <w:rStyle w:val="Q"/>
              <w:rFonts w:ascii="David" w:hAnsi="David" w:cs="David"/>
              <w:rtl/>
            </w:rPr>
          </w:rPrChange>
        </w:rPr>
        <w:t>ייתכן</w:t>
      </w:r>
      <w:r w:rsidRPr="00A90D62">
        <w:rPr>
          <w:rStyle w:val="Q"/>
          <w:rFonts w:ascii="David" w:eastAsia="David" w:hAnsi="David" w:cs="David"/>
          <w:sz w:val="28"/>
          <w:szCs w:val="28"/>
          <w:rtl/>
          <w:rPrChange w:id="87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94" w:author="אברהם" w:date="2012-11-23T10:23:00Z">
            <w:rPr>
              <w:rStyle w:val="Q"/>
              <w:rFonts w:ascii="David" w:hAnsi="David" w:cs="David"/>
              <w:rtl/>
            </w:rPr>
          </w:rPrChange>
        </w:rPr>
        <w:t>שמספר</w:t>
      </w:r>
      <w:r w:rsidRPr="00A90D62">
        <w:rPr>
          <w:rStyle w:val="Q"/>
          <w:rFonts w:ascii="David" w:eastAsia="David" w:hAnsi="David" w:cs="David"/>
          <w:sz w:val="28"/>
          <w:szCs w:val="28"/>
          <w:rtl/>
          <w:rPrChange w:id="87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96"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87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798"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7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00" w:author="אברהם" w:date="2012-11-23T10:23:00Z">
            <w:rPr>
              <w:rStyle w:val="Q"/>
              <w:rFonts w:ascii="David" w:hAnsi="David" w:cs="David"/>
              <w:rtl/>
            </w:rPr>
          </w:rPrChange>
        </w:rPr>
        <w:t>יגדל. לדוגמה, בגרף</w:t>
      </w:r>
      <w:r w:rsidRPr="00A90D62">
        <w:rPr>
          <w:rStyle w:val="Q"/>
          <w:rFonts w:ascii="David" w:eastAsia="David" w:hAnsi="David" w:cs="David"/>
          <w:sz w:val="28"/>
          <w:szCs w:val="28"/>
          <w:rtl/>
          <w:rPrChange w:id="88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02"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88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04" w:author="אברהם" w:date="2012-11-23T10:23:00Z">
            <w:rPr>
              <w:rStyle w:val="Q"/>
              <w:rFonts w:ascii="David" w:hAnsi="David" w:cs="David"/>
              <w:rtl/>
            </w:rPr>
          </w:rPrChange>
        </w:rPr>
        <w:t>הבא:</w:t>
      </w:r>
    </w:p>
    <w:p w:rsidR="009C2B09" w:rsidRPr="00A90D62" w:rsidRDefault="00D4588B" w:rsidP="009C2B09">
      <w:pPr>
        <w:jc w:val="center"/>
        <w:rPr>
          <w:rStyle w:val="Q"/>
          <w:rFonts w:ascii="David" w:hAnsi="David" w:cs="David"/>
          <w:sz w:val="28"/>
          <w:szCs w:val="28"/>
          <w:rtl/>
          <w:rPrChange w:id="8805" w:author="אברהם" w:date="2012-11-23T10:23:00Z">
            <w:rPr>
              <w:rStyle w:val="Q"/>
              <w:rFonts w:ascii="David" w:hAnsi="David" w:cs="David"/>
              <w:kern w:val="1"/>
              <w:rtl/>
              <w:lang w:eastAsia="zh-CN"/>
            </w:rPr>
          </w:rPrChange>
        </w:rPr>
      </w:pPr>
      <w:r>
        <w:rPr>
          <w:noProof/>
          <w:sz w:val="28"/>
          <w:szCs w:val="28"/>
          <w:rtl/>
          <w:lang w:eastAsia="en-US"/>
        </w:rPr>
        <w:drawing>
          <wp:inline distT="0" distB="0" distL="0" distR="0" wp14:anchorId="19F3039D" wp14:editId="1ADE61EC">
            <wp:extent cx="4796790" cy="43624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6790" cy="436245"/>
                    </a:xfrm>
                    <a:prstGeom prst="rect">
                      <a:avLst/>
                    </a:prstGeom>
                    <a:solidFill>
                      <a:srgbClr val="FFFFFF"/>
                    </a:solidFill>
                    <a:ln>
                      <a:noFill/>
                    </a:ln>
                  </pic:spPr>
                </pic:pic>
              </a:graphicData>
            </a:graphic>
          </wp:inline>
        </w:drawing>
      </w:r>
    </w:p>
    <w:p w:rsidR="009C2B09" w:rsidRPr="00A90D62" w:rsidRDefault="009C2B09" w:rsidP="00F55732">
      <w:pPr>
        <w:rPr>
          <w:sz w:val="28"/>
          <w:szCs w:val="28"/>
          <w:rtl/>
          <w:rPrChange w:id="8806" w:author="אברהם" w:date="2012-11-23T10:23:00Z">
            <w:rPr>
              <w:rtl/>
            </w:rPr>
          </w:rPrChange>
        </w:rPr>
      </w:pPr>
      <w:r w:rsidRPr="00A90D62">
        <w:rPr>
          <w:rStyle w:val="Q"/>
          <w:rFonts w:ascii="David" w:hAnsi="David" w:cs="David"/>
          <w:sz w:val="28"/>
          <w:szCs w:val="28"/>
          <w:rtl/>
          <w:rPrChange w:id="8807" w:author="אברהם" w:date="2012-11-23T10:23:00Z">
            <w:rPr>
              <w:rStyle w:val="Q"/>
              <w:rFonts w:ascii="David" w:hAnsi="David" w:cs="David"/>
              <w:rtl/>
            </w:rPr>
          </w:rPrChange>
        </w:rPr>
        <w:t>לאשר</w:t>
      </w:r>
      <w:r w:rsidRPr="00A90D62">
        <w:rPr>
          <w:rStyle w:val="Q"/>
          <w:rFonts w:ascii="David" w:eastAsia="David" w:hAnsi="David" w:cs="David"/>
          <w:sz w:val="28"/>
          <w:szCs w:val="28"/>
          <w:rtl/>
          <w:rPrChange w:id="88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09" w:author="אברהם" w:date="2012-11-23T10:23:00Z">
            <w:rPr>
              <w:rStyle w:val="Q"/>
              <w:rFonts w:ascii="David" w:hAnsi="David" w:cs="David"/>
              <w:rtl/>
            </w:rPr>
          </w:rPrChange>
        </w:rPr>
        <w:t>אין</w:t>
      </w:r>
      <w:r w:rsidRPr="00A90D62">
        <w:rPr>
          <w:rStyle w:val="Q"/>
          <w:rFonts w:ascii="David" w:eastAsia="David" w:hAnsi="David" w:cs="David"/>
          <w:sz w:val="28"/>
          <w:szCs w:val="28"/>
          <w:rtl/>
          <w:rPrChange w:id="88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11" w:author="אברהם" w:date="2012-11-23T10:23:00Z">
            <w:rPr>
              <w:rStyle w:val="Q"/>
              <w:rFonts w:ascii="David" w:hAnsi="David" w:cs="David"/>
              <w:rtl/>
            </w:rPr>
          </w:rPrChange>
        </w:rPr>
        <w:t>נחלות, אולם</w:t>
      </w:r>
      <w:r w:rsidRPr="00A90D62">
        <w:rPr>
          <w:rStyle w:val="Q"/>
          <w:rFonts w:ascii="David" w:eastAsia="David" w:hAnsi="David" w:cs="David"/>
          <w:sz w:val="28"/>
          <w:szCs w:val="28"/>
          <w:rtl/>
          <w:rPrChange w:id="88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13" w:author="אברהם" w:date="2012-11-23T10:23:00Z">
            <w:rPr>
              <w:rStyle w:val="Q"/>
              <w:rFonts w:ascii="David" w:hAnsi="David" w:cs="David"/>
              <w:rtl/>
            </w:rPr>
          </w:rPrChange>
        </w:rPr>
        <w:t>הוא</w:t>
      </w:r>
      <w:r w:rsidRPr="00A90D62">
        <w:rPr>
          <w:rStyle w:val="Q"/>
          <w:rFonts w:ascii="David" w:eastAsia="David" w:hAnsi="David" w:cs="David"/>
          <w:sz w:val="28"/>
          <w:szCs w:val="28"/>
          <w:rtl/>
          <w:rPrChange w:id="88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15" w:author="אברהם" w:date="2012-11-23T10:23:00Z">
            <w:rPr>
              <w:rStyle w:val="Q"/>
              <w:rFonts w:ascii="David" w:hAnsi="David" w:cs="David"/>
              <w:rtl/>
            </w:rPr>
          </w:rPrChange>
        </w:rPr>
        <w:t>לא</w:t>
      </w:r>
      <w:r w:rsidRPr="00A90D62">
        <w:rPr>
          <w:rStyle w:val="Q"/>
          <w:rFonts w:ascii="David" w:eastAsia="David" w:hAnsi="David" w:cs="David"/>
          <w:sz w:val="28"/>
          <w:szCs w:val="28"/>
          <w:rtl/>
          <w:rPrChange w:id="88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17" w:author="אברהם" w:date="2012-11-23T10:23:00Z">
            <w:rPr>
              <w:rStyle w:val="Q"/>
              <w:rFonts w:ascii="David" w:hAnsi="David" w:cs="David"/>
              <w:rtl/>
            </w:rPr>
          </w:rPrChange>
        </w:rPr>
        <w:t>יוכל</w:t>
      </w:r>
      <w:r w:rsidRPr="00A90D62">
        <w:rPr>
          <w:rStyle w:val="Q"/>
          <w:rFonts w:ascii="David" w:eastAsia="David" w:hAnsi="David" w:cs="David"/>
          <w:sz w:val="28"/>
          <w:szCs w:val="28"/>
          <w:rtl/>
          <w:rPrChange w:id="88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19" w:author="אברהם" w:date="2012-11-23T10:23:00Z">
            <w:rPr>
              <w:rStyle w:val="Q"/>
              <w:rFonts w:ascii="David" w:hAnsi="David" w:cs="David"/>
              <w:rtl/>
            </w:rPr>
          </w:rPrChange>
        </w:rPr>
        <w:t>לקבל</w:t>
      </w:r>
      <w:r w:rsidRPr="00A90D62">
        <w:rPr>
          <w:rStyle w:val="Q"/>
          <w:rFonts w:ascii="David" w:eastAsia="David" w:hAnsi="David" w:cs="David"/>
          <w:sz w:val="28"/>
          <w:szCs w:val="28"/>
          <w:rtl/>
          <w:rPrChange w:id="88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21" w:author="אברהם" w:date="2012-11-23T10:23:00Z">
            <w:rPr>
              <w:rStyle w:val="Q"/>
              <w:rFonts w:ascii="David" w:hAnsi="David" w:cs="David"/>
              <w:rtl/>
            </w:rPr>
          </w:rPrChange>
        </w:rPr>
        <w:t>בחזרה</w:t>
      </w:r>
      <w:r w:rsidRPr="00A90D62">
        <w:rPr>
          <w:rStyle w:val="Q"/>
          <w:rFonts w:ascii="David" w:eastAsia="David" w:hAnsi="David" w:cs="David"/>
          <w:sz w:val="28"/>
          <w:szCs w:val="28"/>
          <w:rtl/>
          <w:rPrChange w:id="88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23" w:author="אברהם" w:date="2012-11-23T10:23:00Z">
            <w:rPr>
              <w:rStyle w:val="Q"/>
              <w:rFonts w:ascii="David" w:hAnsi="David" w:cs="David"/>
              <w:rtl/>
            </w:rPr>
          </w:rPrChange>
        </w:rPr>
        <w:t>את</w:t>
      </w:r>
      <w:r w:rsidRPr="00A90D62">
        <w:rPr>
          <w:rStyle w:val="Q"/>
          <w:rFonts w:ascii="David" w:eastAsia="David" w:hAnsi="David" w:cs="David"/>
          <w:sz w:val="28"/>
          <w:szCs w:val="28"/>
          <w:rtl/>
          <w:rPrChange w:id="88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25"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8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27" w:author="אברהם" w:date="2012-11-23T10:23:00Z">
            <w:rPr>
              <w:rStyle w:val="Q"/>
              <w:rFonts w:ascii="David" w:hAnsi="David" w:cs="David"/>
              <w:rtl/>
            </w:rPr>
          </w:rPrChange>
        </w:rPr>
        <w:t>שמכר</w:t>
      </w:r>
      <w:r w:rsidRPr="00A90D62">
        <w:rPr>
          <w:rStyle w:val="Q"/>
          <w:rFonts w:ascii="David" w:eastAsia="David" w:hAnsi="David" w:cs="David"/>
          <w:sz w:val="28"/>
          <w:szCs w:val="28"/>
          <w:rtl/>
          <w:rPrChange w:id="88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29" w:author="אברהם" w:date="2012-11-23T10:23:00Z">
            <w:rPr>
              <w:rStyle w:val="Q"/>
              <w:rFonts w:ascii="David" w:hAnsi="David" w:cs="David"/>
              <w:rtl/>
            </w:rPr>
          </w:rPrChange>
        </w:rPr>
        <w:t>לגד, כי</w:t>
      </w:r>
      <w:r w:rsidRPr="00A90D62">
        <w:rPr>
          <w:rStyle w:val="Q"/>
          <w:rFonts w:ascii="David" w:eastAsia="David" w:hAnsi="David" w:cs="David"/>
          <w:sz w:val="28"/>
          <w:szCs w:val="28"/>
          <w:rtl/>
          <w:rPrChange w:id="88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31" w:author="אברהם" w:date="2012-11-23T10:23:00Z">
            <w:rPr>
              <w:rStyle w:val="Q"/>
              <w:rFonts w:ascii="David" w:hAnsi="David" w:cs="David"/>
              <w:rtl/>
            </w:rPr>
          </w:rPrChange>
        </w:rPr>
        <w:t>גד</w:t>
      </w:r>
      <w:r w:rsidRPr="00A90D62">
        <w:rPr>
          <w:rStyle w:val="Q"/>
          <w:rFonts w:ascii="David" w:eastAsia="David" w:hAnsi="David" w:cs="David"/>
          <w:sz w:val="28"/>
          <w:szCs w:val="28"/>
          <w:rtl/>
          <w:rPrChange w:id="88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33" w:author="אברהם" w:date="2012-11-23T10:23:00Z">
            <w:rPr>
              <w:rStyle w:val="Q"/>
              <w:rFonts w:ascii="David" w:hAnsi="David" w:cs="David"/>
              <w:rtl/>
            </w:rPr>
          </w:rPrChange>
        </w:rPr>
        <w:t>מחזיק</w:t>
      </w:r>
      <w:r w:rsidRPr="00A90D62">
        <w:rPr>
          <w:rStyle w:val="Q"/>
          <w:rFonts w:ascii="David" w:eastAsia="David" w:hAnsi="David" w:cs="David"/>
          <w:sz w:val="28"/>
          <w:szCs w:val="28"/>
          <w:rtl/>
          <w:rPrChange w:id="88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35" w:author="אברהם" w:date="2012-11-23T10:23:00Z">
            <w:rPr>
              <w:rStyle w:val="Q"/>
              <w:rFonts w:ascii="David" w:hAnsi="David" w:cs="David"/>
              <w:rtl/>
            </w:rPr>
          </w:rPrChange>
        </w:rPr>
        <w:t>כעת</w:t>
      </w:r>
      <w:r w:rsidRPr="00A90D62">
        <w:rPr>
          <w:rStyle w:val="Q"/>
          <w:rFonts w:ascii="David" w:eastAsia="David" w:hAnsi="David" w:cs="David"/>
          <w:sz w:val="28"/>
          <w:szCs w:val="28"/>
          <w:rtl/>
          <w:rPrChange w:id="88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37" w:author="אברהם" w:date="2012-11-23T10:23:00Z">
            <w:rPr>
              <w:rStyle w:val="Q"/>
              <w:rFonts w:ascii="David" w:hAnsi="David" w:cs="David"/>
              <w:rtl/>
            </w:rPr>
          </w:rPrChange>
        </w:rPr>
        <w:t>רק</w:t>
      </w:r>
      <w:r w:rsidRPr="00A90D62">
        <w:rPr>
          <w:rStyle w:val="Q"/>
          <w:rFonts w:ascii="David" w:eastAsia="David" w:hAnsi="David" w:cs="David"/>
          <w:sz w:val="28"/>
          <w:szCs w:val="28"/>
          <w:rtl/>
          <w:rPrChange w:id="88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39"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8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41" w:author="אברהם" w:date="2012-11-23T10:23:00Z">
            <w:rPr>
              <w:rStyle w:val="Q"/>
              <w:rFonts w:ascii="David" w:hAnsi="David" w:cs="David"/>
              <w:rtl/>
            </w:rPr>
          </w:rPrChange>
        </w:rPr>
        <w:t>אחת</w:t>
      </w:r>
      <w:ins w:id="8842" w:author="אברהם" w:date="2012-11-26T17:55:00Z">
        <w:r w:rsidR="00F55732">
          <w:rPr>
            <w:rStyle w:val="Q"/>
            <w:rFonts w:ascii="David" w:hAnsi="David" w:cs="David" w:hint="cs"/>
            <w:sz w:val="28"/>
            <w:szCs w:val="28"/>
            <w:rtl/>
          </w:rPr>
          <w:t>.</w:t>
        </w:r>
      </w:ins>
      <w:del w:id="8843" w:author="אברהם" w:date="2012-11-26T17:55:00Z">
        <w:r w:rsidRPr="00A90D62" w:rsidDel="00F55732">
          <w:rPr>
            <w:rStyle w:val="Q"/>
            <w:rFonts w:ascii="David" w:hAnsi="David" w:cs="David"/>
            <w:sz w:val="28"/>
            <w:szCs w:val="28"/>
            <w:rtl/>
            <w:rPrChange w:id="8844" w:author="אברהם" w:date="2012-11-23T10:23:00Z">
              <w:rPr>
                <w:rStyle w:val="Q"/>
                <w:rFonts w:ascii="David" w:hAnsi="David" w:cs="David"/>
                <w:rtl/>
              </w:rPr>
            </w:rPrChange>
          </w:rPr>
          <w:delText>;</w:delText>
        </w:r>
      </w:del>
      <w:r w:rsidRPr="00A90D62">
        <w:rPr>
          <w:rStyle w:val="Q"/>
          <w:rFonts w:ascii="David" w:hAnsi="David" w:cs="David"/>
          <w:sz w:val="28"/>
          <w:szCs w:val="28"/>
          <w:rtl/>
          <w:rPrChange w:id="8845" w:author="אברהם" w:date="2012-11-23T10:23:00Z">
            <w:rPr>
              <w:rStyle w:val="Q"/>
              <w:rFonts w:ascii="David" w:hAnsi="David" w:cs="David"/>
              <w:rtl/>
            </w:rPr>
          </w:rPrChange>
        </w:rPr>
        <w:t xml:space="preserve"> דן</w:t>
      </w:r>
      <w:r w:rsidRPr="00A90D62">
        <w:rPr>
          <w:rStyle w:val="Q"/>
          <w:rFonts w:ascii="David" w:eastAsia="David" w:hAnsi="David" w:cs="David"/>
          <w:sz w:val="28"/>
          <w:szCs w:val="28"/>
          <w:rtl/>
          <w:rPrChange w:id="88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47" w:author="אברהם" w:date="2012-11-23T10:23:00Z">
            <w:rPr>
              <w:rStyle w:val="Q"/>
              <w:rFonts w:ascii="David" w:hAnsi="David" w:cs="David"/>
              <w:rtl/>
            </w:rPr>
          </w:rPrChange>
        </w:rPr>
        <w:t>מחזיק</w:t>
      </w:r>
      <w:r w:rsidRPr="00A90D62">
        <w:rPr>
          <w:rStyle w:val="Q"/>
          <w:rFonts w:ascii="David" w:eastAsia="David" w:hAnsi="David" w:cs="David"/>
          <w:sz w:val="28"/>
          <w:szCs w:val="28"/>
          <w:rtl/>
          <w:rPrChange w:id="88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49" w:author="אברהם" w:date="2012-11-23T10:23:00Z">
            <w:rPr>
              <w:rStyle w:val="Q"/>
              <w:rFonts w:ascii="David" w:hAnsi="David" w:cs="David"/>
              <w:rtl/>
            </w:rPr>
          </w:rPrChange>
        </w:rPr>
        <w:t>שתי</w:t>
      </w:r>
      <w:r w:rsidRPr="00A90D62">
        <w:rPr>
          <w:rStyle w:val="Q"/>
          <w:rFonts w:ascii="David" w:eastAsia="David" w:hAnsi="David" w:cs="David"/>
          <w:sz w:val="28"/>
          <w:szCs w:val="28"/>
          <w:rtl/>
          <w:rPrChange w:id="88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51" w:author="אברהם" w:date="2012-11-23T10:23:00Z">
            <w:rPr>
              <w:rStyle w:val="Q"/>
              <w:rFonts w:ascii="David" w:hAnsi="David" w:cs="David"/>
              <w:rtl/>
            </w:rPr>
          </w:rPrChange>
        </w:rPr>
        <w:t>נחלות, אולם</w:t>
      </w:r>
      <w:r w:rsidRPr="00A90D62">
        <w:rPr>
          <w:rStyle w:val="Q"/>
          <w:rFonts w:ascii="David" w:eastAsia="David" w:hAnsi="David" w:cs="David"/>
          <w:sz w:val="28"/>
          <w:szCs w:val="28"/>
          <w:rtl/>
          <w:rPrChange w:id="88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53" w:author="אברהם" w:date="2012-11-23T10:23:00Z">
            <w:rPr>
              <w:rStyle w:val="Q"/>
              <w:rFonts w:ascii="David" w:hAnsi="David" w:cs="David"/>
              <w:rtl/>
            </w:rPr>
          </w:rPrChange>
        </w:rPr>
        <w:t>הוא</w:t>
      </w:r>
      <w:r w:rsidRPr="00A90D62">
        <w:rPr>
          <w:rStyle w:val="Q"/>
          <w:rFonts w:ascii="David" w:eastAsia="David" w:hAnsi="David" w:cs="David"/>
          <w:sz w:val="28"/>
          <w:szCs w:val="28"/>
          <w:rtl/>
          <w:rPrChange w:id="88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55" w:author="אברהם" w:date="2012-11-23T10:23:00Z">
            <w:rPr>
              <w:rStyle w:val="Q"/>
              <w:rFonts w:ascii="David" w:hAnsi="David" w:cs="David"/>
              <w:rtl/>
            </w:rPr>
          </w:rPrChange>
        </w:rPr>
        <w:t>לא</w:t>
      </w:r>
      <w:r w:rsidRPr="00A90D62">
        <w:rPr>
          <w:rStyle w:val="Q"/>
          <w:rFonts w:ascii="David" w:eastAsia="David" w:hAnsi="David" w:cs="David"/>
          <w:sz w:val="28"/>
          <w:szCs w:val="28"/>
          <w:rtl/>
          <w:rPrChange w:id="88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57" w:author="אברהם" w:date="2012-11-23T10:23:00Z">
            <w:rPr>
              <w:rStyle w:val="Q"/>
              <w:rFonts w:ascii="David" w:hAnsi="David" w:cs="David"/>
              <w:rtl/>
            </w:rPr>
          </w:rPrChange>
        </w:rPr>
        <w:t>יצטרך</w:t>
      </w:r>
      <w:r w:rsidRPr="00A90D62">
        <w:rPr>
          <w:rStyle w:val="Q"/>
          <w:rFonts w:ascii="David" w:eastAsia="David" w:hAnsi="David" w:cs="David"/>
          <w:sz w:val="28"/>
          <w:szCs w:val="28"/>
          <w:rtl/>
          <w:rPrChange w:id="88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59"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88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61" w:author="אברהם" w:date="2012-11-23T10:23:00Z">
            <w:rPr>
              <w:rStyle w:val="Q"/>
              <w:rFonts w:ascii="David" w:hAnsi="David" w:cs="David"/>
              <w:rtl/>
            </w:rPr>
          </w:rPrChange>
        </w:rPr>
        <w:t>לגד</w:t>
      </w:r>
      <w:r w:rsidRPr="00A90D62">
        <w:rPr>
          <w:rStyle w:val="Q"/>
          <w:rFonts w:ascii="David" w:eastAsia="David" w:hAnsi="David" w:cs="David"/>
          <w:sz w:val="28"/>
          <w:szCs w:val="28"/>
          <w:rtl/>
          <w:rPrChange w:id="88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63" w:author="אברהם" w:date="2012-11-23T10:23:00Z">
            <w:rPr>
              <w:rStyle w:val="Q"/>
              <w:rFonts w:ascii="David" w:hAnsi="David" w:cs="David"/>
              <w:rtl/>
            </w:rPr>
          </w:rPrChange>
        </w:rPr>
        <w:t>את</w:t>
      </w:r>
      <w:r w:rsidRPr="00A90D62">
        <w:rPr>
          <w:rStyle w:val="Q"/>
          <w:rFonts w:ascii="David" w:eastAsia="David" w:hAnsi="David" w:cs="David"/>
          <w:sz w:val="28"/>
          <w:szCs w:val="28"/>
          <w:rtl/>
          <w:rPrChange w:id="88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65"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8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67" w:author="אברהם" w:date="2012-11-23T10:23:00Z">
            <w:rPr>
              <w:rStyle w:val="Q"/>
              <w:rFonts w:ascii="David" w:hAnsi="David" w:cs="David"/>
              <w:rtl/>
            </w:rPr>
          </w:rPrChange>
        </w:rPr>
        <w:t>שקנה</w:t>
      </w:r>
      <w:r w:rsidRPr="00A90D62">
        <w:rPr>
          <w:rStyle w:val="Q"/>
          <w:rFonts w:ascii="David" w:eastAsia="David" w:hAnsi="David" w:cs="David"/>
          <w:sz w:val="28"/>
          <w:szCs w:val="28"/>
          <w:rtl/>
          <w:rPrChange w:id="88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69" w:author="אברהם" w:date="2012-11-23T10:23:00Z">
            <w:rPr>
              <w:rStyle w:val="Q"/>
              <w:rFonts w:ascii="David" w:hAnsi="David" w:cs="David"/>
              <w:rtl/>
            </w:rPr>
          </w:rPrChange>
        </w:rPr>
        <w:t>ממנו, כי</w:t>
      </w:r>
      <w:r w:rsidRPr="00A90D62">
        <w:rPr>
          <w:rStyle w:val="Q"/>
          <w:rFonts w:ascii="David" w:eastAsia="David" w:hAnsi="David" w:cs="David"/>
          <w:sz w:val="28"/>
          <w:szCs w:val="28"/>
          <w:rtl/>
          <w:rPrChange w:id="88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71" w:author="אברהם" w:date="2012-11-23T10:23:00Z">
            <w:rPr>
              <w:rStyle w:val="Q"/>
              <w:rFonts w:ascii="David" w:hAnsi="David" w:cs="David"/>
              <w:rtl/>
            </w:rPr>
          </w:rPrChange>
        </w:rPr>
        <w:t>לגד</w:t>
      </w:r>
      <w:r w:rsidRPr="00A90D62">
        <w:rPr>
          <w:rStyle w:val="Q"/>
          <w:rFonts w:ascii="David" w:eastAsia="David" w:hAnsi="David" w:cs="David"/>
          <w:sz w:val="28"/>
          <w:szCs w:val="28"/>
          <w:rtl/>
          <w:rPrChange w:id="88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73" w:author="אברהם" w:date="2012-11-23T10:23:00Z">
            <w:rPr>
              <w:rStyle w:val="Q"/>
              <w:rFonts w:ascii="David" w:hAnsi="David" w:cs="David"/>
              <w:rtl/>
            </w:rPr>
          </w:rPrChange>
        </w:rPr>
        <w:t>יש</w:t>
      </w:r>
      <w:r w:rsidRPr="00A90D62">
        <w:rPr>
          <w:rStyle w:val="Q"/>
          <w:rFonts w:ascii="David" w:eastAsia="David" w:hAnsi="David" w:cs="David"/>
          <w:sz w:val="28"/>
          <w:szCs w:val="28"/>
          <w:rtl/>
          <w:rPrChange w:id="88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75"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88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77" w:author="אברהם" w:date="2012-11-23T10:23:00Z">
            <w:rPr>
              <w:rStyle w:val="Q"/>
              <w:rFonts w:ascii="David" w:hAnsi="David" w:cs="David"/>
              <w:rtl/>
            </w:rPr>
          </w:rPrChange>
        </w:rPr>
        <w:t>אחת. לכן, אף</w:t>
      </w:r>
      <w:r w:rsidRPr="00A90D62">
        <w:rPr>
          <w:rStyle w:val="Q"/>
          <w:rFonts w:ascii="David" w:eastAsia="David" w:hAnsi="David" w:cs="David"/>
          <w:sz w:val="28"/>
          <w:szCs w:val="28"/>
          <w:rtl/>
          <w:rPrChange w:id="88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79" w:author="אברהם" w:date="2012-11-23T10:23:00Z">
            <w:rPr>
              <w:rStyle w:val="Q"/>
              <w:rFonts w:ascii="David" w:hAnsi="David" w:cs="David"/>
              <w:rtl/>
            </w:rPr>
          </w:rPrChange>
        </w:rPr>
        <w:t>עסקה</w:t>
      </w:r>
      <w:r w:rsidRPr="00A90D62">
        <w:rPr>
          <w:rStyle w:val="Q"/>
          <w:rFonts w:ascii="David" w:eastAsia="David" w:hAnsi="David" w:cs="David"/>
          <w:sz w:val="28"/>
          <w:szCs w:val="28"/>
          <w:rtl/>
          <w:rPrChange w:id="88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81" w:author="אברהם" w:date="2012-11-23T10:23:00Z">
            <w:rPr>
              <w:rStyle w:val="Q"/>
              <w:rFonts w:ascii="David" w:hAnsi="David" w:cs="David"/>
              <w:rtl/>
            </w:rPr>
          </w:rPrChange>
        </w:rPr>
        <w:t>לא</w:t>
      </w:r>
      <w:r w:rsidRPr="00A90D62">
        <w:rPr>
          <w:rStyle w:val="Q"/>
          <w:rFonts w:ascii="David" w:eastAsia="David" w:hAnsi="David" w:cs="David"/>
          <w:sz w:val="28"/>
          <w:szCs w:val="28"/>
          <w:rtl/>
          <w:rPrChange w:id="88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83" w:author="אברהם" w:date="2012-11-23T10:23:00Z">
            <w:rPr>
              <w:rStyle w:val="Q"/>
              <w:rFonts w:ascii="David" w:hAnsi="David" w:cs="David"/>
              <w:rtl/>
            </w:rPr>
          </w:rPrChange>
        </w:rPr>
        <w:t>תתבטל, ומספר</w:t>
      </w:r>
      <w:r w:rsidRPr="00A90D62">
        <w:rPr>
          <w:rStyle w:val="Q"/>
          <w:rFonts w:ascii="David" w:eastAsia="David" w:hAnsi="David" w:cs="David"/>
          <w:sz w:val="28"/>
          <w:szCs w:val="28"/>
          <w:rtl/>
          <w:rPrChange w:id="88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85"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88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87"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8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89" w:author="אברהם" w:date="2012-11-23T10:23:00Z">
            <w:rPr>
              <w:rStyle w:val="Q"/>
              <w:rFonts w:ascii="David" w:hAnsi="David" w:cs="David"/>
              <w:rtl/>
            </w:rPr>
          </w:rPrChange>
        </w:rPr>
        <w:t>יגדל</w:t>
      </w:r>
      <w:r w:rsidRPr="00A90D62">
        <w:rPr>
          <w:rStyle w:val="Q"/>
          <w:rFonts w:ascii="David" w:eastAsia="David" w:hAnsi="David" w:cs="David"/>
          <w:sz w:val="28"/>
          <w:szCs w:val="28"/>
          <w:rtl/>
          <w:rPrChange w:id="88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91" w:author="אברהם" w:date="2012-11-23T10:23:00Z">
            <w:rPr>
              <w:rStyle w:val="Q"/>
              <w:rFonts w:ascii="David" w:hAnsi="David" w:cs="David"/>
              <w:rtl/>
            </w:rPr>
          </w:rPrChange>
        </w:rPr>
        <w:t>מ-</w:t>
      </w:r>
      <w:r w:rsidRPr="00A90D62">
        <w:rPr>
          <w:rStyle w:val="Q"/>
          <w:rFonts w:ascii="David" w:hAnsi="David" w:cs="David"/>
          <w:sz w:val="28"/>
          <w:szCs w:val="28"/>
          <w:rPrChange w:id="8892" w:author="אברהם" w:date="2012-11-23T10:23:00Z">
            <w:rPr>
              <w:rStyle w:val="Q"/>
              <w:rFonts w:ascii="David" w:hAnsi="David" w:cs="David"/>
            </w:rPr>
          </w:rPrChange>
        </w:rPr>
        <w:t>0</w:t>
      </w:r>
      <w:r w:rsidRPr="00A90D62">
        <w:rPr>
          <w:rStyle w:val="Q"/>
          <w:rFonts w:ascii="David" w:hAnsi="David" w:cs="David"/>
          <w:sz w:val="28"/>
          <w:szCs w:val="28"/>
          <w:rtl/>
          <w:rPrChange w:id="8893" w:author="אברהם" w:date="2012-11-23T10:23:00Z">
            <w:rPr>
              <w:rStyle w:val="Q"/>
              <w:rFonts w:ascii="David" w:hAnsi="David" w:cs="David"/>
              <w:rtl/>
            </w:rPr>
          </w:rPrChange>
        </w:rPr>
        <w:t xml:space="preserve"> ל-</w:t>
      </w:r>
      <w:r w:rsidRPr="00A90D62">
        <w:rPr>
          <w:rStyle w:val="Q"/>
          <w:rFonts w:ascii="David" w:hAnsi="David" w:cs="David"/>
          <w:sz w:val="28"/>
          <w:szCs w:val="28"/>
          <w:rPrChange w:id="8894" w:author="אברהם" w:date="2012-11-23T10:23:00Z">
            <w:rPr>
              <w:rStyle w:val="Q"/>
              <w:rFonts w:ascii="David" w:hAnsi="David" w:cs="David"/>
            </w:rPr>
          </w:rPrChange>
        </w:rPr>
        <w:t>1</w:t>
      </w:r>
      <w:r w:rsidRPr="00A90D62">
        <w:rPr>
          <w:rStyle w:val="Q"/>
          <w:rFonts w:ascii="David" w:hAnsi="David" w:cs="David"/>
          <w:sz w:val="28"/>
          <w:szCs w:val="28"/>
          <w:rtl/>
          <w:rPrChange w:id="8895" w:author="אברהם" w:date="2012-11-23T10:23:00Z">
            <w:rPr>
              <w:rStyle w:val="Q"/>
              <w:rFonts w:ascii="David" w:hAnsi="David" w:cs="David"/>
              <w:rtl/>
            </w:rPr>
          </w:rPrChange>
        </w:rPr>
        <w:t xml:space="preserve"> – אשר</w:t>
      </w:r>
      <w:r w:rsidRPr="00A90D62">
        <w:rPr>
          <w:rStyle w:val="Q"/>
          <w:rFonts w:ascii="David" w:eastAsia="David" w:hAnsi="David" w:cs="David"/>
          <w:sz w:val="28"/>
          <w:szCs w:val="28"/>
          <w:rtl/>
          <w:rPrChange w:id="88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97" w:author="אברהם" w:date="2012-11-23T10:23:00Z">
            <w:rPr>
              <w:rStyle w:val="Q"/>
              <w:rFonts w:ascii="David" w:hAnsi="David" w:cs="David"/>
              <w:rtl/>
            </w:rPr>
          </w:rPrChange>
        </w:rPr>
        <w:t>יישאר</w:t>
      </w:r>
      <w:r w:rsidRPr="00A90D62">
        <w:rPr>
          <w:rStyle w:val="Q"/>
          <w:rFonts w:ascii="David" w:eastAsia="David" w:hAnsi="David" w:cs="David"/>
          <w:sz w:val="28"/>
          <w:szCs w:val="28"/>
          <w:rtl/>
          <w:rPrChange w:id="88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899" w:author="אברהם" w:date="2012-11-23T10:23:00Z">
            <w:rPr>
              <w:rStyle w:val="Q"/>
              <w:rFonts w:ascii="David" w:hAnsi="David" w:cs="David"/>
              <w:rtl/>
            </w:rPr>
          </w:rPrChange>
        </w:rPr>
        <w:t>בלי</w:t>
      </w:r>
      <w:r w:rsidRPr="00A90D62">
        <w:rPr>
          <w:rStyle w:val="Q"/>
          <w:rFonts w:ascii="David" w:eastAsia="David" w:hAnsi="David" w:cs="David"/>
          <w:sz w:val="28"/>
          <w:szCs w:val="28"/>
          <w:rtl/>
          <w:rPrChange w:id="89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01" w:author="אברהם" w:date="2012-11-23T10:23:00Z">
            <w:rPr>
              <w:rStyle w:val="Q"/>
              <w:rFonts w:ascii="David" w:hAnsi="David" w:cs="David"/>
              <w:rtl/>
            </w:rPr>
          </w:rPrChange>
        </w:rPr>
        <w:t>נחלה.</w:t>
      </w:r>
    </w:p>
    <w:p w:rsidR="009C2B09" w:rsidRPr="00A90D62" w:rsidRDefault="009C2B09" w:rsidP="009C2B09">
      <w:pPr>
        <w:rPr>
          <w:sz w:val="28"/>
          <w:szCs w:val="28"/>
          <w:rtl/>
          <w:rPrChange w:id="8902" w:author="אברהם" w:date="2012-11-23T10:23:00Z">
            <w:rPr>
              <w:rtl/>
            </w:rPr>
          </w:rPrChange>
        </w:rPr>
      </w:pPr>
    </w:p>
    <w:p w:rsidR="009C2B09" w:rsidRPr="00A90D62" w:rsidRDefault="009C2B09" w:rsidP="00F55732">
      <w:pPr>
        <w:pStyle w:val="a1"/>
        <w:bidi/>
        <w:rPr>
          <w:sz w:val="28"/>
          <w:szCs w:val="28"/>
          <w:rtl/>
          <w:rPrChange w:id="8903" w:author="אברהם" w:date="2012-11-23T10:23:00Z">
            <w:rPr>
              <w:rtl/>
            </w:rPr>
          </w:rPrChange>
        </w:rPr>
      </w:pPr>
      <w:r w:rsidRPr="00A90D62">
        <w:rPr>
          <w:rStyle w:val="Q"/>
          <w:rFonts w:ascii="David" w:hAnsi="David" w:cs="David"/>
          <w:sz w:val="28"/>
          <w:szCs w:val="28"/>
          <w:rtl/>
          <w:rPrChange w:id="8904" w:author="אברהם" w:date="2012-11-23T10:23:00Z">
            <w:rPr>
              <w:rStyle w:val="Q"/>
              <w:rFonts w:ascii="David" w:hAnsi="David" w:cs="David"/>
              <w:rtl/>
            </w:rPr>
          </w:rPrChange>
        </w:rPr>
        <w:t>הגרפים</w:t>
      </w:r>
      <w:r w:rsidRPr="00A90D62">
        <w:rPr>
          <w:rStyle w:val="Q"/>
          <w:rFonts w:ascii="David" w:eastAsia="David" w:hAnsi="David" w:cs="David"/>
          <w:sz w:val="28"/>
          <w:szCs w:val="28"/>
          <w:rtl/>
          <w:rPrChange w:id="89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06" w:author="אברהם" w:date="2012-11-23T10:23:00Z">
            <w:rPr>
              <w:rStyle w:val="Q"/>
              <w:rFonts w:ascii="David" w:hAnsi="David" w:cs="David"/>
              <w:rtl/>
            </w:rPr>
          </w:rPrChange>
        </w:rPr>
        <w:t>הבאים</w:t>
      </w:r>
      <w:r w:rsidRPr="00A90D62">
        <w:rPr>
          <w:rStyle w:val="Q"/>
          <w:rFonts w:ascii="David" w:eastAsia="David" w:hAnsi="David" w:cs="David"/>
          <w:sz w:val="28"/>
          <w:szCs w:val="28"/>
          <w:rtl/>
          <w:rPrChange w:id="89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08" w:author="אברהם" w:date="2012-11-23T10:23:00Z">
            <w:rPr>
              <w:rStyle w:val="Q"/>
              <w:rFonts w:ascii="David" w:hAnsi="David" w:cs="David"/>
              <w:rtl/>
            </w:rPr>
          </w:rPrChange>
        </w:rPr>
        <w:t>מראים</w:t>
      </w:r>
      <w:r w:rsidRPr="00A90D62">
        <w:rPr>
          <w:rStyle w:val="Q"/>
          <w:rFonts w:ascii="David" w:eastAsia="David" w:hAnsi="David" w:cs="David"/>
          <w:sz w:val="28"/>
          <w:szCs w:val="28"/>
          <w:rtl/>
          <w:rPrChange w:id="89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10" w:author="אברהם" w:date="2012-11-23T10:23:00Z">
            <w:rPr>
              <w:rStyle w:val="Q"/>
              <w:rFonts w:ascii="David" w:hAnsi="David" w:cs="David"/>
              <w:rtl/>
            </w:rPr>
          </w:rPrChange>
        </w:rPr>
        <w:t>את</w:t>
      </w:r>
      <w:r w:rsidRPr="00A90D62">
        <w:rPr>
          <w:rStyle w:val="Q"/>
          <w:rFonts w:ascii="David" w:eastAsia="David" w:hAnsi="David" w:cs="David"/>
          <w:sz w:val="28"/>
          <w:szCs w:val="28"/>
          <w:rtl/>
          <w:rPrChange w:id="89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12" w:author="אברהם" w:date="2012-11-23T10:23:00Z">
            <w:rPr>
              <w:rStyle w:val="Q"/>
              <w:rFonts w:ascii="David" w:hAnsi="David" w:cs="David"/>
              <w:rtl/>
            </w:rPr>
          </w:rPrChange>
        </w:rPr>
        <w:t>התנהגות</w:t>
      </w:r>
      <w:r w:rsidRPr="00A90D62">
        <w:rPr>
          <w:rStyle w:val="Q"/>
          <w:rFonts w:ascii="David" w:eastAsia="David" w:hAnsi="David" w:cs="David"/>
          <w:sz w:val="28"/>
          <w:szCs w:val="28"/>
          <w:rtl/>
          <w:rPrChange w:id="89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14" w:author="אברהם" w:date="2012-11-23T10:23:00Z">
            <w:rPr>
              <w:rStyle w:val="Q"/>
              <w:rFonts w:ascii="David" w:hAnsi="David" w:cs="David"/>
              <w:rtl/>
            </w:rPr>
          </w:rPrChange>
        </w:rPr>
        <w:t>הכלכלה</w:t>
      </w:r>
      <w:r w:rsidRPr="00A90D62">
        <w:rPr>
          <w:rStyle w:val="Q"/>
          <w:rFonts w:ascii="David" w:eastAsia="David" w:hAnsi="David" w:cs="David"/>
          <w:sz w:val="28"/>
          <w:szCs w:val="28"/>
          <w:rtl/>
          <w:rPrChange w:id="89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16" w:author="אברהם" w:date="2012-11-23T10:23:00Z">
            <w:rPr>
              <w:rStyle w:val="Q"/>
              <w:rFonts w:ascii="David" w:hAnsi="David" w:cs="David"/>
              <w:rtl/>
            </w:rPr>
          </w:rPrChange>
        </w:rPr>
        <w:t>תחת</w:t>
      </w:r>
      <w:r w:rsidRPr="00A90D62">
        <w:rPr>
          <w:rStyle w:val="Q"/>
          <w:rFonts w:ascii="David" w:eastAsia="David" w:hAnsi="David" w:cs="David"/>
          <w:sz w:val="28"/>
          <w:szCs w:val="28"/>
          <w:rtl/>
          <w:rPrChange w:id="89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18" w:author="אברהם" w:date="2012-11-23T10:23:00Z">
            <w:rPr>
              <w:rStyle w:val="Q"/>
              <w:rFonts w:ascii="David" w:hAnsi="David" w:cs="David"/>
              <w:rtl/>
            </w:rPr>
          </w:rPrChange>
        </w:rPr>
        <w:t>הגרסה</w:t>
      </w:r>
      <w:r w:rsidRPr="00A90D62">
        <w:rPr>
          <w:rStyle w:val="Q"/>
          <w:rFonts w:ascii="David" w:eastAsia="David" w:hAnsi="David" w:cs="David"/>
          <w:sz w:val="28"/>
          <w:szCs w:val="28"/>
          <w:rtl/>
          <w:rPrChange w:id="89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20" w:author="אברהם" w:date="2012-11-23T10:23:00Z">
            <w:rPr>
              <w:rStyle w:val="Q"/>
              <w:rFonts w:ascii="David" w:hAnsi="David" w:cs="David"/>
              <w:rtl/>
            </w:rPr>
          </w:rPrChange>
        </w:rPr>
        <w:t>המשולבת, לאורך</w:t>
      </w:r>
      <w:r w:rsidRPr="00A90D62">
        <w:rPr>
          <w:rStyle w:val="Q"/>
          <w:rFonts w:ascii="David" w:eastAsia="David" w:hAnsi="David" w:cs="David"/>
          <w:sz w:val="28"/>
          <w:szCs w:val="28"/>
          <w:rtl/>
          <w:rPrChange w:id="89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22" w:author="אברהם" w:date="2012-11-23T10:23:00Z">
            <w:rPr>
              <w:rStyle w:val="Q"/>
              <w:rFonts w:ascii="David" w:hAnsi="David" w:cs="David"/>
              <w:rtl/>
            </w:rPr>
          </w:rPrChange>
        </w:rPr>
        <w:t>זמן</w:t>
      </w:r>
      <w:ins w:id="8923" w:author="אברהם" w:date="2012-11-26T17:56:00Z">
        <w:r w:rsidR="00F55732">
          <w:rPr>
            <w:rStyle w:val="Q"/>
            <w:rFonts w:ascii="David" w:hAnsi="David" w:cs="David" w:hint="cs"/>
            <w:sz w:val="28"/>
            <w:szCs w:val="28"/>
            <w:rtl/>
          </w:rPr>
          <w:t>.</w:t>
        </w:r>
      </w:ins>
      <w:del w:id="8924" w:author="אברהם" w:date="2012-11-26T17:56:00Z">
        <w:r w:rsidRPr="00A90D62" w:rsidDel="00F55732">
          <w:rPr>
            <w:rStyle w:val="Q"/>
            <w:rFonts w:ascii="David" w:hAnsi="David" w:cs="David"/>
            <w:sz w:val="28"/>
            <w:szCs w:val="28"/>
            <w:rtl/>
            <w:rPrChange w:id="8925" w:author="אברהם" w:date="2012-11-23T10:23:00Z">
              <w:rPr>
                <w:rStyle w:val="Q"/>
                <w:rFonts w:ascii="David" w:hAnsi="David" w:cs="David"/>
                <w:rtl/>
              </w:rPr>
            </w:rPrChange>
          </w:rPr>
          <w:delText>;</w:delText>
        </w:r>
      </w:del>
      <w:r w:rsidRPr="00A90D62">
        <w:rPr>
          <w:rStyle w:val="Q"/>
          <w:rFonts w:ascii="David" w:hAnsi="David" w:cs="David"/>
          <w:sz w:val="28"/>
          <w:szCs w:val="28"/>
          <w:rtl/>
          <w:rPrChange w:id="8926" w:author="אברהם" w:date="2012-11-23T10:23:00Z">
            <w:rPr>
              <w:rStyle w:val="Q"/>
              <w:rFonts w:ascii="David" w:hAnsi="David" w:cs="David"/>
              <w:rtl/>
            </w:rPr>
          </w:rPrChange>
        </w:rPr>
        <w:t xml:space="preserve"> כל</w:t>
      </w:r>
      <w:r w:rsidRPr="00A90D62">
        <w:rPr>
          <w:rStyle w:val="Q"/>
          <w:rFonts w:ascii="David" w:eastAsia="David" w:hAnsi="David" w:cs="David"/>
          <w:sz w:val="28"/>
          <w:szCs w:val="28"/>
          <w:rtl/>
          <w:rPrChange w:id="89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28" w:author="אברהם" w:date="2012-11-23T10:23:00Z">
            <w:rPr>
              <w:rStyle w:val="Q"/>
              <w:rFonts w:ascii="David" w:hAnsi="David" w:cs="David"/>
              <w:rtl/>
            </w:rPr>
          </w:rPrChange>
        </w:rPr>
        <w:t>יובל</w:t>
      </w:r>
      <w:r w:rsidRPr="00A90D62">
        <w:rPr>
          <w:rStyle w:val="Q"/>
          <w:rFonts w:ascii="David" w:eastAsia="David" w:hAnsi="David" w:cs="David"/>
          <w:sz w:val="28"/>
          <w:szCs w:val="28"/>
          <w:rtl/>
          <w:rPrChange w:id="89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30" w:author="אברהם" w:date="2012-11-23T10:23:00Z">
            <w:rPr>
              <w:rStyle w:val="Q"/>
              <w:rFonts w:ascii="David" w:hAnsi="David" w:cs="David"/>
              <w:rtl/>
            </w:rPr>
          </w:rPrChange>
        </w:rPr>
        <w:t>הוא</w:t>
      </w:r>
      <w:r w:rsidRPr="00A90D62">
        <w:rPr>
          <w:rStyle w:val="Q"/>
          <w:rFonts w:ascii="David" w:eastAsia="David" w:hAnsi="David" w:cs="David"/>
          <w:sz w:val="28"/>
          <w:szCs w:val="28"/>
          <w:rtl/>
          <w:rPrChange w:id="89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32" w:author="אברהם" w:date="2012-11-23T10:23:00Z">
            <w:rPr>
              <w:rStyle w:val="Q"/>
              <w:rFonts w:ascii="David" w:hAnsi="David" w:cs="David"/>
              <w:rtl/>
            </w:rPr>
          </w:rPrChange>
        </w:rPr>
        <w:t>יחידת-זמן</w:t>
      </w:r>
      <w:r w:rsidRPr="00A90D62">
        <w:rPr>
          <w:rStyle w:val="Q"/>
          <w:rFonts w:ascii="David" w:eastAsia="David" w:hAnsi="David" w:cs="David"/>
          <w:sz w:val="28"/>
          <w:szCs w:val="28"/>
          <w:rtl/>
          <w:rPrChange w:id="89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34" w:author="אברהם" w:date="2012-11-23T10:23:00Z">
            <w:rPr>
              <w:rStyle w:val="Q"/>
              <w:rFonts w:ascii="David" w:hAnsi="David" w:cs="David"/>
              <w:rtl/>
            </w:rPr>
          </w:rPrChange>
        </w:rPr>
        <w:t>אחת:</w:t>
      </w:r>
    </w:p>
    <w:p w:rsidR="009C2B09" w:rsidRPr="00A90D62" w:rsidRDefault="009C2B09" w:rsidP="009C2B09">
      <w:pPr>
        <w:rPr>
          <w:sz w:val="28"/>
          <w:szCs w:val="28"/>
          <w:rtl/>
          <w:rPrChange w:id="8935" w:author="אברהם" w:date="2012-11-23T10:23:00Z">
            <w:rPr>
              <w:rtl/>
            </w:rPr>
          </w:rPrChange>
        </w:rPr>
      </w:pP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A90D62" w:rsidRDefault="00D4588B" w:rsidP="00685392">
            <w:pPr>
              <w:pStyle w:val="afd"/>
              <w:bidi/>
              <w:snapToGrid w:val="0"/>
              <w:jc w:val="center"/>
              <w:rPr>
                <w:rFonts w:ascii="David" w:hAnsi="David" w:cs="David"/>
                <w:sz w:val="28"/>
                <w:szCs w:val="28"/>
                <w:rtl/>
                <w:rPrChange w:id="8936" w:author="אברהם" w:date="2012-11-23T10:23:00Z">
                  <w:rPr>
                    <w:rFonts w:ascii="David" w:hAnsi="David" w:cs="David"/>
                    <w:rtl/>
                  </w:rPr>
                </w:rPrChange>
              </w:rPr>
            </w:pPr>
            <w:r>
              <w:rPr>
                <w:rFonts w:ascii="David" w:hAnsi="David" w:cs="David"/>
                <w:noProof/>
                <w:sz w:val="28"/>
                <w:szCs w:val="28"/>
                <w:rtl/>
                <w:lang w:eastAsia="en-US"/>
              </w:rPr>
              <w:drawing>
                <wp:inline distT="0" distB="0" distL="0" distR="0" wp14:anchorId="605F63F0" wp14:editId="4689D9C9">
                  <wp:extent cx="2152650" cy="168783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rFonts w:ascii="David" w:hAnsi="David" w:cs="David"/>
                <w:sz w:val="28"/>
                <w:szCs w:val="28"/>
                <w:rPrChange w:id="8937" w:author="אברהם" w:date="2012-11-23T10:23:00Z">
                  <w:rPr>
                    <w:rFonts w:ascii="David" w:hAnsi="David" w:cs="David"/>
                  </w:rPr>
                </w:rPrChange>
              </w:rPr>
            </w:pPr>
            <w:r w:rsidRPr="00A90D62">
              <w:rPr>
                <w:rFonts w:ascii="David" w:hAnsi="David" w:cs="David"/>
                <w:sz w:val="28"/>
                <w:szCs w:val="28"/>
                <w:rtl/>
                <w:rPrChange w:id="8938" w:author="אברהם" w:date="2012-11-23T10:23:00Z">
                  <w:rPr>
                    <w:rFonts w:ascii="David" w:hAnsi="David" w:cs="David"/>
                    <w:rtl/>
                  </w:rPr>
                </w:rPrChange>
              </w:rPr>
              <w:t>שיעור</w:t>
            </w:r>
            <w:r w:rsidRPr="00A90D62">
              <w:rPr>
                <w:rFonts w:ascii="David" w:eastAsia="David" w:hAnsi="David" w:cs="David"/>
                <w:sz w:val="28"/>
                <w:szCs w:val="28"/>
                <w:rtl/>
                <w:rPrChange w:id="8939" w:author="אברהם" w:date="2012-11-23T10:23:00Z">
                  <w:rPr>
                    <w:rFonts w:ascii="David" w:eastAsia="David" w:hAnsi="David" w:cs="David"/>
                    <w:rtl/>
                  </w:rPr>
                </w:rPrChange>
              </w:rPr>
              <w:t xml:space="preserve"> </w:t>
            </w:r>
            <w:r w:rsidRPr="00A90D62">
              <w:rPr>
                <w:rFonts w:ascii="David" w:hAnsi="David" w:cs="David"/>
                <w:sz w:val="28"/>
                <w:szCs w:val="28"/>
                <w:rtl/>
                <w:rPrChange w:id="8940" w:author="אברהם" w:date="2012-11-23T10:23:00Z">
                  <w:rPr>
                    <w:rFonts w:ascii="David" w:hAnsi="David" w:cs="David"/>
                    <w:rtl/>
                  </w:rPr>
                </w:rPrChange>
              </w:rPr>
              <w:t>חסרי</w:t>
            </w:r>
            <w:r w:rsidRPr="00A90D62">
              <w:rPr>
                <w:rFonts w:ascii="David" w:eastAsia="David" w:hAnsi="David" w:cs="David"/>
                <w:sz w:val="28"/>
                <w:szCs w:val="28"/>
                <w:rtl/>
                <w:rPrChange w:id="8941" w:author="אברהם" w:date="2012-11-23T10:23:00Z">
                  <w:rPr>
                    <w:rFonts w:ascii="David" w:eastAsia="David" w:hAnsi="David" w:cs="David"/>
                    <w:rtl/>
                  </w:rPr>
                </w:rPrChange>
              </w:rPr>
              <w:t xml:space="preserve"> </w:t>
            </w:r>
            <w:r w:rsidRPr="00A90D62">
              <w:rPr>
                <w:rFonts w:ascii="David" w:hAnsi="David" w:cs="David"/>
                <w:sz w:val="28"/>
                <w:szCs w:val="28"/>
                <w:rtl/>
                <w:rPrChange w:id="8942" w:author="אברהם" w:date="2012-11-23T10:23:00Z">
                  <w:rPr>
                    <w:rFonts w:ascii="David" w:hAnsi="David" w:cs="David"/>
                    <w:rtl/>
                  </w:rPr>
                </w:rPrChange>
              </w:rPr>
              <w:t>הנחלה</w:t>
            </w:r>
            <w:r w:rsidRPr="00A90D62">
              <w:rPr>
                <w:rFonts w:ascii="David" w:eastAsia="David" w:hAnsi="David" w:cs="David"/>
                <w:sz w:val="28"/>
                <w:szCs w:val="28"/>
                <w:rtl/>
                <w:rPrChange w:id="8943" w:author="אברהם" w:date="2012-11-23T10:23:00Z">
                  <w:rPr>
                    <w:rFonts w:ascii="David" w:eastAsia="David" w:hAnsi="David" w:cs="David"/>
                    <w:rtl/>
                  </w:rPr>
                </w:rPrChange>
              </w:rPr>
              <w:t xml:space="preserve"> </w:t>
            </w:r>
            <w:r w:rsidRPr="00A90D62">
              <w:rPr>
                <w:rFonts w:ascii="David" w:hAnsi="David" w:cs="David"/>
                <w:sz w:val="28"/>
                <w:szCs w:val="28"/>
                <w:rtl/>
                <w:rPrChange w:id="8944" w:author="אברהם" w:date="2012-11-23T10:23:00Z">
                  <w:rPr>
                    <w:rFonts w:ascii="David" w:hAnsi="David" w:cs="David"/>
                    <w:rtl/>
                  </w:rPr>
                </w:rPrChange>
              </w:rPr>
              <w:t>בגרסה</w:t>
            </w:r>
            <w:r w:rsidRPr="00A90D62">
              <w:rPr>
                <w:rFonts w:ascii="David" w:eastAsia="David" w:hAnsi="David" w:cs="David"/>
                <w:sz w:val="28"/>
                <w:szCs w:val="28"/>
                <w:rtl/>
                <w:rPrChange w:id="8945" w:author="אברהם" w:date="2012-11-23T10:23:00Z">
                  <w:rPr>
                    <w:rFonts w:ascii="David" w:eastAsia="David" w:hAnsi="David" w:cs="David"/>
                    <w:rtl/>
                  </w:rPr>
                </w:rPrChange>
              </w:rPr>
              <w:t xml:space="preserve"> </w:t>
            </w:r>
            <w:r w:rsidRPr="00A90D62">
              <w:rPr>
                <w:rFonts w:ascii="David" w:hAnsi="David" w:cs="David"/>
                <w:sz w:val="28"/>
                <w:szCs w:val="28"/>
                <w:rtl/>
                <w:rPrChange w:id="8946" w:author="אברהם" w:date="2012-11-23T10:23:00Z">
                  <w:rPr>
                    <w:rFonts w:ascii="David" w:hAnsi="David" w:cs="David"/>
                    <w:rtl/>
                  </w:rPr>
                </w:rPrChange>
              </w:rPr>
              <w:t>המשולבת</w:t>
            </w:r>
          </w:p>
          <w:p w:rsidR="009C2B09" w:rsidRPr="00A90D62" w:rsidRDefault="009C2B09" w:rsidP="00685392">
            <w:pPr>
              <w:pStyle w:val="afd"/>
              <w:bidi/>
              <w:jc w:val="center"/>
              <w:rPr>
                <w:sz w:val="28"/>
                <w:szCs w:val="28"/>
                <w:rPrChange w:id="8947" w:author="אברהם" w:date="2012-11-23T10:23:00Z">
                  <w:rPr/>
                </w:rPrChange>
              </w:rPr>
            </w:pPr>
            <w:r w:rsidRPr="00A90D62">
              <w:rPr>
                <w:rFonts w:ascii="David" w:hAnsi="David" w:cs="David"/>
                <w:sz w:val="28"/>
                <w:szCs w:val="28"/>
                <w:rPrChange w:id="8948" w:author="אברהם" w:date="2012-11-23T10:23:00Z">
                  <w:rPr>
                    <w:rFonts w:ascii="David" w:hAnsi="David" w:cs="David"/>
                  </w:rPr>
                </w:rPrChange>
              </w:rPr>
              <w:t>p=0.1, q=0.99</w:t>
            </w:r>
          </w:p>
        </w:tc>
        <w:tc>
          <w:tcPr>
            <w:tcW w:w="4820" w:type="dxa"/>
            <w:shd w:val="clear" w:color="auto" w:fill="auto"/>
          </w:tcPr>
          <w:p w:rsidR="009C2B09" w:rsidRPr="00A90D62" w:rsidRDefault="00D4588B" w:rsidP="00685392">
            <w:pPr>
              <w:pStyle w:val="afd"/>
              <w:bidi/>
              <w:snapToGrid w:val="0"/>
              <w:jc w:val="center"/>
              <w:rPr>
                <w:rFonts w:ascii="David" w:hAnsi="David" w:cs="David"/>
                <w:sz w:val="28"/>
                <w:szCs w:val="28"/>
                <w:rtl/>
                <w:rPrChange w:id="8949" w:author="אברהם" w:date="2012-11-23T10:23:00Z">
                  <w:rPr>
                    <w:rFonts w:ascii="David" w:hAnsi="David" w:cs="David"/>
                    <w:rtl/>
                  </w:rPr>
                </w:rPrChange>
              </w:rPr>
            </w:pPr>
            <w:r>
              <w:rPr>
                <w:noProof/>
                <w:sz w:val="28"/>
                <w:szCs w:val="28"/>
                <w:rtl/>
                <w:lang w:eastAsia="en-US"/>
              </w:rPr>
              <w:drawing>
                <wp:inline distT="0" distB="0" distL="0" distR="0" wp14:anchorId="3174C791" wp14:editId="6818CD74">
                  <wp:extent cx="2138045" cy="168783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8045" cy="1687830"/>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rFonts w:ascii="David" w:hAnsi="David" w:cs="David"/>
                <w:sz w:val="28"/>
                <w:szCs w:val="28"/>
                <w:rPrChange w:id="8950" w:author="אברהם" w:date="2012-11-23T10:23:00Z">
                  <w:rPr>
                    <w:rFonts w:ascii="David" w:hAnsi="David" w:cs="David"/>
                  </w:rPr>
                </w:rPrChange>
              </w:rPr>
            </w:pPr>
            <w:r w:rsidRPr="00A90D62">
              <w:rPr>
                <w:rFonts w:ascii="David" w:hAnsi="David" w:cs="David"/>
                <w:sz w:val="28"/>
                <w:szCs w:val="28"/>
                <w:rtl/>
                <w:rPrChange w:id="8951" w:author="אברהם" w:date="2012-11-23T10:23:00Z">
                  <w:rPr>
                    <w:rFonts w:ascii="David" w:hAnsi="David" w:cs="David"/>
                    <w:rtl/>
                  </w:rPr>
                </w:rPrChange>
              </w:rPr>
              <w:t>שיעור</w:t>
            </w:r>
            <w:r w:rsidRPr="00A90D62">
              <w:rPr>
                <w:rFonts w:ascii="David" w:eastAsia="David" w:hAnsi="David" w:cs="David"/>
                <w:sz w:val="28"/>
                <w:szCs w:val="28"/>
                <w:rtl/>
                <w:rPrChange w:id="8952" w:author="אברהם" w:date="2012-11-23T10:23:00Z">
                  <w:rPr>
                    <w:rFonts w:ascii="David" w:eastAsia="David" w:hAnsi="David" w:cs="David"/>
                    <w:rtl/>
                  </w:rPr>
                </w:rPrChange>
              </w:rPr>
              <w:t xml:space="preserve"> </w:t>
            </w:r>
            <w:r w:rsidRPr="00A90D62">
              <w:rPr>
                <w:rFonts w:ascii="David" w:hAnsi="David" w:cs="David"/>
                <w:sz w:val="28"/>
                <w:szCs w:val="28"/>
                <w:rtl/>
                <w:rPrChange w:id="8953" w:author="אברהם" w:date="2012-11-23T10:23:00Z">
                  <w:rPr>
                    <w:rFonts w:ascii="David" w:hAnsi="David" w:cs="David"/>
                    <w:rtl/>
                  </w:rPr>
                </w:rPrChange>
              </w:rPr>
              <w:t>החזרת</w:t>
            </w:r>
            <w:r w:rsidRPr="00A90D62">
              <w:rPr>
                <w:rFonts w:ascii="David" w:eastAsia="David" w:hAnsi="David" w:cs="David"/>
                <w:sz w:val="28"/>
                <w:szCs w:val="28"/>
                <w:rtl/>
                <w:rPrChange w:id="8954" w:author="אברהם" w:date="2012-11-23T10:23:00Z">
                  <w:rPr>
                    <w:rFonts w:ascii="David" w:eastAsia="David" w:hAnsi="David" w:cs="David"/>
                    <w:rtl/>
                  </w:rPr>
                </w:rPrChange>
              </w:rPr>
              <w:t xml:space="preserve"> </w:t>
            </w:r>
            <w:r w:rsidRPr="00A90D62">
              <w:rPr>
                <w:rFonts w:ascii="David" w:hAnsi="David" w:cs="David"/>
                <w:sz w:val="28"/>
                <w:szCs w:val="28"/>
                <w:rtl/>
                <w:rPrChange w:id="8955" w:author="אברהם" w:date="2012-11-23T10:23:00Z">
                  <w:rPr>
                    <w:rFonts w:ascii="David" w:hAnsi="David" w:cs="David"/>
                    <w:rtl/>
                  </w:rPr>
                </w:rPrChange>
              </w:rPr>
              <w:t>נחלות</w:t>
            </w:r>
            <w:r w:rsidRPr="00A90D62">
              <w:rPr>
                <w:rFonts w:ascii="David" w:eastAsia="David" w:hAnsi="David" w:cs="David"/>
                <w:sz w:val="28"/>
                <w:szCs w:val="28"/>
                <w:rtl/>
                <w:rPrChange w:id="8956" w:author="אברהם" w:date="2012-11-23T10:23:00Z">
                  <w:rPr>
                    <w:rFonts w:ascii="David" w:eastAsia="David" w:hAnsi="David" w:cs="David"/>
                    <w:rtl/>
                  </w:rPr>
                </w:rPrChange>
              </w:rPr>
              <w:t xml:space="preserve"> </w:t>
            </w:r>
            <w:r w:rsidRPr="00A90D62">
              <w:rPr>
                <w:rFonts w:ascii="David" w:hAnsi="David" w:cs="David"/>
                <w:sz w:val="28"/>
                <w:szCs w:val="28"/>
                <w:rtl/>
                <w:rPrChange w:id="8957" w:author="אברהם" w:date="2012-11-23T10:23:00Z">
                  <w:rPr>
                    <w:rFonts w:ascii="David" w:hAnsi="David" w:cs="David"/>
                    <w:rtl/>
                  </w:rPr>
                </w:rPrChange>
              </w:rPr>
              <w:t>בגרסה</w:t>
            </w:r>
            <w:r w:rsidRPr="00A90D62">
              <w:rPr>
                <w:rFonts w:ascii="David" w:eastAsia="David" w:hAnsi="David" w:cs="David"/>
                <w:sz w:val="28"/>
                <w:szCs w:val="28"/>
                <w:rtl/>
                <w:rPrChange w:id="8958" w:author="אברהם" w:date="2012-11-23T10:23:00Z">
                  <w:rPr>
                    <w:rFonts w:ascii="David" w:eastAsia="David" w:hAnsi="David" w:cs="David"/>
                    <w:rtl/>
                  </w:rPr>
                </w:rPrChange>
              </w:rPr>
              <w:t xml:space="preserve"> </w:t>
            </w:r>
            <w:r w:rsidRPr="00A90D62">
              <w:rPr>
                <w:rFonts w:ascii="David" w:hAnsi="David" w:cs="David"/>
                <w:sz w:val="28"/>
                <w:szCs w:val="28"/>
                <w:rtl/>
                <w:rPrChange w:id="8959" w:author="אברהם" w:date="2012-11-23T10:23:00Z">
                  <w:rPr>
                    <w:rFonts w:ascii="David" w:hAnsi="David" w:cs="David"/>
                    <w:rtl/>
                  </w:rPr>
                </w:rPrChange>
              </w:rPr>
              <w:t>המשולבת</w:t>
            </w:r>
          </w:p>
          <w:p w:rsidR="009C2B09" w:rsidRPr="00A90D62" w:rsidRDefault="009C2B09" w:rsidP="00685392">
            <w:pPr>
              <w:pStyle w:val="afd"/>
              <w:bidi/>
              <w:jc w:val="center"/>
              <w:rPr>
                <w:sz w:val="28"/>
                <w:szCs w:val="28"/>
                <w:rtl/>
                <w:rPrChange w:id="8960" w:author="אברהם" w:date="2012-11-23T10:23:00Z">
                  <w:rPr>
                    <w:rtl/>
                  </w:rPr>
                </w:rPrChange>
              </w:rPr>
            </w:pPr>
            <w:r w:rsidRPr="00A90D62">
              <w:rPr>
                <w:rFonts w:ascii="David" w:hAnsi="David" w:cs="David"/>
                <w:sz w:val="28"/>
                <w:szCs w:val="28"/>
                <w:rPrChange w:id="8961" w:author="אברהם" w:date="2012-11-23T10:23:00Z">
                  <w:rPr>
                    <w:rFonts w:ascii="David" w:hAnsi="David" w:cs="David"/>
                  </w:rPr>
                </w:rPrChange>
              </w:rPr>
              <w:t>p=0.1, q=0.99</w:t>
            </w:r>
          </w:p>
        </w:tc>
      </w:tr>
    </w:tbl>
    <w:p w:rsidR="009C2B09" w:rsidRPr="00A90D62" w:rsidRDefault="009C2B09" w:rsidP="009C2B09">
      <w:pPr>
        <w:rPr>
          <w:sz w:val="28"/>
          <w:szCs w:val="28"/>
          <w:rtl/>
          <w:rPrChange w:id="8962" w:author="אברהם" w:date="2012-11-23T10:23:00Z">
            <w:rPr>
              <w:rtl/>
            </w:rPr>
          </w:rPrChange>
        </w:rPr>
      </w:pPr>
    </w:p>
    <w:p w:rsidR="009C2B09" w:rsidRPr="00A90D62" w:rsidRDefault="009C2B09" w:rsidP="009C2B09">
      <w:pPr>
        <w:pStyle w:val="a1"/>
        <w:bidi/>
        <w:rPr>
          <w:sz w:val="28"/>
          <w:szCs w:val="28"/>
          <w:rtl/>
          <w:rPrChange w:id="8963" w:author="אברהם" w:date="2012-11-23T10:23:00Z">
            <w:rPr>
              <w:rtl/>
            </w:rPr>
          </w:rPrChange>
        </w:rPr>
      </w:pPr>
      <w:r w:rsidRPr="00A90D62">
        <w:rPr>
          <w:rStyle w:val="Q"/>
          <w:rFonts w:ascii="David" w:hAnsi="David" w:cs="David"/>
          <w:sz w:val="28"/>
          <w:szCs w:val="28"/>
          <w:rtl/>
          <w:rPrChange w:id="8964" w:author="אברהם" w:date="2012-11-23T10:23:00Z">
            <w:rPr>
              <w:rStyle w:val="Q"/>
              <w:rFonts w:ascii="David" w:hAnsi="David" w:cs="David"/>
              <w:rtl/>
            </w:rPr>
          </w:rPrChange>
        </w:rPr>
        <w:t>כצפוי, ביובלים</w:t>
      </w:r>
      <w:r w:rsidRPr="00A90D62">
        <w:rPr>
          <w:rStyle w:val="Q"/>
          <w:rFonts w:ascii="David" w:eastAsia="David" w:hAnsi="David" w:cs="David"/>
          <w:sz w:val="28"/>
          <w:szCs w:val="28"/>
          <w:rtl/>
          <w:rPrChange w:id="89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66" w:author="אברהם" w:date="2012-11-23T10:23:00Z">
            <w:rPr>
              <w:rStyle w:val="Q"/>
              <w:rFonts w:ascii="David" w:hAnsi="David" w:cs="David"/>
              <w:rtl/>
            </w:rPr>
          </w:rPrChange>
        </w:rPr>
        <w:t>הראשונים</w:t>
      </w:r>
      <w:r w:rsidRPr="00A90D62">
        <w:rPr>
          <w:rStyle w:val="Q"/>
          <w:rFonts w:ascii="David" w:eastAsia="David" w:hAnsi="David" w:cs="David"/>
          <w:sz w:val="28"/>
          <w:szCs w:val="28"/>
          <w:rtl/>
          <w:rPrChange w:id="89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68"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89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70"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89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72"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89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74" w:author="אברהם" w:date="2012-11-23T10:23:00Z">
            <w:rPr>
              <w:rStyle w:val="Q"/>
              <w:rFonts w:ascii="David" w:hAnsi="David" w:cs="David"/>
              <w:rtl/>
            </w:rPr>
          </w:rPrChange>
        </w:rPr>
        <w:t>קטן, אולם</w:t>
      </w:r>
      <w:r w:rsidRPr="00A90D62">
        <w:rPr>
          <w:rStyle w:val="Q"/>
          <w:rFonts w:ascii="David" w:eastAsia="David" w:hAnsi="David" w:cs="David"/>
          <w:sz w:val="28"/>
          <w:szCs w:val="28"/>
          <w:rtl/>
          <w:rPrChange w:id="89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76" w:author="אברהם" w:date="2012-11-23T10:23:00Z">
            <w:rPr>
              <w:rStyle w:val="Q"/>
              <w:rFonts w:ascii="David" w:hAnsi="David" w:cs="David"/>
              <w:rtl/>
            </w:rPr>
          </w:rPrChange>
        </w:rPr>
        <w:t>הוא</w:t>
      </w:r>
      <w:r w:rsidRPr="00A90D62">
        <w:rPr>
          <w:rStyle w:val="Q"/>
          <w:rFonts w:ascii="David" w:eastAsia="David" w:hAnsi="David" w:cs="David"/>
          <w:sz w:val="28"/>
          <w:szCs w:val="28"/>
          <w:rtl/>
          <w:rPrChange w:id="89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78" w:author="אברהם" w:date="2012-11-23T10:23:00Z">
            <w:rPr>
              <w:rStyle w:val="Q"/>
              <w:rFonts w:ascii="David" w:hAnsi="David" w:cs="David"/>
              <w:rtl/>
            </w:rPr>
          </w:rPrChange>
        </w:rPr>
        <w:t>אינו</w:t>
      </w:r>
      <w:r w:rsidRPr="00A90D62">
        <w:rPr>
          <w:rStyle w:val="Q"/>
          <w:rFonts w:ascii="David" w:eastAsia="David" w:hAnsi="David" w:cs="David"/>
          <w:sz w:val="28"/>
          <w:szCs w:val="28"/>
          <w:rtl/>
          <w:rPrChange w:id="89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80" w:author="אברהם" w:date="2012-11-23T10:23:00Z">
            <w:rPr>
              <w:rStyle w:val="Q"/>
              <w:rFonts w:ascii="David" w:hAnsi="David" w:cs="David"/>
              <w:rtl/>
            </w:rPr>
          </w:rPrChange>
        </w:rPr>
        <w:t>שואף</w:t>
      </w:r>
      <w:r w:rsidRPr="00A90D62">
        <w:rPr>
          <w:rStyle w:val="Q"/>
          <w:rFonts w:ascii="David" w:eastAsia="David" w:hAnsi="David" w:cs="David"/>
          <w:sz w:val="28"/>
          <w:szCs w:val="28"/>
          <w:rtl/>
          <w:rPrChange w:id="89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82" w:author="אברהם" w:date="2012-11-23T10:23:00Z">
            <w:rPr>
              <w:rStyle w:val="Q"/>
              <w:rFonts w:ascii="David" w:hAnsi="David" w:cs="David"/>
              <w:rtl/>
            </w:rPr>
          </w:rPrChange>
        </w:rPr>
        <w:t>ל-</w:t>
      </w:r>
      <w:r w:rsidRPr="00A90D62">
        <w:rPr>
          <w:rStyle w:val="Q"/>
          <w:rFonts w:ascii="David" w:hAnsi="David" w:cs="David"/>
          <w:sz w:val="28"/>
          <w:szCs w:val="28"/>
          <w:rPrChange w:id="8983" w:author="אברהם" w:date="2012-11-23T10:23:00Z">
            <w:rPr>
              <w:rStyle w:val="Q"/>
              <w:rFonts w:ascii="David" w:hAnsi="David" w:cs="David"/>
            </w:rPr>
          </w:rPrChange>
        </w:rPr>
        <w:t>0</w:t>
      </w:r>
      <w:r w:rsidRPr="00A90D62">
        <w:rPr>
          <w:rStyle w:val="Q"/>
          <w:rFonts w:ascii="David" w:hAnsi="David" w:cs="David"/>
          <w:sz w:val="28"/>
          <w:szCs w:val="28"/>
          <w:rtl/>
          <w:rPrChange w:id="8984" w:author="אברהם" w:date="2012-11-23T10:23:00Z">
            <w:rPr>
              <w:rStyle w:val="Q"/>
              <w:rFonts w:ascii="David" w:hAnsi="David" w:cs="David"/>
              <w:rtl/>
            </w:rPr>
          </w:rPrChange>
        </w:rPr>
        <w:t xml:space="preserve"> אלא</w:t>
      </w:r>
      <w:r w:rsidRPr="00A90D62">
        <w:rPr>
          <w:rStyle w:val="Q"/>
          <w:rFonts w:ascii="David" w:eastAsia="David" w:hAnsi="David" w:cs="David"/>
          <w:sz w:val="28"/>
          <w:szCs w:val="28"/>
          <w:rtl/>
          <w:rPrChange w:id="89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86" w:author="אברהם" w:date="2012-11-23T10:23:00Z">
            <w:rPr>
              <w:rStyle w:val="Q"/>
              <w:rFonts w:ascii="David" w:hAnsi="David" w:cs="David"/>
              <w:rtl/>
            </w:rPr>
          </w:rPrChange>
        </w:rPr>
        <w:t>מתייצב</w:t>
      </w:r>
      <w:r w:rsidRPr="00A90D62">
        <w:rPr>
          <w:rStyle w:val="Q"/>
          <w:rFonts w:ascii="David" w:eastAsia="David" w:hAnsi="David" w:cs="David"/>
          <w:sz w:val="28"/>
          <w:szCs w:val="28"/>
          <w:rtl/>
          <w:rPrChange w:id="89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88" w:author="אברהם" w:date="2012-11-23T10:23:00Z">
            <w:rPr>
              <w:rStyle w:val="Q"/>
              <w:rFonts w:ascii="David" w:hAnsi="David" w:cs="David"/>
              <w:rtl/>
            </w:rPr>
          </w:rPrChange>
        </w:rPr>
        <w:t>על</w:t>
      </w:r>
      <w:r w:rsidRPr="00A90D62">
        <w:rPr>
          <w:rStyle w:val="Q"/>
          <w:rFonts w:ascii="David" w:eastAsia="David" w:hAnsi="David" w:cs="David"/>
          <w:sz w:val="28"/>
          <w:szCs w:val="28"/>
          <w:rtl/>
          <w:rPrChange w:id="89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90" w:author="אברהם" w:date="2012-11-23T10:23:00Z">
            <w:rPr>
              <w:rStyle w:val="Q"/>
              <w:rFonts w:ascii="David" w:hAnsi="David" w:cs="David"/>
              <w:rtl/>
            </w:rPr>
          </w:rPrChange>
        </w:rPr>
        <w:t>כ-</w:t>
      </w:r>
      <w:r w:rsidRPr="00A90D62">
        <w:rPr>
          <w:rStyle w:val="Q"/>
          <w:rFonts w:ascii="David" w:hAnsi="David" w:cs="David"/>
          <w:sz w:val="28"/>
          <w:szCs w:val="28"/>
          <w:rPrChange w:id="8991" w:author="אברהם" w:date="2012-11-23T10:23:00Z">
            <w:rPr>
              <w:rStyle w:val="Q"/>
              <w:rFonts w:ascii="David" w:hAnsi="David" w:cs="David"/>
            </w:rPr>
          </w:rPrChange>
        </w:rPr>
        <w:t>18%</w:t>
      </w:r>
      <w:r w:rsidRPr="00A90D62">
        <w:rPr>
          <w:rStyle w:val="Q"/>
          <w:rFonts w:ascii="David" w:hAnsi="David" w:cs="David"/>
          <w:sz w:val="28"/>
          <w:szCs w:val="28"/>
          <w:rtl/>
          <w:rPrChange w:id="8992" w:author="אברהם" w:date="2012-11-23T10:23:00Z">
            <w:rPr>
              <w:rStyle w:val="Q"/>
              <w:rFonts w:ascii="David" w:hAnsi="David" w:cs="David"/>
              <w:rtl/>
            </w:rPr>
          </w:rPrChange>
        </w:rPr>
        <w:t>. גם</w:t>
      </w:r>
      <w:r w:rsidRPr="00A90D62">
        <w:rPr>
          <w:rStyle w:val="Q"/>
          <w:rFonts w:ascii="David" w:eastAsia="David" w:hAnsi="David" w:cs="David"/>
          <w:sz w:val="28"/>
          <w:szCs w:val="28"/>
          <w:rtl/>
          <w:rPrChange w:id="89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94"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89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96" w:author="אברהם" w:date="2012-11-23T10:23:00Z">
            <w:rPr>
              <w:rStyle w:val="Q"/>
              <w:rFonts w:ascii="David" w:hAnsi="David" w:cs="David"/>
              <w:rtl/>
            </w:rPr>
          </w:rPrChange>
        </w:rPr>
        <w:t>ביטול</w:t>
      </w:r>
      <w:r w:rsidRPr="00A90D62">
        <w:rPr>
          <w:rStyle w:val="Q"/>
          <w:rFonts w:ascii="David" w:eastAsia="David" w:hAnsi="David" w:cs="David"/>
          <w:sz w:val="28"/>
          <w:szCs w:val="28"/>
          <w:rtl/>
          <w:rPrChange w:id="89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8998" w:author="אברהם" w:date="2012-11-23T10:23:00Z">
            <w:rPr>
              <w:rStyle w:val="Q"/>
              <w:rFonts w:ascii="David" w:hAnsi="David" w:cs="David"/>
              <w:rtl/>
            </w:rPr>
          </w:rPrChange>
        </w:rPr>
        <w:t>העסקאות</w:t>
      </w:r>
      <w:r w:rsidRPr="00A90D62">
        <w:rPr>
          <w:rStyle w:val="Q"/>
          <w:rFonts w:ascii="David" w:eastAsia="David" w:hAnsi="David" w:cs="David"/>
          <w:sz w:val="28"/>
          <w:szCs w:val="28"/>
          <w:rtl/>
          <w:rPrChange w:id="89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00" w:author="אברהם" w:date="2012-11-23T10:23:00Z">
            <w:rPr>
              <w:rStyle w:val="Q"/>
              <w:rFonts w:ascii="David" w:hAnsi="David" w:cs="David"/>
              <w:rtl/>
            </w:rPr>
          </w:rPrChange>
        </w:rPr>
        <w:t>הוא</w:t>
      </w:r>
      <w:r w:rsidRPr="00A90D62">
        <w:rPr>
          <w:rStyle w:val="Q"/>
          <w:rFonts w:ascii="David" w:eastAsia="David" w:hAnsi="David" w:cs="David"/>
          <w:sz w:val="28"/>
          <w:szCs w:val="28"/>
          <w:rtl/>
          <w:rPrChange w:id="90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02" w:author="אברהם" w:date="2012-11-23T10:23:00Z">
            <w:rPr>
              <w:rStyle w:val="Q"/>
              <w:rFonts w:ascii="David" w:hAnsi="David" w:cs="David"/>
              <w:rtl/>
            </w:rPr>
          </w:rPrChange>
        </w:rPr>
        <w:t>נמוך</w:t>
      </w:r>
      <w:r w:rsidRPr="00A90D62">
        <w:rPr>
          <w:rStyle w:val="Q"/>
          <w:rFonts w:ascii="David" w:eastAsia="David" w:hAnsi="David" w:cs="David"/>
          <w:sz w:val="28"/>
          <w:szCs w:val="28"/>
          <w:rtl/>
          <w:rPrChange w:id="90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04" w:author="אברהם" w:date="2012-11-23T10:23:00Z">
            <w:rPr>
              <w:rStyle w:val="Q"/>
              <w:rFonts w:ascii="David" w:hAnsi="David" w:cs="David"/>
              <w:rtl/>
            </w:rPr>
          </w:rPrChange>
        </w:rPr>
        <w:t>יחסית</w:t>
      </w:r>
      <w:r w:rsidRPr="00A90D62">
        <w:rPr>
          <w:rStyle w:val="Q"/>
          <w:rFonts w:ascii="David" w:eastAsia="David" w:hAnsi="David" w:cs="David"/>
          <w:sz w:val="28"/>
          <w:szCs w:val="28"/>
          <w:rtl/>
          <w:rPrChange w:id="9005"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9006" w:author="אברהם" w:date="2012-11-23T10:23:00Z">
            <w:rPr>
              <w:rStyle w:val="Q"/>
              <w:rFonts w:ascii="David" w:hAnsi="David" w:cs="David"/>
              <w:rtl/>
            </w:rPr>
          </w:rPrChange>
        </w:rPr>
        <w:t>כ-</w:t>
      </w:r>
      <w:r w:rsidRPr="00A90D62">
        <w:rPr>
          <w:rStyle w:val="Q"/>
          <w:rFonts w:ascii="David" w:hAnsi="David" w:cs="David"/>
          <w:sz w:val="28"/>
          <w:szCs w:val="28"/>
          <w:rPrChange w:id="9007" w:author="אברהם" w:date="2012-11-23T10:23:00Z">
            <w:rPr>
              <w:rStyle w:val="Q"/>
              <w:rFonts w:ascii="David" w:hAnsi="David" w:cs="David"/>
            </w:rPr>
          </w:rPrChange>
        </w:rPr>
        <w:t>18%</w:t>
      </w:r>
      <w:r w:rsidRPr="00A90D62">
        <w:rPr>
          <w:rStyle w:val="Q"/>
          <w:rFonts w:ascii="David" w:hAnsi="David" w:cs="David"/>
          <w:sz w:val="28"/>
          <w:szCs w:val="28"/>
          <w:rtl/>
          <w:rPrChange w:id="9008" w:author="אברהם" w:date="2012-11-23T10:23:00Z">
            <w:rPr>
              <w:rStyle w:val="Q"/>
              <w:rFonts w:ascii="David" w:hAnsi="David" w:cs="David"/>
              <w:rtl/>
            </w:rPr>
          </w:rPrChange>
        </w:rPr>
        <w:t xml:space="preserve"> בממוצע.</w:t>
      </w:r>
    </w:p>
    <w:p w:rsidR="009C2B09" w:rsidRPr="00A90D62" w:rsidRDefault="009C2B09" w:rsidP="009C2B09">
      <w:pPr>
        <w:rPr>
          <w:sz w:val="28"/>
          <w:szCs w:val="28"/>
          <w:rtl/>
          <w:rPrChange w:id="9009" w:author="אברהם" w:date="2012-11-23T10:23:00Z">
            <w:rPr>
              <w:rtl/>
            </w:rPr>
          </w:rPrChange>
        </w:rPr>
      </w:pPr>
    </w:p>
    <w:p w:rsidR="009C2B09" w:rsidRPr="00A90D62" w:rsidRDefault="009C2B09" w:rsidP="009C2B09">
      <w:pPr>
        <w:pStyle w:val="a1"/>
        <w:bidi/>
        <w:rPr>
          <w:rStyle w:val="Q"/>
          <w:rFonts w:ascii="David" w:hAnsi="David" w:cs="David"/>
          <w:sz w:val="28"/>
          <w:szCs w:val="28"/>
          <w:rtl/>
          <w:rPrChange w:id="9010" w:author="אברהם" w:date="2012-11-23T10:23:00Z">
            <w:rPr>
              <w:rStyle w:val="Q"/>
              <w:rFonts w:ascii="David" w:hAnsi="David" w:cs="David"/>
              <w:rtl/>
            </w:rPr>
          </w:rPrChange>
        </w:rPr>
      </w:pPr>
      <w:r w:rsidRPr="00A90D62">
        <w:rPr>
          <w:rStyle w:val="Q"/>
          <w:rFonts w:ascii="David" w:hAnsi="David" w:cs="David"/>
          <w:sz w:val="28"/>
          <w:szCs w:val="28"/>
          <w:rtl/>
          <w:rPrChange w:id="9011" w:author="אברהם" w:date="2012-11-23T10:23:00Z">
            <w:rPr>
              <w:rStyle w:val="Q"/>
              <w:rFonts w:ascii="David" w:hAnsi="David" w:cs="David"/>
              <w:rtl/>
            </w:rPr>
          </w:rPrChange>
        </w:rPr>
        <w:t>מכל</w:t>
      </w:r>
      <w:r w:rsidRPr="00A90D62">
        <w:rPr>
          <w:rStyle w:val="Q"/>
          <w:rFonts w:ascii="David" w:eastAsia="David" w:hAnsi="David" w:cs="David"/>
          <w:sz w:val="28"/>
          <w:szCs w:val="28"/>
          <w:rtl/>
          <w:rPrChange w:id="90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13" w:author="אברהם" w:date="2012-11-23T10:23:00Z">
            <w:rPr>
              <w:rStyle w:val="Q"/>
              <w:rFonts w:ascii="David" w:hAnsi="David" w:cs="David"/>
              <w:rtl/>
            </w:rPr>
          </w:rPrChange>
        </w:rPr>
        <w:t>הגרסאות</w:t>
      </w:r>
      <w:r w:rsidRPr="00A90D62">
        <w:rPr>
          <w:rStyle w:val="Q"/>
          <w:rFonts w:ascii="David" w:eastAsia="David" w:hAnsi="David" w:cs="David"/>
          <w:sz w:val="28"/>
          <w:szCs w:val="28"/>
          <w:rtl/>
          <w:rPrChange w:id="90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15" w:author="אברהם" w:date="2012-11-23T10:23:00Z">
            <w:rPr>
              <w:rStyle w:val="Q"/>
              <w:rFonts w:ascii="David" w:hAnsi="David" w:cs="David"/>
              <w:rtl/>
            </w:rPr>
          </w:rPrChange>
        </w:rPr>
        <w:t>שבדקתי, רק</w:t>
      </w:r>
      <w:r w:rsidRPr="00A90D62">
        <w:rPr>
          <w:rStyle w:val="Q"/>
          <w:rFonts w:ascii="David" w:eastAsia="David" w:hAnsi="David" w:cs="David"/>
          <w:sz w:val="28"/>
          <w:szCs w:val="28"/>
          <w:rtl/>
          <w:rPrChange w:id="90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17" w:author="אברהם" w:date="2012-11-23T10:23:00Z">
            <w:rPr>
              <w:rStyle w:val="Q"/>
              <w:rFonts w:ascii="David" w:hAnsi="David" w:cs="David"/>
              <w:rtl/>
            </w:rPr>
          </w:rPrChange>
        </w:rPr>
        <w:t>האלגוריתם</w:t>
      </w:r>
      <w:r w:rsidRPr="00A90D62">
        <w:rPr>
          <w:rStyle w:val="Q"/>
          <w:rFonts w:ascii="David" w:eastAsia="David" w:hAnsi="David" w:cs="David"/>
          <w:sz w:val="28"/>
          <w:szCs w:val="28"/>
          <w:rtl/>
          <w:rPrChange w:id="90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19" w:author="אברהם" w:date="2012-11-23T10:23:00Z">
            <w:rPr>
              <w:rStyle w:val="Q"/>
              <w:rFonts w:ascii="David" w:hAnsi="David" w:cs="David"/>
              <w:rtl/>
            </w:rPr>
          </w:rPrChange>
        </w:rPr>
        <w:t>המקורי</w:t>
      </w:r>
      <w:r w:rsidRPr="00A90D62">
        <w:rPr>
          <w:rStyle w:val="Q"/>
          <w:rFonts w:ascii="David" w:eastAsia="David" w:hAnsi="David" w:cs="David"/>
          <w:sz w:val="28"/>
          <w:szCs w:val="28"/>
          <w:rtl/>
          <w:rPrChange w:id="90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21" w:author="אברהם" w:date="2012-11-23T10:23:00Z">
            <w:rPr>
              <w:rStyle w:val="Q"/>
              <w:rFonts w:ascii="David" w:hAnsi="David" w:cs="David"/>
              <w:rtl/>
            </w:rPr>
          </w:rPrChange>
        </w:rPr>
        <w:t>מקיים</w:t>
      </w:r>
      <w:r w:rsidRPr="00A90D62">
        <w:rPr>
          <w:rStyle w:val="Q"/>
          <w:rFonts w:ascii="David" w:eastAsia="David" w:hAnsi="David" w:cs="David"/>
          <w:sz w:val="28"/>
          <w:szCs w:val="28"/>
          <w:rtl/>
          <w:rPrChange w:id="90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23" w:author="אברהם" w:date="2012-11-23T10:23:00Z">
            <w:rPr>
              <w:rStyle w:val="Q"/>
              <w:rFonts w:ascii="David" w:hAnsi="David" w:cs="David"/>
              <w:rtl/>
            </w:rPr>
          </w:rPrChange>
        </w:rPr>
        <w:t>את</w:t>
      </w:r>
      <w:r w:rsidRPr="00A90D62">
        <w:rPr>
          <w:rStyle w:val="Q"/>
          <w:rFonts w:ascii="David" w:eastAsia="David" w:hAnsi="David" w:cs="David"/>
          <w:sz w:val="28"/>
          <w:szCs w:val="28"/>
          <w:rtl/>
          <w:rPrChange w:id="90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25" w:author="אברהם" w:date="2012-11-23T10:23:00Z">
            <w:rPr>
              <w:rStyle w:val="Q"/>
              <w:rFonts w:ascii="David" w:hAnsi="David" w:cs="David"/>
              <w:rtl/>
            </w:rPr>
          </w:rPrChange>
        </w:rPr>
        <w:t>שתי</w:t>
      </w:r>
      <w:r w:rsidRPr="00A90D62">
        <w:rPr>
          <w:rStyle w:val="Q"/>
          <w:rFonts w:ascii="David" w:eastAsia="David" w:hAnsi="David" w:cs="David"/>
          <w:sz w:val="28"/>
          <w:szCs w:val="28"/>
          <w:rtl/>
          <w:rPrChange w:id="90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27" w:author="אברהם" w:date="2012-11-23T10:23:00Z">
            <w:rPr>
              <w:rStyle w:val="Q"/>
              <w:rFonts w:ascii="David" w:hAnsi="David" w:cs="David"/>
              <w:rtl/>
            </w:rPr>
          </w:rPrChange>
        </w:rPr>
        <w:t>התכונות</w:t>
      </w:r>
      <w:r w:rsidRPr="00A90D62">
        <w:rPr>
          <w:rStyle w:val="Q"/>
          <w:rFonts w:ascii="David" w:eastAsia="David" w:hAnsi="David" w:cs="David"/>
          <w:sz w:val="28"/>
          <w:szCs w:val="28"/>
          <w:rtl/>
          <w:rPrChange w:id="90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29" w:author="אברהם" w:date="2012-11-23T10:23:00Z">
            <w:rPr>
              <w:rStyle w:val="Q"/>
              <w:rFonts w:ascii="David" w:hAnsi="David" w:cs="David"/>
              <w:rtl/>
            </w:rPr>
          </w:rPrChange>
        </w:rPr>
        <w:t>יחד</w:t>
      </w:r>
      <w:r w:rsidRPr="00A90D62">
        <w:rPr>
          <w:rStyle w:val="Q"/>
          <w:rFonts w:ascii="David" w:eastAsia="David" w:hAnsi="David" w:cs="David"/>
          <w:sz w:val="28"/>
          <w:szCs w:val="28"/>
          <w:rtl/>
          <w:rPrChange w:id="9030"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9031" w:author="אברהם" w:date="2012-11-23T10:23:00Z">
            <w:rPr>
              <w:rStyle w:val="Q"/>
              <w:rFonts w:ascii="David" w:hAnsi="David" w:cs="David"/>
              <w:rtl/>
            </w:rPr>
          </w:rPrChange>
        </w:rPr>
        <w:t>חסם</w:t>
      </w:r>
      <w:r w:rsidRPr="00A90D62">
        <w:rPr>
          <w:rStyle w:val="Q"/>
          <w:rFonts w:ascii="David" w:eastAsia="David" w:hAnsi="David" w:cs="David"/>
          <w:sz w:val="28"/>
          <w:szCs w:val="28"/>
          <w:rtl/>
          <w:rPrChange w:id="90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33" w:author="אברהם" w:date="2012-11-23T10:23:00Z">
            <w:rPr>
              <w:rStyle w:val="Q"/>
              <w:rFonts w:ascii="David" w:hAnsi="David" w:cs="David"/>
              <w:rtl/>
            </w:rPr>
          </w:rPrChange>
        </w:rPr>
        <w:t>עליון</w:t>
      </w:r>
      <w:r w:rsidRPr="00A90D62">
        <w:rPr>
          <w:rStyle w:val="Q"/>
          <w:rFonts w:ascii="David" w:eastAsia="David" w:hAnsi="David" w:cs="David"/>
          <w:sz w:val="28"/>
          <w:szCs w:val="28"/>
          <w:rtl/>
          <w:rPrChange w:id="90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35" w:author="אברהם" w:date="2012-11-23T10:23:00Z">
            <w:rPr>
              <w:rStyle w:val="Q"/>
              <w:rFonts w:ascii="David" w:hAnsi="David" w:cs="David"/>
              <w:rtl/>
            </w:rPr>
          </w:rPrChange>
        </w:rPr>
        <w:t>על</w:t>
      </w:r>
      <w:r w:rsidRPr="00A90D62">
        <w:rPr>
          <w:rStyle w:val="Q"/>
          <w:rFonts w:ascii="David" w:eastAsia="David" w:hAnsi="David" w:cs="David"/>
          <w:sz w:val="28"/>
          <w:szCs w:val="28"/>
          <w:rtl/>
          <w:rPrChange w:id="90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37"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0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39"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90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41" w:author="אברהם" w:date="2012-11-23T10:23:00Z">
            <w:rPr>
              <w:rStyle w:val="Q"/>
              <w:rFonts w:ascii="David" w:hAnsi="David" w:cs="David"/>
              <w:rtl/>
            </w:rPr>
          </w:rPrChange>
        </w:rPr>
        <w:t>הנחלה, ושימור</w:t>
      </w:r>
      <w:r w:rsidRPr="00A90D62">
        <w:rPr>
          <w:rStyle w:val="Q"/>
          <w:rFonts w:ascii="David" w:eastAsia="David" w:hAnsi="David" w:cs="David"/>
          <w:sz w:val="28"/>
          <w:szCs w:val="28"/>
          <w:rtl/>
          <w:rPrChange w:id="90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43" w:author="אברהם" w:date="2012-11-23T10:23:00Z">
            <w:rPr>
              <w:rStyle w:val="Q"/>
              <w:rFonts w:ascii="David" w:hAnsi="David" w:cs="David"/>
              <w:rtl/>
            </w:rPr>
          </w:rPrChange>
        </w:rPr>
        <w:t>מעגלים.</w:t>
      </w:r>
    </w:p>
    <w:p w:rsidR="009C2B09" w:rsidRPr="00A90D62" w:rsidRDefault="009C2B09" w:rsidP="009C2B09">
      <w:pPr>
        <w:pStyle w:val="2"/>
        <w:bidi/>
        <w:rPr>
          <w:rStyle w:val="Q"/>
          <w:rFonts w:ascii="David" w:hAnsi="David" w:cs="David" w:hint="cs"/>
          <w:sz w:val="28"/>
          <w:szCs w:val="28"/>
          <w:rtl/>
          <w:rPrChange w:id="9044" w:author="אברהם" w:date="2012-11-23T10:23:00Z">
            <w:rPr>
              <w:rStyle w:val="Q"/>
              <w:rFonts w:ascii="David" w:hAnsi="David" w:cs="David"/>
              <w:b w:val="0"/>
              <w:bCs w:val="0"/>
              <w:sz w:val="24"/>
              <w:szCs w:val="24"/>
              <w:rtl/>
            </w:rPr>
          </w:rPrChange>
        </w:rPr>
      </w:pPr>
      <w:r w:rsidRPr="00A90D62">
        <w:rPr>
          <w:rStyle w:val="Q"/>
          <w:rFonts w:ascii="David" w:hAnsi="David" w:cs="David"/>
          <w:sz w:val="28"/>
          <w:szCs w:val="28"/>
          <w:rtl/>
          <w:rPrChange w:id="9045" w:author="אברהם" w:date="2012-11-23T10:23:00Z">
            <w:rPr>
              <w:rStyle w:val="Q"/>
              <w:rFonts w:ascii="David" w:hAnsi="David" w:cs="David"/>
              <w:rtl/>
            </w:rPr>
          </w:rPrChange>
        </w:rPr>
        <w:t>ז. הגדלת</w:t>
      </w:r>
      <w:r w:rsidRPr="00A90D62">
        <w:rPr>
          <w:rStyle w:val="Q"/>
          <w:rFonts w:ascii="David" w:eastAsia="David" w:hAnsi="David" w:cs="David"/>
          <w:sz w:val="28"/>
          <w:szCs w:val="28"/>
          <w:rtl/>
          <w:rPrChange w:id="90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47"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0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49" w:author="אברהם" w:date="2012-11-23T10:23:00Z">
            <w:rPr>
              <w:rStyle w:val="Q"/>
              <w:rFonts w:ascii="David" w:hAnsi="David" w:cs="David"/>
              <w:rtl/>
            </w:rPr>
          </w:rPrChange>
        </w:rPr>
        <w:t>הנחלות</w:t>
      </w:r>
    </w:p>
    <w:p w:rsidR="009C2B09" w:rsidRPr="00A90D62" w:rsidRDefault="009C2B09" w:rsidP="009C2B09">
      <w:pPr>
        <w:pStyle w:val="a1"/>
        <w:bidi/>
        <w:rPr>
          <w:rStyle w:val="Q"/>
          <w:rFonts w:ascii="David" w:hAnsi="David" w:cs="David"/>
          <w:sz w:val="28"/>
          <w:szCs w:val="28"/>
          <w:rtl/>
          <w:rPrChange w:id="9050" w:author="אברהם" w:date="2012-11-23T10:23:00Z">
            <w:rPr>
              <w:rStyle w:val="Q"/>
              <w:rFonts w:ascii="David" w:hAnsi="David" w:cs="David"/>
              <w:b/>
              <w:bCs/>
              <w:sz w:val="36"/>
              <w:szCs w:val="36"/>
              <w:rtl/>
            </w:rPr>
          </w:rPrChange>
        </w:rPr>
      </w:pPr>
      <w:r w:rsidRPr="00A90D62">
        <w:rPr>
          <w:rStyle w:val="Q"/>
          <w:rFonts w:ascii="David" w:hAnsi="David" w:cs="David"/>
          <w:sz w:val="28"/>
          <w:szCs w:val="28"/>
          <w:rtl/>
          <w:rPrChange w:id="9051" w:author="אברהם" w:date="2012-11-23T10:23:00Z">
            <w:rPr>
              <w:rStyle w:val="Q"/>
              <w:rFonts w:ascii="David" w:hAnsi="David" w:cs="David"/>
              <w:rtl/>
            </w:rPr>
          </w:rPrChange>
        </w:rPr>
        <w:t>עד</w:t>
      </w:r>
      <w:r w:rsidRPr="00A90D62">
        <w:rPr>
          <w:rStyle w:val="Q"/>
          <w:rFonts w:ascii="David" w:eastAsia="David" w:hAnsi="David" w:cs="David"/>
          <w:sz w:val="28"/>
          <w:szCs w:val="28"/>
          <w:rtl/>
          <w:rPrChange w:id="90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53" w:author="אברהם" w:date="2012-11-23T10:23:00Z">
            <w:rPr>
              <w:rStyle w:val="Q"/>
              <w:rFonts w:ascii="David" w:hAnsi="David" w:cs="David"/>
              <w:rtl/>
            </w:rPr>
          </w:rPrChange>
        </w:rPr>
        <w:t>עתה</w:t>
      </w:r>
      <w:r w:rsidRPr="00A90D62">
        <w:rPr>
          <w:rStyle w:val="Q"/>
          <w:rFonts w:ascii="David" w:eastAsia="David" w:hAnsi="David" w:cs="David"/>
          <w:sz w:val="28"/>
          <w:szCs w:val="28"/>
          <w:rtl/>
          <w:rPrChange w:id="90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55" w:author="אברהם" w:date="2012-11-23T10:23:00Z">
            <w:rPr>
              <w:rStyle w:val="Q"/>
              <w:rFonts w:ascii="David" w:hAnsi="David" w:cs="David"/>
              <w:rtl/>
            </w:rPr>
          </w:rPrChange>
        </w:rPr>
        <w:t>הנחנו, שמספר</w:t>
      </w:r>
      <w:r w:rsidRPr="00A90D62">
        <w:rPr>
          <w:rStyle w:val="Q"/>
          <w:rFonts w:ascii="David" w:eastAsia="David" w:hAnsi="David" w:cs="David"/>
          <w:sz w:val="28"/>
          <w:szCs w:val="28"/>
          <w:rtl/>
          <w:rPrChange w:id="90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57"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058"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9059" w:author="אברהם" w:date="2012-11-23T10:23:00Z">
            <w:rPr>
              <w:rStyle w:val="Q"/>
              <w:rFonts w:ascii="David" w:hAnsi="David" w:cs="David"/>
              <w:b/>
              <w:bCs/>
              <w:rtl/>
            </w:rPr>
          </w:rPrChange>
        </w:rPr>
        <w:t>שווה</w:t>
      </w:r>
      <w:r w:rsidRPr="00A90D62">
        <w:rPr>
          <w:rStyle w:val="Q"/>
          <w:rFonts w:ascii="David" w:eastAsia="David" w:hAnsi="David" w:cs="David"/>
          <w:sz w:val="28"/>
          <w:szCs w:val="28"/>
          <w:rtl/>
          <w:rPrChange w:id="90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61" w:author="אברהם" w:date="2012-11-23T10:23:00Z">
            <w:rPr>
              <w:rStyle w:val="Q"/>
              <w:rFonts w:ascii="David" w:hAnsi="David" w:cs="David"/>
              <w:rtl/>
            </w:rPr>
          </w:rPrChange>
        </w:rPr>
        <w:t>למספר</w:t>
      </w:r>
      <w:r w:rsidRPr="00A90D62">
        <w:rPr>
          <w:rStyle w:val="Q"/>
          <w:rFonts w:ascii="David" w:eastAsia="David" w:hAnsi="David" w:cs="David"/>
          <w:sz w:val="28"/>
          <w:szCs w:val="28"/>
          <w:rtl/>
          <w:rPrChange w:id="90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63" w:author="אברהם" w:date="2012-11-23T10:23:00Z">
            <w:rPr>
              <w:rStyle w:val="Q"/>
              <w:rFonts w:ascii="David" w:hAnsi="David" w:cs="David"/>
              <w:rtl/>
            </w:rPr>
          </w:rPrChange>
        </w:rPr>
        <w:t>האזרחים. זוהי</w:t>
      </w:r>
      <w:r w:rsidRPr="00A90D62">
        <w:rPr>
          <w:rStyle w:val="Q"/>
          <w:rFonts w:ascii="David" w:eastAsia="David" w:hAnsi="David" w:cs="David"/>
          <w:sz w:val="28"/>
          <w:szCs w:val="28"/>
          <w:rtl/>
          <w:rPrChange w:id="90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65" w:author="אברהם" w:date="2012-11-23T10:23:00Z">
            <w:rPr>
              <w:rStyle w:val="Q"/>
              <w:rFonts w:ascii="David" w:hAnsi="David" w:cs="David"/>
              <w:rtl/>
            </w:rPr>
          </w:rPrChange>
        </w:rPr>
        <w:t>הנחה</w:t>
      </w:r>
      <w:r w:rsidRPr="00A90D62">
        <w:rPr>
          <w:rStyle w:val="Q"/>
          <w:rFonts w:ascii="David" w:eastAsia="David" w:hAnsi="David" w:cs="David"/>
          <w:sz w:val="28"/>
          <w:szCs w:val="28"/>
          <w:rtl/>
          <w:rPrChange w:id="90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67" w:author="אברהם" w:date="2012-11-23T10:23:00Z">
            <w:rPr>
              <w:rStyle w:val="Q"/>
              <w:rFonts w:ascii="David" w:hAnsi="David" w:cs="David"/>
              <w:rtl/>
            </w:rPr>
          </w:rPrChange>
        </w:rPr>
        <w:t>הגיונית, והראינו</w:t>
      </w:r>
      <w:r w:rsidRPr="00A90D62">
        <w:rPr>
          <w:rStyle w:val="Q"/>
          <w:rFonts w:ascii="David" w:eastAsia="David" w:hAnsi="David" w:cs="David"/>
          <w:sz w:val="28"/>
          <w:szCs w:val="28"/>
          <w:rtl/>
          <w:rPrChange w:id="90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69" w:author="אברהם" w:date="2012-11-23T10:23:00Z">
            <w:rPr>
              <w:rStyle w:val="Q"/>
              <w:rFonts w:ascii="David" w:hAnsi="David" w:cs="David"/>
              <w:rtl/>
            </w:rPr>
          </w:rPrChange>
        </w:rPr>
        <w:t>שבטווח</w:t>
      </w:r>
      <w:r w:rsidRPr="00A90D62">
        <w:rPr>
          <w:rStyle w:val="Q"/>
          <w:rFonts w:ascii="David" w:eastAsia="David" w:hAnsi="David" w:cs="David"/>
          <w:sz w:val="28"/>
          <w:szCs w:val="28"/>
          <w:rtl/>
          <w:rPrChange w:id="90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71" w:author="אברהם" w:date="2012-11-23T10:23:00Z">
            <w:rPr>
              <w:rStyle w:val="Q"/>
              <w:rFonts w:ascii="David" w:hAnsi="David" w:cs="David"/>
              <w:rtl/>
            </w:rPr>
          </w:rPrChange>
        </w:rPr>
        <w:t>הארוך</w:t>
      </w:r>
      <w:r w:rsidRPr="00A90D62">
        <w:rPr>
          <w:rStyle w:val="Q"/>
          <w:rFonts w:ascii="David" w:eastAsia="David" w:hAnsi="David" w:cs="David"/>
          <w:sz w:val="28"/>
          <w:szCs w:val="28"/>
          <w:rtl/>
          <w:rPrChange w:id="90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73" w:author="אברהם" w:date="2012-11-23T10:23:00Z">
            <w:rPr>
              <w:rStyle w:val="Q"/>
              <w:rFonts w:ascii="David" w:hAnsi="David" w:cs="David"/>
              <w:rtl/>
            </w:rPr>
          </w:rPrChange>
        </w:rPr>
        <w:t>היא</w:t>
      </w:r>
      <w:r w:rsidRPr="00A90D62">
        <w:rPr>
          <w:rStyle w:val="Q"/>
          <w:rFonts w:ascii="David" w:eastAsia="David" w:hAnsi="David" w:cs="David"/>
          <w:sz w:val="28"/>
          <w:szCs w:val="28"/>
          <w:rtl/>
          <w:rPrChange w:id="90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75" w:author="אברהם" w:date="2012-11-23T10:23:00Z">
            <w:rPr>
              <w:rStyle w:val="Q"/>
              <w:rFonts w:ascii="David" w:hAnsi="David" w:cs="David"/>
              <w:rtl/>
            </w:rPr>
          </w:rPrChange>
        </w:rPr>
        <w:t>מאפשרת</w:t>
      </w:r>
      <w:r w:rsidRPr="00A90D62">
        <w:rPr>
          <w:rStyle w:val="Q"/>
          <w:rFonts w:ascii="David" w:eastAsia="David" w:hAnsi="David" w:cs="David"/>
          <w:sz w:val="28"/>
          <w:szCs w:val="28"/>
          <w:rtl/>
          <w:rPrChange w:id="90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77" w:author="אברהם" w:date="2012-11-23T10:23:00Z">
            <w:rPr>
              <w:rStyle w:val="Q"/>
              <w:rFonts w:ascii="David" w:hAnsi="David" w:cs="David"/>
              <w:rtl/>
            </w:rPr>
          </w:rPrChange>
        </w:rPr>
        <w:t>להגיע</w:t>
      </w:r>
      <w:r w:rsidRPr="00A90D62">
        <w:rPr>
          <w:rStyle w:val="Q"/>
          <w:rFonts w:ascii="David" w:eastAsia="David" w:hAnsi="David" w:cs="David"/>
          <w:sz w:val="28"/>
          <w:szCs w:val="28"/>
          <w:rtl/>
          <w:rPrChange w:id="90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79" w:author="אברהם" w:date="2012-11-23T10:23:00Z">
            <w:rPr>
              <w:rStyle w:val="Q"/>
              <w:rFonts w:ascii="David" w:hAnsi="David" w:cs="David"/>
              <w:rtl/>
            </w:rPr>
          </w:rPrChange>
        </w:rPr>
        <w:t>למצב</w:t>
      </w:r>
      <w:r w:rsidRPr="00A90D62">
        <w:rPr>
          <w:rStyle w:val="Q"/>
          <w:rFonts w:ascii="David" w:eastAsia="David" w:hAnsi="David" w:cs="David"/>
          <w:sz w:val="28"/>
          <w:szCs w:val="28"/>
          <w:rtl/>
          <w:rPrChange w:id="90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81" w:author="אברהם" w:date="2012-11-23T10:23:00Z">
            <w:rPr>
              <w:rStyle w:val="Q"/>
              <w:rFonts w:ascii="David" w:hAnsi="David" w:cs="David"/>
              <w:rtl/>
            </w:rPr>
          </w:rPrChange>
        </w:rPr>
        <w:t>שוויוני, שבו</w:t>
      </w:r>
      <w:r w:rsidRPr="00A90D62">
        <w:rPr>
          <w:rStyle w:val="Q"/>
          <w:rFonts w:ascii="David" w:eastAsia="David" w:hAnsi="David" w:cs="David"/>
          <w:sz w:val="28"/>
          <w:szCs w:val="28"/>
          <w:rtl/>
          <w:rPrChange w:id="90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83" w:author="אברהם" w:date="2012-11-23T10:23:00Z">
            <w:rPr>
              <w:rStyle w:val="Q"/>
              <w:rFonts w:ascii="David" w:hAnsi="David" w:cs="David"/>
              <w:rtl/>
            </w:rPr>
          </w:rPrChange>
        </w:rPr>
        <w:t>לכל</w:t>
      </w:r>
      <w:r w:rsidRPr="00A90D62">
        <w:rPr>
          <w:rStyle w:val="Q"/>
          <w:rFonts w:ascii="David" w:eastAsia="David" w:hAnsi="David" w:cs="David"/>
          <w:sz w:val="28"/>
          <w:szCs w:val="28"/>
          <w:rtl/>
          <w:rPrChange w:id="90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85"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90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87" w:author="אברהם" w:date="2012-11-23T10:23:00Z">
            <w:rPr>
              <w:rStyle w:val="Q"/>
              <w:rFonts w:ascii="David" w:hAnsi="David" w:cs="David"/>
              <w:rtl/>
            </w:rPr>
          </w:rPrChange>
        </w:rPr>
        <w:t>ישנה</w:t>
      </w:r>
      <w:r w:rsidRPr="00A90D62">
        <w:rPr>
          <w:rStyle w:val="Q"/>
          <w:rFonts w:ascii="David" w:eastAsia="David" w:hAnsi="David" w:cs="David"/>
          <w:sz w:val="28"/>
          <w:szCs w:val="28"/>
          <w:rtl/>
          <w:rPrChange w:id="90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89"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90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91" w:author="אברהם" w:date="2012-11-23T10:23:00Z">
            <w:rPr>
              <w:rStyle w:val="Q"/>
              <w:rFonts w:ascii="David" w:hAnsi="David" w:cs="David"/>
              <w:rtl/>
            </w:rPr>
          </w:rPrChange>
        </w:rPr>
        <w:t>אחת</w:t>
      </w:r>
      <w:r w:rsidRPr="00A90D62">
        <w:rPr>
          <w:rStyle w:val="Q"/>
          <w:rFonts w:ascii="David" w:eastAsia="David" w:hAnsi="David" w:cs="David"/>
          <w:sz w:val="28"/>
          <w:szCs w:val="28"/>
          <w:rtl/>
          <w:rPrChange w:id="90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093" w:author="אברהם" w:date="2012-11-23T10:23:00Z">
            <w:rPr>
              <w:rStyle w:val="Q"/>
              <w:rFonts w:ascii="David" w:hAnsi="David" w:cs="David"/>
              <w:rtl/>
            </w:rPr>
          </w:rPrChange>
        </w:rPr>
        <w:t>בדיוק.</w:t>
      </w:r>
    </w:p>
    <w:p w:rsidR="009C2B09" w:rsidRPr="00A90D62" w:rsidRDefault="009C2B09" w:rsidP="00F55732">
      <w:pPr>
        <w:pStyle w:val="a1"/>
        <w:bidi/>
        <w:rPr>
          <w:rStyle w:val="Q"/>
          <w:rFonts w:ascii="David" w:hAnsi="David" w:cs="David"/>
          <w:sz w:val="28"/>
          <w:szCs w:val="28"/>
          <w:rtl/>
          <w:rPrChange w:id="9094" w:author="אברהם" w:date="2012-11-23T10:23:00Z">
            <w:rPr>
              <w:rStyle w:val="Q"/>
              <w:rFonts w:ascii="David" w:hAnsi="David" w:cs="David"/>
              <w:rtl/>
            </w:rPr>
          </w:rPrChange>
        </w:rPr>
      </w:pPr>
      <w:r w:rsidRPr="00A90D62">
        <w:rPr>
          <w:rStyle w:val="Q"/>
          <w:rFonts w:ascii="David" w:hAnsi="David" w:cs="David"/>
          <w:sz w:val="28"/>
          <w:szCs w:val="28"/>
          <w:rtl/>
          <w:rPrChange w:id="9095" w:author="אברהם" w:date="2012-11-23T10:23:00Z">
            <w:rPr>
              <w:rStyle w:val="Q"/>
              <w:rFonts w:ascii="David" w:hAnsi="David" w:cs="David"/>
              <w:rtl/>
            </w:rPr>
          </w:rPrChange>
        </w:rPr>
        <w:t>אולם</w:t>
      </w:r>
      <w:del w:id="9096" w:author="אברהם" w:date="2012-11-26T17:56:00Z">
        <w:r w:rsidRPr="00A90D62" w:rsidDel="00F55732">
          <w:rPr>
            <w:rStyle w:val="Q"/>
            <w:rFonts w:ascii="David" w:hAnsi="David" w:cs="David"/>
            <w:sz w:val="28"/>
            <w:szCs w:val="28"/>
            <w:rtl/>
            <w:rPrChange w:id="9097" w:author="אברהם" w:date="2012-11-23T10:23:00Z">
              <w:rPr>
                <w:rStyle w:val="Q"/>
                <w:rFonts w:ascii="David" w:hAnsi="David" w:cs="David"/>
                <w:rtl/>
              </w:rPr>
            </w:rPrChange>
          </w:rPr>
          <w:delText>,</w:delText>
        </w:r>
      </w:del>
      <w:r w:rsidRPr="00A90D62">
        <w:rPr>
          <w:rStyle w:val="Q"/>
          <w:rFonts w:ascii="David" w:hAnsi="David" w:cs="David"/>
          <w:sz w:val="28"/>
          <w:szCs w:val="28"/>
          <w:rtl/>
          <w:rPrChange w:id="9098" w:author="אברהם" w:date="2012-11-23T10:23:00Z">
            <w:rPr>
              <w:rStyle w:val="Q"/>
              <w:rFonts w:ascii="David" w:hAnsi="David" w:cs="David"/>
              <w:rtl/>
            </w:rPr>
          </w:rPrChange>
        </w:rPr>
        <w:t xml:space="preserve"> אלגוריתם</w:t>
      </w:r>
      <w:r w:rsidRPr="00A90D62">
        <w:rPr>
          <w:rStyle w:val="Q"/>
          <w:rFonts w:ascii="David" w:eastAsia="David" w:hAnsi="David" w:cs="David"/>
          <w:sz w:val="28"/>
          <w:szCs w:val="28"/>
          <w:rtl/>
          <w:rPrChange w:id="90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00"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91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02" w:author="אברהם" w:date="2012-11-23T10:23:00Z">
            <w:rPr>
              <w:rStyle w:val="Q"/>
              <w:rFonts w:ascii="David" w:hAnsi="David" w:cs="David"/>
              <w:rtl/>
            </w:rPr>
          </w:rPrChange>
        </w:rPr>
        <w:t>יכול</w:t>
      </w:r>
      <w:r w:rsidRPr="00A90D62">
        <w:rPr>
          <w:rStyle w:val="Q"/>
          <w:rFonts w:ascii="David" w:eastAsia="David" w:hAnsi="David" w:cs="David"/>
          <w:sz w:val="28"/>
          <w:szCs w:val="28"/>
          <w:rtl/>
          <w:rPrChange w:id="91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04" w:author="אברהם" w:date="2012-11-23T10:23:00Z">
            <w:rPr>
              <w:rStyle w:val="Q"/>
              <w:rFonts w:ascii="David" w:hAnsi="David" w:cs="David"/>
              <w:rtl/>
            </w:rPr>
          </w:rPrChange>
        </w:rPr>
        <w:t>לעבוד</w:t>
      </w:r>
      <w:r w:rsidRPr="00A90D62">
        <w:rPr>
          <w:rStyle w:val="Q"/>
          <w:rFonts w:ascii="David" w:eastAsia="David" w:hAnsi="David" w:cs="David"/>
          <w:sz w:val="28"/>
          <w:szCs w:val="28"/>
          <w:rtl/>
          <w:rPrChange w:id="91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06" w:author="אברהם" w:date="2012-11-23T10:23:00Z">
            <w:rPr>
              <w:rStyle w:val="Q"/>
              <w:rFonts w:ascii="David" w:hAnsi="David" w:cs="David"/>
              <w:rtl/>
            </w:rPr>
          </w:rPrChange>
        </w:rPr>
        <w:t>בדיוק</w:t>
      </w:r>
      <w:r w:rsidRPr="00A90D62">
        <w:rPr>
          <w:rStyle w:val="Q"/>
          <w:rFonts w:ascii="David" w:eastAsia="David" w:hAnsi="David" w:cs="David"/>
          <w:sz w:val="28"/>
          <w:szCs w:val="28"/>
          <w:rtl/>
          <w:rPrChange w:id="91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08" w:author="אברהם" w:date="2012-11-23T10:23:00Z">
            <w:rPr>
              <w:rStyle w:val="Q"/>
              <w:rFonts w:ascii="David" w:hAnsi="David" w:cs="David"/>
              <w:rtl/>
            </w:rPr>
          </w:rPrChange>
        </w:rPr>
        <w:t>באותה</w:t>
      </w:r>
      <w:r w:rsidRPr="00A90D62">
        <w:rPr>
          <w:rStyle w:val="Q"/>
          <w:rFonts w:ascii="David" w:eastAsia="David" w:hAnsi="David" w:cs="David"/>
          <w:sz w:val="28"/>
          <w:szCs w:val="28"/>
          <w:rtl/>
          <w:rPrChange w:id="91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10" w:author="אברהם" w:date="2012-11-23T10:23:00Z">
            <w:rPr>
              <w:rStyle w:val="Q"/>
              <w:rFonts w:ascii="David" w:hAnsi="David" w:cs="David"/>
              <w:rtl/>
            </w:rPr>
          </w:rPrChange>
        </w:rPr>
        <w:t>מידה, גם</w:t>
      </w:r>
      <w:r w:rsidRPr="00A90D62">
        <w:rPr>
          <w:rStyle w:val="Q"/>
          <w:rFonts w:ascii="David" w:eastAsia="David" w:hAnsi="David" w:cs="David"/>
          <w:sz w:val="28"/>
          <w:szCs w:val="28"/>
          <w:rtl/>
          <w:rPrChange w:id="91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12"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91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14"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1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16"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117"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9118" w:author="אברהם" w:date="2012-11-23T10:23:00Z">
            <w:rPr>
              <w:rStyle w:val="Q"/>
              <w:rFonts w:ascii="David" w:hAnsi="David" w:cs="David"/>
              <w:b/>
              <w:bCs/>
              <w:rtl/>
            </w:rPr>
          </w:rPrChange>
        </w:rPr>
        <w:t>גדול</w:t>
      </w:r>
      <w:r w:rsidRPr="00A90D62">
        <w:rPr>
          <w:rStyle w:val="Q"/>
          <w:rFonts w:ascii="David" w:eastAsia="David" w:hAnsi="David" w:cs="David"/>
          <w:sz w:val="28"/>
          <w:szCs w:val="28"/>
          <w:rtl/>
          <w:rPrChange w:id="91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20" w:author="אברהם" w:date="2012-11-23T10:23:00Z">
            <w:rPr>
              <w:rStyle w:val="Q"/>
              <w:rFonts w:ascii="David" w:hAnsi="David" w:cs="David"/>
              <w:rtl/>
            </w:rPr>
          </w:rPrChange>
        </w:rPr>
        <w:t>ממספר</w:t>
      </w:r>
      <w:r w:rsidRPr="00A90D62">
        <w:rPr>
          <w:rStyle w:val="Q"/>
          <w:rFonts w:ascii="David" w:eastAsia="David" w:hAnsi="David" w:cs="David"/>
          <w:sz w:val="28"/>
          <w:szCs w:val="28"/>
          <w:rtl/>
          <w:rPrChange w:id="91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22" w:author="אברהם" w:date="2012-11-23T10:23:00Z">
            <w:rPr>
              <w:rStyle w:val="Q"/>
              <w:rFonts w:ascii="David" w:hAnsi="David" w:cs="David"/>
              <w:rtl/>
            </w:rPr>
          </w:rPrChange>
        </w:rPr>
        <w:t>האזרחים. למעשה, מבחינות</w:t>
      </w:r>
      <w:r w:rsidRPr="00A90D62">
        <w:rPr>
          <w:rStyle w:val="Q"/>
          <w:rFonts w:ascii="David" w:eastAsia="David" w:hAnsi="David" w:cs="David"/>
          <w:sz w:val="28"/>
          <w:szCs w:val="28"/>
          <w:rtl/>
          <w:rPrChange w:id="91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24" w:author="אברהם" w:date="2012-11-23T10:23:00Z">
            <w:rPr>
              <w:rStyle w:val="Q"/>
              <w:rFonts w:ascii="David" w:hAnsi="David" w:cs="David"/>
              <w:rtl/>
            </w:rPr>
          </w:rPrChange>
        </w:rPr>
        <w:t>מסוימות, הביצועים</w:t>
      </w:r>
      <w:r w:rsidRPr="00A90D62">
        <w:rPr>
          <w:rStyle w:val="Q"/>
          <w:rFonts w:ascii="David" w:eastAsia="David" w:hAnsi="David" w:cs="David"/>
          <w:sz w:val="28"/>
          <w:szCs w:val="28"/>
          <w:rtl/>
          <w:rPrChange w:id="91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26" w:author="אברהם" w:date="2012-11-23T10:23:00Z">
            <w:rPr>
              <w:rStyle w:val="Q"/>
              <w:rFonts w:ascii="David" w:hAnsi="David" w:cs="David"/>
              <w:rtl/>
            </w:rPr>
          </w:rPrChange>
        </w:rPr>
        <w:t>הרבה</w:t>
      </w:r>
      <w:r w:rsidRPr="00A90D62">
        <w:rPr>
          <w:rStyle w:val="Q"/>
          <w:rFonts w:ascii="David" w:eastAsia="David" w:hAnsi="David" w:cs="David"/>
          <w:sz w:val="28"/>
          <w:szCs w:val="28"/>
          <w:rtl/>
          <w:rPrChange w:id="91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28"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91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30" w:author="אברהם" w:date="2012-11-23T10:23:00Z">
            <w:rPr>
              <w:rStyle w:val="Q"/>
              <w:rFonts w:ascii="David" w:hAnsi="David" w:cs="David"/>
              <w:rtl/>
            </w:rPr>
          </w:rPrChange>
        </w:rPr>
        <w:t>טובים</w:t>
      </w:r>
      <w:r w:rsidRPr="00A90D62">
        <w:rPr>
          <w:rStyle w:val="Q"/>
          <w:rFonts w:ascii="David" w:eastAsia="David" w:hAnsi="David" w:cs="David"/>
          <w:sz w:val="28"/>
          <w:szCs w:val="28"/>
          <w:rtl/>
          <w:rPrChange w:id="91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32"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91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34"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1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36"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1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38"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91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40" w:author="אברהם" w:date="2012-11-23T10:23:00Z">
            <w:rPr>
              <w:rStyle w:val="Q"/>
              <w:rFonts w:ascii="David" w:hAnsi="David" w:cs="David"/>
              <w:rtl/>
            </w:rPr>
          </w:rPrChange>
        </w:rPr>
        <w:t>יותר!</w:t>
      </w:r>
    </w:p>
    <w:p w:rsidR="009C2B09" w:rsidRPr="00A90D62" w:rsidRDefault="009C2B09" w:rsidP="009C2B09">
      <w:pPr>
        <w:pStyle w:val="a1"/>
        <w:bidi/>
        <w:rPr>
          <w:sz w:val="28"/>
          <w:szCs w:val="28"/>
          <w:rPrChange w:id="9141" w:author="אברהם" w:date="2012-11-23T10:23:00Z">
            <w:rPr/>
          </w:rPrChange>
        </w:rPr>
      </w:pPr>
      <w:r w:rsidRPr="00A90D62">
        <w:rPr>
          <w:rStyle w:val="Q"/>
          <w:rFonts w:ascii="David" w:hAnsi="David" w:cs="David"/>
          <w:sz w:val="28"/>
          <w:szCs w:val="28"/>
          <w:rtl/>
          <w:rPrChange w:id="9142" w:author="אברהם" w:date="2012-11-23T10:23:00Z">
            <w:rPr>
              <w:rStyle w:val="Q"/>
              <w:rFonts w:ascii="David" w:hAnsi="David" w:cs="David"/>
              <w:rtl/>
            </w:rPr>
          </w:rPrChange>
        </w:rPr>
        <w:t>ראשית</w:t>
      </w:r>
      <w:r w:rsidRPr="00A90D62">
        <w:rPr>
          <w:rStyle w:val="Q"/>
          <w:rFonts w:ascii="David" w:eastAsia="David" w:hAnsi="David" w:cs="David"/>
          <w:sz w:val="28"/>
          <w:szCs w:val="28"/>
          <w:rtl/>
          <w:rPrChange w:id="91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44" w:author="אברהם" w:date="2012-11-23T10:23:00Z">
            <w:rPr>
              <w:rStyle w:val="Q"/>
              <w:rFonts w:ascii="David" w:hAnsi="David" w:cs="David"/>
              <w:rtl/>
            </w:rPr>
          </w:rPrChange>
        </w:rPr>
        <w:t>נבדוק</w:t>
      </w:r>
      <w:r w:rsidRPr="00A90D62">
        <w:rPr>
          <w:rStyle w:val="Q"/>
          <w:rFonts w:ascii="David" w:eastAsia="David" w:hAnsi="David" w:cs="David"/>
          <w:sz w:val="28"/>
          <w:szCs w:val="28"/>
          <w:rtl/>
          <w:rPrChange w:id="91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46" w:author="אברהם" w:date="2012-11-23T10:23:00Z">
            <w:rPr>
              <w:rStyle w:val="Q"/>
              <w:rFonts w:ascii="David" w:hAnsi="David" w:cs="David"/>
              <w:rtl/>
            </w:rPr>
          </w:rPrChange>
        </w:rPr>
        <w:t>את</w:t>
      </w:r>
      <w:r w:rsidRPr="00A90D62">
        <w:rPr>
          <w:rStyle w:val="Q"/>
          <w:rFonts w:ascii="David" w:eastAsia="David" w:hAnsi="David" w:cs="David"/>
          <w:sz w:val="28"/>
          <w:szCs w:val="28"/>
          <w:rtl/>
          <w:rPrChange w:id="91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48" w:author="אברהם" w:date="2012-11-23T10:23:00Z">
            <w:rPr>
              <w:rStyle w:val="Q"/>
              <w:rFonts w:ascii="David" w:hAnsi="David" w:cs="David"/>
              <w:rtl/>
            </w:rPr>
          </w:rPrChange>
        </w:rPr>
        <w:t>הירידה</w:t>
      </w:r>
      <w:r w:rsidRPr="00A90D62">
        <w:rPr>
          <w:rStyle w:val="Q"/>
          <w:rFonts w:ascii="David" w:eastAsia="David" w:hAnsi="David" w:cs="David"/>
          <w:sz w:val="28"/>
          <w:szCs w:val="28"/>
          <w:rtl/>
          <w:rPrChange w:id="91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50" w:author="אברהם" w:date="2012-11-23T10:23:00Z">
            <w:rPr>
              <w:rStyle w:val="Q"/>
              <w:rFonts w:ascii="David" w:hAnsi="David" w:cs="David"/>
              <w:rtl/>
            </w:rPr>
          </w:rPrChange>
        </w:rPr>
        <w:t>במספר</w:t>
      </w:r>
      <w:r w:rsidRPr="00A90D62">
        <w:rPr>
          <w:rStyle w:val="Q"/>
          <w:rFonts w:ascii="David" w:eastAsia="David" w:hAnsi="David" w:cs="David"/>
          <w:sz w:val="28"/>
          <w:szCs w:val="28"/>
          <w:rtl/>
          <w:rPrChange w:id="91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52"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91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54"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1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56" w:author="אברהם" w:date="2012-11-23T10:23:00Z">
            <w:rPr>
              <w:rStyle w:val="Q"/>
              <w:rFonts w:ascii="David" w:hAnsi="David" w:cs="David"/>
              <w:rtl/>
            </w:rPr>
          </w:rPrChange>
        </w:rPr>
        <w:t>לאורך</w:t>
      </w:r>
      <w:r w:rsidRPr="00A90D62">
        <w:rPr>
          <w:rStyle w:val="Q"/>
          <w:rFonts w:ascii="David" w:eastAsia="David" w:hAnsi="David" w:cs="David"/>
          <w:sz w:val="28"/>
          <w:szCs w:val="28"/>
          <w:rtl/>
          <w:rPrChange w:id="91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58" w:author="אברהם" w:date="2012-11-23T10:23:00Z">
            <w:rPr>
              <w:rStyle w:val="Q"/>
              <w:rFonts w:ascii="David" w:hAnsi="David" w:cs="David"/>
              <w:rtl/>
            </w:rPr>
          </w:rPrChange>
        </w:rPr>
        <w:t>זמן. כפי</w:t>
      </w:r>
      <w:r w:rsidRPr="00A90D62">
        <w:rPr>
          <w:rStyle w:val="Q"/>
          <w:rFonts w:ascii="David" w:eastAsia="David" w:hAnsi="David" w:cs="David"/>
          <w:sz w:val="28"/>
          <w:szCs w:val="28"/>
          <w:rtl/>
          <w:rPrChange w:id="91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60" w:author="אברהם" w:date="2012-11-23T10:23:00Z">
            <w:rPr>
              <w:rStyle w:val="Q"/>
              <w:rFonts w:ascii="David" w:hAnsi="David" w:cs="David"/>
              <w:rtl/>
            </w:rPr>
          </w:rPrChange>
        </w:rPr>
        <w:t>שהראינו</w:t>
      </w:r>
      <w:r w:rsidRPr="00A90D62">
        <w:rPr>
          <w:rStyle w:val="Q"/>
          <w:rFonts w:ascii="David" w:eastAsia="David" w:hAnsi="David" w:cs="David"/>
          <w:sz w:val="28"/>
          <w:szCs w:val="28"/>
          <w:rtl/>
          <w:rPrChange w:id="91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62" w:author="אברהם" w:date="2012-11-23T10:23:00Z">
            <w:rPr>
              <w:rStyle w:val="Q"/>
              <w:rFonts w:ascii="David" w:hAnsi="David" w:cs="David"/>
              <w:rtl/>
            </w:rPr>
          </w:rPrChange>
        </w:rPr>
        <w:t>בנספח</w:t>
      </w:r>
      <w:r w:rsidRPr="00A90D62">
        <w:rPr>
          <w:rStyle w:val="Q"/>
          <w:rFonts w:ascii="David" w:eastAsia="David" w:hAnsi="David" w:cs="David"/>
          <w:sz w:val="28"/>
          <w:szCs w:val="28"/>
          <w:rtl/>
          <w:rPrChange w:id="91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64" w:author="אברהם" w:date="2012-11-23T10:23:00Z">
            <w:rPr>
              <w:rStyle w:val="Q"/>
              <w:rFonts w:ascii="David" w:hAnsi="David" w:cs="David"/>
              <w:rtl/>
            </w:rPr>
          </w:rPrChange>
        </w:rPr>
        <w:t>א, אם</w:t>
      </w:r>
      <w:r w:rsidRPr="00A90D62">
        <w:rPr>
          <w:rStyle w:val="Q"/>
          <w:rFonts w:ascii="David" w:eastAsia="David" w:hAnsi="David" w:cs="David"/>
          <w:sz w:val="28"/>
          <w:szCs w:val="28"/>
          <w:rtl/>
          <w:rPrChange w:id="91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66"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1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68"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1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70" w:author="אברהם" w:date="2012-11-23T10:23:00Z">
            <w:rPr>
              <w:rStyle w:val="Q"/>
              <w:rFonts w:ascii="David" w:hAnsi="David" w:cs="David"/>
              <w:rtl/>
            </w:rPr>
          </w:rPrChange>
        </w:rPr>
        <w:t>הוא</w:t>
      </w:r>
      <w:r w:rsidRPr="00A90D62">
        <w:rPr>
          <w:rStyle w:val="Q"/>
          <w:rFonts w:ascii="David" w:eastAsia="David" w:hAnsi="David" w:cs="David"/>
          <w:sz w:val="28"/>
          <w:szCs w:val="28"/>
          <w:rtl/>
          <w:rPrChange w:id="9171"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172" w:author="אברהם" w:date="2012-11-23T10:23:00Z">
            <w:rPr>
              <w:rStyle w:val="Q"/>
              <w:rFonts w:ascii="David" w:hAnsi="David" w:cs="David"/>
            </w:rPr>
          </w:rPrChange>
        </w:rPr>
        <w:t>L</w:t>
      </w:r>
      <w:r w:rsidRPr="00A90D62">
        <w:rPr>
          <w:rStyle w:val="Q"/>
          <w:rFonts w:ascii="David" w:hAnsi="David" w:cs="David"/>
          <w:sz w:val="28"/>
          <w:szCs w:val="28"/>
          <w:rtl/>
          <w:rPrChange w:id="9173" w:author="אברהם" w:date="2012-11-23T10:23:00Z">
            <w:rPr>
              <w:rStyle w:val="Q"/>
              <w:rFonts w:ascii="David" w:hAnsi="David" w:cs="David"/>
              <w:rtl/>
            </w:rPr>
          </w:rPrChange>
        </w:rPr>
        <w:t xml:space="preserve"> ומספר</w:t>
      </w:r>
      <w:r w:rsidRPr="00A90D62">
        <w:rPr>
          <w:rStyle w:val="Q"/>
          <w:rFonts w:ascii="David" w:eastAsia="David" w:hAnsi="David" w:cs="David"/>
          <w:sz w:val="28"/>
          <w:szCs w:val="28"/>
          <w:rtl/>
          <w:rPrChange w:id="91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75" w:author="אברהם" w:date="2012-11-23T10:23:00Z">
            <w:rPr>
              <w:rStyle w:val="Q"/>
              <w:rFonts w:ascii="David" w:hAnsi="David" w:cs="David"/>
              <w:rtl/>
            </w:rPr>
          </w:rPrChange>
        </w:rPr>
        <w:t>האזרחים</w:t>
      </w:r>
      <w:r w:rsidRPr="00A90D62">
        <w:rPr>
          <w:rStyle w:val="Q"/>
          <w:rFonts w:ascii="David" w:eastAsia="David" w:hAnsi="David" w:cs="David"/>
          <w:sz w:val="28"/>
          <w:szCs w:val="28"/>
          <w:rtl/>
          <w:rPrChange w:id="91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77" w:author="אברהם" w:date="2012-11-23T10:23:00Z">
            <w:rPr>
              <w:rStyle w:val="Q"/>
              <w:rFonts w:ascii="David" w:hAnsi="David" w:cs="David"/>
              <w:rtl/>
            </w:rPr>
          </w:rPrChange>
        </w:rPr>
        <w:t>הוא</w:t>
      </w:r>
      <w:r w:rsidRPr="00A90D62">
        <w:rPr>
          <w:rStyle w:val="Q"/>
          <w:rFonts w:ascii="David" w:eastAsia="David" w:hAnsi="David" w:cs="David"/>
          <w:sz w:val="28"/>
          <w:szCs w:val="28"/>
          <w:rtl/>
          <w:rPrChange w:id="9178"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179" w:author="אברהם" w:date="2012-11-23T10:23:00Z">
            <w:rPr>
              <w:rStyle w:val="Q"/>
              <w:rFonts w:ascii="David" w:hAnsi="David" w:cs="David"/>
            </w:rPr>
          </w:rPrChange>
        </w:rPr>
        <w:t>N</w:t>
      </w:r>
      <w:r w:rsidRPr="00A90D62">
        <w:rPr>
          <w:rStyle w:val="Q"/>
          <w:rFonts w:ascii="David" w:hAnsi="David" w:cs="David"/>
          <w:sz w:val="28"/>
          <w:szCs w:val="28"/>
          <w:rtl/>
          <w:rPrChange w:id="9180" w:author="אברהם" w:date="2012-11-23T10:23:00Z">
            <w:rPr>
              <w:rStyle w:val="Q"/>
              <w:rFonts w:ascii="David" w:hAnsi="David" w:cs="David"/>
              <w:rtl/>
            </w:rPr>
          </w:rPrChange>
        </w:rPr>
        <w:t>, וכל</w:t>
      </w:r>
      <w:r w:rsidRPr="00A90D62">
        <w:rPr>
          <w:rStyle w:val="Q"/>
          <w:rFonts w:ascii="David" w:eastAsia="David" w:hAnsi="David" w:cs="David"/>
          <w:sz w:val="28"/>
          <w:szCs w:val="28"/>
          <w:rtl/>
          <w:rPrChange w:id="91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82"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91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84" w:author="אברהם" w:date="2012-11-23T10:23:00Z">
            <w:rPr>
              <w:rStyle w:val="Q"/>
              <w:rFonts w:ascii="David" w:hAnsi="David" w:cs="David"/>
              <w:rtl/>
            </w:rPr>
          </w:rPrChange>
        </w:rPr>
        <w:t>נמכרת</w:t>
      </w:r>
      <w:r w:rsidRPr="00A90D62">
        <w:rPr>
          <w:rStyle w:val="Q"/>
          <w:rFonts w:ascii="David" w:eastAsia="David" w:hAnsi="David" w:cs="David"/>
          <w:sz w:val="28"/>
          <w:szCs w:val="28"/>
          <w:rtl/>
          <w:rPrChange w:id="91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86" w:author="אברהם" w:date="2012-11-23T10:23:00Z">
            <w:rPr>
              <w:rStyle w:val="Q"/>
              <w:rFonts w:ascii="David" w:hAnsi="David" w:cs="David"/>
              <w:rtl/>
            </w:rPr>
          </w:rPrChange>
        </w:rPr>
        <w:t>בין</w:t>
      </w:r>
      <w:r w:rsidRPr="00A90D62">
        <w:rPr>
          <w:rStyle w:val="Q"/>
          <w:rFonts w:ascii="David" w:eastAsia="David" w:hAnsi="David" w:cs="David"/>
          <w:sz w:val="28"/>
          <w:szCs w:val="28"/>
          <w:rtl/>
          <w:rPrChange w:id="91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88" w:author="אברהם" w:date="2012-11-23T10:23:00Z">
            <w:rPr>
              <w:rStyle w:val="Q"/>
              <w:rFonts w:ascii="David" w:hAnsi="David" w:cs="David"/>
              <w:rtl/>
            </w:rPr>
          </w:rPrChange>
        </w:rPr>
        <w:t>יובל</w:t>
      </w:r>
      <w:r w:rsidRPr="00A90D62">
        <w:rPr>
          <w:rStyle w:val="Q"/>
          <w:rFonts w:ascii="David" w:eastAsia="David" w:hAnsi="David" w:cs="David"/>
          <w:sz w:val="28"/>
          <w:szCs w:val="28"/>
          <w:rtl/>
          <w:rPrChange w:id="91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90" w:author="אברהם" w:date="2012-11-23T10:23:00Z">
            <w:rPr>
              <w:rStyle w:val="Q"/>
              <w:rFonts w:ascii="David" w:hAnsi="David" w:cs="David"/>
              <w:rtl/>
            </w:rPr>
          </w:rPrChange>
        </w:rPr>
        <w:t>ליובל</w:t>
      </w:r>
      <w:r w:rsidRPr="00A90D62">
        <w:rPr>
          <w:rStyle w:val="Q"/>
          <w:rFonts w:ascii="David" w:eastAsia="David" w:hAnsi="David" w:cs="David"/>
          <w:sz w:val="28"/>
          <w:szCs w:val="28"/>
          <w:rtl/>
          <w:rPrChange w:id="91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92" w:author="אברהם" w:date="2012-11-23T10:23:00Z">
            <w:rPr>
              <w:rStyle w:val="Q"/>
              <w:rFonts w:ascii="David" w:hAnsi="David" w:cs="David"/>
              <w:rtl/>
            </w:rPr>
          </w:rPrChange>
        </w:rPr>
        <w:t>לקונה</w:t>
      </w:r>
      <w:r w:rsidRPr="00A90D62">
        <w:rPr>
          <w:rStyle w:val="Q"/>
          <w:rFonts w:ascii="David" w:eastAsia="David" w:hAnsi="David" w:cs="David"/>
          <w:sz w:val="28"/>
          <w:szCs w:val="28"/>
          <w:rtl/>
          <w:rPrChange w:id="91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94" w:author="אברהם" w:date="2012-11-23T10:23:00Z">
            <w:rPr>
              <w:rStyle w:val="Q"/>
              <w:rFonts w:ascii="David" w:hAnsi="David" w:cs="David"/>
              <w:rtl/>
            </w:rPr>
          </w:rPrChange>
        </w:rPr>
        <w:t>אקראי, אז</w:t>
      </w:r>
      <w:r w:rsidRPr="00A90D62">
        <w:rPr>
          <w:rStyle w:val="Q"/>
          <w:rFonts w:ascii="David" w:eastAsia="David" w:hAnsi="David" w:cs="David"/>
          <w:sz w:val="28"/>
          <w:szCs w:val="28"/>
          <w:rtl/>
          <w:rPrChange w:id="91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96"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1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198"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91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00"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92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02" w:author="אברהם" w:date="2012-11-23T10:23:00Z">
            <w:rPr>
              <w:rStyle w:val="Q"/>
              <w:rFonts w:ascii="David" w:hAnsi="David" w:cs="David"/>
              <w:rtl/>
            </w:rPr>
          </w:rPrChange>
        </w:rPr>
        <w:t>יורד</w:t>
      </w:r>
      <w:r w:rsidRPr="00A90D62">
        <w:rPr>
          <w:rStyle w:val="Q"/>
          <w:rFonts w:ascii="David" w:eastAsia="David" w:hAnsi="David" w:cs="David"/>
          <w:sz w:val="28"/>
          <w:szCs w:val="28"/>
          <w:rtl/>
          <w:rPrChange w:id="92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04" w:author="אברהם" w:date="2012-11-23T10:23:00Z">
            <w:rPr>
              <w:rStyle w:val="Q"/>
              <w:rFonts w:ascii="David" w:hAnsi="David" w:cs="David"/>
              <w:rtl/>
            </w:rPr>
          </w:rPrChange>
        </w:rPr>
        <w:t>כך:</w:t>
      </w:r>
    </w:p>
    <w:p w:rsidR="009C2B09" w:rsidRPr="00A90D62" w:rsidRDefault="009C2B09" w:rsidP="009C2B09">
      <w:pPr>
        <w:jc w:val="center"/>
        <w:rPr>
          <w:rFonts w:cs="David CLM"/>
          <w:sz w:val="28"/>
          <w:szCs w:val="28"/>
          <w:rtl/>
          <w:rPrChange w:id="9205" w:author="אברהם" w:date="2012-11-23T10:23:00Z">
            <w:rPr>
              <w:rFonts w:cs="David CLM"/>
              <w:rtl/>
            </w:rPr>
          </w:rPrChange>
        </w:rPr>
      </w:pPr>
      <w:r w:rsidRPr="008A508F">
        <w:rPr>
          <w:position w:val="-47"/>
          <w:sz w:val="28"/>
          <w:szCs w:val="28"/>
        </w:rPr>
        <w:object w:dxaOrig="5220" w:dyaOrig="1300">
          <v:shape id="_x0000_i1029" type="#_x0000_t75" style="width:253.55pt;height:59.5pt" o:ole="" filled="t">
            <v:fill color2="black"/>
            <v:imagedata r:id="rId32" o:title=""/>
          </v:shape>
          <o:OLEObject Type="Embed" ProgID="MathType" ShapeID="_x0000_i1029" DrawAspect="Content" ObjectID="_1416633868" r:id="rId33"/>
        </w:object>
      </w:r>
    </w:p>
    <w:p w:rsidR="009C2B09" w:rsidRPr="00A90D62" w:rsidRDefault="009C2B09" w:rsidP="009C2B09">
      <w:pPr>
        <w:pStyle w:val="a1"/>
        <w:bidi/>
        <w:rPr>
          <w:rFonts w:cs="David CLM"/>
          <w:sz w:val="28"/>
          <w:szCs w:val="28"/>
          <w:rtl/>
          <w:rPrChange w:id="9206" w:author="אברהם" w:date="2012-11-23T10:23:00Z">
            <w:rPr>
              <w:rFonts w:cs="David CLM"/>
              <w:rtl/>
            </w:rPr>
          </w:rPrChange>
        </w:rPr>
      </w:pPr>
    </w:p>
    <w:p w:rsidR="009C2B09" w:rsidRPr="00A90D62" w:rsidRDefault="00D4588B" w:rsidP="009C2B09">
      <w:pPr>
        <w:pStyle w:val="a1"/>
        <w:bidi/>
        <w:rPr>
          <w:rStyle w:val="Q"/>
          <w:rFonts w:ascii="David" w:hAnsi="David" w:cs="David"/>
          <w:sz w:val="28"/>
          <w:szCs w:val="28"/>
          <w:rtl/>
          <w:rPrChange w:id="9207" w:author="אברהם" w:date="2012-11-23T10:23:00Z">
            <w:rPr>
              <w:rStyle w:val="Q"/>
              <w:rFonts w:ascii="David" w:eastAsia="MS Mincho" w:hAnsi="David" w:cs="David"/>
              <w:kern w:val="0"/>
              <w:rtl/>
              <w:lang w:eastAsia="ja-JP"/>
            </w:rPr>
          </w:rPrChange>
        </w:rPr>
      </w:pPr>
      <w:r>
        <w:rPr>
          <w:noProof/>
          <w:sz w:val="28"/>
          <w:szCs w:val="28"/>
          <w:lang w:eastAsia="en-US"/>
        </w:rPr>
        <mc:AlternateContent>
          <mc:Choice Requires="wps">
            <w:drawing>
              <wp:anchor distT="72390" distB="72390" distL="72390" distR="72390" simplePos="0" relativeHeight="251599872" behindDoc="0" locked="0" layoutInCell="1" allowOverlap="1" wp14:anchorId="1A8EDBCC" wp14:editId="7592CFDD">
                <wp:simplePos x="0" y="0"/>
                <wp:positionH relativeFrom="column">
                  <wp:posOffset>78105</wp:posOffset>
                </wp:positionH>
                <wp:positionV relativeFrom="paragraph">
                  <wp:posOffset>44450</wp:posOffset>
                </wp:positionV>
                <wp:extent cx="3774440" cy="1936750"/>
                <wp:effectExtent l="1905" t="0" r="0" b="0"/>
                <wp:wrapSquare wrapText="largest"/>
                <wp:docPr id="1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193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3ECF" w:rsidRDefault="00653ECF"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216"/>
                            </w:tblGrid>
                            <w:tr w:rsidR="00653ECF">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653ECF" w:rsidRDefault="00653ECF">
                                  <w:pPr>
                                    <w:pStyle w:val="a1"/>
                                    <w:snapToGrid w:val="0"/>
                                    <w:spacing w:after="0"/>
                                    <w:jc w:val="center"/>
                                    <w:rPr>
                                      <w:sz w:val="16"/>
                                      <w:szCs w:val="16"/>
                                    </w:rPr>
                                  </w:pPr>
                                </w:p>
                                <w:p w:rsidR="00653ECF" w:rsidRDefault="00653ECF">
                                  <w:pPr>
                                    <w:pStyle w:val="a1"/>
                                    <w:spacing w:after="0"/>
                                    <w:jc w:val="center"/>
                                    <w:rPr>
                                      <w:rFonts w:eastAsia="David CLM" w:cs="David CLM"/>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4795" w:type="dxa"/>
                                  <w:gridSpan w:val="4"/>
                                  <w:tcBorders>
                                    <w:top w:val="single" w:sz="1" w:space="0" w:color="000000"/>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pPr>
                                  <w:r>
                                    <w:rPr>
                                      <w:rFonts w:eastAsia="David CLM" w:cs="David CLM"/>
                                    </w:rPr>
                                    <w:t xml:space="preserve"> </w:t>
                                  </w:r>
                                  <w:r>
                                    <w:rPr>
                                      <w:rFonts w:cs="Times New Roman"/>
                                      <w:rtl/>
                                    </w:rPr>
                                    <w:t>מספר</w:t>
                                  </w:r>
                                  <w:r>
                                    <w:rPr>
                                      <w:rFonts w:eastAsia="David CLM" w:cs="David CLM"/>
                                      <w:rtl/>
                                    </w:rPr>
                                    <w:t xml:space="preserve"> </w:t>
                                  </w:r>
                                  <w:r>
                                    <w:rPr>
                                      <w:rFonts w:cs="Times New Roman"/>
                                      <w:rtl/>
                                    </w:rPr>
                                    <w:t>חסרי</w:t>
                                  </w:r>
                                  <w:r>
                                    <w:rPr>
                                      <w:rFonts w:eastAsia="David CLM" w:cs="David CLM"/>
                                      <w:rtl/>
                                    </w:rPr>
                                    <w:t xml:space="preserve"> </w:t>
                                  </w:r>
                                  <w:r>
                                    <w:rPr>
                                      <w:rFonts w:cs="Times New Roman"/>
                                      <w:rtl/>
                                    </w:rPr>
                                    <w:t>הנחלות</w:t>
                                  </w:r>
                                </w:p>
                              </w:tc>
                            </w:tr>
                            <w:tr w:rsidR="00653ECF">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653ECF" w:rsidRDefault="00653ECF">
                                  <w:pPr>
                                    <w:snapToGrid w:val="0"/>
                                  </w:pP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L=1000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L=1100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L=1500</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L=2000</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368</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333</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223</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135</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188</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150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62</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21</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113</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78</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18</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75</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44</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5</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rtl/>
                                    </w:rPr>
                                  </w:pPr>
                                  <w:r>
                                    <w:rPr>
                                      <w:sz w:val="20"/>
                                      <w:szCs w:val="20"/>
                                    </w:rPr>
                                    <w:t>0</w:t>
                                  </w:r>
                                </w:p>
                              </w:tc>
                            </w:tr>
                          </w:tbl>
                          <w:p w:rsidR="00653ECF" w:rsidRDefault="00653ECF" w:rsidP="009C2B09">
                            <w:pPr>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6.15pt;margin-top:3.5pt;width:297.2pt;height:152.5pt;z-index:25159987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" stroked="f">
                <v:textbox inset="0,0,0,0">
                  <w:txbxContent>
                    <w:p w:rsidR="00653ECF" w:rsidRDefault="00653ECF"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216"/>
                      </w:tblGrid>
                      <w:tr w:rsidR="00653ECF">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653ECF" w:rsidRDefault="00653ECF">
                            <w:pPr>
                              <w:pStyle w:val="a1"/>
                              <w:snapToGrid w:val="0"/>
                              <w:spacing w:after="0"/>
                              <w:jc w:val="center"/>
                              <w:rPr>
                                <w:sz w:val="16"/>
                                <w:szCs w:val="16"/>
                              </w:rPr>
                            </w:pPr>
                          </w:p>
                          <w:p w:rsidR="00653ECF" w:rsidRDefault="00653ECF">
                            <w:pPr>
                              <w:pStyle w:val="a1"/>
                              <w:spacing w:after="0"/>
                              <w:jc w:val="center"/>
                              <w:rPr>
                                <w:rFonts w:eastAsia="David CLM" w:cs="David CLM"/>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4795" w:type="dxa"/>
                            <w:gridSpan w:val="4"/>
                            <w:tcBorders>
                              <w:top w:val="single" w:sz="1" w:space="0" w:color="000000"/>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pPr>
                            <w:r>
                              <w:rPr>
                                <w:rFonts w:eastAsia="David CLM" w:cs="David CLM"/>
                              </w:rPr>
                              <w:t xml:space="preserve"> </w:t>
                            </w:r>
                            <w:r>
                              <w:rPr>
                                <w:rFonts w:cs="Times New Roman"/>
                                <w:rtl/>
                              </w:rPr>
                              <w:t>מספר</w:t>
                            </w:r>
                            <w:r>
                              <w:rPr>
                                <w:rFonts w:eastAsia="David CLM" w:cs="David CLM"/>
                                <w:rtl/>
                              </w:rPr>
                              <w:t xml:space="preserve"> </w:t>
                            </w:r>
                            <w:r>
                              <w:rPr>
                                <w:rFonts w:cs="Times New Roman"/>
                                <w:rtl/>
                              </w:rPr>
                              <w:t>חסרי</w:t>
                            </w:r>
                            <w:r>
                              <w:rPr>
                                <w:rFonts w:eastAsia="David CLM" w:cs="David CLM"/>
                                <w:rtl/>
                              </w:rPr>
                              <w:t xml:space="preserve"> </w:t>
                            </w:r>
                            <w:r>
                              <w:rPr>
                                <w:rFonts w:cs="Times New Roman"/>
                                <w:rtl/>
                              </w:rPr>
                              <w:t>הנחלות</w:t>
                            </w:r>
                          </w:p>
                        </w:tc>
                      </w:tr>
                      <w:tr w:rsidR="00653ECF">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653ECF" w:rsidRDefault="00653ECF">
                            <w:pPr>
                              <w:snapToGrid w:val="0"/>
                            </w:pP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L=1000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L=1100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L=1500</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L=2000</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999</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368</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333</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223</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135</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188</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150</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62</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21</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113</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78</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18</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sz w:val="20"/>
                                <w:szCs w:val="20"/>
                              </w:rPr>
                            </w:pPr>
                            <w:r>
                              <w:rPr>
                                <w:sz w:val="20"/>
                                <w:szCs w:val="20"/>
                              </w:rPr>
                              <w:t>3</w:t>
                            </w:r>
                          </w:p>
                        </w:tc>
                      </w:tr>
                      <w:tr w:rsidR="00653ECF">
                        <w:trPr>
                          <w:trHeight w:val="23"/>
                        </w:trPr>
                        <w:tc>
                          <w:tcPr>
                            <w:tcW w:w="955"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75</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44</w:t>
                            </w:r>
                          </w:p>
                        </w:tc>
                        <w:tc>
                          <w:tcPr>
                            <w:tcW w:w="1193" w:type="dxa"/>
                            <w:tcBorders>
                              <w:left w:val="single" w:sz="1" w:space="0" w:color="000000"/>
                              <w:bottom w:val="single" w:sz="1" w:space="0" w:color="000000"/>
                            </w:tcBorders>
                            <w:shd w:val="clear" w:color="auto" w:fill="auto"/>
                          </w:tcPr>
                          <w:p w:rsidR="00653ECF" w:rsidRDefault="00653ECF">
                            <w:pPr>
                              <w:pStyle w:val="a1"/>
                              <w:snapToGrid w:val="0"/>
                              <w:spacing w:after="0"/>
                              <w:jc w:val="center"/>
                              <w:rPr>
                                <w:sz w:val="20"/>
                                <w:szCs w:val="20"/>
                              </w:rPr>
                            </w:pPr>
                            <w:r>
                              <w:rPr>
                                <w:sz w:val="20"/>
                                <w:szCs w:val="20"/>
                              </w:rPr>
                              <w:t>5</w:t>
                            </w:r>
                          </w:p>
                        </w:tc>
                        <w:tc>
                          <w:tcPr>
                            <w:tcW w:w="1216" w:type="dxa"/>
                            <w:tcBorders>
                              <w:left w:val="single" w:sz="1" w:space="0" w:color="000000"/>
                              <w:bottom w:val="single" w:sz="1" w:space="0" w:color="000000"/>
                              <w:right w:val="single" w:sz="1" w:space="0" w:color="000000"/>
                            </w:tcBorders>
                            <w:shd w:val="clear" w:color="auto" w:fill="auto"/>
                          </w:tcPr>
                          <w:p w:rsidR="00653ECF" w:rsidRDefault="00653ECF">
                            <w:pPr>
                              <w:pStyle w:val="a1"/>
                              <w:snapToGrid w:val="0"/>
                              <w:spacing w:after="0"/>
                              <w:jc w:val="center"/>
                              <w:rPr>
                                <w:rtl/>
                              </w:rPr>
                            </w:pPr>
                            <w:r>
                              <w:rPr>
                                <w:sz w:val="20"/>
                                <w:szCs w:val="20"/>
                              </w:rPr>
                              <w:t>0</w:t>
                            </w:r>
                          </w:p>
                        </w:tc>
                      </w:tr>
                    </w:tbl>
                    <w:p w:rsidR="00653ECF" w:rsidRDefault="00653ECF" w:rsidP="009C2B09">
                      <w:pPr>
                        <w:rPr>
                          <w:rtl/>
                        </w:rPr>
                      </w:pPr>
                    </w:p>
                  </w:txbxContent>
                </v:textbox>
                <w10:wrap type="square" side="largest"/>
              </v:shape>
            </w:pict>
          </mc:Fallback>
        </mc:AlternateContent>
      </w:r>
      <w:r w:rsidR="009C2B09" w:rsidRPr="00A90D62">
        <w:rPr>
          <w:rStyle w:val="Q"/>
          <w:rFonts w:ascii="David" w:hAnsi="David" w:cs="David"/>
          <w:sz w:val="28"/>
          <w:szCs w:val="28"/>
          <w:rtl/>
          <w:rPrChange w:id="9208" w:author="אברהם" w:date="2012-11-23T10:23:00Z">
            <w:rPr>
              <w:rStyle w:val="Q"/>
              <w:rFonts w:ascii="David" w:hAnsi="David" w:cs="David"/>
              <w:rtl/>
            </w:rPr>
          </w:rPrChange>
        </w:rPr>
        <w:t>מכל</w:t>
      </w:r>
      <w:r w:rsidR="009C2B09" w:rsidRPr="00A90D62">
        <w:rPr>
          <w:rStyle w:val="Q"/>
          <w:rFonts w:ascii="David" w:eastAsia="David" w:hAnsi="David" w:cs="David"/>
          <w:sz w:val="28"/>
          <w:szCs w:val="28"/>
          <w:rtl/>
          <w:rPrChange w:id="9209"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9210" w:author="אברהם" w:date="2012-11-23T10:23:00Z">
            <w:rPr>
              <w:rStyle w:val="Q"/>
              <w:rFonts w:ascii="David" w:hAnsi="David" w:cs="David"/>
              <w:rtl/>
            </w:rPr>
          </w:rPrChange>
        </w:rPr>
        <w:t>הנוסחה</w:t>
      </w:r>
      <w:r w:rsidR="009C2B09" w:rsidRPr="00A90D62">
        <w:rPr>
          <w:rStyle w:val="Q"/>
          <w:rFonts w:ascii="David" w:eastAsia="David" w:hAnsi="David" w:cs="David"/>
          <w:sz w:val="28"/>
          <w:szCs w:val="28"/>
          <w:rtl/>
          <w:rPrChange w:id="9211"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9212" w:author="אברהם" w:date="2012-11-23T10:23:00Z">
            <w:rPr>
              <w:rStyle w:val="Q"/>
              <w:rFonts w:ascii="David" w:hAnsi="David" w:cs="David"/>
              <w:rtl/>
            </w:rPr>
          </w:rPrChange>
        </w:rPr>
        <w:t>הזאת, הנקודה</w:t>
      </w:r>
      <w:r w:rsidR="009C2B09" w:rsidRPr="00A90D62">
        <w:rPr>
          <w:rStyle w:val="Q"/>
          <w:rFonts w:ascii="David" w:eastAsia="David" w:hAnsi="David" w:cs="David"/>
          <w:sz w:val="28"/>
          <w:szCs w:val="28"/>
          <w:rtl/>
          <w:rPrChange w:id="9213"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9214" w:author="אברהם" w:date="2012-11-23T10:23:00Z">
            <w:rPr>
              <w:rStyle w:val="Q"/>
              <w:rFonts w:ascii="David" w:hAnsi="David" w:cs="David"/>
              <w:rtl/>
            </w:rPr>
          </w:rPrChange>
        </w:rPr>
        <w:t>החשובה</w:t>
      </w:r>
      <w:r w:rsidR="009C2B09" w:rsidRPr="00A90D62">
        <w:rPr>
          <w:rStyle w:val="Q"/>
          <w:rFonts w:ascii="David" w:eastAsia="David" w:hAnsi="David" w:cs="David"/>
          <w:sz w:val="28"/>
          <w:szCs w:val="28"/>
          <w:rtl/>
          <w:rPrChange w:id="9215"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9216" w:author="אברהם" w:date="2012-11-23T10:23:00Z">
            <w:rPr>
              <w:rStyle w:val="Q"/>
              <w:rFonts w:ascii="David" w:hAnsi="David" w:cs="David"/>
              <w:rtl/>
            </w:rPr>
          </w:rPrChange>
        </w:rPr>
        <w:t>ביותר</w:t>
      </w:r>
      <w:r w:rsidR="009C2B09" w:rsidRPr="00A90D62">
        <w:rPr>
          <w:rStyle w:val="Q"/>
          <w:rFonts w:ascii="David" w:eastAsia="David" w:hAnsi="David" w:cs="David"/>
          <w:sz w:val="28"/>
          <w:szCs w:val="28"/>
          <w:rtl/>
          <w:rPrChange w:id="9217"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9218" w:author="אברהם" w:date="2012-11-23T10:23:00Z">
            <w:rPr>
              <w:rStyle w:val="Q"/>
              <w:rFonts w:ascii="David" w:hAnsi="David" w:cs="David"/>
              <w:rtl/>
            </w:rPr>
          </w:rPrChange>
        </w:rPr>
        <w:t>היא</w:t>
      </w:r>
      <w:r w:rsidR="009C2B09" w:rsidRPr="00A90D62">
        <w:rPr>
          <w:rStyle w:val="Q"/>
          <w:rFonts w:ascii="David" w:eastAsia="David" w:hAnsi="David" w:cs="David"/>
          <w:sz w:val="28"/>
          <w:szCs w:val="28"/>
          <w:rtl/>
          <w:rPrChange w:id="9219" w:author="אברהם" w:date="2012-11-23T10:23:00Z">
            <w:rPr>
              <w:rStyle w:val="Q"/>
              <w:rFonts w:ascii="David" w:eastAsia="David" w:hAnsi="David" w:cs="David"/>
              <w:rtl/>
            </w:rPr>
          </w:rPrChange>
        </w:rPr>
        <w:t xml:space="preserve"> </w:t>
      </w:r>
      <w:r w:rsidR="009C2B09" w:rsidRPr="00A90D62">
        <w:rPr>
          <w:rStyle w:val="Q"/>
          <w:rFonts w:ascii="David" w:hAnsi="David" w:cs="David"/>
          <w:sz w:val="28"/>
          <w:szCs w:val="28"/>
          <w:rtl/>
          <w:rPrChange w:id="9220" w:author="אברהם" w:date="2012-11-23T10:23:00Z">
            <w:rPr>
              <w:rStyle w:val="Q"/>
              <w:rFonts w:ascii="David" w:hAnsi="David" w:cs="David"/>
              <w:rtl/>
            </w:rPr>
          </w:rPrChange>
        </w:rPr>
        <w:t xml:space="preserve">ש: </w:t>
      </w:r>
      <w:r w:rsidR="009C2B09" w:rsidRPr="008A508F">
        <w:rPr>
          <w:position w:val="-5"/>
          <w:sz w:val="28"/>
          <w:szCs w:val="28"/>
        </w:rPr>
        <w:object w:dxaOrig="1560" w:dyaOrig="380">
          <v:shape id="_x0000_i1030" type="#_x0000_t75" style="width:76.4pt;height:17.55pt" o:ole="" filled="t">
            <v:fill color2="black"/>
            <v:imagedata r:id="rId34" o:title=""/>
          </v:shape>
          <o:OLEObject Type="Embed" ProgID="MathType" ShapeID="_x0000_i1030" DrawAspect="Content" ObjectID="_1416633869" r:id="rId35"/>
        </w:object>
      </w:r>
      <w:r w:rsidR="009C2B09" w:rsidRPr="00A90D62">
        <w:rPr>
          <w:rStyle w:val="Q"/>
          <w:rFonts w:ascii="David" w:hAnsi="David" w:cs="David"/>
          <w:sz w:val="28"/>
          <w:szCs w:val="28"/>
          <w:rtl/>
          <w:rPrChange w:id="9221" w:author="אברהם" w:date="2012-11-23T10:23:00Z">
            <w:rPr>
              <w:rStyle w:val="Q"/>
              <w:rFonts w:ascii="David" w:hAnsi="David" w:cs="David"/>
              <w:rtl/>
            </w:rPr>
          </w:rPrChange>
        </w:rPr>
        <w:t>.</w:t>
      </w:r>
    </w:p>
    <w:p w:rsidR="009C2B09" w:rsidRPr="00A90D62" w:rsidRDefault="009C2B09" w:rsidP="009C2B09">
      <w:pPr>
        <w:pStyle w:val="a1"/>
        <w:bidi/>
        <w:rPr>
          <w:rStyle w:val="Q"/>
          <w:rFonts w:ascii="David" w:hAnsi="David" w:cs="David"/>
          <w:sz w:val="28"/>
          <w:szCs w:val="28"/>
          <w:rtl/>
          <w:rPrChange w:id="9222" w:author="אברהם" w:date="2012-11-23T10:23:00Z">
            <w:rPr>
              <w:rStyle w:val="Q"/>
              <w:rFonts w:ascii="David" w:hAnsi="David" w:cs="David"/>
              <w:rtl/>
            </w:rPr>
          </w:rPrChange>
        </w:rPr>
      </w:pPr>
      <w:r w:rsidRPr="00A90D62">
        <w:rPr>
          <w:rStyle w:val="Q"/>
          <w:rFonts w:ascii="David" w:hAnsi="David" w:cs="David"/>
          <w:sz w:val="28"/>
          <w:szCs w:val="28"/>
          <w:rtl/>
          <w:rPrChange w:id="9223"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9224"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225" w:author="אברהם" w:date="2012-11-23T10:23:00Z">
            <w:rPr>
              <w:rStyle w:val="Q"/>
              <w:rFonts w:ascii="David" w:hAnsi="David" w:cs="David"/>
            </w:rPr>
          </w:rPrChange>
        </w:rPr>
        <w:t>L&gt;N</w:t>
      </w:r>
      <w:r w:rsidRPr="00A90D62">
        <w:rPr>
          <w:rStyle w:val="Q"/>
          <w:rFonts w:ascii="David" w:hAnsi="David" w:cs="David"/>
          <w:sz w:val="28"/>
          <w:szCs w:val="28"/>
          <w:rtl/>
          <w:rPrChange w:id="9226" w:author="אברהם" w:date="2012-11-23T10:23:00Z">
            <w:rPr>
              <w:rStyle w:val="Q"/>
              <w:rFonts w:ascii="David" w:hAnsi="David" w:cs="David"/>
              <w:rtl/>
            </w:rPr>
          </w:rPrChange>
        </w:rPr>
        <w:t>, היחס</w:t>
      </w:r>
      <w:r w:rsidRPr="008A508F">
        <w:rPr>
          <w:position w:val="-2"/>
          <w:sz w:val="28"/>
          <w:szCs w:val="28"/>
        </w:rPr>
        <w:object w:dxaOrig="600" w:dyaOrig="320">
          <v:shape id="_x0000_i1031" type="#_x0000_t75" style="width:30.05pt;height:15.05pt" o:ole="" filled="t">
            <v:fill color2="black"/>
            <v:imagedata r:id="rId36" o:title=""/>
          </v:shape>
          <o:OLEObject Type="Embed" ProgID="MathType" ShapeID="_x0000_i1031" DrawAspect="Content" ObjectID="_1416633870" r:id="rId37"/>
        </w:object>
      </w:r>
      <w:r w:rsidRPr="00A90D62">
        <w:rPr>
          <w:rStyle w:val="Q"/>
          <w:rFonts w:ascii="David" w:eastAsia="David" w:hAnsi="David" w:cs="David"/>
          <w:sz w:val="28"/>
          <w:szCs w:val="28"/>
          <w:rtl/>
          <w:rPrChange w:id="92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28" w:author="אברהם" w:date="2012-11-23T10:23:00Z">
            <w:rPr>
              <w:rStyle w:val="Q"/>
              <w:rFonts w:ascii="David" w:hAnsi="David" w:cs="David"/>
              <w:rtl/>
            </w:rPr>
          </w:rPrChange>
        </w:rPr>
        <w:t>קטן</w:t>
      </w:r>
      <w:r w:rsidRPr="00A90D62">
        <w:rPr>
          <w:rStyle w:val="Q"/>
          <w:rFonts w:ascii="David" w:eastAsia="David" w:hAnsi="David" w:cs="David"/>
          <w:sz w:val="28"/>
          <w:szCs w:val="28"/>
          <w:rtl/>
          <w:rPrChange w:id="92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30" w:author="אברהם" w:date="2012-11-23T10:23:00Z">
            <w:rPr>
              <w:rStyle w:val="Q"/>
              <w:rFonts w:ascii="David" w:hAnsi="David" w:cs="David"/>
              <w:rtl/>
            </w:rPr>
          </w:rPrChange>
        </w:rPr>
        <w:t>מ-</w:t>
      </w:r>
      <w:r w:rsidRPr="00A90D62">
        <w:rPr>
          <w:rStyle w:val="Q"/>
          <w:rFonts w:ascii="David" w:hAnsi="David" w:cs="David"/>
          <w:sz w:val="28"/>
          <w:szCs w:val="28"/>
          <w:rPrChange w:id="9231" w:author="אברהם" w:date="2012-11-23T10:23:00Z">
            <w:rPr>
              <w:rStyle w:val="Q"/>
              <w:rFonts w:ascii="David" w:hAnsi="David" w:cs="David"/>
            </w:rPr>
          </w:rPrChange>
        </w:rPr>
        <w:t>1</w:t>
      </w:r>
      <w:r w:rsidRPr="00A90D62">
        <w:rPr>
          <w:rStyle w:val="Q"/>
          <w:rFonts w:ascii="David" w:hAnsi="David" w:cs="David"/>
          <w:sz w:val="28"/>
          <w:szCs w:val="28"/>
          <w:rtl/>
          <w:rPrChange w:id="9232" w:author="אברהם" w:date="2012-11-23T10:23:00Z">
            <w:rPr>
              <w:rStyle w:val="Q"/>
              <w:rFonts w:ascii="David" w:hAnsi="David" w:cs="David"/>
              <w:rtl/>
            </w:rPr>
          </w:rPrChange>
        </w:rPr>
        <w:t>, ומכאן</w:t>
      </w:r>
      <w:r w:rsidRPr="00A90D62">
        <w:rPr>
          <w:rStyle w:val="Q"/>
          <w:rFonts w:ascii="David" w:eastAsia="David" w:hAnsi="David" w:cs="David"/>
          <w:sz w:val="28"/>
          <w:szCs w:val="28"/>
          <w:rtl/>
          <w:rPrChange w:id="92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34" w:author="אברהם" w:date="2012-11-23T10:23:00Z">
            <w:rPr>
              <w:rStyle w:val="Q"/>
              <w:rFonts w:ascii="David" w:hAnsi="David" w:cs="David"/>
              <w:rtl/>
            </w:rPr>
          </w:rPrChange>
        </w:rPr>
        <w:t>שמספר</w:t>
      </w:r>
      <w:r w:rsidRPr="00A90D62">
        <w:rPr>
          <w:rStyle w:val="Q"/>
          <w:rFonts w:ascii="David" w:eastAsia="David" w:hAnsi="David" w:cs="David"/>
          <w:sz w:val="28"/>
          <w:szCs w:val="28"/>
          <w:rtl/>
          <w:rPrChange w:id="92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36" w:author="אברהם" w:date="2012-11-23T10:23:00Z">
            <w:rPr>
              <w:rStyle w:val="Q"/>
              <w:rFonts w:ascii="David" w:hAnsi="David" w:cs="David"/>
              <w:rtl/>
            </w:rPr>
          </w:rPrChange>
        </w:rPr>
        <w:t>חסרי-הנחלה</w:t>
      </w:r>
      <w:r w:rsidRPr="00A90D62">
        <w:rPr>
          <w:rStyle w:val="Q"/>
          <w:rFonts w:ascii="David" w:eastAsia="David" w:hAnsi="David" w:cs="David"/>
          <w:sz w:val="28"/>
          <w:szCs w:val="28"/>
          <w:rtl/>
          <w:rPrChange w:id="92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38" w:author="אברהם" w:date="2012-11-23T10:23:00Z">
            <w:rPr>
              <w:rStyle w:val="Q"/>
              <w:rFonts w:ascii="David" w:hAnsi="David" w:cs="David"/>
              <w:rtl/>
            </w:rPr>
          </w:rPrChange>
        </w:rPr>
        <w:t>קטן</w:t>
      </w:r>
      <w:r w:rsidRPr="00A90D62">
        <w:rPr>
          <w:rStyle w:val="Q"/>
          <w:rFonts w:ascii="David" w:eastAsia="David" w:hAnsi="David" w:cs="David"/>
          <w:sz w:val="28"/>
          <w:szCs w:val="28"/>
          <w:rtl/>
          <w:rPrChange w:id="92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40" w:author="אברהם" w:date="2012-11-23T10:23:00Z">
            <w:rPr>
              <w:rStyle w:val="Q"/>
              <w:rFonts w:ascii="David" w:hAnsi="David" w:cs="David"/>
              <w:rtl/>
            </w:rPr>
          </w:rPrChange>
        </w:rPr>
        <w:t>בקצב</w:t>
      </w:r>
      <w:r w:rsidRPr="00A90D62">
        <w:rPr>
          <w:rStyle w:val="Q"/>
          <w:rFonts w:ascii="David" w:eastAsia="David" w:hAnsi="David" w:cs="David"/>
          <w:sz w:val="28"/>
          <w:szCs w:val="28"/>
          <w:rtl/>
          <w:rPrChange w:id="9241"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9242" w:author="אברהם" w:date="2012-11-23T10:23:00Z">
            <w:rPr>
              <w:rStyle w:val="Q"/>
              <w:rFonts w:ascii="David" w:hAnsi="David" w:cs="David"/>
              <w:b/>
              <w:bCs/>
              <w:rtl/>
            </w:rPr>
          </w:rPrChange>
        </w:rPr>
        <w:t>מעריכי</w:t>
      </w:r>
      <w:r w:rsidRPr="00A90D62">
        <w:rPr>
          <w:rStyle w:val="Q"/>
          <w:rFonts w:ascii="David" w:eastAsia="David" w:hAnsi="David" w:cs="David"/>
          <w:sz w:val="28"/>
          <w:szCs w:val="28"/>
          <w:rtl/>
          <w:rPrChange w:id="9243"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9244" w:author="אברהם" w:date="2012-11-23T10:23:00Z">
            <w:rPr>
              <w:rStyle w:val="Q"/>
              <w:rFonts w:ascii="David" w:hAnsi="David" w:cs="David"/>
              <w:rtl/>
            </w:rPr>
          </w:rPrChange>
        </w:rPr>
        <w:t>שהוא, אסימפטוטית, הרבה</w:t>
      </w:r>
      <w:r w:rsidRPr="00A90D62">
        <w:rPr>
          <w:rStyle w:val="Q"/>
          <w:rFonts w:ascii="David" w:eastAsia="David" w:hAnsi="David" w:cs="David"/>
          <w:sz w:val="28"/>
          <w:szCs w:val="28"/>
          <w:rtl/>
          <w:rPrChange w:id="92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46"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92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48" w:author="אברהם" w:date="2012-11-23T10:23:00Z">
            <w:rPr>
              <w:rStyle w:val="Q"/>
              <w:rFonts w:ascii="David" w:hAnsi="David" w:cs="David"/>
              <w:rtl/>
            </w:rPr>
          </w:rPrChange>
        </w:rPr>
        <w:t>מהיר</w:t>
      </w:r>
      <w:r w:rsidRPr="00A90D62">
        <w:rPr>
          <w:rStyle w:val="Q"/>
          <w:rFonts w:ascii="David" w:eastAsia="David" w:hAnsi="David" w:cs="David"/>
          <w:sz w:val="28"/>
          <w:szCs w:val="28"/>
          <w:rtl/>
          <w:rPrChange w:id="92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50" w:author="אברהם" w:date="2012-11-23T10:23:00Z">
            <w:rPr>
              <w:rStyle w:val="Q"/>
              <w:rFonts w:ascii="David" w:hAnsi="David" w:cs="David"/>
              <w:rtl/>
            </w:rPr>
          </w:rPrChange>
        </w:rPr>
        <w:t>מקצב</w:t>
      </w:r>
      <w:r w:rsidRPr="00A90D62">
        <w:rPr>
          <w:rStyle w:val="Q"/>
          <w:rFonts w:ascii="David" w:eastAsia="David" w:hAnsi="David" w:cs="David"/>
          <w:sz w:val="28"/>
          <w:szCs w:val="28"/>
          <w:rtl/>
          <w:rPrChange w:id="92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52" w:author="אברהם" w:date="2012-11-23T10:23:00Z">
            <w:rPr>
              <w:rStyle w:val="Q"/>
              <w:rFonts w:ascii="David" w:hAnsi="David" w:cs="David"/>
              <w:rtl/>
            </w:rPr>
          </w:rPrChange>
        </w:rPr>
        <w:t>הירידה</w:t>
      </w:r>
      <w:r w:rsidRPr="00A90D62">
        <w:rPr>
          <w:rStyle w:val="Q"/>
          <w:rFonts w:ascii="David" w:eastAsia="David" w:hAnsi="David" w:cs="David"/>
          <w:sz w:val="28"/>
          <w:szCs w:val="28"/>
          <w:rtl/>
          <w:rPrChange w:id="92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54"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92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56"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2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58"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2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60" w:author="אברהם" w:date="2012-11-23T10:23:00Z">
            <w:rPr>
              <w:rStyle w:val="Q"/>
              <w:rFonts w:ascii="David" w:hAnsi="David" w:cs="David"/>
              <w:rtl/>
            </w:rPr>
          </w:rPrChange>
        </w:rPr>
        <w:t>שווה</w:t>
      </w:r>
      <w:r w:rsidRPr="00A90D62">
        <w:rPr>
          <w:rStyle w:val="Q"/>
          <w:rFonts w:ascii="David" w:eastAsia="David" w:hAnsi="David" w:cs="David"/>
          <w:sz w:val="28"/>
          <w:szCs w:val="28"/>
          <w:rtl/>
          <w:rPrChange w:id="92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62" w:author="אברהם" w:date="2012-11-23T10:23:00Z">
            <w:rPr>
              <w:rStyle w:val="Q"/>
              <w:rFonts w:ascii="David" w:hAnsi="David" w:cs="David"/>
              <w:rtl/>
            </w:rPr>
          </w:rPrChange>
        </w:rPr>
        <w:t>למספר</w:t>
      </w:r>
      <w:r w:rsidRPr="00A90D62">
        <w:rPr>
          <w:rStyle w:val="Q"/>
          <w:rFonts w:ascii="David" w:eastAsia="David" w:hAnsi="David" w:cs="David"/>
          <w:sz w:val="28"/>
          <w:szCs w:val="28"/>
          <w:rtl/>
          <w:rPrChange w:id="92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64" w:author="אברהם" w:date="2012-11-23T10:23:00Z">
            <w:rPr>
              <w:rStyle w:val="Q"/>
              <w:rFonts w:ascii="David" w:hAnsi="David" w:cs="David"/>
              <w:rtl/>
            </w:rPr>
          </w:rPrChange>
        </w:rPr>
        <w:t>האזרחים.</w:t>
      </w:r>
    </w:p>
    <w:p w:rsidR="009C2B09" w:rsidRPr="00A90D62" w:rsidRDefault="009C2B09" w:rsidP="009C2B09">
      <w:pPr>
        <w:pStyle w:val="a1"/>
        <w:bidi/>
        <w:rPr>
          <w:sz w:val="28"/>
          <w:szCs w:val="28"/>
          <w:rtl/>
          <w:rPrChange w:id="9265" w:author="אברהם" w:date="2012-11-23T10:23:00Z">
            <w:rPr>
              <w:rtl/>
            </w:rPr>
          </w:rPrChange>
        </w:rPr>
      </w:pPr>
      <w:r w:rsidRPr="00A90D62">
        <w:rPr>
          <w:rStyle w:val="Q"/>
          <w:rFonts w:ascii="David" w:hAnsi="David" w:cs="David"/>
          <w:sz w:val="28"/>
          <w:szCs w:val="28"/>
          <w:rtl/>
          <w:rPrChange w:id="9266" w:author="אברהם" w:date="2012-11-23T10:23:00Z">
            <w:rPr>
              <w:rStyle w:val="Q"/>
              <w:rFonts w:ascii="David" w:hAnsi="David" w:cs="David"/>
              <w:rtl/>
            </w:rPr>
          </w:rPrChange>
        </w:rPr>
        <w:t>הטבלה</w:t>
      </w:r>
      <w:r w:rsidRPr="00A90D62">
        <w:rPr>
          <w:rStyle w:val="Q"/>
          <w:rFonts w:ascii="David" w:eastAsia="David" w:hAnsi="David" w:cs="David"/>
          <w:sz w:val="28"/>
          <w:szCs w:val="28"/>
          <w:rtl/>
          <w:rPrChange w:id="92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68" w:author="אברהם" w:date="2012-11-23T10:23:00Z">
            <w:rPr>
              <w:rStyle w:val="Q"/>
              <w:rFonts w:ascii="David" w:hAnsi="David" w:cs="David"/>
              <w:rtl/>
            </w:rPr>
          </w:rPrChange>
        </w:rPr>
        <w:t>בצד</w:t>
      </w:r>
      <w:r w:rsidRPr="00A90D62">
        <w:rPr>
          <w:rStyle w:val="Q"/>
          <w:rFonts w:ascii="David" w:eastAsia="David" w:hAnsi="David" w:cs="David"/>
          <w:sz w:val="28"/>
          <w:szCs w:val="28"/>
          <w:rtl/>
          <w:rPrChange w:id="92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70" w:author="אברהם" w:date="2012-11-23T10:23:00Z">
            <w:rPr>
              <w:rStyle w:val="Q"/>
              <w:rFonts w:ascii="David" w:hAnsi="David" w:cs="David"/>
              <w:rtl/>
            </w:rPr>
          </w:rPrChange>
        </w:rPr>
        <w:t>שמאל</w:t>
      </w:r>
      <w:r w:rsidRPr="00A90D62">
        <w:rPr>
          <w:rStyle w:val="Q"/>
          <w:rFonts w:ascii="David" w:eastAsia="David" w:hAnsi="David" w:cs="David"/>
          <w:sz w:val="28"/>
          <w:szCs w:val="28"/>
          <w:rtl/>
          <w:rPrChange w:id="92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72" w:author="אברהם" w:date="2012-11-23T10:23:00Z">
            <w:rPr>
              <w:rStyle w:val="Q"/>
              <w:rFonts w:ascii="David" w:hAnsi="David" w:cs="David"/>
              <w:rtl/>
            </w:rPr>
          </w:rPrChange>
        </w:rPr>
        <w:t>מראה</w:t>
      </w:r>
      <w:r w:rsidRPr="00A90D62">
        <w:rPr>
          <w:rStyle w:val="Q"/>
          <w:rFonts w:ascii="David" w:eastAsia="David" w:hAnsi="David" w:cs="David"/>
          <w:sz w:val="28"/>
          <w:szCs w:val="28"/>
          <w:rtl/>
          <w:rPrChange w:id="92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74" w:author="אברהם" w:date="2012-11-23T10:23:00Z">
            <w:rPr>
              <w:rStyle w:val="Q"/>
              <w:rFonts w:ascii="David" w:hAnsi="David" w:cs="David"/>
              <w:rtl/>
            </w:rPr>
          </w:rPrChange>
        </w:rPr>
        <w:t>את</w:t>
      </w:r>
      <w:r w:rsidRPr="00A90D62">
        <w:rPr>
          <w:rStyle w:val="Q"/>
          <w:rFonts w:ascii="David" w:eastAsia="David" w:hAnsi="David" w:cs="David"/>
          <w:sz w:val="28"/>
          <w:szCs w:val="28"/>
          <w:rtl/>
          <w:rPrChange w:id="92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76"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2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78"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92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80"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92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82" w:author="אברהם" w:date="2012-11-23T10:23:00Z">
            <w:rPr>
              <w:rStyle w:val="Q"/>
              <w:rFonts w:ascii="David" w:hAnsi="David" w:cs="David"/>
              <w:rtl/>
            </w:rPr>
          </w:rPrChange>
        </w:rPr>
        <w:t>עבור</w:t>
      </w:r>
      <w:r w:rsidRPr="00A90D62">
        <w:rPr>
          <w:rStyle w:val="Q"/>
          <w:rFonts w:ascii="David" w:eastAsia="David" w:hAnsi="David" w:cs="David"/>
          <w:sz w:val="28"/>
          <w:szCs w:val="28"/>
          <w:rtl/>
          <w:rPrChange w:id="92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84" w:author="אברהם" w:date="2012-11-23T10:23:00Z">
            <w:rPr>
              <w:rStyle w:val="Q"/>
              <w:rFonts w:ascii="David" w:hAnsi="David" w:cs="David"/>
              <w:rtl/>
            </w:rPr>
          </w:rPrChange>
        </w:rPr>
        <w:t>ערכים</w:t>
      </w:r>
      <w:r w:rsidRPr="00A90D62">
        <w:rPr>
          <w:rStyle w:val="Q"/>
          <w:rFonts w:ascii="David" w:eastAsia="David" w:hAnsi="David" w:cs="David"/>
          <w:sz w:val="28"/>
          <w:szCs w:val="28"/>
          <w:rtl/>
          <w:rPrChange w:id="92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86" w:author="אברהם" w:date="2012-11-23T10:23:00Z">
            <w:rPr>
              <w:rStyle w:val="Q"/>
              <w:rFonts w:ascii="David" w:hAnsi="David" w:cs="David"/>
              <w:rtl/>
            </w:rPr>
          </w:rPrChange>
        </w:rPr>
        <w:t>שונים</w:t>
      </w:r>
      <w:r w:rsidRPr="00A90D62">
        <w:rPr>
          <w:rStyle w:val="Q"/>
          <w:rFonts w:ascii="David" w:eastAsia="David" w:hAnsi="David" w:cs="David"/>
          <w:sz w:val="28"/>
          <w:szCs w:val="28"/>
          <w:rtl/>
          <w:rPrChange w:id="92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88" w:author="אברהם" w:date="2012-11-23T10:23:00Z">
            <w:rPr>
              <w:rStyle w:val="Q"/>
              <w:rFonts w:ascii="David" w:hAnsi="David" w:cs="David"/>
              <w:rtl/>
            </w:rPr>
          </w:rPrChange>
        </w:rPr>
        <w:t>של</w:t>
      </w:r>
      <w:r w:rsidRPr="00A90D62">
        <w:rPr>
          <w:rStyle w:val="Q"/>
          <w:rFonts w:ascii="David" w:eastAsia="David" w:hAnsi="David" w:cs="David"/>
          <w:sz w:val="28"/>
          <w:szCs w:val="28"/>
          <w:rtl/>
          <w:rPrChange w:id="9289"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290" w:author="אברהם" w:date="2012-11-23T10:23:00Z">
            <w:rPr>
              <w:rStyle w:val="Q"/>
              <w:rFonts w:ascii="David" w:hAnsi="David" w:cs="David"/>
            </w:rPr>
          </w:rPrChange>
        </w:rPr>
        <w:t>L</w:t>
      </w:r>
      <w:r w:rsidRPr="00A90D62">
        <w:rPr>
          <w:rStyle w:val="Q"/>
          <w:rFonts w:ascii="David" w:hAnsi="David" w:cs="David"/>
          <w:sz w:val="28"/>
          <w:szCs w:val="28"/>
          <w:rtl/>
          <w:rPrChange w:id="9291" w:author="אברהם" w:date="2012-11-23T10:23:00Z">
            <w:rPr>
              <w:rStyle w:val="Q"/>
              <w:rFonts w:ascii="David" w:hAnsi="David" w:cs="David"/>
              <w:rtl/>
            </w:rPr>
          </w:rPrChange>
        </w:rPr>
        <w:t>, על-פי</w:t>
      </w:r>
      <w:r w:rsidRPr="00A90D62">
        <w:rPr>
          <w:rStyle w:val="Q"/>
          <w:rFonts w:ascii="David" w:eastAsia="David" w:hAnsi="David" w:cs="David"/>
          <w:sz w:val="28"/>
          <w:szCs w:val="28"/>
          <w:rtl/>
          <w:rPrChange w:id="9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93" w:author="אברהם" w:date="2012-11-23T10:23:00Z">
            <w:rPr>
              <w:rStyle w:val="Q"/>
              <w:rFonts w:ascii="David" w:hAnsi="David" w:cs="David"/>
              <w:rtl/>
            </w:rPr>
          </w:rPrChange>
        </w:rPr>
        <w:t>הנוסחה</w:t>
      </w:r>
      <w:r w:rsidRPr="00A90D62">
        <w:rPr>
          <w:rStyle w:val="Q"/>
          <w:rFonts w:ascii="David" w:eastAsia="David" w:hAnsi="David" w:cs="David"/>
          <w:sz w:val="28"/>
          <w:szCs w:val="28"/>
          <w:rtl/>
          <w:rPrChange w:id="92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95" w:author="אברהם" w:date="2012-11-23T10:23:00Z">
            <w:rPr>
              <w:rStyle w:val="Q"/>
              <w:rFonts w:ascii="David" w:hAnsi="David" w:cs="David"/>
              <w:rtl/>
            </w:rPr>
          </w:rPrChange>
        </w:rPr>
        <w:t>התיאורטית. כאשר</w:t>
      </w:r>
      <w:r w:rsidRPr="00A90D62">
        <w:rPr>
          <w:rStyle w:val="Q"/>
          <w:rFonts w:ascii="David" w:eastAsia="David" w:hAnsi="David" w:cs="David"/>
          <w:sz w:val="28"/>
          <w:szCs w:val="28"/>
          <w:rtl/>
          <w:rPrChange w:id="92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97"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2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299"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3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01"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93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03" w:author="אברהם" w:date="2012-11-23T10:23:00Z">
            <w:rPr>
              <w:rStyle w:val="Q"/>
              <w:rFonts w:ascii="David" w:hAnsi="David" w:cs="David"/>
              <w:rtl/>
            </w:rPr>
          </w:rPrChange>
        </w:rPr>
        <w:t>כפליים</w:t>
      </w:r>
      <w:r w:rsidRPr="00A90D62">
        <w:rPr>
          <w:rStyle w:val="Q"/>
          <w:rFonts w:ascii="David" w:eastAsia="David" w:hAnsi="David" w:cs="David"/>
          <w:sz w:val="28"/>
          <w:szCs w:val="28"/>
          <w:rtl/>
          <w:rPrChange w:id="93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05" w:author="אברהם" w:date="2012-11-23T10:23:00Z">
            <w:rPr>
              <w:rStyle w:val="Q"/>
              <w:rFonts w:ascii="David" w:hAnsi="David" w:cs="David"/>
              <w:rtl/>
            </w:rPr>
          </w:rPrChange>
        </w:rPr>
        <w:t>ממספר</w:t>
      </w:r>
      <w:r w:rsidRPr="00A90D62">
        <w:rPr>
          <w:rStyle w:val="Q"/>
          <w:rFonts w:ascii="David" w:eastAsia="David" w:hAnsi="David" w:cs="David"/>
          <w:sz w:val="28"/>
          <w:szCs w:val="28"/>
          <w:rtl/>
          <w:rPrChange w:id="93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07" w:author="אברהם" w:date="2012-11-23T10:23:00Z">
            <w:rPr>
              <w:rStyle w:val="Q"/>
              <w:rFonts w:ascii="David" w:hAnsi="David" w:cs="David"/>
              <w:rtl/>
            </w:rPr>
          </w:rPrChange>
        </w:rPr>
        <w:t>האזרחים, מספר</w:t>
      </w:r>
      <w:r w:rsidRPr="00A90D62">
        <w:rPr>
          <w:rStyle w:val="Q"/>
          <w:rFonts w:ascii="David" w:eastAsia="David" w:hAnsi="David" w:cs="David"/>
          <w:sz w:val="28"/>
          <w:szCs w:val="28"/>
          <w:rtl/>
          <w:rPrChange w:id="93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09"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93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11"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93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13" w:author="אברהם" w:date="2012-11-23T10:23:00Z">
            <w:rPr>
              <w:rStyle w:val="Q"/>
              <w:rFonts w:ascii="David" w:hAnsi="David" w:cs="David"/>
              <w:rtl/>
            </w:rPr>
          </w:rPrChange>
        </w:rPr>
        <w:t>בכל</w:t>
      </w:r>
      <w:r w:rsidRPr="00A90D62">
        <w:rPr>
          <w:rStyle w:val="Q"/>
          <w:rFonts w:ascii="David" w:eastAsia="David" w:hAnsi="David" w:cs="David"/>
          <w:sz w:val="28"/>
          <w:szCs w:val="28"/>
          <w:rtl/>
          <w:rPrChange w:id="93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15" w:author="אברהם" w:date="2012-11-23T10:23:00Z">
            <w:rPr>
              <w:rStyle w:val="Q"/>
              <w:rFonts w:ascii="David" w:hAnsi="David" w:cs="David"/>
              <w:rtl/>
            </w:rPr>
          </w:rPrChange>
        </w:rPr>
        <w:t>יובל</w:t>
      </w:r>
      <w:r w:rsidRPr="00A90D62">
        <w:rPr>
          <w:rStyle w:val="Q"/>
          <w:rFonts w:ascii="David" w:eastAsia="David" w:hAnsi="David" w:cs="David"/>
          <w:sz w:val="28"/>
          <w:szCs w:val="28"/>
          <w:rtl/>
          <w:rPrChange w:id="93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17" w:author="אברהם" w:date="2012-11-23T10:23:00Z">
            <w:rPr>
              <w:rStyle w:val="Q"/>
              <w:rFonts w:ascii="David" w:hAnsi="David" w:cs="David"/>
              <w:rtl/>
            </w:rPr>
          </w:rPrChange>
        </w:rPr>
        <w:t>קטן</w:t>
      </w:r>
      <w:r w:rsidRPr="00A90D62">
        <w:rPr>
          <w:rStyle w:val="Q"/>
          <w:rFonts w:ascii="David" w:eastAsia="David" w:hAnsi="David" w:cs="David"/>
          <w:sz w:val="28"/>
          <w:szCs w:val="28"/>
          <w:rtl/>
          <w:rPrChange w:id="93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19" w:author="אברהם" w:date="2012-11-23T10:23:00Z">
            <w:rPr>
              <w:rStyle w:val="Q"/>
              <w:rFonts w:ascii="David" w:hAnsi="David" w:cs="David"/>
              <w:rtl/>
            </w:rPr>
          </w:rPrChange>
        </w:rPr>
        <w:t>בערך</w:t>
      </w:r>
      <w:r w:rsidRPr="00A90D62">
        <w:rPr>
          <w:rStyle w:val="Q"/>
          <w:rFonts w:ascii="David" w:eastAsia="David" w:hAnsi="David" w:cs="David"/>
          <w:sz w:val="28"/>
          <w:szCs w:val="28"/>
          <w:rtl/>
          <w:rPrChange w:id="93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21" w:author="אברהם" w:date="2012-11-23T10:23:00Z">
            <w:rPr>
              <w:rStyle w:val="Q"/>
              <w:rFonts w:ascii="David" w:hAnsi="David" w:cs="David"/>
              <w:rtl/>
            </w:rPr>
          </w:rPrChange>
        </w:rPr>
        <w:t>פי</w:t>
      </w:r>
      <w:r w:rsidRPr="00A90D62">
        <w:rPr>
          <w:rStyle w:val="Q"/>
          <w:rFonts w:ascii="David" w:eastAsia="David" w:hAnsi="David" w:cs="David"/>
          <w:sz w:val="28"/>
          <w:szCs w:val="28"/>
          <w:rtl/>
          <w:rPrChange w:id="9322"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323" w:author="אברהם" w:date="2012-11-23T10:23:00Z">
            <w:rPr>
              <w:rStyle w:val="Q"/>
              <w:rFonts w:ascii="David" w:hAnsi="David" w:cs="David"/>
            </w:rPr>
          </w:rPrChange>
        </w:rPr>
        <w:t>7</w:t>
      </w:r>
      <w:r w:rsidRPr="00A90D62">
        <w:rPr>
          <w:rStyle w:val="Q"/>
          <w:rFonts w:ascii="David" w:hAnsi="David" w:cs="David"/>
          <w:sz w:val="28"/>
          <w:szCs w:val="28"/>
          <w:rtl/>
          <w:rPrChange w:id="9324" w:author="אברהם" w:date="2012-11-23T10:23:00Z">
            <w:rPr>
              <w:rStyle w:val="Q"/>
              <w:rFonts w:ascii="David" w:hAnsi="David" w:cs="David"/>
              <w:rtl/>
            </w:rPr>
          </w:rPrChange>
        </w:rPr>
        <w:t xml:space="preserve"> מביובל</w:t>
      </w:r>
      <w:r w:rsidRPr="00A90D62">
        <w:rPr>
          <w:rStyle w:val="Q"/>
          <w:rFonts w:ascii="David" w:eastAsia="David" w:hAnsi="David" w:cs="David"/>
          <w:sz w:val="28"/>
          <w:szCs w:val="28"/>
          <w:rtl/>
          <w:rPrChange w:id="93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26" w:author="אברהם" w:date="2012-11-23T10:23:00Z">
            <w:rPr>
              <w:rStyle w:val="Q"/>
              <w:rFonts w:ascii="David" w:hAnsi="David" w:cs="David"/>
              <w:rtl/>
            </w:rPr>
          </w:rPrChange>
        </w:rPr>
        <w:t>הקודם, והמשק</w:t>
      </w:r>
      <w:r w:rsidRPr="00A90D62">
        <w:rPr>
          <w:rStyle w:val="Q"/>
          <w:rFonts w:ascii="David" w:eastAsia="David" w:hAnsi="David" w:cs="David"/>
          <w:sz w:val="28"/>
          <w:szCs w:val="28"/>
          <w:rtl/>
          <w:rPrChange w:id="93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28" w:author="אברהם" w:date="2012-11-23T10:23:00Z">
            <w:rPr>
              <w:rStyle w:val="Q"/>
              <w:rFonts w:ascii="David" w:hAnsi="David" w:cs="David"/>
              <w:rtl/>
            </w:rPr>
          </w:rPrChange>
        </w:rPr>
        <w:t>מגיע</w:t>
      </w:r>
      <w:r w:rsidRPr="00A90D62">
        <w:rPr>
          <w:rStyle w:val="Q"/>
          <w:rFonts w:ascii="David" w:eastAsia="David" w:hAnsi="David" w:cs="David"/>
          <w:sz w:val="28"/>
          <w:szCs w:val="28"/>
          <w:rtl/>
          <w:rPrChange w:id="93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30" w:author="אברהם" w:date="2012-11-23T10:23:00Z">
            <w:rPr>
              <w:rStyle w:val="Q"/>
              <w:rFonts w:ascii="David" w:hAnsi="David" w:cs="David"/>
              <w:rtl/>
            </w:rPr>
          </w:rPrChange>
        </w:rPr>
        <w:t>תוך</w:t>
      </w:r>
      <w:r w:rsidRPr="00A90D62">
        <w:rPr>
          <w:rStyle w:val="Q"/>
          <w:rFonts w:ascii="David" w:eastAsia="David" w:hAnsi="David" w:cs="David"/>
          <w:sz w:val="28"/>
          <w:szCs w:val="28"/>
          <w:rtl/>
          <w:rPrChange w:id="9331"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332" w:author="אברהם" w:date="2012-11-23T10:23:00Z">
            <w:rPr>
              <w:rStyle w:val="Q"/>
              <w:rFonts w:ascii="David" w:hAnsi="David" w:cs="David"/>
            </w:rPr>
          </w:rPrChange>
        </w:rPr>
        <w:t>4</w:t>
      </w:r>
      <w:r w:rsidRPr="00A90D62">
        <w:rPr>
          <w:rStyle w:val="Q"/>
          <w:rFonts w:ascii="David" w:hAnsi="David" w:cs="David"/>
          <w:sz w:val="28"/>
          <w:szCs w:val="28"/>
          <w:rtl/>
          <w:rPrChange w:id="9333" w:author="אברהם" w:date="2012-11-23T10:23:00Z">
            <w:rPr>
              <w:rStyle w:val="Q"/>
              <w:rFonts w:ascii="David" w:hAnsi="David" w:cs="David"/>
              <w:rtl/>
            </w:rPr>
          </w:rPrChange>
        </w:rPr>
        <w:t xml:space="preserve"> יובלים</w:t>
      </w:r>
      <w:r w:rsidRPr="00A90D62">
        <w:rPr>
          <w:rStyle w:val="Q"/>
          <w:rFonts w:ascii="David" w:eastAsia="David" w:hAnsi="David" w:cs="David"/>
          <w:sz w:val="28"/>
          <w:szCs w:val="28"/>
          <w:rtl/>
          <w:rPrChange w:id="93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35" w:author="אברהם" w:date="2012-11-23T10:23:00Z">
            <w:rPr>
              <w:rStyle w:val="Q"/>
              <w:rFonts w:ascii="David" w:hAnsi="David" w:cs="David"/>
              <w:rtl/>
            </w:rPr>
          </w:rPrChange>
        </w:rPr>
        <w:t>למצב</w:t>
      </w:r>
      <w:r w:rsidRPr="00A90D62">
        <w:rPr>
          <w:rStyle w:val="Q"/>
          <w:rFonts w:ascii="David" w:eastAsia="David" w:hAnsi="David" w:cs="David"/>
          <w:sz w:val="28"/>
          <w:szCs w:val="28"/>
          <w:rtl/>
          <w:rPrChange w:id="93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37" w:author="אברהם" w:date="2012-11-23T10:23:00Z">
            <w:rPr>
              <w:rStyle w:val="Q"/>
              <w:rFonts w:ascii="David" w:hAnsi="David" w:cs="David"/>
              <w:rtl/>
            </w:rPr>
          </w:rPrChange>
        </w:rPr>
        <w:t>שבו</w:t>
      </w:r>
      <w:r w:rsidRPr="00A90D62">
        <w:rPr>
          <w:rStyle w:val="Q"/>
          <w:rFonts w:ascii="David" w:eastAsia="David" w:hAnsi="David" w:cs="David"/>
          <w:sz w:val="28"/>
          <w:szCs w:val="28"/>
          <w:rtl/>
          <w:rPrChange w:id="93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39" w:author="אברהם" w:date="2012-11-23T10:23:00Z">
            <w:rPr>
              <w:rStyle w:val="Q"/>
              <w:rFonts w:ascii="David" w:hAnsi="David" w:cs="David"/>
              <w:rtl/>
            </w:rPr>
          </w:rPrChange>
        </w:rPr>
        <w:t>פחות</w:t>
      </w:r>
      <w:r w:rsidRPr="00A90D62">
        <w:rPr>
          <w:rStyle w:val="Q"/>
          <w:rFonts w:ascii="David" w:eastAsia="David" w:hAnsi="David" w:cs="David"/>
          <w:sz w:val="28"/>
          <w:szCs w:val="28"/>
          <w:rtl/>
          <w:rPrChange w:id="93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41" w:author="אברהם" w:date="2012-11-23T10:23:00Z">
            <w:rPr>
              <w:rStyle w:val="Q"/>
              <w:rFonts w:ascii="David" w:hAnsi="David" w:cs="David"/>
              <w:rtl/>
            </w:rPr>
          </w:rPrChange>
        </w:rPr>
        <w:t>מחצי</w:t>
      </w:r>
      <w:r w:rsidRPr="00A90D62">
        <w:rPr>
          <w:rStyle w:val="Q"/>
          <w:rFonts w:ascii="David" w:eastAsia="David" w:hAnsi="David" w:cs="David"/>
          <w:sz w:val="28"/>
          <w:szCs w:val="28"/>
          <w:rtl/>
          <w:rPrChange w:id="93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43" w:author="אברהם" w:date="2012-11-23T10:23:00Z">
            <w:rPr>
              <w:rStyle w:val="Q"/>
              <w:rFonts w:ascii="David" w:hAnsi="David" w:cs="David"/>
              <w:rtl/>
            </w:rPr>
          </w:rPrChange>
        </w:rPr>
        <w:t>אלפית</w:t>
      </w:r>
      <w:r w:rsidRPr="00A90D62">
        <w:rPr>
          <w:rStyle w:val="Q"/>
          <w:rFonts w:ascii="David" w:eastAsia="David" w:hAnsi="David" w:cs="David"/>
          <w:sz w:val="28"/>
          <w:szCs w:val="28"/>
          <w:rtl/>
          <w:rPrChange w:id="93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45" w:author="אברהם" w:date="2012-11-23T10:23:00Z">
            <w:rPr>
              <w:rStyle w:val="Q"/>
              <w:rFonts w:ascii="David" w:hAnsi="David" w:cs="David"/>
              <w:rtl/>
            </w:rPr>
          </w:rPrChange>
        </w:rPr>
        <w:t>מהאזרחים</w:t>
      </w:r>
      <w:r w:rsidRPr="00A90D62">
        <w:rPr>
          <w:rStyle w:val="Q"/>
          <w:rFonts w:ascii="David" w:eastAsia="David" w:hAnsi="David" w:cs="David"/>
          <w:sz w:val="28"/>
          <w:szCs w:val="28"/>
          <w:rtl/>
          <w:rPrChange w:id="93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47" w:author="אברהם" w:date="2012-11-23T10:23:00Z">
            <w:rPr>
              <w:rStyle w:val="Q"/>
              <w:rFonts w:ascii="David" w:hAnsi="David" w:cs="David"/>
              <w:rtl/>
            </w:rPr>
          </w:rPrChange>
        </w:rPr>
        <w:t>הם</w:t>
      </w:r>
      <w:r w:rsidRPr="00A90D62">
        <w:rPr>
          <w:rStyle w:val="Q"/>
          <w:rFonts w:ascii="David" w:eastAsia="David" w:hAnsi="David" w:cs="David"/>
          <w:sz w:val="28"/>
          <w:szCs w:val="28"/>
          <w:rtl/>
          <w:rPrChange w:id="93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49"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93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351" w:author="אברהם" w:date="2012-11-23T10:23:00Z">
            <w:rPr>
              <w:rStyle w:val="Q"/>
              <w:rFonts w:ascii="David" w:hAnsi="David" w:cs="David"/>
              <w:rtl/>
            </w:rPr>
          </w:rPrChange>
        </w:rPr>
        <w:t>נחלה.</w:t>
      </w:r>
    </w:p>
    <w:p w:rsidR="009C2B09" w:rsidRPr="00A90D62" w:rsidRDefault="009C2B09" w:rsidP="009C2B09">
      <w:pPr>
        <w:pStyle w:val="a1"/>
        <w:bidi/>
        <w:rPr>
          <w:sz w:val="28"/>
          <w:szCs w:val="28"/>
          <w:rtl/>
          <w:rPrChange w:id="9352" w:author="אברהם" w:date="2012-11-23T10:23:00Z">
            <w:rPr>
              <w:rtl/>
            </w:rPr>
          </w:rPrChange>
        </w:rPr>
      </w:pPr>
    </w:p>
    <w:p w:rsidR="009C2B09" w:rsidRPr="00A90D62" w:rsidRDefault="009C2B09" w:rsidP="009C2B09">
      <w:pPr>
        <w:pStyle w:val="a1"/>
        <w:bidi/>
        <w:rPr>
          <w:sz w:val="28"/>
          <w:szCs w:val="28"/>
          <w:rPrChange w:id="9353" w:author="אברהם" w:date="2012-11-23T10:23:00Z">
            <w:rPr/>
          </w:rPrChange>
        </w:rPr>
      </w:pPr>
      <w:r w:rsidRPr="00A90D62">
        <w:rPr>
          <w:rFonts w:ascii="David" w:hAnsi="David" w:cs="David"/>
          <w:sz w:val="28"/>
          <w:szCs w:val="28"/>
          <w:rtl/>
          <w:rPrChange w:id="9354" w:author="אברהם" w:date="2012-11-23T10:23:00Z">
            <w:rPr>
              <w:rFonts w:ascii="David" w:hAnsi="David" w:cs="David"/>
              <w:rtl/>
            </w:rPr>
          </w:rPrChange>
        </w:rPr>
        <w:t>שנית, נבדוק</w:t>
      </w:r>
      <w:r w:rsidRPr="00A90D62">
        <w:rPr>
          <w:rFonts w:ascii="David" w:eastAsia="David" w:hAnsi="David" w:cs="David"/>
          <w:sz w:val="28"/>
          <w:szCs w:val="28"/>
          <w:rtl/>
          <w:rPrChange w:id="9355" w:author="אברהם" w:date="2012-11-23T10:23:00Z">
            <w:rPr>
              <w:rFonts w:ascii="David" w:eastAsia="David" w:hAnsi="David" w:cs="David"/>
              <w:rtl/>
            </w:rPr>
          </w:rPrChange>
        </w:rPr>
        <w:t xml:space="preserve"> </w:t>
      </w:r>
      <w:r w:rsidRPr="00A90D62">
        <w:rPr>
          <w:rFonts w:ascii="David" w:hAnsi="David" w:cs="David"/>
          <w:sz w:val="28"/>
          <w:szCs w:val="28"/>
          <w:rtl/>
          <w:rPrChange w:id="9356" w:author="אברהם" w:date="2012-11-23T10:23:00Z">
            <w:rPr>
              <w:rFonts w:ascii="David" w:hAnsi="David" w:cs="David"/>
              <w:rtl/>
            </w:rPr>
          </w:rPrChange>
        </w:rPr>
        <w:t>את</w:t>
      </w:r>
      <w:r w:rsidRPr="00A90D62">
        <w:rPr>
          <w:rFonts w:ascii="David" w:eastAsia="David" w:hAnsi="David" w:cs="David"/>
          <w:sz w:val="28"/>
          <w:szCs w:val="28"/>
          <w:rtl/>
          <w:rPrChange w:id="9357" w:author="אברהם" w:date="2012-11-23T10:23:00Z">
            <w:rPr>
              <w:rFonts w:ascii="David" w:eastAsia="David" w:hAnsi="David" w:cs="David"/>
              <w:rtl/>
            </w:rPr>
          </w:rPrChange>
        </w:rPr>
        <w:t xml:space="preserve"> </w:t>
      </w:r>
      <w:r w:rsidRPr="00A90D62">
        <w:rPr>
          <w:rFonts w:ascii="David" w:hAnsi="David" w:cs="David"/>
          <w:sz w:val="28"/>
          <w:szCs w:val="28"/>
          <w:rtl/>
          <w:rPrChange w:id="9358" w:author="אברהם" w:date="2012-11-23T10:23:00Z">
            <w:rPr>
              <w:rFonts w:ascii="David" w:hAnsi="David" w:cs="David"/>
              <w:rtl/>
            </w:rPr>
          </w:rPrChange>
        </w:rPr>
        <w:t>השפעת</w:t>
      </w:r>
      <w:r w:rsidRPr="00A90D62">
        <w:rPr>
          <w:rFonts w:ascii="David" w:eastAsia="David" w:hAnsi="David" w:cs="David"/>
          <w:sz w:val="28"/>
          <w:szCs w:val="28"/>
          <w:rtl/>
          <w:rPrChange w:id="9359" w:author="אברהם" w:date="2012-11-23T10:23:00Z">
            <w:rPr>
              <w:rFonts w:ascii="David" w:eastAsia="David" w:hAnsi="David" w:cs="David"/>
              <w:rtl/>
            </w:rPr>
          </w:rPrChange>
        </w:rPr>
        <w:t xml:space="preserve"> </w:t>
      </w:r>
      <w:r w:rsidRPr="00A90D62">
        <w:rPr>
          <w:rFonts w:ascii="David" w:hAnsi="David" w:cs="David"/>
          <w:sz w:val="28"/>
          <w:szCs w:val="28"/>
          <w:rtl/>
          <w:rPrChange w:id="9360" w:author="אברהם" w:date="2012-11-23T10:23:00Z">
            <w:rPr>
              <w:rFonts w:ascii="David" w:hAnsi="David" w:cs="David"/>
              <w:rtl/>
            </w:rPr>
          </w:rPrChange>
        </w:rPr>
        <w:t>ההסתברות</w:t>
      </w:r>
      <w:r w:rsidRPr="00A90D62">
        <w:rPr>
          <w:rFonts w:ascii="David" w:eastAsia="David" w:hAnsi="David" w:cs="David"/>
          <w:sz w:val="28"/>
          <w:szCs w:val="28"/>
          <w:rtl/>
          <w:rPrChange w:id="9361" w:author="אברהם" w:date="2012-11-23T10:23:00Z">
            <w:rPr>
              <w:rFonts w:ascii="David" w:eastAsia="David" w:hAnsi="David" w:cs="David"/>
              <w:rtl/>
            </w:rPr>
          </w:rPrChange>
        </w:rPr>
        <w:t xml:space="preserve"> </w:t>
      </w:r>
      <w:r w:rsidRPr="00A90D62">
        <w:rPr>
          <w:rFonts w:ascii="David" w:hAnsi="David" w:cs="David"/>
          <w:sz w:val="28"/>
          <w:szCs w:val="28"/>
          <w:rtl/>
          <w:rPrChange w:id="9362" w:author="אברהם" w:date="2012-11-23T10:23:00Z">
            <w:rPr>
              <w:rFonts w:ascii="David" w:hAnsi="David" w:cs="David"/>
              <w:rtl/>
            </w:rPr>
          </w:rPrChange>
        </w:rPr>
        <w:t>למכירת</w:t>
      </w:r>
      <w:r w:rsidRPr="00A90D62">
        <w:rPr>
          <w:rFonts w:ascii="David" w:eastAsia="David" w:hAnsi="David" w:cs="David"/>
          <w:sz w:val="28"/>
          <w:szCs w:val="28"/>
          <w:rtl/>
          <w:rPrChange w:id="9363" w:author="אברהם" w:date="2012-11-23T10:23:00Z">
            <w:rPr>
              <w:rFonts w:ascii="David" w:eastAsia="David" w:hAnsi="David" w:cs="David"/>
              <w:rtl/>
            </w:rPr>
          </w:rPrChange>
        </w:rPr>
        <w:t xml:space="preserve"> </w:t>
      </w:r>
      <w:r w:rsidRPr="00A90D62">
        <w:rPr>
          <w:rFonts w:ascii="David" w:hAnsi="David" w:cs="David"/>
          <w:sz w:val="28"/>
          <w:szCs w:val="28"/>
          <w:rtl/>
          <w:rPrChange w:id="9364" w:author="אברהם" w:date="2012-11-23T10:23:00Z">
            <w:rPr>
              <w:rFonts w:ascii="David" w:hAnsi="David" w:cs="David"/>
              <w:rtl/>
            </w:rPr>
          </w:rPrChange>
        </w:rPr>
        <w:t>נחלה</w:t>
      </w:r>
      <w:r w:rsidRPr="00A90D62">
        <w:rPr>
          <w:rFonts w:ascii="David" w:eastAsia="David" w:hAnsi="David" w:cs="David"/>
          <w:sz w:val="28"/>
          <w:szCs w:val="28"/>
          <w:rtl/>
          <w:rPrChange w:id="9365" w:author="אברהם" w:date="2012-11-23T10:23:00Z">
            <w:rPr>
              <w:rFonts w:ascii="David" w:eastAsia="David" w:hAnsi="David" w:cs="David"/>
              <w:rtl/>
            </w:rPr>
          </w:rPrChange>
        </w:rPr>
        <w:t xml:space="preserve"> </w:t>
      </w:r>
      <w:r w:rsidRPr="00A90D62">
        <w:rPr>
          <w:rFonts w:ascii="David" w:hAnsi="David" w:cs="David"/>
          <w:sz w:val="28"/>
          <w:szCs w:val="28"/>
          <w:rtl/>
          <w:rPrChange w:id="9366" w:author="אברהם" w:date="2012-11-23T10:23:00Z">
            <w:rPr>
              <w:rFonts w:ascii="David" w:hAnsi="David" w:cs="David"/>
              <w:rtl/>
            </w:rPr>
          </w:rPrChange>
        </w:rPr>
        <w:t>בין</w:t>
      </w:r>
      <w:r w:rsidRPr="00A90D62">
        <w:rPr>
          <w:rFonts w:ascii="David" w:eastAsia="David" w:hAnsi="David" w:cs="David"/>
          <w:sz w:val="28"/>
          <w:szCs w:val="28"/>
          <w:rtl/>
          <w:rPrChange w:id="9367" w:author="אברהם" w:date="2012-11-23T10:23:00Z">
            <w:rPr>
              <w:rFonts w:ascii="David" w:eastAsia="David" w:hAnsi="David" w:cs="David"/>
              <w:rtl/>
            </w:rPr>
          </w:rPrChange>
        </w:rPr>
        <w:t xml:space="preserve"> </w:t>
      </w:r>
      <w:r w:rsidRPr="00A90D62">
        <w:rPr>
          <w:rFonts w:ascii="David" w:hAnsi="David" w:cs="David"/>
          <w:sz w:val="28"/>
          <w:szCs w:val="28"/>
          <w:rtl/>
          <w:rPrChange w:id="9368" w:author="אברהם" w:date="2012-11-23T10:23:00Z">
            <w:rPr>
              <w:rFonts w:ascii="David" w:hAnsi="David" w:cs="David"/>
              <w:rtl/>
            </w:rPr>
          </w:rPrChange>
        </w:rPr>
        <w:t>יובל</w:t>
      </w:r>
      <w:r w:rsidRPr="00A90D62">
        <w:rPr>
          <w:rFonts w:ascii="David" w:eastAsia="David" w:hAnsi="David" w:cs="David"/>
          <w:sz w:val="28"/>
          <w:szCs w:val="28"/>
          <w:rtl/>
          <w:rPrChange w:id="9369" w:author="אברהם" w:date="2012-11-23T10:23:00Z">
            <w:rPr>
              <w:rFonts w:ascii="David" w:eastAsia="David" w:hAnsi="David" w:cs="David"/>
              <w:rtl/>
            </w:rPr>
          </w:rPrChange>
        </w:rPr>
        <w:t xml:space="preserve"> </w:t>
      </w:r>
      <w:r w:rsidRPr="00A90D62">
        <w:rPr>
          <w:rFonts w:ascii="David" w:hAnsi="David" w:cs="David"/>
          <w:sz w:val="28"/>
          <w:szCs w:val="28"/>
          <w:rtl/>
          <w:rPrChange w:id="9370" w:author="אברהם" w:date="2012-11-23T10:23:00Z">
            <w:rPr>
              <w:rFonts w:ascii="David" w:hAnsi="David" w:cs="David"/>
              <w:rtl/>
            </w:rPr>
          </w:rPrChange>
        </w:rPr>
        <w:t>ליובל</w:t>
      </w:r>
      <w:r w:rsidRPr="00A90D62">
        <w:rPr>
          <w:rFonts w:ascii="David" w:eastAsia="David" w:hAnsi="David" w:cs="David"/>
          <w:sz w:val="28"/>
          <w:szCs w:val="28"/>
          <w:rtl/>
          <w:rPrChange w:id="9371" w:author="אברהם" w:date="2012-11-23T10:23:00Z">
            <w:rPr>
              <w:rFonts w:ascii="David" w:eastAsia="David" w:hAnsi="David" w:cs="David"/>
              <w:rtl/>
            </w:rPr>
          </w:rPrChange>
        </w:rPr>
        <w:t xml:space="preserve"> </w:t>
      </w:r>
      <w:r w:rsidRPr="00A90D62">
        <w:rPr>
          <w:rFonts w:ascii="David" w:hAnsi="David" w:cs="David"/>
          <w:sz w:val="28"/>
          <w:szCs w:val="28"/>
          <w:rtl/>
          <w:rPrChange w:id="9372" w:author="אברהם" w:date="2012-11-23T10:23:00Z">
            <w:rPr>
              <w:rFonts w:ascii="David" w:hAnsi="David" w:cs="David"/>
              <w:rtl/>
            </w:rPr>
          </w:rPrChange>
        </w:rPr>
        <w:t>(</w:t>
      </w:r>
      <w:r w:rsidRPr="00A90D62">
        <w:rPr>
          <w:rFonts w:ascii="David" w:hAnsi="David" w:cs="David"/>
          <w:sz w:val="28"/>
          <w:szCs w:val="28"/>
          <w:rPrChange w:id="9373" w:author="אברהם" w:date="2012-11-23T10:23:00Z">
            <w:rPr>
              <w:rFonts w:ascii="David" w:hAnsi="David" w:cs="David"/>
            </w:rPr>
          </w:rPrChange>
        </w:rPr>
        <w:t>q</w:t>
      </w:r>
      <w:r w:rsidRPr="00A90D62">
        <w:rPr>
          <w:rFonts w:ascii="David" w:hAnsi="David" w:cs="David"/>
          <w:sz w:val="28"/>
          <w:szCs w:val="28"/>
          <w:rtl/>
          <w:rPrChange w:id="9374" w:author="אברהם" w:date="2012-11-23T10:23:00Z">
            <w:rPr>
              <w:rFonts w:ascii="David" w:hAnsi="David" w:cs="David"/>
              <w:rtl/>
            </w:rPr>
          </w:rPrChange>
        </w:rPr>
        <w:t>) על</w:t>
      </w:r>
      <w:r w:rsidRPr="00A90D62">
        <w:rPr>
          <w:rFonts w:ascii="David" w:eastAsia="David" w:hAnsi="David" w:cs="David"/>
          <w:sz w:val="28"/>
          <w:szCs w:val="28"/>
          <w:rtl/>
          <w:rPrChange w:id="9375" w:author="אברהם" w:date="2012-11-23T10:23:00Z">
            <w:rPr>
              <w:rFonts w:ascii="David" w:eastAsia="David" w:hAnsi="David" w:cs="David"/>
              <w:rtl/>
            </w:rPr>
          </w:rPrChange>
        </w:rPr>
        <w:t xml:space="preserve"> </w:t>
      </w:r>
      <w:r w:rsidRPr="00A90D62">
        <w:rPr>
          <w:rFonts w:ascii="David" w:hAnsi="David" w:cs="David"/>
          <w:sz w:val="28"/>
          <w:szCs w:val="28"/>
          <w:rtl/>
          <w:rPrChange w:id="9376" w:author="אברהם" w:date="2012-11-23T10:23:00Z">
            <w:rPr>
              <w:rFonts w:ascii="David" w:hAnsi="David" w:cs="David"/>
              <w:rtl/>
            </w:rPr>
          </w:rPrChange>
        </w:rPr>
        <w:t>הירידה</w:t>
      </w:r>
      <w:r w:rsidRPr="00A90D62">
        <w:rPr>
          <w:rFonts w:ascii="David" w:eastAsia="David" w:hAnsi="David" w:cs="David"/>
          <w:sz w:val="28"/>
          <w:szCs w:val="28"/>
          <w:rtl/>
          <w:rPrChange w:id="9377" w:author="אברהם" w:date="2012-11-23T10:23:00Z">
            <w:rPr>
              <w:rFonts w:ascii="David" w:eastAsia="David" w:hAnsi="David" w:cs="David"/>
              <w:rtl/>
            </w:rPr>
          </w:rPrChange>
        </w:rPr>
        <w:t xml:space="preserve"> </w:t>
      </w:r>
      <w:r w:rsidRPr="00A90D62">
        <w:rPr>
          <w:rFonts w:ascii="David" w:hAnsi="David" w:cs="David"/>
          <w:sz w:val="28"/>
          <w:szCs w:val="28"/>
          <w:rtl/>
          <w:rPrChange w:id="9378" w:author="אברהם" w:date="2012-11-23T10:23:00Z">
            <w:rPr>
              <w:rFonts w:ascii="David" w:hAnsi="David" w:cs="David"/>
              <w:rtl/>
            </w:rPr>
          </w:rPrChange>
        </w:rPr>
        <w:t>במספר</w:t>
      </w:r>
      <w:r w:rsidRPr="00A90D62">
        <w:rPr>
          <w:rFonts w:ascii="David" w:eastAsia="David" w:hAnsi="David" w:cs="David"/>
          <w:sz w:val="28"/>
          <w:szCs w:val="28"/>
          <w:rtl/>
          <w:rPrChange w:id="9379" w:author="אברהם" w:date="2012-11-23T10:23:00Z">
            <w:rPr>
              <w:rFonts w:ascii="David" w:eastAsia="David" w:hAnsi="David" w:cs="David"/>
              <w:rtl/>
            </w:rPr>
          </w:rPrChange>
        </w:rPr>
        <w:t xml:space="preserve"> </w:t>
      </w:r>
      <w:r w:rsidRPr="00A90D62">
        <w:rPr>
          <w:rFonts w:ascii="David" w:hAnsi="David" w:cs="David"/>
          <w:sz w:val="28"/>
          <w:szCs w:val="28"/>
          <w:rtl/>
          <w:rPrChange w:id="9380" w:author="אברהם" w:date="2012-11-23T10:23:00Z">
            <w:rPr>
              <w:rFonts w:ascii="David" w:hAnsi="David" w:cs="David"/>
              <w:rtl/>
            </w:rPr>
          </w:rPrChange>
        </w:rPr>
        <w:t>חסרי</w:t>
      </w:r>
      <w:r w:rsidRPr="00A90D62">
        <w:rPr>
          <w:rFonts w:ascii="David" w:eastAsia="David" w:hAnsi="David" w:cs="David"/>
          <w:sz w:val="28"/>
          <w:szCs w:val="28"/>
          <w:rtl/>
          <w:rPrChange w:id="9381" w:author="אברהם" w:date="2012-11-23T10:23:00Z">
            <w:rPr>
              <w:rFonts w:ascii="David" w:eastAsia="David" w:hAnsi="David" w:cs="David"/>
              <w:rtl/>
            </w:rPr>
          </w:rPrChange>
        </w:rPr>
        <w:t xml:space="preserve"> </w:t>
      </w:r>
      <w:r w:rsidRPr="00A90D62">
        <w:rPr>
          <w:rFonts w:ascii="David" w:hAnsi="David" w:cs="David"/>
          <w:sz w:val="28"/>
          <w:szCs w:val="28"/>
          <w:rtl/>
          <w:rPrChange w:id="9382" w:author="אברהם" w:date="2012-11-23T10:23:00Z">
            <w:rPr>
              <w:rFonts w:ascii="David" w:hAnsi="David" w:cs="David"/>
              <w:rtl/>
            </w:rPr>
          </w:rPrChange>
        </w:rPr>
        <w:t>הנחלה. בחלק</w:t>
      </w:r>
      <w:r w:rsidRPr="00A90D62">
        <w:rPr>
          <w:rFonts w:ascii="David" w:eastAsia="David" w:hAnsi="David" w:cs="David"/>
          <w:sz w:val="28"/>
          <w:szCs w:val="28"/>
          <w:rtl/>
          <w:rPrChange w:id="9383" w:author="אברהם" w:date="2012-11-23T10:23:00Z">
            <w:rPr>
              <w:rFonts w:ascii="David" w:eastAsia="David" w:hAnsi="David" w:cs="David"/>
              <w:rtl/>
            </w:rPr>
          </w:rPrChange>
        </w:rPr>
        <w:t xml:space="preserve"> </w:t>
      </w:r>
      <w:r w:rsidRPr="00A90D62">
        <w:rPr>
          <w:rFonts w:ascii="David" w:hAnsi="David" w:cs="David"/>
          <w:sz w:val="28"/>
          <w:szCs w:val="28"/>
          <w:rtl/>
          <w:rPrChange w:id="9384" w:author="אברהם" w:date="2012-11-23T10:23:00Z">
            <w:rPr>
              <w:rFonts w:ascii="David" w:hAnsi="David" w:cs="David"/>
              <w:rtl/>
            </w:rPr>
          </w:rPrChange>
        </w:rPr>
        <w:t>ד</w:t>
      </w:r>
      <w:r w:rsidRPr="00A90D62">
        <w:rPr>
          <w:rFonts w:ascii="David" w:eastAsia="David" w:hAnsi="David" w:cs="David"/>
          <w:sz w:val="28"/>
          <w:szCs w:val="28"/>
          <w:rtl/>
          <w:rPrChange w:id="9385" w:author="אברהם" w:date="2012-11-23T10:23:00Z">
            <w:rPr>
              <w:rFonts w:ascii="David" w:eastAsia="David" w:hAnsi="David" w:cs="David"/>
              <w:rtl/>
            </w:rPr>
          </w:rPrChange>
        </w:rPr>
        <w:t xml:space="preserve"> </w:t>
      </w:r>
      <w:r w:rsidRPr="00A90D62">
        <w:rPr>
          <w:rFonts w:ascii="David" w:hAnsi="David" w:cs="David"/>
          <w:sz w:val="28"/>
          <w:szCs w:val="28"/>
          <w:rtl/>
          <w:rPrChange w:id="9386" w:author="אברהם" w:date="2012-11-23T10:23:00Z">
            <w:rPr>
              <w:rFonts w:ascii="David" w:hAnsi="David" w:cs="David"/>
              <w:rtl/>
            </w:rPr>
          </w:rPrChange>
        </w:rPr>
        <w:t>הצגנו</w:t>
      </w:r>
      <w:r w:rsidRPr="00A90D62">
        <w:rPr>
          <w:rFonts w:ascii="David" w:eastAsia="David" w:hAnsi="David" w:cs="David"/>
          <w:sz w:val="28"/>
          <w:szCs w:val="28"/>
          <w:rtl/>
          <w:rPrChange w:id="9387" w:author="אברהם" w:date="2012-11-23T10:23:00Z">
            <w:rPr>
              <w:rFonts w:ascii="David" w:eastAsia="David" w:hAnsi="David" w:cs="David"/>
              <w:rtl/>
            </w:rPr>
          </w:rPrChange>
        </w:rPr>
        <w:t xml:space="preserve"> </w:t>
      </w:r>
      <w:r w:rsidRPr="00A90D62">
        <w:rPr>
          <w:rFonts w:ascii="David" w:hAnsi="David" w:cs="David"/>
          <w:sz w:val="28"/>
          <w:szCs w:val="28"/>
          <w:rtl/>
          <w:rPrChange w:id="9388" w:author="אברהם" w:date="2012-11-23T10:23:00Z">
            <w:rPr>
              <w:rFonts w:ascii="David" w:hAnsi="David" w:cs="David"/>
              <w:rtl/>
            </w:rPr>
          </w:rPrChange>
        </w:rPr>
        <w:t>ירידה</w:t>
      </w:r>
      <w:r w:rsidRPr="00A90D62">
        <w:rPr>
          <w:rFonts w:ascii="David" w:eastAsia="David" w:hAnsi="David" w:cs="David"/>
          <w:sz w:val="28"/>
          <w:szCs w:val="28"/>
          <w:rtl/>
          <w:rPrChange w:id="9389" w:author="אברהם" w:date="2012-11-23T10:23:00Z">
            <w:rPr>
              <w:rFonts w:ascii="David" w:eastAsia="David" w:hAnsi="David" w:cs="David"/>
              <w:rtl/>
            </w:rPr>
          </w:rPrChange>
        </w:rPr>
        <w:t xml:space="preserve"> </w:t>
      </w:r>
      <w:r w:rsidRPr="00A90D62">
        <w:rPr>
          <w:rFonts w:ascii="David" w:hAnsi="David" w:cs="David"/>
          <w:sz w:val="28"/>
          <w:szCs w:val="28"/>
          <w:rtl/>
          <w:rPrChange w:id="9390" w:author="אברהם" w:date="2012-11-23T10:23:00Z">
            <w:rPr>
              <w:rFonts w:ascii="David" w:hAnsi="David" w:cs="David"/>
              <w:rtl/>
            </w:rPr>
          </w:rPrChange>
        </w:rPr>
        <w:t>זו</w:t>
      </w:r>
      <w:r w:rsidRPr="00A90D62">
        <w:rPr>
          <w:rFonts w:ascii="David" w:eastAsia="David" w:hAnsi="David" w:cs="David"/>
          <w:sz w:val="28"/>
          <w:szCs w:val="28"/>
          <w:rtl/>
          <w:rPrChange w:id="9391" w:author="אברהם" w:date="2012-11-23T10:23:00Z">
            <w:rPr>
              <w:rFonts w:ascii="David" w:eastAsia="David" w:hAnsi="David" w:cs="David"/>
              <w:rtl/>
            </w:rPr>
          </w:rPrChange>
        </w:rPr>
        <w:t xml:space="preserve"> </w:t>
      </w:r>
      <w:r w:rsidRPr="00A90D62">
        <w:rPr>
          <w:rFonts w:ascii="David" w:hAnsi="David" w:cs="David"/>
          <w:sz w:val="28"/>
          <w:szCs w:val="28"/>
          <w:rtl/>
          <w:rPrChange w:id="9392" w:author="אברהם" w:date="2012-11-23T10:23:00Z">
            <w:rPr>
              <w:rFonts w:ascii="David" w:hAnsi="David" w:cs="David"/>
              <w:rtl/>
            </w:rPr>
          </w:rPrChange>
        </w:rPr>
        <w:t>כאשר</w:t>
      </w:r>
      <w:r w:rsidRPr="00A90D62">
        <w:rPr>
          <w:rFonts w:ascii="David" w:eastAsia="David" w:hAnsi="David" w:cs="David"/>
          <w:sz w:val="28"/>
          <w:szCs w:val="28"/>
          <w:rtl/>
          <w:rPrChange w:id="9393" w:author="אברהם" w:date="2012-11-23T10:23:00Z">
            <w:rPr>
              <w:rFonts w:ascii="David" w:eastAsia="David" w:hAnsi="David" w:cs="David"/>
              <w:rtl/>
            </w:rPr>
          </w:rPrChange>
        </w:rPr>
        <w:t xml:space="preserve"> </w:t>
      </w:r>
      <w:r w:rsidRPr="00A90D62">
        <w:rPr>
          <w:rFonts w:ascii="David" w:hAnsi="David" w:cs="David"/>
          <w:sz w:val="28"/>
          <w:szCs w:val="28"/>
          <w:rtl/>
          <w:rPrChange w:id="9394" w:author="אברהם" w:date="2012-11-23T10:23:00Z">
            <w:rPr>
              <w:rFonts w:ascii="David" w:hAnsi="David" w:cs="David"/>
              <w:rtl/>
            </w:rPr>
          </w:rPrChange>
        </w:rPr>
        <w:t>מספר</w:t>
      </w:r>
      <w:r w:rsidRPr="00A90D62">
        <w:rPr>
          <w:rFonts w:ascii="David" w:eastAsia="David" w:hAnsi="David" w:cs="David"/>
          <w:sz w:val="28"/>
          <w:szCs w:val="28"/>
          <w:rtl/>
          <w:rPrChange w:id="9395" w:author="אברהם" w:date="2012-11-23T10:23:00Z">
            <w:rPr>
              <w:rFonts w:ascii="David" w:eastAsia="David" w:hAnsi="David" w:cs="David"/>
              <w:rtl/>
            </w:rPr>
          </w:rPrChange>
        </w:rPr>
        <w:t xml:space="preserve"> </w:t>
      </w:r>
      <w:r w:rsidRPr="00A90D62">
        <w:rPr>
          <w:rFonts w:ascii="David" w:hAnsi="David" w:cs="David"/>
          <w:sz w:val="28"/>
          <w:szCs w:val="28"/>
          <w:rtl/>
          <w:rPrChange w:id="9396" w:author="אברהם" w:date="2012-11-23T10:23:00Z">
            <w:rPr>
              <w:rFonts w:ascii="David" w:hAnsi="David" w:cs="David"/>
              <w:rtl/>
            </w:rPr>
          </w:rPrChange>
        </w:rPr>
        <w:t>הנחלות</w:t>
      </w:r>
      <w:r w:rsidRPr="00A90D62">
        <w:rPr>
          <w:rFonts w:ascii="David" w:eastAsia="David" w:hAnsi="David" w:cs="David"/>
          <w:sz w:val="28"/>
          <w:szCs w:val="28"/>
          <w:rtl/>
          <w:rPrChange w:id="9397" w:author="אברהם" w:date="2012-11-23T10:23:00Z">
            <w:rPr>
              <w:rFonts w:ascii="David" w:eastAsia="David" w:hAnsi="David" w:cs="David"/>
              <w:rtl/>
            </w:rPr>
          </w:rPrChange>
        </w:rPr>
        <w:t xml:space="preserve"> </w:t>
      </w:r>
      <w:r w:rsidRPr="00A90D62">
        <w:rPr>
          <w:rFonts w:ascii="David" w:hAnsi="David" w:cs="David"/>
          <w:sz w:val="28"/>
          <w:szCs w:val="28"/>
          <w:rtl/>
          <w:rPrChange w:id="9398" w:author="אברהם" w:date="2012-11-23T10:23:00Z">
            <w:rPr>
              <w:rFonts w:ascii="David" w:hAnsi="David" w:cs="David"/>
              <w:rtl/>
            </w:rPr>
          </w:rPrChange>
        </w:rPr>
        <w:t>שווה</w:t>
      </w:r>
      <w:r w:rsidRPr="00A90D62">
        <w:rPr>
          <w:rFonts w:ascii="David" w:eastAsia="David" w:hAnsi="David" w:cs="David"/>
          <w:sz w:val="28"/>
          <w:szCs w:val="28"/>
          <w:rtl/>
          <w:rPrChange w:id="9399" w:author="אברהם" w:date="2012-11-23T10:23:00Z">
            <w:rPr>
              <w:rFonts w:ascii="David" w:eastAsia="David" w:hAnsi="David" w:cs="David"/>
              <w:rtl/>
            </w:rPr>
          </w:rPrChange>
        </w:rPr>
        <w:t xml:space="preserve"> </w:t>
      </w:r>
      <w:r w:rsidRPr="00A90D62">
        <w:rPr>
          <w:rFonts w:ascii="David" w:hAnsi="David" w:cs="David"/>
          <w:sz w:val="28"/>
          <w:szCs w:val="28"/>
          <w:rtl/>
          <w:rPrChange w:id="9400" w:author="אברהם" w:date="2012-11-23T10:23:00Z">
            <w:rPr>
              <w:rFonts w:ascii="David" w:hAnsi="David" w:cs="David"/>
              <w:rtl/>
            </w:rPr>
          </w:rPrChange>
        </w:rPr>
        <w:t>למספר</w:t>
      </w:r>
      <w:r w:rsidRPr="00A90D62">
        <w:rPr>
          <w:rFonts w:ascii="David" w:eastAsia="David" w:hAnsi="David" w:cs="David"/>
          <w:sz w:val="28"/>
          <w:szCs w:val="28"/>
          <w:rtl/>
          <w:rPrChange w:id="9401" w:author="אברהם" w:date="2012-11-23T10:23:00Z">
            <w:rPr>
              <w:rFonts w:ascii="David" w:eastAsia="David" w:hAnsi="David" w:cs="David"/>
              <w:rtl/>
            </w:rPr>
          </w:rPrChange>
        </w:rPr>
        <w:t xml:space="preserve"> </w:t>
      </w:r>
      <w:r w:rsidRPr="00A90D62">
        <w:rPr>
          <w:rFonts w:ascii="David" w:hAnsi="David" w:cs="David"/>
          <w:sz w:val="28"/>
          <w:szCs w:val="28"/>
          <w:rtl/>
          <w:rPrChange w:id="9402" w:author="אברהם" w:date="2012-11-23T10:23:00Z">
            <w:rPr>
              <w:rFonts w:ascii="David" w:hAnsi="David" w:cs="David"/>
              <w:rtl/>
            </w:rPr>
          </w:rPrChange>
        </w:rPr>
        <w:t>האזרחים</w:t>
      </w:r>
      <w:r w:rsidRPr="00A90D62">
        <w:rPr>
          <w:rFonts w:ascii="David" w:eastAsia="David" w:hAnsi="David" w:cs="David"/>
          <w:sz w:val="28"/>
          <w:szCs w:val="28"/>
          <w:rtl/>
          <w:rPrChange w:id="9403" w:author="אברהם" w:date="2012-11-23T10:23:00Z">
            <w:rPr>
              <w:rFonts w:ascii="David" w:eastAsia="David" w:hAnsi="David" w:cs="David"/>
              <w:rtl/>
            </w:rPr>
          </w:rPrChange>
        </w:rPr>
        <w:t xml:space="preserve"> </w:t>
      </w:r>
      <w:r w:rsidRPr="00A90D62">
        <w:rPr>
          <w:rFonts w:ascii="David" w:hAnsi="David" w:cs="David"/>
          <w:sz w:val="28"/>
          <w:szCs w:val="28"/>
          <w:rtl/>
          <w:rPrChange w:id="9404" w:author="אברהם" w:date="2012-11-23T10:23:00Z">
            <w:rPr>
              <w:rFonts w:ascii="David" w:hAnsi="David" w:cs="David"/>
              <w:rtl/>
            </w:rPr>
          </w:rPrChange>
        </w:rPr>
        <w:t>(</w:t>
      </w:r>
      <w:r w:rsidRPr="00A90D62">
        <w:rPr>
          <w:rFonts w:ascii="David" w:hAnsi="David" w:cs="David"/>
          <w:sz w:val="28"/>
          <w:szCs w:val="28"/>
          <w:rPrChange w:id="9405" w:author="אברהם" w:date="2012-11-23T10:23:00Z">
            <w:rPr>
              <w:rFonts w:ascii="David" w:hAnsi="David" w:cs="David"/>
            </w:rPr>
          </w:rPrChange>
        </w:rPr>
        <w:t>1000</w:t>
      </w:r>
      <w:r w:rsidRPr="00A90D62">
        <w:rPr>
          <w:rFonts w:ascii="David" w:hAnsi="David" w:cs="David"/>
          <w:sz w:val="28"/>
          <w:szCs w:val="28"/>
          <w:rtl/>
          <w:rPrChange w:id="9406" w:author="אברהם" w:date="2012-11-23T10:23:00Z">
            <w:rPr>
              <w:rFonts w:ascii="David" w:hAnsi="David" w:cs="David"/>
              <w:rtl/>
            </w:rPr>
          </w:rPrChange>
        </w:rPr>
        <w:t>); להלן</w:t>
      </w:r>
      <w:r w:rsidRPr="00A90D62">
        <w:rPr>
          <w:rFonts w:ascii="David" w:eastAsia="David" w:hAnsi="David" w:cs="David"/>
          <w:sz w:val="28"/>
          <w:szCs w:val="28"/>
          <w:rtl/>
          <w:rPrChange w:id="9407" w:author="אברהם" w:date="2012-11-23T10:23:00Z">
            <w:rPr>
              <w:rFonts w:ascii="David" w:eastAsia="David" w:hAnsi="David" w:cs="David"/>
              <w:rtl/>
            </w:rPr>
          </w:rPrChange>
        </w:rPr>
        <w:t xml:space="preserve"> </w:t>
      </w:r>
      <w:r w:rsidRPr="00A90D62">
        <w:rPr>
          <w:rFonts w:ascii="David" w:hAnsi="David" w:cs="David"/>
          <w:sz w:val="28"/>
          <w:szCs w:val="28"/>
          <w:rtl/>
          <w:rPrChange w:id="9408" w:author="אברהם" w:date="2012-11-23T10:23:00Z">
            <w:rPr>
              <w:rFonts w:ascii="David" w:hAnsi="David" w:cs="David"/>
              <w:rtl/>
            </w:rPr>
          </w:rPrChange>
        </w:rPr>
        <w:t>טבלה</w:t>
      </w:r>
      <w:r w:rsidRPr="00A90D62">
        <w:rPr>
          <w:rFonts w:ascii="David" w:eastAsia="David" w:hAnsi="David" w:cs="David"/>
          <w:sz w:val="28"/>
          <w:szCs w:val="28"/>
          <w:rtl/>
          <w:rPrChange w:id="9409" w:author="אברהם" w:date="2012-11-23T10:23:00Z">
            <w:rPr>
              <w:rFonts w:ascii="David" w:eastAsia="David" w:hAnsi="David" w:cs="David"/>
              <w:rtl/>
            </w:rPr>
          </w:rPrChange>
        </w:rPr>
        <w:t xml:space="preserve"> </w:t>
      </w:r>
      <w:r w:rsidRPr="00A90D62">
        <w:rPr>
          <w:rFonts w:ascii="David" w:hAnsi="David" w:cs="David"/>
          <w:sz w:val="28"/>
          <w:szCs w:val="28"/>
          <w:rtl/>
          <w:rPrChange w:id="9410" w:author="אברהם" w:date="2012-11-23T10:23:00Z">
            <w:rPr>
              <w:rFonts w:ascii="David" w:hAnsi="David" w:cs="David"/>
              <w:rtl/>
            </w:rPr>
          </w:rPrChange>
        </w:rPr>
        <w:t>מקבילה</w:t>
      </w:r>
      <w:r w:rsidRPr="00A90D62">
        <w:rPr>
          <w:rFonts w:ascii="David" w:eastAsia="David" w:hAnsi="David" w:cs="David"/>
          <w:sz w:val="28"/>
          <w:szCs w:val="28"/>
          <w:rtl/>
          <w:rPrChange w:id="9411" w:author="אברהם" w:date="2012-11-23T10:23:00Z">
            <w:rPr>
              <w:rFonts w:ascii="David" w:eastAsia="David" w:hAnsi="David" w:cs="David"/>
              <w:rtl/>
            </w:rPr>
          </w:rPrChange>
        </w:rPr>
        <w:t xml:space="preserve"> </w:t>
      </w:r>
      <w:r w:rsidRPr="00A90D62">
        <w:rPr>
          <w:rFonts w:ascii="David" w:hAnsi="David" w:cs="David"/>
          <w:sz w:val="28"/>
          <w:szCs w:val="28"/>
          <w:rtl/>
          <w:rPrChange w:id="9412" w:author="אברהם" w:date="2012-11-23T10:23:00Z">
            <w:rPr>
              <w:rFonts w:ascii="David" w:hAnsi="David" w:cs="David"/>
              <w:rtl/>
            </w:rPr>
          </w:rPrChange>
        </w:rPr>
        <w:t>כאשר</w:t>
      </w:r>
      <w:r w:rsidRPr="00A90D62">
        <w:rPr>
          <w:rFonts w:ascii="David" w:eastAsia="David" w:hAnsi="David" w:cs="David"/>
          <w:sz w:val="28"/>
          <w:szCs w:val="28"/>
          <w:rtl/>
          <w:rPrChange w:id="9413" w:author="אברהם" w:date="2012-11-23T10:23:00Z">
            <w:rPr>
              <w:rFonts w:ascii="David" w:eastAsia="David" w:hAnsi="David" w:cs="David"/>
              <w:rtl/>
            </w:rPr>
          </w:rPrChange>
        </w:rPr>
        <w:t xml:space="preserve"> </w:t>
      </w:r>
      <w:r w:rsidRPr="00A90D62">
        <w:rPr>
          <w:rFonts w:ascii="David" w:hAnsi="David" w:cs="David"/>
          <w:sz w:val="28"/>
          <w:szCs w:val="28"/>
          <w:rtl/>
          <w:rPrChange w:id="9414" w:author="אברהם" w:date="2012-11-23T10:23:00Z">
            <w:rPr>
              <w:rFonts w:ascii="David" w:hAnsi="David" w:cs="David"/>
              <w:rtl/>
            </w:rPr>
          </w:rPrChange>
        </w:rPr>
        <w:t>מספר</w:t>
      </w:r>
      <w:r w:rsidRPr="00A90D62">
        <w:rPr>
          <w:rFonts w:ascii="David" w:eastAsia="David" w:hAnsi="David" w:cs="David"/>
          <w:sz w:val="28"/>
          <w:szCs w:val="28"/>
          <w:rtl/>
          <w:rPrChange w:id="9415" w:author="אברהם" w:date="2012-11-23T10:23:00Z">
            <w:rPr>
              <w:rFonts w:ascii="David" w:eastAsia="David" w:hAnsi="David" w:cs="David"/>
              <w:rtl/>
            </w:rPr>
          </w:rPrChange>
        </w:rPr>
        <w:t xml:space="preserve"> </w:t>
      </w:r>
      <w:r w:rsidRPr="00A90D62">
        <w:rPr>
          <w:rFonts w:ascii="David" w:hAnsi="David" w:cs="David"/>
          <w:sz w:val="28"/>
          <w:szCs w:val="28"/>
          <w:rtl/>
          <w:rPrChange w:id="9416" w:author="אברהם" w:date="2012-11-23T10:23:00Z">
            <w:rPr>
              <w:rFonts w:ascii="David" w:hAnsi="David" w:cs="David"/>
              <w:rtl/>
            </w:rPr>
          </w:rPrChange>
        </w:rPr>
        <w:t>הנחלות</w:t>
      </w:r>
      <w:r w:rsidRPr="00A90D62">
        <w:rPr>
          <w:rFonts w:ascii="David" w:eastAsia="David" w:hAnsi="David" w:cs="David"/>
          <w:sz w:val="28"/>
          <w:szCs w:val="28"/>
          <w:rtl/>
          <w:rPrChange w:id="9417" w:author="אברהם" w:date="2012-11-23T10:23:00Z">
            <w:rPr>
              <w:rFonts w:ascii="David" w:eastAsia="David" w:hAnsi="David" w:cs="David"/>
              <w:rtl/>
            </w:rPr>
          </w:rPrChange>
        </w:rPr>
        <w:t xml:space="preserve"> </w:t>
      </w:r>
      <w:r w:rsidRPr="00A90D62">
        <w:rPr>
          <w:rFonts w:ascii="David" w:hAnsi="David" w:cs="David"/>
          <w:sz w:val="28"/>
          <w:szCs w:val="28"/>
          <w:rtl/>
          <w:rPrChange w:id="9418" w:author="אברהם" w:date="2012-11-23T10:23:00Z">
            <w:rPr>
              <w:rFonts w:ascii="David" w:hAnsi="David" w:cs="David"/>
              <w:rtl/>
            </w:rPr>
          </w:rPrChange>
        </w:rPr>
        <w:t>הוא</w:t>
      </w:r>
      <w:r w:rsidRPr="00A90D62">
        <w:rPr>
          <w:rFonts w:ascii="David" w:eastAsia="David" w:hAnsi="David" w:cs="David"/>
          <w:sz w:val="28"/>
          <w:szCs w:val="28"/>
          <w:rtl/>
          <w:rPrChange w:id="9419" w:author="אברהם" w:date="2012-11-23T10:23:00Z">
            <w:rPr>
              <w:rFonts w:ascii="David" w:eastAsia="David" w:hAnsi="David" w:cs="David"/>
              <w:rtl/>
            </w:rPr>
          </w:rPrChange>
        </w:rPr>
        <w:t xml:space="preserve"> </w:t>
      </w:r>
      <w:r w:rsidRPr="00A90D62">
        <w:rPr>
          <w:rFonts w:ascii="David" w:hAnsi="David" w:cs="David"/>
          <w:sz w:val="28"/>
          <w:szCs w:val="28"/>
          <w:rPrChange w:id="9420" w:author="אברהם" w:date="2012-11-23T10:23:00Z">
            <w:rPr>
              <w:rFonts w:ascii="David" w:hAnsi="David" w:cs="David"/>
            </w:rPr>
          </w:rPrChange>
        </w:rPr>
        <w:t>2000</w:t>
      </w:r>
      <w:r w:rsidRPr="00A90D62">
        <w:rPr>
          <w:rFonts w:ascii="David" w:hAnsi="David" w:cs="David"/>
          <w:sz w:val="28"/>
          <w:szCs w:val="28"/>
          <w:rtl/>
          <w:rPrChange w:id="9421" w:author="אברהם" w:date="2012-11-23T10:23:00Z">
            <w:rPr>
              <w:rFonts w:ascii="David" w:hAnsi="David" w:cs="David"/>
              <w:rtl/>
            </w:rPr>
          </w:rPrChange>
        </w:rPr>
        <w:t xml:space="preserve">: </w:t>
      </w:r>
      <w:r w:rsidRPr="00A90D62">
        <w:rPr>
          <w:rStyle w:val="FootnoteCharacters"/>
          <w:rFonts w:ascii="David" w:hAnsi="David" w:cs="David"/>
          <w:sz w:val="28"/>
          <w:szCs w:val="28"/>
          <w:rtl/>
          <w:rPrChange w:id="9422" w:author="אברהם" w:date="2012-11-23T10:23:00Z">
            <w:rPr>
              <w:rStyle w:val="FootnoteCharacters"/>
              <w:rFonts w:ascii="David" w:hAnsi="David" w:cs="David"/>
              <w:rtl/>
            </w:rPr>
          </w:rPrChange>
        </w:rPr>
        <w:footnoteReference w:id="23"/>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5"/>
        <w:gridCol w:w="919"/>
        <w:gridCol w:w="919"/>
        <w:gridCol w:w="920"/>
        <w:gridCol w:w="923"/>
        <w:gridCol w:w="834"/>
      </w:tblGrid>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23" w:author="אברהם" w:date="2012-11-23T10:23:00Z">
                  <w:rPr/>
                </w:rPrChange>
              </w:rPr>
            </w:pPr>
          </w:p>
          <w:p w:rsidR="009C2B09" w:rsidRPr="00A90D62" w:rsidRDefault="009C2B09" w:rsidP="00685392">
            <w:pPr>
              <w:pStyle w:val="a1"/>
              <w:spacing w:after="0"/>
              <w:jc w:val="center"/>
              <w:rPr>
                <w:rFonts w:eastAsia="David CLM" w:cs="David CLM"/>
                <w:sz w:val="28"/>
                <w:szCs w:val="28"/>
                <w:rPrChange w:id="9424" w:author="אברהם" w:date="2012-11-23T10:23:00Z">
                  <w:rPr>
                    <w:rFonts w:eastAsia="David CLM" w:cs="David CLM"/>
                  </w:rPr>
                </w:rPrChange>
              </w:rPr>
            </w:pPr>
            <w:r w:rsidRPr="00A90D62">
              <w:rPr>
                <w:rFonts w:cs="Times New Roman" w:hint="eastAsia"/>
                <w:sz w:val="28"/>
                <w:szCs w:val="28"/>
                <w:rtl/>
                <w:rPrChange w:id="9425" w:author="אברהם" w:date="2012-11-23T10:23:00Z">
                  <w:rPr>
                    <w:rFonts w:cs="Times New Roman" w:hint="eastAsia"/>
                    <w:sz w:val="16"/>
                    <w:szCs w:val="16"/>
                    <w:rtl/>
                  </w:rPr>
                </w:rPrChange>
              </w:rPr>
              <w:t>מספר</w:t>
            </w:r>
            <w:r w:rsidRPr="00A90D62">
              <w:rPr>
                <w:rFonts w:eastAsia="David CLM" w:cs="Times New Roman"/>
                <w:sz w:val="28"/>
                <w:szCs w:val="28"/>
                <w:rtl/>
                <w:rPrChange w:id="9426" w:author="אברהם" w:date="2012-11-23T10:23:00Z">
                  <w:rPr>
                    <w:rFonts w:eastAsia="David CLM" w:cs="Times New Roman"/>
                    <w:sz w:val="16"/>
                    <w:szCs w:val="16"/>
                    <w:rtl/>
                  </w:rPr>
                </w:rPrChange>
              </w:rPr>
              <w:t xml:space="preserve"> </w:t>
            </w:r>
            <w:r w:rsidRPr="00A90D62">
              <w:rPr>
                <w:rFonts w:cs="Times New Roman" w:hint="eastAsia"/>
                <w:sz w:val="28"/>
                <w:szCs w:val="28"/>
                <w:rtl/>
                <w:rPrChange w:id="9427" w:author="אברהם" w:date="2012-11-23T10:23:00Z">
                  <w:rPr>
                    <w:rFonts w:cs="Times New Roman" w:hint="eastAsia"/>
                    <w:sz w:val="16"/>
                    <w:szCs w:val="16"/>
                    <w:rtl/>
                  </w:rPr>
                </w:rPrChange>
              </w:rPr>
              <w:t>היובל</w:t>
            </w:r>
          </w:p>
        </w:tc>
        <w:tc>
          <w:tcPr>
            <w:tcW w:w="3681" w:type="dxa"/>
            <w:gridSpan w:val="4"/>
            <w:tcBorders>
              <w:top w:val="single" w:sz="1" w:space="0" w:color="000000"/>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28" w:author="אברהם" w:date="2012-11-23T10:23:00Z">
                  <w:rPr/>
                </w:rPrChange>
              </w:rPr>
            </w:pPr>
            <w:r w:rsidRPr="00A90D62">
              <w:rPr>
                <w:rFonts w:eastAsia="David CLM" w:cs="David CLM"/>
                <w:sz w:val="28"/>
                <w:szCs w:val="28"/>
                <w:rPrChange w:id="9429" w:author="אברהם" w:date="2012-11-23T10:23:00Z">
                  <w:rPr>
                    <w:rFonts w:eastAsia="David CLM" w:cs="David CLM"/>
                  </w:rPr>
                </w:rPrChange>
              </w:rPr>
              <w:t xml:space="preserve"> </w:t>
            </w:r>
            <w:r w:rsidRPr="00A90D62">
              <w:rPr>
                <w:rFonts w:cs="Times New Roman" w:hint="eastAsia"/>
                <w:sz w:val="28"/>
                <w:szCs w:val="28"/>
                <w:rtl/>
                <w:rPrChange w:id="9430" w:author="אברהם" w:date="2012-11-23T10:23:00Z">
                  <w:rPr>
                    <w:rFonts w:cs="Times New Roman" w:hint="eastAsia"/>
                    <w:rtl/>
                  </w:rPr>
                </w:rPrChange>
              </w:rPr>
              <w:t>מספר</w:t>
            </w:r>
            <w:r w:rsidRPr="00A90D62">
              <w:rPr>
                <w:rFonts w:eastAsia="David CLM" w:cs="Times New Roman"/>
                <w:sz w:val="28"/>
                <w:szCs w:val="28"/>
                <w:rtl/>
                <w:rPrChange w:id="9431" w:author="אברהם" w:date="2012-11-23T10:23:00Z">
                  <w:rPr>
                    <w:rFonts w:eastAsia="David CLM" w:cs="Times New Roman"/>
                    <w:rtl/>
                  </w:rPr>
                </w:rPrChange>
              </w:rPr>
              <w:t xml:space="preserve"> </w:t>
            </w:r>
            <w:r w:rsidRPr="00A90D62">
              <w:rPr>
                <w:rFonts w:cs="Times New Roman" w:hint="eastAsia"/>
                <w:sz w:val="28"/>
                <w:szCs w:val="28"/>
                <w:rtl/>
                <w:rPrChange w:id="9432" w:author="אברהם" w:date="2012-11-23T10:23:00Z">
                  <w:rPr>
                    <w:rFonts w:cs="Times New Roman" w:hint="eastAsia"/>
                    <w:rtl/>
                  </w:rPr>
                </w:rPrChange>
              </w:rPr>
              <w:t>חסרי</w:t>
            </w:r>
            <w:r w:rsidRPr="00A90D62">
              <w:rPr>
                <w:rFonts w:eastAsia="David CLM" w:cs="Times New Roman"/>
                <w:sz w:val="28"/>
                <w:szCs w:val="28"/>
                <w:rtl/>
                <w:rPrChange w:id="9433" w:author="אברהם" w:date="2012-11-23T10:23:00Z">
                  <w:rPr>
                    <w:rFonts w:eastAsia="David CLM" w:cs="Times New Roman"/>
                    <w:rtl/>
                  </w:rPr>
                </w:rPrChange>
              </w:rPr>
              <w:t xml:space="preserve"> </w:t>
            </w:r>
            <w:r w:rsidRPr="00A90D62">
              <w:rPr>
                <w:rFonts w:cs="Times New Roman" w:hint="eastAsia"/>
                <w:sz w:val="28"/>
                <w:szCs w:val="28"/>
                <w:rtl/>
                <w:rPrChange w:id="9434" w:author="אברהם" w:date="2012-11-23T10:23:00Z">
                  <w:rPr>
                    <w:rFonts w:cs="Times New Roman" w:hint="eastAsia"/>
                    <w:rtl/>
                  </w:rPr>
                </w:rPrChange>
              </w:rPr>
              <w:t>הנחלות</w:t>
            </w:r>
          </w:p>
        </w:tc>
        <w:tc>
          <w:tcPr>
            <w:tcW w:w="834" w:type="dxa"/>
            <w:tcBorders>
              <w:top w:val="single" w:sz="1" w:space="0" w:color="000000"/>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9435" w:author="אברהם" w:date="2012-11-23T10:23:00Z">
                  <w:rPr/>
                </w:rPrChange>
              </w:rPr>
            </w:pPr>
          </w:p>
        </w:tc>
      </w:tr>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A90D62" w:rsidRDefault="009C2B09" w:rsidP="00685392">
            <w:pPr>
              <w:snapToGrid w:val="0"/>
              <w:rPr>
                <w:sz w:val="28"/>
                <w:szCs w:val="28"/>
                <w:rPrChange w:id="9436" w:author="אברהם" w:date="2012-11-23T10:23:00Z">
                  <w:rPr/>
                </w:rPrChange>
              </w:rPr>
            </w:pP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37" w:author="אברהם" w:date="2012-11-23T10:23:00Z">
                  <w:rPr>
                    <w:sz w:val="20"/>
                    <w:szCs w:val="20"/>
                  </w:rPr>
                </w:rPrChange>
              </w:rPr>
            </w:pPr>
            <w:r w:rsidRPr="00A90D62">
              <w:rPr>
                <w:sz w:val="28"/>
                <w:szCs w:val="28"/>
                <w:rPrChange w:id="9438" w:author="אברהם" w:date="2012-11-23T10:23:00Z">
                  <w:rPr>
                    <w:sz w:val="20"/>
                    <w:szCs w:val="20"/>
                  </w:rPr>
                </w:rPrChange>
              </w:rPr>
              <w:t>q=1</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39" w:author="אברהם" w:date="2012-11-23T10:23:00Z">
                  <w:rPr>
                    <w:sz w:val="20"/>
                    <w:szCs w:val="20"/>
                  </w:rPr>
                </w:rPrChange>
              </w:rPr>
            </w:pPr>
            <w:r w:rsidRPr="00A90D62">
              <w:rPr>
                <w:sz w:val="28"/>
                <w:szCs w:val="28"/>
                <w:rPrChange w:id="9440" w:author="אברהם" w:date="2012-11-23T10:23:00Z">
                  <w:rPr>
                    <w:sz w:val="20"/>
                    <w:szCs w:val="20"/>
                  </w:rPr>
                </w:rPrChange>
              </w:rPr>
              <w:t>q=0.8</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41" w:author="אברהם" w:date="2012-11-23T10:23:00Z">
                  <w:rPr>
                    <w:sz w:val="20"/>
                    <w:szCs w:val="20"/>
                  </w:rPr>
                </w:rPrChange>
              </w:rPr>
            </w:pPr>
            <w:r w:rsidRPr="00A90D62">
              <w:rPr>
                <w:sz w:val="28"/>
                <w:szCs w:val="28"/>
                <w:rPrChange w:id="9442" w:author="אברהם" w:date="2012-11-23T10:23:00Z">
                  <w:rPr>
                    <w:sz w:val="20"/>
                    <w:szCs w:val="20"/>
                  </w:rPr>
                </w:rPrChange>
              </w:rPr>
              <w:t>q=0.6</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43" w:author="אברהם" w:date="2012-11-23T10:23:00Z">
                  <w:rPr>
                    <w:sz w:val="20"/>
                    <w:szCs w:val="20"/>
                  </w:rPr>
                </w:rPrChange>
              </w:rPr>
            </w:pPr>
            <w:r w:rsidRPr="00A90D62">
              <w:rPr>
                <w:sz w:val="28"/>
                <w:szCs w:val="28"/>
                <w:rPrChange w:id="9444" w:author="אברהם" w:date="2012-11-23T10:23:00Z">
                  <w:rPr>
                    <w:sz w:val="20"/>
                    <w:szCs w:val="20"/>
                  </w:rPr>
                </w:rPrChange>
              </w:rPr>
              <w:t>q=0.4</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9445" w:author="אברהם" w:date="2012-11-23T10:23:00Z">
                  <w:rPr>
                    <w:sz w:val="20"/>
                    <w:szCs w:val="20"/>
                  </w:rPr>
                </w:rPrChange>
              </w:rPr>
            </w:pPr>
            <w:r w:rsidRPr="00A90D62">
              <w:rPr>
                <w:sz w:val="28"/>
                <w:szCs w:val="28"/>
                <w:rPrChange w:id="9446" w:author="אברהם" w:date="2012-11-23T10:23:00Z">
                  <w:rPr>
                    <w:sz w:val="20"/>
                    <w:szCs w:val="20"/>
                  </w:rPr>
                </w:rPrChange>
              </w:rPr>
              <w:t>q=0.2</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47" w:author="אברהם" w:date="2012-11-23T10:23:00Z">
                  <w:rPr>
                    <w:sz w:val="20"/>
                    <w:szCs w:val="20"/>
                  </w:rPr>
                </w:rPrChange>
              </w:rPr>
            </w:pPr>
            <w:r w:rsidRPr="00A90D62">
              <w:rPr>
                <w:sz w:val="28"/>
                <w:szCs w:val="28"/>
                <w:rPrChange w:id="9448" w:author="אברהם" w:date="2012-11-23T10:23:00Z">
                  <w:rPr>
                    <w:sz w:val="20"/>
                    <w:szCs w:val="20"/>
                  </w:rPr>
                </w:rPrChange>
              </w:rPr>
              <w:t>0</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49" w:author="אברהם" w:date="2012-11-23T10:23:00Z">
                  <w:rPr>
                    <w:sz w:val="20"/>
                    <w:szCs w:val="20"/>
                  </w:rPr>
                </w:rPrChange>
              </w:rPr>
            </w:pPr>
            <w:r w:rsidRPr="00A90D62">
              <w:rPr>
                <w:sz w:val="28"/>
                <w:szCs w:val="28"/>
                <w:rPrChange w:id="9450" w:author="אברהם" w:date="2012-11-23T10:23:00Z">
                  <w:rPr>
                    <w:sz w:val="20"/>
                    <w:szCs w:val="20"/>
                  </w:rPr>
                </w:rPrChange>
              </w:rPr>
              <w:t>999</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51" w:author="אברהם" w:date="2012-11-23T10:23:00Z">
                  <w:rPr>
                    <w:sz w:val="20"/>
                    <w:szCs w:val="20"/>
                  </w:rPr>
                </w:rPrChange>
              </w:rPr>
            </w:pPr>
            <w:r w:rsidRPr="00A90D62">
              <w:rPr>
                <w:sz w:val="28"/>
                <w:szCs w:val="28"/>
                <w:rPrChange w:id="9452" w:author="אברהם" w:date="2012-11-23T10:23:00Z">
                  <w:rPr>
                    <w:sz w:val="20"/>
                    <w:szCs w:val="20"/>
                  </w:rPr>
                </w:rPrChange>
              </w:rPr>
              <w:t>999</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53" w:author="אברהם" w:date="2012-11-23T10:23:00Z">
                  <w:rPr>
                    <w:sz w:val="20"/>
                    <w:szCs w:val="20"/>
                  </w:rPr>
                </w:rPrChange>
              </w:rPr>
            </w:pPr>
            <w:r w:rsidRPr="00A90D62">
              <w:rPr>
                <w:sz w:val="28"/>
                <w:szCs w:val="28"/>
                <w:rPrChange w:id="9454" w:author="אברהם" w:date="2012-11-23T10:23:00Z">
                  <w:rPr>
                    <w:sz w:val="20"/>
                    <w:szCs w:val="20"/>
                  </w:rPr>
                </w:rPrChange>
              </w:rPr>
              <w:t>999</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55" w:author="אברהם" w:date="2012-11-23T10:23:00Z">
                  <w:rPr>
                    <w:sz w:val="20"/>
                    <w:szCs w:val="20"/>
                  </w:rPr>
                </w:rPrChange>
              </w:rPr>
            </w:pPr>
            <w:r w:rsidRPr="00A90D62">
              <w:rPr>
                <w:sz w:val="28"/>
                <w:szCs w:val="28"/>
                <w:rPrChange w:id="9456" w:author="אברהם" w:date="2012-11-23T10:23:00Z">
                  <w:rPr>
                    <w:sz w:val="20"/>
                    <w:szCs w:val="20"/>
                  </w:rPr>
                </w:rPrChange>
              </w:rPr>
              <w:t>999</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9457" w:author="אברהם" w:date="2012-11-23T10:23:00Z">
                  <w:rPr>
                    <w:sz w:val="20"/>
                    <w:szCs w:val="20"/>
                  </w:rPr>
                </w:rPrChange>
              </w:rPr>
            </w:pPr>
            <w:r w:rsidRPr="00A90D62">
              <w:rPr>
                <w:sz w:val="28"/>
                <w:szCs w:val="28"/>
                <w:rPrChange w:id="9458" w:author="אברהם" w:date="2012-11-23T10:23:00Z">
                  <w:rPr>
                    <w:sz w:val="20"/>
                    <w:szCs w:val="20"/>
                  </w:rPr>
                </w:rPrChange>
              </w:rPr>
              <w:t>999</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59" w:author="אברהם" w:date="2012-11-23T10:23:00Z">
                  <w:rPr>
                    <w:sz w:val="20"/>
                    <w:szCs w:val="20"/>
                  </w:rPr>
                </w:rPrChange>
              </w:rPr>
            </w:pPr>
            <w:r w:rsidRPr="00A90D62">
              <w:rPr>
                <w:sz w:val="28"/>
                <w:szCs w:val="28"/>
                <w:rPrChange w:id="9460" w:author="אברהם" w:date="2012-11-23T10:23:00Z">
                  <w:rPr>
                    <w:sz w:val="20"/>
                    <w:szCs w:val="20"/>
                  </w:rPr>
                </w:rPrChange>
              </w:rPr>
              <w:t>4</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61" w:author="אברהם" w:date="2012-11-23T10:23:00Z">
                  <w:rPr>
                    <w:sz w:val="20"/>
                    <w:szCs w:val="20"/>
                  </w:rPr>
                </w:rPrChange>
              </w:rPr>
            </w:pPr>
            <w:r w:rsidRPr="00A90D62">
              <w:rPr>
                <w:sz w:val="28"/>
                <w:szCs w:val="28"/>
                <w:rPrChange w:id="9462" w:author="אברהם" w:date="2012-11-23T10:23:00Z">
                  <w:rPr>
                    <w:sz w:val="20"/>
                    <w:szCs w:val="20"/>
                  </w:rPr>
                </w:rPrChange>
              </w:rPr>
              <w:t>0</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63" w:author="אברהם" w:date="2012-11-23T10:23:00Z">
                  <w:rPr>
                    <w:sz w:val="20"/>
                    <w:szCs w:val="20"/>
                  </w:rPr>
                </w:rPrChange>
              </w:rPr>
            </w:pPr>
            <w:r w:rsidRPr="00A90D62">
              <w:rPr>
                <w:sz w:val="28"/>
                <w:szCs w:val="28"/>
                <w:rPrChange w:id="9464" w:author="אברהם" w:date="2012-11-23T10:23:00Z">
                  <w:rPr>
                    <w:sz w:val="20"/>
                    <w:szCs w:val="20"/>
                  </w:rPr>
                </w:rPrChange>
              </w:rPr>
              <w:t>3</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65" w:author="אברהם" w:date="2012-11-23T10:23:00Z">
                  <w:rPr>
                    <w:sz w:val="20"/>
                    <w:szCs w:val="20"/>
                  </w:rPr>
                </w:rPrChange>
              </w:rPr>
            </w:pPr>
            <w:r w:rsidRPr="00A90D62">
              <w:rPr>
                <w:sz w:val="28"/>
                <w:szCs w:val="28"/>
                <w:rPrChange w:id="9466" w:author="אברהם" w:date="2012-11-23T10:23:00Z">
                  <w:rPr>
                    <w:sz w:val="20"/>
                    <w:szCs w:val="20"/>
                  </w:rPr>
                </w:rPrChange>
              </w:rPr>
              <w:t>12</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67" w:author="אברהם" w:date="2012-11-23T10:23:00Z">
                  <w:rPr>
                    <w:sz w:val="20"/>
                    <w:szCs w:val="20"/>
                  </w:rPr>
                </w:rPrChange>
              </w:rPr>
            </w:pPr>
            <w:r w:rsidRPr="00A90D62">
              <w:rPr>
                <w:sz w:val="28"/>
                <w:szCs w:val="28"/>
                <w:rPrChange w:id="9468" w:author="אברהם" w:date="2012-11-23T10:23:00Z">
                  <w:rPr>
                    <w:sz w:val="20"/>
                    <w:szCs w:val="20"/>
                  </w:rPr>
                </w:rPrChange>
              </w:rPr>
              <w:t>54</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9469" w:author="אברהם" w:date="2012-11-23T10:23:00Z">
                  <w:rPr>
                    <w:sz w:val="20"/>
                    <w:szCs w:val="20"/>
                  </w:rPr>
                </w:rPrChange>
              </w:rPr>
            </w:pPr>
            <w:r w:rsidRPr="00A90D62">
              <w:rPr>
                <w:sz w:val="28"/>
                <w:szCs w:val="28"/>
                <w:rPrChange w:id="9470" w:author="אברהם" w:date="2012-11-23T10:23:00Z">
                  <w:rPr>
                    <w:sz w:val="20"/>
                    <w:szCs w:val="20"/>
                  </w:rPr>
                </w:rPrChange>
              </w:rPr>
              <w:t>243</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71" w:author="אברהם" w:date="2012-11-23T10:23:00Z">
                  <w:rPr>
                    <w:sz w:val="20"/>
                    <w:szCs w:val="20"/>
                  </w:rPr>
                </w:rPrChange>
              </w:rPr>
            </w:pPr>
            <w:r w:rsidRPr="00A90D62">
              <w:rPr>
                <w:sz w:val="28"/>
                <w:szCs w:val="28"/>
                <w:rPrChange w:id="9472" w:author="אברהם" w:date="2012-11-23T10:23:00Z">
                  <w:rPr>
                    <w:sz w:val="20"/>
                    <w:szCs w:val="20"/>
                  </w:rPr>
                </w:rPrChange>
              </w:rPr>
              <w:t>8</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73" w:author="אברהם" w:date="2012-11-23T10:23:00Z">
                  <w:rPr>
                    <w:sz w:val="20"/>
                    <w:szCs w:val="20"/>
                  </w:rPr>
                </w:rPrChange>
              </w:rPr>
            </w:pPr>
            <w:r w:rsidRPr="00A90D62">
              <w:rPr>
                <w:sz w:val="28"/>
                <w:szCs w:val="28"/>
                <w:rPrChange w:id="9474" w:author="אברהם" w:date="2012-11-23T10:23:00Z">
                  <w:rPr>
                    <w:sz w:val="20"/>
                    <w:szCs w:val="20"/>
                  </w:rPr>
                </w:rPrChange>
              </w:rPr>
              <w:t>0</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75" w:author="אברהם" w:date="2012-11-23T10:23:00Z">
                  <w:rPr>
                    <w:sz w:val="20"/>
                    <w:szCs w:val="20"/>
                  </w:rPr>
                </w:rPrChange>
              </w:rPr>
            </w:pPr>
            <w:r w:rsidRPr="00A90D62">
              <w:rPr>
                <w:sz w:val="28"/>
                <w:szCs w:val="28"/>
                <w:rPrChange w:id="9476" w:author="אברהם" w:date="2012-11-23T10:23:00Z">
                  <w:rPr>
                    <w:sz w:val="20"/>
                    <w:szCs w:val="20"/>
                  </w:rPr>
                </w:rPrChange>
              </w:rPr>
              <w:t>0</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77" w:author="אברהם" w:date="2012-11-23T10:23:00Z">
                  <w:rPr>
                    <w:sz w:val="20"/>
                    <w:szCs w:val="20"/>
                  </w:rPr>
                </w:rPrChange>
              </w:rPr>
            </w:pPr>
            <w:r w:rsidRPr="00A90D62">
              <w:rPr>
                <w:sz w:val="28"/>
                <w:szCs w:val="28"/>
                <w:rPrChange w:id="9478" w:author="אברהם" w:date="2012-11-23T10:23:00Z">
                  <w:rPr>
                    <w:sz w:val="20"/>
                    <w:szCs w:val="20"/>
                  </w:rPr>
                </w:rPrChange>
              </w:rPr>
              <w:t>0</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79" w:author="אברהם" w:date="2012-11-23T10:23:00Z">
                  <w:rPr>
                    <w:sz w:val="20"/>
                    <w:szCs w:val="20"/>
                  </w:rPr>
                </w:rPrChange>
              </w:rPr>
            </w:pPr>
            <w:r w:rsidRPr="00A90D62">
              <w:rPr>
                <w:sz w:val="28"/>
                <w:szCs w:val="28"/>
                <w:rPrChange w:id="9480" w:author="אברהם" w:date="2012-11-23T10:23:00Z">
                  <w:rPr>
                    <w:sz w:val="20"/>
                    <w:szCs w:val="20"/>
                  </w:rPr>
                </w:rPrChange>
              </w:rPr>
              <w:t>3</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9481" w:author="אברהם" w:date="2012-11-23T10:23:00Z">
                  <w:rPr>
                    <w:sz w:val="20"/>
                    <w:szCs w:val="20"/>
                  </w:rPr>
                </w:rPrChange>
              </w:rPr>
            </w:pPr>
            <w:r w:rsidRPr="00A90D62">
              <w:rPr>
                <w:sz w:val="28"/>
                <w:szCs w:val="28"/>
                <w:rPrChange w:id="9482" w:author="אברהם" w:date="2012-11-23T10:23:00Z">
                  <w:rPr>
                    <w:sz w:val="20"/>
                    <w:szCs w:val="20"/>
                  </w:rPr>
                </w:rPrChange>
              </w:rPr>
              <w:t>64</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83" w:author="אברהם" w:date="2012-11-23T10:23:00Z">
                  <w:rPr>
                    <w:sz w:val="20"/>
                    <w:szCs w:val="20"/>
                  </w:rPr>
                </w:rPrChange>
              </w:rPr>
            </w:pPr>
            <w:r w:rsidRPr="00A90D62">
              <w:rPr>
                <w:sz w:val="28"/>
                <w:szCs w:val="28"/>
                <w:rPrChange w:id="9484" w:author="אברהם" w:date="2012-11-23T10:23:00Z">
                  <w:rPr>
                    <w:sz w:val="20"/>
                    <w:szCs w:val="20"/>
                  </w:rPr>
                </w:rPrChange>
              </w:rPr>
              <w:t>12</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85" w:author="אברהם" w:date="2012-11-23T10:23:00Z">
                  <w:rPr>
                    <w:sz w:val="20"/>
                    <w:szCs w:val="20"/>
                  </w:rPr>
                </w:rPrChange>
              </w:rPr>
            </w:pPr>
            <w:r w:rsidRPr="00A90D62">
              <w:rPr>
                <w:sz w:val="28"/>
                <w:szCs w:val="28"/>
                <w:rPrChange w:id="9486" w:author="אברהם" w:date="2012-11-23T10:23:00Z">
                  <w:rPr>
                    <w:sz w:val="20"/>
                    <w:szCs w:val="20"/>
                  </w:rPr>
                </w:rPrChange>
              </w:rPr>
              <w:t>0</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87" w:author="אברהם" w:date="2012-11-23T10:23:00Z">
                  <w:rPr>
                    <w:sz w:val="20"/>
                    <w:szCs w:val="20"/>
                  </w:rPr>
                </w:rPrChange>
              </w:rPr>
            </w:pPr>
            <w:r w:rsidRPr="00A90D62">
              <w:rPr>
                <w:sz w:val="28"/>
                <w:szCs w:val="28"/>
                <w:rPrChange w:id="9488" w:author="אברהם" w:date="2012-11-23T10:23:00Z">
                  <w:rPr>
                    <w:sz w:val="20"/>
                    <w:szCs w:val="20"/>
                  </w:rPr>
                </w:rPrChange>
              </w:rPr>
              <w:t>0</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89" w:author="אברהם" w:date="2012-11-23T10:23:00Z">
                  <w:rPr>
                    <w:sz w:val="20"/>
                    <w:szCs w:val="20"/>
                  </w:rPr>
                </w:rPrChange>
              </w:rPr>
            </w:pPr>
            <w:r w:rsidRPr="00A90D62">
              <w:rPr>
                <w:sz w:val="28"/>
                <w:szCs w:val="28"/>
                <w:rPrChange w:id="9490" w:author="אברהם" w:date="2012-11-23T10:23:00Z">
                  <w:rPr>
                    <w:sz w:val="20"/>
                    <w:szCs w:val="20"/>
                  </w:rPr>
                </w:rPrChange>
              </w:rPr>
              <w:t>0</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91" w:author="אברהם" w:date="2012-11-23T10:23:00Z">
                  <w:rPr>
                    <w:sz w:val="20"/>
                    <w:szCs w:val="20"/>
                  </w:rPr>
                </w:rPrChange>
              </w:rPr>
            </w:pPr>
            <w:r w:rsidRPr="00A90D62">
              <w:rPr>
                <w:sz w:val="28"/>
                <w:szCs w:val="28"/>
                <w:rPrChange w:id="9492" w:author="אברהם" w:date="2012-11-23T10:23:00Z">
                  <w:rPr>
                    <w:sz w:val="20"/>
                    <w:szCs w:val="20"/>
                  </w:rPr>
                </w:rPrChange>
              </w:rPr>
              <w:t>0</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PrChange w:id="9493" w:author="אברהם" w:date="2012-11-23T10:23:00Z">
                  <w:rPr>
                    <w:sz w:val="20"/>
                    <w:szCs w:val="20"/>
                  </w:rPr>
                </w:rPrChange>
              </w:rPr>
            </w:pPr>
            <w:r w:rsidRPr="00A90D62">
              <w:rPr>
                <w:sz w:val="28"/>
                <w:szCs w:val="28"/>
                <w:rPrChange w:id="9494" w:author="אברהם" w:date="2012-11-23T10:23:00Z">
                  <w:rPr>
                    <w:sz w:val="20"/>
                    <w:szCs w:val="20"/>
                  </w:rPr>
                </w:rPrChange>
              </w:rPr>
              <w:t>17</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95" w:author="אברהם" w:date="2012-11-23T10:23:00Z">
                  <w:rPr>
                    <w:sz w:val="20"/>
                    <w:szCs w:val="20"/>
                  </w:rPr>
                </w:rPrChange>
              </w:rPr>
            </w:pPr>
            <w:r w:rsidRPr="00A90D62">
              <w:rPr>
                <w:sz w:val="28"/>
                <w:szCs w:val="28"/>
                <w:rPrChange w:id="9496" w:author="אברהם" w:date="2012-11-23T10:23:00Z">
                  <w:rPr>
                    <w:sz w:val="20"/>
                    <w:szCs w:val="20"/>
                  </w:rPr>
                </w:rPrChange>
              </w:rPr>
              <w:t>16</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97" w:author="אברהם" w:date="2012-11-23T10:23:00Z">
                  <w:rPr>
                    <w:sz w:val="20"/>
                    <w:szCs w:val="20"/>
                  </w:rPr>
                </w:rPrChange>
              </w:rPr>
            </w:pPr>
            <w:r w:rsidRPr="00A90D62">
              <w:rPr>
                <w:sz w:val="28"/>
                <w:szCs w:val="28"/>
                <w:rPrChange w:id="9498" w:author="אברהם" w:date="2012-11-23T10:23:00Z">
                  <w:rPr>
                    <w:sz w:val="20"/>
                    <w:szCs w:val="20"/>
                  </w:rPr>
                </w:rPrChange>
              </w:rPr>
              <w:t>0</w:t>
            </w:r>
          </w:p>
        </w:tc>
        <w:tc>
          <w:tcPr>
            <w:tcW w:w="919"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499" w:author="אברהם" w:date="2012-11-23T10:23:00Z">
                  <w:rPr>
                    <w:sz w:val="20"/>
                    <w:szCs w:val="20"/>
                  </w:rPr>
                </w:rPrChange>
              </w:rPr>
            </w:pPr>
            <w:r w:rsidRPr="00A90D62">
              <w:rPr>
                <w:sz w:val="28"/>
                <w:szCs w:val="28"/>
                <w:rPrChange w:id="9500" w:author="אברהם" w:date="2012-11-23T10:23:00Z">
                  <w:rPr>
                    <w:sz w:val="20"/>
                    <w:szCs w:val="20"/>
                  </w:rPr>
                </w:rPrChange>
              </w:rPr>
              <w:t>0</w:t>
            </w:r>
          </w:p>
        </w:tc>
        <w:tc>
          <w:tcPr>
            <w:tcW w:w="920"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501" w:author="אברהם" w:date="2012-11-23T10:23:00Z">
                  <w:rPr>
                    <w:sz w:val="20"/>
                    <w:szCs w:val="20"/>
                  </w:rPr>
                </w:rPrChange>
              </w:rPr>
            </w:pPr>
            <w:r w:rsidRPr="00A90D62">
              <w:rPr>
                <w:sz w:val="28"/>
                <w:szCs w:val="28"/>
                <w:rPrChange w:id="9502" w:author="אברהם" w:date="2012-11-23T10:23:00Z">
                  <w:rPr>
                    <w:sz w:val="20"/>
                    <w:szCs w:val="20"/>
                  </w:rPr>
                </w:rPrChange>
              </w:rPr>
              <w:t>0</w:t>
            </w:r>
          </w:p>
        </w:tc>
        <w:tc>
          <w:tcPr>
            <w:tcW w:w="923" w:type="dxa"/>
            <w:tcBorders>
              <w:left w:val="single" w:sz="1" w:space="0" w:color="000000"/>
              <w:bottom w:val="single" w:sz="1" w:space="0" w:color="000000"/>
            </w:tcBorders>
            <w:shd w:val="clear" w:color="auto" w:fill="auto"/>
          </w:tcPr>
          <w:p w:rsidR="009C2B09" w:rsidRPr="00A90D62" w:rsidRDefault="009C2B09" w:rsidP="00685392">
            <w:pPr>
              <w:pStyle w:val="a1"/>
              <w:snapToGrid w:val="0"/>
              <w:spacing w:after="0"/>
              <w:jc w:val="center"/>
              <w:rPr>
                <w:sz w:val="28"/>
                <w:szCs w:val="28"/>
                <w:rPrChange w:id="9503" w:author="אברהם" w:date="2012-11-23T10:23:00Z">
                  <w:rPr>
                    <w:sz w:val="20"/>
                    <w:szCs w:val="20"/>
                  </w:rPr>
                </w:rPrChange>
              </w:rPr>
            </w:pPr>
            <w:r w:rsidRPr="00A90D62">
              <w:rPr>
                <w:sz w:val="28"/>
                <w:szCs w:val="28"/>
                <w:rPrChange w:id="9504" w:author="אברהם" w:date="2012-11-23T10:23:00Z">
                  <w:rPr>
                    <w:sz w:val="20"/>
                    <w:szCs w:val="20"/>
                  </w:rPr>
                </w:rPrChange>
              </w:rPr>
              <w:t>0</w:t>
            </w:r>
          </w:p>
        </w:tc>
        <w:tc>
          <w:tcPr>
            <w:tcW w:w="834" w:type="dxa"/>
            <w:tcBorders>
              <w:left w:val="single" w:sz="1" w:space="0" w:color="000000"/>
              <w:bottom w:val="single" w:sz="1" w:space="0" w:color="000000"/>
              <w:right w:val="single" w:sz="1" w:space="0" w:color="000000"/>
            </w:tcBorders>
            <w:shd w:val="clear" w:color="auto" w:fill="auto"/>
          </w:tcPr>
          <w:p w:rsidR="009C2B09" w:rsidRPr="00A90D62" w:rsidRDefault="009C2B09" w:rsidP="00685392">
            <w:pPr>
              <w:pStyle w:val="a1"/>
              <w:snapToGrid w:val="0"/>
              <w:spacing w:after="0"/>
              <w:jc w:val="center"/>
              <w:rPr>
                <w:sz w:val="28"/>
                <w:szCs w:val="28"/>
                <w:rtl/>
                <w:rPrChange w:id="9505" w:author="אברהם" w:date="2012-11-23T10:23:00Z">
                  <w:rPr>
                    <w:rtl/>
                  </w:rPr>
                </w:rPrChange>
              </w:rPr>
            </w:pPr>
            <w:r w:rsidRPr="00A90D62">
              <w:rPr>
                <w:sz w:val="28"/>
                <w:szCs w:val="28"/>
                <w:rPrChange w:id="9506" w:author="אברהם" w:date="2012-11-23T10:23:00Z">
                  <w:rPr>
                    <w:sz w:val="20"/>
                    <w:szCs w:val="20"/>
                  </w:rPr>
                </w:rPrChange>
              </w:rPr>
              <w:t>4</w:t>
            </w:r>
          </w:p>
        </w:tc>
      </w:tr>
    </w:tbl>
    <w:p w:rsidR="009C2B09" w:rsidRPr="00A90D62" w:rsidRDefault="009C2B09" w:rsidP="009C2B09">
      <w:pPr>
        <w:pStyle w:val="a1"/>
        <w:bidi/>
        <w:rPr>
          <w:sz w:val="28"/>
          <w:szCs w:val="28"/>
          <w:rtl/>
          <w:rPrChange w:id="9507" w:author="אברהם" w:date="2012-11-23T10:23:00Z">
            <w:rPr>
              <w:rtl/>
            </w:rPr>
          </w:rPrChange>
        </w:rPr>
      </w:pPr>
    </w:p>
    <w:p w:rsidR="009C2B09" w:rsidRPr="00A90D62" w:rsidRDefault="009C2B09" w:rsidP="00F55732">
      <w:pPr>
        <w:pStyle w:val="a1"/>
        <w:bidi/>
        <w:rPr>
          <w:rFonts w:cs="Times New Roman"/>
          <w:sz w:val="28"/>
          <w:szCs w:val="28"/>
          <w:rtl/>
          <w:rPrChange w:id="9508" w:author="אברהם" w:date="2012-11-23T10:23:00Z">
            <w:rPr>
              <w:rFonts w:cs="Times New Roman"/>
              <w:rtl/>
            </w:rPr>
          </w:rPrChange>
        </w:rPr>
      </w:pPr>
      <w:r w:rsidRPr="00A90D62">
        <w:rPr>
          <w:rStyle w:val="Q"/>
          <w:rFonts w:ascii="David" w:hAnsi="David" w:cs="David"/>
          <w:sz w:val="28"/>
          <w:szCs w:val="28"/>
          <w:rtl/>
          <w:rPrChange w:id="9509"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95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11" w:author="אברהם" w:date="2012-11-23T10:23:00Z">
            <w:rPr>
              <w:rStyle w:val="Q"/>
              <w:rFonts w:ascii="David" w:hAnsi="David" w:cs="David"/>
              <w:rtl/>
            </w:rPr>
          </w:rPrChange>
        </w:rPr>
        <w:t>יש</w:t>
      </w:r>
      <w:r w:rsidRPr="00A90D62">
        <w:rPr>
          <w:rStyle w:val="Q"/>
          <w:rFonts w:ascii="David" w:eastAsia="David" w:hAnsi="David" w:cs="David"/>
          <w:sz w:val="28"/>
          <w:szCs w:val="28"/>
          <w:rtl/>
          <w:rPrChange w:id="9512"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513" w:author="אברהם" w:date="2012-11-23T10:23:00Z">
            <w:rPr>
              <w:rStyle w:val="Q"/>
              <w:rFonts w:ascii="David" w:hAnsi="David" w:cs="David"/>
            </w:rPr>
          </w:rPrChange>
        </w:rPr>
        <w:t>2000</w:t>
      </w:r>
      <w:r w:rsidRPr="00A90D62">
        <w:rPr>
          <w:rStyle w:val="Q"/>
          <w:rFonts w:ascii="David" w:hAnsi="David" w:cs="David"/>
          <w:sz w:val="28"/>
          <w:szCs w:val="28"/>
          <w:rtl/>
          <w:rPrChange w:id="9514" w:author="אברהם" w:date="2012-11-23T10:23:00Z">
            <w:rPr>
              <w:rStyle w:val="Q"/>
              <w:rFonts w:ascii="David" w:hAnsi="David" w:cs="David"/>
              <w:rtl/>
            </w:rPr>
          </w:rPrChange>
        </w:rPr>
        <w:t xml:space="preserve"> נחלות, גם</w:t>
      </w:r>
      <w:r w:rsidRPr="00A90D62">
        <w:rPr>
          <w:rStyle w:val="Q"/>
          <w:rFonts w:ascii="David" w:eastAsia="David" w:hAnsi="David" w:cs="David"/>
          <w:sz w:val="28"/>
          <w:szCs w:val="28"/>
          <w:rtl/>
          <w:rPrChange w:id="95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16"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95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18" w:author="אברהם" w:date="2012-11-23T10:23:00Z">
            <w:rPr>
              <w:rStyle w:val="Q"/>
              <w:rFonts w:ascii="David" w:hAnsi="David" w:cs="David"/>
              <w:rtl/>
            </w:rPr>
          </w:rPrChange>
        </w:rPr>
        <w:t>ההסתברות</w:t>
      </w:r>
      <w:r w:rsidRPr="00A90D62">
        <w:rPr>
          <w:rStyle w:val="Q"/>
          <w:rFonts w:ascii="David" w:eastAsia="David" w:hAnsi="David" w:cs="David"/>
          <w:sz w:val="28"/>
          <w:szCs w:val="28"/>
          <w:rtl/>
          <w:rPrChange w:id="95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20" w:author="אברהם" w:date="2012-11-23T10:23:00Z">
            <w:rPr>
              <w:rStyle w:val="Q"/>
              <w:rFonts w:ascii="David" w:hAnsi="David" w:cs="David"/>
              <w:rtl/>
            </w:rPr>
          </w:rPrChange>
        </w:rPr>
        <w:t>שנחלה</w:t>
      </w:r>
      <w:r w:rsidRPr="00A90D62">
        <w:rPr>
          <w:rStyle w:val="Q"/>
          <w:rFonts w:ascii="David" w:eastAsia="David" w:hAnsi="David" w:cs="David"/>
          <w:sz w:val="28"/>
          <w:szCs w:val="28"/>
          <w:rtl/>
          <w:rPrChange w:id="95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22" w:author="אברהם" w:date="2012-11-23T10:23:00Z">
            <w:rPr>
              <w:rStyle w:val="Q"/>
              <w:rFonts w:ascii="David" w:hAnsi="David" w:cs="David"/>
              <w:rtl/>
            </w:rPr>
          </w:rPrChange>
        </w:rPr>
        <w:t>תימכר</w:t>
      </w:r>
      <w:r w:rsidRPr="00A90D62">
        <w:rPr>
          <w:rStyle w:val="Q"/>
          <w:rFonts w:ascii="David" w:eastAsia="David" w:hAnsi="David" w:cs="David"/>
          <w:sz w:val="28"/>
          <w:szCs w:val="28"/>
          <w:rtl/>
          <w:rPrChange w:id="95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24" w:author="אברהם" w:date="2012-11-23T10:23:00Z">
            <w:rPr>
              <w:rStyle w:val="Q"/>
              <w:rFonts w:ascii="David" w:hAnsi="David" w:cs="David"/>
              <w:rtl/>
            </w:rPr>
          </w:rPrChange>
        </w:rPr>
        <w:t>ב-</w:t>
      </w:r>
      <w:r w:rsidRPr="00A90D62">
        <w:rPr>
          <w:rStyle w:val="Q"/>
          <w:rFonts w:ascii="David" w:hAnsi="David" w:cs="David"/>
          <w:sz w:val="28"/>
          <w:szCs w:val="28"/>
          <w:rPrChange w:id="9525" w:author="אברהם" w:date="2012-11-23T10:23:00Z">
            <w:rPr>
              <w:rStyle w:val="Q"/>
              <w:rFonts w:ascii="David" w:hAnsi="David" w:cs="David"/>
            </w:rPr>
          </w:rPrChange>
        </w:rPr>
        <w:t>50</w:t>
      </w:r>
      <w:r w:rsidRPr="00A90D62">
        <w:rPr>
          <w:rStyle w:val="Q"/>
          <w:rFonts w:ascii="David" w:hAnsi="David" w:cs="David"/>
          <w:sz w:val="28"/>
          <w:szCs w:val="28"/>
          <w:rtl/>
          <w:rPrChange w:id="9526" w:author="אברהם" w:date="2012-11-23T10:23:00Z">
            <w:rPr>
              <w:rStyle w:val="Q"/>
              <w:rFonts w:ascii="David" w:hAnsi="David" w:cs="David"/>
              <w:rtl/>
            </w:rPr>
          </w:rPrChange>
        </w:rPr>
        <w:t xml:space="preserve"> שנה</w:t>
      </w:r>
      <w:r w:rsidRPr="00A90D62">
        <w:rPr>
          <w:rStyle w:val="Q"/>
          <w:rFonts w:ascii="David" w:eastAsia="David" w:hAnsi="David" w:cs="David"/>
          <w:sz w:val="28"/>
          <w:szCs w:val="28"/>
          <w:rtl/>
          <w:rPrChange w:id="95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28" w:author="אברהם" w:date="2012-11-23T10:23:00Z">
            <w:rPr>
              <w:rStyle w:val="Q"/>
              <w:rFonts w:ascii="David" w:hAnsi="David" w:cs="David"/>
              <w:rtl/>
            </w:rPr>
          </w:rPrChange>
        </w:rPr>
        <w:t>היא</w:t>
      </w:r>
      <w:r w:rsidRPr="00A90D62">
        <w:rPr>
          <w:rStyle w:val="Q"/>
          <w:rFonts w:ascii="David" w:eastAsia="David" w:hAnsi="David" w:cs="David"/>
          <w:sz w:val="28"/>
          <w:szCs w:val="28"/>
          <w:rtl/>
          <w:rPrChange w:id="95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30" w:author="אברהם" w:date="2012-11-23T10:23:00Z">
            <w:rPr>
              <w:rStyle w:val="Q"/>
              <w:rFonts w:ascii="David" w:hAnsi="David" w:cs="David"/>
              <w:rtl/>
            </w:rPr>
          </w:rPrChange>
        </w:rPr>
        <w:t>רק</w:t>
      </w:r>
      <w:r w:rsidRPr="00A90D62">
        <w:rPr>
          <w:rStyle w:val="Q"/>
          <w:rFonts w:ascii="David" w:eastAsia="David" w:hAnsi="David" w:cs="David"/>
          <w:sz w:val="28"/>
          <w:szCs w:val="28"/>
          <w:rtl/>
          <w:rPrChange w:id="9531"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532" w:author="אברהם" w:date="2012-11-23T10:23:00Z">
            <w:rPr>
              <w:rStyle w:val="Q"/>
              <w:rFonts w:ascii="David" w:hAnsi="David" w:cs="David"/>
            </w:rPr>
          </w:rPrChange>
        </w:rPr>
        <w:t>40%</w:t>
      </w:r>
      <w:r w:rsidRPr="00A90D62">
        <w:rPr>
          <w:rStyle w:val="Q"/>
          <w:rFonts w:ascii="David" w:hAnsi="David" w:cs="David"/>
          <w:sz w:val="28"/>
          <w:szCs w:val="28"/>
          <w:rtl/>
          <w:rPrChange w:id="9533" w:author="אברהם" w:date="2012-11-23T10:23:00Z">
            <w:rPr>
              <w:rStyle w:val="Q"/>
              <w:rFonts w:ascii="David" w:hAnsi="David" w:cs="David"/>
              <w:rtl/>
            </w:rPr>
          </w:rPrChange>
        </w:rPr>
        <w:t>, עדיין</w:t>
      </w:r>
      <w:r w:rsidRPr="00A90D62">
        <w:rPr>
          <w:rStyle w:val="Q"/>
          <w:rFonts w:ascii="David" w:eastAsia="David" w:hAnsi="David" w:cs="David"/>
          <w:sz w:val="28"/>
          <w:szCs w:val="28"/>
          <w:rtl/>
          <w:rPrChange w:id="95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35" w:author="אברהם" w:date="2012-11-23T10:23:00Z">
            <w:rPr>
              <w:rStyle w:val="Q"/>
              <w:rFonts w:ascii="David" w:hAnsi="David" w:cs="David"/>
              <w:rtl/>
            </w:rPr>
          </w:rPrChange>
        </w:rPr>
        <w:t>מגיעים</w:t>
      </w:r>
      <w:r w:rsidRPr="00A90D62">
        <w:rPr>
          <w:rStyle w:val="Q"/>
          <w:rFonts w:ascii="David" w:eastAsia="David" w:hAnsi="David" w:cs="David"/>
          <w:sz w:val="28"/>
          <w:szCs w:val="28"/>
          <w:rtl/>
          <w:rPrChange w:id="95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37" w:author="אברהם" w:date="2012-11-23T10:23:00Z">
            <w:rPr>
              <w:rStyle w:val="Q"/>
              <w:rFonts w:ascii="David" w:hAnsi="David" w:cs="David"/>
              <w:rtl/>
            </w:rPr>
          </w:rPrChange>
        </w:rPr>
        <w:t>תוך</w:t>
      </w:r>
      <w:r w:rsidRPr="00A90D62">
        <w:rPr>
          <w:rStyle w:val="Q"/>
          <w:rFonts w:ascii="David" w:eastAsia="David" w:hAnsi="David" w:cs="David"/>
          <w:sz w:val="28"/>
          <w:szCs w:val="28"/>
          <w:rtl/>
          <w:rPrChange w:id="9538"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539" w:author="אברהם" w:date="2012-11-23T10:23:00Z">
            <w:rPr>
              <w:rStyle w:val="Q"/>
              <w:rFonts w:ascii="David" w:hAnsi="David" w:cs="David"/>
            </w:rPr>
          </w:rPrChange>
        </w:rPr>
        <w:t>4</w:t>
      </w:r>
      <w:r w:rsidRPr="00A90D62">
        <w:rPr>
          <w:rStyle w:val="Q"/>
          <w:rFonts w:ascii="David" w:hAnsi="David" w:cs="David"/>
          <w:sz w:val="28"/>
          <w:szCs w:val="28"/>
          <w:rtl/>
          <w:rPrChange w:id="9540" w:author="אברהם" w:date="2012-11-23T10:23:00Z">
            <w:rPr>
              <w:rStyle w:val="Q"/>
              <w:rFonts w:ascii="David" w:hAnsi="David" w:cs="David"/>
              <w:rtl/>
            </w:rPr>
          </w:rPrChange>
        </w:rPr>
        <w:t xml:space="preserve"> יובלים</w:t>
      </w:r>
      <w:r w:rsidRPr="00A90D62">
        <w:rPr>
          <w:rStyle w:val="Q"/>
          <w:rFonts w:ascii="David" w:eastAsia="David" w:hAnsi="David" w:cs="David"/>
          <w:sz w:val="28"/>
          <w:szCs w:val="28"/>
          <w:rtl/>
          <w:rPrChange w:id="95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42" w:author="אברהם" w:date="2012-11-23T10:23:00Z">
            <w:rPr>
              <w:rStyle w:val="Q"/>
              <w:rFonts w:ascii="David" w:hAnsi="David" w:cs="David"/>
              <w:rtl/>
            </w:rPr>
          </w:rPrChange>
        </w:rPr>
        <w:t>למצב</w:t>
      </w:r>
      <w:r w:rsidRPr="00A90D62">
        <w:rPr>
          <w:rStyle w:val="Q"/>
          <w:rFonts w:ascii="David" w:eastAsia="David" w:hAnsi="David" w:cs="David"/>
          <w:sz w:val="28"/>
          <w:szCs w:val="28"/>
          <w:rtl/>
          <w:rPrChange w:id="95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44" w:author="אברהם" w:date="2012-11-23T10:23:00Z">
            <w:rPr>
              <w:rStyle w:val="Q"/>
              <w:rFonts w:ascii="David" w:hAnsi="David" w:cs="David"/>
              <w:rtl/>
            </w:rPr>
          </w:rPrChange>
        </w:rPr>
        <w:t>שבו</w:t>
      </w:r>
      <w:r w:rsidRPr="00A90D62">
        <w:rPr>
          <w:rStyle w:val="Q"/>
          <w:rFonts w:ascii="David" w:eastAsia="David" w:hAnsi="David" w:cs="David"/>
          <w:sz w:val="28"/>
          <w:szCs w:val="28"/>
          <w:rtl/>
          <w:rPrChange w:id="95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46" w:author="אברהם" w:date="2012-11-23T10:23:00Z">
            <w:rPr>
              <w:rStyle w:val="Q"/>
              <w:rFonts w:ascii="David" w:hAnsi="David" w:cs="David"/>
              <w:rtl/>
            </w:rPr>
          </w:rPrChange>
        </w:rPr>
        <w:t>רק</w:t>
      </w:r>
      <w:r w:rsidRPr="00A90D62">
        <w:rPr>
          <w:rStyle w:val="Q"/>
          <w:rFonts w:ascii="David" w:eastAsia="David" w:hAnsi="David" w:cs="David"/>
          <w:sz w:val="28"/>
          <w:szCs w:val="28"/>
          <w:rtl/>
          <w:rPrChange w:id="95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48" w:author="אברהם" w:date="2012-11-23T10:23:00Z">
            <w:rPr>
              <w:rStyle w:val="Q"/>
              <w:rFonts w:ascii="David" w:hAnsi="David" w:cs="David"/>
              <w:rtl/>
            </w:rPr>
          </w:rPrChange>
        </w:rPr>
        <w:t>ל-</w:t>
      </w:r>
      <w:r w:rsidRPr="00A90D62">
        <w:rPr>
          <w:rStyle w:val="Q"/>
          <w:rFonts w:ascii="David" w:hAnsi="David" w:cs="David"/>
          <w:sz w:val="28"/>
          <w:szCs w:val="28"/>
          <w:rPrChange w:id="9549" w:author="אברהם" w:date="2012-11-23T10:23:00Z">
            <w:rPr>
              <w:rStyle w:val="Q"/>
              <w:rFonts w:ascii="David" w:hAnsi="David" w:cs="David"/>
            </w:rPr>
          </w:rPrChange>
        </w:rPr>
        <w:t>5.4%</w:t>
      </w:r>
      <w:r w:rsidRPr="00A90D62">
        <w:rPr>
          <w:rStyle w:val="Q"/>
          <w:rFonts w:ascii="David" w:hAnsi="David" w:cs="David"/>
          <w:sz w:val="28"/>
          <w:szCs w:val="28"/>
          <w:rtl/>
          <w:rPrChange w:id="9550" w:author="אברהם" w:date="2012-11-23T10:23:00Z">
            <w:rPr>
              <w:rStyle w:val="Q"/>
              <w:rFonts w:ascii="David" w:hAnsi="David" w:cs="David"/>
              <w:rtl/>
            </w:rPr>
          </w:rPrChange>
        </w:rPr>
        <w:t xml:space="preserve"> מהאזרחים</w:t>
      </w:r>
      <w:r w:rsidRPr="00A90D62">
        <w:rPr>
          <w:rStyle w:val="Q"/>
          <w:rFonts w:ascii="David" w:eastAsia="David" w:hAnsi="David" w:cs="David"/>
          <w:sz w:val="28"/>
          <w:szCs w:val="28"/>
          <w:rtl/>
          <w:rPrChange w:id="95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52" w:author="אברהם" w:date="2012-11-23T10:23:00Z">
            <w:rPr>
              <w:rStyle w:val="Q"/>
              <w:rFonts w:ascii="David" w:hAnsi="David" w:cs="David"/>
              <w:rtl/>
            </w:rPr>
          </w:rPrChange>
        </w:rPr>
        <w:t>אין</w:t>
      </w:r>
      <w:r w:rsidRPr="00A90D62">
        <w:rPr>
          <w:rStyle w:val="Q"/>
          <w:rFonts w:ascii="David" w:eastAsia="David" w:hAnsi="David" w:cs="David"/>
          <w:sz w:val="28"/>
          <w:szCs w:val="28"/>
          <w:rtl/>
          <w:rPrChange w:id="95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54" w:author="אברהם" w:date="2012-11-23T10:23:00Z">
            <w:rPr>
              <w:rStyle w:val="Q"/>
              <w:rFonts w:ascii="David" w:hAnsi="David" w:cs="David"/>
              <w:rtl/>
            </w:rPr>
          </w:rPrChange>
        </w:rPr>
        <w:t>נחלה. אם</w:t>
      </w:r>
      <w:r w:rsidRPr="00A90D62">
        <w:rPr>
          <w:rStyle w:val="Q"/>
          <w:rFonts w:ascii="David" w:eastAsia="David" w:hAnsi="David" w:cs="David"/>
          <w:sz w:val="28"/>
          <w:szCs w:val="28"/>
          <w:rtl/>
          <w:rPrChange w:id="95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56" w:author="אברהם" w:date="2012-11-23T10:23:00Z">
            <w:rPr>
              <w:rStyle w:val="Q"/>
              <w:rFonts w:ascii="David" w:hAnsi="David" w:cs="David"/>
              <w:rtl/>
            </w:rPr>
          </w:rPrChange>
        </w:rPr>
        <w:t>כך, הגדלת</w:t>
      </w:r>
      <w:r w:rsidRPr="00A90D62">
        <w:rPr>
          <w:rStyle w:val="Q"/>
          <w:rFonts w:ascii="David" w:eastAsia="David" w:hAnsi="David" w:cs="David"/>
          <w:sz w:val="28"/>
          <w:szCs w:val="28"/>
          <w:rtl/>
          <w:rPrChange w:id="95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58"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5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60"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5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62" w:author="אברהם" w:date="2012-11-23T10:23:00Z">
            <w:rPr>
              <w:rStyle w:val="Q"/>
              <w:rFonts w:ascii="David" w:hAnsi="David" w:cs="David"/>
              <w:rtl/>
            </w:rPr>
          </w:rPrChange>
        </w:rPr>
        <w:t>מהווה</w:t>
      </w:r>
      <w:r w:rsidRPr="00A90D62">
        <w:rPr>
          <w:rStyle w:val="Q"/>
          <w:rFonts w:ascii="David" w:eastAsia="David" w:hAnsi="David" w:cs="David"/>
          <w:sz w:val="28"/>
          <w:szCs w:val="28"/>
          <w:rtl/>
          <w:rPrChange w:id="95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64" w:author="אברהם" w:date="2012-11-23T10:23:00Z">
            <w:rPr>
              <w:rStyle w:val="Q"/>
              <w:rFonts w:ascii="David" w:hAnsi="David" w:cs="David"/>
              <w:rtl/>
            </w:rPr>
          </w:rPrChange>
        </w:rPr>
        <w:t>דרך</w:t>
      </w:r>
      <w:r w:rsidRPr="00A90D62">
        <w:rPr>
          <w:rStyle w:val="Q"/>
          <w:rFonts w:ascii="David" w:eastAsia="David" w:hAnsi="David" w:cs="David"/>
          <w:sz w:val="28"/>
          <w:szCs w:val="28"/>
          <w:rtl/>
          <w:rPrChange w:id="95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66" w:author="אברהם" w:date="2012-11-23T10:23:00Z">
            <w:rPr>
              <w:rStyle w:val="Q"/>
              <w:rFonts w:ascii="David" w:hAnsi="David" w:cs="David"/>
              <w:rtl/>
            </w:rPr>
          </w:rPrChange>
        </w:rPr>
        <w:t>חלופית</w:t>
      </w:r>
      <w:r w:rsidRPr="00A90D62">
        <w:rPr>
          <w:rStyle w:val="Q"/>
          <w:rFonts w:ascii="David" w:eastAsia="David" w:hAnsi="David" w:cs="David"/>
          <w:sz w:val="28"/>
          <w:szCs w:val="28"/>
          <w:rtl/>
          <w:rPrChange w:id="95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68" w:author="אברהם" w:date="2012-11-23T10:23:00Z">
            <w:rPr>
              <w:rStyle w:val="Q"/>
              <w:rFonts w:ascii="David" w:hAnsi="David" w:cs="David"/>
              <w:rtl/>
            </w:rPr>
          </w:rPrChange>
        </w:rPr>
        <w:t>להאיץ</w:t>
      </w:r>
      <w:r w:rsidRPr="00A90D62">
        <w:rPr>
          <w:rStyle w:val="Q"/>
          <w:rFonts w:ascii="David" w:eastAsia="David" w:hAnsi="David" w:cs="David"/>
          <w:sz w:val="28"/>
          <w:szCs w:val="28"/>
          <w:rtl/>
          <w:rPrChange w:id="95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70" w:author="אברהם" w:date="2012-11-23T10:23:00Z">
            <w:rPr>
              <w:rStyle w:val="Q"/>
              <w:rFonts w:ascii="David" w:hAnsi="David" w:cs="David"/>
              <w:rtl/>
            </w:rPr>
          </w:rPrChange>
        </w:rPr>
        <w:t>את</w:t>
      </w:r>
      <w:r w:rsidRPr="00A90D62">
        <w:rPr>
          <w:rStyle w:val="Q"/>
          <w:rFonts w:ascii="David" w:eastAsia="David" w:hAnsi="David" w:cs="David"/>
          <w:sz w:val="28"/>
          <w:szCs w:val="28"/>
          <w:rtl/>
          <w:rPrChange w:id="95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72" w:author="אברהם" w:date="2012-11-23T10:23:00Z">
            <w:rPr>
              <w:rStyle w:val="Q"/>
              <w:rFonts w:ascii="David" w:hAnsi="David" w:cs="David"/>
              <w:rtl/>
            </w:rPr>
          </w:rPrChange>
        </w:rPr>
        <w:t>ההתכנסות</w:t>
      </w:r>
      <w:r w:rsidRPr="00A90D62">
        <w:rPr>
          <w:rStyle w:val="Q"/>
          <w:rFonts w:ascii="David" w:eastAsia="David" w:hAnsi="David" w:cs="David"/>
          <w:sz w:val="28"/>
          <w:szCs w:val="28"/>
          <w:rtl/>
          <w:rPrChange w:id="95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74" w:author="אברהם" w:date="2012-11-23T10:23:00Z">
            <w:rPr>
              <w:rStyle w:val="Q"/>
              <w:rFonts w:ascii="David" w:hAnsi="David" w:cs="David"/>
              <w:rtl/>
            </w:rPr>
          </w:rPrChange>
        </w:rPr>
        <w:t>- במקום</w:t>
      </w:r>
      <w:r w:rsidRPr="00A90D62">
        <w:rPr>
          <w:rStyle w:val="Q"/>
          <w:rFonts w:ascii="David" w:eastAsia="David" w:hAnsi="David" w:cs="David"/>
          <w:sz w:val="28"/>
          <w:szCs w:val="28"/>
          <w:rtl/>
          <w:rPrChange w:id="95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76" w:author="אברהם" w:date="2012-11-23T10:23:00Z">
            <w:rPr>
              <w:rStyle w:val="Q"/>
              <w:rFonts w:ascii="David" w:hAnsi="David" w:cs="David"/>
              <w:rtl/>
            </w:rPr>
          </w:rPrChange>
        </w:rPr>
        <w:t>לגבות</w:t>
      </w:r>
      <w:r w:rsidRPr="00A90D62">
        <w:rPr>
          <w:rStyle w:val="Q"/>
          <w:rFonts w:ascii="David" w:eastAsia="David" w:hAnsi="David" w:cs="David"/>
          <w:sz w:val="28"/>
          <w:szCs w:val="28"/>
          <w:rtl/>
          <w:rPrChange w:id="95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78" w:author="אברהם" w:date="2012-11-23T10:23:00Z">
            <w:rPr>
              <w:rStyle w:val="Q"/>
              <w:rFonts w:ascii="David" w:hAnsi="David" w:cs="David"/>
              <w:rtl/>
            </w:rPr>
          </w:rPrChange>
        </w:rPr>
        <w:t>מ</w:t>
      </w:r>
      <w:del w:id="9579" w:author="אברהם" w:date="2012-11-26T17:58:00Z">
        <w:r w:rsidRPr="00A90D62" w:rsidDel="00F55732">
          <w:rPr>
            <w:rStyle w:val="Q"/>
            <w:rFonts w:ascii="David" w:hAnsi="David" w:cs="David"/>
            <w:sz w:val="28"/>
            <w:szCs w:val="28"/>
            <w:rtl/>
            <w:rPrChange w:id="9580" w:author="אברהם" w:date="2012-11-23T10:23:00Z">
              <w:rPr>
                <w:rStyle w:val="Q"/>
                <w:rFonts w:ascii="David" w:hAnsi="David" w:cs="David"/>
                <w:rtl/>
              </w:rPr>
            </w:rPrChange>
          </w:rPr>
          <w:delText>י</w:delText>
        </w:r>
      </w:del>
      <w:r w:rsidRPr="00A90D62">
        <w:rPr>
          <w:rStyle w:val="Q"/>
          <w:rFonts w:ascii="David" w:hAnsi="David" w:cs="David"/>
          <w:sz w:val="28"/>
          <w:szCs w:val="28"/>
          <w:rtl/>
          <w:rPrChange w:id="9581" w:author="אברהם" w:date="2012-11-23T10:23:00Z">
            <w:rPr>
              <w:rStyle w:val="Q"/>
              <w:rFonts w:ascii="David" w:hAnsi="David" w:cs="David"/>
              <w:rtl/>
            </w:rPr>
          </w:rPrChange>
        </w:rPr>
        <w:t>סים</w:t>
      </w:r>
      <w:r w:rsidRPr="00A90D62">
        <w:rPr>
          <w:rStyle w:val="Q"/>
          <w:rFonts w:ascii="David" w:eastAsia="David" w:hAnsi="David" w:cs="David"/>
          <w:sz w:val="28"/>
          <w:szCs w:val="28"/>
          <w:rtl/>
          <w:rPrChange w:id="95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83" w:author="אברהם" w:date="2012-11-23T10:23:00Z">
            <w:rPr>
              <w:rStyle w:val="Q"/>
              <w:rFonts w:ascii="David" w:hAnsi="David" w:cs="David"/>
              <w:rtl/>
            </w:rPr>
          </w:rPrChange>
        </w:rPr>
        <w:t>מבעלי</w:t>
      </w:r>
      <w:del w:id="9584" w:author="אברהם" w:date="2012-11-26T17:58:00Z">
        <w:r w:rsidRPr="00A90D62" w:rsidDel="00F55732">
          <w:rPr>
            <w:rStyle w:val="Q"/>
            <w:rFonts w:ascii="David" w:hAnsi="David" w:cs="David"/>
            <w:sz w:val="28"/>
            <w:szCs w:val="28"/>
            <w:rtl/>
            <w:rPrChange w:id="9585" w:author="אברהם" w:date="2012-11-23T10:23:00Z">
              <w:rPr>
                <w:rStyle w:val="Q"/>
                <w:rFonts w:ascii="David" w:hAnsi="David" w:cs="David"/>
                <w:rtl/>
              </w:rPr>
            </w:rPrChange>
          </w:rPr>
          <w:delText>-</w:delText>
        </w:r>
      </w:del>
      <w:ins w:id="9586" w:author="אברהם" w:date="2012-11-26T17:58:00Z">
        <w:r w:rsidR="00F55732">
          <w:rPr>
            <w:rStyle w:val="Q"/>
            <w:rFonts w:ascii="David" w:hAnsi="David" w:cs="David" w:hint="cs"/>
            <w:sz w:val="28"/>
            <w:szCs w:val="28"/>
            <w:rtl/>
          </w:rPr>
          <w:t xml:space="preserve"> </w:t>
        </w:r>
      </w:ins>
      <w:r w:rsidRPr="00A90D62">
        <w:rPr>
          <w:rStyle w:val="Q"/>
          <w:rFonts w:ascii="David" w:hAnsi="David" w:cs="David"/>
          <w:sz w:val="28"/>
          <w:szCs w:val="28"/>
          <w:rtl/>
          <w:rPrChange w:id="9587"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95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89" w:author="אברהם" w:date="2012-11-23T10:23:00Z">
            <w:rPr>
              <w:rStyle w:val="Q"/>
              <w:rFonts w:ascii="David" w:hAnsi="David" w:cs="David"/>
              <w:rtl/>
            </w:rPr>
          </w:rPrChange>
        </w:rPr>
        <w:t>על-מנת</w:t>
      </w:r>
      <w:r w:rsidRPr="00A90D62">
        <w:rPr>
          <w:rStyle w:val="Q"/>
          <w:rFonts w:ascii="David" w:eastAsia="David" w:hAnsi="David" w:cs="David"/>
          <w:sz w:val="28"/>
          <w:szCs w:val="28"/>
          <w:rtl/>
          <w:rPrChange w:id="95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91" w:author="אברהם" w:date="2012-11-23T10:23:00Z">
            <w:rPr>
              <w:rStyle w:val="Q"/>
              <w:rFonts w:ascii="David" w:hAnsi="David" w:cs="David"/>
              <w:rtl/>
            </w:rPr>
          </w:rPrChange>
        </w:rPr>
        <w:t>לעודד</w:t>
      </w:r>
      <w:r w:rsidRPr="00A90D62">
        <w:rPr>
          <w:rStyle w:val="Q"/>
          <w:rFonts w:ascii="David" w:eastAsia="David" w:hAnsi="David" w:cs="David"/>
          <w:sz w:val="28"/>
          <w:szCs w:val="28"/>
          <w:rtl/>
          <w:rPrChange w:id="95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93" w:author="אברהם" w:date="2012-11-23T10:23:00Z">
            <w:rPr>
              <w:rStyle w:val="Q"/>
              <w:rFonts w:ascii="David" w:hAnsi="David" w:cs="David"/>
              <w:rtl/>
            </w:rPr>
          </w:rPrChange>
        </w:rPr>
        <w:t>אותם</w:t>
      </w:r>
      <w:r w:rsidRPr="00A90D62">
        <w:rPr>
          <w:rStyle w:val="Q"/>
          <w:rFonts w:ascii="David" w:eastAsia="David" w:hAnsi="David" w:cs="David"/>
          <w:sz w:val="28"/>
          <w:szCs w:val="28"/>
          <w:rtl/>
          <w:rPrChange w:id="95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595" w:author="אברהם" w:date="2012-11-23T10:23:00Z">
            <w:rPr>
              <w:rStyle w:val="Q"/>
              <w:rFonts w:ascii="David" w:hAnsi="David" w:cs="David"/>
              <w:rtl/>
            </w:rPr>
          </w:rPrChange>
        </w:rPr>
        <w:t xml:space="preserve">למכור, </w:t>
      </w:r>
      <w:r w:rsidRPr="00A90D62">
        <w:rPr>
          <w:rStyle w:val="Q"/>
          <w:rFonts w:ascii="David" w:hAnsi="David" w:cs="David" w:hint="eastAsia"/>
          <w:sz w:val="28"/>
          <w:szCs w:val="28"/>
          <w:rtl/>
          <w:rPrChange w:id="9596" w:author="אברהם" w:date="2012-11-23T10:23:00Z">
            <w:rPr>
              <w:rStyle w:val="Q"/>
              <w:rFonts w:ascii="David" w:hAnsi="David" w:cs="David" w:hint="eastAsia"/>
              <w:rtl/>
            </w:rPr>
          </w:rPrChange>
        </w:rPr>
        <w:t>כפי</w:t>
      </w:r>
      <w:r w:rsidRPr="00A90D62">
        <w:rPr>
          <w:rStyle w:val="Q"/>
          <w:rFonts w:ascii="David" w:hAnsi="David" w:cs="David"/>
          <w:sz w:val="28"/>
          <w:szCs w:val="28"/>
          <w:rtl/>
          <w:rPrChange w:id="9597" w:author="אברהם" w:date="2012-11-23T10:23:00Z">
            <w:rPr>
              <w:rStyle w:val="Q"/>
              <w:rFonts w:ascii="David" w:hAnsi="David" w:cs="David"/>
              <w:rtl/>
            </w:rPr>
          </w:rPrChange>
        </w:rPr>
        <w:t xml:space="preserve"> </w:t>
      </w:r>
      <w:r w:rsidRPr="00A90D62">
        <w:rPr>
          <w:rStyle w:val="Q"/>
          <w:rFonts w:ascii="David" w:hAnsi="David" w:cs="David" w:hint="eastAsia"/>
          <w:sz w:val="28"/>
          <w:szCs w:val="28"/>
          <w:rtl/>
          <w:rPrChange w:id="9598" w:author="אברהם" w:date="2012-11-23T10:23:00Z">
            <w:rPr>
              <w:rStyle w:val="Q"/>
              <w:rFonts w:ascii="David" w:hAnsi="David" w:cs="David" w:hint="eastAsia"/>
              <w:rtl/>
            </w:rPr>
          </w:rPrChange>
        </w:rPr>
        <w:t>שהצענו</w:t>
      </w:r>
      <w:r w:rsidRPr="00A90D62">
        <w:rPr>
          <w:rStyle w:val="Q"/>
          <w:rFonts w:ascii="David" w:hAnsi="David" w:cs="David"/>
          <w:sz w:val="28"/>
          <w:szCs w:val="28"/>
          <w:rtl/>
          <w:rPrChange w:id="9599" w:author="אברהם" w:date="2012-11-23T10:23:00Z">
            <w:rPr>
              <w:rStyle w:val="Q"/>
              <w:rFonts w:ascii="David" w:hAnsi="David" w:cs="David"/>
              <w:rtl/>
            </w:rPr>
          </w:rPrChange>
        </w:rPr>
        <w:t xml:space="preserve"> </w:t>
      </w:r>
      <w:r w:rsidRPr="00A90D62">
        <w:rPr>
          <w:rStyle w:val="Q"/>
          <w:rFonts w:ascii="David" w:hAnsi="David" w:cs="David" w:hint="eastAsia"/>
          <w:sz w:val="28"/>
          <w:szCs w:val="28"/>
          <w:rtl/>
          <w:rPrChange w:id="9600" w:author="אברהם" w:date="2012-11-23T10:23:00Z">
            <w:rPr>
              <w:rStyle w:val="Q"/>
              <w:rFonts w:ascii="David" w:hAnsi="David" w:cs="David" w:hint="eastAsia"/>
              <w:rtl/>
            </w:rPr>
          </w:rPrChange>
        </w:rPr>
        <w:t>בחלק</w:t>
      </w:r>
      <w:r w:rsidRPr="00A90D62">
        <w:rPr>
          <w:rStyle w:val="Q"/>
          <w:rFonts w:ascii="David" w:hAnsi="David" w:cs="David"/>
          <w:sz w:val="28"/>
          <w:szCs w:val="28"/>
          <w:rtl/>
          <w:rPrChange w:id="9601" w:author="אברהם" w:date="2012-11-23T10:23:00Z">
            <w:rPr>
              <w:rStyle w:val="Q"/>
              <w:rFonts w:ascii="David" w:hAnsi="David" w:cs="David"/>
              <w:rtl/>
            </w:rPr>
          </w:rPrChange>
        </w:rPr>
        <w:t xml:space="preserve"> </w:t>
      </w:r>
      <w:r w:rsidRPr="00A90D62">
        <w:rPr>
          <w:rStyle w:val="Q"/>
          <w:rFonts w:ascii="David" w:hAnsi="David" w:cs="David" w:hint="eastAsia"/>
          <w:sz w:val="28"/>
          <w:szCs w:val="28"/>
          <w:rtl/>
          <w:rPrChange w:id="9602" w:author="אברהם" w:date="2012-11-23T10:23:00Z">
            <w:rPr>
              <w:rStyle w:val="Q"/>
              <w:rFonts w:ascii="David" w:hAnsi="David" w:cs="David" w:hint="eastAsia"/>
              <w:rtl/>
            </w:rPr>
          </w:rPrChange>
        </w:rPr>
        <w:t>ד</w:t>
      </w:r>
      <w:r w:rsidRPr="00A90D62">
        <w:rPr>
          <w:rStyle w:val="Q"/>
          <w:rFonts w:ascii="David" w:hAnsi="David" w:cs="David"/>
          <w:sz w:val="28"/>
          <w:szCs w:val="28"/>
          <w:rtl/>
          <w:rPrChange w:id="9603" w:author="אברהם" w:date="2012-11-23T10:23:00Z">
            <w:rPr>
              <w:rStyle w:val="Q"/>
              <w:rFonts w:ascii="David" w:hAnsi="David" w:cs="David"/>
              <w:rtl/>
            </w:rPr>
          </w:rPrChange>
        </w:rPr>
        <w:t>.</w:t>
      </w:r>
    </w:p>
    <w:p w:rsidR="009C2B09" w:rsidRPr="00A90D62" w:rsidRDefault="009C2B09" w:rsidP="009C2B09">
      <w:pPr>
        <w:rPr>
          <w:sz w:val="28"/>
          <w:szCs w:val="28"/>
          <w:rtl/>
          <w:rPrChange w:id="9604" w:author="אברהם" w:date="2012-11-23T10:23:00Z">
            <w:rPr>
              <w:rtl/>
            </w:rPr>
          </w:rPrChange>
        </w:rPr>
      </w:pPr>
    </w:p>
    <w:p w:rsidR="009C2B09" w:rsidRPr="00A90D62" w:rsidRDefault="009C2B09" w:rsidP="009C2B09">
      <w:pPr>
        <w:pStyle w:val="a1"/>
        <w:bidi/>
        <w:rPr>
          <w:rStyle w:val="Q"/>
          <w:rFonts w:ascii="David" w:eastAsia="David" w:hAnsi="David" w:cs="David"/>
          <w:sz w:val="28"/>
          <w:szCs w:val="28"/>
          <w:rtl/>
          <w:rPrChange w:id="9605" w:author="אברהם" w:date="2012-11-23T10:23:00Z">
            <w:rPr>
              <w:rStyle w:val="Q"/>
              <w:rFonts w:ascii="David" w:eastAsia="David" w:hAnsi="David" w:cs="David"/>
              <w:rtl/>
            </w:rPr>
          </w:rPrChange>
        </w:rPr>
      </w:pPr>
      <w:r w:rsidRPr="00A90D62">
        <w:rPr>
          <w:rStyle w:val="Q"/>
          <w:rFonts w:ascii="David" w:hAnsi="David" w:cs="David"/>
          <w:sz w:val="28"/>
          <w:szCs w:val="28"/>
          <w:rtl/>
          <w:rPrChange w:id="9606" w:author="אברהם" w:date="2012-11-23T10:23:00Z">
            <w:rPr>
              <w:rStyle w:val="Q"/>
              <w:rFonts w:ascii="David" w:hAnsi="David" w:cs="David"/>
              <w:rtl/>
            </w:rPr>
          </w:rPrChange>
        </w:rPr>
        <w:t>שלישית, נבדוק</w:t>
      </w:r>
      <w:r w:rsidRPr="00A90D62">
        <w:rPr>
          <w:rStyle w:val="Q"/>
          <w:rFonts w:ascii="David" w:eastAsia="David" w:hAnsi="David" w:cs="David"/>
          <w:sz w:val="28"/>
          <w:szCs w:val="28"/>
          <w:rtl/>
          <w:rPrChange w:id="96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08" w:author="אברהם" w:date="2012-11-23T10:23:00Z">
            <w:rPr>
              <w:rStyle w:val="Q"/>
              <w:rFonts w:ascii="David" w:hAnsi="David" w:cs="David"/>
              <w:rtl/>
            </w:rPr>
          </w:rPrChange>
        </w:rPr>
        <w:t>את</w:t>
      </w:r>
      <w:r w:rsidRPr="00A90D62">
        <w:rPr>
          <w:rStyle w:val="Q"/>
          <w:rFonts w:ascii="David" w:eastAsia="David" w:hAnsi="David" w:cs="David"/>
          <w:sz w:val="28"/>
          <w:szCs w:val="28"/>
          <w:rtl/>
          <w:rPrChange w:id="96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10"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6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12"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6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14" w:author="אברהם" w:date="2012-11-23T10:23:00Z">
            <w:rPr>
              <w:rStyle w:val="Q"/>
              <w:rFonts w:ascii="David" w:hAnsi="David" w:cs="David"/>
              <w:rtl/>
            </w:rPr>
          </w:rPrChange>
        </w:rPr>
        <w:t>שנשארות</w:t>
      </w:r>
      <w:r w:rsidRPr="00A90D62">
        <w:rPr>
          <w:rStyle w:val="Q"/>
          <w:rFonts w:ascii="David" w:eastAsia="David" w:hAnsi="David" w:cs="David"/>
          <w:sz w:val="28"/>
          <w:szCs w:val="28"/>
          <w:rtl/>
          <w:rPrChange w:id="96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16" w:author="אברהם" w:date="2012-11-23T10:23:00Z">
            <w:rPr>
              <w:rStyle w:val="Q"/>
              <w:rFonts w:ascii="David" w:hAnsi="David" w:cs="David"/>
              <w:rtl/>
            </w:rPr>
          </w:rPrChange>
        </w:rPr>
        <w:t>ביד</w:t>
      </w:r>
      <w:r w:rsidRPr="00A90D62">
        <w:rPr>
          <w:rStyle w:val="Q"/>
          <w:rFonts w:ascii="David" w:eastAsia="David" w:hAnsi="David" w:cs="David"/>
          <w:sz w:val="28"/>
          <w:szCs w:val="28"/>
          <w:rtl/>
          <w:rPrChange w:id="96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18" w:author="אברהם" w:date="2012-11-23T10:23:00Z">
            <w:rPr>
              <w:rStyle w:val="Q"/>
              <w:rFonts w:ascii="David" w:hAnsi="David" w:cs="David"/>
              <w:rtl/>
            </w:rPr>
          </w:rPrChange>
        </w:rPr>
        <w:t>בעליהן</w:t>
      </w:r>
      <w:r w:rsidRPr="00A90D62">
        <w:rPr>
          <w:rStyle w:val="Q"/>
          <w:rFonts w:ascii="David" w:eastAsia="David" w:hAnsi="David" w:cs="David"/>
          <w:sz w:val="28"/>
          <w:szCs w:val="28"/>
          <w:rtl/>
          <w:rPrChange w:id="96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20" w:author="אברהם" w:date="2012-11-23T10:23:00Z">
            <w:rPr>
              <w:rStyle w:val="Q"/>
              <w:rFonts w:ascii="David" w:hAnsi="David" w:cs="David"/>
              <w:rtl/>
            </w:rPr>
          </w:rPrChange>
        </w:rPr>
        <w:t>החדשים. כאשר</w:t>
      </w:r>
      <w:r w:rsidRPr="00A90D62">
        <w:rPr>
          <w:rStyle w:val="Q"/>
          <w:rFonts w:ascii="David" w:eastAsia="David" w:hAnsi="David" w:cs="David"/>
          <w:sz w:val="28"/>
          <w:szCs w:val="28"/>
          <w:rtl/>
          <w:rPrChange w:id="96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22"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6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24"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6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26"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96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28" w:author="אברהם" w:date="2012-11-23T10:23:00Z">
            <w:rPr>
              <w:rStyle w:val="Q"/>
              <w:rFonts w:ascii="David" w:hAnsi="David" w:cs="David"/>
              <w:rtl/>
            </w:rPr>
          </w:rPrChange>
        </w:rPr>
        <w:t>ממספר</w:t>
      </w:r>
      <w:r w:rsidRPr="00A90D62">
        <w:rPr>
          <w:rStyle w:val="Q"/>
          <w:rFonts w:ascii="David" w:eastAsia="David" w:hAnsi="David" w:cs="David"/>
          <w:sz w:val="28"/>
          <w:szCs w:val="28"/>
          <w:rtl/>
          <w:rPrChange w:id="96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30" w:author="אברהם" w:date="2012-11-23T10:23:00Z">
            <w:rPr>
              <w:rStyle w:val="Q"/>
              <w:rFonts w:ascii="David" w:hAnsi="David" w:cs="David"/>
              <w:rtl/>
            </w:rPr>
          </w:rPrChange>
        </w:rPr>
        <w:t>האזרחים, נחלה</w:t>
      </w:r>
      <w:r w:rsidRPr="00A90D62">
        <w:rPr>
          <w:rStyle w:val="Q"/>
          <w:rFonts w:ascii="David" w:eastAsia="David" w:hAnsi="David" w:cs="David"/>
          <w:sz w:val="28"/>
          <w:szCs w:val="28"/>
          <w:rtl/>
          <w:rPrChange w:id="96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32" w:author="אברהם" w:date="2012-11-23T10:23:00Z">
            <w:rPr>
              <w:rStyle w:val="Q"/>
              <w:rFonts w:ascii="David" w:hAnsi="David" w:cs="David"/>
              <w:rtl/>
            </w:rPr>
          </w:rPrChange>
        </w:rPr>
        <w:t>שעוברת</w:t>
      </w:r>
      <w:r w:rsidRPr="00A90D62">
        <w:rPr>
          <w:rStyle w:val="Q"/>
          <w:rFonts w:ascii="David" w:eastAsia="David" w:hAnsi="David" w:cs="David"/>
          <w:sz w:val="28"/>
          <w:szCs w:val="28"/>
          <w:rtl/>
          <w:rPrChange w:id="96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34" w:author="אברהם" w:date="2012-11-23T10:23:00Z">
            <w:rPr>
              <w:rStyle w:val="Q"/>
              <w:rFonts w:ascii="David" w:hAnsi="David" w:cs="David"/>
              <w:rtl/>
            </w:rPr>
          </w:rPrChange>
        </w:rPr>
        <w:t>מיד</w:t>
      </w:r>
      <w:r w:rsidRPr="00A90D62">
        <w:rPr>
          <w:rStyle w:val="Q"/>
          <w:rFonts w:ascii="David" w:eastAsia="David" w:hAnsi="David" w:cs="David"/>
          <w:sz w:val="28"/>
          <w:szCs w:val="28"/>
          <w:rtl/>
          <w:rPrChange w:id="96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36" w:author="אברהם" w:date="2012-11-23T10:23:00Z">
            <w:rPr>
              <w:rStyle w:val="Q"/>
              <w:rFonts w:ascii="David" w:hAnsi="David" w:cs="David"/>
              <w:rtl/>
            </w:rPr>
          </w:rPrChange>
        </w:rPr>
        <w:t>ליד</w:t>
      </w:r>
      <w:r w:rsidRPr="00A90D62">
        <w:rPr>
          <w:rStyle w:val="Q"/>
          <w:rFonts w:ascii="David" w:eastAsia="David" w:hAnsi="David" w:cs="David"/>
          <w:sz w:val="28"/>
          <w:szCs w:val="28"/>
          <w:rtl/>
          <w:rPrChange w:id="96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38" w:author="אברהם" w:date="2012-11-23T10:23:00Z">
            <w:rPr>
              <w:rStyle w:val="Q"/>
              <w:rFonts w:ascii="David" w:hAnsi="David" w:cs="David"/>
              <w:rtl/>
            </w:rPr>
          </w:rPrChange>
        </w:rPr>
        <w:t>עשויה</w:t>
      </w:r>
      <w:r w:rsidRPr="00A90D62">
        <w:rPr>
          <w:rStyle w:val="Q"/>
          <w:rFonts w:ascii="David" w:eastAsia="David" w:hAnsi="David" w:cs="David"/>
          <w:sz w:val="28"/>
          <w:szCs w:val="28"/>
          <w:rtl/>
          <w:rPrChange w:id="96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40" w:author="אברהם" w:date="2012-11-23T10:23:00Z">
            <w:rPr>
              <w:rStyle w:val="Q"/>
              <w:rFonts w:ascii="David" w:hAnsi="David" w:cs="David"/>
              <w:rtl/>
            </w:rPr>
          </w:rPrChange>
        </w:rPr>
        <w:t>להישאר</w:t>
      </w:r>
      <w:r w:rsidRPr="00A90D62">
        <w:rPr>
          <w:rStyle w:val="Q"/>
          <w:rFonts w:ascii="David" w:eastAsia="David" w:hAnsi="David" w:cs="David"/>
          <w:sz w:val="28"/>
          <w:szCs w:val="28"/>
          <w:rtl/>
          <w:rPrChange w:id="96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42" w:author="אברהם" w:date="2012-11-23T10:23:00Z">
            <w:rPr>
              <w:rStyle w:val="Q"/>
              <w:rFonts w:ascii="David" w:hAnsi="David" w:cs="David"/>
              <w:rtl/>
            </w:rPr>
          </w:rPrChange>
        </w:rPr>
        <w:t>בידי</w:t>
      </w:r>
      <w:r w:rsidRPr="00A90D62">
        <w:rPr>
          <w:rStyle w:val="Q"/>
          <w:rFonts w:ascii="David" w:eastAsia="David" w:hAnsi="David" w:cs="David"/>
          <w:sz w:val="28"/>
          <w:szCs w:val="28"/>
          <w:rtl/>
          <w:rPrChange w:id="96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44" w:author="אברהם" w:date="2012-11-23T10:23:00Z">
            <w:rPr>
              <w:rStyle w:val="Q"/>
              <w:rFonts w:ascii="David" w:hAnsi="David" w:cs="David"/>
              <w:rtl/>
            </w:rPr>
          </w:rPrChange>
        </w:rPr>
        <w:t>בעליה</w:t>
      </w:r>
      <w:r w:rsidRPr="00A90D62">
        <w:rPr>
          <w:rStyle w:val="Q"/>
          <w:rFonts w:ascii="David" w:eastAsia="David" w:hAnsi="David" w:cs="David"/>
          <w:sz w:val="28"/>
          <w:szCs w:val="28"/>
          <w:rtl/>
          <w:rPrChange w:id="96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46" w:author="אברהם" w:date="2012-11-23T10:23:00Z">
            <w:rPr>
              <w:rStyle w:val="Q"/>
              <w:rFonts w:ascii="David" w:hAnsi="David" w:cs="David"/>
              <w:rtl/>
            </w:rPr>
          </w:rPrChange>
        </w:rPr>
        <w:t>החדשים</w:t>
      </w:r>
      <w:ins w:id="9647" w:author="אברהם" w:date="2012-11-26T17:58:00Z">
        <w:r w:rsidR="00F55732">
          <w:rPr>
            <w:rStyle w:val="Q"/>
            <w:rFonts w:ascii="David" w:eastAsia="David" w:hAnsi="David" w:cs="David" w:hint="cs"/>
            <w:sz w:val="28"/>
            <w:szCs w:val="28"/>
            <w:rtl/>
          </w:rPr>
          <w:t>,</w:t>
        </w:r>
      </w:ins>
      <w:r w:rsidRPr="00A90D62">
        <w:rPr>
          <w:rStyle w:val="Q"/>
          <w:rFonts w:ascii="David" w:eastAsia="David" w:hAnsi="David" w:cs="David"/>
          <w:sz w:val="28"/>
          <w:szCs w:val="28"/>
          <w:rtl/>
          <w:rPrChange w:id="96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49" w:author="אברהם" w:date="2012-11-23T10:23:00Z">
            <w:rPr>
              <w:rStyle w:val="Q"/>
              <w:rFonts w:ascii="David" w:hAnsi="David" w:cs="David"/>
              <w:rtl/>
            </w:rPr>
          </w:rPrChange>
        </w:rPr>
        <w:t>גם</w:t>
      </w:r>
      <w:r w:rsidRPr="00A90D62">
        <w:rPr>
          <w:rStyle w:val="Q"/>
          <w:rFonts w:ascii="David" w:eastAsia="David" w:hAnsi="David" w:cs="David"/>
          <w:sz w:val="28"/>
          <w:szCs w:val="28"/>
          <w:rtl/>
          <w:rPrChange w:id="96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51" w:author="אברהם" w:date="2012-11-23T10:23:00Z">
            <w:rPr>
              <w:rStyle w:val="Q"/>
              <w:rFonts w:ascii="David" w:hAnsi="David" w:cs="David"/>
              <w:rtl/>
            </w:rPr>
          </w:rPrChange>
        </w:rPr>
        <w:t>אם</w:t>
      </w:r>
      <w:r w:rsidRPr="00A90D62">
        <w:rPr>
          <w:rStyle w:val="Q"/>
          <w:rFonts w:ascii="David" w:eastAsia="David" w:hAnsi="David" w:cs="David"/>
          <w:sz w:val="28"/>
          <w:szCs w:val="28"/>
          <w:rtl/>
          <w:rPrChange w:id="96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53" w:author="אברהם" w:date="2012-11-23T10:23:00Z">
            <w:rPr>
              <w:rStyle w:val="Q"/>
              <w:rFonts w:ascii="David" w:hAnsi="David" w:cs="David"/>
              <w:rtl/>
            </w:rPr>
          </w:rPrChange>
        </w:rPr>
        <w:t>העסקה</w:t>
      </w:r>
      <w:r w:rsidRPr="00A90D62">
        <w:rPr>
          <w:rStyle w:val="Q"/>
          <w:rFonts w:ascii="David" w:eastAsia="David" w:hAnsi="David" w:cs="David"/>
          <w:sz w:val="28"/>
          <w:szCs w:val="28"/>
          <w:rtl/>
          <w:rPrChange w:id="9654"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9655" w:author="אברהם" w:date="2012-11-23T10:23:00Z">
            <w:rPr>
              <w:rStyle w:val="Q"/>
              <w:rFonts w:ascii="David" w:hAnsi="David" w:cs="David"/>
              <w:b/>
              <w:bCs/>
              <w:rtl/>
            </w:rPr>
          </w:rPrChange>
        </w:rPr>
        <w:t>אינה</w:t>
      </w:r>
      <w:r w:rsidRPr="00A90D62">
        <w:rPr>
          <w:rStyle w:val="Q"/>
          <w:rFonts w:ascii="David" w:eastAsia="David" w:hAnsi="David" w:cs="David"/>
          <w:sz w:val="28"/>
          <w:szCs w:val="28"/>
          <w:rtl/>
          <w:rPrChange w:id="96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57" w:author="אברהם" w:date="2012-11-23T10:23:00Z">
            <w:rPr>
              <w:rStyle w:val="Q"/>
              <w:rFonts w:ascii="David" w:hAnsi="David" w:cs="David"/>
              <w:rtl/>
            </w:rPr>
          </w:rPrChange>
        </w:rPr>
        <w:t>חלק</w:t>
      </w:r>
      <w:r w:rsidRPr="00A90D62">
        <w:rPr>
          <w:rStyle w:val="Q"/>
          <w:rFonts w:ascii="David" w:eastAsia="David" w:hAnsi="David" w:cs="David"/>
          <w:sz w:val="28"/>
          <w:szCs w:val="28"/>
          <w:rtl/>
          <w:rPrChange w:id="96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59" w:author="אברהם" w:date="2012-11-23T10:23:00Z">
            <w:rPr>
              <w:rStyle w:val="Q"/>
              <w:rFonts w:ascii="David" w:hAnsi="David" w:cs="David"/>
              <w:rtl/>
            </w:rPr>
          </w:rPrChange>
        </w:rPr>
        <w:t>ממעגל</w:t>
      </w:r>
      <w:r w:rsidRPr="00A90D62">
        <w:rPr>
          <w:rStyle w:val="Q"/>
          <w:rFonts w:ascii="David" w:eastAsia="David" w:hAnsi="David" w:cs="David"/>
          <w:sz w:val="28"/>
          <w:szCs w:val="28"/>
          <w:rtl/>
          <w:rPrChange w:id="96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61" w:author="אברהם" w:date="2012-11-23T10:23:00Z">
            <w:rPr>
              <w:rStyle w:val="Q"/>
              <w:rFonts w:ascii="David" w:hAnsi="David" w:cs="David"/>
              <w:rtl/>
            </w:rPr>
          </w:rPrChange>
        </w:rPr>
        <w:t>בגרף</w:t>
      </w:r>
      <w:r w:rsidRPr="00A90D62">
        <w:rPr>
          <w:rStyle w:val="Q"/>
          <w:rFonts w:ascii="David" w:eastAsia="David" w:hAnsi="David" w:cs="David"/>
          <w:sz w:val="28"/>
          <w:szCs w:val="28"/>
          <w:rtl/>
          <w:rPrChange w:id="96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63"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6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65" w:author="אברהם" w:date="2012-11-23T10:23:00Z">
            <w:rPr>
              <w:rStyle w:val="Q"/>
              <w:rFonts w:ascii="David" w:hAnsi="David" w:cs="David"/>
              <w:rtl/>
            </w:rPr>
          </w:rPrChange>
        </w:rPr>
        <w:t>- אם</w:t>
      </w:r>
      <w:r w:rsidRPr="00A90D62">
        <w:rPr>
          <w:rStyle w:val="Q"/>
          <w:rFonts w:ascii="David" w:eastAsia="David" w:hAnsi="David" w:cs="David"/>
          <w:sz w:val="28"/>
          <w:szCs w:val="28"/>
          <w:rtl/>
          <w:rPrChange w:id="96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67" w:author="אברהם" w:date="2012-11-23T10:23:00Z">
            <w:rPr>
              <w:rStyle w:val="Q"/>
              <w:rFonts w:ascii="David" w:hAnsi="David" w:cs="David"/>
              <w:rtl/>
            </w:rPr>
          </w:rPrChange>
        </w:rPr>
        <w:t>למוכר</w:t>
      </w:r>
      <w:r w:rsidRPr="00A90D62">
        <w:rPr>
          <w:rStyle w:val="Q"/>
          <w:rFonts w:ascii="David" w:eastAsia="David" w:hAnsi="David" w:cs="David"/>
          <w:sz w:val="28"/>
          <w:szCs w:val="28"/>
          <w:rtl/>
          <w:rPrChange w:id="96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69" w:author="אברהם" w:date="2012-11-23T10:23:00Z">
            <w:rPr>
              <w:rStyle w:val="Q"/>
              <w:rFonts w:ascii="David" w:hAnsi="David" w:cs="David"/>
              <w:rtl/>
            </w:rPr>
          </w:rPrChange>
        </w:rPr>
        <w:t>ישנן</w:t>
      </w:r>
      <w:r w:rsidRPr="00A90D62">
        <w:rPr>
          <w:rStyle w:val="Q"/>
          <w:rFonts w:ascii="David" w:eastAsia="David" w:hAnsi="David" w:cs="David"/>
          <w:sz w:val="28"/>
          <w:szCs w:val="28"/>
          <w:rtl/>
          <w:rPrChange w:id="96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71" w:author="אברהם" w:date="2012-11-23T10:23:00Z">
            <w:rPr>
              <w:rStyle w:val="Q"/>
              <w:rFonts w:ascii="David" w:hAnsi="David" w:cs="David"/>
              <w:rtl/>
            </w:rPr>
          </w:rPrChange>
        </w:rPr>
        <w:t>עוד</w:t>
      </w:r>
      <w:r w:rsidRPr="00A90D62">
        <w:rPr>
          <w:rStyle w:val="Q"/>
          <w:rFonts w:ascii="David" w:eastAsia="David" w:hAnsi="David" w:cs="David"/>
          <w:sz w:val="28"/>
          <w:szCs w:val="28"/>
          <w:rtl/>
          <w:rPrChange w:id="96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73" w:author="אברהם" w:date="2012-11-23T10:23:00Z">
            <w:rPr>
              <w:rStyle w:val="Q"/>
              <w:rFonts w:ascii="David" w:hAnsi="David" w:cs="David"/>
              <w:rtl/>
            </w:rPr>
          </w:rPrChange>
        </w:rPr>
        <w:t>נחלות. לפי</w:t>
      </w:r>
      <w:r w:rsidRPr="00A90D62">
        <w:rPr>
          <w:rStyle w:val="Q"/>
          <w:rFonts w:ascii="David" w:eastAsia="David" w:hAnsi="David" w:cs="David"/>
          <w:sz w:val="28"/>
          <w:szCs w:val="28"/>
          <w:rtl/>
          <w:rPrChange w:id="96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75" w:author="אברהם" w:date="2012-11-23T10:23:00Z">
            <w:rPr>
              <w:rStyle w:val="Q"/>
              <w:rFonts w:ascii="David" w:hAnsi="David" w:cs="David"/>
              <w:rtl/>
            </w:rPr>
          </w:rPrChange>
        </w:rPr>
        <w:t>נספח</w:t>
      </w:r>
      <w:r w:rsidRPr="00A90D62">
        <w:rPr>
          <w:rStyle w:val="Q"/>
          <w:rFonts w:ascii="David" w:eastAsia="David" w:hAnsi="David" w:cs="David"/>
          <w:sz w:val="28"/>
          <w:szCs w:val="28"/>
          <w:rtl/>
          <w:rPrChange w:id="96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77" w:author="אברהם" w:date="2012-11-23T10:23:00Z">
            <w:rPr>
              <w:rStyle w:val="Q"/>
              <w:rFonts w:ascii="David" w:hAnsi="David" w:cs="David"/>
              <w:rtl/>
            </w:rPr>
          </w:rPrChange>
        </w:rPr>
        <w:t>א, מספר</w:t>
      </w:r>
      <w:r w:rsidRPr="00A90D62">
        <w:rPr>
          <w:rStyle w:val="Q"/>
          <w:rFonts w:ascii="David" w:eastAsia="David" w:hAnsi="David" w:cs="David"/>
          <w:sz w:val="28"/>
          <w:szCs w:val="28"/>
          <w:rtl/>
          <w:rPrChange w:id="96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79"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6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81" w:author="אברהם" w:date="2012-11-23T10:23:00Z">
            <w:rPr>
              <w:rStyle w:val="Q"/>
              <w:rFonts w:ascii="David" w:hAnsi="David" w:cs="David"/>
              <w:rtl/>
            </w:rPr>
          </w:rPrChange>
        </w:rPr>
        <w:t>שנמכרות</w:t>
      </w:r>
      <w:r w:rsidRPr="00A90D62">
        <w:rPr>
          <w:rStyle w:val="Q"/>
          <w:rFonts w:ascii="David" w:eastAsia="David" w:hAnsi="David" w:cs="David"/>
          <w:sz w:val="28"/>
          <w:szCs w:val="28"/>
          <w:rtl/>
          <w:rPrChange w:id="96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83" w:author="אברהם" w:date="2012-11-23T10:23:00Z">
            <w:rPr>
              <w:rStyle w:val="Q"/>
              <w:rFonts w:ascii="David" w:hAnsi="David" w:cs="David"/>
              <w:rtl/>
            </w:rPr>
          </w:rPrChange>
        </w:rPr>
        <w:t>ואינן</w:t>
      </w:r>
      <w:r w:rsidRPr="00A90D62">
        <w:rPr>
          <w:rStyle w:val="Q"/>
          <w:rFonts w:ascii="David" w:eastAsia="David" w:hAnsi="David" w:cs="David"/>
          <w:sz w:val="28"/>
          <w:szCs w:val="28"/>
          <w:rtl/>
          <w:rPrChange w:id="96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85" w:author="אברהם" w:date="2012-11-23T10:23:00Z">
            <w:rPr>
              <w:rStyle w:val="Q"/>
              <w:rFonts w:ascii="David" w:hAnsi="David" w:cs="David"/>
              <w:rtl/>
            </w:rPr>
          </w:rPrChange>
        </w:rPr>
        <w:t>מוחזרות</w:t>
      </w:r>
      <w:r w:rsidRPr="00A90D62">
        <w:rPr>
          <w:rStyle w:val="Q"/>
          <w:rFonts w:ascii="David" w:eastAsia="David" w:hAnsi="David" w:cs="David"/>
          <w:sz w:val="28"/>
          <w:szCs w:val="28"/>
          <w:rtl/>
          <w:rPrChange w:id="96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87" w:author="אברהם" w:date="2012-11-23T10:23:00Z">
            <w:rPr>
              <w:rStyle w:val="Q"/>
              <w:rFonts w:ascii="David" w:hAnsi="David" w:cs="David"/>
              <w:rtl/>
            </w:rPr>
          </w:rPrChange>
        </w:rPr>
        <w:t>הוא:</w:t>
      </w:r>
    </w:p>
    <w:p w:rsidR="009C2B09" w:rsidRPr="00A90D62" w:rsidRDefault="009C2B09" w:rsidP="009C2B09">
      <w:pPr>
        <w:jc w:val="center"/>
        <w:rPr>
          <w:sz w:val="28"/>
          <w:szCs w:val="28"/>
          <w:rtl/>
          <w:rPrChange w:id="9688" w:author="אברהם" w:date="2012-11-23T10:23:00Z">
            <w:rPr>
              <w:rtl/>
            </w:rPr>
          </w:rPrChange>
        </w:rPr>
      </w:pPr>
      <w:r w:rsidRPr="00A90D62">
        <w:rPr>
          <w:rStyle w:val="Q"/>
          <w:rFonts w:ascii="David" w:eastAsia="David" w:hAnsi="David" w:cs="David"/>
          <w:sz w:val="28"/>
          <w:szCs w:val="28"/>
          <w:rtl/>
          <w:rPrChange w:id="9689" w:author="אברהם" w:date="2012-11-23T10:23:00Z">
            <w:rPr>
              <w:rStyle w:val="Q"/>
              <w:rFonts w:ascii="David" w:eastAsia="David" w:hAnsi="David" w:cs="David"/>
              <w:rtl/>
            </w:rPr>
          </w:rPrChange>
        </w:rPr>
        <w:t xml:space="preserve"> </w:t>
      </w:r>
      <w:r w:rsidRPr="008A508F">
        <w:rPr>
          <w:position w:val="-21"/>
          <w:sz w:val="28"/>
          <w:szCs w:val="28"/>
        </w:rPr>
        <w:object w:dxaOrig="3620" w:dyaOrig="760">
          <v:shape id="_x0000_i1032" type="#_x0000_t75" style="width:180.95pt;height:33.8pt" o:ole="" filled="t">
            <v:fill color2="black"/>
            <v:imagedata r:id="rId38" o:title=""/>
          </v:shape>
          <o:OLEObject Type="Embed" ProgID="MathType" ShapeID="_x0000_i1032" DrawAspect="Content" ObjectID="_1416633871" r:id="rId39"/>
        </w:object>
      </w:r>
      <w:r w:rsidRPr="00A90D62">
        <w:rPr>
          <w:rStyle w:val="Q"/>
          <w:rFonts w:ascii="David" w:eastAsia="David" w:hAnsi="David" w:cs="David"/>
          <w:sz w:val="28"/>
          <w:szCs w:val="28"/>
          <w:rtl/>
          <w:rPrChange w:id="9690" w:author="אברהם" w:date="2012-11-23T10:23:00Z">
            <w:rPr>
              <w:rStyle w:val="Q"/>
              <w:rFonts w:ascii="David" w:eastAsia="David" w:hAnsi="David" w:cs="David"/>
              <w:rtl/>
            </w:rPr>
          </w:rPrChange>
        </w:rPr>
        <w:t xml:space="preserve"> </w:t>
      </w:r>
    </w:p>
    <w:p w:rsidR="009C2B09" w:rsidRPr="00A90D62" w:rsidRDefault="009C2B09" w:rsidP="009C2B09">
      <w:pPr>
        <w:pStyle w:val="a1"/>
        <w:bidi/>
        <w:rPr>
          <w:sz w:val="28"/>
          <w:szCs w:val="28"/>
          <w:rtl/>
          <w:rPrChange w:id="9691" w:author="אברהם" w:date="2012-11-23T10:23:00Z">
            <w:rPr>
              <w:rtl/>
            </w:rPr>
          </w:rPrChange>
        </w:rPr>
      </w:pPr>
    </w:p>
    <w:p w:rsidR="009C2B09" w:rsidRPr="00A90D62" w:rsidRDefault="009C2B09" w:rsidP="009C2B09">
      <w:pPr>
        <w:pStyle w:val="a1"/>
        <w:bidi/>
        <w:rPr>
          <w:rFonts w:cs="David CLM"/>
          <w:sz w:val="28"/>
          <w:szCs w:val="28"/>
          <w:rtl/>
          <w:rPrChange w:id="9692" w:author="אברהם" w:date="2012-11-23T10:23:00Z">
            <w:rPr>
              <w:rFonts w:cs="David CLM"/>
              <w:rtl/>
            </w:rPr>
          </w:rPrChange>
        </w:rPr>
      </w:pPr>
      <w:r w:rsidRPr="00A90D62">
        <w:rPr>
          <w:rStyle w:val="Q"/>
          <w:rFonts w:ascii="David" w:hAnsi="David" w:cs="David"/>
          <w:sz w:val="28"/>
          <w:szCs w:val="28"/>
          <w:rtl/>
          <w:rPrChange w:id="9693" w:author="אברהם" w:date="2012-11-23T10:23:00Z">
            <w:rPr>
              <w:rStyle w:val="Q"/>
              <w:rFonts w:ascii="David" w:hAnsi="David" w:cs="David"/>
              <w:rtl/>
            </w:rPr>
          </w:rPrChange>
        </w:rPr>
        <w:t>מכאן, גם</w:t>
      </w:r>
      <w:r w:rsidRPr="00A90D62">
        <w:rPr>
          <w:rStyle w:val="Q"/>
          <w:rFonts w:ascii="David" w:eastAsia="David" w:hAnsi="David" w:cs="David"/>
          <w:sz w:val="28"/>
          <w:szCs w:val="28"/>
          <w:rtl/>
          <w:rPrChange w:id="96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95"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96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97" w:author="אברהם" w:date="2012-11-23T10:23:00Z">
            <w:rPr>
              <w:rStyle w:val="Q"/>
              <w:rFonts w:ascii="David" w:hAnsi="David" w:cs="David"/>
              <w:rtl/>
            </w:rPr>
          </w:rPrChange>
        </w:rPr>
        <w:t>לכל</w:t>
      </w:r>
      <w:r w:rsidRPr="00A90D62">
        <w:rPr>
          <w:rStyle w:val="Q"/>
          <w:rFonts w:ascii="David" w:eastAsia="David" w:hAnsi="David" w:cs="David"/>
          <w:sz w:val="28"/>
          <w:szCs w:val="28"/>
          <w:rtl/>
          <w:rPrChange w:id="96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699"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97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01" w:author="אברהם" w:date="2012-11-23T10:23:00Z">
            <w:rPr>
              <w:rStyle w:val="Q"/>
              <w:rFonts w:ascii="David" w:hAnsi="David" w:cs="David"/>
              <w:rtl/>
            </w:rPr>
          </w:rPrChange>
        </w:rPr>
        <w:t>ישנה</w:t>
      </w:r>
      <w:r w:rsidRPr="00A90D62">
        <w:rPr>
          <w:rStyle w:val="Q"/>
          <w:rFonts w:ascii="David" w:eastAsia="David" w:hAnsi="David" w:cs="David"/>
          <w:sz w:val="28"/>
          <w:szCs w:val="28"/>
          <w:rtl/>
          <w:rPrChange w:id="97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03"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97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05" w:author="אברהם" w:date="2012-11-23T10:23:00Z">
            <w:rPr>
              <w:rStyle w:val="Q"/>
              <w:rFonts w:ascii="David" w:hAnsi="David" w:cs="David"/>
              <w:rtl/>
            </w:rPr>
          </w:rPrChange>
        </w:rPr>
        <w:t>אחת</w:t>
      </w:r>
      <w:r w:rsidRPr="00A90D62">
        <w:rPr>
          <w:rStyle w:val="Q"/>
          <w:rFonts w:ascii="David" w:eastAsia="David" w:hAnsi="David" w:cs="David"/>
          <w:sz w:val="28"/>
          <w:szCs w:val="28"/>
          <w:rtl/>
          <w:rPrChange w:id="97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07" w:author="אברהם" w:date="2012-11-23T10:23:00Z">
            <w:rPr>
              <w:rStyle w:val="Q"/>
              <w:rFonts w:ascii="David" w:hAnsi="David" w:cs="David"/>
              <w:rtl/>
            </w:rPr>
          </w:rPrChange>
        </w:rPr>
        <w:t>לפחות, מספר</w:t>
      </w:r>
      <w:r w:rsidRPr="00A90D62">
        <w:rPr>
          <w:rStyle w:val="Q"/>
          <w:rFonts w:ascii="David" w:eastAsia="David" w:hAnsi="David" w:cs="David"/>
          <w:sz w:val="28"/>
          <w:szCs w:val="28"/>
          <w:rtl/>
          <w:rPrChange w:id="97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09" w:author="אברהם" w:date="2012-11-23T10:23:00Z">
            <w:rPr>
              <w:rStyle w:val="Q"/>
              <w:rFonts w:ascii="David" w:hAnsi="David" w:cs="David"/>
              <w:rtl/>
            </w:rPr>
          </w:rPrChange>
        </w:rPr>
        <w:t>העסקאות</w:t>
      </w:r>
      <w:r w:rsidRPr="00A90D62">
        <w:rPr>
          <w:rStyle w:val="Q"/>
          <w:rFonts w:ascii="David" w:eastAsia="David" w:hAnsi="David" w:cs="David"/>
          <w:sz w:val="28"/>
          <w:szCs w:val="28"/>
          <w:rtl/>
          <w:rPrChange w:id="9710" w:author="אברהם" w:date="2012-11-23T10:23:00Z">
            <w:rPr>
              <w:rStyle w:val="Q"/>
              <w:rFonts w:ascii="David" w:eastAsia="David" w:hAnsi="David" w:cs="David"/>
              <w:rtl/>
            </w:rPr>
          </w:rPrChange>
        </w:rPr>
        <w:t xml:space="preserve"> </w:t>
      </w:r>
      <w:r w:rsidRPr="00A90D62">
        <w:rPr>
          <w:rStyle w:val="Q"/>
          <w:rFonts w:ascii="David" w:hAnsi="David" w:cs="David" w:hint="eastAsia"/>
          <w:sz w:val="28"/>
          <w:szCs w:val="28"/>
          <w:rtl/>
          <w:rPrChange w:id="9711" w:author="אברהם" w:date="2012-11-23T10:23:00Z">
            <w:rPr>
              <w:rStyle w:val="Q"/>
              <w:rFonts w:ascii="David" w:hAnsi="David" w:cs="David" w:hint="eastAsia"/>
              <w:rtl/>
            </w:rPr>
          </w:rPrChange>
        </w:rPr>
        <w:t>שמתקיימות</w:t>
      </w:r>
      <w:r w:rsidRPr="00A90D62">
        <w:rPr>
          <w:rStyle w:val="Q"/>
          <w:rFonts w:ascii="David" w:hAnsi="David" w:cs="David"/>
          <w:sz w:val="28"/>
          <w:szCs w:val="28"/>
          <w:rtl/>
          <w:rPrChange w:id="9712" w:author="אברהם" w:date="2012-11-23T10:23:00Z">
            <w:rPr>
              <w:rStyle w:val="Q"/>
              <w:rFonts w:ascii="David" w:hAnsi="David" w:cs="David"/>
              <w:rtl/>
            </w:rPr>
          </w:rPrChange>
        </w:rPr>
        <w:t xml:space="preserve"> </w:t>
      </w:r>
      <w:r w:rsidRPr="00A90D62">
        <w:rPr>
          <w:rStyle w:val="Q"/>
          <w:rFonts w:ascii="David" w:hAnsi="David" w:cs="David" w:hint="eastAsia"/>
          <w:sz w:val="28"/>
          <w:szCs w:val="28"/>
          <w:rtl/>
          <w:rPrChange w:id="9713" w:author="אברהם" w:date="2012-11-23T10:23:00Z">
            <w:rPr>
              <w:rStyle w:val="Q"/>
              <w:rFonts w:ascii="David" w:hAnsi="David" w:cs="David" w:hint="eastAsia"/>
              <w:rtl/>
            </w:rPr>
          </w:rPrChange>
        </w:rPr>
        <w:t>לאחר</w:t>
      </w:r>
      <w:r w:rsidRPr="00A90D62">
        <w:rPr>
          <w:rStyle w:val="Q"/>
          <w:rFonts w:ascii="David" w:hAnsi="David" w:cs="David"/>
          <w:sz w:val="28"/>
          <w:szCs w:val="28"/>
          <w:rtl/>
          <w:rPrChange w:id="9714" w:author="אברהם" w:date="2012-11-23T10:23:00Z">
            <w:rPr>
              <w:rStyle w:val="Q"/>
              <w:rFonts w:ascii="David" w:hAnsi="David" w:cs="David"/>
              <w:rtl/>
            </w:rPr>
          </w:rPrChange>
        </w:rPr>
        <w:t xml:space="preserve"> </w:t>
      </w:r>
      <w:r w:rsidRPr="00A90D62">
        <w:rPr>
          <w:rStyle w:val="Q"/>
          <w:rFonts w:ascii="David" w:hAnsi="David" w:cs="David" w:hint="eastAsia"/>
          <w:sz w:val="28"/>
          <w:szCs w:val="28"/>
          <w:rtl/>
          <w:rPrChange w:id="9715" w:author="אברהם" w:date="2012-11-23T10:23:00Z">
            <w:rPr>
              <w:rStyle w:val="Q"/>
              <w:rFonts w:ascii="David" w:hAnsi="David" w:cs="David" w:hint="eastAsia"/>
              <w:rtl/>
            </w:rPr>
          </w:rPrChange>
        </w:rPr>
        <w:t>היובל</w:t>
      </w:r>
      <w:r w:rsidRPr="00A90D62">
        <w:rPr>
          <w:rStyle w:val="Q"/>
          <w:rFonts w:ascii="David" w:eastAsia="David" w:hAnsi="David" w:cs="David"/>
          <w:sz w:val="28"/>
          <w:szCs w:val="28"/>
          <w:rtl/>
          <w:rPrChange w:id="9716" w:author="אברהם" w:date="2012-11-23T10:23:00Z">
            <w:rPr>
              <w:rStyle w:val="Q"/>
              <w:rFonts w:ascii="David" w:eastAsia="David" w:hAnsi="David" w:cs="David"/>
              <w:rtl/>
            </w:rPr>
          </w:rPrChange>
        </w:rPr>
        <w:t xml:space="preserve"> </w:t>
      </w:r>
      <w:r w:rsidRPr="00A90D62">
        <w:rPr>
          <w:rStyle w:val="Q"/>
          <w:rFonts w:ascii="David" w:eastAsia="David" w:hAnsi="David" w:cs="David" w:hint="eastAsia"/>
          <w:sz w:val="28"/>
          <w:szCs w:val="28"/>
          <w:rtl/>
          <w:rPrChange w:id="9717" w:author="אברהם" w:date="2012-11-23T10:23:00Z">
            <w:rPr>
              <w:rStyle w:val="Q"/>
              <w:rFonts w:ascii="David" w:eastAsia="David" w:hAnsi="David" w:cs="David" w:hint="eastAsia"/>
              <w:rtl/>
            </w:rPr>
          </w:rPrChange>
        </w:rPr>
        <w:t>אינו</w:t>
      </w:r>
      <w:r w:rsidRPr="00A90D62">
        <w:rPr>
          <w:rStyle w:val="Q"/>
          <w:rFonts w:ascii="David" w:eastAsia="David" w:hAnsi="David" w:cs="David"/>
          <w:sz w:val="28"/>
          <w:szCs w:val="28"/>
          <w:rtl/>
          <w:rPrChange w:id="97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19" w:author="אברהם" w:date="2012-11-23T10:23:00Z">
            <w:rPr>
              <w:rStyle w:val="Q"/>
              <w:rFonts w:ascii="David" w:hAnsi="David" w:cs="David"/>
              <w:rtl/>
            </w:rPr>
          </w:rPrChange>
        </w:rPr>
        <w:t>שואף</w:t>
      </w:r>
      <w:r w:rsidRPr="00A90D62">
        <w:rPr>
          <w:rStyle w:val="Q"/>
          <w:rFonts w:ascii="David" w:eastAsia="David" w:hAnsi="David" w:cs="David"/>
          <w:sz w:val="28"/>
          <w:szCs w:val="28"/>
          <w:rtl/>
          <w:rPrChange w:id="97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21" w:author="אברהם" w:date="2012-11-23T10:23:00Z">
            <w:rPr>
              <w:rStyle w:val="Q"/>
              <w:rFonts w:ascii="David" w:hAnsi="David" w:cs="David"/>
              <w:rtl/>
            </w:rPr>
          </w:rPrChange>
        </w:rPr>
        <w:t>לאפס</w:t>
      </w:r>
      <w:r w:rsidRPr="00A90D62">
        <w:rPr>
          <w:rStyle w:val="Q"/>
          <w:rFonts w:ascii="David" w:eastAsia="David" w:hAnsi="David" w:cs="David"/>
          <w:sz w:val="28"/>
          <w:szCs w:val="28"/>
          <w:rtl/>
          <w:rPrChange w:id="97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23" w:author="אברהם" w:date="2012-11-23T10:23:00Z">
            <w:rPr>
              <w:rStyle w:val="Q"/>
              <w:rFonts w:ascii="David" w:hAnsi="David" w:cs="David"/>
              <w:rtl/>
            </w:rPr>
          </w:rPrChange>
        </w:rPr>
        <w:t>אלא</w:t>
      </w:r>
      <w:r w:rsidRPr="00A90D62">
        <w:rPr>
          <w:rStyle w:val="Q"/>
          <w:rFonts w:ascii="David" w:eastAsia="David" w:hAnsi="David" w:cs="David"/>
          <w:sz w:val="28"/>
          <w:szCs w:val="28"/>
          <w:rtl/>
          <w:rPrChange w:id="97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25" w:author="אברהם" w:date="2012-11-23T10:23:00Z">
            <w:rPr>
              <w:rStyle w:val="Q"/>
              <w:rFonts w:ascii="David" w:hAnsi="David" w:cs="David"/>
              <w:rtl/>
            </w:rPr>
          </w:rPrChange>
        </w:rPr>
        <w:t>מתכנס</w:t>
      </w:r>
      <w:r w:rsidRPr="00A90D62">
        <w:rPr>
          <w:rStyle w:val="Q"/>
          <w:rFonts w:ascii="David" w:eastAsia="David" w:hAnsi="David" w:cs="David"/>
          <w:sz w:val="28"/>
          <w:szCs w:val="28"/>
          <w:rtl/>
          <w:rPrChange w:id="97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27" w:author="אברהם" w:date="2012-11-23T10:23:00Z">
            <w:rPr>
              <w:rStyle w:val="Q"/>
              <w:rFonts w:ascii="David" w:hAnsi="David" w:cs="David"/>
              <w:rtl/>
            </w:rPr>
          </w:rPrChange>
        </w:rPr>
        <w:t>למספר</w:t>
      </w:r>
      <w:r w:rsidRPr="00A90D62">
        <w:rPr>
          <w:rStyle w:val="Q"/>
          <w:rFonts w:ascii="David" w:eastAsia="David" w:hAnsi="David" w:cs="David"/>
          <w:sz w:val="28"/>
          <w:szCs w:val="28"/>
          <w:rtl/>
          <w:rPrChange w:id="97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29" w:author="אברהם" w:date="2012-11-23T10:23:00Z">
            <w:rPr>
              <w:rStyle w:val="Q"/>
              <w:rFonts w:ascii="David" w:hAnsi="David" w:cs="David"/>
              <w:rtl/>
            </w:rPr>
          </w:rPrChange>
        </w:rPr>
        <w:t>קבוע</w:t>
      </w:r>
      <w:r w:rsidRPr="00A90D62">
        <w:rPr>
          <w:rStyle w:val="Q"/>
          <w:rFonts w:ascii="David" w:eastAsia="David" w:hAnsi="David" w:cs="David"/>
          <w:sz w:val="28"/>
          <w:szCs w:val="28"/>
          <w:rtl/>
          <w:rPrChange w:id="97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31"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97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33" w:author="אברהם" w:date="2012-11-23T10:23:00Z">
            <w:rPr>
              <w:rStyle w:val="Q"/>
              <w:rFonts w:ascii="David" w:hAnsi="David" w:cs="David"/>
              <w:rtl/>
            </w:rPr>
          </w:rPrChange>
        </w:rPr>
        <w:t>מאפס</w:t>
      </w:r>
      <w:r w:rsidRPr="00A90D62">
        <w:rPr>
          <w:rStyle w:val="Q"/>
          <w:rFonts w:ascii="David" w:eastAsia="David" w:hAnsi="David" w:cs="David"/>
          <w:sz w:val="28"/>
          <w:szCs w:val="28"/>
          <w:rtl/>
          <w:rPrChange w:id="9734"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9735" w:author="אברהם" w:date="2012-11-23T10:23:00Z">
            <w:rPr>
              <w:rStyle w:val="Q"/>
              <w:rFonts w:ascii="David" w:hAnsi="David" w:cs="David"/>
              <w:rtl/>
            </w:rPr>
          </w:rPrChange>
        </w:rPr>
        <w:t>ומכאן, שבמצב</w:t>
      </w:r>
      <w:r w:rsidRPr="00A90D62">
        <w:rPr>
          <w:rStyle w:val="Q"/>
          <w:rFonts w:ascii="David" w:eastAsia="David" w:hAnsi="David" w:cs="David"/>
          <w:sz w:val="28"/>
          <w:szCs w:val="28"/>
          <w:rtl/>
          <w:rPrChange w:id="97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37" w:author="אברהם" w:date="2012-11-23T10:23:00Z">
            <w:rPr>
              <w:rStyle w:val="Q"/>
              <w:rFonts w:ascii="David" w:hAnsi="David" w:cs="David"/>
              <w:rtl/>
            </w:rPr>
          </w:rPrChange>
        </w:rPr>
        <w:t>כזה</w:t>
      </w:r>
      <w:r w:rsidRPr="00A90D62">
        <w:rPr>
          <w:rStyle w:val="Q"/>
          <w:rFonts w:ascii="David" w:eastAsia="David" w:hAnsi="David" w:cs="David"/>
          <w:sz w:val="28"/>
          <w:szCs w:val="28"/>
          <w:rtl/>
          <w:rPrChange w:id="97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39"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97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41" w:author="אברהם" w:date="2012-11-23T10:23:00Z">
            <w:rPr>
              <w:rStyle w:val="Q"/>
              <w:rFonts w:ascii="David" w:hAnsi="David" w:cs="David"/>
              <w:rtl/>
            </w:rPr>
          </w:rPrChange>
        </w:rPr>
        <w:t>לאזרחים</w:t>
      </w:r>
      <w:r w:rsidRPr="00A90D62">
        <w:rPr>
          <w:rStyle w:val="Q"/>
          <w:rFonts w:ascii="David" w:eastAsia="David" w:hAnsi="David" w:cs="David"/>
          <w:sz w:val="28"/>
          <w:szCs w:val="28"/>
          <w:rtl/>
          <w:rPrChange w:id="97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43" w:author="אברהם" w:date="2012-11-23T10:23:00Z">
            <w:rPr>
              <w:rStyle w:val="Q"/>
              <w:rFonts w:ascii="David" w:hAnsi="David" w:cs="David"/>
              <w:rtl/>
            </w:rPr>
          </w:rPrChange>
        </w:rPr>
        <w:t>הרבה</w:t>
      </w:r>
      <w:r w:rsidRPr="00A90D62">
        <w:rPr>
          <w:rStyle w:val="Q"/>
          <w:rFonts w:ascii="David" w:eastAsia="David" w:hAnsi="David" w:cs="David"/>
          <w:sz w:val="28"/>
          <w:szCs w:val="28"/>
          <w:rtl/>
          <w:rPrChange w:id="97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45"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97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47" w:author="אברהם" w:date="2012-11-23T10:23:00Z">
            <w:rPr>
              <w:rStyle w:val="Q"/>
              <w:rFonts w:ascii="David" w:hAnsi="David" w:cs="David"/>
              <w:rtl/>
            </w:rPr>
          </w:rPrChange>
        </w:rPr>
        <w:t>קל</w:t>
      </w:r>
      <w:r w:rsidRPr="00A90D62">
        <w:rPr>
          <w:rStyle w:val="Q"/>
          <w:rFonts w:ascii="David" w:eastAsia="David" w:hAnsi="David" w:cs="David"/>
          <w:sz w:val="28"/>
          <w:szCs w:val="28"/>
          <w:rtl/>
          <w:rPrChange w:id="97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49" w:author="אברהם" w:date="2012-11-23T10:23:00Z">
            <w:rPr>
              <w:rStyle w:val="Q"/>
              <w:rFonts w:ascii="David" w:hAnsi="David" w:cs="David"/>
              <w:rtl/>
            </w:rPr>
          </w:rPrChange>
        </w:rPr>
        <w:t>להחליף</w:t>
      </w:r>
      <w:r w:rsidRPr="00A90D62">
        <w:rPr>
          <w:rStyle w:val="Q"/>
          <w:rFonts w:ascii="David" w:eastAsia="David" w:hAnsi="David" w:cs="David"/>
          <w:sz w:val="28"/>
          <w:szCs w:val="28"/>
          <w:rtl/>
          <w:rPrChange w:id="97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51" w:author="אברהם" w:date="2012-11-23T10:23:00Z">
            <w:rPr>
              <w:rStyle w:val="Q"/>
              <w:rFonts w:ascii="David" w:hAnsi="David" w:cs="David"/>
              <w:rtl/>
            </w:rPr>
          </w:rPrChange>
        </w:rPr>
        <w:t>נחלות.</w:t>
      </w:r>
    </w:p>
    <w:p w:rsidR="009C2B09" w:rsidRPr="00A90D62" w:rsidRDefault="009C2B09" w:rsidP="009C2B09">
      <w:pPr>
        <w:rPr>
          <w:rFonts w:cs="David CLM"/>
          <w:sz w:val="28"/>
          <w:szCs w:val="28"/>
          <w:rtl/>
          <w:rPrChange w:id="9752" w:author="אברהם" w:date="2012-11-23T10:23:00Z">
            <w:rPr>
              <w:rFonts w:cs="David CLM"/>
              <w:rtl/>
            </w:rPr>
          </w:rPrChange>
        </w:rPr>
      </w:pPr>
    </w:p>
    <w:p w:rsidR="009C2B09" w:rsidRPr="00A90D62" w:rsidRDefault="009C2B09" w:rsidP="009C2B09">
      <w:pPr>
        <w:pStyle w:val="a1"/>
        <w:bidi/>
        <w:rPr>
          <w:rFonts w:cs="David CLM"/>
          <w:sz w:val="28"/>
          <w:szCs w:val="28"/>
          <w:rtl/>
          <w:rPrChange w:id="9753" w:author="אברהם" w:date="2012-11-23T10:23:00Z">
            <w:rPr>
              <w:rFonts w:cs="David CLM"/>
              <w:rtl/>
            </w:rPr>
          </w:rPrChange>
        </w:rPr>
      </w:pPr>
      <w:r w:rsidRPr="00A90D62">
        <w:rPr>
          <w:rStyle w:val="Q"/>
          <w:rFonts w:ascii="David" w:hAnsi="David" w:cs="David"/>
          <w:sz w:val="28"/>
          <w:szCs w:val="28"/>
          <w:rtl/>
          <w:rPrChange w:id="9754" w:author="אברהם" w:date="2012-11-23T10:23:00Z">
            <w:rPr>
              <w:rStyle w:val="Q"/>
              <w:rFonts w:ascii="David" w:hAnsi="David" w:cs="David"/>
              <w:rtl/>
            </w:rPr>
          </w:rPrChange>
        </w:rPr>
        <w:t>אם</w:t>
      </w:r>
      <w:r w:rsidRPr="00A90D62">
        <w:rPr>
          <w:rStyle w:val="Q"/>
          <w:rFonts w:ascii="David" w:eastAsia="David" w:hAnsi="David" w:cs="David"/>
          <w:sz w:val="28"/>
          <w:szCs w:val="28"/>
          <w:rtl/>
          <w:rPrChange w:id="97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56" w:author="אברהם" w:date="2012-11-23T10:23:00Z">
            <w:rPr>
              <w:rStyle w:val="Q"/>
              <w:rFonts w:ascii="David" w:hAnsi="David" w:cs="David"/>
              <w:rtl/>
            </w:rPr>
          </w:rPrChange>
        </w:rPr>
        <w:t>כך, כשמגדילים</w:t>
      </w:r>
      <w:r w:rsidRPr="00A90D62">
        <w:rPr>
          <w:rStyle w:val="Q"/>
          <w:rFonts w:ascii="David" w:eastAsia="David" w:hAnsi="David" w:cs="David"/>
          <w:sz w:val="28"/>
          <w:szCs w:val="28"/>
          <w:rtl/>
          <w:rPrChange w:id="97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58" w:author="אברהם" w:date="2012-11-23T10:23:00Z">
            <w:rPr>
              <w:rStyle w:val="Q"/>
              <w:rFonts w:ascii="David" w:hAnsi="David" w:cs="David"/>
              <w:rtl/>
            </w:rPr>
          </w:rPrChange>
        </w:rPr>
        <w:t>את</w:t>
      </w:r>
      <w:r w:rsidRPr="00A90D62">
        <w:rPr>
          <w:rStyle w:val="Q"/>
          <w:rFonts w:ascii="David" w:eastAsia="David" w:hAnsi="David" w:cs="David"/>
          <w:sz w:val="28"/>
          <w:szCs w:val="28"/>
          <w:rtl/>
          <w:rPrChange w:id="97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60"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97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62" w:author="אברהם" w:date="2012-11-23T10:23:00Z">
            <w:rPr>
              <w:rStyle w:val="Q"/>
              <w:rFonts w:ascii="David" w:hAnsi="David" w:cs="David"/>
              <w:rtl/>
            </w:rPr>
          </w:rPrChange>
        </w:rPr>
        <w:t>הנחלות, המשק</w:t>
      </w:r>
      <w:r w:rsidRPr="00A90D62">
        <w:rPr>
          <w:rStyle w:val="Q"/>
          <w:rFonts w:ascii="David" w:eastAsia="David" w:hAnsi="David" w:cs="David"/>
          <w:sz w:val="28"/>
          <w:szCs w:val="28"/>
          <w:rtl/>
          <w:rPrChange w:id="97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64" w:author="אברהם" w:date="2012-11-23T10:23:00Z">
            <w:rPr>
              <w:rStyle w:val="Q"/>
              <w:rFonts w:ascii="David" w:hAnsi="David" w:cs="David"/>
              <w:rtl/>
            </w:rPr>
          </w:rPrChange>
        </w:rPr>
        <w:t>מגיע</w:t>
      </w:r>
      <w:r w:rsidRPr="00A90D62">
        <w:rPr>
          <w:rStyle w:val="Q"/>
          <w:rFonts w:ascii="David" w:eastAsia="David" w:hAnsi="David" w:cs="David"/>
          <w:sz w:val="28"/>
          <w:szCs w:val="28"/>
          <w:rtl/>
          <w:rPrChange w:id="97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66" w:author="אברהם" w:date="2012-11-23T10:23:00Z">
            <w:rPr>
              <w:rStyle w:val="Q"/>
              <w:rFonts w:ascii="David" w:hAnsi="David" w:cs="David"/>
              <w:rtl/>
            </w:rPr>
          </w:rPrChange>
        </w:rPr>
        <w:t>מהר</w:t>
      </w:r>
      <w:r w:rsidRPr="00A90D62">
        <w:rPr>
          <w:rStyle w:val="Q"/>
          <w:rFonts w:ascii="David" w:eastAsia="David" w:hAnsi="David" w:cs="David"/>
          <w:sz w:val="28"/>
          <w:szCs w:val="28"/>
          <w:rtl/>
          <w:rPrChange w:id="97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68"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97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70" w:author="אברהם" w:date="2012-11-23T10:23:00Z">
            <w:rPr>
              <w:rStyle w:val="Q"/>
              <w:rFonts w:ascii="David" w:hAnsi="David" w:cs="David"/>
              <w:rtl/>
            </w:rPr>
          </w:rPrChange>
        </w:rPr>
        <w:t>למצב</w:t>
      </w:r>
      <w:r w:rsidRPr="00A90D62">
        <w:rPr>
          <w:rStyle w:val="Q"/>
          <w:rFonts w:ascii="David" w:eastAsia="David" w:hAnsi="David" w:cs="David"/>
          <w:sz w:val="28"/>
          <w:szCs w:val="28"/>
          <w:rtl/>
          <w:rPrChange w:id="97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72" w:author="אברהם" w:date="2012-11-23T10:23:00Z">
            <w:rPr>
              <w:rStyle w:val="Q"/>
              <w:rFonts w:ascii="David" w:hAnsi="David" w:cs="David"/>
              <w:rtl/>
            </w:rPr>
          </w:rPrChange>
        </w:rPr>
        <w:t>שבו</w:t>
      </w:r>
      <w:r w:rsidRPr="00A90D62">
        <w:rPr>
          <w:rStyle w:val="Q"/>
          <w:rFonts w:ascii="David" w:eastAsia="David" w:hAnsi="David" w:cs="David"/>
          <w:sz w:val="28"/>
          <w:szCs w:val="28"/>
          <w:rtl/>
          <w:rPrChange w:id="97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74" w:author="אברהם" w:date="2012-11-23T10:23:00Z">
            <w:rPr>
              <w:rStyle w:val="Q"/>
              <w:rFonts w:ascii="David" w:hAnsi="David" w:cs="David"/>
              <w:rtl/>
            </w:rPr>
          </w:rPrChange>
        </w:rPr>
        <w:t>לכל</w:t>
      </w:r>
      <w:r w:rsidRPr="00A90D62">
        <w:rPr>
          <w:rStyle w:val="Q"/>
          <w:rFonts w:ascii="David" w:eastAsia="David" w:hAnsi="David" w:cs="David"/>
          <w:sz w:val="28"/>
          <w:szCs w:val="28"/>
          <w:rtl/>
          <w:rPrChange w:id="97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76"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97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78" w:author="אברהם" w:date="2012-11-23T10:23:00Z">
            <w:rPr>
              <w:rStyle w:val="Q"/>
              <w:rFonts w:ascii="David" w:hAnsi="David" w:cs="David"/>
              <w:rtl/>
            </w:rPr>
          </w:rPrChange>
        </w:rPr>
        <w:t>יש</w:t>
      </w:r>
      <w:r w:rsidRPr="00A90D62">
        <w:rPr>
          <w:rStyle w:val="Q"/>
          <w:rFonts w:ascii="David" w:eastAsia="David" w:hAnsi="David" w:cs="David"/>
          <w:sz w:val="28"/>
          <w:szCs w:val="28"/>
          <w:rtl/>
          <w:rPrChange w:id="97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80" w:author="אברהם" w:date="2012-11-23T10:23:00Z">
            <w:rPr>
              <w:rStyle w:val="Q"/>
              <w:rFonts w:ascii="David" w:hAnsi="David" w:cs="David"/>
              <w:rtl/>
            </w:rPr>
          </w:rPrChange>
        </w:rPr>
        <w:t>נחלה, וכן</w:t>
      </w:r>
      <w:r w:rsidRPr="00A90D62">
        <w:rPr>
          <w:rStyle w:val="Q"/>
          <w:rFonts w:ascii="David" w:eastAsia="David" w:hAnsi="David" w:cs="David"/>
          <w:sz w:val="28"/>
          <w:szCs w:val="28"/>
          <w:rtl/>
          <w:rPrChange w:id="97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82" w:author="אברהם" w:date="2012-11-23T10:23:00Z">
            <w:rPr>
              <w:rStyle w:val="Q"/>
              <w:rFonts w:ascii="David" w:hAnsi="David" w:cs="David"/>
              <w:rtl/>
            </w:rPr>
          </w:rPrChange>
        </w:rPr>
        <w:t>חופש</w:t>
      </w:r>
      <w:r w:rsidRPr="00A90D62">
        <w:rPr>
          <w:rStyle w:val="Q"/>
          <w:rFonts w:ascii="David" w:eastAsia="David" w:hAnsi="David" w:cs="David"/>
          <w:sz w:val="28"/>
          <w:szCs w:val="28"/>
          <w:rtl/>
          <w:rPrChange w:id="97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84" w:author="אברהם" w:date="2012-11-23T10:23:00Z">
            <w:rPr>
              <w:rStyle w:val="Q"/>
              <w:rFonts w:ascii="David" w:hAnsi="David" w:cs="David"/>
              <w:rtl/>
            </w:rPr>
          </w:rPrChange>
        </w:rPr>
        <w:t>הבחירה</w:t>
      </w:r>
      <w:r w:rsidRPr="00A90D62">
        <w:rPr>
          <w:rStyle w:val="Q"/>
          <w:rFonts w:ascii="David" w:eastAsia="David" w:hAnsi="David" w:cs="David"/>
          <w:sz w:val="28"/>
          <w:szCs w:val="28"/>
          <w:rtl/>
          <w:rPrChange w:id="97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86" w:author="אברהם" w:date="2012-11-23T10:23:00Z">
            <w:rPr>
              <w:rStyle w:val="Q"/>
              <w:rFonts w:ascii="David" w:hAnsi="David" w:cs="David"/>
              <w:rtl/>
            </w:rPr>
          </w:rPrChange>
        </w:rPr>
        <w:t>של</w:t>
      </w:r>
      <w:r w:rsidRPr="00A90D62">
        <w:rPr>
          <w:rStyle w:val="Q"/>
          <w:rFonts w:ascii="David" w:eastAsia="David" w:hAnsi="David" w:cs="David"/>
          <w:sz w:val="28"/>
          <w:szCs w:val="28"/>
          <w:rtl/>
          <w:rPrChange w:id="97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88" w:author="אברהם" w:date="2012-11-23T10:23:00Z">
            <w:rPr>
              <w:rStyle w:val="Q"/>
              <w:rFonts w:ascii="David" w:hAnsi="David" w:cs="David"/>
              <w:rtl/>
            </w:rPr>
          </w:rPrChange>
        </w:rPr>
        <w:t>האזרחים</w:t>
      </w:r>
      <w:r w:rsidRPr="00A90D62">
        <w:rPr>
          <w:rStyle w:val="Q"/>
          <w:rFonts w:ascii="David" w:eastAsia="David" w:hAnsi="David" w:cs="David"/>
          <w:sz w:val="28"/>
          <w:szCs w:val="28"/>
          <w:rtl/>
          <w:rPrChange w:id="97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90"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97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92" w:author="אברהם" w:date="2012-11-23T10:23:00Z">
            <w:rPr>
              <w:rStyle w:val="Q"/>
              <w:rFonts w:ascii="David" w:hAnsi="David" w:cs="David"/>
              <w:rtl/>
            </w:rPr>
          </w:rPrChange>
        </w:rPr>
        <w:t>יותר. אולם</w:t>
      </w:r>
      <w:r w:rsidRPr="00A90D62">
        <w:rPr>
          <w:rStyle w:val="Q"/>
          <w:rFonts w:ascii="David" w:eastAsia="David" w:hAnsi="David" w:cs="David"/>
          <w:sz w:val="28"/>
          <w:szCs w:val="28"/>
          <w:rtl/>
          <w:rPrChange w:id="97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94" w:author="אברהם" w:date="2012-11-23T10:23:00Z">
            <w:rPr>
              <w:rStyle w:val="Q"/>
              <w:rFonts w:ascii="David" w:hAnsi="David" w:cs="David"/>
              <w:rtl/>
            </w:rPr>
          </w:rPrChange>
        </w:rPr>
        <w:t>לחופש</w:t>
      </w:r>
      <w:r w:rsidRPr="00A90D62">
        <w:rPr>
          <w:rStyle w:val="Q"/>
          <w:rFonts w:ascii="David" w:eastAsia="David" w:hAnsi="David" w:cs="David"/>
          <w:sz w:val="28"/>
          <w:szCs w:val="28"/>
          <w:rtl/>
          <w:rPrChange w:id="97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96" w:author="אברהם" w:date="2012-11-23T10:23:00Z">
            <w:rPr>
              <w:rStyle w:val="Q"/>
              <w:rFonts w:ascii="David" w:hAnsi="David" w:cs="David"/>
              <w:rtl/>
            </w:rPr>
          </w:rPrChange>
        </w:rPr>
        <w:t>יש</w:t>
      </w:r>
      <w:r w:rsidRPr="00A90D62">
        <w:rPr>
          <w:rStyle w:val="Q"/>
          <w:rFonts w:ascii="David" w:eastAsia="David" w:hAnsi="David" w:cs="David"/>
          <w:sz w:val="28"/>
          <w:szCs w:val="28"/>
          <w:rtl/>
          <w:rPrChange w:id="97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798" w:author="אברהם" w:date="2012-11-23T10:23:00Z">
            <w:rPr>
              <w:rStyle w:val="Q"/>
              <w:rFonts w:ascii="David" w:hAnsi="David" w:cs="David"/>
              <w:rtl/>
            </w:rPr>
          </w:rPrChange>
        </w:rPr>
        <w:t>מחיר</w:t>
      </w:r>
      <w:r w:rsidRPr="00A90D62">
        <w:rPr>
          <w:rStyle w:val="Q"/>
          <w:rFonts w:ascii="David" w:eastAsia="David" w:hAnsi="David" w:cs="David"/>
          <w:sz w:val="28"/>
          <w:szCs w:val="28"/>
          <w:rtl/>
          <w:rPrChange w:id="9799"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9800" w:author="אברהם" w:date="2012-11-23T10:23:00Z">
            <w:rPr>
              <w:rStyle w:val="Q"/>
              <w:rFonts w:ascii="David" w:hAnsi="David" w:cs="David"/>
              <w:rtl/>
            </w:rPr>
          </w:rPrChange>
        </w:rPr>
        <w:t>חלוקת</w:t>
      </w:r>
      <w:r w:rsidRPr="00A90D62">
        <w:rPr>
          <w:rStyle w:val="Q"/>
          <w:rFonts w:ascii="David" w:eastAsia="David" w:hAnsi="David" w:cs="David"/>
          <w:sz w:val="28"/>
          <w:szCs w:val="28"/>
          <w:rtl/>
          <w:rPrChange w:id="98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02"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98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04" w:author="אברהם" w:date="2012-11-23T10:23:00Z">
            <w:rPr>
              <w:rStyle w:val="Q"/>
              <w:rFonts w:ascii="David" w:hAnsi="David" w:cs="David"/>
              <w:rtl/>
            </w:rPr>
          </w:rPrChange>
        </w:rPr>
        <w:t>הסופית</w:t>
      </w:r>
      <w:r w:rsidRPr="00A90D62">
        <w:rPr>
          <w:rStyle w:val="Q"/>
          <w:rFonts w:ascii="David" w:eastAsia="David" w:hAnsi="David" w:cs="David"/>
          <w:sz w:val="28"/>
          <w:szCs w:val="28"/>
          <w:rtl/>
          <w:rPrChange w:id="98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06" w:author="אברהם" w:date="2012-11-23T10:23:00Z">
            <w:rPr>
              <w:rStyle w:val="Q"/>
              <w:rFonts w:ascii="David" w:hAnsi="David" w:cs="David"/>
              <w:rtl/>
            </w:rPr>
          </w:rPrChange>
        </w:rPr>
        <w:t>כבר</w:t>
      </w:r>
      <w:r w:rsidRPr="00A90D62">
        <w:rPr>
          <w:rStyle w:val="Q"/>
          <w:rFonts w:ascii="David" w:eastAsia="David" w:hAnsi="David" w:cs="David"/>
          <w:sz w:val="28"/>
          <w:szCs w:val="28"/>
          <w:rtl/>
          <w:rPrChange w:id="98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08" w:author="אברהם" w:date="2012-11-23T10:23:00Z">
            <w:rPr>
              <w:rStyle w:val="Q"/>
              <w:rFonts w:ascii="David" w:hAnsi="David" w:cs="David"/>
              <w:rtl/>
            </w:rPr>
          </w:rPrChange>
        </w:rPr>
        <w:t>אינה</w:t>
      </w:r>
      <w:r w:rsidRPr="00A90D62">
        <w:rPr>
          <w:rStyle w:val="Q"/>
          <w:rFonts w:ascii="David" w:eastAsia="David" w:hAnsi="David" w:cs="David"/>
          <w:sz w:val="28"/>
          <w:szCs w:val="28"/>
          <w:rtl/>
          <w:rPrChange w:id="98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10" w:author="אברהם" w:date="2012-11-23T10:23:00Z">
            <w:rPr>
              <w:rStyle w:val="Q"/>
              <w:rFonts w:ascii="David" w:hAnsi="David" w:cs="David"/>
              <w:rtl/>
            </w:rPr>
          </w:rPrChange>
        </w:rPr>
        <w:t>שוויונית! לכל</w:t>
      </w:r>
      <w:r w:rsidRPr="00A90D62">
        <w:rPr>
          <w:rStyle w:val="Q"/>
          <w:rFonts w:ascii="David" w:eastAsia="David" w:hAnsi="David" w:cs="David"/>
          <w:sz w:val="28"/>
          <w:szCs w:val="28"/>
          <w:rtl/>
          <w:rPrChange w:id="98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12"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98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14"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98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16"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98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18" w:author="אברהם" w:date="2012-11-23T10:23:00Z">
            <w:rPr>
              <w:rStyle w:val="Q"/>
              <w:rFonts w:ascii="David" w:hAnsi="David" w:cs="David"/>
              <w:rtl/>
            </w:rPr>
          </w:rPrChange>
        </w:rPr>
        <w:t>אחת</w:t>
      </w:r>
      <w:r w:rsidRPr="00A90D62">
        <w:rPr>
          <w:rStyle w:val="Q"/>
          <w:rFonts w:ascii="David" w:eastAsia="David" w:hAnsi="David" w:cs="David"/>
          <w:sz w:val="28"/>
          <w:szCs w:val="28"/>
          <w:rtl/>
          <w:rPrChange w:id="98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20" w:author="אברהם" w:date="2012-11-23T10:23:00Z">
            <w:rPr>
              <w:rStyle w:val="Q"/>
              <w:rFonts w:ascii="David" w:hAnsi="David" w:cs="David"/>
              <w:rtl/>
            </w:rPr>
          </w:rPrChange>
        </w:rPr>
        <w:t>לפחות</w:t>
      </w:r>
      <w:r w:rsidRPr="00A90D62">
        <w:rPr>
          <w:rStyle w:val="Q"/>
          <w:rFonts w:ascii="David" w:eastAsia="David" w:hAnsi="David" w:cs="David"/>
          <w:sz w:val="28"/>
          <w:szCs w:val="28"/>
          <w:rtl/>
          <w:rPrChange w:id="9821"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9822" w:author="אברהם" w:date="2012-11-23T10:23:00Z">
            <w:rPr>
              <w:rStyle w:val="Q"/>
              <w:rFonts w:ascii="David" w:hAnsi="David" w:cs="David"/>
              <w:rtl/>
            </w:rPr>
          </w:rPrChange>
        </w:rPr>
        <w:t>אבל</w:t>
      </w:r>
      <w:r w:rsidRPr="00A90D62">
        <w:rPr>
          <w:rStyle w:val="Q"/>
          <w:rFonts w:ascii="David" w:eastAsia="David" w:hAnsi="David" w:cs="David"/>
          <w:sz w:val="28"/>
          <w:szCs w:val="28"/>
          <w:rtl/>
          <w:rPrChange w:id="98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24" w:author="אברהם" w:date="2012-11-23T10:23:00Z">
            <w:rPr>
              <w:rStyle w:val="Q"/>
              <w:rFonts w:ascii="David" w:hAnsi="David" w:cs="David"/>
              <w:rtl/>
            </w:rPr>
          </w:rPrChange>
        </w:rPr>
        <w:t>יהיו</w:t>
      </w:r>
      <w:r w:rsidRPr="00A90D62">
        <w:rPr>
          <w:rStyle w:val="Q"/>
          <w:rFonts w:ascii="David" w:eastAsia="David" w:hAnsi="David" w:cs="David"/>
          <w:sz w:val="28"/>
          <w:szCs w:val="28"/>
          <w:rtl/>
          <w:rPrChange w:id="98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26" w:author="אברהם" w:date="2012-11-23T10:23:00Z">
            <w:rPr>
              <w:rStyle w:val="Q"/>
              <w:rFonts w:ascii="David" w:hAnsi="David" w:cs="David"/>
              <w:rtl/>
            </w:rPr>
          </w:rPrChange>
        </w:rPr>
        <w:t>אזרחים</w:t>
      </w:r>
      <w:r w:rsidRPr="00A90D62">
        <w:rPr>
          <w:rStyle w:val="Q"/>
          <w:rFonts w:ascii="David" w:eastAsia="David" w:hAnsi="David" w:cs="David"/>
          <w:sz w:val="28"/>
          <w:szCs w:val="28"/>
          <w:rtl/>
          <w:rPrChange w:id="98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28" w:author="אברהם" w:date="2012-11-23T10:23:00Z">
            <w:rPr>
              <w:rStyle w:val="Q"/>
              <w:rFonts w:ascii="David" w:hAnsi="David" w:cs="David"/>
              <w:rtl/>
            </w:rPr>
          </w:rPrChange>
        </w:rPr>
        <w:t>שיהיו</w:t>
      </w:r>
      <w:r w:rsidRPr="00A90D62">
        <w:rPr>
          <w:rStyle w:val="Q"/>
          <w:rFonts w:ascii="David" w:eastAsia="David" w:hAnsi="David" w:cs="David"/>
          <w:sz w:val="28"/>
          <w:szCs w:val="28"/>
          <w:rtl/>
          <w:rPrChange w:id="98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30" w:author="אברהם" w:date="2012-11-23T10:23:00Z">
            <w:rPr>
              <w:rStyle w:val="Q"/>
              <w:rFonts w:ascii="David" w:hAnsi="David" w:cs="David"/>
              <w:rtl/>
            </w:rPr>
          </w:rPrChange>
        </w:rPr>
        <w:t>להם</w:t>
      </w:r>
      <w:r w:rsidRPr="00A90D62">
        <w:rPr>
          <w:rStyle w:val="Q"/>
          <w:rFonts w:ascii="David" w:eastAsia="David" w:hAnsi="David" w:cs="David"/>
          <w:sz w:val="28"/>
          <w:szCs w:val="28"/>
          <w:rtl/>
          <w:rPrChange w:id="98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32" w:author="אברהם" w:date="2012-11-23T10:23:00Z">
            <w:rPr>
              <w:rStyle w:val="Q"/>
              <w:rFonts w:ascii="David" w:hAnsi="David" w:cs="David"/>
              <w:rtl/>
            </w:rPr>
          </w:rPrChange>
        </w:rPr>
        <w:t>הרבה</w:t>
      </w:r>
      <w:r w:rsidRPr="00A90D62">
        <w:rPr>
          <w:rStyle w:val="Q"/>
          <w:rFonts w:ascii="David" w:eastAsia="David" w:hAnsi="David" w:cs="David"/>
          <w:sz w:val="28"/>
          <w:szCs w:val="28"/>
          <w:rtl/>
          <w:rPrChange w:id="98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34" w:author="אברהם" w:date="2012-11-23T10:23:00Z">
            <w:rPr>
              <w:rStyle w:val="Q"/>
              <w:rFonts w:ascii="David" w:hAnsi="David" w:cs="David"/>
              <w:rtl/>
            </w:rPr>
          </w:rPrChange>
        </w:rPr>
        <w:t>נחלות.</w:t>
      </w:r>
    </w:p>
    <w:p w:rsidR="009C2B09" w:rsidRPr="00A90D62" w:rsidRDefault="009C2B09" w:rsidP="009C2B09">
      <w:pPr>
        <w:rPr>
          <w:rFonts w:cs="David CLM"/>
          <w:sz w:val="28"/>
          <w:szCs w:val="28"/>
          <w:rtl/>
          <w:rPrChange w:id="9835" w:author="אברהם" w:date="2012-11-23T10:23:00Z">
            <w:rPr>
              <w:rFonts w:cs="David CLM"/>
              <w:rtl/>
            </w:rPr>
          </w:rPrChange>
        </w:rPr>
      </w:pPr>
    </w:p>
    <w:p w:rsidR="009C2B09" w:rsidRPr="00A90D62" w:rsidRDefault="009C2B09" w:rsidP="009C2B09">
      <w:pPr>
        <w:pStyle w:val="a1"/>
        <w:bidi/>
        <w:rPr>
          <w:rFonts w:cs="David CLM"/>
          <w:sz w:val="28"/>
          <w:szCs w:val="28"/>
          <w:rPrChange w:id="9836" w:author="אברהם" w:date="2012-11-23T10:23:00Z">
            <w:rPr>
              <w:rFonts w:cs="David CLM"/>
            </w:rPr>
          </w:rPrChange>
        </w:rPr>
      </w:pPr>
      <w:r w:rsidRPr="00A90D62">
        <w:rPr>
          <w:rStyle w:val="Q"/>
          <w:rFonts w:ascii="David" w:hAnsi="David" w:cs="David"/>
          <w:sz w:val="28"/>
          <w:szCs w:val="28"/>
          <w:rtl/>
          <w:rPrChange w:id="9837" w:author="אברהם" w:date="2012-11-23T10:23:00Z">
            <w:rPr>
              <w:rStyle w:val="Q"/>
              <w:rFonts w:ascii="David" w:hAnsi="David" w:cs="David"/>
              <w:rtl/>
            </w:rPr>
          </w:rPrChange>
        </w:rPr>
        <w:t>הגרפים</w:t>
      </w:r>
      <w:r w:rsidRPr="00A90D62">
        <w:rPr>
          <w:rStyle w:val="Q"/>
          <w:rFonts w:ascii="David" w:eastAsia="David" w:hAnsi="David" w:cs="David"/>
          <w:sz w:val="28"/>
          <w:szCs w:val="28"/>
          <w:rtl/>
          <w:rPrChange w:id="98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39" w:author="אברהם" w:date="2012-11-23T10:23:00Z">
            <w:rPr>
              <w:rStyle w:val="Q"/>
              <w:rFonts w:ascii="David" w:hAnsi="David" w:cs="David"/>
              <w:rtl/>
            </w:rPr>
          </w:rPrChange>
        </w:rPr>
        <w:t>הבאים</w:t>
      </w:r>
      <w:r w:rsidRPr="00A90D62">
        <w:rPr>
          <w:rStyle w:val="Q"/>
          <w:rFonts w:ascii="David" w:eastAsia="David" w:hAnsi="David" w:cs="David"/>
          <w:sz w:val="28"/>
          <w:szCs w:val="28"/>
          <w:rtl/>
          <w:rPrChange w:id="98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41" w:author="אברהם" w:date="2012-11-23T10:23:00Z">
            <w:rPr>
              <w:rStyle w:val="Q"/>
              <w:rFonts w:ascii="David" w:hAnsi="David" w:cs="David"/>
              <w:rtl/>
            </w:rPr>
          </w:rPrChange>
        </w:rPr>
        <w:t>מראים</w:t>
      </w:r>
      <w:r w:rsidRPr="00A90D62">
        <w:rPr>
          <w:rStyle w:val="Q"/>
          <w:rFonts w:ascii="David" w:eastAsia="David" w:hAnsi="David" w:cs="David"/>
          <w:sz w:val="28"/>
          <w:szCs w:val="28"/>
          <w:rtl/>
          <w:rPrChange w:id="98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43" w:author="אברהם" w:date="2012-11-23T10:23:00Z">
            <w:rPr>
              <w:rStyle w:val="Q"/>
              <w:rFonts w:ascii="David" w:hAnsi="David" w:cs="David"/>
              <w:rtl/>
            </w:rPr>
          </w:rPrChange>
        </w:rPr>
        <w:t>את</w:t>
      </w:r>
      <w:r w:rsidRPr="00A90D62">
        <w:rPr>
          <w:rStyle w:val="Q"/>
          <w:rFonts w:ascii="David" w:eastAsia="David" w:hAnsi="David" w:cs="David"/>
          <w:sz w:val="28"/>
          <w:szCs w:val="28"/>
          <w:rtl/>
          <w:rPrChange w:id="98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45" w:author="אברהם" w:date="2012-11-23T10:23:00Z">
            <w:rPr>
              <w:rStyle w:val="Q"/>
              <w:rFonts w:ascii="David" w:hAnsi="David" w:cs="David"/>
              <w:rtl/>
            </w:rPr>
          </w:rPrChange>
        </w:rPr>
        <w:t>שיעור</w:t>
      </w:r>
      <w:r w:rsidRPr="00A90D62">
        <w:rPr>
          <w:rStyle w:val="Q"/>
          <w:rFonts w:ascii="David" w:eastAsia="David" w:hAnsi="David" w:cs="David"/>
          <w:sz w:val="28"/>
          <w:szCs w:val="28"/>
          <w:rtl/>
          <w:rPrChange w:id="98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47"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98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49" w:author="אברהם" w:date="2012-11-23T10:23:00Z">
            <w:rPr>
              <w:rStyle w:val="Q"/>
              <w:rFonts w:ascii="David" w:hAnsi="David" w:cs="David"/>
              <w:rtl/>
            </w:rPr>
          </w:rPrChange>
        </w:rPr>
        <w:t>הנחלה, שיעור</w:t>
      </w:r>
      <w:r w:rsidRPr="00A90D62">
        <w:rPr>
          <w:rStyle w:val="Q"/>
          <w:rFonts w:ascii="David" w:eastAsia="David" w:hAnsi="David" w:cs="David"/>
          <w:sz w:val="28"/>
          <w:szCs w:val="28"/>
          <w:rtl/>
          <w:rPrChange w:id="98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51" w:author="אברהם" w:date="2012-11-23T10:23:00Z">
            <w:rPr>
              <w:rStyle w:val="Q"/>
              <w:rFonts w:ascii="David" w:hAnsi="David" w:cs="David"/>
              <w:rtl/>
            </w:rPr>
          </w:rPrChange>
        </w:rPr>
        <w:t>החזרת</w:t>
      </w:r>
      <w:r w:rsidRPr="00A90D62">
        <w:rPr>
          <w:rStyle w:val="Q"/>
          <w:rFonts w:ascii="David" w:eastAsia="David" w:hAnsi="David" w:cs="David"/>
          <w:sz w:val="28"/>
          <w:szCs w:val="28"/>
          <w:rtl/>
          <w:rPrChange w:id="98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53" w:author="אברהם" w:date="2012-11-23T10:23:00Z">
            <w:rPr>
              <w:rStyle w:val="Q"/>
              <w:rFonts w:ascii="David" w:hAnsi="David" w:cs="David"/>
              <w:rtl/>
            </w:rPr>
          </w:rPrChange>
        </w:rPr>
        <w:t>הנחלות, והתפלגות</w:t>
      </w:r>
      <w:r w:rsidRPr="00A90D62">
        <w:rPr>
          <w:rStyle w:val="Q"/>
          <w:rFonts w:ascii="David" w:eastAsia="David" w:hAnsi="David" w:cs="David"/>
          <w:sz w:val="28"/>
          <w:szCs w:val="28"/>
          <w:rtl/>
          <w:rPrChange w:id="98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55" w:author="אברהם" w:date="2012-11-23T10:23:00Z">
            <w:rPr>
              <w:rStyle w:val="Q"/>
              <w:rFonts w:ascii="David" w:hAnsi="David" w:cs="David"/>
              <w:rtl/>
            </w:rPr>
          </w:rPrChange>
        </w:rPr>
        <w:t>הנחלות, כאשר</w:t>
      </w:r>
      <w:r w:rsidRPr="00A90D62">
        <w:rPr>
          <w:rStyle w:val="Q"/>
          <w:rFonts w:ascii="David" w:eastAsia="David" w:hAnsi="David" w:cs="David"/>
          <w:sz w:val="28"/>
          <w:szCs w:val="28"/>
          <w:rtl/>
          <w:rPrChange w:id="98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57" w:author="אברהם" w:date="2012-11-23T10:23:00Z">
            <w:rPr>
              <w:rStyle w:val="Q"/>
              <w:rFonts w:ascii="David" w:hAnsi="David" w:cs="David"/>
              <w:rtl/>
            </w:rPr>
          </w:rPrChange>
        </w:rPr>
        <w:t>יש</w:t>
      </w:r>
      <w:r w:rsidRPr="00A90D62">
        <w:rPr>
          <w:rStyle w:val="Q"/>
          <w:rFonts w:ascii="David" w:eastAsia="David" w:hAnsi="David" w:cs="David"/>
          <w:sz w:val="28"/>
          <w:szCs w:val="28"/>
          <w:rtl/>
          <w:rPrChange w:id="9858"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859" w:author="אברהם" w:date="2012-11-23T10:23:00Z">
            <w:rPr>
              <w:rStyle w:val="Q"/>
              <w:rFonts w:ascii="David" w:hAnsi="David" w:cs="David"/>
            </w:rPr>
          </w:rPrChange>
        </w:rPr>
        <w:t>N=1000</w:t>
      </w:r>
      <w:r w:rsidRPr="00A90D62">
        <w:rPr>
          <w:rStyle w:val="Q"/>
          <w:rFonts w:ascii="David" w:hAnsi="David" w:cs="David"/>
          <w:sz w:val="28"/>
          <w:szCs w:val="28"/>
          <w:rtl/>
          <w:rPrChange w:id="9860" w:author="אברהם" w:date="2012-11-23T10:23:00Z">
            <w:rPr>
              <w:rStyle w:val="Q"/>
              <w:rFonts w:ascii="David" w:hAnsi="David" w:cs="David"/>
              <w:rtl/>
            </w:rPr>
          </w:rPrChange>
        </w:rPr>
        <w:t xml:space="preserve"> אזרחים</w:t>
      </w:r>
      <w:r w:rsidRPr="00A90D62">
        <w:rPr>
          <w:rStyle w:val="Q"/>
          <w:rFonts w:ascii="David" w:eastAsia="David" w:hAnsi="David" w:cs="David"/>
          <w:sz w:val="28"/>
          <w:szCs w:val="28"/>
          <w:rtl/>
          <w:rPrChange w:id="98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62" w:author="אברהם" w:date="2012-11-23T10:23:00Z">
            <w:rPr>
              <w:rStyle w:val="Q"/>
              <w:rFonts w:ascii="David" w:hAnsi="David" w:cs="David"/>
              <w:rtl/>
            </w:rPr>
          </w:rPrChange>
        </w:rPr>
        <w:t>ו</w:t>
      </w:r>
      <w:r w:rsidRPr="00A90D62">
        <w:rPr>
          <w:rStyle w:val="Q"/>
          <w:rFonts w:ascii="David" w:eastAsia="David" w:hAnsi="David" w:cs="David"/>
          <w:sz w:val="28"/>
          <w:szCs w:val="28"/>
          <w:rtl/>
          <w:rPrChange w:id="986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9864" w:author="אברהם" w:date="2012-11-23T10:23:00Z">
            <w:rPr>
              <w:rStyle w:val="Q"/>
              <w:rFonts w:ascii="David" w:hAnsi="David" w:cs="David"/>
            </w:rPr>
          </w:rPrChange>
        </w:rPr>
        <w:t>L=2000</w:t>
      </w:r>
      <w:r w:rsidRPr="00A90D62">
        <w:rPr>
          <w:rStyle w:val="Q"/>
          <w:rFonts w:ascii="David" w:hAnsi="David" w:cs="David"/>
          <w:sz w:val="28"/>
          <w:szCs w:val="28"/>
          <w:rtl/>
          <w:rPrChange w:id="9865" w:author="אברהם" w:date="2012-11-23T10:23:00Z">
            <w:rPr>
              <w:rStyle w:val="Q"/>
              <w:rFonts w:ascii="David" w:hAnsi="David" w:cs="David"/>
              <w:rtl/>
            </w:rPr>
          </w:rPrChange>
        </w:rPr>
        <w:t xml:space="preserve"> נחלות, וההסתברות</w:t>
      </w:r>
      <w:r w:rsidRPr="00A90D62">
        <w:rPr>
          <w:rStyle w:val="Q"/>
          <w:rFonts w:ascii="David" w:eastAsia="David" w:hAnsi="David" w:cs="David"/>
          <w:sz w:val="28"/>
          <w:szCs w:val="28"/>
          <w:rtl/>
          <w:rPrChange w:id="98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67" w:author="אברהם" w:date="2012-11-23T10:23:00Z">
            <w:rPr>
              <w:rStyle w:val="Q"/>
              <w:rFonts w:ascii="David" w:hAnsi="David" w:cs="David"/>
              <w:rtl/>
            </w:rPr>
          </w:rPrChange>
        </w:rPr>
        <w:t>למכירת</w:t>
      </w:r>
      <w:r w:rsidRPr="00A90D62">
        <w:rPr>
          <w:rStyle w:val="Q"/>
          <w:rFonts w:ascii="David" w:eastAsia="David" w:hAnsi="David" w:cs="David"/>
          <w:sz w:val="28"/>
          <w:szCs w:val="28"/>
          <w:rtl/>
          <w:rPrChange w:id="98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69"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98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71" w:author="אברהם" w:date="2012-11-23T10:23:00Z">
            <w:rPr>
              <w:rStyle w:val="Q"/>
              <w:rFonts w:ascii="David" w:hAnsi="David" w:cs="David"/>
              <w:rtl/>
            </w:rPr>
          </w:rPrChange>
        </w:rPr>
        <w:t>ביובל</w:t>
      </w:r>
      <w:r w:rsidRPr="00A90D62">
        <w:rPr>
          <w:rStyle w:val="Q"/>
          <w:rFonts w:ascii="David" w:eastAsia="David" w:hAnsi="David" w:cs="David"/>
          <w:sz w:val="28"/>
          <w:szCs w:val="28"/>
          <w:rtl/>
          <w:rPrChange w:id="98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873" w:author="אברהם" w:date="2012-11-23T10:23:00Z">
            <w:rPr>
              <w:rStyle w:val="Q"/>
              <w:rFonts w:ascii="David" w:hAnsi="David" w:cs="David"/>
              <w:rtl/>
            </w:rPr>
          </w:rPrChange>
        </w:rPr>
        <w:t>היא</w:t>
      </w:r>
      <w:r w:rsidRPr="00A90D62">
        <w:rPr>
          <w:rFonts w:cs="Times New Roman"/>
          <w:sz w:val="28"/>
          <w:szCs w:val="28"/>
          <w:rtl/>
          <w:rPrChange w:id="9874" w:author="אברהם" w:date="2012-11-23T10:23:00Z">
            <w:rPr>
              <w:rFonts w:cs="Times New Roman"/>
              <w:rtl/>
            </w:rPr>
          </w:rPrChange>
        </w:rPr>
        <w:t xml:space="preserve"> </w:t>
      </w:r>
      <w:r w:rsidRPr="00A90D62">
        <w:rPr>
          <w:rFonts w:cs="David CLM"/>
          <w:sz w:val="28"/>
          <w:szCs w:val="28"/>
          <w:rPrChange w:id="9875" w:author="אברהם" w:date="2012-11-23T10:23:00Z">
            <w:rPr>
              <w:rFonts w:cs="David CLM"/>
            </w:rPr>
          </w:rPrChange>
        </w:rPr>
        <w:t>q=0.99</w:t>
      </w:r>
      <w:r w:rsidRPr="00A90D62">
        <w:rPr>
          <w:rFonts w:cs="Times New Roman"/>
          <w:sz w:val="28"/>
          <w:szCs w:val="28"/>
          <w:rtl/>
          <w:rPrChange w:id="9876" w:author="אברהם" w:date="2012-11-23T10:23:00Z">
            <w:rPr>
              <w:rFonts w:cs="Times New Roman"/>
              <w:rtl/>
            </w:rPr>
          </w:rPrChange>
        </w:rPr>
        <w:t>:</w:t>
      </w:r>
    </w:p>
    <w:p w:rsidR="009C2B09" w:rsidRPr="00A90D62" w:rsidRDefault="009C2B09" w:rsidP="009C2B09">
      <w:pPr>
        <w:rPr>
          <w:rFonts w:cs="David CLM"/>
          <w:sz w:val="28"/>
          <w:szCs w:val="28"/>
          <w:rtl/>
          <w:rPrChange w:id="9877" w:author="אברהם" w:date="2012-11-23T10:23:00Z">
            <w:rPr>
              <w:rFonts w:cs="David CLM"/>
              <w:rtl/>
            </w:rPr>
          </w:rPrChange>
        </w:rPr>
      </w:pPr>
    </w:p>
    <w:tbl>
      <w:tblPr>
        <w:tblW w:w="0" w:type="auto"/>
        <w:tblLayout w:type="fixed"/>
        <w:tblCellMar>
          <w:left w:w="0" w:type="dxa"/>
          <w:right w:w="0" w:type="dxa"/>
        </w:tblCellMar>
        <w:tblLook w:val="0000" w:firstRow="0" w:lastRow="0" w:firstColumn="0" w:lastColumn="0" w:noHBand="0" w:noVBand="0"/>
      </w:tblPr>
      <w:tblGrid>
        <w:gridCol w:w="3400"/>
        <w:gridCol w:w="3025"/>
        <w:gridCol w:w="3213"/>
      </w:tblGrid>
      <w:tr w:rsidR="009C2B09" w:rsidRPr="00A90D62" w:rsidTr="00685392">
        <w:tc>
          <w:tcPr>
            <w:tcW w:w="3400" w:type="dxa"/>
            <w:shd w:val="clear" w:color="auto" w:fill="auto"/>
          </w:tcPr>
          <w:p w:rsidR="009C2B09" w:rsidRPr="00A90D62" w:rsidRDefault="00D4588B" w:rsidP="00685392">
            <w:pPr>
              <w:pStyle w:val="afd"/>
              <w:bidi/>
              <w:snapToGrid w:val="0"/>
              <w:jc w:val="center"/>
              <w:rPr>
                <w:rFonts w:ascii="David" w:hAnsi="David" w:cs="David"/>
                <w:sz w:val="28"/>
                <w:szCs w:val="28"/>
                <w:rtl/>
                <w:rPrChange w:id="9878" w:author="אברהם" w:date="2012-11-23T10:23:00Z">
                  <w:rPr>
                    <w:rFonts w:ascii="David" w:hAnsi="David" w:cs="David"/>
                    <w:rtl/>
                  </w:rPr>
                </w:rPrChange>
              </w:rPr>
            </w:pPr>
            <w:r>
              <w:rPr>
                <w:rFonts w:ascii="David" w:hAnsi="David" w:cs="David"/>
                <w:noProof/>
                <w:sz w:val="28"/>
                <w:szCs w:val="28"/>
                <w:rtl/>
                <w:lang w:eastAsia="en-US"/>
              </w:rPr>
              <w:drawing>
                <wp:inline distT="0" distB="0" distL="0" distR="0" wp14:anchorId="1C3D3850" wp14:editId="73A6259C">
                  <wp:extent cx="1720850" cy="1416050"/>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0850" cy="1416050"/>
                          </a:xfrm>
                          <a:prstGeom prst="rect">
                            <a:avLst/>
                          </a:prstGeom>
                          <a:solidFill>
                            <a:srgbClr val="FFFFFF"/>
                          </a:solidFill>
                          <a:ln>
                            <a:noFill/>
                          </a:ln>
                        </pic:spPr>
                      </pic:pic>
                    </a:graphicData>
                  </a:graphic>
                </wp:inline>
              </w:drawing>
            </w:r>
          </w:p>
          <w:p w:rsidR="009C2B09" w:rsidRPr="00A90D62" w:rsidRDefault="009C2B09" w:rsidP="00685392">
            <w:pPr>
              <w:pStyle w:val="afd"/>
              <w:bidi/>
              <w:jc w:val="center"/>
              <w:rPr>
                <w:sz w:val="28"/>
                <w:szCs w:val="28"/>
                <w:rPrChange w:id="9879" w:author="אברהם" w:date="2012-11-23T10:23:00Z">
                  <w:rPr/>
                </w:rPrChange>
              </w:rPr>
            </w:pPr>
            <w:r w:rsidRPr="00A90D62">
              <w:rPr>
                <w:rFonts w:ascii="David" w:hAnsi="David" w:cs="David"/>
                <w:sz w:val="28"/>
                <w:szCs w:val="28"/>
                <w:rtl/>
                <w:rPrChange w:id="9880" w:author="אברהם" w:date="2012-11-23T10:23:00Z">
                  <w:rPr>
                    <w:rFonts w:ascii="David" w:hAnsi="David" w:cs="David"/>
                    <w:rtl/>
                  </w:rPr>
                </w:rPrChange>
              </w:rPr>
              <w:t>שיעור</w:t>
            </w:r>
            <w:r w:rsidRPr="00A90D62">
              <w:rPr>
                <w:rFonts w:ascii="David" w:eastAsia="David" w:hAnsi="David" w:cs="David"/>
                <w:sz w:val="28"/>
                <w:szCs w:val="28"/>
                <w:rtl/>
                <w:rPrChange w:id="9881" w:author="אברהם" w:date="2012-11-23T10:23:00Z">
                  <w:rPr>
                    <w:rFonts w:ascii="David" w:eastAsia="David" w:hAnsi="David" w:cs="David"/>
                    <w:rtl/>
                  </w:rPr>
                </w:rPrChange>
              </w:rPr>
              <w:t xml:space="preserve"> </w:t>
            </w:r>
            <w:r w:rsidRPr="00A90D62">
              <w:rPr>
                <w:rFonts w:ascii="David" w:hAnsi="David" w:cs="David"/>
                <w:sz w:val="28"/>
                <w:szCs w:val="28"/>
                <w:rtl/>
                <w:rPrChange w:id="9882" w:author="אברהם" w:date="2012-11-23T10:23:00Z">
                  <w:rPr>
                    <w:rFonts w:ascii="David" w:hAnsi="David" w:cs="David"/>
                    <w:rtl/>
                  </w:rPr>
                </w:rPrChange>
              </w:rPr>
              <w:t>חסרי</w:t>
            </w:r>
            <w:r w:rsidRPr="00A90D62">
              <w:rPr>
                <w:rFonts w:ascii="David" w:eastAsia="David" w:hAnsi="David" w:cs="David"/>
                <w:sz w:val="28"/>
                <w:szCs w:val="28"/>
                <w:rtl/>
                <w:rPrChange w:id="9883" w:author="אברהם" w:date="2012-11-23T10:23:00Z">
                  <w:rPr>
                    <w:rFonts w:ascii="David" w:eastAsia="David" w:hAnsi="David" w:cs="David"/>
                    <w:rtl/>
                  </w:rPr>
                </w:rPrChange>
              </w:rPr>
              <w:t xml:space="preserve"> </w:t>
            </w:r>
            <w:r w:rsidRPr="00A90D62">
              <w:rPr>
                <w:rFonts w:ascii="David" w:hAnsi="David" w:cs="David"/>
                <w:sz w:val="28"/>
                <w:szCs w:val="28"/>
                <w:rtl/>
                <w:rPrChange w:id="9884" w:author="אברהם" w:date="2012-11-23T10:23:00Z">
                  <w:rPr>
                    <w:rFonts w:ascii="David" w:hAnsi="David" w:cs="David"/>
                    <w:rtl/>
                  </w:rPr>
                </w:rPrChange>
              </w:rPr>
              <w:t>הנחלה</w:t>
            </w:r>
            <w:r w:rsidRPr="00A90D62">
              <w:rPr>
                <w:rFonts w:ascii="David" w:hAnsi="David" w:cs="David"/>
                <w:sz w:val="28"/>
                <w:szCs w:val="28"/>
                <w:rtl/>
                <w:rPrChange w:id="9885" w:author="אברהם" w:date="2012-11-23T10:23:00Z">
                  <w:rPr>
                    <w:rFonts w:ascii="David" w:hAnsi="David" w:cs="David"/>
                    <w:rtl/>
                  </w:rPr>
                </w:rPrChange>
              </w:rPr>
              <w:br/>
              <w:t>(קו=</w:t>
            </w:r>
            <w:r w:rsidRPr="00A90D62">
              <w:rPr>
                <w:rFonts w:ascii="David" w:hAnsi="David" w:cs="David"/>
                <w:sz w:val="28"/>
                <w:szCs w:val="28"/>
                <w:rPrChange w:id="9886" w:author="אברהם" w:date="2012-11-23T10:23:00Z">
                  <w:rPr>
                    <w:rFonts w:ascii="David" w:hAnsi="David" w:cs="David"/>
                  </w:rPr>
                </w:rPrChange>
              </w:rPr>
              <w:t>2000</w:t>
            </w:r>
            <w:r w:rsidRPr="00A90D62">
              <w:rPr>
                <w:rFonts w:ascii="David" w:hAnsi="David" w:cs="David"/>
                <w:sz w:val="28"/>
                <w:szCs w:val="28"/>
                <w:rtl/>
                <w:rPrChange w:id="9887" w:author="אברהם" w:date="2012-11-23T10:23:00Z">
                  <w:rPr>
                    <w:rFonts w:ascii="David" w:hAnsi="David" w:cs="David"/>
                    <w:rtl/>
                  </w:rPr>
                </w:rPrChange>
              </w:rPr>
              <w:t xml:space="preserve"> נחלות; נקודות=</w:t>
            </w:r>
            <w:r w:rsidRPr="00A90D62">
              <w:rPr>
                <w:rFonts w:ascii="David" w:hAnsi="David" w:cs="David"/>
                <w:sz w:val="28"/>
                <w:szCs w:val="28"/>
                <w:rPrChange w:id="9888" w:author="אברהם" w:date="2012-11-23T10:23:00Z">
                  <w:rPr>
                    <w:rFonts w:ascii="David" w:hAnsi="David" w:cs="David"/>
                  </w:rPr>
                </w:rPrChange>
              </w:rPr>
              <w:t>1000</w:t>
            </w:r>
            <w:r w:rsidRPr="00A90D62">
              <w:rPr>
                <w:rFonts w:ascii="David" w:hAnsi="David" w:cs="David"/>
                <w:sz w:val="28"/>
                <w:szCs w:val="28"/>
                <w:rtl/>
                <w:rPrChange w:id="9889" w:author="אברהם" w:date="2012-11-23T10:23:00Z">
                  <w:rPr>
                    <w:rFonts w:ascii="David" w:hAnsi="David" w:cs="David"/>
                    <w:rtl/>
                  </w:rPr>
                </w:rPrChange>
              </w:rPr>
              <w:t xml:space="preserve"> נחלות)</w:t>
            </w:r>
          </w:p>
        </w:tc>
        <w:tc>
          <w:tcPr>
            <w:tcW w:w="3025" w:type="dxa"/>
            <w:shd w:val="clear" w:color="auto" w:fill="auto"/>
          </w:tcPr>
          <w:p w:rsidR="009C2B09" w:rsidRPr="00A90D62" w:rsidRDefault="00D4588B" w:rsidP="00685392">
            <w:pPr>
              <w:pStyle w:val="afd"/>
              <w:bidi/>
              <w:snapToGrid w:val="0"/>
              <w:jc w:val="center"/>
              <w:rPr>
                <w:sz w:val="28"/>
                <w:szCs w:val="28"/>
                <w:rPrChange w:id="9890" w:author="אברהם" w:date="2012-11-23T10:23:00Z">
                  <w:rPr/>
                </w:rPrChange>
              </w:rPr>
            </w:pPr>
            <w:r>
              <w:rPr>
                <w:noProof/>
                <w:sz w:val="28"/>
                <w:szCs w:val="28"/>
                <w:lang w:eastAsia="en-US"/>
              </w:rPr>
              <w:drawing>
                <wp:anchor distT="0" distB="0" distL="0" distR="0" simplePos="0" relativeHeight="251598848" behindDoc="0" locked="0" layoutInCell="1" allowOverlap="1" wp14:anchorId="47FDB5A0" wp14:editId="6B2DA0CD">
                  <wp:simplePos x="0" y="0"/>
                  <wp:positionH relativeFrom="column">
                    <wp:align>center</wp:align>
                  </wp:positionH>
                  <wp:positionV relativeFrom="paragraph">
                    <wp:posOffset>0</wp:posOffset>
                  </wp:positionV>
                  <wp:extent cx="1697990" cy="1415415"/>
                  <wp:effectExtent l="0" t="0" r="0" b="0"/>
                  <wp:wrapSquare wrapText="largest"/>
                  <wp:docPr id="15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7990" cy="1415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C2B09" w:rsidRPr="00A90D62">
              <w:rPr>
                <w:rFonts w:ascii="David" w:hAnsi="David" w:cs="David"/>
                <w:sz w:val="28"/>
                <w:szCs w:val="28"/>
                <w:rtl/>
                <w:rPrChange w:id="9891" w:author="אברהם" w:date="2012-11-23T10:23:00Z">
                  <w:rPr>
                    <w:rFonts w:ascii="David" w:hAnsi="David" w:cs="David"/>
                    <w:rtl/>
                  </w:rPr>
                </w:rPrChange>
              </w:rPr>
              <w:t>שיעור</w:t>
            </w:r>
            <w:r w:rsidR="009C2B09" w:rsidRPr="00A90D62">
              <w:rPr>
                <w:rFonts w:ascii="David" w:eastAsia="David" w:hAnsi="David" w:cs="David"/>
                <w:sz w:val="28"/>
                <w:szCs w:val="28"/>
                <w:rtl/>
                <w:rPrChange w:id="9892" w:author="אברהם" w:date="2012-11-23T10:23:00Z">
                  <w:rPr>
                    <w:rFonts w:ascii="David" w:eastAsia="David" w:hAnsi="David" w:cs="David"/>
                    <w:rtl/>
                  </w:rPr>
                </w:rPrChange>
              </w:rPr>
              <w:t xml:space="preserve"> </w:t>
            </w:r>
            <w:r w:rsidR="009C2B09" w:rsidRPr="00A90D62">
              <w:rPr>
                <w:rFonts w:ascii="David" w:hAnsi="David" w:cs="David"/>
                <w:sz w:val="28"/>
                <w:szCs w:val="28"/>
                <w:rtl/>
                <w:rPrChange w:id="9893" w:author="אברהם" w:date="2012-11-23T10:23:00Z">
                  <w:rPr>
                    <w:rFonts w:ascii="David" w:hAnsi="David" w:cs="David"/>
                    <w:rtl/>
                  </w:rPr>
                </w:rPrChange>
              </w:rPr>
              <w:t>החזרת</w:t>
            </w:r>
            <w:r w:rsidR="009C2B09" w:rsidRPr="00A90D62">
              <w:rPr>
                <w:rFonts w:ascii="David" w:eastAsia="David" w:hAnsi="David" w:cs="David"/>
                <w:sz w:val="28"/>
                <w:szCs w:val="28"/>
                <w:rtl/>
                <w:rPrChange w:id="9894" w:author="אברהם" w:date="2012-11-23T10:23:00Z">
                  <w:rPr>
                    <w:rFonts w:ascii="David" w:eastAsia="David" w:hAnsi="David" w:cs="David"/>
                    <w:rtl/>
                  </w:rPr>
                </w:rPrChange>
              </w:rPr>
              <w:t xml:space="preserve"> </w:t>
            </w:r>
            <w:r w:rsidR="009C2B09" w:rsidRPr="00A90D62">
              <w:rPr>
                <w:rFonts w:ascii="David" w:hAnsi="David" w:cs="David"/>
                <w:sz w:val="28"/>
                <w:szCs w:val="28"/>
                <w:rtl/>
                <w:rPrChange w:id="9895" w:author="אברהם" w:date="2012-11-23T10:23:00Z">
                  <w:rPr>
                    <w:rFonts w:ascii="David" w:hAnsi="David" w:cs="David"/>
                    <w:rtl/>
                  </w:rPr>
                </w:rPrChange>
              </w:rPr>
              <w:t>נחלות</w:t>
            </w:r>
            <w:r w:rsidR="009C2B09" w:rsidRPr="00A90D62">
              <w:rPr>
                <w:rFonts w:ascii="David" w:hAnsi="David" w:cs="David"/>
                <w:sz w:val="28"/>
                <w:szCs w:val="28"/>
                <w:rtl/>
                <w:rPrChange w:id="9896" w:author="אברהם" w:date="2012-11-23T10:23:00Z">
                  <w:rPr>
                    <w:rFonts w:ascii="David" w:hAnsi="David" w:cs="David"/>
                    <w:rtl/>
                  </w:rPr>
                </w:rPrChange>
              </w:rPr>
              <w:br/>
              <w:t>(</w:t>
            </w:r>
            <w:r w:rsidR="009C2B09" w:rsidRPr="00A90D62">
              <w:rPr>
                <w:rFonts w:ascii="David" w:hAnsi="David" w:cs="David"/>
                <w:sz w:val="28"/>
                <w:szCs w:val="28"/>
                <w:rPrChange w:id="9897" w:author="אברהם" w:date="2012-11-23T10:23:00Z">
                  <w:rPr>
                    <w:rFonts w:ascii="David" w:hAnsi="David" w:cs="David"/>
                  </w:rPr>
                </w:rPrChange>
              </w:rPr>
              <w:t>2000</w:t>
            </w:r>
            <w:r w:rsidR="009C2B09" w:rsidRPr="00A90D62">
              <w:rPr>
                <w:rFonts w:ascii="David" w:hAnsi="David" w:cs="David"/>
                <w:sz w:val="28"/>
                <w:szCs w:val="28"/>
                <w:rtl/>
                <w:rPrChange w:id="9898" w:author="אברהם" w:date="2012-11-23T10:23:00Z">
                  <w:rPr>
                    <w:rFonts w:ascii="David" w:hAnsi="David" w:cs="David"/>
                    <w:rtl/>
                  </w:rPr>
                </w:rPrChange>
              </w:rPr>
              <w:t xml:space="preserve"> נחלות)</w:t>
            </w:r>
          </w:p>
        </w:tc>
        <w:tc>
          <w:tcPr>
            <w:tcW w:w="3213" w:type="dxa"/>
            <w:shd w:val="clear" w:color="auto" w:fill="auto"/>
          </w:tcPr>
          <w:p w:rsidR="009C2B09" w:rsidRPr="00A90D62" w:rsidRDefault="00D4588B" w:rsidP="00685392">
            <w:pPr>
              <w:pStyle w:val="afd"/>
              <w:bidi/>
              <w:snapToGrid w:val="0"/>
              <w:jc w:val="center"/>
              <w:rPr>
                <w:rFonts w:ascii="David" w:hAnsi="David" w:cs="David"/>
                <w:sz w:val="28"/>
                <w:szCs w:val="28"/>
                <w:rtl/>
                <w:rPrChange w:id="9899" w:author="אברהם" w:date="2012-11-23T10:23:00Z">
                  <w:rPr>
                    <w:rFonts w:ascii="David" w:hAnsi="David" w:cs="David"/>
                    <w:rtl/>
                  </w:rPr>
                </w:rPrChange>
              </w:rPr>
            </w:pPr>
            <w:r>
              <w:rPr>
                <w:noProof/>
                <w:sz w:val="28"/>
                <w:szCs w:val="28"/>
                <w:lang w:eastAsia="en-US"/>
              </w:rPr>
              <w:drawing>
                <wp:anchor distT="0" distB="0" distL="0" distR="0" simplePos="0" relativeHeight="251600896" behindDoc="0" locked="0" layoutInCell="1" allowOverlap="1" wp14:anchorId="507EC4F8" wp14:editId="2A573889">
                  <wp:simplePos x="0" y="0"/>
                  <wp:positionH relativeFrom="column">
                    <wp:align>center</wp:align>
                  </wp:positionH>
                  <wp:positionV relativeFrom="paragraph">
                    <wp:posOffset>0</wp:posOffset>
                  </wp:positionV>
                  <wp:extent cx="1802130" cy="1402080"/>
                  <wp:effectExtent l="0" t="0" r="0" b="0"/>
                  <wp:wrapSquare wrapText="largest"/>
                  <wp:docPr id="15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2130" cy="1402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C2B09" w:rsidRPr="00A90D62">
              <w:rPr>
                <w:rFonts w:ascii="David" w:hAnsi="David" w:cs="David"/>
                <w:sz w:val="28"/>
                <w:szCs w:val="28"/>
                <w:rtl/>
                <w:rPrChange w:id="9900" w:author="אברהם" w:date="2012-11-23T10:23:00Z">
                  <w:rPr>
                    <w:rFonts w:ascii="David" w:hAnsi="David" w:cs="David"/>
                    <w:rtl/>
                  </w:rPr>
                </w:rPrChange>
              </w:rPr>
              <w:t>התפלגות</w:t>
            </w:r>
            <w:r w:rsidR="009C2B09" w:rsidRPr="00A90D62">
              <w:rPr>
                <w:rFonts w:ascii="David" w:eastAsia="David" w:hAnsi="David" w:cs="David"/>
                <w:sz w:val="28"/>
                <w:szCs w:val="28"/>
                <w:rtl/>
                <w:rPrChange w:id="9901" w:author="אברהם" w:date="2012-11-23T10:23:00Z">
                  <w:rPr>
                    <w:rFonts w:ascii="David" w:eastAsia="David" w:hAnsi="David" w:cs="David"/>
                    <w:rtl/>
                  </w:rPr>
                </w:rPrChange>
              </w:rPr>
              <w:t xml:space="preserve"> </w:t>
            </w:r>
            <w:r w:rsidR="009C2B09" w:rsidRPr="00A90D62">
              <w:rPr>
                <w:rFonts w:ascii="David" w:hAnsi="David" w:cs="David"/>
                <w:sz w:val="28"/>
                <w:szCs w:val="28"/>
                <w:rtl/>
                <w:rPrChange w:id="9902" w:author="אברהם" w:date="2012-11-23T10:23:00Z">
                  <w:rPr>
                    <w:rFonts w:ascii="David" w:hAnsi="David" w:cs="David"/>
                    <w:rtl/>
                  </w:rPr>
                </w:rPrChange>
              </w:rPr>
              <w:t>הבעלות</w:t>
            </w:r>
            <w:r w:rsidR="009C2B09" w:rsidRPr="00A90D62">
              <w:rPr>
                <w:rFonts w:ascii="David" w:eastAsia="David" w:hAnsi="David" w:cs="David"/>
                <w:sz w:val="28"/>
                <w:szCs w:val="28"/>
                <w:rtl/>
                <w:rPrChange w:id="9903" w:author="אברהם" w:date="2012-11-23T10:23:00Z">
                  <w:rPr>
                    <w:rFonts w:ascii="David" w:eastAsia="David" w:hAnsi="David" w:cs="David"/>
                    <w:rtl/>
                  </w:rPr>
                </w:rPrChange>
              </w:rPr>
              <w:t xml:space="preserve"> </w:t>
            </w:r>
            <w:r w:rsidR="009C2B09" w:rsidRPr="00A90D62">
              <w:rPr>
                <w:rFonts w:ascii="David" w:hAnsi="David" w:cs="David"/>
                <w:sz w:val="28"/>
                <w:szCs w:val="28"/>
                <w:rtl/>
                <w:rPrChange w:id="9904" w:author="אברהם" w:date="2012-11-23T10:23:00Z">
                  <w:rPr>
                    <w:rFonts w:ascii="David" w:hAnsi="David" w:cs="David"/>
                    <w:rtl/>
                  </w:rPr>
                </w:rPrChange>
              </w:rPr>
              <w:t>על</w:t>
            </w:r>
            <w:r w:rsidR="009C2B09" w:rsidRPr="00A90D62">
              <w:rPr>
                <w:rFonts w:ascii="David" w:eastAsia="David" w:hAnsi="David" w:cs="David"/>
                <w:sz w:val="28"/>
                <w:szCs w:val="28"/>
                <w:rtl/>
                <w:rPrChange w:id="9905" w:author="אברהם" w:date="2012-11-23T10:23:00Z">
                  <w:rPr>
                    <w:rFonts w:ascii="David" w:eastAsia="David" w:hAnsi="David" w:cs="David"/>
                    <w:rtl/>
                  </w:rPr>
                </w:rPrChange>
              </w:rPr>
              <w:t xml:space="preserve"> </w:t>
            </w:r>
            <w:r w:rsidR="009C2B09" w:rsidRPr="00A90D62">
              <w:rPr>
                <w:rFonts w:ascii="David" w:hAnsi="David" w:cs="David"/>
                <w:sz w:val="28"/>
                <w:szCs w:val="28"/>
                <w:rtl/>
                <w:rPrChange w:id="9906" w:author="אברהם" w:date="2012-11-23T10:23:00Z">
                  <w:rPr>
                    <w:rFonts w:ascii="David" w:hAnsi="David" w:cs="David"/>
                    <w:rtl/>
                  </w:rPr>
                </w:rPrChange>
              </w:rPr>
              <w:t>נחלות</w:t>
            </w:r>
          </w:p>
          <w:p w:rsidR="009C2B09" w:rsidRPr="00A90D62" w:rsidRDefault="009C2B09" w:rsidP="00685392">
            <w:pPr>
              <w:pStyle w:val="afd"/>
              <w:bidi/>
              <w:jc w:val="center"/>
              <w:rPr>
                <w:sz w:val="28"/>
                <w:szCs w:val="28"/>
                <w:rtl/>
                <w:rPrChange w:id="9907" w:author="אברהם" w:date="2012-11-23T10:23:00Z">
                  <w:rPr>
                    <w:rtl/>
                  </w:rPr>
                </w:rPrChange>
              </w:rPr>
            </w:pPr>
            <w:r w:rsidRPr="00A90D62">
              <w:rPr>
                <w:rFonts w:ascii="David" w:hAnsi="David" w:cs="David"/>
                <w:sz w:val="28"/>
                <w:szCs w:val="28"/>
                <w:rtl/>
                <w:rPrChange w:id="9908" w:author="אברהם" w:date="2012-11-23T10:23:00Z">
                  <w:rPr>
                    <w:rFonts w:ascii="David" w:hAnsi="David" w:cs="David"/>
                    <w:rtl/>
                  </w:rPr>
                </w:rPrChange>
              </w:rPr>
              <w:t>(</w:t>
            </w:r>
            <w:r w:rsidRPr="00A90D62">
              <w:rPr>
                <w:rFonts w:ascii="David" w:hAnsi="David" w:cs="David"/>
                <w:sz w:val="28"/>
                <w:szCs w:val="28"/>
                <w:rPrChange w:id="9909" w:author="אברהם" w:date="2012-11-23T10:23:00Z">
                  <w:rPr>
                    <w:rFonts w:ascii="David" w:hAnsi="David" w:cs="David"/>
                  </w:rPr>
                </w:rPrChange>
              </w:rPr>
              <w:t>2000</w:t>
            </w:r>
            <w:r w:rsidRPr="00A90D62">
              <w:rPr>
                <w:rFonts w:ascii="David" w:hAnsi="David" w:cs="David"/>
                <w:sz w:val="28"/>
                <w:szCs w:val="28"/>
                <w:rtl/>
                <w:rPrChange w:id="9910" w:author="אברהם" w:date="2012-11-23T10:23:00Z">
                  <w:rPr>
                    <w:rFonts w:ascii="David" w:hAnsi="David" w:cs="David"/>
                    <w:rtl/>
                  </w:rPr>
                </w:rPrChange>
              </w:rPr>
              <w:t xml:space="preserve"> נחלות)</w:t>
            </w:r>
          </w:p>
        </w:tc>
      </w:tr>
    </w:tbl>
    <w:p w:rsidR="009C2B09" w:rsidRPr="00A90D62" w:rsidRDefault="009C2B09" w:rsidP="009C2B09">
      <w:pPr>
        <w:rPr>
          <w:sz w:val="28"/>
          <w:szCs w:val="28"/>
          <w:rtl/>
          <w:rPrChange w:id="9911" w:author="אברהם" w:date="2012-11-23T10:23:00Z">
            <w:rPr>
              <w:rtl/>
            </w:rPr>
          </w:rPrChange>
        </w:rPr>
      </w:pPr>
    </w:p>
    <w:p w:rsidR="009C2B09" w:rsidRPr="00A90D62" w:rsidRDefault="009C2B09" w:rsidP="009C2B09">
      <w:pPr>
        <w:pStyle w:val="a1"/>
        <w:bidi/>
        <w:rPr>
          <w:rStyle w:val="Q"/>
          <w:rFonts w:ascii="David" w:hAnsi="David" w:cs="David"/>
          <w:sz w:val="28"/>
          <w:szCs w:val="28"/>
          <w:rtl/>
          <w:rPrChange w:id="9912" w:author="אברהם" w:date="2012-11-23T10:23:00Z">
            <w:rPr>
              <w:rStyle w:val="Q"/>
              <w:rFonts w:ascii="David" w:hAnsi="David" w:cs="David"/>
              <w:rtl/>
            </w:rPr>
          </w:rPrChange>
        </w:rPr>
      </w:pPr>
      <w:r w:rsidRPr="00A90D62">
        <w:rPr>
          <w:rStyle w:val="Q"/>
          <w:rFonts w:ascii="David" w:hAnsi="David" w:cs="David"/>
          <w:sz w:val="28"/>
          <w:szCs w:val="28"/>
          <w:rtl/>
          <w:rPrChange w:id="9913" w:author="אברהם" w:date="2012-11-23T10:23:00Z">
            <w:rPr>
              <w:rStyle w:val="Q"/>
              <w:rFonts w:ascii="David" w:hAnsi="David" w:cs="David"/>
              <w:rtl/>
            </w:rPr>
          </w:rPrChange>
        </w:rPr>
        <w:t>הנתונים</w:t>
      </w:r>
      <w:r w:rsidRPr="00A90D62">
        <w:rPr>
          <w:rStyle w:val="Q"/>
          <w:rFonts w:ascii="David" w:eastAsia="David" w:hAnsi="David" w:cs="David"/>
          <w:sz w:val="28"/>
          <w:szCs w:val="28"/>
          <w:rtl/>
          <w:rPrChange w:id="99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15" w:author="אברהם" w:date="2012-11-23T10:23:00Z">
            <w:rPr>
              <w:rStyle w:val="Q"/>
              <w:rFonts w:ascii="David" w:hAnsi="David" w:cs="David"/>
              <w:rtl/>
            </w:rPr>
          </w:rPrChange>
        </w:rPr>
        <w:t>מציבים</w:t>
      </w:r>
      <w:r w:rsidRPr="00A90D62">
        <w:rPr>
          <w:rStyle w:val="Q"/>
          <w:rFonts w:ascii="David" w:eastAsia="David" w:hAnsi="David" w:cs="David"/>
          <w:sz w:val="28"/>
          <w:szCs w:val="28"/>
          <w:rtl/>
          <w:rPrChange w:id="99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17" w:author="אברהם" w:date="2012-11-23T10:23:00Z">
            <w:rPr>
              <w:rStyle w:val="Q"/>
              <w:rFonts w:ascii="David" w:hAnsi="David" w:cs="David"/>
              <w:rtl/>
            </w:rPr>
          </w:rPrChange>
        </w:rPr>
        <w:t>בפנינו</w:t>
      </w:r>
      <w:r w:rsidRPr="00A90D62">
        <w:rPr>
          <w:rStyle w:val="Q"/>
          <w:rFonts w:ascii="David" w:eastAsia="David" w:hAnsi="David" w:cs="David"/>
          <w:sz w:val="28"/>
          <w:szCs w:val="28"/>
          <w:rtl/>
          <w:rPrChange w:id="99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19" w:author="אברהם" w:date="2012-11-23T10:23:00Z">
            <w:rPr>
              <w:rStyle w:val="Q"/>
              <w:rFonts w:ascii="David" w:hAnsi="David" w:cs="David"/>
              <w:rtl/>
            </w:rPr>
          </w:rPrChange>
        </w:rPr>
        <w:t>התלבטות</w:t>
      </w:r>
      <w:r w:rsidRPr="00A90D62">
        <w:rPr>
          <w:rStyle w:val="Q"/>
          <w:rFonts w:ascii="David" w:eastAsia="David" w:hAnsi="David" w:cs="David"/>
          <w:sz w:val="28"/>
          <w:szCs w:val="28"/>
          <w:rtl/>
          <w:rPrChange w:id="99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21" w:author="אברהם" w:date="2012-11-23T10:23:00Z">
            <w:rPr>
              <w:rStyle w:val="Q"/>
              <w:rFonts w:ascii="David" w:hAnsi="David" w:cs="David"/>
              <w:rtl/>
            </w:rPr>
          </w:rPrChange>
        </w:rPr>
        <w:t>בין</w:t>
      </w:r>
      <w:r w:rsidRPr="00A90D62">
        <w:rPr>
          <w:rStyle w:val="Q"/>
          <w:rFonts w:ascii="David" w:eastAsia="David" w:hAnsi="David" w:cs="David"/>
          <w:sz w:val="28"/>
          <w:szCs w:val="28"/>
          <w:rtl/>
          <w:rPrChange w:id="99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23" w:author="אברהם" w:date="2012-11-23T10:23:00Z">
            <w:rPr>
              <w:rStyle w:val="Q"/>
              <w:rFonts w:ascii="David" w:hAnsi="David" w:cs="David"/>
              <w:rtl/>
            </w:rPr>
          </w:rPrChange>
        </w:rPr>
        <w:t>שני</w:t>
      </w:r>
      <w:r w:rsidRPr="00A90D62">
        <w:rPr>
          <w:rStyle w:val="Q"/>
          <w:rFonts w:ascii="David" w:eastAsia="David" w:hAnsi="David" w:cs="David"/>
          <w:sz w:val="28"/>
          <w:szCs w:val="28"/>
          <w:rtl/>
          <w:rPrChange w:id="99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25" w:author="אברהם" w:date="2012-11-23T10:23:00Z">
            <w:rPr>
              <w:rStyle w:val="Q"/>
              <w:rFonts w:ascii="David" w:hAnsi="David" w:cs="David"/>
              <w:rtl/>
            </w:rPr>
          </w:rPrChange>
        </w:rPr>
        <w:t>ערכים:</w:t>
      </w:r>
    </w:p>
    <w:p w:rsidR="009C2B09" w:rsidRPr="00A90D62" w:rsidRDefault="009C2B09" w:rsidP="00685392">
      <w:pPr>
        <w:widowControl w:val="0"/>
        <w:numPr>
          <w:ilvl w:val="0"/>
          <w:numId w:val="11"/>
        </w:numPr>
        <w:suppressAutoHyphens/>
        <w:ind w:firstLine="0"/>
        <w:rPr>
          <w:rStyle w:val="Q"/>
          <w:rFonts w:ascii="David" w:hAnsi="David" w:cs="David"/>
          <w:sz w:val="28"/>
          <w:szCs w:val="28"/>
          <w:rtl/>
          <w:rPrChange w:id="9926" w:author="אברהם" w:date="2012-11-23T10:23:00Z">
            <w:rPr>
              <w:rStyle w:val="Q"/>
              <w:rFonts w:ascii="David" w:hAnsi="David" w:cs="David"/>
              <w:kern w:val="1"/>
              <w:rtl/>
              <w:lang w:eastAsia="zh-CN"/>
            </w:rPr>
          </w:rPrChange>
        </w:rPr>
      </w:pPr>
      <w:r w:rsidRPr="00A90D62">
        <w:rPr>
          <w:rStyle w:val="Q"/>
          <w:rFonts w:ascii="David" w:hAnsi="David" w:cs="David"/>
          <w:sz w:val="28"/>
          <w:szCs w:val="28"/>
          <w:rtl/>
          <w:rPrChange w:id="9927" w:author="אברהם" w:date="2012-11-23T10:23:00Z">
            <w:rPr>
              <w:rStyle w:val="Q"/>
              <w:rFonts w:ascii="David" w:hAnsi="David" w:cs="David"/>
              <w:rtl/>
            </w:rPr>
          </w:rPrChange>
        </w:rPr>
        <w:t>האם</w:t>
      </w:r>
      <w:r w:rsidRPr="00A90D62">
        <w:rPr>
          <w:rStyle w:val="Q"/>
          <w:rFonts w:ascii="David" w:eastAsia="David" w:hAnsi="David" w:cs="David"/>
          <w:sz w:val="28"/>
          <w:szCs w:val="28"/>
          <w:rtl/>
          <w:rPrChange w:id="99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29" w:author="אברהם" w:date="2012-11-23T10:23:00Z">
            <w:rPr>
              <w:rStyle w:val="Q"/>
              <w:rFonts w:ascii="David" w:hAnsi="David" w:cs="David"/>
              <w:rtl/>
            </w:rPr>
          </w:rPrChange>
        </w:rPr>
        <w:t>להדגיש</w:t>
      </w:r>
      <w:r w:rsidRPr="00A90D62">
        <w:rPr>
          <w:rStyle w:val="Q"/>
          <w:rFonts w:ascii="David" w:eastAsia="David" w:hAnsi="David" w:cs="David"/>
          <w:sz w:val="28"/>
          <w:szCs w:val="28"/>
          <w:rtl/>
          <w:rPrChange w:id="99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31" w:author="אברהם" w:date="2012-11-23T10:23:00Z">
            <w:rPr>
              <w:rStyle w:val="Q"/>
              <w:rFonts w:ascii="David" w:hAnsi="David" w:cs="David"/>
              <w:rtl/>
            </w:rPr>
          </w:rPrChange>
        </w:rPr>
        <w:t>את</w:t>
      </w:r>
      <w:r w:rsidRPr="00A90D62">
        <w:rPr>
          <w:rStyle w:val="Q"/>
          <w:rFonts w:ascii="David" w:eastAsia="David" w:hAnsi="David" w:cs="David"/>
          <w:sz w:val="28"/>
          <w:szCs w:val="28"/>
          <w:rtl/>
          <w:rPrChange w:id="99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33" w:author="אברהם" w:date="2012-11-23T10:23:00Z">
            <w:rPr>
              <w:rStyle w:val="Q"/>
              <w:rFonts w:ascii="David" w:hAnsi="David" w:cs="David"/>
              <w:rtl/>
            </w:rPr>
          </w:rPrChange>
        </w:rPr>
        <w:t>השאיפה</w:t>
      </w:r>
      <w:r w:rsidRPr="00A90D62">
        <w:rPr>
          <w:rStyle w:val="Q"/>
          <w:rFonts w:ascii="David" w:eastAsia="David" w:hAnsi="David" w:cs="David"/>
          <w:sz w:val="28"/>
          <w:szCs w:val="28"/>
          <w:rtl/>
          <w:rPrChange w:id="99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35" w:author="אברהם" w:date="2012-11-23T10:23:00Z">
            <w:rPr>
              <w:rStyle w:val="Q"/>
              <w:rFonts w:ascii="David" w:hAnsi="David" w:cs="David"/>
              <w:rtl/>
            </w:rPr>
          </w:rPrChange>
        </w:rPr>
        <w:t>לשוויון</w:t>
      </w:r>
      <w:r w:rsidRPr="00A90D62">
        <w:rPr>
          <w:rStyle w:val="Q"/>
          <w:rFonts w:ascii="David" w:eastAsia="David" w:hAnsi="David" w:cs="David"/>
          <w:sz w:val="28"/>
          <w:szCs w:val="28"/>
          <w:rtl/>
          <w:rPrChange w:id="99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37" w:author="אברהם" w:date="2012-11-23T10:23:00Z">
            <w:rPr>
              <w:rStyle w:val="Q"/>
              <w:rFonts w:ascii="David" w:hAnsi="David" w:cs="David"/>
              <w:rtl/>
            </w:rPr>
          </w:rPrChange>
        </w:rPr>
        <w:t>- לכל</w:t>
      </w:r>
      <w:r w:rsidRPr="00A90D62">
        <w:rPr>
          <w:rStyle w:val="Q"/>
          <w:rFonts w:ascii="David" w:eastAsia="David" w:hAnsi="David" w:cs="David"/>
          <w:sz w:val="28"/>
          <w:szCs w:val="28"/>
          <w:rtl/>
          <w:rPrChange w:id="99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39"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99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41" w:author="אברהם" w:date="2012-11-23T10:23:00Z">
            <w:rPr>
              <w:rStyle w:val="Q"/>
              <w:rFonts w:ascii="David" w:hAnsi="David" w:cs="David"/>
              <w:rtl/>
            </w:rPr>
          </w:rPrChange>
        </w:rPr>
        <w:t>יש</w:t>
      </w:r>
      <w:r w:rsidRPr="00A90D62">
        <w:rPr>
          <w:rStyle w:val="Q"/>
          <w:rFonts w:ascii="David" w:eastAsia="David" w:hAnsi="David" w:cs="David"/>
          <w:sz w:val="28"/>
          <w:szCs w:val="28"/>
          <w:rtl/>
          <w:rPrChange w:id="99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43"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99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45" w:author="אברהם" w:date="2012-11-23T10:23:00Z">
            <w:rPr>
              <w:rStyle w:val="Q"/>
              <w:rFonts w:ascii="David" w:hAnsi="David" w:cs="David"/>
              <w:rtl/>
            </w:rPr>
          </w:rPrChange>
        </w:rPr>
        <w:t>אחת</w:t>
      </w:r>
      <w:r w:rsidRPr="00A90D62">
        <w:rPr>
          <w:rStyle w:val="Q"/>
          <w:rFonts w:ascii="David" w:eastAsia="David" w:hAnsi="David" w:cs="David"/>
          <w:sz w:val="28"/>
          <w:szCs w:val="28"/>
          <w:rtl/>
          <w:rPrChange w:id="9946"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9947" w:author="אברהם" w:date="2012-11-23T10:23:00Z">
            <w:rPr>
              <w:rStyle w:val="Q"/>
              <w:rFonts w:ascii="David" w:hAnsi="David" w:cs="David"/>
              <w:b/>
              <w:bCs/>
              <w:rtl/>
            </w:rPr>
          </w:rPrChange>
        </w:rPr>
        <w:t>בדיוק</w:t>
      </w:r>
      <w:r w:rsidRPr="00A90D62">
        <w:rPr>
          <w:rStyle w:val="Q"/>
          <w:rFonts w:ascii="David" w:eastAsia="David" w:hAnsi="David" w:cs="David"/>
          <w:b/>
          <w:bCs/>
          <w:sz w:val="28"/>
          <w:szCs w:val="28"/>
          <w:rtl/>
          <w:rPrChange w:id="9948" w:author="אברהם" w:date="2012-11-23T10:23:00Z">
            <w:rPr>
              <w:rStyle w:val="Q"/>
              <w:rFonts w:ascii="David" w:eastAsia="David" w:hAnsi="David" w:cs="David"/>
              <w:b/>
              <w:bCs/>
              <w:rtl/>
            </w:rPr>
          </w:rPrChange>
        </w:rPr>
        <w:t xml:space="preserve"> </w:t>
      </w:r>
      <w:r w:rsidRPr="00A90D62">
        <w:rPr>
          <w:rStyle w:val="Q"/>
          <w:rFonts w:ascii="David" w:hAnsi="David" w:cs="David"/>
          <w:sz w:val="28"/>
          <w:szCs w:val="28"/>
          <w:rtl/>
          <w:rPrChange w:id="9949" w:author="אברהם" w:date="2012-11-23T10:23:00Z">
            <w:rPr>
              <w:rStyle w:val="Q"/>
              <w:rFonts w:ascii="David" w:hAnsi="David" w:cs="David"/>
              <w:rtl/>
            </w:rPr>
          </w:rPrChange>
        </w:rPr>
        <w:t>- גם</w:t>
      </w:r>
      <w:r w:rsidRPr="00A90D62">
        <w:rPr>
          <w:rStyle w:val="Q"/>
          <w:rFonts w:ascii="David" w:eastAsia="David" w:hAnsi="David" w:cs="David"/>
          <w:sz w:val="28"/>
          <w:szCs w:val="28"/>
          <w:rtl/>
          <w:rPrChange w:id="99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51" w:author="אברהם" w:date="2012-11-23T10:23:00Z">
            <w:rPr>
              <w:rStyle w:val="Q"/>
              <w:rFonts w:ascii="David" w:hAnsi="David" w:cs="David"/>
              <w:rtl/>
            </w:rPr>
          </w:rPrChange>
        </w:rPr>
        <w:t>אם</w:t>
      </w:r>
      <w:r w:rsidRPr="00A90D62">
        <w:rPr>
          <w:rStyle w:val="Q"/>
          <w:rFonts w:ascii="David" w:eastAsia="David" w:hAnsi="David" w:cs="David"/>
          <w:sz w:val="28"/>
          <w:szCs w:val="28"/>
          <w:rtl/>
          <w:rPrChange w:id="99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53" w:author="אברהם" w:date="2012-11-23T10:23:00Z">
            <w:rPr>
              <w:rStyle w:val="Q"/>
              <w:rFonts w:ascii="David" w:hAnsi="David" w:cs="David"/>
              <w:rtl/>
            </w:rPr>
          </w:rPrChange>
        </w:rPr>
        <w:t>ייקח</w:t>
      </w:r>
      <w:r w:rsidRPr="00A90D62">
        <w:rPr>
          <w:rStyle w:val="Q"/>
          <w:rFonts w:ascii="David" w:eastAsia="David" w:hAnsi="David" w:cs="David"/>
          <w:sz w:val="28"/>
          <w:szCs w:val="28"/>
          <w:rtl/>
          <w:rPrChange w:id="99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55" w:author="אברהם" w:date="2012-11-23T10:23:00Z">
            <w:rPr>
              <w:rStyle w:val="Q"/>
              <w:rFonts w:ascii="David" w:hAnsi="David" w:cs="David"/>
              <w:rtl/>
            </w:rPr>
          </w:rPrChange>
        </w:rPr>
        <w:t>זמן</w:t>
      </w:r>
      <w:r w:rsidRPr="00A90D62">
        <w:rPr>
          <w:rStyle w:val="Q"/>
          <w:rFonts w:ascii="David" w:eastAsia="David" w:hAnsi="David" w:cs="David"/>
          <w:sz w:val="28"/>
          <w:szCs w:val="28"/>
          <w:rtl/>
          <w:rPrChange w:id="99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57" w:author="אברהם" w:date="2012-11-23T10:23:00Z">
            <w:rPr>
              <w:rStyle w:val="Q"/>
              <w:rFonts w:ascii="David" w:hAnsi="David" w:cs="David"/>
              <w:rtl/>
            </w:rPr>
          </w:rPrChange>
        </w:rPr>
        <w:t>רב</w:t>
      </w:r>
      <w:r w:rsidRPr="00A90D62">
        <w:rPr>
          <w:rStyle w:val="Q"/>
          <w:rFonts w:ascii="David" w:eastAsia="David" w:hAnsi="David" w:cs="David"/>
          <w:sz w:val="28"/>
          <w:szCs w:val="28"/>
          <w:rtl/>
          <w:rPrChange w:id="99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59" w:author="אברהם" w:date="2012-11-23T10:23:00Z">
            <w:rPr>
              <w:rStyle w:val="Q"/>
              <w:rFonts w:ascii="David" w:hAnsi="David" w:cs="David"/>
              <w:rtl/>
            </w:rPr>
          </w:rPrChange>
        </w:rPr>
        <w:t>להגיע</w:t>
      </w:r>
      <w:r w:rsidRPr="00A90D62">
        <w:rPr>
          <w:rStyle w:val="Q"/>
          <w:rFonts w:ascii="David" w:eastAsia="David" w:hAnsi="David" w:cs="David"/>
          <w:sz w:val="28"/>
          <w:szCs w:val="28"/>
          <w:rtl/>
          <w:rPrChange w:id="99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61" w:author="אברהם" w:date="2012-11-23T10:23:00Z">
            <w:rPr>
              <w:rStyle w:val="Q"/>
              <w:rFonts w:ascii="David" w:hAnsi="David" w:cs="David"/>
              <w:rtl/>
            </w:rPr>
          </w:rPrChange>
        </w:rPr>
        <w:t>למצב</w:t>
      </w:r>
      <w:r w:rsidRPr="00A90D62">
        <w:rPr>
          <w:rStyle w:val="Q"/>
          <w:rFonts w:ascii="David" w:eastAsia="David" w:hAnsi="David" w:cs="David"/>
          <w:sz w:val="28"/>
          <w:szCs w:val="28"/>
          <w:rtl/>
          <w:rPrChange w:id="99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63" w:author="אברהם" w:date="2012-11-23T10:23:00Z">
            <w:rPr>
              <w:rStyle w:val="Q"/>
              <w:rFonts w:ascii="David" w:hAnsi="David" w:cs="David"/>
              <w:rtl/>
            </w:rPr>
          </w:rPrChange>
        </w:rPr>
        <w:t>זה?</w:t>
      </w:r>
    </w:p>
    <w:p w:rsidR="009C2B09" w:rsidRPr="00A90D62" w:rsidRDefault="009C2B09" w:rsidP="00685392">
      <w:pPr>
        <w:widowControl w:val="0"/>
        <w:numPr>
          <w:ilvl w:val="0"/>
          <w:numId w:val="11"/>
        </w:numPr>
        <w:suppressAutoHyphens/>
        <w:ind w:firstLine="0"/>
        <w:rPr>
          <w:rStyle w:val="Q"/>
          <w:rFonts w:ascii="David" w:hAnsi="David" w:cs="David"/>
          <w:sz w:val="28"/>
          <w:szCs w:val="28"/>
          <w:rtl/>
          <w:rPrChange w:id="9964" w:author="אברהם" w:date="2012-11-23T10:23:00Z">
            <w:rPr>
              <w:rStyle w:val="Q"/>
              <w:rFonts w:ascii="David" w:hAnsi="David" w:cs="David"/>
              <w:rtl/>
            </w:rPr>
          </w:rPrChange>
        </w:rPr>
      </w:pPr>
      <w:r w:rsidRPr="00A90D62">
        <w:rPr>
          <w:rStyle w:val="Q"/>
          <w:rFonts w:ascii="David" w:hAnsi="David" w:cs="David"/>
          <w:sz w:val="28"/>
          <w:szCs w:val="28"/>
          <w:rtl/>
          <w:rPrChange w:id="9965" w:author="אברהם" w:date="2012-11-23T10:23:00Z">
            <w:rPr>
              <w:rStyle w:val="Q"/>
              <w:rFonts w:ascii="David" w:hAnsi="David" w:cs="David"/>
              <w:rtl/>
            </w:rPr>
          </w:rPrChange>
        </w:rPr>
        <w:t>האם</w:t>
      </w:r>
      <w:r w:rsidRPr="00A90D62">
        <w:rPr>
          <w:rStyle w:val="Q"/>
          <w:rFonts w:ascii="David" w:eastAsia="David" w:hAnsi="David" w:cs="David"/>
          <w:sz w:val="28"/>
          <w:szCs w:val="28"/>
          <w:rtl/>
          <w:rPrChange w:id="99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67" w:author="אברהם" w:date="2012-11-23T10:23:00Z">
            <w:rPr>
              <w:rStyle w:val="Q"/>
              <w:rFonts w:ascii="David" w:hAnsi="David" w:cs="David"/>
              <w:rtl/>
            </w:rPr>
          </w:rPrChange>
        </w:rPr>
        <w:t>להדגיש</w:t>
      </w:r>
      <w:r w:rsidRPr="00A90D62">
        <w:rPr>
          <w:rStyle w:val="Q"/>
          <w:rFonts w:ascii="David" w:eastAsia="David" w:hAnsi="David" w:cs="David"/>
          <w:sz w:val="28"/>
          <w:szCs w:val="28"/>
          <w:rtl/>
          <w:rPrChange w:id="99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69" w:author="אברהם" w:date="2012-11-23T10:23:00Z">
            <w:rPr>
              <w:rStyle w:val="Q"/>
              <w:rFonts w:ascii="David" w:hAnsi="David" w:cs="David"/>
              <w:rtl/>
            </w:rPr>
          </w:rPrChange>
        </w:rPr>
        <w:t>את</w:t>
      </w:r>
      <w:r w:rsidRPr="00A90D62">
        <w:rPr>
          <w:rStyle w:val="Q"/>
          <w:rFonts w:ascii="David" w:eastAsia="David" w:hAnsi="David" w:cs="David"/>
          <w:sz w:val="28"/>
          <w:szCs w:val="28"/>
          <w:rtl/>
          <w:rPrChange w:id="99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71" w:author="אברהם" w:date="2012-11-23T10:23:00Z">
            <w:rPr>
              <w:rStyle w:val="Q"/>
              <w:rFonts w:ascii="David" w:hAnsi="David" w:cs="David"/>
              <w:rtl/>
            </w:rPr>
          </w:rPrChange>
        </w:rPr>
        <w:t>ערך</w:t>
      </w:r>
      <w:r w:rsidRPr="00A90D62">
        <w:rPr>
          <w:rStyle w:val="Q"/>
          <w:rFonts w:ascii="David" w:eastAsia="David" w:hAnsi="David" w:cs="David"/>
          <w:sz w:val="28"/>
          <w:szCs w:val="28"/>
          <w:rtl/>
          <w:rPrChange w:id="99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73" w:author="אברהם" w:date="2012-11-23T10:23:00Z">
            <w:rPr>
              <w:rStyle w:val="Q"/>
              <w:rFonts w:ascii="David" w:hAnsi="David" w:cs="David"/>
              <w:rtl/>
            </w:rPr>
          </w:rPrChange>
        </w:rPr>
        <w:t>החופש</w:t>
      </w:r>
      <w:r w:rsidRPr="00A90D62">
        <w:rPr>
          <w:rStyle w:val="Q"/>
          <w:rFonts w:ascii="David" w:eastAsia="David" w:hAnsi="David" w:cs="David"/>
          <w:sz w:val="28"/>
          <w:szCs w:val="28"/>
          <w:rtl/>
          <w:rPrChange w:id="9974" w:author="אברהם" w:date="2012-11-23T10:23:00Z">
            <w:rPr>
              <w:rStyle w:val="Q"/>
              <w:rFonts w:ascii="David" w:eastAsia="David" w:hAnsi="David" w:cs="David"/>
              <w:rtl/>
            </w:rPr>
          </w:rPrChange>
        </w:rPr>
        <w:t xml:space="preserve"> </w:t>
      </w:r>
      <w:del w:id="9975" w:author="אברהם" w:date="2012-11-26T17:59:00Z">
        <w:r w:rsidRPr="00A90D62" w:rsidDel="00F55732">
          <w:rPr>
            <w:rStyle w:val="Q"/>
            <w:rFonts w:ascii="David" w:hAnsi="David" w:cs="David"/>
            <w:sz w:val="28"/>
            <w:szCs w:val="28"/>
            <w:rtl/>
            <w:rPrChange w:id="9976" w:author="אברהם" w:date="2012-11-23T10:23:00Z">
              <w:rPr>
                <w:rStyle w:val="Q"/>
                <w:rFonts w:ascii="David" w:hAnsi="David" w:cs="David"/>
                <w:rtl/>
              </w:rPr>
            </w:rPrChange>
          </w:rPr>
          <w:delText>-</w:delText>
        </w:r>
      </w:del>
      <w:ins w:id="9977" w:author="אברהם" w:date="2012-11-26T17:59:00Z">
        <w:r w:rsidR="00F55732">
          <w:rPr>
            <w:rStyle w:val="Q"/>
            <w:rFonts w:ascii="David" w:hAnsi="David" w:cs="David"/>
            <w:sz w:val="28"/>
            <w:szCs w:val="28"/>
            <w:rtl/>
          </w:rPr>
          <w:t>–</w:t>
        </w:r>
      </w:ins>
      <w:r w:rsidRPr="00A90D62">
        <w:rPr>
          <w:rStyle w:val="Q"/>
          <w:rFonts w:ascii="David" w:hAnsi="David" w:cs="David"/>
          <w:sz w:val="28"/>
          <w:szCs w:val="28"/>
          <w:rtl/>
          <w:rPrChange w:id="9978" w:author="אברהם" w:date="2012-11-23T10:23:00Z">
            <w:rPr>
              <w:rStyle w:val="Q"/>
              <w:rFonts w:ascii="David" w:hAnsi="David" w:cs="David"/>
              <w:rtl/>
            </w:rPr>
          </w:rPrChange>
        </w:rPr>
        <w:t xml:space="preserve"> </w:t>
      </w:r>
      <w:ins w:id="9979" w:author="אברהם" w:date="2012-11-26T17:59:00Z">
        <w:r w:rsidR="00F55732">
          <w:rPr>
            <w:rStyle w:val="Q"/>
            <w:rFonts w:ascii="David" w:hAnsi="David" w:cs="David" w:hint="cs"/>
            <w:sz w:val="28"/>
            <w:szCs w:val="28"/>
            <w:rtl/>
          </w:rPr>
          <w:t>"</w:t>
        </w:r>
      </w:ins>
      <w:r w:rsidRPr="00A90D62">
        <w:rPr>
          <w:rStyle w:val="Q"/>
          <w:rFonts w:ascii="David" w:hAnsi="David" w:cs="David"/>
          <w:sz w:val="28"/>
          <w:szCs w:val="28"/>
          <w:rtl/>
          <w:rPrChange w:id="9980" w:author="אברהם" w:date="2012-11-23T10:23:00Z">
            <w:rPr>
              <w:rStyle w:val="Q"/>
              <w:rFonts w:ascii="David" w:hAnsi="David" w:cs="David"/>
              <w:rtl/>
            </w:rPr>
          </w:rPrChange>
        </w:rPr>
        <w:t>הדרור</w:t>
      </w:r>
      <w:ins w:id="9981" w:author="אברהם" w:date="2012-11-26T17:59:00Z">
        <w:r w:rsidR="00F55732">
          <w:rPr>
            <w:rStyle w:val="Q"/>
            <w:rFonts w:ascii="David" w:eastAsia="David" w:hAnsi="David" w:cs="David" w:hint="cs"/>
            <w:sz w:val="28"/>
            <w:szCs w:val="28"/>
            <w:rtl/>
          </w:rPr>
          <w:t>"</w:t>
        </w:r>
      </w:ins>
      <w:r w:rsidRPr="00A90D62">
        <w:rPr>
          <w:rStyle w:val="Q"/>
          <w:rFonts w:ascii="David" w:eastAsia="David" w:hAnsi="David" w:cs="David"/>
          <w:sz w:val="28"/>
          <w:szCs w:val="28"/>
          <w:rtl/>
          <w:rPrChange w:id="99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83" w:author="אברהם" w:date="2012-11-23T10:23:00Z">
            <w:rPr>
              <w:rStyle w:val="Q"/>
              <w:rFonts w:ascii="David" w:hAnsi="David" w:cs="David"/>
              <w:rtl/>
            </w:rPr>
          </w:rPrChange>
        </w:rPr>
        <w:t>- לכל</w:t>
      </w:r>
      <w:r w:rsidRPr="00A90D62">
        <w:rPr>
          <w:rStyle w:val="Q"/>
          <w:rFonts w:ascii="David" w:eastAsia="David" w:hAnsi="David" w:cs="David"/>
          <w:sz w:val="28"/>
          <w:szCs w:val="28"/>
          <w:rtl/>
          <w:rPrChange w:id="99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85"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99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87" w:author="אברהם" w:date="2012-11-23T10:23:00Z">
            <w:rPr>
              <w:rStyle w:val="Q"/>
              <w:rFonts w:ascii="David" w:hAnsi="David" w:cs="David"/>
              <w:rtl/>
            </w:rPr>
          </w:rPrChange>
        </w:rPr>
        <w:t>יש</w:t>
      </w:r>
      <w:r w:rsidRPr="00A90D62">
        <w:rPr>
          <w:rStyle w:val="Q"/>
          <w:rFonts w:ascii="David" w:eastAsia="David" w:hAnsi="David" w:cs="David"/>
          <w:sz w:val="28"/>
          <w:szCs w:val="28"/>
          <w:rtl/>
          <w:rPrChange w:id="99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89"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99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91" w:author="אברהם" w:date="2012-11-23T10:23:00Z">
            <w:rPr>
              <w:rStyle w:val="Q"/>
              <w:rFonts w:ascii="David" w:hAnsi="David" w:cs="David"/>
              <w:rtl/>
            </w:rPr>
          </w:rPrChange>
        </w:rPr>
        <w:t>אחת</w:t>
      </w:r>
      <w:r w:rsidRPr="00A90D62">
        <w:rPr>
          <w:rStyle w:val="Q"/>
          <w:rFonts w:ascii="David" w:eastAsia="David" w:hAnsi="David" w:cs="David"/>
          <w:sz w:val="28"/>
          <w:szCs w:val="28"/>
          <w:rtl/>
          <w:rPrChange w:id="9992"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9993" w:author="אברהם" w:date="2012-11-23T10:23:00Z">
            <w:rPr>
              <w:rStyle w:val="Q"/>
              <w:rFonts w:ascii="David" w:hAnsi="David" w:cs="David"/>
              <w:b/>
              <w:bCs/>
              <w:rtl/>
            </w:rPr>
          </w:rPrChange>
        </w:rPr>
        <w:t>לפחות</w:t>
      </w:r>
      <w:r w:rsidRPr="00A90D62">
        <w:rPr>
          <w:rStyle w:val="Q"/>
          <w:rFonts w:ascii="David" w:eastAsia="David" w:hAnsi="David" w:cs="David"/>
          <w:b/>
          <w:bCs/>
          <w:sz w:val="28"/>
          <w:szCs w:val="28"/>
          <w:rtl/>
          <w:rPrChange w:id="9994" w:author="אברהם" w:date="2012-11-23T10:23:00Z">
            <w:rPr>
              <w:rStyle w:val="Q"/>
              <w:rFonts w:ascii="David" w:eastAsia="David" w:hAnsi="David" w:cs="David"/>
              <w:b/>
              <w:bCs/>
              <w:rtl/>
            </w:rPr>
          </w:rPrChange>
        </w:rPr>
        <w:t xml:space="preserve"> </w:t>
      </w:r>
      <w:r w:rsidRPr="00A90D62">
        <w:rPr>
          <w:rStyle w:val="Q"/>
          <w:rFonts w:ascii="David" w:hAnsi="David" w:cs="David"/>
          <w:sz w:val="28"/>
          <w:szCs w:val="28"/>
          <w:rtl/>
          <w:rPrChange w:id="9995" w:author="אברהם" w:date="2012-11-23T10:23:00Z">
            <w:rPr>
              <w:rStyle w:val="Q"/>
              <w:rFonts w:ascii="David" w:hAnsi="David" w:cs="David"/>
              <w:rtl/>
            </w:rPr>
          </w:rPrChange>
        </w:rPr>
        <w:t>- גם</w:t>
      </w:r>
      <w:r w:rsidRPr="00A90D62">
        <w:rPr>
          <w:rStyle w:val="Q"/>
          <w:rFonts w:ascii="David" w:eastAsia="David" w:hAnsi="David" w:cs="David"/>
          <w:sz w:val="28"/>
          <w:szCs w:val="28"/>
          <w:rtl/>
          <w:rPrChange w:id="99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97" w:author="אברהם" w:date="2012-11-23T10:23:00Z">
            <w:rPr>
              <w:rStyle w:val="Q"/>
              <w:rFonts w:ascii="David" w:hAnsi="David" w:cs="David"/>
              <w:rtl/>
            </w:rPr>
          </w:rPrChange>
        </w:rPr>
        <w:t>אם</w:t>
      </w:r>
      <w:r w:rsidRPr="00A90D62">
        <w:rPr>
          <w:rStyle w:val="Q"/>
          <w:rFonts w:ascii="David" w:eastAsia="David" w:hAnsi="David" w:cs="David"/>
          <w:sz w:val="28"/>
          <w:szCs w:val="28"/>
          <w:rtl/>
          <w:rPrChange w:id="99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9999" w:author="אברהם" w:date="2012-11-23T10:23:00Z">
            <w:rPr>
              <w:rStyle w:val="Q"/>
              <w:rFonts w:ascii="David" w:hAnsi="David" w:cs="David"/>
              <w:rtl/>
            </w:rPr>
          </w:rPrChange>
        </w:rPr>
        <w:t>כתוצאה</w:t>
      </w:r>
      <w:r w:rsidRPr="00A90D62">
        <w:rPr>
          <w:rStyle w:val="Q"/>
          <w:rFonts w:ascii="David" w:eastAsia="David" w:hAnsi="David" w:cs="David"/>
          <w:sz w:val="28"/>
          <w:szCs w:val="28"/>
          <w:rtl/>
          <w:rPrChange w:id="100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01" w:author="אברהם" w:date="2012-11-23T10:23:00Z">
            <w:rPr>
              <w:rStyle w:val="Q"/>
              <w:rFonts w:ascii="David" w:hAnsi="David" w:cs="David"/>
              <w:rtl/>
            </w:rPr>
          </w:rPrChange>
        </w:rPr>
        <w:t>מכך</w:t>
      </w:r>
      <w:r w:rsidRPr="00A90D62">
        <w:rPr>
          <w:rStyle w:val="Q"/>
          <w:rFonts w:ascii="David" w:eastAsia="David" w:hAnsi="David" w:cs="David"/>
          <w:sz w:val="28"/>
          <w:szCs w:val="28"/>
          <w:rtl/>
          <w:rPrChange w:id="100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03" w:author="אברהם" w:date="2012-11-23T10:23:00Z">
            <w:rPr>
              <w:rStyle w:val="Q"/>
              <w:rFonts w:ascii="David" w:hAnsi="David" w:cs="David"/>
              <w:rtl/>
            </w:rPr>
          </w:rPrChange>
        </w:rPr>
        <w:t>חלוקת</w:t>
      </w:r>
      <w:r w:rsidRPr="00A90D62">
        <w:rPr>
          <w:rStyle w:val="Q"/>
          <w:rFonts w:ascii="David" w:eastAsia="David" w:hAnsi="David" w:cs="David"/>
          <w:sz w:val="28"/>
          <w:szCs w:val="28"/>
          <w:rtl/>
          <w:rPrChange w:id="100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05"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00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07" w:author="אברהם" w:date="2012-11-23T10:23:00Z">
            <w:rPr>
              <w:rStyle w:val="Q"/>
              <w:rFonts w:ascii="David" w:hAnsi="David" w:cs="David"/>
              <w:rtl/>
            </w:rPr>
          </w:rPrChange>
        </w:rPr>
        <w:t>הסופית</w:t>
      </w:r>
      <w:r w:rsidRPr="00A90D62">
        <w:rPr>
          <w:rStyle w:val="Q"/>
          <w:rFonts w:ascii="David" w:eastAsia="David" w:hAnsi="David" w:cs="David"/>
          <w:sz w:val="28"/>
          <w:szCs w:val="28"/>
          <w:rtl/>
          <w:rPrChange w:id="100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09" w:author="אברהם" w:date="2012-11-23T10:23:00Z">
            <w:rPr>
              <w:rStyle w:val="Q"/>
              <w:rFonts w:ascii="David" w:hAnsi="David" w:cs="David"/>
              <w:rtl/>
            </w:rPr>
          </w:rPrChange>
        </w:rPr>
        <w:t>לא</w:t>
      </w:r>
      <w:r w:rsidRPr="00A90D62">
        <w:rPr>
          <w:rStyle w:val="Q"/>
          <w:rFonts w:ascii="David" w:eastAsia="David" w:hAnsi="David" w:cs="David"/>
          <w:sz w:val="28"/>
          <w:szCs w:val="28"/>
          <w:rtl/>
          <w:rPrChange w:id="100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11"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100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13" w:author="אברהם" w:date="2012-11-23T10:23:00Z">
            <w:rPr>
              <w:rStyle w:val="Q"/>
              <w:rFonts w:ascii="David" w:hAnsi="David" w:cs="David"/>
              <w:rtl/>
            </w:rPr>
          </w:rPrChange>
        </w:rPr>
        <w:t>שוויונית?</w:t>
      </w:r>
    </w:p>
    <w:p w:rsidR="009C2B09" w:rsidRPr="00A90D62" w:rsidRDefault="009C2B09" w:rsidP="00685392">
      <w:pPr>
        <w:widowControl w:val="0"/>
        <w:numPr>
          <w:ilvl w:val="0"/>
          <w:numId w:val="11"/>
        </w:numPr>
        <w:suppressAutoHyphens/>
        <w:ind w:firstLine="0"/>
        <w:rPr>
          <w:sz w:val="28"/>
          <w:szCs w:val="28"/>
          <w:rtl/>
          <w:rPrChange w:id="10014" w:author="אברהם" w:date="2012-11-23T10:23:00Z">
            <w:rPr>
              <w:rtl/>
            </w:rPr>
          </w:rPrChange>
        </w:rPr>
      </w:pPr>
      <w:r w:rsidRPr="00A90D62">
        <w:rPr>
          <w:rStyle w:val="Q"/>
          <w:rFonts w:ascii="David" w:hAnsi="David" w:cs="David"/>
          <w:sz w:val="28"/>
          <w:szCs w:val="28"/>
          <w:rtl/>
          <w:rPrChange w:id="10015" w:author="אברהם" w:date="2012-11-23T10:23:00Z">
            <w:rPr>
              <w:rStyle w:val="Q"/>
              <w:rFonts w:ascii="David" w:hAnsi="David" w:cs="David"/>
              <w:rtl/>
            </w:rPr>
          </w:rPrChange>
        </w:rPr>
        <w:t>ואולי</w:t>
      </w:r>
      <w:r w:rsidRPr="00A90D62">
        <w:rPr>
          <w:rStyle w:val="Q"/>
          <w:rFonts w:ascii="David" w:eastAsia="David" w:hAnsi="David" w:cs="David"/>
          <w:sz w:val="28"/>
          <w:szCs w:val="28"/>
          <w:rtl/>
          <w:rPrChange w:id="100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17" w:author="אברהם" w:date="2012-11-23T10:23:00Z">
            <w:rPr>
              <w:rStyle w:val="Q"/>
              <w:rFonts w:ascii="David" w:hAnsi="David" w:cs="David"/>
              <w:rtl/>
            </w:rPr>
          </w:rPrChange>
        </w:rPr>
        <w:t>ישנה</w:t>
      </w:r>
      <w:r w:rsidRPr="00A90D62">
        <w:rPr>
          <w:rStyle w:val="Q"/>
          <w:rFonts w:ascii="David" w:eastAsia="David" w:hAnsi="David" w:cs="David"/>
          <w:sz w:val="28"/>
          <w:szCs w:val="28"/>
          <w:rtl/>
          <w:rPrChange w:id="100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19" w:author="אברהם" w:date="2012-11-23T10:23:00Z">
            <w:rPr>
              <w:rStyle w:val="Q"/>
              <w:rFonts w:ascii="David" w:hAnsi="David" w:cs="David"/>
              <w:rtl/>
            </w:rPr>
          </w:rPrChange>
        </w:rPr>
        <w:t>דרך</w:t>
      </w:r>
      <w:r w:rsidRPr="00A90D62">
        <w:rPr>
          <w:rStyle w:val="Q"/>
          <w:rFonts w:ascii="David" w:eastAsia="David" w:hAnsi="David" w:cs="David"/>
          <w:sz w:val="28"/>
          <w:szCs w:val="28"/>
          <w:rtl/>
          <w:rPrChange w:id="100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21" w:author="אברהם" w:date="2012-11-23T10:23:00Z">
            <w:rPr>
              <w:rStyle w:val="Q"/>
              <w:rFonts w:ascii="David" w:hAnsi="David" w:cs="David"/>
              <w:rtl/>
            </w:rPr>
          </w:rPrChange>
        </w:rPr>
        <w:t>שלישית, המאפשרת</w:t>
      </w:r>
      <w:r w:rsidRPr="00A90D62">
        <w:rPr>
          <w:rStyle w:val="Q"/>
          <w:rFonts w:ascii="David" w:eastAsia="David" w:hAnsi="David" w:cs="David"/>
          <w:sz w:val="28"/>
          <w:szCs w:val="28"/>
          <w:rtl/>
          <w:rPrChange w:id="100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23" w:author="אברהם" w:date="2012-11-23T10:23:00Z">
            <w:rPr>
              <w:rStyle w:val="Q"/>
              <w:rFonts w:ascii="David" w:hAnsi="David" w:cs="David"/>
              <w:rtl/>
            </w:rPr>
          </w:rPrChange>
        </w:rPr>
        <w:t>לקיים</w:t>
      </w:r>
      <w:r w:rsidRPr="00A90D62">
        <w:rPr>
          <w:rStyle w:val="Q"/>
          <w:rFonts w:ascii="David" w:eastAsia="David" w:hAnsi="David" w:cs="David"/>
          <w:sz w:val="28"/>
          <w:szCs w:val="28"/>
          <w:rtl/>
          <w:rPrChange w:id="100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25" w:author="אברהם" w:date="2012-11-23T10:23:00Z">
            <w:rPr>
              <w:rStyle w:val="Q"/>
              <w:rFonts w:ascii="David" w:hAnsi="David" w:cs="David"/>
              <w:rtl/>
            </w:rPr>
          </w:rPrChange>
        </w:rPr>
        <w:t>את</w:t>
      </w:r>
      <w:r w:rsidRPr="00A90D62">
        <w:rPr>
          <w:rStyle w:val="Q"/>
          <w:rFonts w:ascii="David" w:eastAsia="David" w:hAnsi="David" w:cs="David"/>
          <w:sz w:val="28"/>
          <w:szCs w:val="28"/>
          <w:rtl/>
          <w:rPrChange w:id="100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27" w:author="אברהם" w:date="2012-11-23T10:23:00Z">
            <w:rPr>
              <w:rStyle w:val="Q"/>
              <w:rFonts w:ascii="David" w:hAnsi="David" w:cs="David"/>
              <w:rtl/>
            </w:rPr>
          </w:rPrChange>
        </w:rPr>
        <w:t>שני</w:t>
      </w:r>
      <w:r w:rsidRPr="00A90D62">
        <w:rPr>
          <w:rStyle w:val="Q"/>
          <w:rFonts w:ascii="David" w:eastAsia="David" w:hAnsi="David" w:cs="David"/>
          <w:sz w:val="28"/>
          <w:szCs w:val="28"/>
          <w:rtl/>
          <w:rPrChange w:id="100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29" w:author="אברהם" w:date="2012-11-23T10:23:00Z">
            <w:rPr>
              <w:rStyle w:val="Q"/>
              <w:rFonts w:ascii="David" w:hAnsi="David" w:cs="David"/>
              <w:rtl/>
            </w:rPr>
          </w:rPrChange>
        </w:rPr>
        <w:t>הערכים</w:t>
      </w:r>
      <w:r w:rsidRPr="00A90D62">
        <w:rPr>
          <w:rStyle w:val="Q"/>
          <w:rFonts w:ascii="David" w:eastAsia="David" w:hAnsi="David" w:cs="David"/>
          <w:sz w:val="28"/>
          <w:szCs w:val="28"/>
          <w:rtl/>
          <w:rPrChange w:id="100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31" w:author="אברהם" w:date="2012-11-23T10:23:00Z">
            <w:rPr>
              <w:rStyle w:val="Q"/>
              <w:rFonts w:ascii="David" w:hAnsi="David" w:cs="David"/>
              <w:rtl/>
            </w:rPr>
          </w:rPrChange>
        </w:rPr>
        <w:t>יחד?</w:t>
      </w:r>
    </w:p>
    <w:p w:rsidR="009C2B09" w:rsidRPr="00A90D62" w:rsidRDefault="009C2B09" w:rsidP="009C2B09">
      <w:pPr>
        <w:rPr>
          <w:sz w:val="28"/>
          <w:szCs w:val="28"/>
          <w:rtl/>
          <w:rPrChange w:id="10032" w:author="אברהם" w:date="2012-11-23T10:23:00Z">
            <w:rPr>
              <w:rtl/>
            </w:rPr>
          </w:rPrChange>
        </w:rPr>
      </w:pPr>
    </w:p>
    <w:p w:rsidR="009C2B09" w:rsidRPr="00A90D62" w:rsidRDefault="009C2B09" w:rsidP="009C2B09">
      <w:pPr>
        <w:pStyle w:val="2"/>
        <w:bidi/>
        <w:rPr>
          <w:rStyle w:val="Q"/>
          <w:rFonts w:ascii="David" w:hAnsi="David" w:cs="David"/>
          <w:sz w:val="28"/>
          <w:szCs w:val="28"/>
          <w:rtl/>
          <w:rPrChange w:id="10033" w:author="אברהם" w:date="2012-11-23T10:23:00Z">
            <w:rPr>
              <w:rStyle w:val="Q"/>
              <w:rFonts w:ascii="David" w:eastAsia="MS Mincho" w:hAnsi="David" w:cs="David"/>
              <w:b w:val="0"/>
              <w:bCs w:val="0"/>
              <w:kern w:val="0"/>
              <w:sz w:val="24"/>
              <w:szCs w:val="24"/>
              <w:rtl/>
              <w:lang w:eastAsia="ja-JP"/>
            </w:rPr>
          </w:rPrChange>
        </w:rPr>
      </w:pPr>
      <w:r w:rsidRPr="00A90D62">
        <w:rPr>
          <w:rStyle w:val="Q"/>
          <w:rFonts w:ascii="David" w:hAnsi="David" w:cs="David"/>
          <w:sz w:val="28"/>
          <w:szCs w:val="28"/>
          <w:rtl/>
          <w:rPrChange w:id="10034" w:author="אברהם" w:date="2012-11-23T10:23:00Z">
            <w:rPr>
              <w:rStyle w:val="Q"/>
              <w:rFonts w:ascii="David" w:hAnsi="David" w:cs="David"/>
              <w:rtl/>
            </w:rPr>
          </w:rPrChange>
        </w:rPr>
        <w:t>ח. עושר</w:t>
      </w:r>
      <w:r w:rsidRPr="00A90D62">
        <w:rPr>
          <w:rStyle w:val="Q"/>
          <w:rFonts w:ascii="David" w:eastAsia="David" w:hAnsi="David" w:cs="David"/>
          <w:sz w:val="28"/>
          <w:szCs w:val="28"/>
          <w:rtl/>
          <w:rPrChange w:id="100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36" w:author="אברהם" w:date="2012-11-23T10:23:00Z">
            <w:rPr>
              <w:rStyle w:val="Q"/>
              <w:rFonts w:ascii="David" w:hAnsi="David" w:cs="David"/>
              <w:rtl/>
            </w:rPr>
          </w:rPrChange>
        </w:rPr>
        <w:t>ועוני</w:t>
      </w:r>
    </w:p>
    <w:p w:rsidR="009C2B09" w:rsidRPr="00A90D62" w:rsidRDefault="009C2B09" w:rsidP="009C2B09">
      <w:pPr>
        <w:pStyle w:val="a1"/>
        <w:bidi/>
        <w:rPr>
          <w:rStyle w:val="Q"/>
          <w:rFonts w:ascii="David" w:hAnsi="David" w:cs="David"/>
          <w:sz w:val="28"/>
          <w:szCs w:val="28"/>
          <w:rtl/>
          <w:rPrChange w:id="10037" w:author="אברהם" w:date="2012-11-23T10:23:00Z">
            <w:rPr>
              <w:rStyle w:val="Q"/>
              <w:rFonts w:ascii="David" w:hAnsi="David" w:cs="David"/>
              <w:b/>
              <w:bCs/>
              <w:sz w:val="36"/>
              <w:szCs w:val="36"/>
              <w:rtl/>
            </w:rPr>
          </w:rPrChange>
        </w:rPr>
      </w:pPr>
      <w:r w:rsidRPr="00A90D62">
        <w:rPr>
          <w:rStyle w:val="Q"/>
          <w:rFonts w:ascii="David" w:hAnsi="David" w:cs="David"/>
          <w:sz w:val="28"/>
          <w:szCs w:val="28"/>
          <w:rtl/>
          <w:rPrChange w:id="10038" w:author="אברהם" w:date="2012-11-23T10:23:00Z">
            <w:rPr>
              <w:rStyle w:val="Q"/>
              <w:rFonts w:ascii="David" w:hAnsi="David" w:cs="David"/>
              <w:rtl/>
            </w:rPr>
          </w:rPrChange>
        </w:rPr>
        <w:t>עד</w:t>
      </w:r>
      <w:r w:rsidRPr="00A90D62">
        <w:rPr>
          <w:rStyle w:val="Q"/>
          <w:rFonts w:ascii="David" w:eastAsia="David" w:hAnsi="David" w:cs="David"/>
          <w:sz w:val="28"/>
          <w:szCs w:val="28"/>
          <w:rtl/>
          <w:rPrChange w:id="100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40" w:author="אברהם" w:date="2012-11-23T10:23:00Z">
            <w:rPr>
              <w:rStyle w:val="Q"/>
              <w:rFonts w:ascii="David" w:hAnsi="David" w:cs="David"/>
              <w:rtl/>
            </w:rPr>
          </w:rPrChange>
        </w:rPr>
        <w:t>עתה, הנחנו</w:t>
      </w:r>
      <w:r w:rsidRPr="00A90D62">
        <w:rPr>
          <w:rStyle w:val="Q"/>
          <w:rFonts w:ascii="David" w:eastAsia="David" w:hAnsi="David" w:cs="David"/>
          <w:sz w:val="28"/>
          <w:szCs w:val="28"/>
          <w:rtl/>
          <w:rPrChange w:id="100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42" w:author="אברהם" w:date="2012-11-23T10:23:00Z">
            <w:rPr>
              <w:rStyle w:val="Q"/>
              <w:rFonts w:ascii="David" w:hAnsi="David" w:cs="David"/>
              <w:rtl/>
            </w:rPr>
          </w:rPrChange>
        </w:rPr>
        <w:t>שכאשר</w:t>
      </w:r>
      <w:r w:rsidRPr="00A90D62">
        <w:rPr>
          <w:rStyle w:val="Q"/>
          <w:rFonts w:ascii="David" w:eastAsia="David" w:hAnsi="David" w:cs="David"/>
          <w:sz w:val="28"/>
          <w:szCs w:val="28"/>
          <w:rtl/>
          <w:rPrChange w:id="100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44"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00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46" w:author="אברהם" w:date="2012-11-23T10:23:00Z">
            <w:rPr>
              <w:rStyle w:val="Q"/>
              <w:rFonts w:ascii="David" w:hAnsi="David" w:cs="David"/>
              <w:rtl/>
            </w:rPr>
          </w:rPrChange>
        </w:rPr>
        <w:t>נמכרת, הקונה</w:t>
      </w:r>
      <w:r w:rsidRPr="00A90D62">
        <w:rPr>
          <w:rStyle w:val="Q"/>
          <w:rFonts w:ascii="David" w:eastAsia="David" w:hAnsi="David" w:cs="David"/>
          <w:sz w:val="28"/>
          <w:szCs w:val="28"/>
          <w:rtl/>
          <w:rPrChange w:id="100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48" w:author="אברהם" w:date="2012-11-23T10:23:00Z">
            <w:rPr>
              <w:rStyle w:val="Q"/>
              <w:rFonts w:ascii="David" w:hAnsi="David" w:cs="David"/>
              <w:rtl/>
            </w:rPr>
          </w:rPrChange>
        </w:rPr>
        <w:t>נבחר</w:t>
      </w:r>
      <w:r w:rsidRPr="00A90D62">
        <w:rPr>
          <w:rStyle w:val="Q"/>
          <w:rFonts w:ascii="David" w:eastAsia="David" w:hAnsi="David" w:cs="David"/>
          <w:sz w:val="28"/>
          <w:szCs w:val="28"/>
          <w:rtl/>
          <w:rPrChange w:id="100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50" w:author="אברהם" w:date="2012-11-23T10:23:00Z">
            <w:rPr>
              <w:rStyle w:val="Q"/>
              <w:rFonts w:ascii="David" w:hAnsi="David" w:cs="David"/>
              <w:rtl/>
            </w:rPr>
          </w:rPrChange>
        </w:rPr>
        <w:t>באקראי, כלומר</w:t>
      </w:r>
      <w:r w:rsidRPr="00A90D62">
        <w:rPr>
          <w:rStyle w:val="Q"/>
          <w:rFonts w:ascii="David" w:eastAsia="David" w:hAnsi="David" w:cs="David"/>
          <w:sz w:val="28"/>
          <w:szCs w:val="28"/>
          <w:rtl/>
          <w:rPrChange w:id="100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52" w:author="אברהם" w:date="2012-11-23T10:23:00Z">
            <w:rPr>
              <w:rStyle w:val="Q"/>
              <w:rFonts w:ascii="David" w:hAnsi="David" w:cs="David"/>
              <w:rtl/>
            </w:rPr>
          </w:rPrChange>
        </w:rPr>
        <w:t>שלכל</w:t>
      </w:r>
      <w:r w:rsidRPr="00A90D62">
        <w:rPr>
          <w:rStyle w:val="Q"/>
          <w:rFonts w:ascii="David" w:eastAsia="David" w:hAnsi="David" w:cs="David"/>
          <w:sz w:val="28"/>
          <w:szCs w:val="28"/>
          <w:rtl/>
          <w:rPrChange w:id="100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54"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00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56" w:author="אברהם" w:date="2012-11-23T10:23:00Z">
            <w:rPr>
              <w:rStyle w:val="Q"/>
              <w:rFonts w:ascii="David" w:hAnsi="David" w:cs="David"/>
              <w:rtl/>
            </w:rPr>
          </w:rPrChange>
        </w:rPr>
        <w:t>ישנו</w:t>
      </w:r>
      <w:r w:rsidRPr="00A90D62">
        <w:rPr>
          <w:rStyle w:val="Q"/>
          <w:rFonts w:ascii="David" w:eastAsia="David" w:hAnsi="David" w:cs="David"/>
          <w:sz w:val="28"/>
          <w:szCs w:val="28"/>
          <w:rtl/>
          <w:rPrChange w:id="100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58" w:author="אברהם" w:date="2012-11-23T10:23:00Z">
            <w:rPr>
              <w:rStyle w:val="Q"/>
              <w:rFonts w:ascii="David" w:hAnsi="David" w:cs="David"/>
              <w:rtl/>
            </w:rPr>
          </w:rPrChange>
        </w:rPr>
        <w:t>סיכוי</w:t>
      </w:r>
      <w:r w:rsidRPr="00A90D62">
        <w:rPr>
          <w:rStyle w:val="Q"/>
          <w:rFonts w:ascii="David" w:eastAsia="David" w:hAnsi="David" w:cs="David"/>
          <w:sz w:val="28"/>
          <w:szCs w:val="28"/>
          <w:rtl/>
          <w:rPrChange w:id="100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60" w:author="אברהם" w:date="2012-11-23T10:23:00Z">
            <w:rPr>
              <w:rStyle w:val="Q"/>
              <w:rFonts w:ascii="David" w:hAnsi="David" w:cs="David"/>
              <w:rtl/>
            </w:rPr>
          </w:rPrChange>
        </w:rPr>
        <w:t>שווה</w:t>
      </w:r>
      <w:r w:rsidRPr="00A90D62">
        <w:rPr>
          <w:rStyle w:val="Q"/>
          <w:rFonts w:ascii="David" w:eastAsia="David" w:hAnsi="David" w:cs="David"/>
          <w:sz w:val="28"/>
          <w:szCs w:val="28"/>
          <w:rtl/>
          <w:rPrChange w:id="100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62" w:author="אברהם" w:date="2012-11-23T10:23:00Z">
            <w:rPr>
              <w:rStyle w:val="Q"/>
              <w:rFonts w:ascii="David" w:hAnsi="David" w:cs="David"/>
              <w:rtl/>
            </w:rPr>
          </w:rPrChange>
        </w:rPr>
        <w:t>לרכוש</w:t>
      </w:r>
      <w:r w:rsidRPr="00A90D62">
        <w:rPr>
          <w:rStyle w:val="Q"/>
          <w:rFonts w:ascii="David" w:eastAsia="David" w:hAnsi="David" w:cs="David"/>
          <w:sz w:val="28"/>
          <w:szCs w:val="28"/>
          <w:rtl/>
          <w:rPrChange w:id="100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64" w:author="אברהם" w:date="2012-11-23T10:23:00Z">
            <w:rPr>
              <w:rStyle w:val="Q"/>
              <w:rFonts w:ascii="David" w:hAnsi="David" w:cs="David"/>
              <w:rtl/>
            </w:rPr>
          </w:rPrChange>
        </w:rPr>
        <w:t>נחלה. הנחה</w:t>
      </w:r>
      <w:r w:rsidRPr="00A90D62">
        <w:rPr>
          <w:rStyle w:val="Q"/>
          <w:rFonts w:ascii="David" w:eastAsia="David" w:hAnsi="David" w:cs="David"/>
          <w:sz w:val="28"/>
          <w:szCs w:val="28"/>
          <w:rtl/>
          <w:rPrChange w:id="100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66" w:author="אברהם" w:date="2012-11-23T10:23:00Z">
            <w:rPr>
              <w:rStyle w:val="Q"/>
              <w:rFonts w:ascii="David" w:hAnsi="David" w:cs="David"/>
              <w:rtl/>
            </w:rPr>
          </w:rPrChange>
        </w:rPr>
        <w:t>זו</w:t>
      </w:r>
      <w:r w:rsidRPr="00A90D62">
        <w:rPr>
          <w:rStyle w:val="Q"/>
          <w:rFonts w:ascii="David" w:eastAsia="David" w:hAnsi="David" w:cs="David"/>
          <w:sz w:val="28"/>
          <w:szCs w:val="28"/>
          <w:rtl/>
          <w:rPrChange w:id="100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68" w:author="אברהם" w:date="2012-11-23T10:23:00Z">
            <w:rPr>
              <w:rStyle w:val="Q"/>
              <w:rFonts w:ascii="David" w:hAnsi="David" w:cs="David"/>
              <w:rtl/>
            </w:rPr>
          </w:rPrChange>
        </w:rPr>
        <w:t>כמובן</w:t>
      </w:r>
      <w:r w:rsidRPr="00A90D62">
        <w:rPr>
          <w:rStyle w:val="Q"/>
          <w:rFonts w:ascii="David" w:eastAsia="David" w:hAnsi="David" w:cs="David"/>
          <w:sz w:val="28"/>
          <w:szCs w:val="28"/>
          <w:rtl/>
          <w:rPrChange w:id="100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70" w:author="אברהם" w:date="2012-11-23T10:23:00Z">
            <w:rPr>
              <w:rStyle w:val="Q"/>
              <w:rFonts w:ascii="David" w:hAnsi="David" w:cs="David"/>
              <w:rtl/>
            </w:rPr>
          </w:rPrChange>
        </w:rPr>
        <w:t>אינה</w:t>
      </w:r>
      <w:r w:rsidRPr="00A90D62">
        <w:rPr>
          <w:rStyle w:val="Q"/>
          <w:rFonts w:ascii="David" w:eastAsia="David" w:hAnsi="David" w:cs="David"/>
          <w:sz w:val="28"/>
          <w:szCs w:val="28"/>
          <w:rtl/>
          <w:rPrChange w:id="100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72" w:author="אברהם" w:date="2012-11-23T10:23:00Z">
            <w:rPr>
              <w:rStyle w:val="Q"/>
              <w:rFonts w:ascii="David" w:hAnsi="David" w:cs="David"/>
              <w:rtl/>
            </w:rPr>
          </w:rPrChange>
        </w:rPr>
        <w:t>מציאותית, שכן</w:t>
      </w:r>
      <w:r w:rsidRPr="00A90D62">
        <w:rPr>
          <w:rStyle w:val="Q"/>
          <w:rFonts w:ascii="David" w:eastAsia="David" w:hAnsi="David" w:cs="David"/>
          <w:sz w:val="28"/>
          <w:szCs w:val="28"/>
          <w:rtl/>
          <w:rPrChange w:id="100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74" w:author="אברהם" w:date="2012-11-23T10:23:00Z">
            <w:rPr>
              <w:rStyle w:val="Q"/>
              <w:rFonts w:ascii="David" w:hAnsi="David" w:cs="David"/>
              <w:rtl/>
            </w:rPr>
          </w:rPrChange>
        </w:rPr>
        <w:t>במציאות</w:t>
      </w:r>
      <w:r w:rsidRPr="00A90D62">
        <w:rPr>
          <w:rStyle w:val="Q"/>
          <w:rFonts w:ascii="David" w:eastAsia="David" w:hAnsi="David" w:cs="David"/>
          <w:sz w:val="28"/>
          <w:szCs w:val="28"/>
          <w:rtl/>
          <w:rPrChange w:id="100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76" w:author="אברהם" w:date="2012-11-23T10:23:00Z">
            <w:rPr>
              <w:rStyle w:val="Q"/>
              <w:rFonts w:ascii="David" w:hAnsi="David" w:cs="David"/>
              <w:rtl/>
            </w:rPr>
          </w:rPrChange>
        </w:rPr>
        <w:t>ישנם</w:t>
      </w:r>
      <w:r w:rsidRPr="00A90D62">
        <w:rPr>
          <w:rStyle w:val="Q"/>
          <w:rFonts w:ascii="David" w:eastAsia="David" w:hAnsi="David" w:cs="David"/>
          <w:sz w:val="28"/>
          <w:szCs w:val="28"/>
          <w:rtl/>
          <w:rPrChange w:id="100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78" w:author="אברהם" w:date="2012-11-23T10:23:00Z">
            <w:rPr>
              <w:rStyle w:val="Q"/>
              <w:rFonts w:ascii="David" w:hAnsi="David" w:cs="David"/>
              <w:rtl/>
            </w:rPr>
          </w:rPrChange>
        </w:rPr>
        <w:t>פערים</w:t>
      </w:r>
      <w:r w:rsidRPr="00A90D62">
        <w:rPr>
          <w:rStyle w:val="Q"/>
          <w:rFonts w:ascii="David" w:eastAsia="David" w:hAnsi="David" w:cs="David"/>
          <w:sz w:val="28"/>
          <w:szCs w:val="28"/>
          <w:rtl/>
          <w:rPrChange w:id="100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80" w:author="אברהם" w:date="2012-11-23T10:23:00Z">
            <w:rPr>
              <w:rStyle w:val="Q"/>
              <w:rFonts w:ascii="David" w:hAnsi="David" w:cs="David"/>
              <w:rtl/>
            </w:rPr>
          </w:rPrChange>
        </w:rPr>
        <w:t>כלכליים, ולעשירים</w:t>
      </w:r>
      <w:r w:rsidRPr="00A90D62">
        <w:rPr>
          <w:rStyle w:val="Q"/>
          <w:rFonts w:ascii="David" w:eastAsia="David" w:hAnsi="David" w:cs="David"/>
          <w:sz w:val="28"/>
          <w:szCs w:val="28"/>
          <w:rtl/>
          <w:rPrChange w:id="100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82" w:author="אברהם" w:date="2012-11-23T10:23:00Z">
            <w:rPr>
              <w:rStyle w:val="Q"/>
              <w:rFonts w:ascii="David" w:hAnsi="David" w:cs="David"/>
              <w:rtl/>
            </w:rPr>
          </w:rPrChange>
        </w:rPr>
        <w:t>קל</w:t>
      </w:r>
      <w:r w:rsidRPr="00A90D62">
        <w:rPr>
          <w:rStyle w:val="Q"/>
          <w:rFonts w:ascii="David" w:eastAsia="David" w:hAnsi="David" w:cs="David"/>
          <w:sz w:val="28"/>
          <w:szCs w:val="28"/>
          <w:rtl/>
          <w:rPrChange w:id="100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84"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100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86" w:author="אברהם" w:date="2012-11-23T10:23:00Z">
            <w:rPr>
              <w:rStyle w:val="Q"/>
              <w:rFonts w:ascii="David" w:hAnsi="David" w:cs="David"/>
              <w:rtl/>
            </w:rPr>
          </w:rPrChange>
        </w:rPr>
        <w:t>לרכוש</w:t>
      </w:r>
      <w:r w:rsidRPr="00A90D62">
        <w:rPr>
          <w:rStyle w:val="Q"/>
          <w:rFonts w:ascii="David" w:eastAsia="David" w:hAnsi="David" w:cs="David"/>
          <w:sz w:val="28"/>
          <w:szCs w:val="28"/>
          <w:rtl/>
          <w:rPrChange w:id="100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88"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00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90" w:author="אברהם" w:date="2012-11-23T10:23:00Z">
            <w:rPr>
              <w:rStyle w:val="Q"/>
              <w:rFonts w:ascii="David" w:hAnsi="David" w:cs="David"/>
              <w:rtl/>
            </w:rPr>
          </w:rPrChange>
        </w:rPr>
        <w:t>מאשר</w:t>
      </w:r>
      <w:r w:rsidRPr="00A90D62">
        <w:rPr>
          <w:rStyle w:val="Q"/>
          <w:rFonts w:ascii="David" w:eastAsia="David" w:hAnsi="David" w:cs="David"/>
          <w:sz w:val="28"/>
          <w:szCs w:val="28"/>
          <w:rtl/>
          <w:rPrChange w:id="100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92" w:author="אברהם" w:date="2012-11-23T10:23:00Z">
            <w:rPr>
              <w:rStyle w:val="Q"/>
              <w:rFonts w:ascii="David" w:hAnsi="David" w:cs="David"/>
              <w:rtl/>
            </w:rPr>
          </w:rPrChange>
        </w:rPr>
        <w:t>לעניים. מסתבר</w:t>
      </w:r>
      <w:r w:rsidRPr="00A90D62">
        <w:rPr>
          <w:rStyle w:val="Q"/>
          <w:rFonts w:ascii="David" w:eastAsia="David" w:hAnsi="David" w:cs="David"/>
          <w:sz w:val="28"/>
          <w:szCs w:val="28"/>
          <w:rtl/>
          <w:rPrChange w:id="100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94" w:author="אברהם" w:date="2012-11-23T10:23:00Z">
            <w:rPr>
              <w:rStyle w:val="Q"/>
              <w:rFonts w:ascii="David" w:hAnsi="David" w:cs="David"/>
              <w:rtl/>
            </w:rPr>
          </w:rPrChange>
        </w:rPr>
        <w:t>שבמצב</w:t>
      </w:r>
      <w:r w:rsidRPr="00A90D62">
        <w:rPr>
          <w:rStyle w:val="Q"/>
          <w:rFonts w:ascii="David" w:eastAsia="David" w:hAnsi="David" w:cs="David"/>
          <w:sz w:val="28"/>
          <w:szCs w:val="28"/>
          <w:rtl/>
          <w:rPrChange w:id="100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96" w:author="אברהם" w:date="2012-11-23T10:23:00Z">
            <w:rPr>
              <w:rStyle w:val="Q"/>
              <w:rFonts w:ascii="David" w:hAnsi="David" w:cs="David"/>
              <w:rtl/>
            </w:rPr>
          </w:rPrChange>
        </w:rPr>
        <w:t>זה, קצב</w:t>
      </w:r>
      <w:r w:rsidRPr="00A90D62">
        <w:rPr>
          <w:rStyle w:val="Q"/>
          <w:rFonts w:ascii="David" w:eastAsia="David" w:hAnsi="David" w:cs="David"/>
          <w:sz w:val="28"/>
          <w:szCs w:val="28"/>
          <w:rtl/>
          <w:rPrChange w:id="100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098" w:author="אברהם" w:date="2012-11-23T10:23:00Z">
            <w:rPr>
              <w:rStyle w:val="Q"/>
              <w:rFonts w:ascii="David" w:hAnsi="David" w:cs="David"/>
              <w:rtl/>
            </w:rPr>
          </w:rPrChange>
        </w:rPr>
        <w:t>הירידה</w:t>
      </w:r>
      <w:r w:rsidRPr="00A90D62">
        <w:rPr>
          <w:rStyle w:val="Q"/>
          <w:rFonts w:ascii="David" w:eastAsia="David" w:hAnsi="David" w:cs="David"/>
          <w:sz w:val="28"/>
          <w:szCs w:val="28"/>
          <w:rtl/>
          <w:rPrChange w:id="100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00" w:author="אברהם" w:date="2012-11-23T10:23:00Z">
            <w:rPr>
              <w:rStyle w:val="Q"/>
              <w:rFonts w:ascii="David" w:hAnsi="David" w:cs="David"/>
              <w:rtl/>
            </w:rPr>
          </w:rPrChange>
        </w:rPr>
        <w:t>במספר</w:t>
      </w:r>
      <w:r w:rsidRPr="00A90D62">
        <w:rPr>
          <w:rStyle w:val="Q"/>
          <w:rFonts w:ascii="David" w:eastAsia="David" w:hAnsi="David" w:cs="David"/>
          <w:sz w:val="28"/>
          <w:szCs w:val="28"/>
          <w:rtl/>
          <w:rPrChange w:id="101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02"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01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04"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01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06"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101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08" w:author="אברהם" w:date="2012-11-23T10:23:00Z">
            <w:rPr>
              <w:rStyle w:val="Q"/>
              <w:rFonts w:ascii="David" w:hAnsi="David" w:cs="David"/>
              <w:rtl/>
            </w:rPr>
          </w:rPrChange>
        </w:rPr>
        <w:t>אטי</w:t>
      </w:r>
      <w:r w:rsidRPr="00A90D62">
        <w:rPr>
          <w:rStyle w:val="Q"/>
          <w:rFonts w:ascii="David" w:eastAsia="David" w:hAnsi="David" w:cs="David"/>
          <w:sz w:val="28"/>
          <w:szCs w:val="28"/>
          <w:rtl/>
          <w:rPrChange w:id="101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10" w:author="אברהם" w:date="2012-11-23T10:23:00Z">
            <w:rPr>
              <w:rStyle w:val="Q"/>
              <w:rFonts w:ascii="David" w:hAnsi="David" w:cs="David"/>
              <w:rtl/>
            </w:rPr>
          </w:rPrChange>
        </w:rPr>
        <w:t>יותר. האם</w:t>
      </w:r>
      <w:r w:rsidRPr="00A90D62">
        <w:rPr>
          <w:rStyle w:val="Q"/>
          <w:rFonts w:ascii="David" w:eastAsia="David" w:hAnsi="David" w:cs="David"/>
          <w:sz w:val="28"/>
          <w:szCs w:val="28"/>
          <w:rtl/>
          <w:rPrChange w:id="101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12" w:author="אברהם" w:date="2012-11-23T10:23:00Z">
            <w:rPr>
              <w:rStyle w:val="Q"/>
              <w:rFonts w:ascii="David" w:hAnsi="David" w:cs="David"/>
              <w:rtl/>
            </w:rPr>
          </w:rPrChange>
        </w:rPr>
        <w:t>לאלגוריתם</w:t>
      </w:r>
      <w:r w:rsidRPr="00A90D62">
        <w:rPr>
          <w:rStyle w:val="Q"/>
          <w:rFonts w:ascii="David" w:eastAsia="David" w:hAnsi="David" w:cs="David"/>
          <w:sz w:val="28"/>
          <w:szCs w:val="28"/>
          <w:rtl/>
          <w:rPrChange w:id="101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14"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01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16"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101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18" w:author="אברהם" w:date="2012-11-23T10:23:00Z">
            <w:rPr>
              <w:rStyle w:val="Q"/>
              <w:rFonts w:ascii="David" w:hAnsi="David" w:cs="David"/>
              <w:rtl/>
            </w:rPr>
          </w:rPrChange>
        </w:rPr>
        <w:t>השפעה</w:t>
      </w:r>
      <w:r w:rsidRPr="00A90D62">
        <w:rPr>
          <w:rStyle w:val="Q"/>
          <w:rFonts w:ascii="David" w:eastAsia="David" w:hAnsi="David" w:cs="David"/>
          <w:sz w:val="28"/>
          <w:szCs w:val="28"/>
          <w:rtl/>
          <w:rPrChange w:id="101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20" w:author="אברהם" w:date="2012-11-23T10:23:00Z">
            <w:rPr>
              <w:rStyle w:val="Q"/>
              <w:rFonts w:ascii="David" w:hAnsi="David" w:cs="David"/>
              <w:rtl/>
            </w:rPr>
          </w:rPrChange>
        </w:rPr>
        <w:t>חיובית</w:t>
      </w:r>
      <w:r w:rsidRPr="00A90D62">
        <w:rPr>
          <w:rStyle w:val="Q"/>
          <w:rFonts w:ascii="David" w:eastAsia="David" w:hAnsi="David" w:cs="David"/>
          <w:sz w:val="28"/>
          <w:szCs w:val="28"/>
          <w:rtl/>
          <w:rPrChange w:id="101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22" w:author="אברהם" w:date="2012-11-23T10:23:00Z">
            <w:rPr>
              <w:rStyle w:val="Q"/>
              <w:rFonts w:ascii="David" w:hAnsi="David" w:cs="David"/>
              <w:rtl/>
            </w:rPr>
          </w:rPrChange>
        </w:rPr>
        <w:t>גם</w:t>
      </w:r>
      <w:r w:rsidRPr="00A90D62">
        <w:rPr>
          <w:rStyle w:val="Q"/>
          <w:rFonts w:ascii="David" w:eastAsia="David" w:hAnsi="David" w:cs="David"/>
          <w:sz w:val="28"/>
          <w:szCs w:val="28"/>
          <w:rtl/>
          <w:rPrChange w:id="101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24" w:author="אברהם" w:date="2012-11-23T10:23:00Z">
            <w:rPr>
              <w:rStyle w:val="Q"/>
              <w:rFonts w:ascii="David" w:hAnsi="David" w:cs="David"/>
              <w:rtl/>
            </w:rPr>
          </w:rPrChange>
        </w:rPr>
        <w:t>במצב</w:t>
      </w:r>
      <w:r w:rsidRPr="00A90D62">
        <w:rPr>
          <w:rStyle w:val="Q"/>
          <w:rFonts w:ascii="David" w:eastAsia="David" w:hAnsi="David" w:cs="David"/>
          <w:sz w:val="28"/>
          <w:szCs w:val="28"/>
          <w:rtl/>
          <w:rPrChange w:id="101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26" w:author="אברהם" w:date="2012-11-23T10:23:00Z">
            <w:rPr>
              <w:rStyle w:val="Q"/>
              <w:rFonts w:ascii="David" w:hAnsi="David" w:cs="David"/>
              <w:rtl/>
            </w:rPr>
          </w:rPrChange>
        </w:rPr>
        <w:t>זה? האם</w:t>
      </w:r>
      <w:r w:rsidRPr="00A90D62">
        <w:rPr>
          <w:rStyle w:val="Q"/>
          <w:rFonts w:ascii="David" w:eastAsia="David" w:hAnsi="David" w:cs="David"/>
          <w:sz w:val="28"/>
          <w:szCs w:val="28"/>
          <w:rtl/>
          <w:rPrChange w:id="101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28" w:author="אברהם" w:date="2012-11-23T10:23:00Z">
            <w:rPr>
              <w:rStyle w:val="Q"/>
              <w:rFonts w:ascii="David" w:hAnsi="David" w:cs="David"/>
              <w:rtl/>
            </w:rPr>
          </w:rPrChange>
        </w:rPr>
        <w:t>אלגוריתם</w:t>
      </w:r>
      <w:r w:rsidRPr="00A90D62">
        <w:rPr>
          <w:rStyle w:val="Q"/>
          <w:rFonts w:ascii="David" w:eastAsia="David" w:hAnsi="David" w:cs="David"/>
          <w:sz w:val="28"/>
          <w:szCs w:val="28"/>
          <w:rtl/>
          <w:rPrChange w:id="101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30"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01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32" w:author="אברהם" w:date="2012-11-23T10:23:00Z">
            <w:rPr>
              <w:rStyle w:val="Q"/>
              <w:rFonts w:ascii="David" w:hAnsi="David" w:cs="David"/>
              <w:rtl/>
            </w:rPr>
          </w:rPrChange>
        </w:rPr>
        <w:t>יסייע</w:t>
      </w:r>
      <w:r w:rsidRPr="00A90D62">
        <w:rPr>
          <w:rStyle w:val="Q"/>
          <w:rFonts w:ascii="David" w:eastAsia="David" w:hAnsi="David" w:cs="David"/>
          <w:sz w:val="28"/>
          <w:szCs w:val="28"/>
          <w:rtl/>
          <w:rPrChange w:id="101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34" w:author="אברהם" w:date="2012-11-23T10:23:00Z">
            <w:rPr>
              <w:rStyle w:val="Q"/>
              <w:rFonts w:ascii="David" w:hAnsi="David" w:cs="David"/>
              <w:rtl/>
            </w:rPr>
          </w:rPrChange>
        </w:rPr>
        <w:t>להקטין</w:t>
      </w:r>
      <w:r w:rsidRPr="00A90D62">
        <w:rPr>
          <w:rStyle w:val="Q"/>
          <w:rFonts w:ascii="David" w:eastAsia="David" w:hAnsi="David" w:cs="David"/>
          <w:sz w:val="28"/>
          <w:szCs w:val="28"/>
          <w:rtl/>
          <w:rPrChange w:id="101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36" w:author="אברהם" w:date="2012-11-23T10:23:00Z">
            <w:rPr>
              <w:rStyle w:val="Q"/>
              <w:rFonts w:ascii="David" w:hAnsi="David" w:cs="David"/>
              <w:rtl/>
            </w:rPr>
          </w:rPrChange>
        </w:rPr>
        <w:t>את</w:t>
      </w:r>
      <w:r w:rsidRPr="00A90D62">
        <w:rPr>
          <w:rStyle w:val="Q"/>
          <w:rFonts w:ascii="David" w:eastAsia="David" w:hAnsi="David" w:cs="David"/>
          <w:sz w:val="28"/>
          <w:szCs w:val="28"/>
          <w:rtl/>
          <w:rPrChange w:id="101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38" w:author="אברהם" w:date="2012-11-23T10:23:00Z">
            <w:rPr>
              <w:rStyle w:val="Q"/>
              <w:rFonts w:ascii="David" w:hAnsi="David" w:cs="David"/>
              <w:rtl/>
            </w:rPr>
          </w:rPrChange>
        </w:rPr>
        <w:t>הפערים</w:t>
      </w:r>
      <w:r w:rsidRPr="00A90D62">
        <w:rPr>
          <w:rStyle w:val="Q"/>
          <w:rFonts w:ascii="David" w:eastAsia="David" w:hAnsi="David" w:cs="David"/>
          <w:sz w:val="28"/>
          <w:szCs w:val="28"/>
          <w:rtl/>
          <w:rPrChange w:id="101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40" w:author="אברהם" w:date="2012-11-23T10:23:00Z">
            <w:rPr>
              <w:rStyle w:val="Q"/>
              <w:rFonts w:ascii="David" w:hAnsi="David" w:cs="David"/>
              <w:rtl/>
            </w:rPr>
          </w:rPrChange>
        </w:rPr>
        <w:t>הכלכליים?</w:t>
      </w:r>
    </w:p>
    <w:p w:rsidR="009C2B09" w:rsidRPr="00A90D62" w:rsidRDefault="009C2B09" w:rsidP="009C2B09">
      <w:pPr>
        <w:pStyle w:val="a1"/>
        <w:bidi/>
        <w:rPr>
          <w:rStyle w:val="Q"/>
          <w:rFonts w:ascii="David" w:hAnsi="David" w:cs="David"/>
          <w:sz w:val="28"/>
          <w:szCs w:val="28"/>
          <w:rtl/>
          <w:rPrChange w:id="10141" w:author="אברהם" w:date="2012-11-23T10:23:00Z">
            <w:rPr>
              <w:rStyle w:val="Q"/>
              <w:rFonts w:ascii="David" w:hAnsi="David" w:cs="David"/>
              <w:rtl/>
            </w:rPr>
          </w:rPrChange>
        </w:rPr>
      </w:pPr>
      <w:r w:rsidRPr="00A90D62">
        <w:rPr>
          <w:rStyle w:val="Q"/>
          <w:rFonts w:ascii="David" w:hAnsi="David" w:cs="David"/>
          <w:sz w:val="28"/>
          <w:szCs w:val="28"/>
          <w:rtl/>
          <w:rPrChange w:id="10142" w:author="אברהם" w:date="2012-11-23T10:23:00Z">
            <w:rPr>
              <w:rStyle w:val="Q"/>
              <w:rFonts w:ascii="David" w:hAnsi="David" w:cs="David"/>
              <w:rtl/>
            </w:rPr>
          </w:rPrChange>
        </w:rPr>
        <w:t>כדי</w:t>
      </w:r>
      <w:r w:rsidRPr="00A90D62">
        <w:rPr>
          <w:rStyle w:val="Q"/>
          <w:rFonts w:ascii="David" w:eastAsia="David" w:hAnsi="David" w:cs="David"/>
          <w:sz w:val="28"/>
          <w:szCs w:val="28"/>
          <w:rtl/>
          <w:rPrChange w:id="101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44" w:author="אברהם" w:date="2012-11-23T10:23:00Z">
            <w:rPr>
              <w:rStyle w:val="Q"/>
              <w:rFonts w:ascii="David" w:hAnsi="David" w:cs="David"/>
              <w:rtl/>
            </w:rPr>
          </w:rPrChange>
        </w:rPr>
        <w:t>לבדוק</w:t>
      </w:r>
      <w:r w:rsidRPr="00A90D62">
        <w:rPr>
          <w:rStyle w:val="Q"/>
          <w:rFonts w:ascii="David" w:eastAsia="David" w:hAnsi="David" w:cs="David"/>
          <w:sz w:val="28"/>
          <w:szCs w:val="28"/>
          <w:rtl/>
          <w:rPrChange w:id="101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46" w:author="אברהם" w:date="2012-11-23T10:23:00Z">
            <w:rPr>
              <w:rStyle w:val="Q"/>
              <w:rFonts w:ascii="David" w:hAnsi="David" w:cs="David"/>
              <w:rtl/>
            </w:rPr>
          </w:rPrChange>
        </w:rPr>
        <w:t>את</w:t>
      </w:r>
      <w:r w:rsidRPr="00A90D62">
        <w:rPr>
          <w:rStyle w:val="Q"/>
          <w:rFonts w:ascii="David" w:eastAsia="David" w:hAnsi="David" w:cs="David"/>
          <w:sz w:val="28"/>
          <w:szCs w:val="28"/>
          <w:rtl/>
          <w:rPrChange w:id="101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48" w:author="אברהם" w:date="2012-11-23T10:23:00Z">
            <w:rPr>
              <w:rStyle w:val="Q"/>
              <w:rFonts w:ascii="David" w:hAnsi="David" w:cs="David"/>
              <w:rtl/>
            </w:rPr>
          </w:rPrChange>
        </w:rPr>
        <w:t>ההשפעה</w:t>
      </w:r>
      <w:r w:rsidRPr="00A90D62">
        <w:rPr>
          <w:rStyle w:val="Q"/>
          <w:rFonts w:ascii="David" w:eastAsia="David" w:hAnsi="David" w:cs="David"/>
          <w:sz w:val="28"/>
          <w:szCs w:val="28"/>
          <w:rtl/>
          <w:rPrChange w:id="101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50" w:author="אברהם" w:date="2012-11-23T10:23:00Z">
            <w:rPr>
              <w:rStyle w:val="Q"/>
              <w:rFonts w:ascii="David" w:hAnsi="David" w:cs="David"/>
              <w:rtl/>
            </w:rPr>
          </w:rPrChange>
        </w:rPr>
        <w:t>של</w:t>
      </w:r>
      <w:r w:rsidRPr="00A90D62">
        <w:rPr>
          <w:rStyle w:val="Q"/>
          <w:rFonts w:ascii="David" w:eastAsia="David" w:hAnsi="David" w:cs="David"/>
          <w:sz w:val="28"/>
          <w:szCs w:val="28"/>
          <w:rtl/>
          <w:rPrChange w:id="101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52" w:author="אברהם" w:date="2012-11-23T10:23:00Z">
            <w:rPr>
              <w:rStyle w:val="Q"/>
              <w:rFonts w:ascii="David" w:hAnsi="David" w:cs="David"/>
              <w:rtl/>
            </w:rPr>
          </w:rPrChange>
        </w:rPr>
        <w:t>הפערים</w:t>
      </w:r>
      <w:r w:rsidRPr="00A90D62">
        <w:rPr>
          <w:rStyle w:val="Q"/>
          <w:rFonts w:ascii="David" w:eastAsia="David" w:hAnsi="David" w:cs="David"/>
          <w:sz w:val="28"/>
          <w:szCs w:val="28"/>
          <w:rtl/>
          <w:rPrChange w:id="101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54" w:author="אברהם" w:date="2012-11-23T10:23:00Z">
            <w:rPr>
              <w:rStyle w:val="Q"/>
              <w:rFonts w:ascii="David" w:hAnsi="David" w:cs="David"/>
              <w:rtl/>
            </w:rPr>
          </w:rPrChange>
        </w:rPr>
        <w:t>הכלכליים</w:t>
      </w:r>
      <w:r w:rsidRPr="00A90D62">
        <w:rPr>
          <w:rStyle w:val="Q"/>
          <w:rFonts w:ascii="David" w:eastAsia="David" w:hAnsi="David" w:cs="David"/>
          <w:sz w:val="28"/>
          <w:szCs w:val="28"/>
          <w:rtl/>
          <w:rPrChange w:id="101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56" w:author="אברהם" w:date="2012-11-23T10:23:00Z">
            <w:rPr>
              <w:rStyle w:val="Q"/>
              <w:rFonts w:ascii="David" w:hAnsi="David" w:cs="David"/>
              <w:rtl/>
            </w:rPr>
          </w:rPrChange>
        </w:rPr>
        <w:t>על</w:t>
      </w:r>
      <w:r w:rsidRPr="00A90D62">
        <w:rPr>
          <w:rStyle w:val="Q"/>
          <w:rFonts w:ascii="David" w:eastAsia="David" w:hAnsi="David" w:cs="David"/>
          <w:sz w:val="28"/>
          <w:szCs w:val="28"/>
          <w:rtl/>
          <w:rPrChange w:id="101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58" w:author="אברהם" w:date="2012-11-23T10:23:00Z">
            <w:rPr>
              <w:rStyle w:val="Q"/>
              <w:rFonts w:ascii="David" w:hAnsi="David" w:cs="David"/>
              <w:rtl/>
            </w:rPr>
          </w:rPrChange>
        </w:rPr>
        <w:t>חלוקת</w:t>
      </w:r>
      <w:r w:rsidRPr="00A90D62">
        <w:rPr>
          <w:rStyle w:val="Q"/>
          <w:rFonts w:ascii="David" w:eastAsia="David" w:hAnsi="David" w:cs="David"/>
          <w:sz w:val="28"/>
          <w:szCs w:val="28"/>
          <w:rtl/>
          <w:rPrChange w:id="101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60" w:author="אברהם" w:date="2012-11-23T10:23:00Z">
            <w:rPr>
              <w:rStyle w:val="Q"/>
              <w:rFonts w:ascii="David" w:hAnsi="David" w:cs="David"/>
              <w:rtl/>
            </w:rPr>
          </w:rPrChange>
        </w:rPr>
        <w:t>הנחלות, נשתמש</w:t>
      </w:r>
      <w:r w:rsidRPr="00A90D62">
        <w:rPr>
          <w:rStyle w:val="Q"/>
          <w:rFonts w:ascii="David" w:eastAsia="David" w:hAnsi="David" w:cs="David"/>
          <w:sz w:val="28"/>
          <w:szCs w:val="28"/>
          <w:rtl/>
          <w:rPrChange w:id="101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62" w:author="אברהם" w:date="2012-11-23T10:23:00Z">
            <w:rPr>
              <w:rStyle w:val="Q"/>
              <w:rFonts w:ascii="David" w:hAnsi="David" w:cs="David"/>
              <w:rtl/>
            </w:rPr>
          </w:rPrChange>
        </w:rPr>
        <w:t>במודל</w:t>
      </w:r>
      <w:r w:rsidRPr="00A90D62">
        <w:rPr>
          <w:rStyle w:val="Q"/>
          <w:rFonts w:ascii="David" w:eastAsia="David" w:hAnsi="David" w:cs="David"/>
          <w:sz w:val="28"/>
          <w:szCs w:val="28"/>
          <w:rtl/>
          <w:rPrChange w:id="101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64" w:author="אברהם" w:date="2012-11-23T10:23:00Z">
            <w:rPr>
              <w:rStyle w:val="Q"/>
              <w:rFonts w:ascii="David" w:hAnsi="David" w:cs="David"/>
              <w:rtl/>
            </w:rPr>
          </w:rPrChange>
        </w:rPr>
        <w:t>פשוט</w:t>
      </w:r>
      <w:r w:rsidRPr="00A90D62">
        <w:rPr>
          <w:rStyle w:val="Q"/>
          <w:rFonts w:ascii="David" w:eastAsia="David" w:hAnsi="David" w:cs="David"/>
          <w:sz w:val="28"/>
          <w:szCs w:val="28"/>
          <w:rtl/>
          <w:rPrChange w:id="101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66" w:author="אברהם" w:date="2012-11-23T10:23:00Z">
            <w:rPr>
              <w:rStyle w:val="Q"/>
              <w:rFonts w:ascii="David" w:hAnsi="David" w:cs="David"/>
              <w:rtl/>
            </w:rPr>
          </w:rPrChange>
        </w:rPr>
        <w:t>של</w:t>
      </w:r>
      <w:r w:rsidRPr="00A90D62">
        <w:rPr>
          <w:rStyle w:val="Q"/>
          <w:rFonts w:ascii="David" w:eastAsia="David" w:hAnsi="David" w:cs="David"/>
          <w:sz w:val="28"/>
          <w:szCs w:val="28"/>
          <w:rtl/>
          <w:rPrChange w:id="101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68" w:author="אברהם" w:date="2012-11-23T10:23:00Z">
            <w:rPr>
              <w:rStyle w:val="Q"/>
              <w:rFonts w:ascii="David" w:hAnsi="David" w:cs="David"/>
              <w:rtl/>
            </w:rPr>
          </w:rPrChange>
        </w:rPr>
        <w:t>חלוקת</w:t>
      </w:r>
      <w:r w:rsidRPr="00A90D62">
        <w:rPr>
          <w:rStyle w:val="Q"/>
          <w:rFonts w:ascii="David" w:eastAsia="David" w:hAnsi="David" w:cs="David"/>
          <w:sz w:val="28"/>
          <w:szCs w:val="28"/>
          <w:rtl/>
          <w:rPrChange w:id="101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70" w:author="אברהם" w:date="2012-11-23T10:23:00Z">
            <w:rPr>
              <w:rStyle w:val="Q"/>
              <w:rFonts w:ascii="David" w:hAnsi="David" w:cs="David"/>
              <w:rtl/>
            </w:rPr>
          </w:rPrChange>
        </w:rPr>
        <w:t>הכנסות.</w:t>
      </w:r>
      <w:r w:rsidRPr="00A90D62">
        <w:rPr>
          <w:rStyle w:val="Q"/>
          <w:rFonts w:ascii="David" w:hAnsi="David" w:cs="David"/>
          <w:sz w:val="28"/>
          <w:szCs w:val="28"/>
          <w:vertAlign w:val="superscript"/>
          <w:rtl/>
          <w:rPrChange w:id="10171" w:author="אברהם" w:date="2012-11-23T10:23:00Z">
            <w:rPr>
              <w:rStyle w:val="Q"/>
              <w:rFonts w:ascii="David" w:hAnsi="David" w:cs="David"/>
              <w:vertAlign w:val="superscript"/>
              <w:rtl/>
            </w:rPr>
          </w:rPrChange>
        </w:rPr>
        <w:footnoteReference w:id="24"/>
      </w:r>
      <w:r w:rsidRPr="00A90D62">
        <w:rPr>
          <w:rStyle w:val="Q"/>
          <w:rFonts w:ascii="David" w:hAnsi="David" w:cs="David"/>
          <w:sz w:val="28"/>
          <w:szCs w:val="28"/>
          <w:vertAlign w:val="superscript"/>
          <w:rtl/>
          <w:rPrChange w:id="10172" w:author="אברהם" w:date="2012-11-23T10:23:00Z">
            <w:rPr>
              <w:rStyle w:val="Q"/>
              <w:rFonts w:ascii="David" w:hAnsi="David" w:cs="David"/>
              <w:vertAlign w:val="superscript"/>
              <w:rtl/>
            </w:rPr>
          </w:rPrChange>
        </w:rPr>
        <w:t>.</w:t>
      </w:r>
    </w:p>
    <w:p w:rsidR="009C2B09" w:rsidRPr="00A90D62" w:rsidRDefault="009C2B09" w:rsidP="009C2B09">
      <w:pPr>
        <w:pStyle w:val="a1"/>
        <w:bidi/>
        <w:rPr>
          <w:rStyle w:val="Q"/>
          <w:rFonts w:ascii="David" w:hAnsi="David" w:cs="David"/>
          <w:b/>
          <w:bCs/>
          <w:sz w:val="28"/>
          <w:szCs w:val="28"/>
          <w:rtl/>
          <w:rPrChange w:id="10173" w:author="אברהם" w:date="2012-11-23T10:23:00Z">
            <w:rPr>
              <w:rStyle w:val="Q"/>
              <w:rFonts w:ascii="David" w:hAnsi="David" w:cs="David"/>
              <w:b/>
              <w:bCs/>
              <w:rtl/>
            </w:rPr>
          </w:rPrChange>
        </w:rPr>
      </w:pPr>
      <w:r w:rsidRPr="00A90D62">
        <w:rPr>
          <w:rStyle w:val="Q"/>
          <w:rFonts w:ascii="David" w:hAnsi="David" w:cs="David"/>
          <w:sz w:val="28"/>
          <w:szCs w:val="28"/>
          <w:rtl/>
          <w:rPrChange w:id="10174" w:author="אברהם" w:date="2012-11-23T10:23:00Z">
            <w:rPr>
              <w:rStyle w:val="Q"/>
              <w:rFonts w:ascii="David" w:hAnsi="David" w:cs="David"/>
              <w:rtl/>
            </w:rPr>
          </w:rPrChange>
        </w:rPr>
        <w:t>המודל</w:t>
      </w:r>
      <w:r w:rsidRPr="00A90D62">
        <w:rPr>
          <w:rStyle w:val="Q"/>
          <w:rFonts w:ascii="David" w:eastAsia="David" w:hAnsi="David" w:cs="David"/>
          <w:sz w:val="28"/>
          <w:szCs w:val="28"/>
          <w:rtl/>
          <w:rPrChange w:id="101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76" w:author="אברהם" w:date="2012-11-23T10:23:00Z">
            <w:rPr>
              <w:rStyle w:val="Q"/>
              <w:rFonts w:ascii="David" w:hAnsi="David" w:cs="David"/>
              <w:rtl/>
            </w:rPr>
          </w:rPrChange>
        </w:rPr>
        <w:t>מניח, שכל</w:t>
      </w:r>
      <w:r w:rsidRPr="00A90D62">
        <w:rPr>
          <w:rStyle w:val="Q"/>
          <w:rFonts w:ascii="David" w:eastAsia="David" w:hAnsi="David" w:cs="David"/>
          <w:sz w:val="28"/>
          <w:szCs w:val="28"/>
          <w:rtl/>
          <w:rPrChange w:id="101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78" w:author="אברהם" w:date="2012-11-23T10:23:00Z">
            <w:rPr>
              <w:rStyle w:val="Q"/>
              <w:rFonts w:ascii="David" w:hAnsi="David" w:cs="David"/>
              <w:rtl/>
            </w:rPr>
          </w:rPrChange>
        </w:rPr>
        <w:t>אדם</w:t>
      </w:r>
      <w:r w:rsidRPr="00A90D62">
        <w:rPr>
          <w:rStyle w:val="Q"/>
          <w:rFonts w:ascii="David" w:eastAsia="David" w:hAnsi="David" w:cs="David"/>
          <w:sz w:val="28"/>
          <w:szCs w:val="28"/>
          <w:rtl/>
          <w:rPrChange w:id="101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80" w:author="אברהם" w:date="2012-11-23T10:23:00Z">
            <w:rPr>
              <w:rStyle w:val="Q"/>
              <w:rFonts w:ascii="David" w:hAnsi="David" w:cs="David"/>
              <w:rtl/>
            </w:rPr>
          </w:rPrChange>
        </w:rPr>
        <w:t>מקבל</w:t>
      </w:r>
      <w:r w:rsidRPr="00A90D62">
        <w:rPr>
          <w:rStyle w:val="Q"/>
          <w:rFonts w:ascii="David" w:eastAsia="David" w:hAnsi="David" w:cs="David"/>
          <w:sz w:val="28"/>
          <w:szCs w:val="28"/>
          <w:rtl/>
          <w:rPrChange w:id="101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82" w:author="אברהם" w:date="2012-11-23T10:23:00Z">
            <w:rPr>
              <w:rStyle w:val="Q"/>
              <w:rFonts w:ascii="David" w:hAnsi="David" w:cs="David"/>
              <w:rtl/>
            </w:rPr>
          </w:rPrChange>
        </w:rPr>
        <w:t>הכנסות</w:t>
      </w:r>
      <w:r w:rsidRPr="00A90D62">
        <w:rPr>
          <w:rStyle w:val="Q"/>
          <w:rFonts w:ascii="David" w:eastAsia="David" w:hAnsi="David" w:cs="David"/>
          <w:sz w:val="28"/>
          <w:szCs w:val="28"/>
          <w:rtl/>
          <w:rPrChange w:id="101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84" w:author="אברהם" w:date="2012-11-23T10:23:00Z">
            <w:rPr>
              <w:rStyle w:val="Q"/>
              <w:rFonts w:ascii="David" w:hAnsi="David" w:cs="David"/>
              <w:rtl/>
            </w:rPr>
          </w:rPrChange>
        </w:rPr>
        <w:t>מארבעה</w:t>
      </w:r>
      <w:r w:rsidRPr="00A90D62">
        <w:rPr>
          <w:rStyle w:val="Q"/>
          <w:rFonts w:ascii="David" w:eastAsia="David" w:hAnsi="David" w:cs="David"/>
          <w:sz w:val="28"/>
          <w:szCs w:val="28"/>
          <w:rtl/>
          <w:rPrChange w:id="101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86" w:author="אברהם" w:date="2012-11-23T10:23:00Z">
            <w:rPr>
              <w:rStyle w:val="Q"/>
              <w:rFonts w:ascii="David" w:hAnsi="David" w:cs="David"/>
              <w:rtl/>
            </w:rPr>
          </w:rPrChange>
        </w:rPr>
        <w:t>גורמים:</w:t>
      </w:r>
    </w:p>
    <w:p w:rsidR="009C2B09" w:rsidRPr="00A90D62" w:rsidRDefault="009C2B09" w:rsidP="00CA5BFE">
      <w:pPr>
        <w:pStyle w:val="a1"/>
        <w:numPr>
          <w:ilvl w:val="0"/>
          <w:numId w:val="13"/>
        </w:numPr>
        <w:bidi/>
        <w:rPr>
          <w:rStyle w:val="Q"/>
          <w:rFonts w:ascii="David" w:hAnsi="David" w:cs="David"/>
          <w:b/>
          <w:bCs/>
          <w:sz w:val="28"/>
          <w:szCs w:val="28"/>
          <w:rtl/>
          <w:rPrChange w:id="10187" w:author="אברהם" w:date="2012-11-23T10:23:00Z">
            <w:rPr>
              <w:rStyle w:val="Q"/>
              <w:rFonts w:ascii="David" w:hAnsi="David" w:cs="David"/>
              <w:b/>
              <w:bCs/>
              <w:rtl/>
            </w:rPr>
          </w:rPrChange>
        </w:rPr>
      </w:pPr>
      <w:r w:rsidRPr="00A90D62">
        <w:rPr>
          <w:rStyle w:val="Q"/>
          <w:rFonts w:ascii="David" w:hAnsi="David" w:cs="David"/>
          <w:b/>
          <w:bCs/>
          <w:sz w:val="28"/>
          <w:szCs w:val="28"/>
          <w:rtl/>
          <w:rPrChange w:id="10188" w:author="אברהם" w:date="2012-11-23T10:23:00Z">
            <w:rPr>
              <w:rStyle w:val="Q"/>
              <w:rFonts w:ascii="David" w:hAnsi="David" w:cs="David"/>
              <w:b/>
              <w:bCs/>
              <w:rtl/>
            </w:rPr>
          </w:rPrChange>
        </w:rPr>
        <w:t>עבודה:</w:t>
      </w:r>
      <w:r w:rsidRPr="00A90D62">
        <w:rPr>
          <w:rStyle w:val="Q"/>
          <w:rFonts w:ascii="David" w:hAnsi="David" w:cs="David"/>
          <w:sz w:val="28"/>
          <w:szCs w:val="28"/>
          <w:rtl/>
          <w:rPrChange w:id="10189" w:author="אברהם" w:date="2012-11-23T10:23:00Z">
            <w:rPr>
              <w:rStyle w:val="Q"/>
              <w:rFonts w:ascii="David" w:hAnsi="David" w:cs="David"/>
              <w:rtl/>
            </w:rPr>
          </w:rPrChange>
        </w:rPr>
        <w:t xml:space="preserve"> אנו</w:t>
      </w:r>
      <w:r w:rsidRPr="00A90D62">
        <w:rPr>
          <w:rStyle w:val="Q"/>
          <w:rFonts w:ascii="David" w:eastAsia="David" w:hAnsi="David" w:cs="David"/>
          <w:sz w:val="28"/>
          <w:szCs w:val="28"/>
          <w:rtl/>
          <w:rPrChange w:id="101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91" w:author="אברהם" w:date="2012-11-23T10:23:00Z">
            <w:rPr>
              <w:rStyle w:val="Q"/>
              <w:rFonts w:ascii="David" w:hAnsi="David" w:cs="David"/>
              <w:rtl/>
            </w:rPr>
          </w:rPrChange>
        </w:rPr>
        <w:t>מניחים</w:t>
      </w:r>
      <w:r w:rsidRPr="00A90D62">
        <w:rPr>
          <w:rStyle w:val="Q"/>
          <w:rFonts w:ascii="David" w:eastAsia="David" w:hAnsi="David" w:cs="David"/>
          <w:sz w:val="28"/>
          <w:szCs w:val="28"/>
          <w:rtl/>
          <w:rPrChange w:id="101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93" w:author="אברהם" w:date="2012-11-23T10:23:00Z">
            <w:rPr>
              <w:rStyle w:val="Q"/>
              <w:rFonts w:ascii="David" w:hAnsi="David" w:cs="David"/>
              <w:rtl/>
            </w:rPr>
          </w:rPrChange>
        </w:rPr>
        <w:t>ששכר</w:t>
      </w:r>
      <w:r w:rsidRPr="00A90D62">
        <w:rPr>
          <w:rStyle w:val="Q"/>
          <w:rFonts w:ascii="David" w:eastAsia="David" w:hAnsi="David" w:cs="David"/>
          <w:sz w:val="28"/>
          <w:szCs w:val="28"/>
          <w:rtl/>
          <w:rPrChange w:id="101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95" w:author="אברהם" w:date="2012-11-23T10:23:00Z">
            <w:rPr>
              <w:rStyle w:val="Q"/>
              <w:rFonts w:ascii="David" w:hAnsi="David" w:cs="David"/>
              <w:rtl/>
            </w:rPr>
          </w:rPrChange>
        </w:rPr>
        <w:t>העבודה</w:t>
      </w:r>
      <w:r w:rsidRPr="00A90D62">
        <w:rPr>
          <w:rStyle w:val="Q"/>
          <w:rFonts w:ascii="David" w:eastAsia="David" w:hAnsi="David" w:cs="David"/>
          <w:sz w:val="28"/>
          <w:szCs w:val="28"/>
          <w:rtl/>
          <w:rPrChange w:id="101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97"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01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199" w:author="אברהם" w:date="2012-11-23T10:23:00Z">
            <w:rPr>
              <w:rStyle w:val="Q"/>
              <w:rFonts w:ascii="David" w:hAnsi="David" w:cs="David"/>
              <w:rtl/>
            </w:rPr>
          </w:rPrChange>
        </w:rPr>
        <w:t>משתנה</w:t>
      </w:r>
      <w:r w:rsidRPr="00A90D62">
        <w:rPr>
          <w:rStyle w:val="Q"/>
          <w:rFonts w:ascii="David" w:eastAsia="David" w:hAnsi="David" w:cs="David"/>
          <w:sz w:val="28"/>
          <w:szCs w:val="28"/>
          <w:rtl/>
          <w:rPrChange w:id="102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01" w:author="אברהם" w:date="2012-11-23T10:23:00Z">
            <w:rPr>
              <w:rStyle w:val="Q"/>
              <w:rFonts w:ascii="David" w:hAnsi="David" w:cs="David"/>
              <w:rtl/>
            </w:rPr>
          </w:rPrChange>
        </w:rPr>
        <w:t>אקראי</w:t>
      </w:r>
      <w:r w:rsidRPr="00A90D62">
        <w:rPr>
          <w:rStyle w:val="Q"/>
          <w:rFonts w:ascii="David" w:eastAsia="David" w:hAnsi="David" w:cs="David"/>
          <w:sz w:val="28"/>
          <w:szCs w:val="28"/>
          <w:rtl/>
          <w:rPrChange w:id="102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03" w:author="אברהם" w:date="2012-11-23T10:23:00Z">
            <w:rPr>
              <w:rStyle w:val="Q"/>
              <w:rFonts w:ascii="David" w:hAnsi="David" w:cs="David"/>
              <w:rtl/>
            </w:rPr>
          </w:rPrChange>
        </w:rPr>
        <w:t>עם</w:t>
      </w:r>
      <w:r w:rsidRPr="00A90D62">
        <w:rPr>
          <w:rStyle w:val="Q"/>
          <w:rFonts w:ascii="David" w:eastAsia="David" w:hAnsi="David" w:cs="David"/>
          <w:sz w:val="28"/>
          <w:szCs w:val="28"/>
          <w:rtl/>
          <w:rPrChange w:id="102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05" w:author="אברהם" w:date="2012-11-23T10:23:00Z">
            <w:rPr>
              <w:rStyle w:val="Q"/>
              <w:rFonts w:ascii="David" w:hAnsi="David" w:cs="David"/>
              <w:rtl/>
            </w:rPr>
          </w:rPrChange>
        </w:rPr>
        <w:t>התפלגות</w:t>
      </w:r>
      <w:r w:rsidRPr="00A90D62">
        <w:rPr>
          <w:rStyle w:val="Q"/>
          <w:rFonts w:ascii="David" w:eastAsia="David" w:hAnsi="David" w:cs="David"/>
          <w:sz w:val="28"/>
          <w:szCs w:val="28"/>
          <w:rtl/>
          <w:rPrChange w:id="102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07" w:author="אברהם" w:date="2012-11-23T10:23:00Z">
            <w:rPr>
              <w:rStyle w:val="Q"/>
              <w:rFonts w:ascii="David" w:hAnsi="David" w:cs="David"/>
              <w:rtl/>
            </w:rPr>
          </w:rPrChange>
        </w:rPr>
        <w:t>לוג-נורמאלית.</w:t>
      </w:r>
      <w:r w:rsidRPr="00A90D62">
        <w:rPr>
          <w:rStyle w:val="Q"/>
          <w:rFonts w:ascii="David" w:hAnsi="David" w:cs="David"/>
          <w:sz w:val="28"/>
          <w:szCs w:val="28"/>
          <w:vertAlign w:val="superscript"/>
          <w:rtl/>
          <w:rPrChange w:id="10208" w:author="אברהם" w:date="2012-11-23T10:23:00Z">
            <w:rPr>
              <w:rStyle w:val="Q"/>
              <w:rFonts w:ascii="David" w:hAnsi="David" w:cs="David"/>
              <w:vertAlign w:val="superscript"/>
              <w:rtl/>
            </w:rPr>
          </w:rPrChange>
        </w:rPr>
        <w:footnoteReference w:id="25"/>
      </w:r>
      <w:r w:rsidRPr="00A90D62">
        <w:rPr>
          <w:rStyle w:val="Q"/>
          <w:rFonts w:ascii="David" w:hAnsi="David" w:cs="David"/>
          <w:sz w:val="28"/>
          <w:szCs w:val="28"/>
          <w:rtl/>
          <w:rPrChange w:id="10209" w:author="אברהם" w:date="2012-11-23T10:23:00Z">
            <w:rPr>
              <w:rStyle w:val="Q"/>
              <w:rFonts w:ascii="David" w:hAnsi="David" w:cs="David"/>
              <w:rtl/>
            </w:rPr>
          </w:rPrChange>
        </w:rPr>
        <w:t xml:space="preserve"> ניתן</w:t>
      </w:r>
      <w:r w:rsidRPr="00A90D62">
        <w:rPr>
          <w:rStyle w:val="Q"/>
          <w:rFonts w:ascii="David" w:eastAsia="David" w:hAnsi="David" w:cs="David"/>
          <w:sz w:val="28"/>
          <w:szCs w:val="28"/>
          <w:rtl/>
          <w:rPrChange w:id="102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11" w:author="אברהם" w:date="2012-11-23T10:23:00Z">
            <w:rPr>
              <w:rStyle w:val="Q"/>
              <w:rFonts w:ascii="David" w:hAnsi="David" w:cs="David"/>
              <w:rtl/>
            </w:rPr>
          </w:rPrChange>
        </w:rPr>
        <w:t>לאפיין</w:t>
      </w:r>
      <w:r w:rsidRPr="00A90D62">
        <w:rPr>
          <w:rStyle w:val="Q"/>
          <w:rFonts w:ascii="David" w:eastAsia="David" w:hAnsi="David" w:cs="David"/>
          <w:sz w:val="28"/>
          <w:szCs w:val="28"/>
          <w:rtl/>
          <w:rPrChange w:id="102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13" w:author="אברהם" w:date="2012-11-23T10:23:00Z">
            <w:rPr>
              <w:rStyle w:val="Q"/>
              <w:rFonts w:ascii="David" w:hAnsi="David" w:cs="David"/>
              <w:rtl/>
            </w:rPr>
          </w:rPrChange>
        </w:rPr>
        <w:t>התפלגות</w:t>
      </w:r>
      <w:r w:rsidRPr="00A90D62">
        <w:rPr>
          <w:rStyle w:val="Q"/>
          <w:rFonts w:ascii="David" w:eastAsia="David" w:hAnsi="David" w:cs="David"/>
          <w:sz w:val="28"/>
          <w:szCs w:val="28"/>
          <w:rtl/>
          <w:rPrChange w:id="102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15" w:author="אברהם" w:date="2012-11-23T10:23:00Z">
            <w:rPr>
              <w:rStyle w:val="Q"/>
              <w:rFonts w:ascii="David" w:hAnsi="David" w:cs="David"/>
              <w:rtl/>
            </w:rPr>
          </w:rPrChange>
        </w:rPr>
        <w:t>זו</w:t>
      </w:r>
      <w:r w:rsidRPr="00A90D62">
        <w:rPr>
          <w:rStyle w:val="Q"/>
          <w:rFonts w:ascii="David" w:eastAsia="David" w:hAnsi="David" w:cs="David"/>
          <w:sz w:val="28"/>
          <w:szCs w:val="28"/>
          <w:rtl/>
          <w:rPrChange w:id="102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17" w:author="אברהם" w:date="2012-11-23T10:23:00Z">
            <w:rPr>
              <w:rStyle w:val="Q"/>
              <w:rFonts w:ascii="David" w:hAnsi="David" w:cs="David"/>
              <w:rtl/>
            </w:rPr>
          </w:rPrChange>
        </w:rPr>
        <w:t>ע"י</w:t>
      </w:r>
      <w:r w:rsidRPr="00A90D62">
        <w:rPr>
          <w:rStyle w:val="Q"/>
          <w:rFonts w:ascii="David" w:eastAsia="David" w:hAnsi="David" w:cs="David"/>
          <w:sz w:val="28"/>
          <w:szCs w:val="28"/>
          <w:rtl/>
          <w:rPrChange w:id="102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19" w:author="אברהם" w:date="2012-11-23T10:23:00Z">
            <w:rPr>
              <w:rStyle w:val="Q"/>
              <w:rFonts w:ascii="David" w:hAnsi="David" w:cs="David"/>
              <w:rtl/>
            </w:rPr>
          </w:rPrChange>
        </w:rPr>
        <w:t>שני</w:t>
      </w:r>
      <w:r w:rsidRPr="00A90D62">
        <w:rPr>
          <w:rStyle w:val="Q"/>
          <w:rFonts w:ascii="David" w:eastAsia="David" w:hAnsi="David" w:cs="David"/>
          <w:sz w:val="28"/>
          <w:szCs w:val="28"/>
          <w:rtl/>
          <w:rPrChange w:id="102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21" w:author="אברהם" w:date="2012-11-23T10:23:00Z">
            <w:rPr>
              <w:rStyle w:val="Q"/>
              <w:rFonts w:ascii="David" w:hAnsi="David" w:cs="David"/>
              <w:rtl/>
            </w:rPr>
          </w:rPrChange>
        </w:rPr>
        <w:t>ערכים</w:t>
      </w:r>
      <w:r w:rsidRPr="00A90D62">
        <w:rPr>
          <w:rStyle w:val="Q"/>
          <w:rFonts w:ascii="David" w:eastAsia="David" w:hAnsi="David" w:cs="David"/>
          <w:sz w:val="28"/>
          <w:szCs w:val="28"/>
          <w:rtl/>
          <w:rPrChange w:id="102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23" w:author="אברהם" w:date="2012-11-23T10:23:00Z">
            <w:rPr>
              <w:rStyle w:val="Q"/>
              <w:rFonts w:ascii="David" w:hAnsi="David" w:cs="David"/>
              <w:rtl/>
            </w:rPr>
          </w:rPrChange>
        </w:rPr>
        <w:t>- השכר</w:t>
      </w:r>
      <w:r w:rsidRPr="00A90D62">
        <w:rPr>
          <w:rStyle w:val="Q"/>
          <w:rFonts w:ascii="David" w:eastAsia="David" w:hAnsi="David" w:cs="David"/>
          <w:sz w:val="28"/>
          <w:szCs w:val="28"/>
          <w:rtl/>
          <w:rPrChange w:id="102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25" w:author="אברהם" w:date="2012-11-23T10:23:00Z">
            <w:rPr>
              <w:rStyle w:val="Q"/>
              <w:rFonts w:ascii="David" w:hAnsi="David" w:cs="David"/>
              <w:rtl/>
            </w:rPr>
          </w:rPrChange>
        </w:rPr>
        <w:t>הממוצע</w:t>
      </w:r>
      <w:r w:rsidRPr="00A90D62">
        <w:rPr>
          <w:rStyle w:val="Q"/>
          <w:rFonts w:ascii="David" w:eastAsia="David" w:hAnsi="David" w:cs="David"/>
          <w:sz w:val="28"/>
          <w:szCs w:val="28"/>
          <w:rtl/>
          <w:rPrChange w:id="102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27" w:author="אברהם" w:date="2012-11-23T10:23:00Z">
            <w:rPr>
              <w:rStyle w:val="Q"/>
              <w:rFonts w:ascii="David" w:hAnsi="David" w:cs="David"/>
              <w:rtl/>
            </w:rPr>
          </w:rPrChange>
        </w:rPr>
        <w:t>והשכר</w:t>
      </w:r>
      <w:r w:rsidRPr="00A90D62">
        <w:rPr>
          <w:rStyle w:val="Q"/>
          <w:rFonts w:ascii="David" w:eastAsia="David" w:hAnsi="David" w:cs="David"/>
          <w:sz w:val="28"/>
          <w:szCs w:val="28"/>
          <w:rtl/>
          <w:rPrChange w:id="102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29" w:author="אברהם" w:date="2012-11-23T10:23:00Z">
            <w:rPr>
              <w:rStyle w:val="Q"/>
              <w:rFonts w:ascii="David" w:hAnsi="David" w:cs="David"/>
              <w:rtl/>
            </w:rPr>
          </w:rPrChange>
        </w:rPr>
        <w:t>החציוני: היחס</w:t>
      </w:r>
      <w:r w:rsidRPr="00A90D62">
        <w:rPr>
          <w:rStyle w:val="Q"/>
          <w:rFonts w:ascii="David" w:eastAsia="David" w:hAnsi="David" w:cs="David"/>
          <w:sz w:val="28"/>
          <w:szCs w:val="28"/>
          <w:rtl/>
          <w:rPrChange w:id="102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31" w:author="אברהם" w:date="2012-11-23T10:23:00Z">
            <w:rPr>
              <w:rStyle w:val="Q"/>
              <w:rFonts w:ascii="David" w:hAnsi="David" w:cs="David"/>
              <w:rtl/>
            </w:rPr>
          </w:rPrChange>
        </w:rPr>
        <w:t>בין</w:t>
      </w:r>
      <w:r w:rsidRPr="00A90D62">
        <w:rPr>
          <w:rStyle w:val="Q"/>
          <w:rFonts w:ascii="David" w:eastAsia="David" w:hAnsi="David" w:cs="David"/>
          <w:sz w:val="28"/>
          <w:szCs w:val="28"/>
          <w:rtl/>
          <w:rPrChange w:id="102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33" w:author="אברהם" w:date="2012-11-23T10:23:00Z">
            <w:rPr>
              <w:rStyle w:val="Q"/>
              <w:rFonts w:ascii="David" w:hAnsi="David" w:cs="David"/>
              <w:rtl/>
            </w:rPr>
          </w:rPrChange>
        </w:rPr>
        <w:t>השכר</w:t>
      </w:r>
      <w:r w:rsidRPr="00A90D62">
        <w:rPr>
          <w:rStyle w:val="Q"/>
          <w:rFonts w:ascii="David" w:eastAsia="David" w:hAnsi="David" w:cs="David"/>
          <w:sz w:val="28"/>
          <w:szCs w:val="28"/>
          <w:rtl/>
          <w:rPrChange w:id="102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35" w:author="אברהם" w:date="2012-11-23T10:23:00Z">
            <w:rPr>
              <w:rStyle w:val="Q"/>
              <w:rFonts w:ascii="David" w:hAnsi="David" w:cs="David"/>
              <w:rtl/>
            </w:rPr>
          </w:rPrChange>
        </w:rPr>
        <w:t>החציוני</w:t>
      </w:r>
      <w:r w:rsidRPr="00A90D62">
        <w:rPr>
          <w:rStyle w:val="Q"/>
          <w:rFonts w:ascii="David" w:eastAsia="David" w:hAnsi="David" w:cs="David"/>
          <w:sz w:val="28"/>
          <w:szCs w:val="28"/>
          <w:rtl/>
          <w:rPrChange w:id="102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37" w:author="אברהם" w:date="2012-11-23T10:23:00Z">
            <w:rPr>
              <w:rStyle w:val="Q"/>
              <w:rFonts w:ascii="David" w:hAnsi="David" w:cs="David"/>
              <w:rtl/>
            </w:rPr>
          </w:rPrChange>
        </w:rPr>
        <w:t>לשכר</w:t>
      </w:r>
      <w:r w:rsidRPr="00A90D62">
        <w:rPr>
          <w:rStyle w:val="Q"/>
          <w:rFonts w:ascii="David" w:eastAsia="David" w:hAnsi="David" w:cs="David"/>
          <w:sz w:val="28"/>
          <w:szCs w:val="28"/>
          <w:rtl/>
          <w:rPrChange w:id="102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39" w:author="אברהם" w:date="2012-11-23T10:23:00Z">
            <w:rPr>
              <w:rStyle w:val="Q"/>
              <w:rFonts w:ascii="David" w:hAnsi="David" w:cs="David"/>
              <w:rtl/>
            </w:rPr>
          </w:rPrChange>
        </w:rPr>
        <w:t>הממוצע</w:t>
      </w:r>
      <w:r w:rsidRPr="00A90D62">
        <w:rPr>
          <w:rStyle w:val="Q"/>
          <w:rFonts w:ascii="David" w:eastAsia="David" w:hAnsi="David" w:cs="David"/>
          <w:sz w:val="28"/>
          <w:szCs w:val="28"/>
          <w:rtl/>
          <w:rPrChange w:id="102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41" w:author="אברהם" w:date="2012-11-23T10:23:00Z">
            <w:rPr>
              <w:rStyle w:val="Q"/>
              <w:rFonts w:ascii="David" w:hAnsi="David" w:cs="David"/>
              <w:rtl/>
            </w:rPr>
          </w:rPrChange>
        </w:rPr>
        <w:t>מבטא</w:t>
      </w:r>
      <w:r w:rsidRPr="00A90D62">
        <w:rPr>
          <w:rStyle w:val="Q"/>
          <w:rFonts w:ascii="David" w:eastAsia="David" w:hAnsi="David" w:cs="David"/>
          <w:sz w:val="28"/>
          <w:szCs w:val="28"/>
          <w:rtl/>
          <w:rPrChange w:id="102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43" w:author="אברהם" w:date="2012-11-23T10:23:00Z">
            <w:rPr>
              <w:rStyle w:val="Q"/>
              <w:rFonts w:ascii="David" w:hAnsi="David" w:cs="David"/>
              <w:rtl/>
            </w:rPr>
          </w:rPrChange>
        </w:rPr>
        <w:t>את</w:t>
      </w:r>
      <w:r w:rsidRPr="00A90D62">
        <w:rPr>
          <w:rStyle w:val="Q"/>
          <w:rFonts w:ascii="David" w:eastAsia="David" w:hAnsi="David" w:cs="David"/>
          <w:sz w:val="28"/>
          <w:szCs w:val="28"/>
          <w:rtl/>
          <w:rPrChange w:id="102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45" w:author="אברהם" w:date="2012-11-23T10:23:00Z">
            <w:rPr>
              <w:rStyle w:val="Q"/>
              <w:rFonts w:ascii="David" w:hAnsi="David" w:cs="David"/>
              <w:rtl/>
            </w:rPr>
          </w:rPrChange>
        </w:rPr>
        <w:t>רמת</w:t>
      </w:r>
      <w:r w:rsidRPr="00A90D62">
        <w:rPr>
          <w:rStyle w:val="Q"/>
          <w:rFonts w:ascii="David" w:eastAsia="David" w:hAnsi="David" w:cs="David"/>
          <w:sz w:val="28"/>
          <w:szCs w:val="28"/>
          <w:rtl/>
          <w:rPrChange w:id="102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47" w:author="אברהם" w:date="2012-11-23T10:23:00Z">
            <w:rPr>
              <w:rStyle w:val="Q"/>
              <w:rFonts w:ascii="David" w:hAnsi="David" w:cs="David"/>
              <w:rtl/>
            </w:rPr>
          </w:rPrChange>
        </w:rPr>
        <w:t>ה</w:t>
      </w:r>
      <w:r w:rsidRPr="00A90D62">
        <w:rPr>
          <w:rStyle w:val="Q"/>
          <w:rFonts w:ascii="David" w:hAnsi="David" w:cs="David"/>
          <w:b/>
          <w:bCs/>
          <w:sz w:val="28"/>
          <w:szCs w:val="28"/>
          <w:rtl/>
          <w:rPrChange w:id="10248" w:author="אברהם" w:date="2012-11-23T10:23:00Z">
            <w:rPr>
              <w:rStyle w:val="Q"/>
              <w:rFonts w:ascii="David" w:hAnsi="David" w:cs="David"/>
              <w:b/>
              <w:bCs/>
              <w:rtl/>
            </w:rPr>
          </w:rPrChange>
        </w:rPr>
        <w:t>שוויון</w:t>
      </w:r>
      <w:r w:rsidRPr="00A90D62">
        <w:rPr>
          <w:rStyle w:val="Q"/>
          <w:rFonts w:ascii="David" w:eastAsia="David" w:hAnsi="David" w:cs="David"/>
          <w:sz w:val="28"/>
          <w:szCs w:val="28"/>
          <w:rtl/>
          <w:rPrChange w:id="102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50" w:author="אברהם" w:date="2012-11-23T10:23:00Z">
            <w:rPr>
              <w:rStyle w:val="Q"/>
              <w:rFonts w:ascii="David" w:hAnsi="David" w:cs="David"/>
              <w:rtl/>
            </w:rPr>
          </w:rPrChange>
        </w:rPr>
        <w:t>בהכנסות</w:t>
      </w:r>
      <w:r w:rsidRPr="00A90D62">
        <w:rPr>
          <w:rStyle w:val="Q"/>
          <w:rFonts w:ascii="David" w:eastAsia="David" w:hAnsi="David" w:cs="David"/>
          <w:sz w:val="28"/>
          <w:szCs w:val="28"/>
          <w:rtl/>
          <w:rPrChange w:id="102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52" w:author="אברהם" w:date="2012-11-23T10:23:00Z">
            <w:rPr>
              <w:rStyle w:val="Q"/>
              <w:rFonts w:ascii="David" w:hAnsi="David" w:cs="David"/>
              <w:rtl/>
            </w:rPr>
          </w:rPrChange>
        </w:rPr>
        <w:t>- ככל</w:t>
      </w:r>
      <w:r w:rsidRPr="00A90D62">
        <w:rPr>
          <w:rStyle w:val="Q"/>
          <w:rFonts w:ascii="David" w:eastAsia="David" w:hAnsi="David" w:cs="David"/>
          <w:sz w:val="28"/>
          <w:szCs w:val="28"/>
          <w:rtl/>
          <w:rPrChange w:id="102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54" w:author="אברהם" w:date="2012-11-23T10:23:00Z">
            <w:rPr>
              <w:rStyle w:val="Q"/>
              <w:rFonts w:ascii="David" w:hAnsi="David" w:cs="David"/>
              <w:rtl/>
            </w:rPr>
          </w:rPrChange>
        </w:rPr>
        <w:t>שהשכר</w:t>
      </w:r>
      <w:r w:rsidRPr="00A90D62">
        <w:rPr>
          <w:rStyle w:val="Q"/>
          <w:rFonts w:ascii="David" w:eastAsia="David" w:hAnsi="David" w:cs="David"/>
          <w:sz w:val="28"/>
          <w:szCs w:val="28"/>
          <w:rtl/>
          <w:rPrChange w:id="102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56" w:author="אברהם" w:date="2012-11-23T10:23:00Z">
            <w:rPr>
              <w:rStyle w:val="Q"/>
              <w:rFonts w:ascii="David" w:hAnsi="David" w:cs="David"/>
              <w:rtl/>
            </w:rPr>
          </w:rPrChange>
        </w:rPr>
        <w:t>החציוני</w:t>
      </w:r>
      <w:r w:rsidRPr="00A90D62">
        <w:rPr>
          <w:rStyle w:val="Q"/>
          <w:rFonts w:ascii="David" w:eastAsia="David" w:hAnsi="David" w:cs="David"/>
          <w:sz w:val="28"/>
          <w:szCs w:val="28"/>
          <w:rtl/>
          <w:rPrChange w:id="102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58" w:author="אברהם" w:date="2012-11-23T10:23:00Z">
            <w:rPr>
              <w:rStyle w:val="Q"/>
              <w:rFonts w:ascii="David" w:hAnsi="David" w:cs="David"/>
              <w:rtl/>
            </w:rPr>
          </w:rPrChange>
        </w:rPr>
        <w:t>גבוה</w:t>
      </w:r>
      <w:r w:rsidRPr="00A90D62">
        <w:rPr>
          <w:rStyle w:val="Q"/>
          <w:rFonts w:ascii="David" w:eastAsia="David" w:hAnsi="David" w:cs="David"/>
          <w:sz w:val="28"/>
          <w:szCs w:val="28"/>
          <w:rtl/>
          <w:rPrChange w:id="102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60" w:author="אברהם" w:date="2012-11-23T10:23:00Z">
            <w:rPr>
              <w:rStyle w:val="Q"/>
              <w:rFonts w:ascii="David" w:hAnsi="David" w:cs="David"/>
              <w:rtl/>
            </w:rPr>
          </w:rPrChange>
        </w:rPr>
        <w:t>יותר, וקרוב</w:t>
      </w:r>
      <w:r w:rsidRPr="00A90D62">
        <w:rPr>
          <w:rStyle w:val="Q"/>
          <w:rFonts w:ascii="David" w:eastAsia="David" w:hAnsi="David" w:cs="David"/>
          <w:sz w:val="28"/>
          <w:szCs w:val="28"/>
          <w:rtl/>
          <w:rPrChange w:id="102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62"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102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64" w:author="אברהם" w:date="2012-11-23T10:23:00Z">
            <w:rPr>
              <w:rStyle w:val="Q"/>
              <w:rFonts w:ascii="David" w:hAnsi="David" w:cs="David"/>
              <w:rtl/>
            </w:rPr>
          </w:rPrChange>
        </w:rPr>
        <w:t>לשכר</w:t>
      </w:r>
      <w:r w:rsidRPr="00A90D62">
        <w:rPr>
          <w:rStyle w:val="Q"/>
          <w:rFonts w:ascii="David" w:eastAsia="David" w:hAnsi="David" w:cs="David"/>
          <w:sz w:val="28"/>
          <w:szCs w:val="28"/>
          <w:rtl/>
          <w:rPrChange w:id="102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66" w:author="אברהם" w:date="2012-11-23T10:23:00Z">
            <w:rPr>
              <w:rStyle w:val="Q"/>
              <w:rFonts w:ascii="David" w:hAnsi="David" w:cs="David"/>
              <w:rtl/>
            </w:rPr>
          </w:rPrChange>
        </w:rPr>
        <w:t>הממוצע, כך</w:t>
      </w:r>
      <w:r w:rsidRPr="00A90D62">
        <w:rPr>
          <w:rStyle w:val="Q"/>
          <w:rFonts w:ascii="David" w:eastAsia="David" w:hAnsi="David" w:cs="David"/>
          <w:sz w:val="28"/>
          <w:szCs w:val="28"/>
          <w:rtl/>
          <w:rPrChange w:id="102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68" w:author="אברהם" w:date="2012-11-23T10:23:00Z">
            <w:rPr>
              <w:rStyle w:val="Q"/>
              <w:rFonts w:ascii="David" w:hAnsi="David" w:cs="David"/>
              <w:rtl/>
            </w:rPr>
          </w:rPrChange>
        </w:rPr>
        <w:t>השוויון</w:t>
      </w:r>
      <w:r w:rsidRPr="00A90D62">
        <w:rPr>
          <w:rStyle w:val="Q"/>
          <w:rFonts w:ascii="David" w:eastAsia="David" w:hAnsi="David" w:cs="David"/>
          <w:sz w:val="28"/>
          <w:szCs w:val="28"/>
          <w:rtl/>
          <w:rPrChange w:id="102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70" w:author="אברהם" w:date="2012-11-23T10:23:00Z">
            <w:rPr>
              <w:rStyle w:val="Q"/>
              <w:rFonts w:ascii="David" w:hAnsi="David" w:cs="David"/>
              <w:rtl/>
            </w:rPr>
          </w:rPrChange>
        </w:rPr>
        <w:t>גדול</w:t>
      </w:r>
      <w:r w:rsidRPr="00A90D62">
        <w:rPr>
          <w:rStyle w:val="Q"/>
          <w:rFonts w:ascii="David" w:eastAsia="David" w:hAnsi="David" w:cs="David"/>
          <w:sz w:val="28"/>
          <w:szCs w:val="28"/>
          <w:rtl/>
          <w:rPrChange w:id="102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72" w:author="אברהם" w:date="2012-11-23T10:23:00Z">
            <w:rPr>
              <w:rStyle w:val="Q"/>
              <w:rFonts w:ascii="David" w:hAnsi="David" w:cs="David"/>
              <w:rtl/>
            </w:rPr>
          </w:rPrChange>
        </w:rPr>
        <w:t xml:space="preserve">יותר. </w:t>
      </w:r>
      <w:r w:rsidRPr="00A90D62">
        <w:rPr>
          <w:rStyle w:val="Q"/>
          <w:rFonts w:ascii="David" w:hAnsi="David" w:cs="David"/>
          <w:sz w:val="28"/>
          <w:szCs w:val="28"/>
          <w:rtl/>
          <w:rPrChange w:id="10273" w:author="אברהם" w:date="2012-11-23T10:23:00Z">
            <w:rPr>
              <w:rStyle w:val="Q"/>
              <w:rFonts w:ascii="David" w:hAnsi="David" w:cs="David"/>
              <w:rtl/>
            </w:rPr>
          </w:rPrChange>
        </w:rPr>
        <w:br/>
        <w:t>כמו</w:t>
      </w:r>
      <w:r w:rsidRPr="00A90D62">
        <w:rPr>
          <w:rStyle w:val="Q"/>
          <w:rFonts w:ascii="David" w:eastAsia="David" w:hAnsi="David" w:cs="David"/>
          <w:sz w:val="28"/>
          <w:szCs w:val="28"/>
          <w:rtl/>
          <w:rPrChange w:id="102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75" w:author="אברהם" w:date="2012-11-23T10:23:00Z">
            <w:rPr>
              <w:rStyle w:val="Q"/>
              <w:rFonts w:ascii="David" w:hAnsi="David" w:cs="David"/>
              <w:rtl/>
            </w:rPr>
          </w:rPrChange>
        </w:rPr>
        <w:t>כן, אנו</w:t>
      </w:r>
      <w:r w:rsidRPr="00A90D62">
        <w:rPr>
          <w:rStyle w:val="Q"/>
          <w:rFonts w:ascii="David" w:eastAsia="David" w:hAnsi="David" w:cs="David"/>
          <w:sz w:val="28"/>
          <w:szCs w:val="28"/>
          <w:rtl/>
          <w:rPrChange w:id="102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77" w:author="אברהם" w:date="2012-11-23T10:23:00Z">
            <w:rPr>
              <w:rStyle w:val="Q"/>
              <w:rFonts w:ascii="David" w:hAnsi="David" w:cs="David"/>
              <w:rtl/>
            </w:rPr>
          </w:rPrChange>
        </w:rPr>
        <w:t>מניחים</w:t>
      </w:r>
      <w:r w:rsidRPr="00A90D62">
        <w:rPr>
          <w:rStyle w:val="Q"/>
          <w:rFonts w:ascii="David" w:eastAsia="David" w:hAnsi="David" w:cs="David"/>
          <w:sz w:val="28"/>
          <w:szCs w:val="28"/>
          <w:rtl/>
          <w:rPrChange w:id="102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79" w:author="אברהם" w:date="2012-11-23T10:23:00Z">
            <w:rPr>
              <w:rStyle w:val="Q"/>
              <w:rFonts w:ascii="David" w:hAnsi="David" w:cs="David"/>
              <w:rtl/>
            </w:rPr>
          </w:rPrChange>
        </w:rPr>
        <w:t>ששכר</w:t>
      </w:r>
      <w:del w:id="10280" w:author="אברהם" w:date="2012-11-26T18:05:00Z">
        <w:r w:rsidRPr="00A90D62" w:rsidDel="00CA5BFE">
          <w:rPr>
            <w:rStyle w:val="Q"/>
            <w:rFonts w:ascii="David" w:hAnsi="David" w:cs="David"/>
            <w:sz w:val="28"/>
            <w:szCs w:val="28"/>
            <w:rtl/>
            <w:rPrChange w:id="10281" w:author="אברהם" w:date="2012-11-23T10:23:00Z">
              <w:rPr>
                <w:rStyle w:val="Q"/>
                <w:rFonts w:ascii="David" w:hAnsi="David" w:cs="David"/>
                <w:rtl/>
              </w:rPr>
            </w:rPrChange>
          </w:rPr>
          <w:delText>-</w:delText>
        </w:r>
      </w:del>
      <w:ins w:id="10282" w:author="אברהם" w:date="2012-11-26T18:05:00Z">
        <w:r w:rsidR="00CA5BFE">
          <w:rPr>
            <w:rStyle w:val="Q"/>
            <w:rFonts w:ascii="David" w:hAnsi="David" w:cs="David" w:hint="cs"/>
            <w:sz w:val="28"/>
            <w:szCs w:val="28"/>
            <w:rtl/>
          </w:rPr>
          <w:t xml:space="preserve"> </w:t>
        </w:r>
      </w:ins>
      <w:r w:rsidRPr="00A90D62">
        <w:rPr>
          <w:rStyle w:val="Q"/>
          <w:rFonts w:ascii="David" w:hAnsi="David" w:cs="David"/>
          <w:sz w:val="28"/>
          <w:szCs w:val="28"/>
          <w:rtl/>
          <w:rPrChange w:id="10283" w:author="אברהם" w:date="2012-11-23T10:23:00Z">
            <w:rPr>
              <w:rStyle w:val="Q"/>
              <w:rFonts w:ascii="David" w:hAnsi="David" w:cs="David"/>
              <w:rtl/>
            </w:rPr>
          </w:rPrChange>
        </w:rPr>
        <w:t>העבודה</w:t>
      </w:r>
      <w:r w:rsidRPr="00A90D62">
        <w:rPr>
          <w:rStyle w:val="Q"/>
          <w:rFonts w:ascii="David" w:eastAsia="David" w:hAnsi="David" w:cs="David"/>
          <w:sz w:val="28"/>
          <w:szCs w:val="28"/>
          <w:rtl/>
          <w:rPrChange w:id="102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85" w:author="אברהם" w:date="2012-11-23T10:23:00Z">
            <w:rPr>
              <w:rStyle w:val="Q"/>
              <w:rFonts w:ascii="David" w:hAnsi="David" w:cs="David"/>
              <w:rtl/>
            </w:rPr>
          </w:rPrChange>
        </w:rPr>
        <w:t>של</w:t>
      </w:r>
      <w:r w:rsidRPr="00A90D62">
        <w:rPr>
          <w:rStyle w:val="Q"/>
          <w:rFonts w:ascii="David" w:eastAsia="David" w:hAnsi="David" w:cs="David"/>
          <w:sz w:val="28"/>
          <w:szCs w:val="28"/>
          <w:rtl/>
          <w:rPrChange w:id="102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87"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02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89" w:author="אברהם" w:date="2012-11-23T10:23:00Z">
            <w:rPr>
              <w:rStyle w:val="Q"/>
              <w:rFonts w:ascii="David" w:hAnsi="David" w:cs="David"/>
              <w:rtl/>
            </w:rPr>
          </w:rPrChange>
        </w:rPr>
        <w:t>עשוי</w:t>
      </w:r>
      <w:r w:rsidRPr="00A90D62">
        <w:rPr>
          <w:rStyle w:val="Q"/>
          <w:rFonts w:ascii="David" w:eastAsia="David" w:hAnsi="David" w:cs="David"/>
          <w:sz w:val="28"/>
          <w:szCs w:val="28"/>
          <w:rtl/>
          <w:rPrChange w:id="102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91" w:author="אברהם" w:date="2012-11-23T10:23:00Z">
            <w:rPr>
              <w:rStyle w:val="Q"/>
              <w:rFonts w:ascii="David" w:hAnsi="David" w:cs="David"/>
              <w:rtl/>
            </w:rPr>
          </w:rPrChange>
        </w:rPr>
        <w:t>להשתנות</w:t>
      </w:r>
      <w:r w:rsidRPr="00A90D62">
        <w:rPr>
          <w:rStyle w:val="Q"/>
          <w:rFonts w:ascii="David" w:eastAsia="David" w:hAnsi="David" w:cs="David"/>
          <w:sz w:val="28"/>
          <w:szCs w:val="28"/>
          <w:rtl/>
          <w:rPrChange w:id="10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93" w:author="אברהם" w:date="2012-11-23T10:23:00Z">
            <w:rPr>
              <w:rStyle w:val="Q"/>
              <w:rFonts w:ascii="David" w:hAnsi="David" w:cs="David"/>
              <w:rtl/>
            </w:rPr>
          </w:rPrChange>
        </w:rPr>
        <w:t>מתקופה</w:t>
      </w:r>
      <w:r w:rsidRPr="00A90D62">
        <w:rPr>
          <w:rStyle w:val="Q"/>
          <w:rFonts w:ascii="David" w:eastAsia="David" w:hAnsi="David" w:cs="David"/>
          <w:sz w:val="28"/>
          <w:szCs w:val="28"/>
          <w:rtl/>
          <w:rPrChange w:id="102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95" w:author="אברהם" w:date="2012-11-23T10:23:00Z">
            <w:rPr>
              <w:rStyle w:val="Q"/>
              <w:rFonts w:ascii="David" w:hAnsi="David" w:cs="David"/>
              <w:rtl/>
            </w:rPr>
          </w:rPrChange>
        </w:rPr>
        <w:t>לתקופה, בהסתברות</w:t>
      </w:r>
      <w:r w:rsidRPr="00A90D62">
        <w:rPr>
          <w:rStyle w:val="Q"/>
          <w:rFonts w:ascii="David" w:eastAsia="David" w:hAnsi="David" w:cs="David"/>
          <w:sz w:val="28"/>
          <w:szCs w:val="28"/>
          <w:rtl/>
          <w:rPrChange w:id="102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97" w:author="אברהם" w:date="2012-11-23T10:23:00Z">
            <w:rPr>
              <w:rStyle w:val="Q"/>
              <w:rFonts w:ascii="David" w:hAnsi="David" w:cs="David"/>
              <w:rtl/>
            </w:rPr>
          </w:rPrChange>
        </w:rPr>
        <w:t>מסוימת</w:t>
      </w:r>
      <w:r w:rsidRPr="00A90D62">
        <w:rPr>
          <w:rStyle w:val="Q"/>
          <w:rFonts w:ascii="David" w:eastAsia="David" w:hAnsi="David" w:cs="David"/>
          <w:sz w:val="28"/>
          <w:szCs w:val="28"/>
          <w:rtl/>
          <w:rPrChange w:id="102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299" w:author="אברהם" w:date="2012-11-23T10:23:00Z">
            <w:rPr>
              <w:rStyle w:val="Q"/>
              <w:rFonts w:ascii="David" w:hAnsi="David" w:cs="David"/>
              <w:rtl/>
            </w:rPr>
          </w:rPrChange>
        </w:rPr>
        <w:t>המבטאת</w:t>
      </w:r>
      <w:r w:rsidRPr="00A90D62">
        <w:rPr>
          <w:rStyle w:val="Q"/>
          <w:rFonts w:ascii="David" w:eastAsia="David" w:hAnsi="David" w:cs="David"/>
          <w:sz w:val="28"/>
          <w:szCs w:val="28"/>
          <w:rtl/>
          <w:rPrChange w:id="103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01" w:author="אברהם" w:date="2012-11-23T10:23:00Z">
            <w:rPr>
              <w:rStyle w:val="Q"/>
              <w:rFonts w:ascii="David" w:hAnsi="David" w:cs="David"/>
              <w:rtl/>
            </w:rPr>
          </w:rPrChange>
        </w:rPr>
        <w:t>את</w:t>
      </w:r>
      <w:r w:rsidRPr="00A90D62">
        <w:rPr>
          <w:rStyle w:val="Q"/>
          <w:rFonts w:ascii="David" w:eastAsia="David" w:hAnsi="David" w:cs="David"/>
          <w:sz w:val="28"/>
          <w:szCs w:val="28"/>
          <w:rtl/>
          <w:rPrChange w:id="103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03" w:author="אברהם" w:date="2012-11-23T10:23:00Z">
            <w:rPr>
              <w:rStyle w:val="Q"/>
              <w:rFonts w:ascii="David" w:hAnsi="David" w:cs="David"/>
              <w:rtl/>
            </w:rPr>
          </w:rPrChange>
        </w:rPr>
        <w:t>מידת</w:t>
      </w:r>
      <w:r w:rsidRPr="00A90D62">
        <w:rPr>
          <w:rStyle w:val="Q"/>
          <w:rFonts w:ascii="David" w:eastAsia="David" w:hAnsi="David" w:cs="David"/>
          <w:sz w:val="28"/>
          <w:szCs w:val="28"/>
          <w:rtl/>
          <w:rPrChange w:id="10304"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10305" w:author="אברהם" w:date="2012-11-23T10:23:00Z">
            <w:rPr>
              <w:rStyle w:val="Q"/>
              <w:rFonts w:ascii="David" w:hAnsi="David" w:cs="David"/>
              <w:b/>
              <w:bCs/>
              <w:rtl/>
            </w:rPr>
          </w:rPrChange>
        </w:rPr>
        <w:t>הניידות</w:t>
      </w:r>
      <w:r w:rsidRPr="00A90D62">
        <w:rPr>
          <w:rStyle w:val="Q"/>
          <w:rFonts w:ascii="David" w:eastAsia="David" w:hAnsi="David" w:cs="David"/>
          <w:sz w:val="28"/>
          <w:szCs w:val="28"/>
          <w:rtl/>
          <w:rPrChange w:id="103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07" w:author="אברהם" w:date="2012-11-23T10:23:00Z">
            <w:rPr>
              <w:rStyle w:val="Q"/>
              <w:rFonts w:ascii="David" w:hAnsi="David" w:cs="David"/>
              <w:rtl/>
            </w:rPr>
          </w:rPrChange>
        </w:rPr>
        <w:t>הכלכלית.</w:t>
      </w:r>
      <w:r w:rsidRPr="00A90D62">
        <w:rPr>
          <w:rStyle w:val="Q"/>
          <w:rFonts w:ascii="David" w:hAnsi="David" w:cs="David"/>
          <w:sz w:val="28"/>
          <w:szCs w:val="28"/>
          <w:vertAlign w:val="superscript"/>
          <w:rtl/>
          <w:rPrChange w:id="10308" w:author="אברהם" w:date="2012-11-23T10:23:00Z">
            <w:rPr>
              <w:rStyle w:val="Q"/>
              <w:rFonts w:ascii="David" w:hAnsi="David" w:cs="David"/>
              <w:vertAlign w:val="superscript"/>
              <w:rtl/>
            </w:rPr>
          </w:rPrChange>
        </w:rPr>
        <w:footnoteReference w:id="26"/>
      </w:r>
    </w:p>
    <w:p w:rsidR="009C2B09" w:rsidRPr="00A90D62" w:rsidRDefault="009C2B09" w:rsidP="00685392">
      <w:pPr>
        <w:pStyle w:val="a1"/>
        <w:numPr>
          <w:ilvl w:val="0"/>
          <w:numId w:val="13"/>
        </w:numPr>
        <w:bidi/>
        <w:rPr>
          <w:rStyle w:val="Q"/>
          <w:rFonts w:ascii="David" w:hAnsi="David" w:cs="David"/>
          <w:b/>
          <w:bCs/>
          <w:sz w:val="28"/>
          <w:szCs w:val="28"/>
          <w:rtl/>
          <w:rPrChange w:id="10309" w:author="אברהם" w:date="2012-11-23T10:23:00Z">
            <w:rPr>
              <w:rStyle w:val="Q"/>
              <w:rFonts w:ascii="David" w:eastAsia="MS Mincho" w:hAnsi="David" w:cs="David"/>
              <w:b/>
              <w:bCs/>
              <w:kern w:val="0"/>
              <w:rtl/>
              <w:lang w:eastAsia="ja-JP"/>
            </w:rPr>
          </w:rPrChange>
        </w:rPr>
      </w:pPr>
      <w:r w:rsidRPr="00A90D62">
        <w:rPr>
          <w:rStyle w:val="Q"/>
          <w:rFonts w:ascii="David" w:hAnsi="David" w:cs="David"/>
          <w:b/>
          <w:bCs/>
          <w:sz w:val="28"/>
          <w:szCs w:val="28"/>
          <w:rtl/>
          <w:rPrChange w:id="10310" w:author="אברהם" w:date="2012-11-23T10:23:00Z">
            <w:rPr>
              <w:rStyle w:val="Q"/>
              <w:rFonts w:ascii="David" w:hAnsi="David" w:cs="David"/>
              <w:b/>
              <w:bCs/>
              <w:rtl/>
            </w:rPr>
          </w:rPrChange>
        </w:rPr>
        <w:t>חקלאות:</w:t>
      </w:r>
      <w:r w:rsidRPr="00A90D62">
        <w:rPr>
          <w:rStyle w:val="Q"/>
          <w:rFonts w:ascii="David" w:hAnsi="David" w:cs="David"/>
          <w:sz w:val="28"/>
          <w:szCs w:val="28"/>
          <w:rtl/>
          <w:rPrChange w:id="10311" w:author="אברהם" w:date="2012-11-23T10:23:00Z">
            <w:rPr>
              <w:rStyle w:val="Q"/>
              <w:rFonts w:ascii="David" w:hAnsi="David" w:cs="David"/>
              <w:rtl/>
            </w:rPr>
          </w:rPrChange>
        </w:rPr>
        <w:t xml:space="preserve"> אנו</w:t>
      </w:r>
      <w:r w:rsidRPr="00A90D62">
        <w:rPr>
          <w:rStyle w:val="Q"/>
          <w:rFonts w:ascii="David" w:eastAsia="David" w:hAnsi="David" w:cs="David"/>
          <w:sz w:val="28"/>
          <w:szCs w:val="28"/>
          <w:rtl/>
          <w:rPrChange w:id="103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13" w:author="אברהם" w:date="2012-11-23T10:23:00Z">
            <w:rPr>
              <w:rStyle w:val="Q"/>
              <w:rFonts w:ascii="David" w:hAnsi="David" w:cs="David"/>
              <w:rtl/>
            </w:rPr>
          </w:rPrChange>
        </w:rPr>
        <w:t>מניחים</w:t>
      </w:r>
      <w:r w:rsidRPr="00A90D62">
        <w:rPr>
          <w:rStyle w:val="Q"/>
          <w:rFonts w:ascii="David" w:eastAsia="David" w:hAnsi="David" w:cs="David"/>
          <w:sz w:val="28"/>
          <w:szCs w:val="28"/>
          <w:rtl/>
          <w:rPrChange w:id="103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15" w:author="אברהם" w:date="2012-11-23T10:23:00Z">
            <w:rPr>
              <w:rStyle w:val="Q"/>
              <w:rFonts w:ascii="David" w:hAnsi="David" w:cs="David"/>
              <w:rtl/>
            </w:rPr>
          </w:rPrChange>
        </w:rPr>
        <w:t>שכל</w:t>
      </w:r>
      <w:r w:rsidRPr="00A90D62">
        <w:rPr>
          <w:rStyle w:val="Q"/>
          <w:rFonts w:ascii="David" w:eastAsia="David" w:hAnsi="David" w:cs="David"/>
          <w:sz w:val="28"/>
          <w:szCs w:val="28"/>
          <w:rtl/>
          <w:rPrChange w:id="103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1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03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19" w:author="אברהם" w:date="2012-11-23T10:23:00Z">
            <w:rPr>
              <w:rStyle w:val="Q"/>
              <w:rFonts w:ascii="David" w:hAnsi="David" w:cs="David"/>
              <w:rtl/>
            </w:rPr>
          </w:rPrChange>
        </w:rPr>
        <w:t>נותנת</w:t>
      </w:r>
      <w:r w:rsidRPr="00A90D62">
        <w:rPr>
          <w:rStyle w:val="Q"/>
          <w:rFonts w:ascii="David" w:eastAsia="David" w:hAnsi="David" w:cs="David"/>
          <w:sz w:val="28"/>
          <w:szCs w:val="28"/>
          <w:rtl/>
          <w:rPrChange w:id="103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21" w:author="אברהם" w:date="2012-11-23T10:23:00Z">
            <w:rPr>
              <w:rStyle w:val="Q"/>
              <w:rFonts w:ascii="David" w:hAnsi="David" w:cs="David"/>
              <w:rtl/>
            </w:rPr>
          </w:rPrChange>
        </w:rPr>
        <w:t>לבעליה</w:t>
      </w:r>
      <w:r w:rsidRPr="00A90D62">
        <w:rPr>
          <w:rStyle w:val="Q"/>
          <w:rFonts w:ascii="David" w:eastAsia="David" w:hAnsi="David" w:cs="David"/>
          <w:sz w:val="28"/>
          <w:szCs w:val="28"/>
          <w:rtl/>
          <w:rPrChange w:id="103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23" w:author="אברהם" w:date="2012-11-23T10:23:00Z">
            <w:rPr>
              <w:rStyle w:val="Q"/>
              <w:rFonts w:ascii="David" w:hAnsi="David" w:cs="David"/>
              <w:rtl/>
            </w:rPr>
          </w:rPrChange>
        </w:rPr>
        <w:t>הכנסה</w:t>
      </w:r>
      <w:r w:rsidRPr="00A90D62">
        <w:rPr>
          <w:rStyle w:val="Q"/>
          <w:rFonts w:ascii="David" w:eastAsia="David" w:hAnsi="David" w:cs="David"/>
          <w:sz w:val="28"/>
          <w:szCs w:val="28"/>
          <w:rtl/>
          <w:rPrChange w:id="103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25" w:author="אברהם" w:date="2012-11-23T10:23:00Z">
            <w:rPr>
              <w:rStyle w:val="Q"/>
              <w:rFonts w:ascii="David" w:hAnsi="David" w:cs="David"/>
              <w:rtl/>
            </w:rPr>
          </w:rPrChange>
        </w:rPr>
        <w:t>קבועה</w:t>
      </w:r>
      <w:r w:rsidRPr="00A90D62">
        <w:rPr>
          <w:rStyle w:val="Q"/>
          <w:rFonts w:ascii="David" w:eastAsia="David" w:hAnsi="David" w:cs="David"/>
          <w:sz w:val="28"/>
          <w:szCs w:val="28"/>
          <w:rtl/>
          <w:rPrChange w:id="103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27" w:author="אברהם" w:date="2012-11-23T10:23:00Z">
            <w:rPr>
              <w:rStyle w:val="Q"/>
              <w:rFonts w:ascii="David" w:hAnsi="David" w:cs="David"/>
              <w:rtl/>
            </w:rPr>
          </w:rPrChange>
        </w:rPr>
        <w:t>בכל</w:t>
      </w:r>
      <w:r w:rsidRPr="00A90D62">
        <w:rPr>
          <w:rStyle w:val="Q"/>
          <w:rFonts w:ascii="David" w:eastAsia="David" w:hAnsi="David" w:cs="David"/>
          <w:sz w:val="28"/>
          <w:szCs w:val="28"/>
          <w:rtl/>
          <w:rPrChange w:id="103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29" w:author="אברהם" w:date="2012-11-23T10:23:00Z">
            <w:rPr>
              <w:rStyle w:val="Q"/>
              <w:rFonts w:ascii="David" w:hAnsi="David" w:cs="David"/>
              <w:rtl/>
            </w:rPr>
          </w:rPrChange>
        </w:rPr>
        <w:t>תקופה.</w:t>
      </w:r>
    </w:p>
    <w:p w:rsidR="009C2B09" w:rsidRPr="00A90D62" w:rsidRDefault="009C2B09" w:rsidP="00685392">
      <w:pPr>
        <w:pStyle w:val="a1"/>
        <w:numPr>
          <w:ilvl w:val="0"/>
          <w:numId w:val="13"/>
        </w:numPr>
        <w:bidi/>
        <w:rPr>
          <w:rStyle w:val="Q"/>
          <w:rFonts w:ascii="David" w:hAnsi="David" w:cs="David"/>
          <w:b/>
          <w:bCs/>
          <w:sz w:val="28"/>
          <w:szCs w:val="28"/>
          <w:rtl/>
          <w:rPrChange w:id="10330" w:author="אברהם" w:date="2012-11-23T10:23:00Z">
            <w:rPr>
              <w:rStyle w:val="Q"/>
              <w:rFonts w:ascii="David" w:hAnsi="David" w:cs="David"/>
              <w:b/>
              <w:bCs/>
              <w:rtl/>
            </w:rPr>
          </w:rPrChange>
        </w:rPr>
      </w:pPr>
      <w:r w:rsidRPr="00A90D62">
        <w:rPr>
          <w:rStyle w:val="Q"/>
          <w:rFonts w:ascii="David" w:hAnsi="David" w:cs="David"/>
          <w:b/>
          <w:bCs/>
          <w:sz w:val="28"/>
          <w:szCs w:val="28"/>
          <w:rtl/>
          <w:rPrChange w:id="10331" w:author="אברהם" w:date="2012-11-23T10:23:00Z">
            <w:rPr>
              <w:rStyle w:val="Q"/>
              <w:rFonts w:ascii="David" w:hAnsi="David" w:cs="David"/>
              <w:b/>
              <w:bCs/>
              <w:rtl/>
            </w:rPr>
          </w:rPrChange>
        </w:rPr>
        <w:t>השכרה</w:t>
      </w:r>
      <w:r w:rsidRPr="00A90D62">
        <w:rPr>
          <w:rStyle w:val="Q"/>
          <w:rFonts w:ascii="David" w:hAnsi="David" w:cs="David"/>
          <w:sz w:val="28"/>
          <w:szCs w:val="28"/>
          <w:rtl/>
          <w:rPrChange w:id="10332" w:author="אברהם" w:date="2012-11-23T10:23:00Z">
            <w:rPr>
              <w:rStyle w:val="Q"/>
              <w:rFonts w:ascii="David" w:hAnsi="David" w:cs="David"/>
              <w:rtl/>
            </w:rPr>
          </w:rPrChange>
        </w:rPr>
        <w:t>: אנו</w:t>
      </w:r>
      <w:r w:rsidRPr="00A90D62">
        <w:rPr>
          <w:rStyle w:val="Q"/>
          <w:rFonts w:ascii="David" w:eastAsia="David" w:hAnsi="David" w:cs="David"/>
          <w:sz w:val="28"/>
          <w:szCs w:val="28"/>
          <w:rtl/>
          <w:rPrChange w:id="103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34" w:author="אברהם" w:date="2012-11-23T10:23:00Z">
            <w:rPr>
              <w:rStyle w:val="Q"/>
              <w:rFonts w:ascii="David" w:hAnsi="David" w:cs="David"/>
              <w:rtl/>
            </w:rPr>
          </w:rPrChange>
        </w:rPr>
        <w:t>מניחים</w:t>
      </w:r>
      <w:r w:rsidRPr="00A90D62">
        <w:rPr>
          <w:rStyle w:val="Q"/>
          <w:rFonts w:ascii="David" w:eastAsia="David" w:hAnsi="David" w:cs="David"/>
          <w:sz w:val="28"/>
          <w:szCs w:val="28"/>
          <w:rtl/>
          <w:rPrChange w:id="103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36" w:author="אברהם" w:date="2012-11-23T10:23:00Z">
            <w:rPr>
              <w:rStyle w:val="Q"/>
              <w:rFonts w:ascii="David" w:hAnsi="David" w:cs="David"/>
              <w:rtl/>
            </w:rPr>
          </w:rPrChange>
        </w:rPr>
        <w:t>שכל</w:t>
      </w:r>
      <w:r w:rsidRPr="00A90D62">
        <w:rPr>
          <w:rStyle w:val="Q"/>
          <w:rFonts w:ascii="David" w:eastAsia="David" w:hAnsi="David" w:cs="David"/>
          <w:sz w:val="28"/>
          <w:szCs w:val="28"/>
          <w:rtl/>
          <w:rPrChange w:id="103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38"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03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40" w:author="אברהם" w:date="2012-11-23T10:23:00Z">
            <w:rPr>
              <w:rStyle w:val="Q"/>
              <w:rFonts w:ascii="David" w:hAnsi="David" w:cs="David"/>
              <w:rtl/>
            </w:rPr>
          </w:rPrChange>
        </w:rPr>
        <w:t>נותנת</w:t>
      </w:r>
      <w:r w:rsidRPr="00A90D62">
        <w:rPr>
          <w:rStyle w:val="Q"/>
          <w:rFonts w:ascii="David" w:eastAsia="David" w:hAnsi="David" w:cs="David"/>
          <w:sz w:val="28"/>
          <w:szCs w:val="28"/>
          <w:rtl/>
          <w:rPrChange w:id="103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42" w:author="אברהם" w:date="2012-11-23T10:23:00Z">
            <w:rPr>
              <w:rStyle w:val="Q"/>
              <w:rFonts w:ascii="David" w:hAnsi="David" w:cs="David"/>
              <w:rtl/>
            </w:rPr>
          </w:rPrChange>
        </w:rPr>
        <w:t>לבעליה, בנוסף</w:t>
      </w:r>
      <w:r w:rsidRPr="00A90D62">
        <w:rPr>
          <w:rStyle w:val="Q"/>
          <w:rFonts w:ascii="David" w:eastAsia="David" w:hAnsi="David" w:cs="David"/>
          <w:sz w:val="28"/>
          <w:szCs w:val="28"/>
          <w:rtl/>
          <w:rPrChange w:id="103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44" w:author="אברהם" w:date="2012-11-23T10:23:00Z">
            <w:rPr>
              <w:rStyle w:val="Q"/>
              <w:rFonts w:ascii="David" w:hAnsi="David" w:cs="David"/>
              <w:rtl/>
            </w:rPr>
          </w:rPrChange>
        </w:rPr>
        <w:t>להכנסה</w:t>
      </w:r>
      <w:r w:rsidRPr="00A90D62">
        <w:rPr>
          <w:rStyle w:val="Q"/>
          <w:rFonts w:ascii="David" w:eastAsia="David" w:hAnsi="David" w:cs="David"/>
          <w:sz w:val="28"/>
          <w:szCs w:val="28"/>
          <w:rtl/>
          <w:rPrChange w:id="103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46" w:author="אברהם" w:date="2012-11-23T10:23:00Z">
            <w:rPr>
              <w:rStyle w:val="Q"/>
              <w:rFonts w:ascii="David" w:hAnsi="David" w:cs="David"/>
              <w:rtl/>
            </w:rPr>
          </w:rPrChange>
        </w:rPr>
        <w:t>מחקלאות, עוד</w:t>
      </w:r>
      <w:r w:rsidRPr="00A90D62">
        <w:rPr>
          <w:rStyle w:val="Q"/>
          <w:rFonts w:ascii="David" w:eastAsia="David" w:hAnsi="David" w:cs="David"/>
          <w:sz w:val="28"/>
          <w:szCs w:val="28"/>
          <w:rtl/>
          <w:rPrChange w:id="103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48" w:author="אברהם" w:date="2012-11-23T10:23:00Z">
            <w:rPr>
              <w:rStyle w:val="Q"/>
              <w:rFonts w:ascii="David" w:hAnsi="David" w:cs="David"/>
              <w:rtl/>
            </w:rPr>
          </w:rPrChange>
        </w:rPr>
        <w:t>הכנסה</w:t>
      </w:r>
      <w:r w:rsidRPr="00A90D62">
        <w:rPr>
          <w:rStyle w:val="Q"/>
          <w:rFonts w:ascii="David" w:eastAsia="David" w:hAnsi="David" w:cs="David"/>
          <w:sz w:val="28"/>
          <w:szCs w:val="28"/>
          <w:rtl/>
          <w:rPrChange w:id="103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50" w:author="אברהם" w:date="2012-11-23T10:23:00Z">
            <w:rPr>
              <w:rStyle w:val="Q"/>
              <w:rFonts w:ascii="David" w:hAnsi="David" w:cs="David"/>
              <w:rtl/>
            </w:rPr>
          </w:rPrChange>
        </w:rPr>
        <w:t>התלויה</w:t>
      </w:r>
      <w:r w:rsidRPr="00A90D62">
        <w:rPr>
          <w:rStyle w:val="Q"/>
          <w:rFonts w:ascii="David" w:eastAsia="David" w:hAnsi="David" w:cs="David"/>
          <w:sz w:val="28"/>
          <w:szCs w:val="28"/>
          <w:rtl/>
          <w:rPrChange w:id="103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52" w:author="אברהם" w:date="2012-11-23T10:23:00Z">
            <w:rPr>
              <w:rStyle w:val="Q"/>
              <w:rFonts w:ascii="David" w:hAnsi="David" w:cs="David"/>
              <w:rtl/>
            </w:rPr>
          </w:rPrChange>
        </w:rPr>
        <w:t>במיקום</w:t>
      </w:r>
      <w:r w:rsidRPr="00A90D62">
        <w:rPr>
          <w:rStyle w:val="Q"/>
          <w:rFonts w:ascii="David" w:eastAsia="David" w:hAnsi="David" w:cs="David"/>
          <w:sz w:val="28"/>
          <w:szCs w:val="28"/>
          <w:rtl/>
          <w:rPrChange w:id="103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54" w:author="אברהם" w:date="2012-11-23T10:23:00Z">
            <w:rPr>
              <w:rStyle w:val="Q"/>
              <w:rFonts w:ascii="David" w:hAnsi="David" w:cs="David"/>
              <w:rtl/>
            </w:rPr>
          </w:rPrChange>
        </w:rPr>
        <w:t>שלה</w:t>
      </w:r>
      <w:r w:rsidRPr="00A90D62">
        <w:rPr>
          <w:rStyle w:val="Q"/>
          <w:rFonts w:ascii="David" w:eastAsia="David" w:hAnsi="David" w:cs="David"/>
          <w:sz w:val="28"/>
          <w:szCs w:val="28"/>
          <w:rtl/>
          <w:rPrChange w:id="103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56" w:author="אברהם" w:date="2012-11-23T10:23:00Z">
            <w:rPr>
              <w:rStyle w:val="Q"/>
              <w:rFonts w:ascii="David" w:hAnsi="David" w:cs="David"/>
              <w:rtl/>
            </w:rPr>
          </w:rPrChange>
        </w:rPr>
        <w:t>- נחלות</w:t>
      </w:r>
      <w:r w:rsidRPr="00A90D62">
        <w:rPr>
          <w:rStyle w:val="Q"/>
          <w:rFonts w:ascii="David" w:eastAsia="David" w:hAnsi="David" w:cs="David"/>
          <w:sz w:val="28"/>
          <w:szCs w:val="28"/>
          <w:rtl/>
          <w:rPrChange w:id="103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58" w:author="אברהם" w:date="2012-11-23T10:23:00Z">
            <w:rPr>
              <w:rStyle w:val="Q"/>
              <w:rFonts w:ascii="David" w:hAnsi="David" w:cs="David"/>
              <w:rtl/>
            </w:rPr>
          </w:rPrChange>
        </w:rPr>
        <w:t>במרכז</w:t>
      </w:r>
      <w:r w:rsidRPr="00A90D62">
        <w:rPr>
          <w:rStyle w:val="Q"/>
          <w:rFonts w:ascii="David" w:eastAsia="David" w:hAnsi="David" w:cs="David"/>
          <w:sz w:val="28"/>
          <w:szCs w:val="28"/>
          <w:rtl/>
          <w:rPrChange w:id="103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60" w:author="אברהם" w:date="2012-11-23T10:23:00Z">
            <w:rPr>
              <w:rStyle w:val="Q"/>
              <w:rFonts w:ascii="David" w:hAnsi="David" w:cs="David"/>
              <w:rtl/>
            </w:rPr>
          </w:rPrChange>
        </w:rPr>
        <w:t>המפה</w:t>
      </w:r>
      <w:r w:rsidRPr="00A90D62">
        <w:rPr>
          <w:rStyle w:val="Q"/>
          <w:rFonts w:ascii="David" w:eastAsia="David" w:hAnsi="David" w:cs="David"/>
          <w:sz w:val="28"/>
          <w:szCs w:val="28"/>
          <w:rtl/>
          <w:rPrChange w:id="103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62" w:author="אברהם" w:date="2012-11-23T10:23:00Z">
            <w:rPr>
              <w:rStyle w:val="Q"/>
              <w:rFonts w:ascii="David" w:hAnsi="David" w:cs="David"/>
              <w:rtl/>
            </w:rPr>
          </w:rPrChange>
        </w:rPr>
        <w:t>נותנות</w:t>
      </w:r>
      <w:r w:rsidRPr="00A90D62">
        <w:rPr>
          <w:rStyle w:val="Q"/>
          <w:rFonts w:ascii="David" w:eastAsia="David" w:hAnsi="David" w:cs="David"/>
          <w:sz w:val="28"/>
          <w:szCs w:val="28"/>
          <w:rtl/>
          <w:rPrChange w:id="103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64" w:author="אברהם" w:date="2012-11-23T10:23:00Z">
            <w:rPr>
              <w:rStyle w:val="Q"/>
              <w:rFonts w:ascii="David" w:hAnsi="David" w:cs="David"/>
              <w:rtl/>
            </w:rPr>
          </w:rPrChange>
        </w:rPr>
        <w:t>הכנסה</w:t>
      </w:r>
      <w:r w:rsidRPr="00A90D62">
        <w:rPr>
          <w:rStyle w:val="Q"/>
          <w:rFonts w:ascii="David" w:eastAsia="David" w:hAnsi="David" w:cs="David"/>
          <w:sz w:val="28"/>
          <w:szCs w:val="28"/>
          <w:rtl/>
          <w:rPrChange w:id="103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66" w:author="אברהם" w:date="2012-11-23T10:23:00Z">
            <w:rPr>
              <w:rStyle w:val="Q"/>
              <w:rFonts w:ascii="David" w:hAnsi="David" w:cs="David"/>
              <w:rtl/>
            </w:rPr>
          </w:rPrChange>
        </w:rPr>
        <w:t>גבוהה</w:t>
      </w:r>
      <w:r w:rsidRPr="00A90D62">
        <w:rPr>
          <w:rStyle w:val="Q"/>
          <w:rFonts w:ascii="David" w:eastAsia="David" w:hAnsi="David" w:cs="David"/>
          <w:sz w:val="28"/>
          <w:szCs w:val="28"/>
          <w:rtl/>
          <w:rPrChange w:id="103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68"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103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70" w:author="אברהם" w:date="2012-11-23T10:23:00Z">
            <w:rPr>
              <w:rStyle w:val="Q"/>
              <w:rFonts w:ascii="David" w:hAnsi="David" w:cs="David"/>
              <w:rtl/>
            </w:rPr>
          </w:rPrChange>
        </w:rPr>
        <w:t>מהכנסות</w:t>
      </w:r>
      <w:r w:rsidRPr="00A90D62">
        <w:rPr>
          <w:rStyle w:val="Q"/>
          <w:rFonts w:ascii="David" w:eastAsia="David" w:hAnsi="David" w:cs="David"/>
          <w:sz w:val="28"/>
          <w:szCs w:val="28"/>
          <w:rtl/>
          <w:rPrChange w:id="103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72" w:author="אברהם" w:date="2012-11-23T10:23:00Z">
            <w:rPr>
              <w:rStyle w:val="Q"/>
              <w:rFonts w:ascii="David" w:hAnsi="David" w:cs="David"/>
              <w:rtl/>
            </w:rPr>
          </w:rPrChange>
        </w:rPr>
        <w:t>בצדדי</w:t>
      </w:r>
      <w:r w:rsidRPr="00A90D62">
        <w:rPr>
          <w:rStyle w:val="Q"/>
          <w:rFonts w:ascii="David" w:eastAsia="David" w:hAnsi="David" w:cs="David"/>
          <w:sz w:val="28"/>
          <w:szCs w:val="28"/>
          <w:rtl/>
          <w:rPrChange w:id="103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74" w:author="אברהם" w:date="2012-11-23T10:23:00Z">
            <w:rPr>
              <w:rStyle w:val="Q"/>
              <w:rFonts w:ascii="David" w:hAnsi="David" w:cs="David"/>
              <w:rtl/>
            </w:rPr>
          </w:rPrChange>
        </w:rPr>
        <w:t>המפה</w:t>
      </w:r>
      <w:r w:rsidRPr="00A90D62">
        <w:rPr>
          <w:rStyle w:val="Q"/>
          <w:rFonts w:ascii="David" w:eastAsia="David" w:hAnsi="David" w:cs="David"/>
          <w:sz w:val="28"/>
          <w:szCs w:val="28"/>
          <w:rtl/>
          <w:rPrChange w:id="103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76" w:author="אברהם" w:date="2012-11-23T10:23:00Z">
            <w:rPr>
              <w:rStyle w:val="Q"/>
              <w:rFonts w:ascii="David" w:hAnsi="David" w:cs="David"/>
              <w:rtl/>
            </w:rPr>
          </w:rPrChange>
        </w:rPr>
        <w:t>("פריפריה"). בסעיף</w:t>
      </w:r>
      <w:r w:rsidRPr="00A90D62">
        <w:rPr>
          <w:rStyle w:val="Q"/>
          <w:rFonts w:ascii="David" w:eastAsia="David" w:hAnsi="David" w:cs="David"/>
          <w:sz w:val="28"/>
          <w:szCs w:val="28"/>
          <w:rtl/>
          <w:rPrChange w:id="103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78" w:author="אברהם" w:date="2012-11-23T10:23:00Z">
            <w:rPr>
              <w:rStyle w:val="Q"/>
              <w:rFonts w:ascii="David" w:hAnsi="David" w:cs="David"/>
              <w:rtl/>
            </w:rPr>
          </w:rPrChange>
        </w:rPr>
        <w:t>זה</w:t>
      </w:r>
      <w:r w:rsidRPr="00A90D62">
        <w:rPr>
          <w:rStyle w:val="Q"/>
          <w:rFonts w:ascii="David" w:eastAsia="David" w:hAnsi="David" w:cs="David"/>
          <w:sz w:val="28"/>
          <w:szCs w:val="28"/>
          <w:rtl/>
          <w:rPrChange w:id="103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80"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103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82" w:author="אברהם" w:date="2012-11-23T10:23:00Z">
            <w:rPr>
              <w:rStyle w:val="Q"/>
              <w:rFonts w:ascii="David" w:hAnsi="David" w:cs="David"/>
              <w:rtl/>
            </w:rPr>
          </w:rPrChange>
        </w:rPr>
        <w:t>להכליל</w:t>
      </w:r>
      <w:r w:rsidRPr="00A90D62">
        <w:rPr>
          <w:rStyle w:val="Q"/>
          <w:rFonts w:ascii="David" w:eastAsia="David" w:hAnsi="David" w:cs="David"/>
          <w:sz w:val="28"/>
          <w:szCs w:val="28"/>
          <w:rtl/>
          <w:rPrChange w:id="103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84" w:author="אברהם" w:date="2012-11-23T10:23:00Z">
            <w:rPr>
              <w:rStyle w:val="Q"/>
              <w:rFonts w:ascii="David" w:hAnsi="David" w:cs="David"/>
              <w:rtl/>
            </w:rPr>
          </w:rPrChange>
        </w:rPr>
        <w:t>גם</w:t>
      </w:r>
      <w:r w:rsidRPr="00A90D62">
        <w:rPr>
          <w:rStyle w:val="Q"/>
          <w:rFonts w:ascii="David" w:eastAsia="David" w:hAnsi="David" w:cs="David"/>
          <w:sz w:val="28"/>
          <w:szCs w:val="28"/>
          <w:rtl/>
          <w:rPrChange w:id="103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86" w:author="אברהם" w:date="2012-11-23T10:23:00Z">
            <w:rPr>
              <w:rStyle w:val="Q"/>
              <w:rFonts w:ascii="David" w:hAnsi="David" w:cs="David"/>
              <w:rtl/>
            </w:rPr>
          </w:rPrChange>
        </w:rPr>
        <w:t>את</w:t>
      </w:r>
      <w:r w:rsidRPr="00A90D62">
        <w:rPr>
          <w:rStyle w:val="Q"/>
          <w:rFonts w:ascii="David" w:eastAsia="David" w:hAnsi="David" w:cs="David"/>
          <w:sz w:val="28"/>
          <w:szCs w:val="28"/>
          <w:rtl/>
          <w:rPrChange w:id="103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88" w:author="אברהם" w:date="2012-11-23T10:23:00Z">
            <w:rPr>
              <w:rStyle w:val="Q"/>
              <w:rFonts w:ascii="David" w:hAnsi="David" w:cs="David"/>
              <w:rtl/>
            </w:rPr>
          </w:rPrChange>
        </w:rPr>
        <w:t>פערי</w:t>
      </w:r>
      <w:r w:rsidRPr="00A90D62">
        <w:rPr>
          <w:rStyle w:val="Q"/>
          <w:rFonts w:ascii="David" w:eastAsia="David" w:hAnsi="David" w:cs="David"/>
          <w:sz w:val="28"/>
          <w:szCs w:val="28"/>
          <w:rtl/>
          <w:rPrChange w:id="103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90" w:author="אברהם" w:date="2012-11-23T10:23:00Z">
            <w:rPr>
              <w:rStyle w:val="Q"/>
              <w:rFonts w:ascii="David" w:hAnsi="David" w:cs="David"/>
              <w:rtl/>
            </w:rPr>
          </w:rPrChange>
        </w:rPr>
        <w:t>השכר</w:t>
      </w:r>
      <w:r w:rsidRPr="00A90D62">
        <w:rPr>
          <w:rStyle w:val="Q"/>
          <w:rFonts w:ascii="David" w:eastAsia="David" w:hAnsi="David" w:cs="David"/>
          <w:sz w:val="28"/>
          <w:szCs w:val="28"/>
          <w:rtl/>
          <w:rPrChange w:id="103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92" w:author="אברהם" w:date="2012-11-23T10:23:00Z">
            <w:rPr>
              <w:rStyle w:val="Q"/>
              <w:rFonts w:ascii="David" w:hAnsi="David" w:cs="David"/>
              <w:rtl/>
            </w:rPr>
          </w:rPrChange>
        </w:rPr>
        <w:t>בין</w:t>
      </w:r>
      <w:r w:rsidRPr="00A90D62">
        <w:rPr>
          <w:rStyle w:val="Q"/>
          <w:rFonts w:ascii="David" w:eastAsia="David" w:hAnsi="David" w:cs="David"/>
          <w:sz w:val="28"/>
          <w:szCs w:val="28"/>
          <w:rtl/>
          <w:rPrChange w:id="103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94" w:author="אברהם" w:date="2012-11-23T10:23:00Z">
            <w:rPr>
              <w:rStyle w:val="Q"/>
              <w:rFonts w:ascii="David" w:hAnsi="David" w:cs="David"/>
              <w:rtl/>
            </w:rPr>
          </w:rPrChange>
        </w:rPr>
        <w:t>שכירים</w:t>
      </w:r>
      <w:r w:rsidRPr="00A90D62">
        <w:rPr>
          <w:rStyle w:val="Q"/>
          <w:rFonts w:ascii="David" w:eastAsia="David" w:hAnsi="David" w:cs="David"/>
          <w:sz w:val="28"/>
          <w:szCs w:val="28"/>
          <w:rtl/>
          <w:rPrChange w:id="103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96" w:author="אברהם" w:date="2012-11-23T10:23:00Z">
            <w:rPr>
              <w:rStyle w:val="Q"/>
              <w:rFonts w:ascii="David" w:hAnsi="David" w:cs="David"/>
              <w:rtl/>
            </w:rPr>
          </w:rPrChange>
        </w:rPr>
        <w:t>במרכז</w:t>
      </w:r>
      <w:r w:rsidRPr="00A90D62">
        <w:rPr>
          <w:rStyle w:val="Q"/>
          <w:rFonts w:ascii="David" w:eastAsia="David" w:hAnsi="David" w:cs="David"/>
          <w:sz w:val="28"/>
          <w:szCs w:val="28"/>
          <w:rtl/>
          <w:rPrChange w:id="103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398" w:author="אברהם" w:date="2012-11-23T10:23:00Z">
            <w:rPr>
              <w:rStyle w:val="Q"/>
              <w:rFonts w:ascii="David" w:hAnsi="David" w:cs="David"/>
              <w:rtl/>
            </w:rPr>
          </w:rPrChange>
        </w:rPr>
        <w:t>לשכירים</w:t>
      </w:r>
      <w:r w:rsidRPr="00A90D62">
        <w:rPr>
          <w:rStyle w:val="Q"/>
          <w:rFonts w:ascii="David" w:eastAsia="David" w:hAnsi="David" w:cs="David"/>
          <w:sz w:val="28"/>
          <w:szCs w:val="28"/>
          <w:rtl/>
          <w:rPrChange w:id="103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00" w:author="אברהם" w:date="2012-11-23T10:23:00Z">
            <w:rPr>
              <w:rStyle w:val="Q"/>
              <w:rFonts w:ascii="David" w:hAnsi="David" w:cs="David"/>
              <w:rtl/>
            </w:rPr>
          </w:rPrChange>
        </w:rPr>
        <w:t>בפריפריה.</w:t>
      </w:r>
    </w:p>
    <w:p w:rsidR="009C2B09" w:rsidRPr="00A90D62" w:rsidRDefault="009C2B09" w:rsidP="00685392">
      <w:pPr>
        <w:pStyle w:val="a1"/>
        <w:numPr>
          <w:ilvl w:val="0"/>
          <w:numId w:val="13"/>
        </w:numPr>
        <w:bidi/>
        <w:rPr>
          <w:rStyle w:val="Q"/>
          <w:rFonts w:ascii="David" w:hAnsi="David" w:cs="David"/>
          <w:sz w:val="28"/>
          <w:szCs w:val="28"/>
          <w:rtl/>
          <w:rPrChange w:id="10401" w:author="אברהם" w:date="2012-11-23T10:23:00Z">
            <w:rPr>
              <w:rStyle w:val="Q"/>
              <w:rFonts w:ascii="David" w:hAnsi="David" w:cs="David"/>
              <w:rtl/>
            </w:rPr>
          </w:rPrChange>
        </w:rPr>
      </w:pPr>
      <w:r w:rsidRPr="00A90D62">
        <w:rPr>
          <w:rStyle w:val="Q"/>
          <w:rFonts w:ascii="David" w:hAnsi="David" w:cs="David"/>
          <w:b/>
          <w:bCs/>
          <w:sz w:val="28"/>
          <w:szCs w:val="28"/>
          <w:rtl/>
          <w:rPrChange w:id="10402" w:author="אברהם" w:date="2012-11-23T10:23:00Z">
            <w:rPr>
              <w:rStyle w:val="Q"/>
              <w:rFonts w:ascii="David" w:hAnsi="David" w:cs="David"/>
              <w:b/>
              <w:bCs/>
              <w:rtl/>
            </w:rPr>
          </w:rPrChange>
        </w:rPr>
        <w:t>רווחה</w:t>
      </w:r>
      <w:r w:rsidRPr="00A90D62">
        <w:rPr>
          <w:rStyle w:val="Q"/>
          <w:rFonts w:ascii="David" w:hAnsi="David" w:cs="David"/>
          <w:sz w:val="28"/>
          <w:szCs w:val="28"/>
          <w:rtl/>
          <w:rPrChange w:id="10403" w:author="אברהם" w:date="2012-11-23T10:23:00Z">
            <w:rPr>
              <w:rStyle w:val="Q"/>
              <w:rFonts w:ascii="David" w:hAnsi="David" w:cs="David"/>
              <w:rtl/>
            </w:rPr>
          </w:rPrChange>
        </w:rPr>
        <w:t>: הממשלה</w:t>
      </w:r>
      <w:r w:rsidRPr="00A90D62">
        <w:rPr>
          <w:rStyle w:val="Q"/>
          <w:rFonts w:ascii="David" w:eastAsia="David" w:hAnsi="David" w:cs="David"/>
          <w:sz w:val="28"/>
          <w:szCs w:val="28"/>
          <w:rtl/>
          <w:rPrChange w:id="104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05" w:author="אברהם" w:date="2012-11-23T10:23:00Z">
            <w:rPr>
              <w:rStyle w:val="Q"/>
              <w:rFonts w:ascii="David" w:hAnsi="David" w:cs="David"/>
              <w:rtl/>
            </w:rPr>
          </w:rPrChange>
        </w:rPr>
        <w:t>עשויה</w:t>
      </w:r>
      <w:r w:rsidRPr="00A90D62">
        <w:rPr>
          <w:rStyle w:val="Q"/>
          <w:rFonts w:ascii="David" w:eastAsia="David" w:hAnsi="David" w:cs="David"/>
          <w:sz w:val="28"/>
          <w:szCs w:val="28"/>
          <w:rtl/>
          <w:rPrChange w:id="104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07" w:author="אברהם" w:date="2012-11-23T10:23:00Z">
            <w:rPr>
              <w:rStyle w:val="Q"/>
              <w:rFonts w:ascii="David" w:hAnsi="David" w:cs="David"/>
              <w:rtl/>
            </w:rPr>
          </w:rPrChange>
        </w:rPr>
        <w:t>להחליט</w:t>
      </w:r>
      <w:r w:rsidRPr="00A90D62">
        <w:rPr>
          <w:rStyle w:val="Q"/>
          <w:rFonts w:ascii="David" w:eastAsia="David" w:hAnsi="David" w:cs="David"/>
          <w:sz w:val="28"/>
          <w:szCs w:val="28"/>
          <w:rtl/>
          <w:rPrChange w:id="104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09" w:author="אברהם" w:date="2012-11-23T10:23:00Z">
            <w:rPr>
              <w:rStyle w:val="Q"/>
              <w:rFonts w:ascii="David" w:hAnsi="David" w:cs="David"/>
              <w:rtl/>
            </w:rPr>
          </w:rPrChange>
        </w:rPr>
        <w:t>לתת</w:t>
      </w:r>
      <w:r w:rsidRPr="00A90D62">
        <w:rPr>
          <w:rStyle w:val="Q"/>
          <w:rFonts w:ascii="David" w:eastAsia="David" w:hAnsi="David" w:cs="David"/>
          <w:sz w:val="28"/>
          <w:szCs w:val="28"/>
          <w:rtl/>
          <w:rPrChange w:id="104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11" w:author="אברהם" w:date="2012-11-23T10:23:00Z">
            <w:rPr>
              <w:rStyle w:val="Q"/>
              <w:rFonts w:ascii="David" w:hAnsi="David" w:cs="David"/>
              <w:rtl/>
            </w:rPr>
          </w:rPrChange>
        </w:rPr>
        <w:t>קצבה</w:t>
      </w:r>
      <w:r w:rsidRPr="00A90D62">
        <w:rPr>
          <w:rStyle w:val="Q"/>
          <w:rFonts w:ascii="David" w:eastAsia="David" w:hAnsi="David" w:cs="David"/>
          <w:sz w:val="28"/>
          <w:szCs w:val="28"/>
          <w:rtl/>
          <w:rPrChange w:id="104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13" w:author="אברהם" w:date="2012-11-23T10:23:00Z">
            <w:rPr>
              <w:rStyle w:val="Q"/>
              <w:rFonts w:ascii="David" w:hAnsi="David" w:cs="David"/>
              <w:rtl/>
            </w:rPr>
          </w:rPrChange>
        </w:rPr>
        <w:t>קבועה</w:t>
      </w:r>
      <w:r w:rsidRPr="00A90D62">
        <w:rPr>
          <w:rStyle w:val="Q"/>
          <w:rFonts w:ascii="David" w:eastAsia="David" w:hAnsi="David" w:cs="David"/>
          <w:sz w:val="28"/>
          <w:szCs w:val="28"/>
          <w:rtl/>
          <w:rPrChange w:id="104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15" w:author="אברהם" w:date="2012-11-23T10:23:00Z">
            <w:rPr>
              <w:rStyle w:val="Q"/>
              <w:rFonts w:ascii="David" w:hAnsi="David" w:cs="David"/>
              <w:rtl/>
            </w:rPr>
          </w:rPrChange>
        </w:rPr>
        <w:t>לכל</w:t>
      </w:r>
      <w:r w:rsidRPr="00A90D62">
        <w:rPr>
          <w:rStyle w:val="Q"/>
          <w:rFonts w:ascii="David" w:eastAsia="David" w:hAnsi="David" w:cs="David"/>
          <w:sz w:val="28"/>
          <w:szCs w:val="28"/>
          <w:rtl/>
          <w:rPrChange w:id="104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17" w:author="אברהם" w:date="2012-11-23T10:23:00Z">
            <w:rPr>
              <w:rStyle w:val="Q"/>
              <w:rFonts w:ascii="David" w:hAnsi="David" w:cs="David"/>
              <w:rtl/>
            </w:rPr>
          </w:rPrChange>
        </w:rPr>
        <w:t>אזרח, על-מנת</w:t>
      </w:r>
      <w:r w:rsidRPr="00A90D62">
        <w:rPr>
          <w:rStyle w:val="Q"/>
          <w:rFonts w:ascii="David" w:eastAsia="David" w:hAnsi="David" w:cs="David"/>
          <w:sz w:val="28"/>
          <w:szCs w:val="28"/>
          <w:rtl/>
          <w:rPrChange w:id="104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19" w:author="אברהם" w:date="2012-11-23T10:23:00Z">
            <w:rPr>
              <w:rStyle w:val="Q"/>
              <w:rFonts w:ascii="David" w:hAnsi="David" w:cs="David"/>
              <w:rtl/>
            </w:rPr>
          </w:rPrChange>
        </w:rPr>
        <w:t>לצמצם</w:t>
      </w:r>
      <w:r w:rsidRPr="00A90D62">
        <w:rPr>
          <w:rStyle w:val="Q"/>
          <w:rFonts w:ascii="David" w:eastAsia="David" w:hAnsi="David" w:cs="David"/>
          <w:sz w:val="28"/>
          <w:szCs w:val="28"/>
          <w:rtl/>
          <w:rPrChange w:id="104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21" w:author="אברהם" w:date="2012-11-23T10:23:00Z">
            <w:rPr>
              <w:rStyle w:val="Q"/>
              <w:rFonts w:ascii="David" w:hAnsi="David" w:cs="David"/>
              <w:rtl/>
            </w:rPr>
          </w:rPrChange>
        </w:rPr>
        <w:t>פערים.</w:t>
      </w:r>
      <w:r w:rsidRPr="00A90D62">
        <w:rPr>
          <w:rStyle w:val="Q"/>
          <w:rFonts w:ascii="David" w:hAnsi="David" w:cs="David"/>
          <w:sz w:val="28"/>
          <w:szCs w:val="28"/>
          <w:vertAlign w:val="superscript"/>
          <w:rtl/>
          <w:rPrChange w:id="10422" w:author="אברהם" w:date="2012-11-23T10:23:00Z">
            <w:rPr>
              <w:rStyle w:val="Q"/>
              <w:rFonts w:ascii="David" w:hAnsi="David" w:cs="David"/>
              <w:vertAlign w:val="superscript"/>
              <w:rtl/>
            </w:rPr>
          </w:rPrChange>
        </w:rPr>
        <w:footnoteReference w:id="27"/>
      </w:r>
    </w:p>
    <w:p w:rsidR="009C2B09" w:rsidRPr="00A90D62" w:rsidRDefault="009C2B09" w:rsidP="009C2B09">
      <w:pPr>
        <w:pStyle w:val="a1"/>
        <w:bidi/>
        <w:rPr>
          <w:rStyle w:val="Q"/>
          <w:rFonts w:ascii="David" w:hAnsi="David" w:cs="David"/>
          <w:sz w:val="28"/>
          <w:szCs w:val="28"/>
          <w:rtl/>
          <w:rPrChange w:id="10427" w:author="אברהם" w:date="2012-11-23T10:23:00Z">
            <w:rPr>
              <w:rStyle w:val="Q"/>
              <w:rFonts w:ascii="David" w:eastAsia="MS Mincho" w:hAnsi="David" w:cs="David"/>
              <w:kern w:val="0"/>
              <w:rtl/>
              <w:lang w:eastAsia="ja-JP"/>
            </w:rPr>
          </w:rPrChange>
        </w:rPr>
      </w:pPr>
      <w:r w:rsidRPr="00A90D62">
        <w:rPr>
          <w:rStyle w:val="Q"/>
          <w:rFonts w:ascii="David" w:hAnsi="David" w:cs="David"/>
          <w:sz w:val="28"/>
          <w:szCs w:val="28"/>
          <w:rtl/>
          <w:rPrChange w:id="10428" w:author="אברהם" w:date="2012-11-23T10:23:00Z">
            <w:rPr>
              <w:rStyle w:val="Q"/>
              <w:rFonts w:ascii="David" w:hAnsi="David" w:cs="David"/>
              <w:rtl/>
            </w:rPr>
          </w:rPrChange>
        </w:rPr>
        <w:t>אנו</w:t>
      </w:r>
      <w:r w:rsidRPr="00A90D62">
        <w:rPr>
          <w:rStyle w:val="Q"/>
          <w:rFonts w:ascii="David" w:eastAsia="David" w:hAnsi="David" w:cs="David"/>
          <w:sz w:val="28"/>
          <w:szCs w:val="28"/>
          <w:rtl/>
          <w:rPrChange w:id="104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30" w:author="אברהם" w:date="2012-11-23T10:23:00Z">
            <w:rPr>
              <w:rStyle w:val="Q"/>
              <w:rFonts w:ascii="David" w:hAnsi="David" w:cs="David"/>
              <w:rtl/>
            </w:rPr>
          </w:rPrChange>
        </w:rPr>
        <w:t>מניחים</w:t>
      </w:r>
      <w:r w:rsidRPr="00A90D62">
        <w:rPr>
          <w:rStyle w:val="Q"/>
          <w:rFonts w:ascii="David" w:eastAsia="David" w:hAnsi="David" w:cs="David"/>
          <w:sz w:val="28"/>
          <w:szCs w:val="28"/>
          <w:rtl/>
          <w:rPrChange w:id="104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32" w:author="אברהם" w:date="2012-11-23T10:23:00Z">
            <w:rPr>
              <w:rStyle w:val="Q"/>
              <w:rFonts w:ascii="David" w:hAnsi="David" w:cs="David"/>
              <w:rtl/>
            </w:rPr>
          </w:rPrChange>
        </w:rPr>
        <w:t>כי</w:t>
      </w:r>
      <w:r w:rsidRPr="00A90D62">
        <w:rPr>
          <w:rStyle w:val="Q"/>
          <w:rFonts w:ascii="David" w:eastAsia="David" w:hAnsi="David" w:cs="David"/>
          <w:sz w:val="28"/>
          <w:szCs w:val="28"/>
          <w:rtl/>
          <w:rPrChange w:id="104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34" w:author="אברהם" w:date="2012-11-23T10:23:00Z">
            <w:rPr>
              <w:rStyle w:val="Q"/>
              <w:rFonts w:ascii="David" w:hAnsi="David" w:cs="David"/>
              <w:rtl/>
            </w:rPr>
          </w:rPrChange>
        </w:rPr>
        <w:t>ההסתברות</w:t>
      </w:r>
      <w:r w:rsidRPr="00A90D62">
        <w:rPr>
          <w:rStyle w:val="Q"/>
          <w:rFonts w:ascii="David" w:eastAsia="David" w:hAnsi="David" w:cs="David"/>
          <w:sz w:val="28"/>
          <w:szCs w:val="28"/>
          <w:rtl/>
          <w:rPrChange w:id="104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36" w:author="אברהם" w:date="2012-11-23T10:23:00Z">
            <w:rPr>
              <w:rStyle w:val="Q"/>
              <w:rFonts w:ascii="David" w:hAnsi="David" w:cs="David"/>
              <w:rtl/>
            </w:rPr>
          </w:rPrChange>
        </w:rPr>
        <w:t>לקניית</w:t>
      </w:r>
      <w:r w:rsidRPr="00A90D62">
        <w:rPr>
          <w:rStyle w:val="Q"/>
          <w:rFonts w:ascii="David" w:eastAsia="David" w:hAnsi="David" w:cs="David"/>
          <w:sz w:val="28"/>
          <w:szCs w:val="28"/>
          <w:rtl/>
          <w:rPrChange w:id="104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38"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04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40" w:author="אברהם" w:date="2012-11-23T10:23:00Z">
            <w:rPr>
              <w:rStyle w:val="Q"/>
              <w:rFonts w:ascii="David" w:hAnsi="David" w:cs="David"/>
              <w:rtl/>
            </w:rPr>
          </w:rPrChange>
        </w:rPr>
        <w:t>עומדת</w:t>
      </w:r>
      <w:r w:rsidRPr="00A90D62">
        <w:rPr>
          <w:rStyle w:val="Q"/>
          <w:rFonts w:ascii="David" w:eastAsia="David" w:hAnsi="David" w:cs="David"/>
          <w:sz w:val="28"/>
          <w:szCs w:val="28"/>
          <w:rtl/>
          <w:rPrChange w:id="104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42" w:author="אברהם" w:date="2012-11-23T10:23:00Z">
            <w:rPr>
              <w:rStyle w:val="Q"/>
              <w:rFonts w:ascii="David" w:hAnsi="David" w:cs="David"/>
              <w:rtl/>
            </w:rPr>
          </w:rPrChange>
        </w:rPr>
        <w:t>ביחס</w:t>
      </w:r>
      <w:r w:rsidRPr="00A90D62">
        <w:rPr>
          <w:rStyle w:val="Q"/>
          <w:rFonts w:ascii="David" w:eastAsia="David" w:hAnsi="David" w:cs="David"/>
          <w:sz w:val="28"/>
          <w:szCs w:val="28"/>
          <w:rtl/>
          <w:rPrChange w:id="104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44" w:author="אברהם" w:date="2012-11-23T10:23:00Z">
            <w:rPr>
              <w:rStyle w:val="Q"/>
              <w:rFonts w:ascii="David" w:hAnsi="David" w:cs="David"/>
              <w:rtl/>
            </w:rPr>
          </w:rPrChange>
        </w:rPr>
        <w:t>ישר</w:t>
      </w:r>
      <w:r w:rsidRPr="00A90D62">
        <w:rPr>
          <w:rStyle w:val="Q"/>
          <w:rFonts w:ascii="David" w:eastAsia="David" w:hAnsi="David" w:cs="David"/>
          <w:sz w:val="28"/>
          <w:szCs w:val="28"/>
          <w:rtl/>
          <w:rPrChange w:id="104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46" w:author="אברהם" w:date="2012-11-23T10:23:00Z">
            <w:rPr>
              <w:rStyle w:val="Q"/>
              <w:rFonts w:ascii="David" w:hAnsi="David" w:cs="David"/>
              <w:rtl/>
            </w:rPr>
          </w:rPrChange>
        </w:rPr>
        <w:t>לכמות</w:t>
      </w:r>
      <w:r w:rsidRPr="00A90D62">
        <w:rPr>
          <w:rStyle w:val="Q"/>
          <w:rFonts w:ascii="David" w:eastAsia="David" w:hAnsi="David" w:cs="David"/>
          <w:sz w:val="28"/>
          <w:szCs w:val="28"/>
          <w:rtl/>
          <w:rPrChange w:id="104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48" w:author="אברהם" w:date="2012-11-23T10:23:00Z">
            <w:rPr>
              <w:rStyle w:val="Q"/>
              <w:rFonts w:ascii="David" w:hAnsi="David" w:cs="David"/>
              <w:rtl/>
            </w:rPr>
          </w:rPrChange>
        </w:rPr>
        <w:t>הכסף</w:t>
      </w:r>
      <w:r w:rsidRPr="00A90D62">
        <w:rPr>
          <w:rStyle w:val="Q"/>
          <w:rFonts w:ascii="David" w:eastAsia="David" w:hAnsi="David" w:cs="David"/>
          <w:sz w:val="28"/>
          <w:szCs w:val="28"/>
          <w:rtl/>
          <w:rPrChange w:id="104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50" w:author="אברהם" w:date="2012-11-23T10:23:00Z">
            <w:rPr>
              <w:rStyle w:val="Q"/>
              <w:rFonts w:ascii="David" w:hAnsi="David" w:cs="David"/>
              <w:rtl/>
            </w:rPr>
          </w:rPrChange>
        </w:rPr>
        <w:t>הכוללת</w:t>
      </w:r>
      <w:r w:rsidRPr="00A90D62">
        <w:rPr>
          <w:rStyle w:val="Q"/>
          <w:rFonts w:ascii="David" w:eastAsia="David" w:hAnsi="David" w:cs="David"/>
          <w:sz w:val="28"/>
          <w:szCs w:val="28"/>
          <w:rtl/>
          <w:rPrChange w:id="104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52" w:author="אברהם" w:date="2012-11-23T10:23:00Z">
            <w:rPr>
              <w:rStyle w:val="Q"/>
              <w:rFonts w:ascii="David" w:hAnsi="David" w:cs="David"/>
              <w:rtl/>
            </w:rPr>
          </w:rPrChange>
        </w:rPr>
        <w:t>של</w:t>
      </w:r>
      <w:r w:rsidRPr="00A90D62">
        <w:rPr>
          <w:rStyle w:val="Q"/>
          <w:rFonts w:ascii="David" w:eastAsia="David" w:hAnsi="David" w:cs="David"/>
          <w:sz w:val="28"/>
          <w:szCs w:val="28"/>
          <w:rtl/>
          <w:rPrChange w:id="104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54" w:author="אברהם" w:date="2012-11-23T10:23:00Z">
            <w:rPr>
              <w:rStyle w:val="Q"/>
              <w:rFonts w:ascii="David" w:hAnsi="David" w:cs="David"/>
              <w:rtl/>
            </w:rPr>
          </w:rPrChange>
        </w:rPr>
        <w:t>האזרח: אם</w:t>
      </w:r>
      <w:r w:rsidRPr="00A90D62">
        <w:rPr>
          <w:rStyle w:val="Q"/>
          <w:rFonts w:ascii="David" w:eastAsia="David" w:hAnsi="David" w:cs="David"/>
          <w:sz w:val="28"/>
          <w:szCs w:val="28"/>
          <w:rtl/>
          <w:rPrChange w:id="104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56" w:author="אברהם" w:date="2012-11-23T10:23:00Z">
            <w:rPr>
              <w:rStyle w:val="Q"/>
              <w:rFonts w:ascii="David" w:hAnsi="David" w:cs="David"/>
              <w:rtl/>
            </w:rPr>
          </w:rPrChange>
        </w:rPr>
        <w:t>לאזרח</w:t>
      </w:r>
      <w:r w:rsidRPr="00A90D62">
        <w:rPr>
          <w:rStyle w:val="Q"/>
          <w:rFonts w:ascii="David" w:eastAsia="David" w:hAnsi="David" w:cs="David"/>
          <w:sz w:val="28"/>
          <w:szCs w:val="28"/>
          <w:rtl/>
          <w:rPrChange w:id="104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58" w:author="אברהם" w:date="2012-11-23T10:23:00Z">
            <w:rPr>
              <w:rStyle w:val="Q"/>
              <w:rFonts w:ascii="David" w:hAnsi="David" w:cs="David"/>
              <w:rtl/>
            </w:rPr>
          </w:rPrChange>
        </w:rPr>
        <w:t>א</w:t>
      </w:r>
      <w:r w:rsidRPr="00A90D62">
        <w:rPr>
          <w:rStyle w:val="Q"/>
          <w:rFonts w:ascii="David" w:eastAsia="David" w:hAnsi="David" w:cs="David"/>
          <w:sz w:val="28"/>
          <w:szCs w:val="28"/>
          <w:rtl/>
          <w:rPrChange w:id="104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60" w:author="אברהם" w:date="2012-11-23T10:23:00Z">
            <w:rPr>
              <w:rStyle w:val="Q"/>
              <w:rFonts w:ascii="David" w:hAnsi="David" w:cs="David"/>
              <w:rtl/>
            </w:rPr>
          </w:rPrChange>
        </w:rPr>
        <w:t>יש</w:t>
      </w:r>
      <w:r w:rsidRPr="00A90D62">
        <w:rPr>
          <w:rStyle w:val="Q"/>
          <w:rFonts w:ascii="David" w:eastAsia="David" w:hAnsi="David" w:cs="David"/>
          <w:sz w:val="28"/>
          <w:szCs w:val="28"/>
          <w:rtl/>
          <w:rPrChange w:id="104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62" w:author="אברהם" w:date="2012-11-23T10:23:00Z">
            <w:rPr>
              <w:rStyle w:val="Q"/>
              <w:rFonts w:ascii="David" w:hAnsi="David" w:cs="David"/>
              <w:rtl/>
            </w:rPr>
          </w:rPrChange>
        </w:rPr>
        <w:t>פי</w:t>
      </w:r>
      <w:r w:rsidRPr="00A90D62">
        <w:rPr>
          <w:rStyle w:val="Q"/>
          <w:rFonts w:ascii="David" w:eastAsia="David" w:hAnsi="David" w:cs="David"/>
          <w:sz w:val="28"/>
          <w:szCs w:val="28"/>
          <w:rtl/>
          <w:rPrChange w:id="1046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0464" w:author="אברהם" w:date="2012-11-23T10:23:00Z">
            <w:rPr>
              <w:rStyle w:val="Q"/>
              <w:rFonts w:ascii="David" w:hAnsi="David" w:cs="David"/>
            </w:rPr>
          </w:rPrChange>
        </w:rPr>
        <w:t>2</w:t>
      </w:r>
      <w:r w:rsidRPr="00A90D62">
        <w:rPr>
          <w:rStyle w:val="Q"/>
          <w:rFonts w:ascii="David" w:hAnsi="David" w:cs="David"/>
          <w:sz w:val="28"/>
          <w:szCs w:val="28"/>
          <w:rtl/>
          <w:rPrChange w:id="10465" w:author="אברהם" w:date="2012-11-23T10:23:00Z">
            <w:rPr>
              <w:rStyle w:val="Q"/>
              <w:rFonts w:ascii="David" w:hAnsi="David" w:cs="David"/>
              <w:rtl/>
            </w:rPr>
          </w:rPrChange>
        </w:rPr>
        <w:t xml:space="preserve"> כסף</w:t>
      </w:r>
      <w:r w:rsidRPr="00A90D62">
        <w:rPr>
          <w:rStyle w:val="Q"/>
          <w:rFonts w:ascii="David" w:eastAsia="David" w:hAnsi="David" w:cs="David"/>
          <w:sz w:val="28"/>
          <w:szCs w:val="28"/>
          <w:rtl/>
          <w:rPrChange w:id="104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67" w:author="אברהם" w:date="2012-11-23T10:23:00Z">
            <w:rPr>
              <w:rStyle w:val="Q"/>
              <w:rFonts w:ascii="David" w:hAnsi="David" w:cs="David"/>
              <w:rtl/>
            </w:rPr>
          </w:rPrChange>
        </w:rPr>
        <w:t>מלאזרח</w:t>
      </w:r>
      <w:r w:rsidRPr="00A90D62">
        <w:rPr>
          <w:rStyle w:val="Q"/>
          <w:rFonts w:ascii="David" w:eastAsia="David" w:hAnsi="David" w:cs="David"/>
          <w:sz w:val="28"/>
          <w:szCs w:val="28"/>
          <w:rtl/>
          <w:rPrChange w:id="104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69" w:author="אברהם" w:date="2012-11-23T10:23:00Z">
            <w:rPr>
              <w:rStyle w:val="Q"/>
              <w:rFonts w:ascii="David" w:hAnsi="David" w:cs="David"/>
              <w:rtl/>
            </w:rPr>
          </w:rPrChange>
        </w:rPr>
        <w:t>ב, אז</w:t>
      </w:r>
      <w:r w:rsidRPr="00A90D62">
        <w:rPr>
          <w:rStyle w:val="Q"/>
          <w:rFonts w:ascii="David" w:eastAsia="David" w:hAnsi="David" w:cs="David"/>
          <w:sz w:val="28"/>
          <w:szCs w:val="28"/>
          <w:rtl/>
          <w:rPrChange w:id="104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71" w:author="אברהם" w:date="2012-11-23T10:23:00Z">
            <w:rPr>
              <w:rStyle w:val="Q"/>
              <w:rFonts w:ascii="David" w:hAnsi="David" w:cs="David"/>
              <w:rtl/>
            </w:rPr>
          </w:rPrChange>
        </w:rPr>
        <w:t>ההסתברות</w:t>
      </w:r>
      <w:r w:rsidRPr="00A90D62">
        <w:rPr>
          <w:rStyle w:val="Q"/>
          <w:rFonts w:ascii="David" w:eastAsia="David" w:hAnsi="David" w:cs="David"/>
          <w:sz w:val="28"/>
          <w:szCs w:val="28"/>
          <w:rtl/>
          <w:rPrChange w:id="104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73" w:author="אברהם" w:date="2012-11-23T10:23:00Z">
            <w:rPr>
              <w:rStyle w:val="Q"/>
              <w:rFonts w:ascii="David" w:hAnsi="David" w:cs="David"/>
              <w:rtl/>
            </w:rPr>
          </w:rPrChange>
        </w:rPr>
        <w:t>שאזרח</w:t>
      </w:r>
      <w:r w:rsidRPr="00A90D62">
        <w:rPr>
          <w:rStyle w:val="Q"/>
          <w:rFonts w:ascii="David" w:eastAsia="David" w:hAnsi="David" w:cs="David"/>
          <w:sz w:val="28"/>
          <w:szCs w:val="28"/>
          <w:rtl/>
          <w:rPrChange w:id="104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75" w:author="אברהם" w:date="2012-11-23T10:23:00Z">
            <w:rPr>
              <w:rStyle w:val="Q"/>
              <w:rFonts w:ascii="David" w:hAnsi="David" w:cs="David"/>
              <w:rtl/>
            </w:rPr>
          </w:rPrChange>
        </w:rPr>
        <w:t>א</w:t>
      </w:r>
      <w:r w:rsidRPr="00A90D62">
        <w:rPr>
          <w:rStyle w:val="Q"/>
          <w:rFonts w:ascii="David" w:eastAsia="David" w:hAnsi="David" w:cs="David"/>
          <w:sz w:val="28"/>
          <w:szCs w:val="28"/>
          <w:rtl/>
          <w:rPrChange w:id="104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77" w:author="אברהם" w:date="2012-11-23T10:23:00Z">
            <w:rPr>
              <w:rStyle w:val="Q"/>
              <w:rFonts w:ascii="David" w:hAnsi="David" w:cs="David"/>
              <w:rtl/>
            </w:rPr>
          </w:rPrChange>
        </w:rPr>
        <w:t>יקנה</w:t>
      </w:r>
      <w:r w:rsidRPr="00A90D62">
        <w:rPr>
          <w:rStyle w:val="Q"/>
          <w:rFonts w:ascii="David" w:eastAsia="David" w:hAnsi="David" w:cs="David"/>
          <w:sz w:val="28"/>
          <w:szCs w:val="28"/>
          <w:rtl/>
          <w:rPrChange w:id="104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79"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04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81" w:author="אברהם" w:date="2012-11-23T10:23:00Z">
            <w:rPr>
              <w:rStyle w:val="Q"/>
              <w:rFonts w:ascii="David" w:hAnsi="David" w:cs="David"/>
              <w:rtl/>
            </w:rPr>
          </w:rPrChange>
        </w:rPr>
        <w:t>כלשהי</w:t>
      </w:r>
      <w:r w:rsidRPr="00A90D62">
        <w:rPr>
          <w:rStyle w:val="Q"/>
          <w:rFonts w:ascii="David" w:eastAsia="David" w:hAnsi="David" w:cs="David"/>
          <w:sz w:val="28"/>
          <w:szCs w:val="28"/>
          <w:rtl/>
          <w:rPrChange w:id="104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83" w:author="אברהם" w:date="2012-11-23T10:23:00Z">
            <w:rPr>
              <w:rStyle w:val="Q"/>
              <w:rFonts w:ascii="David" w:hAnsi="David" w:cs="David"/>
              <w:rtl/>
            </w:rPr>
          </w:rPrChange>
        </w:rPr>
        <w:t>העומדת</w:t>
      </w:r>
      <w:r w:rsidRPr="00A90D62">
        <w:rPr>
          <w:rStyle w:val="Q"/>
          <w:rFonts w:ascii="David" w:eastAsia="David" w:hAnsi="David" w:cs="David"/>
          <w:sz w:val="28"/>
          <w:szCs w:val="28"/>
          <w:rtl/>
          <w:rPrChange w:id="104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85" w:author="אברהם" w:date="2012-11-23T10:23:00Z">
            <w:rPr>
              <w:rStyle w:val="Q"/>
              <w:rFonts w:ascii="David" w:hAnsi="David" w:cs="David"/>
              <w:rtl/>
            </w:rPr>
          </w:rPrChange>
        </w:rPr>
        <w:t>למכירה</w:t>
      </w:r>
      <w:r w:rsidRPr="00A90D62">
        <w:rPr>
          <w:rStyle w:val="Q"/>
          <w:rFonts w:ascii="David" w:eastAsia="David" w:hAnsi="David" w:cs="David"/>
          <w:sz w:val="28"/>
          <w:szCs w:val="28"/>
          <w:rtl/>
          <w:rPrChange w:id="104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87"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104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89" w:author="אברהם" w:date="2012-11-23T10:23:00Z">
            <w:rPr>
              <w:rStyle w:val="Q"/>
              <w:rFonts w:ascii="David" w:hAnsi="David" w:cs="David"/>
              <w:rtl/>
            </w:rPr>
          </w:rPrChange>
        </w:rPr>
        <w:t>גדולה</w:t>
      </w:r>
      <w:r w:rsidRPr="00A90D62">
        <w:rPr>
          <w:rStyle w:val="Q"/>
          <w:rFonts w:ascii="David" w:eastAsia="David" w:hAnsi="David" w:cs="David"/>
          <w:sz w:val="28"/>
          <w:szCs w:val="28"/>
          <w:rtl/>
          <w:rPrChange w:id="104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91" w:author="אברהם" w:date="2012-11-23T10:23:00Z">
            <w:rPr>
              <w:rStyle w:val="Q"/>
              <w:rFonts w:ascii="David" w:hAnsi="David" w:cs="David"/>
              <w:rtl/>
            </w:rPr>
          </w:rPrChange>
        </w:rPr>
        <w:t>פי</w:t>
      </w:r>
      <w:r w:rsidRPr="00A90D62">
        <w:rPr>
          <w:rStyle w:val="Q"/>
          <w:rFonts w:ascii="David" w:eastAsia="David" w:hAnsi="David" w:cs="David"/>
          <w:sz w:val="28"/>
          <w:szCs w:val="28"/>
          <w:rtl/>
          <w:rPrChange w:id="10492"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0493" w:author="אברהם" w:date="2012-11-23T10:23:00Z">
            <w:rPr>
              <w:rStyle w:val="Q"/>
              <w:rFonts w:ascii="David" w:hAnsi="David" w:cs="David"/>
            </w:rPr>
          </w:rPrChange>
        </w:rPr>
        <w:t>2</w:t>
      </w:r>
      <w:r w:rsidRPr="00A90D62">
        <w:rPr>
          <w:rStyle w:val="Q"/>
          <w:rFonts w:ascii="David" w:hAnsi="David" w:cs="David"/>
          <w:sz w:val="28"/>
          <w:szCs w:val="28"/>
          <w:rtl/>
          <w:rPrChange w:id="10494" w:author="אברהם" w:date="2012-11-23T10:23:00Z">
            <w:rPr>
              <w:rStyle w:val="Q"/>
              <w:rFonts w:ascii="David" w:hAnsi="David" w:cs="David"/>
              <w:rtl/>
            </w:rPr>
          </w:rPrChange>
        </w:rPr>
        <w:t xml:space="preserve"> מההסתברות</w:t>
      </w:r>
      <w:r w:rsidRPr="00A90D62">
        <w:rPr>
          <w:rStyle w:val="Q"/>
          <w:rFonts w:ascii="David" w:eastAsia="David" w:hAnsi="David" w:cs="David"/>
          <w:sz w:val="28"/>
          <w:szCs w:val="28"/>
          <w:rtl/>
          <w:rPrChange w:id="104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96" w:author="אברהם" w:date="2012-11-23T10:23:00Z">
            <w:rPr>
              <w:rStyle w:val="Q"/>
              <w:rFonts w:ascii="David" w:hAnsi="David" w:cs="David"/>
              <w:rtl/>
            </w:rPr>
          </w:rPrChange>
        </w:rPr>
        <w:t>שאזרח</w:t>
      </w:r>
      <w:r w:rsidRPr="00A90D62">
        <w:rPr>
          <w:rStyle w:val="Q"/>
          <w:rFonts w:ascii="David" w:eastAsia="David" w:hAnsi="David" w:cs="David"/>
          <w:sz w:val="28"/>
          <w:szCs w:val="28"/>
          <w:rtl/>
          <w:rPrChange w:id="104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498" w:author="אברהם" w:date="2012-11-23T10:23:00Z">
            <w:rPr>
              <w:rStyle w:val="Q"/>
              <w:rFonts w:ascii="David" w:hAnsi="David" w:cs="David"/>
              <w:rtl/>
            </w:rPr>
          </w:rPrChange>
        </w:rPr>
        <w:t>ב</w:t>
      </w:r>
      <w:r w:rsidRPr="00A90D62">
        <w:rPr>
          <w:rStyle w:val="Q"/>
          <w:rFonts w:ascii="David" w:eastAsia="David" w:hAnsi="David" w:cs="David"/>
          <w:sz w:val="28"/>
          <w:szCs w:val="28"/>
          <w:rtl/>
          <w:rPrChange w:id="104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00" w:author="אברהם" w:date="2012-11-23T10:23:00Z">
            <w:rPr>
              <w:rStyle w:val="Q"/>
              <w:rFonts w:ascii="David" w:hAnsi="David" w:cs="David"/>
              <w:rtl/>
            </w:rPr>
          </w:rPrChange>
        </w:rPr>
        <w:t>יקנה</w:t>
      </w:r>
      <w:r w:rsidRPr="00A90D62">
        <w:rPr>
          <w:rStyle w:val="Q"/>
          <w:rFonts w:ascii="David" w:eastAsia="David" w:hAnsi="David" w:cs="David"/>
          <w:sz w:val="28"/>
          <w:szCs w:val="28"/>
          <w:rtl/>
          <w:rPrChange w:id="105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02" w:author="אברהם" w:date="2012-11-23T10:23:00Z">
            <w:rPr>
              <w:rStyle w:val="Q"/>
              <w:rFonts w:ascii="David" w:hAnsi="David" w:cs="David"/>
              <w:rtl/>
            </w:rPr>
          </w:rPrChange>
        </w:rPr>
        <w:t>אותה.</w:t>
      </w:r>
    </w:p>
    <w:p w:rsidR="009C2B09" w:rsidRPr="00A90D62" w:rsidRDefault="009C2B09" w:rsidP="009C2B09">
      <w:pPr>
        <w:pStyle w:val="a1"/>
        <w:bidi/>
        <w:rPr>
          <w:rFonts w:cs="Times New Roman"/>
          <w:sz w:val="28"/>
          <w:szCs w:val="28"/>
          <w:rtl/>
          <w:rPrChange w:id="10503" w:author="אברהם" w:date="2012-11-23T10:23:00Z">
            <w:rPr>
              <w:rFonts w:cs="Times New Roman"/>
              <w:rtl/>
            </w:rPr>
          </w:rPrChange>
        </w:rPr>
      </w:pPr>
      <w:r w:rsidRPr="00A90D62">
        <w:rPr>
          <w:rStyle w:val="Q"/>
          <w:rFonts w:ascii="David" w:hAnsi="David" w:cs="David"/>
          <w:sz w:val="28"/>
          <w:szCs w:val="28"/>
          <w:rtl/>
          <w:rPrChange w:id="10504" w:author="אברהם" w:date="2012-11-23T10:23:00Z">
            <w:rPr>
              <w:rStyle w:val="Q"/>
              <w:rFonts w:ascii="David" w:hAnsi="David" w:cs="David"/>
              <w:rtl/>
            </w:rPr>
          </w:rPrChange>
        </w:rPr>
        <w:t>במסגרת</w:t>
      </w:r>
      <w:r w:rsidRPr="00A90D62">
        <w:rPr>
          <w:rStyle w:val="Q"/>
          <w:rFonts w:ascii="David" w:eastAsia="David" w:hAnsi="David" w:cs="David"/>
          <w:sz w:val="28"/>
          <w:szCs w:val="28"/>
          <w:rtl/>
          <w:rPrChange w:id="105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06" w:author="אברהם" w:date="2012-11-23T10:23:00Z">
            <w:rPr>
              <w:rStyle w:val="Q"/>
              <w:rFonts w:ascii="David" w:hAnsi="David" w:cs="David"/>
              <w:rtl/>
            </w:rPr>
          </w:rPrChange>
        </w:rPr>
        <w:t>זו</w:t>
      </w:r>
      <w:r w:rsidRPr="00A90D62">
        <w:rPr>
          <w:rStyle w:val="Q"/>
          <w:rFonts w:ascii="David" w:eastAsia="David" w:hAnsi="David" w:cs="David"/>
          <w:sz w:val="28"/>
          <w:szCs w:val="28"/>
          <w:rtl/>
          <w:rPrChange w:id="105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08" w:author="אברהם" w:date="2012-11-23T10:23:00Z">
            <w:rPr>
              <w:rStyle w:val="Q"/>
              <w:rFonts w:ascii="David" w:hAnsi="David" w:cs="David"/>
              <w:rtl/>
            </w:rPr>
          </w:rPrChange>
        </w:rPr>
        <w:t>לא</w:t>
      </w:r>
      <w:r w:rsidRPr="00A90D62">
        <w:rPr>
          <w:rStyle w:val="Q"/>
          <w:rFonts w:ascii="David" w:eastAsia="David" w:hAnsi="David" w:cs="David"/>
          <w:sz w:val="28"/>
          <w:szCs w:val="28"/>
          <w:rtl/>
          <w:rPrChange w:id="105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10" w:author="אברהם" w:date="2012-11-23T10:23:00Z">
            <w:rPr>
              <w:rStyle w:val="Q"/>
              <w:rFonts w:ascii="David" w:hAnsi="David" w:cs="David"/>
              <w:rtl/>
            </w:rPr>
          </w:rPrChange>
        </w:rPr>
        <w:t>נבצע</w:t>
      </w:r>
      <w:r w:rsidRPr="00A90D62">
        <w:rPr>
          <w:rStyle w:val="Q"/>
          <w:rFonts w:ascii="David" w:eastAsia="David" w:hAnsi="David" w:cs="David"/>
          <w:sz w:val="28"/>
          <w:szCs w:val="28"/>
          <w:rtl/>
          <w:rPrChange w:id="105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12" w:author="אברהם" w:date="2012-11-23T10:23:00Z">
            <w:rPr>
              <w:rStyle w:val="Q"/>
              <w:rFonts w:ascii="David" w:hAnsi="David" w:cs="David"/>
              <w:rtl/>
            </w:rPr>
          </w:rPrChange>
        </w:rPr>
        <w:t>מחקר</w:t>
      </w:r>
      <w:r w:rsidRPr="00A90D62">
        <w:rPr>
          <w:rStyle w:val="Q"/>
          <w:rFonts w:ascii="David" w:eastAsia="David" w:hAnsi="David" w:cs="David"/>
          <w:sz w:val="28"/>
          <w:szCs w:val="28"/>
          <w:rtl/>
          <w:rPrChange w:id="105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14" w:author="אברהם" w:date="2012-11-23T10:23:00Z">
            <w:rPr>
              <w:rStyle w:val="Q"/>
              <w:rFonts w:ascii="David" w:hAnsi="David" w:cs="David"/>
              <w:rtl/>
            </w:rPr>
          </w:rPrChange>
        </w:rPr>
        <w:t>מקיף</w:t>
      </w:r>
      <w:r w:rsidRPr="00A90D62">
        <w:rPr>
          <w:rStyle w:val="Q"/>
          <w:rFonts w:ascii="David" w:eastAsia="David" w:hAnsi="David" w:cs="David"/>
          <w:sz w:val="28"/>
          <w:szCs w:val="28"/>
          <w:rtl/>
          <w:rPrChange w:id="105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16" w:author="אברהם" w:date="2012-11-23T10:23:00Z">
            <w:rPr>
              <w:rStyle w:val="Q"/>
              <w:rFonts w:ascii="David" w:hAnsi="David" w:cs="David"/>
              <w:rtl/>
            </w:rPr>
          </w:rPrChange>
        </w:rPr>
        <w:t>על</w:t>
      </w:r>
      <w:r w:rsidRPr="00A90D62">
        <w:rPr>
          <w:rStyle w:val="Q"/>
          <w:rFonts w:ascii="David" w:eastAsia="David" w:hAnsi="David" w:cs="David"/>
          <w:sz w:val="28"/>
          <w:szCs w:val="28"/>
          <w:rtl/>
          <w:rPrChange w:id="105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18" w:author="אברהם" w:date="2012-11-23T10:23:00Z">
            <w:rPr>
              <w:rStyle w:val="Q"/>
              <w:rFonts w:ascii="David" w:hAnsi="David" w:cs="David"/>
              <w:rtl/>
            </w:rPr>
          </w:rPrChange>
        </w:rPr>
        <w:t>ההשפעה</w:t>
      </w:r>
      <w:r w:rsidRPr="00A90D62">
        <w:rPr>
          <w:rStyle w:val="Q"/>
          <w:rFonts w:ascii="David" w:eastAsia="David" w:hAnsi="David" w:cs="David"/>
          <w:sz w:val="28"/>
          <w:szCs w:val="28"/>
          <w:rtl/>
          <w:rPrChange w:id="105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20" w:author="אברהם" w:date="2012-11-23T10:23:00Z">
            <w:rPr>
              <w:rStyle w:val="Q"/>
              <w:rFonts w:ascii="David" w:hAnsi="David" w:cs="David"/>
              <w:rtl/>
            </w:rPr>
          </w:rPrChange>
        </w:rPr>
        <w:t>של</w:t>
      </w:r>
      <w:r w:rsidRPr="00A90D62">
        <w:rPr>
          <w:rStyle w:val="Q"/>
          <w:rFonts w:ascii="David" w:eastAsia="David" w:hAnsi="David" w:cs="David"/>
          <w:sz w:val="28"/>
          <w:szCs w:val="28"/>
          <w:rtl/>
          <w:rPrChange w:id="105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22" w:author="אברהם" w:date="2012-11-23T10:23:00Z">
            <w:rPr>
              <w:rStyle w:val="Q"/>
              <w:rFonts w:ascii="David" w:hAnsi="David" w:cs="David"/>
              <w:rtl/>
            </w:rPr>
          </w:rPrChange>
        </w:rPr>
        <w:t>כל</w:t>
      </w:r>
      <w:r w:rsidRPr="00A90D62">
        <w:rPr>
          <w:rStyle w:val="Q"/>
          <w:rFonts w:ascii="David" w:eastAsia="David" w:hAnsi="David" w:cs="David"/>
          <w:sz w:val="28"/>
          <w:szCs w:val="28"/>
          <w:rtl/>
          <w:rPrChange w:id="105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24" w:author="אברהם" w:date="2012-11-23T10:23:00Z">
            <w:rPr>
              <w:rStyle w:val="Q"/>
              <w:rFonts w:ascii="David" w:hAnsi="David" w:cs="David"/>
              <w:rtl/>
            </w:rPr>
          </w:rPrChange>
        </w:rPr>
        <w:t>פרמטר, אלא</w:t>
      </w:r>
      <w:r w:rsidRPr="00A90D62">
        <w:rPr>
          <w:rStyle w:val="Q"/>
          <w:rFonts w:ascii="David" w:eastAsia="David" w:hAnsi="David" w:cs="David"/>
          <w:sz w:val="28"/>
          <w:szCs w:val="28"/>
          <w:rtl/>
          <w:rPrChange w:id="105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26" w:author="אברהם" w:date="2012-11-23T10:23:00Z">
            <w:rPr>
              <w:rStyle w:val="Q"/>
              <w:rFonts w:ascii="David" w:hAnsi="David" w:cs="David"/>
              <w:rtl/>
            </w:rPr>
          </w:rPrChange>
        </w:rPr>
        <w:t>נביא</w:t>
      </w:r>
      <w:r w:rsidRPr="00A90D62">
        <w:rPr>
          <w:rStyle w:val="Q"/>
          <w:rFonts w:ascii="David" w:eastAsia="David" w:hAnsi="David" w:cs="David"/>
          <w:sz w:val="28"/>
          <w:szCs w:val="28"/>
          <w:rtl/>
          <w:rPrChange w:id="105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28"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05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30" w:author="אברהם" w:date="2012-11-23T10:23:00Z">
            <w:rPr>
              <w:rStyle w:val="Q"/>
              <w:rFonts w:ascii="David" w:hAnsi="David" w:cs="David"/>
              <w:rtl/>
            </w:rPr>
          </w:rPrChange>
        </w:rPr>
        <w:t>דוגמאות</w:t>
      </w:r>
      <w:r w:rsidRPr="00A90D62">
        <w:rPr>
          <w:rStyle w:val="Q"/>
          <w:rFonts w:ascii="David" w:eastAsia="David" w:hAnsi="David" w:cs="David"/>
          <w:sz w:val="28"/>
          <w:szCs w:val="28"/>
          <w:rtl/>
          <w:rPrChange w:id="105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32" w:author="אברהם" w:date="2012-11-23T10:23:00Z">
            <w:rPr>
              <w:rStyle w:val="Q"/>
              <w:rFonts w:ascii="David" w:hAnsi="David" w:cs="David"/>
              <w:rtl/>
            </w:rPr>
          </w:rPrChange>
        </w:rPr>
        <w:t>לצירופי</w:t>
      </w:r>
      <w:r w:rsidRPr="00A90D62">
        <w:rPr>
          <w:rStyle w:val="Q"/>
          <w:rFonts w:ascii="David" w:eastAsia="David" w:hAnsi="David" w:cs="David"/>
          <w:sz w:val="28"/>
          <w:szCs w:val="28"/>
          <w:rtl/>
          <w:rPrChange w:id="105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34" w:author="אברהם" w:date="2012-11-23T10:23:00Z">
            <w:rPr>
              <w:rStyle w:val="Q"/>
              <w:rFonts w:ascii="David" w:hAnsi="David" w:cs="David"/>
              <w:rtl/>
            </w:rPr>
          </w:rPrChange>
        </w:rPr>
        <w:t>פרמטרים, ונבדוק, לגבי</w:t>
      </w:r>
      <w:r w:rsidRPr="00A90D62">
        <w:rPr>
          <w:rStyle w:val="Q"/>
          <w:rFonts w:ascii="David" w:eastAsia="David" w:hAnsi="David" w:cs="David"/>
          <w:sz w:val="28"/>
          <w:szCs w:val="28"/>
          <w:rtl/>
          <w:rPrChange w:id="105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36" w:author="אברהם" w:date="2012-11-23T10:23:00Z">
            <w:rPr>
              <w:rStyle w:val="Q"/>
              <w:rFonts w:ascii="David" w:hAnsi="David" w:cs="David"/>
              <w:rtl/>
            </w:rPr>
          </w:rPrChange>
        </w:rPr>
        <w:t>כל</w:t>
      </w:r>
      <w:r w:rsidRPr="00A90D62">
        <w:rPr>
          <w:rStyle w:val="Q"/>
          <w:rFonts w:ascii="David" w:eastAsia="David" w:hAnsi="David" w:cs="David"/>
          <w:sz w:val="28"/>
          <w:szCs w:val="28"/>
          <w:rtl/>
          <w:rPrChange w:id="105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38" w:author="אברהם" w:date="2012-11-23T10:23:00Z">
            <w:rPr>
              <w:rStyle w:val="Q"/>
              <w:rFonts w:ascii="David" w:hAnsi="David" w:cs="David"/>
              <w:rtl/>
            </w:rPr>
          </w:rPrChange>
        </w:rPr>
        <w:t>אחד</w:t>
      </w:r>
      <w:r w:rsidRPr="00A90D62">
        <w:rPr>
          <w:rStyle w:val="Q"/>
          <w:rFonts w:ascii="David" w:eastAsia="David" w:hAnsi="David" w:cs="David"/>
          <w:sz w:val="28"/>
          <w:szCs w:val="28"/>
          <w:rtl/>
          <w:rPrChange w:id="105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40" w:author="אברהם" w:date="2012-11-23T10:23:00Z">
            <w:rPr>
              <w:rStyle w:val="Q"/>
              <w:rFonts w:ascii="David" w:hAnsi="David" w:cs="David"/>
              <w:rtl/>
            </w:rPr>
          </w:rPrChange>
        </w:rPr>
        <w:t>מהם, עד</w:t>
      </w:r>
      <w:r w:rsidRPr="00A90D62">
        <w:rPr>
          <w:rStyle w:val="Q"/>
          <w:rFonts w:ascii="David" w:eastAsia="David" w:hAnsi="David" w:cs="David"/>
          <w:sz w:val="28"/>
          <w:szCs w:val="28"/>
          <w:rtl/>
          <w:rPrChange w:id="105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42" w:author="אברהם" w:date="2012-11-23T10:23:00Z">
            <w:rPr>
              <w:rStyle w:val="Q"/>
              <w:rFonts w:ascii="David" w:hAnsi="David" w:cs="David"/>
              <w:rtl/>
            </w:rPr>
          </w:rPrChange>
        </w:rPr>
        <w:t>כמה</w:t>
      </w:r>
      <w:r w:rsidRPr="00A90D62">
        <w:rPr>
          <w:rStyle w:val="Q"/>
          <w:rFonts w:ascii="David" w:eastAsia="David" w:hAnsi="David" w:cs="David"/>
          <w:sz w:val="28"/>
          <w:szCs w:val="28"/>
          <w:rtl/>
          <w:rPrChange w:id="105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44" w:author="אברהם" w:date="2012-11-23T10:23:00Z">
            <w:rPr>
              <w:rStyle w:val="Q"/>
              <w:rFonts w:ascii="David" w:hAnsi="David" w:cs="David"/>
              <w:rtl/>
            </w:rPr>
          </w:rPrChange>
        </w:rPr>
        <w:t>משפיע</w:t>
      </w:r>
      <w:r w:rsidRPr="00A90D62">
        <w:rPr>
          <w:rStyle w:val="Q"/>
          <w:rFonts w:ascii="David" w:eastAsia="David" w:hAnsi="David" w:cs="David"/>
          <w:sz w:val="28"/>
          <w:szCs w:val="28"/>
          <w:rtl/>
          <w:rPrChange w:id="105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46" w:author="אברהם" w:date="2012-11-23T10:23:00Z">
            <w:rPr>
              <w:rStyle w:val="Q"/>
              <w:rFonts w:ascii="David" w:hAnsi="David" w:cs="David"/>
              <w:rtl/>
            </w:rPr>
          </w:rPrChange>
        </w:rPr>
        <w:t>אלגוריתם</w:t>
      </w:r>
      <w:r w:rsidRPr="00A90D62">
        <w:rPr>
          <w:rStyle w:val="Q"/>
          <w:rFonts w:ascii="David" w:eastAsia="David" w:hAnsi="David" w:cs="David"/>
          <w:sz w:val="28"/>
          <w:szCs w:val="28"/>
          <w:rtl/>
          <w:rPrChange w:id="105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48"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05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50" w:author="אברהם" w:date="2012-11-23T10:23:00Z">
            <w:rPr>
              <w:rStyle w:val="Q"/>
              <w:rFonts w:ascii="David" w:hAnsi="David" w:cs="David"/>
              <w:rtl/>
            </w:rPr>
          </w:rPrChange>
        </w:rPr>
        <w:t>על</w:t>
      </w:r>
      <w:r w:rsidRPr="00A90D62">
        <w:rPr>
          <w:rStyle w:val="Q"/>
          <w:rFonts w:ascii="David" w:eastAsia="David" w:hAnsi="David" w:cs="David"/>
          <w:sz w:val="28"/>
          <w:szCs w:val="28"/>
          <w:rtl/>
          <w:rPrChange w:id="105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52"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05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54"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05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56" w:author="אברהם" w:date="2012-11-23T10:23:00Z">
            <w:rPr>
              <w:rStyle w:val="Q"/>
              <w:rFonts w:ascii="David" w:hAnsi="David" w:cs="David"/>
              <w:rtl/>
            </w:rPr>
          </w:rPrChange>
        </w:rPr>
        <w:t>הנחלה. הטבלה</w:t>
      </w:r>
      <w:r w:rsidRPr="00A90D62">
        <w:rPr>
          <w:rStyle w:val="Q"/>
          <w:rFonts w:ascii="David" w:eastAsia="David" w:hAnsi="David" w:cs="David"/>
          <w:sz w:val="28"/>
          <w:szCs w:val="28"/>
          <w:rtl/>
          <w:rPrChange w:id="105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58" w:author="אברהם" w:date="2012-11-23T10:23:00Z">
            <w:rPr>
              <w:rStyle w:val="Q"/>
              <w:rFonts w:ascii="David" w:hAnsi="David" w:cs="David"/>
              <w:rtl/>
            </w:rPr>
          </w:rPrChange>
        </w:rPr>
        <w:t>הבאה</w:t>
      </w:r>
      <w:r w:rsidRPr="00A90D62">
        <w:rPr>
          <w:rStyle w:val="Q"/>
          <w:rFonts w:ascii="David" w:eastAsia="David" w:hAnsi="David" w:cs="David"/>
          <w:sz w:val="28"/>
          <w:szCs w:val="28"/>
          <w:rtl/>
          <w:rPrChange w:id="105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60" w:author="אברהם" w:date="2012-11-23T10:23:00Z">
            <w:rPr>
              <w:rStyle w:val="Q"/>
              <w:rFonts w:ascii="David" w:hAnsi="David" w:cs="David"/>
              <w:rtl/>
            </w:rPr>
          </w:rPrChange>
        </w:rPr>
        <w:t>מתארת</w:t>
      </w:r>
      <w:r w:rsidRPr="00A90D62">
        <w:rPr>
          <w:rStyle w:val="Q"/>
          <w:rFonts w:ascii="David" w:eastAsia="David" w:hAnsi="David" w:cs="David"/>
          <w:sz w:val="28"/>
          <w:szCs w:val="28"/>
          <w:rtl/>
          <w:rPrChange w:id="105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62" w:author="אברהם" w:date="2012-11-23T10:23:00Z">
            <w:rPr>
              <w:rStyle w:val="Q"/>
              <w:rFonts w:ascii="David" w:hAnsi="David" w:cs="David"/>
              <w:rtl/>
            </w:rPr>
          </w:rPrChange>
        </w:rPr>
        <w:t>את</w:t>
      </w:r>
      <w:r w:rsidRPr="00A90D62">
        <w:rPr>
          <w:rStyle w:val="Q"/>
          <w:rFonts w:ascii="David" w:eastAsia="David" w:hAnsi="David" w:cs="David"/>
          <w:sz w:val="28"/>
          <w:szCs w:val="28"/>
          <w:rtl/>
          <w:rPrChange w:id="105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64"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05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66"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05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68" w:author="אברהם" w:date="2012-11-23T10:23:00Z">
            <w:rPr>
              <w:rStyle w:val="Q"/>
              <w:rFonts w:ascii="David" w:hAnsi="David" w:cs="David"/>
              <w:rtl/>
            </w:rPr>
          </w:rPrChange>
        </w:rPr>
        <w:t>הנחלה, מתוך</w:t>
      </w:r>
      <w:r w:rsidRPr="00A90D62">
        <w:rPr>
          <w:rStyle w:val="Q"/>
          <w:rFonts w:ascii="David" w:eastAsia="David" w:hAnsi="David" w:cs="David"/>
          <w:sz w:val="28"/>
          <w:szCs w:val="28"/>
          <w:rtl/>
          <w:rPrChange w:id="10569"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0570" w:author="אברהם" w:date="2012-11-23T10:23:00Z">
            <w:rPr>
              <w:rStyle w:val="Q"/>
              <w:rFonts w:ascii="David" w:hAnsi="David" w:cs="David"/>
            </w:rPr>
          </w:rPrChange>
        </w:rPr>
        <w:t>1000</w:t>
      </w:r>
      <w:r w:rsidRPr="00A90D62">
        <w:rPr>
          <w:rStyle w:val="Q"/>
          <w:rFonts w:ascii="David" w:hAnsi="David" w:cs="David"/>
          <w:sz w:val="28"/>
          <w:szCs w:val="28"/>
          <w:rtl/>
          <w:rPrChange w:id="10571" w:author="אברהם" w:date="2012-11-23T10:23:00Z">
            <w:rPr>
              <w:rStyle w:val="Q"/>
              <w:rFonts w:ascii="David" w:hAnsi="David" w:cs="David"/>
              <w:rtl/>
            </w:rPr>
          </w:rPrChange>
        </w:rPr>
        <w:t xml:space="preserve"> אזרחים,  לאחר</w:t>
      </w:r>
      <w:r w:rsidRPr="00A90D62">
        <w:rPr>
          <w:rStyle w:val="Q"/>
          <w:rFonts w:ascii="David" w:eastAsia="David" w:hAnsi="David" w:cs="David"/>
          <w:sz w:val="28"/>
          <w:szCs w:val="28"/>
          <w:rtl/>
          <w:rPrChange w:id="10572"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0573" w:author="אברהם" w:date="2012-11-23T10:23:00Z">
            <w:rPr>
              <w:rStyle w:val="Q"/>
              <w:rFonts w:ascii="David" w:hAnsi="David" w:cs="David"/>
            </w:rPr>
          </w:rPrChange>
        </w:rPr>
        <w:t>6</w:t>
      </w:r>
      <w:r w:rsidRPr="00A90D62">
        <w:rPr>
          <w:rStyle w:val="Q"/>
          <w:rFonts w:ascii="David" w:hAnsi="David" w:cs="David"/>
          <w:sz w:val="28"/>
          <w:szCs w:val="28"/>
          <w:rtl/>
          <w:rPrChange w:id="10574" w:author="אברהם" w:date="2012-11-23T10:23:00Z">
            <w:rPr>
              <w:rStyle w:val="Q"/>
              <w:rFonts w:ascii="David" w:hAnsi="David" w:cs="David"/>
              <w:rtl/>
            </w:rPr>
          </w:rPrChange>
        </w:rPr>
        <w:t xml:space="preserve"> יובלים, עבור</w:t>
      </w:r>
      <w:r w:rsidRPr="00A90D62">
        <w:rPr>
          <w:rStyle w:val="Q"/>
          <w:rFonts w:ascii="David" w:eastAsia="David" w:hAnsi="David" w:cs="David"/>
          <w:sz w:val="28"/>
          <w:szCs w:val="28"/>
          <w:rtl/>
          <w:rPrChange w:id="105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76" w:author="אברהם" w:date="2012-11-23T10:23:00Z">
            <w:rPr>
              <w:rStyle w:val="Q"/>
              <w:rFonts w:ascii="David" w:hAnsi="David" w:cs="David"/>
              <w:rtl/>
            </w:rPr>
          </w:rPrChange>
        </w:rPr>
        <w:t>צירופים</w:t>
      </w:r>
      <w:r w:rsidRPr="00A90D62">
        <w:rPr>
          <w:rStyle w:val="Q"/>
          <w:rFonts w:ascii="David" w:eastAsia="David" w:hAnsi="David" w:cs="David"/>
          <w:sz w:val="28"/>
          <w:szCs w:val="28"/>
          <w:rtl/>
          <w:rPrChange w:id="105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78" w:author="אברהם" w:date="2012-11-23T10:23:00Z">
            <w:rPr>
              <w:rStyle w:val="Q"/>
              <w:rFonts w:ascii="David" w:hAnsi="David" w:cs="David"/>
              <w:rtl/>
            </w:rPr>
          </w:rPrChange>
        </w:rPr>
        <w:t>שונים</w:t>
      </w:r>
      <w:r w:rsidRPr="00A90D62">
        <w:rPr>
          <w:rStyle w:val="Q"/>
          <w:rFonts w:ascii="David" w:eastAsia="David" w:hAnsi="David" w:cs="David"/>
          <w:sz w:val="28"/>
          <w:szCs w:val="28"/>
          <w:rtl/>
          <w:rPrChange w:id="105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80" w:author="אברהם" w:date="2012-11-23T10:23:00Z">
            <w:rPr>
              <w:rStyle w:val="Q"/>
              <w:rFonts w:ascii="David" w:hAnsi="David" w:cs="David"/>
              <w:rtl/>
            </w:rPr>
          </w:rPrChange>
        </w:rPr>
        <w:t>של</w:t>
      </w:r>
      <w:r w:rsidRPr="00A90D62">
        <w:rPr>
          <w:rStyle w:val="Q"/>
          <w:rFonts w:ascii="David" w:eastAsia="David" w:hAnsi="David" w:cs="David"/>
          <w:sz w:val="28"/>
          <w:szCs w:val="28"/>
          <w:rtl/>
          <w:rPrChange w:id="105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0582" w:author="אברהם" w:date="2012-11-23T10:23:00Z">
            <w:rPr>
              <w:rStyle w:val="Q"/>
              <w:rFonts w:ascii="David" w:hAnsi="David" w:cs="David"/>
              <w:rtl/>
            </w:rPr>
          </w:rPrChange>
        </w:rPr>
        <w:t>פרמטרים:</w:t>
      </w:r>
      <w:r w:rsidRPr="00A90D62">
        <w:rPr>
          <w:rStyle w:val="Q"/>
          <w:rFonts w:ascii="David" w:hAnsi="David" w:cs="David"/>
          <w:sz w:val="28"/>
          <w:szCs w:val="28"/>
          <w:vertAlign w:val="superscript"/>
          <w:rtl/>
          <w:rPrChange w:id="10583" w:author="אברהם" w:date="2012-11-23T10:23:00Z">
            <w:rPr>
              <w:rStyle w:val="Q"/>
              <w:rFonts w:ascii="David" w:hAnsi="David" w:cs="David"/>
              <w:vertAlign w:val="superscript"/>
              <w:rtl/>
            </w:rPr>
          </w:rPrChange>
        </w:rPr>
        <w:footnoteReference w:id="28"/>
      </w:r>
    </w:p>
    <w:tbl>
      <w:tblPr>
        <w:bidiVisual/>
        <w:tblW w:w="0" w:type="auto"/>
        <w:tblInd w:w="56" w:type="dxa"/>
        <w:tblLayout w:type="fixed"/>
        <w:tblCellMar>
          <w:top w:w="55" w:type="dxa"/>
          <w:left w:w="55" w:type="dxa"/>
          <w:bottom w:w="55" w:type="dxa"/>
          <w:right w:w="55" w:type="dxa"/>
        </w:tblCellMar>
        <w:tblLook w:val="0000" w:firstRow="0" w:lastRow="0" w:firstColumn="0" w:lastColumn="0" w:noHBand="0" w:noVBand="0"/>
      </w:tblPr>
      <w:tblGrid>
        <w:gridCol w:w="602"/>
        <w:gridCol w:w="549"/>
        <w:gridCol w:w="549"/>
        <w:gridCol w:w="566"/>
        <w:gridCol w:w="546"/>
        <w:gridCol w:w="671"/>
        <w:gridCol w:w="617"/>
        <w:gridCol w:w="525"/>
        <w:gridCol w:w="912"/>
        <w:gridCol w:w="880"/>
        <w:gridCol w:w="3228"/>
      </w:tblGrid>
      <w:tr w:rsidR="009C2B09" w:rsidRPr="00A90D62" w:rsidTr="00685392">
        <w:trPr>
          <w:trHeight w:val="332"/>
        </w:trPr>
        <w:tc>
          <w:tcPr>
            <w:tcW w:w="602" w:type="dxa"/>
            <w:vMerge w:val="restart"/>
            <w:tcBorders>
              <w:top w:val="single" w:sz="1" w:space="0" w:color="000000"/>
              <w:left w:val="single" w:sz="1" w:space="0" w:color="000000"/>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584" w:author="אברהם" w:date="2012-11-23T10:23:00Z">
                  <w:rPr>
                    <w:b/>
                    <w:bCs/>
                    <w:sz w:val="18"/>
                    <w:szCs w:val="18"/>
                    <w:rtl/>
                  </w:rPr>
                </w:rPrChange>
              </w:rPr>
            </w:pPr>
            <w:r w:rsidRPr="00A90D62">
              <w:rPr>
                <w:rFonts w:cs="Times New Roman" w:hint="eastAsia"/>
                <w:b/>
                <w:bCs/>
                <w:sz w:val="28"/>
                <w:szCs w:val="28"/>
                <w:rtl/>
                <w:rPrChange w:id="10585" w:author="אברהם" w:date="2012-11-23T10:23:00Z">
                  <w:rPr>
                    <w:rFonts w:cs="Times New Roman" w:hint="eastAsia"/>
                    <w:b/>
                    <w:bCs/>
                    <w:sz w:val="18"/>
                    <w:szCs w:val="18"/>
                    <w:rtl/>
                  </w:rPr>
                </w:rPrChange>
              </w:rPr>
              <w:t>מספר</w:t>
            </w:r>
          </w:p>
          <w:p w:rsidR="009C2B09" w:rsidRPr="00A90D62" w:rsidRDefault="009C2B09" w:rsidP="00685392">
            <w:pPr>
              <w:pStyle w:val="afd"/>
              <w:bidi/>
              <w:jc w:val="center"/>
              <w:rPr>
                <w:b/>
                <w:bCs/>
                <w:sz w:val="28"/>
                <w:szCs w:val="28"/>
                <w:rtl/>
                <w:rPrChange w:id="10586" w:author="אברהם" w:date="2012-11-23T10:23:00Z">
                  <w:rPr>
                    <w:b/>
                    <w:bCs/>
                    <w:sz w:val="18"/>
                    <w:szCs w:val="18"/>
                    <w:rtl/>
                  </w:rPr>
                </w:rPrChange>
              </w:rPr>
            </w:pPr>
            <w:r w:rsidRPr="00A90D62">
              <w:rPr>
                <w:rFonts w:cs="Times New Roman" w:hint="eastAsia"/>
                <w:b/>
                <w:bCs/>
                <w:sz w:val="28"/>
                <w:szCs w:val="28"/>
                <w:rtl/>
                <w:rPrChange w:id="10587" w:author="אברהם" w:date="2012-11-23T10:23:00Z">
                  <w:rPr>
                    <w:rFonts w:cs="Times New Roman" w:hint="eastAsia"/>
                    <w:b/>
                    <w:bCs/>
                    <w:sz w:val="18"/>
                    <w:szCs w:val="18"/>
                    <w:rtl/>
                  </w:rPr>
                </w:rPrChange>
              </w:rPr>
              <w:t>נחלות</w:t>
            </w:r>
          </w:p>
        </w:tc>
        <w:tc>
          <w:tcPr>
            <w:tcW w:w="549" w:type="dxa"/>
            <w:vMerge w:val="restart"/>
            <w:tcBorders>
              <w:top w:val="single" w:sz="1" w:space="0" w:color="000000"/>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588" w:author="אברהם" w:date="2012-11-23T10:23:00Z">
                  <w:rPr>
                    <w:b/>
                    <w:bCs/>
                    <w:sz w:val="18"/>
                    <w:szCs w:val="18"/>
                    <w:rtl/>
                  </w:rPr>
                </w:rPrChange>
              </w:rPr>
            </w:pPr>
            <w:r w:rsidRPr="00A90D62">
              <w:rPr>
                <w:rFonts w:cs="Times New Roman" w:hint="eastAsia"/>
                <w:b/>
                <w:bCs/>
                <w:sz w:val="28"/>
                <w:szCs w:val="28"/>
                <w:rtl/>
                <w:rPrChange w:id="10589" w:author="אברהם" w:date="2012-11-23T10:23:00Z">
                  <w:rPr>
                    <w:rFonts w:cs="Times New Roman" w:hint="eastAsia"/>
                    <w:b/>
                    <w:bCs/>
                    <w:sz w:val="18"/>
                    <w:szCs w:val="18"/>
                    <w:rtl/>
                  </w:rPr>
                </w:rPrChange>
              </w:rPr>
              <w:t>הסתב</w:t>
            </w:r>
            <w:r w:rsidRPr="00A90D62">
              <w:rPr>
                <w:rFonts w:cs="Times New Roman"/>
                <w:b/>
                <w:bCs/>
                <w:sz w:val="28"/>
                <w:szCs w:val="28"/>
                <w:rtl/>
                <w:rPrChange w:id="10590" w:author="אברהם" w:date="2012-11-23T10:23:00Z">
                  <w:rPr>
                    <w:rFonts w:cs="Times New Roman"/>
                    <w:b/>
                    <w:bCs/>
                    <w:sz w:val="18"/>
                    <w:szCs w:val="18"/>
                    <w:rtl/>
                  </w:rPr>
                </w:rPrChange>
              </w:rPr>
              <w:t>'</w:t>
            </w:r>
          </w:p>
          <w:p w:rsidR="009C2B09" w:rsidRPr="00A90D62" w:rsidRDefault="009C2B09" w:rsidP="00685392">
            <w:pPr>
              <w:pStyle w:val="afd"/>
              <w:bidi/>
              <w:jc w:val="center"/>
              <w:rPr>
                <w:b/>
                <w:bCs/>
                <w:sz w:val="28"/>
                <w:szCs w:val="28"/>
                <w:rtl/>
                <w:rPrChange w:id="10591" w:author="אברהם" w:date="2012-11-23T10:23:00Z">
                  <w:rPr>
                    <w:b/>
                    <w:bCs/>
                    <w:sz w:val="18"/>
                    <w:szCs w:val="18"/>
                    <w:rtl/>
                  </w:rPr>
                </w:rPrChange>
              </w:rPr>
            </w:pPr>
            <w:r w:rsidRPr="00A90D62">
              <w:rPr>
                <w:rFonts w:cs="Times New Roman" w:hint="eastAsia"/>
                <w:b/>
                <w:bCs/>
                <w:sz w:val="28"/>
                <w:szCs w:val="28"/>
                <w:rtl/>
                <w:rPrChange w:id="10592" w:author="אברהם" w:date="2012-11-23T10:23:00Z">
                  <w:rPr>
                    <w:rFonts w:cs="Times New Roman" w:hint="eastAsia"/>
                    <w:b/>
                    <w:bCs/>
                    <w:sz w:val="18"/>
                    <w:szCs w:val="18"/>
                    <w:rtl/>
                  </w:rPr>
                </w:rPrChange>
              </w:rPr>
              <w:t>מכירה</w:t>
            </w:r>
            <w:r w:rsidRPr="00A90D62">
              <w:rPr>
                <w:rFonts w:eastAsia="David CLM" w:cs="Times New Roman"/>
                <w:b/>
                <w:bCs/>
                <w:sz w:val="28"/>
                <w:szCs w:val="28"/>
                <w:rtl/>
                <w:rPrChange w:id="10593" w:author="אברהם" w:date="2012-11-23T10:23:00Z">
                  <w:rPr>
                    <w:rFonts w:eastAsia="David CLM" w:cs="Times New Roman"/>
                    <w:b/>
                    <w:bCs/>
                    <w:sz w:val="18"/>
                    <w:szCs w:val="18"/>
                    <w:rtl/>
                  </w:rPr>
                </w:rPrChange>
              </w:rPr>
              <w:t xml:space="preserve"> </w:t>
            </w:r>
            <w:r w:rsidRPr="00A90D62">
              <w:rPr>
                <w:rFonts w:cs="Times New Roman" w:hint="eastAsia"/>
                <w:b/>
                <w:bCs/>
                <w:sz w:val="28"/>
                <w:szCs w:val="28"/>
                <w:rtl/>
                <w:rPrChange w:id="10594" w:author="אברהם" w:date="2012-11-23T10:23:00Z">
                  <w:rPr>
                    <w:rFonts w:cs="Times New Roman" w:hint="eastAsia"/>
                    <w:b/>
                    <w:bCs/>
                    <w:sz w:val="18"/>
                    <w:szCs w:val="18"/>
                    <w:rtl/>
                  </w:rPr>
                </w:rPrChange>
              </w:rPr>
              <w:t>ביובל</w:t>
            </w:r>
          </w:p>
        </w:tc>
        <w:tc>
          <w:tcPr>
            <w:tcW w:w="1661" w:type="dxa"/>
            <w:gridSpan w:val="3"/>
            <w:tcBorders>
              <w:top w:val="single" w:sz="1" w:space="0" w:color="000000"/>
              <w:left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595" w:author="אברהם" w:date="2012-11-23T10:23:00Z">
                  <w:rPr>
                    <w:b/>
                    <w:bCs/>
                    <w:sz w:val="18"/>
                    <w:szCs w:val="18"/>
                    <w:rtl/>
                  </w:rPr>
                </w:rPrChange>
              </w:rPr>
            </w:pPr>
            <w:r w:rsidRPr="00A90D62">
              <w:rPr>
                <w:rFonts w:cs="Times New Roman" w:hint="eastAsia"/>
                <w:b/>
                <w:bCs/>
                <w:sz w:val="28"/>
                <w:szCs w:val="28"/>
                <w:rtl/>
                <w:rPrChange w:id="10596" w:author="אברהם" w:date="2012-11-23T10:23:00Z">
                  <w:rPr>
                    <w:rFonts w:cs="Times New Roman" w:hint="eastAsia"/>
                    <w:b/>
                    <w:bCs/>
                    <w:sz w:val="18"/>
                    <w:szCs w:val="18"/>
                    <w:rtl/>
                  </w:rPr>
                </w:rPrChange>
              </w:rPr>
              <w:t>שכר</w:t>
            </w:r>
            <w:r w:rsidRPr="00A90D62">
              <w:rPr>
                <w:rFonts w:cs="Times New Roman"/>
                <w:b/>
                <w:bCs/>
                <w:sz w:val="28"/>
                <w:szCs w:val="28"/>
                <w:rtl/>
                <w:rPrChange w:id="10597" w:author="אברהם" w:date="2012-11-23T10:23:00Z">
                  <w:rPr>
                    <w:rFonts w:cs="Times New Roman"/>
                    <w:b/>
                    <w:bCs/>
                    <w:sz w:val="18"/>
                    <w:szCs w:val="18"/>
                    <w:rtl/>
                  </w:rPr>
                </w:rPrChange>
              </w:rPr>
              <w:t>:</w:t>
            </w:r>
            <w:r w:rsidRPr="00A90D62">
              <w:rPr>
                <w:rStyle w:val="FootnoteCharacters"/>
                <w:b/>
                <w:bCs/>
                <w:sz w:val="28"/>
                <w:szCs w:val="28"/>
                <w:rtl/>
                <w:rPrChange w:id="10598" w:author="אברהם" w:date="2012-11-23T10:23:00Z">
                  <w:rPr>
                    <w:rStyle w:val="FootnoteCharacters"/>
                    <w:b/>
                    <w:bCs/>
                    <w:sz w:val="18"/>
                    <w:szCs w:val="18"/>
                    <w:rtl/>
                  </w:rPr>
                </w:rPrChange>
              </w:rPr>
              <w:footnoteReference w:id="29"/>
            </w:r>
          </w:p>
        </w:tc>
        <w:tc>
          <w:tcPr>
            <w:tcW w:w="1813" w:type="dxa"/>
            <w:gridSpan w:val="3"/>
            <w:tcBorders>
              <w:top w:val="single" w:sz="1" w:space="0" w:color="000000"/>
              <w:left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599" w:author="אברהם" w:date="2012-11-23T10:23:00Z">
                  <w:rPr>
                    <w:b/>
                    <w:bCs/>
                    <w:sz w:val="18"/>
                    <w:szCs w:val="18"/>
                    <w:rtl/>
                  </w:rPr>
                </w:rPrChange>
              </w:rPr>
            </w:pPr>
            <w:r w:rsidRPr="00A90D62">
              <w:rPr>
                <w:rFonts w:cs="Times New Roman" w:hint="eastAsia"/>
                <w:b/>
                <w:bCs/>
                <w:sz w:val="28"/>
                <w:szCs w:val="28"/>
                <w:rtl/>
                <w:rPrChange w:id="10600" w:author="אברהם" w:date="2012-11-23T10:23:00Z">
                  <w:rPr>
                    <w:rFonts w:cs="Times New Roman" w:hint="eastAsia"/>
                    <w:b/>
                    <w:bCs/>
                    <w:sz w:val="18"/>
                    <w:szCs w:val="18"/>
                    <w:rtl/>
                  </w:rPr>
                </w:rPrChange>
              </w:rPr>
              <w:t>הכנסה</w:t>
            </w:r>
            <w:r w:rsidRPr="00A90D62">
              <w:rPr>
                <w:rFonts w:cs="Times New Roman"/>
                <w:b/>
                <w:bCs/>
                <w:sz w:val="28"/>
                <w:szCs w:val="28"/>
                <w:rtl/>
                <w:rPrChange w:id="10601" w:author="אברהם" w:date="2012-11-23T10:23:00Z">
                  <w:rPr>
                    <w:rFonts w:cs="Times New Roman"/>
                    <w:b/>
                    <w:bCs/>
                    <w:sz w:val="18"/>
                    <w:szCs w:val="18"/>
                    <w:rtl/>
                  </w:rPr>
                </w:rPrChange>
              </w:rPr>
              <w:t>:</w:t>
            </w:r>
            <w:r w:rsidRPr="00A90D62">
              <w:rPr>
                <w:rStyle w:val="Q"/>
                <w:rFonts w:ascii="David" w:hAnsi="David" w:cs="David"/>
                <w:b/>
                <w:bCs/>
                <w:sz w:val="28"/>
                <w:szCs w:val="28"/>
                <w:vertAlign w:val="superscript"/>
                <w:rtl/>
                <w:rPrChange w:id="10602" w:author="אברהם" w:date="2012-11-23T10:23:00Z">
                  <w:rPr>
                    <w:rStyle w:val="Q"/>
                    <w:rFonts w:ascii="David" w:hAnsi="David" w:cs="David"/>
                    <w:b/>
                    <w:bCs/>
                    <w:sz w:val="18"/>
                    <w:szCs w:val="18"/>
                    <w:vertAlign w:val="superscript"/>
                    <w:rtl/>
                  </w:rPr>
                </w:rPrChange>
              </w:rPr>
              <w:footnoteReference w:id="30"/>
            </w:r>
          </w:p>
        </w:tc>
        <w:tc>
          <w:tcPr>
            <w:tcW w:w="1792" w:type="dxa"/>
            <w:gridSpan w:val="2"/>
            <w:tcBorders>
              <w:top w:val="single" w:sz="1" w:space="0" w:color="000000"/>
              <w:left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03" w:author="אברהם" w:date="2012-11-23T10:23:00Z">
                  <w:rPr>
                    <w:b/>
                    <w:bCs/>
                    <w:sz w:val="18"/>
                    <w:szCs w:val="18"/>
                    <w:rtl/>
                  </w:rPr>
                </w:rPrChange>
              </w:rPr>
            </w:pPr>
            <w:r w:rsidRPr="00A90D62">
              <w:rPr>
                <w:rFonts w:cs="Times New Roman" w:hint="eastAsia"/>
                <w:b/>
                <w:bCs/>
                <w:sz w:val="28"/>
                <w:szCs w:val="28"/>
                <w:rtl/>
                <w:rPrChange w:id="10604" w:author="אברהם" w:date="2012-11-23T10:23:00Z">
                  <w:rPr>
                    <w:rFonts w:cs="Times New Roman" w:hint="eastAsia"/>
                    <w:b/>
                    <w:bCs/>
                    <w:sz w:val="18"/>
                    <w:szCs w:val="18"/>
                    <w:rtl/>
                  </w:rPr>
                </w:rPrChange>
              </w:rPr>
              <w:t>חסרי</w:t>
            </w:r>
            <w:r w:rsidRPr="00A90D62">
              <w:rPr>
                <w:rFonts w:eastAsia="David CLM" w:cs="Times New Roman"/>
                <w:b/>
                <w:bCs/>
                <w:sz w:val="28"/>
                <w:szCs w:val="28"/>
                <w:rtl/>
                <w:rPrChange w:id="10605" w:author="אברהם" w:date="2012-11-23T10:23:00Z">
                  <w:rPr>
                    <w:rFonts w:eastAsia="David CLM" w:cs="Times New Roman"/>
                    <w:b/>
                    <w:bCs/>
                    <w:sz w:val="18"/>
                    <w:szCs w:val="18"/>
                    <w:rtl/>
                  </w:rPr>
                </w:rPrChange>
              </w:rPr>
              <w:t xml:space="preserve"> </w:t>
            </w:r>
            <w:r w:rsidRPr="00A90D62">
              <w:rPr>
                <w:rFonts w:cs="Times New Roman" w:hint="eastAsia"/>
                <w:b/>
                <w:bCs/>
                <w:sz w:val="28"/>
                <w:szCs w:val="28"/>
                <w:rtl/>
                <w:rPrChange w:id="10606" w:author="אברהם" w:date="2012-11-23T10:23:00Z">
                  <w:rPr>
                    <w:rFonts w:cs="Times New Roman" w:hint="eastAsia"/>
                    <w:b/>
                    <w:bCs/>
                    <w:sz w:val="18"/>
                    <w:szCs w:val="18"/>
                    <w:rtl/>
                  </w:rPr>
                </w:rPrChange>
              </w:rPr>
              <w:t>נחלה</w:t>
            </w:r>
            <w:r w:rsidRPr="00A90D62">
              <w:rPr>
                <w:rFonts w:eastAsia="David CLM" w:cs="Times New Roman"/>
                <w:b/>
                <w:bCs/>
                <w:sz w:val="28"/>
                <w:szCs w:val="28"/>
                <w:rtl/>
                <w:rPrChange w:id="10607" w:author="אברהם" w:date="2012-11-23T10:23:00Z">
                  <w:rPr>
                    <w:rFonts w:eastAsia="David CLM" w:cs="Times New Roman"/>
                    <w:b/>
                    <w:bCs/>
                    <w:sz w:val="18"/>
                    <w:szCs w:val="18"/>
                    <w:rtl/>
                  </w:rPr>
                </w:rPrChange>
              </w:rPr>
              <w:t xml:space="preserve"> </w:t>
            </w:r>
            <w:r w:rsidRPr="00A90D62">
              <w:rPr>
                <w:rFonts w:cs="Times New Roman"/>
                <w:b/>
                <w:bCs/>
                <w:sz w:val="28"/>
                <w:szCs w:val="28"/>
                <w:rtl/>
                <w:rPrChange w:id="10608" w:author="אברהם" w:date="2012-11-23T10:23:00Z">
                  <w:rPr>
                    <w:rFonts w:cs="Times New Roman"/>
                    <w:b/>
                    <w:bCs/>
                    <w:sz w:val="18"/>
                    <w:szCs w:val="18"/>
                    <w:rtl/>
                  </w:rPr>
                </w:rPrChange>
              </w:rPr>
              <w:t>(</w:t>
            </w:r>
            <w:r w:rsidRPr="00A90D62">
              <w:rPr>
                <w:rFonts w:cs="Times New Roman" w:hint="eastAsia"/>
                <w:b/>
                <w:bCs/>
                <w:sz w:val="28"/>
                <w:szCs w:val="28"/>
                <w:rtl/>
                <w:rPrChange w:id="10609" w:author="אברהם" w:date="2012-11-23T10:23:00Z">
                  <w:rPr>
                    <w:rFonts w:cs="Times New Roman" w:hint="eastAsia"/>
                    <w:b/>
                    <w:bCs/>
                    <w:sz w:val="18"/>
                    <w:szCs w:val="18"/>
                    <w:rtl/>
                  </w:rPr>
                </w:rPrChange>
              </w:rPr>
              <w:t>סטית</w:t>
            </w:r>
            <w:r w:rsidRPr="00A90D62">
              <w:rPr>
                <w:rFonts w:eastAsia="David CLM" w:cs="Times New Roman"/>
                <w:b/>
                <w:bCs/>
                <w:sz w:val="28"/>
                <w:szCs w:val="28"/>
                <w:rtl/>
                <w:rPrChange w:id="10610" w:author="אברהם" w:date="2012-11-23T10:23:00Z">
                  <w:rPr>
                    <w:rFonts w:eastAsia="David CLM" w:cs="Times New Roman"/>
                    <w:b/>
                    <w:bCs/>
                    <w:sz w:val="18"/>
                    <w:szCs w:val="18"/>
                    <w:rtl/>
                  </w:rPr>
                </w:rPrChange>
              </w:rPr>
              <w:t xml:space="preserve"> </w:t>
            </w:r>
            <w:r w:rsidRPr="00A90D62">
              <w:rPr>
                <w:rFonts w:cs="Times New Roman" w:hint="eastAsia"/>
                <w:b/>
                <w:bCs/>
                <w:sz w:val="28"/>
                <w:szCs w:val="28"/>
                <w:rtl/>
                <w:rPrChange w:id="10611" w:author="אברהם" w:date="2012-11-23T10:23:00Z">
                  <w:rPr>
                    <w:rFonts w:cs="Times New Roman" w:hint="eastAsia"/>
                    <w:b/>
                    <w:bCs/>
                    <w:sz w:val="18"/>
                    <w:szCs w:val="18"/>
                    <w:rtl/>
                  </w:rPr>
                </w:rPrChange>
              </w:rPr>
              <w:t>תקן</w:t>
            </w:r>
            <w:r w:rsidRPr="00A90D62">
              <w:rPr>
                <w:rFonts w:cs="Times New Roman"/>
                <w:b/>
                <w:bCs/>
                <w:sz w:val="28"/>
                <w:szCs w:val="28"/>
                <w:rtl/>
                <w:rPrChange w:id="10612" w:author="אברהם" w:date="2012-11-23T10:23:00Z">
                  <w:rPr>
                    <w:rFonts w:cs="Times New Roman"/>
                    <w:b/>
                    <w:bCs/>
                    <w:sz w:val="18"/>
                    <w:szCs w:val="18"/>
                    <w:rtl/>
                  </w:rPr>
                </w:rPrChange>
              </w:rPr>
              <w:t>)</w:t>
            </w:r>
          </w:p>
        </w:tc>
        <w:tc>
          <w:tcPr>
            <w:tcW w:w="3228" w:type="dxa"/>
            <w:tcBorders>
              <w:top w:val="single" w:sz="1" w:space="0" w:color="000000"/>
              <w:left w:val="single" w:sz="1" w:space="0" w:color="000000"/>
              <w:right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13" w:author="אברהם" w:date="2012-11-23T10:23:00Z">
                  <w:rPr>
                    <w:b/>
                    <w:bCs/>
                    <w:sz w:val="18"/>
                    <w:szCs w:val="18"/>
                    <w:rtl/>
                  </w:rPr>
                </w:rPrChange>
              </w:rPr>
            </w:pPr>
          </w:p>
        </w:tc>
      </w:tr>
      <w:tr w:rsidR="009C2B09" w:rsidRPr="00A90D62" w:rsidTr="00685392">
        <w:trPr>
          <w:trHeight w:val="332"/>
        </w:trPr>
        <w:tc>
          <w:tcPr>
            <w:tcW w:w="602" w:type="dxa"/>
            <w:vMerge w:val="restart"/>
            <w:tcBorders>
              <w:top w:val="single" w:sz="1" w:space="0" w:color="000000"/>
              <w:left w:val="single" w:sz="1" w:space="0" w:color="000000"/>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14" w:author="אברהם" w:date="2012-11-23T10:23:00Z">
                  <w:rPr>
                    <w:b/>
                    <w:bCs/>
                    <w:sz w:val="18"/>
                    <w:szCs w:val="18"/>
                    <w:rtl/>
                  </w:rPr>
                </w:rPrChange>
              </w:rPr>
            </w:pPr>
          </w:p>
        </w:tc>
        <w:tc>
          <w:tcPr>
            <w:tcW w:w="549" w:type="dxa"/>
            <w:vMerge w:val="restart"/>
            <w:tcBorders>
              <w:top w:val="single" w:sz="1" w:space="0" w:color="000000"/>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15" w:author="אברהם" w:date="2012-11-23T10:23:00Z">
                  <w:rPr>
                    <w:b/>
                    <w:bCs/>
                    <w:sz w:val="18"/>
                    <w:szCs w:val="18"/>
                    <w:rtl/>
                  </w:rPr>
                </w:rPrChange>
              </w:rPr>
            </w:pPr>
          </w:p>
        </w:tc>
        <w:tc>
          <w:tcPr>
            <w:tcW w:w="549" w:type="dxa"/>
            <w:tcBorders>
              <w:left w:val="single" w:sz="1" w:space="0" w:color="000000"/>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16" w:author="אברהם" w:date="2012-11-23T10:23:00Z">
                  <w:rPr>
                    <w:b/>
                    <w:bCs/>
                    <w:sz w:val="18"/>
                    <w:szCs w:val="18"/>
                    <w:rtl/>
                  </w:rPr>
                </w:rPrChange>
              </w:rPr>
            </w:pPr>
            <w:r w:rsidRPr="00A90D62">
              <w:rPr>
                <w:rFonts w:cs="Times New Roman" w:hint="eastAsia"/>
                <w:b/>
                <w:bCs/>
                <w:sz w:val="28"/>
                <w:szCs w:val="28"/>
                <w:rtl/>
                <w:rPrChange w:id="10617" w:author="אברהם" w:date="2012-11-23T10:23:00Z">
                  <w:rPr>
                    <w:rFonts w:cs="Times New Roman" w:hint="eastAsia"/>
                    <w:b/>
                    <w:bCs/>
                    <w:sz w:val="18"/>
                    <w:szCs w:val="18"/>
                    <w:rtl/>
                  </w:rPr>
                </w:rPrChange>
              </w:rPr>
              <w:t>ממוצע</w:t>
            </w:r>
          </w:p>
        </w:tc>
        <w:tc>
          <w:tcPr>
            <w:tcW w:w="566" w:type="dxa"/>
            <w:tcBorders>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18" w:author="אברהם" w:date="2012-11-23T10:23:00Z">
                  <w:rPr>
                    <w:b/>
                    <w:bCs/>
                    <w:sz w:val="18"/>
                    <w:szCs w:val="18"/>
                    <w:rtl/>
                  </w:rPr>
                </w:rPrChange>
              </w:rPr>
            </w:pPr>
            <w:r w:rsidRPr="00A90D62">
              <w:rPr>
                <w:rFonts w:cs="Times New Roman" w:hint="eastAsia"/>
                <w:b/>
                <w:bCs/>
                <w:sz w:val="28"/>
                <w:szCs w:val="28"/>
                <w:rtl/>
                <w:rPrChange w:id="10619" w:author="אברהם" w:date="2012-11-23T10:23:00Z">
                  <w:rPr>
                    <w:rFonts w:cs="Times New Roman" w:hint="eastAsia"/>
                    <w:b/>
                    <w:bCs/>
                    <w:sz w:val="18"/>
                    <w:szCs w:val="18"/>
                    <w:rtl/>
                  </w:rPr>
                </w:rPrChange>
              </w:rPr>
              <w:t>שוויון</w:t>
            </w:r>
          </w:p>
        </w:tc>
        <w:tc>
          <w:tcPr>
            <w:tcW w:w="546" w:type="dxa"/>
            <w:tcBorders>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20" w:author="אברהם" w:date="2012-11-23T10:23:00Z">
                  <w:rPr>
                    <w:b/>
                    <w:bCs/>
                    <w:sz w:val="18"/>
                    <w:szCs w:val="18"/>
                    <w:rtl/>
                  </w:rPr>
                </w:rPrChange>
              </w:rPr>
            </w:pPr>
            <w:r w:rsidRPr="00A90D62">
              <w:rPr>
                <w:rFonts w:cs="Times New Roman" w:hint="eastAsia"/>
                <w:b/>
                <w:bCs/>
                <w:sz w:val="28"/>
                <w:szCs w:val="28"/>
                <w:rtl/>
                <w:rPrChange w:id="10621" w:author="אברהם" w:date="2012-11-23T10:23:00Z">
                  <w:rPr>
                    <w:rFonts w:cs="Times New Roman" w:hint="eastAsia"/>
                    <w:b/>
                    <w:bCs/>
                    <w:sz w:val="18"/>
                    <w:szCs w:val="18"/>
                    <w:rtl/>
                  </w:rPr>
                </w:rPrChange>
              </w:rPr>
              <w:t>ניידות</w:t>
            </w:r>
          </w:p>
        </w:tc>
        <w:tc>
          <w:tcPr>
            <w:tcW w:w="671" w:type="dxa"/>
            <w:tcBorders>
              <w:left w:val="single" w:sz="1" w:space="0" w:color="000000"/>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22" w:author="אברהם" w:date="2012-11-23T10:23:00Z">
                  <w:rPr>
                    <w:b/>
                    <w:bCs/>
                    <w:sz w:val="18"/>
                    <w:szCs w:val="18"/>
                    <w:rtl/>
                  </w:rPr>
                </w:rPrChange>
              </w:rPr>
            </w:pPr>
            <w:r w:rsidRPr="00A90D62">
              <w:rPr>
                <w:rFonts w:cs="Times New Roman" w:hint="eastAsia"/>
                <w:b/>
                <w:bCs/>
                <w:sz w:val="28"/>
                <w:szCs w:val="28"/>
                <w:rtl/>
                <w:rPrChange w:id="10623" w:author="אברהם" w:date="2012-11-23T10:23:00Z">
                  <w:rPr>
                    <w:rFonts w:cs="Times New Roman" w:hint="eastAsia"/>
                    <w:b/>
                    <w:bCs/>
                    <w:sz w:val="18"/>
                    <w:szCs w:val="18"/>
                    <w:rtl/>
                  </w:rPr>
                </w:rPrChange>
              </w:rPr>
              <w:t>חקלאות</w:t>
            </w:r>
          </w:p>
        </w:tc>
        <w:tc>
          <w:tcPr>
            <w:tcW w:w="617" w:type="dxa"/>
            <w:tcBorders>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24" w:author="אברהם" w:date="2012-11-23T10:23:00Z">
                  <w:rPr>
                    <w:b/>
                    <w:bCs/>
                    <w:sz w:val="18"/>
                    <w:szCs w:val="18"/>
                    <w:rtl/>
                  </w:rPr>
                </w:rPrChange>
              </w:rPr>
            </w:pPr>
            <w:r w:rsidRPr="00A90D62">
              <w:rPr>
                <w:rFonts w:cs="Times New Roman" w:hint="eastAsia"/>
                <w:b/>
                <w:bCs/>
                <w:sz w:val="28"/>
                <w:szCs w:val="28"/>
                <w:rtl/>
                <w:rPrChange w:id="10625" w:author="אברהם" w:date="2012-11-23T10:23:00Z">
                  <w:rPr>
                    <w:rFonts w:cs="Times New Roman" w:hint="eastAsia"/>
                    <w:b/>
                    <w:bCs/>
                    <w:sz w:val="18"/>
                    <w:szCs w:val="18"/>
                    <w:rtl/>
                  </w:rPr>
                </w:rPrChange>
              </w:rPr>
              <w:t>השכרה</w:t>
            </w:r>
          </w:p>
        </w:tc>
        <w:tc>
          <w:tcPr>
            <w:tcW w:w="525" w:type="dxa"/>
            <w:tcBorders>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26" w:author="אברהם" w:date="2012-11-23T10:23:00Z">
                  <w:rPr>
                    <w:b/>
                    <w:bCs/>
                    <w:sz w:val="18"/>
                    <w:szCs w:val="18"/>
                    <w:rtl/>
                  </w:rPr>
                </w:rPrChange>
              </w:rPr>
            </w:pPr>
            <w:r w:rsidRPr="00A90D62">
              <w:rPr>
                <w:rFonts w:cs="Times New Roman" w:hint="eastAsia"/>
                <w:b/>
                <w:bCs/>
                <w:sz w:val="28"/>
                <w:szCs w:val="28"/>
                <w:rtl/>
                <w:rPrChange w:id="10627" w:author="אברהם" w:date="2012-11-23T10:23:00Z">
                  <w:rPr>
                    <w:rFonts w:cs="Times New Roman" w:hint="eastAsia"/>
                    <w:b/>
                    <w:bCs/>
                    <w:sz w:val="18"/>
                    <w:szCs w:val="18"/>
                    <w:rtl/>
                  </w:rPr>
                </w:rPrChange>
              </w:rPr>
              <w:t>רווחה</w:t>
            </w:r>
          </w:p>
        </w:tc>
        <w:tc>
          <w:tcPr>
            <w:tcW w:w="912" w:type="dxa"/>
            <w:tcBorders>
              <w:left w:val="single" w:sz="1" w:space="0" w:color="000000"/>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28" w:author="אברהם" w:date="2012-11-23T10:23:00Z">
                  <w:rPr>
                    <w:b/>
                    <w:bCs/>
                    <w:sz w:val="18"/>
                    <w:szCs w:val="18"/>
                    <w:rtl/>
                  </w:rPr>
                </w:rPrChange>
              </w:rPr>
            </w:pPr>
            <w:r w:rsidRPr="00A90D62">
              <w:rPr>
                <w:rFonts w:cs="Times New Roman" w:hint="eastAsia"/>
                <w:b/>
                <w:bCs/>
                <w:sz w:val="28"/>
                <w:szCs w:val="28"/>
                <w:rtl/>
                <w:rPrChange w:id="10629" w:author="אברהם" w:date="2012-11-23T10:23:00Z">
                  <w:rPr>
                    <w:rFonts w:cs="Times New Roman" w:hint="eastAsia"/>
                    <w:b/>
                    <w:bCs/>
                    <w:sz w:val="18"/>
                    <w:szCs w:val="18"/>
                    <w:rtl/>
                  </w:rPr>
                </w:rPrChange>
              </w:rPr>
              <w:t>ללא</w:t>
            </w:r>
            <w:r w:rsidRPr="00A90D62">
              <w:rPr>
                <w:rFonts w:eastAsia="David CLM" w:cs="Times New Roman"/>
                <w:b/>
                <w:bCs/>
                <w:sz w:val="28"/>
                <w:szCs w:val="28"/>
                <w:rtl/>
                <w:rPrChange w:id="10630" w:author="אברהם" w:date="2012-11-23T10:23:00Z">
                  <w:rPr>
                    <w:rFonts w:eastAsia="David CLM" w:cs="Times New Roman"/>
                    <w:b/>
                    <w:bCs/>
                    <w:sz w:val="18"/>
                    <w:szCs w:val="18"/>
                    <w:rtl/>
                  </w:rPr>
                </w:rPrChange>
              </w:rPr>
              <w:t xml:space="preserve"> </w:t>
            </w:r>
            <w:r w:rsidRPr="00A90D62">
              <w:rPr>
                <w:rFonts w:cs="Times New Roman" w:hint="eastAsia"/>
                <w:b/>
                <w:bCs/>
                <w:sz w:val="28"/>
                <w:szCs w:val="28"/>
                <w:rtl/>
                <w:rPrChange w:id="10631" w:author="אברהם" w:date="2012-11-23T10:23:00Z">
                  <w:rPr>
                    <w:rFonts w:cs="Times New Roman" w:hint="eastAsia"/>
                    <w:b/>
                    <w:bCs/>
                    <w:sz w:val="18"/>
                    <w:szCs w:val="18"/>
                    <w:rtl/>
                  </w:rPr>
                </w:rPrChange>
              </w:rPr>
              <w:t>יובל</w:t>
            </w:r>
          </w:p>
        </w:tc>
        <w:tc>
          <w:tcPr>
            <w:tcW w:w="880" w:type="dxa"/>
            <w:tcBorders>
              <w:bottom w:val="single" w:sz="1" w:space="0" w:color="000000"/>
            </w:tcBorders>
            <w:shd w:val="clear" w:color="auto" w:fill="auto"/>
            <w:vAlign w:val="center"/>
          </w:tcPr>
          <w:p w:rsidR="009C2B09" w:rsidRPr="00A90D62" w:rsidRDefault="009C2B09" w:rsidP="00685392">
            <w:pPr>
              <w:pStyle w:val="afd"/>
              <w:bidi/>
              <w:snapToGrid w:val="0"/>
              <w:jc w:val="center"/>
              <w:rPr>
                <w:b/>
                <w:bCs/>
                <w:sz w:val="28"/>
                <w:szCs w:val="28"/>
                <w:rtl/>
                <w:rPrChange w:id="10632" w:author="אברהם" w:date="2012-11-23T10:23:00Z">
                  <w:rPr>
                    <w:b/>
                    <w:bCs/>
                    <w:sz w:val="18"/>
                    <w:szCs w:val="18"/>
                    <w:rtl/>
                  </w:rPr>
                </w:rPrChange>
              </w:rPr>
            </w:pPr>
            <w:r w:rsidRPr="00A90D62">
              <w:rPr>
                <w:rFonts w:cs="Times New Roman" w:hint="eastAsia"/>
                <w:b/>
                <w:bCs/>
                <w:sz w:val="28"/>
                <w:szCs w:val="28"/>
                <w:rtl/>
                <w:rPrChange w:id="10633" w:author="אברהם" w:date="2012-11-23T10:23:00Z">
                  <w:rPr>
                    <w:rFonts w:cs="Times New Roman" w:hint="eastAsia"/>
                    <w:b/>
                    <w:bCs/>
                    <w:sz w:val="18"/>
                    <w:szCs w:val="18"/>
                    <w:rtl/>
                  </w:rPr>
                </w:rPrChange>
              </w:rPr>
              <w:t>עם</w:t>
            </w:r>
            <w:r w:rsidRPr="00A90D62">
              <w:rPr>
                <w:rFonts w:eastAsia="David CLM" w:cs="Times New Roman"/>
                <w:b/>
                <w:bCs/>
                <w:sz w:val="28"/>
                <w:szCs w:val="28"/>
                <w:rtl/>
                <w:rPrChange w:id="10634" w:author="אברהם" w:date="2012-11-23T10:23:00Z">
                  <w:rPr>
                    <w:rFonts w:eastAsia="David CLM" w:cs="Times New Roman"/>
                    <w:b/>
                    <w:bCs/>
                    <w:sz w:val="18"/>
                    <w:szCs w:val="18"/>
                    <w:rtl/>
                  </w:rPr>
                </w:rPrChange>
              </w:rPr>
              <w:t xml:space="preserve"> </w:t>
            </w:r>
            <w:r w:rsidRPr="00A90D62">
              <w:rPr>
                <w:rFonts w:cs="Times New Roman" w:hint="eastAsia"/>
                <w:b/>
                <w:bCs/>
                <w:sz w:val="28"/>
                <w:szCs w:val="28"/>
                <w:rtl/>
                <w:rPrChange w:id="10635" w:author="אברהם" w:date="2012-11-23T10:23:00Z">
                  <w:rPr>
                    <w:rFonts w:cs="Times New Roman" w:hint="eastAsia"/>
                    <w:b/>
                    <w:bCs/>
                    <w:sz w:val="18"/>
                    <w:szCs w:val="18"/>
                    <w:rtl/>
                  </w:rPr>
                </w:rPrChange>
              </w:rPr>
              <w:t>יובל</w:t>
            </w:r>
          </w:p>
        </w:tc>
        <w:tc>
          <w:tcPr>
            <w:tcW w:w="3228" w:type="dxa"/>
            <w:tcBorders>
              <w:left w:val="single" w:sz="1" w:space="0" w:color="000000"/>
              <w:bottom w:val="single" w:sz="1" w:space="0" w:color="000000"/>
              <w:right w:val="single" w:sz="1" w:space="0" w:color="000000"/>
            </w:tcBorders>
            <w:shd w:val="clear" w:color="auto" w:fill="auto"/>
            <w:vAlign w:val="center"/>
          </w:tcPr>
          <w:p w:rsidR="009C2B09" w:rsidRPr="00A90D62" w:rsidRDefault="009C2B09" w:rsidP="00685392">
            <w:pPr>
              <w:pStyle w:val="afd"/>
              <w:bidi/>
              <w:snapToGrid w:val="0"/>
              <w:jc w:val="center"/>
              <w:rPr>
                <w:rFonts w:ascii="Arial" w:hAnsi="Arial" w:cs="Arial"/>
                <w:sz w:val="28"/>
                <w:szCs w:val="28"/>
                <w:rPrChange w:id="10636" w:author="אברהם" w:date="2012-11-23T10:23:00Z">
                  <w:rPr>
                    <w:rFonts w:ascii="Arial" w:hAnsi="Arial" w:cs="Arial"/>
                    <w:sz w:val="18"/>
                    <w:szCs w:val="18"/>
                  </w:rPr>
                </w:rPrChange>
              </w:rPr>
            </w:pPr>
            <w:r w:rsidRPr="00A90D62">
              <w:rPr>
                <w:rFonts w:cs="Times New Roman" w:hint="eastAsia"/>
                <w:b/>
                <w:bCs/>
                <w:sz w:val="28"/>
                <w:szCs w:val="28"/>
                <w:rtl/>
                <w:rPrChange w:id="10637" w:author="אברהם" w:date="2012-11-23T10:23:00Z">
                  <w:rPr>
                    <w:rFonts w:cs="Times New Roman" w:hint="eastAsia"/>
                    <w:b/>
                    <w:bCs/>
                    <w:sz w:val="18"/>
                    <w:szCs w:val="18"/>
                    <w:rtl/>
                  </w:rPr>
                </w:rPrChange>
              </w:rPr>
              <w:t>הערה</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38" w:author="אברהם" w:date="2012-11-23T10:23:00Z">
                  <w:rPr>
                    <w:rFonts w:ascii="Arial" w:hAnsi="Arial" w:cs="Arial"/>
                    <w:sz w:val="18"/>
                    <w:szCs w:val="18"/>
                  </w:rPr>
                </w:rPrChange>
              </w:rPr>
            </w:pPr>
            <w:r w:rsidRPr="00A90D62">
              <w:rPr>
                <w:rFonts w:ascii="Arial" w:hAnsi="Arial" w:cs="Arial"/>
                <w:sz w:val="28"/>
                <w:szCs w:val="28"/>
                <w:rPrChange w:id="10639"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640" w:author="אברהם" w:date="2012-11-23T10:23:00Z">
                  <w:rPr>
                    <w:rFonts w:ascii="Arial" w:hAnsi="Arial" w:cs="Arial"/>
                    <w:sz w:val="18"/>
                    <w:szCs w:val="18"/>
                  </w:rPr>
                </w:rPrChange>
              </w:rPr>
            </w:pPr>
            <w:r w:rsidRPr="00A90D62">
              <w:rPr>
                <w:rFonts w:ascii="Arial" w:hAnsi="Arial" w:cs="Arial"/>
                <w:sz w:val="28"/>
                <w:szCs w:val="28"/>
                <w:rPrChange w:id="10641"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42" w:author="אברהם" w:date="2012-11-23T10:23:00Z">
                  <w:rPr>
                    <w:rFonts w:ascii="Arial" w:hAnsi="Arial" w:cs="Arial"/>
                    <w:sz w:val="18"/>
                    <w:szCs w:val="18"/>
                  </w:rPr>
                </w:rPrChange>
              </w:rPr>
            </w:pPr>
            <w:r w:rsidRPr="00A90D62">
              <w:rPr>
                <w:rFonts w:ascii="Arial" w:hAnsi="Arial" w:cs="Arial"/>
                <w:sz w:val="28"/>
                <w:szCs w:val="28"/>
                <w:rPrChange w:id="10643"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644" w:author="אברהם" w:date="2012-11-23T10:23:00Z">
                  <w:rPr>
                    <w:rFonts w:ascii="Arial" w:hAnsi="Arial" w:cs="Arial"/>
                    <w:sz w:val="18"/>
                    <w:szCs w:val="18"/>
                  </w:rPr>
                </w:rPrChange>
              </w:rPr>
            </w:pPr>
            <w:r w:rsidRPr="00A90D62">
              <w:rPr>
                <w:rFonts w:ascii="Arial" w:hAnsi="Arial" w:cs="Arial"/>
                <w:sz w:val="28"/>
                <w:szCs w:val="28"/>
                <w:rPrChange w:id="10645" w:author="אברהם" w:date="2012-11-23T10:23:00Z">
                  <w:rPr>
                    <w:rFonts w:ascii="Arial" w:hAnsi="Arial" w:cs="Arial"/>
                    <w:sz w:val="18"/>
                    <w:szCs w:val="18"/>
                  </w:rPr>
                </w:rPrChange>
              </w:rPr>
              <w:t>1</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646" w:author="אברהם" w:date="2012-11-23T10:23:00Z">
                  <w:rPr>
                    <w:rFonts w:ascii="Arial" w:hAnsi="Arial" w:cs="Arial"/>
                    <w:sz w:val="18"/>
                    <w:szCs w:val="18"/>
                  </w:rPr>
                </w:rPrChange>
              </w:rPr>
            </w:pPr>
            <w:r w:rsidRPr="00A90D62">
              <w:rPr>
                <w:rFonts w:ascii="Arial" w:hAnsi="Arial" w:cs="Arial"/>
                <w:sz w:val="28"/>
                <w:szCs w:val="28"/>
                <w:rPrChange w:id="10647" w:author="אברהם" w:date="2012-11-23T10:23:00Z">
                  <w:rPr>
                    <w:rFonts w:ascii="Arial" w:hAnsi="Arial" w:cs="Arial"/>
                    <w:sz w:val="18"/>
                    <w:szCs w:val="18"/>
                  </w:rPr>
                </w:rPrChange>
              </w:rPr>
              <w:t>0</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48" w:author="אברהם" w:date="2012-11-23T10:23:00Z">
                  <w:rPr>
                    <w:rFonts w:ascii="Arial" w:hAnsi="Arial" w:cs="Arial"/>
                    <w:sz w:val="18"/>
                    <w:szCs w:val="18"/>
                  </w:rPr>
                </w:rPrChange>
              </w:rPr>
            </w:pPr>
            <w:r w:rsidRPr="00A90D62">
              <w:rPr>
                <w:rFonts w:ascii="Arial" w:hAnsi="Arial" w:cs="Arial"/>
                <w:sz w:val="28"/>
                <w:szCs w:val="28"/>
                <w:rPrChange w:id="10649" w:author="אברהם" w:date="2012-11-23T10:23:00Z">
                  <w:rPr>
                    <w:rFonts w:ascii="Arial" w:hAnsi="Arial" w:cs="Arial"/>
                    <w:sz w:val="18"/>
                    <w:szCs w:val="18"/>
                  </w:rPr>
                </w:rPrChange>
              </w:rPr>
              <w:t>0</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650" w:author="אברהם" w:date="2012-11-23T10:23:00Z">
                  <w:rPr>
                    <w:rFonts w:ascii="Arial" w:hAnsi="Arial" w:cs="Arial"/>
                    <w:sz w:val="18"/>
                    <w:szCs w:val="18"/>
                  </w:rPr>
                </w:rPrChange>
              </w:rPr>
            </w:pPr>
            <w:r w:rsidRPr="00A90D62">
              <w:rPr>
                <w:rFonts w:ascii="Arial" w:hAnsi="Arial" w:cs="Arial"/>
                <w:sz w:val="28"/>
                <w:szCs w:val="28"/>
                <w:rPrChange w:id="10651" w:author="אברהם" w:date="2012-11-23T10:23:00Z">
                  <w:rPr>
                    <w:rFonts w:ascii="Arial" w:hAnsi="Arial" w:cs="Arial"/>
                    <w:sz w:val="18"/>
                    <w:szCs w:val="18"/>
                  </w:rPr>
                </w:rPrChange>
              </w:rPr>
              <w:t>0</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652" w:author="אברהם" w:date="2012-11-23T10:23:00Z">
                  <w:rPr>
                    <w:rFonts w:ascii="Arial" w:hAnsi="Arial" w:cs="Arial"/>
                    <w:sz w:val="18"/>
                    <w:szCs w:val="18"/>
                  </w:rPr>
                </w:rPrChange>
              </w:rPr>
            </w:pPr>
            <w:r w:rsidRPr="00A90D62">
              <w:rPr>
                <w:rFonts w:ascii="Arial" w:hAnsi="Arial" w:cs="Arial"/>
                <w:sz w:val="28"/>
                <w:szCs w:val="28"/>
                <w:rPrChange w:id="10653"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54" w:author="אברהם" w:date="2012-11-23T10:23:00Z">
                  <w:rPr>
                    <w:rFonts w:ascii="Arial" w:hAnsi="Arial" w:cs="Arial"/>
                    <w:sz w:val="18"/>
                    <w:szCs w:val="18"/>
                  </w:rPr>
                </w:rPrChange>
              </w:rPr>
            </w:pPr>
            <w:r w:rsidRPr="00A90D62">
              <w:rPr>
                <w:rFonts w:ascii="Arial" w:hAnsi="Arial" w:cs="Arial"/>
                <w:sz w:val="28"/>
                <w:szCs w:val="28"/>
                <w:rPrChange w:id="10655" w:author="אברהם" w:date="2012-11-23T10:23:00Z">
                  <w:rPr>
                    <w:rFonts w:ascii="Arial" w:hAnsi="Arial" w:cs="Arial"/>
                    <w:sz w:val="18"/>
                    <w:szCs w:val="18"/>
                  </w:rPr>
                </w:rPrChange>
              </w:rPr>
              <w:t>366</w:t>
            </w:r>
            <w:r w:rsidRPr="00A90D62">
              <w:rPr>
                <w:rFonts w:ascii="Arial" w:hAnsi="Arial" w:cs="Arial"/>
                <w:sz w:val="28"/>
                <w:szCs w:val="28"/>
                <w:rtl/>
                <w:rPrChange w:id="10656" w:author="אברהם" w:date="2012-11-23T10:23:00Z">
                  <w:rPr>
                    <w:rFonts w:ascii="Arial" w:hAnsi="Arial" w:cs="Arial"/>
                    <w:sz w:val="18"/>
                    <w:szCs w:val="18"/>
                    <w:rtl/>
                  </w:rPr>
                </w:rPrChange>
              </w:rPr>
              <w:t xml:space="preserve"> (</w:t>
            </w:r>
            <w:r w:rsidRPr="00A90D62">
              <w:rPr>
                <w:rFonts w:ascii="Arial" w:hAnsi="Arial" w:cs="Arial"/>
                <w:sz w:val="28"/>
                <w:szCs w:val="28"/>
                <w:rPrChange w:id="10657" w:author="אברהם" w:date="2012-11-23T10:23:00Z">
                  <w:rPr>
                    <w:rFonts w:ascii="Arial" w:hAnsi="Arial" w:cs="Arial"/>
                    <w:sz w:val="18"/>
                    <w:szCs w:val="18"/>
                  </w:rPr>
                </w:rPrChange>
              </w:rPr>
              <w:t>13</w:t>
            </w:r>
            <w:r w:rsidRPr="00A90D62">
              <w:rPr>
                <w:rFonts w:ascii="Arial" w:hAnsi="Arial" w:cs="Arial"/>
                <w:sz w:val="28"/>
                <w:szCs w:val="28"/>
                <w:rtl/>
                <w:rPrChange w:id="10658"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0659" w:author="אברהם" w:date="2012-11-23T10:23:00Z">
                  <w:rPr>
                    <w:sz w:val="18"/>
                    <w:szCs w:val="18"/>
                    <w:rtl/>
                  </w:rPr>
                </w:rPrChange>
              </w:rPr>
            </w:pPr>
            <w:r w:rsidRPr="00A90D62">
              <w:rPr>
                <w:rFonts w:ascii="Arial" w:hAnsi="Arial" w:cs="Arial"/>
                <w:sz w:val="28"/>
                <w:szCs w:val="28"/>
                <w:rPrChange w:id="10660" w:author="אברהם" w:date="2012-11-23T10:23:00Z">
                  <w:rPr>
                    <w:rFonts w:ascii="Arial" w:hAnsi="Arial" w:cs="Arial"/>
                    <w:sz w:val="18"/>
                    <w:szCs w:val="18"/>
                  </w:rPr>
                </w:rPrChange>
              </w:rPr>
              <w:t>38</w:t>
            </w:r>
            <w:r w:rsidRPr="00A90D62">
              <w:rPr>
                <w:rFonts w:ascii="Arial" w:hAnsi="Arial" w:cs="Arial"/>
                <w:sz w:val="28"/>
                <w:szCs w:val="28"/>
                <w:rtl/>
                <w:rPrChange w:id="10661" w:author="אברהם" w:date="2012-11-23T10:23:00Z">
                  <w:rPr>
                    <w:rFonts w:ascii="Arial" w:hAnsi="Arial" w:cs="Arial"/>
                    <w:sz w:val="18"/>
                    <w:szCs w:val="18"/>
                    <w:rtl/>
                  </w:rPr>
                </w:rPrChange>
              </w:rPr>
              <w:t xml:space="preserve"> (</w:t>
            </w:r>
            <w:r w:rsidRPr="00A90D62">
              <w:rPr>
                <w:rFonts w:ascii="Arial" w:hAnsi="Arial" w:cs="Arial"/>
                <w:sz w:val="28"/>
                <w:szCs w:val="28"/>
                <w:rPrChange w:id="10662" w:author="אברהם" w:date="2012-11-23T10:23:00Z">
                  <w:rPr>
                    <w:rFonts w:ascii="Arial" w:hAnsi="Arial" w:cs="Arial"/>
                    <w:sz w:val="18"/>
                    <w:szCs w:val="18"/>
                  </w:rPr>
                </w:rPrChange>
              </w:rPr>
              <w:t>5</w:t>
            </w:r>
            <w:r w:rsidRPr="00A90D62">
              <w:rPr>
                <w:rFonts w:ascii="Arial" w:hAnsi="Arial" w:cs="Arial"/>
                <w:sz w:val="28"/>
                <w:szCs w:val="28"/>
                <w:rtl/>
                <w:rPrChange w:id="10663"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64" w:author="אברהם" w:date="2012-11-23T10:23:00Z">
                  <w:rPr>
                    <w:rFonts w:ascii="Arial" w:hAnsi="Arial" w:cs="Arial"/>
                    <w:sz w:val="18"/>
                    <w:szCs w:val="18"/>
                  </w:rPr>
                </w:rPrChange>
              </w:rPr>
            </w:pPr>
            <w:r w:rsidRPr="00A90D62">
              <w:rPr>
                <w:rFonts w:cs="Times New Roman" w:hint="eastAsia"/>
                <w:sz w:val="28"/>
                <w:szCs w:val="28"/>
                <w:rtl/>
                <w:rPrChange w:id="10665" w:author="אברהם" w:date="2012-11-23T10:23:00Z">
                  <w:rPr>
                    <w:rFonts w:cs="Times New Roman" w:hint="eastAsia"/>
                    <w:sz w:val="18"/>
                    <w:szCs w:val="18"/>
                    <w:rtl/>
                  </w:rPr>
                </w:rPrChange>
              </w:rPr>
              <w:t>בשלוש</w:t>
            </w:r>
            <w:r w:rsidRPr="00A90D62">
              <w:rPr>
                <w:rFonts w:eastAsia="David CLM" w:cs="Times New Roman"/>
                <w:sz w:val="28"/>
                <w:szCs w:val="28"/>
                <w:rtl/>
                <w:rPrChange w:id="10666" w:author="אברהם" w:date="2012-11-23T10:23:00Z">
                  <w:rPr>
                    <w:rFonts w:eastAsia="David CLM" w:cs="Times New Roman"/>
                    <w:sz w:val="18"/>
                    <w:szCs w:val="18"/>
                    <w:rtl/>
                  </w:rPr>
                </w:rPrChange>
              </w:rPr>
              <w:t xml:space="preserve"> </w:t>
            </w:r>
            <w:r w:rsidRPr="00A90D62">
              <w:rPr>
                <w:rFonts w:cs="Times New Roman" w:hint="eastAsia"/>
                <w:sz w:val="28"/>
                <w:szCs w:val="28"/>
                <w:rtl/>
                <w:rPrChange w:id="10667" w:author="אברהם" w:date="2012-11-23T10:23:00Z">
                  <w:rPr>
                    <w:rFonts w:cs="Times New Roman" w:hint="eastAsia"/>
                    <w:sz w:val="18"/>
                    <w:szCs w:val="18"/>
                    <w:rtl/>
                  </w:rPr>
                </w:rPrChange>
              </w:rPr>
              <w:t>השורות</w:t>
            </w:r>
            <w:r w:rsidRPr="00A90D62">
              <w:rPr>
                <w:rFonts w:eastAsia="David CLM" w:cs="Times New Roman"/>
                <w:sz w:val="28"/>
                <w:szCs w:val="28"/>
                <w:rtl/>
                <w:rPrChange w:id="10668" w:author="אברהם" w:date="2012-11-23T10:23:00Z">
                  <w:rPr>
                    <w:rFonts w:eastAsia="David CLM" w:cs="Times New Roman"/>
                    <w:sz w:val="18"/>
                    <w:szCs w:val="18"/>
                    <w:rtl/>
                  </w:rPr>
                </w:rPrChange>
              </w:rPr>
              <w:t xml:space="preserve"> </w:t>
            </w:r>
            <w:r w:rsidRPr="00A90D62">
              <w:rPr>
                <w:rFonts w:cs="Times New Roman" w:hint="eastAsia"/>
                <w:sz w:val="28"/>
                <w:szCs w:val="28"/>
                <w:rtl/>
                <w:rPrChange w:id="10669" w:author="אברהם" w:date="2012-11-23T10:23:00Z">
                  <w:rPr>
                    <w:rFonts w:cs="Times New Roman" w:hint="eastAsia"/>
                    <w:sz w:val="18"/>
                    <w:szCs w:val="18"/>
                    <w:rtl/>
                  </w:rPr>
                </w:rPrChange>
              </w:rPr>
              <w:t>הראשונות</w:t>
            </w:r>
            <w:r w:rsidRPr="00A90D62">
              <w:rPr>
                <w:rFonts w:cs="Times New Roman"/>
                <w:sz w:val="28"/>
                <w:szCs w:val="28"/>
                <w:rtl/>
                <w:rPrChange w:id="10670" w:author="אברהם" w:date="2012-11-23T10:23:00Z">
                  <w:rPr>
                    <w:rFonts w:cs="Times New Roman"/>
                    <w:sz w:val="18"/>
                    <w:szCs w:val="18"/>
                    <w:rtl/>
                  </w:rPr>
                </w:rPrChange>
              </w:rPr>
              <w:t xml:space="preserve">, </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71" w:author="אברהם" w:date="2012-11-23T10:23:00Z">
                  <w:rPr>
                    <w:rFonts w:ascii="Arial" w:hAnsi="Arial" w:cs="Arial"/>
                    <w:sz w:val="18"/>
                    <w:szCs w:val="18"/>
                  </w:rPr>
                </w:rPrChange>
              </w:rPr>
            </w:pPr>
            <w:r w:rsidRPr="00A90D62">
              <w:rPr>
                <w:rFonts w:ascii="Arial" w:hAnsi="Arial" w:cs="Arial"/>
                <w:sz w:val="28"/>
                <w:szCs w:val="28"/>
                <w:rPrChange w:id="10672"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673" w:author="אברהם" w:date="2012-11-23T10:23:00Z">
                  <w:rPr>
                    <w:rFonts w:ascii="Arial" w:hAnsi="Arial" w:cs="Arial"/>
                    <w:sz w:val="18"/>
                    <w:szCs w:val="18"/>
                  </w:rPr>
                </w:rPrChange>
              </w:rPr>
            </w:pPr>
            <w:r w:rsidRPr="00A90D62">
              <w:rPr>
                <w:rFonts w:ascii="Arial" w:hAnsi="Arial" w:cs="Arial"/>
                <w:sz w:val="28"/>
                <w:szCs w:val="28"/>
                <w:rPrChange w:id="10674" w:author="אברהם" w:date="2012-11-23T10:23:00Z">
                  <w:rPr>
                    <w:rFonts w:ascii="Arial" w:hAnsi="Arial" w:cs="Arial"/>
                    <w:sz w:val="18"/>
                    <w:szCs w:val="18"/>
                  </w:rPr>
                </w:rPrChange>
              </w:rPr>
              <w:t>0.4</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75" w:author="אברהם" w:date="2012-11-23T10:23:00Z">
                  <w:rPr>
                    <w:rFonts w:ascii="Arial" w:hAnsi="Arial" w:cs="Arial"/>
                    <w:sz w:val="18"/>
                    <w:szCs w:val="18"/>
                  </w:rPr>
                </w:rPrChange>
              </w:rPr>
            </w:pPr>
            <w:r w:rsidRPr="00A90D62">
              <w:rPr>
                <w:rFonts w:ascii="Arial" w:hAnsi="Arial" w:cs="Arial"/>
                <w:sz w:val="28"/>
                <w:szCs w:val="28"/>
                <w:rPrChange w:id="10676"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677" w:author="אברהם" w:date="2012-11-23T10:23:00Z">
                  <w:rPr>
                    <w:rFonts w:ascii="Arial" w:hAnsi="Arial" w:cs="Arial"/>
                    <w:sz w:val="18"/>
                    <w:szCs w:val="18"/>
                  </w:rPr>
                </w:rPrChange>
              </w:rPr>
            </w:pPr>
            <w:r w:rsidRPr="00A90D62">
              <w:rPr>
                <w:rFonts w:ascii="Arial" w:hAnsi="Arial" w:cs="Arial"/>
                <w:sz w:val="28"/>
                <w:szCs w:val="28"/>
                <w:rPrChange w:id="10678" w:author="אברהם" w:date="2012-11-23T10:23:00Z">
                  <w:rPr>
                    <w:rFonts w:ascii="Arial" w:hAnsi="Arial" w:cs="Arial"/>
                    <w:sz w:val="18"/>
                    <w:szCs w:val="18"/>
                  </w:rPr>
                </w:rPrChange>
              </w:rPr>
              <w:t>1</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679" w:author="אברהם" w:date="2012-11-23T10:23:00Z">
                  <w:rPr>
                    <w:rFonts w:ascii="Arial" w:hAnsi="Arial" w:cs="Arial"/>
                    <w:sz w:val="18"/>
                    <w:szCs w:val="18"/>
                  </w:rPr>
                </w:rPrChange>
              </w:rPr>
            </w:pPr>
            <w:r w:rsidRPr="00A90D62">
              <w:rPr>
                <w:rFonts w:ascii="Arial" w:hAnsi="Arial" w:cs="Arial"/>
                <w:sz w:val="28"/>
                <w:szCs w:val="28"/>
                <w:rPrChange w:id="10680" w:author="אברהם" w:date="2012-11-23T10:23:00Z">
                  <w:rPr>
                    <w:rFonts w:ascii="Arial" w:hAnsi="Arial" w:cs="Arial"/>
                    <w:sz w:val="18"/>
                    <w:szCs w:val="18"/>
                  </w:rPr>
                </w:rPrChange>
              </w:rPr>
              <w:t>0</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81" w:author="אברהם" w:date="2012-11-23T10:23:00Z">
                  <w:rPr>
                    <w:rFonts w:ascii="Arial" w:hAnsi="Arial" w:cs="Arial"/>
                    <w:sz w:val="18"/>
                    <w:szCs w:val="18"/>
                  </w:rPr>
                </w:rPrChange>
              </w:rPr>
            </w:pPr>
            <w:r w:rsidRPr="00A90D62">
              <w:rPr>
                <w:rFonts w:ascii="Arial" w:hAnsi="Arial" w:cs="Arial"/>
                <w:sz w:val="28"/>
                <w:szCs w:val="28"/>
                <w:rPrChange w:id="10682" w:author="אברהם" w:date="2012-11-23T10:23:00Z">
                  <w:rPr>
                    <w:rFonts w:ascii="Arial" w:hAnsi="Arial" w:cs="Arial"/>
                    <w:sz w:val="18"/>
                    <w:szCs w:val="18"/>
                  </w:rPr>
                </w:rPrChange>
              </w:rPr>
              <w:t>0</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683" w:author="אברהם" w:date="2012-11-23T10:23:00Z">
                  <w:rPr>
                    <w:rFonts w:ascii="Arial" w:hAnsi="Arial" w:cs="Arial"/>
                    <w:sz w:val="18"/>
                    <w:szCs w:val="18"/>
                  </w:rPr>
                </w:rPrChange>
              </w:rPr>
            </w:pPr>
            <w:r w:rsidRPr="00A90D62">
              <w:rPr>
                <w:rFonts w:ascii="Arial" w:hAnsi="Arial" w:cs="Arial"/>
                <w:sz w:val="28"/>
                <w:szCs w:val="28"/>
                <w:rPrChange w:id="10684" w:author="אברהם" w:date="2012-11-23T10:23:00Z">
                  <w:rPr>
                    <w:rFonts w:ascii="Arial" w:hAnsi="Arial" w:cs="Arial"/>
                    <w:sz w:val="18"/>
                    <w:szCs w:val="18"/>
                  </w:rPr>
                </w:rPrChange>
              </w:rPr>
              <w:t>0</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685" w:author="אברהם" w:date="2012-11-23T10:23:00Z">
                  <w:rPr>
                    <w:rFonts w:ascii="Arial" w:hAnsi="Arial" w:cs="Arial"/>
                    <w:sz w:val="18"/>
                    <w:szCs w:val="18"/>
                  </w:rPr>
                </w:rPrChange>
              </w:rPr>
            </w:pPr>
            <w:r w:rsidRPr="00A90D62">
              <w:rPr>
                <w:rFonts w:ascii="Arial" w:hAnsi="Arial" w:cs="Arial"/>
                <w:sz w:val="28"/>
                <w:szCs w:val="28"/>
                <w:rPrChange w:id="10686"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87" w:author="אברהם" w:date="2012-11-23T10:23:00Z">
                  <w:rPr>
                    <w:rFonts w:ascii="Arial" w:hAnsi="Arial" w:cs="Arial"/>
                    <w:sz w:val="18"/>
                    <w:szCs w:val="18"/>
                  </w:rPr>
                </w:rPrChange>
              </w:rPr>
            </w:pPr>
            <w:r w:rsidRPr="00A90D62">
              <w:rPr>
                <w:rFonts w:ascii="Arial" w:hAnsi="Arial" w:cs="Arial"/>
                <w:sz w:val="28"/>
                <w:szCs w:val="28"/>
                <w:rPrChange w:id="10688" w:author="אברהם" w:date="2012-11-23T10:23:00Z">
                  <w:rPr>
                    <w:rFonts w:ascii="Arial" w:hAnsi="Arial" w:cs="Arial"/>
                    <w:sz w:val="18"/>
                    <w:szCs w:val="18"/>
                  </w:rPr>
                </w:rPrChange>
              </w:rPr>
              <w:t>381</w:t>
            </w:r>
            <w:r w:rsidRPr="00A90D62">
              <w:rPr>
                <w:rFonts w:ascii="Arial" w:hAnsi="Arial" w:cs="Arial"/>
                <w:sz w:val="28"/>
                <w:szCs w:val="28"/>
                <w:rtl/>
                <w:rPrChange w:id="10689" w:author="אברהם" w:date="2012-11-23T10:23:00Z">
                  <w:rPr>
                    <w:rFonts w:ascii="Arial" w:hAnsi="Arial" w:cs="Arial"/>
                    <w:sz w:val="18"/>
                    <w:szCs w:val="18"/>
                    <w:rtl/>
                  </w:rPr>
                </w:rPrChange>
              </w:rPr>
              <w:t xml:space="preserve"> (</w:t>
            </w:r>
            <w:r w:rsidRPr="00A90D62">
              <w:rPr>
                <w:rFonts w:ascii="Arial" w:hAnsi="Arial" w:cs="Arial"/>
                <w:sz w:val="28"/>
                <w:szCs w:val="28"/>
                <w:rPrChange w:id="10690" w:author="אברהם" w:date="2012-11-23T10:23:00Z">
                  <w:rPr>
                    <w:rFonts w:ascii="Arial" w:hAnsi="Arial" w:cs="Arial"/>
                    <w:sz w:val="18"/>
                    <w:szCs w:val="18"/>
                  </w:rPr>
                </w:rPrChange>
              </w:rPr>
              <w:t>11</w:t>
            </w:r>
            <w:r w:rsidRPr="00A90D62">
              <w:rPr>
                <w:rFonts w:ascii="Arial" w:hAnsi="Arial" w:cs="Arial"/>
                <w:sz w:val="28"/>
                <w:szCs w:val="28"/>
                <w:rtl/>
                <w:rPrChange w:id="10691"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rFonts w:eastAsia="David CLM" w:cs="David CLM"/>
                <w:sz w:val="28"/>
                <w:szCs w:val="28"/>
                <w:rtl/>
                <w:rPrChange w:id="10692" w:author="אברהם" w:date="2012-11-23T10:23:00Z">
                  <w:rPr>
                    <w:rFonts w:eastAsia="David CLM" w:cs="David CLM"/>
                    <w:sz w:val="18"/>
                    <w:szCs w:val="18"/>
                    <w:rtl/>
                  </w:rPr>
                </w:rPrChange>
              </w:rPr>
            </w:pPr>
            <w:r w:rsidRPr="00A90D62">
              <w:rPr>
                <w:rFonts w:ascii="Arial" w:hAnsi="Arial" w:cs="Arial"/>
                <w:sz w:val="28"/>
                <w:szCs w:val="28"/>
                <w:rPrChange w:id="10693" w:author="אברהם" w:date="2012-11-23T10:23:00Z">
                  <w:rPr>
                    <w:rFonts w:ascii="Arial" w:hAnsi="Arial" w:cs="Arial"/>
                    <w:sz w:val="18"/>
                    <w:szCs w:val="18"/>
                  </w:rPr>
                </w:rPrChange>
              </w:rPr>
              <w:t>209</w:t>
            </w:r>
            <w:r w:rsidRPr="00A90D62">
              <w:rPr>
                <w:rFonts w:ascii="Arial" w:hAnsi="Arial" w:cs="Arial"/>
                <w:sz w:val="28"/>
                <w:szCs w:val="28"/>
                <w:rtl/>
                <w:rPrChange w:id="10694" w:author="אברהם" w:date="2012-11-23T10:23:00Z">
                  <w:rPr>
                    <w:rFonts w:ascii="Arial" w:hAnsi="Arial" w:cs="Arial"/>
                    <w:sz w:val="18"/>
                    <w:szCs w:val="18"/>
                    <w:rtl/>
                  </w:rPr>
                </w:rPrChange>
              </w:rPr>
              <w:t xml:space="preserve"> (</w:t>
            </w:r>
            <w:r w:rsidRPr="00A90D62">
              <w:rPr>
                <w:rFonts w:ascii="Arial" w:hAnsi="Arial" w:cs="Arial"/>
                <w:sz w:val="28"/>
                <w:szCs w:val="28"/>
                <w:rPrChange w:id="10695" w:author="אברהם" w:date="2012-11-23T10:23:00Z">
                  <w:rPr>
                    <w:rFonts w:ascii="Arial" w:hAnsi="Arial" w:cs="Arial"/>
                    <w:sz w:val="18"/>
                    <w:szCs w:val="18"/>
                  </w:rPr>
                </w:rPrChange>
              </w:rPr>
              <w:t>10</w:t>
            </w:r>
            <w:r w:rsidRPr="00A90D62">
              <w:rPr>
                <w:rFonts w:ascii="Arial" w:hAnsi="Arial" w:cs="Arial"/>
                <w:sz w:val="28"/>
                <w:szCs w:val="28"/>
                <w:rtl/>
                <w:rPrChange w:id="10696"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697" w:author="אברהם" w:date="2012-11-23T10:23:00Z">
                  <w:rPr>
                    <w:rFonts w:ascii="Arial" w:hAnsi="Arial" w:cs="Arial"/>
                    <w:sz w:val="18"/>
                    <w:szCs w:val="18"/>
                  </w:rPr>
                </w:rPrChange>
              </w:rPr>
            </w:pPr>
            <w:r w:rsidRPr="00A90D62">
              <w:rPr>
                <w:rFonts w:eastAsia="David CLM" w:cs="Times New Roman"/>
                <w:sz w:val="28"/>
                <w:szCs w:val="28"/>
                <w:rtl/>
                <w:rPrChange w:id="10698" w:author="אברהם" w:date="2012-11-23T10:23:00Z">
                  <w:rPr>
                    <w:rFonts w:eastAsia="David CLM" w:cs="Times New Roman"/>
                    <w:sz w:val="18"/>
                    <w:szCs w:val="18"/>
                    <w:rtl/>
                  </w:rPr>
                </w:rPrChange>
              </w:rPr>
              <w:t xml:space="preserve">    </w:t>
            </w:r>
            <w:r w:rsidRPr="00A90D62">
              <w:rPr>
                <w:rFonts w:cs="Times New Roman" w:hint="eastAsia"/>
                <w:sz w:val="28"/>
                <w:szCs w:val="28"/>
                <w:rtl/>
                <w:rPrChange w:id="10699" w:author="אברהם" w:date="2012-11-23T10:23:00Z">
                  <w:rPr>
                    <w:rFonts w:cs="Times New Roman" w:hint="eastAsia"/>
                    <w:sz w:val="18"/>
                    <w:szCs w:val="18"/>
                    <w:rtl/>
                  </w:rPr>
                </w:rPrChange>
              </w:rPr>
              <w:t>לכל</w:t>
            </w:r>
            <w:r w:rsidRPr="00A90D62">
              <w:rPr>
                <w:rFonts w:eastAsia="David CLM" w:cs="Times New Roman"/>
                <w:sz w:val="28"/>
                <w:szCs w:val="28"/>
                <w:rtl/>
                <w:rPrChange w:id="10700"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01" w:author="אברהם" w:date="2012-11-23T10:23:00Z">
                  <w:rPr>
                    <w:rFonts w:cs="Times New Roman" w:hint="eastAsia"/>
                    <w:sz w:val="18"/>
                    <w:szCs w:val="18"/>
                    <w:rtl/>
                  </w:rPr>
                </w:rPrChange>
              </w:rPr>
              <w:t>האזרחים</w:t>
            </w:r>
            <w:r w:rsidRPr="00A90D62">
              <w:rPr>
                <w:rFonts w:eastAsia="David CLM" w:cs="Times New Roman"/>
                <w:sz w:val="28"/>
                <w:szCs w:val="28"/>
                <w:rtl/>
                <w:rPrChange w:id="10702"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03" w:author="אברהם" w:date="2012-11-23T10:23:00Z">
                  <w:rPr>
                    <w:rFonts w:cs="Times New Roman" w:hint="eastAsia"/>
                    <w:sz w:val="18"/>
                    <w:szCs w:val="18"/>
                    <w:rtl/>
                  </w:rPr>
                </w:rPrChange>
              </w:rPr>
              <w:t>יש</w:t>
            </w:r>
            <w:r w:rsidRPr="00A90D62">
              <w:rPr>
                <w:rFonts w:eastAsia="David CLM" w:cs="Times New Roman"/>
                <w:sz w:val="28"/>
                <w:szCs w:val="28"/>
                <w:rtl/>
                <w:rPrChange w:id="10704"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05" w:author="אברהם" w:date="2012-11-23T10:23:00Z">
                  <w:rPr>
                    <w:rFonts w:cs="Times New Roman" w:hint="eastAsia"/>
                    <w:sz w:val="18"/>
                    <w:szCs w:val="18"/>
                    <w:rtl/>
                  </w:rPr>
                </w:rPrChange>
              </w:rPr>
              <w:t>הכנסה</w:t>
            </w:r>
            <w:r w:rsidRPr="00A90D62">
              <w:rPr>
                <w:rFonts w:eastAsia="David CLM" w:cs="Times New Roman"/>
                <w:sz w:val="28"/>
                <w:szCs w:val="28"/>
                <w:rtl/>
                <w:rPrChange w:id="10706"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07" w:author="אברהם" w:date="2012-11-23T10:23:00Z">
                  <w:rPr>
                    <w:rFonts w:cs="Times New Roman" w:hint="eastAsia"/>
                    <w:sz w:val="18"/>
                    <w:szCs w:val="18"/>
                    <w:rtl/>
                  </w:rPr>
                </w:rPrChange>
              </w:rPr>
              <w:t>שווה</w:t>
            </w:r>
            <w:r w:rsidRPr="00A90D62">
              <w:rPr>
                <w:rFonts w:cs="Times New Roman"/>
                <w:sz w:val="28"/>
                <w:szCs w:val="28"/>
                <w:rtl/>
                <w:rPrChange w:id="10708" w:author="אברהם" w:date="2012-11-23T10:23:00Z">
                  <w:rPr>
                    <w:rFonts w:cs="Times New Roman"/>
                    <w:sz w:val="18"/>
                    <w:szCs w:val="18"/>
                    <w:rtl/>
                  </w:rPr>
                </w:rPrChange>
              </w:rPr>
              <w:t xml:space="preserve">, </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09" w:author="אברהם" w:date="2012-11-23T10:23:00Z">
                  <w:rPr>
                    <w:rFonts w:ascii="Arial" w:hAnsi="Arial" w:cs="Arial"/>
                    <w:sz w:val="18"/>
                    <w:szCs w:val="18"/>
                  </w:rPr>
                </w:rPrChange>
              </w:rPr>
            </w:pPr>
            <w:r w:rsidRPr="00A90D62">
              <w:rPr>
                <w:rFonts w:ascii="Arial" w:hAnsi="Arial" w:cs="Arial"/>
                <w:sz w:val="28"/>
                <w:szCs w:val="28"/>
                <w:rPrChange w:id="10710" w:author="אברהם" w:date="2012-11-23T10:23:00Z">
                  <w:rPr>
                    <w:rFonts w:ascii="Arial" w:hAnsi="Arial" w:cs="Arial"/>
                    <w:sz w:val="18"/>
                    <w:szCs w:val="18"/>
                  </w:rPr>
                </w:rPrChange>
              </w:rPr>
              <w:t>2000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711" w:author="אברהם" w:date="2012-11-23T10:23:00Z">
                  <w:rPr>
                    <w:rFonts w:ascii="Arial" w:hAnsi="Arial" w:cs="Arial"/>
                    <w:sz w:val="18"/>
                    <w:szCs w:val="18"/>
                  </w:rPr>
                </w:rPrChange>
              </w:rPr>
            </w:pPr>
            <w:r w:rsidRPr="00A90D62">
              <w:rPr>
                <w:rFonts w:ascii="Arial" w:hAnsi="Arial" w:cs="Arial"/>
                <w:sz w:val="28"/>
                <w:szCs w:val="28"/>
                <w:rPrChange w:id="10712" w:author="אברהם" w:date="2012-11-23T10:23:00Z">
                  <w:rPr>
                    <w:rFonts w:ascii="Arial" w:hAnsi="Arial" w:cs="Arial"/>
                    <w:sz w:val="18"/>
                    <w:szCs w:val="18"/>
                  </w:rPr>
                </w:rPrChange>
              </w:rPr>
              <w:t>0.4</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13" w:author="אברהם" w:date="2012-11-23T10:23:00Z">
                  <w:rPr>
                    <w:rFonts w:ascii="Arial" w:hAnsi="Arial" w:cs="Arial"/>
                    <w:sz w:val="18"/>
                    <w:szCs w:val="18"/>
                  </w:rPr>
                </w:rPrChange>
              </w:rPr>
            </w:pPr>
            <w:r w:rsidRPr="00A90D62">
              <w:rPr>
                <w:rFonts w:ascii="Arial" w:hAnsi="Arial" w:cs="Arial"/>
                <w:sz w:val="28"/>
                <w:szCs w:val="28"/>
                <w:rPrChange w:id="10714"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715" w:author="אברהם" w:date="2012-11-23T10:23:00Z">
                  <w:rPr>
                    <w:rFonts w:ascii="Arial" w:hAnsi="Arial" w:cs="Arial"/>
                    <w:sz w:val="18"/>
                    <w:szCs w:val="18"/>
                  </w:rPr>
                </w:rPrChange>
              </w:rPr>
            </w:pPr>
            <w:r w:rsidRPr="00A90D62">
              <w:rPr>
                <w:rFonts w:ascii="Arial" w:hAnsi="Arial" w:cs="Arial"/>
                <w:sz w:val="28"/>
                <w:szCs w:val="28"/>
                <w:rPrChange w:id="10716" w:author="אברהם" w:date="2012-11-23T10:23:00Z">
                  <w:rPr>
                    <w:rFonts w:ascii="Arial" w:hAnsi="Arial" w:cs="Arial"/>
                    <w:sz w:val="18"/>
                    <w:szCs w:val="18"/>
                  </w:rPr>
                </w:rPrChange>
              </w:rPr>
              <w:t>1</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717" w:author="אברהם" w:date="2012-11-23T10:23:00Z">
                  <w:rPr>
                    <w:rFonts w:ascii="Arial" w:hAnsi="Arial" w:cs="Arial"/>
                    <w:sz w:val="18"/>
                    <w:szCs w:val="18"/>
                  </w:rPr>
                </w:rPrChange>
              </w:rPr>
            </w:pPr>
            <w:r w:rsidRPr="00A90D62">
              <w:rPr>
                <w:rFonts w:ascii="Arial" w:hAnsi="Arial" w:cs="Arial"/>
                <w:sz w:val="28"/>
                <w:szCs w:val="28"/>
                <w:rPrChange w:id="10718" w:author="אברהם" w:date="2012-11-23T10:23:00Z">
                  <w:rPr>
                    <w:rFonts w:ascii="Arial" w:hAnsi="Arial" w:cs="Arial"/>
                    <w:sz w:val="18"/>
                    <w:szCs w:val="18"/>
                  </w:rPr>
                </w:rPrChange>
              </w:rPr>
              <w:t>0</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19" w:author="אברהם" w:date="2012-11-23T10:23:00Z">
                  <w:rPr>
                    <w:rFonts w:ascii="Arial" w:hAnsi="Arial" w:cs="Arial"/>
                    <w:sz w:val="18"/>
                    <w:szCs w:val="18"/>
                  </w:rPr>
                </w:rPrChange>
              </w:rPr>
            </w:pPr>
            <w:r w:rsidRPr="00A90D62">
              <w:rPr>
                <w:rFonts w:ascii="Arial" w:hAnsi="Arial" w:cs="Arial"/>
                <w:sz w:val="28"/>
                <w:szCs w:val="28"/>
                <w:rPrChange w:id="10720" w:author="אברהם" w:date="2012-11-23T10:23:00Z">
                  <w:rPr>
                    <w:rFonts w:ascii="Arial" w:hAnsi="Arial" w:cs="Arial"/>
                    <w:sz w:val="18"/>
                    <w:szCs w:val="18"/>
                  </w:rPr>
                </w:rPrChange>
              </w:rPr>
              <w:t>0</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721" w:author="אברהם" w:date="2012-11-23T10:23:00Z">
                  <w:rPr>
                    <w:rFonts w:ascii="Arial" w:hAnsi="Arial" w:cs="Arial"/>
                    <w:sz w:val="18"/>
                    <w:szCs w:val="18"/>
                  </w:rPr>
                </w:rPrChange>
              </w:rPr>
            </w:pPr>
            <w:r w:rsidRPr="00A90D62">
              <w:rPr>
                <w:rFonts w:ascii="Arial" w:hAnsi="Arial" w:cs="Arial"/>
                <w:sz w:val="28"/>
                <w:szCs w:val="28"/>
                <w:rPrChange w:id="10722" w:author="אברהם" w:date="2012-11-23T10:23:00Z">
                  <w:rPr>
                    <w:rFonts w:ascii="Arial" w:hAnsi="Arial" w:cs="Arial"/>
                    <w:sz w:val="18"/>
                    <w:szCs w:val="18"/>
                  </w:rPr>
                </w:rPrChange>
              </w:rPr>
              <w:t>0</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723" w:author="אברהם" w:date="2012-11-23T10:23:00Z">
                  <w:rPr>
                    <w:rFonts w:ascii="Arial" w:hAnsi="Arial" w:cs="Arial"/>
                    <w:sz w:val="18"/>
                    <w:szCs w:val="18"/>
                  </w:rPr>
                </w:rPrChange>
              </w:rPr>
            </w:pPr>
            <w:r w:rsidRPr="00A90D62">
              <w:rPr>
                <w:rFonts w:ascii="Arial" w:hAnsi="Arial" w:cs="Arial"/>
                <w:sz w:val="28"/>
                <w:szCs w:val="28"/>
                <w:rPrChange w:id="10724"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25" w:author="אברהם" w:date="2012-11-23T10:23:00Z">
                  <w:rPr>
                    <w:rFonts w:ascii="Arial" w:hAnsi="Arial" w:cs="Arial"/>
                    <w:sz w:val="18"/>
                    <w:szCs w:val="18"/>
                  </w:rPr>
                </w:rPrChange>
              </w:rPr>
            </w:pPr>
            <w:r w:rsidRPr="00A90D62">
              <w:rPr>
                <w:rFonts w:ascii="Arial" w:hAnsi="Arial" w:cs="Arial"/>
                <w:sz w:val="28"/>
                <w:szCs w:val="28"/>
                <w:rPrChange w:id="10726" w:author="אברהם" w:date="2012-11-23T10:23:00Z">
                  <w:rPr>
                    <w:rFonts w:ascii="Arial" w:hAnsi="Arial" w:cs="Arial"/>
                    <w:sz w:val="18"/>
                    <w:szCs w:val="18"/>
                  </w:rPr>
                </w:rPrChange>
              </w:rPr>
              <w:t>153</w:t>
            </w:r>
            <w:r w:rsidRPr="00A90D62">
              <w:rPr>
                <w:rFonts w:ascii="Arial" w:hAnsi="Arial" w:cs="Arial"/>
                <w:sz w:val="28"/>
                <w:szCs w:val="28"/>
                <w:rtl/>
                <w:rPrChange w:id="10727" w:author="אברהם" w:date="2012-11-23T10:23:00Z">
                  <w:rPr>
                    <w:rFonts w:ascii="Arial" w:hAnsi="Arial" w:cs="Arial"/>
                    <w:sz w:val="18"/>
                    <w:szCs w:val="18"/>
                    <w:rtl/>
                  </w:rPr>
                </w:rPrChange>
              </w:rPr>
              <w:t xml:space="preserve"> (</w:t>
            </w:r>
            <w:r w:rsidRPr="00A90D62">
              <w:rPr>
                <w:rFonts w:ascii="Arial" w:hAnsi="Arial" w:cs="Arial"/>
                <w:sz w:val="28"/>
                <w:szCs w:val="28"/>
                <w:rPrChange w:id="10728" w:author="אברהם" w:date="2012-11-23T10:23:00Z">
                  <w:rPr>
                    <w:rFonts w:ascii="Arial" w:hAnsi="Arial" w:cs="Arial"/>
                    <w:sz w:val="18"/>
                    <w:szCs w:val="18"/>
                  </w:rPr>
                </w:rPrChange>
              </w:rPr>
              <w:t>8</w:t>
            </w:r>
            <w:r w:rsidRPr="00A90D62">
              <w:rPr>
                <w:rFonts w:ascii="Arial" w:hAnsi="Arial" w:cs="Arial"/>
                <w:sz w:val="28"/>
                <w:szCs w:val="28"/>
                <w:rtl/>
                <w:rPrChange w:id="10729"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rFonts w:eastAsia="David CLM" w:cs="David CLM"/>
                <w:sz w:val="28"/>
                <w:szCs w:val="28"/>
                <w:rtl/>
                <w:rPrChange w:id="10730" w:author="אברהם" w:date="2012-11-23T10:23:00Z">
                  <w:rPr>
                    <w:rFonts w:eastAsia="David CLM" w:cs="David CLM"/>
                    <w:sz w:val="18"/>
                    <w:szCs w:val="18"/>
                    <w:rtl/>
                  </w:rPr>
                </w:rPrChange>
              </w:rPr>
            </w:pPr>
            <w:r w:rsidRPr="00A90D62">
              <w:rPr>
                <w:rFonts w:ascii="Arial" w:hAnsi="Arial" w:cs="Arial"/>
                <w:sz w:val="28"/>
                <w:szCs w:val="28"/>
                <w:rPrChange w:id="10731" w:author="אברהם" w:date="2012-11-23T10:23:00Z">
                  <w:rPr>
                    <w:rFonts w:ascii="Arial" w:hAnsi="Arial" w:cs="Arial"/>
                    <w:sz w:val="18"/>
                    <w:szCs w:val="18"/>
                  </w:rPr>
                </w:rPrChange>
              </w:rPr>
              <w:t>16</w:t>
            </w:r>
            <w:r w:rsidRPr="00A90D62">
              <w:rPr>
                <w:rFonts w:ascii="Arial" w:hAnsi="Arial" w:cs="Arial"/>
                <w:sz w:val="28"/>
                <w:szCs w:val="28"/>
                <w:rtl/>
                <w:rPrChange w:id="10732" w:author="אברהם" w:date="2012-11-23T10:23:00Z">
                  <w:rPr>
                    <w:rFonts w:ascii="Arial" w:hAnsi="Arial" w:cs="Arial"/>
                    <w:sz w:val="18"/>
                    <w:szCs w:val="18"/>
                    <w:rtl/>
                  </w:rPr>
                </w:rPrChange>
              </w:rPr>
              <w:t xml:space="preserve"> (</w:t>
            </w:r>
            <w:r w:rsidRPr="00A90D62">
              <w:rPr>
                <w:rFonts w:ascii="Arial" w:hAnsi="Arial" w:cs="Arial"/>
                <w:sz w:val="28"/>
                <w:szCs w:val="28"/>
                <w:rPrChange w:id="10733" w:author="אברהם" w:date="2012-11-23T10:23:00Z">
                  <w:rPr>
                    <w:rFonts w:ascii="Arial" w:hAnsi="Arial" w:cs="Arial"/>
                    <w:sz w:val="18"/>
                    <w:szCs w:val="18"/>
                  </w:rPr>
                </w:rPrChange>
              </w:rPr>
              <w:t>3</w:t>
            </w:r>
            <w:r w:rsidRPr="00A90D62">
              <w:rPr>
                <w:rFonts w:ascii="Arial" w:hAnsi="Arial" w:cs="Arial"/>
                <w:sz w:val="28"/>
                <w:szCs w:val="28"/>
                <w:rtl/>
                <w:rPrChange w:id="10734"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35" w:author="אברהם" w:date="2012-11-23T10:23:00Z">
                  <w:rPr>
                    <w:rFonts w:ascii="Arial" w:hAnsi="Arial" w:cs="Arial"/>
                    <w:sz w:val="18"/>
                    <w:szCs w:val="18"/>
                  </w:rPr>
                </w:rPrChange>
              </w:rPr>
            </w:pPr>
            <w:r w:rsidRPr="00A90D62">
              <w:rPr>
                <w:rFonts w:eastAsia="David CLM" w:cs="Times New Roman"/>
                <w:sz w:val="28"/>
                <w:szCs w:val="28"/>
                <w:rtl/>
                <w:rPrChange w:id="10736"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37" w:author="אברהם" w:date="2012-11-23T10:23:00Z">
                  <w:rPr>
                    <w:rFonts w:cs="Times New Roman" w:hint="eastAsia"/>
                    <w:sz w:val="18"/>
                    <w:szCs w:val="18"/>
                    <w:rtl/>
                  </w:rPr>
                </w:rPrChange>
              </w:rPr>
              <w:t>והדבר</w:t>
            </w:r>
            <w:r w:rsidRPr="00A90D62">
              <w:rPr>
                <w:rFonts w:eastAsia="David CLM" w:cs="Times New Roman"/>
                <w:sz w:val="28"/>
                <w:szCs w:val="28"/>
                <w:rtl/>
                <w:rPrChange w:id="10738"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39" w:author="אברהם" w:date="2012-11-23T10:23:00Z">
                  <w:rPr>
                    <w:rFonts w:cs="Times New Roman" w:hint="eastAsia"/>
                    <w:sz w:val="18"/>
                    <w:szCs w:val="18"/>
                    <w:rtl/>
                  </w:rPr>
                </w:rPrChange>
              </w:rPr>
              <w:t>שקול</w:t>
            </w:r>
            <w:r w:rsidRPr="00A90D62">
              <w:rPr>
                <w:rFonts w:eastAsia="David CLM" w:cs="Times New Roman"/>
                <w:sz w:val="28"/>
                <w:szCs w:val="28"/>
                <w:rtl/>
                <w:rPrChange w:id="10740"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41" w:author="אברהם" w:date="2012-11-23T10:23:00Z">
                  <w:rPr>
                    <w:rFonts w:cs="Times New Roman" w:hint="eastAsia"/>
                    <w:sz w:val="18"/>
                    <w:szCs w:val="18"/>
                    <w:rtl/>
                  </w:rPr>
                </w:rPrChange>
              </w:rPr>
              <w:t>למודל</w:t>
            </w:r>
            <w:r w:rsidRPr="00A90D62">
              <w:rPr>
                <w:rFonts w:eastAsia="David CLM" w:cs="Times New Roman"/>
                <w:sz w:val="28"/>
                <w:szCs w:val="28"/>
                <w:rtl/>
                <w:rPrChange w:id="10742"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43" w:author="אברהם" w:date="2012-11-23T10:23:00Z">
                  <w:rPr>
                    <w:rFonts w:cs="Times New Roman" w:hint="eastAsia"/>
                    <w:sz w:val="18"/>
                    <w:szCs w:val="18"/>
                    <w:rtl/>
                  </w:rPr>
                </w:rPrChange>
              </w:rPr>
              <w:t>ללא</w:t>
            </w:r>
            <w:r w:rsidRPr="00A90D62">
              <w:rPr>
                <w:rFonts w:eastAsia="David CLM" w:cs="Times New Roman"/>
                <w:sz w:val="28"/>
                <w:szCs w:val="28"/>
                <w:rtl/>
                <w:rPrChange w:id="10744"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45" w:author="אברהם" w:date="2012-11-23T10:23:00Z">
                  <w:rPr>
                    <w:rFonts w:cs="Times New Roman" w:hint="eastAsia"/>
                    <w:sz w:val="18"/>
                    <w:szCs w:val="18"/>
                    <w:rtl/>
                  </w:rPr>
                </w:rPrChange>
              </w:rPr>
              <w:t>הכנסה</w:t>
            </w:r>
            <w:r w:rsidRPr="00A90D62">
              <w:rPr>
                <w:rFonts w:cs="Times New Roman"/>
                <w:sz w:val="28"/>
                <w:szCs w:val="28"/>
                <w:rtl/>
                <w:rPrChange w:id="10746" w:author="אברהם" w:date="2012-11-23T10:23:00Z">
                  <w:rPr>
                    <w:rFonts w:cs="Times New Roman"/>
                    <w:sz w:val="18"/>
                    <w:szCs w:val="18"/>
                    <w:rtl/>
                  </w:rPr>
                </w:rPrChange>
              </w:rPr>
              <w:t>.</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47" w:author="אברהם" w:date="2012-11-23T10:23:00Z">
                  <w:rPr>
                    <w:rFonts w:ascii="Arial" w:hAnsi="Arial" w:cs="Arial"/>
                    <w:sz w:val="18"/>
                    <w:szCs w:val="18"/>
                  </w:rPr>
                </w:rPrChange>
              </w:rPr>
            </w:pPr>
            <w:r w:rsidRPr="00A90D62">
              <w:rPr>
                <w:rFonts w:ascii="Arial" w:hAnsi="Arial" w:cs="Arial"/>
                <w:sz w:val="28"/>
                <w:szCs w:val="28"/>
                <w:rPrChange w:id="10748"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749" w:author="אברהם" w:date="2012-11-23T10:23:00Z">
                  <w:rPr>
                    <w:rFonts w:ascii="Arial" w:hAnsi="Arial" w:cs="Arial"/>
                    <w:sz w:val="18"/>
                    <w:szCs w:val="18"/>
                  </w:rPr>
                </w:rPrChange>
              </w:rPr>
            </w:pPr>
            <w:r w:rsidRPr="00A90D62">
              <w:rPr>
                <w:rFonts w:ascii="Arial" w:hAnsi="Arial" w:cs="Arial"/>
                <w:sz w:val="28"/>
                <w:szCs w:val="28"/>
                <w:rPrChange w:id="10750"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51" w:author="אברהם" w:date="2012-11-23T10:23:00Z">
                  <w:rPr>
                    <w:rFonts w:ascii="Arial" w:hAnsi="Arial" w:cs="Arial"/>
                    <w:sz w:val="18"/>
                    <w:szCs w:val="18"/>
                  </w:rPr>
                </w:rPrChange>
              </w:rPr>
            </w:pPr>
            <w:r w:rsidRPr="00A90D62">
              <w:rPr>
                <w:rFonts w:ascii="Arial" w:hAnsi="Arial" w:cs="Arial"/>
                <w:sz w:val="28"/>
                <w:szCs w:val="28"/>
                <w:rPrChange w:id="10752"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753" w:author="אברהם" w:date="2012-11-23T10:23:00Z">
                  <w:rPr>
                    <w:rFonts w:ascii="Arial" w:hAnsi="Arial" w:cs="Arial"/>
                    <w:sz w:val="18"/>
                    <w:szCs w:val="18"/>
                  </w:rPr>
                </w:rPrChange>
              </w:rPr>
            </w:pPr>
            <w:r w:rsidRPr="00A90D62">
              <w:rPr>
                <w:rFonts w:ascii="Arial" w:hAnsi="Arial" w:cs="Arial"/>
                <w:sz w:val="28"/>
                <w:szCs w:val="28"/>
                <w:rPrChange w:id="10754"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755" w:author="אברהם" w:date="2012-11-23T10:23:00Z">
                  <w:rPr>
                    <w:rFonts w:ascii="Arial" w:hAnsi="Arial" w:cs="Arial"/>
                    <w:sz w:val="18"/>
                    <w:szCs w:val="18"/>
                  </w:rPr>
                </w:rPrChange>
              </w:rPr>
            </w:pPr>
            <w:r w:rsidRPr="00A90D62">
              <w:rPr>
                <w:rFonts w:ascii="Arial" w:hAnsi="Arial" w:cs="Arial"/>
                <w:sz w:val="28"/>
                <w:szCs w:val="28"/>
                <w:rPrChange w:id="10756" w:author="אברהם" w:date="2012-11-23T10:23:00Z">
                  <w:rPr>
                    <w:rFonts w:ascii="Arial" w:hAnsi="Arial" w:cs="Arial"/>
                    <w:sz w:val="18"/>
                    <w:szCs w:val="18"/>
                  </w:rPr>
                </w:rPrChange>
              </w:rPr>
              <w:t>0</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57" w:author="אברהם" w:date="2012-11-23T10:23:00Z">
                  <w:rPr>
                    <w:rFonts w:ascii="Arial" w:hAnsi="Arial" w:cs="Arial"/>
                    <w:sz w:val="18"/>
                    <w:szCs w:val="18"/>
                  </w:rPr>
                </w:rPrChange>
              </w:rPr>
            </w:pPr>
            <w:r w:rsidRPr="00A90D62">
              <w:rPr>
                <w:rFonts w:ascii="Arial" w:hAnsi="Arial" w:cs="Arial"/>
                <w:sz w:val="28"/>
                <w:szCs w:val="28"/>
                <w:rPrChange w:id="10758" w:author="אברהם" w:date="2012-11-23T10:23:00Z">
                  <w:rPr>
                    <w:rFonts w:ascii="Arial" w:hAnsi="Arial" w:cs="Arial"/>
                    <w:sz w:val="18"/>
                    <w:szCs w:val="18"/>
                  </w:rPr>
                </w:rPrChange>
              </w:rPr>
              <w:t>0</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759" w:author="אברהם" w:date="2012-11-23T10:23:00Z">
                  <w:rPr>
                    <w:rFonts w:ascii="Arial" w:hAnsi="Arial" w:cs="Arial"/>
                    <w:sz w:val="18"/>
                    <w:szCs w:val="18"/>
                  </w:rPr>
                </w:rPrChange>
              </w:rPr>
            </w:pPr>
            <w:r w:rsidRPr="00A90D62">
              <w:rPr>
                <w:rFonts w:ascii="Arial" w:hAnsi="Arial" w:cs="Arial"/>
                <w:sz w:val="28"/>
                <w:szCs w:val="28"/>
                <w:rPrChange w:id="10760" w:author="אברהם" w:date="2012-11-23T10:23:00Z">
                  <w:rPr>
                    <w:rFonts w:ascii="Arial" w:hAnsi="Arial" w:cs="Arial"/>
                    <w:sz w:val="18"/>
                    <w:szCs w:val="18"/>
                  </w:rPr>
                </w:rPrChange>
              </w:rPr>
              <w:t>0</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761" w:author="אברהם" w:date="2012-11-23T10:23:00Z">
                  <w:rPr>
                    <w:rFonts w:ascii="Arial" w:hAnsi="Arial" w:cs="Arial"/>
                    <w:sz w:val="18"/>
                    <w:szCs w:val="18"/>
                  </w:rPr>
                </w:rPrChange>
              </w:rPr>
            </w:pPr>
            <w:r w:rsidRPr="00A90D62">
              <w:rPr>
                <w:rFonts w:ascii="Arial" w:hAnsi="Arial" w:cs="Arial"/>
                <w:sz w:val="28"/>
                <w:szCs w:val="28"/>
                <w:rPrChange w:id="10762"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63" w:author="אברהם" w:date="2012-11-23T10:23:00Z">
                  <w:rPr>
                    <w:rFonts w:ascii="Arial" w:hAnsi="Arial" w:cs="Arial"/>
                    <w:sz w:val="18"/>
                    <w:szCs w:val="18"/>
                  </w:rPr>
                </w:rPrChange>
              </w:rPr>
            </w:pPr>
            <w:r w:rsidRPr="00A90D62">
              <w:rPr>
                <w:rFonts w:ascii="Arial" w:hAnsi="Arial" w:cs="Arial"/>
                <w:sz w:val="28"/>
                <w:szCs w:val="28"/>
                <w:rPrChange w:id="10764" w:author="אברהם" w:date="2012-11-23T10:23:00Z">
                  <w:rPr>
                    <w:rFonts w:ascii="Arial" w:hAnsi="Arial" w:cs="Arial"/>
                    <w:sz w:val="18"/>
                    <w:szCs w:val="18"/>
                  </w:rPr>
                </w:rPrChange>
              </w:rPr>
              <w:t>478</w:t>
            </w:r>
            <w:r w:rsidRPr="00A90D62">
              <w:rPr>
                <w:rFonts w:ascii="Arial" w:hAnsi="Arial" w:cs="Arial"/>
                <w:sz w:val="28"/>
                <w:szCs w:val="28"/>
                <w:rtl/>
                <w:rPrChange w:id="10765" w:author="אברהם" w:date="2012-11-23T10:23:00Z">
                  <w:rPr>
                    <w:rFonts w:ascii="Arial" w:hAnsi="Arial" w:cs="Arial"/>
                    <w:sz w:val="18"/>
                    <w:szCs w:val="18"/>
                    <w:rtl/>
                  </w:rPr>
                </w:rPrChange>
              </w:rPr>
              <w:t xml:space="preserve"> (</w:t>
            </w:r>
            <w:r w:rsidRPr="00A90D62">
              <w:rPr>
                <w:rFonts w:ascii="Arial" w:hAnsi="Arial" w:cs="Arial"/>
                <w:sz w:val="28"/>
                <w:szCs w:val="28"/>
                <w:rPrChange w:id="10766" w:author="אברהם" w:date="2012-11-23T10:23:00Z">
                  <w:rPr>
                    <w:rFonts w:ascii="Arial" w:hAnsi="Arial" w:cs="Arial"/>
                    <w:sz w:val="18"/>
                    <w:szCs w:val="18"/>
                  </w:rPr>
                </w:rPrChange>
              </w:rPr>
              <w:t>15</w:t>
            </w:r>
            <w:r w:rsidRPr="00A90D62">
              <w:rPr>
                <w:rFonts w:ascii="Arial" w:hAnsi="Arial" w:cs="Arial"/>
                <w:sz w:val="28"/>
                <w:szCs w:val="28"/>
                <w:rtl/>
                <w:rPrChange w:id="10767"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0768" w:author="אברהם" w:date="2012-11-23T10:23:00Z">
                  <w:rPr>
                    <w:sz w:val="18"/>
                    <w:szCs w:val="18"/>
                    <w:rtl/>
                  </w:rPr>
                </w:rPrChange>
              </w:rPr>
            </w:pPr>
            <w:r w:rsidRPr="00A90D62">
              <w:rPr>
                <w:rFonts w:ascii="Arial" w:hAnsi="Arial" w:cs="Arial"/>
                <w:sz w:val="28"/>
                <w:szCs w:val="28"/>
                <w:rPrChange w:id="10769" w:author="אברהם" w:date="2012-11-23T10:23:00Z">
                  <w:rPr>
                    <w:rFonts w:ascii="Arial" w:hAnsi="Arial" w:cs="Arial"/>
                    <w:sz w:val="18"/>
                    <w:szCs w:val="18"/>
                  </w:rPr>
                </w:rPrChange>
              </w:rPr>
              <w:t>136</w:t>
            </w:r>
            <w:r w:rsidRPr="00A90D62">
              <w:rPr>
                <w:rFonts w:ascii="Arial" w:hAnsi="Arial" w:cs="Arial"/>
                <w:sz w:val="28"/>
                <w:szCs w:val="28"/>
                <w:rtl/>
                <w:rPrChange w:id="10770" w:author="אברהם" w:date="2012-11-23T10:23:00Z">
                  <w:rPr>
                    <w:rFonts w:ascii="Arial" w:hAnsi="Arial" w:cs="Arial"/>
                    <w:sz w:val="18"/>
                    <w:szCs w:val="18"/>
                    <w:rtl/>
                  </w:rPr>
                </w:rPrChange>
              </w:rPr>
              <w:t xml:space="preserve"> (</w:t>
            </w:r>
            <w:r w:rsidRPr="00A90D62">
              <w:rPr>
                <w:rFonts w:ascii="Arial" w:hAnsi="Arial" w:cs="Arial"/>
                <w:sz w:val="28"/>
                <w:szCs w:val="28"/>
                <w:rPrChange w:id="10771" w:author="אברהם" w:date="2012-11-23T10:23:00Z">
                  <w:rPr>
                    <w:rFonts w:ascii="Arial" w:hAnsi="Arial" w:cs="Arial"/>
                    <w:sz w:val="18"/>
                    <w:szCs w:val="18"/>
                  </w:rPr>
                </w:rPrChange>
              </w:rPr>
              <w:t>6</w:t>
            </w:r>
            <w:r w:rsidRPr="00A90D62">
              <w:rPr>
                <w:rFonts w:ascii="Arial" w:hAnsi="Arial" w:cs="Arial"/>
                <w:sz w:val="28"/>
                <w:szCs w:val="28"/>
                <w:rtl/>
                <w:rPrChange w:id="10772"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73" w:author="אברהם" w:date="2012-11-23T10:23:00Z">
                  <w:rPr>
                    <w:rFonts w:ascii="Arial" w:hAnsi="Arial" w:cs="Arial"/>
                    <w:sz w:val="18"/>
                    <w:szCs w:val="18"/>
                  </w:rPr>
                </w:rPrChange>
              </w:rPr>
            </w:pPr>
            <w:r w:rsidRPr="00A90D62">
              <w:rPr>
                <w:rFonts w:cs="Times New Roman" w:hint="eastAsia"/>
                <w:sz w:val="28"/>
                <w:szCs w:val="28"/>
                <w:rtl/>
                <w:rPrChange w:id="10774" w:author="אברהם" w:date="2012-11-23T10:23:00Z">
                  <w:rPr>
                    <w:rFonts w:cs="Times New Roman" w:hint="eastAsia"/>
                    <w:sz w:val="18"/>
                    <w:szCs w:val="18"/>
                    <w:rtl/>
                  </w:rPr>
                </w:rPrChange>
              </w:rPr>
              <w:t>השפעת</w:t>
            </w:r>
            <w:r w:rsidRPr="00A90D62">
              <w:rPr>
                <w:rFonts w:eastAsia="David CLM" w:cs="Times New Roman"/>
                <w:sz w:val="28"/>
                <w:szCs w:val="28"/>
                <w:rtl/>
                <w:rPrChange w:id="10775"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76" w:author="אברהם" w:date="2012-11-23T10:23:00Z">
                  <w:rPr>
                    <w:rFonts w:cs="Times New Roman" w:hint="eastAsia"/>
                    <w:sz w:val="18"/>
                    <w:szCs w:val="18"/>
                    <w:rtl/>
                  </w:rPr>
                </w:rPrChange>
              </w:rPr>
              <w:t>אי</w:t>
            </w:r>
            <w:r w:rsidRPr="00A90D62">
              <w:rPr>
                <w:rFonts w:cs="Times New Roman"/>
                <w:sz w:val="28"/>
                <w:szCs w:val="28"/>
                <w:rtl/>
                <w:rPrChange w:id="10777" w:author="אברהם" w:date="2012-11-23T10:23:00Z">
                  <w:rPr>
                    <w:rFonts w:cs="Times New Roman"/>
                    <w:sz w:val="18"/>
                    <w:szCs w:val="18"/>
                    <w:rtl/>
                  </w:rPr>
                </w:rPrChange>
              </w:rPr>
              <w:t>-</w:t>
            </w:r>
            <w:r w:rsidRPr="00A90D62">
              <w:rPr>
                <w:rFonts w:cs="Times New Roman" w:hint="eastAsia"/>
                <w:sz w:val="28"/>
                <w:szCs w:val="28"/>
                <w:rtl/>
                <w:rPrChange w:id="10778" w:author="אברהם" w:date="2012-11-23T10:23:00Z">
                  <w:rPr>
                    <w:rFonts w:cs="Times New Roman" w:hint="eastAsia"/>
                    <w:sz w:val="18"/>
                    <w:szCs w:val="18"/>
                    <w:rtl/>
                  </w:rPr>
                </w:rPrChange>
              </w:rPr>
              <w:t>השוויון</w:t>
            </w:r>
            <w:r w:rsidRPr="00A90D62">
              <w:rPr>
                <w:rFonts w:eastAsia="David CLM" w:cs="Times New Roman"/>
                <w:sz w:val="28"/>
                <w:szCs w:val="28"/>
                <w:rtl/>
                <w:rPrChange w:id="10779" w:author="אברהם" w:date="2012-11-23T10:23:00Z">
                  <w:rPr>
                    <w:rFonts w:eastAsia="David CLM" w:cs="Times New Roman"/>
                    <w:sz w:val="18"/>
                    <w:szCs w:val="18"/>
                    <w:rtl/>
                  </w:rPr>
                </w:rPrChange>
              </w:rPr>
              <w:t xml:space="preserve"> </w:t>
            </w:r>
            <w:r w:rsidRPr="00A90D62">
              <w:rPr>
                <w:rFonts w:cs="Times New Roman" w:hint="eastAsia"/>
                <w:sz w:val="28"/>
                <w:szCs w:val="28"/>
                <w:rtl/>
                <w:rPrChange w:id="10780" w:author="אברהם" w:date="2012-11-23T10:23:00Z">
                  <w:rPr>
                    <w:rFonts w:cs="Times New Roman" w:hint="eastAsia"/>
                    <w:sz w:val="18"/>
                    <w:szCs w:val="18"/>
                    <w:rtl/>
                  </w:rPr>
                </w:rPrChange>
              </w:rPr>
              <w:t>בשכר</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81" w:author="אברהם" w:date="2012-11-23T10:23:00Z">
                  <w:rPr>
                    <w:rFonts w:ascii="Arial" w:hAnsi="Arial" w:cs="Arial"/>
                    <w:sz w:val="18"/>
                    <w:szCs w:val="18"/>
                  </w:rPr>
                </w:rPrChange>
              </w:rPr>
            </w:pPr>
            <w:r w:rsidRPr="00A90D62">
              <w:rPr>
                <w:rFonts w:ascii="Arial" w:hAnsi="Arial" w:cs="Arial"/>
                <w:sz w:val="28"/>
                <w:szCs w:val="28"/>
                <w:rPrChange w:id="10782"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783" w:author="אברהם" w:date="2012-11-23T10:23:00Z">
                  <w:rPr>
                    <w:rFonts w:ascii="Arial" w:hAnsi="Arial" w:cs="Arial"/>
                    <w:sz w:val="18"/>
                    <w:szCs w:val="18"/>
                  </w:rPr>
                </w:rPrChange>
              </w:rPr>
            </w:pPr>
            <w:r w:rsidRPr="00A90D62">
              <w:rPr>
                <w:rFonts w:ascii="Arial" w:hAnsi="Arial" w:cs="Arial"/>
                <w:sz w:val="28"/>
                <w:szCs w:val="28"/>
                <w:rPrChange w:id="10784"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85" w:author="אברהם" w:date="2012-11-23T10:23:00Z">
                  <w:rPr>
                    <w:rFonts w:ascii="Arial" w:hAnsi="Arial" w:cs="Arial"/>
                    <w:sz w:val="18"/>
                    <w:szCs w:val="18"/>
                  </w:rPr>
                </w:rPrChange>
              </w:rPr>
            </w:pPr>
            <w:r w:rsidRPr="00A90D62">
              <w:rPr>
                <w:rFonts w:ascii="Arial" w:hAnsi="Arial" w:cs="Arial"/>
                <w:sz w:val="28"/>
                <w:szCs w:val="28"/>
                <w:rPrChange w:id="10786"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787" w:author="אברהם" w:date="2012-11-23T10:23:00Z">
                  <w:rPr>
                    <w:rFonts w:ascii="Arial" w:hAnsi="Arial" w:cs="Arial"/>
                    <w:sz w:val="18"/>
                    <w:szCs w:val="18"/>
                  </w:rPr>
                </w:rPrChange>
              </w:rPr>
            </w:pPr>
            <w:r w:rsidRPr="00A90D62">
              <w:rPr>
                <w:rFonts w:ascii="Arial" w:hAnsi="Arial" w:cs="Arial"/>
                <w:sz w:val="28"/>
                <w:szCs w:val="28"/>
                <w:rPrChange w:id="10788"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789" w:author="אברהם" w:date="2012-11-23T10:23:00Z">
                  <w:rPr>
                    <w:rFonts w:ascii="Arial" w:hAnsi="Arial" w:cs="Arial"/>
                    <w:sz w:val="18"/>
                    <w:szCs w:val="18"/>
                  </w:rPr>
                </w:rPrChange>
              </w:rPr>
            </w:pPr>
            <w:r w:rsidRPr="00A90D62">
              <w:rPr>
                <w:rFonts w:ascii="Arial" w:hAnsi="Arial" w:cs="Arial"/>
                <w:sz w:val="28"/>
                <w:szCs w:val="28"/>
                <w:rPrChange w:id="10790"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91" w:author="אברהם" w:date="2012-11-23T10:23:00Z">
                  <w:rPr>
                    <w:rFonts w:ascii="Arial" w:hAnsi="Arial" w:cs="Arial"/>
                    <w:sz w:val="18"/>
                    <w:szCs w:val="18"/>
                  </w:rPr>
                </w:rPrChange>
              </w:rPr>
            </w:pPr>
            <w:r w:rsidRPr="00A90D62">
              <w:rPr>
                <w:rFonts w:ascii="Arial" w:hAnsi="Arial" w:cs="Arial"/>
                <w:sz w:val="28"/>
                <w:szCs w:val="28"/>
                <w:rPrChange w:id="10792" w:author="אברהם" w:date="2012-11-23T10:23:00Z">
                  <w:rPr>
                    <w:rFonts w:ascii="Arial" w:hAnsi="Arial" w:cs="Arial"/>
                    <w:sz w:val="18"/>
                    <w:szCs w:val="18"/>
                  </w:rPr>
                </w:rPrChange>
              </w:rPr>
              <w:t>0</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793" w:author="אברהם" w:date="2012-11-23T10:23:00Z">
                  <w:rPr>
                    <w:rFonts w:ascii="Arial" w:hAnsi="Arial" w:cs="Arial"/>
                    <w:sz w:val="18"/>
                    <w:szCs w:val="18"/>
                  </w:rPr>
                </w:rPrChange>
              </w:rPr>
            </w:pPr>
            <w:r w:rsidRPr="00A90D62">
              <w:rPr>
                <w:rFonts w:ascii="Arial" w:hAnsi="Arial" w:cs="Arial"/>
                <w:sz w:val="28"/>
                <w:szCs w:val="28"/>
                <w:rPrChange w:id="10794" w:author="אברהם" w:date="2012-11-23T10:23:00Z">
                  <w:rPr>
                    <w:rFonts w:ascii="Arial" w:hAnsi="Arial" w:cs="Arial"/>
                    <w:sz w:val="18"/>
                    <w:szCs w:val="18"/>
                  </w:rPr>
                </w:rPrChange>
              </w:rPr>
              <w:t>0</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795" w:author="אברהם" w:date="2012-11-23T10:23:00Z">
                  <w:rPr>
                    <w:rFonts w:ascii="Arial" w:hAnsi="Arial" w:cs="Arial"/>
                    <w:sz w:val="18"/>
                    <w:szCs w:val="18"/>
                  </w:rPr>
                </w:rPrChange>
              </w:rPr>
            </w:pPr>
            <w:r w:rsidRPr="00A90D62">
              <w:rPr>
                <w:rFonts w:ascii="Arial" w:hAnsi="Arial" w:cs="Arial"/>
                <w:sz w:val="28"/>
                <w:szCs w:val="28"/>
                <w:rPrChange w:id="10796"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797" w:author="אברהם" w:date="2012-11-23T10:23:00Z">
                  <w:rPr>
                    <w:rFonts w:ascii="Arial" w:hAnsi="Arial" w:cs="Arial"/>
                    <w:sz w:val="18"/>
                    <w:szCs w:val="18"/>
                  </w:rPr>
                </w:rPrChange>
              </w:rPr>
            </w:pPr>
            <w:r w:rsidRPr="00A90D62">
              <w:rPr>
                <w:rFonts w:ascii="Arial" w:hAnsi="Arial" w:cs="Arial"/>
                <w:sz w:val="28"/>
                <w:szCs w:val="28"/>
                <w:rPrChange w:id="10798" w:author="אברהם" w:date="2012-11-23T10:23:00Z">
                  <w:rPr>
                    <w:rFonts w:ascii="Arial" w:hAnsi="Arial" w:cs="Arial"/>
                    <w:sz w:val="18"/>
                    <w:szCs w:val="18"/>
                  </w:rPr>
                </w:rPrChange>
              </w:rPr>
              <w:t>459</w:t>
            </w:r>
            <w:r w:rsidRPr="00A90D62">
              <w:rPr>
                <w:rFonts w:ascii="Arial" w:hAnsi="Arial" w:cs="Arial"/>
                <w:sz w:val="28"/>
                <w:szCs w:val="28"/>
                <w:rtl/>
                <w:rPrChange w:id="10799" w:author="אברהם" w:date="2012-11-23T10:23:00Z">
                  <w:rPr>
                    <w:rFonts w:ascii="Arial" w:hAnsi="Arial" w:cs="Arial"/>
                    <w:sz w:val="18"/>
                    <w:szCs w:val="18"/>
                    <w:rtl/>
                  </w:rPr>
                </w:rPrChange>
              </w:rPr>
              <w:t xml:space="preserve"> (</w:t>
            </w:r>
            <w:r w:rsidRPr="00A90D62">
              <w:rPr>
                <w:rFonts w:ascii="Arial" w:hAnsi="Arial" w:cs="Arial"/>
                <w:sz w:val="28"/>
                <w:szCs w:val="28"/>
                <w:rPrChange w:id="10800" w:author="אברהם" w:date="2012-11-23T10:23:00Z">
                  <w:rPr>
                    <w:rFonts w:ascii="Arial" w:hAnsi="Arial" w:cs="Arial"/>
                    <w:sz w:val="18"/>
                    <w:szCs w:val="18"/>
                  </w:rPr>
                </w:rPrChange>
              </w:rPr>
              <w:t>13</w:t>
            </w:r>
            <w:r w:rsidRPr="00A90D62">
              <w:rPr>
                <w:rFonts w:ascii="Arial" w:hAnsi="Arial" w:cs="Arial"/>
                <w:sz w:val="28"/>
                <w:szCs w:val="28"/>
                <w:rtl/>
                <w:rPrChange w:id="10801"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0802" w:author="אברהם" w:date="2012-11-23T10:23:00Z">
                  <w:rPr>
                    <w:sz w:val="18"/>
                    <w:szCs w:val="18"/>
                    <w:rtl/>
                  </w:rPr>
                </w:rPrChange>
              </w:rPr>
            </w:pPr>
            <w:r w:rsidRPr="00A90D62">
              <w:rPr>
                <w:rFonts w:ascii="Arial" w:hAnsi="Arial" w:cs="Arial"/>
                <w:sz w:val="28"/>
                <w:szCs w:val="28"/>
                <w:rPrChange w:id="10803" w:author="אברהם" w:date="2012-11-23T10:23:00Z">
                  <w:rPr>
                    <w:rFonts w:ascii="Arial" w:hAnsi="Arial" w:cs="Arial"/>
                    <w:sz w:val="18"/>
                    <w:szCs w:val="18"/>
                  </w:rPr>
                </w:rPrChange>
              </w:rPr>
              <w:t>128</w:t>
            </w:r>
            <w:r w:rsidRPr="00A90D62">
              <w:rPr>
                <w:rFonts w:ascii="Arial" w:hAnsi="Arial" w:cs="Arial"/>
                <w:sz w:val="28"/>
                <w:szCs w:val="28"/>
                <w:rtl/>
                <w:rPrChange w:id="10804" w:author="אברהם" w:date="2012-11-23T10:23:00Z">
                  <w:rPr>
                    <w:rFonts w:ascii="Arial" w:hAnsi="Arial" w:cs="Arial"/>
                    <w:sz w:val="18"/>
                    <w:szCs w:val="18"/>
                    <w:rtl/>
                  </w:rPr>
                </w:rPrChange>
              </w:rPr>
              <w:t xml:space="preserve"> (</w:t>
            </w:r>
            <w:r w:rsidRPr="00A90D62">
              <w:rPr>
                <w:rFonts w:ascii="Arial" w:hAnsi="Arial" w:cs="Arial"/>
                <w:sz w:val="28"/>
                <w:szCs w:val="28"/>
                <w:rPrChange w:id="10805" w:author="אברהם" w:date="2012-11-23T10:23:00Z">
                  <w:rPr>
                    <w:rFonts w:ascii="Arial" w:hAnsi="Arial" w:cs="Arial"/>
                    <w:sz w:val="18"/>
                    <w:szCs w:val="18"/>
                  </w:rPr>
                </w:rPrChange>
              </w:rPr>
              <w:t>9</w:t>
            </w:r>
            <w:r w:rsidRPr="00A90D62">
              <w:rPr>
                <w:rFonts w:ascii="Arial" w:hAnsi="Arial" w:cs="Arial"/>
                <w:sz w:val="28"/>
                <w:szCs w:val="28"/>
                <w:rtl/>
                <w:rPrChange w:id="10806"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07" w:author="אברהם" w:date="2012-11-23T10:23:00Z">
                  <w:rPr>
                    <w:rFonts w:ascii="Arial" w:hAnsi="Arial" w:cs="Arial"/>
                    <w:sz w:val="18"/>
                    <w:szCs w:val="18"/>
                  </w:rPr>
                </w:rPrChange>
              </w:rPr>
            </w:pPr>
            <w:r w:rsidRPr="00A90D62">
              <w:rPr>
                <w:rFonts w:cs="Times New Roman" w:hint="eastAsia"/>
                <w:sz w:val="28"/>
                <w:szCs w:val="28"/>
                <w:rtl/>
                <w:rPrChange w:id="10808" w:author="אברהם" w:date="2012-11-23T10:23:00Z">
                  <w:rPr>
                    <w:rFonts w:cs="Times New Roman" w:hint="eastAsia"/>
                    <w:sz w:val="18"/>
                    <w:szCs w:val="18"/>
                    <w:rtl/>
                  </w:rPr>
                </w:rPrChange>
              </w:rPr>
              <w:t>השפעת</w:t>
            </w:r>
            <w:r w:rsidRPr="00A90D62">
              <w:rPr>
                <w:rFonts w:eastAsia="David CLM" w:cs="Times New Roman"/>
                <w:sz w:val="28"/>
                <w:szCs w:val="28"/>
                <w:rtl/>
                <w:rPrChange w:id="10809"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10" w:author="אברהם" w:date="2012-11-23T10:23:00Z">
                  <w:rPr>
                    <w:rFonts w:cs="Times New Roman" w:hint="eastAsia"/>
                    <w:sz w:val="18"/>
                    <w:szCs w:val="18"/>
                    <w:rtl/>
                  </w:rPr>
                </w:rPrChange>
              </w:rPr>
              <w:t>הניידות</w:t>
            </w:r>
            <w:r w:rsidRPr="00A90D62">
              <w:rPr>
                <w:rFonts w:eastAsia="David CLM" w:cs="Times New Roman"/>
                <w:sz w:val="28"/>
                <w:szCs w:val="28"/>
                <w:rtl/>
                <w:rPrChange w:id="10811"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12" w:author="אברהם" w:date="2012-11-23T10:23:00Z">
                  <w:rPr>
                    <w:rFonts w:cs="Times New Roman" w:hint="eastAsia"/>
                    <w:sz w:val="18"/>
                    <w:szCs w:val="18"/>
                    <w:rtl/>
                  </w:rPr>
                </w:rPrChange>
              </w:rPr>
              <w:t>בשכר</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13" w:author="אברהם" w:date="2012-11-23T10:23:00Z">
                  <w:rPr>
                    <w:rFonts w:ascii="Arial" w:hAnsi="Arial" w:cs="Arial"/>
                    <w:sz w:val="18"/>
                    <w:szCs w:val="18"/>
                  </w:rPr>
                </w:rPrChange>
              </w:rPr>
            </w:pPr>
            <w:r w:rsidRPr="00A90D62">
              <w:rPr>
                <w:rFonts w:ascii="Arial" w:hAnsi="Arial" w:cs="Arial"/>
                <w:sz w:val="28"/>
                <w:szCs w:val="28"/>
                <w:rPrChange w:id="10814"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815" w:author="אברהם" w:date="2012-11-23T10:23:00Z">
                  <w:rPr>
                    <w:rFonts w:ascii="Arial" w:hAnsi="Arial" w:cs="Arial"/>
                    <w:sz w:val="18"/>
                    <w:szCs w:val="18"/>
                  </w:rPr>
                </w:rPrChange>
              </w:rPr>
            </w:pPr>
            <w:r w:rsidRPr="00A90D62">
              <w:rPr>
                <w:rFonts w:ascii="Arial" w:hAnsi="Arial" w:cs="Arial"/>
                <w:sz w:val="28"/>
                <w:szCs w:val="28"/>
                <w:rPrChange w:id="10816"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17" w:author="אברהם" w:date="2012-11-23T10:23:00Z">
                  <w:rPr>
                    <w:rFonts w:ascii="Arial" w:hAnsi="Arial" w:cs="Arial"/>
                    <w:sz w:val="18"/>
                    <w:szCs w:val="18"/>
                  </w:rPr>
                </w:rPrChange>
              </w:rPr>
            </w:pPr>
            <w:r w:rsidRPr="00A90D62">
              <w:rPr>
                <w:rFonts w:ascii="Arial" w:hAnsi="Arial" w:cs="Arial"/>
                <w:sz w:val="28"/>
                <w:szCs w:val="28"/>
                <w:rPrChange w:id="10818"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819" w:author="אברהם" w:date="2012-11-23T10:23:00Z">
                  <w:rPr>
                    <w:rFonts w:ascii="Arial" w:hAnsi="Arial" w:cs="Arial"/>
                    <w:sz w:val="18"/>
                    <w:szCs w:val="18"/>
                  </w:rPr>
                </w:rPrChange>
              </w:rPr>
            </w:pPr>
            <w:r w:rsidRPr="00A90D62">
              <w:rPr>
                <w:rFonts w:ascii="Arial" w:hAnsi="Arial" w:cs="Arial"/>
                <w:sz w:val="28"/>
                <w:szCs w:val="28"/>
                <w:rPrChange w:id="10820"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821" w:author="אברהם" w:date="2012-11-23T10:23:00Z">
                  <w:rPr>
                    <w:rFonts w:ascii="Arial" w:hAnsi="Arial" w:cs="Arial"/>
                    <w:sz w:val="18"/>
                    <w:szCs w:val="18"/>
                  </w:rPr>
                </w:rPrChange>
              </w:rPr>
            </w:pPr>
            <w:r w:rsidRPr="00A90D62">
              <w:rPr>
                <w:rFonts w:ascii="Arial" w:hAnsi="Arial" w:cs="Arial"/>
                <w:sz w:val="28"/>
                <w:szCs w:val="28"/>
                <w:rPrChange w:id="10822" w:author="אברהם" w:date="2012-11-23T10:23:00Z">
                  <w:rPr>
                    <w:rFonts w:ascii="Arial" w:hAnsi="Arial" w:cs="Arial"/>
                    <w:sz w:val="18"/>
                    <w:szCs w:val="18"/>
                  </w:rPr>
                </w:rPrChange>
              </w:rPr>
              <w:t>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23" w:author="אברהם" w:date="2012-11-23T10:23:00Z">
                  <w:rPr>
                    <w:rFonts w:ascii="Arial" w:hAnsi="Arial" w:cs="Arial"/>
                    <w:sz w:val="18"/>
                    <w:szCs w:val="18"/>
                  </w:rPr>
                </w:rPrChange>
              </w:rPr>
            </w:pPr>
            <w:r w:rsidRPr="00A90D62">
              <w:rPr>
                <w:rFonts w:ascii="Arial" w:hAnsi="Arial" w:cs="Arial"/>
                <w:sz w:val="28"/>
                <w:szCs w:val="28"/>
                <w:rPrChange w:id="10824" w:author="אברהם" w:date="2012-11-23T10:23:00Z">
                  <w:rPr>
                    <w:rFonts w:ascii="Arial" w:hAnsi="Arial" w:cs="Arial"/>
                    <w:sz w:val="18"/>
                    <w:szCs w:val="18"/>
                  </w:rPr>
                </w:rPrChange>
              </w:rPr>
              <w:t>0</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825" w:author="אברהם" w:date="2012-11-23T10:23:00Z">
                  <w:rPr>
                    <w:rFonts w:ascii="Arial" w:hAnsi="Arial" w:cs="Arial"/>
                    <w:sz w:val="18"/>
                    <w:szCs w:val="18"/>
                  </w:rPr>
                </w:rPrChange>
              </w:rPr>
            </w:pPr>
            <w:r w:rsidRPr="00A90D62">
              <w:rPr>
                <w:rFonts w:ascii="Arial" w:hAnsi="Arial" w:cs="Arial"/>
                <w:sz w:val="28"/>
                <w:szCs w:val="28"/>
                <w:rPrChange w:id="10826" w:author="אברהם" w:date="2012-11-23T10:23:00Z">
                  <w:rPr>
                    <w:rFonts w:ascii="Arial" w:hAnsi="Arial" w:cs="Arial"/>
                    <w:sz w:val="18"/>
                    <w:szCs w:val="18"/>
                  </w:rPr>
                </w:rPrChange>
              </w:rPr>
              <w:t>0</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827" w:author="אברהם" w:date="2012-11-23T10:23:00Z">
                  <w:rPr>
                    <w:rFonts w:ascii="Arial" w:hAnsi="Arial" w:cs="Arial"/>
                    <w:sz w:val="18"/>
                    <w:szCs w:val="18"/>
                  </w:rPr>
                </w:rPrChange>
              </w:rPr>
            </w:pPr>
            <w:r w:rsidRPr="00A90D62">
              <w:rPr>
                <w:rFonts w:ascii="Arial" w:hAnsi="Arial" w:cs="Arial"/>
                <w:sz w:val="28"/>
                <w:szCs w:val="28"/>
                <w:rPrChange w:id="10828"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29" w:author="אברהם" w:date="2012-11-23T10:23:00Z">
                  <w:rPr>
                    <w:rFonts w:ascii="Arial" w:hAnsi="Arial" w:cs="Arial"/>
                    <w:sz w:val="18"/>
                    <w:szCs w:val="18"/>
                  </w:rPr>
                </w:rPrChange>
              </w:rPr>
            </w:pPr>
            <w:r w:rsidRPr="00A90D62">
              <w:rPr>
                <w:rFonts w:ascii="Arial" w:hAnsi="Arial" w:cs="Arial"/>
                <w:sz w:val="28"/>
                <w:szCs w:val="28"/>
                <w:rPrChange w:id="10830" w:author="אברהם" w:date="2012-11-23T10:23:00Z">
                  <w:rPr>
                    <w:rFonts w:ascii="Arial" w:hAnsi="Arial" w:cs="Arial"/>
                    <w:sz w:val="18"/>
                    <w:szCs w:val="18"/>
                  </w:rPr>
                </w:rPrChange>
              </w:rPr>
              <w:t>397</w:t>
            </w:r>
            <w:r w:rsidRPr="00A90D62">
              <w:rPr>
                <w:rFonts w:ascii="Arial" w:hAnsi="Arial" w:cs="Arial"/>
                <w:sz w:val="28"/>
                <w:szCs w:val="28"/>
                <w:rtl/>
                <w:rPrChange w:id="10831" w:author="אברהם" w:date="2012-11-23T10:23:00Z">
                  <w:rPr>
                    <w:rFonts w:ascii="Arial" w:hAnsi="Arial" w:cs="Arial"/>
                    <w:sz w:val="18"/>
                    <w:szCs w:val="18"/>
                    <w:rtl/>
                  </w:rPr>
                </w:rPrChange>
              </w:rPr>
              <w:t xml:space="preserve"> (</w:t>
            </w:r>
            <w:r w:rsidRPr="00A90D62">
              <w:rPr>
                <w:rFonts w:ascii="Arial" w:hAnsi="Arial" w:cs="Arial"/>
                <w:sz w:val="28"/>
                <w:szCs w:val="28"/>
                <w:rPrChange w:id="10832" w:author="אברהם" w:date="2012-11-23T10:23:00Z">
                  <w:rPr>
                    <w:rFonts w:ascii="Arial" w:hAnsi="Arial" w:cs="Arial"/>
                    <w:sz w:val="18"/>
                    <w:szCs w:val="18"/>
                  </w:rPr>
                </w:rPrChange>
              </w:rPr>
              <w:t>9</w:t>
            </w:r>
            <w:r w:rsidRPr="00A90D62">
              <w:rPr>
                <w:rFonts w:ascii="Arial" w:hAnsi="Arial" w:cs="Arial"/>
                <w:sz w:val="28"/>
                <w:szCs w:val="28"/>
                <w:rtl/>
                <w:rPrChange w:id="10833"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rFonts w:eastAsia="David CLM" w:cs="David CLM"/>
                <w:sz w:val="28"/>
                <w:szCs w:val="28"/>
                <w:rtl/>
                <w:rPrChange w:id="10834" w:author="אברהם" w:date="2012-11-23T10:23:00Z">
                  <w:rPr>
                    <w:rFonts w:eastAsia="David CLM" w:cs="David CLM"/>
                    <w:sz w:val="18"/>
                    <w:szCs w:val="18"/>
                    <w:rtl/>
                  </w:rPr>
                </w:rPrChange>
              </w:rPr>
            </w:pPr>
            <w:r w:rsidRPr="00A90D62">
              <w:rPr>
                <w:rFonts w:ascii="Arial" w:hAnsi="Arial" w:cs="Arial"/>
                <w:sz w:val="28"/>
                <w:szCs w:val="28"/>
                <w:rPrChange w:id="10835" w:author="אברהם" w:date="2012-11-23T10:23:00Z">
                  <w:rPr>
                    <w:rFonts w:ascii="Arial" w:hAnsi="Arial" w:cs="Arial"/>
                    <w:sz w:val="18"/>
                    <w:szCs w:val="18"/>
                  </w:rPr>
                </w:rPrChange>
              </w:rPr>
              <w:t>70</w:t>
            </w:r>
            <w:r w:rsidRPr="00A90D62">
              <w:rPr>
                <w:rFonts w:ascii="Arial" w:hAnsi="Arial" w:cs="Arial"/>
                <w:sz w:val="28"/>
                <w:szCs w:val="28"/>
                <w:rtl/>
                <w:rPrChange w:id="10836" w:author="אברהם" w:date="2012-11-23T10:23:00Z">
                  <w:rPr>
                    <w:rFonts w:ascii="Arial" w:hAnsi="Arial" w:cs="Arial"/>
                    <w:sz w:val="18"/>
                    <w:szCs w:val="18"/>
                    <w:rtl/>
                  </w:rPr>
                </w:rPrChange>
              </w:rPr>
              <w:t xml:space="preserve"> (</w:t>
            </w:r>
            <w:r w:rsidRPr="00A90D62">
              <w:rPr>
                <w:rFonts w:ascii="Arial" w:hAnsi="Arial" w:cs="Arial"/>
                <w:sz w:val="28"/>
                <w:szCs w:val="28"/>
                <w:rPrChange w:id="10837" w:author="אברהם" w:date="2012-11-23T10:23:00Z">
                  <w:rPr>
                    <w:rFonts w:ascii="Arial" w:hAnsi="Arial" w:cs="Arial"/>
                    <w:sz w:val="18"/>
                    <w:szCs w:val="18"/>
                  </w:rPr>
                </w:rPrChange>
              </w:rPr>
              <w:t>5</w:t>
            </w:r>
            <w:r w:rsidRPr="00A90D62">
              <w:rPr>
                <w:rFonts w:ascii="Arial" w:hAnsi="Arial" w:cs="Arial"/>
                <w:sz w:val="28"/>
                <w:szCs w:val="28"/>
                <w:rtl/>
                <w:rPrChange w:id="10838"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39" w:author="אברהם" w:date="2012-11-23T10:23:00Z">
                  <w:rPr>
                    <w:rFonts w:ascii="Arial" w:hAnsi="Arial" w:cs="Arial"/>
                    <w:sz w:val="18"/>
                    <w:szCs w:val="18"/>
                  </w:rPr>
                </w:rPrChange>
              </w:rPr>
            </w:pPr>
            <w:r w:rsidRPr="00A90D62">
              <w:rPr>
                <w:rFonts w:eastAsia="David CLM" w:cs="Times New Roman"/>
                <w:sz w:val="28"/>
                <w:szCs w:val="28"/>
                <w:rtl/>
                <w:rPrChange w:id="10840"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41" w:author="אברהם" w:date="2012-11-23T10:23:00Z">
                  <w:rPr>
                    <w:rFonts w:cs="Times New Roman" w:hint="eastAsia"/>
                    <w:sz w:val="18"/>
                    <w:szCs w:val="18"/>
                    <w:rtl/>
                  </w:rPr>
                </w:rPrChange>
              </w:rPr>
              <w:t>ניידות</w:t>
            </w:r>
            <w:r w:rsidRPr="00A90D62">
              <w:rPr>
                <w:rFonts w:eastAsia="David CLM" w:cs="Times New Roman"/>
                <w:sz w:val="28"/>
                <w:szCs w:val="28"/>
                <w:rtl/>
                <w:rPrChange w:id="10842"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43" w:author="אברהם" w:date="2012-11-23T10:23:00Z">
                  <w:rPr>
                    <w:rFonts w:cs="Times New Roman" w:hint="eastAsia"/>
                    <w:sz w:val="18"/>
                    <w:szCs w:val="18"/>
                    <w:rtl/>
                  </w:rPr>
                </w:rPrChange>
              </w:rPr>
              <w:t>שכר</w:t>
            </w:r>
            <w:r w:rsidRPr="00A90D62">
              <w:rPr>
                <w:rFonts w:eastAsia="David CLM" w:cs="Times New Roman"/>
                <w:sz w:val="28"/>
                <w:szCs w:val="28"/>
                <w:rtl/>
                <w:rPrChange w:id="10844"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45" w:author="אברהם" w:date="2012-11-23T10:23:00Z">
                  <w:rPr>
                    <w:rFonts w:cs="Times New Roman" w:hint="eastAsia"/>
                    <w:sz w:val="18"/>
                    <w:szCs w:val="18"/>
                    <w:rtl/>
                  </w:rPr>
                </w:rPrChange>
              </w:rPr>
              <w:t>מרבית</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46" w:author="אברהם" w:date="2012-11-23T10:23:00Z">
                  <w:rPr>
                    <w:rFonts w:ascii="Arial" w:hAnsi="Arial" w:cs="Arial"/>
                    <w:sz w:val="18"/>
                    <w:szCs w:val="18"/>
                  </w:rPr>
                </w:rPrChange>
              </w:rPr>
            </w:pPr>
            <w:r w:rsidRPr="00A90D62">
              <w:rPr>
                <w:rFonts w:ascii="Arial" w:hAnsi="Arial" w:cs="Arial"/>
                <w:sz w:val="28"/>
                <w:szCs w:val="28"/>
                <w:rPrChange w:id="10847"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848" w:author="אברהם" w:date="2012-11-23T10:23:00Z">
                  <w:rPr>
                    <w:rFonts w:ascii="Arial" w:hAnsi="Arial" w:cs="Arial"/>
                    <w:sz w:val="18"/>
                    <w:szCs w:val="18"/>
                  </w:rPr>
                </w:rPrChange>
              </w:rPr>
            </w:pPr>
            <w:r w:rsidRPr="00A90D62">
              <w:rPr>
                <w:rFonts w:ascii="Arial" w:hAnsi="Arial" w:cs="Arial"/>
                <w:sz w:val="28"/>
                <w:szCs w:val="28"/>
                <w:rPrChange w:id="10849"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50" w:author="אברהם" w:date="2012-11-23T10:23:00Z">
                  <w:rPr>
                    <w:rFonts w:ascii="Arial" w:hAnsi="Arial" w:cs="Arial"/>
                    <w:sz w:val="18"/>
                    <w:szCs w:val="18"/>
                  </w:rPr>
                </w:rPrChange>
              </w:rPr>
            </w:pPr>
            <w:r w:rsidRPr="00A90D62">
              <w:rPr>
                <w:rFonts w:ascii="Arial" w:hAnsi="Arial" w:cs="Arial"/>
                <w:sz w:val="28"/>
                <w:szCs w:val="28"/>
                <w:rPrChange w:id="10851"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852" w:author="אברהם" w:date="2012-11-23T10:23:00Z">
                  <w:rPr>
                    <w:rFonts w:ascii="Arial" w:hAnsi="Arial" w:cs="Arial"/>
                    <w:sz w:val="18"/>
                    <w:szCs w:val="18"/>
                  </w:rPr>
                </w:rPrChange>
              </w:rPr>
            </w:pPr>
            <w:r w:rsidRPr="00A90D62">
              <w:rPr>
                <w:rFonts w:ascii="Arial" w:hAnsi="Arial" w:cs="Arial"/>
                <w:sz w:val="28"/>
                <w:szCs w:val="28"/>
                <w:rPrChange w:id="10853"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854" w:author="אברהם" w:date="2012-11-23T10:23:00Z">
                  <w:rPr>
                    <w:rFonts w:ascii="Arial" w:hAnsi="Arial" w:cs="Arial"/>
                    <w:sz w:val="18"/>
                    <w:szCs w:val="18"/>
                  </w:rPr>
                </w:rPrChange>
              </w:rPr>
            </w:pPr>
            <w:r w:rsidRPr="00A90D62">
              <w:rPr>
                <w:rFonts w:ascii="Arial" w:hAnsi="Arial" w:cs="Arial"/>
                <w:sz w:val="28"/>
                <w:szCs w:val="28"/>
                <w:rPrChange w:id="10855"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56" w:author="אברהם" w:date="2012-11-23T10:23:00Z">
                  <w:rPr>
                    <w:rFonts w:ascii="Arial" w:hAnsi="Arial" w:cs="Arial"/>
                    <w:sz w:val="18"/>
                    <w:szCs w:val="18"/>
                  </w:rPr>
                </w:rPrChange>
              </w:rPr>
            </w:pPr>
            <w:r w:rsidRPr="00A90D62">
              <w:rPr>
                <w:rFonts w:ascii="Arial" w:hAnsi="Arial" w:cs="Arial"/>
                <w:sz w:val="28"/>
                <w:szCs w:val="28"/>
                <w:rPrChange w:id="10857" w:author="אברהם" w:date="2012-11-23T10:23:00Z">
                  <w:rPr>
                    <w:rFonts w:ascii="Arial" w:hAnsi="Arial" w:cs="Arial"/>
                    <w:sz w:val="18"/>
                    <w:szCs w:val="18"/>
                  </w:rPr>
                </w:rPrChange>
              </w:rPr>
              <w:t>0</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858" w:author="אברהם" w:date="2012-11-23T10:23:00Z">
                  <w:rPr>
                    <w:rFonts w:ascii="Arial" w:hAnsi="Arial" w:cs="Arial"/>
                    <w:sz w:val="18"/>
                    <w:szCs w:val="18"/>
                  </w:rPr>
                </w:rPrChange>
              </w:rPr>
            </w:pPr>
            <w:r w:rsidRPr="00A90D62">
              <w:rPr>
                <w:rFonts w:ascii="Arial" w:hAnsi="Arial" w:cs="Arial"/>
                <w:sz w:val="28"/>
                <w:szCs w:val="28"/>
                <w:rPrChange w:id="10859"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860" w:author="אברהם" w:date="2012-11-23T10:23:00Z">
                  <w:rPr>
                    <w:rFonts w:ascii="Arial" w:hAnsi="Arial" w:cs="Arial"/>
                    <w:sz w:val="18"/>
                    <w:szCs w:val="18"/>
                  </w:rPr>
                </w:rPrChange>
              </w:rPr>
            </w:pPr>
            <w:r w:rsidRPr="00A90D62">
              <w:rPr>
                <w:rFonts w:ascii="Arial" w:hAnsi="Arial" w:cs="Arial"/>
                <w:sz w:val="28"/>
                <w:szCs w:val="28"/>
                <w:rPrChange w:id="10861"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62" w:author="אברהם" w:date="2012-11-23T10:23:00Z">
                  <w:rPr>
                    <w:rFonts w:ascii="Arial" w:hAnsi="Arial" w:cs="Arial"/>
                    <w:sz w:val="18"/>
                    <w:szCs w:val="18"/>
                  </w:rPr>
                </w:rPrChange>
              </w:rPr>
            </w:pPr>
            <w:r w:rsidRPr="00A90D62">
              <w:rPr>
                <w:rFonts w:ascii="Arial" w:hAnsi="Arial" w:cs="Arial"/>
                <w:sz w:val="28"/>
                <w:szCs w:val="28"/>
                <w:rPrChange w:id="10863" w:author="אברהם" w:date="2012-11-23T10:23:00Z">
                  <w:rPr>
                    <w:rFonts w:ascii="Arial" w:hAnsi="Arial" w:cs="Arial"/>
                    <w:sz w:val="18"/>
                    <w:szCs w:val="18"/>
                  </w:rPr>
                </w:rPrChange>
              </w:rPr>
              <w:t>500</w:t>
            </w:r>
            <w:r w:rsidRPr="00A90D62">
              <w:rPr>
                <w:rFonts w:ascii="Arial" w:hAnsi="Arial" w:cs="Arial"/>
                <w:sz w:val="28"/>
                <w:szCs w:val="28"/>
                <w:rtl/>
                <w:rPrChange w:id="10864" w:author="אברהם" w:date="2012-11-23T10:23:00Z">
                  <w:rPr>
                    <w:rFonts w:ascii="Arial" w:hAnsi="Arial" w:cs="Arial"/>
                    <w:sz w:val="18"/>
                    <w:szCs w:val="18"/>
                    <w:rtl/>
                  </w:rPr>
                </w:rPrChange>
              </w:rPr>
              <w:t xml:space="preserve"> (</w:t>
            </w:r>
            <w:r w:rsidRPr="00A90D62">
              <w:rPr>
                <w:rFonts w:ascii="Arial" w:hAnsi="Arial" w:cs="Arial"/>
                <w:sz w:val="28"/>
                <w:szCs w:val="28"/>
                <w:rPrChange w:id="10865" w:author="אברהם" w:date="2012-11-23T10:23:00Z">
                  <w:rPr>
                    <w:rFonts w:ascii="Arial" w:hAnsi="Arial" w:cs="Arial"/>
                    <w:sz w:val="18"/>
                    <w:szCs w:val="18"/>
                  </w:rPr>
                </w:rPrChange>
              </w:rPr>
              <w:t>12</w:t>
            </w:r>
            <w:r w:rsidRPr="00A90D62">
              <w:rPr>
                <w:rFonts w:ascii="Arial" w:hAnsi="Arial" w:cs="Arial"/>
                <w:sz w:val="28"/>
                <w:szCs w:val="28"/>
                <w:rtl/>
                <w:rPrChange w:id="10866"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0867" w:author="אברהם" w:date="2012-11-23T10:23:00Z">
                  <w:rPr>
                    <w:sz w:val="18"/>
                    <w:szCs w:val="18"/>
                    <w:rtl/>
                  </w:rPr>
                </w:rPrChange>
              </w:rPr>
            </w:pPr>
            <w:r w:rsidRPr="00A90D62">
              <w:rPr>
                <w:rFonts w:ascii="Arial" w:hAnsi="Arial" w:cs="Arial"/>
                <w:sz w:val="28"/>
                <w:szCs w:val="28"/>
                <w:rPrChange w:id="10868" w:author="אברהם" w:date="2012-11-23T10:23:00Z">
                  <w:rPr>
                    <w:rFonts w:ascii="Arial" w:hAnsi="Arial" w:cs="Arial"/>
                    <w:sz w:val="18"/>
                    <w:szCs w:val="18"/>
                  </w:rPr>
                </w:rPrChange>
              </w:rPr>
              <w:t>185</w:t>
            </w:r>
            <w:r w:rsidRPr="00A90D62">
              <w:rPr>
                <w:rFonts w:ascii="Arial" w:hAnsi="Arial" w:cs="Arial"/>
                <w:sz w:val="28"/>
                <w:szCs w:val="28"/>
                <w:rtl/>
                <w:rPrChange w:id="10869" w:author="אברהם" w:date="2012-11-23T10:23:00Z">
                  <w:rPr>
                    <w:rFonts w:ascii="Arial" w:hAnsi="Arial" w:cs="Arial"/>
                    <w:sz w:val="18"/>
                    <w:szCs w:val="18"/>
                    <w:rtl/>
                  </w:rPr>
                </w:rPrChange>
              </w:rPr>
              <w:t xml:space="preserve"> (</w:t>
            </w:r>
            <w:r w:rsidRPr="00A90D62">
              <w:rPr>
                <w:rFonts w:ascii="Arial" w:hAnsi="Arial" w:cs="Arial"/>
                <w:sz w:val="28"/>
                <w:szCs w:val="28"/>
                <w:rPrChange w:id="10870" w:author="אברהם" w:date="2012-11-23T10:23:00Z">
                  <w:rPr>
                    <w:rFonts w:ascii="Arial" w:hAnsi="Arial" w:cs="Arial"/>
                    <w:sz w:val="18"/>
                    <w:szCs w:val="18"/>
                  </w:rPr>
                </w:rPrChange>
              </w:rPr>
              <w:t>6</w:t>
            </w:r>
            <w:r w:rsidRPr="00A90D62">
              <w:rPr>
                <w:rFonts w:ascii="Arial" w:hAnsi="Arial" w:cs="Arial"/>
                <w:sz w:val="28"/>
                <w:szCs w:val="28"/>
                <w:rtl/>
                <w:rPrChange w:id="10871"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72" w:author="אברהם" w:date="2012-11-23T10:23:00Z">
                  <w:rPr>
                    <w:rFonts w:ascii="Arial" w:hAnsi="Arial" w:cs="Arial"/>
                    <w:sz w:val="18"/>
                    <w:szCs w:val="18"/>
                  </w:rPr>
                </w:rPrChange>
              </w:rPr>
            </w:pPr>
            <w:r w:rsidRPr="00A90D62">
              <w:rPr>
                <w:rFonts w:cs="Times New Roman" w:hint="eastAsia"/>
                <w:sz w:val="28"/>
                <w:szCs w:val="28"/>
                <w:rtl/>
                <w:rPrChange w:id="10873" w:author="אברהם" w:date="2012-11-23T10:23:00Z">
                  <w:rPr>
                    <w:rFonts w:cs="Times New Roman" w:hint="eastAsia"/>
                    <w:sz w:val="18"/>
                    <w:szCs w:val="18"/>
                    <w:rtl/>
                  </w:rPr>
                </w:rPrChange>
              </w:rPr>
              <w:t>השפעת</w:t>
            </w:r>
            <w:r w:rsidRPr="00A90D62">
              <w:rPr>
                <w:rFonts w:eastAsia="David CLM" w:cs="Times New Roman"/>
                <w:sz w:val="28"/>
                <w:szCs w:val="28"/>
                <w:rtl/>
                <w:rPrChange w:id="10874"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75" w:author="אברהם" w:date="2012-11-23T10:23:00Z">
                  <w:rPr>
                    <w:rFonts w:cs="Times New Roman" w:hint="eastAsia"/>
                    <w:sz w:val="18"/>
                    <w:szCs w:val="18"/>
                    <w:rtl/>
                  </w:rPr>
                </w:rPrChange>
              </w:rPr>
              <w:t>הכנסה</w:t>
            </w:r>
            <w:r w:rsidRPr="00A90D62">
              <w:rPr>
                <w:rFonts w:eastAsia="David CLM" w:cs="Times New Roman"/>
                <w:sz w:val="28"/>
                <w:szCs w:val="28"/>
                <w:rtl/>
                <w:rPrChange w:id="10876"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77" w:author="אברהם" w:date="2012-11-23T10:23:00Z">
                  <w:rPr>
                    <w:rFonts w:cs="Times New Roman" w:hint="eastAsia"/>
                    <w:sz w:val="18"/>
                    <w:szCs w:val="18"/>
                    <w:rtl/>
                  </w:rPr>
                </w:rPrChange>
              </w:rPr>
              <w:t>מהשכרה</w:t>
            </w:r>
            <w:r w:rsidRPr="00A90D62">
              <w:rPr>
                <w:rFonts w:eastAsia="David CLM" w:cs="Times New Roman"/>
                <w:sz w:val="28"/>
                <w:szCs w:val="28"/>
                <w:rtl/>
                <w:rPrChange w:id="10878" w:author="אברהם" w:date="2012-11-23T10:23:00Z">
                  <w:rPr>
                    <w:rFonts w:eastAsia="David CLM" w:cs="Times New Roman"/>
                    <w:sz w:val="18"/>
                    <w:szCs w:val="18"/>
                    <w:rtl/>
                  </w:rPr>
                </w:rPrChange>
              </w:rPr>
              <w:t xml:space="preserve"> </w:t>
            </w:r>
            <w:r w:rsidRPr="00A90D62">
              <w:rPr>
                <w:rFonts w:cs="Times New Roman" w:hint="eastAsia"/>
                <w:sz w:val="28"/>
                <w:szCs w:val="28"/>
                <w:rtl/>
                <w:rPrChange w:id="10879" w:author="אברהם" w:date="2012-11-23T10:23:00Z">
                  <w:rPr>
                    <w:rFonts w:cs="Times New Roman" w:hint="eastAsia"/>
                    <w:sz w:val="18"/>
                    <w:szCs w:val="18"/>
                    <w:rtl/>
                  </w:rPr>
                </w:rPrChange>
              </w:rPr>
              <w:t>בלבד</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80" w:author="אברהם" w:date="2012-11-23T10:23:00Z">
                  <w:rPr>
                    <w:rFonts w:ascii="Arial" w:hAnsi="Arial" w:cs="Arial"/>
                    <w:sz w:val="18"/>
                    <w:szCs w:val="18"/>
                  </w:rPr>
                </w:rPrChange>
              </w:rPr>
            </w:pPr>
            <w:r w:rsidRPr="00A90D62">
              <w:rPr>
                <w:rFonts w:ascii="Arial" w:hAnsi="Arial" w:cs="Arial"/>
                <w:sz w:val="28"/>
                <w:szCs w:val="28"/>
                <w:rPrChange w:id="10881"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882" w:author="אברהם" w:date="2012-11-23T10:23:00Z">
                  <w:rPr>
                    <w:rFonts w:ascii="Arial" w:hAnsi="Arial" w:cs="Arial"/>
                    <w:sz w:val="18"/>
                    <w:szCs w:val="18"/>
                  </w:rPr>
                </w:rPrChange>
              </w:rPr>
            </w:pPr>
            <w:r w:rsidRPr="00A90D62">
              <w:rPr>
                <w:rFonts w:ascii="Arial" w:hAnsi="Arial" w:cs="Arial"/>
                <w:sz w:val="28"/>
                <w:szCs w:val="28"/>
                <w:rPrChange w:id="10883"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84" w:author="אברהם" w:date="2012-11-23T10:23:00Z">
                  <w:rPr>
                    <w:rFonts w:ascii="Arial" w:hAnsi="Arial" w:cs="Arial"/>
                    <w:sz w:val="18"/>
                    <w:szCs w:val="18"/>
                  </w:rPr>
                </w:rPrChange>
              </w:rPr>
            </w:pPr>
            <w:r w:rsidRPr="00A90D62">
              <w:rPr>
                <w:rFonts w:ascii="Arial" w:hAnsi="Arial" w:cs="Arial"/>
                <w:sz w:val="28"/>
                <w:szCs w:val="28"/>
                <w:rPrChange w:id="10885"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886" w:author="אברהם" w:date="2012-11-23T10:23:00Z">
                  <w:rPr>
                    <w:rFonts w:ascii="Arial" w:hAnsi="Arial" w:cs="Arial"/>
                    <w:sz w:val="18"/>
                    <w:szCs w:val="18"/>
                  </w:rPr>
                </w:rPrChange>
              </w:rPr>
            </w:pPr>
            <w:r w:rsidRPr="00A90D62">
              <w:rPr>
                <w:rFonts w:ascii="Arial" w:hAnsi="Arial" w:cs="Arial"/>
                <w:sz w:val="28"/>
                <w:szCs w:val="28"/>
                <w:rPrChange w:id="10887"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888" w:author="אברהם" w:date="2012-11-23T10:23:00Z">
                  <w:rPr>
                    <w:rFonts w:ascii="Arial" w:hAnsi="Arial" w:cs="Arial"/>
                    <w:sz w:val="18"/>
                    <w:szCs w:val="18"/>
                  </w:rPr>
                </w:rPrChange>
              </w:rPr>
            </w:pPr>
            <w:r w:rsidRPr="00A90D62">
              <w:rPr>
                <w:rFonts w:ascii="Arial" w:hAnsi="Arial" w:cs="Arial"/>
                <w:sz w:val="28"/>
                <w:szCs w:val="28"/>
                <w:rPrChange w:id="10889"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90" w:author="אברהם" w:date="2012-11-23T10:23:00Z">
                  <w:rPr>
                    <w:rFonts w:ascii="Arial" w:hAnsi="Arial" w:cs="Arial"/>
                    <w:sz w:val="18"/>
                    <w:szCs w:val="18"/>
                  </w:rPr>
                </w:rPrChange>
              </w:rPr>
            </w:pPr>
            <w:r w:rsidRPr="00A90D62">
              <w:rPr>
                <w:rFonts w:ascii="Arial" w:hAnsi="Arial" w:cs="Arial"/>
                <w:sz w:val="28"/>
                <w:szCs w:val="28"/>
                <w:rPrChange w:id="10891"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892" w:author="אברהם" w:date="2012-11-23T10:23:00Z">
                  <w:rPr>
                    <w:rFonts w:ascii="Arial" w:hAnsi="Arial" w:cs="Arial"/>
                    <w:sz w:val="18"/>
                    <w:szCs w:val="18"/>
                  </w:rPr>
                </w:rPrChange>
              </w:rPr>
            </w:pPr>
            <w:r w:rsidRPr="00A90D62">
              <w:rPr>
                <w:rFonts w:ascii="Arial" w:hAnsi="Arial" w:cs="Arial"/>
                <w:sz w:val="28"/>
                <w:szCs w:val="28"/>
                <w:rPrChange w:id="10893" w:author="אברהם" w:date="2012-11-23T10:23:00Z">
                  <w:rPr>
                    <w:rFonts w:ascii="Arial" w:hAnsi="Arial" w:cs="Arial"/>
                    <w:sz w:val="18"/>
                    <w:szCs w:val="18"/>
                  </w:rPr>
                </w:rPrChange>
              </w:rPr>
              <w:t>0</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894" w:author="אברהם" w:date="2012-11-23T10:23:00Z">
                  <w:rPr>
                    <w:rFonts w:ascii="Arial" w:hAnsi="Arial" w:cs="Arial"/>
                    <w:sz w:val="18"/>
                    <w:szCs w:val="18"/>
                  </w:rPr>
                </w:rPrChange>
              </w:rPr>
            </w:pPr>
            <w:r w:rsidRPr="00A90D62">
              <w:rPr>
                <w:rFonts w:ascii="Arial" w:hAnsi="Arial" w:cs="Arial"/>
                <w:sz w:val="28"/>
                <w:szCs w:val="28"/>
                <w:rPrChange w:id="10895"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896" w:author="אברהם" w:date="2012-11-23T10:23:00Z">
                  <w:rPr>
                    <w:rFonts w:ascii="Arial" w:hAnsi="Arial" w:cs="Arial"/>
                    <w:sz w:val="18"/>
                    <w:szCs w:val="18"/>
                  </w:rPr>
                </w:rPrChange>
              </w:rPr>
            </w:pPr>
            <w:r w:rsidRPr="00A90D62">
              <w:rPr>
                <w:rFonts w:ascii="Arial" w:hAnsi="Arial" w:cs="Arial"/>
                <w:sz w:val="28"/>
                <w:szCs w:val="28"/>
                <w:rPrChange w:id="10897" w:author="אברהם" w:date="2012-11-23T10:23:00Z">
                  <w:rPr>
                    <w:rFonts w:ascii="Arial" w:hAnsi="Arial" w:cs="Arial"/>
                    <w:sz w:val="18"/>
                    <w:szCs w:val="18"/>
                  </w:rPr>
                </w:rPrChange>
              </w:rPr>
              <w:t>491</w:t>
            </w:r>
            <w:r w:rsidRPr="00A90D62">
              <w:rPr>
                <w:rFonts w:ascii="Arial" w:hAnsi="Arial" w:cs="Arial"/>
                <w:sz w:val="28"/>
                <w:szCs w:val="28"/>
                <w:rtl/>
                <w:rPrChange w:id="10898" w:author="אברהם" w:date="2012-11-23T10:23:00Z">
                  <w:rPr>
                    <w:rFonts w:ascii="Arial" w:hAnsi="Arial" w:cs="Arial"/>
                    <w:sz w:val="18"/>
                    <w:szCs w:val="18"/>
                    <w:rtl/>
                  </w:rPr>
                </w:rPrChange>
              </w:rPr>
              <w:t xml:space="preserve"> (</w:t>
            </w:r>
            <w:r w:rsidRPr="00A90D62">
              <w:rPr>
                <w:rFonts w:ascii="Arial" w:hAnsi="Arial" w:cs="Arial"/>
                <w:sz w:val="28"/>
                <w:szCs w:val="28"/>
                <w:rPrChange w:id="10899" w:author="אברהם" w:date="2012-11-23T10:23:00Z">
                  <w:rPr>
                    <w:rFonts w:ascii="Arial" w:hAnsi="Arial" w:cs="Arial"/>
                    <w:sz w:val="18"/>
                    <w:szCs w:val="18"/>
                  </w:rPr>
                </w:rPrChange>
              </w:rPr>
              <w:t>15</w:t>
            </w:r>
            <w:r w:rsidRPr="00A90D62">
              <w:rPr>
                <w:rFonts w:ascii="Arial" w:hAnsi="Arial" w:cs="Arial"/>
                <w:sz w:val="28"/>
                <w:szCs w:val="28"/>
                <w:rtl/>
                <w:rPrChange w:id="10900"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0901" w:author="אברהם" w:date="2012-11-23T10:23:00Z">
                  <w:rPr>
                    <w:sz w:val="18"/>
                    <w:szCs w:val="18"/>
                    <w:rtl/>
                  </w:rPr>
                </w:rPrChange>
              </w:rPr>
            </w:pPr>
            <w:r w:rsidRPr="00A90D62">
              <w:rPr>
                <w:rFonts w:ascii="Arial" w:hAnsi="Arial" w:cs="Arial"/>
                <w:sz w:val="28"/>
                <w:szCs w:val="28"/>
                <w:rPrChange w:id="10902" w:author="אברהם" w:date="2012-11-23T10:23:00Z">
                  <w:rPr>
                    <w:rFonts w:ascii="Arial" w:hAnsi="Arial" w:cs="Arial"/>
                    <w:sz w:val="18"/>
                    <w:szCs w:val="18"/>
                  </w:rPr>
                </w:rPrChange>
              </w:rPr>
              <w:t>181</w:t>
            </w:r>
            <w:r w:rsidRPr="00A90D62">
              <w:rPr>
                <w:rFonts w:ascii="Arial" w:hAnsi="Arial" w:cs="Arial"/>
                <w:sz w:val="28"/>
                <w:szCs w:val="28"/>
                <w:rtl/>
                <w:rPrChange w:id="10903" w:author="אברהם" w:date="2012-11-23T10:23:00Z">
                  <w:rPr>
                    <w:rFonts w:ascii="Arial" w:hAnsi="Arial" w:cs="Arial"/>
                    <w:sz w:val="18"/>
                    <w:szCs w:val="18"/>
                    <w:rtl/>
                  </w:rPr>
                </w:rPrChange>
              </w:rPr>
              <w:t xml:space="preserve"> (</w:t>
            </w:r>
            <w:r w:rsidRPr="00A90D62">
              <w:rPr>
                <w:rFonts w:ascii="Arial" w:hAnsi="Arial" w:cs="Arial"/>
                <w:sz w:val="28"/>
                <w:szCs w:val="28"/>
                <w:rPrChange w:id="10904" w:author="אברהם" w:date="2012-11-23T10:23:00Z">
                  <w:rPr>
                    <w:rFonts w:ascii="Arial" w:hAnsi="Arial" w:cs="Arial"/>
                    <w:sz w:val="18"/>
                    <w:szCs w:val="18"/>
                  </w:rPr>
                </w:rPrChange>
              </w:rPr>
              <w:t>10</w:t>
            </w:r>
            <w:r w:rsidRPr="00A90D62">
              <w:rPr>
                <w:rFonts w:ascii="Arial" w:hAnsi="Arial" w:cs="Arial"/>
                <w:sz w:val="28"/>
                <w:szCs w:val="28"/>
                <w:rtl/>
                <w:rPrChange w:id="10905"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06" w:author="אברהם" w:date="2012-11-23T10:23:00Z">
                  <w:rPr>
                    <w:rFonts w:ascii="Arial" w:hAnsi="Arial" w:cs="Arial"/>
                    <w:sz w:val="18"/>
                    <w:szCs w:val="18"/>
                  </w:rPr>
                </w:rPrChange>
              </w:rPr>
            </w:pPr>
            <w:r w:rsidRPr="00A90D62">
              <w:rPr>
                <w:rFonts w:cs="Times New Roman" w:hint="eastAsia"/>
                <w:sz w:val="28"/>
                <w:szCs w:val="28"/>
                <w:rtl/>
                <w:rPrChange w:id="10907" w:author="אברהם" w:date="2012-11-23T10:23:00Z">
                  <w:rPr>
                    <w:rFonts w:cs="Times New Roman" w:hint="eastAsia"/>
                    <w:sz w:val="18"/>
                    <w:szCs w:val="18"/>
                    <w:rtl/>
                  </w:rPr>
                </w:rPrChange>
              </w:rPr>
              <w:t>השפעת</w:t>
            </w:r>
            <w:r w:rsidRPr="00A90D62">
              <w:rPr>
                <w:rFonts w:eastAsia="David CLM" w:cs="Times New Roman"/>
                <w:sz w:val="28"/>
                <w:szCs w:val="28"/>
                <w:rtl/>
                <w:rPrChange w:id="10908"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09" w:author="אברהם" w:date="2012-11-23T10:23:00Z">
                  <w:rPr>
                    <w:rFonts w:cs="Times New Roman" w:hint="eastAsia"/>
                    <w:sz w:val="18"/>
                    <w:szCs w:val="18"/>
                    <w:rtl/>
                  </w:rPr>
                </w:rPrChange>
              </w:rPr>
              <w:t>הכנסה</w:t>
            </w:r>
            <w:r w:rsidRPr="00A90D62">
              <w:rPr>
                <w:rFonts w:eastAsia="David CLM" w:cs="Times New Roman"/>
                <w:sz w:val="28"/>
                <w:szCs w:val="28"/>
                <w:rtl/>
                <w:rPrChange w:id="10910"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11" w:author="אברהם" w:date="2012-11-23T10:23:00Z">
                  <w:rPr>
                    <w:rFonts w:cs="Times New Roman" w:hint="eastAsia"/>
                    <w:sz w:val="18"/>
                    <w:szCs w:val="18"/>
                    <w:rtl/>
                  </w:rPr>
                </w:rPrChange>
              </w:rPr>
              <w:t>מחקלאות</w:t>
            </w:r>
            <w:r w:rsidRPr="00A90D62">
              <w:rPr>
                <w:rFonts w:eastAsia="David CLM" w:cs="Times New Roman"/>
                <w:sz w:val="28"/>
                <w:szCs w:val="28"/>
                <w:rtl/>
                <w:rPrChange w:id="10912"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13" w:author="אברהם" w:date="2012-11-23T10:23:00Z">
                  <w:rPr>
                    <w:rFonts w:cs="Times New Roman" w:hint="eastAsia"/>
                    <w:sz w:val="18"/>
                    <w:szCs w:val="18"/>
                    <w:rtl/>
                  </w:rPr>
                </w:rPrChange>
              </w:rPr>
              <w:t>בלבד</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14" w:author="אברהם" w:date="2012-11-23T10:23:00Z">
                  <w:rPr>
                    <w:rFonts w:ascii="Arial" w:hAnsi="Arial" w:cs="Arial"/>
                    <w:sz w:val="18"/>
                    <w:szCs w:val="18"/>
                  </w:rPr>
                </w:rPrChange>
              </w:rPr>
            </w:pPr>
            <w:r w:rsidRPr="00A90D62">
              <w:rPr>
                <w:rFonts w:ascii="Arial" w:hAnsi="Arial" w:cs="Arial"/>
                <w:sz w:val="28"/>
                <w:szCs w:val="28"/>
                <w:rPrChange w:id="10915"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916" w:author="אברהם" w:date="2012-11-23T10:23:00Z">
                  <w:rPr>
                    <w:rFonts w:ascii="Arial" w:hAnsi="Arial" w:cs="Arial"/>
                    <w:sz w:val="18"/>
                    <w:szCs w:val="18"/>
                  </w:rPr>
                </w:rPrChange>
              </w:rPr>
            </w:pPr>
            <w:r w:rsidRPr="00A90D62">
              <w:rPr>
                <w:rFonts w:ascii="Arial" w:hAnsi="Arial" w:cs="Arial"/>
                <w:sz w:val="28"/>
                <w:szCs w:val="28"/>
                <w:rPrChange w:id="10917"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18" w:author="אברהם" w:date="2012-11-23T10:23:00Z">
                  <w:rPr>
                    <w:rFonts w:ascii="Arial" w:hAnsi="Arial" w:cs="Arial"/>
                    <w:sz w:val="18"/>
                    <w:szCs w:val="18"/>
                  </w:rPr>
                </w:rPrChange>
              </w:rPr>
            </w:pPr>
            <w:r w:rsidRPr="00A90D62">
              <w:rPr>
                <w:rFonts w:ascii="Arial" w:hAnsi="Arial" w:cs="Arial"/>
                <w:sz w:val="28"/>
                <w:szCs w:val="28"/>
                <w:rPrChange w:id="10919"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920" w:author="אברהם" w:date="2012-11-23T10:23:00Z">
                  <w:rPr>
                    <w:rFonts w:ascii="Arial" w:hAnsi="Arial" w:cs="Arial"/>
                    <w:sz w:val="18"/>
                    <w:szCs w:val="18"/>
                  </w:rPr>
                </w:rPrChange>
              </w:rPr>
            </w:pPr>
            <w:r w:rsidRPr="00A90D62">
              <w:rPr>
                <w:rFonts w:ascii="Arial" w:hAnsi="Arial" w:cs="Arial"/>
                <w:sz w:val="28"/>
                <w:szCs w:val="28"/>
                <w:rPrChange w:id="10921"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922" w:author="אברהם" w:date="2012-11-23T10:23:00Z">
                  <w:rPr>
                    <w:rFonts w:ascii="Arial" w:hAnsi="Arial" w:cs="Arial"/>
                    <w:sz w:val="18"/>
                    <w:szCs w:val="18"/>
                  </w:rPr>
                </w:rPrChange>
              </w:rPr>
            </w:pPr>
            <w:r w:rsidRPr="00A90D62">
              <w:rPr>
                <w:rFonts w:ascii="Arial" w:hAnsi="Arial" w:cs="Arial"/>
                <w:sz w:val="28"/>
                <w:szCs w:val="28"/>
                <w:rPrChange w:id="10923"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24" w:author="אברהם" w:date="2012-11-23T10:23:00Z">
                  <w:rPr>
                    <w:rFonts w:ascii="Arial" w:hAnsi="Arial" w:cs="Arial"/>
                    <w:sz w:val="18"/>
                    <w:szCs w:val="18"/>
                  </w:rPr>
                </w:rPrChange>
              </w:rPr>
            </w:pPr>
            <w:r w:rsidRPr="00A90D62">
              <w:rPr>
                <w:rFonts w:ascii="Arial" w:hAnsi="Arial" w:cs="Arial"/>
                <w:sz w:val="28"/>
                <w:szCs w:val="28"/>
                <w:rPrChange w:id="10925"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926" w:author="אברהם" w:date="2012-11-23T10:23:00Z">
                  <w:rPr>
                    <w:rFonts w:ascii="Arial" w:hAnsi="Arial" w:cs="Arial"/>
                    <w:sz w:val="18"/>
                    <w:szCs w:val="18"/>
                  </w:rPr>
                </w:rPrChange>
              </w:rPr>
            </w:pPr>
            <w:r w:rsidRPr="00A90D62">
              <w:rPr>
                <w:rFonts w:ascii="Arial" w:hAnsi="Arial" w:cs="Arial"/>
                <w:sz w:val="28"/>
                <w:szCs w:val="28"/>
                <w:rPrChange w:id="10927"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928" w:author="אברהם" w:date="2012-11-23T10:23:00Z">
                  <w:rPr>
                    <w:rFonts w:ascii="Arial" w:hAnsi="Arial" w:cs="Arial"/>
                    <w:sz w:val="18"/>
                    <w:szCs w:val="18"/>
                  </w:rPr>
                </w:rPrChange>
              </w:rPr>
            </w:pPr>
            <w:r w:rsidRPr="00A90D62">
              <w:rPr>
                <w:rFonts w:ascii="Arial" w:hAnsi="Arial" w:cs="Arial"/>
                <w:sz w:val="28"/>
                <w:szCs w:val="28"/>
                <w:rPrChange w:id="10929"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30" w:author="אברהם" w:date="2012-11-23T10:23:00Z">
                  <w:rPr>
                    <w:rFonts w:ascii="Arial" w:hAnsi="Arial" w:cs="Arial"/>
                    <w:sz w:val="18"/>
                    <w:szCs w:val="18"/>
                  </w:rPr>
                </w:rPrChange>
              </w:rPr>
            </w:pPr>
            <w:r w:rsidRPr="00A90D62">
              <w:rPr>
                <w:rFonts w:ascii="Arial" w:hAnsi="Arial" w:cs="Arial"/>
                <w:sz w:val="28"/>
                <w:szCs w:val="28"/>
                <w:rPrChange w:id="10931" w:author="אברהם" w:date="2012-11-23T10:23:00Z">
                  <w:rPr>
                    <w:rFonts w:ascii="Arial" w:hAnsi="Arial" w:cs="Arial"/>
                    <w:sz w:val="18"/>
                    <w:szCs w:val="18"/>
                  </w:rPr>
                </w:rPrChange>
              </w:rPr>
              <w:t>536</w:t>
            </w:r>
            <w:r w:rsidRPr="00A90D62">
              <w:rPr>
                <w:rFonts w:ascii="Arial" w:hAnsi="Arial" w:cs="Arial"/>
                <w:sz w:val="28"/>
                <w:szCs w:val="28"/>
                <w:rtl/>
                <w:rPrChange w:id="10932" w:author="אברהם" w:date="2012-11-23T10:23:00Z">
                  <w:rPr>
                    <w:rFonts w:ascii="Arial" w:hAnsi="Arial" w:cs="Arial"/>
                    <w:sz w:val="18"/>
                    <w:szCs w:val="18"/>
                    <w:rtl/>
                  </w:rPr>
                </w:rPrChange>
              </w:rPr>
              <w:t xml:space="preserve"> (</w:t>
            </w:r>
            <w:r w:rsidRPr="00A90D62">
              <w:rPr>
                <w:rFonts w:ascii="Arial" w:hAnsi="Arial" w:cs="Arial"/>
                <w:sz w:val="28"/>
                <w:szCs w:val="28"/>
                <w:rPrChange w:id="10933" w:author="אברהם" w:date="2012-11-23T10:23:00Z">
                  <w:rPr>
                    <w:rFonts w:ascii="Arial" w:hAnsi="Arial" w:cs="Arial"/>
                    <w:sz w:val="18"/>
                    <w:szCs w:val="18"/>
                  </w:rPr>
                </w:rPrChange>
              </w:rPr>
              <w:t>10</w:t>
            </w:r>
            <w:r w:rsidRPr="00A90D62">
              <w:rPr>
                <w:rFonts w:ascii="Arial" w:hAnsi="Arial" w:cs="Arial"/>
                <w:sz w:val="28"/>
                <w:szCs w:val="28"/>
                <w:rtl/>
                <w:rPrChange w:id="10934"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0935" w:author="אברהם" w:date="2012-11-23T10:23:00Z">
                  <w:rPr>
                    <w:sz w:val="18"/>
                    <w:szCs w:val="18"/>
                    <w:rtl/>
                  </w:rPr>
                </w:rPrChange>
              </w:rPr>
            </w:pPr>
            <w:r w:rsidRPr="00A90D62">
              <w:rPr>
                <w:rFonts w:ascii="Arial" w:hAnsi="Arial" w:cs="Arial"/>
                <w:sz w:val="28"/>
                <w:szCs w:val="28"/>
                <w:rPrChange w:id="10936" w:author="אברהם" w:date="2012-11-23T10:23:00Z">
                  <w:rPr>
                    <w:rFonts w:ascii="Arial" w:hAnsi="Arial" w:cs="Arial"/>
                    <w:sz w:val="18"/>
                    <w:szCs w:val="18"/>
                  </w:rPr>
                </w:rPrChange>
              </w:rPr>
              <w:t>245</w:t>
            </w:r>
            <w:r w:rsidRPr="00A90D62">
              <w:rPr>
                <w:rFonts w:ascii="Arial" w:hAnsi="Arial" w:cs="Arial"/>
                <w:sz w:val="28"/>
                <w:szCs w:val="28"/>
                <w:rtl/>
                <w:rPrChange w:id="10937" w:author="אברהם" w:date="2012-11-23T10:23:00Z">
                  <w:rPr>
                    <w:rFonts w:ascii="Arial" w:hAnsi="Arial" w:cs="Arial"/>
                    <w:sz w:val="18"/>
                    <w:szCs w:val="18"/>
                    <w:rtl/>
                  </w:rPr>
                </w:rPrChange>
              </w:rPr>
              <w:t xml:space="preserve"> (</w:t>
            </w:r>
            <w:r w:rsidRPr="00A90D62">
              <w:rPr>
                <w:rFonts w:ascii="Arial" w:hAnsi="Arial" w:cs="Arial"/>
                <w:sz w:val="28"/>
                <w:szCs w:val="28"/>
                <w:rPrChange w:id="10938" w:author="אברהם" w:date="2012-11-23T10:23:00Z">
                  <w:rPr>
                    <w:rFonts w:ascii="Arial" w:hAnsi="Arial" w:cs="Arial"/>
                    <w:sz w:val="18"/>
                    <w:szCs w:val="18"/>
                  </w:rPr>
                </w:rPrChange>
              </w:rPr>
              <w:t>8</w:t>
            </w:r>
            <w:r w:rsidRPr="00A90D62">
              <w:rPr>
                <w:rFonts w:ascii="Arial" w:hAnsi="Arial" w:cs="Arial"/>
                <w:sz w:val="28"/>
                <w:szCs w:val="28"/>
                <w:rtl/>
                <w:rPrChange w:id="10939"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40" w:author="אברהם" w:date="2012-11-23T10:23:00Z">
                  <w:rPr>
                    <w:rFonts w:ascii="Arial" w:hAnsi="Arial" w:cs="Arial"/>
                    <w:sz w:val="18"/>
                    <w:szCs w:val="18"/>
                  </w:rPr>
                </w:rPrChange>
              </w:rPr>
            </w:pPr>
            <w:r w:rsidRPr="00A90D62">
              <w:rPr>
                <w:rFonts w:cs="Times New Roman" w:hint="eastAsia"/>
                <w:sz w:val="28"/>
                <w:szCs w:val="28"/>
                <w:rtl/>
                <w:rPrChange w:id="10941" w:author="אברהם" w:date="2012-11-23T10:23:00Z">
                  <w:rPr>
                    <w:rFonts w:cs="Times New Roman" w:hint="eastAsia"/>
                    <w:sz w:val="18"/>
                    <w:szCs w:val="18"/>
                    <w:rtl/>
                  </w:rPr>
                </w:rPrChange>
              </w:rPr>
              <w:t>השפעת</w:t>
            </w:r>
            <w:r w:rsidRPr="00A90D62">
              <w:rPr>
                <w:rFonts w:eastAsia="David CLM" w:cs="Times New Roman"/>
                <w:sz w:val="28"/>
                <w:szCs w:val="28"/>
                <w:rtl/>
                <w:rPrChange w:id="10942"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43" w:author="אברהם" w:date="2012-11-23T10:23:00Z">
                  <w:rPr>
                    <w:rFonts w:cs="Times New Roman" w:hint="eastAsia"/>
                    <w:sz w:val="18"/>
                    <w:szCs w:val="18"/>
                    <w:rtl/>
                  </w:rPr>
                </w:rPrChange>
              </w:rPr>
              <w:t>הכנסה</w:t>
            </w:r>
            <w:r w:rsidRPr="00A90D62">
              <w:rPr>
                <w:rFonts w:eastAsia="David CLM" w:cs="Times New Roman"/>
                <w:sz w:val="28"/>
                <w:szCs w:val="28"/>
                <w:rtl/>
                <w:rPrChange w:id="10944"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45" w:author="אברהם" w:date="2012-11-23T10:23:00Z">
                  <w:rPr>
                    <w:rFonts w:cs="Times New Roman" w:hint="eastAsia"/>
                    <w:sz w:val="18"/>
                    <w:szCs w:val="18"/>
                    <w:rtl/>
                  </w:rPr>
                </w:rPrChange>
              </w:rPr>
              <w:t>מחקלאות</w:t>
            </w:r>
            <w:r w:rsidRPr="00A90D62">
              <w:rPr>
                <w:rFonts w:eastAsia="David CLM" w:cs="Times New Roman"/>
                <w:sz w:val="28"/>
                <w:szCs w:val="28"/>
                <w:rtl/>
                <w:rPrChange w:id="10946"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47" w:author="אברהם" w:date="2012-11-23T10:23:00Z">
                  <w:rPr>
                    <w:rFonts w:cs="Times New Roman" w:hint="eastAsia"/>
                    <w:sz w:val="18"/>
                    <w:szCs w:val="18"/>
                    <w:rtl/>
                  </w:rPr>
                </w:rPrChange>
              </w:rPr>
              <w:t>והשכרה</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48" w:author="אברהם" w:date="2012-11-23T10:23:00Z">
                  <w:rPr>
                    <w:rFonts w:ascii="Arial" w:hAnsi="Arial" w:cs="Arial"/>
                    <w:sz w:val="18"/>
                    <w:szCs w:val="18"/>
                  </w:rPr>
                </w:rPrChange>
              </w:rPr>
            </w:pPr>
            <w:r w:rsidRPr="00A90D62">
              <w:rPr>
                <w:rFonts w:ascii="Arial" w:hAnsi="Arial" w:cs="Arial"/>
                <w:sz w:val="28"/>
                <w:szCs w:val="28"/>
                <w:rPrChange w:id="10949"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950" w:author="אברהם" w:date="2012-11-23T10:23:00Z">
                  <w:rPr>
                    <w:rFonts w:ascii="Arial" w:hAnsi="Arial" w:cs="Arial"/>
                    <w:sz w:val="18"/>
                    <w:szCs w:val="18"/>
                  </w:rPr>
                </w:rPrChange>
              </w:rPr>
            </w:pPr>
            <w:r w:rsidRPr="00A90D62">
              <w:rPr>
                <w:rFonts w:ascii="Arial" w:hAnsi="Arial" w:cs="Arial"/>
                <w:sz w:val="28"/>
                <w:szCs w:val="28"/>
                <w:rPrChange w:id="10951"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52" w:author="אברהם" w:date="2012-11-23T10:23:00Z">
                  <w:rPr>
                    <w:rFonts w:ascii="Arial" w:hAnsi="Arial" w:cs="Arial"/>
                    <w:sz w:val="18"/>
                    <w:szCs w:val="18"/>
                  </w:rPr>
                </w:rPrChange>
              </w:rPr>
            </w:pPr>
            <w:r w:rsidRPr="00A90D62">
              <w:rPr>
                <w:rFonts w:ascii="Arial" w:hAnsi="Arial" w:cs="Arial"/>
                <w:sz w:val="28"/>
                <w:szCs w:val="28"/>
                <w:rPrChange w:id="10953"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954" w:author="אברהם" w:date="2012-11-23T10:23:00Z">
                  <w:rPr>
                    <w:rFonts w:ascii="Arial" w:hAnsi="Arial" w:cs="Arial"/>
                    <w:sz w:val="18"/>
                    <w:szCs w:val="18"/>
                  </w:rPr>
                </w:rPrChange>
              </w:rPr>
            </w:pPr>
            <w:r w:rsidRPr="00A90D62">
              <w:rPr>
                <w:rFonts w:ascii="Arial" w:hAnsi="Arial" w:cs="Arial"/>
                <w:sz w:val="28"/>
                <w:szCs w:val="28"/>
                <w:rPrChange w:id="10955"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956" w:author="אברהם" w:date="2012-11-23T10:23:00Z">
                  <w:rPr>
                    <w:rFonts w:ascii="Arial" w:hAnsi="Arial" w:cs="Arial"/>
                    <w:sz w:val="18"/>
                    <w:szCs w:val="18"/>
                  </w:rPr>
                </w:rPrChange>
              </w:rPr>
            </w:pPr>
            <w:r w:rsidRPr="00A90D62">
              <w:rPr>
                <w:rFonts w:ascii="Arial" w:hAnsi="Arial" w:cs="Arial"/>
                <w:sz w:val="28"/>
                <w:szCs w:val="28"/>
                <w:rPrChange w:id="10957" w:author="אברהם" w:date="2012-11-23T10:23:00Z">
                  <w:rPr>
                    <w:rFonts w:ascii="Arial" w:hAnsi="Arial" w:cs="Arial"/>
                    <w:sz w:val="18"/>
                    <w:szCs w:val="18"/>
                  </w:rPr>
                </w:rPrChange>
              </w:rPr>
              <w:t>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58" w:author="אברהם" w:date="2012-11-23T10:23:00Z">
                  <w:rPr>
                    <w:rFonts w:ascii="Arial" w:hAnsi="Arial" w:cs="Arial"/>
                    <w:sz w:val="18"/>
                    <w:szCs w:val="18"/>
                  </w:rPr>
                </w:rPrChange>
              </w:rPr>
            </w:pPr>
            <w:r w:rsidRPr="00A90D62">
              <w:rPr>
                <w:rFonts w:ascii="Arial" w:hAnsi="Arial" w:cs="Arial"/>
                <w:sz w:val="28"/>
                <w:szCs w:val="28"/>
                <w:rPrChange w:id="10959"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960" w:author="אברהם" w:date="2012-11-23T10:23:00Z">
                  <w:rPr>
                    <w:rFonts w:ascii="Arial" w:hAnsi="Arial" w:cs="Arial"/>
                    <w:sz w:val="18"/>
                    <w:szCs w:val="18"/>
                  </w:rPr>
                </w:rPrChange>
              </w:rPr>
            </w:pPr>
            <w:r w:rsidRPr="00A90D62">
              <w:rPr>
                <w:rFonts w:ascii="Arial" w:hAnsi="Arial" w:cs="Arial"/>
                <w:sz w:val="28"/>
                <w:szCs w:val="28"/>
                <w:rPrChange w:id="10961"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0962" w:author="אברהם" w:date="2012-11-23T10:23:00Z">
                  <w:rPr>
                    <w:rFonts w:ascii="Arial" w:hAnsi="Arial" w:cs="Arial"/>
                    <w:sz w:val="18"/>
                    <w:szCs w:val="18"/>
                  </w:rPr>
                </w:rPrChange>
              </w:rPr>
            </w:pPr>
            <w:r w:rsidRPr="00A90D62">
              <w:rPr>
                <w:rFonts w:ascii="Arial" w:hAnsi="Arial" w:cs="Arial"/>
                <w:sz w:val="28"/>
                <w:szCs w:val="28"/>
                <w:rPrChange w:id="10963"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64" w:author="אברהם" w:date="2012-11-23T10:23:00Z">
                  <w:rPr>
                    <w:rFonts w:ascii="Arial" w:hAnsi="Arial" w:cs="Arial"/>
                    <w:sz w:val="18"/>
                    <w:szCs w:val="18"/>
                  </w:rPr>
                </w:rPrChange>
              </w:rPr>
            </w:pPr>
            <w:r w:rsidRPr="00A90D62">
              <w:rPr>
                <w:rFonts w:ascii="Arial" w:hAnsi="Arial" w:cs="Arial"/>
                <w:sz w:val="28"/>
                <w:szCs w:val="28"/>
                <w:rPrChange w:id="10965" w:author="אברהם" w:date="2012-11-23T10:23:00Z">
                  <w:rPr>
                    <w:rFonts w:ascii="Arial" w:hAnsi="Arial" w:cs="Arial"/>
                    <w:sz w:val="18"/>
                    <w:szCs w:val="18"/>
                  </w:rPr>
                </w:rPrChange>
              </w:rPr>
              <w:t>494</w:t>
            </w:r>
            <w:r w:rsidRPr="00A90D62">
              <w:rPr>
                <w:rFonts w:ascii="Arial" w:hAnsi="Arial" w:cs="Arial"/>
                <w:sz w:val="28"/>
                <w:szCs w:val="28"/>
                <w:rtl/>
                <w:rPrChange w:id="10966" w:author="אברהם" w:date="2012-11-23T10:23:00Z">
                  <w:rPr>
                    <w:rFonts w:ascii="Arial" w:hAnsi="Arial" w:cs="Arial"/>
                    <w:sz w:val="18"/>
                    <w:szCs w:val="18"/>
                    <w:rtl/>
                  </w:rPr>
                </w:rPrChange>
              </w:rPr>
              <w:t xml:space="preserve"> (</w:t>
            </w:r>
            <w:r w:rsidRPr="00A90D62">
              <w:rPr>
                <w:rFonts w:ascii="Arial" w:hAnsi="Arial" w:cs="Arial"/>
                <w:sz w:val="28"/>
                <w:szCs w:val="28"/>
                <w:rPrChange w:id="10967" w:author="אברהם" w:date="2012-11-23T10:23:00Z">
                  <w:rPr>
                    <w:rFonts w:ascii="Arial" w:hAnsi="Arial" w:cs="Arial"/>
                    <w:sz w:val="18"/>
                    <w:szCs w:val="18"/>
                  </w:rPr>
                </w:rPrChange>
              </w:rPr>
              <w:t>13</w:t>
            </w:r>
            <w:r w:rsidRPr="00A90D62">
              <w:rPr>
                <w:rFonts w:ascii="Arial" w:hAnsi="Arial" w:cs="Arial"/>
                <w:sz w:val="28"/>
                <w:szCs w:val="28"/>
                <w:rtl/>
                <w:rPrChange w:id="10968"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0969" w:author="אברהם" w:date="2012-11-23T10:23:00Z">
                  <w:rPr>
                    <w:sz w:val="18"/>
                    <w:szCs w:val="18"/>
                    <w:rtl/>
                  </w:rPr>
                </w:rPrChange>
              </w:rPr>
            </w:pPr>
            <w:r w:rsidRPr="00A90D62">
              <w:rPr>
                <w:rFonts w:ascii="Arial" w:hAnsi="Arial" w:cs="Arial"/>
                <w:sz w:val="28"/>
                <w:szCs w:val="28"/>
                <w:rPrChange w:id="10970" w:author="אברהם" w:date="2012-11-23T10:23:00Z">
                  <w:rPr>
                    <w:rFonts w:ascii="Arial" w:hAnsi="Arial" w:cs="Arial"/>
                    <w:sz w:val="18"/>
                    <w:szCs w:val="18"/>
                  </w:rPr>
                </w:rPrChange>
              </w:rPr>
              <w:t>179</w:t>
            </w:r>
            <w:r w:rsidRPr="00A90D62">
              <w:rPr>
                <w:rFonts w:ascii="Arial" w:hAnsi="Arial" w:cs="Arial"/>
                <w:sz w:val="28"/>
                <w:szCs w:val="28"/>
                <w:rtl/>
                <w:rPrChange w:id="10971" w:author="אברהם" w:date="2012-11-23T10:23:00Z">
                  <w:rPr>
                    <w:rFonts w:ascii="Arial" w:hAnsi="Arial" w:cs="Arial"/>
                    <w:sz w:val="18"/>
                    <w:szCs w:val="18"/>
                    <w:rtl/>
                  </w:rPr>
                </w:rPrChange>
              </w:rPr>
              <w:t xml:space="preserve"> (</w:t>
            </w:r>
            <w:r w:rsidRPr="00A90D62">
              <w:rPr>
                <w:rFonts w:ascii="Arial" w:hAnsi="Arial" w:cs="Arial"/>
                <w:sz w:val="28"/>
                <w:szCs w:val="28"/>
                <w:rPrChange w:id="10972" w:author="אברהם" w:date="2012-11-23T10:23:00Z">
                  <w:rPr>
                    <w:rFonts w:ascii="Arial" w:hAnsi="Arial" w:cs="Arial"/>
                    <w:sz w:val="18"/>
                    <w:szCs w:val="18"/>
                  </w:rPr>
                </w:rPrChange>
              </w:rPr>
              <w:t>9</w:t>
            </w:r>
            <w:r w:rsidRPr="00A90D62">
              <w:rPr>
                <w:rFonts w:ascii="Arial" w:hAnsi="Arial" w:cs="Arial"/>
                <w:sz w:val="28"/>
                <w:szCs w:val="28"/>
                <w:rtl/>
                <w:rPrChange w:id="10973"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74" w:author="אברהם" w:date="2012-11-23T10:23:00Z">
                  <w:rPr>
                    <w:rFonts w:ascii="Arial" w:hAnsi="Arial" w:cs="Arial"/>
                    <w:sz w:val="18"/>
                    <w:szCs w:val="18"/>
                  </w:rPr>
                </w:rPrChange>
              </w:rPr>
            </w:pPr>
            <w:r w:rsidRPr="00A90D62">
              <w:rPr>
                <w:rFonts w:cs="Times New Roman" w:hint="eastAsia"/>
                <w:sz w:val="28"/>
                <w:szCs w:val="28"/>
                <w:rtl/>
                <w:rPrChange w:id="10975" w:author="אברהם" w:date="2012-11-23T10:23:00Z">
                  <w:rPr>
                    <w:rFonts w:cs="Times New Roman" w:hint="eastAsia"/>
                    <w:sz w:val="18"/>
                    <w:szCs w:val="18"/>
                    <w:rtl/>
                  </w:rPr>
                </w:rPrChange>
              </w:rPr>
              <w:t>הכנסה</w:t>
            </w:r>
            <w:r w:rsidRPr="00A90D62">
              <w:rPr>
                <w:rFonts w:eastAsia="David CLM" w:cs="Times New Roman"/>
                <w:sz w:val="28"/>
                <w:szCs w:val="28"/>
                <w:rtl/>
                <w:rPrChange w:id="10976"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77" w:author="אברהם" w:date="2012-11-23T10:23:00Z">
                  <w:rPr>
                    <w:rFonts w:cs="Times New Roman" w:hint="eastAsia"/>
                    <w:sz w:val="18"/>
                    <w:szCs w:val="18"/>
                    <w:rtl/>
                  </w:rPr>
                </w:rPrChange>
              </w:rPr>
              <w:t>מחקלאות</w:t>
            </w:r>
            <w:r w:rsidRPr="00A90D62">
              <w:rPr>
                <w:rFonts w:eastAsia="David CLM" w:cs="Times New Roman"/>
                <w:sz w:val="28"/>
                <w:szCs w:val="28"/>
                <w:rtl/>
                <w:rPrChange w:id="10978"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79" w:author="אברהם" w:date="2012-11-23T10:23:00Z">
                  <w:rPr>
                    <w:rFonts w:cs="Times New Roman" w:hint="eastAsia"/>
                    <w:sz w:val="18"/>
                    <w:szCs w:val="18"/>
                    <w:rtl/>
                  </w:rPr>
                </w:rPrChange>
              </w:rPr>
              <w:t>והשכרה</w:t>
            </w:r>
            <w:r w:rsidRPr="00A90D62">
              <w:rPr>
                <w:rFonts w:cs="Times New Roman"/>
                <w:sz w:val="28"/>
                <w:szCs w:val="28"/>
                <w:rtl/>
                <w:rPrChange w:id="10980" w:author="אברהם" w:date="2012-11-23T10:23:00Z">
                  <w:rPr>
                    <w:rFonts w:cs="Times New Roman"/>
                    <w:sz w:val="18"/>
                    <w:szCs w:val="18"/>
                    <w:rtl/>
                  </w:rPr>
                </w:rPrChange>
              </w:rPr>
              <w:t xml:space="preserve">, </w:t>
            </w:r>
            <w:r w:rsidRPr="00A90D62">
              <w:rPr>
                <w:rFonts w:cs="Times New Roman" w:hint="eastAsia"/>
                <w:sz w:val="28"/>
                <w:szCs w:val="28"/>
                <w:rtl/>
                <w:rPrChange w:id="10981" w:author="אברהם" w:date="2012-11-23T10:23:00Z">
                  <w:rPr>
                    <w:rFonts w:cs="Times New Roman" w:hint="eastAsia"/>
                    <w:sz w:val="18"/>
                    <w:szCs w:val="18"/>
                    <w:rtl/>
                  </w:rPr>
                </w:rPrChange>
              </w:rPr>
              <w:t>וניידות</w:t>
            </w:r>
            <w:r w:rsidRPr="00A90D62">
              <w:rPr>
                <w:rFonts w:eastAsia="David CLM" w:cs="Times New Roman"/>
                <w:sz w:val="28"/>
                <w:szCs w:val="28"/>
                <w:rtl/>
                <w:rPrChange w:id="10982"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83" w:author="אברהם" w:date="2012-11-23T10:23:00Z">
                  <w:rPr>
                    <w:rFonts w:cs="Times New Roman" w:hint="eastAsia"/>
                    <w:sz w:val="18"/>
                    <w:szCs w:val="18"/>
                    <w:rtl/>
                  </w:rPr>
                </w:rPrChange>
              </w:rPr>
              <w:t>שכר</w:t>
            </w:r>
            <w:r w:rsidRPr="00A90D62">
              <w:rPr>
                <w:rFonts w:eastAsia="David CLM" w:cs="Times New Roman"/>
                <w:sz w:val="28"/>
                <w:szCs w:val="28"/>
                <w:rtl/>
                <w:rPrChange w:id="10984" w:author="אברהם" w:date="2012-11-23T10:23:00Z">
                  <w:rPr>
                    <w:rFonts w:eastAsia="David CLM" w:cs="Times New Roman"/>
                    <w:sz w:val="18"/>
                    <w:szCs w:val="18"/>
                    <w:rtl/>
                  </w:rPr>
                </w:rPrChange>
              </w:rPr>
              <w:t xml:space="preserve"> </w:t>
            </w:r>
            <w:r w:rsidRPr="00A90D62">
              <w:rPr>
                <w:rFonts w:cs="Times New Roman" w:hint="eastAsia"/>
                <w:sz w:val="28"/>
                <w:szCs w:val="28"/>
                <w:rtl/>
                <w:rPrChange w:id="10985" w:author="אברהם" w:date="2012-11-23T10:23:00Z">
                  <w:rPr>
                    <w:rFonts w:cs="Times New Roman" w:hint="eastAsia"/>
                    <w:sz w:val="18"/>
                    <w:szCs w:val="18"/>
                    <w:rtl/>
                  </w:rPr>
                </w:rPrChange>
              </w:rPr>
              <w:t>מרבית</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86" w:author="אברהם" w:date="2012-11-23T10:23:00Z">
                  <w:rPr>
                    <w:rFonts w:ascii="Arial" w:hAnsi="Arial" w:cs="Arial"/>
                    <w:sz w:val="18"/>
                    <w:szCs w:val="18"/>
                  </w:rPr>
                </w:rPrChange>
              </w:rPr>
            </w:pPr>
            <w:r w:rsidRPr="00A90D62">
              <w:rPr>
                <w:rFonts w:ascii="Arial" w:hAnsi="Arial" w:cs="Arial"/>
                <w:sz w:val="28"/>
                <w:szCs w:val="28"/>
                <w:rPrChange w:id="10987" w:author="אברהם" w:date="2012-11-23T10:23:00Z">
                  <w:rPr>
                    <w:rFonts w:ascii="Arial" w:hAnsi="Arial" w:cs="Arial"/>
                    <w:sz w:val="18"/>
                    <w:szCs w:val="18"/>
                  </w:rPr>
                </w:rPrChange>
              </w:rPr>
              <w:t>2000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0988" w:author="אברהם" w:date="2012-11-23T10:23:00Z">
                  <w:rPr>
                    <w:rFonts w:ascii="Arial" w:hAnsi="Arial" w:cs="Arial"/>
                    <w:sz w:val="18"/>
                    <w:szCs w:val="18"/>
                  </w:rPr>
                </w:rPrChange>
              </w:rPr>
            </w:pPr>
            <w:r w:rsidRPr="00A90D62">
              <w:rPr>
                <w:rFonts w:ascii="Arial" w:hAnsi="Arial" w:cs="Arial"/>
                <w:sz w:val="28"/>
                <w:szCs w:val="28"/>
                <w:rPrChange w:id="10989"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90" w:author="אברהם" w:date="2012-11-23T10:23:00Z">
                  <w:rPr>
                    <w:rFonts w:ascii="Arial" w:hAnsi="Arial" w:cs="Arial"/>
                    <w:sz w:val="18"/>
                    <w:szCs w:val="18"/>
                  </w:rPr>
                </w:rPrChange>
              </w:rPr>
            </w:pPr>
            <w:r w:rsidRPr="00A90D62">
              <w:rPr>
                <w:rFonts w:ascii="Arial" w:hAnsi="Arial" w:cs="Arial"/>
                <w:sz w:val="28"/>
                <w:szCs w:val="28"/>
                <w:rPrChange w:id="10991"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0992" w:author="אברהם" w:date="2012-11-23T10:23:00Z">
                  <w:rPr>
                    <w:rFonts w:ascii="Arial" w:hAnsi="Arial" w:cs="Arial"/>
                    <w:sz w:val="18"/>
                    <w:szCs w:val="18"/>
                  </w:rPr>
                </w:rPrChange>
              </w:rPr>
            </w:pPr>
            <w:r w:rsidRPr="00A90D62">
              <w:rPr>
                <w:rFonts w:ascii="Arial" w:hAnsi="Arial" w:cs="Arial"/>
                <w:sz w:val="28"/>
                <w:szCs w:val="28"/>
                <w:rPrChange w:id="10993"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0994" w:author="אברהם" w:date="2012-11-23T10:23:00Z">
                  <w:rPr>
                    <w:rFonts w:ascii="Arial" w:hAnsi="Arial" w:cs="Arial"/>
                    <w:sz w:val="18"/>
                    <w:szCs w:val="18"/>
                  </w:rPr>
                </w:rPrChange>
              </w:rPr>
            </w:pPr>
            <w:r w:rsidRPr="00A90D62">
              <w:rPr>
                <w:rFonts w:ascii="Arial" w:hAnsi="Arial" w:cs="Arial"/>
                <w:sz w:val="28"/>
                <w:szCs w:val="28"/>
                <w:rPrChange w:id="10995"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0996" w:author="אברהם" w:date="2012-11-23T10:23:00Z">
                  <w:rPr>
                    <w:rFonts w:ascii="Arial" w:hAnsi="Arial" w:cs="Arial"/>
                    <w:sz w:val="18"/>
                    <w:szCs w:val="18"/>
                  </w:rPr>
                </w:rPrChange>
              </w:rPr>
            </w:pPr>
            <w:r w:rsidRPr="00A90D62">
              <w:rPr>
                <w:rFonts w:ascii="Arial" w:hAnsi="Arial" w:cs="Arial"/>
                <w:sz w:val="28"/>
                <w:szCs w:val="28"/>
                <w:rPrChange w:id="10997"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0998" w:author="אברהם" w:date="2012-11-23T10:23:00Z">
                  <w:rPr>
                    <w:rFonts w:ascii="Arial" w:hAnsi="Arial" w:cs="Arial"/>
                    <w:sz w:val="18"/>
                    <w:szCs w:val="18"/>
                  </w:rPr>
                </w:rPrChange>
              </w:rPr>
            </w:pPr>
            <w:r w:rsidRPr="00A90D62">
              <w:rPr>
                <w:rFonts w:ascii="Arial" w:hAnsi="Arial" w:cs="Arial"/>
                <w:sz w:val="28"/>
                <w:szCs w:val="28"/>
                <w:rPrChange w:id="10999"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1000" w:author="אברהם" w:date="2012-11-23T10:23:00Z">
                  <w:rPr>
                    <w:rFonts w:ascii="Arial" w:hAnsi="Arial" w:cs="Arial"/>
                    <w:sz w:val="18"/>
                    <w:szCs w:val="18"/>
                  </w:rPr>
                </w:rPrChange>
              </w:rPr>
            </w:pPr>
            <w:r w:rsidRPr="00A90D62">
              <w:rPr>
                <w:rFonts w:ascii="Arial" w:hAnsi="Arial" w:cs="Arial"/>
                <w:sz w:val="28"/>
                <w:szCs w:val="28"/>
                <w:rPrChange w:id="11001" w:author="אברהם" w:date="2012-11-23T10:23:00Z">
                  <w:rPr>
                    <w:rFonts w:ascii="Arial" w:hAnsi="Arial" w:cs="Arial"/>
                    <w:sz w:val="18"/>
                    <w:szCs w:val="18"/>
                  </w:rPr>
                </w:rPrChange>
              </w:rPr>
              <w:t>0</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02" w:author="אברהם" w:date="2012-11-23T10:23:00Z">
                  <w:rPr>
                    <w:rFonts w:ascii="Arial" w:hAnsi="Arial" w:cs="Arial"/>
                    <w:sz w:val="18"/>
                    <w:szCs w:val="18"/>
                  </w:rPr>
                </w:rPrChange>
              </w:rPr>
            </w:pPr>
            <w:r w:rsidRPr="00A90D62">
              <w:rPr>
                <w:rFonts w:ascii="Arial" w:hAnsi="Arial" w:cs="Arial"/>
                <w:sz w:val="28"/>
                <w:szCs w:val="28"/>
                <w:rPrChange w:id="11003" w:author="אברהם" w:date="2012-11-23T10:23:00Z">
                  <w:rPr>
                    <w:rFonts w:ascii="Arial" w:hAnsi="Arial" w:cs="Arial"/>
                    <w:sz w:val="18"/>
                    <w:szCs w:val="18"/>
                  </w:rPr>
                </w:rPrChange>
              </w:rPr>
              <w:t>417</w:t>
            </w:r>
            <w:r w:rsidRPr="00A90D62">
              <w:rPr>
                <w:rFonts w:ascii="Arial" w:hAnsi="Arial" w:cs="Arial"/>
                <w:sz w:val="28"/>
                <w:szCs w:val="28"/>
                <w:rtl/>
                <w:rPrChange w:id="11004" w:author="אברהם" w:date="2012-11-23T10:23:00Z">
                  <w:rPr>
                    <w:rFonts w:ascii="Arial" w:hAnsi="Arial" w:cs="Arial"/>
                    <w:sz w:val="18"/>
                    <w:szCs w:val="18"/>
                    <w:rtl/>
                  </w:rPr>
                </w:rPrChange>
              </w:rPr>
              <w:t xml:space="preserve"> (</w:t>
            </w:r>
            <w:r w:rsidRPr="00A90D62">
              <w:rPr>
                <w:rFonts w:ascii="Arial" w:hAnsi="Arial" w:cs="Arial"/>
                <w:sz w:val="28"/>
                <w:szCs w:val="28"/>
                <w:rPrChange w:id="11005" w:author="אברהם" w:date="2012-11-23T10:23:00Z">
                  <w:rPr>
                    <w:rFonts w:ascii="Arial" w:hAnsi="Arial" w:cs="Arial"/>
                    <w:sz w:val="18"/>
                    <w:szCs w:val="18"/>
                  </w:rPr>
                </w:rPrChange>
              </w:rPr>
              <w:t>13</w:t>
            </w:r>
            <w:r w:rsidRPr="00A90D62">
              <w:rPr>
                <w:rFonts w:ascii="Arial" w:hAnsi="Arial" w:cs="Arial"/>
                <w:sz w:val="28"/>
                <w:szCs w:val="28"/>
                <w:rtl/>
                <w:rPrChange w:id="11006"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1007" w:author="אברהם" w:date="2012-11-23T10:23:00Z">
                  <w:rPr>
                    <w:sz w:val="18"/>
                    <w:szCs w:val="18"/>
                    <w:rtl/>
                  </w:rPr>
                </w:rPrChange>
              </w:rPr>
            </w:pPr>
            <w:r w:rsidRPr="00A90D62">
              <w:rPr>
                <w:rFonts w:ascii="Arial" w:hAnsi="Arial" w:cs="Arial"/>
                <w:sz w:val="28"/>
                <w:szCs w:val="28"/>
                <w:rPrChange w:id="11008" w:author="אברהם" w:date="2012-11-23T10:23:00Z">
                  <w:rPr>
                    <w:rFonts w:ascii="Arial" w:hAnsi="Arial" w:cs="Arial"/>
                    <w:sz w:val="18"/>
                    <w:szCs w:val="18"/>
                  </w:rPr>
                </w:rPrChange>
              </w:rPr>
              <w:t>138</w:t>
            </w:r>
            <w:r w:rsidRPr="00A90D62">
              <w:rPr>
                <w:rFonts w:ascii="Arial" w:hAnsi="Arial" w:cs="Arial"/>
                <w:sz w:val="28"/>
                <w:szCs w:val="28"/>
                <w:rtl/>
                <w:rPrChange w:id="11009" w:author="אברהם" w:date="2012-11-23T10:23:00Z">
                  <w:rPr>
                    <w:rFonts w:ascii="Arial" w:hAnsi="Arial" w:cs="Arial"/>
                    <w:sz w:val="18"/>
                    <w:szCs w:val="18"/>
                    <w:rtl/>
                  </w:rPr>
                </w:rPrChange>
              </w:rPr>
              <w:t xml:space="preserve"> (</w:t>
            </w:r>
            <w:r w:rsidRPr="00A90D62">
              <w:rPr>
                <w:rFonts w:ascii="Arial" w:hAnsi="Arial" w:cs="Arial"/>
                <w:sz w:val="28"/>
                <w:szCs w:val="28"/>
                <w:rPrChange w:id="11010" w:author="אברהם" w:date="2012-11-23T10:23:00Z">
                  <w:rPr>
                    <w:rFonts w:ascii="Arial" w:hAnsi="Arial" w:cs="Arial"/>
                    <w:sz w:val="18"/>
                    <w:szCs w:val="18"/>
                  </w:rPr>
                </w:rPrChange>
              </w:rPr>
              <w:t>8</w:t>
            </w:r>
            <w:r w:rsidRPr="00A90D62">
              <w:rPr>
                <w:rFonts w:ascii="Arial" w:hAnsi="Arial" w:cs="Arial"/>
                <w:sz w:val="28"/>
                <w:szCs w:val="28"/>
                <w:rtl/>
                <w:rPrChange w:id="11011"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12" w:author="אברהם" w:date="2012-11-23T10:23:00Z">
                  <w:rPr>
                    <w:rFonts w:ascii="Arial" w:hAnsi="Arial" w:cs="Arial"/>
                    <w:sz w:val="18"/>
                    <w:szCs w:val="18"/>
                  </w:rPr>
                </w:rPrChange>
              </w:rPr>
            </w:pPr>
            <w:r w:rsidRPr="00A90D62">
              <w:rPr>
                <w:rFonts w:cs="Times New Roman" w:hint="eastAsia"/>
                <w:sz w:val="28"/>
                <w:szCs w:val="28"/>
                <w:rtl/>
                <w:rPrChange w:id="11013" w:author="אברהם" w:date="2012-11-23T10:23:00Z">
                  <w:rPr>
                    <w:rFonts w:cs="Times New Roman" w:hint="eastAsia"/>
                    <w:sz w:val="18"/>
                    <w:szCs w:val="18"/>
                    <w:rtl/>
                  </w:rPr>
                </w:rPrChange>
              </w:rPr>
              <w:t>הכפלת</w:t>
            </w:r>
            <w:r w:rsidRPr="00A90D62">
              <w:rPr>
                <w:rFonts w:eastAsia="David CLM" w:cs="Times New Roman"/>
                <w:sz w:val="28"/>
                <w:szCs w:val="28"/>
                <w:rtl/>
                <w:rPrChange w:id="11014"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15" w:author="אברהם" w:date="2012-11-23T10:23:00Z">
                  <w:rPr>
                    <w:rFonts w:cs="Times New Roman" w:hint="eastAsia"/>
                    <w:sz w:val="18"/>
                    <w:szCs w:val="18"/>
                    <w:rtl/>
                  </w:rPr>
                </w:rPrChange>
              </w:rPr>
              <w:t>מספר</w:t>
            </w:r>
            <w:r w:rsidRPr="00A90D62">
              <w:rPr>
                <w:rFonts w:eastAsia="David CLM" w:cs="Times New Roman"/>
                <w:sz w:val="28"/>
                <w:szCs w:val="28"/>
                <w:rtl/>
                <w:rPrChange w:id="11016"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17" w:author="אברהם" w:date="2012-11-23T10:23:00Z">
                  <w:rPr>
                    <w:rFonts w:cs="Times New Roman" w:hint="eastAsia"/>
                    <w:sz w:val="18"/>
                    <w:szCs w:val="18"/>
                    <w:rtl/>
                  </w:rPr>
                </w:rPrChange>
              </w:rPr>
              <w:t>הנחלות</w:t>
            </w:r>
            <w:r w:rsidRPr="00A90D62">
              <w:rPr>
                <w:rFonts w:eastAsia="David CLM" w:cs="Times New Roman"/>
                <w:sz w:val="28"/>
                <w:szCs w:val="28"/>
                <w:rtl/>
                <w:rPrChange w:id="11018"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19" w:author="אברהם" w:date="2012-11-23T10:23:00Z">
                  <w:rPr>
                    <w:rFonts w:cs="Times New Roman" w:hint="eastAsia"/>
                    <w:sz w:val="18"/>
                    <w:szCs w:val="18"/>
                    <w:rtl/>
                  </w:rPr>
                </w:rPrChange>
              </w:rPr>
              <w:t>ל</w:t>
            </w:r>
            <w:r w:rsidRPr="00A90D62">
              <w:rPr>
                <w:rFonts w:cs="Times New Roman"/>
                <w:sz w:val="28"/>
                <w:szCs w:val="28"/>
                <w:rtl/>
                <w:rPrChange w:id="11020" w:author="אברהם" w:date="2012-11-23T10:23:00Z">
                  <w:rPr>
                    <w:rFonts w:cs="Times New Roman"/>
                    <w:sz w:val="18"/>
                    <w:szCs w:val="18"/>
                    <w:rtl/>
                  </w:rPr>
                </w:rPrChange>
              </w:rPr>
              <w:t>-</w:t>
            </w:r>
            <w:r w:rsidRPr="00A90D62">
              <w:rPr>
                <w:sz w:val="28"/>
                <w:szCs w:val="28"/>
                <w:rPrChange w:id="11021" w:author="אברהם" w:date="2012-11-23T10:23:00Z">
                  <w:rPr>
                    <w:sz w:val="18"/>
                    <w:szCs w:val="18"/>
                  </w:rPr>
                </w:rPrChange>
              </w:rPr>
              <w:t>2000</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22" w:author="אברהם" w:date="2012-11-23T10:23:00Z">
                  <w:rPr>
                    <w:rFonts w:ascii="Arial" w:hAnsi="Arial" w:cs="Arial"/>
                    <w:sz w:val="18"/>
                    <w:szCs w:val="18"/>
                  </w:rPr>
                </w:rPrChange>
              </w:rPr>
            </w:pPr>
            <w:r w:rsidRPr="00A90D62">
              <w:rPr>
                <w:rFonts w:ascii="Arial" w:hAnsi="Arial" w:cs="Arial"/>
                <w:sz w:val="28"/>
                <w:szCs w:val="28"/>
                <w:rPrChange w:id="11023" w:author="אברהם" w:date="2012-11-23T10:23:00Z">
                  <w:rPr>
                    <w:rFonts w:ascii="Arial" w:hAnsi="Arial" w:cs="Arial"/>
                    <w:sz w:val="18"/>
                    <w:szCs w:val="18"/>
                  </w:rPr>
                </w:rPrChange>
              </w:rPr>
              <w:t>1000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1024" w:author="אברהם" w:date="2012-11-23T10:23:00Z">
                  <w:rPr>
                    <w:rFonts w:ascii="Arial" w:hAnsi="Arial" w:cs="Arial"/>
                    <w:sz w:val="18"/>
                    <w:szCs w:val="18"/>
                  </w:rPr>
                </w:rPrChange>
              </w:rPr>
            </w:pPr>
            <w:r w:rsidRPr="00A90D62">
              <w:rPr>
                <w:rFonts w:ascii="Arial" w:hAnsi="Arial" w:cs="Arial"/>
                <w:sz w:val="28"/>
                <w:szCs w:val="28"/>
                <w:rPrChange w:id="11025"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26" w:author="אברהם" w:date="2012-11-23T10:23:00Z">
                  <w:rPr>
                    <w:rFonts w:ascii="Arial" w:hAnsi="Arial" w:cs="Arial"/>
                    <w:sz w:val="18"/>
                    <w:szCs w:val="18"/>
                  </w:rPr>
                </w:rPrChange>
              </w:rPr>
            </w:pPr>
            <w:r w:rsidRPr="00A90D62">
              <w:rPr>
                <w:rFonts w:ascii="Arial" w:hAnsi="Arial" w:cs="Arial"/>
                <w:sz w:val="28"/>
                <w:szCs w:val="28"/>
                <w:rPrChange w:id="11027"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1028" w:author="אברהם" w:date="2012-11-23T10:23:00Z">
                  <w:rPr>
                    <w:rFonts w:ascii="Arial" w:hAnsi="Arial" w:cs="Arial"/>
                    <w:sz w:val="18"/>
                    <w:szCs w:val="18"/>
                  </w:rPr>
                </w:rPrChange>
              </w:rPr>
            </w:pPr>
            <w:r w:rsidRPr="00A90D62">
              <w:rPr>
                <w:rFonts w:ascii="Arial" w:hAnsi="Arial" w:cs="Arial"/>
                <w:sz w:val="28"/>
                <w:szCs w:val="28"/>
                <w:rPrChange w:id="11029"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1030" w:author="אברהם" w:date="2012-11-23T10:23:00Z">
                  <w:rPr>
                    <w:rFonts w:ascii="Arial" w:hAnsi="Arial" w:cs="Arial"/>
                    <w:sz w:val="18"/>
                    <w:szCs w:val="18"/>
                  </w:rPr>
                </w:rPrChange>
              </w:rPr>
            </w:pPr>
            <w:r w:rsidRPr="00A90D62">
              <w:rPr>
                <w:rFonts w:ascii="Arial" w:hAnsi="Arial" w:cs="Arial"/>
                <w:sz w:val="28"/>
                <w:szCs w:val="28"/>
                <w:rPrChange w:id="11031"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32" w:author="אברהם" w:date="2012-11-23T10:23:00Z">
                  <w:rPr>
                    <w:rFonts w:ascii="Arial" w:hAnsi="Arial" w:cs="Arial"/>
                    <w:sz w:val="18"/>
                    <w:szCs w:val="18"/>
                  </w:rPr>
                </w:rPrChange>
              </w:rPr>
            </w:pPr>
            <w:r w:rsidRPr="00A90D62">
              <w:rPr>
                <w:rFonts w:ascii="Arial" w:hAnsi="Arial" w:cs="Arial"/>
                <w:sz w:val="28"/>
                <w:szCs w:val="28"/>
                <w:rPrChange w:id="11033"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1034" w:author="אברהם" w:date="2012-11-23T10:23:00Z">
                  <w:rPr>
                    <w:rFonts w:ascii="Arial" w:hAnsi="Arial" w:cs="Arial"/>
                    <w:sz w:val="18"/>
                    <w:szCs w:val="18"/>
                  </w:rPr>
                </w:rPrChange>
              </w:rPr>
            </w:pPr>
            <w:r w:rsidRPr="00A90D62">
              <w:rPr>
                <w:rFonts w:ascii="Arial" w:hAnsi="Arial" w:cs="Arial"/>
                <w:sz w:val="28"/>
                <w:szCs w:val="28"/>
                <w:rPrChange w:id="11035"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1036" w:author="אברהם" w:date="2012-11-23T10:23:00Z">
                  <w:rPr>
                    <w:rFonts w:ascii="Arial" w:hAnsi="Arial" w:cs="Arial"/>
                    <w:sz w:val="18"/>
                    <w:szCs w:val="18"/>
                  </w:rPr>
                </w:rPrChange>
              </w:rPr>
            </w:pPr>
            <w:r w:rsidRPr="00A90D62">
              <w:rPr>
                <w:rFonts w:ascii="Arial" w:hAnsi="Arial" w:cs="Arial"/>
                <w:sz w:val="28"/>
                <w:szCs w:val="28"/>
                <w:rPrChange w:id="11037" w:author="אברהם" w:date="2012-11-23T10:23:00Z">
                  <w:rPr>
                    <w:rFonts w:ascii="Arial" w:hAnsi="Arial" w:cs="Arial"/>
                    <w:sz w:val="18"/>
                    <w:szCs w:val="18"/>
                  </w:rPr>
                </w:rPrChange>
              </w:rPr>
              <w:t>2</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38" w:author="אברהם" w:date="2012-11-23T10:23:00Z">
                  <w:rPr>
                    <w:rFonts w:ascii="Arial" w:hAnsi="Arial" w:cs="Arial"/>
                    <w:sz w:val="18"/>
                    <w:szCs w:val="18"/>
                  </w:rPr>
                </w:rPrChange>
              </w:rPr>
            </w:pPr>
            <w:r w:rsidRPr="00A90D62">
              <w:rPr>
                <w:rFonts w:ascii="Arial" w:hAnsi="Arial" w:cs="Arial"/>
                <w:sz w:val="28"/>
                <w:szCs w:val="28"/>
                <w:rPrChange w:id="11039" w:author="אברהם" w:date="2012-11-23T10:23:00Z">
                  <w:rPr>
                    <w:rFonts w:ascii="Arial" w:hAnsi="Arial" w:cs="Arial"/>
                    <w:sz w:val="18"/>
                    <w:szCs w:val="18"/>
                  </w:rPr>
                </w:rPrChange>
              </w:rPr>
              <w:t>500</w:t>
            </w:r>
            <w:r w:rsidRPr="00A90D62">
              <w:rPr>
                <w:rFonts w:ascii="Arial" w:hAnsi="Arial" w:cs="Arial"/>
                <w:sz w:val="28"/>
                <w:szCs w:val="28"/>
                <w:rtl/>
                <w:rPrChange w:id="11040" w:author="אברהם" w:date="2012-11-23T10:23:00Z">
                  <w:rPr>
                    <w:rFonts w:ascii="Arial" w:hAnsi="Arial" w:cs="Arial"/>
                    <w:sz w:val="18"/>
                    <w:szCs w:val="18"/>
                    <w:rtl/>
                  </w:rPr>
                </w:rPrChange>
              </w:rPr>
              <w:t xml:space="preserve"> (</w:t>
            </w:r>
            <w:r w:rsidRPr="00A90D62">
              <w:rPr>
                <w:rFonts w:ascii="Arial" w:hAnsi="Arial" w:cs="Arial"/>
                <w:sz w:val="28"/>
                <w:szCs w:val="28"/>
                <w:rPrChange w:id="11041" w:author="אברהם" w:date="2012-11-23T10:23:00Z">
                  <w:rPr>
                    <w:rFonts w:ascii="Arial" w:hAnsi="Arial" w:cs="Arial"/>
                    <w:sz w:val="18"/>
                    <w:szCs w:val="18"/>
                  </w:rPr>
                </w:rPrChange>
              </w:rPr>
              <w:t>9</w:t>
            </w:r>
            <w:r w:rsidRPr="00A90D62">
              <w:rPr>
                <w:rFonts w:ascii="Arial" w:hAnsi="Arial" w:cs="Arial"/>
                <w:sz w:val="28"/>
                <w:szCs w:val="28"/>
                <w:rtl/>
                <w:rPrChange w:id="11042"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PrChange w:id="11043" w:author="אברהם" w:date="2012-11-23T10:23:00Z">
                  <w:rPr>
                    <w:sz w:val="18"/>
                    <w:szCs w:val="18"/>
                  </w:rPr>
                </w:rPrChange>
              </w:rPr>
            </w:pPr>
            <w:r w:rsidRPr="00A90D62">
              <w:rPr>
                <w:rFonts w:ascii="Arial" w:hAnsi="Arial" w:cs="Arial"/>
                <w:sz w:val="28"/>
                <w:szCs w:val="28"/>
                <w:rPrChange w:id="11044" w:author="אברהם" w:date="2012-11-23T10:23:00Z">
                  <w:rPr>
                    <w:rFonts w:ascii="Arial" w:hAnsi="Arial" w:cs="Arial"/>
                    <w:sz w:val="18"/>
                    <w:szCs w:val="18"/>
                  </w:rPr>
                </w:rPrChange>
              </w:rPr>
              <w:t>192</w:t>
            </w:r>
            <w:r w:rsidRPr="00A90D62">
              <w:rPr>
                <w:rFonts w:ascii="Arial" w:hAnsi="Arial" w:cs="Arial"/>
                <w:sz w:val="28"/>
                <w:szCs w:val="28"/>
                <w:rtl/>
                <w:rPrChange w:id="11045" w:author="אברהם" w:date="2012-11-23T10:23:00Z">
                  <w:rPr>
                    <w:rFonts w:ascii="Arial" w:hAnsi="Arial" w:cs="Arial"/>
                    <w:sz w:val="18"/>
                    <w:szCs w:val="18"/>
                    <w:rtl/>
                  </w:rPr>
                </w:rPrChange>
              </w:rPr>
              <w:t xml:space="preserve"> (</w:t>
            </w:r>
            <w:r w:rsidRPr="00A90D62">
              <w:rPr>
                <w:rFonts w:ascii="Arial" w:hAnsi="Arial" w:cs="Arial"/>
                <w:sz w:val="28"/>
                <w:szCs w:val="28"/>
                <w:rPrChange w:id="11046" w:author="אברהם" w:date="2012-11-23T10:23:00Z">
                  <w:rPr>
                    <w:rFonts w:ascii="Arial" w:hAnsi="Arial" w:cs="Arial"/>
                    <w:sz w:val="18"/>
                    <w:szCs w:val="18"/>
                  </w:rPr>
                </w:rPrChange>
              </w:rPr>
              <w:t>6</w:t>
            </w:r>
            <w:r w:rsidRPr="00A90D62">
              <w:rPr>
                <w:rFonts w:ascii="Arial" w:hAnsi="Arial" w:cs="Arial"/>
                <w:sz w:val="28"/>
                <w:szCs w:val="28"/>
                <w:rtl/>
                <w:rPrChange w:id="11047"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48" w:author="אברהם" w:date="2012-11-23T10:23:00Z">
                  <w:rPr>
                    <w:rFonts w:ascii="Arial" w:hAnsi="Arial" w:cs="Arial"/>
                    <w:sz w:val="18"/>
                    <w:szCs w:val="18"/>
                  </w:rPr>
                </w:rPrChange>
              </w:rPr>
            </w:pPr>
            <w:r w:rsidRPr="00A90D62">
              <w:rPr>
                <w:sz w:val="28"/>
                <w:szCs w:val="28"/>
                <w:rPrChange w:id="11049" w:author="אברהם" w:date="2012-11-23T10:23:00Z">
                  <w:rPr>
                    <w:sz w:val="18"/>
                    <w:szCs w:val="18"/>
                  </w:rPr>
                </w:rPrChange>
              </w:rPr>
              <w:t>1000</w:t>
            </w:r>
            <w:r w:rsidRPr="00A90D62">
              <w:rPr>
                <w:rFonts w:cs="Times New Roman"/>
                <w:sz w:val="28"/>
                <w:szCs w:val="28"/>
                <w:rtl/>
                <w:rPrChange w:id="11050" w:author="אברהם" w:date="2012-11-23T10:23:00Z">
                  <w:rPr>
                    <w:rFonts w:cs="Times New Roman"/>
                    <w:sz w:val="18"/>
                    <w:szCs w:val="18"/>
                    <w:rtl/>
                  </w:rPr>
                </w:rPrChange>
              </w:rPr>
              <w:t xml:space="preserve"> </w:t>
            </w:r>
            <w:r w:rsidRPr="00A90D62">
              <w:rPr>
                <w:rFonts w:cs="Times New Roman" w:hint="eastAsia"/>
                <w:sz w:val="28"/>
                <w:szCs w:val="28"/>
                <w:rtl/>
                <w:rPrChange w:id="11051" w:author="אברהם" w:date="2012-11-23T10:23:00Z">
                  <w:rPr>
                    <w:rFonts w:cs="Times New Roman" w:hint="eastAsia"/>
                    <w:sz w:val="18"/>
                    <w:szCs w:val="18"/>
                    <w:rtl/>
                  </w:rPr>
                </w:rPrChange>
              </w:rPr>
              <w:t>נחלות</w:t>
            </w:r>
            <w:r w:rsidRPr="00A90D62">
              <w:rPr>
                <w:rFonts w:cs="Times New Roman"/>
                <w:sz w:val="28"/>
                <w:szCs w:val="28"/>
                <w:rtl/>
                <w:rPrChange w:id="11052" w:author="אברהם" w:date="2012-11-23T10:23:00Z">
                  <w:rPr>
                    <w:rFonts w:cs="Times New Roman"/>
                    <w:sz w:val="18"/>
                    <w:szCs w:val="18"/>
                    <w:rtl/>
                  </w:rPr>
                </w:rPrChange>
              </w:rPr>
              <w:t xml:space="preserve">; </w:t>
            </w:r>
            <w:r w:rsidRPr="00A90D62">
              <w:rPr>
                <w:rFonts w:cs="Times New Roman" w:hint="eastAsia"/>
                <w:sz w:val="28"/>
                <w:szCs w:val="28"/>
                <w:rtl/>
                <w:rPrChange w:id="11053" w:author="אברהם" w:date="2012-11-23T10:23:00Z">
                  <w:rPr>
                    <w:rFonts w:cs="Times New Roman" w:hint="eastAsia"/>
                    <w:sz w:val="18"/>
                    <w:szCs w:val="18"/>
                    <w:rtl/>
                  </w:rPr>
                </w:rPrChange>
              </w:rPr>
              <w:t>הוספת</w:t>
            </w:r>
            <w:r w:rsidRPr="00A90D62">
              <w:rPr>
                <w:rFonts w:eastAsia="David CLM" w:cs="Times New Roman"/>
                <w:sz w:val="28"/>
                <w:szCs w:val="28"/>
                <w:rtl/>
                <w:rPrChange w:id="11054"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55" w:author="אברהם" w:date="2012-11-23T10:23:00Z">
                  <w:rPr>
                    <w:rFonts w:cs="Times New Roman" w:hint="eastAsia"/>
                    <w:sz w:val="18"/>
                    <w:szCs w:val="18"/>
                    <w:rtl/>
                  </w:rPr>
                </w:rPrChange>
              </w:rPr>
              <w:t>קצבה</w:t>
            </w:r>
            <w:r w:rsidRPr="00A90D62">
              <w:rPr>
                <w:rFonts w:eastAsia="David CLM" w:cs="Times New Roman"/>
                <w:sz w:val="28"/>
                <w:szCs w:val="28"/>
                <w:rtl/>
                <w:rPrChange w:id="11056"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57" w:author="אברהם" w:date="2012-11-23T10:23:00Z">
                  <w:rPr>
                    <w:rFonts w:cs="Times New Roman" w:hint="eastAsia"/>
                    <w:sz w:val="18"/>
                    <w:szCs w:val="18"/>
                    <w:rtl/>
                  </w:rPr>
                </w:rPrChange>
              </w:rPr>
              <w:t>קבועה</w:t>
            </w:r>
            <w:r w:rsidRPr="00A90D62">
              <w:rPr>
                <w:rFonts w:eastAsia="David CLM" w:cs="Times New Roman"/>
                <w:sz w:val="28"/>
                <w:szCs w:val="28"/>
                <w:rtl/>
                <w:rPrChange w:id="11058"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59" w:author="אברהם" w:date="2012-11-23T10:23:00Z">
                  <w:rPr>
                    <w:rFonts w:cs="Times New Roman" w:hint="eastAsia"/>
                    <w:sz w:val="18"/>
                    <w:szCs w:val="18"/>
                    <w:rtl/>
                  </w:rPr>
                </w:rPrChange>
              </w:rPr>
              <w:t>לכל</w:t>
            </w:r>
            <w:r w:rsidRPr="00A90D62">
              <w:rPr>
                <w:rFonts w:eastAsia="David CLM" w:cs="Times New Roman"/>
                <w:sz w:val="28"/>
                <w:szCs w:val="28"/>
                <w:rtl/>
                <w:rPrChange w:id="11060"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61" w:author="אברהם" w:date="2012-11-23T10:23:00Z">
                  <w:rPr>
                    <w:rFonts w:cs="Times New Roman" w:hint="eastAsia"/>
                    <w:sz w:val="18"/>
                    <w:szCs w:val="18"/>
                    <w:rtl/>
                  </w:rPr>
                </w:rPrChange>
              </w:rPr>
              <w:t>אזרח</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62" w:author="אברהם" w:date="2012-11-23T10:23:00Z">
                  <w:rPr>
                    <w:rFonts w:ascii="Arial" w:hAnsi="Arial" w:cs="Arial"/>
                    <w:sz w:val="18"/>
                    <w:szCs w:val="18"/>
                  </w:rPr>
                </w:rPrChange>
              </w:rPr>
            </w:pPr>
            <w:r w:rsidRPr="00A90D62">
              <w:rPr>
                <w:rFonts w:ascii="Arial" w:hAnsi="Arial" w:cs="Arial"/>
                <w:sz w:val="28"/>
                <w:szCs w:val="28"/>
                <w:rPrChange w:id="11063" w:author="אברהם" w:date="2012-11-23T10:23:00Z">
                  <w:rPr>
                    <w:rFonts w:ascii="Arial" w:hAnsi="Arial" w:cs="Arial"/>
                    <w:sz w:val="18"/>
                    <w:szCs w:val="18"/>
                  </w:rPr>
                </w:rPrChange>
              </w:rPr>
              <w:t>2000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1064" w:author="אברהם" w:date="2012-11-23T10:23:00Z">
                  <w:rPr>
                    <w:rFonts w:ascii="Arial" w:hAnsi="Arial" w:cs="Arial"/>
                    <w:sz w:val="18"/>
                    <w:szCs w:val="18"/>
                  </w:rPr>
                </w:rPrChange>
              </w:rPr>
            </w:pPr>
            <w:r w:rsidRPr="00A90D62">
              <w:rPr>
                <w:rFonts w:ascii="Arial" w:hAnsi="Arial" w:cs="Arial"/>
                <w:sz w:val="28"/>
                <w:szCs w:val="28"/>
                <w:rPrChange w:id="11065" w:author="אברהם" w:date="2012-11-23T10:23:00Z">
                  <w:rPr>
                    <w:rFonts w:ascii="Arial" w:hAnsi="Arial" w:cs="Arial"/>
                    <w:sz w:val="18"/>
                    <w:szCs w:val="18"/>
                  </w:rPr>
                </w:rPrChange>
              </w:rPr>
              <w:t>1</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66" w:author="אברהם" w:date="2012-11-23T10:23:00Z">
                  <w:rPr>
                    <w:rFonts w:ascii="Arial" w:hAnsi="Arial" w:cs="Arial"/>
                    <w:sz w:val="18"/>
                    <w:szCs w:val="18"/>
                  </w:rPr>
                </w:rPrChange>
              </w:rPr>
            </w:pPr>
            <w:r w:rsidRPr="00A90D62">
              <w:rPr>
                <w:rFonts w:ascii="Arial" w:hAnsi="Arial" w:cs="Arial"/>
                <w:sz w:val="28"/>
                <w:szCs w:val="28"/>
                <w:rPrChange w:id="11067"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1068" w:author="אברהם" w:date="2012-11-23T10:23:00Z">
                  <w:rPr>
                    <w:rFonts w:ascii="Arial" w:hAnsi="Arial" w:cs="Arial"/>
                    <w:sz w:val="18"/>
                    <w:szCs w:val="18"/>
                  </w:rPr>
                </w:rPrChange>
              </w:rPr>
            </w:pPr>
            <w:r w:rsidRPr="00A90D62">
              <w:rPr>
                <w:rFonts w:ascii="Arial" w:hAnsi="Arial" w:cs="Arial"/>
                <w:sz w:val="28"/>
                <w:szCs w:val="28"/>
                <w:rPrChange w:id="11069"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1070" w:author="אברהם" w:date="2012-11-23T10:23:00Z">
                  <w:rPr>
                    <w:rFonts w:ascii="Arial" w:hAnsi="Arial" w:cs="Arial"/>
                    <w:sz w:val="18"/>
                    <w:szCs w:val="18"/>
                  </w:rPr>
                </w:rPrChange>
              </w:rPr>
            </w:pPr>
            <w:r w:rsidRPr="00A90D62">
              <w:rPr>
                <w:rFonts w:ascii="Arial" w:hAnsi="Arial" w:cs="Arial"/>
                <w:sz w:val="28"/>
                <w:szCs w:val="28"/>
                <w:rPrChange w:id="11071"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72" w:author="אברהם" w:date="2012-11-23T10:23:00Z">
                  <w:rPr>
                    <w:rFonts w:ascii="Arial" w:hAnsi="Arial" w:cs="Arial"/>
                    <w:sz w:val="18"/>
                    <w:szCs w:val="18"/>
                  </w:rPr>
                </w:rPrChange>
              </w:rPr>
            </w:pPr>
            <w:r w:rsidRPr="00A90D62">
              <w:rPr>
                <w:rFonts w:ascii="Arial" w:hAnsi="Arial" w:cs="Arial"/>
                <w:sz w:val="28"/>
                <w:szCs w:val="28"/>
                <w:rPrChange w:id="11073"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1074" w:author="אברהם" w:date="2012-11-23T10:23:00Z">
                  <w:rPr>
                    <w:rFonts w:ascii="Arial" w:hAnsi="Arial" w:cs="Arial"/>
                    <w:sz w:val="18"/>
                    <w:szCs w:val="18"/>
                  </w:rPr>
                </w:rPrChange>
              </w:rPr>
            </w:pPr>
            <w:r w:rsidRPr="00A90D62">
              <w:rPr>
                <w:rFonts w:ascii="Arial" w:hAnsi="Arial" w:cs="Arial"/>
                <w:sz w:val="28"/>
                <w:szCs w:val="28"/>
                <w:rPrChange w:id="11075"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1076" w:author="אברהם" w:date="2012-11-23T10:23:00Z">
                  <w:rPr>
                    <w:rFonts w:ascii="Arial" w:hAnsi="Arial" w:cs="Arial"/>
                    <w:sz w:val="18"/>
                    <w:szCs w:val="18"/>
                  </w:rPr>
                </w:rPrChange>
              </w:rPr>
            </w:pPr>
            <w:r w:rsidRPr="00A90D62">
              <w:rPr>
                <w:rFonts w:ascii="Arial" w:hAnsi="Arial" w:cs="Arial"/>
                <w:sz w:val="28"/>
                <w:szCs w:val="28"/>
                <w:rPrChange w:id="11077" w:author="אברהם" w:date="2012-11-23T10:23:00Z">
                  <w:rPr>
                    <w:rFonts w:ascii="Arial" w:hAnsi="Arial" w:cs="Arial"/>
                    <w:sz w:val="18"/>
                    <w:szCs w:val="18"/>
                  </w:rPr>
                </w:rPrChange>
              </w:rPr>
              <w:t>2</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78" w:author="אברהם" w:date="2012-11-23T10:23:00Z">
                  <w:rPr>
                    <w:rFonts w:ascii="Arial" w:hAnsi="Arial" w:cs="Arial"/>
                    <w:sz w:val="18"/>
                    <w:szCs w:val="18"/>
                  </w:rPr>
                </w:rPrChange>
              </w:rPr>
            </w:pPr>
            <w:r w:rsidRPr="00A90D62">
              <w:rPr>
                <w:rFonts w:ascii="Arial" w:hAnsi="Arial" w:cs="Arial"/>
                <w:sz w:val="28"/>
                <w:szCs w:val="28"/>
                <w:rPrChange w:id="11079" w:author="אברהם" w:date="2012-11-23T10:23:00Z">
                  <w:rPr>
                    <w:rFonts w:ascii="Arial" w:hAnsi="Arial" w:cs="Arial"/>
                    <w:sz w:val="18"/>
                    <w:szCs w:val="18"/>
                  </w:rPr>
                </w:rPrChange>
              </w:rPr>
              <w:t>365</w:t>
            </w:r>
            <w:r w:rsidRPr="00A90D62">
              <w:rPr>
                <w:rFonts w:ascii="Arial" w:hAnsi="Arial" w:cs="Arial"/>
                <w:sz w:val="28"/>
                <w:szCs w:val="28"/>
                <w:rtl/>
                <w:rPrChange w:id="11080" w:author="אברהם" w:date="2012-11-23T10:23:00Z">
                  <w:rPr>
                    <w:rFonts w:ascii="Arial" w:hAnsi="Arial" w:cs="Arial"/>
                    <w:sz w:val="18"/>
                    <w:szCs w:val="18"/>
                    <w:rtl/>
                  </w:rPr>
                </w:rPrChange>
              </w:rPr>
              <w:t xml:space="preserve"> (</w:t>
            </w:r>
            <w:r w:rsidRPr="00A90D62">
              <w:rPr>
                <w:rFonts w:ascii="Arial" w:hAnsi="Arial" w:cs="Arial"/>
                <w:sz w:val="28"/>
                <w:szCs w:val="28"/>
                <w:rPrChange w:id="11081" w:author="אברהם" w:date="2012-11-23T10:23:00Z">
                  <w:rPr>
                    <w:rFonts w:ascii="Arial" w:hAnsi="Arial" w:cs="Arial"/>
                    <w:sz w:val="18"/>
                    <w:szCs w:val="18"/>
                  </w:rPr>
                </w:rPrChange>
              </w:rPr>
              <w:t>14</w:t>
            </w:r>
            <w:r w:rsidRPr="00A90D62">
              <w:rPr>
                <w:rFonts w:ascii="Arial" w:hAnsi="Arial" w:cs="Arial"/>
                <w:sz w:val="28"/>
                <w:szCs w:val="28"/>
                <w:rtl/>
                <w:rPrChange w:id="11082"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1083" w:author="אברהם" w:date="2012-11-23T10:23:00Z">
                  <w:rPr>
                    <w:sz w:val="18"/>
                    <w:szCs w:val="18"/>
                    <w:rtl/>
                  </w:rPr>
                </w:rPrChange>
              </w:rPr>
            </w:pPr>
            <w:r w:rsidRPr="00A90D62">
              <w:rPr>
                <w:rFonts w:ascii="Arial" w:hAnsi="Arial" w:cs="Arial"/>
                <w:sz w:val="28"/>
                <w:szCs w:val="28"/>
                <w:rPrChange w:id="11084" w:author="אברהם" w:date="2012-11-23T10:23:00Z">
                  <w:rPr>
                    <w:rFonts w:ascii="Arial" w:hAnsi="Arial" w:cs="Arial"/>
                    <w:sz w:val="18"/>
                    <w:szCs w:val="18"/>
                  </w:rPr>
                </w:rPrChange>
              </w:rPr>
              <w:t>78</w:t>
            </w:r>
            <w:r w:rsidRPr="00A90D62">
              <w:rPr>
                <w:rFonts w:ascii="Arial" w:hAnsi="Arial" w:cs="Arial"/>
                <w:sz w:val="28"/>
                <w:szCs w:val="28"/>
                <w:rtl/>
                <w:rPrChange w:id="11085" w:author="אברהם" w:date="2012-11-23T10:23:00Z">
                  <w:rPr>
                    <w:rFonts w:ascii="Arial" w:hAnsi="Arial" w:cs="Arial"/>
                    <w:sz w:val="18"/>
                    <w:szCs w:val="18"/>
                    <w:rtl/>
                  </w:rPr>
                </w:rPrChange>
              </w:rPr>
              <w:t xml:space="preserve"> (</w:t>
            </w:r>
            <w:r w:rsidRPr="00A90D62">
              <w:rPr>
                <w:rFonts w:ascii="Arial" w:hAnsi="Arial" w:cs="Arial"/>
                <w:sz w:val="28"/>
                <w:szCs w:val="28"/>
                <w:rPrChange w:id="11086" w:author="אברהם" w:date="2012-11-23T10:23:00Z">
                  <w:rPr>
                    <w:rFonts w:ascii="Arial" w:hAnsi="Arial" w:cs="Arial"/>
                    <w:sz w:val="18"/>
                    <w:szCs w:val="18"/>
                  </w:rPr>
                </w:rPrChange>
              </w:rPr>
              <w:t>7</w:t>
            </w:r>
            <w:r w:rsidRPr="00A90D62">
              <w:rPr>
                <w:rFonts w:ascii="Arial" w:hAnsi="Arial" w:cs="Arial"/>
                <w:sz w:val="28"/>
                <w:szCs w:val="28"/>
                <w:rtl/>
                <w:rPrChange w:id="11087"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088" w:author="אברהם" w:date="2012-11-23T10:23:00Z">
                  <w:rPr>
                    <w:rFonts w:ascii="Arial" w:hAnsi="Arial" w:cs="Arial"/>
                    <w:sz w:val="18"/>
                    <w:szCs w:val="18"/>
                  </w:rPr>
                </w:rPrChange>
              </w:rPr>
            </w:pPr>
            <w:r w:rsidRPr="00A90D62">
              <w:rPr>
                <w:rFonts w:cs="Times New Roman" w:hint="eastAsia"/>
                <w:sz w:val="28"/>
                <w:szCs w:val="28"/>
                <w:rtl/>
                <w:rPrChange w:id="11089" w:author="אברהם" w:date="2012-11-23T10:23:00Z">
                  <w:rPr>
                    <w:rFonts w:cs="Times New Roman" w:hint="eastAsia"/>
                    <w:sz w:val="18"/>
                    <w:szCs w:val="18"/>
                    <w:rtl/>
                  </w:rPr>
                </w:rPrChange>
              </w:rPr>
              <w:t>הכפלת</w:t>
            </w:r>
            <w:r w:rsidRPr="00A90D62">
              <w:rPr>
                <w:rFonts w:eastAsia="David CLM" w:cs="Times New Roman"/>
                <w:sz w:val="28"/>
                <w:szCs w:val="28"/>
                <w:rtl/>
                <w:rPrChange w:id="11090"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91" w:author="אברהם" w:date="2012-11-23T10:23:00Z">
                  <w:rPr>
                    <w:rFonts w:cs="Times New Roman" w:hint="eastAsia"/>
                    <w:sz w:val="18"/>
                    <w:szCs w:val="18"/>
                    <w:rtl/>
                  </w:rPr>
                </w:rPrChange>
              </w:rPr>
              <w:t>מספר</w:t>
            </w:r>
            <w:r w:rsidRPr="00A90D62">
              <w:rPr>
                <w:rFonts w:eastAsia="David CLM" w:cs="Times New Roman"/>
                <w:sz w:val="28"/>
                <w:szCs w:val="28"/>
                <w:rtl/>
                <w:rPrChange w:id="11092"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93" w:author="אברהם" w:date="2012-11-23T10:23:00Z">
                  <w:rPr>
                    <w:rFonts w:cs="Times New Roman" w:hint="eastAsia"/>
                    <w:sz w:val="18"/>
                    <w:szCs w:val="18"/>
                    <w:rtl/>
                  </w:rPr>
                </w:rPrChange>
              </w:rPr>
              <w:t>הנחלות</w:t>
            </w:r>
            <w:r w:rsidRPr="00A90D62">
              <w:rPr>
                <w:rFonts w:eastAsia="David CLM" w:cs="Times New Roman"/>
                <w:sz w:val="28"/>
                <w:szCs w:val="28"/>
                <w:rtl/>
                <w:rPrChange w:id="11094"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95" w:author="אברהם" w:date="2012-11-23T10:23:00Z">
                  <w:rPr>
                    <w:rFonts w:cs="Times New Roman" w:hint="eastAsia"/>
                    <w:sz w:val="18"/>
                    <w:szCs w:val="18"/>
                    <w:rtl/>
                  </w:rPr>
                </w:rPrChange>
              </w:rPr>
              <w:t>וגם</w:t>
            </w:r>
            <w:r w:rsidRPr="00A90D62">
              <w:rPr>
                <w:rFonts w:eastAsia="David CLM" w:cs="Times New Roman"/>
                <w:sz w:val="28"/>
                <w:szCs w:val="28"/>
                <w:rtl/>
                <w:rPrChange w:id="11096"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97" w:author="אברהם" w:date="2012-11-23T10:23:00Z">
                  <w:rPr>
                    <w:rFonts w:cs="Times New Roman" w:hint="eastAsia"/>
                    <w:sz w:val="18"/>
                    <w:szCs w:val="18"/>
                    <w:rtl/>
                  </w:rPr>
                </w:rPrChange>
              </w:rPr>
              <w:t>קצבה</w:t>
            </w:r>
            <w:r w:rsidRPr="00A90D62">
              <w:rPr>
                <w:rFonts w:eastAsia="David CLM" w:cs="Times New Roman"/>
                <w:sz w:val="28"/>
                <w:szCs w:val="28"/>
                <w:rtl/>
                <w:rPrChange w:id="11098" w:author="אברהם" w:date="2012-11-23T10:23:00Z">
                  <w:rPr>
                    <w:rFonts w:eastAsia="David CLM" w:cs="Times New Roman"/>
                    <w:sz w:val="18"/>
                    <w:szCs w:val="18"/>
                    <w:rtl/>
                  </w:rPr>
                </w:rPrChange>
              </w:rPr>
              <w:t xml:space="preserve"> </w:t>
            </w:r>
            <w:r w:rsidRPr="00A90D62">
              <w:rPr>
                <w:rFonts w:cs="Times New Roman" w:hint="eastAsia"/>
                <w:sz w:val="28"/>
                <w:szCs w:val="28"/>
                <w:rtl/>
                <w:rPrChange w:id="11099" w:author="אברהם" w:date="2012-11-23T10:23:00Z">
                  <w:rPr>
                    <w:rFonts w:cs="Times New Roman" w:hint="eastAsia"/>
                    <w:sz w:val="18"/>
                    <w:szCs w:val="18"/>
                    <w:rtl/>
                  </w:rPr>
                </w:rPrChange>
              </w:rPr>
              <w:t>קבועה</w:t>
            </w:r>
            <w:r w:rsidRPr="00A90D62">
              <w:rPr>
                <w:rFonts w:eastAsia="David CLM" w:cs="Times New Roman"/>
                <w:sz w:val="28"/>
                <w:szCs w:val="28"/>
                <w:rtl/>
                <w:rPrChange w:id="11100"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01" w:author="אברהם" w:date="2012-11-23T10:23:00Z">
                  <w:rPr>
                    <w:rFonts w:cs="Times New Roman" w:hint="eastAsia"/>
                    <w:sz w:val="18"/>
                    <w:szCs w:val="18"/>
                    <w:rtl/>
                  </w:rPr>
                </w:rPrChange>
              </w:rPr>
              <w:t>לכל</w:t>
            </w:r>
            <w:r w:rsidRPr="00A90D62">
              <w:rPr>
                <w:rFonts w:eastAsia="David CLM" w:cs="Times New Roman"/>
                <w:sz w:val="28"/>
                <w:szCs w:val="28"/>
                <w:rtl/>
                <w:rPrChange w:id="11102"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03" w:author="אברהם" w:date="2012-11-23T10:23:00Z">
                  <w:rPr>
                    <w:rFonts w:cs="Times New Roman" w:hint="eastAsia"/>
                    <w:sz w:val="18"/>
                    <w:szCs w:val="18"/>
                    <w:rtl/>
                  </w:rPr>
                </w:rPrChange>
              </w:rPr>
              <w:t>אזרח</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04" w:author="אברהם" w:date="2012-11-23T10:23:00Z">
                  <w:rPr>
                    <w:rFonts w:ascii="Arial" w:hAnsi="Arial" w:cs="Arial"/>
                    <w:sz w:val="18"/>
                    <w:szCs w:val="18"/>
                  </w:rPr>
                </w:rPrChange>
              </w:rPr>
            </w:pPr>
            <w:r w:rsidRPr="00A90D62">
              <w:rPr>
                <w:rFonts w:ascii="Arial" w:hAnsi="Arial" w:cs="Arial"/>
                <w:sz w:val="28"/>
                <w:szCs w:val="28"/>
                <w:rPrChange w:id="11105" w:author="אברהם" w:date="2012-11-23T10:23:00Z">
                  <w:rPr>
                    <w:rFonts w:ascii="Arial" w:hAnsi="Arial" w:cs="Arial"/>
                    <w:sz w:val="18"/>
                    <w:szCs w:val="18"/>
                  </w:rPr>
                </w:rPrChange>
              </w:rPr>
              <w:t>2000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1106" w:author="אברהם" w:date="2012-11-23T10:23:00Z">
                  <w:rPr>
                    <w:rFonts w:ascii="Arial" w:hAnsi="Arial" w:cs="Arial"/>
                    <w:sz w:val="18"/>
                    <w:szCs w:val="18"/>
                  </w:rPr>
                </w:rPrChange>
              </w:rPr>
            </w:pPr>
            <w:r w:rsidRPr="00A90D62">
              <w:rPr>
                <w:rFonts w:ascii="Arial" w:hAnsi="Arial" w:cs="Arial"/>
                <w:sz w:val="28"/>
                <w:szCs w:val="28"/>
                <w:rPrChange w:id="11107" w:author="אברהם" w:date="2012-11-23T10:23:00Z">
                  <w:rPr>
                    <w:rFonts w:ascii="Arial" w:hAnsi="Arial" w:cs="Arial"/>
                    <w:sz w:val="18"/>
                    <w:szCs w:val="18"/>
                  </w:rPr>
                </w:rPrChange>
              </w:rPr>
              <w:t>0.8</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08" w:author="אברהם" w:date="2012-11-23T10:23:00Z">
                  <w:rPr>
                    <w:rFonts w:ascii="Arial" w:hAnsi="Arial" w:cs="Arial"/>
                    <w:sz w:val="18"/>
                    <w:szCs w:val="18"/>
                  </w:rPr>
                </w:rPrChange>
              </w:rPr>
            </w:pPr>
            <w:r w:rsidRPr="00A90D62">
              <w:rPr>
                <w:rFonts w:ascii="Arial" w:hAnsi="Arial" w:cs="Arial"/>
                <w:sz w:val="28"/>
                <w:szCs w:val="28"/>
                <w:rPrChange w:id="11109"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1110" w:author="אברהם" w:date="2012-11-23T10:23:00Z">
                  <w:rPr>
                    <w:rFonts w:ascii="Arial" w:hAnsi="Arial" w:cs="Arial"/>
                    <w:sz w:val="18"/>
                    <w:szCs w:val="18"/>
                  </w:rPr>
                </w:rPrChange>
              </w:rPr>
            </w:pPr>
            <w:r w:rsidRPr="00A90D62">
              <w:rPr>
                <w:rFonts w:ascii="Arial" w:hAnsi="Arial" w:cs="Arial"/>
                <w:sz w:val="28"/>
                <w:szCs w:val="28"/>
                <w:rPrChange w:id="11111"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1112" w:author="אברהם" w:date="2012-11-23T10:23:00Z">
                  <w:rPr>
                    <w:rFonts w:ascii="Arial" w:hAnsi="Arial" w:cs="Arial"/>
                    <w:sz w:val="18"/>
                    <w:szCs w:val="18"/>
                  </w:rPr>
                </w:rPrChange>
              </w:rPr>
            </w:pPr>
            <w:r w:rsidRPr="00A90D62">
              <w:rPr>
                <w:rFonts w:ascii="Arial" w:hAnsi="Arial" w:cs="Arial"/>
                <w:sz w:val="28"/>
                <w:szCs w:val="28"/>
                <w:rPrChange w:id="11113"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14" w:author="אברהם" w:date="2012-11-23T10:23:00Z">
                  <w:rPr>
                    <w:rFonts w:ascii="Arial" w:hAnsi="Arial" w:cs="Arial"/>
                    <w:sz w:val="18"/>
                    <w:szCs w:val="18"/>
                  </w:rPr>
                </w:rPrChange>
              </w:rPr>
            </w:pPr>
            <w:r w:rsidRPr="00A90D62">
              <w:rPr>
                <w:rFonts w:ascii="Arial" w:hAnsi="Arial" w:cs="Arial"/>
                <w:sz w:val="28"/>
                <w:szCs w:val="28"/>
                <w:rPrChange w:id="11115"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1116" w:author="אברהם" w:date="2012-11-23T10:23:00Z">
                  <w:rPr>
                    <w:rFonts w:ascii="Arial" w:hAnsi="Arial" w:cs="Arial"/>
                    <w:sz w:val="18"/>
                    <w:szCs w:val="18"/>
                  </w:rPr>
                </w:rPrChange>
              </w:rPr>
            </w:pPr>
            <w:r w:rsidRPr="00A90D62">
              <w:rPr>
                <w:rFonts w:ascii="Arial" w:hAnsi="Arial" w:cs="Arial"/>
                <w:sz w:val="28"/>
                <w:szCs w:val="28"/>
                <w:rPrChange w:id="11117"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1118" w:author="אברהם" w:date="2012-11-23T10:23:00Z">
                  <w:rPr>
                    <w:rFonts w:ascii="Arial" w:hAnsi="Arial" w:cs="Arial"/>
                    <w:sz w:val="18"/>
                    <w:szCs w:val="18"/>
                  </w:rPr>
                </w:rPrChange>
              </w:rPr>
            </w:pPr>
            <w:r w:rsidRPr="00A90D62">
              <w:rPr>
                <w:rFonts w:ascii="Arial" w:hAnsi="Arial" w:cs="Arial"/>
                <w:sz w:val="28"/>
                <w:szCs w:val="28"/>
                <w:rPrChange w:id="11119" w:author="אברהם" w:date="2012-11-23T10:23:00Z">
                  <w:rPr>
                    <w:rFonts w:ascii="Arial" w:hAnsi="Arial" w:cs="Arial"/>
                    <w:sz w:val="18"/>
                    <w:szCs w:val="18"/>
                  </w:rPr>
                </w:rPrChange>
              </w:rPr>
              <w:t>2</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20" w:author="אברהם" w:date="2012-11-23T10:23:00Z">
                  <w:rPr>
                    <w:rFonts w:ascii="Arial" w:hAnsi="Arial" w:cs="Arial"/>
                    <w:sz w:val="18"/>
                    <w:szCs w:val="18"/>
                  </w:rPr>
                </w:rPrChange>
              </w:rPr>
            </w:pPr>
            <w:r w:rsidRPr="00A90D62">
              <w:rPr>
                <w:rFonts w:ascii="Arial" w:hAnsi="Arial" w:cs="Arial"/>
                <w:sz w:val="28"/>
                <w:szCs w:val="28"/>
                <w:rPrChange w:id="11121" w:author="אברהם" w:date="2012-11-23T10:23:00Z">
                  <w:rPr>
                    <w:rFonts w:ascii="Arial" w:hAnsi="Arial" w:cs="Arial"/>
                    <w:sz w:val="18"/>
                    <w:szCs w:val="18"/>
                  </w:rPr>
                </w:rPrChange>
              </w:rPr>
              <w:t>388</w:t>
            </w:r>
            <w:r w:rsidRPr="00A90D62">
              <w:rPr>
                <w:rFonts w:ascii="Arial" w:hAnsi="Arial" w:cs="Arial"/>
                <w:sz w:val="28"/>
                <w:szCs w:val="28"/>
                <w:rtl/>
                <w:rPrChange w:id="11122" w:author="אברהם" w:date="2012-11-23T10:23:00Z">
                  <w:rPr>
                    <w:rFonts w:ascii="Arial" w:hAnsi="Arial" w:cs="Arial"/>
                    <w:sz w:val="18"/>
                    <w:szCs w:val="18"/>
                    <w:rtl/>
                  </w:rPr>
                </w:rPrChange>
              </w:rPr>
              <w:t xml:space="preserve"> (</w:t>
            </w:r>
            <w:r w:rsidRPr="00A90D62">
              <w:rPr>
                <w:rFonts w:ascii="Arial" w:hAnsi="Arial" w:cs="Arial"/>
                <w:sz w:val="28"/>
                <w:szCs w:val="28"/>
                <w:rPrChange w:id="11123" w:author="אברהם" w:date="2012-11-23T10:23:00Z">
                  <w:rPr>
                    <w:rFonts w:ascii="Arial" w:hAnsi="Arial" w:cs="Arial"/>
                    <w:sz w:val="18"/>
                    <w:szCs w:val="18"/>
                  </w:rPr>
                </w:rPrChange>
              </w:rPr>
              <w:t>13</w:t>
            </w:r>
            <w:r w:rsidRPr="00A90D62">
              <w:rPr>
                <w:rFonts w:ascii="Arial" w:hAnsi="Arial" w:cs="Arial"/>
                <w:sz w:val="28"/>
                <w:szCs w:val="28"/>
                <w:rtl/>
                <w:rPrChange w:id="11124"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1125" w:author="אברהם" w:date="2012-11-23T10:23:00Z">
                  <w:rPr>
                    <w:sz w:val="18"/>
                    <w:szCs w:val="18"/>
                    <w:rtl/>
                  </w:rPr>
                </w:rPrChange>
              </w:rPr>
            </w:pPr>
            <w:r w:rsidRPr="00A90D62">
              <w:rPr>
                <w:rFonts w:ascii="Arial" w:hAnsi="Arial" w:cs="Arial"/>
                <w:sz w:val="28"/>
                <w:szCs w:val="28"/>
                <w:rPrChange w:id="11126" w:author="אברהם" w:date="2012-11-23T10:23:00Z">
                  <w:rPr>
                    <w:rFonts w:ascii="Arial" w:hAnsi="Arial" w:cs="Arial"/>
                    <w:sz w:val="18"/>
                    <w:szCs w:val="18"/>
                  </w:rPr>
                </w:rPrChange>
              </w:rPr>
              <w:t>115</w:t>
            </w:r>
            <w:r w:rsidRPr="00A90D62">
              <w:rPr>
                <w:rFonts w:ascii="Arial" w:hAnsi="Arial" w:cs="Arial"/>
                <w:sz w:val="28"/>
                <w:szCs w:val="28"/>
                <w:rtl/>
                <w:rPrChange w:id="11127" w:author="אברהם" w:date="2012-11-23T10:23:00Z">
                  <w:rPr>
                    <w:rFonts w:ascii="Arial" w:hAnsi="Arial" w:cs="Arial"/>
                    <w:sz w:val="18"/>
                    <w:szCs w:val="18"/>
                    <w:rtl/>
                  </w:rPr>
                </w:rPrChange>
              </w:rPr>
              <w:t xml:space="preserve"> (</w:t>
            </w:r>
            <w:r w:rsidRPr="00A90D62">
              <w:rPr>
                <w:rFonts w:ascii="Arial" w:hAnsi="Arial" w:cs="Arial"/>
                <w:sz w:val="28"/>
                <w:szCs w:val="28"/>
                <w:rPrChange w:id="11128" w:author="אברהם" w:date="2012-11-23T10:23:00Z">
                  <w:rPr>
                    <w:rFonts w:ascii="Arial" w:hAnsi="Arial" w:cs="Arial"/>
                    <w:sz w:val="18"/>
                    <w:szCs w:val="18"/>
                  </w:rPr>
                </w:rPrChange>
              </w:rPr>
              <w:t>11</w:t>
            </w:r>
            <w:r w:rsidRPr="00A90D62">
              <w:rPr>
                <w:rFonts w:ascii="Arial" w:hAnsi="Arial" w:cs="Arial"/>
                <w:sz w:val="28"/>
                <w:szCs w:val="28"/>
                <w:rtl/>
                <w:rPrChange w:id="11129"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30" w:author="אברהם" w:date="2012-11-23T10:23:00Z">
                  <w:rPr>
                    <w:rFonts w:ascii="Arial" w:hAnsi="Arial" w:cs="Arial"/>
                    <w:sz w:val="18"/>
                    <w:szCs w:val="18"/>
                  </w:rPr>
                </w:rPrChange>
              </w:rPr>
            </w:pPr>
            <w:r w:rsidRPr="00A90D62">
              <w:rPr>
                <w:rFonts w:cs="Times New Roman" w:hint="eastAsia"/>
                <w:sz w:val="28"/>
                <w:szCs w:val="28"/>
                <w:rtl/>
                <w:rPrChange w:id="11131" w:author="אברהם" w:date="2012-11-23T10:23:00Z">
                  <w:rPr>
                    <w:rFonts w:cs="Times New Roman" w:hint="eastAsia"/>
                    <w:sz w:val="18"/>
                    <w:szCs w:val="18"/>
                    <w:rtl/>
                  </w:rPr>
                </w:rPrChange>
              </w:rPr>
              <w:t>הסתברות</w:t>
            </w:r>
            <w:r w:rsidRPr="00A90D62">
              <w:rPr>
                <w:rFonts w:eastAsia="David CLM" w:cs="Times New Roman"/>
                <w:sz w:val="28"/>
                <w:szCs w:val="28"/>
                <w:rtl/>
                <w:rPrChange w:id="11132"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33" w:author="אברהם" w:date="2012-11-23T10:23:00Z">
                  <w:rPr>
                    <w:rFonts w:cs="Times New Roman" w:hint="eastAsia"/>
                    <w:sz w:val="18"/>
                    <w:szCs w:val="18"/>
                    <w:rtl/>
                  </w:rPr>
                </w:rPrChange>
              </w:rPr>
              <w:t>מכירה</w:t>
            </w:r>
            <w:r w:rsidRPr="00A90D62">
              <w:rPr>
                <w:rFonts w:eastAsia="David CLM" w:cs="Times New Roman"/>
                <w:sz w:val="28"/>
                <w:szCs w:val="28"/>
                <w:rtl/>
                <w:rPrChange w:id="11134"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35" w:author="אברהם" w:date="2012-11-23T10:23:00Z">
                  <w:rPr>
                    <w:rFonts w:cs="Times New Roman" w:hint="eastAsia"/>
                    <w:sz w:val="18"/>
                    <w:szCs w:val="18"/>
                    <w:rtl/>
                  </w:rPr>
                </w:rPrChange>
              </w:rPr>
              <w:t>קטנה</w:t>
            </w:r>
            <w:r w:rsidRPr="00A90D62">
              <w:rPr>
                <w:rFonts w:eastAsia="David CLM" w:cs="Times New Roman"/>
                <w:sz w:val="28"/>
                <w:szCs w:val="28"/>
                <w:rtl/>
                <w:rPrChange w:id="11136"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37" w:author="אברהם" w:date="2012-11-23T10:23:00Z">
                  <w:rPr>
                    <w:rFonts w:cs="Times New Roman" w:hint="eastAsia"/>
                    <w:sz w:val="18"/>
                    <w:szCs w:val="18"/>
                    <w:rtl/>
                  </w:rPr>
                </w:rPrChange>
              </w:rPr>
              <w:t>מ</w:t>
            </w:r>
            <w:r w:rsidRPr="00A90D62">
              <w:rPr>
                <w:rFonts w:cs="Times New Roman"/>
                <w:sz w:val="28"/>
                <w:szCs w:val="28"/>
                <w:rtl/>
                <w:rPrChange w:id="11138" w:author="אברהם" w:date="2012-11-23T10:23:00Z">
                  <w:rPr>
                    <w:rFonts w:cs="Times New Roman"/>
                    <w:sz w:val="18"/>
                    <w:szCs w:val="18"/>
                    <w:rtl/>
                  </w:rPr>
                </w:rPrChange>
              </w:rPr>
              <w:t>-</w:t>
            </w:r>
            <w:r w:rsidRPr="00A90D62">
              <w:rPr>
                <w:sz w:val="28"/>
                <w:szCs w:val="28"/>
                <w:rPrChange w:id="11139" w:author="אברהם" w:date="2012-11-23T10:23:00Z">
                  <w:rPr>
                    <w:sz w:val="18"/>
                    <w:szCs w:val="18"/>
                  </w:rPr>
                </w:rPrChange>
              </w:rPr>
              <w:t>1</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40" w:author="אברהם" w:date="2012-11-23T10:23:00Z">
                  <w:rPr>
                    <w:rFonts w:ascii="Arial" w:hAnsi="Arial" w:cs="Arial"/>
                    <w:sz w:val="18"/>
                    <w:szCs w:val="18"/>
                  </w:rPr>
                </w:rPrChange>
              </w:rPr>
            </w:pPr>
            <w:r w:rsidRPr="00A90D62">
              <w:rPr>
                <w:rFonts w:ascii="Arial" w:hAnsi="Arial" w:cs="Arial"/>
                <w:sz w:val="28"/>
                <w:szCs w:val="28"/>
                <w:rPrChange w:id="11141" w:author="אברהם" w:date="2012-11-23T10:23:00Z">
                  <w:rPr>
                    <w:rFonts w:ascii="Arial" w:hAnsi="Arial" w:cs="Arial"/>
                    <w:sz w:val="18"/>
                    <w:szCs w:val="18"/>
                  </w:rPr>
                </w:rPrChange>
              </w:rPr>
              <w:t>2000</w:t>
            </w:r>
          </w:p>
        </w:tc>
        <w:tc>
          <w:tcPr>
            <w:tcW w:w="549" w:type="dxa"/>
            <w:shd w:val="clear" w:color="auto" w:fill="auto"/>
            <w:vAlign w:val="center"/>
          </w:tcPr>
          <w:p w:rsidR="009C2B09" w:rsidRPr="00A90D62" w:rsidRDefault="009C2B09" w:rsidP="00685392">
            <w:pPr>
              <w:pStyle w:val="afd"/>
              <w:bidi/>
              <w:snapToGrid w:val="0"/>
              <w:rPr>
                <w:rFonts w:ascii="Arial" w:hAnsi="Arial" w:cs="Arial"/>
                <w:sz w:val="28"/>
                <w:szCs w:val="28"/>
                <w:rPrChange w:id="11142" w:author="אברהם" w:date="2012-11-23T10:23:00Z">
                  <w:rPr>
                    <w:rFonts w:ascii="Arial" w:hAnsi="Arial" w:cs="Arial"/>
                    <w:sz w:val="18"/>
                    <w:szCs w:val="18"/>
                  </w:rPr>
                </w:rPrChange>
              </w:rPr>
            </w:pPr>
            <w:r w:rsidRPr="00A90D62">
              <w:rPr>
                <w:rFonts w:ascii="Arial" w:hAnsi="Arial" w:cs="Arial"/>
                <w:sz w:val="28"/>
                <w:szCs w:val="28"/>
                <w:rPrChange w:id="11143" w:author="אברהם" w:date="2012-11-23T10:23:00Z">
                  <w:rPr>
                    <w:rFonts w:ascii="Arial" w:hAnsi="Arial" w:cs="Arial"/>
                    <w:sz w:val="18"/>
                    <w:szCs w:val="18"/>
                  </w:rPr>
                </w:rPrChange>
              </w:rPr>
              <w:t>0.4</w:t>
            </w:r>
          </w:p>
        </w:tc>
        <w:tc>
          <w:tcPr>
            <w:tcW w:w="549"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44" w:author="אברהם" w:date="2012-11-23T10:23:00Z">
                  <w:rPr>
                    <w:rFonts w:ascii="Arial" w:hAnsi="Arial" w:cs="Arial"/>
                    <w:sz w:val="18"/>
                    <w:szCs w:val="18"/>
                  </w:rPr>
                </w:rPrChange>
              </w:rPr>
            </w:pPr>
            <w:r w:rsidRPr="00A90D62">
              <w:rPr>
                <w:rFonts w:ascii="Arial" w:hAnsi="Arial" w:cs="Arial"/>
                <w:sz w:val="28"/>
                <w:szCs w:val="28"/>
                <w:rPrChange w:id="11145" w:author="אברהם" w:date="2012-11-23T10:23:00Z">
                  <w:rPr>
                    <w:rFonts w:ascii="Arial" w:hAnsi="Arial" w:cs="Arial"/>
                    <w:sz w:val="18"/>
                    <w:szCs w:val="18"/>
                  </w:rPr>
                </w:rPrChange>
              </w:rPr>
              <w:t>10</w:t>
            </w:r>
          </w:p>
        </w:tc>
        <w:tc>
          <w:tcPr>
            <w:tcW w:w="566" w:type="dxa"/>
            <w:shd w:val="clear" w:color="auto" w:fill="auto"/>
            <w:vAlign w:val="center"/>
          </w:tcPr>
          <w:p w:rsidR="009C2B09" w:rsidRPr="00A90D62" w:rsidRDefault="009C2B09" w:rsidP="00685392">
            <w:pPr>
              <w:pStyle w:val="afd"/>
              <w:bidi/>
              <w:snapToGrid w:val="0"/>
              <w:rPr>
                <w:rFonts w:ascii="Arial" w:hAnsi="Arial" w:cs="Arial"/>
                <w:sz w:val="28"/>
                <w:szCs w:val="28"/>
                <w:rPrChange w:id="11146" w:author="אברהם" w:date="2012-11-23T10:23:00Z">
                  <w:rPr>
                    <w:rFonts w:ascii="Arial" w:hAnsi="Arial" w:cs="Arial"/>
                    <w:sz w:val="18"/>
                    <w:szCs w:val="18"/>
                  </w:rPr>
                </w:rPrChange>
              </w:rPr>
            </w:pPr>
            <w:r w:rsidRPr="00A90D62">
              <w:rPr>
                <w:rFonts w:ascii="Arial" w:hAnsi="Arial" w:cs="Arial"/>
                <w:sz w:val="28"/>
                <w:szCs w:val="28"/>
                <w:rPrChange w:id="11147" w:author="אברהם" w:date="2012-11-23T10:23:00Z">
                  <w:rPr>
                    <w:rFonts w:ascii="Arial" w:hAnsi="Arial" w:cs="Arial"/>
                    <w:sz w:val="18"/>
                    <w:szCs w:val="18"/>
                  </w:rPr>
                </w:rPrChange>
              </w:rPr>
              <w:t>0.7</w:t>
            </w:r>
          </w:p>
        </w:tc>
        <w:tc>
          <w:tcPr>
            <w:tcW w:w="546" w:type="dxa"/>
            <w:shd w:val="clear" w:color="auto" w:fill="auto"/>
            <w:vAlign w:val="center"/>
          </w:tcPr>
          <w:p w:rsidR="009C2B09" w:rsidRPr="00A90D62" w:rsidRDefault="009C2B09" w:rsidP="00685392">
            <w:pPr>
              <w:pStyle w:val="afd"/>
              <w:bidi/>
              <w:snapToGrid w:val="0"/>
              <w:rPr>
                <w:rFonts w:ascii="Arial" w:hAnsi="Arial" w:cs="Arial"/>
                <w:sz w:val="28"/>
                <w:szCs w:val="28"/>
                <w:rPrChange w:id="11148" w:author="אברהם" w:date="2012-11-23T10:23:00Z">
                  <w:rPr>
                    <w:rFonts w:ascii="Arial" w:hAnsi="Arial" w:cs="Arial"/>
                    <w:sz w:val="18"/>
                    <w:szCs w:val="18"/>
                  </w:rPr>
                </w:rPrChange>
              </w:rPr>
            </w:pPr>
            <w:r w:rsidRPr="00A90D62">
              <w:rPr>
                <w:rFonts w:ascii="Arial" w:hAnsi="Arial" w:cs="Arial"/>
                <w:sz w:val="28"/>
                <w:szCs w:val="28"/>
                <w:rPrChange w:id="11149" w:author="אברהם" w:date="2012-11-23T10:23:00Z">
                  <w:rPr>
                    <w:rFonts w:ascii="Arial" w:hAnsi="Arial" w:cs="Arial"/>
                    <w:sz w:val="18"/>
                    <w:szCs w:val="18"/>
                  </w:rPr>
                </w:rPrChange>
              </w:rPr>
              <w:t>0.1</w:t>
            </w:r>
          </w:p>
        </w:tc>
        <w:tc>
          <w:tcPr>
            <w:tcW w:w="671"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50" w:author="אברהם" w:date="2012-11-23T10:23:00Z">
                  <w:rPr>
                    <w:rFonts w:ascii="Arial" w:hAnsi="Arial" w:cs="Arial"/>
                    <w:sz w:val="18"/>
                    <w:szCs w:val="18"/>
                  </w:rPr>
                </w:rPrChange>
              </w:rPr>
            </w:pPr>
            <w:r w:rsidRPr="00A90D62">
              <w:rPr>
                <w:rFonts w:ascii="Arial" w:hAnsi="Arial" w:cs="Arial"/>
                <w:sz w:val="28"/>
                <w:szCs w:val="28"/>
                <w:rPrChange w:id="11151" w:author="אברהם" w:date="2012-11-23T10:23:00Z">
                  <w:rPr>
                    <w:rFonts w:ascii="Arial" w:hAnsi="Arial" w:cs="Arial"/>
                    <w:sz w:val="18"/>
                    <w:szCs w:val="18"/>
                  </w:rPr>
                </w:rPrChange>
              </w:rPr>
              <w:t>5</w:t>
            </w:r>
          </w:p>
        </w:tc>
        <w:tc>
          <w:tcPr>
            <w:tcW w:w="617" w:type="dxa"/>
            <w:shd w:val="clear" w:color="auto" w:fill="auto"/>
            <w:vAlign w:val="center"/>
          </w:tcPr>
          <w:p w:rsidR="009C2B09" w:rsidRPr="00A90D62" w:rsidRDefault="009C2B09" w:rsidP="00685392">
            <w:pPr>
              <w:pStyle w:val="afd"/>
              <w:bidi/>
              <w:snapToGrid w:val="0"/>
              <w:rPr>
                <w:rFonts w:ascii="Arial" w:hAnsi="Arial" w:cs="Arial"/>
                <w:sz w:val="28"/>
                <w:szCs w:val="28"/>
                <w:rPrChange w:id="11152" w:author="אברהם" w:date="2012-11-23T10:23:00Z">
                  <w:rPr>
                    <w:rFonts w:ascii="Arial" w:hAnsi="Arial" w:cs="Arial"/>
                    <w:sz w:val="18"/>
                    <w:szCs w:val="18"/>
                  </w:rPr>
                </w:rPrChange>
              </w:rPr>
            </w:pPr>
            <w:r w:rsidRPr="00A90D62">
              <w:rPr>
                <w:rFonts w:ascii="Arial" w:hAnsi="Arial" w:cs="Arial"/>
                <w:sz w:val="28"/>
                <w:szCs w:val="28"/>
                <w:rPrChange w:id="11153" w:author="אברהם" w:date="2012-11-23T10:23:00Z">
                  <w:rPr>
                    <w:rFonts w:ascii="Arial" w:hAnsi="Arial" w:cs="Arial"/>
                    <w:sz w:val="18"/>
                    <w:szCs w:val="18"/>
                  </w:rPr>
                </w:rPrChange>
              </w:rPr>
              <w:t>5</w:t>
            </w:r>
          </w:p>
        </w:tc>
        <w:tc>
          <w:tcPr>
            <w:tcW w:w="525" w:type="dxa"/>
            <w:shd w:val="clear" w:color="auto" w:fill="auto"/>
            <w:vAlign w:val="center"/>
          </w:tcPr>
          <w:p w:rsidR="009C2B09" w:rsidRPr="00A90D62" w:rsidRDefault="009C2B09" w:rsidP="00685392">
            <w:pPr>
              <w:pStyle w:val="afd"/>
              <w:bidi/>
              <w:snapToGrid w:val="0"/>
              <w:rPr>
                <w:rFonts w:ascii="Arial" w:hAnsi="Arial" w:cs="Arial"/>
                <w:sz w:val="28"/>
                <w:szCs w:val="28"/>
                <w:rPrChange w:id="11154" w:author="אברהם" w:date="2012-11-23T10:23:00Z">
                  <w:rPr>
                    <w:rFonts w:ascii="Arial" w:hAnsi="Arial" w:cs="Arial"/>
                    <w:sz w:val="18"/>
                    <w:szCs w:val="18"/>
                  </w:rPr>
                </w:rPrChange>
              </w:rPr>
            </w:pPr>
            <w:r w:rsidRPr="00A90D62">
              <w:rPr>
                <w:rFonts w:ascii="Arial" w:hAnsi="Arial" w:cs="Arial"/>
                <w:sz w:val="28"/>
                <w:szCs w:val="28"/>
                <w:rPrChange w:id="11155" w:author="אברהם" w:date="2012-11-23T10:23:00Z">
                  <w:rPr>
                    <w:rFonts w:ascii="Arial" w:hAnsi="Arial" w:cs="Arial"/>
                    <w:sz w:val="18"/>
                    <w:szCs w:val="18"/>
                  </w:rPr>
                </w:rPrChange>
              </w:rPr>
              <w:t>2</w:t>
            </w:r>
          </w:p>
        </w:tc>
        <w:tc>
          <w:tcPr>
            <w:tcW w:w="912" w:type="dxa"/>
            <w:tcBorders>
              <w:lef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56" w:author="אברהם" w:date="2012-11-23T10:23:00Z">
                  <w:rPr>
                    <w:rFonts w:ascii="Arial" w:hAnsi="Arial" w:cs="Arial"/>
                    <w:sz w:val="18"/>
                    <w:szCs w:val="18"/>
                  </w:rPr>
                </w:rPrChange>
              </w:rPr>
            </w:pPr>
            <w:r w:rsidRPr="00A90D62">
              <w:rPr>
                <w:rFonts w:ascii="Arial" w:hAnsi="Arial" w:cs="Arial"/>
                <w:sz w:val="28"/>
                <w:szCs w:val="28"/>
                <w:rPrChange w:id="11157" w:author="אברהם" w:date="2012-11-23T10:23:00Z">
                  <w:rPr>
                    <w:rFonts w:ascii="Arial" w:hAnsi="Arial" w:cs="Arial"/>
                    <w:sz w:val="18"/>
                    <w:szCs w:val="18"/>
                  </w:rPr>
                </w:rPrChange>
              </w:rPr>
              <w:t>486</w:t>
            </w:r>
            <w:r w:rsidRPr="00A90D62">
              <w:rPr>
                <w:rFonts w:ascii="Arial" w:hAnsi="Arial" w:cs="Arial"/>
                <w:sz w:val="28"/>
                <w:szCs w:val="28"/>
                <w:rtl/>
                <w:rPrChange w:id="11158" w:author="אברהם" w:date="2012-11-23T10:23:00Z">
                  <w:rPr>
                    <w:rFonts w:ascii="Arial" w:hAnsi="Arial" w:cs="Arial"/>
                    <w:sz w:val="18"/>
                    <w:szCs w:val="18"/>
                    <w:rtl/>
                  </w:rPr>
                </w:rPrChange>
              </w:rPr>
              <w:t xml:space="preserve"> (</w:t>
            </w:r>
            <w:r w:rsidRPr="00A90D62">
              <w:rPr>
                <w:rFonts w:ascii="Arial" w:hAnsi="Arial" w:cs="Arial"/>
                <w:sz w:val="28"/>
                <w:szCs w:val="28"/>
                <w:rPrChange w:id="11159" w:author="אברהם" w:date="2012-11-23T10:23:00Z">
                  <w:rPr>
                    <w:rFonts w:ascii="Arial" w:hAnsi="Arial" w:cs="Arial"/>
                    <w:sz w:val="18"/>
                    <w:szCs w:val="18"/>
                  </w:rPr>
                </w:rPrChange>
              </w:rPr>
              <w:t>20</w:t>
            </w:r>
            <w:r w:rsidRPr="00A90D62">
              <w:rPr>
                <w:rFonts w:ascii="Arial" w:hAnsi="Arial" w:cs="Arial"/>
                <w:sz w:val="28"/>
                <w:szCs w:val="28"/>
                <w:rtl/>
                <w:rPrChange w:id="11160" w:author="אברהם" w:date="2012-11-23T10:23:00Z">
                  <w:rPr>
                    <w:rFonts w:ascii="Arial" w:hAnsi="Arial" w:cs="Arial"/>
                    <w:sz w:val="18"/>
                    <w:szCs w:val="18"/>
                    <w:rtl/>
                  </w:rPr>
                </w:rPrChange>
              </w:rPr>
              <w:t>)</w:t>
            </w:r>
          </w:p>
        </w:tc>
        <w:tc>
          <w:tcPr>
            <w:tcW w:w="880" w:type="dxa"/>
            <w:shd w:val="clear" w:color="auto" w:fill="auto"/>
            <w:vAlign w:val="center"/>
          </w:tcPr>
          <w:p w:rsidR="009C2B09" w:rsidRPr="00A90D62" w:rsidRDefault="009C2B09" w:rsidP="00685392">
            <w:pPr>
              <w:pStyle w:val="afd"/>
              <w:bidi/>
              <w:snapToGrid w:val="0"/>
              <w:rPr>
                <w:sz w:val="28"/>
                <w:szCs w:val="28"/>
                <w:rtl/>
                <w:rPrChange w:id="11161" w:author="אברהם" w:date="2012-11-23T10:23:00Z">
                  <w:rPr>
                    <w:sz w:val="18"/>
                    <w:szCs w:val="18"/>
                    <w:rtl/>
                  </w:rPr>
                </w:rPrChange>
              </w:rPr>
            </w:pPr>
            <w:r w:rsidRPr="00A90D62">
              <w:rPr>
                <w:rFonts w:ascii="Arial" w:hAnsi="Arial" w:cs="Arial"/>
                <w:sz w:val="28"/>
                <w:szCs w:val="28"/>
                <w:rPrChange w:id="11162" w:author="אברהם" w:date="2012-11-23T10:23:00Z">
                  <w:rPr>
                    <w:rFonts w:ascii="Arial" w:hAnsi="Arial" w:cs="Arial"/>
                    <w:sz w:val="18"/>
                    <w:szCs w:val="18"/>
                  </w:rPr>
                </w:rPrChange>
              </w:rPr>
              <w:t>289</w:t>
            </w:r>
            <w:r w:rsidRPr="00A90D62">
              <w:rPr>
                <w:rFonts w:ascii="Arial" w:hAnsi="Arial" w:cs="Arial"/>
                <w:sz w:val="28"/>
                <w:szCs w:val="28"/>
                <w:rtl/>
                <w:rPrChange w:id="11163" w:author="אברהם" w:date="2012-11-23T10:23:00Z">
                  <w:rPr>
                    <w:rFonts w:ascii="Arial" w:hAnsi="Arial" w:cs="Arial"/>
                    <w:sz w:val="18"/>
                    <w:szCs w:val="18"/>
                    <w:rtl/>
                  </w:rPr>
                </w:rPrChange>
              </w:rPr>
              <w:t xml:space="preserve"> (</w:t>
            </w:r>
            <w:r w:rsidRPr="00A90D62">
              <w:rPr>
                <w:rFonts w:ascii="Arial" w:hAnsi="Arial" w:cs="Arial"/>
                <w:sz w:val="28"/>
                <w:szCs w:val="28"/>
                <w:rPrChange w:id="11164" w:author="אברהם" w:date="2012-11-23T10:23:00Z">
                  <w:rPr>
                    <w:rFonts w:ascii="Arial" w:hAnsi="Arial" w:cs="Arial"/>
                    <w:sz w:val="18"/>
                    <w:szCs w:val="18"/>
                  </w:rPr>
                </w:rPrChange>
              </w:rPr>
              <w:t>15</w:t>
            </w:r>
            <w:r w:rsidRPr="00A90D62">
              <w:rPr>
                <w:rFonts w:ascii="Arial" w:hAnsi="Arial" w:cs="Arial"/>
                <w:sz w:val="28"/>
                <w:szCs w:val="28"/>
                <w:rtl/>
                <w:rPrChange w:id="11165" w:author="אברהם" w:date="2012-11-23T10:23:00Z">
                  <w:rPr>
                    <w:rFonts w:ascii="Arial" w:hAnsi="Arial" w:cs="Arial"/>
                    <w:sz w:val="18"/>
                    <w:szCs w:val="18"/>
                    <w:rtl/>
                  </w:rPr>
                </w:rPrChange>
              </w:rPr>
              <w:t>)</w:t>
            </w:r>
          </w:p>
        </w:tc>
        <w:tc>
          <w:tcPr>
            <w:tcW w:w="3228" w:type="dxa"/>
            <w:tcBorders>
              <w:left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66" w:author="אברהם" w:date="2012-11-23T10:23:00Z">
                  <w:rPr>
                    <w:rFonts w:ascii="Arial" w:hAnsi="Arial" w:cs="Arial"/>
                    <w:sz w:val="18"/>
                    <w:szCs w:val="18"/>
                  </w:rPr>
                </w:rPrChange>
              </w:rPr>
            </w:pPr>
            <w:r w:rsidRPr="00A90D62">
              <w:rPr>
                <w:rFonts w:cs="Times New Roman" w:hint="eastAsia"/>
                <w:sz w:val="28"/>
                <w:szCs w:val="28"/>
                <w:rtl/>
                <w:rPrChange w:id="11167" w:author="אברהם" w:date="2012-11-23T10:23:00Z">
                  <w:rPr>
                    <w:rFonts w:cs="Times New Roman" w:hint="eastAsia"/>
                    <w:sz w:val="18"/>
                    <w:szCs w:val="18"/>
                    <w:rtl/>
                  </w:rPr>
                </w:rPrChange>
              </w:rPr>
              <w:t>הסתברות</w:t>
            </w:r>
            <w:r w:rsidRPr="00A90D62">
              <w:rPr>
                <w:rFonts w:eastAsia="David CLM" w:cs="Times New Roman"/>
                <w:sz w:val="28"/>
                <w:szCs w:val="28"/>
                <w:rtl/>
                <w:rPrChange w:id="11168"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69" w:author="אברהם" w:date="2012-11-23T10:23:00Z">
                  <w:rPr>
                    <w:rFonts w:cs="Times New Roman" w:hint="eastAsia"/>
                    <w:sz w:val="18"/>
                    <w:szCs w:val="18"/>
                    <w:rtl/>
                  </w:rPr>
                </w:rPrChange>
              </w:rPr>
              <w:t>מכירה</w:t>
            </w:r>
            <w:r w:rsidRPr="00A90D62">
              <w:rPr>
                <w:rFonts w:eastAsia="David CLM" w:cs="Times New Roman"/>
                <w:sz w:val="28"/>
                <w:szCs w:val="28"/>
                <w:rtl/>
                <w:rPrChange w:id="11170"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71" w:author="אברהם" w:date="2012-11-23T10:23:00Z">
                  <w:rPr>
                    <w:rFonts w:cs="Times New Roman" w:hint="eastAsia"/>
                    <w:sz w:val="18"/>
                    <w:szCs w:val="18"/>
                    <w:rtl/>
                  </w:rPr>
                </w:rPrChange>
              </w:rPr>
              <w:t>נמוכה</w:t>
            </w:r>
            <w:r w:rsidRPr="00A90D62">
              <w:rPr>
                <w:rFonts w:eastAsia="David CLM" w:cs="Times New Roman"/>
                <w:sz w:val="28"/>
                <w:szCs w:val="28"/>
                <w:rtl/>
                <w:rPrChange w:id="11172" w:author="אברהם" w:date="2012-11-23T10:23:00Z">
                  <w:rPr>
                    <w:rFonts w:eastAsia="David CLM" w:cs="Times New Roman"/>
                    <w:sz w:val="18"/>
                    <w:szCs w:val="18"/>
                    <w:rtl/>
                  </w:rPr>
                </w:rPrChange>
              </w:rPr>
              <w:t xml:space="preserve"> </w:t>
            </w:r>
            <w:r w:rsidRPr="00A90D62">
              <w:rPr>
                <w:rFonts w:cs="Times New Roman" w:hint="eastAsia"/>
                <w:sz w:val="28"/>
                <w:szCs w:val="28"/>
                <w:rtl/>
                <w:rPrChange w:id="11173" w:author="אברהם" w:date="2012-11-23T10:23:00Z">
                  <w:rPr>
                    <w:rFonts w:cs="Times New Roman" w:hint="eastAsia"/>
                    <w:sz w:val="18"/>
                    <w:szCs w:val="18"/>
                    <w:rtl/>
                  </w:rPr>
                </w:rPrChange>
              </w:rPr>
              <w:t>יותר</w:t>
            </w:r>
          </w:p>
        </w:tc>
      </w:tr>
      <w:tr w:rsidR="009C2B09" w:rsidRPr="00A90D62" w:rsidTr="00685392">
        <w:trPr>
          <w:trHeight w:val="332"/>
        </w:trPr>
        <w:tc>
          <w:tcPr>
            <w:tcW w:w="602" w:type="dxa"/>
            <w:tcBorders>
              <w:left w:val="single" w:sz="1" w:space="0" w:color="000000"/>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74" w:author="אברהם" w:date="2012-11-23T10:23:00Z">
                  <w:rPr>
                    <w:rFonts w:ascii="Arial" w:hAnsi="Arial" w:cs="Arial"/>
                    <w:sz w:val="18"/>
                    <w:szCs w:val="18"/>
                  </w:rPr>
                </w:rPrChange>
              </w:rPr>
            </w:pPr>
            <w:r w:rsidRPr="00A90D62">
              <w:rPr>
                <w:rFonts w:ascii="Arial" w:hAnsi="Arial" w:cs="Arial"/>
                <w:sz w:val="28"/>
                <w:szCs w:val="28"/>
                <w:rPrChange w:id="11175" w:author="אברהם" w:date="2012-11-23T10:23:00Z">
                  <w:rPr>
                    <w:rFonts w:ascii="Arial" w:hAnsi="Arial" w:cs="Arial"/>
                    <w:sz w:val="18"/>
                    <w:szCs w:val="18"/>
                  </w:rPr>
                </w:rPrChange>
              </w:rPr>
              <w:t>2000</w:t>
            </w:r>
          </w:p>
        </w:tc>
        <w:tc>
          <w:tcPr>
            <w:tcW w:w="549" w:type="dxa"/>
            <w:tcBorders>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76" w:author="אברהם" w:date="2012-11-23T10:23:00Z">
                  <w:rPr>
                    <w:rFonts w:ascii="Arial" w:hAnsi="Arial" w:cs="Arial"/>
                    <w:sz w:val="18"/>
                    <w:szCs w:val="18"/>
                  </w:rPr>
                </w:rPrChange>
              </w:rPr>
            </w:pPr>
            <w:r w:rsidRPr="00A90D62">
              <w:rPr>
                <w:rFonts w:ascii="Arial" w:hAnsi="Arial" w:cs="Arial"/>
                <w:sz w:val="28"/>
                <w:szCs w:val="28"/>
                <w:rPrChange w:id="11177" w:author="אברהם" w:date="2012-11-23T10:23:00Z">
                  <w:rPr>
                    <w:rFonts w:ascii="Arial" w:hAnsi="Arial" w:cs="Arial"/>
                    <w:sz w:val="18"/>
                    <w:szCs w:val="18"/>
                  </w:rPr>
                </w:rPrChange>
              </w:rPr>
              <w:t>0.4</w:t>
            </w:r>
          </w:p>
        </w:tc>
        <w:tc>
          <w:tcPr>
            <w:tcW w:w="549" w:type="dxa"/>
            <w:tcBorders>
              <w:left w:val="single" w:sz="1" w:space="0" w:color="000000"/>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78" w:author="אברהם" w:date="2012-11-23T10:23:00Z">
                  <w:rPr>
                    <w:rFonts w:ascii="Arial" w:hAnsi="Arial" w:cs="Arial"/>
                    <w:sz w:val="18"/>
                    <w:szCs w:val="18"/>
                  </w:rPr>
                </w:rPrChange>
              </w:rPr>
            </w:pPr>
            <w:r w:rsidRPr="00A90D62">
              <w:rPr>
                <w:rFonts w:ascii="Arial" w:hAnsi="Arial" w:cs="Arial"/>
                <w:sz w:val="28"/>
                <w:szCs w:val="28"/>
                <w:rPrChange w:id="11179" w:author="אברהם" w:date="2012-11-23T10:23:00Z">
                  <w:rPr>
                    <w:rFonts w:ascii="Arial" w:hAnsi="Arial" w:cs="Arial"/>
                    <w:sz w:val="18"/>
                    <w:szCs w:val="18"/>
                  </w:rPr>
                </w:rPrChange>
              </w:rPr>
              <w:t>10</w:t>
            </w:r>
          </w:p>
        </w:tc>
        <w:tc>
          <w:tcPr>
            <w:tcW w:w="566" w:type="dxa"/>
            <w:tcBorders>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80" w:author="אברהם" w:date="2012-11-23T10:23:00Z">
                  <w:rPr>
                    <w:rFonts w:ascii="Arial" w:hAnsi="Arial" w:cs="Arial"/>
                    <w:sz w:val="18"/>
                    <w:szCs w:val="18"/>
                  </w:rPr>
                </w:rPrChange>
              </w:rPr>
            </w:pPr>
            <w:r w:rsidRPr="00A90D62">
              <w:rPr>
                <w:rFonts w:ascii="Arial" w:hAnsi="Arial" w:cs="Arial"/>
                <w:sz w:val="28"/>
                <w:szCs w:val="28"/>
                <w:rPrChange w:id="11181" w:author="אברהם" w:date="2012-11-23T10:23:00Z">
                  <w:rPr>
                    <w:rFonts w:ascii="Arial" w:hAnsi="Arial" w:cs="Arial"/>
                    <w:sz w:val="18"/>
                    <w:szCs w:val="18"/>
                  </w:rPr>
                </w:rPrChange>
              </w:rPr>
              <w:t>0.7</w:t>
            </w:r>
          </w:p>
        </w:tc>
        <w:tc>
          <w:tcPr>
            <w:tcW w:w="546" w:type="dxa"/>
            <w:tcBorders>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82" w:author="אברהם" w:date="2012-11-23T10:23:00Z">
                  <w:rPr>
                    <w:rFonts w:ascii="Arial" w:hAnsi="Arial" w:cs="Arial"/>
                    <w:sz w:val="18"/>
                    <w:szCs w:val="18"/>
                  </w:rPr>
                </w:rPrChange>
              </w:rPr>
            </w:pPr>
            <w:r w:rsidRPr="00A90D62">
              <w:rPr>
                <w:rFonts w:ascii="Arial" w:hAnsi="Arial" w:cs="Arial"/>
                <w:sz w:val="28"/>
                <w:szCs w:val="28"/>
                <w:rPrChange w:id="11183" w:author="אברהם" w:date="2012-11-23T10:23:00Z">
                  <w:rPr>
                    <w:rFonts w:ascii="Arial" w:hAnsi="Arial" w:cs="Arial"/>
                    <w:sz w:val="18"/>
                    <w:szCs w:val="18"/>
                  </w:rPr>
                </w:rPrChange>
              </w:rPr>
              <w:t>0.1</w:t>
            </w:r>
          </w:p>
        </w:tc>
        <w:tc>
          <w:tcPr>
            <w:tcW w:w="671" w:type="dxa"/>
            <w:tcBorders>
              <w:left w:val="single" w:sz="1" w:space="0" w:color="000000"/>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84" w:author="אברהם" w:date="2012-11-23T10:23:00Z">
                  <w:rPr>
                    <w:rFonts w:ascii="Arial" w:hAnsi="Arial" w:cs="Arial"/>
                    <w:sz w:val="18"/>
                    <w:szCs w:val="18"/>
                  </w:rPr>
                </w:rPrChange>
              </w:rPr>
            </w:pPr>
            <w:r w:rsidRPr="00A90D62">
              <w:rPr>
                <w:rFonts w:ascii="Arial" w:hAnsi="Arial" w:cs="Arial"/>
                <w:sz w:val="28"/>
                <w:szCs w:val="28"/>
                <w:rPrChange w:id="11185" w:author="אברהם" w:date="2012-11-23T10:23:00Z">
                  <w:rPr>
                    <w:rFonts w:ascii="Arial" w:hAnsi="Arial" w:cs="Arial"/>
                    <w:sz w:val="18"/>
                    <w:szCs w:val="18"/>
                  </w:rPr>
                </w:rPrChange>
              </w:rPr>
              <w:t>5</w:t>
            </w:r>
          </w:p>
        </w:tc>
        <w:tc>
          <w:tcPr>
            <w:tcW w:w="617" w:type="dxa"/>
            <w:tcBorders>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86" w:author="אברהם" w:date="2012-11-23T10:23:00Z">
                  <w:rPr>
                    <w:rFonts w:ascii="Arial" w:hAnsi="Arial" w:cs="Arial"/>
                    <w:sz w:val="18"/>
                    <w:szCs w:val="18"/>
                  </w:rPr>
                </w:rPrChange>
              </w:rPr>
            </w:pPr>
            <w:r w:rsidRPr="00A90D62">
              <w:rPr>
                <w:rFonts w:ascii="Arial" w:hAnsi="Arial" w:cs="Arial"/>
                <w:sz w:val="28"/>
                <w:szCs w:val="28"/>
                <w:rPrChange w:id="11187" w:author="אברהם" w:date="2012-11-23T10:23:00Z">
                  <w:rPr>
                    <w:rFonts w:ascii="Arial" w:hAnsi="Arial" w:cs="Arial"/>
                    <w:sz w:val="18"/>
                    <w:szCs w:val="18"/>
                  </w:rPr>
                </w:rPrChange>
              </w:rPr>
              <w:t>5</w:t>
            </w:r>
          </w:p>
        </w:tc>
        <w:tc>
          <w:tcPr>
            <w:tcW w:w="525" w:type="dxa"/>
            <w:tcBorders>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88" w:author="אברהם" w:date="2012-11-23T10:23:00Z">
                  <w:rPr>
                    <w:rFonts w:ascii="Arial" w:hAnsi="Arial" w:cs="Arial"/>
                    <w:sz w:val="18"/>
                    <w:szCs w:val="18"/>
                  </w:rPr>
                </w:rPrChange>
              </w:rPr>
            </w:pPr>
            <w:r w:rsidRPr="00A90D62">
              <w:rPr>
                <w:rFonts w:ascii="Arial" w:hAnsi="Arial" w:cs="Arial"/>
                <w:sz w:val="28"/>
                <w:szCs w:val="28"/>
                <w:rPrChange w:id="11189" w:author="אברהם" w:date="2012-11-23T10:23:00Z">
                  <w:rPr>
                    <w:rFonts w:ascii="Arial" w:hAnsi="Arial" w:cs="Arial"/>
                    <w:sz w:val="18"/>
                    <w:szCs w:val="18"/>
                  </w:rPr>
                </w:rPrChange>
              </w:rPr>
              <w:t>6</w:t>
            </w:r>
          </w:p>
        </w:tc>
        <w:tc>
          <w:tcPr>
            <w:tcW w:w="912" w:type="dxa"/>
            <w:tcBorders>
              <w:left w:val="single" w:sz="1" w:space="0" w:color="000000"/>
              <w:bottom w:val="single" w:sz="1" w:space="0" w:color="000000"/>
            </w:tcBorders>
            <w:shd w:val="clear" w:color="auto" w:fill="auto"/>
            <w:vAlign w:val="center"/>
          </w:tcPr>
          <w:p w:rsidR="009C2B09" w:rsidRPr="00A90D62" w:rsidRDefault="009C2B09" w:rsidP="00685392">
            <w:pPr>
              <w:pStyle w:val="afd"/>
              <w:bidi/>
              <w:snapToGrid w:val="0"/>
              <w:rPr>
                <w:rFonts w:ascii="Arial" w:hAnsi="Arial" w:cs="Arial"/>
                <w:sz w:val="28"/>
                <w:szCs w:val="28"/>
                <w:rPrChange w:id="11190" w:author="אברהם" w:date="2012-11-23T10:23:00Z">
                  <w:rPr>
                    <w:rFonts w:ascii="Arial" w:hAnsi="Arial" w:cs="Arial"/>
                    <w:sz w:val="18"/>
                    <w:szCs w:val="18"/>
                  </w:rPr>
                </w:rPrChange>
              </w:rPr>
            </w:pPr>
            <w:r w:rsidRPr="00A90D62">
              <w:rPr>
                <w:rFonts w:ascii="Arial" w:hAnsi="Arial" w:cs="Arial"/>
                <w:sz w:val="28"/>
                <w:szCs w:val="28"/>
                <w:rPrChange w:id="11191" w:author="אברהם" w:date="2012-11-23T10:23:00Z">
                  <w:rPr>
                    <w:rFonts w:ascii="Arial" w:hAnsi="Arial" w:cs="Arial"/>
                    <w:sz w:val="18"/>
                    <w:szCs w:val="18"/>
                  </w:rPr>
                </w:rPrChange>
              </w:rPr>
              <w:t>399</w:t>
            </w:r>
            <w:r w:rsidRPr="00A90D62">
              <w:rPr>
                <w:rFonts w:ascii="Arial" w:hAnsi="Arial" w:cs="Arial"/>
                <w:sz w:val="28"/>
                <w:szCs w:val="28"/>
                <w:rtl/>
                <w:rPrChange w:id="11192" w:author="אברהם" w:date="2012-11-23T10:23:00Z">
                  <w:rPr>
                    <w:rFonts w:ascii="Arial" w:hAnsi="Arial" w:cs="Arial"/>
                    <w:sz w:val="18"/>
                    <w:szCs w:val="18"/>
                    <w:rtl/>
                  </w:rPr>
                </w:rPrChange>
              </w:rPr>
              <w:t xml:space="preserve"> (</w:t>
            </w:r>
            <w:r w:rsidRPr="00A90D62">
              <w:rPr>
                <w:rFonts w:ascii="Arial" w:hAnsi="Arial" w:cs="Arial"/>
                <w:sz w:val="28"/>
                <w:szCs w:val="28"/>
                <w:rPrChange w:id="11193" w:author="אברהם" w:date="2012-11-23T10:23:00Z">
                  <w:rPr>
                    <w:rFonts w:ascii="Arial" w:hAnsi="Arial" w:cs="Arial"/>
                    <w:sz w:val="18"/>
                    <w:szCs w:val="18"/>
                  </w:rPr>
                </w:rPrChange>
              </w:rPr>
              <w:t>12</w:t>
            </w:r>
            <w:r w:rsidRPr="00A90D62">
              <w:rPr>
                <w:rFonts w:ascii="Arial" w:hAnsi="Arial" w:cs="Arial"/>
                <w:sz w:val="28"/>
                <w:szCs w:val="28"/>
                <w:rtl/>
                <w:rPrChange w:id="11194" w:author="אברהם" w:date="2012-11-23T10:23:00Z">
                  <w:rPr>
                    <w:rFonts w:ascii="Arial" w:hAnsi="Arial" w:cs="Arial"/>
                    <w:sz w:val="18"/>
                    <w:szCs w:val="18"/>
                    <w:rtl/>
                  </w:rPr>
                </w:rPrChange>
              </w:rPr>
              <w:t>)</w:t>
            </w:r>
          </w:p>
        </w:tc>
        <w:tc>
          <w:tcPr>
            <w:tcW w:w="880" w:type="dxa"/>
            <w:tcBorders>
              <w:bottom w:val="single" w:sz="1" w:space="0" w:color="000000"/>
            </w:tcBorders>
            <w:shd w:val="clear" w:color="auto" w:fill="auto"/>
            <w:vAlign w:val="center"/>
          </w:tcPr>
          <w:p w:rsidR="009C2B09" w:rsidRPr="00A90D62" w:rsidRDefault="009C2B09" w:rsidP="00685392">
            <w:pPr>
              <w:pStyle w:val="afd"/>
              <w:bidi/>
              <w:snapToGrid w:val="0"/>
              <w:rPr>
                <w:sz w:val="28"/>
                <w:szCs w:val="28"/>
                <w:rtl/>
                <w:rPrChange w:id="11195" w:author="אברהם" w:date="2012-11-23T10:23:00Z">
                  <w:rPr>
                    <w:sz w:val="18"/>
                    <w:szCs w:val="18"/>
                    <w:rtl/>
                  </w:rPr>
                </w:rPrChange>
              </w:rPr>
            </w:pPr>
            <w:r w:rsidRPr="00A90D62">
              <w:rPr>
                <w:rFonts w:ascii="Arial" w:hAnsi="Arial" w:cs="Arial"/>
                <w:sz w:val="28"/>
                <w:szCs w:val="28"/>
                <w:rPrChange w:id="11196" w:author="אברהם" w:date="2012-11-23T10:23:00Z">
                  <w:rPr>
                    <w:rFonts w:ascii="Arial" w:hAnsi="Arial" w:cs="Arial"/>
                    <w:sz w:val="18"/>
                    <w:szCs w:val="18"/>
                  </w:rPr>
                </w:rPrChange>
              </w:rPr>
              <w:t>204</w:t>
            </w:r>
            <w:r w:rsidRPr="00A90D62">
              <w:rPr>
                <w:rFonts w:ascii="Arial" w:hAnsi="Arial" w:cs="Arial"/>
                <w:sz w:val="28"/>
                <w:szCs w:val="28"/>
                <w:rtl/>
                <w:rPrChange w:id="11197" w:author="אברהם" w:date="2012-11-23T10:23:00Z">
                  <w:rPr>
                    <w:rFonts w:ascii="Arial" w:hAnsi="Arial" w:cs="Arial"/>
                    <w:sz w:val="18"/>
                    <w:szCs w:val="18"/>
                    <w:rtl/>
                  </w:rPr>
                </w:rPrChange>
              </w:rPr>
              <w:t xml:space="preserve"> (</w:t>
            </w:r>
            <w:r w:rsidRPr="00A90D62">
              <w:rPr>
                <w:rFonts w:ascii="Arial" w:hAnsi="Arial" w:cs="Arial"/>
                <w:sz w:val="28"/>
                <w:szCs w:val="28"/>
                <w:rPrChange w:id="11198" w:author="אברהם" w:date="2012-11-23T10:23:00Z">
                  <w:rPr>
                    <w:rFonts w:ascii="Arial" w:hAnsi="Arial" w:cs="Arial"/>
                    <w:sz w:val="18"/>
                    <w:szCs w:val="18"/>
                  </w:rPr>
                </w:rPrChange>
              </w:rPr>
              <w:t>8</w:t>
            </w:r>
            <w:r w:rsidRPr="00A90D62">
              <w:rPr>
                <w:rFonts w:ascii="Arial" w:hAnsi="Arial" w:cs="Arial"/>
                <w:sz w:val="28"/>
                <w:szCs w:val="28"/>
                <w:rtl/>
                <w:rPrChange w:id="11199" w:author="אברהם" w:date="2012-11-23T10:23:00Z">
                  <w:rPr>
                    <w:rFonts w:ascii="Arial" w:hAnsi="Arial" w:cs="Arial"/>
                    <w:sz w:val="18"/>
                    <w:szCs w:val="18"/>
                    <w:rtl/>
                  </w:rPr>
                </w:rPrChange>
              </w:rPr>
              <w:t>)</w:t>
            </w:r>
          </w:p>
        </w:tc>
        <w:tc>
          <w:tcPr>
            <w:tcW w:w="3228" w:type="dxa"/>
            <w:tcBorders>
              <w:left w:val="single" w:sz="1" w:space="0" w:color="000000"/>
              <w:bottom w:val="single" w:sz="1" w:space="0" w:color="000000"/>
              <w:right w:val="single" w:sz="1" w:space="0" w:color="000000"/>
            </w:tcBorders>
            <w:shd w:val="clear" w:color="auto" w:fill="auto"/>
            <w:vAlign w:val="center"/>
          </w:tcPr>
          <w:p w:rsidR="009C2B09" w:rsidRPr="00A90D62" w:rsidRDefault="009C2B09" w:rsidP="00685392">
            <w:pPr>
              <w:pStyle w:val="afd"/>
              <w:bidi/>
              <w:snapToGrid w:val="0"/>
              <w:rPr>
                <w:rFonts w:cs="David"/>
                <w:sz w:val="28"/>
                <w:szCs w:val="28"/>
                <w:rtl/>
                <w:rPrChange w:id="11200" w:author="אברהם" w:date="2012-11-23T10:23:00Z">
                  <w:rPr>
                    <w:rFonts w:cs="David"/>
                    <w:rtl/>
                  </w:rPr>
                </w:rPrChange>
              </w:rPr>
            </w:pPr>
            <w:r w:rsidRPr="00A90D62">
              <w:rPr>
                <w:rFonts w:cs="Times New Roman" w:hint="eastAsia"/>
                <w:sz w:val="28"/>
                <w:szCs w:val="28"/>
                <w:rtl/>
                <w:rPrChange w:id="11201" w:author="אברהם" w:date="2012-11-23T10:23:00Z">
                  <w:rPr>
                    <w:rFonts w:cs="Times New Roman" w:hint="eastAsia"/>
                    <w:sz w:val="18"/>
                    <w:szCs w:val="18"/>
                    <w:rtl/>
                  </w:rPr>
                </w:rPrChange>
              </w:rPr>
              <w:t>הגדלת</w:t>
            </w:r>
            <w:r w:rsidRPr="00A90D62">
              <w:rPr>
                <w:rFonts w:eastAsia="David CLM" w:cs="Times New Roman"/>
                <w:sz w:val="28"/>
                <w:szCs w:val="28"/>
                <w:rtl/>
                <w:rPrChange w:id="11202" w:author="אברהם" w:date="2012-11-23T10:23:00Z">
                  <w:rPr>
                    <w:rFonts w:eastAsia="David CLM" w:cs="Times New Roman"/>
                    <w:sz w:val="18"/>
                    <w:szCs w:val="18"/>
                    <w:rtl/>
                  </w:rPr>
                </w:rPrChange>
              </w:rPr>
              <w:t xml:space="preserve"> </w:t>
            </w:r>
            <w:r w:rsidRPr="00A90D62">
              <w:rPr>
                <w:rFonts w:cs="Times New Roman" w:hint="eastAsia"/>
                <w:sz w:val="28"/>
                <w:szCs w:val="28"/>
                <w:rtl/>
                <w:rPrChange w:id="11203" w:author="אברהם" w:date="2012-11-23T10:23:00Z">
                  <w:rPr>
                    <w:rFonts w:cs="Times New Roman" w:hint="eastAsia"/>
                    <w:sz w:val="18"/>
                    <w:szCs w:val="18"/>
                    <w:rtl/>
                  </w:rPr>
                </w:rPrChange>
              </w:rPr>
              <w:t>הקצבה</w:t>
            </w:r>
            <w:r w:rsidRPr="00A90D62">
              <w:rPr>
                <w:rFonts w:eastAsia="David CLM" w:cs="Times New Roman"/>
                <w:sz w:val="28"/>
                <w:szCs w:val="28"/>
                <w:rtl/>
                <w:rPrChange w:id="11204" w:author="אברהם" w:date="2012-11-23T10:23:00Z">
                  <w:rPr>
                    <w:rFonts w:eastAsia="David CLM" w:cs="Times New Roman"/>
                    <w:sz w:val="18"/>
                    <w:szCs w:val="18"/>
                    <w:rtl/>
                  </w:rPr>
                </w:rPrChange>
              </w:rPr>
              <w:t xml:space="preserve"> </w:t>
            </w:r>
            <w:r w:rsidRPr="00A90D62">
              <w:rPr>
                <w:rFonts w:cs="Times New Roman" w:hint="eastAsia"/>
                <w:sz w:val="28"/>
                <w:szCs w:val="28"/>
                <w:rtl/>
                <w:rPrChange w:id="11205" w:author="אברהם" w:date="2012-11-23T10:23:00Z">
                  <w:rPr>
                    <w:rFonts w:cs="Times New Roman" w:hint="eastAsia"/>
                    <w:sz w:val="18"/>
                    <w:szCs w:val="18"/>
                    <w:rtl/>
                  </w:rPr>
                </w:rPrChange>
              </w:rPr>
              <w:t>לכל</w:t>
            </w:r>
            <w:r w:rsidRPr="00A90D62">
              <w:rPr>
                <w:rFonts w:eastAsia="David CLM" w:cs="Times New Roman"/>
                <w:sz w:val="28"/>
                <w:szCs w:val="28"/>
                <w:rtl/>
                <w:rPrChange w:id="11206" w:author="אברהם" w:date="2012-11-23T10:23:00Z">
                  <w:rPr>
                    <w:rFonts w:eastAsia="David CLM" w:cs="Times New Roman"/>
                    <w:sz w:val="18"/>
                    <w:szCs w:val="18"/>
                    <w:rtl/>
                  </w:rPr>
                </w:rPrChange>
              </w:rPr>
              <w:t xml:space="preserve"> </w:t>
            </w:r>
            <w:r w:rsidRPr="00A90D62">
              <w:rPr>
                <w:rFonts w:cs="Times New Roman" w:hint="eastAsia"/>
                <w:sz w:val="28"/>
                <w:szCs w:val="28"/>
                <w:rtl/>
                <w:rPrChange w:id="11207" w:author="אברהם" w:date="2012-11-23T10:23:00Z">
                  <w:rPr>
                    <w:rFonts w:cs="Times New Roman" w:hint="eastAsia"/>
                    <w:sz w:val="18"/>
                    <w:szCs w:val="18"/>
                    <w:rtl/>
                  </w:rPr>
                </w:rPrChange>
              </w:rPr>
              <w:t>אזרח</w:t>
            </w:r>
          </w:p>
        </w:tc>
      </w:tr>
    </w:tbl>
    <w:p w:rsidR="009C2B09" w:rsidRPr="00A90D62" w:rsidRDefault="009C2B09" w:rsidP="009C2B09">
      <w:pPr>
        <w:pStyle w:val="a1"/>
        <w:bidi/>
        <w:rPr>
          <w:rFonts w:cs="David"/>
          <w:sz w:val="28"/>
          <w:szCs w:val="28"/>
          <w:rtl/>
          <w:rPrChange w:id="11208" w:author="אברהם" w:date="2012-11-23T10:23:00Z">
            <w:rPr>
              <w:rFonts w:cs="David"/>
              <w:rtl/>
            </w:rPr>
          </w:rPrChange>
        </w:rPr>
      </w:pPr>
    </w:p>
    <w:p w:rsidR="009C2B09" w:rsidRPr="00A90D62" w:rsidRDefault="009C2B09" w:rsidP="009C2B09">
      <w:pPr>
        <w:pStyle w:val="a1"/>
        <w:bidi/>
        <w:rPr>
          <w:rStyle w:val="Q"/>
          <w:rFonts w:ascii="David" w:hAnsi="David" w:cs="David"/>
          <w:sz w:val="28"/>
          <w:szCs w:val="28"/>
          <w:rtl/>
          <w:rPrChange w:id="11209" w:author="אברהם" w:date="2012-11-23T10:23:00Z">
            <w:rPr>
              <w:rStyle w:val="Q"/>
              <w:rFonts w:ascii="David" w:hAnsi="David" w:cs="David"/>
              <w:rtl/>
            </w:rPr>
          </w:rPrChange>
        </w:rPr>
      </w:pPr>
      <w:r w:rsidRPr="00A90D62">
        <w:rPr>
          <w:rFonts w:cs="David" w:hint="eastAsia"/>
          <w:sz w:val="28"/>
          <w:szCs w:val="28"/>
          <w:rtl/>
          <w:rPrChange w:id="11210" w:author="אברהם" w:date="2012-11-23T10:23:00Z">
            <w:rPr>
              <w:rFonts w:cs="David" w:hint="eastAsia"/>
              <w:rtl/>
            </w:rPr>
          </w:rPrChange>
        </w:rPr>
        <w:t>ישנם</w:t>
      </w:r>
      <w:r w:rsidRPr="00A90D62">
        <w:rPr>
          <w:rFonts w:eastAsia="David CLM" w:cs="Times New Roman"/>
          <w:sz w:val="28"/>
          <w:szCs w:val="28"/>
          <w:rtl/>
          <w:rPrChange w:id="11211" w:author="אברהם" w:date="2012-11-23T10:23:00Z">
            <w:rPr>
              <w:rFonts w:eastAsia="David CLM" w:cs="Times New Roman"/>
              <w:rtl/>
            </w:rPr>
          </w:rPrChange>
        </w:rPr>
        <w:t xml:space="preserve"> </w:t>
      </w:r>
      <w:r w:rsidRPr="00A90D62">
        <w:rPr>
          <w:rFonts w:cs="David" w:hint="eastAsia"/>
          <w:sz w:val="28"/>
          <w:szCs w:val="28"/>
          <w:rtl/>
          <w:rPrChange w:id="11212" w:author="אברהם" w:date="2012-11-23T10:23:00Z">
            <w:rPr>
              <w:rFonts w:cs="David" w:hint="eastAsia"/>
              <w:rtl/>
            </w:rPr>
          </w:rPrChange>
        </w:rPr>
        <w:t>הבדלים</w:t>
      </w:r>
      <w:r w:rsidRPr="00A90D62">
        <w:rPr>
          <w:rFonts w:eastAsia="David CLM" w:cs="Times New Roman"/>
          <w:sz w:val="28"/>
          <w:szCs w:val="28"/>
          <w:rtl/>
          <w:rPrChange w:id="11213" w:author="אברהם" w:date="2012-11-23T10:23:00Z">
            <w:rPr>
              <w:rFonts w:eastAsia="David CLM" w:cs="Times New Roman"/>
              <w:rtl/>
            </w:rPr>
          </w:rPrChange>
        </w:rPr>
        <w:t xml:space="preserve"> </w:t>
      </w:r>
      <w:r w:rsidRPr="00A90D62">
        <w:rPr>
          <w:rFonts w:cs="David" w:hint="eastAsia"/>
          <w:sz w:val="28"/>
          <w:szCs w:val="28"/>
          <w:rtl/>
          <w:rPrChange w:id="11214" w:author="אברהם" w:date="2012-11-23T10:23:00Z">
            <w:rPr>
              <w:rFonts w:cs="David" w:hint="eastAsia"/>
              <w:rtl/>
            </w:rPr>
          </w:rPrChange>
        </w:rPr>
        <w:t>גדולים</w:t>
      </w:r>
      <w:r w:rsidRPr="00A90D62">
        <w:rPr>
          <w:rFonts w:eastAsia="David CLM" w:cs="Times New Roman"/>
          <w:sz w:val="28"/>
          <w:szCs w:val="28"/>
          <w:rtl/>
          <w:rPrChange w:id="11215" w:author="אברהם" w:date="2012-11-23T10:23:00Z">
            <w:rPr>
              <w:rFonts w:eastAsia="David CLM" w:cs="Times New Roman"/>
              <w:rtl/>
            </w:rPr>
          </w:rPrChange>
        </w:rPr>
        <w:t xml:space="preserve"> </w:t>
      </w:r>
      <w:r w:rsidRPr="00A90D62">
        <w:rPr>
          <w:rFonts w:cs="David" w:hint="eastAsia"/>
          <w:sz w:val="28"/>
          <w:szCs w:val="28"/>
          <w:rtl/>
          <w:rPrChange w:id="11216" w:author="אברהם" w:date="2012-11-23T10:23:00Z">
            <w:rPr>
              <w:rFonts w:cs="David" w:hint="eastAsia"/>
              <w:rtl/>
            </w:rPr>
          </w:rPrChange>
        </w:rPr>
        <w:t>במספר</w:t>
      </w:r>
      <w:r w:rsidRPr="00A90D62">
        <w:rPr>
          <w:rFonts w:eastAsia="David CLM" w:cs="Times New Roman"/>
          <w:sz w:val="28"/>
          <w:szCs w:val="28"/>
          <w:rtl/>
          <w:rPrChange w:id="11217" w:author="אברהם" w:date="2012-11-23T10:23:00Z">
            <w:rPr>
              <w:rFonts w:eastAsia="David CLM" w:cs="Times New Roman"/>
              <w:rtl/>
            </w:rPr>
          </w:rPrChange>
        </w:rPr>
        <w:t xml:space="preserve"> </w:t>
      </w:r>
      <w:r w:rsidRPr="00A90D62">
        <w:rPr>
          <w:rFonts w:cs="David" w:hint="eastAsia"/>
          <w:sz w:val="28"/>
          <w:szCs w:val="28"/>
          <w:rtl/>
          <w:rPrChange w:id="11218" w:author="אברהם" w:date="2012-11-23T10:23:00Z">
            <w:rPr>
              <w:rFonts w:cs="David" w:hint="eastAsia"/>
              <w:rtl/>
            </w:rPr>
          </w:rPrChange>
        </w:rPr>
        <w:t>חסרי</w:t>
      </w:r>
      <w:r w:rsidRPr="00A90D62">
        <w:rPr>
          <w:rFonts w:eastAsia="David CLM" w:cs="Times New Roman"/>
          <w:sz w:val="28"/>
          <w:szCs w:val="28"/>
          <w:rtl/>
          <w:rPrChange w:id="11219" w:author="אברהם" w:date="2012-11-23T10:23:00Z">
            <w:rPr>
              <w:rFonts w:eastAsia="David CLM" w:cs="Times New Roman"/>
              <w:rtl/>
            </w:rPr>
          </w:rPrChange>
        </w:rPr>
        <w:t xml:space="preserve"> </w:t>
      </w:r>
      <w:r w:rsidRPr="00A90D62">
        <w:rPr>
          <w:rFonts w:cs="David" w:hint="eastAsia"/>
          <w:sz w:val="28"/>
          <w:szCs w:val="28"/>
          <w:rtl/>
          <w:rPrChange w:id="11220" w:author="אברהם" w:date="2012-11-23T10:23:00Z">
            <w:rPr>
              <w:rFonts w:cs="David" w:hint="eastAsia"/>
              <w:rtl/>
            </w:rPr>
          </w:rPrChange>
        </w:rPr>
        <w:t>הנחלה</w:t>
      </w:r>
      <w:r w:rsidRPr="00A90D62">
        <w:rPr>
          <w:rFonts w:eastAsia="David CLM" w:cs="Times New Roman"/>
          <w:sz w:val="28"/>
          <w:szCs w:val="28"/>
          <w:rtl/>
          <w:rPrChange w:id="11221" w:author="אברהם" w:date="2012-11-23T10:23:00Z">
            <w:rPr>
              <w:rFonts w:eastAsia="David CLM" w:cs="Times New Roman"/>
              <w:rtl/>
            </w:rPr>
          </w:rPrChange>
        </w:rPr>
        <w:t xml:space="preserve"> </w:t>
      </w:r>
      <w:r w:rsidRPr="00A90D62">
        <w:rPr>
          <w:rFonts w:cs="David" w:hint="eastAsia"/>
          <w:sz w:val="28"/>
          <w:szCs w:val="28"/>
          <w:rtl/>
          <w:rPrChange w:id="11222" w:author="אברהם" w:date="2012-11-23T10:23:00Z">
            <w:rPr>
              <w:rFonts w:cs="David" w:hint="eastAsia"/>
              <w:rtl/>
            </w:rPr>
          </w:rPrChange>
        </w:rPr>
        <w:t>עבור</w:t>
      </w:r>
      <w:r w:rsidRPr="00A90D62">
        <w:rPr>
          <w:rFonts w:eastAsia="David CLM" w:cs="Times New Roman"/>
          <w:sz w:val="28"/>
          <w:szCs w:val="28"/>
          <w:rtl/>
          <w:rPrChange w:id="11223" w:author="אברהם" w:date="2012-11-23T10:23:00Z">
            <w:rPr>
              <w:rFonts w:eastAsia="David CLM" w:cs="Times New Roman"/>
              <w:rtl/>
            </w:rPr>
          </w:rPrChange>
        </w:rPr>
        <w:t xml:space="preserve"> </w:t>
      </w:r>
      <w:r w:rsidRPr="00A90D62">
        <w:rPr>
          <w:rFonts w:cs="David" w:hint="eastAsia"/>
          <w:sz w:val="28"/>
          <w:szCs w:val="28"/>
          <w:rtl/>
          <w:rPrChange w:id="11224" w:author="אברהם" w:date="2012-11-23T10:23:00Z">
            <w:rPr>
              <w:rFonts w:cs="David" w:hint="eastAsia"/>
              <w:rtl/>
            </w:rPr>
          </w:rPrChange>
        </w:rPr>
        <w:t>כל</w:t>
      </w:r>
      <w:r w:rsidRPr="00A90D62">
        <w:rPr>
          <w:rFonts w:eastAsia="David CLM" w:cs="Times New Roman"/>
          <w:sz w:val="28"/>
          <w:szCs w:val="28"/>
          <w:rtl/>
          <w:rPrChange w:id="11225" w:author="אברהם" w:date="2012-11-23T10:23:00Z">
            <w:rPr>
              <w:rFonts w:eastAsia="David CLM" w:cs="Times New Roman"/>
              <w:rtl/>
            </w:rPr>
          </w:rPrChange>
        </w:rPr>
        <w:t xml:space="preserve"> </w:t>
      </w:r>
      <w:r w:rsidRPr="00A90D62">
        <w:rPr>
          <w:rFonts w:cs="David" w:hint="eastAsia"/>
          <w:sz w:val="28"/>
          <w:szCs w:val="28"/>
          <w:rtl/>
          <w:rPrChange w:id="11226" w:author="אברהם" w:date="2012-11-23T10:23:00Z">
            <w:rPr>
              <w:rFonts w:cs="David" w:hint="eastAsia"/>
              <w:rtl/>
            </w:rPr>
          </w:rPrChange>
        </w:rPr>
        <w:t>צירוף</w:t>
      </w:r>
      <w:r w:rsidRPr="00A90D62">
        <w:rPr>
          <w:rFonts w:eastAsia="David CLM" w:cs="Times New Roman"/>
          <w:sz w:val="28"/>
          <w:szCs w:val="28"/>
          <w:rtl/>
          <w:rPrChange w:id="11227" w:author="אברהם" w:date="2012-11-23T10:23:00Z">
            <w:rPr>
              <w:rFonts w:eastAsia="David CLM" w:cs="Times New Roman"/>
              <w:rtl/>
            </w:rPr>
          </w:rPrChange>
        </w:rPr>
        <w:t xml:space="preserve"> </w:t>
      </w:r>
      <w:r w:rsidRPr="00A90D62">
        <w:rPr>
          <w:rFonts w:cs="David" w:hint="eastAsia"/>
          <w:sz w:val="28"/>
          <w:szCs w:val="28"/>
          <w:rtl/>
          <w:rPrChange w:id="11228" w:author="אברהם" w:date="2012-11-23T10:23:00Z">
            <w:rPr>
              <w:rFonts w:cs="David" w:hint="eastAsia"/>
              <w:rtl/>
            </w:rPr>
          </w:rPrChange>
        </w:rPr>
        <w:t>של</w:t>
      </w:r>
      <w:r w:rsidRPr="00A90D62">
        <w:rPr>
          <w:rFonts w:eastAsia="David CLM" w:cs="Times New Roman"/>
          <w:sz w:val="28"/>
          <w:szCs w:val="28"/>
          <w:rtl/>
          <w:rPrChange w:id="11229" w:author="אברהם" w:date="2012-11-23T10:23:00Z">
            <w:rPr>
              <w:rFonts w:eastAsia="David CLM" w:cs="Times New Roman"/>
              <w:rtl/>
            </w:rPr>
          </w:rPrChange>
        </w:rPr>
        <w:t xml:space="preserve"> </w:t>
      </w:r>
      <w:r w:rsidRPr="00A90D62">
        <w:rPr>
          <w:rFonts w:cs="David" w:hint="eastAsia"/>
          <w:sz w:val="28"/>
          <w:szCs w:val="28"/>
          <w:rtl/>
          <w:rPrChange w:id="11230" w:author="אברהם" w:date="2012-11-23T10:23:00Z">
            <w:rPr>
              <w:rFonts w:cs="David" w:hint="eastAsia"/>
              <w:rtl/>
            </w:rPr>
          </w:rPrChange>
        </w:rPr>
        <w:t>פרמטרים</w:t>
      </w:r>
      <w:r w:rsidRPr="00A90D62">
        <w:rPr>
          <w:rFonts w:cs="David"/>
          <w:sz w:val="28"/>
          <w:szCs w:val="28"/>
          <w:rtl/>
          <w:rPrChange w:id="11231" w:author="אברהם" w:date="2012-11-23T10:23:00Z">
            <w:rPr>
              <w:rFonts w:cs="David"/>
              <w:rtl/>
            </w:rPr>
          </w:rPrChange>
        </w:rPr>
        <w:t xml:space="preserve">, </w:t>
      </w:r>
      <w:r w:rsidRPr="00A90D62">
        <w:rPr>
          <w:rFonts w:cs="David" w:hint="eastAsia"/>
          <w:sz w:val="28"/>
          <w:szCs w:val="28"/>
          <w:rtl/>
          <w:rPrChange w:id="11232" w:author="אברהם" w:date="2012-11-23T10:23:00Z">
            <w:rPr>
              <w:rFonts w:cs="David" w:hint="eastAsia"/>
              <w:rtl/>
            </w:rPr>
          </w:rPrChange>
        </w:rPr>
        <w:t>אבל</w:t>
      </w:r>
      <w:r w:rsidRPr="00A90D62">
        <w:rPr>
          <w:rFonts w:eastAsia="David CLM" w:cs="Times New Roman"/>
          <w:sz w:val="28"/>
          <w:szCs w:val="28"/>
          <w:rtl/>
          <w:rPrChange w:id="11233" w:author="אברהם" w:date="2012-11-23T10:23:00Z">
            <w:rPr>
              <w:rFonts w:eastAsia="David CLM" w:cs="Times New Roman"/>
              <w:rtl/>
            </w:rPr>
          </w:rPrChange>
        </w:rPr>
        <w:t xml:space="preserve"> </w:t>
      </w:r>
      <w:r w:rsidRPr="00A90D62">
        <w:rPr>
          <w:rFonts w:cs="David" w:hint="eastAsia"/>
          <w:sz w:val="28"/>
          <w:szCs w:val="28"/>
          <w:rtl/>
          <w:rPrChange w:id="11234" w:author="אברהם" w:date="2012-11-23T10:23:00Z">
            <w:rPr>
              <w:rFonts w:cs="David" w:hint="eastAsia"/>
              <w:rtl/>
            </w:rPr>
          </w:rPrChange>
        </w:rPr>
        <w:t>בכל</w:t>
      </w:r>
      <w:r w:rsidRPr="00A90D62">
        <w:rPr>
          <w:rFonts w:eastAsia="David CLM" w:cs="Times New Roman"/>
          <w:sz w:val="28"/>
          <w:szCs w:val="28"/>
          <w:rtl/>
          <w:rPrChange w:id="11235" w:author="אברהם" w:date="2012-11-23T10:23:00Z">
            <w:rPr>
              <w:rFonts w:eastAsia="David CLM" w:cs="Times New Roman"/>
              <w:rtl/>
            </w:rPr>
          </w:rPrChange>
        </w:rPr>
        <w:t xml:space="preserve"> </w:t>
      </w:r>
      <w:r w:rsidRPr="00A90D62">
        <w:rPr>
          <w:rFonts w:cs="David" w:hint="eastAsia"/>
          <w:sz w:val="28"/>
          <w:szCs w:val="28"/>
          <w:rtl/>
          <w:rPrChange w:id="11236" w:author="אברהם" w:date="2012-11-23T10:23:00Z">
            <w:rPr>
              <w:rFonts w:cs="David" w:hint="eastAsia"/>
              <w:rtl/>
            </w:rPr>
          </w:rPrChange>
        </w:rPr>
        <w:t>המקרים</w:t>
      </w:r>
      <w:r w:rsidRPr="00A90D62">
        <w:rPr>
          <w:rFonts w:cs="David"/>
          <w:sz w:val="28"/>
          <w:szCs w:val="28"/>
          <w:rtl/>
          <w:rPrChange w:id="11237" w:author="אברהם" w:date="2012-11-23T10:23:00Z">
            <w:rPr>
              <w:rFonts w:cs="David"/>
              <w:rtl/>
            </w:rPr>
          </w:rPrChange>
        </w:rPr>
        <w:t xml:space="preserve">, </w:t>
      </w:r>
      <w:r w:rsidRPr="00A90D62">
        <w:rPr>
          <w:rFonts w:cs="David" w:hint="eastAsia"/>
          <w:b/>
          <w:bCs/>
          <w:sz w:val="28"/>
          <w:szCs w:val="28"/>
          <w:rtl/>
          <w:rPrChange w:id="11238" w:author="אברהם" w:date="2012-11-23T10:23:00Z">
            <w:rPr>
              <w:rFonts w:cs="David" w:hint="eastAsia"/>
              <w:b/>
              <w:bCs/>
              <w:rtl/>
            </w:rPr>
          </w:rPrChange>
        </w:rPr>
        <w:t>אלגוריתם</w:t>
      </w:r>
      <w:r w:rsidRPr="00A90D62">
        <w:rPr>
          <w:rFonts w:eastAsia="David CLM" w:cs="Times New Roman"/>
          <w:b/>
          <w:bCs/>
          <w:sz w:val="28"/>
          <w:szCs w:val="28"/>
          <w:rtl/>
          <w:rPrChange w:id="11239" w:author="אברהם" w:date="2012-11-23T10:23:00Z">
            <w:rPr>
              <w:rFonts w:eastAsia="David CLM" w:cs="Times New Roman"/>
              <w:b/>
              <w:bCs/>
              <w:rtl/>
            </w:rPr>
          </w:rPrChange>
        </w:rPr>
        <w:t xml:space="preserve"> </w:t>
      </w:r>
      <w:r w:rsidRPr="00A90D62">
        <w:rPr>
          <w:rFonts w:cs="David" w:hint="eastAsia"/>
          <w:b/>
          <w:bCs/>
          <w:sz w:val="28"/>
          <w:szCs w:val="28"/>
          <w:rtl/>
          <w:rPrChange w:id="11240" w:author="אברהם" w:date="2012-11-23T10:23:00Z">
            <w:rPr>
              <w:rFonts w:cs="David" w:hint="eastAsia"/>
              <w:b/>
              <w:bCs/>
              <w:rtl/>
            </w:rPr>
          </w:rPrChange>
        </w:rPr>
        <w:t>היובל</w:t>
      </w:r>
      <w:r w:rsidRPr="00A90D62">
        <w:rPr>
          <w:rFonts w:eastAsia="David CLM" w:cs="Times New Roman"/>
          <w:b/>
          <w:bCs/>
          <w:sz w:val="28"/>
          <w:szCs w:val="28"/>
          <w:rtl/>
          <w:rPrChange w:id="11241" w:author="אברהם" w:date="2012-11-23T10:23:00Z">
            <w:rPr>
              <w:rFonts w:eastAsia="David CLM" w:cs="Times New Roman"/>
              <w:b/>
              <w:bCs/>
              <w:rtl/>
            </w:rPr>
          </w:rPrChange>
        </w:rPr>
        <w:t xml:space="preserve"> </w:t>
      </w:r>
      <w:r w:rsidRPr="00A90D62">
        <w:rPr>
          <w:rFonts w:cs="David" w:hint="eastAsia"/>
          <w:b/>
          <w:bCs/>
          <w:sz w:val="28"/>
          <w:szCs w:val="28"/>
          <w:rtl/>
          <w:rPrChange w:id="11242" w:author="אברהם" w:date="2012-11-23T10:23:00Z">
            <w:rPr>
              <w:rFonts w:cs="David" w:hint="eastAsia"/>
              <w:b/>
              <w:bCs/>
              <w:rtl/>
            </w:rPr>
          </w:rPrChange>
        </w:rPr>
        <w:t>מקטין</w:t>
      </w:r>
      <w:r w:rsidRPr="00A90D62">
        <w:rPr>
          <w:rFonts w:eastAsia="David CLM" w:cs="Times New Roman"/>
          <w:b/>
          <w:bCs/>
          <w:sz w:val="28"/>
          <w:szCs w:val="28"/>
          <w:rtl/>
          <w:rPrChange w:id="11243" w:author="אברהם" w:date="2012-11-23T10:23:00Z">
            <w:rPr>
              <w:rFonts w:eastAsia="David CLM" w:cs="Times New Roman"/>
              <w:b/>
              <w:bCs/>
              <w:rtl/>
            </w:rPr>
          </w:rPrChange>
        </w:rPr>
        <w:t xml:space="preserve"> </w:t>
      </w:r>
      <w:r w:rsidRPr="00A90D62">
        <w:rPr>
          <w:rFonts w:cs="David" w:hint="eastAsia"/>
          <w:b/>
          <w:bCs/>
          <w:sz w:val="28"/>
          <w:szCs w:val="28"/>
          <w:rtl/>
          <w:rPrChange w:id="11244" w:author="אברהם" w:date="2012-11-23T10:23:00Z">
            <w:rPr>
              <w:rFonts w:cs="David" w:hint="eastAsia"/>
              <w:b/>
              <w:bCs/>
              <w:rtl/>
            </w:rPr>
          </w:rPrChange>
        </w:rPr>
        <w:t>באופן</w:t>
      </w:r>
      <w:r w:rsidRPr="00A90D62">
        <w:rPr>
          <w:rFonts w:eastAsia="David CLM" w:cs="Times New Roman"/>
          <w:b/>
          <w:bCs/>
          <w:sz w:val="28"/>
          <w:szCs w:val="28"/>
          <w:rtl/>
          <w:rPrChange w:id="11245" w:author="אברהם" w:date="2012-11-23T10:23:00Z">
            <w:rPr>
              <w:rFonts w:eastAsia="David CLM" w:cs="Times New Roman"/>
              <w:b/>
              <w:bCs/>
              <w:rtl/>
            </w:rPr>
          </w:rPrChange>
        </w:rPr>
        <w:t xml:space="preserve"> </w:t>
      </w:r>
      <w:r w:rsidRPr="00A90D62">
        <w:rPr>
          <w:rFonts w:cs="David" w:hint="eastAsia"/>
          <w:b/>
          <w:bCs/>
          <w:sz w:val="28"/>
          <w:szCs w:val="28"/>
          <w:rtl/>
          <w:rPrChange w:id="11246" w:author="אברהם" w:date="2012-11-23T10:23:00Z">
            <w:rPr>
              <w:rFonts w:cs="David" w:hint="eastAsia"/>
              <w:b/>
              <w:bCs/>
              <w:rtl/>
            </w:rPr>
          </w:rPrChange>
        </w:rPr>
        <w:t>משמעותי</w:t>
      </w:r>
      <w:r w:rsidRPr="00A90D62">
        <w:rPr>
          <w:rFonts w:eastAsia="David CLM" w:cs="Times New Roman"/>
          <w:b/>
          <w:bCs/>
          <w:sz w:val="28"/>
          <w:szCs w:val="28"/>
          <w:rtl/>
          <w:rPrChange w:id="11247" w:author="אברהם" w:date="2012-11-23T10:23:00Z">
            <w:rPr>
              <w:rFonts w:eastAsia="David CLM" w:cs="Times New Roman"/>
              <w:b/>
              <w:bCs/>
              <w:rtl/>
            </w:rPr>
          </w:rPrChange>
        </w:rPr>
        <w:t xml:space="preserve"> </w:t>
      </w:r>
      <w:r w:rsidRPr="00A90D62">
        <w:rPr>
          <w:rFonts w:cs="David" w:hint="eastAsia"/>
          <w:b/>
          <w:bCs/>
          <w:sz w:val="28"/>
          <w:szCs w:val="28"/>
          <w:rtl/>
          <w:rPrChange w:id="11248" w:author="אברהם" w:date="2012-11-23T10:23:00Z">
            <w:rPr>
              <w:rFonts w:cs="David" w:hint="eastAsia"/>
              <w:b/>
              <w:bCs/>
              <w:rtl/>
            </w:rPr>
          </w:rPrChange>
        </w:rPr>
        <w:t>את</w:t>
      </w:r>
      <w:r w:rsidRPr="00A90D62">
        <w:rPr>
          <w:rFonts w:eastAsia="David CLM" w:cs="Times New Roman"/>
          <w:b/>
          <w:bCs/>
          <w:sz w:val="28"/>
          <w:szCs w:val="28"/>
          <w:rtl/>
          <w:rPrChange w:id="11249" w:author="אברהם" w:date="2012-11-23T10:23:00Z">
            <w:rPr>
              <w:rFonts w:eastAsia="David CLM" w:cs="Times New Roman"/>
              <w:b/>
              <w:bCs/>
              <w:rtl/>
            </w:rPr>
          </w:rPrChange>
        </w:rPr>
        <w:t xml:space="preserve"> </w:t>
      </w:r>
      <w:r w:rsidRPr="00A90D62">
        <w:rPr>
          <w:rFonts w:cs="David" w:hint="eastAsia"/>
          <w:b/>
          <w:bCs/>
          <w:sz w:val="28"/>
          <w:szCs w:val="28"/>
          <w:rtl/>
          <w:rPrChange w:id="11250" w:author="אברהם" w:date="2012-11-23T10:23:00Z">
            <w:rPr>
              <w:rFonts w:cs="David" w:hint="eastAsia"/>
              <w:b/>
              <w:bCs/>
              <w:rtl/>
            </w:rPr>
          </w:rPrChange>
        </w:rPr>
        <w:t>מספר</w:t>
      </w:r>
      <w:r w:rsidRPr="00A90D62">
        <w:rPr>
          <w:rFonts w:eastAsia="David CLM" w:cs="Times New Roman"/>
          <w:b/>
          <w:bCs/>
          <w:sz w:val="28"/>
          <w:szCs w:val="28"/>
          <w:rtl/>
          <w:rPrChange w:id="11251" w:author="אברהם" w:date="2012-11-23T10:23:00Z">
            <w:rPr>
              <w:rFonts w:eastAsia="David CLM" w:cs="Times New Roman"/>
              <w:b/>
              <w:bCs/>
              <w:rtl/>
            </w:rPr>
          </w:rPrChange>
        </w:rPr>
        <w:t xml:space="preserve"> </w:t>
      </w:r>
      <w:r w:rsidRPr="00A90D62">
        <w:rPr>
          <w:rFonts w:cs="David" w:hint="eastAsia"/>
          <w:b/>
          <w:bCs/>
          <w:sz w:val="28"/>
          <w:szCs w:val="28"/>
          <w:rtl/>
          <w:rPrChange w:id="11252" w:author="אברהם" w:date="2012-11-23T10:23:00Z">
            <w:rPr>
              <w:rFonts w:cs="David" w:hint="eastAsia"/>
              <w:b/>
              <w:bCs/>
              <w:rtl/>
            </w:rPr>
          </w:rPrChange>
        </w:rPr>
        <w:t>חסרי</w:t>
      </w:r>
      <w:r w:rsidRPr="00A90D62">
        <w:rPr>
          <w:rFonts w:eastAsia="David CLM" w:cs="Times New Roman"/>
          <w:b/>
          <w:bCs/>
          <w:sz w:val="28"/>
          <w:szCs w:val="28"/>
          <w:rtl/>
          <w:rPrChange w:id="11253" w:author="אברהם" w:date="2012-11-23T10:23:00Z">
            <w:rPr>
              <w:rFonts w:eastAsia="David CLM" w:cs="Times New Roman"/>
              <w:b/>
              <w:bCs/>
              <w:rtl/>
            </w:rPr>
          </w:rPrChange>
        </w:rPr>
        <w:t xml:space="preserve"> </w:t>
      </w:r>
      <w:r w:rsidRPr="00A90D62">
        <w:rPr>
          <w:rFonts w:cs="David" w:hint="eastAsia"/>
          <w:b/>
          <w:bCs/>
          <w:sz w:val="28"/>
          <w:szCs w:val="28"/>
          <w:rtl/>
          <w:rPrChange w:id="11254" w:author="אברהם" w:date="2012-11-23T10:23:00Z">
            <w:rPr>
              <w:rFonts w:cs="David" w:hint="eastAsia"/>
              <w:b/>
              <w:bCs/>
              <w:rtl/>
            </w:rPr>
          </w:rPrChange>
        </w:rPr>
        <w:t>הנחלה</w:t>
      </w:r>
      <w:r w:rsidRPr="00A90D62">
        <w:rPr>
          <w:rFonts w:cs="David"/>
          <w:b/>
          <w:bCs/>
          <w:sz w:val="28"/>
          <w:szCs w:val="28"/>
          <w:rtl/>
          <w:rPrChange w:id="11255" w:author="אברהם" w:date="2012-11-23T10:23:00Z">
            <w:rPr>
              <w:rFonts w:cs="David"/>
              <w:b/>
              <w:bCs/>
              <w:rtl/>
            </w:rPr>
          </w:rPrChange>
        </w:rPr>
        <w:t>.</w:t>
      </w:r>
      <w:r w:rsidRPr="00A90D62">
        <w:rPr>
          <w:rFonts w:cs="David"/>
          <w:sz w:val="28"/>
          <w:szCs w:val="28"/>
          <w:rtl/>
          <w:rPrChange w:id="11256" w:author="אברהם" w:date="2012-11-23T10:23:00Z">
            <w:rPr>
              <w:rFonts w:cs="David"/>
              <w:rtl/>
            </w:rPr>
          </w:rPrChange>
        </w:rPr>
        <w:t xml:space="preserve"> </w:t>
      </w:r>
    </w:p>
    <w:p w:rsidR="009C2B09" w:rsidRPr="00A90D62" w:rsidRDefault="009C2B09" w:rsidP="009C2B09">
      <w:pPr>
        <w:pStyle w:val="2"/>
        <w:bidi/>
        <w:rPr>
          <w:rStyle w:val="Q"/>
          <w:rFonts w:ascii="David" w:hAnsi="David" w:cs="David" w:hint="cs"/>
          <w:sz w:val="28"/>
          <w:szCs w:val="28"/>
          <w:rtl/>
          <w:rPrChange w:id="11257" w:author="אברהם" w:date="2012-11-23T10:23:00Z">
            <w:rPr>
              <w:rStyle w:val="Q"/>
              <w:rFonts w:ascii="David" w:hAnsi="David" w:cs="David"/>
              <w:b w:val="0"/>
              <w:bCs w:val="0"/>
              <w:sz w:val="24"/>
              <w:szCs w:val="24"/>
              <w:rtl/>
            </w:rPr>
          </w:rPrChange>
        </w:rPr>
      </w:pPr>
      <w:r w:rsidRPr="00A90D62">
        <w:rPr>
          <w:rStyle w:val="Q"/>
          <w:rFonts w:ascii="David" w:hAnsi="David" w:cs="David"/>
          <w:sz w:val="28"/>
          <w:szCs w:val="28"/>
          <w:rtl/>
          <w:rPrChange w:id="11258" w:author="אברהם" w:date="2012-11-23T10:23:00Z">
            <w:rPr>
              <w:rStyle w:val="Q"/>
              <w:rFonts w:ascii="David" w:hAnsi="David" w:cs="David"/>
              <w:rtl/>
            </w:rPr>
          </w:rPrChange>
        </w:rPr>
        <w:t>ט. סיכום</w:t>
      </w:r>
      <w:r w:rsidRPr="00A90D62">
        <w:rPr>
          <w:rStyle w:val="Q"/>
          <w:rFonts w:ascii="David" w:eastAsia="David" w:hAnsi="David" w:cs="David"/>
          <w:sz w:val="28"/>
          <w:szCs w:val="28"/>
          <w:rtl/>
          <w:rPrChange w:id="112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60" w:author="אברהם" w:date="2012-11-23T10:23:00Z">
            <w:rPr>
              <w:rStyle w:val="Q"/>
              <w:rFonts w:ascii="David" w:hAnsi="David" w:cs="David"/>
              <w:rtl/>
            </w:rPr>
          </w:rPrChange>
        </w:rPr>
        <w:t>ומחקר</w:t>
      </w:r>
      <w:r w:rsidRPr="00A90D62">
        <w:rPr>
          <w:rStyle w:val="Q"/>
          <w:rFonts w:ascii="David" w:eastAsia="David" w:hAnsi="David" w:cs="David"/>
          <w:sz w:val="28"/>
          <w:szCs w:val="28"/>
          <w:rtl/>
          <w:rPrChange w:id="112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62" w:author="אברהם" w:date="2012-11-23T10:23:00Z">
            <w:rPr>
              <w:rStyle w:val="Q"/>
              <w:rFonts w:ascii="David" w:hAnsi="David" w:cs="David"/>
              <w:rtl/>
            </w:rPr>
          </w:rPrChange>
        </w:rPr>
        <w:t>עתידי</w:t>
      </w:r>
    </w:p>
    <w:p w:rsidR="009C2B09" w:rsidRPr="00A90D62" w:rsidRDefault="009C2B09" w:rsidP="009C2B09">
      <w:pPr>
        <w:pStyle w:val="a1"/>
        <w:bidi/>
        <w:rPr>
          <w:rStyle w:val="Q"/>
          <w:rFonts w:ascii="David" w:hAnsi="David" w:cs="David"/>
          <w:sz w:val="28"/>
          <w:szCs w:val="28"/>
          <w:rPrChange w:id="11263" w:author="אברהם" w:date="2012-11-23T10:23:00Z">
            <w:rPr>
              <w:rStyle w:val="Q"/>
              <w:rFonts w:ascii="David" w:hAnsi="David" w:cs="David"/>
              <w:b/>
              <w:bCs/>
              <w:sz w:val="36"/>
              <w:szCs w:val="36"/>
            </w:rPr>
          </w:rPrChange>
        </w:rPr>
      </w:pPr>
      <w:r w:rsidRPr="00A90D62">
        <w:rPr>
          <w:rStyle w:val="Q"/>
          <w:rFonts w:ascii="David" w:hAnsi="David" w:cs="David"/>
          <w:sz w:val="28"/>
          <w:szCs w:val="28"/>
          <w:rtl/>
          <w:rPrChange w:id="11264" w:author="אברהם" w:date="2012-11-23T10:23:00Z">
            <w:rPr>
              <w:rStyle w:val="Q"/>
              <w:rFonts w:ascii="David" w:hAnsi="David" w:cs="David"/>
              <w:rtl/>
            </w:rPr>
          </w:rPrChange>
        </w:rPr>
        <w:t>התרומה</w:t>
      </w:r>
      <w:r w:rsidRPr="00A90D62">
        <w:rPr>
          <w:rStyle w:val="Q"/>
          <w:rFonts w:ascii="David" w:eastAsia="David" w:hAnsi="David" w:cs="David"/>
          <w:sz w:val="28"/>
          <w:szCs w:val="28"/>
          <w:rtl/>
          <w:rPrChange w:id="112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66" w:author="אברהם" w:date="2012-11-23T10:23:00Z">
            <w:rPr>
              <w:rStyle w:val="Q"/>
              <w:rFonts w:ascii="David" w:hAnsi="David" w:cs="David"/>
              <w:rtl/>
            </w:rPr>
          </w:rPrChange>
        </w:rPr>
        <w:t>של</w:t>
      </w:r>
      <w:r w:rsidRPr="00A90D62">
        <w:rPr>
          <w:rStyle w:val="Q"/>
          <w:rFonts w:ascii="David" w:eastAsia="David" w:hAnsi="David" w:cs="David"/>
          <w:sz w:val="28"/>
          <w:szCs w:val="28"/>
          <w:rtl/>
          <w:rPrChange w:id="112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68" w:author="אברהם" w:date="2012-11-23T10:23:00Z">
            <w:rPr>
              <w:rStyle w:val="Q"/>
              <w:rFonts w:ascii="David" w:hAnsi="David" w:cs="David"/>
              <w:rtl/>
            </w:rPr>
          </w:rPrChange>
        </w:rPr>
        <w:t>מאמר</w:t>
      </w:r>
      <w:r w:rsidRPr="00A90D62">
        <w:rPr>
          <w:rStyle w:val="Q"/>
          <w:rFonts w:ascii="David" w:eastAsia="David" w:hAnsi="David" w:cs="David"/>
          <w:sz w:val="28"/>
          <w:szCs w:val="28"/>
          <w:rtl/>
          <w:rPrChange w:id="112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70" w:author="אברהם" w:date="2012-11-23T10:23:00Z">
            <w:rPr>
              <w:rStyle w:val="Q"/>
              <w:rFonts w:ascii="David" w:hAnsi="David" w:cs="David"/>
              <w:rtl/>
            </w:rPr>
          </w:rPrChange>
        </w:rPr>
        <w:t>זה</w:t>
      </w:r>
      <w:r w:rsidRPr="00A90D62">
        <w:rPr>
          <w:rStyle w:val="Q"/>
          <w:rFonts w:ascii="David" w:eastAsia="David" w:hAnsi="David" w:cs="David"/>
          <w:sz w:val="28"/>
          <w:szCs w:val="28"/>
          <w:rtl/>
          <w:rPrChange w:id="112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72" w:author="אברהם" w:date="2012-11-23T10:23:00Z">
            <w:rPr>
              <w:rStyle w:val="Q"/>
              <w:rFonts w:ascii="David" w:hAnsi="David" w:cs="David"/>
              <w:rtl/>
            </w:rPr>
          </w:rPrChange>
        </w:rPr>
        <w:t>היא</w:t>
      </w:r>
      <w:r w:rsidRPr="00A90D62">
        <w:rPr>
          <w:rStyle w:val="Q"/>
          <w:rFonts w:ascii="David" w:eastAsia="David" w:hAnsi="David" w:cs="David"/>
          <w:sz w:val="28"/>
          <w:szCs w:val="28"/>
          <w:rtl/>
          <w:rPrChange w:id="112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74" w:author="אברהם" w:date="2012-11-23T10:23:00Z">
            <w:rPr>
              <w:rStyle w:val="Q"/>
              <w:rFonts w:ascii="David" w:hAnsi="David" w:cs="David"/>
              <w:rtl/>
            </w:rPr>
          </w:rPrChange>
        </w:rPr>
        <w:t>בשלושה</w:t>
      </w:r>
      <w:r w:rsidRPr="00A90D62">
        <w:rPr>
          <w:rStyle w:val="Q"/>
          <w:rFonts w:ascii="David" w:eastAsia="David" w:hAnsi="David" w:cs="David"/>
          <w:sz w:val="28"/>
          <w:szCs w:val="28"/>
          <w:rtl/>
          <w:rPrChange w:id="112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76" w:author="אברהם" w:date="2012-11-23T10:23:00Z">
            <w:rPr>
              <w:rStyle w:val="Q"/>
              <w:rFonts w:ascii="David" w:hAnsi="David" w:cs="David"/>
              <w:rtl/>
            </w:rPr>
          </w:rPrChange>
        </w:rPr>
        <w:t>נושאים:</w:t>
      </w:r>
    </w:p>
    <w:p w:rsidR="009C2B09" w:rsidRPr="00A90D62" w:rsidRDefault="009C2B09" w:rsidP="009C2B09">
      <w:pPr>
        <w:pStyle w:val="a1"/>
        <w:bidi/>
        <w:rPr>
          <w:rStyle w:val="Q"/>
          <w:rFonts w:ascii="David" w:hAnsi="David" w:cs="David"/>
          <w:sz w:val="28"/>
          <w:szCs w:val="28"/>
          <w:rPrChange w:id="11277" w:author="אברהם" w:date="2012-11-23T10:23:00Z">
            <w:rPr>
              <w:rStyle w:val="Q"/>
              <w:rFonts w:ascii="David" w:hAnsi="David" w:cs="David"/>
            </w:rPr>
          </w:rPrChange>
        </w:rPr>
      </w:pPr>
      <w:r w:rsidRPr="00A90D62">
        <w:rPr>
          <w:rStyle w:val="Q"/>
          <w:rFonts w:ascii="David" w:hAnsi="David" w:cs="David"/>
          <w:sz w:val="28"/>
          <w:szCs w:val="28"/>
          <w:rPrChange w:id="11278" w:author="אברהם" w:date="2012-11-23T10:23:00Z">
            <w:rPr>
              <w:rStyle w:val="Q"/>
              <w:rFonts w:ascii="David" w:hAnsi="David" w:cs="David"/>
            </w:rPr>
          </w:rPrChange>
        </w:rPr>
        <w:t>1</w:t>
      </w:r>
      <w:r w:rsidRPr="00A90D62">
        <w:rPr>
          <w:rStyle w:val="Q"/>
          <w:rFonts w:ascii="David" w:hAnsi="David" w:cs="David"/>
          <w:sz w:val="28"/>
          <w:szCs w:val="28"/>
          <w:rtl/>
          <w:rPrChange w:id="11279" w:author="אברהם" w:date="2012-11-23T10:23:00Z">
            <w:rPr>
              <w:rStyle w:val="Q"/>
              <w:rFonts w:ascii="David" w:hAnsi="David" w:cs="David"/>
              <w:rtl/>
            </w:rPr>
          </w:rPrChange>
        </w:rPr>
        <w:t>. אלגוריתם</w:t>
      </w:r>
      <w:r w:rsidRPr="00A90D62">
        <w:rPr>
          <w:rStyle w:val="Q"/>
          <w:rFonts w:ascii="David" w:eastAsia="David" w:hAnsi="David" w:cs="David"/>
          <w:sz w:val="28"/>
          <w:szCs w:val="28"/>
          <w:rtl/>
          <w:rPrChange w:id="112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81" w:author="אברהם" w:date="2012-11-23T10:23:00Z">
            <w:rPr>
              <w:rStyle w:val="Q"/>
              <w:rFonts w:ascii="David" w:hAnsi="David" w:cs="David"/>
              <w:rtl/>
            </w:rPr>
          </w:rPrChange>
        </w:rPr>
        <w:t>היובל, המאפשר</w:t>
      </w:r>
      <w:r w:rsidRPr="00A90D62">
        <w:rPr>
          <w:rStyle w:val="Q"/>
          <w:rFonts w:ascii="David" w:eastAsia="David" w:hAnsi="David" w:cs="David"/>
          <w:sz w:val="28"/>
          <w:szCs w:val="28"/>
          <w:rtl/>
          <w:rPrChange w:id="112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83" w:author="אברהם" w:date="2012-11-23T10:23:00Z">
            <w:rPr>
              <w:rStyle w:val="Q"/>
              <w:rFonts w:ascii="David" w:hAnsi="David" w:cs="David"/>
              <w:rtl/>
            </w:rPr>
          </w:rPrChange>
        </w:rPr>
        <w:t>ליישם</w:t>
      </w:r>
      <w:r w:rsidRPr="00A90D62">
        <w:rPr>
          <w:rStyle w:val="Q"/>
          <w:rFonts w:ascii="David" w:eastAsia="David" w:hAnsi="David" w:cs="David"/>
          <w:sz w:val="28"/>
          <w:szCs w:val="28"/>
          <w:rtl/>
          <w:rPrChange w:id="112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85" w:author="אברהם" w:date="2012-11-23T10:23:00Z">
            <w:rPr>
              <w:rStyle w:val="Q"/>
              <w:rFonts w:ascii="David" w:hAnsi="David" w:cs="David"/>
              <w:rtl/>
            </w:rPr>
          </w:rPrChange>
        </w:rPr>
        <w:t>את</w:t>
      </w:r>
      <w:r w:rsidRPr="00A90D62">
        <w:rPr>
          <w:rStyle w:val="Q"/>
          <w:rFonts w:ascii="David" w:eastAsia="David" w:hAnsi="David" w:cs="David"/>
          <w:sz w:val="28"/>
          <w:szCs w:val="28"/>
          <w:rtl/>
          <w:rPrChange w:id="112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87" w:author="אברהם" w:date="2012-11-23T10:23:00Z">
            <w:rPr>
              <w:rStyle w:val="Q"/>
              <w:rFonts w:ascii="David" w:hAnsi="David" w:cs="David"/>
              <w:rtl/>
            </w:rPr>
          </w:rPrChange>
        </w:rPr>
        <w:t>מצוות</w:t>
      </w:r>
      <w:r w:rsidRPr="00A90D62">
        <w:rPr>
          <w:rStyle w:val="Q"/>
          <w:rFonts w:ascii="David" w:eastAsia="David" w:hAnsi="David" w:cs="David"/>
          <w:sz w:val="28"/>
          <w:szCs w:val="28"/>
          <w:rtl/>
          <w:rPrChange w:id="112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89" w:author="אברהם" w:date="2012-11-23T10:23:00Z">
            <w:rPr>
              <w:rStyle w:val="Q"/>
              <w:rFonts w:ascii="David" w:hAnsi="David" w:cs="David"/>
              <w:rtl/>
            </w:rPr>
          </w:rPrChange>
        </w:rPr>
        <w:t>חלוקת</w:t>
      </w:r>
      <w:r w:rsidRPr="00A90D62">
        <w:rPr>
          <w:rStyle w:val="Q"/>
          <w:rFonts w:ascii="David" w:eastAsia="David" w:hAnsi="David" w:cs="David"/>
          <w:sz w:val="28"/>
          <w:szCs w:val="28"/>
          <w:rtl/>
          <w:rPrChange w:id="112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91"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1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93" w:author="אברהם" w:date="2012-11-23T10:23:00Z">
            <w:rPr>
              <w:rStyle w:val="Q"/>
              <w:rFonts w:ascii="David" w:hAnsi="David" w:cs="David"/>
              <w:rtl/>
            </w:rPr>
          </w:rPrChange>
        </w:rPr>
        <w:t>והיובל</w:t>
      </w:r>
      <w:r w:rsidRPr="00A90D62">
        <w:rPr>
          <w:rStyle w:val="Q"/>
          <w:rFonts w:ascii="David" w:eastAsia="David" w:hAnsi="David" w:cs="David"/>
          <w:sz w:val="28"/>
          <w:szCs w:val="28"/>
          <w:rtl/>
          <w:rPrChange w:id="112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95" w:author="אברהם" w:date="2012-11-23T10:23:00Z">
            <w:rPr>
              <w:rStyle w:val="Q"/>
              <w:rFonts w:ascii="David" w:hAnsi="David" w:cs="David"/>
              <w:rtl/>
            </w:rPr>
          </w:rPrChange>
        </w:rPr>
        <w:t>במציאות</w:t>
      </w:r>
      <w:r w:rsidRPr="00A90D62">
        <w:rPr>
          <w:rStyle w:val="Q"/>
          <w:rFonts w:ascii="David" w:eastAsia="David" w:hAnsi="David" w:cs="David"/>
          <w:sz w:val="28"/>
          <w:szCs w:val="28"/>
          <w:rtl/>
          <w:rPrChange w:id="112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97" w:author="אברהם" w:date="2012-11-23T10:23:00Z">
            <w:rPr>
              <w:rStyle w:val="Q"/>
              <w:rFonts w:ascii="David" w:hAnsi="David" w:cs="David"/>
              <w:rtl/>
            </w:rPr>
          </w:rPrChange>
        </w:rPr>
        <w:t>של</w:t>
      </w:r>
      <w:r w:rsidRPr="00A90D62">
        <w:rPr>
          <w:rStyle w:val="Q"/>
          <w:rFonts w:ascii="David" w:eastAsia="David" w:hAnsi="David" w:cs="David"/>
          <w:sz w:val="28"/>
          <w:szCs w:val="28"/>
          <w:rtl/>
          <w:rPrChange w:id="112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299" w:author="אברהם" w:date="2012-11-23T10:23:00Z">
            <w:rPr>
              <w:rStyle w:val="Q"/>
              <w:rFonts w:ascii="David" w:hAnsi="David" w:cs="David"/>
              <w:rtl/>
            </w:rPr>
          </w:rPrChange>
        </w:rPr>
        <w:t>ימינו, בהדרגה, ללא</w:t>
      </w:r>
      <w:r w:rsidRPr="00A90D62">
        <w:rPr>
          <w:rStyle w:val="Q"/>
          <w:rFonts w:ascii="David" w:eastAsia="David" w:hAnsi="David" w:cs="David"/>
          <w:sz w:val="28"/>
          <w:szCs w:val="28"/>
          <w:rtl/>
          <w:rPrChange w:id="113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01" w:author="אברהם" w:date="2012-11-23T10:23:00Z">
            <w:rPr>
              <w:rStyle w:val="Q"/>
              <w:rFonts w:ascii="David" w:hAnsi="David" w:cs="David"/>
              <w:rtl/>
            </w:rPr>
          </w:rPrChange>
        </w:rPr>
        <w:t>שינויים</w:t>
      </w:r>
      <w:r w:rsidRPr="00A90D62">
        <w:rPr>
          <w:rStyle w:val="Q"/>
          <w:rFonts w:ascii="David" w:eastAsia="David" w:hAnsi="David" w:cs="David"/>
          <w:sz w:val="28"/>
          <w:szCs w:val="28"/>
          <w:rtl/>
          <w:rPrChange w:id="113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03" w:author="אברהם" w:date="2012-11-23T10:23:00Z">
            <w:rPr>
              <w:rStyle w:val="Q"/>
              <w:rFonts w:ascii="David" w:hAnsi="David" w:cs="David"/>
              <w:rtl/>
            </w:rPr>
          </w:rPrChange>
        </w:rPr>
        <w:t>מהפכניים</w:t>
      </w:r>
      <w:r w:rsidRPr="00A90D62">
        <w:rPr>
          <w:rStyle w:val="Q"/>
          <w:rFonts w:ascii="David" w:eastAsia="David" w:hAnsi="David" w:cs="David"/>
          <w:sz w:val="28"/>
          <w:szCs w:val="28"/>
          <w:rtl/>
          <w:rPrChange w:id="113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05" w:author="אברהם" w:date="2012-11-23T10:23:00Z">
            <w:rPr>
              <w:rStyle w:val="Q"/>
              <w:rFonts w:ascii="David" w:hAnsi="David" w:cs="David"/>
              <w:rtl/>
            </w:rPr>
          </w:rPrChange>
        </w:rPr>
        <w:t>בבעלות</w:t>
      </w:r>
      <w:r w:rsidRPr="00A90D62">
        <w:rPr>
          <w:rStyle w:val="Q"/>
          <w:rFonts w:ascii="David" w:eastAsia="David" w:hAnsi="David" w:cs="David"/>
          <w:sz w:val="28"/>
          <w:szCs w:val="28"/>
          <w:rtl/>
          <w:rPrChange w:id="113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07" w:author="אברהם" w:date="2012-11-23T10:23:00Z">
            <w:rPr>
              <w:rStyle w:val="Q"/>
              <w:rFonts w:ascii="David" w:hAnsi="David" w:cs="David"/>
              <w:rtl/>
            </w:rPr>
          </w:rPrChange>
        </w:rPr>
        <w:t>על</w:t>
      </w:r>
      <w:r w:rsidRPr="00A90D62">
        <w:rPr>
          <w:rStyle w:val="Q"/>
          <w:rFonts w:ascii="David" w:eastAsia="David" w:hAnsi="David" w:cs="David"/>
          <w:sz w:val="28"/>
          <w:szCs w:val="28"/>
          <w:rtl/>
          <w:rPrChange w:id="113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09" w:author="אברהם" w:date="2012-11-23T10:23:00Z">
            <w:rPr>
              <w:rStyle w:val="Q"/>
              <w:rFonts w:ascii="David" w:hAnsi="David" w:cs="David"/>
              <w:rtl/>
            </w:rPr>
          </w:rPrChange>
        </w:rPr>
        <w:t>הקרקעות, וללא</w:t>
      </w:r>
      <w:r w:rsidRPr="00A90D62">
        <w:rPr>
          <w:rStyle w:val="Q"/>
          <w:rFonts w:ascii="David" w:eastAsia="David" w:hAnsi="David" w:cs="David"/>
          <w:sz w:val="28"/>
          <w:szCs w:val="28"/>
          <w:rtl/>
          <w:rPrChange w:id="113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11" w:author="אברהם" w:date="2012-11-23T10:23:00Z">
            <w:rPr>
              <w:rStyle w:val="Q"/>
              <w:rFonts w:ascii="David" w:hAnsi="David" w:cs="David"/>
              <w:rtl/>
            </w:rPr>
          </w:rPrChange>
        </w:rPr>
        <w:t>גוף</w:t>
      </w:r>
      <w:r w:rsidRPr="00A90D62">
        <w:rPr>
          <w:rStyle w:val="Q"/>
          <w:rFonts w:ascii="David" w:eastAsia="David" w:hAnsi="David" w:cs="David"/>
          <w:sz w:val="28"/>
          <w:szCs w:val="28"/>
          <w:rtl/>
          <w:rPrChange w:id="113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13" w:author="אברהם" w:date="2012-11-23T10:23:00Z">
            <w:rPr>
              <w:rStyle w:val="Q"/>
              <w:rFonts w:ascii="David" w:hAnsi="David" w:cs="David"/>
              <w:rtl/>
            </w:rPr>
          </w:rPrChange>
        </w:rPr>
        <w:t>מרכזי</w:t>
      </w:r>
      <w:r w:rsidRPr="00A90D62">
        <w:rPr>
          <w:rStyle w:val="Q"/>
          <w:rFonts w:ascii="David" w:eastAsia="David" w:hAnsi="David" w:cs="David"/>
          <w:sz w:val="28"/>
          <w:szCs w:val="28"/>
          <w:rtl/>
          <w:rPrChange w:id="113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15" w:author="אברהם" w:date="2012-11-23T10:23:00Z">
            <w:rPr>
              <w:rStyle w:val="Q"/>
              <w:rFonts w:ascii="David" w:hAnsi="David" w:cs="David"/>
              <w:rtl/>
            </w:rPr>
          </w:rPrChange>
        </w:rPr>
        <w:t>שכל</w:t>
      </w:r>
      <w:r w:rsidRPr="00A90D62">
        <w:rPr>
          <w:rStyle w:val="Q"/>
          <w:rFonts w:ascii="David" w:eastAsia="David" w:hAnsi="David" w:cs="David"/>
          <w:sz w:val="28"/>
          <w:szCs w:val="28"/>
          <w:rtl/>
          <w:rPrChange w:id="113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17" w:author="אברהם" w:date="2012-11-23T10:23:00Z">
            <w:rPr>
              <w:rStyle w:val="Q"/>
              <w:rFonts w:ascii="David" w:hAnsi="David" w:cs="David"/>
              <w:rtl/>
            </w:rPr>
          </w:rPrChange>
        </w:rPr>
        <w:t>הקרקעות</w:t>
      </w:r>
      <w:r w:rsidRPr="00A90D62">
        <w:rPr>
          <w:rStyle w:val="Q"/>
          <w:rFonts w:ascii="David" w:eastAsia="David" w:hAnsi="David" w:cs="David"/>
          <w:sz w:val="28"/>
          <w:szCs w:val="28"/>
          <w:rtl/>
          <w:rPrChange w:id="113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19" w:author="אברהם" w:date="2012-11-23T10:23:00Z">
            <w:rPr>
              <w:rStyle w:val="Q"/>
              <w:rFonts w:ascii="David" w:hAnsi="David" w:cs="David"/>
              <w:rtl/>
            </w:rPr>
          </w:rPrChange>
        </w:rPr>
        <w:t>יהיו</w:t>
      </w:r>
      <w:r w:rsidRPr="00A90D62">
        <w:rPr>
          <w:rStyle w:val="Q"/>
          <w:rFonts w:ascii="David" w:eastAsia="David" w:hAnsi="David" w:cs="David"/>
          <w:sz w:val="28"/>
          <w:szCs w:val="28"/>
          <w:rtl/>
          <w:rPrChange w:id="113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21" w:author="אברהם" w:date="2012-11-23T10:23:00Z">
            <w:rPr>
              <w:rStyle w:val="Q"/>
              <w:rFonts w:ascii="David" w:hAnsi="David" w:cs="David"/>
              <w:rtl/>
            </w:rPr>
          </w:rPrChange>
        </w:rPr>
        <w:t>בבעלותו.</w:t>
      </w:r>
    </w:p>
    <w:p w:rsidR="009C2B09" w:rsidRPr="00A90D62" w:rsidRDefault="009C2B09" w:rsidP="009C2B09">
      <w:pPr>
        <w:pStyle w:val="a1"/>
        <w:bidi/>
        <w:rPr>
          <w:rStyle w:val="Q"/>
          <w:rFonts w:ascii="David" w:hAnsi="David" w:cs="David"/>
          <w:sz w:val="28"/>
          <w:szCs w:val="28"/>
          <w:rPrChange w:id="11322" w:author="אברהם" w:date="2012-11-23T10:23:00Z">
            <w:rPr>
              <w:rStyle w:val="Q"/>
              <w:rFonts w:ascii="David" w:hAnsi="David" w:cs="David"/>
            </w:rPr>
          </w:rPrChange>
        </w:rPr>
      </w:pPr>
      <w:r w:rsidRPr="00A90D62">
        <w:rPr>
          <w:rStyle w:val="Q"/>
          <w:rFonts w:ascii="David" w:hAnsi="David" w:cs="David"/>
          <w:sz w:val="28"/>
          <w:szCs w:val="28"/>
          <w:rPrChange w:id="11323" w:author="אברהם" w:date="2012-11-23T10:23:00Z">
            <w:rPr>
              <w:rStyle w:val="Q"/>
              <w:rFonts w:ascii="David" w:hAnsi="David" w:cs="David"/>
            </w:rPr>
          </w:rPrChange>
        </w:rPr>
        <w:t>2</w:t>
      </w:r>
      <w:r w:rsidRPr="00A90D62">
        <w:rPr>
          <w:rStyle w:val="Q"/>
          <w:rFonts w:ascii="David" w:hAnsi="David" w:cs="David"/>
          <w:sz w:val="28"/>
          <w:szCs w:val="28"/>
          <w:rtl/>
          <w:rPrChange w:id="11324" w:author="אברהם" w:date="2012-11-23T10:23:00Z">
            <w:rPr>
              <w:rStyle w:val="Q"/>
              <w:rFonts w:ascii="David" w:hAnsi="David" w:cs="David"/>
              <w:rtl/>
            </w:rPr>
          </w:rPrChange>
        </w:rPr>
        <w:t>. גרף</w:t>
      </w:r>
      <w:r w:rsidRPr="00A90D62">
        <w:rPr>
          <w:rStyle w:val="Q"/>
          <w:rFonts w:ascii="David" w:eastAsia="David" w:hAnsi="David" w:cs="David"/>
          <w:sz w:val="28"/>
          <w:szCs w:val="28"/>
          <w:rtl/>
          <w:rPrChange w:id="113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26" w:author="אברהם" w:date="2012-11-23T10:23:00Z">
            <w:rPr>
              <w:rStyle w:val="Q"/>
              <w:rFonts w:ascii="David" w:hAnsi="David" w:cs="David"/>
              <w:rtl/>
            </w:rPr>
          </w:rPrChange>
        </w:rPr>
        <w:t>הנחלות, המאפשר</w:t>
      </w:r>
      <w:r w:rsidRPr="00A90D62">
        <w:rPr>
          <w:rStyle w:val="Q"/>
          <w:rFonts w:ascii="David" w:eastAsia="David" w:hAnsi="David" w:cs="David"/>
          <w:sz w:val="28"/>
          <w:szCs w:val="28"/>
          <w:rtl/>
          <w:rPrChange w:id="113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28" w:author="אברהם" w:date="2012-11-23T10:23:00Z">
            <w:rPr>
              <w:rStyle w:val="Q"/>
              <w:rFonts w:ascii="David" w:hAnsi="David" w:cs="David"/>
              <w:rtl/>
            </w:rPr>
          </w:rPrChange>
        </w:rPr>
        <w:t>לנתח</w:t>
      </w:r>
      <w:r w:rsidRPr="00A90D62">
        <w:rPr>
          <w:rStyle w:val="Q"/>
          <w:rFonts w:ascii="David" w:eastAsia="David" w:hAnsi="David" w:cs="David"/>
          <w:sz w:val="28"/>
          <w:szCs w:val="28"/>
          <w:rtl/>
          <w:rPrChange w:id="113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30" w:author="אברהם" w:date="2012-11-23T10:23:00Z">
            <w:rPr>
              <w:rStyle w:val="Q"/>
              <w:rFonts w:ascii="David" w:hAnsi="David" w:cs="David"/>
              <w:rtl/>
            </w:rPr>
          </w:rPrChange>
        </w:rPr>
        <w:t>בצורה</w:t>
      </w:r>
      <w:r w:rsidRPr="00A90D62">
        <w:rPr>
          <w:rStyle w:val="Q"/>
          <w:rFonts w:ascii="David" w:eastAsia="David" w:hAnsi="David" w:cs="David"/>
          <w:sz w:val="28"/>
          <w:szCs w:val="28"/>
          <w:rtl/>
          <w:rPrChange w:id="113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32" w:author="אברהם" w:date="2012-11-23T10:23:00Z">
            <w:rPr>
              <w:rStyle w:val="Q"/>
              <w:rFonts w:ascii="David" w:hAnsi="David" w:cs="David"/>
              <w:rtl/>
            </w:rPr>
          </w:rPrChange>
        </w:rPr>
        <w:t>פורמאלית</w:t>
      </w:r>
      <w:r w:rsidRPr="00A90D62">
        <w:rPr>
          <w:rStyle w:val="Q"/>
          <w:rFonts w:ascii="David" w:eastAsia="David" w:hAnsi="David" w:cs="David"/>
          <w:sz w:val="28"/>
          <w:szCs w:val="28"/>
          <w:rtl/>
          <w:rPrChange w:id="113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34" w:author="אברהם" w:date="2012-11-23T10:23:00Z">
            <w:rPr>
              <w:rStyle w:val="Q"/>
              <w:rFonts w:ascii="David" w:hAnsi="David" w:cs="David"/>
              <w:rtl/>
            </w:rPr>
          </w:rPrChange>
        </w:rPr>
        <w:t>את</w:t>
      </w:r>
      <w:r w:rsidRPr="00A90D62">
        <w:rPr>
          <w:rStyle w:val="Q"/>
          <w:rFonts w:ascii="David" w:eastAsia="David" w:hAnsi="David" w:cs="David"/>
          <w:sz w:val="28"/>
          <w:szCs w:val="28"/>
          <w:rtl/>
          <w:rPrChange w:id="113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36" w:author="אברהם" w:date="2012-11-23T10:23:00Z">
            <w:rPr>
              <w:rStyle w:val="Q"/>
              <w:rFonts w:ascii="David" w:hAnsi="David" w:cs="David"/>
              <w:rtl/>
            </w:rPr>
          </w:rPrChange>
        </w:rPr>
        <w:t>האלגוריתם</w:t>
      </w:r>
      <w:r w:rsidRPr="00A90D62">
        <w:rPr>
          <w:rStyle w:val="Q"/>
          <w:rFonts w:ascii="David" w:eastAsia="David" w:hAnsi="David" w:cs="David"/>
          <w:sz w:val="28"/>
          <w:szCs w:val="28"/>
          <w:rtl/>
          <w:rPrChange w:id="113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38" w:author="אברהם" w:date="2012-11-23T10:23:00Z">
            <w:rPr>
              <w:rStyle w:val="Q"/>
              <w:rFonts w:ascii="David" w:hAnsi="David" w:cs="David"/>
              <w:rtl/>
            </w:rPr>
          </w:rPrChange>
        </w:rPr>
        <w:t>המוצע</w:t>
      </w:r>
      <w:r w:rsidRPr="00A90D62">
        <w:rPr>
          <w:rStyle w:val="Q"/>
          <w:rFonts w:ascii="David" w:eastAsia="David" w:hAnsi="David" w:cs="David"/>
          <w:sz w:val="28"/>
          <w:szCs w:val="28"/>
          <w:rtl/>
          <w:rPrChange w:id="113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40" w:author="אברהם" w:date="2012-11-23T10:23:00Z">
            <w:rPr>
              <w:rStyle w:val="Q"/>
              <w:rFonts w:ascii="David" w:hAnsi="David" w:cs="David"/>
              <w:rtl/>
            </w:rPr>
          </w:rPrChange>
        </w:rPr>
        <w:t>ואלגוריתמים</w:t>
      </w:r>
      <w:r w:rsidRPr="00A90D62">
        <w:rPr>
          <w:rStyle w:val="Q"/>
          <w:rFonts w:ascii="David" w:eastAsia="David" w:hAnsi="David" w:cs="David"/>
          <w:sz w:val="28"/>
          <w:szCs w:val="28"/>
          <w:rtl/>
          <w:rPrChange w:id="113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42" w:author="אברהם" w:date="2012-11-23T10:23:00Z">
            <w:rPr>
              <w:rStyle w:val="Q"/>
              <w:rFonts w:ascii="David" w:hAnsi="David" w:cs="David"/>
              <w:rtl/>
            </w:rPr>
          </w:rPrChange>
        </w:rPr>
        <w:t>נוספים</w:t>
      </w:r>
      <w:r w:rsidRPr="00A90D62">
        <w:rPr>
          <w:rStyle w:val="Q"/>
          <w:rFonts w:ascii="David" w:eastAsia="David" w:hAnsi="David" w:cs="David"/>
          <w:sz w:val="28"/>
          <w:szCs w:val="28"/>
          <w:rtl/>
          <w:rPrChange w:id="113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44" w:author="אברהם" w:date="2012-11-23T10:23:00Z">
            <w:rPr>
              <w:rStyle w:val="Q"/>
              <w:rFonts w:ascii="David" w:hAnsi="David" w:cs="David"/>
              <w:rtl/>
            </w:rPr>
          </w:rPrChange>
        </w:rPr>
        <w:t>בתחום</w:t>
      </w:r>
      <w:r w:rsidRPr="00A90D62">
        <w:rPr>
          <w:rStyle w:val="Q"/>
          <w:rFonts w:ascii="David" w:eastAsia="David" w:hAnsi="David" w:cs="David"/>
          <w:sz w:val="28"/>
          <w:szCs w:val="28"/>
          <w:rtl/>
          <w:rPrChange w:id="113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46" w:author="אברהם" w:date="2012-11-23T10:23:00Z">
            <w:rPr>
              <w:rStyle w:val="Q"/>
              <w:rFonts w:ascii="David" w:hAnsi="David" w:cs="David"/>
              <w:rtl/>
            </w:rPr>
          </w:rPrChange>
        </w:rPr>
        <w:t>זה.</w:t>
      </w:r>
    </w:p>
    <w:p w:rsidR="009C2B09" w:rsidRPr="00A90D62" w:rsidRDefault="009C2B09" w:rsidP="009C2B09">
      <w:pPr>
        <w:pStyle w:val="a1"/>
        <w:bidi/>
        <w:rPr>
          <w:rStyle w:val="Q"/>
          <w:rFonts w:ascii="David" w:hAnsi="David" w:cs="David"/>
          <w:sz w:val="28"/>
          <w:szCs w:val="28"/>
          <w:rtl/>
          <w:rPrChange w:id="11347" w:author="אברהם" w:date="2012-11-23T10:23:00Z">
            <w:rPr>
              <w:rStyle w:val="Q"/>
              <w:rFonts w:ascii="David" w:hAnsi="David" w:cs="David"/>
              <w:rtl/>
            </w:rPr>
          </w:rPrChange>
        </w:rPr>
      </w:pPr>
      <w:r w:rsidRPr="00A90D62">
        <w:rPr>
          <w:rStyle w:val="Q"/>
          <w:rFonts w:ascii="David" w:hAnsi="David" w:cs="David"/>
          <w:sz w:val="28"/>
          <w:szCs w:val="28"/>
          <w:rPrChange w:id="11348" w:author="אברהם" w:date="2012-11-23T10:23:00Z">
            <w:rPr>
              <w:rStyle w:val="Q"/>
              <w:rFonts w:ascii="David" w:hAnsi="David" w:cs="David"/>
            </w:rPr>
          </w:rPrChange>
        </w:rPr>
        <w:t>3</w:t>
      </w:r>
      <w:r w:rsidRPr="00A90D62">
        <w:rPr>
          <w:rStyle w:val="Q"/>
          <w:rFonts w:ascii="David" w:hAnsi="David" w:cs="David"/>
          <w:sz w:val="28"/>
          <w:szCs w:val="28"/>
          <w:rtl/>
          <w:rPrChange w:id="11349" w:author="אברהם" w:date="2012-11-23T10:23:00Z">
            <w:rPr>
              <w:rStyle w:val="Q"/>
              <w:rFonts w:ascii="David" w:hAnsi="David" w:cs="David"/>
              <w:rtl/>
            </w:rPr>
          </w:rPrChange>
        </w:rPr>
        <w:t>. מודל</w:t>
      </w:r>
      <w:r w:rsidRPr="00A90D62">
        <w:rPr>
          <w:rStyle w:val="Q"/>
          <w:rFonts w:ascii="David" w:eastAsia="David" w:hAnsi="David" w:cs="David"/>
          <w:sz w:val="28"/>
          <w:szCs w:val="28"/>
          <w:rtl/>
          <w:rPrChange w:id="113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51" w:author="אברהם" w:date="2012-11-23T10:23:00Z">
            <w:rPr>
              <w:rStyle w:val="Q"/>
              <w:rFonts w:ascii="David" w:hAnsi="David" w:cs="David"/>
              <w:rtl/>
            </w:rPr>
          </w:rPrChange>
        </w:rPr>
        <w:t>להדמיית</w:t>
      </w:r>
      <w:r w:rsidRPr="00A90D62">
        <w:rPr>
          <w:rStyle w:val="Q"/>
          <w:rFonts w:ascii="David" w:eastAsia="David" w:hAnsi="David" w:cs="David"/>
          <w:sz w:val="28"/>
          <w:szCs w:val="28"/>
          <w:rtl/>
          <w:rPrChange w:id="113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53" w:author="אברהם" w:date="2012-11-23T10:23:00Z">
            <w:rPr>
              <w:rStyle w:val="Q"/>
              <w:rFonts w:ascii="David" w:hAnsi="David" w:cs="David"/>
              <w:rtl/>
            </w:rPr>
          </w:rPrChange>
        </w:rPr>
        <w:t>מסחר</w:t>
      </w:r>
      <w:r w:rsidRPr="00A90D62">
        <w:rPr>
          <w:rStyle w:val="Q"/>
          <w:rFonts w:ascii="David" w:eastAsia="David" w:hAnsi="David" w:cs="David"/>
          <w:sz w:val="28"/>
          <w:szCs w:val="28"/>
          <w:rtl/>
          <w:rPrChange w:id="113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55" w:author="אברהם" w:date="2012-11-23T10:23:00Z">
            <w:rPr>
              <w:rStyle w:val="Q"/>
              <w:rFonts w:ascii="David" w:hAnsi="David" w:cs="David"/>
              <w:rtl/>
            </w:rPr>
          </w:rPrChange>
        </w:rPr>
        <w:t>בנחלות, המאפשר</w:t>
      </w:r>
      <w:r w:rsidRPr="00A90D62">
        <w:rPr>
          <w:rStyle w:val="Q"/>
          <w:rFonts w:ascii="David" w:eastAsia="David" w:hAnsi="David" w:cs="David"/>
          <w:sz w:val="28"/>
          <w:szCs w:val="28"/>
          <w:rtl/>
          <w:rPrChange w:id="113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57" w:author="אברהם" w:date="2012-11-23T10:23:00Z">
            <w:rPr>
              <w:rStyle w:val="Q"/>
              <w:rFonts w:ascii="David" w:hAnsi="David" w:cs="David"/>
              <w:rtl/>
            </w:rPr>
          </w:rPrChange>
        </w:rPr>
        <w:t>לנתח</w:t>
      </w:r>
      <w:r w:rsidRPr="00A90D62">
        <w:rPr>
          <w:rStyle w:val="Q"/>
          <w:rFonts w:ascii="David" w:eastAsia="David" w:hAnsi="David" w:cs="David"/>
          <w:sz w:val="28"/>
          <w:szCs w:val="28"/>
          <w:rtl/>
          <w:rPrChange w:id="113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59" w:author="אברהם" w:date="2012-11-23T10:23:00Z">
            <w:rPr>
              <w:rStyle w:val="Q"/>
              <w:rFonts w:ascii="David" w:hAnsi="David" w:cs="David"/>
              <w:rtl/>
            </w:rPr>
          </w:rPrChange>
        </w:rPr>
        <w:t>בצורה</w:t>
      </w:r>
      <w:r w:rsidRPr="00A90D62">
        <w:rPr>
          <w:rStyle w:val="Q"/>
          <w:rFonts w:ascii="David" w:eastAsia="David" w:hAnsi="David" w:cs="David"/>
          <w:sz w:val="28"/>
          <w:szCs w:val="28"/>
          <w:rtl/>
          <w:rPrChange w:id="113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61" w:author="אברהם" w:date="2012-11-23T10:23:00Z">
            <w:rPr>
              <w:rStyle w:val="Q"/>
              <w:rFonts w:ascii="David" w:hAnsi="David" w:cs="David"/>
              <w:rtl/>
            </w:rPr>
          </w:rPrChange>
        </w:rPr>
        <w:t>סטטיסטית</w:t>
      </w:r>
      <w:r w:rsidRPr="00A90D62">
        <w:rPr>
          <w:rStyle w:val="Q"/>
          <w:rFonts w:ascii="David" w:eastAsia="David" w:hAnsi="David" w:cs="David"/>
          <w:sz w:val="28"/>
          <w:szCs w:val="28"/>
          <w:rtl/>
          <w:rPrChange w:id="113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63" w:author="אברהם" w:date="2012-11-23T10:23:00Z">
            <w:rPr>
              <w:rStyle w:val="Q"/>
              <w:rFonts w:ascii="David" w:hAnsi="David" w:cs="David"/>
              <w:rtl/>
            </w:rPr>
          </w:rPrChange>
        </w:rPr>
        <w:t>את</w:t>
      </w:r>
      <w:r w:rsidRPr="00A90D62">
        <w:rPr>
          <w:rStyle w:val="Q"/>
          <w:rFonts w:ascii="David" w:eastAsia="David" w:hAnsi="David" w:cs="David"/>
          <w:sz w:val="28"/>
          <w:szCs w:val="28"/>
          <w:rtl/>
          <w:rPrChange w:id="113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65" w:author="אברהם" w:date="2012-11-23T10:23:00Z">
            <w:rPr>
              <w:rStyle w:val="Q"/>
              <w:rFonts w:ascii="David" w:hAnsi="David" w:cs="David"/>
              <w:rtl/>
            </w:rPr>
          </w:rPrChange>
        </w:rPr>
        <w:t>האלגוריתם</w:t>
      </w:r>
      <w:r w:rsidRPr="00A90D62">
        <w:rPr>
          <w:rStyle w:val="Q"/>
          <w:rFonts w:ascii="David" w:eastAsia="David" w:hAnsi="David" w:cs="David"/>
          <w:sz w:val="28"/>
          <w:szCs w:val="28"/>
          <w:rtl/>
          <w:rPrChange w:id="113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67" w:author="אברהם" w:date="2012-11-23T10:23:00Z">
            <w:rPr>
              <w:rStyle w:val="Q"/>
              <w:rFonts w:ascii="David" w:hAnsi="David" w:cs="David"/>
              <w:rtl/>
            </w:rPr>
          </w:rPrChange>
        </w:rPr>
        <w:t>המוצע</w:t>
      </w:r>
      <w:r w:rsidRPr="00A90D62">
        <w:rPr>
          <w:rStyle w:val="Q"/>
          <w:rFonts w:ascii="David" w:eastAsia="David" w:hAnsi="David" w:cs="David"/>
          <w:sz w:val="28"/>
          <w:szCs w:val="28"/>
          <w:rtl/>
          <w:rPrChange w:id="113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69" w:author="אברהם" w:date="2012-11-23T10:23:00Z">
            <w:rPr>
              <w:rStyle w:val="Q"/>
              <w:rFonts w:ascii="David" w:hAnsi="David" w:cs="David"/>
              <w:rtl/>
            </w:rPr>
          </w:rPrChange>
        </w:rPr>
        <w:t>ואלגוריתמים</w:t>
      </w:r>
      <w:r w:rsidRPr="00A90D62">
        <w:rPr>
          <w:rStyle w:val="Q"/>
          <w:rFonts w:ascii="David" w:eastAsia="David" w:hAnsi="David" w:cs="David"/>
          <w:sz w:val="28"/>
          <w:szCs w:val="28"/>
          <w:rtl/>
          <w:rPrChange w:id="113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71" w:author="אברהם" w:date="2012-11-23T10:23:00Z">
            <w:rPr>
              <w:rStyle w:val="Q"/>
              <w:rFonts w:ascii="David" w:hAnsi="David" w:cs="David"/>
              <w:rtl/>
            </w:rPr>
          </w:rPrChange>
        </w:rPr>
        <w:t>נוספים.</w:t>
      </w:r>
    </w:p>
    <w:p w:rsidR="009C2B09" w:rsidRPr="00A90D62" w:rsidRDefault="009C2B09" w:rsidP="009C2B09">
      <w:pPr>
        <w:pStyle w:val="a1"/>
        <w:bidi/>
        <w:rPr>
          <w:rStyle w:val="Q"/>
          <w:rFonts w:ascii="David" w:hAnsi="David" w:cs="David"/>
          <w:sz w:val="28"/>
          <w:szCs w:val="28"/>
          <w:rPrChange w:id="11372" w:author="אברהם" w:date="2012-11-23T10:23:00Z">
            <w:rPr>
              <w:rStyle w:val="Q"/>
              <w:rFonts w:ascii="David" w:hAnsi="David" w:cs="David"/>
            </w:rPr>
          </w:rPrChange>
        </w:rPr>
      </w:pPr>
      <w:r w:rsidRPr="00A90D62">
        <w:rPr>
          <w:rStyle w:val="Q"/>
          <w:rFonts w:ascii="David" w:hAnsi="David" w:cs="David"/>
          <w:sz w:val="28"/>
          <w:szCs w:val="28"/>
          <w:rtl/>
          <w:rPrChange w:id="11373" w:author="אברהם" w:date="2012-11-23T10:23:00Z">
            <w:rPr>
              <w:rStyle w:val="Q"/>
              <w:rFonts w:ascii="David" w:hAnsi="David" w:cs="David"/>
              <w:rtl/>
            </w:rPr>
          </w:rPrChange>
        </w:rPr>
        <w:t>בכל</w:t>
      </w:r>
      <w:r w:rsidRPr="00A90D62">
        <w:rPr>
          <w:rStyle w:val="Q"/>
          <w:rFonts w:ascii="David" w:eastAsia="David" w:hAnsi="David" w:cs="David"/>
          <w:sz w:val="28"/>
          <w:szCs w:val="28"/>
          <w:rtl/>
          <w:rPrChange w:id="113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75" w:author="אברהם" w:date="2012-11-23T10:23:00Z">
            <w:rPr>
              <w:rStyle w:val="Q"/>
              <w:rFonts w:ascii="David" w:hAnsi="David" w:cs="David"/>
              <w:rtl/>
            </w:rPr>
          </w:rPrChange>
        </w:rPr>
        <w:t>אחד</w:t>
      </w:r>
      <w:r w:rsidRPr="00A90D62">
        <w:rPr>
          <w:rStyle w:val="Q"/>
          <w:rFonts w:ascii="David" w:eastAsia="David" w:hAnsi="David" w:cs="David"/>
          <w:sz w:val="28"/>
          <w:szCs w:val="28"/>
          <w:rtl/>
          <w:rPrChange w:id="113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77" w:author="אברהם" w:date="2012-11-23T10:23:00Z">
            <w:rPr>
              <w:rStyle w:val="Q"/>
              <w:rFonts w:ascii="David" w:hAnsi="David" w:cs="David"/>
              <w:rtl/>
            </w:rPr>
          </w:rPrChange>
        </w:rPr>
        <w:t>מהשלושה, ניתן</w:t>
      </w:r>
      <w:r w:rsidRPr="00A90D62">
        <w:rPr>
          <w:rStyle w:val="Q"/>
          <w:rFonts w:ascii="David" w:eastAsia="David" w:hAnsi="David" w:cs="David"/>
          <w:sz w:val="28"/>
          <w:szCs w:val="28"/>
          <w:rtl/>
          <w:rPrChange w:id="113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79" w:author="אברהם" w:date="2012-11-23T10:23:00Z">
            <w:rPr>
              <w:rStyle w:val="Q"/>
              <w:rFonts w:ascii="David" w:hAnsi="David" w:cs="David"/>
              <w:rtl/>
            </w:rPr>
          </w:rPrChange>
        </w:rPr>
        <w:t>להציע</w:t>
      </w:r>
      <w:r w:rsidRPr="00A90D62">
        <w:rPr>
          <w:rStyle w:val="Q"/>
          <w:rFonts w:ascii="David" w:eastAsia="David" w:hAnsi="David" w:cs="David"/>
          <w:sz w:val="28"/>
          <w:szCs w:val="28"/>
          <w:rtl/>
          <w:rPrChange w:id="113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81" w:author="אברהם" w:date="2012-11-23T10:23:00Z">
            <w:rPr>
              <w:rStyle w:val="Q"/>
              <w:rFonts w:ascii="David" w:hAnsi="David" w:cs="David"/>
              <w:rtl/>
            </w:rPr>
          </w:rPrChange>
        </w:rPr>
        <w:t>נושאים</w:t>
      </w:r>
      <w:r w:rsidRPr="00A90D62">
        <w:rPr>
          <w:rStyle w:val="Q"/>
          <w:rFonts w:ascii="David" w:eastAsia="David" w:hAnsi="David" w:cs="David"/>
          <w:sz w:val="28"/>
          <w:szCs w:val="28"/>
          <w:rtl/>
          <w:rPrChange w:id="113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83" w:author="אברהם" w:date="2012-11-23T10:23:00Z">
            <w:rPr>
              <w:rStyle w:val="Q"/>
              <w:rFonts w:ascii="David" w:hAnsi="David" w:cs="David"/>
              <w:rtl/>
            </w:rPr>
          </w:rPrChange>
        </w:rPr>
        <w:t>רבים</w:t>
      </w:r>
      <w:r w:rsidRPr="00A90D62">
        <w:rPr>
          <w:rStyle w:val="Q"/>
          <w:rFonts w:ascii="David" w:eastAsia="David" w:hAnsi="David" w:cs="David"/>
          <w:sz w:val="28"/>
          <w:szCs w:val="28"/>
          <w:rtl/>
          <w:rPrChange w:id="113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85" w:author="אברהם" w:date="2012-11-23T10:23:00Z">
            <w:rPr>
              <w:rStyle w:val="Q"/>
              <w:rFonts w:ascii="David" w:hAnsi="David" w:cs="David"/>
              <w:rtl/>
            </w:rPr>
          </w:rPrChange>
        </w:rPr>
        <w:t>למחקר</w:t>
      </w:r>
      <w:r w:rsidRPr="00A90D62">
        <w:rPr>
          <w:rStyle w:val="Q"/>
          <w:rFonts w:ascii="David" w:eastAsia="David" w:hAnsi="David" w:cs="David"/>
          <w:sz w:val="28"/>
          <w:szCs w:val="28"/>
          <w:rtl/>
          <w:rPrChange w:id="113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87" w:author="אברהם" w:date="2012-11-23T10:23:00Z">
            <w:rPr>
              <w:rStyle w:val="Q"/>
              <w:rFonts w:ascii="David" w:hAnsi="David" w:cs="David"/>
              <w:rtl/>
            </w:rPr>
          </w:rPrChange>
        </w:rPr>
        <w:t>עתידי:</w:t>
      </w:r>
    </w:p>
    <w:p w:rsidR="009C2B09" w:rsidRPr="00A90D62" w:rsidRDefault="009C2B09" w:rsidP="009C2B09">
      <w:pPr>
        <w:pStyle w:val="a1"/>
        <w:bidi/>
        <w:rPr>
          <w:rStyle w:val="Q"/>
          <w:rFonts w:ascii="David" w:hAnsi="David" w:cs="David"/>
          <w:sz w:val="28"/>
          <w:szCs w:val="28"/>
          <w:rPrChange w:id="11388" w:author="אברהם" w:date="2012-11-23T10:23:00Z">
            <w:rPr>
              <w:rStyle w:val="Q"/>
              <w:rFonts w:ascii="David" w:hAnsi="David" w:cs="David"/>
            </w:rPr>
          </w:rPrChange>
        </w:rPr>
      </w:pPr>
      <w:r w:rsidRPr="00A90D62">
        <w:rPr>
          <w:rStyle w:val="Q"/>
          <w:rFonts w:ascii="David" w:hAnsi="David" w:cs="David"/>
          <w:sz w:val="28"/>
          <w:szCs w:val="28"/>
          <w:rPrChange w:id="11389" w:author="אברהם" w:date="2012-11-23T10:23:00Z">
            <w:rPr>
              <w:rStyle w:val="Q"/>
              <w:rFonts w:ascii="David" w:hAnsi="David" w:cs="David"/>
            </w:rPr>
          </w:rPrChange>
        </w:rPr>
        <w:t>1</w:t>
      </w:r>
      <w:r w:rsidRPr="00A90D62">
        <w:rPr>
          <w:rStyle w:val="Q"/>
          <w:rFonts w:ascii="David" w:hAnsi="David" w:cs="David"/>
          <w:sz w:val="28"/>
          <w:szCs w:val="28"/>
          <w:rtl/>
          <w:rPrChange w:id="11390" w:author="אברהם" w:date="2012-11-23T10:23:00Z">
            <w:rPr>
              <w:rStyle w:val="Q"/>
              <w:rFonts w:ascii="David" w:hAnsi="David" w:cs="David"/>
              <w:rtl/>
            </w:rPr>
          </w:rPrChange>
        </w:rPr>
        <w:t>. אלגוריתם</w:t>
      </w:r>
      <w:r w:rsidRPr="00A90D62">
        <w:rPr>
          <w:rStyle w:val="Q"/>
          <w:rFonts w:ascii="David" w:eastAsia="David" w:hAnsi="David" w:cs="David"/>
          <w:sz w:val="28"/>
          <w:szCs w:val="28"/>
          <w:rtl/>
          <w:rPrChange w:id="113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92" w:author="אברהם" w:date="2012-11-23T10:23:00Z">
            <w:rPr>
              <w:rStyle w:val="Q"/>
              <w:rFonts w:ascii="David" w:hAnsi="David" w:cs="David"/>
              <w:rtl/>
            </w:rPr>
          </w:rPrChange>
        </w:rPr>
        <w:t>היובל: ראינו</w:t>
      </w:r>
      <w:r w:rsidRPr="00A90D62">
        <w:rPr>
          <w:rStyle w:val="Q"/>
          <w:rFonts w:ascii="David" w:eastAsia="David" w:hAnsi="David" w:cs="David"/>
          <w:sz w:val="28"/>
          <w:szCs w:val="28"/>
          <w:rtl/>
          <w:rPrChange w:id="113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94" w:author="אברהם" w:date="2012-11-23T10:23:00Z">
            <w:rPr>
              <w:rStyle w:val="Q"/>
              <w:rFonts w:ascii="David" w:hAnsi="David" w:cs="David"/>
              <w:rtl/>
            </w:rPr>
          </w:rPrChange>
        </w:rPr>
        <w:t>שקצב</w:t>
      </w:r>
      <w:r w:rsidRPr="00A90D62">
        <w:rPr>
          <w:rStyle w:val="Q"/>
          <w:rFonts w:ascii="David" w:eastAsia="David" w:hAnsi="David" w:cs="David"/>
          <w:sz w:val="28"/>
          <w:szCs w:val="28"/>
          <w:rtl/>
          <w:rPrChange w:id="113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96" w:author="אברהם" w:date="2012-11-23T10:23:00Z">
            <w:rPr>
              <w:rStyle w:val="Q"/>
              <w:rFonts w:ascii="David" w:hAnsi="David" w:cs="David"/>
              <w:rtl/>
            </w:rPr>
          </w:rPrChange>
        </w:rPr>
        <w:t>ההתכנסות</w:t>
      </w:r>
      <w:r w:rsidRPr="00A90D62">
        <w:rPr>
          <w:rStyle w:val="Q"/>
          <w:rFonts w:ascii="David" w:eastAsia="David" w:hAnsi="David" w:cs="David"/>
          <w:sz w:val="28"/>
          <w:szCs w:val="28"/>
          <w:rtl/>
          <w:rPrChange w:id="113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398" w:author="אברהם" w:date="2012-11-23T10:23:00Z">
            <w:rPr>
              <w:rStyle w:val="Q"/>
              <w:rFonts w:ascii="David" w:hAnsi="David" w:cs="David"/>
              <w:rtl/>
            </w:rPr>
          </w:rPrChange>
        </w:rPr>
        <w:t>של</w:t>
      </w:r>
      <w:r w:rsidRPr="00A90D62">
        <w:rPr>
          <w:rStyle w:val="Q"/>
          <w:rFonts w:ascii="David" w:eastAsia="David" w:hAnsi="David" w:cs="David"/>
          <w:sz w:val="28"/>
          <w:szCs w:val="28"/>
          <w:rtl/>
          <w:rPrChange w:id="113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00" w:author="אברהם" w:date="2012-11-23T10:23:00Z">
            <w:rPr>
              <w:rStyle w:val="Q"/>
              <w:rFonts w:ascii="David" w:hAnsi="David" w:cs="David"/>
              <w:rtl/>
            </w:rPr>
          </w:rPrChange>
        </w:rPr>
        <w:t>האלגוריתם</w:t>
      </w:r>
      <w:r w:rsidRPr="00A90D62">
        <w:rPr>
          <w:rStyle w:val="Q"/>
          <w:rFonts w:ascii="David" w:eastAsia="David" w:hAnsi="David" w:cs="David"/>
          <w:sz w:val="28"/>
          <w:szCs w:val="28"/>
          <w:rtl/>
          <w:rPrChange w:id="114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02" w:author="אברהם" w:date="2012-11-23T10:23:00Z">
            <w:rPr>
              <w:rStyle w:val="Q"/>
              <w:rFonts w:ascii="David" w:hAnsi="David" w:cs="David"/>
              <w:rtl/>
            </w:rPr>
          </w:rPrChange>
        </w:rPr>
        <w:t>תלוי</w:t>
      </w:r>
      <w:r w:rsidRPr="00A90D62">
        <w:rPr>
          <w:rStyle w:val="Q"/>
          <w:rFonts w:ascii="David" w:eastAsia="David" w:hAnsi="David" w:cs="David"/>
          <w:sz w:val="28"/>
          <w:szCs w:val="28"/>
          <w:rtl/>
          <w:rPrChange w:id="114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04" w:author="אברהם" w:date="2012-11-23T10:23:00Z">
            <w:rPr>
              <w:rStyle w:val="Q"/>
              <w:rFonts w:ascii="David" w:hAnsi="David" w:cs="David"/>
              <w:rtl/>
            </w:rPr>
          </w:rPrChange>
        </w:rPr>
        <w:t>משמעותית</w:t>
      </w:r>
      <w:r w:rsidRPr="00A90D62">
        <w:rPr>
          <w:rStyle w:val="Q"/>
          <w:rFonts w:ascii="David" w:eastAsia="David" w:hAnsi="David" w:cs="David"/>
          <w:sz w:val="28"/>
          <w:szCs w:val="28"/>
          <w:rtl/>
          <w:rPrChange w:id="114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06" w:author="אברהם" w:date="2012-11-23T10:23:00Z">
            <w:rPr>
              <w:rStyle w:val="Q"/>
              <w:rFonts w:ascii="David" w:hAnsi="David" w:cs="David"/>
              <w:rtl/>
            </w:rPr>
          </w:rPrChange>
        </w:rPr>
        <w:t>בהסתברות</w:t>
      </w:r>
      <w:r w:rsidRPr="00A90D62">
        <w:rPr>
          <w:rStyle w:val="Q"/>
          <w:rFonts w:ascii="David" w:eastAsia="David" w:hAnsi="David" w:cs="David"/>
          <w:sz w:val="28"/>
          <w:szCs w:val="28"/>
          <w:rtl/>
          <w:rPrChange w:id="114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08" w:author="אברהם" w:date="2012-11-23T10:23:00Z">
            <w:rPr>
              <w:rStyle w:val="Q"/>
              <w:rFonts w:ascii="David" w:hAnsi="David" w:cs="David"/>
              <w:rtl/>
            </w:rPr>
          </w:rPrChange>
        </w:rPr>
        <w:t>המכירה</w:t>
      </w:r>
      <w:r w:rsidRPr="00A90D62">
        <w:rPr>
          <w:rStyle w:val="Q"/>
          <w:rFonts w:ascii="David" w:eastAsia="David" w:hAnsi="David" w:cs="David"/>
          <w:sz w:val="28"/>
          <w:szCs w:val="28"/>
          <w:rtl/>
          <w:rPrChange w:id="114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10" w:author="אברהם" w:date="2012-11-23T10:23:00Z">
            <w:rPr>
              <w:rStyle w:val="Q"/>
              <w:rFonts w:ascii="David" w:hAnsi="David" w:cs="David"/>
              <w:rtl/>
            </w:rPr>
          </w:rPrChange>
        </w:rPr>
        <w:t>של</w:t>
      </w:r>
      <w:r w:rsidRPr="00A90D62">
        <w:rPr>
          <w:rStyle w:val="Q"/>
          <w:rFonts w:ascii="David" w:eastAsia="David" w:hAnsi="David" w:cs="David"/>
          <w:sz w:val="28"/>
          <w:szCs w:val="28"/>
          <w:rtl/>
          <w:rPrChange w:id="114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12"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114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14" w:author="אברהם" w:date="2012-11-23T10:23:00Z">
            <w:rPr>
              <w:rStyle w:val="Q"/>
              <w:rFonts w:ascii="David" w:hAnsi="David" w:cs="David"/>
              <w:rtl/>
            </w:rPr>
          </w:rPrChange>
        </w:rPr>
        <w:t>בין</w:t>
      </w:r>
      <w:r w:rsidRPr="00A90D62">
        <w:rPr>
          <w:rStyle w:val="Q"/>
          <w:rFonts w:ascii="David" w:eastAsia="David" w:hAnsi="David" w:cs="David"/>
          <w:sz w:val="28"/>
          <w:szCs w:val="28"/>
          <w:rtl/>
          <w:rPrChange w:id="114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16" w:author="אברהם" w:date="2012-11-23T10:23:00Z">
            <w:rPr>
              <w:rStyle w:val="Q"/>
              <w:rFonts w:ascii="David" w:hAnsi="David" w:cs="David"/>
              <w:rtl/>
            </w:rPr>
          </w:rPrChange>
        </w:rPr>
        <w:t>יובל</w:t>
      </w:r>
      <w:r w:rsidRPr="00A90D62">
        <w:rPr>
          <w:rStyle w:val="Q"/>
          <w:rFonts w:ascii="David" w:eastAsia="David" w:hAnsi="David" w:cs="David"/>
          <w:sz w:val="28"/>
          <w:szCs w:val="28"/>
          <w:rtl/>
          <w:rPrChange w:id="114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18" w:author="אברהם" w:date="2012-11-23T10:23:00Z">
            <w:rPr>
              <w:rStyle w:val="Q"/>
              <w:rFonts w:ascii="David" w:hAnsi="David" w:cs="David"/>
              <w:rtl/>
            </w:rPr>
          </w:rPrChange>
        </w:rPr>
        <w:t>ליובל. האם</w:t>
      </w:r>
      <w:r w:rsidRPr="00A90D62">
        <w:rPr>
          <w:rStyle w:val="Q"/>
          <w:rFonts w:ascii="David" w:eastAsia="David" w:hAnsi="David" w:cs="David"/>
          <w:sz w:val="28"/>
          <w:szCs w:val="28"/>
          <w:rtl/>
          <w:rPrChange w:id="114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20"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114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22" w:author="אברהם" w:date="2012-11-23T10:23:00Z">
            <w:rPr>
              <w:rStyle w:val="Q"/>
              <w:rFonts w:ascii="David" w:hAnsi="David" w:cs="David"/>
              <w:rtl/>
            </w:rPr>
          </w:rPrChange>
        </w:rPr>
        <w:t>להציע</w:t>
      </w:r>
      <w:r w:rsidRPr="00A90D62">
        <w:rPr>
          <w:rStyle w:val="Q"/>
          <w:rFonts w:ascii="David" w:eastAsia="David" w:hAnsi="David" w:cs="David"/>
          <w:sz w:val="28"/>
          <w:szCs w:val="28"/>
          <w:rtl/>
          <w:rPrChange w:id="114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24" w:author="אברהם" w:date="2012-11-23T10:23:00Z">
            <w:rPr>
              <w:rStyle w:val="Q"/>
              <w:rFonts w:ascii="David" w:hAnsi="David" w:cs="David"/>
              <w:rtl/>
            </w:rPr>
          </w:rPrChange>
        </w:rPr>
        <w:t>אלגוריתם, שיעודד</w:t>
      </w:r>
      <w:r w:rsidRPr="00A90D62">
        <w:rPr>
          <w:rStyle w:val="Q"/>
          <w:rFonts w:ascii="David" w:eastAsia="David" w:hAnsi="David" w:cs="David"/>
          <w:sz w:val="28"/>
          <w:szCs w:val="28"/>
          <w:rtl/>
          <w:rPrChange w:id="114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26" w:author="אברהם" w:date="2012-11-23T10:23:00Z">
            <w:rPr>
              <w:rStyle w:val="Q"/>
              <w:rFonts w:ascii="David" w:hAnsi="David" w:cs="David"/>
              <w:rtl/>
            </w:rPr>
          </w:rPrChange>
        </w:rPr>
        <w:t>אנשים</w:t>
      </w:r>
      <w:r w:rsidRPr="00A90D62">
        <w:rPr>
          <w:rStyle w:val="Q"/>
          <w:rFonts w:ascii="David" w:eastAsia="David" w:hAnsi="David" w:cs="David"/>
          <w:sz w:val="28"/>
          <w:szCs w:val="28"/>
          <w:rtl/>
          <w:rPrChange w:id="114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28" w:author="אברהם" w:date="2012-11-23T10:23:00Z">
            <w:rPr>
              <w:rStyle w:val="Q"/>
              <w:rFonts w:ascii="David" w:hAnsi="David" w:cs="David"/>
              <w:rtl/>
            </w:rPr>
          </w:rPrChange>
        </w:rPr>
        <w:t>למכור</w:t>
      </w:r>
      <w:r w:rsidRPr="00A90D62">
        <w:rPr>
          <w:rStyle w:val="Q"/>
          <w:rFonts w:ascii="David" w:eastAsia="David" w:hAnsi="David" w:cs="David"/>
          <w:sz w:val="28"/>
          <w:szCs w:val="28"/>
          <w:rtl/>
          <w:rPrChange w:id="114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30" w:author="אברהם" w:date="2012-11-23T10:23:00Z">
            <w:rPr>
              <w:rStyle w:val="Q"/>
              <w:rFonts w:ascii="David" w:hAnsi="David" w:cs="David"/>
              <w:rtl/>
            </w:rPr>
          </w:rPrChange>
        </w:rPr>
        <w:t>נחלות? האם</w:t>
      </w:r>
      <w:r w:rsidRPr="00A90D62">
        <w:rPr>
          <w:rStyle w:val="Q"/>
          <w:rFonts w:ascii="David" w:eastAsia="David" w:hAnsi="David" w:cs="David"/>
          <w:sz w:val="28"/>
          <w:szCs w:val="28"/>
          <w:rtl/>
          <w:rPrChange w:id="114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32"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114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34" w:author="אברהם" w:date="2012-11-23T10:23:00Z">
            <w:rPr>
              <w:rStyle w:val="Q"/>
              <w:rFonts w:ascii="David" w:hAnsi="David" w:cs="David"/>
              <w:rtl/>
            </w:rPr>
          </w:rPrChange>
        </w:rPr>
        <w:t>להציע</w:t>
      </w:r>
      <w:r w:rsidRPr="00A90D62">
        <w:rPr>
          <w:rStyle w:val="Q"/>
          <w:rFonts w:ascii="David" w:eastAsia="David" w:hAnsi="David" w:cs="David"/>
          <w:sz w:val="28"/>
          <w:szCs w:val="28"/>
          <w:rtl/>
          <w:rPrChange w:id="114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36" w:author="אברהם" w:date="2012-11-23T10:23:00Z">
            <w:rPr>
              <w:rStyle w:val="Q"/>
              <w:rFonts w:ascii="David" w:hAnsi="David" w:cs="David"/>
              <w:rtl/>
            </w:rPr>
          </w:rPrChange>
        </w:rPr>
        <w:t>אלגוריתם, שהתלות</w:t>
      </w:r>
      <w:r w:rsidRPr="00A90D62">
        <w:rPr>
          <w:rStyle w:val="Q"/>
          <w:rFonts w:ascii="David" w:eastAsia="David" w:hAnsi="David" w:cs="David"/>
          <w:sz w:val="28"/>
          <w:szCs w:val="28"/>
          <w:rtl/>
          <w:rPrChange w:id="114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38" w:author="אברהם" w:date="2012-11-23T10:23:00Z">
            <w:rPr>
              <w:rStyle w:val="Q"/>
              <w:rFonts w:ascii="David" w:hAnsi="David" w:cs="David"/>
              <w:rtl/>
            </w:rPr>
          </w:rPrChange>
        </w:rPr>
        <w:t>שלו</w:t>
      </w:r>
      <w:r w:rsidRPr="00A90D62">
        <w:rPr>
          <w:rStyle w:val="Q"/>
          <w:rFonts w:ascii="David" w:eastAsia="David" w:hAnsi="David" w:cs="David"/>
          <w:sz w:val="28"/>
          <w:szCs w:val="28"/>
          <w:rtl/>
          <w:rPrChange w:id="114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40" w:author="אברהם" w:date="2012-11-23T10:23:00Z">
            <w:rPr>
              <w:rStyle w:val="Q"/>
              <w:rFonts w:ascii="David" w:hAnsi="David" w:cs="David"/>
              <w:rtl/>
            </w:rPr>
          </w:rPrChange>
        </w:rPr>
        <w:t>בהסתברות</w:t>
      </w:r>
      <w:r w:rsidRPr="00A90D62">
        <w:rPr>
          <w:rStyle w:val="Q"/>
          <w:rFonts w:ascii="David" w:eastAsia="David" w:hAnsi="David" w:cs="David"/>
          <w:sz w:val="28"/>
          <w:szCs w:val="28"/>
          <w:rtl/>
          <w:rPrChange w:id="114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42" w:author="אברהם" w:date="2012-11-23T10:23:00Z">
            <w:rPr>
              <w:rStyle w:val="Q"/>
              <w:rFonts w:ascii="David" w:hAnsi="David" w:cs="David"/>
              <w:rtl/>
            </w:rPr>
          </w:rPrChange>
        </w:rPr>
        <w:t>המכירה</w:t>
      </w:r>
      <w:r w:rsidRPr="00A90D62">
        <w:rPr>
          <w:rStyle w:val="Q"/>
          <w:rFonts w:ascii="David" w:eastAsia="David" w:hAnsi="David" w:cs="David"/>
          <w:sz w:val="28"/>
          <w:szCs w:val="28"/>
          <w:rtl/>
          <w:rPrChange w:id="114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44" w:author="אברהם" w:date="2012-11-23T10:23:00Z">
            <w:rPr>
              <w:rStyle w:val="Q"/>
              <w:rFonts w:ascii="David" w:hAnsi="David" w:cs="David"/>
              <w:rtl/>
            </w:rPr>
          </w:rPrChange>
        </w:rPr>
        <w:t>תהיה</w:t>
      </w:r>
      <w:r w:rsidRPr="00A90D62">
        <w:rPr>
          <w:rStyle w:val="Q"/>
          <w:rFonts w:ascii="David" w:eastAsia="David" w:hAnsi="David" w:cs="David"/>
          <w:sz w:val="28"/>
          <w:szCs w:val="28"/>
          <w:rtl/>
          <w:rPrChange w:id="114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46" w:author="אברהם" w:date="2012-11-23T10:23:00Z">
            <w:rPr>
              <w:rStyle w:val="Q"/>
              <w:rFonts w:ascii="David" w:hAnsi="David" w:cs="David"/>
              <w:rtl/>
            </w:rPr>
          </w:rPrChange>
        </w:rPr>
        <w:t>קטנה</w:t>
      </w:r>
      <w:r w:rsidRPr="00A90D62">
        <w:rPr>
          <w:rStyle w:val="Q"/>
          <w:rFonts w:ascii="David" w:eastAsia="David" w:hAnsi="David" w:cs="David"/>
          <w:sz w:val="28"/>
          <w:szCs w:val="28"/>
          <w:rtl/>
          <w:rPrChange w:id="114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48" w:author="אברהם" w:date="2012-11-23T10:23:00Z">
            <w:rPr>
              <w:rStyle w:val="Q"/>
              <w:rFonts w:ascii="David" w:hAnsi="David" w:cs="David"/>
              <w:rtl/>
            </w:rPr>
          </w:rPrChange>
        </w:rPr>
        <w:t>יותר?</w:t>
      </w:r>
    </w:p>
    <w:p w:rsidR="009C2B09" w:rsidRPr="00A90D62" w:rsidRDefault="009C2B09" w:rsidP="00CA5BFE">
      <w:pPr>
        <w:pStyle w:val="a1"/>
        <w:bidi/>
        <w:rPr>
          <w:rStyle w:val="Q"/>
          <w:rFonts w:ascii="David" w:hAnsi="David" w:cs="David"/>
          <w:sz w:val="28"/>
          <w:szCs w:val="28"/>
          <w:rtl/>
          <w:rPrChange w:id="11449" w:author="אברהם" w:date="2012-11-23T10:23:00Z">
            <w:rPr>
              <w:rStyle w:val="Q"/>
              <w:rFonts w:ascii="David" w:hAnsi="David" w:cs="David"/>
              <w:rtl/>
            </w:rPr>
          </w:rPrChange>
        </w:rPr>
      </w:pPr>
      <w:r w:rsidRPr="00A90D62">
        <w:rPr>
          <w:rStyle w:val="Q"/>
          <w:rFonts w:ascii="David" w:hAnsi="David" w:cs="David"/>
          <w:sz w:val="28"/>
          <w:szCs w:val="28"/>
          <w:rPrChange w:id="11450" w:author="אברהם" w:date="2012-11-23T10:23:00Z">
            <w:rPr>
              <w:rStyle w:val="Q"/>
              <w:rFonts w:ascii="David" w:hAnsi="David" w:cs="David"/>
            </w:rPr>
          </w:rPrChange>
        </w:rPr>
        <w:t>2</w:t>
      </w:r>
      <w:r w:rsidRPr="00A90D62">
        <w:rPr>
          <w:rStyle w:val="Q"/>
          <w:rFonts w:ascii="David" w:hAnsi="David" w:cs="David"/>
          <w:sz w:val="28"/>
          <w:szCs w:val="28"/>
          <w:rtl/>
          <w:rPrChange w:id="11451" w:author="אברהם" w:date="2012-11-23T10:23:00Z">
            <w:rPr>
              <w:rStyle w:val="Q"/>
              <w:rFonts w:ascii="David" w:hAnsi="David" w:cs="David"/>
              <w:rtl/>
            </w:rPr>
          </w:rPrChange>
        </w:rPr>
        <w:t>. גרף</w:t>
      </w:r>
      <w:r w:rsidRPr="00A90D62">
        <w:rPr>
          <w:rStyle w:val="Q"/>
          <w:rFonts w:ascii="David" w:eastAsia="David" w:hAnsi="David" w:cs="David"/>
          <w:sz w:val="28"/>
          <w:szCs w:val="28"/>
          <w:rtl/>
          <w:rPrChange w:id="114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53" w:author="אברהם" w:date="2012-11-23T10:23:00Z">
            <w:rPr>
              <w:rStyle w:val="Q"/>
              <w:rFonts w:ascii="David" w:hAnsi="David" w:cs="David"/>
              <w:rtl/>
            </w:rPr>
          </w:rPrChange>
        </w:rPr>
        <w:t>הנחלות: התיאור</w:t>
      </w:r>
      <w:r w:rsidRPr="00A90D62">
        <w:rPr>
          <w:rStyle w:val="Q"/>
          <w:rFonts w:ascii="David" w:eastAsia="David" w:hAnsi="David" w:cs="David"/>
          <w:sz w:val="28"/>
          <w:szCs w:val="28"/>
          <w:rtl/>
          <w:rPrChange w:id="114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55" w:author="אברהם" w:date="2012-11-23T10:23:00Z">
            <w:rPr>
              <w:rStyle w:val="Q"/>
              <w:rFonts w:ascii="David" w:hAnsi="David" w:cs="David"/>
              <w:rtl/>
            </w:rPr>
          </w:rPrChange>
        </w:rPr>
        <w:t>של</w:t>
      </w:r>
      <w:r w:rsidRPr="00A90D62">
        <w:rPr>
          <w:rStyle w:val="Q"/>
          <w:rFonts w:ascii="David" w:eastAsia="David" w:hAnsi="David" w:cs="David"/>
          <w:sz w:val="28"/>
          <w:szCs w:val="28"/>
          <w:rtl/>
          <w:rPrChange w:id="114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57" w:author="אברהם" w:date="2012-11-23T10:23:00Z">
            <w:rPr>
              <w:rStyle w:val="Q"/>
              <w:rFonts w:ascii="David" w:hAnsi="David" w:cs="David"/>
              <w:rtl/>
            </w:rPr>
          </w:rPrChange>
        </w:rPr>
        <w:t>המסחר</w:t>
      </w:r>
      <w:r w:rsidRPr="00A90D62">
        <w:rPr>
          <w:rStyle w:val="Q"/>
          <w:rFonts w:ascii="David" w:eastAsia="David" w:hAnsi="David" w:cs="David"/>
          <w:sz w:val="28"/>
          <w:szCs w:val="28"/>
          <w:rtl/>
          <w:rPrChange w:id="114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59" w:author="אברהם" w:date="2012-11-23T10:23:00Z">
            <w:rPr>
              <w:rStyle w:val="Q"/>
              <w:rFonts w:ascii="David" w:hAnsi="David" w:cs="David"/>
              <w:rtl/>
            </w:rPr>
          </w:rPrChange>
        </w:rPr>
        <w:t>בנחלות</w:t>
      </w:r>
      <w:r w:rsidRPr="00A90D62">
        <w:rPr>
          <w:rStyle w:val="Q"/>
          <w:rFonts w:ascii="David" w:eastAsia="David" w:hAnsi="David" w:cs="David"/>
          <w:sz w:val="28"/>
          <w:szCs w:val="28"/>
          <w:rtl/>
          <w:rPrChange w:id="114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61" w:author="אברהם" w:date="2012-11-23T10:23:00Z">
            <w:rPr>
              <w:rStyle w:val="Q"/>
              <w:rFonts w:ascii="David" w:hAnsi="David" w:cs="David"/>
              <w:rtl/>
            </w:rPr>
          </w:rPrChange>
        </w:rPr>
        <w:t>כגרף</w:t>
      </w:r>
      <w:r w:rsidRPr="00A90D62">
        <w:rPr>
          <w:rStyle w:val="Q"/>
          <w:rFonts w:ascii="David" w:eastAsia="David" w:hAnsi="David" w:cs="David"/>
          <w:sz w:val="28"/>
          <w:szCs w:val="28"/>
          <w:rtl/>
          <w:rPrChange w:id="114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63" w:author="אברהם" w:date="2012-11-23T10:23:00Z">
            <w:rPr>
              <w:rStyle w:val="Q"/>
              <w:rFonts w:ascii="David" w:hAnsi="David" w:cs="David"/>
              <w:rtl/>
            </w:rPr>
          </w:rPrChange>
        </w:rPr>
        <w:t>מאפשר</w:t>
      </w:r>
      <w:r w:rsidRPr="00A90D62">
        <w:rPr>
          <w:rStyle w:val="Q"/>
          <w:rFonts w:ascii="David" w:eastAsia="David" w:hAnsi="David" w:cs="David"/>
          <w:sz w:val="28"/>
          <w:szCs w:val="28"/>
          <w:rtl/>
          <w:rPrChange w:id="114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65" w:author="אברהם" w:date="2012-11-23T10:23:00Z">
            <w:rPr>
              <w:rStyle w:val="Q"/>
              <w:rFonts w:ascii="David" w:hAnsi="David" w:cs="David"/>
              <w:rtl/>
            </w:rPr>
          </w:rPrChange>
        </w:rPr>
        <w:t>לחקור</w:t>
      </w:r>
      <w:r w:rsidRPr="00A90D62">
        <w:rPr>
          <w:rStyle w:val="Q"/>
          <w:rFonts w:ascii="David" w:eastAsia="David" w:hAnsi="David" w:cs="David"/>
          <w:sz w:val="28"/>
          <w:szCs w:val="28"/>
          <w:rtl/>
          <w:rPrChange w:id="114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67" w:author="אברהם" w:date="2012-11-23T10:23:00Z">
            <w:rPr>
              <w:rStyle w:val="Q"/>
              <w:rFonts w:ascii="David" w:hAnsi="David" w:cs="David"/>
              <w:rtl/>
            </w:rPr>
          </w:rPrChange>
        </w:rPr>
        <w:t>אותו</w:t>
      </w:r>
      <w:r w:rsidRPr="00A90D62">
        <w:rPr>
          <w:rStyle w:val="Q"/>
          <w:rFonts w:ascii="David" w:eastAsia="David" w:hAnsi="David" w:cs="David"/>
          <w:sz w:val="28"/>
          <w:szCs w:val="28"/>
          <w:rtl/>
          <w:rPrChange w:id="114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69" w:author="אברהם" w:date="2012-11-23T10:23:00Z">
            <w:rPr>
              <w:rStyle w:val="Q"/>
              <w:rFonts w:ascii="David" w:hAnsi="David" w:cs="David"/>
              <w:rtl/>
            </w:rPr>
          </w:rPrChange>
        </w:rPr>
        <w:t>בכלים</w:t>
      </w:r>
      <w:r w:rsidRPr="00A90D62">
        <w:rPr>
          <w:rStyle w:val="Q"/>
          <w:rFonts w:ascii="David" w:eastAsia="David" w:hAnsi="David" w:cs="David"/>
          <w:sz w:val="28"/>
          <w:szCs w:val="28"/>
          <w:rtl/>
          <w:rPrChange w:id="114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71" w:author="אברהם" w:date="2012-11-23T10:23:00Z">
            <w:rPr>
              <w:rStyle w:val="Q"/>
              <w:rFonts w:ascii="David" w:hAnsi="David" w:cs="David"/>
              <w:rtl/>
            </w:rPr>
          </w:rPrChange>
        </w:rPr>
        <w:t>מתורת</w:t>
      </w:r>
      <w:r w:rsidRPr="00A90D62">
        <w:rPr>
          <w:rStyle w:val="Q"/>
          <w:rFonts w:ascii="David" w:eastAsia="David" w:hAnsi="David" w:cs="David"/>
          <w:sz w:val="28"/>
          <w:szCs w:val="28"/>
          <w:rtl/>
          <w:rPrChange w:id="114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73" w:author="אברהם" w:date="2012-11-23T10:23:00Z">
            <w:rPr>
              <w:rStyle w:val="Q"/>
              <w:rFonts w:ascii="David" w:hAnsi="David" w:cs="David"/>
              <w:rtl/>
            </w:rPr>
          </w:rPrChange>
        </w:rPr>
        <w:t>הגרפים</w:t>
      </w:r>
      <w:r w:rsidRPr="00A90D62">
        <w:rPr>
          <w:rStyle w:val="Q"/>
          <w:rFonts w:ascii="David" w:eastAsia="David" w:hAnsi="David" w:cs="David"/>
          <w:sz w:val="28"/>
          <w:szCs w:val="28"/>
          <w:rtl/>
          <w:rPrChange w:id="114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75" w:author="אברהם" w:date="2012-11-23T10:23:00Z">
            <w:rPr>
              <w:rStyle w:val="Q"/>
              <w:rFonts w:ascii="David" w:hAnsi="David" w:cs="David"/>
              <w:rtl/>
            </w:rPr>
          </w:rPrChange>
        </w:rPr>
        <w:t>האקראיים. מחקר</w:t>
      </w:r>
      <w:r w:rsidRPr="00A90D62">
        <w:rPr>
          <w:rStyle w:val="Q"/>
          <w:rFonts w:ascii="David" w:eastAsia="David" w:hAnsi="David" w:cs="David"/>
          <w:sz w:val="28"/>
          <w:szCs w:val="28"/>
          <w:rtl/>
          <w:rPrChange w:id="114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77" w:author="אברהם" w:date="2012-11-23T10:23:00Z">
            <w:rPr>
              <w:rStyle w:val="Q"/>
              <w:rFonts w:ascii="David" w:hAnsi="David" w:cs="David"/>
              <w:rtl/>
            </w:rPr>
          </w:rPrChange>
        </w:rPr>
        <w:t>אופייני</w:t>
      </w:r>
      <w:r w:rsidRPr="00A90D62">
        <w:rPr>
          <w:rStyle w:val="Q"/>
          <w:rFonts w:ascii="David" w:eastAsia="David" w:hAnsi="David" w:cs="David"/>
          <w:sz w:val="28"/>
          <w:szCs w:val="28"/>
          <w:rtl/>
          <w:rPrChange w:id="114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79" w:author="אברהם" w:date="2012-11-23T10:23:00Z">
            <w:rPr>
              <w:rStyle w:val="Q"/>
              <w:rFonts w:ascii="David" w:hAnsi="David" w:cs="David"/>
              <w:rtl/>
            </w:rPr>
          </w:rPrChange>
        </w:rPr>
        <w:t>בתחום</w:t>
      </w:r>
      <w:r w:rsidRPr="00A90D62">
        <w:rPr>
          <w:rStyle w:val="Q"/>
          <w:rFonts w:ascii="David" w:eastAsia="David" w:hAnsi="David" w:cs="David"/>
          <w:sz w:val="28"/>
          <w:szCs w:val="28"/>
          <w:rtl/>
          <w:rPrChange w:id="114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81" w:author="אברהם" w:date="2012-11-23T10:23:00Z">
            <w:rPr>
              <w:rStyle w:val="Q"/>
              <w:rFonts w:ascii="David" w:hAnsi="David" w:cs="David"/>
              <w:rtl/>
            </w:rPr>
          </w:rPrChange>
        </w:rPr>
        <w:t>זה</w:t>
      </w:r>
      <w:r w:rsidRPr="00A90D62">
        <w:rPr>
          <w:rStyle w:val="Q"/>
          <w:rFonts w:ascii="David" w:eastAsia="David" w:hAnsi="David" w:cs="David"/>
          <w:sz w:val="28"/>
          <w:szCs w:val="28"/>
          <w:rtl/>
          <w:rPrChange w:id="114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83" w:author="אברהם" w:date="2012-11-23T10:23:00Z">
            <w:rPr>
              <w:rStyle w:val="Q"/>
              <w:rFonts w:ascii="David" w:hAnsi="David" w:cs="David"/>
              <w:rtl/>
            </w:rPr>
          </w:rPrChange>
        </w:rPr>
        <w:t>כולל</w:t>
      </w:r>
      <w:r w:rsidRPr="00A90D62">
        <w:rPr>
          <w:rStyle w:val="Q"/>
          <w:rFonts w:ascii="David" w:eastAsia="David" w:hAnsi="David" w:cs="David"/>
          <w:sz w:val="28"/>
          <w:szCs w:val="28"/>
          <w:rtl/>
          <w:rPrChange w:id="114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85" w:author="אברהם" w:date="2012-11-23T10:23:00Z">
            <w:rPr>
              <w:rStyle w:val="Q"/>
              <w:rFonts w:ascii="David" w:hAnsi="David" w:cs="David"/>
              <w:rtl/>
            </w:rPr>
          </w:rPrChange>
        </w:rPr>
        <w:t>שני</w:t>
      </w:r>
      <w:r w:rsidRPr="00A90D62">
        <w:rPr>
          <w:rStyle w:val="Q"/>
          <w:rFonts w:ascii="David" w:eastAsia="David" w:hAnsi="David" w:cs="David"/>
          <w:sz w:val="28"/>
          <w:szCs w:val="28"/>
          <w:rtl/>
          <w:rPrChange w:id="114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87" w:author="אברהם" w:date="2012-11-23T10:23:00Z">
            <w:rPr>
              <w:rStyle w:val="Q"/>
              <w:rFonts w:ascii="David" w:hAnsi="David" w:cs="David"/>
              <w:rtl/>
            </w:rPr>
          </w:rPrChange>
        </w:rPr>
        <w:t>שלבים: בשלב</w:t>
      </w:r>
      <w:r w:rsidRPr="00A90D62">
        <w:rPr>
          <w:rStyle w:val="Q"/>
          <w:rFonts w:ascii="David" w:eastAsia="David" w:hAnsi="David" w:cs="David"/>
          <w:sz w:val="28"/>
          <w:szCs w:val="28"/>
          <w:rtl/>
          <w:rPrChange w:id="114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89" w:author="אברהם" w:date="2012-11-23T10:23:00Z">
            <w:rPr>
              <w:rStyle w:val="Q"/>
              <w:rFonts w:ascii="David" w:hAnsi="David" w:cs="David"/>
              <w:rtl/>
            </w:rPr>
          </w:rPrChange>
        </w:rPr>
        <w:t>הראשון</w:t>
      </w:r>
      <w:r w:rsidRPr="00A90D62">
        <w:rPr>
          <w:rStyle w:val="Q"/>
          <w:rFonts w:ascii="David" w:eastAsia="David" w:hAnsi="David" w:cs="David"/>
          <w:sz w:val="28"/>
          <w:szCs w:val="28"/>
          <w:rtl/>
          <w:rPrChange w:id="114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91" w:author="אברהם" w:date="2012-11-23T10:23:00Z">
            <w:rPr>
              <w:rStyle w:val="Q"/>
              <w:rFonts w:ascii="David" w:hAnsi="David" w:cs="David"/>
              <w:rtl/>
            </w:rPr>
          </w:rPrChange>
        </w:rPr>
        <w:t>בודקים</w:t>
      </w:r>
      <w:r w:rsidRPr="00A90D62">
        <w:rPr>
          <w:rStyle w:val="Q"/>
          <w:rFonts w:ascii="David" w:eastAsia="David" w:hAnsi="David" w:cs="David"/>
          <w:sz w:val="28"/>
          <w:szCs w:val="28"/>
          <w:rtl/>
          <w:rPrChange w:id="114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93" w:author="אברהם" w:date="2012-11-23T10:23:00Z">
            <w:rPr>
              <w:rStyle w:val="Q"/>
              <w:rFonts w:ascii="David" w:hAnsi="David" w:cs="David"/>
              <w:rtl/>
            </w:rPr>
          </w:rPrChange>
        </w:rPr>
        <w:t>את</w:t>
      </w:r>
      <w:r w:rsidRPr="00A90D62">
        <w:rPr>
          <w:rStyle w:val="Q"/>
          <w:rFonts w:ascii="David" w:eastAsia="David" w:hAnsi="David" w:cs="David"/>
          <w:sz w:val="28"/>
          <w:szCs w:val="28"/>
          <w:rtl/>
          <w:rPrChange w:id="114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95" w:author="אברהם" w:date="2012-11-23T10:23:00Z">
            <w:rPr>
              <w:rStyle w:val="Q"/>
              <w:rFonts w:ascii="David" w:hAnsi="David" w:cs="David"/>
              <w:rtl/>
            </w:rPr>
          </w:rPrChange>
        </w:rPr>
        <w:t>התכונות</w:t>
      </w:r>
      <w:r w:rsidRPr="00A90D62">
        <w:rPr>
          <w:rStyle w:val="Q"/>
          <w:rFonts w:ascii="David" w:eastAsia="David" w:hAnsi="David" w:cs="David"/>
          <w:sz w:val="28"/>
          <w:szCs w:val="28"/>
          <w:rtl/>
          <w:rPrChange w:id="114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97" w:author="אברהם" w:date="2012-11-23T10:23:00Z">
            <w:rPr>
              <w:rStyle w:val="Q"/>
              <w:rFonts w:ascii="David" w:hAnsi="David" w:cs="David"/>
              <w:rtl/>
            </w:rPr>
          </w:rPrChange>
        </w:rPr>
        <w:t>הסטטיסטיות</w:t>
      </w:r>
      <w:r w:rsidRPr="00A90D62">
        <w:rPr>
          <w:rStyle w:val="Q"/>
          <w:rFonts w:ascii="David" w:eastAsia="David" w:hAnsi="David" w:cs="David"/>
          <w:sz w:val="28"/>
          <w:szCs w:val="28"/>
          <w:rtl/>
          <w:rPrChange w:id="114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499" w:author="אברהם" w:date="2012-11-23T10:23:00Z">
            <w:rPr>
              <w:rStyle w:val="Q"/>
              <w:rFonts w:ascii="David" w:hAnsi="David" w:cs="David"/>
              <w:rtl/>
            </w:rPr>
          </w:rPrChange>
        </w:rPr>
        <w:t>(כגון: דרגה</w:t>
      </w:r>
      <w:r w:rsidRPr="00A90D62">
        <w:rPr>
          <w:rStyle w:val="Q"/>
          <w:rFonts w:ascii="David" w:eastAsia="David" w:hAnsi="David" w:cs="David"/>
          <w:sz w:val="28"/>
          <w:szCs w:val="28"/>
          <w:rtl/>
          <w:rPrChange w:id="115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01" w:author="אברהם" w:date="2012-11-23T10:23:00Z">
            <w:rPr>
              <w:rStyle w:val="Q"/>
              <w:rFonts w:ascii="David" w:hAnsi="David" w:cs="David"/>
              <w:rtl/>
            </w:rPr>
          </w:rPrChange>
        </w:rPr>
        <w:t>ממוצעת, מרחק</w:t>
      </w:r>
      <w:r w:rsidRPr="00A90D62">
        <w:rPr>
          <w:rStyle w:val="Q"/>
          <w:rFonts w:ascii="David" w:eastAsia="David" w:hAnsi="David" w:cs="David"/>
          <w:sz w:val="28"/>
          <w:szCs w:val="28"/>
          <w:rtl/>
          <w:rPrChange w:id="115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03" w:author="אברהם" w:date="2012-11-23T10:23:00Z">
            <w:rPr>
              <w:rStyle w:val="Q"/>
              <w:rFonts w:ascii="David" w:hAnsi="David" w:cs="David"/>
              <w:rtl/>
            </w:rPr>
          </w:rPrChange>
        </w:rPr>
        <w:t>ממוצע</w:t>
      </w:r>
      <w:r w:rsidRPr="00A90D62">
        <w:rPr>
          <w:rStyle w:val="Q"/>
          <w:rFonts w:ascii="David" w:eastAsia="David" w:hAnsi="David" w:cs="David"/>
          <w:sz w:val="28"/>
          <w:szCs w:val="28"/>
          <w:rtl/>
          <w:rPrChange w:id="115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05" w:author="אברהם" w:date="2012-11-23T10:23:00Z">
            <w:rPr>
              <w:rStyle w:val="Q"/>
              <w:rFonts w:ascii="David" w:hAnsi="David" w:cs="David"/>
              <w:rtl/>
            </w:rPr>
          </w:rPrChange>
        </w:rPr>
        <w:t>בין</w:t>
      </w:r>
      <w:r w:rsidRPr="00A90D62">
        <w:rPr>
          <w:rStyle w:val="Q"/>
          <w:rFonts w:ascii="David" w:eastAsia="David" w:hAnsi="David" w:cs="David"/>
          <w:sz w:val="28"/>
          <w:szCs w:val="28"/>
          <w:rtl/>
          <w:rPrChange w:id="115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07" w:author="אברהם" w:date="2012-11-23T10:23:00Z">
            <w:rPr>
              <w:rStyle w:val="Q"/>
              <w:rFonts w:ascii="David" w:hAnsi="David" w:cs="David"/>
              <w:rtl/>
            </w:rPr>
          </w:rPrChange>
        </w:rPr>
        <w:t>צמתים, ועוד) של</w:t>
      </w:r>
      <w:r w:rsidRPr="00A90D62">
        <w:rPr>
          <w:rStyle w:val="Q"/>
          <w:rFonts w:ascii="David" w:eastAsia="David" w:hAnsi="David" w:cs="David"/>
          <w:sz w:val="28"/>
          <w:szCs w:val="28"/>
          <w:rtl/>
          <w:rPrChange w:id="115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09" w:author="אברהם" w:date="2012-11-23T10:23:00Z">
            <w:rPr>
              <w:rStyle w:val="Q"/>
              <w:rFonts w:ascii="David" w:hAnsi="David" w:cs="David"/>
              <w:rtl/>
            </w:rPr>
          </w:rPrChange>
        </w:rPr>
        <w:t>גרפים</w:t>
      </w:r>
      <w:r w:rsidRPr="00A90D62">
        <w:rPr>
          <w:rStyle w:val="Q"/>
          <w:rFonts w:ascii="David" w:eastAsia="David" w:hAnsi="David" w:cs="David"/>
          <w:sz w:val="28"/>
          <w:szCs w:val="28"/>
          <w:rtl/>
          <w:rPrChange w:id="115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11" w:author="אברהם" w:date="2012-11-23T10:23:00Z">
            <w:rPr>
              <w:rStyle w:val="Q"/>
              <w:rFonts w:ascii="David" w:hAnsi="David" w:cs="David"/>
              <w:rtl/>
            </w:rPr>
          </w:rPrChange>
        </w:rPr>
        <w:t>שונים</w:t>
      </w:r>
      <w:r w:rsidRPr="00A90D62">
        <w:rPr>
          <w:rStyle w:val="Q"/>
          <w:rFonts w:ascii="David" w:eastAsia="David" w:hAnsi="David" w:cs="David"/>
          <w:sz w:val="28"/>
          <w:szCs w:val="28"/>
          <w:rtl/>
          <w:rPrChange w:id="115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13" w:author="אברהם" w:date="2012-11-23T10:23:00Z">
            <w:rPr>
              <w:rStyle w:val="Q"/>
              <w:rFonts w:ascii="David" w:hAnsi="David" w:cs="David"/>
              <w:rtl/>
            </w:rPr>
          </w:rPrChange>
        </w:rPr>
        <w:t>שמתגלים</w:t>
      </w:r>
      <w:r w:rsidRPr="00A90D62">
        <w:rPr>
          <w:rStyle w:val="Q"/>
          <w:rFonts w:ascii="David" w:eastAsia="David" w:hAnsi="David" w:cs="David"/>
          <w:sz w:val="28"/>
          <w:szCs w:val="28"/>
          <w:rtl/>
          <w:rPrChange w:id="115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15" w:author="אברהם" w:date="2012-11-23T10:23:00Z">
            <w:rPr>
              <w:rStyle w:val="Q"/>
              <w:rFonts w:ascii="David" w:hAnsi="David" w:cs="David"/>
              <w:rtl/>
            </w:rPr>
          </w:rPrChange>
        </w:rPr>
        <w:t>במציאות; בשלב</w:t>
      </w:r>
      <w:r w:rsidRPr="00A90D62">
        <w:rPr>
          <w:rStyle w:val="Q"/>
          <w:rFonts w:ascii="David" w:eastAsia="David" w:hAnsi="David" w:cs="David"/>
          <w:sz w:val="28"/>
          <w:szCs w:val="28"/>
          <w:rtl/>
          <w:rPrChange w:id="115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17" w:author="אברהם" w:date="2012-11-23T10:23:00Z">
            <w:rPr>
              <w:rStyle w:val="Q"/>
              <w:rFonts w:ascii="David" w:hAnsi="David" w:cs="David"/>
              <w:rtl/>
            </w:rPr>
          </w:rPrChange>
        </w:rPr>
        <w:t>השני</w:t>
      </w:r>
      <w:r w:rsidRPr="00A90D62">
        <w:rPr>
          <w:rStyle w:val="Q"/>
          <w:rFonts w:ascii="David" w:eastAsia="David" w:hAnsi="David" w:cs="David"/>
          <w:sz w:val="28"/>
          <w:szCs w:val="28"/>
          <w:rtl/>
          <w:rPrChange w:id="115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19" w:author="אברהם" w:date="2012-11-23T10:23:00Z">
            <w:rPr>
              <w:rStyle w:val="Q"/>
              <w:rFonts w:ascii="David" w:hAnsi="David" w:cs="David"/>
              <w:rtl/>
            </w:rPr>
          </w:rPrChange>
        </w:rPr>
        <w:t>מנסים</w:t>
      </w:r>
      <w:r w:rsidRPr="00A90D62">
        <w:rPr>
          <w:rStyle w:val="Q"/>
          <w:rFonts w:ascii="David" w:eastAsia="David" w:hAnsi="David" w:cs="David"/>
          <w:sz w:val="28"/>
          <w:szCs w:val="28"/>
          <w:rtl/>
          <w:rPrChange w:id="115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21" w:author="אברהם" w:date="2012-11-23T10:23:00Z">
            <w:rPr>
              <w:rStyle w:val="Q"/>
              <w:rFonts w:ascii="David" w:hAnsi="David" w:cs="David"/>
              <w:rtl/>
            </w:rPr>
          </w:rPrChange>
        </w:rPr>
        <w:t>להציג</w:t>
      </w:r>
      <w:r w:rsidRPr="00A90D62">
        <w:rPr>
          <w:rStyle w:val="Q"/>
          <w:rFonts w:ascii="David" w:eastAsia="David" w:hAnsi="David" w:cs="David"/>
          <w:sz w:val="28"/>
          <w:szCs w:val="28"/>
          <w:rtl/>
          <w:rPrChange w:id="115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23" w:author="אברהם" w:date="2012-11-23T10:23:00Z">
            <w:rPr>
              <w:rStyle w:val="Q"/>
              <w:rFonts w:ascii="David" w:hAnsi="David" w:cs="David"/>
              <w:rtl/>
            </w:rPr>
          </w:rPrChange>
        </w:rPr>
        <w:t>תהליך</w:t>
      </w:r>
      <w:r w:rsidRPr="00A90D62">
        <w:rPr>
          <w:rStyle w:val="Q"/>
          <w:rFonts w:ascii="David" w:eastAsia="David" w:hAnsi="David" w:cs="David"/>
          <w:sz w:val="28"/>
          <w:szCs w:val="28"/>
          <w:rtl/>
          <w:rPrChange w:id="115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25" w:author="אברהם" w:date="2012-11-23T10:23:00Z">
            <w:rPr>
              <w:rStyle w:val="Q"/>
              <w:rFonts w:ascii="David" w:hAnsi="David" w:cs="David"/>
              <w:rtl/>
            </w:rPr>
          </w:rPrChange>
        </w:rPr>
        <w:t>פשוט</w:t>
      </w:r>
      <w:r w:rsidRPr="00A90D62">
        <w:rPr>
          <w:rStyle w:val="Q"/>
          <w:rFonts w:ascii="David" w:eastAsia="David" w:hAnsi="David" w:cs="David"/>
          <w:sz w:val="28"/>
          <w:szCs w:val="28"/>
          <w:rtl/>
          <w:rPrChange w:id="115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27" w:author="אברהם" w:date="2012-11-23T10:23:00Z">
            <w:rPr>
              <w:rStyle w:val="Q"/>
              <w:rFonts w:ascii="David" w:hAnsi="David" w:cs="David"/>
              <w:rtl/>
            </w:rPr>
          </w:rPrChange>
        </w:rPr>
        <w:t>של</w:t>
      </w:r>
      <w:r w:rsidRPr="00A90D62">
        <w:rPr>
          <w:rStyle w:val="Q"/>
          <w:rFonts w:ascii="David" w:eastAsia="David" w:hAnsi="David" w:cs="David"/>
          <w:sz w:val="28"/>
          <w:szCs w:val="28"/>
          <w:rtl/>
          <w:rPrChange w:id="115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29" w:author="אברהם" w:date="2012-11-23T10:23:00Z">
            <w:rPr>
              <w:rStyle w:val="Q"/>
              <w:rFonts w:ascii="David" w:hAnsi="David" w:cs="David"/>
              <w:rtl/>
            </w:rPr>
          </w:rPrChange>
        </w:rPr>
        <w:t>יצירת</w:t>
      </w:r>
      <w:r w:rsidRPr="00A90D62">
        <w:rPr>
          <w:rStyle w:val="Q"/>
          <w:rFonts w:ascii="David" w:eastAsia="David" w:hAnsi="David" w:cs="David"/>
          <w:sz w:val="28"/>
          <w:szCs w:val="28"/>
          <w:rtl/>
          <w:rPrChange w:id="115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31" w:author="אברהם" w:date="2012-11-23T10:23:00Z">
            <w:rPr>
              <w:rStyle w:val="Q"/>
              <w:rFonts w:ascii="David" w:hAnsi="David" w:cs="David"/>
              <w:rtl/>
            </w:rPr>
          </w:rPrChange>
        </w:rPr>
        <w:t>גרף</w:t>
      </w:r>
      <w:r w:rsidRPr="00A90D62">
        <w:rPr>
          <w:rStyle w:val="Q"/>
          <w:rFonts w:ascii="David" w:eastAsia="David" w:hAnsi="David" w:cs="David"/>
          <w:sz w:val="28"/>
          <w:szCs w:val="28"/>
          <w:rtl/>
          <w:rPrChange w:id="115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33" w:author="אברהם" w:date="2012-11-23T10:23:00Z">
            <w:rPr>
              <w:rStyle w:val="Q"/>
              <w:rFonts w:ascii="David" w:hAnsi="David" w:cs="David"/>
              <w:rtl/>
            </w:rPr>
          </w:rPrChange>
        </w:rPr>
        <w:t>אקראי</w:t>
      </w:r>
      <w:r w:rsidRPr="00A90D62">
        <w:rPr>
          <w:rStyle w:val="Q"/>
          <w:rFonts w:ascii="David" w:eastAsia="David" w:hAnsi="David" w:cs="David"/>
          <w:sz w:val="28"/>
          <w:szCs w:val="28"/>
          <w:rtl/>
          <w:rPrChange w:id="115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35" w:author="אברהם" w:date="2012-11-23T10:23:00Z">
            <w:rPr>
              <w:rStyle w:val="Q"/>
              <w:rFonts w:ascii="David" w:hAnsi="David" w:cs="David"/>
              <w:rtl/>
            </w:rPr>
          </w:rPrChange>
        </w:rPr>
        <w:t>(כגון: יצירת</w:t>
      </w:r>
      <w:r w:rsidRPr="00A90D62">
        <w:rPr>
          <w:rStyle w:val="Q"/>
          <w:rFonts w:ascii="David" w:eastAsia="David" w:hAnsi="David" w:cs="David"/>
          <w:sz w:val="28"/>
          <w:szCs w:val="28"/>
          <w:rtl/>
          <w:rPrChange w:id="115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37" w:author="אברהם" w:date="2012-11-23T10:23:00Z">
            <w:rPr>
              <w:rStyle w:val="Q"/>
              <w:rFonts w:ascii="David" w:hAnsi="David" w:cs="David"/>
              <w:rtl/>
            </w:rPr>
          </w:rPrChange>
        </w:rPr>
        <w:t>קשתות</w:t>
      </w:r>
      <w:r w:rsidRPr="00A90D62">
        <w:rPr>
          <w:rStyle w:val="Q"/>
          <w:rFonts w:ascii="David" w:eastAsia="David" w:hAnsi="David" w:cs="David"/>
          <w:sz w:val="28"/>
          <w:szCs w:val="28"/>
          <w:rtl/>
          <w:rPrChange w:id="115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39" w:author="אברהם" w:date="2012-11-23T10:23:00Z">
            <w:rPr>
              <w:rStyle w:val="Q"/>
              <w:rFonts w:ascii="David" w:hAnsi="David" w:cs="David"/>
              <w:rtl/>
            </w:rPr>
          </w:rPrChange>
        </w:rPr>
        <w:t>באקראי</w:t>
      </w:r>
      <w:r w:rsidRPr="00A90D62">
        <w:rPr>
          <w:rStyle w:val="Q"/>
          <w:rFonts w:ascii="David" w:eastAsia="David" w:hAnsi="David" w:cs="David"/>
          <w:sz w:val="28"/>
          <w:szCs w:val="28"/>
          <w:rtl/>
          <w:rPrChange w:id="115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41" w:author="אברהם" w:date="2012-11-23T10:23:00Z">
            <w:rPr>
              <w:rStyle w:val="Q"/>
              <w:rFonts w:ascii="David" w:hAnsi="David" w:cs="David"/>
              <w:rtl/>
            </w:rPr>
          </w:rPrChange>
        </w:rPr>
        <w:t>על-פי</w:t>
      </w:r>
      <w:r w:rsidRPr="00A90D62">
        <w:rPr>
          <w:rStyle w:val="Q"/>
          <w:rFonts w:ascii="David" w:eastAsia="David" w:hAnsi="David" w:cs="David"/>
          <w:sz w:val="28"/>
          <w:szCs w:val="28"/>
          <w:rtl/>
          <w:rPrChange w:id="115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43" w:author="אברהם" w:date="2012-11-23T10:23:00Z">
            <w:rPr>
              <w:rStyle w:val="Q"/>
              <w:rFonts w:ascii="David" w:hAnsi="David" w:cs="David"/>
              <w:rtl/>
            </w:rPr>
          </w:rPrChange>
        </w:rPr>
        <w:t>התפלגות</w:t>
      </w:r>
      <w:r w:rsidRPr="00A90D62">
        <w:rPr>
          <w:rStyle w:val="Q"/>
          <w:rFonts w:ascii="David" w:eastAsia="David" w:hAnsi="David" w:cs="David"/>
          <w:sz w:val="28"/>
          <w:szCs w:val="28"/>
          <w:rtl/>
          <w:rPrChange w:id="115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45" w:author="אברהם" w:date="2012-11-23T10:23:00Z">
            <w:rPr>
              <w:rStyle w:val="Q"/>
              <w:rFonts w:ascii="David" w:hAnsi="David" w:cs="David"/>
              <w:rtl/>
            </w:rPr>
          </w:rPrChange>
        </w:rPr>
        <w:t>אקראית</w:t>
      </w:r>
      <w:r w:rsidRPr="00A90D62">
        <w:rPr>
          <w:rStyle w:val="Q"/>
          <w:rFonts w:ascii="David" w:eastAsia="David" w:hAnsi="David" w:cs="David"/>
          <w:sz w:val="28"/>
          <w:szCs w:val="28"/>
          <w:rtl/>
          <w:rPrChange w:id="115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47" w:author="אברהם" w:date="2012-11-23T10:23:00Z">
            <w:rPr>
              <w:rStyle w:val="Q"/>
              <w:rFonts w:ascii="David" w:hAnsi="David" w:cs="David"/>
              <w:rtl/>
            </w:rPr>
          </w:rPrChange>
        </w:rPr>
        <w:t>מסוימת), היוצר</w:t>
      </w:r>
      <w:r w:rsidRPr="00A90D62">
        <w:rPr>
          <w:rStyle w:val="Q"/>
          <w:rFonts w:ascii="David" w:eastAsia="David" w:hAnsi="David" w:cs="David"/>
          <w:sz w:val="28"/>
          <w:szCs w:val="28"/>
          <w:rtl/>
          <w:rPrChange w:id="115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49" w:author="אברהם" w:date="2012-11-23T10:23:00Z">
            <w:rPr>
              <w:rStyle w:val="Q"/>
              <w:rFonts w:ascii="David" w:hAnsi="David" w:cs="David"/>
              <w:rtl/>
            </w:rPr>
          </w:rPrChange>
        </w:rPr>
        <w:t>גרפים</w:t>
      </w:r>
      <w:r w:rsidRPr="00A90D62">
        <w:rPr>
          <w:rStyle w:val="Q"/>
          <w:rFonts w:ascii="David" w:eastAsia="David" w:hAnsi="David" w:cs="David"/>
          <w:sz w:val="28"/>
          <w:szCs w:val="28"/>
          <w:rtl/>
          <w:rPrChange w:id="115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51" w:author="אברהם" w:date="2012-11-23T10:23:00Z">
            <w:rPr>
              <w:rStyle w:val="Q"/>
              <w:rFonts w:ascii="David" w:hAnsi="David" w:cs="David"/>
              <w:rtl/>
            </w:rPr>
          </w:rPrChange>
        </w:rPr>
        <w:t>בעלי</w:t>
      </w:r>
      <w:r w:rsidRPr="00A90D62">
        <w:rPr>
          <w:rStyle w:val="Q"/>
          <w:rFonts w:ascii="David" w:eastAsia="David" w:hAnsi="David" w:cs="David"/>
          <w:sz w:val="28"/>
          <w:szCs w:val="28"/>
          <w:rtl/>
          <w:rPrChange w:id="115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53" w:author="אברהם" w:date="2012-11-23T10:23:00Z">
            <w:rPr>
              <w:rStyle w:val="Q"/>
              <w:rFonts w:ascii="David" w:hAnsi="David" w:cs="David"/>
              <w:rtl/>
            </w:rPr>
          </w:rPrChange>
        </w:rPr>
        <w:t>תכונות</w:t>
      </w:r>
      <w:r w:rsidRPr="00A90D62">
        <w:rPr>
          <w:rStyle w:val="Q"/>
          <w:rFonts w:ascii="David" w:eastAsia="David" w:hAnsi="David" w:cs="David"/>
          <w:sz w:val="28"/>
          <w:szCs w:val="28"/>
          <w:rtl/>
          <w:rPrChange w:id="115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55" w:author="אברהם" w:date="2012-11-23T10:23:00Z">
            <w:rPr>
              <w:rStyle w:val="Q"/>
              <w:rFonts w:ascii="David" w:hAnsi="David" w:cs="David"/>
              <w:rtl/>
            </w:rPr>
          </w:rPrChange>
        </w:rPr>
        <w:t>סטטיסטיות</w:t>
      </w:r>
      <w:r w:rsidRPr="00A90D62">
        <w:rPr>
          <w:rStyle w:val="Q"/>
          <w:rFonts w:ascii="David" w:eastAsia="David" w:hAnsi="David" w:cs="David"/>
          <w:sz w:val="28"/>
          <w:szCs w:val="28"/>
          <w:rtl/>
          <w:rPrChange w:id="115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57" w:author="אברהם" w:date="2012-11-23T10:23:00Z">
            <w:rPr>
              <w:rStyle w:val="Q"/>
              <w:rFonts w:ascii="David" w:hAnsi="David" w:cs="David"/>
              <w:rtl/>
            </w:rPr>
          </w:rPrChange>
        </w:rPr>
        <w:t>דומות. תהליך</w:t>
      </w:r>
      <w:r w:rsidRPr="00A90D62">
        <w:rPr>
          <w:rStyle w:val="Q"/>
          <w:rFonts w:ascii="David" w:eastAsia="David" w:hAnsi="David" w:cs="David"/>
          <w:sz w:val="28"/>
          <w:szCs w:val="28"/>
          <w:rtl/>
          <w:rPrChange w:id="115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59" w:author="אברהם" w:date="2012-11-23T10:23:00Z">
            <w:rPr>
              <w:rStyle w:val="Q"/>
              <w:rFonts w:ascii="David" w:hAnsi="David" w:cs="David"/>
              <w:rtl/>
            </w:rPr>
          </w:rPrChange>
        </w:rPr>
        <w:t>זה</w:t>
      </w:r>
      <w:r w:rsidRPr="00A90D62">
        <w:rPr>
          <w:rStyle w:val="Q"/>
          <w:rFonts w:ascii="David" w:eastAsia="David" w:hAnsi="David" w:cs="David"/>
          <w:sz w:val="28"/>
          <w:szCs w:val="28"/>
          <w:rtl/>
          <w:rPrChange w:id="115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61" w:author="אברהם" w:date="2012-11-23T10:23:00Z">
            <w:rPr>
              <w:rStyle w:val="Q"/>
              <w:rFonts w:ascii="David" w:hAnsi="David" w:cs="David"/>
              <w:rtl/>
            </w:rPr>
          </w:rPrChange>
        </w:rPr>
        <w:t>עשוי</w:t>
      </w:r>
      <w:r w:rsidRPr="00A90D62">
        <w:rPr>
          <w:rStyle w:val="Q"/>
          <w:rFonts w:ascii="David" w:eastAsia="David" w:hAnsi="David" w:cs="David"/>
          <w:sz w:val="28"/>
          <w:szCs w:val="28"/>
          <w:rtl/>
          <w:rPrChange w:id="115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63" w:author="אברהם" w:date="2012-11-23T10:23:00Z">
            <w:rPr>
              <w:rStyle w:val="Q"/>
              <w:rFonts w:ascii="David" w:hAnsi="David" w:cs="David"/>
              <w:rtl/>
            </w:rPr>
          </w:rPrChange>
        </w:rPr>
        <w:t>ל</w:t>
      </w:r>
      <w:ins w:id="11564" w:author="אברהם" w:date="2012-11-26T18:13:00Z">
        <w:r w:rsidR="00CA5BFE">
          <w:rPr>
            <w:rStyle w:val="Q"/>
            <w:rFonts w:ascii="David" w:hAnsi="David" w:cs="David" w:hint="cs"/>
            <w:sz w:val="28"/>
            <w:szCs w:val="28"/>
            <w:rtl/>
          </w:rPr>
          <w:t>למד אותנו על</w:t>
        </w:r>
      </w:ins>
      <w:del w:id="11565" w:author="אברהם" w:date="2012-11-26T18:13:00Z">
        <w:r w:rsidRPr="00A90D62" w:rsidDel="00CA5BFE">
          <w:rPr>
            <w:rStyle w:val="Q"/>
            <w:rFonts w:ascii="David" w:hAnsi="David" w:cs="David"/>
            <w:sz w:val="28"/>
            <w:szCs w:val="28"/>
            <w:rtl/>
            <w:rPrChange w:id="11566" w:author="אברהם" w:date="2012-11-23T10:23:00Z">
              <w:rPr>
                <w:rStyle w:val="Q"/>
                <w:rFonts w:ascii="David" w:hAnsi="David" w:cs="David"/>
                <w:rtl/>
              </w:rPr>
            </w:rPrChange>
          </w:rPr>
          <w:delText>תת</w:delText>
        </w:r>
        <w:r w:rsidRPr="00A90D62" w:rsidDel="00CA5BFE">
          <w:rPr>
            <w:rStyle w:val="Q"/>
            <w:rFonts w:ascii="David" w:eastAsia="David" w:hAnsi="David" w:cs="David"/>
            <w:sz w:val="28"/>
            <w:szCs w:val="28"/>
            <w:rtl/>
            <w:rPrChange w:id="11567" w:author="אברהם" w:date="2012-11-23T10:23:00Z">
              <w:rPr>
                <w:rStyle w:val="Q"/>
                <w:rFonts w:ascii="David" w:eastAsia="David" w:hAnsi="David" w:cs="David"/>
                <w:rtl/>
              </w:rPr>
            </w:rPrChange>
          </w:rPr>
          <w:delText xml:space="preserve"> </w:delText>
        </w:r>
        <w:r w:rsidRPr="00A90D62" w:rsidDel="00CA5BFE">
          <w:rPr>
            <w:rStyle w:val="Q"/>
            <w:rFonts w:ascii="David" w:hAnsi="David" w:cs="David"/>
            <w:sz w:val="28"/>
            <w:szCs w:val="28"/>
            <w:rtl/>
            <w:rPrChange w:id="11568" w:author="אברהם" w:date="2012-11-23T10:23:00Z">
              <w:rPr>
                <w:rStyle w:val="Q"/>
                <w:rFonts w:ascii="David" w:hAnsi="David" w:cs="David"/>
                <w:rtl/>
              </w:rPr>
            </w:rPrChange>
          </w:rPr>
          <w:delText>לנו</w:delText>
        </w:r>
        <w:r w:rsidRPr="00A90D62" w:rsidDel="00CA5BFE">
          <w:rPr>
            <w:rStyle w:val="Q"/>
            <w:rFonts w:ascii="David" w:eastAsia="David" w:hAnsi="David" w:cs="David"/>
            <w:sz w:val="28"/>
            <w:szCs w:val="28"/>
            <w:rtl/>
            <w:rPrChange w:id="11569" w:author="אברהם" w:date="2012-11-23T10:23:00Z">
              <w:rPr>
                <w:rStyle w:val="Q"/>
                <w:rFonts w:ascii="David" w:eastAsia="David" w:hAnsi="David" w:cs="David"/>
                <w:rtl/>
              </w:rPr>
            </w:rPrChange>
          </w:rPr>
          <w:delText xml:space="preserve"> </w:delText>
        </w:r>
        <w:r w:rsidRPr="00A90D62" w:rsidDel="00CA5BFE">
          <w:rPr>
            <w:rStyle w:val="Q"/>
            <w:rFonts w:ascii="David" w:hAnsi="David" w:cs="David"/>
            <w:sz w:val="28"/>
            <w:szCs w:val="28"/>
            <w:rtl/>
            <w:rPrChange w:id="11570" w:author="אברהם" w:date="2012-11-23T10:23:00Z">
              <w:rPr>
                <w:rStyle w:val="Q"/>
                <w:rFonts w:ascii="David" w:hAnsi="David" w:cs="David"/>
                <w:rtl/>
              </w:rPr>
            </w:rPrChange>
          </w:rPr>
          <w:delText>תובנות</w:delText>
        </w:r>
        <w:r w:rsidRPr="00A90D62" w:rsidDel="00CA5BFE">
          <w:rPr>
            <w:rStyle w:val="Q"/>
            <w:rFonts w:ascii="David" w:eastAsia="David" w:hAnsi="David" w:cs="David"/>
            <w:sz w:val="28"/>
            <w:szCs w:val="28"/>
            <w:rtl/>
            <w:rPrChange w:id="11571" w:author="אברהם" w:date="2012-11-23T10:23:00Z">
              <w:rPr>
                <w:rStyle w:val="Q"/>
                <w:rFonts w:ascii="David" w:eastAsia="David" w:hAnsi="David" w:cs="David"/>
                <w:rtl/>
              </w:rPr>
            </w:rPrChange>
          </w:rPr>
          <w:delText xml:space="preserve"> </w:delText>
        </w:r>
        <w:r w:rsidRPr="00A90D62" w:rsidDel="00CA5BFE">
          <w:rPr>
            <w:rStyle w:val="Q"/>
            <w:rFonts w:ascii="David" w:hAnsi="David" w:cs="David"/>
            <w:sz w:val="28"/>
            <w:szCs w:val="28"/>
            <w:rtl/>
            <w:rPrChange w:id="11572" w:author="אברהם" w:date="2012-11-23T10:23:00Z">
              <w:rPr>
                <w:rStyle w:val="Q"/>
                <w:rFonts w:ascii="David" w:hAnsi="David" w:cs="David"/>
                <w:rtl/>
              </w:rPr>
            </w:rPrChange>
          </w:rPr>
          <w:delText>לגבי</w:delText>
        </w:r>
      </w:del>
      <w:r w:rsidRPr="00A90D62">
        <w:rPr>
          <w:rStyle w:val="Q"/>
          <w:rFonts w:ascii="David" w:eastAsia="David" w:hAnsi="David" w:cs="David"/>
          <w:sz w:val="28"/>
          <w:szCs w:val="28"/>
          <w:rtl/>
          <w:rPrChange w:id="115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74" w:author="אברהם" w:date="2012-11-23T10:23:00Z">
            <w:rPr>
              <w:rStyle w:val="Q"/>
              <w:rFonts w:ascii="David" w:hAnsi="David" w:cs="David"/>
              <w:rtl/>
            </w:rPr>
          </w:rPrChange>
        </w:rPr>
        <w:t>האופן</w:t>
      </w:r>
      <w:r w:rsidRPr="00A90D62">
        <w:rPr>
          <w:rStyle w:val="Q"/>
          <w:rFonts w:ascii="David" w:eastAsia="David" w:hAnsi="David" w:cs="David"/>
          <w:sz w:val="28"/>
          <w:szCs w:val="28"/>
          <w:rtl/>
          <w:rPrChange w:id="115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76" w:author="אברהם" w:date="2012-11-23T10:23:00Z">
            <w:rPr>
              <w:rStyle w:val="Q"/>
              <w:rFonts w:ascii="David" w:hAnsi="David" w:cs="David"/>
              <w:rtl/>
            </w:rPr>
          </w:rPrChange>
        </w:rPr>
        <w:t>שבו</w:t>
      </w:r>
      <w:r w:rsidRPr="00A90D62">
        <w:rPr>
          <w:rStyle w:val="Q"/>
          <w:rFonts w:ascii="David" w:eastAsia="David" w:hAnsi="David" w:cs="David"/>
          <w:sz w:val="28"/>
          <w:szCs w:val="28"/>
          <w:rtl/>
          <w:rPrChange w:id="115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78" w:author="אברהם" w:date="2012-11-23T10:23:00Z">
            <w:rPr>
              <w:rStyle w:val="Q"/>
              <w:rFonts w:ascii="David" w:hAnsi="David" w:cs="David"/>
              <w:rtl/>
            </w:rPr>
          </w:rPrChange>
        </w:rPr>
        <w:t>נוצרת</w:t>
      </w:r>
      <w:r w:rsidRPr="00A90D62">
        <w:rPr>
          <w:rStyle w:val="Q"/>
          <w:rFonts w:ascii="David" w:eastAsia="David" w:hAnsi="David" w:cs="David"/>
          <w:sz w:val="28"/>
          <w:szCs w:val="28"/>
          <w:rtl/>
          <w:rPrChange w:id="115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80" w:author="אברהם" w:date="2012-11-23T10:23:00Z">
            <w:rPr>
              <w:rStyle w:val="Q"/>
              <w:rFonts w:ascii="David" w:hAnsi="David" w:cs="David"/>
              <w:rtl/>
            </w:rPr>
          </w:rPrChange>
        </w:rPr>
        <w:t>התופעה</w:t>
      </w:r>
      <w:r w:rsidRPr="00A90D62">
        <w:rPr>
          <w:rStyle w:val="Q"/>
          <w:rFonts w:ascii="David" w:eastAsia="David" w:hAnsi="David" w:cs="David"/>
          <w:sz w:val="28"/>
          <w:szCs w:val="28"/>
          <w:rtl/>
          <w:rPrChange w:id="115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82" w:author="אברהם" w:date="2012-11-23T10:23:00Z">
            <w:rPr>
              <w:rStyle w:val="Q"/>
              <w:rFonts w:ascii="David" w:hAnsi="David" w:cs="David"/>
              <w:rtl/>
            </w:rPr>
          </w:rPrChange>
        </w:rPr>
        <w:t>במציאות.</w:t>
      </w:r>
      <w:r w:rsidRPr="00A90D62">
        <w:rPr>
          <w:rStyle w:val="Q"/>
          <w:rFonts w:ascii="David" w:hAnsi="David" w:cs="David"/>
          <w:sz w:val="28"/>
          <w:szCs w:val="28"/>
          <w:vertAlign w:val="superscript"/>
          <w:rtl/>
          <w:rPrChange w:id="11583" w:author="אברהם" w:date="2012-11-23T10:23:00Z">
            <w:rPr>
              <w:rStyle w:val="Q"/>
              <w:rFonts w:ascii="David" w:hAnsi="David" w:cs="David"/>
              <w:vertAlign w:val="superscript"/>
              <w:rtl/>
            </w:rPr>
          </w:rPrChange>
        </w:rPr>
        <w:footnoteReference w:id="31"/>
      </w:r>
    </w:p>
    <w:p w:rsidR="009C2B09" w:rsidRPr="00A90D62" w:rsidRDefault="009C2B09" w:rsidP="009C2B09">
      <w:pPr>
        <w:pStyle w:val="a1"/>
        <w:bidi/>
        <w:rPr>
          <w:rStyle w:val="Q"/>
          <w:rFonts w:ascii="David" w:hAnsi="David" w:cs="David"/>
          <w:sz w:val="28"/>
          <w:szCs w:val="28"/>
          <w:rtl/>
          <w:rPrChange w:id="11584" w:author="אברהם" w:date="2012-11-23T10:23:00Z">
            <w:rPr>
              <w:rStyle w:val="Q"/>
              <w:rFonts w:ascii="David" w:eastAsia="MS Mincho" w:hAnsi="David" w:cs="David"/>
              <w:kern w:val="0"/>
              <w:rtl/>
              <w:lang w:eastAsia="ja-JP"/>
            </w:rPr>
          </w:rPrChange>
        </w:rPr>
      </w:pPr>
      <w:r w:rsidRPr="00A90D62">
        <w:rPr>
          <w:rStyle w:val="Q"/>
          <w:rFonts w:ascii="David" w:hAnsi="David" w:cs="David"/>
          <w:sz w:val="28"/>
          <w:szCs w:val="28"/>
          <w:rtl/>
          <w:rPrChange w:id="11585" w:author="אברהם" w:date="2012-11-23T10:23:00Z">
            <w:rPr>
              <w:rStyle w:val="Q"/>
              <w:rFonts w:ascii="David" w:hAnsi="David" w:cs="David"/>
              <w:rtl/>
            </w:rPr>
          </w:rPrChange>
        </w:rPr>
        <w:t>במקרה</w:t>
      </w:r>
      <w:r w:rsidRPr="00A90D62">
        <w:rPr>
          <w:rStyle w:val="Q"/>
          <w:rFonts w:ascii="David" w:eastAsia="David" w:hAnsi="David" w:cs="David"/>
          <w:sz w:val="28"/>
          <w:szCs w:val="28"/>
          <w:rtl/>
          <w:rPrChange w:id="115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87" w:author="אברהם" w:date="2012-11-23T10:23:00Z">
            <w:rPr>
              <w:rStyle w:val="Q"/>
              <w:rFonts w:ascii="David" w:hAnsi="David" w:cs="David"/>
              <w:rtl/>
            </w:rPr>
          </w:rPrChange>
        </w:rPr>
        <w:t>שלנו, אפשר</w:t>
      </w:r>
      <w:r w:rsidRPr="00A90D62">
        <w:rPr>
          <w:rStyle w:val="Q"/>
          <w:rFonts w:ascii="David" w:eastAsia="David" w:hAnsi="David" w:cs="David"/>
          <w:sz w:val="28"/>
          <w:szCs w:val="28"/>
          <w:rtl/>
          <w:rPrChange w:id="115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89" w:author="אברהם" w:date="2012-11-23T10:23:00Z">
            <w:rPr>
              <w:rStyle w:val="Q"/>
              <w:rFonts w:ascii="David" w:hAnsi="David" w:cs="David"/>
              <w:rtl/>
            </w:rPr>
          </w:rPrChange>
        </w:rPr>
        <w:t>לחקור</w:t>
      </w:r>
      <w:r w:rsidRPr="00A90D62">
        <w:rPr>
          <w:rStyle w:val="Q"/>
          <w:rFonts w:ascii="David" w:eastAsia="David" w:hAnsi="David" w:cs="David"/>
          <w:sz w:val="28"/>
          <w:szCs w:val="28"/>
          <w:rtl/>
          <w:rPrChange w:id="115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91" w:author="אברהם" w:date="2012-11-23T10:23:00Z">
            <w:rPr>
              <w:rStyle w:val="Q"/>
              <w:rFonts w:ascii="David" w:hAnsi="David" w:cs="David"/>
              <w:rtl/>
            </w:rPr>
          </w:rPrChange>
        </w:rPr>
        <w:t>גרפים</w:t>
      </w:r>
      <w:r w:rsidRPr="00A90D62">
        <w:rPr>
          <w:rStyle w:val="Q"/>
          <w:rFonts w:ascii="David" w:eastAsia="David" w:hAnsi="David" w:cs="David"/>
          <w:sz w:val="28"/>
          <w:szCs w:val="28"/>
          <w:rtl/>
          <w:rPrChange w:id="115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93" w:author="אברהם" w:date="2012-11-23T10:23:00Z">
            <w:rPr>
              <w:rStyle w:val="Q"/>
              <w:rFonts w:ascii="David" w:hAnsi="David" w:cs="David"/>
              <w:rtl/>
            </w:rPr>
          </w:rPrChange>
        </w:rPr>
        <w:t>המתארים</w:t>
      </w:r>
      <w:r w:rsidRPr="00A90D62">
        <w:rPr>
          <w:rStyle w:val="Q"/>
          <w:rFonts w:ascii="David" w:eastAsia="David" w:hAnsi="David" w:cs="David"/>
          <w:sz w:val="28"/>
          <w:szCs w:val="28"/>
          <w:rtl/>
          <w:rPrChange w:id="115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95" w:author="אברהם" w:date="2012-11-23T10:23:00Z">
            <w:rPr>
              <w:rStyle w:val="Q"/>
              <w:rFonts w:ascii="David" w:hAnsi="David" w:cs="David"/>
              <w:rtl/>
            </w:rPr>
          </w:rPrChange>
        </w:rPr>
        <w:t>עסקאות</w:t>
      </w:r>
      <w:r w:rsidRPr="00A90D62">
        <w:rPr>
          <w:rStyle w:val="Q"/>
          <w:rFonts w:ascii="David" w:eastAsia="David" w:hAnsi="David" w:cs="David"/>
          <w:sz w:val="28"/>
          <w:szCs w:val="28"/>
          <w:rtl/>
          <w:rPrChange w:id="115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97" w:author="אברהם" w:date="2012-11-23T10:23:00Z">
            <w:rPr>
              <w:rStyle w:val="Q"/>
              <w:rFonts w:ascii="David" w:hAnsi="David" w:cs="David"/>
              <w:rtl/>
            </w:rPr>
          </w:rPrChange>
        </w:rPr>
        <w:t>של</w:t>
      </w:r>
      <w:r w:rsidRPr="00A90D62">
        <w:rPr>
          <w:rStyle w:val="Q"/>
          <w:rFonts w:ascii="David" w:eastAsia="David" w:hAnsi="David" w:cs="David"/>
          <w:sz w:val="28"/>
          <w:szCs w:val="28"/>
          <w:rtl/>
          <w:rPrChange w:id="115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599" w:author="אברהם" w:date="2012-11-23T10:23:00Z">
            <w:rPr>
              <w:rStyle w:val="Q"/>
              <w:rFonts w:ascii="David" w:hAnsi="David" w:cs="David"/>
              <w:rtl/>
            </w:rPr>
          </w:rPrChange>
        </w:rPr>
        <w:t>מכירת</w:t>
      </w:r>
      <w:r w:rsidRPr="00A90D62">
        <w:rPr>
          <w:rStyle w:val="Q"/>
          <w:rFonts w:ascii="David" w:eastAsia="David" w:hAnsi="David" w:cs="David"/>
          <w:sz w:val="28"/>
          <w:szCs w:val="28"/>
          <w:rtl/>
          <w:rPrChange w:id="116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01" w:author="אברהם" w:date="2012-11-23T10:23:00Z">
            <w:rPr>
              <w:rStyle w:val="Q"/>
              <w:rFonts w:ascii="David" w:hAnsi="David" w:cs="David"/>
              <w:rtl/>
            </w:rPr>
          </w:rPrChange>
        </w:rPr>
        <w:t>קרקעות, ולבדוק</w:t>
      </w:r>
      <w:r w:rsidRPr="00A90D62">
        <w:rPr>
          <w:rStyle w:val="Q"/>
          <w:rFonts w:ascii="David" w:eastAsia="David" w:hAnsi="David" w:cs="David"/>
          <w:sz w:val="28"/>
          <w:szCs w:val="28"/>
          <w:rtl/>
          <w:rPrChange w:id="116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03" w:author="אברהם" w:date="2012-11-23T10:23:00Z">
            <w:rPr>
              <w:rStyle w:val="Q"/>
              <w:rFonts w:ascii="David" w:hAnsi="David" w:cs="David"/>
              <w:rtl/>
            </w:rPr>
          </w:rPrChange>
        </w:rPr>
        <w:t>עד</w:t>
      </w:r>
      <w:r w:rsidRPr="00A90D62">
        <w:rPr>
          <w:rStyle w:val="Q"/>
          <w:rFonts w:ascii="David" w:eastAsia="David" w:hAnsi="David" w:cs="David"/>
          <w:sz w:val="28"/>
          <w:szCs w:val="28"/>
          <w:rtl/>
          <w:rPrChange w:id="116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05" w:author="אברהם" w:date="2012-11-23T10:23:00Z">
            <w:rPr>
              <w:rStyle w:val="Q"/>
              <w:rFonts w:ascii="David" w:hAnsi="David" w:cs="David"/>
              <w:rtl/>
            </w:rPr>
          </w:rPrChange>
        </w:rPr>
        <w:t>כמה</w:t>
      </w:r>
      <w:r w:rsidRPr="00A90D62">
        <w:rPr>
          <w:rStyle w:val="Q"/>
          <w:rFonts w:ascii="David" w:eastAsia="David" w:hAnsi="David" w:cs="David"/>
          <w:sz w:val="28"/>
          <w:szCs w:val="28"/>
          <w:rtl/>
          <w:rPrChange w:id="116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07" w:author="אברהם" w:date="2012-11-23T10:23:00Z">
            <w:rPr>
              <w:rStyle w:val="Q"/>
              <w:rFonts w:ascii="David" w:hAnsi="David" w:cs="David"/>
              <w:rtl/>
            </w:rPr>
          </w:rPrChange>
        </w:rPr>
        <w:t>התכונות</w:t>
      </w:r>
      <w:r w:rsidRPr="00A90D62">
        <w:rPr>
          <w:rStyle w:val="Q"/>
          <w:rFonts w:ascii="David" w:eastAsia="David" w:hAnsi="David" w:cs="David"/>
          <w:sz w:val="28"/>
          <w:szCs w:val="28"/>
          <w:rtl/>
          <w:rPrChange w:id="116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09" w:author="אברהם" w:date="2012-11-23T10:23:00Z">
            <w:rPr>
              <w:rStyle w:val="Q"/>
              <w:rFonts w:ascii="David" w:hAnsi="David" w:cs="David"/>
              <w:rtl/>
            </w:rPr>
          </w:rPrChange>
        </w:rPr>
        <w:t>הסטטיסטיות</w:t>
      </w:r>
      <w:r w:rsidRPr="00A90D62">
        <w:rPr>
          <w:rStyle w:val="Q"/>
          <w:rFonts w:ascii="David" w:eastAsia="David" w:hAnsi="David" w:cs="David"/>
          <w:sz w:val="28"/>
          <w:szCs w:val="28"/>
          <w:rtl/>
          <w:rPrChange w:id="116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11" w:author="אברהם" w:date="2012-11-23T10:23:00Z">
            <w:rPr>
              <w:rStyle w:val="Q"/>
              <w:rFonts w:ascii="David" w:hAnsi="David" w:cs="David"/>
              <w:rtl/>
            </w:rPr>
          </w:rPrChange>
        </w:rPr>
        <w:t>של</w:t>
      </w:r>
      <w:r w:rsidRPr="00A90D62">
        <w:rPr>
          <w:rStyle w:val="Q"/>
          <w:rFonts w:ascii="David" w:eastAsia="David" w:hAnsi="David" w:cs="David"/>
          <w:sz w:val="28"/>
          <w:szCs w:val="28"/>
          <w:rtl/>
          <w:rPrChange w:id="116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13" w:author="אברהם" w:date="2012-11-23T10:23:00Z">
            <w:rPr>
              <w:rStyle w:val="Q"/>
              <w:rFonts w:ascii="David" w:hAnsi="David" w:cs="David"/>
              <w:rtl/>
            </w:rPr>
          </w:rPrChange>
        </w:rPr>
        <w:t>גרפים</w:t>
      </w:r>
      <w:r w:rsidRPr="00A90D62">
        <w:rPr>
          <w:rStyle w:val="Q"/>
          <w:rFonts w:ascii="David" w:eastAsia="David" w:hAnsi="David" w:cs="David"/>
          <w:sz w:val="28"/>
          <w:szCs w:val="28"/>
          <w:rtl/>
          <w:rPrChange w:id="116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15" w:author="אברהם" w:date="2012-11-23T10:23:00Z">
            <w:rPr>
              <w:rStyle w:val="Q"/>
              <w:rFonts w:ascii="David" w:hAnsi="David" w:cs="David"/>
              <w:rtl/>
            </w:rPr>
          </w:rPrChange>
        </w:rPr>
        <w:t>אלה</w:t>
      </w:r>
      <w:r w:rsidRPr="00A90D62">
        <w:rPr>
          <w:rStyle w:val="Q"/>
          <w:rFonts w:ascii="David" w:eastAsia="David" w:hAnsi="David" w:cs="David"/>
          <w:sz w:val="28"/>
          <w:szCs w:val="28"/>
          <w:rtl/>
          <w:rPrChange w:id="116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17" w:author="אברהם" w:date="2012-11-23T10:23:00Z">
            <w:rPr>
              <w:rStyle w:val="Q"/>
              <w:rFonts w:ascii="David" w:hAnsi="David" w:cs="David"/>
              <w:rtl/>
            </w:rPr>
          </w:rPrChange>
        </w:rPr>
        <w:t>דומות</w:t>
      </w:r>
      <w:r w:rsidRPr="00A90D62">
        <w:rPr>
          <w:rStyle w:val="Q"/>
          <w:rFonts w:ascii="David" w:eastAsia="David" w:hAnsi="David" w:cs="David"/>
          <w:sz w:val="28"/>
          <w:szCs w:val="28"/>
          <w:rtl/>
          <w:rPrChange w:id="116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19" w:author="אברהם" w:date="2012-11-23T10:23:00Z">
            <w:rPr>
              <w:rStyle w:val="Q"/>
              <w:rFonts w:ascii="David" w:hAnsi="David" w:cs="David"/>
              <w:rtl/>
            </w:rPr>
          </w:rPrChange>
        </w:rPr>
        <w:t>לתכונות</w:t>
      </w:r>
      <w:r w:rsidRPr="00A90D62">
        <w:rPr>
          <w:rStyle w:val="Q"/>
          <w:rFonts w:ascii="David" w:eastAsia="David" w:hAnsi="David" w:cs="David"/>
          <w:sz w:val="28"/>
          <w:szCs w:val="28"/>
          <w:rtl/>
          <w:rPrChange w:id="116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21" w:author="אברהם" w:date="2012-11-23T10:23:00Z">
            <w:rPr>
              <w:rStyle w:val="Q"/>
              <w:rFonts w:ascii="David" w:hAnsi="David" w:cs="David"/>
              <w:rtl/>
            </w:rPr>
          </w:rPrChange>
        </w:rPr>
        <w:t>של</w:t>
      </w:r>
      <w:r w:rsidRPr="00A90D62">
        <w:rPr>
          <w:rStyle w:val="Q"/>
          <w:rFonts w:ascii="David" w:eastAsia="David" w:hAnsi="David" w:cs="David"/>
          <w:sz w:val="28"/>
          <w:szCs w:val="28"/>
          <w:rtl/>
          <w:rPrChange w:id="116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23" w:author="אברהם" w:date="2012-11-23T10:23:00Z">
            <w:rPr>
              <w:rStyle w:val="Q"/>
              <w:rFonts w:ascii="David" w:hAnsi="David" w:cs="David"/>
              <w:rtl/>
            </w:rPr>
          </w:rPrChange>
        </w:rPr>
        <w:t>הגרפים</w:t>
      </w:r>
      <w:r w:rsidRPr="00A90D62">
        <w:rPr>
          <w:rStyle w:val="Q"/>
          <w:rFonts w:ascii="David" w:eastAsia="David" w:hAnsi="David" w:cs="David"/>
          <w:sz w:val="28"/>
          <w:szCs w:val="28"/>
          <w:rtl/>
          <w:rPrChange w:id="116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25" w:author="אברהם" w:date="2012-11-23T10:23:00Z">
            <w:rPr>
              <w:rStyle w:val="Q"/>
              <w:rFonts w:ascii="David" w:hAnsi="David" w:cs="David"/>
              <w:rtl/>
            </w:rPr>
          </w:rPrChange>
        </w:rPr>
        <w:t>האקראיים</w:t>
      </w:r>
      <w:r w:rsidRPr="00A90D62">
        <w:rPr>
          <w:rStyle w:val="Q"/>
          <w:rFonts w:ascii="David" w:eastAsia="David" w:hAnsi="David" w:cs="David"/>
          <w:sz w:val="28"/>
          <w:szCs w:val="28"/>
          <w:rtl/>
          <w:rPrChange w:id="116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27" w:author="אברהם" w:date="2012-11-23T10:23:00Z">
            <w:rPr>
              <w:rStyle w:val="Q"/>
              <w:rFonts w:ascii="David" w:hAnsi="David" w:cs="David"/>
              <w:rtl/>
            </w:rPr>
          </w:rPrChange>
        </w:rPr>
        <w:t>הנוצרים</w:t>
      </w:r>
      <w:r w:rsidRPr="00A90D62">
        <w:rPr>
          <w:rStyle w:val="Q"/>
          <w:rFonts w:ascii="David" w:eastAsia="David" w:hAnsi="David" w:cs="David"/>
          <w:sz w:val="28"/>
          <w:szCs w:val="28"/>
          <w:rtl/>
          <w:rPrChange w:id="116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29" w:author="אברהם" w:date="2012-11-23T10:23:00Z">
            <w:rPr>
              <w:rStyle w:val="Q"/>
              <w:rFonts w:ascii="David" w:hAnsi="David" w:cs="David"/>
              <w:rtl/>
            </w:rPr>
          </w:rPrChange>
        </w:rPr>
        <w:t>ע"י</w:t>
      </w:r>
      <w:r w:rsidRPr="00A90D62">
        <w:rPr>
          <w:rStyle w:val="Q"/>
          <w:rFonts w:ascii="David" w:eastAsia="David" w:hAnsi="David" w:cs="David"/>
          <w:sz w:val="28"/>
          <w:szCs w:val="28"/>
          <w:rtl/>
          <w:rPrChange w:id="116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31" w:author="אברהם" w:date="2012-11-23T10:23:00Z">
            <w:rPr>
              <w:rStyle w:val="Q"/>
              <w:rFonts w:ascii="David" w:hAnsi="David" w:cs="David"/>
              <w:rtl/>
            </w:rPr>
          </w:rPrChange>
        </w:rPr>
        <w:t>המודלים</w:t>
      </w:r>
      <w:r w:rsidRPr="00A90D62">
        <w:rPr>
          <w:rStyle w:val="Q"/>
          <w:rFonts w:ascii="David" w:eastAsia="David" w:hAnsi="David" w:cs="David"/>
          <w:sz w:val="28"/>
          <w:szCs w:val="28"/>
          <w:rtl/>
          <w:rPrChange w:id="116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33" w:author="אברהם" w:date="2012-11-23T10:23:00Z">
            <w:rPr>
              <w:rStyle w:val="Q"/>
              <w:rFonts w:ascii="David" w:hAnsi="David" w:cs="David"/>
              <w:rtl/>
            </w:rPr>
          </w:rPrChange>
        </w:rPr>
        <w:t>שתוארו</w:t>
      </w:r>
      <w:r w:rsidRPr="00A90D62">
        <w:rPr>
          <w:rStyle w:val="Q"/>
          <w:rFonts w:ascii="David" w:eastAsia="David" w:hAnsi="David" w:cs="David"/>
          <w:sz w:val="28"/>
          <w:szCs w:val="28"/>
          <w:rtl/>
          <w:rPrChange w:id="116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35" w:author="אברהם" w:date="2012-11-23T10:23:00Z">
            <w:rPr>
              <w:rStyle w:val="Q"/>
              <w:rFonts w:ascii="David" w:hAnsi="David" w:cs="David"/>
              <w:rtl/>
            </w:rPr>
          </w:rPrChange>
        </w:rPr>
        <w:t>במאמר</w:t>
      </w:r>
      <w:r w:rsidRPr="00A90D62">
        <w:rPr>
          <w:rStyle w:val="Q"/>
          <w:rFonts w:ascii="David" w:eastAsia="David" w:hAnsi="David" w:cs="David"/>
          <w:sz w:val="28"/>
          <w:szCs w:val="28"/>
          <w:rtl/>
          <w:rPrChange w:id="116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37" w:author="אברהם" w:date="2012-11-23T10:23:00Z">
            <w:rPr>
              <w:rStyle w:val="Q"/>
              <w:rFonts w:ascii="David" w:hAnsi="David" w:cs="David"/>
              <w:rtl/>
            </w:rPr>
          </w:rPrChange>
        </w:rPr>
        <w:t>זה. מחקר</w:t>
      </w:r>
      <w:r w:rsidRPr="00A90D62">
        <w:rPr>
          <w:rStyle w:val="Q"/>
          <w:rFonts w:ascii="David" w:eastAsia="David" w:hAnsi="David" w:cs="David"/>
          <w:sz w:val="28"/>
          <w:szCs w:val="28"/>
          <w:rtl/>
          <w:rPrChange w:id="116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39" w:author="אברהם" w:date="2012-11-23T10:23:00Z">
            <w:rPr>
              <w:rStyle w:val="Q"/>
              <w:rFonts w:ascii="David" w:hAnsi="David" w:cs="David"/>
              <w:rtl/>
            </w:rPr>
          </w:rPrChange>
        </w:rPr>
        <w:t>זה</w:t>
      </w:r>
      <w:r w:rsidRPr="00A90D62">
        <w:rPr>
          <w:rStyle w:val="Q"/>
          <w:rFonts w:ascii="David" w:eastAsia="David" w:hAnsi="David" w:cs="David"/>
          <w:sz w:val="28"/>
          <w:szCs w:val="28"/>
          <w:rtl/>
          <w:rPrChange w:id="116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41" w:author="אברהם" w:date="2012-11-23T10:23:00Z">
            <w:rPr>
              <w:rStyle w:val="Q"/>
              <w:rFonts w:ascii="David" w:hAnsi="David" w:cs="David"/>
              <w:rtl/>
            </w:rPr>
          </w:rPrChange>
        </w:rPr>
        <w:t>יאפשר</w:t>
      </w:r>
      <w:r w:rsidRPr="00A90D62">
        <w:rPr>
          <w:rStyle w:val="Q"/>
          <w:rFonts w:ascii="David" w:eastAsia="David" w:hAnsi="David" w:cs="David"/>
          <w:sz w:val="28"/>
          <w:szCs w:val="28"/>
          <w:rtl/>
          <w:rPrChange w:id="116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43" w:author="אברהם" w:date="2012-11-23T10:23:00Z">
            <w:rPr>
              <w:rStyle w:val="Q"/>
              <w:rFonts w:ascii="David" w:hAnsi="David" w:cs="David"/>
              <w:rtl/>
            </w:rPr>
          </w:rPrChange>
        </w:rPr>
        <w:t>לנו</w:t>
      </w:r>
      <w:r w:rsidRPr="00A90D62">
        <w:rPr>
          <w:rStyle w:val="Q"/>
          <w:rFonts w:ascii="David" w:eastAsia="David" w:hAnsi="David" w:cs="David"/>
          <w:sz w:val="28"/>
          <w:szCs w:val="28"/>
          <w:rtl/>
          <w:rPrChange w:id="116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45" w:author="אברהם" w:date="2012-11-23T10:23:00Z">
            <w:rPr>
              <w:rStyle w:val="Q"/>
              <w:rFonts w:ascii="David" w:hAnsi="David" w:cs="David"/>
              <w:rtl/>
            </w:rPr>
          </w:rPrChange>
        </w:rPr>
        <w:t>לבנות</w:t>
      </w:r>
      <w:r w:rsidRPr="00A90D62">
        <w:rPr>
          <w:rStyle w:val="Q"/>
          <w:rFonts w:ascii="David" w:eastAsia="David" w:hAnsi="David" w:cs="David"/>
          <w:sz w:val="28"/>
          <w:szCs w:val="28"/>
          <w:rtl/>
          <w:rPrChange w:id="116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47" w:author="אברהם" w:date="2012-11-23T10:23:00Z">
            <w:rPr>
              <w:rStyle w:val="Q"/>
              <w:rFonts w:ascii="David" w:hAnsi="David" w:cs="David"/>
              <w:rtl/>
            </w:rPr>
          </w:rPrChange>
        </w:rPr>
        <w:t>מודלים</w:t>
      </w:r>
      <w:r w:rsidRPr="00A90D62">
        <w:rPr>
          <w:rStyle w:val="Q"/>
          <w:rFonts w:ascii="David" w:eastAsia="David" w:hAnsi="David" w:cs="David"/>
          <w:sz w:val="28"/>
          <w:szCs w:val="28"/>
          <w:rtl/>
          <w:rPrChange w:id="116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49" w:author="אברהם" w:date="2012-11-23T10:23:00Z">
            <w:rPr>
              <w:rStyle w:val="Q"/>
              <w:rFonts w:ascii="David" w:hAnsi="David" w:cs="David"/>
              <w:rtl/>
            </w:rPr>
          </w:rPrChange>
        </w:rPr>
        <w:t>מדויקים</w:t>
      </w:r>
      <w:r w:rsidRPr="00A90D62">
        <w:rPr>
          <w:rStyle w:val="Q"/>
          <w:rFonts w:ascii="David" w:eastAsia="David" w:hAnsi="David" w:cs="David"/>
          <w:sz w:val="28"/>
          <w:szCs w:val="28"/>
          <w:rtl/>
          <w:rPrChange w:id="116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51" w:author="אברהם" w:date="2012-11-23T10:23:00Z">
            <w:rPr>
              <w:rStyle w:val="Q"/>
              <w:rFonts w:ascii="David" w:hAnsi="David" w:cs="David"/>
              <w:rtl/>
            </w:rPr>
          </w:rPrChange>
        </w:rPr>
        <w:t>יותר, וכן</w:t>
      </w:r>
      <w:r w:rsidRPr="00A90D62">
        <w:rPr>
          <w:rStyle w:val="Q"/>
          <w:rFonts w:ascii="David" w:eastAsia="David" w:hAnsi="David" w:cs="David"/>
          <w:sz w:val="28"/>
          <w:szCs w:val="28"/>
          <w:rtl/>
          <w:rPrChange w:id="116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53" w:author="אברהם" w:date="2012-11-23T10:23:00Z">
            <w:rPr>
              <w:rStyle w:val="Q"/>
              <w:rFonts w:ascii="David" w:hAnsi="David" w:cs="David"/>
              <w:rtl/>
            </w:rPr>
          </w:rPrChange>
        </w:rPr>
        <w:t>לכייל</w:t>
      </w:r>
      <w:r w:rsidRPr="00A90D62">
        <w:rPr>
          <w:rStyle w:val="Q"/>
          <w:rFonts w:ascii="David" w:eastAsia="David" w:hAnsi="David" w:cs="David"/>
          <w:sz w:val="28"/>
          <w:szCs w:val="28"/>
          <w:rtl/>
          <w:rPrChange w:id="116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55" w:author="אברהם" w:date="2012-11-23T10:23:00Z">
            <w:rPr>
              <w:rStyle w:val="Q"/>
              <w:rFonts w:ascii="David" w:hAnsi="David" w:cs="David"/>
              <w:rtl/>
            </w:rPr>
          </w:rPrChange>
        </w:rPr>
        <w:t>את</w:t>
      </w:r>
      <w:r w:rsidRPr="00A90D62">
        <w:rPr>
          <w:rStyle w:val="Q"/>
          <w:rFonts w:ascii="David" w:eastAsia="David" w:hAnsi="David" w:cs="David"/>
          <w:sz w:val="28"/>
          <w:szCs w:val="28"/>
          <w:rtl/>
          <w:rPrChange w:id="116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57" w:author="אברהם" w:date="2012-11-23T10:23:00Z">
            <w:rPr>
              <w:rStyle w:val="Q"/>
              <w:rFonts w:ascii="David" w:hAnsi="David" w:cs="David"/>
              <w:rtl/>
            </w:rPr>
          </w:rPrChange>
        </w:rPr>
        <w:t>הפרמטרים</w:t>
      </w:r>
      <w:r w:rsidRPr="00A90D62">
        <w:rPr>
          <w:rStyle w:val="Q"/>
          <w:rFonts w:ascii="David" w:eastAsia="David" w:hAnsi="David" w:cs="David"/>
          <w:sz w:val="28"/>
          <w:szCs w:val="28"/>
          <w:rtl/>
          <w:rPrChange w:id="116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59" w:author="אברהם" w:date="2012-11-23T10:23:00Z">
            <w:rPr>
              <w:rStyle w:val="Q"/>
              <w:rFonts w:ascii="David" w:hAnsi="David" w:cs="David"/>
              <w:rtl/>
            </w:rPr>
          </w:rPrChange>
        </w:rPr>
        <w:t>במודל, כגון, ההסתברות</w:t>
      </w:r>
      <w:r w:rsidRPr="00A90D62">
        <w:rPr>
          <w:rStyle w:val="Q"/>
          <w:rFonts w:ascii="David" w:eastAsia="David" w:hAnsi="David" w:cs="David"/>
          <w:sz w:val="28"/>
          <w:szCs w:val="28"/>
          <w:rtl/>
          <w:rPrChange w:id="116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61" w:author="אברהם" w:date="2012-11-23T10:23:00Z">
            <w:rPr>
              <w:rStyle w:val="Q"/>
              <w:rFonts w:ascii="David" w:hAnsi="David" w:cs="David"/>
              <w:rtl/>
            </w:rPr>
          </w:rPrChange>
        </w:rPr>
        <w:t>למכירת</w:t>
      </w:r>
      <w:r w:rsidRPr="00A90D62">
        <w:rPr>
          <w:rStyle w:val="Q"/>
          <w:rFonts w:ascii="David" w:eastAsia="David" w:hAnsi="David" w:cs="David"/>
          <w:sz w:val="28"/>
          <w:szCs w:val="28"/>
          <w:rtl/>
          <w:rPrChange w:id="116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63" w:author="אברהם" w:date="2012-11-23T10:23:00Z">
            <w:rPr>
              <w:rStyle w:val="Q"/>
              <w:rFonts w:ascii="David" w:hAnsi="David" w:cs="David"/>
              <w:rtl/>
            </w:rPr>
          </w:rPrChange>
        </w:rPr>
        <w:t>נחלה.</w:t>
      </w:r>
    </w:p>
    <w:p w:rsidR="009C2B09" w:rsidRPr="00A90D62" w:rsidRDefault="009C2B09" w:rsidP="009C2B09">
      <w:pPr>
        <w:pStyle w:val="a1"/>
        <w:bidi/>
        <w:rPr>
          <w:rStyle w:val="Q"/>
          <w:rFonts w:ascii="David" w:hAnsi="David" w:cs="David"/>
          <w:sz w:val="28"/>
          <w:szCs w:val="28"/>
          <w:rPrChange w:id="11664" w:author="אברהם" w:date="2012-11-23T10:23:00Z">
            <w:rPr>
              <w:rStyle w:val="Q"/>
              <w:rFonts w:ascii="David" w:hAnsi="David" w:cs="David"/>
            </w:rPr>
          </w:rPrChange>
        </w:rPr>
      </w:pPr>
      <w:r w:rsidRPr="00A90D62">
        <w:rPr>
          <w:rStyle w:val="Q"/>
          <w:rFonts w:ascii="David" w:hAnsi="David" w:cs="David"/>
          <w:sz w:val="28"/>
          <w:szCs w:val="28"/>
          <w:rtl/>
          <w:rPrChange w:id="11665" w:author="אברהם" w:date="2012-11-23T10:23:00Z">
            <w:rPr>
              <w:rStyle w:val="Q"/>
              <w:rFonts w:ascii="David" w:hAnsi="David" w:cs="David"/>
              <w:rtl/>
            </w:rPr>
          </w:rPrChange>
        </w:rPr>
        <w:t>במאמר</w:t>
      </w:r>
      <w:r w:rsidRPr="00A90D62">
        <w:rPr>
          <w:rStyle w:val="Q"/>
          <w:rFonts w:ascii="David" w:eastAsia="David" w:hAnsi="David" w:cs="David"/>
          <w:sz w:val="28"/>
          <w:szCs w:val="28"/>
          <w:rtl/>
          <w:rPrChange w:id="116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67" w:author="אברהם" w:date="2012-11-23T10:23:00Z">
            <w:rPr>
              <w:rStyle w:val="Q"/>
              <w:rFonts w:ascii="David" w:hAnsi="David" w:cs="David"/>
              <w:rtl/>
            </w:rPr>
          </w:rPrChange>
        </w:rPr>
        <w:t>פיתחנו</w:t>
      </w:r>
      <w:r w:rsidRPr="00A90D62">
        <w:rPr>
          <w:rStyle w:val="Q"/>
          <w:rFonts w:ascii="David" w:eastAsia="David" w:hAnsi="David" w:cs="David"/>
          <w:sz w:val="28"/>
          <w:szCs w:val="28"/>
          <w:rtl/>
          <w:rPrChange w:id="116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69" w:author="אברהם" w:date="2012-11-23T10:23:00Z">
            <w:rPr>
              <w:rStyle w:val="Q"/>
              <w:rFonts w:ascii="David" w:hAnsi="David" w:cs="David"/>
              <w:rtl/>
            </w:rPr>
          </w:rPrChange>
        </w:rPr>
        <w:t>נוסחה</w:t>
      </w:r>
      <w:r w:rsidRPr="00A90D62">
        <w:rPr>
          <w:rStyle w:val="Q"/>
          <w:rFonts w:ascii="David" w:eastAsia="David" w:hAnsi="David" w:cs="David"/>
          <w:sz w:val="28"/>
          <w:szCs w:val="28"/>
          <w:rtl/>
          <w:rPrChange w:id="116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71" w:author="אברהם" w:date="2012-11-23T10:23:00Z">
            <w:rPr>
              <w:rStyle w:val="Q"/>
              <w:rFonts w:ascii="David" w:hAnsi="David" w:cs="David"/>
              <w:rtl/>
            </w:rPr>
          </w:rPrChange>
        </w:rPr>
        <w:t>לקצב</w:t>
      </w:r>
      <w:r w:rsidRPr="00A90D62">
        <w:rPr>
          <w:rStyle w:val="Q"/>
          <w:rFonts w:ascii="David" w:eastAsia="David" w:hAnsi="David" w:cs="David"/>
          <w:sz w:val="28"/>
          <w:szCs w:val="28"/>
          <w:rtl/>
          <w:rPrChange w:id="116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73" w:author="אברהם" w:date="2012-11-23T10:23:00Z">
            <w:rPr>
              <w:rStyle w:val="Q"/>
              <w:rFonts w:ascii="David" w:hAnsi="David" w:cs="David"/>
              <w:rtl/>
            </w:rPr>
          </w:rPrChange>
        </w:rPr>
        <w:t>הירידה</w:t>
      </w:r>
      <w:r w:rsidRPr="00A90D62">
        <w:rPr>
          <w:rStyle w:val="Q"/>
          <w:rFonts w:ascii="David" w:eastAsia="David" w:hAnsi="David" w:cs="David"/>
          <w:sz w:val="28"/>
          <w:szCs w:val="28"/>
          <w:rtl/>
          <w:rPrChange w:id="116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75" w:author="אברהם" w:date="2012-11-23T10:23:00Z">
            <w:rPr>
              <w:rStyle w:val="Q"/>
              <w:rFonts w:ascii="David" w:hAnsi="David" w:cs="David"/>
              <w:rtl/>
            </w:rPr>
          </w:rPrChange>
        </w:rPr>
        <w:t>במספר</w:t>
      </w:r>
      <w:r w:rsidRPr="00A90D62">
        <w:rPr>
          <w:rStyle w:val="Q"/>
          <w:rFonts w:ascii="David" w:eastAsia="David" w:hAnsi="David" w:cs="David"/>
          <w:sz w:val="28"/>
          <w:szCs w:val="28"/>
          <w:rtl/>
          <w:rPrChange w:id="116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77"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16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79" w:author="אברהם" w:date="2012-11-23T10:23:00Z">
            <w:rPr>
              <w:rStyle w:val="Q"/>
              <w:rFonts w:ascii="David" w:hAnsi="David" w:cs="David"/>
              <w:rtl/>
            </w:rPr>
          </w:rPrChange>
        </w:rPr>
        <w:t>הנחלות, וכן</w:t>
      </w:r>
      <w:r w:rsidRPr="00A90D62">
        <w:rPr>
          <w:rStyle w:val="Q"/>
          <w:rFonts w:ascii="David" w:eastAsia="David" w:hAnsi="David" w:cs="David"/>
          <w:sz w:val="28"/>
          <w:szCs w:val="28"/>
          <w:rtl/>
          <w:rPrChange w:id="116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81" w:author="אברהם" w:date="2012-11-23T10:23:00Z">
            <w:rPr>
              <w:rStyle w:val="Q"/>
              <w:rFonts w:ascii="David" w:hAnsi="David" w:cs="David"/>
              <w:rtl/>
            </w:rPr>
          </w:rPrChange>
        </w:rPr>
        <w:t>להסתברות</w:t>
      </w:r>
      <w:r w:rsidRPr="00A90D62">
        <w:rPr>
          <w:rStyle w:val="Q"/>
          <w:rFonts w:ascii="David" w:eastAsia="David" w:hAnsi="David" w:cs="David"/>
          <w:sz w:val="28"/>
          <w:szCs w:val="28"/>
          <w:rtl/>
          <w:rPrChange w:id="116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83" w:author="אברהם" w:date="2012-11-23T10:23:00Z">
            <w:rPr>
              <w:rStyle w:val="Q"/>
              <w:rFonts w:ascii="David" w:hAnsi="David" w:cs="David"/>
              <w:rtl/>
            </w:rPr>
          </w:rPrChange>
        </w:rPr>
        <w:t>שאזרח</w:t>
      </w:r>
      <w:r w:rsidRPr="00A90D62">
        <w:rPr>
          <w:rStyle w:val="Q"/>
          <w:rFonts w:ascii="David" w:eastAsia="David" w:hAnsi="David" w:cs="David"/>
          <w:sz w:val="28"/>
          <w:szCs w:val="28"/>
          <w:rtl/>
          <w:rPrChange w:id="116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85" w:author="אברהם" w:date="2012-11-23T10:23:00Z">
            <w:rPr>
              <w:rStyle w:val="Q"/>
              <w:rFonts w:ascii="David" w:hAnsi="David" w:cs="David"/>
              <w:rtl/>
            </w:rPr>
          </w:rPrChange>
        </w:rPr>
        <w:t>יצליח</w:t>
      </w:r>
      <w:r w:rsidRPr="00A90D62">
        <w:rPr>
          <w:rStyle w:val="Q"/>
          <w:rFonts w:ascii="David" w:eastAsia="David" w:hAnsi="David" w:cs="David"/>
          <w:sz w:val="28"/>
          <w:szCs w:val="28"/>
          <w:rtl/>
          <w:rPrChange w:id="116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87" w:author="אברהם" w:date="2012-11-23T10:23:00Z">
            <w:rPr>
              <w:rStyle w:val="Q"/>
              <w:rFonts w:ascii="David" w:hAnsi="David" w:cs="David"/>
              <w:rtl/>
            </w:rPr>
          </w:rPrChange>
        </w:rPr>
        <w:t>להחליף</w:t>
      </w:r>
      <w:r w:rsidRPr="00A90D62">
        <w:rPr>
          <w:rStyle w:val="Q"/>
          <w:rFonts w:ascii="David" w:eastAsia="David" w:hAnsi="David" w:cs="David"/>
          <w:sz w:val="28"/>
          <w:szCs w:val="28"/>
          <w:rtl/>
          <w:rPrChange w:id="116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89" w:author="אברהם" w:date="2012-11-23T10:23:00Z">
            <w:rPr>
              <w:rStyle w:val="Q"/>
              <w:rFonts w:ascii="David" w:hAnsi="David" w:cs="David"/>
              <w:rtl/>
            </w:rPr>
          </w:rPrChange>
        </w:rPr>
        <w:t>נחלה, רק</w:t>
      </w:r>
      <w:r w:rsidRPr="00A90D62">
        <w:rPr>
          <w:rStyle w:val="Q"/>
          <w:rFonts w:ascii="David" w:eastAsia="David" w:hAnsi="David" w:cs="David"/>
          <w:sz w:val="28"/>
          <w:szCs w:val="28"/>
          <w:rtl/>
          <w:rPrChange w:id="116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91" w:author="אברהם" w:date="2012-11-23T10:23:00Z">
            <w:rPr>
              <w:rStyle w:val="Q"/>
              <w:rFonts w:ascii="David" w:hAnsi="David" w:cs="David"/>
              <w:rtl/>
            </w:rPr>
          </w:rPrChange>
        </w:rPr>
        <w:t>עבור</w:t>
      </w:r>
      <w:r w:rsidRPr="00A90D62">
        <w:rPr>
          <w:rStyle w:val="Q"/>
          <w:rFonts w:ascii="David" w:eastAsia="David" w:hAnsi="David" w:cs="David"/>
          <w:sz w:val="28"/>
          <w:szCs w:val="28"/>
          <w:rtl/>
          <w:rPrChange w:id="116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93" w:author="אברהם" w:date="2012-11-23T10:23:00Z">
            <w:rPr>
              <w:rStyle w:val="Q"/>
              <w:rFonts w:ascii="David" w:hAnsi="David" w:cs="David"/>
              <w:rtl/>
            </w:rPr>
          </w:rPrChange>
        </w:rPr>
        <w:t>המקרה</w:t>
      </w:r>
      <w:r w:rsidRPr="00A90D62">
        <w:rPr>
          <w:rStyle w:val="Q"/>
          <w:rFonts w:ascii="David" w:eastAsia="David" w:hAnsi="David" w:cs="David"/>
          <w:sz w:val="28"/>
          <w:szCs w:val="28"/>
          <w:rtl/>
          <w:rPrChange w:id="116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95" w:author="אברהם" w:date="2012-11-23T10:23:00Z">
            <w:rPr>
              <w:rStyle w:val="Q"/>
              <w:rFonts w:ascii="David" w:hAnsi="David" w:cs="David"/>
              <w:rtl/>
            </w:rPr>
          </w:rPrChange>
        </w:rPr>
        <w:t>הפשוט</w:t>
      </w:r>
      <w:r w:rsidRPr="00A90D62">
        <w:rPr>
          <w:rStyle w:val="Q"/>
          <w:rFonts w:ascii="David" w:eastAsia="David" w:hAnsi="David" w:cs="David"/>
          <w:sz w:val="28"/>
          <w:szCs w:val="28"/>
          <w:rtl/>
          <w:rPrChange w:id="116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97" w:author="אברהם" w:date="2012-11-23T10:23:00Z">
            <w:rPr>
              <w:rStyle w:val="Q"/>
              <w:rFonts w:ascii="David" w:hAnsi="David" w:cs="David"/>
              <w:rtl/>
            </w:rPr>
          </w:rPrChange>
        </w:rPr>
        <w:t>ביותר</w:t>
      </w:r>
      <w:r w:rsidRPr="00A90D62">
        <w:rPr>
          <w:rStyle w:val="Q"/>
          <w:rFonts w:ascii="David" w:eastAsia="David" w:hAnsi="David" w:cs="David"/>
          <w:sz w:val="28"/>
          <w:szCs w:val="28"/>
          <w:rtl/>
          <w:rPrChange w:id="116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699" w:author="אברהם" w:date="2012-11-23T10:23:00Z">
            <w:rPr>
              <w:rStyle w:val="Q"/>
              <w:rFonts w:ascii="David" w:hAnsi="David" w:cs="David"/>
              <w:rtl/>
            </w:rPr>
          </w:rPrChange>
        </w:rPr>
        <w:t>- כאשר</w:t>
      </w:r>
      <w:r w:rsidRPr="00A90D62">
        <w:rPr>
          <w:rStyle w:val="Q"/>
          <w:rFonts w:ascii="David" w:eastAsia="David" w:hAnsi="David" w:cs="David"/>
          <w:sz w:val="28"/>
          <w:szCs w:val="28"/>
          <w:rtl/>
          <w:rPrChange w:id="117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01" w:author="אברהם" w:date="2012-11-23T10:23:00Z">
            <w:rPr>
              <w:rStyle w:val="Q"/>
              <w:rFonts w:ascii="David" w:hAnsi="David" w:cs="David"/>
              <w:rtl/>
            </w:rPr>
          </w:rPrChange>
        </w:rPr>
        <w:t>כל</w:t>
      </w:r>
      <w:r w:rsidRPr="00A90D62">
        <w:rPr>
          <w:rStyle w:val="Q"/>
          <w:rFonts w:ascii="David" w:eastAsia="David" w:hAnsi="David" w:cs="David"/>
          <w:sz w:val="28"/>
          <w:szCs w:val="28"/>
          <w:rtl/>
          <w:rPrChange w:id="117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03"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17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05" w:author="אברהם" w:date="2012-11-23T10:23:00Z">
            <w:rPr>
              <w:rStyle w:val="Q"/>
              <w:rFonts w:ascii="David" w:hAnsi="David" w:cs="David"/>
              <w:rtl/>
            </w:rPr>
          </w:rPrChange>
        </w:rPr>
        <w:t>נמכרות</w:t>
      </w:r>
      <w:r w:rsidRPr="00A90D62">
        <w:rPr>
          <w:rStyle w:val="Q"/>
          <w:rFonts w:ascii="David" w:eastAsia="David" w:hAnsi="David" w:cs="David"/>
          <w:sz w:val="28"/>
          <w:szCs w:val="28"/>
          <w:rtl/>
          <w:rPrChange w:id="117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07" w:author="אברהם" w:date="2012-11-23T10:23:00Z">
            <w:rPr>
              <w:rStyle w:val="Q"/>
              <w:rFonts w:ascii="David" w:hAnsi="David" w:cs="David"/>
              <w:rtl/>
            </w:rPr>
          </w:rPrChange>
        </w:rPr>
        <w:t>בשלב</w:t>
      </w:r>
      <w:r w:rsidRPr="00A90D62">
        <w:rPr>
          <w:rStyle w:val="Q"/>
          <w:rFonts w:ascii="David" w:eastAsia="David" w:hAnsi="David" w:cs="David"/>
          <w:sz w:val="28"/>
          <w:szCs w:val="28"/>
          <w:rtl/>
          <w:rPrChange w:id="117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09" w:author="אברהם" w:date="2012-11-23T10:23:00Z">
            <w:rPr>
              <w:rStyle w:val="Q"/>
              <w:rFonts w:ascii="David" w:hAnsi="David" w:cs="David"/>
              <w:rtl/>
            </w:rPr>
          </w:rPrChange>
        </w:rPr>
        <w:t>כלשהו</w:t>
      </w:r>
      <w:r w:rsidRPr="00A90D62">
        <w:rPr>
          <w:rStyle w:val="Q"/>
          <w:rFonts w:ascii="David" w:eastAsia="David" w:hAnsi="David" w:cs="David"/>
          <w:sz w:val="28"/>
          <w:szCs w:val="28"/>
          <w:rtl/>
          <w:rPrChange w:id="117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11" w:author="אברהם" w:date="2012-11-23T10:23:00Z">
            <w:rPr>
              <w:rStyle w:val="Q"/>
              <w:rFonts w:ascii="David" w:hAnsi="David" w:cs="David"/>
              <w:rtl/>
            </w:rPr>
          </w:rPrChange>
        </w:rPr>
        <w:t>במהלך</w:t>
      </w:r>
      <w:r w:rsidRPr="00A90D62">
        <w:rPr>
          <w:rStyle w:val="Q"/>
          <w:rFonts w:ascii="David" w:eastAsia="David" w:hAnsi="David" w:cs="David"/>
          <w:sz w:val="28"/>
          <w:szCs w:val="28"/>
          <w:rtl/>
          <w:rPrChange w:id="117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13" w:author="אברהם" w:date="2012-11-23T10:23:00Z">
            <w:rPr>
              <w:rStyle w:val="Q"/>
              <w:rFonts w:ascii="David" w:hAnsi="David" w:cs="David"/>
              <w:rtl/>
            </w:rPr>
          </w:rPrChange>
        </w:rPr>
        <w:t>היובל, לאזרח</w:t>
      </w:r>
      <w:r w:rsidRPr="00A90D62">
        <w:rPr>
          <w:rStyle w:val="Q"/>
          <w:rFonts w:ascii="David" w:eastAsia="David" w:hAnsi="David" w:cs="David"/>
          <w:sz w:val="28"/>
          <w:szCs w:val="28"/>
          <w:rtl/>
          <w:rPrChange w:id="117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15" w:author="אברהם" w:date="2012-11-23T10:23:00Z">
            <w:rPr>
              <w:rStyle w:val="Q"/>
              <w:rFonts w:ascii="David" w:hAnsi="David" w:cs="David"/>
              <w:rtl/>
            </w:rPr>
          </w:rPrChange>
        </w:rPr>
        <w:t>כלשהו</w:t>
      </w:r>
      <w:r w:rsidRPr="00A90D62">
        <w:rPr>
          <w:rStyle w:val="Q"/>
          <w:rFonts w:ascii="David" w:eastAsia="David" w:hAnsi="David" w:cs="David"/>
          <w:sz w:val="28"/>
          <w:szCs w:val="28"/>
          <w:rtl/>
          <w:rPrChange w:id="117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17" w:author="אברהם" w:date="2012-11-23T10:23:00Z">
            <w:rPr>
              <w:rStyle w:val="Q"/>
              <w:rFonts w:ascii="David" w:hAnsi="David" w:cs="David"/>
              <w:rtl/>
            </w:rPr>
          </w:rPrChange>
        </w:rPr>
        <w:t>שנבחר</w:t>
      </w:r>
      <w:r w:rsidRPr="00A90D62">
        <w:rPr>
          <w:rStyle w:val="Q"/>
          <w:rFonts w:ascii="David" w:eastAsia="David" w:hAnsi="David" w:cs="David"/>
          <w:sz w:val="28"/>
          <w:szCs w:val="28"/>
          <w:rtl/>
          <w:rPrChange w:id="117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19" w:author="אברהם" w:date="2012-11-23T10:23:00Z">
            <w:rPr>
              <w:rStyle w:val="Q"/>
              <w:rFonts w:ascii="David" w:hAnsi="David" w:cs="David"/>
              <w:rtl/>
            </w:rPr>
          </w:rPrChange>
        </w:rPr>
        <w:t>באקראי. האם</w:t>
      </w:r>
      <w:r w:rsidRPr="00A90D62">
        <w:rPr>
          <w:rStyle w:val="Q"/>
          <w:rFonts w:ascii="David" w:eastAsia="David" w:hAnsi="David" w:cs="David"/>
          <w:sz w:val="28"/>
          <w:szCs w:val="28"/>
          <w:rtl/>
          <w:rPrChange w:id="117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21"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117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23" w:author="אברהם" w:date="2012-11-23T10:23:00Z">
            <w:rPr>
              <w:rStyle w:val="Q"/>
              <w:rFonts w:ascii="David" w:hAnsi="David" w:cs="David"/>
              <w:rtl/>
            </w:rPr>
          </w:rPrChange>
        </w:rPr>
        <w:t>לפתח</w:t>
      </w:r>
      <w:r w:rsidRPr="00A90D62">
        <w:rPr>
          <w:rStyle w:val="Q"/>
          <w:rFonts w:ascii="David" w:eastAsia="David" w:hAnsi="David" w:cs="David"/>
          <w:sz w:val="28"/>
          <w:szCs w:val="28"/>
          <w:rtl/>
          <w:rPrChange w:id="117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25" w:author="אברהם" w:date="2012-11-23T10:23:00Z">
            <w:rPr>
              <w:rStyle w:val="Q"/>
              <w:rFonts w:ascii="David" w:hAnsi="David" w:cs="David"/>
              <w:rtl/>
            </w:rPr>
          </w:rPrChange>
        </w:rPr>
        <w:t>נוסחה</w:t>
      </w:r>
      <w:r w:rsidRPr="00A90D62">
        <w:rPr>
          <w:rStyle w:val="Q"/>
          <w:rFonts w:ascii="David" w:eastAsia="David" w:hAnsi="David" w:cs="David"/>
          <w:sz w:val="28"/>
          <w:szCs w:val="28"/>
          <w:rtl/>
          <w:rPrChange w:id="117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27" w:author="אברהם" w:date="2012-11-23T10:23:00Z">
            <w:rPr>
              <w:rStyle w:val="Q"/>
              <w:rFonts w:ascii="David" w:hAnsi="David" w:cs="David"/>
              <w:rtl/>
            </w:rPr>
          </w:rPrChange>
        </w:rPr>
        <w:t>סגורה</w:t>
      </w:r>
      <w:r w:rsidRPr="00A90D62">
        <w:rPr>
          <w:rStyle w:val="Q"/>
          <w:rFonts w:ascii="David" w:eastAsia="David" w:hAnsi="David" w:cs="David"/>
          <w:sz w:val="28"/>
          <w:szCs w:val="28"/>
          <w:rtl/>
          <w:rPrChange w:id="117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29" w:author="אברהם" w:date="2012-11-23T10:23:00Z">
            <w:rPr>
              <w:rStyle w:val="Q"/>
              <w:rFonts w:ascii="David" w:hAnsi="David" w:cs="David"/>
              <w:rtl/>
            </w:rPr>
          </w:rPrChange>
        </w:rPr>
        <w:t>גם</w:t>
      </w:r>
      <w:r w:rsidRPr="00A90D62">
        <w:rPr>
          <w:rStyle w:val="Q"/>
          <w:rFonts w:ascii="David" w:eastAsia="David" w:hAnsi="David" w:cs="David"/>
          <w:sz w:val="28"/>
          <w:szCs w:val="28"/>
          <w:rtl/>
          <w:rPrChange w:id="117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31" w:author="אברהם" w:date="2012-11-23T10:23:00Z">
            <w:rPr>
              <w:rStyle w:val="Q"/>
              <w:rFonts w:ascii="David" w:hAnsi="David" w:cs="David"/>
              <w:rtl/>
            </w:rPr>
          </w:rPrChange>
        </w:rPr>
        <w:t>למקרים</w:t>
      </w:r>
      <w:r w:rsidRPr="00A90D62">
        <w:rPr>
          <w:rStyle w:val="Q"/>
          <w:rFonts w:ascii="David" w:eastAsia="David" w:hAnsi="David" w:cs="David"/>
          <w:sz w:val="28"/>
          <w:szCs w:val="28"/>
          <w:rtl/>
          <w:rPrChange w:id="117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33" w:author="אברהם" w:date="2012-11-23T10:23:00Z">
            <w:rPr>
              <w:rStyle w:val="Q"/>
              <w:rFonts w:ascii="David" w:hAnsi="David" w:cs="David"/>
              <w:rtl/>
            </w:rPr>
          </w:rPrChange>
        </w:rPr>
        <w:t>מורכבים</w:t>
      </w:r>
      <w:r w:rsidRPr="00A90D62">
        <w:rPr>
          <w:rStyle w:val="Q"/>
          <w:rFonts w:ascii="David" w:eastAsia="David" w:hAnsi="David" w:cs="David"/>
          <w:sz w:val="28"/>
          <w:szCs w:val="28"/>
          <w:rtl/>
          <w:rPrChange w:id="117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35" w:author="אברהם" w:date="2012-11-23T10:23:00Z">
            <w:rPr>
              <w:rStyle w:val="Q"/>
              <w:rFonts w:ascii="David" w:hAnsi="David" w:cs="David"/>
              <w:rtl/>
            </w:rPr>
          </w:rPrChange>
        </w:rPr>
        <w:t>יותר, כגון: הסתברות</w:t>
      </w:r>
      <w:r w:rsidRPr="00A90D62">
        <w:rPr>
          <w:rStyle w:val="Q"/>
          <w:rFonts w:ascii="David" w:eastAsia="David" w:hAnsi="David" w:cs="David"/>
          <w:sz w:val="28"/>
          <w:szCs w:val="28"/>
          <w:rtl/>
          <w:rPrChange w:id="117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37" w:author="אברהם" w:date="2012-11-23T10:23:00Z">
            <w:rPr>
              <w:rStyle w:val="Q"/>
              <w:rFonts w:ascii="David" w:hAnsi="David" w:cs="David"/>
              <w:rtl/>
            </w:rPr>
          </w:rPrChange>
        </w:rPr>
        <w:t>מכירה</w:t>
      </w:r>
      <w:r w:rsidRPr="00A90D62">
        <w:rPr>
          <w:rStyle w:val="Q"/>
          <w:rFonts w:ascii="David" w:eastAsia="David" w:hAnsi="David" w:cs="David"/>
          <w:sz w:val="28"/>
          <w:szCs w:val="28"/>
          <w:rtl/>
          <w:rPrChange w:id="117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39" w:author="אברהם" w:date="2012-11-23T10:23:00Z">
            <w:rPr>
              <w:rStyle w:val="Q"/>
              <w:rFonts w:ascii="David" w:hAnsi="David" w:cs="David"/>
              <w:rtl/>
            </w:rPr>
          </w:rPrChange>
        </w:rPr>
        <w:t>קטנה</w:t>
      </w:r>
      <w:r w:rsidRPr="00A90D62">
        <w:rPr>
          <w:rStyle w:val="Q"/>
          <w:rFonts w:ascii="David" w:eastAsia="David" w:hAnsi="David" w:cs="David"/>
          <w:sz w:val="28"/>
          <w:szCs w:val="28"/>
          <w:rtl/>
          <w:rPrChange w:id="117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41" w:author="אברהם" w:date="2012-11-23T10:23:00Z">
            <w:rPr>
              <w:rStyle w:val="Q"/>
              <w:rFonts w:ascii="David" w:hAnsi="David" w:cs="David"/>
              <w:rtl/>
            </w:rPr>
          </w:rPrChange>
        </w:rPr>
        <w:t>מ-</w:t>
      </w:r>
      <w:r w:rsidRPr="00A90D62">
        <w:rPr>
          <w:rStyle w:val="Q"/>
          <w:rFonts w:ascii="David" w:hAnsi="David" w:cs="David"/>
          <w:sz w:val="28"/>
          <w:szCs w:val="28"/>
          <w:rPrChange w:id="11742" w:author="אברהם" w:date="2012-11-23T10:23:00Z">
            <w:rPr>
              <w:rStyle w:val="Q"/>
              <w:rFonts w:ascii="David" w:hAnsi="David" w:cs="David"/>
            </w:rPr>
          </w:rPrChange>
        </w:rPr>
        <w:t>1</w:t>
      </w:r>
      <w:r w:rsidRPr="00A90D62">
        <w:rPr>
          <w:rStyle w:val="Q"/>
          <w:rFonts w:ascii="David" w:hAnsi="David" w:cs="David"/>
          <w:sz w:val="28"/>
          <w:szCs w:val="28"/>
          <w:rtl/>
          <w:rPrChange w:id="11743" w:author="אברהם" w:date="2012-11-23T10:23:00Z">
            <w:rPr>
              <w:rStyle w:val="Q"/>
              <w:rFonts w:ascii="David" w:hAnsi="David" w:cs="David"/>
              <w:rtl/>
            </w:rPr>
          </w:rPrChange>
        </w:rPr>
        <w:t>, או</w:t>
      </w:r>
      <w:r w:rsidRPr="00A90D62">
        <w:rPr>
          <w:rStyle w:val="Q"/>
          <w:rFonts w:ascii="David" w:eastAsia="David" w:hAnsi="David" w:cs="David"/>
          <w:sz w:val="28"/>
          <w:szCs w:val="28"/>
          <w:rtl/>
          <w:rPrChange w:id="117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45" w:author="אברהם" w:date="2012-11-23T10:23:00Z">
            <w:rPr>
              <w:rStyle w:val="Q"/>
              <w:rFonts w:ascii="David" w:hAnsi="David" w:cs="David"/>
              <w:rtl/>
            </w:rPr>
          </w:rPrChange>
        </w:rPr>
        <w:t>הסתברות</w:t>
      </w:r>
      <w:r w:rsidRPr="00A90D62">
        <w:rPr>
          <w:rStyle w:val="Q"/>
          <w:rFonts w:ascii="David" w:eastAsia="David" w:hAnsi="David" w:cs="David"/>
          <w:sz w:val="28"/>
          <w:szCs w:val="28"/>
          <w:rtl/>
          <w:rPrChange w:id="117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47" w:author="אברהם" w:date="2012-11-23T10:23:00Z">
            <w:rPr>
              <w:rStyle w:val="Q"/>
              <w:rFonts w:ascii="David" w:hAnsi="David" w:cs="David"/>
              <w:rtl/>
            </w:rPr>
          </w:rPrChange>
        </w:rPr>
        <w:t>קניה</w:t>
      </w:r>
      <w:r w:rsidRPr="00A90D62">
        <w:rPr>
          <w:rStyle w:val="Q"/>
          <w:rFonts w:ascii="David" w:eastAsia="David" w:hAnsi="David" w:cs="David"/>
          <w:sz w:val="28"/>
          <w:szCs w:val="28"/>
          <w:rtl/>
          <w:rPrChange w:id="117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49" w:author="אברהם" w:date="2012-11-23T10:23:00Z">
            <w:rPr>
              <w:rStyle w:val="Q"/>
              <w:rFonts w:ascii="David" w:hAnsi="David" w:cs="David"/>
              <w:rtl/>
            </w:rPr>
          </w:rPrChange>
        </w:rPr>
        <w:t>שאינה</w:t>
      </w:r>
      <w:r w:rsidRPr="00A90D62">
        <w:rPr>
          <w:rStyle w:val="Q"/>
          <w:rFonts w:ascii="David" w:eastAsia="David" w:hAnsi="David" w:cs="David"/>
          <w:sz w:val="28"/>
          <w:szCs w:val="28"/>
          <w:rtl/>
          <w:rPrChange w:id="117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51" w:author="אברהם" w:date="2012-11-23T10:23:00Z">
            <w:rPr>
              <w:rStyle w:val="Q"/>
              <w:rFonts w:ascii="David" w:hAnsi="David" w:cs="David"/>
              <w:rtl/>
            </w:rPr>
          </w:rPrChange>
        </w:rPr>
        <w:t>אחידה?</w:t>
      </w:r>
    </w:p>
    <w:p w:rsidR="009C2B09" w:rsidRPr="00A90D62" w:rsidRDefault="009C2B09" w:rsidP="009C2B09">
      <w:pPr>
        <w:pStyle w:val="a1"/>
        <w:bidi/>
        <w:rPr>
          <w:rStyle w:val="Q"/>
          <w:rFonts w:ascii="David" w:hAnsi="David" w:cs="David"/>
          <w:sz w:val="28"/>
          <w:szCs w:val="28"/>
          <w:rtl/>
          <w:rPrChange w:id="11752" w:author="אברהם" w:date="2012-11-23T10:23:00Z">
            <w:rPr>
              <w:rStyle w:val="Q"/>
              <w:rFonts w:ascii="David" w:hAnsi="David" w:cs="David"/>
              <w:rtl/>
            </w:rPr>
          </w:rPrChange>
        </w:rPr>
      </w:pPr>
      <w:r w:rsidRPr="00A90D62">
        <w:rPr>
          <w:rStyle w:val="Q"/>
          <w:rFonts w:ascii="David" w:hAnsi="David" w:cs="David"/>
          <w:sz w:val="28"/>
          <w:szCs w:val="28"/>
          <w:rPrChange w:id="11753" w:author="אברהם" w:date="2012-11-23T10:23:00Z">
            <w:rPr>
              <w:rStyle w:val="Q"/>
              <w:rFonts w:ascii="David" w:hAnsi="David" w:cs="David"/>
            </w:rPr>
          </w:rPrChange>
        </w:rPr>
        <w:t>3</w:t>
      </w:r>
      <w:r w:rsidRPr="00A90D62">
        <w:rPr>
          <w:rStyle w:val="Q"/>
          <w:rFonts w:ascii="David" w:hAnsi="David" w:cs="David"/>
          <w:sz w:val="28"/>
          <w:szCs w:val="28"/>
          <w:rtl/>
          <w:rPrChange w:id="11754" w:author="אברהם" w:date="2012-11-23T10:23:00Z">
            <w:rPr>
              <w:rStyle w:val="Q"/>
              <w:rFonts w:ascii="David" w:hAnsi="David" w:cs="David"/>
              <w:rtl/>
            </w:rPr>
          </w:rPrChange>
        </w:rPr>
        <w:t>. מודל</w:t>
      </w:r>
      <w:r w:rsidRPr="00A90D62">
        <w:rPr>
          <w:rStyle w:val="Q"/>
          <w:rFonts w:ascii="David" w:eastAsia="David" w:hAnsi="David" w:cs="David"/>
          <w:sz w:val="28"/>
          <w:szCs w:val="28"/>
          <w:rtl/>
          <w:rPrChange w:id="117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56" w:author="אברהם" w:date="2012-11-23T10:23:00Z">
            <w:rPr>
              <w:rStyle w:val="Q"/>
              <w:rFonts w:ascii="David" w:hAnsi="David" w:cs="David"/>
              <w:rtl/>
            </w:rPr>
          </w:rPrChange>
        </w:rPr>
        <w:t>המסחר</w:t>
      </w:r>
      <w:r w:rsidRPr="00A90D62">
        <w:rPr>
          <w:rStyle w:val="Q"/>
          <w:rFonts w:ascii="David" w:eastAsia="David" w:hAnsi="David" w:cs="David"/>
          <w:sz w:val="28"/>
          <w:szCs w:val="28"/>
          <w:rtl/>
          <w:rPrChange w:id="117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58" w:author="אברהם" w:date="2012-11-23T10:23:00Z">
            <w:rPr>
              <w:rStyle w:val="Q"/>
              <w:rFonts w:ascii="David" w:hAnsi="David" w:cs="David"/>
              <w:rtl/>
            </w:rPr>
          </w:rPrChange>
        </w:rPr>
        <w:t>בקרקעות: המודל</w:t>
      </w:r>
      <w:r w:rsidRPr="00A90D62">
        <w:rPr>
          <w:rStyle w:val="Q"/>
          <w:rFonts w:ascii="David" w:eastAsia="David" w:hAnsi="David" w:cs="David"/>
          <w:sz w:val="28"/>
          <w:szCs w:val="28"/>
          <w:rtl/>
          <w:rPrChange w:id="117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60" w:author="אברהם" w:date="2012-11-23T10:23:00Z">
            <w:rPr>
              <w:rStyle w:val="Q"/>
              <w:rFonts w:ascii="David" w:hAnsi="David" w:cs="David"/>
              <w:rtl/>
            </w:rPr>
          </w:rPrChange>
        </w:rPr>
        <w:t>שתואר</w:t>
      </w:r>
      <w:r w:rsidRPr="00A90D62">
        <w:rPr>
          <w:rStyle w:val="Q"/>
          <w:rFonts w:ascii="David" w:eastAsia="David" w:hAnsi="David" w:cs="David"/>
          <w:sz w:val="28"/>
          <w:szCs w:val="28"/>
          <w:rtl/>
          <w:rPrChange w:id="117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62" w:author="אברהם" w:date="2012-11-23T10:23:00Z">
            <w:rPr>
              <w:rStyle w:val="Q"/>
              <w:rFonts w:ascii="David" w:hAnsi="David" w:cs="David"/>
              <w:rtl/>
            </w:rPr>
          </w:rPrChange>
        </w:rPr>
        <w:t>כאן</w:t>
      </w:r>
      <w:r w:rsidRPr="00A90D62">
        <w:rPr>
          <w:rStyle w:val="Q"/>
          <w:rFonts w:ascii="David" w:eastAsia="David" w:hAnsi="David" w:cs="David"/>
          <w:sz w:val="28"/>
          <w:szCs w:val="28"/>
          <w:rtl/>
          <w:rPrChange w:id="117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64"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17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66" w:author="אברהם" w:date="2012-11-23T10:23:00Z">
            <w:rPr>
              <w:rStyle w:val="Q"/>
              <w:rFonts w:ascii="David" w:hAnsi="David" w:cs="David"/>
              <w:rtl/>
            </w:rPr>
          </w:rPrChange>
        </w:rPr>
        <w:t>פשטני</w:t>
      </w:r>
      <w:r w:rsidRPr="00A90D62">
        <w:rPr>
          <w:rStyle w:val="Q"/>
          <w:rFonts w:ascii="David" w:eastAsia="David" w:hAnsi="David" w:cs="David"/>
          <w:sz w:val="28"/>
          <w:szCs w:val="28"/>
          <w:rtl/>
          <w:rPrChange w:id="11767" w:author="אברהם" w:date="2012-11-23T10:23:00Z">
            <w:rPr>
              <w:rStyle w:val="Q"/>
              <w:rFonts w:ascii="David" w:eastAsia="David" w:hAnsi="David" w:cs="David"/>
              <w:rtl/>
            </w:rPr>
          </w:rPrChange>
        </w:rPr>
        <w:t xml:space="preserve"> </w:t>
      </w:r>
      <w:del w:id="11768" w:author="אברהם" w:date="2012-11-26T17:46:00Z">
        <w:r w:rsidRPr="00A90D62" w:rsidDel="00A76878">
          <w:rPr>
            <w:rStyle w:val="Q"/>
            <w:rFonts w:ascii="David" w:hAnsi="David" w:cs="David"/>
            <w:sz w:val="28"/>
            <w:szCs w:val="28"/>
            <w:rtl/>
            <w:rPrChange w:id="11769" w:author="אברהם" w:date="2012-11-23T10:23:00Z">
              <w:rPr>
                <w:rStyle w:val="Q"/>
                <w:rFonts w:ascii="David" w:hAnsi="David" w:cs="David"/>
                <w:rtl/>
              </w:rPr>
            </w:rPrChange>
          </w:rPr>
          <w:delText>מאד</w:delText>
        </w:r>
      </w:del>
      <w:ins w:id="11770" w:author="אברהם" w:date="2012-11-26T17:46:00Z">
        <w:r w:rsidR="00A76878">
          <w:rPr>
            <w:rStyle w:val="Q"/>
            <w:rFonts w:ascii="David" w:hAnsi="David" w:cs="David"/>
            <w:sz w:val="28"/>
            <w:szCs w:val="28"/>
            <w:rtl/>
          </w:rPr>
          <w:t>מאוד</w:t>
        </w:r>
      </w:ins>
      <w:r w:rsidRPr="00A90D62">
        <w:rPr>
          <w:rStyle w:val="Q"/>
          <w:rFonts w:ascii="David" w:hAnsi="David" w:cs="David"/>
          <w:sz w:val="28"/>
          <w:szCs w:val="28"/>
          <w:rtl/>
          <w:rPrChange w:id="11771" w:author="אברהם" w:date="2012-11-23T10:23:00Z">
            <w:rPr>
              <w:rStyle w:val="Q"/>
              <w:rFonts w:ascii="David" w:hAnsi="David" w:cs="David"/>
              <w:rtl/>
            </w:rPr>
          </w:rPrChange>
        </w:rPr>
        <w:t>, וישנם</w:t>
      </w:r>
      <w:r w:rsidRPr="00A90D62">
        <w:rPr>
          <w:rStyle w:val="Q"/>
          <w:rFonts w:ascii="David" w:eastAsia="David" w:hAnsi="David" w:cs="David"/>
          <w:sz w:val="28"/>
          <w:szCs w:val="28"/>
          <w:rtl/>
          <w:rPrChange w:id="117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73" w:author="אברהם" w:date="2012-11-23T10:23:00Z">
            <w:rPr>
              <w:rStyle w:val="Q"/>
              <w:rFonts w:ascii="David" w:hAnsi="David" w:cs="David"/>
              <w:rtl/>
            </w:rPr>
          </w:rPrChange>
        </w:rPr>
        <w:t>גורמים</w:t>
      </w:r>
      <w:r w:rsidRPr="00A90D62">
        <w:rPr>
          <w:rStyle w:val="Q"/>
          <w:rFonts w:ascii="David" w:eastAsia="David" w:hAnsi="David" w:cs="David"/>
          <w:sz w:val="28"/>
          <w:szCs w:val="28"/>
          <w:rtl/>
          <w:rPrChange w:id="117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75" w:author="אברהם" w:date="2012-11-23T10:23:00Z">
            <w:rPr>
              <w:rStyle w:val="Q"/>
              <w:rFonts w:ascii="David" w:hAnsi="David" w:cs="David"/>
              <w:rtl/>
            </w:rPr>
          </w:rPrChange>
        </w:rPr>
        <w:t>רבים</w:t>
      </w:r>
      <w:r w:rsidRPr="00A90D62">
        <w:rPr>
          <w:rStyle w:val="Q"/>
          <w:rFonts w:ascii="David" w:eastAsia="David" w:hAnsi="David" w:cs="David"/>
          <w:sz w:val="28"/>
          <w:szCs w:val="28"/>
          <w:rtl/>
          <w:rPrChange w:id="117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77" w:author="אברהם" w:date="2012-11-23T10:23:00Z">
            <w:rPr>
              <w:rStyle w:val="Q"/>
              <w:rFonts w:ascii="David" w:hAnsi="David" w:cs="David"/>
              <w:rtl/>
            </w:rPr>
          </w:rPrChange>
        </w:rPr>
        <w:t>שראוי</w:t>
      </w:r>
      <w:r w:rsidRPr="00A90D62">
        <w:rPr>
          <w:rStyle w:val="Q"/>
          <w:rFonts w:ascii="David" w:eastAsia="David" w:hAnsi="David" w:cs="David"/>
          <w:sz w:val="28"/>
          <w:szCs w:val="28"/>
          <w:rtl/>
          <w:rPrChange w:id="117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79" w:author="אברהם" w:date="2012-11-23T10:23:00Z">
            <w:rPr>
              <w:rStyle w:val="Q"/>
              <w:rFonts w:ascii="David" w:hAnsi="David" w:cs="David"/>
              <w:rtl/>
            </w:rPr>
          </w:rPrChange>
        </w:rPr>
        <w:t>להתייחס</w:t>
      </w:r>
      <w:r w:rsidRPr="00A90D62">
        <w:rPr>
          <w:rStyle w:val="Q"/>
          <w:rFonts w:ascii="David" w:eastAsia="David" w:hAnsi="David" w:cs="David"/>
          <w:sz w:val="28"/>
          <w:szCs w:val="28"/>
          <w:rtl/>
          <w:rPrChange w:id="117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81" w:author="אברהם" w:date="2012-11-23T10:23:00Z">
            <w:rPr>
              <w:rStyle w:val="Q"/>
              <w:rFonts w:ascii="David" w:hAnsi="David" w:cs="David"/>
              <w:rtl/>
            </w:rPr>
          </w:rPrChange>
        </w:rPr>
        <w:t>אליהם</w:t>
      </w:r>
      <w:r w:rsidRPr="00A90D62">
        <w:rPr>
          <w:rStyle w:val="Q"/>
          <w:rFonts w:ascii="David" w:eastAsia="David" w:hAnsi="David" w:cs="David"/>
          <w:sz w:val="28"/>
          <w:szCs w:val="28"/>
          <w:rtl/>
          <w:rPrChange w:id="117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83" w:author="אברהם" w:date="2012-11-23T10:23:00Z">
            <w:rPr>
              <w:rStyle w:val="Q"/>
              <w:rFonts w:ascii="David" w:hAnsi="David" w:cs="David"/>
              <w:rtl/>
            </w:rPr>
          </w:rPrChange>
        </w:rPr>
        <w:t>במחקרים</w:t>
      </w:r>
      <w:r w:rsidRPr="00A90D62">
        <w:rPr>
          <w:rStyle w:val="Q"/>
          <w:rFonts w:ascii="David" w:eastAsia="David" w:hAnsi="David" w:cs="David"/>
          <w:sz w:val="28"/>
          <w:szCs w:val="28"/>
          <w:rtl/>
          <w:rPrChange w:id="117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85" w:author="אברהם" w:date="2012-11-23T10:23:00Z">
            <w:rPr>
              <w:rStyle w:val="Q"/>
              <w:rFonts w:ascii="David" w:hAnsi="David" w:cs="David"/>
              <w:rtl/>
            </w:rPr>
          </w:rPrChange>
        </w:rPr>
        <w:t>עתידיים:</w:t>
      </w:r>
    </w:p>
    <w:p w:rsidR="009C2B09" w:rsidRPr="00A90D62" w:rsidRDefault="009C2B09" w:rsidP="00CA5BFE">
      <w:pPr>
        <w:pStyle w:val="a1"/>
        <w:numPr>
          <w:ilvl w:val="0"/>
          <w:numId w:val="15"/>
        </w:numPr>
        <w:bidi/>
        <w:spacing w:after="0"/>
        <w:rPr>
          <w:rStyle w:val="Q"/>
          <w:rFonts w:ascii="David" w:hAnsi="David" w:cs="David"/>
          <w:sz w:val="28"/>
          <w:szCs w:val="28"/>
          <w:rPrChange w:id="11786" w:author="אברהם" w:date="2012-11-23T10:23:00Z">
            <w:rPr>
              <w:rStyle w:val="Q"/>
              <w:rFonts w:ascii="David" w:hAnsi="David" w:cs="David"/>
            </w:rPr>
          </w:rPrChange>
        </w:rPr>
      </w:pPr>
      <w:r w:rsidRPr="00A90D62">
        <w:rPr>
          <w:rStyle w:val="Q"/>
          <w:rFonts w:ascii="David" w:hAnsi="David" w:cs="David"/>
          <w:sz w:val="28"/>
          <w:szCs w:val="28"/>
          <w:rtl/>
          <w:rPrChange w:id="11787" w:author="אברהם" w:date="2012-11-23T10:23:00Z">
            <w:rPr>
              <w:rStyle w:val="Q"/>
              <w:rFonts w:ascii="David" w:hAnsi="David" w:cs="David"/>
              <w:rtl/>
            </w:rPr>
          </w:rPrChange>
        </w:rPr>
        <w:t>העדפות</w:t>
      </w:r>
      <w:r w:rsidRPr="00A90D62">
        <w:rPr>
          <w:rStyle w:val="Q"/>
          <w:rFonts w:ascii="David" w:eastAsia="David" w:hAnsi="David" w:cs="David"/>
          <w:sz w:val="28"/>
          <w:szCs w:val="28"/>
          <w:rtl/>
          <w:rPrChange w:id="117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89" w:author="אברהם" w:date="2012-11-23T10:23:00Z">
            <w:rPr>
              <w:rStyle w:val="Q"/>
              <w:rFonts w:ascii="David" w:hAnsi="David" w:cs="David"/>
              <w:rtl/>
            </w:rPr>
          </w:rPrChange>
        </w:rPr>
        <w:t>אישיות. במודל</w:t>
      </w:r>
      <w:r w:rsidRPr="00A90D62">
        <w:rPr>
          <w:rStyle w:val="Q"/>
          <w:rFonts w:ascii="David" w:eastAsia="David" w:hAnsi="David" w:cs="David"/>
          <w:sz w:val="28"/>
          <w:szCs w:val="28"/>
          <w:rtl/>
          <w:rPrChange w:id="117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91" w:author="אברהם" w:date="2012-11-23T10:23:00Z">
            <w:rPr>
              <w:rStyle w:val="Q"/>
              <w:rFonts w:ascii="David" w:hAnsi="David" w:cs="David"/>
              <w:rtl/>
            </w:rPr>
          </w:rPrChange>
        </w:rPr>
        <w:t>שלנו, כל</w:t>
      </w:r>
      <w:r w:rsidRPr="00A90D62">
        <w:rPr>
          <w:rStyle w:val="Q"/>
          <w:rFonts w:ascii="David" w:eastAsia="David" w:hAnsi="David" w:cs="David"/>
          <w:sz w:val="28"/>
          <w:szCs w:val="28"/>
          <w:rtl/>
          <w:rPrChange w:id="117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93"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17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95" w:author="אברהם" w:date="2012-11-23T10:23:00Z">
            <w:rPr>
              <w:rStyle w:val="Q"/>
              <w:rFonts w:ascii="David" w:hAnsi="David" w:cs="David"/>
              <w:rtl/>
            </w:rPr>
          </w:rPrChange>
        </w:rPr>
        <w:t>שוות</w:t>
      </w:r>
      <w:r w:rsidRPr="00A90D62">
        <w:rPr>
          <w:rStyle w:val="Q"/>
          <w:rFonts w:ascii="David" w:eastAsia="David" w:hAnsi="David" w:cs="David"/>
          <w:sz w:val="28"/>
          <w:szCs w:val="28"/>
          <w:rtl/>
          <w:rPrChange w:id="117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97" w:author="אברהם" w:date="2012-11-23T10:23:00Z">
            <w:rPr>
              <w:rStyle w:val="Q"/>
              <w:rFonts w:ascii="David" w:hAnsi="David" w:cs="David"/>
              <w:rtl/>
            </w:rPr>
          </w:rPrChange>
        </w:rPr>
        <w:t>וכל</w:t>
      </w:r>
      <w:r w:rsidRPr="00A90D62">
        <w:rPr>
          <w:rStyle w:val="Q"/>
          <w:rFonts w:ascii="David" w:eastAsia="David" w:hAnsi="David" w:cs="David"/>
          <w:sz w:val="28"/>
          <w:szCs w:val="28"/>
          <w:rtl/>
          <w:rPrChange w:id="117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799" w:author="אברהם" w:date="2012-11-23T10:23:00Z">
            <w:rPr>
              <w:rStyle w:val="Q"/>
              <w:rFonts w:ascii="David" w:hAnsi="David" w:cs="David"/>
              <w:rtl/>
            </w:rPr>
          </w:rPrChange>
        </w:rPr>
        <w:t>האזרחים</w:t>
      </w:r>
      <w:r w:rsidRPr="00A90D62">
        <w:rPr>
          <w:rStyle w:val="Q"/>
          <w:rFonts w:ascii="David" w:eastAsia="David" w:hAnsi="David" w:cs="David"/>
          <w:sz w:val="28"/>
          <w:szCs w:val="28"/>
          <w:rtl/>
          <w:rPrChange w:id="118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01" w:author="אברהם" w:date="2012-11-23T10:23:00Z">
            <w:rPr>
              <w:rStyle w:val="Q"/>
              <w:rFonts w:ascii="David" w:hAnsi="David" w:cs="David"/>
              <w:rtl/>
            </w:rPr>
          </w:rPrChange>
        </w:rPr>
        <w:t>שווים</w:t>
      </w:r>
      <w:ins w:id="11802" w:author="אברהם" w:date="2012-11-26T18:14:00Z">
        <w:r w:rsidR="00CA5BFE">
          <w:rPr>
            <w:rStyle w:val="Q"/>
            <w:rFonts w:ascii="David" w:hAnsi="David" w:cs="David" w:hint="cs"/>
            <w:sz w:val="28"/>
            <w:szCs w:val="28"/>
            <w:rtl/>
          </w:rPr>
          <w:t>,</w:t>
        </w:r>
      </w:ins>
      <w:del w:id="11803" w:author="אברהם" w:date="2012-11-26T18:14:00Z">
        <w:r w:rsidRPr="00A90D62" w:rsidDel="00CA5BFE">
          <w:rPr>
            <w:rStyle w:val="Q"/>
            <w:rFonts w:ascii="David" w:hAnsi="David" w:cs="David"/>
            <w:sz w:val="28"/>
            <w:szCs w:val="28"/>
            <w:rtl/>
            <w:rPrChange w:id="11804" w:author="אברהם" w:date="2012-11-23T10:23:00Z">
              <w:rPr>
                <w:rStyle w:val="Q"/>
                <w:rFonts w:ascii="David" w:hAnsi="David" w:cs="David"/>
                <w:rtl/>
              </w:rPr>
            </w:rPrChange>
          </w:rPr>
          <w:delText>;</w:delText>
        </w:r>
      </w:del>
      <w:r w:rsidRPr="00A90D62">
        <w:rPr>
          <w:rStyle w:val="Q"/>
          <w:rFonts w:ascii="David" w:hAnsi="David" w:cs="David"/>
          <w:sz w:val="28"/>
          <w:szCs w:val="28"/>
          <w:rtl/>
          <w:rPrChange w:id="11805" w:author="אברהם" w:date="2012-11-23T10:23:00Z">
            <w:rPr>
              <w:rStyle w:val="Q"/>
              <w:rFonts w:ascii="David" w:hAnsi="David" w:cs="David"/>
              <w:rtl/>
            </w:rPr>
          </w:rPrChange>
        </w:rPr>
        <w:t xml:space="preserve"> אולם</w:t>
      </w:r>
      <w:r w:rsidRPr="00A90D62">
        <w:rPr>
          <w:rStyle w:val="Q"/>
          <w:rFonts w:ascii="David" w:eastAsia="David" w:hAnsi="David" w:cs="David"/>
          <w:sz w:val="28"/>
          <w:szCs w:val="28"/>
          <w:rtl/>
          <w:rPrChange w:id="118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07" w:author="אברהם" w:date="2012-11-23T10:23:00Z">
            <w:rPr>
              <w:rStyle w:val="Q"/>
              <w:rFonts w:ascii="David" w:hAnsi="David" w:cs="David"/>
              <w:rtl/>
            </w:rPr>
          </w:rPrChange>
        </w:rPr>
        <w:t>במציאות</w:t>
      </w:r>
      <w:del w:id="11808" w:author="אברהם" w:date="2012-11-26T18:15:00Z">
        <w:r w:rsidRPr="00A90D62" w:rsidDel="00CA5BFE">
          <w:rPr>
            <w:rStyle w:val="Q"/>
            <w:rFonts w:ascii="David" w:hAnsi="David" w:cs="David"/>
            <w:sz w:val="28"/>
            <w:szCs w:val="28"/>
            <w:rtl/>
            <w:rPrChange w:id="11809" w:author="אברהם" w:date="2012-11-23T10:23:00Z">
              <w:rPr>
                <w:rStyle w:val="Q"/>
                <w:rFonts w:ascii="David" w:hAnsi="David" w:cs="David"/>
                <w:rtl/>
              </w:rPr>
            </w:rPrChange>
          </w:rPr>
          <w:delText>,</w:delText>
        </w:r>
      </w:del>
      <w:r w:rsidRPr="00A90D62">
        <w:rPr>
          <w:rStyle w:val="Q"/>
          <w:rFonts w:ascii="David" w:hAnsi="David" w:cs="David"/>
          <w:sz w:val="28"/>
          <w:szCs w:val="28"/>
          <w:rtl/>
          <w:rPrChange w:id="11810" w:author="אברהם" w:date="2012-11-23T10:23:00Z">
            <w:rPr>
              <w:rStyle w:val="Q"/>
              <w:rFonts w:ascii="David" w:hAnsi="David" w:cs="David"/>
              <w:rtl/>
            </w:rPr>
          </w:rPrChange>
        </w:rPr>
        <w:t xml:space="preserve"> לכל</w:t>
      </w:r>
      <w:r w:rsidRPr="00A90D62">
        <w:rPr>
          <w:rStyle w:val="Q"/>
          <w:rFonts w:ascii="David" w:eastAsia="David" w:hAnsi="David" w:cs="David"/>
          <w:sz w:val="28"/>
          <w:szCs w:val="28"/>
          <w:rtl/>
          <w:rPrChange w:id="118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12"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18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14" w:author="אברהם" w:date="2012-11-23T10:23:00Z">
            <w:rPr>
              <w:rStyle w:val="Q"/>
              <w:rFonts w:ascii="David" w:hAnsi="David" w:cs="David"/>
              <w:rtl/>
            </w:rPr>
          </w:rPrChange>
        </w:rPr>
        <w:t>ישנה</w:t>
      </w:r>
      <w:r w:rsidRPr="00A90D62">
        <w:rPr>
          <w:rStyle w:val="Q"/>
          <w:rFonts w:ascii="David" w:eastAsia="David" w:hAnsi="David" w:cs="David"/>
          <w:sz w:val="28"/>
          <w:szCs w:val="28"/>
          <w:rtl/>
          <w:rPrChange w:id="118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16" w:author="אברהם" w:date="2012-11-23T10:23:00Z">
            <w:rPr>
              <w:rStyle w:val="Q"/>
              <w:rFonts w:ascii="David" w:hAnsi="David" w:cs="David"/>
              <w:rtl/>
            </w:rPr>
          </w:rPrChange>
        </w:rPr>
        <w:t>העדפה</w:t>
      </w:r>
      <w:r w:rsidRPr="00A90D62">
        <w:rPr>
          <w:rStyle w:val="Q"/>
          <w:rFonts w:ascii="David" w:eastAsia="David" w:hAnsi="David" w:cs="David"/>
          <w:sz w:val="28"/>
          <w:szCs w:val="28"/>
          <w:rtl/>
          <w:rPrChange w:id="118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18" w:author="אברהם" w:date="2012-11-23T10:23:00Z">
            <w:rPr>
              <w:rStyle w:val="Q"/>
              <w:rFonts w:ascii="David" w:hAnsi="David" w:cs="David"/>
              <w:rtl/>
            </w:rPr>
          </w:rPrChange>
        </w:rPr>
        <w:t>שונה</w:t>
      </w:r>
      <w:r w:rsidRPr="00A90D62">
        <w:rPr>
          <w:rStyle w:val="Q"/>
          <w:rFonts w:ascii="David" w:eastAsia="David" w:hAnsi="David" w:cs="David"/>
          <w:sz w:val="28"/>
          <w:szCs w:val="28"/>
          <w:rtl/>
          <w:rPrChange w:id="118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20" w:author="אברהם" w:date="2012-11-23T10:23:00Z">
            <w:rPr>
              <w:rStyle w:val="Q"/>
              <w:rFonts w:ascii="David" w:hAnsi="David" w:cs="David"/>
              <w:rtl/>
            </w:rPr>
          </w:rPrChange>
        </w:rPr>
        <w:t>לגבי</w:t>
      </w:r>
      <w:r w:rsidRPr="00A90D62">
        <w:rPr>
          <w:rStyle w:val="Q"/>
          <w:rFonts w:ascii="David" w:eastAsia="David" w:hAnsi="David" w:cs="David"/>
          <w:sz w:val="28"/>
          <w:szCs w:val="28"/>
          <w:rtl/>
          <w:rPrChange w:id="118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22"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18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24"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118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26" w:author="אברהם" w:date="2012-11-23T10:23:00Z">
            <w:rPr>
              <w:rStyle w:val="Q"/>
              <w:rFonts w:ascii="David" w:hAnsi="David" w:cs="David"/>
              <w:rtl/>
            </w:rPr>
          </w:rPrChange>
        </w:rPr>
        <w:t>מעוניין</w:t>
      </w:r>
      <w:r w:rsidRPr="00A90D62">
        <w:rPr>
          <w:rStyle w:val="Q"/>
          <w:rFonts w:ascii="David" w:eastAsia="David" w:hAnsi="David" w:cs="David"/>
          <w:sz w:val="28"/>
          <w:szCs w:val="28"/>
          <w:rtl/>
          <w:rPrChange w:id="118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28" w:author="אברהם" w:date="2012-11-23T10:23:00Z">
            <w:rPr>
              <w:rStyle w:val="Q"/>
              <w:rFonts w:ascii="David" w:hAnsi="David" w:cs="David"/>
              <w:rtl/>
            </w:rPr>
          </w:rPrChange>
        </w:rPr>
        <w:t>בה. יהיה</w:t>
      </w:r>
      <w:r w:rsidRPr="00A90D62">
        <w:rPr>
          <w:rStyle w:val="Q"/>
          <w:rFonts w:ascii="David" w:eastAsia="David" w:hAnsi="David" w:cs="David"/>
          <w:sz w:val="28"/>
          <w:szCs w:val="28"/>
          <w:rtl/>
          <w:rPrChange w:id="118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30" w:author="אברהם" w:date="2012-11-23T10:23:00Z">
            <w:rPr>
              <w:rStyle w:val="Q"/>
              <w:rFonts w:ascii="David" w:hAnsi="David" w:cs="David"/>
              <w:rtl/>
            </w:rPr>
          </w:rPrChange>
        </w:rPr>
        <w:t>מעניין</w:t>
      </w:r>
      <w:r w:rsidRPr="00A90D62">
        <w:rPr>
          <w:rStyle w:val="Q"/>
          <w:rFonts w:ascii="David" w:eastAsia="David" w:hAnsi="David" w:cs="David"/>
          <w:sz w:val="28"/>
          <w:szCs w:val="28"/>
          <w:rtl/>
          <w:rPrChange w:id="118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32" w:author="אברהם" w:date="2012-11-23T10:23:00Z">
            <w:rPr>
              <w:rStyle w:val="Q"/>
              <w:rFonts w:ascii="David" w:hAnsi="David" w:cs="David"/>
              <w:rtl/>
            </w:rPr>
          </w:rPrChange>
        </w:rPr>
        <w:t>לבחון, עד</w:t>
      </w:r>
      <w:r w:rsidRPr="00A90D62">
        <w:rPr>
          <w:rStyle w:val="Q"/>
          <w:rFonts w:ascii="David" w:eastAsia="David" w:hAnsi="David" w:cs="David"/>
          <w:sz w:val="28"/>
          <w:szCs w:val="28"/>
          <w:rtl/>
          <w:rPrChange w:id="118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34" w:author="אברהם" w:date="2012-11-23T10:23:00Z">
            <w:rPr>
              <w:rStyle w:val="Q"/>
              <w:rFonts w:ascii="David" w:hAnsi="David" w:cs="David"/>
              <w:rtl/>
            </w:rPr>
          </w:rPrChange>
        </w:rPr>
        <w:t>כמה</w:t>
      </w:r>
      <w:r w:rsidRPr="00A90D62">
        <w:rPr>
          <w:rStyle w:val="Q"/>
          <w:rFonts w:ascii="David" w:eastAsia="David" w:hAnsi="David" w:cs="David"/>
          <w:sz w:val="28"/>
          <w:szCs w:val="28"/>
          <w:rtl/>
          <w:rPrChange w:id="118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36" w:author="אברהם" w:date="2012-11-23T10:23:00Z">
            <w:rPr>
              <w:rStyle w:val="Q"/>
              <w:rFonts w:ascii="David" w:hAnsi="David" w:cs="David"/>
              <w:rtl/>
            </w:rPr>
          </w:rPrChange>
        </w:rPr>
        <w:t>האלגוריתם</w:t>
      </w:r>
      <w:r w:rsidRPr="00A90D62">
        <w:rPr>
          <w:rStyle w:val="Q"/>
          <w:rFonts w:ascii="David" w:eastAsia="David" w:hAnsi="David" w:cs="David"/>
          <w:sz w:val="28"/>
          <w:szCs w:val="28"/>
          <w:rtl/>
          <w:rPrChange w:id="118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38" w:author="אברהם" w:date="2012-11-23T10:23:00Z">
            <w:rPr>
              <w:rStyle w:val="Q"/>
              <w:rFonts w:ascii="David" w:hAnsi="David" w:cs="David"/>
              <w:rtl/>
            </w:rPr>
          </w:rPrChange>
        </w:rPr>
        <w:t>המוצע</w:t>
      </w:r>
      <w:r w:rsidRPr="00A90D62">
        <w:rPr>
          <w:rStyle w:val="Q"/>
          <w:rFonts w:ascii="David" w:eastAsia="David" w:hAnsi="David" w:cs="David"/>
          <w:sz w:val="28"/>
          <w:szCs w:val="28"/>
          <w:rtl/>
          <w:rPrChange w:id="118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40" w:author="אברהם" w:date="2012-11-23T10:23:00Z">
            <w:rPr>
              <w:rStyle w:val="Q"/>
              <w:rFonts w:ascii="David" w:hAnsi="David" w:cs="David"/>
              <w:rtl/>
            </w:rPr>
          </w:rPrChange>
        </w:rPr>
        <w:t>מאפשר</w:t>
      </w:r>
      <w:r w:rsidRPr="00A90D62">
        <w:rPr>
          <w:rStyle w:val="Q"/>
          <w:rFonts w:ascii="David" w:eastAsia="David" w:hAnsi="David" w:cs="David"/>
          <w:sz w:val="28"/>
          <w:szCs w:val="28"/>
          <w:rtl/>
          <w:rPrChange w:id="118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42" w:author="אברהם" w:date="2012-11-23T10:23:00Z">
            <w:rPr>
              <w:rStyle w:val="Q"/>
              <w:rFonts w:ascii="David" w:hAnsi="David" w:cs="David"/>
              <w:rtl/>
            </w:rPr>
          </w:rPrChange>
        </w:rPr>
        <w:t>לכל</w:t>
      </w:r>
      <w:r w:rsidRPr="00A90D62">
        <w:rPr>
          <w:rStyle w:val="Q"/>
          <w:rFonts w:ascii="David" w:eastAsia="David" w:hAnsi="David" w:cs="David"/>
          <w:sz w:val="28"/>
          <w:szCs w:val="28"/>
          <w:rtl/>
          <w:rPrChange w:id="118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44"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18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46" w:author="אברהם" w:date="2012-11-23T10:23:00Z">
            <w:rPr>
              <w:rStyle w:val="Q"/>
              <w:rFonts w:ascii="David" w:hAnsi="David" w:cs="David"/>
              <w:rtl/>
            </w:rPr>
          </w:rPrChange>
        </w:rPr>
        <w:t>לממש</w:t>
      </w:r>
      <w:r w:rsidRPr="00A90D62">
        <w:rPr>
          <w:rStyle w:val="Q"/>
          <w:rFonts w:ascii="David" w:eastAsia="David" w:hAnsi="David" w:cs="David"/>
          <w:sz w:val="28"/>
          <w:szCs w:val="28"/>
          <w:rtl/>
          <w:rPrChange w:id="118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48" w:author="אברהם" w:date="2012-11-23T10:23:00Z">
            <w:rPr>
              <w:rStyle w:val="Q"/>
              <w:rFonts w:ascii="David" w:hAnsi="David" w:cs="David"/>
              <w:rtl/>
            </w:rPr>
          </w:rPrChange>
        </w:rPr>
        <w:t>את</w:t>
      </w:r>
      <w:r w:rsidRPr="00A90D62">
        <w:rPr>
          <w:rStyle w:val="Q"/>
          <w:rFonts w:ascii="David" w:eastAsia="David" w:hAnsi="David" w:cs="David"/>
          <w:sz w:val="28"/>
          <w:szCs w:val="28"/>
          <w:rtl/>
          <w:rPrChange w:id="118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50" w:author="אברהם" w:date="2012-11-23T10:23:00Z">
            <w:rPr>
              <w:rStyle w:val="Q"/>
              <w:rFonts w:ascii="David" w:hAnsi="David" w:cs="David"/>
              <w:rtl/>
            </w:rPr>
          </w:rPrChange>
        </w:rPr>
        <w:t>ההעדפות</w:t>
      </w:r>
      <w:r w:rsidRPr="00A90D62">
        <w:rPr>
          <w:rStyle w:val="Q"/>
          <w:rFonts w:ascii="David" w:eastAsia="David" w:hAnsi="David" w:cs="David"/>
          <w:sz w:val="28"/>
          <w:szCs w:val="28"/>
          <w:rtl/>
          <w:rPrChange w:id="118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52" w:author="אברהם" w:date="2012-11-23T10:23:00Z">
            <w:rPr>
              <w:rStyle w:val="Q"/>
              <w:rFonts w:ascii="David" w:hAnsi="David" w:cs="David"/>
              <w:rtl/>
            </w:rPr>
          </w:rPrChange>
        </w:rPr>
        <w:t>האישיות</w:t>
      </w:r>
      <w:r w:rsidRPr="00A90D62">
        <w:rPr>
          <w:rStyle w:val="Q"/>
          <w:rFonts w:ascii="David" w:eastAsia="David" w:hAnsi="David" w:cs="David"/>
          <w:sz w:val="28"/>
          <w:szCs w:val="28"/>
          <w:rtl/>
          <w:rPrChange w:id="118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54" w:author="אברהם" w:date="2012-11-23T10:23:00Z">
            <w:rPr>
              <w:rStyle w:val="Q"/>
              <w:rFonts w:ascii="David" w:hAnsi="David" w:cs="David"/>
              <w:rtl/>
            </w:rPr>
          </w:rPrChange>
        </w:rPr>
        <w:t>שלו</w:t>
      </w:r>
      <w:r w:rsidRPr="00A90D62">
        <w:rPr>
          <w:rStyle w:val="Q"/>
          <w:rFonts w:ascii="David" w:eastAsia="David" w:hAnsi="David" w:cs="David"/>
          <w:sz w:val="28"/>
          <w:szCs w:val="28"/>
          <w:rtl/>
          <w:rPrChange w:id="118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56" w:author="אברהם" w:date="2012-11-23T10:23:00Z">
            <w:rPr>
              <w:rStyle w:val="Q"/>
              <w:rFonts w:ascii="David" w:hAnsi="David" w:cs="David"/>
              <w:rtl/>
            </w:rPr>
          </w:rPrChange>
        </w:rPr>
        <w:t>ולהגיע</w:t>
      </w:r>
      <w:r w:rsidRPr="00A90D62">
        <w:rPr>
          <w:rStyle w:val="Q"/>
          <w:rFonts w:ascii="David" w:eastAsia="David" w:hAnsi="David" w:cs="David"/>
          <w:sz w:val="28"/>
          <w:szCs w:val="28"/>
          <w:rtl/>
          <w:rPrChange w:id="118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58" w:author="אברהם" w:date="2012-11-23T10:23:00Z">
            <w:rPr>
              <w:rStyle w:val="Q"/>
              <w:rFonts w:ascii="David" w:hAnsi="David" w:cs="David"/>
              <w:rtl/>
            </w:rPr>
          </w:rPrChange>
        </w:rPr>
        <w:t>לנחלה</w:t>
      </w:r>
      <w:r w:rsidRPr="00A90D62">
        <w:rPr>
          <w:rStyle w:val="Q"/>
          <w:rFonts w:ascii="David" w:eastAsia="David" w:hAnsi="David" w:cs="David"/>
          <w:sz w:val="28"/>
          <w:szCs w:val="28"/>
          <w:rtl/>
          <w:rPrChange w:id="118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60"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118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62" w:author="אברהם" w:date="2012-11-23T10:23:00Z">
            <w:rPr>
              <w:rStyle w:val="Q"/>
              <w:rFonts w:ascii="David" w:hAnsi="David" w:cs="David"/>
              <w:rtl/>
            </w:rPr>
          </w:rPrChange>
        </w:rPr>
        <w:t>מעוניין</w:t>
      </w:r>
      <w:r w:rsidRPr="00A90D62">
        <w:rPr>
          <w:rStyle w:val="Q"/>
          <w:rFonts w:ascii="David" w:eastAsia="David" w:hAnsi="David" w:cs="David"/>
          <w:sz w:val="28"/>
          <w:szCs w:val="28"/>
          <w:rtl/>
          <w:rPrChange w:id="118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64" w:author="אברהם" w:date="2012-11-23T10:23:00Z">
            <w:rPr>
              <w:rStyle w:val="Q"/>
              <w:rFonts w:ascii="David" w:hAnsi="David" w:cs="David"/>
              <w:rtl/>
            </w:rPr>
          </w:rPrChange>
        </w:rPr>
        <w:t>בה.</w:t>
      </w:r>
    </w:p>
    <w:p w:rsidR="009C2B09" w:rsidRPr="00A90D62" w:rsidRDefault="009C2B09" w:rsidP="00685392">
      <w:pPr>
        <w:pStyle w:val="a1"/>
        <w:numPr>
          <w:ilvl w:val="0"/>
          <w:numId w:val="15"/>
        </w:numPr>
        <w:bidi/>
        <w:spacing w:after="0"/>
        <w:rPr>
          <w:rStyle w:val="Q"/>
          <w:rFonts w:ascii="David" w:hAnsi="David" w:cs="David"/>
          <w:sz w:val="28"/>
          <w:szCs w:val="28"/>
          <w:rtl/>
          <w:rPrChange w:id="11865" w:author="אברהם" w:date="2012-11-23T10:23:00Z">
            <w:rPr>
              <w:rStyle w:val="Q"/>
              <w:rFonts w:ascii="David" w:hAnsi="David" w:cs="David"/>
              <w:rtl/>
            </w:rPr>
          </w:rPrChange>
        </w:rPr>
      </w:pPr>
      <w:r w:rsidRPr="00A90D62">
        <w:rPr>
          <w:rStyle w:val="Q"/>
          <w:rFonts w:ascii="David" w:hAnsi="David" w:cs="David"/>
          <w:sz w:val="28"/>
          <w:szCs w:val="28"/>
          <w:rtl/>
          <w:rPrChange w:id="11866" w:author="אברהם" w:date="2012-11-23T10:23:00Z">
            <w:rPr>
              <w:rStyle w:val="Q"/>
              <w:rFonts w:ascii="David" w:hAnsi="David" w:cs="David"/>
              <w:rtl/>
            </w:rPr>
          </w:rPrChange>
        </w:rPr>
        <w:t>בהקשר</w:t>
      </w:r>
      <w:r w:rsidRPr="00A90D62">
        <w:rPr>
          <w:rStyle w:val="Q"/>
          <w:rFonts w:ascii="David" w:eastAsia="David" w:hAnsi="David" w:cs="David"/>
          <w:sz w:val="28"/>
          <w:szCs w:val="28"/>
          <w:rtl/>
          <w:rPrChange w:id="118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68" w:author="אברהם" w:date="2012-11-23T10:23:00Z">
            <w:rPr>
              <w:rStyle w:val="Q"/>
              <w:rFonts w:ascii="David" w:hAnsi="David" w:cs="David"/>
              <w:rtl/>
            </w:rPr>
          </w:rPrChange>
        </w:rPr>
        <w:t>זה, מעניין</w:t>
      </w:r>
      <w:r w:rsidRPr="00A90D62">
        <w:rPr>
          <w:rStyle w:val="Q"/>
          <w:rFonts w:ascii="David" w:eastAsia="David" w:hAnsi="David" w:cs="David"/>
          <w:sz w:val="28"/>
          <w:szCs w:val="28"/>
          <w:rtl/>
          <w:rPrChange w:id="118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70" w:author="אברהם" w:date="2012-11-23T10:23:00Z">
            <w:rPr>
              <w:rStyle w:val="Q"/>
              <w:rFonts w:ascii="David" w:hAnsi="David" w:cs="David"/>
              <w:rtl/>
            </w:rPr>
          </w:rPrChange>
        </w:rPr>
        <w:t>לבחון, האם</w:t>
      </w:r>
      <w:r w:rsidRPr="00A90D62">
        <w:rPr>
          <w:rStyle w:val="Q"/>
          <w:rFonts w:ascii="David" w:eastAsia="David" w:hAnsi="David" w:cs="David"/>
          <w:sz w:val="28"/>
          <w:szCs w:val="28"/>
          <w:rtl/>
          <w:rPrChange w:id="118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72" w:author="אברהם" w:date="2012-11-23T10:23:00Z">
            <w:rPr>
              <w:rStyle w:val="Q"/>
              <w:rFonts w:ascii="David" w:hAnsi="David" w:cs="David"/>
              <w:rtl/>
            </w:rPr>
          </w:rPrChange>
        </w:rPr>
        <w:t>ישנה</w:t>
      </w:r>
      <w:r w:rsidRPr="00A90D62">
        <w:rPr>
          <w:rStyle w:val="Q"/>
          <w:rFonts w:ascii="David" w:eastAsia="David" w:hAnsi="David" w:cs="David"/>
          <w:sz w:val="28"/>
          <w:szCs w:val="28"/>
          <w:rtl/>
          <w:rPrChange w:id="118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74" w:author="אברהם" w:date="2012-11-23T10:23:00Z">
            <w:rPr>
              <w:rStyle w:val="Q"/>
              <w:rFonts w:ascii="David" w:hAnsi="David" w:cs="David"/>
              <w:rtl/>
            </w:rPr>
          </w:rPrChange>
        </w:rPr>
        <w:t>אסטרטגיה</w:t>
      </w:r>
      <w:r w:rsidRPr="00A90D62">
        <w:rPr>
          <w:rStyle w:val="Q"/>
          <w:rFonts w:ascii="David" w:eastAsia="David" w:hAnsi="David" w:cs="David"/>
          <w:sz w:val="28"/>
          <w:szCs w:val="28"/>
          <w:rtl/>
          <w:rPrChange w:id="118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76" w:author="אברהם" w:date="2012-11-23T10:23:00Z">
            <w:rPr>
              <w:rStyle w:val="Q"/>
              <w:rFonts w:ascii="David" w:hAnsi="David" w:cs="David"/>
              <w:rtl/>
            </w:rPr>
          </w:rPrChange>
        </w:rPr>
        <w:t>שכדאי</w:t>
      </w:r>
      <w:r w:rsidRPr="00A90D62">
        <w:rPr>
          <w:rStyle w:val="Q"/>
          <w:rFonts w:ascii="David" w:eastAsia="David" w:hAnsi="David" w:cs="David"/>
          <w:sz w:val="28"/>
          <w:szCs w:val="28"/>
          <w:rtl/>
          <w:rPrChange w:id="118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78" w:author="אברהם" w:date="2012-11-23T10:23:00Z">
            <w:rPr>
              <w:rStyle w:val="Q"/>
              <w:rFonts w:ascii="David" w:hAnsi="David" w:cs="David"/>
              <w:rtl/>
            </w:rPr>
          </w:rPrChange>
        </w:rPr>
        <w:t>לאזרח</w:t>
      </w:r>
      <w:r w:rsidRPr="00A90D62">
        <w:rPr>
          <w:rStyle w:val="Q"/>
          <w:rFonts w:ascii="David" w:eastAsia="David" w:hAnsi="David" w:cs="David"/>
          <w:sz w:val="28"/>
          <w:szCs w:val="28"/>
          <w:rtl/>
          <w:rPrChange w:id="118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80" w:author="אברהם" w:date="2012-11-23T10:23:00Z">
            <w:rPr>
              <w:rStyle w:val="Q"/>
              <w:rFonts w:ascii="David" w:hAnsi="David" w:cs="David"/>
              <w:rtl/>
            </w:rPr>
          </w:rPrChange>
        </w:rPr>
        <w:t>לנקוט</w:t>
      </w:r>
      <w:r w:rsidRPr="00A90D62">
        <w:rPr>
          <w:rStyle w:val="Q"/>
          <w:rFonts w:ascii="David" w:eastAsia="David" w:hAnsi="David" w:cs="David"/>
          <w:sz w:val="28"/>
          <w:szCs w:val="28"/>
          <w:rtl/>
          <w:rPrChange w:id="118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82" w:author="אברהם" w:date="2012-11-23T10:23:00Z">
            <w:rPr>
              <w:rStyle w:val="Q"/>
              <w:rFonts w:ascii="David" w:hAnsi="David" w:cs="David"/>
              <w:rtl/>
            </w:rPr>
          </w:rPrChange>
        </w:rPr>
        <w:t>בה, על-מנת</w:t>
      </w:r>
      <w:r w:rsidRPr="00A90D62">
        <w:rPr>
          <w:rStyle w:val="Q"/>
          <w:rFonts w:ascii="David" w:eastAsia="David" w:hAnsi="David" w:cs="David"/>
          <w:sz w:val="28"/>
          <w:szCs w:val="28"/>
          <w:rtl/>
          <w:rPrChange w:id="118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84" w:author="אברהם" w:date="2012-11-23T10:23:00Z">
            <w:rPr>
              <w:rStyle w:val="Q"/>
              <w:rFonts w:ascii="David" w:hAnsi="David" w:cs="David"/>
              <w:rtl/>
            </w:rPr>
          </w:rPrChange>
        </w:rPr>
        <w:t>להשיג</w:t>
      </w:r>
      <w:r w:rsidRPr="00A90D62">
        <w:rPr>
          <w:rStyle w:val="Q"/>
          <w:rFonts w:ascii="David" w:eastAsia="David" w:hAnsi="David" w:cs="David"/>
          <w:sz w:val="28"/>
          <w:szCs w:val="28"/>
          <w:rtl/>
          <w:rPrChange w:id="118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86" w:author="אברהם" w:date="2012-11-23T10:23:00Z">
            <w:rPr>
              <w:rStyle w:val="Q"/>
              <w:rFonts w:ascii="David" w:hAnsi="David" w:cs="David"/>
              <w:rtl/>
            </w:rPr>
          </w:rPrChange>
        </w:rPr>
        <w:t>את</w:t>
      </w:r>
      <w:r w:rsidRPr="00A90D62">
        <w:rPr>
          <w:rStyle w:val="Q"/>
          <w:rFonts w:ascii="David" w:eastAsia="David" w:hAnsi="David" w:cs="David"/>
          <w:sz w:val="28"/>
          <w:szCs w:val="28"/>
          <w:rtl/>
          <w:rPrChange w:id="118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88"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18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90" w:author="אברהם" w:date="2012-11-23T10:23:00Z">
            <w:rPr>
              <w:rStyle w:val="Q"/>
              <w:rFonts w:ascii="David" w:hAnsi="David" w:cs="David"/>
              <w:rtl/>
            </w:rPr>
          </w:rPrChange>
        </w:rPr>
        <w:t>הטובה</w:t>
      </w:r>
      <w:r w:rsidRPr="00A90D62">
        <w:rPr>
          <w:rStyle w:val="Q"/>
          <w:rFonts w:ascii="David" w:eastAsia="David" w:hAnsi="David" w:cs="David"/>
          <w:sz w:val="28"/>
          <w:szCs w:val="28"/>
          <w:rtl/>
          <w:rPrChange w:id="118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92" w:author="אברהם" w:date="2012-11-23T10:23:00Z">
            <w:rPr>
              <w:rStyle w:val="Q"/>
              <w:rFonts w:ascii="David" w:hAnsi="David" w:cs="David"/>
              <w:rtl/>
            </w:rPr>
          </w:rPrChange>
        </w:rPr>
        <w:t>ביותר</w:t>
      </w:r>
      <w:r w:rsidRPr="00A90D62">
        <w:rPr>
          <w:rStyle w:val="Q"/>
          <w:rFonts w:ascii="David" w:eastAsia="David" w:hAnsi="David" w:cs="David"/>
          <w:sz w:val="28"/>
          <w:szCs w:val="28"/>
          <w:rtl/>
          <w:rPrChange w:id="118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94" w:author="אברהם" w:date="2012-11-23T10:23:00Z">
            <w:rPr>
              <w:rStyle w:val="Q"/>
              <w:rFonts w:ascii="David" w:hAnsi="David" w:cs="David"/>
              <w:rtl/>
            </w:rPr>
          </w:rPrChange>
        </w:rPr>
        <w:t>לפי</w:t>
      </w:r>
      <w:r w:rsidRPr="00A90D62">
        <w:rPr>
          <w:rStyle w:val="Q"/>
          <w:rFonts w:ascii="David" w:eastAsia="David" w:hAnsi="David" w:cs="David"/>
          <w:sz w:val="28"/>
          <w:szCs w:val="28"/>
          <w:rtl/>
          <w:rPrChange w:id="118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96" w:author="אברהם" w:date="2012-11-23T10:23:00Z">
            <w:rPr>
              <w:rStyle w:val="Q"/>
              <w:rFonts w:ascii="David" w:hAnsi="David" w:cs="David"/>
              <w:rtl/>
            </w:rPr>
          </w:rPrChange>
        </w:rPr>
        <w:t>העדפותיו. האם</w:t>
      </w:r>
      <w:r w:rsidRPr="00A90D62">
        <w:rPr>
          <w:rStyle w:val="Q"/>
          <w:rFonts w:ascii="David" w:eastAsia="David" w:hAnsi="David" w:cs="David"/>
          <w:sz w:val="28"/>
          <w:szCs w:val="28"/>
          <w:rtl/>
          <w:rPrChange w:id="118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898" w:author="אברהם" w:date="2012-11-23T10:23:00Z">
            <w:rPr>
              <w:rStyle w:val="Q"/>
              <w:rFonts w:ascii="David" w:hAnsi="David" w:cs="David"/>
              <w:rtl/>
            </w:rPr>
          </w:rPrChange>
        </w:rPr>
        <w:t>האסטרטגיה</w:t>
      </w:r>
      <w:r w:rsidRPr="00A90D62">
        <w:rPr>
          <w:rStyle w:val="Q"/>
          <w:rFonts w:ascii="David" w:eastAsia="David" w:hAnsi="David" w:cs="David"/>
          <w:sz w:val="28"/>
          <w:szCs w:val="28"/>
          <w:rtl/>
          <w:rPrChange w:id="118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00" w:author="אברהם" w:date="2012-11-23T10:23:00Z">
            <w:rPr>
              <w:rStyle w:val="Q"/>
              <w:rFonts w:ascii="David" w:hAnsi="David" w:cs="David"/>
              <w:rtl/>
            </w:rPr>
          </w:rPrChange>
        </w:rPr>
        <w:t>הפשוטה, לקנות</w:t>
      </w:r>
      <w:r w:rsidRPr="00A90D62">
        <w:rPr>
          <w:rStyle w:val="Q"/>
          <w:rFonts w:ascii="David" w:eastAsia="David" w:hAnsi="David" w:cs="David"/>
          <w:sz w:val="28"/>
          <w:szCs w:val="28"/>
          <w:rtl/>
          <w:rPrChange w:id="119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02" w:author="אברהם" w:date="2012-11-23T10:23:00Z">
            <w:rPr>
              <w:rStyle w:val="Q"/>
              <w:rFonts w:ascii="David" w:hAnsi="David" w:cs="David"/>
              <w:rtl/>
            </w:rPr>
          </w:rPrChange>
        </w:rPr>
        <w:t>את</w:t>
      </w:r>
      <w:r w:rsidRPr="00A90D62">
        <w:rPr>
          <w:rStyle w:val="Q"/>
          <w:rFonts w:ascii="David" w:eastAsia="David" w:hAnsi="David" w:cs="David"/>
          <w:sz w:val="28"/>
          <w:szCs w:val="28"/>
          <w:rtl/>
          <w:rPrChange w:id="119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04"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19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06" w:author="אברהם" w:date="2012-11-23T10:23:00Z">
            <w:rPr>
              <w:rStyle w:val="Q"/>
              <w:rFonts w:ascii="David" w:hAnsi="David" w:cs="David"/>
              <w:rtl/>
            </w:rPr>
          </w:rPrChange>
        </w:rPr>
        <w:t>הטובה</w:t>
      </w:r>
      <w:r w:rsidRPr="00A90D62">
        <w:rPr>
          <w:rStyle w:val="Q"/>
          <w:rFonts w:ascii="David" w:eastAsia="David" w:hAnsi="David" w:cs="David"/>
          <w:sz w:val="28"/>
          <w:szCs w:val="28"/>
          <w:rtl/>
          <w:rPrChange w:id="119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08" w:author="אברהם" w:date="2012-11-23T10:23:00Z">
            <w:rPr>
              <w:rStyle w:val="Q"/>
              <w:rFonts w:ascii="David" w:hAnsi="David" w:cs="David"/>
              <w:rtl/>
            </w:rPr>
          </w:rPrChange>
        </w:rPr>
        <w:t>ביותר</w:t>
      </w:r>
      <w:r w:rsidRPr="00A90D62">
        <w:rPr>
          <w:rStyle w:val="Q"/>
          <w:rFonts w:ascii="David" w:eastAsia="David" w:hAnsi="David" w:cs="David"/>
          <w:sz w:val="28"/>
          <w:szCs w:val="28"/>
          <w:rtl/>
          <w:rPrChange w:id="119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10" w:author="אברהם" w:date="2012-11-23T10:23:00Z">
            <w:rPr>
              <w:rStyle w:val="Q"/>
              <w:rFonts w:ascii="David" w:hAnsi="David" w:cs="David"/>
              <w:rtl/>
            </w:rPr>
          </w:rPrChange>
        </w:rPr>
        <w:t>המוצעת</w:t>
      </w:r>
      <w:r w:rsidRPr="00A90D62">
        <w:rPr>
          <w:rStyle w:val="Q"/>
          <w:rFonts w:ascii="David" w:eastAsia="David" w:hAnsi="David" w:cs="David"/>
          <w:sz w:val="28"/>
          <w:szCs w:val="28"/>
          <w:rtl/>
          <w:rPrChange w:id="119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12" w:author="אברהם" w:date="2012-11-23T10:23:00Z">
            <w:rPr>
              <w:rStyle w:val="Q"/>
              <w:rFonts w:ascii="David" w:hAnsi="David" w:cs="David"/>
              <w:rtl/>
            </w:rPr>
          </w:rPrChange>
        </w:rPr>
        <w:t>למכירה</w:t>
      </w:r>
      <w:r w:rsidRPr="00A90D62">
        <w:rPr>
          <w:rStyle w:val="Q"/>
          <w:rFonts w:ascii="David" w:eastAsia="David" w:hAnsi="David" w:cs="David"/>
          <w:sz w:val="28"/>
          <w:szCs w:val="28"/>
          <w:rtl/>
          <w:rPrChange w:id="119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14" w:author="אברהם" w:date="2012-11-23T10:23:00Z">
            <w:rPr>
              <w:rStyle w:val="Q"/>
              <w:rFonts w:ascii="David" w:hAnsi="David" w:cs="David"/>
              <w:rtl/>
            </w:rPr>
          </w:rPrChange>
        </w:rPr>
        <w:t>בכל</w:t>
      </w:r>
      <w:r w:rsidRPr="00A90D62">
        <w:rPr>
          <w:rStyle w:val="Q"/>
          <w:rFonts w:ascii="David" w:eastAsia="David" w:hAnsi="David" w:cs="David"/>
          <w:sz w:val="28"/>
          <w:szCs w:val="28"/>
          <w:rtl/>
          <w:rPrChange w:id="119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16" w:author="אברהם" w:date="2012-11-23T10:23:00Z">
            <w:rPr>
              <w:rStyle w:val="Q"/>
              <w:rFonts w:ascii="David" w:hAnsi="David" w:cs="David"/>
              <w:rtl/>
            </w:rPr>
          </w:rPrChange>
        </w:rPr>
        <w:t>שלב, אכן</w:t>
      </w:r>
      <w:r w:rsidRPr="00A90D62">
        <w:rPr>
          <w:rStyle w:val="Q"/>
          <w:rFonts w:ascii="David" w:eastAsia="David" w:hAnsi="David" w:cs="David"/>
          <w:sz w:val="28"/>
          <w:szCs w:val="28"/>
          <w:rtl/>
          <w:rPrChange w:id="119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18" w:author="אברהם" w:date="2012-11-23T10:23:00Z">
            <w:rPr>
              <w:rStyle w:val="Q"/>
              <w:rFonts w:ascii="David" w:hAnsi="David" w:cs="David"/>
              <w:rtl/>
            </w:rPr>
          </w:rPrChange>
        </w:rPr>
        <w:t>נותנת</w:t>
      </w:r>
      <w:r w:rsidRPr="00A90D62">
        <w:rPr>
          <w:rStyle w:val="Q"/>
          <w:rFonts w:ascii="David" w:eastAsia="David" w:hAnsi="David" w:cs="David"/>
          <w:sz w:val="28"/>
          <w:szCs w:val="28"/>
          <w:rtl/>
          <w:rPrChange w:id="119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20" w:author="אברהם" w:date="2012-11-23T10:23:00Z">
            <w:rPr>
              <w:rStyle w:val="Q"/>
              <w:rFonts w:ascii="David" w:hAnsi="David" w:cs="David"/>
              <w:rtl/>
            </w:rPr>
          </w:rPrChange>
        </w:rPr>
        <w:t>את</w:t>
      </w:r>
      <w:r w:rsidRPr="00A90D62">
        <w:rPr>
          <w:rStyle w:val="Q"/>
          <w:rFonts w:ascii="David" w:eastAsia="David" w:hAnsi="David" w:cs="David"/>
          <w:sz w:val="28"/>
          <w:szCs w:val="28"/>
          <w:rtl/>
          <w:rPrChange w:id="119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22" w:author="אברהם" w:date="2012-11-23T10:23:00Z">
            <w:rPr>
              <w:rStyle w:val="Q"/>
              <w:rFonts w:ascii="David" w:hAnsi="David" w:cs="David"/>
              <w:rtl/>
            </w:rPr>
          </w:rPrChange>
        </w:rPr>
        <w:t>התוצאה</w:t>
      </w:r>
      <w:r w:rsidRPr="00A90D62">
        <w:rPr>
          <w:rStyle w:val="Q"/>
          <w:rFonts w:ascii="David" w:eastAsia="David" w:hAnsi="David" w:cs="David"/>
          <w:sz w:val="28"/>
          <w:szCs w:val="28"/>
          <w:rtl/>
          <w:rPrChange w:id="119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24" w:author="אברהם" w:date="2012-11-23T10:23:00Z">
            <w:rPr>
              <w:rStyle w:val="Q"/>
              <w:rFonts w:ascii="David" w:hAnsi="David" w:cs="David"/>
              <w:rtl/>
            </w:rPr>
          </w:rPrChange>
        </w:rPr>
        <w:t>הטובה</w:t>
      </w:r>
      <w:r w:rsidRPr="00A90D62">
        <w:rPr>
          <w:rStyle w:val="Q"/>
          <w:rFonts w:ascii="David" w:eastAsia="David" w:hAnsi="David" w:cs="David"/>
          <w:sz w:val="28"/>
          <w:szCs w:val="28"/>
          <w:rtl/>
          <w:rPrChange w:id="119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26" w:author="אברהם" w:date="2012-11-23T10:23:00Z">
            <w:rPr>
              <w:rStyle w:val="Q"/>
              <w:rFonts w:ascii="David" w:hAnsi="David" w:cs="David"/>
              <w:rtl/>
            </w:rPr>
          </w:rPrChange>
        </w:rPr>
        <w:t>ביותר? במילים</w:t>
      </w:r>
      <w:r w:rsidRPr="00A90D62">
        <w:rPr>
          <w:rStyle w:val="Q"/>
          <w:rFonts w:ascii="David" w:eastAsia="David" w:hAnsi="David" w:cs="David"/>
          <w:sz w:val="28"/>
          <w:szCs w:val="28"/>
          <w:rtl/>
          <w:rPrChange w:id="119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28" w:author="אברהם" w:date="2012-11-23T10:23:00Z">
            <w:rPr>
              <w:rStyle w:val="Q"/>
              <w:rFonts w:ascii="David" w:hAnsi="David" w:cs="David"/>
              <w:rtl/>
            </w:rPr>
          </w:rPrChange>
        </w:rPr>
        <w:t>אחרות: האם</w:t>
      </w:r>
      <w:r w:rsidRPr="00A90D62">
        <w:rPr>
          <w:rStyle w:val="Q"/>
          <w:rFonts w:ascii="David" w:eastAsia="David" w:hAnsi="David" w:cs="David"/>
          <w:sz w:val="28"/>
          <w:szCs w:val="28"/>
          <w:rtl/>
          <w:rPrChange w:id="119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30" w:author="אברהם" w:date="2012-11-23T10:23:00Z">
            <w:rPr>
              <w:rStyle w:val="Q"/>
              <w:rFonts w:ascii="David" w:hAnsi="David" w:cs="David"/>
              <w:rtl/>
            </w:rPr>
          </w:rPrChange>
        </w:rPr>
        <w:t>ייתכן</w:t>
      </w:r>
      <w:r w:rsidRPr="00A90D62">
        <w:rPr>
          <w:rStyle w:val="Q"/>
          <w:rFonts w:ascii="David" w:eastAsia="David" w:hAnsi="David" w:cs="David"/>
          <w:sz w:val="28"/>
          <w:szCs w:val="28"/>
          <w:rtl/>
          <w:rPrChange w:id="119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32" w:author="אברהם" w:date="2012-11-23T10:23:00Z">
            <w:rPr>
              <w:rStyle w:val="Q"/>
              <w:rFonts w:ascii="David" w:hAnsi="David" w:cs="David"/>
              <w:rtl/>
            </w:rPr>
          </w:rPrChange>
        </w:rPr>
        <w:t>שאזרח</w:t>
      </w:r>
      <w:r w:rsidRPr="00A90D62">
        <w:rPr>
          <w:rStyle w:val="Q"/>
          <w:rFonts w:ascii="David" w:eastAsia="David" w:hAnsi="David" w:cs="David"/>
          <w:sz w:val="28"/>
          <w:szCs w:val="28"/>
          <w:rtl/>
          <w:rPrChange w:id="119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34" w:author="אברהם" w:date="2012-11-23T10:23:00Z">
            <w:rPr>
              <w:rStyle w:val="Q"/>
              <w:rFonts w:ascii="David" w:hAnsi="David" w:cs="David"/>
              <w:rtl/>
            </w:rPr>
          </w:rPrChange>
        </w:rPr>
        <w:t>יפסיד</w:t>
      </w:r>
      <w:r w:rsidRPr="00A90D62">
        <w:rPr>
          <w:rStyle w:val="Q"/>
          <w:rFonts w:ascii="David" w:eastAsia="David" w:hAnsi="David" w:cs="David"/>
          <w:sz w:val="28"/>
          <w:szCs w:val="28"/>
          <w:rtl/>
          <w:rPrChange w:id="119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36" w:author="אברהם" w:date="2012-11-23T10:23:00Z">
            <w:rPr>
              <w:rStyle w:val="Q"/>
              <w:rFonts w:ascii="David" w:hAnsi="David" w:cs="David"/>
              <w:rtl/>
            </w:rPr>
          </w:rPrChange>
        </w:rPr>
        <w:t>מכך</w:t>
      </w:r>
      <w:r w:rsidRPr="00A90D62">
        <w:rPr>
          <w:rStyle w:val="Q"/>
          <w:rFonts w:ascii="David" w:eastAsia="David" w:hAnsi="David" w:cs="David"/>
          <w:sz w:val="28"/>
          <w:szCs w:val="28"/>
          <w:rtl/>
          <w:rPrChange w:id="119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38" w:author="אברהם" w:date="2012-11-23T10:23:00Z">
            <w:rPr>
              <w:rStyle w:val="Q"/>
              <w:rFonts w:ascii="David" w:hAnsi="David" w:cs="David"/>
              <w:rtl/>
            </w:rPr>
          </w:rPrChange>
        </w:rPr>
        <w:t>שיקנה</w:t>
      </w:r>
      <w:r w:rsidRPr="00A90D62">
        <w:rPr>
          <w:rStyle w:val="Q"/>
          <w:rFonts w:ascii="David" w:eastAsia="David" w:hAnsi="David" w:cs="David"/>
          <w:sz w:val="28"/>
          <w:szCs w:val="28"/>
          <w:rtl/>
          <w:rPrChange w:id="119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40" w:author="אברהם" w:date="2012-11-23T10:23:00Z">
            <w:rPr>
              <w:rStyle w:val="Q"/>
              <w:rFonts w:ascii="David" w:hAnsi="David" w:cs="David"/>
              <w:rtl/>
            </w:rPr>
          </w:rPrChange>
        </w:rPr>
        <w:t>נחלה, כי</w:t>
      </w:r>
      <w:r w:rsidRPr="00A90D62">
        <w:rPr>
          <w:rStyle w:val="Q"/>
          <w:rFonts w:ascii="David" w:eastAsia="David" w:hAnsi="David" w:cs="David"/>
          <w:sz w:val="28"/>
          <w:szCs w:val="28"/>
          <w:rtl/>
          <w:rPrChange w:id="119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42" w:author="אברהם" w:date="2012-11-23T10:23:00Z">
            <w:rPr>
              <w:rStyle w:val="Q"/>
              <w:rFonts w:ascii="David" w:hAnsi="David" w:cs="David"/>
              <w:rtl/>
            </w:rPr>
          </w:rPrChange>
        </w:rPr>
        <w:t>בכך</w:t>
      </w:r>
      <w:r w:rsidRPr="00A90D62">
        <w:rPr>
          <w:rStyle w:val="Q"/>
          <w:rFonts w:ascii="David" w:eastAsia="David" w:hAnsi="David" w:cs="David"/>
          <w:sz w:val="28"/>
          <w:szCs w:val="28"/>
          <w:rtl/>
          <w:rPrChange w:id="119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44"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19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46" w:author="אברהם" w:date="2012-11-23T10:23:00Z">
            <w:rPr>
              <w:rStyle w:val="Q"/>
              <w:rFonts w:ascii="David" w:hAnsi="David" w:cs="David"/>
              <w:rtl/>
            </w:rPr>
          </w:rPrChange>
        </w:rPr>
        <w:t>יחסום</w:t>
      </w:r>
      <w:r w:rsidRPr="00A90D62">
        <w:rPr>
          <w:rStyle w:val="Q"/>
          <w:rFonts w:ascii="David" w:eastAsia="David" w:hAnsi="David" w:cs="David"/>
          <w:sz w:val="28"/>
          <w:szCs w:val="28"/>
          <w:rtl/>
          <w:rPrChange w:id="119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48" w:author="אברהם" w:date="2012-11-23T10:23:00Z">
            <w:rPr>
              <w:rStyle w:val="Q"/>
              <w:rFonts w:ascii="David" w:hAnsi="David" w:cs="David"/>
              <w:rtl/>
            </w:rPr>
          </w:rPrChange>
        </w:rPr>
        <w:t>לעצמו</w:t>
      </w:r>
      <w:r w:rsidRPr="00A90D62">
        <w:rPr>
          <w:rStyle w:val="Q"/>
          <w:rFonts w:ascii="David" w:eastAsia="David" w:hAnsi="David" w:cs="David"/>
          <w:sz w:val="28"/>
          <w:szCs w:val="28"/>
          <w:rtl/>
          <w:rPrChange w:id="119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50" w:author="אברהם" w:date="2012-11-23T10:23:00Z">
            <w:rPr>
              <w:rStyle w:val="Q"/>
              <w:rFonts w:ascii="David" w:hAnsi="David" w:cs="David"/>
              <w:rtl/>
            </w:rPr>
          </w:rPrChange>
        </w:rPr>
        <w:t>את</w:t>
      </w:r>
      <w:r w:rsidRPr="00A90D62">
        <w:rPr>
          <w:rStyle w:val="Q"/>
          <w:rFonts w:ascii="David" w:eastAsia="David" w:hAnsi="David" w:cs="David"/>
          <w:sz w:val="28"/>
          <w:szCs w:val="28"/>
          <w:rtl/>
          <w:rPrChange w:id="119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52" w:author="אברהם" w:date="2012-11-23T10:23:00Z">
            <w:rPr>
              <w:rStyle w:val="Q"/>
              <w:rFonts w:ascii="David" w:hAnsi="David" w:cs="David"/>
              <w:rtl/>
            </w:rPr>
          </w:rPrChange>
        </w:rPr>
        <w:t>האפשרות</w:t>
      </w:r>
      <w:r w:rsidRPr="00A90D62">
        <w:rPr>
          <w:rStyle w:val="Q"/>
          <w:rFonts w:ascii="David" w:eastAsia="David" w:hAnsi="David" w:cs="David"/>
          <w:sz w:val="28"/>
          <w:szCs w:val="28"/>
          <w:rtl/>
          <w:rPrChange w:id="119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54" w:author="אברהם" w:date="2012-11-23T10:23:00Z">
            <w:rPr>
              <w:rStyle w:val="Q"/>
              <w:rFonts w:ascii="David" w:hAnsi="David" w:cs="David"/>
              <w:rtl/>
            </w:rPr>
          </w:rPrChange>
        </w:rPr>
        <w:t>להשיג</w:t>
      </w:r>
      <w:r w:rsidRPr="00A90D62">
        <w:rPr>
          <w:rStyle w:val="Q"/>
          <w:rFonts w:ascii="David" w:eastAsia="David" w:hAnsi="David" w:cs="David"/>
          <w:sz w:val="28"/>
          <w:szCs w:val="28"/>
          <w:rtl/>
          <w:rPrChange w:id="119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56"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19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58" w:author="אברהם" w:date="2012-11-23T10:23:00Z">
            <w:rPr>
              <w:rStyle w:val="Q"/>
              <w:rFonts w:ascii="David" w:hAnsi="David" w:cs="David"/>
              <w:rtl/>
            </w:rPr>
          </w:rPrChange>
        </w:rPr>
        <w:t>אחרת?</w:t>
      </w:r>
    </w:p>
    <w:p w:rsidR="009C2B09" w:rsidRPr="00A90D62" w:rsidRDefault="009C2B09" w:rsidP="00685392">
      <w:pPr>
        <w:pStyle w:val="a1"/>
        <w:numPr>
          <w:ilvl w:val="0"/>
          <w:numId w:val="15"/>
        </w:numPr>
        <w:bidi/>
        <w:spacing w:after="0"/>
        <w:rPr>
          <w:rStyle w:val="Q"/>
          <w:rFonts w:ascii="David" w:hAnsi="David" w:cs="David"/>
          <w:sz w:val="28"/>
          <w:szCs w:val="28"/>
          <w:rtl/>
          <w:rPrChange w:id="11959" w:author="אברהם" w:date="2012-11-23T10:23:00Z">
            <w:rPr>
              <w:rStyle w:val="Q"/>
              <w:rFonts w:ascii="David" w:hAnsi="David" w:cs="David"/>
              <w:rtl/>
            </w:rPr>
          </w:rPrChange>
        </w:rPr>
      </w:pPr>
      <w:r w:rsidRPr="00A90D62">
        <w:rPr>
          <w:rStyle w:val="Q"/>
          <w:rFonts w:ascii="David" w:hAnsi="David" w:cs="David"/>
          <w:sz w:val="28"/>
          <w:szCs w:val="28"/>
          <w:rtl/>
          <w:rPrChange w:id="11960" w:author="אברהם" w:date="2012-11-23T10:23:00Z">
            <w:rPr>
              <w:rStyle w:val="Q"/>
              <w:rFonts w:ascii="David" w:hAnsi="David" w:cs="David"/>
              <w:rtl/>
            </w:rPr>
          </w:rPrChange>
        </w:rPr>
        <w:t>ירושה. כאמור, המודל</w:t>
      </w:r>
      <w:r w:rsidRPr="00A90D62">
        <w:rPr>
          <w:rStyle w:val="Q"/>
          <w:rFonts w:ascii="David" w:eastAsia="David" w:hAnsi="David" w:cs="David"/>
          <w:sz w:val="28"/>
          <w:szCs w:val="28"/>
          <w:rtl/>
          <w:rPrChange w:id="119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62" w:author="אברהם" w:date="2012-11-23T10:23:00Z">
            <w:rPr>
              <w:rStyle w:val="Q"/>
              <w:rFonts w:ascii="David" w:hAnsi="David" w:cs="David"/>
              <w:rtl/>
            </w:rPr>
          </w:rPrChange>
        </w:rPr>
        <w:t>מניח</w:t>
      </w:r>
      <w:r w:rsidRPr="00A90D62">
        <w:rPr>
          <w:rStyle w:val="Q"/>
          <w:rFonts w:ascii="David" w:eastAsia="David" w:hAnsi="David" w:cs="David"/>
          <w:sz w:val="28"/>
          <w:szCs w:val="28"/>
          <w:rtl/>
          <w:rPrChange w:id="119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64" w:author="אברהם" w:date="2012-11-23T10:23:00Z">
            <w:rPr>
              <w:rStyle w:val="Q"/>
              <w:rFonts w:ascii="David" w:hAnsi="David" w:cs="David"/>
              <w:rtl/>
            </w:rPr>
          </w:rPrChange>
        </w:rPr>
        <w:t>שלכל</w:t>
      </w:r>
      <w:r w:rsidRPr="00A90D62">
        <w:rPr>
          <w:rStyle w:val="Q"/>
          <w:rFonts w:ascii="David" w:eastAsia="David" w:hAnsi="David" w:cs="David"/>
          <w:sz w:val="28"/>
          <w:szCs w:val="28"/>
          <w:rtl/>
          <w:rPrChange w:id="119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66"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19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68" w:author="אברהם" w:date="2012-11-23T10:23:00Z">
            <w:rPr>
              <w:rStyle w:val="Q"/>
              <w:rFonts w:ascii="David" w:hAnsi="David" w:cs="David"/>
              <w:rtl/>
            </w:rPr>
          </w:rPrChange>
        </w:rPr>
        <w:t>ישנו</w:t>
      </w:r>
      <w:r w:rsidRPr="00A90D62">
        <w:rPr>
          <w:rStyle w:val="Q"/>
          <w:rFonts w:ascii="David" w:eastAsia="David" w:hAnsi="David" w:cs="David"/>
          <w:sz w:val="28"/>
          <w:szCs w:val="28"/>
          <w:rtl/>
          <w:rPrChange w:id="119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70" w:author="אברהם" w:date="2012-11-23T10:23:00Z">
            <w:rPr>
              <w:rStyle w:val="Q"/>
              <w:rFonts w:ascii="David" w:hAnsi="David" w:cs="David"/>
              <w:rtl/>
            </w:rPr>
          </w:rPrChange>
        </w:rPr>
        <w:t>יורש</w:t>
      </w:r>
      <w:r w:rsidRPr="00A90D62">
        <w:rPr>
          <w:rStyle w:val="Q"/>
          <w:rFonts w:ascii="David" w:eastAsia="David" w:hAnsi="David" w:cs="David"/>
          <w:sz w:val="28"/>
          <w:szCs w:val="28"/>
          <w:rtl/>
          <w:rPrChange w:id="119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72" w:author="אברהם" w:date="2012-11-23T10:23:00Z">
            <w:rPr>
              <w:rStyle w:val="Q"/>
              <w:rFonts w:ascii="David" w:hAnsi="David" w:cs="David"/>
              <w:rtl/>
            </w:rPr>
          </w:rPrChange>
        </w:rPr>
        <w:t>אחד</w:t>
      </w:r>
      <w:r w:rsidRPr="00A90D62">
        <w:rPr>
          <w:rStyle w:val="Q"/>
          <w:rFonts w:ascii="David" w:eastAsia="David" w:hAnsi="David" w:cs="David"/>
          <w:sz w:val="28"/>
          <w:szCs w:val="28"/>
          <w:rtl/>
          <w:rPrChange w:id="119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74" w:author="אברהם" w:date="2012-11-23T10:23:00Z">
            <w:rPr>
              <w:rStyle w:val="Q"/>
              <w:rFonts w:ascii="David" w:hAnsi="David" w:cs="David"/>
              <w:rtl/>
            </w:rPr>
          </w:rPrChange>
        </w:rPr>
        <w:t>בדיוק, כך</w:t>
      </w:r>
      <w:r w:rsidRPr="00A90D62">
        <w:rPr>
          <w:rStyle w:val="Q"/>
          <w:rFonts w:ascii="David" w:eastAsia="David" w:hAnsi="David" w:cs="David"/>
          <w:sz w:val="28"/>
          <w:szCs w:val="28"/>
          <w:rtl/>
          <w:rPrChange w:id="119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76" w:author="אברהם" w:date="2012-11-23T10:23:00Z">
            <w:rPr>
              <w:rStyle w:val="Q"/>
              <w:rFonts w:ascii="David" w:hAnsi="David" w:cs="David"/>
              <w:rtl/>
            </w:rPr>
          </w:rPrChange>
        </w:rPr>
        <w:t>שמספר</w:t>
      </w:r>
      <w:r w:rsidRPr="00A90D62">
        <w:rPr>
          <w:rStyle w:val="Q"/>
          <w:rFonts w:ascii="David" w:eastAsia="David" w:hAnsi="David" w:cs="David"/>
          <w:sz w:val="28"/>
          <w:szCs w:val="28"/>
          <w:rtl/>
          <w:rPrChange w:id="119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78" w:author="אברהם" w:date="2012-11-23T10:23:00Z">
            <w:rPr>
              <w:rStyle w:val="Q"/>
              <w:rFonts w:ascii="David" w:hAnsi="David" w:cs="David"/>
              <w:rtl/>
            </w:rPr>
          </w:rPrChange>
        </w:rPr>
        <w:t>האזרחים</w:t>
      </w:r>
      <w:r w:rsidRPr="00A90D62">
        <w:rPr>
          <w:rStyle w:val="Q"/>
          <w:rFonts w:ascii="David" w:eastAsia="David" w:hAnsi="David" w:cs="David"/>
          <w:sz w:val="28"/>
          <w:szCs w:val="28"/>
          <w:rtl/>
          <w:rPrChange w:id="119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80"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19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82" w:author="אברהם" w:date="2012-11-23T10:23:00Z">
            <w:rPr>
              <w:rStyle w:val="Q"/>
              <w:rFonts w:ascii="David" w:hAnsi="David" w:cs="David"/>
              <w:rtl/>
            </w:rPr>
          </w:rPrChange>
        </w:rPr>
        <w:t>קבוע</w:t>
      </w:r>
      <w:r w:rsidRPr="00A90D62">
        <w:rPr>
          <w:rStyle w:val="Q"/>
          <w:rFonts w:ascii="David" w:eastAsia="David" w:hAnsi="David" w:cs="David"/>
          <w:sz w:val="28"/>
          <w:szCs w:val="28"/>
          <w:rtl/>
          <w:rPrChange w:id="119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84" w:author="אברהם" w:date="2012-11-23T10:23:00Z">
            <w:rPr>
              <w:rStyle w:val="Q"/>
              <w:rFonts w:ascii="David" w:hAnsi="David" w:cs="David"/>
              <w:rtl/>
            </w:rPr>
          </w:rPrChange>
        </w:rPr>
        <w:t>ושווה</w:t>
      </w:r>
      <w:r w:rsidRPr="00A90D62">
        <w:rPr>
          <w:rStyle w:val="Q"/>
          <w:rFonts w:ascii="David" w:eastAsia="David" w:hAnsi="David" w:cs="David"/>
          <w:sz w:val="28"/>
          <w:szCs w:val="28"/>
          <w:rtl/>
          <w:rPrChange w:id="119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86" w:author="אברהם" w:date="2012-11-23T10:23:00Z">
            <w:rPr>
              <w:rStyle w:val="Q"/>
              <w:rFonts w:ascii="David" w:hAnsi="David" w:cs="David"/>
              <w:rtl/>
            </w:rPr>
          </w:rPrChange>
        </w:rPr>
        <w:t>בדיוק</w:t>
      </w:r>
      <w:r w:rsidRPr="00A90D62">
        <w:rPr>
          <w:rStyle w:val="Q"/>
          <w:rFonts w:ascii="David" w:eastAsia="David" w:hAnsi="David" w:cs="David"/>
          <w:sz w:val="28"/>
          <w:szCs w:val="28"/>
          <w:rtl/>
          <w:rPrChange w:id="119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88" w:author="אברהם" w:date="2012-11-23T10:23:00Z">
            <w:rPr>
              <w:rStyle w:val="Q"/>
              <w:rFonts w:ascii="David" w:hAnsi="David" w:cs="David"/>
              <w:rtl/>
            </w:rPr>
          </w:rPrChange>
        </w:rPr>
        <w:t>למספר</w:t>
      </w:r>
      <w:r w:rsidRPr="00A90D62">
        <w:rPr>
          <w:rStyle w:val="Q"/>
          <w:rFonts w:ascii="David" w:eastAsia="David" w:hAnsi="David" w:cs="David"/>
          <w:sz w:val="28"/>
          <w:szCs w:val="28"/>
          <w:rtl/>
          <w:rPrChange w:id="119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90" w:author="אברהם" w:date="2012-11-23T10:23:00Z">
            <w:rPr>
              <w:rStyle w:val="Q"/>
              <w:rFonts w:ascii="David" w:hAnsi="David" w:cs="David"/>
              <w:rtl/>
            </w:rPr>
          </w:rPrChange>
        </w:rPr>
        <w:t>הנחלות. אולם</w:t>
      </w:r>
      <w:r w:rsidRPr="00A90D62">
        <w:rPr>
          <w:rStyle w:val="Q"/>
          <w:rFonts w:ascii="David" w:eastAsia="David" w:hAnsi="David" w:cs="David"/>
          <w:sz w:val="28"/>
          <w:szCs w:val="28"/>
          <w:rtl/>
          <w:rPrChange w:id="119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92" w:author="אברהם" w:date="2012-11-23T10:23:00Z">
            <w:rPr>
              <w:rStyle w:val="Q"/>
              <w:rFonts w:ascii="David" w:hAnsi="David" w:cs="David"/>
              <w:rtl/>
            </w:rPr>
          </w:rPrChange>
        </w:rPr>
        <w:t>במציאות</w:t>
      </w:r>
      <w:del w:id="11993" w:author="אברהם" w:date="2012-11-26T18:16:00Z">
        <w:r w:rsidRPr="00A90D62" w:rsidDel="00320547">
          <w:rPr>
            <w:rStyle w:val="Q"/>
            <w:rFonts w:ascii="David" w:hAnsi="David" w:cs="David"/>
            <w:sz w:val="28"/>
            <w:szCs w:val="28"/>
            <w:rtl/>
            <w:rPrChange w:id="11994" w:author="אברהם" w:date="2012-11-23T10:23:00Z">
              <w:rPr>
                <w:rStyle w:val="Q"/>
                <w:rFonts w:ascii="David" w:hAnsi="David" w:cs="David"/>
                <w:rtl/>
              </w:rPr>
            </w:rPrChange>
          </w:rPr>
          <w:delText>,</w:delText>
        </w:r>
      </w:del>
      <w:r w:rsidRPr="00A90D62">
        <w:rPr>
          <w:rStyle w:val="Q"/>
          <w:rFonts w:ascii="David" w:hAnsi="David" w:cs="David"/>
          <w:sz w:val="28"/>
          <w:szCs w:val="28"/>
          <w:rtl/>
          <w:rPrChange w:id="11995" w:author="אברהם" w:date="2012-11-23T10:23:00Z">
            <w:rPr>
              <w:rStyle w:val="Q"/>
              <w:rFonts w:ascii="David" w:hAnsi="David" w:cs="David"/>
              <w:rtl/>
            </w:rPr>
          </w:rPrChange>
        </w:rPr>
        <w:t xml:space="preserve"> ישנם</w:t>
      </w:r>
      <w:r w:rsidRPr="00A90D62">
        <w:rPr>
          <w:rStyle w:val="Q"/>
          <w:rFonts w:ascii="David" w:eastAsia="David" w:hAnsi="David" w:cs="David"/>
          <w:sz w:val="28"/>
          <w:szCs w:val="28"/>
          <w:rtl/>
          <w:rPrChange w:id="119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97" w:author="אברהם" w:date="2012-11-23T10:23:00Z">
            <w:rPr>
              <w:rStyle w:val="Q"/>
              <w:rFonts w:ascii="David" w:hAnsi="David" w:cs="David"/>
              <w:rtl/>
            </w:rPr>
          </w:rPrChange>
        </w:rPr>
        <w:t>אזרחים</w:t>
      </w:r>
      <w:r w:rsidRPr="00A90D62">
        <w:rPr>
          <w:rStyle w:val="Q"/>
          <w:rFonts w:ascii="David" w:eastAsia="David" w:hAnsi="David" w:cs="David"/>
          <w:sz w:val="28"/>
          <w:szCs w:val="28"/>
          <w:rtl/>
          <w:rPrChange w:id="119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1999" w:author="אברהם" w:date="2012-11-23T10:23:00Z">
            <w:rPr>
              <w:rStyle w:val="Q"/>
              <w:rFonts w:ascii="David" w:hAnsi="David" w:cs="David"/>
              <w:rtl/>
            </w:rPr>
          </w:rPrChange>
        </w:rPr>
        <w:t>שנפטרים</w:t>
      </w:r>
      <w:r w:rsidRPr="00A90D62">
        <w:rPr>
          <w:rStyle w:val="Q"/>
          <w:rFonts w:ascii="David" w:eastAsia="David" w:hAnsi="David" w:cs="David"/>
          <w:sz w:val="28"/>
          <w:szCs w:val="28"/>
          <w:rtl/>
          <w:rPrChange w:id="120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01" w:author="אברהם" w:date="2012-11-23T10:23:00Z">
            <w:rPr>
              <w:rStyle w:val="Q"/>
              <w:rFonts w:ascii="David" w:hAnsi="David" w:cs="David"/>
              <w:rtl/>
            </w:rPr>
          </w:rPrChange>
        </w:rPr>
        <w:t>ללא</w:t>
      </w:r>
      <w:r w:rsidRPr="00A90D62">
        <w:rPr>
          <w:rStyle w:val="Q"/>
          <w:rFonts w:ascii="David" w:eastAsia="David" w:hAnsi="David" w:cs="David"/>
          <w:sz w:val="28"/>
          <w:szCs w:val="28"/>
          <w:rtl/>
          <w:rPrChange w:id="120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03" w:author="אברהם" w:date="2012-11-23T10:23:00Z">
            <w:rPr>
              <w:rStyle w:val="Q"/>
              <w:rFonts w:ascii="David" w:hAnsi="David" w:cs="David"/>
              <w:rtl/>
            </w:rPr>
          </w:rPrChange>
        </w:rPr>
        <w:t>יורשים, וישנם</w:t>
      </w:r>
      <w:r w:rsidRPr="00A90D62">
        <w:rPr>
          <w:rStyle w:val="Q"/>
          <w:rFonts w:ascii="David" w:eastAsia="David" w:hAnsi="David" w:cs="David"/>
          <w:sz w:val="28"/>
          <w:szCs w:val="28"/>
          <w:rtl/>
          <w:rPrChange w:id="120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05" w:author="אברהם" w:date="2012-11-23T10:23:00Z">
            <w:rPr>
              <w:rStyle w:val="Q"/>
              <w:rFonts w:ascii="David" w:hAnsi="David" w:cs="David"/>
              <w:rtl/>
            </w:rPr>
          </w:rPrChange>
        </w:rPr>
        <w:t>אזרחים</w:t>
      </w:r>
      <w:r w:rsidRPr="00A90D62">
        <w:rPr>
          <w:rStyle w:val="Q"/>
          <w:rFonts w:ascii="David" w:eastAsia="David" w:hAnsi="David" w:cs="David"/>
          <w:sz w:val="28"/>
          <w:szCs w:val="28"/>
          <w:rtl/>
          <w:rPrChange w:id="120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07" w:author="אברהם" w:date="2012-11-23T10:23:00Z">
            <w:rPr>
              <w:rStyle w:val="Q"/>
              <w:rFonts w:ascii="David" w:hAnsi="David" w:cs="David"/>
              <w:rtl/>
            </w:rPr>
          </w:rPrChange>
        </w:rPr>
        <w:t>המורישים</w:t>
      </w:r>
      <w:r w:rsidRPr="00A90D62">
        <w:rPr>
          <w:rStyle w:val="Q"/>
          <w:rFonts w:ascii="David" w:eastAsia="David" w:hAnsi="David" w:cs="David"/>
          <w:sz w:val="28"/>
          <w:szCs w:val="28"/>
          <w:rtl/>
          <w:rPrChange w:id="120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09" w:author="אברהם" w:date="2012-11-23T10:23:00Z">
            <w:rPr>
              <w:rStyle w:val="Q"/>
              <w:rFonts w:ascii="David" w:hAnsi="David" w:cs="David"/>
              <w:rtl/>
            </w:rPr>
          </w:rPrChange>
        </w:rPr>
        <w:t>את</w:t>
      </w:r>
      <w:r w:rsidRPr="00A90D62">
        <w:rPr>
          <w:rStyle w:val="Q"/>
          <w:rFonts w:ascii="David" w:eastAsia="David" w:hAnsi="David" w:cs="David"/>
          <w:sz w:val="28"/>
          <w:szCs w:val="28"/>
          <w:rtl/>
          <w:rPrChange w:id="120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11" w:author="אברהם" w:date="2012-11-23T10:23:00Z">
            <w:rPr>
              <w:rStyle w:val="Q"/>
              <w:rFonts w:ascii="David" w:hAnsi="David" w:cs="David"/>
              <w:rtl/>
            </w:rPr>
          </w:rPrChange>
        </w:rPr>
        <w:t>נחלתם</w:t>
      </w:r>
      <w:r w:rsidRPr="00A90D62">
        <w:rPr>
          <w:rStyle w:val="Q"/>
          <w:rFonts w:ascii="David" w:eastAsia="David" w:hAnsi="David" w:cs="David"/>
          <w:sz w:val="28"/>
          <w:szCs w:val="28"/>
          <w:rtl/>
          <w:rPrChange w:id="120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13" w:author="אברהם" w:date="2012-11-23T10:23:00Z">
            <w:rPr>
              <w:rStyle w:val="Q"/>
              <w:rFonts w:ascii="David" w:hAnsi="David" w:cs="David"/>
              <w:rtl/>
            </w:rPr>
          </w:rPrChange>
        </w:rPr>
        <w:t>לכמה</w:t>
      </w:r>
      <w:r w:rsidRPr="00A90D62">
        <w:rPr>
          <w:rStyle w:val="Q"/>
          <w:rFonts w:ascii="David" w:eastAsia="David" w:hAnsi="David" w:cs="David"/>
          <w:sz w:val="28"/>
          <w:szCs w:val="28"/>
          <w:rtl/>
          <w:rPrChange w:id="120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15" w:author="אברהם" w:date="2012-11-23T10:23:00Z">
            <w:rPr>
              <w:rStyle w:val="Q"/>
              <w:rFonts w:ascii="David" w:hAnsi="David" w:cs="David"/>
              <w:rtl/>
            </w:rPr>
          </w:rPrChange>
        </w:rPr>
        <w:t>יורשים, וכך</w:t>
      </w:r>
      <w:r w:rsidRPr="00A90D62">
        <w:rPr>
          <w:rStyle w:val="Q"/>
          <w:rFonts w:ascii="David" w:eastAsia="David" w:hAnsi="David" w:cs="David"/>
          <w:sz w:val="28"/>
          <w:szCs w:val="28"/>
          <w:rtl/>
          <w:rPrChange w:id="120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17"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120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19" w:author="אברהם" w:date="2012-11-23T10:23:00Z">
            <w:rPr>
              <w:rStyle w:val="Q"/>
              <w:rFonts w:ascii="David" w:hAnsi="David" w:cs="David"/>
              <w:rtl/>
            </w:rPr>
          </w:rPrChange>
        </w:rPr>
        <w:t>עשויות</w:t>
      </w:r>
      <w:r w:rsidRPr="00A90D62">
        <w:rPr>
          <w:rStyle w:val="Q"/>
          <w:rFonts w:ascii="David" w:eastAsia="David" w:hAnsi="David" w:cs="David"/>
          <w:sz w:val="28"/>
          <w:szCs w:val="28"/>
          <w:rtl/>
          <w:rPrChange w:id="120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21" w:author="אברהם" w:date="2012-11-23T10:23:00Z">
            <w:rPr>
              <w:rStyle w:val="Q"/>
              <w:rFonts w:ascii="David" w:hAnsi="David" w:cs="David"/>
              <w:rtl/>
            </w:rPr>
          </w:rPrChange>
        </w:rPr>
        <w:t>להתחלק</w:t>
      </w:r>
      <w:r w:rsidRPr="00A90D62">
        <w:rPr>
          <w:rStyle w:val="Q"/>
          <w:rFonts w:ascii="David" w:eastAsia="David" w:hAnsi="David" w:cs="David"/>
          <w:sz w:val="28"/>
          <w:szCs w:val="28"/>
          <w:rtl/>
          <w:rPrChange w:id="120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23" w:author="אברהם" w:date="2012-11-23T10:23:00Z">
            <w:rPr>
              <w:rStyle w:val="Q"/>
              <w:rFonts w:ascii="David" w:hAnsi="David" w:cs="David"/>
              <w:rtl/>
            </w:rPr>
          </w:rPrChange>
        </w:rPr>
        <w:t>לכמה</w:t>
      </w:r>
      <w:r w:rsidRPr="00A90D62">
        <w:rPr>
          <w:rStyle w:val="Q"/>
          <w:rFonts w:ascii="David" w:eastAsia="David" w:hAnsi="David" w:cs="David"/>
          <w:sz w:val="28"/>
          <w:szCs w:val="28"/>
          <w:rtl/>
          <w:rPrChange w:id="120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25" w:author="אברהם" w:date="2012-11-23T10:23:00Z">
            <w:rPr>
              <w:rStyle w:val="Q"/>
              <w:rFonts w:ascii="David" w:hAnsi="David" w:cs="David"/>
              <w:rtl/>
            </w:rPr>
          </w:rPrChange>
        </w:rPr>
        <w:t>חלקים. ראוי</w:t>
      </w:r>
      <w:r w:rsidRPr="00A90D62">
        <w:rPr>
          <w:rStyle w:val="Q"/>
          <w:rFonts w:ascii="David" w:eastAsia="David" w:hAnsi="David" w:cs="David"/>
          <w:sz w:val="28"/>
          <w:szCs w:val="28"/>
          <w:rtl/>
          <w:rPrChange w:id="120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27" w:author="אברהם" w:date="2012-11-23T10:23:00Z">
            <w:rPr>
              <w:rStyle w:val="Q"/>
              <w:rFonts w:ascii="David" w:hAnsi="David" w:cs="David"/>
              <w:rtl/>
            </w:rPr>
          </w:rPrChange>
        </w:rPr>
        <w:t>לבחון, איך</w:t>
      </w:r>
      <w:r w:rsidRPr="00A90D62">
        <w:rPr>
          <w:rStyle w:val="Q"/>
          <w:rFonts w:ascii="David" w:eastAsia="David" w:hAnsi="David" w:cs="David"/>
          <w:sz w:val="28"/>
          <w:szCs w:val="28"/>
          <w:rtl/>
          <w:rPrChange w:id="120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29" w:author="אברהם" w:date="2012-11-23T10:23:00Z">
            <w:rPr>
              <w:rStyle w:val="Q"/>
              <w:rFonts w:ascii="David" w:hAnsi="David" w:cs="David"/>
              <w:rtl/>
            </w:rPr>
          </w:rPrChange>
        </w:rPr>
        <w:t>ישפיע</w:t>
      </w:r>
      <w:r w:rsidRPr="00A90D62">
        <w:rPr>
          <w:rStyle w:val="Q"/>
          <w:rFonts w:ascii="David" w:eastAsia="David" w:hAnsi="David" w:cs="David"/>
          <w:sz w:val="28"/>
          <w:szCs w:val="28"/>
          <w:rtl/>
          <w:rPrChange w:id="120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31" w:author="אברהם" w:date="2012-11-23T10:23:00Z">
            <w:rPr>
              <w:rStyle w:val="Q"/>
              <w:rFonts w:ascii="David" w:hAnsi="David" w:cs="David"/>
              <w:rtl/>
            </w:rPr>
          </w:rPrChange>
        </w:rPr>
        <w:t>האלגוריתם</w:t>
      </w:r>
      <w:r w:rsidRPr="00A90D62">
        <w:rPr>
          <w:rStyle w:val="Q"/>
          <w:rFonts w:ascii="David" w:eastAsia="David" w:hAnsi="David" w:cs="David"/>
          <w:sz w:val="28"/>
          <w:szCs w:val="28"/>
          <w:rtl/>
          <w:rPrChange w:id="120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33" w:author="אברהם" w:date="2012-11-23T10:23:00Z">
            <w:rPr>
              <w:rStyle w:val="Q"/>
              <w:rFonts w:ascii="David" w:hAnsi="David" w:cs="David"/>
              <w:rtl/>
            </w:rPr>
          </w:rPrChange>
        </w:rPr>
        <w:t>המוצע</w:t>
      </w:r>
      <w:r w:rsidRPr="00A90D62">
        <w:rPr>
          <w:rStyle w:val="Q"/>
          <w:rFonts w:ascii="David" w:eastAsia="David" w:hAnsi="David" w:cs="David"/>
          <w:sz w:val="28"/>
          <w:szCs w:val="28"/>
          <w:rtl/>
          <w:rPrChange w:id="120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35" w:author="אברהם" w:date="2012-11-23T10:23:00Z">
            <w:rPr>
              <w:rStyle w:val="Q"/>
              <w:rFonts w:ascii="David" w:hAnsi="David" w:cs="David"/>
              <w:rtl/>
            </w:rPr>
          </w:rPrChange>
        </w:rPr>
        <w:t>על</w:t>
      </w:r>
      <w:r w:rsidRPr="00A90D62">
        <w:rPr>
          <w:rStyle w:val="Q"/>
          <w:rFonts w:ascii="David" w:eastAsia="David" w:hAnsi="David" w:cs="David"/>
          <w:sz w:val="28"/>
          <w:szCs w:val="28"/>
          <w:rtl/>
          <w:rPrChange w:id="120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37" w:author="אברהם" w:date="2012-11-23T10:23:00Z">
            <w:rPr>
              <w:rStyle w:val="Q"/>
              <w:rFonts w:ascii="David" w:hAnsi="David" w:cs="David"/>
              <w:rtl/>
            </w:rPr>
          </w:rPrChange>
        </w:rPr>
        <w:t>חלוקת</w:t>
      </w:r>
      <w:r w:rsidRPr="00A90D62">
        <w:rPr>
          <w:rStyle w:val="Q"/>
          <w:rFonts w:ascii="David" w:eastAsia="David" w:hAnsi="David" w:cs="David"/>
          <w:sz w:val="28"/>
          <w:szCs w:val="28"/>
          <w:rtl/>
          <w:rPrChange w:id="120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39"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20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41" w:author="אברהם" w:date="2012-11-23T10:23:00Z">
            <w:rPr>
              <w:rStyle w:val="Q"/>
              <w:rFonts w:ascii="David" w:hAnsi="David" w:cs="David"/>
              <w:rtl/>
            </w:rPr>
          </w:rPrChange>
        </w:rPr>
        <w:t>במצב</w:t>
      </w:r>
      <w:r w:rsidRPr="00A90D62">
        <w:rPr>
          <w:rStyle w:val="Q"/>
          <w:rFonts w:ascii="David" w:eastAsia="David" w:hAnsi="David" w:cs="David"/>
          <w:sz w:val="28"/>
          <w:szCs w:val="28"/>
          <w:rtl/>
          <w:rPrChange w:id="120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43" w:author="אברהם" w:date="2012-11-23T10:23:00Z">
            <w:rPr>
              <w:rStyle w:val="Q"/>
              <w:rFonts w:ascii="David" w:hAnsi="David" w:cs="David"/>
              <w:rtl/>
            </w:rPr>
          </w:rPrChange>
        </w:rPr>
        <w:t>זה.</w:t>
      </w:r>
    </w:p>
    <w:p w:rsidR="009C2B09" w:rsidRPr="00A90D62" w:rsidRDefault="009C2B09" w:rsidP="00685392">
      <w:pPr>
        <w:pStyle w:val="a1"/>
        <w:numPr>
          <w:ilvl w:val="0"/>
          <w:numId w:val="15"/>
        </w:numPr>
        <w:bidi/>
        <w:spacing w:after="0"/>
        <w:rPr>
          <w:rFonts w:cs="David CLM"/>
          <w:sz w:val="28"/>
          <w:szCs w:val="28"/>
          <w:rtl/>
          <w:rPrChange w:id="12044" w:author="אברהם" w:date="2012-11-23T10:23:00Z">
            <w:rPr>
              <w:rFonts w:cs="David CLM"/>
              <w:rtl/>
            </w:rPr>
          </w:rPrChange>
        </w:rPr>
      </w:pPr>
      <w:r w:rsidRPr="00A90D62">
        <w:rPr>
          <w:rStyle w:val="Q"/>
          <w:rFonts w:ascii="David" w:hAnsi="David" w:cs="David"/>
          <w:sz w:val="28"/>
          <w:szCs w:val="28"/>
          <w:rtl/>
          <w:rPrChange w:id="12045" w:author="אברהם" w:date="2012-11-23T10:23:00Z">
            <w:rPr>
              <w:rStyle w:val="Q"/>
              <w:rFonts w:ascii="David" w:hAnsi="David" w:cs="David"/>
              <w:rtl/>
            </w:rPr>
          </w:rPrChange>
        </w:rPr>
        <w:t>לויים. במודל</w:t>
      </w:r>
      <w:r w:rsidRPr="00A90D62">
        <w:rPr>
          <w:rStyle w:val="Q"/>
          <w:rFonts w:ascii="David" w:eastAsia="David" w:hAnsi="David" w:cs="David"/>
          <w:sz w:val="28"/>
          <w:szCs w:val="28"/>
          <w:rtl/>
          <w:rPrChange w:id="120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47" w:author="אברהם" w:date="2012-11-23T10:23:00Z">
            <w:rPr>
              <w:rStyle w:val="Q"/>
              <w:rFonts w:ascii="David" w:hAnsi="David" w:cs="David"/>
              <w:rtl/>
            </w:rPr>
          </w:rPrChange>
        </w:rPr>
        <w:t>שלנו, כל</w:t>
      </w:r>
      <w:r w:rsidRPr="00A90D62">
        <w:rPr>
          <w:rStyle w:val="Q"/>
          <w:rFonts w:ascii="David" w:eastAsia="David" w:hAnsi="David" w:cs="David"/>
          <w:sz w:val="28"/>
          <w:szCs w:val="28"/>
          <w:rtl/>
          <w:rPrChange w:id="120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49"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20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51" w:author="אברהם" w:date="2012-11-23T10:23:00Z">
            <w:rPr>
              <w:rStyle w:val="Q"/>
              <w:rFonts w:ascii="David" w:hAnsi="David" w:cs="David"/>
              <w:rtl/>
            </w:rPr>
          </w:rPrChange>
        </w:rPr>
        <w:t>שיכול</w:t>
      </w:r>
      <w:r w:rsidRPr="00A90D62">
        <w:rPr>
          <w:rStyle w:val="Q"/>
          <w:rFonts w:ascii="David" w:eastAsia="David" w:hAnsi="David" w:cs="David"/>
          <w:sz w:val="28"/>
          <w:szCs w:val="28"/>
          <w:rtl/>
          <w:rPrChange w:id="120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53" w:author="אברהם" w:date="2012-11-23T10:23:00Z">
            <w:rPr>
              <w:rStyle w:val="Q"/>
              <w:rFonts w:ascii="David" w:hAnsi="David" w:cs="David"/>
              <w:rtl/>
            </w:rPr>
          </w:rPrChange>
        </w:rPr>
        <w:t>לסחור</w:t>
      </w:r>
      <w:r w:rsidRPr="00A90D62">
        <w:rPr>
          <w:rStyle w:val="Q"/>
          <w:rFonts w:ascii="David" w:eastAsia="David" w:hAnsi="David" w:cs="David"/>
          <w:sz w:val="28"/>
          <w:szCs w:val="28"/>
          <w:rtl/>
          <w:rPrChange w:id="120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55" w:author="אברהם" w:date="2012-11-23T10:23:00Z">
            <w:rPr>
              <w:rStyle w:val="Q"/>
              <w:rFonts w:ascii="David" w:hAnsi="David" w:cs="David"/>
              <w:rtl/>
            </w:rPr>
          </w:rPrChange>
        </w:rPr>
        <w:t>בנחלות, זכאי</w:t>
      </w:r>
      <w:r w:rsidRPr="00A90D62">
        <w:rPr>
          <w:rStyle w:val="Q"/>
          <w:rFonts w:ascii="David" w:eastAsia="David" w:hAnsi="David" w:cs="David"/>
          <w:sz w:val="28"/>
          <w:szCs w:val="28"/>
          <w:rtl/>
          <w:rPrChange w:id="120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57" w:author="אברהם" w:date="2012-11-23T10:23:00Z">
            <w:rPr>
              <w:rStyle w:val="Q"/>
              <w:rFonts w:ascii="David" w:hAnsi="David" w:cs="David"/>
              <w:rtl/>
            </w:rPr>
          </w:rPrChange>
        </w:rPr>
        <w:t>גם</w:t>
      </w:r>
      <w:r w:rsidRPr="00A90D62">
        <w:rPr>
          <w:rStyle w:val="Q"/>
          <w:rFonts w:ascii="David" w:eastAsia="David" w:hAnsi="David" w:cs="David"/>
          <w:sz w:val="28"/>
          <w:szCs w:val="28"/>
          <w:rtl/>
          <w:rPrChange w:id="120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59" w:author="אברהם" w:date="2012-11-23T10:23:00Z">
            <w:rPr>
              <w:rStyle w:val="Q"/>
              <w:rFonts w:ascii="David" w:hAnsi="David" w:cs="David"/>
              <w:rtl/>
            </w:rPr>
          </w:rPrChange>
        </w:rPr>
        <w:t>לשמור</w:t>
      </w:r>
      <w:r w:rsidRPr="00A90D62">
        <w:rPr>
          <w:rStyle w:val="Q"/>
          <w:rFonts w:ascii="David" w:eastAsia="David" w:hAnsi="David" w:cs="David"/>
          <w:sz w:val="28"/>
          <w:szCs w:val="28"/>
          <w:rtl/>
          <w:rPrChange w:id="120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61" w:author="אברהם" w:date="2012-11-23T10:23:00Z">
            <w:rPr>
              <w:rStyle w:val="Q"/>
              <w:rFonts w:ascii="David" w:hAnsi="David" w:cs="David"/>
              <w:rtl/>
            </w:rPr>
          </w:rPrChange>
        </w:rPr>
        <w:t>בבעלותו</w:t>
      </w:r>
      <w:r w:rsidRPr="00A90D62">
        <w:rPr>
          <w:rStyle w:val="Q"/>
          <w:rFonts w:ascii="David" w:eastAsia="David" w:hAnsi="David" w:cs="David"/>
          <w:sz w:val="28"/>
          <w:szCs w:val="28"/>
          <w:rtl/>
          <w:rPrChange w:id="120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63"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0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65" w:author="אברהם" w:date="2012-11-23T10:23:00Z">
            <w:rPr>
              <w:rStyle w:val="Q"/>
              <w:rFonts w:ascii="David" w:hAnsi="David" w:cs="David"/>
              <w:rtl/>
            </w:rPr>
          </w:rPrChange>
        </w:rPr>
        <w:t>אחת</w:t>
      </w:r>
      <w:r w:rsidRPr="00A90D62">
        <w:rPr>
          <w:rStyle w:val="Q"/>
          <w:rFonts w:ascii="David" w:eastAsia="David" w:hAnsi="David" w:cs="David"/>
          <w:sz w:val="28"/>
          <w:szCs w:val="28"/>
          <w:rtl/>
          <w:rPrChange w:id="120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67" w:author="אברהם" w:date="2012-11-23T10:23:00Z">
            <w:rPr>
              <w:rStyle w:val="Q"/>
              <w:rFonts w:ascii="David" w:hAnsi="David" w:cs="David"/>
              <w:rtl/>
            </w:rPr>
          </w:rPrChange>
        </w:rPr>
        <w:t>בשנת</w:t>
      </w:r>
      <w:r w:rsidRPr="00A90D62">
        <w:rPr>
          <w:rStyle w:val="Q"/>
          <w:rFonts w:ascii="David" w:eastAsia="David" w:hAnsi="David" w:cs="David"/>
          <w:sz w:val="28"/>
          <w:szCs w:val="28"/>
          <w:rtl/>
          <w:rPrChange w:id="120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69" w:author="אברהם" w:date="2012-11-23T10:23:00Z">
            <w:rPr>
              <w:rStyle w:val="Q"/>
              <w:rFonts w:ascii="David" w:hAnsi="David" w:cs="David"/>
              <w:rtl/>
            </w:rPr>
          </w:rPrChange>
        </w:rPr>
        <w:t>היובל. אולם</w:t>
      </w:r>
      <w:r w:rsidRPr="00A90D62">
        <w:rPr>
          <w:rStyle w:val="Q"/>
          <w:rFonts w:ascii="David" w:eastAsia="David" w:hAnsi="David" w:cs="David"/>
          <w:sz w:val="28"/>
          <w:szCs w:val="28"/>
          <w:rtl/>
          <w:rPrChange w:id="120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71" w:author="אברהם" w:date="2012-11-23T10:23:00Z">
            <w:rPr>
              <w:rStyle w:val="Q"/>
              <w:rFonts w:ascii="David" w:hAnsi="David" w:cs="David"/>
              <w:rtl/>
            </w:rPr>
          </w:rPrChange>
        </w:rPr>
        <w:t>בזמן</w:t>
      </w:r>
      <w:r w:rsidRPr="00A90D62">
        <w:rPr>
          <w:rStyle w:val="Q"/>
          <w:rFonts w:ascii="David" w:eastAsia="David" w:hAnsi="David" w:cs="David"/>
          <w:sz w:val="28"/>
          <w:szCs w:val="28"/>
          <w:rtl/>
          <w:rPrChange w:id="120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73" w:author="אברהם" w:date="2012-11-23T10:23:00Z">
            <w:rPr>
              <w:rStyle w:val="Q"/>
              <w:rFonts w:ascii="David" w:hAnsi="David" w:cs="David"/>
              <w:rtl/>
            </w:rPr>
          </w:rPrChange>
        </w:rPr>
        <w:t>המקרא, היו</w:t>
      </w:r>
      <w:r w:rsidRPr="00A90D62">
        <w:rPr>
          <w:rStyle w:val="Q"/>
          <w:rFonts w:ascii="David" w:eastAsia="David" w:hAnsi="David" w:cs="David"/>
          <w:sz w:val="28"/>
          <w:szCs w:val="28"/>
          <w:rtl/>
          <w:rPrChange w:id="120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75" w:author="אברהם" w:date="2012-11-23T10:23:00Z">
            <w:rPr>
              <w:rStyle w:val="Q"/>
              <w:rFonts w:ascii="David" w:hAnsi="David" w:cs="David"/>
              <w:rtl/>
            </w:rPr>
          </w:rPrChange>
        </w:rPr>
        <w:t>אנשים</w:t>
      </w:r>
      <w:r w:rsidRPr="00A90D62">
        <w:rPr>
          <w:rStyle w:val="Q"/>
          <w:rFonts w:ascii="David" w:eastAsia="David" w:hAnsi="David" w:cs="David"/>
          <w:sz w:val="28"/>
          <w:szCs w:val="28"/>
          <w:rtl/>
          <w:rPrChange w:id="120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77" w:author="אברהם" w:date="2012-11-23T10:23:00Z">
            <w:rPr>
              <w:rStyle w:val="Q"/>
              <w:rFonts w:ascii="David" w:hAnsi="David" w:cs="David"/>
              <w:rtl/>
            </w:rPr>
          </w:rPrChange>
        </w:rPr>
        <w:t>שלא</w:t>
      </w:r>
      <w:r w:rsidRPr="00A90D62">
        <w:rPr>
          <w:rStyle w:val="Q"/>
          <w:rFonts w:ascii="David" w:eastAsia="David" w:hAnsi="David" w:cs="David"/>
          <w:sz w:val="28"/>
          <w:szCs w:val="28"/>
          <w:rtl/>
          <w:rPrChange w:id="120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79" w:author="אברהם" w:date="2012-11-23T10:23:00Z">
            <w:rPr>
              <w:rStyle w:val="Q"/>
              <w:rFonts w:ascii="David" w:hAnsi="David" w:cs="David"/>
              <w:rtl/>
            </w:rPr>
          </w:rPrChange>
        </w:rPr>
        <w:t>היו</w:t>
      </w:r>
      <w:r w:rsidRPr="00A90D62">
        <w:rPr>
          <w:rStyle w:val="Q"/>
          <w:rFonts w:ascii="David" w:eastAsia="David" w:hAnsi="David" w:cs="David"/>
          <w:sz w:val="28"/>
          <w:szCs w:val="28"/>
          <w:rtl/>
          <w:rPrChange w:id="120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81" w:author="אברהם" w:date="2012-11-23T10:23:00Z">
            <w:rPr>
              <w:rStyle w:val="Q"/>
              <w:rFonts w:ascii="David" w:hAnsi="David" w:cs="David"/>
              <w:rtl/>
            </w:rPr>
          </w:rPrChange>
        </w:rPr>
        <w:t>זכאים</w:t>
      </w:r>
      <w:r w:rsidRPr="00A90D62">
        <w:rPr>
          <w:rStyle w:val="Q"/>
          <w:rFonts w:ascii="David" w:eastAsia="David" w:hAnsi="David" w:cs="David"/>
          <w:sz w:val="28"/>
          <w:szCs w:val="28"/>
          <w:rtl/>
          <w:rPrChange w:id="120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83" w:author="אברהם" w:date="2012-11-23T10:23:00Z">
            <w:rPr>
              <w:rStyle w:val="Q"/>
              <w:rFonts w:ascii="David" w:hAnsi="David" w:cs="David"/>
              <w:rtl/>
            </w:rPr>
          </w:rPrChange>
        </w:rPr>
        <w:t>לנחלה, ועדיין</w:t>
      </w:r>
      <w:r w:rsidRPr="00A90D62">
        <w:rPr>
          <w:rStyle w:val="Q"/>
          <w:rFonts w:ascii="David" w:eastAsia="David" w:hAnsi="David" w:cs="David"/>
          <w:sz w:val="28"/>
          <w:szCs w:val="28"/>
          <w:rtl/>
          <w:rPrChange w:id="120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85" w:author="אברהם" w:date="2012-11-23T10:23:00Z">
            <w:rPr>
              <w:rStyle w:val="Q"/>
              <w:rFonts w:ascii="David" w:hAnsi="David" w:cs="David"/>
              <w:rtl/>
            </w:rPr>
          </w:rPrChange>
        </w:rPr>
        <w:t>יכלו</w:t>
      </w:r>
      <w:r w:rsidRPr="00A90D62">
        <w:rPr>
          <w:rStyle w:val="Q"/>
          <w:rFonts w:ascii="David" w:eastAsia="David" w:hAnsi="David" w:cs="David"/>
          <w:sz w:val="28"/>
          <w:szCs w:val="28"/>
          <w:rtl/>
          <w:rPrChange w:id="120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87" w:author="אברהם" w:date="2012-11-23T10:23:00Z">
            <w:rPr>
              <w:rStyle w:val="Q"/>
              <w:rFonts w:ascii="David" w:hAnsi="David" w:cs="David"/>
              <w:rtl/>
            </w:rPr>
          </w:rPrChange>
        </w:rPr>
        <w:t>להשתתף</w:t>
      </w:r>
      <w:r w:rsidRPr="00A90D62">
        <w:rPr>
          <w:rStyle w:val="Q"/>
          <w:rFonts w:ascii="David" w:eastAsia="David" w:hAnsi="David" w:cs="David"/>
          <w:sz w:val="28"/>
          <w:szCs w:val="28"/>
          <w:rtl/>
          <w:rPrChange w:id="120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89" w:author="אברהם" w:date="2012-11-23T10:23:00Z">
            <w:rPr>
              <w:rStyle w:val="Q"/>
              <w:rFonts w:ascii="David" w:hAnsi="David" w:cs="David"/>
              <w:rtl/>
            </w:rPr>
          </w:rPrChange>
        </w:rPr>
        <w:t>במסחר. לדוגמה, בני</w:t>
      </w:r>
      <w:r w:rsidRPr="00A90D62">
        <w:rPr>
          <w:rStyle w:val="Q"/>
          <w:rFonts w:ascii="David" w:eastAsia="David" w:hAnsi="David" w:cs="David"/>
          <w:sz w:val="28"/>
          <w:szCs w:val="28"/>
          <w:rtl/>
          <w:rPrChange w:id="120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91" w:author="אברהם" w:date="2012-11-23T10:23:00Z">
            <w:rPr>
              <w:rStyle w:val="Q"/>
              <w:rFonts w:ascii="David" w:hAnsi="David" w:cs="David"/>
              <w:rtl/>
            </w:rPr>
          </w:rPrChange>
        </w:rPr>
        <w:t>שבט</w:t>
      </w:r>
      <w:r w:rsidRPr="00A90D62">
        <w:rPr>
          <w:rStyle w:val="Q"/>
          <w:rFonts w:ascii="David" w:eastAsia="David" w:hAnsi="David" w:cs="David"/>
          <w:sz w:val="28"/>
          <w:szCs w:val="28"/>
          <w:rtl/>
          <w:rPrChange w:id="120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93" w:author="אברהם" w:date="2012-11-23T10:23:00Z">
            <w:rPr>
              <w:rStyle w:val="Q"/>
              <w:rFonts w:ascii="David" w:hAnsi="David" w:cs="David"/>
              <w:rtl/>
            </w:rPr>
          </w:rPrChange>
        </w:rPr>
        <w:t>לוי, שלא</w:t>
      </w:r>
      <w:r w:rsidRPr="00A90D62">
        <w:rPr>
          <w:rStyle w:val="Q"/>
          <w:rFonts w:ascii="David" w:eastAsia="David" w:hAnsi="David" w:cs="David"/>
          <w:sz w:val="28"/>
          <w:szCs w:val="28"/>
          <w:rtl/>
          <w:rPrChange w:id="120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95" w:author="אברהם" w:date="2012-11-23T10:23:00Z">
            <w:rPr>
              <w:rStyle w:val="Q"/>
              <w:rFonts w:ascii="David" w:hAnsi="David" w:cs="David"/>
              <w:rtl/>
            </w:rPr>
          </w:rPrChange>
        </w:rPr>
        <w:t>שירתו</w:t>
      </w:r>
      <w:r w:rsidRPr="00A90D62">
        <w:rPr>
          <w:rStyle w:val="Q"/>
          <w:rFonts w:ascii="David" w:eastAsia="David" w:hAnsi="David" w:cs="David"/>
          <w:sz w:val="28"/>
          <w:szCs w:val="28"/>
          <w:rtl/>
          <w:rPrChange w:id="120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97" w:author="אברהם" w:date="2012-11-23T10:23:00Z">
            <w:rPr>
              <w:rStyle w:val="Q"/>
              <w:rFonts w:ascii="David" w:hAnsi="David" w:cs="David"/>
              <w:rtl/>
            </w:rPr>
          </w:rPrChange>
        </w:rPr>
        <w:t>בצבא, לא</w:t>
      </w:r>
      <w:r w:rsidRPr="00A90D62">
        <w:rPr>
          <w:rStyle w:val="Q"/>
          <w:rFonts w:ascii="David" w:eastAsia="David" w:hAnsi="David" w:cs="David"/>
          <w:sz w:val="28"/>
          <w:szCs w:val="28"/>
          <w:rtl/>
          <w:rPrChange w:id="120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099" w:author="אברהם" w:date="2012-11-23T10:23:00Z">
            <w:rPr>
              <w:rStyle w:val="Q"/>
              <w:rFonts w:ascii="David" w:hAnsi="David" w:cs="David"/>
              <w:rtl/>
            </w:rPr>
          </w:rPrChange>
        </w:rPr>
        <w:t>קיבלו</w:t>
      </w:r>
      <w:r w:rsidRPr="00A90D62">
        <w:rPr>
          <w:rStyle w:val="Q"/>
          <w:rFonts w:ascii="David" w:eastAsia="David" w:hAnsi="David" w:cs="David"/>
          <w:sz w:val="28"/>
          <w:szCs w:val="28"/>
          <w:rtl/>
          <w:rPrChange w:id="121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01"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1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03" w:author="אברהם" w:date="2012-11-23T10:23:00Z">
            <w:rPr>
              <w:rStyle w:val="Q"/>
              <w:rFonts w:ascii="David" w:hAnsi="David" w:cs="David"/>
              <w:rtl/>
            </w:rPr>
          </w:rPrChange>
        </w:rPr>
        <w:t>(פרט</w:t>
      </w:r>
      <w:r w:rsidRPr="00A90D62">
        <w:rPr>
          <w:rStyle w:val="Q"/>
          <w:rFonts w:ascii="David" w:eastAsia="David" w:hAnsi="David" w:cs="David"/>
          <w:sz w:val="28"/>
          <w:szCs w:val="28"/>
          <w:rtl/>
          <w:rPrChange w:id="121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05" w:author="אברהם" w:date="2012-11-23T10:23:00Z">
            <w:rPr>
              <w:rStyle w:val="Q"/>
              <w:rFonts w:ascii="David" w:hAnsi="David" w:cs="David"/>
              <w:rtl/>
            </w:rPr>
          </w:rPrChange>
        </w:rPr>
        <w:t>לבתי-מגורים</w:t>
      </w:r>
      <w:r w:rsidRPr="00A90D62">
        <w:rPr>
          <w:rStyle w:val="Q"/>
          <w:rFonts w:ascii="David" w:eastAsia="David" w:hAnsi="David" w:cs="David"/>
          <w:sz w:val="28"/>
          <w:szCs w:val="28"/>
          <w:rtl/>
          <w:rPrChange w:id="121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07" w:author="אברהם" w:date="2012-11-23T10:23:00Z">
            <w:rPr>
              <w:rStyle w:val="Q"/>
              <w:rFonts w:ascii="David" w:hAnsi="David" w:cs="David"/>
              <w:rtl/>
            </w:rPr>
          </w:rPrChange>
        </w:rPr>
        <w:t>בערי</w:t>
      </w:r>
      <w:r w:rsidRPr="00A90D62">
        <w:rPr>
          <w:rStyle w:val="Q"/>
          <w:rFonts w:ascii="David" w:eastAsia="David" w:hAnsi="David" w:cs="David"/>
          <w:sz w:val="28"/>
          <w:szCs w:val="28"/>
          <w:rtl/>
          <w:rPrChange w:id="121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09" w:author="אברהם" w:date="2012-11-23T10:23:00Z">
            <w:rPr>
              <w:rStyle w:val="Q"/>
              <w:rFonts w:ascii="David" w:hAnsi="David" w:cs="David"/>
              <w:rtl/>
            </w:rPr>
          </w:rPrChange>
        </w:rPr>
        <w:t>הלויים). מכאן, שבשנת</w:t>
      </w:r>
      <w:r w:rsidRPr="00A90D62">
        <w:rPr>
          <w:rStyle w:val="Q"/>
          <w:rFonts w:ascii="David" w:eastAsia="David" w:hAnsi="David" w:cs="David"/>
          <w:sz w:val="28"/>
          <w:szCs w:val="28"/>
          <w:rtl/>
          <w:rPrChange w:id="121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11" w:author="אברהם" w:date="2012-11-23T10:23:00Z">
            <w:rPr>
              <w:rStyle w:val="Q"/>
              <w:rFonts w:ascii="David" w:hAnsi="David" w:cs="David"/>
              <w:rtl/>
            </w:rPr>
          </w:rPrChange>
        </w:rPr>
        <w:t>היובל, היה</w:t>
      </w:r>
      <w:r w:rsidRPr="00A90D62">
        <w:rPr>
          <w:rStyle w:val="Q"/>
          <w:rFonts w:ascii="David" w:eastAsia="David" w:hAnsi="David" w:cs="David"/>
          <w:sz w:val="28"/>
          <w:szCs w:val="28"/>
          <w:rtl/>
          <w:rPrChange w:id="121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13" w:author="אברהם" w:date="2012-11-23T10:23:00Z">
            <w:rPr>
              <w:rStyle w:val="Q"/>
              <w:rFonts w:ascii="David" w:hAnsi="David" w:cs="David"/>
              <w:rtl/>
            </w:rPr>
          </w:rPrChange>
        </w:rPr>
        <w:t>עליהם</w:t>
      </w:r>
      <w:r w:rsidRPr="00A90D62">
        <w:rPr>
          <w:rStyle w:val="Q"/>
          <w:rFonts w:ascii="David" w:eastAsia="David" w:hAnsi="David" w:cs="David"/>
          <w:sz w:val="28"/>
          <w:szCs w:val="28"/>
          <w:rtl/>
          <w:rPrChange w:id="121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15"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121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17" w:author="אברהם" w:date="2012-11-23T10:23:00Z">
            <w:rPr>
              <w:rStyle w:val="Q"/>
              <w:rFonts w:ascii="David" w:hAnsi="David" w:cs="David"/>
              <w:rtl/>
            </w:rPr>
          </w:rPrChange>
        </w:rPr>
        <w:t>את</w:t>
      </w:r>
      <w:r w:rsidRPr="00A90D62">
        <w:rPr>
          <w:rStyle w:val="Q"/>
          <w:rFonts w:ascii="David" w:eastAsia="David" w:hAnsi="David" w:cs="David"/>
          <w:sz w:val="28"/>
          <w:szCs w:val="28"/>
          <w:rtl/>
          <w:rPrChange w:id="12118" w:author="אברהם" w:date="2012-11-23T10:23:00Z">
            <w:rPr>
              <w:rStyle w:val="Q"/>
              <w:rFonts w:ascii="David" w:eastAsia="David" w:hAnsi="David" w:cs="David"/>
              <w:rtl/>
            </w:rPr>
          </w:rPrChange>
        </w:rPr>
        <w:t xml:space="preserve"> </w:t>
      </w:r>
      <w:r w:rsidRPr="00A90D62">
        <w:rPr>
          <w:rStyle w:val="Q"/>
          <w:rFonts w:ascii="David" w:hAnsi="David" w:cs="David"/>
          <w:b/>
          <w:bCs/>
          <w:sz w:val="28"/>
          <w:szCs w:val="28"/>
          <w:rtl/>
          <w:rPrChange w:id="12119" w:author="אברהם" w:date="2012-11-23T10:23:00Z">
            <w:rPr>
              <w:rStyle w:val="Q"/>
              <w:rFonts w:ascii="David" w:hAnsi="David" w:cs="David"/>
              <w:b/>
              <w:bCs/>
              <w:rtl/>
            </w:rPr>
          </w:rPrChange>
        </w:rPr>
        <w:t>כל</w:t>
      </w:r>
      <w:r w:rsidRPr="00A90D62">
        <w:rPr>
          <w:rStyle w:val="Q"/>
          <w:rFonts w:ascii="David" w:eastAsia="David" w:hAnsi="David" w:cs="David"/>
          <w:sz w:val="28"/>
          <w:szCs w:val="28"/>
          <w:rtl/>
          <w:rPrChange w:id="121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21"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21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23" w:author="אברהם" w:date="2012-11-23T10:23:00Z">
            <w:rPr>
              <w:rStyle w:val="Q"/>
              <w:rFonts w:ascii="David" w:hAnsi="David" w:cs="David"/>
              <w:rtl/>
            </w:rPr>
          </w:rPrChange>
        </w:rPr>
        <w:t>שקנו. איך</w:t>
      </w:r>
      <w:r w:rsidRPr="00A90D62">
        <w:rPr>
          <w:rStyle w:val="Q"/>
          <w:rFonts w:ascii="David" w:eastAsia="David" w:hAnsi="David" w:cs="David"/>
          <w:sz w:val="28"/>
          <w:szCs w:val="28"/>
          <w:rtl/>
          <w:rPrChange w:id="121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25" w:author="אברהם" w:date="2012-11-23T10:23:00Z">
            <w:rPr>
              <w:rStyle w:val="Q"/>
              <w:rFonts w:ascii="David" w:hAnsi="David" w:cs="David"/>
              <w:rtl/>
            </w:rPr>
          </w:rPrChange>
        </w:rPr>
        <w:t>יושפע</w:t>
      </w:r>
      <w:r w:rsidRPr="00A90D62">
        <w:rPr>
          <w:rStyle w:val="Q"/>
          <w:rFonts w:ascii="David" w:eastAsia="David" w:hAnsi="David" w:cs="David"/>
          <w:sz w:val="28"/>
          <w:szCs w:val="28"/>
          <w:rtl/>
          <w:rPrChange w:id="121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27" w:author="אברהם" w:date="2012-11-23T10:23:00Z">
            <w:rPr>
              <w:rStyle w:val="Q"/>
              <w:rFonts w:ascii="David" w:hAnsi="David" w:cs="David"/>
              <w:rtl/>
            </w:rPr>
          </w:rPrChange>
        </w:rPr>
        <w:t>המודל</w:t>
      </w:r>
      <w:r w:rsidRPr="00A90D62">
        <w:rPr>
          <w:rStyle w:val="Q"/>
          <w:rFonts w:ascii="David" w:eastAsia="David" w:hAnsi="David" w:cs="David"/>
          <w:sz w:val="28"/>
          <w:szCs w:val="28"/>
          <w:rtl/>
          <w:rPrChange w:id="121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29" w:author="אברהם" w:date="2012-11-23T10:23:00Z">
            <w:rPr>
              <w:rStyle w:val="Q"/>
              <w:rFonts w:ascii="David" w:hAnsi="David" w:cs="David"/>
              <w:rtl/>
            </w:rPr>
          </w:rPrChange>
        </w:rPr>
        <w:t>מנוכחותם</w:t>
      </w:r>
      <w:r w:rsidRPr="00A90D62">
        <w:rPr>
          <w:rStyle w:val="Q"/>
          <w:rFonts w:ascii="David" w:eastAsia="David" w:hAnsi="David" w:cs="David"/>
          <w:sz w:val="28"/>
          <w:szCs w:val="28"/>
          <w:rtl/>
          <w:rPrChange w:id="121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31" w:author="אברהם" w:date="2012-11-23T10:23:00Z">
            <w:rPr>
              <w:rStyle w:val="Q"/>
              <w:rFonts w:ascii="David" w:hAnsi="David" w:cs="David"/>
              <w:rtl/>
            </w:rPr>
          </w:rPrChange>
        </w:rPr>
        <w:t>של</w:t>
      </w:r>
      <w:r w:rsidRPr="00A90D62">
        <w:rPr>
          <w:rStyle w:val="Q"/>
          <w:rFonts w:ascii="David" w:eastAsia="David" w:hAnsi="David" w:cs="David"/>
          <w:sz w:val="28"/>
          <w:szCs w:val="28"/>
          <w:rtl/>
          <w:rPrChange w:id="121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33" w:author="אברהם" w:date="2012-11-23T10:23:00Z">
            <w:rPr>
              <w:rStyle w:val="Q"/>
              <w:rFonts w:ascii="David" w:hAnsi="David" w:cs="David"/>
              <w:rtl/>
            </w:rPr>
          </w:rPrChange>
        </w:rPr>
        <w:t>אנשים</w:t>
      </w:r>
      <w:r w:rsidRPr="00A90D62">
        <w:rPr>
          <w:rStyle w:val="Q"/>
          <w:rFonts w:ascii="David" w:eastAsia="David" w:hAnsi="David" w:cs="David"/>
          <w:sz w:val="28"/>
          <w:szCs w:val="28"/>
          <w:rtl/>
          <w:rPrChange w:id="121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35" w:author="אברהם" w:date="2012-11-23T10:23:00Z">
            <w:rPr>
              <w:rStyle w:val="Q"/>
              <w:rFonts w:ascii="David" w:hAnsi="David" w:cs="David"/>
              <w:rtl/>
            </w:rPr>
          </w:rPrChange>
        </w:rPr>
        <w:t>כאלה, שיכולים</w:t>
      </w:r>
      <w:r w:rsidRPr="00A90D62">
        <w:rPr>
          <w:rStyle w:val="Q"/>
          <w:rFonts w:ascii="David" w:eastAsia="David" w:hAnsi="David" w:cs="David"/>
          <w:sz w:val="28"/>
          <w:szCs w:val="28"/>
          <w:rtl/>
          <w:rPrChange w:id="121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37" w:author="אברהם" w:date="2012-11-23T10:23:00Z">
            <w:rPr>
              <w:rStyle w:val="Q"/>
              <w:rFonts w:ascii="David" w:hAnsi="David" w:cs="David"/>
              <w:rtl/>
            </w:rPr>
          </w:rPrChange>
        </w:rPr>
        <w:t>להשתתף</w:t>
      </w:r>
      <w:r w:rsidRPr="00A90D62">
        <w:rPr>
          <w:rStyle w:val="Q"/>
          <w:rFonts w:ascii="David" w:eastAsia="David" w:hAnsi="David" w:cs="David"/>
          <w:sz w:val="28"/>
          <w:szCs w:val="28"/>
          <w:rtl/>
          <w:rPrChange w:id="121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39" w:author="אברהם" w:date="2012-11-23T10:23:00Z">
            <w:rPr>
              <w:rStyle w:val="Q"/>
              <w:rFonts w:ascii="David" w:hAnsi="David" w:cs="David"/>
              <w:rtl/>
            </w:rPr>
          </w:rPrChange>
        </w:rPr>
        <w:t>במסחר</w:t>
      </w:r>
      <w:r w:rsidRPr="00A90D62">
        <w:rPr>
          <w:rStyle w:val="Q"/>
          <w:rFonts w:ascii="David" w:eastAsia="David" w:hAnsi="David" w:cs="David"/>
          <w:sz w:val="28"/>
          <w:szCs w:val="28"/>
          <w:rtl/>
          <w:rPrChange w:id="121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41" w:author="אברהם" w:date="2012-11-23T10:23:00Z">
            <w:rPr>
              <w:rStyle w:val="Q"/>
              <w:rFonts w:ascii="David" w:hAnsi="David" w:cs="David"/>
              <w:rtl/>
            </w:rPr>
          </w:rPrChange>
        </w:rPr>
        <w:t>אך</w:t>
      </w:r>
      <w:r w:rsidRPr="00A90D62">
        <w:rPr>
          <w:rStyle w:val="Q"/>
          <w:rFonts w:ascii="David" w:eastAsia="David" w:hAnsi="David" w:cs="David"/>
          <w:sz w:val="28"/>
          <w:szCs w:val="28"/>
          <w:rtl/>
          <w:rPrChange w:id="121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43" w:author="אברהם" w:date="2012-11-23T10:23:00Z">
            <w:rPr>
              <w:rStyle w:val="Q"/>
              <w:rFonts w:ascii="David" w:hAnsi="David" w:cs="David"/>
              <w:rtl/>
            </w:rPr>
          </w:rPrChange>
        </w:rPr>
        <w:t>אינם</w:t>
      </w:r>
      <w:r w:rsidRPr="00A90D62">
        <w:rPr>
          <w:rStyle w:val="Q"/>
          <w:rFonts w:ascii="David" w:eastAsia="David" w:hAnsi="David" w:cs="David"/>
          <w:sz w:val="28"/>
          <w:szCs w:val="28"/>
          <w:rtl/>
          <w:rPrChange w:id="121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45" w:author="אברהם" w:date="2012-11-23T10:23:00Z">
            <w:rPr>
              <w:rStyle w:val="Q"/>
              <w:rFonts w:ascii="David" w:hAnsi="David" w:cs="David"/>
              <w:rtl/>
            </w:rPr>
          </w:rPrChange>
        </w:rPr>
        <w:t>רשאים</w:t>
      </w:r>
      <w:r w:rsidRPr="00A90D62">
        <w:rPr>
          <w:rStyle w:val="Q"/>
          <w:rFonts w:ascii="David" w:eastAsia="David" w:hAnsi="David" w:cs="David"/>
          <w:sz w:val="28"/>
          <w:szCs w:val="28"/>
          <w:rtl/>
          <w:rPrChange w:id="121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47" w:author="אברהם" w:date="2012-11-23T10:23:00Z">
            <w:rPr>
              <w:rStyle w:val="Q"/>
              <w:rFonts w:ascii="David" w:hAnsi="David" w:cs="David"/>
              <w:rtl/>
            </w:rPr>
          </w:rPrChange>
        </w:rPr>
        <w:t>להחזיק</w:t>
      </w:r>
      <w:r w:rsidRPr="00A90D62">
        <w:rPr>
          <w:rStyle w:val="Q"/>
          <w:rFonts w:ascii="David" w:eastAsia="David" w:hAnsi="David" w:cs="David"/>
          <w:sz w:val="28"/>
          <w:szCs w:val="28"/>
          <w:rtl/>
          <w:rPrChange w:id="121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49" w:author="אברהם" w:date="2012-11-23T10:23:00Z">
            <w:rPr>
              <w:rStyle w:val="Q"/>
              <w:rFonts w:ascii="David" w:hAnsi="David" w:cs="David"/>
              <w:rtl/>
            </w:rPr>
          </w:rPrChange>
        </w:rPr>
        <w:t xml:space="preserve">בנחלות? </w:t>
      </w:r>
    </w:p>
    <w:p w:rsidR="009C2B09" w:rsidRPr="00A90D62" w:rsidRDefault="009C2B09" w:rsidP="009C2B09">
      <w:pPr>
        <w:pStyle w:val="2"/>
        <w:bidi/>
        <w:rPr>
          <w:rStyle w:val="Q"/>
          <w:rFonts w:ascii="David" w:hAnsi="David" w:cs="David"/>
          <w:sz w:val="28"/>
          <w:szCs w:val="28"/>
          <w:rtl/>
          <w:rPrChange w:id="12150" w:author="אברהם" w:date="2012-11-23T10:23:00Z">
            <w:rPr>
              <w:rStyle w:val="Q"/>
              <w:rFonts w:ascii="David" w:hAnsi="David" w:cs="David"/>
              <w:b w:val="0"/>
              <w:bCs w:val="0"/>
              <w:sz w:val="24"/>
              <w:szCs w:val="24"/>
              <w:rtl/>
            </w:rPr>
          </w:rPrChange>
        </w:rPr>
      </w:pPr>
      <w:r w:rsidRPr="00A90D62">
        <w:rPr>
          <w:rStyle w:val="Q"/>
          <w:rFonts w:ascii="David" w:hAnsi="David" w:cs="David"/>
          <w:sz w:val="28"/>
          <w:szCs w:val="28"/>
          <w:rtl/>
          <w:rPrChange w:id="12151" w:author="אברהם" w:date="2012-11-23T10:23:00Z">
            <w:rPr>
              <w:rStyle w:val="Q"/>
              <w:rFonts w:ascii="David" w:hAnsi="David" w:cs="David"/>
              <w:rtl/>
            </w:rPr>
          </w:rPrChange>
        </w:rPr>
        <w:t>י. חתימה</w:t>
      </w:r>
    </w:p>
    <w:p w:rsidR="009C2B09" w:rsidRPr="00A90D62" w:rsidRDefault="009C2B09" w:rsidP="009C2B09">
      <w:pPr>
        <w:pStyle w:val="a1"/>
        <w:bidi/>
        <w:rPr>
          <w:rStyle w:val="Q"/>
          <w:rFonts w:ascii="David" w:hAnsi="David" w:cs="David"/>
          <w:sz w:val="28"/>
          <w:szCs w:val="28"/>
          <w:rtl/>
          <w:rPrChange w:id="12152" w:author="אברהם" w:date="2012-11-23T10:23:00Z">
            <w:rPr>
              <w:rStyle w:val="Q"/>
              <w:rFonts w:ascii="David" w:hAnsi="David" w:cs="David"/>
              <w:b/>
              <w:bCs/>
              <w:sz w:val="36"/>
              <w:szCs w:val="36"/>
              <w:rtl/>
            </w:rPr>
          </w:rPrChange>
        </w:rPr>
      </w:pPr>
      <w:r w:rsidRPr="00A90D62">
        <w:rPr>
          <w:rStyle w:val="Q"/>
          <w:rFonts w:ascii="David" w:hAnsi="David" w:cs="David"/>
          <w:sz w:val="28"/>
          <w:szCs w:val="28"/>
          <w:rtl/>
          <w:rPrChange w:id="12153" w:author="אברהם" w:date="2012-11-23T10:23:00Z">
            <w:rPr>
              <w:rStyle w:val="Q"/>
              <w:rFonts w:ascii="David" w:hAnsi="David" w:cs="David"/>
              <w:rtl/>
            </w:rPr>
          </w:rPrChange>
        </w:rPr>
        <w:t>ע"פ</w:t>
      </w:r>
      <w:r w:rsidRPr="00A90D62">
        <w:rPr>
          <w:rStyle w:val="Q"/>
          <w:rFonts w:ascii="David" w:eastAsia="David" w:hAnsi="David" w:cs="David"/>
          <w:sz w:val="28"/>
          <w:szCs w:val="28"/>
          <w:rtl/>
          <w:rPrChange w:id="121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55" w:author="אברהם" w:date="2012-11-23T10:23:00Z">
            <w:rPr>
              <w:rStyle w:val="Q"/>
              <w:rFonts w:ascii="David" w:hAnsi="David" w:cs="David"/>
              <w:rtl/>
            </w:rPr>
          </w:rPrChange>
        </w:rPr>
        <w:t>חז"ל, שנת</w:t>
      </w:r>
      <w:r w:rsidRPr="00A90D62">
        <w:rPr>
          <w:rStyle w:val="Q"/>
          <w:rFonts w:ascii="David" w:eastAsia="David" w:hAnsi="David" w:cs="David"/>
          <w:sz w:val="28"/>
          <w:szCs w:val="28"/>
          <w:rtl/>
          <w:rPrChange w:id="121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57"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21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59" w:author="אברהם" w:date="2012-11-23T10:23:00Z">
            <w:rPr>
              <w:rStyle w:val="Q"/>
              <w:rFonts w:ascii="David" w:hAnsi="David" w:cs="David"/>
              <w:rtl/>
            </w:rPr>
          </w:rPrChange>
        </w:rPr>
        <w:t>הראשונה</w:t>
      </w:r>
      <w:r w:rsidRPr="00A90D62">
        <w:rPr>
          <w:rStyle w:val="Q"/>
          <w:rFonts w:ascii="David" w:eastAsia="David" w:hAnsi="David" w:cs="David"/>
          <w:sz w:val="28"/>
          <w:szCs w:val="28"/>
          <w:rtl/>
          <w:rPrChange w:id="121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61" w:author="אברהם" w:date="2012-11-23T10:23:00Z">
            <w:rPr>
              <w:rStyle w:val="Q"/>
              <w:rFonts w:ascii="David" w:hAnsi="David" w:cs="David"/>
              <w:rtl/>
            </w:rPr>
          </w:rPrChange>
        </w:rPr>
        <w:t>הייתה</w:t>
      </w:r>
      <w:r w:rsidRPr="00A90D62">
        <w:rPr>
          <w:rStyle w:val="Q"/>
          <w:rFonts w:ascii="David" w:eastAsia="David" w:hAnsi="David" w:cs="David"/>
          <w:sz w:val="28"/>
          <w:szCs w:val="28"/>
          <w:rtl/>
          <w:rPrChange w:id="121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63" w:author="אברהם" w:date="2012-11-23T10:23:00Z">
            <w:rPr>
              <w:rStyle w:val="Q"/>
              <w:rFonts w:ascii="David" w:hAnsi="David" w:cs="David"/>
              <w:rtl/>
            </w:rPr>
          </w:rPrChange>
        </w:rPr>
        <w:t>השנה</w:t>
      </w:r>
      <w:r w:rsidRPr="00A90D62">
        <w:rPr>
          <w:rStyle w:val="Q"/>
          <w:rFonts w:ascii="David" w:eastAsia="David" w:hAnsi="David" w:cs="David"/>
          <w:sz w:val="28"/>
          <w:szCs w:val="28"/>
          <w:rtl/>
          <w:rPrChange w:id="121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65" w:author="אברהם" w:date="2012-11-23T10:23:00Z">
            <w:rPr>
              <w:rStyle w:val="Q"/>
              <w:rFonts w:ascii="David" w:hAnsi="David" w:cs="David"/>
              <w:rtl/>
            </w:rPr>
          </w:rPrChange>
        </w:rPr>
        <w:t>ה-</w:t>
      </w:r>
      <w:r w:rsidRPr="00A90D62">
        <w:rPr>
          <w:rStyle w:val="Q"/>
          <w:rFonts w:ascii="David" w:hAnsi="David" w:cs="David"/>
          <w:sz w:val="28"/>
          <w:szCs w:val="28"/>
          <w:rPrChange w:id="12166" w:author="אברהם" w:date="2012-11-23T10:23:00Z">
            <w:rPr>
              <w:rStyle w:val="Q"/>
              <w:rFonts w:ascii="David" w:hAnsi="David" w:cs="David"/>
            </w:rPr>
          </w:rPrChange>
        </w:rPr>
        <w:t>64</w:t>
      </w:r>
      <w:r w:rsidRPr="00A90D62">
        <w:rPr>
          <w:rStyle w:val="Q"/>
          <w:rFonts w:ascii="David" w:hAnsi="David" w:cs="David"/>
          <w:sz w:val="28"/>
          <w:szCs w:val="28"/>
          <w:rtl/>
          <w:rPrChange w:id="12167" w:author="אברהם" w:date="2012-11-23T10:23:00Z">
            <w:rPr>
              <w:rStyle w:val="Q"/>
              <w:rFonts w:ascii="David" w:hAnsi="David" w:cs="David"/>
              <w:rtl/>
            </w:rPr>
          </w:rPrChange>
        </w:rPr>
        <w:t xml:space="preserve"> לכניסתם</w:t>
      </w:r>
      <w:r w:rsidRPr="00A90D62">
        <w:rPr>
          <w:rStyle w:val="Q"/>
          <w:rFonts w:ascii="David" w:eastAsia="David" w:hAnsi="David" w:cs="David"/>
          <w:sz w:val="28"/>
          <w:szCs w:val="28"/>
          <w:rtl/>
          <w:rPrChange w:id="121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69" w:author="אברהם" w:date="2012-11-23T10:23:00Z">
            <w:rPr>
              <w:rStyle w:val="Q"/>
              <w:rFonts w:ascii="David" w:hAnsi="David" w:cs="David"/>
              <w:rtl/>
            </w:rPr>
          </w:rPrChange>
        </w:rPr>
        <w:t>של</w:t>
      </w:r>
      <w:r w:rsidRPr="00A90D62">
        <w:rPr>
          <w:rStyle w:val="Q"/>
          <w:rFonts w:ascii="David" w:eastAsia="David" w:hAnsi="David" w:cs="David"/>
          <w:sz w:val="28"/>
          <w:szCs w:val="28"/>
          <w:rtl/>
          <w:rPrChange w:id="121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71" w:author="אברהם" w:date="2012-11-23T10:23:00Z">
            <w:rPr>
              <w:rStyle w:val="Q"/>
              <w:rFonts w:ascii="David" w:hAnsi="David" w:cs="David"/>
              <w:rtl/>
            </w:rPr>
          </w:rPrChange>
        </w:rPr>
        <w:t>בני</w:t>
      </w:r>
      <w:r w:rsidRPr="00A90D62">
        <w:rPr>
          <w:rStyle w:val="Q"/>
          <w:rFonts w:ascii="David" w:eastAsia="David" w:hAnsi="David" w:cs="David"/>
          <w:sz w:val="28"/>
          <w:szCs w:val="28"/>
          <w:rtl/>
          <w:rPrChange w:id="121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73" w:author="אברהם" w:date="2012-11-23T10:23:00Z">
            <w:rPr>
              <w:rStyle w:val="Q"/>
              <w:rFonts w:ascii="David" w:hAnsi="David" w:cs="David"/>
              <w:rtl/>
            </w:rPr>
          </w:rPrChange>
        </w:rPr>
        <w:t>ישראל</w:t>
      </w:r>
      <w:r w:rsidRPr="00A90D62">
        <w:rPr>
          <w:rStyle w:val="Q"/>
          <w:rFonts w:ascii="David" w:eastAsia="David" w:hAnsi="David" w:cs="David"/>
          <w:sz w:val="28"/>
          <w:szCs w:val="28"/>
          <w:rtl/>
          <w:rPrChange w:id="121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75" w:author="אברהם" w:date="2012-11-23T10:23:00Z">
            <w:rPr>
              <w:rStyle w:val="Q"/>
              <w:rFonts w:ascii="David" w:hAnsi="David" w:cs="David"/>
              <w:rtl/>
            </w:rPr>
          </w:rPrChange>
        </w:rPr>
        <w:t>לארץ</w:t>
      </w:r>
      <w:r w:rsidRPr="00A90D62">
        <w:rPr>
          <w:rStyle w:val="Q"/>
          <w:rFonts w:ascii="David" w:eastAsia="David" w:hAnsi="David" w:cs="David"/>
          <w:sz w:val="28"/>
          <w:szCs w:val="28"/>
          <w:rtl/>
          <w:rPrChange w:id="121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77" w:author="אברהם" w:date="2012-11-23T10:23:00Z">
            <w:rPr>
              <w:rStyle w:val="Q"/>
              <w:rFonts w:ascii="David" w:hAnsi="David" w:cs="David"/>
              <w:rtl/>
            </w:rPr>
          </w:rPrChange>
        </w:rPr>
        <w:t>ישראל:</w:t>
      </w:r>
    </w:p>
    <w:p w:rsidR="009C2B09" w:rsidRPr="00A90D62" w:rsidRDefault="009C2B09" w:rsidP="009C2B09">
      <w:pPr>
        <w:pStyle w:val="a1"/>
        <w:bidi/>
        <w:ind w:left="708"/>
        <w:rPr>
          <w:rStyle w:val="Q"/>
          <w:rFonts w:ascii="David" w:hAnsi="David" w:cs="David"/>
          <w:sz w:val="28"/>
          <w:szCs w:val="28"/>
          <w:rtl/>
          <w:rPrChange w:id="12178" w:author="אברהם" w:date="2012-11-23T10:23:00Z">
            <w:rPr>
              <w:rStyle w:val="Q"/>
              <w:rFonts w:ascii="David" w:hAnsi="David" w:cs="David"/>
              <w:rtl/>
            </w:rPr>
          </w:rPrChange>
        </w:rPr>
      </w:pPr>
      <w:r w:rsidRPr="00A90D62">
        <w:rPr>
          <w:rStyle w:val="Q"/>
          <w:rFonts w:ascii="David" w:hAnsi="David" w:cs="David"/>
          <w:sz w:val="28"/>
          <w:szCs w:val="28"/>
          <w:rtl/>
          <w:rPrChange w:id="12179" w:author="אברהם" w:date="2012-11-23T10:23:00Z">
            <w:rPr>
              <w:rStyle w:val="Q"/>
              <w:rFonts w:ascii="David" w:hAnsi="David" w:cs="David"/>
              <w:rtl/>
            </w:rPr>
          </w:rPrChange>
        </w:rPr>
        <w:t>שבע</w:t>
      </w:r>
      <w:r w:rsidRPr="00A90D62">
        <w:rPr>
          <w:rStyle w:val="Q"/>
          <w:rFonts w:ascii="David" w:eastAsia="David" w:hAnsi="David" w:cs="David"/>
          <w:sz w:val="28"/>
          <w:szCs w:val="28"/>
          <w:rtl/>
          <w:rPrChange w:id="121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81" w:author="אברהם" w:date="2012-11-23T10:23:00Z">
            <w:rPr>
              <w:rStyle w:val="Q"/>
              <w:rFonts w:ascii="David" w:hAnsi="David" w:cs="David"/>
              <w:rtl/>
            </w:rPr>
          </w:rPrChange>
        </w:rPr>
        <w:t>שנים</w:t>
      </w:r>
      <w:r w:rsidRPr="00A90D62">
        <w:rPr>
          <w:rStyle w:val="Q"/>
          <w:rFonts w:ascii="David" w:eastAsia="David" w:hAnsi="David" w:cs="David"/>
          <w:sz w:val="28"/>
          <w:szCs w:val="28"/>
          <w:rtl/>
          <w:rPrChange w:id="121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83" w:author="אברהם" w:date="2012-11-23T10:23:00Z">
            <w:rPr>
              <w:rStyle w:val="Q"/>
              <w:rFonts w:ascii="David" w:hAnsi="David" w:cs="David"/>
              <w:rtl/>
            </w:rPr>
          </w:rPrChange>
        </w:rPr>
        <w:t>היו</w:t>
      </w:r>
      <w:r w:rsidRPr="00A90D62">
        <w:rPr>
          <w:rStyle w:val="Q"/>
          <w:rFonts w:ascii="David" w:eastAsia="David" w:hAnsi="David" w:cs="David"/>
          <w:sz w:val="28"/>
          <w:szCs w:val="28"/>
          <w:rtl/>
          <w:rPrChange w:id="121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85" w:author="אברהם" w:date="2012-11-23T10:23:00Z">
            <w:rPr>
              <w:rStyle w:val="Q"/>
              <w:rFonts w:ascii="David" w:hAnsi="David" w:cs="David"/>
              <w:rtl/>
            </w:rPr>
          </w:rPrChange>
        </w:rPr>
        <w:t>מכבשין, ושבע</w:t>
      </w:r>
      <w:r w:rsidRPr="00A90D62">
        <w:rPr>
          <w:rStyle w:val="Q"/>
          <w:rFonts w:ascii="David" w:eastAsia="David" w:hAnsi="David" w:cs="David"/>
          <w:sz w:val="28"/>
          <w:szCs w:val="28"/>
          <w:rtl/>
          <w:rPrChange w:id="121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87" w:author="אברהם" w:date="2012-11-23T10:23:00Z">
            <w:rPr>
              <w:rStyle w:val="Q"/>
              <w:rFonts w:ascii="David" w:hAnsi="David" w:cs="David"/>
              <w:rtl/>
            </w:rPr>
          </w:rPrChange>
        </w:rPr>
        <w:t>שנים</w:t>
      </w:r>
      <w:r w:rsidRPr="00A90D62">
        <w:rPr>
          <w:rStyle w:val="Q"/>
          <w:rFonts w:ascii="David" w:eastAsia="David" w:hAnsi="David" w:cs="David"/>
          <w:sz w:val="28"/>
          <w:szCs w:val="28"/>
          <w:rtl/>
          <w:rPrChange w:id="121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89" w:author="אברהם" w:date="2012-11-23T10:23:00Z">
            <w:rPr>
              <w:rStyle w:val="Q"/>
              <w:rFonts w:ascii="David" w:hAnsi="David" w:cs="David"/>
              <w:rtl/>
            </w:rPr>
          </w:rPrChange>
        </w:rPr>
        <w:t>היו</w:t>
      </w:r>
      <w:r w:rsidRPr="00A90D62">
        <w:rPr>
          <w:rStyle w:val="Q"/>
          <w:rFonts w:ascii="David" w:eastAsia="David" w:hAnsi="David" w:cs="David"/>
          <w:sz w:val="28"/>
          <w:szCs w:val="28"/>
          <w:rtl/>
          <w:rPrChange w:id="121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91" w:author="אברהם" w:date="2012-11-23T10:23:00Z">
            <w:rPr>
              <w:rStyle w:val="Q"/>
              <w:rFonts w:ascii="David" w:hAnsi="David" w:cs="David"/>
              <w:rtl/>
            </w:rPr>
          </w:rPrChange>
        </w:rPr>
        <w:t>מחלקין... נמצאו</w:t>
      </w:r>
      <w:r w:rsidRPr="00A90D62">
        <w:rPr>
          <w:rStyle w:val="Q"/>
          <w:rFonts w:ascii="David" w:eastAsia="David" w:hAnsi="David" w:cs="David"/>
          <w:sz w:val="28"/>
          <w:szCs w:val="28"/>
          <w:rtl/>
          <w:rPrChange w:id="121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93" w:author="אברהם" w:date="2012-11-23T10:23:00Z">
            <w:rPr>
              <w:rStyle w:val="Q"/>
              <w:rFonts w:ascii="David" w:hAnsi="David" w:cs="David"/>
              <w:rtl/>
            </w:rPr>
          </w:rPrChange>
        </w:rPr>
        <w:t>שעושין</w:t>
      </w:r>
      <w:r w:rsidRPr="00A90D62">
        <w:rPr>
          <w:rStyle w:val="Q"/>
          <w:rFonts w:ascii="David" w:eastAsia="David" w:hAnsi="David" w:cs="David"/>
          <w:sz w:val="28"/>
          <w:szCs w:val="28"/>
          <w:rtl/>
          <w:rPrChange w:id="121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95" w:author="אברהם" w:date="2012-11-23T10:23:00Z">
            <w:rPr>
              <w:rStyle w:val="Q"/>
              <w:rFonts w:ascii="David" w:hAnsi="David" w:cs="David"/>
              <w:rtl/>
            </w:rPr>
          </w:rPrChange>
        </w:rPr>
        <w:t>שמיטה</w:t>
      </w:r>
      <w:r w:rsidRPr="00A90D62">
        <w:rPr>
          <w:rStyle w:val="Q"/>
          <w:rFonts w:ascii="David" w:eastAsia="David" w:hAnsi="David" w:cs="David"/>
          <w:sz w:val="28"/>
          <w:szCs w:val="28"/>
          <w:rtl/>
          <w:rPrChange w:id="121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97" w:author="אברהם" w:date="2012-11-23T10:23:00Z">
            <w:rPr>
              <w:rStyle w:val="Q"/>
              <w:rFonts w:ascii="David" w:hAnsi="David" w:cs="David"/>
              <w:rtl/>
            </w:rPr>
          </w:rPrChange>
        </w:rPr>
        <w:t>לעשרים</w:t>
      </w:r>
      <w:r w:rsidRPr="00A90D62">
        <w:rPr>
          <w:rStyle w:val="Q"/>
          <w:rFonts w:ascii="David" w:eastAsia="David" w:hAnsi="David" w:cs="David"/>
          <w:sz w:val="28"/>
          <w:szCs w:val="28"/>
          <w:rtl/>
          <w:rPrChange w:id="121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199" w:author="אברהם" w:date="2012-11-23T10:23:00Z">
            <w:rPr>
              <w:rStyle w:val="Q"/>
              <w:rFonts w:ascii="David" w:hAnsi="David" w:cs="David"/>
              <w:rtl/>
            </w:rPr>
          </w:rPrChange>
        </w:rPr>
        <w:t>ואחד</w:t>
      </w:r>
      <w:r w:rsidRPr="00A90D62">
        <w:rPr>
          <w:rStyle w:val="Q"/>
          <w:rFonts w:ascii="David" w:eastAsia="David" w:hAnsi="David" w:cs="David"/>
          <w:sz w:val="28"/>
          <w:szCs w:val="28"/>
          <w:rtl/>
          <w:rPrChange w:id="122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01" w:author="אברהם" w:date="2012-11-23T10:23:00Z">
            <w:rPr>
              <w:rStyle w:val="Q"/>
              <w:rFonts w:ascii="David" w:hAnsi="David" w:cs="David"/>
              <w:rtl/>
            </w:rPr>
          </w:rPrChange>
        </w:rPr>
        <w:t>שנים, ויובל</w:t>
      </w:r>
      <w:r w:rsidRPr="00A90D62">
        <w:rPr>
          <w:rStyle w:val="Q"/>
          <w:rFonts w:ascii="David" w:eastAsia="David" w:hAnsi="David" w:cs="David"/>
          <w:sz w:val="28"/>
          <w:szCs w:val="28"/>
          <w:rtl/>
          <w:rPrChange w:id="122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03" w:author="אברהם" w:date="2012-11-23T10:23:00Z">
            <w:rPr>
              <w:rStyle w:val="Q"/>
              <w:rFonts w:ascii="David" w:hAnsi="David" w:cs="David"/>
              <w:rtl/>
            </w:rPr>
          </w:rPrChange>
        </w:rPr>
        <w:t>לששים</w:t>
      </w:r>
      <w:r w:rsidRPr="00A90D62">
        <w:rPr>
          <w:rStyle w:val="Q"/>
          <w:rFonts w:ascii="David" w:eastAsia="David" w:hAnsi="David" w:cs="David"/>
          <w:sz w:val="28"/>
          <w:szCs w:val="28"/>
          <w:rtl/>
          <w:rPrChange w:id="122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05" w:author="אברהם" w:date="2012-11-23T10:23:00Z">
            <w:rPr>
              <w:rStyle w:val="Q"/>
              <w:rFonts w:ascii="David" w:hAnsi="David" w:cs="David"/>
              <w:rtl/>
            </w:rPr>
          </w:rPrChange>
        </w:rPr>
        <w:t>וארבע</w:t>
      </w:r>
      <w:r w:rsidRPr="00A90D62">
        <w:rPr>
          <w:rStyle w:val="Q"/>
          <w:rFonts w:ascii="David" w:eastAsia="David" w:hAnsi="David" w:cs="David"/>
          <w:sz w:val="28"/>
          <w:szCs w:val="28"/>
          <w:rtl/>
          <w:rPrChange w:id="122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07" w:author="אברהם" w:date="2012-11-23T10:23:00Z">
            <w:rPr>
              <w:rStyle w:val="Q"/>
              <w:rFonts w:ascii="David" w:hAnsi="David" w:cs="David"/>
              <w:rtl/>
            </w:rPr>
          </w:rPrChange>
        </w:rPr>
        <w:t>שנים.</w:t>
      </w:r>
      <w:r w:rsidRPr="00A90D62">
        <w:rPr>
          <w:rFonts w:ascii="David" w:hAnsi="David" w:cs="David"/>
          <w:sz w:val="28"/>
          <w:szCs w:val="28"/>
          <w:vertAlign w:val="superscript"/>
          <w:rtl/>
          <w:rPrChange w:id="12208" w:author="אברהם" w:date="2012-11-23T10:23:00Z">
            <w:rPr>
              <w:rFonts w:ascii="David" w:hAnsi="David" w:cs="David"/>
              <w:vertAlign w:val="superscript"/>
              <w:rtl/>
            </w:rPr>
          </w:rPrChange>
        </w:rPr>
        <w:t xml:space="preserve"> </w:t>
      </w:r>
      <w:r w:rsidRPr="00A90D62">
        <w:rPr>
          <w:rStyle w:val="FootnoteCharacters"/>
          <w:rFonts w:ascii="David" w:hAnsi="David" w:cs="David"/>
          <w:sz w:val="28"/>
          <w:szCs w:val="28"/>
          <w:rtl/>
          <w:rPrChange w:id="12209" w:author="אברהם" w:date="2012-11-23T10:23:00Z">
            <w:rPr>
              <w:rStyle w:val="FootnoteCharacters"/>
              <w:rFonts w:ascii="David" w:hAnsi="David" w:cs="David"/>
              <w:rtl/>
            </w:rPr>
          </w:rPrChange>
        </w:rPr>
        <w:footnoteReference w:id="32"/>
      </w:r>
    </w:p>
    <w:p w:rsidR="009C2B09" w:rsidRPr="00A90D62" w:rsidRDefault="009C2B09" w:rsidP="009C2B09">
      <w:pPr>
        <w:pStyle w:val="a1"/>
        <w:bidi/>
        <w:rPr>
          <w:rStyle w:val="Q"/>
          <w:rFonts w:ascii="David" w:hAnsi="David" w:cs="David"/>
          <w:sz w:val="28"/>
          <w:szCs w:val="28"/>
          <w:rtl/>
          <w:rPrChange w:id="12211" w:author="אברהם" w:date="2012-11-23T10:23:00Z">
            <w:rPr>
              <w:rStyle w:val="Q"/>
              <w:rFonts w:ascii="David" w:eastAsia="MS Mincho" w:hAnsi="David" w:cs="David"/>
              <w:kern w:val="0"/>
              <w:rtl/>
              <w:lang w:eastAsia="ja-JP"/>
            </w:rPr>
          </w:rPrChange>
        </w:rPr>
      </w:pPr>
      <w:r w:rsidRPr="00A90D62">
        <w:rPr>
          <w:rStyle w:val="Q"/>
          <w:rFonts w:ascii="David" w:hAnsi="David" w:cs="David"/>
          <w:sz w:val="28"/>
          <w:szCs w:val="28"/>
          <w:rtl/>
          <w:rPrChange w:id="12212" w:author="אברהם" w:date="2012-11-23T10:23:00Z">
            <w:rPr>
              <w:rStyle w:val="Q"/>
              <w:rFonts w:ascii="David" w:hAnsi="David" w:cs="David"/>
              <w:rtl/>
            </w:rPr>
          </w:rPrChange>
        </w:rPr>
        <w:t>מאמר</w:t>
      </w:r>
      <w:r w:rsidRPr="00A90D62">
        <w:rPr>
          <w:rStyle w:val="Q"/>
          <w:rFonts w:ascii="David" w:eastAsia="David" w:hAnsi="David" w:cs="David"/>
          <w:sz w:val="28"/>
          <w:szCs w:val="28"/>
          <w:rtl/>
          <w:rPrChange w:id="122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14" w:author="אברהם" w:date="2012-11-23T10:23:00Z">
            <w:rPr>
              <w:rStyle w:val="Q"/>
              <w:rFonts w:ascii="David" w:hAnsi="David" w:cs="David"/>
              <w:rtl/>
            </w:rPr>
          </w:rPrChange>
        </w:rPr>
        <w:t>זה</w:t>
      </w:r>
      <w:r w:rsidRPr="00A90D62">
        <w:rPr>
          <w:rStyle w:val="Q"/>
          <w:rFonts w:ascii="David" w:eastAsia="David" w:hAnsi="David" w:cs="David"/>
          <w:sz w:val="28"/>
          <w:szCs w:val="28"/>
          <w:rtl/>
          <w:rPrChange w:id="122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16" w:author="אברהם" w:date="2012-11-23T10:23:00Z">
            <w:rPr>
              <w:rStyle w:val="Q"/>
              <w:rFonts w:ascii="David" w:hAnsi="David" w:cs="David"/>
              <w:rtl/>
            </w:rPr>
          </w:rPrChange>
        </w:rPr>
        <w:t>נשלח</w:t>
      </w:r>
      <w:r w:rsidRPr="00A90D62">
        <w:rPr>
          <w:rStyle w:val="Q"/>
          <w:rFonts w:ascii="David" w:eastAsia="David" w:hAnsi="David" w:cs="David"/>
          <w:sz w:val="28"/>
          <w:szCs w:val="28"/>
          <w:rtl/>
          <w:rPrChange w:id="122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18" w:author="אברהם" w:date="2012-11-23T10:23:00Z">
            <w:rPr>
              <w:rStyle w:val="Q"/>
              <w:rFonts w:ascii="David" w:hAnsi="David" w:cs="David"/>
              <w:rtl/>
            </w:rPr>
          </w:rPrChange>
        </w:rPr>
        <w:t>לראשונה</w:t>
      </w:r>
      <w:r w:rsidRPr="00A90D62">
        <w:rPr>
          <w:rStyle w:val="Q"/>
          <w:rFonts w:ascii="David" w:eastAsia="David" w:hAnsi="David" w:cs="David"/>
          <w:sz w:val="28"/>
          <w:szCs w:val="28"/>
          <w:rtl/>
          <w:rPrChange w:id="122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20" w:author="אברהם" w:date="2012-11-23T10:23:00Z">
            <w:rPr>
              <w:rStyle w:val="Q"/>
              <w:rFonts w:ascii="David" w:hAnsi="David" w:cs="David"/>
              <w:rtl/>
            </w:rPr>
          </w:rPrChange>
        </w:rPr>
        <w:t>ביום</w:t>
      </w:r>
      <w:r w:rsidRPr="00A90D62">
        <w:rPr>
          <w:rStyle w:val="Q"/>
          <w:rFonts w:ascii="David" w:eastAsia="David" w:hAnsi="David" w:cs="David"/>
          <w:sz w:val="28"/>
          <w:szCs w:val="28"/>
          <w:rtl/>
          <w:rPrChange w:id="122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22" w:author="אברהם" w:date="2012-11-23T10:23:00Z">
            <w:rPr>
              <w:rStyle w:val="Q"/>
              <w:rFonts w:ascii="David" w:hAnsi="David" w:cs="David"/>
              <w:rtl/>
            </w:rPr>
          </w:rPrChange>
        </w:rPr>
        <w:t>העצמאות</w:t>
      </w:r>
      <w:r w:rsidRPr="00A90D62">
        <w:rPr>
          <w:rStyle w:val="Q"/>
          <w:rFonts w:ascii="David" w:eastAsia="David" w:hAnsi="David" w:cs="David"/>
          <w:sz w:val="28"/>
          <w:szCs w:val="28"/>
          <w:rtl/>
          <w:rPrChange w:id="122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24" w:author="אברהם" w:date="2012-11-23T10:23:00Z">
            <w:rPr>
              <w:rStyle w:val="Q"/>
              <w:rFonts w:ascii="David" w:hAnsi="David" w:cs="David"/>
              <w:rtl/>
            </w:rPr>
          </w:rPrChange>
        </w:rPr>
        <w:t>ה-</w:t>
      </w:r>
      <w:r w:rsidRPr="00A90D62">
        <w:rPr>
          <w:rStyle w:val="Q"/>
          <w:rFonts w:ascii="David" w:hAnsi="David" w:cs="David"/>
          <w:sz w:val="28"/>
          <w:szCs w:val="28"/>
          <w:rPrChange w:id="12225" w:author="אברהם" w:date="2012-11-23T10:23:00Z">
            <w:rPr>
              <w:rStyle w:val="Q"/>
              <w:rFonts w:ascii="David" w:hAnsi="David" w:cs="David"/>
            </w:rPr>
          </w:rPrChange>
        </w:rPr>
        <w:t>64</w:t>
      </w:r>
      <w:r w:rsidRPr="00A90D62">
        <w:rPr>
          <w:rStyle w:val="Q"/>
          <w:rFonts w:ascii="David" w:hAnsi="David" w:cs="David"/>
          <w:sz w:val="28"/>
          <w:szCs w:val="28"/>
          <w:rtl/>
          <w:rPrChange w:id="12226" w:author="אברהם" w:date="2012-11-23T10:23:00Z">
            <w:rPr>
              <w:rStyle w:val="Q"/>
              <w:rFonts w:ascii="David" w:hAnsi="David" w:cs="David"/>
              <w:rtl/>
            </w:rPr>
          </w:rPrChange>
        </w:rPr>
        <w:t xml:space="preserve"> למדינת</w:t>
      </w:r>
      <w:r w:rsidRPr="00A90D62">
        <w:rPr>
          <w:rStyle w:val="Q"/>
          <w:rFonts w:ascii="David" w:eastAsia="David" w:hAnsi="David" w:cs="David"/>
          <w:sz w:val="28"/>
          <w:szCs w:val="28"/>
          <w:rtl/>
          <w:rPrChange w:id="122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28" w:author="אברהם" w:date="2012-11-23T10:23:00Z">
            <w:rPr>
              <w:rStyle w:val="Q"/>
              <w:rFonts w:ascii="David" w:hAnsi="David" w:cs="David"/>
              <w:rtl/>
            </w:rPr>
          </w:rPrChange>
        </w:rPr>
        <w:t>ישראל. אני</w:t>
      </w:r>
      <w:r w:rsidRPr="00A90D62">
        <w:rPr>
          <w:rStyle w:val="Q"/>
          <w:rFonts w:ascii="David" w:eastAsia="David" w:hAnsi="David" w:cs="David"/>
          <w:sz w:val="28"/>
          <w:szCs w:val="28"/>
          <w:rtl/>
          <w:rPrChange w:id="122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30" w:author="אברהם" w:date="2012-11-23T10:23:00Z">
            <w:rPr>
              <w:rStyle w:val="Q"/>
              <w:rFonts w:ascii="David" w:hAnsi="David" w:cs="David"/>
              <w:rtl/>
            </w:rPr>
          </w:rPrChange>
        </w:rPr>
        <w:t>מקווה</w:t>
      </w:r>
      <w:r w:rsidRPr="00A90D62">
        <w:rPr>
          <w:rStyle w:val="Q"/>
          <w:rFonts w:ascii="David" w:eastAsia="David" w:hAnsi="David" w:cs="David"/>
          <w:sz w:val="28"/>
          <w:szCs w:val="28"/>
          <w:rtl/>
          <w:rPrChange w:id="122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32"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122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34" w:author="אברהם" w:date="2012-11-23T10:23:00Z">
            <w:rPr>
              <w:rStyle w:val="Q"/>
              <w:rFonts w:ascii="David" w:hAnsi="David" w:cs="David"/>
              <w:rtl/>
            </w:rPr>
          </w:rPrChange>
        </w:rPr>
        <w:t>יקדם</w:t>
      </w:r>
      <w:r w:rsidRPr="00A90D62">
        <w:rPr>
          <w:rStyle w:val="Q"/>
          <w:rFonts w:ascii="David" w:eastAsia="David" w:hAnsi="David" w:cs="David"/>
          <w:sz w:val="28"/>
          <w:szCs w:val="28"/>
          <w:rtl/>
          <w:rPrChange w:id="1223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36" w:author="אברהם" w:date="2012-11-23T10:23:00Z">
            <w:rPr>
              <w:rStyle w:val="Q"/>
              <w:rFonts w:ascii="David" w:hAnsi="David" w:cs="David"/>
              <w:rtl/>
            </w:rPr>
          </w:rPrChange>
        </w:rPr>
        <w:t>אותנו</w:t>
      </w:r>
      <w:r w:rsidRPr="00A90D62">
        <w:rPr>
          <w:rStyle w:val="Q"/>
          <w:rFonts w:ascii="David" w:eastAsia="David" w:hAnsi="David" w:cs="David"/>
          <w:sz w:val="28"/>
          <w:szCs w:val="28"/>
          <w:rtl/>
          <w:rPrChange w:id="122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38" w:author="אברהם" w:date="2012-11-23T10:23:00Z">
            <w:rPr>
              <w:rStyle w:val="Q"/>
              <w:rFonts w:ascii="David" w:hAnsi="David" w:cs="David"/>
              <w:rtl/>
            </w:rPr>
          </w:rPrChange>
        </w:rPr>
        <w:t>צעד</w:t>
      </w:r>
      <w:r w:rsidRPr="00A90D62">
        <w:rPr>
          <w:rStyle w:val="Q"/>
          <w:rFonts w:ascii="David" w:eastAsia="David" w:hAnsi="David" w:cs="David"/>
          <w:sz w:val="28"/>
          <w:szCs w:val="28"/>
          <w:rtl/>
          <w:rPrChange w:id="122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40" w:author="אברהם" w:date="2012-11-23T10:23:00Z">
            <w:rPr>
              <w:rStyle w:val="Q"/>
              <w:rFonts w:ascii="David" w:hAnsi="David" w:cs="David"/>
              <w:rtl/>
            </w:rPr>
          </w:rPrChange>
        </w:rPr>
        <w:t>נוסף</w:t>
      </w:r>
      <w:r w:rsidRPr="00A90D62">
        <w:rPr>
          <w:rStyle w:val="Q"/>
          <w:rFonts w:ascii="David" w:eastAsia="David" w:hAnsi="David" w:cs="David"/>
          <w:sz w:val="28"/>
          <w:szCs w:val="28"/>
          <w:rtl/>
          <w:rPrChange w:id="122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42" w:author="אברהם" w:date="2012-11-23T10:23:00Z">
            <w:rPr>
              <w:rStyle w:val="Q"/>
              <w:rFonts w:ascii="David" w:hAnsi="David" w:cs="David"/>
              <w:rtl/>
            </w:rPr>
          </w:rPrChange>
        </w:rPr>
        <w:t>לקראת</w:t>
      </w:r>
      <w:r w:rsidRPr="00A90D62">
        <w:rPr>
          <w:rStyle w:val="Q"/>
          <w:rFonts w:ascii="David" w:eastAsia="David" w:hAnsi="David" w:cs="David"/>
          <w:sz w:val="28"/>
          <w:szCs w:val="28"/>
          <w:rtl/>
          <w:rPrChange w:id="122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44" w:author="אברהם" w:date="2012-11-23T10:23:00Z">
            <w:rPr>
              <w:rStyle w:val="Q"/>
              <w:rFonts w:ascii="David" w:hAnsi="David" w:cs="David"/>
              <w:rtl/>
            </w:rPr>
          </w:rPrChange>
        </w:rPr>
        <w:t>יישומה</w:t>
      </w:r>
      <w:r w:rsidRPr="00A90D62">
        <w:rPr>
          <w:rStyle w:val="Q"/>
          <w:rFonts w:ascii="David" w:eastAsia="David" w:hAnsi="David" w:cs="David"/>
          <w:sz w:val="28"/>
          <w:szCs w:val="28"/>
          <w:rtl/>
          <w:rPrChange w:id="122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46" w:author="אברהם" w:date="2012-11-23T10:23:00Z">
            <w:rPr>
              <w:rStyle w:val="Q"/>
              <w:rFonts w:ascii="David" w:hAnsi="David" w:cs="David"/>
              <w:rtl/>
            </w:rPr>
          </w:rPrChange>
        </w:rPr>
        <w:t>של</w:t>
      </w:r>
      <w:r w:rsidRPr="00A90D62">
        <w:rPr>
          <w:rStyle w:val="Q"/>
          <w:rFonts w:ascii="David" w:eastAsia="David" w:hAnsi="David" w:cs="David"/>
          <w:sz w:val="28"/>
          <w:szCs w:val="28"/>
          <w:rtl/>
          <w:rPrChange w:id="122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48" w:author="אברהם" w:date="2012-11-23T10:23:00Z">
            <w:rPr>
              <w:rStyle w:val="Q"/>
              <w:rFonts w:ascii="David" w:hAnsi="David" w:cs="David"/>
              <w:rtl/>
            </w:rPr>
          </w:rPrChange>
        </w:rPr>
        <w:t>מצווה</w:t>
      </w:r>
      <w:r w:rsidRPr="00A90D62">
        <w:rPr>
          <w:rStyle w:val="Q"/>
          <w:rFonts w:ascii="David" w:eastAsia="David" w:hAnsi="David" w:cs="David"/>
          <w:sz w:val="28"/>
          <w:szCs w:val="28"/>
          <w:rtl/>
          <w:rPrChange w:id="12249" w:author="אברהם" w:date="2012-11-23T10:23:00Z">
            <w:rPr>
              <w:rStyle w:val="Q"/>
              <w:rFonts w:ascii="David" w:eastAsia="David" w:hAnsi="David" w:cs="David"/>
              <w:rtl/>
            </w:rPr>
          </w:rPrChange>
        </w:rPr>
        <w:t xml:space="preserve"> </w:t>
      </w:r>
      <w:r w:rsidRPr="00A90D62">
        <w:rPr>
          <w:rStyle w:val="Q"/>
          <w:rFonts w:ascii="David" w:hAnsi="David" w:cs="David" w:hint="eastAsia"/>
          <w:sz w:val="28"/>
          <w:szCs w:val="28"/>
          <w:rtl/>
          <w:rPrChange w:id="12250" w:author="אברהם" w:date="2012-11-23T10:23:00Z">
            <w:rPr>
              <w:rStyle w:val="Q"/>
              <w:rFonts w:ascii="David" w:hAnsi="David" w:cs="David" w:hint="eastAsia"/>
              <w:rtl/>
            </w:rPr>
          </w:rPrChange>
        </w:rPr>
        <w:t>יקרה</w:t>
      </w:r>
      <w:r w:rsidRPr="00A90D62">
        <w:rPr>
          <w:rStyle w:val="Q"/>
          <w:rFonts w:ascii="David" w:eastAsia="David" w:hAnsi="David" w:cs="David"/>
          <w:sz w:val="28"/>
          <w:szCs w:val="28"/>
          <w:rtl/>
          <w:rPrChange w:id="122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52" w:author="אברהם" w:date="2012-11-23T10:23:00Z">
            <w:rPr>
              <w:rStyle w:val="Q"/>
              <w:rFonts w:ascii="David" w:hAnsi="David" w:cs="David"/>
              <w:rtl/>
            </w:rPr>
          </w:rPrChange>
        </w:rPr>
        <w:t>זו.</w:t>
      </w:r>
    </w:p>
    <w:p w:rsidR="009C2B09" w:rsidRPr="00A90D62" w:rsidRDefault="009C2B09" w:rsidP="009C2B09">
      <w:pPr>
        <w:pStyle w:val="2"/>
        <w:pageBreakBefore/>
        <w:bidi/>
        <w:rPr>
          <w:rStyle w:val="Q"/>
          <w:rFonts w:ascii="David" w:hAnsi="David" w:cs="David"/>
          <w:sz w:val="28"/>
          <w:szCs w:val="28"/>
          <w:rtl/>
          <w:rPrChange w:id="12253" w:author="אברהם" w:date="2012-11-23T10:23:00Z">
            <w:rPr>
              <w:rStyle w:val="Q"/>
              <w:rFonts w:ascii="David" w:hAnsi="David" w:cs="David"/>
              <w:b w:val="0"/>
              <w:bCs w:val="0"/>
              <w:sz w:val="24"/>
              <w:szCs w:val="24"/>
              <w:rtl/>
            </w:rPr>
          </w:rPrChange>
        </w:rPr>
      </w:pPr>
      <w:r w:rsidRPr="00A90D62">
        <w:rPr>
          <w:rStyle w:val="Q"/>
          <w:rFonts w:ascii="David" w:hAnsi="David" w:cs="David"/>
          <w:sz w:val="28"/>
          <w:szCs w:val="28"/>
          <w:rtl/>
          <w:rPrChange w:id="12254" w:author="אברהם" w:date="2012-11-23T10:23:00Z">
            <w:rPr>
              <w:rStyle w:val="Q"/>
              <w:rFonts w:ascii="David" w:hAnsi="David" w:cs="David"/>
              <w:rtl/>
            </w:rPr>
          </w:rPrChange>
        </w:rPr>
        <w:t>נספח</w:t>
      </w:r>
      <w:r w:rsidRPr="00A90D62">
        <w:rPr>
          <w:rStyle w:val="Q"/>
          <w:rFonts w:ascii="David" w:eastAsia="David" w:hAnsi="David" w:cs="David"/>
          <w:sz w:val="28"/>
          <w:szCs w:val="28"/>
          <w:rtl/>
          <w:rPrChange w:id="122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56" w:author="אברהם" w:date="2012-11-23T10:23:00Z">
            <w:rPr>
              <w:rStyle w:val="Q"/>
              <w:rFonts w:ascii="David" w:hAnsi="David" w:cs="David"/>
              <w:rtl/>
            </w:rPr>
          </w:rPrChange>
        </w:rPr>
        <w:t>א</w:t>
      </w:r>
      <w:r w:rsidRPr="00A90D62">
        <w:rPr>
          <w:rStyle w:val="Q"/>
          <w:rFonts w:ascii="David" w:eastAsia="David" w:hAnsi="David" w:cs="David"/>
          <w:sz w:val="28"/>
          <w:szCs w:val="28"/>
          <w:rtl/>
          <w:rPrChange w:id="122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58" w:author="אברהם" w:date="2012-11-23T10:23:00Z">
            <w:rPr>
              <w:rStyle w:val="Q"/>
              <w:rFonts w:ascii="David" w:hAnsi="David" w:cs="David"/>
              <w:rtl/>
            </w:rPr>
          </w:rPrChange>
        </w:rPr>
        <w:t>- פיתוח</w:t>
      </w:r>
      <w:r w:rsidRPr="00A90D62">
        <w:rPr>
          <w:rStyle w:val="Q"/>
          <w:rFonts w:ascii="David" w:eastAsia="David" w:hAnsi="David" w:cs="David"/>
          <w:sz w:val="28"/>
          <w:szCs w:val="28"/>
          <w:rtl/>
          <w:rPrChange w:id="122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60" w:author="אברהם" w:date="2012-11-23T10:23:00Z">
            <w:rPr>
              <w:rStyle w:val="Q"/>
              <w:rFonts w:ascii="David" w:hAnsi="David" w:cs="David"/>
              <w:rtl/>
            </w:rPr>
          </w:rPrChange>
        </w:rPr>
        <w:t>נוסחת</w:t>
      </w:r>
      <w:r w:rsidRPr="00A90D62">
        <w:rPr>
          <w:rStyle w:val="Q"/>
          <w:rFonts w:ascii="David" w:eastAsia="David" w:hAnsi="David" w:cs="David"/>
          <w:sz w:val="28"/>
          <w:szCs w:val="28"/>
          <w:rtl/>
          <w:rPrChange w:id="122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62" w:author="אברהם" w:date="2012-11-23T10:23:00Z">
            <w:rPr>
              <w:rStyle w:val="Q"/>
              <w:rFonts w:ascii="David" w:hAnsi="David" w:cs="David"/>
              <w:rtl/>
            </w:rPr>
          </w:rPrChange>
        </w:rPr>
        <w:t>הקירוב</w:t>
      </w:r>
      <w:r w:rsidRPr="00A90D62">
        <w:rPr>
          <w:rStyle w:val="Q"/>
          <w:rFonts w:ascii="David" w:eastAsia="David" w:hAnsi="David" w:cs="David"/>
          <w:sz w:val="28"/>
          <w:szCs w:val="28"/>
          <w:rtl/>
          <w:rPrChange w:id="122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64" w:author="אברהם" w:date="2012-11-23T10:23:00Z">
            <w:rPr>
              <w:rStyle w:val="Q"/>
              <w:rFonts w:ascii="David" w:hAnsi="David" w:cs="David"/>
              <w:rtl/>
            </w:rPr>
          </w:rPrChange>
        </w:rPr>
        <w:t>למספר</w:t>
      </w:r>
      <w:r w:rsidRPr="00A90D62">
        <w:rPr>
          <w:rStyle w:val="Q"/>
          <w:rFonts w:ascii="David" w:eastAsia="David" w:hAnsi="David" w:cs="David"/>
          <w:sz w:val="28"/>
          <w:szCs w:val="28"/>
          <w:rtl/>
          <w:rPrChange w:id="122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66"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22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68" w:author="אברהם" w:date="2012-11-23T10:23:00Z">
            <w:rPr>
              <w:rStyle w:val="Q"/>
              <w:rFonts w:ascii="David" w:hAnsi="David" w:cs="David"/>
              <w:rtl/>
            </w:rPr>
          </w:rPrChange>
        </w:rPr>
        <w:t>הנחלה</w:t>
      </w:r>
    </w:p>
    <w:p w:rsidR="009C2B09" w:rsidRPr="00A90D62" w:rsidRDefault="009C2B09" w:rsidP="009C2B09">
      <w:pPr>
        <w:pStyle w:val="a1"/>
        <w:bidi/>
        <w:rPr>
          <w:rStyle w:val="Q"/>
          <w:rFonts w:ascii="David" w:hAnsi="David" w:cs="David"/>
          <w:sz w:val="28"/>
          <w:szCs w:val="28"/>
          <w:rtl/>
          <w:rPrChange w:id="12269" w:author="אברהם" w:date="2012-11-23T10:23:00Z">
            <w:rPr>
              <w:rStyle w:val="Q"/>
              <w:rFonts w:ascii="David" w:hAnsi="David" w:cs="David"/>
              <w:b/>
              <w:bCs/>
              <w:sz w:val="36"/>
              <w:szCs w:val="36"/>
              <w:rtl/>
            </w:rPr>
          </w:rPrChange>
        </w:rPr>
      </w:pPr>
      <w:r w:rsidRPr="00A90D62">
        <w:rPr>
          <w:rStyle w:val="Q"/>
          <w:rFonts w:ascii="David" w:hAnsi="David" w:cs="David"/>
          <w:sz w:val="28"/>
          <w:szCs w:val="28"/>
          <w:rtl/>
          <w:rPrChange w:id="12270" w:author="אברהם" w:date="2012-11-23T10:23:00Z">
            <w:rPr>
              <w:rStyle w:val="Q"/>
              <w:rFonts w:ascii="David" w:hAnsi="David" w:cs="David"/>
              <w:rtl/>
            </w:rPr>
          </w:rPrChange>
        </w:rPr>
        <w:t>אנו</w:t>
      </w:r>
      <w:r w:rsidRPr="00A90D62">
        <w:rPr>
          <w:rStyle w:val="Q"/>
          <w:rFonts w:ascii="David" w:eastAsia="David" w:hAnsi="David" w:cs="David"/>
          <w:sz w:val="28"/>
          <w:szCs w:val="28"/>
          <w:rtl/>
          <w:rPrChange w:id="122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72" w:author="אברהם" w:date="2012-11-23T10:23:00Z">
            <w:rPr>
              <w:rStyle w:val="Q"/>
              <w:rFonts w:ascii="David" w:hAnsi="David" w:cs="David"/>
              <w:rtl/>
            </w:rPr>
          </w:rPrChange>
        </w:rPr>
        <w:t>מניחים</w:t>
      </w:r>
      <w:r w:rsidRPr="00A90D62">
        <w:rPr>
          <w:rStyle w:val="Q"/>
          <w:rFonts w:ascii="David" w:eastAsia="David" w:hAnsi="David" w:cs="David"/>
          <w:sz w:val="28"/>
          <w:szCs w:val="28"/>
          <w:rtl/>
          <w:rPrChange w:id="122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74" w:author="אברהם" w:date="2012-11-23T10:23:00Z">
            <w:rPr>
              <w:rStyle w:val="Q"/>
              <w:rFonts w:ascii="David" w:hAnsi="David" w:cs="David"/>
              <w:rtl/>
            </w:rPr>
          </w:rPrChange>
        </w:rPr>
        <w:t>שיש</w:t>
      </w:r>
      <w:r w:rsidRPr="00A90D62">
        <w:rPr>
          <w:rStyle w:val="Q"/>
          <w:rFonts w:ascii="David" w:eastAsia="David" w:hAnsi="David" w:cs="David"/>
          <w:sz w:val="28"/>
          <w:szCs w:val="28"/>
          <w:rtl/>
          <w:rPrChange w:id="12275"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276" w:author="אברהם" w:date="2012-11-23T10:23:00Z">
            <w:rPr>
              <w:rStyle w:val="Q"/>
              <w:rFonts w:ascii="David" w:hAnsi="David" w:cs="David"/>
            </w:rPr>
          </w:rPrChange>
        </w:rPr>
        <w:t>N</w:t>
      </w:r>
      <w:r w:rsidRPr="00A90D62">
        <w:rPr>
          <w:rStyle w:val="Q"/>
          <w:rFonts w:ascii="David" w:hAnsi="David" w:cs="David"/>
          <w:sz w:val="28"/>
          <w:szCs w:val="28"/>
          <w:rtl/>
          <w:rPrChange w:id="12277" w:author="אברהם" w:date="2012-11-23T10:23:00Z">
            <w:rPr>
              <w:rStyle w:val="Q"/>
              <w:rFonts w:ascii="David" w:hAnsi="David" w:cs="David"/>
              <w:rtl/>
            </w:rPr>
          </w:rPrChange>
        </w:rPr>
        <w:t xml:space="preserve"> אזרחים, ושהארץ</w:t>
      </w:r>
      <w:r w:rsidRPr="00A90D62">
        <w:rPr>
          <w:rStyle w:val="Q"/>
          <w:rFonts w:ascii="David" w:eastAsia="David" w:hAnsi="David" w:cs="David"/>
          <w:sz w:val="28"/>
          <w:szCs w:val="28"/>
          <w:rtl/>
          <w:rPrChange w:id="122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79" w:author="אברהם" w:date="2012-11-23T10:23:00Z">
            <w:rPr>
              <w:rStyle w:val="Q"/>
              <w:rFonts w:ascii="David" w:hAnsi="David" w:cs="David"/>
              <w:rtl/>
            </w:rPr>
          </w:rPrChange>
        </w:rPr>
        <w:t>מחולקת</w:t>
      </w:r>
      <w:r w:rsidRPr="00A90D62">
        <w:rPr>
          <w:rStyle w:val="Q"/>
          <w:rFonts w:ascii="David" w:eastAsia="David" w:hAnsi="David" w:cs="David"/>
          <w:sz w:val="28"/>
          <w:szCs w:val="28"/>
          <w:rtl/>
          <w:rPrChange w:id="122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81" w:author="אברהם" w:date="2012-11-23T10:23:00Z">
            <w:rPr>
              <w:rStyle w:val="Q"/>
              <w:rFonts w:ascii="David" w:hAnsi="David" w:cs="David"/>
              <w:rtl/>
            </w:rPr>
          </w:rPrChange>
        </w:rPr>
        <w:t>ל-</w:t>
      </w:r>
      <w:r w:rsidRPr="00A90D62">
        <w:rPr>
          <w:rStyle w:val="Q"/>
          <w:rFonts w:ascii="David" w:hAnsi="David" w:cs="David"/>
          <w:sz w:val="28"/>
          <w:szCs w:val="28"/>
          <w:rPrChange w:id="12282" w:author="אברהם" w:date="2012-11-23T10:23:00Z">
            <w:rPr>
              <w:rStyle w:val="Q"/>
              <w:rFonts w:ascii="David" w:hAnsi="David" w:cs="David"/>
            </w:rPr>
          </w:rPrChange>
        </w:rPr>
        <w:t>L</w:t>
      </w:r>
      <w:r w:rsidRPr="00A90D62">
        <w:rPr>
          <w:rStyle w:val="Q"/>
          <w:rFonts w:ascii="David" w:hAnsi="David" w:cs="David"/>
          <w:sz w:val="28"/>
          <w:szCs w:val="28"/>
          <w:rtl/>
          <w:rPrChange w:id="12283" w:author="אברהם" w:date="2012-11-23T10:23:00Z">
            <w:rPr>
              <w:rStyle w:val="Q"/>
              <w:rFonts w:ascii="David" w:hAnsi="David" w:cs="David"/>
              <w:rtl/>
            </w:rPr>
          </w:rPrChange>
        </w:rPr>
        <w:t xml:space="preserve"> נחלות, כאשר</w:t>
      </w:r>
      <w:r w:rsidRPr="00A90D62">
        <w:rPr>
          <w:rStyle w:val="Q"/>
          <w:rFonts w:ascii="David" w:eastAsia="David" w:hAnsi="David" w:cs="David"/>
          <w:sz w:val="28"/>
          <w:szCs w:val="28"/>
          <w:rtl/>
          <w:rPrChange w:id="12284" w:author="אברהם" w:date="2012-11-23T10:23:00Z">
            <w:rPr>
              <w:rStyle w:val="Q"/>
              <w:rFonts w:ascii="David" w:eastAsia="David" w:hAnsi="David" w:cs="David"/>
              <w:rtl/>
            </w:rPr>
          </w:rPrChange>
        </w:rPr>
        <w:t xml:space="preserve"> </w:t>
      </w:r>
      <w:r w:rsidRPr="008A508F">
        <w:rPr>
          <w:position w:val="-2"/>
          <w:sz w:val="28"/>
          <w:szCs w:val="28"/>
        </w:rPr>
        <w:object w:dxaOrig="660" w:dyaOrig="285">
          <v:shape id="_x0000_i1033" type="#_x0000_t75" style="width:33.2pt;height:14.4pt" o:ole="" filled="t">
            <v:fill color2="black"/>
            <v:imagedata r:id="rId43" o:title=""/>
          </v:shape>
          <o:OLEObject Type="Embed" ProgID="MathType" ShapeID="_x0000_i1033" DrawAspect="Content" ObjectID="_1416633872" r:id="rId44"/>
        </w:object>
      </w:r>
      <w:r w:rsidRPr="00A90D62">
        <w:rPr>
          <w:rStyle w:val="Q"/>
          <w:rFonts w:ascii="David" w:hAnsi="David" w:cs="David"/>
          <w:sz w:val="28"/>
          <w:szCs w:val="28"/>
          <w:rtl/>
          <w:rPrChange w:id="12285" w:author="אברהם" w:date="2012-11-23T10:23:00Z">
            <w:rPr>
              <w:rStyle w:val="Q"/>
              <w:rFonts w:ascii="David" w:hAnsi="David" w:cs="David"/>
              <w:rtl/>
            </w:rPr>
          </w:rPrChange>
        </w:rPr>
        <w:t>. כמו</w:t>
      </w:r>
      <w:r w:rsidRPr="00A90D62">
        <w:rPr>
          <w:rStyle w:val="Q"/>
          <w:rFonts w:ascii="David" w:eastAsia="David" w:hAnsi="David" w:cs="David"/>
          <w:sz w:val="28"/>
          <w:szCs w:val="28"/>
          <w:rtl/>
          <w:rPrChange w:id="122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87" w:author="אברהם" w:date="2012-11-23T10:23:00Z">
            <w:rPr>
              <w:rStyle w:val="Q"/>
              <w:rFonts w:ascii="David" w:hAnsi="David" w:cs="David"/>
              <w:rtl/>
            </w:rPr>
          </w:rPrChange>
        </w:rPr>
        <w:t>כן, נניח</w:t>
      </w:r>
      <w:r w:rsidRPr="00A90D62">
        <w:rPr>
          <w:rStyle w:val="Q"/>
          <w:rFonts w:ascii="David" w:eastAsia="David" w:hAnsi="David" w:cs="David"/>
          <w:sz w:val="28"/>
          <w:szCs w:val="28"/>
          <w:rtl/>
          <w:rPrChange w:id="122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89" w:author="אברהם" w:date="2012-11-23T10:23:00Z">
            <w:rPr>
              <w:rStyle w:val="Q"/>
              <w:rFonts w:ascii="David" w:hAnsi="David" w:cs="David"/>
              <w:rtl/>
            </w:rPr>
          </w:rPrChange>
        </w:rPr>
        <w:t>שבתחילת</w:t>
      </w:r>
      <w:r w:rsidRPr="00A90D62">
        <w:rPr>
          <w:rStyle w:val="Q"/>
          <w:rFonts w:ascii="David" w:eastAsia="David" w:hAnsi="David" w:cs="David"/>
          <w:sz w:val="28"/>
          <w:szCs w:val="28"/>
          <w:rtl/>
          <w:rPrChange w:id="122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91" w:author="אברהם" w:date="2012-11-23T10:23:00Z">
            <w:rPr>
              <w:rStyle w:val="Q"/>
              <w:rFonts w:ascii="David" w:hAnsi="David" w:cs="David"/>
              <w:rtl/>
            </w:rPr>
          </w:rPrChange>
        </w:rPr>
        <w:t>הספירה</w:t>
      </w:r>
      <w:r w:rsidRPr="00A90D62">
        <w:rPr>
          <w:rStyle w:val="Q"/>
          <w:rFonts w:ascii="David" w:eastAsia="David" w:hAnsi="David" w:cs="David"/>
          <w:sz w:val="28"/>
          <w:szCs w:val="28"/>
          <w:rtl/>
          <w:rPrChange w:id="12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93" w:author="אברהם" w:date="2012-11-23T10:23:00Z">
            <w:rPr>
              <w:rStyle w:val="Q"/>
              <w:rFonts w:ascii="David" w:hAnsi="David" w:cs="David"/>
              <w:rtl/>
            </w:rPr>
          </w:rPrChange>
        </w:rPr>
        <w:t>ישנם</w:t>
      </w:r>
      <w:r w:rsidRPr="00A90D62">
        <w:rPr>
          <w:rStyle w:val="Q"/>
          <w:rFonts w:ascii="David" w:eastAsia="David" w:hAnsi="David" w:cs="David"/>
          <w:sz w:val="28"/>
          <w:szCs w:val="28"/>
          <w:rtl/>
          <w:rPrChange w:id="12294"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295" w:author="אברהם" w:date="2012-11-23T10:23:00Z">
            <w:rPr>
              <w:rStyle w:val="Q"/>
              <w:rFonts w:ascii="David" w:hAnsi="David" w:cs="David"/>
            </w:rPr>
          </w:rPrChange>
        </w:rPr>
        <w:t>M</w:t>
      </w:r>
      <w:r w:rsidRPr="00A90D62">
        <w:rPr>
          <w:rStyle w:val="Q"/>
          <w:rFonts w:ascii="David" w:hAnsi="David" w:cs="David"/>
          <w:sz w:val="28"/>
          <w:szCs w:val="28"/>
          <w:rtl/>
          <w:rPrChange w:id="12296" w:author="אברהם" w:date="2012-11-23T10:23:00Z">
            <w:rPr>
              <w:rStyle w:val="Q"/>
              <w:rFonts w:ascii="David" w:hAnsi="David" w:cs="David"/>
              <w:rtl/>
            </w:rPr>
          </w:rPrChange>
        </w:rPr>
        <w:t xml:space="preserve"> אזרחים</w:t>
      </w:r>
      <w:r w:rsidRPr="00A90D62">
        <w:rPr>
          <w:rStyle w:val="Q"/>
          <w:rFonts w:ascii="David" w:eastAsia="David" w:hAnsi="David" w:cs="David"/>
          <w:sz w:val="28"/>
          <w:szCs w:val="28"/>
          <w:rtl/>
          <w:rPrChange w:id="122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298" w:author="אברהם" w:date="2012-11-23T10:23:00Z">
            <w:rPr>
              <w:rStyle w:val="Q"/>
              <w:rFonts w:ascii="David" w:hAnsi="David" w:cs="David"/>
              <w:rtl/>
            </w:rPr>
          </w:rPrChange>
        </w:rPr>
        <w:t>שאין</w:t>
      </w:r>
      <w:r w:rsidRPr="00A90D62">
        <w:rPr>
          <w:rStyle w:val="Q"/>
          <w:rFonts w:ascii="David" w:eastAsia="David" w:hAnsi="David" w:cs="David"/>
          <w:sz w:val="28"/>
          <w:szCs w:val="28"/>
          <w:rtl/>
          <w:rPrChange w:id="122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00" w:author="אברהם" w:date="2012-11-23T10:23:00Z">
            <w:rPr>
              <w:rStyle w:val="Q"/>
              <w:rFonts w:ascii="David" w:hAnsi="David" w:cs="David"/>
              <w:rtl/>
            </w:rPr>
          </w:rPrChange>
        </w:rPr>
        <w:t>להם</w:t>
      </w:r>
      <w:r w:rsidRPr="00A90D62">
        <w:rPr>
          <w:rStyle w:val="Q"/>
          <w:rFonts w:ascii="David" w:eastAsia="David" w:hAnsi="David" w:cs="David"/>
          <w:sz w:val="28"/>
          <w:szCs w:val="28"/>
          <w:rtl/>
          <w:rPrChange w:id="123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02" w:author="אברהם" w:date="2012-11-23T10:23:00Z">
            <w:rPr>
              <w:rStyle w:val="Q"/>
              <w:rFonts w:ascii="David" w:hAnsi="David" w:cs="David"/>
              <w:rtl/>
            </w:rPr>
          </w:rPrChange>
        </w:rPr>
        <w:t xml:space="preserve">נחלה, ו- </w:t>
      </w:r>
      <w:r w:rsidRPr="00A90D62">
        <w:rPr>
          <w:rStyle w:val="Q"/>
          <w:rFonts w:ascii="David" w:hAnsi="David" w:cs="David"/>
          <w:sz w:val="28"/>
          <w:szCs w:val="28"/>
          <w:rPrChange w:id="12303" w:author="אברהם" w:date="2012-11-23T10:23:00Z">
            <w:rPr>
              <w:rStyle w:val="Q"/>
              <w:rFonts w:ascii="David" w:hAnsi="David" w:cs="David"/>
            </w:rPr>
          </w:rPrChange>
        </w:rPr>
        <w:t>N-M</w:t>
      </w:r>
      <w:r w:rsidRPr="00A90D62">
        <w:rPr>
          <w:rStyle w:val="Q"/>
          <w:rFonts w:ascii="David" w:hAnsi="David" w:cs="David"/>
          <w:sz w:val="28"/>
          <w:szCs w:val="28"/>
          <w:rtl/>
          <w:rPrChange w:id="12304" w:author="אברהם" w:date="2012-11-23T10:23:00Z">
            <w:rPr>
              <w:rStyle w:val="Q"/>
              <w:rFonts w:ascii="David" w:hAnsi="David" w:cs="David"/>
              <w:rtl/>
            </w:rPr>
          </w:rPrChange>
        </w:rPr>
        <w:t xml:space="preserve"> אזרחים</w:t>
      </w:r>
      <w:r w:rsidRPr="00A90D62">
        <w:rPr>
          <w:rStyle w:val="Q"/>
          <w:rFonts w:ascii="David" w:eastAsia="David" w:hAnsi="David" w:cs="David"/>
          <w:sz w:val="28"/>
          <w:szCs w:val="28"/>
          <w:rtl/>
          <w:rPrChange w:id="123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06" w:author="אברהם" w:date="2012-11-23T10:23:00Z">
            <w:rPr>
              <w:rStyle w:val="Q"/>
              <w:rFonts w:ascii="David" w:hAnsi="David" w:cs="David"/>
              <w:rtl/>
            </w:rPr>
          </w:rPrChange>
        </w:rPr>
        <w:t>שיש</w:t>
      </w:r>
      <w:r w:rsidRPr="00A90D62">
        <w:rPr>
          <w:rStyle w:val="Q"/>
          <w:rFonts w:ascii="David" w:eastAsia="David" w:hAnsi="David" w:cs="David"/>
          <w:sz w:val="28"/>
          <w:szCs w:val="28"/>
          <w:rtl/>
          <w:rPrChange w:id="123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08" w:author="אברהם" w:date="2012-11-23T10:23:00Z">
            <w:rPr>
              <w:rStyle w:val="Q"/>
              <w:rFonts w:ascii="David" w:hAnsi="David" w:cs="David"/>
              <w:rtl/>
            </w:rPr>
          </w:rPrChange>
        </w:rPr>
        <w:t>להם</w:t>
      </w:r>
      <w:r w:rsidRPr="00A90D62">
        <w:rPr>
          <w:rStyle w:val="Q"/>
          <w:rFonts w:ascii="David" w:eastAsia="David" w:hAnsi="David" w:cs="David"/>
          <w:sz w:val="28"/>
          <w:szCs w:val="28"/>
          <w:rtl/>
          <w:rPrChange w:id="123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10"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3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12" w:author="אברהם" w:date="2012-11-23T10:23:00Z">
            <w:rPr>
              <w:rStyle w:val="Q"/>
              <w:rFonts w:ascii="David" w:hAnsi="David" w:cs="David"/>
              <w:rtl/>
            </w:rPr>
          </w:rPrChange>
        </w:rPr>
        <w:t>אחת</w:t>
      </w:r>
      <w:r w:rsidRPr="00A90D62">
        <w:rPr>
          <w:rStyle w:val="Q"/>
          <w:rFonts w:ascii="David" w:eastAsia="David" w:hAnsi="David" w:cs="David"/>
          <w:sz w:val="28"/>
          <w:szCs w:val="28"/>
          <w:rtl/>
          <w:rPrChange w:id="123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14" w:author="אברהם" w:date="2012-11-23T10:23:00Z">
            <w:rPr>
              <w:rStyle w:val="Q"/>
              <w:rFonts w:ascii="David" w:hAnsi="David" w:cs="David"/>
              <w:rtl/>
            </w:rPr>
          </w:rPrChange>
        </w:rPr>
        <w:t>או</w:t>
      </w:r>
      <w:r w:rsidRPr="00A90D62">
        <w:rPr>
          <w:rStyle w:val="Q"/>
          <w:rFonts w:ascii="David" w:eastAsia="David" w:hAnsi="David" w:cs="David"/>
          <w:sz w:val="28"/>
          <w:szCs w:val="28"/>
          <w:rtl/>
          <w:rPrChange w:id="123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16" w:author="אברהם" w:date="2012-11-23T10:23:00Z">
            <w:rPr>
              <w:rStyle w:val="Q"/>
              <w:rFonts w:ascii="David" w:hAnsi="David" w:cs="David"/>
              <w:rtl/>
            </w:rPr>
          </w:rPrChange>
        </w:rPr>
        <w:t>יותר. כעת, במשך</w:t>
      </w:r>
      <w:r w:rsidRPr="00A90D62">
        <w:rPr>
          <w:rStyle w:val="Q"/>
          <w:rFonts w:ascii="David" w:eastAsia="David" w:hAnsi="David" w:cs="David"/>
          <w:sz w:val="28"/>
          <w:szCs w:val="28"/>
          <w:rtl/>
          <w:rPrChange w:id="12317"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318" w:author="אברהם" w:date="2012-11-23T10:23:00Z">
            <w:rPr>
              <w:rStyle w:val="Q"/>
              <w:rFonts w:ascii="David" w:hAnsi="David" w:cs="David"/>
            </w:rPr>
          </w:rPrChange>
        </w:rPr>
        <w:t>50</w:t>
      </w:r>
      <w:r w:rsidRPr="00A90D62">
        <w:rPr>
          <w:rStyle w:val="Q"/>
          <w:rFonts w:ascii="David" w:hAnsi="David" w:cs="David"/>
          <w:sz w:val="28"/>
          <w:szCs w:val="28"/>
          <w:rtl/>
          <w:rPrChange w:id="12319" w:author="אברהם" w:date="2012-11-23T10:23:00Z">
            <w:rPr>
              <w:rStyle w:val="Q"/>
              <w:rFonts w:ascii="David" w:hAnsi="David" w:cs="David"/>
              <w:rtl/>
            </w:rPr>
          </w:rPrChange>
        </w:rPr>
        <w:t xml:space="preserve"> שנה</w:t>
      </w:r>
      <w:r w:rsidRPr="00A90D62">
        <w:rPr>
          <w:rStyle w:val="Q"/>
          <w:rFonts w:ascii="David" w:eastAsia="David" w:hAnsi="David" w:cs="David"/>
          <w:sz w:val="28"/>
          <w:szCs w:val="28"/>
          <w:rtl/>
          <w:rPrChange w:id="123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21" w:author="אברהם" w:date="2012-11-23T10:23:00Z">
            <w:rPr>
              <w:rStyle w:val="Q"/>
              <w:rFonts w:ascii="David" w:hAnsi="David" w:cs="David"/>
              <w:rtl/>
            </w:rPr>
          </w:rPrChange>
        </w:rPr>
        <w:t>מתנהל</w:t>
      </w:r>
      <w:r w:rsidRPr="00A90D62">
        <w:rPr>
          <w:rStyle w:val="Q"/>
          <w:rFonts w:ascii="David" w:eastAsia="David" w:hAnsi="David" w:cs="David"/>
          <w:sz w:val="28"/>
          <w:szCs w:val="28"/>
          <w:rtl/>
          <w:rPrChange w:id="123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23" w:author="אברהם" w:date="2012-11-23T10:23:00Z">
            <w:rPr>
              <w:rStyle w:val="Q"/>
              <w:rFonts w:ascii="David" w:hAnsi="David" w:cs="David"/>
              <w:rtl/>
            </w:rPr>
          </w:rPrChange>
        </w:rPr>
        <w:t>מסחר</w:t>
      </w:r>
      <w:r w:rsidRPr="00A90D62">
        <w:rPr>
          <w:rStyle w:val="Q"/>
          <w:rFonts w:ascii="David" w:eastAsia="David" w:hAnsi="David" w:cs="David"/>
          <w:sz w:val="28"/>
          <w:szCs w:val="28"/>
          <w:rtl/>
          <w:rPrChange w:id="123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25" w:author="אברהם" w:date="2012-11-23T10:23:00Z">
            <w:rPr>
              <w:rStyle w:val="Q"/>
              <w:rFonts w:ascii="David" w:hAnsi="David" w:cs="David"/>
              <w:rtl/>
            </w:rPr>
          </w:rPrChange>
        </w:rPr>
        <w:t>חופשי</w:t>
      </w:r>
      <w:r w:rsidRPr="00A90D62">
        <w:rPr>
          <w:rStyle w:val="Q"/>
          <w:rFonts w:ascii="David" w:eastAsia="David" w:hAnsi="David" w:cs="David"/>
          <w:sz w:val="28"/>
          <w:szCs w:val="28"/>
          <w:rtl/>
          <w:rPrChange w:id="123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27" w:author="אברהם" w:date="2012-11-23T10:23:00Z">
            <w:rPr>
              <w:rStyle w:val="Q"/>
              <w:rFonts w:ascii="David" w:hAnsi="David" w:cs="David"/>
              <w:rtl/>
            </w:rPr>
          </w:rPrChange>
        </w:rPr>
        <w:t>בנחלות, שבמהלכו</w:t>
      </w:r>
      <w:r w:rsidRPr="00A90D62">
        <w:rPr>
          <w:rStyle w:val="Q"/>
          <w:rFonts w:ascii="David" w:eastAsia="David" w:hAnsi="David" w:cs="David"/>
          <w:sz w:val="28"/>
          <w:szCs w:val="28"/>
          <w:rtl/>
          <w:rPrChange w:id="123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29" w:author="אברהם" w:date="2012-11-23T10:23:00Z">
            <w:rPr>
              <w:rStyle w:val="Q"/>
              <w:rFonts w:ascii="David" w:hAnsi="David" w:cs="David"/>
              <w:rtl/>
            </w:rPr>
          </w:rPrChange>
        </w:rPr>
        <w:t>כל</w:t>
      </w:r>
      <w:r w:rsidRPr="00A90D62">
        <w:rPr>
          <w:rStyle w:val="Q"/>
          <w:rFonts w:ascii="David" w:eastAsia="David" w:hAnsi="David" w:cs="David"/>
          <w:sz w:val="28"/>
          <w:szCs w:val="28"/>
          <w:rtl/>
          <w:rPrChange w:id="123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31"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3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33" w:author="אברהם" w:date="2012-11-23T10:23:00Z">
            <w:rPr>
              <w:rStyle w:val="Q"/>
              <w:rFonts w:ascii="David" w:hAnsi="David" w:cs="David"/>
              <w:rtl/>
            </w:rPr>
          </w:rPrChange>
        </w:rPr>
        <w:t>נמכרת</w:t>
      </w:r>
      <w:r w:rsidRPr="00A90D62">
        <w:rPr>
          <w:rStyle w:val="Q"/>
          <w:rFonts w:ascii="David" w:eastAsia="David" w:hAnsi="David" w:cs="David"/>
          <w:sz w:val="28"/>
          <w:szCs w:val="28"/>
          <w:rtl/>
          <w:rPrChange w:id="123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35" w:author="אברהם" w:date="2012-11-23T10:23:00Z">
            <w:rPr>
              <w:rStyle w:val="Q"/>
              <w:rFonts w:ascii="David" w:hAnsi="David" w:cs="David"/>
              <w:rtl/>
            </w:rPr>
          </w:rPrChange>
        </w:rPr>
        <w:t>בשלב</w:t>
      </w:r>
      <w:r w:rsidRPr="00A90D62">
        <w:rPr>
          <w:rStyle w:val="Q"/>
          <w:rFonts w:ascii="David" w:eastAsia="David" w:hAnsi="David" w:cs="David"/>
          <w:sz w:val="28"/>
          <w:szCs w:val="28"/>
          <w:rtl/>
          <w:rPrChange w:id="123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37" w:author="אברהם" w:date="2012-11-23T10:23:00Z">
            <w:rPr>
              <w:rStyle w:val="Q"/>
              <w:rFonts w:ascii="David" w:hAnsi="David" w:cs="David"/>
              <w:rtl/>
            </w:rPr>
          </w:rPrChange>
        </w:rPr>
        <w:t>כלשהו, והקונה</w:t>
      </w:r>
      <w:r w:rsidRPr="00A90D62">
        <w:rPr>
          <w:rStyle w:val="Q"/>
          <w:rFonts w:ascii="David" w:eastAsia="David" w:hAnsi="David" w:cs="David"/>
          <w:sz w:val="28"/>
          <w:szCs w:val="28"/>
          <w:rtl/>
          <w:rPrChange w:id="123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39"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23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41"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23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43" w:author="אברהם" w:date="2012-11-23T10:23:00Z">
            <w:rPr>
              <w:rStyle w:val="Q"/>
              <w:rFonts w:ascii="David" w:hAnsi="David" w:cs="David"/>
              <w:rtl/>
            </w:rPr>
          </w:rPrChange>
        </w:rPr>
        <w:t>הנבחר</w:t>
      </w:r>
      <w:r w:rsidRPr="00A90D62">
        <w:rPr>
          <w:rStyle w:val="Q"/>
          <w:rFonts w:ascii="David" w:eastAsia="David" w:hAnsi="David" w:cs="David"/>
          <w:sz w:val="28"/>
          <w:szCs w:val="28"/>
          <w:rtl/>
          <w:rPrChange w:id="123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45" w:author="אברהם" w:date="2012-11-23T10:23:00Z">
            <w:rPr>
              <w:rStyle w:val="Q"/>
              <w:rFonts w:ascii="David" w:hAnsi="David" w:cs="David"/>
              <w:rtl/>
            </w:rPr>
          </w:rPrChange>
        </w:rPr>
        <w:t>באקראי. לאחר</w:t>
      </w:r>
      <w:r w:rsidRPr="00A90D62">
        <w:rPr>
          <w:rStyle w:val="Q"/>
          <w:rFonts w:ascii="David" w:eastAsia="David" w:hAnsi="David" w:cs="David"/>
          <w:sz w:val="28"/>
          <w:szCs w:val="28"/>
          <w:rtl/>
          <w:rPrChange w:id="12346"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347" w:author="אברהם" w:date="2012-11-23T10:23:00Z">
            <w:rPr>
              <w:rStyle w:val="Q"/>
              <w:rFonts w:ascii="David" w:hAnsi="David" w:cs="David"/>
            </w:rPr>
          </w:rPrChange>
        </w:rPr>
        <w:t>50</w:t>
      </w:r>
      <w:r w:rsidRPr="00A90D62">
        <w:rPr>
          <w:rStyle w:val="Q"/>
          <w:rFonts w:ascii="David" w:hAnsi="David" w:cs="David"/>
          <w:sz w:val="28"/>
          <w:szCs w:val="28"/>
          <w:rtl/>
          <w:rPrChange w:id="12348" w:author="אברהם" w:date="2012-11-23T10:23:00Z">
            <w:rPr>
              <w:rStyle w:val="Q"/>
              <w:rFonts w:ascii="David" w:hAnsi="David" w:cs="David"/>
              <w:rtl/>
            </w:rPr>
          </w:rPrChange>
        </w:rPr>
        <w:t xml:space="preserve"> שנה, מבצעים</w:t>
      </w:r>
      <w:r w:rsidRPr="00A90D62">
        <w:rPr>
          <w:rStyle w:val="Q"/>
          <w:rFonts w:ascii="David" w:eastAsia="David" w:hAnsi="David" w:cs="David"/>
          <w:sz w:val="28"/>
          <w:szCs w:val="28"/>
          <w:rtl/>
          <w:rPrChange w:id="123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50" w:author="אברהם" w:date="2012-11-23T10:23:00Z">
            <w:rPr>
              <w:rStyle w:val="Q"/>
              <w:rFonts w:ascii="David" w:hAnsi="David" w:cs="David"/>
              <w:rtl/>
            </w:rPr>
          </w:rPrChange>
        </w:rPr>
        <w:t>את</w:t>
      </w:r>
      <w:r w:rsidRPr="00A90D62">
        <w:rPr>
          <w:rStyle w:val="Q"/>
          <w:rFonts w:ascii="David" w:eastAsia="David" w:hAnsi="David" w:cs="David"/>
          <w:sz w:val="28"/>
          <w:szCs w:val="28"/>
          <w:rtl/>
          <w:rPrChange w:id="123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52" w:author="אברהם" w:date="2012-11-23T10:23:00Z">
            <w:rPr>
              <w:rStyle w:val="Q"/>
              <w:rFonts w:ascii="David" w:hAnsi="David" w:cs="David"/>
              <w:rtl/>
            </w:rPr>
          </w:rPrChange>
        </w:rPr>
        <w:t>אלגוריתם</w:t>
      </w:r>
      <w:r w:rsidRPr="00A90D62">
        <w:rPr>
          <w:rStyle w:val="Q"/>
          <w:rFonts w:ascii="David" w:eastAsia="David" w:hAnsi="David" w:cs="David"/>
          <w:sz w:val="28"/>
          <w:szCs w:val="28"/>
          <w:rtl/>
          <w:rPrChange w:id="123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54"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23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56" w:author="אברהם" w:date="2012-11-23T10:23:00Z">
            <w:rPr>
              <w:rStyle w:val="Q"/>
              <w:rFonts w:ascii="David" w:hAnsi="David" w:cs="David"/>
              <w:rtl/>
            </w:rPr>
          </w:rPrChange>
        </w:rPr>
        <w:t>שתואר</w:t>
      </w:r>
      <w:r w:rsidRPr="00A90D62">
        <w:rPr>
          <w:rStyle w:val="Q"/>
          <w:rFonts w:ascii="David" w:eastAsia="David" w:hAnsi="David" w:cs="David"/>
          <w:sz w:val="28"/>
          <w:szCs w:val="28"/>
          <w:rtl/>
          <w:rPrChange w:id="123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58" w:author="אברהם" w:date="2012-11-23T10:23:00Z">
            <w:rPr>
              <w:rStyle w:val="Q"/>
              <w:rFonts w:ascii="David" w:hAnsi="David" w:cs="David"/>
              <w:rtl/>
            </w:rPr>
          </w:rPrChange>
        </w:rPr>
        <w:t>בסעיפים</w:t>
      </w:r>
      <w:r w:rsidRPr="00A90D62">
        <w:rPr>
          <w:rStyle w:val="Q"/>
          <w:rFonts w:ascii="David" w:eastAsia="David" w:hAnsi="David" w:cs="David"/>
          <w:sz w:val="28"/>
          <w:szCs w:val="28"/>
          <w:rtl/>
          <w:rPrChange w:id="123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60" w:author="אברהם" w:date="2012-11-23T10:23:00Z">
            <w:rPr>
              <w:rStyle w:val="Q"/>
              <w:rFonts w:ascii="David" w:hAnsi="David" w:cs="David"/>
              <w:rtl/>
            </w:rPr>
          </w:rPrChange>
        </w:rPr>
        <w:t>ב-ג. חלק</w:t>
      </w:r>
      <w:r w:rsidRPr="00A90D62">
        <w:rPr>
          <w:rStyle w:val="Q"/>
          <w:rFonts w:ascii="David" w:eastAsia="David" w:hAnsi="David" w:cs="David"/>
          <w:sz w:val="28"/>
          <w:szCs w:val="28"/>
          <w:rtl/>
          <w:rPrChange w:id="123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62" w:author="אברהם" w:date="2012-11-23T10:23:00Z">
            <w:rPr>
              <w:rStyle w:val="Q"/>
              <w:rFonts w:ascii="David" w:hAnsi="David" w:cs="David"/>
              <w:rtl/>
            </w:rPr>
          </w:rPrChange>
        </w:rPr>
        <w:t>מהנחלות</w:t>
      </w:r>
      <w:r w:rsidRPr="00A90D62">
        <w:rPr>
          <w:rStyle w:val="Q"/>
          <w:rFonts w:ascii="David" w:eastAsia="David" w:hAnsi="David" w:cs="David"/>
          <w:sz w:val="28"/>
          <w:szCs w:val="28"/>
          <w:rtl/>
          <w:rPrChange w:id="123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64" w:author="אברהם" w:date="2012-11-23T10:23:00Z">
            <w:rPr>
              <w:rStyle w:val="Q"/>
              <w:rFonts w:ascii="David" w:hAnsi="David" w:cs="David"/>
              <w:rtl/>
            </w:rPr>
          </w:rPrChange>
        </w:rPr>
        <w:t>חוזרות</w:t>
      </w:r>
      <w:r w:rsidRPr="00A90D62">
        <w:rPr>
          <w:rStyle w:val="Q"/>
          <w:rFonts w:ascii="David" w:eastAsia="David" w:hAnsi="David" w:cs="David"/>
          <w:sz w:val="28"/>
          <w:szCs w:val="28"/>
          <w:rtl/>
          <w:rPrChange w:id="123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66" w:author="אברהם" w:date="2012-11-23T10:23:00Z">
            <w:rPr>
              <w:rStyle w:val="Q"/>
              <w:rFonts w:ascii="David" w:hAnsi="David" w:cs="David"/>
              <w:rtl/>
            </w:rPr>
          </w:rPrChange>
        </w:rPr>
        <w:t>לבעליהן</w:t>
      </w:r>
      <w:r w:rsidRPr="00A90D62">
        <w:rPr>
          <w:rStyle w:val="Q"/>
          <w:rFonts w:ascii="David" w:eastAsia="David" w:hAnsi="David" w:cs="David"/>
          <w:sz w:val="28"/>
          <w:szCs w:val="28"/>
          <w:rtl/>
          <w:rPrChange w:id="123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68" w:author="אברהם" w:date="2012-11-23T10:23:00Z">
            <w:rPr>
              <w:rStyle w:val="Q"/>
              <w:rFonts w:ascii="David" w:hAnsi="David" w:cs="David"/>
              <w:rtl/>
            </w:rPr>
          </w:rPrChange>
        </w:rPr>
        <w:t>המקורי, וחלק</w:t>
      </w:r>
      <w:r w:rsidRPr="00A90D62">
        <w:rPr>
          <w:rStyle w:val="Q"/>
          <w:rFonts w:ascii="David" w:eastAsia="David" w:hAnsi="David" w:cs="David"/>
          <w:sz w:val="28"/>
          <w:szCs w:val="28"/>
          <w:rtl/>
          <w:rPrChange w:id="123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70" w:author="אברהם" w:date="2012-11-23T10:23:00Z">
            <w:rPr>
              <w:rStyle w:val="Q"/>
              <w:rFonts w:ascii="David" w:hAnsi="David" w:cs="David"/>
              <w:rtl/>
            </w:rPr>
          </w:rPrChange>
        </w:rPr>
        <w:t>נשארות</w:t>
      </w:r>
      <w:r w:rsidRPr="00A90D62">
        <w:rPr>
          <w:rStyle w:val="Q"/>
          <w:rFonts w:ascii="David" w:eastAsia="David" w:hAnsi="David" w:cs="David"/>
          <w:sz w:val="28"/>
          <w:szCs w:val="28"/>
          <w:rtl/>
          <w:rPrChange w:id="123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72" w:author="אברהם" w:date="2012-11-23T10:23:00Z">
            <w:rPr>
              <w:rStyle w:val="Q"/>
              <w:rFonts w:ascii="David" w:hAnsi="David" w:cs="David"/>
              <w:rtl/>
            </w:rPr>
          </w:rPrChange>
        </w:rPr>
        <w:t>ביד</w:t>
      </w:r>
      <w:r w:rsidRPr="00A90D62">
        <w:rPr>
          <w:rStyle w:val="Q"/>
          <w:rFonts w:ascii="David" w:eastAsia="David" w:hAnsi="David" w:cs="David"/>
          <w:sz w:val="28"/>
          <w:szCs w:val="28"/>
          <w:rtl/>
          <w:rPrChange w:id="123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74" w:author="אברהם" w:date="2012-11-23T10:23:00Z">
            <w:rPr>
              <w:rStyle w:val="Q"/>
              <w:rFonts w:ascii="David" w:hAnsi="David" w:cs="David"/>
              <w:rtl/>
            </w:rPr>
          </w:rPrChange>
        </w:rPr>
        <w:t>הקונה. נניח</w:t>
      </w:r>
      <w:r w:rsidRPr="00A90D62">
        <w:rPr>
          <w:rStyle w:val="Q"/>
          <w:rFonts w:ascii="David" w:eastAsia="David" w:hAnsi="David" w:cs="David"/>
          <w:sz w:val="28"/>
          <w:szCs w:val="28"/>
          <w:rtl/>
          <w:rPrChange w:id="123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76" w:author="אברהם" w:date="2012-11-23T10:23:00Z">
            <w:rPr>
              <w:rStyle w:val="Q"/>
              <w:rFonts w:ascii="David" w:hAnsi="David" w:cs="David"/>
              <w:rtl/>
            </w:rPr>
          </w:rPrChange>
        </w:rPr>
        <w:t>גם, שאם</w:t>
      </w:r>
      <w:r w:rsidRPr="00A90D62">
        <w:rPr>
          <w:rStyle w:val="Q"/>
          <w:rFonts w:ascii="David" w:eastAsia="David" w:hAnsi="David" w:cs="David"/>
          <w:sz w:val="28"/>
          <w:szCs w:val="28"/>
          <w:rtl/>
          <w:rPrChange w:id="123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78" w:author="אברהם" w:date="2012-11-23T10:23:00Z">
            <w:rPr>
              <w:rStyle w:val="Q"/>
              <w:rFonts w:ascii="David" w:hAnsi="David" w:cs="David"/>
              <w:rtl/>
            </w:rPr>
          </w:rPrChange>
        </w:rPr>
        <w:t>לאזרח</w:t>
      </w:r>
      <w:r w:rsidRPr="00A90D62">
        <w:rPr>
          <w:rStyle w:val="Q"/>
          <w:rFonts w:ascii="David" w:eastAsia="David" w:hAnsi="David" w:cs="David"/>
          <w:sz w:val="28"/>
          <w:szCs w:val="28"/>
          <w:rtl/>
          <w:rPrChange w:id="123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80" w:author="אברהם" w:date="2012-11-23T10:23:00Z">
            <w:rPr>
              <w:rStyle w:val="Q"/>
              <w:rFonts w:ascii="David" w:hAnsi="David" w:cs="David"/>
              <w:rtl/>
            </w:rPr>
          </w:rPrChange>
        </w:rPr>
        <w:t>כלשהו</w:t>
      </w:r>
      <w:r w:rsidRPr="00A90D62">
        <w:rPr>
          <w:rStyle w:val="Q"/>
          <w:rFonts w:ascii="David" w:eastAsia="David" w:hAnsi="David" w:cs="David"/>
          <w:sz w:val="28"/>
          <w:szCs w:val="28"/>
          <w:rtl/>
          <w:rPrChange w:id="123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82" w:author="אברהם" w:date="2012-11-23T10:23:00Z">
            <w:rPr>
              <w:rStyle w:val="Q"/>
              <w:rFonts w:ascii="David" w:hAnsi="David" w:cs="David"/>
              <w:rtl/>
            </w:rPr>
          </w:rPrChange>
        </w:rPr>
        <w:t>היו</w:t>
      </w:r>
      <w:r w:rsidRPr="00A90D62">
        <w:rPr>
          <w:rStyle w:val="Q"/>
          <w:rFonts w:ascii="David" w:eastAsia="David" w:hAnsi="David" w:cs="David"/>
          <w:sz w:val="28"/>
          <w:szCs w:val="28"/>
          <w:rtl/>
          <w:rPrChange w:id="123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84" w:author="אברהם" w:date="2012-11-23T10:23:00Z">
            <w:rPr>
              <w:rStyle w:val="Q"/>
              <w:rFonts w:ascii="David" w:hAnsi="David" w:cs="David"/>
              <w:rtl/>
            </w:rPr>
          </w:rPrChange>
        </w:rPr>
        <w:t>כמה</w:t>
      </w:r>
      <w:r w:rsidRPr="00A90D62">
        <w:rPr>
          <w:rStyle w:val="Q"/>
          <w:rFonts w:ascii="David" w:eastAsia="David" w:hAnsi="David" w:cs="David"/>
          <w:sz w:val="28"/>
          <w:szCs w:val="28"/>
          <w:rtl/>
          <w:rPrChange w:id="123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86" w:author="אברהם" w:date="2012-11-23T10:23:00Z">
            <w:rPr>
              <w:rStyle w:val="Q"/>
              <w:rFonts w:ascii="David" w:hAnsi="David" w:cs="David"/>
              <w:rtl/>
            </w:rPr>
          </w:rPrChange>
        </w:rPr>
        <w:t>נחלות</w:t>
      </w:r>
      <w:r w:rsidRPr="00A90D62">
        <w:rPr>
          <w:rStyle w:val="Q"/>
          <w:rFonts w:ascii="David" w:eastAsia="David" w:hAnsi="David" w:cs="David"/>
          <w:sz w:val="28"/>
          <w:szCs w:val="28"/>
          <w:rtl/>
          <w:rPrChange w:id="123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88" w:author="אברהם" w:date="2012-11-23T10:23:00Z">
            <w:rPr>
              <w:rStyle w:val="Q"/>
              <w:rFonts w:ascii="David" w:hAnsi="David" w:cs="David"/>
              <w:rtl/>
            </w:rPr>
          </w:rPrChange>
        </w:rPr>
        <w:t>בתחילת</w:t>
      </w:r>
      <w:r w:rsidRPr="00A90D62">
        <w:rPr>
          <w:rStyle w:val="Q"/>
          <w:rFonts w:ascii="David" w:eastAsia="David" w:hAnsi="David" w:cs="David"/>
          <w:sz w:val="28"/>
          <w:szCs w:val="28"/>
          <w:rtl/>
          <w:rPrChange w:id="123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90" w:author="אברהם" w:date="2012-11-23T10:23:00Z">
            <w:rPr>
              <w:rStyle w:val="Q"/>
              <w:rFonts w:ascii="David" w:hAnsi="David" w:cs="David"/>
              <w:rtl/>
            </w:rPr>
          </w:rPrChange>
        </w:rPr>
        <w:t>הספירה, והוא</w:t>
      </w:r>
      <w:r w:rsidRPr="00A90D62">
        <w:rPr>
          <w:rStyle w:val="Q"/>
          <w:rFonts w:ascii="David" w:eastAsia="David" w:hAnsi="David" w:cs="David"/>
          <w:sz w:val="28"/>
          <w:szCs w:val="28"/>
          <w:rtl/>
          <w:rPrChange w:id="123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92" w:author="אברהם" w:date="2012-11-23T10:23:00Z">
            <w:rPr>
              <w:rStyle w:val="Q"/>
              <w:rFonts w:ascii="David" w:hAnsi="David" w:cs="David"/>
              <w:rtl/>
            </w:rPr>
          </w:rPrChange>
        </w:rPr>
        <w:t>מכר</w:t>
      </w:r>
      <w:r w:rsidRPr="00A90D62">
        <w:rPr>
          <w:rStyle w:val="Q"/>
          <w:rFonts w:ascii="David" w:eastAsia="David" w:hAnsi="David" w:cs="David"/>
          <w:sz w:val="28"/>
          <w:szCs w:val="28"/>
          <w:rtl/>
          <w:rPrChange w:id="123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94" w:author="אברהם" w:date="2012-11-23T10:23:00Z">
            <w:rPr>
              <w:rStyle w:val="Q"/>
              <w:rFonts w:ascii="David" w:hAnsi="David" w:cs="David"/>
              <w:rtl/>
            </w:rPr>
          </w:rPrChange>
        </w:rPr>
        <w:t>את</w:t>
      </w:r>
      <w:r w:rsidRPr="00A90D62">
        <w:rPr>
          <w:rStyle w:val="Q"/>
          <w:rFonts w:ascii="David" w:eastAsia="David" w:hAnsi="David" w:cs="David"/>
          <w:sz w:val="28"/>
          <w:szCs w:val="28"/>
          <w:rtl/>
          <w:rPrChange w:id="123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96" w:author="אברהם" w:date="2012-11-23T10:23:00Z">
            <w:rPr>
              <w:rStyle w:val="Q"/>
              <w:rFonts w:ascii="David" w:hAnsi="David" w:cs="David"/>
              <w:rtl/>
            </w:rPr>
          </w:rPrChange>
        </w:rPr>
        <w:t>כולן, הנחלה</w:t>
      </w:r>
      <w:r w:rsidRPr="00A90D62">
        <w:rPr>
          <w:rStyle w:val="Q"/>
          <w:rFonts w:ascii="David" w:eastAsia="David" w:hAnsi="David" w:cs="David"/>
          <w:sz w:val="28"/>
          <w:szCs w:val="28"/>
          <w:rtl/>
          <w:rPrChange w:id="123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398" w:author="אברהם" w:date="2012-11-23T10:23:00Z">
            <w:rPr>
              <w:rStyle w:val="Q"/>
              <w:rFonts w:ascii="David" w:hAnsi="David" w:cs="David"/>
              <w:rtl/>
            </w:rPr>
          </w:rPrChange>
        </w:rPr>
        <w:t>שהוא</w:t>
      </w:r>
      <w:r w:rsidRPr="00A90D62">
        <w:rPr>
          <w:rStyle w:val="Q"/>
          <w:rFonts w:ascii="David" w:eastAsia="David" w:hAnsi="David" w:cs="David"/>
          <w:sz w:val="28"/>
          <w:szCs w:val="28"/>
          <w:rtl/>
          <w:rPrChange w:id="123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00" w:author="אברהם" w:date="2012-11-23T10:23:00Z">
            <w:rPr>
              <w:rStyle w:val="Q"/>
              <w:rFonts w:ascii="David" w:hAnsi="David" w:cs="David"/>
              <w:rtl/>
            </w:rPr>
          </w:rPrChange>
        </w:rPr>
        <w:t>יחזיר</w:t>
      </w:r>
      <w:r w:rsidRPr="00A90D62">
        <w:rPr>
          <w:rStyle w:val="Q"/>
          <w:rFonts w:ascii="David" w:eastAsia="David" w:hAnsi="David" w:cs="David"/>
          <w:sz w:val="28"/>
          <w:szCs w:val="28"/>
          <w:rtl/>
          <w:rPrChange w:id="124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02" w:author="אברהם" w:date="2012-11-23T10:23:00Z">
            <w:rPr>
              <w:rStyle w:val="Q"/>
              <w:rFonts w:ascii="David" w:hAnsi="David" w:cs="David"/>
              <w:rtl/>
            </w:rPr>
          </w:rPrChange>
        </w:rPr>
        <w:t>לעצמו</w:t>
      </w:r>
      <w:r w:rsidRPr="00A90D62">
        <w:rPr>
          <w:rStyle w:val="Q"/>
          <w:rFonts w:ascii="David" w:eastAsia="David" w:hAnsi="David" w:cs="David"/>
          <w:sz w:val="28"/>
          <w:szCs w:val="28"/>
          <w:rtl/>
          <w:rPrChange w:id="124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04" w:author="אברהם" w:date="2012-11-23T10:23:00Z">
            <w:rPr>
              <w:rStyle w:val="Q"/>
              <w:rFonts w:ascii="David" w:hAnsi="David" w:cs="David"/>
              <w:rtl/>
            </w:rPr>
          </w:rPrChange>
        </w:rPr>
        <w:t>בשנת</w:t>
      </w:r>
      <w:r w:rsidRPr="00A90D62">
        <w:rPr>
          <w:rStyle w:val="Q"/>
          <w:rFonts w:ascii="David" w:eastAsia="David" w:hAnsi="David" w:cs="David"/>
          <w:sz w:val="28"/>
          <w:szCs w:val="28"/>
          <w:rtl/>
          <w:rPrChange w:id="124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06"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24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08" w:author="אברהם" w:date="2012-11-23T10:23:00Z">
            <w:rPr>
              <w:rStyle w:val="Q"/>
              <w:rFonts w:ascii="David" w:hAnsi="David" w:cs="David"/>
              <w:rtl/>
            </w:rPr>
          </w:rPrChange>
        </w:rPr>
        <w:t>תיבחר</w:t>
      </w:r>
      <w:r w:rsidRPr="00A90D62">
        <w:rPr>
          <w:rStyle w:val="Q"/>
          <w:rFonts w:ascii="David" w:eastAsia="David" w:hAnsi="David" w:cs="David"/>
          <w:sz w:val="28"/>
          <w:szCs w:val="28"/>
          <w:rtl/>
          <w:rPrChange w:id="124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10" w:author="אברהם" w:date="2012-11-23T10:23:00Z">
            <w:rPr>
              <w:rStyle w:val="Q"/>
              <w:rFonts w:ascii="David" w:hAnsi="David" w:cs="David"/>
              <w:rtl/>
            </w:rPr>
          </w:rPrChange>
        </w:rPr>
        <w:t>באקראי. מה</w:t>
      </w:r>
      <w:r w:rsidRPr="00A90D62">
        <w:rPr>
          <w:rStyle w:val="Q"/>
          <w:rFonts w:ascii="David" w:eastAsia="David" w:hAnsi="David" w:cs="David"/>
          <w:sz w:val="28"/>
          <w:szCs w:val="28"/>
          <w:rtl/>
          <w:rPrChange w:id="124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12"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124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14"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24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16"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24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18"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24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20" w:author="אברהם" w:date="2012-11-23T10:23:00Z">
            <w:rPr>
              <w:rStyle w:val="Q"/>
              <w:rFonts w:ascii="David" w:hAnsi="David" w:cs="David"/>
              <w:rtl/>
            </w:rPr>
          </w:rPrChange>
        </w:rPr>
        <w:t>לאחר</w:t>
      </w:r>
      <w:r w:rsidRPr="00A90D62">
        <w:rPr>
          <w:rStyle w:val="Q"/>
          <w:rFonts w:ascii="David" w:eastAsia="David" w:hAnsi="David" w:cs="David"/>
          <w:sz w:val="28"/>
          <w:szCs w:val="28"/>
          <w:rtl/>
          <w:rPrChange w:id="124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22" w:author="אברהם" w:date="2012-11-23T10:23:00Z">
            <w:rPr>
              <w:rStyle w:val="Q"/>
              <w:rFonts w:ascii="David" w:hAnsi="David" w:cs="David"/>
              <w:rtl/>
            </w:rPr>
          </w:rPrChange>
        </w:rPr>
        <w:t>סיום</w:t>
      </w:r>
      <w:r w:rsidRPr="00A90D62">
        <w:rPr>
          <w:rStyle w:val="Q"/>
          <w:rFonts w:ascii="David" w:eastAsia="David" w:hAnsi="David" w:cs="David"/>
          <w:sz w:val="28"/>
          <w:szCs w:val="28"/>
          <w:rtl/>
          <w:rPrChange w:id="124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24" w:author="אברהם" w:date="2012-11-23T10:23:00Z">
            <w:rPr>
              <w:rStyle w:val="Q"/>
              <w:rFonts w:ascii="David" w:hAnsi="David" w:cs="David"/>
              <w:rtl/>
            </w:rPr>
          </w:rPrChange>
        </w:rPr>
        <w:t>האלגוריתם? מסתבר</w:t>
      </w:r>
      <w:r w:rsidRPr="00A90D62">
        <w:rPr>
          <w:rStyle w:val="Q"/>
          <w:rFonts w:ascii="David" w:eastAsia="David" w:hAnsi="David" w:cs="David"/>
          <w:sz w:val="28"/>
          <w:szCs w:val="28"/>
          <w:rtl/>
          <w:rPrChange w:id="124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26" w:author="אברהם" w:date="2012-11-23T10:23:00Z">
            <w:rPr>
              <w:rStyle w:val="Q"/>
              <w:rFonts w:ascii="David" w:hAnsi="David" w:cs="David"/>
              <w:rtl/>
            </w:rPr>
          </w:rPrChange>
        </w:rPr>
        <w:t>שמספר</w:t>
      </w:r>
      <w:r w:rsidRPr="00A90D62">
        <w:rPr>
          <w:rStyle w:val="Q"/>
          <w:rFonts w:ascii="David" w:eastAsia="David" w:hAnsi="David" w:cs="David"/>
          <w:sz w:val="28"/>
          <w:szCs w:val="28"/>
          <w:rtl/>
          <w:rPrChange w:id="124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28" w:author="אברהם" w:date="2012-11-23T10:23:00Z">
            <w:rPr>
              <w:rStyle w:val="Q"/>
              <w:rFonts w:ascii="David" w:hAnsi="David" w:cs="David"/>
              <w:rtl/>
            </w:rPr>
          </w:rPrChange>
        </w:rPr>
        <w:t>זה</w:t>
      </w:r>
      <w:r w:rsidRPr="00A90D62">
        <w:rPr>
          <w:rStyle w:val="Q"/>
          <w:rFonts w:ascii="David" w:eastAsia="David" w:hAnsi="David" w:cs="David"/>
          <w:sz w:val="28"/>
          <w:szCs w:val="28"/>
          <w:rtl/>
          <w:rPrChange w:id="124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30" w:author="אברהם" w:date="2012-11-23T10:23:00Z">
            <w:rPr>
              <w:rStyle w:val="Q"/>
              <w:rFonts w:ascii="David" w:hAnsi="David" w:cs="David"/>
              <w:rtl/>
            </w:rPr>
          </w:rPrChange>
        </w:rPr>
        <w:t>יהיה</w:t>
      </w:r>
      <w:r w:rsidRPr="00A90D62">
        <w:rPr>
          <w:rStyle w:val="Q"/>
          <w:rFonts w:ascii="David" w:eastAsia="David" w:hAnsi="David" w:cs="David"/>
          <w:sz w:val="28"/>
          <w:szCs w:val="28"/>
          <w:rtl/>
          <w:rPrChange w:id="124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32" w:author="אברהם" w:date="2012-11-23T10:23:00Z">
            <w:rPr>
              <w:rStyle w:val="Q"/>
              <w:rFonts w:ascii="David" w:hAnsi="David" w:cs="David"/>
              <w:rtl/>
            </w:rPr>
          </w:rPrChange>
        </w:rPr>
        <w:t>קטן</w:t>
      </w:r>
      <w:r w:rsidRPr="00A90D62">
        <w:rPr>
          <w:rStyle w:val="Q"/>
          <w:rFonts w:ascii="David" w:eastAsia="David" w:hAnsi="David" w:cs="David"/>
          <w:sz w:val="28"/>
          <w:szCs w:val="28"/>
          <w:rtl/>
          <w:rPrChange w:id="1243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34" w:author="אברהם" w:date="2012-11-23T10:23:00Z">
            <w:rPr>
              <w:rStyle w:val="Q"/>
              <w:rFonts w:ascii="David" w:hAnsi="David" w:cs="David"/>
              <w:rtl/>
            </w:rPr>
          </w:rPrChange>
        </w:rPr>
        <w:t>מ-</w:t>
      </w:r>
      <w:r w:rsidRPr="00A90D62">
        <w:rPr>
          <w:rStyle w:val="Q"/>
          <w:rFonts w:ascii="David" w:hAnsi="David" w:cs="David"/>
          <w:sz w:val="28"/>
          <w:szCs w:val="28"/>
          <w:rPrChange w:id="12435" w:author="אברהם" w:date="2012-11-23T10:23:00Z">
            <w:rPr>
              <w:rStyle w:val="Q"/>
              <w:rFonts w:ascii="David" w:hAnsi="David" w:cs="David"/>
            </w:rPr>
          </w:rPrChange>
        </w:rPr>
        <w:t>M</w:t>
      </w:r>
      <w:r w:rsidRPr="00A90D62">
        <w:rPr>
          <w:rStyle w:val="Q"/>
          <w:rFonts w:ascii="David" w:hAnsi="David" w:cs="David"/>
          <w:sz w:val="28"/>
          <w:szCs w:val="28"/>
          <w:rtl/>
          <w:rPrChange w:id="12436" w:author="אברהם" w:date="2012-11-23T10:23:00Z">
            <w:rPr>
              <w:rStyle w:val="Q"/>
              <w:rFonts w:ascii="David" w:hAnsi="David" w:cs="David"/>
              <w:rtl/>
            </w:rPr>
          </w:rPrChange>
        </w:rPr>
        <w:t>, אבל</w:t>
      </w:r>
      <w:r w:rsidRPr="00A90D62">
        <w:rPr>
          <w:rStyle w:val="Q"/>
          <w:rFonts w:ascii="David" w:eastAsia="David" w:hAnsi="David" w:cs="David"/>
          <w:sz w:val="28"/>
          <w:szCs w:val="28"/>
          <w:rtl/>
          <w:rPrChange w:id="124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38" w:author="אברהם" w:date="2012-11-23T10:23:00Z">
            <w:rPr>
              <w:rStyle w:val="Q"/>
              <w:rFonts w:ascii="David" w:hAnsi="David" w:cs="David"/>
              <w:rtl/>
            </w:rPr>
          </w:rPrChange>
        </w:rPr>
        <w:t>בכמה</w:t>
      </w:r>
      <w:r w:rsidRPr="00A90D62">
        <w:rPr>
          <w:rStyle w:val="Q"/>
          <w:rFonts w:ascii="David" w:eastAsia="David" w:hAnsi="David" w:cs="David"/>
          <w:sz w:val="28"/>
          <w:szCs w:val="28"/>
          <w:rtl/>
          <w:rPrChange w:id="124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40" w:author="אברהם" w:date="2012-11-23T10:23:00Z">
            <w:rPr>
              <w:rStyle w:val="Q"/>
              <w:rFonts w:ascii="David" w:hAnsi="David" w:cs="David"/>
              <w:rtl/>
            </w:rPr>
          </w:rPrChange>
        </w:rPr>
        <w:t>בדיוק?</w:t>
      </w:r>
    </w:p>
    <w:p w:rsidR="009C2B09" w:rsidRPr="00A90D62" w:rsidRDefault="009C2B09" w:rsidP="009C2B09">
      <w:pPr>
        <w:pStyle w:val="a1"/>
        <w:bidi/>
        <w:rPr>
          <w:rStyle w:val="Q"/>
          <w:rFonts w:ascii="David" w:hAnsi="David" w:cs="David"/>
          <w:sz w:val="28"/>
          <w:szCs w:val="28"/>
          <w:rPrChange w:id="12441" w:author="אברהם" w:date="2012-11-23T10:23:00Z">
            <w:rPr>
              <w:rStyle w:val="Q"/>
              <w:rFonts w:ascii="David" w:hAnsi="David" w:cs="David"/>
            </w:rPr>
          </w:rPrChange>
        </w:rPr>
      </w:pPr>
      <w:r w:rsidRPr="00A90D62">
        <w:rPr>
          <w:rStyle w:val="Q"/>
          <w:rFonts w:ascii="David" w:hAnsi="David" w:cs="David"/>
          <w:sz w:val="28"/>
          <w:szCs w:val="28"/>
          <w:rtl/>
          <w:rPrChange w:id="12442" w:author="אברהם" w:date="2012-11-23T10:23:00Z">
            <w:rPr>
              <w:rStyle w:val="Q"/>
              <w:rFonts w:ascii="David" w:hAnsi="David" w:cs="David"/>
              <w:rtl/>
            </w:rPr>
          </w:rPrChange>
        </w:rPr>
        <w:t>לצורך</w:t>
      </w:r>
      <w:r w:rsidRPr="00A90D62">
        <w:rPr>
          <w:rStyle w:val="Q"/>
          <w:rFonts w:ascii="David" w:eastAsia="David" w:hAnsi="David" w:cs="David"/>
          <w:sz w:val="28"/>
          <w:szCs w:val="28"/>
          <w:rtl/>
          <w:rPrChange w:id="124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44" w:author="אברהם" w:date="2012-11-23T10:23:00Z">
            <w:rPr>
              <w:rStyle w:val="Q"/>
              <w:rFonts w:ascii="David" w:hAnsi="David" w:cs="David"/>
              <w:rtl/>
            </w:rPr>
          </w:rPrChange>
        </w:rPr>
        <w:t>החישוב, נגדיר</w:t>
      </w:r>
      <w:r w:rsidRPr="00A90D62">
        <w:rPr>
          <w:rStyle w:val="Q"/>
          <w:rFonts w:ascii="David" w:eastAsia="David" w:hAnsi="David" w:cs="David"/>
          <w:sz w:val="28"/>
          <w:szCs w:val="28"/>
          <w:rtl/>
          <w:rPrChange w:id="124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46"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24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48" w:author="אברהם" w:date="2012-11-23T10:23:00Z">
            <w:rPr>
              <w:rStyle w:val="Q"/>
              <w:rFonts w:ascii="David" w:hAnsi="David" w:cs="David"/>
              <w:rtl/>
            </w:rPr>
          </w:rPrChange>
        </w:rPr>
        <w:t>משתנים</w:t>
      </w:r>
      <w:r w:rsidRPr="00A90D62">
        <w:rPr>
          <w:rStyle w:val="Q"/>
          <w:rFonts w:ascii="David" w:eastAsia="David" w:hAnsi="David" w:cs="David"/>
          <w:sz w:val="28"/>
          <w:szCs w:val="28"/>
          <w:rtl/>
          <w:rPrChange w:id="124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50" w:author="אברהם" w:date="2012-11-23T10:23:00Z">
            <w:rPr>
              <w:rStyle w:val="Q"/>
              <w:rFonts w:ascii="David" w:hAnsi="David" w:cs="David"/>
              <w:rtl/>
            </w:rPr>
          </w:rPrChange>
        </w:rPr>
        <w:t>אקראיים:</w:t>
      </w:r>
    </w:p>
    <w:p w:rsidR="009C2B09" w:rsidRPr="00A90D62" w:rsidRDefault="009C2B09" w:rsidP="00685392">
      <w:pPr>
        <w:pStyle w:val="a1"/>
        <w:numPr>
          <w:ilvl w:val="0"/>
          <w:numId w:val="12"/>
        </w:numPr>
        <w:bidi/>
        <w:ind w:firstLine="0"/>
        <w:rPr>
          <w:rFonts w:ascii="David" w:hAnsi="David" w:cs="David"/>
          <w:sz w:val="28"/>
          <w:szCs w:val="28"/>
          <w:rtl/>
          <w:rPrChange w:id="12451" w:author="אברהם" w:date="2012-11-23T10:23:00Z">
            <w:rPr>
              <w:rFonts w:ascii="David" w:hAnsi="David" w:cs="David"/>
              <w:rtl/>
            </w:rPr>
          </w:rPrChange>
        </w:rPr>
      </w:pPr>
      <w:r w:rsidRPr="00A90D62">
        <w:rPr>
          <w:rStyle w:val="Q"/>
          <w:rFonts w:ascii="David" w:hAnsi="David" w:cs="David"/>
          <w:sz w:val="28"/>
          <w:szCs w:val="28"/>
          <w:rPrChange w:id="12452" w:author="אברהם" w:date="2012-11-23T10:23:00Z">
            <w:rPr>
              <w:rStyle w:val="Q"/>
              <w:rFonts w:ascii="David" w:hAnsi="David" w:cs="David"/>
            </w:rPr>
          </w:rPrChange>
        </w:rPr>
        <w:t>Y</w:t>
      </w:r>
      <w:r w:rsidRPr="00A90D62">
        <w:rPr>
          <w:rStyle w:val="Q"/>
          <w:rFonts w:ascii="David" w:hAnsi="David" w:cs="David"/>
          <w:sz w:val="28"/>
          <w:szCs w:val="28"/>
          <w:rtl/>
          <w:rPrChange w:id="12453" w:author="אברהם" w:date="2012-11-23T10:23:00Z">
            <w:rPr>
              <w:rStyle w:val="Q"/>
              <w:rFonts w:ascii="David" w:hAnsi="David" w:cs="David"/>
              <w:rtl/>
            </w:rPr>
          </w:rPrChange>
        </w:rPr>
        <w:t xml:space="preserve"> = מספר</w:t>
      </w:r>
      <w:r w:rsidRPr="00A90D62">
        <w:rPr>
          <w:rStyle w:val="Q"/>
          <w:rFonts w:ascii="David" w:eastAsia="David" w:hAnsi="David" w:cs="David"/>
          <w:sz w:val="28"/>
          <w:szCs w:val="28"/>
          <w:rtl/>
          <w:rPrChange w:id="124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55"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24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57" w:author="אברהם" w:date="2012-11-23T10:23:00Z">
            <w:rPr>
              <w:rStyle w:val="Q"/>
              <w:rFonts w:ascii="David" w:hAnsi="David" w:cs="David"/>
              <w:rtl/>
            </w:rPr>
          </w:rPrChange>
        </w:rPr>
        <w:t>שנשארו</w:t>
      </w:r>
      <w:r w:rsidRPr="00A90D62">
        <w:rPr>
          <w:rStyle w:val="Q"/>
          <w:rFonts w:ascii="David" w:eastAsia="David" w:hAnsi="David" w:cs="David"/>
          <w:sz w:val="28"/>
          <w:szCs w:val="28"/>
          <w:rtl/>
          <w:rPrChange w:id="124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59" w:author="אברהם" w:date="2012-11-23T10:23:00Z">
            <w:rPr>
              <w:rStyle w:val="Q"/>
              <w:rFonts w:ascii="David" w:hAnsi="David" w:cs="David"/>
              <w:rtl/>
            </w:rPr>
          </w:rPrChange>
        </w:rPr>
        <w:t>בידי</w:t>
      </w:r>
      <w:r w:rsidRPr="00A90D62">
        <w:rPr>
          <w:rStyle w:val="Q"/>
          <w:rFonts w:ascii="David" w:eastAsia="David" w:hAnsi="David" w:cs="David"/>
          <w:sz w:val="28"/>
          <w:szCs w:val="28"/>
          <w:rtl/>
          <w:rPrChange w:id="124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61" w:author="אברהם" w:date="2012-11-23T10:23:00Z">
            <w:rPr>
              <w:rStyle w:val="Q"/>
              <w:rFonts w:ascii="David" w:hAnsi="David" w:cs="David"/>
              <w:rtl/>
            </w:rPr>
          </w:rPrChange>
        </w:rPr>
        <w:t>הקונה</w:t>
      </w:r>
      <w:r w:rsidRPr="00A90D62">
        <w:rPr>
          <w:rStyle w:val="Q"/>
          <w:rFonts w:ascii="David" w:eastAsia="David" w:hAnsi="David" w:cs="David"/>
          <w:sz w:val="28"/>
          <w:szCs w:val="28"/>
          <w:rtl/>
          <w:rPrChange w:id="124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63" w:author="אברהם" w:date="2012-11-23T10:23:00Z">
            <w:rPr>
              <w:rStyle w:val="Q"/>
              <w:rFonts w:ascii="David" w:hAnsi="David" w:cs="David"/>
              <w:rtl/>
            </w:rPr>
          </w:rPrChange>
        </w:rPr>
        <w:t>(כלומר, שנמכרו</w:t>
      </w:r>
      <w:r w:rsidRPr="00A90D62">
        <w:rPr>
          <w:rStyle w:val="Q"/>
          <w:rFonts w:ascii="David" w:eastAsia="David" w:hAnsi="David" w:cs="David"/>
          <w:sz w:val="28"/>
          <w:szCs w:val="28"/>
          <w:rtl/>
          <w:rPrChange w:id="124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65" w:author="אברהם" w:date="2012-11-23T10:23:00Z">
            <w:rPr>
              <w:rStyle w:val="Q"/>
              <w:rFonts w:ascii="David" w:hAnsi="David" w:cs="David"/>
              <w:rtl/>
            </w:rPr>
          </w:rPrChange>
        </w:rPr>
        <w:t>ולא</w:t>
      </w:r>
      <w:r w:rsidRPr="00A90D62">
        <w:rPr>
          <w:rStyle w:val="Q"/>
          <w:rFonts w:ascii="David" w:eastAsia="David" w:hAnsi="David" w:cs="David"/>
          <w:sz w:val="28"/>
          <w:szCs w:val="28"/>
          <w:rtl/>
          <w:rPrChange w:id="124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67" w:author="אברהם" w:date="2012-11-23T10:23:00Z">
            <w:rPr>
              <w:rStyle w:val="Q"/>
              <w:rFonts w:ascii="David" w:hAnsi="David" w:cs="David"/>
              <w:rtl/>
            </w:rPr>
          </w:rPrChange>
        </w:rPr>
        <w:t>הוחזרו</w:t>
      </w:r>
      <w:r w:rsidRPr="00A90D62">
        <w:rPr>
          <w:rStyle w:val="Q"/>
          <w:rFonts w:ascii="David" w:eastAsia="David" w:hAnsi="David" w:cs="David"/>
          <w:sz w:val="28"/>
          <w:szCs w:val="28"/>
          <w:rtl/>
          <w:rPrChange w:id="124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69" w:author="אברהם" w:date="2012-11-23T10:23:00Z">
            <w:rPr>
              <w:rStyle w:val="Q"/>
              <w:rFonts w:ascii="David" w:hAnsi="David" w:cs="David"/>
              <w:rtl/>
            </w:rPr>
          </w:rPrChange>
        </w:rPr>
        <w:t>ע"י</w:t>
      </w:r>
      <w:r w:rsidRPr="00A90D62">
        <w:rPr>
          <w:rStyle w:val="Q"/>
          <w:rFonts w:ascii="David" w:eastAsia="David" w:hAnsi="David" w:cs="David"/>
          <w:sz w:val="28"/>
          <w:szCs w:val="28"/>
          <w:rtl/>
          <w:rPrChange w:id="124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71" w:author="אברהם" w:date="2012-11-23T10:23:00Z">
            <w:rPr>
              <w:rStyle w:val="Q"/>
              <w:rFonts w:ascii="David" w:hAnsi="David" w:cs="David"/>
              <w:rtl/>
            </w:rPr>
          </w:rPrChange>
        </w:rPr>
        <w:t>אלגוריתם</w:t>
      </w:r>
      <w:r w:rsidRPr="00A90D62">
        <w:rPr>
          <w:rStyle w:val="Q"/>
          <w:rFonts w:ascii="David" w:eastAsia="David" w:hAnsi="David" w:cs="David"/>
          <w:sz w:val="28"/>
          <w:szCs w:val="28"/>
          <w:rtl/>
          <w:rPrChange w:id="124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73" w:author="אברהם" w:date="2012-11-23T10:23:00Z">
            <w:rPr>
              <w:rStyle w:val="Q"/>
              <w:rFonts w:ascii="David" w:hAnsi="David" w:cs="David"/>
              <w:rtl/>
            </w:rPr>
          </w:rPrChange>
        </w:rPr>
        <w:t>היובל);</w:t>
      </w:r>
    </w:p>
    <w:p w:rsidR="009C2B09" w:rsidRPr="00A90D62" w:rsidRDefault="009C2B09" w:rsidP="00685392">
      <w:pPr>
        <w:pStyle w:val="a1"/>
        <w:numPr>
          <w:ilvl w:val="0"/>
          <w:numId w:val="12"/>
        </w:numPr>
        <w:bidi/>
        <w:ind w:firstLine="0"/>
        <w:rPr>
          <w:rStyle w:val="Q"/>
          <w:rFonts w:ascii="David" w:hAnsi="David" w:cs="David"/>
          <w:sz w:val="28"/>
          <w:szCs w:val="28"/>
          <w:rtl/>
          <w:rPrChange w:id="12474" w:author="אברהם" w:date="2012-11-23T10:23:00Z">
            <w:rPr>
              <w:rStyle w:val="Q"/>
              <w:rFonts w:ascii="David" w:hAnsi="David" w:cs="David"/>
              <w:rtl/>
            </w:rPr>
          </w:rPrChange>
        </w:rPr>
      </w:pPr>
      <w:r w:rsidRPr="00A90D62">
        <w:rPr>
          <w:rFonts w:ascii="David" w:hAnsi="David" w:cs="David"/>
          <w:sz w:val="28"/>
          <w:szCs w:val="28"/>
          <w:rtl/>
          <w:rPrChange w:id="12475" w:author="אברהם" w:date="2012-11-23T10:23:00Z">
            <w:rPr>
              <w:rFonts w:ascii="David" w:hAnsi="David" w:cs="David"/>
              <w:rtl/>
            </w:rPr>
          </w:rPrChange>
        </w:rPr>
        <w:t>לכל</w:t>
      </w:r>
      <w:r w:rsidRPr="00A90D62">
        <w:rPr>
          <w:rFonts w:ascii="David" w:eastAsia="David" w:hAnsi="David" w:cs="David"/>
          <w:sz w:val="28"/>
          <w:szCs w:val="28"/>
          <w:rtl/>
          <w:rPrChange w:id="12476" w:author="אברהם" w:date="2012-11-23T10:23:00Z">
            <w:rPr>
              <w:rFonts w:ascii="David" w:eastAsia="David" w:hAnsi="David" w:cs="David"/>
              <w:rtl/>
            </w:rPr>
          </w:rPrChange>
        </w:rPr>
        <w:t xml:space="preserve"> </w:t>
      </w:r>
      <w:r w:rsidRPr="00A90D62">
        <w:rPr>
          <w:rFonts w:ascii="David" w:hAnsi="David" w:cs="David"/>
          <w:sz w:val="28"/>
          <w:szCs w:val="28"/>
          <w:rtl/>
          <w:rPrChange w:id="12477" w:author="אברהם" w:date="2012-11-23T10:23:00Z">
            <w:rPr>
              <w:rFonts w:ascii="David" w:hAnsi="David" w:cs="David"/>
              <w:rtl/>
            </w:rPr>
          </w:rPrChange>
        </w:rPr>
        <w:t>אזרח</w:t>
      </w:r>
      <w:r w:rsidRPr="00A90D62">
        <w:rPr>
          <w:rFonts w:ascii="David" w:eastAsia="David" w:hAnsi="David" w:cs="David"/>
          <w:sz w:val="28"/>
          <w:szCs w:val="28"/>
          <w:rtl/>
          <w:rPrChange w:id="12478" w:author="אברהם" w:date="2012-11-23T10:23:00Z">
            <w:rPr>
              <w:rFonts w:ascii="David" w:eastAsia="David" w:hAnsi="David" w:cs="David"/>
              <w:rtl/>
            </w:rPr>
          </w:rPrChange>
        </w:rPr>
        <w:t xml:space="preserve"> </w:t>
      </w:r>
      <w:r w:rsidRPr="00A90D62">
        <w:rPr>
          <w:rFonts w:ascii="David" w:hAnsi="David" w:cs="David"/>
          <w:sz w:val="28"/>
          <w:szCs w:val="28"/>
          <w:rPrChange w:id="12479" w:author="אברהם" w:date="2012-11-23T10:23:00Z">
            <w:rPr>
              <w:rFonts w:ascii="David" w:hAnsi="David" w:cs="David"/>
            </w:rPr>
          </w:rPrChange>
        </w:rPr>
        <w:t>c</w:t>
      </w:r>
      <w:r w:rsidRPr="00A90D62">
        <w:rPr>
          <w:rFonts w:ascii="David" w:hAnsi="David" w:cs="David"/>
          <w:sz w:val="28"/>
          <w:szCs w:val="28"/>
          <w:rtl/>
          <w:rPrChange w:id="12480" w:author="אברהם" w:date="2012-11-23T10:23:00Z">
            <w:rPr>
              <w:rFonts w:ascii="David" w:hAnsi="David" w:cs="David"/>
              <w:rtl/>
            </w:rPr>
          </w:rPrChange>
        </w:rPr>
        <w:t>, נגדיר</w:t>
      </w:r>
      <w:r w:rsidRPr="00A90D62">
        <w:rPr>
          <w:rFonts w:ascii="David" w:eastAsia="David" w:hAnsi="David" w:cs="David"/>
          <w:sz w:val="28"/>
          <w:szCs w:val="28"/>
          <w:rtl/>
          <w:rPrChange w:id="12481" w:author="אברהם" w:date="2012-11-23T10:23:00Z">
            <w:rPr>
              <w:rFonts w:ascii="David" w:eastAsia="David" w:hAnsi="David" w:cs="David"/>
              <w:rtl/>
            </w:rPr>
          </w:rPrChange>
        </w:rPr>
        <w:t xml:space="preserve"> </w:t>
      </w:r>
      <w:r w:rsidRPr="00A90D62">
        <w:rPr>
          <w:rStyle w:val="Q"/>
          <w:rFonts w:ascii="David" w:hAnsi="David" w:cs="David"/>
          <w:sz w:val="28"/>
          <w:szCs w:val="28"/>
          <w:rPrChange w:id="12482" w:author="אברהם" w:date="2012-11-23T10:23:00Z">
            <w:rPr>
              <w:rStyle w:val="Q"/>
              <w:rFonts w:ascii="David" w:hAnsi="David" w:cs="David"/>
            </w:rPr>
          </w:rPrChange>
        </w:rPr>
        <w:t>Y</w:t>
      </w:r>
      <w:r w:rsidRPr="00A90D62">
        <w:rPr>
          <w:rStyle w:val="Q"/>
          <w:rFonts w:ascii="David" w:hAnsi="David" w:cs="David"/>
          <w:sz w:val="28"/>
          <w:szCs w:val="28"/>
          <w:vertAlign w:val="subscript"/>
          <w:rPrChange w:id="12483" w:author="אברהם" w:date="2012-11-23T10:23:00Z">
            <w:rPr>
              <w:rStyle w:val="Q"/>
              <w:rFonts w:ascii="David" w:hAnsi="David" w:cs="David"/>
              <w:vertAlign w:val="subscript"/>
            </w:rPr>
          </w:rPrChange>
        </w:rPr>
        <w:t>c</w:t>
      </w:r>
      <w:r w:rsidRPr="00A90D62">
        <w:rPr>
          <w:rStyle w:val="Q"/>
          <w:rFonts w:ascii="David" w:hAnsi="David" w:cs="David"/>
          <w:sz w:val="28"/>
          <w:szCs w:val="28"/>
          <w:vertAlign w:val="subscript"/>
          <w:rtl/>
          <w:rPrChange w:id="12484" w:author="אברהם" w:date="2012-11-23T10:23:00Z">
            <w:rPr>
              <w:rStyle w:val="Q"/>
              <w:rFonts w:ascii="David" w:hAnsi="David" w:cs="David"/>
              <w:vertAlign w:val="subscript"/>
              <w:rtl/>
            </w:rPr>
          </w:rPrChange>
        </w:rPr>
        <w:t xml:space="preserve">  </w:t>
      </w:r>
      <w:r w:rsidRPr="00A90D62">
        <w:rPr>
          <w:rStyle w:val="Q"/>
          <w:rFonts w:ascii="David" w:hAnsi="David" w:cs="David"/>
          <w:sz w:val="28"/>
          <w:szCs w:val="28"/>
          <w:rtl/>
          <w:rPrChange w:id="12485" w:author="אברהם" w:date="2012-11-23T10:23:00Z">
            <w:rPr>
              <w:rStyle w:val="Q"/>
              <w:rFonts w:ascii="David" w:hAnsi="David" w:cs="David"/>
              <w:rtl/>
            </w:rPr>
          </w:rPrChange>
        </w:rPr>
        <w:t>= משתנה</w:t>
      </w:r>
      <w:r w:rsidRPr="00A90D62">
        <w:rPr>
          <w:rStyle w:val="Q"/>
          <w:rFonts w:ascii="David" w:eastAsia="David" w:hAnsi="David" w:cs="David"/>
          <w:sz w:val="28"/>
          <w:szCs w:val="28"/>
          <w:rtl/>
          <w:rPrChange w:id="124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87" w:author="אברהם" w:date="2012-11-23T10:23:00Z">
            <w:rPr>
              <w:rStyle w:val="Q"/>
              <w:rFonts w:ascii="David" w:hAnsi="David" w:cs="David"/>
              <w:rtl/>
            </w:rPr>
          </w:rPrChange>
        </w:rPr>
        <w:t>בינארי, שערכו</w:t>
      </w:r>
      <w:r w:rsidRPr="00A90D62">
        <w:rPr>
          <w:rStyle w:val="Q"/>
          <w:rFonts w:ascii="David" w:eastAsia="David" w:hAnsi="David" w:cs="David"/>
          <w:sz w:val="28"/>
          <w:szCs w:val="28"/>
          <w:rtl/>
          <w:rPrChange w:id="12488"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489" w:author="אברהם" w:date="2012-11-23T10:23:00Z">
            <w:rPr>
              <w:rStyle w:val="Q"/>
              <w:rFonts w:ascii="David" w:hAnsi="David" w:cs="David"/>
            </w:rPr>
          </w:rPrChange>
        </w:rPr>
        <w:t>1</w:t>
      </w:r>
      <w:r w:rsidRPr="00A90D62">
        <w:rPr>
          <w:rStyle w:val="Q"/>
          <w:rFonts w:ascii="David" w:hAnsi="David" w:cs="David"/>
          <w:sz w:val="28"/>
          <w:szCs w:val="28"/>
          <w:rtl/>
          <w:rPrChange w:id="12490" w:author="אברהם" w:date="2012-11-23T10:23:00Z">
            <w:rPr>
              <w:rStyle w:val="Q"/>
              <w:rFonts w:ascii="David" w:hAnsi="David" w:cs="David"/>
              <w:rtl/>
            </w:rPr>
          </w:rPrChange>
        </w:rPr>
        <w:t xml:space="preserve"> אם</w:t>
      </w:r>
      <w:r w:rsidRPr="00A90D62">
        <w:rPr>
          <w:rStyle w:val="Q"/>
          <w:rFonts w:ascii="David" w:eastAsia="David" w:hAnsi="David" w:cs="David"/>
          <w:sz w:val="28"/>
          <w:szCs w:val="28"/>
          <w:rtl/>
          <w:rPrChange w:id="124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92" w:author="אברהם" w:date="2012-11-23T10:23:00Z">
            <w:rPr>
              <w:rStyle w:val="Q"/>
              <w:rFonts w:ascii="David" w:hAnsi="David" w:cs="David"/>
              <w:rtl/>
            </w:rPr>
          </w:rPrChange>
        </w:rPr>
        <w:t>ורק</w:t>
      </w:r>
      <w:r w:rsidRPr="00A90D62">
        <w:rPr>
          <w:rStyle w:val="Q"/>
          <w:rFonts w:ascii="David" w:eastAsia="David" w:hAnsi="David" w:cs="David"/>
          <w:sz w:val="28"/>
          <w:szCs w:val="28"/>
          <w:rtl/>
          <w:rPrChange w:id="124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94" w:author="אברהם" w:date="2012-11-23T10:23:00Z">
            <w:rPr>
              <w:rStyle w:val="Q"/>
              <w:rFonts w:ascii="David" w:hAnsi="David" w:cs="David"/>
              <w:rtl/>
            </w:rPr>
          </w:rPrChange>
        </w:rPr>
        <w:t>אם</w:t>
      </w:r>
      <w:r w:rsidRPr="00A90D62">
        <w:rPr>
          <w:rStyle w:val="Q"/>
          <w:rFonts w:ascii="David" w:eastAsia="David" w:hAnsi="David" w:cs="David"/>
          <w:sz w:val="28"/>
          <w:szCs w:val="28"/>
          <w:rtl/>
          <w:rPrChange w:id="124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496" w:author="אברהם" w:date="2012-11-23T10:23:00Z">
            <w:rPr>
              <w:rStyle w:val="Q"/>
              <w:rFonts w:ascii="David" w:hAnsi="David" w:cs="David"/>
              <w:rtl/>
            </w:rPr>
          </w:rPrChange>
        </w:rPr>
        <w:t>האזרח</w:t>
      </w:r>
      <w:r w:rsidRPr="00A90D62">
        <w:rPr>
          <w:rStyle w:val="Q"/>
          <w:rFonts w:ascii="David" w:eastAsia="David" w:hAnsi="David" w:cs="David"/>
          <w:sz w:val="28"/>
          <w:szCs w:val="28"/>
          <w:rtl/>
          <w:rPrChange w:id="12497"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498" w:author="אברהם" w:date="2012-11-23T10:23:00Z">
            <w:rPr>
              <w:rStyle w:val="Q"/>
              <w:rFonts w:ascii="David" w:hAnsi="David" w:cs="David"/>
            </w:rPr>
          </w:rPrChange>
        </w:rPr>
        <w:t>c</w:t>
      </w:r>
      <w:r w:rsidRPr="00A90D62">
        <w:rPr>
          <w:rStyle w:val="Q"/>
          <w:rFonts w:ascii="David" w:hAnsi="David" w:cs="David"/>
          <w:sz w:val="28"/>
          <w:szCs w:val="28"/>
          <w:rtl/>
          <w:rPrChange w:id="12499" w:author="אברהם" w:date="2012-11-23T10:23:00Z">
            <w:rPr>
              <w:rStyle w:val="Q"/>
              <w:rFonts w:ascii="David" w:hAnsi="David" w:cs="David"/>
              <w:rtl/>
            </w:rPr>
          </w:rPrChange>
        </w:rPr>
        <w:t xml:space="preserve"> הצליח</w:t>
      </w:r>
      <w:r w:rsidRPr="00A90D62">
        <w:rPr>
          <w:rStyle w:val="Q"/>
          <w:rFonts w:ascii="David" w:eastAsia="David" w:hAnsi="David" w:cs="David"/>
          <w:sz w:val="28"/>
          <w:szCs w:val="28"/>
          <w:rtl/>
          <w:rPrChange w:id="125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01" w:author="אברהם" w:date="2012-11-23T10:23:00Z">
            <w:rPr>
              <w:rStyle w:val="Q"/>
              <w:rFonts w:ascii="David" w:hAnsi="David" w:cs="David"/>
              <w:rtl/>
            </w:rPr>
          </w:rPrChange>
        </w:rPr>
        <w:t>לקנות</w:t>
      </w:r>
      <w:r w:rsidRPr="00A90D62">
        <w:rPr>
          <w:rStyle w:val="Q"/>
          <w:rFonts w:ascii="David" w:eastAsia="David" w:hAnsi="David" w:cs="David"/>
          <w:sz w:val="28"/>
          <w:szCs w:val="28"/>
          <w:rtl/>
          <w:rPrChange w:id="125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03" w:author="אברהם" w:date="2012-11-23T10:23:00Z">
            <w:rPr>
              <w:rStyle w:val="Q"/>
              <w:rFonts w:ascii="David" w:hAnsi="David" w:cs="David"/>
              <w:rtl/>
            </w:rPr>
          </w:rPrChange>
        </w:rPr>
        <w:t>את</w:t>
      </w:r>
      <w:r w:rsidRPr="00A90D62">
        <w:rPr>
          <w:rStyle w:val="Q"/>
          <w:rFonts w:ascii="David" w:eastAsia="David" w:hAnsi="David" w:cs="David"/>
          <w:sz w:val="28"/>
          <w:szCs w:val="28"/>
          <w:rtl/>
          <w:rPrChange w:id="125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05" w:author="אברהם" w:date="2012-11-23T10:23:00Z">
            <w:rPr>
              <w:rStyle w:val="Q"/>
              <w:rFonts w:ascii="David" w:hAnsi="David" w:cs="David"/>
              <w:rtl/>
            </w:rPr>
          </w:rPrChange>
        </w:rPr>
        <w:t>אחת</w:t>
      </w:r>
      <w:r w:rsidRPr="00A90D62">
        <w:rPr>
          <w:rStyle w:val="Q"/>
          <w:rFonts w:ascii="David" w:eastAsia="David" w:hAnsi="David" w:cs="David"/>
          <w:sz w:val="28"/>
          <w:szCs w:val="28"/>
          <w:rtl/>
          <w:rPrChange w:id="125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07" w:author="אברהם" w:date="2012-11-23T10:23:00Z">
            <w:rPr>
              <w:rStyle w:val="Q"/>
              <w:rFonts w:ascii="David" w:hAnsi="David" w:cs="David"/>
              <w:rtl/>
            </w:rPr>
          </w:rPrChange>
        </w:rPr>
        <w:t>מתוך</w:t>
      </w:r>
      <w:r w:rsidRPr="00A90D62">
        <w:rPr>
          <w:rStyle w:val="Q"/>
          <w:rFonts w:ascii="David" w:eastAsia="David" w:hAnsi="David" w:cs="David"/>
          <w:sz w:val="28"/>
          <w:szCs w:val="28"/>
          <w:rtl/>
          <w:rPrChange w:id="12508"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509" w:author="אברהם" w:date="2012-11-23T10:23:00Z">
            <w:rPr>
              <w:rStyle w:val="Q"/>
              <w:rFonts w:ascii="David" w:hAnsi="David" w:cs="David"/>
            </w:rPr>
          </w:rPrChange>
        </w:rPr>
        <w:t>Y</w:t>
      </w:r>
      <w:r w:rsidRPr="00A90D62">
        <w:rPr>
          <w:rStyle w:val="Q"/>
          <w:rFonts w:ascii="David" w:hAnsi="David" w:cs="David"/>
          <w:sz w:val="28"/>
          <w:szCs w:val="28"/>
          <w:rtl/>
          <w:rPrChange w:id="12510" w:author="אברהם" w:date="2012-11-23T10:23:00Z">
            <w:rPr>
              <w:rStyle w:val="Q"/>
              <w:rFonts w:ascii="David" w:hAnsi="David" w:cs="David"/>
              <w:rtl/>
            </w:rPr>
          </w:rPrChange>
        </w:rPr>
        <w:t xml:space="preserve"> הנחלות</w:t>
      </w:r>
      <w:r w:rsidRPr="00A90D62">
        <w:rPr>
          <w:rStyle w:val="Q"/>
          <w:rFonts w:ascii="David" w:eastAsia="David" w:hAnsi="David" w:cs="David"/>
          <w:sz w:val="28"/>
          <w:szCs w:val="28"/>
          <w:rtl/>
          <w:rPrChange w:id="125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12" w:author="אברהם" w:date="2012-11-23T10:23:00Z">
            <w:rPr>
              <w:rStyle w:val="Q"/>
              <w:rFonts w:ascii="David" w:hAnsi="David" w:cs="David"/>
              <w:rtl/>
            </w:rPr>
          </w:rPrChange>
        </w:rPr>
        <w:t>שלא</w:t>
      </w:r>
      <w:r w:rsidRPr="00A90D62">
        <w:rPr>
          <w:rStyle w:val="Q"/>
          <w:rFonts w:ascii="David" w:eastAsia="David" w:hAnsi="David" w:cs="David"/>
          <w:sz w:val="28"/>
          <w:szCs w:val="28"/>
          <w:rtl/>
          <w:rPrChange w:id="125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14" w:author="אברהם" w:date="2012-11-23T10:23:00Z">
            <w:rPr>
              <w:rStyle w:val="Q"/>
              <w:rFonts w:ascii="David" w:hAnsi="David" w:cs="David"/>
              <w:rtl/>
            </w:rPr>
          </w:rPrChange>
        </w:rPr>
        <w:t>הוחזרו, ו-</w:t>
      </w:r>
      <w:r w:rsidRPr="00A90D62">
        <w:rPr>
          <w:rStyle w:val="Q"/>
          <w:rFonts w:ascii="David" w:hAnsi="David" w:cs="David"/>
          <w:sz w:val="28"/>
          <w:szCs w:val="28"/>
          <w:rPrChange w:id="12515" w:author="אברהם" w:date="2012-11-23T10:23:00Z">
            <w:rPr>
              <w:rStyle w:val="Q"/>
              <w:rFonts w:ascii="David" w:hAnsi="David" w:cs="David"/>
            </w:rPr>
          </w:rPrChange>
        </w:rPr>
        <w:t>0</w:t>
      </w:r>
      <w:r w:rsidRPr="00A90D62">
        <w:rPr>
          <w:rStyle w:val="Q"/>
          <w:rFonts w:ascii="David" w:hAnsi="David" w:cs="David"/>
          <w:sz w:val="28"/>
          <w:szCs w:val="28"/>
          <w:rtl/>
          <w:rPrChange w:id="12516" w:author="אברהם" w:date="2012-11-23T10:23:00Z">
            <w:rPr>
              <w:rStyle w:val="Q"/>
              <w:rFonts w:ascii="David" w:hAnsi="David" w:cs="David"/>
              <w:rtl/>
            </w:rPr>
          </w:rPrChange>
        </w:rPr>
        <w:t xml:space="preserve"> אחרת.</w:t>
      </w:r>
    </w:p>
    <w:p w:rsidR="009C2B09" w:rsidRPr="00A90D62" w:rsidRDefault="009C2B09" w:rsidP="009C2B09">
      <w:pPr>
        <w:pStyle w:val="a1"/>
        <w:bidi/>
        <w:rPr>
          <w:sz w:val="28"/>
          <w:szCs w:val="28"/>
          <w:rPrChange w:id="12517" w:author="אברהם" w:date="2012-11-23T10:23:00Z">
            <w:rPr/>
          </w:rPrChange>
        </w:rPr>
      </w:pPr>
      <w:r w:rsidRPr="00A90D62">
        <w:rPr>
          <w:rStyle w:val="Q"/>
          <w:rFonts w:ascii="David" w:hAnsi="David" w:cs="David"/>
          <w:sz w:val="28"/>
          <w:szCs w:val="28"/>
          <w:rtl/>
          <w:rPrChange w:id="12518" w:author="אברהם" w:date="2012-11-23T10:23:00Z">
            <w:rPr>
              <w:rStyle w:val="Q"/>
              <w:rFonts w:ascii="David" w:hAnsi="David" w:cs="David"/>
              <w:rtl/>
            </w:rPr>
          </w:rPrChange>
        </w:rPr>
        <w:t>התוחלת</w:t>
      </w:r>
      <w:r w:rsidRPr="00A90D62">
        <w:rPr>
          <w:rStyle w:val="Q"/>
          <w:rFonts w:ascii="David" w:eastAsia="David" w:hAnsi="David" w:cs="David"/>
          <w:sz w:val="28"/>
          <w:szCs w:val="28"/>
          <w:rtl/>
          <w:rPrChange w:id="125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20" w:author="אברהם" w:date="2012-11-23T10:23:00Z">
            <w:rPr>
              <w:rStyle w:val="Q"/>
              <w:rFonts w:ascii="David" w:hAnsi="David" w:cs="David"/>
              <w:rtl/>
            </w:rPr>
          </w:rPrChange>
        </w:rPr>
        <w:t>של</w:t>
      </w:r>
      <w:r w:rsidRPr="00A90D62">
        <w:rPr>
          <w:rStyle w:val="Q"/>
          <w:rFonts w:ascii="David" w:eastAsia="David" w:hAnsi="David" w:cs="David"/>
          <w:sz w:val="28"/>
          <w:szCs w:val="28"/>
          <w:rtl/>
          <w:rPrChange w:id="125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22" w:author="אברהם" w:date="2012-11-23T10:23:00Z">
            <w:rPr>
              <w:rStyle w:val="Q"/>
              <w:rFonts w:ascii="David" w:hAnsi="David" w:cs="David"/>
              <w:rtl/>
            </w:rPr>
          </w:rPrChange>
        </w:rPr>
        <w:t>המשתנה</w:t>
      </w:r>
      <w:r w:rsidRPr="00A90D62">
        <w:rPr>
          <w:rStyle w:val="Q"/>
          <w:rFonts w:ascii="David" w:eastAsia="David" w:hAnsi="David" w:cs="David"/>
          <w:sz w:val="28"/>
          <w:szCs w:val="28"/>
          <w:rtl/>
          <w:rPrChange w:id="125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24" w:author="אברהם" w:date="2012-11-23T10:23:00Z">
            <w:rPr>
              <w:rStyle w:val="Q"/>
              <w:rFonts w:ascii="David" w:hAnsi="David" w:cs="David"/>
              <w:rtl/>
            </w:rPr>
          </w:rPrChange>
        </w:rPr>
        <w:t>המקרי</w:t>
      </w:r>
      <w:r w:rsidRPr="00A90D62">
        <w:rPr>
          <w:rStyle w:val="Q"/>
          <w:rFonts w:ascii="David" w:eastAsia="David" w:hAnsi="David" w:cs="David"/>
          <w:sz w:val="28"/>
          <w:szCs w:val="28"/>
          <w:rtl/>
          <w:rPrChange w:id="12525"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526" w:author="אברהם" w:date="2012-11-23T10:23:00Z">
            <w:rPr>
              <w:rStyle w:val="Q"/>
              <w:rFonts w:ascii="David" w:hAnsi="David" w:cs="David"/>
            </w:rPr>
          </w:rPrChange>
        </w:rPr>
        <w:t>Y</w:t>
      </w:r>
      <w:r w:rsidRPr="00A90D62">
        <w:rPr>
          <w:rStyle w:val="Q"/>
          <w:rFonts w:ascii="David" w:hAnsi="David" w:cs="David"/>
          <w:sz w:val="28"/>
          <w:szCs w:val="28"/>
          <w:vertAlign w:val="subscript"/>
          <w:rPrChange w:id="12527" w:author="אברהם" w:date="2012-11-23T10:23:00Z">
            <w:rPr>
              <w:rStyle w:val="Q"/>
              <w:rFonts w:ascii="David" w:hAnsi="David" w:cs="David"/>
              <w:vertAlign w:val="subscript"/>
            </w:rPr>
          </w:rPrChange>
        </w:rPr>
        <w:t>c</w:t>
      </w:r>
      <w:r w:rsidRPr="00A90D62">
        <w:rPr>
          <w:rStyle w:val="Q"/>
          <w:rFonts w:ascii="David" w:hAnsi="David" w:cs="David"/>
          <w:sz w:val="28"/>
          <w:szCs w:val="28"/>
          <w:vertAlign w:val="subscript"/>
          <w:rtl/>
          <w:rPrChange w:id="12528" w:author="אברהם" w:date="2012-11-23T10:23:00Z">
            <w:rPr>
              <w:rStyle w:val="Q"/>
              <w:rFonts w:ascii="David" w:hAnsi="David" w:cs="David"/>
              <w:vertAlign w:val="subscript"/>
              <w:rtl/>
            </w:rPr>
          </w:rPrChange>
        </w:rPr>
        <w:t xml:space="preserve"> </w:t>
      </w:r>
      <w:r w:rsidRPr="00A90D62">
        <w:rPr>
          <w:rStyle w:val="Q"/>
          <w:rFonts w:ascii="David" w:hAnsi="David" w:cs="David"/>
          <w:sz w:val="28"/>
          <w:szCs w:val="28"/>
          <w:rtl/>
          <w:rPrChange w:id="12529" w:author="אברהם" w:date="2012-11-23T10:23:00Z">
            <w:rPr>
              <w:rStyle w:val="Q"/>
              <w:rFonts w:ascii="David" w:hAnsi="David" w:cs="David"/>
              <w:rtl/>
            </w:rPr>
          </w:rPrChange>
        </w:rPr>
        <w:t>שווה</w:t>
      </w:r>
      <w:r w:rsidRPr="00A90D62">
        <w:rPr>
          <w:rStyle w:val="Q"/>
          <w:rFonts w:ascii="David" w:eastAsia="David" w:hAnsi="David" w:cs="David"/>
          <w:sz w:val="28"/>
          <w:szCs w:val="28"/>
          <w:rtl/>
          <w:rPrChange w:id="125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31" w:author="אברהם" w:date="2012-11-23T10:23:00Z">
            <w:rPr>
              <w:rStyle w:val="Q"/>
              <w:rFonts w:ascii="David" w:hAnsi="David" w:cs="David"/>
              <w:rtl/>
            </w:rPr>
          </w:rPrChange>
        </w:rPr>
        <w:t>להסתברות</w:t>
      </w:r>
      <w:r w:rsidRPr="00A90D62">
        <w:rPr>
          <w:rStyle w:val="Q"/>
          <w:rFonts w:ascii="David" w:eastAsia="David" w:hAnsi="David" w:cs="David"/>
          <w:sz w:val="28"/>
          <w:szCs w:val="28"/>
          <w:rtl/>
          <w:rPrChange w:id="125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33" w:author="אברהם" w:date="2012-11-23T10:23:00Z">
            <w:rPr>
              <w:rStyle w:val="Q"/>
              <w:rFonts w:ascii="David" w:hAnsi="David" w:cs="David"/>
              <w:rtl/>
            </w:rPr>
          </w:rPrChange>
        </w:rPr>
        <w:t>שערכו</w:t>
      </w:r>
      <w:r w:rsidRPr="00A90D62">
        <w:rPr>
          <w:rStyle w:val="Q"/>
          <w:rFonts w:ascii="David" w:eastAsia="David" w:hAnsi="David" w:cs="David"/>
          <w:sz w:val="28"/>
          <w:szCs w:val="28"/>
          <w:rtl/>
          <w:rPrChange w:id="12534"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535" w:author="אברהם" w:date="2012-11-23T10:23:00Z">
            <w:rPr>
              <w:rStyle w:val="Q"/>
              <w:rFonts w:ascii="David" w:hAnsi="David" w:cs="David"/>
            </w:rPr>
          </w:rPrChange>
        </w:rPr>
        <w:t>1</w:t>
      </w:r>
      <w:r w:rsidRPr="00A90D62">
        <w:rPr>
          <w:rStyle w:val="Q"/>
          <w:rFonts w:ascii="David" w:hAnsi="David" w:cs="David"/>
          <w:sz w:val="28"/>
          <w:szCs w:val="28"/>
          <w:rtl/>
          <w:rPrChange w:id="12536" w:author="אברהם" w:date="2012-11-23T10:23:00Z">
            <w:rPr>
              <w:rStyle w:val="Q"/>
              <w:rFonts w:ascii="David" w:hAnsi="David" w:cs="David"/>
              <w:rtl/>
            </w:rPr>
          </w:rPrChange>
        </w:rPr>
        <w:t>, וניתן</w:t>
      </w:r>
      <w:r w:rsidRPr="00A90D62">
        <w:rPr>
          <w:rStyle w:val="Q"/>
          <w:rFonts w:ascii="David" w:eastAsia="David" w:hAnsi="David" w:cs="David"/>
          <w:sz w:val="28"/>
          <w:szCs w:val="28"/>
          <w:rtl/>
          <w:rPrChange w:id="125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38" w:author="אברהם" w:date="2012-11-23T10:23:00Z">
            <w:rPr>
              <w:rStyle w:val="Q"/>
              <w:rFonts w:ascii="David" w:hAnsi="David" w:cs="David"/>
              <w:rtl/>
            </w:rPr>
          </w:rPrChange>
        </w:rPr>
        <w:t>לחשב</w:t>
      </w:r>
      <w:r w:rsidRPr="00A90D62">
        <w:rPr>
          <w:rStyle w:val="Q"/>
          <w:rFonts w:ascii="David" w:eastAsia="David" w:hAnsi="David" w:cs="David"/>
          <w:sz w:val="28"/>
          <w:szCs w:val="28"/>
          <w:rtl/>
          <w:rPrChange w:id="125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40" w:author="אברהם" w:date="2012-11-23T10:23:00Z">
            <w:rPr>
              <w:rStyle w:val="Q"/>
              <w:rFonts w:ascii="David" w:hAnsi="David" w:cs="David"/>
              <w:rtl/>
            </w:rPr>
          </w:rPrChange>
        </w:rPr>
        <w:t>אותה</w:t>
      </w:r>
      <w:r w:rsidRPr="00A90D62">
        <w:rPr>
          <w:rStyle w:val="Q"/>
          <w:rFonts w:ascii="David" w:eastAsia="David" w:hAnsi="David" w:cs="David"/>
          <w:sz w:val="28"/>
          <w:szCs w:val="28"/>
          <w:rtl/>
          <w:rPrChange w:id="125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42" w:author="אברהם" w:date="2012-11-23T10:23:00Z">
            <w:rPr>
              <w:rStyle w:val="Q"/>
              <w:rFonts w:ascii="David" w:hAnsi="David" w:cs="David"/>
              <w:rtl/>
            </w:rPr>
          </w:rPrChange>
        </w:rPr>
        <w:t>בקירוב</w:t>
      </w:r>
      <w:r w:rsidRPr="00A90D62">
        <w:rPr>
          <w:rStyle w:val="Q"/>
          <w:rFonts w:ascii="David" w:eastAsia="David" w:hAnsi="David" w:cs="David"/>
          <w:sz w:val="28"/>
          <w:szCs w:val="28"/>
          <w:rtl/>
          <w:rPrChange w:id="125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44" w:author="אברהם" w:date="2012-11-23T10:23:00Z">
            <w:rPr>
              <w:rStyle w:val="Q"/>
              <w:rFonts w:ascii="David" w:hAnsi="David" w:cs="David"/>
              <w:rtl/>
            </w:rPr>
          </w:rPrChange>
        </w:rPr>
        <w:t>אם</w:t>
      </w:r>
      <w:r w:rsidRPr="00A90D62">
        <w:rPr>
          <w:rStyle w:val="Q"/>
          <w:rFonts w:ascii="David" w:eastAsia="David" w:hAnsi="David" w:cs="David"/>
          <w:sz w:val="28"/>
          <w:szCs w:val="28"/>
          <w:rtl/>
          <w:rPrChange w:id="125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46" w:author="אברהם" w:date="2012-11-23T10:23:00Z">
            <w:rPr>
              <w:rStyle w:val="Q"/>
              <w:rFonts w:ascii="David" w:hAnsi="David" w:cs="David"/>
              <w:rtl/>
            </w:rPr>
          </w:rPrChange>
        </w:rPr>
        <w:t>יודעים</w:t>
      </w:r>
      <w:r w:rsidRPr="00A90D62">
        <w:rPr>
          <w:rStyle w:val="Q"/>
          <w:rFonts w:ascii="David" w:eastAsia="David" w:hAnsi="David" w:cs="David"/>
          <w:sz w:val="28"/>
          <w:szCs w:val="28"/>
          <w:rtl/>
          <w:rPrChange w:id="125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48" w:author="אברהם" w:date="2012-11-23T10:23:00Z">
            <w:rPr>
              <w:rStyle w:val="Q"/>
              <w:rFonts w:ascii="David" w:hAnsi="David" w:cs="David"/>
              <w:rtl/>
            </w:rPr>
          </w:rPrChange>
        </w:rPr>
        <w:t>את</w:t>
      </w:r>
      <w:r w:rsidRPr="00A90D62">
        <w:rPr>
          <w:rStyle w:val="Q"/>
          <w:rFonts w:ascii="David" w:eastAsia="David" w:hAnsi="David" w:cs="David"/>
          <w:sz w:val="28"/>
          <w:szCs w:val="28"/>
          <w:rtl/>
          <w:rPrChange w:id="12549"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550" w:author="אברהם" w:date="2012-11-23T10:23:00Z">
            <w:rPr>
              <w:rStyle w:val="Q"/>
              <w:rFonts w:ascii="David" w:hAnsi="David" w:cs="David"/>
            </w:rPr>
          </w:rPrChange>
        </w:rPr>
        <w:t>Y</w:t>
      </w:r>
      <w:r w:rsidRPr="00A90D62">
        <w:rPr>
          <w:rStyle w:val="Q"/>
          <w:rFonts w:ascii="David" w:hAnsi="David" w:cs="David"/>
          <w:sz w:val="28"/>
          <w:szCs w:val="28"/>
          <w:rtl/>
          <w:rPrChange w:id="12551" w:author="אברהם" w:date="2012-11-23T10:23:00Z">
            <w:rPr>
              <w:rStyle w:val="Q"/>
              <w:rFonts w:ascii="David" w:hAnsi="David" w:cs="David"/>
              <w:rtl/>
            </w:rPr>
          </w:rPrChange>
        </w:rPr>
        <w:t>, שהרי</w:t>
      </w:r>
      <w:r w:rsidRPr="00A90D62">
        <w:rPr>
          <w:rStyle w:val="Q"/>
          <w:rFonts w:ascii="David" w:eastAsia="David" w:hAnsi="David" w:cs="David"/>
          <w:sz w:val="28"/>
          <w:szCs w:val="28"/>
          <w:rtl/>
          <w:rPrChange w:id="125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53" w:author="אברהם" w:date="2012-11-23T10:23:00Z">
            <w:rPr>
              <w:rStyle w:val="Q"/>
              <w:rFonts w:ascii="David" w:hAnsi="David" w:cs="David"/>
              <w:rtl/>
            </w:rPr>
          </w:rPrChange>
        </w:rPr>
        <w:t>ההסתברות</w:t>
      </w:r>
      <w:r w:rsidRPr="00A90D62">
        <w:rPr>
          <w:rStyle w:val="Q"/>
          <w:rFonts w:ascii="David" w:eastAsia="David" w:hAnsi="David" w:cs="David"/>
          <w:sz w:val="28"/>
          <w:szCs w:val="28"/>
          <w:rtl/>
          <w:rPrChange w:id="125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55" w:author="אברהם" w:date="2012-11-23T10:23:00Z">
            <w:rPr>
              <w:rStyle w:val="Q"/>
              <w:rFonts w:ascii="David" w:hAnsi="David" w:cs="David"/>
              <w:rtl/>
            </w:rPr>
          </w:rPrChange>
        </w:rPr>
        <w:t>שהאזרח</w:t>
      </w:r>
      <w:r w:rsidRPr="00A90D62">
        <w:rPr>
          <w:rStyle w:val="Q"/>
          <w:rFonts w:ascii="David" w:eastAsia="David" w:hAnsi="David" w:cs="David"/>
          <w:sz w:val="28"/>
          <w:szCs w:val="28"/>
          <w:rtl/>
          <w:rPrChange w:id="12556"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557" w:author="אברהם" w:date="2012-11-23T10:23:00Z">
            <w:rPr>
              <w:rStyle w:val="Q"/>
              <w:rFonts w:ascii="David" w:hAnsi="David" w:cs="David"/>
            </w:rPr>
          </w:rPrChange>
        </w:rPr>
        <w:t>c</w:t>
      </w:r>
      <w:r w:rsidRPr="00A90D62">
        <w:rPr>
          <w:rStyle w:val="Q"/>
          <w:rFonts w:ascii="David" w:hAnsi="David" w:cs="David"/>
          <w:sz w:val="28"/>
          <w:szCs w:val="28"/>
          <w:rtl/>
          <w:rPrChange w:id="12558" w:author="אברהם" w:date="2012-11-23T10:23:00Z">
            <w:rPr>
              <w:rStyle w:val="Q"/>
              <w:rFonts w:ascii="David" w:hAnsi="David" w:cs="David"/>
              <w:rtl/>
            </w:rPr>
          </w:rPrChange>
        </w:rPr>
        <w:t xml:space="preserve"> לא</w:t>
      </w:r>
      <w:r w:rsidRPr="00A90D62">
        <w:rPr>
          <w:rStyle w:val="Q"/>
          <w:rFonts w:ascii="David" w:eastAsia="David" w:hAnsi="David" w:cs="David"/>
          <w:sz w:val="28"/>
          <w:szCs w:val="28"/>
          <w:rtl/>
          <w:rPrChange w:id="125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60" w:author="אברהם" w:date="2012-11-23T10:23:00Z">
            <w:rPr>
              <w:rStyle w:val="Q"/>
              <w:rFonts w:ascii="David" w:hAnsi="David" w:cs="David"/>
              <w:rtl/>
            </w:rPr>
          </w:rPrChange>
        </w:rPr>
        <w:t>יקבל</w:t>
      </w:r>
      <w:r w:rsidRPr="00A90D62">
        <w:rPr>
          <w:rStyle w:val="Q"/>
          <w:rFonts w:ascii="David" w:eastAsia="David" w:hAnsi="David" w:cs="David"/>
          <w:sz w:val="28"/>
          <w:szCs w:val="28"/>
          <w:rtl/>
          <w:rPrChange w:id="125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62"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5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64" w:author="אברהם" w:date="2012-11-23T10:23:00Z">
            <w:rPr>
              <w:rStyle w:val="Q"/>
              <w:rFonts w:ascii="David" w:hAnsi="David" w:cs="David"/>
              <w:rtl/>
            </w:rPr>
          </w:rPrChange>
        </w:rPr>
        <w:t>כלשהי</w:t>
      </w:r>
      <w:r w:rsidRPr="00A90D62">
        <w:rPr>
          <w:rStyle w:val="Q"/>
          <w:rFonts w:ascii="David" w:eastAsia="David" w:hAnsi="David" w:cs="David"/>
          <w:sz w:val="28"/>
          <w:szCs w:val="28"/>
          <w:rtl/>
          <w:rPrChange w:id="125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66" w:author="אברהם" w:date="2012-11-23T10:23:00Z">
            <w:rPr>
              <w:rStyle w:val="Q"/>
              <w:rFonts w:ascii="David" w:hAnsi="David" w:cs="David"/>
              <w:rtl/>
            </w:rPr>
          </w:rPrChange>
        </w:rPr>
        <w:t>היא</w:t>
      </w:r>
      <w:r w:rsidRPr="00A90D62">
        <w:rPr>
          <w:rStyle w:val="Q"/>
          <w:rFonts w:ascii="David" w:eastAsia="David" w:hAnsi="David" w:cs="David"/>
          <w:sz w:val="28"/>
          <w:szCs w:val="28"/>
          <w:rtl/>
          <w:rPrChange w:id="125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68" w:author="אברהם" w:date="2012-11-23T10:23:00Z">
            <w:rPr>
              <w:rStyle w:val="Q"/>
              <w:rFonts w:ascii="David" w:hAnsi="David" w:cs="David"/>
              <w:rtl/>
            </w:rPr>
          </w:rPrChange>
        </w:rPr>
        <w:t>ההסתברות</w:t>
      </w:r>
      <w:r w:rsidRPr="00A90D62">
        <w:rPr>
          <w:rStyle w:val="Q"/>
          <w:rFonts w:ascii="David" w:eastAsia="David" w:hAnsi="David" w:cs="David"/>
          <w:sz w:val="28"/>
          <w:szCs w:val="28"/>
          <w:rtl/>
          <w:rPrChange w:id="125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70" w:author="אברהם" w:date="2012-11-23T10:23:00Z">
            <w:rPr>
              <w:rStyle w:val="Q"/>
              <w:rFonts w:ascii="David" w:hAnsi="David" w:cs="David"/>
              <w:rtl/>
            </w:rPr>
          </w:rPrChange>
        </w:rPr>
        <w:t>שמישהו</w:t>
      </w:r>
      <w:r w:rsidRPr="00A90D62">
        <w:rPr>
          <w:rStyle w:val="Q"/>
          <w:rFonts w:ascii="David" w:eastAsia="David" w:hAnsi="David" w:cs="David"/>
          <w:sz w:val="28"/>
          <w:szCs w:val="28"/>
          <w:rtl/>
          <w:rPrChange w:id="125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72" w:author="אברהם" w:date="2012-11-23T10:23:00Z">
            <w:rPr>
              <w:rStyle w:val="Q"/>
              <w:rFonts w:ascii="David" w:hAnsi="David" w:cs="David"/>
              <w:rtl/>
            </w:rPr>
          </w:rPrChange>
        </w:rPr>
        <w:t>אחר</w:t>
      </w:r>
      <w:r w:rsidRPr="00A90D62">
        <w:rPr>
          <w:rStyle w:val="Q"/>
          <w:rFonts w:ascii="David" w:eastAsia="David" w:hAnsi="David" w:cs="David"/>
          <w:sz w:val="28"/>
          <w:szCs w:val="28"/>
          <w:rtl/>
          <w:rPrChange w:id="125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74" w:author="אברהם" w:date="2012-11-23T10:23:00Z">
            <w:rPr>
              <w:rStyle w:val="Q"/>
              <w:rFonts w:ascii="David" w:hAnsi="David" w:cs="David"/>
              <w:rtl/>
            </w:rPr>
          </w:rPrChange>
        </w:rPr>
        <w:t>יקבל</w:t>
      </w:r>
      <w:r w:rsidRPr="00A90D62">
        <w:rPr>
          <w:rStyle w:val="Q"/>
          <w:rFonts w:ascii="David" w:eastAsia="David" w:hAnsi="David" w:cs="David"/>
          <w:sz w:val="28"/>
          <w:szCs w:val="28"/>
          <w:rtl/>
          <w:rPrChange w:id="125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76" w:author="אברהם" w:date="2012-11-23T10:23:00Z">
            <w:rPr>
              <w:rStyle w:val="Q"/>
              <w:rFonts w:ascii="David" w:hAnsi="David" w:cs="David"/>
              <w:rtl/>
            </w:rPr>
          </w:rPrChange>
        </w:rPr>
        <w:t>אותה:</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2577" w:author="אברהם" w:date="2012-11-23T10:23:00Z">
                  <w:rPr>
                    <w:rFonts w:ascii="David" w:hAnsi="David" w:cs="David"/>
                    <w:rtl/>
                  </w:rPr>
                </w:rPrChange>
              </w:rPr>
            </w:pPr>
            <w:r w:rsidRPr="008A508F">
              <w:rPr>
                <w:position w:val="-8"/>
                <w:sz w:val="28"/>
                <w:szCs w:val="28"/>
              </w:rPr>
              <w:object w:dxaOrig="4065" w:dyaOrig="405">
                <v:shape id="_x0000_i1034" type="#_x0000_t75" style="width:200.95pt;height:20.05pt" o:ole="" filled="t">
                  <v:fill color2="black"/>
                  <v:imagedata r:id="rId45" o:title=""/>
                </v:shape>
                <o:OLEObject Type="Embed" ProgID="MathType" ShapeID="_x0000_i1034" DrawAspect="Content" ObjectID="_1416633873" r:id="rId46"/>
              </w:object>
            </w:r>
            <w:r w:rsidRPr="00A90D62">
              <w:rPr>
                <w:rFonts w:ascii="David" w:eastAsia="David" w:hAnsi="David" w:cs="David"/>
                <w:sz w:val="28"/>
                <w:szCs w:val="28"/>
                <w:rtl/>
                <w:rPrChange w:id="12578"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rFonts w:cs="Times New Roman"/>
                <w:sz w:val="28"/>
                <w:szCs w:val="28"/>
                <w:rtl/>
                <w:rPrChange w:id="12579" w:author="אברהם" w:date="2012-11-23T10:23:00Z">
                  <w:rPr>
                    <w:rFonts w:cs="Times New Roman"/>
                    <w:rtl/>
                  </w:rPr>
                </w:rPrChange>
              </w:rPr>
            </w:pPr>
            <w:r w:rsidRPr="00A90D62">
              <w:rPr>
                <w:rFonts w:ascii="David" w:hAnsi="David" w:cs="David"/>
                <w:sz w:val="28"/>
                <w:szCs w:val="28"/>
                <w:rtl/>
                <w:rPrChange w:id="12580" w:author="אברהם" w:date="2012-11-23T10:23:00Z">
                  <w:rPr>
                    <w:rFonts w:ascii="David" w:hAnsi="David" w:cs="David"/>
                    <w:rtl/>
                  </w:rPr>
                </w:rPrChange>
              </w:rPr>
              <w:t>(</w:t>
            </w:r>
            <w:r w:rsidRPr="00A90D62">
              <w:rPr>
                <w:rFonts w:cs="David"/>
                <w:sz w:val="28"/>
                <w:szCs w:val="28"/>
                <w:rtl/>
                <w:rPrChange w:id="12581" w:author="אברהם" w:date="2012-11-23T10:23:00Z">
                  <w:rPr>
                    <w:rFonts w:cs="David"/>
                    <w:rtl/>
                  </w:rPr>
                </w:rPrChange>
              </w:rPr>
              <w:fldChar w:fldCharType="begin"/>
            </w:r>
            <w:r w:rsidRPr="00A90D62">
              <w:rPr>
                <w:rFonts w:cs="David"/>
                <w:sz w:val="28"/>
                <w:szCs w:val="28"/>
                <w:rtl/>
                <w:rPrChange w:id="12582" w:author="אברהם" w:date="2012-11-23T10:23:00Z">
                  <w:rPr>
                    <w:rFonts w:cs="David"/>
                    <w:rtl/>
                  </w:rPr>
                </w:rPrChange>
              </w:rPr>
              <w:instrText xml:space="preserve"> </w:instrText>
            </w:r>
            <w:r w:rsidRPr="00A90D62">
              <w:rPr>
                <w:rFonts w:cs="David"/>
                <w:sz w:val="28"/>
                <w:szCs w:val="28"/>
                <w:rPrChange w:id="12583" w:author="אברהם" w:date="2012-11-23T10:23:00Z">
                  <w:rPr>
                    <w:rFonts w:cs="David"/>
                  </w:rPr>
                </w:rPrChange>
              </w:rPr>
              <w:instrText>SEQ</w:instrText>
            </w:r>
            <w:r w:rsidRPr="00A90D62">
              <w:rPr>
                <w:rFonts w:cs="David"/>
                <w:sz w:val="28"/>
                <w:szCs w:val="28"/>
                <w:rtl/>
                <w:rPrChange w:id="12584" w:author="אברהם" w:date="2012-11-23T10:23:00Z">
                  <w:rPr>
                    <w:rFonts w:cs="David"/>
                    <w:rtl/>
                  </w:rPr>
                </w:rPrChange>
              </w:rPr>
              <w:instrText xml:space="preserve"> "</w:instrText>
            </w:r>
            <w:r w:rsidRPr="00A90D62">
              <w:rPr>
                <w:rFonts w:cs="David" w:hint="eastAsia"/>
                <w:sz w:val="28"/>
                <w:szCs w:val="28"/>
                <w:rtl/>
                <w:rPrChange w:id="12585" w:author="אברהם" w:date="2012-11-23T10:23:00Z">
                  <w:rPr>
                    <w:rFonts w:cs="David" w:hint="eastAsia"/>
                    <w:rtl/>
                  </w:rPr>
                </w:rPrChange>
              </w:rPr>
              <w:instrText>כיתוב</w:instrText>
            </w:r>
            <w:r w:rsidRPr="00A90D62">
              <w:rPr>
                <w:rFonts w:cs="David"/>
                <w:sz w:val="28"/>
                <w:szCs w:val="28"/>
                <w:rtl/>
                <w:rPrChange w:id="12586" w:author="אברהם" w:date="2012-11-23T10:23:00Z">
                  <w:rPr>
                    <w:rFonts w:cs="David"/>
                    <w:rtl/>
                  </w:rPr>
                </w:rPrChange>
              </w:rPr>
              <w:instrText>" \*</w:instrText>
            </w:r>
            <w:r w:rsidRPr="00A90D62">
              <w:rPr>
                <w:rFonts w:cs="David"/>
                <w:sz w:val="28"/>
                <w:szCs w:val="28"/>
                <w:rPrChange w:id="12587" w:author="אברהם" w:date="2012-11-23T10:23:00Z">
                  <w:rPr>
                    <w:rFonts w:cs="David"/>
                  </w:rPr>
                </w:rPrChange>
              </w:rPr>
              <w:instrText>Arabic</w:instrText>
            </w:r>
            <w:r w:rsidRPr="00A90D62">
              <w:rPr>
                <w:rFonts w:cs="David"/>
                <w:sz w:val="28"/>
                <w:szCs w:val="28"/>
                <w:rtl/>
                <w:rPrChange w:id="12588" w:author="אברהם" w:date="2012-11-23T10:23:00Z">
                  <w:rPr>
                    <w:rFonts w:cs="David"/>
                    <w:rtl/>
                  </w:rPr>
                </w:rPrChange>
              </w:rPr>
              <w:instrText xml:space="preserve"> </w:instrText>
            </w:r>
            <w:r w:rsidRPr="00A90D62">
              <w:rPr>
                <w:rFonts w:cs="David"/>
                <w:sz w:val="28"/>
                <w:szCs w:val="28"/>
                <w:rtl/>
                <w:rPrChange w:id="12589" w:author="אברהם" w:date="2012-11-23T10:23:00Z">
                  <w:rPr>
                    <w:rFonts w:cs="David"/>
                    <w:rtl/>
                  </w:rPr>
                </w:rPrChange>
              </w:rPr>
              <w:fldChar w:fldCharType="separate"/>
            </w:r>
            <w:r w:rsidRPr="00A90D62">
              <w:rPr>
                <w:rFonts w:cs="David"/>
                <w:noProof/>
                <w:sz w:val="28"/>
                <w:szCs w:val="28"/>
                <w:rtl/>
                <w:rPrChange w:id="12590" w:author="אברהם" w:date="2012-11-23T10:23:00Z">
                  <w:rPr>
                    <w:rFonts w:cs="David"/>
                    <w:noProof/>
                    <w:rtl/>
                  </w:rPr>
                </w:rPrChange>
              </w:rPr>
              <w:t>1</w:t>
            </w:r>
            <w:r w:rsidRPr="00A90D62">
              <w:rPr>
                <w:rFonts w:cs="David"/>
                <w:sz w:val="28"/>
                <w:szCs w:val="28"/>
                <w:rtl/>
                <w:rPrChange w:id="12591" w:author="אברהם" w:date="2012-11-23T10:23:00Z">
                  <w:rPr>
                    <w:rFonts w:cs="David"/>
                    <w:rtl/>
                  </w:rPr>
                </w:rPrChange>
              </w:rPr>
              <w:fldChar w:fldCharType="end"/>
            </w:r>
            <w:r w:rsidRPr="00A90D62">
              <w:rPr>
                <w:rFonts w:ascii="David" w:hAnsi="David" w:cs="David"/>
                <w:sz w:val="28"/>
                <w:szCs w:val="28"/>
                <w:rtl/>
                <w:rPrChange w:id="12592" w:author="אברהם" w:date="2012-11-23T10:23:00Z">
                  <w:rPr>
                    <w:rFonts w:ascii="David" w:hAnsi="David" w:cs="David"/>
                    <w:rtl/>
                  </w:rPr>
                </w:rPrChange>
              </w:rPr>
              <w:t>)</w:t>
            </w:r>
          </w:p>
        </w:tc>
      </w:tr>
    </w:tbl>
    <w:p w:rsidR="009C2B09" w:rsidRPr="00A90D62" w:rsidRDefault="009C2B09" w:rsidP="009C2B09">
      <w:pPr>
        <w:rPr>
          <w:sz w:val="28"/>
          <w:szCs w:val="28"/>
          <w:rtl/>
          <w:rPrChange w:id="12593" w:author="אברהם" w:date="2012-11-23T10:23:00Z">
            <w:rPr>
              <w:rtl/>
            </w:rPr>
          </w:rPrChange>
        </w:rPr>
      </w:pPr>
    </w:p>
    <w:p w:rsidR="009C2B09" w:rsidRPr="00A90D62" w:rsidRDefault="009C2B09" w:rsidP="009C2B09">
      <w:pPr>
        <w:pStyle w:val="a1"/>
        <w:bidi/>
        <w:rPr>
          <w:rFonts w:cs="Times New Roman"/>
          <w:sz w:val="28"/>
          <w:szCs w:val="28"/>
          <w:rtl/>
          <w:rPrChange w:id="12594" w:author="אברהם" w:date="2012-11-23T10:23:00Z">
            <w:rPr>
              <w:rFonts w:cs="Times New Roman"/>
              <w:rtl/>
            </w:rPr>
          </w:rPrChange>
        </w:rPr>
      </w:pPr>
      <w:r w:rsidRPr="00A90D62">
        <w:rPr>
          <w:rStyle w:val="Q"/>
          <w:rFonts w:ascii="David" w:hAnsi="David" w:cs="David"/>
          <w:sz w:val="28"/>
          <w:szCs w:val="28"/>
          <w:rtl/>
          <w:rPrChange w:id="12595" w:author="אברהם" w:date="2012-11-23T10:23:00Z">
            <w:rPr>
              <w:rStyle w:val="Q"/>
              <w:rFonts w:ascii="David" w:hAnsi="David" w:cs="David"/>
              <w:rtl/>
            </w:rPr>
          </w:rPrChange>
        </w:rPr>
        <w:t>זהו</w:t>
      </w:r>
      <w:r w:rsidRPr="00A90D62">
        <w:rPr>
          <w:rStyle w:val="Q"/>
          <w:rFonts w:ascii="David" w:eastAsia="David" w:hAnsi="David" w:cs="David"/>
          <w:sz w:val="28"/>
          <w:szCs w:val="28"/>
          <w:rtl/>
          <w:rPrChange w:id="125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97" w:author="אברהם" w:date="2012-11-23T10:23:00Z">
            <w:rPr>
              <w:rStyle w:val="Q"/>
              <w:rFonts w:ascii="David" w:hAnsi="David" w:cs="David"/>
              <w:rtl/>
            </w:rPr>
          </w:rPrChange>
        </w:rPr>
        <w:t>קירוב</w:t>
      </w:r>
      <w:r w:rsidRPr="00A90D62">
        <w:rPr>
          <w:rStyle w:val="Q"/>
          <w:rFonts w:ascii="David" w:eastAsia="David" w:hAnsi="David" w:cs="David"/>
          <w:sz w:val="28"/>
          <w:szCs w:val="28"/>
          <w:rtl/>
          <w:rPrChange w:id="125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599" w:author="אברהם" w:date="2012-11-23T10:23:00Z">
            <w:rPr>
              <w:rStyle w:val="Q"/>
              <w:rFonts w:ascii="David" w:hAnsi="David" w:cs="David"/>
              <w:rtl/>
            </w:rPr>
          </w:rPrChange>
        </w:rPr>
        <w:t>בלבד</w:t>
      </w:r>
      <w:r w:rsidRPr="00A90D62">
        <w:rPr>
          <w:rStyle w:val="Q"/>
          <w:rFonts w:ascii="David" w:eastAsia="David" w:hAnsi="David" w:cs="David"/>
          <w:sz w:val="28"/>
          <w:szCs w:val="28"/>
          <w:rtl/>
          <w:rPrChange w:id="12600"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12601" w:author="אברהם" w:date="2012-11-23T10:23:00Z">
            <w:rPr>
              <w:rStyle w:val="Q"/>
              <w:rFonts w:ascii="David" w:hAnsi="David" w:cs="David"/>
              <w:rtl/>
            </w:rPr>
          </w:rPrChange>
        </w:rPr>
        <w:t>התלות</w:t>
      </w:r>
      <w:r w:rsidRPr="00A90D62">
        <w:rPr>
          <w:rStyle w:val="Q"/>
          <w:rFonts w:ascii="David" w:eastAsia="David" w:hAnsi="David" w:cs="David"/>
          <w:sz w:val="28"/>
          <w:szCs w:val="28"/>
          <w:rtl/>
          <w:rPrChange w:id="126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03" w:author="אברהם" w:date="2012-11-23T10:23:00Z">
            <w:rPr>
              <w:rStyle w:val="Q"/>
              <w:rFonts w:ascii="David" w:hAnsi="David" w:cs="David"/>
              <w:rtl/>
            </w:rPr>
          </w:rPrChange>
        </w:rPr>
        <w:t>של</w:t>
      </w:r>
      <w:r w:rsidRPr="00A90D62">
        <w:rPr>
          <w:rStyle w:val="Q"/>
          <w:rFonts w:ascii="David" w:eastAsia="David" w:hAnsi="David" w:cs="David"/>
          <w:sz w:val="28"/>
          <w:szCs w:val="28"/>
          <w:rtl/>
          <w:rPrChange w:id="126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05" w:author="אברהם" w:date="2012-11-23T10:23:00Z">
            <w:rPr>
              <w:rStyle w:val="Q"/>
              <w:rFonts w:ascii="David" w:hAnsi="David" w:cs="David"/>
              <w:rtl/>
            </w:rPr>
          </w:rPrChange>
        </w:rPr>
        <w:t>ההסתברות</w:t>
      </w:r>
      <w:r w:rsidRPr="00A90D62">
        <w:rPr>
          <w:rStyle w:val="Q"/>
          <w:rFonts w:ascii="David" w:eastAsia="David" w:hAnsi="David" w:cs="David"/>
          <w:sz w:val="28"/>
          <w:szCs w:val="28"/>
          <w:rtl/>
          <w:rPrChange w:id="126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07" w:author="אברהם" w:date="2012-11-23T10:23:00Z">
            <w:rPr>
              <w:rStyle w:val="Q"/>
              <w:rFonts w:ascii="David" w:hAnsi="David" w:cs="David"/>
              <w:rtl/>
            </w:rPr>
          </w:rPrChange>
        </w:rPr>
        <w:t>ב-</w:t>
      </w:r>
      <w:r w:rsidRPr="00A90D62">
        <w:rPr>
          <w:rStyle w:val="Q"/>
          <w:rFonts w:ascii="David" w:hAnsi="David" w:cs="David"/>
          <w:sz w:val="28"/>
          <w:szCs w:val="28"/>
          <w:rPrChange w:id="12608" w:author="אברהם" w:date="2012-11-23T10:23:00Z">
            <w:rPr>
              <w:rStyle w:val="Q"/>
              <w:rFonts w:ascii="David" w:hAnsi="David" w:cs="David"/>
            </w:rPr>
          </w:rPrChange>
        </w:rPr>
        <w:t>Y</w:t>
      </w:r>
      <w:r w:rsidRPr="00A90D62">
        <w:rPr>
          <w:rStyle w:val="Q"/>
          <w:rFonts w:ascii="David" w:hAnsi="David" w:cs="David"/>
          <w:sz w:val="28"/>
          <w:szCs w:val="28"/>
          <w:rtl/>
          <w:rPrChange w:id="12609" w:author="אברהם" w:date="2012-11-23T10:23:00Z">
            <w:rPr>
              <w:rStyle w:val="Q"/>
              <w:rFonts w:ascii="David" w:hAnsi="David" w:cs="David"/>
              <w:rtl/>
            </w:rPr>
          </w:rPrChange>
        </w:rPr>
        <w:t xml:space="preserve"> עשויה</w:t>
      </w:r>
      <w:r w:rsidRPr="00A90D62">
        <w:rPr>
          <w:rStyle w:val="Q"/>
          <w:rFonts w:ascii="David" w:eastAsia="David" w:hAnsi="David" w:cs="David"/>
          <w:sz w:val="28"/>
          <w:szCs w:val="28"/>
          <w:rtl/>
          <w:rPrChange w:id="126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11" w:author="אברהם" w:date="2012-11-23T10:23:00Z">
            <w:rPr>
              <w:rStyle w:val="Q"/>
              <w:rFonts w:ascii="David" w:hAnsi="David" w:cs="David"/>
              <w:rtl/>
            </w:rPr>
          </w:rPrChange>
        </w:rPr>
        <w:t>להיות</w:t>
      </w:r>
      <w:r w:rsidRPr="00A90D62">
        <w:rPr>
          <w:rStyle w:val="Q"/>
          <w:rFonts w:ascii="David" w:eastAsia="David" w:hAnsi="David" w:cs="David"/>
          <w:sz w:val="28"/>
          <w:szCs w:val="28"/>
          <w:rtl/>
          <w:rPrChange w:id="126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13" w:author="אברהם" w:date="2012-11-23T10:23:00Z">
            <w:rPr>
              <w:rStyle w:val="Q"/>
              <w:rFonts w:ascii="David" w:hAnsi="David" w:cs="David"/>
              <w:rtl/>
            </w:rPr>
          </w:rPrChange>
        </w:rPr>
        <w:t>מורכבת</w:t>
      </w:r>
      <w:r w:rsidRPr="00A90D62">
        <w:rPr>
          <w:rStyle w:val="Q"/>
          <w:rFonts w:ascii="David" w:eastAsia="David" w:hAnsi="David" w:cs="David"/>
          <w:sz w:val="28"/>
          <w:szCs w:val="28"/>
          <w:rtl/>
          <w:rPrChange w:id="126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15" w:author="אברהם" w:date="2012-11-23T10:23:00Z">
            <w:rPr>
              <w:rStyle w:val="Q"/>
              <w:rFonts w:ascii="David" w:hAnsi="David" w:cs="David"/>
              <w:rtl/>
            </w:rPr>
          </w:rPrChange>
        </w:rPr>
        <w:t>יותר.</w:t>
      </w:r>
      <w:r w:rsidRPr="00A90D62">
        <w:rPr>
          <w:rStyle w:val="Q"/>
          <w:rFonts w:ascii="David" w:hAnsi="David" w:cs="David"/>
          <w:sz w:val="28"/>
          <w:szCs w:val="28"/>
          <w:vertAlign w:val="superscript"/>
          <w:rtl/>
          <w:rPrChange w:id="12616" w:author="אברהם" w:date="2012-11-23T10:23:00Z">
            <w:rPr>
              <w:rStyle w:val="Q"/>
              <w:rFonts w:ascii="David" w:hAnsi="David" w:cs="David"/>
              <w:vertAlign w:val="superscript"/>
              <w:rtl/>
            </w:rPr>
          </w:rPrChange>
        </w:rPr>
        <w:footnoteReference w:id="33"/>
      </w:r>
      <w:r w:rsidRPr="00A90D62">
        <w:rPr>
          <w:rStyle w:val="Q"/>
          <w:rFonts w:ascii="David" w:hAnsi="David" w:cs="David"/>
          <w:sz w:val="28"/>
          <w:szCs w:val="28"/>
          <w:rtl/>
          <w:rPrChange w:id="12617" w:author="אברהם" w:date="2012-11-23T10:23:00Z">
            <w:rPr>
              <w:rStyle w:val="Q"/>
              <w:rFonts w:ascii="David" w:hAnsi="David" w:cs="David"/>
              <w:rtl/>
            </w:rPr>
          </w:rPrChange>
        </w:rPr>
        <w:t xml:space="preserve"> אולם</w:t>
      </w:r>
      <w:r w:rsidRPr="00A90D62">
        <w:rPr>
          <w:rStyle w:val="Q"/>
          <w:rFonts w:ascii="David" w:eastAsia="David" w:hAnsi="David" w:cs="David"/>
          <w:sz w:val="28"/>
          <w:szCs w:val="28"/>
          <w:rtl/>
          <w:rPrChange w:id="126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19" w:author="אברהם" w:date="2012-11-23T10:23:00Z">
            <w:rPr>
              <w:rStyle w:val="Q"/>
              <w:rFonts w:ascii="David" w:hAnsi="David" w:cs="David"/>
              <w:rtl/>
            </w:rPr>
          </w:rPrChange>
        </w:rPr>
        <w:t>בהמשך</w:t>
      </w:r>
      <w:r w:rsidRPr="00A90D62">
        <w:rPr>
          <w:rStyle w:val="Q"/>
          <w:rFonts w:ascii="David" w:eastAsia="David" w:hAnsi="David" w:cs="David"/>
          <w:sz w:val="28"/>
          <w:szCs w:val="28"/>
          <w:rtl/>
          <w:rPrChange w:id="126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21" w:author="אברהם" w:date="2012-11-23T10:23:00Z">
            <w:rPr>
              <w:rStyle w:val="Q"/>
              <w:rFonts w:ascii="David" w:hAnsi="David" w:cs="David"/>
              <w:rtl/>
            </w:rPr>
          </w:rPrChange>
        </w:rPr>
        <w:t>נראה</w:t>
      </w:r>
      <w:r w:rsidRPr="00A90D62">
        <w:rPr>
          <w:rStyle w:val="Q"/>
          <w:rFonts w:ascii="David" w:eastAsia="David" w:hAnsi="David" w:cs="David"/>
          <w:sz w:val="28"/>
          <w:szCs w:val="28"/>
          <w:rtl/>
          <w:rPrChange w:id="126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23" w:author="אברהם" w:date="2012-11-23T10:23:00Z">
            <w:rPr>
              <w:rStyle w:val="Q"/>
              <w:rFonts w:ascii="David" w:hAnsi="David" w:cs="David"/>
              <w:rtl/>
            </w:rPr>
          </w:rPrChange>
        </w:rPr>
        <w:t>שהקירוב</w:t>
      </w:r>
      <w:r w:rsidRPr="00A90D62">
        <w:rPr>
          <w:rStyle w:val="Q"/>
          <w:rFonts w:ascii="David" w:eastAsia="David" w:hAnsi="David" w:cs="David"/>
          <w:sz w:val="28"/>
          <w:szCs w:val="28"/>
          <w:rtl/>
          <w:rPrChange w:id="126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25" w:author="אברהם" w:date="2012-11-23T10:23:00Z">
            <w:rPr>
              <w:rStyle w:val="Q"/>
              <w:rFonts w:ascii="David" w:hAnsi="David" w:cs="David"/>
              <w:rtl/>
            </w:rPr>
          </w:rPrChange>
        </w:rPr>
        <w:t>הזה</w:t>
      </w:r>
      <w:r w:rsidRPr="00A90D62">
        <w:rPr>
          <w:rStyle w:val="Q"/>
          <w:rFonts w:ascii="David" w:eastAsia="David" w:hAnsi="David" w:cs="David"/>
          <w:sz w:val="28"/>
          <w:szCs w:val="28"/>
          <w:rtl/>
          <w:rPrChange w:id="126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27" w:author="אברהם" w:date="2012-11-23T10:23:00Z">
            <w:rPr>
              <w:rStyle w:val="Q"/>
              <w:rFonts w:ascii="David" w:hAnsi="David" w:cs="David"/>
              <w:rtl/>
            </w:rPr>
          </w:rPrChange>
        </w:rPr>
        <w:t>מוביל</w:t>
      </w:r>
      <w:r w:rsidRPr="00A90D62">
        <w:rPr>
          <w:rStyle w:val="Q"/>
          <w:rFonts w:ascii="David" w:eastAsia="David" w:hAnsi="David" w:cs="David"/>
          <w:sz w:val="28"/>
          <w:szCs w:val="28"/>
          <w:rtl/>
          <w:rPrChange w:id="126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29" w:author="אברהם" w:date="2012-11-23T10:23:00Z">
            <w:rPr>
              <w:rStyle w:val="Q"/>
              <w:rFonts w:ascii="David" w:hAnsi="David" w:cs="David"/>
              <w:rtl/>
            </w:rPr>
          </w:rPrChange>
        </w:rPr>
        <w:t>אותנו</w:t>
      </w:r>
      <w:r w:rsidRPr="00A90D62">
        <w:rPr>
          <w:rStyle w:val="Q"/>
          <w:rFonts w:ascii="David" w:eastAsia="David" w:hAnsi="David" w:cs="David"/>
          <w:sz w:val="28"/>
          <w:szCs w:val="28"/>
          <w:rtl/>
          <w:rPrChange w:id="126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31" w:author="אברהם" w:date="2012-11-23T10:23:00Z">
            <w:rPr>
              <w:rStyle w:val="Q"/>
              <w:rFonts w:ascii="David" w:hAnsi="David" w:cs="David"/>
              <w:rtl/>
            </w:rPr>
          </w:rPrChange>
        </w:rPr>
        <w:t>לתוצאות</w:t>
      </w:r>
      <w:r w:rsidRPr="00A90D62">
        <w:rPr>
          <w:rStyle w:val="Q"/>
          <w:rFonts w:ascii="David" w:eastAsia="David" w:hAnsi="David" w:cs="David"/>
          <w:sz w:val="28"/>
          <w:szCs w:val="28"/>
          <w:rtl/>
          <w:rPrChange w:id="126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33" w:author="אברהם" w:date="2012-11-23T10:23:00Z">
            <w:rPr>
              <w:rStyle w:val="Q"/>
              <w:rFonts w:ascii="David" w:hAnsi="David" w:cs="David"/>
              <w:rtl/>
            </w:rPr>
          </w:rPrChange>
        </w:rPr>
        <w:t>טובות.</w:t>
      </w:r>
    </w:p>
    <w:p w:rsidR="009C2B09" w:rsidRPr="00A90D62" w:rsidRDefault="009C2B09" w:rsidP="009C2B09">
      <w:pPr>
        <w:rPr>
          <w:sz w:val="28"/>
          <w:szCs w:val="28"/>
          <w:rtl/>
          <w:rPrChange w:id="12634" w:author="אברהם" w:date="2012-11-23T10:23:00Z">
            <w:rPr>
              <w:rtl/>
            </w:rPr>
          </w:rPrChange>
        </w:rPr>
      </w:pPr>
    </w:p>
    <w:p w:rsidR="009C2B09" w:rsidRPr="00A90D62" w:rsidRDefault="009C2B09" w:rsidP="009C2B09">
      <w:pPr>
        <w:pStyle w:val="a1"/>
        <w:bidi/>
        <w:rPr>
          <w:sz w:val="28"/>
          <w:szCs w:val="28"/>
          <w:rPrChange w:id="12635" w:author="אברהם" w:date="2012-11-23T10:23:00Z">
            <w:rPr/>
          </w:rPrChange>
        </w:rPr>
      </w:pPr>
      <w:r w:rsidRPr="00A90D62">
        <w:rPr>
          <w:rStyle w:val="Q"/>
          <w:rFonts w:ascii="David" w:hAnsi="David" w:cs="David"/>
          <w:sz w:val="28"/>
          <w:szCs w:val="28"/>
          <w:rtl/>
          <w:rPrChange w:id="12636" w:author="אברהם" w:date="2012-11-23T10:23:00Z">
            <w:rPr>
              <w:rStyle w:val="Q"/>
              <w:rFonts w:ascii="David" w:hAnsi="David" w:cs="David"/>
              <w:rtl/>
            </w:rPr>
          </w:rPrChange>
        </w:rPr>
        <w:t>כעת</w:t>
      </w:r>
      <w:r w:rsidRPr="00A90D62">
        <w:rPr>
          <w:rStyle w:val="Q"/>
          <w:rFonts w:ascii="David" w:eastAsia="David" w:hAnsi="David" w:cs="David"/>
          <w:sz w:val="28"/>
          <w:szCs w:val="28"/>
          <w:rtl/>
          <w:rPrChange w:id="126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38" w:author="אברהם" w:date="2012-11-23T10:23:00Z">
            <w:rPr>
              <w:rStyle w:val="Q"/>
              <w:rFonts w:ascii="David" w:hAnsi="David" w:cs="David"/>
              <w:rtl/>
            </w:rPr>
          </w:rPrChange>
        </w:rPr>
        <w:t>נתבונן</w:t>
      </w:r>
      <w:r w:rsidRPr="00A90D62">
        <w:rPr>
          <w:rStyle w:val="Q"/>
          <w:rFonts w:ascii="David" w:eastAsia="David" w:hAnsi="David" w:cs="David"/>
          <w:sz w:val="28"/>
          <w:szCs w:val="28"/>
          <w:rtl/>
          <w:rPrChange w:id="126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40" w:author="אברהם" w:date="2012-11-23T10:23:00Z">
            <w:rPr>
              <w:rStyle w:val="Q"/>
              <w:rFonts w:ascii="David" w:hAnsi="David" w:cs="David"/>
              <w:rtl/>
            </w:rPr>
          </w:rPrChange>
        </w:rPr>
        <w:t>על</w:t>
      </w:r>
      <w:r w:rsidRPr="00A90D62">
        <w:rPr>
          <w:rStyle w:val="Q"/>
          <w:rFonts w:ascii="David" w:eastAsia="David" w:hAnsi="David" w:cs="David"/>
          <w:sz w:val="28"/>
          <w:szCs w:val="28"/>
          <w:rtl/>
          <w:rPrChange w:id="12641"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642" w:author="אברהם" w:date="2012-11-23T10:23:00Z">
            <w:rPr>
              <w:rStyle w:val="Q"/>
              <w:rFonts w:ascii="David" w:hAnsi="David" w:cs="David"/>
            </w:rPr>
          </w:rPrChange>
        </w:rPr>
        <w:t>Y</w:t>
      </w:r>
      <w:r w:rsidRPr="00A90D62">
        <w:rPr>
          <w:rStyle w:val="Q"/>
          <w:rFonts w:ascii="David" w:hAnsi="David" w:cs="David"/>
          <w:sz w:val="28"/>
          <w:szCs w:val="28"/>
          <w:rtl/>
          <w:rPrChange w:id="12643" w:author="אברהם" w:date="2012-11-23T10:23:00Z">
            <w:rPr>
              <w:rStyle w:val="Q"/>
              <w:rFonts w:ascii="David" w:hAnsi="David" w:cs="David"/>
              <w:rtl/>
            </w:rPr>
          </w:rPrChange>
        </w:rPr>
        <w:t xml:space="preserve"> מזווית</w:t>
      </w:r>
      <w:r w:rsidRPr="00A90D62">
        <w:rPr>
          <w:rStyle w:val="Q"/>
          <w:rFonts w:ascii="David" w:eastAsia="David" w:hAnsi="David" w:cs="David"/>
          <w:sz w:val="28"/>
          <w:szCs w:val="28"/>
          <w:rtl/>
          <w:rPrChange w:id="126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45" w:author="אברהם" w:date="2012-11-23T10:23:00Z">
            <w:rPr>
              <w:rStyle w:val="Q"/>
              <w:rFonts w:ascii="David" w:hAnsi="David" w:cs="David"/>
              <w:rtl/>
            </w:rPr>
          </w:rPrChange>
        </w:rPr>
        <w:t>אחרת. אם</w:t>
      </w:r>
      <w:r w:rsidRPr="00A90D62">
        <w:rPr>
          <w:rStyle w:val="Q"/>
          <w:rFonts w:ascii="David" w:eastAsia="David" w:hAnsi="David" w:cs="David"/>
          <w:sz w:val="28"/>
          <w:szCs w:val="28"/>
          <w:rtl/>
          <w:rPrChange w:id="12646"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647" w:author="אברהם" w:date="2012-11-23T10:23:00Z">
            <w:rPr>
              <w:rStyle w:val="Q"/>
              <w:rFonts w:ascii="David" w:hAnsi="David" w:cs="David"/>
            </w:rPr>
          </w:rPrChange>
        </w:rPr>
        <w:t>Y</w:t>
      </w:r>
      <w:r w:rsidRPr="00A90D62">
        <w:rPr>
          <w:rStyle w:val="Q"/>
          <w:rFonts w:ascii="David" w:hAnsi="David" w:cs="David"/>
          <w:sz w:val="28"/>
          <w:szCs w:val="28"/>
          <w:rtl/>
          <w:rPrChange w:id="12648" w:author="אברהם" w:date="2012-11-23T10:23:00Z">
            <w:rPr>
              <w:rStyle w:val="Q"/>
              <w:rFonts w:ascii="David" w:hAnsi="David" w:cs="David"/>
              <w:rtl/>
            </w:rPr>
          </w:rPrChange>
        </w:rPr>
        <w:t xml:space="preserve"> נחלות</w:t>
      </w:r>
      <w:r w:rsidRPr="00A90D62">
        <w:rPr>
          <w:rStyle w:val="Q"/>
          <w:rFonts w:ascii="David" w:eastAsia="David" w:hAnsi="David" w:cs="David"/>
          <w:sz w:val="28"/>
          <w:szCs w:val="28"/>
          <w:rtl/>
          <w:rPrChange w:id="126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50" w:author="אברהם" w:date="2012-11-23T10:23:00Z">
            <w:rPr>
              <w:rStyle w:val="Q"/>
              <w:rFonts w:ascii="David" w:hAnsi="David" w:cs="David"/>
              <w:rtl/>
            </w:rPr>
          </w:rPrChange>
        </w:rPr>
        <w:t>לא</w:t>
      </w:r>
      <w:r w:rsidRPr="00A90D62">
        <w:rPr>
          <w:rStyle w:val="Q"/>
          <w:rFonts w:ascii="David" w:eastAsia="David" w:hAnsi="David" w:cs="David"/>
          <w:sz w:val="28"/>
          <w:szCs w:val="28"/>
          <w:rtl/>
          <w:rPrChange w:id="126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52" w:author="אברהם" w:date="2012-11-23T10:23:00Z">
            <w:rPr>
              <w:rStyle w:val="Q"/>
              <w:rFonts w:ascii="David" w:hAnsi="David" w:cs="David"/>
              <w:rtl/>
            </w:rPr>
          </w:rPrChange>
        </w:rPr>
        <w:t>הוחזרו</w:t>
      </w:r>
      <w:r w:rsidRPr="00A90D62">
        <w:rPr>
          <w:rStyle w:val="Q"/>
          <w:rFonts w:ascii="David" w:eastAsia="David" w:hAnsi="David" w:cs="David"/>
          <w:sz w:val="28"/>
          <w:szCs w:val="28"/>
          <w:rtl/>
          <w:rPrChange w:id="126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54" w:author="אברהם" w:date="2012-11-23T10:23:00Z">
            <w:rPr>
              <w:rStyle w:val="Q"/>
              <w:rFonts w:ascii="David" w:hAnsi="David" w:cs="David"/>
              <w:rtl/>
            </w:rPr>
          </w:rPrChange>
        </w:rPr>
        <w:t>ע"י</w:t>
      </w:r>
      <w:r w:rsidRPr="00A90D62">
        <w:rPr>
          <w:rStyle w:val="Q"/>
          <w:rFonts w:ascii="David" w:eastAsia="David" w:hAnsi="David" w:cs="David"/>
          <w:sz w:val="28"/>
          <w:szCs w:val="28"/>
          <w:rtl/>
          <w:rPrChange w:id="126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56" w:author="אברהם" w:date="2012-11-23T10:23:00Z">
            <w:rPr>
              <w:rStyle w:val="Q"/>
              <w:rFonts w:ascii="David" w:hAnsi="David" w:cs="David"/>
              <w:rtl/>
            </w:rPr>
          </w:rPrChange>
        </w:rPr>
        <w:t>אלגוריתם</w:t>
      </w:r>
      <w:r w:rsidRPr="00A90D62">
        <w:rPr>
          <w:rStyle w:val="Q"/>
          <w:rFonts w:ascii="David" w:eastAsia="David" w:hAnsi="David" w:cs="David"/>
          <w:sz w:val="28"/>
          <w:szCs w:val="28"/>
          <w:rtl/>
          <w:rPrChange w:id="126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58" w:author="אברהם" w:date="2012-11-23T10:23:00Z">
            <w:rPr>
              <w:rStyle w:val="Q"/>
              <w:rFonts w:ascii="David" w:hAnsi="David" w:cs="David"/>
              <w:rtl/>
            </w:rPr>
          </w:rPrChange>
        </w:rPr>
        <w:t>היובל, אז</w:t>
      </w:r>
      <w:r w:rsidRPr="00A90D62">
        <w:rPr>
          <w:rStyle w:val="Q"/>
          <w:rFonts w:ascii="David" w:eastAsia="David" w:hAnsi="David" w:cs="David"/>
          <w:sz w:val="28"/>
          <w:szCs w:val="28"/>
          <w:rtl/>
          <w:rPrChange w:id="12659"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660" w:author="אברהם" w:date="2012-11-23T10:23:00Z">
            <w:rPr>
              <w:rStyle w:val="Q"/>
              <w:rFonts w:ascii="David" w:hAnsi="David" w:cs="David"/>
            </w:rPr>
          </w:rPrChange>
        </w:rPr>
        <w:t>L-Y</w:t>
      </w:r>
      <w:r w:rsidRPr="00A90D62">
        <w:rPr>
          <w:rStyle w:val="Q"/>
          <w:rFonts w:ascii="David" w:hAnsi="David" w:cs="David"/>
          <w:sz w:val="28"/>
          <w:szCs w:val="28"/>
          <w:rtl/>
          <w:rPrChange w:id="12661" w:author="אברהם" w:date="2012-11-23T10:23:00Z">
            <w:rPr>
              <w:rStyle w:val="Q"/>
              <w:rFonts w:ascii="David" w:hAnsi="David" w:cs="David"/>
              <w:rtl/>
            </w:rPr>
          </w:rPrChange>
        </w:rPr>
        <w:t xml:space="preserve"> נחלות</w:t>
      </w:r>
      <w:r w:rsidRPr="00A90D62">
        <w:rPr>
          <w:rStyle w:val="Q"/>
          <w:rFonts w:ascii="David" w:eastAsia="David" w:hAnsi="David" w:cs="David"/>
          <w:sz w:val="28"/>
          <w:szCs w:val="28"/>
          <w:rtl/>
          <w:rPrChange w:id="126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63" w:author="אברהם" w:date="2012-11-23T10:23:00Z">
            <w:rPr>
              <w:rStyle w:val="Q"/>
              <w:rFonts w:ascii="David" w:hAnsi="David" w:cs="David"/>
              <w:rtl/>
            </w:rPr>
          </w:rPrChange>
        </w:rPr>
        <w:t>הוחזרו. מכיוון</w:t>
      </w:r>
      <w:r w:rsidRPr="00A90D62">
        <w:rPr>
          <w:rStyle w:val="Q"/>
          <w:rFonts w:ascii="David" w:eastAsia="David" w:hAnsi="David" w:cs="David"/>
          <w:sz w:val="28"/>
          <w:szCs w:val="28"/>
          <w:rtl/>
          <w:rPrChange w:id="126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65" w:author="אברהם" w:date="2012-11-23T10:23:00Z">
            <w:rPr>
              <w:rStyle w:val="Q"/>
              <w:rFonts w:ascii="David" w:hAnsi="David" w:cs="David"/>
              <w:rtl/>
            </w:rPr>
          </w:rPrChange>
        </w:rPr>
        <w:t>שכל</w:t>
      </w:r>
      <w:r w:rsidRPr="00A90D62">
        <w:rPr>
          <w:rStyle w:val="Q"/>
          <w:rFonts w:ascii="David" w:eastAsia="David" w:hAnsi="David" w:cs="David"/>
          <w:sz w:val="28"/>
          <w:szCs w:val="28"/>
          <w:rtl/>
          <w:rPrChange w:id="126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67" w:author="אברהם" w:date="2012-11-23T10:23:00Z">
            <w:rPr>
              <w:rStyle w:val="Q"/>
              <w:rFonts w:ascii="David" w:hAnsi="David" w:cs="David"/>
              <w:rtl/>
            </w:rPr>
          </w:rPrChange>
        </w:rPr>
        <w:t>אזרח</w:t>
      </w:r>
      <w:r w:rsidRPr="00A90D62">
        <w:rPr>
          <w:rStyle w:val="Q"/>
          <w:rFonts w:ascii="David" w:eastAsia="David" w:hAnsi="David" w:cs="David"/>
          <w:sz w:val="28"/>
          <w:szCs w:val="28"/>
          <w:rtl/>
          <w:rPrChange w:id="126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69" w:author="אברהם" w:date="2012-11-23T10:23:00Z">
            <w:rPr>
              <w:rStyle w:val="Q"/>
              <w:rFonts w:ascii="David" w:hAnsi="David" w:cs="David"/>
              <w:rtl/>
            </w:rPr>
          </w:rPrChange>
        </w:rPr>
        <w:t>רשאי</w:t>
      </w:r>
      <w:r w:rsidRPr="00A90D62">
        <w:rPr>
          <w:rStyle w:val="Q"/>
          <w:rFonts w:ascii="David" w:eastAsia="David" w:hAnsi="David" w:cs="David"/>
          <w:sz w:val="28"/>
          <w:szCs w:val="28"/>
          <w:rtl/>
          <w:rPrChange w:id="126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71" w:author="אברהם" w:date="2012-11-23T10:23:00Z">
            <w:rPr>
              <w:rStyle w:val="Q"/>
              <w:rFonts w:ascii="David" w:hAnsi="David" w:cs="David"/>
              <w:rtl/>
            </w:rPr>
          </w:rPrChange>
        </w:rPr>
        <w:t>להחזיר</w:t>
      </w:r>
      <w:r w:rsidRPr="00A90D62">
        <w:rPr>
          <w:rStyle w:val="Q"/>
          <w:rFonts w:ascii="David" w:eastAsia="David" w:hAnsi="David" w:cs="David"/>
          <w:sz w:val="28"/>
          <w:szCs w:val="28"/>
          <w:rtl/>
          <w:rPrChange w:id="126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73" w:author="אברהם" w:date="2012-11-23T10:23:00Z">
            <w:rPr>
              <w:rStyle w:val="Q"/>
              <w:rFonts w:ascii="David" w:hAnsi="David" w:cs="David"/>
              <w:rtl/>
            </w:rPr>
          </w:rPrChange>
        </w:rPr>
        <w:t>לעצמו</w:t>
      </w:r>
      <w:r w:rsidRPr="00A90D62">
        <w:rPr>
          <w:rStyle w:val="Q"/>
          <w:rFonts w:ascii="David" w:eastAsia="David" w:hAnsi="David" w:cs="David"/>
          <w:sz w:val="28"/>
          <w:szCs w:val="28"/>
          <w:rtl/>
          <w:rPrChange w:id="126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75" w:author="אברהם" w:date="2012-11-23T10:23:00Z">
            <w:rPr>
              <w:rStyle w:val="Q"/>
              <w:rFonts w:ascii="David" w:hAnsi="David" w:cs="David"/>
              <w:rtl/>
            </w:rPr>
          </w:rPrChange>
        </w:rPr>
        <w:t>רק</w:t>
      </w:r>
      <w:r w:rsidRPr="00A90D62">
        <w:rPr>
          <w:rStyle w:val="Q"/>
          <w:rFonts w:ascii="David" w:eastAsia="David" w:hAnsi="David" w:cs="David"/>
          <w:sz w:val="28"/>
          <w:szCs w:val="28"/>
          <w:rtl/>
          <w:rPrChange w:id="126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7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6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79" w:author="אברהם" w:date="2012-11-23T10:23:00Z">
            <w:rPr>
              <w:rStyle w:val="Q"/>
              <w:rFonts w:ascii="David" w:hAnsi="David" w:cs="David"/>
              <w:rtl/>
            </w:rPr>
          </w:rPrChange>
        </w:rPr>
        <w:t>אחת, המשמעות</w:t>
      </w:r>
      <w:r w:rsidRPr="00A90D62">
        <w:rPr>
          <w:rStyle w:val="Q"/>
          <w:rFonts w:ascii="David" w:eastAsia="David" w:hAnsi="David" w:cs="David"/>
          <w:sz w:val="28"/>
          <w:szCs w:val="28"/>
          <w:rtl/>
          <w:rPrChange w:id="126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81" w:author="אברהם" w:date="2012-11-23T10:23:00Z">
            <w:rPr>
              <w:rStyle w:val="Q"/>
              <w:rFonts w:ascii="David" w:hAnsi="David" w:cs="David"/>
              <w:rtl/>
            </w:rPr>
          </w:rPrChange>
        </w:rPr>
        <w:t>היא</w:t>
      </w:r>
      <w:r w:rsidRPr="00A90D62">
        <w:rPr>
          <w:rStyle w:val="Q"/>
          <w:rFonts w:ascii="David" w:eastAsia="David" w:hAnsi="David" w:cs="David"/>
          <w:sz w:val="28"/>
          <w:szCs w:val="28"/>
          <w:rtl/>
          <w:rPrChange w:id="126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83" w:author="אברהם" w:date="2012-11-23T10:23:00Z">
            <w:rPr>
              <w:rStyle w:val="Q"/>
              <w:rFonts w:ascii="David" w:hAnsi="David" w:cs="David"/>
              <w:rtl/>
            </w:rPr>
          </w:rPrChange>
        </w:rPr>
        <w:t xml:space="preserve">ש- </w:t>
      </w:r>
      <w:r w:rsidRPr="00A90D62">
        <w:rPr>
          <w:rStyle w:val="Q"/>
          <w:rFonts w:ascii="David" w:hAnsi="David" w:cs="David"/>
          <w:sz w:val="28"/>
          <w:szCs w:val="28"/>
          <w:rPrChange w:id="12684" w:author="אברהם" w:date="2012-11-23T10:23:00Z">
            <w:rPr>
              <w:rStyle w:val="Q"/>
              <w:rFonts w:ascii="David" w:hAnsi="David" w:cs="David"/>
            </w:rPr>
          </w:rPrChange>
        </w:rPr>
        <w:t>L-Y</w:t>
      </w:r>
      <w:r w:rsidRPr="00A90D62">
        <w:rPr>
          <w:rStyle w:val="Q"/>
          <w:rFonts w:ascii="David" w:hAnsi="David" w:cs="David"/>
          <w:sz w:val="28"/>
          <w:szCs w:val="28"/>
          <w:rtl/>
          <w:rPrChange w:id="12685" w:author="אברהם" w:date="2012-11-23T10:23:00Z">
            <w:rPr>
              <w:rStyle w:val="Q"/>
              <w:rFonts w:ascii="David" w:hAnsi="David" w:cs="David"/>
              <w:rtl/>
            </w:rPr>
          </w:rPrChange>
        </w:rPr>
        <w:t xml:space="preserve"> אזרחים</w:t>
      </w:r>
      <w:r w:rsidRPr="00A90D62">
        <w:rPr>
          <w:rStyle w:val="Q"/>
          <w:rFonts w:ascii="David" w:eastAsia="David" w:hAnsi="David" w:cs="David"/>
          <w:sz w:val="28"/>
          <w:szCs w:val="28"/>
          <w:rtl/>
          <w:rPrChange w:id="126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87" w:author="אברהם" w:date="2012-11-23T10:23:00Z">
            <w:rPr>
              <w:rStyle w:val="Q"/>
              <w:rFonts w:ascii="David" w:hAnsi="David" w:cs="David"/>
              <w:rtl/>
            </w:rPr>
          </w:rPrChange>
        </w:rPr>
        <w:t>ביקשו</w:t>
      </w:r>
      <w:r w:rsidRPr="00A90D62">
        <w:rPr>
          <w:rStyle w:val="Q"/>
          <w:rFonts w:ascii="David" w:eastAsia="David" w:hAnsi="David" w:cs="David"/>
          <w:sz w:val="28"/>
          <w:szCs w:val="28"/>
          <w:rtl/>
          <w:rPrChange w:id="126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89" w:author="אברהם" w:date="2012-11-23T10:23:00Z">
            <w:rPr>
              <w:rStyle w:val="Q"/>
              <w:rFonts w:ascii="David" w:hAnsi="David" w:cs="David"/>
              <w:rtl/>
            </w:rPr>
          </w:rPrChange>
        </w:rPr>
        <w:t>לקבל</w:t>
      </w:r>
      <w:r w:rsidRPr="00A90D62">
        <w:rPr>
          <w:rStyle w:val="Q"/>
          <w:rFonts w:ascii="David" w:eastAsia="David" w:hAnsi="David" w:cs="David"/>
          <w:sz w:val="28"/>
          <w:szCs w:val="28"/>
          <w:rtl/>
          <w:rPrChange w:id="126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91"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6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93" w:author="אברהם" w:date="2012-11-23T10:23:00Z">
            <w:rPr>
              <w:rStyle w:val="Q"/>
              <w:rFonts w:ascii="David" w:hAnsi="David" w:cs="David"/>
              <w:rtl/>
            </w:rPr>
          </w:rPrChange>
        </w:rPr>
        <w:t>בחזרה. אלה</w:t>
      </w:r>
      <w:r w:rsidRPr="00A90D62">
        <w:rPr>
          <w:rStyle w:val="Q"/>
          <w:rFonts w:ascii="David" w:eastAsia="David" w:hAnsi="David" w:cs="David"/>
          <w:sz w:val="28"/>
          <w:szCs w:val="28"/>
          <w:rtl/>
          <w:rPrChange w:id="126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95" w:author="אברהם" w:date="2012-11-23T10:23:00Z">
            <w:rPr>
              <w:rStyle w:val="Q"/>
              <w:rFonts w:ascii="David" w:hAnsi="David" w:cs="David"/>
              <w:rtl/>
            </w:rPr>
          </w:rPrChange>
        </w:rPr>
        <w:t>הם</w:t>
      </w:r>
      <w:r w:rsidRPr="00A90D62">
        <w:rPr>
          <w:rStyle w:val="Q"/>
          <w:rFonts w:ascii="David" w:eastAsia="David" w:hAnsi="David" w:cs="David"/>
          <w:sz w:val="28"/>
          <w:szCs w:val="28"/>
          <w:rtl/>
          <w:rPrChange w:id="126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97" w:author="אברהם" w:date="2012-11-23T10:23:00Z">
            <w:rPr>
              <w:rStyle w:val="Q"/>
              <w:rFonts w:ascii="David" w:hAnsi="David" w:cs="David"/>
              <w:rtl/>
            </w:rPr>
          </w:rPrChange>
        </w:rPr>
        <w:t>בדיוק</w:t>
      </w:r>
      <w:r w:rsidRPr="00A90D62">
        <w:rPr>
          <w:rStyle w:val="Q"/>
          <w:rFonts w:ascii="David" w:eastAsia="David" w:hAnsi="David" w:cs="David"/>
          <w:sz w:val="28"/>
          <w:szCs w:val="28"/>
          <w:rtl/>
          <w:rPrChange w:id="126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699" w:author="אברהם" w:date="2012-11-23T10:23:00Z">
            <w:rPr>
              <w:rStyle w:val="Q"/>
              <w:rFonts w:ascii="David" w:hAnsi="David" w:cs="David"/>
              <w:rtl/>
            </w:rPr>
          </w:rPrChange>
        </w:rPr>
        <w:t>האזרחים</w:t>
      </w:r>
      <w:r w:rsidRPr="00A90D62">
        <w:rPr>
          <w:rStyle w:val="Q"/>
          <w:rFonts w:ascii="David" w:eastAsia="David" w:hAnsi="David" w:cs="David"/>
          <w:sz w:val="28"/>
          <w:szCs w:val="28"/>
          <w:rtl/>
          <w:rPrChange w:id="127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01" w:author="אברהם" w:date="2012-11-23T10:23:00Z">
            <w:rPr>
              <w:rStyle w:val="Q"/>
              <w:rFonts w:ascii="David" w:hAnsi="David" w:cs="David"/>
              <w:rtl/>
            </w:rPr>
          </w:rPrChange>
        </w:rPr>
        <w:t>אשר</w:t>
      </w:r>
      <w:r w:rsidRPr="00A90D62">
        <w:rPr>
          <w:rStyle w:val="Q"/>
          <w:rFonts w:ascii="David" w:eastAsia="David" w:hAnsi="David" w:cs="David"/>
          <w:sz w:val="28"/>
          <w:szCs w:val="28"/>
          <w:rtl/>
          <w:rPrChange w:id="127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03" w:author="אברהם" w:date="2012-11-23T10:23:00Z">
            <w:rPr>
              <w:rStyle w:val="Q"/>
              <w:rFonts w:ascii="David" w:hAnsi="David" w:cs="David"/>
              <w:rtl/>
            </w:rPr>
          </w:rPrChange>
        </w:rPr>
        <w:t>הייתה</w:t>
      </w:r>
      <w:r w:rsidRPr="00A90D62">
        <w:rPr>
          <w:rStyle w:val="Q"/>
          <w:rFonts w:ascii="David" w:eastAsia="David" w:hAnsi="David" w:cs="David"/>
          <w:sz w:val="28"/>
          <w:szCs w:val="28"/>
          <w:rtl/>
          <w:rPrChange w:id="127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05" w:author="אברהם" w:date="2012-11-23T10:23:00Z">
            <w:rPr>
              <w:rStyle w:val="Q"/>
              <w:rFonts w:ascii="David" w:hAnsi="David" w:cs="David"/>
              <w:rtl/>
            </w:rPr>
          </w:rPrChange>
        </w:rPr>
        <w:t>להם</w:t>
      </w:r>
      <w:r w:rsidRPr="00A90D62">
        <w:rPr>
          <w:rStyle w:val="Q"/>
          <w:rFonts w:ascii="David" w:eastAsia="David" w:hAnsi="David" w:cs="David"/>
          <w:sz w:val="28"/>
          <w:szCs w:val="28"/>
          <w:rtl/>
          <w:rPrChange w:id="127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0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7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09" w:author="אברהם" w:date="2012-11-23T10:23:00Z">
            <w:rPr>
              <w:rStyle w:val="Q"/>
              <w:rFonts w:ascii="David" w:hAnsi="David" w:cs="David"/>
              <w:rtl/>
            </w:rPr>
          </w:rPrChange>
        </w:rPr>
        <w:t>בהתחלה, ושלא</w:t>
      </w:r>
      <w:r w:rsidRPr="00A90D62">
        <w:rPr>
          <w:rStyle w:val="Q"/>
          <w:rFonts w:ascii="David" w:eastAsia="David" w:hAnsi="David" w:cs="David"/>
          <w:sz w:val="28"/>
          <w:szCs w:val="28"/>
          <w:rtl/>
          <w:rPrChange w:id="127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11" w:author="אברהם" w:date="2012-11-23T10:23:00Z">
            <w:rPr>
              <w:rStyle w:val="Q"/>
              <w:rFonts w:ascii="David" w:hAnsi="David" w:cs="David"/>
              <w:rtl/>
            </w:rPr>
          </w:rPrChange>
        </w:rPr>
        <w:t>הצליחו</w:t>
      </w:r>
      <w:r w:rsidRPr="00A90D62">
        <w:rPr>
          <w:rStyle w:val="Q"/>
          <w:rFonts w:ascii="David" w:eastAsia="David" w:hAnsi="David" w:cs="David"/>
          <w:sz w:val="28"/>
          <w:szCs w:val="28"/>
          <w:rtl/>
          <w:rPrChange w:id="127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13" w:author="אברהם" w:date="2012-11-23T10:23:00Z">
            <w:rPr>
              <w:rStyle w:val="Q"/>
              <w:rFonts w:ascii="David" w:hAnsi="David" w:cs="David"/>
              <w:rtl/>
            </w:rPr>
          </w:rPrChange>
        </w:rPr>
        <w:t>לקנות</w:t>
      </w:r>
      <w:r w:rsidRPr="00A90D62">
        <w:rPr>
          <w:rStyle w:val="Q"/>
          <w:rFonts w:ascii="David" w:eastAsia="David" w:hAnsi="David" w:cs="David"/>
          <w:sz w:val="28"/>
          <w:szCs w:val="28"/>
          <w:rtl/>
          <w:rPrChange w:id="127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15" w:author="אברהם" w:date="2012-11-23T10:23:00Z">
            <w:rPr>
              <w:rStyle w:val="Q"/>
              <w:rFonts w:ascii="David" w:hAnsi="David" w:cs="David"/>
              <w:rtl/>
            </w:rPr>
          </w:rPrChange>
        </w:rPr>
        <w:t>אף</w:t>
      </w:r>
      <w:r w:rsidRPr="00A90D62">
        <w:rPr>
          <w:rStyle w:val="Q"/>
          <w:rFonts w:ascii="David" w:eastAsia="David" w:hAnsi="David" w:cs="David"/>
          <w:sz w:val="28"/>
          <w:szCs w:val="28"/>
          <w:rtl/>
          <w:rPrChange w:id="127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17"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7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19" w:author="אברהם" w:date="2012-11-23T10:23:00Z">
            <w:rPr>
              <w:rStyle w:val="Q"/>
              <w:rFonts w:ascii="David" w:hAnsi="David" w:cs="David"/>
              <w:rtl/>
            </w:rPr>
          </w:rPrChange>
        </w:rPr>
        <w:t>מתוך</w:t>
      </w:r>
      <w:r w:rsidRPr="00A90D62">
        <w:rPr>
          <w:rStyle w:val="Q"/>
          <w:rFonts w:ascii="David" w:eastAsia="David" w:hAnsi="David" w:cs="David"/>
          <w:sz w:val="28"/>
          <w:szCs w:val="28"/>
          <w:rtl/>
          <w:rPrChange w:id="127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21" w:author="אברהם" w:date="2012-11-23T10:23:00Z">
            <w:rPr>
              <w:rStyle w:val="Q"/>
              <w:rFonts w:ascii="David" w:hAnsi="David" w:cs="David"/>
              <w:rtl/>
            </w:rPr>
          </w:rPrChange>
        </w:rPr>
        <w:t>ה-</w:t>
      </w:r>
      <w:r w:rsidRPr="00A90D62">
        <w:rPr>
          <w:rStyle w:val="Q"/>
          <w:rFonts w:ascii="Times New Roman" w:hAnsi="Times New Roman" w:cs="David"/>
          <w:sz w:val="28"/>
          <w:szCs w:val="28"/>
          <w:rPrChange w:id="12722" w:author="אברהם" w:date="2012-11-23T10:23:00Z">
            <w:rPr>
              <w:rStyle w:val="Q"/>
              <w:rFonts w:ascii="Times New Roman" w:hAnsi="Times New Roman" w:cs="David"/>
            </w:rPr>
          </w:rPrChange>
        </w:rPr>
        <w:t>Y</w:t>
      </w:r>
      <w:r w:rsidRPr="00A90D62">
        <w:rPr>
          <w:rStyle w:val="Q"/>
          <w:rFonts w:ascii="Times New Roman" w:hAnsi="Times New Roman" w:cs="David"/>
          <w:sz w:val="28"/>
          <w:szCs w:val="28"/>
          <w:rtl/>
          <w:rPrChange w:id="12723" w:author="אברהם" w:date="2012-11-23T10:23:00Z">
            <w:rPr>
              <w:rStyle w:val="Q"/>
              <w:rFonts w:ascii="Times New Roman" w:hAnsi="Times New Roman" w:cs="David"/>
              <w:rtl/>
            </w:rPr>
          </w:rPrChange>
        </w:rPr>
        <w:t xml:space="preserve"> נחלות</w:t>
      </w:r>
      <w:r w:rsidRPr="00A90D62">
        <w:rPr>
          <w:rStyle w:val="Q"/>
          <w:rFonts w:ascii="Times New Roman" w:hAnsi="Times New Roman" w:cs="Times New Roman"/>
          <w:sz w:val="28"/>
          <w:szCs w:val="28"/>
          <w:rtl/>
          <w:rPrChange w:id="12724" w:author="אברהם" w:date="2012-11-23T10:23:00Z">
            <w:rPr>
              <w:rStyle w:val="Q"/>
              <w:rFonts w:ascii="Times New Roman" w:hAnsi="Times New Roman" w:cs="Times New Roman"/>
              <w:rtl/>
            </w:rPr>
          </w:rPrChange>
        </w:rPr>
        <w:t xml:space="preserve"> </w:t>
      </w:r>
      <w:r w:rsidRPr="00A90D62">
        <w:rPr>
          <w:rStyle w:val="Q"/>
          <w:rFonts w:ascii="Times New Roman" w:hAnsi="Times New Roman" w:cs="David"/>
          <w:sz w:val="28"/>
          <w:szCs w:val="28"/>
          <w:rtl/>
          <w:rPrChange w:id="12725" w:author="אברהם" w:date="2012-11-23T10:23:00Z">
            <w:rPr>
              <w:rStyle w:val="Q"/>
              <w:rFonts w:ascii="Times New Roman" w:hAnsi="Times New Roman" w:cs="David"/>
              <w:rtl/>
            </w:rPr>
          </w:rPrChange>
        </w:rPr>
        <w:t>שלא</w:t>
      </w:r>
      <w:r w:rsidRPr="00A90D62">
        <w:rPr>
          <w:rStyle w:val="Q"/>
          <w:rFonts w:ascii="Times New Roman" w:hAnsi="Times New Roman" w:cs="Times New Roman"/>
          <w:sz w:val="28"/>
          <w:szCs w:val="28"/>
          <w:rtl/>
          <w:rPrChange w:id="12726" w:author="אברהם" w:date="2012-11-23T10:23:00Z">
            <w:rPr>
              <w:rStyle w:val="Q"/>
              <w:rFonts w:ascii="Times New Roman" w:hAnsi="Times New Roman" w:cs="Times New Roman"/>
              <w:rtl/>
            </w:rPr>
          </w:rPrChange>
        </w:rPr>
        <w:t xml:space="preserve"> </w:t>
      </w:r>
      <w:r w:rsidRPr="00A90D62">
        <w:rPr>
          <w:rStyle w:val="Q"/>
          <w:rFonts w:ascii="Times New Roman" w:hAnsi="Times New Roman" w:cs="David"/>
          <w:sz w:val="28"/>
          <w:szCs w:val="28"/>
          <w:rtl/>
          <w:rPrChange w:id="12727" w:author="אברהם" w:date="2012-11-23T10:23:00Z">
            <w:rPr>
              <w:rStyle w:val="Q"/>
              <w:rFonts w:ascii="Times New Roman" w:hAnsi="Times New Roman" w:cs="David"/>
              <w:rtl/>
            </w:rPr>
          </w:rPrChange>
        </w:rPr>
        <w:t>הוחזרו</w:t>
      </w:r>
      <w:r w:rsidRPr="00A90D62">
        <w:rPr>
          <w:rStyle w:val="Q"/>
          <w:rFonts w:ascii="David" w:hAnsi="David" w:cs="David"/>
          <w:sz w:val="28"/>
          <w:szCs w:val="28"/>
          <w:rtl/>
          <w:rPrChange w:id="12728" w:author="אברהם" w:date="2012-11-23T10:23:00Z">
            <w:rPr>
              <w:rStyle w:val="Q"/>
              <w:rFonts w:ascii="David" w:hAnsi="David" w:cs="David"/>
              <w:rtl/>
            </w:rPr>
          </w:rPrChange>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2729" w:author="אברהם" w:date="2012-11-23T10:23:00Z">
                  <w:rPr>
                    <w:rFonts w:ascii="David" w:hAnsi="David" w:cs="David"/>
                    <w:rtl/>
                  </w:rPr>
                </w:rPrChange>
              </w:rPr>
            </w:pPr>
            <w:r w:rsidRPr="008A508F">
              <w:rPr>
                <w:position w:val="-15"/>
                <w:sz w:val="28"/>
                <w:szCs w:val="28"/>
              </w:rPr>
              <w:object w:dxaOrig="3075" w:dyaOrig="555">
                <v:shape id="_x0000_i1035" type="#_x0000_t75" style="width:154pt;height:27.55pt" o:ole="" filled="t">
                  <v:fill color2="black"/>
                  <v:imagedata r:id="rId47" o:title=""/>
                </v:shape>
                <o:OLEObject Type="Embed" ProgID="MathType" ShapeID="_x0000_i1035" DrawAspect="Content" ObjectID="_1416633874" r:id="rId48"/>
              </w:object>
            </w:r>
            <w:r w:rsidRPr="00A90D62">
              <w:rPr>
                <w:rFonts w:ascii="David" w:eastAsia="David" w:hAnsi="David" w:cs="David"/>
                <w:sz w:val="28"/>
                <w:szCs w:val="28"/>
                <w:rtl/>
                <w:rPrChange w:id="12730"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sz w:val="28"/>
                <w:szCs w:val="28"/>
                <w:rPrChange w:id="12731" w:author="אברהם" w:date="2012-11-23T10:23:00Z">
                  <w:rPr/>
                </w:rPrChange>
              </w:rPr>
            </w:pPr>
            <w:r w:rsidRPr="00A90D62">
              <w:rPr>
                <w:rFonts w:ascii="David" w:hAnsi="David" w:cs="David"/>
                <w:sz w:val="28"/>
                <w:szCs w:val="28"/>
                <w:rtl/>
                <w:rPrChange w:id="12732" w:author="אברהם" w:date="2012-11-23T10:23:00Z">
                  <w:rPr>
                    <w:rFonts w:ascii="David" w:hAnsi="David" w:cs="David"/>
                    <w:rtl/>
                  </w:rPr>
                </w:rPrChange>
              </w:rPr>
              <w:t>(</w:t>
            </w:r>
            <w:r w:rsidRPr="00A90D62">
              <w:rPr>
                <w:rFonts w:cs="David"/>
                <w:sz w:val="28"/>
                <w:szCs w:val="28"/>
                <w:rtl/>
                <w:rPrChange w:id="12733" w:author="אברהם" w:date="2012-11-23T10:23:00Z">
                  <w:rPr>
                    <w:rFonts w:cs="David"/>
                    <w:rtl/>
                  </w:rPr>
                </w:rPrChange>
              </w:rPr>
              <w:fldChar w:fldCharType="begin"/>
            </w:r>
            <w:r w:rsidRPr="00A90D62">
              <w:rPr>
                <w:rFonts w:cs="David"/>
                <w:sz w:val="28"/>
                <w:szCs w:val="28"/>
                <w:rtl/>
                <w:rPrChange w:id="12734" w:author="אברהם" w:date="2012-11-23T10:23:00Z">
                  <w:rPr>
                    <w:rFonts w:cs="David"/>
                    <w:rtl/>
                  </w:rPr>
                </w:rPrChange>
              </w:rPr>
              <w:instrText xml:space="preserve"> </w:instrText>
            </w:r>
            <w:r w:rsidRPr="00A90D62">
              <w:rPr>
                <w:rFonts w:cs="David"/>
                <w:sz w:val="28"/>
                <w:szCs w:val="28"/>
                <w:rPrChange w:id="12735" w:author="אברהם" w:date="2012-11-23T10:23:00Z">
                  <w:rPr>
                    <w:rFonts w:cs="David"/>
                  </w:rPr>
                </w:rPrChange>
              </w:rPr>
              <w:instrText>SEQ</w:instrText>
            </w:r>
            <w:r w:rsidRPr="00A90D62">
              <w:rPr>
                <w:rFonts w:cs="David"/>
                <w:sz w:val="28"/>
                <w:szCs w:val="28"/>
                <w:rtl/>
                <w:rPrChange w:id="12736" w:author="אברהם" w:date="2012-11-23T10:23:00Z">
                  <w:rPr>
                    <w:rFonts w:cs="David"/>
                    <w:rtl/>
                  </w:rPr>
                </w:rPrChange>
              </w:rPr>
              <w:instrText xml:space="preserve"> "</w:instrText>
            </w:r>
            <w:r w:rsidRPr="00A90D62">
              <w:rPr>
                <w:rFonts w:cs="David" w:hint="eastAsia"/>
                <w:sz w:val="28"/>
                <w:szCs w:val="28"/>
                <w:rtl/>
                <w:rPrChange w:id="12737" w:author="אברהם" w:date="2012-11-23T10:23:00Z">
                  <w:rPr>
                    <w:rFonts w:cs="David" w:hint="eastAsia"/>
                    <w:rtl/>
                  </w:rPr>
                </w:rPrChange>
              </w:rPr>
              <w:instrText>כיתוב</w:instrText>
            </w:r>
            <w:r w:rsidRPr="00A90D62">
              <w:rPr>
                <w:rFonts w:cs="David"/>
                <w:sz w:val="28"/>
                <w:szCs w:val="28"/>
                <w:rtl/>
                <w:rPrChange w:id="12738" w:author="אברהם" w:date="2012-11-23T10:23:00Z">
                  <w:rPr>
                    <w:rFonts w:cs="David"/>
                    <w:rtl/>
                  </w:rPr>
                </w:rPrChange>
              </w:rPr>
              <w:instrText>" \*</w:instrText>
            </w:r>
            <w:r w:rsidRPr="00A90D62">
              <w:rPr>
                <w:rFonts w:cs="David"/>
                <w:sz w:val="28"/>
                <w:szCs w:val="28"/>
                <w:rPrChange w:id="12739" w:author="אברהם" w:date="2012-11-23T10:23:00Z">
                  <w:rPr>
                    <w:rFonts w:cs="David"/>
                  </w:rPr>
                </w:rPrChange>
              </w:rPr>
              <w:instrText>Arabic</w:instrText>
            </w:r>
            <w:r w:rsidRPr="00A90D62">
              <w:rPr>
                <w:rFonts w:cs="David"/>
                <w:sz w:val="28"/>
                <w:szCs w:val="28"/>
                <w:rtl/>
                <w:rPrChange w:id="12740" w:author="אברהם" w:date="2012-11-23T10:23:00Z">
                  <w:rPr>
                    <w:rFonts w:cs="David"/>
                    <w:rtl/>
                  </w:rPr>
                </w:rPrChange>
              </w:rPr>
              <w:instrText xml:space="preserve"> </w:instrText>
            </w:r>
            <w:r w:rsidRPr="00A90D62">
              <w:rPr>
                <w:rFonts w:cs="David"/>
                <w:sz w:val="28"/>
                <w:szCs w:val="28"/>
                <w:rtl/>
                <w:rPrChange w:id="12741" w:author="אברהם" w:date="2012-11-23T10:23:00Z">
                  <w:rPr>
                    <w:rFonts w:cs="David"/>
                    <w:rtl/>
                  </w:rPr>
                </w:rPrChange>
              </w:rPr>
              <w:fldChar w:fldCharType="separate"/>
            </w:r>
            <w:r w:rsidRPr="00A90D62">
              <w:rPr>
                <w:rFonts w:cs="David"/>
                <w:noProof/>
                <w:sz w:val="28"/>
                <w:szCs w:val="28"/>
                <w:rtl/>
                <w:rPrChange w:id="12742" w:author="אברהם" w:date="2012-11-23T10:23:00Z">
                  <w:rPr>
                    <w:rFonts w:cs="David"/>
                    <w:noProof/>
                    <w:rtl/>
                  </w:rPr>
                </w:rPrChange>
              </w:rPr>
              <w:t>2</w:t>
            </w:r>
            <w:r w:rsidRPr="00A90D62">
              <w:rPr>
                <w:rFonts w:cs="David"/>
                <w:sz w:val="28"/>
                <w:szCs w:val="28"/>
                <w:rtl/>
                <w:rPrChange w:id="12743" w:author="אברהם" w:date="2012-11-23T10:23:00Z">
                  <w:rPr>
                    <w:rFonts w:cs="David"/>
                    <w:rtl/>
                  </w:rPr>
                </w:rPrChange>
              </w:rPr>
              <w:fldChar w:fldCharType="end"/>
            </w:r>
            <w:r w:rsidRPr="00A90D62">
              <w:rPr>
                <w:rFonts w:ascii="David" w:hAnsi="David" w:cs="David"/>
                <w:sz w:val="28"/>
                <w:szCs w:val="28"/>
                <w:rtl/>
                <w:rPrChange w:id="12744" w:author="אברהם" w:date="2012-11-23T10:23:00Z">
                  <w:rPr>
                    <w:rFonts w:ascii="David" w:hAnsi="David" w:cs="David"/>
                    <w:rtl/>
                  </w:rPr>
                </w:rPrChange>
              </w:rPr>
              <w:t>)</w:t>
            </w:r>
          </w:p>
        </w:tc>
      </w:tr>
    </w:tbl>
    <w:p w:rsidR="009C2B09" w:rsidRPr="00A90D62" w:rsidRDefault="009C2B09" w:rsidP="009C2B09">
      <w:pPr>
        <w:rPr>
          <w:sz w:val="28"/>
          <w:szCs w:val="28"/>
          <w:rPrChange w:id="12745" w:author="אברהם" w:date="2012-11-23T10:23:00Z">
            <w:rPr/>
          </w:rPrChange>
        </w:rPr>
      </w:pPr>
    </w:p>
    <w:p w:rsidR="009C2B09" w:rsidRPr="00A90D62" w:rsidRDefault="009C2B09" w:rsidP="009C2B09">
      <w:pPr>
        <w:pStyle w:val="a1"/>
        <w:bidi/>
        <w:rPr>
          <w:sz w:val="28"/>
          <w:szCs w:val="28"/>
          <w:rPrChange w:id="12746" w:author="אברהם" w:date="2012-11-23T10:23:00Z">
            <w:rPr/>
          </w:rPrChange>
        </w:rPr>
      </w:pPr>
      <w:r w:rsidRPr="00A90D62">
        <w:rPr>
          <w:rStyle w:val="Q"/>
          <w:rFonts w:ascii="David" w:hAnsi="David" w:cs="David" w:hint="eastAsia"/>
          <w:sz w:val="28"/>
          <w:szCs w:val="28"/>
          <w:rtl/>
          <w:rPrChange w:id="12747" w:author="אברהם" w:date="2012-11-23T10:23:00Z">
            <w:rPr>
              <w:rStyle w:val="Q"/>
              <w:rFonts w:ascii="David" w:hAnsi="David" w:cs="David" w:hint="eastAsia"/>
              <w:rtl/>
            </w:rPr>
          </w:rPrChange>
        </w:rPr>
        <w:t>כעת</w:t>
      </w:r>
      <w:r w:rsidRPr="00A90D62">
        <w:rPr>
          <w:rStyle w:val="Q"/>
          <w:rFonts w:ascii="David" w:hAnsi="David" w:cs="David"/>
          <w:sz w:val="28"/>
          <w:szCs w:val="28"/>
          <w:rtl/>
          <w:rPrChange w:id="12748" w:author="אברהם" w:date="2012-11-23T10:23:00Z">
            <w:rPr>
              <w:rStyle w:val="Q"/>
              <w:rFonts w:ascii="David" w:hAnsi="David" w:cs="David"/>
              <w:rtl/>
            </w:rPr>
          </w:rPrChange>
        </w:rPr>
        <w:t xml:space="preserve"> נשתמש בתחבולה מתימטית - ניקח</w:t>
      </w:r>
      <w:r w:rsidRPr="00A90D62">
        <w:rPr>
          <w:rStyle w:val="Q"/>
          <w:rFonts w:ascii="David" w:eastAsia="David" w:hAnsi="David" w:cs="David"/>
          <w:sz w:val="28"/>
          <w:szCs w:val="28"/>
          <w:rtl/>
          <w:rPrChange w:id="127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50" w:author="אברהם" w:date="2012-11-23T10:23:00Z">
            <w:rPr>
              <w:rStyle w:val="Q"/>
              <w:rFonts w:ascii="David" w:hAnsi="David" w:cs="David"/>
              <w:rtl/>
            </w:rPr>
          </w:rPrChange>
        </w:rPr>
        <w:t>את</w:t>
      </w:r>
      <w:r w:rsidRPr="00A90D62">
        <w:rPr>
          <w:rStyle w:val="Q"/>
          <w:rFonts w:ascii="David" w:eastAsia="David" w:hAnsi="David" w:cs="David"/>
          <w:sz w:val="28"/>
          <w:szCs w:val="28"/>
          <w:rtl/>
          <w:rPrChange w:id="127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52" w:author="אברהם" w:date="2012-11-23T10:23:00Z">
            <w:rPr>
              <w:rStyle w:val="Q"/>
              <w:rFonts w:ascii="David" w:hAnsi="David" w:cs="David"/>
              <w:rtl/>
            </w:rPr>
          </w:rPrChange>
        </w:rPr>
        <w:t>התוחלת</w:t>
      </w:r>
      <w:r w:rsidRPr="00A90D62">
        <w:rPr>
          <w:rStyle w:val="Q"/>
          <w:rFonts w:ascii="David" w:eastAsia="David" w:hAnsi="David" w:cs="David"/>
          <w:sz w:val="28"/>
          <w:szCs w:val="28"/>
          <w:rtl/>
          <w:rPrChange w:id="127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54" w:author="אברהם" w:date="2012-11-23T10:23:00Z">
            <w:rPr>
              <w:rStyle w:val="Q"/>
              <w:rFonts w:ascii="David" w:hAnsi="David" w:cs="David"/>
              <w:rtl/>
            </w:rPr>
          </w:rPrChange>
        </w:rPr>
        <w:t>המותנית</w:t>
      </w:r>
      <w:r w:rsidRPr="00A90D62">
        <w:rPr>
          <w:rStyle w:val="Q"/>
          <w:rFonts w:ascii="David" w:eastAsia="David" w:hAnsi="David" w:cs="David"/>
          <w:sz w:val="28"/>
          <w:szCs w:val="28"/>
          <w:rtl/>
          <w:rPrChange w:id="127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56" w:author="אברהם" w:date="2012-11-23T10:23:00Z">
            <w:rPr>
              <w:rStyle w:val="Q"/>
              <w:rFonts w:ascii="David" w:hAnsi="David" w:cs="David"/>
              <w:rtl/>
            </w:rPr>
          </w:rPrChange>
        </w:rPr>
        <w:t>של</w:t>
      </w:r>
      <w:r w:rsidRPr="00A90D62">
        <w:rPr>
          <w:rStyle w:val="Q"/>
          <w:rFonts w:ascii="David" w:eastAsia="David" w:hAnsi="David" w:cs="David"/>
          <w:sz w:val="28"/>
          <w:szCs w:val="28"/>
          <w:rtl/>
          <w:rPrChange w:id="127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58" w:author="אברהם" w:date="2012-11-23T10:23:00Z">
            <w:rPr>
              <w:rStyle w:val="Q"/>
              <w:rFonts w:ascii="David" w:hAnsi="David" w:cs="David"/>
              <w:rtl/>
            </w:rPr>
          </w:rPrChange>
        </w:rPr>
        <w:t>שני</w:t>
      </w:r>
      <w:r w:rsidRPr="00A90D62">
        <w:rPr>
          <w:rStyle w:val="Q"/>
          <w:rFonts w:ascii="David" w:eastAsia="David" w:hAnsi="David" w:cs="David"/>
          <w:sz w:val="28"/>
          <w:szCs w:val="28"/>
          <w:rtl/>
          <w:rPrChange w:id="127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60" w:author="אברהם" w:date="2012-11-23T10:23:00Z">
            <w:rPr>
              <w:rStyle w:val="Q"/>
              <w:rFonts w:ascii="David" w:hAnsi="David" w:cs="David"/>
              <w:rtl/>
            </w:rPr>
          </w:rPrChange>
        </w:rPr>
        <w:t>הצדדים, כתלות</w:t>
      </w:r>
      <w:r w:rsidRPr="00A90D62">
        <w:rPr>
          <w:rStyle w:val="Q"/>
          <w:rFonts w:ascii="David" w:eastAsia="David" w:hAnsi="David" w:cs="David"/>
          <w:sz w:val="28"/>
          <w:szCs w:val="28"/>
          <w:rtl/>
          <w:rPrChange w:id="127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62" w:author="אברהם" w:date="2012-11-23T10:23:00Z">
            <w:rPr>
              <w:rStyle w:val="Q"/>
              <w:rFonts w:ascii="David" w:hAnsi="David" w:cs="David"/>
              <w:rtl/>
            </w:rPr>
          </w:rPrChange>
        </w:rPr>
        <w:t>במשתנה</w:t>
      </w:r>
      <w:r w:rsidRPr="00A90D62">
        <w:rPr>
          <w:rStyle w:val="Q"/>
          <w:rFonts w:ascii="David" w:eastAsia="David" w:hAnsi="David" w:cs="David"/>
          <w:sz w:val="28"/>
          <w:szCs w:val="28"/>
          <w:rtl/>
          <w:rPrChange w:id="1276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764" w:author="אברהם" w:date="2012-11-23T10:23:00Z">
            <w:rPr>
              <w:rStyle w:val="Q"/>
              <w:rFonts w:ascii="David" w:hAnsi="David" w:cs="David"/>
            </w:rPr>
          </w:rPrChange>
        </w:rPr>
        <w:t>Y</w:t>
      </w:r>
      <w:r w:rsidRPr="00A90D62">
        <w:rPr>
          <w:rStyle w:val="Q"/>
          <w:rFonts w:ascii="David" w:hAnsi="David" w:cs="David"/>
          <w:sz w:val="28"/>
          <w:szCs w:val="28"/>
          <w:rtl/>
          <w:rPrChange w:id="12765" w:author="אברהם" w:date="2012-11-23T10:23:00Z">
            <w:rPr>
              <w:rStyle w:val="Q"/>
              <w:rFonts w:ascii="David" w:hAnsi="David" w:cs="David"/>
              <w:rtl/>
            </w:rPr>
          </w:rPrChange>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2766" w:author="אברהם" w:date="2012-11-23T10:23:00Z">
                  <w:rPr>
                    <w:rFonts w:ascii="David" w:hAnsi="David" w:cs="David"/>
                    <w:rtl/>
                  </w:rPr>
                </w:rPrChange>
              </w:rPr>
            </w:pPr>
            <w:r w:rsidRPr="008A508F">
              <w:rPr>
                <w:position w:val="-15"/>
                <w:sz w:val="28"/>
                <w:szCs w:val="28"/>
              </w:rPr>
              <w:object w:dxaOrig="4275" w:dyaOrig="555">
                <v:shape id="_x0000_i1036" type="#_x0000_t75" style="width:213.5pt;height:27.55pt" o:ole="" filled="t">
                  <v:fill color2="black"/>
                  <v:imagedata r:id="rId49" o:title=""/>
                </v:shape>
                <o:OLEObject Type="Embed" ProgID="MathType" ShapeID="_x0000_i1036" DrawAspect="Content" ObjectID="_1416633875" r:id="rId50"/>
              </w:object>
            </w:r>
            <w:r w:rsidRPr="00A90D62">
              <w:rPr>
                <w:rFonts w:ascii="David" w:eastAsia="David" w:hAnsi="David" w:cs="David"/>
                <w:sz w:val="28"/>
                <w:szCs w:val="28"/>
                <w:rtl/>
                <w:rPrChange w:id="12767"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sz w:val="28"/>
                <w:szCs w:val="28"/>
                <w:rtl/>
                <w:rPrChange w:id="12768" w:author="אברהם" w:date="2012-11-23T10:23:00Z">
                  <w:rPr>
                    <w:rtl/>
                  </w:rPr>
                </w:rPrChange>
              </w:rPr>
            </w:pPr>
            <w:r w:rsidRPr="00A90D62">
              <w:rPr>
                <w:rFonts w:ascii="David" w:hAnsi="David" w:cs="David"/>
                <w:sz w:val="28"/>
                <w:szCs w:val="28"/>
                <w:rtl/>
                <w:rPrChange w:id="12769" w:author="אברהם" w:date="2012-11-23T10:23:00Z">
                  <w:rPr>
                    <w:rFonts w:ascii="David" w:hAnsi="David" w:cs="David"/>
                    <w:rtl/>
                  </w:rPr>
                </w:rPrChange>
              </w:rPr>
              <w:t>(</w:t>
            </w:r>
            <w:r w:rsidRPr="00A90D62">
              <w:rPr>
                <w:rFonts w:cs="David"/>
                <w:sz w:val="28"/>
                <w:szCs w:val="28"/>
                <w:rtl/>
                <w:rPrChange w:id="12770" w:author="אברהם" w:date="2012-11-23T10:23:00Z">
                  <w:rPr>
                    <w:rFonts w:cs="David"/>
                    <w:rtl/>
                  </w:rPr>
                </w:rPrChange>
              </w:rPr>
              <w:fldChar w:fldCharType="begin"/>
            </w:r>
            <w:r w:rsidRPr="00A90D62">
              <w:rPr>
                <w:rFonts w:cs="David"/>
                <w:sz w:val="28"/>
                <w:szCs w:val="28"/>
                <w:rtl/>
                <w:rPrChange w:id="12771" w:author="אברהם" w:date="2012-11-23T10:23:00Z">
                  <w:rPr>
                    <w:rFonts w:cs="David"/>
                    <w:rtl/>
                  </w:rPr>
                </w:rPrChange>
              </w:rPr>
              <w:instrText xml:space="preserve"> </w:instrText>
            </w:r>
            <w:r w:rsidRPr="00A90D62">
              <w:rPr>
                <w:rFonts w:cs="David"/>
                <w:sz w:val="28"/>
                <w:szCs w:val="28"/>
                <w:rPrChange w:id="12772" w:author="אברהם" w:date="2012-11-23T10:23:00Z">
                  <w:rPr>
                    <w:rFonts w:cs="David"/>
                  </w:rPr>
                </w:rPrChange>
              </w:rPr>
              <w:instrText>SEQ</w:instrText>
            </w:r>
            <w:r w:rsidRPr="00A90D62">
              <w:rPr>
                <w:rFonts w:cs="David"/>
                <w:sz w:val="28"/>
                <w:szCs w:val="28"/>
                <w:rtl/>
                <w:rPrChange w:id="12773" w:author="אברהם" w:date="2012-11-23T10:23:00Z">
                  <w:rPr>
                    <w:rFonts w:cs="David"/>
                    <w:rtl/>
                  </w:rPr>
                </w:rPrChange>
              </w:rPr>
              <w:instrText xml:space="preserve"> "</w:instrText>
            </w:r>
            <w:r w:rsidRPr="00A90D62">
              <w:rPr>
                <w:rFonts w:cs="David" w:hint="eastAsia"/>
                <w:sz w:val="28"/>
                <w:szCs w:val="28"/>
                <w:rtl/>
                <w:rPrChange w:id="12774" w:author="אברהם" w:date="2012-11-23T10:23:00Z">
                  <w:rPr>
                    <w:rFonts w:cs="David" w:hint="eastAsia"/>
                    <w:rtl/>
                  </w:rPr>
                </w:rPrChange>
              </w:rPr>
              <w:instrText>כיתוב</w:instrText>
            </w:r>
            <w:r w:rsidRPr="00A90D62">
              <w:rPr>
                <w:rFonts w:cs="David"/>
                <w:sz w:val="28"/>
                <w:szCs w:val="28"/>
                <w:rtl/>
                <w:rPrChange w:id="12775" w:author="אברהם" w:date="2012-11-23T10:23:00Z">
                  <w:rPr>
                    <w:rFonts w:cs="David"/>
                    <w:rtl/>
                  </w:rPr>
                </w:rPrChange>
              </w:rPr>
              <w:instrText>" \*</w:instrText>
            </w:r>
            <w:r w:rsidRPr="00A90D62">
              <w:rPr>
                <w:rFonts w:cs="David"/>
                <w:sz w:val="28"/>
                <w:szCs w:val="28"/>
                <w:rPrChange w:id="12776" w:author="אברהם" w:date="2012-11-23T10:23:00Z">
                  <w:rPr>
                    <w:rFonts w:cs="David"/>
                  </w:rPr>
                </w:rPrChange>
              </w:rPr>
              <w:instrText>Arabic</w:instrText>
            </w:r>
            <w:r w:rsidRPr="00A90D62">
              <w:rPr>
                <w:rFonts w:cs="David"/>
                <w:sz w:val="28"/>
                <w:szCs w:val="28"/>
                <w:rtl/>
                <w:rPrChange w:id="12777" w:author="אברהם" w:date="2012-11-23T10:23:00Z">
                  <w:rPr>
                    <w:rFonts w:cs="David"/>
                    <w:rtl/>
                  </w:rPr>
                </w:rPrChange>
              </w:rPr>
              <w:instrText xml:space="preserve"> </w:instrText>
            </w:r>
            <w:r w:rsidRPr="00A90D62">
              <w:rPr>
                <w:rFonts w:cs="David"/>
                <w:sz w:val="28"/>
                <w:szCs w:val="28"/>
                <w:rtl/>
                <w:rPrChange w:id="12778" w:author="אברהם" w:date="2012-11-23T10:23:00Z">
                  <w:rPr>
                    <w:rFonts w:cs="David"/>
                    <w:rtl/>
                  </w:rPr>
                </w:rPrChange>
              </w:rPr>
              <w:fldChar w:fldCharType="separate"/>
            </w:r>
            <w:r w:rsidRPr="00A90D62">
              <w:rPr>
                <w:rFonts w:cs="David"/>
                <w:noProof/>
                <w:sz w:val="28"/>
                <w:szCs w:val="28"/>
                <w:rtl/>
                <w:rPrChange w:id="12779" w:author="אברהם" w:date="2012-11-23T10:23:00Z">
                  <w:rPr>
                    <w:rFonts w:cs="David"/>
                    <w:noProof/>
                    <w:rtl/>
                  </w:rPr>
                </w:rPrChange>
              </w:rPr>
              <w:t>3</w:t>
            </w:r>
            <w:r w:rsidRPr="00A90D62">
              <w:rPr>
                <w:rFonts w:cs="David"/>
                <w:sz w:val="28"/>
                <w:szCs w:val="28"/>
                <w:rtl/>
                <w:rPrChange w:id="12780" w:author="אברהם" w:date="2012-11-23T10:23:00Z">
                  <w:rPr>
                    <w:rFonts w:cs="David"/>
                    <w:rtl/>
                  </w:rPr>
                </w:rPrChange>
              </w:rPr>
              <w:fldChar w:fldCharType="end"/>
            </w:r>
            <w:r w:rsidRPr="00A90D62">
              <w:rPr>
                <w:rFonts w:ascii="David" w:hAnsi="David" w:cs="David"/>
                <w:sz w:val="28"/>
                <w:szCs w:val="28"/>
                <w:rtl/>
                <w:rPrChange w:id="12781" w:author="אברהם" w:date="2012-11-23T10:23:00Z">
                  <w:rPr>
                    <w:rFonts w:ascii="David" w:hAnsi="David" w:cs="David"/>
                    <w:rtl/>
                  </w:rPr>
                </w:rPrChange>
              </w:rPr>
              <w:t>)</w:t>
            </w:r>
          </w:p>
        </w:tc>
      </w:tr>
    </w:tbl>
    <w:p w:rsidR="009C2B09" w:rsidRPr="00A90D62" w:rsidRDefault="009C2B09" w:rsidP="009C2B09">
      <w:pPr>
        <w:rPr>
          <w:sz w:val="28"/>
          <w:szCs w:val="28"/>
          <w:rtl/>
          <w:rPrChange w:id="12782" w:author="אברהם" w:date="2012-11-23T10:23:00Z">
            <w:rPr>
              <w:rtl/>
            </w:rPr>
          </w:rPrChange>
        </w:rPr>
      </w:pPr>
    </w:p>
    <w:p w:rsidR="009C2B09" w:rsidRPr="00A90D62" w:rsidRDefault="009C2B09" w:rsidP="009C2B09">
      <w:pPr>
        <w:pStyle w:val="a1"/>
        <w:bidi/>
        <w:rPr>
          <w:sz w:val="28"/>
          <w:szCs w:val="28"/>
          <w:rPrChange w:id="12783" w:author="אברהם" w:date="2012-11-23T10:23:00Z">
            <w:rPr/>
          </w:rPrChange>
        </w:rPr>
      </w:pPr>
      <w:r w:rsidRPr="00A90D62">
        <w:rPr>
          <w:rStyle w:val="Q"/>
          <w:rFonts w:ascii="David" w:hAnsi="David" w:cs="David"/>
          <w:sz w:val="28"/>
          <w:szCs w:val="28"/>
          <w:rtl/>
          <w:rPrChange w:id="12784" w:author="אברהם" w:date="2012-11-23T10:23:00Z">
            <w:rPr>
              <w:rStyle w:val="Q"/>
              <w:rFonts w:ascii="David" w:hAnsi="David" w:cs="David"/>
              <w:rtl/>
            </w:rPr>
          </w:rPrChange>
        </w:rPr>
        <w:t>צד</w:t>
      </w:r>
      <w:r w:rsidRPr="00A90D62">
        <w:rPr>
          <w:rStyle w:val="Q"/>
          <w:rFonts w:ascii="David" w:eastAsia="David" w:hAnsi="David" w:cs="David"/>
          <w:sz w:val="28"/>
          <w:szCs w:val="28"/>
          <w:rtl/>
          <w:rPrChange w:id="127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86" w:author="אברהם" w:date="2012-11-23T10:23:00Z">
            <w:rPr>
              <w:rStyle w:val="Q"/>
              <w:rFonts w:ascii="David" w:hAnsi="David" w:cs="David"/>
              <w:rtl/>
            </w:rPr>
          </w:rPrChange>
        </w:rPr>
        <w:t>שמאל</w:t>
      </w:r>
      <w:r w:rsidRPr="00A90D62">
        <w:rPr>
          <w:rStyle w:val="Q"/>
          <w:rFonts w:ascii="David" w:eastAsia="David" w:hAnsi="David" w:cs="David"/>
          <w:sz w:val="28"/>
          <w:szCs w:val="28"/>
          <w:rtl/>
          <w:rPrChange w:id="127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88" w:author="אברהם" w:date="2012-11-23T10:23:00Z">
            <w:rPr>
              <w:rStyle w:val="Q"/>
              <w:rFonts w:ascii="David" w:hAnsi="David" w:cs="David"/>
              <w:rtl/>
            </w:rPr>
          </w:rPrChange>
        </w:rPr>
        <w:t>שווה</w:t>
      </w:r>
      <w:r w:rsidRPr="00A90D62">
        <w:rPr>
          <w:rStyle w:val="Q"/>
          <w:rFonts w:ascii="David" w:eastAsia="David" w:hAnsi="David" w:cs="David"/>
          <w:sz w:val="28"/>
          <w:szCs w:val="28"/>
          <w:rtl/>
          <w:rPrChange w:id="127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90" w:author="אברהם" w:date="2012-11-23T10:23:00Z">
            <w:rPr>
              <w:rStyle w:val="Q"/>
              <w:rFonts w:ascii="David" w:hAnsi="David" w:cs="David"/>
              <w:rtl/>
            </w:rPr>
          </w:rPrChange>
        </w:rPr>
        <w:t>באופן</w:t>
      </w:r>
      <w:r w:rsidRPr="00A90D62">
        <w:rPr>
          <w:rStyle w:val="Q"/>
          <w:rFonts w:ascii="David" w:eastAsia="David" w:hAnsi="David" w:cs="David"/>
          <w:sz w:val="28"/>
          <w:szCs w:val="28"/>
          <w:rtl/>
          <w:rPrChange w:id="127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92" w:author="אברהם" w:date="2012-11-23T10:23:00Z">
            <w:rPr>
              <w:rStyle w:val="Q"/>
              <w:rFonts w:ascii="David" w:hAnsi="David" w:cs="David"/>
              <w:rtl/>
            </w:rPr>
          </w:rPrChange>
        </w:rPr>
        <w:t>טריביאלי</w:t>
      </w:r>
      <w:r w:rsidRPr="00A90D62">
        <w:rPr>
          <w:rStyle w:val="Q"/>
          <w:rFonts w:ascii="David" w:eastAsia="David" w:hAnsi="David" w:cs="David"/>
          <w:sz w:val="28"/>
          <w:szCs w:val="28"/>
          <w:rtl/>
          <w:rPrChange w:id="127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94" w:author="אברהם" w:date="2012-11-23T10:23:00Z">
            <w:rPr>
              <w:rStyle w:val="Q"/>
              <w:rFonts w:ascii="David" w:hAnsi="David" w:cs="David"/>
              <w:rtl/>
            </w:rPr>
          </w:rPrChange>
        </w:rPr>
        <w:t xml:space="preserve">ל- </w:t>
      </w:r>
      <w:r w:rsidRPr="00A90D62">
        <w:rPr>
          <w:rStyle w:val="Q"/>
          <w:rFonts w:ascii="David" w:hAnsi="David" w:cs="David"/>
          <w:sz w:val="28"/>
          <w:szCs w:val="28"/>
          <w:rPrChange w:id="12795" w:author="אברהם" w:date="2012-11-23T10:23:00Z">
            <w:rPr>
              <w:rStyle w:val="Q"/>
              <w:rFonts w:ascii="David" w:hAnsi="David" w:cs="David"/>
            </w:rPr>
          </w:rPrChange>
        </w:rPr>
        <w:t>L-Y</w:t>
      </w:r>
      <w:r w:rsidRPr="00A90D62">
        <w:rPr>
          <w:rStyle w:val="Q"/>
          <w:rFonts w:ascii="David" w:hAnsi="David" w:cs="David"/>
          <w:sz w:val="28"/>
          <w:szCs w:val="28"/>
          <w:rtl/>
          <w:rPrChange w:id="12796" w:author="אברהם" w:date="2012-11-23T10:23:00Z">
            <w:rPr>
              <w:rStyle w:val="Q"/>
              <w:rFonts w:ascii="David" w:hAnsi="David" w:cs="David"/>
              <w:rtl/>
            </w:rPr>
          </w:rPrChange>
        </w:rPr>
        <w:t>, ובצד</w:t>
      </w:r>
      <w:r w:rsidRPr="00A90D62">
        <w:rPr>
          <w:rStyle w:val="Q"/>
          <w:rFonts w:ascii="David" w:eastAsia="David" w:hAnsi="David" w:cs="David"/>
          <w:sz w:val="28"/>
          <w:szCs w:val="28"/>
          <w:rtl/>
          <w:rPrChange w:id="127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798" w:author="אברהם" w:date="2012-11-23T10:23:00Z">
            <w:rPr>
              <w:rStyle w:val="Q"/>
              <w:rFonts w:ascii="David" w:hAnsi="David" w:cs="David"/>
              <w:rtl/>
            </w:rPr>
          </w:rPrChange>
        </w:rPr>
        <w:t>ימין</w:t>
      </w:r>
      <w:r w:rsidRPr="00A90D62">
        <w:rPr>
          <w:rStyle w:val="Q"/>
          <w:rFonts w:ascii="David" w:eastAsia="David" w:hAnsi="David" w:cs="David"/>
          <w:sz w:val="28"/>
          <w:szCs w:val="28"/>
          <w:rtl/>
          <w:rPrChange w:id="127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00" w:author="אברהם" w:date="2012-11-23T10:23:00Z">
            <w:rPr>
              <w:rStyle w:val="Q"/>
              <w:rFonts w:ascii="David" w:hAnsi="David" w:cs="David"/>
              <w:rtl/>
            </w:rPr>
          </w:rPrChange>
        </w:rPr>
        <w:t>אפשר</w:t>
      </w:r>
      <w:r w:rsidRPr="00A90D62">
        <w:rPr>
          <w:rStyle w:val="Q"/>
          <w:rFonts w:ascii="David" w:eastAsia="David" w:hAnsi="David" w:cs="David"/>
          <w:sz w:val="28"/>
          <w:szCs w:val="28"/>
          <w:rtl/>
          <w:rPrChange w:id="128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02" w:author="אברהם" w:date="2012-11-23T10:23:00Z">
            <w:rPr>
              <w:rStyle w:val="Q"/>
              <w:rFonts w:ascii="David" w:hAnsi="David" w:cs="David"/>
              <w:rtl/>
            </w:rPr>
          </w:rPrChange>
        </w:rPr>
        <w:t>להציב</w:t>
      </w:r>
      <w:r w:rsidRPr="00A90D62">
        <w:rPr>
          <w:rStyle w:val="Q"/>
          <w:rFonts w:ascii="David" w:eastAsia="David" w:hAnsi="David" w:cs="David"/>
          <w:sz w:val="28"/>
          <w:szCs w:val="28"/>
          <w:rtl/>
          <w:rPrChange w:id="128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04" w:author="אברהם" w:date="2012-11-23T10:23:00Z">
            <w:rPr>
              <w:rStyle w:val="Q"/>
              <w:rFonts w:ascii="David" w:hAnsi="David" w:cs="David"/>
              <w:rtl/>
            </w:rPr>
          </w:rPrChange>
        </w:rPr>
        <w:t>את</w:t>
      </w:r>
      <w:r w:rsidRPr="00A90D62">
        <w:rPr>
          <w:rStyle w:val="Q"/>
          <w:rFonts w:ascii="David" w:eastAsia="David" w:hAnsi="David" w:cs="David"/>
          <w:sz w:val="28"/>
          <w:szCs w:val="28"/>
          <w:rtl/>
          <w:rPrChange w:id="128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06" w:author="אברהם" w:date="2012-11-23T10:23:00Z">
            <w:rPr>
              <w:rStyle w:val="Q"/>
              <w:rFonts w:ascii="David" w:hAnsi="David" w:cs="David"/>
              <w:rtl/>
            </w:rPr>
          </w:rPrChange>
        </w:rPr>
        <w:t>נוסחה</w:t>
      </w:r>
      <w:r w:rsidRPr="00A90D62">
        <w:rPr>
          <w:rStyle w:val="Q"/>
          <w:rFonts w:ascii="David" w:eastAsia="David" w:hAnsi="David" w:cs="David"/>
          <w:sz w:val="28"/>
          <w:szCs w:val="28"/>
          <w:rtl/>
          <w:rPrChange w:id="128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08" w:author="אברהם" w:date="2012-11-23T10:23:00Z">
            <w:rPr>
              <w:rStyle w:val="Q"/>
              <w:rFonts w:ascii="David" w:hAnsi="David" w:cs="David"/>
              <w:rtl/>
            </w:rPr>
          </w:rPrChange>
        </w:rPr>
        <w:t>(</w:t>
      </w:r>
      <w:r w:rsidRPr="00A90D62">
        <w:rPr>
          <w:rStyle w:val="Q"/>
          <w:rFonts w:ascii="David" w:hAnsi="David" w:cs="David"/>
          <w:sz w:val="28"/>
          <w:szCs w:val="28"/>
          <w:rPrChange w:id="12809" w:author="אברהם" w:date="2012-11-23T10:23:00Z">
            <w:rPr>
              <w:rStyle w:val="Q"/>
              <w:rFonts w:ascii="David" w:hAnsi="David" w:cs="David"/>
            </w:rPr>
          </w:rPrChange>
        </w:rPr>
        <w:t>1</w:t>
      </w:r>
      <w:r w:rsidRPr="00A90D62">
        <w:rPr>
          <w:rStyle w:val="Q"/>
          <w:rFonts w:ascii="David" w:hAnsi="David" w:cs="David"/>
          <w:sz w:val="28"/>
          <w:szCs w:val="28"/>
          <w:rtl/>
          <w:rPrChange w:id="12810" w:author="אברהם" w:date="2012-11-23T10:23:00Z">
            <w:rPr>
              <w:rStyle w:val="Q"/>
              <w:rFonts w:ascii="David" w:hAnsi="David" w:cs="David"/>
              <w:rtl/>
            </w:rPr>
          </w:rPrChange>
        </w:rPr>
        <w:t>). מספר</w:t>
      </w:r>
      <w:r w:rsidRPr="00A90D62">
        <w:rPr>
          <w:rStyle w:val="Q"/>
          <w:rFonts w:ascii="David" w:eastAsia="David" w:hAnsi="David" w:cs="David"/>
          <w:sz w:val="28"/>
          <w:szCs w:val="28"/>
          <w:rtl/>
          <w:rPrChange w:id="128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12" w:author="אברהם" w:date="2012-11-23T10:23:00Z">
            <w:rPr>
              <w:rStyle w:val="Q"/>
              <w:rFonts w:ascii="David" w:hAnsi="David" w:cs="David"/>
              <w:rtl/>
            </w:rPr>
          </w:rPrChange>
        </w:rPr>
        <w:t>האיברים</w:t>
      </w:r>
      <w:r w:rsidRPr="00A90D62">
        <w:rPr>
          <w:rStyle w:val="Q"/>
          <w:rFonts w:ascii="David" w:eastAsia="David" w:hAnsi="David" w:cs="David"/>
          <w:sz w:val="28"/>
          <w:szCs w:val="28"/>
          <w:rtl/>
          <w:rPrChange w:id="128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14" w:author="אברהם" w:date="2012-11-23T10:23:00Z">
            <w:rPr>
              <w:rStyle w:val="Q"/>
              <w:rFonts w:ascii="David" w:hAnsi="David" w:cs="David"/>
              <w:rtl/>
            </w:rPr>
          </w:rPrChange>
        </w:rPr>
        <w:t>בסכום</w:t>
      </w:r>
      <w:r w:rsidRPr="00A90D62">
        <w:rPr>
          <w:rStyle w:val="Q"/>
          <w:rFonts w:ascii="David" w:eastAsia="David" w:hAnsi="David" w:cs="David"/>
          <w:sz w:val="28"/>
          <w:szCs w:val="28"/>
          <w:rtl/>
          <w:rPrChange w:id="128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16"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28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18" w:author="אברהם" w:date="2012-11-23T10:23:00Z">
            <w:rPr>
              <w:rStyle w:val="Q"/>
              <w:rFonts w:ascii="David" w:hAnsi="David" w:cs="David"/>
              <w:rtl/>
            </w:rPr>
          </w:rPrChange>
        </w:rPr>
        <w:t>נתון</w:t>
      </w:r>
      <w:r w:rsidRPr="00A90D62">
        <w:rPr>
          <w:rStyle w:val="Q"/>
          <w:rFonts w:ascii="David" w:eastAsia="David" w:hAnsi="David" w:cs="David"/>
          <w:sz w:val="28"/>
          <w:szCs w:val="28"/>
          <w:rtl/>
          <w:rPrChange w:id="12819"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12820"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28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22" w:author="אברהם" w:date="2012-11-23T10:23:00Z">
            <w:rPr>
              <w:rStyle w:val="Q"/>
              <w:rFonts w:ascii="David" w:hAnsi="David" w:cs="David"/>
              <w:rtl/>
            </w:rPr>
          </w:rPrChange>
        </w:rPr>
        <w:t>בעלי</w:t>
      </w:r>
      <w:r w:rsidRPr="00A90D62">
        <w:rPr>
          <w:rStyle w:val="Q"/>
          <w:rFonts w:ascii="David" w:eastAsia="David" w:hAnsi="David" w:cs="David"/>
          <w:sz w:val="28"/>
          <w:szCs w:val="28"/>
          <w:rtl/>
          <w:rPrChange w:id="128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24" w:author="אברהם" w:date="2012-11-23T10:23:00Z">
            <w:rPr>
              <w:rStyle w:val="Q"/>
              <w:rFonts w:ascii="David" w:hAnsi="David" w:cs="David"/>
              <w:rtl/>
            </w:rPr>
          </w:rPrChange>
        </w:rPr>
        <w:t>הקרקע</w:t>
      </w:r>
      <w:r w:rsidRPr="00A90D62">
        <w:rPr>
          <w:rStyle w:val="Q"/>
          <w:rFonts w:ascii="David" w:eastAsia="David" w:hAnsi="David" w:cs="David"/>
          <w:sz w:val="28"/>
          <w:szCs w:val="28"/>
          <w:rtl/>
          <w:rPrChange w:id="12825" w:author="אברהם" w:date="2012-11-23T10:23:00Z">
            <w:rPr>
              <w:rStyle w:val="Q"/>
              <w:rFonts w:ascii="David" w:eastAsia="David" w:hAnsi="David" w:cs="David"/>
              <w:rtl/>
            </w:rPr>
          </w:rPrChange>
        </w:rPr>
        <w:t xml:space="preserve"> – </w:t>
      </w:r>
      <w:r w:rsidRPr="00A90D62">
        <w:rPr>
          <w:rStyle w:val="Q"/>
          <w:rFonts w:ascii="David" w:hAnsi="David" w:cs="David"/>
          <w:sz w:val="28"/>
          <w:szCs w:val="28"/>
          <w:rPrChange w:id="12826" w:author="אברהם" w:date="2012-11-23T10:23:00Z">
            <w:rPr>
              <w:rStyle w:val="Q"/>
              <w:rFonts w:ascii="David" w:hAnsi="David" w:cs="David"/>
            </w:rPr>
          </w:rPrChange>
        </w:rPr>
        <w:t>N-M</w:t>
      </w:r>
      <w:r w:rsidRPr="00A90D62">
        <w:rPr>
          <w:rStyle w:val="Q"/>
          <w:rFonts w:ascii="David" w:hAnsi="David" w:cs="David"/>
          <w:sz w:val="28"/>
          <w:szCs w:val="28"/>
          <w:rtl/>
          <w:rPrChange w:id="12827" w:author="אברהם" w:date="2012-11-23T10:23:00Z">
            <w:rPr>
              <w:rStyle w:val="Q"/>
              <w:rFonts w:ascii="David" w:hAnsi="David" w:cs="David"/>
              <w:rtl/>
            </w:rPr>
          </w:rPrChange>
        </w:rPr>
        <w:t>. מכאן:</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2828" w:author="אברהם" w:date="2012-11-23T10:23:00Z">
                  <w:rPr>
                    <w:rFonts w:ascii="David" w:hAnsi="David" w:cs="David"/>
                    <w:rtl/>
                  </w:rPr>
                </w:rPrChange>
              </w:rPr>
            </w:pPr>
            <w:r w:rsidRPr="008A508F">
              <w:rPr>
                <w:position w:val="-9"/>
                <w:sz w:val="28"/>
                <w:szCs w:val="28"/>
              </w:rPr>
              <w:object w:dxaOrig="2805" w:dyaOrig="435">
                <v:shape id="_x0000_i1037" type="#_x0000_t75" style="width:139pt;height:21.9pt" o:ole="" filled="t">
                  <v:fill color2="black"/>
                  <v:imagedata r:id="rId51" o:title=""/>
                </v:shape>
                <o:OLEObject Type="Embed" ProgID="MathType" ShapeID="_x0000_i1037" DrawAspect="Content" ObjectID="_1416633876" r:id="rId52"/>
              </w:object>
            </w:r>
            <w:r w:rsidRPr="00A90D62">
              <w:rPr>
                <w:rFonts w:ascii="David" w:eastAsia="David" w:hAnsi="David" w:cs="David"/>
                <w:sz w:val="28"/>
                <w:szCs w:val="28"/>
                <w:rtl/>
                <w:rPrChange w:id="12829"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sz w:val="28"/>
                <w:szCs w:val="28"/>
                <w:rtl/>
                <w:rPrChange w:id="12830" w:author="אברהם" w:date="2012-11-23T10:23:00Z">
                  <w:rPr>
                    <w:rtl/>
                  </w:rPr>
                </w:rPrChange>
              </w:rPr>
            </w:pPr>
            <w:r w:rsidRPr="00A90D62">
              <w:rPr>
                <w:rFonts w:ascii="David" w:hAnsi="David" w:cs="David"/>
                <w:sz w:val="28"/>
                <w:szCs w:val="28"/>
                <w:rtl/>
                <w:rPrChange w:id="12831" w:author="אברהם" w:date="2012-11-23T10:23:00Z">
                  <w:rPr>
                    <w:rFonts w:ascii="David" w:hAnsi="David" w:cs="David"/>
                    <w:rtl/>
                  </w:rPr>
                </w:rPrChange>
              </w:rPr>
              <w:t>(</w:t>
            </w:r>
            <w:r w:rsidRPr="00A90D62">
              <w:rPr>
                <w:rFonts w:cs="David"/>
                <w:sz w:val="28"/>
                <w:szCs w:val="28"/>
                <w:rtl/>
                <w:rPrChange w:id="12832" w:author="אברהם" w:date="2012-11-23T10:23:00Z">
                  <w:rPr>
                    <w:rFonts w:cs="David"/>
                    <w:rtl/>
                  </w:rPr>
                </w:rPrChange>
              </w:rPr>
              <w:fldChar w:fldCharType="begin"/>
            </w:r>
            <w:r w:rsidRPr="00A90D62">
              <w:rPr>
                <w:rFonts w:cs="David"/>
                <w:sz w:val="28"/>
                <w:szCs w:val="28"/>
                <w:rtl/>
                <w:rPrChange w:id="12833" w:author="אברהם" w:date="2012-11-23T10:23:00Z">
                  <w:rPr>
                    <w:rFonts w:cs="David"/>
                    <w:rtl/>
                  </w:rPr>
                </w:rPrChange>
              </w:rPr>
              <w:instrText xml:space="preserve"> </w:instrText>
            </w:r>
            <w:r w:rsidRPr="00A90D62">
              <w:rPr>
                <w:rFonts w:cs="David"/>
                <w:sz w:val="28"/>
                <w:szCs w:val="28"/>
                <w:rPrChange w:id="12834" w:author="אברהם" w:date="2012-11-23T10:23:00Z">
                  <w:rPr>
                    <w:rFonts w:cs="David"/>
                  </w:rPr>
                </w:rPrChange>
              </w:rPr>
              <w:instrText>SEQ</w:instrText>
            </w:r>
            <w:r w:rsidRPr="00A90D62">
              <w:rPr>
                <w:rFonts w:cs="David"/>
                <w:sz w:val="28"/>
                <w:szCs w:val="28"/>
                <w:rtl/>
                <w:rPrChange w:id="12835" w:author="אברהם" w:date="2012-11-23T10:23:00Z">
                  <w:rPr>
                    <w:rFonts w:cs="David"/>
                    <w:rtl/>
                  </w:rPr>
                </w:rPrChange>
              </w:rPr>
              <w:instrText xml:space="preserve"> "</w:instrText>
            </w:r>
            <w:r w:rsidRPr="00A90D62">
              <w:rPr>
                <w:rFonts w:cs="David" w:hint="eastAsia"/>
                <w:sz w:val="28"/>
                <w:szCs w:val="28"/>
                <w:rtl/>
                <w:rPrChange w:id="12836" w:author="אברהם" w:date="2012-11-23T10:23:00Z">
                  <w:rPr>
                    <w:rFonts w:cs="David" w:hint="eastAsia"/>
                    <w:rtl/>
                  </w:rPr>
                </w:rPrChange>
              </w:rPr>
              <w:instrText>כיתוב</w:instrText>
            </w:r>
            <w:r w:rsidRPr="00A90D62">
              <w:rPr>
                <w:rFonts w:cs="David"/>
                <w:sz w:val="28"/>
                <w:szCs w:val="28"/>
                <w:rtl/>
                <w:rPrChange w:id="12837" w:author="אברהם" w:date="2012-11-23T10:23:00Z">
                  <w:rPr>
                    <w:rFonts w:cs="David"/>
                    <w:rtl/>
                  </w:rPr>
                </w:rPrChange>
              </w:rPr>
              <w:instrText>" \*</w:instrText>
            </w:r>
            <w:r w:rsidRPr="00A90D62">
              <w:rPr>
                <w:rFonts w:cs="David"/>
                <w:sz w:val="28"/>
                <w:szCs w:val="28"/>
                <w:rPrChange w:id="12838" w:author="אברהם" w:date="2012-11-23T10:23:00Z">
                  <w:rPr>
                    <w:rFonts w:cs="David"/>
                  </w:rPr>
                </w:rPrChange>
              </w:rPr>
              <w:instrText>Arabic</w:instrText>
            </w:r>
            <w:r w:rsidRPr="00A90D62">
              <w:rPr>
                <w:rFonts w:cs="David"/>
                <w:sz w:val="28"/>
                <w:szCs w:val="28"/>
                <w:rtl/>
                <w:rPrChange w:id="12839" w:author="אברהם" w:date="2012-11-23T10:23:00Z">
                  <w:rPr>
                    <w:rFonts w:cs="David"/>
                    <w:rtl/>
                  </w:rPr>
                </w:rPrChange>
              </w:rPr>
              <w:instrText xml:space="preserve"> </w:instrText>
            </w:r>
            <w:r w:rsidRPr="00A90D62">
              <w:rPr>
                <w:rFonts w:cs="David"/>
                <w:sz w:val="28"/>
                <w:szCs w:val="28"/>
                <w:rtl/>
                <w:rPrChange w:id="12840" w:author="אברהם" w:date="2012-11-23T10:23:00Z">
                  <w:rPr>
                    <w:rFonts w:cs="David"/>
                    <w:rtl/>
                  </w:rPr>
                </w:rPrChange>
              </w:rPr>
              <w:fldChar w:fldCharType="separate"/>
            </w:r>
            <w:r w:rsidRPr="00A90D62">
              <w:rPr>
                <w:rFonts w:cs="David"/>
                <w:noProof/>
                <w:sz w:val="28"/>
                <w:szCs w:val="28"/>
                <w:rtl/>
                <w:rPrChange w:id="12841" w:author="אברהם" w:date="2012-11-23T10:23:00Z">
                  <w:rPr>
                    <w:rFonts w:cs="David"/>
                    <w:noProof/>
                    <w:rtl/>
                  </w:rPr>
                </w:rPrChange>
              </w:rPr>
              <w:t>4</w:t>
            </w:r>
            <w:r w:rsidRPr="00A90D62">
              <w:rPr>
                <w:rFonts w:cs="David"/>
                <w:sz w:val="28"/>
                <w:szCs w:val="28"/>
                <w:rtl/>
                <w:rPrChange w:id="12842" w:author="אברהם" w:date="2012-11-23T10:23:00Z">
                  <w:rPr>
                    <w:rFonts w:cs="David"/>
                    <w:rtl/>
                  </w:rPr>
                </w:rPrChange>
              </w:rPr>
              <w:fldChar w:fldCharType="end"/>
            </w:r>
            <w:r w:rsidRPr="00A90D62">
              <w:rPr>
                <w:rFonts w:ascii="David" w:hAnsi="David" w:cs="David"/>
                <w:sz w:val="28"/>
                <w:szCs w:val="28"/>
                <w:rtl/>
                <w:rPrChange w:id="12843" w:author="אברהם" w:date="2012-11-23T10:23:00Z">
                  <w:rPr>
                    <w:rFonts w:ascii="David" w:hAnsi="David" w:cs="David"/>
                    <w:rtl/>
                  </w:rPr>
                </w:rPrChange>
              </w:rPr>
              <w:t>)</w:t>
            </w:r>
          </w:p>
        </w:tc>
      </w:tr>
    </w:tbl>
    <w:p w:rsidR="009C2B09" w:rsidRPr="00A90D62" w:rsidRDefault="009C2B09" w:rsidP="009C2B09">
      <w:pPr>
        <w:rPr>
          <w:sz w:val="28"/>
          <w:szCs w:val="28"/>
          <w:rtl/>
          <w:rPrChange w:id="12844" w:author="אברהם" w:date="2012-11-23T10:23:00Z">
            <w:rPr>
              <w:rtl/>
            </w:rPr>
          </w:rPrChange>
        </w:rPr>
      </w:pPr>
    </w:p>
    <w:p w:rsidR="009C2B09" w:rsidRPr="00A90D62" w:rsidRDefault="009C2B09" w:rsidP="009C2B09">
      <w:pPr>
        <w:pStyle w:val="a1"/>
        <w:bidi/>
        <w:rPr>
          <w:sz w:val="28"/>
          <w:szCs w:val="28"/>
          <w:rPrChange w:id="12845" w:author="אברהם" w:date="2012-11-23T10:23:00Z">
            <w:rPr/>
          </w:rPrChange>
        </w:rPr>
      </w:pPr>
      <w:r w:rsidRPr="00A90D62">
        <w:rPr>
          <w:rStyle w:val="Q"/>
          <w:rFonts w:ascii="David" w:hAnsi="David" w:cs="David"/>
          <w:sz w:val="28"/>
          <w:szCs w:val="28"/>
          <w:rtl/>
          <w:rPrChange w:id="12846" w:author="אברהם" w:date="2012-11-23T10:23:00Z">
            <w:rPr>
              <w:rStyle w:val="Q"/>
              <w:rFonts w:ascii="David" w:hAnsi="David" w:cs="David"/>
              <w:rtl/>
            </w:rPr>
          </w:rPrChange>
        </w:rPr>
        <w:t>זוהי</w:t>
      </w:r>
      <w:r w:rsidRPr="00A90D62">
        <w:rPr>
          <w:rStyle w:val="Q"/>
          <w:rFonts w:ascii="David" w:eastAsia="David" w:hAnsi="David" w:cs="David"/>
          <w:sz w:val="28"/>
          <w:szCs w:val="28"/>
          <w:rtl/>
          <w:rPrChange w:id="128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48" w:author="אברהם" w:date="2012-11-23T10:23:00Z">
            <w:rPr>
              <w:rStyle w:val="Q"/>
              <w:rFonts w:ascii="David" w:hAnsi="David" w:cs="David"/>
              <w:rtl/>
            </w:rPr>
          </w:rPrChange>
        </w:rPr>
        <w:t>משוואה</w:t>
      </w:r>
      <w:r w:rsidRPr="00A90D62">
        <w:rPr>
          <w:rStyle w:val="Q"/>
          <w:rFonts w:ascii="David" w:eastAsia="David" w:hAnsi="David" w:cs="David"/>
          <w:sz w:val="28"/>
          <w:szCs w:val="28"/>
          <w:rtl/>
          <w:rPrChange w:id="128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50" w:author="אברהם" w:date="2012-11-23T10:23:00Z">
            <w:rPr>
              <w:rStyle w:val="Q"/>
              <w:rFonts w:ascii="David" w:hAnsi="David" w:cs="David"/>
              <w:rtl/>
            </w:rPr>
          </w:rPrChange>
        </w:rPr>
        <w:t>בנעלם</w:t>
      </w:r>
      <w:r w:rsidRPr="00A90D62">
        <w:rPr>
          <w:rStyle w:val="Q"/>
          <w:rFonts w:ascii="David" w:eastAsia="David" w:hAnsi="David" w:cs="David"/>
          <w:sz w:val="28"/>
          <w:szCs w:val="28"/>
          <w:rtl/>
          <w:rPrChange w:id="128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52" w:author="אברהם" w:date="2012-11-23T10:23:00Z">
            <w:rPr>
              <w:rStyle w:val="Q"/>
              <w:rFonts w:ascii="David" w:hAnsi="David" w:cs="David"/>
              <w:rtl/>
            </w:rPr>
          </w:rPrChange>
        </w:rPr>
        <w:t>אחד</w:t>
      </w:r>
      <w:r w:rsidRPr="00A90D62">
        <w:rPr>
          <w:rStyle w:val="Q"/>
          <w:rFonts w:ascii="David" w:eastAsia="David" w:hAnsi="David" w:cs="David"/>
          <w:sz w:val="28"/>
          <w:szCs w:val="28"/>
          <w:rtl/>
          <w:rPrChange w:id="12853" w:author="אברהם" w:date="2012-11-23T10:23:00Z">
            <w:rPr>
              <w:rStyle w:val="Q"/>
              <w:rFonts w:ascii="David" w:eastAsia="David" w:hAnsi="David" w:cs="David"/>
              <w:rtl/>
            </w:rPr>
          </w:rPrChange>
        </w:rPr>
        <w:t xml:space="preserve"> – </w:t>
      </w:r>
      <w:r w:rsidRPr="00A90D62">
        <w:rPr>
          <w:rStyle w:val="Q"/>
          <w:rFonts w:ascii="David" w:hAnsi="David" w:cs="David"/>
          <w:sz w:val="28"/>
          <w:szCs w:val="28"/>
          <w:rPrChange w:id="12854" w:author="אברהם" w:date="2012-11-23T10:23:00Z">
            <w:rPr>
              <w:rStyle w:val="Q"/>
              <w:rFonts w:ascii="David" w:hAnsi="David" w:cs="David"/>
            </w:rPr>
          </w:rPrChange>
        </w:rPr>
        <w:t>Y</w:t>
      </w:r>
      <w:r w:rsidRPr="00A90D62">
        <w:rPr>
          <w:rStyle w:val="Q"/>
          <w:rFonts w:ascii="David" w:hAnsi="David" w:cs="David"/>
          <w:sz w:val="28"/>
          <w:szCs w:val="28"/>
          <w:rtl/>
          <w:rPrChange w:id="12855" w:author="אברהם" w:date="2012-11-23T10:23:00Z">
            <w:rPr>
              <w:rStyle w:val="Q"/>
              <w:rFonts w:ascii="David" w:hAnsi="David" w:cs="David"/>
              <w:rtl/>
            </w:rPr>
          </w:rPrChange>
        </w:rPr>
        <w:t>. לאחר</w:t>
      </w:r>
      <w:r w:rsidRPr="00A90D62">
        <w:rPr>
          <w:rStyle w:val="Q"/>
          <w:rFonts w:ascii="David" w:eastAsia="David" w:hAnsi="David" w:cs="David"/>
          <w:sz w:val="28"/>
          <w:szCs w:val="28"/>
          <w:rtl/>
          <w:rPrChange w:id="128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57" w:author="אברהם" w:date="2012-11-23T10:23:00Z">
            <w:rPr>
              <w:rStyle w:val="Q"/>
              <w:rFonts w:ascii="David" w:hAnsi="David" w:cs="David"/>
              <w:rtl/>
            </w:rPr>
          </w:rPrChange>
        </w:rPr>
        <w:t>שמוצאים</w:t>
      </w:r>
      <w:r w:rsidRPr="00A90D62">
        <w:rPr>
          <w:rStyle w:val="Q"/>
          <w:rFonts w:ascii="David" w:eastAsia="David" w:hAnsi="David" w:cs="David"/>
          <w:sz w:val="28"/>
          <w:szCs w:val="28"/>
          <w:rtl/>
          <w:rPrChange w:id="128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59" w:author="אברהם" w:date="2012-11-23T10:23:00Z">
            <w:rPr>
              <w:rStyle w:val="Q"/>
              <w:rFonts w:ascii="David" w:hAnsi="David" w:cs="David"/>
              <w:rtl/>
            </w:rPr>
          </w:rPrChange>
        </w:rPr>
        <w:t>את</w:t>
      </w:r>
      <w:r w:rsidRPr="00A90D62">
        <w:rPr>
          <w:rStyle w:val="Q"/>
          <w:rFonts w:ascii="David" w:eastAsia="David" w:hAnsi="David" w:cs="David"/>
          <w:sz w:val="28"/>
          <w:szCs w:val="28"/>
          <w:rtl/>
          <w:rPrChange w:id="12860"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861" w:author="אברהם" w:date="2012-11-23T10:23:00Z">
            <w:rPr>
              <w:rStyle w:val="Q"/>
              <w:rFonts w:ascii="David" w:hAnsi="David" w:cs="David"/>
            </w:rPr>
          </w:rPrChange>
        </w:rPr>
        <w:t>Y</w:t>
      </w:r>
      <w:r w:rsidRPr="00A90D62">
        <w:rPr>
          <w:rStyle w:val="Q"/>
          <w:rFonts w:ascii="David" w:hAnsi="David" w:cs="David"/>
          <w:sz w:val="28"/>
          <w:szCs w:val="28"/>
          <w:rtl/>
          <w:rPrChange w:id="12862" w:author="אברהם" w:date="2012-11-23T10:23:00Z">
            <w:rPr>
              <w:rStyle w:val="Q"/>
              <w:rFonts w:ascii="David" w:hAnsi="David" w:cs="David"/>
              <w:rtl/>
            </w:rPr>
          </w:rPrChange>
        </w:rPr>
        <w:t>, ניתן</w:t>
      </w:r>
      <w:r w:rsidRPr="00A90D62">
        <w:rPr>
          <w:rStyle w:val="Q"/>
          <w:rFonts w:ascii="David" w:eastAsia="David" w:hAnsi="David" w:cs="David"/>
          <w:sz w:val="28"/>
          <w:szCs w:val="28"/>
          <w:rtl/>
          <w:rPrChange w:id="128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64" w:author="אברהם" w:date="2012-11-23T10:23:00Z">
            <w:rPr>
              <w:rStyle w:val="Q"/>
              <w:rFonts w:ascii="David" w:hAnsi="David" w:cs="David"/>
              <w:rtl/>
            </w:rPr>
          </w:rPrChange>
        </w:rPr>
        <w:t>לחשב</w:t>
      </w:r>
      <w:r w:rsidRPr="00A90D62">
        <w:rPr>
          <w:rStyle w:val="Q"/>
          <w:rFonts w:ascii="David" w:eastAsia="David" w:hAnsi="David" w:cs="David"/>
          <w:sz w:val="28"/>
          <w:szCs w:val="28"/>
          <w:rtl/>
          <w:rPrChange w:id="128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66" w:author="אברהם" w:date="2012-11-23T10:23:00Z">
            <w:rPr>
              <w:rStyle w:val="Q"/>
              <w:rFonts w:ascii="David" w:hAnsi="David" w:cs="David"/>
              <w:rtl/>
            </w:rPr>
          </w:rPrChange>
        </w:rPr>
        <w:t>בעזרתו</w:t>
      </w:r>
      <w:r w:rsidRPr="00A90D62">
        <w:rPr>
          <w:rStyle w:val="Q"/>
          <w:rFonts w:ascii="David" w:eastAsia="David" w:hAnsi="David" w:cs="David"/>
          <w:sz w:val="28"/>
          <w:szCs w:val="28"/>
          <w:rtl/>
          <w:rPrChange w:id="128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68" w:author="אברהם" w:date="2012-11-23T10:23:00Z">
            <w:rPr>
              <w:rStyle w:val="Q"/>
              <w:rFonts w:ascii="David" w:hAnsi="David" w:cs="David"/>
              <w:rtl/>
            </w:rPr>
          </w:rPrChange>
        </w:rPr>
        <w:t>את</w:t>
      </w:r>
      <w:r w:rsidRPr="00A90D62">
        <w:rPr>
          <w:rStyle w:val="Q"/>
          <w:rFonts w:ascii="David" w:eastAsia="David" w:hAnsi="David" w:cs="David"/>
          <w:sz w:val="28"/>
          <w:szCs w:val="28"/>
          <w:rtl/>
          <w:rPrChange w:id="128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70" w:author="אברהם" w:date="2012-11-23T10:23:00Z">
            <w:rPr>
              <w:rStyle w:val="Q"/>
              <w:rFonts w:ascii="David" w:hAnsi="David" w:cs="David"/>
              <w:rtl/>
            </w:rPr>
          </w:rPrChange>
        </w:rPr>
        <w:t>התוחלת</w:t>
      </w:r>
      <w:r w:rsidRPr="00A90D62">
        <w:rPr>
          <w:rStyle w:val="Q"/>
          <w:rFonts w:ascii="David" w:eastAsia="David" w:hAnsi="David" w:cs="David"/>
          <w:sz w:val="28"/>
          <w:szCs w:val="28"/>
          <w:rtl/>
          <w:rPrChange w:id="128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72" w:author="אברהם" w:date="2012-11-23T10:23:00Z">
            <w:rPr>
              <w:rStyle w:val="Q"/>
              <w:rFonts w:ascii="David" w:hAnsi="David" w:cs="David"/>
              <w:rtl/>
            </w:rPr>
          </w:rPrChange>
        </w:rPr>
        <w:t>של</w:t>
      </w:r>
      <w:r w:rsidRPr="00A90D62">
        <w:rPr>
          <w:rStyle w:val="Q"/>
          <w:rFonts w:ascii="David" w:eastAsia="David" w:hAnsi="David" w:cs="David"/>
          <w:sz w:val="28"/>
          <w:szCs w:val="28"/>
          <w:rtl/>
          <w:rPrChange w:id="128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74"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28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76"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28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78"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28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80" w:author="אברהם" w:date="2012-11-23T10:23:00Z">
            <w:rPr>
              <w:rStyle w:val="Q"/>
              <w:rFonts w:ascii="David" w:hAnsi="David" w:cs="David"/>
              <w:rtl/>
            </w:rPr>
          </w:rPrChange>
        </w:rPr>
        <w:t>לאחר</w:t>
      </w:r>
      <w:r w:rsidRPr="00A90D62">
        <w:rPr>
          <w:rStyle w:val="Q"/>
          <w:rFonts w:ascii="David" w:eastAsia="David" w:hAnsi="David" w:cs="David"/>
          <w:sz w:val="28"/>
          <w:szCs w:val="28"/>
          <w:rtl/>
          <w:rPrChange w:id="1288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82" w:author="אברהם" w:date="2012-11-23T10:23:00Z">
            <w:rPr>
              <w:rStyle w:val="Q"/>
              <w:rFonts w:ascii="David" w:hAnsi="David" w:cs="David"/>
              <w:rtl/>
            </w:rPr>
          </w:rPrChange>
        </w:rPr>
        <w:t>תהליך</w:t>
      </w:r>
      <w:r w:rsidRPr="00A90D62">
        <w:rPr>
          <w:rStyle w:val="Q"/>
          <w:rFonts w:ascii="David" w:eastAsia="David" w:hAnsi="David" w:cs="David"/>
          <w:sz w:val="28"/>
          <w:szCs w:val="28"/>
          <w:rtl/>
          <w:rPrChange w:id="1288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84" w:author="אברהם" w:date="2012-11-23T10:23:00Z">
            <w:rPr>
              <w:rStyle w:val="Q"/>
              <w:rFonts w:ascii="David" w:hAnsi="David" w:cs="David"/>
              <w:rtl/>
            </w:rPr>
          </w:rPrChange>
        </w:rPr>
        <w:t>היובל, שהרי</w:t>
      </w:r>
      <w:r w:rsidRPr="00A90D62">
        <w:rPr>
          <w:rStyle w:val="Q"/>
          <w:rFonts w:ascii="David" w:eastAsia="David" w:hAnsi="David" w:cs="David"/>
          <w:sz w:val="28"/>
          <w:szCs w:val="28"/>
          <w:rtl/>
          <w:rPrChange w:id="128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86" w:author="אברהם" w:date="2012-11-23T10:23:00Z">
            <w:rPr>
              <w:rStyle w:val="Q"/>
              <w:rFonts w:ascii="David" w:hAnsi="David" w:cs="David"/>
              <w:rtl/>
            </w:rPr>
          </w:rPrChange>
        </w:rPr>
        <w:t>אלה</w:t>
      </w:r>
      <w:r w:rsidRPr="00A90D62">
        <w:rPr>
          <w:rStyle w:val="Q"/>
          <w:rFonts w:ascii="David" w:eastAsia="David" w:hAnsi="David" w:cs="David"/>
          <w:sz w:val="28"/>
          <w:szCs w:val="28"/>
          <w:rtl/>
          <w:rPrChange w:id="128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88" w:author="אברהם" w:date="2012-11-23T10:23:00Z">
            <w:rPr>
              <w:rStyle w:val="Q"/>
              <w:rFonts w:ascii="David" w:hAnsi="David" w:cs="David"/>
              <w:rtl/>
            </w:rPr>
          </w:rPrChange>
        </w:rPr>
        <w:t>הם</w:t>
      </w:r>
      <w:r w:rsidRPr="00A90D62">
        <w:rPr>
          <w:rStyle w:val="Q"/>
          <w:rFonts w:ascii="David" w:eastAsia="David" w:hAnsi="David" w:cs="David"/>
          <w:sz w:val="28"/>
          <w:szCs w:val="28"/>
          <w:rtl/>
          <w:rPrChange w:id="128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90" w:author="אברהם" w:date="2012-11-23T10:23:00Z">
            <w:rPr>
              <w:rStyle w:val="Q"/>
              <w:rFonts w:ascii="David" w:hAnsi="David" w:cs="David"/>
              <w:rtl/>
            </w:rPr>
          </w:rPrChange>
        </w:rPr>
        <w:t>בדיוק</w:t>
      </w:r>
      <w:r w:rsidRPr="00A90D62">
        <w:rPr>
          <w:rStyle w:val="Q"/>
          <w:rFonts w:ascii="David" w:eastAsia="David" w:hAnsi="David" w:cs="David"/>
          <w:sz w:val="28"/>
          <w:szCs w:val="28"/>
          <w:rtl/>
          <w:rPrChange w:id="128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92" w:author="אברהם" w:date="2012-11-23T10:23:00Z">
            <w:rPr>
              <w:rStyle w:val="Q"/>
              <w:rFonts w:ascii="David" w:hAnsi="David" w:cs="David"/>
              <w:rtl/>
            </w:rPr>
          </w:rPrChange>
        </w:rPr>
        <w:t>האזרחים</w:t>
      </w:r>
      <w:r w:rsidRPr="00A90D62">
        <w:rPr>
          <w:rStyle w:val="Q"/>
          <w:rFonts w:ascii="David" w:eastAsia="David" w:hAnsi="David" w:cs="David"/>
          <w:sz w:val="28"/>
          <w:szCs w:val="28"/>
          <w:rtl/>
          <w:rPrChange w:id="1289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94" w:author="אברהם" w:date="2012-11-23T10:23:00Z">
            <w:rPr>
              <w:rStyle w:val="Q"/>
              <w:rFonts w:ascii="David" w:hAnsi="David" w:cs="David"/>
              <w:rtl/>
            </w:rPr>
          </w:rPrChange>
        </w:rPr>
        <w:t>שלא</w:t>
      </w:r>
      <w:r w:rsidRPr="00A90D62">
        <w:rPr>
          <w:rStyle w:val="Q"/>
          <w:rFonts w:ascii="David" w:eastAsia="David" w:hAnsi="David" w:cs="David"/>
          <w:sz w:val="28"/>
          <w:szCs w:val="28"/>
          <w:rtl/>
          <w:rPrChange w:id="1289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96" w:author="אברהם" w:date="2012-11-23T10:23:00Z">
            <w:rPr>
              <w:rStyle w:val="Q"/>
              <w:rFonts w:ascii="David" w:hAnsi="David" w:cs="David"/>
              <w:rtl/>
            </w:rPr>
          </w:rPrChange>
        </w:rPr>
        <w:t>הייתה</w:t>
      </w:r>
      <w:r w:rsidRPr="00A90D62">
        <w:rPr>
          <w:rStyle w:val="Q"/>
          <w:rFonts w:ascii="David" w:eastAsia="David" w:hAnsi="David" w:cs="David"/>
          <w:sz w:val="28"/>
          <w:szCs w:val="28"/>
          <w:rtl/>
          <w:rPrChange w:id="1289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898" w:author="אברהם" w:date="2012-11-23T10:23:00Z">
            <w:rPr>
              <w:rStyle w:val="Q"/>
              <w:rFonts w:ascii="David" w:hAnsi="David" w:cs="David"/>
              <w:rtl/>
            </w:rPr>
          </w:rPrChange>
        </w:rPr>
        <w:t>להם</w:t>
      </w:r>
      <w:r w:rsidRPr="00A90D62">
        <w:rPr>
          <w:rStyle w:val="Q"/>
          <w:rFonts w:ascii="David" w:eastAsia="David" w:hAnsi="David" w:cs="David"/>
          <w:sz w:val="28"/>
          <w:szCs w:val="28"/>
          <w:rtl/>
          <w:rPrChange w:id="1289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00" w:author="אברהם" w:date="2012-11-23T10:23:00Z">
            <w:rPr>
              <w:rStyle w:val="Q"/>
              <w:rFonts w:ascii="David" w:hAnsi="David" w:cs="David"/>
              <w:rtl/>
            </w:rPr>
          </w:rPrChange>
        </w:rPr>
        <w:t>נחלה</w:t>
      </w:r>
      <w:r w:rsidRPr="00A90D62">
        <w:rPr>
          <w:rStyle w:val="Q"/>
          <w:rFonts w:ascii="David" w:eastAsia="David" w:hAnsi="David" w:cs="David"/>
          <w:sz w:val="28"/>
          <w:szCs w:val="28"/>
          <w:rtl/>
          <w:rPrChange w:id="1290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02" w:author="אברהם" w:date="2012-11-23T10:23:00Z">
            <w:rPr>
              <w:rStyle w:val="Q"/>
              <w:rFonts w:ascii="David" w:hAnsi="David" w:cs="David"/>
              <w:rtl/>
            </w:rPr>
          </w:rPrChange>
        </w:rPr>
        <w:t>בהתחלה, ושלא</w:t>
      </w:r>
      <w:r w:rsidRPr="00A90D62">
        <w:rPr>
          <w:rStyle w:val="Q"/>
          <w:rFonts w:ascii="David" w:eastAsia="David" w:hAnsi="David" w:cs="David"/>
          <w:sz w:val="28"/>
          <w:szCs w:val="28"/>
          <w:rtl/>
          <w:rPrChange w:id="1290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04" w:author="אברהם" w:date="2012-11-23T10:23:00Z">
            <w:rPr>
              <w:rStyle w:val="Q"/>
              <w:rFonts w:ascii="David" w:hAnsi="David" w:cs="David"/>
              <w:rtl/>
            </w:rPr>
          </w:rPrChange>
        </w:rPr>
        <w:t>הצליחו</w:t>
      </w:r>
      <w:r w:rsidRPr="00A90D62">
        <w:rPr>
          <w:rStyle w:val="Q"/>
          <w:rFonts w:ascii="David" w:eastAsia="David" w:hAnsi="David" w:cs="David"/>
          <w:sz w:val="28"/>
          <w:szCs w:val="28"/>
          <w:rtl/>
          <w:rPrChange w:id="1290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06" w:author="אברהם" w:date="2012-11-23T10:23:00Z">
            <w:rPr>
              <w:rStyle w:val="Q"/>
              <w:rFonts w:ascii="David" w:hAnsi="David" w:cs="David"/>
              <w:rtl/>
            </w:rPr>
          </w:rPrChange>
        </w:rPr>
        <w:t>לקנות</w:t>
      </w:r>
      <w:r w:rsidRPr="00A90D62">
        <w:rPr>
          <w:rStyle w:val="Q"/>
          <w:rFonts w:ascii="David" w:eastAsia="David" w:hAnsi="David" w:cs="David"/>
          <w:sz w:val="28"/>
          <w:szCs w:val="28"/>
          <w:rtl/>
          <w:rPrChange w:id="129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08" w:author="אברהם" w:date="2012-11-23T10:23:00Z">
            <w:rPr>
              <w:rStyle w:val="Q"/>
              <w:rFonts w:ascii="David" w:hAnsi="David" w:cs="David"/>
              <w:rtl/>
            </w:rPr>
          </w:rPrChange>
        </w:rPr>
        <w:t>אף</w:t>
      </w:r>
      <w:r w:rsidRPr="00A90D62">
        <w:rPr>
          <w:rStyle w:val="Q"/>
          <w:rFonts w:ascii="David" w:eastAsia="David" w:hAnsi="David" w:cs="David"/>
          <w:sz w:val="28"/>
          <w:szCs w:val="28"/>
          <w:rtl/>
          <w:rPrChange w:id="129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10" w:author="אברהם" w:date="2012-11-23T10:23:00Z">
            <w:rPr>
              <w:rStyle w:val="Q"/>
              <w:rFonts w:ascii="David" w:hAnsi="David" w:cs="David"/>
              <w:rtl/>
            </w:rPr>
          </w:rPrChange>
        </w:rPr>
        <w:t>אחת</w:t>
      </w:r>
      <w:r w:rsidRPr="00A90D62">
        <w:rPr>
          <w:rStyle w:val="Q"/>
          <w:rFonts w:ascii="David" w:eastAsia="David" w:hAnsi="David" w:cs="David"/>
          <w:sz w:val="28"/>
          <w:szCs w:val="28"/>
          <w:rtl/>
          <w:rPrChange w:id="129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12" w:author="אברהם" w:date="2012-11-23T10:23:00Z">
            <w:rPr>
              <w:rStyle w:val="Q"/>
              <w:rFonts w:ascii="David" w:hAnsi="David" w:cs="David"/>
              <w:rtl/>
            </w:rPr>
          </w:rPrChange>
        </w:rPr>
        <w:t>מאותן</w:t>
      </w:r>
      <w:r w:rsidRPr="00A90D62">
        <w:rPr>
          <w:rStyle w:val="Q"/>
          <w:rFonts w:ascii="David" w:eastAsia="David" w:hAnsi="David" w:cs="David"/>
          <w:sz w:val="28"/>
          <w:szCs w:val="28"/>
          <w:rtl/>
          <w:rPrChange w:id="1291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2914" w:author="אברהם" w:date="2012-11-23T10:23:00Z">
            <w:rPr>
              <w:rStyle w:val="Q"/>
              <w:rFonts w:ascii="David" w:hAnsi="David" w:cs="David"/>
            </w:rPr>
          </w:rPrChange>
        </w:rPr>
        <w:t>Y</w:t>
      </w:r>
      <w:r w:rsidRPr="00A90D62">
        <w:rPr>
          <w:rStyle w:val="Q"/>
          <w:rFonts w:ascii="David" w:hAnsi="David" w:cs="David"/>
          <w:sz w:val="28"/>
          <w:szCs w:val="28"/>
          <w:rtl/>
          <w:rPrChange w:id="12915" w:author="אברהם" w:date="2012-11-23T10:23:00Z">
            <w:rPr>
              <w:rStyle w:val="Q"/>
              <w:rFonts w:ascii="David" w:hAnsi="David" w:cs="David"/>
              <w:rtl/>
            </w:rPr>
          </w:rPrChange>
        </w:rPr>
        <w:t xml:space="preserve"> נחלות</w:t>
      </w:r>
      <w:r w:rsidRPr="00A90D62">
        <w:rPr>
          <w:rStyle w:val="Q"/>
          <w:rFonts w:ascii="David" w:eastAsia="David" w:hAnsi="David" w:cs="David"/>
          <w:sz w:val="28"/>
          <w:szCs w:val="28"/>
          <w:rtl/>
          <w:rPrChange w:id="129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17" w:author="אברהם" w:date="2012-11-23T10:23:00Z">
            <w:rPr>
              <w:rStyle w:val="Q"/>
              <w:rFonts w:ascii="David" w:hAnsi="David" w:cs="David"/>
              <w:rtl/>
            </w:rPr>
          </w:rPrChange>
        </w:rPr>
        <w:t>שנמכרו</w:t>
      </w:r>
      <w:r w:rsidRPr="00A90D62">
        <w:rPr>
          <w:rStyle w:val="Q"/>
          <w:rFonts w:ascii="David" w:eastAsia="David" w:hAnsi="David" w:cs="David"/>
          <w:sz w:val="28"/>
          <w:szCs w:val="28"/>
          <w:rtl/>
          <w:rPrChange w:id="129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19" w:author="אברהם" w:date="2012-11-23T10:23:00Z">
            <w:rPr>
              <w:rStyle w:val="Q"/>
              <w:rFonts w:ascii="David" w:hAnsi="David" w:cs="David"/>
              <w:rtl/>
            </w:rPr>
          </w:rPrChange>
        </w:rPr>
        <w:t>ולא</w:t>
      </w:r>
      <w:r w:rsidRPr="00A90D62">
        <w:rPr>
          <w:rStyle w:val="Q"/>
          <w:rFonts w:ascii="David" w:eastAsia="David" w:hAnsi="David" w:cs="David"/>
          <w:sz w:val="28"/>
          <w:szCs w:val="28"/>
          <w:rtl/>
          <w:rPrChange w:id="129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21" w:author="אברהם" w:date="2012-11-23T10:23:00Z">
            <w:rPr>
              <w:rStyle w:val="Q"/>
              <w:rFonts w:ascii="David" w:hAnsi="David" w:cs="David"/>
              <w:rtl/>
            </w:rPr>
          </w:rPrChange>
        </w:rPr>
        <w:t>הוחזרו:</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2922" w:author="אברהם" w:date="2012-11-23T10:23:00Z">
                  <w:rPr>
                    <w:rFonts w:ascii="David" w:hAnsi="David" w:cs="David"/>
                    <w:rtl/>
                  </w:rPr>
                </w:rPrChange>
              </w:rPr>
            </w:pPr>
            <w:r w:rsidRPr="008A508F">
              <w:rPr>
                <w:position w:val="-24"/>
                <w:sz w:val="28"/>
                <w:szCs w:val="28"/>
              </w:rPr>
              <w:object w:dxaOrig="8385" w:dyaOrig="735">
                <v:shape id="_x0000_i1038" type="#_x0000_t75" style="width:420.1pt;height:36.95pt" o:ole="" filled="t">
                  <v:fill color2="black"/>
                  <v:imagedata r:id="rId53" o:title=""/>
                </v:shape>
                <o:OLEObject Type="Embed" ProgID="MathType" ShapeID="_x0000_i1038" DrawAspect="Content" ObjectID="_1416633877" r:id="rId54"/>
              </w:object>
            </w:r>
            <w:r w:rsidRPr="00A90D62">
              <w:rPr>
                <w:rFonts w:ascii="David" w:eastAsia="David" w:hAnsi="David" w:cs="David"/>
                <w:sz w:val="28"/>
                <w:szCs w:val="28"/>
                <w:rtl/>
                <w:rPrChange w:id="12923"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sz w:val="28"/>
                <w:szCs w:val="28"/>
                <w:rtl/>
                <w:rPrChange w:id="12924" w:author="אברהם" w:date="2012-11-23T10:23:00Z">
                  <w:rPr>
                    <w:rtl/>
                  </w:rPr>
                </w:rPrChange>
              </w:rPr>
            </w:pPr>
            <w:r w:rsidRPr="00A90D62">
              <w:rPr>
                <w:rFonts w:ascii="David" w:hAnsi="David" w:cs="David"/>
                <w:sz w:val="28"/>
                <w:szCs w:val="28"/>
                <w:rtl/>
                <w:rPrChange w:id="12925" w:author="אברהם" w:date="2012-11-23T10:23:00Z">
                  <w:rPr>
                    <w:rFonts w:ascii="David" w:hAnsi="David" w:cs="David"/>
                    <w:rtl/>
                  </w:rPr>
                </w:rPrChange>
              </w:rPr>
              <w:t>(</w:t>
            </w:r>
            <w:r w:rsidRPr="00A90D62">
              <w:rPr>
                <w:rFonts w:cs="David"/>
                <w:sz w:val="28"/>
                <w:szCs w:val="28"/>
                <w:rtl/>
                <w:rPrChange w:id="12926" w:author="אברהם" w:date="2012-11-23T10:23:00Z">
                  <w:rPr>
                    <w:rFonts w:cs="David"/>
                    <w:rtl/>
                  </w:rPr>
                </w:rPrChange>
              </w:rPr>
              <w:fldChar w:fldCharType="begin"/>
            </w:r>
            <w:r w:rsidRPr="00A90D62">
              <w:rPr>
                <w:rFonts w:cs="David"/>
                <w:sz w:val="28"/>
                <w:szCs w:val="28"/>
                <w:rtl/>
                <w:rPrChange w:id="12927" w:author="אברהם" w:date="2012-11-23T10:23:00Z">
                  <w:rPr>
                    <w:rFonts w:cs="David"/>
                    <w:rtl/>
                  </w:rPr>
                </w:rPrChange>
              </w:rPr>
              <w:instrText xml:space="preserve"> </w:instrText>
            </w:r>
            <w:r w:rsidRPr="00A90D62">
              <w:rPr>
                <w:rFonts w:cs="David"/>
                <w:sz w:val="28"/>
                <w:szCs w:val="28"/>
                <w:rPrChange w:id="12928" w:author="אברהם" w:date="2012-11-23T10:23:00Z">
                  <w:rPr>
                    <w:rFonts w:cs="David"/>
                  </w:rPr>
                </w:rPrChange>
              </w:rPr>
              <w:instrText>SEQ</w:instrText>
            </w:r>
            <w:r w:rsidRPr="00A90D62">
              <w:rPr>
                <w:rFonts w:cs="David"/>
                <w:sz w:val="28"/>
                <w:szCs w:val="28"/>
                <w:rtl/>
                <w:rPrChange w:id="12929" w:author="אברהם" w:date="2012-11-23T10:23:00Z">
                  <w:rPr>
                    <w:rFonts w:cs="David"/>
                    <w:rtl/>
                  </w:rPr>
                </w:rPrChange>
              </w:rPr>
              <w:instrText xml:space="preserve"> "</w:instrText>
            </w:r>
            <w:r w:rsidRPr="00A90D62">
              <w:rPr>
                <w:rFonts w:cs="David" w:hint="eastAsia"/>
                <w:sz w:val="28"/>
                <w:szCs w:val="28"/>
                <w:rtl/>
                <w:rPrChange w:id="12930" w:author="אברהם" w:date="2012-11-23T10:23:00Z">
                  <w:rPr>
                    <w:rFonts w:cs="David" w:hint="eastAsia"/>
                    <w:rtl/>
                  </w:rPr>
                </w:rPrChange>
              </w:rPr>
              <w:instrText>כיתוב</w:instrText>
            </w:r>
            <w:r w:rsidRPr="00A90D62">
              <w:rPr>
                <w:rFonts w:cs="David"/>
                <w:sz w:val="28"/>
                <w:szCs w:val="28"/>
                <w:rtl/>
                <w:rPrChange w:id="12931" w:author="אברהם" w:date="2012-11-23T10:23:00Z">
                  <w:rPr>
                    <w:rFonts w:cs="David"/>
                    <w:rtl/>
                  </w:rPr>
                </w:rPrChange>
              </w:rPr>
              <w:instrText>" \*</w:instrText>
            </w:r>
            <w:r w:rsidRPr="00A90D62">
              <w:rPr>
                <w:rFonts w:cs="David"/>
                <w:sz w:val="28"/>
                <w:szCs w:val="28"/>
                <w:rPrChange w:id="12932" w:author="אברהם" w:date="2012-11-23T10:23:00Z">
                  <w:rPr>
                    <w:rFonts w:cs="David"/>
                  </w:rPr>
                </w:rPrChange>
              </w:rPr>
              <w:instrText>Arabic</w:instrText>
            </w:r>
            <w:r w:rsidRPr="00A90D62">
              <w:rPr>
                <w:rFonts w:cs="David"/>
                <w:sz w:val="28"/>
                <w:szCs w:val="28"/>
                <w:rtl/>
                <w:rPrChange w:id="12933" w:author="אברהם" w:date="2012-11-23T10:23:00Z">
                  <w:rPr>
                    <w:rFonts w:cs="David"/>
                    <w:rtl/>
                  </w:rPr>
                </w:rPrChange>
              </w:rPr>
              <w:instrText xml:space="preserve"> </w:instrText>
            </w:r>
            <w:r w:rsidRPr="00A90D62">
              <w:rPr>
                <w:rFonts w:cs="David"/>
                <w:sz w:val="28"/>
                <w:szCs w:val="28"/>
                <w:rtl/>
                <w:rPrChange w:id="12934" w:author="אברהם" w:date="2012-11-23T10:23:00Z">
                  <w:rPr>
                    <w:rFonts w:cs="David"/>
                    <w:rtl/>
                  </w:rPr>
                </w:rPrChange>
              </w:rPr>
              <w:fldChar w:fldCharType="separate"/>
            </w:r>
            <w:r w:rsidRPr="00A90D62">
              <w:rPr>
                <w:rFonts w:cs="David"/>
                <w:noProof/>
                <w:sz w:val="28"/>
                <w:szCs w:val="28"/>
                <w:rtl/>
                <w:rPrChange w:id="12935" w:author="אברהם" w:date="2012-11-23T10:23:00Z">
                  <w:rPr>
                    <w:rFonts w:cs="David"/>
                    <w:noProof/>
                    <w:rtl/>
                  </w:rPr>
                </w:rPrChange>
              </w:rPr>
              <w:t>5</w:t>
            </w:r>
            <w:r w:rsidRPr="00A90D62">
              <w:rPr>
                <w:rFonts w:cs="David"/>
                <w:sz w:val="28"/>
                <w:szCs w:val="28"/>
                <w:rtl/>
                <w:rPrChange w:id="12936" w:author="אברהם" w:date="2012-11-23T10:23:00Z">
                  <w:rPr>
                    <w:rFonts w:cs="David"/>
                    <w:rtl/>
                  </w:rPr>
                </w:rPrChange>
              </w:rPr>
              <w:fldChar w:fldCharType="end"/>
            </w:r>
            <w:r w:rsidRPr="00A90D62">
              <w:rPr>
                <w:rFonts w:ascii="David" w:hAnsi="David" w:cs="David"/>
                <w:sz w:val="28"/>
                <w:szCs w:val="28"/>
                <w:rtl/>
                <w:rPrChange w:id="12937" w:author="אברהם" w:date="2012-11-23T10:23:00Z">
                  <w:rPr>
                    <w:rFonts w:ascii="David" w:hAnsi="David" w:cs="David"/>
                    <w:rtl/>
                  </w:rPr>
                </w:rPrChange>
              </w:rPr>
              <w:t>)</w:t>
            </w:r>
          </w:p>
        </w:tc>
      </w:tr>
    </w:tbl>
    <w:p w:rsidR="009C2B09" w:rsidRPr="00A90D62" w:rsidRDefault="009C2B09" w:rsidP="009C2B09">
      <w:pPr>
        <w:rPr>
          <w:sz w:val="28"/>
          <w:szCs w:val="28"/>
          <w:rtl/>
          <w:rPrChange w:id="12938" w:author="אברהם" w:date="2012-11-23T10:23:00Z">
            <w:rPr>
              <w:rtl/>
            </w:rPr>
          </w:rPrChange>
        </w:rPr>
      </w:pPr>
    </w:p>
    <w:p w:rsidR="009C2B09" w:rsidRPr="00A90D62" w:rsidRDefault="009C2B09" w:rsidP="009C2B09">
      <w:pPr>
        <w:pStyle w:val="a1"/>
        <w:bidi/>
        <w:rPr>
          <w:sz w:val="28"/>
          <w:szCs w:val="28"/>
          <w:rPrChange w:id="12939" w:author="אברהם" w:date="2012-11-23T10:23:00Z">
            <w:rPr/>
          </w:rPrChange>
        </w:rPr>
      </w:pPr>
      <w:r w:rsidRPr="00A90D62">
        <w:rPr>
          <w:rStyle w:val="Q"/>
          <w:rFonts w:ascii="David" w:hAnsi="David" w:cs="David"/>
          <w:sz w:val="28"/>
          <w:szCs w:val="28"/>
          <w:rtl/>
          <w:rPrChange w:id="12940" w:author="אברהם" w:date="2012-11-23T10:23:00Z">
            <w:rPr>
              <w:rStyle w:val="Q"/>
              <w:rFonts w:ascii="David" w:hAnsi="David" w:cs="David"/>
              <w:rtl/>
            </w:rPr>
          </w:rPrChange>
        </w:rPr>
        <w:t>כדי</w:t>
      </w:r>
      <w:r w:rsidRPr="00A90D62">
        <w:rPr>
          <w:rStyle w:val="Q"/>
          <w:rFonts w:ascii="David" w:eastAsia="David" w:hAnsi="David" w:cs="David"/>
          <w:sz w:val="28"/>
          <w:szCs w:val="28"/>
          <w:rtl/>
          <w:rPrChange w:id="129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42" w:author="אברהם" w:date="2012-11-23T10:23:00Z">
            <w:rPr>
              <w:rStyle w:val="Q"/>
              <w:rFonts w:ascii="David" w:hAnsi="David" w:cs="David"/>
              <w:rtl/>
            </w:rPr>
          </w:rPrChange>
        </w:rPr>
        <w:t>להקל</w:t>
      </w:r>
      <w:r w:rsidRPr="00A90D62">
        <w:rPr>
          <w:rStyle w:val="Q"/>
          <w:rFonts w:ascii="David" w:eastAsia="David" w:hAnsi="David" w:cs="David"/>
          <w:sz w:val="28"/>
          <w:szCs w:val="28"/>
          <w:rtl/>
          <w:rPrChange w:id="129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44" w:author="אברהם" w:date="2012-11-23T10:23:00Z">
            <w:rPr>
              <w:rStyle w:val="Q"/>
              <w:rFonts w:ascii="David" w:hAnsi="David" w:cs="David"/>
              <w:rtl/>
            </w:rPr>
          </w:rPrChange>
        </w:rPr>
        <w:t>על</w:t>
      </w:r>
      <w:r w:rsidRPr="00A90D62">
        <w:rPr>
          <w:rStyle w:val="Q"/>
          <w:rFonts w:ascii="David" w:eastAsia="David" w:hAnsi="David" w:cs="David"/>
          <w:sz w:val="28"/>
          <w:szCs w:val="28"/>
          <w:rtl/>
          <w:rPrChange w:id="129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46" w:author="אברהם" w:date="2012-11-23T10:23:00Z">
            <w:rPr>
              <w:rStyle w:val="Q"/>
              <w:rFonts w:ascii="David" w:hAnsi="David" w:cs="David"/>
              <w:rtl/>
            </w:rPr>
          </w:rPrChange>
        </w:rPr>
        <w:t>הרישום, נסמן</w:t>
      </w:r>
      <w:r w:rsidRPr="00A90D62">
        <w:rPr>
          <w:rStyle w:val="Q"/>
          <w:rFonts w:ascii="David" w:eastAsia="David" w:hAnsi="David" w:cs="David"/>
          <w:sz w:val="28"/>
          <w:szCs w:val="28"/>
          <w:rtl/>
          <w:rPrChange w:id="129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48" w:author="אברהם" w:date="2012-11-23T10:23:00Z">
            <w:rPr>
              <w:rStyle w:val="Q"/>
              <w:rFonts w:ascii="David" w:hAnsi="David" w:cs="David"/>
              <w:rtl/>
            </w:rPr>
          </w:rPrChange>
        </w:rPr>
        <w:t>ב-</w:t>
      </w:r>
      <w:r w:rsidRPr="00A90D62">
        <w:rPr>
          <w:rStyle w:val="Q"/>
          <w:rFonts w:ascii="David" w:hAnsi="David" w:cs="David"/>
          <w:sz w:val="28"/>
          <w:szCs w:val="28"/>
          <w:rPrChange w:id="12949" w:author="אברהם" w:date="2012-11-23T10:23:00Z">
            <w:rPr>
              <w:rStyle w:val="Q"/>
              <w:rFonts w:ascii="David" w:hAnsi="David" w:cs="David"/>
            </w:rPr>
          </w:rPrChange>
        </w:rPr>
        <w:t>R</w:t>
      </w:r>
      <w:r w:rsidRPr="00A90D62">
        <w:rPr>
          <w:rStyle w:val="Q"/>
          <w:rFonts w:ascii="David" w:hAnsi="David" w:cs="David"/>
          <w:sz w:val="28"/>
          <w:szCs w:val="28"/>
          <w:rtl/>
          <w:rPrChange w:id="12950" w:author="אברהם" w:date="2012-11-23T10:23:00Z">
            <w:rPr>
              <w:rStyle w:val="Q"/>
              <w:rFonts w:ascii="David" w:hAnsi="David" w:cs="David"/>
              <w:rtl/>
            </w:rPr>
          </w:rPrChange>
        </w:rPr>
        <w:t xml:space="preserve"> את</w:t>
      </w:r>
      <w:r w:rsidRPr="00A90D62">
        <w:rPr>
          <w:rStyle w:val="Q"/>
          <w:rFonts w:ascii="David" w:eastAsia="David" w:hAnsi="David" w:cs="David"/>
          <w:sz w:val="28"/>
          <w:szCs w:val="28"/>
          <w:rtl/>
          <w:rPrChange w:id="129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52" w:author="אברהם" w:date="2012-11-23T10:23:00Z">
            <w:rPr>
              <w:rStyle w:val="Q"/>
              <w:rFonts w:ascii="David" w:hAnsi="David" w:cs="David"/>
              <w:rtl/>
            </w:rPr>
          </w:rPrChange>
        </w:rPr>
        <w:t>היחס</w:t>
      </w:r>
      <w:r w:rsidRPr="00A90D62">
        <w:rPr>
          <w:rStyle w:val="Q"/>
          <w:rFonts w:ascii="David" w:eastAsia="David" w:hAnsi="David" w:cs="David"/>
          <w:sz w:val="28"/>
          <w:szCs w:val="28"/>
          <w:rtl/>
          <w:rPrChange w:id="129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54" w:author="אברהם" w:date="2012-11-23T10:23:00Z">
            <w:rPr>
              <w:rStyle w:val="Q"/>
              <w:rFonts w:ascii="David" w:hAnsi="David" w:cs="David"/>
              <w:rtl/>
            </w:rPr>
          </w:rPrChange>
        </w:rPr>
        <w:t>בין</w:t>
      </w:r>
      <w:r w:rsidRPr="00A90D62">
        <w:rPr>
          <w:rStyle w:val="Q"/>
          <w:rFonts w:ascii="David" w:eastAsia="David" w:hAnsi="David" w:cs="David"/>
          <w:sz w:val="28"/>
          <w:szCs w:val="28"/>
          <w:rtl/>
          <w:rPrChange w:id="129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56" w:author="אברהם" w:date="2012-11-23T10:23:00Z">
            <w:rPr>
              <w:rStyle w:val="Q"/>
              <w:rFonts w:ascii="David" w:hAnsi="David" w:cs="David"/>
              <w:rtl/>
            </w:rPr>
          </w:rPrChange>
        </w:rPr>
        <w:t>תוחלת</w:t>
      </w:r>
      <w:r w:rsidRPr="00A90D62">
        <w:rPr>
          <w:rStyle w:val="Q"/>
          <w:rFonts w:ascii="David" w:eastAsia="David" w:hAnsi="David" w:cs="David"/>
          <w:sz w:val="28"/>
          <w:szCs w:val="28"/>
          <w:rtl/>
          <w:rPrChange w:id="1295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58"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29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60"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29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62"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29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64" w:author="אברהם" w:date="2012-11-23T10:23:00Z">
            <w:rPr>
              <w:rStyle w:val="Q"/>
              <w:rFonts w:ascii="David" w:hAnsi="David" w:cs="David"/>
              <w:rtl/>
            </w:rPr>
          </w:rPrChange>
        </w:rPr>
        <w:t>לאחר</w:t>
      </w:r>
      <w:r w:rsidRPr="00A90D62">
        <w:rPr>
          <w:rStyle w:val="Q"/>
          <w:rFonts w:ascii="David" w:eastAsia="David" w:hAnsi="David" w:cs="David"/>
          <w:sz w:val="28"/>
          <w:szCs w:val="28"/>
          <w:rtl/>
          <w:rPrChange w:id="129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66" w:author="אברהם" w:date="2012-11-23T10:23:00Z">
            <w:rPr>
              <w:rStyle w:val="Q"/>
              <w:rFonts w:ascii="David" w:hAnsi="David" w:cs="David"/>
              <w:rtl/>
            </w:rPr>
          </w:rPrChange>
        </w:rPr>
        <w:t>היובל, לבין</w:t>
      </w:r>
      <w:r w:rsidRPr="00A90D62">
        <w:rPr>
          <w:rStyle w:val="Q"/>
          <w:rFonts w:ascii="David" w:eastAsia="David" w:hAnsi="David" w:cs="David"/>
          <w:sz w:val="28"/>
          <w:szCs w:val="28"/>
          <w:rtl/>
          <w:rPrChange w:id="129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68"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29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70"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29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72"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29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74" w:author="אברהם" w:date="2012-11-23T10:23:00Z">
            <w:rPr>
              <w:rStyle w:val="Q"/>
              <w:rFonts w:ascii="David" w:hAnsi="David" w:cs="David"/>
              <w:rtl/>
            </w:rPr>
          </w:rPrChange>
        </w:rPr>
        <w:t>בתחילת</w:t>
      </w:r>
      <w:r w:rsidRPr="00A90D62">
        <w:rPr>
          <w:rStyle w:val="Q"/>
          <w:rFonts w:ascii="David" w:eastAsia="David" w:hAnsi="David" w:cs="David"/>
          <w:sz w:val="28"/>
          <w:szCs w:val="28"/>
          <w:rtl/>
          <w:rPrChange w:id="129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76" w:author="אברהם" w:date="2012-11-23T10:23:00Z">
            <w:rPr>
              <w:rStyle w:val="Q"/>
              <w:rFonts w:ascii="David" w:hAnsi="David" w:cs="David"/>
              <w:rtl/>
            </w:rPr>
          </w:rPrChange>
        </w:rPr>
        <w:t>הספירה:</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2977" w:author="אברהם" w:date="2012-11-23T10:23:00Z">
                  <w:rPr>
                    <w:rFonts w:ascii="David" w:hAnsi="David" w:cs="David"/>
                    <w:rtl/>
                  </w:rPr>
                </w:rPrChange>
              </w:rPr>
            </w:pPr>
            <w:r w:rsidRPr="008A508F">
              <w:rPr>
                <w:position w:val="-19"/>
                <w:sz w:val="28"/>
                <w:szCs w:val="28"/>
              </w:rPr>
              <w:object w:dxaOrig="3510" w:dyaOrig="630">
                <v:shape id="_x0000_i1039" type="#_x0000_t75" style="width:174.05pt;height:30.7pt" o:ole="" filled="t">
                  <v:fill color2="black"/>
                  <v:imagedata r:id="rId55" o:title=""/>
                </v:shape>
                <o:OLEObject Type="Embed" ProgID="MathType" ShapeID="_x0000_i1039" DrawAspect="Content" ObjectID="_1416633878" r:id="rId56"/>
              </w:object>
            </w:r>
            <w:r w:rsidRPr="00A90D62">
              <w:rPr>
                <w:rFonts w:ascii="David" w:eastAsia="David" w:hAnsi="David" w:cs="David"/>
                <w:sz w:val="28"/>
                <w:szCs w:val="28"/>
                <w:rtl/>
                <w:rPrChange w:id="12978"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sz w:val="28"/>
                <w:szCs w:val="28"/>
                <w:rtl/>
                <w:rPrChange w:id="12979" w:author="אברהם" w:date="2012-11-23T10:23:00Z">
                  <w:rPr>
                    <w:rtl/>
                  </w:rPr>
                </w:rPrChange>
              </w:rPr>
            </w:pPr>
            <w:r w:rsidRPr="00A90D62">
              <w:rPr>
                <w:rFonts w:ascii="David" w:hAnsi="David" w:cs="David"/>
                <w:sz w:val="28"/>
                <w:szCs w:val="28"/>
                <w:rtl/>
                <w:rPrChange w:id="12980" w:author="אברהם" w:date="2012-11-23T10:23:00Z">
                  <w:rPr>
                    <w:rFonts w:ascii="David" w:hAnsi="David" w:cs="David"/>
                    <w:rtl/>
                  </w:rPr>
                </w:rPrChange>
              </w:rPr>
              <w:t>(</w:t>
            </w:r>
            <w:r w:rsidRPr="00A90D62">
              <w:rPr>
                <w:rFonts w:cs="David"/>
                <w:sz w:val="28"/>
                <w:szCs w:val="28"/>
                <w:rtl/>
                <w:rPrChange w:id="12981" w:author="אברהם" w:date="2012-11-23T10:23:00Z">
                  <w:rPr>
                    <w:rFonts w:cs="David"/>
                    <w:rtl/>
                  </w:rPr>
                </w:rPrChange>
              </w:rPr>
              <w:fldChar w:fldCharType="begin"/>
            </w:r>
            <w:r w:rsidRPr="00A90D62">
              <w:rPr>
                <w:rFonts w:cs="David"/>
                <w:sz w:val="28"/>
                <w:szCs w:val="28"/>
                <w:rtl/>
                <w:rPrChange w:id="12982" w:author="אברהם" w:date="2012-11-23T10:23:00Z">
                  <w:rPr>
                    <w:rFonts w:cs="David"/>
                    <w:rtl/>
                  </w:rPr>
                </w:rPrChange>
              </w:rPr>
              <w:instrText xml:space="preserve"> </w:instrText>
            </w:r>
            <w:r w:rsidRPr="00A90D62">
              <w:rPr>
                <w:rFonts w:cs="David"/>
                <w:sz w:val="28"/>
                <w:szCs w:val="28"/>
                <w:rPrChange w:id="12983" w:author="אברהם" w:date="2012-11-23T10:23:00Z">
                  <w:rPr>
                    <w:rFonts w:cs="David"/>
                  </w:rPr>
                </w:rPrChange>
              </w:rPr>
              <w:instrText>SEQ</w:instrText>
            </w:r>
            <w:r w:rsidRPr="00A90D62">
              <w:rPr>
                <w:rFonts w:cs="David"/>
                <w:sz w:val="28"/>
                <w:szCs w:val="28"/>
                <w:rtl/>
                <w:rPrChange w:id="12984" w:author="אברהם" w:date="2012-11-23T10:23:00Z">
                  <w:rPr>
                    <w:rFonts w:cs="David"/>
                    <w:rtl/>
                  </w:rPr>
                </w:rPrChange>
              </w:rPr>
              <w:instrText xml:space="preserve"> "</w:instrText>
            </w:r>
            <w:r w:rsidRPr="00A90D62">
              <w:rPr>
                <w:rFonts w:cs="David" w:hint="eastAsia"/>
                <w:sz w:val="28"/>
                <w:szCs w:val="28"/>
                <w:rtl/>
                <w:rPrChange w:id="12985" w:author="אברהם" w:date="2012-11-23T10:23:00Z">
                  <w:rPr>
                    <w:rFonts w:cs="David" w:hint="eastAsia"/>
                    <w:rtl/>
                  </w:rPr>
                </w:rPrChange>
              </w:rPr>
              <w:instrText>כיתוב</w:instrText>
            </w:r>
            <w:r w:rsidRPr="00A90D62">
              <w:rPr>
                <w:rFonts w:cs="David"/>
                <w:sz w:val="28"/>
                <w:szCs w:val="28"/>
                <w:rtl/>
                <w:rPrChange w:id="12986" w:author="אברהם" w:date="2012-11-23T10:23:00Z">
                  <w:rPr>
                    <w:rFonts w:cs="David"/>
                    <w:rtl/>
                  </w:rPr>
                </w:rPrChange>
              </w:rPr>
              <w:instrText>" \*</w:instrText>
            </w:r>
            <w:r w:rsidRPr="00A90D62">
              <w:rPr>
                <w:rFonts w:cs="David"/>
                <w:sz w:val="28"/>
                <w:szCs w:val="28"/>
                <w:rPrChange w:id="12987" w:author="אברהם" w:date="2012-11-23T10:23:00Z">
                  <w:rPr>
                    <w:rFonts w:cs="David"/>
                  </w:rPr>
                </w:rPrChange>
              </w:rPr>
              <w:instrText>Arabic</w:instrText>
            </w:r>
            <w:r w:rsidRPr="00A90D62">
              <w:rPr>
                <w:rFonts w:cs="David"/>
                <w:sz w:val="28"/>
                <w:szCs w:val="28"/>
                <w:rtl/>
                <w:rPrChange w:id="12988" w:author="אברהם" w:date="2012-11-23T10:23:00Z">
                  <w:rPr>
                    <w:rFonts w:cs="David"/>
                    <w:rtl/>
                  </w:rPr>
                </w:rPrChange>
              </w:rPr>
              <w:instrText xml:space="preserve"> </w:instrText>
            </w:r>
            <w:r w:rsidRPr="00A90D62">
              <w:rPr>
                <w:rFonts w:cs="David"/>
                <w:sz w:val="28"/>
                <w:szCs w:val="28"/>
                <w:rtl/>
                <w:rPrChange w:id="12989" w:author="אברהם" w:date="2012-11-23T10:23:00Z">
                  <w:rPr>
                    <w:rFonts w:cs="David"/>
                    <w:rtl/>
                  </w:rPr>
                </w:rPrChange>
              </w:rPr>
              <w:fldChar w:fldCharType="separate"/>
            </w:r>
            <w:r w:rsidRPr="00A90D62">
              <w:rPr>
                <w:rFonts w:cs="David"/>
                <w:noProof/>
                <w:sz w:val="28"/>
                <w:szCs w:val="28"/>
                <w:rtl/>
                <w:rPrChange w:id="12990" w:author="אברהם" w:date="2012-11-23T10:23:00Z">
                  <w:rPr>
                    <w:rFonts w:cs="David"/>
                    <w:noProof/>
                    <w:rtl/>
                  </w:rPr>
                </w:rPrChange>
              </w:rPr>
              <w:t>6</w:t>
            </w:r>
            <w:r w:rsidRPr="00A90D62">
              <w:rPr>
                <w:rFonts w:cs="David"/>
                <w:sz w:val="28"/>
                <w:szCs w:val="28"/>
                <w:rtl/>
                <w:rPrChange w:id="12991" w:author="אברהם" w:date="2012-11-23T10:23:00Z">
                  <w:rPr>
                    <w:rFonts w:cs="David"/>
                    <w:rtl/>
                  </w:rPr>
                </w:rPrChange>
              </w:rPr>
              <w:fldChar w:fldCharType="end"/>
            </w:r>
            <w:r w:rsidRPr="00A90D62">
              <w:rPr>
                <w:rFonts w:ascii="David" w:hAnsi="David" w:cs="David"/>
                <w:sz w:val="28"/>
                <w:szCs w:val="28"/>
                <w:rtl/>
                <w:rPrChange w:id="12992" w:author="אברהם" w:date="2012-11-23T10:23:00Z">
                  <w:rPr>
                    <w:rFonts w:ascii="David" w:hAnsi="David" w:cs="David"/>
                    <w:rtl/>
                  </w:rPr>
                </w:rPrChange>
              </w:rPr>
              <w:t>)</w:t>
            </w:r>
          </w:p>
        </w:tc>
      </w:tr>
    </w:tbl>
    <w:p w:rsidR="009C2B09" w:rsidRPr="00A90D62" w:rsidRDefault="009C2B09" w:rsidP="009C2B09">
      <w:pPr>
        <w:pStyle w:val="a1"/>
        <w:bidi/>
        <w:rPr>
          <w:sz w:val="28"/>
          <w:szCs w:val="28"/>
          <w:rtl/>
          <w:rPrChange w:id="12993" w:author="אברהם" w:date="2012-11-23T10:23:00Z">
            <w:rPr>
              <w:rtl/>
            </w:rPr>
          </w:rPrChange>
        </w:rPr>
      </w:pPr>
    </w:p>
    <w:p w:rsidR="009C2B09" w:rsidRPr="00A90D62" w:rsidRDefault="009C2B09" w:rsidP="009C2B09">
      <w:pPr>
        <w:pStyle w:val="a1"/>
        <w:bidi/>
        <w:rPr>
          <w:sz w:val="28"/>
          <w:szCs w:val="28"/>
          <w:rPrChange w:id="12994" w:author="אברהם" w:date="2012-11-23T10:23:00Z">
            <w:rPr/>
          </w:rPrChange>
        </w:rPr>
      </w:pPr>
      <w:r w:rsidRPr="00A90D62">
        <w:rPr>
          <w:rStyle w:val="Q"/>
          <w:rFonts w:ascii="David" w:hAnsi="David" w:cs="David"/>
          <w:sz w:val="28"/>
          <w:szCs w:val="28"/>
          <w:rtl/>
          <w:rPrChange w:id="12995"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129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97" w:author="אברהם" w:date="2012-11-23T10:23:00Z">
            <w:rPr>
              <w:rStyle w:val="Q"/>
              <w:rFonts w:ascii="David" w:hAnsi="David" w:cs="David"/>
              <w:rtl/>
            </w:rPr>
          </w:rPrChange>
        </w:rPr>
        <w:t>להיפטר</w:t>
      </w:r>
      <w:r w:rsidRPr="00A90D62">
        <w:rPr>
          <w:rStyle w:val="Q"/>
          <w:rFonts w:ascii="David" w:eastAsia="David" w:hAnsi="David" w:cs="David"/>
          <w:sz w:val="28"/>
          <w:szCs w:val="28"/>
          <w:rtl/>
          <w:rPrChange w:id="129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2999" w:author="אברהם" w:date="2012-11-23T10:23:00Z">
            <w:rPr>
              <w:rStyle w:val="Q"/>
              <w:rFonts w:ascii="David" w:hAnsi="David" w:cs="David"/>
              <w:rtl/>
            </w:rPr>
          </w:rPrChange>
        </w:rPr>
        <w:t>מ-</w:t>
      </w:r>
      <w:r w:rsidRPr="00A90D62">
        <w:rPr>
          <w:rStyle w:val="Q"/>
          <w:rFonts w:ascii="David" w:hAnsi="David" w:cs="David"/>
          <w:sz w:val="28"/>
          <w:szCs w:val="28"/>
          <w:rPrChange w:id="13000" w:author="אברהם" w:date="2012-11-23T10:23:00Z">
            <w:rPr>
              <w:rStyle w:val="Q"/>
              <w:rFonts w:ascii="David" w:hAnsi="David" w:cs="David"/>
            </w:rPr>
          </w:rPrChange>
        </w:rPr>
        <w:t>Y</w:t>
      </w:r>
      <w:r w:rsidRPr="00A90D62">
        <w:rPr>
          <w:rStyle w:val="Q"/>
          <w:rFonts w:ascii="David" w:hAnsi="David" w:cs="David"/>
          <w:sz w:val="28"/>
          <w:szCs w:val="28"/>
          <w:rtl/>
          <w:rPrChange w:id="13001" w:author="אברהם" w:date="2012-11-23T10:23:00Z">
            <w:rPr>
              <w:rStyle w:val="Q"/>
              <w:rFonts w:ascii="David" w:hAnsi="David" w:cs="David"/>
              <w:rtl/>
            </w:rPr>
          </w:rPrChange>
        </w:rPr>
        <w:t xml:space="preserve"> ולקבל</w:t>
      </w:r>
      <w:r w:rsidRPr="00A90D62">
        <w:rPr>
          <w:rStyle w:val="Q"/>
          <w:rFonts w:ascii="David" w:eastAsia="David" w:hAnsi="David" w:cs="David"/>
          <w:sz w:val="28"/>
          <w:szCs w:val="28"/>
          <w:rtl/>
          <w:rPrChange w:id="130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03" w:author="אברהם" w:date="2012-11-23T10:23:00Z">
            <w:rPr>
              <w:rStyle w:val="Q"/>
              <w:rFonts w:ascii="David" w:hAnsi="David" w:cs="David"/>
              <w:rtl/>
            </w:rPr>
          </w:rPrChange>
        </w:rPr>
        <w:t>משוואה</w:t>
      </w:r>
      <w:r w:rsidRPr="00A90D62">
        <w:rPr>
          <w:rStyle w:val="Q"/>
          <w:rFonts w:ascii="David" w:eastAsia="David" w:hAnsi="David" w:cs="David"/>
          <w:sz w:val="28"/>
          <w:szCs w:val="28"/>
          <w:rtl/>
          <w:rPrChange w:id="130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05" w:author="אברהם" w:date="2012-11-23T10:23:00Z">
            <w:rPr>
              <w:rStyle w:val="Q"/>
              <w:rFonts w:ascii="David" w:hAnsi="David" w:cs="David"/>
              <w:rtl/>
            </w:rPr>
          </w:rPrChange>
        </w:rPr>
        <w:t>שבה</w:t>
      </w:r>
      <w:r w:rsidRPr="00A90D62">
        <w:rPr>
          <w:rStyle w:val="Q"/>
          <w:rFonts w:ascii="David" w:eastAsia="David" w:hAnsi="David" w:cs="David"/>
          <w:sz w:val="28"/>
          <w:szCs w:val="28"/>
          <w:rtl/>
          <w:rPrChange w:id="130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07" w:author="אברהם" w:date="2012-11-23T10:23:00Z">
            <w:rPr>
              <w:rStyle w:val="Q"/>
              <w:rFonts w:ascii="David" w:hAnsi="David" w:cs="David"/>
              <w:rtl/>
            </w:rPr>
          </w:rPrChange>
        </w:rPr>
        <w:t>רק</w:t>
      </w:r>
      <w:r w:rsidRPr="00A90D62">
        <w:rPr>
          <w:rStyle w:val="Q"/>
          <w:rFonts w:ascii="David" w:eastAsia="David" w:hAnsi="David" w:cs="David"/>
          <w:sz w:val="28"/>
          <w:szCs w:val="28"/>
          <w:rtl/>
          <w:rPrChange w:id="13008"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009" w:author="אברהם" w:date="2012-11-23T10:23:00Z">
            <w:rPr>
              <w:rStyle w:val="Q"/>
              <w:rFonts w:ascii="David" w:hAnsi="David" w:cs="David"/>
            </w:rPr>
          </w:rPrChange>
        </w:rPr>
        <w:t>R</w:t>
      </w:r>
      <w:r w:rsidRPr="00A90D62">
        <w:rPr>
          <w:rStyle w:val="Q"/>
          <w:rFonts w:ascii="David" w:hAnsi="David" w:cs="David"/>
          <w:sz w:val="28"/>
          <w:szCs w:val="28"/>
          <w:rtl/>
          <w:rPrChange w:id="13010" w:author="אברהם" w:date="2012-11-23T10:23:00Z">
            <w:rPr>
              <w:rStyle w:val="Q"/>
              <w:rFonts w:ascii="David" w:hAnsi="David" w:cs="David"/>
              <w:rtl/>
            </w:rPr>
          </w:rPrChange>
        </w:rPr>
        <w:t xml:space="preserve"> נעלם:</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3011" w:author="אברהם" w:date="2012-11-23T10:23:00Z">
                  <w:rPr>
                    <w:rFonts w:ascii="David" w:hAnsi="David" w:cs="David"/>
                    <w:rtl/>
                  </w:rPr>
                </w:rPrChange>
              </w:rPr>
            </w:pPr>
            <w:r w:rsidRPr="008A508F">
              <w:rPr>
                <w:position w:val="-10"/>
                <w:sz w:val="28"/>
                <w:szCs w:val="28"/>
              </w:rPr>
              <w:object w:dxaOrig="2310" w:dyaOrig="450">
                <v:shape id="_x0000_i1040" type="#_x0000_t75" style="width:115.2pt;height:21.9pt" o:ole="" filled="t">
                  <v:fill color2="black"/>
                  <v:imagedata r:id="rId57" o:title=""/>
                </v:shape>
                <o:OLEObject Type="Embed" ProgID="MathType" ShapeID="_x0000_i1040" DrawAspect="Content" ObjectID="_1416633879" r:id="rId58"/>
              </w:object>
            </w:r>
            <w:r w:rsidRPr="00A90D62">
              <w:rPr>
                <w:rFonts w:ascii="David" w:eastAsia="David" w:hAnsi="David" w:cs="David"/>
                <w:sz w:val="28"/>
                <w:szCs w:val="28"/>
                <w:rtl/>
                <w:rPrChange w:id="13012"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sz w:val="28"/>
                <w:szCs w:val="28"/>
                <w:rPrChange w:id="13013" w:author="אברהם" w:date="2012-11-23T10:23:00Z">
                  <w:rPr/>
                </w:rPrChange>
              </w:rPr>
            </w:pPr>
            <w:r w:rsidRPr="00A90D62">
              <w:rPr>
                <w:rFonts w:ascii="David" w:hAnsi="David" w:cs="David"/>
                <w:sz w:val="28"/>
                <w:szCs w:val="28"/>
                <w:rtl/>
                <w:rPrChange w:id="13014" w:author="אברהם" w:date="2012-11-23T10:23:00Z">
                  <w:rPr>
                    <w:rFonts w:ascii="David" w:hAnsi="David" w:cs="David"/>
                    <w:rtl/>
                  </w:rPr>
                </w:rPrChange>
              </w:rPr>
              <w:t>(</w:t>
            </w:r>
            <w:r w:rsidRPr="00A90D62">
              <w:rPr>
                <w:rFonts w:cs="David"/>
                <w:sz w:val="28"/>
                <w:szCs w:val="28"/>
                <w:rtl/>
                <w:rPrChange w:id="13015" w:author="אברהם" w:date="2012-11-23T10:23:00Z">
                  <w:rPr>
                    <w:rFonts w:cs="David"/>
                    <w:rtl/>
                  </w:rPr>
                </w:rPrChange>
              </w:rPr>
              <w:fldChar w:fldCharType="begin"/>
            </w:r>
            <w:r w:rsidRPr="00A90D62">
              <w:rPr>
                <w:rFonts w:cs="David"/>
                <w:sz w:val="28"/>
                <w:szCs w:val="28"/>
                <w:rtl/>
                <w:rPrChange w:id="13016" w:author="אברהם" w:date="2012-11-23T10:23:00Z">
                  <w:rPr>
                    <w:rFonts w:cs="David"/>
                    <w:rtl/>
                  </w:rPr>
                </w:rPrChange>
              </w:rPr>
              <w:instrText xml:space="preserve"> </w:instrText>
            </w:r>
            <w:r w:rsidRPr="00A90D62">
              <w:rPr>
                <w:rFonts w:cs="David"/>
                <w:sz w:val="28"/>
                <w:szCs w:val="28"/>
                <w:rPrChange w:id="13017" w:author="אברהם" w:date="2012-11-23T10:23:00Z">
                  <w:rPr>
                    <w:rFonts w:cs="David"/>
                  </w:rPr>
                </w:rPrChange>
              </w:rPr>
              <w:instrText>SEQ</w:instrText>
            </w:r>
            <w:r w:rsidRPr="00A90D62">
              <w:rPr>
                <w:rFonts w:cs="David"/>
                <w:sz w:val="28"/>
                <w:szCs w:val="28"/>
                <w:rtl/>
                <w:rPrChange w:id="13018" w:author="אברהם" w:date="2012-11-23T10:23:00Z">
                  <w:rPr>
                    <w:rFonts w:cs="David"/>
                    <w:rtl/>
                  </w:rPr>
                </w:rPrChange>
              </w:rPr>
              <w:instrText xml:space="preserve"> "</w:instrText>
            </w:r>
            <w:r w:rsidRPr="00A90D62">
              <w:rPr>
                <w:rFonts w:cs="David" w:hint="eastAsia"/>
                <w:sz w:val="28"/>
                <w:szCs w:val="28"/>
                <w:rtl/>
                <w:rPrChange w:id="13019" w:author="אברהם" w:date="2012-11-23T10:23:00Z">
                  <w:rPr>
                    <w:rFonts w:cs="David" w:hint="eastAsia"/>
                    <w:rtl/>
                  </w:rPr>
                </w:rPrChange>
              </w:rPr>
              <w:instrText>כיתוב</w:instrText>
            </w:r>
            <w:r w:rsidRPr="00A90D62">
              <w:rPr>
                <w:rFonts w:cs="David"/>
                <w:sz w:val="28"/>
                <w:szCs w:val="28"/>
                <w:rtl/>
                <w:rPrChange w:id="13020" w:author="אברהם" w:date="2012-11-23T10:23:00Z">
                  <w:rPr>
                    <w:rFonts w:cs="David"/>
                    <w:rtl/>
                  </w:rPr>
                </w:rPrChange>
              </w:rPr>
              <w:instrText>" \*</w:instrText>
            </w:r>
            <w:r w:rsidRPr="00A90D62">
              <w:rPr>
                <w:rFonts w:cs="David"/>
                <w:sz w:val="28"/>
                <w:szCs w:val="28"/>
                <w:rPrChange w:id="13021" w:author="אברהם" w:date="2012-11-23T10:23:00Z">
                  <w:rPr>
                    <w:rFonts w:cs="David"/>
                  </w:rPr>
                </w:rPrChange>
              </w:rPr>
              <w:instrText>Arabic</w:instrText>
            </w:r>
            <w:r w:rsidRPr="00A90D62">
              <w:rPr>
                <w:rFonts w:cs="David"/>
                <w:sz w:val="28"/>
                <w:szCs w:val="28"/>
                <w:rtl/>
                <w:rPrChange w:id="13022" w:author="אברהם" w:date="2012-11-23T10:23:00Z">
                  <w:rPr>
                    <w:rFonts w:cs="David"/>
                    <w:rtl/>
                  </w:rPr>
                </w:rPrChange>
              </w:rPr>
              <w:instrText xml:space="preserve"> </w:instrText>
            </w:r>
            <w:r w:rsidRPr="00A90D62">
              <w:rPr>
                <w:rFonts w:cs="David"/>
                <w:sz w:val="28"/>
                <w:szCs w:val="28"/>
                <w:rtl/>
                <w:rPrChange w:id="13023" w:author="אברהם" w:date="2012-11-23T10:23:00Z">
                  <w:rPr>
                    <w:rFonts w:cs="David"/>
                    <w:rtl/>
                  </w:rPr>
                </w:rPrChange>
              </w:rPr>
              <w:fldChar w:fldCharType="separate"/>
            </w:r>
            <w:r w:rsidRPr="00A90D62">
              <w:rPr>
                <w:rFonts w:cs="David"/>
                <w:noProof/>
                <w:sz w:val="28"/>
                <w:szCs w:val="28"/>
                <w:rtl/>
                <w:rPrChange w:id="13024" w:author="אברהם" w:date="2012-11-23T10:23:00Z">
                  <w:rPr>
                    <w:rFonts w:cs="David"/>
                    <w:noProof/>
                    <w:rtl/>
                  </w:rPr>
                </w:rPrChange>
              </w:rPr>
              <w:t>7</w:t>
            </w:r>
            <w:r w:rsidRPr="00A90D62">
              <w:rPr>
                <w:rFonts w:cs="David"/>
                <w:sz w:val="28"/>
                <w:szCs w:val="28"/>
                <w:rtl/>
                <w:rPrChange w:id="13025" w:author="אברהם" w:date="2012-11-23T10:23:00Z">
                  <w:rPr>
                    <w:rFonts w:cs="David"/>
                    <w:rtl/>
                  </w:rPr>
                </w:rPrChange>
              </w:rPr>
              <w:fldChar w:fldCharType="end"/>
            </w:r>
            <w:r w:rsidRPr="00A90D62">
              <w:rPr>
                <w:rFonts w:ascii="David" w:hAnsi="David" w:cs="David"/>
                <w:sz w:val="28"/>
                <w:szCs w:val="28"/>
                <w:rtl/>
                <w:rPrChange w:id="13026" w:author="אברהם" w:date="2012-11-23T10:23:00Z">
                  <w:rPr>
                    <w:rFonts w:ascii="David" w:hAnsi="David" w:cs="David"/>
                    <w:rtl/>
                  </w:rPr>
                </w:rPrChange>
              </w:rPr>
              <w:t>)</w:t>
            </w:r>
          </w:p>
        </w:tc>
      </w:tr>
    </w:tbl>
    <w:p w:rsidR="009C2B09" w:rsidRPr="00A90D62" w:rsidRDefault="009C2B09" w:rsidP="009C2B09">
      <w:pPr>
        <w:rPr>
          <w:sz w:val="28"/>
          <w:szCs w:val="28"/>
          <w:rPrChange w:id="13027" w:author="אברהם" w:date="2012-11-23T10:23:00Z">
            <w:rPr/>
          </w:rPrChange>
        </w:rPr>
      </w:pPr>
    </w:p>
    <w:p w:rsidR="009C2B09" w:rsidRPr="00A90D62" w:rsidRDefault="009C2B09" w:rsidP="009C2B09">
      <w:pPr>
        <w:pStyle w:val="a1"/>
        <w:bidi/>
        <w:rPr>
          <w:sz w:val="28"/>
          <w:szCs w:val="28"/>
          <w:rPrChange w:id="13028" w:author="אברהם" w:date="2012-11-23T10:23:00Z">
            <w:rPr/>
          </w:rPrChange>
        </w:rPr>
      </w:pPr>
      <w:r w:rsidRPr="00A90D62">
        <w:rPr>
          <w:rStyle w:val="Q"/>
          <w:rFonts w:ascii="David" w:hAnsi="David" w:cs="David"/>
          <w:sz w:val="28"/>
          <w:szCs w:val="28"/>
          <w:rtl/>
          <w:rPrChange w:id="13029" w:author="אברהם" w:date="2012-11-23T10:23:00Z">
            <w:rPr>
              <w:rStyle w:val="Q"/>
              <w:rFonts w:ascii="David" w:hAnsi="David" w:cs="David"/>
              <w:rtl/>
            </w:rPr>
          </w:rPrChange>
        </w:rPr>
        <w:t>כדי</w:t>
      </w:r>
      <w:r w:rsidRPr="00A90D62">
        <w:rPr>
          <w:rStyle w:val="Q"/>
          <w:rFonts w:ascii="David" w:eastAsia="David" w:hAnsi="David" w:cs="David"/>
          <w:sz w:val="28"/>
          <w:szCs w:val="28"/>
          <w:rtl/>
          <w:rPrChange w:id="130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31" w:author="אברהם" w:date="2012-11-23T10:23:00Z">
            <w:rPr>
              <w:rStyle w:val="Q"/>
              <w:rFonts w:ascii="David" w:hAnsi="David" w:cs="David"/>
              <w:rtl/>
            </w:rPr>
          </w:rPrChange>
        </w:rPr>
        <w:t>לפתור</w:t>
      </w:r>
      <w:r w:rsidRPr="00A90D62">
        <w:rPr>
          <w:rStyle w:val="Q"/>
          <w:rFonts w:ascii="David" w:eastAsia="David" w:hAnsi="David" w:cs="David"/>
          <w:sz w:val="28"/>
          <w:szCs w:val="28"/>
          <w:rtl/>
          <w:rPrChange w:id="130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33" w:author="אברהם" w:date="2012-11-23T10:23:00Z">
            <w:rPr>
              <w:rStyle w:val="Q"/>
              <w:rFonts w:ascii="David" w:hAnsi="David" w:cs="David"/>
              <w:rtl/>
            </w:rPr>
          </w:rPrChange>
        </w:rPr>
        <w:t>משוואה</w:t>
      </w:r>
      <w:r w:rsidRPr="00A90D62">
        <w:rPr>
          <w:rStyle w:val="Q"/>
          <w:rFonts w:ascii="David" w:eastAsia="David" w:hAnsi="David" w:cs="David"/>
          <w:sz w:val="28"/>
          <w:szCs w:val="28"/>
          <w:rtl/>
          <w:rPrChange w:id="130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35" w:author="אברהם" w:date="2012-11-23T10:23:00Z">
            <w:rPr>
              <w:rStyle w:val="Q"/>
              <w:rFonts w:ascii="David" w:hAnsi="David" w:cs="David"/>
              <w:rtl/>
            </w:rPr>
          </w:rPrChange>
        </w:rPr>
        <w:t>זו</w:t>
      </w:r>
      <w:r w:rsidRPr="00A90D62">
        <w:rPr>
          <w:rStyle w:val="Q"/>
          <w:rFonts w:ascii="David" w:eastAsia="David" w:hAnsi="David" w:cs="David"/>
          <w:sz w:val="28"/>
          <w:szCs w:val="28"/>
          <w:rtl/>
          <w:rPrChange w:id="130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37" w:author="אברהם" w:date="2012-11-23T10:23:00Z">
            <w:rPr>
              <w:rStyle w:val="Q"/>
              <w:rFonts w:ascii="David" w:hAnsi="David" w:cs="David"/>
              <w:rtl/>
            </w:rPr>
          </w:rPrChange>
        </w:rPr>
        <w:t>נשתמש</w:t>
      </w:r>
      <w:r w:rsidRPr="00A90D62">
        <w:rPr>
          <w:rStyle w:val="Q"/>
          <w:rFonts w:ascii="David" w:eastAsia="David" w:hAnsi="David" w:cs="David"/>
          <w:sz w:val="28"/>
          <w:szCs w:val="28"/>
          <w:rtl/>
          <w:rPrChange w:id="130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39" w:author="אברהם" w:date="2012-11-23T10:23:00Z">
            <w:rPr>
              <w:rStyle w:val="Q"/>
              <w:rFonts w:ascii="David" w:hAnsi="David" w:cs="David"/>
              <w:rtl/>
            </w:rPr>
          </w:rPrChange>
        </w:rPr>
        <w:t>בפונקצית</w:t>
      </w:r>
      <w:r w:rsidRPr="00A90D62">
        <w:rPr>
          <w:rStyle w:val="Q"/>
          <w:rFonts w:ascii="David" w:eastAsia="David" w:hAnsi="David" w:cs="David"/>
          <w:sz w:val="28"/>
          <w:szCs w:val="28"/>
          <w:rtl/>
          <w:rPrChange w:id="13040"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041" w:author="אברהם" w:date="2012-11-23T10:23:00Z">
            <w:rPr>
              <w:rStyle w:val="Q"/>
              <w:rFonts w:ascii="David" w:hAnsi="David" w:cs="David"/>
            </w:rPr>
          </w:rPrChange>
        </w:rPr>
        <w:t>W</w:t>
      </w:r>
      <w:r w:rsidRPr="00A90D62">
        <w:rPr>
          <w:rStyle w:val="Q"/>
          <w:rFonts w:ascii="David" w:hAnsi="David" w:cs="David"/>
          <w:sz w:val="28"/>
          <w:szCs w:val="28"/>
          <w:rtl/>
          <w:rPrChange w:id="13042" w:author="אברהם" w:date="2012-11-23T10:23:00Z">
            <w:rPr>
              <w:rStyle w:val="Q"/>
              <w:rFonts w:ascii="David" w:hAnsi="David" w:cs="David"/>
              <w:rtl/>
            </w:rPr>
          </w:rPrChange>
        </w:rPr>
        <w:t xml:space="preserve"> של</w:t>
      </w:r>
      <w:r w:rsidRPr="00A90D62">
        <w:rPr>
          <w:rStyle w:val="Q"/>
          <w:rFonts w:ascii="David" w:eastAsia="David" w:hAnsi="David" w:cs="David"/>
          <w:sz w:val="28"/>
          <w:szCs w:val="28"/>
          <w:rtl/>
          <w:rPrChange w:id="130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44" w:author="אברהם" w:date="2012-11-23T10:23:00Z">
            <w:rPr>
              <w:rStyle w:val="Q"/>
              <w:rFonts w:ascii="David" w:hAnsi="David" w:cs="David"/>
              <w:rtl/>
            </w:rPr>
          </w:rPrChange>
        </w:rPr>
        <w:t>למברט</w:t>
      </w:r>
      <w:r w:rsidRPr="00A90D62">
        <w:rPr>
          <w:rFonts w:ascii="David" w:hAnsi="David" w:cs="David"/>
          <w:sz w:val="28"/>
          <w:szCs w:val="28"/>
          <w:rtl/>
          <w:rPrChange w:id="13045" w:author="אברהם" w:date="2012-11-23T10:23:00Z">
            <w:rPr>
              <w:rFonts w:ascii="David" w:hAnsi="David" w:cs="David"/>
              <w:rtl/>
            </w:rPr>
          </w:rPrChange>
        </w:rPr>
        <w:t>.</w:t>
      </w:r>
      <w:r w:rsidRPr="00A90D62">
        <w:rPr>
          <w:rStyle w:val="22"/>
          <w:rFonts w:ascii="David" w:hAnsi="David" w:cs="David"/>
          <w:sz w:val="28"/>
          <w:szCs w:val="28"/>
          <w:rtl/>
          <w:rPrChange w:id="13046" w:author="אברהם" w:date="2012-11-23T10:23:00Z">
            <w:rPr>
              <w:rStyle w:val="22"/>
              <w:rFonts w:ascii="David" w:hAnsi="David" w:cs="David"/>
              <w:rtl/>
            </w:rPr>
          </w:rPrChange>
        </w:rPr>
        <w:footnoteReference w:id="34"/>
      </w:r>
      <w:r w:rsidRPr="00A90D62">
        <w:rPr>
          <w:rFonts w:ascii="David" w:hAnsi="David" w:cs="David"/>
          <w:sz w:val="28"/>
          <w:szCs w:val="28"/>
          <w:rtl/>
          <w:rPrChange w:id="13047" w:author="אברהם" w:date="2012-11-23T10:23:00Z">
            <w:rPr>
              <w:rFonts w:ascii="David" w:hAnsi="David" w:cs="David"/>
              <w:rtl/>
            </w:rPr>
          </w:rPrChange>
        </w:rPr>
        <w:t xml:space="preserve"> </w:t>
      </w:r>
      <w:r w:rsidRPr="00A90D62">
        <w:rPr>
          <w:rStyle w:val="Q"/>
          <w:rFonts w:ascii="David" w:hAnsi="David" w:cs="David"/>
          <w:sz w:val="28"/>
          <w:szCs w:val="28"/>
          <w:rtl/>
          <w:rPrChange w:id="13048" w:author="אברהם" w:date="2012-11-23T10:23:00Z">
            <w:rPr>
              <w:rStyle w:val="Q"/>
              <w:rFonts w:ascii="David" w:hAnsi="David" w:cs="David"/>
              <w:rtl/>
            </w:rPr>
          </w:rPrChange>
        </w:rPr>
        <w:t>זוהי</w:t>
      </w:r>
      <w:r w:rsidRPr="00A90D62">
        <w:rPr>
          <w:rStyle w:val="Q"/>
          <w:rFonts w:ascii="David" w:eastAsia="David" w:hAnsi="David" w:cs="David"/>
          <w:sz w:val="28"/>
          <w:szCs w:val="28"/>
          <w:rtl/>
          <w:rPrChange w:id="130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50" w:author="אברהם" w:date="2012-11-23T10:23:00Z">
            <w:rPr>
              <w:rStyle w:val="Q"/>
              <w:rFonts w:ascii="David" w:hAnsi="David" w:cs="David"/>
              <w:rtl/>
            </w:rPr>
          </w:rPrChange>
        </w:rPr>
        <w:t>הפונקציה</w:t>
      </w:r>
      <w:r w:rsidRPr="00A90D62">
        <w:rPr>
          <w:rStyle w:val="Q"/>
          <w:rFonts w:ascii="David" w:eastAsia="David" w:hAnsi="David" w:cs="David"/>
          <w:sz w:val="28"/>
          <w:szCs w:val="28"/>
          <w:rtl/>
          <w:rPrChange w:id="130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52" w:author="אברהם" w:date="2012-11-23T10:23:00Z">
            <w:rPr>
              <w:rStyle w:val="Q"/>
              <w:rFonts w:ascii="David" w:hAnsi="David" w:cs="David"/>
              <w:rtl/>
            </w:rPr>
          </w:rPrChange>
        </w:rPr>
        <w:t>המקיימת:</w:t>
      </w:r>
    </w:p>
    <w:p w:rsidR="009C2B09" w:rsidRPr="00A90D62" w:rsidRDefault="009C2B09" w:rsidP="009C2B09">
      <w:pPr>
        <w:pStyle w:val="a1"/>
        <w:bidi/>
        <w:jc w:val="center"/>
        <w:rPr>
          <w:rStyle w:val="Q"/>
          <w:rFonts w:ascii="David" w:hAnsi="David" w:cs="David"/>
          <w:sz w:val="28"/>
          <w:szCs w:val="28"/>
          <w:rtl/>
          <w:rPrChange w:id="13053" w:author="אברהם" w:date="2012-11-23T10:23:00Z">
            <w:rPr>
              <w:rStyle w:val="Q"/>
              <w:rFonts w:ascii="David" w:hAnsi="David" w:cs="David"/>
              <w:rtl/>
            </w:rPr>
          </w:rPrChange>
        </w:rPr>
      </w:pPr>
      <w:r w:rsidRPr="008A508F">
        <w:rPr>
          <w:position w:val="-8"/>
          <w:sz w:val="28"/>
          <w:szCs w:val="28"/>
        </w:rPr>
        <w:object w:dxaOrig="1065" w:dyaOrig="405">
          <v:shape id="_x0000_i1041" type="#_x0000_t75" style="width:53.2pt;height:20.05pt" o:ole="" filled="t">
            <v:fill color2="black"/>
            <v:imagedata r:id="rId59" o:title=""/>
          </v:shape>
          <o:OLEObject Type="Embed" ProgID="MathType" ShapeID="_x0000_i1041" DrawAspect="Content" ObjectID="_1416633880" r:id="rId60"/>
        </w:object>
      </w:r>
      <w:r w:rsidRPr="00A90D62">
        <w:rPr>
          <w:rStyle w:val="Q"/>
          <w:rFonts w:ascii="David" w:eastAsia="David" w:hAnsi="David" w:cs="David"/>
          <w:sz w:val="28"/>
          <w:szCs w:val="28"/>
          <w:rtl/>
          <w:rPrChange w:id="13054" w:author="אברהם" w:date="2012-11-23T10:23:00Z">
            <w:rPr>
              <w:rStyle w:val="Q"/>
              <w:rFonts w:ascii="David" w:eastAsia="David" w:hAnsi="David" w:cs="David"/>
              <w:rtl/>
            </w:rPr>
          </w:rPrChange>
        </w:rPr>
        <w:t xml:space="preserve">  </w:t>
      </w:r>
      <w:r w:rsidRPr="00A90D62">
        <w:rPr>
          <w:rFonts w:ascii="David" w:hAnsi="David" w:cs="David"/>
          <w:sz w:val="28"/>
          <w:szCs w:val="28"/>
          <w:rtl/>
          <w:rPrChange w:id="13055" w:author="אברהם" w:date="2012-11-23T10:23:00Z">
            <w:rPr>
              <w:rFonts w:ascii="David" w:hAnsi="David" w:cs="David"/>
              <w:rtl/>
            </w:rPr>
          </w:rPrChange>
        </w:rPr>
        <w:t>אם</w:t>
      </w:r>
      <w:r w:rsidRPr="00A90D62">
        <w:rPr>
          <w:rFonts w:ascii="David" w:eastAsia="David" w:hAnsi="David" w:cs="David"/>
          <w:sz w:val="28"/>
          <w:szCs w:val="28"/>
          <w:rtl/>
          <w:rPrChange w:id="13056" w:author="אברהם" w:date="2012-11-23T10:23:00Z">
            <w:rPr>
              <w:rFonts w:ascii="David" w:eastAsia="David" w:hAnsi="David" w:cs="David"/>
              <w:rtl/>
            </w:rPr>
          </w:rPrChange>
        </w:rPr>
        <w:t xml:space="preserve"> </w:t>
      </w:r>
      <w:r w:rsidRPr="00A90D62">
        <w:rPr>
          <w:rFonts w:ascii="David" w:hAnsi="David" w:cs="David"/>
          <w:sz w:val="28"/>
          <w:szCs w:val="28"/>
          <w:rtl/>
          <w:rPrChange w:id="13057" w:author="אברהם" w:date="2012-11-23T10:23:00Z">
            <w:rPr>
              <w:rFonts w:ascii="David" w:hAnsi="David" w:cs="David"/>
              <w:rtl/>
            </w:rPr>
          </w:rPrChange>
        </w:rPr>
        <w:t>ורק</w:t>
      </w:r>
      <w:r w:rsidRPr="00A90D62">
        <w:rPr>
          <w:rFonts w:ascii="David" w:eastAsia="David" w:hAnsi="David" w:cs="David"/>
          <w:sz w:val="28"/>
          <w:szCs w:val="28"/>
          <w:rtl/>
          <w:rPrChange w:id="13058" w:author="אברהם" w:date="2012-11-23T10:23:00Z">
            <w:rPr>
              <w:rFonts w:ascii="David" w:eastAsia="David" w:hAnsi="David" w:cs="David"/>
              <w:rtl/>
            </w:rPr>
          </w:rPrChange>
        </w:rPr>
        <w:t xml:space="preserve"> </w:t>
      </w:r>
      <w:r w:rsidRPr="00A90D62">
        <w:rPr>
          <w:rFonts w:ascii="David" w:hAnsi="David" w:cs="David"/>
          <w:sz w:val="28"/>
          <w:szCs w:val="28"/>
          <w:rtl/>
          <w:rPrChange w:id="13059" w:author="אברהם" w:date="2012-11-23T10:23:00Z">
            <w:rPr>
              <w:rFonts w:ascii="David" w:hAnsi="David" w:cs="David"/>
              <w:rtl/>
            </w:rPr>
          </w:rPrChange>
        </w:rPr>
        <w:t>אם</w:t>
      </w:r>
      <w:r w:rsidRPr="00A90D62">
        <w:rPr>
          <w:rFonts w:ascii="David" w:eastAsia="David" w:hAnsi="David" w:cs="David"/>
          <w:sz w:val="28"/>
          <w:szCs w:val="28"/>
          <w:rtl/>
          <w:rPrChange w:id="13060" w:author="אברהם" w:date="2012-11-23T10:23:00Z">
            <w:rPr>
              <w:rFonts w:ascii="David" w:eastAsia="David" w:hAnsi="David" w:cs="David"/>
              <w:rtl/>
            </w:rPr>
          </w:rPrChange>
        </w:rPr>
        <w:t xml:space="preserve">  </w:t>
      </w:r>
      <w:r w:rsidRPr="00A90D62">
        <w:rPr>
          <w:rFonts w:eastAsia="David CLM" w:cs="Times New Roman"/>
          <w:sz w:val="28"/>
          <w:szCs w:val="28"/>
          <w:rtl/>
          <w:rPrChange w:id="13061" w:author="אברהם" w:date="2012-11-23T10:23:00Z">
            <w:rPr>
              <w:rFonts w:eastAsia="David CLM" w:cs="Times New Roman"/>
              <w:rtl/>
            </w:rPr>
          </w:rPrChange>
        </w:rPr>
        <w:t xml:space="preserve"> </w:t>
      </w:r>
      <w:r w:rsidRPr="008A508F">
        <w:rPr>
          <w:position w:val="-6"/>
          <w:sz w:val="28"/>
          <w:szCs w:val="28"/>
        </w:rPr>
        <w:object w:dxaOrig="855" w:dyaOrig="360">
          <v:shape id="_x0000_i1042" type="#_x0000_t75" style="width:42.55pt;height:18.15pt" o:ole="" filled="t">
            <v:fill color2="black"/>
            <v:imagedata r:id="rId61" o:title=""/>
          </v:shape>
          <o:OLEObject Type="Embed" ProgID="MathType" ShapeID="_x0000_i1042" DrawAspect="Content" ObjectID="_1416633881" r:id="rId62"/>
        </w:object>
      </w:r>
    </w:p>
    <w:p w:rsidR="009C2B09" w:rsidRPr="00A90D62" w:rsidRDefault="009C2B09" w:rsidP="009C2B09">
      <w:pPr>
        <w:pStyle w:val="a1"/>
        <w:bidi/>
        <w:rPr>
          <w:sz w:val="28"/>
          <w:szCs w:val="28"/>
          <w:rPrChange w:id="13062" w:author="אברהם" w:date="2012-11-23T10:23:00Z">
            <w:rPr/>
          </w:rPrChange>
        </w:rPr>
      </w:pPr>
      <w:r w:rsidRPr="00A90D62">
        <w:rPr>
          <w:rStyle w:val="Q"/>
          <w:rFonts w:ascii="David" w:hAnsi="David" w:cs="David"/>
          <w:sz w:val="28"/>
          <w:szCs w:val="28"/>
          <w:rtl/>
          <w:rPrChange w:id="13063" w:author="אברהם" w:date="2012-11-23T10:23:00Z">
            <w:rPr>
              <w:rStyle w:val="Q"/>
              <w:rFonts w:ascii="David" w:hAnsi="David" w:cs="David"/>
              <w:rtl/>
            </w:rPr>
          </w:rPrChange>
        </w:rPr>
        <w:t>בעזרת</w:t>
      </w:r>
      <w:r w:rsidRPr="00A90D62">
        <w:rPr>
          <w:rStyle w:val="Q"/>
          <w:rFonts w:ascii="David" w:eastAsia="David" w:hAnsi="David" w:cs="David"/>
          <w:sz w:val="28"/>
          <w:szCs w:val="28"/>
          <w:rtl/>
          <w:rPrChange w:id="130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65" w:author="אברהם" w:date="2012-11-23T10:23:00Z">
            <w:rPr>
              <w:rStyle w:val="Q"/>
              <w:rFonts w:ascii="David" w:hAnsi="David" w:cs="David"/>
              <w:rtl/>
            </w:rPr>
          </w:rPrChange>
        </w:rPr>
        <w:t>פונקציה</w:t>
      </w:r>
      <w:r w:rsidRPr="00A90D62">
        <w:rPr>
          <w:rStyle w:val="Q"/>
          <w:rFonts w:ascii="David" w:eastAsia="David" w:hAnsi="David" w:cs="David"/>
          <w:sz w:val="28"/>
          <w:szCs w:val="28"/>
          <w:rtl/>
          <w:rPrChange w:id="130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67" w:author="אברהם" w:date="2012-11-23T10:23:00Z">
            <w:rPr>
              <w:rStyle w:val="Q"/>
              <w:rFonts w:ascii="David" w:hAnsi="David" w:cs="David"/>
              <w:rtl/>
            </w:rPr>
          </w:rPrChange>
        </w:rPr>
        <w:t>זו, ניתן</w:t>
      </w:r>
      <w:r w:rsidRPr="00A90D62">
        <w:rPr>
          <w:rStyle w:val="Q"/>
          <w:rFonts w:ascii="David" w:eastAsia="David" w:hAnsi="David" w:cs="David"/>
          <w:sz w:val="28"/>
          <w:szCs w:val="28"/>
          <w:rtl/>
          <w:rPrChange w:id="130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69" w:author="אברהם" w:date="2012-11-23T10:23:00Z">
            <w:rPr>
              <w:rStyle w:val="Q"/>
              <w:rFonts w:ascii="David" w:hAnsi="David" w:cs="David"/>
              <w:rtl/>
            </w:rPr>
          </w:rPrChange>
        </w:rPr>
        <w:t>לפתור</w:t>
      </w:r>
      <w:r w:rsidRPr="00A90D62">
        <w:rPr>
          <w:rStyle w:val="Q"/>
          <w:rFonts w:ascii="David" w:eastAsia="David" w:hAnsi="David" w:cs="David"/>
          <w:sz w:val="28"/>
          <w:szCs w:val="28"/>
          <w:rtl/>
          <w:rPrChange w:id="130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71" w:author="אברהם" w:date="2012-11-23T10:23:00Z">
            <w:rPr>
              <w:rStyle w:val="Q"/>
              <w:rFonts w:ascii="David" w:hAnsi="David" w:cs="David"/>
              <w:rtl/>
            </w:rPr>
          </w:rPrChange>
        </w:rPr>
        <w:t>משוואות</w:t>
      </w:r>
      <w:r w:rsidRPr="00A90D62">
        <w:rPr>
          <w:rStyle w:val="Q"/>
          <w:rFonts w:ascii="David" w:eastAsia="David" w:hAnsi="David" w:cs="David"/>
          <w:sz w:val="28"/>
          <w:szCs w:val="28"/>
          <w:rtl/>
          <w:rPrChange w:id="130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73" w:author="אברהם" w:date="2012-11-23T10:23:00Z">
            <w:rPr>
              <w:rStyle w:val="Q"/>
              <w:rFonts w:ascii="David" w:hAnsi="David" w:cs="David"/>
              <w:rtl/>
            </w:rPr>
          </w:rPrChange>
        </w:rPr>
        <w:t>מהצורה:</w:t>
      </w:r>
      <w:r w:rsidRPr="00A90D62">
        <w:rPr>
          <w:rStyle w:val="Q"/>
          <w:rFonts w:ascii="David" w:hAnsi="David" w:cs="Times New Roman"/>
          <w:sz w:val="28"/>
          <w:szCs w:val="28"/>
          <w:rtl/>
          <w:rPrChange w:id="13074" w:author="אברהם" w:date="2012-11-23T10:23:00Z">
            <w:rPr>
              <w:rStyle w:val="Q"/>
              <w:rFonts w:ascii="David" w:hAnsi="David" w:cs="Times New Roman"/>
              <w:rtl/>
            </w:rPr>
          </w:rPrChange>
        </w:rPr>
        <w:t xml:space="preserve"> </w:t>
      </w:r>
      <w:r w:rsidRPr="008A508F">
        <w:rPr>
          <w:position w:val="-4"/>
          <w:sz w:val="28"/>
          <w:szCs w:val="28"/>
        </w:rPr>
        <w:object w:dxaOrig="1080" w:dyaOrig="345">
          <v:shape id="_x0000_i1043" type="#_x0000_t75" style="width:53.85pt;height:16.3pt" o:ole="" filled="t">
            <v:fill color2="black"/>
            <v:imagedata r:id="rId63" o:title=""/>
          </v:shape>
          <o:OLEObject Type="Embed" ProgID="MathType" ShapeID="_x0000_i1043" DrawAspect="Content" ObjectID="_1416633882" r:id="rId64"/>
        </w:object>
      </w:r>
      <w:r w:rsidRPr="00A90D62">
        <w:rPr>
          <w:rStyle w:val="Q"/>
          <w:rFonts w:ascii="David" w:hAnsi="David" w:cs="Times New Roman"/>
          <w:sz w:val="28"/>
          <w:szCs w:val="28"/>
          <w:rtl/>
          <w:rPrChange w:id="13075" w:author="אברהם" w:date="2012-11-23T10:23:00Z">
            <w:rPr>
              <w:rStyle w:val="Q"/>
              <w:rFonts w:ascii="David" w:hAnsi="David" w:cs="Times New Roman"/>
              <w:rtl/>
            </w:rPr>
          </w:rPrChange>
        </w:rPr>
        <w:t xml:space="preserve">  </w:t>
      </w:r>
      <w:r w:rsidRPr="00A90D62">
        <w:rPr>
          <w:rStyle w:val="Q"/>
          <w:rFonts w:ascii="David" w:hAnsi="David" w:cs="David"/>
          <w:sz w:val="28"/>
          <w:szCs w:val="28"/>
          <w:rtl/>
          <w:rPrChange w:id="13076" w:author="אברהם" w:date="2012-11-23T10:23:00Z">
            <w:rPr>
              <w:rStyle w:val="Q"/>
              <w:rFonts w:ascii="David" w:hAnsi="David" w:cs="David"/>
              <w:rtl/>
            </w:rPr>
          </w:rPrChange>
        </w:rPr>
        <w:t>באופן</w:t>
      </w:r>
      <w:r w:rsidRPr="00A90D62">
        <w:rPr>
          <w:rStyle w:val="Q"/>
          <w:rFonts w:ascii="David" w:eastAsia="David" w:hAnsi="David" w:cs="David"/>
          <w:sz w:val="28"/>
          <w:szCs w:val="28"/>
          <w:rtl/>
          <w:rPrChange w:id="130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78" w:author="אברהם" w:date="2012-11-23T10:23:00Z">
            <w:rPr>
              <w:rStyle w:val="Q"/>
              <w:rFonts w:ascii="David" w:hAnsi="David" w:cs="David"/>
              <w:rtl/>
            </w:rPr>
          </w:rPrChange>
        </w:rPr>
        <w:t>הבא:</w:t>
      </w:r>
    </w:p>
    <w:p w:rsidR="009C2B09" w:rsidRPr="00A90D62" w:rsidRDefault="009C2B09" w:rsidP="009C2B09">
      <w:pPr>
        <w:pStyle w:val="a1"/>
        <w:bidi/>
        <w:jc w:val="center"/>
        <w:rPr>
          <w:sz w:val="28"/>
          <w:szCs w:val="28"/>
          <w:rPrChange w:id="13079" w:author="אברהם" w:date="2012-11-23T10:23:00Z">
            <w:rPr/>
          </w:rPrChange>
        </w:rPr>
      </w:pPr>
      <w:r w:rsidRPr="008A508F">
        <w:rPr>
          <w:position w:val="-6"/>
          <w:sz w:val="28"/>
          <w:szCs w:val="28"/>
        </w:rPr>
        <w:object w:dxaOrig="1425" w:dyaOrig="360">
          <v:shape id="_x0000_i1044" type="#_x0000_t75" style="width:71.35pt;height:18.15pt" o:ole="" filled="t">
            <v:fill color2="black"/>
            <v:imagedata r:id="rId65" o:title=""/>
          </v:shape>
          <o:OLEObject Type="Embed" ProgID="MathType" ShapeID="_x0000_i1044" DrawAspect="Content" ObjectID="_1416633883" r:id="rId66"/>
        </w:object>
      </w:r>
    </w:p>
    <w:p w:rsidR="009C2B09" w:rsidRPr="00A90D62" w:rsidRDefault="009C2B09" w:rsidP="009C2B09">
      <w:pPr>
        <w:jc w:val="center"/>
        <w:rPr>
          <w:sz w:val="28"/>
          <w:szCs w:val="28"/>
          <w:rPrChange w:id="13080" w:author="אברהם" w:date="2012-11-23T10:23:00Z">
            <w:rPr/>
          </w:rPrChange>
        </w:rPr>
      </w:pPr>
      <w:r w:rsidRPr="008A508F">
        <w:rPr>
          <w:position w:val="-10"/>
          <w:sz w:val="28"/>
          <w:szCs w:val="28"/>
        </w:rPr>
        <w:object w:dxaOrig="3660" w:dyaOrig="465">
          <v:shape id="_x0000_i1045" type="#_x0000_t75" style="width:180.95pt;height:23.15pt" o:ole="" filled="t">
            <v:fill color2="black"/>
            <v:imagedata r:id="rId67" o:title=""/>
          </v:shape>
          <o:OLEObject Type="Embed" ProgID="MathType" ShapeID="_x0000_i1045" DrawAspect="Content" ObjectID="_1416633884" r:id="rId68"/>
        </w:object>
      </w:r>
    </w:p>
    <w:p w:rsidR="009C2B09" w:rsidRPr="00A90D62" w:rsidRDefault="009C2B09" w:rsidP="009C2B09">
      <w:pPr>
        <w:jc w:val="center"/>
        <w:rPr>
          <w:sz w:val="28"/>
          <w:szCs w:val="28"/>
          <w:rPrChange w:id="13081" w:author="אברהם" w:date="2012-11-23T10:23:00Z">
            <w:rPr/>
          </w:rPrChange>
        </w:rPr>
      </w:pPr>
      <w:r w:rsidRPr="008A508F">
        <w:rPr>
          <w:position w:val="-9"/>
          <w:sz w:val="28"/>
          <w:szCs w:val="28"/>
        </w:rPr>
        <w:object w:dxaOrig="2835" w:dyaOrig="435">
          <v:shape id="_x0000_i1046" type="#_x0000_t75" style="width:141.5pt;height:21.9pt" o:ole="" filled="t">
            <v:fill color2="black"/>
            <v:imagedata r:id="rId69" o:title=""/>
          </v:shape>
          <o:OLEObject Type="Embed" ProgID="MathType" ShapeID="_x0000_i1046" DrawAspect="Content" ObjectID="_1416633885" r:id="rId70"/>
        </w:object>
      </w:r>
    </w:p>
    <w:p w:rsidR="009C2B09" w:rsidRPr="00A90D62" w:rsidRDefault="009C2B09" w:rsidP="009C2B09">
      <w:pPr>
        <w:jc w:val="center"/>
        <w:rPr>
          <w:rStyle w:val="Q"/>
          <w:rFonts w:ascii="David" w:hAnsi="David" w:cs="David"/>
          <w:sz w:val="28"/>
          <w:szCs w:val="28"/>
          <w:rtl/>
          <w:rPrChange w:id="13082" w:author="אברהם" w:date="2012-11-23T10:23:00Z">
            <w:rPr>
              <w:rStyle w:val="Q"/>
              <w:rFonts w:ascii="David" w:hAnsi="David" w:cs="David"/>
              <w:rtl/>
            </w:rPr>
          </w:rPrChange>
        </w:rPr>
      </w:pPr>
      <w:r w:rsidRPr="008A508F">
        <w:rPr>
          <w:position w:val="-27"/>
          <w:sz w:val="28"/>
          <w:szCs w:val="28"/>
        </w:rPr>
        <w:object w:dxaOrig="2040" w:dyaOrig="795">
          <v:shape id="_x0000_i1047" type="#_x0000_t75" style="width:101.45pt;height:39.45pt" o:ole="" filled="t">
            <v:fill color2="black"/>
            <v:imagedata r:id="rId71" o:title=""/>
          </v:shape>
          <o:OLEObject Type="Embed" ProgID="MathType" ShapeID="_x0000_i1047" DrawAspect="Content" ObjectID="_1416633886" r:id="rId72"/>
        </w:object>
      </w:r>
    </w:p>
    <w:p w:rsidR="009C2B09" w:rsidRPr="00A90D62" w:rsidRDefault="009C2B09" w:rsidP="009C2B09">
      <w:pPr>
        <w:pStyle w:val="a1"/>
        <w:bidi/>
        <w:rPr>
          <w:sz w:val="28"/>
          <w:szCs w:val="28"/>
          <w:rPrChange w:id="13083" w:author="אברהם" w:date="2012-11-23T10:23:00Z">
            <w:rPr/>
          </w:rPrChange>
        </w:rPr>
      </w:pPr>
      <w:r w:rsidRPr="00A90D62">
        <w:rPr>
          <w:rStyle w:val="Q"/>
          <w:rFonts w:ascii="David" w:hAnsi="David" w:cs="David"/>
          <w:sz w:val="28"/>
          <w:szCs w:val="28"/>
          <w:rtl/>
          <w:rPrChange w:id="13084" w:author="אברהם" w:date="2012-11-23T10:23:00Z">
            <w:rPr>
              <w:rStyle w:val="Q"/>
              <w:rFonts w:ascii="David" w:hAnsi="David" w:cs="David"/>
              <w:rtl/>
            </w:rPr>
          </w:rPrChange>
        </w:rPr>
        <w:t>נציב</w:t>
      </w:r>
      <w:r w:rsidRPr="00A90D62">
        <w:rPr>
          <w:rStyle w:val="Q"/>
          <w:rFonts w:ascii="David" w:eastAsia="David" w:hAnsi="David" w:cs="David"/>
          <w:sz w:val="28"/>
          <w:szCs w:val="28"/>
          <w:rtl/>
          <w:rPrChange w:id="130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86" w:author="אברהם" w:date="2012-11-23T10:23:00Z">
            <w:rPr>
              <w:rStyle w:val="Q"/>
              <w:rFonts w:ascii="David" w:hAnsi="David" w:cs="David"/>
              <w:rtl/>
            </w:rPr>
          </w:rPrChange>
        </w:rPr>
        <w:t>את</w:t>
      </w:r>
      <w:r w:rsidRPr="00A90D62">
        <w:rPr>
          <w:rStyle w:val="Q"/>
          <w:rFonts w:ascii="David" w:eastAsia="David" w:hAnsi="David" w:cs="David"/>
          <w:sz w:val="28"/>
          <w:szCs w:val="28"/>
          <w:rtl/>
          <w:rPrChange w:id="130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88" w:author="אברהם" w:date="2012-11-23T10:23:00Z">
            <w:rPr>
              <w:rStyle w:val="Q"/>
              <w:rFonts w:ascii="David" w:hAnsi="David" w:cs="David"/>
              <w:rtl/>
            </w:rPr>
          </w:rPrChange>
        </w:rPr>
        <w:t>הערכים</w:t>
      </w:r>
      <w:r w:rsidRPr="00A90D62">
        <w:rPr>
          <w:rStyle w:val="Q"/>
          <w:rFonts w:ascii="David" w:eastAsia="David" w:hAnsi="David" w:cs="David"/>
          <w:sz w:val="28"/>
          <w:szCs w:val="28"/>
          <w:rtl/>
          <w:rPrChange w:id="130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090" w:author="אברהם" w:date="2012-11-23T10:23:00Z">
            <w:rPr>
              <w:rStyle w:val="Q"/>
              <w:rFonts w:ascii="David" w:hAnsi="David" w:cs="David"/>
              <w:rtl/>
            </w:rPr>
          </w:rPrChange>
        </w:rPr>
        <w:t>מתוך</w:t>
      </w:r>
      <w:r w:rsidRPr="00A90D62">
        <w:rPr>
          <w:rStyle w:val="Q"/>
          <w:rFonts w:ascii="David" w:eastAsia="David" w:hAnsi="David" w:cs="David"/>
          <w:sz w:val="28"/>
          <w:szCs w:val="28"/>
          <w:rtl/>
          <w:rPrChange w:id="13091" w:author="אברהם" w:date="2012-11-23T10:23:00Z">
            <w:rPr>
              <w:rStyle w:val="Q"/>
              <w:rFonts w:ascii="David" w:eastAsia="David" w:hAnsi="David" w:cs="David"/>
              <w:rtl/>
            </w:rPr>
          </w:rPrChange>
        </w:rPr>
        <w:t xml:space="preserve"> </w:t>
      </w:r>
      <w:r w:rsidRPr="00A90D62">
        <w:rPr>
          <w:rFonts w:ascii="David" w:hAnsi="David" w:cs="David"/>
          <w:sz w:val="28"/>
          <w:szCs w:val="28"/>
          <w:rtl/>
          <w:rPrChange w:id="13092" w:author="אברהם" w:date="2012-11-23T10:23:00Z">
            <w:rPr>
              <w:rFonts w:ascii="David" w:hAnsi="David" w:cs="David"/>
              <w:rtl/>
            </w:rPr>
          </w:rPrChange>
        </w:rPr>
        <w:t>(</w:t>
      </w:r>
      <w:r w:rsidRPr="00A90D62">
        <w:rPr>
          <w:rFonts w:ascii="David" w:hAnsi="David" w:cs="David"/>
          <w:sz w:val="28"/>
          <w:szCs w:val="28"/>
          <w:rPrChange w:id="13093" w:author="אברהם" w:date="2012-11-23T10:23:00Z">
            <w:rPr>
              <w:rFonts w:ascii="David" w:hAnsi="David" w:cs="David"/>
            </w:rPr>
          </w:rPrChange>
        </w:rPr>
        <w:t>7</w:t>
      </w:r>
      <w:r w:rsidRPr="00A90D62">
        <w:rPr>
          <w:rFonts w:ascii="David" w:hAnsi="David" w:cs="David"/>
          <w:sz w:val="28"/>
          <w:szCs w:val="28"/>
          <w:rtl/>
          <w:rPrChange w:id="13094" w:author="אברהם" w:date="2012-11-23T10:23:00Z">
            <w:rPr>
              <w:rFonts w:ascii="David" w:hAnsi="David" w:cs="David"/>
              <w:rtl/>
            </w:rPr>
          </w:rPrChange>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320547" w:rsidRDefault="009C2B09" w:rsidP="00685392">
            <w:pPr>
              <w:pStyle w:val="afd"/>
              <w:bidi/>
              <w:snapToGrid w:val="0"/>
              <w:jc w:val="center"/>
              <w:rPr>
                <w:rFonts w:asciiTheme="minorHAnsi" w:hAnsiTheme="minorHAnsi" w:cs="David"/>
                <w:sz w:val="28"/>
                <w:szCs w:val="28"/>
                <w:rtl/>
                <w:rPrChange w:id="13095" w:author="אברהם" w:date="2012-11-26T18:18:00Z">
                  <w:rPr>
                    <w:rFonts w:ascii="David" w:hAnsi="David" w:cs="David"/>
                    <w:rtl/>
                  </w:rPr>
                </w:rPrChange>
              </w:rPr>
            </w:pPr>
            <w:r w:rsidRPr="008A508F">
              <w:rPr>
                <w:position w:val="-31"/>
                <w:sz w:val="28"/>
                <w:szCs w:val="28"/>
              </w:rPr>
              <w:object w:dxaOrig="4080" w:dyaOrig="885">
                <v:shape id="_x0000_i1048" type="#_x0000_t75" style="width:201.6pt;height:44.45pt" o:ole="" filled="t">
                  <v:fill color2="black"/>
                  <v:imagedata r:id="rId73" o:title=""/>
                </v:shape>
                <o:OLEObject Type="Embed" ProgID="MathType" ShapeID="_x0000_i1048" DrawAspect="Content" ObjectID="_1416633887" r:id="rId74"/>
              </w:object>
            </w:r>
          </w:p>
        </w:tc>
        <w:tc>
          <w:tcPr>
            <w:tcW w:w="1072" w:type="dxa"/>
            <w:shd w:val="clear" w:color="auto" w:fill="auto"/>
            <w:vAlign w:val="center"/>
          </w:tcPr>
          <w:p w:rsidR="009C2B09" w:rsidRPr="00A90D62" w:rsidRDefault="009C2B09" w:rsidP="00685392">
            <w:pPr>
              <w:pStyle w:val="afd"/>
              <w:bidi/>
              <w:snapToGrid w:val="0"/>
              <w:rPr>
                <w:sz w:val="28"/>
                <w:szCs w:val="28"/>
                <w:rPrChange w:id="13096" w:author="אברהם" w:date="2012-11-23T10:23:00Z">
                  <w:rPr/>
                </w:rPrChange>
              </w:rPr>
            </w:pPr>
            <w:r w:rsidRPr="00A90D62">
              <w:rPr>
                <w:rFonts w:ascii="David" w:hAnsi="David" w:cs="David"/>
                <w:sz w:val="28"/>
                <w:szCs w:val="28"/>
                <w:rtl/>
                <w:rPrChange w:id="13097" w:author="אברהם" w:date="2012-11-23T10:23:00Z">
                  <w:rPr>
                    <w:rFonts w:ascii="David" w:hAnsi="David" w:cs="David"/>
                    <w:rtl/>
                  </w:rPr>
                </w:rPrChange>
              </w:rPr>
              <w:t>(</w:t>
            </w:r>
            <w:r w:rsidRPr="00A90D62">
              <w:rPr>
                <w:rFonts w:cs="David"/>
                <w:sz w:val="28"/>
                <w:szCs w:val="28"/>
                <w:rtl/>
                <w:rPrChange w:id="13098" w:author="אברהם" w:date="2012-11-23T10:23:00Z">
                  <w:rPr>
                    <w:rFonts w:cs="David"/>
                    <w:rtl/>
                  </w:rPr>
                </w:rPrChange>
              </w:rPr>
              <w:fldChar w:fldCharType="begin"/>
            </w:r>
            <w:r w:rsidRPr="00A90D62">
              <w:rPr>
                <w:rFonts w:cs="David"/>
                <w:sz w:val="28"/>
                <w:szCs w:val="28"/>
                <w:rtl/>
                <w:rPrChange w:id="13099" w:author="אברהם" w:date="2012-11-23T10:23:00Z">
                  <w:rPr>
                    <w:rFonts w:cs="David"/>
                    <w:rtl/>
                  </w:rPr>
                </w:rPrChange>
              </w:rPr>
              <w:instrText xml:space="preserve"> </w:instrText>
            </w:r>
            <w:r w:rsidRPr="00A90D62">
              <w:rPr>
                <w:rFonts w:cs="David"/>
                <w:sz w:val="28"/>
                <w:szCs w:val="28"/>
                <w:rPrChange w:id="13100" w:author="אברהם" w:date="2012-11-23T10:23:00Z">
                  <w:rPr>
                    <w:rFonts w:cs="David"/>
                  </w:rPr>
                </w:rPrChange>
              </w:rPr>
              <w:instrText>SEQ</w:instrText>
            </w:r>
            <w:r w:rsidRPr="00A90D62">
              <w:rPr>
                <w:rFonts w:cs="David"/>
                <w:sz w:val="28"/>
                <w:szCs w:val="28"/>
                <w:rtl/>
                <w:rPrChange w:id="13101" w:author="אברהם" w:date="2012-11-23T10:23:00Z">
                  <w:rPr>
                    <w:rFonts w:cs="David"/>
                    <w:rtl/>
                  </w:rPr>
                </w:rPrChange>
              </w:rPr>
              <w:instrText xml:space="preserve"> "</w:instrText>
            </w:r>
            <w:r w:rsidRPr="00A90D62">
              <w:rPr>
                <w:rFonts w:cs="David" w:hint="eastAsia"/>
                <w:sz w:val="28"/>
                <w:szCs w:val="28"/>
                <w:rtl/>
                <w:rPrChange w:id="13102" w:author="אברהם" w:date="2012-11-23T10:23:00Z">
                  <w:rPr>
                    <w:rFonts w:cs="David" w:hint="eastAsia"/>
                    <w:rtl/>
                  </w:rPr>
                </w:rPrChange>
              </w:rPr>
              <w:instrText>כיתוב</w:instrText>
            </w:r>
            <w:r w:rsidRPr="00A90D62">
              <w:rPr>
                <w:rFonts w:cs="David"/>
                <w:sz w:val="28"/>
                <w:szCs w:val="28"/>
                <w:rtl/>
                <w:rPrChange w:id="13103" w:author="אברהם" w:date="2012-11-23T10:23:00Z">
                  <w:rPr>
                    <w:rFonts w:cs="David"/>
                    <w:rtl/>
                  </w:rPr>
                </w:rPrChange>
              </w:rPr>
              <w:instrText>" \*</w:instrText>
            </w:r>
            <w:r w:rsidRPr="00A90D62">
              <w:rPr>
                <w:rFonts w:cs="David"/>
                <w:sz w:val="28"/>
                <w:szCs w:val="28"/>
                <w:rPrChange w:id="13104" w:author="אברהם" w:date="2012-11-23T10:23:00Z">
                  <w:rPr>
                    <w:rFonts w:cs="David"/>
                  </w:rPr>
                </w:rPrChange>
              </w:rPr>
              <w:instrText>Arabic</w:instrText>
            </w:r>
            <w:r w:rsidRPr="00A90D62">
              <w:rPr>
                <w:rFonts w:cs="David"/>
                <w:sz w:val="28"/>
                <w:szCs w:val="28"/>
                <w:rtl/>
                <w:rPrChange w:id="13105" w:author="אברהם" w:date="2012-11-23T10:23:00Z">
                  <w:rPr>
                    <w:rFonts w:cs="David"/>
                    <w:rtl/>
                  </w:rPr>
                </w:rPrChange>
              </w:rPr>
              <w:instrText xml:space="preserve"> </w:instrText>
            </w:r>
            <w:r w:rsidRPr="00A90D62">
              <w:rPr>
                <w:rFonts w:cs="David"/>
                <w:sz w:val="28"/>
                <w:szCs w:val="28"/>
                <w:rtl/>
                <w:rPrChange w:id="13106" w:author="אברהם" w:date="2012-11-23T10:23:00Z">
                  <w:rPr>
                    <w:rFonts w:cs="David"/>
                    <w:rtl/>
                  </w:rPr>
                </w:rPrChange>
              </w:rPr>
              <w:fldChar w:fldCharType="separate"/>
            </w:r>
            <w:r w:rsidRPr="00A90D62">
              <w:rPr>
                <w:rFonts w:cs="David"/>
                <w:noProof/>
                <w:sz w:val="28"/>
                <w:szCs w:val="28"/>
                <w:rtl/>
                <w:rPrChange w:id="13107" w:author="אברהם" w:date="2012-11-23T10:23:00Z">
                  <w:rPr>
                    <w:rFonts w:cs="David"/>
                    <w:noProof/>
                    <w:rtl/>
                  </w:rPr>
                </w:rPrChange>
              </w:rPr>
              <w:t>8</w:t>
            </w:r>
            <w:r w:rsidRPr="00A90D62">
              <w:rPr>
                <w:rFonts w:cs="David"/>
                <w:sz w:val="28"/>
                <w:szCs w:val="28"/>
                <w:rtl/>
                <w:rPrChange w:id="13108" w:author="אברהם" w:date="2012-11-23T10:23:00Z">
                  <w:rPr>
                    <w:rFonts w:cs="David"/>
                    <w:rtl/>
                  </w:rPr>
                </w:rPrChange>
              </w:rPr>
              <w:fldChar w:fldCharType="end"/>
            </w:r>
            <w:r w:rsidRPr="00A90D62">
              <w:rPr>
                <w:rFonts w:ascii="David" w:hAnsi="David" w:cs="David"/>
                <w:sz w:val="28"/>
                <w:szCs w:val="28"/>
                <w:rtl/>
                <w:rPrChange w:id="13109" w:author="אברהם" w:date="2012-11-23T10:23:00Z">
                  <w:rPr>
                    <w:rFonts w:ascii="David" w:hAnsi="David" w:cs="David"/>
                    <w:rtl/>
                  </w:rPr>
                </w:rPrChange>
              </w:rPr>
              <w:t>)</w:t>
            </w:r>
          </w:p>
        </w:tc>
      </w:tr>
    </w:tbl>
    <w:p w:rsidR="009C2B09" w:rsidRPr="00A90D62" w:rsidRDefault="009C2B09" w:rsidP="009C2B09">
      <w:pPr>
        <w:rPr>
          <w:sz w:val="28"/>
          <w:szCs w:val="28"/>
          <w:rPrChange w:id="13110" w:author="אברהם" w:date="2012-11-23T10:23:00Z">
            <w:rPr/>
          </w:rPrChange>
        </w:rPr>
      </w:pPr>
    </w:p>
    <w:p w:rsidR="009C2B09" w:rsidRPr="00A90D62" w:rsidRDefault="009C2B09" w:rsidP="009C2B09">
      <w:pPr>
        <w:pStyle w:val="a1"/>
        <w:bidi/>
        <w:rPr>
          <w:rFonts w:ascii="David" w:hAnsi="David" w:cs="David"/>
          <w:sz w:val="28"/>
          <w:szCs w:val="28"/>
          <w:rtl/>
          <w:rPrChange w:id="13111" w:author="אברהם" w:date="2012-11-23T10:23:00Z">
            <w:rPr>
              <w:rFonts w:ascii="David" w:hAnsi="David" w:cs="David"/>
              <w:rtl/>
            </w:rPr>
          </w:rPrChange>
        </w:rPr>
      </w:pPr>
      <w:r w:rsidRPr="00A90D62">
        <w:rPr>
          <w:rStyle w:val="Q"/>
          <w:rFonts w:ascii="David" w:hAnsi="David" w:cs="David"/>
          <w:sz w:val="28"/>
          <w:szCs w:val="28"/>
          <w:rtl/>
          <w:rPrChange w:id="13112" w:author="אברהם" w:date="2012-11-23T10:23:00Z">
            <w:rPr>
              <w:rStyle w:val="Q"/>
              <w:rFonts w:ascii="David" w:hAnsi="David" w:cs="David"/>
              <w:rtl/>
            </w:rPr>
          </w:rPrChange>
        </w:rPr>
        <w:t>המספרים</w:t>
      </w:r>
      <w:r w:rsidRPr="00A90D62">
        <w:rPr>
          <w:rStyle w:val="Q"/>
          <w:rFonts w:ascii="David" w:eastAsia="David" w:hAnsi="David" w:cs="David"/>
          <w:sz w:val="28"/>
          <w:szCs w:val="28"/>
          <w:rtl/>
          <w:rPrChange w:id="1311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114" w:author="אברהם" w:date="2012-11-23T10:23:00Z">
            <w:rPr>
              <w:rStyle w:val="Q"/>
              <w:rFonts w:ascii="David" w:hAnsi="David" w:cs="David"/>
            </w:rPr>
          </w:rPrChange>
        </w:rPr>
        <w:t>N, L</w:t>
      </w:r>
      <w:r w:rsidRPr="00A90D62">
        <w:rPr>
          <w:rStyle w:val="Q"/>
          <w:rFonts w:ascii="David" w:hAnsi="David" w:cs="David"/>
          <w:sz w:val="28"/>
          <w:szCs w:val="28"/>
          <w:rtl/>
          <w:rPrChange w:id="13115" w:author="אברהם" w:date="2012-11-23T10:23:00Z">
            <w:rPr>
              <w:rStyle w:val="Q"/>
              <w:rFonts w:ascii="David" w:hAnsi="David" w:cs="David"/>
              <w:rtl/>
            </w:rPr>
          </w:rPrChange>
        </w:rPr>
        <w:t xml:space="preserve"> הם</w:t>
      </w:r>
      <w:r w:rsidRPr="00A90D62">
        <w:rPr>
          <w:rStyle w:val="Q"/>
          <w:rFonts w:ascii="David" w:eastAsia="David" w:hAnsi="David" w:cs="David"/>
          <w:sz w:val="28"/>
          <w:szCs w:val="28"/>
          <w:rtl/>
          <w:rPrChange w:id="131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17" w:author="אברהם" w:date="2012-11-23T10:23:00Z">
            <w:rPr>
              <w:rStyle w:val="Q"/>
              <w:rFonts w:ascii="David" w:hAnsi="David" w:cs="David"/>
              <w:rtl/>
            </w:rPr>
          </w:rPrChange>
        </w:rPr>
        <w:t>גדולים, ולכן</w:t>
      </w:r>
      <w:r w:rsidRPr="00A90D62">
        <w:rPr>
          <w:rStyle w:val="Q"/>
          <w:rFonts w:ascii="David" w:eastAsia="David" w:hAnsi="David" w:cs="David"/>
          <w:sz w:val="28"/>
          <w:szCs w:val="28"/>
          <w:rtl/>
          <w:rPrChange w:id="131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19"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131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21" w:author="אברהם" w:date="2012-11-23T10:23:00Z">
            <w:rPr>
              <w:rStyle w:val="Q"/>
              <w:rFonts w:ascii="David" w:hAnsi="David" w:cs="David"/>
              <w:rtl/>
            </w:rPr>
          </w:rPrChange>
        </w:rPr>
        <w:t>להשתמש</w:t>
      </w:r>
      <w:r w:rsidRPr="00A90D62">
        <w:rPr>
          <w:rStyle w:val="Q"/>
          <w:rFonts w:ascii="David" w:eastAsia="David" w:hAnsi="David" w:cs="David"/>
          <w:sz w:val="28"/>
          <w:szCs w:val="28"/>
          <w:rtl/>
          <w:rPrChange w:id="131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23" w:author="אברהם" w:date="2012-11-23T10:23:00Z">
            <w:rPr>
              <w:rStyle w:val="Q"/>
              <w:rFonts w:ascii="David" w:hAnsi="David" w:cs="David"/>
              <w:rtl/>
            </w:rPr>
          </w:rPrChange>
        </w:rPr>
        <w:t>בקירובים</w:t>
      </w:r>
      <w:r w:rsidRPr="00A90D62">
        <w:rPr>
          <w:rStyle w:val="Q"/>
          <w:rFonts w:ascii="David" w:eastAsia="David" w:hAnsi="David" w:cs="David"/>
          <w:sz w:val="28"/>
          <w:szCs w:val="28"/>
          <w:rtl/>
          <w:rPrChange w:id="13124" w:author="אברהם" w:date="2012-11-23T10:23:00Z">
            <w:rPr>
              <w:rStyle w:val="Q"/>
              <w:rFonts w:ascii="David" w:eastAsia="David" w:hAnsi="David" w:cs="David"/>
              <w:rtl/>
            </w:rPr>
          </w:rPrChange>
        </w:rPr>
        <w:t xml:space="preserve"> </w:t>
      </w:r>
      <w:r w:rsidRPr="008A508F">
        <w:rPr>
          <w:position w:val="-9"/>
          <w:sz w:val="28"/>
          <w:szCs w:val="28"/>
        </w:rPr>
        <w:object w:dxaOrig="1845" w:dyaOrig="435">
          <v:shape id="_x0000_i1049" type="#_x0000_t75" style="width:92.05pt;height:21.9pt" o:ole="" filled="t">
            <v:fill color2="black"/>
            <v:imagedata r:id="rId75" o:title=""/>
          </v:shape>
          <o:OLEObject Type="Embed" ProgID="MathType" ShapeID="_x0000_i1049" DrawAspect="Content" ObjectID="_1416633888" r:id="rId76"/>
        </w:object>
      </w:r>
      <w:r w:rsidRPr="00A90D62">
        <w:rPr>
          <w:rFonts w:ascii="David" w:hAnsi="David" w:cs="David"/>
          <w:sz w:val="28"/>
          <w:szCs w:val="28"/>
          <w:rtl/>
          <w:rPrChange w:id="13125" w:author="אברהם" w:date="2012-11-23T10:23:00Z">
            <w:rPr>
              <w:rFonts w:ascii="David" w:hAnsi="David" w:cs="David"/>
              <w:rtl/>
            </w:rPr>
          </w:rPrChange>
        </w:rPr>
        <w:t xml:space="preserve">,  </w:t>
      </w:r>
      <w:r w:rsidRPr="00A90D62">
        <w:rPr>
          <w:rFonts w:ascii="David" w:hAnsi="David" w:cs="Times New Roman"/>
          <w:sz w:val="28"/>
          <w:szCs w:val="28"/>
          <w:rtl/>
          <w:rPrChange w:id="13126" w:author="אברהם" w:date="2012-11-23T10:23:00Z">
            <w:rPr>
              <w:rFonts w:ascii="David" w:hAnsi="David" w:cs="Times New Roman"/>
              <w:rtl/>
            </w:rPr>
          </w:rPrChange>
        </w:rPr>
        <w:t xml:space="preserve"> </w:t>
      </w:r>
      <w:r w:rsidRPr="008A508F">
        <w:rPr>
          <w:position w:val="-8"/>
          <w:sz w:val="28"/>
          <w:szCs w:val="28"/>
        </w:rPr>
        <w:object w:dxaOrig="2085" w:dyaOrig="405">
          <v:shape id="_x0000_i1050" type="#_x0000_t75" style="width:102.7pt;height:20.05pt" o:ole="" filled="t">
            <v:fill color2="black"/>
            <v:imagedata r:id="rId77" o:title=""/>
          </v:shape>
          <o:OLEObject Type="Embed" ProgID="MathType" ShapeID="_x0000_i1050" DrawAspect="Content" ObjectID="_1416633889" r:id="rId78"/>
        </w:object>
      </w:r>
      <w:r w:rsidRPr="00A90D62">
        <w:rPr>
          <w:rFonts w:ascii="David" w:hAnsi="David" w:cs="David"/>
          <w:sz w:val="28"/>
          <w:szCs w:val="28"/>
          <w:rtl/>
          <w:rPrChange w:id="13127" w:author="אברהם" w:date="2012-11-23T10:23:00Z">
            <w:rPr>
              <w:rFonts w:ascii="David" w:hAnsi="David" w:cs="David"/>
              <w:rtl/>
            </w:rPr>
          </w:rPrChange>
        </w:rPr>
        <w:t>:</w:t>
      </w:r>
    </w:p>
    <w:p w:rsidR="009C2B09" w:rsidRPr="00A90D62" w:rsidRDefault="009C2B09" w:rsidP="009C2B09">
      <w:pPr>
        <w:rPr>
          <w:rFonts w:ascii="David" w:hAnsi="David" w:cs="David"/>
          <w:sz w:val="28"/>
          <w:szCs w:val="28"/>
          <w:rtl/>
          <w:rPrChange w:id="13128" w:author="אברהם" w:date="2012-11-23T10:23:00Z">
            <w:rPr>
              <w:rFonts w:ascii="David" w:hAnsi="David" w:cs="David"/>
              <w:rtl/>
            </w:rPr>
          </w:rPrChang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3129" w:author="אברהם" w:date="2012-11-23T10:23:00Z">
                  <w:rPr>
                    <w:rFonts w:ascii="David" w:hAnsi="David" w:cs="David"/>
                    <w:rtl/>
                  </w:rPr>
                </w:rPrChange>
              </w:rPr>
            </w:pPr>
            <w:r w:rsidRPr="008A508F">
              <w:rPr>
                <w:position w:val="-24"/>
                <w:sz w:val="28"/>
                <w:szCs w:val="28"/>
              </w:rPr>
              <w:object w:dxaOrig="3045" w:dyaOrig="735">
                <v:shape id="_x0000_i1051" type="#_x0000_t75" style="width:150.9pt;height:36.95pt" o:ole="" filled="t">
                  <v:fill color2="black"/>
                  <v:imagedata r:id="rId79" o:title=""/>
                </v:shape>
                <o:OLEObject Type="Embed" ProgID="MathType" ShapeID="_x0000_i1051" DrawAspect="Content" ObjectID="_1416633890" r:id="rId80"/>
              </w:object>
            </w:r>
            <w:r w:rsidRPr="00A90D62">
              <w:rPr>
                <w:rFonts w:ascii="David" w:eastAsia="David" w:hAnsi="David" w:cs="David"/>
                <w:sz w:val="28"/>
                <w:szCs w:val="28"/>
                <w:rtl/>
                <w:rPrChange w:id="13130" w:author="אברהם" w:date="2012-11-23T10:23:00Z">
                  <w:rPr>
                    <w:rFonts w:ascii="David" w:eastAsia="David" w:hAnsi="David" w:cs="David"/>
                    <w:rtl/>
                  </w:rPr>
                </w:rPrChange>
              </w:rPr>
              <w:t xml:space="preserve"> </w:t>
            </w:r>
          </w:p>
        </w:tc>
        <w:tc>
          <w:tcPr>
            <w:tcW w:w="1072" w:type="dxa"/>
            <w:shd w:val="clear" w:color="auto" w:fill="auto"/>
            <w:vAlign w:val="center"/>
          </w:tcPr>
          <w:p w:rsidR="009C2B09" w:rsidRPr="00A90D62" w:rsidRDefault="009C2B09" w:rsidP="00685392">
            <w:pPr>
              <w:pStyle w:val="afd"/>
              <w:bidi/>
              <w:snapToGrid w:val="0"/>
              <w:rPr>
                <w:sz w:val="28"/>
                <w:szCs w:val="28"/>
                <w:rPrChange w:id="13131" w:author="אברהם" w:date="2012-11-23T10:23:00Z">
                  <w:rPr/>
                </w:rPrChange>
              </w:rPr>
            </w:pPr>
            <w:r w:rsidRPr="00A90D62">
              <w:rPr>
                <w:rFonts w:ascii="David" w:hAnsi="David" w:cs="David"/>
                <w:sz w:val="28"/>
                <w:szCs w:val="28"/>
                <w:rtl/>
                <w:rPrChange w:id="13132" w:author="אברהם" w:date="2012-11-23T10:23:00Z">
                  <w:rPr>
                    <w:rFonts w:ascii="David" w:hAnsi="David" w:cs="David"/>
                    <w:rtl/>
                  </w:rPr>
                </w:rPrChange>
              </w:rPr>
              <w:t>(</w:t>
            </w:r>
            <w:r w:rsidRPr="00A90D62">
              <w:rPr>
                <w:rFonts w:cs="David"/>
                <w:sz w:val="28"/>
                <w:szCs w:val="28"/>
                <w:rtl/>
                <w:rPrChange w:id="13133" w:author="אברהם" w:date="2012-11-23T10:23:00Z">
                  <w:rPr>
                    <w:rFonts w:cs="David"/>
                    <w:rtl/>
                  </w:rPr>
                </w:rPrChange>
              </w:rPr>
              <w:fldChar w:fldCharType="begin"/>
            </w:r>
            <w:r w:rsidRPr="00A90D62">
              <w:rPr>
                <w:rFonts w:cs="David"/>
                <w:sz w:val="28"/>
                <w:szCs w:val="28"/>
                <w:rtl/>
                <w:rPrChange w:id="13134" w:author="אברהם" w:date="2012-11-23T10:23:00Z">
                  <w:rPr>
                    <w:rFonts w:cs="David"/>
                    <w:rtl/>
                  </w:rPr>
                </w:rPrChange>
              </w:rPr>
              <w:instrText xml:space="preserve"> </w:instrText>
            </w:r>
            <w:r w:rsidRPr="00A90D62">
              <w:rPr>
                <w:rFonts w:cs="David"/>
                <w:sz w:val="28"/>
                <w:szCs w:val="28"/>
                <w:rPrChange w:id="13135" w:author="אברהם" w:date="2012-11-23T10:23:00Z">
                  <w:rPr>
                    <w:rFonts w:cs="David"/>
                  </w:rPr>
                </w:rPrChange>
              </w:rPr>
              <w:instrText>SEQ</w:instrText>
            </w:r>
            <w:r w:rsidRPr="00A90D62">
              <w:rPr>
                <w:rFonts w:cs="David"/>
                <w:sz w:val="28"/>
                <w:szCs w:val="28"/>
                <w:rtl/>
                <w:rPrChange w:id="13136" w:author="אברהם" w:date="2012-11-23T10:23:00Z">
                  <w:rPr>
                    <w:rFonts w:cs="David"/>
                    <w:rtl/>
                  </w:rPr>
                </w:rPrChange>
              </w:rPr>
              <w:instrText xml:space="preserve"> "</w:instrText>
            </w:r>
            <w:r w:rsidRPr="00A90D62">
              <w:rPr>
                <w:rFonts w:cs="David" w:hint="eastAsia"/>
                <w:sz w:val="28"/>
                <w:szCs w:val="28"/>
                <w:rtl/>
                <w:rPrChange w:id="13137" w:author="אברהם" w:date="2012-11-23T10:23:00Z">
                  <w:rPr>
                    <w:rFonts w:cs="David" w:hint="eastAsia"/>
                    <w:rtl/>
                  </w:rPr>
                </w:rPrChange>
              </w:rPr>
              <w:instrText>כיתוב</w:instrText>
            </w:r>
            <w:r w:rsidRPr="00A90D62">
              <w:rPr>
                <w:rFonts w:cs="David"/>
                <w:sz w:val="28"/>
                <w:szCs w:val="28"/>
                <w:rtl/>
                <w:rPrChange w:id="13138" w:author="אברהם" w:date="2012-11-23T10:23:00Z">
                  <w:rPr>
                    <w:rFonts w:cs="David"/>
                    <w:rtl/>
                  </w:rPr>
                </w:rPrChange>
              </w:rPr>
              <w:instrText>" \*</w:instrText>
            </w:r>
            <w:r w:rsidRPr="00A90D62">
              <w:rPr>
                <w:rFonts w:cs="David"/>
                <w:sz w:val="28"/>
                <w:szCs w:val="28"/>
                <w:rPrChange w:id="13139" w:author="אברהם" w:date="2012-11-23T10:23:00Z">
                  <w:rPr>
                    <w:rFonts w:cs="David"/>
                  </w:rPr>
                </w:rPrChange>
              </w:rPr>
              <w:instrText>Arabic</w:instrText>
            </w:r>
            <w:r w:rsidRPr="00A90D62">
              <w:rPr>
                <w:rFonts w:cs="David"/>
                <w:sz w:val="28"/>
                <w:szCs w:val="28"/>
                <w:rtl/>
                <w:rPrChange w:id="13140" w:author="אברהם" w:date="2012-11-23T10:23:00Z">
                  <w:rPr>
                    <w:rFonts w:cs="David"/>
                    <w:rtl/>
                  </w:rPr>
                </w:rPrChange>
              </w:rPr>
              <w:instrText xml:space="preserve"> </w:instrText>
            </w:r>
            <w:r w:rsidRPr="00A90D62">
              <w:rPr>
                <w:rFonts w:cs="David"/>
                <w:sz w:val="28"/>
                <w:szCs w:val="28"/>
                <w:rtl/>
                <w:rPrChange w:id="13141" w:author="אברהם" w:date="2012-11-23T10:23:00Z">
                  <w:rPr>
                    <w:rFonts w:cs="David"/>
                    <w:rtl/>
                  </w:rPr>
                </w:rPrChange>
              </w:rPr>
              <w:fldChar w:fldCharType="separate"/>
            </w:r>
            <w:r w:rsidRPr="00A90D62">
              <w:rPr>
                <w:rFonts w:cs="David"/>
                <w:noProof/>
                <w:sz w:val="28"/>
                <w:szCs w:val="28"/>
                <w:rtl/>
                <w:rPrChange w:id="13142" w:author="אברהם" w:date="2012-11-23T10:23:00Z">
                  <w:rPr>
                    <w:rFonts w:cs="David"/>
                    <w:noProof/>
                    <w:rtl/>
                  </w:rPr>
                </w:rPrChange>
              </w:rPr>
              <w:t>9</w:t>
            </w:r>
            <w:r w:rsidRPr="00A90D62">
              <w:rPr>
                <w:rFonts w:cs="David"/>
                <w:sz w:val="28"/>
                <w:szCs w:val="28"/>
                <w:rtl/>
                <w:rPrChange w:id="13143" w:author="אברהם" w:date="2012-11-23T10:23:00Z">
                  <w:rPr>
                    <w:rFonts w:cs="David"/>
                    <w:rtl/>
                  </w:rPr>
                </w:rPrChange>
              </w:rPr>
              <w:fldChar w:fldCharType="end"/>
            </w:r>
            <w:r w:rsidRPr="00A90D62">
              <w:rPr>
                <w:rFonts w:ascii="David" w:hAnsi="David" w:cs="David"/>
                <w:sz w:val="28"/>
                <w:szCs w:val="28"/>
                <w:rtl/>
                <w:rPrChange w:id="13144" w:author="אברהם" w:date="2012-11-23T10:23:00Z">
                  <w:rPr>
                    <w:rFonts w:ascii="David" w:hAnsi="David" w:cs="David"/>
                    <w:rtl/>
                  </w:rPr>
                </w:rPrChange>
              </w:rPr>
              <w:t>)</w:t>
            </w:r>
          </w:p>
        </w:tc>
      </w:tr>
    </w:tbl>
    <w:p w:rsidR="009C2B09" w:rsidRPr="00A90D62" w:rsidRDefault="009C2B09" w:rsidP="009C2B09">
      <w:pPr>
        <w:rPr>
          <w:sz w:val="28"/>
          <w:szCs w:val="28"/>
          <w:rPrChange w:id="13145" w:author="אברהם" w:date="2012-11-23T10:23:00Z">
            <w:rPr/>
          </w:rPrChange>
        </w:rPr>
      </w:pPr>
    </w:p>
    <w:p w:rsidR="009C2B09" w:rsidRPr="00A90D62" w:rsidRDefault="009C2B09" w:rsidP="009C2B09">
      <w:pPr>
        <w:pStyle w:val="a1"/>
        <w:bidi/>
        <w:rPr>
          <w:sz w:val="28"/>
          <w:szCs w:val="28"/>
          <w:rPrChange w:id="13146" w:author="אברהם" w:date="2012-11-23T10:23:00Z">
            <w:rPr/>
          </w:rPrChange>
        </w:rPr>
      </w:pPr>
      <w:r w:rsidRPr="00A90D62">
        <w:rPr>
          <w:rStyle w:val="Q"/>
          <w:rFonts w:ascii="David" w:hAnsi="David" w:cs="David"/>
          <w:sz w:val="28"/>
          <w:szCs w:val="28"/>
          <w:rtl/>
          <w:rPrChange w:id="13147" w:author="אברהם" w:date="2012-11-23T10:23:00Z">
            <w:rPr>
              <w:rStyle w:val="Q"/>
              <w:rFonts w:ascii="David" w:hAnsi="David" w:cs="David"/>
              <w:rtl/>
            </w:rPr>
          </w:rPrChange>
        </w:rPr>
        <w:t>כדי</w:t>
      </w:r>
      <w:r w:rsidRPr="00A90D62">
        <w:rPr>
          <w:rStyle w:val="Q"/>
          <w:rFonts w:ascii="David" w:eastAsia="David" w:hAnsi="David" w:cs="David"/>
          <w:sz w:val="28"/>
          <w:szCs w:val="28"/>
          <w:rtl/>
          <w:rPrChange w:id="131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49" w:author="אברהם" w:date="2012-11-23T10:23:00Z">
            <w:rPr>
              <w:rStyle w:val="Q"/>
              <w:rFonts w:ascii="David" w:hAnsi="David" w:cs="David"/>
              <w:rtl/>
            </w:rPr>
          </w:rPrChange>
        </w:rPr>
        <w:t>לחשב</w:t>
      </w:r>
      <w:r w:rsidRPr="00A90D62">
        <w:rPr>
          <w:rStyle w:val="Q"/>
          <w:rFonts w:ascii="David" w:eastAsia="David" w:hAnsi="David" w:cs="David"/>
          <w:sz w:val="28"/>
          <w:szCs w:val="28"/>
          <w:rtl/>
          <w:rPrChange w:id="131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51" w:author="אברהם" w:date="2012-11-23T10:23:00Z">
            <w:rPr>
              <w:rStyle w:val="Q"/>
              <w:rFonts w:ascii="David" w:hAnsi="David" w:cs="David"/>
              <w:rtl/>
            </w:rPr>
          </w:rPrChange>
        </w:rPr>
        <w:t>בקלות</w:t>
      </w:r>
      <w:r w:rsidRPr="00A90D62">
        <w:rPr>
          <w:rStyle w:val="Q"/>
          <w:rFonts w:ascii="David" w:eastAsia="David" w:hAnsi="David" w:cs="David"/>
          <w:sz w:val="28"/>
          <w:szCs w:val="28"/>
          <w:rtl/>
          <w:rPrChange w:id="131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53" w:author="אברהם" w:date="2012-11-23T10:23:00Z">
            <w:rPr>
              <w:rStyle w:val="Q"/>
              <w:rFonts w:ascii="David" w:hAnsi="David" w:cs="David"/>
              <w:rtl/>
            </w:rPr>
          </w:rPrChange>
        </w:rPr>
        <w:t>את</w:t>
      </w:r>
      <w:r w:rsidRPr="00A90D62">
        <w:rPr>
          <w:rStyle w:val="Q"/>
          <w:rFonts w:ascii="David" w:eastAsia="David" w:hAnsi="David" w:cs="David"/>
          <w:sz w:val="28"/>
          <w:szCs w:val="28"/>
          <w:rtl/>
          <w:rPrChange w:id="131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55" w:author="אברהם" w:date="2012-11-23T10:23:00Z">
            <w:rPr>
              <w:rStyle w:val="Q"/>
              <w:rFonts w:ascii="David" w:hAnsi="David" w:cs="David"/>
              <w:rtl/>
            </w:rPr>
          </w:rPrChange>
        </w:rPr>
        <w:t>פונקצית</w:t>
      </w:r>
      <w:r w:rsidRPr="00A90D62">
        <w:rPr>
          <w:rStyle w:val="Q"/>
          <w:rFonts w:ascii="David" w:eastAsia="David" w:hAnsi="David" w:cs="David"/>
          <w:sz w:val="28"/>
          <w:szCs w:val="28"/>
          <w:rtl/>
          <w:rPrChange w:id="13156"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157" w:author="אברהם" w:date="2012-11-23T10:23:00Z">
            <w:rPr>
              <w:rStyle w:val="Q"/>
              <w:rFonts w:ascii="David" w:hAnsi="David" w:cs="David"/>
            </w:rPr>
          </w:rPrChange>
        </w:rPr>
        <w:t>W</w:t>
      </w:r>
      <w:r w:rsidRPr="00A90D62">
        <w:rPr>
          <w:rStyle w:val="Q"/>
          <w:rFonts w:ascii="David" w:hAnsi="David" w:cs="David"/>
          <w:sz w:val="28"/>
          <w:szCs w:val="28"/>
          <w:rtl/>
          <w:rPrChange w:id="13158" w:author="אברהם" w:date="2012-11-23T10:23:00Z">
            <w:rPr>
              <w:rStyle w:val="Q"/>
              <w:rFonts w:ascii="David" w:hAnsi="David" w:cs="David"/>
              <w:rtl/>
            </w:rPr>
          </w:rPrChange>
        </w:rPr>
        <w:t xml:space="preserve"> של</w:t>
      </w:r>
      <w:r w:rsidRPr="00A90D62">
        <w:rPr>
          <w:rStyle w:val="Q"/>
          <w:rFonts w:ascii="David" w:eastAsia="David" w:hAnsi="David" w:cs="David"/>
          <w:sz w:val="28"/>
          <w:szCs w:val="28"/>
          <w:rtl/>
          <w:rPrChange w:id="1315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60" w:author="אברהם" w:date="2012-11-23T10:23:00Z">
            <w:rPr>
              <w:rStyle w:val="Q"/>
              <w:rFonts w:ascii="David" w:hAnsi="David" w:cs="David"/>
              <w:rtl/>
            </w:rPr>
          </w:rPrChange>
        </w:rPr>
        <w:t>למברט, ניתן</w:t>
      </w:r>
      <w:r w:rsidRPr="00A90D62">
        <w:rPr>
          <w:rStyle w:val="Q"/>
          <w:rFonts w:ascii="David" w:eastAsia="David" w:hAnsi="David" w:cs="David"/>
          <w:sz w:val="28"/>
          <w:szCs w:val="28"/>
          <w:rtl/>
          <w:rPrChange w:id="1316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62" w:author="אברהם" w:date="2012-11-23T10:23:00Z">
            <w:rPr>
              <w:rStyle w:val="Q"/>
              <w:rFonts w:ascii="David" w:hAnsi="David" w:cs="David"/>
              <w:rtl/>
            </w:rPr>
          </w:rPrChange>
        </w:rPr>
        <w:t>להשתמש</w:t>
      </w:r>
      <w:r w:rsidRPr="00A90D62">
        <w:rPr>
          <w:rStyle w:val="Q"/>
          <w:rFonts w:ascii="David" w:eastAsia="David" w:hAnsi="David" w:cs="David"/>
          <w:sz w:val="28"/>
          <w:szCs w:val="28"/>
          <w:rtl/>
          <w:rPrChange w:id="131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64" w:author="אברהם" w:date="2012-11-23T10:23:00Z">
            <w:rPr>
              <w:rStyle w:val="Q"/>
              <w:rFonts w:ascii="David" w:hAnsi="David" w:cs="David"/>
              <w:rtl/>
            </w:rPr>
          </w:rPrChange>
        </w:rPr>
        <w:t>בקירוב</w:t>
      </w:r>
      <w:r w:rsidRPr="00A90D62">
        <w:rPr>
          <w:rStyle w:val="Q"/>
          <w:rFonts w:ascii="David" w:eastAsia="David" w:hAnsi="David" w:cs="David"/>
          <w:sz w:val="28"/>
          <w:szCs w:val="28"/>
          <w:rtl/>
          <w:rPrChange w:id="131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66" w:author="אברהם" w:date="2012-11-23T10:23:00Z">
            <w:rPr>
              <w:rStyle w:val="Q"/>
              <w:rFonts w:ascii="David" w:hAnsi="David" w:cs="David"/>
              <w:rtl/>
            </w:rPr>
          </w:rPrChange>
        </w:rPr>
        <w:t>של</w:t>
      </w:r>
      <w:r w:rsidRPr="00A90D62">
        <w:rPr>
          <w:rStyle w:val="Q"/>
          <w:rFonts w:ascii="David" w:eastAsia="David" w:hAnsi="David" w:cs="David"/>
          <w:sz w:val="28"/>
          <w:szCs w:val="28"/>
          <w:rtl/>
          <w:rPrChange w:id="1316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68" w:author="אברהם" w:date="2012-11-23T10:23:00Z">
            <w:rPr>
              <w:rStyle w:val="Q"/>
              <w:rFonts w:ascii="David" w:hAnsi="David" w:cs="David"/>
              <w:rtl/>
            </w:rPr>
          </w:rPrChange>
        </w:rPr>
        <w:t>סרג' ויניצקי:</w:t>
      </w:r>
      <w:r w:rsidRPr="00A90D62">
        <w:rPr>
          <w:rStyle w:val="Q"/>
          <w:rFonts w:ascii="David" w:hAnsi="David" w:cs="David"/>
          <w:sz w:val="28"/>
          <w:szCs w:val="28"/>
          <w:vertAlign w:val="superscript"/>
          <w:rtl/>
          <w:rPrChange w:id="13169" w:author="אברהם" w:date="2012-11-23T10:23:00Z">
            <w:rPr>
              <w:rStyle w:val="Q"/>
              <w:rFonts w:ascii="David" w:hAnsi="David" w:cs="David"/>
              <w:vertAlign w:val="superscript"/>
              <w:rtl/>
            </w:rPr>
          </w:rPrChange>
        </w:rPr>
        <w:footnoteReference w:id="35"/>
      </w:r>
    </w:p>
    <w:p w:rsidR="009C2B09" w:rsidRPr="00A90D62" w:rsidRDefault="009C2B09" w:rsidP="009C2B09">
      <w:pPr>
        <w:jc w:val="center"/>
        <w:rPr>
          <w:sz w:val="28"/>
          <w:szCs w:val="28"/>
          <w:rtl/>
          <w:rPrChange w:id="13170" w:author="אברהם" w:date="2012-11-23T10:23:00Z">
            <w:rPr>
              <w:rtl/>
            </w:rPr>
          </w:rPrChange>
        </w:rPr>
      </w:pPr>
      <w:r w:rsidRPr="008A508F">
        <w:rPr>
          <w:position w:val="-39"/>
          <w:sz w:val="28"/>
          <w:szCs w:val="28"/>
        </w:rPr>
        <w:object w:dxaOrig="3735" w:dyaOrig="1035">
          <v:shape id="_x0000_i1052" type="#_x0000_t75" style="width:186.55pt;height:50.7pt" o:ole="" filled="t">
            <v:fill color2="black"/>
            <v:imagedata r:id="rId81" o:title=""/>
          </v:shape>
          <o:OLEObject Type="Embed" ProgID="MathType" ShapeID="_x0000_i1052" DrawAspect="Content" ObjectID="_1416633891" r:id="rId82"/>
        </w:object>
      </w:r>
    </w:p>
    <w:p w:rsidR="009C2B09" w:rsidRPr="00A90D62" w:rsidRDefault="009C2B09" w:rsidP="009C2B09">
      <w:pPr>
        <w:pStyle w:val="a1"/>
        <w:bidi/>
        <w:rPr>
          <w:sz w:val="28"/>
          <w:szCs w:val="28"/>
          <w:rtl/>
          <w:rPrChange w:id="13171" w:author="אברהם" w:date="2012-11-23T10:23:00Z">
            <w:rPr>
              <w:rtl/>
            </w:rPr>
          </w:rPrChange>
        </w:rPr>
      </w:pPr>
    </w:p>
    <w:p w:rsidR="009C2B09" w:rsidRPr="00A90D62" w:rsidRDefault="009C2B09" w:rsidP="009C2B09">
      <w:pPr>
        <w:pStyle w:val="a1"/>
        <w:bidi/>
        <w:rPr>
          <w:sz w:val="28"/>
          <w:szCs w:val="28"/>
          <w:rPrChange w:id="13172" w:author="אברהם" w:date="2012-11-23T10:23:00Z">
            <w:rPr/>
          </w:rPrChange>
        </w:rPr>
      </w:pPr>
      <w:r w:rsidRPr="00A90D62">
        <w:rPr>
          <w:rStyle w:val="Q"/>
          <w:rFonts w:ascii="David" w:hAnsi="David" w:cs="David"/>
          <w:sz w:val="28"/>
          <w:szCs w:val="28"/>
          <w:rtl/>
          <w:rPrChange w:id="13173" w:author="אברהם" w:date="2012-11-23T10:23:00Z">
            <w:rPr>
              <w:rStyle w:val="Q"/>
              <w:rFonts w:ascii="David" w:hAnsi="David" w:cs="David"/>
              <w:rtl/>
            </w:rPr>
          </w:rPrChange>
        </w:rPr>
        <w:t>נציב</w:t>
      </w:r>
      <w:r w:rsidRPr="00A90D62">
        <w:rPr>
          <w:rStyle w:val="Q"/>
          <w:rFonts w:ascii="David" w:eastAsia="David" w:hAnsi="David" w:cs="David"/>
          <w:sz w:val="28"/>
          <w:szCs w:val="28"/>
          <w:rtl/>
          <w:rPrChange w:id="131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75" w:author="אברהם" w:date="2012-11-23T10:23:00Z">
            <w:rPr>
              <w:rStyle w:val="Q"/>
              <w:rFonts w:ascii="David" w:hAnsi="David" w:cs="David"/>
              <w:rtl/>
            </w:rPr>
          </w:rPrChange>
        </w:rPr>
        <w:t>ב-</w:t>
      </w:r>
      <w:r w:rsidRPr="00A90D62">
        <w:rPr>
          <w:rFonts w:ascii="David" w:hAnsi="David" w:cs="David"/>
          <w:sz w:val="28"/>
          <w:szCs w:val="28"/>
          <w:rtl/>
          <w:rPrChange w:id="13176" w:author="אברהם" w:date="2012-11-23T10:23:00Z">
            <w:rPr>
              <w:rFonts w:ascii="David" w:hAnsi="David" w:cs="David"/>
              <w:rtl/>
            </w:rPr>
          </w:rPrChange>
        </w:rPr>
        <w:t>(</w:t>
      </w:r>
      <w:r w:rsidRPr="00A90D62">
        <w:rPr>
          <w:rFonts w:ascii="David" w:hAnsi="David" w:cs="David"/>
          <w:sz w:val="28"/>
          <w:szCs w:val="28"/>
          <w:rPrChange w:id="13177" w:author="אברהם" w:date="2012-11-23T10:23:00Z">
            <w:rPr>
              <w:rFonts w:ascii="David" w:hAnsi="David" w:cs="David"/>
            </w:rPr>
          </w:rPrChange>
        </w:rPr>
        <w:t>9</w:t>
      </w:r>
      <w:r w:rsidRPr="00A90D62">
        <w:rPr>
          <w:rFonts w:ascii="David" w:hAnsi="David" w:cs="David"/>
          <w:sz w:val="28"/>
          <w:szCs w:val="28"/>
          <w:rtl/>
          <w:rPrChange w:id="13178" w:author="אברהם" w:date="2012-11-23T10:23:00Z">
            <w:rPr>
              <w:rFonts w:ascii="David" w:hAnsi="David" w:cs="David"/>
              <w:rtl/>
            </w:rPr>
          </w:rPrChange>
        </w:rPr>
        <w:t xml:space="preserve">) </w:t>
      </w:r>
      <w:r w:rsidRPr="00A90D62">
        <w:rPr>
          <w:rStyle w:val="Q"/>
          <w:rFonts w:ascii="David" w:hAnsi="David" w:cs="David"/>
          <w:sz w:val="28"/>
          <w:szCs w:val="28"/>
          <w:rtl/>
          <w:rPrChange w:id="13179" w:author="אברהם" w:date="2012-11-23T10:23:00Z">
            <w:rPr>
              <w:rStyle w:val="Q"/>
              <w:rFonts w:ascii="David" w:hAnsi="David" w:cs="David"/>
              <w:rtl/>
            </w:rPr>
          </w:rPrChange>
        </w:rPr>
        <w:t>ונצמצם</w:t>
      </w:r>
      <w:r w:rsidRPr="00A90D62">
        <w:rPr>
          <w:rStyle w:val="Q"/>
          <w:rFonts w:ascii="David" w:eastAsia="David" w:hAnsi="David" w:cs="David"/>
          <w:sz w:val="28"/>
          <w:szCs w:val="28"/>
          <w:rtl/>
          <w:rPrChange w:id="131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81" w:author="אברהם" w:date="2012-11-23T10:23:00Z">
            <w:rPr>
              <w:rStyle w:val="Q"/>
              <w:rFonts w:ascii="David" w:hAnsi="David" w:cs="David"/>
              <w:rtl/>
            </w:rPr>
          </w:rPrChange>
        </w:rPr>
        <w:t>חלק</w:t>
      </w:r>
      <w:r w:rsidRPr="00A90D62">
        <w:rPr>
          <w:rStyle w:val="Q"/>
          <w:rFonts w:ascii="David" w:eastAsia="David" w:hAnsi="David" w:cs="David"/>
          <w:sz w:val="28"/>
          <w:szCs w:val="28"/>
          <w:rtl/>
          <w:rPrChange w:id="131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183" w:author="אברהם" w:date="2012-11-23T10:23:00Z">
            <w:rPr>
              <w:rStyle w:val="Q"/>
              <w:rFonts w:ascii="David" w:hAnsi="David" w:cs="David"/>
              <w:rtl/>
            </w:rPr>
          </w:rPrChange>
        </w:rPr>
        <w:t>מהגורמים</w:t>
      </w:r>
      <w:r w:rsidRPr="00A90D62">
        <w:rPr>
          <w:rStyle w:val="Q"/>
          <w:rFonts w:ascii="David" w:eastAsia="David" w:hAnsi="David" w:cs="David"/>
          <w:sz w:val="28"/>
          <w:szCs w:val="28"/>
          <w:rtl/>
          <w:rPrChange w:id="13184" w:author="אברהם" w:date="2012-11-23T10:23:00Z">
            <w:rPr>
              <w:rStyle w:val="Q"/>
              <w:rFonts w:ascii="David" w:eastAsia="David" w:hAnsi="David" w:cs="David"/>
              <w:rtl/>
            </w:rPr>
          </w:rPrChange>
        </w:rPr>
        <w:t xml:space="preserve"> </w:t>
      </w:r>
      <w:r w:rsidRPr="00A90D62">
        <w:rPr>
          <w:rFonts w:ascii="David" w:hAnsi="David" w:cs="David"/>
          <w:sz w:val="28"/>
          <w:szCs w:val="28"/>
          <w:rtl/>
          <w:rPrChange w:id="13185" w:author="אברהם" w:date="2012-11-23T10:23:00Z">
            <w:rPr>
              <w:rFonts w:ascii="David" w:hAnsi="David" w:cs="David"/>
              <w:rtl/>
            </w:rPr>
          </w:rPrChange>
        </w:rPr>
        <w:t>(</w:t>
      </w:r>
      <w:r w:rsidRPr="00A90D62">
        <w:rPr>
          <w:rFonts w:ascii="David" w:hAnsi="David" w:cs="David"/>
          <w:sz w:val="28"/>
          <w:szCs w:val="28"/>
          <w:rPrChange w:id="13186" w:author="אברהם" w:date="2012-11-23T10:23:00Z">
            <w:rPr>
              <w:rFonts w:ascii="David" w:hAnsi="David" w:cs="David"/>
            </w:rPr>
          </w:rPrChange>
        </w:rPr>
        <w:t>N, (N-M), e</w:t>
      </w:r>
      <w:r w:rsidRPr="00A90D62">
        <w:rPr>
          <w:rFonts w:ascii="David" w:hAnsi="David" w:cs="David"/>
          <w:sz w:val="28"/>
          <w:szCs w:val="28"/>
          <w:rtl/>
          <w:rPrChange w:id="13187" w:author="אברהם" w:date="2012-11-23T10:23:00Z">
            <w:rPr>
              <w:rFonts w:ascii="David" w:hAnsi="David" w:cs="David"/>
              <w:rtl/>
            </w:rPr>
          </w:rPrChange>
        </w:rPr>
        <w:t xml:space="preserve">), </w:t>
      </w:r>
      <w:r w:rsidRPr="00A90D62">
        <w:rPr>
          <w:rStyle w:val="Q"/>
          <w:rFonts w:ascii="David" w:hAnsi="David" w:cs="David"/>
          <w:sz w:val="28"/>
          <w:szCs w:val="28"/>
          <w:rtl/>
          <w:rPrChange w:id="13188" w:author="אברהם" w:date="2012-11-23T10:23:00Z">
            <w:rPr>
              <w:rStyle w:val="Q"/>
              <w:rFonts w:ascii="David" w:hAnsi="David" w:cs="David"/>
              <w:rtl/>
            </w:rPr>
          </w:rPrChange>
        </w:rPr>
        <w:t xml:space="preserve">ונקבל: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A90D62" w:rsidRDefault="009C2B09" w:rsidP="00685392">
            <w:pPr>
              <w:pStyle w:val="afd"/>
              <w:bidi/>
              <w:snapToGrid w:val="0"/>
              <w:jc w:val="center"/>
              <w:rPr>
                <w:rFonts w:ascii="David" w:hAnsi="David" w:cs="David"/>
                <w:sz w:val="28"/>
                <w:szCs w:val="28"/>
                <w:rtl/>
                <w:rPrChange w:id="13189" w:author="אברהם" w:date="2012-11-23T10:23:00Z">
                  <w:rPr>
                    <w:rFonts w:ascii="David" w:hAnsi="David" w:cs="David"/>
                    <w:rtl/>
                  </w:rPr>
                </w:rPrChange>
              </w:rPr>
            </w:pPr>
            <w:r w:rsidRPr="008A508F">
              <w:rPr>
                <w:position w:val="-52"/>
                <w:sz w:val="28"/>
                <w:szCs w:val="28"/>
              </w:rPr>
              <w:object w:dxaOrig="4905" w:dyaOrig="1305">
                <v:shape id="_x0000_i1053" type="#_x0000_t75" style="width:245.45pt;height:64.5pt" o:ole="" filled="t">
                  <v:fill color2="black"/>
                  <v:imagedata r:id="rId83" o:title=""/>
                </v:shape>
                <o:OLEObject Type="Embed" ProgID="MathType" ShapeID="_x0000_i1053" DrawAspect="Content" ObjectID="_1416633892" r:id="rId84"/>
              </w:object>
            </w:r>
          </w:p>
        </w:tc>
        <w:tc>
          <w:tcPr>
            <w:tcW w:w="1072" w:type="dxa"/>
            <w:shd w:val="clear" w:color="auto" w:fill="auto"/>
            <w:vAlign w:val="center"/>
          </w:tcPr>
          <w:p w:rsidR="009C2B09" w:rsidRPr="00A90D62" w:rsidRDefault="009C2B09" w:rsidP="00685392">
            <w:pPr>
              <w:pStyle w:val="afd"/>
              <w:bidi/>
              <w:snapToGrid w:val="0"/>
              <w:rPr>
                <w:sz w:val="28"/>
                <w:szCs w:val="28"/>
                <w:rtl/>
                <w:rPrChange w:id="13190" w:author="אברהם" w:date="2012-11-23T10:23:00Z">
                  <w:rPr>
                    <w:rtl/>
                  </w:rPr>
                </w:rPrChange>
              </w:rPr>
            </w:pPr>
            <w:r w:rsidRPr="00A90D62">
              <w:rPr>
                <w:rFonts w:ascii="David" w:hAnsi="David" w:cs="David"/>
                <w:sz w:val="28"/>
                <w:szCs w:val="28"/>
                <w:rtl/>
                <w:rPrChange w:id="13191" w:author="אברהם" w:date="2012-11-23T10:23:00Z">
                  <w:rPr>
                    <w:rFonts w:ascii="David" w:hAnsi="David" w:cs="David"/>
                    <w:rtl/>
                  </w:rPr>
                </w:rPrChange>
              </w:rPr>
              <w:t>(</w:t>
            </w:r>
            <w:r w:rsidRPr="00A90D62">
              <w:rPr>
                <w:rFonts w:cs="David"/>
                <w:sz w:val="28"/>
                <w:szCs w:val="28"/>
                <w:rtl/>
                <w:rPrChange w:id="13192" w:author="אברהם" w:date="2012-11-23T10:23:00Z">
                  <w:rPr>
                    <w:rFonts w:cs="David"/>
                    <w:rtl/>
                  </w:rPr>
                </w:rPrChange>
              </w:rPr>
              <w:fldChar w:fldCharType="begin"/>
            </w:r>
            <w:r w:rsidRPr="00A90D62">
              <w:rPr>
                <w:rFonts w:cs="David"/>
                <w:sz w:val="28"/>
                <w:szCs w:val="28"/>
                <w:rtl/>
                <w:rPrChange w:id="13193" w:author="אברהם" w:date="2012-11-23T10:23:00Z">
                  <w:rPr>
                    <w:rFonts w:cs="David"/>
                    <w:rtl/>
                  </w:rPr>
                </w:rPrChange>
              </w:rPr>
              <w:instrText xml:space="preserve"> </w:instrText>
            </w:r>
            <w:r w:rsidRPr="00A90D62">
              <w:rPr>
                <w:rFonts w:cs="David"/>
                <w:sz w:val="28"/>
                <w:szCs w:val="28"/>
                <w:rPrChange w:id="13194" w:author="אברהם" w:date="2012-11-23T10:23:00Z">
                  <w:rPr>
                    <w:rFonts w:cs="David"/>
                  </w:rPr>
                </w:rPrChange>
              </w:rPr>
              <w:instrText>SEQ</w:instrText>
            </w:r>
            <w:r w:rsidRPr="00A90D62">
              <w:rPr>
                <w:rFonts w:cs="David"/>
                <w:sz w:val="28"/>
                <w:szCs w:val="28"/>
                <w:rtl/>
                <w:rPrChange w:id="13195" w:author="אברהם" w:date="2012-11-23T10:23:00Z">
                  <w:rPr>
                    <w:rFonts w:cs="David"/>
                    <w:rtl/>
                  </w:rPr>
                </w:rPrChange>
              </w:rPr>
              <w:instrText xml:space="preserve"> "</w:instrText>
            </w:r>
            <w:r w:rsidRPr="00A90D62">
              <w:rPr>
                <w:rFonts w:cs="David" w:hint="eastAsia"/>
                <w:sz w:val="28"/>
                <w:szCs w:val="28"/>
                <w:rtl/>
                <w:rPrChange w:id="13196" w:author="אברהם" w:date="2012-11-23T10:23:00Z">
                  <w:rPr>
                    <w:rFonts w:cs="David" w:hint="eastAsia"/>
                    <w:rtl/>
                  </w:rPr>
                </w:rPrChange>
              </w:rPr>
              <w:instrText>כיתוב</w:instrText>
            </w:r>
            <w:r w:rsidRPr="00A90D62">
              <w:rPr>
                <w:rFonts w:cs="David"/>
                <w:sz w:val="28"/>
                <w:szCs w:val="28"/>
                <w:rtl/>
                <w:rPrChange w:id="13197" w:author="אברהם" w:date="2012-11-23T10:23:00Z">
                  <w:rPr>
                    <w:rFonts w:cs="David"/>
                    <w:rtl/>
                  </w:rPr>
                </w:rPrChange>
              </w:rPr>
              <w:instrText>" \*</w:instrText>
            </w:r>
            <w:r w:rsidRPr="00A90D62">
              <w:rPr>
                <w:rFonts w:cs="David"/>
                <w:sz w:val="28"/>
                <w:szCs w:val="28"/>
                <w:rPrChange w:id="13198" w:author="אברהם" w:date="2012-11-23T10:23:00Z">
                  <w:rPr>
                    <w:rFonts w:cs="David"/>
                  </w:rPr>
                </w:rPrChange>
              </w:rPr>
              <w:instrText>Arabic</w:instrText>
            </w:r>
            <w:r w:rsidRPr="00A90D62">
              <w:rPr>
                <w:rFonts w:cs="David"/>
                <w:sz w:val="28"/>
                <w:szCs w:val="28"/>
                <w:rtl/>
                <w:rPrChange w:id="13199" w:author="אברהם" w:date="2012-11-23T10:23:00Z">
                  <w:rPr>
                    <w:rFonts w:cs="David"/>
                    <w:rtl/>
                  </w:rPr>
                </w:rPrChange>
              </w:rPr>
              <w:instrText xml:space="preserve"> </w:instrText>
            </w:r>
            <w:r w:rsidRPr="00A90D62">
              <w:rPr>
                <w:rFonts w:cs="David"/>
                <w:sz w:val="28"/>
                <w:szCs w:val="28"/>
                <w:rtl/>
                <w:rPrChange w:id="13200" w:author="אברהם" w:date="2012-11-23T10:23:00Z">
                  <w:rPr>
                    <w:rFonts w:cs="David"/>
                    <w:rtl/>
                  </w:rPr>
                </w:rPrChange>
              </w:rPr>
              <w:fldChar w:fldCharType="separate"/>
            </w:r>
            <w:r w:rsidRPr="00A90D62">
              <w:rPr>
                <w:rFonts w:cs="David"/>
                <w:noProof/>
                <w:sz w:val="28"/>
                <w:szCs w:val="28"/>
                <w:rtl/>
                <w:rPrChange w:id="13201" w:author="אברהם" w:date="2012-11-23T10:23:00Z">
                  <w:rPr>
                    <w:rFonts w:cs="David"/>
                    <w:noProof/>
                    <w:rtl/>
                  </w:rPr>
                </w:rPrChange>
              </w:rPr>
              <w:t>10</w:t>
            </w:r>
            <w:r w:rsidRPr="00A90D62">
              <w:rPr>
                <w:rFonts w:cs="David"/>
                <w:sz w:val="28"/>
                <w:szCs w:val="28"/>
                <w:rtl/>
                <w:rPrChange w:id="13202" w:author="אברהם" w:date="2012-11-23T10:23:00Z">
                  <w:rPr>
                    <w:rFonts w:cs="David"/>
                    <w:rtl/>
                  </w:rPr>
                </w:rPrChange>
              </w:rPr>
              <w:fldChar w:fldCharType="end"/>
            </w:r>
            <w:r w:rsidRPr="00A90D62">
              <w:rPr>
                <w:rFonts w:ascii="David" w:hAnsi="David" w:cs="David"/>
                <w:sz w:val="28"/>
                <w:szCs w:val="28"/>
                <w:rtl/>
                <w:rPrChange w:id="13203" w:author="אברהם" w:date="2012-11-23T10:23:00Z">
                  <w:rPr>
                    <w:rFonts w:ascii="David" w:hAnsi="David" w:cs="David"/>
                    <w:rtl/>
                  </w:rPr>
                </w:rPrChange>
              </w:rPr>
              <w:t>)</w:t>
            </w:r>
          </w:p>
        </w:tc>
      </w:tr>
    </w:tbl>
    <w:p w:rsidR="009C2B09" w:rsidRPr="00A90D62" w:rsidRDefault="009C2B09" w:rsidP="009C2B09">
      <w:pPr>
        <w:rPr>
          <w:sz w:val="28"/>
          <w:szCs w:val="28"/>
          <w:rtl/>
          <w:rPrChange w:id="13204" w:author="אברהם" w:date="2012-11-23T10:23:00Z">
            <w:rPr>
              <w:rtl/>
            </w:rPr>
          </w:rPrChange>
        </w:rPr>
      </w:pPr>
    </w:p>
    <w:p w:rsidR="009C2B09" w:rsidRPr="00A90D62" w:rsidRDefault="009C2B09" w:rsidP="009C2B09">
      <w:pPr>
        <w:pStyle w:val="a1"/>
        <w:bidi/>
        <w:rPr>
          <w:sz w:val="28"/>
          <w:szCs w:val="28"/>
          <w:rPrChange w:id="13205" w:author="אברהם" w:date="2012-11-23T10:23:00Z">
            <w:rPr/>
          </w:rPrChange>
        </w:rPr>
      </w:pPr>
      <w:r w:rsidRPr="00A90D62">
        <w:rPr>
          <w:rStyle w:val="Q"/>
          <w:rFonts w:ascii="David" w:hAnsi="David" w:cs="David"/>
          <w:sz w:val="28"/>
          <w:szCs w:val="28"/>
          <w:rtl/>
          <w:rPrChange w:id="13206" w:author="אברהם" w:date="2012-11-23T10:23:00Z">
            <w:rPr>
              <w:rStyle w:val="Q"/>
              <w:rFonts w:ascii="David" w:hAnsi="David" w:cs="David"/>
              <w:rtl/>
            </w:rPr>
          </w:rPrChange>
        </w:rPr>
        <w:t>הדמיות</w:t>
      </w:r>
      <w:r w:rsidRPr="00A90D62">
        <w:rPr>
          <w:rStyle w:val="Q"/>
          <w:rFonts w:ascii="David" w:eastAsia="David" w:hAnsi="David" w:cs="David"/>
          <w:sz w:val="28"/>
          <w:szCs w:val="28"/>
          <w:rtl/>
          <w:rPrChange w:id="1320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08" w:author="אברהם" w:date="2012-11-23T10:23:00Z">
            <w:rPr>
              <w:rStyle w:val="Q"/>
              <w:rFonts w:ascii="David" w:hAnsi="David" w:cs="David"/>
              <w:rtl/>
            </w:rPr>
          </w:rPrChange>
        </w:rPr>
        <w:t>עבור</w:t>
      </w:r>
      <w:r w:rsidRPr="00A90D62">
        <w:rPr>
          <w:rStyle w:val="Q"/>
          <w:rFonts w:ascii="David" w:eastAsia="David" w:hAnsi="David" w:cs="David"/>
          <w:sz w:val="28"/>
          <w:szCs w:val="28"/>
          <w:rtl/>
          <w:rPrChange w:id="13209"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210" w:author="אברהם" w:date="2012-11-23T10:23:00Z">
            <w:rPr>
              <w:rStyle w:val="Q"/>
              <w:rFonts w:ascii="David" w:hAnsi="David" w:cs="David"/>
            </w:rPr>
          </w:rPrChange>
        </w:rPr>
        <w:t>N=1000</w:t>
      </w:r>
      <w:r w:rsidRPr="00A90D62">
        <w:rPr>
          <w:rStyle w:val="Q"/>
          <w:rFonts w:ascii="David" w:hAnsi="David" w:cs="David"/>
          <w:sz w:val="28"/>
          <w:szCs w:val="28"/>
          <w:rtl/>
          <w:rPrChange w:id="13211" w:author="אברהם" w:date="2012-11-23T10:23:00Z">
            <w:rPr>
              <w:rStyle w:val="Q"/>
              <w:rFonts w:ascii="David" w:hAnsi="David" w:cs="David"/>
              <w:rtl/>
            </w:rPr>
          </w:rPrChange>
        </w:rPr>
        <w:t xml:space="preserve"> אזרחים</w:t>
      </w:r>
      <w:r w:rsidRPr="00A90D62">
        <w:rPr>
          <w:rStyle w:val="Q"/>
          <w:rFonts w:ascii="David" w:eastAsia="David" w:hAnsi="David" w:cs="David"/>
          <w:sz w:val="28"/>
          <w:szCs w:val="28"/>
          <w:rtl/>
          <w:rPrChange w:id="132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13" w:author="אברהם" w:date="2012-11-23T10:23:00Z">
            <w:rPr>
              <w:rStyle w:val="Q"/>
              <w:rFonts w:ascii="David" w:hAnsi="David" w:cs="David"/>
              <w:rtl/>
            </w:rPr>
          </w:rPrChange>
        </w:rPr>
        <w:t>מראות</w:t>
      </w:r>
      <w:r w:rsidRPr="00A90D62">
        <w:rPr>
          <w:rStyle w:val="Q"/>
          <w:rFonts w:ascii="David" w:eastAsia="David" w:hAnsi="David" w:cs="David"/>
          <w:sz w:val="28"/>
          <w:szCs w:val="28"/>
          <w:rtl/>
          <w:rPrChange w:id="1321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15" w:author="אברהם" w:date="2012-11-23T10:23:00Z">
            <w:rPr>
              <w:rStyle w:val="Q"/>
              <w:rFonts w:ascii="David" w:hAnsi="David" w:cs="David"/>
              <w:rtl/>
            </w:rPr>
          </w:rPrChange>
        </w:rPr>
        <w:t>שזהו</w:t>
      </w:r>
      <w:r w:rsidRPr="00A90D62">
        <w:rPr>
          <w:rStyle w:val="Q"/>
          <w:rFonts w:ascii="David" w:eastAsia="David" w:hAnsi="David" w:cs="David"/>
          <w:sz w:val="28"/>
          <w:szCs w:val="28"/>
          <w:rtl/>
          <w:rPrChange w:id="132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17" w:author="אברהם" w:date="2012-11-23T10:23:00Z">
            <w:rPr>
              <w:rStyle w:val="Q"/>
              <w:rFonts w:ascii="David" w:hAnsi="David" w:cs="David"/>
              <w:rtl/>
            </w:rPr>
          </w:rPrChange>
        </w:rPr>
        <w:t>קירוב</w:t>
      </w:r>
      <w:r w:rsidRPr="00A90D62">
        <w:rPr>
          <w:rStyle w:val="Q"/>
          <w:rFonts w:ascii="David" w:eastAsia="David" w:hAnsi="David" w:cs="David"/>
          <w:sz w:val="28"/>
          <w:szCs w:val="28"/>
          <w:rtl/>
          <w:rPrChange w:id="132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19" w:author="אברהם" w:date="2012-11-23T10:23:00Z">
            <w:rPr>
              <w:rStyle w:val="Q"/>
              <w:rFonts w:ascii="David" w:hAnsi="David" w:cs="David"/>
              <w:rtl/>
            </w:rPr>
          </w:rPrChange>
        </w:rPr>
        <w:t>טוב</w:t>
      </w:r>
      <w:r w:rsidRPr="00A90D62">
        <w:rPr>
          <w:rStyle w:val="Q"/>
          <w:rFonts w:ascii="David" w:eastAsia="David" w:hAnsi="David" w:cs="David"/>
          <w:sz w:val="28"/>
          <w:szCs w:val="28"/>
          <w:rtl/>
          <w:rPrChange w:id="132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21" w:author="אברהם" w:date="2012-11-23T10:23:00Z">
            <w:rPr>
              <w:rStyle w:val="Q"/>
              <w:rFonts w:ascii="David" w:hAnsi="David" w:cs="David"/>
              <w:rtl/>
            </w:rPr>
          </w:rPrChange>
        </w:rPr>
        <w:t>למדי. בגרף</w:t>
      </w:r>
      <w:r w:rsidRPr="00A90D62">
        <w:rPr>
          <w:rStyle w:val="Q"/>
          <w:rFonts w:ascii="David" w:eastAsia="David" w:hAnsi="David" w:cs="David"/>
          <w:sz w:val="28"/>
          <w:szCs w:val="28"/>
          <w:rtl/>
          <w:rPrChange w:id="132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23" w:author="אברהם" w:date="2012-11-23T10:23:00Z">
            <w:rPr>
              <w:rStyle w:val="Q"/>
              <w:rFonts w:ascii="David" w:hAnsi="David" w:cs="David"/>
              <w:rtl/>
            </w:rPr>
          </w:rPrChange>
        </w:rPr>
        <w:t>הבא, הציר</w:t>
      </w:r>
      <w:r w:rsidRPr="00A90D62">
        <w:rPr>
          <w:rStyle w:val="Q"/>
          <w:rFonts w:ascii="David" w:eastAsia="David" w:hAnsi="David" w:cs="David"/>
          <w:sz w:val="28"/>
          <w:szCs w:val="28"/>
          <w:rtl/>
          <w:rPrChange w:id="132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25" w:author="אברהם" w:date="2012-11-23T10:23:00Z">
            <w:rPr>
              <w:rStyle w:val="Q"/>
              <w:rFonts w:ascii="David" w:hAnsi="David" w:cs="David"/>
              <w:rtl/>
            </w:rPr>
          </w:rPrChange>
        </w:rPr>
        <w:t>האופקי</w:t>
      </w:r>
      <w:r w:rsidRPr="00A90D62">
        <w:rPr>
          <w:rStyle w:val="Q"/>
          <w:rFonts w:ascii="David" w:eastAsia="David" w:hAnsi="David" w:cs="David"/>
          <w:sz w:val="28"/>
          <w:szCs w:val="28"/>
          <w:rtl/>
          <w:rPrChange w:id="132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27"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32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29"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32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31"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323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33"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323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35" w:author="אברהם" w:date="2012-11-23T10:23:00Z">
            <w:rPr>
              <w:rStyle w:val="Q"/>
              <w:rFonts w:ascii="David" w:hAnsi="David" w:cs="David"/>
              <w:rtl/>
            </w:rPr>
          </w:rPrChange>
        </w:rPr>
        <w:t>בתחילת</w:t>
      </w:r>
      <w:r w:rsidRPr="00A90D62">
        <w:rPr>
          <w:rStyle w:val="Q"/>
          <w:rFonts w:ascii="David" w:eastAsia="David" w:hAnsi="David" w:cs="David"/>
          <w:sz w:val="28"/>
          <w:szCs w:val="28"/>
          <w:rtl/>
          <w:rPrChange w:id="1323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37" w:author="אברהם" w:date="2012-11-23T10:23:00Z">
            <w:rPr>
              <w:rStyle w:val="Q"/>
              <w:rFonts w:ascii="David" w:hAnsi="David" w:cs="David"/>
              <w:rtl/>
            </w:rPr>
          </w:rPrChange>
        </w:rPr>
        <w:t>הספירה, והציר</w:t>
      </w:r>
      <w:r w:rsidRPr="00A90D62">
        <w:rPr>
          <w:rStyle w:val="Q"/>
          <w:rFonts w:ascii="David" w:eastAsia="David" w:hAnsi="David" w:cs="David"/>
          <w:sz w:val="28"/>
          <w:szCs w:val="28"/>
          <w:rtl/>
          <w:rPrChange w:id="1323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39" w:author="אברהם" w:date="2012-11-23T10:23:00Z">
            <w:rPr>
              <w:rStyle w:val="Q"/>
              <w:rFonts w:ascii="David" w:hAnsi="David" w:cs="David"/>
              <w:rtl/>
            </w:rPr>
          </w:rPrChange>
        </w:rPr>
        <w:t>האנכי</w:t>
      </w:r>
      <w:r w:rsidRPr="00A90D62">
        <w:rPr>
          <w:rStyle w:val="Q"/>
          <w:rFonts w:ascii="David" w:eastAsia="David" w:hAnsi="David" w:cs="David"/>
          <w:sz w:val="28"/>
          <w:szCs w:val="28"/>
          <w:rtl/>
          <w:rPrChange w:id="1324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41" w:author="אברהם" w:date="2012-11-23T10:23:00Z">
            <w:rPr>
              <w:rStyle w:val="Q"/>
              <w:rFonts w:ascii="David" w:hAnsi="David" w:cs="David"/>
              <w:rtl/>
            </w:rPr>
          </w:rPrChange>
        </w:rPr>
        <w:t>הוא</w:t>
      </w:r>
      <w:r w:rsidRPr="00A90D62">
        <w:rPr>
          <w:rStyle w:val="Q"/>
          <w:rFonts w:ascii="David" w:eastAsia="David" w:hAnsi="David" w:cs="David"/>
          <w:sz w:val="28"/>
          <w:szCs w:val="28"/>
          <w:rtl/>
          <w:rPrChange w:id="1324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43"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324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45"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324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47"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324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49" w:author="אברהם" w:date="2012-11-23T10:23:00Z">
            <w:rPr>
              <w:rStyle w:val="Q"/>
              <w:rFonts w:ascii="David" w:hAnsi="David" w:cs="David"/>
              <w:rtl/>
            </w:rPr>
          </w:rPrChange>
        </w:rPr>
        <w:t>לאחר</w:t>
      </w:r>
      <w:r w:rsidRPr="00A90D62">
        <w:rPr>
          <w:rStyle w:val="Q"/>
          <w:rFonts w:ascii="David" w:eastAsia="David" w:hAnsi="David" w:cs="David"/>
          <w:sz w:val="28"/>
          <w:szCs w:val="28"/>
          <w:rtl/>
          <w:rPrChange w:id="132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51" w:author="אברהם" w:date="2012-11-23T10:23:00Z">
            <w:rPr>
              <w:rStyle w:val="Q"/>
              <w:rFonts w:ascii="David" w:hAnsi="David" w:cs="David"/>
              <w:rtl/>
            </w:rPr>
          </w:rPrChange>
        </w:rPr>
        <w:t>יובל</w:t>
      </w:r>
      <w:r w:rsidRPr="00A90D62">
        <w:rPr>
          <w:rStyle w:val="Q"/>
          <w:rFonts w:ascii="David" w:eastAsia="David" w:hAnsi="David" w:cs="David"/>
          <w:sz w:val="28"/>
          <w:szCs w:val="28"/>
          <w:rtl/>
          <w:rPrChange w:id="132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53" w:author="אברהם" w:date="2012-11-23T10:23:00Z">
            <w:rPr>
              <w:rStyle w:val="Q"/>
              <w:rFonts w:ascii="David" w:hAnsi="David" w:cs="David"/>
              <w:rtl/>
            </w:rPr>
          </w:rPrChange>
        </w:rPr>
        <w:t>אחד. הקווים</w:t>
      </w:r>
      <w:r w:rsidRPr="00A90D62">
        <w:rPr>
          <w:rStyle w:val="Q"/>
          <w:rFonts w:ascii="David" w:eastAsia="David" w:hAnsi="David" w:cs="David"/>
          <w:sz w:val="28"/>
          <w:szCs w:val="28"/>
          <w:rtl/>
          <w:rPrChange w:id="132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55" w:author="אברהם" w:date="2012-11-23T10:23:00Z">
            <w:rPr>
              <w:rStyle w:val="Q"/>
              <w:rFonts w:ascii="David" w:hAnsi="David" w:cs="David"/>
              <w:rtl/>
            </w:rPr>
          </w:rPrChange>
        </w:rPr>
        <w:t>העליונים</w:t>
      </w:r>
      <w:r w:rsidRPr="00A90D62">
        <w:rPr>
          <w:rStyle w:val="Q"/>
          <w:rFonts w:ascii="David" w:eastAsia="David" w:hAnsi="David" w:cs="David"/>
          <w:sz w:val="28"/>
          <w:szCs w:val="28"/>
          <w:rtl/>
          <w:rPrChange w:id="132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57" w:author="אברהם" w:date="2012-11-23T10:23:00Z">
            <w:rPr>
              <w:rStyle w:val="Q"/>
              <w:rFonts w:ascii="David" w:hAnsi="David" w:cs="David"/>
              <w:rtl/>
            </w:rPr>
          </w:rPrChange>
        </w:rPr>
        <w:t>מתייחסים</w:t>
      </w:r>
      <w:r w:rsidRPr="00A90D62">
        <w:rPr>
          <w:rStyle w:val="Q"/>
          <w:rFonts w:ascii="David" w:eastAsia="David" w:hAnsi="David" w:cs="David"/>
          <w:sz w:val="28"/>
          <w:szCs w:val="28"/>
          <w:rtl/>
          <w:rPrChange w:id="132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59" w:author="אברהם" w:date="2012-11-23T10:23:00Z">
            <w:rPr>
              <w:rStyle w:val="Q"/>
              <w:rFonts w:ascii="David" w:hAnsi="David" w:cs="David"/>
              <w:rtl/>
            </w:rPr>
          </w:rPrChange>
        </w:rPr>
        <w:t>למשק</w:t>
      </w:r>
      <w:r w:rsidRPr="00A90D62">
        <w:rPr>
          <w:rStyle w:val="Q"/>
          <w:rFonts w:ascii="David" w:eastAsia="David" w:hAnsi="David" w:cs="David"/>
          <w:sz w:val="28"/>
          <w:szCs w:val="28"/>
          <w:rtl/>
          <w:rPrChange w:id="132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61" w:author="אברהם" w:date="2012-11-23T10:23:00Z">
            <w:rPr>
              <w:rStyle w:val="Q"/>
              <w:rFonts w:ascii="David" w:hAnsi="David" w:cs="David"/>
              <w:rtl/>
            </w:rPr>
          </w:rPrChange>
        </w:rPr>
        <w:t>עם</w:t>
      </w:r>
      <w:r w:rsidRPr="00A90D62">
        <w:rPr>
          <w:rStyle w:val="Q"/>
          <w:rFonts w:ascii="David" w:eastAsia="David" w:hAnsi="David" w:cs="David"/>
          <w:sz w:val="28"/>
          <w:szCs w:val="28"/>
          <w:rtl/>
          <w:rPrChange w:id="13262"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263" w:author="אברהם" w:date="2012-11-23T10:23:00Z">
            <w:rPr>
              <w:rStyle w:val="Q"/>
              <w:rFonts w:ascii="David" w:hAnsi="David" w:cs="David"/>
            </w:rPr>
          </w:rPrChange>
        </w:rPr>
        <w:t>L=1000</w:t>
      </w:r>
      <w:r w:rsidRPr="00A90D62">
        <w:rPr>
          <w:rStyle w:val="Q"/>
          <w:rFonts w:ascii="David" w:hAnsi="David" w:cs="David"/>
          <w:sz w:val="28"/>
          <w:szCs w:val="28"/>
          <w:rtl/>
          <w:rPrChange w:id="13264" w:author="אברהם" w:date="2012-11-23T10:23:00Z">
            <w:rPr>
              <w:rStyle w:val="Q"/>
              <w:rFonts w:ascii="David" w:hAnsi="David" w:cs="David"/>
              <w:rtl/>
            </w:rPr>
          </w:rPrChange>
        </w:rPr>
        <w:t xml:space="preserve"> נחלות, והקווים</w:t>
      </w:r>
      <w:r w:rsidRPr="00A90D62">
        <w:rPr>
          <w:rStyle w:val="Q"/>
          <w:rFonts w:ascii="David" w:eastAsia="David" w:hAnsi="David" w:cs="David"/>
          <w:sz w:val="28"/>
          <w:szCs w:val="28"/>
          <w:rtl/>
          <w:rPrChange w:id="1326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66" w:author="אברהם" w:date="2012-11-23T10:23:00Z">
            <w:rPr>
              <w:rStyle w:val="Q"/>
              <w:rFonts w:ascii="David" w:hAnsi="David" w:cs="David"/>
              <w:rtl/>
            </w:rPr>
          </w:rPrChange>
        </w:rPr>
        <w:t>התחתונים</w:t>
      </w:r>
      <w:r w:rsidRPr="00A90D62">
        <w:rPr>
          <w:rStyle w:val="Q"/>
          <w:rFonts w:ascii="David" w:eastAsia="David" w:hAnsi="David" w:cs="David"/>
          <w:sz w:val="28"/>
          <w:szCs w:val="28"/>
          <w:rtl/>
          <w:rPrChange w:id="13267" w:author="אברהם" w:date="2012-11-23T10:23:00Z">
            <w:rPr>
              <w:rStyle w:val="Q"/>
              <w:rFonts w:ascii="David" w:eastAsia="David" w:hAnsi="David" w:cs="David"/>
              <w:rtl/>
            </w:rPr>
          </w:rPrChange>
        </w:rPr>
        <w:t xml:space="preserve"> – </w:t>
      </w:r>
      <w:r w:rsidRPr="00A90D62">
        <w:rPr>
          <w:rStyle w:val="Q"/>
          <w:rFonts w:ascii="David" w:hAnsi="David" w:cs="David"/>
          <w:sz w:val="28"/>
          <w:szCs w:val="28"/>
          <w:rtl/>
          <w:rPrChange w:id="13268" w:author="אברהם" w:date="2012-11-23T10:23:00Z">
            <w:rPr>
              <w:rStyle w:val="Q"/>
              <w:rFonts w:ascii="David" w:hAnsi="David" w:cs="David"/>
              <w:rtl/>
            </w:rPr>
          </w:rPrChange>
        </w:rPr>
        <w:t>למשק</w:t>
      </w:r>
      <w:r w:rsidRPr="00A90D62">
        <w:rPr>
          <w:rStyle w:val="Q"/>
          <w:rFonts w:ascii="David" w:eastAsia="David" w:hAnsi="David" w:cs="David"/>
          <w:sz w:val="28"/>
          <w:szCs w:val="28"/>
          <w:rtl/>
          <w:rPrChange w:id="1326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70" w:author="אברהם" w:date="2012-11-23T10:23:00Z">
            <w:rPr>
              <w:rStyle w:val="Q"/>
              <w:rFonts w:ascii="David" w:hAnsi="David" w:cs="David"/>
              <w:rtl/>
            </w:rPr>
          </w:rPrChange>
        </w:rPr>
        <w:t>עם</w:t>
      </w:r>
      <w:r w:rsidRPr="00A90D62">
        <w:rPr>
          <w:rStyle w:val="Q"/>
          <w:rFonts w:ascii="David" w:eastAsia="David" w:hAnsi="David" w:cs="David"/>
          <w:sz w:val="28"/>
          <w:szCs w:val="28"/>
          <w:rtl/>
          <w:rPrChange w:id="13271"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272" w:author="אברהם" w:date="2012-11-23T10:23:00Z">
            <w:rPr>
              <w:rStyle w:val="Q"/>
              <w:rFonts w:ascii="David" w:hAnsi="David" w:cs="David"/>
            </w:rPr>
          </w:rPrChange>
        </w:rPr>
        <w:t>L=2000</w:t>
      </w:r>
      <w:r w:rsidRPr="00A90D62">
        <w:rPr>
          <w:rStyle w:val="Q"/>
          <w:rFonts w:ascii="David" w:hAnsi="David" w:cs="David"/>
          <w:sz w:val="28"/>
          <w:szCs w:val="28"/>
          <w:rtl/>
          <w:rPrChange w:id="13273" w:author="אברהם" w:date="2012-11-23T10:23:00Z">
            <w:rPr>
              <w:rStyle w:val="Q"/>
              <w:rFonts w:ascii="David" w:hAnsi="David" w:cs="David"/>
              <w:rtl/>
            </w:rPr>
          </w:rPrChange>
        </w:rPr>
        <w:t xml:space="preserve"> נחלות</w:t>
      </w:r>
      <w:r w:rsidRPr="00A90D62">
        <w:rPr>
          <w:rStyle w:val="Q"/>
          <w:rFonts w:ascii="David" w:eastAsia="David" w:hAnsi="David" w:cs="David"/>
          <w:sz w:val="28"/>
          <w:szCs w:val="28"/>
          <w:rtl/>
          <w:rPrChange w:id="132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75" w:author="אברהם" w:date="2012-11-23T10:23:00Z">
            <w:rPr>
              <w:rStyle w:val="Q"/>
              <w:rFonts w:ascii="David" w:hAnsi="David" w:cs="David"/>
              <w:rtl/>
            </w:rPr>
          </w:rPrChange>
        </w:rPr>
        <w:t>(כצפוי, כאשר</w:t>
      </w:r>
      <w:r w:rsidRPr="00A90D62">
        <w:rPr>
          <w:rStyle w:val="Q"/>
          <w:rFonts w:ascii="David" w:eastAsia="David" w:hAnsi="David" w:cs="David"/>
          <w:sz w:val="28"/>
          <w:szCs w:val="28"/>
          <w:rtl/>
          <w:rPrChange w:id="132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77"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32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79"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32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81" w:author="אברהם" w:date="2012-11-23T10:23:00Z">
            <w:rPr>
              <w:rStyle w:val="Q"/>
              <w:rFonts w:ascii="David" w:hAnsi="David" w:cs="David"/>
              <w:rtl/>
            </w:rPr>
          </w:rPrChange>
        </w:rPr>
        <w:t>גדול, מספר</w:t>
      </w:r>
      <w:r w:rsidRPr="00A90D62">
        <w:rPr>
          <w:rStyle w:val="Q"/>
          <w:rFonts w:ascii="David" w:eastAsia="David" w:hAnsi="David" w:cs="David"/>
          <w:sz w:val="28"/>
          <w:szCs w:val="28"/>
          <w:rtl/>
          <w:rPrChange w:id="132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83" w:author="אברהם" w:date="2012-11-23T10:23:00Z">
            <w:rPr>
              <w:rStyle w:val="Q"/>
              <w:rFonts w:ascii="David" w:hAnsi="David" w:cs="David"/>
              <w:rtl/>
            </w:rPr>
          </w:rPrChange>
        </w:rPr>
        <w:t>חסרי-הנחלה</w:t>
      </w:r>
      <w:r w:rsidRPr="00A90D62">
        <w:rPr>
          <w:rStyle w:val="Q"/>
          <w:rFonts w:ascii="David" w:eastAsia="David" w:hAnsi="David" w:cs="David"/>
          <w:sz w:val="28"/>
          <w:szCs w:val="28"/>
          <w:rtl/>
          <w:rPrChange w:id="132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85" w:author="אברהם" w:date="2012-11-23T10:23:00Z">
            <w:rPr>
              <w:rStyle w:val="Q"/>
              <w:rFonts w:ascii="David" w:hAnsi="David" w:cs="David"/>
              <w:rtl/>
            </w:rPr>
          </w:rPrChange>
        </w:rPr>
        <w:t>אחרי</w:t>
      </w:r>
      <w:r w:rsidRPr="00A90D62">
        <w:rPr>
          <w:rStyle w:val="Q"/>
          <w:rFonts w:ascii="David" w:eastAsia="David" w:hAnsi="David" w:cs="David"/>
          <w:sz w:val="28"/>
          <w:szCs w:val="28"/>
          <w:rtl/>
          <w:rPrChange w:id="132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87" w:author="אברהם" w:date="2012-11-23T10:23:00Z">
            <w:rPr>
              <w:rStyle w:val="Q"/>
              <w:rFonts w:ascii="David" w:hAnsi="David" w:cs="David"/>
              <w:rtl/>
            </w:rPr>
          </w:rPrChange>
        </w:rPr>
        <w:t>היובל</w:t>
      </w:r>
      <w:r w:rsidRPr="00A90D62">
        <w:rPr>
          <w:rStyle w:val="Q"/>
          <w:rFonts w:ascii="David" w:eastAsia="David" w:hAnsi="David" w:cs="David"/>
          <w:sz w:val="28"/>
          <w:szCs w:val="28"/>
          <w:rtl/>
          <w:rPrChange w:id="132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89" w:author="אברהם" w:date="2012-11-23T10:23:00Z">
            <w:rPr>
              <w:rStyle w:val="Q"/>
              <w:rFonts w:ascii="David" w:hAnsi="David" w:cs="David"/>
              <w:rtl/>
            </w:rPr>
          </w:rPrChange>
        </w:rPr>
        <w:t>הרבה</w:t>
      </w:r>
      <w:r w:rsidRPr="00A90D62">
        <w:rPr>
          <w:rStyle w:val="Q"/>
          <w:rFonts w:ascii="David" w:eastAsia="David" w:hAnsi="David" w:cs="David"/>
          <w:sz w:val="28"/>
          <w:szCs w:val="28"/>
          <w:rtl/>
          <w:rPrChange w:id="132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91" w:author="אברהם" w:date="2012-11-23T10:23:00Z">
            <w:rPr>
              <w:rStyle w:val="Q"/>
              <w:rFonts w:ascii="David" w:hAnsi="David" w:cs="David"/>
              <w:rtl/>
            </w:rPr>
          </w:rPrChange>
        </w:rPr>
        <w:t>יותר</w:t>
      </w:r>
      <w:r w:rsidRPr="00A90D62">
        <w:rPr>
          <w:rStyle w:val="Q"/>
          <w:rFonts w:ascii="David" w:eastAsia="David" w:hAnsi="David" w:cs="David"/>
          <w:sz w:val="28"/>
          <w:szCs w:val="28"/>
          <w:rtl/>
          <w:rPrChange w:id="132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93" w:author="אברהם" w:date="2012-11-23T10:23:00Z">
            <w:rPr>
              <w:rStyle w:val="Q"/>
              <w:rFonts w:ascii="David" w:hAnsi="David" w:cs="David"/>
              <w:rtl/>
            </w:rPr>
          </w:rPrChange>
        </w:rPr>
        <w:t>קטן, כאשר</w:t>
      </w:r>
      <w:r w:rsidRPr="00A90D62">
        <w:rPr>
          <w:rStyle w:val="Q"/>
          <w:rFonts w:ascii="David" w:eastAsia="David" w:hAnsi="David" w:cs="David"/>
          <w:sz w:val="28"/>
          <w:szCs w:val="28"/>
          <w:rtl/>
          <w:rPrChange w:id="132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95" w:author="אברהם" w:date="2012-11-23T10:23:00Z">
            <w:rPr>
              <w:rStyle w:val="Q"/>
              <w:rFonts w:ascii="David" w:hAnsi="David" w:cs="David"/>
              <w:rtl/>
            </w:rPr>
          </w:rPrChange>
        </w:rPr>
        <w:t>תנאי</w:t>
      </w:r>
      <w:r w:rsidRPr="00A90D62">
        <w:rPr>
          <w:rStyle w:val="Q"/>
          <w:rFonts w:ascii="David" w:eastAsia="David" w:hAnsi="David" w:cs="David"/>
          <w:sz w:val="28"/>
          <w:szCs w:val="28"/>
          <w:rtl/>
          <w:rPrChange w:id="132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97" w:author="אברהם" w:date="2012-11-23T10:23:00Z">
            <w:rPr>
              <w:rStyle w:val="Q"/>
              <w:rFonts w:ascii="David" w:hAnsi="David" w:cs="David"/>
              <w:rtl/>
            </w:rPr>
          </w:rPrChange>
        </w:rPr>
        <w:t>ההתחלה</w:t>
      </w:r>
      <w:r w:rsidRPr="00A90D62">
        <w:rPr>
          <w:rStyle w:val="Q"/>
          <w:rFonts w:ascii="David" w:eastAsia="David" w:hAnsi="David" w:cs="David"/>
          <w:sz w:val="28"/>
          <w:szCs w:val="28"/>
          <w:rtl/>
          <w:rPrChange w:id="1329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299" w:author="אברהם" w:date="2012-11-23T10:23:00Z">
            <w:rPr>
              <w:rStyle w:val="Q"/>
              <w:rFonts w:ascii="David" w:hAnsi="David" w:cs="David"/>
              <w:rtl/>
            </w:rPr>
          </w:rPrChange>
        </w:rPr>
        <w:t>זהים). הנקודות</w:t>
      </w:r>
      <w:r w:rsidRPr="00A90D62">
        <w:rPr>
          <w:rStyle w:val="Q"/>
          <w:rFonts w:ascii="David" w:eastAsia="David" w:hAnsi="David" w:cs="David"/>
          <w:sz w:val="28"/>
          <w:szCs w:val="28"/>
          <w:rtl/>
          <w:rPrChange w:id="133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01" w:author="אברהם" w:date="2012-11-23T10:23:00Z">
            <w:rPr>
              <w:rStyle w:val="Q"/>
              <w:rFonts w:ascii="David" w:hAnsi="David" w:cs="David"/>
              <w:rtl/>
            </w:rPr>
          </w:rPrChange>
        </w:rPr>
        <w:t>המפוזרות</w:t>
      </w:r>
      <w:r w:rsidRPr="00A90D62">
        <w:rPr>
          <w:rStyle w:val="Q"/>
          <w:rFonts w:ascii="David" w:eastAsia="David" w:hAnsi="David" w:cs="David"/>
          <w:sz w:val="28"/>
          <w:szCs w:val="28"/>
          <w:rtl/>
          <w:rPrChange w:id="133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03" w:author="אברהם" w:date="2012-11-23T10:23:00Z">
            <w:rPr>
              <w:rStyle w:val="Q"/>
              <w:rFonts w:ascii="David" w:hAnsi="David" w:cs="David"/>
              <w:rtl/>
            </w:rPr>
          </w:rPrChange>
        </w:rPr>
        <w:t>מייצגות</w:t>
      </w:r>
      <w:r w:rsidRPr="00A90D62">
        <w:rPr>
          <w:rStyle w:val="Q"/>
          <w:rFonts w:ascii="David" w:eastAsia="David" w:hAnsi="David" w:cs="David"/>
          <w:sz w:val="28"/>
          <w:szCs w:val="28"/>
          <w:rtl/>
          <w:rPrChange w:id="133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05" w:author="אברהם" w:date="2012-11-23T10:23:00Z">
            <w:rPr>
              <w:rStyle w:val="Q"/>
              <w:rFonts w:ascii="David" w:hAnsi="David" w:cs="David"/>
              <w:rtl/>
            </w:rPr>
          </w:rPrChange>
        </w:rPr>
        <w:t>תוצאות</w:t>
      </w:r>
      <w:r w:rsidRPr="00A90D62">
        <w:rPr>
          <w:rStyle w:val="Q"/>
          <w:rFonts w:ascii="David" w:eastAsia="David" w:hAnsi="David" w:cs="David"/>
          <w:sz w:val="28"/>
          <w:szCs w:val="28"/>
          <w:rtl/>
          <w:rPrChange w:id="133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07" w:author="אברהם" w:date="2012-11-23T10:23:00Z">
            <w:rPr>
              <w:rStyle w:val="Q"/>
              <w:rFonts w:ascii="David" w:hAnsi="David" w:cs="David"/>
              <w:rtl/>
            </w:rPr>
          </w:rPrChange>
        </w:rPr>
        <w:t>של</w:t>
      </w:r>
      <w:r w:rsidRPr="00A90D62">
        <w:rPr>
          <w:rStyle w:val="Q"/>
          <w:rFonts w:ascii="David" w:eastAsia="David" w:hAnsi="David" w:cs="David"/>
          <w:sz w:val="28"/>
          <w:szCs w:val="28"/>
          <w:rtl/>
          <w:rPrChange w:id="133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09" w:author="אברהם" w:date="2012-11-23T10:23:00Z">
            <w:rPr>
              <w:rStyle w:val="Q"/>
              <w:rFonts w:ascii="David" w:hAnsi="David" w:cs="David"/>
              <w:rtl/>
            </w:rPr>
          </w:rPrChange>
        </w:rPr>
        <w:t>הדמיה</w:t>
      </w:r>
      <w:r w:rsidRPr="00A90D62">
        <w:rPr>
          <w:rStyle w:val="Q"/>
          <w:rFonts w:ascii="David" w:eastAsia="David" w:hAnsi="David" w:cs="David"/>
          <w:sz w:val="28"/>
          <w:szCs w:val="28"/>
          <w:rtl/>
          <w:rPrChange w:id="133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11" w:author="אברהם" w:date="2012-11-23T10:23:00Z">
            <w:rPr>
              <w:rStyle w:val="Q"/>
              <w:rFonts w:ascii="David" w:hAnsi="David" w:cs="David"/>
              <w:rtl/>
            </w:rPr>
          </w:rPrChange>
        </w:rPr>
        <w:t>ממוחשבת</w:t>
      </w:r>
      <w:r w:rsidRPr="00A90D62">
        <w:rPr>
          <w:rStyle w:val="Q"/>
          <w:rFonts w:ascii="David" w:eastAsia="David" w:hAnsi="David" w:cs="David"/>
          <w:sz w:val="28"/>
          <w:szCs w:val="28"/>
          <w:rtl/>
          <w:rPrChange w:id="133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13" w:author="אברהם" w:date="2012-11-23T10:23:00Z">
            <w:rPr>
              <w:rStyle w:val="Q"/>
              <w:rFonts w:ascii="David" w:hAnsi="David" w:cs="David"/>
              <w:rtl/>
            </w:rPr>
          </w:rPrChange>
        </w:rPr>
        <w:t>(</w:t>
      </w:r>
      <w:r w:rsidRPr="00A90D62">
        <w:rPr>
          <w:rStyle w:val="Q"/>
          <w:rFonts w:ascii="David" w:hAnsi="David" w:cs="David"/>
          <w:sz w:val="28"/>
          <w:szCs w:val="28"/>
          <w:rPrChange w:id="13314" w:author="אברהם" w:date="2012-11-23T10:23:00Z">
            <w:rPr>
              <w:rStyle w:val="Q"/>
              <w:rFonts w:ascii="David" w:hAnsi="David" w:cs="David"/>
            </w:rPr>
          </w:rPrChange>
        </w:rPr>
        <w:t>sim</w:t>
      </w:r>
      <w:r w:rsidRPr="00A90D62">
        <w:rPr>
          <w:rStyle w:val="Q"/>
          <w:rFonts w:ascii="David" w:hAnsi="David" w:cs="David"/>
          <w:sz w:val="28"/>
          <w:szCs w:val="28"/>
          <w:rtl/>
          <w:rPrChange w:id="13315" w:author="אברהם" w:date="2012-11-23T10:23:00Z">
            <w:rPr>
              <w:rStyle w:val="Q"/>
              <w:rFonts w:ascii="David" w:hAnsi="David" w:cs="David"/>
              <w:rtl/>
            </w:rPr>
          </w:rPrChange>
        </w:rPr>
        <w:t>), והנקודות</w:t>
      </w:r>
      <w:r w:rsidRPr="00A90D62">
        <w:rPr>
          <w:rStyle w:val="Q"/>
          <w:rFonts w:ascii="David" w:eastAsia="David" w:hAnsi="David" w:cs="David"/>
          <w:sz w:val="28"/>
          <w:szCs w:val="28"/>
          <w:rtl/>
          <w:rPrChange w:id="1331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17" w:author="אברהם" w:date="2012-11-23T10:23:00Z">
            <w:rPr>
              <w:rStyle w:val="Q"/>
              <w:rFonts w:ascii="David" w:hAnsi="David" w:cs="David"/>
              <w:rtl/>
            </w:rPr>
          </w:rPrChange>
        </w:rPr>
        <w:t>הרציפות</w:t>
      </w:r>
      <w:r w:rsidRPr="00A90D62">
        <w:rPr>
          <w:rStyle w:val="Q"/>
          <w:rFonts w:ascii="David" w:eastAsia="David" w:hAnsi="David" w:cs="David"/>
          <w:sz w:val="28"/>
          <w:szCs w:val="28"/>
          <w:rtl/>
          <w:rPrChange w:id="1331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19" w:author="אברהם" w:date="2012-11-23T10:23:00Z">
            <w:rPr>
              <w:rStyle w:val="Q"/>
              <w:rFonts w:ascii="David" w:hAnsi="David" w:cs="David"/>
              <w:rtl/>
            </w:rPr>
          </w:rPrChange>
        </w:rPr>
        <w:t>מייצגות</w:t>
      </w:r>
      <w:r w:rsidRPr="00A90D62">
        <w:rPr>
          <w:rStyle w:val="Q"/>
          <w:rFonts w:ascii="David" w:eastAsia="David" w:hAnsi="David" w:cs="David"/>
          <w:sz w:val="28"/>
          <w:szCs w:val="28"/>
          <w:rtl/>
          <w:rPrChange w:id="1332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21" w:author="אברהם" w:date="2012-11-23T10:23:00Z">
            <w:rPr>
              <w:rStyle w:val="Q"/>
              <w:rFonts w:ascii="David" w:hAnsi="David" w:cs="David"/>
              <w:rtl/>
            </w:rPr>
          </w:rPrChange>
        </w:rPr>
        <w:t>את</w:t>
      </w:r>
      <w:r w:rsidRPr="00A90D62">
        <w:rPr>
          <w:rStyle w:val="Q"/>
          <w:rFonts w:ascii="David" w:eastAsia="David" w:hAnsi="David" w:cs="David"/>
          <w:sz w:val="28"/>
          <w:szCs w:val="28"/>
          <w:rtl/>
          <w:rPrChange w:id="1332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23" w:author="אברהם" w:date="2012-11-23T10:23:00Z">
            <w:rPr>
              <w:rStyle w:val="Q"/>
              <w:rFonts w:ascii="David" w:hAnsi="David" w:cs="David"/>
              <w:rtl/>
            </w:rPr>
          </w:rPrChange>
        </w:rPr>
        <w:t>החישוב</w:t>
      </w:r>
      <w:r w:rsidRPr="00A90D62">
        <w:rPr>
          <w:rStyle w:val="Q"/>
          <w:rFonts w:ascii="David" w:eastAsia="David" w:hAnsi="David" w:cs="David"/>
          <w:sz w:val="28"/>
          <w:szCs w:val="28"/>
          <w:rtl/>
          <w:rPrChange w:id="1332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25" w:author="אברהם" w:date="2012-11-23T10:23:00Z">
            <w:rPr>
              <w:rStyle w:val="Q"/>
              <w:rFonts w:ascii="David" w:hAnsi="David" w:cs="David"/>
              <w:rtl/>
            </w:rPr>
          </w:rPrChange>
        </w:rPr>
        <w:t>התיאורטי</w:t>
      </w:r>
      <w:r w:rsidRPr="00A90D62">
        <w:rPr>
          <w:rStyle w:val="Q"/>
          <w:rFonts w:ascii="David" w:eastAsia="David" w:hAnsi="David" w:cs="David"/>
          <w:sz w:val="28"/>
          <w:szCs w:val="28"/>
          <w:rtl/>
          <w:rPrChange w:id="1332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27" w:author="אברהם" w:date="2012-11-23T10:23:00Z">
            <w:rPr>
              <w:rStyle w:val="Q"/>
              <w:rFonts w:ascii="David" w:hAnsi="David" w:cs="David"/>
              <w:rtl/>
            </w:rPr>
          </w:rPrChange>
        </w:rPr>
        <w:t>על-פי</w:t>
      </w:r>
      <w:r w:rsidRPr="00A90D62">
        <w:rPr>
          <w:rStyle w:val="Q"/>
          <w:rFonts w:ascii="David" w:eastAsia="David" w:hAnsi="David" w:cs="David"/>
          <w:sz w:val="28"/>
          <w:szCs w:val="28"/>
          <w:rtl/>
          <w:rPrChange w:id="1332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29" w:author="אברהם" w:date="2012-11-23T10:23:00Z">
            <w:rPr>
              <w:rStyle w:val="Q"/>
              <w:rFonts w:ascii="David" w:hAnsi="David" w:cs="David"/>
              <w:rtl/>
            </w:rPr>
          </w:rPrChange>
        </w:rPr>
        <w:t>נוסחה</w:t>
      </w:r>
      <w:r w:rsidRPr="00A90D62">
        <w:rPr>
          <w:rStyle w:val="Q"/>
          <w:rFonts w:ascii="David" w:eastAsia="David" w:hAnsi="David" w:cs="David"/>
          <w:sz w:val="28"/>
          <w:szCs w:val="28"/>
          <w:rtl/>
          <w:rPrChange w:id="1333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31" w:author="אברהם" w:date="2012-11-23T10:23:00Z">
            <w:rPr>
              <w:rStyle w:val="Q"/>
              <w:rFonts w:ascii="David" w:hAnsi="David" w:cs="David"/>
              <w:rtl/>
            </w:rPr>
          </w:rPrChange>
        </w:rPr>
        <w:t>(</w:t>
      </w:r>
      <w:r w:rsidRPr="00A90D62">
        <w:rPr>
          <w:rStyle w:val="Q"/>
          <w:rFonts w:ascii="David" w:hAnsi="David" w:cs="David"/>
          <w:sz w:val="28"/>
          <w:szCs w:val="28"/>
          <w:rPrChange w:id="13332" w:author="אברהם" w:date="2012-11-23T10:23:00Z">
            <w:rPr>
              <w:rStyle w:val="Q"/>
              <w:rFonts w:ascii="David" w:hAnsi="David" w:cs="David"/>
            </w:rPr>
          </w:rPrChange>
        </w:rPr>
        <w:t>10</w:t>
      </w:r>
      <w:r w:rsidRPr="00A90D62">
        <w:rPr>
          <w:rStyle w:val="Q"/>
          <w:rFonts w:ascii="David" w:hAnsi="David" w:cs="David"/>
          <w:sz w:val="28"/>
          <w:szCs w:val="28"/>
          <w:rtl/>
          <w:rPrChange w:id="13333" w:author="אברהם" w:date="2012-11-23T10:23:00Z">
            <w:rPr>
              <w:rStyle w:val="Q"/>
              <w:rFonts w:ascii="David" w:hAnsi="David" w:cs="David"/>
              <w:rtl/>
            </w:rPr>
          </w:rPrChange>
        </w:rPr>
        <w:t>) (</w:t>
      </w:r>
      <w:r w:rsidRPr="00A90D62">
        <w:rPr>
          <w:rStyle w:val="Q"/>
          <w:rFonts w:ascii="David" w:hAnsi="David" w:cs="David"/>
          <w:sz w:val="28"/>
          <w:szCs w:val="28"/>
          <w:rPrChange w:id="13334" w:author="אברהם" w:date="2012-11-23T10:23:00Z">
            <w:rPr>
              <w:rStyle w:val="Q"/>
              <w:rFonts w:ascii="David" w:hAnsi="David" w:cs="David"/>
            </w:rPr>
          </w:rPrChange>
        </w:rPr>
        <w:t>app</w:t>
      </w:r>
      <w:r w:rsidRPr="00A90D62">
        <w:rPr>
          <w:rStyle w:val="Q"/>
          <w:rFonts w:ascii="David" w:hAnsi="David" w:cs="David"/>
          <w:sz w:val="28"/>
          <w:szCs w:val="28"/>
          <w:rtl/>
          <w:rPrChange w:id="13335" w:author="אברהם" w:date="2012-11-23T10:23:00Z">
            <w:rPr>
              <w:rStyle w:val="Q"/>
              <w:rFonts w:ascii="David" w:hAnsi="David" w:cs="David"/>
              <w:rtl/>
            </w:rPr>
          </w:rPrChange>
        </w:rPr>
        <w:t>):</w:t>
      </w:r>
    </w:p>
    <w:p w:rsidR="009C2B09" w:rsidRPr="00A90D62" w:rsidRDefault="00D4588B" w:rsidP="009C2B09">
      <w:pPr>
        <w:pStyle w:val="a1"/>
        <w:rPr>
          <w:rStyle w:val="Q"/>
          <w:rFonts w:ascii="David" w:hAnsi="David" w:cs="David"/>
          <w:sz w:val="28"/>
          <w:szCs w:val="28"/>
          <w:rtl/>
          <w:rPrChange w:id="13336" w:author="אברהם" w:date="2012-11-23T10:23:00Z">
            <w:rPr>
              <w:rStyle w:val="Q"/>
              <w:rFonts w:ascii="David" w:hAnsi="David" w:cs="David"/>
              <w:rtl/>
            </w:rPr>
          </w:rPrChange>
        </w:rPr>
      </w:pPr>
      <w:r>
        <w:rPr>
          <w:noProof/>
          <w:sz w:val="28"/>
          <w:szCs w:val="28"/>
          <w:lang w:eastAsia="en-US"/>
        </w:rPr>
        <w:drawing>
          <wp:inline distT="0" distB="0" distL="0" distR="0" wp14:anchorId="6F209C75" wp14:editId="511F39A7">
            <wp:extent cx="5598795" cy="3249930"/>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598795" cy="3249930"/>
                    </a:xfrm>
                    <a:prstGeom prst="rect">
                      <a:avLst/>
                    </a:prstGeom>
                    <a:solidFill>
                      <a:srgbClr val="FFFFFF"/>
                    </a:solidFill>
                    <a:ln>
                      <a:noFill/>
                    </a:ln>
                  </pic:spPr>
                </pic:pic>
              </a:graphicData>
            </a:graphic>
          </wp:inline>
        </w:drawing>
      </w:r>
    </w:p>
    <w:p w:rsidR="009C2B09" w:rsidRPr="00A90D62" w:rsidRDefault="009C2B09" w:rsidP="009C2B09">
      <w:pPr>
        <w:pStyle w:val="a1"/>
        <w:bidi/>
        <w:rPr>
          <w:sz w:val="28"/>
          <w:szCs w:val="28"/>
          <w:rPrChange w:id="13337" w:author="אברהם" w:date="2012-11-23T10:23:00Z">
            <w:rPr/>
          </w:rPrChange>
        </w:rPr>
      </w:pPr>
      <w:r w:rsidRPr="00A90D62">
        <w:rPr>
          <w:rStyle w:val="Q"/>
          <w:rFonts w:ascii="David" w:hAnsi="David" w:cs="David"/>
          <w:sz w:val="28"/>
          <w:szCs w:val="28"/>
          <w:rtl/>
          <w:rPrChange w:id="13338" w:author="אברהם" w:date="2012-11-23T10:23:00Z">
            <w:rPr>
              <w:rStyle w:val="Q"/>
              <w:rFonts w:ascii="David" w:hAnsi="David" w:cs="David"/>
              <w:rtl/>
            </w:rPr>
          </w:rPrChange>
        </w:rPr>
        <w:t>מה</w:t>
      </w:r>
      <w:r w:rsidRPr="00A90D62">
        <w:rPr>
          <w:rStyle w:val="Q"/>
          <w:rFonts w:ascii="David" w:eastAsia="David" w:hAnsi="David" w:cs="David"/>
          <w:sz w:val="28"/>
          <w:szCs w:val="28"/>
          <w:rtl/>
          <w:rPrChange w:id="133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40" w:author="אברהם" w:date="2012-11-23T10:23:00Z">
            <w:rPr>
              <w:rStyle w:val="Q"/>
              <w:rFonts w:ascii="David" w:hAnsi="David" w:cs="David"/>
              <w:rtl/>
            </w:rPr>
          </w:rPrChange>
        </w:rPr>
        <w:t>אומרת</w:t>
      </w:r>
      <w:r w:rsidRPr="00A90D62">
        <w:rPr>
          <w:rStyle w:val="Q"/>
          <w:rFonts w:ascii="David" w:eastAsia="David" w:hAnsi="David" w:cs="David"/>
          <w:sz w:val="28"/>
          <w:szCs w:val="28"/>
          <w:rtl/>
          <w:rPrChange w:id="133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42" w:author="אברהם" w:date="2012-11-23T10:23:00Z">
            <w:rPr>
              <w:rStyle w:val="Q"/>
              <w:rFonts w:ascii="David" w:hAnsi="David" w:cs="David"/>
              <w:rtl/>
            </w:rPr>
          </w:rPrChange>
        </w:rPr>
        <w:t>לנו</w:t>
      </w:r>
      <w:r w:rsidRPr="00A90D62">
        <w:rPr>
          <w:rStyle w:val="Q"/>
          <w:rFonts w:ascii="David" w:eastAsia="David" w:hAnsi="David" w:cs="David"/>
          <w:sz w:val="28"/>
          <w:szCs w:val="28"/>
          <w:rtl/>
          <w:rPrChange w:id="133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44" w:author="אברהם" w:date="2012-11-23T10:23:00Z">
            <w:rPr>
              <w:rStyle w:val="Q"/>
              <w:rFonts w:ascii="David" w:hAnsi="David" w:cs="David"/>
              <w:rtl/>
            </w:rPr>
          </w:rPrChange>
        </w:rPr>
        <w:t>נוסחה</w:t>
      </w:r>
      <w:r w:rsidRPr="00A90D62">
        <w:rPr>
          <w:rStyle w:val="Q"/>
          <w:rFonts w:ascii="David" w:eastAsia="David" w:hAnsi="David" w:cs="David"/>
          <w:sz w:val="28"/>
          <w:szCs w:val="28"/>
          <w:rtl/>
          <w:rPrChange w:id="13345" w:author="אברהם" w:date="2012-11-23T10:23:00Z">
            <w:rPr>
              <w:rStyle w:val="Q"/>
              <w:rFonts w:ascii="David" w:eastAsia="David" w:hAnsi="David" w:cs="David"/>
              <w:rtl/>
            </w:rPr>
          </w:rPrChange>
        </w:rPr>
        <w:t xml:space="preserve"> </w:t>
      </w:r>
      <w:r w:rsidRPr="00A90D62">
        <w:rPr>
          <w:rFonts w:ascii="David" w:hAnsi="David" w:cs="David"/>
          <w:sz w:val="28"/>
          <w:szCs w:val="28"/>
          <w:rtl/>
          <w:rPrChange w:id="13346" w:author="אברהם" w:date="2012-11-23T10:23:00Z">
            <w:rPr>
              <w:rFonts w:ascii="David" w:hAnsi="David" w:cs="David"/>
              <w:rtl/>
            </w:rPr>
          </w:rPrChange>
        </w:rPr>
        <w:t>(</w:t>
      </w:r>
      <w:r w:rsidRPr="00A90D62">
        <w:rPr>
          <w:rFonts w:ascii="David" w:hAnsi="David" w:cs="David"/>
          <w:sz w:val="28"/>
          <w:szCs w:val="28"/>
          <w:rPrChange w:id="13347" w:author="אברהם" w:date="2012-11-23T10:23:00Z">
            <w:rPr>
              <w:rFonts w:ascii="David" w:hAnsi="David" w:cs="David"/>
            </w:rPr>
          </w:rPrChange>
        </w:rPr>
        <w:t>10</w:t>
      </w:r>
      <w:r w:rsidRPr="00A90D62">
        <w:rPr>
          <w:rFonts w:ascii="David" w:hAnsi="David" w:cs="David"/>
          <w:sz w:val="28"/>
          <w:szCs w:val="28"/>
          <w:rtl/>
          <w:rPrChange w:id="13348" w:author="אברהם" w:date="2012-11-23T10:23:00Z">
            <w:rPr>
              <w:rFonts w:ascii="David" w:hAnsi="David" w:cs="David"/>
              <w:rtl/>
            </w:rPr>
          </w:rPrChange>
        </w:rPr>
        <w:t xml:space="preserve">) </w:t>
      </w:r>
      <w:r w:rsidRPr="00A90D62">
        <w:rPr>
          <w:rStyle w:val="Q"/>
          <w:rFonts w:ascii="David" w:hAnsi="David" w:cs="David"/>
          <w:sz w:val="28"/>
          <w:szCs w:val="28"/>
          <w:rtl/>
          <w:rPrChange w:id="13349" w:author="אברהם" w:date="2012-11-23T10:23:00Z">
            <w:rPr>
              <w:rStyle w:val="Q"/>
              <w:rFonts w:ascii="David" w:hAnsi="David" w:cs="David"/>
              <w:rtl/>
            </w:rPr>
          </w:rPrChange>
        </w:rPr>
        <w:t>על</w:t>
      </w:r>
      <w:r w:rsidRPr="00A90D62">
        <w:rPr>
          <w:rStyle w:val="Q"/>
          <w:rFonts w:ascii="David" w:eastAsia="David" w:hAnsi="David" w:cs="David"/>
          <w:sz w:val="28"/>
          <w:szCs w:val="28"/>
          <w:rtl/>
          <w:rPrChange w:id="1335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51" w:author="אברהם" w:date="2012-11-23T10:23:00Z">
            <w:rPr>
              <w:rStyle w:val="Q"/>
              <w:rFonts w:ascii="David" w:hAnsi="David" w:cs="David"/>
              <w:rtl/>
            </w:rPr>
          </w:rPrChange>
        </w:rPr>
        <w:t>השינוי</w:t>
      </w:r>
      <w:r w:rsidRPr="00A90D62">
        <w:rPr>
          <w:rStyle w:val="Q"/>
          <w:rFonts w:ascii="David" w:eastAsia="David" w:hAnsi="David" w:cs="David"/>
          <w:sz w:val="28"/>
          <w:szCs w:val="28"/>
          <w:rtl/>
          <w:rPrChange w:id="1335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53" w:author="אברהם" w:date="2012-11-23T10:23:00Z">
            <w:rPr>
              <w:rStyle w:val="Q"/>
              <w:rFonts w:ascii="David" w:hAnsi="David" w:cs="David"/>
              <w:rtl/>
            </w:rPr>
          </w:rPrChange>
        </w:rPr>
        <w:t>במספר</w:t>
      </w:r>
      <w:r w:rsidRPr="00A90D62">
        <w:rPr>
          <w:rStyle w:val="Q"/>
          <w:rFonts w:ascii="David" w:eastAsia="David" w:hAnsi="David" w:cs="David"/>
          <w:sz w:val="28"/>
          <w:szCs w:val="28"/>
          <w:rtl/>
          <w:rPrChange w:id="1335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55"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335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57"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335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59" w:author="אברהם" w:date="2012-11-23T10:23:00Z">
            <w:rPr>
              <w:rStyle w:val="Q"/>
              <w:rFonts w:ascii="David" w:hAnsi="David" w:cs="David"/>
              <w:rtl/>
            </w:rPr>
          </w:rPrChange>
        </w:rPr>
        <w:t>כתלות</w:t>
      </w:r>
      <w:r w:rsidRPr="00A90D62">
        <w:rPr>
          <w:rStyle w:val="Q"/>
          <w:rFonts w:ascii="David" w:eastAsia="David" w:hAnsi="David" w:cs="David"/>
          <w:sz w:val="28"/>
          <w:szCs w:val="28"/>
          <w:rtl/>
          <w:rPrChange w:id="1336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61" w:author="אברהם" w:date="2012-11-23T10:23:00Z">
            <w:rPr>
              <w:rStyle w:val="Q"/>
              <w:rFonts w:ascii="David" w:hAnsi="David" w:cs="David"/>
              <w:rtl/>
            </w:rPr>
          </w:rPrChange>
        </w:rPr>
        <w:t>בזמן? אם</w:t>
      </w:r>
      <w:r w:rsidRPr="00A90D62">
        <w:rPr>
          <w:rStyle w:val="Q"/>
          <w:rFonts w:ascii="David" w:eastAsia="David" w:hAnsi="David" w:cs="David"/>
          <w:sz w:val="28"/>
          <w:szCs w:val="28"/>
          <w:rtl/>
          <w:rPrChange w:id="1336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63" w:author="אברהם" w:date="2012-11-23T10:23:00Z">
            <w:rPr>
              <w:rStyle w:val="Q"/>
              <w:rFonts w:ascii="David" w:hAnsi="David" w:cs="David"/>
              <w:rtl/>
            </w:rPr>
          </w:rPrChange>
        </w:rPr>
        <w:t>נניח</w:t>
      </w:r>
      <w:r w:rsidRPr="00A90D62">
        <w:rPr>
          <w:rStyle w:val="Q"/>
          <w:rFonts w:ascii="David" w:eastAsia="David" w:hAnsi="David" w:cs="David"/>
          <w:sz w:val="28"/>
          <w:szCs w:val="28"/>
          <w:rtl/>
          <w:rPrChange w:id="1336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65" w:author="אברהם" w:date="2012-11-23T10:23:00Z">
            <w:rPr>
              <w:rStyle w:val="Q"/>
              <w:rFonts w:ascii="David" w:hAnsi="David" w:cs="David"/>
              <w:rtl/>
            </w:rPr>
          </w:rPrChange>
        </w:rPr>
        <w:t>שמספר</w:t>
      </w:r>
      <w:r w:rsidRPr="00A90D62">
        <w:rPr>
          <w:rStyle w:val="Q"/>
          <w:rFonts w:ascii="David" w:eastAsia="David" w:hAnsi="David" w:cs="David"/>
          <w:sz w:val="28"/>
          <w:szCs w:val="28"/>
          <w:rtl/>
          <w:rPrChange w:id="1336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67"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336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69"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337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71" w:author="אברהם" w:date="2012-11-23T10:23:00Z">
            <w:rPr>
              <w:rStyle w:val="Q"/>
              <w:rFonts w:ascii="David" w:hAnsi="David" w:cs="David"/>
              <w:rtl/>
            </w:rPr>
          </w:rPrChange>
        </w:rPr>
        <w:t>לאחר</w:t>
      </w:r>
      <w:r w:rsidRPr="00A90D62">
        <w:rPr>
          <w:rStyle w:val="Q"/>
          <w:rFonts w:ascii="David" w:eastAsia="David" w:hAnsi="David" w:cs="David"/>
          <w:sz w:val="28"/>
          <w:szCs w:val="28"/>
          <w:rtl/>
          <w:rPrChange w:id="1337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73" w:author="אברהם" w:date="2012-11-23T10:23:00Z">
            <w:rPr>
              <w:rStyle w:val="Q"/>
              <w:rFonts w:ascii="David" w:hAnsi="David" w:cs="David"/>
              <w:rtl/>
            </w:rPr>
          </w:rPrChange>
        </w:rPr>
        <w:t>כל</w:t>
      </w:r>
      <w:r w:rsidRPr="00A90D62">
        <w:rPr>
          <w:rStyle w:val="Q"/>
          <w:rFonts w:ascii="David" w:eastAsia="David" w:hAnsi="David" w:cs="David"/>
          <w:sz w:val="28"/>
          <w:szCs w:val="28"/>
          <w:rtl/>
          <w:rPrChange w:id="1337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75" w:author="אברהם" w:date="2012-11-23T10:23:00Z">
            <w:rPr>
              <w:rStyle w:val="Q"/>
              <w:rFonts w:ascii="David" w:hAnsi="David" w:cs="David"/>
              <w:rtl/>
            </w:rPr>
          </w:rPrChange>
        </w:rPr>
        <w:t>יובל</w:t>
      </w:r>
      <w:r w:rsidRPr="00A90D62">
        <w:rPr>
          <w:rStyle w:val="Q"/>
          <w:rFonts w:ascii="David" w:eastAsia="David" w:hAnsi="David" w:cs="David"/>
          <w:sz w:val="28"/>
          <w:szCs w:val="28"/>
          <w:rtl/>
          <w:rPrChange w:id="1337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77" w:author="אברהם" w:date="2012-11-23T10:23:00Z">
            <w:rPr>
              <w:rStyle w:val="Q"/>
              <w:rFonts w:ascii="David" w:hAnsi="David" w:cs="David"/>
              <w:rtl/>
            </w:rPr>
          </w:rPrChange>
        </w:rPr>
        <w:t>שווה</w:t>
      </w:r>
      <w:r w:rsidRPr="00A90D62">
        <w:rPr>
          <w:rStyle w:val="Q"/>
          <w:rFonts w:ascii="David" w:eastAsia="David" w:hAnsi="David" w:cs="David"/>
          <w:sz w:val="28"/>
          <w:szCs w:val="28"/>
          <w:rtl/>
          <w:rPrChange w:id="1337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79" w:author="אברהם" w:date="2012-11-23T10:23:00Z">
            <w:rPr>
              <w:rStyle w:val="Q"/>
              <w:rFonts w:ascii="David" w:hAnsi="David" w:cs="David"/>
              <w:rtl/>
            </w:rPr>
          </w:rPrChange>
        </w:rPr>
        <w:t>בקירוב</w:t>
      </w:r>
      <w:r w:rsidRPr="00A90D62">
        <w:rPr>
          <w:rStyle w:val="Q"/>
          <w:rFonts w:ascii="David" w:eastAsia="David" w:hAnsi="David" w:cs="David"/>
          <w:sz w:val="28"/>
          <w:szCs w:val="28"/>
          <w:rtl/>
          <w:rPrChange w:id="1338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81" w:author="אברהם" w:date="2012-11-23T10:23:00Z">
            <w:rPr>
              <w:rStyle w:val="Q"/>
              <w:rFonts w:ascii="David" w:hAnsi="David" w:cs="David"/>
              <w:rtl/>
            </w:rPr>
          </w:rPrChange>
        </w:rPr>
        <w:t>לתוחלת</w:t>
      </w:r>
      <w:r w:rsidRPr="00A90D62">
        <w:rPr>
          <w:rStyle w:val="Q"/>
          <w:rFonts w:ascii="David" w:eastAsia="David" w:hAnsi="David" w:cs="David"/>
          <w:sz w:val="28"/>
          <w:szCs w:val="28"/>
          <w:rtl/>
          <w:rPrChange w:id="1338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83" w:author="אברהם" w:date="2012-11-23T10:23:00Z">
            <w:rPr>
              <w:rStyle w:val="Q"/>
              <w:rFonts w:ascii="David" w:hAnsi="David" w:cs="David"/>
              <w:rtl/>
            </w:rPr>
          </w:rPrChange>
        </w:rPr>
        <w:t>שלו, נוכל</w:t>
      </w:r>
      <w:r w:rsidRPr="00A90D62">
        <w:rPr>
          <w:rStyle w:val="Q"/>
          <w:rFonts w:ascii="David" w:eastAsia="David" w:hAnsi="David" w:cs="David"/>
          <w:sz w:val="28"/>
          <w:szCs w:val="28"/>
          <w:rtl/>
          <w:rPrChange w:id="1338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85" w:author="אברהם" w:date="2012-11-23T10:23:00Z">
            <w:rPr>
              <w:rStyle w:val="Q"/>
              <w:rFonts w:ascii="David" w:hAnsi="David" w:cs="David"/>
              <w:rtl/>
            </w:rPr>
          </w:rPrChange>
        </w:rPr>
        <w:t>לבטא</w:t>
      </w:r>
      <w:r w:rsidRPr="00A90D62">
        <w:rPr>
          <w:rStyle w:val="Q"/>
          <w:rFonts w:ascii="David" w:eastAsia="David" w:hAnsi="David" w:cs="David"/>
          <w:sz w:val="28"/>
          <w:szCs w:val="28"/>
          <w:rtl/>
          <w:rPrChange w:id="1338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87" w:author="אברהם" w:date="2012-11-23T10:23:00Z">
            <w:rPr>
              <w:rStyle w:val="Q"/>
              <w:rFonts w:ascii="David" w:hAnsi="David" w:cs="David"/>
              <w:rtl/>
            </w:rPr>
          </w:rPrChange>
        </w:rPr>
        <w:t>את</w:t>
      </w:r>
      <w:r w:rsidRPr="00A90D62">
        <w:rPr>
          <w:rStyle w:val="Q"/>
          <w:rFonts w:ascii="David" w:eastAsia="David" w:hAnsi="David" w:cs="David"/>
          <w:sz w:val="28"/>
          <w:szCs w:val="28"/>
          <w:rtl/>
          <w:rPrChange w:id="1338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89"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339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91"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339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93"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339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95" w:author="אברהם" w:date="2012-11-23T10:23:00Z">
            <w:rPr>
              <w:rStyle w:val="Q"/>
              <w:rFonts w:ascii="David" w:hAnsi="David" w:cs="David"/>
              <w:rtl/>
            </w:rPr>
          </w:rPrChange>
        </w:rPr>
        <w:t>בעזרת</w:t>
      </w:r>
      <w:r w:rsidRPr="00A90D62">
        <w:rPr>
          <w:rStyle w:val="Q"/>
          <w:rFonts w:ascii="David" w:eastAsia="David" w:hAnsi="David" w:cs="David"/>
          <w:sz w:val="28"/>
          <w:szCs w:val="28"/>
          <w:rtl/>
          <w:rPrChange w:id="1339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397" w:author="אברהם" w:date="2012-11-23T10:23:00Z">
            <w:rPr>
              <w:rStyle w:val="Q"/>
              <w:rFonts w:ascii="David" w:hAnsi="David" w:cs="David"/>
              <w:rtl/>
            </w:rPr>
          </w:rPrChange>
        </w:rPr>
        <w:t>הנוסחה:</w:t>
      </w:r>
    </w:p>
    <w:p w:rsidR="009C2B09" w:rsidRPr="00A90D62" w:rsidRDefault="005F551D" w:rsidP="009C2B09">
      <w:pPr>
        <w:rPr>
          <w:sz w:val="28"/>
          <w:szCs w:val="28"/>
          <w:rtl/>
          <w:rPrChange w:id="13398" w:author="אברהם" w:date="2012-11-23T10:23:00Z">
            <w:rPr>
              <w:rtl/>
            </w:rPr>
          </w:rPrChange>
        </w:rPr>
      </w:pPr>
      <w:r>
        <w:rPr>
          <w:sz w:val="28"/>
          <w:szCs w:val="28"/>
          <w:rtl/>
        </w:rPr>
        <w:pict>
          <v:shape id="_x0000_s1030" type="#_x0000_t75" style="position:absolute;left:0;text-align:left;margin-left:105.65pt;margin-top:.2pt;width:258.55pt;height:64.75pt;z-index:251601920;mso-wrap-distance-left:9.05pt;mso-wrap-distance-right:9.05pt" filled="t">
            <v:fill color2="black"/>
            <v:imagedata r:id="rId86" o:title=""/>
            <w10:wrap type="square" side="right"/>
          </v:shape>
          <o:OLEObject Type="Embed" ProgID="MathType" ShapeID="_x0000_s1030" DrawAspect="Content" ObjectID="_1416633900" r:id="rId87"/>
        </w:pict>
      </w:r>
      <w:r w:rsidR="009C2B09" w:rsidRPr="00A90D62">
        <w:rPr>
          <w:sz w:val="28"/>
          <w:szCs w:val="28"/>
          <w:rtl/>
          <w:rPrChange w:id="13399" w:author="אברהם" w:date="2012-11-23T10:23:00Z">
            <w:rPr>
              <w:rtl/>
            </w:rPr>
          </w:rPrChange>
        </w:rPr>
        <w:br/>
      </w:r>
    </w:p>
    <w:p w:rsidR="009C2B09" w:rsidRPr="00A90D62" w:rsidRDefault="009C2B09" w:rsidP="009C2B09">
      <w:pPr>
        <w:rPr>
          <w:sz w:val="28"/>
          <w:szCs w:val="28"/>
          <w:rtl/>
          <w:rPrChange w:id="13400" w:author="אברהם" w:date="2012-11-23T10:23:00Z">
            <w:rPr>
              <w:rtl/>
            </w:rPr>
          </w:rPrChange>
        </w:rPr>
      </w:pPr>
    </w:p>
    <w:p w:rsidR="009C2B09" w:rsidRPr="00A90D62" w:rsidRDefault="009C2B09" w:rsidP="009C2B09">
      <w:pPr>
        <w:pStyle w:val="a1"/>
        <w:bidi/>
        <w:rPr>
          <w:sz w:val="28"/>
          <w:szCs w:val="28"/>
          <w:rPrChange w:id="13401" w:author="אברהם" w:date="2012-11-23T10:23:00Z">
            <w:rPr/>
          </w:rPrChange>
        </w:rPr>
      </w:pPr>
      <w:r w:rsidRPr="00A90D62">
        <w:rPr>
          <w:rStyle w:val="Q"/>
          <w:rFonts w:ascii="David" w:hAnsi="David" w:cs="David"/>
          <w:sz w:val="28"/>
          <w:szCs w:val="28"/>
          <w:rtl/>
          <w:rPrChange w:id="13402" w:author="אברהם" w:date="2012-11-23T10:23:00Z">
            <w:rPr>
              <w:rStyle w:val="Q"/>
              <w:rFonts w:ascii="David" w:hAnsi="David" w:cs="David"/>
              <w:rtl/>
            </w:rPr>
          </w:rPrChange>
        </w:rPr>
        <w:t>כאשר</w:t>
      </w:r>
      <w:r w:rsidRPr="00A90D62">
        <w:rPr>
          <w:rStyle w:val="Q"/>
          <w:rFonts w:ascii="David" w:eastAsia="David" w:hAnsi="David" w:cs="David"/>
          <w:sz w:val="28"/>
          <w:szCs w:val="28"/>
          <w:rtl/>
          <w:rPrChange w:id="13403"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404" w:author="אברהם" w:date="2012-11-23T10:23:00Z">
            <w:rPr>
              <w:rStyle w:val="Q"/>
              <w:rFonts w:ascii="David" w:hAnsi="David" w:cs="David"/>
            </w:rPr>
          </w:rPrChange>
        </w:rPr>
        <w:t>t</w:t>
      </w:r>
      <w:r w:rsidRPr="00A90D62">
        <w:rPr>
          <w:rStyle w:val="Q"/>
          <w:rFonts w:ascii="David" w:hAnsi="David" w:cs="David"/>
          <w:sz w:val="28"/>
          <w:szCs w:val="28"/>
          <w:rtl/>
          <w:rPrChange w:id="13405" w:author="אברהם" w:date="2012-11-23T10:23:00Z">
            <w:rPr>
              <w:rStyle w:val="Q"/>
              <w:rFonts w:ascii="David" w:hAnsi="David" w:cs="David"/>
              <w:rtl/>
            </w:rPr>
          </w:rPrChange>
        </w:rPr>
        <w:t xml:space="preserve"> הוא</w:t>
      </w:r>
      <w:r w:rsidRPr="00A90D62">
        <w:rPr>
          <w:rStyle w:val="Q"/>
          <w:rFonts w:ascii="David" w:eastAsia="David" w:hAnsi="David" w:cs="David"/>
          <w:sz w:val="28"/>
          <w:szCs w:val="28"/>
          <w:rtl/>
          <w:rPrChange w:id="134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07" w:author="אברהם" w:date="2012-11-23T10:23:00Z">
            <w:rPr>
              <w:rStyle w:val="Q"/>
              <w:rFonts w:ascii="David" w:hAnsi="David" w:cs="David"/>
              <w:rtl/>
            </w:rPr>
          </w:rPrChange>
        </w:rPr>
        <w:t>הזמן</w:t>
      </w:r>
      <w:r w:rsidRPr="00A90D62">
        <w:rPr>
          <w:rStyle w:val="Q"/>
          <w:rFonts w:ascii="David" w:eastAsia="David" w:hAnsi="David" w:cs="David"/>
          <w:sz w:val="28"/>
          <w:szCs w:val="28"/>
          <w:rtl/>
          <w:rPrChange w:id="13408"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09" w:author="אברהם" w:date="2012-11-23T10:23:00Z">
            <w:rPr>
              <w:rStyle w:val="Q"/>
              <w:rFonts w:ascii="David" w:hAnsi="David" w:cs="David"/>
              <w:rtl/>
            </w:rPr>
          </w:rPrChange>
        </w:rPr>
        <w:t>הנמדד</w:t>
      </w:r>
      <w:r w:rsidRPr="00A90D62">
        <w:rPr>
          <w:rStyle w:val="Q"/>
          <w:rFonts w:ascii="David" w:eastAsia="David" w:hAnsi="David" w:cs="David"/>
          <w:sz w:val="28"/>
          <w:szCs w:val="28"/>
          <w:rtl/>
          <w:rPrChange w:id="1341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11" w:author="אברהם" w:date="2012-11-23T10:23:00Z">
            <w:rPr>
              <w:rStyle w:val="Q"/>
              <w:rFonts w:ascii="David" w:hAnsi="David" w:cs="David"/>
              <w:rtl/>
            </w:rPr>
          </w:rPrChange>
        </w:rPr>
        <w:t>ביובלים. כאשר</w:t>
      </w:r>
      <w:r w:rsidRPr="00A90D62">
        <w:rPr>
          <w:rStyle w:val="Q"/>
          <w:rFonts w:ascii="David" w:eastAsia="David" w:hAnsi="David" w:cs="David"/>
          <w:sz w:val="28"/>
          <w:szCs w:val="28"/>
          <w:rtl/>
          <w:rPrChange w:id="1341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13" w:author="אברהם" w:date="2012-11-23T10:23:00Z">
            <w:rPr>
              <w:rStyle w:val="Q"/>
              <w:rFonts w:ascii="David" w:hAnsi="David" w:cs="David"/>
              <w:rtl/>
            </w:rPr>
          </w:rPrChange>
        </w:rPr>
        <w:t>מציבים</w:t>
      </w:r>
      <w:r w:rsidRPr="00A90D62">
        <w:rPr>
          <w:rStyle w:val="Q"/>
          <w:rFonts w:ascii="David" w:eastAsia="David" w:hAnsi="David" w:cs="David"/>
          <w:sz w:val="28"/>
          <w:szCs w:val="28"/>
          <w:rtl/>
          <w:rPrChange w:id="13414" w:author="אברהם" w:date="2012-11-23T10:23:00Z">
            <w:rPr>
              <w:rStyle w:val="Q"/>
              <w:rFonts w:ascii="David" w:eastAsia="David" w:hAnsi="David" w:cs="David"/>
              <w:rtl/>
            </w:rPr>
          </w:rPrChange>
        </w:rPr>
        <w:t xml:space="preserve"> </w:t>
      </w:r>
      <w:r w:rsidRPr="00A90D62">
        <w:rPr>
          <w:rStyle w:val="Q"/>
          <w:rFonts w:ascii="David" w:hAnsi="David" w:cs="David"/>
          <w:sz w:val="28"/>
          <w:szCs w:val="28"/>
          <w:rPrChange w:id="13415" w:author="אברהם" w:date="2012-11-23T10:23:00Z">
            <w:rPr>
              <w:rStyle w:val="Q"/>
              <w:rFonts w:ascii="David" w:hAnsi="David" w:cs="David"/>
            </w:rPr>
          </w:rPrChange>
        </w:rPr>
        <w:t>L=N</w:t>
      </w:r>
      <w:r w:rsidRPr="00A90D62">
        <w:rPr>
          <w:rStyle w:val="Q"/>
          <w:rFonts w:ascii="David" w:hAnsi="David" w:cs="David"/>
          <w:sz w:val="28"/>
          <w:szCs w:val="28"/>
          <w:rtl/>
          <w:rPrChange w:id="13416" w:author="אברהם" w:date="2012-11-23T10:23:00Z">
            <w:rPr>
              <w:rStyle w:val="Q"/>
              <w:rFonts w:ascii="David" w:hAnsi="David" w:cs="David"/>
              <w:rtl/>
            </w:rPr>
          </w:rPrChange>
        </w:rPr>
        <w:t xml:space="preserve"> (מספר</w:t>
      </w:r>
      <w:r w:rsidRPr="00A90D62">
        <w:rPr>
          <w:rStyle w:val="Q"/>
          <w:rFonts w:ascii="David" w:eastAsia="David" w:hAnsi="David" w:cs="David"/>
          <w:sz w:val="28"/>
          <w:szCs w:val="28"/>
          <w:rtl/>
          <w:rPrChange w:id="134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18"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341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20" w:author="אברהם" w:date="2012-11-23T10:23:00Z">
            <w:rPr>
              <w:rStyle w:val="Q"/>
              <w:rFonts w:ascii="David" w:hAnsi="David" w:cs="David"/>
              <w:rtl/>
            </w:rPr>
          </w:rPrChange>
        </w:rPr>
        <w:t>כמספר</w:t>
      </w:r>
      <w:r w:rsidRPr="00A90D62">
        <w:rPr>
          <w:rStyle w:val="Q"/>
          <w:rFonts w:ascii="David" w:eastAsia="David" w:hAnsi="David" w:cs="David"/>
          <w:sz w:val="28"/>
          <w:szCs w:val="28"/>
          <w:rtl/>
          <w:rPrChange w:id="1342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22" w:author="אברהם" w:date="2012-11-23T10:23:00Z">
            <w:rPr>
              <w:rStyle w:val="Q"/>
              <w:rFonts w:ascii="David" w:hAnsi="David" w:cs="David"/>
              <w:rtl/>
            </w:rPr>
          </w:rPrChange>
        </w:rPr>
        <w:t>האזרחים), מקבלים</w:t>
      </w:r>
      <w:r w:rsidRPr="00A90D62">
        <w:rPr>
          <w:rStyle w:val="Q"/>
          <w:rFonts w:ascii="David" w:eastAsia="David" w:hAnsi="David" w:cs="David"/>
          <w:sz w:val="28"/>
          <w:szCs w:val="28"/>
          <w:rtl/>
          <w:rPrChange w:id="1342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24" w:author="אברהם" w:date="2012-11-23T10:23:00Z">
            <w:rPr>
              <w:rStyle w:val="Q"/>
              <w:rFonts w:ascii="David" w:hAnsi="David" w:cs="David"/>
              <w:rtl/>
            </w:rPr>
          </w:rPrChange>
        </w:rPr>
        <w:t>את</w:t>
      </w:r>
      <w:r w:rsidRPr="00A90D62">
        <w:rPr>
          <w:rStyle w:val="Q"/>
          <w:rFonts w:ascii="David" w:eastAsia="David" w:hAnsi="David" w:cs="David"/>
          <w:sz w:val="28"/>
          <w:szCs w:val="28"/>
          <w:rtl/>
          <w:rPrChange w:id="1342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26" w:author="אברהם" w:date="2012-11-23T10:23:00Z">
            <w:rPr>
              <w:rStyle w:val="Q"/>
              <w:rFonts w:ascii="David" w:hAnsi="David" w:cs="David"/>
              <w:rtl/>
            </w:rPr>
          </w:rPrChange>
        </w:rPr>
        <w:t>הנוסחה</w:t>
      </w:r>
      <w:r w:rsidRPr="00A90D62">
        <w:rPr>
          <w:rStyle w:val="Q"/>
          <w:rFonts w:ascii="David" w:eastAsia="David" w:hAnsi="David" w:cs="David"/>
          <w:sz w:val="28"/>
          <w:szCs w:val="28"/>
          <w:rtl/>
          <w:rPrChange w:id="1342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28" w:author="אברהם" w:date="2012-11-23T10:23:00Z">
            <w:rPr>
              <w:rStyle w:val="Q"/>
              <w:rFonts w:ascii="David" w:hAnsi="David" w:cs="David"/>
              <w:rtl/>
            </w:rPr>
          </w:rPrChange>
        </w:rPr>
        <w:t>שהצגנו</w:t>
      </w:r>
      <w:r w:rsidRPr="00A90D62">
        <w:rPr>
          <w:rStyle w:val="Q"/>
          <w:rFonts w:ascii="David" w:eastAsia="David" w:hAnsi="David" w:cs="David"/>
          <w:sz w:val="28"/>
          <w:szCs w:val="28"/>
          <w:rtl/>
          <w:rPrChange w:id="1342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30" w:author="אברהם" w:date="2012-11-23T10:23:00Z">
            <w:rPr>
              <w:rStyle w:val="Q"/>
              <w:rFonts w:ascii="David" w:hAnsi="David" w:cs="David"/>
              <w:rtl/>
            </w:rPr>
          </w:rPrChange>
        </w:rPr>
        <w:t>בסעיף</w:t>
      </w:r>
      <w:r w:rsidRPr="00A90D62">
        <w:rPr>
          <w:rStyle w:val="Q"/>
          <w:rFonts w:ascii="David" w:eastAsia="David" w:hAnsi="David" w:cs="David"/>
          <w:sz w:val="28"/>
          <w:szCs w:val="28"/>
          <w:rtl/>
          <w:rPrChange w:id="1343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32" w:author="אברהם" w:date="2012-11-23T10:23:00Z">
            <w:rPr>
              <w:rStyle w:val="Q"/>
              <w:rFonts w:ascii="David" w:hAnsi="David" w:cs="David"/>
              <w:rtl/>
            </w:rPr>
          </w:rPrChange>
        </w:rPr>
        <w:t>ג:</w:t>
      </w:r>
    </w:p>
    <w:p w:rsidR="009C2B09" w:rsidRPr="00A90D62" w:rsidRDefault="009C2B09" w:rsidP="009C2B09">
      <w:pPr>
        <w:jc w:val="center"/>
        <w:rPr>
          <w:sz w:val="28"/>
          <w:szCs w:val="28"/>
          <w:rtl/>
          <w:rPrChange w:id="13433" w:author="אברהם" w:date="2012-11-23T10:23:00Z">
            <w:rPr>
              <w:rtl/>
            </w:rPr>
          </w:rPrChange>
        </w:rPr>
      </w:pPr>
      <w:r w:rsidRPr="008A508F">
        <w:rPr>
          <w:position w:val="-45"/>
          <w:sz w:val="28"/>
          <w:szCs w:val="28"/>
        </w:rPr>
        <w:object w:dxaOrig="3345" w:dyaOrig="1155">
          <v:shape id="_x0000_i1054" type="#_x0000_t75" style="width:165.9pt;height:57.6pt" o:ole="" filled="t">
            <v:fill color2="black"/>
            <v:imagedata r:id="rId88" o:title=""/>
          </v:shape>
          <o:OLEObject Type="Embed" ProgID="MathType" ShapeID="_x0000_i1054" DrawAspect="Content" ObjectID="_1416633893" r:id="rId89"/>
        </w:object>
      </w:r>
    </w:p>
    <w:p w:rsidR="009C2B09" w:rsidRPr="00A90D62" w:rsidRDefault="009C2B09" w:rsidP="009C2B09">
      <w:pPr>
        <w:rPr>
          <w:sz w:val="28"/>
          <w:szCs w:val="28"/>
          <w:rtl/>
          <w:rPrChange w:id="13434" w:author="אברהם" w:date="2012-11-23T10:23:00Z">
            <w:rPr>
              <w:rtl/>
            </w:rPr>
          </w:rPrChange>
        </w:rPr>
      </w:pPr>
    </w:p>
    <w:p w:rsidR="009C2B09" w:rsidRPr="00A90D62" w:rsidRDefault="009C2B09" w:rsidP="009C2B09">
      <w:pPr>
        <w:pStyle w:val="a1"/>
        <w:bidi/>
        <w:rPr>
          <w:sz w:val="28"/>
          <w:szCs w:val="28"/>
          <w:rPrChange w:id="13435" w:author="אברהם" w:date="2012-11-23T10:23:00Z">
            <w:rPr/>
          </w:rPrChange>
        </w:rPr>
      </w:pPr>
      <w:r w:rsidRPr="00A90D62">
        <w:rPr>
          <w:rStyle w:val="Q"/>
          <w:rFonts w:ascii="David" w:hAnsi="David" w:cs="David"/>
          <w:sz w:val="28"/>
          <w:szCs w:val="28"/>
          <w:rtl/>
          <w:rPrChange w:id="13436" w:author="אברהם" w:date="2012-11-23T10:23:00Z">
            <w:rPr>
              <w:rStyle w:val="Q"/>
              <w:rFonts w:ascii="David" w:hAnsi="David" w:cs="David"/>
              <w:rtl/>
            </w:rPr>
          </w:rPrChange>
        </w:rPr>
        <w:t>ניתן</w:t>
      </w:r>
      <w:r w:rsidRPr="00A90D62">
        <w:rPr>
          <w:rStyle w:val="Q"/>
          <w:rFonts w:ascii="David" w:eastAsia="David" w:hAnsi="David" w:cs="David"/>
          <w:sz w:val="28"/>
          <w:szCs w:val="28"/>
          <w:rtl/>
          <w:rPrChange w:id="1343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38" w:author="אברהם" w:date="2012-11-23T10:23:00Z">
            <w:rPr>
              <w:rStyle w:val="Q"/>
              <w:rFonts w:ascii="David" w:hAnsi="David" w:cs="David"/>
              <w:rtl/>
            </w:rPr>
          </w:rPrChange>
        </w:rPr>
        <w:t>גם</w:t>
      </w:r>
      <w:r w:rsidRPr="00A90D62">
        <w:rPr>
          <w:rStyle w:val="Q"/>
          <w:rFonts w:ascii="David" w:eastAsia="David" w:hAnsi="David" w:cs="David"/>
          <w:sz w:val="28"/>
          <w:szCs w:val="28"/>
          <w:rtl/>
          <w:rPrChange w:id="1343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40" w:author="אברהם" w:date="2012-11-23T10:23:00Z">
            <w:rPr>
              <w:rStyle w:val="Q"/>
              <w:rFonts w:ascii="David" w:hAnsi="David" w:cs="David"/>
              <w:rtl/>
            </w:rPr>
          </w:rPrChange>
        </w:rPr>
        <w:t>לחשב</w:t>
      </w:r>
      <w:r w:rsidRPr="00A90D62">
        <w:rPr>
          <w:rStyle w:val="Q"/>
          <w:rFonts w:ascii="David" w:eastAsia="David" w:hAnsi="David" w:cs="David"/>
          <w:sz w:val="28"/>
          <w:szCs w:val="28"/>
          <w:rtl/>
          <w:rPrChange w:id="1344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42" w:author="אברהם" w:date="2012-11-23T10:23:00Z">
            <w:rPr>
              <w:rStyle w:val="Q"/>
              <w:rFonts w:ascii="David" w:hAnsi="David" w:cs="David"/>
              <w:rtl/>
            </w:rPr>
          </w:rPrChange>
        </w:rPr>
        <w:t>את</w:t>
      </w:r>
      <w:r w:rsidRPr="00A90D62">
        <w:rPr>
          <w:rStyle w:val="Q"/>
          <w:rFonts w:ascii="David" w:eastAsia="David" w:hAnsi="David" w:cs="David"/>
          <w:sz w:val="28"/>
          <w:szCs w:val="28"/>
          <w:rtl/>
          <w:rPrChange w:id="1344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44" w:author="אברהם" w:date="2012-11-23T10:23:00Z">
            <w:rPr>
              <w:rStyle w:val="Q"/>
              <w:rFonts w:ascii="David" w:hAnsi="David" w:cs="David"/>
              <w:rtl/>
            </w:rPr>
          </w:rPrChange>
        </w:rPr>
        <w:t>מספר</w:t>
      </w:r>
      <w:r w:rsidRPr="00A90D62">
        <w:rPr>
          <w:rStyle w:val="Q"/>
          <w:rFonts w:ascii="David" w:eastAsia="David" w:hAnsi="David" w:cs="David"/>
          <w:sz w:val="28"/>
          <w:szCs w:val="28"/>
          <w:rtl/>
          <w:rPrChange w:id="1344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46" w:author="אברהם" w:date="2012-11-23T10:23:00Z">
            <w:rPr>
              <w:rStyle w:val="Q"/>
              <w:rFonts w:ascii="David" w:hAnsi="David" w:cs="David"/>
              <w:rtl/>
            </w:rPr>
          </w:rPrChange>
        </w:rPr>
        <w:t>הנחלות</w:t>
      </w:r>
      <w:r w:rsidRPr="00A90D62">
        <w:rPr>
          <w:rStyle w:val="Q"/>
          <w:rFonts w:ascii="David" w:eastAsia="David" w:hAnsi="David" w:cs="David"/>
          <w:sz w:val="28"/>
          <w:szCs w:val="28"/>
          <w:rtl/>
          <w:rPrChange w:id="1344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48" w:author="אברהם" w:date="2012-11-23T10:23:00Z">
            <w:rPr>
              <w:rStyle w:val="Q"/>
              <w:rFonts w:ascii="David" w:hAnsi="David" w:cs="David"/>
              <w:rtl/>
            </w:rPr>
          </w:rPrChange>
        </w:rPr>
        <w:t>שנמכרות</w:t>
      </w:r>
      <w:r w:rsidRPr="00A90D62">
        <w:rPr>
          <w:rStyle w:val="Q"/>
          <w:rFonts w:ascii="David" w:eastAsia="David" w:hAnsi="David" w:cs="David"/>
          <w:sz w:val="28"/>
          <w:szCs w:val="28"/>
          <w:rtl/>
          <w:rPrChange w:id="1344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50" w:author="אברהם" w:date="2012-11-23T10:23:00Z">
            <w:rPr>
              <w:rStyle w:val="Q"/>
              <w:rFonts w:ascii="David" w:hAnsi="David" w:cs="David"/>
              <w:rtl/>
            </w:rPr>
          </w:rPrChange>
        </w:rPr>
        <w:t>ואינן</w:t>
      </w:r>
      <w:r w:rsidRPr="00A90D62">
        <w:rPr>
          <w:rStyle w:val="Q"/>
          <w:rFonts w:ascii="David" w:eastAsia="David" w:hAnsi="David" w:cs="David"/>
          <w:sz w:val="28"/>
          <w:szCs w:val="28"/>
          <w:rtl/>
          <w:rPrChange w:id="1345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52" w:author="אברהם" w:date="2012-11-23T10:23:00Z">
            <w:rPr>
              <w:rStyle w:val="Q"/>
              <w:rFonts w:ascii="David" w:hAnsi="David" w:cs="David"/>
              <w:rtl/>
            </w:rPr>
          </w:rPrChange>
        </w:rPr>
        <w:t>מוחזרות, בעזרת</w:t>
      </w:r>
      <w:r w:rsidRPr="00A90D62">
        <w:rPr>
          <w:rStyle w:val="Q"/>
          <w:rFonts w:ascii="David" w:eastAsia="David" w:hAnsi="David" w:cs="David"/>
          <w:sz w:val="28"/>
          <w:szCs w:val="28"/>
          <w:rtl/>
          <w:rPrChange w:id="1345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54" w:author="אברהם" w:date="2012-11-23T10:23:00Z">
            <w:rPr>
              <w:rStyle w:val="Q"/>
              <w:rFonts w:ascii="David" w:hAnsi="David" w:cs="David"/>
              <w:rtl/>
            </w:rPr>
          </w:rPrChange>
        </w:rPr>
        <w:t>נוסחה</w:t>
      </w:r>
      <w:r w:rsidRPr="00A90D62">
        <w:rPr>
          <w:rStyle w:val="Q"/>
          <w:rFonts w:ascii="David" w:eastAsia="David" w:hAnsi="David" w:cs="David"/>
          <w:sz w:val="28"/>
          <w:szCs w:val="28"/>
          <w:rtl/>
          <w:rPrChange w:id="1345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56" w:author="אברהם" w:date="2012-11-23T10:23:00Z">
            <w:rPr>
              <w:rStyle w:val="Q"/>
              <w:rFonts w:ascii="David" w:hAnsi="David" w:cs="David"/>
              <w:rtl/>
            </w:rPr>
          </w:rPrChange>
        </w:rPr>
        <w:t>(</w:t>
      </w:r>
      <w:r w:rsidRPr="00A90D62">
        <w:rPr>
          <w:rStyle w:val="Q"/>
          <w:rFonts w:ascii="David" w:hAnsi="David" w:cs="David"/>
          <w:sz w:val="28"/>
          <w:szCs w:val="28"/>
          <w:rPrChange w:id="13457" w:author="אברהם" w:date="2012-11-23T10:23:00Z">
            <w:rPr>
              <w:rStyle w:val="Q"/>
              <w:rFonts w:ascii="David" w:hAnsi="David" w:cs="David"/>
            </w:rPr>
          </w:rPrChange>
        </w:rPr>
        <w:t>5</w:t>
      </w:r>
      <w:r w:rsidRPr="00A90D62">
        <w:rPr>
          <w:rStyle w:val="Q"/>
          <w:rFonts w:ascii="David" w:hAnsi="David" w:cs="David"/>
          <w:sz w:val="28"/>
          <w:szCs w:val="28"/>
          <w:rtl/>
          <w:rPrChange w:id="13458" w:author="אברהם" w:date="2012-11-23T10:23:00Z">
            <w:rPr>
              <w:rStyle w:val="Q"/>
              <w:rFonts w:ascii="David" w:hAnsi="David" w:cs="David"/>
              <w:rtl/>
            </w:rPr>
          </w:rPrChange>
        </w:rPr>
        <w:t>):</w:t>
      </w:r>
    </w:p>
    <w:p w:rsidR="009C2B09" w:rsidRPr="00A90D62" w:rsidRDefault="009C2B09" w:rsidP="009C2B09">
      <w:pPr>
        <w:jc w:val="center"/>
        <w:rPr>
          <w:sz w:val="28"/>
          <w:szCs w:val="28"/>
          <w:rtl/>
          <w:rPrChange w:id="13459" w:author="אברהם" w:date="2012-11-23T10:23:00Z">
            <w:rPr>
              <w:rtl/>
            </w:rPr>
          </w:rPrChange>
        </w:rPr>
      </w:pPr>
      <w:r w:rsidRPr="008A508F">
        <w:rPr>
          <w:position w:val="-25"/>
          <w:sz w:val="28"/>
          <w:szCs w:val="28"/>
        </w:rPr>
        <w:object w:dxaOrig="4260" w:dyaOrig="765">
          <v:shape id="_x0000_i1055" type="#_x0000_t75" style="width:212.85pt;height:38.2pt" o:ole="" filled="t">
            <v:fill color2="black"/>
            <v:imagedata r:id="rId90" o:title=""/>
          </v:shape>
          <o:OLEObject Type="Embed" ProgID="MathType" ShapeID="_x0000_i1055" DrawAspect="Content" ObjectID="_1416633894" r:id="rId91"/>
        </w:object>
      </w:r>
    </w:p>
    <w:p w:rsidR="009C2B09" w:rsidRPr="00A90D62" w:rsidRDefault="009C2B09" w:rsidP="009C2B09">
      <w:pPr>
        <w:jc w:val="center"/>
        <w:rPr>
          <w:sz w:val="28"/>
          <w:szCs w:val="28"/>
          <w:rtl/>
          <w:rPrChange w:id="13460" w:author="אברהם" w:date="2012-11-23T10:23:00Z">
            <w:rPr>
              <w:rtl/>
            </w:rPr>
          </w:rPrChange>
        </w:rPr>
      </w:pPr>
    </w:p>
    <w:p w:rsidR="009C2B09" w:rsidRPr="00A90D62" w:rsidRDefault="009C2B09" w:rsidP="009C2B09">
      <w:pPr>
        <w:pStyle w:val="a1"/>
        <w:bidi/>
        <w:rPr>
          <w:sz w:val="28"/>
          <w:szCs w:val="28"/>
          <w:rPrChange w:id="13461" w:author="אברהם" w:date="2012-11-23T10:23:00Z">
            <w:rPr/>
          </w:rPrChange>
        </w:rPr>
      </w:pPr>
      <w:r w:rsidRPr="00A90D62">
        <w:rPr>
          <w:rStyle w:val="Q"/>
          <w:rFonts w:ascii="David" w:hAnsi="David" w:cs="David"/>
          <w:sz w:val="28"/>
          <w:szCs w:val="28"/>
          <w:rtl/>
          <w:rPrChange w:id="13462" w:author="אברהם" w:date="2012-11-23T10:23:00Z">
            <w:rPr>
              <w:rStyle w:val="Q"/>
              <w:rFonts w:ascii="David" w:hAnsi="David" w:cs="David"/>
              <w:rtl/>
            </w:rPr>
          </w:rPrChange>
        </w:rPr>
        <w:t>מכיוון</w:t>
      </w:r>
      <w:r w:rsidRPr="00A90D62">
        <w:rPr>
          <w:rStyle w:val="Q"/>
          <w:rFonts w:ascii="David" w:eastAsia="David" w:hAnsi="David" w:cs="David"/>
          <w:sz w:val="28"/>
          <w:szCs w:val="28"/>
          <w:rtl/>
          <w:rPrChange w:id="1346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64" w:author="אברהם" w:date="2012-11-23T10:23:00Z">
            <w:rPr>
              <w:rStyle w:val="Q"/>
              <w:rFonts w:ascii="David" w:hAnsi="David" w:cs="David"/>
              <w:rtl/>
            </w:rPr>
          </w:rPrChange>
        </w:rPr>
        <w:t xml:space="preserve">ש: </w:t>
      </w:r>
      <w:r w:rsidRPr="00A90D62">
        <w:rPr>
          <w:rStyle w:val="Q"/>
          <w:rFonts w:ascii="David" w:hAnsi="David" w:cs="David"/>
          <w:sz w:val="28"/>
          <w:szCs w:val="28"/>
          <w:rPrChange w:id="13465" w:author="אברהם" w:date="2012-11-23T10:23:00Z">
            <w:rPr>
              <w:rStyle w:val="Q"/>
              <w:rFonts w:ascii="David" w:hAnsi="David" w:cs="David"/>
            </w:rPr>
          </w:rPrChange>
        </w:rPr>
        <w:t>L/N&gt;=1</w:t>
      </w:r>
      <w:r w:rsidRPr="00A90D62">
        <w:rPr>
          <w:rStyle w:val="Q"/>
          <w:rFonts w:ascii="David" w:hAnsi="David" w:cs="David"/>
          <w:sz w:val="28"/>
          <w:szCs w:val="28"/>
          <w:rtl/>
          <w:rPrChange w:id="13466" w:author="אברהם" w:date="2012-11-23T10:23:00Z">
            <w:rPr>
              <w:rStyle w:val="Q"/>
              <w:rFonts w:ascii="David" w:hAnsi="David" w:cs="David"/>
              <w:rtl/>
            </w:rPr>
          </w:rPrChange>
        </w:rPr>
        <w:t>:</w:t>
      </w:r>
    </w:p>
    <w:p w:rsidR="009C2B09" w:rsidRPr="00A90D62" w:rsidRDefault="009C2B09" w:rsidP="009C2B09">
      <w:pPr>
        <w:jc w:val="center"/>
        <w:rPr>
          <w:sz w:val="28"/>
          <w:szCs w:val="28"/>
          <w:rtl/>
          <w:rPrChange w:id="13467" w:author="אברהם" w:date="2012-11-23T10:23:00Z">
            <w:rPr>
              <w:rtl/>
            </w:rPr>
          </w:rPrChange>
        </w:rPr>
      </w:pPr>
      <w:r w:rsidRPr="008A508F">
        <w:rPr>
          <w:position w:val="-6"/>
          <w:sz w:val="28"/>
          <w:szCs w:val="28"/>
        </w:rPr>
        <w:object w:dxaOrig="1395" w:dyaOrig="360">
          <v:shape id="_x0000_i1056" type="#_x0000_t75" style="width:69.5pt;height:18.15pt" o:ole="" filled="t">
            <v:fill color2="black"/>
            <v:imagedata r:id="rId92" o:title=""/>
          </v:shape>
          <o:OLEObject Type="Embed" ProgID="MathType" ShapeID="_x0000_i1056" DrawAspect="Content" ObjectID="_1416633895" r:id="rId93"/>
        </w:object>
      </w:r>
    </w:p>
    <w:p w:rsidR="009C2B09" w:rsidRPr="00A90D62" w:rsidRDefault="009C2B09" w:rsidP="009C2B09">
      <w:pPr>
        <w:rPr>
          <w:sz w:val="28"/>
          <w:szCs w:val="28"/>
          <w:rtl/>
          <w:rPrChange w:id="13468" w:author="אברהם" w:date="2012-11-23T10:23:00Z">
            <w:rPr>
              <w:rtl/>
            </w:rPr>
          </w:rPrChange>
        </w:rPr>
      </w:pPr>
    </w:p>
    <w:p w:rsidR="009C2B09" w:rsidRPr="00A90D62" w:rsidRDefault="009C2B09" w:rsidP="009C2B09">
      <w:pPr>
        <w:pStyle w:val="a1"/>
        <w:bidi/>
        <w:rPr>
          <w:sz w:val="28"/>
          <w:szCs w:val="28"/>
          <w:rPrChange w:id="13469" w:author="אברהם" w:date="2012-11-23T10:23:00Z">
            <w:rPr/>
          </w:rPrChange>
        </w:rPr>
      </w:pPr>
      <w:r w:rsidRPr="00A90D62">
        <w:rPr>
          <w:rStyle w:val="Q"/>
          <w:rFonts w:ascii="David" w:hAnsi="David" w:cs="David"/>
          <w:sz w:val="28"/>
          <w:szCs w:val="28"/>
          <w:rtl/>
          <w:rPrChange w:id="13470" w:author="אברהם" w:date="2012-11-23T10:23:00Z">
            <w:rPr>
              <w:rStyle w:val="Q"/>
              <w:rFonts w:ascii="David" w:hAnsi="David" w:cs="David"/>
              <w:rtl/>
            </w:rPr>
          </w:rPrChange>
        </w:rPr>
        <w:t>מכאן, שהסדרה</w:t>
      </w:r>
      <w:r w:rsidRPr="00A90D62">
        <w:rPr>
          <w:rStyle w:val="Q"/>
          <w:rFonts w:ascii="David" w:eastAsia="David" w:hAnsi="David" w:cs="David"/>
          <w:sz w:val="28"/>
          <w:szCs w:val="28"/>
          <w:rtl/>
          <w:rPrChange w:id="1347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72" w:author="אברהם" w:date="2012-11-23T10:23:00Z">
            <w:rPr>
              <w:rStyle w:val="Q"/>
              <w:rFonts w:ascii="David" w:hAnsi="David" w:cs="David"/>
              <w:rtl/>
            </w:rPr>
          </w:rPrChange>
        </w:rPr>
        <w:t>מתכנסת</w:t>
      </w:r>
      <w:r w:rsidRPr="00A90D62">
        <w:rPr>
          <w:rStyle w:val="Q"/>
          <w:rFonts w:ascii="David" w:eastAsia="David" w:hAnsi="David" w:cs="David"/>
          <w:sz w:val="28"/>
          <w:szCs w:val="28"/>
          <w:rtl/>
          <w:rPrChange w:id="1347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74" w:author="אברהם" w:date="2012-11-23T10:23:00Z">
            <w:rPr>
              <w:rStyle w:val="Q"/>
              <w:rFonts w:ascii="David" w:hAnsi="David" w:cs="David"/>
              <w:rtl/>
            </w:rPr>
          </w:rPrChange>
        </w:rPr>
        <w:t>לערך</w:t>
      </w:r>
      <w:r w:rsidRPr="00A90D62">
        <w:rPr>
          <w:rStyle w:val="Q"/>
          <w:rFonts w:ascii="David" w:eastAsia="David" w:hAnsi="David" w:cs="David"/>
          <w:sz w:val="28"/>
          <w:szCs w:val="28"/>
          <w:rtl/>
          <w:rPrChange w:id="1347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76" w:author="אברהם" w:date="2012-11-23T10:23:00Z">
            <w:rPr>
              <w:rStyle w:val="Q"/>
              <w:rFonts w:ascii="David" w:hAnsi="David" w:cs="David"/>
              <w:rtl/>
            </w:rPr>
          </w:rPrChange>
        </w:rPr>
        <w:t>כלשהו</w:t>
      </w:r>
      <w:r w:rsidRPr="00A90D62">
        <w:rPr>
          <w:rStyle w:val="Q"/>
          <w:rFonts w:ascii="David" w:eastAsia="David" w:hAnsi="David" w:cs="David"/>
          <w:sz w:val="28"/>
          <w:szCs w:val="28"/>
          <w:rtl/>
          <w:rPrChange w:id="1347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78" w:author="אברהם" w:date="2012-11-23T10:23:00Z">
            <w:rPr>
              <w:rStyle w:val="Q"/>
              <w:rFonts w:ascii="David" w:hAnsi="David" w:cs="David"/>
              <w:rtl/>
            </w:rPr>
          </w:rPrChange>
        </w:rPr>
        <w:t>שנסמן</w:t>
      </w:r>
      <w:r w:rsidRPr="00A90D62">
        <w:rPr>
          <w:rStyle w:val="Q"/>
          <w:rFonts w:ascii="David" w:eastAsia="David" w:hAnsi="David" w:cs="David"/>
          <w:sz w:val="28"/>
          <w:szCs w:val="28"/>
          <w:rtl/>
          <w:rPrChange w:id="1347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80" w:author="אברהם" w:date="2012-11-23T10:23:00Z">
            <w:rPr>
              <w:rStyle w:val="Q"/>
              <w:rFonts w:ascii="David" w:hAnsi="David" w:cs="David"/>
              <w:rtl/>
            </w:rPr>
          </w:rPrChange>
        </w:rPr>
        <w:t>ב:</w:t>
      </w:r>
    </w:p>
    <w:p w:rsidR="009C2B09" w:rsidRPr="00A90D62" w:rsidRDefault="009C2B09" w:rsidP="009C2B09">
      <w:pPr>
        <w:jc w:val="center"/>
        <w:rPr>
          <w:sz w:val="28"/>
          <w:szCs w:val="28"/>
          <w:rtl/>
          <w:rPrChange w:id="13481" w:author="אברהם" w:date="2012-11-23T10:23:00Z">
            <w:rPr>
              <w:rtl/>
            </w:rPr>
          </w:rPrChange>
        </w:rPr>
      </w:pPr>
      <w:r w:rsidRPr="008A508F">
        <w:rPr>
          <w:position w:val="-11"/>
          <w:sz w:val="28"/>
          <w:szCs w:val="28"/>
        </w:rPr>
        <w:object w:dxaOrig="1365" w:dyaOrig="480">
          <v:shape id="_x0000_i1057" type="#_x0000_t75" style="width:67.6pt;height:23.8pt" o:ole="" filled="t">
            <v:fill color2="black"/>
            <v:imagedata r:id="rId94" o:title=""/>
          </v:shape>
          <o:OLEObject Type="Embed" ProgID="MathType" ShapeID="_x0000_i1057" DrawAspect="Content" ObjectID="_1416633896" r:id="rId95"/>
        </w:object>
      </w:r>
    </w:p>
    <w:p w:rsidR="009C2B09" w:rsidRPr="00A90D62" w:rsidRDefault="009C2B09" w:rsidP="009C2B09">
      <w:pPr>
        <w:rPr>
          <w:sz w:val="28"/>
          <w:szCs w:val="28"/>
          <w:rtl/>
          <w:rPrChange w:id="13482" w:author="אברהם" w:date="2012-11-23T10:23:00Z">
            <w:rPr>
              <w:rtl/>
            </w:rPr>
          </w:rPrChange>
        </w:rPr>
      </w:pPr>
    </w:p>
    <w:p w:rsidR="009C2B09" w:rsidRPr="00A90D62" w:rsidRDefault="009C2B09" w:rsidP="009C2B09">
      <w:pPr>
        <w:pStyle w:val="a1"/>
        <w:bidi/>
        <w:rPr>
          <w:sz w:val="28"/>
          <w:szCs w:val="28"/>
          <w:rPrChange w:id="13483" w:author="אברהם" w:date="2012-11-23T10:23:00Z">
            <w:rPr/>
          </w:rPrChange>
        </w:rPr>
      </w:pPr>
      <w:r w:rsidRPr="00A90D62">
        <w:rPr>
          <w:rStyle w:val="Q"/>
          <w:rFonts w:ascii="David" w:hAnsi="David" w:cs="David"/>
          <w:sz w:val="28"/>
          <w:szCs w:val="28"/>
          <w:rtl/>
          <w:rPrChange w:id="13484" w:author="אברהם" w:date="2012-11-23T10:23:00Z">
            <w:rPr>
              <w:rStyle w:val="Q"/>
              <w:rFonts w:ascii="David" w:hAnsi="David" w:cs="David"/>
              <w:rtl/>
            </w:rPr>
          </w:rPrChange>
        </w:rPr>
        <w:t>הפונקציה</w:t>
      </w:r>
      <w:r w:rsidRPr="00A90D62">
        <w:rPr>
          <w:rStyle w:val="Q"/>
          <w:rFonts w:ascii="David" w:eastAsia="David" w:hAnsi="David" w:cs="David"/>
          <w:sz w:val="28"/>
          <w:szCs w:val="28"/>
          <w:rtl/>
          <w:rPrChange w:id="1348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86" w:author="אברהם" w:date="2012-11-23T10:23:00Z">
            <w:rPr>
              <w:rStyle w:val="Q"/>
              <w:rFonts w:ascii="David" w:hAnsi="David" w:cs="David"/>
              <w:rtl/>
            </w:rPr>
          </w:rPrChange>
        </w:rPr>
        <w:t>רציפה, ולכן</w:t>
      </w:r>
      <w:r w:rsidRPr="00A90D62">
        <w:rPr>
          <w:rStyle w:val="Q"/>
          <w:rFonts w:ascii="David" w:eastAsia="David" w:hAnsi="David" w:cs="David"/>
          <w:sz w:val="28"/>
          <w:szCs w:val="28"/>
          <w:rtl/>
          <w:rPrChange w:id="1348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88" w:author="אברהם" w:date="2012-11-23T10:23:00Z">
            <w:rPr>
              <w:rStyle w:val="Q"/>
              <w:rFonts w:ascii="David" w:hAnsi="David" w:cs="David"/>
              <w:rtl/>
            </w:rPr>
          </w:rPrChange>
        </w:rPr>
        <w:t>ערך</w:t>
      </w:r>
      <w:r w:rsidRPr="00A90D62">
        <w:rPr>
          <w:rStyle w:val="Q"/>
          <w:rFonts w:ascii="David" w:eastAsia="David" w:hAnsi="David" w:cs="David"/>
          <w:sz w:val="28"/>
          <w:szCs w:val="28"/>
          <w:rtl/>
          <w:rPrChange w:id="1348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90" w:author="אברהם" w:date="2012-11-23T10:23:00Z">
            <w:rPr>
              <w:rStyle w:val="Q"/>
              <w:rFonts w:ascii="David" w:hAnsi="David" w:cs="David"/>
              <w:rtl/>
            </w:rPr>
          </w:rPrChange>
        </w:rPr>
        <w:t>הגבול</w:t>
      </w:r>
      <w:r w:rsidRPr="00A90D62">
        <w:rPr>
          <w:rStyle w:val="Q"/>
          <w:rFonts w:ascii="David" w:eastAsia="David" w:hAnsi="David" w:cs="David"/>
          <w:sz w:val="28"/>
          <w:szCs w:val="28"/>
          <w:rtl/>
          <w:rPrChange w:id="1349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492" w:author="אברהם" w:date="2012-11-23T10:23:00Z">
            <w:rPr>
              <w:rStyle w:val="Q"/>
              <w:rFonts w:ascii="David" w:hAnsi="David" w:cs="David"/>
              <w:rtl/>
            </w:rPr>
          </w:rPrChange>
        </w:rPr>
        <w:t>מקיים:</w:t>
      </w:r>
      <w:r w:rsidRPr="00A90D62">
        <w:rPr>
          <w:rStyle w:val="Q"/>
          <w:rFonts w:ascii="David" w:hAnsi="David" w:cs="David"/>
          <w:sz w:val="28"/>
          <w:szCs w:val="28"/>
          <w:vertAlign w:val="superscript"/>
          <w:rtl/>
          <w:rPrChange w:id="13493" w:author="אברהם" w:date="2012-11-23T10:23:00Z">
            <w:rPr>
              <w:rStyle w:val="Q"/>
              <w:rFonts w:ascii="David" w:hAnsi="David" w:cs="David"/>
              <w:vertAlign w:val="superscript"/>
              <w:rtl/>
            </w:rPr>
          </w:rPrChange>
        </w:rPr>
        <w:footnoteReference w:id="36"/>
      </w:r>
    </w:p>
    <w:p w:rsidR="009C2B09" w:rsidRPr="00A90D62" w:rsidRDefault="009C2B09" w:rsidP="009C2B09">
      <w:pPr>
        <w:jc w:val="center"/>
        <w:rPr>
          <w:sz w:val="28"/>
          <w:szCs w:val="28"/>
          <w:rtl/>
          <w:rPrChange w:id="13496" w:author="אברהם" w:date="2012-11-23T10:23:00Z">
            <w:rPr>
              <w:rtl/>
            </w:rPr>
          </w:rPrChange>
        </w:rPr>
      </w:pPr>
      <w:r w:rsidRPr="008A508F">
        <w:rPr>
          <w:position w:val="-52"/>
          <w:sz w:val="28"/>
          <w:szCs w:val="28"/>
        </w:rPr>
        <w:object w:dxaOrig="5205" w:dyaOrig="1305">
          <v:shape id="_x0000_i1058" type="#_x0000_t75" style="width:260.45pt;height:64.5pt" o:ole="" filled="t">
            <v:fill color2="black"/>
            <v:imagedata r:id="rId96" o:title=""/>
          </v:shape>
          <o:OLEObject Type="Embed" ProgID="MathType" ShapeID="_x0000_i1058" DrawAspect="Content" ObjectID="_1416633897" r:id="rId97"/>
        </w:object>
      </w:r>
    </w:p>
    <w:p w:rsidR="009C2B09" w:rsidRPr="00A90D62" w:rsidRDefault="009C2B09" w:rsidP="009C2B09">
      <w:pPr>
        <w:rPr>
          <w:sz w:val="28"/>
          <w:szCs w:val="28"/>
          <w:rtl/>
          <w:rPrChange w:id="13497" w:author="אברהם" w:date="2012-11-23T10:23:00Z">
            <w:rPr>
              <w:rtl/>
            </w:rPr>
          </w:rPrChange>
        </w:rPr>
      </w:pPr>
    </w:p>
    <w:p w:rsidR="009C2B09" w:rsidRPr="00A90D62" w:rsidRDefault="009C2B09" w:rsidP="009C2B09">
      <w:pPr>
        <w:pStyle w:val="a1"/>
        <w:bidi/>
        <w:rPr>
          <w:sz w:val="28"/>
          <w:szCs w:val="28"/>
          <w:rPrChange w:id="13498" w:author="אברהם" w:date="2012-11-23T10:23:00Z">
            <w:rPr/>
          </w:rPrChange>
        </w:rPr>
      </w:pPr>
      <w:r w:rsidRPr="00A90D62">
        <w:rPr>
          <w:rStyle w:val="Q"/>
          <w:rFonts w:ascii="David" w:hAnsi="David" w:cs="David"/>
          <w:sz w:val="28"/>
          <w:szCs w:val="28"/>
          <w:rtl/>
          <w:rPrChange w:id="13499" w:author="אברהם" w:date="2012-11-23T10:23:00Z">
            <w:rPr>
              <w:rStyle w:val="Q"/>
              <w:rFonts w:ascii="David" w:hAnsi="David" w:cs="David"/>
              <w:rtl/>
            </w:rPr>
          </w:rPrChange>
        </w:rPr>
        <w:t>שוויון</w:t>
      </w:r>
      <w:r w:rsidRPr="00A90D62">
        <w:rPr>
          <w:rStyle w:val="Q"/>
          <w:rFonts w:ascii="David" w:eastAsia="David" w:hAnsi="David" w:cs="David"/>
          <w:sz w:val="28"/>
          <w:szCs w:val="28"/>
          <w:rtl/>
          <w:rPrChange w:id="13500"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01" w:author="אברהם" w:date="2012-11-23T10:23:00Z">
            <w:rPr>
              <w:rStyle w:val="Q"/>
              <w:rFonts w:ascii="David" w:hAnsi="David" w:cs="David"/>
              <w:rtl/>
            </w:rPr>
          </w:rPrChange>
        </w:rPr>
        <w:t>זה</w:t>
      </w:r>
      <w:r w:rsidRPr="00A90D62">
        <w:rPr>
          <w:rStyle w:val="Q"/>
          <w:rFonts w:ascii="David" w:eastAsia="David" w:hAnsi="David" w:cs="David"/>
          <w:sz w:val="28"/>
          <w:szCs w:val="28"/>
          <w:rtl/>
          <w:rPrChange w:id="13502"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03" w:author="אברהם" w:date="2012-11-23T10:23:00Z">
            <w:rPr>
              <w:rStyle w:val="Q"/>
              <w:rFonts w:ascii="David" w:hAnsi="David" w:cs="David"/>
              <w:rtl/>
            </w:rPr>
          </w:rPrChange>
        </w:rPr>
        <w:t>מתקיים</w:t>
      </w:r>
      <w:r w:rsidRPr="00A90D62">
        <w:rPr>
          <w:rStyle w:val="Q"/>
          <w:rFonts w:ascii="David" w:eastAsia="David" w:hAnsi="David" w:cs="David"/>
          <w:sz w:val="28"/>
          <w:szCs w:val="28"/>
          <w:rtl/>
          <w:rPrChange w:id="13504"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05" w:author="אברהם" w:date="2012-11-23T10:23:00Z">
            <w:rPr>
              <w:rStyle w:val="Q"/>
              <w:rFonts w:ascii="David" w:hAnsi="David" w:cs="David"/>
              <w:rtl/>
            </w:rPr>
          </w:rPrChange>
        </w:rPr>
        <w:t>רק</w:t>
      </w:r>
      <w:r w:rsidRPr="00A90D62">
        <w:rPr>
          <w:rStyle w:val="Q"/>
          <w:rFonts w:ascii="David" w:eastAsia="David" w:hAnsi="David" w:cs="David"/>
          <w:sz w:val="28"/>
          <w:szCs w:val="28"/>
          <w:rtl/>
          <w:rPrChange w:id="13506"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07" w:author="אברהם" w:date="2012-11-23T10:23:00Z">
            <w:rPr>
              <w:rStyle w:val="Q"/>
              <w:rFonts w:ascii="David" w:hAnsi="David" w:cs="David"/>
              <w:rtl/>
            </w:rPr>
          </w:rPrChange>
        </w:rPr>
        <w:t>כאשר:</w:t>
      </w:r>
      <w:r w:rsidRPr="008A508F">
        <w:rPr>
          <w:position w:val="-6"/>
          <w:sz w:val="28"/>
          <w:szCs w:val="28"/>
        </w:rPr>
        <w:object w:dxaOrig="795" w:dyaOrig="360">
          <v:shape id="_x0000_i1059" type="#_x0000_t75" style="width:39.45pt;height:18.15pt" o:ole="" filled="t">
            <v:fill color2="black"/>
            <v:imagedata r:id="rId98" o:title=""/>
          </v:shape>
          <o:OLEObject Type="Embed" ProgID="MathType" ShapeID="_x0000_i1059" DrawAspect="Content" ObjectID="_1416633898" r:id="rId99"/>
        </w:object>
      </w:r>
      <w:r w:rsidRPr="00A90D62">
        <w:rPr>
          <w:rStyle w:val="Q"/>
          <w:rFonts w:ascii="David" w:hAnsi="David" w:cs="David"/>
          <w:sz w:val="28"/>
          <w:szCs w:val="28"/>
          <w:rtl/>
          <w:rPrChange w:id="13508" w:author="אברהם" w:date="2012-11-23T10:23:00Z">
            <w:rPr>
              <w:rStyle w:val="Q"/>
              <w:rFonts w:ascii="David" w:hAnsi="David" w:cs="David"/>
              <w:rtl/>
            </w:rPr>
          </w:rPrChange>
        </w:rPr>
        <w:t>, ומכאן</w:t>
      </w:r>
      <w:r w:rsidRPr="00A90D62">
        <w:rPr>
          <w:rStyle w:val="Q"/>
          <w:rFonts w:ascii="David" w:eastAsia="David" w:hAnsi="David" w:cs="David"/>
          <w:sz w:val="28"/>
          <w:szCs w:val="28"/>
          <w:rtl/>
          <w:rPrChange w:id="13509"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10" w:author="אברהם" w:date="2012-11-23T10:23:00Z">
            <w:rPr>
              <w:rStyle w:val="Q"/>
              <w:rFonts w:ascii="David" w:hAnsi="David" w:cs="David"/>
              <w:rtl/>
            </w:rPr>
          </w:rPrChange>
        </w:rPr>
        <w:t>שמספר</w:t>
      </w:r>
      <w:r w:rsidRPr="00A90D62">
        <w:rPr>
          <w:rStyle w:val="Q"/>
          <w:rFonts w:ascii="David" w:eastAsia="David" w:hAnsi="David" w:cs="David"/>
          <w:sz w:val="28"/>
          <w:szCs w:val="28"/>
          <w:rtl/>
          <w:rPrChange w:id="13511"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12" w:author="אברהם" w:date="2012-11-23T10:23:00Z">
            <w:rPr>
              <w:rStyle w:val="Q"/>
              <w:rFonts w:ascii="David" w:hAnsi="David" w:cs="David"/>
              <w:rtl/>
            </w:rPr>
          </w:rPrChange>
        </w:rPr>
        <w:t>חסרי</w:t>
      </w:r>
      <w:r w:rsidRPr="00A90D62">
        <w:rPr>
          <w:rStyle w:val="Q"/>
          <w:rFonts w:ascii="David" w:eastAsia="David" w:hAnsi="David" w:cs="David"/>
          <w:sz w:val="28"/>
          <w:szCs w:val="28"/>
          <w:rtl/>
          <w:rPrChange w:id="13513"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14" w:author="אברהם" w:date="2012-11-23T10:23:00Z">
            <w:rPr>
              <w:rStyle w:val="Q"/>
              <w:rFonts w:ascii="David" w:hAnsi="David" w:cs="David"/>
              <w:rtl/>
            </w:rPr>
          </w:rPrChange>
        </w:rPr>
        <w:t>הנחלה</w:t>
      </w:r>
      <w:r w:rsidRPr="00A90D62">
        <w:rPr>
          <w:rStyle w:val="Q"/>
          <w:rFonts w:ascii="David" w:eastAsia="David" w:hAnsi="David" w:cs="David"/>
          <w:sz w:val="28"/>
          <w:szCs w:val="28"/>
          <w:rtl/>
          <w:rPrChange w:id="13515"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16" w:author="אברהם" w:date="2012-11-23T10:23:00Z">
            <w:rPr>
              <w:rStyle w:val="Q"/>
              <w:rFonts w:ascii="David" w:hAnsi="David" w:cs="David"/>
              <w:rtl/>
            </w:rPr>
          </w:rPrChange>
        </w:rPr>
        <w:t>שואף</w:t>
      </w:r>
      <w:r w:rsidRPr="00A90D62">
        <w:rPr>
          <w:rStyle w:val="Q"/>
          <w:rFonts w:ascii="David" w:eastAsia="David" w:hAnsi="David" w:cs="David"/>
          <w:sz w:val="28"/>
          <w:szCs w:val="28"/>
          <w:rtl/>
          <w:rPrChange w:id="13517" w:author="אברהם" w:date="2012-11-23T10:23:00Z">
            <w:rPr>
              <w:rStyle w:val="Q"/>
              <w:rFonts w:ascii="David" w:eastAsia="David" w:hAnsi="David" w:cs="David"/>
              <w:rtl/>
            </w:rPr>
          </w:rPrChange>
        </w:rPr>
        <w:t xml:space="preserve"> </w:t>
      </w:r>
      <w:r w:rsidRPr="00A90D62">
        <w:rPr>
          <w:rStyle w:val="Q"/>
          <w:rFonts w:ascii="David" w:hAnsi="David" w:cs="David"/>
          <w:sz w:val="28"/>
          <w:szCs w:val="28"/>
          <w:rtl/>
          <w:rPrChange w:id="13518" w:author="אברהם" w:date="2012-11-23T10:23:00Z">
            <w:rPr>
              <w:rStyle w:val="Q"/>
              <w:rFonts w:ascii="David" w:hAnsi="David" w:cs="David"/>
              <w:rtl/>
            </w:rPr>
          </w:rPrChange>
        </w:rPr>
        <w:t>לאפס:</w:t>
      </w:r>
    </w:p>
    <w:p w:rsidR="009C2B09" w:rsidRPr="00A90D62" w:rsidRDefault="009C2B09" w:rsidP="009C2B09">
      <w:pPr>
        <w:jc w:val="center"/>
        <w:rPr>
          <w:sz w:val="28"/>
          <w:szCs w:val="28"/>
          <w:rtl/>
          <w:rPrChange w:id="13519" w:author="אברהם" w:date="2012-11-23T10:23:00Z">
            <w:rPr>
              <w:rtl/>
            </w:rPr>
          </w:rPrChange>
        </w:rPr>
      </w:pPr>
      <w:r w:rsidRPr="008A508F">
        <w:rPr>
          <w:position w:val="-11"/>
          <w:sz w:val="28"/>
          <w:szCs w:val="28"/>
        </w:rPr>
        <w:object w:dxaOrig="1100" w:dyaOrig="480">
          <v:shape id="_x0000_i1060" type="#_x0000_t75" style="width:54.45pt;height:23.8pt" o:ole="" filled="t">
            <v:fill color2="black"/>
            <v:imagedata r:id="rId14" o:title=""/>
          </v:shape>
          <o:OLEObject Type="Embed" ProgID="MathType" ShapeID="_x0000_i1060" DrawAspect="Content" ObjectID="_1416633899" r:id="rId100"/>
        </w:object>
      </w:r>
    </w:p>
    <w:p w:rsidR="009C2B09" w:rsidRPr="00A90D62" w:rsidRDefault="009C2B09" w:rsidP="009C2B09">
      <w:pPr>
        <w:jc w:val="center"/>
        <w:rPr>
          <w:sz w:val="28"/>
          <w:szCs w:val="28"/>
          <w:rtl/>
          <w:rPrChange w:id="13520" w:author="אברהם" w:date="2012-11-23T10:23:00Z">
            <w:rPr>
              <w:rtl/>
            </w:rPr>
          </w:rPrChange>
        </w:rPr>
      </w:pPr>
    </w:p>
    <w:p w:rsidR="009C2B09" w:rsidRPr="00A90D62" w:rsidRDefault="009C2B09" w:rsidP="009C2B09">
      <w:pPr>
        <w:rPr>
          <w:rFonts w:cs="David"/>
          <w:sz w:val="28"/>
          <w:szCs w:val="28"/>
          <w:rtl/>
          <w:rPrChange w:id="13521" w:author="אברהם" w:date="2012-11-23T10:23:00Z">
            <w:rPr>
              <w:rFonts w:cs="David"/>
              <w:rtl/>
            </w:rPr>
          </w:rPrChange>
        </w:rPr>
      </w:pPr>
      <w:r w:rsidRPr="00A90D62">
        <w:rPr>
          <w:rFonts w:cs="David"/>
          <w:sz w:val="28"/>
          <w:szCs w:val="28"/>
          <w:rtl/>
          <w:rPrChange w:id="13522" w:author="אברהם" w:date="2012-11-23T10:23:00Z">
            <w:rPr>
              <w:rFonts w:cs="David"/>
              <w:rtl/>
            </w:rPr>
          </w:rPrChange>
        </w:rPr>
        <w:t>והמערכת מתכנסת למצב שבו לכל אזרח יש נחלה.</w:t>
      </w:r>
    </w:p>
    <w:p w:rsidR="009C2B09" w:rsidRPr="00A90D62" w:rsidRDefault="009C2B09" w:rsidP="009C2B09">
      <w:pPr>
        <w:jc w:val="center"/>
        <w:rPr>
          <w:sz w:val="28"/>
          <w:szCs w:val="28"/>
          <w:rtl/>
          <w:rPrChange w:id="13523" w:author="אברהם" w:date="2012-11-23T10:23:00Z">
            <w:rPr>
              <w:rtl/>
            </w:rPr>
          </w:rPrChange>
        </w:rPr>
      </w:pPr>
      <w:r w:rsidRPr="00A90D62">
        <w:rPr>
          <w:sz w:val="28"/>
          <w:szCs w:val="28"/>
          <w:rtl/>
          <w:rPrChange w:id="13524" w:author="אברהם" w:date="2012-11-23T10:23:00Z">
            <w:rPr>
              <w:rtl/>
            </w:rPr>
          </w:rPrChange>
        </w:rPr>
        <w:t>------</w:t>
      </w:r>
    </w:p>
    <w:p w:rsidR="009C2B09" w:rsidRPr="00A90D62" w:rsidRDefault="009C2B09" w:rsidP="009C2B09">
      <w:pPr>
        <w:jc w:val="center"/>
        <w:rPr>
          <w:sz w:val="28"/>
          <w:szCs w:val="28"/>
          <w:rtl/>
          <w:rPrChange w:id="13525" w:author="אברהם" w:date="2012-11-23T10:23:00Z">
            <w:rPr>
              <w:rtl/>
            </w:rPr>
          </w:rPrChange>
        </w:rPr>
      </w:pPr>
    </w:p>
    <w:p w:rsidR="009C2B09" w:rsidRPr="00A90D62" w:rsidRDefault="009C2B09" w:rsidP="009C2B09">
      <w:pPr>
        <w:jc w:val="center"/>
        <w:rPr>
          <w:sz w:val="28"/>
          <w:szCs w:val="28"/>
          <w:rtl/>
          <w:rPrChange w:id="13526" w:author="אברהם" w:date="2012-11-23T10:23:00Z">
            <w:rPr>
              <w:rtl/>
            </w:rPr>
          </w:rPrChan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4"/>
        <w:gridCol w:w="3496"/>
      </w:tblGrid>
      <w:tr w:rsidR="009C2B09" w:rsidRPr="00A90D62" w:rsidTr="00685392">
        <w:tc>
          <w:tcPr>
            <w:tcW w:w="5144" w:type="dxa"/>
          </w:tcPr>
          <w:p w:rsidR="009C2B09" w:rsidRPr="00320547" w:rsidRDefault="009C2B09" w:rsidP="00685392">
            <w:pPr>
              <w:pStyle w:val="3"/>
              <w:snapToGrid w:val="0"/>
              <w:spacing w:before="0" w:after="119"/>
              <w:rPr>
                <w:rFonts w:asciiTheme="minorHAnsi" w:hAnsiTheme="minorHAnsi" w:cs="David"/>
                <w:rPrChange w:id="13527" w:author="אברהם" w:date="2012-11-26T18:19:00Z">
                  <w:rPr>
                    <w:rFonts w:ascii="David" w:hAnsi="David" w:cs="David"/>
                  </w:rPr>
                </w:rPrChange>
              </w:rPr>
            </w:pPr>
          </w:p>
        </w:tc>
        <w:tc>
          <w:tcPr>
            <w:tcW w:w="3496" w:type="dxa"/>
          </w:tcPr>
          <w:p w:rsidR="009C2B09" w:rsidRPr="00A90D62" w:rsidRDefault="009C2B09" w:rsidP="00685392">
            <w:pPr>
              <w:pStyle w:val="3"/>
              <w:bidi/>
              <w:snapToGrid w:val="0"/>
              <w:spacing w:before="0" w:after="280"/>
              <w:ind w:left="720" w:hanging="720"/>
              <w:rPr>
                <w:rFonts w:ascii="David" w:hAnsi="David" w:cs="David"/>
                <w:rtl/>
              </w:rPr>
            </w:pPr>
          </w:p>
        </w:tc>
      </w:tr>
      <w:tr w:rsidR="009C2B09" w:rsidRPr="00A90D62" w:rsidTr="00685392">
        <w:tc>
          <w:tcPr>
            <w:tcW w:w="5144" w:type="dxa"/>
          </w:tcPr>
          <w:p w:rsidR="009C2B09" w:rsidRPr="00A90D62" w:rsidRDefault="009C2B09" w:rsidP="00685392">
            <w:pPr>
              <w:pStyle w:val="afd"/>
              <w:snapToGrid w:val="0"/>
              <w:rPr>
                <w:rFonts w:ascii="David" w:hAnsi="David" w:cs="David"/>
                <w:sz w:val="28"/>
                <w:szCs w:val="28"/>
                <w:rtl/>
                <w:rPrChange w:id="13528" w:author="אברהם" w:date="2012-11-23T10:23:00Z">
                  <w:rPr>
                    <w:rFonts w:ascii="David" w:hAnsi="David" w:cs="David"/>
                    <w:szCs w:val="20"/>
                    <w:rtl/>
                  </w:rPr>
                </w:rPrChange>
              </w:rPr>
            </w:pPr>
            <w:r w:rsidRPr="00A90D62">
              <w:rPr>
                <w:rFonts w:ascii="David" w:hAnsi="David" w:cs="David"/>
                <w:sz w:val="28"/>
                <w:szCs w:val="28"/>
                <w:rPrChange w:id="13529" w:author="אברהם" w:date="2012-11-23T10:23:00Z">
                  <w:rPr>
                    <w:rFonts w:ascii="David" w:hAnsi="David" w:cs="David"/>
                    <w:sz w:val="20"/>
                    <w:szCs w:val="20"/>
                  </w:rPr>
                </w:rPrChange>
              </w:rPr>
              <w:t>Author: Erel Segal the Levite</w:t>
            </w:r>
          </w:p>
        </w:tc>
        <w:tc>
          <w:tcPr>
            <w:tcW w:w="3496" w:type="dxa"/>
          </w:tcPr>
          <w:p w:rsidR="009C2B09" w:rsidRPr="00A90D62" w:rsidRDefault="009C2B09" w:rsidP="00685392">
            <w:pPr>
              <w:snapToGrid w:val="0"/>
              <w:spacing w:after="280"/>
              <w:rPr>
                <w:rFonts w:ascii="David" w:hAnsi="David" w:cs="David"/>
                <w:sz w:val="28"/>
                <w:szCs w:val="28"/>
                <w:rPrChange w:id="13530" w:author="אברהם" w:date="2012-11-23T10:23:00Z">
                  <w:rPr>
                    <w:rFonts w:ascii="David" w:hAnsi="David" w:cs="David"/>
                    <w:sz w:val="20"/>
                    <w:szCs w:val="20"/>
                  </w:rPr>
                </w:rPrChange>
              </w:rPr>
            </w:pPr>
            <w:r w:rsidRPr="00A90D62">
              <w:rPr>
                <w:rFonts w:ascii="David" w:hAnsi="David" w:cs="David"/>
                <w:sz w:val="28"/>
                <w:szCs w:val="28"/>
                <w:rtl/>
                <w:rPrChange w:id="13531" w:author="אברהם" w:date="2012-11-23T10:23:00Z">
                  <w:rPr>
                    <w:rFonts w:ascii="David" w:hAnsi="David" w:cs="David"/>
                    <w:szCs w:val="20"/>
                    <w:rtl/>
                  </w:rPr>
                </w:rPrChange>
              </w:rPr>
              <w:t>המחבר: אראל</w:t>
            </w:r>
            <w:r w:rsidRPr="00A90D62">
              <w:rPr>
                <w:rFonts w:ascii="David" w:eastAsia="David" w:hAnsi="David" w:cs="David"/>
                <w:sz w:val="28"/>
                <w:szCs w:val="28"/>
                <w:rtl/>
                <w:rPrChange w:id="13532" w:author="אברהם" w:date="2012-11-23T10:23:00Z">
                  <w:rPr>
                    <w:rFonts w:ascii="David" w:eastAsia="David" w:hAnsi="David" w:cs="David"/>
                    <w:szCs w:val="20"/>
                    <w:rtl/>
                  </w:rPr>
                </w:rPrChange>
              </w:rPr>
              <w:t xml:space="preserve"> </w:t>
            </w:r>
            <w:r w:rsidRPr="00A90D62">
              <w:rPr>
                <w:rFonts w:ascii="David" w:hAnsi="David" w:cs="David"/>
                <w:sz w:val="28"/>
                <w:szCs w:val="28"/>
                <w:rtl/>
                <w:rPrChange w:id="13533" w:author="אברהם" w:date="2012-11-23T10:23:00Z">
                  <w:rPr>
                    <w:rFonts w:ascii="David" w:hAnsi="David" w:cs="David"/>
                    <w:szCs w:val="20"/>
                    <w:rtl/>
                  </w:rPr>
                </w:rPrChange>
              </w:rPr>
              <w:t>סגל</w:t>
            </w:r>
            <w:r w:rsidRPr="00A90D62">
              <w:rPr>
                <w:rFonts w:ascii="David" w:eastAsia="David" w:hAnsi="David" w:cs="David"/>
                <w:sz w:val="28"/>
                <w:szCs w:val="28"/>
                <w:rtl/>
                <w:rPrChange w:id="13534" w:author="אברהם" w:date="2012-11-23T10:23:00Z">
                  <w:rPr>
                    <w:rFonts w:ascii="David" w:eastAsia="David" w:hAnsi="David" w:cs="David"/>
                    <w:szCs w:val="20"/>
                    <w:rtl/>
                  </w:rPr>
                </w:rPrChange>
              </w:rPr>
              <w:t xml:space="preserve"> </w:t>
            </w:r>
            <w:r w:rsidRPr="00A90D62">
              <w:rPr>
                <w:rFonts w:ascii="David" w:hAnsi="David" w:cs="David"/>
                <w:sz w:val="28"/>
                <w:szCs w:val="28"/>
                <w:rtl/>
                <w:rPrChange w:id="13535" w:author="אברהם" w:date="2012-11-23T10:23:00Z">
                  <w:rPr>
                    <w:rFonts w:ascii="David" w:hAnsi="David" w:cs="David"/>
                    <w:szCs w:val="20"/>
                    <w:rtl/>
                  </w:rPr>
                </w:rPrChange>
              </w:rPr>
              <w:t>הלוי</w:t>
            </w:r>
          </w:p>
        </w:tc>
      </w:tr>
      <w:tr w:rsidR="009C2B09" w:rsidRPr="00A90D62" w:rsidTr="00685392">
        <w:tc>
          <w:tcPr>
            <w:tcW w:w="5144" w:type="dxa"/>
          </w:tcPr>
          <w:p w:rsidR="009C2B09" w:rsidRPr="00A90D62" w:rsidRDefault="009C2B09" w:rsidP="00685392">
            <w:pPr>
              <w:pStyle w:val="afd"/>
              <w:snapToGrid w:val="0"/>
              <w:rPr>
                <w:rFonts w:ascii="David" w:hAnsi="David" w:cs="David"/>
                <w:sz w:val="28"/>
                <w:szCs w:val="28"/>
                <w:rtl/>
                <w:rPrChange w:id="13536" w:author="אברהם" w:date="2012-11-23T10:23:00Z">
                  <w:rPr>
                    <w:rFonts w:ascii="David" w:hAnsi="David" w:cs="David"/>
                    <w:sz w:val="20"/>
                    <w:szCs w:val="20"/>
                    <w:rtl/>
                  </w:rPr>
                </w:rPrChange>
              </w:rPr>
            </w:pPr>
            <w:r w:rsidRPr="00A90D62">
              <w:rPr>
                <w:rFonts w:ascii="David" w:hAnsi="David" w:cs="David"/>
                <w:sz w:val="28"/>
                <w:szCs w:val="28"/>
                <w:rPrChange w:id="13537" w:author="אברהם" w:date="2012-11-23T10:23:00Z">
                  <w:rPr>
                    <w:rFonts w:ascii="David" w:hAnsi="David" w:cs="David"/>
                    <w:sz w:val="20"/>
                    <w:szCs w:val="20"/>
                  </w:rPr>
                </w:rPrChange>
              </w:rPr>
              <w:t>Address: Ben Gamla 17B Hod Hasharon</w:t>
            </w:r>
          </w:p>
        </w:tc>
        <w:tc>
          <w:tcPr>
            <w:tcW w:w="3496" w:type="dxa"/>
          </w:tcPr>
          <w:p w:rsidR="009C2B09" w:rsidRPr="00A90D62" w:rsidRDefault="009C2B09" w:rsidP="00685392">
            <w:pPr>
              <w:snapToGrid w:val="0"/>
              <w:spacing w:after="280"/>
              <w:rPr>
                <w:rFonts w:ascii="David" w:hAnsi="David" w:cs="David"/>
                <w:sz w:val="28"/>
                <w:szCs w:val="28"/>
                <w:rtl/>
                <w:rPrChange w:id="13538" w:author="אברהם" w:date="2012-11-23T10:23:00Z">
                  <w:rPr>
                    <w:rFonts w:ascii="David" w:hAnsi="David" w:cs="David"/>
                    <w:szCs w:val="20"/>
                    <w:rtl/>
                  </w:rPr>
                </w:rPrChange>
              </w:rPr>
            </w:pPr>
            <w:r w:rsidRPr="00A90D62">
              <w:rPr>
                <w:rFonts w:ascii="David" w:hAnsi="David" w:cs="David"/>
                <w:sz w:val="28"/>
                <w:szCs w:val="28"/>
                <w:rtl/>
                <w:rPrChange w:id="13539" w:author="אברהם" w:date="2012-11-23T10:23:00Z">
                  <w:rPr>
                    <w:rFonts w:ascii="David" w:hAnsi="David" w:cs="David"/>
                    <w:szCs w:val="20"/>
                    <w:rtl/>
                  </w:rPr>
                </w:rPrChange>
              </w:rPr>
              <w:t>כתובת: בן גמלא 17ב הוד השרון</w:t>
            </w:r>
          </w:p>
        </w:tc>
      </w:tr>
      <w:tr w:rsidR="009C2B09" w:rsidRPr="00A90D62" w:rsidTr="00685392">
        <w:tc>
          <w:tcPr>
            <w:tcW w:w="5144" w:type="dxa"/>
          </w:tcPr>
          <w:p w:rsidR="009C2B09" w:rsidRPr="00A90D62" w:rsidRDefault="009C2B09" w:rsidP="00685392">
            <w:pPr>
              <w:pStyle w:val="afd"/>
              <w:snapToGrid w:val="0"/>
              <w:rPr>
                <w:rFonts w:ascii="David" w:hAnsi="David" w:cs="David"/>
                <w:sz w:val="28"/>
                <w:szCs w:val="28"/>
                <w:rtl/>
                <w:rPrChange w:id="13540" w:author="אברהם" w:date="2012-11-23T10:23:00Z">
                  <w:rPr>
                    <w:rFonts w:ascii="David" w:hAnsi="David" w:cs="David"/>
                    <w:szCs w:val="20"/>
                    <w:rtl/>
                  </w:rPr>
                </w:rPrChange>
              </w:rPr>
            </w:pPr>
            <w:r w:rsidRPr="00A90D62">
              <w:rPr>
                <w:rFonts w:ascii="David" w:hAnsi="David" w:cs="David"/>
                <w:sz w:val="28"/>
                <w:szCs w:val="28"/>
                <w:rPrChange w:id="13541" w:author="אברהם" w:date="2012-11-23T10:23:00Z">
                  <w:rPr>
                    <w:rFonts w:ascii="David" w:hAnsi="David" w:cs="David"/>
                    <w:sz w:val="20"/>
                    <w:szCs w:val="20"/>
                  </w:rPr>
                </w:rPrChange>
              </w:rPr>
              <w:t>Academic Affiliation: Computer Science Department, Bar Ilan University</w:t>
            </w:r>
          </w:p>
        </w:tc>
        <w:tc>
          <w:tcPr>
            <w:tcW w:w="3496" w:type="dxa"/>
          </w:tcPr>
          <w:p w:rsidR="009C2B09" w:rsidRPr="00A90D62" w:rsidRDefault="009C2B09" w:rsidP="00685392">
            <w:pPr>
              <w:snapToGrid w:val="0"/>
              <w:spacing w:after="280"/>
              <w:rPr>
                <w:rFonts w:ascii="David" w:hAnsi="David" w:cs="David"/>
                <w:sz w:val="28"/>
                <w:szCs w:val="28"/>
                <w:rtl/>
                <w:rPrChange w:id="13542" w:author="אברהם" w:date="2012-11-23T10:23:00Z">
                  <w:rPr>
                    <w:rFonts w:ascii="David" w:hAnsi="David" w:cs="David"/>
                    <w:sz w:val="20"/>
                    <w:szCs w:val="20"/>
                    <w:rtl/>
                  </w:rPr>
                </w:rPrChange>
              </w:rPr>
            </w:pPr>
            <w:r w:rsidRPr="00A90D62">
              <w:rPr>
                <w:rFonts w:ascii="David" w:hAnsi="David" w:cs="David"/>
                <w:sz w:val="28"/>
                <w:szCs w:val="28"/>
                <w:rtl/>
                <w:rPrChange w:id="13543" w:author="אברהם" w:date="2012-11-23T10:23:00Z">
                  <w:rPr>
                    <w:rFonts w:ascii="David" w:hAnsi="David" w:cs="David"/>
                    <w:szCs w:val="20"/>
                    <w:rtl/>
                  </w:rPr>
                </w:rPrChange>
              </w:rPr>
              <w:t>שיוך אקדמי: המחלקה</w:t>
            </w:r>
            <w:r w:rsidRPr="00A90D62">
              <w:rPr>
                <w:rFonts w:ascii="David" w:eastAsia="David" w:hAnsi="David" w:cs="David"/>
                <w:sz w:val="28"/>
                <w:szCs w:val="28"/>
                <w:rtl/>
                <w:rPrChange w:id="13544" w:author="אברהם" w:date="2012-11-23T10:23:00Z">
                  <w:rPr>
                    <w:rFonts w:ascii="David" w:eastAsia="David" w:hAnsi="David" w:cs="David"/>
                    <w:szCs w:val="20"/>
                    <w:rtl/>
                  </w:rPr>
                </w:rPrChange>
              </w:rPr>
              <w:t xml:space="preserve"> </w:t>
            </w:r>
            <w:r w:rsidRPr="00A90D62">
              <w:rPr>
                <w:rFonts w:ascii="David" w:hAnsi="David" w:cs="David"/>
                <w:sz w:val="28"/>
                <w:szCs w:val="28"/>
                <w:rtl/>
                <w:rPrChange w:id="13545" w:author="אברהם" w:date="2012-11-23T10:23:00Z">
                  <w:rPr>
                    <w:rFonts w:ascii="David" w:hAnsi="David" w:cs="David"/>
                    <w:szCs w:val="20"/>
                    <w:rtl/>
                  </w:rPr>
                </w:rPrChange>
              </w:rPr>
              <w:t>למדעי</w:t>
            </w:r>
            <w:r w:rsidRPr="00A90D62">
              <w:rPr>
                <w:rFonts w:ascii="David" w:eastAsia="David" w:hAnsi="David" w:cs="David"/>
                <w:sz w:val="28"/>
                <w:szCs w:val="28"/>
                <w:rtl/>
                <w:rPrChange w:id="13546" w:author="אברהם" w:date="2012-11-23T10:23:00Z">
                  <w:rPr>
                    <w:rFonts w:ascii="David" w:eastAsia="David" w:hAnsi="David" w:cs="David"/>
                    <w:szCs w:val="20"/>
                    <w:rtl/>
                  </w:rPr>
                </w:rPrChange>
              </w:rPr>
              <w:t xml:space="preserve"> </w:t>
            </w:r>
            <w:r w:rsidRPr="00A90D62">
              <w:rPr>
                <w:rFonts w:ascii="David" w:hAnsi="David" w:cs="David"/>
                <w:sz w:val="28"/>
                <w:szCs w:val="28"/>
                <w:rtl/>
                <w:rPrChange w:id="13547" w:author="אברהם" w:date="2012-11-23T10:23:00Z">
                  <w:rPr>
                    <w:rFonts w:ascii="David" w:hAnsi="David" w:cs="David"/>
                    <w:szCs w:val="20"/>
                    <w:rtl/>
                  </w:rPr>
                </w:rPrChange>
              </w:rPr>
              <w:t>המחשב, אוניברסיטת</w:t>
            </w:r>
            <w:r w:rsidRPr="00A90D62">
              <w:rPr>
                <w:rFonts w:ascii="David" w:eastAsia="David" w:hAnsi="David" w:cs="David"/>
                <w:sz w:val="28"/>
                <w:szCs w:val="28"/>
                <w:rtl/>
                <w:rPrChange w:id="13548" w:author="אברהם" w:date="2012-11-23T10:23:00Z">
                  <w:rPr>
                    <w:rFonts w:ascii="David" w:eastAsia="David" w:hAnsi="David" w:cs="David"/>
                    <w:szCs w:val="20"/>
                    <w:rtl/>
                  </w:rPr>
                </w:rPrChange>
              </w:rPr>
              <w:t xml:space="preserve"> </w:t>
            </w:r>
            <w:r w:rsidRPr="00A90D62">
              <w:rPr>
                <w:rFonts w:ascii="David" w:hAnsi="David" w:cs="David"/>
                <w:sz w:val="28"/>
                <w:szCs w:val="28"/>
                <w:rtl/>
                <w:rPrChange w:id="13549" w:author="אברהם" w:date="2012-11-23T10:23:00Z">
                  <w:rPr>
                    <w:rFonts w:ascii="David" w:hAnsi="David" w:cs="David"/>
                    <w:szCs w:val="20"/>
                    <w:rtl/>
                  </w:rPr>
                </w:rPrChange>
              </w:rPr>
              <w:t>בר</w:t>
            </w:r>
            <w:r w:rsidRPr="00A90D62">
              <w:rPr>
                <w:rFonts w:ascii="David" w:eastAsia="David" w:hAnsi="David" w:cs="David"/>
                <w:sz w:val="28"/>
                <w:szCs w:val="28"/>
                <w:rtl/>
                <w:rPrChange w:id="13550" w:author="אברהם" w:date="2012-11-23T10:23:00Z">
                  <w:rPr>
                    <w:rFonts w:ascii="David" w:eastAsia="David" w:hAnsi="David" w:cs="David"/>
                    <w:szCs w:val="20"/>
                    <w:rtl/>
                  </w:rPr>
                </w:rPrChange>
              </w:rPr>
              <w:t xml:space="preserve"> </w:t>
            </w:r>
            <w:r w:rsidRPr="00A90D62">
              <w:rPr>
                <w:rFonts w:ascii="David" w:hAnsi="David" w:cs="David"/>
                <w:sz w:val="28"/>
                <w:szCs w:val="28"/>
                <w:rtl/>
                <w:rPrChange w:id="13551" w:author="אברהם" w:date="2012-11-23T10:23:00Z">
                  <w:rPr>
                    <w:rFonts w:ascii="David" w:hAnsi="David" w:cs="David"/>
                    <w:szCs w:val="20"/>
                    <w:rtl/>
                  </w:rPr>
                </w:rPrChange>
              </w:rPr>
              <w:t>אילן</w:t>
            </w:r>
          </w:p>
        </w:tc>
      </w:tr>
      <w:tr w:rsidR="009C2B09" w:rsidRPr="00A90D62" w:rsidTr="00685392">
        <w:tc>
          <w:tcPr>
            <w:tcW w:w="5144" w:type="dxa"/>
          </w:tcPr>
          <w:p w:rsidR="009C2B09" w:rsidRPr="00A90D62" w:rsidRDefault="009C2B09" w:rsidP="00685392">
            <w:pPr>
              <w:pStyle w:val="afd"/>
              <w:snapToGrid w:val="0"/>
              <w:rPr>
                <w:rStyle w:val="Hyperlink"/>
                <w:rFonts w:ascii="Calibri" w:hAnsi="Calibri" w:cs="David"/>
                <w:sz w:val="28"/>
                <w:szCs w:val="28"/>
                <w:rPrChange w:id="13552" w:author="אברהם" w:date="2012-11-23T10:23:00Z">
                  <w:rPr>
                    <w:rStyle w:val="Hyperlink"/>
                    <w:rFonts w:ascii="Calibri" w:eastAsia="MS Mincho" w:hAnsi="Calibri" w:cs="David"/>
                    <w:kern w:val="0"/>
                    <w:lang w:eastAsia="ja-JP"/>
                  </w:rPr>
                </w:rPrChange>
              </w:rPr>
            </w:pPr>
            <w:r w:rsidRPr="00A90D62">
              <w:rPr>
                <w:rFonts w:ascii="David" w:hAnsi="David" w:cs="David"/>
                <w:sz w:val="28"/>
                <w:szCs w:val="28"/>
                <w:rPrChange w:id="13553" w:author="אברהם" w:date="2012-11-23T10:23:00Z">
                  <w:rPr>
                    <w:rFonts w:ascii="David" w:hAnsi="David" w:cs="David"/>
                    <w:color w:val="0000FF"/>
                    <w:sz w:val="20"/>
                    <w:szCs w:val="20"/>
                    <w:u w:val="single"/>
                  </w:rPr>
                </w:rPrChange>
              </w:rPr>
              <w:t xml:space="preserve">Email: </w:t>
            </w:r>
            <w:r w:rsidRPr="00A90D62">
              <w:rPr>
                <w:rStyle w:val="Hyperlink"/>
                <w:rFonts w:ascii="David" w:hAnsi="David" w:cs="David"/>
                <w:sz w:val="28"/>
                <w:szCs w:val="28"/>
                <w:rPrChange w:id="13554" w:author="אברהם" w:date="2012-11-23T10:23:00Z">
                  <w:rPr>
                    <w:rStyle w:val="Hyperlink"/>
                    <w:rFonts w:ascii="David" w:hAnsi="David" w:cs="David"/>
                  </w:rPr>
                </w:rPrChange>
              </w:rPr>
              <w:t>erelvgalya@gmail.com</w:t>
            </w:r>
          </w:p>
        </w:tc>
        <w:tc>
          <w:tcPr>
            <w:tcW w:w="3496" w:type="dxa"/>
          </w:tcPr>
          <w:p w:rsidR="009C2B09" w:rsidRPr="00A90D62" w:rsidRDefault="009C2B09" w:rsidP="00685392">
            <w:pPr>
              <w:snapToGrid w:val="0"/>
              <w:spacing w:after="280"/>
              <w:rPr>
                <w:rFonts w:ascii="David" w:hAnsi="David" w:cs="David"/>
                <w:sz w:val="28"/>
                <w:szCs w:val="28"/>
                <w:rPrChange w:id="13555" w:author="אברהם" w:date="2012-11-23T10:23:00Z">
                  <w:rPr>
                    <w:rFonts w:ascii="David" w:hAnsi="David" w:cs="David"/>
                    <w:sz w:val="20"/>
                    <w:szCs w:val="20"/>
                  </w:rPr>
                </w:rPrChange>
              </w:rPr>
            </w:pPr>
            <w:r w:rsidRPr="00A90D62">
              <w:rPr>
                <w:rStyle w:val="Hyperlink"/>
                <w:rFonts w:ascii="David" w:hAnsi="David" w:cs="David"/>
                <w:sz w:val="28"/>
                <w:szCs w:val="28"/>
                <w:rtl/>
                <w:rPrChange w:id="13556" w:author="אברהם" w:date="2012-11-23T10:23:00Z">
                  <w:rPr>
                    <w:rStyle w:val="Hyperlink"/>
                    <w:rFonts w:ascii="David" w:hAnsi="David" w:cs="David"/>
                    <w:rtl/>
                  </w:rPr>
                </w:rPrChange>
              </w:rPr>
              <w:t xml:space="preserve">דואל: </w:t>
            </w:r>
            <w:r w:rsidRPr="00A90D62">
              <w:rPr>
                <w:rStyle w:val="Hyperlink"/>
                <w:rFonts w:ascii="David" w:hAnsi="David" w:cs="David"/>
                <w:sz w:val="28"/>
                <w:szCs w:val="28"/>
                <w:rPrChange w:id="13557" w:author="אברהם" w:date="2012-11-23T10:23:00Z">
                  <w:rPr>
                    <w:rStyle w:val="Hyperlink"/>
                    <w:rFonts w:ascii="David" w:hAnsi="David" w:cs="David"/>
                  </w:rPr>
                </w:rPrChange>
              </w:rPr>
              <w:t>erelvgalya@gmail.com</w:t>
            </w:r>
          </w:p>
        </w:tc>
      </w:tr>
      <w:tr w:rsidR="009C2B09" w:rsidRPr="00A90D62" w:rsidTr="00685392">
        <w:tc>
          <w:tcPr>
            <w:tcW w:w="5144" w:type="dxa"/>
          </w:tcPr>
          <w:p w:rsidR="009C2B09" w:rsidRPr="00A90D62" w:rsidRDefault="009C2B09" w:rsidP="00685392">
            <w:pPr>
              <w:pStyle w:val="afd"/>
              <w:snapToGrid w:val="0"/>
              <w:rPr>
                <w:rFonts w:ascii="David" w:hAnsi="David" w:cs="David"/>
                <w:sz w:val="28"/>
                <w:szCs w:val="28"/>
                <w:rPrChange w:id="13558" w:author="אברהם" w:date="2012-11-23T10:23:00Z">
                  <w:rPr>
                    <w:rFonts w:ascii="David" w:hAnsi="David" w:cs="David"/>
                    <w:sz w:val="20"/>
                    <w:szCs w:val="20"/>
                  </w:rPr>
                </w:rPrChange>
              </w:rPr>
            </w:pPr>
            <w:r w:rsidRPr="00A90D62">
              <w:rPr>
                <w:rFonts w:ascii="David" w:hAnsi="David" w:cs="David"/>
                <w:sz w:val="28"/>
                <w:szCs w:val="28"/>
                <w:rPrChange w:id="13559" w:author="אברהם" w:date="2012-11-23T10:23:00Z">
                  <w:rPr>
                    <w:rFonts w:ascii="David" w:hAnsi="David" w:cs="David"/>
                    <w:sz w:val="20"/>
                    <w:szCs w:val="20"/>
                  </w:rPr>
                </w:rPrChange>
              </w:rPr>
              <w:t>Phone: 035317015</w:t>
            </w:r>
          </w:p>
          <w:p w:rsidR="009C2B09" w:rsidRPr="00A90D62" w:rsidRDefault="009C2B09" w:rsidP="00685392">
            <w:pPr>
              <w:pStyle w:val="afd"/>
              <w:snapToGrid w:val="0"/>
              <w:rPr>
                <w:rFonts w:ascii="David" w:hAnsi="David" w:cs="David"/>
                <w:sz w:val="28"/>
                <w:szCs w:val="28"/>
                <w:rPrChange w:id="13560" w:author="אברהם" w:date="2012-11-23T10:23:00Z">
                  <w:rPr>
                    <w:rFonts w:ascii="David" w:hAnsi="David" w:cs="David"/>
                    <w:sz w:val="20"/>
                    <w:szCs w:val="20"/>
                  </w:rPr>
                </w:rPrChange>
              </w:rPr>
            </w:pPr>
          </w:p>
          <w:p w:rsidR="009C2B09" w:rsidRPr="00A90D62" w:rsidRDefault="009C2B09" w:rsidP="00685392">
            <w:pPr>
              <w:pStyle w:val="afd"/>
              <w:snapToGrid w:val="0"/>
              <w:rPr>
                <w:rFonts w:ascii="Calibri" w:hAnsi="Calibri" w:cs="David"/>
                <w:sz w:val="28"/>
                <w:szCs w:val="28"/>
                <w:rPrChange w:id="13561" w:author="אברהם" w:date="2012-11-23T10:23:00Z">
                  <w:rPr>
                    <w:rFonts w:ascii="Calibri" w:hAnsi="Calibri" w:cs="David"/>
                    <w:szCs w:val="20"/>
                  </w:rPr>
                </w:rPrChange>
              </w:rPr>
            </w:pPr>
            <w:r w:rsidRPr="00A90D62">
              <w:rPr>
                <w:rFonts w:ascii="David" w:hAnsi="David" w:cs="David"/>
                <w:sz w:val="28"/>
                <w:szCs w:val="28"/>
                <w:rPrChange w:id="13562" w:author="אברהם" w:date="2012-11-23T10:23:00Z">
                  <w:rPr>
                    <w:rFonts w:ascii="David" w:hAnsi="David" w:cs="David"/>
                    <w:sz w:val="20"/>
                    <w:szCs w:val="20"/>
                  </w:rPr>
                </w:rPrChange>
              </w:rPr>
              <w:t>Phone &amp; Fax: 097431290</w:t>
            </w:r>
          </w:p>
        </w:tc>
        <w:tc>
          <w:tcPr>
            <w:tcW w:w="3496" w:type="dxa"/>
          </w:tcPr>
          <w:p w:rsidR="009C2B09" w:rsidRPr="006D6D98" w:rsidRDefault="009C2B09" w:rsidP="00685392">
            <w:pPr>
              <w:snapToGrid w:val="0"/>
              <w:spacing w:after="280"/>
              <w:rPr>
                <w:rFonts w:asciiTheme="minorHAnsi" w:hAnsiTheme="minorHAnsi" w:cs="David"/>
                <w:sz w:val="28"/>
                <w:szCs w:val="28"/>
                <w:rPrChange w:id="13563" w:author="אברהם" w:date="2012-12-08T21:36:00Z">
                  <w:rPr>
                    <w:rFonts w:ascii="David" w:hAnsi="David" w:cs="David"/>
                    <w:szCs w:val="20"/>
                    <w:rtl/>
                  </w:rPr>
                </w:rPrChange>
              </w:rPr>
            </w:pPr>
            <w:r w:rsidRPr="00A90D62">
              <w:rPr>
                <w:rFonts w:ascii="David" w:hAnsi="David" w:cs="David"/>
                <w:sz w:val="28"/>
                <w:szCs w:val="28"/>
                <w:rtl/>
                <w:rPrChange w:id="13564" w:author="אברהם" w:date="2012-11-23T10:23:00Z">
                  <w:rPr>
                    <w:rFonts w:ascii="David" w:hAnsi="David" w:cs="David"/>
                    <w:szCs w:val="20"/>
                    <w:rtl/>
                  </w:rPr>
                </w:rPrChange>
              </w:rPr>
              <w:t xml:space="preserve">טלפון: </w:t>
            </w:r>
            <w:r w:rsidRPr="00A90D62">
              <w:rPr>
                <w:rFonts w:ascii="David" w:hAnsi="David" w:cs="David"/>
                <w:sz w:val="28"/>
                <w:szCs w:val="28"/>
                <w:rPrChange w:id="13565" w:author="אברהם" w:date="2012-11-23T10:23:00Z">
                  <w:rPr>
                    <w:rFonts w:ascii="David" w:hAnsi="David" w:cs="David"/>
                    <w:szCs w:val="20"/>
                  </w:rPr>
                </w:rPrChange>
              </w:rPr>
              <w:t>035317015</w:t>
            </w:r>
          </w:p>
          <w:p w:rsidR="009C2B09" w:rsidRPr="00A90D62" w:rsidRDefault="009C2B09" w:rsidP="00685392">
            <w:pPr>
              <w:snapToGrid w:val="0"/>
              <w:spacing w:after="280"/>
              <w:rPr>
                <w:rFonts w:ascii="David" w:hAnsi="David" w:cs="David"/>
                <w:sz w:val="28"/>
                <w:szCs w:val="28"/>
                <w:rPrChange w:id="13566" w:author="אברהם" w:date="2012-11-23T10:23:00Z">
                  <w:rPr>
                    <w:rFonts w:ascii="David" w:hAnsi="David" w:cs="David"/>
                  </w:rPr>
                </w:rPrChange>
              </w:rPr>
            </w:pPr>
            <w:r w:rsidRPr="00A90D62">
              <w:rPr>
                <w:rFonts w:ascii="David" w:hAnsi="David" w:cs="David"/>
                <w:sz w:val="28"/>
                <w:szCs w:val="28"/>
                <w:rtl/>
                <w:rPrChange w:id="13567" w:author="אברהם" w:date="2012-11-23T10:23:00Z">
                  <w:rPr>
                    <w:rFonts w:ascii="David" w:hAnsi="David" w:cs="David"/>
                    <w:szCs w:val="20"/>
                    <w:rtl/>
                  </w:rPr>
                </w:rPrChange>
              </w:rPr>
              <w:t xml:space="preserve">טלפון&amp;פקס: </w:t>
            </w:r>
            <w:r w:rsidRPr="00A90D62">
              <w:rPr>
                <w:rFonts w:ascii="David" w:hAnsi="David" w:cs="David"/>
                <w:sz w:val="28"/>
                <w:szCs w:val="28"/>
                <w:rPrChange w:id="13568" w:author="אברהם" w:date="2012-11-23T10:23:00Z">
                  <w:rPr>
                    <w:rFonts w:ascii="David" w:hAnsi="David" w:cs="David"/>
                    <w:szCs w:val="20"/>
                  </w:rPr>
                </w:rPrChange>
              </w:rPr>
              <w:t>097431290</w:t>
            </w:r>
          </w:p>
        </w:tc>
      </w:tr>
      <w:tr w:rsidR="009C2B09" w:rsidRPr="00A90D62" w:rsidTr="00685392">
        <w:tc>
          <w:tcPr>
            <w:tcW w:w="5144" w:type="dxa"/>
          </w:tcPr>
          <w:p w:rsidR="009C2B09" w:rsidRPr="00A90D62" w:rsidRDefault="009C2B09" w:rsidP="00685392">
            <w:pPr>
              <w:pStyle w:val="3"/>
              <w:snapToGrid w:val="0"/>
              <w:rPr>
                <w:rFonts w:ascii="David" w:hAnsi="David" w:cs="David"/>
              </w:rPr>
            </w:pPr>
          </w:p>
        </w:tc>
        <w:tc>
          <w:tcPr>
            <w:tcW w:w="3496" w:type="dxa"/>
          </w:tcPr>
          <w:p w:rsidR="009C2B09" w:rsidRPr="00A90D62" w:rsidRDefault="009C2B09" w:rsidP="00685392">
            <w:pPr>
              <w:pStyle w:val="3"/>
              <w:snapToGrid w:val="0"/>
              <w:rPr>
                <w:rFonts w:ascii="Calibri" w:hAnsi="Calibri" w:cs="David"/>
              </w:rPr>
            </w:pPr>
          </w:p>
        </w:tc>
      </w:tr>
      <w:tr w:rsidR="009C2B09" w:rsidRPr="00A90D62" w:rsidTr="00685392">
        <w:tc>
          <w:tcPr>
            <w:tcW w:w="5144" w:type="dxa"/>
          </w:tcPr>
          <w:p w:rsidR="009C2B09" w:rsidRPr="00A90D62" w:rsidRDefault="009C2B09" w:rsidP="00685392">
            <w:pPr>
              <w:pStyle w:val="afd"/>
              <w:snapToGrid w:val="0"/>
              <w:rPr>
                <w:rFonts w:ascii="David" w:hAnsi="David" w:cs="David"/>
                <w:sz w:val="28"/>
                <w:szCs w:val="28"/>
                <w:rtl/>
                <w:rPrChange w:id="13569" w:author="אברהם" w:date="2012-11-23T10:23:00Z">
                  <w:rPr>
                    <w:rFonts w:ascii="David" w:hAnsi="David" w:cs="David"/>
                    <w:sz w:val="20"/>
                    <w:szCs w:val="20"/>
                    <w:rtl/>
                  </w:rPr>
                </w:rPrChange>
              </w:rPr>
            </w:pPr>
            <w:r w:rsidRPr="00A90D62">
              <w:rPr>
                <w:rFonts w:ascii="David" w:hAnsi="David" w:cs="David"/>
                <w:sz w:val="28"/>
                <w:szCs w:val="28"/>
                <w:rPrChange w:id="13570" w:author="אברהם" w:date="2012-11-23T10:23:00Z">
                  <w:rPr>
                    <w:rFonts w:ascii="David" w:hAnsi="David" w:cs="David"/>
                    <w:sz w:val="20"/>
                    <w:szCs w:val="20"/>
                  </w:rPr>
                </w:rPrChange>
              </w:rPr>
              <w:t>Title:   Algorithm for land division and Jubilee in modern times</w:t>
            </w:r>
          </w:p>
        </w:tc>
        <w:tc>
          <w:tcPr>
            <w:tcW w:w="3496" w:type="dxa"/>
          </w:tcPr>
          <w:p w:rsidR="009C2B09" w:rsidRPr="00A90D62" w:rsidRDefault="009C2B09" w:rsidP="00685392">
            <w:pPr>
              <w:snapToGrid w:val="0"/>
              <w:spacing w:after="280"/>
              <w:rPr>
                <w:rFonts w:ascii="David" w:hAnsi="David" w:cs="David"/>
                <w:sz w:val="28"/>
                <w:szCs w:val="28"/>
                <w:rPrChange w:id="13571" w:author="אברהם" w:date="2012-11-23T10:23:00Z">
                  <w:rPr>
                    <w:rFonts w:ascii="David" w:hAnsi="David" w:cs="David"/>
                    <w:sz w:val="20"/>
                    <w:szCs w:val="20"/>
                  </w:rPr>
                </w:rPrChange>
              </w:rPr>
            </w:pPr>
            <w:r w:rsidRPr="00A90D62">
              <w:rPr>
                <w:rFonts w:ascii="David" w:hAnsi="David" w:cs="David"/>
                <w:sz w:val="28"/>
                <w:szCs w:val="28"/>
                <w:rtl/>
                <w:rPrChange w:id="13572" w:author="אברהם" w:date="2012-11-23T10:23:00Z">
                  <w:rPr>
                    <w:rFonts w:ascii="David" w:hAnsi="David" w:cs="David"/>
                    <w:sz w:val="20"/>
                    <w:szCs w:val="20"/>
                    <w:rtl/>
                  </w:rPr>
                </w:rPrChange>
              </w:rPr>
              <w:t>כותרת: אלגוריתם</w:t>
            </w:r>
            <w:r w:rsidRPr="00A90D62">
              <w:rPr>
                <w:rFonts w:ascii="David" w:eastAsia="David" w:hAnsi="David" w:cs="David"/>
                <w:sz w:val="28"/>
                <w:szCs w:val="28"/>
                <w:rtl/>
                <w:rPrChange w:id="1357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74" w:author="אברהם" w:date="2012-11-23T10:23:00Z">
                  <w:rPr>
                    <w:rFonts w:ascii="David" w:hAnsi="David" w:cs="David"/>
                    <w:sz w:val="20"/>
                    <w:szCs w:val="20"/>
                    <w:rtl/>
                  </w:rPr>
                </w:rPrChange>
              </w:rPr>
              <w:t>לקיום</w:t>
            </w:r>
            <w:r w:rsidRPr="00A90D62">
              <w:rPr>
                <w:rFonts w:ascii="David" w:eastAsia="David" w:hAnsi="David" w:cs="David"/>
                <w:sz w:val="28"/>
                <w:szCs w:val="28"/>
                <w:rtl/>
                <w:rPrChange w:id="1357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76" w:author="אברהם" w:date="2012-11-23T10:23:00Z">
                  <w:rPr>
                    <w:rFonts w:ascii="David" w:hAnsi="David" w:cs="David"/>
                    <w:sz w:val="20"/>
                    <w:szCs w:val="20"/>
                    <w:rtl/>
                  </w:rPr>
                </w:rPrChange>
              </w:rPr>
              <w:t>מצוות</w:t>
            </w:r>
            <w:r w:rsidRPr="00A90D62">
              <w:rPr>
                <w:rFonts w:ascii="David" w:eastAsia="David" w:hAnsi="David" w:cs="David"/>
                <w:sz w:val="28"/>
                <w:szCs w:val="28"/>
                <w:rtl/>
                <w:rPrChange w:id="1357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78" w:author="אברהם" w:date="2012-11-23T10:23:00Z">
                  <w:rPr>
                    <w:rFonts w:ascii="David" w:hAnsi="David" w:cs="David"/>
                    <w:sz w:val="20"/>
                    <w:szCs w:val="20"/>
                    <w:rtl/>
                  </w:rPr>
                </w:rPrChange>
              </w:rPr>
              <w:t>חלוקת</w:t>
            </w:r>
            <w:r w:rsidRPr="00A90D62">
              <w:rPr>
                <w:rFonts w:ascii="David" w:eastAsia="David" w:hAnsi="David" w:cs="David"/>
                <w:sz w:val="28"/>
                <w:szCs w:val="28"/>
                <w:rtl/>
                <w:rPrChange w:id="1357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80" w:author="אברהם" w:date="2012-11-23T10:23:00Z">
                  <w:rPr>
                    <w:rFonts w:ascii="David" w:hAnsi="David" w:cs="David"/>
                    <w:sz w:val="20"/>
                    <w:szCs w:val="20"/>
                    <w:rtl/>
                  </w:rPr>
                </w:rPrChange>
              </w:rPr>
              <w:t>הקרקעות</w:t>
            </w:r>
            <w:r w:rsidRPr="00A90D62">
              <w:rPr>
                <w:rFonts w:ascii="David" w:eastAsia="David" w:hAnsi="David" w:cs="David"/>
                <w:sz w:val="28"/>
                <w:szCs w:val="28"/>
                <w:rtl/>
                <w:rPrChange w:id="1358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82" w:author="אברהם" w:date="2012-11-23T10:23:00Z">
                  <w:rPr>
                    <w:rFonts w:ascii="David" w:hAnsi="David" w:cs="David"/>
                    <w:sz w:val="20"/>
                    <w:szCs w:val="20"/>
                    <w:rtl/>
                  </w:rPr>
                </w:rPrChange>
              </w:rPr>
              <w:t>והיובל</w:t>
            </w:r>
            <w:r w:rsidRPr="00A90D62">
              <w:rPr>
                <w:rFonts w:ascii="David" w:eastAsia="David" w:hAnsi="David" w:cs="David"/>
                <w:sz w:val="28"/>
                <w:szCs w:val="28"/>
                <w:rtl/>
                <w:rPrChange w:id="1358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84" w:author="אברהם" w:date="2012-11-23T10:23:00Z">
                  <w:rPr>
                    <w:rFonts w:ascii="David" w:hAnsi="David" w:cs="David"/>
                    <w:sz w:val="20"/>
                    <w:szCs w:val="20"/>
                    <w:rtl/>
                  </w:rPr>
                </w:rPrChange>
              </w:rPr>
              <w:t>בימינו</w:t>
            </w:r>
          </w:p>
        </w:tc>
      </w:tr>
      <w:tr w:rsidR="009C2B09" w:rsidRPr="00A90D62" w:rsidTr="00685392">
        <w:tc>
          <w:tcPr>
            <w:tcW w:w="5144" w:type="dxa"/>
          </w:tcPr>
          <w:p w:rsidR="009C2B09" w:rsidRPr="00A90D62" w:rsidRDefault="009C2B09" w:rsidP="00685392">
            <w:pPr>
              <w:pStyle w:val="afd"/>
              <w:snapToGrid w:val="0"/>
              <w:rPr>
                <w:rFonts w:ascii="Calibri" w:hAnsi="Calibri" w:cs="David"/>
                <w:sz w:val="28"/>
                <w:szCs w:val="28"/>
                <w:rPrChange w:id="13585" w:author="אברהם" w:date="2012-11-23T10:23:00Z">
                  <w:rPr>
                    <w:rFonts w:ascii="Calibri" w:hAnsi="Calibri" w:cs="David"/>
                    <w:sz w:val="20"/>
                    <w:szCs w:val="20"/>
                  </w:rPr>
                </w:rPrChange>
              </w:rPr>
            </w:pPr>
            <w:r w:rsidRPr="00A90D62">
              <w:rPr>
                <w:rFonts w:ascii="David" w:hAnsi="David" w:cs="David"/>
                <w:sz w:val="28"/>
                <w:szCs w:val="28"/>
                <w:rPrChange w:id="13586" w:author="אברהם" w:date="2012-11-23T10:23:00Z">
                  <w:rPr>
                    <w:rFonts w:ascii="David" w:hAnsi="David" w:cs="David"/>
                    <w:sz w:val="20"/>
                    <w:szCs w:val="20"/>
                  </w:rPr>
                </w:rPrChange>
              </w:rPr>
              <w:t>Abstract: When the Israelites entered the land of Israel at the days of Joshua Bin Nun, they were instructed to divide the land equally between them. They were also instructed to return the lands to the original owners once in 50 years. In our times, the lands are not divided equally, so it does not make sense to start counting towards the Jubilee, since this will only serve to keep the unequal division. On the other hand, in today's reality, it is not practical to actually take all lands and divide them equally. This paper presents a graph-based algorithm for gradual implementation of the Jubilee idea, that ensures that the number of land-owners will increase monotonically, with minimal intervention in the land market. Agent-based simulations show that this algorithm converges to a state where every citizen has a land plot.</w:t>
            </w:r>
          </w:p>
        </w:tc>
        <w:tc>
          <w:tcPr>
            <w:tcW w:w="3496" w:type="dxa"/>
          </w:tcPr>
          <w:p w:rsidR="009C2B09" w:rsidRPr="00A90D62" w:rsidRDefault="009C2B09" w:rsidP="00685392">
            <w:pPr>
              <w:snapToGrid w:val="0"/>
              <w:spacing w:after="280"/>
              <w:rPr>
                <w:rFonts w:ascii="David" w:eastAsia="David" w:hAnsi="David" w:cs="David"/>
                <w:sz w:val="28"/>
                <w:szCs w:val="28"/>
                <w:rtl/>
                <w:rPrChange w:id="13587" w:author="אברהם" w:date="2012-11-23T10:23:00Z">
                  <w:rPr>
                    <w:rFonts w:ascii="David" w:eastAsia="David" w:hAnsi="David" w:cs="David"/>
                    <w:rtl/>
                  </w:rPr>
                </w:rPrChange>
              </w:rPr>
            </w:pPr>
            <w:r w:rsidRPr="00A90D62">
              <w:rPr>
                <w:rFonts w:ascii="David" w:hAnsi="David" w:cs="David"/>
                <w:sz w:val="28"/>
                <w:szCs w:val="28"/>
                <w:rtl/>
                <w:rPrChange w:id="13588" w:author="אברהם" w:date="2012-11-23T10:23:00Z">
                  <w:rPr>
                    <w:rFonts w:ascii="David" w:hAnsi="David" w:cs="David"/>
                    <w:sz w:val="20"/>
                    <w:szCs w:val="20"/>
                    <w:rtl/>
                  </w:rPr>
                </w:rPrChange>
              </w:rPr>
              <w:t>תקציר: כשבני</w:t>
            </w:r>
            <w:r w:rsidRPr="00A90D62">
              <w:rPr>
                <w:rFonts w:ascii="David" w:eastAsia="David" w:hAnsi="David" w:cs="David"/>
                <w:sz w:val="28"/>
                <w:szCs w:val="28"/>
                <w:rtl/>
                <w:rPrChange w:id="1358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90" w:author="אברהם" w:date="2012-11-23T10:23:00Z">
                  <w:rPr>
                    <w:rFonts w:ascii="David" w:hAnsi="David" w:cs="David"/>
                    <w:sz w:val="20"/>
                    <w:szCs w:val="20"/>
                    <w:rtl/>
                  </w:rPr>
                </w:rPrChange>
              </w:rPr>
              <w:t>ישראל</w:t>
            </w:r>
            <w:r w:rsidRPr="00A90D62">
              <w:rPr>
                <w:rFonts w:ascii="David" w:eastAsia="David" w:hAnsi="David" w:cs="David"/>
                <w:sz w:val="28"/>
                <w:szCs w:val="28"/>
                <w:rtl/>
                <w:rPrChange w:id="1359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92" w:author="אברהם" w:date="2012-11-23T10:23:00Z">
                  <w:rPr>
                    <w:rFonts w:ascii="David" w:hAnsi="David" w:cs="David"/>
                    <w:sz w:val="20"/>
                    <w:szCs w:val="20"/>
                    <w:rtl/>
                  </w:rPr>
                </w:rPrChange>
              </w:rPr>
              <w:t>נכנסו</w:t>
            </w:r>
            <w:r w:rsidRPr="00A90D62">
              <w:rPr>
                <w:rFonts w:ascii="David" w:eastAsia="David" w:hAnsi="David" w:cs="David"/>
                <w:sz w:val="28"/>
                <w:szCs w:val="28"/>
                <w:rtl/>
                <w:rPrChange w:id="1359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94" w:author="אברהם" w:date="2012-11-23T10:23:00Z">
                  <w:rPr>
                    <w:rFonts w:ascii="David" w:hAnsi="David" w:cs="David"/>
                    <w:sz w:val="20"/>
                    <w:szCs w:val="20"/>
                    <w:rtl/>
                  </w:rPr>
                </w:rPrChange>
              </w:rPr>
              <w:t>לארץ</w:t>
            </w:r>
            <w:r w:rsidRPr="00A90D62">
              <w:rPr>
                <w:rFonts w:ascii="David" w:eastAsia="David" w:hAnsi="David" w:cs="David"/>
                <w:sz w:val="28"/>
                <w:szCs w:val="28"/>
                <w:rtl/>
                <w:rPrChange w:id="1359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96" w:author="אברהם" w:date="2012-11-23T10:23:00Z">
                  <w:rPr>
                    <w:rFonts w:ascii="David" w:hAnsi="David" w:cs="David"/>
                    <w:sz w:val="20"/>
                    <w:szCs w:val="20"/>
                    <w:rtl/>
                  </w:rPr>
                </w:rPrChange>
              </w:rPr>
              <w:t>בימי</w:t>
            </w:r>
            <w:r w:rsidRPr="00A90D62">
              <w:rPr>
                <w:rFonts w:ascii="David" w:eastAsia="David" w:hAnsi="David" w:cs="David"/>
                <w:sz w:val="28"/>
                <w:szCs w:val="28"/>
                <w:rtl/>
                <w:rPrChange w:id="1359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598" w:author="אברהם" w:date="2012-11-23T10:23:00Z">
                  <w:rPr>
                    <w:rFonts w:ascii="David" w:hAnsi="David" w:cs="David"/>
                    <w:sz w:val="20"/>
                    <w:szCs w:val="20"/>
                    <w:rtl/>
                  </w:rPr>
                </w:rPrChange>
              </w:rPr>
              <w:t>יהושע, הם</w:t>
            </w:r>
            <w:r w:rsidRPr="00A90D62">
              <w:rPr>
                <w:rFonts w:ascii="David" w:eastAsia="David" w:hAnsi="David" w:cs="David"/>
                <w:sz w:val="28"/>
                <w:szCs w:val="28"/>
                <w:rtl/>
                <w:rPrChange w:id="1359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00" w:author="אברהם" w:date="2012-11-23T10:23:00Z">
                  <w:rPr>
                    <w:rFonts w:ascii="David" w:hAnsi="David" w:cs="David"/>
                    <w:sz w:val="20"/>
                    <w:szCs w:val="20"/>
                    <w:rtl/>
                  </w:rPr>
                </w:rPrChange>
              </w:rPr>
              <w:t>נצטוו</w:t>
            </w:r>
            <w:r w:rsidRPr="00A90D62">
              <w:rPr>
                <w:rFonts w:ascii="David" w:eastAsia="David" w:hAnsi="David" w:cs="David"/>
                <w:sz w:val="28"/>
                <w:szCs w:val="28"/>
                <w:rtl/>
                <w:rPrChange w:id="1360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02" w:author="אברהם" w:date="2012-11-23T10:23:00Z">
                  <w:rPr>
                    <w:rFonts w:ascii="David" w:hAnsi="David" w:cs="David"/>
                    <w:sz w:val="20"/>
                    <w:szCs w:val="20"/>
                    <w:rtl/>
                  </w:rPr>
                </w:rPrChange>
              </w:rPr>
              <w:t>לחלק</w:t>
            </w:r>
            <w:r w:rsidRPr="00A90D62">
              <w:rPr>
                <w:rFonts w:ascii="David" w:eastAsia="David" w:hAnsi="David" w:cs="David"/>
                <w:sz w:val="28"/>
                <w:szCs w:val="28"/>
                <w:rtl/>
                <w:rPrChange w:id="1360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04" w:author="אברהם" w:date="2012-11-23T10:23:00Z">
                  <w:rPr>
                    <w:rFonts w:ascii="David" w:hAnsi="David" w:cs="David"/>
                    <w:sz w:val="20"/>
                    <w:szCs w:val="20"/>
                    <w:rtl/>
                  </w:rPr>
                </w:rPrChange>
              </w:rPr>
              <w:t>את</w:t>
            </w:r>
            <w:r w:rsidRPr="00A90D62">
              <w:rPr>
                <w:rFonts w:ascii="David" w:eastAsia="David" w:hAnsi="David" w:cs="David"/>
                <w:sz w:val="28"/>
                <w:szCs w:val="28"/>
                <w:rtl/>
                <w:rPrChange w:id="1360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06" w:author="אברהם" w:date="2012-11-23T10:23:00Z">
                  <w:rPr>
                    <w:rFonts w:ascii="David" w:hAnsi="David" w:cs="David"/>
                    <w:sz w:val="20"/>
                    <w:szCs w:val="20"/>
                    <w:rtl/>
                  </w:rPr>
                </w:rPrChange>
              </w:rPr>
              <w:t>הארץ</w:t>
            </w:r>
            <w:r w:rsidRPr="00A90D62">
              <w:rPr>
                <w:rFonts w:ascii="David" w:eastAsia="David" w:hAnsi="David" w:cs="David"/>
                <w:sz w:val="28"/>
                <w:szCs w:val="28"/>
                <w:rtl/>
                <w:rPrChange w:id="1360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08" w:author="אברהם" w:date="2012-11-23T10:23:00Z">
                  <w:rPr>
                    <w:rFonts w:ascii="David" w:hAnsi="David" w:cs="David"/>
                    <w:sz w:val="20"/>
                    <w:szCs w:val="20"/>
                    <w:rtl/>
                  </w:rPr>
                </w:rPrChange>
              </w:rPr>
              <w:t>ביניהם</w:t>
            </w:r>
            <w:r w:rsidRPr="00A90D62">
              <w:rPr>
                <w:rFonts w:ascii="David" w:eastAsia="David" w:hAnsi="David" w:cs="David"/>
                <w:sz w:val="28"/>
                <w:szCs w:val="28"/>
                <w:rtl/>
                <w:rPrChange w:id="1360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10" w:author="אברהם" w:date="2012-11-23T10:23:00Z">
                  <w:rPr>
                    <w:rFonts w:ascii="David" w:hAnsi="David" w:cs="David"/>
                    <w:sz w:val="20"/>
                    <w:szCs w:val="20"/>
                    <w:rtl/>
                  </w:rPr>
                </w:rPrChange>
              </w:rPr>
              <w:t>בצורה</w:t>
            </w:r>
            <w:r w:rsidRPr="00A90D62">
              <w:rPr>
                <w:rFonts w:ascii="David" w:eastAsia="David" w:hAnsi="David" w:cs="David"/>
                <w:sz w:val="28"/>
                <w:szCs w:val="28"/>
                <w:rtl/>
                <w:rPrChange w:id="1361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12" w:author="אברהם" w:date="2012-11-23T10:23:00Z">
                  <w:rPr>
                    <w:rFonts w:ascii="David" w:hAnsi="David" w:cs="David"/>
                    <w:sz w:val="20"/>
                    <w:szCs w:val="20"/>
                    <w:rtl/>
                  </w:rPr>
                </w:rPrChange>
              </w:rPr>
              <w:t>שוויונית. מצוות</w:t>
            </w:r>
            <w:r w:rsidRPr="00A90D62">
              <w:rPr>
                <w:rFonts w:ascii="David" w:eastAsia="David" w:hAnsi="David" w:cs="David"/>
                <w:sz w:val="28"/>
                <w:szCs w:val="28"/>
                <w:rtl/>
                <w:rPrChange w:id="1361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14" w:author="אברהם" w:date="2012-11-23T10:23:00Z">
                  <w:rPr>
                    <w:rFonts w:ascii="David" w:hAnsi="David" w:cs="David"/>
                    <w:sz w:val="20"/>
                    <w:szCs w:val="20"/>
                    <w:rtl/>
                  </w:rPr>
                </w:rPrChange>
              </w:rPr>
              <w:t>היובל</w:t>
            </w:r>
            <w:r w:rsidRPr="00A90D62">
              <w:rPr>
                <w:rFonts w:ascii="David" w:eastAsia="David" w:hAnsi="David" w:cs="David"/>
                <w:sz w:val="28"/>
                <w:szCs w:val="28"/>
                <w:rtl/>
                <w:rPrChange w:id="1361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16" w:author="אברהם" w:date="2012-11-23T10:23:00Z">
                  <w:rPr>
                    <w:rFonts w:ascii="David" w:hAnsi="David" w:cs="David"/>
                    <w:sz w:val="20"/>
                    <w:szCs w:val="20"/>
                    <w:rtl/>
                  </w:rPr>
                </w:rPrChange>
              </w:rPr>
              <w:t>נועדה</w:t>
            </w:r>
            <w:r w:rsidRPr="00A90D62">
              <w:rPr>
                <w:rFonts w:ascii="David" w:eastAsia="David" w:hAnsi="David" w:cs="David"/>
                <w:sz w:val="28"/>
                <w:szCs w:val="28"/>
                <w:rtl/>
                <w:rPrChange w:id="1361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18" w:author="אברהם" w:date="2012-11-23T10:23:00Z">
                  <w:rPr>
                    <w:rFonts w:ascii="David" w:hAnsi="David" w:cs="David"/>
                    <w:sz w:val="20"/>
                    <w:szCs w:val="20"/>
                    <w:rtl/>
                  </w:rPr>
                </w:rPrChange>
              </w:rPr>
              <w:t>לשמר</w:t>
            </w:r>
            <w:r w:rsidRPr="00A90D62">
              <w:rPr>
                <w:rFonts w:ascii="David" w:eastAsia="David" w:hAnsi="David" w:cs="David"/>
                <w:sz w:val="28"/>
                <w:szCs w:val="28"/>
                <w:rtl/>
                <w:rPrChange w:id="1361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20" w:author="אברהם" w:date="2012-11-23T10:23:00Z">
                  <w:rPr>
                    <w:rFonts w:ascii="David" w:hAnsi="David" w:cs="David"/>
                    <w:sz w:val="20"/>
                    <w:szCs w:val="20"/>
                    <w:rtl/>
                  </w:rPr>
                </w:rPrChange>
              </w:rPr>
              <w:t>את</w:t>
            </w:r>
            <w:r w:rsidRPr="00A90D62">
              <w:rPr>
                <w:rFonts w:ascii="David" w:eastAsia="David" w:hAnsi="David" w:cs="David"/>
                <w:sz w:val="28"/>
                <w:szCs w:val="28"/>
                <w:rtl/>
                <w:rPrChange w:id="1362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22" w:author="אברהם" w:date="2012-11-23T10:23:00Z">
                  <w:rPr>
                    <w:rFonts w:ascii="David" w:hAnsi="David" w:cs="David"/>
                    <w:sz w:val="20"/>
                    <w:szCs w:val="20"/>
                    <w:rtl/>
                  </w:rPr>
                </w:rPrChange>
              </w:rPr>
              <w:t>החלוקה</w:t>
            </w:r>
            <w:r w:rsidRPr="00A90D62">
              <w:rPr>
                <w:rFonts w:ascii="David" w:eastAsia="David" w:hAnsi="David" w:cs="David"/>
                <w:sz w:val="28"/>
                <w:szCs w:val="28"/>
                <w:rtl/>
                <w:rPrChange w:id="1362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24" w:author="אברהם" w:date="2012-11-23T10:23:00Z">
                  <w:rPr>
                    <w:rFonts w:ascii="David" w:hAnsi="David" w:cs="David"/>
                    <w:sz w:val="20"/>
                    <w:szCs w:val="20"/>
                    <w:rtl/>
                  </w:rPr>
                </w:rPrChange>
              </w:rPr>
              <w:t>הראשונית, כך</w:t>
            </w:r>
            <w:r w:rsidRPr="00A90D62">
              <w:rPr>
                <w:rFonts w:ascii="David" w:eastAsia="David" w:hAnsi="David" w:cs="David"/>
                <w:sz w:val="28"/>
                <w:szCs w:val="28"/>
                <w:rtl/>
                <w:rPrChange w:id="1362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26" w:author="אברהם" w:date="2012-11-23T10:23:00Z">
                  <w:rPr>
                    <w:rFonts w:ascii="David" w:hAnsi="David" w:cs="David"/>
                    <w:sz w:val="20"/>
                    <w:szCs w:val="20"/>
                    <w:rtl/>
                  </w:rPr>
                </w:rPrChange>
              </w:rPr>
              <w:t>שלכל</w:t>
            </w:r>
            <w:r w:rsidRPr="00A90D62">
              <w:rPr>
                <w:rFonts w:ascii="David" w:eastAsia="David" w:hAnsi="David" w:cs="David"/>
                <w:sz w:val="28"/>
                <w:szCs w:val="28"/>
                <w:rtl/>
                <w:rPrChange w:id="1362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28" w:author="אברהם" w:date="2012-11-23T10:23:00Z">
                  <w:rPr>
                    <w:rFonts w:ascii="David" w:hAnsi="David" w:cs="David"/>
                    <w:sz w:val="20"/>
                    <w:szCs w:val="20"/>
                    <w:rtl/>
                  </w:rPr>
                </w:rPrChange>
              </w:rPr>
              <w:t>משפחה</w:t>
            </w:r>
            <w:r w:rsidRPr="00A90D62">
              <w:rPr>
                <w:rFonts w:ascii="David" w:eastAsia="David" w:hAnsi="David" w:cs="David"/>
                <w:sz w:val="28"/>
                <w:szCs w:val="28"/>
                <w:rtl/>
                <w:rPrChange w:id="1362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30" w:author="אברהם" w:date="2012-11-23T10:23:00Z">
                  <w:rPr>
                    <w:rFonts w:ascii="David" w:hAnsi="David" w:cs="David"/>
                    <w:sz w:val="20"/>
                    <w:szCs w:val="20"/>
                    <w:rtl/>
                  </w:rPr>
                </w:rPrChange>
              </w:rPr>
              <w:t>תהיה</w:t>
            </w:r>
            <w:r w:rsidRPr="00A90D62">
              <w:rPr>
                <w:rFonts w:ascii="David" w:eastAsia="David" w:hAnsi="David" w:cs="David"/>
                <w:sz w:val="28"/>
                <w:szCs w:val="28"/>
                <w:rtl/>
                <w:rPrChange w:id="1363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32" w:author="אברהם" w:date="2012-11-23T10:23:00Z">
                  <w:rPr>
                    <w:rFonts w:ascii="David" w:hAnsi="David" w:cs="David"/>
                    <w:sz w:val="20"/>
                    <w:szCs w:val="20"/>
                    <w:rtl/>
                  </w:rPr>
                </w:rPrChange>
              </w:rPr>
              <w:t>נחלה</w:t>
            </w:r>
            <w:r w:rsidRPr="00A90D62">
              <w:rPr>
                <w:rFonts w:ascii="David" w:eastAsia="David" w:hAnsi="David" w:cs="David"/>
                <w:sz w:val="28"/>
                <w:szCs w:val="28"/>
                <w:rtl/>
                <w:rPrChange w:id="1363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34" w:author="אברהם" w:date="2012-11-23T10:23:00Z">
                  <w:rPr>
                    <w:rFonts w:ascii="David" w:hAnsi="David" w:cs="David"/>
                    <w:sz w:val="20"/>
                    <w:szCs w:val="20"/>
                    <w:rtl/>
                  </w:rPr>
                </w:rPrChange>
              </w:rPr>
              <w:t>בארץ. בימינו, הקרקעות</w:t>
            </w:r>
            <w:r w:rsidRPr="00A90D62">
              <w:rPr>
                <w:rFonts w:ascii="David" w:eastAsia="David" w:hAnsi="David" w:cs="David"/>
                <w:sz w:val="28"/>
                <w:szCs w:val="28"/>
                <w:rtl/>
                <w:rPrChange w:id="1363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36" w:author="אברהם" w:date="2012-11-23T10:23:00Z">
                  <w:rPr>
                    <w:rFonts w:ascii="David" w:hAnsi="David" w:cs="David"/>
                    <w:sz w:val="20"/>
                    <w:szCs w:val="20"/>
                    <w:rtl/>
                  </w:rPr>
                </w:rPrChange>
              </w:rPr>
              <w:t>אינן</w:t>
            </w:r>
            <w:r w:rsidRPr="00A90D62">
              <w:rPr>
                <w:rFonts w:ascii="David" w:eastAsia="David" w:hAnsi="David" w:cs="David"/>
                <w:sz w:val="28"/>
                <w:szCs w:val="28"/>
                <w:rtl/>
                <w:rPrChange w:id="1363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38" w:author="אברהם" w:date="2012-11-23T10:23:00Z">
                  <w:rPr>
                    <w:rFonts w:ascii="David" w:hAnsi="David" w:cs="David"/>
                    <w:sz w:val="20"/>
                    <w:szCs w:val="20"/>
                    <w:rtl/>
                  </w:rPr>
                </w:rPrChange>
              </w:rPr>
              <w:t>מחולקות</w:t>
            </w:r>
            <w:r w:rsidRPr="00A90D62">
              <w:rPr>
                <w:rFonts w:ascii="David" w:eastAsia="David" w:hAnsi="David" w:cs="David"/>
                <w:sz w:val="28"/>
                <w:szCs w:val="28"/>
                <w:rtl/>
                <w:rPrChange w:id="1363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40" w:author="אברהם" w:date="2012-11-23T10:23:00Z">
                  <w:rPr>
                    <w:rFonts w:ascii="David" w:hAnsi="David" w:cs="David"/>
                    <w:sz w:val="20"/>
                    <w:szCs w:val="20"/>
                    <w:rtl/>
                  </w:rPr>
                </w:rPrChange>
              </w:rPr>
              <w:t>בצורה</w:t>
            </w:r>
            <w:r w:rsidRPr="00A90D62">
              <w:rPr>
                <w:rFonts w:ascii="David" w:eastAsia="David" w:hAnsi="David" w:cs="David"/>
                <w:sz w:val="28"/>
                <w:szCs w:val="28"/>
                <w:rtl/>
                <w:rPrChange w:id="1364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42" w:author="אברהם" w:date="2012-11-23T10:23:00Z">
                  <w:rPr>
                    <w:rFonts w:ascii="David" w:hAnsi="David" w:cs="David"/>
                    <w:sz w:val="20"/>
                    <w:szCs w:val="20"/>
                    <w:rtl/>
                  </w:rPr>
                </w:rPrChange>
              </w:rPr>
              <w:t>שוויונית, ולכן</w:t>
            </w:r>
            <w:r w:rsidRPr="00A90D62">
              <w:rPr>
                <w:rFonts w:ascii="David" w:eastAsia="David" w:hAnsi="David" w:cs="David"/>
                <w:sz w:val="28"/>
                <w:szCs w:val="28"/>
                <w:rtl/>
                <w:rPrChange w:id="1364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44" w:author="אברהם" w:date="2012-11-23T10:23:00Z">
                  <w:rPr>
                    <w:rFonts w:ascii="David" w:hAnsi="David" w:cs="David"/>
                    <w:sz w:val="20"/>
                    <w:szCs w:val="20"/>
                    <w:rtl/>
                  </w:rPr>
                </w:rPrChange>
              </w:rPr>
              <w:t>קיום</w:t>
            </w:r>
            <w:r w:rsidRPr="00A90D62">
              <w:rPr>
                <w:rFonts w:ascii="David" w:eastAsia="David" w:hAnsi="David" w:cs="David"/>
                <w:sz w:val="28"/>
                <w:szCs w:val="28"/>
                <w:rtl/>
                <w:rPrChange w:id="1364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46" w:author="אברהם" w:date="2012-11-23T10:23:00Z">
                  <w:rPr>
                    <w:rFonts w:ascii="David" w:hAnsi="David" w:cs="David"/>
                    <w:sz w:val="20"/>
                    <w:szCs w:val="20"/>
                    <w:rtl/>
                  </w:rPr>
                </w:rPrChange>
              </w:rPr>
              <w:t>מצוות</w:t>
            </w:r>
            <w:r w:rsidRPr="00A90D62">
              <w:rPr>
                <w:rFonts w:ascii="David" w:eastAsia="David" w:hAnsi="David" w:cs="David"/>
                <w:sz w:val="28"/>
                <w:szCs w:val="28"/>
                <w:rtl/>
                <w:rPrChange w:id="1364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48" w:author="אברהם" w:date="2012-11-23T10:23:00Z">
                  <w:rPr>
                    <w:rFonts w:ascii="David" w:hAnsi="David" w:cs="David"/>
                    <w:sz w:val="20"/>
                    <w:szCs w:val="20"/>
                    <w:rtl/>
                  </w:rPr>
                </w:rPrChange>
              </w:rPr>
              <w:t>היובל</w:t>
            </w:r>
            <w:r w:rsidRPr="00A90D62">
              <w:rPr>
                <w:rFonts w:ascii="David" w:eastAsia="David" w:hAnsi="David" w:cs="David"/>
                <w:sz w:val="28"/>
                <w:szCs w:val="28"/>
                <w:rtl/>
                <w:rPrChange w:id="1364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50" w:author="אברהם" w:date="2012-11-23T10:23:00Z">
                  <w:rPr>
                    <w:rFonts w:ascii="David" w:hAnsi="David" w:cs="David"/>
                    <w:sz w:val="20"/>
                    <w:szCs w:val="20"/>
                    <w:rtl/>
                  </w:rPr>
                </w:rPrChange>
              </w:rPr>
              <w:t>כפשוטה</w:t>
            </w:r>
            <w:r w:rsidRPr="00A90D62">
              <w:rPr>
                <w:rFonts w:ascii="David" w:eastAsia="David" w:hAnsi="David" w:cs="David"/>
                <w:sz w:val="28"/>
                <w:szCs w:val="28"/>
                <w:rtl/>
                <w:rPrChange w:id="1365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52" w:author="אברהם" w:date="2012-11-23T10:23:00Z">
                  <w:rPr>
                    <w:rFonts w:ascii="David" w:hAnsi="David" w:cs="David"/>
                    <w:sz w:val="20"/>
                    <w:szCs w:val="20"/>
                    <w:rtl/>
                  </w:rPr>
                </w:rPrChange>
              </w:rPr>
              <w:t>לא</w:t>
            </w:r>
            <w:r w:rsidRPr="00A90D62">
              <w:rPr>
                <w:rFonts w:ascii="David" w:eastAsia="David" w:hAnsi="David" w:cs="David"/>
                <w:sz w:val="28"/>
                <w:szCs w:val="28"/>
                <w:rtl/>
                <w:rPrChange w:id="1365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54" w:author="אברהם" w:date="2012-11-23T10:23:00Z">
                  <w:rPr>
                    <w:rFonts w:ascii="David" w:hAnsi="David" w:cs="David"/>
                    <w:sz w:val="20"/>
                    <w:szCs w:val="20"/>
                    <w:rtl/>
                  </w:rPr>
                </w:rPrChange>
              </w:rPr>
              <w:t>יביא</w:t>
            </w:r>
            <w:r w:rsidRPr="00A90D62">
              <w:rPr>
                <w:rFonts w:ascii="David" w:eastAsia="David" w:hAnsi="David" w:cs="David"/>
                <w:sz w:val="28"/>
                <w:szCs w:val="28"/>
                <w:rtl/>
                <w:rPrChange w:id="1365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56" w:author="אברהם" w:date="2012-11-23T10:23:00Z">
                  <w:rPr>
                    <w:rFonts w:ascii="David" w:hAnsi="David" w:cs="David"/>
                    <w:sz w:val="20"/>
                    <w:szCs w:val="20"/>
                    <w:rtl/>
                  </w:rPr>
                </w:rPrChange>
              </w:rPr>
              <w:t>לחלוקה</w:t>
            </w:r>
            <w:r w:rsidRPr="00A90D62">
              <w:rPr>
                <w:rFonts w:ascii="David" w:eastAsia="David" w:hAnsi="David" w:cs="David"/>
                <w:sz w:val="28"/>
                <w:szCs w:val="28"/>
                <w:rtl/>
                <w:rPrChange w:id="1365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58" w:author="אברהם" w:date="2012-11-23T10:23:00Z">
                  <w:rPr>
                    <w:rFonts w:ascii="David" w:hAnsi="David" w:cs="David"/>
                    <w:sz w:val="20"/>
                    <w:szCs w:val="20"/>
                    <w:rtl/>
                  </w:rPr>
                </w:rPrChange>
              </w:rPr>
              <w:t>שוויונית</w:t>
            </w:r>
            <w:r w:rsidRPr="00A90D62">
              <w:rPr>
                <w:rFonts w:ascii="David" w:eastAsia="David" w:hAnsi="David" w:cs="David"/>
                <w:sz w:val="28"/>
                <w:szCs w:val="28"/>
                <w:rtl/>
                <w:rPrChange w:id="1365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60" w:author="אברהם" w:date="2012-11-23T10:23:00Z">
                  <w:rPr>
                    <w:rFonts w:ascii="David" w:hAnsi="David" w:cs="David"/>
                    <w:sz w:val="20"/>
                    <w:szCs w:val="20"/>
                    <w:rtl/>
                  </w:rPr>
                </w:rPrChange>
              </w:rPr>
              <w:t>אלא</w:t>
            </w:r>
            <w:r w:rsidRPr="00A90D62">
              <w:rPr>
                <w:rFonts w:ascii="David" w:eastAsia="David" w:hAnsi="David" w:cs="David"/>
                <w:sz w:val="28"/>
                <w:szCs w:val="28"/>
                <w:rtl/>
                <w:rPrChange w:id="1366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62" w:author="אברהם" w:date="2012-11-23T10:23:00Z">
                  <w:rPr>
                    <w:rFonts w:ascii="David" w:hAnsi="David" w:cs="David"/>
                    <w:sz w:val="20"/>
                    <w:szCs w:val="20"/>
                    <w:rtl/>
                  </w:rPr>
                </w:rPrChange>
              </w:rPr>
              <w:t>דווקא</w:t>
            </w:r>
            <w:r w:rsidRPr="00A90D62">
              <w:rPr>
                <w:rFonts w:ascii="David" w:eastAsia="David" w:hAnsi="David" w:cs="David"/>
                <w:sz w:val="28"/>
                <w:szCs w:val="28"/>
                <w:rtl/>
                <w:rPrChange w:id="1366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64" w:author="אברהם" w:date="2012-11-23T10:23:00Z">
                  <w:rPr>
                    <w:rFonts w:ascii="David" w:hAnsi="David" w:cs="David"/>
                    <w:sz w:val="20"/>
                    <w:szCs w:val="20"/>
                    <w:rtl/>
                  </w:rPr>
                </w:rPrChange>
              </w:rPr>
              <w:t>לשימור</w:t>
            </w:r>
            <w:r w:rsidRPr="00A90D62">
              <w:rPr>
                <w:rFonts w:ascii="David" w:eastAsia="David" w:hAnsi="David" w:cs="David"/>
                <w:sz w:val="28"/>
                <w:szCs w:val="28"/>
                <w:rtl/>
                <w:rPrChange w:id="1366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66" w:author="אברהם" w:date="2012-11-23T10:23:00Z">
                  <w:rPr>
                    <w:rFonts w:ascii="David" w:hAnsi="David" w:cs="David"/>
                    <w:sz w:val="20"/>
                    <w:szCs w:val="20"/>
                    <w:rtl/>
                  </w:rPr>
                </w:rPrChange>
              </w:rPr>
              <w:t>החלוקה</w:t>
            </w:r>
            <w:r w:rsidRPr="00A90D62">
              <w:rPr>
                <w:rFonts w:ascii="David" w:eastAsia="David" w:hAnsi="David" w:cs="David"/>
                <w:sz w:val="28"/>
                <w:szCs w:val="28"/>
                <w:rtl/>
                <w:rPrChange w:id="1366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68" w:author="אברהם" w:date="2012-11-23T10:23:00Z">
                  <w:rPr>
                    <w:rFonts w:ascii="David" w:hAnsi="David" w:cs="David"/>
                    <w:sz w:val="20"/>
                    <w:szCs w:val="20"/>
                    <w:rtl/>
                  </w:rPr>
                </w:rPrChange>
              </w:rPr>
              <w:t>הלא-שוויונית. מצד</w:t>
            </w:r>
            <w:r w:rsidRPr="00A90D62">
              <w:rPr>
                <w:rFonts w:ascii="David" w:eastAsia="David" w:hAnsi="David" w:cs="David"/>
                <w:sz w:val="28"/>
                <w:szCs w:val="28"/>
                <w:rtl/>
                <w:rPrChange w:id="1366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70" w:author="אברהם" w:date="2012-11-23T10:23:00Z">
                  <w:rPr>
                    <w:rFonts w:ascii="David" w:hAnsi="David" w:cs="David"/>
                    <w:sz w:val="20"/>
                    <w:szCs w:val="20"/>
                    <w:rtl/>
                  </w:rPr>
                </w:rPrChange>
              </w:rPr>
              <w:t>שני, חלוקה</w:t>
            </w:r>
            <w:r w:rsidRPr="00A90D62">
              <w:rPr>
                <w:rFonts w:ascii="David" w:eastAsia="David" w:hAnsi="David" w:cs="David"/>
                <w:sz w:val="28"/>
                <w:szCs w:val="28"/>
                <w:rtl/>
                <w:rPrChange w:id="1367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72" w:author="אברהם" w:date="2012-11-23T10:23:00Z">
                  <w:rPr>
                    <w:rFonts w:ascii="David" w:hAnsi="David" w:cs="David"/>
                    <w:sz w:val="20"/>
                    <w:szCs w:val="20"/>
                    <w:rtl/>
                  </w:rPr>
                </w:rPrChange>
              </w:rPr>
              <w:t>שוויונית</w:t>
            </w:r>
            <w:r w:rsidRPr="00A90D62">
              <w:rPr>
                <w:rFonts w:ascii="David" w:eastAsia="David" w:hAnsi="David" w:cs="David"/>
                <w:sz w:val="28"/>
                <w:szCs w:val="28"/>
                <w:rtl/>
                <w:rPrChange w:id="1367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74" w:author="אברהם" w:date="2012-11-23T10:23:00Z">
                  <w:rPr>
                    <w:rFonts w:ascii="David" w:hAnsi="David" w:cs="David"/>
                    <w:sz w:val="20"/>
                    <w:szCs w:val="20"/>
                    <w:rtl/>
                  </w:rPr>
                </w:rPrChange>
              </w:rPr>
              <w:t>של</w:t>
            </w:r>
            <w:r w:rsidRPr="00A90D62">
              <w:rPr>
                <w:rFonts w:ascii="David" w:eastAsia="David" w:hAnsi="David" w:cs="David"/>
                <w:sz w:val="28"/>
                <w:szCs w:val="28"/>
                <w:rtl/>
                <w:rPrChange w:id="1367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76" w:author="אברהם" w:date="2012-11-23T10:23:00Z">
                  <w:rPr>
                    <w:rFonts w:ascii="David" w:hAnsi="David" w:cs="David"/>
                    <w:sz w:val="20"/>
                    <w:szCs w:val="20"/>
                    <w:rtl/>
                  </w:rPr>
                </w:rPrChange>
              </w:rPr>
              <w:t>קרקעות</w:t>
            </w:r>
            <w:r w:rsidRPr="00A90D62">
              <w:rPr>
                <w:rFonts w:ascii="David" w:eastAsia="David" w:hAnsi="David" w:cs="David"/>
                <w:sz w:val="28"/>
                <w:szCs w:val="28"/>
                <w:rtl/>
                <w:rPrChange w:id="1367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78" w:author="אברהם" w:date="2012-11-23T10:23:00Z">
                  <w:rPr>
                    <w:rFonts w:ascii="David" w:hAnsi="David" w:cs="David"/>
                    <w:sz w:val="20"/>
                    <w:szCs w:val="20"/>
                    <w:rtl/>
                  </w:rPr>
                </w:rPrChange>
              </w:rPr>
              <w:t>במציאות</w:t>
            </w:r>
            <w:r w:rsidRPr="00A90D62">
              <w:rPr>
                <w:rFonts w:ascii="David" w:eastAsia="David" w:hAnsi="David" w:cs="David"/>
                <w:sz w:val="28"/>
                <w:szCs w:val="28"/>
                <w:rtl/>
                <w:rPrChange w:id="1367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80" w:author="אברהם" w:date="2012-11-23T10:23:00Z">
                  <w:rPr>
                    <w:rFonts w:ascii="David" w:hAnsi="David" w:cs="David"/>
                    <w:sz w:val="20"/>
                    <w:szCs w:val="20"/>
                    <w:rtl/>
                  </w:rPr>
                </w:rPrChange>
              </w:rPr>
              <w:t>של</w:t>
            </w:r>
            <w:r w:rsidRPr="00A90D62">
              <w:rPr>
                <w:rFonts w:ascii="David" w:eastAsia="David" w:hAnsi="David" w:cs="David"/>
                <w:sz w:val="28"/>
                <w:szCs w:val="28"/>
                <w:rtl/>
                <w:rPrChange w:id="1368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82" w:author="אברהם" w:date="2012-11-23T10:23:00Z">
                  <w:rPr>
                    <w:rFonts w:ascii="David" w:hAnsi="David" w:cs="David"/>
                    <w:sz w:val="20"/>
                    <w:szCs w:val="20"/>
                    <w:rtl/>
                  </w:rPr>
                </w:rPrChange>
              </w:rPr>
              <w:t>ימינו</w:t>
            </w:r>
            <w:r w:rsidRPr="00A90D62">
              <w:rPr>
                <w:rFonts w:ascii="David" w:eastAsia="David" w:hAnsi="David" w:cs="David"/>
                <w:sz w:val="28"/>
                <w:szCs w:val="28"/>
                <w:rtl/>
                <w:rPrChange w:id="1368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84" w:author="אברהם" w:date="2012-11-23T10:23:00Z">
                  <w:rPr>
                    <w:rFonts w:ascii="David" w:hAnsi="David" w:cs="David"/>
                    <w:sz w:val="20"/>
                    <w:szCs w:val="20"/>
                    <w:rtl/>
                  </w:rPr>
                </w:rPrChange>
              </w:rPr>
              <w:t>נראית</w:t>
            </w:r>
            <w:r w:rsidRPr="00A90D62">
              <w:rPr>
                <w:rFonts w:ascii="David" w:eastAsia="David" w:hAnsi="David" w:cs="David"/>
                <w:sz w:val="28"/>
                <w:szCs w:val="28"/>
                <w:rtl/>
                <w:rPrChange w:id="1368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86" w:author="אברהם" w:date="2012-11-23T10:23:00Z">
                  <w:rPr>
                    <w:rFonts w:ascii="David" w:hAnsi="David" w:cs="David"/>
                    <w:sz w:val="20"/>
                    <w:szCs w:val="20"/>
                    <w:rtl/>
                  </w:rPr>
                </w:rPrChange>
              </w:rPr>
              <w:t>קשה</w:t>
            </w:r>
            <w:r w:rsidRPr="00A90D62">
              <w:rPr>
                <w:rFonts w:ascii="David" w:eastAsia="David" w:hAnsi="David" w:cs="David"/>
                <w:sz w:val="28"/>
                <w:szCs w:val="28"/>
                <w:rtl/>
                <w:rPrChange w:id="1368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88" w:author="אברהם" w:date="2012-11-23T10:23:00Z">
                  <w:rPr>
                    <w:rFonts w:ascii="David" w:hAnsi="David" w:cs="David"/>
                    <w:sz w:val="20"/>
                    <w:szCs w:val="20"/>
                    <w:rtl/>
                  </w:rPr>
                </w:rPrChange>
              </w:rPr>
              <w:t>ולא</w:t>
            </w:r>
            <w:r w:rsidRPr="00A90D62">
              <w:rPr>
                <w:rFonts w:ascii="David" w:eastAsia="David" w:hAnsi="David" w:cs="David"/>
                <w:sz w:val="28"/>
                <w:szCs w:val="28"/>
                <w:rtl/>
                <w:rPrChange w:id="1368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90" w:author="אברהם" w:date="2012-11-23T10:23:00Z">
                  <w:rPr>
                    <w:rFonts w:ascii="David" w:hAnsi="David" w:cs="David"/>
                    <w:sz w:val="20"/>
                    <w:szCs w:val="20"/>
                    <w:rtl/>
                  </w:rPr>
                </w:rPrChange>
              </w:rPr>
              <w:t>מעשית. מאמר</w:t>
            </w:r>
            <w:r w:rsidRPr="00A90D62">
              <w:rPr>
                <w:rFonts w:ascii="David" w:eastAsia="David" w:hAnsi="David" w:cs="David"/>
                <w:sz w:val="28"/>
                <w:szCs w:val="28"/>
                <w:rtl/>
                <w:rPrChange w:id="1369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92" w:author="אברהם" w:date="2012-11-23T10:23:00Z">
                  <w:rPr>
                    <w:rFonts w:ascii="David" w:hAnsi="David" w:cs="David"/>
                    <w:sz w:val="20"/>
                    <w:szCs w:val="20"/>
                    <w:rtl/>
                  </w:rPr>
                </w:rPrChange>
              </w:rPr>
              <w:t>זה</w:t>
            </w:r>
            <w:r w:rsidRPr="00A90D62">
              <w:rPr>
                <w:rFonts w:ascii="David" w:eastAsia="David" w:hAnsi="David" w:cs="David"/>
                <w:sz w:val="28"/>
                <w:szCs w:val="28"/>
                <w:rtl/>
                <w:rPrChange w:id="1369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94" w:author="אברהם" w:date="2012-11-23T10:23:00Z">
                  <w:rPr>
                    <w:rFonts w:ascii="David" w:hAnsi="David" w:cs="David"/>
                    <w:sz w:val="20"/>
                    <w:szCs w:val="20"/>
                    <w:rtl/>
                  </w:rPr>
                </w:rPrChange>
              </w:rPr>
              <w:t>מציע</w:t>
            </w:r>
            <w:r w:rsidRPr="00A90D62">
              <w:rPr>
                <w:rFonts w:ascii="David" w:eastAsia="David" w:hAnsi="David" w:cs="David"/>
                <w:sz w:val="28"/>
                <w:szCs w:val="28"/>
                <w:rtl/>
                <w:rPrChange w:id="1369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96" w:author="אברהם" w:date="2012-11-23T10:23:00Z">
                  <w:rPr>
                    <w:rFonts w:ascii="David" w:hAnsi="David" w:cs="David"/>
                    <w:sz w:val="20"/>
                    <w:szCs w:val="20"/>
                    <w:rtl/>
                  </w:rPr>
                </w:rPrChange>
              </w:rPr>
              <w:t>אלגוריתם, המבוסס</w:t>
            </w:r>
            <w:r w:rsidRPr="00A90D62">
              <w:rPr>
                <w:rFonts w:ascii="David" w:eastAsia="David" w:hAnsi="David" w:cs="David"/>
                <w:sz w:val="28"/>
                <w:szCs w:val="28"/>
                <w:rtl/>
                <w:rPrChange w:id="1369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698" w:author="אברהם" w:date="2012-11-23T10:23:00Z">
                  <w:rPr>
                    <w:rFonts w:ascii="David" w:hAnsi="David" w:cs="David"/>
                    <w:sz w:val="20"/>
                    <w:szCs w:val="20"/>
                    <w:rtl/>
                  </w:rPr>
                </w:rPrChange>
              </w:rPr>
              <w:t>על</w:t>
            </w:r>
            <w:r w:rsidRPr="00A90D62">
              <w:rPr>
                <w:rFonts w:ascii="David" w:eastAsia="David" w:hAnsi="David" w:cs="David"/>
                <w:sz w:val="28"/>
                <w:szCs w:val="28"/>
                <w:rtl/>
                <w:rPrChange w:id="1369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00" w:author="אברהם" w:date="2012-11-23T10:23:00Z">
                  <w:rPr>
                    <w:rFonts w:ascii="David" w:hAnsi="David" w:cs="David"/>
                    <w:sz w:val="20"/>
                    <w:szCs w:val="20"/>
                    <w:rtl/>
                  </w:rPr>
                </w:rPrChange>
              </w:rPr>
              <w:t>גרף, שמאפשר</w:t>
            </w:r>
            <w:r w:rsidRPr="00A90D62">
              <w:rPr>
                <w:rFonts w:ascii="David" w:eastAsia="David" w:hAnsi="David" w:cs="David"/>
                <w:sz w:val="28"/>
                <w:szCs w:val="28"/>
                <w:rtl/>
                <w:rPrChange w:id="1370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02" w:author="אברהם" w:date="2012-11-23T10:23:00Z">
                  <w:rPr>
                    <w:rFonts w:ascii="David" w:hAnsi="David" w:cs="David"/>
                    <w:sz w:val="20"/>
                    <w:szCs w:val="20"/>
                    <w:rtl/>
                  </w:rPr>
                </w:rPrChange>
              </w:rPr>
              <w:t>לקיים</w:t>
            </w:r>
            <w:r w:rsidRPr="00A90D62">
              <w:rPr>
                <w:rFonts w:ascii="David" w:eastAsia="David" w:hAnsi="David" w:cs="David"/>
                <w:sz w:val="28"/>
                <w:szCs w:val="28"/>
                <w:rtl/>
                <w:rPrChange w:id="1370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04" w:author="אברהם" w:date="2012-11-23T10:23:00Z">
                  <w:rPr>
                    <w:rFonts w:ascii="David" w:hAnsi="David" w:cs="David"/>
                    <w:sz w:val="20"/>
                    <w:szCs w:val="20"/>
                    <w:rtl/>
                  </w:rPr>
                </w:rPrChange>
              </w:rPr>
              <w:t>את</w:t>
            </w:r>
            <w:r w:rsidRPr="00A90D62">
              <w:rPr>
                <w:rFonts w:ascii="David" w:eastAsia="David" w:hAnsi="David" w:cs="David"/>
                <w:sz w:val="28"/>
                <w:szCs w:val="28"/>
                <w:rtl/>
                <w:rPrChange w:id="1370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06" w:author="אברהם" w:date="2012-11-23T10:23:00Z">
                  <w:rPr>
                    <w:rFonts w:ascii="David" w:hAnsi="David" w:cs="David"/>
                    <w:sz w:val="20"/>
                    <w:szCs w:val="20"/>
                    <w:rtl/>
                  </w:rPr>
                </w:rPrChange>
              </w:rPr>
              <w:t>מצוות</w:t>
            </w:r>
            <w:r w:rsidRPr="00A90D62">
              <w:rPr>
                <w:rFonts w:ascii="David" w:eastAsia="David" w:hAnsi="David" w:cs="David"/>
                <w:sz w:val="28"/>
                <w:szCs w:val="28"/>
                <w:rtl/>
                <w:rPrChange w:id="1370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08" w:author="אברהם" w:date="2012-11-23T10:23:00Z">
                  <w:rPr>
                    <w:rFonts w:ascii="David" w:hAnsi="David" w:cs="David"/>
                    <w:sz w:val="20"/>
                    <w:szCs w:val="20"/>
                    <w:rtl/>
                  </w:rPr>
                </w:rPrChange>
              </w:rPr>
              <w:t>היובל</w:t>
            </w:r>
            <w:r w:rsidRPr="00A90D62">
              <w:rPr>
                <w:rFonts w:ascii="David" w:eastAsia="David" w:hAnsi="David" w:cs="David"/>
                <w:sz w:val="28"/>
                <w:szCs w:val="28"/>
                <w:rtl/>
                <w:rPrChange w:id="1370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10" w:author="אברהם" w:date="2012-11-23T10:23:00Z">
                  <w:rPr>
                    <w:rFonts w:ascii="David" w:hAnsi="David" w:cs="David"/>
                    <w:sz w:val="20"/>
                    <w:szCs w:val="20"/>
                    <w:rtl/>
                  </w:rPr>
                </w:rPrChange>
              </w:rPr>
              <w:t>בהדרגה, באופן</w:t>
            </w:r>
            <w:r w:rsidRPr="00A90D62">
              <w:rPr>
                <w:rFonts w:ascii="David" w:eastAsia="David" w:hAnsi="David" w:cs="David"/>
                <w:sz w:val="28"/>
                <w:szCs w:val="28"/>
                <w:rtl/>
                <w:rPrChange w:id="1371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12" w:author="אברהם" w:date="2012-11-23T10:23:00Z">
                  <w:rPr>
                    <w:rFonts w:ascii="David" w:hAnsi="David" w:cs="David"/>
                    <w:sz w:val="20"/>
                    <w:szCs w:val="20"/>
                    <w:rtl/>
                  </w:rPr>
                </w:rPrChange>
              </w:rPr>
              <w:t>שיגדיל</w:t>
            </w:r>
            <w:r w:rsidRPr="00A90D62">
              <w:rPr>
                <w:rFonts w:ascii="David" w:eastAsia="David" w:hAnsi="David" w:cs="David"/>
                <w:sz w:val="28"/>
                <w:szCs w:val="28"/>
                <w:rtl/>
                <w:rPrChange w:id="1371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14" w:author="אברהם" w:date="2012-11-23T10:23:00Z">
                  <w:rPr>
                    <w:rFonts w:ascii="David" w:hAnsi="David" w:cs="David"/>
                    <w:sz w:val="20"/>
                    <w:szCs w:val="20"/>
                    <w:rtl/>
                  </w:rPr>
                </w:rPrChange>
              </w:rPr>
              <w:t>באופן</w:t>
            </w:r>
            <w:r w:rsidRPr="00A90D62">
              <w:rPr>
                <w:rFonts w:ascii="David" w:eastAsia="David" w:hAnsi="David" w:cs="David"/>
                <w:sz w:val="28"/>
                <w:szCs w:val="28"/>
                <w:rtl/>
                <w:rPrChange w:id="1371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16" w:author="אברהם" w:date="2012-11-23T10:23:00Z">
                  <w:rPr>
                    <w:rFonts w:ascii="David" w:hAnsi="David" w:cs="David"/>
                    <w:sz w:val="20"/>
                    <w:szCs w:val="20"/>
                    <w:rtl/>
                  </w:rPr>
                </w:rPrChange>
              </w:rPr>
              <w:t>תמידי</w:t>
            </w:r>
            <w:r w:rsidRPr="00A90D62">
              <w:rPr>
                <w:rFonts w:ascii="David" w:eastAsia="David" w:hAnsi="David" w:cs="David"/>
                <w:sz w:val="28"/>
                <w:szCs w:val="28"/>
                <w:rtl/>
                <w:rPrChange w:id="1371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18" w:author="אברהם" w:date="2012-11-23T10:23:00Z">
                  <w:rPr>
                    <w:rFonts w:ascii="David" w:hAnsi="David" w:cs="David"/>
                    <w:sz w:val="20"/>
                    <w:szCs w:val="20"/>
                    <w:rtl/>
                  </w:rPr>
                </w:rPrChange>
              </w:rPr>
              <w:t>את</w:t>
            </w:r>
            <w:r w:rsidRPr="00A90D62">
              <w:rPr>
                <w:rFonts w:ascii="David" w:eastAsia="David" w:hAnsi="David" w:cs="David"/>
                <w:sz w:val="28"/>
                <w:szCs w:val="28"/>
                <w:rtl/>
                <w:rPrChange w:id="1371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20" w:author="אברהם" w:date="2012-11-23T10:23:00Z">
                  <w:rPr>
                    <w:rFonts w:ascii="David" w:hAnsi="David" w:cs="David"/>
                    <w:sz w:val="20"/>
                    <w:szCs w:val="20"/>
                    <w:rtl/>
                  </w:rPr>
                </w:rPrChange>
              </w:rPr>
              <w:t>מספרם</w:t>
            </w:r>
            <w:r w:rsidRPr="00A90D62">
              <w:rPr>
                <w:rFonts w:ascii="David" w:eastAsia="David" w:hAnsi="David" w:cs="David"/>
                <w:sz w:val="28"/>
                <w:szCs w:val="28"/>
                <w:rtl/>
                <w:rPrChange w:id="1372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22" w:author="אברהם" w:date="2012-11-23T10:23:00Z">
                  <w:rPr>
                    <w:rFonts w:ascii="David" w:hAnsi="David" w:cs="David"/>
                    <w:sz w:val="20"/>
                    <w:szCs w:val="20"/>
                    <w:rtl/>
                  </w:rPr>
                </w:rPrChange>
              </w:rPr>
              <w:t>של</w:t>
            </w:r>
            <w:r w:rsidRPr="00A90D62">
              <w:rPr>
                <w:rFonts w:ascii="David" w:eastAsia="David" w:hAnsi="David" w:cs="David"/>
                <w:sz w:val="28"/>
                <w:szCs w:val="28"/>
                <w:rtl/>
                <w:rPrChange w:id="1372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24" w:author="אברהם" w:date="2012-11-23T10:23:00Z">
                  <w:rPr>
                    <w:rFonts w:ascii="David" w:hAnsi="David" w:cs="David"/>
                    <w:sz w:val="20"/>
                    <w:szCs w:val="20"/>
                    <w:rtl/>
                  </w:rPr>
                </w:rPrChange>
              </w:rPr>
              <w:t>בעלי</w:t>
            </w:r>
            <w:r w:rsidRPr="00A90D62">
              <w:rPr>
                <w:rFonts w:ascii="David" w:eastAsia="David" w:hAnsi="David" w:cs="David"/>
                <w:sz w:val="28"/>
                <w:szCs w:val="28"/>
                <w:rtl/>
                <w:rPrChange w:id="1372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26" w:author="אברהם" w:date="2012-11-23T10:23:00Z">
                  <w:rPr>
                    <w:rFonts w:ascii="David" w:hAnsi="David" w:cs="David"/>
                    <w:sz w:val="20"/>
                    <w:szCs w:val="20"/>
                    <w:rtl/>
                  </w:rPr>
                </w:rPrChange>
              </w:rPr>
              <w:t>הנחלות, תוך</w:t>
            </w:r>
            <w:r w:rsidRPr="00A90D62">
              <w:rPr>
                <w:rFonts w:ascii="David" w:eastAsia="David" w:hAnsi="David" w:cs="David"/>
                <w:sz w:val="28"/>
                <w:szCs w:val="28"/>
                <w:rtl/>
                <w:rPrChange w:id="1372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28" w:author="אברהם" w:date="2012-11-23T10:23:00Z">
                  <w:rPr>
                    <w:rFonts w:ascii="David" w:hAnsi="David" w:cs="David"/>
                    <w:sz w:val="20"/>
                    <w:szCs w:val="20"/>
                    <w:rtl/>
                  </w:rPr>
                </w:rPrChange>
              </w:rPr>
              <w:t>התערבות</w:t>
            </w:r>
            <w:r w:rsidRPr="00A90D62">
              <w:rPr>
                <w:rFonts w:ascii="David" w:eastAsia="David" w:hAnsi="David" w:cs="David"/>
                <w:sz w:val="28"/>
                <w:szCs w:val="28"/>
                <w:rtl/>
                <w:rPrChange w:id="1372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30" w:author="אברהם" w:date="2012-11-23T10:23:00Z">
                  <w:rPr>
                    <w:rFonts w:ascii="David" w:hAnsi="David" w:cs="David"/>
                    <w:sz w:val="20"/>
                    <w:szCs w:val="20"/>
                    <w:rtl/>
                  </w:rPr>
                </w:rPrChange>
              </w:rPr>
              <w:t>מזערית</w:t>
            </w:r>
            <w:r w:rsidRPr="00A90D62">
              <w:rPr>
                <w:rFonts w:ascii="David" w:eastAsia="David" w:hAnsi="David" w:cs="David"/>
                <w:sz w:val="28"/>
                <w:szCs w:val="28"/>
                <w:rtl/>
                <w:rPrChange w:id="1373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32" w:author="אברהם" w:date="2012-11-23T10:23:00Z">
                  <w:rPr>
                    <w:rFonts w:ascii="David" w:hAnsi="David" w:cs="David"/>
                    <w:sz w:val="20"/>
                    <w:szCs w:val="20"/>
                    <w:rtl/>
                  </w:rPr>
                </w:rPrChange>
              </w:rPr>
              <w:t>בחלוקת</w:t>
            </w:r>
            <w:r w:rsidRPr="00A90D62">
              <w:rPr>
                <w:rFonts w:ascii="David" w:eastAsia="David" w:hAnsi="David" w:cs="David"/>
                <w:sz w:val="28"/>
                <w:szCs w:val="28"/>
                <w:rtl/>
                <w:rPrChange w:id="1373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34" w:author="אברהם" w:date="2012-11-23T10:23:00Z">
                  <w:rPr>
                    <w:rFonts w:ascii="David" w:hAnsi="David" w:cs="David"/>
                    <w:sz w:val="20"/>
                    <w:szCs w:val="20"/>
                    <w:rtl/>
                  </w:rPr>
                </w:rPrChange>
              </w:rPr>
              <w:t>הקרקעות</w:t>
            </w:r>
            <w:r w:rsidRPr="00A90D62">
              <w:rPr>
                <w:rFonts w:ascii="David" w:eastAsia="David" w:hAnsi="David" w:cs="David"/>
                <w:sz w:val="28"/>
                <w:szCs w:val="28"/>
                <w:rtl/>
                <w:rPrChange w:id="1373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36" w:author="אברהם" w:date="2012-11-23T10:23:00Z">
                  <w:rPr>
                    <w:rFonts w:ascii="David" w:hAnsi="David" w:cs="David"/>
                    <w:sz w:val="20"/>
                    <w:szCs w:val="20"/>
                    <w:rtl/>
                  </w:rPr>
                </w:rPrChange>
              </w:rPr>
              <w:t>הנוכחית, ותוך</w:t>
            </w:r>
            <w:r w:rsidRPr="00A90D62">
              <w:rPr>
                <w:rFonts w:ascii="David" w:eastAsia="David" w:hAnsi="David" w:cs="David"/>
                <w:sz w:val="28"/>
                <w:szCs w:val="28"/>
                <w:rtl/>
                <w:rPrChange w:id="1373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38" w:author="אברהם" w:date="2012-11-23T10:23:00Z">
                  <w:rPr>
                    <w:rFonts w:ascii="David" w:hAnsi="David" w:cs="David"/>
                    <w:sz w:val="20"/>
                    <w:szCs w:val="20"/>
                    <w:rtl/>
                  </w:rPr>
                </w:rPrChange>
              </w:rPr>
              <w:t>התחשבות</w:t>
            </w:r>
            <w:r w:rsidRPr="00A90D62">
              <w:rPr>
                <w:rFonts w:ascii="David" w:eastAsia="David" w:hAnsi="David" w:cs="David"/>
                <w:sz w:val="28"/>
                <w:szCs w:val="28"/>
                <w:rtl/>
                <w:rPrChange w:id="1373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40" w:author="אברהם" w:date="2012-11-23T10:23:00Z">
                  <w:rPr>
                    <w:rFonts w:ascii="David" w:hAnsi="David" w:cs="David"/>
                    <w:sz w:val="20"/>
                    <w:szCs w:val="20"/>
                    <w:rtl/>
                  </w:rPr>
                </w:rPrChange>
              </w:rPr>
              <w:t>מרבית</w:t>
            </w:r>
            <w:r w:rsidRPr="00A90D62">
              <w:rPr>
                <w:rFonts w:ascii="David" w:eastAsia="David" w:hAnsi="David" w:cs="David"/>
                <w:sz w:val="28"/>
                <w:szCs w:val="28"/>
                <w:rtl/>
                <w:rPrChange w:id="1374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42" w:author="אברהם" w:date="2012-11-23T10:23:00Z">
                  <w:rPr>
                    <w:rFonts w:ascii="David" w:hAnsi="David" w:cs="David"/>
                    <w:sz w:val="20"/>
                    <w:szCs w:val="20"/>
                    <w:rtl/>
                  </w:rPr>
                </w:rPrChange>
              </w:rPr>
              <w:t>בהעדפות</w:t>
            </w:r>
            <w:r w:rsidRPr="00A90D62">
              <w:rPr>
                <w:rFonts w:ascii="David" w:eastAsia="David" w:hAnsi="David" w:cs="David"/>
                <w:sz w:val="28"/>
                <w:szCs w:val="28"/>
                <w:rtl/>
                <w:rPrChange w:id="1374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44" w:author="אברהם" w:date="2012-11-23T10:23:00Z">
                  <w:rPr>
                    <w:rFonts w:ascii="David" w:hAnsi="David" w:cs="David"/>
                    <w:sz w:val="20"/>
                    <w:szCs w:val="20"/>
                    <w:rtl/>
                  </w:rPr>
                </w:rPrChange>
              </w:rPr>
              <w:t>האישיות</w:t>
            </w:r>
            <w:r w:rsidRPr="00A90D62">
              <w:rPr>
                <w:rFonts w:ascii="David" w:eastAsia="David" w:hAnsi="David" w:cs="David"/>
                <w:sz w:val="28"/>
                <w:szCs w:val="28"/>
                <w:rtl/>
                <w:rPrChange w:id="1374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46" w:author="אברהם" w:date="2012-11-23T10:23:00Z">
                  <w:rPr>
                    <w:rFonts w:ascii="David" w:hAnsi="David" w:cs="David"/>
                    <w:sz w:val="20"/>
                    <w:szCs w:val="20"/>
                    <w:rtl/>
                  </w:rPr>
                </w:rPrChange>
              </w:rPr>
              <w:t>של</w:t>
            </w:r>
            <w:r w:rsidRPr="00A90D62">
              <w:rPr>
                <w:rFonts w:ascii="David" w:eastAsia="David" w:hAnsi="David" w:cs="David"/>
                <w:sz w:val="28"/>
                <w:szCs w:val="28"/>
                <w:rtl/>
                <w:rPrChange w:id="1374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48" w:author="אברהם" w:date="2012-11-23T10:23:00Z">
                  <w:rPr>
                    <w:rFonts w:ascii="David" w:hAnsi="David" w:cs="David"/>
                    <w:sz w:val="20"/>
                    <w:szCs w:val="20"/>
                    <w:rtl/>
                  </w:rPr>
                </w:rPrChange>
              </w:rPr>
              <w:t>האזרחים. הדמיות</w:t>
            </w:r>
            <w:r w:rsidRPr="00A90D62">
              <w:rPr>
                <w:rFonts w:ascii="David" w:eastAsia="David" w:hAnsi="David" w:cs="David"/>
                <w:sz w:val="28"/>
                <w:szCs w:val="28"/>
                <w:rtl/>
                <w:rPrChange w:id="1374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50" w:author="אברהם" w:date="2012-11-23T10:23:00Z">
                  <w:rPr>
                    <w:rFonts w:ascii="David" w:hAnsi="David" w:cs="David"/>
                    <w:sz w:val="20"/>
                    <w:szCs w:val="20"/>
                    <w:rtl/>
                  </w:rPr>
                </w:rPrChange>
              </w:rPr>
              <w:t>ממוחשבות</w:t>
            </w:r>
            <w:r w:rsidRPr="00A90D62">
              <w:rPr>
                <w:rFonts w:ascii="David" w:eastAsia="David" w:hAnsi="David" w:cs="David"/>
                <w:sz w:val="28"/>
                <w:szCs w:val="28"/>
                <w:rtl/>
                <w:rPrChange w:id="1375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52" w:author="אברהם" w:date="2012-11-23T10:23:00Z">
                  <w:rPr>
                    <w:rFonts w:ascii="David" w:hAnsi="David" w:cs="David"/>
                    <w:sz w:val="20"/>
                    <w:szCs w:val="20"/>
                    <w:rtl/>
                  </w:rPr>
                </w:rPrChange>
              </w:rPr>
              <w:t>מראות, שהאלגוריתם</w:t>
            </w:r>
            <w:r w:rsidRPr="00A90D62">
              <w:rPr>
                <w:rFonts w:ascii="David" w:eastAsia="David" w:hAnsi="David" w:cs="David"/>
                <w:sz w:val="28"/>
                <w:szCs w:val="28"/>
                <w:rtl/>
                <w:rPrChange w:id="1375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54" w:author="אברהם" w:date="2012-11-23T10:23:00Z">
                  <w:rPr>
                    <w:rFonts w:ascii="David" w:hAnsi="David" w:cs="David"/>
                    <w:sz w:val="20"/>
                    <w:szCs w:val="20"/>
                    <w:rtl/>
                  </w:rPr>
                </w:rPrChange>
              </w:rPr>
              <w:t>מתכנס</w:t>
            </w:r>
            <w:r w:rsidRPr="00A90D62">
              <w:rPr>
                <w:rFonts w:ascii="David" w:eastAsia="David" w:hAnsi="David" w:cs="David"/>
                <w:sz w:val="28"/>
                <w:szCs w:val="28"/>
                <w:rtl/>
                <w:rPrChange w:id="1375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56" w:author="אברהם" w:date="2012-11-23T10:23:00Z">
                  <w:rPr>
                    <w:rFonts w:ascii="David" w:hAnsi="David" w:cs="David"/>
                    <w:sz w:val="20"/>
                    <w:szCs w:val="20"/>
                    <w:rtl/>
                  </w:rPr>
                </w:rPrChange>
              </w:rPr>
              <w:t>למצב</w:t>
            </w:r>
            <w:r w:rsidRPr="00A90D62">
              <w:rPr>
                <w:rFonts w:ascii="David" w:eastAsia="David" w:hAnsi="David" w:cs="David"/>
                <w:sz w:val="28"/>
                <w:szCs w:val="28"/>
                <w:rtl/>
                <w:rPrChange w:id="13757"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58" w:author="אברהם" w:date="2012-11-23T10:23:00Z">
                  <w:rPr>
                    <w:rFonts w:ascii="David" w:hAnsi="David" w:cs="David"/>
                    <w:sz w:val="20"/>
                    <w:szCs w:val="20"/>
                    <w:rtl/>
                  </w:rPr>
                </w:rPrChange>
              </w:rPr>
              <w:t>שבו</w:t>
            </w:r>
            <w:r w:rsidRPr="00A90D62">
              <w:rPr>
                <w:rFonts w:ascii="David" w:eastAsia="David" w:hAnsi="David" w:cs="David"/>
                <w:sz w:val="28"/>
                <w:szCs w:val="28"/>
                <w:rtl/>
                <w:rPrChange w:id="13759"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60" w:author="אברהם" w:date="2012-11-23T10:23:00Z">
                  <w:rPr>
                    <w:rFonts w:ascii="David" w:hAnsi="David" w:cs="David"/>
                    <w:sz w:val="20"/>
                    <w:szCs w:val="20"/>
                    <w:rtl/>
                  </w:rPr>
                </w:rPrChange>
              </w:rPr>
              <w:t>לכל</w:t>
            </w:r>
            <w:r w:rsidRPr="00A90D62">
              <w:rPr>
                <w:rFonts w:ascii="David" w:eastAsia="David" w:hAnsi="David" w:cs="David"/>
                <w:sz w:val="28"/>
                <w:szCs w:val="28"/>
                <w:rtl/>
                <w:rPrChange w:id="13761"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62" w:author="אברהם" w:date="2012-11-23T10:23:00Z">
                  <w:rPr>
                    <w:rFonts w:ascii="David" w:hAnsi="David" w:cs="David"/>
                    <w:sz w:val="20"/>
                    <w:szCs w:val="20"/>
                    <w:rtl/>
                  </w:rPr>
                </w:rPrChange>
              </w:rPr>
              <w:t>אזרח</w:t>
            </w:r>
            <w:r w:rsidRPr="00A90D62">
              <w:rPr>
                <w:rFonts w:ascii="David" w:eastAsia="David" w:hAnsi="David" w:cs="David"/>
                <w:sz w:val="28"/>
                <w:szCs w:val="28"/>
                <w:rtl/>
                <w:rPrChange w:id="13763"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64" w:author="אברהם" w:date="2012-11-23T10:23:00Z">
                  <w:rPr>
                    <w:rFonts w:ascii="David" w:hAnsi="David" w:cs="David"/>
                    <w:sz w:val="20"/>
                    <w:szCs w:val="20"/>
                    <w:rtl/>
                  </w:rPr>
                </w:rPrChange>
              </w:rPr>
              <w:t>יש</w:t>
            </w:r>
            <w:r w:rsidRPr="00A90D62">
              <w:rPr>
                <w:rFonts w:ascii="David" w:eastAsia="David" w:hAnsi="David" w:cs="David"/>
                <w:sz w:val="28"/>
                <w:szCs w:val="28"/>
                <w:rtl/>
                <w:rPrChange w:id="13765" w:author="אברהם" w:date="2012-11-23T10:23:00Z">
                  <w:rPr>
                    <w:rFonts w:ascii="David" w:eastAsia="David" w:hAnsi="David" w:cs="David"/>
                    <w:sz w:val="20"/>
                    <w:szCs w:val="20"/>
                    <w:rtl/>
                  </w:rPr>
                </w:rPrChange>
              </w:rPr>
              <w:t xml:space="preserve"> </w:t>
            </w:r>
            <w:r w:rsidRPr="00A90D62">
              <w:rPr>
                <w:rFonts w:ascii="David" w:hAnsi="David" w:cs="David"/>
                <w:sz w:val="28"/>
                <w:szCs w:val="28"/>
                <w:rtl/>
                <w:rPrChange w:id="13766" w:author="אברהם" w:date="2012-11-23T10:23:00Z">
                  <w:rPr>
                    <w:rFonts w:ascii="David" w:hAnsi="David" w:cs="David"/>
                    <w:sz w:val="20"/>
                    <w:szCs w:val="20"/>
                    <w:rtl/>
                  </w:rPr>
                </w:rPrChange>
              </w:rPr>
              <w:t>נחלה.</w:t>
            </w:r>
          </w:p>
        </w:tc>
      </w:tr>
    </w:tbl>
    <w:p w:rsidR="009C2B09" w:rsidRPr="00A90D62" w:rsidRDefault="009C2B09" w:rsidP="009C2B09">
      <w:pPr>
        <w:pStyle w:val="a1"/>
        <w:bidi/>
        <w:rPr>
          <w:rFonts w:cs="Times New Roman"/>
          <w:sz w:val="28"/>
          <w:szCs w:val="28"/>
          <w:rtl/>
          <w:rPrChange w:id="13767" w:author="אברהם" w:date="2012-11-23T10:23:00Z">
            <w:rPr>
              <w:rFonts w:cs="Times New Roman"/>
              <w:rtl/>
            </w:rPr>
          </w:rPrChange>
        </w:rPr>
      </w:pPr>
      <w:r w:rsidRPr="00A90D62">
        <w:rPr>
          <w:rFonts w:ascii="David" w:eastAsia="David" w:hAnsi="David" w:cs="David"/>
          <w:sz w:val="28"/>
          <w:szCs w:val="28"/>
          <w:rtl/>
          <w:rPrChange w:id="13768" w:author="אברהם" w:date="2012-11-23T10:23:00Z">
            <w:rPr>
              <w:rFonts w:ascii="David" w:eastAsia="David" w:hAnsi="David" w:cs="David"/>
              <w:rtl/>
            </w:rPr>
          </w:rPrChange>
        </w:rPr>
        <w:t xml:space="preserve"> </w:t>
      </w:r>
    </w:p>
    <w:p w:rsidR="009C2B09" w:rsidRPr="00A90D62" w:rsidRDefault="009C2B09" w:rsidP="009C2B09">
      <w:pPr>
        <w:pStyle w:val="a1"/>
        <w:bidi/>
        <w:rPr>
          <w:rFonts w:cs="Times New Roman"/>
          <w:sz w:val="28"/>
          <w:szCs w:val="28"/>
          <w:rtl/>
          <w:rPrChange w:id="13769" w:author="אברהם" w:date="2012-11-23T10:23:00Z">
            <w:rPr>
              <w:rFonts w:cs="Times New Roman"/>
              <w:rtl/>
            </w:rPr>
          </w:rPrChange>
        </w:rPr>
      </w:pPr>
    </w:p>
    <w:p w:rsidR="009C2B09" w:rsidRPr="00A90D62" w:rsidRDefault="009C2B09" w:rsidP="009C2B09">
      <w:pPr>
        <w:pStyle w:val="a1"/>
        <w:pBdr>
          <w:bottom w:val="single" w:sz="6" w:space="1" w:color="auto"/>
        </w:pBdr>
        <w:bidi/>
        <w:rPr>
          <w:sz w:val="28"/>
          <w:szCs w:val="28"/>
          <w:rPrChange w:id="13770" w:author="אברהם" w:date="2012-11-23T10:23:00Z">
            <w:rPr/>
          </w:rPrChange>
        </w:rPr>
      </w:pPr>
    </w:p>
    <w:p w:rsidR="009C2B09" w:rsidRPr="00A90D62" w:rsidRDefault="009C2B09" w:rsidP="00991CBD">
      <w:pPr>
        <w:spacing w:line="360" w:lineRule="auto"/>
        <w:ind w:left="26"/>
        <w:jc w:val="both"/>
        <w:rPr>
          <w:sz w:val="28"/>
          <w:szCs w:val="28"/>
          <w:rtl/>
          <w:rPrChange w:id="13771" w:author="אברהם" w:date="2012-11-23T10:23:00Z">
            <w:rPr>
              <w:rtl/>
            </w:rPr>
          </w:rPrChange>
        </w:rPr>
      </w:pPr>
    </w:p>
    <w:p w:rsidR="009C2B09" w:rsidRPr="000B772C" w:rsidRDefault="009C2B09" w:rsidP="00CD1C54">
      <w:pPr>
        <w:jc w:val="center"/>
        <w:rPr>
          <w:rFonts w:hint="cs"/>
          <w:sz w:val="28"/>
          <w:szCs w:val="28"/>
          <w:rtl/>
          <w:lang w:val="fr-BE"/>
          <w:rPrChange w:id="13772" w:author="אברהם" w:date="2012-11-23T10:23:00Z">
            <w:rPr>
              <w:rtl/>
            </w:rPr>
          </w:rPrChange>
        </w:rPr>
      </w:pPr>
    </w:p>
    <w:sectPr w:rsidR="009C2B09" w:rsidRPr="000B772C">
      <w:footerReference w:type="even" r:id="rId101"/>
      <w:footerReference w:type="default" r:id="rId102"/>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1" w:author="אברהם" w:date="2012-11-26T16:15:00Z" w:initials="א">
    <w:p w:rsidR="00653ECF" w:rsidRDefault="00653ECF">
      <w:pPr>
        <w:pStyle w:val="affd"/>
        <w:rPr>
          <w:rtl/>
        </w:rPr>
      </w:pPr>
      <w:r>
        <w:rPr>
          <w:rFonts w:hint="cs"/>
          <w:rtl/>
        </w:rPr>
        <w:t>הי</w:t>
      </w:r>
      <w:r>
        <w:rPr>
          <w:rStyle w:val="aff9"/>
        </w:rPr>
        <w:annotationRef/>
      </w:r>
      <w:r>
        <w:rPr>
          <w:rFonts w:hint="cs"/>
          <w:rtl/>
        </w:rPr>
        <w:t>כן קובעת כן?</w:t>
      </w:r>
    </w:p>
  </w:comment>
  <w:comment w:id="3120" w:author="אברהם" w:date="2012-11-26T17:15:00Z" w:initials="א">
    <w:p w:rsidR="00653ECF" w:rsidRDefault="00653ECF" w:rsidP="00F22B93">
      <w:pPr>
        <w:pStyle w:val="affd"/>
      </w:pPr>
      <w:r>
        <w:rPr>
          <w:rStyle w:val="aff9"/>
        </w:rPr>
        <w:annotationRef/>
      </w:r>
      <w:r>
        <w:rPr>
          <w:rFonts w:hint="cs"/>
          <w:rtl/>
        </w:rPr>
        <w:t>מנין לך שזאת כוונת התורה?  אי אפשר לומר שהתורה מבקשת להחזיר הקרקע למי שהיה בעליה הראשונים. אבל מי שאין לו קרקע גם היובל לא יזכה אותו בקרקע, אמנם, בתקופת המקרא ל אדם היתה קרקע אבל כיום המצב השתנה, ומה בכך? מי אומר שהתורה שואפת לקיים מצב שונה?</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866" w:rsidRDefault="00900866">
      <w:r>
        <w:separator/>
      </w:r>
    </w:p>
  </w:endnote>
  <w:endnote w:type="continuationSeparator" w:id="0">
    <w:p w:rsidR="00900866" w:rsidRDefault="0090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swiss"/>
    <w:pitch w:val="variable"/>
    <w:sig w:usb0="00000000" w:usb1="D200FDFF" w:usb2="00042029" w:usb3="00000000" w:csb0="800001FF" w:csb1="00000000"/>
  </w:font>
  <w:font w:name="Frank Ruehl CLM">
    <w:altName w:val="Times New Roman"/>
    <w:charset w:val="B1"/>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David CLM">
    <w:altName w:val="Times New Roman"/>
    <w:charset w:val="B1"/>
    <w:family w:val="auto"/>
    <w:pitch w:val="default"/>
  </w:font>
  <w:font w:name="Nachlieli CLM">
    <w:altName w:val="Times New Roman"/>
    <w:charset w:val="B1"/>
    <w:family w:val="auto"/>
    <w:pitch w:val="variable"/>
  </w:font>
  <w:font w:name="Lohit Hindi">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ECF" w:rsidRDefault="00653ECF" w:rsidP="00FC52DF">
    <w:pPr>
      <w:pStyle w:val="aa"/>
      <w:framePr w:wrap="around" w:vAnchor="text" w:hAnchor="text" w:xAlign="center" w:y="1"/>
      <w:rPr>
        <w:rStyle w:val="ac"/>
      </w:rPr>
    </w:pPr>
    <w:r>
      <w:rPr>
        <w:rStyle w:val="ac"/>
        <w:rtl/>
      </w:rPr>
      <w:fldChar w:fldCharType="begin"/>
    </w:r>
    <w:r>
      <w:rPr>
        <w:rStyle w:val="ac"/>
      </w:rPr>
      <w:instrText xml:space="preserve">PAGE  </w:instrText>
    </w:r>
    <w:r>
      <w:rPr>
        <w:rStyle w:val="ac"/>
        <w:rtl/>
      </w:rPr>
      <w:fldChar w:fldCharType="end"/>
    </w:r>
  </w:p>
  <w:p w:rsidR="00653ECF" w:rsidRDefault="00653EC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ECF" w:rsidRDefault="00653ECF" w:rsidP="00FC52DF">
    <w:pPr>
      <w:pStyle w:val="aa"/>
      <w:framePr w:wrap="around" w:vAnchor="text" w:hAnchor="text" w:xAlign="center" w:y="1"/>
      <w:rPr>
        <w:rStyle w:val="ac"/>
      </w:rPr>
    </w:pPr>
    <w:r>
      <w:rPr>
        <w:rStyle w:val="ac"/>
        <w:rtl/>
      </w:rPr>
      <w:fldChar w:fldCharType="begin"/>
    </w:r>
    <w:r>
      <w:rPr>
        <w:rStyle w:val="ac"/>
      </w:rPr>
      <w:instrText xml:space="preserve">PAGE  </w:instrText>
    </w:r>
    <w:r>
      <w:rPr>
        <w:rStyle w:val="ac"/>
        <w:rtl/>
      </w:rPr>
      <w:fldChar w:fldCharType="separate"/>
    </w:r>
    <w:r>
      <w:rPr>
        <w:rStyle w:val="ac"/>
        <w:noProof/>
        <w:rtl/>
      </w:rPr>
      <w:t>153</w:t>
    </w:r>
    <w:r>
      <w:rPr>
        <w:rStyle w:val="ac"/>
        <w:rtl/>
      </w:rPr>
      <w:fldChar w:fldCharType="end"/>
    </w:r>
  </w:p>
  <w:p w:rsidR="00653ECF" w:rsidRDefault="00653EC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866" w:rsidRDefault="00900866">
      <w:r>
        <w:separator/>
      </w:r>
    </w:p>
  </w:footnote>
  <w:footnote w:type="continuationSeparator" w:id="0">
    <w:p w:rsidR="00900866" w:rsidRDefault="00900866">
      <w:r>
        <w:continuationSeparator/>
      </w:r>
    </w:p>
  </w:footnote>
  <w:footnote w:id="1">
    <w:p w:rsidR="00653ECF" w:rsidRPr="00732F25" w:rsidRDefault="00653ECF" w:rsidP="009C2B09">
      <w:pPr>
        <w:pStyle w:val="a5"/>
        <w:rPr>
          <w:rFonts w:cs="David"/>
        </w:rPr>
      </w:pPr>
      <w:r w:rsidRPr="00732F25">
        <w:rPr>
          <w:rStyle w:val="FootnoteCharacters"/>
          <w:rFonts w:ascii="David" w:hAnsi="David" w:cs="David"/>
        </w:rPr>
        <w:footnoteRef/>
      </w:r>
      <w:r w:rsidRPr="00732F25">
        <w:rPr>
          <w:rFonts w:ascii="Arial" w:hAnsi="Arial" w:cs="David"/>
          <w:rtl/>
        </w:rPr>
        <w:tab/>
        <w:t>רמב</w:t>
      </w:r>
      <w:r w:rsidRPr="00732F25">
        <w:rPr>
          <w:rFonts w:cs="David"/>
          <w:rtl/>
        </w:rPr>
        <w:t>"</w:t>
      </w:r>
      <w:r w:rsidRPr="00732F25">
        <w:rPr>
          <w:rFonts w:ascii="Arial" w:hAnsi="Arial" w:cs="David"/>
          <w:rtl/>
        </w:rPr>
        <w:t>ם</w:t>
      </w:r>
      <w:r w:rsidRPr="00732F25">
        <w:rPr>
          <w:rFonts w:cs="David"/>
          <w:rtl/>
        </w:rPr>
        <w:t xml:space="preserve">, </w:t>
      </w:r>
      <w:r w:rsidRPr="00732F25">
        <w:rPr>
          <w:rFonts w:cs="David"/>
          <w:b/>
          <w:bCs/>
          <w:rtl/>
        </w:rPr>
        <w:t>משנה</w:t>
      </w:r>
      <w:r w:rsidRPr="00732F25">
        <w:rPr>
          <w:rFonts w:eastAsia="David CLM" w:cs="David"/>
          <w:b/>
          <w:bCs/>
          <w:rtl/>
        </w:rPr>
        <w:t xml:space="preserve"> </w:t>
      </w:r>
      <w:r w:rsidRPr="00732F25">
        <w:rPr>
          <w:rFonts w:cs="David"/>
          <w:b/>
          <w:bCs/>
          <w:rtl/>
        </w:rPr>
        <w:t>תורה</w:t>
      </w:r>
      <w:r w:rsidRPr="00732F25">
        <w:rPr>
          <w:rFonts w:cs="David"/>
          <w:rtl/>
        </w:rPr>
        <w:t xml:space="preserve">, </w:t>
      </w:r>
      <w:r w:rsidRPr="00732F25">
        <w:rPr>
          <w:rFonts w:ascii="Arial" w:hAnsi="Arial" w:cs="David"/>
          <w:rtl/>
        </w:rPr>
        <w:t>הלכות</w:t>
      </w:r>
      <w:r w:rsidRPr="00732F25">
        <w:rPr>
          <w:rFonts w:eastAsia="David CLM" w:cs="David"/>
          <w:rtl/>
        </w:rPr>
        <w:t xml:space="preserve"> </w:t>
      </w:r>
      <w:r w:rsidRPr="00732F25">
        <w:rPr>
          <w:rFonts w:ascii="Arial" w:hAnsi="Arial" w:cs="David"/>
          <w:rtl/>
        </w:rPr>
        <w:t>שמיטה</w:t>
      </w:r>
      <w:r w:rsidRPr="00732F25">
        <w:rPr>
          <w:rFonts w:ascii="Arial" w:eastAsia="Arial" w:hAnsi="Arial" w:cs="David"/>
          <w:rtl/>
        </w:rPr>
        <w:t xml:space="preserve"> </w:t>
      </w:r>
      <w:r w:rsidRPr="00732F25">
        <w:rPr>
          <w:rFonts w:ascii="Arial" w:hAnsi="Arial" w:cs="David"/>
          <w:rtl/>
        </w:rPr>
        <w:t>ויובל,</w:t>
      </w:r>
      <w:r w:rsidRPr="00732F25">
        <w:rPr>
          <w:rFonts w:cs="David"/>
          <w:rtl/>
        </w:rPr>
        <w:t xml:space="preserve"> י, </w:t>
      </w:r>
      <w:r w:rsidRPr="00732F25">
        <w:rPr>
          <w:rFonts w:ascii="Arial" w:hAnsi="Arial" w:cs="David"/>
          <w:rtl/>
        </w:rPr>
        <w:t>ח.</w:t>
      </w:r>
    </w:p>
  </w:footnote>
  <w:footnote w:id="2">
    <w:p w:rsidR="00653ECF" w:rsidRPr="00732F25" w:rsidRDefault="00653ECF" w:rsidP="009C2B09">
      <w:pPr>
        <w:pStyle w:val="a5"/>
        <w:rPr>
          <w:rFonts w:cs="David"/>
        </w:rPr>
      </w:pPr>
      <w:r w:rsidRPr="00732F25">
        <w:rPr>
          <w:rStyle w:val="FootnoteCharacters"/>
          <w:rFonts w:ascii="David" w:hAnsi="David" w:cs="David"/>
        </w:rPr>
        <w:footnoteRef/>
      </w:r>
      <w:r w:rsidRPr="00732F25">
        <w:rPr>
          <w:rFonts w:ascii="Arial" w:hAnsi="Arial" w:cs="David"/>
          <w:rtl/>
        </w:rPr>
        <w:tab/>
        <w:t>רמב</w:t>
      </w:r>
      <w:r w:rsidRPr="00732F25">
        <w:rPr>
          <w:rFonts w:cs="David"/>
          <w:rtl/>
        </w:rPr>
        <w:t>"</w:t>
      </w:r>
      <w:r w:rsidRPr="00732F25">
        <w:rPr>
          <w:rFonts w:ascii="Arial" w:hAnsi="Arial" w:cs="David"/>
          <w:rtl/>
        </w:rPr>
        <w:t>ם</w:t>
      </w:r>
      <w:r w:rsidRPr="00732F25">
        <w:rPr>
          <w:rFonts w:cs="David"/>
          <w:rtl/>
        </w:rPr>
        <w:t xml:space="preserve">, </w:t>
      </w:r>
      <w:r w:rsidRPr="00732F25">
        <w:rPr>
          <w:rFonts w:cs="David"/>
          <w:b/>
          <w:bCs/>
          <w:rtl/>
        </w:rPr>
        <w:t>משנה</w:t>
      </w:r>
      <w:r w:rsidRPr="00732F25">
        <w:rPr>
          <w:rFonts w:eastAsia="David CLM" w:cs="David"/>
          <w:b/>
          <w:bCs/>
          <w:rtl/>
        </w:rPr>
        <w:t xml:space="preserve"> </w:t>
      </w:r>
      <w:r w:rsidRPr="00732F25">
        <w:rPr>
          <w:rFonts w:cs="David"/>
          <w:b/>
          <w:bCs/>
          <w:rtl/>
        </w:rPr>
        <w:t>תורה</w:t>
      </w:r>
      <w:r w:rsidRPr="00732F25">
        <w:rPr>
          <w:rFonts w:cs="David"/>
          <w:rtl/>
        </w:rPr>
        <w:t xml:space="preserve">, </w:t>
      </w:r>
      <w:r w:rsidRPr="00732F25">
        <w:rPr>
          <w:rFonts w:ascii="Arial" w:hAnsi="Arial" w:cs="David"/>
          <w:rtl/>
        </w:rPr>
        <w:t>הלכות</w:t>
      </w:r>
      <w:r w:rsidRPr="00732F25">
        <w:rPr>
          <w:rFonts w:eastAsia="David CLM" w:cs="David"/>
          <w:rtl/>
        </w:rPr>
        <w:t xml:space="preserve"> </w:t>
      </w:r>
      <w:r w:rsidRPr="00732F25">
        <w:rPr>
          <w:rFonts w:ascii="Arial" w:hAnsi="Arial" w:cs="David"/>
          <w:rtl/>
        </w:rPr>
        <w:t>מלכים</w:t>
      </w:r>
      <w:r w:rsidRPr="00732F25">
        <w:rPr>
          <w:rFonts w:eastAsia="David CLM" w:cs="David"/>
          <w:rtl/>
        </w:rPr>
        <w:t xml:space="preserve"> </w:t>
      </w:r>
      <w:r w:rsidRPr="00732F25">
        <w:rPr>
          <w:rFonts w:ascii="Arial" w:hAnsi="Arial" w:cs="David"/>
          <w:rtl/>
        </w:rPr>
        <w:t>ומלחמות,</w:t>
      </w:r>
      <w:r w:rsidRPr="00732F25">
        <w:rPr>
          <w:rFonts w:cs="David"/>
          <w:rtl/>
        </w:rPr>
        <w:t xml:space="preserve"> יא, א</w:t>
      </w:r>
      <w:r w:rsidRPr="00732F25">
        <w:rPr>
          <w:rFonts w:ascii="Arial" w:hAnsi="Arial" w:cs="David"/>
          <w:rtl/>
        </w:rPr>
        <w:t>.</w:t>
      </w:r>
    </w:p>
  </w:footnote>
  <w:footnote w:id="3">
    <w:p w:rsidR="00653ECF" w:rsidRPr="00732F25" w:rsidRDefault="00653ECF" w:rsidP="009C2B09">
      <w:pPr>
        <w:pStyle w:val="a5"/>
        <w:rPr>
          <w:rFonts w:cs="David"/>
        </w:rPr>
      </w:pPr>
      <w:r w:rsidRPr="00732F25">
        <w:rPr>
          <w:rStyle w:val="FootnoteCharacters"/>
          <w:rFonts w:ascii="David" w:hAnsi="David" w:cs="David"/>
        </w:rPr>
        <w:footnoteRef/>
      </w:r>
      <w:r w:rsidRPr="00732F25">
        <w:rPr>
          <w:rFonts w:ascii="Arial" w:hAnsi="Arial" w:cs="David"/>
          <w:rtl/>
        </w:rPr>
        <w:tab/>
        <w:t>מסתבר</w:t>
      </w:r>
      <w:r w:rsidRPr="00732F25">
        <w:rPr>
          <w:rFonts w:ascii="Arial" w:eastAsia="Arial" w:hAnsi="Arial" w:cs="David"/>
          <w:rtl/>
        </w:rPr>
        <w:t xml:space="preserve"> </w:t>
      </w:r>
      <w:r w:rsidRPr="00732F25">
        <w:rPr>
          <w:rFonts w:ascii="Arial" w:hAnsi="Arial" w:cs="David"/>
          <w:rtl/>
        </w:rPr>
        <w:t>שהגישה</w:t>
      </w:r>
      <w:r w:rsidRPr="00732F25">
        <w:rPr>
          <w:rFonts w:ascii="Arial" w:eastAsia="Arial" w:hAnsi="Arial" w:cs="David"/>
          <w:rtl/>
        </w:rPr>
        <w:t xml:space="preserve"> </w:t>
      </w:r>
      <w:r w:rsidRPr="00732F25">
        <w:rPr>
          <w:rFonts w:ascii="Arial" w:hAnsi="Arial" w:cs="David"/>
          <w:rtl/>
        </w:rPr>
        <w:t>הציונית</w:t>
      </w:r>
      <w:r w:rsidRPr="00732F25">
        <w:rPr>
          <w:rFonts w:ascii="Arial" w:eastAsia="Arial" w:hAnsi="Arial" w:cs="David"/>
          <w:rtl/>
        </w:rPr>
        <w:t xml:space="preserve"> </w:t>
      </w:r>
      <w:r w:rsidRPr="00732F25">
        <w:rPr>
          <w:rFonts w:ascii="Arial" w:hAnsi="Arial" w:cs="David"/>
          <w:rtl/>
        </w:rPr>
        <w:t>למצוות</w:t>
      </w:r>
      <w:r w:rsidRPr="00732F25">
        <w:rPr>
          <w:rFonts w:ascii="Arial" w:eastAsia="Arial" w:hAnsi="Arial" w:cs="David"/>
          <w:rtl/>
        </w:rPr>
        <w:t xml:space="preserve"> </w:t>
      </w:r>
      <w:r w:rsidRPr="00732F25">
        <w:rPr>
          <w:rFonts w:ascii="Arial" w:hAnsi="Arial" w:cs="David"/>
          <w:rtl/>
        </w:rPr>
        <w:t>היובל</w:t>
      </w:r>
      <w:r w:rsidRPr="00732F25">
        <w:rPr>
          <w:rFonts w:ascii="Arial" w:eastAsia="Arial" w:hAnsi="Arial" w:cs="David"/>
          <w:rtl/>
        </w:rPr>
        <w:t xml:space="preserve"> </w:t>
      </w:r>
      <w:r w:rsidRPr="00732F25">
        <w:rPr>
          <w:rFonts w:ascii="Arial" w:hAnsi="Arial" w:cs="David"/>
          <w:rtl/>
        </w:rPr>
        <w:t>משקפת</w:t>
      </w:r>
      <w:r w:rsidRPr="00732F25">
        <w:rPr>
          <w:rFonts w:ascii="Arial" w:eastAsia="Arial" w:hAnsi="Arial" w:cs="David"/>
          <w:rtl/>
        </w:rPr>
        <w:t xml:space="preserve"> </w:t>
      </w:r>
      <w:r w:rsidRPr="00732F25">
        <w:rPr>
          <w:rFonts w:ascii="Arial" w:hAnsi="Arial" w:cs="David"/>
          <w:rtl/>
        </w:rPr>
        <w:t>את</w:t>
      </w:r>
      <w:r w:rsidRPr="00732F25">
        <w:rPr>
          <w:rFonts w:ascii="Arial" w:eastAsia="Arial" w:hAnsi="Arial" w:cs="David"/>
          <w:rtl/>
        </w:rPr>
        <w:t xml:space="preserve"> </w:t>
      </w:r>
      <w:r w:rsidRPr="00732F25">
        <w:rPr>
          <w:rFonts w:ascii="Arial" w:hAnsi="Arial" w:cs="David"/>
          <w:rtl/>
        </w:rPr>
        <w:t>הגישה</w:t>
      </w:r>
      <w:r w:rsidRPr="00732F25">
        <w:rPr>
          <w:rFonts w:ascii="Arial" w:eastAsia="Arial" w:hAnsi="Arial" w:cs="David"/>
          <w:rtl/>
        </w:rPr>
        <w:t xml:space="preserve"> </w:t>
      </w:r>
      <w:r w:rsidRPr="00732F25">
        <w:rPr>
          <w:rFonts w:ascii="Arial" w:hAnsi="Arial" w:cs="David"/>
          <w:rtl/>
        </w:rPr>
        <w:t>הציונית</w:t>
      </w:r>
      <w:r w:rsidRPr="00732F25">
        <w:rPr>
          <w:rFonts w:ascii="Arial" w:eastAsia="Arial" w:hAnsi="Arial" w:cs="David"/>
          <w:rtl/>
        </w:rPr>
        <w:t xml:space="preserve"> </w:t>
      </w:r>
      <w:r w:rsidRPr="00732F25">
        <w:rPr>
          <w:rFonts w:ascii="Arial" w:hAnsi="Arial" w:cs="David"/>
          <w:rtl/>
        </w:rPr>
        <w:t>לחזון</w:t>
      </w:r>
      <w:r w:rsidRPr="00732F25">
        <w:rPr>
          <w:rFonts w:ascii="Arial" w:eastAsia="Arial" w:hAnsi="Arial" w:cs="David"/>
          <w:rtl/>
        </w:rPr>
        <w:t xml:space="preserve"> </w:t>
      </w:r>
      <w:r w:rsidRPr="00732F25">
        <w:rPr>
          <w:rFonts w:ascii="Arial" w:hAnsi="Arial" w:cs="David"/>
          <w:rtl/>
        </w:rPr>
        <w:t>הגאולה</w:t>
      </w:r>
      <w:r w:rsidRPr="00732F25">
        <w:rPr>
          <w:rFonts w:ascii="Arial" w:eastAsia="Arial" w:hAnsi="Arial" w:cs="David"/>
          <w:rtl/>
        </w:rPr>
        <w:t xml:space="preserve"> </w:t>
      </w:r>
      <w:r w:rsidRPr="00732F25">
        <w:rPr>
          <w:rFonts w:ascii="Arial" w:hAnsi="Arial" w:cs="David"/>
          <w:rtl/>
        </w:rPr>
        <w:t>בכלל</w:t>
      </w:r>
      <w:r w:rsidRPr="00732F25">
        <w:rPr>
          <w:rFonts w:ascii="Arial" w:eastAsia="Arial" w:hAnsi="Arial" w:cs="David"/>
          <w:rtl/>
        </w:rPr>
        <w:t xml:space="preserve"> – </w:t>
      </w:r>
      <w:r w:rsidRPr="00732F25">
        <w:rPr>
          <w:rFonts w:ascii="Arial" w:hAnsi="Arial" w:cs="David"/>
          <w:rtl/>
        </w:rPr>
        <w:t>שיש</w:t>
      </w:r>
      <w:r w:rsidRPr="00732F25">
        <w:rPr>
          <w:rFonts w:ascii="Arial" w:eastAsia="Arial" w:hAnsi="Arial" w:cs="David"/>
          <w:rtl/>
        </w:rPr>
        <w:t xml:space="preserve"> </w:t>
      </w:r>
      <w:r w:rsidRPr="00732F25">
        <w:rPr>
          <w:rFonts w:ascii="Arial" w:hAnsi="Arial" w:cs="David"/>
          <w:rtl/>
        </w:rPr>
        <w:t>להשתדל</w:t>
      </w:r>
      <w:r w:rsidRPr="00732F25">
        <w:rPr>
          <w:rFonts w:ascii="Arial" w:eastAsia="Arial" w:hAnsi="Arial" w:cs="David"/>
          <w:rtl/>
        </w:rPr>
        <w:t xml:space="preserve"> </w:t>
      </w:r>
      <w:r w:rsidRPr="00732F25">
        <w:rPr>
          <w:rFonts w:ascii="Arial" w:hAnsi="Arial" w:cs="David"/>
          <w:rtl/>
        </w:rPr>
        <w:t>לקיימו</w:t>
      </w:r>
      <w:r w:rsidRPr="00732F25">
        <w:rPr>
          <w:rFonts w:ascii="Arial" w:eastAsia="Arial" w:hAnsi="Arial" w:cs="David"/>
          <w:rtl/>
        </w:rPr>
        <w:t xml:space="preserve"> </w:t>
      </w:r>
      <w:r w:rsidRPr="00732F25">
        <w:rPr>
          <w:rFonts w:ascii="Arial" w:hAnsi="Arial" w:cs="David"/>
          <w:rtl/>
        </w:rPr>
        <w:t>בכלים</w:t>
      </w:r>
      <w:r w:rsidRPr="00732F25">
        <w:rPr>
          <w:rFonts w:ascii="Arial" w:eastAsia="Arial" w:hAnsi="Arial" w:cs="David"/>
          <w:rtl/>
        </w:rPr>
        <w:t xml:space="preserve"> </w:t>
      </w:r>
      <w:r w:rsidRPr="00732F25">
        <w:rPr>
          <w:rFonts w:ascii="Arial" w:hAnsi="Arial" w:cs="David"/>
          <w:rtl/>
        </w:rPr>
        <w:t>אנושיים, ולא</w:t>
      </w:r>
      <w:r w:rsidRPr="00732F25">
        <w:rPr>
          <w:rFonts w:ascii="Arial" w:eastAsia="Arial" w:hAnsi="Arial" w:cs="David"/>
          <w:rtl/>
        </w:rPr>
        <w:t xml:space="preserve"> </w:t>
      </w:r>
      <w:r w:rsidRPr="00732F25">
        <w:rPr>
          <w:rFonts w:ascii="Arial" w:hAnsi="Arial" w:cs="David"/>
          <w:rtl/>
        </w:rPr>
        <w:t>להסתפק</w:t>
      </w:r>
      <w:r w:rsidRPr="00732F25">
        <w:rPr>
          <w:rFonts w:ascii="Arial" w:eastAsia="Arial" w:hAnsi="Arial" w:cs="David"/>
          <w:rtl/>
        </w:rPr>
        <w:t xml:space="preserve"> </w:t>
      </w:r>
      <w:r w:rsidRPr="00732F25">
        <w:rPr>
          <w:rFonts w:ascii="Arial" w:hAnsi="Arial" w:cs="David"/>
          <w:rtl/>
        </w:rPr>
        <w:t>בציפייה</w:t>
      </w:r>
      <w:r w:rsidRPr="00732F25">
        <w:rPr>
          <w:rFonts w:ascii="Arial" w:eastAsia="Arial" w:hAnsi="Arial" w:cs="David"/>
          <w:rtl/>
        </w:rPr>
        <w:t xml:space="preserve"> </w:t>
      </w:r>
      <w:r w:rsidRPr="00732F25">
        <w:rPr>
          <w:rFonts w:ascii="Arial" w:hAnsi="Arial" w:cs="David"/>
          <w:rtl/>
        </w:rPr>
        <w:t>סבילה</w:t>
      </w:r>
      <w:r w:rsidRPr="00732F25">
        <w:rPr>
          <w:rFonts w:ascii="Arial" w:eastAsia="Arial" w:hAnsi="Arial" w:cs="David"/>
          <w:rtl/>
        </w:rPr>
        <w:t xml:space="preserve"> </w:t>
      </w:r>
      <w:r w:rsidRPr="00732F25">
        <w:rPr>
          <w:rFonts w:ascii="Arial" w:hAnsi="Arial" w:cs="David"/>
          <w:rtl/>
        </w:rPr>
        <w:t>למשיח. דוגמה</w:t>
      </w:r>
      <w:r w:rsidRPr="00732F25">
        <w:rPr>
          <w:rFonts w:ascii="Arial" w:eastAsia="Arial" w:hAnsi="Arial" w:cs="David"/>
          <w:rtl/>
        </w:rPr>
        <w:t xml:space="preserve"> </w:t>
      </w:r>
      <w:r w:rsidRPr="00732F25">
        <w:rPr>
          <w:rFonts w:ascii="Arial" w:hAnsi="Arial" w:cs="David"/>
          <w:rtl/>
        </w:rPr>
        <w:t>נוספת</w:t>
      </w:r>
      <w:r w:rsidRPr="00732F25">
        <w:rPr>
          <w:rFonts w:ascii="Arial" w:eastAsia="Arial" w:hAnsi="Arial" w:cs="David"/>
          <w:rtl/>
        </w:rPr>
        <w:t xml:space="preserve"> </w:t>
      </w:r>
      <w:r w:rsidRPr="00732F25">
        <w:rPr>
          <w:rFonts w:ascii="Arial" w:hAnsi="Arial" w:cs="David"/>
          <w:rtl/>
        </w:rPr>
        <w:t>לגישה</w:t>
      </w:r>
      <w:r w:rsidRPr="00732F25">
        <w:rPr>
          <w:rFonts w:ascii="Arial" w:eastAsia="Arial" w:hAnsi="Arial" w:cs="David"/>
          <w:rtl/>
        </w:rPr>
        <w:t xml:space="preserve"> </w:t>
      </w:r>
      <w:r w:rsidRPr="00732F25">
        <w:rPr>
          <w:rFonts w:ascii="Arial" w:hAnsi="Arial" w:cs="David"/>
          <w:rtl/>
        </w:rPr>
        <w:t>זו: על-פי</w:t>
      </w:r>
      <w:r w:rsidRPr="00732F25">
        <w:rPr>
          <w:rFonts w:ascii="Arial" w:eastAsia="Arial" w:hAnsi="Arial" w:cs="David"/>
          <w:rtl/>
        </w:rPr>
        <w:t xml:space="preserve"> </w:t>
      </w:r>
      <w:r w:rsidRPr="00732F25">
        <w:rPr>
          <w:rFonts w:ascii="Arial" w:hAnsi="Arial" w:cs="David"/>
          <w:rtl/>
        </w:rPr>
        <w:t>הרמב"ם</w:t>
      </w:r>
      <w:r w:rsidRPr="00732F25">
        <w:rPr>
          <w:rFonts w:ascii="Arial" w:eastAsia="Arial" w:hAnsi="Arial" w:cs="David"/>
          <w:rtl/>
        </w:rPr>
        <w:t xml:space="preserve"> </w:t>
      </w:r>
      <w:r w:rsidRPr="00732F25">
        <w:rPr>
          <w:rFonts w:ascii="Arial" w:hAnsi="Arial" w:cs="David"/>
          <w:rtl/>
        </w:rPr>
        <w:t>הנ"ל, גם</w:t>
      </w:r>
      <w:r w:rsidRPr="00732F25">
        <w:rPr>
          <w:rFonts w:ascii="Arial" w:eastAsia="Arial" w:hAnsi="Arial" w:cs="David"/>
          <w:rtl/>
        </w:rPr>
        <w:t xml:space="preserve"> </w:t>
      </w:r>
      <w:r w:rsidRPr="00732F25">
        <w:rPr>
          <w:rFonts w:ascii="Arial" w:hAnsi="Arial" w:cs="David"/>
          <w:rtl/>
        </w:rPr>
        <w:t>קיבוץ</w:t>
      </w:r>
      <w:r w:rsidRPr="00732F25">
        <w:rPr>
          <w:rFonts w:ascii="Arial" w:eastAsia="Arial" w:hAnsi="Arial" w:cs="David"/>
          <w:rtl/>
        </w:rPr>
        <w:t xml:space="preserve"> </w:t>
      </w:r>
      <w:r w:rsidRPr="00732F25">
        <w:rPr>
          <w:rFonts w:ascii="Arial" w:hAnsi="Arial" w:cs="David"/>
          <w:rtl/>
        </w:rPr>
        <w:t>גלויות</w:t>
      </w:r>
      <w:r w:rsidRPr="00732F25">
        <w:rPr>
          <w:rFonts w:ascii="Arial" w:eastAsia="Arial" w:hAnsi="Arial" w:cs="David"/>
          <w:rtl/>
        </w:rPr>
        <w:t xml:space="preserve"> </w:t>
      </w:r>
      <w:r w:rsidRPr="00732F25">
        <w:rPr>
          <w:rFonts w:ascii="Arial" w:hAnsi="Arial" w:cs="David"/>
          <w:rtl/>
        </w:rPr>
        <w:t>הוא</w:t>
      </w:r>
      <w:r w:rsidRPr="00732F25">
        <w:rPr>
          <w:rFonts w:ascii="Arial" w:eastAsia="Arial" w:hAnsi="Arial" w:cs="David"/>
          <w:rtl/>
        </w:rPr>
        <w:t xml:space="preserve"> </w:t>
      </w:r>
      <w:r w:rsidRPr="00732F25">
        <w:rPr>
          <w:rFonts w:ascii="Arial" w:hAnsi="Arial" w:cs="David"/>
          <w:rtl/>
        </w:rPr>
        <w:t>מתפקידיו</w:t>
      </w:r>
      <w:r w:rsidRPr="00732F25">
        <w:rPr>
          <w:rFonts w:ascii="Arial" w:eastAsia="Arial" w:hAnsi="Arial" w:cs="David"/>
          <w:rtl/>
        </w:rPr>
        <w:t xml:space="preserve"> </w:t>
      </w:r>
      <w:r w:rsidRPr="00732F25">
        <w:rPr>
          <w:rFonts w:ascii="Arial" w:hAnsi="Arial" w:cs="David"/>
          <w:rtl/>
        </w:rPr>
        <w:t>של</w:t>
      </w:r>
      <w:r w:rsidRPr="00732F25">
        <w:rPr>
          <w:rFonts w:ascii="Arial" w:eastAsia="Arial" w:hAnsi="Arial" w:cs="David"/>
          <w:rtl/>
        </w:rPr>
        <w:t xml:space="preserve"> </w:t>
      </w:r>
      <w:r w:rsidRPr="00732F25">
        <w:rPr>
          <w:rFonts w:ascii="Arial" w:hAnsi="Arial" w:cs="David"/>
          <w:rtl/>
        </w:rPr>
        <w:t>המשיח</w:t>
      </w:r>
      <w:r w:rsidRPr="00732F25">
        <w:rPr>
          <w:rFonts w:ascii="Arial" w:eastAsia="Arial" w:hAnsi="Arial" w:cs="David"/>
          <w:rtl/>
        </w:rPr>
        <w:t xml:space="preserve"> </w:t>
      </w:r>
      <w:r w:rsidRPr="00732F25">
        <w:rPr>
          <w:rFonts w:ascii="Arial" w:hAnsi="Arial" w:cs="David"/>
          <w:rtl/>
        </w:rPr>
        <w:t>("המשיח.... מקבץ</w:t>
      </w:r>
      <w:r w:rsidRPr="00732F25">
        <w:rPr>
          <w:rFonts w:ascii="Arial" w:eastAsia="Arial" w:hAnsi="Arial" w:cs="David"/>
          <w:rtl/>
        </w:rPr>
        <w:t xml:space="preserve"> </w:t>
      </w:r>
      <w:r w:rsidRPr="00732F25">
        <w:rPr>
          <w:rFonts w:ascii="Arial" w:hAnsi="Arial" w:cs="David"/>
          <w:rtl/>
        </w:rPr>
        <w:t>נדחי</w:t>
      </w:r>
      <w:r w:rsidRPr="00732F25">
        <w:rPr>
          <w:rFonts w:ascii="Arial" w:eastAsia="Arial" w:hAnsi="Arial" w:cs="David"/>
          <w:rtl/>
        </w:rPr>
        <w:t xml:space="preserve"> </w:t>
      </w:r>
      <w:r w:rsidRPr="00732F25">
        <w:rPr>
          <w:rFonts w:ascii="Arial" w:hAnsi="Arial" w:cs="David"/>
          <w:rtl/>
        </w:rPr>
        <w:t>ישראל"), וגם</w:t>
      </w:r>
      <w:r w:rsidRPr="00732F25">
        <w:rPr>
          <w:rFonts w:ascii="Arial" w:eastAsia="Arial" w:hAnsi="Arial" w:cs="David"/>
          <w:rtl/>
        </w:rPr>
        <w:t xml:space="preserve"> </w:t>
      </w:r>
      <w:r w:rsidRPr="00732F25">
        <w:rPr>
          <w:rFonts w:ascii="Arial" w:hAnsi="Arial" w:cs="David"/>
          <w:rtl/>
        </w:rPr>
        <w:t>בתחום</w:t>
      </w:r>
      <w:r w:rsidRPr="00732F25">
        <w:rPr>
          <w:rFonts w:ascii="Arial" w:eastAsia="Arial" w:hAnsi="Arial" w:cs="David"/>
          <w:rtl/>
        </w:rPr>
        <w:t xml:space="preserve"> </w:t>
      </w:r>
      <w:r w:rsidRPr="00732F25">
        <w:rPr>
          <w:rFonts w:ascii="Arial" w:hAnsi="Arial" w:cs="David"/>
          <w:rtl/>
        </w:rPr>
        <w:t>זה, טענה</w:t>
      </w:r>
      <w:r w:rsidRPr="00732F25">
        <w:rPr>
          <w:rFonts w:ascii="Arial" w:eastAsia="Arial" w:hAnsi="Arial" w:cs="David"/>
          <w:rtl/>
        </w:rPr>
        <w:t xml:space="preserve"> </w:t>
      </w:r>
      <w:r w:rsidRPr="00732F25">
        <w:rPr>
          <w:rFonts w:ascii="Arial" w:hAnsi="Arial" w:cs="David"/>
          <w:rtl/>
        </w:rPr>
        <w:t>התנועה</w:t>
      </w:r>
      <w:r w:rsidRPr="00732F25">
        <w:rPr>
          <w:rFonts w:ascii="Arial" w:eastAsia="Arial" w:hAnsi="Arial" w:cs="David"/>
          <w:rtl/>
        </w:rPr>
        <w:t xml:space="preserve"> </w:t>
      </w:r>
      <w:r w:rsidRPr="00732F25">
        <w:rPr>
          <w:rFonts w:ascii="Arial" w:hAnsi="Arial" w:cs="David"/>
          <w:rtl/>
        </w:rPr>
        <w:t>הציונית</w:t>
      </w:r>
      <w:r w:rsidRPr="00732F25">
        <w:rPr>
          <w:rFonts w:ascii="Arial" w:eastAsia="Arial" w:hAnsi="Arial" w:cs="David"/>
          <w:rtl/>
        </w:rPr>
        <w:t xml:space="preserve"> </w:t>
      </w:r>
      <w:r w:rsidRPr="00732F25">
        <w:rPr>
          <w:rFonts w:ascii="Arial" w:hAnsi="Arial" w:cs="David"/>
          <w:rtl/>
        </w:rPr>
        <w:t>שיש</w:t>
      </w:r>
      <w:r w:rsidRPr="00732F25">
        <w:rPr>
          <w:rFonts w:ascii="Arial" w:eastAsia="Arial" w:hAnsi="Arial" w:cs="David"/>
          <w:rtl/>
        </w:rPr>
        <w:t xml:space="preserve"> </w:t>
      </w:r>
      <w:r w:rsidRPr="00732F25">
        <w:rPr>
          <w:rFonts w:ascii="Arial" w:hAnsi="Arial" w:cs="David"/>
          <w:rtl/>
        </w:rPr>
        <w:t>לפעול</w:t>
      </w:r>
      <w:r w:rsidRPr="00732F25">
        <w:rPr>
          <w:rFonts w:ascii="Arial" w:eastAsia="Arial" w:hAnsi="Arial" w:cs="David"/>
          <w:rtl/>
        </w:rPr>
        <w:t xml:space="preserve"> </w:t>
      </w:r>
      <w:r w:rsidRPr="00732F25">
        <w:rPr>
          <w:rFonts w:ascii="Arial" w:hAnsi="Arial" w:cs="David"/>
          <w:rtl/>
        </w:rPr>
        <w:t>כמיטב</w:t>
      </w:r>
      <w:r w:rsidRPr="00732F25">
        <w:rPr>
          <w:rFonts w:ascii="Arial" w:eastAsia="Arial" w:hAnsi="Arial" w:cs="David"/>
          <w:rtl/>
        </w:rPr>
        <w:t xml:space="preserve"> </w:t>
      </w:r>
      <w:r w:rsidRPr="00732F25">
        <w:rPr>
          <w:rFonts w:ascii="Arial" w:hAnsi="Arial" w:cs="David"/>
          <w:rtl/>
        </w:rPr>
        <w:t>יכולתנו</w:t>
      </w:r>
      <w:r w:rsidRPr="00732F25">
        <w:rPr>
          <w:rFonts w:ascii="Arial" w:eastAsia="Arial" w:hAnsi="Arial" w:cs="David"/>
          <w:rtl/>
        </w:rPr>
        <w:t xml:space="preserve"> </w:t>
      </w:r>
      <w:r w:rsidRPr="00732F25">
        <w:rPr>
          <w:rFonts w:ascii="Arial" w:hAnsi="Arial" w:cs="David"/>
          <w:rtl/>
        </w:rPr>
        <w:t>בדרך</w:t>
      </w:r>
      <w:r w:rsidRPr="00732F25">
        <w:rPr>
          <w:rFonts w:ascii="Arial" w:eastAsia="Arial" w:hAnsi="Arial" w:cs="David"/>
          <w:rtl/>
        </w:rPr>
        <w:t xml:space="preserve"> </w:t>
      </w:r>
      <w:r w:rsidRPr="00732F25">
        <w:rPr>
          <w:rFonts w:ascii="Arial" w:hAnsi="Arial" w:cs="David"/>
          <w:rtl/>
        </w:rPr>
        <w:t>הטבע. להרחבה</w:t>
      </w:r>
      <w:r w:rsidRPr="00732F25">
        <w:rPr>
          <w:rFonts w:ascii="Arial" w:eastAsia="Arial" w:hAnsi="Arial" w:cs="David"/>
          <w:rtl/>
        </w:rPr>
        <w:t xml:space="preserve"> </w:t>
      </w:r>
      <w:r w:rsidRPr="00732F25">
        <w:rPr>
          <w:rFonts w:ascii="Arial" w:hAnsi="Arial" w:cs="David"/>
          <w:rtl/>
        </w:rPr>
        <w:t>ראו: הרב</w:t>
      </w:r>
      <w:r w:rsidRPr="00732F25">
        <w:rPr>
          <w:rFonts w:ascii="Arial" w:eastAsia="Arial" w:hAnsi="Arial" w:cs="David"/>
          <w:rtl/>
        </w:rPr>
        <w:t xml:space="preserve"> </w:t>
      </w:r>
      <w:r w:rsidRPr="00732F25">
        <w:rPr>
          <w:rFonts w:ascii="Arial" w:hAnsi="Arial" w:cs="David"/>
          <w:rtl/>
        </w:rPr>
        <w:t>יואל</w:t>
      </w:r>
      <w:r w:rsidRPr="00732F25">
        <w:rPr>
          <w:rFonts w:ascii="Arial" w:eastAsia="Arial" w:hAnsi="Arial" w:cs="David"/>
          <w:rtl/>
        </w:rPr>
        <w:t xml:space="preserve"> </w:t>
      </w:r>
      <w:r w:rsidRPr="00732F25">
        <w:rPr>
          <w:rFonts w:ascii="Arial" w:hAnsi="Arial" w:cs="David"/>
          <w:rtl/>
        </w:rPr>
        <w:t>בן</w:t>
      </w:r>
      <w:r w:rsidRPr="00732F25">
        <w:rPr>
          <w:rFonts w:ascii="Arial" w:eastAsia="Arial" w:hAnsi="Arial" w:cs="David"/>
          <w:rtl/>
        </w:rPr>
        <w:t xml:space="preserve"> </w:t>
      </w:r>
      <w:r w:rsidRPr="00732F25">
        <w:rPr>
          <w:rFonts w:ascii="Arial" w:hAnsi="Arial" w:cs="David"/>
          <w:rtl/>
        </w:rPr>
        <w:t xml:space="preserve">נון, </w:t>
      </w:r>
      <w:r w:rsidRPr="00732F25">
        <w:rPr>
          <w:rFonts w:ascii="Arial" w:hAnsi="Arial" w:cs="David"/>
          <w:b/>
          <w:bCs/>
          <w:rtl/>
        </w:rPr>
        <w:t>נס</w:t>
      </w:r>
      <w:r w:rsidRPr="00732F25">
        <w:rPr>
          <w:rFonts w:ascii="Arial" w:eastAsia="Arial" w:hAnsi="Arial" w:cs="David"/>
          <w:b/>
          <w:bCs/>
          <w:rtl/>
        </w:rPr>
        <w:t xml:space="preserve"> </w:t>
      </w:r>
      <w:r w:rsidRPr="00732F25">
        <w:rPr>
          <w:rFonts w:ascii="Arial" w:hAnsi="Arial" w:cs="David"/>
          <w:b/>
          <w:bCs/>
          <w:rtl/>
        </w:rPr>
        <w:t>קיבוץ</w:t>
      </w:r>
      <w:r w:rsidRPr="00732F25">
        <w:rPr>
          <w:rFonts w:ascii="Arial" w:eastAsia="Arial" w:hAnsi="Arial" w:cs="David"/>
          <w:b/>
          <w:bCs/>
          <w:rtl/>
        </w:rPr>
        <w:t xml:space="preserve"> </w:t>
      </w:r>
      <w:r w:rsidRPr="00732F25">
        <w:rPr>
          <w:rFonts w:ascii="Arial" w:hAnsi="Arial" w:cs="David"/>
          <w:b/>
          <w:bCs/>
          <w:rtl/>
        </w:rPr>
        <w:t>גלויות</w:t>
      </w:r>
      <w:r w:rsidRPr="00732F25">
        <w:rPr>
          <w:rFonts w:ascii="Arial" w:hAnsi="Arial" w:cs="David"/>
          <w:rtl/>
        </w:rPr>
        <w:t>, ה'תשע"א.</w:t>
      </w:r>
    </w:p>
  </w:footnote>
  <w:footnote w:id="4">
    <w:p w:rsidR="00653ECF" w:rsidRPr="00732F25" w:rsidRDefault="00653ECF" w:rsidP="009C2B09">
      <w:pPr>
        <w:pStyle w:val="a5"/>
        <w:rPr>
          <w:rFonts w:cs="David"/>
        </w:rPr>
      </w:pPr>
      <w:r w:rsidRPr="00732F25">
        <w:rPr>
          <w:rStyle w:val="FootnoteCharacters"/>
          <w:rFonts w:ascii="David" w:hAnsi="David" w:cs="David"/>
        </w:rPr>
        <w:footnoteRef/>
      </w:r>
      <w:r w:rsidRPr="00732F25">
        <w:rPr>
          <w:rFonts w:ascii="Arial" w:hAnsi="Arial" w:cs="David"/>
          <w:rtl/>
        </w:rPr>
        <w:tab/>
        <w:t xml:space="preserve">הרצל, </w:t>
      </w:r>
      <w:r w:rsidRPr="00732F25">
        <w:rPr>
          <w:rFonts w:ascii="Arial" w:hAnsi="Arial" w:cs="David"/>
          <w:b/>
          <w:bCs/>
          <w:rtl/>
        </w:rPr>
        <w:t>אלטנוילנד</w:t>
      </w:r>
      <w:r w:rsidRPr="00732F25">
        <w:rPr>
          <w:rFonts w:ascii="Arial" w:hAnsi="Arial" w:cs="David"/>
          <w:rtl/>
        </w:rPr>
        <w:t>, ה'תרס"ב-</w:t>
      </w:r>
      <w:r w:rsidRPr="00732F25">
        <w:rPr>
          <w:rFonts w:ascii="Arial" w:hAnsi="Arial" w:cs="David"/>
        </w:rPr>
        <w:t>1902</w:t>
      </w:r>
      <w:r w:rsidRPr="00732F25">
        <w:rPr>
          <w:rFonts w:ascii="Arial" w:hAnsi="Arial" w:cs="David"/>
          <w:rtl/>
        </w:rPr>
        <w:t>, ספר</w:t>
      </w:r>
      <w:r w:rsidRPr="00732F25">
        <w:rPr>
          <w:rFonts w:ascii="Arial" w:eastAsia="Arial" w:hAnsi="Arial" w:cs="David"/>
          <w:rtl/>
        </w:rPr>
        <w:t xml:space="preserve"> </w:t>
      </w:r>
      <w:r w:rsidRPr="00732F25">
        <w:rPr>
          <w:rFonts w:ascii="Arial" w:hAnsi="Arial" w:cs="David"/>
          <w:rtl/>
        </w:rPr>
        <w:t>שלישי, חלק</w:t>
      </w:r>
      <w:r w:rsidRPr="00732F25">
        <w:rPr>
          <w:rFonts w:ascii="Arial" w:eastAsia="Arial" w:hAnsi="Arial" w:cs="David"/>
          <w:rtl/>
        </w:rPr>
        <w:t xml:space="preserve"> </w:t>
      </w:r>
      <w:r w:rsidRPr="00732F25">
        <w:rPr>
          <w:rFonts w:ascii="Arial" w:hAnsi="Arial" w:cs="David"/>
        </w:rPr>
        <w:t>1</w:t>
      </w:r>
      <w:r w:rsidRPr="00732F25">
        <w:rPr>
          <w:rFonts w:ascii="Arial" w:hAnsi="Arial" w:cs="David"/>
          <w:rtl/>
        </w:rPr>
        <w:t xml:space="preserve">; ברשת: </w:t>
      </w:r>
      <w:r w:rsidRPr="00732F25">
        <w:rPr>
          <w:rFonts w:ascii="Arial" w:hAnsi="Arial" w:cs="David"/>
        </w:rPr>
        <w:t>http://benyehuda.org/herzl/tel_aviv.html</w:t>
      </w:r>
    </w:p>
  </w:footnote>
  <w:footnote w:id="5">
    <w:p w:rsidR="00653ECF" w:rsidRPr="00732F25" w:rsidRDefault="00653ECF" w:rsidP="00123A14">
      <w:pPr>
        <w:pStyle w:val="a5"/>
        <w:rPr>
          <w:rFonts w:cs="David"/>
        </w:rPr>
      </w:pPr>
      <w:r w:rsidRPr="00732F25">
        <w:rPr>
          <w:rStyle w:val="FootnoteCharacters"/>
          <w:rFonts w:ascii="David" w:hAnsi="David" w:cs="David"/>
        </w:rPr>
        <w:footnoteRef/>
      </w:r>
      <w:r w:rsidRPr="00732F25">
        <w:rPr>
          <w:rFonts w:cs="David"/>
          <w:rtl/>
        </w:rPr>
        <w:tab/>
        <w:t>החלטה</w:t>
      </w:r>
      <w:r w:rsidRPr="00732F25">
        <w:rPr>
          <w:rFonts w:eastAsia="David CLM" w:cs="David"/>
          <w:rtl/>
        </w:rPr>
        <w:t xml:space="preserve"> </w:t>
      </w:r>
      <w:r w:rsidRPr="00732F25">
        <w:rPr>
          <w:rFonts w:cs="David"/>
          <w:rtl/>
        </w:rPr>
        <w:t>מספר</w:t>
      </w:r>
      <w:r w:rsidRPr="00732F25">
        <w:rPr>
          <w:rFonts w:eastAsia="David CLM" w:cs="David"/>
          <w:rtl/>
        </w:rPr>
        <w:t xml:space="preserve"> </w:t>
      </w:r>
      <w:r w:rsidRPr="00732F25">
        <w:rPr>
          <w:rFonts w:cs="David"/>
        </w:rPr>
        <w:t>1</w:t>
      </w:r>
      <w:r w:rsidRPr="00732F25">
        <w:rPr>
          <w:rFonts w:cs="David"/>
          <w:rtl/>
        </w:rPr>
        <w:t xml:space="preserve"> של</w:t>
      </w:r>
      <w:r w:rsidRPr="00732F25">
        <w:rPr>
          <w:rFonts w:eastAsia="David CLM" w:cs="David"/>
          <w:rtl/>
        </w:rPr>
        <w:t xml:space="preserve"> </w:t>
      </w:r>
      <w:r w:rsidRPr="00732F25">
        <w:rPr>
          <w:rFonts w:cs="David"/>
          <w:rtl/>
        </w:rPr>
        <w:t>מועצת</w:t>
      </w:r>
      <w:r w:rsidRPr="00732F25">
        <w:rPr>
          <w:rFonts w:eastAsia="David CLM" w:cs="David"/>
          <w:rtl/>
        </w:rPr>
        <w:t xml:space="preserve"> </w:t>
      </w:r>
      <w:r w:rsidRPr="00732F25">
        <w:rPr>
          <w:rFonts w:cs="David"/>
          <w:rtl/>
        </w:rPr>
        <w:t>מינהל</w:t>
      </w:r>
      <w:r w:rsidRPr="00732F25">
        <w:rPr>
          <w:rFonts w:eastAsia="David CLM" w:cs="David"/>
          <w:rtl/>
        </w:rPr>
        <w:t xml:space="preserve"> </w:t>
      </w:r>
      <w:r w:rsidRPr="00732F25">
        <w:rPr>
          <w:rFonts w:cs="David"/>
          <w:rtl/>
        </w:rPr>
        <w:t>מקרקעי</w:t>
      </w:r>
      <w:r w:rsidRPr="00732F25">
        <w:rPr>
          <w:rFonts w:eastAsia="David CLM" w:cs="David"/>
          <w:rtl/>
        </w:rPr>
        <w:t xml:space="preserve"> </w:t>
      </w:r>
      <w:r w:rsidRPr="00732F25">
        <w:rPr>
          <w:rFonts w:cs="David"/>
          <w:rtl/>
        </w:rPr>
        <w:t>ישראל, ה'תשכ"ה</w:t>
      </w:r>
      <w:r w:rsidRPr="00732F25">
        <w:rPr>
          <w:rFonts w:eastAsia="David CLM" w:cs="David"/>
          <w:rtl/>
        </w:rPr>
        <w:t xml:space="preserve"> </w:t>
      </w:r>
      <w:r w:rsidRPr="00732F25">
        <w:rPr>
          <w:rFonts w:cs="David"/>
          <w:rtl/>
        </w:rPr>
        <w:t xml:space="preserve">- </w:t>
      </w:r>
      <w:r w:rsidRPr="00732F25">
        <w:rPr>
          <w:rFonts w:cs="David"/>
        </w:rPr>
        <w:t>17.5.1965</w:t>
      </w:r>
      <w:r w:rsidRPr="00732F25">
        <w:rPr>
          <w:rFonts w:cs="David"/>
          <w:rtl/>
        </w:rPr>
        <w:t>. אמנם, בחזונו</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הרצל, כל</w:t>
      </w:r>
      <w:r w:rsidRPr="00732F25">
        <w:rPr>
          <w:rFonts w:eastAsia="David CLM" w:cs="David"/>
          <w:rtl/>
        </w:rPr>
        <w:t xml:space="preserve"> </w:t>
      </w:r>
      <w:r w:rsidRPr="00732F25">
        <w:rPr>
          <w:rFonts w:cs="David"/>
          <w:rtl/>
        </w:rPr>
        <w:t>הקרקעות</w:t>
      </w:r>
      <w:r w:rsidRPr="00732F25">
        <w:rPr>
          <w:rFonts w:eastAsia="David CLM" w:cs="David"/>
          <w:rtl/>
        </w:rPr>
        <w:t xml:space="preserve"> </w:t>
      </w:r>
      <w:r w:rsidRPr="00732F25">
        <w:rPr>
          <w:rFonts w:cs="David"/>
          <w:rtl/>
        </w:rPr>
        <w:t>חוזרות</w:t>
      </w:r>
      <w:r w:rsidRPr="00732F25">
        <w:rPr>
          <w:rFonts w:eastAsia="David CLM" w:cs="David"/>
          <w:rtl/>
        </w:rPr>
        <w:t xml:space="preserve"> </w:t>
      </w:r>
      <w:r w:rsidRPr="00732F25">
        <w:rPr>
          <w:rFonts w:cs="David"/>
          <w:rtl/>
        </w:rPr>
        <w:t>לחברה</w:t>
      </w:r>
      <w:r w:rsidRPr="00732F25">
        <w:rPr>
          <w:rFonts w:eastAsia="David CLM" w:cs="David"/>
          <w:rtl/>
        </w:rPr>
        <w:t xml:space="preserve"> </w:t>
      </w:r>
      <w:r w:rsidRPr="00732F25">
        <w:rPr>
          <w:rFonts w:cs="David"/>
          <w:rtl/>
        </w:rPr>
        <w:t>הציבורית</w:t>
      </w:r>
      <w:r w:rsidRPr="00732F25">
        <w:rPr>
          <w:rFonts w:eastAsia="David CLM" w:cs="David"/>
          <w:rtl/>
        </w:rPr>
        <w:t xml:space="preserve"> </w:t>
      </w:r>
      <w:r w:rsidRPr="00732F25">
        <w:rPr>
          <w:rFonts w:cs="David"/>
          <w:rtl/>
        </w:rPr>
        <w:t>באותה</w:t>
      </w:r>
      <w:r w:rsidRPr="00732F25">
        <w:rPr>
          <w:rFonts w:eastAsia="David CLM" w:cs="David"/>
          <w:rtl/>
        </w:rPr>
        <w:t xml:space="preserve"> </w:t>
      </w:r>
      <w:r w:rsidRPr="00732F25">
        <w:rPr>
          <w:rFonts w:cs="David"/>
          <w:rtl/>
        </w:rPr>
        <w:t>שנה</w:t>
      </w:r>
      <w:r w:rsidRPr="00732F25">
        <w:rPr>
          <w:rFonts w:eastAsia="David CLM" w:cs="David"/>
          <w:rtl/>
        </w:rPr>
        <w:t xml:space="preserve"> – </w:t>
      </w:r>
      <w:r w:rsidRPr="00732F25">
        <w:rPr>
          <w:rFonts w:cs="David"/>
          <w:rtl/>
        </w:rPr>
        <w:t>שנת</w:t>
      </w:r>
      <w:r w:rsidRPr="00732F25">
        <w:rPr>
          <w:rFonts w:eastAsia="David CLM" w:cs="David"/>
          <w:rtl/>
        </w:rPr>
        <w:t xml:space="preserve"> </w:t>
      </w:r>
      <w:r w:rsidRPr="00732F25">
        <w:rPr>
          <w:rFonts w:cs="David"/>
          <w:rtl/>
        </w:rPr>
        <w:t>היובל; ו</w:t>
      </w:r>
      <w:ins w:id="1053" w:author="אברהם" w:date="2012-11-26T16:53:00Z">
        <w:r>
          <w:rPr>
            <w:rFonts w:cs="David" w:hint="cs"/>
            <w:rtl/>
          </w:rPr>
          <w:t xml:space="preserve">על פי </w:t>
        </w:r>
      </w:ins>
      <w:del w:id="1054" w:author="אברהם" w:date="2012-11-26T16:53:00Z">
        <w:r w:rsidRPr="00732F25" w:rsidDel="00123A14">
          <w:rPr>
            <w:rFonts w:cs="David"/>
            <w:rtl/>
          </w:rPr>
          <w:delText>ב</w:delText>
        </w:r>
      </w:del>
      <w:r w:rsidRPr="00732F25">
        <w:rPr>
          <w:rFonts w:cs="David"/>
          <w:rtl/>
        </w:rPr>
        <w:t>החלטת</w:t>
      </w:r>
      <w:r w:rsidRPr="00732F25">
        <w:rPr>
          <w:rFonts w:eastAsia="David CLM" w:cs="David"/>
          <w:rtl/>
        </w:rPr>
        <w:t xml:space="preserve"> </w:t>
      </w:r>
      <w:r w:rsidRPr="00732F25">
        <w:rPr>
          <w:rFonts w:cs="David"/>
          <w:rtl/>
        </w:rPr>
        <w:t>מינהל</w:t>
      </w:r>
      <w:r w:rsidRPr="00732F25">
        <w:rPr>
          <w:rFonts w:eastAsia="David CLM" w:cs="David"/>
          <w:rtl/>
        </w:rPr>
        <w:t xml:space="preserve"> </w:t>
      </w:r>
      <w:r w:rsidRPr="00732F25">
        <w:rPr>
          <w:rFonts w:cs="David"/>
          <w:rtl/>
        </w:rPr>
        <w:t>מקרקעי</w:t>
      </w:r>
      <w:r w:rsidRPr="00732F25">
        <w:rPr>
          <w:rFonts w:eastAsia="David CLM" w:cs="David"/>
          <w:rtl/>
        </w:rPr>
        <w:t xml:space="preserve"> </w:t>
      </w:r>
      <w:r w:rsidRPr="00732F25">
        <w:rPr>
          <w:rFonts w:cs="David"/>
          <w:rtl/>
        </w:rPr>
        <w:t>ישראל, כל</w:t>
      </w:r>
      <w:r w:rsidRPr="00732F25">
        <w:rPr>
          <w:rFonts w:eastAsia="David CLM" w:cs="David"/>
          <w:rtl/>
        </w:rPr>
        <w:t xml:space="preserve"> </w:t>
      </w:r>
      <w:r w:rsidRPr="00732F25">
        <w:rPr>
          <w:rFonts w:cs="David"/>
          <w:rtl/>
        </w:rPr>
        <w:t>קרקע</w:t>
      </w:r>
      <w:r w:rsidRPr="00732F25">
        <w:rPr>
          <w:rFonts w:eastAsia="David CLM" w:cs="David"/>
          <w:rtl/>
        </w:rPr>
        <w:t xml:space="preserve"> </w:t>
      </w:r>
      <w:r w:rsidRPr="00732F25">
        <w:rPr>
          <w:rFonts w:cs="David"/>
          <w:rtl/>
        </w:rPr>
        <w:t>מוחכרת</w:t>
      </w:r>
      <w:r w:rsidRPr="00732F25">
        <w:rPr>
          <w:rFonts w:eastAsia="David CLM" w:cs="David"/>
          <w:rtl/>
        </w:rPr>
        <w:t xml:space="preserve"> </w:t>
      </w:r>
      <w:del w:id="1055" w:author="אברהם" w:date="2012-11-26T16:53:00Z">
        <w:r w:rsidRPr="00732F25" w:rsidDel="00123A14">
          <w:rPr>
            <w:rFonts w:cs="David"/>
            <w:rtl/>
          </w:rPr>
          <w:delText>בנפרד</w:delText>
        </w:r>
        <w:r w:rsidRPr="00732F25" w:rsidDel="00123A14">
          <w:rPr>
            <w:rFonts w:eastAsia="David CLM" w:cs="David"/>
            <w:rtl/>
          </w:rPr>
          <w:delText xml:space="preserve"> </w:delText>
        </w:r>
      </w:del>
      <w:r w:rsidRPr="00732F25">
        <w:rPr>
          <w:rFonts w:cs="David"/>
          <w:rtl/>
        </w:rPr>
        <w:t>לתקופה</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49</w:t>
      </w:r>
      <w:r w:rsidRPr="00732F25">
        <w:rPr>
          <w:rFonts w:cs="David"/>
          <w:rtl/>
        </w:rPr>
        <w:t xml:space="preserve"> שנה, כך</w:t>
      </w:r>
      <w:r w:rsidRPr="00732F25">
        <w:rPr>
          <w:rFonts w:eastAsia="David CLM" w:cs="David"/>
          <w:rtl/>
        </w:rPr>
        <w:t xml:space="preserve"> </w:t>
      </w:r>
      <w:r w:rsidRPr="00732F25">
        <w:rPr>
          <w:rFonts w:cs="David"/>
          <w:rtl/>
        </w:rPr>
        <w:t>שכל</w:t>
      </w:r>
      <w:r w:rsidRPr="00732F25">
        <w:rPr>
          <w:rFonts w:eastAsia="David CLM" w:cs="David"/>
          <w:rtl/>
        </w:rPr>
        <w:t xml:space="preserve"> </w:t>
      </w:r>
      <w:r w:rsidRPr="00732F25">
        <w:rPr>
          <w:rFonts w:cs="David"/>
          <w:rtl/>
        </w:rPr>
        <w:t>קרקע</w:t>
      </w:r>
      <w:r w:rsidRPr="00732F25">
        <w:rPr>
          <w:rFonts w:eastAsia="David CLM" w:cs="David"/>
          <w:rtl/>
        </w:rPr>
        <w:t xml:space="preserve"> </w:t>
      </w:r>
      <w:r w:rsidRPr="00732F25">
        <w:rPr>
          <w:rFonts w:cs="David"/>
          <w:rtl/>
        </w:rPr>
        <w:t>חוזרת</w:t>
      </w:r>
      <w:r w:rsidRPr="00732F25">
        <w:rPr>
          <w:rFonts w:eastAsia="David CLM" w:cs="David"/>
          <w:rtl/>
        </w:rPr>
        <w:t xml:space="preserve"> </w:t>
      </w:r>
      <w:r w:rsidRPr="00732F25">
        <w:rPr>
          <w:rFonts w:cs="David"/>
          <w:rtl/>
        </w:rPr>
        <w:t>בשנה</w:t>
      </w:r>
      <w:r w:rsidRPr="00732F25">
        <w:rPr>
          <w:rFonts w:eastAsia="David CLM" w:cs="David"/>
          <w:rtl/>
        </w:rPr>
        <w:t xml:space="preserve"> </w:t>
      </w:r>
      <w:r w:rsidRPr="00732F25">
        <w:rPr>
          <w:rFonts w:cs="David"/>
          <w:rtl/>
        </w:rPr>
        <w:t>אחרת.</w:t>
      </w:r>
    </w:p>
  </w:footnote>
  <w:footnote w:id="6">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זאב</w:t>
      </w:r>
      <w:r w:rsidRPr="00732F25">
        <w:rPr>
          <w:rFonts w:eastAsia="David CLM" w:cs="David"/>
          <w:rtl/>
        </w:rPr>
        <w:t xml:space="preserve"> </w:t>
      </w:r>
      <w:r w:rsidRPr="00732F25">
        <w:rPr>
          <w:rFonts w:cs="David"/>
          <w:rtl/>
        </w:rPr>
        <w:t>ז'בוטינסקי, 'רעיון</w:t>
      </w:r>
      <w:r w:rsidRPr="00732F25">
        <w:rPr>
          <w:rFonts w:eastAsia="David CLM" w:cs="David"/>
          <w:rtl/>
        </w:rPr>
        <w:t xml:space="preserve"> </w:t>
      </w:r>
      <w:r w:rsidRPr="00732F25">
        <w:rPr>
          <w:rFonts w:cs="David"/>
          <w:rtl/>
        </w:rPr>
        <w:t>היובל</w:t>
      </w:r>
      <w:r w:rsidRPr="00732F25">
        <w:rPr>
          <w:rFonts w:eastAsia="David CLM" w:cs="David"/>
          <w:rtl/>
        </w:rPr>
        <w:t xml:space="preserve"> – </w:t>
      </w:r>
      <w:r w:rsidRPr="00732F25">
        <w:rPr>
          <w:rFonts w:cs="David"/>
          <w:rtl/>
        </w:rPr>
        <w:t>השיטה</w:t>
      </w:r>
      <w:r w:rsidRPr="00732F25">
        <w:rPr>
          <w:rFonts w:eastAsia="David CLM" w:cs="David"/>
          <w:rtl/>
        </w:rPr>
        <w:t xml:space="preserve"> </w:t>
      </w:r>
      <w:r w:rsidRPr="00732F25">
        <w:rPr>
          <w:rFonts w:cs="David"/>
          <w:rtl/>
        </w:rPr>
        <w:t>המקראית</w:t>
      </w:r>
      <w:r w:rsidRPr="00732F25">
        <w:rPr>
          <w:rFonts w:eastAsia="David CLM" w:cs="David"/>
          <w:rtl/>
        </w:rPr>
        <w:t xml:space="preserve"> </w:t>
      </w:r>
      <w:r w:rsidRPr="00732F25">
        <w:rPr>
          <w:rFonts w:cs="David"/>
          <w:rtl/>
        </w:rPr>
        <w:t>לצדק</w:t>
      </w:r>
      <w:r w:rsidRPr="00732F25">
        <w:rPr>
          <w:rFonts w:eastAsia="David CLM" w:cs="David"/>
          <w:rtl/>
        </w:rPr>
        <w:t xml:space="preserve"> </w:t>
      </w:r>
      <w:r w:rsidRPr="00732F25">
        <w:rPr>
          <w:rFonts w:cs="David"/>
          <w:rtl/>
        </w:rPr>
        <w:t>חברתי', ה'תר"צ-</w:t>
      </w:r>
      <w:r w:rsidRPr="00732F25">
        <w:rPr>
          <w:rFonts w:cs="David"/>
        </w:rPr>
        <w:t>1930</w:t>
      </w:r>
      <w:r w:rsidRPr="00732F25">
        <w:rPr>
          <w:rFonts w:cs="David"/>
          <w:rtl/>
        </w:rPr>
        <w:t xml:space="preserve">, ברשת: </w:t>
      </w:r>
      <w:r w:rsidRPr="00732F25">
        <w:rPr>
          <w:rFonts w:cs="David"/>
        </w:rPr>
        <w:t>http://www.global-report.com/thehope</w:t>
      </w:r>
    </w:p>
  </w:footnote>
  <w:footnote w:id="7">
    <w:p w:rsidR="00653ECF" w:rsidRPr="00123A14" w:rsidRDefault="00653ECF" w:rsidP="00123A14">
      <w:pPr>
        <w:pStyle w:val="a5"/>
        <w:rPr>
          <w:rFonts w:cs="David"/>
          <w:rtl/>
        </w:rPr>
      </w:pPr>
      <w:r w:rsidRPr="00732F25">
        <w:rPr>
          <w:rStyle w:val="FootnoteCharacters"/>
          <w:rFonts w:ascii="David" w:hAnsi="David" w:cs="David"/>
        </w:rPr>
        <w:footnoteRef/>
      </w:r>
      <w:r w:rsidRPr="00732F25">
        <w:rPr>
          <w:rFonts w:ascii="Arial" w:hAnsi="Arial" w:cs="David"/>
          <w:rtl/>
        </w:rPr>
        <w:tab/>
        <w:t>שבתי</w:t>
      </w:r>
      <w:r w:rsidRPr="00732F25">
        <w:rPr>
          <w:rFonts w:ascii="Arial" w:eastAsia="Arial" w:hAnsi="Arial" w:cs="David"/>
          <w:rtl/>
        </w:rPr>
        <w:t xml:space="preserve"> </w:t>
      </w:r>
      <w:r w:rsidRPr="00732F25">
        <w:rPr>
          <w:rFonts w:ascii="Arial" w:hAnsi="Arial" w:cs="David"/>
          <w:rtl/>
        </w:rPr>
        <w:t>בן-דב</w:t>
      </w:r>
      <w:r w:rsidRPr="00732F25">
        <w:rPr>
          <w:rFonts w:ascii="Arial" w:eastAsia="Arial" w:hAnsi="Arial" w:cs="David"/>
          <w:rtl/>
        </w:rPr>
        <w:t xml:space="preserve"> </w:t>
      </w:r>
      <w:r w:rsidRPr="00732F25">
        <w:rPr>
          <w:rFonts w:ascii="Arial" w:hAnsi="Arial" w:cs="David"/>
          <w:rtl/>
        </w:rPr>
        <w:t>(ה'תרפ"ד</w:t>
      </w:r>
      <w:r w:rsidRPr="00732F25">
        <w:rPr>
          <w:rFonts w:ascii="Arial" w:eastAsia="Arial" w:hAnsi="Arial" w:cs="David"/>
          <w:rtl/>
        </w:rPr>
        <w:t xml:space="preserve"> </w:t>
      </w:r>
      <w:r w:rsidRPr="00732F25">
        <w:rPr>
          <w:rFonts w:ascii="Arial" w:hAnsi="Arial" w:cs="David"/>
          <w:rtl/>
        </w:rPr>
        <w:t>- ה'תשל"ח, חבר</w:t>
      </w:r>
      <w:r w:rsidRPr="00732F25">
        <w:rPr>
          <w:rFonts w:ascii="Arial" w:eastAsia="Arial" w:hAnsi="Arial" w:cs="David"/>
          <w:rtl/>
        </w:rPr>
        <w:t xml:space="preserve"> </w:t>
      </w:r>
      <w:r w:rsidRPr="00732F25">
        <w:rPr>
          <w:rFonts w:ascii="Arial" w:hAnsi="Arial" w:cs="David"/>
          <w:rtl/>
        </w:rPr>
        <w:t>לח"י</w:t>
      </w:r>
      <w:r w:rsidRPr="00732F25">
        <w:rPr>
          <w:rFonts w:ascii="Arial" w:eastAsia="Arial" w:hAnsi="Arial" w:cs="David"/>
          <w:rtl/>
        </w:rPr>
        <w:t xml:space="preserve"> </w:t>
      </w:r>
      <w:r w:rsidRPr="00732F25">
        <w:rPr>
          <w:rFonts w:ascii="Arial" w:hAnsi="Arial" w:cs="David"/>
          <w:rtl/>
        </w:rPr>
        <w:t>שהפך</w:t>
      </w:r>
      <w:r w:rsidRPr="00732F25">
        <w:rPr>
          <w:rFonts w:ascii="Arial" w:eastAsia="Arial" w:hAnsi="Arial" w:cs="David"/>
          <w:rtl/>
        </w:rPr>
        <w:t xml:space="preserve"> </w:t>
      </w:r>
      <w:r w:rsidRPr="00732F25">
        <w:rPr>
          <w:rFonts w:ascii="Arial" w:hAnsi="Arial" w:cs="David"/>
          <w:rtl/>
        </w:rPr>
        <w:t>להוגה-דעות</w:t>
      </w:r>
      <w:r w:rsidRPr="00732F25">
        <w:rPr>
          <w:rFonts w:ascii="Arial" w:eastAsia="Arial" w:hAnsi="Arial" w:cs="David"/>
          <w:rtl/>
        </w:rPr>
        <w:t xml:space="preserve"> </w:t>
      </w:r>
      <w:r w:rsidRPr="00732F25">
        <w:rPr>
          <w:rFonts w:ascii="Arial" w:hAnsi="Arial" w:cs="David"/>
          <w:rtl/>
        </w:rPr>
        <w:t>לאחר</w:t>
      </w:r>
      <w:r w:rsidRPr="00732F25">
        <w:rPr>
          <w:rFonts w:ascii="Arial" w:eastAsia="Arial" w:hAnsi="Arial" w:cs="David"/>
          <w:rtl/>
        </w:rPr>
        <w:t xml:space="preserve"> </w:t>
      </w:r>
      <w:r w:rsidRPr="00732F25">
        <w:rPr>
          <w:rFonts w:ascii="Arial" w:hAnsi="Arial" w:cs="David"/>
          <w:rtl/>
        </w:rPr>
        <w:t>קום</w:t>
      </w:r>
      <w:r w:rsidRPr="00732F25">
        <w:rPr>
          <w:rFonts w:ascii="Arial" w:eastAsia="Arial" w:hAnsi="Arial" w:cs="David"/>
          <w:rtl/>
        </w:rPr>
        <w:t xml:space="preserve"> </w:t>
      </w:r>
      <w:r w:rsidRPr="00732F25">
        <w:rPr>
          <w:rFonts w:ascii="Arial" w:hAnsi="Arial" w:cs="David"/>
          <w:rtl/>
        </w:rPr>
        <w:t>המדינה), 'משטר</w:t>
      </w:r>
      <w:r w:rsidRPr="00732F25">
        <w:rPr>
          <w:rFonts w:ascii="Arial" w:eastAsia="Arial" w:hAnsi="Arial" w:cs="David"/>
          <w:rtl/>
        </w:rPr>
        <w:t xml:space="preserve"> </w:t>
      </w:r>
      <w:r w:rsidRPr="00732F25">
        <w:rPr>
          <w:rFonts w:ascii="Arial" w:hAnsi="Arial" w:cs="David"/>
          <w:rtl/>
        </w:rPr>
        <w:t xml:space="preserve">היובל', </w:t>
      </w:r>
      <w:r w:rsidRPr="00732F25">
        <w:rPr>
          <w:rFonts w:ascii="Arial" w:hAnsi="Arial" w:cs="David"/>
          <w:b/>
          <w:bCs/>
          <w:rtl/>
        </w:rPr>
        <w:t>גאולת</w:t>
      </w:r>
      <w:r w:rsidRPr="00732F25">
        <w:rPr>
          <w:rFonts w:ascii="Arial" w:eastAsia="Arial" w:hAnsi="Arial" w:cs="David"/>
          <w:b/>
          <w:bCs/>
          <w:rtl/>
        </w:rPr>
        <w:t xml:space="preserve"> </w:t>
      </w:r>
      <w:r w:rsidRPr="00732F25">
        <w:rPr>
          <w:rFonts w:ascii="Arial" w:hAnsi="Arial" w:cs="David"/>
          <w:b/>
          <w:bCs/>
          <w:rtl/>
        </w:rPr>
        <w:t>ישראל</w:t>
      </w:r>
      <w:r w:rsidRPr="00732F25">
        <w:rPr>
          <w:rFonts w:ascii="Arial" w:eastAsia="Arial" w:hAnsi="Arial" w:cs="David"/>
          <w:b/>
          <w:bCs/>
          <w:rtl/>
        </w:rPr>
        <w:t xml:space="preserve"> </w:t>
      </w:r>
      <w:r w:rsidRPr="00732F25">
        <w:rPr>
          <w:rFonts w:ascii="Arial" w:hAnsi="Arial" w:cs="David"/>
          <w:b/>
          <w:bCs/>
          <w:rtl/>
        </w:rPr>
        <w:t>במשבר</w:t>
      </w:r>
      <w:r w:rsidRPr="00732F25">
        <w:rPr>
          <w:rFonts w:ascii="Arial" w:eastAsia="Arial" w:hAnsi="Arial" w:cs="David"/>
          <w:b/>
          <w:bCs/>
          <w:rtl/>
        </w:rPr>
        <w:t xml:space="preserve"> </w:t>
      </w:r>
      <w:r w:rsidRPr="00732F25">
        <w:rPr>
          <w:rFonts w:ascii="Arial" w:hAnsi="Arial" w:cs="David"/>
          <w:b/>
          <w:bCs/>
          <w:rtl/>
        </w:rPr>
        <w:t>המדינה</w:t>
      </w:r>
      <w:r w:rsidRPr="00732F25">
        <w:rPr>
          <w:rFonts w:ascii="Arial" w:hAnsi="Arial" w:cs="David"/>
          <w:rtl/>
        </w:rPr>
        <w:t>, ה'תש"ך-</w:t>
      </w:r>
      <w:r w:rsidRPr="00732F25">
        <w:rPr>
          <w:rFonts w:ascii="Arial" w:hAnsi="Arial" w:cs="David"/>
        </w:rPr>
        <w:t>1960</w:t>
      </w:r>
      <w:r w:rsidRPr="00732F25">
        <w:rPr>
          <w:rFonts w:ascii="Arial" w:hAnsi="Arial" w:cs="David"/>
          <w:rtl/>
        </w:rPr>
        <w:t>; התפרסם</w:t>
      </w:r>
      <w:r w:rsidRPr="00732F25">
        <w:rPr>
          <w:rFonts w:ascii="Arial" w:eastAsia="Arial" w:hAnsi="Arial" w:cs="David"/>
          <w:rtl/>
        </w:rPr>
        <w:t xml:space="preserve"> </w:t>
      </w:r>
      <w:r w:rsidRPr="00732F25">
        <w:rPr>
          <w:rFonts w:ascii="Arial" w:hAnsi="Arial" w:cs="David"/>
          <w:rtl/>
        </w:rPr>
        <w:t>מחדש</w:t>
      </w:r>
      <w:r w:rsidRPr="00732F25">
        <w:rPr>
          <w:rFonts w:ascii="Arial" w:eastAsia="Arial" w:hAnsi="Arial" w:cs="David"/>
          <w:rtl/>
        </w:rPr>
        <w:t xml:space="preserve"> </w:t>
      </w:r>
      <w:r w:rsidRPr="00732F25">
        <w:rPr>
          <w:rFonts w:ascii="Arial" w:hAnsi="Arial" w:cs="David"/>
          <w:rtl/>
        </w:rPr>
        <w:t>ככרך</w:t>
      </w:r>
      <w:r w:rsidRPr="00732F25">
        <w:rPr>
          <w:rFonts w:ascii="Arial" w:eastAsia="Arial" w:hAnsi="Arial" w:cs="David"/>
          <w:rtl/>
        </w:rPr>
        <w:t xml:space="preserve"> </w:t>
      </w:r>
      <w:r w:rsidRPr="00732F25">
        <w:rPr>
          <w:rFonts w:ascii="Arial" w:hAnsi="Arial" w:cs="David"/>
          <w:rtl/>
        </w:rPr>
        <w:t>ב' בכתביו</w:t>
      </w:r>
      <w:r w:rsidRPr="00732F25">
        <w:rPr>
          <w:rFonts w:ascii="Arial" w:eastAsia="Arial" w:hAnsi="Arial" w:cs="David"/>
          <w:rtl/>
        </w:rPr>
        <w:t xml:space="preserve"> </w:t>
      </w:r>
      <w:r w:rsidRPr="00732F25">
        <w:rPr>
          <w:rFonts w:ascii="Arial" w:hAnsi="Arial" w:cs="David"/>
          <w:rtl/>
        </w:rPr>
        <w:t>אשר</w:t>
      </w:r>
      <w:r w:rsidRPr="00732F25">
        <w:rPr>
          <w:rFonts w:ascii="Arial" w:eastAsia="Arial" w:hAnsi="Arial" w:cs="David"/>
          <w:rtl/>
        </w:rPr>
        <w:t xml:space="preserve"> </w:t>
      </w:r>
      <w:r w:rsidRPr="00732F25">
        <w:rPr>
          <w:rFonts w:ascii="Arial" w:hAnsi="Arial" w:cs="David"/>
          <w:rtl/>
        </w:rPr>
        <w:t>יצאו</w:t>
      </w:r>
      <w:r w:rsidRPr="00732F25">
        <w:rPr>
          <w:rFonts w:ascii="Arial" w:eastAsia="Arial" w:hAnsi="Arial" w:cs="David"/>
          <w:rtl/>
        </w:rPr>
        <w:t xml:space="preserve"> </w:t>
      </w:r>
      <w:r w:rsidRPr="00732F25">
        <w:rPr>
          <w:rFonts w:ascii="Arial" w:hAnsi="Arial" w:cs="David"/>
          <w:rtl/>
        </w:rPr>
        <w:t>לאור</w:t>
      </w:r>
      <w:r w:rsidRPr="00732F25">
        <w:rPr>
          <w:rFonts w:ascii="Arial" w:eastAsia="Arial" w:hAnsi="Arial" w:cs="Arial"/>
          <w:rtl/>
        </w:rPr>
        <w:t>‬</w:t>
      </w:r>
      <w:r w:rsidRPr="00732F25">
        <w:rPr>
          <w:rFonts w:ascii="Arial" w:eastAsia="Arial" w:hAnsi="Arial" w:cs="David"/>
          <w:rtl/>
        </w:rPr>
        <w:t xml:space="preserve"> </w:t>
      </w:r>
      <w:r w:rsidRPr="00732F25">
        <w:rPr>
          <w:rFonts w:ascii="Arial" w:hAnsi="Arial" w:cs="David"/>
          <w:rtl/>
        </w:rPr>
        <w:t>ע"י</w:t>
      </w:r>
      <w:r w:rsidRPr="00732F25">
        <w:rPr>
          <w:rFonts w:ascii="Arial" w:eastAsia="Arial" w:hAnsi="Arial" w:cs="David"/>
          <w:rtl/>
        </w:rPr>
        <w:t xml:space="preserve"> </w:t>
      </w:r>
      <w:r w:rsidRPr="00732F25">
        <w:rPr>
          <w:rFonts w:ascii="Arial" w:hAnsi="Arial" w:cs="David"/>
          <w:rtl/>
        </w:rPr>
        <w:t>יהודה</w:t>
      </w:r>
      <w:r w:rsidRPr="00732F25">
        <w:rPr>
          <w:rFonts w:ascii="Arial" w:eastAsia="Arial" w:hAnsi="Arial" w:cs="David"/>
          <w:rtl/>
        </w:rPr>
        <w:t xml:space="preserve"> </w:t>
      </w:r>
      <w:r w:rsidRPr="00732F25">
        <w:rPr>
          <w:rFonts w:ascii="Arial" w:hAnsi="Arial" w:cs="David"/>
          <w:rtl/>
        </w:rPr>
        <w:t xml:space="preserve">עציון, </w:t>
      </w:r>
      <w:r w:rsidRPr="00732F25">
        <w:rPr>
          <w:rFonts w:ascii="Arial" w:hAnsi="Arial" w:cs="David"/>
          <w:b/>
          <w:bCs/>
          <w:rtl/>
        </w:rPr>
        <w:t>סולם</w:t>
      </w:r>
      <w:r w:rsidRPr="00732F25">
        <w:rPr>
          <w:rFonts w:ascii="Arial" w:eastAsia="Arial" w:hAnsi="Arial" w:cs="David"/>
          <w:b/>
          <w:bCs/>
          <w:rtl/>
        </w:rPr>
        <w:t xml:space="preserve"> </w:t>
      </w:r>
      <w:r w:rsidRPr="00732F25">
        <w:rPr>
          <w:rFonts w:ascii="Arial" w:hAnsi="Arial" w:cs="David"/>
          <w:b/>
          <w:bCs/>
          <w:rtl/>
        </w:rPr>
        <w:t>למלכות</w:t>
      </w:r>
      <w:r w:rsidRPr="00732F25">
        <w:rPr>
          <w:rFonts w:ascii="Arial" w:eastAsia="Arial" w:hAnsi="Arial" w:cs="David"/>
          <w:b/>
          <w:bCs/>
          <w:rtl/>
        </w:rPr>
        <w:t xml:space="preserve"> </w:t>
      </w:r>
      <w:r w:rsidRPr="00732F25">
        <w:rPr>
          <w:rFonts w:ascii="Arial" w:hAnsi="Arial" w:cs="David"/>
          <w:b/>
          <w:bCs/>
          <w:rtl/>
        </w:rPr>
        <w:t>ישראל</w:t>
      </w:r>
      <w:r w:rsidRPr="00732F25">
        <w:rPr>
          <w:rFonts w:ascii="Arial" w:eastAsia="Arial" w:hAnsi="Arial" w:cs="David"/>
          <w:b/>
          <w:bCs/>
          <w:rtl/>
        </w:rPr>
        <w:t xml:space="preserve"> </w:t>
      </w:r>
      <w:r w:rsidRPr="00732F25">
        <w:rPr>
          <w:rFonts w:ascii="Arial" w:hAnsi="Arial" w:cs="David"/>
          <w:b/>
          <w:bCs/>
          <w:rtl/>
        </w:rPr>
        <w:t>היעודה</w:t>
      </w:r>
      <w:r w:rsidRPr="00732F25">
        <w:rPr>
          <w:rFonts w:ascii="Arial" w:hAnsi="Arial" w:cs="David"/>
          <w:rtl/>
        </w:rPr>
        <w:t xml:space="preserve">, ה'תשס"ז, </w:t>
      </w:r>
      <w:ins w:id="1381" w:author="אברהם" w:date="2012-11-26T16:54:00Z">
        <w:r>
          <w:rPr>
            <w:rFonts w:ascii="Arial" w:hAnsi="Arial" w:cs="David" w:hint="cs"/>
            <w:rtl/>
          </w:rPr>
          <w:t>335-314</w:t>
        </w:r>
      </w:ins>
      <w:del w:id="1382" w:author="אברהם" w:date="2012-11-26T16:54:00Z">
        <w:r w:rsidRPr="00732F25" w:rsidDel="00123A14">
          <w:rPr>
            <w:rFonts w:ascii="Arial" w:hAnsi="Arial" w:cs="David"/>
          </w:rPr>
          <w:delText>314-335</w:delText>
        </w:r>
      </w:del>
      <w:r w:rsidRPr="00732F25">
        <w:rPr>
          <w:rFonts w:ascii="Arial" w:hAnsi="Arial" w:cs="David"/>
          <w:rtl/>
        </w:rPr>
        <w:t xml:space="preserve">; ברשת: </w:t>
      </w:r>
      <w:r w:rsidRPr="00732F25">
        <w:rPr>
          <w:rFonts w:ascii="Arial" w:hAnsi="Arial" w:cs="David"/>
        </w:rPr>
        <w:t>http://www.daat.ac.il/daat/vl/tohen.asp?id=496</w:t>
      </w:r>
    </w:p>
  </w:footnote>
  <w:footnote w:id="8">
    <w:p w:rsidR="00653ECF" w:rsidRPr="00732F25" w:rsidRDefault="00653ECF" w:rsidP="009C2B09">
      <w:pPr>
        <w:pStyle w:val="a5"/>
        <w:rPr>
          <w:rFonts w:cs="David"/>
        </w:rPr>
      </w:pPr>
      <w:r w:rsidRPr="00732F25">
        <w:rPr>
          <w:rStyle w:val="FootnoteCharacters"/>
          <w:rFonts w:ascii="David" w:hAnsi="David" w:cs="David"/>
        </w:rPr>
        <w:footnoteRef/>
      </w:r>
      <w:r w:rsidRPr="00732F25">
        <w:rPr>
          <w:rStyle w:val="Q"/>
          <w:rFonts w:cs="David"/>
          <w:rtl/>
        </w:rPr>
        <w:tab/>
        <w:t>אונקלוס</w:t>
      </w:r>
      <w:r w:rsidRPr="00732F25">
        <w:rPr>
          <w:rStyle w:val="Q"/>
          <w:rFonts w:eastAsia="David CLM" w:cs="David"/>
          <w:rtl/>
        </w:rPr>
        <w:t xml:space="preserve"> </w:t>
      </w:r>
      <w:r w:rsidRPr="00732F25">
        <w:rPr>
          <w:rStyle w:val="Q"/>
          <w:rFonts w:cs="David"/>
          <w:rtl/>
        </w:rPr>
        <w:t>שם.</w:t>
      </w:r>
    </w:p>
  </w:footnote>
  <w:footnote w:id="9">
    <w:p w:rsidR="00653ECF" w:rsidRPr="00732F25" w:rsidRDefault="00653ECF" w:rsidP="00CF3D87">
      <w:pPr>
        <w:pStyle w:val="a5"/>
        <w:rPr>
          <w:rFonts w:cs="David"/>
        </w:rPr>
      </w:pPr>
      <w:r w:rsidRPr="00732F25">
        <w:rPr>
          <w:rStyle w:val="FootnoteCharacters"/>
          <w:rFonts w:ascii="David" w:hAnsi="David" w:cs="David"/>
        </w:rPr>
        <w:footnoteRef/>
      </w:r>
      <w:r w:rsidRPr="00732F25">
        <w:rPr>
          <w:rStyle w:val="Q"/>
          <w:rFonts w:cs="David"/>
          <w:rtl/>
        </w:rPr>
        <w:tab/>
        <w:t>רבי</w:t>
      </w:r>
      <w:r w:rsidRPr="00732F25">
        <w:rPr>
          <w:rStyle w:val="Q"/>
          <w:rFonts w:eastAsia="David CLM" w:cs="David"/>
          <w:rtl/>
        </w:rPr>
        <w:t xml:space="preserve"> </w:t>
      </w:r>
      <w:r w:rsidRPr="00732F25">
        <w:rPr>
          <w:rStyle w:val="Q"/>
          <w:rFonts w:cs="David"/>
          <w:rtl/>
        </w:rPr>
        <w:t>יהודה, בבלי</w:t>
      </w:r>
      <w:r w:rsidRPr="00732F25">
        <w:rPr>
          <w:rStyle w:val="Q"/>
          <w:rFonts w:eastAsia="David CLM" w:cs="David"/>
          <w:rtl/>
        </w:rPr>
        <w:t xml:space="preserve"> </w:t>
      </w:r>
      <w:r w:rsidRPr="00732F25">
        <w:rPr>
          <w:rStyle w:val="Q"/>
          <w:rFonts w:cs="David"/>
          <w:rtl/>
        </w:rPr>
        <w:t>ראש</w:t>
      </w:r>
      <w:r w:rsidRPr="00732F25">
        <w:rPr>
          <w:rStyle w:val="Q"/>
          <w:rFonts w:eastAsia="David CLM" w:cs="David"/>
          <w:rtl/>
        </w:rPr>
        <w:t xml:space="preserve"> </w:t>
      </w:r>
      <w:r w:rsidRPr="00732F25">
        <w:rPr>
          <w:rStyle w:val="Q"/>
          <w:rFonts w:cs="David"/>
          <w:rtl/>
        </w:rPr>
        <w:t>השנה</w:t>
      </w:r>
      <w:r w:rsidRPr="00732F25">
        <w:rPr>
          <w:rStyle w:val="Q"/>
          <w:rFonts w:eastAsia="David CLM" w:cs="David"/>
          <w:rtl/>
        </w:rPr>
        <w:t xml:space="preserve"> </w:t>
      </w:r>
      <w:r w:rsidRPr="00732F25">
        <w:rPr>
          <w:rStyle w:val="Q"/>
          <w:rFonts w:cs="David"/>
          <w:rtl/>
        </w:rPr>
        <w:t>ט</w:t>
      </w:r>
      <w:ins w:id="1790" w:author="אברהם" w:date="2012-11-26T17:01:00Z">
        <w:r>
          <w:rPr>
            <w:rStyle w:val="Q"/>
            <w:rFonts w:eastAsia="David CLM" w:cs="David" w:hint="cs"/>
            <w:rtl/>
          </w:rPr>
          <w:t>,</w:t>
        </w:r>
      </w:ins>
      <w:r w:rsidRPr="00732F25">
        <w:rPr>
          <w:rStyle w:val="Q"/>
          <w:rFonts w:eastAsia="David CLM" w:cs="David"/>
          <w:rtl/>
        </w:rPr>
        <w:t xml:space="preserve"> </w:t>
      </w:r>
      <w:del w:id="1791" w:author="אברהם" w:date="2012-11-26T17:01:00Z">
        <w:r w:rsidRPr="00732F25" w:rsidDel="00CF3D87">
          <w:rPr>
            <w:rStyle w:val="Q"/>
            <w:rFonts w:cs="David"/>
            <w:rtl/>
          </w:rPr>
          <w:delText>ע"</w:delText>
        </w:r>
      </w:del>
      <w:r w:rsidRPr="00732F25">
        <w:rPr>
          <w:rStyle w:val="Q"/>
          <w:rFonts w:cs="David"/>
          <w:rtl/>
        </w:rPr>
        <w:t>ב.</w:t>
      </w:r>
    </w:p>
  </w:footnote>
  <w:footnote w:id="10">
    <w:p w:rsidR="00653ECF" w:rsidRPr="00732F25" w:rsidRDefault="00653ECF" w:rsidP="009C2B09">
      <w:pPr>
        <w:pStyle w:val="a5"/>
        <w:rPr>
          <w:rFonts w:cs="David"/>
        </w:rPr>
      </w:pPr>
      <w:r w:rsidRPr="00732F25">
        <w:rPr>
          <w:rStyle w:val="FootnoteCharacters"/>
          <w:rFonts w:ascii="David" w:hAnsi="David" w:cs="David"/>
        </w:rPr>
        <w:footnoteRef/>
      </w:r>
      <w:r w:rsidRPr="00732F25">
        <w:rPr>
          <w:rFonts w:ascii="Arial" w:hAnsi="Arial" w:cs="David"/>
          <w:rtl/>
        </w:rPr>
        <w:tab/>
        <w:t>בבלי</w:t>
      </w:r>
      <w:r w:rsidRPr="00732F25">
        <w:rPr>
          <w:rFonts w:ascii="Arial" w:eastAsia="Arial" w:hAnsi="Arial" w:cs="David"/>
          <w:rtl/>
        </w:rPr>
        <w:t xml:space="preserve"> </w:t>
      </w:r>
      <w:r w:rsidRPr="00732F25">
        <w:rPr>
          <w:rFonts w:ascii="Arial" w:hAnsi="Arial" w:cs="David"/>
          <w:rtl/>
        </w:rPr>
        <w:t>בבא</w:t>
      </w:r>
      <w:r w:rsidRPr="00732F25">
        <w:rPr>
          <w:rFonts w:ascii="Arial" w:eastAsia="Arial" w:hAnsi="Arial" w:cs="David"/>
          <w:rtl/>
        </w:rPr>
        <w:t xml:space="preserve"> </w:t>
      </w:r>
      <w:r w:rsidRPr="00732F25">
        <w:rPr>
          <w:rFonts w:ascii="Arial" w:hAnsi="Arial" w:cs="David"/>
          <w:rtl/>
        </w:rPr>
        <w:t>בתרא</w:t>
      </w:r>
      <w:r w:rsidRPr="00732F25">
        <w:rPr>
          <w:rFonts w:ascii="Arial" w:eastAsia="Arial" w:hAnsi="Arial" w:cs="David"/>
          <w:rtl/>
        </w:rPr>
        <w:t xml:space="preserve"> </w:t>
      </w:r>
      <w:r w:rsidRPr="00732F25">
        <w:rPr>
          <w:rFonts w:ascii="Arial" w:hAnsi="Arial" w:cs="David"/>
          <w:rtl/>
        </w:rPr>
        <w:t>קכב</w:t>
      </w:r>
      <w:ins w:id="2338" w:author="אברהם" w:date="2012-11-26T17:02:00Z">
        <w:r>
          <w:rPr>
            <w:rFonts w:ascii="Arial" w:eastAsia="Arial" w:hAnsi="Arial" w:cs="David" w:hint="cs"/>
            <w:rtl/>
          </w:rPr>
          <w:t>,</w:t>
        </w:r>
      </w:ins>
      <w:r w:rsidRPr="00732F25">
        <w:rPr>
          <w:rFonts w:ascii="Arial" w:eastAsia="Arial" w:hAnsi="Arial" w:cs="David"/>
          <w:rtl/>
        </w:rPr>
        <w:t xml:space="preserve"> </w:t>
      </w:r>
      <w:del w:id="2339" w:author="אברהם" w:date="2012-11-26T17:02:00Z">
        <w:r w:rsidRPr="00732F25" w:rsidDel="00CF3D87">
          <w:rPr>
            <w:rFonts w:ascii="Arial" w:hAnsi="Arial" w:cs="David"/>
            <w:rtl/>
          </w:rPr>
          <w:delText>ע"</w:delText>
        </w:r>
      </w:del>
      <w:r w:rsidRPr="00732F25">
        <w:rPr>
          <w:rFonts w:ascii="Arial" w:hAnsi="Arial" w:cs="David"/>
          <w:rtl/>
        </w:rPr>
        <w:t>א.</w:t>
      </w:r>
    </w:p>
  </w:footnote>
  <w:footnote w:id="11">
    <w:p w:rsidR="00653ECF" w:rsidRPr="00732F25" w:rsidRDefault="00653ECF" w:rsidP="002645EF">
      <w:pPr>
        <w:pStyle w:val="a5"/>
        <w:rPr>
          <w:rFonts w:cs="David"/>
        </w:rPr>
      </w:pPr>
      <w:r w:rsidRPr="00732F25">
        <w:rPr>
          <w:rStyle w:val="FootnoteCharacters"/>
          <w:rFonts w:ascii="David" w:hAnsi="David" w:cs="David"/>
        </w:rPr>
        <w:footnoteRef/>
      </w:r>
      <w:r w:rsidRPr="00732F25">
        <w:rPr>
          <w:rFonts w:ascii="Arial" w:hAnsi="Arial" w:cs="David"/>
          <w:rtl/>
        </w:rPr>
        <w:tab/>
        <w:t>ויש</w:t>
      </w:r>
      <w:r w:rsidRPr="00732F25">
        <w:rPr>
          <w:rFonts w:ascii="Arial" w:eastAsia="Arial" w:hAnsi="Arial" w:cs="David"/>
          <w:rtl/>
        </w:rPr>
        <w:t xml:space="preserve"> </w:t>
      </w:r>
      <w:r w:rsidRPr="00732F25">
        <w:rPr>
          <w:rFonts w:ascii="Arial" w:hAnsi="Arial" w:cs="David"/>
          <w:rtl/>
        </w:rPr>
        <w:t>לעיין, אם</w:t>
      </w:r>
      <w:r w:rsidRPr="00732F25">
        <w:rPr>
          <w:rFonts w:ascii="Arial" w:eastAsia="Arial" w:hAnsi="Arial" w:cs="David"/>
          <w:rtl/>
        </w:rPr>
        <w:t xml:space="preserve"> </w:t>
      </w:r>
      <w:r w:rsidRPr="00732F25">
        <w:rPr>
          <w:rFonts w:ascii="Arial" w:hAnsi="Arial" w:cs="David"/>
          <w:rtl/>
        </w:rPr>
        <w:t>מחר</w:t>
      </w:r>
      <w:r w:rsidRPr="00732F25">
        <w:rPr>
          <w:rFonts w:ascii="Arial" w:eastAsia="Arial" w:hAnsi="Arial" w:cs="David"/>
          <w:rtl/>
        </w:rPr>
        <w:t xml:space="preserve"> </w:t>
      </w:r>
      <w:r w:rsidRPr="00732F25">
        <w:rPr>
          <w:rFonts w:ascii="Arial" w:hAnsi="Arial" w:cs="David"/>
          <w:rtl/>
        </w:rPr>
        <w:t>יתקיימו</w:t>
      </w:r>
      <w:r w:rsidRPr="00732F25">
        <w:rPr>
          <w:rFonts w:ascii="Arial" w:eastAsia="Arial" w:hAnsi="Arial" w:cs="David"/>
          <w:rtl/>
        </w:rPr>
        <w:t xml:space="preserve"> </w:t>
      </w:r>
      <w:r w:rsidRPr="00732F25">
        <w:rPr>
          <w:rFonts w:ascii="Arial" w:hAnsi="Arial" w:cs="David"/>
          <w:rtl/>
        </w:rPr>
        <w:t>כל</w:t>
      </w:r>
      <w:r w:rsidRPr="00732F25">
        <w:rPr>
          <w:rFonts w:ascii="Arial" w:eastAsia="Arial" w:hAnsi="Arial" w:cs="David"/>
          <w:rtl/>
        </w:rPr>
        <w:t xml:space="preserve"> </w:t>
      </w:r>
      <w:r w:rsidRPr="00732F25">
        <w:rPr>
          <w:rFonts w:ascii="Arial" w:hAnsi="Arial" w:cs="David"/>
          <w:rtl/>
        </w:rPr>
        <w:t>התנאים</w:t>
      </w:r>
      <w:r w:rsidRPr="00732F25">
        <w:rPr>
          <w:rFonts w:ascii="Arial" w:eastAsia="Arial" w:hAnsi="Arial" w:cs="David"/>
          <w:rtl/>
        </w:rPr>
        <w:t xml:space="preserve"> </w:t>
      </w:r>
      <w:r w:rsidRPr="00732F25">
        <w:rPr>
          <w:rFonts w:ascii="Arial" w:hAnsi="Arial" w:cs="David"/>
          <w:rtl/>
        </w:rPr>
        <w:t>ההלכתיים</w:t>
      </w:r>
      <w:r w:rsidRPr="00732F25">
        <w:rPr>
          <w:rFonts w:ascii="Arial" w:eastAsia="Arial" w:hAnsi="Arial" w:cs="David"/>
          <w:rtl/>
        </w:rPr>
        <w:t xml:space="preserve"> </w:t>
      </w:r>
      <w:r w:rsidRPr="00732F25">
        <w:rPr>
          <w:rFonts w:ascii="Arial" w:hAnsi="Arial" w:cs="David"/>
          <w:rtl/>
        </w:rPr>
        <w:t>להחזרת</w:t>
      </w:r>
      <w:r w:rsidRPr="00732F25">
        <w:rPr>
          <w:rFonts w:ascii="Arial" w:eastAsia="Arial" w:hAnsi="Arial" w:cs="David"/>
          <w:rtl/>
        </w:rPr>
        <w:t xml:space="preserve"> </w:t>
      </w:r>
      <w:r w:rsidRPr="00732F25">
        <w:rPr>
          <w:rFonts w:ascii="Arial" w:hAnsi="Arial" w:cs="David"/>
          <w:rtl/>
        </w:rPr>
        <w:t>מצוות</w:t>
      </w:r>
      <w:r w:rsidRPr="00732F25">
        <w:rPr>
          <w:rFonts w:ascii="Arial" w:eastAsia="Arial" w:hAnsi="Arial" w:cs="David"/>
          <w:rtl/>
        </w:rPr>
        <w:t xml:space="preserve"> </w:t>
      </w:r>
      <w:r w:rsidRPr="00732F25">
        <w:rPr>
          <w:rFonts w:ascii="Arial" w:hAnsi="Arial" w:cs="David"/>
          <w:rtl/>
        </w:rPr>
        <w:t>היובל, איך</w:t>
      </w:r>
      <w:r w:rsidRPr="00732F25">
        <w:rPr>
          <w:rFonts w:ascii="Arial" w:eastAsia="Arial" w:hAnsi="Arial" w:cs="David"/>
          <w:rtl/>
        </w:rPr>
        <w:t xml:space="preserve"> </w:t>
      </w:r>
      <w:r w:rsidRPr="00732F25">
        <w:rPr>
          <w:rFonts w:ascii="Arial" w:hAnsi="Arial" w:cs="David"/>
          <w:rtl/>
        </w:rPr>
        <w:t>תתקיים</w:t>
      </w:r>
      <w:r w:rsidRPr="00732F25">
        <w:rPr>
          <w:rFonts w:ascii="Arial" w:eastAsia="Arial" w:hAnsi="Arial" w:cs="David"/>
          <w:rtl/>
        </w:rPr>
        <w:t xml:space="preserve"> </w:t>
      </w:r>
      <w:r w:rsidRPr="00732F25">
        <w:rPr>
          <w:rFonts w:ascii="Arial" w:hAnsi="Arial" w:cs="David"/>
          <w:rtl/>
        </w:rPr>
        <w:t>מצווה</w:t>
      </w:r>
      <w:r w:rsidRPr="00732F25">
        <w:rPr>
          <w:rFonts w:ascii="Arial" w:eastAsia="Arial" w:hAnsi="Arial" w:cs="David"/>
          <w:rtl/>
        </w:rPr>
        <w:t xml:space="preserve"> </w:t>
      </w:r>
      <w:r w:rsidRPr="00732F25">
        <w:rPr>
          <w:rFonts w:ascii="Arial" w:hAnsi="Arial" w:cs="David"/>
          <w:rtl/>
        </w:rPr>
        <w:t>זו</w:t>
      </w:r>
      <w:r w:rsidRPr="00732F25">
        <w:rPr>
          <w:rFonts w:ascii="Arial" w:eastAsia="Arial" w:hAnsi="Arial" w:cs="David"/>
          <w:rtl/>
        </w:rPr>
        <w:t xml:space="preserve"> </w:t>
      </w:r>
      <w:r w:rsidRPr="00732F25">
        <w:rPr>
          <w:rFonts w:ascii="Arial" w:hAnsi="Arial" w:cs="David"/>
          <w:rtl/>
        </w:rPr>
        <w:t>בפועל, הרי</w:t>
      </w:r>
      <w:r w:rsidRPr="00732F25">
        <w:rPr>
          <w:rFonts w:ascii="Arial" w:eastAsia="Arial" w:hAnsi="Arial" w:cs="David"/>
          <w:rtl/>
        </w:rPr>
        <w:t xml:space="preserve"> </w:t>
      </w:r>
      <w:r w:rsidRPr="00732F25">
        <w:rPr>
          <w:rFonts w:ascii="Arial" w:hAnsi="Arial" w:cs="David"/>
          <w:rtl/>
        </w:rPr>
        <w:t>אף</w:t>
      </w:r>
      <w:r w:rsidRPr="00732F25">
        <w:rPr>
          <w:rFonts w:ascii="Arial" w:eastAsia="Arial" w:hAnsi="Arial" w:cs="David"/>
          <w:rtl/>
        </w:rPr>
        <w:t xml:space="preserve"> </w:t>
      </w:r>
      <w:r w:rsidRPr="00732F25">
        <w:rPr>
          <w:rFonts w:ascii="Arial" w:hAnsi="Arial" w:cs="David"/>
          <w:rtl/>
        </w:rPr>
        <w:t>אחד</w:t>
      </w:r>
      <w:r w:rsidRPr="00732F25">
        <w:rPr>
          <w:rFonts w:ascii="Arial" w:eastAsia="Arial" w:hAnsi="Arial" w:cs="David"/>
          <w:rtl/>
        </w:rPr>
        <w:t xml:space="preserve"> </w:t>
      </w:r>
      <w:r w:rsidRPr="00732F25">
        <w:rPr>
          <w:rFonts w:ascii="Arial" w:hAnsi="Arial" w:cs="David"/>
          <w:rtl/>
        </w:rPr>
        <w:t>לא</w:t>
      </w:r>
      <w:r w:rsidRPr="00732F25">
        <w:rPr>
          <w:rFonts w:ascii="Arial" w:eastAsia="Arial" w:hAnsi="Arial" w:cs="David"/>
          <w:rtl/>
        </w:rPr>
        <w:t xml:space="preserve"> </w:t>
      </w:r>
      <w:r w:rsidRPr="00732F25">
        <w:rPr>
          <w:rFonts w:ascii="Arial" w:hAnsi="Arial" w:cs="David"/>
          <w:rtl/>
        </w:rPr>
        <w:t>יודע</w:t>
      </w:r>
      <w:r w:rsidRPr="00732F25">
        <w:rPr>
          <w:rFonts w:ascii="Arial" w:eastAsia="Arial" w:hAnsi="Arial" w:cs="David"/>
          <w:rtl/>
        </w:rPr>
        <w:t xml:space="preserve"> </w:t>
      </w:r>
      <w:r w:rsidRPr="00732F25">
        <w:rPr>
          <w:rFonts w:ascii="Arial" w:hAnsi="Arial" w:cs="David"/>
          <w:rtl/>
        </w:rPr>
        <w:t>מהי</w:t>
      </w:r>
      <w:r w:rsidRPr="00732F25">
        <w:rPr>
          <w:rFonts w:ascii="Arial" w:eastAsia="Arial" w:hAnsi="Arial" w:cs="David"/>
          <w:rtl/>
        </w:rPr>
        <w:t xml:space="preserve"> </w:t>
      </w:r>
      <w:r w:rsidRPr="00732F25">
        <w:rPr>
          <w:rFonts w:ascii="Arial" w:hAnsi="Arial" w:cs="David"/>
          <w:rtl/>
        </w:rPr>
        <w:t>הנחלה</w:t>
      </w:r>
      <w:r w:rsidRPr="00732F25">
        <w:rPr>
          <w:rFonts w:ascii="Arial" w:eastAsia="Arial" w:hAnsi="Arial" w:cs="David"/>
          <w:rtl/>
        </w:rPr>
        <w:t xml:space="preserve"> </w:t>
      </w:r>
      <w:r w:rsidRPr="00732F25">
        <w:rPr>
          <w:rFonts w:ascii="Arial" w:hAnsi="Arial" w:cs="David"/>
          <w:rtl/>
        </w:rPr>
        <w:t>שלו? האם</w:t>
      </w:r>
      <w:r w:rsidRPr="00732F25">
        <w:rPr>
          <w:rFonts w:ascii="Arial" w:eastAsia="Arial" w:hAnsi="Arial" w:cs="David"/>
          <w:rtl/>
        </w:rPr>
        <w:t xml:space="preserve"> </w:t>
      </w:r>
      <w:r w:rsidRPr="00732F25">
        <w:rPr>
          <w:rFonts w:ascii="Arial" w:hAnsi="Arial" w:cs="David"/>
          <w:rtl/>
        </w:rPr>
        <w:t>נצטרך</w:t>
      </w:r>
      <w:r w:rsidRPr="00732F25">
        <w:rPr>
          <w:rFonts w:ascii="Arial" w:eastAsia="Arial" w:hAnsi="Arial" w:cs="David"/>
          <w:rtl/>
        </w:rPr>
        <w:t xml:space="preserve"> </w:t>
      </w:r>
      <w:r w:rsidRPr="00732F25">
        <w:rPr>
          <w:rFonts w:ascii="Arial" w:hAnsi="Arial" w:cs="David"/>
          <w:rtl/>
        </w:rPr>
        <w:t>לחכות</w:t>
      </w:r>
      <w:r w:rsidRPr="00732F25">
        <w:rPr>
          <w:rFonts w:ascii="Arial" w:eastAsia="Arial" w:hAnsi="Arial" w:cs="David"/>
          <w:rtl/>
        </w:rPr>
        <w:t xml:space="preserve"> </w:t>
      </w:r>
      <w:r w:rsidRPr="00732F25">
        <w:rPr>
          <w:rFonts w:ascii="Arial" w:hAnsi="Arial" w:cs="David"/>
          <w:rtl/>
        </w:rPr>
        <w:t>לנביא</w:t>
      </w:r>
      <w:r w:rsidRPr="00732F25">
        <w:rPr>
          <w:rFonts w:ascii="Arial" w:eastAsia="Arial" w:hAnsi="Arial" w:cs="David"/>
          <w:rtl/>
        </w:rPr>
        <w:t xml:space="preserve"> </w:t>
      </w:r>
      <w:r w:rsidRPr="00732F25">
        <w:rPr>
          <w:rFonts w:ascii="Arial" w:hAnsi="Arial" w:cs="David"/>
          <w:rtl/>
        </w:rPr>
        <w:t>או</w:t>
      </w:r>
      <w:r w:rsidRPr="00732F25">
        <w:rPr>
          <w:rFonts w:ascii="Arial" w:eastAsia="Arial" w:hAnsi="Arial" w:cs="David"/>
          <w:rtl/>
        </w:rPr>
        <w:t xml:space="preserve"> </w:t>
      </w:r>
      <w:r w:rsidRPr="00732F25">
        <w:rPr>
          <w:rFonts w:ascii="Arial" w:hAnsi="Arial" w:cs="David"/>
          <w:rtl/>
        </w:rPr>
        <w:t>למשיח, על-מנת</w:t>
      </w:r>
      <w:r w:rsidRPr="00732F25">
        <w:rPr>
          <w:rFonts w:ascii="Arial" w:eastAsia="Arial" w:hAnsi="Arial" w:cs="David"/>
          <w:rtl/>
        </w:rPr>
        <w:t xml:space="preserve"> </w:t>
      </w:r>
      <w:r w:rsidRPr="00732F25">
        <w:rPr>
          <w:rFonts w:ascii="Arial" w:hAnsi="Arial" w:cs="David"/>
          <w:rtl/>
        </w:rPr>
        <w:t>שיפיל</w:t>
      </w:r>
      <w:r w:rsidRPr="00732F25">
        <w:rPr>
          <w:rFonts w:ascii="Arial" w:eastAsia="Arial" w:hAnsi="Arial" w:cs="David"/>
          <w:rtl/>
        </w:rPr>
        <w:t xml:space="preserve"> </w:t>
      </w:r>
      <w:r w:rsidRPr="00732F25">
        <w:rPr>
          <w:rFonts w:ascii="Arial" w:hAnsi="Arial" w:cs="David"/>
          <w:rtl/>
        </w:rPr>
        <w:t>גורל</w:t>
      </w:r>
      <w:r w:rsidRPr="00732F25">
        <w:rPr>
          <w:rFonts w:ascii="Arial" w:eastAsia="Arial" w:hAnsi="Arial" w:cs="David"/>
          <w:rtl/>
        </w:rPr>
        <w:t xml:space="preserve"> </w:t>
      </w:r>
      <w:r w:rsidRPr="00732F25">
        <w:rPr>
          <w:rFonts w:ascii="Arial" w:hAnsi="Arial" w:cs="David"/>
          <w:rtl/>
        </w:rPr>
        <w:t>ברוח</w:t>
      </w:r>
      <w:r w:rsidRPr="00732F25">
        <w:rPr>
          <w:rFonts w:ascii="Arial" w:eastAsia="Arial" w:hAnsi="Arial" w:cs="David"/>
          <w:rtl/>
        </w:rPr>
        <w:t xml:space="preserve"> </w:t>
      </w:r>
      <w:r w:rsidRPr="00732F25">
        <w:rPr>
          <w:rFonts w:ascii="Arial" w:hAnsi="Arial" w:cs="David"/>
          <w:rtl/>
        </w:rPr>
        <w:t>הקודש, ויבצע</w:t>
      </w:r>
      <w:r w:rsidRPr="00732F25">
        <w:rPr>
          <w:rFonts w:ascii="Arial" w:eastAsia="Arial" w:hAnsi="Arial" w:cs="David"/>
          <w:rtl/>
        </w:rPr>
        <w:t xml:space="preserve"> </w:t>
      </w:r>
      <w:r w:rsidRPr="00732F25">
        <w:rPr>
          <w:rFonts w:ascii="Arial" w:hAnsi="Arial" w:cs="David"/>
          <w:rtl/>
        </w:rPr>
        <w:t>חלוקת</w:t>
      </w:r>
      <w:r w:rsidRPr="00732F25">
        <w:rPr>
          <w:rFonts w:ascii="Arial" w:eastAsia="Arial" w:hAnsi="Arial" w:cs="David"/>
          <w:rtl/>
        </w:rPr>
        <w:t xml:space="preserve"> </w:t>
      </w:r>
      <w:r w:rsidRPr="00732F25">
        <w:rPr>
          <w:rFonts w:ascii="Arial" w:hAnsi="Arial" w:cs="David"/>
          <w:rtl/>
        </w:rPr>
        <w:t>נחלות</w:t>
      </w:r>
      <w:r w:rsidRPr="00732F25">
        <w:rPr>
          <w:rFonts w:ascii="Arial" w:eastAsia="Arial" w:hAnsi="Arial" w:cs="David"/>
          <w:rtl/>
        </w:rPr>
        <w:t xml:space="preserve"> </w:t>
      </w:r>
      <w:r w:rsidRPr="00732F25">
        <w:rPr>
          <w:rFonts w:ascii="Arial" w:hAnsi="Arial" w:cs="David"/>
          <w:rtl/>
        </w:rPr>
        <w:t>מחודשת? אינני</w:t>
      </w:r>
      <w:r w:rsidRPr="00732F25">
        <w:rPr>
          <w:rFonts w:ascii="Arial" w:eastAsia="Arial" w:hAnsi="Arial" w:cs="David"/>
          <w:rtl/>
        </w:rPr>
        <w:t xml:space="preserve"> </w:t>
      </w:r>
      <w:r w:rsidRPr="00732F25">
        <w:rPr>
          <w:rFonts w:ascii="Arial" w:hAnsi="Arial" w:cs="David"/>
          <w:rtl/>
        </w:rPr>
        <w:t>יודע</w:t>
      </w:r>
      <w:r w:rsidRPr="00732F25">
        <w:rPr>
          <w:rFonts w:ascii="Arial" w:eastAsia="Arial" w:hAnsi="Arial" w:cs="David"/>
          <w:rtl/>
        </w:rPr>
        <w:t xml:space="preserve"> </w:t>
      </w:r>
      <w:r w:rsidRPr="00732F25">
        <w:rPr>
          <w:rFonts w:ascii="Arial" w:hAnsi="Arial" w:cs="David"/>
          <w:rtl/>
        </w:rPr>
        <w:t>אם</w:t>
      </w:r>
      <w:r w:rsidRPr="00732F25">
        <w:rPr>
          <w:rFonts w:ascii="Arial" w:eastAsia="Arial" w:hAnsi="Arial" w:cs="David"/>
          <w:rtl/>
        </w:rPr>
        <w:t xml:space="preserve"> </w:t>
      </w:r>
      <w:r w:rsidRPr="00732F25">
        <w:rPr>
          <w:rFonts w:ascii="Arial" w:hAnsi="Arial" w:cs="David"/>
          <w:rtl/>
        </w:rPr>
        <w:t>דנו</w:t>
      </w:r>
      <w:r w:rsidRPr="00732F25">
        <w:rPr>
          <w:rFonts w:ascii="Arial" w:eastAsia="Arial" w:hAnsi="Arial" w:cs="David"/>
          <w:rtl/>
        </w:rPr>
        <w:t xml:space="preserve"> </w:t>
      </w:r>
      <w:r w:rsidRPr="00732F25">
        <w:rPr>
          <w:rFonts w:ascii="Arial" w:hAnsi="Arial" w:cs="David"/>
          <w:rtl/>
        </w:rPr>
        <w:t>בבעיה</w:t>
      </w:r>
      <w:r w:rsidRPr="00732F25">
        <w:rPr>
          <w:rFonts w:ascii="Arial" w:eastAsia="Arial" w:hAnsi="Arial" w:cs="David"/>
          <w:rtl/>
        </w:rPr>
        <w:t xml:space="preserve"> </w:t>
      </w:r>
      <w:r w:rsidRPr="00732F25">
        <w:rPr>
          <w:rFonts w:ascii="Arial" w:hAnsi="Arial" w:cs="David"/>
          <w:rtl/>
        </w:rPr>
        <w:t>זו.</w:t>
      </w:r>
      <w:ins w:id="2822" w:author="אברהם" w:date="2012-11-26T17:18:00Z">
        <w:r>
          <w:rPr>
            <w:rFonts w:ascii="Arial" w:hAnsi="Arial" w:cs="David" w:hint="cs"/>
            <w:rtl/>
          </w:rPr>
          <w:t>כן,  הרמב"ם (מלכים י</w:t>
        </w:r>
      </w:ins>
      <w:ins w:id="2823" w:author="אברהם" w:date="2012-11-26T17:19:00Z">
        <w:r>
          <w:rPr>
            <w:rFonts w:ascii="Arial" w:hAnsi="Arial" w:cs="David" w:hint="cs"/>
            <w:rtl/>
          </w:rPr>
          <w:t>ב</w:t>
        </w:r>
      </w:ins>
      <w:ins w:id="2824" w:author="אברהם" w:date="2012-11-26T17:18:00Z">
        <w:r>
          <w:rPr>
            <w:rFonts w:ascii="Arial" w:hAnsi="Arial" w:cs="David" w:hint="cs"/>
            <w:rtl/>
          </w:rPr>
          <w:t>,</w:t>
        </w:r>
      </w:ins>
      <w:ins w:id="2825" w:author="אברהם" w:date="2012-11-26T17:19:00Z">
        <w:r>
          <w:rPr>
            <w:rFonts w:ascii="Arial" w:hAnsi="Arial" w:cs="David" w:hint="cs"/>
            <w:rtl/>
          </w:rPr>
          <w:t>ג</w:t>
        </w:r>
      </w:ins>
      <w:ins w:id="2826" w:author="אברהם" w:date="2012-11-26T17:18:00Z">
        <w:r>
          <w:rPr>
            <w:rFonts w:ascii="Arial" w:hAnsi="Arial" w:cs="David" w:hint="cs"/>
            <w:rtl/>
          </w:rPr>
          <w:t>)</w:t>
        </w:r>
      </w:ins>
      <w:ins w:id="2827" w:author="אברהם" w:date="2012-11-26T17:19:00Z">
        <w:r>
          <w:rPr>
            <w:rFonts w:ascii="Arial" w:hAnsi="Arial" w:cs="David" w:hint="cs"/>
            <w:rtl/>
          </w:rPr>
          <w:t xml:space="preserve"> </w:t>
        </w:r>
      </w:ins>
      <w:ins w:id="2828" w:author="אברהם" w:date="2012-11-26T17:18:00Z">
        <w:r>
          <w:rPr>
            <w:rFonts w:ascii="Arial" w:hAnsi="Arial" w:cs="David" w:hint="cs"/>
            <w:rtl/>
          </w:rPr>
          <w:t xml:space="preserve">כתב שהמשיח </w:t>
        </w:r>
      </w:ins>
      <w:ins w:id="2829" w:author="אברהם" w:date="2012-11-26T17:19:00Z">
        <w:r>
          <w:rPr>
            <w:rFonts w:ascii="Arial" w:hAnsi="Arial" w:cs="David" w:hint="cs"/>
            <w:rtl/>
          </w:rPr>
          <w:t>עתיד לייחס את האנשים לשבטיהם ואז כל אחד יוכל לחזור לנחלתו.</w:t>
        </w:r>
      </w:ins>
    </w:p>
  </w:footnote>
  <w:footnote w:id="12">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במדבר</w:t>
      </w:r>
      <w:r w:rsidRPr="00732F25">
        <w:rPr>
          <w:rFonts w:eastAsia="David CLM" w:cs="David"/>
          <w:rtl/>
        </w:rPr>
        <w:t xml:space="preserve"> </w:t>
      </w:r>
      <w:r w:rsidRPr="00732F25">
        <w:rPr>
          <w:rFonts w:cs="David"/>
          <w:rtl/>
        </w:rPr>
        <w:t>לב.</w:t>
      </w:r>
    </w:p>
  </w:footnote>
  <w:footnote w:id="13">
    <w:p w:rsidR="00653ECF" w:rsidRPr="00732F25" w:rsidRDefault="00653ECF" w:rsidP="009C2B09">
      <w:pPr>
        <w:pStyle w:val="a5"/>
        <w:rPr>
          <w:rFonts w:cs="David"/>
        </w:rPr>
      </w:pPr>
      <w:r w:rsidRPr="00732F25">
        <w:rPr>
          <w:rStyle w:val="FootnoteCharacters"/>
          <w:rFonts w:ascii="David" w:hAnsi="David" w:cs="David"/>
        </w:rPr>
        <w:footnoteRef/>
      </w:r>
      <w:r w:rsidRPr="00732F25">
        <w:rPr>
          <w:rFonts w:ascii="Arial" w:hAnsi="Arial" w:cs="David"/>
          <w:rtl/>
        </w:rPr>
        <w:tab/>
        <w:t>אהוד</w:t>
      </w:r>
      <w:r w:rsidRPr="00732F25">
        <w:rPr>
          <w:rFonts w:ascii="Arial" w:eastAsia="Arial" w:hAnsi="Arial" w:cs="David"/>
          <w:rtl/>
        </w:rPr>
        <w:t xml:space="preserve"> </w:t>
      </w:r>
      <w:r w:rsidRPr="00732F25">
        <w:rPr>
          <w:rFonts w:ascii="Arial" w:hAnsi="Arial" w:cs="David"/>
          <w:rtl/>
        </w:rPr>
        <w:t xml:space="preserve">טוקטלי, </w:t>
      </w:r>
      <w:r w:rsidRPr="00732F25">
        <w:rPr>
          <w:rFonts w:ascii="Arial" w:hAnsi="Arial" w:cs="David"/>
          <w:b/>
          <w:bCs/>
          <w:rtl/>
        </w:rPr>
        <w:t>נוי</w:t>
      </w:r>
      <w:r w:rsidRPr="00732F25">
        <w:rPr>
          <w:rFonts w:ascii="Arial" w:eastAsia="Arial" w:hAnsi="Arial" w:cs="David"/>
          <w:b/>
          <w:bCs/>
          <w:rtl/>
        </w:rPr>
        <w:t xml:space="preserve"> </w:t>
      </w:r>
      <w:r w:rsidRPr="00732F25">
        <w:rPr>
          <w:rFonts w:ascii="Arial" w:hAnsi="Arial" w:cs="David"/>
          <w:b/>
          <w:bCs/>
          <w:rtl/>
        </w:rPr>
        <w:t>אלט</w:t>
      </w:r>
      <w:r w:rsidRPr="00732F25">
        <w:rPr>
          <w:rFonts w:ascii="Arial" w:eastAsia="Arial" w:hAnsi="Arial" w:cs="David"/>
          <w:b/>
          <w:bCs/>
          <w:rtl/>
        </w:rPr>
        <w:t xml:space="preserve"> </w:t>
      </w:r>
      <w:r w:rsidRPr="00732F25">
        <w:rPr>
          <w:rFonts w:ascii="Arial" w:hAnsi="Arial" w:cs="David"/>
          <w:b/>
          <w:bCs/>
          <w:rtl/>
        </w:rPr>
        <w:t>נוי</w:t>
      </w:r>
      <w:r w:rsidRPr="00732F25">
        <w:rPr>
          <w:rFonts w:ascii="Arial" w:eastAsia="Arial" w:hAnsi="Arial" w:cs="David"/>
          <w:b/>
          <w:bCs/>
          <w:rtl/>
        </w:rPr>
        <w:t xml:space="preserve"> </w:t>
      </w:r>
      <w:r w:rsidRPr="00732F25">
        <w:rPr>
          <w:rFonts w:ascii="Arial" w:hAnsi="Arial" w:cs="David"/>
          <w:b/>
          <w:bCs/>
          <w:rtl/>
        </w:rPr>
        <w:t>לנד</w:t>
      </w:r>
      <w:r w:rsidRPr="00732F25">
        <w:rPr>
          <w:rFonts w:ascii="Arial" w:hAnsi="Arial" w:cs="David"/>
          <w:rtl/>
        </w:rPr>
        <w:t>, ה'תשס"ב-</w:t>
      </w:r>
      <w:r w:rsidRPr="00732F25">
        <w:rPr>
          <w:rFonts w:ascii="Arial" w:hAnsi="Arial" w:cs="David"/>
        </w:rPr>
        <w:t>2002</w:t>
      </w:r>
      <w:r w:rsidRPr="00732F25">
        <w:rPr>
          <w:rFonts w:ascii="Arial" w:hAnsi="Arial" w:cs="David"/>
          <w:rtl/>
        </w:rPr>
        <w:t xml:space="preserve">; ברשת: </w:t>
      </w:r>
      <w:hyperlink r:id="rId1" w:history="1">
        <w:r w:rsidRPr="00732F25">
          <w:rPr>
            <w:rStyle w:val="Hyperlink"/>
            <w:rFonts w:ascii="Arial" w:hAnsi="Arial" w:cs="David"/>
          </w:rPr>
          <w:t>http://et.hopeways.org/nanl-04.htm</w:t>
        </w:r>
      </w:hyperlink>
      <w:r w:rsidRPr="00732F25">
        <w:rPr>
          <w:rFonts w:ascii="Arial" w:hAnsi="Arial" w:cs="David"/>
          <w:rtl/>
        </w:rPr>
        <w:t>; חלק</w:t>
      </w:r>
      <w:r w:rsidRPr="00732F25">
        <w:rPr>
          <w:rFonts w:ascii="Arial" w:eastAsia="Arial" w:hAnsi="Arial" w:cs="David"/>
          <w:rtl/>
        </w:rPr>
        <w:t xml:space="preserve"> </w:t>
      </w:r>
      <w:r w:rsidRPr="00732F25">
        <w:rPr>
          <w:rFonts w:ascii="Arial" w:hAnsi="Arial" w:cs="David"/>
          <w:rtl/>
        </w:rPr>
        <w:t>רביעי, פרק</w:t>
      </w:r>
      <w:r w:rsidRPr="00732F25">
        <w:rPr>
          <w:rFonts w:ascii="Arial" w:eastAsia="Arial" w:hAnsi="Arial" w:cs="David"/>
          <w:rtl/>
        </w:rPr>
        <w:t xml:space="preserve"> </w:t>
      </w:r>
      <w:r w:rsidRPr="00732F25">
        <w:rPr>
          <w:rFonts w:ascii="Arial" w:hAnsi="Arial" w:cs="David"/>
          <w:rtl/>
        </w:rPr>
        <w:t>ו, ד"ה</w:t>
      </w:r>
      <w:r w:rsidRPr="00732F25">
        <w:rPr>
          <w:rFonts w:ascii="Arial" w:eastAsia="Arial" w:hAnsi="Arial" w:cs="David"/>
          <w:rtl/>
        </w:rPr>
        <w:t xml:space="preserve"> </w:t>
      </w:r>
      <w:r w:rsidRPr="00732F25">
        <w:rPr>
          <w:rFonts w:ascii="Arial" w:hAnsi="Arial" w:cs="David"/>
          <w:rtl/>
        </w:rPr>
        <w:t>'אלה</w:t>
      </w:r>
      <w:r w:rsidRPr="00732F25">
        <w:rPr>
          <w:rFonts w:ascii="Arial" w:eastAsia="Arial" w:hAnsi="Arial" w:cs="David"/>
          <w:rtl/>
        </w:rPr>
        <w:t xml:space="preserve"> </w:t>
      </w:r>
      <w:r w:rsidRPr="00732F25">
        <w:rPr>
          <w:rFonts w:ascii="Arial" w:hAnsi="Arial" w:cs="David"/>
          <w:rtl/>
        </w:rPr>
        <w:t>גם</w:t>
      </w:r>
      <w:r w:rsidRPr="00732F25">
        <w:rPr>
          <w:rFonts w:ascii="Arial" w:eastAsia="Arial" w:hAnsi="Arial" w:cs="David"/>
          <w:rtl/>
        </w:rPr>
        <w:t xml:space="preserve"> </w:t>
      </w:r>
      <w:r w:rsidRPr="00732F25">
        <w:rPr>
          <w:rFonts w:ascii="Arial" w:hAnsi="Arial" w:cs="David"/>
          <w:rtl/>
        </w:rPr>
        <w:t>קיבוצים</w:t>
      </w:r>
      <w:r w:rsidRPr="00732F25">
        <w:rPr>
          <w:rFonts w:ascii="Arial" w:eastAsia="Arial" w:hAnsi="Arial" w:cs="David"/>
          <w:rtl/>
        </w:rPr>
        <w:t xml:space="preserve"> </w:t>
      </w:r>
      <w:r w:rsidRPr="00732F25">
        <w:rPr>
          <w:rFonts w:ascii="Arial" w:hAnsi="Arial" w:cs="David"/>
          <w:rtl/>
        </w:rPr>
        <w:t>וגם</w:t>
      </w:r>
      <w:r w:rsidRPr="00732F25">
        <w:rPr>
          <w:rFonts w:ascii="Arial" w:eastAsia="Arial" w:hAnsi="Arial" w:cs="David"/>
          <w:rtl/>
        </w:rPr>
        <w:t xml:space="preserve"> </w:t>
      </w:r>
      <w:r w:rsidRPr="00732F25">
        <w:rPr>
          <w:rFonts w:ascii="Arial" w:hAnsi="Arial" w:cs="David"/>
          <w:rtl/>
        </w:rPr>
        <w:t>מושבים'. רעיונות</w:t>
      </w:r>
      <w:r w:rsidRPr="00732F25">
        <w:rPr>
          <w:rFonts w:ascii="Arial" w:eastAsia="Arial" w:hAnsi="Arial" w:cs="David"/>
          <w:rtl/>
        </w:rPr>
        <w:t xml:space="preserve"> </w:t>
      </w:r>
      <w:r w:rsidRPr="00732F25">
        <w:rPr>
          <w:rFonts w:ascii="Arial" w:hAnsi="Arial" w:cs="David"/>
          <w:rtl/>
        </w:rPr>
        <w:t>דומים</w:t>
      </w:r>
      <w:r w:rsidRPr="00732F25">
        <w:rPr>
          <w:rFonts w:ascii="Arial" w:eastAsia="Arial" w:hAnsi="Arial" w:cs="David"/>
          <w:rtl/>
        </w:rPr>
        <w:t xml:space="preserve"> </w:t>
      </w:r>
      <w:r w:rsidRPr="00732F25">
        <w:rPr>
          <w:rFonts w:ascii="Arial" w:hAnsi="Arial" w:cs="David"/>
          <w:rtl/>
        </w:rPr>
        <w:t>נזכרו</w:t>
      </w:r>
      <w:r w:rsidRPr="00732F25">
        <w:rPr>
          <w:rFonts w:ascii="Arial" w:eastAsia="Arial" w:hAnsi="Arial" w:cs="David"/>
          <w:rtl/>
        </w:rPr>
        <w:t xml:space="preserve"> </w:t>
      </w:r>
      <w:r w:rsidRPr="00732F25">
        <w:rPr>
          <w:rFonts w:ascii="Arial" w:hAnsi="Arial" w:cs="David"/>
          <w:rtl/>
        </w:rPr>
        <w:t>בספרו</w:t>
      </w:r>
      <w:r w:rsidRPr="00732F25">
        <w:rPr>
          <w:rFonts w:ascii="Arial" w:eastAsia="Arial" w:hAnsi="Arial" w:cs="David"/>
          <w:rtl/>
        </w:rPr>
        <w:t xml:space="preserve"> </w:t>
      </w:r>
      <w:r w:rsidRPr="00732F25">
        <w:rPr>
          <w:rFonts w:ascii="Arial" w:hAnsi="Arial" w:cs="David"/>
          <w:b/>
          <w:bCs/>
          <w:rtl/>
        </w:rPr>
        <w:t>שבע</w:t>
      </w:r>
      <w:r w:rsidRPr="00732F25">
        <w:rPr>
          <w:rFonts w:ascii="Arial" w:hAnsi="Arial" w:cs="David"/>
          <w:rtl/>
        </w:rPr>
        <w:t>, ה'תשס"ט-</w:t>
      </w:r>
      <w:r w:rsidRPr="00732F25">
        <w:rPr>
          <w:rFonts w:ascii="Arial" w:hAnsi="Arial" w:cs="David"/>
        </w:rPr>
        <w:t>2009</w:t>
      </w:r>
      <w:r w:rsidRPr="00732F25">
        <w:rPr>
          <w:rFonts w:ascii="Arial" w:hAnsi="Arial" w:cs="David"/>
          <w:rtl/>
        </w:rPr>
        <w:t xml:space="preserve">, ברשת: </w:t>
      </w:r>
      <w:hyperlink r:id="rId2" w:history="1">
        <w:r w:rsidRPr="00732F25">
          <w:rPr>
            <w:rStyle w:val="Hyperlink"/>
            <w:rFonts w:ascii="Arial" w:hAnsi="Arial" w:cs="David"/>
          </w:rPr>
          <w:t>http://www.hopeways.org/docs/sheva-ehud-tokatly.pdf</w:t>
        </w:r>
      </w:hyperlink>
      <w:r w:rsidRPr="00732F25">
        <w:rPr>
          <w:rFonts w:ascii="Arial" w:hAnsi="Arial" w:cs="David"/>
          <w:rtl/>
        </w:rPr>
        <w:t xml:space="preserve">, עמ' </w:t>
      </w:r>
      <w:r w:rsidRPr="00732F25">
        <w:rPr>
          <w:rFonts w:ascii="Arial" w:hAnsi="Arial" w:cs="David"/>
        </w:rPr>
        <w:t>166</w:t>
      </w:r>
      <w:r w:rsidRPr="00732F25">
        <w:rPr>
          <w:rFonts w:ascii="Arial" w:hAnsi="Arial" w:cs="David"/>
          <w:rtl/>
        </w:rPr>
        <w:t xml:space="preserve"> והלאה.</w:t>
      </w:r>
    </w:p>
  </w:footnote>
  <w:footnote w:id="14">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למיטב</w:t>
      </w:r>
      <w:r w:rsidRPr="00732F25">
        <w:rPr>
          <w:rFonts w:eastAsia="David CLM" w:cs="David"/>
          <w:rtl/>
        </w:rPr>
        <w:t xml:space="preserve"> </w:t>
      </w:r>
      <w:r w:rsidRPr="00732F25">
        <w:rPr>
          <w:rFonts w:cs="David"/>
          <w:rtl/>
        </w:rPr>
        <w:t>הבנתי, סדר</w:t>
      </w:r>
      <w:r w:rsidRPr="00732F25">
        <w:rPr>
          <w:rFonts w:eastAsia="David CLM" w:cs="David"/>
          <w:rtl/>
        </w:rPr>
        <w:t xml:space="preserve"> </w:t>
      </w:r>
      <w:r w:rsidRPr="00732F25">
        <w:rPr>
          <w:rFonts w:cs="David"/>
          <w:rtl/>
        </w:rPr>
        <w:t>הבחירה</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האזרחים</w:t>
      </w:r>
      <w:r w:rsidRPr="00732F25">
        <w:rPr>
          <w:rFonts w:eastAsia="David CLM" w:cs="David"/>
          <w:rtl/>
        </w:rPr>
        <w:t xml:space="preserve"> </w:t>
      </w:r>
      <w:r w:rsidRPr="00732F25">
        <w:rPr>
          <w:rFonts w:cs="David"/>
          <w:rtl/>
        </w:rPr>
        <w:t>לא</w:t>
      </w:r>
      <w:r w:rsidRPr="00732F25">
        <w:rPr>
          <w:rFonts w:eastAsia="David CLM" w:cs="David"/>
          <w:rtl/>
        </w:rPr>
        <w:t xml:space="preserve"> </w:t>
      </w:r>
      <w:r w:rsidRPr="00732F25">
        <w:rPr>
          <w:rFonts w:cs="David"/>
          <w:rtl/>
        </w:rPr>
        <w:t>ישפיע</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משמעותי</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התוצאות. למרות</w:t>
      </w:r>
      <w:r w:rsidRPr="00732F25">
        <w:rPr>
          <w:rFonts w:eastAsia="David CLM" w:cs="David"/>
          <w:rtl/>
        </w:rPr>
        <w:t xml:space="preserve"> </w:t>
      </w:r>
      <w:r w:rsidRPr="00732F25">
        <w:rPr>
          <w:rFonts w:cs="David"/>
          <w:rtl/>
        </w:rPr>
        <w:t>זאת, כדי</w:t>
      </w:r>
      <w:r w:rsidRPr="00732F25">
        <w:rPr>
          <w:rFonts w:eastAsia="David CLM" w:cs="David"/>
          <w:rtl/>
        </w:rPr>
        <w:t xml:space="preserve"> </w:t>
      </w:r>
      <w:r w:rsidRPr="00732F25">
        <w:rPr>
          <w:rFonts w:cs="David"/>
          <w:rtl/>
        </w:rPr>
        <w:t>למנוע</w:t>
      </w:r>
      <w:r w:rsidRPr="00732F25">
        <w:rPr>
          <w:rFonts w:eastAsia="David CLM" w:cs="David"/>
          <w:rtl/>
        </w:rPr>
        <w:t xml:space="preserve"> </w:t>
      </w:r>
      <w:r w:rsidRPr="00732F25">
        <w:rPr>
          <w:rFonts w:cs="David"/>
          <w:rtl/>
        </w:rPr>
        <w:t>טענות</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קיפוח</w:t>
      </w:r>
      <w:r w:rsidRPr="00732F25">
        <w:rPr>
          <w:rFonts w:eastAsia="David CLM" w:cs="David"/>
          <w:rtl/>
        </w:rPr>
        <w:t xml:space="preserve"> </w:t>
      </w:r>
      <w:r w:rsidRPr="00732F25">
        <w:rPr>
          <w:rFonts w:cs="David"/>
          <w:rtl/>
        </w:rPr>
        <w:t>מכוון, אפשר</w:t>
      </w:r>
      <w:r w:rsidRPr="00732F25">
        <w:rPr>
          <w:rFonts w:eastAsia="David CLM" w:cs="David"/>
          <w:rtl/>
        </w:rPr>
        <w:t xml:space="preserve"> </w:t>
      </w:r>
      <w:r w:rsidRPr="00732F25">
        <w:rPr>
          <w:rFonts w:cs="David"/>
          <w:rtl/>
        </w:rPr>
        <w:t>לקבוע</w:t>
      </w:r>
      <w:r w:rsidRPr="00732F25">
        <w:rPr>
          <w:rFonts w:eastAsia="David CLM" w:cs="David"/>
          <w:rtl/>
        </w:rPr>
        <w:t xml:space="preserve"> </w:t>
      </w:r>
      <w:r w:rsidRPr="00732F25">
        <w:rPr>
          <w:rFonts w:cs="David"/>
          <w:rtl/>
        </w:rPr>
        <w:t>שהסדר</w:t>
      </w:r>
      <w:r w:rsidRPr="00732F25">
        <w:rPr>
          <w:rFonts w:eastAsia="David CLM" w:cs="David"/>
          <w:rtl/>
        </w:rPr>
        <w:t xml:space="preserve"> </w:t>
      </w:r>
      <w:r w:rsidRPr="00732F25">
        <w:rPr>
          <w:rFonts w:cs="David"/>
          <w:rtl/>
        </w:rPr>
        <w:t>יהיה</w:t>
      </w:r>
      <w:r w:rsidRPr="00732F25">
        <w:rPr>
          <w:rFonts w:eastAsia="David CLM" w:cs="David"/>
          <w:rtl/>
        </w:rPr>
        <w:t xml:space="preserve"> </w:t>
      </w:r>
      <w:r w:rsidRPr="00732F25">
        <w:rPr>
          <w:rFonts w:cs="David"/>
          <w:rtl/>
        </w:rPr>
        <w:t>אקראי.</w:t>
      </w:r>
    </w:p>
  </w:footnote>
  <w:footnote w:id="15">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ראו:</w:t>
      </w:r>
    </w:p>
    <w:p w:rsidR="00653ECF" w:rsidRPr="00732F25" w:rsidRDefault="00653ECF" w:rsidP="009C2B09">
      <w:pPr>
        <w:pStyle w:val="a5"/>
        <w:rPr>
          <w:rFonts w:cs="David"/>
        </w:rPr>
      </w:pPr>
      <w:r w:rsidRPr="00732F25">
        <w:rPr>
          <w:rFonts w:cs="David"/>
        </w:rPr>
        <w:tab/>
        <w:t xml:space="preserve">Henning Makholm, Math Stack Exchange, 26.4.2012, </w:t>
      </w:r>
      <w:hyperlink r:id="rId3" w:history="1">
        <w:r w:rsidRPr="00732F25">
          <w:rPr>
            <w:rStyle w:val="Hyperlink"/>
            <w:rFonts w:cs="David"/>
          </w:rPr>
          <w:t>http://math.stackexchange.com/questions/136932/probability-of-cycle-in-random-graph/136974</w:t>
        </w:r>
      </w:hyperlink>
      <w:r w:rsidRPr="00732F25">
        <w:rPr>
          <w:rFonts w:cs="David"/>
        </w:rPr>
        <w:t xml:space="preserve"> </w:t>
      </w:r>
    </w:p>
  </w:footnote>
  <w:footnote w:id="16">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ראו</w:t>
      </w:r>
      <w:r w:rsidRPr="00732F25">
        <w:rPr>
          <w:rFonts w:eastAsia="David CLM" w:cs="David"/>
          <w:rtl/>
        </w:rPr>
        <w:t xml:space="preserve"> </w:t>
      </w:r>
      <w:r w:rsidRPr="00732F25">
        <w:rPr>
          <w:rFonts w:cs="David"/>
          <w:rtl/>
        </w:rPr>
        <w:t>למשל:</w:t>
      </w:r>
    </w:p>
    <w:p w:rsidR="00653ECF" w:rsidRPr="00732F25" w:rsidRDefault="00653ECF" w:rsidP="009C2B09">
      <w:pPr>
        <w:pStyle w:val="a5"/>
        <w:rPr>
          <w:rFonts w:cs="David"/>
          <w:rtl/>
        </w:rPr>
      </w:pPr>
      <w:r w:rsidRPr="00732F25">
        <w:rPr>
          <w:rFonts w:cs="David"/>
        </w:rPr>
        <w:tab/>
        <w:t>Leigh Tesfatsion, "</w:t>
      </w:r>
      <w:r w:rsidRPr="00732F25">
        <w:rPr>
          <w:rFonts w:cs="David"/>
          <w:b/>
          <w:bCs/>
        </w:rPr>
        <w:t>Agent-Based computational economics: Growing economies from the bottom up</w:t>
      </w:r>
      <w:r w:rsidRPr="00732F25">
        <w:rPr>
          <w:rFonts w:cs="David"/>
        </w:rPr>
        <w:t xml:space="preserve">", </w:t>
      </w:r>
      <w:r w:rsidRPr="00732F25">
        <w:rPr>
          <w:rStyle w:val="af1"/>
          <w:rFonts w:cs="David"/>
          <w:iCs/>
        </w:rPr>
        <w:t>Artif. Life</w:t>
      </w:r>
      <w:r w:rsidRPr="00732F25">
        <w:rPr>
          <w:rFonts w:cs="David"/>
        </w:rPr>
        <w:t>, vol. 8, no. 1, pp. 55-82, Mar. 2002.</w:t>
      </w:r>
    </w:p>
    <w:p w:rsidR="00653ECF" w:rsidRPr="00732F25" w:rsidRDefault="00653ECF" w:rsidP="009C2B09">
      <w:pPr>
        <w:pStyle w:val="a5"/>
        <w:rPr>
          <w:rFonts w:cs="David"/>
          <w:rtl/>
        </w:rPr>
      </w:pPr>
      <w:r w:rsidRPr="00732F25">
        <w:rPr>
          <w:rFonts w:cs="David"/>
        </w:rPr>
        <w:tab/>
        <w:t>Robert Axelrod, "</w:t>
      </w:r>
      <w:r w:rsidRPr="00732F25">
        <w:rPr>
          <w:rFonts w:cs="David"/>
          <w:b/>
          <w:bCs/>
        </w:rPr>
        <w:t>Advancing the art of simulation in the social sciences</w:t>
      </w:r>
      <w:r w:rsidRPr="00732F25">
        <w:rPr>
          <w:rFonts w:cs="David"/>
        </w:rPr>
        <w:t xml:space="preserve">", </w:t>
      </w:r>
      <w:r w:rsidRPr="00732F25">
        <w:rPr>
          <w:rStyle w:val="af1"/>
          <w:rFonts w:cs="David"/>
          <w:iCs/>
        </w:rPr>
        <w:t>Complexity</w:t>
      </w:r>
      <w:r w:rsidRPr="00732F25">
        <w:rPr>
          <w:rFonts w:cs="David"/>
        </w:rPr>
        <w:t xml:space="preserve">, vol. 3, pp. 16-22, Nov. 1997. </w:t>
      </w:r>
    </w:p>
  </w:footnote>
  <w:footnote w:id="17">
    <w:p w:rsidR="00653ECF" w:rsidRPr="00732F25" w:rsidRDefault="00653ECF" w:rsidP="009C2B09">
      <w:pPr>
        <w:pStyle w:val="a5"/>
        <w:rPr>
          <w:rFonts w:cs="David"/>
          <w:rtl/>
        </w:rPr>
      </w:pPr>
      <w:r w:rsidRPr="00732F25">
        <w:rPr>
          <w:rStyle w:val="FootnoteCharacters"/>
          <w:rFonts w:ascii="David" w:hAnsi="David" w:cs="David"/>
        </w:rPr>
        <w:footnoteRef/>
      </w:r>
      <w:r w:rsidRPr="00732F25">
        <w:rPr>
          <w:rFonts w:cs="David"/>
          <w:rtl/>
        </w:rPr>
        <w:tab/>
        <w:t>ראו:</w:t>
      </w:r>
    </w:p>
    <w:p w:rsidR="00653ECF" w:rsidRPr="00732F25" w:rsidRDefault="00653ECF" w:rsidP="009C2B09">
      <w:pPr>
        <w:pStyle w:val="a5"/>
        <w:rPr>
          <w:rFonts w:cs="David"/>
        </w:rPr>
      </w:pPr>
      <w:r w:rsidRPr="00732F25">
        <w:rPr>
          <w:rFonts w:cs="David"/>
        </w:rPr>
        <w:tab/>
        <w:t>Uri Wilensky, "</w:t>
      </w:r>
      <w:r w:rsidRPr="00732F25">
        <w:rPr>
          <w:rFonts w:cs="David"/>
          <w:b/>
          <w:bCs/>
        </w:rPr>
        <w:t>NetLogo</w:t>
      </w:r>
      <w:r w:rsidRPr="00732F25">
        <w:rPr>
          <w:rFonts w:cs="David"/>
        </w:rPr>
        <w:t xml:space="preserve">", </w:t>
      </w:r>
      <w:hyperlink r:id="rId4" w:history="1">
        <w:r w:rsidRPr="00732F25">
          <w:rPr>
            <w:rStyle w:val="Hyperlink"/>
            <w:rFonts w:cs="David"/>
          </w:rPr>
          <w:t>http://ccl.northwestern.edu/netlogo/</w:t>
        </w:r>
      </w:hyperlink>
      <w:r w:rsidRPr="00732F25">
        <w:rPr>
          <w:rFonts w:cs="David"/>
        </w:rPr>
        <w:t>. Center for Connected Learning and Computer-Based Modeling, Northwestern University, Evanston, IL, 1999-2012.</w:t>
      </w:r>
    </w:p>
  </w:footnote>
  <w:footnote w:id="18">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 xml:space="preserve">בכתובת: </w:t>
      </w:r>
      <w:r w:rsidRPr="00732F25">
        <w:rPr>
          <w:rFonts w:cs="David"/>
        </w:rPr>
        <w:t>http://ccl.northwestern.edu/netlogo/models/community/land-random</w:t>
      </w:r>
    </w:p>
  </w:footnote>
  <w:footnote w:id="19">
    <w:p w:rsidR="00653ECF" w:rsidRPr="00732F25" w:rsidRDefault="00653ECF" w:rsidP="009C2B09">
      <w:pPr>
        <w:pStyle w:val="a5"/>
        <w:rPr>
          <w:rFonts w:cs="David"/>
          <w:rtl/>
        </w:rPr>
      </w:pPr>
      <w:r w:rsidRPr="00732F25">
        <w:rPr>
          <w:rStyle w:val="FootnoteCharacters"/>
          <w:rFonts w:ascii="David" w:hAnsi="David" w:cs="David"/>
        </w:rPr>
        <w:footnoteRef/>
      </w:r>
      <w:r w:rsidRPr="00732F25">
        <w:rPr>
          <w:rFonts w:cs="David"/>
          <w:rtl/>
        </w:rPr>
        <w:tab/>
        <w:t>כל</w:t>
      </w:r>
      <w:r w:rsidRPr="00732F25">
        <w:rPr>
          <w:rFonts w:eastAsia="David CLM" w:cs="David"/>
          <w:rtl/>
        </w:rPr>
        <w:t xml:space="preserve"> </w:t>
      </w:r>
      <w:r w:rsidRPr="00732F25">
        <w:rPr>
          <w:rFonts w:cs="David"/>
          <w:rtl/>
        </w:rPr>
        <w:t>תא</w:t>
      </w:r>
      <w:r w:rsidRPr="00732F25">
        <w:rPr>
          <w:rFonts w:eastAsia="David CLM" w:cs="David"/>
          <w:rtl/>
        </w:rPr>
        <w:t xml:space="preserve"> </w:t>
      </w:r>
      <w:r w:rsidRPr="00732F25">
        <w:rPr>
          <w:rFonts w:cs="David"/>
          <w:rtl/>
        </w:rPr>
        <w:t>חושב</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ממוצע</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10</w:t>
      </w:r>
      <w:r w:rsidRPr="00732F25">
        <w:rPr>
          <w:rFonts w:cs="David"/>
          <w:rtl/>
        </w:rPr>
        <w:t xml:space="preserve"> הרצות. סטיית</w:t>
      </w:r>
      <w:r w:rsidRPr="00732F25">
        <w:rPr>
          <w:rFonts w:eastAsia="David CLM" w:cs="David"/>
          <w:rtl/>
        </w:rPr>
        <w:t xml:space="preserve"> </w:t>
      </w:r>
      <w:r w:rsidRPr="00732F25">
        <w:rPr>
          <w:rFonts w:cs="David"/>
          <w:rtl/>
        </w:rPr>
        <w:t>התקן</w:t>
      </w:r>
      <w:r w:rsidRPr="00732F25">
        <w:rPr>
          <w:rFonts w:eastAsia="David CLM" w:cs="David"/>
          <w:rtl/>
        </w:rPr>
        <w:t xml:space="preserve"> </w:t>
      </w:r>
      <w:r w:rsidRPr="00732F25">
        <w:rPr>
          <w:rFonts w:cs="David"/>
          <w:rtl/>
        </w:rPr>
        <w:t>ברוב</w:t>
      </w:r>
      <w:r w:rsidRPr="00732F25">
        <w:rPr>
          <w:rFonts w:eastAsia="David CLM" w:cs="David"/>
          <w:rtl/>
        </w:rPr>
        <w:t xml:space="preserve"> </w:t>
      </w:r>
      <w:r w:rsidRPr="00732F25">
        <w:rPr>
          <w:rFonts w:cs="David"/>
          <w:rtl/>
        </w:rPr>
        <w:t>התאים</w:t>
      </w:r>
      <w:r w:rsidRPr="00732F25">
        <w:rPr>
          <w:rFonts w:eastAsia="David CLM" w:cs="David"/>
          <w:rtl/>
        </w:rPr>
        <w:t xml:space="preserve"> </w:t>
      </w:r>
      <w:r w:rsidRPr="00732F25">
        <w:rPr>
          <w:rFonts w:cs="David"/>
          <w:rtl/>
        </w:rPr>
        <w:t>הייתה</w:t>
      </w:r>
      <w:r w:rsidRPr="00732F25">
        <w:rPr>
          <w:rFonts w:eastAsia="David CLM" w:cs="David"/>
          <w:rtl/>
        </w:rPr>
        <w:t xml:space="preserve"> </w:t>
      </w:r>
      <w:r w:rsidRPr="00732F25">
        <w:rPr>
          <w:rFonts w:cs="David"/>
          <w:rtl/>
        </w:rPr>
        <w:t>קטנה</w:t>
      </w:r>
      <w:r w:rsidRPr="00732F25">
        <w:rPr>
          <w:rFonts w:eastAsia="David CLM" w:cs="David"/>
          <w:rtl/>
        </w:rPr>
        <w:t xml:space="preserve"> </w:t>
      </w:r>
      <w:r w:rsidRPr="00732F25">
        <w:rPr>
          <w:rFonts w:cs="David"/>
          <w:rtl/>
        </w:rPr>
        <w:t>מ-</w:t>
      </w:r>
      <w:r w:rsidRPr="00732F25">
        <w:rPr>
          <w:rFonts w:cs="David"/>
        </w:rPr>
        <w:t>10%</w:t>
      </w:r>
      <w:r w:rsidRPr="00732F25">
        <w:rPr>
          <w:rFonts w:cs="David"/>
          <w:rtl/>
        </w:rPr>
        <w:t>, והיא</w:t>
      </w:r>
      <w:r w:rsidRPr="00732F25">
        <w:rPr>
          <w:rFonts w:eastAsia="David CLM" w:cs="David"/>
          <w:rtl/>
        </w:rPr>
        <w:t xml:space="preserve"> </w:t>
      </w:r>
      <w:r w:rsidRPr="00732F25">
        <w:rPr>
          <w:rFonts w:cs="David"/>
          <w:rtl/>
        </w:rPr>
        <w:t>הושמטה</w:t>
      </w:r>
      <w:r w:rsidRPr="00732F25">
        <w:rPr>
          <w:rFonts w:eastAsia="David CLM" w:cs="David"/>
          <w:rtl/>
        </w:rPr>
        <w:t xml:space="preserve"> </w:t>
      </w:r>
      <w:r w:rsidRPr="00732F25">
        <w:rPr>
          <w:rFonts w:cs="David"/>
          <w:rtl/>
        </w:rPr>
        <w:t>מהטבלה</w:t>
      </w:r>
      <w:r w:rsidRPr="00732F25">
        <w:rPr>
          <w:rFonts w:eastAsia="David CLM" w:cs="David"/>
          <w:rtl/>
        </w:rPr>
        <w:t xml:space="preserve"> </w:t>
      </w:r>
      <w:r w:rsidRPr="00732F25">
        <w:rPr>
          <w:rFonts w:cs="David"/>
          <w:rtl/>
        </w:rPr>
        <w:t>לשם</w:t>
      </w:r>
      <w:r w:rsidRPr="00732F25">
        <w:rPr>
          <w:rFonts w:eastAsia="David CLM" w:cs="David"/>
          <w:rtl/>
        </w:rPr>
        <w:t xml:space="preserve"> </w:t>
      </w:r>
      <w:r w:rsidRPr="00732F25">
        <w:rPr>
          <w:rFonts w:cs="David"/>
          <w:rtl/>
        </w:rPr>
        <w:t xml:space="preserve">קיצור. </w:t>
      </w:r>
    </w:p>
  </w:footnote>
  <w:footnote w:id="20">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מיסוי</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קרקע</w:t>
      </w:r>
      <w:r w:rsidRPr="00732F25">
        <w:rPr>
          <w:rFonts w:eastAsia="David CLM" w:cs="David"/>
          <w:rtl/>
        </w:rPr>
        <w:t xml:space="preserve"> </w:t>
      </w:r>
      <w:r w:rsidRPr="00732F25">
        <w:rPr>
          <w:rFonts w:cs="David"/>
          <w:rtl/>
        </w:rPr>
        <w:t>נחשב</w:t>
      </w:r>
      <w:r w:rsidRPr="00732F25">
        <w:rPr>
          <w:rFonts w:eastAsia="David CLM" w:cs="David"/>
          <w:rtl/>
        </w:rPr>
        <w:t xml:space="preserve"> </w:t>
      </w:r>
      <w:r w:rsidRPr="00732F25">
        <w:rPr>
          <w:rFonts w:cs="David"/>
          <w:rtl/>
        </w:rPr>
        <w:t>יעיל</w:t>
      </w:r>
      <w:r w:rsidRPr="00732F25">
        <w:rPr>
          <w:rFonts w:eastAsia="David CLM" w:cs="David"/>
          <w:rtl/>
        </w:rPr>
        <w:t xml:space="preserve"> </w:t>
      </w:r>
      <w:r w:rsidRPr="00732F25">
        <w:rPr>
          <w:rFonts w:cs="David"/>
          <w:rtl/>
        </w:rPr>
        <w:t>(כלכלית) וצודק</w:t>
      </w:r>
      <w:r w:rsidRPr="00732F25">
        <w:rPr>
          <w:rFonts w:eastAsia="David CLM" w:cs="David"/>
          <w:rtl/>
        </w:rPr>
        <w:t xml:space="preserve"> </w:t>
      </w:r>
      <w:r w:rsidRPr="00732F25">
        <w:rPr>
          <w:rFonts w:cs="David"/>
          <w:rtl/>
        </w:rPr>
        <w:t>(חברתית) יותר</w:t>
      </w:r>
      <w:r w:rsidRPr="00732F25">
        <w:rPr>
          <w:rFonts w:eastAsia="David CLM" w:cs="David"/>
          <w:rtl/>
        </w:rPr>
        <w:t xml:space="preserve"> </w:t>
      </w:r>
      <w:r w:rsidRPr="00732F25">
        <w:rPr>
          <w:rFonts w:cs="David"/>
          <w:rtl/>
        </w:rPr>
        <w:t>ממסים</w:t>
      </w:r>
      <w:r w:rsidRPr="00732F25">
        <w:rPr>
          <w:rFonts w:eastAsia="David CLM" w:cs="David"/>
          <w:rtl/>
        </w:rPr>
        <w:t xml:space="preserve"> </w:t>
      </w:r>
      <w:r w:rsidRPr="00732F25">
        <w:rPr>
          <w:rFonts w:cs="David"/>
          <w:rtl/>
        </w:rPr>
        <w:t>אחרים. ראו</w:t>
      </w:r>
      <w:r w:rsidRPr="00732F25">
        <w:rPr>
          <w:rFonts w:eastAsia="David CLM" w:cs="David"/>
          <w:rtl/>
        </w:rPr>
        <w:t xml:space="preserve"> </w:t>
      </w:r>
      <w:r w:rsidRPr="00732F25">
        <w:rPr>
          <w:rFonts w:cs="David"/>
          <w:rtl/>
        </w:rPr>
        <w:t>ויקיפדיה</w:t>
      </w:r>
      <w:r w:rsidRPr="00732F25">
        <w:rPr>
          <w:rFonts w:eastAsia="David CLM" w:cs="David"/>
          <w:rtl/>
        </w:rPr>
        <w:t xml:space="preserve"> </w:t>
      </w:r>
      <w:r w:rsidRPr="00732F25">
        <w:rPr>
          <w:rFonts w:cs="David"/>
          <w:rtl/>
        </w:rPr>
        <w:t>האנגלית, ערך</w:t>
      </w:r>
      <w:r w:rsidRPr="00732F25">
        <w:rPr>
          <w:rFonts w:eastAsia="David CLM" w:cs="David"/>
          <w:rtl/>
        </w:rPr>
        <w:t xml:space="preserve"> </w:t>
      </w:r>
      <w:r w:rsidRPr="00732F25">
        <w:rPr>
          <w:rFonts w:cs="David"/>
        </w:rPr>
        <w:t>Land_value_tax</w:t>
      </w:r>
      <w:r w:rsidRPr="00732F25">
        <w:rPr>
          <w:rFonts w:cs="David"/>
          <w:rtl/>
        </w:rPr>
        <w:t>.</w:t>
      </w:r>
    </w:p>
  </w:footnote>
  <w:footnote w:id="21">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המספרים</w:t>
      </w:r>
      <w:r w:rsidRPr="00732F25">
        <w:rPr>
          <w:rFonts w:eastAsia="David CLM" w:cs="David"/>
          <w:rtl/>
        </w:rPr>
        <w:t xml:space="preserve"> </w:t>
      </w:r>
      <w:r w:rsidRPr="00732F25">
        <w:rPr>
          <w:rFonts w:cs="David"/>
          <w:rtl/>
        </w:rPr>
        <w:t>התקבלו</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הרצת</w:t>
      </w:r>
      <w:r w:rsidRPr="00732F25">
        <w:rPr>
          <w:rFonts w:eastAsia="David CLM" w:cs="David"/>
          <w:rtl/>
        </w:rPr>
        <w:t xml:space="preserve"> </w:t>
      </w:r>
      <w:r w:rsidRPr="00732F25">
        <w:rPr>
          <w:rFonts w:cs="David"/>
        </w:rPr>
        <w:t>A=1000</w:t>
      </w:r>
      <w:r w:rsidRPr="00732F25">
        <w:rPr>
          <w:rFonts w:cs="David"/>
          <w:rtl/>
        </w:rPr>
        <w:t xml:space="preserve"> ניסויים</w:t>
      </w:r>
      <w:r w:rsidRPr="00732F25">
        <w:rPr>
          <w:rFonts w:eastAsia="David CLM" w:cs="David"/>
          <w:rtl/>
        </w:rPr>
        <w:t xml:space="preserve"> </w:t>
      </w:r>
      <w:r w:rsidRPr="00732F25">
        <w:rPr>
          <w:rFonts w:cs="David"/>
          <w:rtl/>
        </w:rPr>
        <w:t>וחישוב</w:t>
      </w:r>
      <w:r w:rsidRPr="00732F25">
        <w:rPr>
          <w:rFonts w:eastAsia="David CLM" w:cs="David"/>
          <w:rtl/>
        </w:rPr>
        <w:t xml:space="preserve"> </w:t>
      </w:r>
      <w:r w:rsidRPr="00732F25">
        <w:rPr>
          <w:rFonts w:cs="David"/>
          <w:rtl/>
        </w:rPr>
        <w:t>הממוצע. השגיאה</w:t>
      </w:r>
      <w:r w:rsidRPr="00732F25">
        <w:rPr>
          <w:rFonts w:eastAsia="David CLM" w:cs="David"/>
          <w:rtl/>
        </w:rPr>
        <w:t xml:space="preserve"> </w:t>
      </w:r>
      <w:r w:rsidRPr="00732F25">
        <w:rPr>
          <w:rFonts w:cs="David"/>
        </w:rPr>
        <w:t>err</w:t>
      </w:r>
      <w:r w:rsidRPr="00732F25">
        <w:rPr>
          <w:rFonts w:cs="David"/>
          <w:rtl/>
        </w:rPr>
        <w:t xml:space="preserve"> מייצגת</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רדיוס</w:t>
      </w:r>
      <w:r w:rsidRPr="00732F25">
        <w:rPr>
          <w:rFonts w:eastAsia="David CLM" w:cs="David"/>
          <w:rtl/>
        </w:rPr>
        <w:t xml:space="preserve"> </w:t>
      </w:r>
      <w:r w:rsidRPr="00732F25">
        <w:rPr>
          <w:rFonts w:cs="David"/>
          <w:rtl/>
        </w:rPr>
        <w:t>רווח</w:t>
      </w:r>
      <w:r w:rsidRPr="00732F25">
        <w:rPr>
          <w:rFonts w:eastAsia="David CLM" w:cs="David"/>
          <w:rtl/>
        </w:rPr>
        <w:t xml:space="preserve"> </w:t>
      </w:r>
      <w:r w:rsidRPr="00732F25">
        <w:rPr>
          <w:rFonts w:cs="David"/>
          <w:rtl/>
        </w:rPr>
        <w:t>הסמך</w:t>
      </w:r>
      <w:r w:rsidRPr="00732F25">
        <w:rPr>
          <w:rFonts w:eastAsia="David CLM" w:cs="David"/>
          <w:rtl/>
        </w:rPr>
        <w:t xml:space="preserve"> </w:t>
      </w:r>
      <w:r w:rsidRPr="00732F25">
        <w:rPr>
          <w:rFonts w:cs="David"/>
          <w:rtl/>
        </w:rPr>
        <w:t>ברמת</w:t>
      </w:r>
      <w:r w:rsidRPr="00732F25">
        <w:rPr>
          <w:rFonts w:eastAsia="David CLM" w:cs="David"/>
          <w:rtl/>
        </w:rPr>
        <w:t xml:space="preserve"> </w:t>
      </w:r>
      <w:r w:rsidRPr="00732F25">
        <w:rPr>
          <w:rFonts w:cs="David"/>
          <w:rtl/>
        </w:rPr>
        <w:t>בטחון</w:t>
      </w:r>
      <w:r w:rsidRPr="00732F25">
        <w:rPr>
          <w:rFonts w:eastAsia="David CLM" w:cs="David"/>
          <w:rtl/>
        </w:rPr>
        <w:t xml:space="preserve"> </w:t>
      </w:r>
      <w:r w:rsidRPr="00732F25">
        <w:rPr>
          <w:rFonts w:cs="David"/>
        </w:rPr>
        <w:t>0.9</w:t>
      </w:r>
      <w:r w:rsidRPr="00732F25">
        <w:rPr>
          <w:rFonts w:cs="David"/>
          <w:rtl/>
        </w:rPr>
        <w:t>:</w:t>
      </w:r>
    </w:p>
    <w:p w:rsidR="00653ECF" w:rsidRPr="00732F25" w:rsidRDefault="00653ECF" w:rsidP="009C2B09">
      <w:pPr>
        <w:pStyle w:val="a5"/>
        <w:rPr>
          <w:rFonts w:cs="David"/>
          <w:rtl/>
        </w:rPr>
      </w:pPr>
      <w:r w:rsidRPr="00732F25">
        <w:rPr>
          <w:rFonts w:cs="David"/>
        </w:rPr>
        <w:tab/>
        <w:t>err = z * sqrt [ q * (1-q) / A ]</w:t>
      </w:r>
    </w:p>
    <w:p w:rsidR="00653ECF" w:rsidRPr="00732F25" w:rsidRDefault="00653ECF" w:rsidP="009C2B09">
      <w:pPr>
        <w:pStyle w:val="a5"/>
        <w:rPr>
          <w:rFonts w:cs="David"/>
        </w:rPr>
      </w:pPr>
      <w:r w:rsidRPr="00732F25">
        <w:rPr>
          <w:rFonts w:cs="David"/>
          <w:rtl/>
        </w:rPr>
        <w:tab/>
      </w:r>
      <w:r w:rsidRPr="00732F25">
        <w:rPr>
          <w:rFonts w:cs="David"/>
        </w:rPr>
        <w:t>z = 1.645</w:t>
      </w:r>
      <w:r w:rsidRPr="00732F25">
        <w:rPr>
          <w:rFonts w:cs="David"/>
          <w:rtl/>
        </w:rPr>
        <w:t xml:space="preserve"> - מתוך</w:t>
      </w:r>
      <w:r w:rsidRPr="00732F25">
        <w:rPr>
          <w:rFonts w:eastAsia="David CLM" w:cs="David"/>
          <w:rtl/>
        </w:rPr>
        <w:t xml:space="preserve"> </w:t>
      </w:r>
      <w:r w:rsidRPr="00732F25">
        <w:rPr>
          <w:rFonts w:cs="David"/>
          <w:rtl/>
        </w:rPr>
        <w:t>טבלת</w:t>
      </w:r>
      <w:r w:rsidRPr="00732F25">
        <w:rPr>
          <w:rFonts w:eastAsia="David CLM" w:cs="David"/>
          <w:rtl/>
        </w:rPr>
        <w:t xml:space="preserve"> </w:t>
      </w:r>
      <w:r w:rsidRPr="00732F25">
        <w:rPr>
          <w:rFonts w:cs="David"/>
          <w:rtl/>
        </w:rPr>
        <w:t>התפלגות</w:t>
      </w:r>
      <w:r w:rsidRPr="00732F25">
        <w:rPr>
          <w:rFonts w:eastAsia="David CLM" w:cs="David"/>
          <w:rtl/>
        </w:rPr>
        <w:t xml:space="preserve"> </w:t>
      </w:r>
      <w:r w:rsidRPr="00732F25">
        <w:rPr>
          <w:rFonts w:cs="David"/>
          <w:rtl/>
        </w:rPr>
        <w:t>נורמלית</w:t>
      </w:r>
      <w:r w:rsidRPr="00732F25">
        <w:rPr>
          <w:rFonts w:eastAsia="David CLM" w:cs="David"/>
          <w:rtl/>
        </w:rPr>
        <w:t xml:space="preserve"> </w:t>
      </w:r>
      <w:r w:rsidRPr="00732F25">
        <w:rPr>
          <w:rFonts w:cs="David"/>
          <w:rtl/>
        </w:rPr>
        <w:t>- המספר</w:t>
      </w:r>
      <w:r w:rsidRPr="00732F25">
        <w:rPr>
          <w:rFonts w:eastAsia="David CLM" w:cs="David"/>
          <w:rtl/>
        </w:rPr>
        <w:t xml:space="preserve"> </w:t>
      </w:r>
      <w:r w:rsidRPr="00732F25">
        <w:rPr>
          <w:rFonts w:cs="David"/>
          <w:rtl/>
        </w:rPr>
        <w:t>שעבורו</w:t>
      </w:r>
      <w:r w:rsidRPr="00732F25">
        <w:rPr>
          <w:rFonts w:eastAsia="David CLM" w:cs="David"/>
          <w:rtl/>
        </w:rPr>
        <w:t xml:space="preserve"> </w:t>
      </w:r>
      <w:r w:rsidRPr="00732F25">
        <w:rPr>
          <w:rFonts w:cs="David"/>
          <w:rtl/>
        </w:rPr>
        <w:t>השטח</w:t>
      </w:r>
      <w:r w:rsidRPr="00732F25">
        <w:rPr>
          <w:rFonts w:eastAsia="David CLM" w:cs="David"/>
          <w:rtl/>
        </w:rPr>
        <w:t xml:space="preserve"> </w:t>
      </w:r>
      <w:r w:rsidRPr="00732F25">
        <w:rPr>
          <w:rFonts w:cs="David"/>
          <w:rtl/>
        </w:rPr>
        <w:t>מתחת</w:t>
      </w:r>
      <w:r w:rsidRPr="00732F25">
        <w:rPr>
          <w:rFonts w:eastAsia="David CLM" w:cs="David"/>
          <w:rtl/>
        </w:rPr>
        <w:t xml:space="preserve"> </w:t>
      </w:r>
      <w:r w:rsidRPr="00732F25">
        <w:rPr>
          <w:rFonts w:cs="David"/>
          <w:rtl/>
        </w:rPr>
        <w:t>לגרף</w:t>
      </w:r>
      <w:r w:rsidRPr="00732F25">
        <w:rPr>
          <w:rFonts w:eastAsia="David CLM" w:cs="David"/>
          <w:rtl/>
        </w:rPr>
        <w:t xml:space="preserve"> </w:t>
      </w:r>
      <w:r w:rsidRPr="00732F25">
        <w:rPr>
          <w:rFonts w:cs="David"/>
          <w:rtl/>
        </w:rPr>
        <w:t>ההתפלגות</w:t>
      </w:r>
      <w:r w:rsidRPr="00732F25">
        <w:rPr>
          <w:rFonts w:eastAsia="David CLM" w:cs="David"/>
          <w:rtl/>
        </w:rPr>
        <w:t xml:space="preserve"> </w:t>
      </w:r>
      <w:r w:rsidRPr="00732F25">
        <w:rPr>
          <w:rFonts w:cs="David"/>
          <w:rtl/>
        </w:rPr>
        <w:t>הנורמלית, בין</w:t>
      </w:r>
      <w:r w:rsidRPr="00732F25">
        <w:rPr>
          <w:rFonts w:eastAsia="David CLM" w:cs="David"/>
          <w:rtl/>
        </w:rPr>
        <w:t xml:space="preserve"> </w:t>
      </w:r>
      <w:r w:rsidRPr="00732F25">
        <w:rPr>
          <w:rFonts w:cs="David"/>
        </w:rPr>
        <w:t>z</w:t>
      </w:r>
      <w:r w:rsidRPr="00732F25">
        <w:rPr>
          <w:rFonts w:cs="David"/>
          <w:rtl/>
        </w:rPr>
        <w:t xml:space="preserve"> לבין</w:t>
      </w:r>
      <w:r w:rsidRPr="00732F25">
        <w:rPr>
          <w:rFonts w:eastAsia="David CLM" w:cs="David"/>
          <w:rtl/>
        </w:rPr>
        <w:t xml:space="preserve"> </w:t>
      </w:r>
      <w:r w:rsidRPr="00732F25">
        <w:rPr>
          <w:rFonts w:cs="David"/>
          <w:rtl/>
        </w:rPr>
        <w:t>-</w:t>
      </w:r>
      <w:r w:rsidRPr="00732F25">
        <w:rPr>
          <w:rFonts w:cs="David"/>
        </w:rPr>
        <w:t>z</w:t>
      </w:r>
      <w:r w:rsidRPr="00732F25">
        <w:rPr>
          <w:rFonts w:cs="David"/>
          <w:rtl/>
        </w:rPr>
        <w:t>, הוא</w:t>
      </w:r>
      <w:r w:rsidRPr="00732F25">
        <w:rPr>
          <w:rFonts w:eastAsia="David CLM" w:cs="David"/>
          <w:rtl/>
        </w:rPr>
        <w:t xml:space="preserve"> </w:t>
      </w:r>
      <w:r w:rsidRPr="00732F25">
        <w:rPr>
          <w:rFonts w:cs="David"/>
        </w:rPr>
        <w:t>0.9</w:t>
      </w:r>
      <w:r w:rsidRPr="00732F25">
        <w:rPr>
          <w:rFonts w:cs="David"/>
          <w:rtl/>
        </w:rPr>
        <w:t>.</w:t>
      </w:r>
    </w:p>
  </w:footnote>
  <w:footnote w:id="22">
    <w:p w:rsidR="00653ECF" w:rsidRPr="00732F25" w:rsidRDefault="00653ECF" w:rsidP="009C2B09">
      <w:pPr>
        <w:pStyle w:val="a5"/>
        <w:rPr>
          <w:rFonts w:cs="David"/>
        </w:rPr>
      </w:pPr>
      <w:r w:rsidRPr="00732F25">
        <w:rPr>
          <w:rStyle w:val="FootnoteCharacters"/>
          <w:rFonts w:ascii="David" w:hAnsi="David" w:cs="David"/>
        </w:rPr>
        <w:footnoteRef/>
      </w:r>
      <w:r w:rsidRPr="00732F25">
        <w:rPr>
          <w:rStyle w:val="Q"/>
          <w:rFonts w:cs="David"/>
          <w:rtl/>
        </w:rPr>
        <w:tab/>
        <w:t>ממוצע</w:t>
      </w:r>
      <w:r w:rsidRPr="00732F25">
        <w:rPr>
          <w:rStyle w:val="Q"/>
          <w:rFonts w:eastAsia="David CLM" w:cs="David"/>
          <w:rtl/>
        </w:rPr>
        <w:t xml:space="preserve"> </w:t>
      </w:r>
      <w:r w:rsidRPr="00732F25">
        <w:rPr>
          <w:rStyle w:val="Q"/>
          <w:rFonts w:cs="David"/>
          <w:rtl/>
        </w:rPr>
        <w:t>של</w:t>
      </w:r>
      <w:r w:rsidRPr="00732F25">
        <w:rPr>
          <w:rStyle w:val="Q"/>
          <w:rFonts w:eastAsia="David CLM" w:cs="David"/>
          <w:rtl/>
        </w:rPr>
        <w:t xml:space="preserve">  </w:t>
      </w:r>
      <w:r w:rsidRPr="00732F25">
        <w:rPr>
          <w:rStyle w:val="Q"/>
          <w:rFonts w:cs="David"/>
        </w:rPr>
        <w:t>1000</w:t>
      </w:r>
      <w:r w:rsidRPr="00732F25">
        <w:rPr>
          <w:rStyle w:val="Q"/>
          <w:rFonts w:cs="David"/>
          <w:rtl/>
        </w:rPr>
        <w:t xml:space="preserve"> ניסויים. רדיוס</w:t>
      </w:r>
      <w:r w:rsidRPr="00732F25">
        <w:rPr>
          <w:rStyle w:val="Q"/>
          <w:rFonts w:eastAsia="David CLM" w:cs="David"/>
          <w:rtl/>
        </w:rPr>
        <w:t xml:space="preserve"> </w:t>
      </w:r>
      <w:r w:rsidRPr="00732F25">
        <w:rPr>
          <w:rStyle w:val="Q"/>
          <w:rFonts w:cs="David"/>
          <w:rtl/>
        </w:rPr>
        <w:t>רווח</w:t>
      </w:r>
      <w:r w:rsidRPr="00732F25">
        <w:rPr>
          <w:rStyle w:val="Q"/>
          <w:rFonts w:eastAsia="David CLM" w:cs="David"/>
          <w:rtl/>
        </w:rPr>
        <w:t xml:space="preserve"> </w:t>
      </w:r>
      <w:r w:rsidRPr="00732F25">
        <w:rPr>
          <w:rStyle w:val="Q"/>
          <w:rFonts w:cs="David"/>
          <w:rtl/>
        </w:rPr>
        <w:t>סמך</w:t>
      </w:r>
      <w:r w:rsidRPr="00732F25">
        <w:rPr>
          <w:rStyle w:val="Q"/>
          <w:rFonts w:eastAsia="David CLM" w:cs="David"/>
          <w:rtl/>
        </w:rPr>
        <w:t xml:space="preserve"> </w:t>
      </w:r>
      <w:r w:rsidRPr="00732F25">
        <w:rPr>
          <w:rStyle w:val="Q"/>
          <w:rFonts w:cs="David"/>
          <w:rtl/>
        </w:rPr>
        <w:t>ברמת</w:t>
      </w:r>
      <w:r w:rsidRPr="00732F25">
        <w:rPr>
          <w:rStyle w:val="Q"/>
          <w:rFonts w:eastAsia="David CLM" w:cs="David"/>
          <w:rtl/>
        </w:rPr>
        <w:t xml:space="preserve"> </w:t>
      </w:r>
      <w:r w:rsidRPr="00732F25">
        <w:rPr>
          <w:rStyle w:val="Q"/>
          <w:rFonts w:cs="David"/>
          <w:rtl/>
        </w:rPr>
        <w:t>בטחון</w:t>
      </w:r>
      <w:r w:rsidRPr="00732F25">
        <w:rPr>
          <w:rStyle w:val="Q"/>
          <w:rFonts w:eastAsia="David CLM" w:cs="David"/>
          <w:rtl/>
        </w:rPr>
        <w:t xml:space="preserve"> </w:t>
      </w:r>
      <w:r w:rsidRPr="00732F25">
        <w:rPr>
          <w:rStyle w:val="Q"/>
          <w:rFonts w:cs="David"/>
        </w:rPr>
        <w:t>0.9</w:t>
      </w:r>
      <w:r w:rsidRPr="00732F25">
        <w:rPr>
          <w:rStyle w:val="Q"/>
          <w:rFonts w:cs="David"/>
          <w:rtl/>
        </w:rPr>
        <w:t xml:space="preserve">: </w:t>
      </w:r>
      <w:r w:rsidRPr="00732F25">
        <w:rPr>
          <w:rStyle w:val="Q"/>
          <w:rFonts w:cs="David"/>
        </w:rPr>
        <w:t>0.17%</w:t>
      </w:r>
      <w:r w:rsidRPr="00732F25">
        <w:rPr>
          <w:rStyle w:val="Q"/>
          <w:rFonts w:cs="David"/>
          <w:rtl/>
        </w:rPr>
        <w:t>.</w:t>
      </w:r>
    </w:p>
  </w:footnote>
  <w:footnote w:id="23">
    <w:p w:rsidR="00653ECF" w:rsidRPr="00732F25" w:rsidRDefault="00653ECF" w:rsidP="009C2B09">
      <w:pPr>
        <w:pStyle w:val="a5"/>
        <w:rPr>
          <w:rFonts w:cs="David"/>
          <w:rtl/>
        </w:rPr>
      </w:pPr>
      <w:r w:rsidRPr="00732F25">
        <w:rPr>
          <w:rStyle w:val="FootnoteCharacters"/>
          <w:rFonts w:ascii="David" w:hAnsi="David" w:cs="David"/>
        </w:rPr>
        <w:footnoteRef/>
      </w:r>
      <w:r w:rsidRPr="00732F25">
        <w:rPr>
          <w:rFonts w:cs="David"/>
          <w:rtl/>
        </w:rPr>
        <w:tab/>
        <w:t>המספרים</w:t>
      </w:r>
      <w:r w:rsidRPr="00732F25">
        <w:rPr>
          <w:rFonts w:eastAsia="David CLM" w:cs="David"/>
          <w:rtl/>
        </w:rPr>
        <w:t xml:space="preserve"> </w:t>
      </w:r>
      <w:r w:rsidRPr="00732F25">
        <w:rPr>
          <w:rFonts w:cs="David"/>
          <w:rtl/>
        </w:rPr>
        <w:t>חושבו</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הדמיה</w:t>
      </w:r>
      <w:r w:rsidRPr="00732F25">
        <w:rPr>
          <w:rFonts w:eastAsia="David CLM" w:cs="David"/>
          <w:rtl/>
        </w:rPr>
        <w:t xml:space="preserve"> </w:t>
      </w:r>
      <w:r w:rsidRPr="00732F25">
        <w:rPr>
          <w:rFonts w:cs="David"/>
          <w:rtl/>
        </w:rPr>
        <w:t>ממוחשבת. כל</w:t>
      </w:r>
      <w:r w:rsidRPr="00732F25">
        <w:rPr>
          <w:rFonts w:eastAsia="David CLM" w:cs="David"/>
          <w:rtl/>
        </w:rPr>
        <w:t xml:space="preserve"> </w:t>
      </w:r>
      <w:r w:rsidRPr="00732F25">
        <w:rPr>
          <w:rFonts w:cs="David"/>
          <w:rtl/>
        </w:rPr>
        <w:t>תא</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ממוצע</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10</w:t>
      </w:r>
      <w:r w:rsidRPr="00732F25">
        <w:rPr>
          <w:rFonts w:cs="David"/>
          <w:rtl/>
        </w:rPr>
        <w:t xml:space="preserve"> הרצות, מעוגל</w:t>
      </w:r>
      <w:r w:rsidRPr="00732F25">
        <w:rPr>
          <w:rFonts w:eastAsia="David CLM" w:cs="David"/>
          <w:rtl/>
        </w:rPr>
        <w:t xml:space="preserve"> </w:t>
      </w:r>
      <w:r w:rsidRPr="00732F25">
        <w:rPr>
          <w:rFonts w:cs="David"/>
          <w:rtl/>
        </w:rPr>
        <w:t>לשלם</w:t>
      </w:r>
      <w:r w:rsidRPr="00732F25">
        <w:rPr>
          <w:rFonts w:eastAsia="David CLM" w:cs="David"/>
          <w:rtl/>
        </w:rPr>
        <w:t xml:space="preserve"> </w:t>
      </w:r>
      <w:r w:rsidRPr="00732F25">
        <w:rPr>
          <w:rFonts w:cs="David"/>
          <w:rtl/>
        </w:rPr>
        <w:t>הקרוב</w:t>
      </w:r>
      <w:r w:rsidRPr="00732F25">
        <w:rPr>
          <w:rFonts w:eastAsia="David CLM" w:cs="David"/>
          <w:rtl/>
        </w:rPr>
        <w:t xml:space="preserve"> </w:t>
      </w:r>
      <w:r w:rsidRPr="00732F25">
        <w:rPr>
          <w:rFonts w:cs="David"/>
          <w:rtl/>
        </w:rPr>
        <w:t>ביותר. סטיית</w:t>
      </w:r>
      <w:r w:rsidRPr="00732F25">
        <w:rPr>
          <w:rFonts w:eastAsia="David CLM" w:cs="David"/>
          <w:rtl/>
        </w:rPr>
        <w:t xml:space="preserve"> </w:t>
      </w:r>
      <w:r w:rsidRPr="00732F25">
        <w:rPr>
          <w:rFonts w:cs="David"/>
          <w:rtl/>
        </w:rPr>
        <w:t>התקן</w:t>
      </w:r>
      <w:r w:rsidRPr="00732F25">
        <w:rPr>
          <w:rFonts w:eastAsia="David CLM" w:cs="David"/>
          <w:rtl/>
        </w:rPr>
        <w:t xml:space="preserve"> </w:t>
      </w:r>
      <w:r w:rsidRPr="00732F25">
        <w:rPr>
          <w:rFonts w:cs="David"/>
          <w:rtl/>
        </w:rPr>
        <w:t>ברוב</w:t>
      </w:r>
      <w:r w:rsidRPr="00732F25">
        <w:rPr>
          <w:rFonts w:eastAsia="David CLM" w:cs="David"/>
          <w:rtl/>
        </w:rPr>
        <w:t xml:space="preserve"> </w:t>
      </w:r>
      <w:r w:rsidRPr="00732F25">
        <w:rPr>
          <w:rFonts w:cs="David"/>
          <w:rtl/>
        </w:rPr>
        <w:t>התאים</w:t>
      </w:r>
      <w:r w:rsidRPr="00732F25">
        <w:rPr>
          <w:rFonts w:eastAsia="David CLM" w:cs="David"/>
          <w:rtl/>
        </w:rPr>
        <w:t xml:space="preserve"> </w:t>
      </w:r>
      <w:r w:rsidRPr="00732F25">
        <w:rPr>
          <w:rFonts w:cs="David"/>
          <w:rtl/>
        </w:rPr>
        <w:t>קטנה</w:t>
      </w:r>
      <w:r w:rsidRPr="00732F25">
        <w:rPr>
          <w:rFonts w:eastAsia="David CLM" w:cs="David"/>
          <w:rtl/>
        </w:rPr>
        <w:t xml:space="preserve"> </w:t>
      </w:r>
      <w:r w:rsidRPr="00732F25">
        <w:rPr>
          <w:rFonts w:cs="David"/>
          <w:rtl/>
        </w:rPr>
        <w:t>מ-</w:t>
      </w:r>
      <w:r w:rsidRPr="00732F25">
        <w:rPr>
          <w:rFonts w:cs="David"/>
        </w:rPr>
        <w:t>10%</w:t>
      </w:r>
      <w:r w:rsidRPr="00732F25">
        <w:rPr>
          <w:rFonts w:cs="David"/>
          <w:rtl/>
        </w:rPr>
        <w:t>.</w:t>
      </w:r>
    </w:p>
  </w:footnote>
  <w:footnote w:id="24">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נמצא</w:t>
      </w:r>
      <w:r w:rsidRPr="00732F25">
        <w:rPr>
          <w:rFonts w:eastAsia="David CLM" w:cs="David"/>
          <w:rtl/>
        </w:rPr>
        <w:t xml:space="preserve"> </w:t>
      </w:r>
      <w:r w:rsidRPr="00732F25">
        <w:rPr>
          <w:rFonts w:cs="David"/>
          <w:rtl/>
        </w:rPr>
        <w:t xml:space="preserve">ברשת: </w:t>
      </w:r>
      <w:r w:rsidRPr="00732F25">
        <w:rPr>
          <w:rFonts w:cs="David"/>
        </w:rPr>
        <w:t>http://ccl.northwestern.edu/netlogo/models/community/land-income</w:t>
      </w:r>
    </w:p>
  </w:footnote>
  <w:footnote w:id="25">
    <w:p w:rsidR="00653ECF" w:rsidRPr="00732F25" w:rsidRDefault="00653ECF" w:rsidP="009C2B09">
      <w:pPr>
        <w:pStyle w:val="a5"/>
        <w:rPr>
          <w:rFonts w:ascii="Verdana" w:hAnsi="Verdana" w:cs="David"/>
          <w:sz w:val="18"/>
          <w:rtl/>
        </w:rPr>
      </w:pPr>
      <w:r w:rsidRPr="00732F25">
        <w:rPr>
          <w:rStyle w:val="FootnoteCharacters"/>
          <w:rFonts w:ascii="David" w:hAnsi="David" w:cs="David"/>
        </w:rPr>
        <w:footnoteRef/>
      </w:r>
      <w:r w:rsidRPr="00732F25">
        <w:rPr>
          <w:rFonts w:cs="David"/>
          <w:rtl/>
        </w:rPr>
        <w:tab/>
        <w:t>מחקרים</w:t>
      </w:r>
      <w:r w:rsidRPr="00732F25">
        <w:rPr>
          <w:rFonts w:eastAsia="David CLM" w:cs="David"/>
          <w:rtl/>
        </w:rPr>
        <w:t xml:space="preserve"> </w:t>
      </w:r>
      <w:r w:rsidRPr="00732F25">
        <w:rPr>
          <w:rFonts w:cs="David"/>
          <w:rtl/>
        </w:rPr>
        <w:t>שנעשו</w:t>
      </w:r>
      <w:r w:rsidRPr="00732F25">
        <w:rPr>
          <w:rFonts w:eastAsia="David CLM" w:cs="David"/>
          <w:rtl/>
        </w:rPr>
        <w:t xml:space="preserve"> </w:t>
      </w:r>
      <w:r w:rsidRPr="00732F25">
        <w:rPr>
          <w:rFonts w:cs="David"/>
          <w:rtl/>
        </w:rPr>
        <w:t>לאחרונה</w:t>
      </w:r>
      <w:r w:rsidRPr="00732F25">
        <w:rPr>
          <w:rFonts w:eastAsia="David CLM" w:cs="David"/>
          <w:rtl/>
        </w:rPr>
        <w:t xml:space="preserve"> </w:t>
      </w:r>
      <w:r w:rsidRPr="00732F25">
        <w:rPr>
          <w:rFonts w:cs="David"/>
          <w:rtl/>
        </w:rPr>
        <w:t>מראים, שהתפלגות</w:t>
      </w:r>
      <w:r w:rsidRPr="00732F25">
        <w:rPr>
          <w:rFonts w:eastAsia="David CLM" w:cs="David"/>
          <w:rtl/>
        </w:rPr>
        <w:t xml:space="preserve"> </w:t>
      </w:r>
      <w:r w:rsidRPr="00732F25">
        <w:rPr>
          <w:rFonts w:cs="David"/>
          <w:rtl/>
        </w:rPr>
        <w:t>זו</w:t>
      </w:r>
      <w:r w:rsidRPr="00732F25">
        <w:rPr>
          <w:rFonts w:eastAsia="David CLM" w:cs="David"/>
          <w:rtl/>
        </w:rPr>
        <w:t xml:space="preserve"> </w:t>
      </w:r>
      <w:r w:rsidRPr="00732F25">
        <w:rPr>
          <w:rFonts w:cs="David"/>
          <w:rtl/>
        </w:rPr>
        <w:t>מאפיינת</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הכנסתם</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97%</w:t>
      </w:r>
      <w:r w:rsidRPr="00732F25">
        <w:rPr>
          <w:rFonts w:cs="David"/>
          <w:rtl/>
        </w:rPr>
        <w:t>-</w:t>
      </w:r>
      <w:r w:rsidRPr="00732F25">
        <w:rPr>
          <w:rFonts w:cs="David"/>
        </w:rPr>
        <w:t>99%</w:t>
      </w:r>
      <w:r w:rsidRPr="00732F25">
        <w:rPr>
          <w:rFonts w:cs="David"/>
          <w:rtl/>
        </w:rPr>
        <w:t xml:space="preserve"> מהאזרחים</w:t>
      </w:r>
      <w:r w:rsidRPr="00732F25">
        <w:rPr>
          <w:rFonts w:eastAsia="David CLM" w:cs="David"/>
          <w:rtl/>
        </w:rPr>
        <w:t xml:space="preserve"> </w:t>
      </w:r>
      <w:r w:rsidRPr="00732F25">
        <w:rPr>
          <w:rFonts w:cs="David"/>
          <w:rtl/>
        </w:rPr>
        <w:t>במדינות</w:t>
      </w:r>
      <w:r w:rsidRPr="00732F25">
        <w:rPr>
          <w:rFonts w:eastAsia="David CLM" w:cs="David"/>
          <w:rtl/>
        </w:rPr>
        <w:t xml:space="preserve"> </w:t>
      </w:r>
      <w:r w:rsidRPr="00732F25">
        <w:rPr>
          <w:rFonts w:cs="David"/>
          <w:rtl/>
        </w:rPr>
        <w:t>מערביות. ההכנסות</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המאיונים</w:t>
      </w:r>
      <w:r w:rsidRPr="00732F25">
        <w:rPr>
          <w:rFonts w:eastAsia="David CLM" w:cs="David"/>
          <w:rtl/>
        </w:rPr>
        <w:t xml:space="preserve"> </w:t>
      </w:r>
      <w:r w:rsidRPr="00732F25">
        <w:rPr>
          <w:rFonts w:cs="David"/>
          <w:rtl/>
        </w:rPr>
        <w:t>העליונים</w:t>
      </w:r>
      <w:r w:rsidRPr="00732F25">
        <w:rPr>
          <w:rFonts w:eastAsia="David CLM" w:cs="David"/>
          <w:rtl/>
        </w:rPr>
        <w:t xml:space="preserve"> </w:t>
      </w:r>
      <w:r w:rsidRPr="00732F25">
        <w:rPr>
          <w:rFonts w:cs="David"/>
          <w:rtl/>
        </w:rPr>
        <w:t>מתפלגות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שונה, כי</w:t>
      </w:r>
      <w:r w:rsidRPr="00732F25">
        <w:rPr>
          <w:rFonts w:eastAsia="David CLM" w:cs="David"/>
          <w:rtl/>
        </w:rPr>
        <w:t xml:space="preserve"> </w:t>
      </w:r>
      <w:r w:rsidRPr="00732F25">
        <w:rPr>
          <w:rFonts w:cs="David"/>
          <w:rtl/>
        </w:rPr>
        <w:t>הרכב</w:t>
      </w:r>
      <w:r w:rsidRPr="00732F25">
        <w:rPr>
          <w:rFonts w:eastAsia="David CLM" w:cs="David"/>
          <w:rtl/>
        </w:rPr>
        <w:t xml:space="preserve"> </w:t>
      </w:r>
      <w:r w:rsidRPr="00732F25">
        <w:rPr>
          <w:rFonts w:cs="David"/>
          <w:rtl/>
        </w:rPr>
        <w:t>ההכנסות</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שונה, וכולל</w:t>
      </w:r>
      <w:r w:rsidRPr="00732F25">
        <w:rPr>
          <w:rFonts w:eastAsia="David CLM" w:cs="David"/>
          <w:rtl/>
        </w:rPr>
        <w:t xml:space="preserve"> </w:t>
      </w:r>
      <w:r w:rsidRPr="00732F25">
        <w:rPr>
          <w:rFonts w:cs="David"/>
          <w:rtl/>
        </w:rPr>
        <w:t>מרכיב</w:t>
      </w:r>
      <w:r w:rsidRPr="00732F25">
        <w:rPr>
          <w:rFonts w:eastAsia="David CLM" w:cs="David"/>
          <w:rtl/>
        </w:rPr>
        <w:t xml:space="preserve"> </w:t>
      </w:r>
      <w:r w:rsidRPr="00732F25">
        <w:rPr>
          <w:rFonts w:cs="David"/>
          <w:rtl/>
        </w:rPr>
        <w:t>גדול</w:t>
      </w:r>
      <w:r w:rsidRPr="00732F25">
        <w:rPr>
          <w:rFonts w:eastAsia="David CLM" w:cs="David"/>
          <w:rtl/>
        </w:rPr>
        <w:t xml:space="preserve"> </w:t>
      </w:r>
      <w:r w:rsidRPr="00732F25">
        <w:rPr>
          <w:rFonts w:cs="David"/>
          <w:rtl/>
        </w:rPr>
        <w:t>יותר</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רווחי</w:t>
      </w:r>
      <w:r w:rsidRPr="00732F25">
        <w:rPr>
          <w:rFonts w:eastAsia="David CLM" w:cs="David"/>
          <w:rtl/>
        </w:rPr>
        <w:t xml:space="preserve"> </w:t>
      </w:r>
      <w:r w:rsidRPr="00732F25">
        <w:rPr>
          <w:rFonts w:cs="David"/>
          <w:rtl/>
        </w:rPr>
        <w:t>הון. ראו:</w:t>
      </w:r>
    </w:p>
    <w:p w:rsidR="00653ECF" w:rsidRPr="00732F25" w:rsidRDefault="00653ECF" w:rsidP="009C2B09">
      <w:pPr>
        <w:pStyle w:val="a5"/>
        <w:rPr>
          <w:rFonts w:cs="David"/>
        </w:rPr>
      </w:pPr>
      <w:r w:rsidRPr="00732F25">
        <w:rPr>
          <w:rFonts w:ascii="Verdana" w:hAnsi="Verdana" w:cs="David"/>
          <w:sz w:val="18"/>
        </w:rPr>
        <w:tab/>
        <w:t>F. Clementi and M. Gallegati, "Pareto's law of income distribution: Evidence for Germany, the United Kingdom, and the United States," </w:t>
      </w:r>
      <w:r w:rsidRPr="00732F25">
        <w:rPr>
          <w:rStyle w:val="af1"/>
          <w:rFonts w:ascii="Verdana" w:hAnsi="Verdana" w:cs="David"/>
          <w:i w:val="0"/>
          <w:sz w:val="18"/>
        </w:rPr>
        <w:t>EconWPA</w:t>
      </w:r>
      <w:r w:rsidRPr="00732F25">
        <w:rPr>
          <w:rFonts w:ascii="Verdana" w:hAnsi="Verdana" w:cs="David"/>
          <w:sz w:val="18"/>
        </w:rPr>
        <w:t>, 2005.</w:t>
      </w:r>
    </w:p>
  </w:footnote>
  <w:footnote w:id="26">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כלומר, בכל</w:t>
      </w:r>
      <w:r w:rsidRPr="00732F25">
        <w:rPr>
          <w:rFonts w:eastAsia="David CLM" w:cs="David"/>
          <w:rtl/>
        </w:rPr>
        <w:t xml:space="preserve"> </w:t>
      </w:r>
      <w:r w:rsidRPr="00732F25">
        <w:rPr>
          <w:rFonts w:cs="David"/>
          <w:rtl/>
        </w:rPr>
        <w:t>תקופה, עבור</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אזרח, מטילים</w:t>
      </w:r>
      <w:r w:rsidRPr="00732F25">
        <w:rPr>
          <w:rFonts w:eastAsia="David CLM" w:cs="David"/>
          <w:rtl/>
        </w:rPr>
        <w:t xml:space="preserve"> </w:t>
      </w:r>
      <w:r w:rsidRPr="00732F25">
        <w:rPr>
          <w:rFonts w:cs="David"/>
          <w:rtl/>
        </w:rPr>
        <w:t>מטבע</w:t>
      </w:r>
      <w:r w:rsidRPr="00732F25">
        <w:rPr>
          <w:rFonts w:eastAsia="David CLM" w:cs="David"/>
          <w:rtl/>
        </w:rPr>
        <w:t xml:space="preserve"> </w:t>
      </w:r>
      <w:r w:rsidRPr="00732F25">
        <w:rPr>
          <w:rFonts w:cs="David"/>
          <w:rtl/>
        </w:rPr>
        <w:t>בהסתברות</w:t>
      </w:r>
      <w:r w:rsidRPr="00732F25">
        <w:rPr>
          <w:rFonts w:eastAsia="David CLM" w:cs="David"/>
          <w:rtl/>
        </w:rPr>
        <w:t xml:space="preserve"> </w:t>
      </w:r>
      <w:r w:rsidRPr="00732F25">
        <w:rPr>
          <w:rFonts w:cs="David"/>
        </w:rPr>
        <w:t>p</w:t>
      </w:r>
      <w:r w:rsidRPr="00732F25">
        <w:rPr>
          <w:rFonts w:cs="David"/>
          <w:rtl/>
        </w:rPr>
        <w:t>. אם</w:t>
      </w:r>
      <w:r w:rsidRPr="00732F25">
        <w:rPr>
          <w:rFonts w:eastAsia="David CLM" w:cs="David"/>
          <w:rtl/>
        </w:rPr>
        <w:t xml:space="preserve"> </w:t>
      </w:r>
      <w:r w:rsidRPr="00732F25">
        <w:rPr>
          <w:rFonts w:cs="David"/>
          <w:rtl/>
        </w:rPr>
        <w:t>ההטלה</w:t>
      </w:r>
      <w:r w:rsidRPr="00732F25">
        <w:rPr>
          <w:rFonts w:eastAsia="David CLM" w:cs="David"/>
          <w:rtl/>
        </w:rPr>
        <w:t xml:space="preserve"> </w:t>
      </w:r>
      <w:r w:rsidRPr="00732F25">
        <w:rPr>
          <w:rFonts w:cs="David"/>
          <w:rtl/>
        </w:rPr>
        <w:t>מוצלחת, מגרילים</w:t>
      </w:r>
      <w:r w:rsidRPr="00732F25">
        <w:rPr>
          <w:rFonts w:eastAsia="David CLM" w:cs="David"/>
          <w:rtl/>
        </w:rPr>
        <w:t xml:space="preserve"> </w:t>
      </w:r>
      <w:r w:rsidRPr="00732F25">
        <w:rPr>
          <w:rFonts w:cs="David"/>
          <w:rtl/>
        </w:rPr>
        <w:t>עבורו</w:t>
      </w:r>
      <w:r w:rsidRPr="00732F25">
        <w:rPr>
          <w:rFonts w:eastAsia="David CLM" w:cs="David"/>
          <w:rtl/>
        </w:rPr>
        <w:t xml:space="preserve"> </w:t>
      </w:r>
      <w:r w:rsidRPr="00732F25">
        <w:rPr>
          <w:rFonts w:cs="David"/>
          <w:rtl/>
        </w:rPr>
        <w:t>הכנסה</w:t>
      </w:r>
      <w:r w:rsidRPr="00732F25">
        <w:rPr>
          <w:rFonts w:eastAsia="David CLM" w:cs="David"/>
          <w:rtl/>
        </w:rPr>
        <w:t xml:space="preserve"> </w:t>
      </w:r>
      <w:r w:rsidRPr="00732F25">
        <w:rPr>
          <w:rFonts w:cs="David"/>
          <w:rtl/>
        </w:rPr>
        <w:t>חדשה, מתוך</w:t>
      </w:r>
      <w:r w:rsidRPr="00732F25">
        <w:rPr>
          <w:rFonts w:eastAsia="David CLM" w:cs="David"/>
          <w:rtl/>
        </w:rPr>
        <w:t xml:space="preserve"> </w:t>
      </w:r>
      <w:r w:rsidRPr="00732F25">
        <w:rPr>
          <w:rFonts w:cs="David"/>
          <w:rtl/>
        </w:rPr>
        <w:t>ההתפלגות</w:t>
      </w:r>
      <w:r w:rsidRPr="00732F25">
        <w:rPr>
          <w:rFonts w:eastAsia="David CLM" w:cs="David"/>
          <w:rtl/>
        </w:rPr>
        <w:t xml:space="preserve"> </w:t>
      </w:r>
      <w:r w:rsidRPr="00732F25">
        <w:rPr>
          <w:rFonts w:cs="David"/>
          <w:rtl/>
        </w:rPr>
        <w:t>הלוג-נורמאלית.  תהליך</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ממדל</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התלות</w:t>
      </w:r>
      <w:r w:rsidRPr="00732F25">
        <w:rPr>
          <w:rFonts w:eastAsia="David CLM" w:cs="David"/>
          <w:rtl/>
        </w:rPr>
        <w:t xml:space="preserve"> </w:t>
      </w:r>
      <w:r w:rsidRPr="00732F25">
        <w:rPr>
          <w:rFonts w:cs="David"/>
          <w:rtl/>
        </w:rPr>
        <w:t>בין</w:t>
      </w:r>
      <w:r w:rsidRPr="00732F25">
        <w:rPr>
          <w:rFonts w:eastAsia="David CLM" w:cs="David"/>
          <w:rtl/>
        </w:rPr>
        <w:t xml:space="preserve"> </w:t>
      </w:r>
      <w:r w:rsidRPr="00732F25">
        <w:rPr>
          <w:rFonts w:cs="David"/>
          <w:rtl/>
        </w:rPr>
        <w:t>ההכנסות</w:t>
      </w:r>
      <w:r w:rsidRPr="00732F25">
        <w:rPr>
          <w:rFonts w:eastAsia="David CLM" w:cs="David"/>
          <w:rtl/>
        </w:rPr>
        <w:t xml:space="preserve"> </w:t>
      </w:r>
      <w:r w:rsidRPr="00732F25">
        <w:rPr>
          <w:rFonts w:cs="David"/>
          <w:rtl/>
        </w:rPr>
        <w:t>בשתי</w:t>
      </w:r>
      <w:r w:rsidRPr="00732F25">
        <w:rPr>
          <w:rFonts w:eastAsia="David CLM" w:cs="David"/>
          <w:rtl/>
        </w:rPr>
        <w:t xml:space="preserve"> </w:t>
      </w:r>
      <w:r w:rsidRPr="00732F25">
        <w:rPr>
          <w:rFonts w:cs="David"/>
          <w:rtl/>
        </w:rPr>
        <w:t>תקופות</w:t>
      </w:r>
      <w:r w:rsidRPr="00732F25">
        <w:rPr>
          <w:rFonts w:eastAsia="David CLM" w:cs="David"/>
          <w:rtl/>
        </w:rPr>
        <w:t xml:space="preserve"> </w:t>
      </w:r>
      <w:r w:rsidRPr="00732F25">
        <w:rPr>
          <w:rFonts w:cs="David"/>
          <w:rtl/>
        </w:rPr>
        <w:t>עוקבות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גס</w:t>
      </w:r>
      <w:r w:rsidRPr="00732F25">
        <w:rPr>
          <w:rFonts w:eastAsia="David CLM" w:cs="David"/>
          <w:rtl/>
        </w:rPr>
        <w:t xml:space="preserve"> </w:t>
      </w:r>
      <w:r w:rsidRPr="00732F25">
        <w:rPr>
          <w:rFonts w:cs="David"/>
          <w:rtl/>
        </w:rPr>
        <w:t>למדי: או</w:t>
      </w:r>
      <w:r w:rsidRPr="00732F25">
        <w:rPr>
          <w:rFonts w:eastAsia="David CLM" w:cs="David"/>
          <w:rtl/>
        </w:rPr>
        <w:t xml:space="preserve"> </w:t>
      </w:r>
      <w:r w:rsidRPr="00732F25">
        <w:rPr>
          <w:rFonts w:cs="David"/>
          <w:rtl/>
        </w:rPr>
        <w:t>שההכנסה</w:t>
      </w:r>
      <w:r w:rsidRPr="00732F25">
        <w:rPr>
          <w:rFonts w:eastAsia="David CLM" w:cs="David"/>
          <w:rtl/>
        </w:rPr>
        <w:t xml:space="preserve"> </w:t>
      </w:r>
      <w:r w:rsidRPr="00732F25">
        <w:rPr>
          <w:rFonts w:cs="David"/>
          <w:rtl/>
        </w:rPr>
        <w:t>בתקופה</w:t>
      </w:r>
      <w:r w:rsidRPr="00732F25">
        <w:rPr>
          <w:rFonts w:eastAsia="David CLM" w:cs="David"/>
          <w:rtl/>
        </w:rPr>
        <w:t xml:space="preserve"> </w:t>
      </w:r>
      <w:r w:rsidRPr="00732F25">
        <w:rPr>
          <w:rFonts w:cs="David"/>
          <w:rtl/>
        </w:rPr>
        <w:t>הנוכחית</w:t>
      </w:r>
      <w:r w:rsidRPr="00732F25">
        <w:rPr>
          <w:rFonts w:eastAsia="David CLM" w:cs="David"/>
          <w:rtl/>
        </w:rPr>
        <w:t xml:space="preserve"> </w:t>
      </w:r>
      <w:r w:rsidRPr="00732F25">
        <w:rPr>
          <w:rFonts w:cs="David"/>
          <w:rtl/>
        </w:rPr>
        <w:t>שווה</w:t>
      </w:r>
      <w:r w:rsidRPr="00732F25">
        <w:rPr>
          <w:rFonts w:eastAsia="David CLM" w:cs="David"/>
          <w:rtl/>
        </w:rPr>
        <w:t xml:space="preserve"> </w:t>
      </w:r>
      <w:r w:rsidRPr="00732F25">
        <w:rPr>
          <w:rFonts w:cs="David"/>
          <w:rtl/>
        </w:rPr>
        <w:t>להכנסה</w:t>
      </w:r>
      <w:r w:rsidRPr="00732F25">
        <w:rPr>
          <w:rFonts w:eastAsia="David CLM" w:cs="David"/>
          <w:rtl/>
        </w:rPr>
        <w:t xml:space="preserve"> </w:t>
      </w:r>
      <w:r w:rsidRPr="00732F25">
        <w:rPr>
          <w:rFonts w:cs="David"/>
          <w:rtl/>
        </w:rPr>
        <w:t>בתקופה</w:t>
      </w:r>
      <w:r w:rsidRPr="00732F25">
        <w:rPr>
          <w:rFonts w:eastAsia="David CLM" w:cs="David"/>
          <w:rtl/>
        </w:rPr>
        <w:t xml:space="preserve"> </w:t>
      </w:r>
      <w:r w:rsidRPr="00732F25">
        <w:rPr>
          <w:rFonts w:cs="David"/>
          <w:rtl/>
        </w:rPr>
        <w:t>הקודמת, או</w:t>
      </w:r>
      <w:r w:rsidRPr="00732F25">
        <w:rPr>
          <w:rFonts w:eastAsia="David CLM" w:cs="David"/>
          <w:rtl/>
        </w:rPr>
        <w:t xml:space="preserve"> </w:t>
      </w:r>
      <w:r w:rsidRPr="00732F25">
        <w:rPr>
          <w:rFonts w:cs="David"/>
          <w:rtl/>
        </w:rPr>
        <w:t>שהיא</w:t>
      </w:r>
      <w:r w:rsidRPr="00732F25">
        <w:rPr>
          <w:rFonts w:eastAsia="David CLM" w:cs="David"/>
          <w:rtl/>
        </w:rPr>
        <w:t xml:space="preserve"> </w:t>
      </w:r>
      <w:r w:rsidRPr="00732F25">
        <w:rPr>
          <w:rFonts w:cs="David"/>
          <w:rtl/>
        </w:rPr>
        <w:t>נבחרת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בלתי-תלוי</w:t>
      </w:r>
      <w:r w:rsidRPr="00732F25">
        <w:rPr>
          <w:rFonts w:eastAsia="David CLM" w:cs="David"/>
          <w:rtl/>
        </w:rPr>
        <w:t xml:space="preserve"> </w:t>
      </w:r>
      <w:r w:rsidRPr="00732F25">
        <w:rPr>
          <w:rFonts w:cs="David"/>
          <w:rtl/>
        </w:rPr>
        <w:t>בה. היה</w:t>
      </w:r>
      <w:r w:rsidRPr="00732F25">
        <w:rPr>
          <w:rFonts w:eastAsia="David CLM" w:cs="David"/>
          <w:rtl/>
        </w:rPr>
        <w:t xml:space="preserve"> </w:t>
      </w:r>
      <w:r w:rsidRPr="00732F25">
        <w:rPr>
          <w:rFonts w:cs="David"/>
          <w:rtl/>
        </w:rPr>
        <w:t>אפשר</w:t>
      </w:r>
      <w:r w:rsidRPr="00732F25">
        <w:rPr>
          <w:rFonts w:eastAsia="David CLM" w:cs="David"/>
          <w:rtl/>
        </w:rPr>
        <w:t xml:space="preserve"> </w:t>
      </w:r>
      <w:r w:rsidRPr="00732F25">
        <w:rPr>
          <w:rFonts w:cs="David"/>
          <w:rtl/>
        </w:rPr>
        <w:t>למדל</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התלות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מדויק</w:t>
      </w:r>
      <w:r w:rsidRPr="00732F25">
        <w:rPr>
          <w:rFonts w:eastAsia="David CLM" w:cs="David"/>
          <w:rtl/>
        </w:rPr>
        <w:t xml:space="preserve"> </w:t>
      </w:r>
      <w:r w:rsidRPr="00732F25">
        <w:rPr>
          <w:rFonts w:cs="David"/>
          <w:rtl/>
        </w:rPr>
        <w:t>יותר, אולי</w:t>
      </w:r>
      <w:r w:rsidRPr="00732F25">
        <w:rPr>
          <w:rFonts w:eastAsia="David CLM" w:cs="David"/>
          <w:rtl/>
        </w:rPr>
        <w:t xml:space="preserve"> </w:t>
      </w:r>
      <w:r w:rsidRPr="00732F25">
        <w:rPr>
          <w:rFonts w:cs="David"/>
          <w:rtl/>
        </w:rPr>
        <w:t>כתהליך</w:t>
      </w:r>
      <w:r w:rsidRPr="00732F25">
        <w:rPr>
          <w:rFonts w:eastAsia="David CLM" w:cs="David"/>
          <w:rtl/>
        </w:rPr>
        <w:t xml:space="preserve"> </w:t>
      </w:r>
      <w:r w:rsidRPr="00732F25">
        <w:rPr>
          <w:rFonts w:cs="David"/>
          <w:rtl/>
        </w:rPr>
        <w:t>מרקובי, אולם</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חורג</w:t>
      </w:r>
      <w:r w:rsidRPr="00732F25">
        <w:rPr>
          <w:rFonts w:eastAsia="David CLM" w:cs="David"/>
          <w:rtl/>
        </w:rPr>
        <w:t xml:space="preserve"> </w:t>
      </w:r>
      <w:r w:rsidRPr="00732F25">
        <w:rPr>
          <w:rFonts w:cs="David"/>
          <w:rtl/>
        </w:rPr>
        <w:t>מהיקפו</w:t>
      </w:r>
      <w:r w:rsidRPr="00732F25">
        <w:rPr>
          <w:rFonts w:eastAsia="David CLM" w:cs="David"/>
          <w:rtl/>
        </w:rPr>
        <w:t xml:space="preserve"> </w:t>
      </w:r>
      <w:r w:rsidRPr="00732F25">
        <w:rPr>
          <w:rFonts w:cs="David"/>
          <w:rtl/>
        </w:rPr>
        <w:t>של</w:t>
      </w:r>
      <w:r w:rsidRPr="00732F25">
        <w:rPr>
          <w:rFonts w:eastAsia="David CLM" w:cs="David"/>
          <w:rtl/>
        </w:rPr>
        <w:t xml:space="preserve"> ה</w:t>
      </w:r>
      <w:r w:rsidRPr="00732F25">
        <w:rPr>
          <w:rFonts w:cs="David"/>
          <w:rtl/>
        </w:rPr>
        <w:t>מאמר</w:t>
      </w:r>
      <w:r w:rsidRPr="00732F25">
        <w:rPr>
          <w:rFonts w:eastAsia="David CLM" w:cs="David"/>
          <w:rtl/>
        </w:rPr>
        <w:t xml:space="preserve"> הנוכחי</w:t>
      </w:r>
      <w:r w:rsidRPr="00732F25">
        <w:rPr>
          <w:rFonts w:cs="David"/>
          <w:rtl/>
        </w:rPr>
        <w:t>.</w:t>
      </w:r>
    </w:p>
  </w:footnote>
  <w:footnote w:id="27">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היה</w:t>
      </w:r>
      <w:r w:rsidRPr="00732F25">
        <w:rPr>
          <w:rFonts w:eastAsia="David CLM" w:cs="David"/>
          <w:rtl/>
        </w:rPr>
        <w:t xml:space="preserve"> </w:t>
      </w:r>
      <w:r w:rsidRPr="00732F25">
        <w:rPr>
          <w:rFonts w:cs="David"/>
          <w:rtl/>
        </w:rPr>
        <w:t>אפשר</w:t>
      </w:r>
      <w:r w:rsidRPr="00732F25">
        <w:rPr>
          <w:rFonts w:eastAsia="David CLM" w:cs="David"/>
          <w:rtl/>
        </w:rPr>
        <w:t xml:space="preserve"> </w:t>
      </w:r>
      <w:r w:rsidRPr="00732F25">
        <w:rPr>
          <w:rFonts w:cs="David"/>
          <w:rtl/>
        </w:rPr>
        <w:t>לקבוע</w:t>
      </w:r>
      <w:r w:rsidRPr="00732F25">
        <w:rPr>
          <w:rFonts w:eastAsia="David CLM" w:cs="David"/>
          <w:rtl/>
        </w:rPr>
        <w:t xml:space="preserve"> </w:t>
      </w:r>
      <w:r w:rsidRPr="00732F25">
        <w:rPr>
          <w:rFonts w:cs="David"/>
          <w:rtl/>
        </w:rPr>
        <w:t>שתשלומי</w:t>
      </w:r>
      <w:r w:rsidRPr="00732F25">
        <w:rPr>
          <w:rFonts w:eastAsia="David CLM" w:cs="David"/>
          <w:rtl/>
        </w:rPr>
        <w:t xml:space="preserve"> </w:t>
      </w:r>
      <w:r w:rsidRPr="00732F25">
        <w:rPr>
          <w:rFonts w:cs="David"/>
          <w:rtl/>
        </w:rPr>
        <w:t>הרווחה</w:t>
      </w:r>
      <w:r w:rsidRPr="00732F25">
        <w:rPr>
          <w:rFonts w:eastAsia="David CLM" w:cs="David"/>
          <w:rtl/>
        </w:rPr>
        <w:t xml:space="preserve"> </w:t>
      </w:r>
      <w:r w:rsidRPr="00732F25">
        <w:rPr>
          <w:rFonts w:cs="David"/>
          <w:rtl/>
        </w:rPr>
        <w:t>יינתנו</w:t>
      </w:r>
      <w:r w:rsidRPr="00732F25">
        <w:rPr>
          <w:rFonts w:eastAsia="David CLM" w:cs="David"/>
          <w:rtl/>
        </w:rPr>
        <w:t xml:space="preserve"> </w:t>
      </w:r>
      <w:r w:rsidRPr="00732F25">
        <w:rPr>
          <w:rFonts w:cs="David"/>
          <w:rtl/>
        </w:rPr>
        <w:t>רק</w:t>
      </w:r>
      <w:r w:rsidRPr="00732F25">
        <w:rPr>
          <w:rFonts w:eastAsia="David CLM" w:cs="David"/>
          <w:rtl/>
        </w:rPr>
        <w:t xml:space="preserve"> </w:t>
      </w:r>
      <w:r w:rsidRPr="00732F25">
        <w:rPr>
          <w:rFonts w:cs="David"/>
          <w:rtl/>
        </w:rPr>
        <w:t>למי</w:t>
      </w:r>
      <w:r w:rsidRPr="00732F25">
        <w:rPr>
          <w:rFonts w:eastAsia="David CLM" w:cs="David"/>
          <w:rtl/>
        </w:rPr>
        <w:t xml:space="preserve"> </w:t>
      </w:r>
      <w:r w:rsidRPr="00732F25">
        <w:rPr>
          <w:rFonts w:cs="David"/>
          <w:rtl/>
        </w:rPr>
        <w:t>שאין</w:t>
      </w:r>
      <w:r w:rsidRPr="00732F25">
        <w:rPr>
          <w:rFonts w:eastAsia="David CLM" w:cs="David"/>
          <w:rtl/>
        </w:rPr>
        <w:t xml:space="preserve"> </w:t>
      </w:r>
      <w:r w:rsidRPr="00732F25">
        <w:rPr>
          <w:rFonts w:cs="David"/>
          <w:rtl/>
        </w:rPr>
        <w:t>לו</w:t>
      </w:r>
      <w:r w:rsidRPr="00732F25">
        <w:rPr>
          <w:rFonts w:eastAsia="David CLM" w:cs="David"/>
          <w:rtl/>
        </w:rPr>
        <w:t xml:space="preserve"> </w:t>
      </w:r>
      <w:r w:rsidRPr="00732F25">
        <w:rPr>
          <w:rFonts w:cs="David"/>
          <w:rtl/>
        </w:rPr>
        <w:t>נחלה, אולם</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היה</w:t>
      </w:r>
      <w:r w:rsidRPr="00732F25">
        <w:rPr>
          <w:rFonts w:eastAsia="David CLM" w:cs="David"/>
          <w:rtl/>
        </w:rPr>
        <w:t xml:space="preserve"> </w:t>
      </w:r>
      <w:r w:rsidRPr="00732F25">
        <w:rPr>
          <w:rFonts w:cs="David"/>
          <w:rtl/>
        </w:rPr>
        <w:t>עלול</w:t>
      </w:r>
      <w:r w:rsidRPr="00732F25">
        <w:rPr>
          <w:rFonts w:eastAsia="David CLM" w:cs="David"/>
          <w:rtl/>
        </w:rPr>
        <w:t xml:space="preserve"> </w:t>
      </w:r>
      <w:r w:rsidRPr="00732F25">
        <w:rPr>
          <w:rFonts w:cs="David"/>
          <w:rtl/>
        </w:rPr>
        <w:t>להשיג</w:t>
      </w:r>
      <w:r w:rsidRPr="00732F25">
        <w:rPr>
          <w:rFonts w:eastAsia="David CLM" w:cs="David"/>
          <w:rtl/>
        </w:rPr>
        <w:t xml:space="preserve"> </w:t>
      </w:r>
      <w:r w:rsidRPr="00732F25">
        <w:rPr>
          <w:rFonts w:cs="David"/>
          <w:rtl/>
        </w:rPr>
        <w:t>תוצאה</w:t>
      </w:r>
      <w:r w:rsidRPr="00732F25">
        <w:rPr>
          <w:rFonts w:eastAsia="David CLM" w:cs="David"/>
          <w:rtl/>
        </w:rPr>
        <w:t xml:space="preserve"> </w:t>
      </w:r>
      <w:r w:rsidRPr="00732F25">
        <w:rPr>
          <w:rFonts w:cs="David"/>
          <w:rtl/>
        </w:rPr>
        <w:t>הפוכה, ולעודד</w:t>
      </w:r>
      <w:r w:rsidRPr="00732F25">
        <w:rPr>
          <w:rFonts w:eastAsia="David CLM" w:cs="David"/>
          <w:rtl/>
        </w:rPr>
        <w:t xml:space="preserve"> </w:t>
      </w:r>
      <w:r w:rsidRPr="00732F25">
        <w:rPr>
          <w:rFonts w:cs="David"/>
          <w:rtl/>
        </w:rPr>
        <w:t>אנשים</w:t>
      </w:r>
      <w:r w:rsidRPr="00732F25">
        <w:rPr>
          <w:rFonts w:eastAsia="David CLM" w:cs="David"/>
          <w:rtl/>
        </w:rPr>
        <w:t xml:space="preserve"> </w:t>
      </w:r>
      <w:r w:rsidRPr="00732F25">
        <w:rPr>
          <w:rFonts w:cs="David"/>
          <w:rtl/>
        </w:rPr>
        <w:t>להישאר</w:t>
      </w:r>
      <w:r w:rsidRPr="00732F25">
        <w:rPr>
          <w:rFonts w:eastAsia="David CLM" w:cs="David"/>
          <w:rtl/>
        </w:rPr>
        <w:t xml:space="preserve"> </w:t>
      </w:r>
      <w:r w:rsidRPr="00732F25">
        <w:rPr>
          <w:rFonts w:cs="David"/>
          <w:rtl/>
        </w:rPr>
        <w:t>חסרי</w:t>
      </w:r>
      <w:ins w:id="10423" w:author="אברהם" w:date="2012-11-26T18:07:00Z">
        <w:r>
          <w:rPr>
            <w:rFonts w:cs="David" w:hint="cs"/>
            <w:rtl/>
          </w:rPr>
          <w:t xml:space="preserve"> </w:t>
        </w:r>
      </w:ins>
      <w:del w:id="10424" w:author="אברהם" w:date="2012-11-26T18:07:00Z">
        <w:r w:rsidRPr="00732F25" w:rsidDel="00CA5BFE">
          <w:rPr>
            <w:rFonts w:cs="David"/>
            <w:rtl/>
          </w:rPr>
          <w:delText>-</w:delText>
        </w:r>
      </w:del>
      <w:r w:rsidRPr="00732F25">
        <w:rPr>
          <w:rFonts w:cs="David"/>
          <w:rtl/>
        </w:rPr>
        <w:t>נחלה</w:t>
      </w:r>
      <w:r w:rsidRPr="00732F25">
        <w:rPr>
          <w:rFonts w:eastAsia="David CLM" w:cs="David"/>
          <w:rtl/>
        </w:rPr>
        <w:t xml:space="preserve"> </w:t>
      </w:r>
      <w:r w:rsidRPr="00732F25">
        <w:rPr>
          <w:rFonts w:cs="David"/>
          <w:rtl/>
        </w:rPr>
        <w:t>על-מנת</w:t>
      </w:r>
      <w:r w:rsidRPr="00732F25">
        <w:rPr>
          <w:rFonts w:eastAsia="David CLM" w:cs="David"/>
          <w:rtl/>
        </w:rPr>
        <w:t xml:space="preserve"> </w:t>
      </w:r>
      <w:r w:rsidRPr="00732F25">
        <w:rPr>
          <w:rFonts w:cs="David"/>
          <w:rtl/>
        </w:rPr>
        <w:t>ליהנות</w:t>
      </w:r>
      <w:r w:rsidRPr="00732F25">
        <w:rPr>
          <w:rFonts w:eastAsia="David CLM" w:cs="David"/>
          <w:rtl/>
        </w:rPr>
        <w:t xml:space="preserve"> </w:t>
      </w:r>
      <w:r w:rsidRPr="00732F25">
        <w:rPr>
          <w:rFonts w:cs="David"/>
          <w:rtl/>
        </w:rPr>
        <w:t>מהקצבה. קצבה</w:t>
      </w:r>
      <w:r w:rsidRPr="00732F25">
        <w:rPr>
          <w:rFonts w:eastAsia="David CLM" w:cs="David"/>
          <w:rtl/>
        </w:rPr>
        <w:t xml:space="preserve"> </w:t>
      </w:r>
      <w:r w:rsidRPr="00732F25">
        <w:rPr>
          <w:rFonts w:cs="David"/>
          <w:rtl/>
        </w:rPr>
        <w:t>קבועה</w:t>
      </w:r>
      <w:r w:rsidRPr="00732F25">
        <w:rPr>
          <w:rFonts w:eastAsia="David CLM" w:cs="David"/>
          <w:rtl/>
        </w:rPr>
        <w:t xml:space="preserve"> </w:t>
      </w:r>
      <w:r w:rsidRPr="00732F25">
        <w:rPr>
          <w:rFonts w:cs="David"/>
          <w:rtl/>
        </w:rPr>
        <w:t>לכל</w:t>
      </w:r>
      <w:r w:rsidRPr="00732F25">
        <w:rPr>
          <w:rFonts w:eastAsia="David CLM" w:cs="David"/>
          <w:rtl/>
        </w:rPr>
        <w:t xml:space="preserve"> </w:t>
      </w:r>
      <w:r w:rsidRPr="00732F25">
        <w:rPr>
          <w:rFonts w:cs="David"/>
          <w:rtl/>
        </w:rPr>
        <w:t>אזרח</w:t>
      </w:r>
      <w:r w:rsidRPr="00732F25">
        <w:rPr>
          <w:rFonts w:eastAsia="David CLM" w:cs="David"/>
          <w:rtl/>
        </w:rPr>
        <w:t xml:space="preserve"> </w:t>
      </w:r>
      <w:r w:rsidRPr="00732F25">
        <w:rPr>
          <w:rFonts w:cs="David"/>
          <w:rtl/>
        </w:rPr>
        <w:t>היא</w:t>
      </w:r>
      <w:r w:rsidRPr="00732F25">
        <w:rPr>
          <w:rFonts w:eastAsia="David CLM" w:cs="David"/>
          <w:rtl/>
        </w:rPr>
        <w:t xml:space="preserve"> </w:t>
      </w:r>
      <w:r w:rsidRPr="00732F25">
        <w:rPr>
          <w:rFonts w:cs="David"/>
          <w:rtl/>
        </w:rPr>
        <w:t>דרך</w:t>
      </w:r>
      <w:r w:rsidRPr="00732F25">
        <w:rPr>
          <w:rFonts w:eastAsia="David CLM" w:cs="David"/>
          <w:rtl/>
        </w:rPr>
        <w:t xml:space="preserve"> </w:t>
      </w:r>
      <w:r w:rsidRPr="00732F25">
        <w:rPr>
          <w:rFonts w:cs="David"/>
          <w:rtl/>
        </w:rPr>
        <w:t>פשוטה</w:t>
      </w:r>
      <w:r w:rsidRPr="00732F25">
        <w:rPr>
          <w:rFonts w:eastAsia="David CLM" w:cs="David"/>
          <w:rtl/>
        </w:rPr>
        <w:t xml:space="preserve"> </w:t>
      </w:r>
      <w:r w:rsidRPr="00732F25">
        <w:rPr>
          <w:rFonts w:cs="David"/>
          <w:rtl/>
        </w:rPr>
        <w:t>לצמצם</w:t>
      </w:r>
      <w:r w:rsidRPr="00732F25">
        <w:rPr>
          <w:rFonts w:eastAsia="David CLM" w:cs="David"/>
          <w:rtl/>
        </w:rPr>
        <w:t xml:space="preserve"> </w:t>
      </w:r>
      <w:r w:rsidRPr="00732F25">
        <w:rPr>
          <w:rFonts w:cs="David"/>
          <w:rtl/>
        </w:rPr>
        <w:t>פערים, מבלי</w:t>
      </w:r>
      <w:r w:rsidRPr="00732F25">
        <w:rPr>
          <w:rFonts w:eastAsia="David CLM" w:cs="David"/>
          <w:rtl/>
        </w:rPr>
        <w:t xml:space="preserve"> </w:t>
      </w:r>
      <w:r w:rsidRPr="00732F25">
        <w:rPr>
          <w:rFonts w:cs="David"/>
          <w:rtl/>
        </w:rPr>
        <w:t>לייצר</w:t>
      </w:r>
      <w:r w:rsidRPr="00732F25">
        <w:rPr>
          <w:rFonts w:eastAsia="David CLM" w:cs="David"/>
          <w:rtl/>
        </w:rPr>
        <w:t xml:space="preserve"> </w:t>
      </w:r>
      <w:r w:rsidRPr="00732F25">
        <w:rPr>
          <w:rFonts w:cs="David"/>
          <w:rtl/>
        </w:rPr>
        <w:t>תופעות</w:t>
      </w:r>
      <w:del w:id="10425" w:author="אברהם" w:date="2012-11-26T18:07:00Z">
        <w:r w:rsidRPr="00732F25" w:rsidDel="00CA5BFE">
          <w:rPr>
            <w:rFonts w:cs="David"/>
            <w:rtl/>
          </w:rPr>
          <w:delText>-</w:delText>
        </w:r>
      </w:del>
      <w:ins w:id="10426" w:author="אברהם" w:date="2012-11-26T18:07:00Z">
        <w:r>
          <w:rPr>
            <w:rFonts w:cs="David" w:hint="cs"/>
            <w:rtl/>
          </w:rPr>
          <w:t xml:space="preserve"> </w:t>
        </w:r>
      </w:ins>
      <w:r w:rsidRPr="00732F25">
        <w:rPr>
          <w:rFonts w:cs="David"/>
          <w:rtl/>
        </w:rPr>
        <w:t>לוואי</w:t>
      </w:r>
      <w:r w:rsidRPr="00732F25">
        <w:rPr>
          <w:rFonts w:eastAsia="David CLM" w:cs="David"/>
          <w:rtl/>
        </w:rPr>
        <w:t xml:space="preserve"> </w:t>
      </w:r>
      <w:r w:rsidRPr="00732F25">
        <w:rPr>
          <w:rFonts w:cs="David"/>
          <w:rtl/>
        </w:rPr>
        <w:t>בלתי-רצויות</w:t>
      </w:r>
      <w:r w:rsidRPr="00732F25">
        <w:rPr>
          <w:rFonts w:eastAsia="David CLM" w:cs="David"/>
          <w:rtl/>
        </w:rPr>
        <w:t xml:space="preserve"> </w:t>
      </w:r>
      <w:r w:rsidRPr="00732F25">
        <w:rPr>
          <w:rFonts w:cs="David"/>
          <w:rtl/>
        </w:rPr>
        <w:t>מסוג</w:t>
      </w:r>
      <w:r w:rsidRPr="00732F25">
        <w:rPr>
          <w:rFonts w:eastAsia="David CLM" w:cs="David"/>
          <w:rtl/>
        </w:rPr>
        <w:t xml:space="preserve"> </w:t>
      </w:r>
      <w:r w:rsidRPr="00732F25">
        <w:rPr>
          <w:rFonts w:cs="David"/>
          <w:rtl/>
        </w:rPr>
        <w:t>זה. בספרות</w:t>
      </w:r>
      <w:r w:rsidRPr="00732F25">
        <w:rPr>
          <w:rFonts w:eastAsia="David CLM" w:cs="David"/>
          <w:rtl/>
        </w:rPr>
        <w:t xml:space="preserve"> </w:t>
      </w:r>
      <w:r w:rsidRPr="00732F25">
        <w:rPr>
          <w:rFonts w:cs="David"/>
          <w:rtl/>
        </w:rPr>
        <w:t>הכלכלית, קצבה</w:t>
      </w:r>
      <w:r w:rsidRPr="00732F25">
        <w:rPr>
          <w:rFonts w:eastAsia="David CLM" w:cs="David"/>
          <w:rtl/>
        </w:rPr>
        <w:t xml:space="preserve"> </w:t>
      </w:r>
      <w:r w:rsidRPr="00732F25">
        <w:rPr>
          <w:rFonts w:cs="David"/>
          <w:rtl/>
        </w:rPr>
        <w:t>כזאת</w:t>
      </w:r>
      <w:r w:rsidRPr="00732F25">
        <w:rPr>
          <w:rFonts w:eastAsia="David CLM" w:cs="David"/>
          <w:rtl/>
        </w:rPr>
        <w:t xml:space="preserve"> </w:t>
      </w:r>
      <w:r w:rsidRPr="00732F25">
        <w:rPr>
          <w:rFonts w:cs="David"/>
          <w:rtl/>
        </w:rPr>
        <w:t>נקראת</w:t>
      </w:r>
      <w:r w:rsidRPr="00732F25">
        <w:rPr>
          <w:rFonts w:eastAsia="David CLM" w:cs="David"/>
          <w:rtl/>
        </w:rPr>
        <w:t xml:space="preserve"> </w:t>
      </w:r>
      <w:r w:rsidRPr="00732F25">
        <w:rPr>
          <w:rFonts w:cs="David"/>
        </w:rPr>
        <w:t>Citizen's Dividend</w:t>
      </w:r>
      <w:r w:rsidRPr="00732F25">
        <w:rPr>
          <w:rFonts w:cs="David"/>
          <w:rtl/>
        </w:rPr>
        <w:t xml:space="preserve"> (ראו</w:t>
      </w:r>
      <w:r w:rsidRPr="00732F25">
        <w:rPr>
          <w:rFonts w:eastAsia="David CLM" w:cs="David"/>
          <w:rtl/>
        </w:rPr>
        <w:t xml:space="preserve"> </w:t>
      </w:r>
      <w:r w:rsidRPr="00732F25">
        <w:rPr>
          <w:rFonts w:cs="David"/>
          <w:rtl/>
        </w:rPr>
        <w:t>ערך</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בויקיפדיה</w:t>
      </w:r>
      <w:r w:rsidRPr="00732F25">
        <w:rPr>
          <w:rFonts w:eastAsia="David CLM" w:cs="David"/>
          <w:rtl/>
        </w:rPr>
        <w:t xml:space="preserve"> </w:t>
      </w:r>
      <w:r w:rsidRPr="00732F25">
        <w:rPr>
          <w:rFonts w:cs="David"/>
          <w:rtl/>
        </w:rPr>
        <w:t>האנגלית), ּ</w:t>
      </w:r>
      <w:r w:rsidRPr="00732F25">
        <w:rPr>
          <w:rFonts w:cs="David"/>
        </w:rPr>
        <w:t>Social Dividend</w:t>
      </w:r>
      <w:r w:rsidRPr="00732F25">
        <w:rPr>
          <w:rFonts w:cs="David"/>
          <w:rtl/>
        </w:rPr>
        <w:t>, או</w:t>
      </w:r>
      <w:r w:rsidRPr="00732F25">
        <w:rPr>
          <w:rFonts w:eastAsia="David CLM" w:cs="David"/>
          <w:rtl/>
        </w:rPr>
        <w:t xml:space="preserve"> </w:t>
      </w:r>
      <w:r w:rsidRPr="00732F25">
        <w:rPr>
          <w:rFonts w:cs="David"/>
        </w:rPr>
        <w:t>Demogrant</w:t>
      </w:r>
      <w:r w:rsidRPr="00732F25">
        <w:rPr>
          <w:rFonts w:cs="David"/>
          <w:rtl/>
        </w:rPr>
        <w:t xml:space="preserve">. </w:t>
      </w:r>
      <w:r w:rsidRPr="00732F25">
        <w:rPr>
          <w:rFonts w:cs="David"/>
          <w:rtl/>
        </w:rPr>
        <w:br/>
        <w:t>ניתן לממן קצבה כזו ע"י הטלת מס על קרקע – ראו למעלה הערה</w:t>
      </w:r>
      <w:r w:rsidRPr="00732F25">
        <w:rPr>
          <w:rFonts w:cs="David" w:hint="cs"/>
          <w:rtl/>
        </w:rPr>
        <w:t xml:space="preserve"> 20. במקרה זה, יש להבין את ערכי ההכנסה מחקלאות ומהשכרה כערכים נטו</w:t>
      </w:r>
      <w:r w:rsidRPr="00732F25">
        <w:rPr>
          <w:rFonts w:cs="David"/>
          <w:rtl/>
        </w:rPr>
        <w:t>.</w:t>
      </w:r>
    </w:p>
  </w:footnote>
  <w:footnote w:id="28">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כל</w:t>
      </w:r>
      <w:r w:rsidRPr="00732F25">
        <w:rPr>
          <w:rFonts w:eastAsia="David CLM" w:cs="David"/>
          <w:rtl/>
        </w:rPr>
        <w:t xml:space="preserve"> </w:t>
      </w:r>
      <w:r w:rsidRPr="00732F25">
        <w:rPr>
          <w:rFonts w:cs="David"/>
          <w:rtl/>
        </w:rPr>
        <w:t>אחד</w:t>
      </w:r>
      <w:r w:rsidRPr="00732F25">
        <w:rPr>
          <w:rFonts w:eastAsia="David CLM" w:cs="David"/>
          <w:rtl/>
        </w:rPr>
        <w:t xml:space="preserve"> </w:t>
      </w:r>
      <w:r w:rsidRPr="00732F25">
        <w:rPr>
          <w:rFonts w:cs="David"/>
          <w:rtl/>
        </w:rPr>
        <w:t>מהתאים</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מספר</w:t>
      </w:r>
      <w:r w:rsidRPr="00732F25">
        <w:rPr>
          <w:rFonts w:eastAsia="David CLM" w:cs="David"/>
          <w:rtl/>
        </w:rPr>
        <w:t xml:space="preserve"> </w:t>
      </w:r>
      <w:r w:rsidRPr="00732F25">
        <w:rPr>
          <w:rFonts w:cs="David"/>
          <w:rtl/>
        </w:rPr>
        <w:t>חסרי-הנחלה</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ממוצע</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10</w:t>
      </w:r>
      <w:r w:rsidRPr="00732F25">
        <w:rPr>
          <w:rFonts w:cs="David"/>
          <w:rtl/>
        </w:rPr>
        <w:t xml:space="preserve"> הרצות.</w:t>
      </w:r>
    </w:p>
  </w:footnote>
  <w:footnote w:id="29">
    <w:p w:rsidR="00653ECF" w:rsidRPr="00732F25" w:rsidRDefault="00653ECF" w:rsidP="009C2B09">
      <w:pPr>
        <w:pStyle w:val="a5"/>
        <w:rPr>
          <w:rFonts w:cs="David"/>
          <w:rtl/>
        </w:rPr>
      </w:pPr>
      <w:r w:rsidRPr="00732F25">
        <w:rPr>
          <w:rStyle w:val="FootnoteCharacters"/>
          <w:rFonts w:cs="David"/>
        </w:rPr>
        <w:footnoteRef/>
      </w:r>
      <w:r w:rsidRPr="00732F25">
        <w:rPr>
          <w:rFonts w:cs="David"/>
          <w:rtl/>
        </w:rPr>
        <w:tab/>
        <w:t>ה"שוויון" במודל</w:t>
      </w:r>
      <w:r w:rsidRPr="00732F25">
        <w:rPr>
          <w:rFonts w:eastAsia="David CLM" w:cs="David"/>
          <w:rtl/>
        </w:rPr>
        <w:t xml:space="preserve"> </w:t>
      </w:r>
      <w:r w:rsidRPr="00732F25">
        <w:rPr>
          <w:rFonts w:cs="David"/>
          <w:rtl/>
        </w:rPr>
        <w:t>שלנו</w:t>
      </w:r>
      <w:r w:rsidRPr="00732F25">
        <w:rPr>
          <w:rFonts w:eastAsia="David CLM" w:cs="David"/>
          <w:rtl/>
        </w:rPr>
        <w:t xml:space="preserve"> </w:t>
      </w:r>
      <w:r w:rsidRPr="00732F25">
        <w:rPr>
          <w:rFonts w:cs="David"/>
          <w:rtl/>
        </w:rPr>
        <w:t>מוגדר</w:t>
      </w:r>
      <w:r w:rsidRPr="00732F25">
        <w:rPr>
          <w:rFonts w:eastAsia="David CLM" w:cs="David"/>
          <w:rtl/>
        </w:rPr>
        <w:t xml:space="preserve"> </w:t>
      </w:r>
      <w:r w:rsidRPr="00732F25">
        <w:rPr>
          <w:rFonts w:cs="David"/>
          <w:rtl/>
        </w:rPr>
        <w:t>כיחס</w:t>
      </w:r>
      <w:r w:rsidRPr="00732F25">
        <w:rPr>
          <w:rFonts w:eastAsia="David CLM" w:cs="David"/>
          <w:rtl/>
        </w:rPr>
        <w:t xml:space="preserve"> </w:t>
      </w:r>
      <w:r w:rsidRPr="00732F25">
        <w:rPr>
          <w:rFonts w:cs="David"/>
          <w:rtl/>
        </w:rPr>
        <w:t>בין</w:t>
      </w:r>
      <w:r w:rsidRPr="00732F25">
        <w:rPr>
          <w:rFonts w:eastAsia="David CLM" w:cs="David"/>
          <w:rtl/>
        </w:rPr>
        <w:t xml:space="preserve"> </w:t>
      </w:r>
      <w:r w:rsidRPr="00732F25">
        <w:rPr>
          <w:rFonts w:cs="David"/>
          <w:rtl/>
        </w:rPr>
        <w:t>השכר</w:t>
      </w:r>
      <w:r w:rsidRPr="00732F25">
        <w:rPr>
          <w:rFonts w:eastAsia="David CLM" w:cs="David"/>
          <w:rtl/>
        </w:rPr>
        <w:t xml:space="preserve"> </w:t>
      </w:r>
      <w:r w:rsidRPr="00732F25">
        <w:rPr>
          <w:rFonts w:cs="David"/>
          <w:rtl/>
        </w:rPr>
        <w:t>החציוני</w:t>
      </w:r>
      <w:r w:rsidRPr="00732F25">
        <w:rPr>
          <w:rFonts w:eastAsia="David CLM" w:cs="David"/>
          <w:rtl/>
        </w:rPr>
        <w:t xml:space="preserve"> </w:t>
      </w:r>
      <w:r w:rsidRPr="00732F25">
        <w:rPr>
          <w:rFonts w:cs="David"/>
          <w:rtl/>
        </w:rPr>
        <w:t>לבין</w:t>
      </w:r>
      <w:r w:rsidRPr="00732F25">
        <w:rPr>
          <w:rFonts w:eastAsia="David CLM" w:cs="David"/>
          <w:rtl/>
        </w:rPr>
        <w:t xml:space="preserve"> </w:t>
      </w:r>
      <w:r w:rsidRPr="00732F25">
        <w:rPr>
          <w:rFonts w:cs="David"/>
          <w:rtl/>
        </w:rPr>
        <w:t>השכר</w:t>
      </w:r>
      <w:r w:rsidRPr="00732F25">
        <w:rPr>
          <w:rFonts w:eastAsia="David CLM" w:cs="David"/>
          <w:rtl/>
        </w:rPr>
        <w:t xml:space="preserve"> </w:t>
      </w:r>
      <w:r w:rsidRPr="00732F25">
        <w:rPr>
          <w:rFonts w:cs="David"/>
          <w:rtl/>
        </w:rPr>
        <w:t>הממוצע. בישראל, לפי</w:t>
      </w:r>
      <w:r w:rsidRPr="00732F25">
        <w:rPr>
          <w:rFonts w:eastAsia="David CLM" w:cs="David"/>
          <w:rtl/>
        </w:rPr>
        <w:t xml:space="preserve"> </w:t>
      </w:r>
      <w:r w:rsidRPr="00732F25">
        <w:rPr>
          <w:rFonts w:cs="David"/>
          <w:rtl/>
        </w:rPr>
        <w:t>נתוני</w:t>
      </w:r>
      <w:r w:rsidRPr="00732F25">
        <w:rPr>
          <w:rFonts w:eastAsia="David CLM" w:cs="David"/>
          <w:rtl/>
        </w:rPr>
        <w:t xml:space="preserve"> </w:t>
      </w:r>
      <w:r w:rsidRPr="00732F25">
        <w:rPr>
          <w:rFonts w:cs="David"/>
          <w:rtl/>
        </w:rPr>
        <w:t>הלמ"ס</w:t>
      </w:r>
      <w:r w:rsidRPr="00732F25">
        <w:rPr>
          <w:rFonts w:eastAsia="David CLM" w:cs="David"/>
          <w:rtl/>
        </w:rPr>
        <w:t xml:space="preserve"> </w:t>
      </w:r>
      <w:r w:rsidRPr="00732F25">
        <w:rPr>
          <w:rFonts w:cs="David"/>
          <w:rtl/>
        </w:rPr>
        <w:t>לשנת</w:t>
      </w:r>
      <w:r w:rsidRPr="00732F25">
        <w:rPr>
          <w:rFonts w:eastAsia="David CLM" w:cs="David"/>
          <w:rtl/>
        </w:rPr>
        <w:t xml:space="preserve"> </w:t>
      </w:r>
      <w:r w:rsidRPr="00732F25">
        <w:rPr>
          <w:rFonts w:cs="David"/>
        </w:rPr>
        <w:t>2010</w:t>
      </w:r>
      <w:r w:rsidRPr="00732F25">
        <w:rPr>
          <w:rFonts w:cs="David"/>
          <w:rtl/>
        </w:rPr>
        <w:t>, יחס</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כ-</w:t>
      </w:r>
      <w:r w:rsidRPr="00732F25">
        <w:rPr>
          <w:rFonts w:cs="David"/>
        </w:rPr>
        <w:t>0.72</w:t>
      </w:r>
      <w:r w:rsidRPr="00732F25">
        <w:rPr>
          <w:rFonts w:cs="David"/>
          <w:rtl/>
        </w:rPr>
        <w:t>. ה"ניידות" היא</w:t>
      </w:r>
      <w:r w:rsidRPr="00732F25">
        <w:rPr>
          <w:rFonts w:eastAsia="David CLM" w:cs="David"/>
          <w:rtl/>
        </w:rPr>
        <w:t xml:space="preserve"> </w:t>
      </w:r>
      <w:r w:rsidRPr="00732F25">
        <w:rPr>
          <w:rFonts w:cs="David"/>
          <w:rtl/>
        </w:rPr>
        <w:t>ההסתברות</w:t>
      </w:r>
      <w:r w:rsidRPr="00732F25">
        <w:rPr>
          <w:rFonts w:eastAsia="David CLM" w:cs="David"/>
          <w:rtl/>
        </w:rPr>
        <w:t xml:space="preserve"> </w:t>
      </w:r>
      <w:r w:rsidRPr="00732F25">
        <w:rPr>
          <w:rFonts w:cs="David"/>
          <w:rtl/>
        </w:rPr>
        <w:t>שהכנסתו</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אזרח</w:t>
      </w:r>
      <w:r w:rsidRPr="00732F25">
        <w:rPr>
          <w:rFonts w:eastAsia="David CLM" w:cs="David"/>
          <w:rtl/>
        </w:rPr>
        <w:t xml:space="preserve"> </w:t>
      </w:r>
      <w:r w:rsidRPr="00732F25">
        <w:rPr>
          <w:rFonts w:cs="David"/>
          <w:rtl/>
        </w:rPr>
        <w:t>ביובל</w:t>
      </w:r>
      <w:r w:rsidRPr="00732F25">
        <w:rPr>
          <w:rFonts w:eastAsia="David CLM" w:cs="David"/>
          <w:rtl/>
        </w:rPr>
        <w:t xml:space="preserve"> </w:t>
      </w:r>
      <w:r w:rsidRPr="00732F25">
        <w:rPr>
          <w:rFonts w:cs="David"/>
          <w:rtl/>
        </w:rPr>
        <w:t>הבא</w:t>
      </w:r>
      <w:r w:rsidRPr="00732F25">
        <w:rPr>
          <w:rFonts w:eastAsia="David CLM" w:cs="David"/>
          <w:rtl/>
        </w:rPr>
        <w:t xml:space="preserve"> </w:t>
      </w:r>
      <w:r w:rsidRPr="00732F25">
        <w:rPr>
          <w:rFonts w:cs="David"/>
          <w:rtl/>
        </w:rPr>
        <w:t>תהיה</w:t>
      </w:r>
      <w:r w:rsidRPr="00732F25">
        <w:rPr>
          <w:rFonts w:eastAsia="David CLM" w:cs="David"/>
          <w:rtl/>
        </w:rPr>
        <w:t xml:space="preserve"> </w:t>
      </w:r>
      <w:r w:rsidRPr="00732F25">
        <w:rPr>
          <w:rFonts w:cs="David"/>
          <w:rtl/>
        </w:rPr>
        <w:t>שונה</w:t>
      </w:r>
      <w:r w:rsidRPr="00732F25">
        <w:rPr>
          <w:rFonts w:eastAsia="David CLM" w:cs="David"/>
          <w:rtl/>
        </w:rPr>
        <w:t xml:space="preserve"> </w:t>
      </w:r>
      <w:r w:rsidRPr="00732F25">
        <w:rPr>
          <w:rFonts w:cs="David"/>
          <w:rtl/>
        </w:rPr>
        <w:t>מביובל</w:t>
      </w:r>
      <w:r w:rsidRPr="00732F25">
        <w:rPr>
          <w:rFonts w:eastAsia="David CLM" w:cs="David"/>
          <w:rtl/>
        </w:rPr>
        <w:t xml:space="preserve"> </w:t>
      </w:r>
      <w:r w:rsidRPr="00732F25">
        <w:rPr>
          <w:rFonts w:cs="David"/>
          <w:rtl/>
        </w:rPr>
        <w:t>הנוכחי.</w:t>
      </w:r>
    </w:p>
  </w:footnote>
  <w:footnote w:id="30">
    <w:p w:rsidR="00653ECF" w:rsidRPr="00732F25" w:rsidRDefault="00653ECF" w:rsidP="009C2B09">
      <w:pPr>
        <w:pStyle w:val="a5"/>
        <w:rPr>
          <w:rFonts w:cs="David"/>
          <w:rtl/>
        </w:rPr>
      </w:pPr>
      <w:r w:rsidRPr="00732F25">
        <w:rPr>
          <w:rStyle w:val="FootnoteCharacters"/>
          <w:rFonts w:ascii="David" w:hAnsi="David" w:cs="David"/>
        </w:rPr>
        <w:footnoteRef/>
      </w:r>
      <w:r w:rsidRPr="00732F25">
        <w:rPr>
          <w:rFonts w:cs="David"/>
          <w:rtl/>
        </w:rPr>
        <w:tab/>
        <w:t>הערך</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"הכנסה</w:t>
      </w:r>
      <w:r w:rsidRPr="00732F25">
        <w:rPr>
          <w:rFonts w:eastAsia="David CLM" w:cs="David"/>
          <w:rtl/>
        </w:rPr>
        <w:t xml:space="preserve"> </w:t>
      </w:r>
      <w:r w:rsidRPr="00732F25">
        <w:rPr>
          <w:rFonts w:cs="David"/>
          <w:rtl/>
        </w:rPr>
        <w:t>מהשכרה" בטבלה</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הממוצע</w:t>
      </w:r>
      <w:r w:rsidRPr="00732F25">
        <w:rPr>
          <w:rFonts w:eastAsia="David CLM" w:cs="David"/>
          <w:rtl/>
        </w:rPr>
        <w:t xml:space="preserve"> </w:t>
      </w:r>
      <w:r w:rsidRPr="00732F25">
        <w:rPr>
          <w:rFonts w:cs="David"/>
          <w:rtl/>
        </w:rPr>
        <w:t>ע"פ</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הנחלות. ההכנסה</w:t>
      </w:r>
      <w:r w:rsidRPr="00732F25">
        <w:rPr>
          <w:rFonts w:eastAsia="David CLM" w:cs="David"/>
          <w:rtl/>
        </w:rPr>
        <w:t xml:space="preserve"> </w:t>
      </w:r>
      <w:r w:rsidRPr="00732F25">
        <w:rPr>
          <w:rFonts w:cs="David"/>
          <w:rtl/>
        </w:rPr>
        <w:t>מהשכרה</w:t>
      </w:r>
      <w:r w:rsidRPr="00732F25">
        <w:rPr>
          <w:rFonts w:eastAsia="David CLM" w:cs="David"/>
          <w:rtl/>
        </w:rPr>
        <w:t xml:space="preserve"> </w:t>
      </w:r>
      <w:r w:rsidRPr="00732F25">
        <w:rPr>
          <w:rFonts w:cs="David"/>
          <w:rtl/>
        </w:rPr>
        <w:t>לכל</w:t>
      </w:r>
      <w:r w:rsidRPr="00732F25">
        <w:rPr>
          <w:rFonts w:eastAsia="David CLM" w:cs="David"/>
          <w:rtl/>
        </w:rPr>
        <w:t xml:space="preserve"> </w:t>
      </w:r>
      <w:r w:rsidRPr="00732F25">
        <w:rPr>
          <w:rFonts w:cs="David"/>
          <w:rtl/>
        </w:rPr>
        <w:t>נחלה</w:t>
      </w:r>
      <w:r w:rsidRPr="00732F25">
        <w:rPr>
          <w:rFonts w:eastAsia="David CLM" w:cs="David"/>
          <w:rtl/>
        </w:rPr>
        <w:t xml:space="preserve"> </w:t>
      </w:r>
      <w:r w:rsidRPr="00732F25">
        <w:rPr>
          <w:rFonts w:cs="David"/>
          <w:rtl/>
        </w:rPr>
        <w:t>חושבה</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הנוסחה:</w:t>
      </w:r>
    </w:p>
    <w:p w:rsidR="00653ECF" w:rsidRPr="00732F25" w:rsidRDefault="00653ECF" w:rsidP="009C2B09">
      <w:pPr>
        <w:pStyle w:val="a5"/>
        <w:rPr>
          <w:rFonts w:cs="David"/>
        </w:rPr>
      </w:pPr>
      <w:r w:rsidRPr="00732F25">
        <w:rPr>
          <w:rFonts w:cs="David"/>
        </w:rPr>
        <w:tab/>
        <w:t>A M  (1 - 0.5 (x / xmax)</w:t>
      </w:r>
      <w:r w:rsidRPr="00732F25">
        <w:rPr>
          <w:rFonts w:cs="David"/>
          <w:vertAlign w:val="superscript"/>
        </w:rPr>
        <w:t>2</w:t>
      </w:r>
      <w:r w:rsidRPr="00732F25">
        <w:rPr>
          <w:rFonts w:cs="David"/>
        </w:rPr>
        <w:t xml:space="preserve">  - 0.5 (y / ymax )</w:t>
      </w:r>
      <w:r w:rsidRPr="00732F25">
        <w:rPr>
          <w:rFonts w:cs="David"/>
          <w:vertAlign w:val="superscript"/>
        </w:rPr>
        <w:t>2</w:t>
      </w:r>
      <w:r w:rsidRPr="00732F25">
        <w:rPr>
          <w:rFonts w:cs="David"/>
        </w:rPr>
        <w:t>)</w:t>
      </w:r>
    </w:p>
    <w:p w:rsidR="00653ECF" w:rsidRPr="00732F25" w:rsidRDefault="00653ECF" w:rsidP="009C2B09">
      <w:pPr>
        <w:pStyle w:val="a5"/>
        <w:rPr>
          <w:rFonts w:cs="David"/>
        </w:rPr>
      </w:pPr>
      <w:r w:rsidRPr="00732F25">
        <w:rPr>
          <w:rFonts w:cs="David"/>
          <w:rtl/>
        </w:rPr>
        <w:tab/>
        <w:t>כאשר</w:t>
      </w:r>
      <w:r w:rsidRPr="00732F25">
        <w:rPr>
          <w:rFonts w:eastAsia="David CLM" w:cs="David"/>
          <w:rtl/>
        </w:rPr>
        <w:t xml:space="preserve"> </w:t>
      </w:r>
      <w:r w:rsidRPr="00732F25">
        <w:rPr>
          <w:rFonts w:cs="David"/>
        </w:rPr>
        <w:t>M</w:t>
      </w:r>
      <w:r w:rsidRPr="00732F25">
        <w:rPr>
          <w:rFonts w:cs="David"/>
          <w:rtl/>
        </w:rPr>
        <w:t xml:space="preserve"> הוא</w:t>
      </w:r>
      <w:r w:rsidRPr="00732F25">
        <w:rPr>
          <w:rFonts w:eastAsia="David CLM" w:cs="David"/>
          <w:rtl/>
        </w:rPr>
        <w:t xml:space="preserve"> </w:t>
      </w:r>
      <w:r w:rsidRPr="00732F25">
        <w:rPr>
          <w:rFonts w:cs="David"/>
          <w:rtl/>
        </w:rPr>
        <w:t xml:space="preserve">הממוצע; </w:t>
      </w:r>
      <w:r w:rsidRPr="00732F25">
        <w:rPr>
          <w:rFonts w:cs="David"/>
        </w:rPr>
        <w:t>A</w:t>
      </w:r>
      <w:r w:rsidRPr="00732F25">
        <w:rPr>
          <w:rFonts w:cs="David"/>
          <w:rtl/>
        </w:rPr>
        <w:t xml:space="preserve"> הוא</w:t>
      </w:r>
      <w:r w:rsidRPr="00732F25">
        <w:rPr>
          <w:rFonts w:eastAsia="David CLM" w:cs="David"/>
          <w:rtl/>
        </w:rPr>
        <w:t xml:space="preserve"> </w:t>
      </w:r>
      <w:r w:rsidRPr="00732F25">
        <w:rPr>
          <w:rFonts w:cs="David"/>
          <w:rtl/>
        </w:rPr>
        <w:t>קבוע</w:t>
      </w:r>
      <w:r w:rsidRPr="00732F25">
        <w:rPr>
          <w:rFonts w:eastAsia="David CLM" w:cs="David"/>
          <w:rtl/>
        </w:rPr>
        <w:t xml:space="preserve"> </w:t>
      </w:r>
      <w:r w:rsidRPr="00732F25">
        <w:rPr>
          <w:rFonts w:cs="David"/>
          <w:rtl/>
        </w:rPr>
        <w:t xml:space="preserve">נירמול; </w:t>
      </w:r>
      <w:r w:rsidRPr="00732F25">
        <w:rPr>
          <w:rFonts w:cs="David"/>
        </w:rPr>
        <w:t>x</w:t>
      </w:r>
      <w:r w:rsidRPr="00732F25">
        <w:rPr>
          <w:rFonts w:cs="David"/>
          <w:rtl/>
        </w:rPr>
        <w:t xml:space="preserve"> ו-</w:t>
      </w:r>
      <w:r w:rsidRPr="00732F25">
        <w:rPr>
          <w:rFonts w:cs="David"/>
        </w:rPr>
        <w:t>y</w:t>
      </w:r>
      <w:r w:rsidRPr="00732F25">
        <w:rPr>
          <w:rFonts w:cs="David"/>
          <w:rtl/>
        </w:rPr>
        <w:t xml:space="preserve"> הן</w:t>
      </w:r>
      <w:r w:rsidRPr="00732F25">
        <w:rPr>
          <w:rFonts w:eastAsia="David CLM" w:cs="David"/>
          <w:rtl/>
        </w:rPr>
        <w:t xml:space="preserve"> </w:t>
      </w:r>
      <w:r w:rsidRPr="00732F25">
        <w:rPr>
          <w:rFonts w:cs="David"/>
          <w:rtl/>
        </w:rPr>
        <w:t>הקואורדינטות</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הנחלה, השוות</w:t>
      </w:r>
      <w:r w:rsidRPr="00732F25">
        <w:rPr>
          <w:rFonts w:eastAsia="David CLM" w:cs="David"/>
          <w:rtl/>
        </w:rPr>
        <w:t xml:space="preserve"> </w:t>
      </w:r>
      <w:r w:rsidRPr="00732F25">
        <w:rPr>
          <w:rFonts w:cs="David"/>
          <w:rtl/>
        </w:rPr>
        <w:t>ל-</w:t>
      </w:r>
      <w:r w:rsidRPr="00732F25">
        <w:rPr>
          <w:rFonts w:cs="David"/>
        </w:rPr>
        <w:t>0</w:t>
      </w:r>
      <w:r w:rsidRPr="00732F25">
        <w:rPr>
          <w:rFonts w:cs="David"/>
          <w:rtl/>
        </w:rPr>
        <w:t xml:space="preserve"> במרכז; </w:t>
      </w:r>
      <w:r w:rsidRPr="00732F25">
        <w:rPr>
          <w:rFonts w:cs="David"/>
        </w:rPr>
        <w:t>xmax</w:t>
      </w:r>
      <w:r w:rsidRPr="00732F25">
        <w:rPr>
          <w:rFonts w:cs="David"/>
          <w:rtl/>
        </w:rPr>
        <w:t xml:space="preserve"> ו-</w:t>
      </w:r>
      <w:r w:rsidRPr="00732F25">
        <w:rPr>
          <w:rFonts w:cs="David"/>
        </w:rPr>
        <w:t>ymax</w:t>
      </w:r>
      <w:r w:rsidRPr="00732F25">
        <w:rPr>
          <w:rFonts w:cs="David"/>
          <w:rtl/>
        </w:rPr>
        <w:t xml:space="preserve"> הם</w:t>
      </w:r>
      <w:r w:rsidRPr="00732F25">
        <w:rPr>
          <w:rFonts w:eastAsia="David CLM" w:cs="David"/>
          <w:rtl/>
        </w:rPr>
        <w:t xml:space="preserve"> </w:t>
      </w:r>
      <w:r w:rsidRPr="00732F25">
        <w:rPr>
          <w:rFonts w:cs="David"/>
          <w:rtl/>
        </w:rPr>
        <w:t>הערכים</w:t>
      </w:r>
      <w:r w:rsidRPr="00732F25">
        <w:rPr>
          <w:rFonts w:eastAsia="David CLM" w:cs="David"/>
          <w:rtl/>
        </w:rPr>
        <w:t xml:space="preserve"> </w:t>
      </w:r>
      <w:r w:rsidRPr="00732F25">
        <w:rPr>
          <w:rFonts w:cs="David"/>
          <w:rtl/>
        </w:rPr>
        <w:t>המוחלטים</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ערכי</w:t>
      </w:r>
      <w:r w:rsidRPr="00732F25">
        <w:rPr>
          <w:rFonts w:eastAsia="David CLM" w:cs="David"/>
          <w:rtl/>
        </w:rPr>
        <w:t xml:space="preserve"> </w:t>
      </w:r>
      <w:r w:rsidRPr="00732F25">
        <w:rPr>
          <w:rFonts w:cs="David"/>
          <w:rtl/>
        </w:rPr>
        <w:t>הקואורדינטות</w:t>
      </w:r>
      <w:r w:rsidRPr="00732F25">
        <w:rPr>
          <w:rFonts w:eastAsia="David CLM" w:cs="David"/>
          <w:rtl/>
        </w:rPr>
        <w:t xml:space="preserve"> </w:t>
      </w:r>
      <w:r w:rsidRPr="00732F25">
        <w:rPr>
          <w:rFonts w:cs="David"/>
          <w:rtl/>
        </w:rPr>
        <w:t>בשולי</w:t>
      </w:r>
      <w:r w:rsidRPr="00732F25">
        <w:rPr>
          <w:rFonts w:eastAsia="David CLM" w:cs="David"/>
          <w:rtl/>
        </w:rPr>
        <w:t xml:space="preserve"> </w:t>
      </w:r>
      <w:r w:rsidRPr="00732F25">
        <w:rPr>
          <w:rFonts w:cs="David"/>
          <w:rtl/>
        </w:rPr>
        <w:t>המפה</w:t>
      </w:r>
      <w:r w:rsidRPr="00732F25">
        <w:rPr>
          <w:rFonts w:eastAsia="David CLM" w:cs="David"/>
          <w:rtl/>
        </w:rPr>
        <w:t xml:space="preserve"> </w:t>
      </w:r>
      <w:r w:rsidRPr="00732F25">
        <w:rPr>
          <w:rFonts w:cs="David"/>
          <w:rtl/>
        </w:rPr>
        <w:t>(ההכנסה</w:t>
      </w:r>
      <w:r w:rsidRPr="00732F25">
        <w:rPr>
          <w:rFonts w:eastAsia="David CLM" w:cs="David"/>
          <w:rtl/>
        </w:rPr>
        <w:t xml:space="preserve"> </w:t>
      </w:r>
      <w:r w:rsidRPr="00732F25">
        <w:rPr>
          <w:rFonts w:cs="David"/>
          <w:rtl/>
        </w:rPr>
        <w:t>מהשכרה</w:t>
      </w:r>
      <w:r w:rsidRPr="00732F25">
        <w:rPr>
          <w:rFonts w:eastAsia="David CLM" w:cs="David"/>
          <w:rtl/>
        </w:rPr>
        <w:t xml:space="preserve"> </w:t>
      </w:r>
      <w:r w:rsidRPr="00732F25">
        <w:rPr>
          <w:rFonts w:cs="David"/>
          <w:rtl/>
        </w:rPr>
        <w:t>בפינות</w:t>
      </w:r>
      <w:r w:rsidRPr="00732F25">
        <w:rPr>
          <w:rFonts w:eastAsia="David CLM" w:cs="David"/>
          <w:rtl/>
        </w:rPr>
        <w:t xml:space="preserve"> </w:t>
      </w:r>
      <w:r w:rsidRPr="00732F25">
        <w:rPr>
          <w:rFonts w:cs="David"/>
          <w:rtl/>
        </w:rPr>
        <w:t>היא</w:t>
      </w:r>
      <w:r w:rsidRPr="00732F25">
        <w:rPr>
          <w:rFonts w:eastAsia="David CLM" w:cs="David"/>
          <w:rtl/>
        </w:rPr>
        <w:t xml:space="preserve"> </w:t>
      </w:r>
      <w:r w:rsidRPr="00732F25">
        <w:rPr>
          <w:rFonts w:cs="David"/>
          <w:rtl/>
        </w:rPr>
        <w:t>בדיוק</w:t>
      </w:r>
      <w:r w:rsidRPr="00732F25">
        <w:rPr>
          <w:rFonts w:eastAsia="David CLM" w:cs="David"/>
          <w:rtl/>
        </w:rPr>
        <w:t xml:space="preserve"> </w:t>
      </w:r>
      <w:r w:rsidRPr="00732F25">
        <w:rPr>
          <w:rFonts w:cs="David"/>
        </w:rPr>
        <w:t>0</w:t>
      </w:r>
      <w:r w:rsidRPr="00732F25">
        <w:rPr>
          <w:rFonts w:cs="David"/>
          <w:rtl/>
        </w:rPr>
        <w:t>).</w:t>
      </w:r>
    </w:p>
  </w:footnote>
  <w:footnote w:id="31">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סקירה</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תהליכי</w:t>
      </w:r>
      <w:r w:rsidRPr="00732F25">
        <w:rPr>
          <w:rFonts w:eastAsia="David CLM" w:cs="David"/>
          <w:rtl/>
        </w:rPr>
        <w:t xml:space="preserve"> </w:t>
      </w:r>
      <w:r w:rsidRPr="00732F25">
        <w:rPr>
          <w:rFonts w:cs="David"/>
          <w:rtl/>
        </w:rPr>
        <w:t>יצירה</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גרפים</w:t>
      </w:r>
      <w:r w:rsidRPr="00732F25">
        <w:rPr>
          <w:rFonts w:eastAsia="David CLM" w:cs="David"/>
          <w:rtl/>
        </w:rPr>
        <w:t xml:space="preserve"> </w:t>
      </w:r>
      <w:r w:rsidRPr="00732F25">
        <w:rPr>
          <w:rFonts w:cs="David"/>
          <w:rtl/>
        </w:rPr>
        <w:t>אקראיים</w:t>
      </w:r>
      <w:r w:rsidRPr="00732F25">
        <w:rPr>
          <w:rFonts w:eastAsia="David CLM" w:cs="David"/>
          <w:rtl/>
        </w:rPr>
        <w:t xml:space="preserve"> </w:t>
      </w:r>
      <w:r w:rsidRPr="00732F25">
        <w:rPr>
          <w:rFonts w:cs="David"/>
          <w:rtl/>
        </w:rPr>
        <w:t>ניתן</w:t>
      </w:r>
      <w:r w:rsidRPr="00732F25">
        <w:rPr>
          <w:rFonts w:eastAsia="David CLM" w:cs="David"/>
          <w:rtl/>
        </w:rPr>
        <w:t xml:space="preserve"> </w:t>
      </w:r>
      <w:r w:rsidRPr="00732F25">
        <w:rPr>
          <w:rFonts w:cs="David"/>
          <w:rtl/>
        </w:rPr>
        <w:t>למצוא</w:t>
      </w:r>
      <w:r w:rsidRPr="00732F25">
        <w:rPr>
          <w:rFonts w:eastAsia="David CLM" w:cs="David"/>
          <w:rtl/>
        </w:rPr>
        <w:t xml:space="preserve"> </w:t>
      </w:r>
      <w:r w:rsidRPr="00732F25">
        <w:rPr>
          <w:rFonts w:cs="David"/>
          <w:rtl/>
        </w:rPr>
        <w:t>אצל:</w:t>
      </w:r>
    </w:p>
    <w:p w:rsidR="00653ECF" w:rsidRPr="00732F25" w:rsidRDefault="00653ECF" w:rsidP="009C2B09">
      <w:pPr>
        <w:pStyle w:val="a5"/>
        <w:rPr>
          <w:rFonts w:cs="David"/>
        </w:rPr>
      </w:pPr>
      <w:r w:rsidRPr="00732F25">
        <w:rPr>
          <w:rFonts w:cs="David"/>
        </w:rPr>
        <w:tab/>
        <w:t>Chris Biemann, "Unsupervised and knowledge-free natural language processing in the structure discovery paradigm," Ph.D. dissertation, 2007; chapter 2.</w:t>
      </w:r>
    </w:p>
  </w:footnote>
  <w:footnote w:id="32">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סדר</w:t>
      </w:r>
      <w:r w:rsidRPr="00732F25">
        <w:rPr>
          <w:rFonts w:eastAsia="David CLM" w:cs="David"/>
          <w:rtl/>
        </w:rPr>
        <w:t xml:space="preserve"> </w:t>
      </w:r>
      <w:r w:rsidRPr="00732F25">
        <w:rPr>
          <w:rFonts w:cs="David"/>
          <w:rtl/>
        </w:rPr>
        <w:t>עולם, פרק</w:t>
      </w:r>
      <w:r w:rsidRPr="00732F25">
        <w:rPr>
          <w:rFonts w:eastAsia="David CLM" w:cs="David"/>
          <w:rtl/>
        </w:rPr>
        <w:t xml:space="preserve"> </w:t>
      </w:r>
      <w:r w:rsidRPr="00732F25">
        <w:rPr>
          <w:rFonts w:cs="David"/>
          <w:rtl/>
        </w:rPr>
        <w:t>יא</w:t>
      </w:r>
      <w:ins w:id="12210" w:author="אברהם" w:date="2012-11-26T18:17:00Z">
        <w:r>
          <w:rPr>
            <w:rFonts w:cs="David" w:hint="cs"/>
            <w:rtl/>
          </w:rPr>
          <w:t>.</w:t>
        </w:r>
      </w:ins>
    </w:p>
  </w:footnote>
  <w:footnote w:id="33">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tl/>
        </w:rPr>
        <w:tab/>
        <w:t>לדוגמה, במקרה</w:t>
      </w:r>
      <w:r w:rsidRPr="00732F25">
        <w:rPr>
          <w:rFonts w:eastAsia="David CLM" w:cs="David"/>
          <w:rtl/>
        </w:rPr>
        <w:t xml:space="preserve"> </w:t>
      </w:r>
      <w:r w:rsidRPr="00732F25">
        <w:rPr>
          <w:rFonts w:cs="David"/>
          <w:rtl/>
        </w:rPr>
        <w:t>שבו</w:t>
      </w:r>
      <w:r w:rsidRPr="00732F25">
        <w:rPr>
          <w:rFonts w:eastAsia="David CLM" w:cs="David"/>
          <w:rtl/>
        </w:rPr>
        <w:t xml:space="preserve"> </w:t>
      </w:r>
      <w:r w:rsidRPr="00732F25">
        <w:rPr>
          <w:rFonts w:cs="David"/>
        </w:rPr>
        <w:t>M=N-1</w:t>
      </w:r>
      <w:r w:rsidRPr="00732F25">
        <w:rPr>
          <w:rFonts w:cs="David"/>
          <w:rtl/>
        </w:rPr>
        <w:t xml:space="preserve"> (כלומר, במצב</w:t>
      </w:r>
      <w:r w:rsidRPr="00732F25">
        <w:rPr>
          <w:rFonts w:eastAsia="David CLM" w:cs="David"/>
          <w:rtl/>
        </w:rPr>
        <w:t xml:space="preserve"> </w:t>
      </w:r>
      <w:r w:rsidRPr="00732F25">
        <w:rPr>
          <w:rFonts w:cs="David"/>
          <w:rtl/>
        </w:rPr>
        <w:t>הראשוני</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הנחלות</w:t>
      </w:r>
      <w:r w:rsidRPr="00732F25">
        <w:rPr>
          <w:rFonts w:eastAsia="David CLM" w:cs="David"/>
          <w:rtl/>
        </w:rPr>
        <w:t xml:space="preserve"> </w:t>
      </w:r>
      <w:r w:rsidRPr="00732F25">
        <w:rPr>
          <w:rFonts w:cs="David"/>
          <w:rtl/>
        </w:rPr>
        <w:t>שייכות</w:t>
      </w:r>
      <w:r w:rsidRPr="00732F25">
        <w:rPr>
          <w:rFonts w:eastAsia="David CLM" w:cs="David"/>
          <w:rtl/>
        </w:rPr>
        <w:t xml:space="preserve"> </w:t>
      </w:r>
      <w:r w:rsidRPr="00732F25">
        <w:rPr>
          <w:rFonts w:cs="David"/>
          <w:rtl/>
        </w:rPr>
        <w:t>לאזרח</w:t>
      </w:r>
      <w:r w:rsidRPr="00732F25">
        <w:rPr>
          <w:rFonts w:eastAsia="David CLM" w:cs="David"/>
          <w:rtl/>
        </w:rPr>
        <w:t xml:space="preserve"> </w:t>
      </w:r>
      <w:r w:rsidRPr="00732F25">
        <w:rPr>
          <w:rFonts w:cs="David"/>
          <w:rtl/>
        </w:rPr>
        <w:t xml:space="preserve">אחד, </w:t>
      </w:r>
      <w:r w:rsidRPr="00732F25">
        <w:rPr>
          <w:rFonts w:cs="David"/>
        </w:rPr>
        <w:t>c</w:t>
      </w:r>
      <w:r w:rsidRPr="00732F25">
        <w:rPr>
          <w:rFonts w:cs="David"/>
          <w:rtl/>
        </w:rPr>
        <w:t>), יש</w:t>
      </w:r>
      <w:r w:rsidRPr="00732F25">
        <w:rPr>
          <w:rFonts w:eastAsia="David CLM" w:cs="David"/>
          <w:rtl/>
        </w:rPr>
        <w:t xml:space="preserve"> </w:t>
      </w:r>
      <w:r w:rsidRPr="00732F25">
        <w:rPr>
          <w:rFonts w:cs="David"/>
          <w:rtl/>
        </w:rPr>
        <w:t>רק</w:t>
      </w:r>
      <w:r w:rsidRPr="00732F25">
        <w:rPr>
          <w:rFonts w:eastAsia="David CLM" w:cs="David"/>
          <w:rtl/>
        </w:rPr>
        <w:t xml:space="preserve"> </w:t>
      </w:r>
      <w:r w:rsidRPr="00732F25">
        <w:rPr>
          <w:rFonts w:cs="David"/>
          <w:rtl/>
        </w:rPr>
        <w:t>שתי</w:t>
      </w:r>
      <w:r w:rsidRPr="00732F25">
        <w:rPr>
          <w:rFonts w:eastAsia="David CLM" w:cs="David"/>
          <w:rtl/>
        </w:rPr>
        <w:t xml:space="preserve"> </w:t>
      </w:r>
      <w:r w:rsidRPr="00732F25">
        <w:rPr>
          <w:rFonts w:cs="David"/>
          <w:rtl/>
        </w:rPr>
        <w:t>אפשרויות: או</w:t>
      </w:r>
      <w:r w:rsidRPr="00732F25">
        <w:rPr>
          <w:rFonts w:eastAsia="David CLM" w:cs="David"/>
          <w:rtl/>
        </w:rPr>
        <w:t xml:space="preserve"> </w:t>
      </w:r>
      <w:r w:rsidRPr="00732F25">
        <w:rPr>
          <w:rFonts w:cs="David"/>
          <w:rtl/>
        </w:rPr>
        <w:t>שהוא</w:t>
      </w:r>
      <w:r w:rsidRPr="00732F25">
        <w:rPr>
          <w:rFonts w:eastAsia="David CLM" w:cs="David"/>
          <w:rtl/>
        </w:rPr>
        <w:t xml:space="preserve"> </w:t>
      </w:r>
      <w:r w:rsidRPr="00732F25">
        <w:rPr>
          <w:rFonts w:cs="David"/>
          <w:rtl/>
        </w:rPr>
        <w:t>מוכר</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הנחלות</w:t>
      </w:r>
      <w:r w:rsidRPr="00732F25">
        <w:rPr>
          <w:rFonts w:eastAsia="David CLM" w:cs="David"/>
          <w:rtl/>
        </w:rPr>
        <w:t xml:space="preserve"> </w:t>
      </w:r>
      <w:r w:rsidRPr="00732F25">
        <w:rPr>
          <w:rFonts w:cs="David"/>
          <w:rtl/>
        </w:rPr>
        <w:t>שלו</w:t>
      </w:r>
      <w:r w:rsidRPr="00732F25">
        <w:rPr>
          <w:rFonts w:eastAsia="David CLM" w:cs="David"/>
          <w:rtl/>
        </w:rPr>
        <w:t xml:space="preserve"> </w:t>
      </w:r>
      <w:r w:rsidRPr="00732F25">
        <w:rPr>
          <w:rFonts w:cs="David"/>
          <w:rtl/>
        </w:rPr>
        <w:t>לאזרחים</w:t>
      </w:r>
      <w:r w:rsidRPr="00732F25">
        <w:rPr>
          <w:rFonts w:eastAsia="David CLM" w:cs="David"/>
          <w:rtl/>
        </w:rPr>
        <w:t xml:space="preserve"> </w:t>
      </w:r>
      <w:r w:rsidRPr="00732F25">
        <w:rPr>
          <w:rFonts w:cs="David"/>
          <w:rtl/>
        </w:rPr>
        <w:t>אחרים, ומקבל</w:t>
      </w:r>
      <w:r w:rsidRPr="00732F25">
        <w:rPr>
          <w:rFonts w:eastAsia="David CLM" w:cs="David"/>
          <w:rtl/>
        </w:rPr>
        <w:t xml:space="preserve"> </w:t>
      </w:r>
      <w:r w:rsidRPr="00732F25">
        <w:rPr>
          <w:rFonts w:cs="David"/>
          <w:rtl/>
        </w:rPr>
        <w:t>בחזרה</w:t>
      </w:r>
      <w:r w:rsidRPr="00732F25">
        <w:rPr>
          <w:rFonts w:eastAsia="David CLM" w:cs="David"/>
          <w:rtl/>
        </w:rPr>
        <w:t xml:space="preserve"> </w:t>
      </w:r>
      <w:r w:rsidRPr="00732F25">
        <w:rPr>
          <w:rFonts w:cs="David"/>
          <w:rtl/>
        </w:rPr>
        <w:t>נחלה</w:t>
      </w:r>
      <w:r w:rsidRPr="00732F25">
        <w:rPr>
          <w:rFonts w:eastAsia="David CLM" w:cs="David"/>
          <w:rtl/>
        </w:rPr>
        <w:t xml:space="preserve"> </w:t>
      </w:r>
      <w:r w:rsidRPr="00732F25">
        <w:rPr>
          <w:rFonts w:cs="David"/>
          <w:rtl/>
        </w:rPr>
        <w:t>אחת</w:t>
      </w:r>
      <w:r w:rsidRPr="00732F25">
        <w:rPr>
          <w:rFonts w:eastAsia="David CLM" w:cs="David"/>
          <w:rtl/>
        </w:rPr>
        <w:t xml:space="preserve"> </w:t>
      </w:r>
      <w:r w:rsidRPr="00732F25">
        <w:rPr>
          <w:rFonts w:cs="David"/>
          <w:rtl/>
        </w:rPr>
        <w:t>(ובמקרה</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Pr>
        <w:t>Y=N-1</w:t>
      </w:r>
      <w:r w:rsidRPr="00732F25">
        <w:rPr>
          <w:rFonts w:cs="David"/>
          <w:rtl/>
        </w:rPr>
        <w:t xml:space="preserve"> ו</w:t>
      </w:r>
      <w:r w:rsidRPr="00732F25">
        <w:rPr>
          <w:rFonts w:eastAsia="David CLM" w:cs="David"/>
          <w:rtl/>
        </w:rPr>
        <w:t xml:space="preserve">  </w:t>
      </w:r>
      <w:r w:rsidRPr="00732F25">
        <w:rPr>
          <w:rStyle w:val="Q"/>
          <w:rFonts w:cs="David"/>
        </w:rPr>
        <w:t>Y</w:t>
      </w:r>
      <w:r w:rsidRPr="00732F25">
        <w:rPr>
          <w:rStyle w:val="Q"/>
          <w:rFonts w:cs="David"/>
          <w:vertAlign w:val="subscript"/>
        </w:rPr>
        <w:t>c</w:t>
      </w:r>
      <w:r w:rsidRPr="00732F25">
        <w:rPr>
          <w:rFonts w:cs="David"/>
        </w:rPr>
        <w:t>=0</w:t>
      </w:r>
      <w:r w:rsidRPr="00732F25">
        <w:rPr>
          <w:rFonts w:cs="David"/>
          <w:rtl/>
        </w:rPr>
        <w:t>), או</w:t>
      </w:r>
      <w:r w:rsidRPr="00732F25">
        <w:rPr>
          <w:rFonts w:eastAsia="David CLM" w:cs="David"/>
          <w:rtl/>
        </w:rPr>
        <w:t xml:space="preserve"> </w:t>
      </w:r>
      <w:r w:rsidRPr="00732F25">
        <w:rPr>
          <w:rFonts w:cs="David"/>
          <w:rtl/>
        </w:rPr>
        <w:t>שהוא</w:t>
      </w:r>
      <w:r w:rsidRPr="00732F25">
        <w:rPr>
          <w:rFonts w:eastAsia="David CLM" w:cs="David"/>
          <w:rtl/>
        </w:rPr>
        <w:t xml:space="preserve"> </w:t>
      </w:r>
      <w:r w:rsidRPr="00732F25">
        <w:rPr>
          <w:rFonts w:cs="David"/>
          <w:rtl/>
        </w:rPr>
        <w:t>מוכר</w:t>
      </w:r>
      <w:r w:rsidRPr="00732F25">
        <w:rPr>
          <w:rFonts w:eastAsia="David CLM" w:cs="David"/>
          <w:rtl/>
        </w:rPr>
        <w:t xml:space="preserve"> </w:t>
      </w:r>
      <w:r w:rsidRPr="00732F25">
        <w:rPr>
          <w:rFonts w:cs="David"/>
          <w:rtl/>
        </w:rPr>
        <w:t>כמה</w:t>
      </w:r>
      <w:r w:rsidRPr="00732F25">
        <w:rPr>
          <w:rFonts w:eastAsia="David CLM" w:cs="David"/>
          <w:rtl/>
        </w:rPr>
        <w:t xml:space="preserve"> </w:t>
      </w:r>
      <w:r w:rsidRPr="00732F25">
        <w:rPr>
          <w:rFonts w:cs="David"/>
          <w:rtl/>
        </w:rPr>
        <w:t>מהנחלות</w:t>
      </w:r>
      <w:r w:rsidRPr="00732F25">
        <w:rPr>
          <w:rFonts w:eastAsia="David CLM" w:cs="David"/>
          <w:rtl/>
        </w:rPr>
        <w:t xml:space="preserve"> </w:t>
      </w:r>
      <w:r w:rsidRPr="00732F25">
        <w:rPr>
          <w:rFonts w:cs="David"/>
          <w:rtl/>
        </w:rPr>
        <w:t>לעצמו</w:t>
      </w:r>
      <w:r w:rsidRPr="00732F25">
        <w:rPr>
          <w:rFonts w:eastAsia="David CLM" w:cs="David"/>
          <w:rtl/>
        </w:rPr>
        <w:t xml:space="preserve">  </w:t>
      </w:r>
      <w:r w:rsidRPr="00732F25">
        <w:rPr>
          <w:rFonts w:cs="David"/>
          <w:rtl/>
        </w:rPr>
        <w:t>(ובמקרה</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Pr>
        <w:t>Y=N</w:t>
      </w:r>
      <w:r w:rsidRPr="00732F25">
        <w:rPr>
          <w:rFonts w:cs="David"/>
          <w:rtl/>
        </w:rPr>
        <w:t xml:space="preserve"> ו</w:t>
      </w:r>
      <w:r w:rsidRPr="00732F25">
        <w:rPr>
          <w:rFonts w:eastAsia="David CLM" w:cs="David"/>
          <w:rtl/>
        </w:rPr>
        <w:t xml:space="preserve">  </w:t>
      </w:r>
      <w:r w:rsidRPr="00732F25">
        <w:rPr>
          <w:rStyle w:val="Q"/>
          <w:rFonts w:cs="David"/>
        </w:rPr>
        <w:t>Y</w:t>
      </w:r>
      <w:r w:rsidRPr="00732F25">
        <w:rPr>
          <w:rStyle w:val="Q"/>
          <w:rFonts w:cs="David"/>
          <w:vertAlign w:val="subscript"/>
        </w:rPr>
        <w:t>c</w:t>
      </w:r>
      <w:r w:rsidRPr="00732F25">
        <w:rPr>
          <w:rFonts w:cs="David"/>
        </w:rPr>
        <w:t>=1</w:t>
      </w:r>
      <w:r w:rsidRPr="00732F25">
        <w:rPr>
          <w:rFonts w:cs="David"/>
          <w:rtl/>
        </w:rPr>
        <w:t>). כלומר, מידיעת</w:t>
      </w:r>
      <w:r w:rsidRPr="00732F25">
        <w:rPr>
          <w:rFonts w:eastAsia="David CLM" w:cs="David"/>
          <w:rtl/>
        </w:rPr>
        <w:t xml:space="preserve"> </w:t>
      </w:r>
      <w:r w:rsidRPr="00732F25">
        <w:rPr>
          <w:rFonts w:cs="David"/>
        </w:rPr>
        <w:t>Y</w:t>
      </w:r>
      <w:r w:rsidRPr="00732F25">
        <w:rPr>
          <w:rFonts w:cs="David"/>
          <w:rtl/>
        </w:rPr>
        <w:t xml:space="preserve"> ניתן</w:t>
      </w:r>
      <w:r w:rsidRPr="00732F25">
        <w:rPr>
          <w:rFonts w:eastAsia="David CLM" w:cs="David"/>
          <w:rtl/>
        </w:rPr>
        <w:t xml:space="preserve"> </w:t>
      </w:r>
      <w:r w:rsidRPr="00732F25">
        <w:rPr>
          <w:rFonts w:cs="David"/>
          <w:rtl/>
        </w:rPr>
        <w:t>לדעת</w:t>
      </w:r>
      <w:r w:rsidRPr="00732F25">
        <w:rPr>
          <w:rFonts w:eastAsia="David CLM" w:cs="David"/>
          <w:rtl/>
        </w:rPr>
        <w:t xml:space="preserve"> </w:t>
      </w:r>
      <w:r w:rsidRPr="00732F25">
        <w:rPr>
          <w:rFonts w:cs="David"/>
          <w:rtl/>
        </w:rPr>
        <w:t>בוודאות</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Style w:val="Q"/>
          <w:rFonts w:cs="David"/>
        </w:rPr>
        <w:t>Y</w:t>
      </w:r>
      <w:r w:rsidRPr="00732F25">
        <w:rPr>
          <w:rStyle w:val="Q"/>
          <w:rFonts w:cs="David"/>
          <w:vertAlign w:val="subscript"/>
        </w:rPr>
        <w:t>c</w:t>
      </w:r>
      <w:r w:rsidRPr="00732F25">
        <w:rPr>
          <w:rFonts w:cs="David"/>
          <w:rtl/>
        </w:rPr>
        <w:t>.</w:t>
      </w:r>
    </w:p>
  </w:footnote>
  <w:footnote w:id="34">
    <w:p w:rsidR="00653ECF" w:rsidRPr="00732F25" w:rsidRDefault="00653ECF" w:rsidP="009C2B09">
      <w:pPr>
        <w:pStyle w:val="a5"/>
        <w:rPr>
          <w:rFonts w:cs="David"/>
          <w:rtl/>
        </w:rPr>
      </w:pPr>
      <w:r w:rsidRPr="00732F25">
        <w:rPr>
          <w:rStyle w:val="FootnoteCharacters"/>
          <w:rFonts w:ascii="David" w:hAnsi="David" w:cs="David"/>
        </w:rPr>
        <w:footnoteRef/>
      </w:r>
      <w:r w:rsidRPr="00732F25">
        <w:rPr>
          <w:rFonts w:cs="David"/>
        </w:rPr>
        <w:tab/>
        <w:t>Lambert W-function</w:t>
      </w:r>
      <w:r w:rsidRPr="00732F25">
        <w:rPr>
          <w:rFonts w:cs="David"/>
          <w:rtl/>
        </w:rPr>
        <w:t>. אני</w:t>
      </w:r>
      <w:r w:rsidRPr="00732F25">
        <w:rPr>
          <w:rFonts w:eastAsia="David CLM" w:cs="David"/>
          <w:rtl/>
        </w:rPr>
        <w:t xml:space="preserve"> </w:t>
      </w:r>
      <w:r w:rsidRPr="00732F25">
        <w:rPr>
          <w:rFonts w:cs="David"/>
          <w:rtl/>
        </w:rPr>
        <w:t>מודה</w:t>
      </w:r>
      <w:r w:rsidRPr="00732F25">
        <w:rPr>
          <w:rFonts w:eastAsia="David CLM" w:cs="David"/>
          <w:rtl/>
        </w:rPr>
        <w:t xml:space="preserve"> </w:t>
      </w:r>
      <w:r w:rsidRPr="00732F25">
        <w:rPr>
          <w:rFonts w:cs="David"/>
          <w:rtl/>
        </w:rPr>
        <w:t>למשתמשים</w:t>
      </w:r>
      <w:r w:rsidRPr="00732F25">
        <w:rPr>
          <w:rFonts w:eastAsia="David CLM" w:cs="David"/>
          <w:rtl/>
        </w:rPr>
        <w:t xml:space="preserve"> </w:t>
      </w:r>
      <w:r w:rsidRPr="00732F25">
        <w:rPr>
          <w:rFonts w:cs="David"/>
          <w:rtl/>
        </w:rPr>
        <w:t>שכינוייהם</w:t>
      </w:r>
      <w:r w:rsidRPr="00732F25">
        <w:rPr>
          <w:rFonts w:eastAsia="David CLM" w:cs="David"/>
          <w:rtl/>
        </w:rPr>
        <w:t xml:space="preserve"> </w:t>
      </w:r>
      <w:r w:rsidRPr="00732F25">
        <w:rPr>
          <w:rFonts w:cs="David"/>
        </w:rPr>
        <w:t>J.M. ,nbubis</w:t>
      </w:r>
      <w:r w:rsidRPr="00732F25">
        <w:rPr>
          <w:rFonts w:cs="David"/>
          <w:rtl/>
        </w:rPr>
        <w:t>, מאתר</w:t>
      </w:r>
      <w:r w:rsidRPr="00732F25">
        <w:rPr>
          <w:rFonts w:eastAsia="David CLM" w:cs="David"/>
          <w:rtl/>
        </w:rPr>
        <w:t xml:space="preserve"> </w:t>
      </w:r>
      <w:r w:rsidRPr="00732F25">
        <w:rPr>
          <w:rFonts w:cs="David"/>
        </w:rPr>
        <w:t>Math Stack Exchange</w:t>
      </w:r>
      <w:r w:rsidRPr="00732F25">
        <w:rPr>
          <w:rFonts w:cs="David"/>
          <w:rtl/>
        </w:rPr>
        <w:t xml:space="preserve"> על</w:t>
      </w:r>
      <w:r w:rsidRPr="00732F25">
        <w:rPr>
          <w:rFonts w:eastAsia="David CLM" w:cs="David"/>
          <w:rtl/>
        </w:rPr>
        <w:t xml:space="preserve"> </w:t>
      </w:r>
      <w:r w:rsidRPr="00732F25">
        <w:rPr>
          <w:rFonts w:cs="David"/>
          <w:rtl/>
        </w:rPr>
        <w:t>שהציעו</w:t>
      </w:r>
      <w:r w:rsidRPr="00732F25">
        <w:rPr>
          <w:rFonts w:eastAsia="David CLM" w:cs="David"/>
          <w:rtl/>
        </w:rPr>
        <w:t xml:space="preserve"> </w:t>
      </w:r>
      <w:r w:rsidRPr="00732F25">
        <w:rPr>
          <w:rFonts w:cs="David"/>
          <w:rtl/>
        </w:rPr>
        <w:t>להשתמש</w:t>
      </w:r>
      <w:r w:rsidRPr="00732F25">
        <w:rPr>
          <w:rFonts w:eastAsia="David CLM" w:cs="David"/>
          <w:rtl/>
        </w:rPr>
        <w:t xml:space="preserve"> </w:t>
      </w:r>
      <w:r w:rsidRPr="00732F25">
        <w:rPr>
          <w:rFonts w:cs="David"/>
          <w:rtl/>
        </w:rPr>
        <w:t>בפונקציה</w:t>
      </w:r>
      <w:r w:rsidRPr="00732F25">
        <w:rPr>
          <w:rFonts w:eastAsia="David CLM" w:cs="David"/>
          <w:rtl/>
        </w:rPr>
        <w:t xml:space="preserve"> </w:t>
      </w:r>
      <w:r w:rsidRPr="00732F25">
        <w:rPr>
          <w:rFonts w:cs="David"/>
          <w:rtl/>
        </w:rPr>
        <w:t xml:space="preserve">זו:  </w:t>
      </w:r>
      <w:r w:rsidRPr="00732F25">
        <w:rPr>
          <w:rFonts w:cs="David"/>
        </w:rPr>
        <w:t>http://math.stackexchange.com/questions/138496/approximate-solution-for-an-exponential-equation</w:t>
      </w:r>
    </w:p>
  </w:footnote>
  <w:footnote w:id="35">
    <w:p w:rsidR="00653ECF" w:rsidRPr="00732F25" w:rsidRDefault="00653ECF" w:rsidP="009C2B09">
      <w:pPr>
        <w:pStyle w:val="a5"/>
        <w:rPr>
          <w:rFonts w:cs="David"/>
        </w:rPr>
      </w:pPr>
      <w:r w:rsidRPr="00732F25">
        <w:rPr>
          <w:rStyle w:val="FootnoteCharacters"/>
          <w:rFonts w:ascii="David" w:hAnsi="David" w:cs="David"/>
        </w:rPr>
        <w:footnoteRef/>
      </w:r>
      <w:r w:rsidRPr="00732F25">
        <w:rPr>
          <w:rFonts w:cs="David"/>
        </w:rPr>
        <w:tab/>
        <w:t>Serge Winitzki</w:t>
      </w:r>
      <w:r w:rsidRPr="00732F25">
        <w:rPr>
          <w:rFonts w:cs="David"/>
          <w:rtl/>
        </w:rPr>
        <w:t>; ראו</w:t>
      </w:r>
      <w:r w:rsidRPr="00732F25">
        <w:rPr>
          <w:rFonts w:eastAsia="David CLM" w:cs="David"/>
          <w:rtl/>
        </w:rPr>
        <w:t xml:space="preserve"> </w:t>
      </w:r>
      <w:r w:rsidRPr="00732F25">
        <w:rPr>
          <w:rFonts w:cs="David"/>
          <w:rtl/>
        </w:rPr>
        <w:t>בהערה</w:t>
      </w:r>
      <w:r w:rsidRPr="00732F25">
        <w:rPr>
          <w:rFonts w:eastAsia="David CLM" w:cs="David"/>
          <w:rtl/>
        </w:rPr>
        <w:t xml:space="preserve"> </w:t>
      </w:r>
      <w:r w:rsidRPr="00732F25">
        <w:rPr>
          <w:rFonts w:cs="David"/>
          <w:rtl/>
        </w:rPr>
        <w:t>הקודמת</w:t>
      </w:r>
    </w:p>
  </w:footnote>
  <w:footnote w:id="36">
    <w:p w:rsidR="00653ECF" w:rsidRPr="00732F25" w:rsidRDefault="00653ECF" w:rsidP="00AC6183">
      <w:pPr>
        <w:pStyle w:val="a5"/>
        <w:rPr>
          <w:rFonts w:cs="David"/>
          <w:rtl/>
        </w:rPr>
      </w:pPr>
      <w:r w:rsidRPr="00732F25">
        <w:rPr>
          <w:rStyle w:val="FootnoteCharacters"/>
          <w:rFonts w:ascii="David" w:hAnsi="David" w:cs="David"/>
        </w:rPr>
        <w:footnoteRef/>
      </w:r>
      <w:r w:rsidRPr="00732F25">
        <w:rPr>
          <w:rFonts w:cs="David"/>
          <w:rtl/>
        </w:rPr>
        <w:tab/>
        <w:t>אני</w:t>
      </w:r>
      <w:r w:rsidRPr="00732F25">
        <w:rPr>
          <w:rFonts w:eastAsia="David CLM" w:cs="David"/>
          <w:rtl/>
        </w:rPr>
        <w:t xml:space="preserve"> </w:t>
      </w:r>
      <w:del w:id="13494" w:author="אברהם" w:date="2012-11-26T18:19:00Z">
        <w:r w:rsidRPr="00732F25" w:rsidDel="00320547">
          <w:rPr>
            <w:rFonts w:cs="David"/>
            <w:rtl/>
          </w:rPr>
          <w:delText>שוב</w:delText>
        </w:r>
        <w:r w:rsidRPr="00732F25" w:rsidDel="00320547">
          <w:rPr>
            <w:rFonts w:eastAsia="David CLM" w:cs="David"/>
            <w:rtl/>
          </w:rPr>
          <w:delText xml:space="preserve"> </w:delText>
        </w:r>
      </w:del>
      <w:r w:rsidRPr="00732F25">
        <w:rPr>
          <w:rFonts w:cs="David"/>
          <w:rtl/>
        </w:rPr>
        <w:t>מודה</w:t>
      </w:r>
      <w:r w:rsidRPr="00732F25">
        <w:rPr>
          <w:rFonts w:eastAsia="David CLM" w:cs="David"/>
          <w:rtl/>
        </w:rPr>
        <w:t xml:space="preserve"> </w:t>
      </w:r>
      <w:ins w:id="13495" w:author="אברהם" w:date="2012-11-26T18:19:00Z">
        <w:r w:rsidRPr="00732F25">
          <w:rPr>
            <w:rFonts w:cs="David"/>
            <w:rtl/>
          </w:rPr>
          <w:t>שוב</w:t>
        </w:r>
        <w:r w:rsidRPr="00732F25">
          <w:rPr>
            <w:rFonts w:eastAsia="David CLM" w:cs="David"/>
            <w:rtl/>
          </w:rPr>
          <w:t xml:space="preserve"> </w:t>
        </w:r>
      </w:ins>
      <w:r w:rsidRPr="00732F25">
        <w:rPr>
          <w:rFonts w:cs="David"/>
          <w:rtl/>
        </w:rPr>
        <w:t xml:space="preserve">לפרופ' </w:t>
      </w:r>
      <w:r w:rsidRPr="00732F25">
        <w:rPr>
          <w:rFonts w:cs="David"/>
        </w:rPr>
        <w:t>Julian Aguirre</w:t>
      </w:r>
      <w:r w:rsidRPr="00732F25">
        <w:rPr>
          <w:rFonts w:cs="David"/>
          <w:rtl/>
        </w:rPr>
        <w:t xml:space="preserve"> מאתר</w:t>
      </w:r>
      <w:r w:rsidRPr="00732F25">
        <w:rPr>
          <w:rFonts w:eastAsia="David CLM" w:cs="David"/>
          <w:rtl/>
        </w:rPr>
        <w:t xml:space="preserve"> </w:t>
      </w:r>
      <w:r w:rsidRPr="00732F25">
        <w:rPr>
          <w:rFonts w:cs="David"/>
        </w:rPr>
        <w:t>Math Stack Exchange</w:t>
      </w:r>
      <w:r w:rsidRPr="00732F25">
        <w:rPr>
          <w:rFonts w:cs="David"/>
          <w:rtl/>
        </w:rPr>
        <w:t xml:space="preserve"> על</w:t>
      </w:r>
      <w:r w:rsidRPr="00732F25">
        <w:rPr>
          <w:rFonts w:eastAsia="David CLM" w:cs="David"/>
          <w:rtl/>
        </w:rPr>
        <w:t xml:space="preserve"> </w:t>
      </w:r>
      <w:r w:rsidRPr="00732F25">
        <w:rPr>
          <w:rFonts w:cs="David"/>
          <w:rtl/>
        </w:rPr>
        <w:t>עזרתו</w:t>
      </w:r>
      <w:r w:rsidRPr="00732F25">
        <w:rPr>
          <w:rFonts w:eastAsia="David CLM" w:cs="David"/>
          <w:rtl/>
        </w:rPr>
        <w:t xml:space="preserve"> </w:t>
      </w:r>
      <w:r w:rsidRPr="00732F25">
        <w:rPr>
          <w:rFonts w:cs="David"/>
          <w:rtl/>
        </w:rPr>
        <w:t>בפתרון</w:t>
      </w:r>
      <w:r w:rsidRPr="00732F25">
        <w:rPr>
          <w:rFonts w:eastAsia="David CLM" w:cs="David"/>
          <w:rtl/>
        </w:rPr>
        <w:t xml:space="preserve"> </w:t>
      </w:r>
      <w:r w:rsidRPr="00732F25">
        <w:rPr>
          <w:rFonts w:cs="David"/>
          <w:rtl/>
        </w:rPr>
        <w:t>בעיה</w:t>
      </w:r>
      <w:r w:rsidRPr="00732F25">
        <w:rPr>
          <w:rFonts w:eastAsia="David CLM" w:cs="David"/>
          <w:rtl/>
        </w:rPr>
        <w:t xml:space="preserve"> </w:t>
      </w:r>
      <w:r w:rsidRPr="00732F25">
        <w:rPr>
          <w:rFonts w:cs="David"/>
          <w:rtl/>
        </w:rPr>
        <w:t xml:space="preserve">זו: </w:t>
      </w:r>
      <w:r w:rsidRPr="00732F25">
        <w:rPr>
          <w:rFonts w:cs="David"/>
        </w:rPr>
        <w:t>http://math.stackexchange.com/questions/143011/convergence-of-a-sequence-given-by-a-recursion-formula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righ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right"/>
      <w:pPr>
        <w:tabs>
          <w:tab w:val="num" w:pos="1530"/>
        </w:tabs>
        <w:ind w:left="1530" w:hanging="360"/>
      </w:pPr>
      <w:rPr>
        <w:rFonts w:ascii="Symbol" w:hAnsi="Symbol" w:cs="Symbol"/>
      </w:rPr>
    </w:lvl>
    <w:lvl w:ilvl="1">
      <w:start w:val="1"/>
      <w:numFmt w:val="bullet"/>
      <w:lvlText w:val="◦"/>
      <w:lvlJc w:val="left"/>
      <w:pPr>
        <w:tabs>
          <w:tab w:val="num" w:pos="1890"/>
        </w:tabs>
        <w:ind w:left="1890" w:hanging="360"/>
      </w:pPr>
      <w:rPr>
        <w:rFonts w:ascii="OpenSymbol" w:hAnsi="OpenSymbol" w:cs="OpenSymbol"/>
      </w:rPr>
    </w:lvl>
    <w:lvl w:ilvl="2">
      <w:start w:val="1"/>
      <w:numFmt w:val="bullet"/>
      <w:lvlText w:val="▪"/>
      <w:lvlJc w:val="left"/>
      <w:pPr>
        <w:tabs>
          <w:tab w:val="num" w:pos="2250"/>
        </w:tabs>
        <w:ind w:left="2250" w:hanging="360"/>
      </w:pPr>
      <w:rPr>
        <w:rFonts w:ascii="OpenSymbol" w:hAnsi="OpenSymbol" w:cs="OpenSymbol"/>
      </w:rPr>
    </w:lvl>
    <w:lvl w:ilvl="3">
      <w:start w:val="1"/>
      <w:numFmt w:val="bullet"/>
      <w:lvlText w:val=""/>
      <w:lvlJc w:val="left"/>
      <w:pPr>
        <w:tabs>
          <w:tab w:val="num" w:pos="2610"/>
        </w:tabs>
        <w:ind w:left="2610" w:hanging="360"/>
      </w:pPr>
      <w:rPr>
        <w:rFonts w:ascii="Symbol" w:hAnsi="Symbol" w:cs="Symbol"/>
      </w:rPr>
    </w:lvl>
    <w:lvl w:ilvl="4">
      <w:start w:val="1"/>
      <w:numFmt w:val="bullet"/>
      <w:lvlText w:val="◦"/>
      <w:lvlJc w:val="left"/>
      <w:pPr>
        <w:tabs>
          <w:tab w:val="num" w:pos="2970"/>
        </w:tabs>
        <w:ind w:left="2970" w:hanging="360"/>
      </w:pPr>
      <w:rPr>
        <w:rFonts w:ascii="OpenSymbol" w:hAnsi="OpenSymbol" w:cs="OpenSymbol"/>
      </w:rPr>
    </w:lvl>
    <w:lvl w:ilvl="5">
      <w:start w:val="1"/>
      <w:numFmt w:val="bullet"/>
      <w:lvlText w:val="▪"/>
      <w:lvlJc w:val="left"/>
      <w:pPr>
        <w:tabs>
          <w:tab w:val="num" w:pos="3330"/>
        </w:tabs>
        <w:ind w:left="3330" w:hanging="360"/>
      </w:pPr>
      <w:rPr>
        <w:rFonts w:ascii="OpenSymbol" w:hAnsi="OpenSymbol" w:cs="OpenSymbol"/>
      </w:rPr>
    </w:lvl>
    <w:lvl w:ilvl="6">
      <w:start w:val="1"/>
      <w:numFmt w:val="bullet"/>
      <w:lvlText w:val=""/>
      <w:lvlJc w:val="left"/>
      <w:pPr>
        <w:tabs>
          <w:tab w:val="num" w:pos="3690"/>
        </w:tabs>
        <w:ind w:left="3690" w:hanging="360"/>
      </w:pPr>
      <w:rPr>
        <w:rFonts w:ascii="Symbol" w:hAnsi="Symbol" w:cs="Symbol"/>
      </w:rPr>
    </w:lvl>
    <w:lvl w:ilvl="7">
      <w:start w:val="1"/>
      <w:numFmt w:val="bullet"/>
      <w:lvlText w:val="◦"/>
      <w:lvlJc w:val="left"/>
      <w:pPr>
        <w:tabs>
          <w:tab w:val="num" w:pos="4050"/>
        </w:tabs>
        <w:ind w:left="4050" w:hanging="360"/>
      </w:pPr>
      <w:rPr>
        <w:rFonts w:ascii="OpenSymbol" w:hAnsi="OpenSymbol" w:cs="OpenSymbol"/>
      </w:rPr>
    </w:lvl>
    <w:lvl w:ilvl="8">
      <w:start w:val="1"/>
      <w:numFmt w:val="bullet"/>
      <w:lvlText w:val="▪"/>
      <w:lvlJc w:val="left"/>
      <w:pPr>
        <w:tabs>
          <w:tab w:val="num" w:pos="4410"/>
        </w:tabs>
        <w:ind w:left="4410" w:hanging="360"/>
      </w:pPr>
      <w:rPr>
        <w:rFonts w:ascii="OpenSymbol" w:hAnsi="OpenSymbol" w:cs="OpenSymbol"/>
      </w:rPr>
    </w:lvl>
  </w:abstractNum>
  <w:abstractNum w:abstractNumId="3">
    <w:nsid w:val="00000004"/>
    <w:multiLevelType w:val="multilevel"/>
    <w:tmpl w:val="00000004"/>
    <w:name w:val="WW8Num4"/>
    <w:lvl w:ilvl="0">
      <w:start w:val="1"/>
      <w:numFmt w:val="decimal"/>
      <w:lvlText w:val="%1."/>
      <w:lvlJc w:val="right"/>
      <w:pPr>
        <w:tabs>
          <w:tab w:val="num" w:pos="1080"/>
        </w:tabs>
        <w:ind w:left="108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160"/>
        </w:tabs>
        <w:ind w:left="2160" w:hanging="360"/>
      </w:pPr>
      <w:rPr>
        <w:rFonts w:cs="Times New Roman"/>
      </w:rPr>
    </w:lvl>
    <w:lvl w:ilvl="4">
      <w:start w:val="1"/>
      <w:numFmt w:val="decimal"/>
      <w:lvlText w:val="%5."/>
      <w:lvlJc w:val="left"/>
      <w:pPr>
        <w:tabs>
          <w:tab w:val="num" w:pos="2520"/>
        </w:tabs>
        <w:ind w:left="2520" w:hanging="360"/>
      </w:pPr>
      <w:rPr>
        <w:rFonts w:cs="Times New Roman"/>
      </w:rPr>
    </w:lvl>
    <w:lvl w:ilvl="5">
      <w:start w:val="1"/>
      <w:numFmt w:val="decimal"/>
      <w:lvlText w:val="%6."/>
      <w:lvlJc w:val="left"/>
      <w:pPr>
        <w:tabs>
          <w:tab w:val="num" w:pos="2880"/>
        </w:tabs>
        <w:ind w:left="2880" w:hanging="360"/>
      </w:pPr>
      <w:rPr>
        <w:rFonts w:cs="Times New Roman"/>
      </w:rPr>
    </w:lvl>
    <w:lvl w:ilvl="6">
      <w:start w:val="1"/>
      <w:numFmt w:val="decimal"/>
      <w:lvlText w:val="%7."/>
      <w:lvlJc w:val="left"/>
      <w:pPr>
        <w:tabs>
          <w:tab w:val="num" w:pos="3240"/>
        </w:tabs>
        <w:ind w:left="3240" w:hanging="360"/>
      </w:pPr>
      <w:rPr>
        <w:rFonts w:cs="Times New Roman"/>
      </w:rPr>
    </w:lvl>
    <w:lvl w:ilvl="7">
      <w:start w:val="1"/>
      <w:numFmt w:val="decimal"/>
      <w:lvlText w:val="%8."/>
      <w:lvlJc w:val="left"/>
      <w:pPr>
        <w:tabs>
          <w:tab w:val="num" w:pos="3600"/>
        </w:tabs>
        <w:ind w:left="3600" w:hanging="360"/>
      </w:pPr>
      <w:rPr>
        <w:rFonts w:cs="Times New Roman"/>
      </w:rPr>
    </w:lvl>
    <w:lvl w:ilvl="8">
      <w:start w:val="1"/>
      <w:numFmt w:val="decimal"/>
      <w:lvlText w:val="%9."/>
      <w:lvlJc w:val="left"/>
      <w:pPr>
        <w:tabs>
          <w:tab w:val="num" w:pos="3960"/>
        </w:tabs>
        <w:ind w:left="3960" w:hanging="360"/>
      </w:pPr>
      <w:rPr>
        <w:rFonts w:cs="Times New Roman"/>
      </w:rPr>
    </w:lvl>
  </w:abstractNum>
  <w:abstractNum w:abstractNumId="4">
    <w:nsid w:val="00000005"/>
    <w:multiLevelType w:val="multilevel"/>
    <w:tmpl w:val="00000005"/>
    <w:name w:val="WW8Num5"/>
    <w:lvl w:ilvl="0">
      <w:start w:val="1"/>
      <w:numFmt w:val="bullet"/>
      <w:lvlText w:val=""/>
      <w:lvlJc w:val="righ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decimal"/>
      <w:lvlText w:val="%1."/>
      <w:lvlJc w:val="righ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Symbol" w:hAnsi="Symbol" w:cs="Symbol"/>
      </w:rPr>
    </w:lvl>
    <w:lvl w:ilvl="2">
      <w:start w:val="1"/>
      <w:numFmt w:val="decimal"/>
      <w:lvlText w:val="%3."/>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rPr>
        <w:rFonts w:ascii="Symbol" w:hAnsi="Symbol" w:cs="Symbol"/>
      </w:rPr>
    </w:lvl>
    <w:lvl w:ilvl="5">
      <w:start w:val="1"/>
      <w:numFmt w:val="decimal"/>
      <w:lvlText w:val="%6."/>
      <w:lvlJc w:val="left"/>
      <w:pPr>
        <w:tabs>
          <w:tab w:val="num" w:pos="2520"/>
        </w:tabs>
        <w:ind w:left="2520" w:hanging="360"/>
      </w:pPr>
      <w:rPr>
        <w:rFonts w:ascii="Symbol" w:hAnsi="Symbol" w:cs="Symbol"/>
      </w:rPr>
    </w:lvl>
    <w:lvl w:ilvl="6">
      <w:start w:val="1"/>
      <w:numFmt w:val="decimal"/>
      <w:lvlText w:val="%7."/>
      <w:lvlJc w:val="left"/>
      <w:pPr>
        <w:tabs>
          <w:tab w:val="num" w:pos="2880"/>
        </w:tabs>
        <w:ind w:left="2880" w:hanging="360"/>
      </w:pPr>
      <w:rPr>
        <w:rFonts w:ascii="Symbol" w:hAnsi="Symbol" w:cs="Symbol"/>
      </w:rPr>
    </w:lvl>
    <w:lvl w:ilvl="7">
      <w:start w:val="1"/>
      <w:numFmt w:val="decimal"/>
      <w:lvlText w:val="%8."/>
      <w:lvlJc w:val="left"/>
      <w:pPr>
        <w:tabs>
          <w:tab w:val="num" w:pos="3240"/>
        </w:tabs>
        <w:ind w:left="3240" w:hanging="360"/>
      </w:pPr>
      <w:rPr>
        <w:rFonts w:ascii="Symbol" w:hAnsi="Symbol" w:cs="Symbol"/>
      </w:rPr>
    </w:lvl>
    <w:lvl w:ilvl="8">
      <w:start w:val="1"/>
      <w:numFmt w:val="decimal"/>
      <w:lvlText w:val="%9."/>
      <w:lvlJc w:val="left"/>
      <w:pPr>
        <w:tabs>
          <w:tab w:val="num" w:pos="3600"/>
        </w:tabs>
        <w:ind w:left="3600" w:hanging="360"/>
      </w:pPr>
      <w:rPr>
        <w:rFonts w:ascii="Symbol" w:hAnsi="Symbol" w:cs="Symbol"/>
      </w:rPr>
    </w:lvl>
  </w:abstractNum>
  <w:abstractNum w:abstractNumId="11">
    <w:nsid w:val="0000000C"/>
    <w:multiLevelType w:val="multilevel"/>
    <w:tmpl w:val="0000000C"/>
    <w:name w:val="WW8Num12"/>
    <w:lvl w:ilvl="0">
      <w:start w:val="1"/>
      <w:numFmt w:val="bullet"/>
      <w:lvlText w:val=""/>
      <w:lvlJc w:val="righ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8Num16"/>
    <w:lvl w:ilvl="0">
      <w:start w:val="1"/>
      <w:numFmt w:val="decimal"/>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singleLevel"/>
    <w:tmpl w:val="00000011"/>
    <w:name w:val="WW8Num17"/>
    <w:lvl w:ilvl="0">
      <w:start w:val="1"/>
      <w:numFmt w:val="bullet"/>
      <w:lvlText w:val=""/>
      <w:lvlJc w:val="right"/>
      <w:pPr>
        <w:tabs>
          <w:tab w:val="num" w:pos="1364"/>
        </w:tabs>
        <w:ind w:left="1364" w:hanging="284"/>
      </w:pPr>
      <w:rPr>
        <w:rFonts w:ascii="Wingdings" w:hAnsi="Wingdings" w:cs="Symbol"/>
      </w:rPr>
    </w:lvl>
  </w:abstractNum>
  <w:abstractNum w:abstractNumId="17">
    <w:nsid w:val="0B572F9B"/>
    <w:multiLevelType w:val="hybridMultilevel"/>
    <w:tmpl w:val="5AF28A48"/>
    <w:lvl w:ilvl="0" w:tplc="5136EB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016787"/>
    <w:multiLevelType w:val="multilevel"/>
    <w:tmpl w:val="A4DC34BC"/>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1F313FD8"/>
    <w:multiLevelType w:val="hybridMultilevel"/>
    <w:tmpl w:val="1824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8354A1"/>
    <w:multiLevelType w:val="hybridMultilevel"/>
    <w:tmpl w:val="1DCA3812"/>
    <w:lvl w:ilvl="0" w:tplc="1B7498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D0D9E"/>
    <w:multiLevelType w:val="hybridMultilevel"/>
    <w:tmpl w:val="7EA4BF7A"/>
    <w:lvl w:ilvl="0" w:tplc="A5D800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40ED8"/>
    <w:multiLevelType w:val="hybridMultilevel"/>
    <w:tmpl w:val="9E50D13E"/>
    <w:lvl w:ilvl="0" w:tplc="E4AC53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742151"/>
    <w:multiLevelType w:val="hybridMultilevel"/>
    <w:tmpl w:val="D6F86D3C"/>
    <w:lvl w:ilvl="0" w:tplc="0DB2A0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CC6743"/>
    <w:multiLevelType w:val="hybridMultilevel"/>
    <w:tmpl w:val="B5A2BE74"/>
    <w:lvl w:ilvl="0" w:tplc="31364320">
      <w:start w:val="6"/>
      <w:numFmt w:val="hebrew1"/>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F86BF2"/>
    <w:multiLevelType w:val="hybridMultilevel"/>
    <w:tmpl w:val="10BE9342"/>
    <w:lvl w:ilvl="0" w:tplc="9EBE799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EE77F1"/>
    <w:multiLevelType w:val="hybridMultilevel"/>
    <w:tmpl w:val="A2F4FA40"/>
    <w:lvl w:ilvl="0" w:tplc="B492B26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E046A8"/>
    <w:multiLevelType w:val="hybridMultilevel"/>
    <w:tmpl w:val="68A284AA"/>
    <w:lvl w:ilvl="0" w:tplc="ABF8B6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413609"/>
    <w:multiLevelType w:val="hybridMultilevel"/>
    <w:tmpl w:val="1E46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706D5"/>
    <w:multiLevelType w:val="hybridMultilevel"/>
    <w:tmpl w:val="6FB4C1AC"/>
    <w:lvl w:ilvl="0" w:tplc="59F805AE">
      <w:start w:val="1"/>
      <w:numFmt w:val="bullet"/>
      <w:lvlText w:val=""/>
      <w:lvlJc w:val="left"/>
      <w:pPr>
        <w:tabs>
          <w:tab w:val="num" w:pos="1004"/>
        </w:tabs>
        <w:ind w:left="1004" w:hanging="28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17B74C0"/>
    <w:multiLevelType w:val="hybridMultilevel"/>
    <w:tmpl w:val="E1FC3DA2"/>
    <w:lvl w:ilvl="0" w:tplc="994213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E3857"/>
    <w:multiLevelType w:val="hybridMultilevel"/>
    <w:tmpl w:val="D4A09F1A"/>
    <w:lvl w:ilvl="0" w:tplc="A2D43D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17FDA"/>
    <w:multiLevelType w:val="hybridMultilevel"/>
    <w:tmpl w:val="41D4C6F6"/>
    <w:lvl w:ilvl="0" w:tplc="E96C74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312B4F"/>
    <w:multiLevelType w:val="hybridMultilevel"/>
    <w:tmpl w:val="DB783DAA"/>
    <w:lvl w:ilvl="0" w:tplc="03AAD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1D5C68"/>
    <w:multiLevelType w:val="hybridMultilevel"/>
    <w:tmpl w:val="7E04ECA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9"/>
  </w:num>
  <w:num w:numId="9">
    <w:abstractNumId w:val="10"/>
  </w:num>
  <w:num w:numId="10">
    <w:abstractNumId w:val="11"/>
  </w:num>
  <w:num w:numId="11">
    <w:abstractNumId w:val="12"/>
  </w:num>
  <w:num w:numId="12">
    <w:abstractNumId w:val="14"/>
  </w:num>
  <w:num w:numId="13">
    <w:abstractNumId w:val="15"/>
  </w:num>
  <w:num w:numId="14">
    <w:abstractNumId w:val="16"/>
  </w:num>
  <w:num w:numId="15">
    <w:abstractNumId w:val="29"/>
  </w:num>
  <w:num w:numId="16">
    <w:abstractNumId w:val="18"/>
  </w:num>
  <w:num w:numId="17">
    <w:abstractNumId w:val="33"/>
  </w:num>
  <w:num w:numId="18">
    <w:abstractNumId w:val="25"/>
  </w:num>
  <w:num w:numId="19">
    <w:abstractNumId w:val="24"/>
  </w:num>
  <w:num w:numId="2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3"/>
  </w:num>
  <w:num w:numId="23">
    <w:abstractNumId w:val="21"/>
  </w:num>
  <w:num w:numId="24">
    <w:abstractNumId w:val="32"/>
  </w:num>
  <w:num w:numId="25">
    <w:abstractNumId w:val="17"/>
  </w:num>
  <w:num w:numId="26">
    <w:abstractNumId w:val="27"/>
  </w:num>
  <w:num w:numId="27">
    <w:abstractNumId w:val="28"/>
  </w:num>
  <w:num w:numId="28">
    <w:abstractNumId w:val="30"/>
  </w:num>
  <w:num w:numId="29">
    <w:abstractNumId w:val="31"/>
  </w:num>
  <w:num w:numId="30">
    <w:abstractNumId w:val="26"/>
  </w:num>
  <w:num w:numId="31">
    <w:abstractNumId w:val="20"/>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69"/>
    <w:rsid w:val="00000D59"/>
    <w:rsid w:val="00002E54"/>
    <w:rsid w:val="0000427B"/>
    <w:rsid w:val="00004954"/>
    <w:rsid w:val="000216EF"/>
    <w:rsid w:val="00023E11"/>
    <w:rsid w:val="000247AE"/>
    <w:rsid w:val="00033753"/>
    <w:rsid w:val="00034A6C"/>
    <w:rsid w:val="0003581F"/>
    <w:rsid w:val="000458B4"/>
    <w:rsid w:val="00045997"/>
    <w:rsid w:val="00047A4E"/>
    <w:rsid w:val="00051799"/>
    <w:rsid w:val="00061EA1"/>
    <w:rsid w:val="00084BEF"/>
    <w:rsid w:val="000A5BA8"/>
    <w:rsid w:val="000A6934"/>
    <w:rsid w:val="000B6795"/>
    <w:rsid w:val="000B772C"/>
    <w:rsid w:val="000C4566"/>
    <w:rsid w:val="000C78F9"/>
    <w:rsid w:val="000D120A"/>
    <w:rsid w:val="000D5120"/>
    <w:rsid w:val="000E4F0A"/>
    <w:rsid w:val="000F0025"/>
    <w:rsid w:val="00107D32"/>
    <w:rsid w:val="001117A2"/>
    <w:rsid w:val="00111AA0"/>
    <w:rsid w:val="00111F16"/>
    <w:rsid w:val="00120B07"/>
    <w:rsid w:val="00123A14"/>
    <w:rsid w:val="001320B4"/>
    <w:rsid w:val="00136587"/>
    <w:rsid w:val="00137421"/>
    <w:rsid w:val="0014146C"/>
    <w:rsid w:val="00145363"/>
    <w:rsid w:val="001466BF"/>
    <w:rsid w:val="001541AC"/>
    <w:rsid w:val="00154D77"/>
    <w:rsid w:val="001564DD"/>
    <w:rsid w:val="001712FF"/>
    <w:rsid w:val="00173911"/>
    <w:rsid w:val="0017687E"/>
    <w:rsid w:val="0018455F"/>
    <w:rsid w:val="001875C9"/>
    <w:rsid w:val="00193586"/>
    <w:rsid w:val="00195FA8"/>
    <w:rsid w:val="001A570E"/>
    <w:rsid w:val="001A67CB"/>
    <w:rsid w:val="001B4047"/>
    <w:rsid w:val="001D20A9"/>
    <w:rsid w:val="00207CC7"/>
    <w:rsid w:val="002142A7"/>
    <w:rsid w:val="00214B81"/>
    <w:rsid w:val="00217B97"/>
    <w:rsid w:val="00220E46"/>
    <w:rsid w:val="00223815"/>
    <w:rsid w:val="0022650C"/>
    <w:rsid w:val="002310FC"/>
    <w:rsid w:val="0024059A"/>
    <w:rsid w:val="00241B2E"/>
    <w:rsid w:val="0024204A"/>
    <w:rsid w:val="00247A50"/>
    <w:rsid w:val="00256548"/>
    <w:rsid w:val="002615B7"/>
    <w:rsid w:val="002645EF"/>
    <w:rsid w:val="00274F8D"/>
    <w:rsid w:val="00276597"/>
    <w:rsid w:val="00281A4F"/>
    <w:rsid w:val="00296E38"/>
    <w:rsid w:val="002D7C08"/>
    <w:rsid w:val="002E212A"/>
    <w:rsid w:val="002E2A0A"/>
    <w:rsid w:val="002F113E"/>
    <w:rsid w:val="002F4CA9"/>
    <w:rsid w:val="003172BC"/>
    <w:rsid w:val="00320547"/>
    <w:rsid w:val="00320FDA"/>
    <w:rsid w:val="00331AFF"/>
    <w:rsid w:val="00332FC5"/>
    <w:rsid w:val="003535D6"/>
    <w:rsid w:val="00360F5C"/>
    <w:rsid w:val="00361038"/>
    <w:rsid w:val="0037785B"/>
    <w:rsid w:val="003A2A3C"/>
    <w:rsid w:val="003A617E"/>
    <w:rsid w:val="003A729B"/>
    <w:rsid w:val="003B67BD"/>
    <w:rsid w:val="003C0DAE"/>
    <w:rsid w:val="003E3743"/>
    <w:rsid w:val="003E6C1A"/>
    <w:rsid w:val="0040733F"/>
    <w:rsid w:val="00410194"/>
    <w:rsid w:val="00416316"/>
    <w:rsid w:val="0041785E"/>
    <w:rsid w:val="00421EA4"/>
    <w:rsid w:val="00422AD0"/>
    <w:rsid w:val="0044345A"/>
    <w:rsid w:val="004450E4"/>
    <w:rsid w:val="00460FB4"/>
    <w:rsid w:val="00474C7B"/>
    <w:rsid w:val="004772CC"/>
    <w:rsid w:val="0048237B"/>
    <w:rsid w:val="0048698D"/>
    <w:rsid w:val="00494601"/>
    <w:rsid w:val="004A0404"/>
    <w:rsid w:val="004A33CE"/>
    <w:rsid w:val="004A669A"/>
    <w:rsid w:val="004B3120"/>
    <w:rsid w:val="004D297C"/>
    <w:rsid w:val="004D5E90"/>
    <w:rsid w:val="004E38F5"/>
    <w:rsid w:val="005001A9"/>
    <w:rsid w:val="005028BC"/>
    <w:rsid w:val="00511DA7"/>
    <w:rsid w:val="00530A77"/>
    <w:rsid w:val="00531B76"/>
    <w:rsid w:val="0053415A"/>
    <w:rsid w:val="00541C69"/>
    <w:rsid w:val="005512F1"/>
    <w:rsid w:val="005573D3"/>
    <w:rsid w:val="0056287D"/>
    <w:rsid w:val="00582295"/>
    <w:rsid w:val="005835A7"/>
    <w:rsid w:val="00583FAC"/>
    <w:rsid w:val="00590A01"/>
    <w:rsid w:val="00594B3B"/>
    <w:rsid w:val="00594DA1"/>
    <w:rsid w:val="00594FEF"/>
    <w:rsid w:val="00596202"/>
    <w:rsid w:val="005B53A7"/>
    <w:rsid w:val="005C4356"/>
    <w:rsid w:val="005D3241"/>
    <w:rsid w:val="005D7A54"/>
    <w:rsid w:val="005D7DAB"/>
    <w:rsid w:val="005E0D0E"/>
    <w:rsid w:val="005E325C"/>
    <w:rsid w:val="005E5611"/>
    <w:rsid w:val="005F551D"/>
    <w:rsid w:val="00601042"/>
    <w:rsid w:val="006019BF"/>
    <w:rsid w:val="0060371D"/>
    <w:rsid w:val="0060694E"/>
    <w:rsid w:val="00607DA9"/>
    <w:rsid w:val="006101CC"/>
    <w:rsid w:val="0061022B"/>
    <w:rsid w:val="00617954"/>
    <w:rsid w:val="00620012"/>
    <w:rsid w:val="006311D5"/>
    <w:rsid w:val="00641E82"/>
    <w:rsid w:val="00653ECF"/>
    <w:rsid w:val="006617FC"/>
    <w:rsid w:val="0066373F"/>
    <w:rsid w:val="0066641B"/>
    <w:rsid w:val="00667608"/>
    <w:rsid w:val="006725A9"/>
    <w:rsid w:val="00673DA2"/>
    <w:rsid w:val="0067488A"/>
    <w:rsid w:val="00677705"/>
    <w:rsid w:val="00680EB6"/>
    <w:rsid w:val="006841CF"/>
    <w:rsid w:val="0068535D"/>
    <w:rsid w:val="00685392"/>
    <w:rsid w:val="00687F18"/>
    <w:rsid w:val="006917F0"/>
    <w:rsid w:val="00694583"/>
    <w:rsid w:val="00696844"/>
    <w:rsid w:val="006B5E8A"/>
    <w:rsid w:val="006B7432"/>
    <w:rsid w:val="006B7830"/>
    <w:rsid w:val="006B7FF7"/>
    <w:rsid w:val="006C18BF"/>
    <w:rsid w:val="006C369A"/>
    <w:rsid w:val="006D6D98"/>
    <w:rsid w:val="006E5546"/>
    <w:rsid w:val="00704EAB"/>
    <w:rsid w:val="00705C67"/>
    <w:rsid w:val="0072318C"/>
    <w:rsid w:val="00736C50"/>
    <w:rsid w:val="00737E11"/>
    <w:rsid w:val="00740C91"/>
    <w:rsid w:val="00754E46"/>
    <w:rsid w:val="00754E5D"/>
    <w:rsid w:val="007668A9"/>
    <w:rsid w:val="00772CD1"/>
    <w:rsid w:val="0079396F"/>
    <w:rsid w:val="007A0909"/>
    <w:rsid w:val="007A3EA5"/>
    <w:rsid w:val="007A4969"/>
    <w:rsid w:val="007E4153"/>
    <w:rsid w:val="007E4491"/>
    <w:rsid w:val="007E45EB"/>
    <w:rsid w:val="007F475A"/>
    <w:rsid w:val="00817747"/>
    <w:rsid w:val="00824E94"/>
    <w:rsid w:val="0082582F"/>
    <w:rsid w:val="00834842"/>
    <w:rsid w:val="008376DD"/>
    <w:rsid w:val="0084093E"/>
    <w:rsid w:val="00840E8D"/>
    <w:rsid w:val="008432A8"/>
    <w:rsid w:val="00843F25"/>
    <w:rsid w:val="0084476C"/>
    <w:rsid w:val="00845DC8"/>
    <w:rsid w:val="00851302"/>
    <w:rsid w:val="008529BA"/>
    <w:rsid w:val="00860AEF"/>
    <w:rsid w:val="00884BBC"/>
    <w:rsid w:val="008858C6"/>
    <w:rsid w:val="00895DD4"/>
    <w:rsid w:val="008A4468"/>
    <w:rsid w:val="008A508F"/>
    <w:rsid w:val="008A735C"/>
    <w:rsid w:val="008B27CD"/>
    <w:rsid w:val="008C2264"/>
    <w:rsid w:val="008C35FE"/>
    <w:rsid w:val="008C49F8"/>
    <w:rsid w:val="008E28AE"/>
    <w:rsid w:val="008F7E3C"/>
    <w:rsid w:val="00900866"/>
    <w:rsid w:val="00902B5A"/>
    <w:rsid w:val="009063A2"/>
    <w:rsid w:val="00914012"/>
    <w:rsid w:val="009325FF"/>
    <w:rsid w:val="009366AB"/>
    <w:rsid w:val="00940E08"/>
    <w:rsid w:val="00947A41"/>
    <w:rsid w:val="00947D33"/>
    <w:rsid w:val="00955BEC"/>
    <w:rsid w:val="00991CBD"/>
    <w:rsid w:val="00992FEF"/>
    <w:rsid w:val="009A2475"/>
    <w:rsid w:val="009A3528"/>
    <w:rsid w:val="009C2805"/>
    <w:rsid w:val="009C2B09"/>
    <w:rsid w:val="009D3070"/>
    <w:rsid w:val="009D3846"/>
    <w:rsid w:val="009D7434"/>
    <w:rsid w:val="009E24BE"/>
    <w:rsid w:val="009E6C52"/>
    <w:rsid w:val="009F77D5"/>
    <w:rsid w:val="00A033E0"/>
    <w:rsid w:val="00A04652"/>
    <w:rsid w:val="00A05278"/>
    <w:rsid w:val="00A140C1"/>
    <w:rsid w:val="00A44F14"/>
    <w:rsid w:val="00A467A0"/>
    <w:rsid w:val="00A511A3"/>
    <w:rsid w:val="00A54E89"/>
    <w:rsid w:val="00A56956"/>
    <w:rsid w:val="00A602E2"/>
    <w:rsid w:val="00A71EF2"/>
    <w:rsid w:val="00A73774"/>
    <w:rsid w:val="00A76878"/>
    <w:rsid w:val="00A85A0C"/>
    <w:rsid w:val="00A8665B"/>
    <w:rsid w:val="00A90D62"/>
    <w:rsid w:val="00A9750C"/>
    <w:rsid w:val="00AA262F"/>
    <w:rsid w:val="00AB0339"/>
    <w:rsid w:val="00AB1E8D"/>
    <w:rsid w:val="00AB2D69"/>
    <w:rsid w:val="00AC6183"/>
    <w:rsid w:val="00AD1401"/>
    <w:rsid w:val="00AF31C0"/>
    <w:rsid w:val="00AF5C7F"/>
    <w:rsid w:val="00B02484"/>
    <w:rsid w:val="00B21ADA"/>
    <w:rsid w:val="00B22046"/>
    <w:rsid w:val="00B27EB3"/>
    <w:rsid w:val="00B31ED4"/>
    <w:rsid w:val="00B45E01"/>
    <w:rsid w:val="00B540F1"/>
    <w:rsid w:val="00B70EFD"/>
    <w:rsid w:val="00B75AF0"/>
    <w:rsid w:val="00B815BD"/>
    <w:rsid w:val="00B91DF1"/>
    <w:rsid w:val="00BA1C89"/>
    <w:rsid w:val="00BA36BF"/>
    <w:rsid w:val="00BB15EB"/>
    <w:rsid w:val="00BB6436"/>
    <w:rsid w:val="00BC0365"/>
    <w:rsid w:val="00BC1734"/>
    <w:rsid w:val="00BD779D"/>
    <w:rsid w:val="00BF1D0C"/>
    <w:rsid w:val="00BF2122"/>
    <w:rsid w:val="00BF6158"/>
    <w:rsid w:val="00C016D1"/>
    <w:rsid w:val="00C03BD7"/>
    <w:rsid w:val="00C2141A"/>
    <w:rsid w:val="00C22CB7"/>
    <w:rsid w:val="00C30302"/>
    <w:rsid w:val="00C36DA3"/>
    <w:rsid w:val="00C5270D"/>
    <w:rsid w:val="00C52E5D"/>
    <w:rsid w:val="00C54A49"/>
    <w:rsid w:val="00C55441"/>
    <w:rsid w:val="00C67571"/>
    <w:rsid w:val="00C73366"/>
    <w:rsid w:val="00C75869"/>
    <w:rsid w:val="00C7694A"/>
    <w:rsid w:val="00C81359"/>
    <w:rsid w:val="00C8509F"/>
    <w:rsid w:val="00C86790"/>
    <w:rsid w:val="00C86F69"/>
    <w:rsid w:val="00C92090"/>
    <w:rsid w:val="00CA0E79"/>
    <w:rsid w:val="00CA5BFE"/>
    <w:rsid w:val="00CC100B"/>
    <w:rsid w:val="00CC5570"/>
    <w:rsid w:val="00CD1C54"/>
    <w:rsid w:val="00CD62B3"/>
    <w:rsid w:val="00CE5A0D"/>
    <w:rsid w:val="00CF3D87"/>
    <w:rsid w:val="00D00186"/>
    <w:rsid w:val="00D10B22"/>
    <w:rsid w:val="00D10B78"/>
    <w:rsid w:val="00D230CE"/>
    <w:rsid w:val="00D31F55"/>
    <w:rsid w:val="00D36928"/>
    <w:rsid w:val="00D40257"/>
    <w:rsid w:val="00D4029E"/>
    <w:rsid w:val="00D4043F"/>
    <w:rsid w:val="00D40E4C"/>
    <w:rsid w:val="00D4472C"/>
    <w:rsid w:val="00D4588B"/>
    <w:rsid w:val="00D66EC4"/>
    <w:rsid w:val="00D70D23"/>
    <w:rsid w:val="00D773F6"/>
    <w:rsid w:val="00D90377"/>
    <w:rsid w:val="00D93FF1"/>
    <w:rsid w:val="00D97D7A"/>
    <w:rsid w:val="00DA13C4"/>
    <w:rsid w:val="00DC4F30"/>
    <w:rsid w:val="00DE0D87"/>
    <w:rsid w:val="00DF16B3"/>
    <w:rsid w:val="00DF700C"/>
    <w:rsid w:val="00E434B0"/>
    <w:rsid w:val="00E47ECD"/>
    <w:rsid w:val="00E570B8"/>
    <w:rsid w:val="00E6116E"/>
    <w:rsid w:val="00E67097"/>
    <w:rsid w:val="00E725EB"/>
    <w:rsid w:val="00E75ECB"/>
    <w:rsid w:val="00E82DED"/>
    <w:rsid w:val="00E84494"/>
    <w:rsid w:val="00E86CA6"/>
    <w:rsid w:val="00EA01A0"/>
    <w:rsid w:val="00EB69C8"/>
    <w:rsid w:val="00EC08C6"/>
    <w:rsid w:val="00EC0E5C"/>
    <w:rsid w:val="00EC3F80"/>
    <w:rsid w:val="00EC741C"/>
    <w:rsid w:val="00ED1BEE"/>
    <w:rsid w:val="00EE112A"/>
    <w:rsid w:val="00EE2682"/>
    <w:rsid w:val="00EE6640"/>
    <w:rsid w:val="00F113F9"/>
    <w:rsid w:val="00F15C7C"/>
    <w:rsid w:val="00F20A34"/>
    <w:rsid w:val="00F22B93"/>
    <w:rsid w:val="00F34EE9"/>
    <w:rsid w:val="00F35D76"/>
    <w:rsid w:val="00F42193"/>
    <w:rsid w:val="00F55732"/>
    <w:rsid w:val="00F62677"/>
    <w:rsid w:val="00F71DDD"/>
    <w:rsid w:val="00F85186"/>
    <w:rsid w:val="00F90AC0"/>
    <w:rsid w:val="00F96776"/>
    <w:rsid w:val="00FA106E"/>
    <w:rsid w:val="00FA2341"/>
    <w:rsid w:val="00FA289A"/>
    <w:rsid w:val="00FA43EA"/>
    <w:rsid w:val="00FC52DF"/>
    <w:rsid w:val="00FD0585"/>
    <w:rsid w:val="00FD4C7C"/>
    <w:rsid w:val="00FE32E9"/>
    <w:rsid w:val="00FE570E"/>
    <w:rsid w:val="00FF0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5869"/>
    <w:pPr>
      <w:bidi/>
    </w:pPr>
    <w:rPr>
      <w:rFonts w:eastAsia="MS Mincho"/>
      <w:sz w:val="24"/>
      <w:szCs w:val="24"/>
      <w:lang w:eastAsia="ja-JP"/>
    </w:rPr>
  </w:style>
  <w:style w:type="paragraph" w:styleId="1">
    <w:name w:val="heading 1"/>
    <w:basedOn w:val="a0"/>
    <w:next w:val="a1"/>
    <w:link w:val="10"/>
    <w:uiPriority w:val="9"/>
    <w:qFormat/>
    <w:rsid w:val="009C2B09"/>
    <w:pPr>
      <w:numPr>
        <w:numId w:val="1"/>
      </w:numPr>
      <w:tabs>
        <w:tab w:val="left" w:pos="432"/>
      </w:tabs>
      <w:outlineLvl w:val="0"/>
    </w:pPr>
    <w:rPr>
      <w:b/>
      <w:bCs/>
      <w:sz w:val="32"/>
      <w:szCs w:val="32"/>
    </w:rPr>
  </w:style>
  <w:style w:type="paragraph" w:styleId="2">
    <w:name w:val="heading 2"/>
    <w:basedOn w:val="a0"/>
    <w:next w:val="a1"/>
    <w:link w:val="20"/>
    <w:uiPriority w:val="9"/>
    <w:qFormat/>
    <w:rsid w:val="009C2B09"/>
    <w:pPr>
      <w:outlineLvl w:val="1"/>
    </w:pPr>
    <w:rPr>
      <w:rFonts w:ascii="Frank Ruehl CLM" w:hAnsi="Frank Ruehl CLM" w:cs="Frank Ruehl CLM"/>
      <w:b/>
      <w:bCs/>
      <w:sz w:val="36"/>
      <w:szCs w:val="36"/>
    </w:rPr>
  </w:style>
  <w:style w:type="paragraph" w:styleId="3">
    <w:name w:val="heading 3"/>
    <w:basedOn w:val="a0"/>
    <w:next w:val="a1"/>
    <w:link w:val="30"/>
    <w:uiPriority w:val="9"/>
    <w:qFormat/>
    <w:rsid w:val="009C2B09"/>
    <w:pPr>
      <w:outlineLvl w:val="2"/>
    </w:pPr>
    <w:rPr>
      <w:rFonts w:ascii="Frank Ruehl CLM" w:hAnsi="Frank Ruehl CLM" w:cs="Frank Ruehl CLM"/>
      <w:b/>
      <w:bCs/>
    </w:rPr>
  </w:style>
  <w:style w:type="paragraph" w:styleId="4">
    <w:name w:val="heading 4"/>
    <w:basedOn w:val="a"/>
    <w:next w:val="a"/>
    <w:link w:val="40"/>
    <w:uiPriority w:val="9"/>
    <w:unhideWhenUsed/>
    <w:qFormat/>
    <w:rsid w:val="009C2B09"/>
    <w:pPr>
      <w:keepNext/>
      <w:spacing w:before="240" w:after="60"/>
      <w:outlineLvl w:val="3"/>
    </w:pPr>
    <w:rPr>
      <w:rFonts w:ascii="Calibri" w:eastAsia="Times New Roman" w:hAnsi="Calibri" w:cs="Arial"/>
      <w:b/>
      <w:bCs/>
      <w:sz w:val="28"/>
      <w:szCs w:val="28"/>
    </w:rPr>
  </w:style>
  <w:style w:type="paragraph" w:styleId="5">
    <w:name w:val="heading 5"/>
    <w:basedOn w:val="a"/>
    <w:next w:val="a"/>
    <w:link w:val="50"/>
    <w:semiHidden/>
    <w:unhideWhenUsed/>
    <w:qFormat/>
    <w:rsid w:val="009C2B09"/>
    <w:pPr>
      <w:spacing w:before="240" w:after="60"/>
      <w:outlineLvl w:val="4"/>
    </w:pPr>
    <w:rPr>
      <w:rFonts w:ascii="Calibri" w:eastAsia="Times New Roman" w:hAnsi="Calibri" w:cs="Arial"/>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Magal">
    <w:name w:val="Magal"/>
    <w:basedOn w:val="a"/>
    <w:rsid w:val="00EC741C"/>
    <w:pPr>
      <w:spacing w:after="80" w:line="320" w:lineRule="exact"/>
      <w:jc w:val="both"/>
    </w:pPr>
    <w:rPr>
      <w:rFonts w:cs="David"/>
      <w:b/>
      <w:sz w:val="20"/>
      <w:szCs w:val="22"/>
      <w:lang w:eastAsia="he-IL"/>
    </w:rPr>
  </w:style>
  <w:style w:type="paragraph" w:styleId="a5">
    <w:name w:val="footnote text"/>
    <w:aliases w:val=" Char"/>
    <w:basedOn w:val="a"/>
    <w:link w:val="a6"/>
    <w:rsid w:val="00A9750C"/>
    <w:rPr>
      <w:sz w:val="20"/>
      <w:szCs w:val="20"/>
    </w:rPr>
  </w:style>
  <w:style w:type="character" w:styleId="a7">
    <w:name w:val="footnote reference"/>
    <w:rsid w:val="00A9750C"/>
    <w:rPr>
      <w:vertAlign w:val="superscript"/>
    </w:rPr>
  </w:style>
  <w:style w:type="paragraph" w:styleId="a8">
    <w:name w:val="Balloon Text"/>
    <w:basedOn w:val="a"/>
    <w:link w:val="a9"/>
    <w:uiPriority w:val="99"/>
    <w:rsid w:val="00A73774"/>
    <w:rPr>
      <w:rFonts w:ascii="Tahoma" w:hAnsi="Tahoma" w:cs="Tahoma"/>
      <w:sz w:val="16"/>
      <w:szCs w:val="16"/>
    </w:rPr>
  </w:style>
  <w:style w:type="paragraph" w:styleId="aa">
    <w:name w:val="footer"/>
    <w:basedOn w:val="a"/>
    <w:link w:val="ab"/>
    <w:uiPriority w:val="99"/>
    <w:rsid w:val="00A511A3"/>
    <w:pPr>
      <w:tabs>
        <w:tab w:val="center" w:pos="4320"/>
        <w:tab w:val="right" w:pos="8640"/>
      </w:tabs>
    </w:pPr>
  </w:style>
  <w:style w:type="character" w:styleId="ac">
    <w:name w:val="page number"/>
    <w:basedOn w:val="a2"/>
    <w:rsid w:val="00A511A3"/>
  </w:style>
  <w:style w:type="character" w:styleId="Hyperlink">
    <w:name w:val="Hyperlink"/>
    <w:uiPriority w:val="99"/>
    <w:rsid w:val="0084093E"/>
    <w:rPr>
      <w:color w:val="0000FF"/>
      <w:u w:val="single"/>
    </w:rPr>
  </w:style>
  <w:style w:type="character" w:customStyle="1" w:styleId="10">
    <w:name w:val="כותרת 1 תו"/>
    <w:link w:val="1"/>
    <w:uiPriority w:val="9"/>
    <w:rsid w:val="009C2B09"/>
    <w:rPr>
      <w:rFonts w:ascii="DejaVu Sans" w:hAnsi="DejaVu Sans" w:cs="DejaVu Sans"/>
      <w:b/>
      <w:bCs/>
      <w:kern w:val="1"/>
      <w:sz w:val="32"/>
      <w:szCs w:val="32"/>
      <w:lang w:eastAsia="zh-CN"/>
    </w:rPr>
  </w:style>
  <w:style w:type="character" w:customStyle="1" w:styleId="20">
    <w:name w:val="כותרת 2 תו"/>
    <w:link w:val="2"/>
    <w:uiPriority w:val="9"/>
    <w:rsid w:val="009C2B09"/>
    <w:rPr>
      <w:rFonts w:ascii="Frank Ruehl CLM" w:hAnsi="Frank Ruehl CLM" w:cs="Frank Ruehl CLM"/>
      <w:b/>
      <w:bCs/>
      <w:kern w:val="1"/>
      <w:sz w:val="36"/>
      <w:szCs w:val="36"/>
      <w:lang w:eastAsia="zh-CN"/>
    </w:rPr>
  </w:style>
  <w:style w:type="character" w:customStyle="1" w:styleId="30">
    <w:name w:val="כותרת 3 תו"/>
    <w:link w:val="3"/>
    <w:uiPriority w:val="9"/>
    <w:rsid w:val="009C2B09"/>
    <w:rPr>
      <w:rFonts w:ascii="Frank Ruehl CLM" w:hAnsi="Frank Ruehl CLM" w:cs="Frank Ruehl CLM"/>
      <w:b/>
      <w:bCs/>
      <w:kern w:val="1"/>
      <w:sz w:val="28"/>
      <w:szCs w:val="28"/>
      <w:lang w:eastAsia="zh-CN"/>
    </w:rPr>
  </w:style>
  <w:style w:type="character" w:customStyle="1" w:styleId="WW8Num1z0">
    <w:name w:val="WW8Num1z0"/>
    <w:rsid w:val="009C2B09"/>
    <w:rPr>
      <w:rFonts w:cs="Times New Roman"/>
    </w:rPr>
  </w:style>
  <w:style w:type="character" w:customStyle="1" w:styleId="WW8Num2z0">
    <w:name w:val="WW8Num2z0"/>
    <w:rsid w:val="009C2B09"/>
    <w:rPr>
      <w:rFonts w:ascii="Symbol" w:hAnsi="Symbol" w:cs="Symbol"/>
    </w:rPr>
  </w:style>
  <w:style w:type="character" w:customStyle="1" w:styleId="WW8Num2z1">
    <w:name w:val="WW8Num2z1"/>
    <w:rsid w:val="009C2B09"/>
    <w:rPr>
      <w:rFonts w:ascii="OpenSymbol" w:hAnsi="OpenSymbol" w:cs="OpenSymbol"/>
    </w:rPr>
  </w:style>
  <w:style w:type="character" w:customStyle="1" w:styleId="WW8Num3z0">
    <w:name w:val="WW8Num3z0"/>
    <w:rsid w:val="009C2B09"/>
    <w:rPr>
      <w:rFonts w:ascii="Symbol" w:hAnsi="Symbol" w:cs="Symbol"/>
    </w:rPr>
  </w:style>
  <w:style w:type="character" w:customStyle="1" w:styleId="WW8Num3z1">
    <w:name w:val="WW8Num3z1"/>
    <w:rsid w:val="009C2B09"/>
    <w:rPr>
      <w:rFonts w:ascii="OpenSymbol" w:hAnsi="OpenSymbol" w:cs="OpenSymbol"/>
    </w:rPr>
  </w:style>
  <w:style w:type="character" w:customStyle="1" w:styleId="WW8Num4z0">
    <w:name w:val="WW8Num4z0"/>
    <w:rsid w:val="009C2B09"/>
    <w:rPr>
      <w:rFonts w:cs="Times New Roman"/>
    </w:rPr>
  </w:style>
  <w:style w:type="character" w:customStyle="1" w:styleId="WW8Num5z0">
    <w:name w:val="WW8Num5z0"/>
    <w:rsid w:val="009C2B09"/>
    <w:rPr>
      <w:rFonts w:cs="Times New Roman"/>
    </w:rPr>
  </w:style>
  <w:style w:type="character" w:customStyle="1" w:styleId="WW8Num5z1">
    <w:name w:val="WW8Num5z1"/>
    <w:rsid w:val="009C2B09"/>
    <w:rPr>
      <w:rFonts w:ascii="OpenSymbol" w:hAnsi="OpenSymbol" w:cs="OpenSymbol"/>
    </w:rPr>
  </w:style>
  <w:style w:type="character" w:customStyle="1" w:styleId="WW8Num6z0">
    <w:name w:val="WW8Num6z0"/>
    <w:rsid w:val="009C2B09"/>
    <w:rPr>
      <w:rFonts w:ascii="Symbol" w:hAnsi="Symbol" w:cs="Symbol"/>
    </w:rPr>
  </w:style>
  <w:style w:type="character" w:customStyle="1" w:styleId="WW8Num6z1">
    <w:name w:val="WW8Num6z1"/>
    <w:rsid w:val="009C2B09"/>
    <w:rPr>
      <w:rFonts w:ascii="OpenSymbol" w:hAnsi="OpenSymbol" w:cs="OpenSymbol"/>
    </w:rPr>
  </w:style>
  <w:style w:type="character" w:customStyle="1" w:styleId="WW8Num7z0">
    <w:name w:val="WW8Num7z0"/>
    <w:rsid w:val="009C2B09"/>
    <w:rPr>
      <w:rFonts w:ascii="Symbol" w:hAnsi="Symbol" w:cs="Symbol"/>
    </w:rPr>
  </w:style>
  <w:style w:type="character" w:customStyle="1" w:styleId="WW8Num7z1">
    <w:name w:val="WW8Num7z1"/>
    <w:rsid w:val="009C2B09"/>
    <w:rPr>
      <w:rFonts w:ascii="OpenSymbol" w:hAnsi="OpenSymbol" w:cs="OpenSymbol"/>
    </w:rPr>
  </w:style>
  <w:style w:type="character" w:customStyle="1" w:styleId="WW8Num8z0">
    <w:name w:val="WW8Num8z0"/>
    <w:rsid w:val="009C2B09"/>
    <w:rPr>
      <w:rFonts w:ascii="Symbol" w:hAnsi="Symbol" w:cs="Symbol"/>
    </w:rPr>
  </w:style>
  <w:style w:type="character" w:customStyle="1" w:styleId="WW8Num8z1">
    <w:name w:val="WW8Num8z1"/>
    <w:rsid w:val="009C2B09"/>
    <w:rPr>
      <w:rFonts w:ascii="OpenSymbol" w:hAnsi="OpenSymbol" w:cs="OpenSymbol"/>
    </w:rPr>
  </w:style>
  <w:style w:type="character" w:customStyle="1" w:styleId="WW8Num9z0">
    <w:name w:val="WW8Num9z0"/>
    <w:rsid w:val="009C2B09"/>
    <w:rPr>
      <w:rFonts w:ascii="Symbol" w:hAnsi="Symbol" w:cs="Symbol"/>
    </w:rPr>
  </w:style>
  <w:style w:type="character" w:customStyle="1" w:styleId="WW8Num9z1">
    <w:name w:val="WW8Num9z1"/>
    <w:rsid w:val="009C2B09"/>
    <w:rPr>
      <w:rFonts w:ascii="OpenSymbol" w:hAnsi="OpenSymbol" w:cs="OpenSymbol"/>
    </w:rPr>
  </w:style>
  <w:style w:type="character" w:customStyle="1" w:styleId="WW8Num10z0">
    <w:name w:val="WW8Num10z0"/>
    <w:rsid w:val="009C2B09"/>
    <w:rPr>
      <w:rFonts w:ascii="Symbol" w:hAnsi="Symbol" w:cs="Symbol"/>
    </w:rPr>
  </w:style>
  <w:style w:type="character" w:customStyle="1" w:styleId="WW8Num10z1">
    <w:name w:val="WW8Num10z1"/>
    <w:rsid w:val="009C2B09"/>
    <w:rPr>
      <w:rFonts w:ascii="OpenSymbol" w:hAnsi="OpenSymbol" w:cs="OpenSymbol"/>
    </w:rPr>
  </w:style>
  <w:style w:type="character" w:customStyle="1" w:styleId="WW8Num11z0">
    <w:name w:val="WW8Num11z0"/>
    <w:rsid w:val="009C2B09"/>
    <w:rPr>
      <w:rFonts w:ascii="Symbol" w:hAnsi="Symbol" w:cs="Symbol"/>
    </w:rPr>
  </w:style>
  <w:style w:type="character" w:customStyle="1" w:styleId="WW8Num12z0">
    <w:name w:val="WW8Num12z0"/>
    <w:rsid w:val="009C2B09"/>
    <w:rPr>
      <w:rFonts w:cs="Times New Roman"/>
    </w:rPr>
  </w:style>
  <w:style w:type="character" w:customStyle="1" w:styleId="WW8Num12z1">
    <w:name w:val="WW8Num12z1"/>
    <w:rsid w:val="009C2B09"/>
    <w:rPr>
      <w:rFonts w:ascii="OpenSymbol" w:hAnsi="OpenSymbol" w:cs="OpenSymbol"/>
    </w:rPr>
  </w:style>
  <w:style w:type="character" w:customStyle="1" w:styleId="WW8Num13z0">
    <w:name w:val="WW8Num13z0"/>
    <w:rsid w:val="009C2B09"/>
    <w:rPr>
      <w:rFonts w:ascii="Symbol" w:hAnsi="Symbol" w:cs="Symbol"/>
    </w:rPr>
  </w:style>
  <w:style w:type="character" w:customStyle="1" w:styleId="WW8Num13z1">
    <w:name w:val="WW8Num13z1"/>
    <w:rsid w:val="009C2B09"/>
    <w:rPr>
      <w:rFonts w:ascii="OpenSymbol" w:hAnsi="OpenSymbol" w:cs="OpenSymbol"/>
    </w:rPr>
  </w:style>
  <w:style w:type="character" w:customStyle="1" w:styleId="WW8Num14z0">
    <w:name w:val="WW8Num14z0"/>
    <w:rsid w:val="009C2B09"/>
    <w:rPr>
      <w:rFonts w:ascii="Symbol" w:hAnsi="Symbol" w:cs="Symbol"/>
    </w:rPr>
  </w:style>
  <w:style w:type="character" w:customStyle="1" w:styleId="WW8Num14z1">
    <w:name w:val="WW8Num14z1"/>
    <w:rsid w:val="009C2B09"/>
    <w:rPr>
      <w:rFonts w:ascii="OpenSymbol" w:hAnsi="OpenSymbol" w:cs="OpenSymbol"/>
    </w:rPr>
  </w:style>
  <w:style w:type="character" w:customStyle="1" w:styleId="WW8Num15z0">
    <w:name w:val="WW8Num15z0"/>
    <w:rsid w:val="009C2B09"/>
    <w:rPr>
      <w:rFonts w:ascii="Symbol" w:hAnsi="Symbol" w:cs="Symbol"/>
    </w:rPr>
  </w:style>
  <w:style w:type="character" w:customStyle="1" w:styleId="WW8Num15z1">
    <w:name w:val="WW8Num15z1"/>
    <w:rsid w:val="009C2B09"/>
    <w:rPr>
      <w:rFonts w:ascii="OpenSymbol" w:hAnsi="OpenSymbol" w:cs="OpenSymbol"/>
    </w:rPr>
  </w:style>
  <w:style w:type="character" w:customStyle="1" w:styleId="WW8Num17z0">
    <w:name w:val="WW8Num17z0"/>
    <w:rsid w:val="009C2B09"/>
    <w:rPr>
      <w:rFonts w:ascii="Symbol" w:hAnsi="Symbol" w:cs="Symbol"/>
    </w:rPr>
  </w:style>
  <w:style w:type="character" w:customStyle="1" w:styleId="WW8Num17z1">
    <w:name w:val="WW8Num17z1"/>
    <w:rsid w:val="009C2B09"/>
    <w:rPr>
      <w:rFonts w:ascii="OpenSymbol" w:hAnsi="OpenSymbol" w:cs="OpenSymbol"/>
    </w:rPr>
  </w:style>
  <w:style w:type="character" w:customStyle="1" w:styleId="WW8Num17z3">
    <w:name w:val="WW8Num17z3"/>
    <w:rsid w:val="009C2B09"/>
    <w:rPr>
      <w:rFonts w:ascii="Symbol" w:hAnsi="Symbol" w:cs="Symbol"/>
    </w:rPr>
  </w:style>
  <w:style w:type="character" w:customStyle="1" w:styleId="21">
    <w:name w:val="גופן ברירת המחדל של קטע2"/>
    <w:rsid w:val="009C2B09"/>
  </w:style>
  <w:style w:type="character" w:customStyle="1" w:styleId="Absatz-Standardschriftart">
    <w:name w:val="Absatz-Standardschriftart"/>
    <w:rsid w:val="009C2B09"/>
  </w:style>
  <w:style w:type="character" w:customStyle="1" w:styleId="WW-Absatz-Standardschriftart">
    <w:name w:val="WW-Absatz-Standardschriftart"/>
    <w:rsid w:val="009C2B09"/>
  </w:style>
  <w:style w:type="character" w:customStyle="1" w:styleId="WW-Absatz-Standardschriftart1">
    <w:name w:val="WW-Absatz-Standardschriftart1"/>
    <w:rsid w:val="009C2B09"/>
  </w:style>
  <w:style w:type="character" w:customStyle="1" w:styleId="WW-Absatz-Standardschriftart11">
    <w:name w:val="WW-Absatz-Standardschriftart11"/>
    <w:rsid w:val="009C2B09"/>
  </w:style>
  <w:style w:type="character" w:customStyle="1" w:styleId="WW-Absatz-Standardschriftart111">
    <w:name w:val="WW-Absatz-Standardschriftart111"/>
    <w:rsid w:val="009C2B09"/>
  </w:style>
  <w:style w:type="character" w:customStyle="1" w:styleId="WW-Absatz-Standardschriftart1111">
    <w:name w:val="WW-Absatz-Standardschriftart1111"/>
    <w:rsid w:val="009C2B09"/>
  </w:style>
  <w:style w:type="character" w:customStyle="1" w:styleId="WW-Absatz-Standardschriftart11111">
    <w:name w:val="WW-Absatz-Standardschriftart11111"/>
    <w:rsid w:val="009C2B09"/>
  </w:style>
  <w:style w:type="character" w:customStyle="1" w:styleId="WW-Absatz-Standardschriftart111111">
    <w:name w:val="WW-Absatz-Standardschriftart111111"/>
    <w:rsid w:val="009C2B09"/>
  </w:style>
  <w:style w:type="character" w:customStyle="1" w:styleId="WW8Num11z1">
    <w:name w:val="WW8Num11z1"/>
    <w:rsid w:val="009C2B09"/>
    <w:rPr>
      <w:rFonts w:ascii="OpenSymbol" w:hAnsi="OpenSymbol" w:cs="OpenSymbol"/>
    </w:rPr>
  </w:style>
  <w:style w:type="character" w:customStyle="1" w:styleId="WW8Num16z0">
    <w:name w:val="WW8Num16z0"/>
    <w:rsid w:val="009C2B09"/>
    <w:rPr>
      <w:rFonts w:ascii="Symbol" w:hAnsi="Symbol" w:cs="Symbol"/>
    </w:rPr>
  </w:style>
  <w:style w:type="character" w:customStyle="1" w:styleId="WW8Num16z1">
    <w:name w:val="WW8Num16z1"/>
    <w:rsid w:val="009C2B09"/>
    <w:rPr>
      <w:rFonts w:ascii="OpenSymbol" w:hAnsi="OpenSymbol" w:cs="OpenSymbol"/>
    </w:rPr>
  </w:style>
  <w:style w:type="character" w:customStyle="1" w:styleId="WW8Num18z0">
    <w:name w:val="WW8Num18z0"/>
    <w:rsid w:val="009C2B09"/>
    <w:rPr>
      <w:rFonts w:cs="Times New Roman"/>
    </w:rPr>
  </w:style>
  <w:style w:type="character" w:customStyle="1" w:styleId="11">
    <w:name w:val="גופן ברירת המחדל של קטע1"/>
    <w:rsid w:val="009C2B09"/>
  </w:style>
  <w:style w:type="character" w:customStyle="1" w:styleId="ad">
    <w:name w:val="תבליטים"/>
    <w:rsid w:val="009C2B09"/>
    <w:rPr>
      <w:rFonts w:ascii="OpenSymbol" w:eastAsia="Times New Roman" w:hAnsi="OpenSymbol" w:cs="OpenSymbol"/>
    </w:rPr>
  </w:style>
  <w:style w:type="character" w:customStyle="1" w:styleId="Q">
    <w:name w:val="Q"/>
    <w:rsid w:val="009C2B09"/>
  </w:style>
  <w:style w:type="character" w:styleId="ae">
    <w:name w:val="Strong"/>
    <w:uiPriority w:val="22"/>
    <w:qFormat/>
    <w:rsid w:val="009C2B09"/>
    <w:rPr>
      <w:b/>
    </w:rPr>
  </w:style>
  <w:style w:type="character" w:customStyle="1" w:styleId="af">
    <w:name w:val="תווי הערת שוליים"/>
    <w:rsid w:val="009C2B09"/>
  </w:style>
  <w:style w:type="character" w:customStyle="1" w:styleId="22">
    <w:name w:val="הפנייה להערת שוליים2"/>
    <w:rsid w:val="009C2B09"/>
    <w:rPr>
      <w:vertAlign w:val="superscript"/>
    </w:rPr>
  </w:style>
  <w:style w:type="character" w:customStyle="1" w:styleId="12">
    <w:name w:val="הפנייה להערת שוליים1"/>
    <w:rsid w:val="009C2B09"/>
    <w:rPr>
      <w:vertAlign w:val="superscript"/>
    </w:rPr>
  </w:style>
  <w:style w:type="character" w:customStyle="1" w:styleId="WW8Num25z0">
    <w:name w:val="WW8Num25z0"/>
    <w:rsid w:val="009C2B09"/>
    <w:rPr>
      <w:rFonts w:ascii="Symbol" w:hAnsi="Symbol" w:cs="Symbol"/>
      <w:lang w:val="x-none" w:bidi="he-IL"/>
    </w:rPr>
  </w:style>
  <w:style w:type="character" w:customStyle="1" w:styleId="WW8Num25z1">
    <w:name w:val="WW8Num25z1"/>
    <w:rsid w:val="009C2B09"/>
    <w:rPr>
      <w:rFonts w:ascii="Courier New" w:hAnsi="Courier New" w:cs="Courier New"/>
    </w:rPr>
  </w:style>
  <w:style w:type="character" w:customStyle="1" w:styleId="WW8Num25z2">
    <w:name w:val="WW8Num25z2"/>
    <w:rsid w:val="009C2B09"/>
    <w:rPr>
      <w:rFonts w:ascii="Wingdings" w:hAnsi="Wingdings" w:cs="Wingdings"/>
    </w:rPr>
  </w:style>
  <w:style w:type="character" w:customStyle="1" w:styleId="WW8Num25z3">
    <w:name w:val="WW8Num25z3"/>
    <w:rsid w:val="009C2B09"/>
    <w:rPr>
      <w:rFonts w:ascii="Symbol" w:hAnsi="Symbol" w:cs="Symbol"/>
    </w:rPr>
  </w:style>
  <w:style w:type="character" w:customStyle="1" w:styleId="af0">
    <w:name w:val="סמלי מספור"/>
    <w:rsid w:val="009C2B09"/>
  </w:style>
  <w:style w:type="character" w:styleId="af1">
    <w:name w:val="Emphasis"/>
    <w:qFormat/>
    <w:rsid w:val="009C2B09"/>
    <w:rPr>
      <w:i/>
    </w:rPr>
  </w:style>
  <w:style w:type="character" w:customStyle="1" w:styleId="af2">
    <w:name w:val="תווי הערת סיום"/>
    <w:rsid w:val="009C2B09"/>
    <w:rPr>
      <w:vertAlign w:val="superscript"/>
    </w:rPr>
  </w:style>
  <w:style w:type="character" w:customStyle="1" w:styleId="WW-">
    <w:name w:val="WW-תווי הערת סיום"/>
    <w:rsid w:val="009C2B09"/>
  </w:style>
  <w:style w:type="character" w:customStyle="1" w:styleId="HeaderChar">
    <w:name w:val="Header Char"/>
    <w:rsid w:val="009C2B09"/>
    <w:rPr>
      <w:rFonts w:ascii="David CLM" w:eastAsia="Times New Roman" w:hAnsi="David CLM" w:cs="Nachlieli CLM"/>
      <w:kern w:val="1"/>
      <w:sz w:val="24"/>
      <w:szCs w:val="24"/>
      <w:lang w:val="x-none" w:bidi="he-IL"/>
    </w:rPr>
  </w:style>
  <w:style w:type="character" w:customStyle="1" w:styleId="FooterChar">
    <w:name w:val="Footer Char"/>
    <w:rsid w:val="009C2B09"/>
    <w:rPr>
      <w:rFonts w:ascii="David CLM" w:eastAsia="Times New Roman" w:hAnsi="David CLM" w:cs="Nachlieli CLM"/>
      <w:kern w:val="1"/>
      <w:sz w:val="24"/>
      <w:szCs w:val="24"/>
      <w:lang w:val="x-none" w:bidi="he-IL"/>
    </w:rPr>
  </w:style>
  <w:style w:type="character" w:customStyle="1" w:styleId="Heading2Char">
    <w:name w:val="Heading 2 Char"/>
    <w:rsid w:val="009C2B09"/>
    <w:rPr>
      <w:rFonts w:ascii="Frank Ruehl CLM" w:eastAsia="Times New Roman" w:hAnsi="Frank Ruehl CLM" w:cs="Nachlieli CLM"/>
      <w:b/>
      <w:bCs/>
      <w:kern w:val="1"/>
      <w:sz w:val="36"/>
      <w:szCs w:val="36"/>
      <w:lang w:val="x-none" w:bidi="he-IL"/>
    </w:rPr>
  </w:style>
  <w:style w:type="character" w:customStyle="1" w:styleId="BodyTextChar">
    <w:name w:val="Body Text Char"/>
    <w:rsid w:val="009C2B09"/>
    <w:rPr>
      <w:rFonts w:ascii="David CLM" w:eastAsia="Times New Roman" w:hAnsi="David CLM" w:cs="Nachlieli CLM"/>
      <w:kern w:val="1"/>
      <w:sz w:val="24"/>
      <w:szCs w:val="24"/>
      <w:lang w:val="x-none" w:bidi="he-IL"/>
    </w:rPr>
  </w:style>
  <w:style w:type="character" w:customStyle="1" w:styleId="FootnoteTextChar">
    <w:name w:val="Footnote Text Char"/>
    <w:rsid w:val="009C2B09"/>
    <w:rPr>
      <w:rFonts w:ascii="David CLM" w:eastAsia="Times New Roman" w:hAnsi="David CLM" w:cs="Nachlieli CLM"/>
      <w:kern w:val="1"/>
      <w:lang w:val="x-none" w:bidi="he-IL"/>
    </w:rPr>
  </w:style>
  <w:style w:type="character" w:customStyle="1" w:styleId="FootnoteCharacters">
    <w:name w:val="Footnote Characters"/>
    <w:rsid w:val="009C2B09"/>
    <w:rPr>
      <w:vertAlign w:val="superscript"/>
    </w:rPr>
  </w:style>
  <w:style w:type="character" w:customStyle="1" w:styleId="EndnoteCharacters">
    <w:name w:val="Endnote Characters"/>
    <w:rsid w:val="009C2B09"/>
    <w:rPr>
      <w:vertAlign w:val="superscript"/>
    </w:rPr>
  </w:style>
  <w:style w:type="character" w:styleId="af3">
    <w:name w:val="endnote reference"/>
    <w:rsid w:val="009C2B09"/>
    <w:rPr>
      <w:vertAlign w:val="superscript"/>
    </w:rPr>
  </w:style>
  <w:style w:type="paragraph" w:customStyle="1" w:styleId="Heading">
    <w:name w:val="Heading"/>
    <w:basedOn w:val="a0"/>
    <w:next w:val="af4"/>
    <w:rsid w:val="009C2B09"/>
  </w:style>
  <w:style w:type="paragraph" w:styleId="a1">
    <w:name w:val="Body Text"/>
    <w:basedOn w:val="a"/>
    <w:link w:val="af5"/>
    <w:rsid w:val="009C2B09"/>
    <w:pPr>
      <w:widowControl w:val="0"/>
      <w:suppressAutoHyphens/>
      <w:bidi w:val="0"/>
      <w:spacing w:after="120"/>
    </w:pPr>
    <w:rPr>
      <w:rFonts w:ascii="David CLM" w:eastAsia="Times New Roman" w:hAnsi="David CLM" w:cs="Nachlieli CLM"/>
      <w:kern w:val="1"/>
      <w:lang w:eastAsia="zh-CN"/>
    </w:rPr>
  </w:style>
  <w:style w:type="character" w:customStyle="1" w:styleId="af5">
    <w:name w:val="גוף טקסט תו"/>
    <w:link w:val="a1"/>
    <w:rsid w:val="009C2B09"/>
    <w:rPr>
      <w:rFonts w:ascii="David CLM" w:hAnsi="David CLM" w:cs="Nachlieli CLM"/>
      <w:kern w:val="1"/>
      <w:sz w:val="24"/>
      <w:szCs w:val="24"/>
      <w:lang w:eastAsia="zh-CN"/>
    </w:rPr>
  </w:style>
  <w:style w:type="paragraph" w:styleId="af6">
    <w:name w:val="List"/>
    <w:basedOn w:val="a1"/>
    <w:rsid w:val="009C2B09"/>
  </w:style>
  <w:style w:type="paragraph" w:styleId="af7">
    <w:name w:val="caption"/>
    <w:basedOn w:val="a"/>
    <w:uiPriority w:val="35"/>
    <w:qFormat/>
    <w:rsid w:val="009C2B09"/>
    <w:pPr>
      <w:widowControl w:val="0"/>
      <w:suppressLineNumbers/>
      <w:suppressAutoHyphens/>
      <w:bidi w:val="0"/>
      <w:spacing w:before="120" w:after="120"/>
    </w:pPr>
    <w:rPr>
      <w:rFonts w:ascii="David CLM" w:eastAsia="Times New Roman" w:hAnsi="David CLM" w:cs="Lohit Hindi"/>
      <w:i/>
      <w:iCs/>
      <w:kern w:val="1"/>
      <w:lang w:eastAsia="zh-CN"/>
    </w:rPr>
  </w:style>
  <w:style w:type="paragraph" w:customStyle="1" w:styleId="Index">
    <w:name w:val="Index"/>
    <w:basedOn w:val="a"/>
    <w:rsid w:val="009C2B09"/>
    <w:pPr>
      <w:widowControl w:val="0"/>
      <w:suppressLineNumbers/>
      <w:suppressAutoHyphens/>
      <w:bidi w:val="0"/>
    </w:pPr>
    <w:rPr>
      <w:rFonts w:ascii="David CLM" w:eastAsia="Times New Roman" w:hAnsi="David CLM" w:cs="Lohit Hindi"/>
      <w:kern w:val="1"/>
      <w:lang w:eastAsia="zh-CN"/>
    </w:rPr>
  </w:style>
  <w:style w:type="paragraph" w:customStyle="1" w:styleId="a0">
    <w:name w:val="כותרת"/>
    <w:basedOn w:val="a"/>
    <w:next w:val="a1"/>
    <w:rsid w:val="009C2B09"/>
    <w:pPr>
      <w:keepNext/>
      <w:widowControl w:val="0"/>
      <w:suppressAutoHyphens/>
      <w:bidi w:val="0"/>
      <w:spacing w:before="240" w:after="120"/>
    </w:pPr>
    <w:rPr>
      <w:rFonts w:ascii="DejaVu Sans" w:eastAsia="Times New Roman" w:hAnsi="DejaVu Sans" w:cs="DejaVu Sans"/>
      <w:kern w:val="1"/>
      <w:sz w:val="28"/>
      <w:szCs w:val="28"/>
      <w:lang w:eastAsia="zh-CN"/>
    </w:rPr>
  </w:style>
  <w:style w:type="paragraph" w:customStyle="1" w:styleId="af8">
    <w:name w:val="כתובית"/>
    <w:basedOn w:val="a"/>
    <w:rsid w:val="009C2B09"/>
    <w:pPr>
      <w:widowControl w:val="0"/>
      <w:suppressLineNumbers/>
      <w:suppressAutoHyphens/>
      <w:bidi w:val="0"/>
      <w:spacing w:before="120" w:after="120"/>
    </w:pPr>
    <w:rPr>
      <w:rFonts w:ascii="David CLM" w:eastAsia="Times New Roman" w:hAnsi="David CLM" w:cs="Nachlieli CLM"/>
      <w:i/>
      <w:iCs/>
      <w:kern w:val="1"/>
      <w:lang w:eastAsia="zh-CN"/>
    </w:rPr>
  </w:style>
  <w:style w:type="paragraph" w:customStyle="1" w:styleId="af9">
    <w:name w:val="אינדקס"/>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a">
    <w:name w:val="מפתחות"/>
    <w:basedOn w:val="a"/>
    <w:rsid w:val="009C2B09"/>
    <w:pPr>
      <w:widowControl w:val="0"/>
      <w:suppressLineNumbers/>
      <w:suppressAutoHyphens/>
      <w:bidi w:val="0"/>
    </w:pPr>
    <w:rPr>
      <w:rFonts w:ascii="David CLM" w:eastAsia="Times New Roman" w:hAnsi="David CLM" w:cs="Nachlieli CLM"/>
      <w:kern w:val="1"/>
      <w:lang w:eastAsia="zh-CN"/>
    </w:rPr>
  </w:style>
  <w:style w:type="paragraph" w:styleId="af4">
    <w:name w:val="Subtitle"/>
    <w:basedOn w:val="a0"/>
    <w:next w:val="a1"/>
    <w:link w:val="afb"/>
    <w:qFormat/>
    <w:rsid w:val="009C2B09"/>
    <w:pPr>
      <w:jc w:val="center"/>
    </w:pPr>
    <w:rPr>
      <w:i/>
      <w:iCs/>
    </w:rPr>
  </w:style>
  <w:style w:type="character" w:customStyle="1" w:styleId="afb">
    <w:name w:val="כותרת משנה תו"/>
    <w:link w:val="af4"/>
    <w:rsid w:val="009C2B09"/>
    <w:rPr>
      <w:rFonts w:ascii="DejaVu Sans" w:hAnsi="DejaVu Sans" w:cs="DejaVu Sans"/>
      <w:i/>
      <w:iCs/>
      <w:kern w:val="1"/>
      <w:sz w:val="28"/>
      <w:szCs w:val="28"/>
      <w:lang w:eastAsia="zh-CN"/>
    </w:rPr>
  </w:style>
  <w:style w:type="paragraph" w:customStyle="1" w:styleId="afc">
    <w:basedOn w:val="a"/>
    <w:next w:val="NormalWeb"/>
    <w:rsid w:val="009C2B09"/>
    <w:pPr>
      <w:bidi w:val="0"/>
      <w:spacing w:before="100" w:after="100"/>
    </w:pPr>
    <w:rPr>
      <w:rFonts w:eastAsia="Times New Roman"/>
      <w:kern w:val="1"/>
      <w:lang w:eastAsia="zh-CN"/>
    </w:rPr>
  </w:style>
  <w:style w:type="paragraph" w:customStyle="1" w:styleId="afd">
    <w:name w:val="תוכן טבלה"/>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e">
    <w:name w:val="כותרת טבלה"/>
    <w:basedOn w:val="afd"/>
    <w:rsid w:val="009C2B09"/>
    <w:pPr>
      <w:jc w:val="center"/>
    </w:pPr>
    <w:rPr>
      <w:b/>
      <w:bCs/>
    </w:rPr>
  </w:style>
  <w:style w:type="paragraph" w:customStyle="1" w:styleId="aff">
    <w:name w:val="תוכן מסגרת"/>
    <w:basedOn w:val="a1"/>
    <w:rsid w:val="009C2B09"/>
  </w:style>
  <w:style w:type="paragraph" w:customStyle="1" w:styleId="13">
    <w:name w:val="כניסה בגוף טקסט1"/>
    <w:basedOn w:val="a1"/>
    <w:rsid w:val="009C2B09"/>
    <w:pPr>
      <w:ind w:left="283"/>
    </w:pPr>
  </w:style>
  <w:style w:type="paragraph" w:styleId="aff0">
    <w:name w:val="header"/>
    <w:basedOn w:val="a"/>
    <w:link w:val="aff1"/>
    <w:uiPriority w:val="99"/>
    <w:rsid w:val="009C2B09"/>
    <w:pPr>
      <w:widowControl w:val="0"/>
      <w:tabs>
        <w:tab w:val="center" w:pos="4153"/>
        <w:tab w:val="right" w:pos="8306"/>
      </w:tabs>
      <w:suppressAutoHyphens/>
      <w:bidi w:val="0"/>
    </w:pPr>
    <w:rPr>
      <w:rFonts w:ascii="David CLM" w:eastAsia="Times New Roman" w:hAnsi="David CLM" w:cs="Nachlieli CLM"/>
      <w:kern w:val="1"/>
      <w:lang w:eastAsia="zh-CN"/>
    </w:rPr>
  </w:style>
  <w:style w:type="character" w:customStyle="1" w:styleId="aff1">
    <w:name w:val="כותרת עליונה תו"/>
    <w:link w:val="aff0"/>
    <w:uiPriority w:val="99"/>
    <w:rsid w:val="009C2B09"/>
    <w:rPr>
      <w:rFonts w:ascii="David CLM" w:hAnsi="David CLM" w:cs="Nachlieli CLM"/>
      <w:kern w:val="1"/>
      <w:sz w:val="24"/>
      <w:szCs w:val="24"/>
      <w:lang w:eastAsia="zh-CN"/>
    </w:rPr>
  </w:style>
  <w:style w:type="paragraph" w:customStyle="1" w:styleId="Framecontents">
    <w:name w:val="Frame contents"/>
    <w:basedOn w:val="a1"/>
    <w:rsid w:val="009C2B09"/>
  </w:style>
  <w:style w:type="paragraph" w:customStyle="1" w:styleId="TableContents">
    <w:name w:val="Table Contents"/>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TableHeading">
    <w:name w:val="Table Heading"/>
    <w:basedOn w:val="TableContents"/>
    <w:rsid w:val="009C2B09"/>
    <w:pPr>
      <w:jc w:val="center"/>
    </w:pPr>
    <w:rPr>
      <w:b/>
      <w:bCs/>
    </w:rPr>
  </w:style>
  <w:style w:type="table" w:styleId="aff2">
    <w:name w:val="Table Grid"/>
    <w:basedOn w:val="a3"/>
    <w:rsid w:val="009C2B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a"/>
    <w:uiPriority w:val="99"/>
    <w:rsid w:val="009C2B09"/>
  </w:style>
  <w:style w:type="character" w:customStyle="1" w:styleId="aff3">
    <w:name w:val="סגנון"/>
    <w:rsid w:val="009C2B09"/>
    <w:rPr>
      <w:rFonts w:cs="David"/>
    </w:rPr>
  </w:style>
  <w:style w:type="character" w:customStyle="1" w:styleId="a9">
    <w:name w:val="טקסט בלונים תו"/>
    <w:link w:val="a8"/>
    <w:uiPriority w:val="99"/>
    <w:rsid w:val="009C2B09"/>
    <w:rPr>
      <w:rFonts w:ascii="Tahoma" w:eastAsia="MS Mincho" w:hAnsi="Tahoma" w:cs="Tahoma"/>
      <w:sz w:val="16"/>
      <w:szCs w:val="16"/>
      <w:lang w:eastAsia="ja-JP"/>
    </w:rPr>
  </w:style>
  <w:style w:type="paragraph" w:styleId="aff4">
    <w:name w:val="List Paragraph"/>
    <w:basedOn w:val="a"/>
    <w:uiPriority w:val="34"/>
    <w:qFormat/>
    <w:rsid w:val="009C2B09"/>
    <w:pPr>
      <w:bidi w:val="0"/>
      <w:spacing w:after="200" w:line="276" w:lineRule="auto"/>
      <w:ind w:left="720"/>
      <w:contextualSpacing/>
      <w:jc w:val="right"/>
    </w:pPr>
    <w:rPr>
      <w:rFonts w:ascii="Arial" w:eastAsia="Calibri" w:hAnsi="Arial" w:cs="Arial"/>
      <w:lang w:eastAsia="en-US"/>
    </w:rPr>
  </w:style>
  <w:style w:type="character" w:customStyle="1" w:styleId="ab">
    <w:name w:val="כותרת תחתונה תו"/>
    <w:link w:val="aa"/>
    <w:uiPriority w:val="99"/>
    <w:rsid w:val="009C2B09"/>
    <w:rPr>
      <w:rFonts w:eastAsia="MS Mincho"/>
      <w:sz w:val="24"/>
      <w:szCs w:val="24"/>
      <w:lang w:eastAsia="ja-JP"/>
    </w:rPr>
  </w:style>
  <w:style w:type="paragraph" w:styleId="aff5">
    <w:name w:val="endnote text"/>
    <w:basedOn w:val="a"/>
    <w:link w:val="aff6"/>
    <w:unhideWhenUsed/>
    <w:rsid w:val="009C2B09"/>
    <w:pPr>
      <w:bidi w:val="0"/>
      <w:spacing w:line="480" w:lineRule="auto"/>
      <w:jc w:val="right"/>
    </w:pPr>
    <w:rPr>
      <w:rFonts w:ascii="Arial" w:eastAsia="Calibri" w:hAnsi="Arial" w:cs="Arial"/>
      <w:sz w:val="20"/>
      <w:szCs w:val="20"/>
      <w:lang w:eastAsia="en-US"/>
    </w:rPr>
  </w:style>
  <w:style w:type="character" w:customStyle="1" w:styleId="aff6">
    <w:name w:val="טקסט הערת סיום תו"/>
    <w:link w:val="aff5"/>
    <w:rsid w:val="009C2B09"/>
    <w:rPr>
      <w:rFonts w:ascii="Arial" w:eastAsia="Calibri" w:hAnsi="Arial" w:cs="Arial"/>
    </w:rPr>
  </w:style>
  <w:style w:type="character" w:styleId="aff7">
    <w:name w:val="Placeholder Text"/>
    <w:uiPriority w:val="99"/>
    <w:semiHidden/>
    <w:rsid w:val="009C2B09"/>
    <w:rPr>
      <w:color w:val="808080"/>
    </w:rPr>
  </w:style>
  <w:style w:type="character" w:customStyle="1" w:styleId="a6">
    <w:name w:val="טקסט הערת שוליים תו"/>
    <w:aliases w:val=" Char תו"/>
    <w:link w:val="a5"/>
    <w:rsid w:val="009C2B09"/>
    <w:rPr>
      <w:rFonts w:eastAsia="MS Mincho"/>
      <w:lang w:eastAsia="ja-JP"/>
    </w:rPr>
  </w:style>
  <w:style w:type="character" w:customStyle="1" w:styleId="corashitext">
    <w:name w:val="co_rashitext"/>
    <w:rsid w:val="009C2B09"/>
  </w:style>
  <w:style w:type="paragraph" w:styleId="aff8">
    <w:name w:val="TOC Heading"/>
    <w:basedOn w:val="1"/>
    <w:next w:val="a"/>
    <w:uiPriority w:val="39"/>
    <w:semiHidden/>
    <w:unhideWhenUsed/>
    <w:qFormat/>
    <w:rsid w:val="009C2B09"/>
    <w:pPr>
      <w:keepLines/>
      <w:widowControl/>
      <w:numPr>
        <w:numId w:val="0"/>
      </w:numPr>
      <w:tabs>
        <w:tab w:val="clear" w:pos="432"/>
      </w:tabs>
      <w:suppressAutoHyphens w:val="0"/>
      <w:spacing w:before="480" w:after="0" w:line="276" w:lineRule="auto"/>
      <w:outlineLvl w:val="9"/>
    </w:pPr>
    <w:rPr>
      <w:rFonts w:ascii="Cambria" w:hAnsi="Cambria" w:cs="Times New Roman"/>
      <w:color w:val="365F91"/>
      <w:kern w:val="0"/>
      <w:sz w:val="28"/>
      <w:szCs w:val="28"/>
      <w:lang w:eastAsia="ja-JP" w:bidi="ar-SA"/>
    </w:rPr>
  </w:style>
  <w:style w:type="paragraph" w:styleId="TOC2">
    <w:name w:val="toc 2"/>
    <w:basedOn w:val="a"/>
    <w:next w:val="a"/>
    <w:autoRedefine/>
    <w:uiPriority w:val="39"/>
    <w:unhideWhenUsed/>
    <w:qFormat/>
    <w:rsid w:val="009C2B09"/>
    <w:pPr>
      <w:bidi w:val="0"/>
      <w:spacing w:after="100" w:line="276" w:lineRule="auto"/>
      <w:ind w:left="220"/>
    </w:pPr>
    <w:rPr>
      <w:rFonts w:ascii="Calibri" w:eastAsia="Times New Roman" w:hAnsi="Calibri" w:cs="Arial"/>
      <w:sz w:val="22"/>
      <w:szCs w:val="22"/>
      <w:lang w:bidi="ar-SA"/>
    </w:rPr>
  </w:style>
  <w:style w:type="paragraph" w:styleId="TOC1">
    <w:name w:val="toc 1"/>
    <w:basedOn w:val="a"/>
    <w:next w:val="a"/>
    <w:autoRedefine/>
    <w:uiPriority w:val="39"/>
    <w:unhideWhenUsed/>
    <w:qFormat/>
    <w:rsid w:val="009C2B09"/>
    <w:pPr>
      <w:bidi w:val="0"/>
      <w:spacing w:after="100" w:line="276" w:lineRule="auto"/>
    </w:pPr>
    <w:rPr>
      <w:rFonts w:ascii="Calibri" w:eastAsia="Times New Roman" w:hAnsi="Calibri" w:cs="Arial"/>
      <w:sz w:val="22"/>
      <w:szCs w:val="22"/>
      <w:lang w:bidi="ar-SA"/>
    </w:rPr>
  </w:style>
  <w:style w:type="paragraph" w:styleId="TOC3">
    <w:name w:val="toc 3"/>
    <w:basedOn w:val="a"/>
    <w:next w:val="a"/>
    <w:autoRedefine/>
    <w:uiPriority w:val="39"/>
    <w:unhideWhenUsed/>
    <w:qFormat/>
    <w:rsid w:val="009C2B09"/>
    <w:pPr>
      <w:bidi w:val="0"/>
      <w:spacing w:after="100" w:line="276" w:lineRule="auto"/>
      <w:ind w:left="440"/>
    </w:pPr>
    <w:rPr>
      <w:rFonts w:ascii="Calibri" w:eastAsia="Times New Roman" w:hAnsi="Calibri" w:cs="Arial"/>
      <w:sz w:val="22"/>
      <w:szCs w:val="22"/>
      <w:lang w:bidi="ar-SA"/>
    </w:rPr>
  </w:style>
  <w:style w:type="character" w:customStyle="1" w:styleId="st">
    <w:name w:val="st"/>
    <w:rsid w:val="009C2B09"/>
  </w:style>
  <w:style w:type="paragraph" w:customStyle="1" w:styleId="description1">
    <w:name w:val="description1"/>
    <w:basedOn w:val="a"/>
    <w:rsid w:val="009C2B09"/>
    <w:pPr>
      <w:bidi w:val="0"/>
      <w:spacing w:after="75" w:line="336" w:lineRule="atLeast"/>
      <w:ind w:left="75" w:right="75"/>
    </w:pPr>
    <w:rPr>
      <w:rFonts w:ascii="Trebuchet MS" w:eastAsia="Times New Roman" w:hAnsi="Trebuchet MS"/>
      <w:caps/>
      <w:color w:val="999999"/>
      <w:spacing w:val="48"/>
      <w:sz w:val="19"/>
      <w:szCs w:val="19"/>
      <w:lang w:eastAsia="en-US"/>
    </w:rPr>
  </w:style>
  <w:style w:type="paragraph" w:customStyle="1" w:styleId="14">
    <w:name w:val="פיסקת רשימה1"/>
    <w:basedOn w:val="a"/>
    <w:qFormat/>
    <w:rsid w:val="009C2B09"/>
    <w:pPr>
      <w:bidi w:val="0"/>
      <w:spacing w:after="200" w:line="276" w:lineRule="auto"/>
      <w:ind w:left="720"/>
      <w:contextualSpacing/>
    </w:pPr>
    <w:rPr>
      <w:rFonts w:ascii="Calibri" w:eastAsia="Calibri" w:hAnsi="Calibri" w:cs="Arial"/>
      <w:sz w:val="22"/>
      <w:szCs w:val="22"/>
      <w:lang w:eastAsia="en-US"/>
    </w:rPr>
  </w:style>
  <w:style w:type="character" w:customStyle="1" w:styleId="st1">
    <w:name w:val="st1"/>
    <w:rsid w:val="009C2B09"/>
  </w:style>
  <w:style w:type="character" w:customStyle="1" w:styleId="40">
    <w:name w:val="כותרת 4 תו"/>
    <w:link w:val="4"/>
    <w:uiPriority w:val="9"/>
    <w:rsid w:val="009C2B09"/>
    <w:rPr>
      <w:rFonts w:ascii="Calibri" w:eastAsia="Times New Roman" w:hAnsi="Calibri" w:cs="Arial"/>
      <w:b/>
      <w:bCs/>
      <w:sz w:val="28"/>
      <w:szCs w:val="28"/>
      <w:lang w:eastAsia="ja-JP"/>
    </w:rPr>
  </w:style>
  <w:style w:type="character" w:customStyle="1" w:styleId="50">
    <w:name w:val="כותרת 5 תו"/>
    <w:link w:val="5"/>
    <w:semiHidden/>
    <w:rsid w:val="009C2B09"/>
    <w:rPr>
      <w:rFonts w:ascii="Calibri" w:eastAsia="Times New Roman" w:hAnsi="Calibri" w:cs="Arial"/>
      <w:b/>
      <w:bCs/>
      <w:i/>
      <w:iCs/>
      <w:sz w:val="26"/>
      <w:szCs w:val="26"/>
      <w:lang w:eastAsia="ja-JP"/>
    </w:rPr>
  </w:style>
  <w:style w:type="character" w:styleId="aff9">
    <w:name w:val="annotation reference"/>
    <w:rsid w:val="009C2B09"/>
    <w:rPr>
      <w:sz w:val="16"/>
      <w:szCs w:val="16"/>
    </w:rPr>
  </w:style>
  <w:style w:type="table" w:customStyle="1" w:styleId="TableNormal1">
    <w:name w:val="Table Normal1"/>
    <w:uiPriority w:val="99"/>
    <w:semiHidden/>
    <w:qFormat/>
    <w:rsid w:val="009C2B09"/>
    <w:tblPr>
      <w:tblCellMar>
        <w:top w:w="0" w:type="dxa"/>
        <w:left w:w="108" w:type="dxa"/>
        <w:bottom w:w="0" w:type="dxa"/>
        <w:right w:w="108" w:type="dxa"/>
      </w:tblCellMar>
    </w:tblPr>
  </w:style>
  <w:style w:type="paragraph" w:styleId="affa">
    <w:name w:val="No Spacing"/>
    <w:uiPriority w:val="1"/>
    <w:qFormat/>
    <w:rsid w:val="009C2B09"/>
    <w:pPr>
      <w:bidi/>
    </w:pPr>
    <w:rPr>
      <w:rFonts w:ascii="Calibri" w:eastAsia="Calibri" w:hAnsi="Calibri" w:cs="Arial"/>
      <w:sz w:val="22"/>
      <w:szCs w:val="22"/>
    </w:rPr>
  </w:style>
  <w:style w:type="character" w:customStyle="1" w:styleId="texhtml">
    <w:name w:val="texhtml"/>
    <w:rsid w:val="009C2B09"/>
  </w:style>
  <w:style w:type="paragraph" w:styleId="affb">
    <w:name w:val="Document Map"/>
    <w:basedOn w:val="a"/>
    <w:link w:val="affc"/>
    <w:uiPriority w:val="99"/>
    <w:unhideWhenUsed/>
    <w:rsid w:val="009C2B09"/>
    <w:pPr>
      <w:spacing w:after="200" w:line="360" w:lineRule="auto"/>
    </w:pPr>
    <w:rPr>
      <w:rFonts w:ascii="Tahoma" w:eastAsia="Calibri" w:hAnsi="Tahoma" w:cs="Tahoma"/>
      <w:sz w:val="16"/>
      <w:szCs w:val="16"/>
      <w:lang w:eastAsia="en-US"/>
    </w:rPr>
  </w:style>
  <w:style w:type="character" w:customStyle="1" w:styleId="affc">
    <w:name w:val="מפת מסמך תו"/>
    <w:link w:val="affb"/>
    <w:uiPriority w:val="99"/>
    <w:rsid w:val="009C2B09"/>
    <w:rPr>
      <w:rFonts w:ascii="Tahoma" w:eastAsia="Calibri" w:hAnsi="Tahoma" w:cs="Tahoma"/>
      <w:sz w:val="16"/>
      <w:szCs w:val="16"/>
    </w:rPr>
  </w:style>
  <w:style w:type="character" w:customStyle="1" w:styleId="z-">
    <w:name w:val="z-ראש טופס תו"/>
    <w:link w:val="z-0"/>
    <w:uiPriority w:val="99"/>
    <w:rsid w:val="009C2B09"/>
    <w:rPr>
      <w:rFonts w:ascii="Arial" w:hAnsi="Arial" w:cs="Arial"/>
      <w:vanish/>
      <w:sz w:val="16"/>
      <w:szCs w:val="16"/>
    </w:rPr>
  </w:style>
  <w:style w:type="paragraph" w:styleId="z-0">
    <w:name w:val="HTML Top of Form"/>
    <w:basedOn w:val="a"/>
    <w:next w:val="a"/>
    <w:link w:val="z-"/>
    <w:hidden/>
    <w:uiPriority w:val="99"/>
    <w:unhideWhenUsed/>
    <w:rsid w:val="009C2B09"/>
    <w:pPr>
      <w:pBdr>
        <w:bottom w:val="single" w:sz="6" w:space="1" w:color="auto"/>
      </w:pBdr>
      <w:bidi w:val="0"/>
      <w:jc w:val="center"/>
    </w:pPr>
    <w:rPr>
      <w:rFonts w:ascii="Arial" w:eastAsia="Times New Roman" w:hAnsi="Arial" w:cs="Arial"/>
      <w:vanish/>
      <w:sz w:val="16"/>
      <w:szCs w:val="16"/>
      <w:lang w:eastAsia="en-US"/>
    </w:rPr>
  </w:style>
  <w:style w:type="character" w:customStyle="1" w:styleId="z-1">
    <w:name w:val="z-ראש טופס תו1"/>
    <w:rsid w:val="009C2B09"/>
    <w:rPr>
      <w:rFonts w:ascii="Arial" w:eastAsia="MS Mincho" w:hAnsi="Arial" w:cs="Arial"/>
      <w:vanish/>
      <w:sz w:val="16"/>
      <w:szCs w:val="16"/>
      <w:lang w:eastAsia="ja-JP"/>
    </w:rPr>
  </w:style>
  <w:style w:type="character" w:customStyle="1" w:styleId="z-2">
    <w:name w:val="z-תחתית טופס תו"/>
    <w:link w:val="z-3"/>
    <w:uiPriority w:val="99"/>
    <w:rsid w:val="009C2B09"/>
    <w:rPr>
      <w:rFonts w:ascii="Arial" w:hAnsi="Arial" w:cs="Arial"/>
      <w:vanish/>
      <w:sz w:val="16"/>
      <w:szCs w:val="16"/>
    </w:rPr>
  </w:style>
  <w:style w:type="paragraph" w:styleId="z-3">
    <w:name w:val="HTML Bottom of Form"/>
    <w:basedOn w:val="a"/>
    <w:next w:val="a"/>
    <w:link w:val="z-2"/>
    <w:hidden/>
    <w:uiPriority w:val="99"/>
    <w:unhideWhenUsed/>
    <w:rsid w:val="009C2B09"/>
    <w:pPr>
      <w:pBdr>
        <w:top w:val="single" w:sz="6" w:space="1" w:color="auto"/>
      </w:pBdr>
      <w:bidi w:val="0"/>
      <w:jc w:val="center"/>
    </w:pPr>
    <w:rPr>
      <w:rFonts w:ascii="Arial" w:eastAsia="Times New Roman" w:hAnsi="Arial" w:cs="Arial"/>
      <w:vanish/>
      <w:sz w:val="16"/>
      <w:szCs w:val="16"/>
      <w:lang w:eastAsia="en-US"/>
    </w:rPr>
  </w:style>
  <w:style w:type="character" w:customStyle="1" w:styleId="z-10">
    <w:name w:val="z-תחתית טופס תו1"/>
    <w:rsid w:val="009C2B09"/>
    <w:rPr>
      <w:rFonts w:ascii="Arial" w:eastAsia="MS Mincho" w:hAnsi="Arial" w:cs="Arial"/>
      <w:vanish/>
      <w:sz w:val="16"/>
      <w:szCs w:val="16"/>
      <w:lang w:eastAsia="ja-JP"/>
    </w:rPr>
  </w:style>
  <w:style w:type="character" w:customStyle="1" w:styleId="HTML">
    <w:name w:val="HTML מעוצב מראש תו"/>
    <w:link w:val="HTML0"/>
    <w:uiPriority w:val="99"/>
    <w:rsid w:val="009C2B09"/>
    <w:rPr>
      <w:rFonts w:ascii="Courier New" w:hAnsi="Courier New" w:cs="Courier New"/>
    </w:rPr>
  </w:style>
  <w:style w:type="paragraph" w:styleId="HTML0">
    <w:name w:val="HTML Preformatted"/>
    <w:basedOn w:val="a"/>
    <w:link w:val="HTML"/>
    <w:uiPriority w:val="99"/>
    <w:unhideWhenUsed/>
    <w:rsid w:val="009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1">
    <w:name w:val="HTML מעוצב מראש תו1"/>
    <w:rsid w:val="009C2B09"/>
    <w:rPr>
      <w:rFonts w:ascii="Courier New" w:eastAsia="MS Mincho" w:hAnsi="Courier New" w:cs="Courier New"/>
      <w:lang w:eastAsia="ja-JP"/>
    </w:rPr>
  </w:style>
  <w:style w:type="character" w:customStyle="1" w:styleId="hps">
    <w:name w:val="hps"/>
    <w:rsid w:val="009C2B09"/>
  </w:style>
  <w:style w:type="character" w:customStyle="1" w:styleId="CharChar1">
    <w:name w:val="Char Char1"/>
    <w:uiPriority w:val="99"/>
    <w:semiHidden/>
    <w:rsid w:val="009C2B09"/>
    <w:rPr>
      <w:rFonts w:ascii="Calibri" w:hAnsi="Calibri" w:cs="Arial"/>
      <w:lang w:val="en-US" w:eastAsia="en-US" w:bidi="he-IL"/>
    </w:rPr>
  </w:style>
  <w:style w:type="character" w:customStyle="1" w:styleId="CharChar11">
    <w:name w:val="Char Char11"/>
    <w:uiPriority w:val="99"/>
    <w:semiHidden/>
    <w:rsid w:val="009C2B09"/>
    <w:rPr>
      <w:rFonts w:ascii="Calibri" w:hAnsi="Calibri" w:cs="Arial"/>
      <w:lang w:val="en-US" w:eastAsia="en-US" w:bidi="he-IL"/>
    </w:rPr>
  </w:style>
  <w:style w:type="character" w:customStyle="1" w:styleId="CharChar12">
    <w:name w:val="Char Char12"/>
    <w:uiPriority w:val="99"/>
    <w:semiHidden/>
    <w:rsid w:val="009C2B09"/>
    <w:rPr>
      <w:rFonts w:ascii="Calibri" w:hAnsi="Calibri" w:cs="Arial"/>
      <w:lang w:val="en-US" w:eastAsia="en-US" w:bidi="he-IL"/>
    </w:rPr>
  </w:style>
  <w:style w:type="paragraph" w:styleId="23">
    <w:name w:val="Body Text Indent 2"/>
    <w:basedOn w:val="a"/>
    <w:link w:val="24"/>
    <w:rsid w:val="009C2B09"/>
    <w:pPr>
      <w:spacing w:after="120" w:line="480" w:lineRule="auto"/>
      <w:ind w:left="283"/>
    </w:pPr>
  </w:style>
  <w:style w:type="character" w:customStyle="1" w:styleId="24">
    <w:name w:val="כניסה בגוף טקסט 2 תו"/>
    <w:link w:val="23"/>
    <w:rsid w:val="009C2B09"/>
    <w:rPr>
      <w:rFonts w:eastAsia="MS Mincho"/>
      <w:sz w:val="24"/>
      <w:szCs w:val="24"/>
      <w:lang w:eastAsia="ja-JP"/>
    </w:rPr>
  </w:style>
  <w:style w:type="character" w:customStyle="1" w:styleId="citation">
    <w:name w:val="citation"/>
    <w:rsid w:val="009C2B09"/>
  </w:style>
  <w:style w:type="character" w:customStyle="1" w:styleId="mw-headline">
    <w:name w:val="mw-headline"/>
    <w:rsid w:val="009C2B09"/>
  </w:style>
  <w:style w:type="character" w:styleId="FollowedHyperlink">
    <w:name w:val="FollowedHyperlink"/>
    <w:uiPriority w:val="99"/>
    <w:unhideWhenUsed/>
    <w:rsid w:val="009C2B09"/>
    <w:rPr>
      <w:color w:val="800080"/>
      <w:u w:val="single"/>
    </w:rPr>
  </w:style>
  <w:style w:type="character" w:customStyle="1" w:styleId="labelcontent1">
    <w:name w:val="label_content1"/>
    <w:rsid w:val="009C2B09"/>
    <w:rPr>
      <w:rFonts w:ascii="Tahoma" w:hAnsi="Tahoma" w:cs="Tahoma" w:hint="default"/>
      <w:b/>
      <w:bCs/>
      <w:color w:val="000000"/>
      <w:sz w:val="24"/>
      <w:szCs w:val="24"/>
    </w:rPr>
  </w:style>
  <w:style w:type="character" w:customStyle="1" w:styleId="hit1">
    <w:name w:val="hit1"/>
    <w:rsid w:val="009C2B09"/>
    <w:rPr>
      <w:color w:val="000000"/>
      <w:shd w:val="clear" w:color="auto" w:fill="F4E99D"/>
    </w:rPr>
  </w:style>
  <w:style w:type="paragraph" w:styleId="affd">
    <w:name w:val="annotation text"/>
    <w:basedOn w:val="a"/>
    <w:link w:val="affe"/>
    <w:rsid w:val="00A90D62"/>
    <w:rPr>
      <w:sz w:val="20"/>
      <w:szCs w:val="20"/>
    </w:rPr>
  </w:style>
  <w:style w:type="character" w:customStyle="1" w:styleId="affe">
    <w:name w:val="טקסט הערה תו"/>
    <w:basedOn w:val="a2"/>
    <w:link w:val="affd"/>
    <w:rsid w:val="00A90D62"/>
    <w:rPr>
      <w:rFonts w:eastAsia="MS Mincho"/>
      <w:lang w:eastAsia="ja-JP"/>
    </w:rPr>
  </w:style>
  <w:style w:type="paragraph" w:styleId="afff">
    <w:name w:val="annotation subject"/>
    <w:basedOn w:val="affd"/>
    <w:next w:val="affd"/>
    <w:link w:val="afff0"/>
    <w:rsid w:val="00A90D62"/>
    <w:rPr>
      <w:b/>
      <w:bCs/>
    </w:rPr>
  </w:style>
  <w:style w:type="character" w:customStyle="1" w:styleId="afff0">
    <w:name w:val="נושא הערה תו"/>
    <w:basedOn w:val="affe"/>
    <w:link w:val="afff"/>
    <w:rsid w:val="00A90D62"/>
    <w:rPr>
      <w:rFonts w:eastAsia="MS Mincho"/>
      <w:b/>
      <w:bCs/>
      <w:lang w:eastAsia="ja-JP"/>
    </w:rPr>
  </w:style>
  <w:style w:type="paragraph" w:styleId="afff1">
    <w:name w:val="Revision"/>
    <w:hidden/>
    <w:uiPriority w:val="99"/>
    <w:semiHidden/>
    <w:rsid w:val="00A90D62"/>
    <w:rPr>
      <w:rFonts w:eastAsia="MS Mincho"/>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5869"/>
    <w:pPr>
      <w:bidi/>
    </w:pPr>
    <w:rPr>
      <w:rFonts w:eastAsia="MS Mincho"/>
      <w:sz w:val="24"/>
      <w:szCs w:val="24"/>
      <w:lang w:eastAsia="ja-JP"/>
    </w:rPr>
  </w:style>
  <w:style w:type="paragraph" w:styleId="1">
    <w:name w:val="heading 1"/>
    <w:basedOn w:val="a0"/>
    <w:next w:val="a1"/>
    <w:link w:val="10"/>
    <w:uiPriority w:val="9"/>
    <w:qFormat/>
    <w:rsid w:val="009C2B09"/>
    <w:pPr>
      <w:numPr>
        <w:numId w:val="1"/>
      </w:numPr>
      <w:tabs>
        <w:tab w:val="left" w:pos="432"/>
      </w:tabs>
      <w:outlineLvl w:val="0"/>
    </w:pPr>
    <w:rPr>
      <w:b/>
      <w:bCs/>
      <w:sz w:val="32"/>
      <w:szCs w:val="32"/>
    </w:rPr>
  </w:style>
  <w:style w:type="paragraph" w:styleId="2">
    <w:name w:val="heading 2"/>
    <w:basedOn w:val="a0"/>
    <w:next w:val="a1"/>
    <w:link w:val="20"/>
    <w:uiPriority w:val="9"/>
    <w:qFormat/>
    <w:rsid w:val="009C2B09"/>
    <w:pPr>
      <w:outlineLvl w:val="1"/>
    </w:pPr>
    <w:rPr>
      <w:rFonts w:ascii="Frank Ruehl CLM" w:hAnsi="Frank Ruehl CLM" w:cs="Frank Ruehl CLM"/>
      <w:b/>
      <w:bCs/>
      <w:sz w:val="36"/>
      <w:szCs w:val="36"/>
    </w:rPr>
  </w:style>
  <w:style w:type="paragraph" w:styleId="3">
    <w:name w:val="heading 3"/>
    <w:basedOn w:val="a0"/>
    <w:next w:val="a1"/>
    <w:link w:val="30"/>
    <w:uiPriority w:val="9"/>
    <w:qFormat/>
    <w:rsid w:val="009C2B09"/>
    <w:pPr>
      <w:outlineLvl w:val="2"/>
    </w:pPr>
    <w:rPr>
      <w:rFonts w:ascii="Frank Ruehl CLM" w:hAnsi="Frank Ruehl CLM" w:cs="Frank Ruehl CLM"/>
      <w:b/>
      <w:bCs/>
    </w:rPr>
  </w:style>
  <w:style w:type="paragraph" w:styleId="4">
    <w:name w:val="heading 4"/>
    <w:basedOn w:val="a"/>
    <w:next w:val="a"/>
    <w:link w:val="40"/>
    <w:uiPriority w:val="9"/>
    <w:unhideWhenUsed/>
    <w:qFormat/>
    <w:rsid w:val="009C2B09"/>
    <w:pPr>
      <w:keepNext/>
      <w:spacing w:before="240" w:after="60"/>
      <w:outlineLvl w:val="3"/>
    </w:pPr>
    <w:rPr>
      <w:rFonts w:ascii="Calibri" w:eastAsia="Times New Roman" w:hAnsi="Calibri" w:cs="Arial"/>
      <w:b/>
      <w:bCs/>
      <w:sz w:val="28"/>
      <w:szCs w:val="28"/>
    </w:rPr>
  </w:style>
  <w:style w:type="paragraph" w:styleId="5">
    <w:name w:val="heading 5"/>
    <w:basedOn w:val="a"/>
    <w:next w:val="a"/>
    <w:link w:val="50"/>
    <w:semiHidden/>
    <w:unhideWhenUsed/>
    <w:qFormat/>
    <w:rsid w:val="009C2B09"/>
    <w:pPr>
      <w:spacing w:before="240" w:after="60"/>
      <w:outlineLvl w:val="4"/>
    </w:pPr>
    <w:rPr>
      <w:rFonts w:ascii="Calibri" w:eastAsia="Times New Roman" w:hAnsi="Calibri" w:cs="Arial"/>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Magal">
    <w:name w:val="Magal"/>
    <w:basedOn w:val="a"/>
    <w:rsid w:val="00EC741C"/>
    <w:pPr>
      <w:spacing w:after="80" w:line="320" w:lineRule="exact"/>
      <w:jc w:val="both"/>
    </w:pPr>
    <w:rPr>
      <w:rFonts w:cs="David"/>
      <w:b/>
      <w:sz w:val="20"/>
      <w:szCs w:val="22"/>
      <w:lang w:eastAsia="he-IL"/>
    </w:rPr>
  </w:style>
  <w:style w:type="paragraph" w:styleId="a5">
    <w:name w:val="footnote text"/>
    <w:aliases w:val=" Char"/>
    <w:basedOn w:val="a"/>
    <w:link w:val="a6"/>
    <w:rsid w:val="00A9750C"/>
    <w:rPr>
      <w:sz w:val="20"/>
      <w:szCs w:val="20"/>
    </w:rPr>
  </w:style>
  <w:style w:type="character" w:styleId="a7">
    <w:name w:val="footnote reference"/>
    <w:rsid w:val="00A9750C"/>
    <w:rPr>
      <w:vertAlign w:val="superscript"/>
    </w:rPr>
  </w:style>
  <w:style w:type="paragraph" w:styleId="a8">
    <w:name w:val="Balloon Text"/>
    <w:basedOn w:val="a"/>
    <w:link w:val="a9"/>
    <w:uiPriority w:val="99"/>
    <w:rsid w:val="00A73774"/>
    <w:rPr>
      <w:rFonts w:ascii="Tahoma" w:hAnsi="Tahoma" w:cs="Tahoma"/>
      <w:sz w:val="16"/>
      <w:szCs w:val="16"/>
    </w:rPr>
  </w:style>
  <w:style w:type="paragraph" w:styleId="aa">
    <w:name w:val="footer"/>
    <w:basedOn w:val="a"/>
    <w:link w:val="ab"/>
    <w:uiPriority w:val="99"/>
    <w:rsid w:val="00A511A3"/>
    <w:pPr>
      <w:tabs>
        <w:tab w:val="center" w:pos="4320"/>
        <w:tab w:val="right" w:pos="8640"/>
      </w:tabs>
    </w:pPr>
  </w:style>
  <w:style w:type="character" w:styleId="ac">
    <w:name w:val="page number"/>
    <w:basedOn w:val="a2"/>
    <w:rsid w:val="00A511A3"/>
  </w:style>
  <w:style w:type="character" w:styleId="Hyperlink">
    <w:name w:val="Hyperlink"/>
    <w:uiPriority w:val="99"/>
    <w:rsid w:val="0084093E"/>
    <w:rPr>
      <w:color w:val="0000FF"/>
      <w:u w:val="single"/>
    </w:rPr>
  </w:style>
  <w:style w:type="character" w:customStyle="1" w:styleId="10">
    <w:name w:val="כותרת 1 תו"/>
    <w:link w:val="1"/>
    <w:uiPriority w:val="9"/>
    <w:rsid w:val="009C2B09"/>
    <w:rPr>
      <w:rFonts w:ascii="DejaVu Sans" w:hAnsi="DejaVu Sans" w:cs="DejaVu Sans"/>
      <w:b/>
      <w:bCs/>
      <w:kern w:val="1"/>
      <w:sz w:val="32"/>
      <w:szCs w:val="32"/>
      <w:lang w:eastAsia="zh-CN"/>
    </w:rPr>
  </w:style>
  <w:style w:type="character" w:customStyle="1" w:styleId="20">
    <w:name w:val="כותרת 2 תו"/>
    <w:link w:val="2"/>
    <w:uiPriority w:val="9"/>
    <w:rsid w:val="009C2B09"/>
    <w:rPr>
      <w:rFonts w:ascii="Frank Ruehl CLM" w:hAnsi="Frank Ruehl CLM" w:cs="Frank Ruehl CLM"/>
      <w:b/>
      <w:bCs/>
      <w:kern w:val="1"/>
      <w:sz w:val="36"/>
      <w:szCs w:val="36"/>
      <w:lang w:eastAsia="zh-CN"/>
    </w:rPr>
  </w:style>
  <w:style w:type="character" w:customStyle="1" w:styleId="30">
    <w:name w:val="כותרת 3 תו"/>
    <w:link w:val="3"/>
    <w:uiPriority w:val="9"/>
    <w:rsid w:val="009C2B09"/>
    <w:rPr>
      <w:rFonts w:ascii="Frank Ruehl CLM" w:hAnsi="Frank Ruehl CLM" w:cs="Frank Ruehl CLM"/>
      <w:b/>
      <w:bCs/>
      <w:kern w:val="1"/>
      <w:sz w:val="28"/>
      <w:szCs w:val="28"/>
      <w:lang w:eastAsia="zh-CN"/>
    </w:rPr>
  </w:style>
  <w:style w:type="character" w:customStyle="1" w:styleId="WW8Num1z0">
    <w:name w:val="WW8Num1z0"/>
    <w:rsid w:val="009C2B09"/>
    <w:rPr>
      <w:rFonts w:cs="Times New Roman"/>
    </w:rPr>
  </w:style>
  <w:style w:type="character" w:customStyle="1" w:styleId="WW8Num2z0">
    <w:name w:val="WW8Num2z0"/>
    <w:rsid w:val="009C2B09"/>
    <w:rPr>
      <w:rFonts w:ascii="Symbol" w:hAnsi="Symbol" w:cs="Symbol"/>
    </w:rPr>
  </w:style>
  <w:style w:type="character" w:customStyle="1" w:styleId="WW8Num2z1">
    <w:name w:val="WW8Num2z1"/>
    <w:rsid w:val="009C2B09"/>
    <w:rPr>
      <w:rFonts w:ascii="OpenSymbol" w:hAnsi="OpenSymbol" w:cs="OpenSymbol"/>
    </w:rPr>
  </w:style>
  <w:style w:type="character" w:customStyle="1" w:styleId="WW8Num3z0">
    <w:name w:val="WW8Num3z0"/>
    <w:rsid w:val="009C2B09"/>
    <w:rPr>
      <w:rFonts w:ascii="Symbol" w:hAnsi="Symbol" w:cs="Symbol"/>
    </w:rPr>
  </w:style>
  <w:style w:type="character" w:customStyle="1" w:styleId="WW8Num3z1">
    <w:name w:val="WW8Num3z1"/>
    <w:rsid w:val="009C2B09"/>
    <w:rPr>
      <w:rFonts w:ascii="OpenSymbol" w:hAnsi="OpenSymbol" w:cs="OpenSymbol"/>
    </w:rPr>
  </w:style>
  <w:style w:type="character" w:customStyle="1" w:styleId="WW8Num4z0">
    <w:name w:val="WW8Num4z0"/>
    <w:rsid w:val="009C2B09"/>
    <w:rPr>
      <w:rFonts w:cs="Times New Roman"/>
    </w:rPr>
  </w:style>
  <w:style w:type="character" w:customStyle="1" w:styleId="WW8Num5z0">
    <w:name w:val="WW8Num5z0"/>
    <w:rsid w:val="009C2B09"/>
    <w:rPr>
      <w:rFonts w:cs="Times New Roman"/>
    </w:rPr>
  </w:style>
  <w:style w:type="character" w:customStyle="1" w:styleId="WW8Num5z1">
    <w:name w:val="WW8Num5z1"/>
    <w:rsid w:val="009C2B09"/>
    <w:rPr>
      <w:rFonts w:ascii="OpenSymbol" w:hAnsi="OpenSymbol" w:cs="OpenSymbol"/>
    </w:rPr>
  </w:style>
  <w:style w:type="character" w:customStyle="1" w:styleId="WW8Num6z0">
    <w:name w:val="WW8Num6z0"/>
    <w:rsid w:val="009C2B09"/>
    <w:rPr>
      <w:rFonts w:ascii="Symbol" w:hAnsi="Symbol" w:cs="Symbol"/>
    </w:rPr>
  </w:style>
  <w:style w:type="character" w:customStyle="1" w:styleId="WW8Num6z1">
    <w:name w:val="WW8Num6z1"/>
    <w:rsid w:val="009C2B09"/>
    <w:rPr>
      <w:rFonts w:ascii="OpenSymbol" w:hAnsi="OpenSymbol" w:cs="OpenSymbol"/>
    </w:rPr>
  </w:style>
  <w:style w:type="character" w:customStyle="1" w:styleId="WW8Num7z0">
    <w:name w:val="WW8Num7z0"/>
    <w:rsid w:val="009C2B09"/>
    <w:rPr>
      <w:rFonts w:ascii="Symbol" w:hAnsi="Symbol" w:cs="Symbol"/>
    </w:rPr>
  </w:style>
  <w:style w:type="character" w:customStyle="1" w:styleId="WW8Num7z1">
    <w:name w:val="WW8Num7z1"/>
    <w:rsid w:val="009C2B09"/>
    <w:rPr>
      <w:rFonts w:ascii="OpenSymbol" w:hAnsi="OpenSymbol" w:cs="OpenSymbol"/>
    </w:rPr>
  </w:style>
  <w:style w:type="character" w:customStyle="1" w:styleId="WW8Num8z0">
    <w:name w:val="WW8Num8z0"/>
    <w:rsid w:val="009C2B09"/>
    <w:rPr>
      <w:rFonts w:ascii="Symbol" w:hAnsi="Symbol" w:cs="Symbol"/>
    </w:rPr>
  </w:style>
  <w:style w:type="character" w:customStyle="1" w:styleId="WW8Num8z1">
    <w:name w:val="WW8Num8z1"/>
    <w:rsid w:val="009C2B09"/>
    <w:rPr>
      <w:rFonts w:ascii="OpenSymbol" w:hAnsi="OpenSymbol" w:cs="OpenSymbol"/>
    </w:rPr>
  </w:style>
  <w:style w:type="character" w:customStyle="1" w:styleId="WW8Num9z0">
    <w:name w:val="WW8Num9z0"/>
    <w:rsid w:val="009C2B09"/>
    <w:rPr>
      <w:rFonts w:ascii="Symbol" w:hAnsi="Symbol" w:cs="Symbol"/>
    </w:rPr>
  </w:style>
  <w:style w:type="character" w:customStyle="1" w:styleId="WW8Num9z1">
    <w:name w:val="WW8Num9z1"/>
    <w:rsid w:val="009C2B09"/>
    <w:rPr>
      <w:rFonts w:ascii="OpenSymbol" w:hAnsi="OpenSymbol" w:cs="OpenSymbol"/>
    </w:rPr>
  </w:style>
  <w:style w:type="character" w:customStyle="1" w:styleId="WW8Num10z0">
    <w:name w:val="WW8Num10z0"/>
    <w:rsid w:val="009C2B09"/>
    <w:rPr>
      <w:rFonts w:ascii="Symbol" w:hAnsi="Symbol" w:cs="Symbol"/>
    </w:rPr>
  </w:style>
  <w:style w:type="character" w:customStyle="1" w:styleId="WW8Num10z1">
    <w:name w:val="WW8Num10z1"/>
    <w:rsid w:val="009C2B09"/>
    <w:rPr>
      <w:rFonts w:ascii="OpenSymbol" w:hAnsi="OpenSymbol" w:cs="OpenSymbol"/>
    </w:rPr>
  </w:style>
  <w:style w:type="character" w:customStyle="1" w:styleId="WW8Num11z0">
    <w:name w:val="WW8Num11z0"/>
    <w:rsid w:val="009C2B09"/>
    <w:rPr>
      <w:rFonts w:ascii="Symbol" w:hAnsi="Symbol" w:cs="Symbol"/>
    </w:rPr>
  </w:style>
  <w:style w:type="character" w:customStyle="1" w:styleId="WW8Num12z0">
    <w:name w:val="WW8Num12z0"/>
    <w:rsid w:val="009C2B09"/>
    <w:rPr>
      <w:rFonts w:cs="Times New Roman"/>
    </w:rPr>
  </w:style>
  <w:style w:type="character" w:customStyle="1" w:styleId="WW8Num12z1">
    <w:name w:val="WW8Num12z1"/>
    <w:rsid w:val="009C2B09"/>
    <w:rPr>
      <w:rFonts w:ascii="OpenSymbol" w:hAnsi="OpenSymbol" w:cs="OpenSymbol"/>
    </w:rPr>
  </w:style>
  <w:style w:type="character" w:customStyle="1" w:styleId="WW8Num13z0">
    <w:name w:val="WW8Num13z0"/>
    <w:rsid w:val="009C2B09"/>
    <w:rPr>
      <w:rFonts w:ascii="Symbol" w:hAnsi="Symbol" w:cs="Symbol"/>
    </w:rPr>
  </w:style>
  <w:style w:type="character" w:customStyle="1" w:styleId="WW8Num13z1">
    <w:name w:val="WW8Num13z1"/>
    <w:rsid w:val="009C2B09"/>
    <w:rPr>
      <w:rFonts w:ascii="OpenSymbol" w:hAnsi="OpenSymbol" w:cs="OpenSymbol"/>
    </w:rPr>
  </w:style>
  <w:style w:type="character" w:customStyle="1" w:styleId="WW8Num14z0">
    <w:name w:val="WW8Num14z0"/>
    <w:rsid w:val="009C2B09"/>
    <w:rPr>
      <w:rFonts w:ascii="Symbol" w:hAnsi="Symbol" w:cs="Symbol"/>
    </w:rPr>
  </w:style>
  <w:style w:type="character" w:customStyle="1" w:styleId="WW8Num14z1">
    <w:name w:val="WW8Num14z1"/>
    <w:rsid w:val="009C2B09"/>
    <w:rPr>
      <w:rFonts w:ascii="OpenSymbol" w:hAnsi="OpenSymbol" w:cs="OpenSymbol"/>
    </w:rPr>
  </w:style>
  <w:style w:type="character" w:customStyle="1" w:styleId="WW8Num15z0">
    <w:name w:val="WW8Num15z0"/>
    <w:rsid w:val="009C2B09"/>
    <w:rPr>
      <w:rFonts w:ascii="Symbol" w:hAnsi="Symbol" w:cs="Symbol"/>
    </w:rPr>
  </w:style>
  <w:style w:type="character" w:customStyle="1" w:styleId="WW8Num15z1">
    <w:name w:val="WW8Num15z1"/>
    <w:rsid w:val="009C2B09"/>
    <w:rPr>
      <w:rFonts w:ascii="OpenSymbol" w:hAnsi="OpenSymbol" w:cs="OpenSymbol"/>
    </w:rPr>
  </w:style>
  <w:style w:type="character" w:customStyle="1" w:styleId="WW8Num17z0">
    <w:name w:val="WW8Num17z0"/>
    <w:rsid w:val="009C2B09"/>
    <w:rPr>
      <w:rFonts w:ascii="Symbol" w:hAnsi="Symbol" w:cs="Symbol"/>
    </w:rPr>
  </w:style>
  <w:style w:type="character" w:customStyle="1" w:styleId="WW8Num17z1">
    <w:name w:val="WW8Num17z1"/>
    <w:rsid w:val="009C2B09"/>
    <w:rPr>
      <w:rFonts w:ascii="OpenSymbol" w:hAnsi="OpenSymbol" w:cs="OpenSymbol"/>
    </w:rPr>
  </w:style>
  <w:style w:type="character" w:customStyle="1" w:styleId="WW8Num17z3">
    <w:name w:val="WW8Num17z3"/>
    <w:rsid w:val="009C2B09"/>
    <w:rPr>
      <w:rFonts w:ascii="Symbol" w:hAnsi="Symbol" w:cs="Symbol"/>
    </w:rPr>
  </w:style>
  <w:style w:type="character" w:customStyle="1" w:styleId="21">
    <w:name w:val="גופן ברירת המחדל של קטע2"/>
    <w:rsid w:val="009C2B09"/>
  </w:style>
  <w:style w:type="character" w:customStyle="1" w:styleId="Absatz-Standardschriftart">
    <w:name w:val="Absatz-Standardschriftart"/>
    <w:rsid w:val="009C2B09"/>
  </w:style>
  <w:style w:type="character" w:customStyle="1" w:styleId="WW-Absatz-Standardschriftart">
    <w:name w:val="WW-Absatz-Standardschriftart"/>
    <w:rsid w:val="009C2B09"/>
  </w:style>
  <w:style w:type="character" w:customStyle="1" w:styleId="WW-Absatz-Standardschriftart1">
    <w:name w:val="WW-Absatz-Standardschriftart1"/>
    <w:rsid w:val="009C2B09"/>
  </w:style>
  <w:style w:type="character" w:customStyle="1" w:styleId="WW-Absatz-Standardschriftart11">
    <w:name w:val="WW-Absatz-Standardschriftart11"/>
    <w:rsid w:val="009C2B09"/>
  </w:style>
  <w:style w:type="character" w:customStyle="1" w:styleId="WW-Absatz-Standardschriftart111">
    <w:name w:val="WW-Absatz-Standardschriftart111"/>
    <w:rsid w:val="009C2B09"/>
  </w:style>
  <w:style w:type="character" w:customStyle="1" w:styleId="WW-Absatz-Standardschriftart1111">
    <w:name w:val="WW-Absatz-Standardschriftart1111"/>
    <w:rsid w:val="009C2B09"/>
  </w:style>
  <w:style w:type="character" w:customStyle="1" w:styleId="WW-Absatz-Standardschriftart11111">
    <w:name w:val="WW-Absatz-Standardschriftart11111"/>
    <w:rsid w:val="009C2B09"/>
  </w:style>
  <w:style w:type="character" w:customStyle="1" w:styleId="WW-Absatz-Standardschriftart111111">
    <w:name w:val="WW-Absatz-Standardschriftart111111"/>
    <w:rsid w:val="009C2B09"/>
  </w:style>
  <w:style w:type="character" w:customStyle="1" w:styleId="WW8Num11z1">
    <w:name w:val="WW8Num11z1"/>
    <w:rsid w:val="009C2B09"/>
    <w:rPr>
      <w:rFonts w:ascii="OpenSymbol" w:hAnsi="OpenSymbol" w:cs="OpenSymbol"/>
    </w:rPr>
  </w:style>
  <w:style w:type="character" w:customStyle="1" w:styleId="WW8Num16z0">
    <w:name w:val="WW8Num16z0"/>
    <w:rsid w:val="009C2B09"/>
    <w:rPr>
      <w:rFonts w:ascii="Symbol" w:hAnsi="Symbol" w:cs="Symbol"/>
    </w:rPr>
  </w:style>
  <w:style w:type="character" w:customStyle="1" w:styleId="WW8Num16z1">
    <w:name w:val="WW8Num16z1"/>
    <w:rsid w:val="009C2B09"/>
    <w:rPr>
      <w:rFonts w:ascii="OpenSymbol" w:hAnsi="OpenSymbol" w:cs="OpenSymbol"/>
    </w:rPr>
  </w:style>
  <w:style w:type="character" w:customStyle="1" w:styleId="WW8Num18z0">
    <w:name w:val="WW8Num18z0"/>
    <w:rsid w:val="009C2B09"/>
    <w:rPr>
      <w:rFonts w:cs="Times New Roman"/>
    </w:rPr>
  </w:style>
  <w:style w:type="character" w:customStyle="1" w:styleId="11">
    <w:name w:val="גופן ברירת המחדל של קטע1"/>
    <w:rsid w:val="009C2B09"/>
  </w:style>
  <w:style w:type="character" w:customStyle="1" w:styleId="ad">
    <w:name w:val="תבליטים"/>
    <w:rsid w:val="009C2B09"/>
    <w:rPr>
      <w:rFonts w:ascii="OpenSymbol" w:eastAsia="Times New Roman" w:hAnsi="OpenSymbol" w:cs="OpenSymbol"/>
    </w:rPr>
  </w:style>
  <w:style w:type="character" w:customStyle="1" w:styleId="Q">
    <w:name w:val="Q"/>
    <w:rsid w:val="009C2B09"/>
  </w:style>
  <w:style w:type="character" w:styleId="ae">
    <w:name w:val="Strong"/>
    <w:uiPriority w:val="22"/>
    <w:qFormat/>
    <w:rsid w:val="009C2B09"/>
    <w:rPr>
      <w:b/>
    </w:rPr>
  </w:style>
  <w:style w:type="character" w:customStyle="1" w:styleId="af">
    <w:name w:val="תווי הערת שוליים"/>
    <w:rsid w:val="009C2B09"/>
  </w:style>
  <w:style w:type="character" w:customStyle="1" w:styleId="22">
    <w:name w:val="הפנייה להערת שוליים2"/>
    <w:rsid w:val="009C2B09"/>
    <w:rPr>
      <w:vertAlign w:val="superscript"/>
    </w:rPr>
  </w:style>
  <w:style w:type="character" w:customStyle="1" w:styleId="12">
    <w:name w:val="הפנייה להערת שוליים1"/>
    <w:rsid w:val="009C2B09"/>
    <w:rPr>
      <w:vertAlign w:val="superscript"/>
    </w:rPr>
  </w:style>
  <w:style w:type="character" w:customStyle="1" w:styleId="WW8Num25z0">
    <w:name w:val="WW8Num25z0"/>
    <w:rsid w:val="009C2B09"/>
    <w:rPr>
      <w:rFonts w:ascii="Symbol" w:hAnsi="Symbol" w:cs="Symbol"/>
      <w:lang w:val="x-none" w:bidi="he-IL"/>
    </w:rPr>
  </w:style>
  <w:style w:type="character" w:customStyle="1" w:styleId="WW8Num25z1">
    <w:name w:val="WW8Num25z1"/>
    <w:rsid w:val="009C2B09"/>
    <w:rPr>
      <w:rFonts w:ascii="Courier New" w:hAnsi="Courier New" w:cs="Courier New"/>
    </w:rPr>
  </w:style>
  <w:style w:type="character" w:customStyle="1" w:styleId="WW8Num25z2">
    <w:name w:val="WW8Num25z2"/>
    <w:rsid w:val="009C2B09"/>
    <w:rPr>
      <w:rFonts w:ascii="Wingdings" w:hAnsi="Wingdings" w:cs="Wingdings"/>
    </w:rPr>
  </w:style>
  <w:style w:type="character" w:customStyle="1" w:styleId="WW8Num25z3">
    <w:name w:val="WW8Num25z3"/>
    <w:rsid w:val="009C2B09"/>
    <w:rPr>
      <w:rFonts w:ascii="Symbol" w:hAnsi="Symbol" w:cs="Symbol"/>
    </w:rPr>
  </w:style>
  <w:style w:type="character" w:customStyle="1" w:styleId="af0">
    <w:name w:val="סמלי מספור"/>
    <w:rsid w:val="009C2B09"/>
  </w:style>
  <w:style w:type="character" w:styleId="af1">
    <w:name w:val="Emphasis"/>
    <w:qFormat/>
    <w:rsid w:val="009C2B09"/>
    <w:rPr>
      <w:i/>
    </w:rPr>
  </w:style>
  <w:style w:type="character" w:customStyle="1" w:styleId="af2">
    <w:name w:val="תווי הערת סיום"/>
    <w:rsid w:val="009C2B09"/>
    <w:rPr>
      <w:vertAlign w:val="superscript"/>
    </w:rPr>
  </w:style>
  <w:style w:type="character" w:customStyle="1" w:styleId="WW-">
    <w:name w:val="WW-תווי הערת סיום"/>
    <w:rsid w:val="009C2B09"/>
  </w:style>
  <w:style w:type="character" w:customStyle="1" w:styleId="HeaderChar">
    <w:name w:val="Header Char"/>
    <w:rsid w:val="009C2B09"/>
    <w:rPr>
      <w:rFonts w:ascii="David CLM" w:eastAsia="Times New Roman" w:hAnsi="David CLM" w:cs="Nachlieli CLM"/>
      <w:kern w:val="1"/>
      <w:sz w:val="24"/>
      <w:szCs w:val="24"/>
      <w:lang w:val="x-none" w:bidi="he-IL"/>
    </w:rPr>
  </w:style>
  <w:style w:type="character" w:customStyle="1" w:styleId="FooterChar">
    <w:name w:val="Footer Char"/>
    <w:rsid w:val="009C2B09"/>
    <w:rPr>
      <w:rFonts w:ascii="David CLM" w:eastAsia="Times New Roman" w:hAnsi="David CLM" w:cs="Nachlieli CLM"/>
      <w:kern w:val="1"/>
      <w:sz w:val="24"/>
      <w:szCs w:val="24"/>
      <w:lang w:val="x-none" w:bidi="he-IL"/>
    </w:rPr>
  </w:style>
  <w:style w:type="character" w:customStyle="1" w:styleId="Heading2Char">
    <w:name w:val="Heading 2 Char"/>
    <w:rsid w:val="009C2B09"/>
    <w:rPr>
      <w:rFonts w:ascii="Frank Ruehl CLM" w:eastAsia="Times New Roman" w:hAnsi="Frank Ruehl CLM" w:cs="Nachlieli CLM"/>
      <w:b/>
      <w:bCs/>
      <w:kern w:val="1"/>
      <w:sz w:val="36"/>
      <w:szCs w:val="36"/>
      <w:lang w:val="x-none" w:bidi="he-IL"/>
    </w:rPr>
  </w:style>
  <w:style w:type="character" w:customStyle="1" w:styleId="BodyTextChar">
    <w:name w:val="Body Text Char"/>
    <w:rsid w:val="009C2B09"/>
    <w:rPr>
      <w:rFonts w:ascii="David CLM" w:eastAsia="Times New Roman" w:hAnsi="David CLM" w:cs="Nachlieli CLM"/>
      <w:kern w:val="1"/>
      <w:sz w:val="24"/>
      <w:szCs w:val="24"/>
      <w:lang w:val="x-none" w:bidi="he-IL"/>
    </w:rPr>
  </w:style>
  <w:style w:type="character" w:customStyle="1" w:styleId="FootnoteTextChar">
    <w:name w:val="Footnote Text Char"/>
    <w:rsid w:val="009C2B09"/>
    <w:rPr>
      <w:rFonts w:ascii="David CLM" w:eastAsia="Times New Roman" w:hAnsi="David CLM" w:cs="Nachlieli CLM"/>
      <w:kern w:val="1"/>
      <w:lang w:val="x-none" w:bidi="he-IL"/>
    </w:rPr>
  </w:style>
  <w:style w:type="character" w:customStyle="1" w:styleId="FootnoteCharacters">
    <w:name w:val="Footnote Characters"/>
    <w:rsid w:val="009C2B09"/>
    <w:rPr>
      <w:vertAlign w:val="superscript"/>
    </w:rPr>
  </w:style>
  <w:style w:type="character" w:customStyle="1" w:styleId="EndnoteCharacters">
    <w:name w:val="Endnote Characters"/>
    <w:rsid w:val="009C2B09"/>
    <w:rPr>
      <w:vertAlign w:val="superscript"/>
    </w:rPr>
  </w:style>
  <w:style w:type="character" w:styleId="af3">
    <w:name w:val="endnote reference"/>
    <w:rsid w:val="009C2B09"/>
    <w:rPr>
      <w:vertAlign w:val="superscript"/>
    </w:rPr>
  </w:style>
  <w:style w:type="paragraph" w:customStyle="1" w:styleId="Heading">
    <w:name w:val="Heading"/>
    <w:basedOn w:val="a0"/>
    <w:next w:val="af4"/>
    <w:rsid w:val="009C2B09"/>
  </w:style>
  <w:style w:type="paragraph" w:styleId="a1">
    <w:name w:val="Body Text"/>
    <w:basedOn w:val="a"/>
    <w:link w:val="af5"/>
    <w:rsid w:val="009C2B09"/>
    <w:pPr>
      <w:widowControl w:val="0"/>
      <w:suppressAutoHyphens/>
      <w:bidi w:val="0"/>
      <w:spacing w:after="120"/>
    </w:pPr>
    <w:rPr>
      <w:rFonts w:ascii="David CLM" w:eastAsia="Times New Roman" w:hAnsi="David CLM" w:cs="Nachlieli CLM"/>
      <w:kern w:val="1"/>
      <w:lang w:eastAsia="zh-CN"/>
    </w:rPr>
  </w:style>
  <w:style w:type="character" w:customStyle="1" w:styleId="af5">
    <w:name w:val="גוף טקסט תו"/>
    <w:link w:val="a1"/>
    <w:rsid w:val="009C2B09"/>
    <w:rPr>
      <w:rFonts w:ascii="David CLM" w:hAnsi="David CLM" w:cs="Nachlieli CLM"/>
      <w:kern w:val="1"/>
      <w:sz w:val="24"/>
      <w:szCs w:val="24"/>
      <w:lang w:eastAsia="zh-CN"/>
    </w:rPr>
  </w:style>
  <w:style w:type="paragraph" w:styleId="af6">
    <w:name w:val="List"/>
    <w:basedOn w:val="a1"/>
    <w:rsid w:val="009C2B09"/>
  </w:style>
  <w:style w:type="paragraph" w:styleId="af7">
    <w:name w:val="caption"/>
    <w:basedOn w:val="a"/>
    <w:uiPriority w:val="35"/>
    <w:qFormat/>
    <w:rsid w:val="009C2B09"/>
    <w:pPr>
      <w:widowControl w:val="0"/>
      <w:suppressLineNumbers/>
      <w:suppressAutoHyphens/>
      <w:bidi w:val="0"/>
      <w:spacing w:before="120" w:after="120"/>
    </w:pPr>
    <w:rPr>
      <w:rFonts w:ascii="David CLM" w:eastAsia="Times New Roman" w:hAnsi="David CLM" w:cs="Lohit Hindi"/>
      <w:i/>
      <w:iCs/>
      <w:kern w:val="1"/>
      <w:lang w:eastAsia="zh-CN"/>
    </w:rPr>
  </w:style>
  <w:style w:type="paragraph" w:customStyle="1" w:styleId="Index">
    <w:name w:val="Index"/>
    <w:basedOn w:val="a"/>
    <w:rsid w:val="009C2B09"/>
    <w:pPr>
      <w:widowControl w:val="0"/>
      <w:suppressLineNumbers/>
      <w:suppressAutoHyphens/>
      <w:bidi w:val="0"/>
    </w:pPr>
    <w:rPr>
      <w:rFonts w:ascii="David CLM" w:eastAsia="Times New Roman" w:hAnsi="David CLM" w:cs="Lohit Hindi"/>
      <w:kern w:val="1"/>
      <w:lang w:eastAsia="zh-CN"/>
    </w:rPr>
  </w:style>
  <w:style w:type="paragraph" w:customStyle="1" w:styleId="a0">
    <w:name w:val="כותרת"/>
    <w:basedOn w:val="a"/>
    <w:next w:val="a1"/>
    <w:rsid w:val="009C2B09"/>
    <w:pPr>
      <w:keepNext/>
      <w:widowControl w:val="0"/>
      <w:suppressAutoHyphens/>
      <w:bidi w:val="0"/>
      <w:spacing w:before="240" w:after="120"/>
    </w:pPr>
    <w:rPr>
      <w:rFonts w:ascii="DejaVu Sans" w:eastAsia="Times New Roman" w:hAnsi="DejaVu Sans" w:cs="DejaVu Sans"/>
      <w:kern w:val="1"/>
      <w:sz w:val="28"/>
      <w:szCs w:val="28"/>
      <w:lang w:eastAsia="zh-CN"/>
    </w:rPr>
  </w:style>
  <w:style w:type="paragraph" w:customStyle="1" w:styleId="af8">
    <w:name w:val="כתובית"/>
    <w:basedOn w:val="a"/>
    <w:rsid w:val="009C2B09"/>
    <w:pPr>
      <w:widowControl w:val="0"/>
      <w:suppressLineNumbers/>
      <w:suppressAutoHyphens/>
      <w:bidi w:val="0"/>
      <w:spacing w:before="120" w:after="120"/>
    </w:pPr>
    <w:rPr>
      <w:rFonts w:ascii="David CLM" w:eastAsia="Times New Roman" w:hAnsi="David CLM" w:cs="Nachlieli CLM"/>
      <w:i/>
      <w:iCs/>
      <w:kern w:val="1"/>
      <w:lang w:eastAsia="zh-CN"/>
    </w:rPr>
  </w:style>
  <w:style w:type="paragraph" w:customStyle="1" w:styleId="af9">
    <w:name w:val="אינדקס"/>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a">
    <w:name w:val="מפתחות"/>
    <w:basedOn w:val="a"/>
    <w:rsid w:val="009C2B09"/>
    <w:pPr>
      <w:widowControl w:val="0"/>
      <w:suppressLineNumbers/>
      <w:suppressAutoHyphens/>
      <w:bidi w:val="0"/>
    </w:pPr>
    <w:rPr>
      <w:rFonts w:ascii="David CLM" w:eastAsia="Times New Roman" w:hAnsi="David CLM" w:cs="Nachlieli CLM"/>
      <w:kern w:val="1"/>
      <w:lang w:eastAsia="zh-CN"/>
    </w:rPr>
  </w:style>
  <w:style w:type="paragraph" w:styleId="af4">
    <w:name w:val="Subtitle"/>
    <w:basedOn w:val="a0"/>
    <w:next w:val="a1"/>
    <w:link w:val="afb"/>
    <w:qFormat/>
    <w:rsid w:val="009C2B09"/>
    <w:pPr>
      <w:jc w:val="center"/>
    </w:pPr>
    <w:rPr>
      <w:i/>
      <w:iCs/>
    </w:rPr>
  </w:style>
  <w:style w:type="character" w:customStyle="1" w:styleId="afb">
    <w:name w:val="כותרת משנה תו"/>
    <w:link w:val="af4"/>
    <w:rsid w:val="009C2B09"/>
    <w:rPr>
      <w:rFonts w:ascii="DejaVu Sans" w:hAnsi="DejaVu Sans" w:cs="DejaVu Sans"/>
      <w:i/>
      <w:iCs/>
      <w:kern w:val="1"/>
      <w:sz w:val="28"/>
      <w:szCs w:val="28"/>
      <w:lang w:eastAsia="zh-CN"/>
    </w:rPr>
  </w:style>
  <w:style w:type="paragraph" w:customStyle="1" w:styleId="afc">
    <w:basedOn w:val="a"/>
    <w:next w:val="NormalWeb"/>
    <w:rsid w:val="009C2B09"/>
    <w:pPr>
      <w:bidi w:val="0"/>
      <w:spacing w:before="100" w:after="100"/>
    </w:pPr>
    <w:rPr>
      <w:rFonts w:eastAsia="Times New Roman"/>
      <w:kern w:val="1"/>
      <w:lang w:eastAsia="zh-CN"/>
    </w:rPr>
  </w:style>
  <w:style w:type="paragraph" w:customStyle="1" w:styleId="afd">
    <w:name w:val="תוכן טבלה"/>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e">
    <w:name w:val="כותרת טבלה"/>
    <w:basedOn w:val="afd"/>
    <w:rsid w:val="009C2B09"/>
    <w:pPr>
      <w:jc w:val="center"/>
    </w:pPr>
    <w:rPr>
      <w:b/>
      <w:bCs/>
    </w:rPr>
  </w:style>
  <w:style w:type="paragraph" w:customStyle="1" w:styleId="aff">
    <w:name w:val="תוכן מסגרת"/>
    <w:basedOn w:val="a1"/>
    <w:rsid w:val="009C2B09"/>
  </w:style>
  <w:style w:type="paragraph" w:customStyle="1" w:styleId="13">
    <w:name w:val="כניסה בגוף טקסט1"/>
    <w:basedOn w:val="a1"/>
    <w:rsid w:val="009C2B09"/>
    <w:pPr>
      <w:ind w:left="283"/>
    </w:pPr>
  </w:style>
  <w:style w:type="paragraph" w:styleId="aff0">
    <w:name w:val="header"/>
    <w:basedOn w:val="a"/>
    <w:link w:val="aff1"/>
    <w:uiPriority w:val="99"/>
    <w:rsid w:val="009C2B09"/>
    <w:pPr>
      <w:widowControl w:val="0"/>
      <w:tabs>
        <w:tab w:val="center" w:pos="4153"/>
        <w:tab w:val="right" w:pos="8306"/>
      </w:tabs>
      <w:suppressAutoHyphens/>
      <w:bidi w:val="0"/>
    </w:pPr>
    <w:rPr>
      <w:rFonts w:ascii="David CLM" w:eastAsia="Times New Roman" w:hAnsi="David CLM" w:cs="Nachlieli CLM"/>
      <w:kern w:val="1"/>
      <w:lang w:eastAsia="zh-CN"/>
    </w:rPr>
  </w:style>
  <w:style w:type="character" w:customStyle="1" w:styleId="aff1">
    <w:name w:val="כותרת עליונה תו"/>
    <w:link w:val="aff0"/>
    <w:uiPriority w:val="99"/>
    <w:rsid w:val="009C2B09"/>
    <w:rPr>
      <w:rFonts w:ascii="David CLM" w:hAnsi="David CLM" w:cs="Nachlieli CLM"/>
      <w:kern w:val="1"/>
      <w:sz w:val="24"/>
      <w:szCs w:val="24"/>
      <w:lang w:eastAsia="zh-CN"/>
    </w:rPr>
  </w:style>
  <w:style w:type="paragraph" w:customStyle="1" w:styleId="Framecontents">
    <w:name w:val="Frame contents"/>
    <w:basedOn w:val="a1"/>
    <w:rsid w:val="009C2B09"/>
  </w:style>
  <w:style w:type="paragraph" w:customStyle="1" w:styleId="TableContents">
    <w:name w:val="Table Contents"/>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TableHeading">
    <w:name w:val="Table Heading"/>
    <w:basedOn w:val="TableContents"/>
    <w:rsid w:val="009C2B09"/>
    <w:pPr>
      <w:jc w:val="center"/>
    </w:pPr>
    <w:rPr>
      <w:b/>
      <w:bCs/>
    </w:rPr>
  </w:style>
  <w:style w:type="table" w:styleId="aff2">
    <w:name w:val="Table Grid"/>
    <w:basedOn w:val="a3"/>
    <w:rsid w:val="009C2B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a"/>
    <w:uiPriority w:val="99"/>
    <w:rsid w:val="009C2B09"/>
  </w:style>
  <w:style w:type="character" w:customStyle="1" w:styleId="aff3">
    <w:name w:val="סגנון"/>
    <w:rsid w:val="009C2B09"/>
    <w:rPr>
      <w:rFonts w:cs="David"/>
    </w:rPr>
  </w:style>
  <w:style w:type="character" w:customStyle="1" w:styleId="a9">
    <w:name w:val="טקסט בלונים תו"/>
    <w:link w:val="a8"/>
    <w:uiPriority w:val="99"/>
    <w:rsid w:val="009C2B09"/>
    <w:rPr>
      <w:rFonts w:ascii="Tahoma" w:eastAsia="MS Mincho" w:hAnsi="Tahoma" w:cs="Tahoma"/>
      <w:sz w:val="16"/>
      <w:szCs w:val="16"/>
      <w:lang w:eastAsia="ja-JP"/>
    </w:rPr>
  </w:style>
  <w:style w:type="paragraph" w:styleId="aff4">
    <w:name w:val="List Paragraph"/>
    <w:basedOn w:val="a"/>
    <w:uiPriority w:val="34"/>
    <w:qFormat/>
    <w:rsid w:val="009C2B09"/>
    <w:pPr>
      <w:bidi w:val="0"/>
      <w:spacing w:after="200" w:line="276" w:lineRule="auto"/>
      <w:ind w:left="720"/>
      <w:contextualSpacing/>
      <w:jc w:val="right"/>
    </w:pPr>
    <w:rPr>
      <w:rFonts w:ascii="Arial" w:eastAsia="Calibri" w:hAnsi="Arial" w:cs="Arial"/>
      <w:lang w:eastAsia="en-US"/>
    </w:rPr>
  </w:style>
  <w:style w:type="character" w:customStyle="1" w:styleId="ab">
    <w:name w:val="כותרת תחתונה תו"/>
    <w:link w:val="aa"/>
    <w:uiPriority w:val="99"/>
    <w:rsid w:val="009C2B09"/>
    <w:rPr>
      <w:rFonts w:eastAsia="MS Mincho"/>
      <w:sz w:val="24"/>
      <w:szCs w:val="24"/>
      <w:lang w:eastAsia="ja-JP"/>
    </w:rPr>
  </w:style>
  <w:style w:type="paragraph" w:styleId="aff5">
    <w:name w:val="endnote text"/>
    <w:basedOn w:val="a"/>
    <w:link w:val="aff6"/>
    <w:unhideWhenUsed/>
    <w:rsid w:val="009C2B09"/>
    <w:pPr>
      <w:bidi w:val="0"/>
      <w:spacing w:line="480" w:lineRule="auto"/>
      <w:jc w:val="right"/>
    </w:pPr>
    <w:rPr>
      <w:rFonts w:ascii="Arial" w:eastAsia="Calibri" w:hAnsi="Arial" w:cs="Arial"/>
      <w:sz w:val="20"/>
      <w:szCs w:val="20"/>
      <w:lang w:eastAsia="en-US"/>
    </w:rPr>
  </w:style>
  <w:style w:type="character" w:customStyle="1" w:styleId="aff6">
    <w:name w:val="טקסט הערת סיום תו"/>
    <w:link w:val="aff5"/>
    <w:rsid w:val="009C2B09"/>
    <w:rPr>
      <w:rFonts w:ascii="Arial" w:eastAsia="Calibri" w:hAnsi="Arial" w:cs="Arial"/>
    </w:rPr>
  </w:style>
  <w:style w:type="character" w:styleId="aff7">
    <w:name w:val="Placeholder Text"/>
    <w:uiPriority w:val="99"/>
    <w:semiHidden/>
    <w:rsid w:val="009C2B09"/>
    <w:rPr>
      <w:color w:val="808080"/>
    </w:rPr>
  </w:style>
  <w:style w:type="character" w:customStyle="1" w:styleId="a6">
    <w:name w:val="טקסט הערת שוליים תו"/>
    <w:aliases w:val=" Char תו"/>
    <w:link w:val="a5"/>
    <w:rsid w:val="009C2B09"/>
    <w:rPr>
      <w:rFonts w:eastAsia="MS Mincho"/>
      <w:lang w:eastAsia="ja-JP"/>
    </w:rPr>
  </w:style>
  <w:style w:type="character" w:customStyle="1" w:styleId="corashitext">
    <w:name w:val="co_rashitext"/>
    <w:rsid w:val="009C2B09"/>
  </w:style>
  <w:style w:type="paragraph" w:styleId="aff8">
    <w:name w:val="TOC Heading"/>
    <w:basedOn w:val="1"/>
    <w:next w:val="a"/>
    <w:uiPriority w:val="39"/>
    <w:semiHidden/>
    <w:unhideWhenUsed/>
    <w:qFormat/>
    <w:rsid w:val="009C2B09"/>
    <w:pPr>
      <w:keepLines/>
      <w:widowControl/>
      <w:numPr>
        <w:numId w:val="0"/>
      </w:numPr>
      <w:tabs>
        <w:tab w:val="clear" w:pos="432"/>
      </w:tabs>
      <w:suppressAutoHyphens w:val="0"/>
      <w:spacing w:before="480" w:after="0" w:line="276" w:lineRule="auto"/>
      <w:outlineLvl w:val="9"/>
    </w:pPr>
    <w:rPr>
      <w:rFonts w:ascii="Cambria" w:hAnsi="Cambria" w:cs="Times New Roman"/>
      <w:color w:val="365F91"/>
      <w:kern w:val="0"/>
      <w:sz w:val="28"/>
      <w:szCs w:val="28"/>
      <w:lang w:eastAsia="ja-JP" w:bidi="ar-SA"/>
    </w:rPr>
  </w:style>
  <w:style w:type="paragraph" w:styleId="TOC2">
    <w:name w:val="toc 2"/>
    <w:basedOn w:val="a"/>
    <w:next w:val="a"/>
    <w:autoRedefine/>
    <w:uiPriority w:val="39"/>
    <w:unhideWhenUsed/>
    <w:qFormat/>
    <w:rsid w:val="009C2B09"/>
    <w:pPr>
      <w:bidi w:val="0"/>
      <w:spacing w:after="100" w:line="276" w:lineRule="auto"/>
      <w:ind w:left="220"/>
    </w:pPr>
    <w:rPr>
      <w:rFonts w:ascii="Calibri" w:eastAsia="Times New Roman" w:hAnsi="Calibri" w:cs="Arial"/>
      <w:sz w:val="22"/>
      <w:szCs w:val="22"/>
      <w:lang w:bidi="ar-SA"/>
    </w:rPr>
  </w:style>
  <w:style w:type="paragraph" w:styleId="TOC1">
    <w:name w:val="toc 1"/>
    <w:basedOn w:val="a"/>
    <w:next w:val="a"/>
    <w:autoRedefine/>
    <w:uiPriority w:val="39"/>
    <w:unhideWhenUsed/>
    <w:qFormat/>
    <w:rsid w:val="009C2B09"/>
    <w:pPr>
      <w:bidi w:val="0"/>
      <w:spacing w:after="100" w:line="276" w:lineRule="auto"/>
    </w:pPr>
    <w:rPr>
      <w:rFonts w:ascii="Calibri" w:eastAsia="Times New Roman" w:hAnsi="Calibri" w:cs="Arial"/>
      <w:sz w:val="22"/>
      <w:szCs w:val="22"/>
      <w:lang w:bidi="ar-SA"/>
    </w:rPr>
  </w:style>
  <w:style w:type="paragraph" w:styleId="TOC3">
    <w:name w:val="toc 3"/>
    <w:basedOn w:val="a"/>
    <w:next w:val="a"/>
    <w:autoRedefine/>
    <w:uiPriority w:val="39"/>
    <w:unhideWhenUsed/>
    <w:qFormat/>
    <w:rsid w:val="009C2B09"/>
    <w:pPr>
      <w:bidi w:val="0"/>
      <w:spacing w:after="100" w:line="276" w:lineRule="auto"/>
      <w:ind w:left="440"/>
    </w:pPr>
    <w:rPr>
      <w:rFonts w:ascii="Calibri" w:eastAsia="Times New Roman" w:hAnsi="Calibri" w:cs="Arial"/>
      <w:sz w:val="22"/>
      <w:szCs w:val="22"/>
      <w:lang w:bidi="ar-SA"/>
    </w:rPr>
  </w:style>
  <w:style w:type="character" w:customStyle="1" w:styleId="st">
    <w:name w:val="st"/>
    <w:rsid w:val="009C2B09"/>
  </w:style>
  <w:style w:type="paragraph" w:customStyle="1" w:styleId="description1">
    <w:name w:val="description1"/>
    <w:basedOn w:val="a"/>
    <w:rsid w:val="009C2B09"/>
    <w:pPr>
      <w:bidi w:val="0"/>
      <w:spacing w:after="75" w:line="336" w:lineRule="atLeast"/>
      <w:ind w:left="75" w:right="75"/>
    </w:pPr>
    <w:rPr>
      <w:rFonts w:ascii="Trebuchet MS" w:eastAsia="Times New Roman" w:hAnsi="Trebuchet MS"/>
      <w:caps/>
      <w:color w:val="999999"/>
      <w:spacing w:val="48"/>
      <w:sz w:val="19"/>
      <w:szCs w:val="19"/>
      <w:lang w:eastAsia="en-US"/>
    </w:rPr>
  </w:style>
  <w:style w:type="paragraph" w:customStyle="1" w:styleId="14">
    <w:name w:val="פיסקת רשימה1"/>
    <w:basedOn w:val="a"/>
    <w:qFormat/>
    <w:rsid w:val="009C2B09"/>
    <w:pPr>
      <w:bidi w:val="0"/>
      <w:spacing w:after="200" w:line="276" w:lineRule="auto"/>
      <w:ind w:left="720"/>
      <w:contextualSpacing/>
    </w:pPr>
    <w:rPr>
      <w:rFonts w:ascii="Calibri" w:eastAsia="Calibri" w:hAnsi="Calibri" w:cs="Arial"/>
      <w:sz w:val="22"/>
      <w:szCs w:val="22"/>
      <w:lang w:eastAsia="en-US"/>
    </w:rPr>
  </w:style>
  <w:style w:type="character" w:customStyle="1" w:styleId="st1">
    <w:name w:val="st1"/>
    <w:rsid w:val="009C2B09"/>
  </w:style>
  <w:style w:type="character" w:customStyle="1" w:styleId="40">
    <w:name w:val="כותרת 4 תו"/>
    <w:link w:val="4"/>
    <w:uiPriority w:val="9"/>
    <w:rsid w:val="009C2B09"/>
    <w:rPr>
      <w:rFonts w:ascii="Calibri" w:eastAsia="Times New Roman" w:hAnsi="Calibri" w:cs="Arial"/>
      <w:b/>
      <w:bCs/>
      <w:sz w:val="28"/>
      <w:szCs w:val="28"/>
      <w:lang w:eastAsia="ja-JP"/>
    </w:rPr>
  </w:style>
  <w:style w:type="character" w:customStyle="1" w:styleId="50">
    <w:name w:val="כותרת 5 תו"/>
    <w:link w:val="5"/>
    <w:semiHidden/>
    <w:rsid w:val="009C2B09"/>
    <w:rPr>
      <w:rFonts w:ascii="Calibri" w:eastAsia="Times New Roman" w:hAnsi="Calibri" w:cs="Arial"/>
      <w:b/>
      <w:bCs/>
      <w:i/>
      <w:iCs/>
      <w:sz w:val="26"/>
      <w:szCs w:val="26"/>
      <w:lang w:eastAsia="ja-JP"/>
    </w:rPr>
  </w:style>
  <w:style w:type="character" w:styleId="aff9">
    <w:name w:val="annotation reference"/>
    <w:rsid w:val="009C2B09"/>
    <w:rPr>
      <w:sz w:val="16"/>
      <w:szCs w:val="16"/>
    </w:rPr>
  </w:style>
  <w:style w:type="table" w:customStyle="1" w:styleId="TableNormal1">
    <w:name w:val="Table Normal1"/>
    <w:uiPriority w:val="99"/>
    <w:semiHidden/>
    <w:qFormat/>
    <w:rsid w:val="009C2B09"/>
    <w:tblPr>
      <w:tblCellMar>
        <w:top w:w="0" w:type="dxa"/>
        <w:left w:w="108" w:type="dxa"/>
        <w:bottom w:w="0" w:type="dxa"/>
        <w:right w:w="108" w:type="dxa"/>
      </w:tblCellMar>
    </w:tblPr>
  </w:style>
  <w:style w:type="paragraph" w:styleId="affa">
    <w:name w:val="No Spacing"/>
    <w:uiPriority w:val="1"/>
    <w:qFormat/>
    <w:rsid w:val="009C2B09"/>
    <w:pPr>
      <w:bidi/>
    </w:pPr>
    <w:rPr>
      <w:rFonts w:ascii="Calibri" w:eastAsia="Calibri" w:hAnsi="Calibri" w:cs="Arial"/>
      <w:sz w:val="22"/>
      <w:szCs w:val="22"/>
    </w:rPr>
  </w:style>
  <w:style w:type="character" w:customStyle="1" w:styleId="texhtml">
    <w:name w:val="texhtml"/>
    <w:rsid w:val="009C2B09"/>
  </w:style>
  <w:style w:type="paragraph" w:styleId="affb">
    <w:name w:val="Document Map"/>
    <w:basedOn w:val="a"/>
    <w:link w:val="affc"/>
    <w:uiPriority w:val="99"/>
    <w:unhideWhenUsed/>
    <w:rsid w:val="009C2B09"/>
    <w:pPr>
      <w:spacing w:after="200" w:line="360" w:lineRule="auto"/>
    </w:pPr>
    <w:rPr>
      <w:rFonts w:ascii="Tahoma" w:eastAsia="Calibri" w:hAnsi="Tahoma" w:cs="Tahoma"/>
      <w:sz w:val="16"/>
      <w:szCs w:val="16"/>
      <w:lang w:eastAsia="en-US"/>
    </w:rPr>
  </w:style>
  <w:style w:type="character" w:customStyle="1" w:styleId="affc">
    <w:name w:val="מפת מסמך תו"/>
    <w:link w:val="affb"/>
    <w:uiPriority w:val="99"/>
    <w:rsid w:val="009C2B09"/>
    <w:rPr>
      <w:rFonts w:ascii="Tahoma" w:eastAsia="Calibri" w:hAnsi="Tahoma" w:cs="Tahoma"/>
      <w:sz w:val="16"/>
      <w:szCs w:val="16"/>
    </w:rPr>
  </w:style>
  <w:style w:type="character" w:customStyle="1" w:styleId="z-">
    <w:name w:val="z-ראש טופס תו"/>
    <w:link w:val="z-0"/>
    <w:uiPriority w:val="99"/>
    <w:rsid w:val="009C2B09"/>
    <w:rPr>
      <w:rFonts w:ascii="Arial" w:hAnsi="Arial" w:cs="Arial"/>
      <w:vanish/>
      <w:sz w:val="16"/>
      <w:szCs w:val="16"/>
    </w:rPr>
  </w:style>
  <w:style w:type="paragraph" w:styleId="z-0">
    <w:name w:val="HTML Top of Form"/>
    <w:basedOn w:val="a"/>
    <w:next w:val="a"/>
    <w:link w:val="z-"/>
    <w:hidden/>
    <w:uiPriority w:val="99"/>
    <w:unhideWhenUsed/>
    <w:rsid w:val="009C2B09"/>
    <w:pPr>
      <w:pBdr>
        <w:bottom w:val="single" w:sz="6" w:space="1" w:color="auto"/>
      </w:pBdr>
      <w:bidi w:val="0"/>
      <w:jc w:val="center"/>
    </w:pPr>
    <w:rPr>
      <w:rFonts w:ascii="Arial" w:eastAsia="Times New Roman" w:hAnsi="Arial" w:cs="Arial"/>
      <w:vanish/>
      <w:sz w:val="16"/>
      <w:szCs w:val="16"/>
      <w:lang w:eastAsia="en-US"/>
    </w:rPr>
  </w:style>
  <w:style w:type="character" w:customStyle="1" w:styleId="z-1">
    <w:name w:val="z-ראש טופס תו1"/>
    <w:rsid w:val="009C2B09"/>
    <w:rPr>
      <w:rFonts w:ascii="Arial" w:eastAsia="MS Mincho" w:hAnsi="Arial" w:cs="Arial"/>
      <w:vanish/>
      <w:sz w:val="16"/>
      <w:szCs w:val="16"/>
      <w:lang w:eastAsia="ja-JP"/>
    </w:rPr>
  </w:style>
  <w:style w:type="character" w:customStyle="1" w:styleId="z-2">
    <w:name w:val="z-תחתית טופס תו"/>
    <w:link w:val="z-3"/>
    <w:uiPriority w:val="99"/>
    <w:rsid w:val="009C2B09"/>
    <w:rPr>
      <w:rFonts w:ascii="Arial" w:hAnsi="Arial" w:cs="Arial"/>
      <w:vanish/>
      <w:sz w:val="16"/>
      <w:szCs w:val="16"/>
    </w:rPr>
  </w:style>
  <w:style w:type="paragraph" w:styleId="z-3">
    <w:name w:val="HTML Bottom of Form"/>
    <w:basedOn w:val="a"/>
    <w:next w:val="a"/>
    <w:link w:val="z-2"/>
    <w:hidden/>
    <w:uiPriority w:val="99"/>
    <w:unhideWhenUsed/>
    <w:rsid w:val="009C2B09"/>
    <w:pPr>
      <w:pBdr>
        <w:top w:val="single" w:sz="6" w:space="1" w:color="auto"/>
      </w:pBdr>
      <w:bidi w:val="0"/>
      <w:jc w:val="center"/>
    </w:pPr>
    <w:rPr>
      <w:rFonts w:ascii="Arial" w:eastAsia="Times New Roman" w:hAnsi="Arial" w:cs="Arial"/>
      <w:vanish/>
      <w:sz w:val="16"/>
      <w:szCs w:val="16"/>
      <w:lang w:eastAsia="en-US"/>
    </w:rPr>
  </w:style>
  <w:style w:type="character" w:customStyle="1" w:styleId="z-10">
    <w:name w:val="z-תחתית טופס תו1"/>
    <w:rsid w:val="009C2B09"/>
    <w:rPr>
      <w:rFonts w:ascii="Arial" w:eastAsia="MS Mincho" w:hAnsi="Arial" w:cs="Arial"/>
      <w:vanish/>
      <w:sz w:val="16"/>
      <w:szCs w:val="16"/>
      <w:lang w:eastAsia="ja-JP"/>
    </w:rPr>
  </w:style>
  <w:style w:type="character" w:customStyle="1" w:styleId="HTML">
    <w:name w:val="HTML מעוצב מראש תו"/>
    <w:link w:val="HTML0"/>
    <w:uiPriority w:val="99"/>
    <w:rsid w:val="009C2B09"/>
    <w:rPr>
      <w:rFonts w:ascii="Courier New" w:hAnsi="Courier New" w:cs="Courier New"/>
    </w:rPr>
  </w:style>
  <w:style w:type="paragraph" w:styleId="HTML0">
    <w:name w:val="HTML Preformatted"/>
    <w:basedOn w:val="a"/>
    <w:link w:val="HTML"/>
    <w:uiPriority w:val="99"/>
    <w:unhideWhenUsed/>
    <w:rsid w:val="009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1">
    <w:name w:val="HTML מעוצב מראש תו1"/>
    <w:rsid w:val="009C2B09"/>
    <w:rPr>
      <w:rFonts w:ascii="Courier New" w:eastAsia="MS Mincho" w:hAnsi="Courier New" w:cs="Courier New"/>
      <w:lang w:eastAsia="ja-JP"/>
    </w:rPr>
  </w:style>
  <w:style w:type="character" w:customStyle="1" w:styleId="hps">
    <w:name w:val="hps"/>
    <w:rsid w:val="009C2B09"/>
  </w:style>
  <w:style w:type="character" w:customStyle="1" w:styleId="CharChar1">
    <w:name w:val="Char Char1"/>
    <w:uiPriority w:val="99"/>
    <w:semiHidden/>
    <w:rsid w:val="009C2B09"/>
    <w:rPr>
      <w:rFonts w:ascii="Calibri" w:hAnsi="Calibri" w:cs="Arial"/>
      <w:lang w:val="en-US" w:eastAsia="en-US" w:bidi="he-IL"/>
    </w:rPr>
  </w:style>
  <w:style w:type="character" w:customStyle="1" w:styleId="CharChar11">
    <w:name w:val="Char Char11"/>
    <w:uiPriority w:val="99"/>
    <w:semiHidden/>
    <w:rsid w:val="009C2B09"/>
    <w:rPr>
      <w:rFonts w:ascii="Calibri" w:hAnsi="Calibri" w:cs="Arial"/>
      <w:lang w:val="en-US" w:eastAsia="en-US" w:bidi="he-IL"/>
    </w:rPr>
  </w:style>
  <w:style w:type="character" w:customStyle="1" w:styleId="CharChar12">
    <w:name w:val="Char Char12"/>
    <w:uiPriority w:val="99"/>
    <w:semiHidden/>
    <w:rsid w:val="009C2B09"/>
    <w:rPr>
      <w:rFonts w:ascii="Calibri" w:hAnsi="Calibri" w:cs="Arial"/>
      <w:lang w:val="en-US" w:eastAsia="en-US" w:bidi="he-IL"/>
    </w:rPr>
  </w:style>
  <w:style w:type="paragraph" w:styleId="23">
    <w:name w:val="Body Text Indent 2"/>
    <w:basedOn w:val="a"/>
    <w:link w:val="24"/>
    <w:rsid w:val="009C2B09"/>
    <w:pPr>
      <w:spacing w:after="120" w:line="480" w:lineRule="auto"/>
      <w:ind w:left="283"/>
    </w:pPr>
  </w:style>
  <w:style w:type="character" w:customStyle="1" w:styleId="24">
    <w:name w:val="כניסה בגוף טקסט 2 תו"/>
    <w:link w:val="23"/>
    <w:rsid w:val="009C2B09"/>
    <w:rPr>
      <w:rFonts w:eastAsia="MS Mincho"/>
      <w:sz w:val="24"/>
      <w:szCs w:val="24"/>
      <w:lang w:eastAsia="ja-JP"/>
    </w:rPr>
  </w:style>
  <w:style w:type="character" w:customStyle="1" w:styleId="citation">
    <w:name w:val="citation"/>
    <w:rsid w:val="009C2B09"/>
  </w:style>
  <w:style w:type="character" w:customStyle="1" w:styleId="mw-headline">
    <w:name w:val="mw-headline"/>
    <w:rsid w:val="009C2B09"/>
  </w:style>
  <w:style w:type="character" w:styleId="FollowedHyperlink">
    <w:name w:val="FollowedHyperlink"/>
    <w:uiPriority w:val="99"/>
    <w:unhideWhenUsed/>
    <w:rsid w:val="009C2B09"/>
    <w:rPr>
      <w:color w:val="800080"/>
      <w:u w:val="single"/>
    </w:rPr>
  </w:style>
  <w:style w:type="character" w:customStyle="1" w:styleId="labelcontent1">
    <w:name w:val="label_content1"/>
    <w:rsid w:val="009C2B09"/>
    <w:rPr>
      <w:rFonts w:ascii="Tahoma" w:hAnsi="Tahoma" w:cs="Tahoma" w:hint="default"/>
      <w:b/>
      <w:bCs/>
      <w:color w:val="000000"/>
      <w:sz w:val="24"/>
      <w:szCs w:val="24"/>
    </w:rPr>
  </w:style>
  <w:style w:type="character" w:customStyle="1" w:styleId="hit1">
    <w:name w:val="hit1"/>
    <w:rsid w:val="009C2B09"/>
    <w:rPr>
      <w:color w:val="000000"/>
      <w:shd w:val="clear" w:color="auto" w:fill="F4E99D"/>
    </w:rPr>
  </w:style>
  <w:style w:type="paragraph" w:styleId="affd">
    <w:name w:val="annotation text"/>
    <w:basedOn w:val="a"/>
    <w:link w:val="affe"/>
    <w:rsid w:val="00A90D62"/>
    <w:rPr>
      <w:sz w:val="20"/>
      <w:szCs w:val="20"/>
    </w:rPr>
  </w:style>
  <w:style w:type="character" w:customStyle="1" w:styleId="affe">
    <w:name w:val="טקסט הערה תו"/>
    <w:basedOn w:val="a2"/>
    <w:link w:val="affd"/>
    <w:rsid w:val="00A90D62"/>
    <w:rPr>
      <w:rFonts w:eastAsia="MS Mincho"/>
      <w:lang w:eastAsia="ja-JP"/>
    </w:rPr>
  </w:style>
  <w:style w:type="paragraph" w:styleId="afff">
    <w:name w:val="annotation subject"/>
    <w:basedOn w:val="affd"/>
    <w:next w:val="affd"/>
    <w:link w:val="afff0"/>
    <w:rsid w:val="00A90D62"/>
    <w:rPr>
      <w:b/>
      <w:bCs/>
    </w:rPr>
  </w:style>
  <w:style w:type="character" w:customStyle="1" w:styleId="afff0">
    <w:name w:val="נושא הערה תו"/>
    <w:basedOn w:val="affe"/>
    <w:link w:val="afff"/>
    <w:rsid w:val="00A90D62"/>
    <w:rPr>
      <w:rFonts w:eastAsia="MS Mincho"/>
      <w:b/>
      <w:bCs/>
      <w:lang w:eastAsia="ja-JP"/>
    </w:rPr>
  </w:style>
  <w:style w:type="paragraph" w:styleId="afff1">
    <w:name w:val="Revision"/>
    <w:hidden/>
    <w:uiPriority w:val="99"/>
    <w:semiHidden/>
    <w:rsid w:val="00A90D62"/>
    <w:rPr>
      <w:rFonts w:eastAsia="MS Minch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584541">
      <w:bodyDiv w:val="1"/>
      <w:marLeft w:val="0"/>
      <w:marRight w:val="0"/>
      <w:marTop w:val="0"/>
      <w:marBottom w:val="0"/>
      <w:divBdr>
        <w:top w:val="none" w:sz="0" w:space="0" w:color="auto"/>
        <w:left w:val="none" w:sz="0" w:space="0" w:color="auto"/>
        <w:bottom w:val="none" w:sz="0" w:space="0" w:color="auto"/>
        <w:right w:val="none" w:sz="0" w:space="0" w:color="auto"/>
      </w:divBdr>
      <w:divsChild>
        <w:div w:id="477574331">
          <w:marLeft w:val="0"/>
          <w:marRight w:val="0"/>
          <w:marTop w:val="0"/>
          <w:marBottom w:val="0"/>
          <w:divBdr>
            <w:top w:val="none" w:sz="0" w:space="0" w:color="auto"/>
            <w:left w:val="none" w:sz="0" w:space="0" w:color="auto"/>
            <w:bottom w:val="none" w:sz="0" w:space="0" w:color="auto"/>
            <w:right w:val="none" w:sz="0" w:space="0" w:color="auto"/>
          </w:divBdr>
        </w:div>
        <w:div w:id="1585534896">
          <w:marLeft w:val="0"/>
          <w:marRight w:val="0"/>
          <w:marTop w:val="0"/>
          <w:marBottom w:val="0"/>
          <w:divBdr>
            <w:top w:val="none" w:sz="0" w:space="0" w:color="auto"/>
            <w:left w:val="none" w:sz="0" w:space="0" w:color="auto"/>
            <w:bottom w:val="none" w:sz="0" w:space="0" w:color="auto"/>
            <w:right w:val="none" w:sz="0" w:space="0" w:color="auto"/>
          </w:divBdr>
        </w:div>
        <w:div w:id="1820805991">
          <w:marLeft w:val="0"/>
          <w:marRight w:val="0"/>
          <w:marTop w:val="0"/>
          <w:marBottom w:val="0"/>
          <w:divBdr>
            <w:top w:val="none" w:sz="0" w:space="0" w:color="auto"/>
            <w:left w:val="none" w:sz="0" w:space="0" w:color="auto"/>
            <w:bottom w:val="none" w:sz="0" w:space="0" w:color="auto"/>
            <w:right w:val="none" w:sz="0" w:space="0" w:color="auto"/>
          </w:divBdr>
        </w:div>
        <w:div w:id="2095661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media/image8.png"/><Relationship Id="rId42" Type="http://schemas.openxmlformats.org/officeDocument/2006/relationships/image" Target="media/image25.png"/><Relationship Id="rId47" Type="http://schemas.openxmlformats.org/officeDocument/2006/relationships/image" Target="media/image28.wmf"/><Relationship Id="rId63" Type="http://schemas.openxmlformats.org/officeDocument/2006/relationships/image" Target="media/image36.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image" Target="media/image51.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6.jpeg"/><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9.wmf"/><Relationship Id="rId37" Type="http://schemas.openxmlformats.org/officeDocument/2006/relationships/oleObject" Target="embeddings/oleObject7.bin"/><Relationship Id="rId40" Type="http://schemas.openxmlformats.org/officeDocument/2006/relationships/image" Target="media/image23.png"/><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oleObject" Target="embeddings/oleObject24.bin"/><Relationship Id="rId79" Type="http://schemas.openxmlformats.org/officeDocument/2006/relationships/image" Target="media/image44.wmf"/><Relationship Id="rId87" Type="http://schemas.openxmlformats.org/officeDocument/2006/relationships/oleObject" Target="embeddings/oleObject30.bin"/><Relationship Id="rId102"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35.wmf"/><Relationship Id="rId82" Type="http://schemas.openxmlformats.org/officeDocument/2006/relationships/oleObject" Target="embeddings/oleObject28.bin"/><Relationship Id="rId90" Type="http://schemas.openxmlformats.org/officeDocument/2006/relationships/image" Target="media/image50.wmf"/><Relationship Id="rId95" Type="http://schemas.openxmlformats.org/officeDocument/2006/relationships/oleObject" Target="embeddings/oleObject34.bin"/><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6.bin"/><Relationship Id="rId43" Type="http://schemas.openxmlformats.org/officeDocument/2006/relationships/image" Target="media/image26.w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7.bin"/><Relationship Id="rId8" Type="http://schemas.openxmlformats.org/officeDocument/2006/relationships/endnotes" Target="endnotes.xml"/><Relationship Id="rId51" Type="http://schemas.openxmlformats.org/officeDocument/2006/relationships/image" Target="media/image30.wmf"/><Relationship Id="rId72" Type="http://schemas.openxmlformats.org/officeDocument/2006/relationships/oleObject" Target="embeddings/oleObject23.bin"/><Relationship Id="rId80" Type="http://schemas.openxmlformats.org/officeDocument/2006/relationships/oleObject" Target="embeddings/oleObject27.bin"/><Relationship Id="rId85" Type="http://schemas.openxmlformats.org/officeDocument/2006/relationships/image" Target="media/image47.png"/><Relationship Id="rId93" Type="http://schemas.openxmlformats.org/officeDocument/2006/relationships/oleObject" Target="embeddings/oleObject33.bin"/><Relationship Id="rId98" Type="http://schemas.openxmlformats.org/officeDocument/2006/relationships/image" Target="media/image5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oleObject" Target="embeddings/oleObject5.bin"/><Relationship Id="rId38" Type="http://schemas.openxmlformats.org/officeDocument/2006/relationships/image" Target="media/image22.wmf"/><Relationship Id="rId46" Type="http://schemas.openxmlformats.org/officeDocument/2006/relationships/oleObject" Target="embeddings/oleObject10.bin"/><Relationship Id="rId59" Type="http://schemas.openxmlformats.org/officeDocument/2006/relationships/image" Target="media/image34.wmf"/><Relationship Id="rId67" Type="http://schemas.openxmlformats.org/officeDocument/2006/relationships/image" Target="media/image38.wmf"/><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4.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image" Target="media/image49.wmf"/><Relationship Id="rId91" Type="http://schemas.openxmlformats.org/officeDocument/2006/relationships/oleObject" Target="embeddings/oleObject32.bin"/><Relationship Id="rId96"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wmf"/><Relationship Id="rId49" Type="http://schemas.openxmlformats.org/officeDocument/2006/relationships/image" Target="media/image29.wmf"/><Relationship Id="rId57" Type="http://schemas.openxmlformats.org/officeDocument/2006/relationships/image" Target="media/image33.wmf"/><Relationship Id="rId10" Type="http://schemas.openxmlformats.org/officeDocument/2006/relationships/image" Target="media/image1.jpeg"/><Relationship Id="rId31" Type="http://schemas.openxmlformats.org/officeDocument/2006/relationships/image" Target="media/image18.png"/><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37.wmf"/><Relationship Id="rId73" Type="http://schemas.openxmlformats.org/officeDocument/2006/relationships/image" Target="media/image41.wmf"/><Relationship Id="rId78" Type="http://schemas.openxmlformats.org/officeDocument/2006/relationships/oleObject" Target="embeddings/oleObject26.bin"/><Relationship Id="rId81" Type="http://schemas.openxmlformats.org/officeDocument/2006/relationships/image" Target="media/image45.wmf"/><Relationship Id="rId86" Type="http://schemas.openxmlformats.org/officeDocument/2006/relationships/image" Target="media/image48.wmf"/><Relationship Id="rId94" Type="http://schemas.openxmlformats.org/officeDocument/2006/relationships/image" Target="media/image52.wmf"/><Relationship Id="rId99" Type="http://schemas.openxmlformats.org/officeDocument/2006/relationships/oleObject" Target="embeddings/oleObject36.bin"/><Relationship Id="rId10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8.bin"/><Relationship Id="rId34" Type="http://schemas.openxmlformats.org/officeDocument/2006/relationships/image" Target="media/image20.wmf"/><Relationship Id="rId50" Type="http://schemas.openxmlformats.org/officeDocument/2006/relationships/oleObject" Target="embeddings/oleObject12.bin"/><Relationship Id="rId55" Type="http://schemas.openxmlformats.org/officeDocument/2006/relationships/image" Target="media/image32.wmf"/><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th.stackexchange.com/questions/136932/probability-of-cycle-in-random-graph/136974" TargetMode="External"/><Relationship Id="rId2" Type="http://schemas.openxmlformats.org/officeDocument/2006/relationships/hyperlink" Target="http://www.hopeways.org/docs/sheva-ehud-tokatly.pdf" TargetMode="External"/><Relationship Id="rId1" Type="http://schemas.openxmlformats.org/officeDocument/2006/relationships/hyperlink" Target="http://et.hopeways.org/nanl-04.htm" TargetMode="External"/><Relationship Id="rId4" Type="http://schemas.openxmlformats.org/officeDocument/2006/relationships/hyperlink" Target="http://ccl.northwestern.edu/netlogo/"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5E131-6689-4218-B554-26D19AD5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7487</Words>
  <Characters>37436</Characters>
  <Application>Microsoft Office Word</Application>
  <DocSecurity>0</DocSecurity>
  <Lines>311</Lines>
  <Paragraphs>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Marc B</vt:lpstr>
      <vt:lpstr>Marc B</vt:lpstr>
    </vt:vector>
  </TitlesOfParts>
  <Company>Hewlett-Packard</Company>
  <LinksUpToDate>false</LinksUpToDate>
  <CharactersWithSpaces>44834</CharactersWithSpaces>
  <SharedDoc>false</SharedDoc>
  <HLinks>
    <vt:vector size="72" baseType="variant">
      <vt:variant>
        <vt:i4>6422654</vt:i4>
      </vt:variant>
      <vt:variant>
        <vt:i4>333</vt:i4>
      </vt:variant>
      <vt:variant>
        <vt:i4>0</vt:i4>
      </vt:variant>
      <vt:variant>
        <vt:i4>5</vt:i4>
      </vt:variant>
      <vt:variant>
        <vt:lpwstr>http://www.ideationtriz.com/paper_triz_beyond_technology.asp</vt:lpwstr>
      </vt:variant>
      <vt:variant>
        <vt:lpwstr>[1</vt:lpwstr>
      </vt:variant>
      <vt:variant>
        <vt:i4>6815783</vt:i4>
      </vt:variant>
      <vt:variant>
        <vt:i4>330</vt:i4>
      </vt:variant>
      <vt:variant>
        <vt:i4>0</vt:i4>
      </vt:variant>
      <vt:variant>
        <vt:i4>5</vt:i4>
      </vt:variant>
      <vt:variant>
        <vt:lpwstr>http://www.matriz.org/start.php</vt:lpwstr>
      </vt:variant>
      <vt:variant>
        <vt:lpwstr/>
      </vt:variant>
      <vt:variant>
        <vt:i4>7143454</vt:i4>
      </vt:variant>
      <vt:variant>
        <vt:i4>252</vt:i4>
      </vt:variant>
      <vt:variant>
        <vt:i4>0</vt:i4>
      </vt:variant>
      <vt:variant>
        <vt:i4>5</vt:i4>
      </vt:variant>
      <vt:variant>
        <vt:lpwstr>mailto:karsenty@jct.ac.il</vt:lpwstr>
      </vt:variant>
      <vt:variant>
        <vt:lpwstr/>
      </vt:variant>
      <vt:variant>
        <vt:i4>7143454</vt:i4>
      </vt:variant>
      <vt:variant>
        <vt:i4>249</vt:i4>
      </vt:variant>
      <vt:variant>
        <vt:i4>0</vt:i4>
      </vt:variant>
      <vt:variant>
        <vt:i4>5</vt:i4>
      </vt:variant>
      <vt:variant>
        <vt:lpwstr>mailto:karsenty@jct.ac.il</vt:lpwstr>
      </vt:variant>
      <vt:variant>
        <vt:lpwstr/>
      </vt:variant>
      <vt:variant>
        <vt:i4>524348</vt:i4>
      </vt:variant>
      <vt:variant>
        <vt:i4>0</vt:i4>
      </vt:variant>
      <vt:variant>
        <vt:i4>0</vt:i4>
      </vt:variant>
      <vt:variant>
        <vt:i4>5</vt:i4>
      </vt:variant>
      <vt:variant>
        <vt:lpwstr>mailto:shlomo.pick@biu.ac.il</vt:lpwstr>
      </vt:variant>
      <vt:variant>
        <vt:lpwstr/>
      </vt:variant>
      <vt:variant>
        <vt:i4>7143454</vt:i4>
      </vt:variant>
      <vt:variant>
        <vt:i4>18</vt:i4>
      </vt:variant>
      <vt:variant>
        <vt:i4>0</vt:i4>
      </vt:variant>
      <vt:variant>
        <vt:i4>5</vt:i4>
      </vt:variant>
      <vt:variant>
        <vt:lpwstr>mailto:karsenty@jct.ac.il</vt:lpwstr>
      </vt:variant>
      <vt:variant>
        <vt:lpwstr/>
      </vt:variant>
      <vt:variant>
        <vt:i4>7143454</vt:i4>
      </vt:variant>
      <vt:variant>
        <vt:i4>15</vt:i4>
      </vt:variant>
      <vt:variant>
        <vt:i4>0</vt:i4>
      </vt:variant>
      <vt:variant>
        <vt:i4>5</vt:i4>
      </vt:variant>
      <vt:variant>
        <vt:lpwstr>mailto:karsenty@jct.ac.il</vt:lpwstr>
      </vt:variant>
      <vt:variant>
        <vt:lpwstr/>
      </vt:variant>
      <vt:variant>
        <vt:i4>1507418</vt:i4>
      </vt:variant>
      <vt:variant>
        <vt:i4>12</vt:i4>
      </vt:variant>
      <vt:variant>
        <vt:i4>0</vt:i4>
      </vt:variant>
      <vt:variant>
        <vt:i4>5</vt:i4>
      </vt:variant>
      <vt:variant>
        <vt:lpwstr>http://ccl.northwestern.edu/netlogo/</vt:lpwstr>
      </vt:variant>
      <vt:variant>
        <vt:lpwstr/>
      </vt:variant>
      <vt:variant>
        <vt:i4>2949181</vt:i4>
      </vt:variant>
      <vt:variant>
        <vt:i4>9</vt:i4>
      </vt:variant>
      <vt:variant>
        <vt:i4>0</vt:i4>
      </vt:variant>
      <vt:variant>
        <vt:i4>5</vt:i4>
      </vt:variant>
      <vt:variant>
        <vt:lpwstr>http://math.stackexchange.com/questions/136932/probability-of-cycle-in-random-graph/136974</vt:lpwstr>
      </vt:variant>
      <vt:variant>
        <vt:lpwstr/>
      </vt:variant>
      <vt:variant>
        <vt:i4>3145781</vt:i4>
      </vt:variant>
      <vt:variant>
        <vt:i4>6</vt:i4>
      </vt:variant>
      <vt:variant>
        <vt:i4>0</vt:i4>
      </vt:variant>
      <vt:variant>
        <vt:i4>5</vt:i4>
      </vt:variant>
      <vt:variant>
        <vt:lpwstr>http://www.hopeways.org/docs/sheva-ehud-tokatly.pdf</vt:lpwstr>
      </vt:variant>
      <vt:variant>
        <vt:lpwstr/>
      </vt:variant>
      <vt:variant>
        <vt:i4>7078015</vt:i4>
      </vt:variant>
      <vt:variant>
        <vt:i4>3</vt:i4>
      </vt:variant>
      <vt:variant>
        <vt:i4>0</vt:i4>
      </vt:variant>
      <vt:variant>
        <vt:i4>5</vt:i4>
      </vt:variant>
      <vt:variant>
        <vt:lpwstr>http://et.hopeways.org/nanl-04.htm</vt:lpwstr>
      </vt:variant>
      <vt:variant>
        <vt:lpwstr/>
      </vt:variant>
      <vt:variant>
        <vt:i4>1507455</vt:i4>
      </vt:variant>
      <vt:variant>
        <vt:i4>0</vt:i4>
      </vt:variant>
      <vt:variant>
        <vt:i4>0</vt:i4>
      </vt:variant>
      <vt:variant>
        <vt:i4>5</vt:i4>
      </vt:variant>
      <vt:variant>
        <vt:lpwstr>http://www.biu.ac.il/General/biu_history.html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B</dc:title>
  <dc:creator>Crow</dc:creator>
  <cp:lastModifiedBy>אברהם</cp:lastModifiedBy>
  <cp:revision>2</cp:revision>
  <cp:lastPrinted>2012-08-23T08:12:00Z</cp:lastPrinted>
  <dcterms:created xsi:type="dcterms:W3CDTF">2012-12-10T06:22:00Z</dcterms:created>
  <dcterms:modified xsi:type="dcterms:W3CDTF">2012-12-10T06:22:00Z</dcterms:modified>
</cp:coreProperties>
</file>