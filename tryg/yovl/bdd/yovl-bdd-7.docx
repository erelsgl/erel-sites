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B09" w:rsidRPr="00C118DB" w:rsidRDefault="009C2B09" w:rsidP="00991CBD">
      <w:pPr>
        <w:pBdr>
          <w:bottom w:val="single" w:sz="6" w:space="1" w:color="auto"/>
        </w:pBdr>
        <w:spacing w:line="360" w:lineRule="auto"/>
        <w:ind w:left="26"/>
        <w:jc w:val="both"/>
        <w:rPr>
          <w:sz w:val="28"/>
          <w:szCs w:val="28"/>
          <w:rtl/>
        </w:rPr>
      </w:pPr>
    </w:p>
    <w:p w:rsidR="009C2B09" w:rsidRPr="00C118DB" w:rsidRDefault="009C2B09" w:rsidP="00991CBD">
      <w:pPr>
        <w:spacing w:line="360" w:lineRule="auto"/>
        <w:ind w:left="26"/>
        <w:jc w:val="both"/>
        <w:rPr>
          <w:sz w:val="28"/>
          <w:szCs w:val="28"/>
          <w:rtl/>
        </w:rPr>
      </w:pPr>
    </w:p>
    <w:p w:rsidR="009C2B09" w:rsidRPr="00C118DB" w:rsidRDefault="00DA02FB" w:rsidP="00102093">
      <w:pPr>
        <w:pStyle w:val="1"/>
        <w:bidi/>
        <w:rPr>
          <w:rFonts w:ascii="David" w:hAnsi="David" w:cs="David"/>
          <w:color w:val="00B050"/>
          <w:sz w:val="28"/>
          <w:szCs w:val="28"/>
          <w:rtl/>
        </w:rPr>
      </w:pPr>
      <w:r w:rsidRPr="008B2DBB">
        <w:rPr>
          <w:rFonts w:ascii="David" w:hAnsi="David" w:cs="David" w:hint="cs"/>
          <w:color w:val="00B050"/>
          <w:sz w:val="28"/>
          <w:szCs w:val="28"/>
          <w:rtl/>
        </w:rPr>
        <w:t xml:space="preserve">אלגוריתם היובל </w:t>
      </w:r>
      <w:r w:rsidRPr="008B2DBB">
        <w:rPr>
          <w:rFonts w:ascii="David" w:hAnsi="David" w:cs="David"/>
          <w:color w:val="00B050"/>
          <w:sz w:val="28"/>
          <w:szCs w:val="28"/>
          <w:rtl/>
        </w:rPr>
        <w:t>–</w:t>
      </w:r>
      <w:r w:rsidRPr="008B2DBB">
        <w:rPr>
          <w:rFonts w:ascii="David" w:hAnsi="David" w:cs="David" w:hint="cs"/>
          <w:color w:val="00B050"/>
          <w:sz w:val="28"/>
          <w:szCs w:val="28"/>
          <w:rtl/>
        </w:rPr>
        <w:t xml:space="preserve"> תהליך </w:t>
      </w:r>
      <w:r w:rsidR="00102093" w:rsidRPr="008B2DBB">
        <w:rPr>
          <w:rFonts w:ascii="David" w:hAnsi="David" w:cs="David" w:hint="cs"/>
          <w:color w:val="00B050"/>
          <w:sz w:val="28"/>
          <w:szCs w:val="28"/>
          <w:rtl/>
        </w:rPr>
        <w:t xml:space="preserve">הדרגתי </w:t>
      </w:r>
      <w:r w:rsidRPr="008B2DBB">
        <w:rPr>
          <w:rFonts w:ascii="David" w:hAnsi="David" w:cs="David" w:hint="cs"/>
          <w:color w:val="00B050"/>
          <w:sz w:val="28"/>
          <w:szCs w:val="28"/>
          <w:rtl/>
        </w:rPr>
        <w:t xml:space="preserve">לחלוקת נחלות </w:t>
      </w:r>
      <w:r w:rsidR="00102093" w:rsidRPr="008B2DBB">
        <w:rPr>
          <w:rFonts w:ascii="David" w:hAnsi="David" w:cs="David" w:hint="cs"/>
          <w:color w:val="00B050"/>
          <w:sz w:val="28"/>
          <w:szCs w:val="28"/>
          <w:rtl/>
        </w:rPr>
        <w:t>בימינו</w:t>
      </w:r>
    </w:p>
    <w:p w:rsidR="009C2B09" w:rsidRPr="00C118DB" w:rsidRDefault="009C2B09" w:rsidP="009C2B09">
      <w:pPr>
        <w:pStyle w:val="2"/>
        <w:bidi/>
        <w:rPr>
          <w:rFonts w:ascii="David" w:hAnsi="David" w:cs="David"/>
          <w:sz w:val="28"/>
          <w:szCs w:val="28"/>
          <w:rtl/>
        </w:rPr>
      </w:pPr>
      <w:r w:rsidRPr="00C118DB">
        <w:rPr>
          <w:rFonts w:ascii="David" w:hAnsi="David" w:cs="David"/>
          <w:sz w:val="28"/>
          <w:szCs w:val="28"/>
          <w:rtl/>
        </w:rPr>
        <w:t>תקציר</w:t>
      </w:r>
    </w:p>
    <w:p w:rsidR="009C2B09" w:rsidRPr="00C118DB" w:rsidRDefault="00C118DB" w:rsidP="00C118DB">
      <w:pPr>
        <w:pStyle w:val="a1"/>
        <w:pBdr>
          <w:bottom w:val="single" w:sz="1" w:space="2" w:color="000000"/>
        </w:pBdr>
        <w:bidi/>
        <w:rPr>
          <w:rFonts w:ascii="David" w:hAnsi="David" w:cs="David"/>
          <w:sz w:val="28"/>
          <w:szCs w:val="28"/>
          <w:rtl/>
        </w:rPr>
      </w:pPr>
      <w:ins w:id="0" w:author="user" w:date="2013-02-14T17:18:00Z">
        <w:r>
          <w:rPr>
            <w:rFonts w:ascii="David" w:hAnsi="David" w:cs="David" w:hint="cs"/>
            <w:sz w:val="28"/>
            <w:szCs w:val="28"/>
            <w:rtl/>
          </w:rPr>
          <w:t>התורה מצווה על בני ישראל לחלק את ארץ ישראל בין השבטים</w:t>
        </w:r>
      </w:ins>
      <w:ins w:id="1" w:author="user" w:date="2013-02-14T17:20:00Z">
        <w:r>
          <w:rPr>
            <w:rFonts w:ascii="David" w:hAnsi="David" w:cs="David" w:hint="cs"/>
            <w:sz w:val="28"/>
            <w:szCs w:val="28"/>
            <w:rtl/>
          </w:rPr>
          <w:t xml:space="preserve"> לפי גודלם</w:t>
        </w:r>
      </w:ins>
      <w:ins w:id="2" w:author="user" w:date="2013-02-14T17:18:00Z">
        <w:r>
          <w:rPr>
            <w:rFonts w:ascii="David" w:hAnsi="David" w:cs="David" w:hint="cs"/>
            <w:sz w:val="28"/>
            <w:szCs w:val="28"/>
            <w:rtl/>
          </w:rPr>
          <w:t>, כך שלכל בית אב תהיה נחלה</w:t>
        </w:r>
      </w:ins>
      <w:ins w:id="3" w:author="user" w:date="2013-02-14T17:20:00Z">
        <w:r>
          <w:rPr>
            <w:rFonts w:ascii="David" w:hAnsi="David" w:cs="David" w:hint="cs"/>
            <w:sz w:val="28"/>
            <w:szCs w:val="28"/>
            <w:rtl/>
          </w:rPr>
          <w:t xml:space="preserve"> שווה</w:t>
        </w:r>
      </w:ins>
      <w:ins w:id="4" w:author="user" w:date="2013-02-14T17:18:00Z">
        <w:r>
          <w:rPr>
            <w:rFonts w:ascii="David" w:hAnsi="David" w:cs="David" w:hint="cs"/>
            <w:sz w:val="28"/>
            <w:szCs w:val="28"/>
            <w:rtl/>
          </w:rPr>
          <w:t xml:space="preserve">. </w:t>
        </w:r>
      </w:ins>
      <w:ins w:id="5" w:author="user" w:date="2013-02-14T17:19:00Z">
        <w:r>
          <w:rPr>
            <w:rFonts w:ascii="David" w:hAnsi="David" w:cs="David" w:hint="cs"/>
            <w:sz w:val="28"/>
            <w:szCs w:val="28"/>
            <w:rtl/>
          </w:rPr>
          <w:t xml:space="preserve">כמו כן התורה מצווה להחזיר את הקרקעות לבעליהן הראשונים בכל שנת יובל, </w:t>
        </w:r>
      </w:ins>
      <w:del w:id="6" w:author="user" w:date="2013-02-14T17:20:00Z">
        <w:r w:rsidR="00BA36BF" w:rsidDel="00C118DB">
          <w:rPr>
            <w:rFonts w:ascii="David" w:hAnsi="David" w:cs="David" w:hint="cs"/>
            <w:sz w:val="28"/>
            <w:szCs w:val="28"/>
            <w:rtl/>
          </w:rPr>
          <w:delText xml:space="preserve">אחרי </w:delText>
        </w:r>
        <w:r w:rsidR="009C2B09" w:rsidRPr="00C118DB" w:rsidDel="00C118DB">
          <w:rPr>
            <w:rFonts w:ascii="David" w:hAnsi="David" w:cs="David"/>
            <w:sz w:val="28"/>
            <w:szCs w:val="28"/>
            <w:rtl/>
          </w:rPr>
          <w:delText>ש</w:delText>
        </w:r>
        <w:r w:rsidR="00BA36BF" w:rsidDel="00C118DB">
          <w:rPr>
            <w:rFonts w:ascii="David" w:hAnsi="David" w:cs="David" w:hint="cs"/>
            <w:sz w:val="28"/>
            <w:szCs w:val="28"/>
            <w:rtl/>
          </w:rPr>
          <w:delText xml:space="preserve">נכנסו </w:delText>
        </w:r>
      </w:del>
      <w:del w:id="7" w:author="user" w:date="2013-02-14T17:18:00Z">
        <w:r w:rsidR="009C2B09" w:rsidRPr="00C118DB" w:rsidDel="00C118DB">
          <w:rPr>
            <w:rFonts w:ascii="David" w:hAnsi="David" w:cs="David"/>
            <w:sz w:val="28"/>
            <w:szCs w:val="28"/>
            <w:rtl/>
          </w:rPr>
          <w:delText>בני</w:delText>
        </w:r>
        <w:r w:rsidR="009C2B09" w:rsidRPr="00C118DB" w:rsidDel="00C118DB">
          <w:rPr>
            <w:rFonts w:ascii="David" w:eastAsia="David" w:hAnsi="David" w:cs="David"/>
            <w:sz w:val="28"/>
            <w:szCs w:val="28"/>
            <w:rtl/>
          </w:rPr>
          <w:delText xml:space="preserve"> </w:delText>
        </w:r>
        <w:r w:rsidR="009C2B09" w:rsidRPr="00C118DB" w:rsidDel="00C118DB">
          <w:rPr>
            <w:rFonts w:ascii="David" w:hAnsi="David" w:cs="David"/>
            <w:sz w:val="28"/>
            <w:szCs w:val="28"/>
            <w:rtl/>
          </w:rPr>
          <w:delText>ישראל</w:delText>
        </w:r>
        <w:r w:rsidR="009C2B09" w:rsidRPr="00C118DB" w:rsidDel="00C118DB">
          <w:rPr>
            <w:rFonts w:ascii="David" w:eastAsia="David" w:hAnsi="David" w:cs="David"/>
            <w:sz w:val="28"/>
            <w:szCs w:val="28"/>
            <w:rtl/>
          </w:rPr>
          <w:delText xml:space="preserve"> </w:delText>
        </w:r>
      </w:del>
      <w:del w:id="8" w:author="user" w:date="2013-02-14T17:20:00Z">
        <w:r w:rsidR="009C2B09" w:rsidRPr="00C118DB" w:rsidDel="00C118DB">
          <w:rPr>
            <w:rFonts w:ascii="David" w:hAnsi="David" w:cs="David"/>
            <w:sz w:val="28"/>
            <w:szCs w:val="28"/>
            <w:rtl/>
          </w:rPr>
          <w:delText>לארץ</w:delText>
        </w:r>
        <w:r w:rsidR="009C2B09" w:rsidRPr="00C118DB" w:rsidDel="00C118DB">
          <w:rPr>
            <w:rFonts w:ascii="David" w:eastAsia="David" w:hAnsi="David" w:cs="David"/>
            <w:sz w:val="28"/>
            <w:szCs w:val="28"/>
            <w:rtl/>
          </w:rPr>
          <w:delText xml:space="preserve"> </w:delText>
        </w:r>
        <w:r w:rsidR="009C2B09" w:rsidRPr="00C118DB" w:rsidDel="00C118DB">
          <w:rPr>
            <w:rFonts w:ascii="David" w:hAnsi="David" w:cs="David"/>
            <w:sz w:val="28"/>
            <w:szCs w:val="28"/>
            <w:rtl/>
          </w:rPr>
          <w:delText>בימי</w:delText>
        </w:r>
        <w:r w:rsidR="009C2B09" w:rsidRPr="00C118DB" w:rsidDel="00C118DB">
          <w:rPr>
            <w:rFonts w:ascii="David" w:eastAsia="David" w:hAnsi="David" w:cs="David"/>
            <w:sz w:val="28"/>
            <w:szCs w:val="28"/>
            <w:rtl/>
          </w:rPr>
          <w:delText xml:space="preserve"> </w:delText>
        </w:r>
        <w:r w:rsidR="009C2B09" w:rsidRPr="00C118DB" w:rsidDel="00C118DB">
          <w:rPr>
            <w:rFonts w:ascii="David" w:hAnsi="David" w:cs="David"/>
            <w:sz w:val="28"/>
            <w:szCs w:val="28"/>
            <w:rtl/>
          </w:rPr>
          <w:delText>יהושע, הם</w:delText>
        </w:r>
        <w:r w:rsidR="009C2B09" w:rsidRPr="00C118DB" w:rsidDel="00C118DB">
          <w:rPr>
            <w:rFonts w:ascii="David" w:eastAsia="David" w:hAnsi="David" w:cs="David"/>
            <w:sz w:val="28"/>
            <w:szCs w:val="28"/>
            <w:rtl/>
          </w:rPr>
          <w:delText xml:space="preserve"> </w:delText>
        </w:r>
        <w:r w:rsidR="00BA36BF" w:rsidDel="00C118DB">
          <w:rPr>
            <w:rFonts w:ascii="David" w:eastAsia="David" w:hAnsi="David" w:cs="David" w:hint="cs"/>
            <w:sz w:val="28"/>
            <w:szCs w:val="28"/>
            <w:rtl/>
          </w:rPr>
          <w:delText>עסקו</w:delText>
        </w:r>
        <w:r w:rsidR="009C2B09" w:rsidRPr="00C118DB" w:rsidDel="00C118DB">
          <w:rPr>
            <w:rFonts w:ascii="David" w:eastAsia="David" w:hAnsi="David" w:cs="David"/>
            <w:sz w:val="28"/>
            <w:szCs w:val="28"/>
            <w:rtl/>
          </w:rPr>
          <w:delText xml:space="preserve"> </w:delText>
        </w:r>
        <w:r w:rsidR="00BA36BF" w:rsidDel="00C118DB">
          <w:rPr>
            <w:rFonts w:ascii="David" w:hAnsi="David" w:cs="David" w:hint="cs"/>
            <w:sz w:val="28"/>
            <w:szCs w:val="28"/>
            <w:rtl/>
          </w:rPr>
          <w:delText>בכיבושה וב</w:delText>
        </w:r>
        <w:r w:rsidR="009C2B09" w:rsidRPr="00C118DB" w:rsidDel="00C118DB">
          <w:rPr>
            <w:rFonts w:ascii="David" w:hAnsi="David" w:cs="David"/>
            <w:sz w:val="28"/>
            <w:szCs w:val="28"/>
            <w:rtl/>
          </w:rPr>
          <w:delText>חל</w:delText>
        </w:r>
        <w:r w:rsidR="00BA36BF" w:rsidDel="00C118DB">
          <w:rPr>
            <w:rFonts w:ascii="David" w:hAnsi="David" w:cs="David" w:hint="cs"/>
            <w:sz w:val="28"/>
            <w:szCs w:val="28"/>
            <w:rtl/>
          </w:rPr>
          <w:delText>ו</w:delText>
        </w:r>
        <w:r w:rsidR="009C2B09" w:rsidRPr="00C118DB" w:rsidDel="00C118DB">
          <w:rPr>
            <w:rFonts w:ascii="David" w:hAnsi="David" w:cs="David"/>
            <w:sz w:val="28"/>
            <w:szCs w:val="28"/>
            <w:rtl/>
          </w:rPr>
          <w:delText>ק</w:delText>
        </w:r>
        <w:r w:rsidR="00BA36BF" w:rsidDel="00C118DB">
          <w:rPr>
            <w:rFonts w:ascii="David" w:hAnsi="David" w:cs="David" w:hint="cs"/>
            <w:sz w:val="28"/>
            <w:szCs w:val="28"/>
            <w:rtl/>
          </w:rPr>
          <w:delText>תה לשבטים</w:delText>
        </w:r>
        <w:r w:rsidR="009C2B09" w:rsidRPr="00C118DB" w:rsidDel="00C118DB">
          <w:rPr>
            <w:rFonts w:ascii="David" w:hAnsi="David" w:cs="David"/>
            <w:sz w:val="28"/>
            <w:szCs w:val="28"/>
            <w:rtl/>
          </w:rPr>
          <w:delText xml:space="preserve">. </w:delText>
        </w:r>
        <w:r w:rsidR="00BA36BF" w:rsidDel="00C118DB">
          <w:rPr>
            <w:rFonts w:ascii="David" w:hAnsi="David" w:cs="David" w:hint="cs"/>
            <w:sz w:val="28"/>
            <w:szCs w:val="28"/>
            <w:rtl/>
          </w:rPr>
          <w:delText xml:space="preserve">מאז בכל שנת היובל חוזרות הקרקעות לבעליהן הראשונים </w:delText>
        </w:r>
      </w:del>
      <w:r w:rsidR="00BA36BF">
        <w:rPr>
          <w:rFonts w:ascii="David" w:hAnsi="David" w:cs="David" w:hint="cs"/>
          <w:sz w:val="28"/>
          <w:szCs w:val="28"/>
          <w:rtl/>
        </w:rPr>
        <w:t>ובכך</w:t>
      </w:r>
      <w:r w:rsidR="009C2B09" w:rsidRPr="00C118DB">
        <w:rPr>
          <w:rFonts w:ascii="David" w:eastAsia="David" w:hAnsi="David" w:cs="David"/>
          <w:sz w:val="28"/>
          <w:szCs w:val="28"/>
          <w:rtl/>
        </w:rPr>
        <w:t xml:space="preserve"> </w:t>
      </w:r>
      <w:r w:rsidR="00BA36BF">
        <w:rPr>
          <w:rFonts w:ascii="David" w:hAnsi="David" w:cs="David" w:hint="cs"/>
          <w:sz w:val="28"/>
          <w:szCs w:val="28"/>
          <w:rtl/>
        </w:rPr>
        <w:t>נ</w:t>
      </w:r>
      <w:r w:rsidR="009C2B09" w:rsidRPr="00C118DB">
        <w:rPr>
          <w:rFonts w:ascii="David" w:hAnsi="David" w:cs="David"/>
          <w:sz w:val="28"/>
          <w:szCs w:val="28"/>
          <w:rtl/>
        </w:rPr>
        <w:t>שמר</w:t>
      </w:r>
      <w:r w:rsidR="00BA36BF">
        <w:rPr>
          <w:rFonts w:ascii="David" w:hAnsi="David" w:cs="David" w:hint="cs"/>
          <w:sz w:val="28"/>
          <w:szCs w:val="28"/>
          <w:rtl/>
        </w:rPr>
        <w:t>ת</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החלוקה</w:t>
      </w:r>
      <w:r w:rsidR="009C2B09" w:rsidRPr="00C118DB">
        <w:rPr>
          <w:rFonts w:ascii="David" w:eastAsia="David" w:hAnsi="David" w:cs="David"/>
          <w:sz w:val="28"/>
          <w:szCs w:val="28"/>
          <w:rtl/>
        </w:rPr>
        <w:t xml:space="preserve"> </w:t>
      </w:r>
      <w:r w:rsidR="009C2B09" w:rsidRPr="00C118DB">
        <w:rPr>
          <w:rFonts w:ascii="David" w:hAnsi="David" w:cs="David"/>
          <w:sz w:val="28"/>
          <w:szCs w:val="28"/>
          <w:rtl/>
        </w:rPr>
        <w:t xml:space="preserve">הראשונית. </w:t>
      </w:r>
      <w:r w:rsidR="00BA36BF">
        <w:rPr>
          <w:rFonts w:ascii="David" w:hAnsi="David" w:cs="David" w:hint="cs"/>
          <w:sz w:val="28"/>
          <w:szCs w:val="28"/>
          <w:rtl/>
        </w:rPr>
        <w:t>כיום</w:t>
      </w:r>
      <w:r w:rsidR="009C2B09" w:rsidRPr="00C118DB">
        <w:rPr>
          <w:rFonts w:ascii="David" w:hAnsi="David" w:cs="David"/>
          <w:sz w:val="28"/>
          <w:szCs w:val="28"/>
          <w:rtl/>
        </w:rPr>
        <w:t>, הקרקעות</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אינן</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מחולקות</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בצורה</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שוויונית, ולכן</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קיום</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מצוות</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היובל</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כפשוטה</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לא</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יביא</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לחלוקה</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שוויונית</w:t>
      </w:r>
      <w:r w:rsidR="009C2B09" w:rsidRPr="00C118DB">
        <w:rPr>
          <w:rFonts w:ascii="David" w:eastAsia="David" w:hAnsi="David" w:cs="David"/>
          <w:sz w:val="28"/>
          <w:szCs w:val="28"/>
          <w:rtl/>
        </w:rPr>
        <w:t xml:space="preserve"> </w:t>
      </w:r>
      <w:r w:rsidR="00BA36BF">
        <w:rPr>
          <w:rFonts w:ascii="David" w:eastAsia="David" w:hAnsi="David" w:cs="David" w:hint="cs"/>
          <w:sz w:val="28"/>
          <w:szCs w:val="28"/>
          <w:rtl/>
        </w:rPr>
        <w:t>של הקרקעו</w:t>
      </w:r>
      <w:r w:rsidR="00BA36BF">
        <w:rPr>
          <w:rFonts w:ascii="David" w:hAnsi="David" w:cs="David" w:hint="cs"/>
          <w:sz w:val="28"/>
          <w:szCs w:val="28"/>
          <w:rtl/>
        </w:rPr>
        <w:t>ת</w:t>
      </w:r>
      <w:r w:rsidR="009C2B09" w:rsidRPr="00C118DB">
        <w:rPr>
          <w:rFonts w:ascii="David" w:hAnsi="David" w:cs="David"/>
          <w:sz w:val="28"/>
          <w:szCs w:val="28"/>
          <w:rtl/>
        </w:rPr>
        <w:t xml:space="preserve">. </w:t>
      </w:r>
      <w:r w:rsidR="00BA36BF">
        <w:rPr>
          <w:rFonts w:ascii="David" w:hAnsi="David" w:cs="David" w:hint="cs"/>
          <w:sz w:val="28"/>
          <w:szCs w:val="28"/>
          <w:rtl/>
        </w:rPr>
        <w:t>יתר על כן</w:t>
      </w:r>
      <w:r w:rsidR="009C2B09" w:rsidRPr="00C118DB">
        <w:rPr>
          <w:rFonts w:ascii="David" w:hAnsi="David" w:cs="David"/>
          <w:sz w:val="28"/>
          <w:szCs w:val="28"/>
          <w:rtl/>
        </w:rPr>
        <w:t>, חלוקה</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שוויונית</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של</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קרקעות</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נראית</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קשה</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ולא</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מעשית</w:t>
      </w:r>
      <w:r w:rsidR="00BA36BF">
        <w:rPr>
          <w:rFonts w:ascii="David" w:hAnsi="David" w:cs="David" w:hint="cs"/>
          <w:sz w:val="28"/>
          <w:szCs w:val="28"/>
          <w:rtl/>
        </w:rPr>
        <w:t xml:space="preserve"> </w:t>
      </w:r>
      <w:r w:rsidR="00BA36BF" w:rsidRPr="00584C85">
        <w:rPr>
          <w:rFonts w:ascii="David" w:hAnsi="David" w:cs="David"/>
          <w:sz w:val="28"/>
          <w:szCs w:val="28"/>
          <w:rtl/>
        </w:rPr>
        <w:t>במציאות</w:t>
      </w:r>
      <w:r w:rsidR="00BA36BF" w:rsidRPr="00584C85">
        <w:rPr>
          <w:rFonts w:ascii="David" w:eastAsia="David" w:hAnsi="David" w:cs="David"/>
          <w:sz w:val="28"/>
          <w:szCs w:val="28"/>
          <w:rtl/>
        </w:rPr>
        <w:t xml:space="preserve"> </w:t>
      </w:r>
      <w:r w:rsidR="00BA36BF" w:rsidRPr="00584C85">
        <w:rPr>
          <w:rFonts w:ascii="David" w:hAnsi="David" w:cs="David"/>
          <w:sz w:val="28"/>
          <w:szCs w:val="28"/>
          <w:rtl/>
        </w:rPr>
        <w:t>של</w:t>
      </w:r>
      <w:r w:rsidR="00BA36BF" w:rsidRPr="00584C85">
        <w:rPr>
          <w:rFonts w:ascii="David" w:eastAsia="David" w:hAnsi="David" w:cs="David"/>
          <w:sz w:val="28"/>
          <w:szCs w:val="28"/>
          <w:rtl/>
        </w:rPr>
        <w:t xml:space="preserve"> </w:t>
      </w:r>
      <w:r w:rsidR="00BA36BF" w:rsidRPr="00584C85">
        <w:rPr>
          <w:rFonts w:ascii="David" w:hAnsi="David" w:cs="David"/>
          <w:sz w:val="28"/>
          <w:szCs w:val="28"/>
          <w:rtl/>
        </w:rPr>
        <w:t>ימינו</w:t>
      </w:r>
      <w:r w:rsidR="009C2B09" w:rsidRPr="00C118DB">
        <w:rPr>
          <w:rFonts w:ascii="David" w:hAnsi="David" w:cs="David"/>
          <w:sz w:val="28"/>
          <w:szCs w:val="28"/>
          <w:rtl/>
        </w:rPr>
        <w:t>. מאמר</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זה</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מציע</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אלגוריתם, המבוסס</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על</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גרף, שמאפשר</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לקיים</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את</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מצוות</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היובל</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בהדרגה, באופן</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שיגדיל</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באופן</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תמידי</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את</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מספרם</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של</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בעלי</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הנחלות, תוך</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התערבות</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מזערית</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בחלוקת</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הקרקעות</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הנוכחית, ותוך</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התחשבות</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מרבית</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בהעדפות</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האישיות</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של</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האזרחים. חישובים</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הסתברותיים</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והדמיות</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ממוחשבות</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מראים, שהאלגוריתם</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מתכנס</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למצב</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שבו</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לכל</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אזרח</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יש</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נחלה.</w:t>
      </w:r>
    </w:p>
    <w:p w:rsidR="009C2B09" w:rsidRPr="00C118DB" w:rsidRDefault="009C2B09" w:rsidP="009C2B09">
      <w:pPr>
        <w:pStyle w:val="a1"/>
        <w:bidi/>
        <w:rPr>
          <w:rFonts w:ascii="David" w:hAnsi="David" w:cs="David"/>
          <w:sz w:val="28"/>
          <w:szCs w:val="28"/>
          <w:rtl/>
        </w:rPr>
      </w:pPr>
    </w:p>
    <w:p w:rsidR="009C2B09" w:rsidRPr="00C118DB" w:rsidRDefault="009C2B09" w:rsidP="009C2B09">
      <w:pPr>
        <w:pStyle w:val="2"/>
        <w:bidi/>
        <w:rPr>
          <w:rFonts w:ascii="David" w:hAnsi="David" w:cs="David"/>
          <w:sz w:val="28"/>
          <w:szCs w:val="28"/>
          <w:rtl/>
        </w:rPr>
      </w:pPr>
      <w:r w:rsidRPr="00C118DB">
        <w:rPr>
          <w:rFonts w:ascii="David" w:hAnsi="David" w:cs="David"/>
          <w:sz w:val="28"/>
          <w:szCs w:val="28"/>
          <w:rtl/>
        </w:rPr>
        <w:t>א. מצוות</w:t>
      </w:r>
      <w:r w:rsidRPr="00C118DB">
        <w:rPr>
          <w:rFonts w:ascii="David" w:eastAsia="David" w:hAnsi="David" w:cs="David"/>
          <w:sz w:val="28"/>
          <w:szCs w:val="28"/>
          <w:rtl/>
        </w:rPr>
        <w:t xml:space="preserve"> </w:t>
      </w:r>
      <w:r w:rsidRPr="00C118DB">
        <w:rPr>
          <w:rFonts w:ascii="David" w:hAnsi="David" w:cs="David"/>
          <w:sz w:val="28"/>
          <w:szCs w:val="28"/>
          <w:rtl/>
        </w:rPr>
        <w:t>היובל</w:t>
      </w:r>
      <w:r w:rsidRPr="00C118DB">
        <w:rPr>
          <w:rFonts w:ascii="David" w:eastAsia="David" w:hAnsi="David" w:cs="David"/>
          <w:sz w:val="28"/>
          <w:szCs w:val="28"/>
          <w:rtl/>
        </w:rPr>
        <w:t xml:space="preserve"> </w:t>
      </w:r>
      <w:r w:rsidRPr="00C118DB">
        <w:rPr>
          <w:rFonts w:ascii="David" w:hAnsi="David" w:cs="David"/>
          <w:sz w:val="28"/>
          <w:szCs w:val="28"/>
          <w:rtl/>
        </w:rPr>
        <w:t>בהלכה</w:t>
      </w:r>
      <w:r w:rsidRPr="00C118DB">
        <w:rPr>
          <w:rFonts w:ascii="David" w:eastAsia="David" w:hAnsi="David" w:cs="David"/>
          <w:sz w:val="28"/>
          <w:szCs w:val="28"/>
          <w:rtl/>
        </w:rPr>
        <w:t xml:space="preserve"> </w:t>
      </w:r>
      <w:r w:rsidRPr="00C118DB">
        <w:rPr>
          <w:rFonts w:ascii="David" w:hAnsi="David" w:cs="David"/>
          <w:sz w:val="28"/>
          <w:szCs w:val="28"/>
          <w:rtl/>
        </w:rPr>
        <w:t>ובהגות</w:t>
      </w:r>
      <w:r w:rsidRPr="00C118DB">
        <w:rPr>
          <w:rFonts w:ascii="David" w:eastAsia="David" w:hAnsi="David" w:cs="David"/>
          <w:sz w:val="28"/>
          <w:szCs w:val="28"/>
          <w:rtl/>
        </w:rPr>
        <w:t xml:space="preserve"> </w:t>
      </w:r>
      <w:r w:rsidRPr="00C118DB">
        <w:rPr>
          <w:rFonts w:ascii="David" w:hAnsi="David" w:cs="David"/>
          <w:sz w:val="28"/>
          <w:szCs w:val="28"/>
          <w:rtl/>
        </w:rPr>
        <w:t>הציונית</w:t>
      </w:r>
    </w:p>
    <w:p w:rsidR="009C2B09" w:rsidRPr="00C118DB" w:rsidRDefault="009C2B09" w:rsidP="009C2B09">
      <w:pPr>
        <w:pStyle w:val="13"/>
        <w:bidi/>
        <w:rPr>
          <w:rFonts w:ascii="David" w:hAnsi="David" w:cs="David"/>
          <w:sz w:val="28"/>
          <w:szCs w:val="28"/>
          <w:rtl/>
        </w:rPr>
      </w:pPr>
      <w:r w:rsidRPr="00C118DB">
        <w:rPr>
          <w:rFonts w:ascii="David" w:hAnsi="David" w:cs="David"/>
          <w:sz w:val="28"/>
          <w:szCs w:val="28"/>
          <w:rtl/>
        </w:rPr>
        <w:t>"</w:t>
      </w:r>
      <w:r w:rsidRPr="00C118DB">
        <w:rPr>
          <w:rStyle w:val="Q"/>
          <w:rFonts w:ascii="David" w:hAnsi="David" w:cs="David"/>
          <w:b/>
          <w:bCs/>
          <w:sz w:val="28"/>
          <w:szCs w:val="28"/>
          <w:rtl/>
        </w:rPr>
        <w:t>וְהָאָרֶץ</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לֹא</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תִמָּכֵר</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לִצְמִתֻת</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כִּי</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לִי</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הָאָרֶץ</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כִּי</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גֵרִים</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וְתוֹשָׁבִים</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אַתֶּם</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עִמָּדִי. וּבְכֹל</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אֶרֶץ</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אֲחֻזַּתְכֶם</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גְּאֻלָּה</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תִּתְּנוּ</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לָאָרֶץ.   כִּי</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יָמוּךְ</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אָחִיךָ</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וּמָכַר</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מֵאֲחֻזָּתוֹ</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וּבָא</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גֹאֲלוֹ</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הַקָּרֹב</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אֵלָיו</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וְגָאַל</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אֵת</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מִמְכַּר</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אָחִיו. וְאִישׁ</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כִּי</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לֹא</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יִהְיֶה</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לּוֹ</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גֹּאֵל</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וְהִשִּׂיגָה</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יָדוֹ</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וּמָצָא</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כְּדֵי</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גְאֻלָּתוֹ. וְחִשַּׁב</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אֶת</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שְׁנֵי</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מִמְכָּרוֹ</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וְהֵשִׁיב</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אֶת</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הָעֹדֵף</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לָאִישׁ</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אֲשֶׁר</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מָכַר</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לוֹ</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וְשָׁב</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לַאֲחֻזָּתוֹ. וְאִם</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לֹא</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מָצְאָה</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יָדוֹ</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דֵּי</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הָשִׁיב</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לוֹ</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וְהָיָה</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מִמְכָּרוֹ</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בְּיַד</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הַקֹּנֶה</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אֹתוֹ</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עַד</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שְׁנַת</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הַיּוֹבֵל</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וְיָצָא</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בַּיֹּבֵל</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וְשָׁב</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לַאֲחֻזָּתוֹ</w:t>
      </w:r>
      <w:r w:rsidRPr="00C118DB">
        <w:rPr>
          <w:rFonts w:ascii="David" w:hAnsi="David" w:cs="David"/>
          <w:sz w:val="28"/>
          <w:szCs w:val="28"/>
          <w:rtl/>
        </w:rPr>
        <w:t>" (ויקרא</w:t>
      </w:r>
      <w:r w:rsidRPr="00C118DB">
        <w:rPr>
          <w:rFonts w:ascii="David" w:eastAsia="David" w:hAnsi="David" w:cs="David"/>
          <w:sz w:val="28"/>
          <w:szCs w:val="28"/>
          <w:rtl/>
        </w:rPr>
        <w:t xml:space="preserve"> </w:t>
      </w:r>
      <w:r w:rsidRPr="00C118DB">
        <w:rPr>
          <w:rFonts w:ascii="David" w:hAnsi="David" w:cs="David"/>
          <w:sz w:val="28"/>
          <w:szCs w:val="28"/>
          <w:rtl/>
        </w:rPr>
        <w:t>כה, כג-כח).</w:t>
      </w:r>
    </w:p>
    <w:p w:rsidR="009C2B09" w:rsidRPr="00C118DB" w:rsidRDefault="009C2B09" w:rsidP="009C2B09">
      <w:pPr>
        <w:pStyle w:val="13"/>
        <w:bidi/>
        <w:rPr>
          <w:rFonts w:ascii="David" w:hAnsi="David" w:cs="David"/>
          <w:sz w:val="28"/>
          <w:szCs w:val="28"/>
          <w:rtl/>
        </w:rPr>
      </w:pPr>
      <w:r w:rsidRPr="00C118DB">
        <w:rPr>
          <w:rFonts w:ascii="David" w:hAnsi="David" w:cs="David"/>
          <w:sz w:val="28"/>
          <w:szCs w:val="28"/>
          <w:rtl/>
        </w:rPr>
        <w:t>"</w:t>
      </w:r>
      <w:r w:rsidRPr="00C118DB">
        <w:rPr>
          <w:rStyle w:val="Q"/>
          <w:rFonts w:ascii="David" w:hAnsi="David" w:cs="David"/>
          <w:b/>
          <w:bCs/>
          <w:sz w:val="28"/>
          <w:szCs w:val="28"/>
          <w:rtl/>
        </w:rPr>
        <w:t>וַיְדַבֵּר</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ה' אֶל</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מֹשֶׁה</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לֵּאמֹר. לָאֵלֶּה</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תֵּחָלֵק</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הָאָרֶץ</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בְּנַחֲלָה</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בְּמִסְפַּר</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שֵׁמוֹת. לָרַב</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תַּרְבֶּה</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נַחֲלָתוֹ</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וְלַמְעַט</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תַּמְעִיט</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נַחֲלָתוֹ</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אִישׁ</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לְפִי</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פְקֻדָיו</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יֻתַּן</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נַחֲלָתוֹ. אַךְ</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בְּגוֹרָל</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יֵחָלֵק</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אֶת</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הָאָרֶץ</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לִשְׁמוֹת</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מַטּוֹת</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אֲבֹתָם</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יִנְחָלוּ. עַל</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פִּי</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הַגּוֹרָל</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תֵּחָלֵק</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נַחֲלָתוֹ</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בֵּין</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רַב</w:t>
      </w:r>
      <w:r w:rsidRPr="00C118DB">
        <w:rPr>
          <w:rStyle w:val="Q"/>
          <w:rFonts w:ascii="David" w:eastAsia="David" w:hAnsi="David" w:cs="David"/>
          <w:b/>
          <w:bCs/>
          <w:sz w:val="28"/>
          <w:szCs w:val="28"/>
          <w:rtl/>
        </w:rPr>
        <w:t xml:space="preserve"> </w:t>
      </w:r>
      <w:r w:rsidRPr="00C118DB">
        <w:rPr>
          <w:rStyle w:val="Q"/>
          <w:rFonts w:ascii="David" w:hAnsi="David" w:cs="David"/>
          <w:b/>
          <w:bCs/>
          <w:sz w:val="28"/>
          <w:szCs w:val="28"/>
          <w:rtl/>
        </w:rPr>
        <w:t>לִמְעָט</w:t>
      </w:r>
      <w:r w:rsidRPr="00C118DB">
        <w:rPr>
          <w:rFonts w:ascii="David" w:hAnsi="David" w:cs="David"/>
          <w:sz w:val="28"/>
          <w:szCs w:val="28"/>
          <w:rtl/>
        </w:rPr>
        <w:t>" (במדבר</w:t>
      </w:r>
      <w:r w:rsidRPr="00C118DB">
        <w:rPr>
          <w:rFonts w:ascii="David" w:eastAsia="David" w:hAnsi="David" w:cs="David"/>
          <w:sz w:val="28"/>
          <w:szCs w:val="28"/>
          <w:rtl/>
        </w:rPr>
        <w:t xml:space="preserve"> </w:t>
      </w:r>
      <w:r w:rsidRPr="00C118DB">
        <w:rPr>
          <w:rFonts w:ascii="David" w:hAnsi="David" w:cs="David"/>
          <w:sz w:val="28"/>
          <w:szCs w:val="28"/>
          <w:rtl/>
        </w:rPr>
        <w:t>כו, נב-נו).</w:t>
      </w:r>
    </w:p>
    <w:p w:rsidR="009C2B09" w:rsidRPr="00C118DB" w:rsidRDefault="009C2B09" w:rsidP="008A508F">
      <w:pPr>
        <w:pStyle w:val="a1"/>
        <w:bidi/>
        <w:rPr>
          <w:rFonts w:ascii="David" w:hAnsi="David" w:cs="David"/>
          <w:sz w:val="28"/>
          <w:szCs w:val="28"/>
          <w:rtl/>
        </w:rPr>
      </w:pPr>
      <w:r w:rsidRPr="00C118DB">
        <w:rPr>
          <w:rFonts w:ascii="David" w:hAnsi="David" w:cs="David"/>
          <w:sz w:val="28"/>
          <w:szCs w:val="28"/>
          <w:rtl/>
        </w:rPr>
        <w:t>על-פי</w:t>
      </w:r>
      <w:r w:rsidRPr="00C118DB">
        <w:rPr>
          <w:rFonts w:ascii="David" w:eastAsia="David" w:hAnsi="David" w:cs="David"/>
          <w:sz w:val="28"/>
          <w:szCs w:val="28"/>
          <w:rtl/>
        </w:rPr>
        <w:t xml:space="preserve"> </w:t>
      </w:r>
      <w:r w:rsidR="00677705">
        <w:rPr>
          <w:rFonts w:ascii="David" w:eastAsia="David" w:hAnsi="David" w:cs="David" w:hint="cs"/>
          <w:sz w:val="28"/>
          <w:szCs w:val="28"/>
          <w:rtl/>
        </w:rPr>
        <w:t>פסוקים אלו</w:t>
      </w:r>
      <w:r w:rsidRPr="00C118DB">
        <w:rPr>
          <w:rFonts w:ascii="David" w:hAnsi="David" w:cs="David"/>
          <w:sz w:val="28"/>
          <w:szCs w:val="28"/>
          <w:rtl/>
        </w:rPr>
        <w:t>, יש</w:t>
      </w:r>
      <w:r w:rsidRPr="00C118DB">
        <w:rPr>
          <w:rFonts w:ascii="David" w:eastAsia="David" w:hAnsi="David" w:cs="David"/>
          <w:sz w:val="28"/>
          <w:szCs w:val="28"/>
          <w:rtl/>
        </w:rPr>
        <w:t xml:space="preserve"> </w:t>
      </w:r>
      <w:r w:rsidRPr="00C118DB">
        <w:rPr>
          <w:rFonts w:ascii="David" w:hAnsi="David" w:cs="David"/>
          <w:sz w:val="28"/>
          <w:szCs w:val="28"/>
          <w:rtl/>
        </w:rPr>
        <w:t>לחלק</w:t>
      </w:r>
      <w:r w:rsidRPr="00C118DB">
        <w:rPr>
          <w:rFonts w:ascii="David" w:eastAsia="David" w:hAnsi="David" w:cs="David"/>
          <w:sz w:val="28"/>
          <w:szCs w:val="28"/>
          <w:rtl/>
        </w:rPr>
        <w:t xml:space="preserve"> </w:t>
      </w:r>
      <w:r w:rsidRPr="00C118DB">
        <w:rPr>
          <w:rFonts w:ascii="David" w:hAnsi="David" w:cs="David"/>
          <w:sz w:val="28"/>
          <w:szCs w:val="28"/>
          <w:rtl/>
        </w:rPr>
        <w:t>את</w:t>
      </w:r>
      <w:r w:rsidRPr="00C118DB">
        <w:rPr>
          <w:rFonts w:ascii="David" w:eastAsia="David" w:hAnsi="David" w:cs="David"/>
          <w:sz w:val="28"/>
          <w:szCs w:val="28"/>
          <w:rtl/>
        </w:rPr>
        <w:t xml:space="preserve"> </w:t>
      </w:r>
      <w:r w:rsidRPr="00C118DB">
        <w:rPr>
          <w:rFonts w:ascii="David" w:hAnsi="David" w:cs="David"/>
          <w:sz w:val="28"/>
          <w:szCs w:val="28"/>
          <w:rtl/>
        </w:rPr>
        <w:t>קרקעות</w:t>
      </w:r>
      <w:r w:rsidRPr="00C118DB">
        <w:rPr>
          <w:rFonts w:ascii="David" w:eastAsia="David" w:hAnsi="David" w:cs="David"/>
          <w:sz w:val="28"/>
          <w:szCs w:val="28"/>
          <w:rtl/>
        </w:rPr>
        <w:t xml:space="preserve"> </w:t>
      </w:r>
      <w:r w:rsidR="00677705">
        <w:rPr>
          <w:rFonts w:ascii="David" w:eastAsia="David" w:hAnsi="David" w:cs="David" w:hint="cs"/>
          <w:sz w:val="28"/>
          <w:szCs w:val="28"/>
          <w:rtl/>
        </w:rPr>
        <w:t xml:space="preserve">הארץ </w:t>
      </w:r>
      <w:r w:rsidRPr="00C118DB">
        <w:rPr>
          <w:rFonts w:ascii="David" w:hAnsi="David" w:cs="David"/>
          <w:sz w:val="28"/>
          <w:szCs w:val="28"/>
          <w:rtl/>
        </w:rPr>
        <w:t>בשווה</w:t>
      </w:r>
      <w:r w:rsidRPr="00C118DB">
        <w:rPr>
          <w:rFonts w:ascii="David" w:eastAsia="David" w:hAnsi="David" w:cs="David"/>
          <w:sz w:val="28"/>
          <w:szCs w:val="28"/>
          <w:rtl/>
        </w:rPr>
        <w:t xml:space="preserve"> </w:t>
      </w:r>
      <w:r w:rsidRPr="00C118DB">
        <w:rPr>
          <w:rFonts w:ascii="David" w:hAnsi="David" w:cs="David"/>
          <w:sz w:val="28"/>
          <w:szCs w:val="28"/>
          <w:rtl/>
        </w:rPr>
        <w:t>בין</w:t>
      </w:r>
      <w:r w:rsidRPr="00C118DB">
        <w:rPr>
          <w:rFonts w:ascii="David" w:eastAsia="David" w:hAnsi="David" w:cs="David"/>
          <w:sz w:val="28"/>
          <w:szCs w:val="28"/>
          <w:rtl/>
        </w:rPr>
        <w:t xml:space="preserve"> </w:t>
      </w:r>
      <w:r w:rsidRPr="00C118DB">
        <w:rPr>
          <w:rFonts w:ascii="David" w:hAnsi="David" w:cs="David"/>
          <w:sz w:val="28"/>
          <w:szCs w:val="28"/>
          <w:rtl/>
        </w:rPr>
        <w:t>בני</w:t>
      </w:r>
      <w:r w:rsidRPr="00C118DB">
        <w:rPr>
          <w:rFonts w:ascii="David" w:eastAsia="David" w:hAnsi="David" w:cs="David"/>
          <w:sz w:val="28"/>
          <w:szCs w:val="28"/>
          <w:rtl/>
        </w:rPr>
        <w:t xml:space="preserve"> </w:t>
      </w:r>
      <w:r w:rsidRPr="00C118DB">
        <w:rPr>
          <w:rFonts w:ascii="David" w:hAnsi="David" w:cs="David"/>
          <w:sz w:val="28"/>
          <w:szCs w:val="28"/>
          <w:rtl/>
        </w:rPr>
        <w:t>ישראל</w:t>
      </w:r>
      <w:r w:rsidRPr="00C118DB">
        <w:rPr>
          <w:rFonts w:ascii="David" w:eastAsia="David" w:hAnsi="David" w:cs="David"/>
          <w:sz w:val="28"/>
          <w:szCs w:val="28"/>
          <w:rtl/>
        </w:rPr>
        <w:t xml:space="preserve"> </w:t>
      </w:r>
      <w:r w:rsidRPr="00C118DB">
        <w:rPr>
          <w:rFonts w:ascii="David" w:hAnsi="David" w:cs="David"/>
          <w:sz w:val="28"/>
          <w:szCs w:val="28"/>
          <w:rtl/>
        </w:rPr>
        <w:t>. החלוקה</w:t>
      </w:r>
      <w:r w:rsidRPr="00C118DB">
        <w:rPr>
          <w:rFonts w:ascii="David" w:eastAsia="David" w:hAnsi="David" w:cs="David"/>
          <w:sz w:val="28"/>
          <w:szCs w:val="28"/>
          <w:rtl/>
        </w:rPr>
        <w:t xml:space="preserve"> </w:t>
      </w:r>
      <w:r w:rsidRPr="00C118DB">
        <w:rPr>
          <w:rFonts w:ascii="David" w:hAnsi="David" w:cs="David"/>
          <w:sz w:val="28"/>
          <w:szCs w:val="28"/>
          <w:rtl/>
        </w:rPr>
        <w:t>הזאת</w:t>
      </w:r>
      <w:r w:rsidRPr="00C118DB">
        <w:rPr>
          <w:rFonts w:ascii="David" w:eastAsia="David" w:hAnsi="David" w:cs="David"/>
          <w:sz w:val="28"/>
          <w:szCs w:val="28"/>
          <w:rtl/>
        </w:rPr>
        <w:t xml:space="preserve"> </w:t>
      </w:r>
      <w:r w:rsidRPr="00C118DB">
        <w:rPr>
          <w:rFonts w:ascii="David" w:hAnsi="David" w:cs="David"/>
          <w:sz w:val="28"/>
          <w:szCs w:val="28"/>
          <w:rtl/>
        </w:rPr>
        <w:t>חשובה</w:t>
      </w:r>
      <w:r w:rsidRPr="00C118DB">
        <w:rPr>
          <w:rFonts w:ascii="David" w:eastAsia="David" w:hAnsi="David" w:cs="David"/>
          <w:sz w:val="28"/>
          <w:szCs w:val="28"/>
          <w:rtl/>
        </w:rPr>
        <w:t xml:space="preserve"> </w:t>
      </w:r>
      <w:r w:rsidRPr="00C118DB">
        <w:rPr>
          <w:rFonts w:ascii="David" w:hAnsi="David" w:cs="David"/>
          <w:sz w:val="28"/>
          <w:szCs w:val="28"/>
          <w:rtl/>
        </w:rPr>
        <w:t>כל-כך, עד</w:t>
      </w:r>
      <w:r w:rsidRPr="00C118DB">
        <w:rPr>
          <w:rFonts w:ascii="David" w:eastAsia="David" w:hAnsi="David" w:cs="David"/>
          <w:sz w:val="28"/>
          <w:szCs w:val="28"/>
          <w:rtl/>
        </w:rPr>
        <w:t xml:space="preserve"> </w:t>
      </w:r>
      <w:r w:rsidRPr="00C118DB">
        <w:rPr>
          <w:rFonts w:ascii="David" w:hAnsi="David" w:cs="David"/>
          <w:sz w:val="28"/>
          <w:szCs w:val="28"/>
          <w:rtl/>
        </w:rPr>
        <w:t>שהתורה</w:t>
      </w:r>
      <w:r w:rsidRPr="00C118DB">
        <w:rPr>
          <w:rFonts w:ascii="David" w:eastAsia="David" w:hAnsi="David" w:cs="David"/>
          <w:sz w:val="28"/>
          <w:szCs w:val="28"/>
          <w:rtl/>
        </w:rPr>
        <w:t xml:space="preserve"> </w:t>
      </w:r>
      <w:r w:rsidRPr="00C118DB">
        <w:rPr>
          <w:rFonts w:ascii="David" w:hAnsi="David" w:cs="David"/>
          <w:sz w:val="28"/>
          <w:szCs w:val="28"/>
          <w:rtl/>
        </w:rPr>
        <w:t>קבעה</w:t>
      </w:r>
      <w:r w:rsidRPr="00C118DB">
        <w:rPr>
          <w:rFonts w:ascii="David" w:eastAsia="David" w:hAnsi="David" w:cs="David"/>
          <w:sz w:val="28"/>
          <w:szCs w:val="28"/>
          <w:rtl/>
        </w:rPr>
        <w:t xml:space="preserve"> </w:t>
      </w:r>
      <w:r w:rsidRPr="00C118DB">
        <w:rPr>
          <w:rFonts w:ascii="David" w:hAnsi="David" w:cs="David"/>
          <w:sz w:val="28"/>
          <w:szCs w:val="28"/>
          <w:rtl/>
        </w:rPr>
        <w:t>חוק</w:t>
      </w:r>
      <w:r w:rsidRPr="00C118DB">
        <w:rPr>
          <w:rFonts w:ascii="David" w:eastAsia="David" w:hAnsi="David" w:cs="David"/>
          <w:sz w:val="28"/>
          <w:szCs w:val="28"/>
          <w:rtl/>
        </w:rPr>
        <w:t xml:space="preserve"> </w:t>
      </w:r>
      <w:r w:rsidRPr="00C118DB">
        <w:rPr>
          <w:rFonts w:ascii="David" w:hAnsi="David" w:cs="David"/>
          <w:sz w:val="28"/>
          <w:szCs w:val="28"/>
          <w:rtl/>
        </w:rPr>
        <w:t>מיוחד</w:t>
      </w:r>
      <w:r w:rsidRPr="00C118DB">
        <w:rPr>
          <w:rFonts w:ascii="David" w:eastAsia="David" w:hAnsi="David" w:cs="David"/>
          <w:sz w:val="28"/>
          <w:szCs w:val="28"/>
          <w:rtl/>
        </w:rPr>
        <w:t xml:space="preserve"> </w:t>
      </w:r>
      <w:r w:rsidRPr="00C118DB">
        <w:rPr>
          <w:rFonts w:ascii="David" w:hAnsi="David" w:cs="David"/>
          <w:sz w:val="28"/>
          <w:szCs w:val="28"/>
          <w:rtl/>
        </w:rPr>
        <w:t>שמטרתו</w:t>
      </w:r>
      <w:r w:rsidRPr="00C118DB">
        <w:rPr>
          <w:rFonts w:ascii="David" w:eastAsia="David" w:hAnsi="David" w:cs="David"/>
          <w:sz w:val="28"/>
          <w:szCs w:val="28"/>
          <w:rtl/>
        </w:rPr>
        <w:t xml:space="preserve"> </w:t>
      </w:r>
      <w:r w:rsidRPr="00C118DB">
        <w:rPr>
          <w:rFonts w:ascii="David" w:hAnsi="David" w:cs="David"/>
          <w:sz w:val="28"/>
          <w:szCs w:val="28"/>
          <w:rtl/>
        </w:rPr>
        <w:t>לחדש</w:t>
      </w:r>
      <w:r w:rsidRPr="00C118DB">
        <w:rPr>
          <w:rFonts w:ascii="David" w:eastAsia="David" w:hAnsi="David" w:cs="David"/>
          <w:sz w:val="28"/>
          <w:szCs w:val="28"/>
          <w:rtl/>
        </w:rPr>
        <w:t xml:space="preserve"> </w:t>
      </w:r>
      <w:r w:rsidRPr="00C118DB">
        <w:rPr>
          <w:rFonts w:ascii="David" w:hAnsi="David" w:cs="David"/>
          <w:sz w:val="28"/>
          <w:szCs w:val="28"/>
          <w:rtl/>
        </w:rPr>
        <w:t>את</w:t>
      </w:r>
      <w:r w:rsidRPr="00C118DB">
        <w:rPr>
          <w:rFonts w:ascii="David" w:eastAsia="David" w:hAnsi="David" w:cs="David"/>
          <w:sz w:val="28"/>
          <w:szCs w:val="28"/>
          <w:rtl/>
        </w:rPr>
        <w:t xml:space="preserve"> </w:t>
      </w:r>
      <w:r w:rsidRPr="00C118DB">
        <w:rPr>
          <w:rFonts w:ascii="David" w:hAnsi="David" w:cs="David"/>
          <w:sz w:val="28"/>
          <w:szCs w:val="28"/>
          <w:rtl/>
        </w:rPr>
        <w:t>החלוקה</w:t>
      </w:r>
      <w:r w:rsidRPr="00C118DB">
        <w:rPr>
          <w:rFonts w:ascii="David" w:eastAsia="David" w:hAnsi="David" w:cs="David"/>
          <w:sz w:val="28"/>
          <w:szCs w:val="28"/>
          <w:rtl/>
        </w:rPr>
        <w:t xml:space="preserve"> </w:t>
      </w:r>
      <w:r w:rsidRPr="00C118DB">
        <w:rPr>
          <w:rFonts w:ascii="David" w:hAnsi="David" w:cs="David"/>
          <w:sz w:val="28"/>
          <w:szCs w:val="28"/>
          <w:rtl/>
        </w:rPr>
        <w:t>המקורית</w:t>
      </w:r>
      <w:r w:rsidRPr="00C118DB">
        <w:rPr>
          <w:rFonts w:ascii="David" w:eastAsia="David" w:hAnsi="David" w:cs="David"/>
          <w:sz w:val="28"/>
          <w:szCs w:val="28"/>
          <w:rtl/>
        </w:rPr>
        <w:t xml:space="preserve"> </w:t>
      </w:r>
      <w:r w:rsidRPr="00C118DB">
        <w:rPr>
          <w:rFonts w:ascii="David" w:hAnsi="David" w:cs="David"/>
          <w:sz w:val="28"/>
          <w:szCs w:val="28"/>
          <w:rtl/>
        </w:rPr>
        <w:t>פעם</w:t>
      </w:r>
      <w:r w:rsidRPr="00C118DB">
        <w:rPr>
          <w:rFonts w:ascii="David" w:eastAsia="David" w:hAnsi="David" w:cs="David"/>
          <w:sz w:val="28"/>
          <w:szCs w:val="28"/>
          <w:rtl/>
        </w:rPr>
        <w:t xml:space="preserve"> </w:t>
      </w:r>
      <w:r w:rsidRPr="00C118DB">
        <w:rPr>
          <w:rFonts w:ascii="David" w:hAnsi="David" w:cs="David"/>
          <w:sz w:val="28"/>
          <w:szCs w:val="28"/>
          <w:rtl/>
        </w:rPr>
        <w:t>בחמישים</w:t>
      </w:r>
      <w:r w:rsidRPr="00C118DB">
        <w:rPr>
          <w:rFonts w:ascii="David" w:eastAsia="David" w:hAnsi="David" w:cs="David"/>
          <w:sz w:val="28"/>
          <w:szCs w:val="28"/>
          <w:rtl/>
        </w:rPr>
        <w:t xml:space="preserve"> </w:t>
      </w:r>
      <w:r w:rsidRPr="00C118DB">
        <w:rPr>
          <w:rFonts w:ascii="David" w:hAnsi="David" w:cs="David"/>
          <w:sz w:val="28"/>
          <w:szCs w:val="28"/>
          <w:rtl/>
        </w:rPr>
        <w:t>שנה</w:t>
      </w:r>
      <w:r w:rsidRPr="00C118DB">
        <w:rPr>
          <w:rFonts w:ascii="David" w:eastAsia="David" w:hAnsi="David" w:cs="David"/>
          <w:sz w:val="28"/>
          <w:szCs w:val="28"/>
          <w:rtl/>
        </w:rPr>
        <w:t xml:space="preserve"> </w:t>
      </w:r>
      <w:r w:rsidRPr="00C118DB">
        <w:rPr>
          <w:rFonts w:ascii="David" w:hAnsi="David" w:cs="David"/>
          <w:sz w:val="28"/>
          <w:szCs w:val="28"/>
          <w:rtl/>
        </w:rPr>
        <w:t>- חוק</w:t>
      </w:r>
      <w:r w:rsidRPr="00C118DB">
        <w:rPr>
          <w:rFonts w:ascii="David" w:eastAsia="David" w:hAnsi="David" w:cs="David"/>
          <w:sz w:val="28"/>
          <w:szCs w:val="28"/>
          <w:rtl/>
        </w:rPr>
        <w:t xml:space="preserve"> </w:t>
      </w:r>
      <w:r w:rsidRPr="00C118DB">
        <w:rPr>
          <w:rFonts w:ascii="David" w:hAnsi="David" w:cs="David"/>
          <w:sz w:val="28"/>
          <w:szCs w:val="28"/>
          <w:rtl/>
        </w:rPr>
        <w:t xml:space="preserve">היובל. </w:t>
      </w:r>
    </w:p>
    <w:p w:rsidR="009C2B09" w:rsidRPr="00C118DB" w:rsidRDefault="009C2B09" w:rsidP="009C2B09">
      <w:pPr>
        <w:pStyle w:val="a1"/>
        <w:bidi/>
        <w:rPr>
          <w:rFonts w:cs="David"/>
          <w:sz w:val="28"/>
          <w:szCs w:val="28"/>
          <w:rtl/>
        </w:rPr>
      </w:pPr>
      <w:r w:rsidRPr="00C118DB">
        <w:rPr>
          <w:rFonts w:ascii="David" w:hAnsi="David" w:cs="David"/>
          <w:sz w:val="28"/>
          <w:szCs w:val="28"/>
          <w:rtl/>
        </w:rPr>
        <w:t>על-פי</w:t>
      </w:r>
      <w:r w:rsidRPr="00C118DB">
        <w:rPr>
          <w:rFonts w:ascii="David" w:eastAsia="David" w:hAnsi="David" w:cs="David"/>
          <w:sz w:val="28"/>
          <w:szCs w:val="28"/>
          <w:rtl/>
        </w:rPr>
        <w:t xml:space="preserve"> </w:t>
      </w:r>
      <w:r w:rsidR="00677705">
        <w:rPr>
          <w:rFonts w:ascii="David" w:eastAsia="David" w:hAnsi="David" w:cs="David" w:hint="cs"/>
          <w:sz w:val="28"/>
          <w:szCs w:val="28"/>
          <w:rtl/>
        </w:rPr>
        <w:t xml:space="preserve">מסורת </w:t>
      </w:r>
      <w:r w:rsidRPr="00C118DB">
        <w:rPr>
          <w:rFonts w:ascii="David" w:hAnsi="David" w:cs="David"/>
          <w:sz w:val="28"/>
          <w:szCs w:val="28"/>
          <w:rtl/>
        </w:rPr>
        <w:t>ההלכה, מצ</w:t>
      </w:r>
      <w:r w:rsidR="00677705">
        <w:rPr>
          <w:rFonts w:ascii="David" w:hAnsi="David" w:cs="David" w:hint="cs"/>
          <w:sz w:val="28"/>
          <w:szCs w:val="28"/>
          <w:rtl/>
        </w:rPr>
        <w:t>ו</w:t>
      </w:r>
      <w:r w:rsidRPr="00C118DB">
        <w:rPr>
          <w:rFonts w:ascii="David" w:hAnsi="David" w:cs="David"/>
          <w:sz w:val="28"/>
          <w:szCs w:val="28"/>
          <w:rtl/>
        </w:rPr>
        <w:t>וה</w:t>
      </w:r>
      <w:r w:rsidRPr="00C118DB">
        <w:rPr>
          <w:rFonts w:ascii="David" w:eastAsia="David" w:hAnsi="David" w:cs="David"/>
          <w:sz w:val="28"/>
          <w:szCs w:val="28"/>
          <w:rtl/>
        </w:rPr>
        <w:t xml:space="preserve"> </w:t>
      </w:r>
      <w:r w:rsidRPr="00C118DB">
        <w:rPr>
          <w:rFonts w:ascii="David" w:hAnsi="David" w:cs="David"/>
          <w:sz w:val="28"/>
          <w:szCs w:val="28"/>
          <w:rtl/>
        </w:rPr>
        <w:t>זו</w:t>
      </w:r>
      <w:r w:rsidRPr="00C118DB">
        <w:rPr>
          <w:rFonts w:ascii="David" w:eastAsia="David" w:hAnsi="David" w:cs="David"/>
          <w:sz w:val="28"/>
          <w:szCs w:val="28"/>
          <w:rtl/>
        </w:rPr>
        <w:t xml:space="preserve"> </w:t>
      </w:r>
      <w:r w:rsidRPr="00C118DB">
        <w:rPr>
          <w:rFonts w:ascii="David" w:hAnsi="David" w:cs="David"/>
          <w:sz w:val="28"/>
          <w:szCs w:val="28"/>
          <w:rtl/>
        </w:rPr>
        <w:t>נוהגת</w:t>
      </w:r>
      <w:r w:rsidRPr="00C118DB">
        <w:rPr>
          <w:rFonts w:ascii="David" w:eastAsia="David" w:hAnsi="David" w:cs="David"/>
          <w:sz w:val="28"/>
          <w:szCs w:val="28"/>
          <w:rtl/>
        </w:rPr>
        <w:t xml:space="preserve"> </w:t>
      </w:r>
      <w:r w:rsidRPr="00C118DB">
        <w:rPr>
          <w:rFonts w:ascii="David" w:hAnsi="David" w:cs="David"/>
          <w:sz w:val="28"/>
          <w:szCs w:val="28"/>
          <w:rtl/>
        </w:rPr>
        <w:t>רק</w:t>
      </w:r>
      <w:r w:rsidRPr="00C118DB">
        <w:rPr>
          <w:rFonts w:ascii="David" w:eastAsia="David" w:hAnsi="David" w:cs="David"/>
          <w:sz w:val="28"/>
          <w:szCs w:val="28"/>
          <w:rtl/>
        </w:rPr>
        <w:t xml:space="preserve"> </w:t>
      </w:r>
      <w:r w:rsidRPr="00C118DB">
        <w:rPr>
          <w:rFonts w:ascii="David" w:hAnsi="David" w:cs="David"/>
          <w:sz w:val="28"/>
          <w:szCs w:val="28"/>
          <w:rtl/>
        </w:rPr>
        <w:t>כאשר</w:t>
      </w:r>
      <w:r w:rsidRPr="00C118DB">
        <w:rPr>
          <w:rFonts w:ascii="David" w:eastAsia="David" w:hAnsi="David" w:cs="David"/>
          <w:sz w:val="28"/>
          <w:szCs w:val="28"/>
          <w:rtl/>
        </w:rPr>
        <w:t xml:space="preserve"> </w:t>
      </w:r>
      <w:r w:rsidRPr="00C118DB">
        <w:rPr>
          <w:rFonts w:ascii="David" w:hAnsi="David" w:cs="David"/>
          <w:sz w:val="28"/>
          <w:szCs w:val="28"/>
          <w:rtl/>
        </w:rPr>
        <w:t>כל</w:t>
      </w:r>
      <w:r w:rsidRPr="00C118DB">
        <w:rPr>
          <w:rFonts w:ascii="David" w:eastAsia="David" w:hAnsi="David" w:cs="David"/>
          <w:sz w:val="28"/>
          <w:szCs w:val="28"/>
          <w:rtl/>
        </w:rPr>
        <w:t xml:space="preserve"> </w:t>
      </w:r>
      <w:r w:rsidRPr="00C118DB">
        <w:rPr>
          <w:rFonts w:ascii="David" w:hAnsi="David" w:cs="David"/>
          <w:sz w:val="28"/>
          <w:szCs w:val="28"/>
          <w:rtl/>
        </w:rPr>
        <w:t>שבטי</w:t>
      </w:r>
      <w:r w:rsidRPr="00C118DB">
        <w:rPr>
          <w:rFonts w:ascii="David" w:eastAsia="David" w:hAnsi="David" w:cs="David"/>
          <w:sz w:val="28"/>
          <w:szCs w:val="28"/>
          <w:rtl/>
        </w:rPr>
        <w:t xml:space="preserve"> </w:t>
      </w:r>
      <w:r w:rsidRPr="00C118DB">
        <w:rPr>
          <w:rFonts w:ascii="David" w:hAnsi="David" w:cs="David"/>
          <w:sz w:val="28"/>
          <w:szCs w:val="28"/>
          <w:rtl/>
        </w:rPr>
        <w:t>ישראל</w:t>
      </w:r>
      <w:r w:rsidRPr="00C118DB">
        <w:rPr>
          <w:rFonts w:ascii="David" w:eastAsia="David" w:hAnsi="David" w:cs="David"/>
          <w:sz w:val="28"/>
          <w:szCs w:val="28"/>
          <w:rtl/>
        </w:rPr>
        <w:t xml:space="preserve"> </w:t>
      </w:r>
      <w:r w:rsidRPr="00C118DB">
        <w:rPr>
          <w:rFonts w:ascii="David" w:hAnsi="David" w:cs="David"/>
          <w:sz w:val="28"/>
          <w:szCs w:val="28"/>
          <w:rtl/>
        </w:rPr>
        <w:t>נמצאים</w:t>
      </w:r>
      <w:r w:rsidRPr="00C118DB">
        <w:rPr>
          <w:rFonts w:ascii="David" w:eastAsia="David" w:hAnsi="David" w:cs="David"/>
          <w:sz w:val="28"/>
          <w:szCs w:val="28"/>
          <w:rtl/>
        </w:rPr>
        <w:t xml:space="preserve"> </w:t>
      </w:r>
      <w:r w:rsidRPr="00C118DB">
        <w:rPr>
          <w:rFonts w:ascii="David" w:hAnsi="David" w:cs="David"/>
          <w:sz w:val="28"/>
          <w:szCs w:val="28"/>
          <w:rtl/>
        </w:rPr>
        <w:t>בארץ</w:t>
      </w:r>
      <w:r w:rsidRPr="00C118DB">
        <w:rPr>
          <w:rFonts w:ascii="David" w:eastAsia="David" w:hAnsi="David" w:cs="David"/>
          <w:sz w:val="28"/>
          <w:szCs w:val="28"/>
          <w:rtl/>
        </w:rPr>
        <w:t xml:space="preserve"> </w:t>
      </w:r>
      <w:r w:rsidRPr="00C118DB">
        <w:rPr>
          <w:rFonts w:ascii="David" w:hAnsi="David" w:cs="David"/>
          <w:sz w:val="28"/>
          <w:szCs w:val="28"/>
          <w:rtl/>
        </w:rPr>
        <w:t>ישראל, וכל</w:t>
      </w:r>
      <w:r w:rsidRPr="00C118DB">
        <w:rPr>
          <w:rFonts w:ascii="David" w:eastAsia="David" w:hAnsi="David" w:cs="David"/>
          <w:sz w:val="28"/>
          <w:szCs w:val="28"/>
          <w:rtl/>
        </w:rPr>
        <w:t xml:space="preserve"> </w:t>
      </w:r>
      <w:r w:rsidRPr="00C118DB">
        <w:rPr>
          <w:rFonts w:ascii="David" w:hAnsi="David" w:cs="David"/>
          <w:sz w:val="28"/>
          <w:szCs w:val="28"/>
          <w:rtl/>
        </w:rPr>
        <w:t>שבט</w:t>
      </w:r>
      <w:r w:rsidRPr="00C118DB">
        <w:rPr>
          <w:rFonts w:ascii="David" w:eastAsia="David" w:hAnsi="David" w:cs="David"/>
          <w:sz w:val="28"/>
          <w:szCs w:val="28"/>
          <w:rtl/>
        </w:rPr>
        <w:t xml:space="preserve"> </w:t>
      </w:r>
      <w:r w:rsidRPr="00C118DB">
        <w:rPr>
          <w:rFonts w:ascii="David" w:hAnsi="David" w:cs="David"/>
          <w:sz w:val="28"/>
          <w:szCs w:val="28"/>
          <w:rtl/>
        </w:rPr>
        <w:t>יושב</w:t>
      </w:r>
      <w:r w:rsidRPr="00C118DB">
        <w:rPr>
          <w:rFonts w:ascii="David" w:eastAsia="David" w:hAnsi="David" w:cs="David"/>
          <w:sz w:val="28"/>
          <w:szCs w:val="28"/>
          <w:rtl/>
        </w:rPr>
        <w:t xml:space="preserve"> </w:t>
      </w:r>
      <w:r w:rsidRPr="00C118DB">
        <w:rPr>
          <w:rFonts w:ascii="David" w:hAnsi="David" w:cs="David"/>
          <w:sz w:val="28"/>
          <w:szCs w:val="28"/>
          <w:rtl/>
        </w:rPr>
        <w:t>בנחלתו:</w:t>
      </w:r>
    </w:p>
    <w:p w:rsidR="009C2B09" w:rsidRPr="00C118DB" w:rsidRDefault="009C2B09" w:rsidP="009C2B09">
      <w:pPr>
        <w:pStyle w:val="a1"/>
        <w:bidi/>
        <w:ind w:left="709"/>
        <w:rPr>
          <w:rFonts w:ascii="David" w:hAnsi="David" w:cs="David"/>
          <w:sz w:val="28"/>
          <w:szCs w:val="28"/>
          <w:rtl/>
        </w:rPr>
      </w:pPr>
      <w:r w:rsidRPr="00C118DB">
        <w:rPr>
          <w:rFonts w:cs="David"/>
          <w:sz w:val="28"/>
          <w:szCs w:val="28"/>
          <w:rtl/>
        </w:rPr>
        <w:t>משגלה</w:t>
      </w:r>
      <w:r w:rsidRPr="00C118DB">
        <w:rPr>
          <w:rFonts w:eastAsia="David CLM" w:cs="Times New Roman"/>
          <w:sz w:val="28"/>
          <w:szCs w:val="28"/>
          <w:rtl/>
        </w:rPr>
        <w:t xml:space="preserve"> </w:t>
      </w:r>
      <w:r w:rsidRPr="00C118DB">
        <w:rPr>
          <w:rFonts w:cs="David"/>
          <w:sz w:val="28"/>
          <w:szCs w:val="28"/>
          <w:rtl/>
        </w:rPr>
        <w:t>שבט</w:t>
      </w:r>
      <w:r w:rsidRPr="00C118DB">
        <w:rPr>
          <w:rFonts w:eastAsia="David CLM" w:cs="Times New Roman"/>
          <w:sz w:val="28"/>
          <w:szCs w:val="28"/>
          <w:rtl/>
        </w:rPr>
        <w:t xml:space="preserve"> </w:t>
      </w:r>
      <w:r w:rsidRPr="00C118DB">
        <w:rPr>
          <w:rFonts w:cs="David"/>
          <w:sz w:val="28"/>
          <w:szCs w:val="28"/>
          <w:rtl/>
        </w:rPr>
        <w:t>ראובן</w:t>
      </w:r>
      <w:r w:rsidRPr="00C118DB">
        <w:rPr>
          <w:rFonts w:eastAsia="David CLM" w:cs="Times New Roman"/>
          <w:sz w:val="28"/>
          <w:szCs w:val="28"/>
          <w:rtl/>
        </w:rPr>
        <w:t xml:space="preserve"> </w:t>
      </w:r>
      <w:r w:rsidRPr="00C118DB">
        <w:rPr>
          <w:rFonts w:cs="David"/>
          <w:sz w:val="28"/>
          <w:szCs w:val="28"/>
          <w:rtl/>
        </w:rPr>
        <w:t>ושבט</w:t>
      </w:r>
      <w:r w:rsidRPr="00C118DB">
        <w:rPr>
          <w:rFonts w:eastAsia="David CLM" w:cs="Times New Roman"/>
          <w:sz w:val="28"/>
          <w:szCs w:val="28"/>
          <w:rtl/>
        </w:rPr>
        <w:t xml:space="preserve"> </w:t>
      </w:r>
      <w:r w:rsidRPr="00C118DB">
        <w:rPr>
          <w:rFonts w:cs="David"/>
          <w:sz w:val="28"/>
          <w:szCs w:val="28"/>
          <w:rtl/>
        </w:rPr>
        <w:t>גד</w:t>
      </w:r>
      <w:r w:rsidRPr="00C118DB">
        <w:rPr>
          <w:rFonts w:eastAsia="David CLM" w:cs="Times New Roman"/>
          <w:sz w:val="28"/>
          <w:szCs w:val="28"/>
          <w:rtl/>
        </w:rPr>
        <w:t xml:space="preserve"> </w:t>
      </w:r>
      <w:r w:rsidRPr="00C118DB">
        <w:rPr>
          <w:rFonts w:cs="David"/>
          <w:sz w:val="28"/>
          <w:szCs w:val="28"/>
          <w:rtl/>
        </w:rPr>
        <w:t>וחצי</w:t>
      </w:r>
      <w:r w:rsidRPr="00C118DB">
        <w:rPr>
          <w:rFonts w:eastAsia="David CLM" w:cs="Times New Roman"/>
          <w:sz w:val="28"/>
          <w:szCs w:val="28"/>
          <w:rtl/>
        </w:rPr>
        <w:t xml:space="preserve"> </w:t>
      </w:r>
      <w:r w:rsidRPr="00C118DB">
        <w:rPr>
          <w:rFonts w:cs="David"/>
          <w:sz w:val="28"/>
          <w:szCs w:val="28"/>
          <w:rtl/>
        </w:rPr>
        <w:t>שבט</w:t>
      </w:r>
      <w:r w:rsidRPr="00C118DB">
        <w:rPr>
          <w:rFonts w:eastAsia="David CLM" w:cs="Times New Roman"/>
          <w:sz w:val="28"/>
          <w:szCs w:val="28"/>
          <w:rtl/>
        </w:rPr>
        <w:t xml:space="preserve"> </w:t>
      </w:r>
      <w:r w:rsidRPr="00C118DB">
        <w:rPr>
          <w:rFonts w:cs="David"/>
          <w:sz w:val="28"/>
          <w:szCs w:val="28"/>
          <w:rtl/>
        </w:rPr>
        <w:t>מנשה, בטלו</w:t>
      </w:r>
      <w:r w:rsidRPr="00C118DB">
        <w:rPr>
          <w:rFonts w:eastAsia="David CLM" w:cs="Times New Roman"/>
          <w:sz w:val="28"/>
          <w:szCs w:val="28"/>
          <w:rtl/>
        </w:rPr>
        <w:t xml:space="preserve"> </w:t>
      </w:r>
      <w:r w:rsidRPr="00C118DB">
        <w:rPr>
          <w:rFonts w:cs="David"/>
          <w:sz w:val="28"/>
          <w:szCs w:val="28"/>
          <w:rtl/>
        </w:rPr>
        <w:t>היובלות, שנאמר</w:t>
      </w:r>
      <w:r w:rsidRPr="00C118DB">
        <w:rPr>
          <w:rFonts w:eastAsia="David CLM" w:cs="Times New Roman"/>
          <w:sz w:val="28"/>
          <w:szCs w:val="28"/>
          <w:rtl/>
        </w:rPr>
        <w:t xml:space="preserve"> </w:t>
      </w:r>
      <w:r w:rsidRPr="00C118DB">
        <w:rPr>
          <w:rFonts w:cs="David"/>
          <w:sz w:val="28"/>
          <w:szCs w:val="28"/>
          <w:rtl/>
        </w:rPr>
        <w:t>"וקראתם</w:t>
      </w:r>
      <w:r w:rsidRPr="00C118DB">
        <w:rPr>
          <w:rFonts w:eastAsia="David CLM" w:cs="Times New Roman"/>
          <w:sz w:val="28"/>
          <w:szCs w:val="28"/>
          <w:rtl/>
        </w:rPr>
        <w:t xml:space="preserve"> </w:t>
      </w:r>
      <w:r w:rsidRPr="00C118DB">
        <w:rPr>
          <w:rFonts w:cs="David"/>
          <w:sz w:val="28"/>
          <w:szCs w:val="28"/>
          <w:rtl/>
        </w:rPr>
        <w:t>דרור</w:t>
      </w:r>
      <w:r w:rsidRPr="00C118DB">
        <w:rPr>
          <w:rFonts w:eastAsia="David CLM" w:cs="Times New Roman"/>
          <w:sz w:val="28"/>
          <w:szCs w:val="28"/>
          <w:rtl/>
        </w:rPr>
        <w:t xml:space="preserve"> </w:t>
      </w:r>
      <w:r w:rsidRPr="00C118DB">
        <w:rPr>
          <w:rFonts w:cs="David"/>
          <w:sz w:val="28"/>
          <w:szCs w:val="28"/>
          <w:rtl/>
        </w:rPr>
        <w:t>בארץ</w:t>
      </w:r>
      <w:r w:rsidRPr="00C118DB">
        <w:rPr>
          <w:rFonts w:eastAsia="David CLM" w:cs="Times New Roman"/>
          <w:sz w:val="28"/>
          <w:szCs w:val="28"/>
          <w:rtl/>
        </w:rPr>
        <w:t xml:space="preserve"> </w:t>
      </w:r>
      <w:r w:rsidRPr="00C118DB">
        <w:rPr>
          <w:rFonts w:cs="David"/>
          <w:sz w:val="28"/>
          <w:szCs w:val="28"/>
          <w:rtl/>
        </w:rPr>
        <w:t>לכל</w:t>
      </w:r>
      <w:r w:rsidRPr="00C118DB">
        <w:rPr>
          <w:rFonts w:eastAsia="David CLM" w:cs="Times New Roman"/>
          <w:sz w:val="28"/>
          <w:szCs w:val="28"/>
          <w:rtl/>
        </w:rPr>
        <w:t xml:space="preserve"> </w:t>
      </w:r>
      <w:r w:rsidRPr="00C118DB">
        <w:rPr>
          <w:rFonts w:cs="David"/>
          <w:sz w:val="28"/>
          <w:szCs w:val="28"/>
          <w:rtl/>
        </w:rPr>
        <w:t>יושביה" - בזמן</w:t>
      </w:r>
      <w:r w:rsidRPr="00C118DB">
        <w:rPr>
          <w:rFonts w:eastAsia="David CLM" w:cs="Times New Roman"/>
          <w:sz w:val="28"/>
          <w:szCs w:val="28"/>
          <w:rtl/>
        </w:rPr>
        <w:t xml:space="preserve"> </w:t>
      </w:r>
      <w:r w:rsidRPr="00C118DB">
        <w:rPr>
          <w:rFonts w:cs="David"/>
          <w:sz w:val="28"/>
          <w:szCs w:val="28"/>
          <w:rtl/>
        </w:rPr>
        <w:t>שכל</w:t>
      </w:r>
      <w:r w:rsidRPr="00C118DB">
        <w:rPr>
          <w:rFonts w:eastAsia="David CLM" w:cs="Times New Roman"/>
          <w:sz w:val="28"/>
          <w:szCs w:val="28"/>
          <w:rtl/>
        </w:rPr>
        <w:t xml:space="preserve"> </w:t>
      </w:r>
      <w:r w:rsidRPr="00C118DB">
        <w:rPr>
          <w:rFonts w:cs="David"/>
          <w:sz w:val="28"/>
          <w:szCs w:val="28"/>
          <w:rtl/>
        </w:rPr>
        <w:t>יושביה</w:t>
      </w:r>
      <w:r w:rsidRPr="00C118DB">
        <w:rPr>
          <w:rFonts w:eastAsia="David CLM" w:cs="Times New Roman"/>
          <w:sz w:val="28"/>
          <w:szCs w:val="28"/>
          <w:rtl/>
        </w:rPr>
        <w:t xml:space="preserve"> </w:t>
      </w:r>
      <w:r w:rsidRPr="00C118DB">
        <w:rPr>
          <w:rFonts w:cs="David"/>
          <w:sz w:val="28"/>
          <w:szCs w:val="28"/>
          <w:rtl/>
        </w:rPr>
        <w:t>עליה: והוא</w:t>
      </w:r>
      <w:r w:rsidRPr="00C118DB">
        <w:rPr>
          <w:rFonts w:eastAsia="David CLM" w:cs="Times New Roman"/>
          <w:sz w:val="28"/>
          <w:szCs w:val="28"/>
          <w:rtl/>
        </w:rPr>
        <w:t xml:space="preserve"> </w:t>
      </w:r>
      <w:r w:rsidRPr="00C118DB">
        <w:rPr>
          <w:rFonts w:cs="David"/>
          <w:sz w:val="28"/>
          <w:szCs w:val="28"/>
          <w:rtl/>
        </w:rPr>
        <w:t>שלא</w:t>
      </w:r>
      <w:r w:rsidRPr="00C118DB">
        <w:rPr>
          <w:rFonts w:eastAsia="David CLM" w:cs="Times New Roman"/>
          <w:sz w:val="28"/>
          <w:szCs w:val="28"/>
          <w:rtl/>
        </w:rPr>
        <w:t xml:space="preserve"> </w:t>
      </w:r>
      <w:r w:rsidRPr="00C118DB">
        <w:rPr>
          <w:rFonts w:cs="David"/>
          <w:sz w:val="28"/>
          <w:szCs w:val="28"/>
          <w:rtl/>
        </w:rPr>
        <w:t>יהיו</w:t>
      </w:r>
      <w:r w:rsidRPr="00C118DB">
        <w:rPr>
          <w:rFonts w:eastAsia="David CLM" w:cs="Times New Roman"/>
          <w:sz w:val="28"/>
          <w:szCs w:val="28"/>
          <w:rtl/>
        </w:rPr>
        <w:t xml:space="preserve"> </w:t>
      </w:r>
      <w:r w:rsidRPr="00C118DB">
        <w:rPr>
          <w:rFonts w:cs="David"/>
          <w:sz w:val="28"/>
          <w:szCs w:val="28"/>
          <w:rtl/>
        </w:rPr>
        <w:t>מעורבין</w:t>
      </w:r>
      <w:r w:rsidRPr="00C118DB">
        <w:rPr>
          <w:rFonts w:eastAsia="David CLM" w:cs="Times New Roman"/>
          <w:sz w:val="28"/>
          <w:szCs w:val="28"/>
          <w:rtl/>
        </w:rPr>
        <w:t xml:space="preserve"> </w:t>
      </w:r>
      <w:r w:rsidRPr="00C118DB">
        <w:rPr>
          <w:rFonts w:cs="David"/>
          <w:sz w:val="28"/>
          <w:szCs w:val="28"/>
          <w:rtl/>
        </w:rPr>
        <w:t>שבט</w:t>
      </w:r>
      <w:r w:rsidRPr="00C118DB">
        <w:rPr>
          <w:rFonts w:eastAsia="David CLM" w:cs="Times New Roman"/>
          <w:sz w:val="28"/>
          <w:szCs w:val="28"/>
          <w:rtl/>
        </w:rPr>
        <w:t xml:space="preserve"> </w:t>
      </w:r>
      <w:r w:rsidRPr="00C118DB">
        <w:rPr>
          <w:rFonts w:cs="David"/>
          <w:sz w:val="28"/>
          <w:szCs w:val="28"/>
          <w:rtl/>
        </w:rPr>
        <w:t>בשבט, אלא</w:t>
      </w:r>
      <w:r w:rsidRPr="00C118DB">
        <w:rPr>
          <w:rFonts w:eastAsia="David CLM" w:cs="Times New Roman"/>
          <w:sz w:val="28"/>
          <w:szCs w:val="28"/>
          <w:rtl/>
        </w:rPr>
        <w:t xml:space="preserve"> </w:t>
      </w:r>
      <w:r w:rsidRPr="00C118DB">
        <w:rPr>
          <w:rFonts w:cs="David"/>
          <w:sz w:val="28"/>
          <w:szCs w:val="28"/>
          <w:rtl/>
        </w:rPr>
        <w:t>כולן</w:t>
      </w:r>
      <w:r w:rsidRPr="00C118DB">
        <w:rPr>
          <w:rFonts w:eastAsia="David CLM" w:cs="Times New Roman"/>
          <w:sz w:val="28"/>
          <w:szCs w:val="28"/>
          <w:rtl/>
        </w:rPr>
        <w:t xml:space="preserve"> </w:t>
      </w:r>
      <w:r w:rsidRPr="00C118DB">
        <w:rPr>
          <w:rFonts w:cs="David"/>
          <w:sz w:val="28"/>
          <w:szCs w:val="28"/>
          <w:rtl/>
        </w:rPr>
        <w:t>יושבים</w:t>
      </w:r>
      <w:r w:rsidRPr="00C118DB">
        <w:rPr>
          <w:rFonts w:eastAsia="David CLM" w:cs="Times New Roman"/>
          <w:sz w:val="28"/>
          <w:szCs w:val="28"/>
          <w:rtl/>
        </w:rPr>
        <w:t xml:space="preserve"> </w:t>
      </w:r>
      <w:r w:rsidRPr="00C118DB">
        <w:rPr>
          <w:rFonts w:cs="David"/>
          <w:sz w:val="28"/>
          <w:szCs w:val="28"/>
          <w:rtl/>
        </w:rPr>
        <w:t xml:space="preserve">כתקנן. </w:t>
      </w:r>
      <w:r w:rsidRPr="00C118DB">
        <w:rPr>
          <w:rStyle w:val="12"/>
          <w:rFonts w:ascii="David" w:hAnsi="David" w:cs="David"/>
          <w:sz w:val="28"/>
          <w:szCs w:val="28"/>
          <w:rtl/>
        </w:rPr>
        <w:footnoteReference w:id="1"/>
      </w:r>
    </w:p>
    <w:p w:rsidR="009C2B09" w:rsidRPr="00C118DB" w:rsidRDefault="00677705" w:rsidP="008A508F">
      <w:pPr>
        <w:pStyle w:val="a1"/>
        <w:bidi/>
        <w:rPr>
          <w:rFonts w:ascii="David" w:hAnsi="David" w:cs="David"/>
          <w:sz w:val="28"/>
          <w:szCs w:val="28"/>
          <w:rtl/>
        </w:rPr>
      </w:pPr>
      <w:r>
        <w:rPr>
          <w:rFonts w:ascii="David" w:hAnsi="David" w:cs="David" w:hint="cs"/>
          <w:sz w:val="28"/>
          <w:szCs w:val="28"/>
          <w:rtl/>
        </w:rPr>
        <w:t>לפי הרמב"ם מצווה זו תתקיים במלואה</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רק</w:t>
      </w:r>
      <w:r w:rsidR="009C2B09" w:rsidRPr="00C118DB">
        <w:rPr>
          <w:rFonts w:ascii="David" w:eastAsia="David" w:hAnsi="David" w:cs="David"/>
          <w:sz w:val="28"/>
          <w:szCs w:val="28"/>
          <w:rtl/>
        </w:rPr>
        <w:t xml:space="preserve"> </w:t>
      </w:r>
      <w:r w:rsidR="009C2B09" w:rsidRPr="00C118DB">
        <w:rPr>
          <w:rFonts w:ascii="David" w:hAnsi="David" w:cs="David"/>
          <w:sz w:val="28"/>
          <w:szCs w:val="28"/>
          <w:rtl/>
        </w:rPr>
        <w:t>בימות</w:t>
      </w:r>
      <w:r w:rsidR="009C2B09" w:rsidRPr="00C118DB">
        <w:rPr>
          <w:rFonts w:ascii="David" w:eastAsia="David" w:hAnsi="David" w:cs="David"/>
          <w:sz w:val="28"/>
          <w:szCs w:val="28"/>
          <w:rtl/>
        </w:rPr>
        <w:t xml:space="preserve"> </w:t>
      </w:r>
      <w:r w:rsidR="009C2B09" w:rsidRPr="00C118DB">
        <w:rPr>
          <w:rFonts w:ascii="David" w:hAnsi="David" w:cs="David"/>
          <w:sz w:val="28"/>
          <w:szCs w:val="28"/>
          <w:rtl/>
        </w:rPr>
        <w:t xml:space="preserve">המשיח: </w:t>
      </w:r>
    </w:p>
    <w:p w:rsidR="009C2B09" w:rsidRPr="00C118DB" w:rsidRDefault="009C2B09" w:rsidP="009C2B09">
      <w:pPr>
        <w:pStyle w:val="13"/>
        <w:bidi/>
        <w:rPr>
          <w:rStyle w:val="Q"/>
          <w:rFonts w:ascii="David" w:hAnsi="David" w:cs="David"/>
          <w:sz w:val="28"/>
          <w:szCs w:val="28"/>
          <w:rtl/>
        </w:rPr>
      </w:pPr>
      <w:r w:rsidRPr="00C118DB">
        <w:rPr>
          <w:rFonts w:ascii="David" w:hAnsi="David" w:cs="David"/>
          <w:sz w:val="28"/>
          <w:szCs w:val="28"/>
          <w:rtl/>
        </w:rPr>
        <w:t>המלך</w:t>
      </w:r>
      <w:r w:rsidRPr="00C118DB">
        <w:rPr>
          <w:rFonts w:ascii="David" w:eastAsia="David" w:hAnsi="David" w:cs="David"/>
          <w:sz w:val="28"/>
          <w:szCs w:val="28"/>
          <w:rtl/>
        </w:rPr>
        <w:t xml:space="preserve"> </w:t>
      </w:r>
      <w:r w:rsidRPr="00C118DB">
        <w:rPr>
          <w:rFonts w:ascii="David" w:hAnsi="David" w:cs="David"/>
          <w:sz w:val="28"/>
          <w:szCs w:val="28"/>
          <w:rtl/>
        </w:rPr>
        <w:t>המשיח</w:t>
      </w:r>
      <w:r w:rsidRPr="00C118DB">
        <w:rPr>
          <w:rFonts w:ascii="David" w:eastAsia="David" w:hAnsi="David" w:cs="David"/>
          <w:sz w:val="28"/>
          <w:szCs w:val="28"/>
          <w:rtl/>
        </w:rPr>
        <w:t xml:space="preserve"> </w:t>
      </w:r>
      <w:r w:rsidRPr="00C118DB">
        <w:rPr>
          <w:rFonts w:ascii="David" w:hAnsi="David" w:cs="David"/>
          <w:sz w:val="28"/>
          <w:szCs w:val="28"/>
          <w:rtl/>
        </w:rPr>
        <w:t>עתיד</w:t>
      </w:r>
      <w:r w:rsidRPr="00C118DB">
        <w:rPr>
          <w:rFonts w:ascii="David" w:eastAsia="David" w:hAnsi="David" w:cs="David"/>
          <w:sz w:val="28"/>
          <w:szCs w:val="28"/>
          <w:rtl/>
        </w:rPr>
        <w:t xml:space="preserve"> </w:t>
      </w:r>
      <w:r w:rsidRPr="00C118DB">
        <w:rPr>
          <w:rFonts w:ascii="David" w:hAnsi="David" w:cs="David"/>
          <w:sz w:val="28"/>
          <w:szCs w:val="28"/>
          <w:rtl/>
        </w:rPr>
        <w:t>לעמוד</w:t>
      </w:r>
      <w:r w:rsidRPr="00C118DB">
        <w:rPr>
          <w:rFonts w:ascii="David" w:eastAsia="David" w:hAnsi="David" w:cs="David"/>
          <w:sz w:val="28"/>
          <w:szCs w:val="28"/>
          <w:rtl/>
        </w:rPr>
        <w:t xml:space="preserve"> </w:t>
      </w:r>
      <w:r w:rsidRPr="00C118DB">
        <w:rPr>
          <w:rFonts w:ascii="David" w:hAnsi="David" w:cs="David"/>
          <w:sz w:val="28"/>
          <w:szCs w:val="28"/>
          <w:rtl/>
        </w:rPr>
        <w:t>ולהחזיר</w:t>
      </w:r>
      <w:r w:rsidRPr="00C118DB">
        <w:rPr>
          <w:rFonts w:ascii="David" w:eastAsia="David" w:hAnsi="David" w:cs="David"/>
          <w:sz w:val="28"/>
          <w:szCs w:val="28"/>
          <w:rtl/>
        </w:rPr>
        <w:t xml:space="preserve"> </w:t>
      </w:r>
      <w:r w:rsidRPr="00C118DB">
        <w:rPr>
          <w:rFonts w:ascii="David" w:hAnsi="David" w:cs="David"/>
          <w:sz w:val="28"/>
          <w:szCs w:val="28"/>
          <w:rtl/>
        </w:rPr>
        <w:t>מלכות</w:t>
      </w:r>
      <w:r w:rsidRPr="00C118DB">
        <w:rPr>
          <w:rFonts w:ascii="David" w:eastAsia="David" w:hAnsi="David" w:cs="David"/>
          <w:sz w:val="28"/>
          <w:szCs w:val="28"/>
          <w:rtl/>
        </w:rPr>
        <w:t xml:space="preserve"> </w:t>
      </w:r>
      <w:r w:rsidRPr="00C118DB">
        <w:rPr>
          <w:rFonts w:ascii="David" w:hAnsi="David" w:cs="David"/>
          <w:sz w:val="28"/>
          <w:szCs w:val="28"/>
          <w:rtl/>
        </w:rPr>
        <w:t>בית</w:t>
      </w:r>
      <w:r w:rsidRPr="00C118DB">
        <w:rPr>
          <w:rFonts w:ascii="David" w:eastAsia="David" w:hAnsi="David" w:cs="David"/>
          <w:sz w:val="28"/>
          <w:szCs w:val="28"/>
          <w:rtl/>
        </w:rPr>
        <w:t xml:space="preserve"> </w:t>
      </w:r>
      <w:r w:rsidRPr="00C118DB">
        <w:rPr>
          <w:rFonts w:ascii="David" w:hAnsi="David" w:cs="David"/>
          <w:sz w:val="28"/>
          <w:szCs w:val="28"/>
          <w:rtl/>
        </w:rPr>
        <w:t>דוד</w:t>
      </w:r>
      <w:r w:rsidRPr="00C118DB">
        <w:rPr>
          <w:rFonts w:ascii="David" w:eastAsia="David" w:hAnsi="David" w:cs="David"/>
          <w:sz w:val="28"/>
          <w:szCs w:val="28"/>
          <w:rtl/>
        </w:rPr>
        <w:t xml:space="preserve"> </w:t>
      </w:r>
      <w:r w:rsidRPr="00C118DB">
        <w:rPr>
          <w:rFonts w:ascii="David" w:hAnsi="David" w:cs="David"/>
          <w:sz w:val="28"/>
          <w:szCs w:val="28"/>
          <w:rtl/>
        </w:rPr>
        <w:t>ליושנה</w:t>
      </w:r>
      <w:r w:rsidRPr="00C118DB">
        <w:rPr>
          <w:rFonts w:ascii="David" w:eastAsia="David" w:hAnsi="David" w:cs="David"/>
          <w:sz w:val="28"/>
          <w:szCs w:val="28"/>
          <w:rtl/>
        </w:rPr>
        <w:t xml:space="preserve"> </w:t>
      </w:r>
      <w:r w:rsidRPr="00C118DB">
        <w:rPr>
          <w:rFonts w:ascii="David" w:hAnsi="David" w:cs="David"/>
          <w:sz w:val="28"/>
          <w:szCs w:val="28"/>
          <w:rtl/>
        </w:rPr>
        <w:t>לממשלה</w:t>
      </w:r>
      <w:r w:rsidRPr="00C118DB">
        <w:rPr>
          <w:rFonts w:ascii="David" w:eastAsia="David" w:hAnsi="David" w:cs="David"/>
          <w:sz w:val="28"/>
          <w:szCs w:val="28"/>
          <w:rtl/>
        </w:rPr>
        <w:t xml:space="preserve"> </w:t>
      </w:r>
      <w:r w:rsidRPr="00C118DB">
        <w:rPr>
          <w:rFonts w:ascii="David" w:hAnsi="David" w:cs="David"/>
          <w:sz w:val="28"/>
          <w:szCs w:val="28"/>
          <w:rtl/>
        </w:rPr>
        <w:t>הראשונה, ובונה</w:t>
      </w:r>
      <w:r w:rsidRPr="00C118DB">
        <w:rPr>
          <w:rFonts w:ascii="David" w:eastAsia="David" w:hAnsi="David" w:cs="David"/>
          <w:sz w:val="28"/>
          <w:szCs w:val="28"/>
          <w:rtl/>
        </w:rPr>
        <w:t xml:space="preserve"> </w:t>
      </w:r>
      <w:r w:rsidRPr="00C118DB">
        <w:rPr>
          <w:rFonts w:ascii="David" w:hAnsi="David" w:cs="David"/>
          <w:sz w:val="28"/>
          <w:szCs w:val="28"/>
          <w:rtl/>
        </w:rPr>
        <w:t>מקדש, ומקבץ</w:t>
      </w:r>
      <w:r w:rsidRPr="00C118DB">
        <w:rPr>
          <w:rFonts w:ascii="David" w:eastAsia="David" w:hAnsi="David" w:cs="David"/>
          <w:sz w:val="28"/>
          <w:szCs w:val="28"/>
          <w:rtl/>
        </w:rPr>
        <w:t xml:space="preserve"> </w:t>
      </w:r>
      <w:r w:rsidRPr="00C118DB">
        <w:rPr>
          <w:rFonts w:ascii="David" w:hAnsi="David" w:cs="David"/>
          <w:sz w:val="28"/>
          <w:szCs w:val="28"/>
          <w:rtl/>
        </w:rPr>
        <w:t>נדחי</w:t>
      </w:r>
      <w:r w:rsidRPr="00C118DB">
        <w:rPr>
          <w:rFonts w:ascii="David" w:eastAsia="David" w:hAnsi="David" w:cs="David"/>
          <w:sz w:val="28"/>
          <w:szCs w:val="28"/>
          <w:rtl/>
        </w:rPr>
        <w:t xml:space="preserve"> </w:t>
      </w:r>
      <w:r w:rsidRPr="00C118DB">
        <w:rPr>
          <w:rFonts w:ascii="David" w:hAnsi="David" w:cs="David"/>
          <w:sz w:val="28"/>
          <w:szCs w:val="28"/>
          <w:rtl/>
        </w:rPr>
        <w:t>ישראל. וחוזרין</w:t>
      </w:r>
      <w:r w:rsidRPr="00C118DB">
        <w:rPr>
          <w:rFonts w:ascii="David" w:eastAsia="David" w:hAnsi="David" w:cs="David"/>
          <w:sz w:val="28"/>
          <w:szCs w:val="28"/>
          <w:rtl/>
        </w:rPr>
        <w:t xml:space="preserve"> </w:t>
      </w:r>
      <w:r w:rsidRPr="00C118DB">
        <w:rPr>
          <w:rFonts w:ascii="David" w:hAnsi="David" w:cs="David"/>
          <w:sz w:val="28"/>
          <w:szCs w:val="28"/>
          <w:rtl/>
        </w:rPr>
        <w:t>כל</w:t>
      </w:r>
      <w:r w:rsidRPr="00C118DB">
        <w:rPr>
          <w:rFonts w:ascii="David" w:eastAsia="David" w:hAnsi="David" w:cs="David"/>
          <w:sz w:val="28"/>
          <w:szCs w:val="28"/>
          <w:rtl/>
        </w:rPr>
        <w:t xml:space="preserve"> </w:t>
      </w:r>
      <w:r w:rsidRPr="00C118DB">
        <w:rPr>
          <w:rFonts w:ascii="David" w:hAnsi="David" w:cs="David"/>
          <w:sz w:val="28"/>
          <w:szCs w:val="28"/>
          <w:rtl/>
        </w:rPr>
        <w:t>המשפטים</w:t>
      </w:r>
      <w:r w:rsidRPr="00C118DB">
        <w:rPr>
          <w:rFonts w:ascii="David" w:eastAsia="David" w:hAnsi="David" w:cs="David"/>
          <w:sz w:val="28"/>
          <w:szCs w:val="28"/>
          <w:rtl/>
        </w:rPr>
        <w:t xml:space="preserve"> </w:t>
      </w:r>
      <w:r w:rsidRPr="00C118DB">
        <w:rPr>
          <w:rFonts w:ascii="David" w:hAnsi="David" w:cs="David"/>
          <w:sz w:val="28"/>
          <w:szCs w:val="28"/>
          <w:rtl/>
        </w:rPr>
        <w:t>בימיו</w:t>
      </w:r>
      <w:r w:rsidRPr="00C118DB">
        <w:rPr>
          <w:rFonts w:ascii="David" w:eastAsia="David" w:hAnsi="David" w:cs="David"/>
          <w:sz w:val="28"/>
          <w:szCs w:val="28"/>
          <w:rtl/>
        </w:rPr>
        <w:t xml:space="preserve"> </w:t>
      </w:r>
      <w:r w:rsidRPr="00C118DB">
        <w:rPr>
          <w:rFonts w:ascii="David" w:hAnsi="David" w:cs="David"/>
          <w:sz w:val="28"/>
          <w:szCs w:val="28"/>
          <w:rtl/>
        </w:rPr>
        <w:t>כשהיו</w:t>
      </w:r>
      <w:r w:rsidRPr="00C118DB">
        <w:rPr>
          <w:rFonts w:ascii="David" w:eastAsia="David" w:hAnsi="David" w:cs="David"/>
          <w:sz w:val="28"/>
          <w:szCs w:val="28"/>
          <w:rtl/>
        </w:rPr>
        <w:t xml:space="preserve"> </w:t>
      </w:r>
      <w:r w:rsidRPr="00C118DB">
        <w:rPr>
          <w:rFonts w:ascii="David" w:hAnsi="David" w:cs="David"/>
          <w:sz w:val="28"/>
          <w:szCs w:val="28"/>
          <w:rtl/>
        </w:rPr>
        <w:t xml:space="preserve">מקודם: </w:t>
      </w:r>
      <w:r w:rsidRPr="00C118DB">
        <w:rPr>
          <w:rFonts w:ascii="David" w:hAnsi="David" w:cs="David"/>
          <w:sz w:val="28"/>
          <w:szCs w:val="28"/>
          <w:rtl/>
        </w:rPr>
        <w:lastRenderedPageBreak/>
        <w:t>מקריבין</w:t>
      </w:r>
      <w:r w:rsidRPr="00C118DB">
        <w:rPr>
          <w:rFonts w:ascii="David" w:eastAsia="David" w:hAnsi="David" w:cs="David"/>
          <w:sz w:val="28"/>
          <w:szCs w:val="28"/>
          <w:rtl/>
        </w:rPr>
        <w:t xml:space="preserve"> </w:t>
      </w:r>
      <w:r w:rsidRPr="00C118DB">
        <w:rPr>
          <w:rFonts w:ascii="David" w:hAnsi="David" w:cs="David"/>
          <w:sz w:val="28"/>
          <w:szCs w:val="28"/>
          <w:rtl/>
        </w:rPr>
        <w:t xml:space="preserve">קרבנות, </w:t>
      </w:r>
      <w:r w:rsidRPr="00C118DB">
        <w:rPr>
          <w:rFonts w:ascii="David" w:hAnsi="David" w:cs="David"/>
          <w:b/>
          <w:bCs/>
          <w:sz w:val="28"/>
          <w:szCs w:val="28"/>
          <w:rtl/>
        </w:rPr>
        <w:t>ועושין</w:t>
      </w:r>
      <w:r w:rsidRPr="00C118DB">
        <w:rPr>
          <w:rFonts w:ascii="David" w:eastAsia="David" w:hAnsi="David" w:cs="David"/>
          <w:b/>
          <w:bCs/>
          <w:sz w:val="28"/>
          <w:szCs w:val="28"/>
          <w:rtl/>
        </w:rPr>
        <w:t xml:space="preserve"> </w:t>
      </w:r>
      <w:r w:rsidRPr="00C118DB">
        <w:rPr>
          <w:rFonts w:ascii="David" w:hAnsi="David" w:cs="David"/>
          <w:b/>
          <w:bCs/>
          <w:sz w:val="28"/>
          <w:szCs w:val="28"/>
          <w:rtl/>
        </w:rPr>
        <w:t>שמיטין</w:t>
      </w:r>
      <w:r w:rsidRPr="00C118DB">
        <w:rPr>
          <w:rFonts w:ascii="David" w:eastAsia="David" w:hAnsi="David" w:cs="David"/>
          <w:b/>
          <w:bCs/>
          <w:sz w:val="28"/>
          <w:szCs w:val="28"/>
          <w:rtl/>
        </w:rPr>
        <w:t xml:space="preserve"> </w:t>
      </w:r>
      <w:r w:rsidRPr="00C118DB">
        <w:rPr>
          <w:rFonts w:ascii="David" w:hAnsi="David" w:cs="David"/>
          <w:b/>
          <w:bCs/>
          <w:sz w:val="28"/>
          <w:szCs w:val="28"/>
          <w:rtl/>
        </w:rPr>
        <w:t>ויובלות</w:t>
      </w:r>
      <w:r w:rsidRPr="00C118DB">
        <w:rPr>
          <w:rFonts w:ascii="David" w:hAnsi="David" w:cs="David"/>
          <w:sz w:val="28"/>
          <w:szCs w:val="28"/>
          <w:rtl/>
        </w:rPr>
        <w:t>, ככל</w:t>
      </w:r>
      <w:r w:rsidRPr="00C118DB">
        <w:rPr>
          <w:rFonts w:ascii="David" w:eastAsia="David" w:hAnsi="David" w:cs="David"/>
          <w:sz w:val="28"/>
          <w:szCs w:val="28"/>
          <w:rtl/>
        </w:rPr>
        <w:t xml:space="preserve"> </w:t>
      </w:r>
      <w:r w:rsidRPr="00C118DB">
        <w:rPr>
          <w:rFonts w:ascii="David" w:hAnsi="David" w:cs="David"/>
          <w:sz w:val="28"/>
          <w:szCs w:val="28"/>
          <w:rtl/>
        </w:rPr>
        <w:t>מצוותן</w:t>
      </w:r>
      <w:r w:rsidRPr="00C118DB">
        <w:rPr>
          <w:rFonts w:ascii="David" w:eastAsia="David" w:hAnsi="David" w:cs="David"/>
          <w:sz w:val="28"/>
          <w:szCs w:val="28"/>
          <w:rtl/>
        </w:rPr>
        <w:t xml:space="preserve"> </w:t>
      </w:r>
      <w:r w:rsidRPr="00C118DB">
        <w:rPr>
          <w:rFonts w:ascii="David" w:hAnsi="David" w:cs="David"/>
          <w:sz w:val="28"/>
          <w:szCs w:val="28"/>
          <w:rtl/>
        </w:rPr>
        <w:t>האמורה</w:t>
      </w:r>
      <w:r w:rsidRPr="00C118DB">
        <w:rPr>
          <w:rFonts w:ascii="David" w:eastAsia="David" w:hAnsi="David" w:cs="David"/>
          <w:sz w:val="28"/>
          <w:szCs w:val="28"/>
          <w:rtl/>
        </w:rPr>
        <w:t xml:space="preserve"> </w:t>
      </w:r>
      <w:r w:rsidRPr="00C118DB">
        <w:rPr>
          <w:rFonts w:ascii="David" w:hAnsi="David" w:cs="David"/>
          <w:sz w:val="28"/>
          <w:szCs w:val="28"/>
          <w:rtl/>
        </w:rPr>
        <w:t>בתורה.</w:t>
      </w:r>
      <w:r w:rsidRPr="00C118DB">
        <w:rPr>
          <w:rStyle w:val="12"/>
          <w:rFonts w:ascii="David" w:hAnsi="David" w:cs="David"/>
          <w:sz w:val="28"/>
          <w:szCs w:val="28"/>
          <w:rtl/>
        </w:rPr>
        <w:t xml:space="preserve"> </w:t>
      </w:r>
      <w:r w:rsidRPr="00C118DB">
        <w:rPr>
          <w:rStyle w:val="12"/>
          <w:rFonts w:ascii="David" w:hAnsi="David" w:cs="David"/>
          <w:sz w:val="28"/>
          <w:szCs w:val="28"/>
          <w:rtl/>
        </w:rPr>
        <w:footnoteReference w:id="2"/>
      </w:r>
    </w:p>
    <w:p w:rsidR="009C2B09" w:rsidRPr="00C118DB" w:rsidRDefault="00677705" w:rsidP="008A508F">
      <w:pPr>
        <w:pStyle w:val="a1"/>
        <w:bidi/>
        <w:rPr>
          <w:rStyle w:val="Q"/>
          <w:rFonts w:ascii="David" w:hAnsi="David" w:cs="David"/>
          <w:sz w:val="28"/>
          <w:szCs w:val="28"/>
          <w:rtl/>
        </w:rPr>
      </w:pPr>
      <w:r>
        <w:rPr>
          <w:rStyle w:val="Q"/>
          <w:rFonts w:ascii="David" w:hAnsi="David" w:cs="David" w:hint="cs"/>
          <w:sz w:val="28"/>
          <w:szCs w:val="28"/>
          <w:rtl/>
        </w:rPr>
        <w:t>עם זה</w:t>
      </w:r>
      <w:r w:rsidR="009C2B09" w:rsidRPr="00C118DB">
        <w:rPr>
          <w:rStyle w:val="Q"/>
          <w:rFonts w:ascii="David" w:hAnsi="David" w:cs="David"/>
          <w:sz w:val="28"/>
          <w:szCs w:val="28"/>
          <w:rtl/>
        </w:rPr>
        <w:t xml:space="preserve"> </w:t>
      </w:r>
      <w:r w:rsidR="009C2B09" w:rsidRPr="00C118DB">
        <w:rPr>
          <w:rStyle w:val="Q"/>
          <w:rFonts w:ascii="Calibri" w:hAnsi="Calibri" w:cs="David" w:hint="cs"/>
          <w:sz w:val="28"/>
          <w:szCs w:val="28"/>
          <w:rtl/>
        </w:rPr>
        <w:t>החל</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מראשית</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הציונות</w:t>
      </w:r>
      <w:r w:rsidR="009C2B09" w:rsidRPr="00C118DB">
        <w:rPr>
          <w:rStyle w:val="Q"/>
          <w:rFonts w:ascii="Calibri" w:hAnsi="Calibri" w:cs="David"/>
          <w:sz w:val="28"/>
          <w:szCs w:val="28"/>
          <w:rtl/>
        </w:rPr>
        <w:t xml:space="preserve">, </w:t>
      </w:r>
      <w:r w:rsidR="009C2B09" w:rsidRPr="00C118DB">
        <w:rPr>
          <w:rStyle w:val="Q"/>
          <w:rFonts w:ascii="Calibri" w:hAnsi="Calibri" w:cs="David" w:hint="cs"/>
          <w:sz w:val="28"/>
          <w:szCs w:val="28"/>
          <w:rtl/>
        </w:rPr>
        <w:t>טענו</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הוגי</w:t>
      </w:r>
      <w:r>
        <w:rPr>
          <w:rStyle w:val="Q"/>
          <w:rFonts w:ascii="Calibri" w:hAnsi="Calibri" w:cs="David" w:hint="cs"/>
          <w:sz w:val="28"/>
          <w:szCs w:val="28"/>
          <w:rtl/>
        </w:rPr>
        <w:t xml:space="preserve"> </w:t>
      </w:r>
      <w:r w:rsidR="009C2B09" w:rsidRPr="00C118DB">
        <w:rPr>
          <w:rStyle w:val="Q"/>
          <w:rFonts w:ascii="Calibri" w:hAnsi="Calibri" w:cs="David" w:hint="cs"/>
          <w:sz w:val="28"/>
          <w:szCs w:val="28"/>
          <w:rtl/>
        </w:rPr>
        <w:t>דעות</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ציוניים</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רבים</w:t>
      </w:r>
      <w:r w:rsidR="009C2B09" w:rsidRPr="00C118DB">
        <w:rPr>
          <w:rStyle w:val="Q"/>
          <w:rFonts w:ascii="Calibri" w:hAnsi="Calibri" w:cs="David"/>
          <w:sz w:val="28"/>
          <w:szCs w:val="28"/>
          <w:rtl/>
        </w:rPr>
        <w:t xml:space="preserve">, </w:t>
      </w:r>
      <w:r w:rsidR="009C2B09" w:rsidRPr="00C118DB">
        <w:rPr>
          <w:rStyle w:val="Q"/>
          <w:rFonts w:ascii="Calibri" w:hAnsi="Calibri" w:cs="David" w:hint="cs"/>
          <w:sz w:val="28"/>
          <w:szCs w:val="28"/>
          <w:rtl/>
        </w:rPr>
        <w:t>שהכלכלה</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במדינה</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היהודית</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העתידית</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צריכה</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להתבסס</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על</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עקרונות</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היובל</w:t>
      </w:r>
      <w:r>
        <w:rPr>
          <w:rStyle w:val="Q"/>
          <w:rFonts w:ascii="Calibri" w:hAnsi="Calibri" w:cs="David" w:hint="cs"/>
          <w:sz w:val="28"/>
          <w:szCs w:val="28"/>
          <w:rtl/>
        </w:rPr>
        <w:t>,</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גם</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אם</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לא</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תהיה</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אפשרות</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לקיים</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את</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מצוות</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היובל</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לפי</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כל</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פרטיה</w:t>
      </w:r>
      <w:r w:rsidR="009C2B09" w:rsidRPr="00C118DB">
        <w:rPr>
          <w:rStyle w:val="Q"/>
          <w:rFonts w:ascii="Calibri" w:eastAsia="Calibri" w:hAnsi="Calibri" w:cs="Times New Roman"/>
          <w:sz w:val="28"/>
          <w:szCs w:val="28"/>
          <w:rtl/>
        </w:rPr>
        <w:t xml:space="preserve"> </w:t>
      </w:r>
      <w:r w:rsidR="009C2B09" w:rsidRPr="00C118DB">
        <w:rPr>
          <w:rStyle w:val="Q"/>
          <w:rFonts w:ascii="Calibri" w:hAnsi="Calibri" w:cs="David" w:hint="cs"/>
          <w:sz w:val="28"/>
          <w:szCs w:val="28"/>
          <w:rtl/>
        </w:rPr>
        <w:t>ודקדוקיה</w:t>
      </w:r>
      <w:r w:rsidR="009C2B09" w:rsidRPr="00C118DB">
        <w:rPr>
          <w:rStyle w:val="Q"/>
          <w:rFonts w:ascii="Calibri" w:hAnsi="Calibri" w:cs="David"/>
          <w:sz w:val="28"/>
          <w:szCs w:val="28"/>
          <w:rtl/>
        </w:rPr>
        <w:t>.</w:t>
      </w:r>
      <w:r w:rsidR="009C2B09" w:rsidRPr="00C118DB">
        <w:rPr>
          <w:rStyle w:val="12"/>
          <w:rFonts w:ascii="David" w:hAnsi="David" w:cs="David"/>
          <w:sz w:val="28"/>
          <w:szCs w:val="28"/>
          <w:rtl/>
        </w:rPr>
        <w:t xml:space="preserve"> </w:t>
      </w:r>
      <w:r w:rsidR="009C2B09" w:rsidRPr="00C118DB">
        <w:rPr>
          <w:rStyle w:val="12"/>
          <w:rFonts w:ascii="David" w:hAnsi="David" w:cs="David"/>
          <w:sz w:val="28"/>
          <w:szCs w:val="28"/>
          <w:rtl/>
        </w:rPr>
        <w:footnoteReference w:id="3"/>
      </w:r>
    </w:p>
    <w:p w:rsidR="009C2B09" w:rsidRPr="00966D41" w:rsidDel="00C118DB" w:rsidRDefault="00677705" w:rsidP="008A508F">
      <w:pPr>
        <w:pStyle w:val="a1"/>
        <w:bidi/>
        <w:rPr>
          <w:del w:id="9" w:author="user" w:date="2013-02-14T17:22:00Z"/>
          <w:rStyle w:val="Q"/>
          <w:rFonts w:ascii="David" w:hAnsi="David" w:cs="David"/>
          <w:sz w:val="28"/>
          <w:szCs w:val="28"/>
        </w:rPr>
      </w:pPr>
      <w:del w:id="10" w:author="user" w:date="2013-02-14T17:22:00Z">
        <w:r w:rsidDel="00C118DB">
          <w:rPr>
            <w:rStyle w:val="Q"/>
            <w:rFonts w:ascii="David" w:hAnsi="David" w:cs="David" w:hint="cs"/>
            <w:sz w:val="28"/>
            <w:szCs w:val="28"/>
            <w:rtl/>
          </w:rPr>
          <w:delText>במסגרת מאמר זה לא נוכל לדון</w:delText>
        </w:r>
        <w:r w:rsidR="009C2B09" w:rsidRPr="00C118DB" w:rsidDel="00C118DB">
          <w:rPr>
            <w:rStyle w:val="Q"/>
            <w:rFonts w:ascii="David" w:eastAsia="David" w:hAnsi="David" w:cs="David"/>
            <w:sz w:val="28"/>
            <w:szCs w:val="28"/>
            <w:rtl/>
          </w:rPr>
          <w:delText xml:space="preserve"> </w:delText>
        </w:r>
        <w:r w:rsidR="009C2B09" w:rsidRPr="00C118DB" w:rsidDel="00C118DB">
          <w:rPr>
            <w:rStyle w:val="Q"/>
            <w:rFonts w:ascii="David" w:hAnsi="David" w:cs="David"/>
            <w:sz w:val="28"/>
            <w:szCs w:val="28"/>
            <w:rtl/>
          </w:rPr>
          <w:delText>בכל</w:delText>
        </w:r>
        <w:r w:rsidR="009C2B09" w:rsidRPr="00C118DB" w:rsidDel="00C118DB">
          <w:rPr>
            <w:rStyle w:val="Q"/>
            <w:rFonts w:ascii="David" w:eastAsia="David" w:hAnsi="David" w:cs="David"/>
            <w:sz w:val="28"/>
            <w:szCs w:val="28"/>
            <w:rtl/>
          </w:rPr>
          <w:delText xml:space="preserve"> </w:delText>
        </w:r>
        <w:r w:rsidR="009C2B09" w:rsidRPr="00C118DB" w:rsidDel="00C118DB">
          <w:rPr>
            <w:rStyle w:val="Q"/>
            <w:rFonts w:ascii="David" w:hAnsi="David" w:cs="David"/>
            <w:sz w:val="28"/>
            <w:szCs w:val="28"/>
            <w:rtl/>
          </w:rPr>
          <w:delText>ההצעות</w:delText>
        </w:r>
        <w:r w:rsidR="009C2B09" w:rsidRPr="00C118DB" w:rsidDel="00C118DB">
          <w:rPr>
            <w:rStyle w:val="Q"/>
            <w:rFonts w:ascii="David" w:eastAsia="David" w:hAnsi="David" w:cs="David"/>
            <w:sz w:val="28"/>
            <w:szCs w:val="28"/>
            <w:rtl/>
          </w:rPr>
          <w:delText xml:space="preserve"> </w:delText>
        </w:r>
        <w:r w:rsidR="009C2B09" w:rsidRPr="00C118DB" w:rsidDel="00C118DB">
          <w:rPr>
            <w:rStyle w:val="Q"/>
            <w:rFonts w:ascii="David" w:hAnsi="David" w:cs="David"/>
            <w:sz w:val="28"/>
            <w:szCs w:val="28"/>
            <w:rtl/>
          </w:rPr>
          <w:delText>שהועלו</w:delText>
        </w:r>
        <w:r w:rsidR="009C2B09" w:rsidRPr="00C118DB" w:rsidDel="00C118DB">
          <w:rPr>
            <w:rStyle w:val="Q"/>
            <w:rFonts w:ascii="David" w:eastAsia="David" w:hAnsi="David" w:cs="David"/>
            <w:sz w:val="28"/>
            <w:szCs w:val="28"/>
            <w:rtl/>
          </w:rPr>
          <w:delText xml:space="preserve"> </w:delText>
        </w:r>
        <w:r w:rsidR="009C2B09" w:rsidRPr="00C118DB" w:rsidDel="00C118DB">
          <w:rPr>
            <w:rStyle w:val="Q"/>
            <w:rFonts w:ascii="David" w:hAnsi="David" w:cs="David"/>
            <w:sz w:val="28"/>
            <w:szCs w:val="28"/>
            <w:rtl/>
          </w:rPr>
          <w:delText>בהקשר</w:delText>
        </w:r>
        <w:r w:rsidR="009C2B09" w:rsidRPr="00C118DB" w:rsidDel="00C118DB">
          <w:rPr>
            <w:rStyle w:val="Q"/>
            <w:rFonts w:ascii="David" w:eastAsia="David" w:hAnsi="David" w:cs="David"/>
            <w:sz w:val="28"/>
            <w:szCs w:val="28"/>
            <w:rtl/>
          </w:rPr>
          <w:delText xml:space="preserve"> </w:delText>
        </w:r>
        <w:r w:rsidR="009C2B09" w:rsidRPr="00C118DB" w:rsidDel="00C118DB">
          <w:rPr>
            <w:rStyle w:val="Q"/>
            <w:rFonts w:ascii="David" w:hAnsi="David" w:cs="David"/>
            <w:sz w:val="28"/>
            <w:szCs w:val="28"/>
            <w:rtl/>
          </w:rPr>
          <w:delText>זה, אולם</w:delText>
        </w:r>
        <w:r w:rsidR="009C2B09" w:rsidRPr="00C118DB" w:rsidDel="00C118DB">
          <w:rPr>
            <w:rStyle w:val="Q"/>
            <w:rFonts w:ascii="David" w:eastAsia="David" w:hAnsi="David" w:cs="David"/>
            <w:sz w:val="28"/>
            <w:szCs w:val="28"/>
            <w:rtl/>
          </w:rPr>
          <w:delText xml:space="preserve"> </w:delText>
        </w:r>
        <w:r w:rsidR="009C2B09" w:rsidRPr="00C118DB" w:rsidDel="00C118DB">
          <w:rPr>
            <w:rStyle w:val="Q"/>
            <w:rFonts w:ascii="David" w:hAnsi="David" w:cs="David"/>
            <w:sz w:val="28"/>
            <w:szCs w:val="28"/>
            <w:rtl/>
          </w:rPr>
          <w:delText>לשם</w:delText>
        </w:r>
        <w:r w:rsidR="009C2B09" w:rsidRPr="00C118DB" w:rsidDel="00C118DB">
          <w:rPr>
            <w:rStyle w:val="Q"/>
            <w:rFonts w:ascii="David" w:eastAsia="David" w:hAnsi="David" w:cs="David"/>
            <w:sz w:val="28"/>
            <w:szCs w:val="28"/>
            <w:rtl/>
          </w:rPr>
          <w:delText xml:space="preserve"> </w:delText>
        </w:r>
        <w:r w:rsidR="009C2B09" w:rsidRPr="00C118DB" w:rsidDel="00C118DB">
          <w:rPr>
            <w:rStyle w:val="Q"/>
            <w:rFonts w:ascii="David" w:hAnsi="David" w:cs="David"/>
            <w:sz w:val="28"/>
            <w:szCs w:val="28"/>
            <w:rtl/>
          </w:rPr>
          <w:delText>המחשה</w:delText>
        </w:r>
        <w:r w:rsidR="009C2B09" w:rsidRPr="00C118DB" w:rsidDel="00C118DB">
          <w:rPr>
            <w:rStyle w:val="Q"/>
            <w:rFonts w:ascii="David" w:eastAsia="David" w:hAnsi="David" w:cs="David"/>
            <w:sz w:val="28"/>
            <w:szCs w:val="28"/>
            <w:rtl/>
          </w:rPr>
          <w:delText xml:space="preserve"> </w:delText>
        </w:r>
        <w:r w:rsidR="009C2B09" w:rsidRPr="00C118DB" w:rsidDel="00C118DB">
          <w:rPr>
            <w:rStyle w:val="Q"/>
            <w:rFonts w:ascii="David" w:hAnsi="David" w:cs="David"/>
            <w:sz w:val="28"/>
            <w:szCs w:val="28"/>
            <w:rtl/>
          </w:rPr>
          <w:delText>נביא</w:delText>
        </w:r>
        <w:r w:rsidR="009C2B09" w:rsidRPr="00C118DB" w:rsidDel="00C118DB">
          <w:rPr>
            <w:rStyle w:val="Q"/>
            <w:rFonts w:ascii="David" w:eastAsia="David" w:hAnsi="David" w:cs="David"/>
            <w:sz w:val="28"/>
            <w:szCs w:val="28"/>
            <w:rtl/>
          </w:rPr>
          <w:delText xml:space="preserve"> </w:delText>
        </w:r>
        <w:r w:rsidR="009C2B09" w:rsidRPr="00C118DB" w:rsidDel="00C118DB">
          <w:rPr>
            <w:rStyle w:val="Q"/>
            <w:rFonts w:ascii="David" w:hAnsi="David" w:cs="David"/>
            <w:sz w:val="28"/>
            <w:szCs w:val="28"/>
            <w:rtl/>
          </w:rPr>
          <w:delText>כאן</w:delText>
        </w:r>
        <w:r w:rsidR="009C2B09" w:rsidRPr="00C118DB" w:rsidDel="00C118DB">
          <w:rPr>
            <w:rStyle w:val="Q"/>
            <w:rFonts w:ascii="David" w:eastAsia="David" w:hAnsi="David" w:cs="David"/>
            <w:sz w:val="28"/>
            <w:szCs w:val="28"/>
            <w:rtl/>
          </w:rPr>
          <w:delText xml:space="preserve"> </w:delText>
        </w:r>
        <w:r w:rsidR="009C2B09" w:rsidRPr="00C118DB" w:rsidDel="00C118DB">
          <w:rPr>
            <w:rStyle w:val="Q"/>
            <w:rFonts w:ascii="David" w:hAnsi="David" w:cs="David"/>
            <w:sz w:val="28"/>
            <w:szCs w:val="28"/>
            <w:rtl/>
          </w:rPr>
          <w:delText>כמה</w:delText>
        </w:r>
        <w:r w:rsidR="009C2B09" w:rsidRPr="00C118DB" w:rsidDel="00C118DB">
          <w:rPr>
            <w:rStyle w:val="Q"/>
            <w:rFonts w:ascii="David" w:eastAsia="David" w:hAnsi="David" w:cs="David"/>
            <w:sz w:val="28"/>
            <w:szCs w:val="28"/>
            <w:rtl/>
          </w:rPr>
          <w:delText xml:space="preserve"> </w:delText>
        </w:r>
        <w:r w:rsidR="009C2B09" w:rsidRPr="00C118DB" w:rsidDel="00C118DB">
          <w:rPr>
            <w:rStyle w:val="Q"/>
            <w:rFonts w:ascii="David" w:hAnsi="David" w:cs="David"/>
            <w:sz w:val="28"/>
            <w:szCs w:val="28"/>
            <w:rtl/>
          </w:rPr>
          <w:delText>דוגמאות</w:delText>
        </w:r>
        <w:r w:rsidR="009C2B09" w:rsidRPr="00C118DB" w:rsidDel="00C118DB">
          <w:rPr>
            <w:rStyle w:val="Q"/>
            <w:rFonts w:ascii="David" w:eastAsia="David" w:hAnsi="David" w:cs="David"/>
            <w:sz w:val="28"/>
            <w:szCs w:val="28"/>
            <w:rtl/>
          </w:rPr>
          <w:delText xml:space="preserve"> </w:delText>
        </w:r>
        <w:r w:rsidR="009C2B09" w:rsidRPr="00C118DB" w:rsidDel="00C118DB">
          <w:rPr>
            <w:rStyle w:val="Q"/>
            <w:rFonts w:ascii="David" w:hAnsi="David" w:cs="David"/>
            <w:sz w:val="28"/>
            <w:szCs w:val="28"/>
            <w:rtl/>
          </w:rPr>
          <w:delText>בולטות:</w:delText>
        </w:r>
      </w:del>
    </w:p>
    <w:p w:rsidR="009C2B09" w:rsidRPr="00966D41" w:rsidDel="00C118DB" w:rsidRDefault="009C2B09" w:rsidP="009C2B09">
      <w:pPr>
        <w:pStyle w:val="a1"/>
        <w:bidi/>
        <w:rPr>
          <w:del w:id="11" w:author="user" w:date="2013-02-14T17:22:00Z"/>
          <w:rFonts w:ascii="David" w:hAnsi="David" w:cs="David"/>
          <w:sz w:val="28"/>
          <w:szCs w:val="28"/>
          <w:rtl/>
        </w:rPr>
      </w:pPr>
      <w:del w:id="12" w:author="user" w:date="2013-02-14T17:22:00Z">
        <w:r w:rsidRPr="00966D41" w:rsidDel="00C118DB">
          <w:rPr>
            <w:rStyle w:val="Q"/>
            <w:rFonts w:ascii="David" w:hAnsi="David" w:cs="David"/>
            <w:sz w:val="28"/>
            <w:szCs w:val="28"/>
          </w:rPr>
          <w:delText>1</w:delText>
        </w:r>
        <w:r w:rsidRPr="00966D41" w:rsidDel="00C118DB">
          <w:rPr>
            <w:rStyle w:val="Q"/>
            <w:rFonts w:ascii="David" w:hAnsi="David" w:cs="David"/>
            <w:sz w:val="28"/>
            <w:szCs w:val="28"/>
            <w:rtl/>
          </w:rPr>
          <w:delText>. בנימין</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זאב</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הרצל</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תיאר</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מדינה</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יהודית</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שבה</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כל</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הקרקעות</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שייכות</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לחברה</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ציבורית, והיא</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מחכירה</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אותן</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לאזרחים</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עד</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שנת</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היובל:</w:delText>
        </w:r>
      </w:del>
    </w:p>
    <w:p w:rsidR="009C2B09" w:rsidRPr="00966D41" w:rsidDel="00C118DB" w:rsidRDefault="009C2B09" w:rsidP="009C2B09">
      <w:pPr>
        <w:pStyle w:val="a1"/>
        <w:bidi/>
        <w:ind w:left="709"/>
        <w:rPr>
          <w:del w:id="13" w:author="user" w:date="2013-02-14T17:22:00Z"/>
          <w:rStyle w:val="Q"/>
          <w:rFonts w:ascii="David" w:hAnsi="David" w:cs="David"/>
          <w:sz w:val="28"/>
          <w:szCs w:val="28"/>
          <w:rtl/>
        </w:rPr>
      </w:pPr>
      <w:del w:id="14" w:author="user" w:date="2013-02-14T17:22:00Z">
        <w:r w:rsidRPr="00966D41" w:rsidDel="00C118DB">
          <w:rPr>
            <w:rFonts w:ascii="David" w:hAnsi="David" w:cs="David"/>
            <w:sz w:val="28"/>
            <w:szCs w:val="28"/>
            <w:rtl/>
          </w:rPr>
          <w:delText>"הקרקע</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לא</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לי</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הוא, כי</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לקחתיו</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בחכירה</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אך</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עד</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היובל</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הבא, כאשר</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עשה</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ידידי</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רשיד</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בקחתו</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בחכירה</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את</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הגנות" ... "שנת</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היובל" - ענה</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דוד</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 איננה</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תקון</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חדש, כי</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אם</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תקון</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ישן</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נושן</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שיסד</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משה</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רבנו. אחרי</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שבע</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שמיטות, וכל</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שמיטה</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שבע</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שנים, נסבו</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הנכסים</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הנמכרים</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בשנת</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החמשים</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לבעלם</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הראשון. אנחנו</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שנינו</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מעט</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את</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החק</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הקדמון. בינינו</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יסבו</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הקרקעות</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לחברה</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החדשה. משה</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רבנו</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כבר</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הציב</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לו</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למטרה</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למנוע</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את</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הקבץ</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הרכוש</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במדה</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לא-שוה. אתה</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תראה, כי</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גם</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שיטתנו</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קולעת</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אל</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השערה</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הזאת</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ולא</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תחטיא. ובעלות</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מחיר</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הקרקעות, לא</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ילך</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השכר</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לכיס</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היחידים, כי</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אם</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לכיס</w:delText>
        </w:r>
        <w:r w:rsidRPr="00966D41" w:rsidDel="00C118DB">
          <w:rPr>
            <w:rFonts w:ascii="David" w:eastAsia="David" w:hAnsi="David" w:cs="David"/>
            <w:sz w:val="28"/>
            <w:szCs w:val="28"/>
            <w:rtl/>
          </w:rPr>
          <w:delText xml:space="preserve"> </w:delText>
        </w:r>
        <w:r w:rsidRPr="00966D41" w:rsidDel="00C118DB">
          <w:rPr>
            <w:rFonts w:ascii="David" w:hAnsi="David" w:cs="David"/>
            <w:sz w:val="28"/>
            <w:szCs w:val="28"/>
            <w:rtl/>
          </w:rPr>
          <w:delText>הצבור".</w:delText>
        </w:r>
        <w:r w:rsidRPr="00966D41" w:rsidDel="00C118DB">
          <w:rPr>
            <w:rStyle w:val="12"/>
            <w:rFonts w:ascii="David" w:hAnsi="David" w:cs="David"/>
            <w:sz w:val="28"/>
            <w:szCs w:val="28"/>
            <w:rtl/>
          </w:rPr>
          <w:footnoteReference w:id="4"/>
        </w:r>
      </w:del>
    </w:p>
    <w:p w:rsidR="009C2B09" w:rsidRPr="00966D41" w:rsidDel="00C118DB" w:rsidRDefault="009C2B09" w:rsidP="009C2B09">
      <w:pPr>
        <w:pStyle w:val="a1"/>
        <w:bidi/>
        <w:rPr>
          <w:del w:id="16" w:author="user" w:date="2013-02-14T17:22:00Z"/>
          <w:rStyle w:val="Q"/>
          <w:rFonts w:ascii="David" w:hAnsi="David" w:cs="David"/>
          <w:sz w:val="28"/>
          <w:szCs w:val="28"/>
          <w:rtl/>
        </w:rPr>
      </w:pPr>
      <w:del w:id="17" w:author="user" w:date="2013-02-14T17:22:00Z">
        <w:r w:rsidRPr="00966D41" w:rsidDel="00C118DB">
          <w:rPr>
            <w:rStyle w:val="Q"/>
            <w:rFonts w:ascii="David" w:hAnsi="David" w:cs="David"/>
            <w:sz w:val="28"/>
            <w:szCs w:val="28"/>
            <w:rtl/>
          </w:rPr>
          <w:delText>רעיון</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דומה</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מיושם</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בימינו</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באופן</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חלקי</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ע"י</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מינהל</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מקרקעי</w:delText>
        </w:r>
        <w:r w:rsidRPr="00966D41" w:rsidDel="00C118DB">
          <w:rPr>
            <w:rStyle w:val="Q"/>
            <w:rFonts w:ascii="David" w:eastAsia="David" w:hAnsi="David" w:cs="David"/>
            <w:sz w:val="28"/>
            <w:szCs w:val="28"/>
            <w:rtl/>
          </w:rPr>
          <w:delText xml:space="preserve"> </w:delText>
        </w:r>
        <w:r w:rsidRPr="00966D41" w:rsidDel="00C118DB">
          <w:rPr>
            <w:rStyle w:val="Q"/>
            <w:rFonts w:ascii="David" w:hAnsi="David" w:cs="David"/>
            <w:sz w:val="28"/>
            <w:szCs w:val="28"/>
            <w:rtl/>
          </w:rPr>
          <w:delText>ישראל.</w:delText>
        </w:r>
        <w:r w:rsidRPr="00966D41" w:rsidDel="00C118DB">
          <w:rPr>
            <w:rStyle w:val="Q"/>
            <w:rFonts w:ascii="David" w:hAnsi="David" w:cs="David"/>
            <w:sz w:val="28"/>
            <w:szCs w:val="28"/>
            <w:vertAlign w:val="superscript"/>
            <w:rtl/>
          </w:rPr>
          <w:footnoteReference w:id="5"/>
        </w:r>
      </w:del>
    </w:p>
    <w:p w:rsidR="00C118DB" w:rsidRDefault="00C118DB" w:rsidP="005510C6">
      <w:pPr>
        <w:pStyle w:val="a1"/>
        <w:bidi/>
        <w:rPr>
          <w:ins w:id="23" w:author="user" w:date="2013-02-14T17:22:00Z"/>
          <w:rStyle w:val="Q"/>
          <w:rFonts w:ascii="David" w:hAnsi="David" w:cs="David"/>
          <w:color w:val="008000"/>
        </w:rPr>
      </w:pPr>
      <w:ins w:id="24" w:author="user" w:date="2013-02-14T17:22:00Z">
        <w:r>
          <w:rPr>
            <w:rStyle w:val="Q"/>
            <w:rFonts w:ascii="David" w:hAnsi="David" w:cs="David" w:hint="cs"/>
            <w:color w:val="008000"/>
            <w:rtl/>
          </w:rPr>
          <w:t>דרכים</w:t>
        </w:r>
        <w:r>
          <w:rPr>
            <w:rStyle w:val="Q"/>
            <w:rFonts w:ascii="David" w:eastAsia="David" w:hAnsi="David" w:cs="David" w:hint="cs"/>
            <w:color w:val="008000"/>
            <w:rtl/>
          </w:rPr>
          <w:t xml:space="preserve"> </w:t>
        </w:r>
        <w:r>
          <w:rPr>
            <w:rStyle w:val="Q"/>
            <w:rFonts w:ascii="David" w:hAnsi="David" w:cs="David" w:hint="cs"/>
            <w:color w:val="008000"/>
            <w:rtl/>
          </w:rPr>
          <w:t>רבות</w:t>
        </w:r>
        <w:r>
          <w:rPr>
            <w:rStyle w:val="Q"/>
            <w:rFonts w:ascii="David" w:eastAsia="David" w:hAnsi="David" w:cs="David" w:hint="cs"/>
            <w:color w:val="008000"/>
            <w:rtl/>
          </w:rPr>
          <w:t xml:space="preserve"> </w:t>
        </w:r>
        <w:r>
          <w:rPr>
            <w:rStyle w:val="Q"/>
            <w:rFonts w:ascii="David" w:hAnsi="David" w:cs="David" w:hint="cs"/>
            <w:color w:val="008000"/>
            <w:rtl/>
          </w:rPr>
          <w:t>ומגוונות</w:t>
        </w:r>
        <w:r>
          <w:rPr>
            <w:rStyle w:val="Q"/>
            <w:rFonts w:ascii="David" w:eastAsia="David" w:hAnsi="David" w:cs="David" w:hint="cs"/>
            <w:color w:val="008000"/>
            <w:rtl/>
          </w:rPr>
          <w:t xml:space="preserve"> </w:t>
        </w:r>
        <w:r>
          <w:rPr>
            <w:rStyle w:val="Q"/>
            <w:rFonts w:ascii="David" w:hAnsi="David" w:cs="David" w:hint="cs"/>
            <w:color w:val="008000"/>
            <w:rtl/>
          </w:rPr>
          <w:t>הוצעו</w:t>
        </w:r>
        <w:r>
          <w:rPr>
            <w:rStyle w:val="Q"/>
            <w:rFonts w:ascii="David" w:eastAsia="David" w:hAnsi="David" w:cs="David" w:hint="cs"/>
            <w:color w:val="008000"/>
            <w:rtl/>
          </w:rPr>
          <w:t xml:space="preserve"> </w:t>
        </w:r>
        <w:r>
          <w:rPr>
            <w:rStyle w:val="Q"/>
            <w:rFonts w:ascii="David" w:hAnsi="David" w:cs="David" w:hint="cs"/>
            <w:color w:val="008000"/>
            <w:rtl/>
          </w:rPr>
          <w:t>ליישום</w:t>
        </w:r>
        <w:r>
          <w:rPr>
            <w:rStyle w:val="Q"/>
            <w:rFonts w:ascii="David" w:eastAsia="David" w:hAnsi="David" w:cs="David" w:hint="cs"/>
            <w:color w:val="008000"/>
            <w:rtl/>
          </w:rPr>
          <w:t xml:space="preserve"> </w:t>
        </w:r>
        <w:r>
          <w:rPr>
            <w:rStyle w:val="Q"/>
            <w:rFonts w:ascii="David" w:hAnsi="David" w:cs="David" w:hint="cs"/>
            <w:color w:val="008000"/>
            <w:rtl/>
          </w:rPr>
          <w:t>עקרונות</w:t>
        </w:r>
        <w:r>
          <w:rPr>
            <w:rStyle w:val="Q"/>
            <w:rFonts w:ascii="David" w:eastAsia="David" w:hAnsi="David" w:cs="David" w:hint="cs"/>
            <w:color w:val="008000"/>
            <w:rtl/>
          </w:rPr>
          <w:t xml:space="preserve"> </w:t>
        </w:r>
        <w:r>
          <w:rPr>
            <w:rStyle w:val="Q"/>
            <w:rFonts w:ascii="David" w:hAnsi="David" w:cs="David" w:hint="cs"/>
            <w:color w:val="008000"/>
            <w:rtl/>
          </w:rPr>
          <w:t>אלו.</w:t>
        </w:r>
      </w:ins>
      <w:ins w:id="25" w:author="user" w:date="2013-02-14T17:34:00Z">
        <w:r w:rsidR="005510C6">
          <w:rPr>
            <w:rStyle w:val="a7"/>
            <w:rFonts w:ascii="David" w:hAnsi="David" w:cs="David"/>
            <w:color w:val="008000"/>
            <w:rtl/>
          </w:rPr>
          <w:footnoteReference w:id="6"/>
        </w:r>
      </w:ins>
      <w:ins w:id="27" w:author="user" w:date="2013-02-14T17:22:00Z">
        <w:r>
          <w:rPr>
            <w:rStyle w:val="Q"/>
            <w:rFonts w:ascii="David" w:hAnsi="David" w:cs="David" w:hint="cs"/>
            <w:color w:val="008000"/>
            <w:rtl/>
          </w:rPr>
          <w:t xml:space="preserve"> לשם</w:t>
        </w:r>
        <w:r>
          <w:rPr>
            <w:rStyle w:val="Q"/>
            <w:rFonts w:ascii="David" w:eastAsia="David" w:hAnsi="David" w:cs="David" w:hint="cs"/>
            <w:color w:val="008000"/>
            <w:rtl/>
          </w:rPr>
          <w:t xml:space="preserve"> </w:t>
        </w:r>
        <w:r>
          <w:rPr>
            <w:rStyle w:val="Q"/>
            <w:rFonts w:ascii="David" w:hAnsi="David" w:cs="David" w:hint="cs"/>
            <w:color w:val="008000"/>
            <w:rtl/>
          </w:rPr>
          <w:t>המחשה</w:t>
        </w:r>
        <w:r>
          <w:rPr>
            <w:rStyle w:val="Q"/>
            <w:rFonts w:ascii="David" w:eastAsia="David" w:hAnsi="David" w:cs="David" w:hint="cs"/>
            <w:color w:val="008000"/>
            <w:rtl/>
          </w:rPr>
          <w:t xml:space="preserve"> אביא </w:t>
        </w:r>
        <w:r>
          <w:rPr>
            <w:rStyle w:val="Q"/>
            <w:rFonts w:ascii="David" w:hAnsi="David" w:cs="David" w:hint="cs"/>
            <w:color w:val="008000"/>
            <w:rtl/>
          </w:rPr>
          <w:t>כאן</w:t>
        </w:r>
        <w:r>
          <w:rPr>
            <w:rStyle w:val="Q"/>
            <w:rFonts w:ascii="David" w:eastAsia="David" w:hAnsi="David" w:cs="David" w:hint="cs"/>
            <w:color w:val="008000"/>
            <w:rtl/>
          </w:rPr>
          <w:t xml:space="preserve"> </w:t>
        </w:r>
        <w:r>
          <w:rPr>
            <w:rStyle w:val="Q"/>
            <w:rFonts w:ascii="David" w:hAnsi="David" w:cs="David" w:hint="cs"/>
            <w:color w:val="008000"/>
            <w:rtl/>
          </w:rPr>
          <w:t>כמה</w:t>
        </w:r>
        <w:r>
          <w:rPr>
            <w:rStyle w:val="Q"/>
            <w:rFonts w:ascii="David" w:eastAsia="David" w:hAnsi="David" w:cs="David" w:hint="cs"/>
            <w:color w:val="008000"/>
            <w:rtl/>
          </w:rPr>
          <w:t xml:space="preserve"> </w:t>
        </w:r>
        <w:r>
          <w:rPr>
            <w:rStyle w:val="Q"/>
            <w:rFonts w:ascii="David" w:hAnsi="David" w:cs="David" w:hint="cs"/>
            <w:color w:val="008000"/>
            <w:rtl/>
          </w:rPr>
          <w:t>דוגמאות</w:t>
        </w:r>
        <w:r>
          <w:rPr>
            <w:rStyle w:val="Q"/>
            <w:rFonts w:ascii="David" w:eastAsia="David" w:hAnsi="David" w:cs="David" w:hint="cs"/>
            <w:color w:val="008000"/>
            <w:rtl/>
          </w:rPr>
          <w:t xml:space="preserve"> </w:t>
        </w:r>
        <w:r>
          <w:rPr>
            <w:rStyle w:val="Q"/>
            <w:rFonts w:ascii="David" w:hAnsi="David" w:cs="David" w:hint="cs"/>
            <w:color w:val="008000"/>
            <w:rtl/>
          </w:rPr>
          <w:t>בולטות:</w:t>
        </w:r>
      </w:ins>
    </w:p>
    <w:p w:rsidR="00C118DB" w:rsidRPr="00966D41" w:rsidRDefault="00C118DB" w:rsidP="00C118DB">
      <w:pPr>
        <w:pStyle w:val="a1"/>
        <w:bidi/>
        <w:rPr>
          <w:ins w:id="28" w:author="user" w:date="2013-02-14T17:22:00Z"/>
          <w:rStyle w:val="Q"/>
          <w:rFonts w:ascii="David" w:hAnsi="David" w:cs="David" w:hint="cs"/>
          <w:rtl/>
        </w:rPr>
      </w:pPr>
      <w:ins w:id="29" w:author="user" w:date="2013-02-14T17:22:00Z">
        <w:r>
          <w:rPr>
            <w:rStyle w:val="Q"/>
            <w:rFonts w:ascii="David" w:hAnsi="David" w:cs="David" w:hint="cs"/>
            <w:color w:val="008000"/>
          </w:rPr>
          <w:t>1</w:t>
        </w:r>
        <w:r>
          <w:rPr>
            <w:rStyle w:val="Q"/>
            <w:rFonts w:ascii="David" w:hAnsi="David" w:cs="David" w:hint="cs"/>
            <w:color w:val="008000"/>
            <w:rtl/>
          </w:rPr>
          <w:t>. בקונגרס</w:t>
        </w:r>
        <w:r>
          <w:rPr>
            <w:rStyle w:val="Q"/>
            <w:rFonts w:ascii="David" w:eastAsia="David" w:hAnsi="David" w:cs="David" w:hint="cs"/>
            <w:color w:val="008000"/>
            <w:rtl/>
          </w:rPr>
          <w:t xml:space="preserve"> </w:t>
        </w:r>
        <w:r>
          <w:rPr>
            <w:rStyle w:val="Q"/>
            <w:rFonts w:ascii="David" w:hAnsi="David" w:cs="David" w:hint="cs"/>
            <w:color w:val="008000"/>
            <w:rtl/>
          </w:rPr>
          <w:t>הציוני</w:t>
        </w:r>
        <w:r>
          <w:rPr>
            <w:rStyle w:val="Q"/>
            <w:rFonts w:ascii="David" w:eastAsia="David" w:hAnsi="David" w:cs="David" w:hint="cs"/>
            <w:color w:val="008000"/>
            <w:rtl/>
          </w:rPr>
          <w:t xml:space="preserve"> </w:t>
        </w:r>
        <w:r>
          <w:rPr>
            <w:rStyle w:val="Q"/>
            <w:rFonts w:ascii="David" w:hAnsi="David" w:cs="David" w:hint="cs"/>
            <w:color w:val="008000"/>
            <w:rtl/>
          </w:rPr>
          <w:t>הראשון</w:t>
        </w:r>
        <w:r>
          <w:rPr>
            <w:rStyle w:val="Q"/>
            <w:rFonts w:ascii="David" w:eastAsia="David" w:hAnsi="David" w:cs="David" w:hint="cs"/>
            <w:color w:val="008000"/>
            <w:rtl/>
          </w:rPr>
          <w:t xml:space="preserve"> </w:t>
        </w:r>
        <w:r>
          <w:rPr>
            <w:rStyle w:val="Q"/>
            <w:rFonts w:ascii="David" w:hAnsi="David" w:cs="David" w:hint="cs"/>
            <w:color w:val="008000"/>
            <w:rtl/>
          </w:rPr>
          <w:t>בשנת</w:t>
        </w:r>
        <w:r>
          <w:rPr>
            <w:rStyle w:val="Q"/>
            <w:rFonts w:ascii="David" w:eastAsia="David" w:hAnsi="David" w:cs="David" w:hint="cs"/>
            <w:color w:val="008000"/>
            <w:rtl/>
          </w:rPr>
          <w:t xml:space="preserve"> </w:t>
        </w:r>
        <w:r>
          <w:rPr>
            <w:rStyle w:val="Q"/>
            <w:rFonts w:ascii="David" w:hAnsi="David" w:cs="David" w:hint="cs"/>
            <w:color w:val="008000"/>
            <w:rtl/>
          </w:rPr>
          <w:t>ה'תרנ"ז</w:t>
        </w:r>
        <w:r>
          <w:rPr>
            <w:rStyle w:val="Q"/>
            <w:rFonts w:ascii="David" w:eastAsia="David" w:hAnsi="David" w:cs="David" w:hint="cs"/>
            <w:color w:val="008000"/>
            <w:rtl/>
          </w:rPr>
          <w:t xml:space="preserve"> </w:t>
        </w:r>
        <w:r>
          <w:rPr>
            <w:rStyle w:val="Q"/>
            <w:rFonts w:ascii="David" w:hAnsi="David" w:cs="David" w:hint="cs"/>
            <w:color w:val="008000"/>
            <w:rtl/>
          </w:rPr>
          <w:t>(</w:t>
        </w:r>
        <w:r>
          <w:rPr>
            <w:rStyle w:val="Q"/>
            <w:rFonts w:ascii="David" w:hAnsi="David" w:cs="David" w:hint="cs"/>
            <w:color w:val="008000"/>
          </w:rPr>
          <w:t>1897</w:t>
        </w:r>
        <w:r>
          <w:rPr>
            <w:rStyle w:val="Q"/>
            <w:rFonts w:ascii="David" w:hAnsi="David" w:cs="David" w:hint="cs"/>
            <w:color w:val="008000"/>
            <w:rtl/>
          </w:rPr>
          <w:t>) הציע</w:t>
        </w:r>
        <w:r>
          <w:rPr>
            <w:rStyle w:val="Q"/>
            <w:rFonts w:ascii="David" w:eastAsia="David" w:hAnsi="David" w:cs="David" w:hint="cs"/>
            <w:color w:val="008000"/>
            <w:rtl/>
          </w:rPr>
          <w:t xml:space="preserve"> </w:t>
        </w:r>
        <w:r>
          <w:rPr>
            <w:rStyle w:val="Q"/>
            <w:rFonts w:ascii="David" w:hAnsi="David" w:cs="David" w:hint="cs"/>
            <w:color w:val="008000"/>
            <w:rtl/>
          </w:rPr>
          <w:t>צבי</w:t>
        </w:r>
        <w:r>
          <w:rPr>
            <w:rStyle w:val="Q"/>
            <w:rFonts w:ascii="David" w:eastAsia="David" w:hAnsi="David" w:cs="David" w:hint="cs"/>
            <w:color w:val="008000"/>
            <w:rtl/>
          </w:rPr>
          <w:t xml:space="preserve"> </w:t>
        </w:r>
        <w:r>
          <w:rPr>
            <w:rStyle w:val="Q"/>
            <w:rFonts w:ascii="David" w:hAnsi="David" w:cs="David" w:hint="cs"/>
            <w:color w:val="008000"/>
            <w:rtl/>
          </w:rPr>
          <w:t>הרמן</w:t>
        </w:r>
        <w:r>
          <w:rPr>
            <w:rStyle w:val="Q"/>
            <w:rFonts w:ascii="David" w:eastAsia="David" w:hAnsi="David" w:cs="David" w:hint="cs"/>
            <w:color w:val="008000"/>
            <w:rtl/>
          </w:rPr>
          <w:t xml:space="preserve"> </w:t>
        </w:r>
        <w:r>
          <w:rPr>
            <w:rStyle w:val="Q"/>
            <w:rFonts w:ascii="David" w:hAnsi="David" w:cs="David" w:hint="cs"/>
            <w:color w:val="008000"/>
            <w:rtl/>
          </w:rPr>
          <w:t>שפירא</w:t>
        </w:r>
        <w:r>
          <w:rPr>
            <w:rStyle w:val="Q"/>
            <w:rFonts w:ascii="David" w:eastAsia="David" w:hAnsi="David" w:cs="David" w:hint="cs"/>
            <w:color w:val="008000"/>
            <w:rtl/>
          </w:rPr>
          <w:t xml:space="preserve"> </w:t>
        </w:r>
        <w:r>
          <w:rPr>
            <w:rStyle w:val="Q"/>
            <w:rFonts w:ascii="David" w:hAnsi="David" w:cs="David" w:hint="cs"/>
            <w:color w:val="008000"/>
            <w:rtl/>
          </w:rPr>
          <w:t>להקים</w:t>
        </w:r>
        <w:r>
          <w:rPr>
            <w:rStyle w:val="Q"/>
            <w:rFonts w:ascii="David" w:eastAsia="David" w:hAnsi="David" w:cs="David" w:hint="cs"/>
            <w:color w:val="008000"/>
            <w:rtl/>
          </w:rPr>
          <w:t xml:space="preserve"> </w:t>
        </w:r>
        <w:r>
          <w:rPr>
            <w:rStyle w:val="Q"/>
            <w:rFonts w:ascii="David" w:hAnsi="David" w:cs="David" w:hint="cs"/>
            <w:color w:val="008000"/>
            <w:rtl/>
          </w:rPr>
          <w:t>קרן</w:t>
        </w:r>
        <w:r>
          <w:rPr>
            <w:rStyle w:val="Q"/>
            <w:rFonts w:ascii="David" w:eastAsia="David" w:hAnsi="David" w:cs="David" w:hint="cs"/>
            <w:color w:val="008000"/>
            <w:rtl/>
          </w:rPr>
          <w:t xml:space="preserve"> </w:t>
        </w:r>
        <w:r>
          <w:rPr>
            <w:rStyle w:val="Q"/>
            <w:rFonts w:ascii="David" w:hAnsi="David" w:cs="David" w:hint="cs"/>
            <w:color w:val="008000"/>
            <w:rtl/>
          </w:rPr>
          <w:t>ציבורית</w:t>
        </w:r>
        <w:r>
          <w:rPr>
            <w:rStyle w:val="Q"/>
            <w:rFonts w:ascii="David" w:eastAsia="David" w:hAnsi="David" w:cs="David" w:hint="cs"/>
            <w:color w:val="008000"/>
            <w:rtl/>
          </w:rPr>
          <w:t xml:space="preserve"> </w:t>
        </w:r>
        <w:r>
          <w:rPr>
            <w:rStyle w:val="Q"/>
            <w:rFonts w:ascii="David" w:hAnsi="David" w:cs="David" w:hint="cs"/>
            <w:color w:val="008000"/>
            <w:rtl/>
          </w:rPr>
          <w:t>שתקנה</w:t>
        </w:r>
        <w:r>
          <w:rPr>
            <w:rStyle w:val="Q"/>
            <w:rFonts w:ascii="David" w:eastAsia="David" w:hAnsi="David" w:cs="David" w:hint="cs"/>
            <w:color w:val="008000"/>
            <w:rtl/>
          </w:rPr>
          <w:t xml:space="preserve"> </w:t>
        </w:r>
        <w:r>
          <w:rPr>
            <w:rStyle w:val="Q"/>
            <w:rFonts w:ascii="David" w:hAnsi="David" w:cs="David" w:hint="cs"/>
            <w:color w:val="008000"/>
            <w:rtl/>
          </w:rPr>
          <w:t>קרקעות</w:t>
        </w:r>
        <w:r>
          <w:rPr>
            <w:rStyle w:val="Q"/>
            <w:rFonts w:ascii="David" w:eastAsia="David" w:hAnsi="David" w:cs="David" w:hint="cs"/>
            <w:color w:val="008000"/>
            <w:rtl/>
          </w:rPr>
          <w:t xml:space="preserve"> </w:t>
        </w:r>
        <w:r>
          <w:rPr>
            <w:rStyle w:val="Q"/>
            <w:rFonts w:ascii="David" w:hAnsi="David" w:cs="David" w:hint="cs"/>
            <w:color w:val="008000"/>
            <w:rtl/>
          </w:rPr>
          <w:t>בא"י</w:t>
        </w:r>
        <w:r>
          <w:rPr>
            <w:rStyle w:val="Q"/>
            <w:rFonts w:ascii="David" w:eastAsia="David" w:hAnsi="David" w:cs="David" w:hint="cs"/>
            <w:color w:val="008000"/>
            <w:rtl/>
          </w:rPr>
          <w:t xml:space="preserve"> </w:t>
        </w:r>
        <w:r>
          <w:rPr>
            <w:rStyle w:val="Q"/>
            <w:rFonts w:ascii="David" w:hAnsi="David" w:cs="David" w:hint="cs"/>
            <w:color w:val="008000"/>
            <w:rtl/>
          </w:rPr>
          <w:t>ותמכור</w:t>
        </w:r>
        <w:r>
          <w:rPr>
            <w:rStyle w:val="Q"/>
            <w:rFonts w:ascii="David" w:eastAsia="David" w:hAnsi="David" w:cs="David" w:hint="cs"/>
            <w:color w:val="008000"/>
            <w:rtl/>
          </w:rPr>
          <w:t xml:space="preserve"> </w:t>
        </w:r>
        <w:r>
          <w:rPr>
            <w:rStyle w:val="Q"/>
            <w:rFonts w:ascii="David" w:hAnsi="David" w:cs="David" w:hint="cs"/>
            <w:color w:val="008000"/>
            <w:rtl/>
          </w:rPr>
          <w:t>אותם</w:t>
        </w:r>
        <w:r>
          <w:rPr>
            <w:rStyle w:val="Q"/>
            <w:rFonts w:ascii="David" w:eastAsia="David" w:hAnsi="David" w:cs="David" w:hint="cs"/>
            <w:color w:val="008000"/>
            <w:rtl/>
          </w:rPr>
          <w:t xml:space="preserve"> </w:t>
        </w:r>
        <w:r>
          <w:rPr>
            <w:rStyle w:val="Q"/>
            <w:rFonts w:ascii="David" w:hAnsi="David" w:cs="David" w:hint="cs"/>
            <w:color w:val="008000"/>
            <w:rtl/>
          </w:rPr>
          <w:t>ליהודים, תוך</w:t>
        </w:r>
        <w:r>
          <w:rPr>
            <w:rStyle w:val="Q"/>
            <w:rFonts w:ascii="David" w:eastAsia="David" w:hAnsi="David" w:cs="David" w:hint="cs"/>
            <w:color w:val="008000"/>
            <w:rtl/>
          </w:rPr>
          <w:t xml:space="preserve"> </w:t>
        </w:r>
        <w:r>
          <w:rPr>
            <w:rStyle w:val="Q"/>
            <w:rFonts w:ascii="David" w:hAnsi="David" w:cs="David" w:hint="cs"/>
            <w:color w:val="008000"/>
            <w:rtl/>
          </w:rPr>
          <w:t>הדגשה</w:t>
        </w:r>
        <w:r>
          <w:rPr>
            <w:rStyle w:val="Q"/>
            <w:rFonts w:ascii="David" w:eastAsia="David" w:hAnsi="David" w:cs="David" w:hint="cs"/>
            <w:color w:val="008000"/>
            <w:rtl/>
          </w:rPr>
          <w:t xml:space="preserve"> </w:t>
        </w:r>
        <w:r>
          <w:rPr>
            <w:rStyle w:val="Q"/>
            <w:rFonts w:ascii="David" w:hAnsi="David" w:cs="David" w:hint="cs"/>
            <w:color w:val="008000"/>
            <w:rtl/>
          </w:rPr>
          <w:t>שהמכירה</w:t>
        </w:r>
        <w:r>
          <w:rPr>
            <w:rStyle w:val="Q"/>
            <w:rFonts w:ascii="David" w:eastAsia="David" w:hAnsi="David" w:cs="David" w:hint="cs"/>
            <w:color w:val="008000"/>
            <w:rtl/>
          </w:rPr>
          <w:t xml:space="preserve"> </w:t>
        </w:r>
        <w:r>
          <w:rPr>
            <w:rStyle w:val="Q"/>
            <w:rFonts w:ascii="David" w:hAnsi="David" w:cs="David" w:hint="cs"/>
            <w:color w:val="008000"/>
            <w:rtl/>
          </w:rPr>
          <w:t>לא</w:t>
        </w:r>
        <w:r>
          <w:rPr>
            <w:rStyle w:val="Q"/>
            <w:rFonts w:ascii="David" w:eastAsia="David" w:hAnsi="David" w:cs="David" w:hint="cs"/>
            <w:color w:val="008000"/>
            <w:rtl/>
          </w:rPr>
          <w:t xml:space="preserve"> </w:t>
        </w:r>
        <w:r>
          <w:rPr>
            <w:rStyle w:val="Q"/>
            <w:rFonts w:ascii="David" w:hAnsi="David" w:cs="David" w:hint="cs"/>
            <w:color w:val="008000"/>
            <w:rtl/>
          </w:rPr>
          <w:t>תהיה</w:t>
        </w:r>
        <w:r>
          <w:rPr>
            <w:rStyle w:val="Q"/>
            <w:rFonts w:ascii="David" w:eastAsia="David" w:hAnsi="David" w:cs="David" w:hint="cs"/>
            <w:color w:val="008000"/>
            <w:rtl/>
          </w:rPr>
          <w:t xml:space="preserve"> </w:t>
        </w:r>
        <w:r>
          <w:rPr>
            <w:rStyle w:val="Q"/>
            <w:rFonts w:ascii="David" w:hAnsi="David" w:cs="David" w:hint="cs"/>
            <w:color w:val="008000"/>
            <w:rtl/>
          </w:rPr>
          <w:t>לצמיתות. הצעה</w:t>
        </w:r>
        <w:r>
          <w:rPr>
            <w:rStyle w:val="Q"/>
            <w:rFonts w:ascii="David" w:eastAsia="David" w:hAnsi="David" w:cs="David" w:hint="cs"/>
            <w:color w:val="008000"/>
            <w:rtl/>
          </w:rPr>
          <w:t xml:space="preserve"> </w:t>
        </w:r>
        <w:r>
          <w:rPr>
            <w:rStyle w:val="Q"/>
            <w:rFonts w:ascii="David" w:hAnsi="David" w:cs="David" w:hint="cs"/>
            <w:color w:val="008000"/>
            <w:rtl/>
          </w:rPr>
          <w:t>זו</w:t>
        </w:r>
        <w:r>
          <w:rPr>
            <w:rStyle w:val="Q"/>
            <w:rFonts w:ascii="David" w:eastAsia="David" w:hAnsi="David" w:cs="David" w:hint="cs"/>
            <w:color w:val="008000"/>
            <w:rtl/>
          </w:rPr>
          <w:t xml:space="preserve"> </w:t>
        </w:r>
        <w:r>
          <w:rPr>
            <w:rStyle w:val="Q"/>
            <w:rFonts w:ascii="David" w:hAnsi="David" w:cs="David" w:hint="cs"/>
            <w:color w:val="008000"/>
            <w:rtl/>
          </w:rPr>
          <w:t>זכתה</w:t>
        </w:r>
        <w:r>
          <w:rPr>
            <w:rStyle w:val="Q"/>
            <w:rFonts w:ascii="David" w:eastAsia="David" w:hAnsi="David" w:cs="David" w:hint="cs"/>
            <w:color w:val="008000"/>
            <w:rtl/>
          </w:rPr>
          <w:t xml:space="preserve"> </w:t>
        </w:r>
        <w:r>
          <w:rPr>
            <w:rStyle w:val="Q"/>
            <w:rFonts w:ascii="David" w:hAnsi="David" w:cs="David" w:hint="cs"/>
            <w:color w:val="008000"/>
            <w:rtl/>
          </w:rPr>
          <w:t>לתמיכתו</w:t>
        </w:r>
        <w:r>
          <w:rPr>
            <w:rStyle w:val="Q"/>
            <w:rFonts w:ascii="David" w:eastAsia="David" w:hAnsi="David" w:cs="David" w:hint="cs"/>
            <w:color w:val="008000"/>
            <w:rtl/>
          </w:rPr>
          <w:t xml:space="preserve"> </w:t>
        </w:r>
        <w:r>
          <w:rPr>
            <w:rStyle w:val="Q"/>
            <w:rFonts w:ascii="David" w:hAnsi="David" w:cs="David" w:hint="cs"/>
            <w:color w:val="008000"/>
            <w:rtl/>
          </w:rPr>
          <w:t>של</w:t>
        </w:r>
        <w:r>
          <w:rPr>
            <w:rStyle w:val="Q"/>
            <w:rFonts w:ascii="David" w:eastAsia="David" w:hAnsi="David" w:cs="David" w:hint="cs"/>
            <w:color w:val="008000"/>
            <w:rtl/>
          </w:rPr>
          <w:t xml:space="preserve"> </w:t>
        </w:r>
        <w:r>
          <w:rPr>
            <w:rStyle w:val="Q"/>
            <w:rFonts w:ascii="David" w:hAnsi="David" w:cs="David" w:hint="cs"/>
            <w:color w:val="008000"/>
            <w:rtl/>
          </w:rPr>
          <w:t>בנימין</w:t>
        </w:r>
        <w:r>
          <w:rPr>
            <w:rStyle w:val="Q"/>
            <w:rFonts w:ascii="David" w:eastAsia="David" w:hAnsi="David" w:cs="David" w:hint="cs"/>
            <w:color w:val="008000"/>
            <w:rtl/>
          </w:rPr>
          <w:t xml:space="preserve"> </w:t>
        </w:r>
        <w:r>
          <w:rPr>
            <w:rStyle w:val="Q"/>
            <w:rFonts w:ascii="David" w:hAnsi="David" w:cs="David" w:hint="cs"/>
            <w:color w:val="008000"/>
            <w:rtl/>
          </w:rPr>
          <w:t>זאב</w:t>
        </w:r>
        <w:r>
          <w:rPr>
            <w:rStyle w:val="Q"/>
            <w:rFonts w:ascii="David" w:eastAsia="David" w:hAnsi="David" w:cs="David" w:hint="cs"/>
            <w:color w:val="008000"/>
            <w:rtl/>
          </w:rPr>
          <w:t xml:space="preserve"> </w:t>
        </w:r>
        <w:r>
          <w:rPr>
            <w:rStyle w:val="Q"/>
            <w:rFonts w:ascii="David" w:hAnsi="David" w:cs="David" w:hint="cs"/>
            <w:color w:val="008000"/>
            <w:rtl/>
          </w:rPr>
          <w:t>הרצל,</w:t>
        </w:r>
        <w:r>
          <w:rPr>
            <w:rStyle w:val="12"/>
            <w:rFonts w:ascii="David" w:hAnsi="David" w:cs="David"/>
            <w:color w:val="008000"/>
            <w:rtl/>
          </w:rPr>
          <w:footnoteReference w:id="7"/>
        </w:r>
        <w:r>
          <w:rPr>
            <w:rStyle w:val="Q"/>
            <w:rFonts w:ascii="David" w:hAnsi="David" w:cs="David" w:hint="cs"/>
            <w:color w:val="008000"/>
            <w:rtl/>
          </w:rPr>
          <w:t xml:space="preserve"> ובקונגרס</w:t>
        </w:r>
        <w:r>
          <w:rPr>
            <w:rStyle w:val="Q"/>
            <w:rFonts w:ascii="David" w:eastAsia="David" w:hAnsi="David" w:cs="David" w:hint="cs"/>
            <w:color w:val="008000"/>
            <w:rtl/>
          </w:rPr>
          <w:t xml:space="preserve"> </w:t>
        </w:r>
        <w:r>
          <w:rPr>
            <w:rStyle w:val="Q"/>
            <w:rFonts w:ascii="David" w:hAnsi="David" w:cs="David" w:hint="cs"/>
            <w:color w:val="008000"/>
            <w:rtl/>
          </w:rPr>
          <w:t>הציוני</w:t>
        </w:r>
        <w:r>
          <w:rPr>
            <w:rStyle w:val="Q"/>
            <w:rFonts w:ascii="David" w:eastAsia="David" w:hAnsi="David" w:cs="David" w:hint="cs"/>
            <w:color w:val="008000"/>
            <w:rtl/>
          </w:rPr>
          <w:t xml:space="preserve"> </w:t>
        </w:r>
        <w:r>
          <w:rPr>
            <w:rStyle w:val="Q"/>
            <w:rFonts w:ascii="David" w:hAnsi="David" w:cs="David" w:hint="cs"/>
            <w:color w:val="008000"/>
            <w:rtl/>
          </w:rPr>
          <w:t>של</w:t>
        </w:r>
        <w:r>
          <w:rPr>
            <w:rStyle w:val="Q"/>
            <w:rFonts w:ascii="David" w:eastAsia="David" w:hAnsi="David" w:cs="David" w:hint="cs"/>
            <w:color w:val="008000"/>
            <w:rtl/>
          </w:rPr>
          <w:t xml:space="preserve"> </w:t>
        </w:r>
        <w:r>
          <w:rPr>
            <w:rStyle w:val="Q"/>
            <w:rFonts w:ascii="David" w:hAnsi="David" w:cs="David" w:hint="cs"/>
            <w:color w:val="008000"/>
            <w:rtl/>
          </w:rPr>
          <w:t>שנת</w:t>
        </w:r>
        <w:r>
          <w:rPr>
            <w:rStyle w:val="Q"/>
            <w:rFonts w:ascii="David" w:eastAsia="David" w:hAnsi="David" w:cs="David" w:hint="cs"/>
            <w:color w:val="008000"/>
            <w:rtl/>
          </w:rPr>
          <w:t xml:space="preserve"> </w:t>
        </w:r>
        <w:r>
          <w:rPr>
            <w:rStyle w:val="Q"/>
            <w:rFonts w:ascii="David" w:hAnsi="David" w:cs="David" w:hint="cs"/>
            <w:color w:val="008000"/>
            <w:rtl/>
          </w:rPr>
          <w:t>ה'תרס"א</w:t>
        </w:r>
        <w:r>
          <w:rPr>
            <w:rStyle w:val="Q"/>
            <w:rFonts w:ascii="David" w:eastAsia="David" w:hAnsi="David" w:cs="David" w:hint="cs"/>
            <w:color w:val="008000"/>
            <w:rtl/>
          </w:rPr>
          <w:t xml:space="preserve"> </w:t>
        </w:r>
        <w:r>
          <w:rPr>
            <w:rStyle w:val="Q"/>
            <w:rFonts w:ascii="David" w:hAnsi="David" w:cs="David" w:hint="cs"/>
            <w:color w:val="008000"/>
            <w:rtl/>
          </w:rPr>
          <w:t>(</w:t>
        </w:r>
        <w:r>
          <w:rPr>
            <w:rStyle w:val="Q"/>
            <w:rFonts w:ascii="David" w:hAnsi="David" w:cs="David" w:hint="cs"/>
            <w:color w:val="008000"/>
          </w:rPr>
          <w:t>1901</w:t>
        </w:r>
        <w:r>
          <w:rPr>
            <w:rStyle w:val="Q"/>
            <w:rFonts w:ascii="David" w:hAnsi="David" w:cs="David" w:hint="cs"/>
            <w:color w:val="008000"/>
            <w:rtl/>
          </w:rPr>
          <w:t>) היא</w:t>
        </w:r>
        <w:r>
          <w:rPr>
            <w:rStyle w:val="Q"/>
            <w:rFonts w:ascii="David" w:eastAsia="David" w:hAnsi="David" w:cs="David" w:hint="cs"/>
            <w:color w:val="008000"/>
            <w:rtl/>
          </w:rPr>
          <w:t xml:space="preserve"> </w:t>
        </w:r>
        <w:r>
          <w:rPr>
            <w:rStyle w:val="Q"/>
            <w:rFonts w:ascii="David" w:hAnsi="David" w:cs="David" w:hint="cs"/>
            <w:color w:val="008000"/>
            <w:rtl/>
          </w:rPr>
          <w:t>התגשמה</w:t>
        </w:r>
        <w:r>
          <w:rPr>
            <w:rStyle w:val="Q"/>
            <w:rFonts w:ascii="David" w:eastAsia="David" w:hAnsi="David" w:cs="David" w:hint="cs"/>
            <w:color w:val="008000"/>
            <w:rtl/>
          </w:rPr>
          <w:t xml:space="preserve"> </w:t>
        </w:r>
        <w:r>
          <w:rPr>
            <w:rStyle w:val="Q"/>
            <w:rFonts w:ascii="David" w:hAnsi="David" w:cs="David" w:hint="cs"/>
            <w:color w:val="008000"/>
            <w:rtl/>
          </w:rPr>
          <w:t>בהקמת</w:t>
        </w:r>
        <w:r>
          <w:rPr>
            <w:rStyle w:val="Q"/>
            <w:rFonts w:ascii="David" w:eastAsia="David" w:hAnsi="David" w:cs="David" w:hint="cs"/>
            <w:color w:val="008000"/>
            <w:rtl/>
          </w:rPr>
          <w:t xml:space="preserve"> </w:t>
        </w:r>
        <w:r>
          <w:rPr>
            <w:rStyle w:val="Q"/>
            <w:rFonts w:ascii="David" w:hAnsi="David" w:cs="David" w:hint="cs"/>
            <w:color w:val="008000"/>
            <w:rtl/>
          </w:rPr>
          <w:t>הקרן</w:t>
        </w:r>
        <w:r>
          <w:rPr>
            <w:rStyle w:val="Q"/>
            <w:rFonts w:ascii="David" w:eastAsia="David" w:hAnsi="David" w:cs="David" w:hint="cs"/>
            <w:color w:val="008000"/>
            <w:rtl/>
          </w:rPr>
          <w:t xml:space="preserve"> </w:t>
        </w:r>
        <w:r>
          <w:rPr>
            <w:rStyle w:val="Q"/>
            <w:rFonts w:ascii="David" w:hAnsi="David" w:cs="David" w:hint="cs"/>
            <w:color w:val="008000"/>
            <w:rtl/>
          </w:rPr>
          <w:t>הקיימת</w:t>
        </w:r>
        <w:r>
          <w:rPr>
            <w:rStyle w:val="Q"/>
            <w:rFonts w:ascii="David" w:eastAsia="David" w:hAnsi="David" w:cs="David" w:hint="cs"/>
            <w:color w:val="008000"/>
            <w:rtl/>
          </w:rPr>
          <w:t xml:space="preserve"> </w:t>
        </w:r>
        <w:r>
          <w:rPr>
            <w:rStyle w:val="Q"/>
            <w:rFonts w:ascii="David" w:hAnsi="David" w:cs="David" w:hint="cs"/>
            <w:color w:val="008000"/>
            <w:rtl/>
          </w:rPr>
          <w:t>לישראל. נהלי</w:t>
        </w:r>
        <w:r>
          <w:rPr>
            <w:rStyle w:val="Q"/>
            <w:rFonts w:ascii="David" w:eastAsia="David" w:hAnsi="David" w:cs="David" w:hint="cs"/>
            <w:color w:val="008000"/>
            <w:rtl/>
          </w:rPr>
          <w:t xml:space="preserve"> </w:t>
        </w:r>
        <w:r>
          <w:rPr>
            <w:rStyle w:val="Q"/>
            <w:rFonts w:ascii="David" w:hAnsi="David" w:cs="David" w:hint="cs"/>
            <w:color w:val="008000"/>
            <w:rtl/>
          </w:rPr>
          <w:t>הקק"ל</w:t>
        </w:r>
        <w:r>
          <w:rPr>
            <w:rStyle w:val="Q"/>
            <w:rFonts w:ascii="David" w:eastAsia="David" w:hAnsi="David" w:cs="David" w:hint="cs"/>
            <w:color w:val="008000"/>
            <w:rtl/>
          </w:rPr>
          <w:t xml:space="preserve"> </w:t>
        </w:r>
        <w:r>
          <w:rPr>
            <w:rStyle w:val="Q"/>
            <w:rFonts w:ascii="David" w:hAnsi="David" w:cs="David" w:hint="cs"/>
            <w:color w:val="008000"/>
            <w:rtl/>
          </w:rPr>
          <w:t>קבעו, שכל</w:t>
        </w:r>
        <w:r>
          <w:rPr>
            <w:rStyle w:val="Q"/>
            <w:rFonts w:ascii="David" w:eastAsia="David" w:hAnsi="David" w:cs="David" w:hint="cs"/>
            <w:color w:val="008000"/>
            <w:rtl/>
          </w:rPr>
          <w:t xml:space="preserve"> </w:t>
        </w:r>
        <w:r>
          <w:rPr>
            <w:rStyle w:val="Q"/>
            <w:rFonts w:ascii="David" w:hAnsi="David" w:cs="David" w:hint="cs"/>
            <w:color w:val="008000"/>
            <w:rtl/>
          </w:rPr>
          <w:t>קרקע</w:t>
        </w:r>
        <w:r>
          <w:rPr>
            <w:rStyle w:val="Q"/>
            <w:rFonts w:ascii="David" w:eastAsia="David" w:hAnsi="David" w:cs="David" w:hint="cs"/>
            <w:color w:val="008000"/>
            <w:rtl/>
          </w:rPr>
          <w:t xml:space="preserve"> </w:t>
        </w:r>
        <w:r>
          <w:rPr>
            <w:rStyle w:val="Q"/>
            <w:rFonts w:ascii="David" w:hAnsi="David" w:cs="David" w:hint="cs"/>
            <w:color w:val="008000"/>
            <w:rtl/>
          </w:rPr>
          <w:t>תימכר</w:t>
        </w:r>
        <w:r>
          <w:rPr>
            <w:rStyle w:val="Q"/>
            <w:rFonts w:ascii="David" w:eastAsia="David" w:hAnsi="David" w:cs="David" w:hint="cs"/>
            <w:color w:val="008000"/>
            <w:rtl/>
          </w:rPr>
          <w:t xml:space="preserve"> </w:t>
        </w:r>
        <w:r>
          <w:rPr>
            <w:rStyle w:val="Q"/>
            <w:rFonts w:ascii="David" w:hAnsi="David" w:cs="David" w:hint="cs"/>
            <w:color w:val="008000"/>
            <w:rtl/>
          </w:rPr>
          <w:t>לתקופה</w:t>
        </w:r>
        <w:r>
          <w:rPr>
            <w:rStyle w:val="Q"/>
            <w:rFonts w:ascii="David" w:eastAsia="David" w:hAnsi="David" w:cs="David" w:hint="cs"/>
            <w:color w:val="008000"/>
            <w:rtl/>
          </w:rPr>
          <w:t xml:space="preserve"> </w:t>
        </w:r>
        <w:r>
          <w:rPr>
            <w:rStyle w:val="Q"/>
            <w:rFonts w:ascii="David" w:hAnsi="David" w:cs="David" w:hint="cs"/>
            <w:color w:val="008000"/>
            <w:rtl/>
          </w:rPr>
          <w:t>של</w:t>
        </w:r>
        <w:r>
          <w:rPr>
            <w:rStyle w:val="Q"/>
            <w:rFonts w:ascii="David" w:eastAsia="David" w:hAnsi="David" w:cs="David" w:hint="cs"/>
            <w:color w:val="008000"/>
            <w:rtl/>
          </w:rPr>
          <w:t xml:space="preserve"> </w:t>
        </w:r>
        <w:r>
          <w:rPr>
            <w:rStyle w:val="Q"/>
            <w:rFonts w:ascii="David" w:hAnsi="David" w:cs="David" w:hint="cs"/>
            <w:color w:val="008000"/>
          </w:rPr>
          <w:t>49</w:t>
        </w:r>
        <w:r>
          <w:rPr>
            <w:rStyle w:val="Q"/>
            <w:rFonts w:ascii="David" w:hAnsi="David" w:cs="David" w:hint="cs"/>
            <w:color w:val="008000"/>
            <w:rtl/>
          </w:rPr>
          <w:t xml:space="preserve"> שנים</w:t>
        </w:r>
        <w:r>
          <w:rPr>
            <w:rStyle w:val="Q"/>
            <w:rFonts w:ascii="David" w:eastAsia="David" w:hAnsi="David" w:cs="David" w:hint="cs"/>
            <w:color w:val="008000"/>
            <w:rtl/>
          </w:rPr>
          <w:t xml:space="preserve"> </w:t>
        </w:r>
        <w:r>
          <w:rPr>
            <w:rStyle w:val="Q"/>
            <w:rFonts w:ascii="David" w:hAnsi="David" w:cs="David" w:hint="cs"/>
            <w:color w:val="008000"/>
            <w:rtl/>
          </w:rPr>
          <w:t>לכל</w:t>
        </w:r>
        <w:r>
          <w:rPr>
            <w:rStyle w:val="Q"/>
            <w:rFonts w:ascii="David" w:eastAsia="David" w:hAnsi="David" w:cs="David" w:hint="cs"/>
            <w:color w:val="008000"/>
            <w:rtl/>
          </w:rPr>
          <w:t xml:space="preserve"> </w:t>
        </w:r>
        <w:r>
          <w:rPr>
            <w:rStyle w:val="Q"/>
            <w:rFonts w:ascii="David" w:hAnsi="David" w:cs="David" w:hint="cs"/>
            <w:color w:val="008000"/>
            <w:rtl/>
          </w:rPr>
          <w:t>היותר, ולאחר</w:t>
        </w:r>
        <w:r>
          <w:rPr>
            <w:rStyle w:val="Q"/>
            <w:rFonts w:ascii="David" w:eastAsia="David" w:hAnsi="David" w:cs="David" w:hint="cs"/>
            <w:color w:val="008000"/>
            <w:rtl/>
          </w:rPr>
          <w:t xml:space="preserve"> </w:t>
        </w:r>
        <w:r>
          <w:rPr>
            <w:rStyle w:val="Q"/>
            <w:rFonts w:ascii="David" w:hAnsi="David" w:cs="David" w:hint="cs"/>
            <w:color w:val="008000"/>
            <w:rtl/>
          </w:rPr>
          <w:t>מכן</w:t>
        </w:r>
        <w:r>
          <w:rPr>
            <w:rStyle w:val="Q"/>
            <w:rFonts w:ascii="David" w:eastAsia="David" w:hAnsi="David" w:cs="David" w:hint="cs"/>
            <w:color w:val="008000"/>
            <w:rtl/>
          </w:rPr>
          <w:t xml:space="preserve"> </w:t>
        </w:r>
        <w:r>
          <w:rPr>
            <w:rStyle w:val="Q"/>
            <w:rFonts w:ascii="David" w:hAnsi="David" w:cs="David" w:hint="cs"/>
            <w:color w:val="008000"/>
            <w:rtl/>
          </w:rPr>
          <w:t>יחזרו</w:t>
        </w:r>
        <w:r>
          <w:rPr>
            <w:rStyle w:val="Q"/>
            <w:rFonts w:ascii="David" w:eastAsia="David" w:hAnsi="David" w:cs="David" w:hint="cs"/>
            <w:color w:val="008000"/>
            <w:rtl/>
          </w:rPr>
          <w:t xml:space="preserve"> </w:t>
        </w:r>
        <w:r>
          <w:rPr>
            <w:rStyle w:val="Q"/>
            <w:rFonts w:ascii="David" w:hAnsi="David" w:cs="David" w:hint="cs"/>
            <w:color w:val="008000"/>
            <w:rtl/>
          </w:rPr>
          <w:t>לבעלות</w:t>
        </w:r>
        <w:r>
          <w:rPr>
            <w:rStyle w:val="Q"/>
            <w:rFonts w:ascii="David" w:eastAsia="David" w:hAnsi="David" w:cs="David" w:hint="cs"/>
            <w:color w:val="008000"/>
            <w:rtl/>
          </w:rPr>
          <w:t xml:space="preserve"> </w:t>
        </w:r>
        <w:r>
          <w:rPr>
            <w:rStyle w:val="Q"/>
            <w:rFonts w:ascii="David" w:hAnsi="David" w:cs="David" w:hint="cs"/>
            <w:color w:val="008000"/>
            <w:rtl/>
          </w:rPr>
          <w:t>הקרן. נהלים</w:t>
        </w:r>
        <w:r>
          <w:rPr>
            <w:rStyle w:val="Q"/>
            <w:rFonts w:ascii="David" w:eastAsia="David" w:hAnsi="David" w:cs="David" w:hint="cs"/>
            <w:color w:val="008000"/>
            <w:rtl/>
          </w:rPr>
          <w:t xml:space="preserve"> </w:t>
        </w:r>
        <w:r>
          <w:rPr>
            <w:rStyle w:val="Q"/>
            <w:rFonts w:ascii="David" w:hAnsi="David" w:cs="David" w:hint="cs"/>
            <w:color w:val="008000"/>
            <w:rtl/>
          </w:rPr>
          <w:t>אלה</w:t>
        </w:r>
        <w:r>
          <w:rPr>
            <w:rStyle w:val="Q"/>
            <w:rFonts w:ascii="David" w:eastAsia="David" w:hAnsi="David" w:cs="David" w:hint="cs"/>
            <w:color w:val="008000"/>
            <w:rtl/>
          </w:rPr>
          <w:t xml:space="preserve"> </w:t>
        </w:r>
        <w:r>
          <w:rPr>
            <w:rStyle w:val="Q"/>
            <w:rFonts w:ascii="David" w:hAnsi="David" w:cs="David" w:hint="cs"/>
            <w:color w:val="008000"/>
            <w:rtl/>
          </w:rPr>
          <w:t>אומצו</w:t>
        </w:r>
        <w:r>
          <w:rPr>
            <w:rStyle w:val="Q"/>
            <w:rFonts w:ascii="David" w:eastAsia="David" w:hAnsi="David" w:cs="David" w:hint="cs"/>
            <w:color w:val="008000"/>
            <w:rtl/>
          </w:rPr>
          <w:t xml:space="preserve"> </w:t>
        </w:r>
        <w:r>
          <w:rPr>
            <w:rStyle w:val="Q"/>
            <w:rFonts w:ascii="David" w:hAnsi="David" w:cs="David" w:hint="cs"/>
            <w:color w:val="008000"/>
            <w:rtl/>
          </w:rPr>
          <w:t>מאוחר</w:t>
        </w:r>
        <w:r>
          <w:rPr>
            <w:rStyle w:val="Q"/>
            <w:rFonts w:ascii="David" w:eastAsia="David" w:hAnsi="David" w:cs="David" w:hint="cs"/>
            <w:color w:val="008000"/>
            <w:rtl/>
          </w:rPr>
          <w:t xml:space="preserve"> </w:t>
        </w:r>
        <w:r>
          <w:rPr>
            <w:rStyle w:val="Q"/>
            <w:rFonts w:ascii="David" w:hAnsi="David" w:cs="David" w:hint="cs"/>
            <w:color w:val="008000"/>
            <w:rtl/>
          </w:rPr>
          <w:t>יותר</w:t>
        </w:r>
        <w:r>
          <w:rPr>
            <w:rStyle w:val="Q"/>
            <w:rFonts w:ascii="David" w:eastAsia="David" w:hAnsi="David" w:cs="David" w:hint="cs"/>
            <w:color w:val="008000"/>
            <w:rtl/>
          </w:rPr>
          <w:t xml:space="preserve"> </w:t>
        </w:r>
        <w:r>
          <w:rPr>
            <w:rStyle w:val="Q"/>
            <w:rFonts w:ascii="David" w:hAnsi="David" w:cs="David" w:hint="cs"/>
            <w:color w:val="008000"/>
            <w:rtl/>
          </w:rPr>
          <w:t>ע"י</w:t>
        </w:r>
        <w:r>
          <w:rPr>
            <w:rStyle w:val="Q"/>
            <w:rFonts w:ascii="David" w:eastAsia="David" w:hAnsi="David" w:cs="David" w:hint="cs"/>
            <w:color w:val="008000"/>
            <w:rtl/>
          </w:rPr>
          <w:t xml:space="preserve"> </w:t>
        </w:r>
        <w:r>
          <w:rPr>
            <w:rStyle w:val="Q"/>
            <w:rFonts w:ascii="David" w:hAnsi="David" w:cs="David" w:hint="cs"/>
            <w:color w:val="008000"/>
            <w:rtl/>
          </w:rPr>
          <w:t>מינהל</w:t>
        </w:r>
        <w:r>
          <w:rPr>
            <w:rStyle w:val="Q"/>
            <w:rFonts w:ascii="David" w:eastAsia="David" w:hAnsi="David" w:cs="David" w:hint="cs"/>
            <w:color w:val="008000"/>
            <w:rtl/>
          </w:rPr>
          <w:t xml:space="preserve"> </w:t>
        </w:r>
        <w:r>
          <w:rPr>
            <w:rStyle w:val="Q"/>
            <w:rFonts w:ascii="David" w:hAnsi="David" w:cs="David" w:hint="cs"/>
            <w:color w:val="008000"/>
            <w:rtl/>
          </w:rPr>
          <w:t>מקרקעי</w:t>
        </w:r>
        <w:r>
          <w:rPr>
            <w:rStyle w:val="Q"/>
            <w:rFonts w:ascii="David" w:eastAsia="David" w:hAnsi="David" w:cs="David" w:hint="cs"/>
            <w:color w:val="008000"/>
            <w:rtl/>
          </w:rPr>
          <w:t xml:space="preserve"> </w:t>
        </w:r>
        <w:r>
          <w:rPr>
            <w:rStyle w:val="Q"/>
            <w:rFonts w:ascii="David" w:hAnsi="David" w:cs="David" w:hint="cs"/>
            <w:color w:val="008000"/>
            <w:rtl/>
          </w:rPr>
          <w:t>ישראל.</w:t>
        </w:r>
        <w:r>
          <w:rPr>
            <w:rStyle w:val="Q"/>
            <w:rFonts w:ascii="David" w:hAnsi="David" w:cs="David"/>
            <w:color w:val="008000"/>
            <w:vertAlign w:val="superscript"/>
            <w:rtl/>
          </w:rPr>
          <w:footnoteReference w:id="8"/>
        </w:r>
      </w:ins>
    </w:p>
    <w:p w:rsidR="009C2B09" w:rsidRPr="00BB7FDC" w:rsidRDefault="009C2B09" w:rsidP="00BB7FDC">
      <w:pPr>
        <w:pStyle w:val="a1"/>
        <w:bidi/>
        <w:rPr>
          <w:rFonts w:ascii="David" w:eastAsia="David" w:hAnsi="David" w:cs="David"/>
          <w:sz w:val="28"/>
          <w:szCs w:val="28"/>
          <w:rtl/>
        </w:rPr>
      </w:pPr>
      <w:r w:rsidRPr="00966D41">
        <w:rPr>
          <w:rStyle w:val="Q"/>
          <w:rFonts w:ascii="David" w:hAnsi="David" w:cs="David"/>
          <w:sz w:val="28"/>
          <w:szCs w:val="28"/>
          <w:rtl/>
        </w:rPr>
        <w:t>לענ"ד, רעיון</w:t>
      </w:r>
      <w:r w:rsidRPr="00966D41">
        <w:rPr>
          <w:rStyle w:val="Q"/>
          <w:rFonts w:ascii="David" w:eastAsia="David" w:hAnsi="David" w:cs="David"/>
          <w:sz w:val="28"/>
          <w:szCs w:val="28"/>
          <w:rtl/>
        </w:rPr>
        <w:t xml:space="preserve"> </w:t>
      </w:r>
      <w:r w:rsidRPr="00966D41">
        <w:rPr>
          <w:rStyle w:val="Q"/>
          <w:rFonts w:ascii="David" w:hAnsi="David" w:cs="David"/>
          <w:sz w:val="28"/>
          <w:szCs w:val="28"/>
          <w:rtl/>
        </w:rPr>
        <w:t>זה</w:t>
      </w:r>
      <w:r w:rsidRPr="00966D41">
        <w:rPr>
          <w:rStyle w:val="Q"/>
          <w:rFonts w:ascii="David" w:eastAsia="David" w:hAnsi="David" w:cs="David"/>
          <w:sz w:val="28"/>
          <w:szCs w:val="28"/>
          <w:rtl/>
        </w:rPr>
        <w:t xml:space="preserve"> </w:t>
      </w:r>
      <w:r w:rsidRPr="00966D41">
        <w:rPr>
          <w:rStyle w:val="Q"/>
          <w:rFonts w:ascii="David" w:hAnsi="David" w:cs="David"/>
          <w:sz w:val="28"/>
          <w:szCs w:val="28"/>
          <w:rtl/>
        </w:rPr>
        <w:t>אינו</w:t>
      </w:r>
      <w:r w:rsidRPr="00966D41">
        <w:rPr>
          <w:rStyle w:val="Q"/>
          <w:rFonts w:ascii="David" w:eastAsia="David" w:hAnsi="David" w:cs="David"/>
          <w:sz w:val="28"/>
          <w:szCs w:val="28"/>
          <w:rtl/>
        </w:rPr>
        <w:t xml:space="preserve"> </w:t>
      </w:r>
      <w:r w:rsidR="00677705">
        <w:rPr>
          <w:rStyle w:val="Q"/>
          <w:rFonts w:ascii="David" w:eastAsia="David" w:hAnsi="David" w:cs="David" w:hint="cs"/>
          <w:sz w:val="28"/>
          <w:szCs w:val="28"/>
          <w:rtl/>
        </w:rPr>
        <w:t xml:space="preserve">אינו עולה בקנה אחד </w:t>
      </w:r>
      <w:del w:id="34" w:author="user" w:date="2013-02-14T17:25:00Z">
        <w:r w:rsidR="00677705" w:rsidDel="00C578F3">
          <w:rPr>
            <w:rStyle w:val="Q"/>
            <w:rFonts w:ascii="David" w:eastAsia="David" w:hAnsi="David" w:cs="David" w:hint="cs"/>
            <w:sz w:val="28"/>
            <w:szCs w:val="28"/>
            <w:rtl/>
          </w:rPr>
          <w:delText>עם התפיסה של</w:delText>
        </w:r>
        <w:r w:rsidRPr="00C118DB" w:rsidDel="00C578F3">
          <w:rPr>
            <w:rStyle w:val="Q"/>
            <w:rFonts w:ascii="David" w:eastAsia="David" w:hAnsi="David" w:cs="David"/>
            <w:sz w:val="28"/>
            <w:szCs w:val="28"/>
            <w:rtl/>
          </w:rPr>
          <w:delText xml:space="preserve"> </w:delText>
        </w:r>
        <w:r w:rsidR="00677705" w:rsidDel="00C578F3">
          <w:rPr>
            <w:rStyle w:val="Q"/>
            <w:rFonts w:ascii="David" w:hAnsi="David" w:cs="David" w:hint="cs"/>
            <w:sz w:val="28"/>
            <w:szCs w:val="28"/>
            <w:rtl/>
          </w:rPr>
          <w:delText>ה</w:delText>
        </w:r>
        <w:r w:rsidRPr="00966D41" w:rsidDel="00C578F3">
          <w:rPr>
            <w:rStyle w:val="Q"/>
            <w:rFonts w:ascii="David" w:hAnsi="David" w:cs="David"/>
            <w:sz w:val="28"/>
            <w:szCs w:val="28"/>
            <w:rtl/>
          </w:rPr>
          <w:delText>תורה</w:delText>
        </w:r>
      </w:del>
      <w:ins w:id="35" w:author="user" w:date="2013-02-14T17:36:00Z">
        <w:r w:rsidR="002B4CF1">
          <w:rPr>
            <w:rStyle w:val="Q"/>
            <w:rFonts w:ascii="David" w:eastAsia="David" w:hAnsi="David" w:cs="David" w:hint="cs"/>
            <w:sz w:val="28"/>
            <w:szCs w:val="28"/>
            <w:rtl/>
          </w:rPr>
          <w:t xml:space="preserve">עם </w:t>
        </w:r>
      </w:ins>
      <w:ins w:id="36" w:author="user" w:date="2013-02-14T17:25:00Z">
        <w:r w:rsidR="00C578F3">
          <w:rPr>
            <w:rStyle w:val="Q"/>
            <w:rFonts w:ascii="David" w:eastAsia="David" w:hAnsi="David" w:cs="David" w:hint="cs"/>
            <w:sz w:val="28"/>
            <w:szCs w:val="28"/>
            <w:rtl/>
          </w:rPr>
          <w:t>מצוות חלוקת הנחלות שבתורה, שהרי לפי מצוות התורה (במדבר כו, לעיל)</w:t>
        </w:r>
        <w:r w:rsidR="00C578F3">
          <w:rPr>
            <w:rStyle w:val="Q"/>
            <w:rFonts w:ascii="David" w:hAnsi="David" w:cs="David" w:hint="cs"/>
            <w:sz w:val="28"/>
            <w:szCs w:val="28"/>
            <w:rtl/>
          </w:rPr>
          <w:t xml:space="preserve"> </w:t>
        </w:r>
      </w:ins>
      <w:del w:id="37" w:author="user" w:date="2013-02-14T17:26:00Z">
        <w:r w:rsidRPr="00966D41" w:rsidDel="00C578F3">
          <w:rPr>
            <w:rStyle w:val="Q"/>
            <w:rFonts w:ascii="David" w:hAnsi="David" w:cs="David"/>
            <w:sz w:val="28"/>
            <w:szCs w:val="28"/>
            <w:rtl/>
          </w:rPr>
          <w:delText>, שהרי</w:delText>
        </w:r>
        <w:r w:rsidRPr="00966D41" w:rsidDel="00C578F3">
          <w:rPr>
            <w:rStyle w:val="Q"/>
            <w:rFonts w:ascii="David" w:eastAsia="David" w:hAnsi="David" w:cs="David"/>
            <w:sz w:val="28"/>
            <w:szCs w:val="28"/>
            <w:rtl/>
          </w:rPr>
          <w:delText xml:space="preserve"> </w:delText>
        </w:r>
        <w:r w:rsidRPr="00966D41" w:rsidDel="00C578F3">
          <w:rPr>
            <w:rStyle w:val="Q"/>
            <w:rFonts w:ascii="David" w:hAnsi="David" w:cs="David"/>
            <w:sz w:val="28"/>
            <w:szCs w:val="28"/>
            <w:rtl/>
          </w:rPr>
          <w:delText>התורה</w:delText>
        </w:r>
        <w:r w:rsidRPr="00966D41" w:rsidDel="00C578F3">
          <w:rPr>
            <w:rStyle w:val="Q"/>
            <w:rFonts w:ascii="David" w:eastAsia="David" w:hAnsi="David" w:cs="David"/>
            <w:sz w:val="28"/>
            <w:szCs w:val="28"/>
            <w:rtl/>
          </w:rPr>
          <w:delText xml:space="preserve"> </w:delText>
        </w:r>
        <w:r w:rsidRPr="00966D41" w:rsidDel="00C578F3">
          <w:rPr>
            <w:rStyle w:val="Q"/>
            <w:rFonts w:ascii="David" w:hAnsi="David" w:cs="David"/>
            <w:sz w:val="28"/>
            <w:szCs w:val="28"/>
            <w:rtl/>
          </w:rPr>
          <w:delText>בפירוש</w:delText>
        </w:r>
        <w:r w:rsidRPr="00966D41" w:rsidDel="00C578F3">
          <w:rPr>
            <w:rStyle w:val="Q"/>
            <w:rFonts w:ascii="David" w:eastAsia="David" w:hAnsi="David" w:cs="David"/>
            <w:sz w:val="28"/>
            <w:szCs w:val="28"/>
            <w:rtl/>
          </w:rPr>
          <w:delText xml:space="preserve"> </w:delText>
        </w:r>
        <w:r w:rsidRPr="00966D41" w:rsidDel="00C578F3">
          <w:rPr>
            <w:rStyle w:val="Q"/>
            <w:rFonts w:ascii="David" w:hAnsi="David" w:cs="David"/>
            <w:sz w:val="28"/>
            <w:szCs w:val="28"/>
            <w:rtl/>
          </w:rPr>
          <w:delText>קובעת</w:delText>
        </w:r>
        <w:r w:rsidRPr="00966D41" w:rsidDel="00C578F3">
          <w:rPr>
            <w:rStyle w:val="Q"/>
            <w:rFonts w:ascii="David" w:eastAsia="David" w:hAnsi="David" w:cs="David"/>
            <w:sz w:val="28"/>
            <w:szCs w:val="28"/>
            <w:rtl/>
          </w:rPr>
          <w:delText xml:space="preserve"> </w:delText>
        </w:r>
        <w:r w:rsidRPr="00966D41" w:rsidDel="00C578F3">
          <w:rPr>
            <w:rStyle w:val="Q"/>
            <w:rFonts w:ascii="David" w:hAnsi="David" w:cs="David"/>
            <w:sz w:val="28"/>
            <w:szCs w:val="28"/>
            <w:rtl/>
          </w:rPr>
          <w:delText>ש</w:delText>
        </w:r>
      </w:del>
      <w:r w:rsidRPr="00966D41">
        <w:rPr>
          <w:rStyle w:val="Q"/>
          <w:rFonts w:ascii="David" w:hAnsi="David" w:cs="David"/>
          <w:sz w:val="28"/>
          <w:szCs w:val="28"/>
          <w:rtl/>
        </w:rPr>
        <w:t>הקרקעות</w:t>
      </w:r>
      <w:r w:rsidRPr="00966D41">
        <w:rPr>
          <w:rStyle w:val="Q"/>
          <w:rFonts w:ascii="David" w:eastAsia="David" w:hAnsi="David" w:cs="David"/>
          <w:sz w:val="28"/>
          <w:szCs w:val="28"/>
          <w:rtl/>
        </w:rPr>
        <w:t xml:space="preserve"> </w:t>
      </w:r>
      <w:r w:rsidRPr="00966D41">
        <w:rPr>
          <w:rStyle w:val="Q"/>
          <w:rFonts w:ascii="David" w:hAnsi="David" w:cs="David"/>
          <w:sz w:val="28"/>
          <w:szCs w:val="28"/>
          <w:rtl/>
        </w:rPr>
        <w:t>צריכות</w:t>
      </w:r>
      <w:r w:rsidRPr="00966D41">
        <w:rPr>
          <w:rStyle w:val="Q"/>
          <w:rFonts w:ascii="David" w:eastAsia="David" w:hAnsi="David" w:cs="David"/>
          <w:sz w:val="28"/>
          <w:szCs w:val="28"/>
          <w:rtl/>
        </w:rPr>
        <w:t xml:space="preserve"> </w:t>
      </w:r>
      <w:r w:rsidRPr="00966D41">
        <w:rPr>
          <w:rStyle w:val="Q"/>
          <w:rFonts w:ascii="David" w:hAnsi="David" w:cs="David"/>
          <w:sz w:val="28"/>
          <w:szCs w:val="28"/>
          <w:rtl/>
        </w:rPr>
        <w:t>להיות</w:t>
      </w:r>
      <w:r w:rsidRPr="00966D41">
        <w:rPr>
          <w:rStyle w:val="Q"/>
          <w:rFonts w:ascii="David" w:eastAsia="David" w:hAnsi="David" w:cs="David"/>
          <w:sz w:val="28"/>
          <w:szCs w:val="28"/>
          <w:rtl/>
        </w:rPr>
        <w:t xml:space="preserve"> </w:t>
      </w:r>
      <w:r w:rsidRPr="00966D41">
        <w:rPr>
          <w:rStyle w:val="Q"/>
          <w:rFonts w:ascii="David" w:hAnsi="David" w:cs="David"/>
          <w:sz w:val="28"/>
          <w:szCs w:val="28"/>
          <w:rtl/>
        </w:rPr>
        <w:t>בבעלות</w:t>
      </w:r>
      <w:r w:rsidRPr="00966D41">
        <w:rPr>
          <w:rStyle w:val="Q"/>
          <w:rFonts w:ascii="David" w:eastAsia="David" w:hAnsi="David" w:cs="David"/>
          <w:sz w:val="28"/>
          <w:szCs w:val="28"/>
          <w:rtl/>
        </w:rPr>
        <w:t xml:space="preserve"> </w:t>
      </w:r>
      <w:r w:rsidRPr="00966D41">
        <w:rPr>
          <w:rStyle w:val="Q"/>
          <w:rFonts w:ascii="David" w:hAnsi="David" w:cs="David"/>
          <w:sz w:val="28"/>
          <w:szCs w:val="28"/>
          <w:rtl/>
        </w:rPr>
        <w:t>פרטית</w:t>
      </w:r>
      <w:r w:rsidRPr="00966D41">
        <w:rPr>
          <w:rStyle w:val="Q"/>
          <w:rFonts w:ascii="David" w:eastAsia="David" w:hAnsi="David" w:cs="David"/>
          <w:sz w:val="28"/>
          <w:szCs w:val="28"/>
          <w:rtl/>
        </w:rPr>
        <w:t xml:space="preserve"> </w:t>
      </w:r>
      <w:r w:rsidRPr="00966D41">
        <w:rPr>
          <w:rStyle w:val="Q"/>
          <w:rFonts w:ascii="David" w:hAnsi="David" w:cs="David"/>
          <w:sz w:val="28"/>
          <w:szCs w:val="28"/>
          <w:rtl/>
        </w:rPr>
        <w:t>של</w:t>
      </w:r>
      <w:r w:rsidRPr="00966D41">
        <w:rPr>
          <w:rStyle w:val="Q"/>
          <w:rFonts w:ascii="David" w:eastAsia="David" w:hAnsi="David" w:cs="David"/>
          <w:sz w:val="28"/>
          <w:szCs w:val="28"/>
          <w:rtl/>
        </w:rPr>
        <w:t xml:space="preserve"> </w:t>
      </w:r>
      <w:r w:rsidRPr="00966D41">
        <w:rPr>
          <w:rStyle w:val="Q"/>
          <w:rFonts w:ascii="David" w:hAnsi="David" w:cs="David"/>
          <w:sz w:val="28"/>
          <w:szCs w:val="28"/>
          <w:rtl/>
        </w:rPr>
        <w:t>האזרחים, ולא</w:t>
      </w:r>
      <w:r w:rsidRPr="00966D41">
        <w:rPr>
          <w:rStyle w:val="Q"/>
          <w:rFonts w:ascii="David" w:eastAsia="David" w:hAnsi="David" w:cs="David"/>
          <w:sz w:val="28"/>
          <w:szCs w:val="28"/>
          <w:rtl/>
        </w:rPr>
        <w:t xml:space="preserve"> </w:t>
      </w:r>
      <w:r w:rsidRPr="00966D41">
        <w:rPr>
          <w:rStyle w:val="Q"/>
          <w:rFonts w:ascii="David" w:hAnsi="David" w:cs="David"/>
          <w:sz w:val="28"/>
          <w:szCs w:val="28"/>
          <w:rtl/>
        </w:rPr>
        <w:t>בבעלות</w:t>
      </w:r>
      <w:r w:rsidRPr="00966D41">
        <w:rPr>
          <w:rStyle w:val="Q"/>
          <w:rFonts w:ascii="David" w:eastAsia="David" w:hAnsi="David" w:cs="David"/>
          <w:sz w:val="28"/>
          <w:szCs w:val="28"/>
          <w:rtl/>
        </w:rPr>
        <w:t xml:space="preserve"> </w:t>
      </w:r>
      <w:r w:rsidRPr="00966D41">
        <w:rPr>
          <w:rStyle w:val="Q"/>
          <w:rFonts w:ascii="David" w:hAnsi="David" w:cs="David"/>
          <w:sz w:val="28"/>
          <w:szCs w:val="28"/>
          <w:rtl/>
        </w:rPr>
        <w:t>של</w:t>
      </w:r>
      <w:r w:rsidRPr="00966D41">
        <w:rPr>
          <w:rStyle w:val="Q"/>
          <w:rFonts w:ascii="David" w:eastAsia="David" w:hAnsi="David" w:cs="David"/>
          <w:sz w:val="28"/>
          <w:szCs w:val="28"/>
          <w:rtl/>
        </w:rPr>
        <w:t xml:space="preserve"> </w:t>
      </w:r>
      <w:r w:rsidRPr="00966D41">
        <w:rPr>
          <w:rStyle w:val="Q"/>
          <w:rFonts w:ascii="David" w:hAnsi="David" w:cs="David"/>
          <w:sz w:val="28"/>
          <w:szCs w:val="28"/>
          <w:rtl/>
        </w:rPr>
        <w:t>גוף</w:t>
      </w:r>
      <w:r w:rsidRPr="00966D41">
        <w:rPr>
          <w:rStyle w:val="Q"/>
          <w:rFonts w:ascii="David" w:eastAsia="David" w:hAnsi="David" w:cs="David"/>
          <w:sz w:val="28"/>
          <w:szCs w:val="28"/>
          <w:rtl/>
        </w:rPr>
        <w:t xml:space="preserve"> </w:t>
      </w:r>
      <w:r w:rsidRPr="00966D41">
        <w:rPr>
          <w:rStyle w:val="Q"/>
          <w:rFonts w:ascii="David" w:hAnsi="David" w:cs="David"/>
          <w:sz w:val="28"/>
          <w:szCs w:val="28"/>
          <w:rtl/>
        </w:rPr>
        <w:t>אחד</w:t>
      </w:r>
      <w:r w:rsidRPr="00966D41">
        <w:rPr>
          <w:rStyle w:val="Q"/>
          <w:rFonts w:ascii="David" w:eastAsia="David" w:hAnsi="David" w:cs="David"/>
          <w:sz w:val="28"/>
          <w:szCs w:val="28"/>
          <w:rtl/>
        </w:rPr>
        <w:t xml:space="preserve"> </w:t>
      </w:r>
      <w:commentRangeStart w:id="38"/>
      <w:r w:rsidRPr="00966D41">
        <w:rPr>
          <w:rStyle w:val="Q"/>
          <w:rFonts w:ascii="David" w:hAnsi="David" w:cs="David"/>
          <w:sz w:val="28"/>
          <w:szCs w:val="28"/>
          <w:rtl/>
        </w:rPr>
        <w:t>ציבורי</w:t>
      </w:r>
      <w:commentRangeEnd w:id="38"/>
      <w:r w:rsidR="008A508F">
        <w:rPr>
          <w:rStyle w:val="aff9"/>
          <w:rFonts w:ascii="Times New Roman" w:eastAsia="MS Mincho" w:hAnsi="Times New Roman" w:cs="Times New Roman"/>
          <w:kern w:val="0"/>
          <w:rtl/>
          <w:lang w:eastAsia="ja-JP"/>
        </w:rPr>
        <w:commentReference w:id="38"/>
      </w:r>
      <w:r w:rsidRPr="00BB7FDC">
        <w:rPr>
          <w:rStyle w:val="Q"/>
          <w:rFonts w:ascii="David" w:hAnsi="David" w:cs="David"/>
          <w:sz w:val="28"/>
          <w:szCs w:val="28"/>
          <w:rtl/>
        </w:rPr>
        <w:t xml:space="preserve">. </w:t>
      </w:r>
      <w:del w:id="39" w:author="user" w:date="2013-02-14T17:27:00Z">
        <w:r w:rsidR="008A508F" w:rsidDel="00BB7FDC">
          <w:rPr>
            <w:rStyle w:val="Q"/>
            <w:rFonts w:ascii="David" w:hAnsi="David" w:cs="David" w:hint="cs"/>
            <w:sz w:val="28"/>
            <w:szCs w:val="28"/>
            <w:rtl/>
          </w:rPr>
          <w:delText xml:space="preserve">כמו כן, </w:delText>
        </w:r>
        <w:r w:rsidRPr="00BB7FDC" w:rsidDel="00BB7FDC">
          <w:rPr>
            <w:rStyle w:val="Q"/>
            <w:rFonts w:ascii="David" w:hAnsi="David" w:cs="David"/>
            <w:sz w:val="28"/>
            <w:szCs w:val="28"/>
            <w:rtl/>
          </w:rPr>
          <w:delText>ריכוז</w:delText>
        </w:r>
        <w:r w:rsidRPr="00BB7FDC" w:rsidDel="00BB7FDC">
          <w:rPr>
            <w:rStyle w:val="Q"/>
            <w:rFonts w:ascii="David" w:eastAsia="David" w:hAnsi="David" w:cs="David"/>
            <w:sz w:val="28"/>
            <w:szCs w:val="28"/>
            <w:rtl/>
          </w:rPr>
          <w:delText xml:space="preserve"> </w:delText>
        </w:r>
        <w:r w:rsidRPr="00BB7FDC" w:rsidDel="00BB7FDC">
          <w:rPr>
            <w:rStyle w:val="Q"/>
            <w:rFonts w:ascii="David" w:hAnsi="David" w:cs="David"/>
            <w:sz w:val="28"/>
            <w:szCs w:val="28"/>
            <w:rtl/>
          </w:rPr>
          <w:delText>כל</w:delText>
        </w:r>
        <w:r w:rsidRPr="00BB7FDC" w:rsidDel="00BB7FDC">
          <w:rPr>
            <w:rStyle w:val="Q"/>
            <w:rFonts w:ascii="David" w:eastAsia="David" w:hAnsi="David" w:cs="David"/>
            <w:sz w:val="28"/>
            <w:szCs w:val="28"/>
            <w:rtl/>
          </w:rPr>
          <w:delText xml:space="preserve"> </w:delText>
        </w:r>
        <w:r w:rsidRPr="00BB7FDC" w:rsidDel="00BB7FDC">
          <w:rPr>
            <w:rStyle w:val="Q"/>
            <w:rFonts w:ascii="David" w:hAnsi="David" w:cs="David"/>
            <w:sz w:val="28"/>
            <w:szCs w:val="28"/>
            <w:rtl/>
          </w:rPr>
          <w:delText>קרקעות</w:delText>
        </w:r>
        <w:r w:rsidRPr="00BB7FDC" w:rsidDel="00BB7FDC">
          <w:rPr>
            <w:rStyle w:val="Q"/>
            <w:rFonts w:ascii="David" w:eastAsia="David" w:hAnsi="David" w:cs="David"/>
            <w:sz w:val="28"/>
            <w:szCs w:val="28"/>
            <w:rtl/>
          </w:rPr>
          <w:delText xml:space="preserve"> </w:delText>
        </w:r>
        <w:r w:rsidRPr="00BB7FDC" w:rsidDel="00BB7FDC">
          <w:rPr>
            <w:rStyle w:val="Q"/>
            <w:rFonts w:ascii="David" w:hAnsi="David" w:cs="David"/>
            <w:sz w:val="28"/>
            <w:szCs w:val="28"/>
            <w:rtl/>
          </w:rPr>
          <w:delText>המדינה</w:delText>
        </w:r>
        <w:r w:rsidRPr="00BB7FDC" w:rsidDel="00BB7FDC">
          <w:rPr>
            <w:rStyle w:val="Q"/>
            <w:rFonts w:ascii="David" w:eastAsia="David" w:hAnsi="David" w:cs="David"/>
            <w:sz w:val="28"/>
            <w:szCs w:val="28"/>
            <w:rtl/>
          </w:rPr>
          <w:delText xml:space="preserve"> </w:delText>
        </w:r>
        <w:r w:rsidRPr="00BB7FDC" w:rsidDel="00BB7FDC">
          <w:rPr>
            <w:rStyle w:val="Q"/>
            <w:rFonts w:ascii="David" w:hAnsi="David" w:cs="David"/>
            <w:sz w:val="28"/>
            <w:szCs w:val="28"/>
            <w:rtl/>
          </w:rPr>
          <w:delText>בידי</w:delText>
        </w:r>
        <w:r w:rsidRPr="00BB7FDC" w:rsidDel="00BB7FDC">
          <w:rPr>
            <w:rStyle w:val="Q"/>
            <w:rFonts w:ascii="David" w:eastAsia="David" w:hAnsi="David" w:cs="David"/>
            <w:sz w:val="28"/>
            <w:szCs w:val="28"/>
            <w:rtl/>
          </w:rPr>
          <w:delText xml:space="preserve"> </w:delText>
        </w:r>
        <w:r w:rsidRPr="00BB7FDC" w:rsidDel="00BB7FDC">
          <w:rPr>
            <w:rStyle w:val="Q"/>
            <w:rFonts w:ascii="David" w:hAnsi="David" w:cs="David"/>
            <w:sz w:val="28"/>
            <w:szCs w:val="28"/>
            <w:rtl/>
          </w:rPr>
          <w:delText>גוף</w:delText>
        </w:r>
        <w:r w:rsidRPr="00BB7FDC" w:rsidDel="00BB7FDC">
          <w:rPr>
            <w:rStyle w:val="Q"/>
            <w:rFonts w:ascii="David" w:eastAsia="David" w:hAnsi="David" w:cs="David"/>
            <w:sz w:val="28"/>
            <w:szCs w:val="28"/>
            <w:rtl/>
          </w:rPr>
          <w:delText xml:space="preserve"> </w:delText>
        </w:r>
        <w:r w:rsidRPr="00BB7FDC" w:rsidDel="00BB7FDC">
          <w:rPr>
            <w:rStyle w:val="Q"/>
            <w:rFonts w:ascii="David" w:hAnsi="David" w:cs="David"/>
            <w:sz w:val="28"/>
            <w:szCs w:val="28"/>
            <w:rtl/>
          </w:rPr>
          <w:delText>אחד</w:delText>
        </w:r>
        <w:r w:rsidRPr="00BB7FDC" w:rsidDel="00BB7FDC">
          <w:rPr>
            <w:rStyle w:val="Q"/>
            <w:rFonts w:ascii="David" w:eastAsia="David" w:hAnsi="David" w:cs="David"/>
            <w:sz w:val="28"/>
            <w:szCs w:val="28"/>
            <w:rtl/>
          </w:rPr>
          <w:delText xml:space="preserve"> </w:delText>
        </w:r>
        <w:r w:rsidRPr="00BB7FDC" w:rsidDel="00BB7FDC">
          <w:rPr>
            <w:rStyle w:val="Q"/>
            <w:rFonts w:ascii="David" w:hAnsi="David" w:cs="David"/>
            <w:sz w:val="28"/>
            <w:szCs w:val="28"/>
            <w:rtl/>
          </w:rPr>
          <w:delText>מביא</w:delText>
        </w:r>
        <w:r w:rsidRPr="00BB7FDC" w:rsidDel="00BB7FDC">
          <w:rPr>
            <w:rStyle w:val="Q"/>
            <w:rFonts w:ascii="David" w:eastAsia="David" w:hAnsi="David" w:cs="David"/>
            <w:sz w:val="28"/>
            <w:szCs w:val="28"/>
            <w:rtl/>
          </w:rPr>
          <w:delText xml:space="preserve"> </w:delText>
        </w:r>
        <w:r w:rsidRPr="00BB7FDC" w:rsidDel="00BB7FDC">
          <w:rPr>
            <w:rStyle w:val="Q"/>
            <w:rFonts w:ascii="David" w:hAnsi="David" w:cs="David"/>
            <w:sz w:val="28"/>
            <w:szCs w:val="28"/>
            <w:rtl/>
          </w:rPr>
          <w:delText>לריכוזיות</w:delText>
        </w:r>
        <w:r w:rsidRPr="00BB7FDC" w:rsidDel="00BB7FDC">
          <w:rPr>
            <w:rStyle w:val="Q"/>
            <w:rFonts w:ascii="David" w:eastAsia="David" w:hAnsi="David" w:cs="David"/>
            <w:sz w:val="28"/>
            <w:szCs w:val="28"/>
            <w:rtl/>
          </w:rPr>
          <w:delText xml:space="preserve"> </w:delText>
        </w:r>
        <w:r w:rsidRPr="00BB7FDC" w:rsidDel="00BB7FDC">
          <w:rPr>
            <w:rStyle w:val="Q"/>
            <w:rFonts w:ascii="David" w:hAnsi="David" w:cs="David"/>
            <w:sz w:val="28"/>
            <w:szCs w:val="28"/>
            <w:rtl/>
          </w:rPr>
          <w:delText>ולהצטברות</w:delText>
        </w:r>
        <w:r w:rsidRPr="00BB7FDC" w:rsidDel="00BB7FDC">
          <w:rPr>
            <w:rStyle w:val="Q"/>
            <w:rFonts w:ascii="David" w:eastAsia="David" w:hAnsi="David" w:cs="David"/>
            <w:sz w:val="28"/>
            <w:szCs w:val="28"/>
            <w:rtl/>
          </w:rPr>
          <w:delText xml:space="preserve"> </w:delText>
        </w:r>
        <w:r w:rsidRPr="00BB7FDC" w:rsidDel="00BB7FDC">
          <w:rPr>
            <w:rStyle w:val="Q"/>
            <w:rFonts w:ascii="David" w:hAnsi="David" w:cs="David"/>
            <w:sz w:val="28"/>
            <w:szCs w:val="28"/>
            <w:rtl/>
          </w:rPr>
          <w:delText>של</w:delText>
        </w:r>
        <w:r w:rsidRPr="00BB7FDC" w:rsidDel="00BB7FDC">
          <w:rPr>
            <w:rStyle w:val="Q"/>
            <w:rFonts w:ascii="David" w:eastAsia="David" w:hAnsi="David" w:cs="David"/>
            <w:sz w:val="28"/>
            <w:szCs w:val="28"/>
            <w:rtl/>
          </w:rPr>
          <w:delText xml:space="preserve"> </w:delText>
        </w:r>
        <w:r w:rsidRPr="00BB7FDC" w:rsidDel="00BB7FDC">
          <w:rPr>
            <w:rStyle w:val="Q"/>
            <w:rFonts w:ascii="David" w:hAnsi="David" w:cs="David"/>
            <w:sz w:val="28"/>
            <w:szCs w:val="28"/>
            <w:rtl/>
          </w:rPr>
          <w:delText>כוח</w:delText>
        </w:r>
        <w:r w:rsidRPr="00BB7FDC" w:rsidDel="00BB7FDC">
          <w:rPr>
            <w:rStyle w:val="Q"/>
            <w:rFonts w:ascii="David" w:eastAsia="David" w:hAnsi="David" w:cs="David"/>
            <w:sz w:val="28"/>
            <w:szCs w:val="28"/>
            <w:rtl/>
          </w:rPr>
          <w:delText xml:space="preserve"> </w:delText>
        </w:r>
        <w:r w:rsidRPr="00BB7FDC" w:rsidDel="00BB7FDC">
          <w:rPr>
            <w:rStyle w:val="Q"/>
            <w:rFonts w:ascii="David" w:hAnsi="David" w:cs="David"/>
            <w:sz w:val="28"/>
            <w:szCs w:val="28"/>
            <w:rtl/>
          </w:rPr>
          <w:delText>רב</w:delText>
        </w:r>
        <w:r w:rsidRPr="00BB7FDC" w:rsidDel="00BB7FDC">
          <w:rPr>
            <w:rStyle w:val="Q"/>
            <w:rFonts w:ascii="David" w:eastAsia="David" w:hAnsi="David" w:cs="David"/>
            <w:sz w:val="28"/>
            <w:szCs w:val="28"/>
            <w:rtl/>
          </w:rPr>
          <w:delText xml:space="preserve"> </w:delText>
        </w:r>
        <w:r w:rsidRPr="00BB7FDC" w:rsidDel="00BB7FDC">
          <w:rPr>
            <w:rStyle w:val="Q"/>
            <w:rFonts w:ascii="David" w:hAnsi="David" w:cs="David"/>
            <w:sz w:val="28"/>
            <w:szCs w:val="28"/>
            <w:rtl/>
          </w:rPr>
          <w:delText>בידי</w:delText>
        </w:r>
        <w:r w:rsidRPr="00BB7FDC" w:rsidDel="00BB7FDC">
          <w:rPr>
            <w:rStyle w:val="Q"/>
            <w:rFonts w:ascii="David" w:eastAsia="David" w:hAnsi="David" w:cs="David"/>
            <w:sz w:val="28"/>
            <w:szCs w:val="28"/>
            <w:rtl/>
          </w:rPr>
          <w:delText xml:space="preserve"> </w:delText>
        </w:r>
        <w:r w:rsidRPr="00BB7FDC" w:rsidDel="00BB7FDC">
          <w:rPr>
            <w:rStyle w:val="Q"/>
            <w:rFonts w:ascii="David" w:hAnsi="David" w:cs="David"/>
            <w:sz w:val="28"/>
            <w:szCs w:val="28"/>
            <w:rtl/>
          </w:rPr>
          <w:delText>מספר</w:delText>
        </w:r>
        <w:r w:rsidRPr="00BB7FDC" w:rsidDel="00BB7FDC">
          <w:rPr>
            <w:rStyle w:val="Q"/>
            <w:rFonts w:ascii="David" w:eastAsia="David" w:hAnsi="David" w:cs="David"/>
            <w:sz w:val="28"/>
            <w:szCs w:val="28"/>
            <w:rtl/>
          </w:rPr>
          <w:delText xml:space="preserve"> </w:delText>
        </w:r>
        <w:r w:rsidRPr="00BB7FDC" w:rsidDel="00BB7FDC">
          <w:rPr>
            <w:rStyle w:val="Q"/>
            <w:rFonts w:ascii="David" w:hAnsi="David" w:cs="David"/>
            <w:sz w:val="28"/>
            <w:szCs w:val="28"/>
            <w:rtl/>
          </w:rPr>
          <w:delText>קטן</w:delText>
        </w:r>
        <w:r w:rsidRPr="00BB7FDC" w:rsidDel="00BB7FDC">
          <w:rPr>
            <w:rStyle w:val="Q"/>
            <w:rFonts w:ascii="David" w:eastAsia="David" w:hAnsi="David" w:cs="David"/>
            <w:sz w:val="28"/>
            <w:szCs w:val="28"/>
            <w:rtl/>
          </w:rPr>
          <w:delText xml:space="preserve"> </w:delText>
        </w:r>
        <w:r w:rsidRPr="00BB7FDC" w:rsidDel="00BB7FDC">
          <w:rPr>
            <w:rStyle w:val="Q"/>
            <w:rFonts w:ascii="David" w:hAnsi="David" w:cs="David"/>
            <w:sz w:val="28"/>
            <w:szCs w:val="28"/>
            <w:rtl/>
          </w:rPr>
          <w:delText>של</w:delText>
        </w:r>
        <w:r w:rsidRPr="00BB7FDC" w:rsidDel="00BB7FDC">
          <w:rPr>
            <w:rStyle w:val="Q"/>
            <w:rFonts w:ascii="David" w:eastAsia="David" w:hAnsi="David" w:cs="David"/>
            <w:sz w:val="28"/>
            <w:szCs w:val="28"/>
            <w:rtl/>
          </w:rPr>
          <w:delText xml:space="preserve"> </w:delText>
        </w:r>
        <w:r w:rsidRPr="00BB7FDC" w:rsidDel="00BB7FDC">
          <w:rPr>
            <w:rStyle w:val="Q"/>
            <w:rFonts w:ascii="David" w:hAnsi="David" w:cs="David"/>
            <w:sz w:val="28"/>
            <w:szCs w:val="28"/>
            <w:rtl/>
          </w:rPr>
          <w:delText>פקידים, בניגוד</w:delText>
        </w:r>
        <w:r w:rsidRPr="00BB7FDC" w:rsidDel="00BB7FDC">
          <w:rPr>
            <w:rStyle w:val="Q"/>
            <w:rFonts w:ascii="David" w:eastAsia="David" w:hAnsi="David" w:cs="David"/>
            <w:sz w:val="28"/>
            <w:szCs w:val="28"/>
            <w:rtl/>
          </w:rPr>
          <w:delText xml:space="preserve"> </w:delText>
        </w:r>
        <w:r w:rsidRPr="00BB7FDC" w:rsidDel="00BB7FDC">
          <w:rPr>
            <w:rStyle w:val="Q"/>
            <w:rFonts w:ascii="David" w:hAnsi="David" w:cs="David"/>
            <w:sz w:val="28"/>
            <w:szCs w:val="28"/>
            <w:rtl/>
          </w:rPr>
          <w:delText>גמור</w:delText>
        </w:r>
        <w:r w:rsidRPr="00BB7FDC" w:rsidDel="00BB7FDC">
          <w:rPr>
            <w:rStyle w:val="Q"/>
            <w:rFonts w:ascii="David" w:eastAsia="David" w:hAnsi="David" w:cs="David"/>
            <w:sz w:val="28"/>
            <w:szCs w:val="28"/>
            <w:rtl/>
          </w:rPr>
          <w:delText xml:space="preserve"> </w:delText>
        </w:r>
        <w:r w:rsidRPr="00BB7FDC" w:rsidDel="00BB7FDC">
          <w:rPr>
            <w:rStyle w:val="Q"/>
            <w:rFonts w:ascii="David" w:hAnsi="David" w:cs="David"/>
            <w:sz w:val="28"/>
            <w:szCs w:val="28"/>
            <w:rtl/>
          </w:rPr>
          <w:delText>למצוות</w:delText>
        </w:r>
        <w:r w:rsidRPr="00BB7FDC" w:rsidDel="00BB7FDC">
          <w:rPr>
            <w:rStyle w:val="Q"/>
            <w:rFonts w:ascii="David" w:eastAsia="David" w:hAnsi="David" w:cs="David"/>
            <w:sz w:val="28"/>
            <w:szCs w:val="28"/>
            <w:rtl/>
          </w:rPr>
          <w:delText xml:space="preserve"> </w:delText>
        </w:r>
        <w:r w:rsidRPr="00BB7FDC" w:rsidDel="00BB7FDC">
          <w:rPr>
            <w:rStyle w:val="Q"/>
            <w:rFonts w:ascii="David" w:hAnsi="David" w:cs="David"/>
            <w:sz w:val="28"/>
            <w:szCs w:val="28"/>
            <w:rtl/>
          </w:rPr>
          <w:delText>התורה.</w:delText>
        </w:r>
      </w:del>
    </w:p>
    <w:p w:rsidR="009C2B09" w:rsidRPr="00BB7FDC" w:rsidRDefault="009C2B09" w:rsidP="009C2B09">
      <w:pPr>
        <w:pStyle w:val="a1"/>
        <w:bidi/>
        <w:rPr>
          <w:sz w:val="28"/>
          <w:szCs w:val="28"/>
          <w:rtl/>
        </w:rPr>
      </w:pPr>
    </w:p>
    <w:p w:rsidR="009C2B09" w:rsidRPr="00BB7FDC" w:rsidRDefault="009C2B09" w:rsidP="00123A14">
      <w:pPr>
        <w:pStyle w:val="a1"/>
        <w:bidi/>
        <w:rPr>
          <w:rStyle w:val="Q"/>
          <w:rFonts w:ascii="David" w:hAnsi="David" w:cs="David"/>
          <w:sz w:val="28"/>
          <w:szCs w:val="28"/>
          <w:rtl/>
        </w:rPr>
      </w:pPr>
      <w:r w:rsidRPr="00BB7FDC">
        <w:rPr>
          <w:rStyle w:val="Q"/>
          <w:rFonts w:ascii="David" w:hAnsi="David" w:cs="David"/>
          <w:sz w:val="28"/>
          <w:szCs w:val="28"/>
        </w:rPr>
        <w:t>2</w:t>
      </w:r>
      <w:r w:rsidRPr="00BB7FDC">
        <w:rPr>
          <w:rStyle w:val="Q"/>
          <w:rFonts w:ascii="David" w:hAnsi="David" w:cs="David"/>
          <w:sz w:val="28"/>
          <w:szCs w:val="28"/>
          <w:rtl/>
        </w:rPr>
        <w:t>. זאב</w:t>
      </w:r>
      <w:r w:rsidRPr="00BB7FDC">
        <w:rPr>
          <w:rStyle w:val="Q"/>
          <w:rFonts w:ascii="David" w:eastAsia="David" w:hAnsi="David" w:cs="David"/>
          <w:sz w:val="28"/>
          <w:szCs w:val="28"/>
          <w:rtl/>
        </w:rPr>
        <w:t xml:space="preserve"> </w:t>
      </w:r>
      <w:r w:rsidRPr="00BB7FDC">
        <w:rPr>
          <w:rStyle w:val="Q"/>
          <w:rFonts w:ascii="David" w:hAnsi="David" w:cs="David"/>
          <w:sz w:val="28"/>
          <w:szCs w:val="28"/>
          <w:rtl/>
        </w:rPr>
        <w:t>ז'בוטינסקי</w:t>
      </w:r>
      <w:r w:rsidRPr="00BB7FDC">
        <w:rPr>
          <w:rStyle w:val="Q"/>
          <w:rFonts w:ascii="David" w:eastAsia="David" w:hAnsi="David" w:cs="David"/>
          <w:sz w:val="28"/>
          <w:szCs w:val="28"/>
          <w:rtl/>
        </w:rPr>
        <w:t xml:space="preserve"> </w:t>
      </w:r>
      <w:r w:rsidRPr="00BB7FDC">
        <w:rPr>
          <w:rStyle w:val="Q"/>
          <w:rFonts w:ascii="David" w:hAnsi="David" w:cs="David"/>
          <w:sz w:val="28"/>
          <w:szCs w:val="28"/>
          <w:rtl/>
        </w:rPr>
        <w:t>טען, שמטרתה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המצווה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היא</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להבטיח</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שוויון</w:t>
      </w:r>
      <w:r w:rsidRPr="00BB7FDC">
        <w:rPr>
          <w:rStyle w:val="Q"/>
          <w:rFonts w:ascii="David" w:eastAsia="David" w:hAnsi="David" w:cs="David"/>
          <w:sz w:val="28"/>
          <w:szCs w:val="28"/>
          <w:rtl/>
        </w:rPr>
        <w:t xml:space="preserve"> </w:t>
      </w:r>
      <w:r w:rsidRPr="00BB7FDC">
        <w:rPr>
          <w:rStyle w:val="Q"/>
          <w:rFonts w:ascii="David" w:hAnsi="David" w:cs="David"/>
          <w:sz w:val="28"/>
          <w:szCs w:val="28"/>
          <w:rtl/>
        </w:rPr>
        <w:t xml:space="preserve">הזדמנויות, </w:t>
      </w:r>
      <w:r w:rsidRPr="00BB7FDC">
        <w:rPr>
          <w:rStyle w:val="Q"/>
          <w:rFonts w:ascii="David" w:hAnsi="David" w:cs="David"/>
          <w:sz w:val="28"/>
          <w:szCs w:val="28"/>
          <w:rtl/>
        </w:rPr>
        <w:lastRenderedPageBreak/>
        <w:t>ולפיכך</w:t>
      </w:r>
      <w:r w:rsidRPr="00BB7FDC">
        <w:rPr>
          <w:rStyle w:val="Q"/>
          <w:rFonts w:ascii="David" w:eastAsia="David" w:hAnsi="David" w:cs="David"/>
          <w:sz w:val="28"/>
          <w:szCs w:val="28"/>
          <w:rtl/>
        </w:rPr>
        <w:t xml:space="preserve"> </w:t>
      </w:r>
      <w:r w:rsidRPr="00BB7FDC">
        <w:rPr>
          <w:rStyle w:val="Q"/>
          <w:rFonts w:ascii="David" w:hAnsi="David" w:cs="David"/>
          <w:sz w:val="28"/>
          <w:szCs w:val="28"/>
          <w:rtl/>
        </w:rPr>
        <w:t>טען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שבימינו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יש</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לחלק</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באופן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שוויוני</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כל</w:t>
      </w:r>
      <w:r w:rsidRPr="00BB7FDC">
        <w:rPr>
          <w:rStyle w:val="Q"/>
          <w:rFonts w:ascii="David" w:eastAsia="David" w:hAnsi="David" w:cs="David"/>
          <w:sz w:val="28"/>
          <w:szCs w:val="28"/>
          <w:rtl/>
        </w:rPr>
        <w:t xml:space="preserve"> </w:t>
      </w:r>
      <w:r w:rsidRPr="00BB7FDC">
        <w:rPr>
          <w:rStyle w:val="Q"/>
          <w:rFonts w:ascii="David" w:hAnsi="David" w:cs="David"/>
          <w:b/>
          <w:bCs/>
          <w:sz w:val="28"/>
          <w:szCs w:val="28"/>
          <w:rtl/>
        </w:rPr>
        <w:t>הרכוש</w:t>
      </w:r>
      <w:r w:rsidR="00123A14">
        <w:rPr>
          <w:rStyle w:val="Q"/>
          <w:rFonts w:ascii="David" w:eastAsia="David" w:hAnsi="David" w:cs="David" w:hint="cs"/>
          <w:sz w:val="28"/>
          <w:szCs w:val="28"/>
          <w:rtl/>
        </w:rPr>
        <w:t>,</w:t>
      </w:r>
      <w:r w:rsidRPr="00BB7FDC">
        <w:rPr>
          <w:rStyle w:val="Q"/>
          <w:rFonts w:ascii="David" w:eastAsia="David" w:hAnsi="David" w:cs="David"/>
          <w:sz w:val="28"/>
          <w:szCs w:val="28"/>
          <w:rtl/>
        </w:rPr>
        <w:t xml:space="preserve"> </w:t>
      </w:r>
      <w:r w:rsidRPr="00BB7FDC">
        <w:rPr>
          <w:rStyle w:val="Q"/>
          <w:rFonts w:ascii="David" w:hAnsi="David" w:cs="David"/>
          <w:sz w:val="28"/>
          <w:szCs w:val="28"/>
          <w:rtl/>
        </w:rPr>
        <w:t>ולא</w:t>
      </w:r>
      <w:r w:rsidRPr="00BB7FDC">
        <w:rPr>
          <w:rStyle w:val="Q"/>
          <w:rFonts w:ascii="David" w:eastAsia="David" w:hAnsi="David" w:cs="David"/>
          <w:sz w:val="28"/>
          <w:szCs w:val="28"/>
          <w:rtl/>
        </w:rPr>
        <w:t xml:space="preserve"> </w:t>
      </w:r>
      <w:r w:rsidRPr="00BB7FDC">
        <w:rPr>
          <w:rStyle w:val="Q"/>
          <w:rFonts w:ascii="David" w:hAnsi="David" w:cs="David"/>
          <w:sz w:val="28"/>
          <w:szCs w:val="28"/>
          <w:rtl/>
        </w:rPr>
        <w:t>רק</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הקרקעות</w:t>
      </w:r>
      <w:r w:rsidR="00123A14">
        <w:rPr>
          <w:rStyle w:val="Q"/>
          <w:rFonts w:ascii="David" w:hAnsi="David" w:cs="David" w:hint="cs"/>
          <w:sz w:val="28"/>
          <w:szCs w:val="28"/>
          <w:rtl/>
        </w:rPr>
        <w:t>,</w:t>
      </w:r>
      <w:del w:id="40" w:author="user" w:date="2013-02-14T17:36:00Z">
        <w:r w:rsidRPr="00BB7FDC" w:rsidDel="005A3C2C">
          <w:rPr>
            <w:rStyle w:val="Q"/>
            <w:rFonts w:ascii="David" w:eastAsia="David" w:hAnsi="David" w:cs="David"/>
            <w:sz w:val="28"/>
            <w:szCs w:val="28"/>
            <w:rtl/>
          </w:rPr>
          <w:delText xml:space="preserve"> </w:delText>
        </w:r>
      </w:del>
      <w:r w:rsidRPr="00BB7FDC">
        <w:rPr>
          <w:rStyle w:val="Q"/>
          <w:rFonts w:ascii="David" w:hAnsi="David" w:cs="David"/>
          <w:sz w:val="28"/>
          <w:szCs w:val="28"/>
          <w:rtl/>
        </w:rPr>
        <w:t xml:space="preserve"> פעם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ביובל: "אדם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שנתרושש</w:t>
      </w:r>
      <w:r w:rsidRPr="00BB7FDC">
        <w:rPr>
          <w:rStyle w:val="Q"/>
          <w:rFonts w:ascii="David" w:eastAsia="David" w:hAnsi="David" w:cs="David"/>
          <w:sz w:val="28"/>
          <w:szCs w:val="28"/>
          <w:rtl/>
        </w:rPr>
        <w:t xml:space="preserve"> </w:t>
      </w:r>
      <w:r w:rsidRPr="00BB7FDC">
        <w:rPr>
          <w:rStyle w:val="Q"/>
          <w:rFonts w:ascii="David" w:hAnsi="David" w:cs="David"/>
          <w:sz w:val="28"/>
          <w:szCs w:val="28"/>
          <w:rtl/>
        </w:rPr>
        <w:t>מחזירים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רכושו, המשועבד</w:t>
      </w:r>
      <w:r w:rsidRPr="00BB7FDC">
        <w:rPr>
          <w:rStyle w:val="Q"/>
          <w:rFonts w:ascii="David" w:eastAsia="David" w:hAnsi="David" w:cs="David"/>
          <w:sz w:val="28"/>
          <w:szCs w:val="28"/>
          <w:rtl/>
        </w:rPr>
        <w:t xml:space="preserve"> </w:t>
      </w:r>
      <w:r w:rsidRPr="00BB7FDC">
        <w:rPr>
          <w:rStyle w:val="Q"/>
          <w:rFonts w:ascii="David" w:hAnsi="David" w:cs="David"/>
          <w:sz w:val="28"/>
          <w:szCs w:val="28"/>
          <w:rtl/>
        </w:rPr>
        <w:t>נעשה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בן-חורין; שוב</w:t>
      </w:r>
      <w:r w:rsidRPr="00BB7FDC">
        <w:rPr>
          <w:rStyle w:val="Q"/>
          <w:rFonts w:ascii="David" w:eastAsia="David" w:hAnsi="David" w:cs="David"/>
          <w:sz w:val="28"/>
          <w:szCs w:val="28"/>
          <w:rtl/>
        </w:rPr>
        <w:t xml:space="preserve"> </w:t>
      </w:r>
      <w:r w:rsidRPr="00BB7FDC">
        <w:rPr>
          <w:rStyle w:val="Q"/>
          <w:rFonts w:ascii="David" w:hAnsi="David" w:cs="David"/>
          <w:sz w:val="28"/>
          <w:szCs w:val="28"/>
          <w:rtl/>
        </w:rPr>
        <w:t>מתכונן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שיווי-משקל; התחילו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במשחק</w:t>
      </w:r>
      <w:r w:rsidRPr="00BB7FDC">
        <w:rPr>
          <w:rStyle w:val="Q"/>
          <w:rFonts w:ascii="David" w:eastAsia="David" w:hAnsi="David" w:cs="David"/>
          <w:sz w:val="28"/>
          <w:szCs w:val="28"/>
          <w:rtl/>
        </w:rPr>
        <w:t xml:space="preserve"> </w:t>
      </w:r>
      <w:r w:rsidRPr="00BB7FDC">
        <w:rPr>
          <w:rStyle w:val="Q"/>
          <w:rFonts w:ascii="David" w:hAnsi="David" w:cs="David"/>
          <w:sz w:val="28"/>
          <w:szCs w:val="28"/>
          <w:rtl/>
        </w:rPr>
        <w:t>מראשיתו".</w:t>
      </w:r>
      <w:r w:rsidRPr="00BB7FDC">
        <w:rPr>
          <w:rStyle w:val="FootnoteCharacters"/>
          <w:rFonts w:ascii="David" w:hAnsi="David" w:cs="David"/>
          <w:sz w:val="28"/>
          <w:szCs w:val="28"/>
          <w:rtl/>
        </w:rPr>
        <w:footnoteReference w:id="9"/>
      </w:r>
    </w:p>
    <w:p w:rsidR="009C2B09" w:rsidRPr="00BB7FDC" w:rsidRDefault="009C2B09" w:rsidP="00123A14">
      <w:pPr>
        <w:pStyle w:val="a1"/>
        <w:bidi/>
        <w:rPr>
          <w:sz w:val="28"/>
          <w:szCs w:val="28"/>
          <w:rtl/>
        </w:rPr>
      </w:pPr>
      <w:r w:rsidRPr="00BB7FDC">
        <w:rPr>
          <w:rStyle w:val="Q"/>
          <w:rFonts w:ascii="David" w:hAnsi="David" w:cs="David"/>
          <w:sz w:val="28"/>
          <w:szCs w:val="28"/>
          <w:rtl/>
        </w:rPr>
        <w:t>לענ"ד, גם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רעיון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זה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אינו</w:t>
      </w:r>
      <w:r w:rsidRPr="00BB7FDC">
        <w:rPr>
          <w:rStyle w:val="Q"/>
          <w:rFonts w:ascii="David" w:eastAsia="David" w:hAnsi="David" w:cs="David"/>
          <w:sz w:val="28"/>
          <w:szCs w:val="28"/>
          <w:rtl/>
        </w:rPr>
        <w:t xml:space="preserve"> </w:t>
      </w:r>
      <w:r w:rsidR="00123A14">
        <w:rPr>
          <w:rStyle w:val="Q"/>
          <w:rFonts w:ascii="David" w:hAnsi="David" w:cs="David" w:hint="cs"/>
          <w:sz w:val="28"/>
          <w:szCs w:val="28"/>
          <w:rtl/>
        </w:rPr>
        <w:t>נכון לפי</w:t>
      </w:r>
      <w:r w:rsidRPr="00BB7FDC">
        <w:rPr>
          <w:rStyle w:val="Q"/>
          <w:rFonts w:ascii="David" w:eastAsia="David" w:hAnsi="David" w:cs="David"/>
          <w:sz w:val="28"/>
          <w:szCs w:val="28"/>
          <w:rtl/>
        </w:rPr>
        <w:t xml:space="preserve"> </w:t>
      </w:r>
      <w:r w:rsidR="00123A14">
        <w:rPr>
          <w:rStyle w:val="Q"/>
          <w:rFonts w:ascii="David" w:hAnsi="David" w:cs="David" w:hint="cs"/>
          <w:sz w:val="28"/>
          <w:szCs w:val="28"/>
          <w:rtl/>
        </w:rPr>
        <w:t>ה</w:t>
      </w:r>
      <w:r w:rsidRPr="00BB7FDC">
        <w:rPr>
          <w:rStyle w:val="Q"/>
          <w:rFonts w:ascii="David" w:hAnsi="David" w:cs="David"/>
          <w:sz w:val="28"/>
          <w:szCs w:val="28"/>
          <w:rtl/>
        </w:rPr>
        <w:t>תורה, שהרי</w:t>
      </w:r>
      <w:r w:rsidRPr="00BB7FDC">
        <w:rPr>
          <w:rStyle w:val="Q"/>
          <w:rFonts w:ascii="David" w:eastAsia="David" w:hAnsi="David" w:cs="David"/>
          <w:sz w:val="28"/>
          <w:szCs w:val="28"/>
          <w:rtl/>
        </w:rPr>
        <w:t xml:space="preserve"> </w:t>
      </w:r>
      <w:r w:rsidRPr="00BB7FDC">
        <w:rPr>
          <w:rStyle w:val="Q"/>
          <w:rFonts w:ascii="David" w:hAnsi="David" w:cs="David"/>
          <w:sz w:val="28"/>
          <w:szCs w:val="28"/>
          <w:rtl/>
        </w:rPr>
        <w:t>דיני</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החלוקה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והיובל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שבתורה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חלים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בפירוש</w:t>
      </w:r>
      <w:r w:rsidRPr="00BB7FDC">
        <w:rPr>
          <w:rStyle w:val="Q"/>
          <w:rFonts w:ascii="David" w:eastAsia="David" w:hAnsi="David" w:cs="David"/>
          <w:sz w:val="28"/>
          <w:szCs w:val="28"/>
          <w:rtl/>
        </w:rPr>
        <w:t xml:space="preserve"> </w:t>
      </w:r>
      <w:r w:rsidRPr="00BB7FDC">
        <w:rPr>
          <w:rStyle w:val="Q"/>
          <w:rFonts w:ascii="David" w:hAnsi="David" w:cs="David"/>
          <w:sz w:val="28"/>
          <w:szCs w:val="28"/>
          <w:rtl/>
        </w:rPr>
        <w:t>רק</w:t>
      </w:r>
      <w:r w:rsidRPr="00BB7FDC">
        <w:rPr>
          <w:rStyle w:val="Q"/>
          <w:rFonts w:ascii="David" w:eastAsia="David" w:hAnsi="David" w:cs="David"/>
          <w:sz w:val="28"/>
          <w:szCs w:val="28"/>
          <w:rtl/>
        </w:rPr>
        <w:t xml:space="preserve"> </w:t>
      </w:r>
      <w:r w:rsidRPr="00BB7FDC">
        <w:rPr>
          <w:rStyle w:val="Q"/>
          <w:rFonts w:ascii="David" w:hAnsi="David" w:cs="David"/>
          <w:sz w:val="28"/>
          <w:szCs w:val="28"/>
          <w:rtl/>
        </w:rPr>
        <w:t>על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קרקעות</w:t>
      </w:r>
      <w:r w:rsidR="00123A14">
        <w:rPr>
          <w:rStyle w:val="Q"/>
          <w:rFonts w:ascii="David" w:hAnsi="David" w:cs="David" w:hint="cs"/>
          <w:sz w:val="28"/>
          <w:szCs w:val="28"/>
          <w:rtl/>
        </w:rPr>
        <w:t>,</w:t>
      </w:r>
      <w:r w:rsidRPr="00BB7FDC">
        <w:rPr>
          <w:rStyle w:val="Q"/>
          <w:rFonts w:ascii="David" w:hAnsi="David" w:cs="David"/>
          <w:sz w:val="28"/>
          <w:szCs w:val="28"/>
          <w:rtl/>
        </w:rPr>
        <w:t xml:space="preserve"> לא</w:t>
      </w:r>
      <w:r w:rsidRPr="00BB7FDC">
        <w:rPr>
          <w:rStyle w:val="Q"/>
          <w:rFonts w:ascii="David" w:eastAsia="David" w:hAnsi="David" w:cs="David"/>
          <w:sz w:val="28"/>
          <w:szCs w:val="28"/>
          <w:rtl/>
        </w:rPr>
        <w:t xml:space="preserve"> </w:t>
      </w:r>
      <w:r w:rsidRPr="00BB7FDC">
        <w:rPr>
          <w:rStyle w:val="Q"/>
          <w:rFonts w:ascii="David" w:hAnsi="David" w:cs="David"/>
          <w:sz w:val="28"/>
          <w:szCs w:val="28"/>
          <w:rtl/>
        </w:rPr>
        <w:t>על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כסף</w:t>
      </w:r>
      <w:r w:rsidRPr="00BB7FDC">
        <w:rPr>
          <w:rStyle w:val="Q"/>
          <w:rFonts w:ascii="David" w:eastAsia="David" w:hAnsi="David" w:cs="David"/>
          <w:sz w:val="28"/>
          <w:szCs w:val="28"/>
          <w:rtl/>
        </w:rPr>
        <w:t xml:space="preserve"> </w:t>
      </w:r>
      <w:r w:rsidRPr="00BB7FDC">
        <w:rPr>
          <w:rStyle w:val="Q"/>
          <w:rFonts w:ascii="David" w:hAnsi="David" w:cs="David"/>
          <w:sz w:val="28"/>
          <w:szCs w:val="28"/>
          <w:rtl/>
        </w:rPr>
        <w:t>וזהב, לא</w:t>
      </w:r>
      <w:r w:rsidRPr="00BB7FDC">
        <w:rPr>
          <w:rStyle w:val="Q"/>
          <w:rFonts w:ascii="David" w:eastAsia="David" w:hAnsi="David" w:cs="David"/>
          <w:sz w:val="28"/>
          <w:szCs w:val="28"/>
          <w:rtl/>
        </w:rPr>
        <w:t xml:space="preserve"> </w:t>
      </w:r>
      <w:r w:rsidRPr="00BB7FDC">
        <w:rPr>
          <w:rStyle w:val="Q"/>
          <w:rFonts w:ascii="David" w:hAnsi="David" w:cs="David"/>
          <w:sz w:val="28"/>
          <w:szCs w:val="28"/>
          <w:rtl/>
        </w:rPr>
        <w:t>על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צאן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ובקר, ואפילו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לא</w:t>
      </w:r>
      <w:r w:rsidRPr="00BB7FDC">
        <w:rPr>
          <w:rStyle w:val="Q"/>
          <w:rFonts w:ascii="David" w:eastAsia="David" w:hAnsi="David" w:cs="David"/>
          <w:sz w:val="28"/>
          <w:szCs w:val="28"/>
          <w:rtl/>
        </w:rPr>
        <w:t xml:space="preserve"> </w:t>
      </w:r>
      <w:r w:rsidRPr="00BB7FDC">
        <w:rPr>
          <w:rStyle w:val="Q"/>
          <w:rFonts w:ascii="David" w:hAnsi="David" w:cs="David"/>
          <w:sz w:val="28"/>
          <w:szCs w:val="28"/>
          <w:rtl/>
        </w:rPr>
        <w:t>על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בתים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בעיר</w:t>
      </w:r>
      <w:r w:rsidRPr="00BB7FDC">
        <w:rPr>
          <w:rStyle w:val="Q"/>
          <w:rFonts w:ascii="David" w:eastAsia="David" w:hAnsi="David" w:cs="David"/>
          <w:sz w:val="28"/>
          <w:szCs w:val="28"/>
          <w:rtl/>
        </w:rPr>
        <w:t xml:space="preserve"> </w:t>
      </w:r>
      <w:r w:rsidRPr="00BB7FDC">
        <w:rPr>
          <w:rStyle w:val="Q"/>
          <w:rFonts w:ascii="David" w:hAnsi="David" w:cs="David"/>
          <w:sz w:val="28"/>
          <w:szCs w:val="28"/>
          <w:rtl/>
        </w:rPr>
        <w:t>מוקפת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חומה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(פרט</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לערי</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הלויים).</w:t>
      </w:r>
    </w:p>
    <w:p w:rsidR="009C2B09" w:rsidRPr="00BB7FDC" w:rsidRDefault="009C2B09" w:rsidP="009C2B09">
      <w:pPr>
        <w:pStyle w:val="a1"/>
        <w:bidi/>
        <w:rPr>
          <w:sz w:val="28"/>
          <w:szCs w:val="28"/>
          <w:rtl/>
        </w:rPr>
      </w:pPr>
    </w:p>
    <w:p w:rsidR="009C2B09" w:rsidRPr="00BB7FDC" w:rsidRDefault="009C2B09" w:rsidP="00123A14">
      <w:pPr>
        <w:pStyle w:val="a1"/>
        <w:bidi/>
        <w:rPr>
          <w:rStyle w:val="Q"/>
          <w:rFonts w:ascii="David" w:hAnsi="David" w:cs="David"/>
          <w:sz w:val="28"/>
          <w:szCs w:val="28"/>
          <w:rtl/>
        </w:rPr>
      </w:pPr>
      <w:r w:rsidRPr="00BB7FDC">
        <w:rPr>
          <w:rStyle w:val="Q"/>
          <w:rFonts w:ascii="David" w:hAnsi="David" w:cs="David"/>
          <w:sz w:val="28"/>
          <w:szCs w:val="28"/>
        </w:rPr>
        <w:t>3</w:t>
      </w:r>
      <w:r w:rsidRPr="00BB7FDC">
        <w:rPr>
          <w:rStyle w:val="Q"/>
          <w:rFonts w:ascii="David" w:hAnsi="David" w:cs="David"/>
          <w:sz w:val="28"/>
          <w:szCs w:val="28"/>
          <w:rtl/>
        </w:rPr>
        <w:t>. גם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שבתי</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דב</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הציע, בדומה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לז'בוטינסקי, חלוקה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כל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ההון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במדינה, פעם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ביובל</w:t>
      </w:r>
      <w:r w:rsidR="00123A14">
        <w:rPr>
          <w:rStyle w:val="Q"/>
          <w:rFonts w:ascii="David" w:hAnsi="David" w:cs="David" w:hint="cs"/>
          <w:sz w:val="28"/>
          <w:szCs w:val="28"/>
          <w:rtl/>
        </w:rPr>
        <w:t>.</w:t>
      </w:r>
      <w:r w:rsidRPr="00BB7FDC">
        <w:rPr>
          <w:rStyle w:val="Q"/>
          <w:rFonts w:ascii="David" w:hAnsi="David" w:cs="David"/>
          <w:sz w:val="28"/>
          <w:szCs w:val="28"/>
          <w:rtl/>
        </w:rPr>
        <w:t xml:space="preserve"> לטענתו, "הקרקע</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הייתה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ההון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היחיד</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בימי</w:t>
      </w:r>
      <w:r w:rsidRPr="00BB7FDC">
        <w:rPr>
          <w:rStyle w:val="Q"/>
          <w:rFonts w:ascii="David" w:eastAsia="David" w:hAnsi="David" w:cs="David"/>
          <w:sz w:val="28"/>
          <w:szCs w:val="28"/>
          <w:rtl/>
        </w:rPr>
        <w:t xml:space="preserve"> </w:t>
      </w:r>
      <w:r w:rsidRPr="00BB7FDC">
        <w:rPr>
          <w:rStyle w:val="Q"/>
          <w:rFonts w:ascii="David" w:hAnsi="David" w:cs="David"/>
          <w:sz w:val="28"/>
          <w:szCs w:val="28"/>
          <w:rtl/>
        </w:rPr>
        <w:t>ראשית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התנחלותנו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בארץ, ולפיכך</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לא</w:t>
      </w:r>
      <w:r w:rsidRPr="00BB7FDC">
        <w:rPr>
          <w:rStyle w:val="Q"/>
          <w:rFonts w:ascii="David" w:eastAsia="David" w:hAnsi="David" w:cs="David"/>
          <w:sz w:val="28"/>
          <w:szCs w:val="28"/>
          <w:rtl/>
        </w:rPr>
        <w:t xml:space="preserve"> </w:t>
      </w:r>
      <w:r w:rsidRPr="00BB7FDC">
        <w:rPr>
          <w:rStyle w:val="Q"/>
          <w:rFonts w:ascii="David" w:hAnsi="David" w:cs="David"/>
          <w:sz w:val="28"/>
          <w:szCs w:val="28"/>
          <w:rtl/>
        </w:rPr>
        <w:t>דובר</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בתורה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אלא</w:t>
      </w:r>
      <w:r w:rsidRPr="00BB7FDC">
        <w:rPr>
          <w:rStyle w:val="Q"/>
          <w:rFonts w:ascii="David" w:eastAsia="David" w:hAnsi="David" w:cs="David"/>
          <w:sz w:val="28"/>
          <w:szCs w:val="28"/>
          <w:rtl/>
        </w:rPr>
        <w:t xml:space="preserve">‬ </w:t>
      </w:r>
      <w:r w:rsidRPr="00BB7FDC">
        <w:rPr>
          <w:rStyle w:val="Q"/>
          <w:rFonts w:ascii="David" w:hAnsi="David" w:cs="David"/>
          <w:sz w:val="28"/>
          <w:szCs w:val="28"/>
          <w:rtl/>
        </w:rPr>
        <w:t>על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הקרקע</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בלבד; אבל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בימינו, להגביל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עקרון</w:t>
      </w:r>
      <w:r w:rsidRPr="00BB7FDC">
        <w:rPr>
          <w:rFonts w:ascii="David" w:eastAsia="David" w:hAnsi="David" w:cs="David"/>
          <w:sz w:val="28"/>
          <w:szCs w:val="28"/>
          <w:rtl/>
        </w:rPr>
        <w:t xml:space="preserve"> </w:t>
      </w:r>
      <w:r w:rsidRPr="00BB7FDC">
        <w:rPr>
          <w:rStyle w:val="Q"/>
          <w:rFonts w:ascii="David" w:hAnsi="David" w:cs="David"/>
          <w:sz w:val="28"/>
          <w:szCs w:val="28"/>
          <w:rtl/>
        </w:rPr>
        <w:t>שנת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היובל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לקרקע</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בלבד</w:t>
      </w:r>
      <w:r w:rsidRPr="00BB7FDC">
        <w:rPr>
          <w:rStyle w:val="Q"/>
          <w:rFonts w:ascii="David" w:eastAsia="David" w:hAnsi="David" w:cs="David"/>
          <w:sz w:val="28"/>
          <w:szCs w:val="28"/>
          <w:rtl/>
        </w:rPr>
        <w:t xml:space="preserve"> </w:t>
      </w:r>
      <w:r w:rsidRPr="00BB7FDC">
        <w:rPr>
          <w:rStyle w:val="Q"/>
          <w:rFonts w:ascii="David" w:hAnsi="David" w:cs="David"/>
          <w:sz w:val="28"/>
          <w:szCs w:val="28"/>
          <w:rtl/>
        </w:rPr>
        <w:t>פירושו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הוא</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לרוקן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העניין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מתוכנו".</w:t>
      </w:r>
      <w:r w:rsidRPr="00BB7FDC">
        <w:rPr>
          <w:rFonts w:cs="Times New Roman"/>
          <w:sz w:val="28"/>
          <w:szCs w:val="28"/>
          <w:rtl/>
        </w:rPr>
        <w:t>‬</w:t>
      </w:r>
      <w:r w:rsidRPr="00BB7FDC">
        <w:rPr>
          <w:rFonts w:cs="Times New Roman"/>
          <w:sz w:val="28"/>
          <w:szCs w:val="28"/>
          <w:rtl/>
        </w:rPr>
        <w:t>‬</w:t>
      </w:r>
      <w:r w:rsidRPr="00BB7FDC">
        <w:rPr>
          <w:rFonts w:cs="Times New Roman"/>
          <w:sz w:val="28"/>
          <w:szCs w:val="28"/>
          <w:rtl/>
        </w:rPr>
        <w:t>‬</w:t>
      </w:r>
      <w:r w:rsidRPr="00BB7FDC">
        <w:rPr>
          <w:rFonts w:cs="Times New Roman"/>
          <w:sz w:val="28"/>
          <w:szCs w:val="28"/>
          <w:rtl/>
        </w:rPr>
        <w:t>‬</w:t>
      </w:r>
      <w:r w:rsidRPr="00BB7FDC">
        <w:rPr>
          <w:rStyle w:val="12"/>
          <w:rFonts w:ascii="David" w:hAnsi="David" w:cs="David"/>
          <w:sz w:val="28"/>
          <w:szCs w:val="28"/>
          <w:rtl/>
        </w:rPr>
        <w:footnoteReference w:id="10"/>
      </w:r>
      <w:r w:rsidRPr="00BB7FDC">
        <w:rPr>
          <w:rFonts w:cs="Times New Roman"/>
          <w:sz w:val="28"/>
          <w:szCs w:val="28"/>
          <w:rtl/>
        </w:rPr>
        <w:t>‬</w:t>
      </w:r>
      <w:r w:rsidRPr="00BB7FDC">
        <w:rPr>
          <w:rFonts w:cs="Times New Roman"/>
          <w:sz w:val="28"/>
          <w:szCs w:val="28"/>
          <w:rtl/>
        </w:rPr>
        <w:t>‬</w:t>
      </w:r>
      <w:r w:rsidRPr="00BB7FDC">
        <w:rPr>
          <w:rFonts w:cs="Times New Roman"/>
          <w:sz w:val="28"/>
          <w:szCs w:val="28"/>
          <w:rtl/>
        </w:rPr>
        <w:t>‬</w:t>
      </w:r>
      <w:r w:rsidRPr="00BB7FDC">
        <w:rPr>
          <w:rFonts w:cs="Times New Roman"/>
          <w:sz w:val="28"/>
          <w:szCs w:val="28"/>
          <w:rtl/>
        </w:rPr>
        <w:t>‬</w:t>
      </w:r>
      <w:r w:rsidRPr="00BB7FDC">
        <w:rPr>
          <w:rFonts w:cs="Times New Roman"/>
          <w:sz w:val="28"/>
          <w:szCs w:val="28"/>
          <w:rtl/>
        </w:rPr>
        <w:t>‬</w:t>
      </w:r>
      <w:r w:rsidRPr="00BB7FDC">
        <w:rPr>
          <w:rFonts w:cs="Times New Roman"/>
          <w:sz w:val="28"/>
          <w:szCs w:val="28"/>
          <w:rtl/>
        </w:rPr>
        <w:t>‬</w:t>
      </w:r>
      <w:r w:rsidRPr="00BB7FDC">
        <w:rPr>
          <w:rFonts w:cs="Times New Roman"/>
          <w:sz w:val="28"/>
          <w:szCs w:val="28"/>
          <w:rtl/>
        </w:rPr>
        <w:t>‬</w:t>
      </w:r>
      <w:r w:rsidRPr="00BB7FDC">
        <w:rPr>
          <w:rFonts w:cs="Times New Roman"/>
          <w:sz w:val="28"/>
          <w:szCs w:val="28"/>
          <w:rtl/>
        </w:rPr>
        <w:t>‬</w:t>
      </w:r>
      <w:r w:rsidRPr="00BB7FDC">
        <w:rPr>
          <w:rFonts w:cs="Times New Roman"/>
          <w:sz w:val="28"/>
          <w:szCs w:val="28"/>
          <w:rtl/>
        </w:rPr>
        <w:t>‬</w:t>
      </w:r>
      <w:r w:rsidRPr="00BB7FDC">
        <w:rPr>
          <w:rFonts w:cs="Times New Roman"/>
          <w:sz w:val="28"/>
          <w:szCs w:val="28"/>
          <w:rtl/>
        </w:rPr>
        <w:t>‬</w:t>
      </w:r>
    </w:p>
    <w:p w:rsidR="009C2B09" w:rsidRPr="00BB7FDC" w:rsidRDefault="009C2B09" w:rsidP="00123A14">
      <w:pPr>
        <w:pStyle w:val="a1"/>
        <w:bidi/>
        <w:rPr>
          <w:rFonts w:ascii="David" w:hAnsi="David" w:cs="David"/>
          <w:sz w:val="28"/>
          <w:szCs w:val="28"/>
          <w:rtl/>
        </w:rPr>
      </w:pPr>
      <w:r w:rsidRPr="00BB7FDC">
        <w:rPr>
          <w:rStyle w:val="Q"/>
          <w:rFonts w:ascii="David" w:hAnsi="David" w:cs="David"/>
          <w:sz w:val="28"/>
          <w:szCs w:val="28"/>
          <w:rtl/>
        </w:rPr>
        <w:t>לענ"ד, בניגוד</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לדבריו, גם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בחברה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מודרנית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ישנה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חשיבות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כלכלית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עצומה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לקרקע. הקרקע</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היא</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השטח</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לכל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פעילות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אנושית</w:t>
      </w:r>
      <w:r w:rsidRPr="00BB7FDC">
        <w:rPr>
          <w:rStyle w:val="Q"/>
          <w:rFonts w:ascii="David" w:eastAsia="David" w:hAnsi="David" w:cs="David"/>
          <w:sz w:val="28"/>
          <w:szCs w:val="28"/>
          <w:rtl/>
        </w:rPr>
        <w:t xml:space="preserve"> – </w:t>
      </w:r>
      <w:r w:rsidRPr="00BB7FDC">
        <w:rPr>
          <w:rStyle w:val="Q"/>
          <w:rFonts w:ascii="David" w:hAnsi="David" w:cs="David"/>
          <w:sz w:val="28"/>
          <w:szCs w:val="28"/>
          <w:rtl/>
        </w:rPr>
        <w:t>דיור, הקמת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מפעל, ואפילו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קידוחי</w:t>
      </w:r>
      <w:r w:rsidRPr="00BB7FDC">
        <w:rPr>
          <w:rStyle w:val="Q"/>
          <w:rFonts w:ascii="David" w:eastAsia="David" w:hAnsi="David" w:cs="David"/>
          <w:sz w:val="28"/>
          <w:szCs w:val="28"/>
          <w:rtl/>
        </w:rPr>
        <w:t xml:space="preserve"> </w:t>
      </w:r>
      <w:r w:rsidRPr="00BB7FDC">
        <w:rPr>
          <w:rStyle w:val="Q"/>
          <w:rFonts w:ascii="David" w:hAnsi="David" w:cs="David"/>
          <w:sz w:val="28"/>
          <w:szCs w:val="28"/>
          <w:rtl/>
        </w:rPr>
        <w:t>נפט. מחיר</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הקרקע</w:t>
      </w:r>
      <w:r w:rsidRPr="00BB7FDC">
        <w:rPr>
          <w:rStyle w:val="Q"/>
          <w:rFonts w:ascii="David" w:eastAsia="David" w:hAnsi="David" w:cs="David"/>
          <w:sz w:val="28"/>
          <w:szCs w:val="28"/>
          <w:rtl/>
        </w:rPr>
        <w:t xml:space="preserve"> </w:t>
      </w:r>
      <w:r w:rsidRPr="00BB7FDC">
        <w:rPr>
          <w:rStyle w:val="Q"/>
          <w:rFonts w:ascii="David" w:hAnsi="David" w:cs="David"/>
          <w:sz w:val="28"/>
          <w:szCs w:val="28"/>
          <w:rtl/>
        </w:rPr>
        <w:t>מהווה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חלק</w:t>
      </w:r>
      <w:r w:rsidRPr="00BB7FDC">
        <w:rPr>
          <w:rStyle w:val="Q"/>
          <w:rFonts w:ascii="David" w:eastAsia="David" w:hAnsi="David" w:cs="David"/>
          <w:sz w:val="28"/>
          <w:szCs w:val="28"/>
          <w:rtl/>
        </w:rPr>
        <w:t xml:space="preserve"> </w:t>
      </w:r>
      <w:r w:rsidRPr="00BB7FDC">
        <w:rPr>
          <w:rStyle w:val="Q"/>
          <w:rFonts w:ascii="David" w:hAnsi="David" w:cs="David"/>
          <w:sz w:val="28"/>
          <w:szCs w:val="28"/>
          <w:rtl/>
        </w:rPr>
        <w:t>גדול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ממחיר</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הדירה: אדם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שיש</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קרקע, יכול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להקים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עליה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דירה, או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לפחות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קרוון, תוך</w:t>
      </w:r>
      <w:r w:rsidRPr="00BB7FDC">
        <w:rPr>
          <w:rStyle w:val="Q"/>
          <w:rFonts w:ascii="David" w:eastAsia="David" w:hAnsi="David" w:cs="David"/>
          <w:sz w:val="28"/>
          <w:szCs w:val="28"/>
          <w:rtl/>
        </w:rPr>
        <w:t xml:space="preserve"> </w:t>
      </w:r>
      <w:r w:rsidRPr="00BB7FDC">
        <w:rPr>
          <w:rStyle w:val="Q"/>
          <w:rFonts w:ascii="David" w:hAnsi="David" w:cs="David"/>
          <w:sz w:val="28"/>
          <w:szCs w:val="28"/>
          <w:rtl/>
        </w:rPr>
        <w:t>פחות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משנה</w:t>
      </w:r>
      <w:r w:rsidR="00123A14">
        <w:rPr>
          <w:rStyle w:val="Q"/>
          <w:rFonts w:ascii="David" w:hAnsi="David" w:cs="David" w:hint="cs"/>
          <w:sz w:val="28"/>
          <w:szCs w:val="28"/>
          <w:rtl/>
        </w:rPr>
        <w:t>,</w:t>
      </w:r>
      <w:r w:rsidRPr="00BB7FDC">
        <w:rPr>
          <w:rStyle w:val="Q"/>
          <w:rFonts w:ascii="David" w:hAnsi="David" w:cs="David"/>
          <w:sz w:val="28"/>
          <w:szCs w:val="28"/>
          <w:rtl/>
        </w:rPr>
        <w:t xml:space="preserve"> אדם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שאין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קרקע, צר</w:t>
      </w:r>
      <w:r w:rsidR="00123A14">
        <w:rPr>
          <w:rStyle w:val="Q"/>
          <w:rFonts w:ascii="David" w:hAnsi="David" w:cs="David" w:hint="cs"/>
          <w:sz w:val="28"/>
          <w:szCs w:val="28"/>
          <w:rtl/>
        </w:rPr>
        <w:t>י</w:t>
      </w:r>
      <w:r w:rsidRPr="00BB7FDC">
        <w:rPr>
          <w:rStyle w:val="Q"/>
          <w:rFonts w:ascii="David" w:hAnsi="David" w:cs="David"/>
          <w:sz w:val="28"/>
          <w:szCs w:val="28"/>
          <w:rtl/>
        </w:rPr>
        <w:t>ך</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לעבוד</w:t>
      </w:r>
      <w:r w:rsidRPr="00BB7FDC">
        <w:rPr>
          <w:rStyle w:val="Q"/>
          <w:rFonts w:ascii="David" w:eastAsia="David" w:hAnsi="David" w:cs="David"/>
          <w:sz w:val="28"/>
          <w:szCs w:val="28"/>
          <w:rtl/>
        </w:rPr>
        <w:t xml:space="preserve"> </w:t>
      </w:r>
      <w:r w:rsidRPr="00BB7FDC">
        <w:rPr>
          <w:rStyle w:val="Q"/>
          <w:rFonts w:ascii="David" w:hAnsi="David" w:cs="David"/>
          <w:sz w:val="28"/>
          <w:szCs w:val="28"/>
        </w:rPr>
        <w:t>20</w:t>
      </w:r>
      <w:r w:rsidRPr="00BB7FDC">
        <w:rPr>
          <w:rStyle w:val="Q"/>
          <w:rFonts w:ascii="David" w:hAnsi="David" w:cs="David"/>
          <w:sz w:val="28"/>
          <w:szCs w:val="28"/>
          <w:rtl/>
        </w:rPr>
        <w:t xml:space="preserve"> שנה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כדי</w:t>
      </w:r>
      <w:r w:rsidRPr="00BB7FDC">
        <w:rPr>
          <w:rStyle w:val="Q"/>
          <w:rFonts w:ascii="David" w:eastAsia="David" w:hAnsi="David" w:cs="David"/>
          <w:sz w:val="28"/>
          <w:szCs w:val="28"/>
          <w:rtl/>
        </w:rPr>
        <w:t xml:space="preserve"> </w:t>
      </w:r>
      <w:r w:rsidRPr="00BB7FDC">
        <w:rPr>
          <w:rStyle w:val="Q"/>
          <w:rFonts w:ascii="David" w:hAnsi="David" w:cs="David"/>
          <w:sz w:val="28"/>
          <w:szCs w:val="28"/>
          <w:rtl/>
        </w:rPr>
        <w:t>ל</w:t>
      </w:r>
      <w:r w:rsidR="00123A14">
        <w:rPr>
          <w:rStyle w:val="Q"/>
          <w:rFonts w:ascii="David" w:hAnsi="David" w:cs="David" w:hint="cs"/>
          <w:sz w:val="28"/>
          <w:szCs w:val="28"/>
          <w:rtl/>
        </w:rPr>
        <w:t>שלם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המשכנתה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לבנק.</w:t>
      </w:r>
    </w:p>
    <w:p w:rsidR="009C2B09" w:rsidRPr="00BB7FDC" w:rsidRDefault="009C2B09" w:rsidP="00123A14">
      <w:pPr>
        <w:pStyle w:val="a1"/>
        <w:bidi/>
        <w:rPr>
          <w:rFonts w:ascii="David" w:hAnsi="David" w:cs="David"/>
          <w:sz w:val="28"/>
          <w:szCs w:val="28"/>
          <w:rtl/>
        </w:rPr>
      </w:pPr>
      <w:r w:rsidRPr="00BB7FDC">
        <w:rPr>
          <w:rFonts w:ascii="David" w:hAnsi="David" w:cs="David"/>
          <w:sz w:val="28"/>
          <w:szCs w:val="28"/>
          <w:rtl/>
        </w:rPr>
        <w:t>מעבר</w:t>
      </w:r>
      <w:r w:rsidRPr="00BB7FDC">
        <w:rPr>
          <w:rFonts w:ascii="David" w:eastAsia="David" w:hAnsi="David" w:cs="David"/>
          <w:sz w:val="28"/>
          <w:szCs w:val="28"/>
          <w:rtl/>
        </w:rPr>
        <w:t xml:space="preserve"> </w:t>
      </w:r>
      <w:r w:rsidRPr="00BB7FDC">
        <w:rPr>
          <w:rFonts w:ascii="David" w:hAnsi="David" w:cs="David"/>
          <w:sz w:val="28"/>
          <w:szCs w:val="28"/>
          <w:rtl/>
        </w:rPr>
        <w:t>לכך, התורה</w:t>
      </w:r>
      <w:r w:rsidRPr="00BB7FDC">
        <w:rPr>
          <w:rFonts w:ascii="David" w:eastAsia="David" w:hAnsi="David" w:cs="David"/>
          <w:sz w:val="28"/>
          <w:szCs w:val="28"/>
          <w:rtl/>
        </w:rPr>
        <w:t xml:space="preserve"> </w:t>
      </w:r>
      <w:r w:rsidRPr="00BB7FDC">
        <w:rPr>
          <w:rFonts w:ascii="David" w:hAnsi="David" w:cs="David"/>
          <w:sz w:val="28"/>
          <w:szCs w:val="28"/>
          <w:rtl/>
        </w:rPr>
        <w:t>מסבירה</w:t>
      </w:r>
      <w:r w:rsidRPr="00BB7FDC">
        <w:rPr>
          <w:rFonts w:ascii="David" w:eastAsia="David" w:hAnsi="David" w:cs="David"/>
          <w:sz w:val="28"/>
          <w:szCs w:val="28"/>
          <w:rtl/>
        </w:rPr>
        <w:t xml:space="preserve"> </w:t>
      </w:r>
      <w:r w:rsidRPr="00BB7FDC">
        <w:rPr>
          <w:rFonts w:ascii="David" w:hAnsi="David" w:cs="David"/>
          <w:sz w:val="28"/>
          <w:szCs w:val="28"/>
          <w:rtl/>
        </w:rPr>
        <w:t>בפירוש, מדוע</w:t>
      </w:r>
      <w:r w:rsidRPr="00BB7FDC">
        <w:rPr>
          <w:rFonts w:ascii="David" w:eastAsia="David" w:hAnsi="David" w:cs="David"/>
          <w:sz w:val="28"/>
          <w:szCs w:val="28"/>
          <w:rtl/>
        </w:rPr>
        <w:t xml:space="preserve"> </w:t>
      </w:r>
      <w:r w:rsidRPr="00BB7FDC">
        <w:rPr>
          <w:rFonts w:ascii="David" w:hAnsi="David" w:cs="David"/>
          <w:sz w:val="28"/>
          <w:szCs w:val="28"/>
          <w:rtl/>
        </w:rPr>
        <w:t>דין</w:t>
      </w:r>
      <w:r w:rsidRPr="00BB7FDC">
        <w:rPr>
          <w:rFonts w:ascii="David" w:eastAsia="David" w:hAnsi="David" w:cs="David"/>
          <w:sz w:val="28"/>
          <w:szCs w:val="28"/>
          <w:rtl/>
        </w:rPr>
        <w:t xml:space="preserve"> </w:t>
      </w:r>
      <w:r w:rsidRPr="00BB7FDC">
        <w:rPr>
          <w:rFonts w:ascii="David" w:hAnsi="David" w:cs="David"/>
          <w:sz w:val="28"/>
          <w:szCs w:val="28"/>
          <w:rtl/>
        </w:rPr>
        <w:t>קרקע</w:t>
      </w:r>
      <w:r w:rsidRPr="00BB7FDC">
        <w:rPr>
          <w:rFonts w:ascii="David" w:eastAsia="David" w:hAnsi="David" w:cs="David"/>
          <w:sz w:val="28"/>
          <w:szCs w:val="28"/>
          <w:rtl/>
        </w:rPr>
        <w:t xml:space="preserve"> </w:t>
      </w:r>
      <w:r w:rsidRPr="00BB7FDC">
        <w:rPr>
          <w:rFonts w:ascii="David" w:hAnsi="David" w:cs="David"/>
          <w:sz w:val="28"/>
          <w:szCs w:val="28"/>
          <w:rtl/>
        </w:rPr>
        <w:t>שונה</w:t>
      </w:r>
      <w:r w:rsidRPr="00BB7FDC">
        <w:rPr>
          <w:rFonts w:ascii="David" w:eastAsia="David" w:hAnsi="David" w:cs="David"/>
          <w:sz w:val="28"/>
          <w:szCs w:val="28"/>
          <w:rtl/>
        </w:rPr>
        <w:t xml:space="preserve"> </w:t>
      </w:r>
      <w:r w:rsidRPr="00BB7FDC">
        <w:rPr>
          <w:rFonts w:ascii="David" w:hAnsi="David" w:cs="David"/>
          <w:sz w:val="28"/>
          <w:szCs w:val="28"/>
          <w:rtl/>
        </w:rPr>
        <w:t>מדין</w:t>
      </w:r>
      <w:r w:rsidRPr="00BB7FDC">
        <w:rPr>
          <w:rFonts w:ascii="David" w:eastAsia="David" w:hAnsi="David" w:cs="David"/>
          <w:sz w:val="28"/>
          <w:szCs w:val="28"/>
          <w:rtl/>
        </w:rPr>
        <w:t xml:space="preserve"> </w:t>
      </w:r>
      <w:r w:rsidRPr="00BB7FDC">
        <w:rPr>
          <w:rFonts w:ascii="David" w:hAnsi="David" w:cs="David"/>
          <w:sz w:val="28"/>
          <w:szCs w:val="28"/>
          <w:rtl/>
        </w:rPr>
        <w:t>כל</w:t>
      </w:r>
      <w:r w:rsidRPr="00BB7FDC">
        <w:rPr>
          <w:rFonts w:ascii="David" w:eastAsia="David" w:hAnsi="David" w:cs="David"/>
          <w:sz w:val="28"/>
          <w:szCs w:val="28"/>
          <w:rtl/>
        </w:rPr>
        <w:t xml:space="preserve"> </w:t>
      </w:r>
      <w:r w:rsidRPr="00BB7FDC">
        <w:rPr>
          <w:rFonts w:ascii="David" w:hAnsi="David" w:cs="David"/>
          <w:sz w:val="28"/>
          <w:szCs w:val="28"/>
          <w:rtl/>
        </w:rPr>
        <w:t>סוג</w:t>
      </w:r>
      <w:r w:rsidRPr="00BB7FDC">
        <w:rPr>
          <w:rFonts w:ascii="David" w:eastAsia="David" w:hAnsi="David" w:cs="David"/>
          <w:sz w:val="28"/>
          <w:szCs w:val="28"/>
          <w:rtl/>
        </w:rPr>
        <w:t xml:space="preserve"> </w:t>
      </w:r>
      <w:r w:rsidRPr="00BB7FDC">
        <w:rPr>
          <w:rFonts w:ascii="David" w:hAnsi="David" w:cs="David"/>
          <w:sz w:val="28"/>
          <w:szCs w:val="28"/>
          <w:rtl/>
        </w:rPr>
        <w:t>אחר</w:t>
      </w:r>
      <w:r w:rsidRPr="00BB7FDC">
        <w:rPr>
          <w:rFonts w:ascii="David" w:eastAsia="David" w:hAnsi="David" w:cs="David"/>
          <w:sz w:val="28"/>
          <w:szCs w:val="28"/>
          <w:rtl/>
        </w:rPr>
        <w:t xml:space="preserve"> </w:t>
      </w:r>
      <w:r w:rsidRPr="00BB7FDC">
        <w:rPr>
          <w:rFonts w:ascii="David" w:hAnsi="David" w:cs="David"/>
          <w:sz w:val="28"/>
          <w:szCs w:val="28"/>
          <w:rtl/>
        </w:rPr>
        <w:t>של</w:t>
      </w:r>
      <w:r w:rsidRPr="00BB7FDC">
        <w:rPr>
          <w:rFonts w:ascii="David" w:eastAsia="David" w:hAnsi="David" w:cs="David"/>
          <w:sz w:val="28"/>
          <w:szCs w:val="28"/>
          <w:rtl/>
        </w:rPr>
        <w:t xml:space="preserve"> </w:t>
      </w:r>
      <w:r w:rsidRPr="00BB7FDC">
        <w:rPr>
          <w:rFonts w:ascii="David" w:hAnsi="David" w:cs="David"/>
          <w:sz w:val="28"/>
          <w:szCs w:val="28"/>
          <w:rtl/>
        </w:rPr>
        <w:t>רכוש: "</w:t>
      </w:r>
      <w:r w:rsidRPr="00BB7FDC">
        <w:rPr>
          <w:rStyle w:val="Q"/>
          <w:rFonts w:ascii="David" w:hAnsi="David" w:cs="David"/>
          <w:b/>
          <w:bCs/>
          <w:sz w:val="28"/>
          <w:szCs w:val="28"/>
          <w:rtl/>
        </w:rPr>
        <w:t>כִּי</w:t>
      </w:r>
      <w:r w:rsidRPr="00BB7FDC">
        <w:rPr>
          <w:rStyle w:val="Q"/>
          <w:rFonts w:ascii="David" w:eastAsia="David" w:hAnsi="David" w:cs="David"/>
          <w:b/>
          <w:bCs/>
          <w:sz w:val="28"/>
          <w:szCs w:val="28"/>
          <w:rtl/>
        </w:rPr>
        <w:t xml:space="preserve"> </w:t>
      </w:r>
      <w:r w:rsidRPr="00BB7FDC">
        <w:rPr>
          <w:rStyle w:val="Q"/>
          <w:rFonts w:ascii="David" w:hAnsi="David" w:cs="David"/>
          <w:b/>
          <w:bCs/>
          <w:sz w:val="28"/>
          <w:szCs w:val="28"/>
          <w:rtl/>
        </w:rPr>
        <w:t>לִי</w:t>
      </w:r>
      <w:r w:rsidRPr="00BB7FDC">
        <w:rPr>
          <w:rStyle w:val="Q"/>
          <w:rFonts w:ascii="David" w:eastAsia="David" w:hAnsi="David" w:cs="David"/>
          <w:b/>
          <w:bCs/>
          <w:sz w:val="28"/>
          <w:szCs w:val="28"/>
          <w:rtl/>
        </w:rPr>
        <w:t xml:space="preserve"> </w:t>
      </w:r>
      <w:r w:rsidRPr="00BB7FDC">
        <w:rPr>
          <w:rStyle w:val="Q"/>
          <w:rFonts w:ascii="David" w:hAnsi="David" w:cs="David"/>
          <w:b/>
          <w:bCs/>
          <w:sz w:val="28"/>
          <w:szCs w:val="28"/>
          <w:rtl/>
        </w:rPr>
        <w:t>הָאָרֶץ</w:t>
      </w:r>
      <w:r w:rsidRPr="00BB7FDC">
        <w:rPr>
          <w:rFonts w:ascii="David" w:hAnsi="David" w:cs="David"/>
          <w:sz w:val="28"/>
          <w:szCs w:val="28"/>
          <w:rtl/>
        </w:rPr>
        <w:t>" (ויקרא</w:t>
      </w:r>
      <w:r w:rsidRPr="00BB7FDC">
        <w:rPr>
          <w:rFonts w:ascii="David" w:eastAsia="David" w:hAnsi="David" w:cs="David"/>
          <w:sz w:val="28"/>
          <w:szCs w:val="28"/>
          <w:rtl/>
        </w:rPr>
        <w:t xml:space="preserve"> </w:t>
      </w:r>
      <w:r w:rsidRPr="00BB7FDC">
        <w:rPr>
          <w:rFonts w:ascii="David" w:hAnsi="David" w:cs="David"/>
          <w:sz w:val="28"/>
          <w:szCs w:val="28"/>
          <w:rtl/>
        </w:rPr>
        <w:t>כה, כג). הארץ</w:t>
      </w:r>
      <w:r w:rsidRPr="00BB7FDC">
        <w:rPr>
          <w:rFonts w:ascii="David" w:eastAsia="David" w:hAnsi="David" w:cs="David"/>
          <w:sz w:val="28"/>
          <w:szCs w:val="28"/>
          <w:rtl/>
        </w:rPr>
        <w:t xml:space="preserve"> </w:t>
      </w:r>
      <w:r w:rsidRPr="00BB7FDC">
        <w:rPr>
          <w:rFonts w:ascii="David" w:hAnsi="David" w:cs="David"/>
          <w:sz w:val="28"/>
          <w:szCs w:val="28"/>
          <w:rtl/>
        </w:rPr>
        <w:t>שייכת</w:t>
      </w:r>
      <w:r w:rsidRPr="00BB7FDC">
        <w:rPr>
          <w:rFonts w:ascii="David" w:eastAsia="David" w:hAnsi="David" w:cs="David"/>
          <w:sz w:val="28"/>
          <w:szCs w:val="28"/>
          <w:rtl/>
        </w:rPr>
        <w:t xml:space="preserve"> </w:t>
      </w:r>
      <w:r w:rsidRPr="00BB7FDC">
        <w:rPr>
          <w:rFonts w:ascii="David" w:hAnsi="David" w:cs="David"/>
          <w:sz w:val="28"/>
          <w:szCs w:val="28"/>
          <w:rtl/>
        </w:rPr>
        <w:t>לה' כי</w:t>
      </w:r>
      <w:r w:rsidRPr="00BB7FDC">
        <w:rPr>
          <w:rFonts w:ascii="David" w:eastAsia="David" w:hAnsi="David" w:cs="David"/>
          <w:sz w:val="28"/>
          <w:szCs w:val="28"/>
          <w:rtl/>
        </w:rPr>
        <w:t xml:space="preserve"> </w:t>
      </w:r>
      <w:r w:rsidRPr="00BB7FDC">
        <w:rPr>
          <w:rFonts w:ascii="David" w:hAnsi="David" w:cs="David"/>
          <w:sz w:val="28"/>
          <w:szCs w:val="28"/>
          <w:rtl/>
        </w:rPr>
        <w:t>ה' יצר</w:t>
      </w:r>
      <w:r w:rsidRPr="00BB7FDC">
        <w:rPr>
          <w:rFonts w:ascii="David" w:eastAsia="David" w:hAnsi="David" w:cs="David"/>
          <w:sz w:val="28"/>
          <w:szCs w:val="28"/>
          <w:rtl/>
        </w:rPr>
        <w:t xml:space="preserve"> </w:t>
      </w:r>
      <w:r w:rsidRPr="00BB7FDC">
        <w:rPr>
          <w:rFonts w:ascii="David" w:hAnsi="David" w:cs="David"/>
          <w:sz w:val="28"/>
          <w:szCs w:val="28"/>
          <w:rtl/>
        </w:rPr>
        <w:t>אותה</w:t>
      </w:r>
      <w:r w:rsidRPr="00BB7FDC">
        <w:rPr>
          <w:rFonts w:ascii="David" w:eastAsia="David" w:hAnsi="David" w:cs="David"/>
          <w:sz w:val="28"/>
          <w:szCs w:val="28"/>
          <w:rtl/>
        </w:rPr>
        <w:t xml:space="preserve"> </w:t>
      </w:r>
      <w:r w:rsidRPr="00BB7FDC">
        <w:rPr>
          <w:rFonts w:ascii="David" w:hAnsi="David" w:cs="David"/>
          <w:sz w:val="28"/>
          <w:szCs w:val="28"/>
          <w:rtl/>
        </w:rPr>
        <w:t>לבדו. מוצרים</w:t>
      </w:r>
      <w:r w:rsidRPr="00BB7FDC">
        <w:rPr>
          <w:rFonts w:ascii="David" w:eastAsia="David" w:hAnsi="David" w:cs="David"/>
          <w:sz w:val="28"/>
          <w:szCs w:val="28"/>
          <w:rtl/>
        </w:rPr>
        <w:t xml:space="preserve"> </w:t>
      </w:r>
      <w:r w:rsidRPr="00BB7FDC">
        <w:rPr>
          <w:rFonts w:ascii="David" w:hAnsi="David" w:cs="David"/>
          <w:sz w:val="28"/>
          <w:szCs w:val="28"/>
          <w:rtl/>
        </w:rPr>
        <w:t>אחרים</w:t>
      </w:r>
      <w:r w:rsidRPr="00BB7FDC">
        <w:rPr>
          <w:rFonts w:ascii="David" w:eastAsia="David" w:hAnsi="David" w:cs="David"/>
          <w:sz w:val="28"/>
          <w:szCs w:val="28"/>
          <w:rtl/>
        </w:rPr>
        <w:t xml:space="preserve"> </w:t>
      </w:r>
      <w:r w:rsidRPr="00BB7FDC">
        <w:rPr>
          <w:rFonts w:ascii="David" w:hAnsi="David" w:cs="David"/>
          <w:sz w:val="28"/>
          <w:szCs w:val="28"/>
          <w:rtl/>
        </w:rPr>
        <w:t>נוצרו</w:t>
      </w:r>
      <w:r w:rsidRPr="00BB7FDC">
        <w:rPr>
          <w:rFonts w:ascii="David" w:eastAsia="David" w:hAnsi="David" w:cs="David"/>
          <w:sz w:val="28"/>
          <w:szCs w:val="28"/>
          <w:rtl/>
        </w:rPr>
        <w:t xml:space="preserve"> </w:t>
      </w:r>
      <w:r w:rsidRPr="00BB7FDC">
        <w:rPr>
          <w:rFonts w:ascii="David" w:hAnsi="David" w:cs="David"/>
          <w:sz w:val="28"/>
          <w:szCs w:val="28"/>
          <w:rtl/>
        </w:rPr>
        <w:t>בשיתוף</w:t>
      </w:r>
      <w:r w:rsidRPr="00BB7FDC">
        <w:rPr>
          <w:rFonts w:ascii="David" w:eastAsia="David" w:hAnsi="David" w:cs="David"/>
          <w:sz w:val="28"/>
          <w:szCs w:val="28"/>
          <w:rtl/>
        </w:rPr>
        <w:t xml:space="preserve"> </w:t>
      </w:r>
      <w:r w:rsidRPr="00BB7FDC">
        <w:rPr>
          <w:rFonts w:ascii="David" w:hAnsi="David" w:cs="David"/>
          <w:sz w:val="28"/>
          <w:szCs w:val="28"/>
          <w:rtl/>
        </w:rPr>
        <w:t>פעולה</w:t>
      </w:r>
      <w:r w:rsidRPr="00BB7FDC">
        <w:rPr>
          <w:rFonts w:ascii="David" w:eastAsia="David" w:hAnsi="David" w:cs="David"/>
          <w:sz w:val="28"/>
          <w:szCs w:val="28"/>
          <w:rtl/>
        </w:rPr>
        <w:t xml:space="preserve"> </w:t>
      </w:r>
      <w:r w:rsidR="00123A14">
        <w:rPr>
          <w:rFonts w:ascii="David" w:eastAsia="David" w:hAnsi="David" w:cs="David" w:hint="cs"/>
          <w:sz w:val="28"/>
          <w:szCs w:val="28"/>
          <w:rtl/>
        </w:rPr>
        <w:t>של</w:t>
      </w:r>
      <w:r w:rsidRPr="00BB7FDC">
        <w:rPr>
          <w:rFonts w:ascii="David" w:eastAsia="David" w:hAnsi="David" w:cs="David"/>
          <w:sz w:val="28"/>
          <w:szCs w:val="28"/>
          <w:rtl/>
        </w:rPr>
        <w:t xml:space="preserve"> </w:t>
      </w:r>
      <w:r w:rsidRPr="00BB7FDC">
        <w:rPr>
          <w:rFonts w:ascii="David" w:hAnsi="David" w:cs="David"/>
          <w:sz w:val="28"/>
          <w:szCs w:val="28"/>
          <w:rtl/>
        </w:rPr>
        <w:t>האדם</w:t>
      </w:r>
      <w:r w:rsidRPr="00BB7FDC">
        <w:rPr>
          <w:rFonts w:ascii="David" w:eastAsia="David" w:hAnsi="David" w:cs="David"/>
          <w:sz w:val="28"/>
          <w:szCs w:val="28"/>
          <w:rtl/>
        </w:rPr>
        <w:t xml:space="preserve"> </w:t>
      </w:r>
      <w:r w:rsidR="00123A14">
        <w:rPr>
          <w:rFonts w:ascii="David" w:hAnsi="David" w:cs="David" w:hint="cs"/>
          <w:sz w:val="28"/>
          <w:szCs w:val="28"/>
          <w:rtl/>
        </w:rPr>
        <w:t>ו</w:t>
      </w:r>
      <w:r w:rsidRPr="00BB7FDC">
        <w:rPr>
          <w:rFonts w:ascii="David" w:hAnsi="David" w:cs="David"/>
          <w:sz w:val="28"/>
          <w:szCs w:val="28"/>
          <w:rtl/>
        </w:rPr>
        <w:t>הטבע, אולם</w:t>
      </w:r>
      <w:r w:rsidRPr="00BB7FDC">
        <w:rPr>
          <w:rFonts w:ascii="David" w:eastAsia="David" w:hAnsi="David" w:cs="David"/>
          <w:sz w:val="28"/>
          <w:szCs w:val="28"/>
          <w:rtl/>
        </w:rPr>
        <w:t xml:space="preserve"> </w:t>
      </w:r>
      <w:r w:rsidRPr="00BB7FDC">
        <w:rPr>
          <w:rFonts w:ascii="David" w:hAnsi="David" w:cs="David"/>
          <w:sz w:val="28"/>
          <w:szCs w:val="28"/>
          <w:rtl/>
        </w:rPr>
        <w:t>הקרקע</w:t>
      </w:r>
      <w:r w:rsidRPr="00BB7FDC">
        <w:rPr>
          <w:rFonts w:ascii="David" w:eastAsia="David" w:hAnsi="David" w:cs="David"/>
          <w:sz w:val="28"/>
          <w:szCs w:val="28"/>
          <w:rtl/>
        </w:rPr>
        <w:t xml:space="preserve"> </w:t>
      </w:r>
      <w:r w:rsidRPr="00BB7FDC">
        <w:rPr>
          <w:rFonts w:ascii="David" w:hAnsi="David" w:cs="David"/>
          <w:sz w:val="28"/>
          <w:szCs w:val="28"/>
          <w:rtl/>
        </w:rPr>
        <w:t>היא</w:t>
      </w:r>
      <w:r w:rsidRPr="00BB7FDC">
        <w:rPr>
          <w:rFonts w:ascii="David" w:eastAsia="David" w:hAnsi="David" w:cs="David"/>
          <w:sz w:val="28"/>
          <w:szCs w:val="28"/>
          <w:rtl/>
        </w:rPr>
        <w:t xml:space="preserve"> </w:t>
      </w:r>
      <w:r w:rsidRPr="00BB7FDC">
        <w:rPr>
          <w:rFonts w:ascii="David" w:hAnsi="David" w:cs="David"/>
          <w:sz w:val="28"/>
          <w:szCs w:val="28"/>
          <w:rtl/>
        </w:rPr>
        <w:t>כולה</w:t>
      </w:r>
      <w:r w:rsidRPr="00BB7FDC">
        <w:rPr>
          <w:rFonts w:ascii="David" w:eastAsia="David" w:hAnsi="David" w:cs="David"/>
          <w:sz w:val="28"/>
          <w:szCs w:val="28"/>
          <w:rtl/>
        </w:rPr>
        <w:t xml:space="preserve"> </w:t>
      </w:r>
      <w:r w:rsidRPr="00BB7FDC">
        <w:rPr>
          <w:rFonts w:ascii="David" w:hAnsi="David" w:cs="David"/>
          <w:sz w:val="28"/>
          <w:szCs w:val="28"/>
          <w:rtl/>
        </w:rPr>
        <w:t>יצירה</w:t>
      </w:r>
      <w:r w:rsidRPr="00BB7FDC">
        <w:rPr>
          <w:rFonts w:ascii="David" w:eastAsia="David" w:hAnsi="David" w:cs="David"/>
          <w:sz w:val="28"/>
          <w:szCs w:val="28"/>
          <w:rtl/>
        </w:rPr>
        <w:t xml:space="preserve"> </w:t>
      </w:r>
      <w:r w:rsidRPr="00BB7FDC">
        <w:rPr>
          <w:rFonts w:ascii="David" w:hAnsi="David" w:cs="David"/>
          <w:sz w:val="28"/>
          <w:szCs w:val="28"/>
          <w:rtl/>
        </w:rPr>
        <w:t>אלוהית, ולפיכך</w:t>
      </w:r>
      <w:r w:rsidRPr="00BB7FDC">
        <w:rPr>
          <w:rFonts w:ascii="David" w:eastAsia="David" w:hAnsi="David" w:cs="David"/>
          <w:sz w:val="28"/>
          <w:szCs w:val="28"/>
          <w:rtl/>
        </w:rPr>
        <w:t xml:space="preserve"> </w:t>
      </w:r>
      <w:r w:rsidRPr="00BB7FDC">
        <w:rPr>
          <w:rFonts w:ascii="David" w:hAnsi="David" w:cs="David"/>
          <w:sz w:val="28"/>
          <w:szCs w:val="28"/>
          <w:rtl/>
        </w:rPr>
        <w:t>חוקי</w:t>
      </w:r>
      <w:r w:rsidRPr="00BB7FDC">
        <w:rPr>
          <w:rFonts w:ascii="David" w:eastAsia="David" w:hAnsi="David" w:cs="David"/>
          <w:sz w:val="28"/>
          <w:szCs w:val="28"/>
          <w:rtl/>
        </w:rPr>
        <w:t xml:space="preserve"> </w:t>
      </w:r>
      <w:r w:rsidRPr="00BB7FDC">
        <w:rPr>
          <w:rFonts w:ascii="David" w:hAnsi="David" w:cs="David"/>
          <w:sz w:val="28"/>
          <w:szCs w:val="28"/>
          <w:rtl/>
        </w:rPr>
        <w:t>הבעלות</w:t>
      </w:r>
      <w:r w:rsidRPr="00BB7FDC">
        <w:rPr>
          <w:rFonts w:ascii="David" w:eastAsia="David" w:hAnsi="David" w:cs="David"/>
          <w:sz w:val="28"/>
          <w:szCs w:val="28"/>
          <w:rtl/>
        </w:rPr>
        <w:t xml:space="preserve"> </w:t>
      </w:r>
      <w:r w:rsidRPr="00BB7FDC">
        <w:rPr>
          <w:rFonts w:ascii="David" w:hAnsi="David" w:cs="David"/>
          <w:sz w:val="28"/>
          <w:szCs w:val="28"/>
          <w:rtl/>
        </w:rPr>
        <w:t>הרגילים</w:t>
      </w:r>
      <w:r w:rsidRPr="00BB7FDC">
        <w:rPr>
          <w:rFonts w:ascii="David" w:eastAsia="David" w:hAnsi="David" w:cs="David"/>
          <w:sz w:val="28"/>
          <w:szCs w:val="28"/>
          <w:rtl/>
        </w:rPr>
        <w:t xml:space="preserve"> </w:t>
      </w:r>
      <w:r w:rsidRPr="00BB7FDC">
        <w:rPr>
          <w:rFonts w:ascii="David" w:hAnsi="David" w:cs="David"/>
          <w:sz w:val="28"/>
          <w:szCs w:val="28"/>
          <w:rtl/>
        </w:rPr>
        <w:t>אינם</w:t>
      </w:r>
      <w:r w:rsidRPr="00BB7FDC">
        <w:rPr>
          <w:rFonts w:ascii="David" w:eastAsia="David" w:hAnsi="David" w:cs="David"/>
          <w:sz w:val="28"/>
          <w:szCs w:val="28"/>
          <w:rtl/>
        </w:rPr>
        <w:t xml:space="preserve"> </w:t>
      </w:r>
      <w:r w:rsidRPr="00BB7FDC">
        <w:rPr>
          <w:rFonts w:ascii="David" w:hAnsi="David" w:cs="David"/>
          <w:sz w:val="28"/>
          <w:szCs w:val="28"/>
          <w:rtl/>
        </w:rPr>
        <w:t>חלים</w:t>
      </w:r>
      <w:r w:rsidRPr="00BB7FDC">
        <w:rPr>
          <w:rFonts w:ascii="David" w:eastAsia="David" w:hAnsi="David" w:cs="David"/>
          <w:sz w:val="28"/>
          <w:szCs w:val="28"/>
          <w:rtl/>
        </w:rPr>
        <w:t xml:space="preserve"> </w:t>
      </w:r>
      <w:r w:rsidRPr="00BB7FDC">
        <w:rPr>
          <w:rFonts w:ascii="David" w:hAnsi="David" w:cs="David"/>
          <w:sz w:val="28"/>
          <w:szCs w:val="28"/>
          <w:rtl/>
        </w:rPr>
        <w:t>עליה.</w:t>
      </w:r>
    </w:p>
    <w:p w:rsidR="009C2B09" w:rsidRPr="00BB7FDC" w:rsidRDefault="009C2B09" w:rsidP="00123A14">
      <w:pPr>
        <w:pStyle w:val="a1"/>
        <w:bidi/>
        <w:rPr>
          <w:rFonts w:ascii="David" w:hAnsi="David" w:cs="David"/>
          <w:sz w:val="28"/>
          <w:szCs w:val="28"/>
          <w:rtl/>
        </w:rPr>
      </w:pPr>
      <w:r w:rsidRPr="00BB7FDC">
        <w:rPr>
          <w:rFonts w:ascii="David" w:hAnsi="David" w:cs="David"/>
          <w:sz w:val="28"/>
          <w:szCs w:val="28"/>
          <w:rtl/>
        </w:rPr>
        <w:t>מעבר</w:t>
      </w:r>
      <w:r w:rsidRPr="00BB7FDC">
        <w:rPr>
          <w:rFonts w:ascii="David" w:eastAsia="David" w:hAnsi="David" w:cs="David"/>
          <w:sz w:val="28"/>
          <w:szCs w:val="28"/>
          <w:rtl/>
        </w:rPr>
        <w:t xml:space="preserve"> </w:t>
      </w:r>
      <w:r w:rsidRPr="00BB7FDC">
        <w:rPr>
          <w:rFonts w:ascii="David" w:hAnsi="David" w:cs="David"/>
          <w:sz w:val="28"/>
          <w:szCs w:val="28"/>
          <w:rtl/>
        </w:rPr>
        <w:t>לכך, לקרקע</w:t>
      </w:r>
      <w:r w:rsidRPr="00BB7FDC">
        <w:rPr>
          <w:rFonts w:ascii="David" w:eastAsia="David" w:hAnsi="David" w:cs="David"/>
          <w:sz w:val="28"/>
          <w:szCs w:val="28"/>
          <w:rtl/>
        </w:rPr>
        <w:t xml:space="preserve"> </w:t>
      </w:r>
      <w:r w:rsidRPr="00BB7FDC">
        <w:rPr>
          <w:rFonts w:ascii="David" w:hAnsi="David" w:cs="David"/>
          <w:sz w:val="28"/>
          <w:szCs w:val="28"/>
          <w:rtl/>
        </w:rPr>
        <w:t>יש</w:t>
      </w:r>
      <w:r w:rsidRPr="00BB7FDC">
        <w:rPr>
          <w:rFonts w:ascii="David" w:eastAsia="David" w:hAnsi="David" w:cs="David"/>
          <w:sz w:val="28"/>
          <w:szCs w:val="28"/>
          <w:rtl/>
        </w:rPr>
        <w:t xml:space="preserve"> </w:t>
      </w:r>
      <w:r w:rsidRPr="00BB7FDC">
        <w:rPr>
          <w:rFonts w:ascii="David" w:hAnsi="David" w:cs="David"/>
          <w:sz w:val="28"/>
          <w:szCs w:val="28"/>
          <w:rtl/>
        </w:rPr>
        <w:t>ערך</w:t>
      </w:r>
      <w:r w:rsidRPr="00BB7FDC">
        <w:rPr>
          <w:rFonts w:ascii="David" w:eastAsia="David" w:hAnsi="David" w:cs="David"/>
          <w:sz w:val="28"/>
          <w:szCs w:val="28"/>
          <w:rtl/>
        </w:rPr>
        <w:t xml:space="preserve"> </w:t>
      </w:r>
      <w:r w:rsidRPr="00BB7FDC">
        <w:rPr>
          <w:rFonts w:ascii="David" w:hAnsi="David" w:cs="David"/>
          <w:sz w:val="28"/>
          <w:szCs w:val="28"/>
          <w:rtl/>
        </w:rPr>
        <w:t>מהותי, הרבה</w:t>
      </w:r>
      <w:r w:rsidRPr="00BB7FDC">
        <w:rPr>
          <w:rFonts w:ascii="David" w:eastAsia="David" w:hAnsi="David" w:cs="David"/>
          <w:sz w:val="28"/>
          <w:szCs w:val="28"/>
          <w:rtl/>
        </w:rPr>
        <w:t xml:space="preserve"> </w:t>
      </w:r>
      <w:r w:rsidRPr="00BB7FDC">
        <w:rPr>
          <w:rFonts w:ascii="David" w:hAnsi="David" w:cs="David"/>
          <w:sz w:val="28"/>
          <w:szCs w:val="28"/>
          <w:rtl/>
        </w:rPr>
        <w:t>מעבר</w:t>
      </w:r>
      <w:r w:rsidRPr="00BB7FDC">
        <w:rPr>
          <w:rFonts w:ascii="David" w:eastAsia="David" w:hAnsi="David" w:cs="David"/>
          <w:sz w:val="28"/>
          <w:szCs w:val="28"/>
          <w:rtl/>
        </w:rPr>
        <w:t xml:space="preserve"> </w:t>
      </w:r>
      <w:r w:rsidRPr="00BB7FDC">
        <w:rPr>
          <w:rFonts w:ascii="David" w:hAnsi="David" w:cs="David"/>
          <w:sz w:val="28"/>
          <w:szCs w:val="28"/>
          <w:rtl/>
        </w:rPr>
        <w:t>לערך</w:t>
      </w:r>
      <w:r w:rsidRPr="00BB7FDC">
        <w:rPr>
          <w:rFonts w:ascii="David" w:eastAsia="David" w:hAnsi="David" w:cs="David"/>
          <w:sz w:val="28"/>
          <w:szCs w:val="28"/>
          <w:rtl/>
        </w:rPr>
        <w:t xml:space="preserve"> </w:t>
      </w:r>
      <w:r w:rsidRPr="00BB7FDC">
        <w:rPr>
          <w:rFonts w:ascii="David" w:hAnsi="David" w:cs="David"/>
          <w:sz w:val="28"/>
          <w:szCs w:val="28"/>
          <w:rtl/>
        </w:rPr>
        <w:t>הכלכלי</w:t>
      </w:r>
      <w:r w:rsidRPr="00BB7FDC">
        <w:rPr>
          <w:rFonts w:ascii="David" w:eastAsia="David" w:hAnsi="David" w:cs="David"/>
          <w:sz w:val="28"/>
          <w:szCs w:val="28"/>
          <w:rtl/>
        </w:rPr>
        <w:t xml:space="preserve"> </w:t>
      </w:r>
      <w:r w:rsidRPr="00BB7FDC">
        <w:rPr>
          <w:rFonts w:ascii="David" w:hAnsi="David" w:cs="David"/>
          <w:sz w:val="28"/>
          <w:szCs w:val="28"/>
          <w:rtl/>
        </w:rPr>
        <w:t>שלה. בעלות</w:t>
      </w:r>
      <w:r w:rsidRPr="00BB7FDC">
        <w:rPr>
          <w:rFonts w:ascii="David" w:eastAsia="David" w:hAnsi="David" w:cs="David"/>
          <w:sz w:val="28"/>
          <w:szCs w:val="28"/>
          <w:rtl/>
        </w:rPr>
        <w:t xml:space="preserve"> </w:t>
      </w:r>
      <w:r w:rsidRPr="00BB7FDC">
        <w:rPr>
          <w:rFonts w:ascii="David" w:hAnsi="David" w:cs="David"/>
          <w:sz w:val="28"/>
          <w:szCs w:val="28"/>
          <w:rtl/>
        </w:rPr>
        <w:t>על</w:t>
      </w:r>
      <w:r w:rsidRPr="00BB7FDC">
        <w:rPr>
          <w:rFonts w:ascii="David" w:eastAsia="David" w:hAnsi="David" w:cs="David"/>
          <w:sz w:val="28"/>
          <w:szCs w:val="28"/>
          <w:rtl/>
        </w:rPr>
        <w:t xml:space="preserve"> </w:t>
      </w:r>
      <w:r w:rsidRPr="00BB7FDC">
        <w:rPr>
          <w:rFonts w:ascii="David" w:hAnsi="David" w:cs="David"/>
          <w:sz w:val="28"/>
          <w:szCs w:val="28"/>
          <w:rtl/>
        </w:rPr>
        <w:t>קרקע</w:t>
      </w:r>
      <w:r w:rsidRPr="00BB7FDC">
        <w:rPr>
          <w:rFonts w:ascii="David" w:eastAsia="David" w:hAnsi="David" w:cs="David"/>
          <w:sz w:val="28"/>
          <w:szCs w:val="28"/>
          <w:rtl/>
        </w:rPr>
        <w:t xml:space="preserve"> </w:t>
      </w:r>
      <w:r w:rsidRPr="00BB7FDC">
        <w:rPr>
          <w:rFonts w:ascii="David" w:hAnsi="David" w:cs="David"/>
          <w:sz w:val="28"/>
          <w:szCs w:val="28"/>
          <w:rtl/>
        </w:rPr>
        <w:t>עדיין</w:t>
      </w:r>
      <w:r w:rsidRPr="00BB7FDC">
        <w:rPr>
          <w:rFonts w:ascii="David" w:eastAsia="David" w:hAnsi="David" w:cs="David"/>
          <w:sz w:val="28"/>
          <w:szCs w:val="28"/>
          <w:rtl/>
        </w:rPr>
        <w:t xml:space="preserve"> </w:t>
      </w:r>
      <w:r w:rsidRPr="00BB7FDC">
        <w:rPr>
          <w:rFonts w:ascii="David" w:hAnsi="David" w:cs="David"/>
          <w:sz w:val="28"/>
          <w:szCs w:val="28"/>
          <w:rtl/>
        </w:rPr>
        <w:t>קשורה</w:t>
      </w:r>
      <w:r w:rsidRPr="00BB7FDC">
        <w:rPr>
          <w:rFonts w:ascii="David" w:eastAsia="David" w:hAnsi="David" w:cs="David"/>
          <w:sz w:val="28"/>
          <w:szCs w:val="28"/>
          <w:rtl/>
        </w:rPr>
        <w:t xml:space="preserve"> </w:t>
      </w:r>
      <w:r w:rsidRPr="00BB7FDC">
        <w:rPr>
          <w:rFonts w:ascii="David" w:hAnsi="David" w:cs="David"/>
          <w:sz w:val="28"/>
          <w:szCs w:val="28"/>
          <w:rtl/>
        </w:rPr>
        <w:t>באופן</w:t>
      </w:r>
      <w:r w:rsidRPr="00BB7FDC">
        <w:rPr>
          <w:rFonts w:ascii="David" w:eastAsia="David" w:hAnsi="David" w:cs="David"/>
          <w:sz w:val="28"/>
          <w:szCs w:val="28"/>
          <w:rtl/>
        </w:rPr>
        <w:t xml:space="preserve"> </w:t>
      </w:r>
      <w:r w:rsidRPr="00BB7FDC">
        <w:rPr>
          <w:rFonts w:ascii="David" w:hAnsi="David" w:cs="David"/>
          <w:sz w:val="28"/>
          <w:szCs w:val="28"/>
          <w:rtl/>
        </w:rPr>
        <w:t>הדוק</w:t>
      </w:r>
      <w:r w:rsidRPr="00BB7FDC">
        <w:rPr>
          <w:rFonts w:ascii="David" w:eastAsia="David" w:hAnsi="David" w:cs="David"/>
          <w:sz w:val="28"/>
          <w:szCs w:val="28"/>
          <w:rtl/>
        </w:rPr>
        <w:t xml:space="preserve"> </w:t>
      </w:r>
      <w:r w:rsidRPr="00BB7FDC">
        <w:rPr>
          <w:rFonts w:ascii="David" w:hAnsi="David" w:cs="David"/>
          <w:sz w:val="28"/>
          <w:szCs w:val="28"/>
          <w:rtl/>
        </w:rPr>
        <w:t>לחירות. מכיוון</w:t>
      </w:r>
      <w:r w:rsidRPr="00BB7FDC">
        <w:rPr>
          <w:rFonts w:ascii="David" w:eastAsia="David" w:hAnsi="David" w:cs="David"/>
          <w:sz w:val="28"/>
          <w:szCs w:val="28"/>
          <w:rtl/>
        </w:rPr>
        <w:t xml:space="preserve"> </w:t>
      </w:r>
      <w:r w:rsidRPr="00BB7FDC">
        <w:rPr>
          <w:rFonts w:ascii="David" w:hAnsi="David" w:cs="David"/>
          <w:sz w:val="28"/>
          <w:szCs w:val="28"/>
          <w:rtl/>
        </w:rPr>
        <w:t>שכל</w:t>
      </w:r>
      <w:r w:rsidRPr="00BB7FDC">
        <w:rPr>
          <w:rFonts w:ascii="David" w:eastAsia="David" w:hAnsi="David" w:cs="David"/>
          <w:sz w:val="28"/>
          <w:szCs w:val="28"/>
          <w:rtl/>
        </w:rPr>
        <w:t xml:space="preserve"> </w:t>
      </w:r>
      <w:r w:rsidRPr="00BB7FDC">
        <w:rPr>
          <w:rFonts w:ascii="David" w:hAnsi="David" w:cs="David"/>
          <w:sz w:val="28"/>
          <w:szCs w:val="28"/>
          <w:rtl/>
        </w:rPr>
        <w:t>אדם</w:t>
      </w:r>
      <w:r w:rsidRPr="00BB7FDC">
        <w:rPr>
          <w:rFonts w:ascii="David" w:eastAsia="David" w:hAnsi="David" w:cs="David"/>
          <w:sz w:val="28"/>
          <w:szCs w:val="28"/>
          <w:rtl/>
        </w:rPr>
        <w:t xml:space="preserve"> </w:t>
      </w:r>
      <w:r w:rsidRPr="00BB7FDC">
        <w:rPr>
          <w:rFonts w:ascii="David" w:hAnsi="David" w:cs="David"/>
          <w:sz w:val="28"/>
          <w:szCs w:val="28"/>
          <w:rtl/>
        </w:rPr>
        <w:t>צריך</w:t>
      </w:r>
      <w:r w:rsidRPr="00BB7FDC">
        <w:rPr>
          <w:rFonts w:ascii="David" w:eastAsia="David" w:hAnsi="David" w:cs="David"/>
          <w:sz w:val="28"/>
          <w:szCs w:val="28"/>
          <w:rtl/>
        </w:rPr>
        <w:t xml:space="preserve"> </w:t>
      </w:r>
      <w:r w:rsidRPr="00BB7FDC">
        <w:rPr>
          <w:rFonts w:ascii="David" w:hAnsi="David" w:cs="David"/>
          <w:sz w:val="28"/>
          <w:szCs w:val="28"/>
          <w:rtl/>
        </w:rPr>
        <w:t>מקום</w:t>
      </w:r>
      <w:r w:rsidRPr="00BB7FDC">
        <w:rPr>
          <w:rFonts w:ascii="David" w:eastAsia="David" w:hAnsi="David" w:cs="David"/>
          <w:sz w:val="28"/>
          <w:szCs w:val="28"/>
          <w:rtl/>
        </w:rPr>
        <w:t xml:space="preserve"> </w:t>
      </w:r>
      <w:r w:rsidRPr="00BB7FDC">
        <w:rPr>
          <w:rFonts w:ascii="David" w:hAnsi="David" w:cs="David"/>
          <w:sz w:val="28"/>
          <w:szCs w:val="28"/>
          <w:rtl/>
        </w:rPr>
        <w:t>כלשהו</w:t>
      </w:r>
      <w:r w:rsidRPr="00BB7FDC">
        <w:rPr>
          <w:rFonts w:ascii="David" w:eastAsia="David" w:hAnsi="David" w:cs="David"/>
          <w:sz w:val="28"/>
          <w:szCs w:val="28"/>
          <w:rtl/>
        </w:rPr>
        <w:t xml:space="preserve"> </w:t>
      </w:r>
      <w:r w:rsidRPr="00BB7FDC">
        <w:rPr>
          <w:rFonts w:ascii="David" w:hAnsi="David" w:cs="David"/>
          <w:sz w:val="28"/>
          <w:szCs w:val="28"/>
          <w:rtl/>
        </w:rPr>
        <w:t>להימצא</w:t>
      </w:r>
      <w:r w:rsidRPr="00BB7FDC">
        <w:rPr>
          <w:rFonts w:ascii="David" w:eastAsia="David" w:hAnsi="David" w:cs="David"/>
          <w:sz w:val="28"/>
          <w:szCs w:val="28"/>
          <w:rtl/>
        </w:rPr>
        <w:t xml:space="preserve"> </w:t>
      </w:r>
      <w:r w:rsidRPr="00BB7FDC">
        <w:rPr>
          <w:rFonts w:ascii="David" w:hAnsi="David" w:cs="David"/>
          <w:sz w:val="28"/>
          <w:szCs w:val="28"/>
          <w:rtl/>
        </w:rPr>
        <w:t>בו, הרי</w:t>
      </w:r>
      <w:r w:rsidRPr="00BB7FDC">
        <w:rPr>
          <w:rFonts w:ascii="David" w:eastAsia="David" w:hAnsi="David" w:cs="David"/>
          <w:sz w:val="28"/>
          <w:szCs w:val="28"/>
          <w:rtl/>
        </w:rPr>
        <w:t xml:space="preserve"> </w:t>
      </w:r>
      <w:r w:rsidRPr="00BB7FDC">
        <w:rPr>
          <w:rFonts w:ascii="David" w:hAnsi="David" w:cs="David"/>
          <w:sz w:val="28"/>
          <w:szCs w:val="28"/>
          <w:rtl/>
        </w:rPr>
        <w:t>שאדם</w:t>
      </w:r>
      <w:r w:rsidRPr="00BB7FDC">
        <w:rPr>
          <w:rFonts w:ascii="David" w:eastAsia="David" w:hAnsi="David" w:cs="David"/>
          <w:sz w:val="28"/>
          <w:szCs w:val="28"/>
          <w:rtl/>
        </w:rPr>
        <w:t xml:space="preserve"> </w:t>
      </w:r>
      <w:r w:rsidRPr="00BB7FDC">
        <w:rPr>
          <w:rFonts w:ascii="David" w:hAnsi="David" w:cs="David"/>
          <w:sz w:val="28"/>
          <w:szCs w:val="28"/>
          <w:rtl/>
        </w:rPr>
        <w:t>שאין</w:t>
      </w:r>
      <w:r w:rsidRPr="00BB7FDC">
        <w:rPr>
          <w:rFonts w:ascii="David" w:eastAsia="David" w:hAnsi="David" w:cs="David"/>
          <w:sz w:val="28"/>
          <w:szCs w:val="28"/>
          <w:rtl/>
        </w:rPr>
        <w:t xml:space="preserve"> </w:t>
      </w:r>
      <w:r w:rsidRPr="00BB7FDC">
        <w:rPr>
          <w:rFonts w:ascii="David" w:hAnsi="David" w:cs="David"/>
          <w:sz w:val="28"/>
          <w:szCs w:val="28"/>
          <w:rtl/>
        </w:rPr>
        <w:t>לו</w:t>
      </w:r>
      <w:r w:rsidRPr="00BB7FDC">
        <w:rPr>
          <w:rFonts w:ascii="David" w:eastAsia="David" w:hAnsi="David" w:cs="David"/>
          <w:sz w:val="28"/>
          <w:szCs w:val="28"/>
          <w:rtl/>
        </w:rPr>
        <w:t xml:space="preserve"> </w:t>
      </w:r>
      <w:r w:rsidRPr="00BB7FDC">
        <w:rPr>
          <w:rFonts w:ascii="David" w:hAnsi="David" w:cs="David"/>
          <w:sz w:val="28"/>
          <w:szCs w:val="28"/>
          <w:rtl/>
        </w:rPr>
        <w:t>קרקע</w:t>
      </w:r>
      <w:r w:rsidRPr="00BB7FDC">
        <w:rPr>
          <w:rFonts w:ascii="David" w:eastAsia="David" w:hAnsi="David" w:cs="David"/>
          <w:sz w:val="28"/>
          <w:szCs w:val="28"/>
          <w:rtl/>
        </w:rPr>
        <w:t xml:space="preserve"> </w:t>
      </w:r>
      <w:r w:rsidRPr="00BB7FDC">
        <w:rPr>
          <w:rFonts w:ascii="David" w:hAnsi="David" w:cs="David"/>
          <w:sz w:val="28"/>
          <w:szCs w:val="28"/>
          <w:rtl/>
        </w:rPr>
        <w:t>הוא</w:t>
      </w:r>
      <w:r w:rsidRPr="00BB7FDC">
        <w:rPr>
          <w:rFonts w:ascii="David" w:eastAsia="David" w:hAnsi="David" w:cs="David"/>
          <w:sz w:val="28"/>
          <w:szCs w:val="28"/>
          <w:rtl/>
        </w:rPr>
        <w:t xml:space="preserve"> </w:t>
      </w:r>
      <w:r w:rsidRPr="00BB7FDC">
        <w:rPr>
          <w:rFonts w:ascii="David" w:hAnsi="David" w:cs="David"/>
          <w:sz w:val="28"/>
          <w:szCs w:val="28"/>
          <w:rtl/>
        </w:rPr>
        <w:t>בהכרח</w:t>
      </w:r>
      <w:r w:rsidRPr="00BB7FDC">
        <w:rPr>
          <w:rFonts w:ascii="David" w:eastAsia="David" w:hAnsi="David" w:cs="David"/>
          <w:sz w:val="28"/>
          <w:szCs w:val="28"/>
          <w:rtl/>
        </w:rPr>
        <w:t xml:space="preserve"> </w:t>
      </w:r>
      <w:r w:rsidRPr="00BB7FDC">
        <w:rPr>
          <w:rFonts w:ascii="David" w:hAnsi="David" w:cs="David"/>
          <w:sz w:val="28"/>
          <w:szCs w:val="28"/>
          <w:rtl/>
        </w:rPr>
        <w:t>עבד, כי</w:t>
      </w:r>
      <w:r w:rsidRPr="00BB7FDC">
        <w:rPr>
          <w:rFonts w:ascii="David" w:eastAsia="David" w:hAnsi="David" w:cs="David"/>
          <w:sz w:val="28"/>
          <w:szCs w:val="28"/>
          <w:rtl/>
        </w:rPr>
        <w:t xml:space="preserve"> </w:t>
      </w:r>
      <w:r w:rsidRPr="00BB7FDC">
        <w:rPr>
          <w:rFonts w:ascii="David" w:hAnsi="David" w:cs="David"/>
          <w:sz w:val="28"/>
          <w:szCs w:val="28"/>
          <w:rtl/>
        </w:rPr>
        <w:t>הוא</w:t>
      </w:r>
      <w:r w:rsidRPr="00BB7FDC">
        <w:rPr>
          <w:rFonts w:ascii="David" w:eastAsia="David" w:hAnsi="David" w:cs="David"/>
          <w:sz w:val="28"/>
          <w:szCs w:val="28"/>
          <w:rtl/>
        </w:rPr>
        <w:t xml:space="preserve"> </w:t>
      </w:r>
      <w:r w:rsidRPr="00BB7FDC">
        <w:rPr>
          <w:rFonts w:ascii="David" w:hAnsi="David" w:cs="David"/>
          <w:sz w:val="28"/>
          <w:szCs w:val="28"/>
          <w:rtl/>
        </w:rPr>
        <w:t>חייב</w:t>
      </w:r>
      <w:r w:rsidRPr="00BB7FDC">
        <w:rPr>
          <w:rFonts w:ascii="David" w:eastAsia="David" w:hAnsi="David" w:cs="David"/>
          <w:sz w:val="28"/>
          <w:szCs w:val="28"/>
          <w:rtl/>
        </w:rPr>
        <w:t xml:space="preserve"> </w:t>
      </w:r>
      <w:r w:rsidRPr="00BB7FDC">
        <w:rPr>
          <w:rFonts w:ascii="David" w:hAnsi="David" w:cs="David"/>
          <w:sz w:val="28"/>
          <w:szCs w:val="28"/>
          <w:rtl/>
        </w:rPr>
        <w:t>למלא</w:t>
      </w:r>
      <w:r w:rsidRPr="00BB7FDC">
        <w:rPr>
          <w:rFonts w:ascii="David" w:eastAsia="David" w:hAnsi="David" w:cs="David"/>
          <w:sz w:val="28"/>
          <w:szCs w:val="28"/>
          <w:rtl/>
        </w:rPr>
        <w:t xml:space="preserve"> </w:t>
      </w:r>
      <w:r w:rsidRPr="00BB7FDC">
        <w:rPr>
          <w:rFonts w:ascii="David" w:hAnsi="David" w:cs="David"/>
          <w:sz w:val="28"/>
          <w:szCs w:val="28"/>
          <w:rtl/>
        </w:rPr>
        <w:t>את</w:t>
      </w:r>
      <w:r w:rsidRPr="00BB7FDC">
        <w:rPr>
          <w:rFonts w:ascii="David" w:eastAsia="David" w:hAnsi="David" w:cs="David"/>
          <w:sz w:val="28"/>
          <w:szCs w:val="28"/>
          <w:rtl/>
        </w:rPr>
        <w:t xml:space="preserve"> </w:t>
      </w:r>
      <w:r w:rsidRPr="00BB7FDC">
        <w:rPr>
          <w:rFonts w:ascii="David" w:hAnsi="David" w:cs="David"/>
          <w:sz w:val="28"/>
          <w:szCs w:val="28"/>
          <w:rtl/>
        </w:rPr>
        <w:t>כל</w:t>
      </w:r>
      <w:r w:rsidRPr="00BB7FDC">
        <w:rPr>
          <w:rFonts w:ascii="David" w:eastAsia="David" w:hAnsi="David" w:cs="David"/>
          <w:sz w:val="28"/>
          <w:szCs w:val="28"/>
          <w:rtl/>
        </w:rPr>
        <w:t xml:space="preserve"> </w:t>
      </w:r>
      <w:r w:rsidRPr="00BB7FDC">
        <w:rPr>
          <w:rFonts w:ascii="David" w:hAnsi="David" w:cs="David"/>
          <w:sz w:val="28"/>
          <w:szCs w:val="28"/>
          <w:rtl/>
        </w:rPr>
        <w:t>הוראותיו</w:t>
      </w:r>
      <w:r w:rsidRPr="00BB7FDC">
        <w:rPr>
          <w:rFonts w:ascii="David" w:eastAsia="David" w:hAnsi="David" w:cs="David"/>
          <w:sz w:val="28"/>
          <w:szCs w:val="28"/>
          <w:rtl/>
        </w:rPr>
        <w:t xml:space="preserve"> </w:t>
      </w:r>
      <w:r w:rsidRPr="00BB7FDC">
        <w:rPr>
          <w:rFonts w:ascii="David" w:hAnsi="David" w:cs="David"/>
          <w:sz w:val="28"/>
          <w:szCs w:val="28"/>
          <w:rtl/>
        </w:rPr>
        <w:t>של</w:t>
      </w:r>
      <w:r w:rsidRPr="00BB7FDC">
        <w:rPr>
          <w:rFonts w:ascii="David" w:eastAsia="David" w:hAnsi="David" w:cs="David"/>
          <w:sz w:val="28"/>
          <w:szCs w:val="28"/>
          <w:rtl/>
        </w:rPr>
        <w:t xml:space="preserve"> </w:t>
      </w:r>
      <w:r w:rsidRPr="00BB7FDC">
        <w:rPr>
          <w:rFonts w:ascii="David" w:hAnsi="David" w:cs="David"/>
          <w:sz w:val="28"/>
          <w:szCs w:val="28"/>
          <w:rtl/>
        </w:rPr>
        <w:t>בעל</w:t>
      </w:r>
      <w:r w:rsidRPr="00BB7FDC">
        <w:rPr>
          <w:rFonts w:ascii="David" w:eastAsia="David" w:hAnsi="David" w:cs="David"/>
          <w:sz w:val="28"/>
          <w:szCs w:val="28"/>
          <w:rtl/>
        </w:rPr>
        <w:t xml:space="preserve"> </w:t>
      </w:r>
      <w:r w:rsidRPr="00BB7FDC">
        <w:rPr>
          <w:rFonts w:ascii="David" w:hAnsi="David" w:cs="David"/>
          <w:sz w:val="28"/>
          <w:szCs w:val="28"/>
          <w:rtl/>
        </w:rPr>
        <w:t>הקרקע</w:t>
      </w:r>
      <w:r w:rsidRPr="00BB7FDC">
        <w:rPr>
          <w:rFonts w:ascii="David" w:eastAsia="David" w:hAnsi="David" w:cs="David"/>
          <w:sz w:val="28"/>
          <w:szCs w:val="28"/>
          <w:rtl/>
        </w:rPr>
        <w:t xml:space="preserve"> </w:t>
      </w:r>
      <w:r w:rsidRPr="00BB7FDC">
        <w:rPr>
          <w:rFonts w:ascii="David" w:hAnsi="David" w:cs="David"/>
          <w:sz w:val="28"/>
          <w:szCs w:val="28"/>
          <w:rtl/>
        </w:rPr>
        <w:t>שהוא</w:t>
      </w:r>
      <w:r w:rsidRPr="00BB7FDC">
        <w:rPr>
          <w:rFonts w:ascii="David" w:eastAsia="David" w:hAnsi="David" w:cs="David"/>
          <w:sz w:val="28"/>
          <w:szCs w:val="28"/>
          <w:rtl/>
        </w:rPr>
        <w:t xml:space="preserve"> </w:t>
      </w:r>
      <w:r w:rsidRPr="00BB7FDC">
        <w:rPr>
          <w:rFonts w:ascii="David" w:hAnsi="David" w:cs="David"/>
          <w:sz w:val="28"/>
          <w:szCs w:val="28"/>
          <w:rtl/>
        </w:rPr>
        <w:t>נמצא</w:t>
      </w:r>
      <w:r w:rsidRPr="00BB7FDC">
        <w:rPr>
          <w:rFonts w:ascii="David" w:eastAsia="David" w:hAnsi="David" w:cs="David"/>
          <w:sz w:val="28"/>
          <w:szCs w:val="28"/>
          <w:rtl/>
        </w:rPr>
        <w:t xml:space="preserve"> </w:t>
      </w:r>
      <w:r w:rsidRPr="00BB7FDC">
        <w:rPr>
          <w:rFonts w:ascii="David" w:hAnsi="David" w:cs="David"/>
          <w:sz w:val="28"/>
          <w:szCs w:val="28"/>
          <w:rtl/>
        </w:rPr>
        <w:t>בה. במקרה</w:t>
      </w:r>
      <w:r w:rsidRPr="00BB7FDC">
        <w:rPr>
          <w:rFonts w:ascii="David" w:eastAsia="David" w:hAnsi="David" w:cs="David"/>
          <w:sz w:val="28"/>
          <w:szCs w:val="28"/>
          <w:rtl/>
        </w:rPr>
        <w:t xml:space="preserve"> </w:t>
      </w:r>
      <w:r w:rsidRPr="00BB7FDC">
        <w:rPr>
          <w:rFonts w:ascii="David" w:hAnsi="David" w:cs="David"/>
          <w:sz w:val="28"/>
          <w:szCs w:val="28"/>
          <w:rtl/>
        </w:rPr>
        <w:t>הטוב, הוראות</w:t>
      </w:r>
      <w:r w:rsidRPr="00BB7FDC">
        <w:rPr>
          <w:rFonts w:ascii="David" w:eastAsia="David" w:hAnsi="David" w:cs="David"/>
          <w:sz w:val="28"/>
          <w:szCs w:val="28"/>
          <w:rtl/>
        </w:rPr>
        <w:t xml:space="preserve"> </w:t>
      </w:r>
      <w:r w:rsidRPr="00BB7FDC">
        <w:rPr>
          <w:rFonts w:ascii="David" w:hAnsi="David" w:cs="David"/>
          <w:sz w:val="28"/>
          <w:szCs w:val="28"/>
          <w:rtl/>
        </w:rPr>
        <w:t>אלה</w:t>
      </w:r>
      <w:r w:rsidRPr="00BB7FDC">
        <w:rPr>
          <w:rFonts w:ascii="David" w:eastAsia="David" w:hAnsi="David" w:cs="David"/>
          <w:sz w:val="28"/>
          <w:szCs w:val="28"/>
          <w:rtl/>
        </w:rPr>
        <w:t xml:space="preserve"> </w:t>
      </w:r>
      <w:r w:rsidRPr="00BB7FDC">
        <w:rPr>
          <w:rFonts w:ascii="David" w:hAnsi="David" w:cs="David"/>
          <w:sz w:val="28"/>
          <w:szCs w:val="28"/>
          <w:rtl/>
        </w:rPr>
        <w:t>מסתפקות</w:t>
      </w:r>
      <w:r w:rsidRPr="00BB7FDC">
        <w:rPr>
          <w:rFonts w:ascii="David" w:eastAsia="David" w:hAnsi="David" w:cs="David"/>
          <w:sz w:val="28"/>
          <w:szCs w:val="28"/>
          <w:rtl/>
        </w:rPr>
        <w:t xml:space="preserve"> </w:t>
      </w:r>
      <w:r w:rsidRPr="00BB7FDC">
        <w:rPr>
          <w:rFonts w:ascii="David" w:hAnsi="David" w:cs="David"/>
          <w:sz w:val="28"/>
          <w:szCs w:val="28"/>
          <w:rtl/>
        </w:rPr>
        <w:t>בתשלום</w:t>
      </w:r>
      <w:r w:rsidRPr="00BB7FDC">
        <w:rPr>
          <w:rFonts w:ascii="David" w:eastAsia="David" w:hAnsi="David" w:cs="David"/>
          <w:sz w:val="28"/>
          <w:szCs w:val="28"/>
          <w:rtl/>
        </w:rPr>
        <w:t xml:space="preserve"> </w:t>
      </w:r>
      <w:r w:rsidRPr="00BB7FDC">
        <w:rPr>
          <w:rFonts w:ascii="David" w:hAnsi="David" w:cs="David"/>
          <w:sz w:val="28"/>
          <w:szCs w:val="28"/>
          <w:rtl/>
        </w:rPr>
        <w:t>דמי-שכירות</w:t>
      </w:r>
      <w:r w:rsidRPr="00BB7FDC">
        <w:rPr>
          <w:rFonts w:ascii="David" w:eastAsia="David" w:hAnsi="David" w:cs="David"/>
          <w:sz w:val="28"/>
          <w:szCs w:val="28"/>
          <w:rtl/>
        </w:rPr>
        <w:t xml:space="preserve"> </w:t>
      </w:r>
      <w:r w:rsidRPr="00BB7FDC">
        <w:rPr>
          <w:rFonts w:ascii="David" w:hAnsi="David" w:cs="David"/>
          <w:sz w:val="28"/>
          <w:szCs w:val="28"/>
          <w:rtl/>
        </w:rPr>
        <w:t>(שגם</w:t>
      </w:r>
      <w:r w:rsidRPr="00BB7FDC">
        <w:rPr>
          <w:rFonts w:ascii="David" w:eastAsia="David" w:hAnsi="David" w:cs="David"/>
          <w:sz w:val="28"/>
          <w:szCs w:val="28"/>
          <w:rtl/>
        </w:rPr>
        <w:t xml:space="preserve"> </w:t>
      </w:r>
      <w:r w:rsidRPr="00BB7FDC">
        <w:rPr>
          <w:rFonts w:ascii="David" w:hAnsi="David" w:cs="David"/>
          <w:sz w:val="28"/>
          <w:szCs w:val="28"/>
          <w:rtl/>
        </w:rPr>
        <w:t>הוא</w:t>
      </w:r>
      <w:r w:rsidRPr="00BB7FDC">
        <w:rPr>
          <w:rFonts w:ascii="David" w:eastAsia="David" w:hAnsi="David" w:cs="David"/>
          <w:sz w:val="28"/>
          <w:szCs w:val="28"/>
          <w:rtl/>
        </w:rPr>
        <w:t xml:space="preserve"> </w:t>
      </w:r>
      <w:r w:rsidRPr="00BB7FDC">
        <w:rPr>
          <w:rFonts w:ascii="David" w:hAnsi="David" w:cs="David"/>
          <w:sz w:val="28"/>
          <w:szCs w:val="28"/>
          <w:rtl/>
        </w:rPr>
        <w:t>סוג</w:t>
      </w:r>
      <w:r w:rsidRPr="00BB7FDC">
        <w:rPr>
          <w:rFonts w:ascii="David" w:eastAsia="David" w:hAnsi="David" w:cs="David"/>
          <w:sz w:val="28"/>
          <w:szCs w:val="28"/>
          <w:rtl/>
        </w:rPr>
        <w:t xml:space="preserve"> </w:t>
      </w:r>
      <w:r w:rsidRPr="00BB7FDC">
        <w:rPr>
          <w:rFonts w:ascii="David" w:hAnsi="David" w:cs="David"/>
          <w:sz w:val="28"/>
          <w:szCs w:val="28"/>
          <w:rtl/>
        </w:rPr>
        <w:t>של</w:t>
      </w:r>
      <w:r w:rsidRPr="00BB7FDC">
        <w:rPr>
          <w:rFonts w:ascii="David" w:eastAsia="David" w:hAnsi="David" w:cs="David"/>
          <w:sz w:val="28"/>
          <w:szCs w:val="28"/>
          <w:rtl/>
        </w:rPr>
        <w:t xml:space="preserve"> </w:t>
      </w:r>
      <w:r w:rsidRPr="00BB7FDC">
        <w:rPr>
          <w:rFonts w:ascii="David" w:hAnsi="David" w:cs="David"/>
          <w:sz w:val="28"/>
          <w:szCs w:val="28"/>
          <w:rtl/>
        </w:rPr>
        <w:t>שיעבוד); במקרה</w:t>
      </w:r>
      <w:r w:rsidRPr="00BB7FDC">
        <w:rPr>
          <w:rFonts w:ascii="David" w:eastAsia="David" w:hAnsi="David" w:cs="David"/>
          <w:sz w:val="28"/>
          <w:szCs w:val="28"/>
          <w:rtl/>
        </w:rPr>
        <w:t xml:space="preserve"> </w:t>
      </w:r>
      <w:r w:rsidRPr="00BB7FDC">
        <w:rPr>
          <w:rFonts w:ascii="David" w:hAnsi="David" w:cs="David"/>
          <w:sz w:val="28"/>
          <w:szCs w:val="28"/>
          <w:rtl/>
        </w:rPr>
        <w:t>הגרוע, בעל</w:t>
      </w:r>
      <w:r w:rsidRPr="00BB7FDC">
        <w:rPr>
          <w:rFonts w:ascii="David" w:eastAsia="David" w:hAnsi="David" w:cs="David"/>
          <w:sz w:val="28"/>
          <w:szCs w:val="28"/>
          <w:rtl/>
        </w:rPr>
        <w:t xml:space="preserve"> </w:t>
      </w:r>
      <w:r w:rsidRPr="00BB7FDC">
        <w:rPr>
          <w:rFonts w:ascii="David" w:hAnsi="David" w:cs="David"/>
          <w:sz w:val="28"/>
          <w:szCs w:val="28"/>
          <w:rtl/>
        </w:rPr>
        <w:t>הקרקע</w:t>
      </w:r>
      <w:r w:rsidRPr="00BB7FDC">
        <w:rPr>
          <w:rFonts w:ascii="David" w:eastAsia="David" w:hAnsi="David" w:cs="David"/>
          <w:sz w:val="28"/>
          <w:szCs w:val="28"/>
          <w:rtl/>
        </w:rPr>
        <w:t xml:space="preserve"> </w:t>
      </w:r>
      <w:r w:rsidRPr="00BB7FDC">
        <w:rPr>
          <w:rFonts w:ascii="David" w:hAnsi="David" w:cs="David"/>
          <w:sz w:val="28"/>
          <w:szCs w:val="28"/>
          <w:rtl/>
        </w:rPr>
        <w:t>יכול</w:t>
      </w:r>
      <w:r w:rsidRPr="00BB7FDC">
        <w:rPr>
          <w:rFonts w:ascii="David" w:eastAsia="David" w:hAnsi="David" w:cs="David"/>
          <w:sz w:val="28"/>
          <w:szCs w:val="28"/>
          <w:rtl/>
        </w:rPr>
        <w:t xml:space="preserve"> </w:t>
      </w:r>
      <w:r w:rsidRPr="00BB7FDC">
        <w:rPr>
          <w:rFonts w:ascii="David" w:hAnsi="David" w:cs="David"/>
          <w:sz w:val="28"/>
          <w:szCs w:val="28"/>
          <w:rtl/>
        </w:rPr>
        <w:t>לדרוש</w:t>
      </w:r>
      <w:r w:rsidRPr="00BB7FDC">
        <w:rPr>
          <w:rFonts w:ascii="David" w:eastAsia="David" w:hAnsi="David" w:cs="David"/>
          <w:sz w:val="28"/>
          <w:szCs w:val="28"/>
          <w:rtl/>
        </w:rPr>
        <w:t xml:space="preserve"> </w:t>
      </w:r>
      <w:r w:rsidRPr="00BB7FDC">
        <w:rPr>
          <w:rFonts w:ascii="David" w:hAnsi="David" w:cs="David"/>
          <w:sz w:val="28"/>
          <w:szCs w:val="28"/>
          <w:rtl/>
        </w:rPr>
        <w:t>מהדייר</w:t>
      </w:r>
      <w:r w:rsidRPr="00BB7FDC">
        <w:rPr>
          <w:rFonts w:ascii="David" w:eastAsia="David" w:hAnsi="David" w:cs="David"/>
          <w:sz w:val="28"/>
          <w:szCs w:val="28"/>
          <w:rtl/>
        </w:rPr>
        <w:t xml:space="preserve"> </w:t>
      </w:r>
      <w:r w:rsidRPr="00BB7FDC">
        <w:rPr>
          <w:rFonts w:ascii="David" w:hAnsi="David" w:cs="David"/>
          <w:sz w:val="28"/>
          <w:szCs w:val="28"/>
          <w:rtl/>
        </w:rPr>
        <w:t>לעזוב, כמו</w:t>
      </w:r>
      <w:r w:rsidRPr="00BB7FDC">
        <w:rPr>
          <w:rFonts w:ascii="David" w:eastAsia="David" w:hAnsi="David" w:cs="David"/>
          <w:sz w:val="28"/>
          <w:szCs w:val="28"/>
          <w:rtl/>
        </w:rPr>
        <w:t xml:space="preserve"> </w:t>
      </w:r>
      <w:r w:rsidRPr="00BB7FDC">
        <w:rPr>
          <w:rFonts w:ascii="David" w:hAnsi="David" w:cs="David"/>
          <w:sz w:val="28"/>
          <w:szCs w:val="28"/>
          <w:rtl/>
        </w:rPr>
        <w:t>שעשה</w:t>
      </w:r>
      <w:r w:rsidRPr="00BB7FDC">
        <w:rPr>
          <w:rFonts w:ascii="David" w:eastAsia="David" w:hAnsi="David" w:cs="David"/>
          <w:sz w:val="28"/>
          <w:szCs w:val="28"/>
          <w:rtl/>
        </w:rPr>
        <w:t xml:space="preserve"> </w:t>
      </w:r>
      <w:r w:rsidRPr="00BB7FDC">
        <w:rPr>
          <w:rFonts w:ascii="David" w:hAnsi="David" w:cs="David"/>
          <w:sz w:val="28"/>
          <w:szCs w:val="28"/>
          <w:rtl/>
        </w:rPr>
        <w:t>יוסף</w:t>
      </w:r>
      <w:r w:rsidRPr="00BB7FDC">
        <w:rPr>
          <w:rFonts w:ascii="David" w:eastAsia="David" w:hAnsi="David" w:cs="David"/>
          <w:sz w:val="28"/>
          <w:szCs w:val="28"/>
          <w:rtl/>
        </w:rPr>
        <w:t xml:space="preserve"> </w:t>
      </w:r>
      <w:r w:rsidRPr="00BB7FDC">
        <w:rPr>
          <w:rFonts w:ascii="David" w:hAnsi="David" w:cs="David"/>
          <w:sz w:val="28"/>
          <w:szCs w:val="28"/>
          <w:rtl/>
        </w:rPr>
        <w:t>לאחר</w:t>
      </w:r>
      <w:r w:rsidRPr="00BB7FDC">
        <w:rPr>
          <w:rFonts w:ascii="David" w:eastAsia="David" w:hAnsi="David" w:cs="David"/>
          <w:sz w:val="28"/>
          <w:szCs w:val="28"/>
          <w:rtl/>
        </w:rPr>
        <w:t xml:space="preserve"> </w:t>
      </w:r>
      <w:r w:rsidRPr="00BB7FDC">
        <w:rPr>
          <w:rFonts w:ascii="David" w:hAnsi="David" w:cs="David"/>
          <w:sz w:val="28"/>
          <w:szCs w:val="28"/>
          <w:rtl/>
        </w:rPr>
        <w:t>שקנה</w:t>
      </w:r>
      <w:r w:rsidRPr="00BB7FDC">
        <w:rPr>
          <w:rFonts w:ascii="David" w:eastAsia="David" w:hAnsi="David" w:cs="David"/>
          <w:sz w:val="28"/>
          <w:szCs w:val="28"/>
          <w:rtl/>
        </w:rPr>
        <w:t xml:space="preserve"> </w:t>
      </w:r>
      <w:r w:rsidRPr="00BB7FDC">
        <w:rPr>
          <w:rFonts w:ascii="David" w:hAnsi="David" w:cs="David"/>
          <w:sz w:val="28"/>
          <w:szCs w:val="28"/>
          <w:rtl/>
        </w:rPr>
        <w:t>את</w:t>
      </w:r>
      <w:r w:rsidRPr="00BB7FDC">
        <w:rPr>
          <w:rFonts w:ascii="David" w:eastAsia="David" w:hAnsi="David" w:cs="David"/>
          <w:sz w:val="28"/>
          <w:szCs w:val="28"/>
          <w:rtl/>
        </w:rPr>
        <w:t xml:space="preserve"> </w:t>
      </w:r>
      <w:r w:rsidRPr="00BB7FDC">
        <w:rPr>
          <w:rFonts w:ascii="David" w:hAnsi="David" w:cs="David"/>
          <w:sz w:val="28"/>
          <w:szCs w:val="28"/>
          <w:rtl/>
        </w:rPr>
        <w:t>הקרקעות</w:t>
      </w:r>
      <w:r w:rsidRPr="00BB7FDC">
        <w:rPr>
          <w:rFonts w:ascii="David" w:eastAsia="David" w:hAnsi="David" w:cs="David"/>
          <w:sz w:val="28"/>
          <w:szCs w:val="28"/>
          <w:rtl/>
        </w:rPr>
        <w:t xml:space="preserve"> </w:t>
      </w:r>
      <w:r w:rsidRPr="00BB7FDC">
        <w:rPr>
          <w:rFonts w:ascii="David" w:hAnsi="David" w:cs="David"/>
          <w:sz w:val="28"/>
          <w:szCs w:val="28"/>
          <w:rtl/>
        </w:rPr>
        <w:t>במצרים</w:t>
      </w:r>
      <w:r w:rsidRPr="00BB7FDC">
        <w:rPr>
          <w:rFonts w:ascii="David" w:eastAsia="David" w:hAnsi="David" w:cs="David"/>
          <w:sz w:val="28"/>
          <w:szCs w:val="28"/>
          <w:rtl/>
        </w:rPr>
        <w:t xml:space="preserve"> </w:t>
      </w:r>
      <w:r w:rsidRPr="00BB7FDC">
        <w:rPr>
          <w:rFonts w:ascii="David" w:hAnsi="David" w:cs="David"/>
          <w:sz w:val="28"/>
          <w:szCs w:val="28"/>
          <w:rtl/>
        </w:rPr>
        <w:t>(בראשית</w:t>
      </w:r>
      <w:r w:rsidRPr="00BB7FDC">
        <w:rPr>
          <w:rFonts w:ascii="David" w:eastAsia="David" w:hAnsi="David" w:cs="David"/>
          <w:sz w:val="28"/>
          <w:szCs w:val="28"/>
          <w:rtl/>
        </w:rPr>
        <w:t xml:space="preserve"> </w:t>
      </w:r>
      <w:r w:rsidRPr="00BB7FDC">
        <w:rPr>
          <w:rFonts w:ascii="David" w:hAnsi="David" w:cs="David"/>
          <w:sz w:val="28"/>
          <w:szCs w:val="28"/>
          <w:rtl/>
        </w:rPr>
        <w:t>מז). לכן</w:t>
      </w:r>
      <w:r w:rsidRPr="00BB7FDC">
        <w:rPr>
          <w:rFonts w:ascii="David" w:eastAsia="David" w:hAnsi="David" w:cs="David"/>
          <w:sz w:val="28"/>
          <w:szCs w:val="28"/>
          <w:rtl/>
        </w:rPr>
        <w:t xml:space="preserve"> </w:t>
      </w:r>
      <w:r w:rsidRPr="00BB7FDC">
        <w:rPr>
          <w:rFonts w:ascii="David" w:hAnsi="David" w:cs="David"/>
          <w:sz w:val="28"/>
          <w:szCs w:val="28"/>
          <w:rtl/>
        </w:rPr>
        <w:t>התורה</w:t>
      </w:r>
      <w:r w:rsidRPr="00BB7FDC">
        <w:rPr>
          <w:rFonts w:ascii="David" w:eastAsia="David" w:hAnsi="David" w:cs="David"/>
          <w:sz w:val="28"/>
          <w:szCs w:val="28"/>
          <w:rtl/>
        </w:rPr>
        <w:t xml:space="preserve"> </w:t>
      </w:r>
      <w:r w:rsidRPr="00BB7FDC">
        <w:rPr>
          <w:rFonts w:ascii="David" w:hAnsi="David" w:cs="David"/>
          <w:sz w:val="28"/>
          <w:szCs w:val="28"/>
          <w:rtl/>
        </w:rPr>
        <w:t>מדגישה, שחוק</w:t>
      </w:r>
      <w:r w:rsidRPr="00BB7FDC">
        <w:rPr>
          <w:rFonts w:ascii="David" w:eastAsia="David" w:hAnsi="David" w:cs="David"/>
          <w:sz w:val="28"/>
          <w:szCs w:val="28"/>
          <w:rtl/>
        </w:rPr>
        <w:t xml:space="preserve"> </w:t>
      </w:r>
      <w:r w:rsidRPr="00BB7FDC">
        <w:rPr>
          <w:rFonts w:ascii="David" w:hAnsi="David" w:cs="David"/>
          <w:sz w:val="28"/>
          <w:szCs w:val="28"/>
          <w:rtl/>
        </w:rPr>
        <w:t>היובל</w:t>
      </w:r>
      <w:r w:rsidRPr="00BB7FDC">
        <w:rPr>
          <w:rFonts w:ascii="David" w:eastAsia="David" w:hAnsi="David" w:cs="David"/>
          <w:sz w:val="28"/>
          <w:szCs w:val="28"/>
          <w:rtl/>
        </w:rPr>
        <w:t xml:space="preserve"> </w:t>
      </w:r>
      <w:r w:rsidRPr="00BB7FDC">
        <w:rPr>
          <w:rFonts w:ascii="David" w:hAnsi="David" w:cs="David"/>
          <w:sz w:val="28"/>
          <w:szCs w:val="28"/>
          <w:rtl/>
        </w:rPr>
        <w:t>נועד</w:t>
      </w:r>
      <w:r w:rsidRPr="00BB7FDC">
        <w:rPr>
          <w:rFonts w:ascii="David" w:eastAsia="David" w:hAnsi="David" w:cs="David"/>
          <w:sz w:val="28"/>
          <w:szCs w:val="28"/>
          <w:rtl/>
        </w:rPr>
        <w:t xml:space="preserve"> </w:t>
      </w:r>
      <w:r w:rsidRPr="00BB7FDC">
        <w:rPr>
          <w:rFonts w:ascii="David" w:hAnsi="David" w:cs="David"/>
          <w:sz w:val="28"/>
          <w:szCs w:val="28"/>
          <w:rtl/>
        </w:rPr>
        <w:t>לשמור</w:t>
      </w:r>
      <w:r w:rsidRPr="00BB7FDC">
        <w:rPr>
          <w:rFonts w:ascii="David" w:eastAsia="David" w:hAnsi="David" w:cs="David"/>
          <w:sz w:val="28"/>
          <w:szCs w:val="28"/>
          <w:rtl/>
        </w:rPr>
        <w:t xml:space="preserve"> </w:t>
      </w:r>
      <w:r w:rsidRPr="00BB7FDC">
        <w:rPr>
          <w:rFonts w:ascii="David" w:hAnsi="David" w:cs="David"/>
          <w:sz w:val="28"/>
          <w:szCs w:val="28"/>
          <w:rtl/>
        </w:rPr>
        <w:t>על</w:t>
      </w:r>
      <w:r w:rsidRPr="00BB7FDC">
        <w:rPr>
          <w:rFonts w:ascii="David" w:eastAsia="David" w:hAnsi="David" w:cs="David"/>
          <w:sz w:val="28"/>
          <w:szCs w:val="28"/>
          <w:rtl/>
        </w:rPr>
        <w:t xml:space="preserve"> </w:t>
      </w:r>
      <w:r w:rsidRPr="00BB7FDC">
        <w:rPr>
          <w:rFonts w:ascii="David" w:hAnsi="David" w:cs="David"/>
          <w:sz w:val="28"/>
          <w:szCs w:val="28"/>
          <w:rtl/>
        </w:rPr>
        <w:t>החופש:</w:t>
      </w:r>
    </w:p>
    <w:p w:rsidR="009C2B09" w:rsidRPr="00BB7FDC" w:rsidRDefault="009C2B09" w:rsidP="009C2B09">
      <w:pPr>
        <w:pStyle w:val="13"/>
        <w:bidi/>
        <w:rPr>
          <w:rStyle w:val="Q"/>
          <w:rFonts w:ascii="David" w:hAnsi="David" w:cs="David"/>
          <w:sz w:val="28"/>
          <w:szCs w:val="28"/>
          <w:rtl/>
        </w:rPr>
      </w:pPr>
      <w:r w:rsidRPr="00BB7FDC">
        <w:rPr>
          <w:rFonts w:ascii="David" w:hAnsi="David" w:cs="David"/>
          <w:sz w:val="28"/>
          <w:szCs w:val="28"/>
          <w:rtl/>
        </w:rPr>
        <w:t>"</w:t>
      </w:r>
      <w:r w:rsidRPr="00BB7FDC">
        <w:rPr>
          <w:rStyle w:val="Q"/>
          <w:rFonts w:ascii="David" w:hAnsi="David" w:cs="David"/>
          <w:sz w:val="28"/>
          <w:szCs w:val="28"/>
          <w:rtl/>
        </w:rPr>
        <w:t>וְקִדַּשְׁתֶּם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שְׁנַת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הַחֲמִשִּׁים</w:t>
      </w:r>
      <w:r w:rsidRPr="00BB7FDC">
        <w:rPr>
          <w:rStyle w:val="Q"/>
          <w:rFonts w:ascii="David" w:eastAsia="David" w:hAnsi="David" w:cs="David"/>
          <w:sz w:val="28"/>
          <w:szCs w:val="28"/>
          <w:rtl/>
        </w:rPr>
        <w:t xml:space="preserve"> </w:t>
      </w:r>
      <w:r w:rsidRPr="00BB7FDC">
        <w:rPr>
          <w:rStyle w:val="Q"/>
          <w:rFonts w:ascii="David" w:hAnsi="David" w:cs="David"/>
          <w:sz w:val="28"/>
          <w:szCs w:val="28"/>
          <w:rtl/>
        </w:rPr>
        <w:t xml:space="preserve">שָׁנָה, </w:t>
      </w:r>
      <w:r w:rsidRPr="00BB7FDC">
        <w:rPr>
          <w:rStyle w:val="Q"/>
          <w:rFonts w:ascii="David" w:hAnsi="David" w:cs="David"/>
          <w:b/>
          <w:bCs/>
          <w:sz w:val="28"/>
          <w:szCs w:val="28"/>
          <w:rtl/>
        </w:rPr>
        <w:t>וּקְרָאֵתֶם</w:t>
      </w:r>
      <w:r w:rsidRPr="00BB7FDC">
        <w:rPr>
          <w:rStyle w:val="Q"/>
          <w:rFonts w:ascii="David" w:eastAsia="David" w:hAnsi="David" w:cs="David"/>
          <w:b/>
          <w:bCs/>
          <w:sz w:val="28"/>
          <w:szCs w:val="28"/>
          <w:rtl/>
        </w:rPr>
        <w:t xml:space="preserve"> </w:t>
      </w:r>
      <w:r w:rsidRPr="00BB7FDC">
        <w:rPr>
          <w:rStyle w:val="Q"/>
          <w:rFonts w:ascii="David" w:hAnsi="David" w:cs="David"/>
          <w:b/>
          <w:bCs/>
          <w:sz w:val="28"/>
          <w:szCs w:val="28"/>
          <w:rtl/>
        </w:rPr>
        <w:t>דְּרוֹר</w:t>
      </w:r>
      <w:r w:rsidRPr="00BB7FDC">
        <w:rPr>
          <w:rStyle w:val="Q"/>
          <w:rFonts w:ascii="David" w:eastAsia="David" w:hAnsi="David" w:cs="David"/>
          <w:b/>
          <w:bCs/>
          <w:sz w:val="28"/>
          <w:szCs w:val="28"/>
          <w:rtl/>
        </w:rPr>
        <w:t xml:space="preserve"> </w:t>
      </w:r>
      <w:r w:rsidRPr="00BB7FDC">
        <w:rPr>
          <w:rStyle w:val="Q"/>
          <w:rFonts w:ascii="David" w:hAnsi="David" w:cs="David"/>
          <w:b/>
          <w:bCs/>
          <w:sz w:val="28"/>
          <w:szCs w:val="28"/>
          <w:rtl/>
        </w:rPr>
        <w:t>בָּאָרֶץ</w:t>
      </w:r>
      <w:r w:rsidRPr="00BB7FDC">
        <w:rPr>
          <w:rStyle w:val="Q"/>
          <w:rFonts w:ascii="David" w:eastAsia="David" w:hAnsi="David" w:cs="David"/>
          <w:b/>
          <w:bCs/>
          <w:sz w:val="28"/>
          <w:szCs w:val="28"/>
          <w:rtl/>
        </w:rPr>
        <w:t xml:space="preserve"> </w:t>
      </w:r>
      <w:r w:rsidRPr="00BB7FDC">
        <w:rPr>
          <w:rStyle w:val="Q"/>
          <w:rFonts w:ascii="David" w:hAnsi="David" w:cs="David"/>
          <w:b/>
          <w:bCs/>
          <w:sz w:val="28"/>
          <w:szCs w:val="28"/>
          <w:rtl/>
        </w:rPr>
        <w:t>לְכָל</w:t>
      </w:r>
      <w:r w:rsidRPr="00BB7FDC">
        <w:rPr>
          <w:rStyle w:val="Q"/>
          <w:rFonts w:ascii="David" w:eastAsia="David" w:hAnsi="David" w:cs="David"/>
          <w:b/>
          <w:bCs/>
          <w:sz w:val="28"/>
          <w:szCs w:val="28"/>
          <w:rtl/>
        </w:rPr>
        <w:t xml:space="preserve"> </w:t>
      </w:r>
      <w:r w:rsidRPr="00BB7FDC">
        <w:rPr>
          <w:rStyle w:val="Q"/>
          <w:rFonts w:ascii="David" w:hAnsi="David" w:cs="David"/>
          <w:b/>
          <w:bCs/>
          <w:sz w:val="28"/>
          <w:szCs w:val="28"/>
          <w:rtl/>
        </w:rPr>
        <w:t>יֹשְׁבֶיהָ</w:t>
      </w:r>
      <w:r w:rsidRPr="00BB7FDC">
        <w:rPr>
          <w:rStyle w:val="Q"/>
          <w:rFonts w:ascii="David" w:hAnsi="David" w:cs="David"/>
          <w:sz w:val="28"/>
          <w:szCs w:val="28"/>
          <w:rtl/>
        </w:rPr>
        <w:t>; יוֹבֵל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הִוא</w:t>
      </w:r>
      <w:r w:rsidRPr="00BB7FDC">
        <w:rPr>
          <w:rStyle w:val="Q"/>
          <w:rFonts w:ascii="David" w:eastAsia="David" w:hAnsi="David" w:cs="David"/>
          <w:sz w:val="28"/>
          <w:szCs w:val="28"/>
          <w:rtl/>
        </w:rPr>
        <w:t xml:space="preserve"> </w:t>
      </w:r>
      <w:r w:rsidRPr="00BB7FDC">
        <w:rPr>
          <w:rStyle w:val="Q"/>
          <w:rFonts w:ascii="David" w:hAnsi="David" w:cs="David"/>
          <w:sz w:val="28"/>
          <w:szCs w:val="28"/>
          <w:rtl/>
        </w:rPr>
        <w:t>תִּהְיֶה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לָכֶם, וְשַׁבְתֶּם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אִישׁ</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אֲחֻזָּתוֹ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וְאִישׁ</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מִשְׁפַּחְתּוֹ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תָּשֻׁבוּ</w:t>
      </w:r>
      <w:r w:rsidRPr="00BB7FDC">
        <w:rPr>
          <w:rFonts w:ascii="David" w:hAnsi="David" w:cs="David"/>
          <w:sz w:val="28"/>
          <w:szCs w:val="28"/>
          <w:rtl/>
        </w:rPr>
        <w:t>" (ויקרא</w:t>
      </w:r>
      <w:r w:rsidRPr="00BB7FDC">
        <w:rPr>
          <w:rFonts w:ascii="David" w:eastAsia="David" w:hAnsi="David" w:cs="David"/>
          <w:sz w:val="28"/>
          <w:szCs w:val="28"/>
          <w:rtl/>
        </w:rPr>
        <w:t xml:space="preserve"> </w:t>
      </w:r>
      <w:r w:rsidRPr="00BB7FDC">
        <w:rPr>
          <w:rFonts w:ascii="David" w:hAnsi="David" w:cs="David"/>
          <w:sz w:val="28"/>
          <w:szCs w:val="28"/>
          <w:rtl/>
        </w:rPr>
        <w:t>כה, י). </w:t>
      </w:r>
    </w:p>
    <w:p w:rsidR="009C2B09" w:rsidRPr="00BB7FDC" w:rsidRDefault="009C2B09" w:rsidP="009C2B09">
      <w:pPr>
        <w:pStyle w:val="a1"/>
        <w:bidi/>
        <w:rPr>
          <w:rStyle w:val="Q"/>
          <w:rFonts w:ascii="David" w:hAnsi="David" w:cs="David"/>
          <w:sz w:val="28"/>
          <w:szCs w:val="28"/>
          <w:rtl/>
        </w:rPr>
      </w:pPr>
      <w:r w:rsidRPr="00BB7FDC">
        <w:rPr>
          <w:rStyle w:val="Q"/>
          <w:rFonts w:ascii="David" w:hAnsi="David" w:cs="David"/>
          <w:sz w:val="28"/>
          <w:szCs w:val="28"/>
          <w:rtl/>
        </w:rPr>
        <w:t>דרור</w:t>
      </w:r>
      <w:r w:rsidRPr="00BB7FDC">
        <w:rPr>
          <w:rStyle w:val="Q"/>
          <w:rFonts w:ascii="David" w:eastAsia="David" w:hAnsi="David" w:cs="David"/>
          <w:sz w:val="28"/>
          <w:szCs w:val="28"/>
          <w:rtl/>
        </w:rPr>
        <w:t xml:space="preserve"> </w:t>
      </w:r>
      <w:r w:rsidRPr="00BB7FDC">
        <w:rPr>
          <w:rStyle w:val="Q"/>
          <w:rFonts w:ascii="David" w:hAnsi="David" w:cs="David"/>
          <w:sz w:val="28"/>
          <w:szCs w:val="28"/>
          <w:rtl/>
        </w:rPr>
        <w:t>= חירות;</w:t>
      </w:r>
      <w:r w:rsidRPr="00BB7FDC">
        <w:rPr>
          <w:rStyle w:val="Q"/>
          <w:rFonts w:ascii="David" w:hAnsi="David" w:cs="David"/>
          <w:sz w:val="28"/>
          <w:szCs w:val="28"/>
          <w:vertAlign w:val="superscript"/>
          <w:rtl/>
        </w:rPr>
        <w:footnoteReference w:id="11"/>
      </w:r>
      <w:r w:rsidRPr="00BB7FDC">
        <w:rPr>
          <w:rStyle w:val="Q"/>
          <w:rFonts w:ascii="David" w:hAnsi="David" w:cs="David"/>
          <w:sz w:val="28"/>
          <w:szCs w:val="28"/>
          <w:rtl/>
        </w:rPr>
        <w:t xml:space="preserve"> דרור</w:t>
      </w:r>
      <w:r w:rsidRPr="00BB7FDC">
        <w:rPr>
          <w:rStyle w:val="Q"/>
          <w:rFonts w:ascii="David" w:eastAsia="David" w:hAnsi="David" w:cs="David"/>
          <w:sz w:val="28"/>
          <w:szCs w:val="28"/>
          <w:rtl/>
        </w:rPr>
        <w:t xml:space="preserve"> – </w:t>
      </w:r>
      <w:r w:rsidRPr="00BB7FDC">
        <w:rPr>
          <w:rStyle w:val="Q"/>
          <w:rFonts w:ascii="David" w:hAnsi="David" w:cs="David"/>
          <w:sz w:val="28"/>
          <w:szCs w:val="28"/>
          <w:rtl/>
        </w:rPr>
        <w:t>גם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מלשון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דיור;</w:t>
      </w:r>
      <w:r w:rsidRPr="00BB7FDC">
        <w:rPr>
          <w:rStyle w:val="Q"/>
          <w:rFonts w:ascii="David" w:hAnsi="David" w:cs="David"/>
          <w:sz w:val="28"/>
          <w:szCs w:val="28"/>
          <w:vertAlign w:val="superscript"/>
          <w:rtl/>
        </w:rPr>
        <w:footnoteReference w:id="12"/>
      </w:r>
      <w:r w:rsidRPr="00BB7FDC">
        <w:rPr>
          <w:rStyle w:val="Q"/>
          <w:rFonts w:ascii="David" w:hAnsi="David" w:cs="David"/>
          <w:sz w:val="28"/>
          <w:szCs w:val="28"/>
          <w:rtl/>
        </w:rPr>
        <w:t xml:space="preserve"> בהקשר</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קרקעות, דרור</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הוא</w:t>
      </w:r>
      <w:r w:rsidRPr="00BB7FDC">
        <w:rPr>
          <w:rStyle w:val="Q"/>
          <w:rFonts w:ascii="David" w:eastAsia="David" w:hAnsi="David" w:cs="David"/>
          <w:sz w:val="28"/>
          <w:szCs w:val="28"/>
          <w:rtl/>
        </w:rPr>
        <w:t xml:space="preserve"> </w:t>
      </w:r>
      <w:r w:rsidRPr="00BB7FDC">
        <w:rPr>
          <w:rStyle w:val="Q"/>
          <w:rFonts w:ascii="David" w:hAnsi="David" w:cs="David"/>
          <w:sz w:val="28"/>
          <w:szCs w:val="28"/>
          <w:rtl/>
        </w:rPr>
        <w:t>חופש</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הדיור</w:t>
      </w:r>
      <w:r w:rsidRPr="00BB7FDC">
        <w:rPr>
          <w:rStyle w:val="Q"/>
          <w:rFonts w:ascii="David" w:eastAsia="David" w:hAnsi="David" w:cs="David"/>
          <w:sz w:val="28"/>
          <w:szCs w:val="28"/>
          <w:rtl/>
        </w:rPr>
        <w:t xml:space="preserve"> – </w:t>
      </w:r>
      <w:r w:rsidRPr="00BB7FDC">
        <w:rPr>
          <w:rStyle w:val="Q"/>
          <w:rFonts w:ascii="David" w:hAnsi="David" w:cs="David"/>
          <w:sz w:val="28"/>
          <w:szCs w:val="28"/>
          <w:rtl/>
        </w:rPr>
        <w:t>החופש</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לבנות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דירה, חופש</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שזוכה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רק</w:t>
      </w:r>
      <w:r w:rsidRPr="00BB7FDC">
        <w:rPr>
          <w:rStyle w:val="Q"/>
          <w:rFonts w:ascii="David" w:eastAsia="David" w:hAnsi="David" w:cs="David"/>
          <w:sz w:val="28"/>
          <w:szCs w:val="28"/>
          <w:rtl/>
        </w:rPr>
        <w:t xml:space="preserve"> </w:t>
      </w:r>
      <w:r w:rsidRPr="00BB7FDC">
        <w:rPr>
          <w:rStyle w:val="Q"/>
          <w:rFonts w:ascii="David" w:hAnsi="David" w:cs="David"/>
          <w:sz w:val="28"/>
          <w:szCs w:val="28"/>
          <w:rtl/>
        </w:rPr>
        <w:t>מי</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שיש</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אדמה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פרטית.</w:t>
      </w:r>
      <w:r w:rsidRPr="00BB7FDC">
        <w:rPr>
          <w:rFonts w:ascii="David" w:hAnsi="David" w:cs="David"/>
          <w:sz w:val="28"/>
          <w:szCs w:val="28"/>
          <w:rtl/>
        </w:rPr>
        <w:t xml:space="preserve"> </w:t>
      </w:r>
      <w:r w:rsidRPr="00BB7FDC">
        <w:rPr>
          <w:rStyle w:val="Q"/>
          <w:rFonts w:ascii="David" w:hAnsi="David" w:cs="David"/>
          <w:sz w:val="28"/>
          <w:szCs w:val="28"/>
          <w:rtl/>
        </w:rPr>
        <w:t>אם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כך, גם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בימינו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יש</w:t>
      </w:r>
      <w:r w:rsidRPr="00BB7FDC">
        <w:rPr>
          <w:rStyle w:val="Q"/>
          <w:rFonts w:ascii="David" w:eastAsia="David" w:hAnsi="David" w:cs="David"/>
          <w:sz w:val="28"/>
          <w:szCs w:val="28"/>
          <w:rtl/>
        </w:rPr>
        <w:t xml:space="preserve"> </w:t>
      </w:r>
      <w:r w:rsidRPr="00BB7FDC">
        <w:rPr>
          <w:rStyle w:val="Q"/>
          <w:rFonts w:ascii="David" w:hAnsi="David" w:cs="David"/>
          <w:sz w:val="28"/>
          <w:szCs w:val="28"/>
          <w:rtl/>
        </w:rPr>
        <w:t>ה</w:t>
      </w:r>
      <w:r w:rsidR="00123A14">
        <w:rPr>
          <w:rStyle w:val="Q"/>
          <w:rFonts w:ascii="David" w:hAnsi="David" w:cs="David" w:hint="cs"/>
          <w:sz w:val="28"/>
          <w:szCs w:val="28"/>
          <w:rtl/>
        </w:rPr>
        <w:t>י</w:t>
      </w:r>
      <w:r w:rsidRPr="00BB7FDC">
        <w:rPr>
          <w:rStyle w:val="Q"/>
          <w:rFonts w:ascii="David" w:hAnsi="David" w:cs="David"/>
          <w:sz w:val="28"/>
          <w:szCs w:val="28"/>
          <w:rtl/>
        </w:rPr>
        <w:t>גיון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ליישם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דין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החלוקה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דווקא</w:t>
      </w:r>
      <w:r w:rsidRPr="00BB7FDC">
        <w:rPr>
          <w:rStyle w:val="Q"/>
          <w:rFonts w:ascii="David" w:eastAsia="David" w:hAnsi="David" w:cs="David"/>
          <w:sz w:val="28"/>
          <w:szCs w:val="28"/>
          <w:rtl/>
        </w:rPr>
        <w:t xml:space="preserve"> </w:t>
      </w:r>
      <w:r w:rsidRPr="00BB7FDC">
        <w:rPr>
          <w:rStyle w:val="Q"/>
          <w:rFonts w:ascii="David" w:hAnsi="David" w:cs="David"/>
          <w:sz w:val="28"/>
          <w:szCs w:val="28"/>
          <w:rtl/>
        </w:rPr>
        <w:t>על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קרקעות, על-מנת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להבטיח</w:t>
      </w:r>
      <w:r w:rsidRPr="00BB7FDC">
        <w:rPr>
          <w:rStyle w:val="Q"/>
          <w:rFonts w:ascii="David" w:eastAsia="David" w:hAnsi="David" w:cs="David"/>
          <w:sz w:val="28"/>
          <w:szCs w:val="28"/>
          <w:rtl/>
        </w:rPr>
        <w:t xml:space="preserve"> </w:t>
      </w:r>
      <w:r w:rsidRPr="00BB7FDC">
        <w:rPr>
          <w:rStyle w:val="Q"/>
          <w:rFonts w:ascii="David" w:hAnsi="David" w:cs="David"/>
          <w:sz w:val="28"/>
          <w:szCs w:val="28"/>
          <w:rtl/>
        </w:rPr>
        <w:t>חופש</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לכל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אזרח.</w:t>
      </w:r>
    </w:p>
    <w:p w:rsidR="009C2B09" w:rsidRPr="00BB7FDC" w:rsidRDefault="009C2B09" w:rsidP="009C2B09">
      <w:pPr>
        <w:pStyle w:val="a1"/>
        <w:bidi/>
        <w:rPr>
          <w:rStyle w:val="Q"/>
          <w:rFonts w:ascii="David" w:hAnsi="David" w:cs="David"/>
          <w:sz w:val="28"/>
          <w:szCs w:val="28"/>
          <w:rtl/>
        </w:rPr>
      </w:pPr>
      <w:r w:rsidRPr="00BB7FDC">
        <w:rPr>
          <w:rStyle w:val="Q"/>
          <w:rFonts w:ascii="David" w:hAnsi="David" w:cs="David"/>
          <w:sz w:val="28"/>
          <w:szCs w:val="28"/>
          <w:rtl/>
        </w:rPr>
        <w:t>בימינו, רוב</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הקרקעות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בארץ</w:t>
      </w:r>
      <w:r w:rsidRPr="00BB7FDC">
        <w:rPr>
          <w:rStyle w:val="Q"/>
          <w:rFonts w:ascii="David" w:eastAsia="David" w:hAnsi="David" w:cs="David"/>
          <w:sz w:val="28"/>
          <w:szCs w:val="28"/>
          <w:rtl/>
        </w:rPr>
        <w:t xml:space="preserve"> </w:t>
      </w:r>
      <w:r w:rsidRPr="00BB7FDC">
        <w:rPr>
          <w:rStyle w:val="Q"/>
          <w:rFonts w:ascii="David" w:hAnsi="David" w:cs="David"/>
          <w:sz w:val="28"/>
          <w:szCs w:val="28"/>
          <w:rtl/>
        </w:rPr>
        <w:t>ישראל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אינן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חופשיות</w:t>
      </w:r>
      <w:r w:rsidRPr="00BB7FDC">
        <w:rPr>
          <w:rStyle w:val="Q"/>
          <w:rFonts w:ascii="David" w:eastAsia="David" w:hAnsi="David" w:cs="David"/>
          <w:sz w:val="28"/>
          <w:szCs w:val="28"/>
          <w:rtl/>
        </w:rPr>
        <w:t xml:space="preserve"> </w:t>
      </w:r>
      <w:r w:rsidRPr="00BB7FDC">
        <w:rPr>
          <w:rStyle w:val="Q"/>
          <w:rFonts w:ascii="David" w:hAnsi="David" w:cs="David"/>
          <w:sz w:val="28"/>
          <w:szCs w:val="28"/>
          <w:rtl/>
        </w:rPr>
        <w:t>- הן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שייכות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למדינה. גם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מי</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שקונה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קרקע, אינו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חופשי</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לבנות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ביתו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כרצונו, אלא</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הוא</w:t>
      </w:r>
      <w:r w:rsidRPr="00BB7FDC">
        <w:rPr>
          <w:rStyle w:val="Q"/>
          <w:rFonts w:ascii="David" w:eastAsia="David" w:hAnsi="David" w:cs="David"/>
          <w:sz w:val="28"/>
          <w:szCs w:val="28"/>
          <w:rtl/>
        </w:rPr>
        <w:t xml:space="preserve"> </w:t>
      </w:r>
      <w:r w:rsidRPr="00BB7FDC">
        <w:rPr>
          <w:rStyle w:val="Q"/>
          <w:rFonts w:ascii="David" w:hAnsi="David" w:cs="David"/>
          <w:sz w:val="28"/>
          <w:szCs w:val="28"/>
          <w:rtl/>
        </w:rPr>
        <w:t>תלוי</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בוועדות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התכנון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והבניה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הקובעות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ייעוד</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הקרקע. על-פי</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התורה, יש</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למצוא</w:t>
      </w:r>
      <w:r w:rsidRPr="00BB7FDC">
        <w:rPr>
          <w:rStyle w:val="Q"/>
          <w:rFonts w:ascii="David" w:eastAsia="David" w:hAnsi="David" w:cs="David"/>
          <w:sz w:val="28"/>
          <w:szCs w:val="28"/>
          <w:rtl/>
        </w:rPr>
        <w:t xml:space="preserve"> </w:t>
      </w:r>
      <w:r w:rsidRPr="00BB7FDC">
        <w:rPr>
          <w:rStyle w:val="Q"/>
          <w:rFonts w:ascii="David" w:hAnsi="David" w:cs="David"/>
          <w:sz w:val="28"/>
          <w:szCs w:val="28"/>
          <w:rtl/>
        </w:rPr>
        <w:t>דרך</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לחלק</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הקרקעות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בצורה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שווה, כך</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שלכל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אזרח</w:t>
      </w:r>
      <w:r w:rsidRPr="00BB7FDC">
        <w:rPr>
          <w:rStyle w:val="Q"/>
          <w:rFonts w:ascii="David" w:eastAsia="David" w:hAnsi="David" w:cs="David"/>
          <w:sz w:val="28"/>
          <w:szCs w:val="28"/>
          <w:rtl/>
        </w:rPr>
        <w:t xml:space="preserve"> </w:t>
      </w:r>
      <w:r w:rsidRPr="00BB7FDC">
        <w:rPr>
          <w:rStyle w:val="Q"/>
          <w:rFonts w:ascii="David" w:hAnsi="David" w:cs="David"/>
          <w:sz w:val="28"/>
          <w:szCs w:val="28"/>
          <w:rtl/>
        </w:rPr>
        <w:t>תהיה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קרקע</w:t>
      </w:r>
      <w:r w:rsidRPr="00BB7FDC">
        <w:rPr>
          <w:rStyle w:val="Q"/>
          <w:rFonts w:ascii="David" w:eastAsia="David" w:hAnsi="David" w:cs="David"/>
          <w:sz w:val="28"/>
          <w:szCs w:val="28"/>
          <w:rtl/>
        </w:rPr>
        <w:t xml:space="preserve"> </w:t>
      </w:r>
      <w:r w:rsidRPr="00BB7FDC">
        <w:rPr>
          <w:rStyle w:val="Q"/>
          <w:rFonts w:ascii="David" w:hAnsi="David" w:cs="David"/>
          <w:sz w:val="28"/>
          <w:szCs w:val="28"/>
          <w:rtl/>
        </w:rPr>
        <w:t>פרטית, חופשית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לחלוטין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ממגבלות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ואיסורים; קרקע</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שתישאר</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בבעלותו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ובבעלות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משפחתו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לתמיד.</w:t>
      </w:r>
    </w:p>
    <w:p w:rsidR="009C2B09" w:rsidRPr="00BB7FDC" w:rsidRDefault="009C2B09" w:rsidP="00123A14">
      <w:pPr>
        <w:pStyle w:val="a1"/>
        <w:bidi/>
        <w:rPr>
          <w:rStyle w:val="Q"/>
          <w:rFonts w:ascii="David" w:hAnsi="David" w:cs="David"/>
          <w:sz w:val="28"/>
          <w:szCs w:val="28"/>
          <w:rtl/>
        </w:rPr>
      </w:pPr>
      <w:r w:rsidRPr="00BB7FDC">
        <w:rPr>
          <w:rStyle w:val="Q"/>
          <w:rFonts w:ascii="David" w:hAnsi="David" w:cs="David"/>
          <w:sz w:val="28"/>
          <w:szCs w:val="28"/>
          <w:rtl/>
        </w:rPr>
        <w:lastRenderedPageBreak/>
        <w:t>כאמור, היישום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המלא</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מצווה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זו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יהיה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רק</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בימות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המשיח</w:t>
      </w:r>
      <w:r w:rsidR="00123A14">
        <w:rPr>
          <w:rStyle w:val="Q"/>
          <w:rFonts w:ascii="David" w:hAnsi="David" w:cs="David" w:hint="cs"/>
          <w:sz w:val="28"/>
          <w:szCs w:val="28"/>
          <w:rtl/>
        </w:rPr>
        <w:t>,</w:t>
      </w:r>
      <w:r w:rsidRPr="00BB7FDC">
        <w:rPr>
          <w:rStyle w:val="Q"/>
          <w:rFonts w:ascii="David" w:hAnsi="David" w:cs="David"/>
          <w:sz w:val="28"/>
          <w:szCs w:val="28"/>
          <w:rtl/>
        </w:rPr>
        <w:t xml:space="preserve"> אולם, במאמר</w:t>
      </w:r>
      <w:r w:rsidRPr="00BB7FDC">
        <w:rPr>
          <w:rStyle w:val="Q"/>
          <w:rFonts w:ascii="David" w:eastAsia="David" w:hAnsi="David" w:cs="David"/>
          <w:sz w:val="28"/>
          <w:szCs w:val="28"/>
          <w:rtl/>
        </w:rPr>
        <w:t xml:space="preserve"> </w:t>
      </w:r>
      <w:r w:rsidRPr="00BB7FDC">
        <w:rPr>
          <w:rStyle w:val="Q"/>
          <w:rFonts w:ascii="David" w:hAnsi="David" w:cs="David"/>
          <w:sz w:val="28"/>
          <w:szCs w:val="28"/>
          <w:rtl/>
        </w:rPr>
        <w:t>זה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אני</w:t>
      </w:r>
      <w:r w:rsidRPr="00BB7FDC">
        <w:rPr>
          <w:rStyle w:val="Q"/>
          <w:rFonts w:ascii="David" w:eastAsia="David" w:hAnsi="David" w:cs="David"/>
          <w:sz w:val="28"/>
          <w:szCs w:val="28"/>
          <w:rtl/>
        </w:rPr>
        <w:t xml:space="preserve"> </w:t>
      </w:r>
      <w:r w:rsidRPr="00BB7FDC">
        <w:rPr>
          <w:rStyle w:val="Q"/>
          <w:rFonts w:ascii="David" w:hAnsi="David" w:cs="David"/>
          <w:sz w:val="28"/>
          <w:szCs w:val="28"/>
          <w:rtl/>
        </w:rPr>
        <w:t>נוקט</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בגישה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הציונית, שלפיה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יש</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להשתדל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ליישם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חזון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הגאולה</w:t>
      </w:r>
      <w:r w:rsidRPr="00BB7FDC">
        <w:rPr>
          <w:rStyle w:val="Q"/>
          <w:rFonts w:ascii="David" w:eastAsia="David" w:hAnsi="David" w:cs="David"/>
          <w:sz w:val="28"/>
          <w:szCs w:val="28"/>
          <w:rtl/>
        </w:rPr>
        <w:t xml:space="preserve"> </w:t>
      </w:r>
      <w:r w:rsidRPr="00BB7FDC">
        <w:rPr>
          <w:rFonts w:ascii="David" w:hAnsi="David" w:cs="David"/>
          <w:sz w:val="28"/>
          <w:szCs w:val="28"/>
          <w:rtl/>
        </w:rPr>
        <w:t>כמיטב</w:t>
      </w:r>
      <w:r w:rsidRPr="00BB7FDC">
        <w:rPr>
          <w:rFonts w:ascii="David" w:eastAsia="David" w:hAnsi="David" w:cs="David"/>
          <w:sz w:val="28"/>
          <w:szCs w:val="28"/>
          <w:rtl/>
        </w:rPr>
        <w:t xml:space="preserve"> </w:t>
      </w:r>
      <w:r w:rsidRPr="00BB7FDC">
        <w:rPr>
          <w:rFonts w:ascii="David" w:hAnsi="David" w:cs="David"/>
          <w:sz w:val="28"/>
          <w:szCs w:val="28"/>
          <w:rtl/>
        </w:rPr>
        <w:t>יכולתנו</w:t>
      </w:r>
      <w:r w:rsidRPr="00BB7FDC">
        <w:rPr>
          <w:rFonts w:ascii="David" w:eastAsia="David" w:hAnsi="David" w:cs="David"/>
          <w:sz w:val="28"/>
          <w:szCs w:val="28"/>
          <w:rtl/>
        </w:rPr>
        <w:t xml:space="preserve"> </w:t>
      </w:r>
      <w:r w:rsidRPr="00BB7FDC">
        <w:rPr>
          <w:rStyle w:val="Q"/>
          <w:rFonts w:ascii="David" w:hAnsi="David" w:cs="David"/>
          <w:sz w:val="28"/>
          <w:szCs w:val="28"/>
          <w:rtl/>
        </w:rPr>
        <w:t>בדרך</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הטבע. בהתאם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לכך, אנסה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בהמשך</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המאמר</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לברר, איך</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אפשר</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לקיים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עקרון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חלוקת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הקרקעות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והיובל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במדינת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ישראל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ימינו, ולהתקרב</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למצב</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שבו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לכל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אזרח</w:t>
      </w:r>
      <w:r w:rsidRPr="00BB7FDC">
        <w:rPr>
          <w:rStyle w:val="Q"/>
          <w:rFonts w:ascii="David" w:eastAsia="David" w:hAnsi="David" w:cs="David"/>
          <w:sz w:val="28"/>
          <w:szCs w:val="28"/>
          <w:rtl/>
        </w:rPr>
        <w:t xml:space="preserve"> </w:t>
      </w:r>
      <w:r w:rsidRPr="00BB7FDC">
        <w:rPr>
          <w:rStyle w:val="Q"/>
          <w:rFonts w:ascii="David" w:hAnsi="David" w:cs="David"/>
          <w:sz w:val="28"/>
          <w:szCs w:val="28"/>
          <w:rtl/>
        </w:rPr>
        <w:t>יש</w:t>
      </w:r>
      <w:r w:rsidRPr="00BB7FDC">
        <w:rPr>
          <w:rStyle w:val="Q"/>
          <w:rFonts w:ascii="David" w:eastAsia="David" w:hAnsi="David" w:cs="David"/>
          <w:sz w:val="28"/>
          <w:szCs w:val="28"/>
          <w:rtl/>
        </w:rPr>
        <w:t xml:space="preserve"> </w:t>
      </w:r>
      <w:r w:rsidRPr="00BB7FDC">
        <w:rPr>
          <w:rStyle w:val="Q"/>
          <w:rFonts w:ascii="David" w:hAnsi="David" w:cs="David"/>
          <w:sz w:val="28"/>
          <w:szCs w:val="28"/>
          <w:rtl/>
        </w:rPr>
        <w:t>קרקע</w:t>
      </w:r>
      <w:r w:rsidRPr="00BB7FDC">
        <w:rPr>
          <w:rStyle w:val="Q"/>
          <w:rFonts w:ascii="David" w:eastAsia="David" w:hAnsi="David" w:cs="David"/>
          <w:sz w:val="28"/>
          <w:szCs w:val="28"/>
          <w:rtl/>
        </w:rPr>
        <w:t xml:space="preserve"> </w:t>
      </w:r>
      <w:r w:rsidRPr="00BB7FDC">
        <w:rPr>
          <w:rStyle w:val="Q"/>
          <w:rFonts w:ascii="David" w:hAnsi="David" w:cs="David"/>
          <w:sz w:val="28"/>
          <w:szCs w:val="28"/>
          <w:rtl/>
        </w:rPr>
        <w:t>פרטית.</w:t>
      </w:r>
    </w:p>
    <w:p w:rsidR="009C2B09" w:rsidRPr="00BB7FDC" w:rsidRDefault="009C2B09" w:rsidP="009C2B09">
      <w:pPr>
        <w:pStyle w:val="2"/>
        <w:tabs>
          <w:tab w:val="left" w:pos="6792"/>
        </w:tabs>
        <w:bidi/>
        <w:rPr>
          <w:rFonts w:ascii="David" w:hAnsi="David" w:cs="David"/>
          <w:sz w:val="28"/>
          <w:szCs w:val="28"/>
          <w:rtl/>
        </w:rPr>
      </w:pPr>
      <w:r w:rsidRPr="00BB7FDC">
        <w:rPr>
          <w:rStyle w:val="Q"/>
          <w:rFonts w:ascii="David" w:hAnsi="David" w:cs="David"/>
          <w:sz w:val="28"/>
          <w:szCs w:val="28"/>
          <w:rtl/>
        </w:rPr>
        <w:t>ב. איך</w:t>
      </w:r>
      <w:r w:rsidRPr="00BB7FDC">
        <w:rPr>
          <w:rStyle w:val="Q"/>
          <w:rFonts w:ascii="David" w:eastAsia="David" w:hAnsi="David" w:cs="David"/>
          <w:sz w:val="28"/>
          <w:szCs w:val="28"/>
          <w:rtl/>
        </w:rPr>
        <w:t xml:space="preserve"> </w:t>
      </w:r>
      <w:r w:rsidRPr="00BB7FDC">
        <w:rPr>
          <w:rStyle w:val="Q"/>
          <w:rFonts w:ascii="David" w:hAnsi="David" w:cs="David"/>
          <w:sz w:val="28"/>
          <w:szCs w:val="28"/>
          <w:rtl/>
        </w:rPr>
        <w:t>מחלקים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קרקעות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בימינו</w:t>
      </w:r>
    </w:p>
    <w:p w:rsidR="009C2B09" w:rsidRPr="00BB7FDC" w:rsidRDefault="009C2B09" w:rsidP="009C2B09">
      <w:pPr>
        <w:pStyle w:val="a1"/>
        <w:bidi/>
        <w:rPr>
          <w:rFonts w:ascii="David" w:hAnsi="David" w:cs="David"/>
          <w:sz w:val="28"/>
          <w:szCs w:val="28"/>
          <w:rtl/>
        </w:rPr>
      </w:pPr>
      <w:r w:rsidRPr="00BB7FDC">
        <w:rPr>
          <w:rFonts w:ascii="David" w:hAnsi="David" w:cs="David"/>
          <w:sz w:val="28"/>
          <w:szCs w:val="28"/>
          <w:rtl/>
        </w:rPr>
        <w:t>כדי</w:t>
      </w:r>
      <w:r w:rsidRPr="00BB7FDC">
        <w:rPr>
          <w:rFonts w:ascii="David" w:eastAsia="David" w:hAnsi="David" w:cs="David"/>
          <w:sz w:val="28"/>
          <w:szCs w:val="28"/>
          <w:rtl/>
        </w:rPr>
        <w:t xml:space="preserve"> </w:t>
      </w:r>
      <w:r w:rsidRPr="00BB7FDC">
        <w:rPr>
          <w:rFonts w:ascii="David" w:hAnsi="David" w:cs="David"/>
          <w:sz w:val="28"/>
          <w:szCs w:val="28"/>
          <w:rtl/>
        </w:rPr>
        <w:t>לממש</w:t>
      </w:r>
      <w:r w:rsidRPr="00BB7FDC">
        <w:rPr>
          <w:rFonts w:ascii="David" w:eastAsia="David" w:hAnsi="David" w:cs="David"/>
          <w:sz w:val="28"/>
          <w:szCs w:val="28"/>
          <w:rtl/>
        </w:rPr>
        <w:t xml:space="preserve"> </w:t>
      </w:r>
      <w:r w:rsidRPr="00BB7FDC">
        <w:rPr>
          <w:rFonts w:ascii="David" w:hAnsi="David" w:cs="David"/>
          <w:sz w:val="28"/>
          <w:szCs w:val="28"/>
          <w:rtl/>
        </w:rPr>
        <w:t>את</w:t>
      </w:r>
      <w:r w:rsidRPr="00BB7FDC">
        <w:rPr>
          <w:rFonts w:ascii="David" w:eastAsia="David" w:hAnsi="David" w:cs="David"/>
          <w:sz w:val="28"/>
          <w:szCs w:val="28"/>
          <w:rtl/>
        </w:rPr>
        <w:t xml:space="preserve"> </w:t>
      </w:r>
      <w:r w:rsidRPr="00BB7FDC">
        <w:rPr>
          <w:rFonts w:ascii="David" w:hAnsi="David" w:cs="David"/>
          <w:sz w:val="28"/>
          <w:szCs w:val="28"/>
          <w:rtl/>
        </w:rPr>
        <w:t>עקרון</w:t>
      </w:r>
      <w:r w:rsidRPr="00BB7FDC">
        <w:rPr>
          <w:rFonts w:ascii="David" w:eastAsia="David" w:hAnsi="David" w:cs="David"/>
          <w:sz w:val="28"/>
          <w:szCs w:val="28"/>
          <w:rtl/>
        </w:rPr>
        <w:t xml:space="preserve"> </w:t>
      </w:r>
      <w:r w:rsidRPr="00BB7FDC">
        <w:rPr>
          <w:rFonts w:ascii="David" w:hAnsi="David" w:cs="David"/>
          <w:sz w:val="28"/>
          <w:szCs w:val="28"/>
          <w:rtl/>
        </w:rPr>
        <w:t>חלוקת</w:t>
      </w:r>
      <w:r w:rsidRPr="00BB7FDC">
        <w:rPr>
          <w:rFonts w:ascii="David" w:eastAsia="David" w:hAnsi="David" w:cs="David"/>
          <w:sz w:val="28"/>
          <w:szCs w:val="28"/>
          <w:rtl/>
        </w:rPr>
        <w:t xml:space="preserve"> </w:t>
      </w:r>
      <w:r w:rsidRPr="00BB7FDC">
        <w:rPr>
          <w:rFonts w:ascii="David" w:hAnsi="David" w:cs="David"/>
          <w:sz w:val="28"/>
          <w:szCs w:val="28"/>
          <w:rtl/>
        </w:rPr>
        <w:t>הקרקעות</w:t>
      </w:r>
      <w:r w:rsidRPr="00BB7FDC">
        <w:rPr>
          <w:rFonts w:ascii="David" w:eastAsia="David" w:hAnsi="David" w:cs="David"/>
          <w:sz w:val="28"/>
          <w:szCs w:val="28"/>
          <w:rtl/>
        </w:rPr>
        <w:t xml:space="preserve"> </w:t>
      </w:r>
      <w:r w:rsidRPr="00BB7FDC">
        <w:rPr>
          <w:rFonts w:ascii="David" w:hAnsi="David" w:cs="David"/>
          <w:sz w:val="28"/>
          <w:szCs w:val="28"/>
          <w:rtl/>
        </w:rPr>
        <w:t>בימינו, יש</w:t>
      </w:r>
      <w:r w:rsidRPr="00BB7FDC">
        <w:rPr>
          <w:rFonts w:ascii="David" w:eastAsia="David" w:hAnsi="David" w:cs="David"/>
          <w:sz w:val="28"/>
          <w:szCs w:val="28"/>
          <w:rtl/>
        </w:rPr>
        <w:t xml:space="preserve"> </w:t>
      </w:r>
      <w:r w:rsidRPr="00BB7FDC">
        <w:rPr>
          <w:rFonts w:ascii="David" w:hAnsi="David" w:cs="David"/>
          <w:sz w:val="28"/>
          <w:szCs w:val="28"/>
          <w:rtl/>
        </w:rPr>
        <w:t>להתייחס</w:t>
      </w:r>
      <w:r w:rsidRPr="00BB7FDC">
        <w:rPr>
          <w:rFonts w:ascii="David" w:eastAsia="David" w:hAnsi="David" w:cs="David"/>
          <w:sz w:val="28"/>
          <w:szCs w:val="28"/>
          <w:rtl/>
        </w:rPr>
        <w:t xml:space="preserve"> </w:t>
      </w:r>
      <w:r w:rsidRPr="00BB7FDC">
        <w:rPr>
          <w:rFonts w:ascii="David" w:hAnsi="David" w:cs="David"/>
          <w:sz w:val="28"/>
          <w:szCs w:val="28"/>
          <w:rtl/>
        </w:rPr>
        <w:t>לכמה</w:t>
      </w:r>
      <w:r w:rsidRPr="00BB7FDC">
        <w:rPr>
          <w:rFonts w:ascii="David" w:eastAsia="David" w:hAnsi="David" w:cs="David"/>
          <w:sz w:val="28"/>
          <w:szCs w:val="28"/>
          <w:rtl/>
        </w:rPr>
        <w:t xml:space="preserve"> </w:t>
      </w:r>
      <w:r w:rsidRPr="00BB7FDC">
        <w:rPr>
          <w:rFonts w:ascii="David" w:hAnsi="David" w:cs="David"/>
          <w:sz w:val="28"/>
          <w:szCs w:val="28"/>
          <w:rtl/>
        </w:rPr>
        <w:t>שאלות:</w:t>
      </w:r>
    </w:p>
    <w:p w:rsidR="009C2B09" w:rsidRPr="00BB7FDC" w:rsidRDefault="009C2B09" w:rsidP="00CF3D87">
      <w:pPr>
        <w:pStyle w:val="a1"/>
        <w:numPr>
          <w:ilvl w:val="0"/>
          <w:numId w:val="2"/>
        </w:numPr>
        <w:bidi/>
        <w:ind w:firstLine="0"/>
        <w:rPr>
          <w:rFonts w:ascii="David" w:hAnsi="David" w:cs="David"/>
          <w:sz w:val="28"/>
          <w:szCs w:val="28"/>
          <w:rtl/>
        </w:rPr>
      </w:pPr>
      <w:r w:rsidRPr="00BB7FDC">
        <w:rPr>
          <w:rFonts w:ascii="David" w:hAnsi="David" w:cs="David"/>
          <w:sz w:val="28"/>
          <w:szCs w:val="28"/>
          <w:rtl/>
        </w:rPr>
        <w:t xml:space="preserve">א. </w:t>
      </w:r>
      <w:r w:rsidRPr="00BB7FDC">
        <w:rPr>
          <w:rFonts w:ascii="David" w:hAnsi="David" w:cs="David"/>
          <w:b/>
          <w:bCs/>
          <w:sz w:val="28"/>
          <w:szCs w:val="28"/>
          <w:rtl/>
        </w:rPr>
        <w:t>למי</w:t>
      </w:r>
      <w:r w:rsidRPr="00BB7FDC">
        <w:rPr>
          <w:rFonts w:ascii="David" w:eastAsia="David" w:hAnsi="David" w:cs="David"/>
          <w:sz w:val="28"/>
          <w:szCs w:val="28"/>
          <w:rtl/>
        </w:rPr>
        <w:t xml:space="preserve"> </w:t>
      </w:r>
      <w:r w:rsidRPr="00BB7FDC">
        <w:rPr>
          <w:rFonts w:ascii="David" w:hAnsi="David" w:cs="David"/>
          <w:sz w:val="28"/>
          <w:szCs w:val="28"/>
          <w:rtl/>
        </w:rPr>
        <w:t>לחלק? מי</w:t>
      </w:r>
      <w:r w:rsidRPr="00BB7FDC">
        <w:rPr>
          <w:rFonts w:ascii="David" w:eastAsia="David" w:hAnsi="David" w:cs="David"/>
          <w:sz w:val="28"/>
          <w:szCs w:val="28"/>
          <w:rtl/>
        </w:rPr>
        <w:t xml:space="preserve"> </w:t>
      </w:r>
      <w:r w:rsidRPr="00BB7FDC">
        <w:rPr>
          <w:rFonts w:ascii="David" w:hAnsi="David" w:cs="David"/>
          <w:sz w:val="28"/>
          <w:szCs w:val="28"/>
          <w:rtl/>
        </w:rPr>
        <w:t>הם</w:t>
      </w:r>
      <w:r w:rsidRPr="00BB7FDC">
        <w:rPr>
          <w:rFonts w:ascii="David" w:eastAsia="David" w:hAnsi="David" w:cs="David"/>
          <w:sz w:val="28"/>
          <w:szCs w:val="28"/>
          <w:rtl/>
        </w:rPr>
        <w:t xml:space="preserve"> </w:t>
      </w:r>
      <w:r w:rsidRPr="00BB7FDC">
        <w:rPr>
          <w:rFonts w:ascii="David" w:hAnsi="David" w:cs="David"/>
          <w:sz w:val="28"/>
          <w:szCs w:val="28"/>
          <w:rtl/>
        </w:rPr>
        <w:t>הזכאים? בזמן</w:t>
      </w:r>
      <w:r w:rsidRPr="00BB7FDC">
        <w:rPr>
          <w:rFonts w:ascii="David" w:eastAsia="David" w:hAnsi="David" w:cs="David"/>
          <w:sz w:val="28"/>
          <w:szCs w:val="28"/>
          <w:rtl/>
        </w:rPr>
        <w:t xml:space="preserve"> </w:t>
      </w:r>
      <w:r w:rsidRPr="00BB7FDC">
        <w:rPr>
          <w:rFonts w:ascii="David" w:hAnsi="David" w:cs="David"/>
          <w:sz w:val="28"/>
          <w:szCs w:val="28"/>
          <w:rtl/>
        </w:rPr>
        <w:t>התורה</w:t>
      </w:r>
      <w:r w:rsidRPr="00BB7FDC">
        <w:rPr>
          <w:rFonts w:ascii="David" w:eastAsia="David" w:hAnsi="David" w:cs="David"/>
          <w:sz w:val="28"/>
          <w:szCs w:val="28"/>
          <w:rtl/>
        </w:rPr>
        <w:t xml:space="preserve"> </w:t>
      </w:r>
      <w:r w:rsidRPr="00BB7FDC">
        <w:rPr>
          <w:rFonts w:ascii="David" w:hAnsi="David" w:cs="David"/>
          <w:sz w:val="28"/>
          <w:szCs w:val="28"/>
          <w:rtl/>
        </w:rPr>
        <w:t>חולקו</w:t>
      </w:r>
      <w:r w:rsidRPr="00BB7FDC">
        <w:rPr>
          <w:rFonts w:ascii="David" w:eastAsia="David" w:hAnsi="David" w:cs="David"/>
          <w:sz w:val="28"/>
          <w:szCs w:val="28"/>
          <w:rtl/>
        </w:rPr>
        <w:t xml:space="preserve"> </w:t>
      </w:r>
      <w:r w:rsidRPr="00BB7FDC">
        <w:rPr>
          <w:rFonts w:ascii="David" w:hAnsi="David" w:cs="David"/>
          <w:sz w:val="28"/>
          <w:szCs w:val="28"/>
          <w:rtl/>
        </w:rPr>
        <w:t>קרקעות</w:t>
      </w:r>
      <w:r w:rsidRPr="00BB7FDC">
        <w:rPr>
          <w:rFonts w:ascii="David" w:eastAsia="David" w:hAnsi="David" w:cs="David"/>
          <w:sz w:val="28"/>
          <w:szCs w:val="28"/>
          <w:rtl/>
        </w:rPr>
        <w:t xml:space="preserve"> </w:t>
      </w:r>
      <w:r w:rsidRPr="00BB7FDC">
        <w:rPr>
          <w:rFonts w:ascii="David" w:hAnsi="David" w:cs="David"/>
          <w:sz w:val="28"/>
          <w:szCs w:val="28"/>
          <w:rtl/>
        </w:rPr>
        <w:t>לכל</w:t>
      </w:r>
      <w:r w:rsidRPr="00BB7FDC">
        <w:rPr>
          <w:rFonts w:ascii="David" w:eastAsia="David" w:hAnsi="David" w:cs="David"/>
          <w:sz w:val="28"/>
          <w:szCs w:val="28"/>
          <w:rtl/>
        </w:rPr>
        <w:t xml:space="preserve"> </w:t>
      </w:r>
      <w:r w:rsidRPr="00BB7FDC">
        <w:rPr>
          <w:rFonts w:ascii="David" w:hAnsi="David" w:cs="David"/>
          <w:sz w:val="28"/>
          <w:szCs w:val="28"/>
          <w:rtl/>
        </w:rPr>
        <w:t>אלה</w:t>
      </w:r>
      <w:r w:rsidRPr="00BB7FDC">
        <w:rPr>
          <w:rFonts w:ascii="David" w:eastAsia="David" w:hAnsi="David" w:cs="David"/>
          <w:sz w:val="28"/>
          <w:szCs w:val="28"/>
          <w:rtl/>
        </w:rPr>
        <w:t xml:space="preserve"> </w:t>
      </w:r>
      <w:r w:rsidRPr="00BB7FDC">
        <w:rPr>
          <w:rFonts w:ascii="David" w:hAnsi="David" w:cs="David"/>
          <w:sz w:val="28"/>
          <w:szCs w:val="28"/>
          <w:rtl/>
        </w:rPr>
        <w:t>שנספרו</w:t>
      </w:r>
      <w:r w:rsidRPr="00BB7FDC">
        <w:rPr>
          <w:rFonts w:ascii="David" w:eastAsia="David" w:hAnsi="David" w:cs="David"/>
          <w:sz w:val="28"/>
          <w:szCs w:val="28"/>
          <w:rtl/>
        </w:rPr>
        <w:t xml:space="preserve"> </w:t>
      </w:r>
      <w:r w:rsidRPr="00BB7FDC">
        <w:rPr>
          <w:rFonts w:ascii="David" w:hAnsi="David" w:cs="David"/>
          <w:sz w:val="28"/>
          <w:szCs w:val="28"/>
          <w:rtl/>
        </w:rPr>
        <w:t>במפקד</w:t>
      </w:r>
      <w:r w:rsidRPr="00BB7FDC">
        <w:rPr>
          <w:rFonts w:ascii="David" w:eastAsia="David" w:hAnsi="David" w:cs="David"/>
          <w:sz w:val="28"/>
          <w:szCs w:val="28"/>
          <w:rtl/>
        </w:rPr>
        <w:t xml:space="preserve"> </w:t>
      </w:r>
      <w:r w:rsidRPr="00BB7FDC">
        <w:rPr>
          <w:rFonts w:ascii="David" w:hAnsi="David" w:cs="David"/>
          <w:sz w:val="28"/>
          <w:szCs w:val="28"/>
          <w:rtl/>
        </w:rPr>
        <w:t>שנערך</w:t>
      </w:r>
      <w:r w:rsidRPr="00BB7FDC">
        <w:rPr>
          <w:rFonts w:ascii="David" w:eastAsia="David" w:hAnsi="David" w:cs="David"/>
          <w:sz w:val="28"/>
          <w:szCs w:val="28"/>
          <w:rtl/>
        </w:rPr>
        <w:t xml:space="preserve"> </w:t>
      </w:r>
      <w:r w:rsidRPr="00BB7FDC">
        <w:rPr>
          <w:rFonts w:ascii="David" w:hAnsi="David" w:cs="David"/>
          <w:sz w:val="28"/>
          <w:szCs w:val="28"/>
          <w:rtl/>
        </w:rPr>
        <w:t>לפני</w:t>
      </w:r>
      <w:r w:rsidRPr="00BB7FDC">
        <w:rPr>
          <w:rFonts w:ascii="David" w:eastAsia="David" w:hAnsi="David" w:cs="David"/>
          <w:sz w:val="28"/>
          <w:szCs w:val="28"/>
          <w:rtl/>
        </w:rPr>
        <w:t xml:space="preserve"> </w:t>
      </w:r>
      <w:r w:rsidRPr="00BB7FDC">
        <w:rPr>
          <w:rFonts w:ascii="David" w:hAnsi="David" w:cs="David"/>
          <w:sz w:val="28"/>
          <w:szCs w:val="28"/>
          <w:rtl/>
        </w:rPr>
        <w:t>הכניסה</w:t>
      </w:r>
      <w:r w:rsidRPr="00BB7FDC">
        <w:rPr>
          <w:rFonts w:ascii="David" w:eastAsia="David" w:hAnsi="David" w:cs="David"/>
          <w:sz w:val="28"/>
          <w:szCs w:val="28"/>
          <w:rtl/>
        </w:rPr>
        <w:t xml:space="preserve"> </w:t>
      </w:r>
      <w:r w:rsidRPr="00BB7FDC">
        <w:rPr>
          <w:rFonts w:ascii="David" w:hAnsi="David" w:cs="David"/>
          <w:sz w:val="28"/>
          <w:szCs w:val="28"/>
          <w:rtl/>
        </w:rPr>
        <w:t>לארץ: "</w:t>
      </w:r>
      <w:r w:rsidRPr="00BB7FDC">
        <w:rPr>
          <w:rStyle w:val="Q"/>
          <w:rFonts w:ascii="David" w:hAnsi="David" w:cs="David"/>
          <w:sz w:val="28"/>
          <w:szCs w:val="28"/>
          <w:rtl/>
        </w:rPr>
        <w:t>שְׂאוּ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רֹאשׁ</w:t>
      </w:r>
      <w:r w:rsidRPr="00BB7FDC">
        <w:rPr>
          <w:rStyle w:val="Q"/>
          <w:rFonts w:ascii="David" w:eastAsia="David" w:hAnsi="David" w:cs="David"/>
          <w:sz w:val="28"/>
          <w:szCs w:val="28"/>
          <w:rtl/>
        </w:rPr>
        <w:t xml:space="preserve"> </w:t>
      </w:r>
      <w:r w:rsidRPr="00BB7FDC">
        <w:rPr>
          <w:rStyle w:val="Q"/>
          <w:rFonts w:ascii="David" w:hAnsi="David" w:cs="David"/>
          <w:sz w:val="28"/>
          <w:szCs w:val="28"/>
          <w:rtl/>
        </w:rPr>
        <w:t>כָּל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עֲדַת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בְּנֵי</w:t>
      </w:r>
      <w:r w:rsidRPr="00BB7FDC">
        <w:rPr>
          <w:rStyle w:val="Q"/>
          <w:rFonts w:ascii="David" w:eastAsia="David" w:hAnsi="David" w:cs="David"/>
          <w:sz w:val="28"/>
          <w:szCs w:val="28"/>
          <w:rtl/>
        </w:rPr>
        <w:t xml:space="preserve"> </w:t>
      </w:r>
      <w:r w:rsidRPr="00BB7FDC">
        <w:rPr>
          <w:rStyle w:val="Q"/>
          <w:rFonts w:ascii="David" w:hAnsi="David" w:cs="David"/>
          <w:sz w:val="28"/>
          <w:szCs w:val="28"/>
          <w:rtl/>
        </w:rPr>
        <w:t>יִשְׂרָאֵל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מִבֶּן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עֶשְׂרִים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שָׁנָה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וָמַעְלָה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לְבֵית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אֲבֹתָם, כָּל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יֹצֵא</w:t>
      </w:r>
      <w:r w:rsidRPr="00BB7FDC">
        <w:rPr>
          <w:rStyle w:val="Q"/>
          <w:rFonts w:ascii="David" w:eastAsia="David" w:hAnsi="David" w:cs="David"/>
          <w:sz w:val="28"/>
          <w:szCs w:val="28"/>
          <w:rtl/>
        </w:rPr>
        <w:t xml:space="preserve"> </w:t>
      </w:r>
      <w:r w:rsidRPr="00BB7FDC">
        <w:rPr>
          <w:rStyle w:val="Q"/>
          <w:rFonts w:ascii="David" w:hAnsi="David" w:cs="David"/>
          <w:sz w:val="28"/>
          <w:szCs w:val="28"/>
          <w:rtl/>
        </w:rPr>
        <w:t>צָבָא</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בְּיִשְׂרָאֵל</w:t>
      </w:r>
      <w:r w:rsidRPr="00BB7FDC">
        <w:rPr>
          <w:rStyle w:val="Q"/>
          <w:rFonts w:ascii="David" w:eastAsia="David" w:hAnsi="David" w:cs="David"/>
          <w:sz w:val="28"/>
          <w:szCs w:val="28"/>
          <w:rtl/>
        </w:rPr>
        <w:t xml:space="preserve"> </w:t>
      </w:r>
      <w:r w:rsidRPr="00BB7FDC">
        <w:rPr>
          <w:rStyle w:val="Q"/>
          <w:rFonts w:ascii="David" w:hAnsi="David" w:cs="David"/>
          <w:sz w:val="28"/>
          <w:szCs w:val="28"/>
          <w:rtl/>
        </w:rPr>
        <w:t>... לָאֵלֶּה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תֵּחָלֵק</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הָאָרֶץ</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בְּנַחֲלָה" (במדבר</w:t>
      </w:r>
      <w:r w:rsidRPr="00BB7FDC">
        <w:rPr>
          <w:rStyle w:val="Q"/>
          <w:rFonts w:ascii="David" w:eastAsia="David" w:hAnsi="David" w:cs="David"/>
          <w:sz w:val="28"/>
          <w:szCs w:val="28"/>
          <w:rtl/>
        </w:rPr>
        <w:t xml:space="preserve"> </w:t>
      </w:r>
      <w:r w:rsidRPr="00BB7FDC">
        <w:rPr>
          <w:rStyle w:val="Q"/>
          <w:rFonts w:ascii="David" w:hAnsi="David" w:cs="David"/>
          <w:sz w:val="28"/>
          <w:szCs w:val="28"/>
          <w:rtl/>
        </w:rPr>
        <w:t>כו, ב-נג). האם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הגיל</w:t>
      </w:r>
      <w:r w:rsidRPr="00BB7FDC">
        <w:rPr>
          <w:rStyle w:val="Q"/>
          <w:rFonts w:ascii="David" w:eastAsia="David" w:hAnsi="David" w:cs="David"/>
          <w:sz w:val="28"/>
          <w:szCs w:val="28"/>
          <w:rtl/>
        </w:rPr>
        <w:t xml:space="preserve"> </w:t>
      </w:r>
      <w:r w:rsidR="00CF3D87">
        <w:rPr>
          <w:rStyle w:val="Q"/>
          <w:rFonts w:ascii="David" w:eastAsia="David" w:hAnsi="David" w:cs="David" w:hint="cs"/>
          <w:sz w:val="28"/>
          <w:szCs w:val="28"/>
          <w:rtl/>
        </w:rPr>
        <w:t xml:space="preserve">מקנה זכות לקבל קרקע </w:t>
      </w:r>
      <w:r w:rsidRPr="00BB7FDC">
        <w:rPr>
          <w:rStyle w:val="Q"/>
          <w:rFonts w:ascii="David" w:hAnsi="David" w:cs="David"/>
          <w:sz w:val="28"/>
          <w:szCs w:val="28"/>
          <w:rtl/>
        </w:rPr>
        <w:t>- "מבן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עשרים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שנה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ומעלה", או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השירות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הצבאי</w:t>
      </w:r>
      <w:r w:rsidRPr="00BB7FDC">
        <w:rPr>
          <w:rStyle w:val="Q"/>
          <w:rFonts w:ascii="David" w:eastAsia="David" w:hAnsi="David" w:cs="David"/>
          <w:sz w:val="28"/>
          <w:szCs w:val="28"/>
          <w:rtl/>
        </w:rPr>
        <w:t xml:space="preserve"> </w:t>
      </w:r>
      <w:r w:rsidRPr="00BB7FDC">
        <w:rPr>
          <w:rStyle w:val="Q"/>
          <w:rFonts w:ascii="David" w:hAnsi="David" w:cs="David"/>
          <w:sz w:val="28"/>
          <w:szCs w:val="28"/>
          <w:rtl/>
        </w:rPr>
        <w:t>- "כל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יוצא</w:t>
      </w:r>
      <w:r w:rsidRPr="00BB7FDC">
        <w:rPr>
          <w:rStyle w:val="Q"/>
          <w:rFonts w:ascii="David" w:eastAsia="David" w:hAnsi="David" w:cs="David"/>
          <w:sz w:val="28"/>
          <w:szCs w:val="28"/>
          <w:rtl/>
        </w:rPr>
        <w:t xml:space="preserve"> </w:t>
      </w:r>
      <w:r w:rsidRPr="00BB7FDC">
        <w:rPr>
          <w:rStyle w:val="Q"/>
          <w:rFonts w:ascii="David" w:hAnsi="David" w:cs="David"/>
          <w:sz w:val="28"/>
          <w:szCs w:val="28"/>
          <w:rtl/>
        </w:rPr>
        <w:t>צבא"? האם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בימינו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יש</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לחלק</w:t>
      </w:r>
      <w:r w:rsidRPr="00BB7FDC">
        <w:rPr>
          <w:rStyle w:val="Q"/>
          <w:rFonts w:ascii="David" w:eastAsia="David" w:hAnsi="David" w:cs="David"/>
          <w:sz w:val="28"/>
          <w:szCs w:val="28"/>
          <w:rtl/>
        </w:rPr>
        <w:t xml:space="preserve"> </w:t>
      </w:r>
      <w:r w:rsidRPr="00BB7FDC">
        <w:rPr>
          <w:rStyle w:val="Q"/>
          <w:rFonts w:ascii="David" w:hAnsi="David" w:cs="David"/>
          <w:sz w:val="28"/>
          <w:szCs w:val="28"/>
          <w:rtl/>
        </w:rPr>
        <w:t>נחלות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לכל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אדם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מעל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גיל</w:t>
      </w:r>
      <w:r w:rsidRPr="00BB7FDC">
        <w:rPr>
          <w:rStyle w:val="Q"/>
          <w:rFonts w:ascii="David" w:eastAsia="David" w:hAnsi="David" w:cs="David"/>
          <w:sz w:val="28"/>
          <w:szCs w:val="28"/>
          <w:rtl/>
        </w:rPr>
        <w:t xml:space="preserve"> </w:t>
      </w:r>
      <w:r w:rsidRPr="00BB7FDC">
        <w:rPr>
          <w:rStyle w:val="Q"/>
          <w:rFonts w:ascii="David" w:hAnsi="David" w:cs="David"/>
          <w:sz w:val="28"/>
          <w:szCs w:val="28"/>
        </w:rPr>
        <w:t>20</w:t>
      </w:r>
      <w:r w:rsidRPr="00BB7FDC">
        <w:rPr>
          <w:rStyle w:val="Q"/>
          <w:rFonts w:ascii="David" w:hAnsi="David" w:cs="David"/>
          <w:sz w:val="28"/>
          <w:szCs w:val="28"/>
          <w:rtl/>
        </w:rPr>
        <w:t>, או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לכל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אדם</w:t>
      </w:r>
      <w:r w:rsidRPr="00BB7FDC">
        <w:rPr>
          <w:rStyle w:val="Q"/>
          <w:rFonts w:ascii="David" w:eastAsia="David" w:hAnsi="David" w:cs="David"/>
          <w:sz w:val="28"/>
          <w:szCs w:val="28"/>
          <w:rtl/>
        </w:rPr>
        <w:t xml:space="preserve"> </w:t>
      </w:r>
      <w:r w:rsidRPr="00BB7FDC">
        <w:rPr>
          <w:rStyle w:val="Q"/>
          <w:rFonts w:ascii="David" w:hAnsi="David" w:cs="David"/>
          <w:sz w:val="28"/>
          <w:szCs w:val="28"/>
          <w:rtl/>
        </w:rPr>
        <w:t>ששירת</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בצה"ל</w:t>
      </w:r>
      <w:r w:rsidRPr="00BB7FDC">
        <w:rPr>
          <w:rStyle w:val="Q"/>
          <w:rFonts w:ascii="David" w:eastAsia="David" w:hAnsi="David" w:cs="David"/>
          <w:sz w:val="28"/>
          <w:szCs w:val="28"/>
          <w:rtl/>
        </w:rPr>
        <w:t xml:space="preserve"> </w:t>
      </w:r>
      <w:r w:rsidRPr="00BB7FDC">
        <w:rPr>
          <w:rStyle w:val="Q"/>
          <w:rFonts w:ascii="David" w:hAnsi="David" w:cs="David"/>
          <w:sz w:val="28"/>
          <w:szCs w:val="28"/>
          <w:rtl/>
        </w:rPr>
        <w:t>בלי</w:t>
      </w:r>
      <w:r w:rsidRPr="00BB7FDC">
        <w:rPr>
          <w:rStyle w:val="Q"/>
          <w:rFonts w:ascii="David" w:eastAsia="David" w:hAnsi="David" w:cs="David"/>
          <w:sz w:val="28"/>
          <w:szCs w:val="28"/>
          <w:rtl/>
        </w:rPr>
        <w:t xml:space="preserve"> </w:t>
      </w:r>
      <w:r w:rsidRPr="00BB7FDC">
        <w:rPr>
          <w:rStyle w:val="Q"/>
          <w:rFonts w:ascii="David" w:hAnsi="David" w:cs="David"/>
          <w:sz w:val="28"/>
          <w:szCs w:val="28"/>
          <w:rtl/>
        </w:rPr>
        <w:t>קשר</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לגילו?</w:t>
      </w:r>
    </w:p>
    <w:p w:rsidR="009C2B09" w:rsidRPr="00BB7FDC" w:rsidRDefault="009C2B09" w:rsidP="00CF3D87">
      <w:pPr>
        <w:pStyle w:val="a1"/>
        <w:numPr>
          <w:ilvl w:val="0"/>
          <w:numId w:val="2"/>
        </w:numPr>
        <w:bidi/>
        <w:ind w:firstLine="0"/>
        <w:rPr>
          <w:rFonts w:ascii="David" w:hAnsi="David" w:cs="David"/>
          <w:sz w:val="28"/>
          <w:szCs w:val="28"/>
          <w:rtl/>
        </w:rPr>
      </w:pPr>
      <w:r w:rsidRPr="00BB7FDC">
        <w:rPr>
          <w:rFonts w:ascii="David" w:hAnsi="David" w:cs="David"/>
          <w:sz w:val="28"/>
          <w:szCs w:val="28"/>
          <w:rtl/>
        </w:rPr>
        <w:t>ב</w:t>
      </w:r>
      <w:r w:rsidRPr="00BB7FDC">
        <w:rPr>
          <w:rFonts w:ascii="David" w:eastAsia="David" w:hAnsi="David" w:cs="David"/>
          <w:sz w:val="28"/>
          <w:szCs w:val="28"/>
          <w:rtl/>
        </w:rPr>
        <w:t xml:space="preserve"> </w:t>
      </w:r>
      <w:r w:rsidRPr="00BB7FDC">
        <w:rPr>
          <w:rFonts w:ascii="David" w:hAnsi="David" w:cs="David"/>
          <w:sz w:val="28"/>
          <w:szCs w:val="28"/>
          <w:rtl/>
        </w:rPr>
        <w:t>.</w:t>
      </w:r>
      <w:r w:rsidRPr="00BB7FDC">
        <w:rPr>
          <w:rFonts w:ascii="David" w:hAnsi="David" w:cs="David"/>
          <w:b/>
          <w:bCs/>
          <w:sz w:val="28"/>
          <w:szCs w:val="28"/>
          <w:rtl/>
        </w:rPr>
        <w:t>כמה</w:t>
      </w:r>
      <w:r w:rsidRPr="00BB7FDC">
        <w:rPr>
          <w:rFonts w:ascii="David" w:eastAsia="David" w:hAnsi="David" w:cs="David"/>
          <w:sz w:val="28"/>
          <w:szCs w:val="28"/>
          <w:rtl/>
        </w:rPr>
        <w:t xml:space="preserve"> </w:t>
      </w:r>
      <w:r w:rsidRPr="00BB7FDC">
        <w:rPr>
          <w:rFonts w:ascii="David" w:hAnsi="David" w:cs="David"/>
          <w:sz w:val="28"/>
          <w:szCs w:val="28"/>
          <w:rtl/>
        </w:rPr>
        <w:t>לחלק</w:t>
      </w:r>
      <w:r w:rsidRPr="00BB7FDC">
        <w:rPr>
          <w:rFonts w:ascii="David" w:eastAsia="David" w:hAnsi="David" w:cs="David"/>
          <w:sz w:val="28"/>
          <w:szCs w:val="28"/>
          <w:rtl/>
        </w:rPr>
        <w:t xml:space="preserve"> </w:t>
      </w:r>
      <w:r w:rsidRPr="00BB7FDC">
        <w:rPr>
          <w:rFonts w:ascii="David" w:hAnsi="David" w:cs="David"/>
          <w:sz w:val="28"/>
          <w:szCs w:val="28"/>
          <w:rtl/>
        </w:rPr>
        <w:t>לכל</w:t>
      </w:r>
      <w:r w:rsidRPr="00BB7FDC">
        <w:rPr>
          <w:rFonts w:ascii="David" w:eastAsia="David" w:hAnsi="David" w:cs="David"/>
          <w:sz w:val="28"/>
          <w:szCs w:val="28"/>
          <w:rtl/>
        </w:rPr>
        <w:t xml:space="preserve"> </w:t>
      </w:r>
      <w:r w:rsidRPr="00BB7FDC">
        <w:rPr>
          <w:rFonts w:ascii="David" w:hAnsi="David" w:cs="David"/>
          <w:sz w:val="28"/>
          <w:szCs w:val="28"/>
          <w:rtl/>
        </w:rPr>
        <w:t>אחד? איך</w:t>
      </w:r>
      <w:r w:rsidRPr="00BB7FDC">
        <w:rPr>
          <w:rFonts w:ascii="David" w:eastAsia="David" w:hAnsi="David" w:cs="David"/>
          <w:sz w:val="28"/>
          <w:szCs w:val="28"/>
          <w:rtl/>
        </w:rPr>
        <w:t xml:space="preserve"> </w:t>
      </w:r>
      <w:r w:rsidRPr="00BB7FDC">
        <w:rPr>
          <w:rFonts w:ascii="David" w:hAnsi="David" w:cs="David"/>
          <w:sz w:val="28"/>
          <w:szCs w:val="28"/>
          <w:rtl/>
        </w:rPr>
        <w:t>לבצע</w:t>
      </w:r>
      <w:r w:rsidRPr="00BB7FDC">
        <w:rPr>
          <w:rFonts w:ascii="David" w:eastAsia="David" w:hAnsi="David" w:cs="David"/>
          <w:sz w:val="28"/>
          <w:szCs w:val="28"/>
          <w:rtl/>
        </w:rPr>
        <w:t xml:space="preserve"> </w:t>
      </w:r>
      <w:r w:rsidRPr="00BB7FDC">
        <w:rPr>
          <w:rFonts w:ascii="David" w:hAnsi="David" w:cs="David"/>
          <w:sz w:val="28"/>
          <w:szCs w:val="28"/>
          <w:rtl/>
        </w:rPr>
        <w:t>חלוקה</w:t>
      </w:r>
      <w:r w:rsidRPr="00BB7FDC">
        <w:rPr>
          <w:rFonts w:ascii="David" w:eastAsia="David" w:hAnsi="David" w:cs="David"/>
          <w:sz w:val="28"/>
          <w:szCs w:val="28"/>
          <w:rtl/>
        </w:rPr>
        <w:t xml:space="preserve"> </w:t>
      </w:r>
      <w:r w:rsidRPr="00BB7FDC">
        <w:rPr>
          <w:rFonts w:ascii="David" w:hAnsi="David" w:cs="David"/>
          <w:sz w:val="28"/>
          <w:szCs w:val="28"/>
          <w:rtl/>
        </w:rPr>
        <w:t>שווה</w:t>
      </w:r>
      <w:r w:rsidRPr="00BB7FDC">
        <w:rPr>
          <w:rFonts w:ascii="David" w:eastAsia="David" w:hAnsi="David" w:cs="David"/>
          <w:sz w:val="28"/>
          <w:szCs w:val="28"/>
          <w:rtl/>
        </w:rPr>
        <w:t xml:space="preserve"> </w:t>
      </w:r>
      <w:r w:rsidRPr="00BB7FDC">
        <w:rPr>
          <w:rFonts w:ascii="David" w:hAnsi="David" w:cs="David"/>
          <w:sz w:val="28"/>
          <w:szCs w:val="28"/>
          <w:rtl/>
        </w:rPr>
        <w:t>והוגנת</w:t>
      </w:r>
      <w:r w:rsidRPr="00BB7FDC">
        <w:rPr>
          <w:rFonts w:ascii="David" w:eastAsia="David" w:hAnsi="David" w:cs="David"/>
          <w:sz w:val="28"/>
          <w:szCs w:val="28"/>
          <w:rtl/>
        </w:rPr>
        <w:t xml:space="preserve"> </w:t>
      </w:r>
      <w:r w:rsidRPr="00BB7FDC">
        <w:rPr>
          <w:rFonts w:ascii="David" w:hAnsi="David" w:cs="David"/>
          <w:sz w:val="28"/>
          <w:szCs w:val="28"/>
          <w:rtl/>
        </w:rPr>
        <w:t>של</w:t>
      </w:r>
      <w:r w:rsidRPr="00BB7FDC">
        <w:rPr>
          <w:rFonts w:ascii="David" w:eastAsia="David" w:hAnsi="David" w:cs="David"/>
          <w:sz w:val="28"/>
          <w:szCs w:val="28"/>
          <w:rtl/>
        </w:rPr>
        <w:t xml:space="preserve"> </w:t>
      </w:r>
      <w:r w:rsidRPr="00BB7FDC">
        <w:rPr>
          <w:rFonts w:ascii="David" w:hAnsi="David" w:cs="David"/>
          <w:sz w:val="28"/>
          <w:szCs w:val="28"/>
          <w:rtl/>
        </w:rPr>
        <w:t>הקרקעות? בתורה</w:t>
      </w:r>
      <w:r w:rsidRPr="00BB7FDC">
        <w:rPr>
          <w:rFonts w:ascii="David" w:eastAsia="David" w:hAnsi="David" w:cs="David"/>
          <w:sz w:val="28"/>
          <w:szCs w:val="28"/>
          <w:rtl/>
        </w:rPr>
        <w:t xml:space="preserve"> </w:t>
      </w:r>
      <w:r w:rsidRPr="00BB7FDC">
        <w:rPr>
          <w:rFonts w:ascii="David" w:hAnsi="David" w:cs="David"/>
          <w:sz w:val="28"/>
          <w:szCs w:val="28"/>
          <w:rtl/>
        </w:rPr>
        <w:t>נאמר</w:t>
      </w:r>
      <w:r w:rsidR="00CF3D87">
        <w:rPr>
          <w:rFonts w:ascii="David" w:eastAsia="David" w:hAnsi="David" w:cs="David" w:hint="cs"/>
          <w:sz w:val="28"/>
          <w:szCs w:val="28"/>
          <w:rtl/>
        </w:rPr>
        <w:t>:</w:t>
      </w:r>
      <w:r w:rsidRPr="00BB7FDC">
        <w:rPr>
          <w:rFonts w:ascii="David" w:eastAsia="David" w:hAnsi="David" w:cs="David"/>
          <w:sz w:val="28"/>
          <w:szCs w:val="28"/>
          <w:rtl/>
        </w:rPr>
        <w:t xml:space="preserve"> </w:t>
      </w:r>
      <w:r w:rsidRPr="00BB7FDC">
        <w:rPr>
          <w:rFonts w:ascii="David" w:hAnsi="David" w:cs="David"/>
          <w:sz w:val="28"/>
          <w:szCs w:val="28"/>
          <w:rtl/>
        </w:rPr>
        <w:t>"</w:t>
      </w:r>
      <w:r w:rsidRPr="00BB7FDC">
        <w:rPr>
          <w:rStyle w:val="Q"/>
          <w:rFonts w:ascii="David" w:hAnsi="David" w:cs="David"/>
          <w:sz w:val="28"/>
          <w:szCs w:val="28"/>
          <w:rtl/>
        </w:rPr>
        <w:t>לָרַב</w:t>
      </w:r>
      <w:r w:rsidRPr="00BB7FDC">
        <w:rPr>
          <w:rStyle w:val="Q"/>
          <w:rFonts w:ascii="David" w:eastAsia="David" w:hAnsi="David" w:cs="David"/>
          <w:sz w:val="28"/>
          <w:szCs w:val="28"/>
          <w:rtl/>
        </w:rPr>
        <w:t xml:space="preserve"> </w:t>
      </w:r>
      <w:r w:rsidRPr="00BB7FDC">
        <w:rPr>
          <w:rStyle w:val="Q"/>
          <w:rFonts w:ascii="David" w:hAnsi="David" w:cs="David"/>
          <w:sz w:val="28"/>
          <w:szCs w:val="28"/>
          <w:rtl/>
        </w:rPr>
        <w:t>תַּרְבֶּה</w:t>
      </w:r>
      <w:r w:rsidRPr="00BB7FDC">
        <w:rPr>
          <w:rStyle w:val="Q"/>
          <w:rFonts w:ascii="David" w:eastAsia="David" w:hAnsi="David" w:cs="David"/>
          <w:sz w:val="28"/>
          <w:szCs w:val="28"/>
          <w:rtl/>
        </w:rPr>
        <w:t xml:space="preserve"> </w:t>
      </w:r>
      <w:r w:rsidRPr="00BB7FDC">
        <w:rPr>
          <w:rStyle w:val="Q"/>
          <w:rFonts w:ascii="David" w:hAnsi="David" w:cs="David"/>
          <w:sz w:val="28"/>
          <w:szCs w:val="28"/>
          <w:rtl/>
        </w:rPr>
        <w:t>נַחֲלָתוֹ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וְלַמְעַט</w:t>
      </w:r>
      <w:r w:rsidRPr="00BB7FDC">
        <w:rPr>
          <w:rStyle w:val="Q"/>
          <w:rFonts w:ascii="David" w:eastAsia="David" w:hAnsi="David" w:cs="David"/>
          <w:sz w:val="28"/>
          <w:szCs w:val="28"/>
          <w:rtl/>
        </w:rPr>
        <w:t xml:space="preserve"> </w:t>
      </w:r>
      <w:r w:rsidRPr="00BB7FDC">
        <w:rPr>
          <w:rStyle w:val="Q"/>
          <w:rFonts w:ascii="David" w:hAnsi="David" w:cs="David"/>
          <w:sz w:val="28"/>
          <w:szCs w:val="28"/>
          <w:rtl/>
        </w:rPr>
        <w:t>תַּמְעִיט</w:t>
      </w:r>
      <w:r w:rsidRPr="00BB7FDC">
        <w:rPr>
          <w:rStyle w:val="Q"/>
          <w:rFonts w:ascii="David" w:eastAsia="David" w:hAnsi="David" w:cs="David"/>
          <w:sz w:val="28"/>
          <w:szCs w:val="28"/>
          <w:rtl/>
        </w:rPr>
        <w:t xml:space="preserve"> </w:t>
      </w:r>
      <w:r w:rsidRPr="00BB7FDC">
        <w:rPr>
          <w:rStyle w:val="Q"/>
          <w:rFonts w:ascii="David" w:hAnsi="David" w:cs="David"/>
          <w:sz w:val="28"/>
          <w:szCs w:val="28"/>
          <w:rtl/>
        </w:rPr>
        <w:t>נַחֲלָתוֹ, אִישׁ</w:t>
      </w:r>
      <w:r w:rsidRPr="00BB7FDC">
        <w:rPr>
          <w:rStyle w:val="Q"/>
          <w:rFonts w:ascii="David" w:eastAsia="David" w:hAnsi="David" w:cs="David"/>
          <w:sz w:val="28"/>
          <w:szCs w:val="28"/>
          <w:rtl/>
        </w:rPr>
        <w:t xml:space="preserve"> </w:t>
      </w:r>
      <w:r w:rsidRPr="00BB7FDC">
        <w:rPr>
          <w:rStyle w:val="Q"/>
          <w:rFonts w:ascii="David" w:hAnsi="David" w:cs="David"/>
          <w:sz w:val="28"/>
          <w:szCs w:val="28"/>
          <w:rtl/>
        </w:rPr>
        <w:t>לְפִי</w:t>
      </w:r>
      <w:r w:rsidRPr="00BB7FDC">
        <w:rPr>
          <w:rStyle w:val="Q"/>
          <w:rFonts w:ascii="David" w:eastAsia="David" w:hAnsi="David" w:cs="David"/>
          <w:sz w:val="28"/>
          <w:szCs w:val="28"/>
          <w:rtl/>
        </w:rPr>
        <w:t xml:space="preserve"> </w:t>
      </w:r>
      <w:r w:rsidRPr="00BB7FDC">
        <w:rPr>
          <w:rStyle w:val="Q"/>
          <w:rFonts w:ascii="David" w:hAnsi="David" w:cs="David"/>
          <w:sz w:val="28"/>
          <w:szCs w:val="28"/>
          <w:rtl/>
        </w:rPr>
        <w:t>פְקֻדָיו</w:t>
      </w:r>
      <w:r w:rsidRPr="00BB7FDC">
        <w:rPr>
          <w:rStyle w:val="Q"/>
          <w:rFonts w:ascii="David" w:eastAsia="David" w:hAnsi="David" w:cs="David"/>
          <w:sz w:val="28"/>
          <w:szCs w:val="28"/>
          <w:rtl/>
        </w:rPr>
        <w:t xml:space="preserve"> </w:t>
      </w:r>
      <w:r w:rsidRPr="00BB7FDC">
        <w:rPr>
          <w:rStyle w:val="Q"/>
          <w:rFonts w:ascii="David" w:hAnsi="David" w:cs="David"/>
          <w:sz w:val="28"/>
          <w:szCs w:val="28"/>
          <w:rtl/>
        </w:rPr>
        <w:t>יֻתַּן</w:t>
      </w:r>
      <w:r w:rsidRPr="00BB7FDC">
        <w:rPr>
          <w:rStyle w:val="Q"/>
          <w:rFonts w:ascii="David" w:eastAsia="David" w:hAnsi="David" w:cs="David"/>
          <w:sz w:val="28"/>
          <w:szCs w:val="28"/>
          <w:rtl/>
        </w:rPr>
        <w:t xml:space="preserve"> </w:t>
      </w:r>
      <w:r w:rsidRPr="00BB7FDC">
        <w:rPr>
          <w:rStyle w:val="Q"/>
          <w:rFonts w:ascii="David" w:hAnsi="David" w:cs="David"/>
          <w:sz w:val="28"/>
          <w:szCs w:val="28"/>
          <w:rtl/>
        </w:rPr>
        <w:t>נַחֲלָתוֹ</w:t>
      </w:r>
      <w:r w:rsidRPr="00BB7FDC">
        <w:rPr>
          <w:rFonts w:ascii="David" w:hAnsi="David" w:cs="David"/>
          <w:sz w:val="28"/>
          <w:szCs w:val="28"/>
          <w:rtl/>
        </w:rPr>
        <w:t>" (שם</w:t>
      </w:r>
      <w:r w:rsidRPr="00BB7FDC">
        <w:rPr>
          <w:rFonts w:ascii="David" w:eastAsia="David" w:hAnsi="David" w:cs="David"/>
          <w:sz w:val="28"/>
          <w:szCs w:val="28"/>
          <w:rtl/>
        </w:rPr>
        <w:t xml:space="preserve"> </w:t>
      </w:r>
      <w:r w:rsidRPr="00BB7FDC">
        <w:rPr>
          <w:rFonts w:ascii="David" w:hAnsi="David" w:cs="David"/>
          <w:sz w:val="28"/>
          <w:szCs w:val="28"/>
          <w:rtl/>
        </w:rPr>
        <w:t>נד), והמשמעות</w:t>
      </w:r>
      <w:r w:rsidRPr="00BB7FDC">
        <w:rPr>
          <w:rFonts w:ascii="David" w:eastAsia="David" w:hAnsi="David" w:cs="David"/>
          <w:sz w:val="28"/>
          <w:szCs w:val="28"/>
          <w:rtl/>
        </w:rPr>
        <w:t xml:space="preserve"> </w:t>
      </w:r>
      <w:r w:rsidRPr="00BB7FDC">
        <w:rPr>
          <w:rFonts w:ascii="David" w:hAnsi="David" w:cs="David"/>
          <w:sz w:val="28"/>
          <w:szCs w:val="28"/>
          <w:rtl/>
        </w:rPr>
        <w:t>הפשוטה</w:t>
      </w:r>
      <w:r w:rsidRPr="00BB7FDC">
        <w:rPr>
          <w:rFonts w:ascii="David" w:eastAsia="David" w:hAnsi="David" w:cs="David"/>
          <w:sz w:val="28"/>
          <w:szCs w:val="28"/>
          <w:rtl/>
        </w:rPr>
        <w:t xml:space="preserve"> </w:t>
      </w:r>
      <w:r w:rsidRPr="00BB7FDC">
        <w:rPr>
          <w:rFonts w:ascii="David" w:hAnsi="David" w:cs="David"/>
          <w:sz w:val="28"/>
          <w:szCs w:val="28"/>
          <w:rtl/>
        </w:rPr>
        <w:t>היא</w:t>
      </w:r>
      <w:r w:rsidRPr="00BB7FDC">
        <w:rPr>
          <w:rFonts w:ascii="David" w:eastAsia="David" w:hAnsi="David" w:cs="David"/>
          <w:sz w:val="28"/>
          <w:szCs w:val="28"/>
          <w:rtl/>
        </w:rPr>
        <w:t xml:space="preserve"> </w:t>
      </w:r>
      <w:r w:rsidRPr="00BB7FDC">
        <w:rPr>
          <w:rFonts w:ascii="David" w:hAnsi="David" w:cs="David"/>
          <w:sz w:val="28"/>
          <w:szCs w:val="28"/>
          <w:rtl/>
        </w:rPr>
        <w:t>שיש</w:t>
      </w:r>
      <w:r w:rsidRPr="00BB7FDC">
        <w:rPr>
          <w:rFonts w:ascii="David" w:eastAsia="David" w:hAnsi="David" w:cs="David"/>
          <w:sz w:val="28"/>
          <w:szCs w:val="28"/>
          <w:rtl/>
        </w:rPr>
        <w:t xml:space="preserve"> </w:t>
      </w:r>
      <w:r w:rsidRPr="00BB7FDC">
        <w:rPr>
          <w:rFonts w:ascii="David" w:hAnsi="David" w:cs="David"/>
          <w:sz w:val="28"/>
          <w:szCs w:val="28"/>
          <w:rtl/>
        </w:rPr>
        <w:t>לחלק</w:t>
      </w:r>
      <w:r w:rsidRPr="00BB7FDC">
        <w:rPr>
          <w:rFonts w:ascii="David" w:eastAsia="David" w:hAnsi="David" w:cs="David"/>
          <w:sz w:val="28"/>
          <w:szCs w:val="28"/>
          <w:rtl/>
        </w:rPr>
        <w:t xml:space="preserve"> </w:t>
      </w:r>
      <w:r w:rsidRPr="00BB7FDC">
        <w:rPr>
          <w:rFonts w:ascii="David" w:hAnsi="David" w:cs="David"/>
          <w:sz w:val="28"/>
          <w:szCs w:val="28"/>
          <w:rtl/>
        </w:rPr>
        <w:t>לפי</w:t>
      </w:r>
      <w:r w:rsidRPr="00BB7FDC">
        <w:rPr>
          <w:rFonts w:ascii="David" w:eastAsia="David" w:hAnsi="David" w:cs="David"/>
          <w:sz w:val="28"/>
          <w:szCs w:val="28"/>
          <w:rtl/>
        </w:rPr>
        <w:t xml:space="preserve"> </w:t>
      </w:r>
      <w:r w:rsidRPr="00BB7FDC">
        <w:rPr>
          <w:rFonts w:ascii="David" w:hAnsi="David" w:cs="David"/>
          <w:sz w:val="28"/>
          <w:szCs w:val="28"/>
          <w:rtl/>
        </w:rPr>
        <w:t>גודל</w:t>
      </w:r>
      <w:r w:rsidRPr="00BB7FDC">
        <w:rPr>
          <w:rFonts w:ascii="David" w:eastAsia="David" w:hAnsi="David" w:cs="David"/>
          <w:sz w:val="28"/>
          <w:szCs w:val="28"/>
          <w:rtl/>
        </w:rPr>
        <w:t xml:space="preserve"> </w:t>
      </w:r>
      <w:r w:rsidRPr="00BB7FDC">
        <w:rPr>
          <w:rFonts w:ascii="David" w:hAnsi="David" w:cs="David"/>
          <w:sz w:val="28"/>
          <w:szCs w:val="28"/>
          <w:rtl/>
        </w:rPr>
        <w:t>- למשפחה</w:t>
      </w:r>
      <w:r w:rsidRPr="00BB7FDC">
        <w:rPr>
          <w:rFonts w:ascii="David" w:eastAsia="David" w:hAnsi="David" w:cs="David"/>
          <w:sz w:val="28"/>
          <w:szCs w:val="28"/>
          <w:rtl/>
        </w:rPr>
        <w:t xml:space="preserve"> </w:t>
      </w:r>
      <w:r w:rsidRPr="00BB7FDC">
        <w:rPr>
          <w:rFonts w:ascii="David" w:hAnsi="David" w:cs="David"/>
          <w:sz w:val="28"/>
          <w:szCs w:val="28"/>
          <w:rtl/>
        </w:rPr>
        <w:t>גדולה</w:t>
      </w:r>
      <w:r w:rsidRPr="00BB7FDC">
        <w:rPr>
          <w:rFonts w:ascii="David" w:eastAsia="David" w:hAnsi="David" w:cs="David"/>
          <w:sz w:val="28"/>
          <w:szCs w:val="28"/>
          <w:rtl/>
        </w:rPr>
        <w:t xml:space="preserve"> </w:t>
      </w:r>
      <w:r w:rsidRPr="00BB7FDC">
        <w:rPr>
          <w:rFonts w:ascii="David" w:hAnsi="David" w:cs="David"/>
          <w:sz w:val="28"/>
          <w:szCs w:val="28"/>
          <w:rtl/>
        </w:rPr>
        <w:t>יש</w:t>
      </w:r>
      <w:r w:rsidRPr="00BB7FDC">
        <w:rPr>
          <w:rFonts w:ascii="David" w:eastAsia="David" w:hAnsi="David" w:cs="David"/>
          <w:sz w:val="28"/>
          <w:szCs w:val="28"/>
          <w:rtl/>
        </w:rPr>
        <w:t xml:space="preserve"> </w:t>
      </w:r>
      <w:r w:rsidRPr="00BB7FDC">
        <w:rPr>
          <w:rFonts w:ascii="David" w:hAnsi="David" w:cs="David"/>
          <w:sz w:val="28"/>
          <w:szCs w:val="28"/>
          <w:rtl/>
        </w:rPr>
        <w:t>לתת</w:t>
      </w:r>
      <w:r w:rsidRPr="00BB7FDC">
        <w:rPr>
          <w:rFonts w:ascii="David" w:eastAsia="David" w:hAnsi="David" w:cs="David"/>
          <w:sz w:val="28"/>
          <w:szCs w:val="28"/>
          <w:rtl/>
        </w:rPr>
        <w:t xml:space="preserve"> </w:t>
      </w:r>
      <w:r w:rsidRPr="00BB7FDC">
        <w:rPr>
          <w:rFonts w:ascii="David" w:hAnsi="David" w:cs="David"/>
          <w:sz w:val="28"/>
          <w:szCs w:val="28"/>
          <w:rtl/>
        </w:rPr>
        <w:t>נחלה</w:t>
      </w:r>
      <w:r w:rsidRPr="00BB7FDC">
        <w:rPr>
          <w:rFonts w:ascii="David" w:eastAsia="David" w:hAnsi="David" w:cs="David"/>
          <w:sz w:val="28"/>
          <w:szCs w:val="28"/>
          <w:rtl/>
        </w:rPr>
        <w:t xml:space="preserve"> </w:t>
      </w:r>
      <w:r w:rsidRPr="00BB7FDC">
        <w:rPr>
          <w:rFonts w:ascii="David" w:hAnsi="David" w:cs="David"/>
          <w:sz w:val="28"/>
          <w:szCs w:val="28"/>
          <w:rtl/>
        </w:rPr>
        <w:t>גדולה, ולמשפחה</w:t>
      </w:r>
      <w:r w:rsidRPr="00BB7FDC">
        <w:rPr>
          <w:rFonts w:ascii="David" w:eastAsia="David" w:hAnsi="David" w:cs="David"/>
          <w:sz w:val="28"/>
          <w:szCs w:val="28"/>
          <w:rtl/>
        </w:rPr>
        <w:t xml:space="preserve"> </w:t>
      </w:r>
      <w:r w:rsidRPr="00BB7FDC">
        <w:rPr>
          <w:rFonts w:ascii="David" w:hAnsi="David" w:cs="David"/>
          <w:sz w:val="28"/>
          <w:szCs w:val="28"/>
          <w:rtl/>
        </w:rPr>
        <w:t>קטנה</w:t>
      </w:r>
      <w:r w:rsidRPr="00BB7FDC">
        <w:rPr>
          <w:rFonts w:ascii="David" w:eastAsia="David" w:hAnsi="David" w:cs="David"/>
          <w:sz w:val="28"/>
          <w:szCs w:val="28"/>
          <w:rtl/>
        </w:rPr>
        <w:t xml:space="preserve"> </w:t>
      </w:r>
      <w:r w:rsidRPr="00BB7FDC">
        <w:rPr>
          <w:rFonts w:ascii="David" w:hAnsi="David" w:cs="David"/>
          <w:sz w:val="28"/>
          <w:szCs w:val="28"/>
          <w:rtl/>
        </w:rPr>
        <w:t>יש</w:t>
      </w:r>
      <w:r w:rsidRPr="00BB7FDC">
        <w:rPr>
          <w:rFonts w:ascii="David" w:eastAsia="David" w:hAnsi="David" w:cs="David"/>
          <w:sz w:val="28"/>
          <w:szCs w:val="28"/>
          <w:rtl/>
        </w:rPr>
        <w:t xml:space="preserve"> </w:t>
      </w:r>
      <w:r w:rsidRPr="00BB7FDC">
        <w:rPr>
          <w:rFonts w:ascii="David" w:hAnsi="David" w:cs="David"/>
          <w:sz w:val="28"/>
          <w:szCs w:val="28"/>
          <w:rtl/>
        </w:rPr>
        <w:t>לתת</w:t>
      </w:r>
      <w:r w:rsidRPr="00BB7FDC">
        <w:rPr>
          <w:rFonts w:ascii="David" w:eastAsia="David" w:hAnsi="David" w:cs="David"/>
          <w:sz w:val="28"/>
          <w:szCs w:val="28"/>
          <w:rtl/>
        </w:rPr>
        <w:t xml:space="preserve"> </w:t>
      </w:r>
      <w:r w:rsidRPr="00BB7FDC">
        <w:rPr>
          <w:rFonts w:ascii="David" w:hAnsi="David" w:cs="David"/>
          <w:sz w:val="28"/>
          <w:szCs w:val="28"/>
          <w:rtl/>
        </w:rPr>
        <w:t>נחלה</w:t>
      </w:r>
      <w:r w:rsidRPr="00BB7FDC">
        <w:rPr>
          <w:rFonts w:ascii="David" w:eastAsia="David" w:hAnsi="David" w:cs="David"/>
          <w:sz w:val="28"/>
          <w:szCs w:val="28"/>
          <w:rtl/>
        </w:rPr>
        <w:t xml:space="preserve"> </w:t>
      </w:r>
      <w:r w:rsidRPr="00BB7FDC">
        <w:rPr>
          <w:rFonts w:ascii="David" w:hAnsi="David" w:cs="David"/>
          <w:sz w:val="28"/>
          <w:szCs w:val="28"/>
          <w:rtl/>
        </w:rPr>
        <w:t>קטנה, כך</w:t>
      </w:r>
      <w:r w:rsidRPr="00BB7FDC">
        <w:rPr>
          <w:rFonts w:ascii="David" w:eastAsia="David" w:hAnsi="David" w:cs="David"/>
          <w:sz w:val="28"/>
          <w:szCs w:val="28"/>
          <w:rtl/>
        </w:rPr>
        <w:t xml:space="preserve"> </w:t>
      </w:r>
      <w:r w:rsidRPr="00BB7FDC">
        <w:rPr>
          <w:rFonts w:ascii="David" w:hAnsi="David" w:cs="David"/>
          <w:sz w:val="28"/>
          <w:szCs w:val="28"/>
          <w:rtl/>
        </w:rPr>
        <w:t>שבסופו</w:t>
      </w:r>
      <w:r w:rsidRPr="00BB7FDC">
        <w:rPr>
          <w:rFonts w:ascii="David" w:eastAsia="David" w:hAnsi="David" w:cs="David"/>
          <w:sz w:val="28"/>
          <w:szCs w:val="28"/>
          <w:rtl/>
        </w:rPr>
        <w:t xml:space="preserve"> </w:t>
      </w:r>
      <w:r w:rsidRPr="00BB7FDC">
        <w:rPr>
          <w:rFonts w:ascii="David" w:hAnsi="David" w:cs="David"/>
          <w:sz w:val="28"/>
          <w:szCs w:val="28"/>
          <w:rtl/>
        </w:rPr>
        <w:t>של</w:t>
      </w:r>
      <w:r w:rsidRPr="00BB7FDC">
        <w:rPr>
          <w:rFonts w:ascii="David" w:eastAsia="David" w:hAnsi="David" w:cs="David"/>
          <w:sz w:val="28"/>
          <w:szCs w:val="28"/>
          <w:rtl/>
        </w:rPr>
        <w:t xml:space="preserve"> </w:t>
      </w:r>
      <w:r w:rsidRPr="00BB7FDC">
        <w:rPr>
          <w:rFonts w:ascii="David" w:hAnsi="David" w:cs="David"/>
          <w:sz w:val="28"/>
          <w:szCs w:val="28"/>
          <w:rtl/>
        </w:rPr>
        <w:t>דבר</w:t>
      </w:r>
      <w:r w:rsidRPr="00BB7FDC">
        <w:rPr>
          <w:rFonts w:ascii="David" w:eastAsia="David" w:hAnsi="David" w:cs="David"/>
          <w:sz w:val="28"/>
          <w:szCs w:val="28"/>
          <w:rtl/>
        </w:rPr>
        <w:t xml:space="preserve"> </w:t>
      </w:r>
      <w:r w:rsidRPr="00BB7FDC">
        <w:rPr>
          <w:rFonts w:ascii="David" w:hAnsi="David" w:cs="David"/>
          <w:sz w:val="28"/>
          <w:szCs w:val="28"/>
          <w:rtl/>
        </w:rPr>
        <w:t>כל</w:t>
      </w:r>
      <w:r w:rsidRPr="00BB7FDC">
        <w:rPr>
          <w:rFonts w:ascii="David" w:eastAsia="David" w:hAnsi="David" w:cs="David"/>
          <w:sz w:val="28"/>
          <w:szCs w:val="28"/>
          <w:rtl/>
        </w:rPr>
        <w:t xml:space="preserve"> </w:t>
      </w:r>
      <w:r w:rsidRPr="00BB7FDC">
        <w:rPr>
          <w:rFonts w:ascii="David" w:hAnsi="David" w:cs="David"/>
          <w:sz w:val="28"/>
          <w:szCs w:val="28"/>
          <w:rtl/>
        </w:rPr>
        <w:t>אזרח</w:t>
      </w:r>
      <w:r w:rsidRPr="00BB7FDC">
        <w:rPr>
          <w:rFonts w:ascii="David" w:eastAsia="David" w:hAnsi="David" w:cs="David"/>
          <w:sz w:val="28"/>
          <w:szCs w:val="28"/>
          <w:rtl/>
        </w:rPr>
        <w:t xml:space="preserve"> </w:t>
      </w:r>
      <w:r w:rsidRPr="00BB7FDC">
        <w:rPr>
          <w:rFonts w:ascii="David" w:hAnsi="David" w:cs="David"/>
          <w:sz w:val="28"/>
          <w:szCs w:val="28"/>
          <w:rtl/>
        </w:rPr>
        <w:t>יקבל</w:t>
      </w:r>
      <w:r w:rsidRPr="00BB7FDC">
        <w:rPr>
          <w:rFonts w:ascii="David" w:eastAsia="David" w:hAnsi="David" w:cs="David"/>
          <w:sz w:val="28"/>
          <w:szCs w:val="28"/>
          <w:rtl/>
        </w:rPr>
        <w:t xml:space="preserve"> </w:t>
      </w:r>
      <w:r w:rsidRPr="00BB7FDC">
        <w:rPr>
          <w:rFonts w:ascii="David" w:hAnsi="David" w:cs="David"/>
          <w:sz w:val="28"/>
          <w:szCs w:val="28"/>
          <w:rtl/>
        </w:rPr>
        <w:t>נחלה</w:t>
      </w:r>
      <w:r w:rsidRPr="00BB7FDC">
        <w:rPr>
          <w:rFonts w:ascii="David" w:eastAsia="David" w:hAnsi="David" w:cs="David"/>
          <w:sz w:val="28"/>
          <w:szCs w:val="28"/>
          <w:rtl/>
        </w:rPr>
        <w:t xml:space="preserve"> </w:t>
      </w:r>
      <w:r w:rsidRPr="00BB7FDC">
        <w:rPr>
          <w:rFonts w:ascii="David" w:hAnsi="David" w:cs="David"/>
          <w:sz w:val="28"/>
          <w:szCs w:val="28"/>
          <w:rtl/>
        </w:rPr>
        <w:t>באותו</w:t>
      </w:r>
      <w:r w:rsidRPr="00BB7FDC">
        <w:rPr>
          <w:rFonts w:ascii="David" w:eastAsia="David" w:hAnsi="David" w:cs="David"/>
          <w:sz w:val="28"/>
          <w:szCs w:val="28"/>
          <w:rtl/>
        </w:rPr>
        <w:t xml:space="preserve"> </w:t>
      </w:r>
      <w:r w:rsidRPr="00BB7FDC">
        <w:rPr>
          <w:rFonts w:ascii="David" w:hAnsi="David" w:cs="David"/>
          <w:sz w:val="28"/>
          <w:szCs w:val="28"/>
          <w:rtl/>
        </w:rPr>
        <w:t>גודל. אולם, בתלמוד</w:t>
      </w:r>
      <w:r w:rsidRPr="00BB7FDC">
        <w:rPr>
          <w:rFonts w:ascii="David" w:eastAsia="David" w:hAnsi="David" w:cs="David"/>
          <w:sz w:val="28"/>
          <w:szCs w:val="28"/>
          <w:rtl/>
        </w:rPr>
        <w:t xml:space="preserve"> </w:t>
      </w:r>
      <w:r w:rsidRPr="00BB7FDC">
        <w:rPr>
          <w:rFonts w:ascii="David" w:hAnsi="David" w:cs="David"/>
          <w:sz w:val="28"/>
          <w:szCs w:val="28"/>
          <w:rtl/>
        </w:rPr>
        <w:t>ישנה</w:t>
      </w:r>
      <w:r w:rsidRPr="00BB7FDC">
        <w:rPr>
          <w:rFonts w:ascii="David" w:eastAsia="David" w:hAnsi="David" w:cs="David"/>
          <w:sz w:val="28"/>
          <w:szCs w:val="28"/>
          <w:rtl/>
        </w:rPr>
        <w:t xml:space="preserve"> </w:t>
      </w:r>
      <w:r w:rsidRPr="00BB7FDC">
        <w:rPr>
          <w:rFonts w:ascii="David" w:hAnsi="David" w:cs="David"/>
          <w:sz w:val="28"/>
          <w:szCs w:val="28"/>
          <w:rtl/>
        </w:rPr>
        <w:t>דעה</w:t>
      </w:r>
      <w:r w:rsidRPr="00BB7FDC">
        <w:rPr>
          <w:rFonts w:ascii="David" w:eastAsia="David" w:hAnsi="David" w:cs="David"/>
          <w:sz w:val="28"/>
          <w:szCs w:val="28"/>
          <w:rtl/>
        </w:rPr>
        <w:t xml:space="preserve"> </w:t>
      </w:r>
      <w:r w:rsidRPr="00BB7FDC">
        <w:rPr>
          <w:rFonts w:ascii="David" w:hAnsi="David" w:cs="David"/>
          <w:sz w:val="28"/>
          <w:szCs w:val="28"/>
          <w:rtl/>
        </w:rPr>
        <w:t>שלפיה</w:t>
      </w:r>
      <w:r w:rsidRPr="00BB7FDC">
        <w:rPr>
          <w:rFonts w:ascii="David" w:eastAsia="David" w:hAnsi="David" w:cs="David"/>
          <w:sz w:val="28"/>
          <w:szCs w:val="28"/>
          <w:rtl/>
        </w:rPr>
        <w:t xml:space="preserve"> </w:t>
      </w:r>
      <w:r w:rsidRPr="00BB7FDC">
        <w:rPr>
          <w:rFonts w:ascii="David" w:hAnsi="David" w:cs="David"/>
          <w:sz w:val="28"/>
          <w:szCs w:val="28"/>
          <w:rtl/>
        </w:rPr>
        <w:t>החלוקה</w:t>
      </w:r>
      <w:r w:rsidRPr="00BB7FDC">
        <w:rPr>
          <w:rFonts w:ascii="David" w:eastAsia="David" w:hAnsi="David" w:cs="David"/>
          <w:sz w:val="28"/>
          <w:szCs w:val="28"/>
          <w:rtl/>
        </w:rPr>
        <w:t xml:space="preserve"> </w:t>
      </w:r>
      <w:r w:rsidRPr="00BB7FDC">
        <w:rPr>
          <w:rFonts w:ascii="David" w:hAnsi="David" w:cs="David"/>
          <w:sz w:val="28"/>
          <w:szCs w:val="28"/>
          <w:rtl/>
        </w:rPr>
        <w:t>צריכה</w:t>
      </w:r>
      <w:r w:rsidRPr="00BB7FDC">
        <w:rPr>
          <w:rFonts w:ascii="David" w:eastAsia="David" w:hAnsi="David" w:cs="David"/>
          <w:sz w:val="28"/>
          <w:szCs w:val="28"/>
          <w:rtl/>
        </w:rPr>
        <w:t xml:space="preserve"> </w:t>
      </w:r>
      <w:r w:rsidRPr="00BB7FDC">
        <w:rPr>
          <w:rFonts w:ascii="David" w:hAnsi="David" w:cs="David"/>
          <w:sz w:val="28"/>
          <w:szCs w:val="28"/>
          <w:rtl/>
        </w:rPr>
        <w:t>להיות</w:t>
      </w:r>
      <w:r w:rsidRPr="00BB7FDC">
        <w:rPr>
          <w:rFonts w:ascii="David" w:eastAsia="David" w:hAnsi="David" w:cs="David"/>
          <w:sz w:val="28"/>
          <w:szCs w:val="28"/>
          <w:rtl/>
        </w:rPr>
        <w:t xml:space="preserve"> </w:t>
      </w:r>
      <w:r w:rsidRPr="00BB7FDC">
        <w:rPr>
          <w:rFonts w:ascii="David" w:hAnsi="David" w:cs="David"/>
          <w:sz w:val="28"/>
          <w:szCs w:val="28"/>
          <w:rtl/>
        </w:rPr>
        <w:t>"בכסף", כלומר</w:t>
      </w:r>
      <w:r w:rsidRPr="00BB7FDC">
        <w:rPr>
          <w:rFonts w:ascii="David" w:eastAsia="David" w:hAnsi="David" w:cs="David"/>
          <w:sz w:val="28"/>
          <w:szCs w:val="28"/>
          <w:rtl/>
        </w:rPr>
        <w:t xml:space="preserve"> </w:t>
      </w:r>
      <w:r w:rsidRPr="00BB7FDC">
        <w:rPr>
          <w:rFonts w:ascii="David" w:hAnsi="David" w:cs="David"/>
          <w:sz w:val="28"/>
          <w:szCs w:val="28"/>
          <w:rtl/>
        </w:rPr>
        <w:t>לפי</w:t>
      </w:r>
      <w:r w:rsidRPr="00BB7FDC">
        <w:rPr>
          <w:rFonts w:ascii="David" w:eastAsia="David" w:hAnsi="David" w:cs="David"/>
          <w:sz w:val="28"/>
          <w:szCs w:val="28"/>
          <w:rtl/>
        </w:rPr>
        <w:t xml:space="preserve"> </w:t>
      </w:r>
      <w:r w:rsidRPr="00BB7FDC">
        <w:rPr>
          <w:rFonts w:ascii="David" w:hAnsi="David" w:cs="David"/>
          <w:sz w:val="28"/>
          <w:szCs w:val="28"/>
          <w:rtl/>
        </w:rPr>
        <w:t>הערך</w:t>
      </w:r>
      <w:r w:rsidRPr="00BB7FDC">
        <w:rPr>
          <w:rFonts w:ascii="David" w:eastAsia="David" w:hAnsi="David" w:cs="David"/>
          <w:sz w:val="28"/>
          <w:szCs w:val="28"/>
          <w:rtl/>
        </w:rPr>
        <w:t xml:space="preserve"> </w:t>
      </w:r>
      <w:r w:rsidRPr="00BB7FDC">
        <w:rPr>
          <w:rFonts w:ascii="David" w:hAnsi="David" w:cs="David"/>
          <w:sz w:val="28"/>
          <w:szCs w:val="28"/>
          <w:rtl/>
        </w:rPr>
        <w:t>הכלכלי.</w:t>
      </w:r>
      <w:r w:rsidRPr="00BB7FDC">
        <w:rPr>
          <w:rStyle w:val="FootnoteCharacters"/>
          <w:rFonts w:ascii="David" w:hAnsi="David" w:cs="David"/>
          <w:sz w:val="28"/>
          <w:szCs w:val="28"/>
          <w:rtl/>
        </w:rPr>
        <w:footnoteReference w:id="13"/>
      </w:r>
      <w:r w:rsidRPr="00BB7FDC">
        <w:rPr>
          <w:rFonts w:ascii="David" w:hAnsi="David" w:cs="David"/>
          <w:sz w:val="28"/>
          <w:szCs w:val="28"/>
          <w:rtl/>
        </w:rPr>
        <w:t xml:space="preserve"> חכמי</w:t>
      </w:r>
      <w:r w:rsidRPr="00BB7FDC">
        <w:rPr>
          <w:rFonts w:ascii="David" w:eastAsia="David" w:hAnsi="David" w:cs="David"/>
          <w:sz w:val="28"/>
          <w:szCs w:val="28"/>
          <w:rtl/>
        </w:rPr>
        <w:t xml:space="preserve"> </w:t>
      </w:r>
      <w:r w:rsidRPr="00BB7FDC">
        <w:rPr>
          <w:rFonts w:ascii="David" w:hAnsi="David" w:cs="David"/>
          <w:sz w:val="28"/>
          <w:szCs w:val="28"/>
          <w:rtl/>
        </w:rPr>
        <w:t>התלמוד</w:t>
      </w:r>
      <w:r w:rsidRPr="00BB7FDC">
        <w:rPr>
          <w:rFonts w:ascii="David" w:eastAsia="David" w:hAnsi="David" w:cs="David"/>
          <w:sz w:val="28"/>
          <w:szCs w:val="28"/>
          <w:rtl/>
        </w:rPr>
        <w:t xml:space="preserve"> </w:t>
      </w:r>
      <w:r w:rsidRPr="00BB7FDC">
        <w:rPr>
          <w:rFonts w:ascii="David" w:hAnsi="David" w:cs="David"/>
          <w:sz w:val="28"/>
          <w:szCs w:val="28"/>
          <w:rtl/>
        </w:rPr>
        <w:t>מתייחסים</w:t>
      </w:r>
      <w:r w:rsidRPr="00BB7FDC">
        <w:rPr>
          <w:rFonts w:ascii="David" w:eastAsia="David" w:hAnsi="David" w:cs="David"/>
          <w:sz w:val="28"/>
          <w:szCs w:val="28"/>
          <w:rtl/>
        </w:rPr>
        <w:t xml:space="preserve"> </w:t>
      </w:r>
      <w:r w:rsidRPr="00BB7FDC">
        <w:rPr>
          <w:rFonts w:ascii="David" w:hAnsi="David" w:cs="David"/>
          <w:sz w:val="28"/>
          <w:szCs w:val="28"/>
          <w:rtl/>
        </w:rPr>
        <w:t>לשני</w:t>
      </w:r>
      <w:r w:rsidRPr="00BB7FDC">
        <w:rPr>
          <w:rFonts w:ascii="David" w:eastAsia="David" w:hAnsi="David" w:cs="David"/>
          <w:sz w:val="28"/>
          <w:szCs w:val="28"/>
          <w:rtl/>
        </w:rPr>
        <w:t xml:space="preserve"> </w:t>
      </w:r>
      <w:r w:rsidRPr="00BB7FDC">
        <w:rPr>
          <w:rFonts w:ascii="David" w:hAnsi="David" w:cs="David"/>
          <w:sz w:val="28"/>
          <w:szCs w:val="28"/>
          <w:rtl/>
        </w:rPr>
        <w:t>גורמים</w:t>
      </w:r>
      <w:r w:rsidRPr="00BB7FDC">
        <w:rPr>
          <w:rFonts w:ascii="David" w:eastAsia="David" w:hAnsi="David" w:cs="David"/>
          <w:sz w:val="28"/>
          <w:szCs w:val="28"/>
          <w:rtl/>
        </w:rPr>
        <w:t xml:space="preserve"> </w:t>
      </w:r>
      <w:r w:rsidRPr="00BB7FDC">
        <w:rPr>
          <w:rFonts w:ascii="David" w:hAnsi="David" w:cs="David"/>
          <w:sz w:val="28"/>
          <w:szCs w:val="28"/>
          <w:rtl/>
        </w:rPr>
        <w:t>שלפיהם</w:t>
      </w:r>
      <w:r w:rsidRPr="00BB7FDC">
        <w:rPr>
          <w:rFonts w:ascii="David" w:eastAsia="David" w:hAnsi="David" w:cs="David"/>
          <w:sz w:val="28"/>
          <w:szCs w:val="28"/>
          <w:rtl/>
        </w:rPr>
        <w:t xml:space="preserve"> </w:t>
      </w:r>
      <w:r w:rsidRPr="00BB7FDC">
        <w:rPr>
          <w:rFonts w:ascii="David" w:hAnsi="David" w:cs="David"/>
          <w:sz w:val="28"/>
          <w:szCs w:val="28"/>
          <w:rtl/>
        </w:rPr>
        <w:t>יש</w:t>
      </w:r>
      <w:r w:rsidRPr="00BB7FDC">
        <w:rPr>
          <w:rFonts w:ascii="David" w:eastAsia="David" w:hAnsi="David" w:cs="David"/>
          <w:sz w:val="28"/>
          <w:szCs w:val="28"/>
          <w:rtl/>
        </w:rPr>
        <w:t xml:space="preserve"> </w:t>
      </w:r>
      <w:r w:rsidRPr="00BB7FDC">
        <w:rPr>
          <w:rFonts w:ascii="David" w:hAnsi="David" w:cs="David"/>
          <w:sz w:val="28"/>
          <w:szCs w:val="28"/>
          <w:rtl/>
        </w:rPr>
        <w:t>לחשב</w:t>
      </w:r>
      <w:r w:rsidRPr="00BB7FDC">
        <w:rPr>
          <w:rFonts w:ascii="David" w:eastAsia="David" w:hAnsi="David" w:cs="David"/>
          <w:sz w:val="28"/>
          <w:szCs w:val="28"/>
          <w:rtl/>
        </w:rPr>
        <w:t xml:space="preserve"> </w:t>
      </w:r>
      <w:r w:rsidRPr="00BB7FDC">
        <w:rPr>
          <w:rFonts w:ascii="David" w:hAnsi="David" w:cs="David"/>
          <w:sz w:val="28"/>
          <w:szCs w:val="28"/>
          <w:rtl/>
        </w:rPr>
        <w:t>את</w:t>
      </w:r>
      <w:r w:rsidRPr="00BB7FDC">
        <w:rPr>
          <w:rFonts w:ascii="David" w:eastAsia="David" w:hAnsi="David" w:cs="David"/>
          <w:sz w:val="28"/>
          <w:szCs w:val="28"/>
          <w:rtl/>
        </w:rPr>
        <w:t xml:space="preserve"> </w:t>
      </w:r>
      <w:r w:rsidRPr="00BB7FDC">
        <w:rPr>
          <w:rFonts w:ascii="David" w:hAnsi="David" w:cs="David"/>
          <w:sz w:val="28"/>
          <w:szCs w:val="28"/>
          <w:rtl/>
        </w:rPr>
        <w:t>ערך</w:t>
      </w:r>
      <w:r w:rsidRPr="00BB7FDC">
        <w:rPr>
          <w:rFonts w:ascii="David" w:eastAsia="David" w:hAnsi="David" w:cs="David"/>
          <w:sz w:val="28"/>
          <w:szCs w:val="28"/>
          <w:rtl/>
        </w:rPr>
        <w:t xml:space="preserve"> </w:t>
      </w:r>
      <w:r w:rsidRPr="00BB7FDC">
        <w:rPr>
          <w:rFonts w:ascii="David" w:hAnsi="David" w:cs="David"/>
          <w:sz w:val="28"/>
          <w:szCs w:val="28"/>
          <w:rtl/>
        </w:rPr>
        <w:t>הקרקע</w:t>
      </w:r>
      <w:r w:rsidRPr="00BB7FDC">
        <w:rPr>
          <w:rFonts w:ascii="David" w:eastAsia="David" w:hAnsi="David" w:cs="David"/>
          <w:sz w:val="28"/>
          <w:szCs w:val="28"/>
          <w:rtl/>
        </w:rPr>
        <w:t xml:space="preserve"> </w:t>
      </w:r>
      <w:r w:rsidRPr="00BB7FDC">
        <w:rPr>
          <w:rFonts w:ascii="David" w:hAnsi="David" w:cs="David"/>
          <w:sz w:val="28"/>
          <w:szCs w:val="28"/>
          <w:rtl/>
        </w:rPr>
        <w:t>- האיכות</w:t>
      </w:r>
      <w:r w:rsidRPr="00BB7FDC">
        <w:rPr>
          <w:rFonts w:ascii="David" w:eastAsia="David" w:hAnsi="David" w:cs="David"/>
          <w:sz w:val="28"/>
          <w:szCs w:val="28"/>
          <w:rtl/>
        </w:rPr>
        <w:t xml:space="preserve"> </w:t>
      </w:r>
      <w:r w:rsidRPr="00BB7FDC">
        <w:rPr>
          <w:rFonts w:ascii="David" w:hAnsi="David" w:cs="David"/>
          <w:sz w:val="28"/>
          <w:szCs w:val="28"/>
          <w:rtl/>
        </w:rPr>
        <w:t>החקלאית</w:t>
      </w:r>
      <w:r w:rsidRPr="00BB7FDC">
        <w:rPr>
          <w:rFonts w:ascii="David" w:eastAsia="David" w:hAnsi="David" w:cs="David"/>
          <w:sz w:val="28"/>
          <w:szCs w:val="28"/>
          <w:rtl/>
        </w:rPr>
        <w:t xml:space="preserve"> </w:t>
      </w:r>
      <w:r w:rsidRPr="00BB7FDC">
        <w:rPr>
          <w:rFonts w:ascii="David" w:hAnsi="David" w:cs="David"/>
          <w:sz w:val="28"/>
          <w:szCs w:val="28"/>
          <w:rtl/>
        </w:rPr>
        <w:t>שלה, והקרבה</w:t>
      </w:r>
      <w:r w:rsidRPr="00BB7FDC">
        <w:rPr>
          <w:rFonts w:ascii="David" w:eastAsia="David" w:hAnsi="David" w:cs="David"/>
          <w:sz w:val="28"/>
          <w:szCs w:val="28"/>
          <w:rtl/>
        </w:rPr>
        <w:t xml:space="preserve"> </w:t>
      </w:r>
      <w:r w:rsidRPr="00BB7FDC">
        <w:rPr>
          <w:rFonts w:ascii="David" w:hAnsi="David" w:cs="David"/>
          <w:sz w:val="28"/>
          <w:szCs w:val="28"/>
          <w:rtl/>
        </w:rPr>
        <w:t>שלה</w:t>
      </w:r>
      <w:r w:rsidRPr="00BB7FDC">
        <w:rPr>
          <w:rFonts w:ascii="David" w:eastAsia="David" w:hAnsi="David" w:cs="David"/>
          <w:sz w:val="28"/>
          <w:szCs w:val="28"/>
          <w:rtl/>
        </w:rPr>
        <w:t xml:space="preserve"> </w:t>
      </w:r>
      <w:r w:rsidRPr="00BB7FDC">
        <w:rPr>
          <w:rFonts w:ascii="David" w:hAnsi="David" w:cs="David"/>
          <w:sz w:val="28"/>
          <w:szCs w:val="28"/>
          <w:rtl/>
        </w:rPr>
        <w:t>לירושלים</w:t>
      </w:r>
      <w:r w:rsidR="00CF3D87">
        <w:rPr>
          <w:rFonts w:ascii="David" w:hAnsi="David" w:cs="David" w:hint="cs"/>
          <w:sz w:val="28"/>
          <w:szCs w:val="28"/>
          <w:rtl/>
        </w:rPr>
        <w:t>,</w:t>
      </w:r>
      <w:r w:rsidRPr="00BB7FDC">
        <w:rPr>
          <w:rFonts w:ascii="David" w:hAnsi="David" w:cs="David"/>
          <w:sz w:val="28"/>
          <w:szCs w:val="28"/>
          <w:rtl/>
        </w:rPr>
        <w:t xml:space="preserve"> בימינו</w:t>
      </w:r>
      <w:r w:rsidRPr="00BB7FDC">
        <w:rPr>
          <w:rFonts w:ascii="David" w:eastAsia="David" w:hAnsi="David" w:cs="David"/>
          <w:sz w:val="28"/>
          <w:szCs w:val="28"/>
          <w:rtl/>
        </w:rPr>
        <w:t xml:space="preserve"> </w:t>
      </w:r>
      <w:r w:rsidRPr="00BB7FDC">
        <w:rPr>
          <w:rFonts w:ascii="David" w:hAnsi="David" w:cs="David"/>
          <w:sz w:val="28"/>
          <w:szCs w:val="28"/>
          <w:rtl/>
        </w:rPr>
        <w:t>יש</w:t>
      </w:r>
      <w:r w:rsidR="00CF3D87">
        <w:rPr>
          <w:rFonts w:ascii="David" w:hAnsi="David" w:cs="David" w:hint="cs"/>
          <w:sz w:val="28"/>
          <w:szCs w:val="28"/>
          <w:rtl/>
        </w:rPr>
        <w:t xml:space="preserve"> כמובן</w:t>
      </w:r>
      <w:r w:rsidRPr="00BB7FDC">
        <w:rPr>
          <w:rFonts w:ascii="David" w:eastAsia="David" w:hAnsi="David" w:cs="David"/>
          <w:sz w:val="28"/>
          <w:szCs w:val="28"/>
          <w:rtl/>
        </w:rPr>
        <w:t xml:space="preserve"> </w:t>
      </w:r>
      <w:r w:rsidRPr="00BB7FDC">
        <w:rPr>
          <w:rFonts w:ascii="David" w:hAnsi="David" w:cs="David"/>
          <w:sz w:val="28"/>
          <w:szCs w:val="28"/>
          <w:rtl/>
        </w:rPr>
        <w:t>גורמים</w:t>
      </w:r>
      <w:r w:rsidRPr="00BB7FDC">
        <w:rPr>
          <w:rFonts w:ascii="David" w:eastAsia="David" w:hAnsi="David" w:cs="David"/>
          <w:sz w:val="28"/>
          <w:szCs w:val="28"/>
          <w:rtl/>
        </w:rPr>
        <w:t xml:space="preserve"> </w:t>
      </w:r>
      <w:r w:rsidRPr="00BB7FDC">
        <w:rPr>
          <w:rFonts w:ascii="David" w:hAnsi="David" w:cs="David"/>
          <w:sz w:val="28"/>
          <w:szCs w:val="28"/>
          <w:rtl/>
        </w:rPr>
        <w:t>רבים</w:t>
      </w:r>
      <w:r w:rsidRPr="00BB7FDC">
        <w:rPr>
          <w:rFonts w:ascii="David" w:eastAsia="David" w:hAnsi="David" w:cs="David"/>
          <w:sz w:val="28"/>
          <w:szCs w:val="28"/>
          <w:rtl/>
        </w:rPr>
        <w:t xml:space="preserve"> </w:t>
      </w:r>
      <w:r w:rsidRPr="00BB7FDC">
        <w:rPr>
          <w:rFonts w:ascii="David" w:hAnsi="David" w:cs="David"/>
          <w:sz w:val="28"/>
          <w:szCs w:val="28"/>
          <w:rtl/>
        </w:rPr>
        <w:t>נוספים</w:t>
      </w:r>
      <w:r w:rsidRPr="00BB7FDC">
        <w:rPr>
          <w:rFonts w:ascii="David" w:eastAsia="David" w:hAnsi="David" w:cs="David"/>
          <w:sz w:val="28"/>
          <w:szCs w:val="28"/>
          <w:rtl/>
        </w:rPr>
        <w:t xml:space="preserve"> </w:t>
      </w:r>
      <w:r w:rsidRPr="00BB7FDC">
        <w:rPr>
          <w:rFonts w:ascii="David" w:hAnsi="David" w:cs="David"/>
          <w:sz w:val="28"/>
          <w:szCs w:val="28"/>
          <w:rtl/>
        </w:rPr>
        <w:t>המשפיעים</w:t>
      </w:r>
      <w:r w:rsidRPr="00BB7FDC">
        <w:rPr>
          <w:rFonts w:ascii="David" w:eastAsia="David" w:hAnsi="David" w:cs="David"/>
          <w:sz w:val="28"/>
          <w:szCs w:val="28"/>
          <w:rtl/>
        </w:rPr>
        <w:t xml:space="preserve"> </w:t>
      </w:r>
      <w:r w:rsidRPr="00BB7FDC">
        <w:rPr>
          <w:rFonts w:ascii="David" w:hAnsi="David" w:cs="David"/>
          <w:sz w:val="28"/>
          <w:szCs w:val="28"/>
          <w:rtl/>
        </w:rPr>
        <w:t>על</w:t>
      </w:r>
      <w:r w:rsidRPr="00BB7FDC">
        <w:rPr>
          <w:rFonts w:ascii="David" w:eastAsia="David" w:hAnsi="David" w:cs="David"/>
          <w:sz w:val="28"/>
          <w:szCs w:val="28"/>
          <w:rtl/>
        </w:rPr>
        <w:t xml:space="preserve"> </w:t>
      </w:r>
      <w:r w:rsidRPr="00BB7FDC">
        <w:rPr>
          <w:rFonts w:ascii="David" w:hAnsi="David" w:cs="David"/>
          <w:sz w:val="28"/>
          <w:szCs w:val="28"/>
          <w:rtl/>
        </w:rPr>
        <w:t>ערך</w:t>
      </w:r>
      <w:r w:rsidRPr="00BB7FDC">
        <w:rPr>
          <w:rFonts w:ascii="David" w:eastAsia="David" w:hAnsi="David" w:cs="David"/>
          <w:sz w:val="28"/>
          <w:szCs w:val="28"/>
          <w:rtl/>
        </w:rPr>
        <w:t xml:space="preserve"> </w:t>
      </w:r>
      <w:r w:rsidRPr="00BB7FDC">
        <w:rPr>
          <w:rFonts w:ascii="David" w:hAnsi="David" w:cs="David"/>
          <w:sz w:val="28"/>
          <w:szCs w:val="28"/>
          <w:rtl/>
        </w:rPr>
        <w:t>הקרקע, ואין</w:t>
      </w:r>
      <w:r w:rsidRPr="00BB7FDC">
        <w:rPr>
          <w:rFonts w:ascii="David" w:eastAsia="David" w:hAnsi="David" w:cs="David"/>
          <w:sz w:val="28"/>
          <w:szCs w:val="28"/>
          <w:rtl/>
        </w:rPr>
        <w:t xml:space="preserve"> </w:t>
      </w:r>
      <w:r w:rsidRPr="00BB7FDC">
        <w:rPr>
          <w:rFonts w:ascii="David" w:hAnsi="David" w:cs="David"/>
          <w:sz w:val="28"/>
          <w:szCs w:val="28"/>
          <w:rtl/>
        </w:rPr>
        <w:t>זה</w:t>
      </w:r>
      <w:r w:rsidRPr="00BB7FDC">
        <w:rPr>
          <w:rFonts w:ascii="David" w:eastAsia="David" w:hAnsi="David" w:cs="David"/>
          <w:sz w:val="28"/>
          <w:szCs w:val="28"/>
          <w:rtl/>
        </w:rPr>
        <w:t xml:space="preserve"> </w:t>
      </w:r>
      <w:r w:rsidRPr="00BB7FDC">
        <w:rPr>
          <w:rFonts w:ascii="David" w:hAnsi="David" w:cs="David"/>
          <w:sz w:val="28"/>
          <w:szCs w:val="28"/>
          <w:rtl/>
        </w:rPr>
        <w:t>ברור</w:t>
      </w:r>
      <w:r w:rsidRPr="00BB7FDC">
        <w:rPr>
          <w:rFonts w:ascii="David" w:eastAsia="David" w:hAnsi="David" w:cs="David"/>
          <w:sz w:val="28"/>
          <w:szCs w:val="28"/>
          <w:rtl/>
        </w:rPr>
        <w:t xml:space="preserve"> </w:t>
      </w:r>
      <w:r w:rsidRPr="00BB7FDC">
        <w:rPr>
          <w:rFonts w:ascii="David" w:hAnsi="David" w:cs="David"/>
          <w:sz w:val="28"/>
          <w:szCs w:val="28"/>
          <w:rtl/>
        </w:rPr>
        <w:t>אם</w:t>
      </w:r>
      <w:r w:rsidRPr="00BB7FDC">
        <w:rPr>
          <w:rFonts w:ascii="David" w:eastAsia="David" w:hAnsi="David" w:cs="David"/>
          <w:sz w:val="28"/>
          <w:szCs w:val="28"/>
          <w:rtl/>
        </w:rPr>
        <w:t xml:space="preserve"> </w:t>
      </w:r>
      <w:r w:rsidRPr="00BB7FDC">
        <w:rPr>
          <w:rFonts w:ascii="David" w:hAnsi="David" w:cs="David"/>
          <w:sz w:val="28"/>
          <w:szCs w:val="28"/>
          <w:rtl/>
        </w:rPr>
        <w:t>אפשר</w:t>
      </w:r>
      <w:r w:rsidRPr="00BB7FDC">
        <w:rPr>
          <w:rFonts w:ascii="David" w:eastAsia="David" w:hAnsi="David" w:cs="David"/>
          <w:sz w:val="28"/>
          <w:szCs w:val="28"/>
          <w:rtl/>
        </w:rPr>
        <w:t xml:space="preserve"> </w:t>
      </w:r>
      <w:r w:rsidRPr="00BB7FDC">
        <w:rPr>
          <w:rFonts w:ascii="David" w:hAnsi="David" w:cs="David"/>
          <w:sz w:val="28"/>
          <w:szCs w:val="28"/>
          <w:rtl/>
        </w:rPr>
        <w:t>לחשב</w:t>
      </w:r>
      <w:r w:rsidRPr="00BB7FDC">
        <w:rPr>
          <w:rFonts w:ascii="David" w:eastAsia="David" w:hAnsi="David" w:cs="David"/>
          <w:sz w:val="28"/>
          <w:szCs w:val="28"/>
          <w:rtl/>
        </w:rPr>
        <w:t xml:space="preserve"> </w:t>
      </w:r>
      <w:r w:rsidRPr="00BB7FDC">
        <w:rPr>
          <w:rFonts w:ascii="David" w:hAnsi="David" w:cs="David"/>
          <w:sz w:val="28"/>
          <w:szCs w:val="28"/>
          <w:rtl/>
        </w:rPr>
        <w:t>ערך</w:t>
      </w:r>
      <w:r w:rsidRPr="00BB7FDC">
        <w:rPr>
          <w:rFonts w:ascii="David" w:eastAsia="David" w:hAnsi="David" w:cs="David"/>
          <w:sz w:val="28"/>
          <w:szCs w:val="28"/>
          <w:rtl/>
        </w:rPr>
        <w:t xml:space="preserve"> </w:t>
      </w:r>
      <w:r w:rsidRPr="00BB7FDC">
        <w:rPr>
          <w:rFonts w:ascii="David" w:hAnsi="David" w:cs="David"/>
          <w:sz w:val="28"/>
          <w:szCs w:val="28"/>
          <w:rtl/>
        </w:rPr>
        <w:t>של</w:t>
      </w:r>
      <w:r w:rsidRPr="00BB7FDC">
        <w:rPr>
          <w:rFonts w:ascii="David" w:eastAsia="David" w:hAnsi="David" w:cs="David"/>
          <w:sz w:val="28"/>
          <w:szCs w:val="28"/>
          <w:rtl/>
        </w:rPr>
        <w:t xml:space="preserve"> </w:t>
      </w:r>
      <w:r w:rsidRPr="00BB7FDC">
        <w:rPr>
          <w:rFonts w:ascii="David" w:hAnsi="David" w:cs="David"/>
          <w:sz w:val="28"/>
          <w:szCs w:val="28"/>
          <w:rtl/>
        </w:rPr>
        <w:t>קרקע</w:t>
      </w:r>
      <w:r w:rsidRPr="00BB7FDC">
        <w:rPr>
          <w:rFonts w:ascii="David" w:eastAsia="David" w:hAnsi="David" w:cs="David"/>
          <w:sz w:val="28"/>
          <w:szCs w:val="28"/>
          <w:rtl/>
        </w:rPr>
        <w:t xml:space="preserve"> </w:t>
      </w:r>
      <w:r w:rsidRPr="00BB7FDC">
        <w:rPr>
          <w:rFonts w:ascii="David" w:hAnsi="David" w:cs="David"/>
          <w:sz w:val="28"/>
          <w:szCs w:val="28"/>
          <w:rtl/>
        </w:rPr>
        <w:t>באופן</w:t>
      </w:r>
      <w:r w:rsidRPr="00BB7FDC">
        <w:rPr>
          <w:rFonts w:ascii="David" w:eastAsia="David" w:hAnsi="David" w:cs="David"/>
          <w:sz w:val="28"/>
          <w:szCs w:val="28"/>
          <w:rtl/>
        </w:rPr>
        <w:t xml:space="preserve"> </w:t>
      </w:r>
      <w:r w:rsidRPr="00BB7FDC">
        <w:rPr>
          <w:rFonts w:ascii="David" w:hAnsi="David" w:cs="David"/>
          <w:sz w:val="28"/>
          <w:szCs w:val="28"/>
          <w:rtl/>
        </w:rPr>
        <w:t>אובייקטיבי. ועוד: בימינו</w:t>
      </w:r>
      <w:r w:rsidRPr="00BB7FDC">
        <w:rPr>
          <w:rFonts w:ascii="David" w:eastAsia="David" w:hAnsi="David" w:cs="David"/>
          <w:sz w:val="28"/>
          <w:szCs w:val="28"/>
          <w:rtl/>
        </w:rPr>
        <w:t xml:space="preserve"> </w:t>
      </w:r>
      <w:r w:rsidRPr="00BB7FDC">
        <w:rPr>
          <w:rFonts w:ascii="David" w:hAnsi="David" w:cs="David"/>
          <w:sz w:val="28"/>
          <w:szCs w:val="28"/>
          <w:rtl/>
        </w:rPr>
        <w:t>ערך</w:t>
      </w:r>
      <w:r w:rsidRPr="00BB7FDC">
        <w:rPr>
          <w:rFonts w:ascii="David" w:eastAsia="David" w:hAnsi="David" w:cs="David"/>
          <w:sz w:val="28"/>
          <w:szCs w:val="28"/>
          <w:rtl/>
        </w:rPr>
        <w:t xml:space="preserve"> </w:t>
      </w:r>
      <w:r w:rsidRPr="00BB7FDC">
        <w:rPr>
          <w:rFonts w:ascii="David" w:hAnsi="David" w:cs="David"/>
          <w:sz w:val="28"/>
          <w:szCs w:val="28"/>
          <w:rtl/>
        </w:rPr>
        <w:t>הקרקע</w:t>
      </w:r>
      <w:r w:rsidRPr="00BB7FDC">
        <w:rPr>
          <w:rFonts w:ascii="David" w:eastAsia="David" w:hAnsi="David" w:cs="David"/>
          <w:sz w:val="28"/>
          <w:szCs w:val="28"/>
          <w:rtl/>
        </w:rPr>
        <w:t xml:space="preserve"> </w:t>
      </w:r>
      <w:r w:rsidRPr="00BB7FDC">
        <w:rPr>
          <w:rFonts w:ascii="David" w:hAnsi="David" w:cs="David"/>
          <w:sz w:val="28"/>
          <w:szCs w:val="28"/>
          <w:rtl/>
        </w:rPr>
        <w:t>עשוי</w:t>
      </w:r>
      <w:r w:rsidRPr="00BB7FDC">
        <w:rPr>
          <w:rFonts w:ascii="David" w:eastAsia="David" w:hAnsi="David" w:cs="David"/>
          <w:sz w:val="28"/>
          <w:szCs w:val="28"/>
          <w:rtl/>
        </w:rPr>
        <w:t xml:space="preserve"> </w:t>
      </w:r>
      <w:r w:rsidRPr="00BB7FDC">
        <w:rPr>
          <w:rFonts w:ascii="David" w:hAnsi="David" w:cs="David"/>
          <w:sz w:val="28"/>
          <w:szCs w:val="28"/>
          <w:rtl/>
        </w:rPr>
        <w:t>להשתנות</w:t>
      </w:r>
      <w:r w:rsidRPr="00BB7FDC">
        <w:rPr>
          <w:rFonts w:ascii="David" w:eastAsia="David" w:hAnsi="David" w:cs="David"/>
          <w:sz w:val="28"/>
          <w:szCs w:val="28"/>
          <w:rtl/>
        </w:rPr>
        <w:t xml:space="preserve"> </w:t>
      </w:r>
      <w:r w:rsidRPr="00BB7FDC">
        <w:rPr>
          <w:rFonts w:ascii="David" w:hAnsi="David" w:cs="David"/>
          <w:sz w:val="28"/>
          <w:szCs w:val="28"/>
          <w:rtl/>
        </w:rPr>
        <w:t>באופן</w:t>
      </w:r>
      <w:r w:rsidRPr="00BB7FDC">
        <w:rPr>
          <w:rFonts w:ascii="David" w:eastAsia="David" w:hAnsi="David" w:cs="David"/>
          <w:sz w:val="28"/>
          <w:szCs w:val="28"/>
          <w:rtl/>
        </w:rPr>
        <w:t xml:space="preserve"> </w:t>
      </w:r>
      <w:r w:rsidRPr="00BB7FDC">
        <w:rPr>
          <w:rFonts w:ascii="David" w:hAnsi="David" w:cs="David"/>
          <w:sz w:val="28"/>
          <w:szCs w:val="28"/>
          <w:rtl/>
        </w:rPr>
        <w:t>ניכר</w:t>
      </w:r>
      <w:r w:rsidRPr="00BB7FDC">
        <w:rPr>
          <w:rFonts w:ascii="David" w:eastAsia="David" w:hAnsi="David" w:cs="David"/>
          <w:sz w:val="28"/>
          <w:szCs w:val="28"/>
          <w:rtl/>
        </w:rPr>
        <w:t xml:space="preserve"> </w:t>
      </w:r>
      <w:r w:rsidRPr="00BB7FDC">
        <w:rPr>
          <w:rFonts w:ascii="David" w:hAnsi="David" w:cs="David"/>
          <w:sz w:val="28"/>
          <w:szCs w:val="28"/>
          <w:rtl/>
        </w:rPr>
        <w:t>תוך</w:t>
      </w:r>
      <w:r w:rsidRPr="00BB7FDC">
        <w:rPr>
          <w:rFonts w:ascii="David" w:eastAsia="David" w:hAnsi="David" w:cs="David"/>
          <w:sz w:val="28"/>
          <w:szCs w:val="28"/>
          <w:rtl/>
        </w:rPr>
        <w:t xml:space="preserve"> </w:t>
      </w:r>
      <w:r w:rsidRPr="00BB7FDC">
        <w:rPr>
          <w:rFonts w:ascii="David" w:hAnsi="David" w:cs="David"/>
          <w:sz w:val="28"/>
          <w:szCs w:val="28"/>
          <w:rtl/>
        </w:rPr>
        <w:t>שנים</w:t>
      </w:r>
      <w:r w:rsidRPr="00BB7FDC">
        <w:rPr>
          <w:rFonts w:ascii="David" w:eastAsia="David" w:hAnsi="David" w:cs="David"/>
          <w:sz w:val="28"/>
          <w:szCs w:val="28"/>
          <w:rtl/>
        </w:rPr>
        <w:t xml:space="preserve"> </w:t>
      </w:r>
      <w:r w:rsidRPr="00BB7FDC">
        <w:rPr>
          <w:rFonts w:ascii="David" w:hAnsi="David" w:cs="David"/>
          <w:sz w:val="28"/>
          <w:szCs w:val="28"/>
          <w:rtl/>
        </w:rPr>
        <w:t>ספורות, ולפיכך, גם</w:t>
      </w:r>
      <w:r w:rsidRPr="00BB7FDC">
        <w:rPr>
          <w:rFonts w:ascii="David" w:eastAsia="David" w:hAnsi="David" w:cs="David"/>
          <w:sz w:val="28"/>
          <w:szCs w:val="28"/>
          <w:rtl/>
        </w:rPr>
        <w:t xml:space="preserve"> </w:t>
      </w:r>
      <w:r w:rsidRPr="00BB7FDC">
        <w:rPr>
          <w:rFonts w:ascii="David" w:hAnsi="David" w:cs="David"/>
          <w:sz w:val="28"/>
          <w:szCs w:val="28"/>
          <w:rtl/>
        </w:rPr>
        <w:t>אם</w:t>
      </w:r>
      <w:r w:rsidRPr="00BB7FDC">
        <w:rPr>
          <w:rFonts w:ascii="David" w:eastAsia="David" w:hAnsi="David" w:cs="David"/>
          <w:sz w:val="28"/>
          <w:szCs w:val="28"/>
          <w:rtl/>
        </w:rPr>
        <w:t xml:space="preserve"> </w:t>
      </w:r>
      <w:r w:rsidRPr="00BB7FDC">
        <w:rPr>
          <w:rFonts w:ascii="David" w:hAnsi="David" w:cs="David"/>
          <w:sz w:val="28"/>
          <w:szCs w:val="28"/>
          <w:rtl/>
        </w:rPr>
        <w:t>בחלוקה</w:t>
      </w:r>
      <w:r w:rsidRPr="00BB7FDC">
        <w:rPr>
          <w:rFonts w:ascii="David" w:eastAsia="David" w:hAnsi="David" w:cs="David"/>
          <w:sz w:val="28"/>
          <w:szCs w:val="28"/>
          <w:rtl/>
        </w:rPr>
        <w:t xml:space="preserve"> </w:t>
      </w:r>
      <w:r w:rsidRPr="00BB7FDC">
        <w:rPr>
          <w:rFonts w:ascii="David" w:hAnsi="David" w:cs="David"/>
          <w:sz w:val="28"/>
          <w:szCs w:val="28"/>
          <w:rtl/>
        </w:rPr>
        <w:t>הראשונית</w:t>
      </w:r>
      <w:r w:rsidRPr="00BB7FDC">
        <w:rPr>
          <w:rFonts w:ascii="David" w:eastAsia="David" w:hAnsi="David" w:cs="David"/>
          <w:sz w:val="28"/>
          <w:szCs w:val="28"/>
          <w:rtl/>
        </w:rPr>
        <w:t xml:space="preserve"> </w:t>
      </w:r>
      <w:r w:rsidRPr="00BB7FDC">
        <w:rPr>
          <w:rFonts w:ascii="David" w:hAnsi="David" w:cs="David"/>
          <w:sz w:val="28"/>
          <w:szCs w:val="28"/>
          <w:rtl/>
        </w:rPr>
        <w:t>כל</w:t>
      </w:r>
      <w:r w:rsidRPr="00BB7FDC">
        <w:rPr>
          <w:rFonts w:ascii="David" w:eastAsia="David" w:hAnsi="David" w:cs="David"/>
          <w:sz w:val="28"/>
          <w:szCs w:val="28"/>
          <w:rtl/>
        </w:rPr>
        <w:t xml:space="preserve"> </w:t>
      </w:r>
      <w:r w:rsidRPr="00BB7FDC">
        <w:rPr>
          <w:rFonts w:ascii="David" w:hAnsi="David" w:cs="David"/>
          <w:sz w:val="28"/>
          <w:szCs w:val="28"/>
          <w:rtl/>
        </w:rPr>
        <w:t>אזרח</w:t>
      </w:r>
      <w:r w:rsidRPr="00BB7FDC">
        <w:rPr>
          <w:rFonts w:ascii="David" w:eastAsia="David" w:hAnsi="David" w:cs="David"/>
          <w:sz w:val="28"/>
          <w:szCs w:val="28"/>
          <w:rtl/>
        </w:rPr>
        <w:t xml:space="preserve"> </w:t>
      </w:r>
      <w:r w:rsidRPr="00BB7FDC">
        <w:rPr>
          <w:rFonts w:ascii="David" w:hAnsi="David" w:cs="David"/>
          <w:sz w:val="28"/>
          <w:szCs w:val="28"/>
          <w:rtl/>
        </w:rPr>
        <w:t>יקבל</w:t>
      </w:r>
      <w:r w:rsidRPr="00BB7FDC">
        <w:rPr>
          <w:rFonts w:ascii="David" w:eastAsia="David" w:hAnsi="David" w:cs="David"/>
          <w:sz w:val="28"/>
          <w:szCs w:val="28"/>
          <w:rtl/>
        </w:rPr>
        <w:t xml:space="preserve"> </w:t>
      </w:r>
      <w:r w:rsidRPr="00BB7FDC">
        <w:rPr>
          <w:rFonts w:ascii="David" w:hAnsi="David" w:cs="David"/>
          <w:sz w:val="28"/>
          <w:szCs w:val="28"/>
          <w:rtl/>
        </w:rPr>
        <w:t>קרקע</w:t>
      </w:r>
      <w:r w:rsidRPr="00BB7FDC">
        <w:rPr>
          <w:rFonts w:ascii="David" w:eastAsia="David" w:hAnsi="David" w:cs="David"/>
          <w:sz w:val="28"/>
          <w:szCs w:val="28"/>
          <w:rtl/>
        </w:rPr>
        <w:t xml:space="preserve"> </w:t>
      </w:r>
      <w:r w:rsidRPr="00BB7FDC">
        <w:rPr>
          <w:rFonts w:ascii="David" w:hAnsi="David" w:cs="David"/>
          <w:sz w:val="28"/>
          <w:szCs w:val="28"/>
          <w:rtl/>
        </w:rPr>
        <w:t>באותו</w:t>
      </w:r>
      <w:r w:rsidRPr="00BB7FDC">
        <w:rPr>
          <w:rFonts w:ascii="David" w:eastAsia="David" w:hAnsi="David" w:cs="David"/>
          <w:sz w:val="28"/>
          <w:szCs w:val="28"/>
          <w:rtl/>
        </w:rPr>
        <w:t xml:space="preserve"> </w:t>
      </w:r>
      <w:r w:rsidRPr="00BB7FDC">
        <w:rPr>
          <w:rFonts w:ascii="David" w:hAnsi="David" w:cs="David"/>
          <w:sz w:val="28"/>
          <w:szCs w:val="28"/>
          <w:rtl/>
        </w:rPr>
        <w:t>ערך,  מסתבר</w:t>
      </w:r>
      <w:r w:rsidRPr="00BB7FDC">
        <w:rPr>
          <w:rFonts w:ascii="David" w:eastAsia="David" w:hAnsi="David" w:cs="David"/>
          <w:sz w:val="28"/>
          <w:szCs w:val="28"/>
          <w:rtl/>
        </w:rPr>
        <w:t xml:space="preserve"> </w:t>
      </w:r>
      <w:r w:rsidRPr="00BB7FDC">
        <w:rPr>
          <w:rFonts w:ascii="David" w:hAnsi="David" w:cs="David"/>
          <w:sz w:val="28"/>
          <w:szCs w:val="28"/>
          <w:rtl/>
        </w:rPr>
        <w:t>שביובל</w:t>
      </w:r>
      <w:r w:rsidRPr="00BB7FDC">
        <w:rPr>
          <w:rFonts w:ascii="David" w:eastAsia="David" w:hAnsi="David" w:cs="David"/>
          <w:sz w:val="28"/>
          <w:szCs w:val="28"/>
          <w:rtl/>
        </w:rPr>
        <w:t xml:space="preserve"> </w:t>
      </w:r>
      <w:r w:rsidRPr="00BB7FDC">
        <w:rPr>
          <w:rFonts w:ascii="David" w:hAnsi="David" w:cs="David"/>
          <w:sz w:val="28"/>
          <w:szCs w:val="28"/>
          <w:rtl/>
        </w:rPr>
        <w:t>הבא, כאשר</w:t>
      </w:r>
      <w:r w:rsidRPr="00BB7FDC">
        <w:rPr>
          <w:rFonts w:ascii="David" w:eastAsia="David" w:hAnsi="David" w:cs="David"/>
          <w:sz w:val="28"/>
          <w:szCs w:val="28"/>
          <w:rtl/>
        </w:rPr>
        <w:t xml:space="preserve"> </w:t>
      </w:r>
      <w:r w:rsidRPr="00BB7FDC">
        <w:rPr>
          <w:rFonts w:ascii="David" w:hAnsi="David" w:cs="David"/>
          <w:sz w:val="28"/>
          <w:szCs w:val="28"/>
          <w:rtl/>
        </w:rPr>
        <w:t>כל</w:t>
      </w:r>
      <w:r w:rsidRPr="00BB7FDC">
        <w:rPr>
          <w:rFonts w:ascii="David" w:eastAsia="David" w:hAnsi="David" w:cs="David"/>
          <w:sz w:val="28"/>
          <w:szCs w:val="28"/>
          <w:rtl/>
        </w:rPr>
        <w:t xml:space="preserve"> </w:t>
      </w:r>
      <w:r w:rsidRPr="00BB7FDC">
        <w:rPr>
          <w:rFonts w:ascii="David" w:hAnsi="David" w:cs="David"/>
          <w:sz w:val="28"/>
          <w:szCs w:val="28"/>
          <w:rtl/>
        </w:rPr>
        <w:t>אחד</w:t>
      </w:r>
      <w:r w:rsidRPr="00BB7FDC">
        <w:rPr>
          <w:rFonts w:ascii="David" w:eastAsia="David" w:hAnsi="David" w:cs="David"/>
          <w:sz w:val="28"/>
          <w:szCs w:val="28"/>
          <w:rtl/>
        </w:rPr>
        <w:t xml:space="preserve"> </w:t>
      </w:r>
      <w:r w:rsidRPr="00BB7FDC">
        <w:rPr>
          <w:rFonts w:ascii="David" w:hAnsi="David" w:cs="David"/>
          <w:sz w:val="28"/>
          <w:szCs w:val="28"/>
          <w:rtl/>
        </w:rPr>
        <w:t>יקבל</w:t>
      </w:r>
      <w:r w:rsidRPr="00BB7FDC">
        <w:rPr>
          <w:rFonts w:ascii="David" w:eastAsia="David" w:hAnsi="David" w:cs="David"/>
          <w:sz w:val="28"/>
          <w:szCs w:val="28"/>
          <w:rtl/>
        </w:rPr>
        <w:t xml:space="preserve"> </w:t>
      </w:r>
      <w:r w:rsidRPr="00BB7FDC">
        <w:rPr>
          <w:rFonts w:ascii="David" w:hAnsi="David" w:cs="David"/>
          <w:sz w:val="28"/>
          <w:szCs w:val="28"/>
          <w:rtl/>
        </w:rPr>
        <w:t>בחזרה</w:t>
      </w:r>
      <w:r w:rsidRPr="00BB7FDC">
        <w:rPr>
          <w:rFonts w:ascii="David" w:eastAsia="David" w:hAnsi="David" w:cs="David"/>
          <w:sz w:val="28"/>
          <w:szCs w:val="28"/>
          <w:rtl/>
        </w:rPr>
        <w:t xml:space="preserve"> </w:t>
      </w:r>
      <w:r w:rsidRPr="00BB7FDC">
        <w:rPr>
          <w:rFonts w:ascii="David" w:hAnsi="David" w:cs="David"/>
          <w:sz w:val="28"/>
          <w:szCs w:val="28"/>
          <w:rtl/>
        </w:rPr>
        <w:t>את</w:t>
      </w:r>
      <w:r w:rsidRPr="00BB7FDC">
        <w:rPr>
          <w:rFonts w:ascii="David" w:eastAsia="David" w:hAnsi="David" w:cs="David"/>
          <w:sz w:val="28"/>
          <w:szCs w:val="28"/>
          <w:rtl/>
        </w:rPr>
        <w:t xml:space="preserve"> </w:t>
      </w:r>
      <w:r w:rsidRPr="00BB7FDC">
        <w:rPr>
          <w:rFonts w:ascii="David" w:hAnsi="David" w:cs="David"/>
          <w:sz w:val="28"/>
          <w:szCs w:val="28"/>
          <w:rtl/>
        </w:rPr>
        <w:t>נחלתו</w:t>
      </w:r>
      <w:r w:rsidRPr="00BB7FDC">
        <w:rPr>
          <w:rFonts w:ascii="David" w:eastAsia="David" w:hAnsi="David" w:cs="David"/>
          <w:sz w:val="28"/>
          <w:szCs w:val="28"/>
          <w:rtl/>
        </w:rPr>
        <w:t xml:space="preserve"> </w:t>
      </w:r>
      <w:r w:rsidRPr="00BB7FDC">
        <w:rPr>
          <w:rFonts w:ascii="David" w:hAnsi="David" w:cs="David"/>
          <w:sz w:val="28"/>
          <w:szCs w:val="28"/>
          <w:rtl/>
        </w:rPr>
        <w:t>הראשונה, הערך</w:t>
      </w:r>
      <w:r w:rsidRPr="00BB7FDC">
        <w:rPr>
          <w:rFonts w:ascii="David" w:eastAsia="David" w:hAnsi="David" w:cs="David"/>
          <w:sz w:val="28"/>
          <w:szCs w:val="28"/>
          <w:rtl/>
        </w:rPr>
        <w:t xml:space="preserve"> </w:t>
      </w:r>
      <w:r w:rsidRPr="00BB7FDC">
        <w:rPr>
          <w:rFonts w:ascii="David" w:hAnsi="David" w:cs="David"/>
          <w:sz w:val="28"/>
          <w:szCs w:val="28"/>
          <w:rtl/>
        </w:rPr>
        <w:t>כבר</w:t>
      </w:r>
      <w:r w:rsidRPr="00BB7FDC">
        <w:rPr>
          <w:rFonts w:ascii="David" w:eastAsia="David" w:hAnsi="David" w:cs="David"/>
          <w:sz w:val="28"/>
          <w:szCs w:val="28"/>
          <w:rtl/>
        </w:rPr>
        <w:t xml:space="preserve"> </w:t>
      </w:r>
      <w:r w:rsidRPr="00BB7FDC">
        <w:rPr>
          <w:rFonts w:ascii="David" w:hAnsi="David" w:cs="David"/>
          <w:sz w:val="28"/>
          <w:szCs w:val="28"/>
          <w:rtl/>
        </w:rPr>
        <w:t>יהיה</w:t>
      </w:r>
      <w:r w:rsidRPr="00BB7FDC">
        <w:rPr>
          <w:rFonts w:ascii="David" w:eastAsia="David" w:hAnsi="David" w:cs="David"/>
          <w:sz w:val="28"/>
          <w:szCs w:val="28"/>
          <w:rtl/>
        </w:rPr>
        <w:t xml:space="preserve"> </w:t>
      </w:r>
      <w:r w:rsidRPr="00BB7FDC">
        <w:rPr>
          <w:rFonts w:ascii="David" w:hAnsi="David" w:cs="David"/>
          <w:sz w:val="28"/>
          <w:szCs w:val="28"/>
          <w:rtl/>
        </w:rPr>
        <w:t>שונה. אם</w:t>
      </w:r>
      <w:r w:rsidRPr="00BB7FDC">
        <w:rPr>
          <w:rFonts w:ascii="David" w:eastAsia="David" w:hAnsi="David" w:cs="David"/>
          <w:sz w:val="28"/>
          <w:szCs w:val="28"/>
          <w:rtl/>
        </w:rPr>
        <w:t xml:space="preserve"> </w:t>
      </w:r>
      <w:r w:rsidRPr="00BB7FDC">
        <w:rPr>
          <w:rFonts w:ascii="David" w:hAnsi="David" w:cs="David"/>
          <w:sz w:val="28"/>
          <w:szCs w:val="28"/>
          <w:rtl/>
        </w:rPr>
        <w:t>כך, האם</w:t>
      </w:r>
      <w:r w:rsidRPr="00BB7FDC">
        <w:rPr>
          <w:rFonts w:ascii="David" w:eastAsia="David" w:hAnsi="David" w:cs="David"/>
          <w:sz w:val="28"/>
          <w:szCs w:val="28"/>
          <w:rtl/>
        </w:rPr>
        <w:t xml:space="preserve"> </w:t>
      </w:r>
      <w:r w:rsidRPr="00BB7FDC">
        <w:rPr>
          <w:rFonts w:ascii="David" w:hAnsi="David" w:cs="David"/>
          <w:sz w:val="28"/>
          <w:szCs w:val="28"/>
          <w:rtl/>
        </w:rPr>
        <w:t>בכלל</w:t>
      </w:r>
      <w:r w:rsidRPr="00BB7FDC">
        <w:rPr>
          <w:rFonts w:ascii="David" w:eastAsia="David" w:hAnsi="David" w:cs="David"/>
          <w:sz w:val="28"/>
          <w:szCs w:val="28"/>
          <w:rtl/>
        </w:rPr>
        <w:t xml:space="preserve"> </w:t>
      </w:r>
      <w:r w:rsidRPr="00BB7FDC">
        <w:rPr>
          <w:rFonts w:ascii="David" w:hAnsi="David" w:cs="David"/>
          <w:sz w:val="28"/>
          <w:szCs w:val="28"/>
          <w:rtl/>
        </w:rPr>
        <w:t>יש</w:t>
      </w:r>
      <w:r w:rsidRPr="00BB7FDC">
        <w:rPr>
          <w:rFonts w:ascii="David" w:eastAsia="David" w:hAnsi="David" w:cs="David"/>
          <w:sz w:val="28"/>
          <w:szCs w:val="28"/>
          <w:rtl/>
        </w:rPr>
        <w:t xml:space="preserve"> </w:t>
      </w:r>
      <w:r w:rsidRPr="00BB7FDC">
        <w:rPr>
          <w:rFonts w:ascii="David" w:hAnsi="David" w:cs="David"/>
          <w:sz w:val="28"/>
          <w:szCs w:val="28"/>
          <w:rtl/>
        </w:rPr>
        <w:t>טעם</w:t>
      </w:r>
      <w:r w:rsidRPr="00BB7FDC">
        <w:rPr>
          <w:rFonts w:ascii="David" w:eastAsia="David" w:hAnsi="David" w:cs="David"/>
          <w:sz w:val="28"/>
          <w:szCs w:val="28"/>
          <w:rtl/>
        </w:rPr>
        <w:t xml:space="preserve"> </w:t>
      </w:r>
      <w:r w:rsidRPr="00BB7FDC">
        <w:rPr>
          <w:rFonts w:ascii="David" w:hAnsi="David" w:cs="David"/>
          <w:sz w:val="28"/>
          <w:szCs w:val="28"/>
          <w:rtl/>
        </w:rPr>
        <w:t>לבצע</w:t>
      </w:r>
      <w:r w:rsidRPr="00BB7FDC">
        <w:rPr>
          <w:rFonts w:ascii="David" w:eastAsia="David" w:hAnsi="David" w:cs="David"/>
          <w:sz w:val="28"/>
          <w:szCs w:val="28"/>
          <w:rtl/>
        </w:rPr>
        <w:t xml:space="preserve"> </w:t>
      </w:r>
      <w:r w:rsidRPr="00BB7FDC">
        <w:rPr>
          <w:rFonts w:ascii="David" w:hAnsi="David" w:cs="David"/>
          <w:sz w:val="28"/>
          <w:szCs w:val="28"/>
          <w:rtl/>
        </w:rPr>
        <w:t>את</w:t>
      </w:r>
      <w:r w:rsidRPr="00BB7FDC">
        <w:rPr>
          <w:rFonts w:ascii="David" w:eastAsia="David" w:hAnsi="David" w:cs="David"/>
          <w:sz w:val="28"/>
          <w:szCs w:val="28"/>
          <w:rtl/>
        </w:rPr>
        <w:t xml:space="preserve"> </w:t>
      </w:r>
      <w:r w:rsidRPr="00BB7FDC">
        <w:rPr>
          <w:rFonts w:ascii="David" w:hAnsi="David" w:cs="David"/>
          <w:sz w:val="28"/>
          <w:szCs w:val="28"/>
          <w:rtl/>
        </w:rPr>
        <w:t>התהליך</w:t>
      </w:r>
      <w:r w:rsidRPr="00BB7FDC">
        <w:rPr>
          <w:rFonts w:ascii="David" w:eastAsia="David" w:hAnsi="David" w:cs="David"/>
          <w:sz w:val="28"/>
          <w:szCs w:val="28"/>
          <w:rtl/>
        </w:rPr>
        <w:t xml:space="preserve"> </w:t>
      </w:r>
      <w:r w:rsidRPr="00BB7FDC">
        <w:rPr>
          <w:rFonts w:ascii="David" w:hAnsi="David" w:cs="David"/>
          <w:sz w:val="28"/>
          <w:szCs w:val="28"/>
          <w:rtl/>
        </w:rPr>
        <w:t>המסובך</w:t>
      </w:r>
      <w:r w:rsidRPr="00BB7FDC">
        <w:rPr>
          <w:rFonts w:ascii="David" w:eastAsia="David" w:hAnsi="David" w:cs="David"/>
          <w:sz w:val="28"/>
          <w:szCs w:val="28"/>
          <w:rtl/>
        </w:rPr>
        <w:t xml:space="preserve"> </w:t>
      </w:r>
      <w:r w:rsidRPr="00BB7FDC">
        <w:rPr>
          <w:rFonts w:ascii="David" w:hAnsi="David" w:cs="David"/>
          <w:sz w:val="28"/>
          <w:szCs w:val="28"/>
          <w:rtl/>
        </w:rPr>
        <w:t>של</w:t>
      </w:r>
      <w:r w:rsidRPr="00BB7FDC">
        <w:rPr>
          <w:rFonts w:ascii="David" w:eastAsia="David" w:hAnsi="David" w:cs="David"/>
          <w:sz w:val="28"/>
          <w:szCs w:val="28"/>
          <w:rtl/>
        </w:rPr>
        <w:t xml:space="preserve"> </w:t>
      </w:r>
      <w:r w:rsidRPr="00BB7FDC">
        <w:rPr>
          <w:rFonts w:ascii="David" w:hAnsi="David" w:cs="David"/>
          <w:sz w:val="28"/>
          <w:szCs w:val="28"/>
          <w:rtl/>
        </w:rPr>
        <w:t>חישוב</w:t>
      </w:r>
      <w:r w:rsidRPr="00BB7FDC">
        <w:rPr>
          <w:rFonts w:ascii="David" w:eastAsia="David" w:hAnsi="David" w:cs="David"/>
          <w:sz w:val="28"/>
          <w:szCs w:val="28"/>
          <w:rtl/>
        </w:rPr>
        <w:t xml:space="preserve"> </w:t>
      </w:r>
      <w:r w:rsidRPr="00BB7FDC">
        <w:rPr>
          <w:rFonts w:ascii="David" w:hAnsi="David" w:cs="David"/>
          <w:sz w:val="28"/>
          <w:szCs w:val="28"/>
          <w:rtl/>
        </w:rPr>
        <w:t>ערך</w:t>
      </w:r>
      <w:r w:rsidRPr="00BB7FDC">
        <w:rPr>
          <w:rFonts w:ascii="David" w:eastAsia="David" w:hAnsi="David" w:cs="David"/>
          <w:sz w:val="28"/>
          <w:szCs w:val="28"/>
          <w:rtl/>
        </w:rPr>
        <w:t xml:space="preserve"> </w:t>
      </w:r>
      <w:r w:rsidRPr="00BB7FDC">
        <w:rPr>
          <w:rFonts w:ascii="David" w:hAnsi="David" w:cs="David"/>
          <w:sz w:val="28"/>
          <w:szCs w:val="28"/>
          <w:rtl/>
        </w:rPr>
        <w:t>הקרקע</w:t>
      </w:r>
      <w:r w:rsidRPr="00BB7FDC">
        <w:rPr>
          <w:rFonts w:ascii="David" w:eastAsia="David" w:hAnsi="David" w:cs="David"/>
          <w:sz w:val="28"/>
          <w:szCs w:val="28"/>
          <w:rtl/>
        </w:rPr>
        <w:t xml:space="preserve"> </w:t>
      </w:r>
      <w:r w:rsidRPr="00BB7FDC">
        <w:rPr>
          <w:rFonts w:ascii="David" w:hAnsi="David" w:cs="David"/>
          <w:sz w:val="28"/>
          <w:szCs w:val="28"/>
          <w:rtl/>
        </w:rPr>
        <w:t>מלכתחילה, או</w:t>
      </w:r>
      <w:r w:rsidRPr="00BB7FDC">
        <w:rPr>
          <w:rFonts w:ascii="David" w:eastAsia="David" w:hAnsi="David" w:cs="David"/>
          <w:sz w:val="28"/>
          <w:szCs w:val="28"/>
          <w:rtl/>
        </w:rPr>
        <w:t xml:space="preserve"> </w:t>
      </w:r>
      <w:r w:rsidRPr="00BB7FDC">
        <w:rPr>
          <w:rFonts w:ascii="David" w:hAnsi="David" w:cs="David"/>
          <w:sz w:val="28"/>
          <w:szCs w:val="28"/>
          <w:rtl/>
        </w:rPr>
        <w:t>שעדיף</w:t>
      </w:r>
      <w:r w:rsidRPr="00BB7FDC">
        <w:rPr>
          <w:rFonts w:ascii="David" w:eastAsia="David" w:hAnsi="David" w:cs="David"/>
          <w:sz w:val="28"/>
          <w:szCs w:val="28"/>
          <w:rtl/>
        </w:rPr>
        <w:t xml:space="preserve"> </w:t>
      </w:r>
      <w:r w:rsidRPr="00BB7FDC">
        <w:rPr>
          <w:rFonts w:ascii="David" w:hAnsi="David" w:cs="David"/>
          <w:sz w:val="28"/>
          <w:szCs w:val="28"/>
          <w:rtl/>
        </w:rPr>
        <w:t>להסתפק</w:t>
      </w:r>
      <w:r w:rsidRPr="00BB7FDC">
        <w:rPr>
          <w:rFonts w:ascii="David" w:eastAsia="David" w:hAnsi="David" w:cs="David"/>
          <w:sz w:val="28"/>
          <w:szCs w:val="28"/>
          <w:rtl/>
        </w:rPr>
        <w:t xml:space="preserve"> </w:t>
      </w:r>
      <w:r w:rsidRPr="00BB7FDC">
        <w:rPr>
          <w:rFonts w:ascii="David" w:hAnsi="David" w:cs="David"/>
          <w:sz w:val="28"/>
          <w:szCs w:val="28"/>
          <w:rtl/>
        </w:rPr>
        <w:t>בחלוקה</w:t>
      </w:r>
      <w:r w:rsidRPr="00BB7FDC">
        <w:rPr>
          <w:rFonts w:ascii="David" w:eastAsia="David" w:hAnsi="David" w:cs="David"/>
          <w:sz w:val="28"/>
          <w:szCs w:val="28"/>
          <w:rtl/>
        </w:rPr>
        <w:t xml:space="preserve"> </w:t>
      </w:r>
      <w:r w:rsidRPr="00BB7FDC">
        <w:rPr>
          <w:rFonts w:ascii="David" w:hAnsi="David" w:cs="David"/>
          <w:sz w:val="28"/>
          <w:szCs w:val="28"/>
          <w:rtl/>
        </w:rPr>
        <w:t>הפשוטה</w:t>
      </w:r>
      <w:r w:rsidRPr="00BB7FDC">
        <w:rPr>
          <w:rFonts w:ascii="David" w:eastAsia="David" w:hAnsi="David" w:cs="David"/>
          <w:sz w:val="28"/>
          <w:szCs w:val="28"/>
          <w:rtl/>
        </w:rPr>
        <w:t xml:space="preserve"> </w:t>
      </w:r>
      <w:r w:rsidRPr="00BB7FDC">
        <w:rPr>
          <w:rFonts w:ascii="David" w:hAnsi="David" w:cs="David"/>
          <w:sz w:val="28"/>
          <w:szCs w:val="28"/>
          <w:rtl/>
        </w:rPr>
        <w:t>לפי</w:t>
      </w:r>
      <w:r w:rsidRPr="00BB7FDC">
        <w:rPr>
          <w:rFonts w:ascii="David" w:eastAsia="David" w:hAnsi="David" w:cs="David"/>
          <w:sz w:val="28"/>
          <w:szCs w:val="28"/>
          <w:rtl/>
        </w:rPr>
        <w:t xml:space="preserve"> </w:t>
      </w:r>
      <w:r w:rsidRPr="00BB7FDC">
        <w:rPr>
          <w:rFonts w:ascii="David" w:hAnsi="David" w:cs="David"/>
          <w:sz w:val="28"/>
          <w:szCs w:val="28"/>
          <w:rtl/>
        </w:rPr>
        <w:t>גודל?</w:t>
      </w:r>
    </w:p>
    <w:p w:rsidR="009C2B09" w:rsidRPr="00BB7FDC" w:rsidRDefault="009C2B09" w:rsidP="009C2B09">
      <w:pPr>
        <w:pStyle w:val="a1"/>
        <w:numPr>
          <w:ilvl w:val="0"/>
          <w:numId w:val="2"/>
        </w:numPr>
        <w:bidi/>
        <w:ind w:firstLine="0"/>
        <w:rPr>
          <w:rFonts w:ascii="David" w:hAnsi="David" w:cs="David"/>
          <w:sz w:val="28"/>
          <w:szCs w:val="28"/>
          <w:rtl/>
        </w:rPr>
      </w:pPr>
      <w:r w:rsidRPr="00BB7FDC">
        <w:rPr>
          <w:rFonts w:ascii="David" w:hAnsi="David" w:cs="David"/>
          <w:sz w:val="28"/>
          <w:szCs w:val="28"/>
          <w:rtl/>
        </w:rPr>
        <w:t xml:space="preserve">ג. </w:t>
      </w:r>
      <w:r w:rsidRPr="00BB7FDC">
        <w:rPr>
          <w:rFonts w:ascii="David" w:hAnsi="David" w:cs="David"/>
          <w:b/>
          <w:bCs/>
          <w:sz w:val="28"/>
          <w:szCs w:val="28"/>
          <w:rtl/>
        </w:rPr>
        <w:t>איך</w:t>
      </w:r>
      <w:r w:rsidRPr="00BB7FDC">
        <w:rPr>
          <w:rFonts w:ascii="David" w:eastAsia="David" w:hAnsi="David" w:cs="David"/>
          <w:sz w:val="28"/>
          <w:szCs w:val="28"/>
          <w:rtl/>
        </w:rPr>
        <w:t xml:space="preserve"> </w:t>
      </w:r>
      <w:r w:rsidRPr="00BB7FDC">
        <w:rPr>
          <w:rFonts w:ascii="David" w:hAnsi="David" w:cs="David"/>
          <w:sz w:val="28"/>
          <w:szCs w:val="28"/>
          <w:rtl/>
        </w:rPr>
        <w:t>לחלק? איך</w:t>
      </w:r>
      <w:r w:rsidRPr="00BB7FDC">
        <w:rPr>
          <w:rFonts w:ascii="David" w:eastAsia="David" w:hAnsi="David" w:cs="David"/>
          <w:sz w:val="28"/>
          <w:szCs w:val="28"/>
          <w:rtl/>
        </w:rPr>
        <w:t xml:space="preserve"> </w:t>
      </w:r>
      <w:r w:rsidRPr="00BB7FDC">
        <w:rPr>
          <w:rFonts w:ascii="David" w:hAnsi="David" w:cs="David"/>
          <w:sz w:val="28"/>
          <w:szCs w:val="28"/>
          <w:rtl/>
        </w:rPr>
        <w:t>להגיע</w:t>
      </w:r>
      <w:r w:rsidRPr="00BB7FDC">
        <w:rPr>
          <w:rFonts w:ascii="David" w:eastAsia="David" w:hAnsi="David" w:cs="David"/>
          <w:sz w:val="28"/>
          <w:szCs w:val="28"/>
          <w:rtl/>
        </w:rPr>
        <w:t xml:space="preserve"> </w:t>
      </w:r>
      <w:r w:rsidRPr="00BB7FDC">
        <w:rPr>
          <w:rFonts w:ascii="David" w:hAnsi="David" w:cs="David"/>
          <w:sz w:val="28"/>
          <w:szCs w:val="28"/>
          <w:rtl/>
        </w:rPr>
        <w:t>מהמצב</w:t>
      </w:r>
      <w:r w:rsidRPr="00BB7FDC">
        <w:rPr>
          <w:rFonts w:ascii="David" w:eastAsia="David" w:hAnsi="David" w:cs="David"/>
          <w:sz w:val="28"/>
          <w:szCs w:val="28"/>
          <w:rtl/>
        </w:rPr>
        <w:t xml:space="preserve"> </w:t>
      </w:r>
      <w:r w:rsidRPr="00BB7FDC">
        <w:rPr>
          <w:rFonts w:ascii="David" w:hAnsi="David" w:cs="David"/>
          <w:sz w:val="28"/>
          <w:szCs w:val="28"/>
          <w:rtl/>
        </w:rPr>
        <w:t>הנוכחי, שבו</w:t>
      </w:r>
      <w:r w:rsidRPr="00BB7FDC">
        <w:rPr>
          <w:rFonts w:ascii="David" w:eastAsia="David" w:hAnsi="David" w:cs="David"/>
          <w:sz w:val="28"/>
          <w:szCs w:val="28"/>
          <w:rtl/>
        </w:rPr>
        <w:t xml:space="preserve"> </w:t>
      </w:r>
      <w:r w:rsidRPr="00BB7FDC">
        <w:rPr>
          <w:rFonts w:ascii="David" w:hAnsi="David" w:cs="David"/>
          <w:sz w:val="28"/>
          <w:szCs w:val="28"/>
          <w:rtl/>
        </w:rPr>
        <w:t>לרוב</w:t>
      </w:r>
      <w:r w:rsidRPr="00BB7FDC">
        <w:rPr>
          <w:rFonts w:ascii="David" w:eastAsia="David" w:hAnsi="David" w:cs="David"/>
          <w:sz w:val="28"/>
          <w:szCs w:val="28"/>
          <w:rtl/>
        </w:rPr>
        <w:t xml:space="preserve"> </w:t>
      </w:r>
      <w:r w:rsidRPr="00BB7FDC">
        <w:rPr>
          <w:rFonts w:ascii="David" w:hAnsi="David" w:cs="David"/>
          <w:sz w:val="28"/>
          <w:szCs w:val="28"/>
          <w:rtl/>
        </w:rPr>
        <w:t>האזרחים</w:t>
      </w:r>
      <w:r w:rsidRPr="00BB7FDC">
        <w:rPr>
          <w:rFonts w:ascii="David" w:eastAsia="David" w:hAnsi="David" w:cs="David"/>
          <w:sz w:val="28"/>
          <w:szCs w:val="28"/>
          <w:rtl/>
        </w:rPr>
        <w:t xml:space="preserve"> </w:t>
      </w:r>
      <w:r w:rsidRPr="00BB7FDC">
        <w:rPr>
          <w:rFonts w:ascii="David" w:hAnsi="David" w:cs="David"/>
          <w:sz w:val="28"/>
          <w:szCs w:val="28"/>
          <w:rtl/>
        </w:rPr>
        <w:t>אין</w:t>
      </w:r>
      <w:r w:rsidRPr="00BB7FDC">
        <w:rPr>
          <w:rFonts w:ascii="David" w:eastAsia="David" w:hAnsi="David" w:cs="David"/>
          <w:sz w:val="28"/>
          <w:szCs w:val="28"/>
          <w:rtl/>
        </w:rPr>
        <w:t xml:space="preserve"> </w:t>
      </w:r>
      <w:r w:rsidRPr="00BB7FDC">
        <w:rPr>
          <w:rFonts w:ascii="David" w:hAnsi="David" w:cs="David"/>
          <w:sz w:val="28"/>
          <w:szCs w:val="28"/>
          <w:rtl/>
        </w:rPr>
        <w:t>קרקע</w:t>
      </w:r>
      <w:r w:rsidRPr="00BB7FDC">
        <w:rPr>
          <w:rFonts w:ascii="David" w:eastAsia="David" w:hAnsi="David" w:cs="David"/>
          <w:sz w:val="28"/>
          <w:szCs w:val="28"/>
          <w:rtl/>
        </w:rPr>
        <w:t xml:space="preserve"> </w:t>
      </w:r>
      <w:r w:rsidRPr="00BB7FDC">
        <w:rPr>
          <w:rFonts w:ascii="David" w:hAnsi="David" w:cs="David"/>
          <w:sz w:val="28"/>
          <w:szCs w:val="28"/>
          <w:rtl/>
        </w:rPr>
        <w:t>פרטית, למצב</w:t>
      </w:r>
      <w:r w:rsidRPr="00BB7FDC">
        <w:rPr>
          <w:rFonts w:ascii="David" w:eastAsia="David" w:hAnsi="David" w:cs="David"/>
          <w:sz w:val="28"/>
          <w:szCs w:val="28"/>
          <w:rtl/>
        </w:rPr>
        <w:t xml:space="preserve"> </w:t>
      </w:r>
      <w:r w:rsidRPr="00BB7FDC">
        <w:rPr>
          <w:rFonts w:ascii="David" w:hAnsi="David" w:cs="David"/>
          <w:sz w:val="28"/>
          <w:szCs w:val="28"/>
          <w:rtl/>
        </w:rPr>
        <w:t>שבו</w:t>
      </w:r>
      <w:r w:rsidRPr="00BB7FDC">
        <w:rPr>
          <w:rFonts w:ascii="David" w:eastAsia="David" w:hAnsi="David" w:cs="David"/>
          <w:sz w:val="28"/>
          <w:szCs w:val="28"/>
          <w:rtl/>
        </w:rPr>
        <w:t xml:space="preserve"> </w:t>
      </w:r>
      <w:r w:rsidRPr="00BB7FDC">
        <w:rPr>
          <w:rFonts w:ascii="David" w:hAnsi="David" w:cs="David"/>
          <w:sz w:val="28"/>
          <w:szCs w:val="28"/>
          <w:rtl/>
        </w:rPr>
        <w:t>לכל</w:t>
      </w:r>
      <w:r w:rsidRPr="00BB7FDC">
        <w:rPr>
          <w:rFonts w:ascii="David" w:eastAsia="David" w:hAnsi="David" w:cs="David"/>
          <w:sz w:val="28"/>
          <w:szCs w:val="28"/>
          <w:rtl/>
        </w:rPr>
        <w:t xml:space="preserve"> </w:t>
      </w:r>
      <w:r w:rsidRPr="00BB7FDC">
        <w:rPr>
          <w:rFonts w:ascii="David" w:hAnsi="David" w:cs="David"/>
          <w:sz w:val="28"/>
          <w:szCs w:val="28"/>
          <w:rtl/>
        </w:rPr>
        <w:t>אזרח</w:t>
      </w:r>
      <w:r w:rsidRPr="00BB7FDC">
        <w:rPr>
          <w:rFonts w:ascii="David" w:eastAsia="David" w:hAnsi="David" w:cs="David"/>
          <w:sz w:val="28"/>
          <w:szCs w:val="28"/>
          <w:rtl/>
        </w:rPr>
        <w:t xml:space="preserve"> </w:t>
      </w:r>
      <w:r w:rsidRPr="00BB7FDC">
        <w:rPr>
          <w:rFonts w:ascii="David" w:hAnsi="David" w:cs="David"/>
          <w:sz w:val="28"/>
          <w:szCs w:val="28"/>
          <w:rtl/>
        </w:rPr>
        <w:t>יש</w:t>
      </w:r>
      <w:r w:rsidRPr="00BB7FDC">
        <w:rPr>
          <w:rFonts w:ascii="David" w:eastAsia="David" w:hAnsi="David" w:cs="David"/>
          <w:sz w:val="28"/>
          <w:szCs w:val="28"/>
          <w:rtl/>
        </w:rPr>
        <w:t xml:space="preserve"> </w:t>
      </w:r>
      <w:r w:rsidRPr="00BB7FDC">
        <w:rPr>
          <w:rFonts w:ascii="David" w:hAnsi="David" w:cs="David"/>
          <w:sz w:val="28"/>
          <w:szCs w:val="28"/>
          <w:rtl/>
        </w:rPr>
        <w:t>קרקע</w:t>
      </w:r>
      <w:r w:rsidRPr="00BB7FDC">
        <w:rPr>
          <w:rFonts w:ascii="David" w:eastAsia="David" w:hAnsi="David" w:cs="David"/>
          <w:sz w:val="28"/>
          <w:szCs w:val="28"/>
          <w:rtl/>
        </w:rPr>
        <w:t xml:space="preserve"> </w:t>
      </w:r>
      <w:r w:rsidRPr="00BB7FDC">
        <w:rPr>
          <w:rFonts w:ascii="David" w:hAnsi="David" w:cs="David"/>
          <w:sz w:val="28"/>
          <w:szCs w:val="28"/>
          <w:rtl/>
        </w:rPr>
        <w:t>פרטית?</w:t>
      </w:r>
    </w:p>
    <w:p w:rsidR="009C2B09" w:rsidRPr="00BB7FDC" w:rsidRDefault="009C2B09" w:rsidP="009C2B09">
      <w:pPr>
        <w:pStyle w:val="a1"/>
        <w:bidi/>
        <w:rPr>
          <w:rFonts w:ascii="David" w:hAnsi="David" w:cs="David"/>
          <w:sz w:val="28"/>
          <w:szCs w:val="28"/>
          <w:rtl/>
        </w:rPr>
      </w:pPr>
      <w:r w:rsidRPr="00BB7FDC">
        <w:rPr>
          <w:rFonts w:ascii="David" w:hAnsi="David" w:cs="David"/>
          <w:sz w:val="28"/>
          <w:szCs w:val="28"/>
          <w:rtl/>
        </w:rPr>
        <w:t>מאמר</w:t>
      </w:r>
      <w:r w:rsidRPr="00BB7FDC">
        <w:rPr>
          <w:rFonts w:ascii="David" w:eastAsia="David" w:hAnsi="David" w:cs="David"/>
          <w:sz w:val="28"/>
          <w:szCs w:val="28"/>
          <w:rtl/>
        </w:rPr>
        <w:t xml:space="preserve"> </w:t>
      </w:r>
      <w:r w:rsidRPr="00BB7FDC">
        <w:rPr>
          <w:rFonts w:ascii="David" w:hAnsi="David" w:cs="David"/>
          <w:sz w:val="28"/>
          <w:szCs w:val="28"/>
          <w:rtl/>
        </w:rPr>
        <w:t>זה</w:t>
      </w:r>
      <w:r w:rsidRPr="00BB7FDC">
        <w:rPr>
          <w:rFonts w:ascii="David" w:eastAsia="David" w:hAnsi="David" w:cs="David"/>
          <w:sz w:val="28"/>
          <w:szCs w:val="28"/>
          <w:rtl/>
        </w:rPr>
        <w:t xml:space="preserve"> </w:t>
      </w:r>
      <w:r w:rsidRPr="00BB7FDC">
        <w:rPr>
          <w:rFonts w:ascii="David" w:hAnsi="David" w:cs="David"/>
          <w:sz w:val="28"/>
          <w:szCs w:val="28"/>
          <w:rtl/>
        </w:rPr>
        <w:t>ינסה</w:t>
      </w:r>
      <w:r w:rsidRPr="00BB7FDC">
        <w:rPr>
          <w:rFonts w:ascii="David" w:eastAsia="David" w:hAnsi="David" w:cs="David"/>
          <w:sz w:val="28"/>
          <w:szCs w:val="28"/>
          <w:rtl/>
        </w:rPr>
        <w:t xml:space="preserve"> </w:t>
      </w:r>
      <w:r w:rsidRPr="00BB7FDC">
        <w:rPr>
          <w:rFonts w:ascii="David" w:hAnsi="David" w:cs="David"/>
          <w:sz w:val="28"/>
          <w:szCs w:val="28"/>
          <w:rtl/>
        </w:rPr>
        <w:t>לפתור</w:t>
      </w:r>
      <w:r w:rsidRPr="00BB7FDC">
        <w:rPr>
          <w:rFonts w:ascii="David" w:eastAsia="David" w:hAnsi="David" w:cs="David"/>
          <w:sz w:val="28"/>
          <w:szCs w:val="28"/>
          <w:rtl/>
        </w:rPr>
        <w:t xml:space="preserve"> </w:t>
      </w:r>
      <w:r w:rsidRPr="00BB7FDC">
        <w:rPr>
          <w:rFonts w:ascii="David" w:hAnsi="David" w:cs="David"/>
          <w:sz w:val="28"/>
          <w:szCs w:val="28"/>
          <w:rtl/>
        </w:rPr>
        <w:t>רק</w:t>
      </w:r>
      <w:r w:rsidRPr="00BB7FDC">
        <w:rPr>
          <w:rFonts w:ascii="David" w:eastAsia="David" w:hAnsi="David" w:cs="David"/>
          <w:sz w:val="28"/>
          <w:szCs w:val="28"/>
          <w:rtl/>
        </w:rPr>
        <w:t xml:space="preserve"> </w:t>
      </w:r>
      <w:r w:rsidRPr="00BB7FDC">
        <w:rPr>
          <w:rFonts w:ascii="David" w:hAnsi="David" w:cs="David"/>
          <w:sz w:val="28"/>
          <w:szCs w:val="28"/>
          <w:rtl/>
        </w:rPr>
        <w:t>את</w:t>
      </w:r>
      <w:r w:rsidRPr="00BB7FDC">
        <w:rPr>
          <w:rFonts w:ascii="David" w:eastAsia="David" w:hAnsi="David" w:cs="David"/>
          <w:sz w:val="28"/>
          <w:szCs w:val="28"/>
          <w:rtl/>
        </w:rPr>
        <w:t xml:space="preserve"> </w:t>
      </w:r>
      <w:r w:rsidRPr="00BB7FDC">
        <w:rPr>
          <w:rFonts w:ascii="David" w:hAnsi="David" w:cs="David"/>
          <w:sz w:val="28"/>
          <w:szCs w:val="28"/>
          <w:rtl/>
        </w:rPr>
        <w:t>השאלה</w:t>
      </w:r>
      <w:r w:rsidRPr="00BB7FDC">
        <w:rPr>
          <w:rFonts w:ascii="David" w:eastAsia="David" w:hAnsi="David" w:cs="David"/>
          <w:sz w:val="28"/>
          <w:szCs w:val="28"/>
          <w:rtl/>
        </w:rPr>
        <w:t xml:space="preserve"> </w:t>
      </w:r>
      <w:r w:rsidRPr="00BB7FDC">
        <w:rPr>
          <w:rFonts w:ascii="David" w:hAnsi="David" w:cs="David"/>
          <w:sz w:val="28"/>
          <w:szCs w:val="28"/>
          <w:rtl/>
        </w:rPr>
        <w:t>השלישית, ולשם</w:t>
      </w:r>
      <w:r w:rsidRPr="00BB7FDC">
        <w:rPr>
          <w:rFonts w:ascii="David" w:eastAsia="David" w:hAnsi="David" w:cs="David"/>
          <w:sz w:val="28"/>
          <w:szCs w:val="28"/>
          <w:rtl/>
        </w:rPr>
        <w:t xml:space="preserve"> </w:t>
      </w:r>
      <w:r w:rsidRPr="00BB7FDC">
        <w:rPr>
          <w:rFonts w:ascii="David" w:hAnsi="David" w:cs="David"/>
          <w:sz w:val="28"/>
          <w:szCs w:val="28"/>
          <w:rtl/>
        </w:rPr>
        <w:t>כך</w:t>
      </w:r>
      <w:r w:rsidRPr="00BB7FDC">
        <w:rPr>
          <w:rFonts w:ascii="David" w:eastAsia="David" w:hAnsi="David" w:cs="David"/>
          <w:sz w:val="28"/>
          <w:szCs w:val="28"/>
          <w:rtl/>
        </w:rPr>
        <w:t xml:space="preserve"> </w:t>
      </w:r>
      <w:r w:rsidRPr="00BB7FDC">
        <w:rPr>
          <w:rFonts w:ascii="David" w:hAnsi="David" w:cs="David"/>
          <w:sz w:val="28"/>
          <w:szCs w:val="28"/>
          <w:rtl/>
        </w:rPr>
        <w:t>נניח</w:t>
      </w:r>
      <w:r w:rsidRPr="00BB7FDC">
        <w:rPr>
          <w:rFonts w:ascii="David" w:eastAsia="David" w:hAnsi="David" w:cs="David"/>
          <w:sz w:val="28"/>
          <w:szCs w:val="28"/>
          <w:rtl/>
        </w:rPr>
        <w:t xml:space="preserve"> </w:t>
      </w:r>
      <w:r w:rsidRPr="00BB7FDC">
        <w:rPr>
          <w:rFonts w:ascii="David" w:hAnsi="David" w:cs="David"/>
          <w:sz w:val="28"/>
          <w:szCs w:val="28"/>
          <w:rtl/>
        </w:rPr>
        <w:t>ששתי</w:t>
      </w:r>
      <w:r w:rsidRPr="00BB7FDC">
        <w:rPr>
          <w:rFonts w:ascii="David" w:eastAsia="David" w:hAnsi="David" w:cs="David"/>
          <w:sz w:val="28"/>
          <w:szCs w:val="28"/>
          <w:rtl/>
        </w:rPr>
        <w:t xml:space="preserve"> </w:t>
      </w:r>
      <w:r w:rsidRPr="00BB7FDC">
        <w:rPr>
          <w:rFonts w:ascii="David" w:hAnsi="David" w:cs="David"/>
          <w:sz w:val="28"/>
          <w:szCs w:val="28"/>
          <w:rtl/>
        </w:rPr>
        <w:t>השאלות</w:t>
      </w:r>
      <w:r w:rsidRPr="00BB7FDC">
        <w:rPr>
          <w:rFonts w:ascii="David" w:eastAsia="David" w:hAnsi="David" w:cs="David"/>
          <w:sz w:val="28"/>
          <w:szCs w:val="28"/>
          <w:rtl/>
        </w:rPr>
        <w:t xml:space="preserve"> </w:t>
      </w:r>
      <w:r w:rsidRPr="00BB7FDC">
        <w:rPr>
          <w:rFonts w:ascii="David" w:hAnsi="David" w:cs="David"/>
          <w:sz w:val="28"/>
          <w:szCs w:val="28"/>
          <w:rtl/>
        </w:rPr>
        <w:t>הראשונות</w:t>
      </w:r>
      <w:r w:rsidRPr="00BB7FDC">
        <w:rPr>
          <w:rFonts w:ascii="David" w:eastAsia="David" w:hAnsi="David" w:cs="David"/>
          <w:sz w:val="28"/>
          <w:szCs w:val="28"/>
          <w:rtl/>
        </w:rPr>
        <w:t xml:space="preserve"> </w:t>
      </w:r>
      <w:r w:rsidRPr="00BB7FDC">
        <w:rPr>
          <w:rFonts w:ascii="David" w:hAnsi="David" w:cs="David"/>
          <w:sz w:val="28"/>
          <w:szCs w:val="28"/>
          <w:rtl/>
        </w:rPr>
        <w:t>כבר</w:t>
      </w:r>
      <w:r w:rsidRPr="00BB7FDC">
        <w:rPr>
          <w:rFonts w:ascii="David" w:eastAsia="David" w:hAnsi="David" w:cs="David"/>
          <w:sz w:val="28"/>
          <w:szCs w:val="28"/>
          <w:rtl/>
        </w:rPr>
        <w:t xml:space="preserve"> </w:t>
      </w:r>
      <w:r w:rsidRPr="00BB7FDC">
        <w:rPr>
          <w:rFonts w:ascii="David" w:hAnsi="David" w:cs="David"/>
          <w:sz w:val="28"/>
          <w:szCs w:val="28"/>
          <w:rtl/>
        </w:rPr>
        <w:t>נפתרו, בפרט:</w:t>
      </w:r>
    </w:p>
    <w:p w:rsidR="009C2B09" w:rsidRPr="00BB7FDC" w:rsidRDefault="009C2B09" w:rsidP="00F22B93">
      <w:pPr>
        <w:pStyle w:val="a1"/>
        <w:numPr>
          <w:ilvl w:val="0"/>
          <w:numId w:val="3"/>
        </w:numPr>
        <w:bidi/>
        <w:ind w:firstLine="0"/>
        <w:rPr>
          <w:rFonts w:ascii="David" w:hAnsi="David" w:cs="David"/>
          <w:sz w:val="28"/>
          <w:szCs w:val="28"/>
          <w:rtl/>
        </w:rPr>
      </w:pPr>
      <w:r w:rsidRPr="00BB7FDC">
        <w:rPr>
          <w:rFonts w:ascii="David" w:hAnsi="David" w:cs="David"/>
          <w:sz w:val="28"/>
          <w:szCs w:val="28"/>
          <w:rtl/>
        </w:rPr>
        <w:t>א. נניח</w:t>
      </w:r>
      <w:r w:rsidRPr="00BB7FDC">
        <w:rPr>
          <w:rFonts w:ascii="David" w:eastAsia="David" w:hAnsi="David" w:cs="David"/>
          <w:sz w:val="28"/>
          <w:szCs w:val="28"/>
          <w:rtl/>
        </w:rPr>
        <w:t xml:space="preserve"> </w:t>
      </w:r>
      <w:r w:rsidRPr="00BB7FDC">
        <w:rPr>
          <w:rFonts w:ascii="David" w:hAnsi="David" w:cs="David"/>
          <w:sz w:val="28"/>
          <w:szCs w:val="28"/>
          <w:rtl/>
        </w:rPr>
        <w:t>שישנה</w:t>
      </w:r>
      <w:r w:rsidRPr="00BB7FDC">
        <w:rPr>
          <w:rFonts w:ascii="David" w:eastAsia="David" w:hAnsi="David" w:cs="David"/>
          <w:sz w:val="28"/>
          <w:szCs w:val="28"/>
          <w:rtl/>
        </w:rPr>
        <w:t xml:space="preserve"> </w:t>
      </w:r>
      <w:r w:rsidRPr="00BB7FDC">
        <w:rPr>
          <w:rFonts w:ascii="David" w:hAnsi="David" w:cs="David"/>
          <w:sz w:val="28"/>
          <w:szCs w:val="28"/>
          <w:rtl/>
        </w:rPr>
        <w:t>קבוצה</w:t>
      </w:r>
      <w:r w:rsidRPr="00BB7FDC">
        <w:rPr>
          <w:rFonts w:ascii="David" w:eastAsia="David" w:hAnsi="David" w:cs="David"/>
          <w:sz w:val="28"/>
          <w:szCs w:val="28"/>
          <w:rtl/>
        </w:rPr>
        <w:t xml:space="preserve"> </w:t>
      </w:r>
      <w:r w:rsidRPr="00BB7FDC">
        <w:rPr>
          <w:rFonts w:ascii="David" w:hAnsi="David" w:cs="David"/>
          <w:sz w:val="28"/>
          <w:szCs w:val="28"/>
          <w:rtl/>
        </w:rPr>
        <w:t>של</w:t>
      </w:r>
      <w:r w:rsidRPr="00BB7FDC">
        <w:rPr>
          <w:rFonts w:ascii="David" w:eastAsia="David" w:hAnsi="David" w:cs="David"/>
          <w:sz w:val="28"/>
          <w:szCs w:val="28"/>
          <w:rtl/>
        </w:rPr>
        <w:t xml:space="preserve"> </w:t>
      </w:r>
      <w:r w:rsidRPr="00BB7FDC">
        <w:rPr>
          <w:rFonts w:ascii="David" w:hAnsi="David" w:cs="David"/>
          <w:sz w:val="28"/>
          <w:szCs w:val="28"/>
          <w:rtl/>
        </w:rPr>
        <w:t>אנשים</w:t>
      </w:r>
      <w:r w:rsidRPr="00BB7FDC">
        <w:rPr>
          <w:rFonts w:ascii="David" w:eastAsia="David" w:hAnsi="David" w:cs="David"/>
          <w:sz w:val="28"/>
          <w:szCs w:val="28"/>
          <w:rtl/>
        </w:rPr>
        <w:t xml:space="preserve"> </w:t>
      </w:r>
      <w:r w:rsidRPr="00BB7FDC">
        <w:rPr>
          <w:rFonts w:ascii="David" w:hAnsi="David" w:cs="David"/>
          <w:sz w:val="28"/>
          <w:szCs w:val="28"/>
          <w:rtl/>
        </w:rPr>
        <w:t>הזכאים</w:t>
      </w:r>
      <w:r w:rsidRPr="00BB7FDC">
        <w:rPr>
          <w:rFonts w:ascii="David" w:eastAsia="David" w:hAnsi="David" w:cs="David"/>
          <w:sz w:val="28"/>
          <w:szCs w:val="28"/>
          <w:rtl/>
        </w:rPr>
        <w:t xml:space="preserve"> </w:t>
      </w:r>
      <w:r w:rsidRPr="00BB7FDC">
        <w:rPr>
          <w:rFonts w:ascii="David" w:hAnsi="David" w:cs="David"/>
          <w:sz w:val="28"/>
          <w:szCs w:val="28"/>
          <w:rtl/>
        </w:rPr>
        <w:t>לקבל</w:t>
      </w:r>
      <w:r w:rsidRPr="00BB7FDC">
        <w:rPr>
          <w:rFonts w:ascii="David" w:eastAsia="David" w:hAnsi="David" w:cs="David"/>
          <w:sz w:val="28"/>
          <w:szCs w:val="28"/>
          <w:rtl/>
        </w:rPr>
        <w:t xml:space="preserve"> </w:t>
      </w:r>
      <w:r w:rsidRPr="00BB7FDC">
        <w:rPr>
          <w:rFonts w:ascii="David" w:hAnsi="David" w:cs="David"/>
          <w:sz w:val="28"/>
          <w:szCs w:val="28"/>
          <w:rtl/>
        </w:rPr>
        <w:t>קרקעות</w:t>
      </w:r>
      <w:r w:rsidRPr="00BB7FDC">
        <w:rPr>
          <w:rFonts w:ascii="David" w:eastAsia="David" w:hAnsi="David" w:cs="David"/>
          <w:sz w:val="28"/>
          <w:szCs w:val="28"/>
          <w:rtl/>
        </w:rPr>
        <w:t xml:space="preserve"> </w:t>
      </w:r>
      <w:r w:rsidRPr="00BB7FDC">
        <w:rPr>
          <w:rFonts w:ascii="David" w:hAnsi="David" w:cs="David"/>
          <w:sz w:val="28"/>
          <w:szCs w:val="28"/>
          <w:rtl/>
        </w:rPr>
        <w:t>- נקרא</w:t>
      </w:r>
      <w:r w:rsidRPr="00BB7FDC">
        <w:rPr>
          <w:rFonts w:ascii="David" w:eastAsia="David" w:hAnsi="David" w:cs="David"/>
          <w:sz w:val="28"/>
          <w:szCs w:val="28"/>
          <w:rtl/>
        </w:rPr>
        <w:t xml:space="preserve"> </w:t>
      </w:r>
      <w:r w:rsidRPr="00BB7FDC">
        <w:rPr>
          <w:rFonts w:ascii="David" w:hAnsi="David" w:cs="David"/>
          <w:sz w:val="28"/>
          <w:szCs w:val="28"/>
          <w:rtl/>
        </w:rPr>
        <w:t>להם</w:t>
      </w:r>
      <w:r w:rsidRPr="00BB7FDC">
        <w:rPr>
          <w:rFonts w:ascii="David" w:eastAsia="David" w:hAnsi="David" w:cs="David"/>
          <w:sz w:val="28"/>
          <w:szCs w:val="28"/>
          <w:rtl/>
        </w:rPr>
        <w:t xml:space="preserve"> </w:t>
      </w:r>
      <w:r w:rsidRPr="00BB7FDC">
        <w:rPr>
          <w:rFonts w:ascii="David" w:hAnsi="David" w:cs="David"/>
          <w:sz w:val="28"/>
          <w:szCs w:val="28"/>
          <w:rtl/>
        </w:rPr>
        <w:t>"האזרחים"</w:t>
      </w:r>
      <w:r w:rsidR="00F22B93">
        <w:rPr>
          <w:rFonts w:ascii="David" w:hAnsi="David" w:cs="David" w:hint="cs"/>
          <w:sz w:val="28"/>
          <w:szCs w:val="28"/>
          <w:rtl/>
        </w:rPr>
        <w:t>.</w:t>
      </w:r>
    </w:p>
    <w:p w:rsidR="009C2B09" w:rsidRPr="00BB7FDC" w:rsidRDefault="009C2B09" w:rsidP="00F22B93">
      <w:pPr>
        <w:pStyle w:val="a1"/>
        <w:numPr>
          <w:ilvl w:val="0"/>
          <w:numId w:val="3"/>
        </w:numPr>
        <w:bidi/>
        <w:ind w:firstLine="0"/>
        <w:rPr>
          <w:rFonts w:ascii="David" w:hAnsi="David" w:cs="David"/>
          <w:sz w:val="28"/>
          <w:szCs w:val="28"/>
          <w:rtl/>
        </w:rPr>
      </w:pPr>
      <w:r w:rsidRPr="00BB7FDC">
        <w:rPr>
          <w:rFonts w:ascii="David" w:hAnsi="David" w:cs="David"/>
          <w:sz w:val="28"/>
          <w:szCs w:val="28"/>
          <w:rtl/>
        </w:rPr>
        <w:t>ב. נניח</w:t>
      </w:r>
      <w:r w:rsidRPr="00BB7FDC">
        <w:rPr>
          <w:rFonts w:ascii="David" w:eastAsia="David" w:hAnsi="David" w:cs="David"/>
          <w:sz w:val="28"/>
          <w:szCs w:val="28"/>
          <w:rtl/>
        </w:rPr>
        <w:t xml:space="preserve"> </w:t>
      </w:r>
      <w:r w:rsidR="00F22B93">
        <w:rPr>
          <w:rFonts w:ascii="David" w:hAnsi="David" w:cs="David" w:hint="cs"/>
          <w:sz w:val="28"/>
          <w:szCs w:val="28"/>
          <w:rtl/>
        </w:rPr>
        <w:t xml:space="preserve">שנעשתה חלוקה של </w:t>
      </w:r>
      <w:r w:rsidRPr="00BB7FDC">
        <w:rPr>
          <w:rFonts w:ascii="David" w:hAnsi="David" w:cs="David"/>
          <w:sz w:val="28"/>
          <w:szCs w:val="28"/>
          <w:rtl/>
        </w:rPr>
        <w:t>ארץ</w:t>
      </w:r>
      <w:r w:rsidRPr="00BB7FDC">
        <w:rPr>
          <w:rFonts w:ascii="David" w:eastAsia="David" w:hAnsi="David" w:cs="David"/>
          <w:sz w:val="28"/>
          <w:szCs w:val="28"/>
          <w:rtl/>
        </w:rPr>
        <w:t xml:space="preserve"> </w:t>
      </w:r>
      <w:r w:rsidRPr="00BB7FDC">
        <w:rPr>
          <w:rFonts w:ascii="David" w:hAnsi="David" w:cs="David"/>
          <w:sz w:val="28"/>
          <w:szCs w:val="28"/>
          <w:rtl/>
        </w:rPr>
        <w:t>ישראל</w:t>
      </w:r>
      <w:r w:rsidRPr="00BB7FDC">
        <w:rPr>
          <w:rFonts w:ascii="David" w:eastAsia="David" w:hAnsi="David" w:cs="David"/>
          <w:sz w:val="28"/>
          <w:szCs w:val="28"/>
          <w:rtl/>
        </w:rPr>
        <w:t xml:space="preserve"> </w:t>
      </w:r>
      <w:r w:rsidRPr="00BB7FDC">
        <w:rPr>
          <w:rFonts w:ascii="David" w:hAnsi="David" w:cs="David"/>
          <w:sz w:val="28"/>
          <w:szCs w:val="28"/>
          <w:rtl/>
        </w:rPr>
        <w:t>לחלקות</w:t>
      </w:r>
      <w:r w:rsidRPr="00BB7FDC">
        <w:rPr>
          <w:rFonts w:ascii="David" w:eastAsia="David" w:hAnsi="David" w:cs="David"/>
          <w:sz w:val="28"/>
          <w:szCs w:val="28"/>
          <w:rtl/>
        </w:rPr>
        <w:t xml:space="preserve"> </w:t>
      </w:r>
      <w:r w:rsidRPr="00BB7FDC">
        <w:rPr>
          <w:rFonts w:ascii="David" w:hAnsi="David" w:cs="David"/>
          <w:sz w:val="28"/>
          <w:szCs w:val="28"/>
          <w:rtl/>
        </w:rPr>
        <w:t>"שוות", שמספרן</w:t>
      </w:r>
      <w:r w:rsidRPr="00BB7FDC">
        <w:rPr>
          <w:rFonts w:ascii="David" w:eastAsia="David" w:hAnsi="David" w:cs="David"/>
          <w:sz w:val="28"/>
          <w:szCs w:val="28"/>
          <w:rtl/>
        </w:rPr>
        <w:t xml:space="preserve"> </w:t>
      </w:r>
      <w:r w:rsidRPr="00BB7FDC">
        <w:rPr>
          <w:rFonts w:ascii="David" w:hAnsi="David" w:cs="David"/>
          <w:sz w:val="28"/>
          <w:szCs w:val="28"/>
          <w:rtl/>
        </w:rPr>
        <w:t>בדיוק</w:t>
      </w:r>
      <w:r w:rsidRPr="00BB7FDC">
        <w:rPr>
          <w:rFonts w:ascii="David" w:eastAsia="David" w:hAnsi="David" w:cs="David"/>
          <w:sz w:val="28"/>
          <w:szCs w:val="28"/>
          <w:rtl/>
        </w:rPr>
        <w:t xml:space="preserve"> </w:t>
      </w:r>
      <w:r w:rsidRPr="00BB7FDC">
        <w:rPr>
          <w:rFonts w:ascii="David" w:hAnsi="David" w:cs="David"/>
          <w:sz w:val="28"/>
          <w:szCs w:val="28"/>
          <w:rtl/>
        </w:rPr>
        <w:t>כמספר</w:t>
      </w:r>
      <w:r w:rsidRPr="00BB7FDC">
        <w:rPr>
          <w:rFonts w:ascii="David" w:eastAsia="David" w:hAnsi="David" w:cs="David"/>
          <w:sz w:val="28"/>
          <w:szCs w:val="28"/>
          <w:rtl/>
        </w:rPr>
        <w:t xml:space="preserve"> </w:t>
      </w:r>
      <w:r w:rsidRPr="00BB7FDC">
        <w:rPr>
          <w:rFonts w:ascii="David" w:hAnsi="David" w:cs="David"/>
          <w:sz w:val="28"/>
          <w:szCs w:val="28"/>
          <w:rtl/>
        </w:rPr>
        <w:t>האזרחים</w:t>
      </w:r>
      <w:r w:rsidRPr="00BB7FDC">
        <w:rPr>
          <w:rFonts w:ascii="David" w:eastAsia="David" w:hAnsi="David" w:cs="David"/>
          <w:sz w:val="28"/>
          <w:szCs w:val="28"/>
          <w:rtl/>
        </w:rPr>
        <w:t xml:space="preserve"> </w:t>
      </w:r>
      <w:r w:rsidRPr="00BB7FDC">
        <w:rPr>
          <w:rFonts w:ascii="David" w:hAnsi="David" w:cs="David"/>
          <w:sz w:val="28"/>
          <w:szCs w:val="28"/>
          <w:rtl/>
        </w:rPr>
        <w:t>- נקרא</w:t>
      </w:r>
      <w:r w:rsidRPr="00BB7FDC">
        <w:rPr>
          <w:rFonts w:ascii="David" w:eastAsia="David" w:hAnsi="David" w:cs="David"/>
          <w:sz w:val="28"/>
          <w:szCs w:val="28"/>
          <w:rtl/>
        </w:rPr>
        <w:t xml:space="preserve"> </w:t>
      </w:r>
      <w:r w:rsidRPr="00BB7FDC">
        <w:rPr>
          <w:rFonts w:ascii="David" w:hAnsi="David" w:cs="David"/>
          <w:sz w:val="28"/>
          <w:szCs w:val="28"/>
          <w:rtl/>
        </w:rPr>
        <w:t>להן</w:t>
      </w:r>
      <w:r w:rsidRPr="00BB7FDC">
        <w:rPr>
          <w:rFonts w:ascii="David" w:eastAsia="David" w:hAnsi="David" w:cs="David"/>
          <w:sz w:val="28"/>
          <w:szCs w:val="28"/>
          <w:rtl/>
        </w:rPr>
        <w:t xml:space="preserve"> </w:t>
      </w:r>
      <w:r w:rsidRPr="00BB7FDC">
        <w:rPr>
          <w:rFonts w:ascii="David" w:hAnsi="David" w:cs="David"/>
          <w:sz w:val="28"/>
          <w:szCs w:val="28"/>
          <w:rtl/>
        </w:rPr>
        <w:t>"הנחלות". אם</w:t>
      </w:r>
      <w:r w:rsidRPr="00BB7FDC">
        <w:rPr>
          <w:rFonts w:ascii="David" w:eastAsia="David" w:hAnsi="David" w:cs="David"/>
          <w:sz w:val="28"/>
          <w:szCs w:val="28"/>
          <w:rtl/>
        </w:rPr>
        <w:t xml:space="preserve"> </w:t>
      </w:r>
      <w:r w:rsidRPr="00BB7FDC">
        <w:rPr>
          <w:rFonts w:ascii="David" w:hAnsi="David" w:cs="David"/>
          <w:sz w:val="28"/>
          <w:szCs w:val="28"/>
          <w:rtl/>
        </w:rPr>
        <w:t>החלטנו</w:t>
      </w:r>
      <w:r w:rsidRPr="00BB7FDC">
        <w:rPr>
          <w:rFonts w:ascii="David" w:eastAsia="David" w:hAnsi="David" w:cs="David"/>
          <w:sz w:val="28"/>
          <w:szCs w:val="28"/>
          <w:rtl/>
        </w:rPr>
        <w:t xml:space="preserve"> </w:t>
      </w:r>
      <w:r w:rsidRPr="00BB7FDC">
        <w:rPr>
          <w:rFonts w:ascii="David" w:hAnsi="David" w:cs="David"/>
          <w:sz w:val="28"/>
          <w:szCs w:val="28"/>
          <w:rtl/>
        </w:rPr>
        <w:t>להתעלם</w:t>
      </w:r>
      <w:r w:rsidRPr="00BB7FDC">
        <w:rPr>
          <w:rFonts w:ascii="David" w:eastAsia="David" w:hAnsi="David" w:cs="David"/>
          <w:sz w:val="28"/>
          <w:szCs w:val="28"/>
          <w:rtl/>
        </w:rPr>
        <w:t xml:space="preserve"> </w:t>
      </w:r>
      <w:r w:rsidRPr="00BB7FDC">
        <w:rPr>
          <w:rFonts w:ascii="David" w:hAnsi="David" w:cs="David"/>
          <w:sz w:val="28"/>
          <w:szCs w:val="28"/>
          <w:rtl/>
        </w:rPr>
        <w:t>מהערך</w:t>
      </w:r>
      <w:r w:rsidRPr="00BB7FDC">
        <w:rPr>
          <w:rFonts w:ascii="David" w:eastAsia="David" w:hAnsi="David" w:cs="David"/>
          <w:sz w:val="28"/>
          <w:szCs w:val="28"/>
          <w:rtl/>
        </w:rPr>
        <w:t xml:space="preserve"> </w:t>
      </w:r>
      <w:r w:rsidRPr="00BB7FDC">
        <w:rPr>
          <w:rFonts w:ascii="David" w:hAnsi="David" w:cs="David"/>
          <w:sz w:val="28"/>
          <w:szCs w:val="28"/>
          <w:rtl/>
        </w:rPr>
        <w:t>הכלכלי, אז</w:t>
      </w:r>
      <w:r w:rsidRPr="00BB7FDC">
        <w:rPr>
          <w:rFonts w:ascii="David" w:eastAsia="David" w:hAnsi="David" w:cs="David"/>
          <w:sz w:val="28"/>
          <w:szCs w:val="28"/>
          <w:rtl/>
        </w:rPr>
        <w:t xml:space="preserve"> </w:t>
      </w:r>
      <w:r w:rsidRPr="00BB7FDC">
        <w:rPr>
          <w:rFonts w:ascii="David" w:hAnsi="David" w:cs="David"/>
          <w:sz w:val="28"/>
          <w:szCs w:val="28"/>
          <w:rtl/>
        </w:rPr>
        <w:t>הנחלות</w:t>
      </w:r>
      <w:r w:rsidRPr="00BB7FDC">
        <w:rPr>
          <w:rFonts w:ascii="David" w:eastAsia="David" w:hAnsi="David" w:cs="David"/>
          <w:sz w:val="28"/>
          <w:szCs w:val="28"/>
          <w:rtl/>
        </w:rPr>
        <w:t xml:space="preserve"> </w:t>
      </w:r>
      <w:r w:rsidRPr="00BB7FDC">
        <w:rPr>
          <w:rFonts w:ascii="David" w:hAnsi="David" w:cs="David"/>
          <w:sz w:val="28"/>
          <w:szCs w:val="28"/>
          <w:rtl/>
        </w:rPr>
        <w:t>יהיו</w:t>
      </w:r>
      <w:r w:rsidRPr="00BB7FDC">
        <w:rPr>
          <w:rFonts w:ascii="David" w:eastAsia="David" w:hAnsi="David" w:cs="David"/>
          <w:sz w:val="28"/>
          <w:szCs w:val="28"/>
          <w:rtl/>
        </w:rPr>
        <w:t xml:space="preserve"> </w:t>
      </w:r>
      <w:r w:rsidRPr="00BB7FDC">
        <w:rPr>
          <w:rFonts w:ascii="David" w:hAnsi="David" w:cs="David"/>
          <w:sz w:val="28"/>
          <w:szCs w:val="28"/>
          <w:rtl/>
        </w:rPr>
        <w:t>שוות</w:t>
      </w:r>
      <w:r w:rsidRPr="00BB7FDC">
        <w:rPr>
          <w:rFonts w:ascii="David" w:eastAsia="David" w:hAnsi="David" w:cs="David"/>
          <w:sz w:val="28"/>
          <w:szCs w:val="28"/>
          <w:rtl/>
        </w:rPr>
        <w:t xml:space="preserve"> </w:t>
      </w:r>
      <w:r w:rsidRPr="00BB7FDC">
        <w:rPr>
          <w:rFonts w:ascii="David" w:hAnsi="David" w:cs="David"/>
          <w:sz w:val="28"/>
          <w:szCs w:val="28"/>
          <w:rtl/>
        </w:rPr>
        <w:t>בגודלן, ואם</w:t>
      </w:r>
      <w:r w:rsidRPr="00BB7FDC">
        <w:rPr>
          <w:rFonts w:ascii="David" w:eastAsia="David" w:hAnsi="David" w:cs="David"/>
          <w:sz w:val="28"/>
          <w:szCs w:val="28"/>
          <w:rtl/>
        </w:rPr>
        <w:t xml:space="preserve"> </w:t>
      </w:r>
      <w:r w:rsidRPr="00BB7FDC">
        <w:rPr>
          <w:rFonts w:ascii="David" w:hAnsi="David" w:cs="David"/>
          <w:sz w:val="28"/>
          <w:szCs w:val="28"/>
          <w:rtl/>
        </w:rPr>
        <w:t>החלטנו</w:t>
      </w:r>
      <w:r w:rsidRPr="00BB7FDC">
        <w:rPr>
          <w:rFonts w:ascii="David" w:eastAsia="David" w:hAnsi="David" w:cs="David"/>
          <w:sz w:val="28"/>
          <w:szCs w:val="28"/>
          <w:rtl/>
        </w:rPr>
        <w:t xml:space="preserve"> </w:t>
      </w:r>
      <w:r w:rsidRPr="00BB7FDC">
        <w:rPr>
          <w:rFonts w:ascii="David" w:hAnsi="David" w:cs="David"/>
          <w:sz w:val="28"/>
          <w:szCs w:val="28"/>
          <w:rtl/>
        </w:rPr>
        <w:t>להתחשב</w:t>
      </w:r>
      <w:r w:rsidRPr="00BB7FDC">
        <w:rPr>
          <w:rFonts w:ascii="David" w:eastAsia="David" w:hAnsi="David" w:cs="David"/>
          <w:sz w:val="28"/>
          <w:szCs w:val="28"/>
          <w:rtl/>
        </w:rPr>
        <w:t xml:space="preserve"> </w:t>
      </w:r>
      <w:r w:rsidRPr="00BB7FDC">
        <w:rPr>
          <w:rFonts w:ascii="David" w:hAnsi="David" w:cs="David"/>
          <w:sz w:val="28"/>
          <w:szCs w:val="28"/>
          <w:rtl/>
        </w:rPr>
        <w:t>בערך</w:t>
      </w:r>
      <w:r w:rsidRPr="00BB7FDC">
        <w:rPr>
          <w:rFonts w:ascii="David" w:eastAsia="David" w:hAnsi="David" w:cs="David"/>
          <w:sz w:val="28"/>
          <w:szCs w:val="28"/>
          <w:rtl/>
        </w:rPr>
        <w:t xml:space="preserve"> </w:t>
      </w:r>
      <w:r w:rsidRPr="00BB7FDC">
        <w:rPr>
          <w:rFonts w:ascii="David" w:hAnsi="David" w:cs="David"/>
          <w:sz w:val="28"/>
          <w:szCs w:val="28"/>
          <w:rtl/>
        </w:rPr>
        <w:t>הכלכלי, אז</w:t>
      </w:r>
      <w:r w:rsidRPr="00BB7FDC">
        <w:rPr>
          <w:rFonts w:ascii="David" w:eastAsia="David" w:hAnsi="David" w:cs="David"/>
          <w:sz w:val="28"/>
          <w:szCs w:val="28"/>
          <w:rtl/>
        </w:rPr>
        <w:t xml:space="preserve"> </w:t>
      </w:r>
      <w:r w:rsidRPr="00BB7FDC">
        <w:rPr>
          <w:rFonts w:ascii="David" w:hAnsi="David" w:cs="David"/>
          <w:sz w:val="28"/>
          <w:szCs w:val="28"/>
          <w:rtl/>
        </w:rPr>
        <w:t>הנחלות</w:t>
      </w:r>
      <w:r w:rsidRPr="00BB7FDC">
        <w:rPr>
          <w:rFonts w:ascii="David" w:eastAsia="David" w:hAnsi="David" w:cs="David"/>
          <w:sz w:val="28"/>
          <w:szCs w:val="28"/>
          <w:rtl/>
        </w:rPr>
        <w:t xml:space="preserve"> </w:t>
      </w:r>
      <w:r w:rsidRPr="00BB7FDC">
        <w:rPr>
          <w:rFonts w:ascii="David" w:hAnsi="David" w:cs="David"/>
          <w:sz w:val="28"/>
          <w:szCs w:val="28"/>
          <w:rtl/>
        </w:rPr>
        <w:t>יהיו</w:t>
      </w:r>
      <w:r w:rsidRPr="00BB7FDC">
        <w:rPr>
          <w:rFonts w:ascii="David" w:eastAsia="David" w:hAnsi="David" w:cs="David"/>
          <w:sz w:val="28"/>
          <w:szCs w:val="28"/>
          <w:rtl/>
        </w:rPr>
        <w:t xml:space="preserve"> </w:t>
      </w:r>
      <w:r w:rsidRPr="00BB7FDC">
        <w:rPr>
          <w:rFonts w:ascii="David" w:hAnsi="David" w:cs="David"/>
          <w:sz w:val="28"/>
          <w:szCs w:val="28"/>
          <w:rtl/>
        </w:rPr>
        <w:t>שוות</w:t>
      </w:r>
      <w:r w:rsidRPr="00BB7FDC">
        <w:rPr>
          <w:rFonts w:ascii="David" w:eastAsia="David" w:hAnsi="David" w:cs="David"/>
          <w:sz w:val="28"/>
          <w:szCs w:val="28"/>
          <w:rtl/>
        </w:rPr>
        <w:t xml:space="preserve"> </w:t>
      </w:r>
      <w:r w:rsidRPr="00BB7FDC">
        <w:rPr>
          <w:rFonts w:ascii="David" w:hAnsi="David" w:cs="David"/>
          <w:sz w:val="28"/>
          <w:szCs w:val="28"/>
          <w:rtl/>
        </w:rPr>
        <w:t>בערכן. אם</w:t>
      </w:r>
      <w:r w:rsidRPr="00BB7FDC">
        <w:rPr>
          <w:rFonts w:ascii="David" w:eastAsia="David" w:hAnsi="David" w:cs="David"/>
          <w:sz w:val="28"/>
          <w:szCs w:val="28"/>
          <w:rtl/>
        </w:rPr>
        <w:t xml:space="preserve"> </w:t>
      </w:r>
      <w:r w:rsidRPr="00BB7FDC">
        <w:rPr>
          <w:rFonts w:ascii="David" w:hAnsi="David" w:cs="David"/>
          <w:sz w:val="28"/>
          <w:szCs w:val="28"/>
          <w:rtl/>
        </w:rPr>
        <w:t>מישהו</w:t>
      </w:r>
      <w:r w:rsidRPr="00BB7FDC">
        <w:rPr>
          <w:rFonts w:ascii="David" w:eastAsia="David" w:hAnsi="David" w:cs="David"/>
          <w:sz w:val="28"/>
          <w:szCs w:val="28"/>
          <w:rtl/>
        </w:rPr>
        <w:t xml:space="preserve"> </w:t>
      </w:r>
      <w:r w:rsidRPr="00BB7FDC">
        <w:rPr>
          <w:rFonts w:ascii="David" w:hAnsi="David" w:cs="David"/>
          <w:sz w:val="28"/>
          <w:szCs w:val="28"/>
          <w:rtl/>
        </w:rPr>
        <w:t>מחזיק</w:t>
      </w:r>
      <w:r w:rsidRPr="00BB7FDC">
        <w:rPr>
          <w:rFonts w:ascii="David" w:eastAsia="David" w:hAnsi="David" w:cs="David"/>
          <w:sz w:val="28"/>
          <w:szCs w:val="28"/>
          <w:rtl/>
        </w:rPr>
        <w:t xml:space="preserve"> </w:t>
      </w:r>
      <w:r w:rsidRPr="00BB7FDC">
        <w:rPr>
          <w:rFonts w:ascii="David" w:hAnsi="David" w:cs="David"/>
          <w:sz w:val="28"/>
          <w:szCs w:val="28"/>
          <w:rtl/>
        </w:rPr>
        <w:t>בשטח</w:t>
      </w:r>
      <w:r w:rsidRPr="00BB7FDC">
        <w:rPr>
          <w:rFonts w:ascii="David" w:eastAsia="David" w:hAnsi="David" w:cs="David"/>
          <w:sz w:val="28"/>
          <w:szCs w:val="28"/>
          <w:rtl/>
        </w:rPr>
        <w:t xml:space="preserve"> </w:t>
      </w:r>
      <w:r w:rsidRPr="00BB7FDC">
        <w:rPr>
          <w:rFonts w:ascii="David" w:hAnsi="David" w:cs="David"/>
          <w:sz w:val="28"/>
          <w:szCs w:val="28"/>
          <w:rtl/>
        </w:rPr>
        <w:t>גדול</w:t>
      </w:r>
      <w:r w:rsidRPr="00BB7FDC">
        <w:rPr>
          <w:rFonts w:ascii="David" w:eastAsia="David" w:hAnsi="David" w:cs="David"/>
          <w:sz w:val="28"/>
          <w:szCs w:val="28"/>
          <w:rtl/>
        </w:rPr>
        <w:t xml:space="preserve"> </w:t>
      </w:r>
      <w:r w:rsidRPr="00BB7FDC">
        <w:rPr>
          <w:rFonts w:ascii="David" w:hAnsi="David" w:cs="David"/>
          <w:sz w:val="28"/>
          <w:szCs w:val="28"/>
          <w:rtl/>
        </w:rPr>
        <w:t>יותר</w:t>
      </w:r>
      <w:r w:rsidRPr="00BB7FDC">
        <w:rPr>
          <w:rFonts w:ascii="David" w:eastAsia="David" w:hAnsi="David" w:cs="David"/>
          <w:sz w:val="28"/>
          <w:szCs w:val="28"/>
          <w:rtl/>
        </w:rPr>
        <w:t xml:space="preserve"> </w:t>
      </w:r>
      <w:r w:rsidRPr="00BB7FDC">
        <w:rPr>
          <w:rFonts w:ascii="David" w:hAnsi="David" w:cs="David"/>
          <w:sz w:val="28"/>
          <w:szCs w:val="28"/>
          <w:rtl/>
        </w:rPr>
        <w:t>או</w:t>
      </w:r>
      <w:r w:rsidRPr="00BB7FDC">
        <w:rPr>
          <w:rFonts w:ascii="David" w:eastAsia="David" w:hAnsi="David" w:cs="David"/>
          <w:sz w:val="28"/>
          <w:szCs w:val="28"/>
          <w:rtl/>
        </w:rPr>
        <w:t xml:space="preserve"> </w:t>
      </w:r>
      <w:r w:rsidRPr="00BB7FDC">
        <w:rPr>
          <w:rFonts w:ascii="David" w:hAnsi="David" w:cs="David"/>
          <w:sz w:val="28"/>
          <w:szCs w:val="28"/>
          <w:rtl/>
        </w:rPr>
        <w:t>בעל</w:t>
      </w:r>
      <w:r w:rsidRPr="00BB7FDC">
        <w:rPr>
          <w:rFonts w:ascii="David" w:eastAsia="David" w:hAnsi="David" w:cs="David"/>
          <w:sz w:val="28"/>
          <w:szCs w:val="28"/>
          <w:rtl/>
        </w:rPr>
        <w:t xml:space="preserve"> </w:t>
      </w:r>
      <w:r w:rsidRPr="00BB7FDC">
        <w:rPr>
          <w:rFonts w:ascii="David" w:hAnsi="David" w:cs="David"/>
          <w:sz w:val="28"/>
          <w:szCs w:val="28"/>
          <w:rtl/>
        </w:rPr>
        <w:t>ערך</w:t>
      </w:r>
      <w:r w:rsidRPr="00BB7FDC">
        <w:rPr>
          <w:rFonts w:ascii="David" w:eastAsia="David" w:hAnsi="David" w:cs="David"/>
          <w:sz w:val="28"/>
          <w:szCs w:val="28"/>
          <w:rtl/>
        </w:rPr>
        <w:t xml:space="preserve"> </w:t>
      </w:r>
      <w:r w:rsidRPr="00BB7FDC">
        <w:rPr>
          <w:rFonts w:ascii="David" w:hAnsi="David" w:cs="David"/>
          <w:sz w:val="28"/>
          <w:szCs w:val="28"/>
          <w:rtl/>
        </w:rPr>
        <w:t>כלכלי</w:t>
      </w:r>
      <w:r w:rsidRPr="00BB7FDC">
        <w:rPr>
          <w:rFonts w:ascii="David" w:eastAsia="David" w:hAnsi="David" w:cs="David"/>
          <w:sz w:val="28"/>
          <w:szCs w:val="28"/>
          <w:rtl/>
        </w:rPr>
        <w:t xml:space="preserve"> </w:t>
      </w:r>
      <w:r w:rsidRPr="00BB7FDC">
        <w:rPr>
          <w:rFonts w:ascii="David" w:hAnsi="David" w:cs="David"/>
          <w:sz w:val="28"/>
          <w:szCs w:val="28"/>
          <w:rtl/>
        </w:rPr>
        <w:t>רב</w:t>
      </w:r>
      <w:r w:rsidRPr="00BB7FDC">
        <w:rPr>
          <w:rFonts w:ascii="David" w:eastAsia="David" w:hAnsi="David" w:cs="David"/>
          <w:sz w:val="28"/>
          <w:szCs w:val="28"/>
          <w:rtl/>
        </w:rPr>
        <w:t xml:space="preserve"> </w:t>
      </w:r>
      <w:r w:rsidRPr="00BB7FDC">
        <w:rPr>
          <w:rFonts w:ascii="David" w:hAnsi="David" w:cs="David"/>
          <w:sz w:val="28"/>
          <w:szCs w:val="28"/>
          <w:rtl/>
        </w:rPr>
        <w:t>יותר, נאמר</w:t>
      </w:r>
      <w:r w:rsidRPr="00BB7FDC">
        <w:rPr>
          <w:rFonts w:ascii="David" w:eastAsia="David" w:hAnsi="David" w:cs="David"/>
          <w:sz w:val="28"/>
          <w:szCs w:val="28"/>
          <w:rtl/>
        </w:rPr>
        <w:t xml:space="preserve"> </w:t>
      </w:r>
      <w:r w:rsidRPr="00BB7FDC">
        <w:rPr>
          <w:rFonts w:ascii="David" w:hAnsi="David" w:cs="David"/>
          <w:sz w:val="28"/>
          <w:szCs w:val="28"/>
          <w:rtl/>
        </w:rPr>
        <w:t>שהוא</w:t>
      </w:r>
      <w:r w:rsidRPr="00BB7FDC">
        <w:rPr>
          <w:rFonts w:ascii="David" w:eastAsia="David" w:hAnsi="David" w:cs="David"/>
          <w:sz w:val="28"/>
          <w:szCs w:val="28"/>
          <w:rtl/>
        </w:rPr>
        <w:t xml:space="preserve"> </w:t>
      </w:r>
      <w:r w:rsidRPr="00BB7FDC">
        <w:rPr>
          <w:rFonts w:ascii="David" w:hAnsi="David" w:cs="David"/>
          <w:sz w:val="28"/>
          <w:szCs w:val="28"/>
          <w:rtl/>
        </w:rPr>
        <w:t>מחזיק</w:t>
      </w:r>
      <w:r w:rsidRPr="00BB7FDC">
        <w:rPr>
          <w:rFonts w:ascii="David" w:eastAsia="David" w:hAnsi="David" w:cs="David"/>
          <w:sz w:val="28"/>
          <w:szCs w:val="28"/>
          <w:rtl/>
        </w:rPr>
        <w:t xml:space="preserve"> </w:t>
      </w:r>
      <w:r w:rsidRPr="00BB7FDC">
        <w:rPr>
          <w:rFonts w:ascii="David" w:hAnsi="David" w:cs="David"/>
          <w:sz w:val="28"/>
          <w:szCs w:val="28"/>
          <w:rtl/>
        </w:rPr>
        <w:t>במספר</w:t>
      </w:r>
      <w:r w:rsidRPr="00BB7FDC">
        <w:rPr>
          <w:rFonts w:ascii="David" w:eastAsia="David" w:hAnsi="David" w:cs="David"/>
          <w:sz w:val="28"/>
          <w:szCs w:val="28"/>
          <w:rtl/>
        </w:rPr>
        <w:t xml:space="preserve"> </w:t>
      </w:r>
      <w:r w:rsidRPr="00BB7FDC">
        <w:rPr>
          <w:rFonts w:ascii="David" w:hAnsi="David" w:cs="David"/>
          <w:sz w:val="28"/>
          <w:szCs w:val="28"/>
          <w:rtl/>
        </w:rPr>
        <w:t>נחלות; לדוגמה, אם</w:t>
      </w:r>
      <w:r w:rsidRPr="00BB7FDC">
        <w:rPr>
          <w:rFonts w:ascii="David" w:eastAsia="David" w:hAnsi="David" w:cs="David"/>
          <w:sz w:val="28"/>
          <w:szCs w:val="28"/>
          <w:rtl/>
        </w:rPr>
        <w:t xml:space="preserve"> </w:t>
      </w:r>
      <w:r w:rsidRPr="00BB7FDC">
        <w:rPr>
          <w:rFonts w:ascii="David" w:hAnsi="David" w:cs="David"/>
          <w:sz w:val="28"/>
          <w:szCs w:val="28"/>
          <w:rtl/>
        </w:rPr>
        <w:t>נחלה</w:t>
      </w:r>
      <w:r w:rsidRPr="00BB7FDC">
        <w:rPr>
          <w:rFonts w:ascii="David" w:eastAsia="David" w:hAnsi="David" w:cs="David"/>
          <w:sz w:val="28"/>
          <w:szCs w:val="28"/>
          <w:rtl/>
        </w:rPr>
        <w:t xml:space="preserve"> </w:t>
      </w:r>
      <w:r w:rsidRPr="00BB7FDC">
        <w:rPr>
          <w:rFonts w:ascii="David" w:hAnsi="David" w:cs="David"/>
          <w:sz w:val="28"/>
          <w:szCs w:val="28"/>
          <w:rtl/>
        </w:rPr>
        <w:t>אחת</w:t>
      </w:r>
      <w:r w:rsidRPr="00BB7FDC">
        <w:rPr>
          <w:rFonts w:ascii="David" w:eastAsia="David" w:hAnsi="David" w:cs="David"/>
          <w:sz w:val="28"/>
          <w:szCs w:val="28"/>
          <w:rtl/>
        </w:rPr>
        <w:t xml:space="preserve"> </w:t>
      </w:r>
      <w:r w:rsidRPr="00BB7FDC">
        <w:rPr>
          <w:rFonts w:ascii="David" w:hAnsi="David" w:cs="David"/>
          <w:sz w:val="28"/>
          <w:szCs w:val="28"/>
          <w:rtl/>
        </w:rPr>
        <w:t>שווה</w:t>
      </w:r>
      <w:r w:rsidRPr="00BB7FDC">
        <w:rPr>
          <w:rFonts w:ascii="David" w:eastAsia="David" w:hAnsi="David" w:cs="David"/>
          <w:sz w:val="28"/>
          <w:szCs w:val="28"/>
          <w:rtl/>
        </w:rPr>
        <w:t xml:space="preserve"> </w:t>
      </w:r>
      <w:r w:rsidRPr="00BB7FDC">
        <w:rPr>
          <w:rFonts w:ascii="David" w:hAnsi="David" w:cs="David"/>
          <w:sz w:val="28"/>
          <w:szCs w:val="28"/>
          <w:rtl/>
        </w:rPr>
        <w:t>רבע</w:t>
      </w:r>
      <w:r w:rsidRPr="00BB7FDC">
        <w:rPr>
          <w:rFonts w:ascii="David" w:eastAsia="David" w:hAnsi="David" w:cs="David"/>
          <w:sz w:val="28"/>
          <w:szCs w:val="28"/>
          <w:rtl/>
        </w:rPr>
        <w:t xml:space="preserve"> </w:t>
      </w:r>
      <w:r w:rsidRPr="00BB7FDC">
        <w:rPr>
          <w:rFonts w:ascii="David" w:hAnsi="David" w:cs="David"/>
          <w:sz w:val="28"/>
          <w:szCs w:val="28"/>
          <w:rtl/>
        </w:rPr>
        <w:t>דונם, אז</w:t>
      </w:r>
      <w:r w:rsidRPr="00BB7FDC">
        <w:rPr>
          <w:rFonts w:ascii="David" w:eastAsia="David" w:hAnsi="David" w:cs="David"/>
          <w:sz w:val="28"/>
          <w:szCs w:val="28"/>
          <w:rtl/>
        </w:rPr>
        <w:t xml:space="preserve"> </w:t>
      </w:r>
      <w:r w:rsidRPr="00BB7FDC">
        <w:rPr>
          <w:rFonts w:ascii="David" w:hAnsi="David" w:cs="David"/>
          <w:sz w:val="28"/>
          <w:szCs w:val="28"/>
          <w:rtl/>
        </w:rPr>
        <w:t>אדם</w:t>
      </w:r>
      <w:r w:rsidRPr="00BB7FDC">
        <w:rPr>
          <w:rFonts w:ascii="David" w:eastAsia="David" w:hAnsi="David" w:cs="David"/>
          <w:sz w:val="28"/>
          <w:szCs w:val="28"/>
          <w:rtl/>
        </w:rPr>
        <w:t xml:space="preserve"> </w:t>
      </w:r>
      <w:r w:rsidRPr="00BB7FDC">
        <w:rPr>
          <w:rFonts w:ascii="David" w:hAnsi="David" w:cs="David"/>
          <w:sz w:val="28"/>
          <w:szCs w:val="28"/>
          <w:rtl/>
        </w:rPr>
        <w:t>המחזיק</w:t>
      </w:r>
      <w:r w:rsidRPr="00BB7FDC">
        <w:rPr>
          <w:rFonts w:ascii="David" w:eastAsia="David" w:hAnsi="David" w:cs="David"/>
          <w:sz w:val="28"/>
          <w:szCs w:val="28"/>
          <w:rtl/>
        </w:rPr>
        <w:t xml:space="preserve"> </w:t>
      </w:r>
      <w:r w:rsidRPr="00BB7FDC">
        <w:rPr>
          <w:rFonts w:ascii="David" w:hAnsi="David" w:cs="David"/>
          <w:sz w:val="28"/>
          <w:szCs w:val="28"/>
          <w:rtl/>
        </w:rPr>
        <w:t>בבעלותו</w:t>
      </w:r>
      <w:r w:rsidRPr="00BB7FDC">
        <w:rPr>
          <w:rFonts w:ascii="David" w:eastAsia="David" w:hAnsi="David" w:cs="David"/>
          <w:sz w:val="28"/>
          <w:szCs w:val="28"/>
          <w:rtl/>
        </w:rPr>
        <w:t xml:space="preserve"> </w:t>
      </w:r>
      <w:r w:rsidRPr="00BB7FDC">
        <w:rPr>
          <w:rFonts w:ascii="David" w:hAnsi="David" w:cs="David"/>
          <w:sz w:val="28"/>
          <w:szCs w:val="28"/>
        </w:rPr>
        <w:t>2</w:t>
      </w:r>
      <w:r w:rsidRPr="00BB7FDC">
        <w:rPr>
          <w:rFonts w:ascii="David" w:hAnsi="David" w:cs="David"/>
          <w:sz w:val="28"/>
          <w:szCs w:val="28"/>
          <w:rtl/>
        </w:rPr>
        <w:t xml:space="preserve"> דונם</w:t>
      </w:r>
      <w:r w:rsidRPr="00BB7FDC">
        <w:rPr>
          <w:rFonts w:ascii="David" w:eastAsia="David" w:hAnsi="David" w:cs="David"/>
          <w:sz w:val="28"/>
          <w:szCs w:val="28"/>
          <w:rtl/>
        </w:rPr>
        <w:t xml:space="preserve"> </w:t>
      </w:r>
      <w:r w:rsidRPr="00BB7FDC">
        <w:rPr>
          <w:rFonts w:ascii="David" w:hAnsi="David" w:cs="David"/>
          <w:sz w:val="28"/>
          <w:szCs w:val="28"/>
          <w:rtl/>
        </w:rPr>
        <w:t>למעשה</w:t>
      </w:r>
      <w:r w:rsidRPr="00BB7FDC">
        <w:rPr>
          <w:rFonts w:ascii="David" w:eastAsia="David" w:hAnsi="David" w:cs="David"/>
          <w:sz w:val="28"/>
          <w:szCs w:val="28"/>
          <w:rtl/>
        </w:rPr>
        <w:t xml:space="preserve"> </w:t>
      </w:r>
      <w:r w:rsidRPr="00BB7FDC">
        <w:rPr>
          <w:rFonts w:ascii="David" w:hAnsi="David" w:cs="David"/>
          <w:sz w:val="28"/>
          <w:szCs w:val="28"/>
          <w:rtl/>
        </w:rPr>
        <w:t>מחזיק</w:t>
      </w:r>
      <w:r w:rsidRPr="00BB7FDC">
        <w:rPr>
          <w:rFonts w:ascii="David" w:eastAsia="David" w:hAnsi="David" w:cs="David"/>
          <w:sz w:val="28"/>
          <w:szCs w:val="28"/>
          <w:rtl/>
        </w:rPr>
        <w:t xml:space="preserve"> </w:t>
      </w:r>
      <w:r w:rsidRPr="00BB7FDC">
        <w:rPr>
          <w:rFonts w:ascii="David" w:hAnsi="David" w:cs="David"/>
          <w:sz w:val="28"/>
          <w:szCs w:val="28"/>
        </w:rPr>
        <w:t>8</w:t>
      </w:r>
      <w:r w:rsidRPr="00BB7FDC">
        <w:rPr>
          <w:rFonts w:ascii="David" w:hAnsi="David" w:cs="David"/>
          <w:sz w:val="28"/>
          <w:szCs w:val="28"/>
          <w:rtl/>
        </w:rPr>
        <w:t xml:space="preserve"> נחלות</w:t>
      </w:r>
      <w:r w:rsidRPr="00BB7FDC">
        <w:rPr>
          <w:rFonts w:ascii="David" w:eastAsia="David" w:hAnsi="David" w:cs="David"/>
          <w:sz w:val="28"/>
          <w:szCs w:val="28"/>
          <w:rtl/>
        </w:rPr>
        <w:t xml:space="preserve"> </w:t>
      </w:r>
      <w:r w:rsidRPr="00BB7FDC">
        <w:rPr>
          <w:rFonts w:ascii="David" w:hAnsi="David" w:cs="David"/>
          <w:sz w:val="28"/>
          <w:szCs w:val="28"/>
          <w:rtl/>
        </w:rPr>
        <w:lastRenderedPageBreak/>
        <w:t>שונות.</w:t>
      </w:r>
    </w:p>
    <w:p w:rsidR="009C2B09" w:rsidRPr="00BB7FDC" w:rsidRDefault="009C2B09" w:rsidP="009C2B09">
      <w:pPr>
        <w:pStyle w:val="a1"/>
        <w:numPr>
          <w:ilvl w:val="0"/>
          <w:numId w:val="3"/>
        </w:numPr>
        <w:bidi/>
        <w:ind w:firstLine="0"/>
        <w:rPr>
          <w:rFonts w:ascii="David" w:hAnsi="David" w:cs="David"/>
          <w:sz w:val="28"/>
          <w:szCs w:val="28"/>
          <w:rtl/>
        </w:rPr>
      </w:pPr>
      <w:r w:rsidRPr="00BB7FDC">
        <w:rPr>
          <w:rFonts w:ascii="David" w:hAnsi="David" w:cs="David"/>
          <w:sz w:val="28"/>
          <w:szCs w:val="28"/>
          <w:rtl/>
        </w:rPr>
        <w:t>בנוסף, במאמר</w:t>
      </w:r>
      <w:r w:rsidRPr="00BB7FDC">
        <w:rPr>
          <w:rFonts w:ascii="David" w:eastAsia="David" w:hAnsi="David" w:cs="David"/>
          <w:sz w:val="28"/>
          <w:szCs w:val="28"/>
          <w:rtl/>
        </w:rPr>
        <w:t xml:space="preserve"> </w:t>
      </w:r>
      <w:r w:rsidRPr="00BB7FDC">
        <w:rPr>
          <w:rFonts w:ascii="David" w:hAnsi="David" w:cs="David"/>
          <w:sz w:val="28"/>
          <w:szCs w:val="28"/>
          <w:rtl/>
        </w:rPr>
        <w:t>זה</w:t>
      </w:r>
      <w:r w:rsidRPr="00BB7FDC">
        <w:rPr>
          <w:rFonts w:ascii="David" w:eastAsia="David" w:hAnsi="David" w:cs="David"/>
          <w:sz w:val="28"/>
          <w:szCs w:val="28"/>
          <w:rtl/>
        </w:rPr>
        <w:t xml:space="preserve"> </w:t>
      </w:r>
      <w:r w:rsidRPr="00BB7FDC">
        <w:rPr>
          <w:rFonts w:ascii="David" w:hAnsi="David" w:cs="David"/>
          <w:sz w:val="28"/>
          <w:szCs w:val="28"/>
          <w:rtl/>
        </w:rPr>
        <w:t>לא</w:t>
      </w:r>
      <w:r w:rsidRPr="00BB7FDC">
        <w:rPr>
          <w:rFonts w:ascii="David" w:eastAsia="David" w:hAnsi="David" w:cs="David"/>
          <w:sz w:val="28"/>
          <w:szCs w:val="28"/>
          <w:rtl/>
        </w:rPr>
        <w:t xml:space="preserve"> </w:t>
      </w:r>
      <w:r w:rsidRPr="00BB7FDC">
        <w:rPr>
          <w:rFonts w:ascii="David" w:hAnsi="David" w:cs="David"/>
          <w:sz w:val="28"/>
          <w:szCs w:val="28"/>
          <w:rtl/>
        </w:rPr>
        <w:t>נתייחס</w:t>
      </w:r>
      <w:r w:rsidRPr="00BB7FDC">
        <w:rPr>
          <w:rFonts w:ascii="David" w:eastAsia="David" w:hAnsi="David" w:cs="David"/>
          <w:sz w:val="28"/>
          <w:szCs w:val="28"/>
          <w:rtl/>
        </w:rPr>
        <w:t xml:space="preserve"> </w:t>
      </w:r>
      <w:r w:rsidRPr="00BB7FDC">
        <w:rPr>
          <w:rFonts w:ascii="David" w:hAnsi="David" w:cs="David"/>
          <w:sz w:val="28"/>
          <w:szCs w:val="28"/>
          <w:rtl/>
        </w:rPr>
        <w:t>לסוגיות</w:t>
      </w:r>
      <w:r w:rsidRPr="00BB7FDC">
        <w:rPr>
          <w:rFonts w:ascii="David" w:eastAsia="David" w:hAnsi="David" w:cs="David"/>
          <w:sz w:val="28"/>
          <w:szCs w:val="28"/>
          <w:rtl/>
        </w:rPr>
        <w:t xml:space="preserve"> </w:t>
      </w:r>
      <w:r w:rsidRPr="00BB7FDC">
        <w:rPr>
          <w:rFonts w:ascii="David" w:hAnsi="David" w:cs="David"/>
          <w:sz w:val="28"/>
          <w:szCs w:val="28"/>
          <w:rtl/>
        </w:rPr>
        <w:t>של</w:t>
      </w:r>
      <w:r w:rsidRPr="00BB7FDC">
        <w:rPr>
          <w:rFonts w:ascii="David" w:eastAsia="David" w:hAnsi="David" w:cs="David"/>
          <w:sz w:val="28"/>
          <w:szCs w:val="28"/>
          <w:rtl/>
        </w:rPr>
        <w:t xml:space="preserve"> </w:t>
      </w:r>
      <w:r w:rsidRPr="00BB7FDC">
        <w:rPr>
          <w:rFonts w:ascii="David" w:hAnsi="David" w:cs="David"/>
          <w:sz w:val="28"/>
          <w:szCs w:val="28"/>
          <w:rtl/>
        </w:rPr>
        <w:t>הורשת</w:t>
      </w:r>
      <w:r w:rsidRPr="00BB7FDC">
        <w:rPr>
          <w:rFonts w:ascii="David" w:eastAsia="David" w:hAnsi="David" w:cs="David"/>
          <w:sz w:val="28"/>
          <w:szCs w:val="28"/>
          <w:rtl/>
        </w:rPr>
        <w:t xml:space="preserve"> </w:t>
      </w:r>
      <w:r w:rsidRPr="00BB7FDC">
        <w:rPr>
          <w:rFonts w:ascii="David" w:hAnsi="David" w:cs="David"/>
          <w:sz w:val="28"/>
          <w:szCs w:val="28"/>
          <w:rtl/>
        </w:rPr>
        <w:t>נחלות</w:t>
      </w:r>
      <w:r w:rsidRPr="00BB7FDC">
        <w:rPr>
          <w:rFonts w:ascii="David" w:eastAsia="David" w:hAnsi="David" w:cs="David"/>
          <w:sz w:val="28"/>
          <w:szCs w:val="28"/>
          <w:rtl/>
        </w:rPr>
        <w:t xml:space="preserve"> </w:t>
      </w:r>
      <w:r w:rsidRPr="00BB7FDC">
        <w:rPr>
          <w:rFonts w:ascii="David" w:hAnsi="David" w:cs="David"/>
          <w:sz w:val="28"/>
          <w:szCs w:val="28"/>
          <w:rtl/>
        </w:rPr>
        <w:t>וחלוקתן</w:t>
      </w:r>
      <w:r w:rsidRPr="00BB7FDC">
        <w:rPr>
          <w:rFonts w:ascii="David" w:eastAsia="David" w:hAnsi="David" w:cs="David"/>
          <w:sz w:val="28"/>
          <w:szCs w:val="28"/>
          <w:rtl/>
        </w:rPr>
        <w:t xml:space="preserve"> </w:t>
      </w:r>
      <w:r w:rsidRPr="00BB7FDC">
        <w:rPr>
          <w:rFonts w:ascii="David" w:hAnsi="David" w:cs="David"/>
          <w:sz w:val="28"/>
          <w:szCs w:val="28"/>
          <w:rtl/>
        </w:rPr>
        <w:t>בין</w:t>
      </w:r>
      <w:r w:rsidRPr="00BB7FDC">
        <w:rPr>
          <w:rFonts w:ascii="David" w:eastAsia="David" w:hAnsi="David" w:cs="David"/>
          <w:sz w:val="28"/>
          <w:szCs w:val="28"/>
          <w:rtl/>
        </w:rPr>
        <w:t xml:space="preserve"> </w:t>
      </w:r>
      <w:r w:rsidRPr="00BB7FDC">
        <w:rPr>
          <w:rFonts w:ascii="David" w:hAnsi="David" w:cs="David"/>
          <w:sz w:val="28"/>
          <w:szCs w:val="28"/>
          <w:rtl/>
        </w:rPr>
        <w:t>צאצאים, אלא</w:t>
      </w:r>
      <w:r w:rsidRPr="00BB7FDC">
        <w:rPr>
          <w:rFonts w:ascii="David" w:eastAsia="David" w:hAnsi="David" w:cs="David"/>
          <w:sz w:val="28"/>
          <w:szCs w:val="28"/>
          <w:rtl/>
        </w:rPr>
        <w:t xml:space="preserve"> </w:t>
      </w:r>
      <w:r w:rsidRPr="00BB7FDC">
        <w:rPr>
          <w:rFonts w:ascii="David" w:hAnsi="David" w:cs="David"/>
          <w:sz w:val="28"/>
          <w:szCs w:val="28"/>
          <w:rtl/>
        </w:rPr>
        <w:t>נניח</w:t>
      </w:r>
      <w:r w:rsidRPr="00BB7FDC">
        <w:rPr>
          <w:rFonts w:ascii="David" w:eastAsia="David" w:hAnsi="David" w:cs="David"/>
          <w:sz w:val="28"/>
          <w:szCs w:val="28"/>
          <w:rtl/>
        </w:rPr>
        <w:t xml:space="preserve"> </w:t>
      </w:r>
      <w:r w:rsidRPr="00BB7FDC">
        <w:rPr>
          <w:rFonts w:ascii="David" w:hAnsi="David" w:cs="David"/>
          <w:sz w:val="28"/>
          <w:szCs w:val="28"/>
          <w:rtl/>
        </w:rPr>
        <w:t>שלכל</w:t>
      </w:r>
      <w:r w:rsidRPr="00BB7FDC">
        <w:rPr>
          <w:rFonts w:ascii="David" w:eastAsia="David" w:hAnsi="David" w:cs="David"/>
          <w:sz w:val="28"/>
          <w:szCs w:val="28"/>
          <w:rtl/>
        </w:rPr>
        <w:t xml:space="preserve"> </w:t>
      </w:r>
      <w:r w:rsidRPr="00BB7FDC">
        <w:rPr>
          <w:rFonts w:ascii="David" w:hAnsi="David" w:cs="David"/>
          <w:sz w:val="28"/>
          <w:szCs w:val="28"/>
          <w:rtl/>
        </w:rPr>
        <w:t>אזרח</w:t>
      </w:r>
      <w:r w:rsidRPr="00BB7FDC">
        <w:rPr>
          <w:rFonts w:ascii="David" w:eastAsia="David" w:hAnsi="David" w:cs="David"/>
          <w:sz w:val="28"/>
          <w:szCs w:val="28"/>
          <w:rtl/>
        </w:rPr>
        <w:t xml:space="preserve"> </w:t>
      </w:r>
      <w:r w:rsidRPr="00BB7FDC">
        <w:rPr>
          <w:rFonts w:ascii="David" w:hAnsi="David" w:cs="David"/>
          <w:sz w:val="28"/>
          <w:szCs w:val="28"/>
          <w:rtl/>
        </w:rPr>
        <w:t>ישנו</w:t>
      </w:r>
      <w:r w:rsidRPr="00BB7FDC">
        <w:rPr>
          <w:rFonts w:ascii="David" w:eastAsia="David" w:hAnsi="David" w:cs="David"/>
          <w:sz w:val="28"/>
          <w:szCs w:val="28"/>
          <w:rtl/>
        </w:rPr>
        <w:t xml:space="preserve"> </w:t>
      </w:r>
      <w:r w:rsidRPr="00BB7FDC">
        <w:rPr>
          <w:rFonts w:ascii="David" w:hAnsi="David" w:cs="David"/>
          <w:sz w:val="28"/>
          <w:szCs w:val="28"/>
          <w:rtl/>
        </w:rPr>
        <w:t>יורש</w:t>
      </w:r>
      <w:r w:rsidRPr="00BB7FDC">
        <w:rPr>
          <w:rFonts w:ascii="David" w:eastAsia="David" w:hAnsi="David" w:cs="David"/>
          <w:sz w:val="28"/>
          <w:szCs w:val="28"/>
          <w:rtl/>
        </w:rPr>
        <w:t xml:space="preserve"> </w:t>
      </w:r>
      <w:r w:rsidRPr="00BB7FDC">
        <w:rPr>
          <w:rFonts w:ascii="David" w:hAnsi="David" w:cs="David"/>
          <w:sz w:val="28"/>
          <w:szCs w:val="28"/>
          <w:rtl/>
        </w:rPr>
        <w:t>אחד</w:t>
      </w:r>
      <w:r w:rsidRPr="00BB7FDC">
        <w:rPr>
          <w:rFonts w:ascii="David" w:eastAsia="David" w:hAnsi="David" w:cs="David"/>
          <w:sz w:val="28"/>
          <w:szCs w:val="28"/>
          <w:rtl/>
        </w:rPr>
        <w:t xml:space="preserve"> </w:t>
      </w:r>
      <w:r w:rsidRPr="00BB7FDC">
        <w:rPr>
          <w:rFonts w:ascii="David" w:hAnsi="David" w:cs="David"/>
          <w:sz w:val="28"/>
          <w:szCs w:val="28"/>
          <w:rtl/>
        </w:rPr>
        <w:t>בדיוק, המקבל</w:t>
      </w:r>
      <w:r w:rsidRPr="00BB7FDC">
        <w:rPr>
          <w:rFonts w:ascii="David" w:eastAsia="David" w:hAnsi="David" w:cs="David"/>
          <w:sz w:val="28"/>
          <w:szCs w:val="28"/>
          <w:rtl/>
        </w:rPr>
        <w:t xml:space="preserve"> </w:t>
      </w:r>
      <w:r w:rsidRPr="00BB7FDC">
        <w:rPr>
          <w:rFonts w:ascii="David" w:hAnsi="David" w:cs="David"/>
          <w:sz w:val="28"/>
          <w:szCs w:val="28"/>
          <w:rtl/>
        </w:rPr>
        <w:t>אזרחות</w:t>
      </w:r>
      <w:r w:rsidRPr="00BB7FDC">
        <w:rPr>
          <w:rFonts w:ascii="David" w:eastAsia="David" w:hAnsi="David" w:cs="David"/>
          <w:sz w:val="28"/>
          <w:szCs w:val="28"/>
          <w:rtl/>
        </w:rPr>
        <w:t xml:space="preserve"> </w:t>
      </w:r>
      <w:r w:rsidRPr="00BB7FDC">
        <w:rPr>
          <w:rFonts w:ascii="David" w:hAnsi="David" w:cs="David"/>
          <w:sz w:val="28"/>
          <w:szCs w:val="28"/>
          <w:rtl/>
        </w:rPr>
        <w:t>בדיוק</w:t>
      </w:r>
      <w:r w:rsidRPr="00BB7FDC">
        <w:rPr>
          <w:rFonts w:ascii="David" w:eastAsia="David" w:hAnsi="David" w:cs="David"/>
          <w:sz w:val="28"/>
          <w:szCs w:val="28"/>
          <w:rtl/>
        </w:rPr>
        <w:t xml:space="preserve"> </w:t>
      </w:r>
      <w:r w:rsidRPr="00BB7FDC">
        <w:rPr>
          <w:rFonts w:ascii="David" w:hAnsi="David" w:cs="David"/>
          <w:sz w:val="28"/>
          <w:szCs w:val="28"/>
          <w:rtl/>
        </w:rPr>
        <w:t>ברגע</w:t>
      </w:r>
      <w:r w:rsidRPr="00BB7FDC">
        <w:rPr>
          <w:rFonts w:ascii="David" w:eastAsia="David" w:hAnsi="David" w:cs="David"/>
          <w:sz w:val="28"/>
          <w:szCs w:val="28"/>
          <w:rtl/>
        </w:rPr>
        <w:t xml:space="preserve"> </w:t>
      </w:r>
      <w:r w:rsidRPr="00BB7FDC">
        <w:rPr>
          <w:rFonts w:ascii="David" w:hAnsi="David" w:cs="David"/>
          <w:sz w:val="28"/>
          <w:szCs w:val="28"/>
          <w:rtl/>
        </w:rPr>
        <w:t>שבו</w:t>
      </w:r>
      <w:r w:rsidRPr="00BB7FDC">
        <w:rPr>
          <w:rFonts w:ascii="David" w:eastAsia="David" w:hAnsi="David" w:cs="David"/>
          <w:sz w:val="28"/>
          <w:szCs w:val="28"/>
          <w:rtl/>
        </w:rPr>
        <w:t xml:space="preserve"> </w:t>
      </w:r>
      <w:r w:rsidRPr="00BB7FDC">
        <w:rPr>
          <w:rFonts w:ascii="David" w:hAnsi="David" w:cs="David"/>
          <w:sz w:val="28"/>
          <w:szCs w:val="28"/>
          <w:rtl/>
        </w:rPr>
        <w:t>המוריש</w:t>
      </w:r>
      <w:r w:rsidRPr="00BB7FDC">
        <w:rPr>
          <w:rFonts w:ascii="David" w:eastAsia="David" w:hAnsi="David" w:cs="David"/>
          <w:sz w:val="28"/>
          <w:szCs w:val="28"/>
          <w:rtl/>
        </w:rPr>
        <w:t xml:space="preserve"> </w:t>
      </w:r>
      <w:r w:rsidRPr="00BB7FDC">
        <w:rPr>
          <w:rFonts w:ascii="David" w:hAnsi="David" w:cs="David"/>
          <w:sz w:val="28"/>
          <w:szCs w:val="28"/>
          <w:rtl/>
        </w:rPr>
        <w:t>שלו</w:t>
      </w:r>
      <w:r w:rsidRPr="00BB7FDC">
        <w:rPr>
          <w:rFonts w:ascii="David" w:eastAsia="David" w:hAnsi="David" w:cs="David"/>
          <w:sz w:val="28"/>
          <w:szCs w:val="28"/>
          <w:rtl/>
        </w:rPr>
        <w:t xml:space="preserve"> </w:t>
      </w:r>
      <w:r w:rsidRPr="00BB7FDC">
        <w:rPr>
          <w:rFonts w:ascii="David" w:hAnsi="David" w:cs="David"/>
          <w:sz w:val="28"/>
          <w:szCs w:val="28"/>
          <w:rtl/>
        </w:rPr>
        <w:t>נפטר, כך</w:t>
      </w:r>
      <w:r w:rsidRPr="00BB7FDC">
        <w:rPr>
          <w:rFonts w:ascii="David" w:eastAsia="David" w:hAnsi="David" w:cs="David"/>
          <w:sz w:val="28"/>
          <w:szCs w:val="28"/>
          <w:rtl/>
        </w:rPr>
        <w:t xml:space="preserve"> </w:t>
      </w:r>
      <w:r w:rsidRPr="00BB7FDC">
        <w:rPr>
          <w:rFonts w:ascii="David" w:hAnsi="David" w:cs="David"/>
          <w:sz w:val="28"/>
          <w:szCs w:val="28"/>
          <w:rtl/>
        </w:rPr>
        <w:t>שמספר</w:t>
      </w:r>
      <w:r w:rsidRPr="00BB7FDC">
        <w:rPr>
          <w:rFonts w:ascii="David" w:eastAsia="David" w:hAnsi="David" w:cs="David"/>
          <w:sz w:val="28"/>
          <w:szCs w:val="28"/>
          <w:rtl/>
        </w:rPr>
        <w:t xml:space="preserve"> </w:t>
      </w:r>
      <w:r w:rsidRPr="00BB7FDC">
        <w:rPr>
          <w:rFonts w:ascii="David" w:hAnsi="David" w:cs="David"/>
          <w:sz w:val="28"/>
          <w:szCs w:val="28"/>
          <w:rtl/>
        </w:rPr>
        <w:t>האזרחים</w:t>
      </w:r>
      <w:r w:rsidRPr="00BB7FDC">
        <w:rPr>
          <w:rFonts w:ascii="David" w:eastAsia="David" w:hAnsi="David" w:cs="David"/>
          <w:sz w:val="28"/>
          <w:szCs w:val="28"/>
          <w:rtl/>
        </w:rPr>
        <w:t xml:space="preserve"> </w:t>
      </w:r>
      <w:r w:rsidRPr="00BB7FDC">
        <w:rPr>
          <w:rFonts w:ascii="David" w:hAnsi="David" w:cs="David"/>
          <w:sz w:val="28"/>
          <w:szCs w:val="28"/>
          <w:rtl/>
        </w:rPr>
        <w:t>הוא</w:t>
      </w:r>
      <w:r w:rsidRPr="00BB7FDC">
        <w:rPr>
          <w:rFonts w:ascii="David" w:eastAsia="David" w:hAnsi="David" w:cs="David"/>
          <w:sz w:val="28"/>
          <w:szCs w:val="28"/>
          <w:rtl/>
        </w:rPr>
        <w:t xml:space="preserve"> </w:t>
      </w:r>
      <w:r w:rsidRPr="00BB7FDC">
        <w:rPr>
          <w:rFonts w:ascii="David" w:hAnsi="David" w:cs="David"/>
          <w:sz w:val="28"/>
          <w:szCs w:val="28"/>
          <w:rtl/>
        </w:rPr>
        <w:t>קבוע.</w:t>
      </w:r>
    </w:p>
    <w:p w:rsidR="00BB7FDC" w:rsidRDefault="009C2B09" w:rsidP="00BB7FDC">
      <w:pPr>
        <w:pStyle w:val="a1"/>
        <w:bidi/>
        <w:rPr>
          <w:ins w:id="43" w:author="user" w:date="2013-02-14T17:31:00Z"/>
          <w:rFonts w:ascii="David" w:hAnsi="David" w:cs="David" w:hint="cs"/>
          <w:sz w:val="28"/>
          <w:szCs w:val="28"/>
          <w:rtl/>
        </w:rPr>
      </w:pPr>
      <w:r w:rsidRPr="00BB7FDC">
        <w:rPr>
          <w:rFonts w:ascii="David" w:hAnsi="David" w:cs="David"/>
          <w:sz w:val="28"/>
          <w:szCs w:val="28"/>
          <w:rtl/>
        </w:rPr>
        <w:t>מטרתנו</w:t>
      </w:r>
      <w:r w:rsidRPr="00BB7FDC">
        <w:rPr>
          <w:rFonts w:ascii="David" w:eastAsia="David" w:hAnsi="David" w:cs="David"/>
          <w:sz w:val="28"/>
          <w:szCs w:val="28"/>
          <w:rtl/>
        </w:rPr>
        <w:t xml:space="preserve"> </w:t>
      </w:r>
      <w:r w:rsidRPr="00BB7FDC">
        <w:rPr>
          <w:rFonts w:ascii="David" w:hAnsi="David" w:cs="David"/>
          <w:sz w:val="28"/>
          <w:szCs w:val="28"/>
          <w:rtl/>
        </w:rPr>
        <w:t>העיקרית</w:t>
      </w:r>
      <w:r w:rsidRPr="00BB7FDC">
        <w:rPr>
          <w:rFonts w:ascii="David" w:eastAsia="David" w:hAnsi="David" w:cs="David"/>
          <w:sz w:val="28"/>
          <w:szCs w:val="28"/>
          <w:rtl/>
        </w:rPr>
        <w:t xml:space="preserve"> </w:t>
      </w:r>
      <w:r w:rsidRPr="00BB7FDC">
        <w:rPr>
          <w:rFonts w:ascii="David" w:hAnsi="David" w:cs="David"/>
          <w:sz w:val="28"/>
          <w:szCs w:val="28"/>
          <w:rtl/>
        </w:rPr>
        <w:t>היא</w:t>
      </w:r>
      <w:r w:rsidRPr="00BB7FDC">
        <w:rPr>
          <w:rFonts w:ascii="David" w:eastAsia="David" w:hAnsi="David" w:cs="David"/>
          <w:sz w:val="28"/>
          <w:szCs w:val="28"/>
          <w:rtl/>
        </w:rPr>
        <w:t xml:space="preserve"> </w:t>
      </w:r>
      <w:r w:rsidRPr="00BB7FDC">
        <w:rPr>
          <w:rFonts w:ascii="David" w:hAnsi="David" w:cs="David"/>
          <w:sz w:val="28"/>
          <w:szCs w:val="28"/>
          <w:rtl/>
        </w:rPr>
        <w:t>למצוא</w:t>
      </w:r>
      <w:r w:rsidRPr="00BB7FDC">
        <w:rPr>
          <w:rFonts w:ascii="David" w:eastAsia="David" w:hAnsi="David" w:cs="David"/>
          <w:sz w:val="28"/>
          <w:szCs w:val="28"/>
          <w:rtl/>
        </w:rPr>
        <w:t xml:space="preserve"> </w:t>
      </w:r>
      <w:r w:rsidRPr="00BB7FDC">
        <w:rPr>
          <w:rFonts w:ascii="David" w:hAnsi="David" w:cs="David"/>
          <w:sz w:val="28"/>
          <w:szCs w:val="28"/>
          <w:rtl/>
        </w:rPr>
        <w:t>אלגוריתם, שיביא</w:t>
      </w:r>
      <w:r w:rsidRPr="00BB7FDC">
        <w:rPr>
          <w:rFonts w:ascii="David" w:eastAsia="David" w:hAnsi="David" w:cs="David"/>
          <w:sz w:val="28"/>
          <w:szCs w:val="28"/>
          <w:rtl/>
        </w:rPr>
        <w:t xml:space="preserve"> </w:t>
      </w:r>
      <w:r w:rsidRPr="00BB7FDC">
        <w:rPr>
          <w:rFonts w:ascii="David" w:hAnsi="David" w:cs="David"/>
          <w:sz w:val="28"/>
          <w:szCs w:val="28"/>
          <w:rtl/>
        </w:rPr>
        <w:t>אותנו</w:t>
      </w:r>
      <w:r w:rsidRPr="00BB7FDC">
        <w:rPr>
          <w:rFonts w:ascii="David" w:eastAsia="David" w:hAnsi="David" w:cs="David"/>
          <w:sz w:val="28"/>
          <w:szCs w:val="28"/>
          <w:rtl/>
        </w:rPr>
        <w:t xml:space="preserve"> </w:t>
      </w:r>
      <w:r w:rsidRPr="00BB7FDC">
        <w:rPr>
          <w:rFonts w:ascii="David" w:hAnsi="David" w:cs="David"/>
          <w:sz w:val="28"/>
          <w:szCs w:val="28"/>
          <w:rtl/>
        </w:rPr>
        <w:t>מהמצב</w:t>
      </w:r>
      <w:r w:rsidRPr="00BB7FDC">
        <w:rPr>
          <w:rFonts w:ascii="David" w:eastAsia="David" w:hAnsi="David" w:cs="David"/>
          <w:sz w:val="28"/>
          <w:szCs w:val="28"/>
          <w:rtl/>
        </w:rPr>
        <w:t xml:space="preserve"> </w:t>
      </w:r>
      <w:r w:rsidRPr="00BB7FDC">
        <w:rPr>
          <w:rFonts w:ascii="David" w:hAnsi="David" w:cs="David"/>
          <w:sz w:val="28"/>
          <w:szCs w:val="28"/>
          <w:rtl/>
        </w:rPr>
        <w:t>הנוכחי</w:t>
      </w:r>
      <w:r w:rsidRPr="00BB7FDC">
        <w:rPr>
          <w:rFonts w:ascii="David" w:eastAsia="David" w:hAnsi="David" w:cs="David"/>
          <w:sz w:val="28"/>
          <w:szCs w:val="28"/>
          <w:rtl/>
        </w:rPr>
        <w:t xml:space="preserve"> </w:t>
      </w:r>
      <w:r w:rsidRPr="00BB7FDC">
        <w:rPr>
          <w:rFonts w:ascii="David" w:hAnsi="David" w:cs="David"/>
          <w:sz w:val="28"/>
          <w:szCs w:val="28"/>
          <w:rtl/>
        </w:rPr>
        <w:t>למצב</w:t>
      </w:r>
      <w:r w:rsidRPr="00BB7FDC">
        <w:rPr>
          <w:rFonts w:ascii="David" w:eastAsia="David" w:hAnsi="David" w:cs="David"/>
          <w:sz w:val="28"/>
          <w:szCs w:val="28"/>
          <w:rtl/>
        </w:rPr>
        <w:t xml:space="preserve"> </w:t>
      </w:r>
      <w:r w:rsidRPr="00BB7FDC">
        <w:rPr>
          <w:rFonts w:ascii="David" w:hAnsi="David" w:cs="David"/>
          <w:sz w:val="28"/>
          <w:szCs w:val="28"/>
          <w:rtl/>
        </w:rPr>
        <w:t>האידיאלי</w:t>
      </w:r>
      <w:r w:rsidRPr="00BB7FDC">
        <w:rPr>
          <w:rFonts w:ascii="David" w:eastAsia="David" w:hAnsi="David" w:cs="David"/>
          <w:sz w:val="28"/>
          <w:szCs w:val="28"/>
          <w:rtl/>
        </w:rPr>
        <w:t xml:space="preserve"> </w:t>
      </w:r>
      <w:r w:rsidRPr="00BB7FDC">
        <w:rPr>
          <w:rFonts w:ascii="David" w:hAnsi="David" w:cs="David"/>
          <w:sz w:val="28"/>
          <w:szCs w:val="28"/>
          <w:rtl/>
        </w:rPr>
        <w:t>על-פי</w:t>
      </w:r>
      <w:r w:rsidRPr="00BB7FDC">
        <w:rPr>
          <w:rFonts w:ascii="David" w:eastAsia="David" w:hAnsi="David" w:cs="David"/>
          <w:sz w:val="28"/>
          <w:szCs w:val="28"/>
          <w:rtl/>
        </w:rPr>
        <w:t xml:space="preserve"> </w:t>
      </w:r>
      <w:r w:rsidRPr="00BB7FDC">
        <w:rPr>
          <w:rFonts w:ascii="David" w:hAnsi="David" w:cs="David"/>
          <w:sz w:val="28"/>
          <w:szCs w:val="28"/>
          <w:rtl/>
        </w:rPr>
        <w:t>התורה, שבו, בכל</w:t>
      </w:r>
      <w:r w:rsidRPr="00BB7FDC">
        <w:rPr>
          <w:rFonts w:ascii="David" w:eastAsia="David" w:hAnsi="David" w:cs="David"/>
          <w:sz w:val="28"/>
          <w:szCs w:val="28"/>
          <w:rtl/>
        </w:rPr>
        <w:t xml:space="preserve"> </w:t>
      </w:r>
      <w:r w:rsidRPr="00BB7FDC">
        <w:rPr>
          <w:rFonts w:ascii="David" w:hAnsi="David" w:cs="David"/>
          <w:sz w:val="28"/>
          <w:szCs w:val="28"/>
          <w:rtl/>
        </w:rPr>
        <w:t>שנת</w:t>
      </w:r>
      <w:r w:rsidRPr="00BB7FDC">
        <w:rPr>
          <w:rFonts w:ascii="David" w:eastAsia="David" w:hAnsi="David" w:cs="David"/>
          <w:sz w:val="28"/>
          <w:szCs w:val="28"/>
          <w:rtl/>
        </w:rPr>
        <w:t xml:space="preserve"> </w:t>
      </w:r>
      <w:r w:rsidRPr="00BB7FDC">
        <w:rPr>
          <w:rFonts w:ascii="David" w:hAnsi="David" w:cs="David"/>
          <w:sz w:val="28"/>
          <w:szCs w:val="28"/>
          <w:rtl/>
        </w:rPr>
        <w:t xml:space="preserve">יובל, </w:t>
      </w:r>
      <w:r w:rsidRPr="00BB7FDC">
        <w:rPr>
          <w:rFonts w:ascii="David" w:hAnsi="David" w:cs="David"/>
          <w:b/>
          <w:bCs/>
          <w:sz w:val="28"/>
          <w:szCs w:val="28"/>
          <w:rtl/>
        </w:rPr>
        <w:t>לכל</w:t>
      </w:r>
      <w:r w:rsidRPr="00BB7FDC">
        <w:rPr>
          <w:rFonts w:ascii="David" w:eastAsia="David" w:hAnsi="David" w:cs="David"/>
          <w:b/>
          <w:bCs/>
          <w:sz w:val="28"/>
          <w:szCs w:val="28"/>
          <w:rtl/>
        </w:rPr>
        <w:t xml:space="preserve"> </w:t>
      </w:r>
      <w:r w:rsidRPr="00BB7FDC">
        <w:rPr>
          <w:rFonts w:ascii="David" w:hAnsi="David" w:cs="David"/>
          <w:b/>
          <w:bCs/>
          <w:sz w:val="28"/>
          <w:szCs w:val="28"/>
          <w:rtl/>
        </w:rPr>
        <w:t>אזרח</w:t>
      </w:r>
      <w:r w:rsidRPr="00BB7FDC">
        <w:rPr>
          <w:rFonts w:ascii="David" w:eastAsia="David" w:hAnsi="David" w:cs="David"/>
          <w:b/>
          <w:bCs/>
          <w:sz w:val="28"/>
          <w:szCs w:val="28"/>
          <w:rtl/>
        </w:rPr>
        <w:t xml:space="preserve"> </w:t>
      </w:r>
      <w:r w:rsidRPr="00BB7FDC">
        <w:rPr>
          <w:rFonts w:ascii="David" w:hAnsi="David" w:cs="David"/>
          <w:b/>
          <w:bCs/>
          <w:sz w:val="28"/>
          <w:szCs w:val="28"/>
          <w:rtl/>
        </w:rPr>
        <w:t>ישנה</w:t>
      </w:r>
      <w:r w:rsidRPr="00BB7FDC">
        <w:rPr>
          <w:rFonts w:ascii="David" w:eastAsia="David" w:hAnsi="David" w:cs="David"/>
          <w:b/>
          <w:bCs/>
          <w:sz w:val="28"/>
          <w:szCs w:val="28"/>
          <w:rtl/>
        </w:rPr>
        <w:t xml:space="preserve"> </w:t>
      </w:r>
      <w:r w:rsidRPr="00BB7FDC">
        <w:rPr>
          <w:rFonts w:ascii="David" w:hAnsi="David" w:cs="David"/>
          <w:b/>
          <w:bCs/>
          <w:sz w:val="28"/>
          <w:szCs w:val="28"/>
          <w:rtl/>
        </w:rPr>
        <w:t>נחלה</w:t>
      </w:r>
      <w:r w:rsidRPr="00BB7FDC">
        <w:rPr>
          <w:rFonts w:ascii="David" w:eastAsia="David" w:hAnsi="David" w:cs="David"/>
          <w:b/>
          <w:bCs/>
          <w:sz w:val="28"/>
          <w:szCs w:val="28"/>
          <w:rtl/>
        </w:rPr>
        <w:t xml:space="preserve"> </w:t>
      </w:r>
      <w:r w:rsidRPr="00BB7FDC">
        <w:rPr>
          <w:rFonts w:ascii="David" w:hAnsi="David" w:cs="David"/>
          <w:b/>
          <w:bCs/>
          <w:sz w:val="28"/>
          <w:szCs w:val="28"/>
          <w:rtl/>
        </w:rPr>
        <w:t>אחת</w:t>
      </w:r>
      <w:r w:rsidRPr="00BB7FDC">
        <w:rPr>
          <w:rFonts w:ascii="David" w:hAnsi="David" w:cs="David"/>
          <w:sz w:val="28"/>
          <w:szCs w:val="28"/>
          <w:rtl/>
        </w:rPr>
        <w:t>.</w:t>
      </w:r>
      <w:r w:rsidRPr="00BB7FDC">
        <w:rPr>
          <w:rFonts w:ascii="David" w:hAnsi="David" w:cs="David"/>
          <w:sz w:val="28"/>
          <w:szCs w:val="28"/>
          <w:vertAlign w:val="superscript"/>
          <w:rtl/>
        </w:rPr>
        <w:t xml:space="preserve"> </w:t>
      </w:r>
      <w:r w:rsidRPr="00BB7FDC">
        <w:rPr>
          <w:rStyle w:val="FootnoteCharacters"/>
          <w:rFonts w:ascii="David" w:hAnsi="David" w:cs="David"/>
          <w:sz w:val="28"/>
          <w:szCs w:val="28"/>
          <w:rtl/>
        </w:rPr>
        <w:footnoteReference w:id="14"/>
      </w:r>
    </w:p>
    <w:p w:rsidR="009C2B09" w:rsidRPr="00BB7FDC" w:rsidRDefault="009C2B09" w:rsidP="00BB7FDC">
      <w:pPr>
        <w:pStyle w:val="a1"/>
        <w:bidi/>
        <w:rPr>
          <w:rFonts w:ascii="David" w:hAnsi="David" w:cs="David"/>
          <w:sz w:val="28"/>
          <w:szCs w:val="28"/>
          <w:rtl/>
        </w:rPr>
      </w:pPr>
      <w:r w:rsidRPr="00BB7FDC">
        <w:rPr>
          <w:rFonts w:ascii="David" w:hAnsi="David" w:cs="David"/>
          <w:sz w:val="28"/>
          <w:szCs w:val="28"/>
          <w:rtl/>
        </w:rPr>
        <w:t>בכפוף</w:t>
      </w:r>
      <w:r w:rsidRPr="00BB7FDC">
        <w:rPr>
          <w:rFonts w:ascii="David" w:eastAsia="David" w:hAnsi="David" w:cs="David"/>
          <w:sz w:val="28"/>
          <w:szCs w:val="28"/>
          <w:rtl/>
        </w:rPr>
        <w:t xml:space="preserve"> </w:t>
      </w:r>
      <w:r w:rsidRPr="00BB7FDC">
        <w:rPr>
          <w:rFonts w:ascii="David" w:hAnsi="David" w:cs="David"/>
          <w:sz w:val="28"/>
          <w:szCs w:val="28"/>
          <w:rtl/>
        </w:rPr>
        <w:t>למטרה</w:t>
      </w:r>
      <w:r w:rsidRPr="00BB7FDC">
        <w:rPr>
          <w:rFonts w:ascii="David" w:eastAsia="David" w:hAnsi="David" w:cs="David"/>
          <w:sz w:val="28"/>
          <w:szCs w:val="28"/>
          <w:rtl/>
        </w:rPr>
        <w:t xml:space="preserve"> </w:t>
      </w:r>
      <w:r w:rsidRPr="00BB7FDC">
        <w:rPr>
          <w:rFonts w:ascii="David" w:hAnsi="David" w:cs="David"/>
          <w:sz w:val="28"/>
          <w:szCs w:val="28"/>
          <w:rtl/>
        </w:rPr>
        <w:t>העיקרית, ננסה</w:t>
      </w:r>
      <w:r w:rsidRPr="00BB7FDC">
        <w:rPr>
          <w:rFonts w:ascii="David" w:eastAsia="David" w:hAnsi="David" w:cs="David"/>
          <w:sz w:val="28"/>
          <w:szCs w:val="28"/>
          <w:rtl/>
        </w:rPr>
        <w:t xml:space="preserve"> </w:t>
      </w:r>
      <w:r w:rsidRPr="00BB7FDC">
        <w:rPr>
          <w:rFonts w:ascii="David" w:hAnsi="David" w:cs="David"/>
          <w:sz w:val="28"/>
          <w:szCs w:val="28"/>
          <w:rtl/>
        </w:rPr>
        <w:t>למצוא</w:t>
      </w:r>
      <w:r w:rsidRPr="00BB7FDC">
        <w:rPr>
          <w:rFonts w:ascii="David" w:eastAsia="David" w:hAnsi="David" w:cs="David"/>
          <w:sz w:val="28"/>
          <w:szCs w:val="28"/>
          <w:rtl/>
        </w:rPr>
        <w:t xml:space="preserve"> </w:t>
      </w:r>
      <w:r w:rsidRPr="00BB7FDC">
        <w:rPr>
          <w:rFonts w:ascii="David" w:hAnsi="David" w:cs="David"/>
          <w:sz w:val="28"/>
          <w:szCs w:val="28"/>
          <w:rtl/>
        </w:rPr>
        <w:t>אלגוריתם</w:t>
      </w:r>
      <w:r w:rsidRPr="00BB7FDC">
        <w:rPr>
          <w:rFonts w:ascii="David" w:eastAsia="David" w:hAnsi="David" w:cs="David"/>
          <w:sz w:val="28"/>
          <w:szCs w:val="28"/>
          <w:rtl/>
        </w:rPr>
        <w:t xml:space="preserve"> </w:t>
      </w:r>
      <w:r w:rsidRPr="00BB7FDC">
        <w:rPr>
          <w:rFonts w:ascii="David" w:hAnsi="David" w:cs="David"/>
          <w:sz w:val="28"/>
          <w:szCs w:val="28"/>
          <w:rtl/>
        </w:rPr>
        <w:t>שיאפשר</w:t>
      </w:r>
      <w:r w:rsidRPr="00BB7FDC">
        <w:rPr>
          <w:rFonts w:ascii="David" w:eastAsia="David" w:hAnsi="David" w:cs="David"/>
          <w:sz w:val="28"/>
          <w:szCs w:val="28"/>
          <w:rtl/>
        </w:rPr>
        <w:t xml:space="preserve"> </w:t>
      </w:r>
      <w:r w:rsidRPr="00BB7FDC">
        <w:rPr>
          <w:rFonts w:ascii="David" w:hAnsi="David" w:cs="David"/>
          <w:sz w:val="28"/>
          <w:szCs w:val="28"/>
          <w:rtl/>
        </w:rPr>
        <w:t>כמה</w:t>
      </w:r>
      <w:r w:rsidRPr="00BB7FDC">
        <w:rPr>
          <w:rFonts w:ascii="David" w:eastAsia="David" w:hAnsi="David" w:cs="David"/>
          <w:sz w:val="28"/>
          <w:szCs w:val="28"/>
          <w:rtl/>
        </w:rPr>
        <w:t xml:space="preserve"> </w:t>
      </w:r>
      <w:r w:rsidRPr="00BB7FDC">
        <w:rPr>
          <w:rFonts w:ascii="David" w:hAnsi="David" w:cs="David"/>
          <w:sz w:val="28"/>
          <w:szCs w:val="28"/>
          <w:rtl/>
        </w:rPr>
        <w:t>שיותר</w:t>
      </w:r>
      <w:r w:rsidRPr="00BB7FDC">
        <w:rPr>
          <w:rFonts w:ascii="David" w:eastAsia="David" w:hAnsi="David" w:cs="David"/>
          <w:sz w:val="28"/>
          <w:szCs w:val="28"/>
          <w:rtl/>
        </w:rPr>
        <w:t xml:space="preserve"> </w:t>
      </w:r>
      <w:r w:rsidRPr="00BB7FDC">
        <w:rPr>
          <w:rFonts w:ascii="David" w:hAnsi="David" w:cs="David"/>
          <w:b/>
          <w:bCs/>
          <w:sz w:val="28"/>
          <w:szCs w:val="28"/>
          <w:rtl/>
        </w:rPr>
        <w:t>חופש-בחירה</w:t>
      </w:r>
      <w:r w:rsidRPr="00BB7FDC">
        <w:rPr>
          <w:rFonts w:ascii="David" w:eastAsia="David" w:hAnsi="David" w:cs="David"/>
          <w:sz w:val="28"/>
          <w:szCs w:val="28"/>
          <w:rtl/>
        </w:rPr>
        <w:t xml:space="preserve"> </w:t>
      </w:r>
      <w:r w:rsidRPr="00BB7FDC">
        <w:rPr>
          <w:rFonts w:ascii="David" w:hAnsi="David" w:cs="David"/>
          <w:sz w:val="28"/>
          <w:szCs w:val="28"/>
          <w:rtl/>
        </w:rPr>
        <w:t>לאזרחים. בזמן</w:t>
      </w:r>
      <w:r w:rsidRPr="00BB7FDC">
        <w:rPr>
          <w:rFonts w:ascii="David" w:eastAsia="David" w:hAnsi="David" w:cs="David"/>
          <w:sz w:val="28"/>
          <w:szCs w:val="28"/>
          <w:rtl/>
        </w:rPr>
        <w:t xml:space="preserve"> </w:t>
      </w:r>
      <w:r w:rsidRPr="00BB7FDC">
        <w:rPr>
          <w:rFonts w:ascii="David" w:hAnsi="David" w:cs="David"/>
          <w:sz w:val="28"/>
          <w:szCs w:val="28"/>
          <w:rtl/>
        </w:rPr>
        <w:t>התנ"ך, הנחלות</w:t>
      </w:r>
      <w:r w:rsidRPr="00BB7FDC">
        <w:rPr>
          <w:rFonts w:ascii="David" w:eastAsia="David" w:hAnsi="David" w:cs="David"/>
          <w:sz w:val="28"/>
          <w:szCs w:val="28"/>
          <w:rtl/>
        </w:rPr>
        <w:t xml:space="preserve"> </w:t>
      </w:r>
      <w:r w:rsidRPr="00BB7FDC">
        <w:rPr>
          <w:rFonts w:ascii="David" w:hAnsi="David" w:cs="David"/>
          <w:sz w:val="28"/>
          <w:szCs w:val="28"/>
          <w:rtl/>
        </w:rPr>
        <w:t>חולקו</w:t>
      </w:r>
      <w:r w:rsidRPr="00BB7FDC">
        <w:rPr>
          <w:rFonts w:ascii="David" w:eastAsia="David" w:hAnsi="David" w:cs="David"/>
          <w:sz w:val="28"/>
          <w:szCs w:val="28"/>
          <w:rtl/>
        </w:rPr>
        <w:t xml:space="preserve"> </w:t>
      </w:r>
      <w:r w:rsidRPr="00BB7FDC">
        <w:rPr>
          <w:rFonts w:ascii="David" w:hAnsi="David" w:cs="David"/>
          <w:sz w:val="28"/>
          <w:szCs w:val="28"/>
          <w:rtl/>
        </w:rPr>
        <w:t>על-פי</w:t>
      </w:r>
      <w:r w:rsidRPr="00BB7FDC">
        <w:rPr>
          <w:rFonts w:ascii="David" w:eastAsia="David" w:hAnsi="David" w:cs="David"/>
          <w:sz w:val="28"/>
          <w:szCs w:val="28"/>
          <w:rtl/>
        </w:rPr>
        <w:t xml:space="preserve"> </w:t>
      </w:r>
      <w:r w:rsidRPr="00BB7FDC">
        <w:rPr>
          <w:rFonts w:ascii="David" w:hAnsi="David" w:cs="David"/>
          <w:sz w:val="28"/>
          <w:szCs w:val="28"/>
          <w:rtl/>
        </w:rPr>
        <w:t>גורל</w:t>
      </w:r>
      <w:r w:rsidRPr="00BB7FDC">
        <w:rPr>
          <w:rFonts w:ascii="David" w:eastAsia="David" w:hAnsi="David" w:cs="David"/>
          <w:sz w:val="28"/>
          <w:szCs w:val="28"/>
          <w:rtl/>
        </w:rPr>
        <w:t xml:space="preserve"> </w:t>
      </w:r>
      <w:r w:rsidRPr="00BB7FDC">
        <w:rPr>
          <w:rFonts w:ascii="David" w:hAnsi="David" w:cs="David"/>
          <w:sz w:val="28"/>
          <w:szCs w:val="28"/>
          <w:rtl/>
        </w:rPr>
        <w:t>א</w:t>
      </w:r>
      <w:r w:rsidR="00F22B93">
        <w:rPr>
          <w:rFonts w:ascii="David" w:hAnsi="David" w:cs="David" w:hint="cs"/>
          <w:sz w:val="28"/>
          <w:szCs w:val="28"/>
          <w:rtl/>
        </w:rPr>
        <w:t>-</w:t>
      </w:r>
      <w:r w:rsidRPr="00BB7FDC">
        <w:rPr>
          <w:rFonts w:ascii="David" w:hAnsi="David" w:cs="David"/>
          <w:sz w:val="28"/>
          <w:szCs w:val="28"/>
          <w:rtl/>
        </w:rPr>
        <w:t>לוהי, וכל</w:t>
      </w:r>
      <w:r w:rsidRPr="00BB7FDC">
        <w:rPr>
          <w:rFonts w:ascii="David" w:eastAsia="David" w:hAnsi="David" w:cs="David"/>
          <w:sz w:val="28"/>
          <w:szCs w:val="28"/>
          <w:rtl/>
        </w:rPr>
        <w:t xml:space="preserve"> </w:t>
      </w:r>
      <w:r w:rsidRPr="00BB7FDC">
        <w:rPr>
          <w:rFonts w:ascii="David" w:hAnsi="David" w:cs="David"/>
          <w:sz w:val="28"/>
          <w:szCs w:val="28"/>
          <w:rtl/>
        </w:rPr>
        <w:t>אזרח</w:t>
      </w:r>
      <w:r w:rsidRPr="00BB7FDC">
        <w:rPr>
          <w:rFonts w:ascii="David" w:eastAsia="David" w:hAnsi="David" w:cs="David"/>
          <w:sz w:val="28"/>
          <w:szCs w:val="28"/>
          <w:rtl/>
        </w:rPr>
        <w:t xml:space="preserve"> </w:t>
      </w:r>
      <w:r w:rsidRPr="00BB7FDC">
        <w:rPr>
          <w:rFonts w:ascii="David" w:hAnsi="David" w:cs="David"/>
          <w:sz w:val="28"/>
          <w:szCs w:val="28"/>
          <w:rtl/>
        </w:rPr>
        <w:t>קיבל</w:t>
      </w:r>
      <w:r w:rsidRPr="00BB7FDC">
        <w:rPr>
          <w:rFonts w:ascii="David" w:eastAsia="David" w:hAnsi="David" w:cs="David"/>
          <w:sz w:val="28"/>
          <w:szCs w:val="28"/>
          <w:rtl/>
        </w:rPr>
        <w:t xml:space="preserve"> </w:t>
      </w:r>
      <w:r w:rsidRPr="00BB7FDC">
        <w:rPr>
          <w:rFonts w:ascii="David" w:hAnsi="David" w:cs="David"/>
          <w:sz w:val="28"/>
          <w:szCs w:val="28"/>
          <w:rtl/>
        </w:rPr>
        <w:t>בדיוק</w:t>
      </w:r>
      <w:r w:rsidRPr="00BB7FDC">
        <w:rPr>
          <w:rFonts w:ascii="David" w:eastAsia="David" w:hAnsi="David" w:cs="David"/>
          <w:sz w:val="28"/>
          <w:szCs w:val="28"/>
          <w:rtl/>
        </w:rPr>
        <w:t xml:space="preserve"> </w:t>
      </w:r>
      <w:r w:rsidRPr="00BB7FDC">
        <w:rPr>
          <w:rFonts w:ascii="David" w:hAnsi="David" w:cs="David"/>
          <w:sz w:val="28"/>
          <w:szCs w:val="28"/>
          <w:rtl/>
        </w:rPr>
        <w:t>את</w:t>
      </w:r>
      <w:r w:rsidRPr="00BB7FDC">
        <w:rPr>
          <w:rFonts w:ascii="David" w:eastAsia="David" w:hAnsi="David" w:cs="David"/>
          <w:sz w:val="28"/>
          <w:szCs w:val="28"/>
          <w:rtl/>
        </w:rPr>
        <w:t xml:space="preserve"> </w:t>
      </w:r>
      <w:r w:rsidRPr="00BB7FDC">
        <w:rPr>
          <w:rFonts w:ascii="David" w:hAnsi="David" w:cs="David"/>
          <w:sz w:val="28"/>
          <w:szCs w:val="28"/>
          <w:rtl/>
        </w:rPr>
        <w:t>הנחלה</w:t>
      </w:r>
      <w:r w:rsidRPr="00BB7FDC">
        <w:rPr>
          <w:rFonts w:ascii="David" w:eastAsia="David" w:hAnsi="David" w:cs="David"/>
          <w:sz w:val="28"/>
          <w:szCs w:val="28"/>
          <w:rtl/>
        </w:rPr>
        <w:t xml:space="preserve"> </w:t>
      </w:r>
      <w:r w:rsidRPr="00BB7FDC">
        <w:rPr>
          <w:rFonts w:ascii="David" w:hAnsi="David" w:cs="David"/>
          <w:sz w:val="28"/>
          <w:szCs w:val="28"/>
          <w:rtl/>
        </w:rPr>
        <w:t>שה' ייעד</w:t>
      </w:r>
      <w:r w:rsidRPr="00BB7FDC">
        <w:rPr>
          <w:rFonts w:ascii="David" w:eastAsia="David" w:hAnsi="David" w:cs="David"/>
          <w:sz w:val="28"/>
          <w:szCs w:val="28"/>
          <w:rtl/>
        </w:rPr>
        <w:t xml:space="preserve"> </w:t>
      </w:r>
      <w:r w:rsidRPr="00BB7FDC">
        <w:rPr>
          <w:rFonts w:ascii="David" w:hAnsi="David" w:cs="David"/>
          <w:sz w:val="28"/>
          <w:szCs w:val="28"/>
          <w:rtl/>
        </w:rPr>
        <w:t>עבורו</w:t>
      </w:r>
      <w:r w:rsidR="00F22B93">
        <w:rPr>
          <w:rFonts w:ascii="David" w:hAnsi="David" w:cs="David" w:hint="cs"/>
          <w:sz w:val="28"/>
          <w:szCs w:val="28"/>
          <w:rtl/>
        </w:rPr>
        <w:t>,</w:t>
      </w:r>
      <w:r w:rsidRPr="00BB7FDC">
        <w:rPr>
          <w:rFonts w:ascii="David" w:hAnsi="David" w:cs="David"/>
          <w:sz w:val="28"/>
          <w:szCs w:val="28"/>
          <w:rtl/>
        </w:rPr>
        <w:t xml:space="preserve"> אולם</w:t>
      </w:r>
      <w:r w:rsidRPr="00BB7FDC">
        <w:rPr>
          <w:rFonts w:ascii="David" w:eastAsia="David" w:hAnsi="David" w:cs="David"/>
          <w:sz w:val="28"/>
          <w:szCs w:val="28"/>
          <w:rtl/>
        </w:rPr>
        <w:t xml:space="preserve"> </w:t>
      </w:r>
      <w:r w:rsidRPr="00BB7FDC">
        <w:rPr>
          <w:rFonts w:ascii="David" w:hAnsi="David" w:cs="David"/>
          <w:sz w:val="28"/>
          <w:szCs w:val="28"/>
          <w:rtl/>
        </w:rPr>
        <w:t>בימינו</w:t>
      </w:r>
      <w:r w:rsidRPr="00BB7FDC">
        <w:rPr>
          <w:rFonts w:ascii="David" w:eastAsia="David" w:hAnsi="David" w:cs="David"/>
          <w:sz w:val="28"/>
          <w:szCs w:val="28"/>
          <w:rtl/>
        </w:rPr>
        <w:t xml:space="preserve"> </w:t>
      </w:r>
      <w:r w:rsidRPr="00BB7FDC">
        <w:rPr>
          <w:rFonts w:ascii="David" w:hAnsi="David" w:cs="David"/>
          <w:sz w:val="28"/>
          <w:szCs w:val="28"/>
          <w:rtl/>
        </w:rPr>
        <w:t>אין</w:t>
      </w:r>
      <w:r w:rsidRPr="00BB7FDC">
        <w:rPr>
          <w:rFonts w:ascii="David" w:eastAsia="David" w:hAnsi="David" w:cs="David"/>
          <w:sz w:val="28"/>
          <w:szCs w:val="28"/>
          <w:rtl/>
        </w:rPr>
        <w:t xml:space="preserve"> </w:t>
      </w:r>
      <w:r w:rsidRPr="00BB7FDC">
        <w:rPr>
          <w:rFonts w:ascii="David" w:hAnsi="David" w:cs="David"/>
          <w:sz w:val="28"/>
          <w:szCs w:val="28"/>
          <w:rtl/>
        </w:rPr>
        <w:t>לנו</w:t>
      </w:r>
      <w:r w:rsidRPr="00BB7FDC">
        <w:rPr>
          <w:rFonts w:ascii="David" w:eastAsia="David" w:hAnsi="David" w:cs="David"/>
          <w:sz w:val="28"/>
          <w:szCs w:val="28"/>
          <w:rtl/>
        </w:rPr>
        <w:t xml:space="preserve"> </w:t>
      </w:r>
      <w:r w:rsidRPr="00BB7FDC">
        <w:rPr>
          <w:rFonts w:ascii="David" w:hAnsi="David" w:cs="David"/>
          <w:sz w:val="28"/>
          <w:szCs w:val="28"/>
          <w:rtl/>
        </w:rPr>
        <w:t>גורל</w:t>
      </w:r>
      <w:r w:rsidRPr="00BB7FDC">
        <w:rPr>
          <w:rFonts w:ascii="David" w:eastAsia="David" w:hAnsi="David" w:cs="David"/>
          <w:sz w:val="28"/>
          <w:szCs w:val="28"/>
          <w:rtl/>
        </w:rPr>
        <w:t xml:space="preserve"> </w:t>
      </w:r>
      <w:r w:rsidRPr="00BB7FDC">
        <w:rPr>
          <w:rFonts w:ascii="David" w:hAnsi="David" w:cs="David"/>
          <w:sz w:val="28"/>
          <w:szCs w:val="28"/>
          <w:rtl/>
        </w:rPr>
        <w:t>אלוהי, ואין</w:t>
      </w:r>
      <w:r w:rsidRPr="00BB7FDC">
        <w:rPr>
          <w:rFonts w:ascii="David" w:eastAsia="David" w:hAnsi="David" w:cs="David"/>
          <w:sz w:val="28"/>
          <w:szCs w:val="28"/>
          <w:rtl/>
        </w:rPr>
        <w:t xml:space="preserve"> </w:t>
      </w:r>
      <w:r w:rsidRPr="00BB7FDC">
        <w:rPr>
          <w:rFonts w:ascii="David" w:hAnsi="David" w:cs="David"/>
          <w:sz w:val="28"/>
          <w:szCs w:val="28"/>
          <w:rtl/>
        </w:rPr>
        <w:t>לנו</w:t>
      </w:r>
      <w:r w:rsidRPr="00BB7FDC">
        <w:rPr>
          <w:rFonts w:ascii="David" w:eastAsia="David" w:hAnsi="David" w:cs="David"/>
          <w:sz w:val="28"/>
          <w:szCs w:val="28"/>
          <w:rtl/>
        </w:rPr>
        <w:t xml:space="preserve"> </w:t>
      </w:r>
      <w:r w:rsidRPr="00BB7FDC">
        <w:rPr>
          <w:rFonts w:ascii="David" w:hAnsi="David" w:cs="David"/>
          <w:sz w:val="28"/>
          <w:szCs w:val="28"/>
          <w:rtl/>
        </w:rPr>
        <w:t>דרך</w:t>
      </w:r>
      <w:r w:rsidRPr="00BB7FDC">
        <w:rPr>
          <w:rFonts w:ascii="David" w:eastAsia="David" w:hAnsi="David" w:cs="David"/>
          <w:sz w:val="28"/>
          <w:szCs w:val="28"/>
          <w:rtl/>
        </w:rPr>
        <w:t xml:space="preserve"> </w:t>
      </w:r>
      <w:r w:rsidRPr="00BB7FDC">
        <w:rPr>
          <w:rFonts w:ascii="David" w:hAnsi="David" w:cs="David"/>
          <w:sz w:val="28"/>
          <w:szCs w:val="28"/>
          <w:rtl/>
        </w:rPr>
        <w:t>לקבוע</w:t>
      </w:r>
      <w:r w:rsidRPr="00BB7FDC">
        <w:rPr>
          <w:rFonts w:ascii="David" w:eastAsia="David" w:hAnsi="David" w:cs="David"/>
          <w:sz w:val="28"/>
          <w:szCs w:val="28"/>
          <w:rtl/>
        </w:rPr>
        <w:t xml:space="preserve"> </w:t>
      </w:r>
      <w:r w:rsidRPr="00BB7FDC">
        <w:rPr>
          <w:rFonts w:ascii="David" w:hAnsi="David" w:cs="David"/>
          <w:sz w:val="28"/>
          <w:szCs w:val="28"/>
          <w:rtl/>
        </w:rPr>
        <w:t>מהי</w:t>
      </w:r>
      <w:r w:rsidRPr="00BB7FDC">
        <w:rPr>
          <w:rFonts w:ascii="David" w:eastAsia="David" w:hAnsi="David" w:cs="David"/>
          <w:sz w:val="28"/>
          <w:szCs w:val="28"/>
          <w:rtl/>
        </w:rPr>
        <w:t xml:space="preserve"> </w:t>
      </w:r>
      <w:r w:rsidRPr="00BB7FDC">
        <w:rPr>
          <w:rFonts w:ascii="David" w:hAnsi="David" w:cs="David"/>
          <w:sz w:val="28"/>
          <w:szCs w:val="28"/>
          <w:rtl/>
        </w:rPr>
        <w:t>הנחלה</w:t>
      </w:r>
      <w:r w:rsidRPr="00BB7FDC">
        <w:rPr>
          <w:rFonts w:ascii="David" w:eastAsia="David" w:hAnsi="David" w:cs="David"/>
          <w:sz w:val="28"/>
          <w:szCs w:val="28"/>
          <w:rtl/>
        </w:rPr>
        <w:t xml:space="preserve"> </w:t>
      </w:r>
      <w:r w:rsidRPr="00BB7FDC">
        <w:rPr>
          <w:rFonts w:ascii="David" w:hAnsi="David" w:cs="David"/>
          <w:sz w:val="28"/>
          <w:szCs w:val="28"/>
          <w:rtl/>
        </w:rPr>
        <w:t>המיועדת</w:t>
      </w:r>
      <w:r w:rsidRPr="00BB7FDC">
        <w:rPr>
          <w:rFonts w:ascii="David" w:eastAsia="David" w:hAnsi="David" w:cs="David"/>
          <w:sz w:val="28"/>
          <w:szCs w:val="28"/>
          <w:rtl/>
        </w:rPr>
        <w:t xml:space="preserve"> </w:t>
      </w:r>
      <w:r w:rsidRPr="00BB7FDC">
        <w:rPr>
          <w:rFonts w:ascii="David" w:hAnsi="David" w:cs="David"/>
          <w:sz w:val="28"/>
          <w:szCs w:val="28"/>
          <w:rtl/>
        </w:rPr>
        <w:t>לכל</w:t>
      </w:r>
      <w:r w:rsidRPr="00BB7FDC">
        <w:rPr>
          <w:rFonts w:ascii="David" w:eastAsia="David" w:hAnsi="David" w:cs="David"/>
          <w:sz w:val="28"/>
          <w:szCs w:val="28"/>
          <w:rtl/>
        </w:rPr>
        <w:t xml:space="preserve"> </w:t>
      </w:r>
      <w:r w:rsidRPr="00BB7FDC">
        <w:rPr>
          <w:rFonts w:ascii="David" w:hAnsi="David" w:cs="David"/>
          <w:sz w:val="28"/>
          <w:szCs w:val="28"/>
          <w:rtl/>
        </w:rPr>
        <w:t>אזרח, ולכן</w:t>
      </w:r>
      <w:r w:rsidRPr="00BB7FDC">
        <w:rPr>
          <w:rFonts w:ascii="David" w:eastAsia="David" w:hAnsi="David" w:cs="David"/>
          <w:sz w:val="28"/>
          <w:szCs w:val="28"/>
          <w:rtl/>
        </w:rPr>
        <w:t xml:space="preserve"> </w:t>
      </w:r>
      <w:r w:rsidRPr="00BB7FDC">
        <w:rPr>
          <w:rFonts w:ascii="David" w:hAnsi="David" w:cs="David"/>
          <w:sz w:val="28"/>
          <w:szCs w:val="28"/>
          <w:rtl/>
        </w:rPr>
        <w:t>נעדיף</w:t>
      </w:r>
      <w:r w:rsidRPr="00BB7FDC">
        <w:rPr>
          <w:rFonts w:ascii="David" w:eastAsia="David" w:hAnsi="David" w:cs="David"/>
          <w:sz w:val="28"/>
          <w:szCs w:val="28"/>
          <w:rtl/>
        </w:rPr>
        <w:t xml:space="preserve"> </w:t>
      </w:r>
      <w:r w:rsidRPr="00BB7FDC">
        <w:rPr>
          <w:rFonts w:ascii="David" w:hAnsi="David" w:cs="David"/>
          <w:sz w:val="28"/>
          <w:szCs w:val="28"/>
          <w:rtl/>
        </w:rPr>
        <w:t>לאפשר</w:t>
      </w:r>
      <w:r w:rsidRPr="00BB7FDC">
        <w:rPr>
          <w:rFonts w:ascii="David" w:eastAsia="David" w:hAnsi="David" w:cs="David"/>
          <w:sz w:val="28"/>
          <w:szCs w:val="28"/>
          <w:rtl/>
        </w:rPr>
        <w:t xml:space="preserve"> </w:t>
      </w:r>
      <w:r w:rsidRPr="00BB7FDC">
        <w:rPr>
          <w:rFonts w:ascii="David" w:hAnsi="David" w:cs="David"/>
          <w:sz w:val="28"/>
          <w:szCs w:val="28"/>
          <w:rtl/>
        </w:rPr>
        <w:t>לכל</w:t>
      </w:r>
      <w:r w:rsidRPr="00BB7FDC">
        <w:rPr>
          <w:rFonts w:ascii="David" w:eastAsia="David" w:hAnsi="David" w:cs="David"/>
          <w:sz w:val="28"/>
          <w:szCs w:val="28"/>
          <w:rtl/>
        </w:rPr>
        <w:t xml:space="preserve"> </w:t>
      </w:r>
      <w:r w:rsidRPr="00BB7FDC">
        <w:rPr>
          <w:rFonts w:ascii="David" w:hAnsi="David" w:cs="David"/>
          <w:sz w:val="28"/>
          <w:szCs w:val="28"/>
          <w:rtl/>
        </w:rPr>
        <w:t>אזרח</w:t>
      </w:r>
      <w:r w:rsidRPr="00BB7FDC">
        <w:rPr>
          <w:rFonts w:ascii="David" w:eastAsia="David" w:hAnsi="David" w:cs="David"/>
          <w:sz w:val="28"/>
          <w:szCs w:val="28"/>
          <w:rtl/>
        </w:rPr>
        <w:t xml:space="preserve"> </w:t>
      </w:r>
      <w:r w:rsidRPr="00BB7FDC">
        <w:rPr>
          <w:rFonts w:ascii="David" w:hAnsi="David" w:cs="David"/>
          <w:sz w:val="28"/>
          <w:szCs w:val="28"/>
          <w:rtl/>
        </w:rPr>
        <w:t>לבחור</w:t>
      </w:r>
      <w:r w:rsidRPr="00BB7FDC">
        <w:rPr>
          <w:rFonts w:ascii="David" w:eastAsia="David" w:hAnsi="David" w:cs="David"/>
          <w:sz w:val="28"/>
          <w:szCs w:val="28"/>
          <w:rtl/>
        </w:rPr>
        <w:t xml:space="preserve"> </w:t>
      </w:r>
      <w:r w:rsidRPr="00BB7FDC">
        <w:rPr>
          <w:rFonts w:ascii="David" w:hAnsi="David" w:cs="David"/>
          <w:sz w:val="28"/>
          <w:szCs w:val="28"/>
          <w:rtl/>
        </w:rPr>
        <w:t>את</w:t>
      </w:r>
      <w:r w:rsidRPr="00BB7FDC">
        <w:rPr>
          <w:rFonts w:ascii="David" w:eastAsia="David" w:hAnsi="David" w:cs="David"/>
          <w:sz w:val="28"/>
          <w:szCs w:val="28"/>
          <w:rtl/>
        </w:rPr>
        <w:t xml:space="preserve"> </w:t>
      </w:r>
      <w:r w:rsidRPr="00BB7FDC">
        <w:rPr>
          <w:rFonts w:ascii="David" w:hAnsi="David" w:cs="David"/>
          <w:sz w:val="28"/>
          <w:szCs w:val="28"/>
          <w:rtl/>
        </w:rPr>
        <w:t>הנחלה</w:t>
      </w:r>
      <w:r w:rsidRPr="00BB7FDC">
        <w:rPr>
          <w:rFonts w:ascii="David" w:eastAsia="David" w:hAnsi="David" w:cs="David"/>
          <w:sz w:val="28"/>
          <w:szCs w:val="28"/>
          <w:rtl/>
        </w:rPr>
        <w:t xml:space="preserve"> </w:t>
      </w:r>
      <w:r w:rsidRPr="00BB7FDC">
        <w:rPr>
          <w:rFonts w:ascii="David" w:hAnsi="David" w:cs="David"/>
          <w:sz w:val="28"/>
          <w:szCs w:val="28"/>
          <w:rtl/>
        </w:rPr>
        <w:t>שהוא</w:t>
      </w:r>
      <w:r w:rsidRPr="00BB7FDC">
        <w:rPr>
          <w:rFonts w:ascii="David" w:eastAsia="David" w:hAnsi="David" w:cs="David"/>
          <w:sz w:val="28"/>
          <w:szCs w:val="28"/>
          <w:rtl/>
        </w:rPr>
        <w:t xml:space="preserve"> </w:t>
      </w:r>
      <w:r w:rsidRPr="00BB7FDC">
        <w:rPr>
          <w:rFonts w:ascii="David" w:hAnsi="David" w:cs="David"/>
          <w:sz w:val="28"/>
          <w:szCs w:val="28"/>
          <w:rtl/>
        </w:rPr>
        <w:t>מעדיף, במידת</w:t>
      </w:r>
      <w:r w:rsidRPr="00BB7FDC">
        <w:rPr>
          <w:rFonts w:ascii="David" w:eastAsia="David" w:hAnsi="David" w:cs="David"/>
          <w:sz w:val="28"/>
          <w:szCs w:val="28"/>
          <w:rtl/>
        </w:rPr>
        <w:t xml:space="preserve"> </w:t>
      </w:r>
      <w:r w:rsidRPr="00BB7FDC">
        <w:rPr>
          <w:rFonts w:ascii="David" w:hAnsi="David" w:cs="David"/>
          <w:sz w:val="28"/>
          <w:szCs w:val="28"/>
          <w:rtl/>
        </w:rPr>
        <w:t>האפשר.</w:t>
      </w:r>
      <w:r w:rsidRPr="00BB7FDC">
        <w:rPr>
          <w:rFonts w:ascii="David" w:hAnsi="David" w:cs="David"/>
          <w:sz w:val="28"/>
          <w:szCs w:val="28"/>
          <w:vertAlign w:val="superscript"/>
          <w:rtl/>
        </w:rPr>
        <w:t xml:space="preserve"> </w:t>
      </w:r>
    </w:p>
    <w:p w:rsidR="009C2B09" w:rsidRPr="00BB7FDC" w:rsidRDefault="009C2B09" w:rsidP="009C2B09">
      <w:pPr>
        <w:pStyle w:val="a1"/>
        <w:bidi/>
        <w:rPr>
          <w:rFonts w:ascii="David" w:hAnsi="David" w:cs="David"/>
          <w:sz w:val="28"/>
          <w:szCs w:val="28"/>
          <w:rtl/>
        </w:rPr>
      </w:pPr>
      <w:r w:rsidRPr="00BB7FDC">
        <w:rPr>
          <w:rFonts w:ascii="David" w:hAnsi="David" w:cs="David"/>
          <w:sz w:val="28"/>
          <w:szCs w:val="28"/>
          <w:rtl/>
        </w:rPr>
        <w:t>לרעיון</w:t>
      </w:r>
      <w:r w:rsidRPr="00BB7FDC">
        <w:rPr>
          <w:rFonts w:ascii="David" w:eastAsia="David" w:hAnsi="David" w:cs="David"/>
          <w:sz w:val="28"/>
          <w:szCs w:val="28"/>
          <w:rtl/>
        </w:rPr>
        <w:t xml:space="preserve"> </w:t>
      </w:r>
      <w:r w:rsidRPr="00BB7FDC">
        <w:rPr>
          <w:rFonts w:ascii="David" w:hAnsi="David" w:cs="David"/>
          <w:sz w:val="28"/>
          <w:szCs w:val="28"/>
          <w:rtl/>
        </w:rPr>
        <w:t>זה</w:t>
      </w:r>
      <w:r w:rsidRPr="00BB7FDC">
        <w:rPr>
          <w:rFonts w:ascii="David" w:eastAsia="David" w:hAnsi="David" w:cs="David"/>
          <w:sz w:val="28"/>
          <w:szCs w:val="28"/>
          <w:rtl/>
        </w:rPr>
        <w:t xml:space="preserve"> </w:t>
      </w:r>
      <w:r w:rsidRPr="00BB7FDC">
        <w:rPr>
          <w:rFonts w:ascii="David" w:hAnsi="David" w:cs="David"/>
          <w:sz w:val="28"/>
          <w:szCs w:val="28"/>
          <w:rtl/>
        </w:rPr>
        <w:t>של</w:t>
      </w:r>
      <w:r w:rsidRPr="00BB7FDC">
        <w:rPr>
          <w:rFonts w:ascii="David" w:eastAsia="David" w:hAnsi="David" w:cs="David"/>
          <w:sz w:val="28"/>
          <w:szCs w:val="28"/>
          <w:rtl/>
        </w:rPr>
        <w:t xml:space="preserve"> </w:t>
      </w:r>
      <w:r w:rsidRPr="00BB7FDC">
        <w:rPr>
          <w:rFonts w:ascii="David" w:hAnsi="David" w:cs="David"/>
          <w:sz w:val="28"/>
          <w:szCs w:val="28"/>
          <w:rtl/>
        </w:rPr>
        <w:t>חופש</w:t>
      </w:r>
      <w:r w:rsidRPr="00BB7FDC">
        <w:rPr>
          <w:rFonts w:ascii="David" w:eastAsia="David" w:hAnsi="David" w:cs="David"/>
          <w:sz w:val="28"/>
          <w:szCs w:val="28"/>
          <w:rtl/>
        </w:rPr>
        <w:t xml:space="preserve"> </w:t>
      </w:r>
      <w:r w:rsidRPr="00BB7FDC">
        <w:rPr>
          <w:rFonts w:ascii="David" w:hAnsi="David" w:cs="David"/>
          <w:sz w:val="28"/>
          <w:szCs w:val="28"/>
          <w:rtl/>
        </w:rPr>
        <w:t>הבחירה</w:t>
      </w:r>
      <w:r w:rsidRPr="00BB7FDC">
        <w:rPr>
          <w:rFonts w:ascii="David" w:eastAsia="David" w:hAnsi="David" w:cs="David"/>
          <w:sz w:val="28"/>
          <w:szCs w:val="28"/>
          <w:rtl/>
        </w:rPr>
        <w:t xml:space="preserve"> </w:t>
      </w:r>
      <w:r w:rsidRPr="00BB7FDC">
        <w:rPr>
          <w:rFonts w:ascii="David" w:hAnsi="David" w:cs="David"/>
          <w:sz w:val="28"/>
          <w:szCs w:val="28"/>
          <w:rtl/>
        </w:rPr>
        <w:t>ישנו</w:t>
      </w:r>
      <w:r w:rsidRPr="00BB7FDC">
        <w:rPr>
          <w:rFonts w:ascii="David" w:eastAsia="David" w:hAnsi="David" w:cs="David"/>
          <w:sz w:val="28"/>
          <w:szCs w:val="28"/>
          <w:rtl/>
        </w:rPr>
        <w:t xml:space="preserve"> </w:t>
      </w:r>
      <w:r w:rsidRPr="00BB7FDC">
        <w:rPr>
          <w:rFonts w:ascii="David" w:hAnsi="David" w:cs="David"/>
          <w:sz w:val="28"/>
          <w:szCs w:val="28"/>
          <w:rtl/>
        </w:rPr>
        <w:t>תקדים</w:t>
      </w:r>
      <w:r w:rsidRPr="00BB7FDC">
        <w:rPr>
          <w:rFonts w:ascii="David" w:eastAsia="David" w:hAnsi="David" w:cs="David"/>
          <w:sz w:val="28"/>
          <w:szCs w:val="28"/>
          <w:rtl/>
        </w:rPr>
        <w:t xml:space="preserve"> </w:t>
      </w:r>
      <w:r w:rsidRPr="00BB7FDC">
        <w:rPr>
          <w:rFonts w:ascii="David" w:hAnsi="David" w:cs="David"/>
          <w:sz w:val="28"/>
          <w:szCs w:val="28"/>
          <w:rtl/>
        </w:rPr>
        <w:t>בתורה: בני</w:t>
      </w:r>
      <w:r w:rsidRPr="00BB7FDC">
        <w:rPr>
          <w:rFonts w:ascii="David" w:eastAsia="David" w:hAnsi="David" w:cs="David"/>
          <w:sz w:val="28"/>
          <w:szCs w:val="28"/>
          <w:rtl/>
        </w:rPr>
        <w:t xml:space="preserve"> </w:t>
      </w:r>
      <w:r w:rsidRPr="00BB7FDC">
        <w:rPr>
          <w:rFonts w:ascii="David" w:hAnsi="David" w:cs="David"/>
          <w:sz w:val="28"/>
          <w:szCs w:val="28"/>
          <w:rtl/>
        </w:rPr>
        <w:t>גד</w:t>
      </w:r>
      <w:r w:rsidRPr="00BB7FDC">
        <w:rPr>
          <w:rFonts w:ascii="David" w:eastAsia="David" w:hAnsi="David" w:cs="David"/>
          <w:sz w:val="28"/>
          <w:szCs w:val="28"/>
          <w:rtl/>
        </w:rPr>
        <w:t xml:space="preserve"> </w:t>
      </w:r>
      <w:r w:rsidRPr="00BB7FDC">
        <w:rPr>
          <w:rFonts w:ascii="David" w:hAnsi="David" w:cs="David"/>
          <w:sz w:val="28"/>
          <w:szCs w:val="28"/>
          <w:rtl/>
        </w:rPr>
        <w:t>ובני</w:t>
      </w:r>
      <w:r w:rsidRPr="00BB7FDC">
        <w:rPr>
          <w:rFonts w:ascii="David" w:eastAsia="David" w:hAnsi="David" w:cs="David"/>
          <w:sz w:val="28"/>
          <w:szCs w:val="28"/>
          <w:rtl/>
        </w:rPr>
        <w:t xml:space="preserve"> </w:t>
      </w:r>
      <w:r w:rsidRPr="00BB7FDC">
        <w:rPr>
          <w:rFonts w:ascii="David" w:hAnsi="David" w:cs="David"/>
          <w:sz w:val="28"/>
          <w:szCs w:val="28"/>
          <w:rtl/>
        </w:rPr>
        <w:t>ראובן</w:t>
      </w:r>
      <w:r w:rsidRPr="00BB7FDC">
        <w:rPr>
          <w:rFonts w:ascii="David" w:eastAsia="David" w:hAnsi="David" w:cs="David"/>
          <w:sz w:val="28"/>
          <w:szCs w:val="28"/>
          <w:rtl/>
        </w:rPr>
        <w:t xml:space="preserve"> </w:t>
      </w:r>
      <w:r w:rsidRPr="00BB7FDC">
        <w:rPr>
          <w:rFonts w:ascii="David" w:hAnsi="David" w:cs="David"/>
          <w:sz w:val="28"/>
          <w:szCs w:val="28"/>
          <w:rtl/>
        </w:rPr>
        <w:t>בקשו</w:t>
      </w:r>
      <w:r w:rsidRPr="00BB7FDC">
        <w:rPr>
          <w:rFonts w:ascii="David" w:eastAsia="David" w:hAnsi="David" w:cs="David"/>
          <w:sz w:val="28"/>
          <w:szCs w:val="28"/>
          <w:rtl/>
        </w:rPr>
        <w:t xml:space="preserve"> </w:t>
      </w:r>
      <w:r w:rsidRPr="00BB7FDC">
        <w:rPr>
          <w:rFonts w:ascii="David" w:hAnsi="David" w:cs="David"/>
          <w:sz w:val="28"/>
          <w:szCs w:val="28"/>
          <w:rtl/>
        </w:rPr>
        <w:t>ממשה</w:t>
      </w:r>
      <w:r w:rsidRPr="00BB7FDC">
        <w:rPr>
          <w:rFonts w:ascii="David" w:eastAsia="David" w:hAnsi="David" w:cs="David"/>
          <w:sz w:val="28"/>
          <w:szCs w:val="28"/>
          <w:rtl/>
        </w:rPr>
        <w:t xml:space="preserve"> </w:t>
      </w:r>
      <w:r w:rsidRPr="00BB7FDC">
        <w:rPr>
          <w:rFonts w:ascii="David" w:hAnsi="David" w:cs="David"/>
          <w:sz w:val="28"/>
          <w:szCs w:val="28"/>
          <w:rtl/>
        </w:rPr>
        <w:t>לקבל</w:t>
      </w:r>
      <w:r w:rsidRPr="00BB7FDC">
        <w:rPr>
          <w:rFonts w:ascii="David" w:eastAsia="David" w:hAnsi="David" w:cs="David"/>
          <w:sz w:val="28"/>
          <w:szCs w:val="28"/>
          <w:rtl/>
        </w:rPr>
        <w:t xml:space="preserve"> </w:t>
      </w:r>
      <w:r w:rsidRPr="00BB7FDC">
        <w:rPr>
          <w:rFonts w:ascii="David" w:hAnsi="David" w:cs="David"/>
          <w:sz w:val="28"/>
          <w:szCs w:val="28"/>
          <w:rtl/>
        </w:rPr>
        <w:t>את</w:t>
      </w:r>
      <w:r w:rsidRPr="00BB7FDC">
        <w:rPr>
          <w:rFonts w:ascii="David" w:eastAsia="David" w:hAnsi="David" w:cs="David"/>
          <w:sz w:val="28"/>
          <w:szCs w:val="28"/>
          <w:rtl/>
        </w:rPr>
        <w:t xml:space="preserve"> </w:t>
      </w:r>
      <w:r w:rsidRPr="00BB7FDC">
        <w:rPr>
          <w:rFonts w:ascii="David" w:hAnsi="David" w:cs="David"/>
          <w:sz w:val="28"/>
          <w:szCs w:val="28"/>
          <w:rtl/>
        </w:rPr>
        <w:t>שטחי</w:t>
      </w:r>
      <w:r w:rsidRPr="00BB7FDC">
        <w:rPr>
          <w:rFonts w:ascii="David" w:eastAsia="David" w:hAnsi="David" w:cs="David"/>
          <w:sz w:val="28"/>
          <w:szCs w:val="28"/>
          <w:rtl/>
        </w:rPr>
        <w:t xml:space="preserve"> </w:t>
      </w:r>
      <w:r w:rsidRPr="00BB7FDC">
        <w:rPr>
          <w:rFonts w:ascii="David" w:hAnsi="David" w:cs="David"/>
          <w:sz w:val="28"/>
          <w:szCs w:val="28"/>
          <w:rtl/>
        </w:rPr>
        <w:t>עבר</w:t>
      </w:r>
      <w:r w:rsidRPr="00BB7FDC">
        <w:rPr>
          <w:rFonts w:ascii="David" w:eastAsia="David" w:hAnsi="David" w:cs="David"/>
          <w:sz w:val="28"/>
          <w:szCs w:val="28"/>
          <w:rtl/>
        </w:rPr>
        <w:t xml:space="preserve"> </w:t>
      </w:r>
      <w:r w:rsidRPr="00BB7FDC">
        <w:rPr>
          <w:rFonts w:ascii="David" w:hAnsi="David" w:cs="David"/>
          <w:sz w:val="28"/>
          <w:szCs w:val="28"/>
          <w:rtl/>
        </w:rPr>
        <w:t>הירדן</w:t>
      </w:r>
      <w:r w:rsidRPr="00BB7FDC">
        <w:rPr>
          <w:rFonts w:ascii="David" w:eastAsia="David" w:hAnsi="David" w:cs="David"/>
          <w:sz w:val="28"/>
          <w:szCs w:val="28"/>
          <w:rtl/>
        </w:rPr>
        <w:t xml:space="preserve"> </w:t>
      </w:r>
      <w:r w:rsidRPr="00BB7FDC">
        <w:rPr>
          <w:rFonts w:ascii="David" w:hAnsi="David" w:cs="David"/>
          <w:sz w:val="28"/>
          <w:szCs w:val="28"/>
          <w:rtl/>
        </w:rPr>
        <w:t>המזרחי, ומשה</w:t>
      </w:r>
      <w:r w:rsidRPr="00BB7FDC">
        <w:rPr>
          <w:rFonts w:ascii="David" w:eastAsia="David" w:hAnsi="David" w:cs="David"/>
          <w:sz w:val="28"/>
          <w:szCs w:val="28"/>
          <w:rtl/>
        </w:rPr>
        <w:t xml:space="preserve"> </w:t>
      </w:r>
      <w:r w:rsidRPr="00BB7FDC">
        <w:rPr>
          <w:rFonts w:ascii="David" w:hAnsi="David" w:cs="David"/>
          <w:sz w:val="28"/>
          <w:szCs w:val="28"/>
          <w:rtl/>
        </w:rPr>
        <w:t>הסכים</w:t>
      </w:r>
      <w:r w:rsidRPr="00BB7FDC">
        <w:rPr>
          <w:rFonts w:ascii="David" w:eastAsia="David" w:hAnsi="David" w:cs="David"/>
          <w:sz w:val="28"/>
          <w:szCs w:val="28"/>
          <w:rtl/>
        </w:rPr>
        <w:t xml:space="preserve"> </w:t>
      </w:r>
      <w:r w:rsidRPr="00BB7FDC">
        <w:rPr>
          <w:rFonts w:ascii="David" w:hAnsi="David" w:cs="David"/>
          <w:sz w:val="28"/>
          <w:szCs w:val="28"/>
          <w:rtl/>
        </w:rPr>
        <w:t>- בתנאי</w:t>
      </w:r>
      <w:r w:rsidRPr="00BB7FDC">
        <w:rPr>
          <w:rFonts w:ascii="David" w:eastAsia="David" w:hAnsi="David" w:cs="David"/>
          <w:sz w:val="28"/>
          <w:szCs w:val="28"/>
          <w:rtl/>
        </w:rPr>
        <w:t xml:space="preserve"> </w:t>
      </w:r>
      <w:r w:rsidRPr="00BB7FDC">
        <w:rPr>
          <w:rFonts w:ascii="David" w:hAnsi="David" w:cs="David"/>
          <w:sz w:val="28"/>
          <w:szCs w:val="28"/>
          <w:rtl/>
        </w:rPr>
        <w:t>שישרתו</w:t>
      </w:r>
      <w:r w:rsidRPr="00BB7FDC">
        <w:rPr>
          <w:rFonts w:ascii="David" w:eastAsia="David" w:hAnsi="David" w:cs="David"/>
          <w:sz w:val="28"/>
          <w:szCs w:val="28"/>
          <w:rtl/>
        </w:rPr>
        <w:t xml:space="preserve"> </w:t>
      </w:r>
      <w:r w:rsidRPr="00BB7FDC">
        <w:rPr>
          <w:rFonts w:ascii="David" w:hAnsi="David" w:cs="David"/>
          <w:sz w:val="28"/>
          <w:szCs w:val="28"/>
          <w:rtl/>
        </w:rPr>
        <w:t>בצבא</w:t>
      </w:r>
      <w:r w:rsidRPr="00BB7FDC">
        <w:rPr>
          <w:rFonts w:ascii="David" w:eastAsia="David" w:hAnsi="David" w:cs="David"/>
          <w:sz w:val="28"/>
          <w:szCs w:val="28"/>
          <w:rtl/>
        </w:rPr>
        <w:t xml:space="preserve"> </w:t>
      </w:r>
      <w:r w:rsidRPr="00BB7FDC">
        <w:rPr>
          <w:rFonts w:ascii="David" w:hAnsi="David" w:cs="David"/>
          <w:sz w:val="28"/>
          <w:szCs w:val="28"/>
          <w:rtl/>
        </w:rPr>
        <w:t>וישתתפו</w:t>
      </w:r>
      <w:r w:rsidRPr="00BB7FDC">
        <w:rPr>
          <w:rFonts w:ascii="David" w:eastAsia="David" w:hAnsi="David" w:cs="David"/>
          <w:sz w:val="28"/>
          <w:szCs w:val="28"/>
          <w:rtl/>
        </w:rPr>
        <w:t xml:space="preserve"> </w:t>
      </w:r>
      <w:r w:rsidRPr="00BB7FDC">
        <w:rPr>
          <w:rFonts w:ascii="David" w:hAnsi="David" w:cs="David"/>
          <w:sz w:val="28"/>
          <w:szCs w:val="28"/>
          <w:rtl/>
        </w:rPr>
        <w:t>בכיבוש</w:t>
      </w:r>
      <w:r w:rsidRPr="00BB7FDC">
        <w:rPr>
          <w:rFonts w:ascii="David" w:eastAsia="David" w:hAnsi="David" w:cs="David"/>
          <w:sz w:val="28"/>
          <w:szCs w:val="28"/>
          <w:rtl/>
        </w:rPr>
        <w:t xml:space="preserve"> </w:t>
      </w:r>
      <w:r w:rsidRPr="00BB7FDC">
        <w:rPr>
          <w:rFonts w:ascii="David" w:hAnsi="David" w:cs="David"/>
          <w:sz w:val="28"/>
          <w:szCs w:val="28"/>
          <w:rtl/>
        </w:rPr>
        <w:t>הארץ</w:t>
      </w:r>
      <w:r w:rsidRPr="00BB7FDC">
        <w:rPr>
          <w:rFonts w:ascii="David" w:eastAsia="David" w:hAnsi="David" w:cs="David"/>
          <w:sz w:val="28"/>
          <w:szCs w:val="28"/>
          <w:rtl/>
        </w:rPr>
        <w:t xml:space="preserve"> </w:t>
      </w:r>
      <w:r w:rsidRPr="00BB7FDC">
        <w:rPr>
          <w:rFonts w:ascii="David" w:hAnsi="David" w:cs="David"/>
          <w:sz w:val="28"/>
          <w:szCs w:val="28"/>
          <w:rtl/>
        </w:rPr>
        <w:t>כמו</w:t>
      </w:r>
      <w:r w:rsidRPr="00BB7FDC">
        <w:rPr>
          <w:rFonts w:ascii="David" w:eastAsia="David" w:hAnsi="David" w:cs="David"/>
          <w:sz w:val="28"/>
          <w:szCs w:val="28"/>
          <w:rtl/>
        </w:rPr>
        <w:t xml:space="preserve"> </w:t>
      </w:r>
      <w:r w:rsidRPr="00BB7FDC">
        <w:rPr>
          <w:rFonts w:ascii="David" w:hAnsi="David" w:cs="David"/>
          <w:sz w:val="28"/>
          <w:szCs w:val="28"/>
          <w:rtl/>
        </w:rPr>
        <w:t>כל</w:t>
      </w:r>
      <w:r w:rsidRPr="00BB7FDC">
        <w:rPr>
          <w:rFonts w:ascii="David" w:eastAsia="David" w:hAnsi="David" w:cs="David"/>
          <w:sz w:val="28"/>
          <w:szCs w:val="28"/>
          <w:rtl/>
        </w:rPr>
        <w:t xml:space="preserve"> </w:t>
      </w:r>
      <w:r w:rsidRPr="00BB7FDC">
        <w:rPr>
          <w:rFonts w:ascii="David" w:hAnsi="David" w:cs="David"/>
          <w:sz w:val="28"/>
          <w:szCs w:val="28"/>
          <w:rtl/>
        </w:rPr>
        <w:t>שאר</w:t>
      </w:r>
      <w:r w:rsidRPr="00BB7FDC">
        <w:rPr>
          <w:rFonts w:ascii="David" w:eastAsia="David" w:hAnsi="David" w:cs="David"/>
          <w:sz w:val="28"/>
          <w:szCs w:val="28"/>
          <w:rtl/>
        </w:rPr>
        <w:t xml:space="preserve"> </w:t>
      </w:r>
      <w:r w:rsidRPr="00BB7FDC">
        <w:rPr>
          <w:rFonts w:ascii="David" w:hAnsi="David" w:cs="David"/>
          <w:sz w:val="28"/>
          <w:szCs w:val="28"/>
          <w:rtl/>
        </w:rPr>
        <w:t>השבטים.</w:t>
      </w:r>
      <w:r w:rsidRPr="00BB7FDC">
        <w:rPr>
          <w:rStyle w:val="22"/>
          <w:rFonts w:ascii="David" w:hAnsi="David" w:cs="David"/>
          <w:sz w:val="28"/>
          <w:szCs w:val="28"/>
          <w:rtl/>
        </w:rPr>
        <w:footnoteReference w:id="15"/>
      </w:r>
      <w:r w:rsidRPr="00BB7FDC">
        <w:rPr>
          <w:rFonts w:ascii="David" w:hAnsi="David" w:cs="David"/>
          <w:sz w:val="28"/>
          <w:szCs w:val="28"/>
          <w:rtl/>
        </w:rPr>
        <w:t xml:space="preserve"> בהתאם</w:t>
      </w:r>
      <w:r w:rsidRPr="00BB7FDC">
        <w:rPr>
          <w:rFonts w:ascii="David" w:eastAsia="David" w:hAnsi="David" w:cs="David"/>
          <w:sz w:val="28"/>
          <w:szCs w:val="28"/>
          <w:rtl/>
        </w:rPr>
        <w:t xml:space="preserve"> </w:t>
      </w:r>
      <w:r w:rsidRPr="00BB7FDC">
        <w:rPr>
          <w:rFonts w:ascii="David" w:hAnsi="David" w:cs="David"/>
          <w:sz w:val="28"/>
          <w:szCs w:val="28"/>
          <w:rtl/>
        </w:rPr>
        <w:t>לכך, נחפש</w:t>
      </w:r>
      <w:r w:rsidRPr="00BB7FDC">
        <w:rPr>
          <w:rFonts w:ascii="David" w:eastAsia="David" w:hAnsi="David" w:cs="David"/>
          <w:sz w:val="28"/>
          <w:szCs w:val="28"/>
          <w:rtl/>
        </w:rPr>
        <w:t xml:space="preserve"> </w:t>
      </w:r>
      <w:r w:rsidRPr="00BB7FDC">
        <w:rPr>
          <w:rFonts w:ascii="David" w:hAnsi="David" w:cs="David"/>
          <w:sz w:val="28"/>
          <w:szCs w:val="28"/>
          <w:rtl/>
        </w:rPr>
        <w:t>גם</w:t>
      </w:r>
      <w:r w:rsidRPr="00BB7FDC">
        <w:rPr>
          <w:rFonts w:ascii="David" w:eastAsia="David" w:hAnsi="David" w:cs="David"/>
          <w:sz w:val="28"/>
          <w:szCs w:val="28"/>
          <w:rtl/>
        </w:rPr>
        <w:t xml:space="preserve"> </w:t>
      </w:r>
      <w:r w:rsidRPr="00BB7FDC">
        <w:rPr>
          <w:rFonts w:ascii="David" w:hAnsi="David" w:cs="David"/>
          <w:sz w:val="28"/>
          <w:szCs w:val="28"/>
          <w:rtl/>
        </w:rPr>
        <w:t>אנחנו</w:t>
      </w:r>
      <w:r w:rsidRPr="00BB7FDC">
        <w:rPr>
          <w:rFonts w:ascii="David" w:eastAsia="David" w:hAnsi="David" w:cs="David"/>
          <w:sz w:val="28"/>
          <w:szCs w:val="28"/>
          <w:rtl/>
        </w:rPr>
        <w:t xml:space="preserve"> </w:t>
      </w:r>
      <w:r w:rsidRPr="00BB7FDC">
        <w:rPr>
          <w:rFonts w:ascii="David" w:hAnsi="David" w:cs="David"/>
          <w:sz w:val="28"/>
          <w:szCs w:val="28"/>
          <w:rtl/>
        </w:rPr>
        <w:t>פתרון</w:t>
      </w:r>
      <w:r w:rsidRPr="00BB7FDC">
        <w:rPr>
          <w:rFonts w:ascii="David" w:eastAsia="David" w:hAnsi="David" w:cs="David"/>
          <w:sz w:val="28"/>
          <w:szCs w:val="28"/>
          <w:rtl/>
        </w:rPr>
        <w:t xml:space="preserve"> </w:t>
      </w:r>
      <w:r w:rsidRPr="00BB7FDC">
        <w:rPr>
          <w:rFonts w:ascii="David" w:hAnsi="David" w:cs="David"/>
          <w:sz w:val="28"/>
          <w:szCs w:val="28"/>
          <w:rtl/>
        </w:rPr>
        <w:t>שיאפשר</w:t>
      </w:r>
      <w:r w:rsidRPr="00BB7FDC">
        <w:rPr>
          <w:rFonts w:ascii="David" w:eastAsia="David" w:hAnsi="David" w:cs="David"/>
          <w:sz w:val="28"/>
          <w:szCs w:val="28"/>
          <w:rtl/>
        </w:rPr>
        <w:t xml:space="preserve"> </w:t>
      </w:r>
      <w:r w:rsidRPr="00BB7FDC">
        <w:rPr>
          <w:rFonts w:ascii="David" w:hAnsi="David" w:cs="David"/>
          <w:sz w:val="28"/>
          <w:szCs w:val="28"/>
          <w:rtl/>
        </w:rPr>
        <w:t>לאזרחים</w:t>
      </w:r>
      <w:r w:rsidRPr="00BB7FDC">
        <w:rPr>
          <w:rFonts w:ascii="David" w:eastAsia="David" w:hAnsi="David" w:cs="David"/>
          <w:sz w:val="28"/>
          <w:szCs w:val="28"/>
          <w:rtl/>
        </w:rPr>
        <w:t xml:space="preserve"> </w:t>
      </w:r>
      <w:r w:rsidRPr="00BB7FDC">
        <w:rPr>
          <w:rFonts w:ascii="David" w:hAnsi="David" w:cs="David"/>
          <w:sz w:val="28"/>
          <w:szCs w:val="28"/>
          <w:rtl/>
        </w:rPr>
        <w:t>את</w:t>
      </w:r>
      <w:r w:rsidRPr="00BB7FDC">
        <w:rPr>
          <w:rFonts w:ascii="David" w:eastAsia="David" w:hAnsi="David" w:cs="David"/>
          <w:sz w:val="28"/>
          <w:szCs w:val="28"/>
          <w:rtl/>
        </w:rPr>
        <w:t xml:space="preserve"> </w:t>
      </w:r>
      <w:r w:rsidRPr="00BB7FDC">
        <w:rPr>
          <w:rFonts w:ascii="David" w:hAnsi="David" w:cs="David"/>
          <w:sz w:val="28"/>
          <w:szCs w:val="28"/>
          <w:rtl/>
        </w:rPr>
        <w:t>מרב</w:t>
      </w:r>
      <w:r w:rsidRPr="00BB7FDC">
        <w:rPr>
          <w:rFonts w:ascii="David" w:eastAsia="David" w:hAnsi="David" w:cs="David"/>
          <w:sz w:val="28"/>
          <w:szCs w:val="28"/>
          <w:rtl/>
        </w:rPr>
        <w:t xml:space="preserve"> </w:t>
      </w:r>
      <w:r w:rsidRPr="00BB7FDC">
        <w:rPr>
          <w:rFonts w:ascii="David" w:hAnsi="David" w:cs="David"/>
          <w:sz w:val="28"/>
          <w:szCs w:val="28"/>
          <w:rtl/>
        </w:rPr>
        <w:t>חופש</w:t>
      </w:r>
      <w:r w:rsidRPr="00BB7FDC">
        <w:rPr>
          <w:rFonts w:ascii="David" w:eastAsia="David" w:hAnsi="David" w:cs="David"/>
          <w:sz w:val="28"/>
          <w:szCs w:val="28"/>
          <w:rtl/>
        </w:rPr>
        <w:t xml:space="preserve"> </w:t>
      </w:r>
      <w:r w:rsidRPr="00BB7FDC">
        <w:rPr>
          <w:rFonts w:ascii="David" w:hAnsi="David" w:cs="David"/>
          <w:sz w:val="28"/>
          <w:szCs w:val="28"/>
          <w:rtl/>
        </w:rPr>
        <w:t>הבחירה</w:t>
      </w:r>
      <w:r w:rsidRPr="00BB7FDC">
        <w:rPr>
          <w:rFonts w:ascii="David" w:eastAsia="David" w:hAnsi="David" w:cs="David"/>
          <w:sz w:val="28"/>
          <w:szCs w:val="28"/>
          <w:rtl/>
        </w:rPr>
        <w:t xml:space="preserve"> </w:t>
      </w:r>
      <w:r w:rsidRPr="00BB7FDC">
        <w:rPr>
          <w:rFonts w:ascii="David" w:hAnsi="David" w:cs="David"/>
          <w:sz w:val="28"/>
          <w:szCs w:val="28"/>
          <w:rtl/>
        </w:rPr>
        <w:t>לגבי</w:t>
      </w:r>
      <w:r w:rsidRPr="00BB7FDC">
        <w:rPr>
          <w:rFonts w:ascii="David" w:eastAsia="David" w:hAnsi="David" w:cs="David"/>
          <w:sz w:val="28"/>
          <w:szCs w:val="28"/>
          <w:rtl/>
        </w:rPr>
        <w:t xml:space="preserve"> </w:t>
      </w:r>
      <w:r w:rsidRPr="00BB7FDC">
        <w:rPr>
          <w:rFonts w:ascii="David" w:hAnsi="David" w:cs="David"/>
          <w:sz w:val="28"/>
          <w:szCs w:val="28"/>
          <w:rtl/>
        </w:rPr>
        <w:t>נחלותיהם.</w:t>
      </w:r>
    </w:p>
    <w:p w:rsidR="009C2B09" w:rsidRPr="00BB7FDC" w:rsidRDefault="009C2B09" w:rsidP="009C2B09">
      <w:pPr>
        <w:pStyle w:val="a1"/>
        <w:bidi/>
        <w:rPr>
          <w:rFonts w:ascii="David" w:hAnsi="David" w:cs="David"/>
          <w:sz w:val="28"/>
          <w:szCs w:val="28"/>
          <w:rtl/>
        </w:rPr>
      </w:pPr>
    </w:p>
    <w:p w:rsidR="009C2B09" w:rsidRPr="00BB7FDC" w:rsidRDefault="009C2B09" w:rsidP="009C2B09">
      <w:pPr>
        <w:pStyle w:val="a1"/>
        <w:bidi/>
        <w:rPr>
          <w:rFonts w:ascii="David" w:hAnsi="David" w:cs="David"/>
          <w:sz w:val="28"/>
          <w:szCs w:val="28"/>
        </w:rPr>
      </w:pPr>
      <w:r w:rsidRPr="00BB7FDC">
        <w:rPr>
          <w:rFonts w:ascii="David" w:hAnsi="David" w:cs="David"/>
          <w:sz w:val="28"/>
          <w:szCs w:val="28"/>
          <w:rtl/>
        </w:rPr>
        <w:t>לשם</w:t>
      </w:r>
      <w:r w:rsidRPr="00BB7FDC">
        <w:rPr>
          <w:rFonts w:ascii="David" w:eastAsia="David" w:hAnsi="David" w:cs="David"/>
          <w:sz w:val="28"/>
          <w:szCs w:val="28"/>
          <w:rtl/>
        </w:rPr>
        <w:t xml:space="preserve"> </w:t>
      </w:r>
      <w:r w:rsidRPr="00BB7FDC">
        <w:rPr>
          <w:rFonts w:ascii="David" w:hAnsi="David" w:cs="David"/>
          <w:sz w:val="28"/>
          <w:szCs w:val="28"/>
          <w:rtl/>
        </w:rPr>
        <w:t>המחשה, נציג</w:t>
      </w:r>
      <w:r w:rsidRPr="00BB7FDC">
        <w:rPr>
          <w:rFonts w:ascii="David" w:eastAsia="David" w:hAnsi="David" w:cs="David"/>
          <w:sz w:val="28"/>
          <w:szCs w:val="28"/>
          <w:rtl/>
        </w:rPr>
        <w:t xml:space="preserve"> </w:t>
      </w:r>
      <w:r w:rsidRPr="00BB7FDC">
        <w:rPr>
          <w:rFonts w:ascii="David" w:hAnsi="David" w:cs="David"/>
          <w:sz w:val="28"/>
          <w:szCs w:val="28"/>
          <w:rtl/>
        </w:rPr>
        <w:t>תחילה</w:t>
      </w:r>
      <w:r w:rsidRPr="00BB7FDC">
        <w:rPr>
          <w:rFonts w:ascii="David" w:eastAsia="David" w:hAnsi="David" w:cs="David"/>
          <w:sz w:val="28"/>
          <w:szCs w:val="28"/>
          <w:rtl/>
        </w:rPr>
        <w:t xml:space="preserve"> </w:t>
      </w:r>
      <w:r w:rsidRPr="00BB7FDC">
        <w:rPr>
          <w:rFonts w:ascii="David" w:hAnsi="David" w:cs="David"/>
          <w:sz w:val="28"/>
          <w:szCs w:val="28"/>
          <w:rtl/>
        </w:rPr>
        <w:t>שני</w:t>
      </w:r>
      <w:r w:rsidRPr="00BB7FDC">
        <w:rPr>
          <w:rFonts w:ascii="David" w:eastAsia="David" w:hAnsi="David" w:cs="David"/>
          <w:sz w:val="28"/>
          <w:szCs w:val="28"/>
          <w:rtl/>
        </w:rPr>
        <w:t xml:space="preserve"> </w:t>
      </w:r>
      <w:r w:rsidRPr="00BB7FDC">
        <w:rPr>
          <w:rFonts w:ascii="David" w:hAnsi="David" w:cs="David"/>
          <w:sz w:val="28"/>
          <w:szCs w:val="28"/>
          <w:rtl/>
        </w:rPr>
        <w:t>פתרונות</w:t>
      </w:r>
      <w:r w:rsidRPr="00BB7FDC">
        <w:rPr>
          <w:rFonts w:ascii="David" w:eastAsia="David" w:hAnsi="David" w:cs="David"/>
          <w:sz w:val="28"/>
          <w:szCs w:val="28"/>
          <w:rtl/>
        </w:rPr>
        <w:t xml:space="preserve"> </w:t>
      </w:r>
      <w:r w:rsidRPr="00BB7FDC">
        <w:rPr>
          <w:rFonts w:ascii="David" w:hAnsi="David" w:cs="David"/>
          <w:sz w:val="28"/>
          <w:szCs w:val="28"/>
          <w:rtl/>
        </w:rPr>
        <w:t>שבוודאי</w:t>
      </w:r>
      <w:r w:rsidRPr="00BB7FDC">
        <w:rPr>
          <w:rFonts w:ascii="David" w:eastAsia="David" w:hAnsi="David" w:cs="David"/>
          <w:sz w:val="28"/>
          <w:szCs w:val="28"/>
          <w:rtl/>
        </w:rPr>
        <w:t xml:space="preserve"> </w:t>
      </w:r>
      <w:r w:rsidRPr="00BB7FDC">
        <w:rPr>
          <w:rFonts w:ascii="David" w:hAnsi="David" w:cs="David"/>
          <w:sz w:val="28"/>
          <w:szCs w:val="28"/>
          <w:rtl/>
        </w:rPr>
        <w:t>אינם</w:t>
      </w:r>
      <w:r w:rsidRPr="00BB7FDC">
        <w:rPr>
          <w:rFonts w:ascii="David" w:eastAsia="David" w:hAnsi="David" w:cs="David"/>
          <w:sz w:val="28"/>
          <w:szCs w:val="28"/>
          <w:rtl/>
        </w:rPr>
        <w:t xml:space="preserve"> </w:t>
      </w:r>
      <w:r w:rsidRPr="00BB7FDC">
        <w:rPr>
          <w:rFonts w:ascii="David" w:hAnsi="David" w:cs="David"/>
          <w:sz w:val="28"/>
          <w:szCs w:val="28"/>
          <w:rtl/>
        </w:rPr>
        <w:t>טובים:</w:t>
      </w:r>
    </w:p>
    <w:p w:rsidR="009C2B09" w:rsidRPr="00103F9A" w:rsidRDefault="009C2B09" w:rsidP="006D4FD9">
      <w:pPr>
        <w:pStyle w:val="a1"/>
        <w:bidi/>
        <w:rPr>
          <w:rFonts w:ascii="David" w:hAnsi="David" w:cs="David"/>
          <w:sz w:val="28"/>
          <w:szCs w:val="28"/>
        </w:rPr>
      </w:pPr>
      <w:r w:rsidRPr="00BB7FDC">
        <w:rPr>
          <w:rFonts w:ascii="David" w:hAnsi="David" w:cs="David"/>
          <w:sz w:val="28"/>
          <w:szCs w:val="28"/>
        </w:rPr>
        <w:t>1</w:t>
      </w:r>
      <w:r w:rsidRPr="00BB7FDC">
        <w:rPr>
          <w:rFonts w:ascii="David" w:hAnsi="David" w:cs="David"/>
          <w:sz w:val="28"/>
          <w:szCs w:val="28"/>
          <w:rtl/>
        </w:rPr>
        <w:t>. ניתן</w:t>
      </w:r>
      <w:r w:rsidRPr="00BB7FDC">
        <w:rPr>
          <w:rFonts w:ascii="David" w:eastAsia="David" w:hAnsi="David" w:cs="David"/>
          <w:sz w:val="28"/>
          <w:szCs w:val="28"/>
          <w:rtl/>
        </w:rPr>
        <w:t xml:space="preserve"> </w:t>
      </w:r>
      <w:r w:rsidRPr="00BB7FDC">
        <w:rPr>
          <w:rFonts w:ascii="David" w:hAnsi="David" w:cs="David"/>
          <w:sz w:val="28"/>
          <w:szCs w:val="28"/>
          <w:rtl/>
        </w:rPr>
        <w:t>לבצע</w:t>
      </w:r>
      <w:r w:rsidRPr="00BB7FDC">
        <w:rPr>
          <w:rFonts w:ascii="David" w:eastAsia="David" w:hAnsi="David" w:cs="David"/>
          <w:sz w:val="28"/>
          <w:szCs w:val="28"/>
          <w:rtl/>
        </w:rPr>
        <w:t xml:space="preserve"> </w:t>
      </w:r>
      <w:r w:rsidRPr="00BB7FDC">
        <w:rPr>
          <w:rFonts w:ascii="David" w:hAnsi="David" w:cs="David"/>
          <w:sz w:val="28"/>
          <w:szCs w:val="28"/>
          <w:rtl/>
        </w:rPr>
        <w:t>כבר</w:t>
      </w:r>
      <w:r w:rsidRPr="00BB7FDC">
        <w:rPr>
          <w:rFonts w:ascii="David" w:eastAsia="David" w:hAnsi="David" w:cs="David"/>
          <w:sz w:val="28"/>
          <w:szCs w:val="28"/>
          <w:rtl/>
        </w:rPr>
        <w:t xml:space="preserve"> </w:t>
      </w:r>
      <w:r w:rsidRPr="00BB7FDC">
        <w:rPr>
          <w:rFonts w:ascii="David" w:hAnsi="David" w:cs="David"/>
          <w:sz w:val="28"/>
          <w:szCs w:val="28"/>
          <w:rtl/>
        </w:rPr>
        <w:t>היום</w:t>
      </w:r>
      <w:r w:rsidRPr="00BB7FDC">
        <w:rPr>
          <w:rFonts w:ascii="David" w:eastAsia="David" w:hAnsi="David" w:cs="David"/>
          <w:sz w:val="28"/>
          <w:szCs w:val="28"/>
          <w:rtl/>
        </w:rPr>
        <w:t xml:space="preserve"> </w:t>
      </w:r>
      <w:r w:rsidRPr="00BB7FDC">
        <w:rPr>
          <w:rFonts w:ascii="David" w:hAnsi="David" w:cs="David"/>
          <w:sz w:val="28"/>
          <w:szCs w:val="28"/>
          <w:rtl/>
        </w:rPr>
        <w:t>רישום</w:t>
      </w:r>
      <w:r w:rsidRPr="00BB7FDC">
        <w:rPr>
          <w:rFonts w:ascii="David" w:eastAsia="David" w:hAnsi="David" w:cs="David"/>
          <w:sz w:val="28"/>
          <w:szCs w:val="28"/>
          <w:rtl/>
        </w:rPr>
        <w:t xml:space="preserve"> </w:t>
      </w:r>
      <w:r w:rsidRPr="00BB7FDC">
        <w:rPr>
          <w:rFonts w:ascii="David" w:hAnsi="David" w:cs="David"/>
          <w:sz w:val="28"/>
          <w:szCs w:val="28"/>
          <w:rtl/>
        </w:rPr>
        <w:t>של</w:t>
      </w:r>
      <w:r w:rsidRPr="00BB7FDC">
        <w:rPr>
          <w:rFonts w:ascii="David" w:eastAsia="David" w:hAnsi="David" w:cs="David"/>
          <w:sz w:val="28"/>
          <w:szCs w:val="28"/>
          <w:rtl/>
        </w:rPr>
        <w:t xml:space="preserve"> </w:t>
      </w:r>
      <w:r w:rsidRPr="00BB7FDC">
        <w:rPr>
          <w:rFonts w:ascii="David" w:hAnsi="David" w:cs="David"/>
          <w:sz w:val="28"/>
          <w:szCs w:val="28"/>
          <w:rtl/>
        </w:rPr>
        <w:t>הבעלות</w:t>
      </w:r>
      <w:r w:rsidRPr="00BB7FDC">
        <w:rPr>
          <w:rFonts w:ascii="David" w:eastAsia="David" w:hAnsi="David" w:cs="David"/>
          <w:sz w:val="28"/>
          <w:szCs w:val="28"/>
          <w:rtl/>
        </w:rPr>
        <w:t xml:space="preserve"> </w:t>
      </w:r>
      <w:r w:rsidRPr="00BB7FDC">
        <w:rPr>
          <w:rFonts w:ascii="David" w:hAnsi="David" w:cs="David"/>
          <w:sz w:val="28"/>
          <w:szCs w:val="28"/>
          <w:rtl/>
        </w:rPr>
        <w:t>על</w:t>
      </w:r>
      <w:r w:rsidRPr="00BB7FDC">
        <w:rPr>
          <w:rFonts w:ascii="David" w:eastAsia="David" w:hAnsi="David" w:cs="David"/>
          <w:sz w:val="28"/>
          <w:szCs w:val="28"/>
          <w:rtl/>
        </w:rPr>
        <w:t xml:space="preserve"> </w:t>
      </w:r>
      <w:r w:rsidRPr="00BB7FDC">
        <w:rPr>
          <w:rFonts w:ascii="David" w:hAnsi="David" w:cs="David"/>
          <w:sz w:val="28"/>
          <w:szCs w:val="28"/>
          <w:rtl/>
        </w:rPr>
        <w:t>כל</w:t>
      </w:r>
      <w:r w:rsidRPr="00BB7FDC">
        <w:rPr>
          <w:rFonts w:ascii="David" w:eastAsia="David" w:hAnsi="David" w:cs="David"/>
          <w:sz w:val="28"/>
          <w:szCs w:val="28"/>
          <w:rtl/>
        </w:rPr>
        <w:t xml:space="preserve"> </w:t>
      </w:r>
      <w:r w:rsidRPr="00BB7FDC">
        <w:rPr>
          <w:rFonts w:ascii="David" w:hAnsi="David" w:cs="David"/>
          <w:sz w:val="28"/>
          <w:szCs w:val="28"/>
          <w:rtl/>
        </w:rPr>
        <w:t>הנחלות, ולהתחיל</w:t>
      </w:r>
      <w:r w:rsidRPr="00BB7FDC">
        <w:rPr>
          <w:rFonts w:ascii="David" w:eastAsia="David" w:hAnsi="David" w:cs="David"/>
          <w:sz w:val="28"/>
          <w:szCs w:val="28"/>
          <w:rtl/>
        </w:rPr>
        <w:t xml:space="preserve"> </w:t>
      </w:r>
      <w:r w:rsidRPr="00BB7FDC">
        <w:rPr>
          <w:rFonts w:ascii="David" w:hAnsi="David" w:cs="David"/>
          <w:sz w:val="28"/>
          <w:szCs w:val="28"/>
          <w:rtl/>
        </w:rPr>
        <w:t>כבר</w:t>
      </w:r>
      <w:r w:rsidRPr="00BB7FDC">
        <w:rPr>
          <w:rFonts w:ascii="David" w:eastAsia="David" w:hAnsi="David" w:cs="David"/>
          <w:sz w:val="28"/>
          <w:szCs w:val="28"/>
          <w:rtl/>
        </w:rPr>
        <w:t xml:space="preserve"> </w:t>
      </w:r>
      <w:r w:rsidRPr="00BB7FDC">
        <w:rPr>
          <w:rFonts w:ascii="David" w:hAnsi="David" w:cs="David"/>
          <w:sz w:val="28"/>
          <w:szCs w:val="28"/>
          <w:rtl/>
        </w:rPr>
        <w:t>ממחר</w:t>
      </w:r>
      <w:r w:rsidRPr="00BB7FDC">
        <w:rPr>
          <w:rFonts w:ascii="David" w:eastAsia="David" w:hAnsi="David" w:cs="David"/>
          <w:sz w:val="28"/>
          <w:szCs w:val="28"/>
          <w:rtl/>
        </w:rPr>
        <w:t xml:space="preserve"> </w:t>
      </w:r>
      <w:r w:rsidRPr="00BB7FDC">
        <w:rPr>
          <w:rFonts w:ascii="David" w:hAnsi="David" w:cs="David"/>
          <w:sz w:val="28"/>
          <w:szCs w:val="28"/>
          <w:rtl/>
        </w:rPr>
        <w:t>לספור</w:t>
      </w:r>
      <w:r w:rsidRPr="00BB7FDC">
        <w:rPr>
          <w:rFonts w:ascii="David" w:eastAsia="David" w:hAnsi="David" w:cs="David"/>
          <w:sz w:val="28"/>
          <w:szCs w:val="28"/>
          <w:rtl/>
        </w:rPr>
        <w:t xml:space="preserve"> </w:t>
      </w:r>
      <w:r w:rsidRPr="00BB7FDC">
        <w:rPr>
          <w:rFonts w:ascii="David" w:hAnsi="David" w:cs="David"/>
          <w:sz w:val="28"/>
          <w:szCs w:val="28"/>
          <w:rtl/>
        </w:rPr>
        <w:t>את</w:t>
      </w:r>
      <w:r w:rsidRPr="00BB7FDC">
        <w:rPr>
          <w:rFonts w:ascii="David" w:eastAsia="David" w:hAnsi="David" w:cs="David"/>
          <w:sz w:val="28"/>
          <w:szCs w:val="28"/>
          <w:rtl/>
        </w:rPr>
        <w:t xml:space="preserve"> </w:t>
      </w:r>
      <w:r w:rsidRPr="00BB7FDC">
        <w:rPr>
          <w:rFonts w:ascii="David" w:hAnsi="David" w:cs="David"/>
          <w:sz w:val="28"/>
          <w:szCs w:val="28"/>
          <w:rtl/>
        </w:rPr>
        <w:t>השנים</w:t>
      </w:r>
      <w:r w:rsidRPr="00BB7FDC">
        <w:rPr>
          <w:rFonts w:ascii="David" w:eastAsia="David" w:hAnsi="David" w:cs="David"/>
          <w:sz w:val="28"/>
          <w:szCs w:val="28"/>
          <w:rtl/>
        </w:rPr>
        <w:t xml:space="preserve"> </w:t>
      </w:r>
      <w:r w:rsidRPr="00BB7FDC">
        <w:rPr>
          <w:rFonts w:ascii="David" w:hAnsi="David" w:cs="David"/>
          <w:sz w:val="28"/>
          <w:szCs w:val="28"/>
          <w:rtl/>
        </w:rPr>
        <w:t>לקראת</w:t>
      </w:r>
      <w:r w:rsidRPr="00BB7FDC">
        <w:rPr>
          <w:rFonts w:ascii="David" w:eastAsia="David" w:hAnsi="David" w:cs="David"/>
          <w:sz w:val="28"/>
          <w:szCs w:val="28"/>
          <w:rtl/>
        </w:rPr>
        <w:t xml:space="preserve"> </w:t>
      </w:r>
      <w:r w:rsidRPr="00BB7FDC">
        <w:rPr>
          <w:rFonts w:ascii="David" w:hAnsi="David" w:cs="David"/>
          <w:sz w:val="28"/>
          <w:szCs w:val="28"/>
          <w:rtl/>
        </w:rPr>
        <w:t>היובל</w:t>
      </w:r>
      <w:r w:rsidRPr="00BB7FDC">
        <w:rPr>
          <w:rFonts w:ascii="David" w:eastAsia="David" w:hAnsi="David" w:cs="David"/>
          <w:sz w:val="28"/>
          <w:szCs w:val="28"/>
          <w:rtl/>
        </w:rPr>
        <w:t xml:space="preserve"> </w:t>
      </w:r>
      <w:r w:rsidRPr="00BB7FDC">
        <w:rPr>
          <w:rFonts w:ascii="David" w:hAnsi="David" w:cs="David"/>
          <w:sz w:val="28"/>
          <w:szCs w:val="28"/>
          <w:rtl/>
        </w:rPr>
        <w:t>הבא. כעבור</w:t>
      </w:r>
      <w:r w:rsidRPr="00BB7FDC">
        <w:rPr>
          <w:rFonts w:ascii="David" w:eastAsia="David" w:hAnsi="David" w:cs="David"/>
          <w:sz w:val="28"/>
          <w:szCs w:val="28"/>
          <w:rtl/>
        </w:rPr>
        <w:t xml:space="preserve"> </w:t>
      </w:r>
      <w:r w:rsidRPr="00BB7FDC">
        <w:rPr>
          <w:rFonts w:ascii="David" w:hAnsi="David" w:cs="David"/>
          <w:sz w:val="28"/>
          <w:szCs w:val="28"/>
        </w:rPr>
        <w:t>50</w:t>
      </w:r>
      <w:r w:rsidRPr="00BB7FDC">
        <w:rPr>
          <w:rFonts w:ascii="David" w:hAnsi="David" w:cs="David"/>
          <w:sz w:val="28"/>
          <w:szCs w:val="28"/>
          <w:rtl/>
        </w:rPr>
        <w:t xml:space="preserve"> שנה, תוחזר</w:t>
      </w:r>
      <w:r w:rsidRPr="00BB7FDC">
        <w:rPr>
          <w:rFonts w:ascii="David" w:eastAsia="David" w:hAnsi="David" w:cs="David"/>
          <w:sz w:val="28"/>
          <w:szCs w:val="28"/>
          <w:rtl/>
        </w:rPr>
        <w:t xml:space="preserve"> </w:t>
      </w:r>
      <w:r w:rsidRPr="00BB7FDC">
        <w:rPr>
          <w:rFonts w:ascii="David" w:hAnsi="David" w:cs="David"/>
          <w:sz w:val="28"/>
          <w:szCs w:val="28"/>
          <w:rtl/>
        </w:rPr>
        <w:t>כל</w:t>
      </w:r>
      <w:r w:rsidRPr="00BB7FDC">
        <w:rPr>
          <w:rFonts w:ascii="David" w:eastAsia="David" w:hAnsi="David" w:cs="David"/>
          <w:sz w:val="28"/>
          <w:szCs w:val="28"/>
          <w:rtl/>
        </w:rPr>
        <w:t xml:space="preserve"> </w:t>
      </w:r>
      <w:r w:rsidRPr="00BB7FDC">
        <w:rPr>
          <w:rFonts w:ascii="David" w:hAnsi="David" w:cs="David"/>
          <w:sz w:val="28"/>
          <w:szCs w:val="28"/>
          <w:rtl/>
        </w:rPr>
        <w:t>נחלה</w:t>
      </w:r>
      <w:r w:rsidRPr="00BB7FDC">
        <w:rPr>
          <w:rFonts w:ascii="David" w:eastAsia="David" w:hAnsi="David" w:cs="David"/>
          <w:sz w:val="28"/>
          <w:szCs w:val="28"/>
          <w:rtl/>
        </w:rPr>
        <w:t xml:space="preserve"> </w:t>
      </w:r>
      <w:r w:rsidRPr="00BB7FDC">
        <w:rPr>
          <w:rFonts w:ascii="David" w:hAnsi="David" w:cs="David"/>
          <w:sz w:val="28"/>
          <w:szCs w:val="28"/>
          <w:rtl/>
        </w:rPr>
        <w:t>לבעליה</w:t>
      </w:r>
      <w:r w:rsidRPr="00BB7FDC">
        <w:rPr>
          <w:rFonts w:ascii="David" w:eastAsia="David" w:hAnsi="David" w:cs="David"/>
          <w:sz w:val="28"/>
          <w:szCs w:val="28"/>
          <w:rtl/>
        </w:rPr>
        <w:t xml:space="preserve"> </w:t>
      </w:r>
      <w:r w:rsidRPr="00BB7FDC">
        <w:rPr>
          <w:rFonts w:ascii="David" w:hAnsi="David" w:cs="David"/>
          <w:sz w:val="28"/>
          <w:szCs w:val="28"/>
          <w:rtl/>
        </w:rPr>
        <w:t>הרשומים. פתרון</w:t>
      </w:r>
      <w:r w:rsidRPr="00BB7FDC">
        <w:rPr>
          <w:rFonts w:ascii="David" w:eastAsia="David" w:hAnsi="David" w:cs="David"/>
          <w:sz w:val="28"/>
          <w:szCs w:val="28"/>
          <w:rtl/>
        </w:rPr>
        <w:t xml:space="preserve"> </w:t>
      </w:r>
      <w:r w:rsidRPr="00BB7FDC">
        <w:rPr>
          <w:rFonts w:ascii="David" w:hAnsi="David" w:cs="David"/>
          <w:sz w:val="28"/>
          <w:szCs w:val="28"/>
          <w:rtl/>
        </w:rPr>
        <w:t>זה</w:t>
      </w:r>
      <w:r w:rsidRPr="00BB7FDC">
        <w:rPr>
          <w:rFonts w:ascii="David" w:eastAsia="David" w:hAnsi="David" w:cs="David"/>
          <w:sz w:val="28"/>
          <w:szCs w:val="28"/>
          <w:rtl/>
        </w:rPr>
        <w:t xml:space="preserve"> </w:t>
      </w:r>
      <w:r w:rsidRPr="00BB7FDC">
        <w:rPr>
          <w:rFonts w:ascii="David" w:hAnsi="David" w:cs="David"/>
          <w:sz w:val="28"/>
          <w:szCs w:val="28"/>
          <w:rtl/>
        </w:rPr>
        <w:t>בוודאי</w:t>
      </w:r>
      <w:r w:rsidRPr="00BB7FDC">
        <w:rPr>
          <w:rFonts w:ascii="David" w:eastAsia="David" w:hAnsi="David" w:cs="David"/>
          <w:sz w:val="28"/>
          <w:szCs w:val="28"/>
          <w:rtl/>
        </w:rPr>
        <w:t xml:space="preserve"> </w:t>
      </w:r>
      <w:r w:rsidRPr="00BB7FDC">
        <w:rPr>
          <w:rFonts w:ascii="David" w:hAnsi="David" w:cs="David"/>
          <w:sz w:val="28"/>
          <w:szCs w:val="28"/>
          <w:rtl/>
        </w:rPr>
        <w:t>אינו</w:t>
      </w:r>
      <w:r w:rsidRPr="00BB7FDC">
        <w:rPr>
          <w:rFonts w:ascii="David" w:eastAsia="David" w:hAnsi="David" w:cs="David"/>
          <w:sz w:val="28"/>
          <w:szCs w:val="28"/>
          <w:rtl/>
        </w:rPr>
        <w:t xml:space="preserve"> </w:t>
      </w:r>
      <w:r w:rsidRPr="00BB7FDC">
        <w:rPr>
          <w:rFonts w:ascii="David" w:hAnsi="David" w:cs="David"/>
          <w:sz w:val="28"/>
          <w:szCs w:val="28"/>
          <w:rtl/>
        </w:rPr>
        <w:t>ראוי, שהרי</w:t>
      </w:r>
      <w:r w:rsidRPr="00BB7FDC">
        <w:rPr>
          <w:rFonts w:ascii="David" w:eastAsia="David" w:hAnsi="David" w:cs="David"/>
          <w:sz w:val="28"/>
          <w:szCs w:val="28"/>
          <w:rtl/>
        </w:rPr>
        <w:t xml:space="preserve"> </w:t>
      </w:r>
      <w:r w:rsidRPr="00BB7FDC">
        <w:rPr>
          <w:rFonts w:ascii="David" w:hAnsi="David" w:cs="David"/>
          <w:sz w:val="28"/>
          <w:szCs w:val="28"/>
          <w:rtl/>
        </w:rPr>
        <w:t>כיום</w:t>
      </w:r>
      <w:r w:rsidRPr="00BB7FDC">
        <w:rPr>
          <w:rFonts w:ascii="David" w:eastAsia="David" w:hAnsi="David" w:cs="David"/>
          <w:sz w:val="28"/>
          <w:szCs w:val="28"/>
          <w:rtl/>
        </w:rPr>
        <w:t xml:space="preserve"> </w:t>
      </w:r>
      <w:r w:rsidRPr="00BB7FDC">
        <w:rPr>
          <w:rFonts w:ascii="David" w:hAnsi="David" w:cs="David"/>
          <w:sz w:val="28"/>
          <w:szCs w:val="28"/>
          <w:rtl/>
        </w:rPr>
        <w:t>לאזרחים</w:t>
      </w:r>
      <w:r w:rsidRPr="00BB7FDC">
        <w:rPr>
          <w:rFonts w:ascii="David" w:eastAsia="David" w:hAnsi="David" w:cs="David"/>
          <w:sz w:val="28"/>
          <w:szCs w:val="28"/>
          <w:rtl/>
        </w:rPr>
        <w:t xml:space="preserve"> </w:t>
      </w:r>
      <w:r w:rsidRPr="00BB7FDC">
        <w:rPr>
          <w:rFonts w:ascii="David" w:hAnsi="David" w:cs="David"/>
          <w:sz w:val="28"/>
          <w:szCs w:val="28"/>
          <w:rtl/>
        </w:rPr>
        <w:t>רבים</w:t>
      </w:r>
      <w:r w:rsidRPr="00BB7FDC">
        <w:rPr>
          <w:rFonts w:ascii="David" w:eastAsia="David" w:hAnsi="David" w:cs="David"/>
          <w:sz w:val="28"/>
          <w:szCs w:val="28"/>
          <w:rtl/>
        </w:rPr>
        <w:t xml:space="preserve"> </w:t>
      </w:r>
      <w:r w:rsidRPr="00BB7FDC">
        <w:rPr>
          <w:rFonts w:ascii="David" w:hAnsi="David" w:cs="David"/>
          <w:sz w:val="28"/>
          <w:szCs w:val="28"/>
          <w:rtl/>
        </w:rPr>
        <w:t>אין</w:t>
      </w:r>
      <w:r w:rsidRPr="00BB7FDC">
        <w:rPr>
          <w:rFonts w:ascii="David" w:eastAsia="David" w:hAnsi="David" w:cs="David"/>
          <w:sz w:val="28"/>
          <w:szCs w:val="28"/>
          <w:rtl/>
        </w:rPr>
        <w:t xml:space="preserve"> </w:t>
      </w:r>
      <w:r w:rsidRPr="00BB7FDC">
        <w:rPr>
          <w:rFonts w:ascii="David" w:hAnsi="David" w:cs="David"/>
          <w:sz w:val="28"/>
          <w:szCs w:val="28"/>
          <w:rtl/>
        </w:rPr>
        <w:t>נחלה, ושנת</w:t>
      </w:r>
      <w:r w:rsidRPr="00BB7FDC">
        <w:rPr>
          <w:rFonts w:ascii="David" w:eastAsia="David" w:hAnsi="David" w:cs="David"/>
          <w:sz w:val="28"/>
          <w:szCs w:val="28"/>
          <w:rtl/>
        </w:rPr>
        <w:t xml:space="preserve"> </w:t>
      </w:r>
      <w:r w:rsidRPr="00BB7FDC">
        <w:rPr>
          <w:rFonts w:ascii="David" w:hAnsi="David" w:cs="David"/>
          <w:sz w:val="28"/>
          <w:szCs w:val="28"/>
          <w:rtl/>
        </w:rPr>
        <w:t>היובל</w:t>
      </w:r>
      <w:r w:rsidRPr="00BB7FDC">
        <w:rPr>
          <w:rFonts w:ascii="David" w:eastAsia="David" w:hAnsi="David" w:cs="David"/>
          <w:sz w:val="28"/>
          <w:szCs w:val="28"/>
          <w:rtl/>
        </w:rPr>
        <w:t xml:space="preserve"> </w:t>
      </w:r>
      <w:r w:rsidRPr="00BB7FDC">
        <w:rPr>
          <w:rFonts w:ascii="David" w:hAnsi="David" w:cs="David"/>
          <w:sz w:val="28"/>
          <w:szCs w:val="28"/>
          <w:rtl/>
        </w:rPr>
        <w:t>תנציח</w:t>
      </w:r>
      <w:r w:rsidRPr="00BB7FDC">
        <w:rPr>
          <w:rFonts w:ascii="David" w:eastAsia="David" w:hAnsi="David" w:cs="David"/>
          <w:sz w:val="28"/>
          <w:szCs w:val="28"/>
          <w:rtl/>
        </w:rPr>
        <w:t xml:space="preserve"> </w:t>
      </w:r>
      <w:r w:rsidRPr="00BB7FDC">
        <w:rPr>
          <w:rFonts w:ascii="David" w:hAnsi="David" w:cs="David"/>
          <w:sz w:val="28"/>
          <w:szCs w:val="28"/>
          <w:rtl/>
        </w:rPr>
        <w:t>מצב</w:t>
      </w:r>
      <w:r w:rsidRPr="00BB7FDC">
        <w:rPr>
          <w:rFonts w:ascii="David" w:eastAsia="David" w:hAnsi="David" w:cs="David"/>
          <w:sz w:val="28"/>
          <w:szCs w:val="28"/>
          <w:rtl/>
        </w:rPr>
        <w:t xml:space="preserve"> </w:t>
      </w:r>
      <w:r w:rsidRPr="00BB7FDC">
        <w:rPr>
          <w:rFonts w:ascii="David" w:hAnsi="David" w:cs="David"/>
          <w:sz w:val="28"/>
          <w:szCs w:val="28"/>
          <w:rtl/>
        </w:rPr>
        <w:t>זה, בניגוד</w:t>
      </w:r>
      <w:r w:rsidRPr="00BB7FDC">
        <w:rPr>
          <w:rFonts w:ascii="David" w:eastAsia="David" w:hAnsi="David" w:cs="David"/>
          <w:sz w:val="28"/>
          <w:szCs w:val="28"/>
          <w:rtl/>
        </w:rPr>
        <w:t xml:space="preserve"> </w:t>
      </w:r>
      <w:r w:rsidRPr="00BB7FDC">
        <w:rPr>
          <w:rFonts w:ascii="David" w:hAnsi="David" w:cs="David"/>
          <w:sz w:val="28"/>
          <w:szCs w:val="28"/>
          <w:rtl/>
        </w:rPr>
        <w:t>גמור</w:t>
      </w:r>
      <w:r w:rsidRPr="00BB7FDC">
        <w:rPr>
          <w:rFonts w:ascii="David" w:eastAsia="David" w:hAnsi="David" w:cs="David"/>
          <w:sz w:val="28"/>
          <w:szCs w:val="28"/>
          <w:rtl/>
        </w:rPr>
        <w:t xml:space="preserve"> </w:t>
      </w:r>
      <w:r w:rsidRPr="00BB7FDC">
        <w:rPr>
          <w:rFonts w:ascii="David" w:hAnsi="David" w:cs="David"/>
          <w:sz w:val="28"/>
          <w:szCs w:val="28"/>
          <w:rtl/>
        </w:rPr>
        <w:t>לכוונת</w:t>
      </w:r>
      <w:r w:rsidRPr="00BB7FDC">
        <w:rPr>
          <w:rFonts w:ascii="David" w:eastAsia="David" w:hAnsi="David" w:cs="David"/>
          <w:sz w:val="28"/>
          <w:szCs w:val="28"/>
          <w:rtl/>
        </w:rPr>
        <w:t xml:space="preserve"> </w:t>
      </w:r>
      <w:r w:rsidRPr="00BB7FDC">
        <w:rPr>
          <w:rFonts w:ascii="David" w:hAnsi="David" w:cs="David"/>
          <w:sz w:val="28"/>
          <w:szCs w:val="28"/>
          <w:rtl/>
        </w:rPr>
        <w:t>התורה</w:t>
      </w:r>
      <w:r w:rsidRPr="00BB7FDC">
        <w:rPr>
          <w:rFonts w:ascii="David" w:eastAsia="David" w:hAnsi="David" w:cs="David"/>
          <w:sz w:val="28"/>
          <w:szCs w:val="28"/>
          <w:rtl/>
        </w:rPr>
        <w:t xml:space="preserve"> </w:t>
      </w:r>
      <w:r w:rsidRPr="00BB7FDC">
        <w:rPr>
          <w:rFonts w:ascii="David" w:hAnsi="David" w:cs="David"/>
          <w:sz w:val="28"/>
          <w:szCs w:val="28"/>
          <w:rtl/>
        </w:rPr>
        <w:t>שלכל</w:t>
      </w:r>
      <w:r w:rsidRPr="00BB7FDC">
        <w:rPr>
          <w:rFonts w:ascii="David" w:eastAsia="David" w:hAnsi="David" w:cs="David"/>
          <w:sz w:val="28"/>
          <w:szCs w:val="28"/>
          <w:rtl/>
        </w:rPr>
        <w:t xml:space="preserve"> </w:t>
      </w:r>
      <w:r w:rsidRPr="00BB7FDC">
        <w:rPr>
          <w:rFonts w:ascii="David" w:hAnsi="David" w:cs="David"/>
          <w:sz w:val="28"/>
          <w:szCs w:val="28"/>
          <w:rtl/>
        </w:rPr>
        <w:t>אזרח</w:t>
      </w:r>
      <w:r w:rsidRPr="00BB7FDC">
        <w:rPr>
          <w:rFonts w:ascii="David" w:eastAsia="David" w:hAnsi="David" w:cs="David"/>
          <w:sz w:val="28"/>
          <w:szCs w:val="28"/>
          <w:rtl/>
        </w:rPr>
        <w:t xml:space="preserve"> </w:t>
      </w:r>
      <w:r w:rsidRPr="00BB7FDC">
        <w:rPr>
          <w:rFonts w:ascii="David" w:hAnsi="David" w:cs="David"/>
          <w:sz w:val="28"/>
          <w:szCs w:val="28"/>
          <w:rtl/>
        </w:rPr>
        <w:t>תהיה</w:t>
      </w:r>
      <w:r w:rsidRPr="00BB7FDC">
        <w:rPr>
          <w:rFonts w:ascii="David" w:eastAsia="David" w:hAnsi="David" w:cs="David"/>
          <w:sz w:val="28"/>
          <w:szCs w:val="28"/>
          <w:rtl/>
        </w:rPr>
        <w:t xml:space="preserve"> </w:t>
      </w:r>
      <w:commentRangeStart w:id="50"/>
      <w:r w:rsidRPr="00BB7FDC">
        <w:rPr>
          <w:rFonts w:ascii="David" w:hAnsi="David" w:cs="David"/>
          <w:sz w:val="28"/>
          <w:szCs w:val="28"/>
          <w:rtl/>
        </w:rPr>
        <w:t>נחלה</w:t>
      </w:r>
      <w:commentRangeEnd w:id="50"/>
      <w:r w:rsidR="00F22B93">
        <w:rPr>
          <w:rStyle w:val="aff9"/>
          <w:rFonts w:ascii="Times New Roman" w:eastAsia="MS Mincho" w:hAnsi="Times New Roman" w:cs="Times New Roman"/>
          <w:kern w:val="0"/>
          <w:rtl/>
          <w:lang w:eastAsia="ja-JP"/>
        </w:rPr>
        <w:commentReference w:id="50"/>
      </w:r>
      <w:r w:rsidRPr="00103F9A">
        <w:rPr>
          <w:rFonts w:ascii="David" w:hAnsi="David" w:cs="David"/>
          <w:sz w:val="28"/>
          <w:szCs w:val="28"/>
          <w:rtl/>
        </w:rPr>
        <w:t>.</w:t>
      </w:r>
    </w:p>
    <w:p w:rsidR="009C2B09" w:rsidRPr="00103F9A" w:rsidRDefault="009C2B09" w:rsidP="009C2B09">
      <w:pPr>
        <w:pStyle w:val="a1"/>
        <w:bidi/>
        <w:rPr>
          <w:rFonts w:ascii="David" w:hAnsi="David" w:cs="David"/>
          <w:sz w:val="28"/>
          <w:szCs w:val="28"/>
        </w:rPr>
      </w:pPr>
      <w:r w:rsidRPr="00103F9A">
        <w:rPr>
          <w:rFonts w:ascii="David" w:hAnsi="David" w:cs="David"/>
          <w:sz w:val="28"/>
          <w:szCs w:val="28"/>
        </w:rPr>
        <w:t>2</w:t>
      </w:r>
      <w:r w:rsidRPr="00103F9A">
        <w:rPr>
          <w:rFonts w:ascii="David" w:hAnsi="David" w:cs="David"/>
          <w:sz w:val="28"/>
          <w:szCs w:val="28"/>
          <w:rtl/>
        </w:rPr>
        <w:t>. ניתן</w:t>
      </w:r>
      <w:r w:rsidRPr="00103F9A">
        <w:rPr>
          <w:rFonts w:ascii="David" w:eastAsia="David" w:hAnsi="David" w:cs="David"/>
          <w:sz w:val="28"/>
          <w:szCs w:val="28"/>
          <w:rtl/>
        </w:rPr>
        <w:t xml:space="preserve"> </w:t>
      </w:r>
      <w:r w:rsidRPr="00103F9A">
        <w:rPr>
          <w:rFonts w:ascii="David" w:hAnsi="David" w:cs="David"/>
          <w:sz w:val="28"/>
          <w:szCs w:val="28"/>
          <w:rtl/>
        </w:rPr>
        <w:t>להכריח</w:t>
      </w:r>
      <w:r w:rsidRPr="00103F9A">
        <w:rPr>
          <w:rFonts w:ascii="David" w:eastAsia="David" w:hAnsi="David" w:cs="David"/>
          <w:sz w:val="28"/>
          <w:szCs w:val="28"/>
          <w:rtl/>
        </w:rPr>
        <w:t xml:space="preserve"> </w:t>
      </w:r>
      <w:r w:rsidRPr="00103F9A">
        <w:rPr>
          <w:rFonts w:ascii="David" w:hAnsi="David" w:cs="David"/>
          <w:sz w:val="28"/>
          <w:szCs w:val="28"/>
          <w:rtl/>
        </w:rPr>
        <w:t>כל</w:t>
      </w:r>
      <w:r w:rsidRPr="00103F9A">
        <w:rPr>
          <w:rFonts w:ascii="David" w:eastAsia="David" w:hAnsi="David" w:cs="David"/>
          <w:sz w:val="28"/>
          <w:szCs w:val="28"/>
          <w:rtl/>
        </w:rPr>
        <w:t xml:space="preserve"> </w:t>
      </w:r>
      <w:r w:rsidRPr="00103F9A">
        <w:rPr>
          <w:rFonts w:ascii="David" w:hAnsi="David" w:cs="David"/>
          <w:sz w:val="28"/>
          <w:szCs w:val="28"/>
          <w:rtl/>
        </w:rPr>
        <w:t>אזרח, המחזיק</w:t>
      </w:r>
      <w:r w:rsidRPr="00103F9A">
        <w:rPr>
          <w:rFonts w:ascii="David" w:eastAsia="David" w:hAnsi="David" w:cs="David"/>
          <w:sz w:val="28"/>
          <w:szCs w:val="28"/>
          <w:rtl/>
        </w:rPr>
        <w:t xml:space="preserve"> </w:t>
      </w:r>
      <w:r w:rsidRPr="00103F9A">
        <w:rPr>
          <w:rFonts w:ascii="David" w:hAnsi="David" w:cs="David"/>
          <w:sz w:val="28"/>
          <w:szCs w:val="28"/>
          <w:rtl/>
        </w:rPr>
        <w:t>יותר</w:t>
      </w:r>
      <w:r w:rsidRPr="00103F9A">
        <w:rPr>
          <w:rFonts w:ascii="David" w:eastAsia="David" w:hAnsi="David" w:cs="David"/>
          <w:sz w:val="28"/>
          <w:szCs w:val="28"/>
          <w:rtl/>
        </w:rPr>
        <w:t xml:space="preserve"> </w:t>
      </w:r>
      <w:r w:rsidRPr="00103F9A">
        <w:rPr>
          <w:rFonts w:ascii="David" w:hAnsi="David" w:cs="David"/>
          <w:sz w:val="28"/>
          <w:szCs w:val="28"/>
          <w:rtl/>
        </w:rPr>
        <w:t>מנחלה</w:t>
      </w:r>
      <w:r w:rsidRPr="00103F9A">
        <w:rPr>
          <w:rFonts w:ascii="David" w:eastAsia="David" w:hAnsi="David" w:cs="David"/>
          <w:sz w:val="28"/>
          <w:szCs w:val="28"/>
          <w:rtl/>
        </w:rPr>
        <w:t xml:space="preserve"> </w:t>
      </w:r>
      <w:r w:rsidRPr="00103F9A">
        <w:rPr>
          <w:rFonts w:ascii="David" w:hAnsi="David" w:cs="David"/>
          <w:sz w:val="28"/>
          <w:szCs w:val="28"/>
          <w:rtl/>
        </w:rPr>
        <w:t>אחת, למכור</w:t>
      </w:r>
      <w:r w:rsidRPr="00103F9A">
        <w:rPr>
          <w:rFonts w:ascii="David" w:eastAsia="David" w:hAnsi="David" w:cs="David"/>
          <w:sz w:val="28"/>
          <w:szCs w:val="28"/>
          <w:rtl/>
        </w:rPr>
        <w:t xml:space="preserve"> </w:t>
      </w:r>
      <w:r w:rsidRPr="00103F9A">
        <w:rPr>
          <w:rFonts w:ascii="David" w:hAnsi="David" w:cs="David"/>
          <w:sz w:val="28"/>
          <w:szCs w:val="28"/>
          <w:rtl/>
        </w:rPr>
        <w:t>את</w:t>
      </w:r>
      <w:r w:rsidRPr="00103F9A">
        <w:rPr>
          <w:rFonts w:ascii="David" w:eastAsia="David" w:hAnsi="David" w:cs="David"/>
          <w:sz w:val="28"/>
          <w:szCs w:val="28"/>
          <w:rtl/>
        </w:rPr>
        <w:t xml:space="preserve"> </w:t>
      </w:r>
      <w:r w:rsidRPr="00103F9A">
        <w:rPr>
          <w:rFonts w:ascii="David" w:hAnsi="David" w:cs="David"/>
          <w:sz w:val="28"/>
          <w:szCs w:val="28"/>
          <w:rtl/>
        </w:rPr>
        <w:t>כל</w:t>
      </w:r>
      <w:r w:rsidRPr="00103F9A">
        <w:rPr>
          <w:rFonts w:ascii="David" w:eastAsia="David" w:hAnsi="David" w:cs="David"/>
          <w:sz w:val="28"/>
          <w:szCs w:val="28"/>
          <w:rtl/>
        </w:rPr>
        <w:t xml:space="preserve"> </w:t>
      </w:r>
      <w:r w:rsidRPr="00103F9A">
        <w:rPr>
          <w:rFonts w:ascii="David" w:hAnsi="David" w:cs="David"/>
          <w:sz w:val="28"/>
          <w:szCs w:val="28"/>
          <w:rtl/>
        </w:rPr>
        <w:t>הנחלות</w:t>
      </w:r>
      <w:r w:rsidRPr="00103F9A">
        <w:rPr>
          <w:rFonts w:ascii="David" w:eastAsia="David" w:hAnsi="David" w:cs="David"/>
          <w:sz w:val="28"/>
          <w:szCs w:val="28"/>
          <w:rtl/>
        </w:rPr>
        <w:t xml:space="preserve"> </w:t>
      </w:r>
      <w:r w:rsidRPr="00103F9A">
        <w:rPr>
          <w:rFonts w:ascii="David" w:hAnsi="David" w:cs="David"/>
          <w:sz w:val="28"/>
          <w:szCs w:val="28"/>
          <w:rtl/>
        </w:rPr>
        <w:t>פרט</w:t>
      </w:r>
      <w:r w:rsidRPr="00103F9A">
        <w:rPr>
          <w:rFonts w:ascii="David" w:eastAsia="David" w:hAnsi="David" w:cs="David"/>
          <w:sz w:val="28"/>
          <w:szCs w:val="28"/>
          <w:rtl/>
        </w:rPr>
        <w:t xml:space="preserve"> </w:t>
      </w:r>
      <w:r w:rsidRPr="00103F9A">
        <w:rPr>
          <w:rFonts w:ascii="David" w:hAnsi="David" w:cs="David"/>
          <w:sz w:val="28"/>
          <w:szCs w:val="28"/>
          <w:rtl/>
        </w:rPr>
        <w:t>לאחת, לאזרחים</w:t>
      </w:r>
      <w:r w:rsidRPr="00103F9A">
        <w:rPr>
          <w:rFonts w:ascii="David" w:eastAsia="David" w:hAnsi="David" w:cs="David"/>
          <w:sz w:val="28"/>
          <w:szCs w:val="28"/>
          <w:rtl/>
        </w:rPr>
        <w:t xml:space="preserve"> </w:t>
      </w:r>
      <w:r w:rsidRPr="00103F9A">
        <w:rPr>
          <w:rFonts w:ascii="David" w:hAnsi="David" w:cs="David"/>
          <w:sz w:val="28"/>
          <w:szCs w:val="28"/>
          <w:rtl/>
        </w:rPr>
        <w:t>שאין</w:t>
      </w:r>
      <w:r w:rsidRPr="00103F9A">
        <w:rPr>
          <w:rFonts w:ascii="David" w:eastAsia="David" w:hAnsi="David" w:cs="David"/>
          <w:sz w:val="28"/>
          <w:szCs w:val="28"/>
          <w:rtl/>
        </w:rPr>
        <w:t xml:space="preserve"> </w:t>
      </w:r>
      <w:r w:rsidRPr="00103F9A">
        <w:rPr>
          <w:rFonts w:ascii="David" w:hAnsi="David" w:cs="David"/>
          <w:sz w:val="28"/>
          <w:szCs w:val="28"/>
          <w:rtl/>
        </w:rPr>
        <w:t>להם</w:t>
      </w:r>
      <w:r w:rsidRPr="00103F9A">
        <w:rPr>
          <w:rFonts w:ascii="David" w:eastAsia="David" w:hAnsi="David" w:cs="David"/>
          <w:sz w:val="28"/>
          <w:szCs w:val="28"/>
          <w:rtl/>
        </w:rPr>
        <w:t xml:space="preserve"> </w:t>
      </w:r>
      <w:r w:rsidRPr="00103F9A">
        <w:rPr>
          <w:rFonts w:ascii="David" w:hAnsi="David" w:cs="David"/>
          <w:sz w:val="28"/>
          <w:szCs w:val="28"/>
          <w:rtl/>
        </w:rPr>
        <w:t>נחלה. פתרון</w:t>
      </w:r>
      <w:r w:rsidRPr="00103F9A">
        <w:rPr>
          <w:rFonts w:ascii="David" w:eastAsia="David" w:hAnsi="David" w:cs="David"/>
          <w:sz w:val="28"/>
          <w:szCs w:val="28"/>
          <w:rtl/>
        </w:rPr>
        <w:t xml:space="preserve"> </w:t>
      </w:r>
      <w:r w:rsidRPr="00103F9A">
        <w:rPr>
          <w:rFonts w:ascii="David" w:hAnsi="David" w:cs="David"/>
          <w:sz w:val="28"/>
          <w:szCs w:val="28"/>
          <w:rtl/>
        </w:rPr>
        <w:t>זה</w:t>
      </w:r>
      <w:r w:rsidRPr="00103F9A">
        <w:rPr>
          <w:rFonts w:ascii="David" w:eastAsia="David" w:hAnsi="David" w:cs="David"/>
          <w:sz w:val="28"/>
          <w:szCs w:val="28"/>
          <w:rtl/>
        </w:rPr>
        <w:t xml:space="preserve"> </w:t>
      </w:r>
      <w:r w:rsidRPr="00103F9A">
        <w:rPr>
          <w:rFonts w:ascii="David" w:hAnsi="David" w:cs="David"/>
          <w:sz w:val="28"/>
          <w:szCs w:val="28"/>
          <w:rtl/>
        </w:rPr>
        <w:t>יבטיח</w:t>
      </w:r>
      <w:r w:rsidRPr="00103F9A">
        <w:rPr>
          <w:rFonts w:ascii="David" w:eastAsia="David" w:hAnsi="David" w:cs="David"/>
          <w:sz w:val="28"/>
          <w:szCs w:val="28"/>
          <w:rtl/>
        </w:rPr>
        <w:t xml:space="preserve"> </w:t>
      </w:r>
      <w:r w:rsidRPr="00103F9A">
        <w:rPr>
          <w:rFonts w:ascii="David" w:hAnsi="David" w:cs="David"/>
          <w:sz w:val="28"/>
          <w:szCs w:val="28"/>
          <w:rtl/>
        </w:rPr>
        <w:t>נחלה</w:t>
      </w:r>
      <w:r w:rsidRPr="00103F9A">
        <w:rPr>
          <w:rFonts w:ascii="David" w:eastAsia="David" w:hAnsi="David" w:cs="David"/>
          <w:sz w:val="28"/>
          <w:szCs w:val="28"/>
          <w:rtl/>
        </w:rPr>
        <w:t xml:space="preserve"> </w:t>
      </w:r>
      <w:r w:rsidRPr="00103F9A">
        <w:rPr>
          <w:rFonts w:ascii="David" w:hAnsi="David" w:cs="David"/>
          <w:sz w:val="28"/>
          <w:szCs w:val="28"/>
          <w:rtl/>
        </w:rPr>
        <w:t>לכל</w:t>
      </w:r>
      <w:r w:rsidRPr="00103F9A">
        <w:rPr>
          <w:rFonts w:ascii="David" w:eastAsia="David" w:hAnsi="David" w:cs="David"/>
          <w:sz w:val="28"/>
          <w:szCs w:val="28"/>
          <w:rtl/>
        </w:rPr>
        <w:t xml:space="preserve"> </w:t>
      </w:r>
      <w:r w:rsidRPr="00103F9A">
        <w:rPr>
          <w:rFonts w:ascii="David" w:hAnsi="David" w:cs="David"/>
          <w:sz w:val="28"/>
          <w:szCs w:val="28"/>
          <w:rtl/>
        </w:rPr>
        <w:t>אזרח, אולם</w:t>
      </w:r>
      <w:r w:rsidRPr="00103F9A">
        <w:rPr>
          <w:rFonts w:ascii="David" w:eastAsia="David" w:hAnsi="David" w:cs="David"/>
          <w:sz w:val="28"/>
          <w:szCs w:val="28"/>
          <w:rtl/>
        </w:rPr>
        <w:t xml:space="preserve"> </w:t>
      </w:r>
      <w:r w:rsidRPr="00103F9A">
        <w:rPr>
          <w:rFonts w:ascii="David" w:hAnsi="David" w:cs="David"/>
          <w:sz w:val="28"/>
          <w:szCs w:val="28"/>
          <w:rtl/>
        </w:rPr>
        <w:t>הוא</w:t>
      </w:r>
      <w:r w:rsidRPr="00103F9A">
        <w:rPr>
          <w:rFonts w:ascii="David" w:eastAsia="David" w:hAnsi="David" w:cs="David"/>
          <w:sz w:val="28"/>
          <w:szCs w:val="28"/>
          <w:rtl/>
        </w:rPr>
        <w:t xml:space="preserve"> </w:t>
      </w:r>
      <w:r w:rsidRPr="00103F9A">
        <w:rPr>
          <w:rFonts w:ascii="David" w:hAnsi="David" w:cs="David"/>
          <w:sz w:val="28"/>
          <w:szCs w:val="28"/>
          <w:rtl/>
        </w:rPr>
        <w:t>יפגע</w:t>
      </w:r>
      <w:r w:rsidRPr="00103F9A">
        <w:rPr>
          <w:rFonts w:ascii="David" w:eastAsia="David" w:hAnsi="David" w:cs="David"/>
          <w:sz w:val="28"/>
          <w:szCs w:val="28"/>
          <w:rtl/>
        </w:rPr>
        <w:t xml:space="preserve"> </w:t>
      </w:r>
      <w:r w:rsidRPr="00103F9A">
        <w:rPr>
          <w:rFonts w:ascii="David" w:hAnsi="David" w:cs="David"/>
          <w:sz w:val="28"/>
          <w:szCs w:val="28"/>
          <w:rtl/>
        </w:rPr>
        <w:t>באופן</w:t>
      </w:r>
      <w:r w:rsidRPr="00103F9A">
        <w:rPr>
          <w:rFonts w:ascii="David" w:eastAsia="David" w:hAnsi="David" w:cs="David"/>
          <w:sz w:val="28"/>
          <w:szCs w:val="28"/>
          <w:rtl/>
        </w:rPr>
        <w:t xml:space="preserve"> </w:t>
      </w:r>
      <w:r w:rsidRPr="00103F9A">
        <w:rPr>
          <w:rFonts w:ascii="David" w:hAnsi="David" w:cs="David"/>
          <w:sz w:val="28"/>
          <w:szCs w:val="28"/>
          <w:rtl/>
        </w:rPr>
        <w:t>משמעותי</w:t>
      </w:r>
      <w:r w:rsidRPr="00103F9A">
        <w:rPr>
          <w:rFonts w:ascii="David" w:eastAsia="David" w:hAnsi="David" w:cs="David"/>
          <w:sz w:val="28"/>
          <w:szCs w:val="28"/>
          <w:rtl/>
        </w:rPr>
        <w:t xml:space="preserve"> </w:t>
      </w:r>
      <w:r w:rsidRPr="00103F9A">
        <w:rPr>
          <w:rFonts w:ascii="David" w:hAnsi="David" w:cs="David"/>
          <w:sz w:val="28"/>
          <w:szCs w:val="28"/>
          <w:rtl/>
        </w:rPr>
        <w:t>בבחירה</w:t>
      </w:r>
      <w:r w:rsidRPr="00103F9A">
        <w:rPr>
          <w:rFonts w:ascii="David" w:eastAsia="David" w:hAnsi="David" w:cs="David"/>
          <w:sz w:val="28"/>
          <w:szCs w:val="28"/>
          <w:rtl/>
        </w:rPr>
        <w:t xml:space="preserve"> </w:t>
      </w:r>
      <w:r w:rsidRPr="00103F9A">
        <w:rPr>
          <w:rFonts w:ascii="David" w:hAnsi="David" w:cs="David"/>
          <w:sz w:val="28"/>
          <w:szCs w:val="28"/>
          <w:rtl/>
        </w:rPr>
        <w:t>החופשית</w:t>
      </w:r>
      <w:r w:rsidRPr="00103F9A">
        <w:rPr>
          <w:rFonts w:ascii="David" w:eastAsia="David" w:hAnsi="David" w:cs="David"/>
          <w:sz w:val="28"/>
          <w:szCs w:val="28"/>
          <w:rtl/>
        </w:rPr>
        <w:t xml:space="preserve"> </w:t>
      </w:r>
      <w:r w:rsidRPr="00103F9A">
        <w:rPr>
          <w:rFonts w:ascii="David" w:hAnsi="David" w:cs="David"/>
          <w:sz w:val="28"/>
          <w:szCs w:val="28"/>
          <w:rtl/>
        </w:rPr>
        <w:t>של</w:t>
      </w:r>
      <w:r w:rsidRPr="00103F9A">
        <w:rPr>
          <w:rFonts w:ascii="David" w:eastAsia="David" w:hAnsi="David" w:cs="David"/>
          <w:sz w:val="28"/>
          <w:szCs w:val="28"/>
          <w:rtl/>
        </w:rPr>
        <w:t xml:space="preserve"> </w:t>
      </w:r>
      <w:r w:rsidRPr="00103F9A">
        <w:rPr>
          <w:rFonts w:ascii="David" w:hAnsi="David" w:cs="David"/>
          <w:sz w:val="28"/>
          <w:szCs w:val="28"/>
          <w:rtl/>
        </w:rPr>
        <w:t>בעלי</w:t>
      </w:r>
      <w:r w:rsidRPr="00103F9A">
        <w:rPr>
          <w:rFonts w:ascii="David" w:eastAsia="David" w:hAnsi="David" w:cs="David"/>
          <w:sz w:val="28"/>
          <w:szCs w:val="28"/>
          <w:rtl/>
        </w:rPr>
        <w:t xml:space="preserve"> </w:t>
      </w:r>
      <w:r w:rsidRPr="00103F9A">
        <w:rPr>
          <w:rFonts w:ascii="David" w:hAnsi="David" w:cs="David"/>
          <w:sz w:val="28"/>
          <w:szCs w:val="28"/>
          <w:rtl/>
        </w:rPr>
        <w:t>הקרקע</w:t>
      </w:r>
      <w:r w:rsidRPr="00103F9A">
        <w:rPr>
          <w:rFonts w:ascii="David" w:eastAsia="David" w:hAnsi="David" w:cs="David"/>
          <w:sz w:val="28"/>
          <w:szCs w:val="28"/>
          <w:rtl/>
        </w:rPr>
        <w:t xml:space="preserve"> </w:t>
      </w:r>
      <w:r w:rsidRPr="00103F9A">
        <w:rPr>
          <w:rFonts w:ascii="David" w:hAnsi="David" w:cs="David"/>
          <w:sz w:val="28"/>
          <w:szCs w:val="28"/>
          <w:rtl/>
        </w:rPr>
        <w:t>הנוכחיים.</w:t>
      </w:r>
    </w:p>
    <w:p w:rsidR="009C2B09" w:rsidRPr="00103F9A" w:rsidRDefault="009C2B09" w:rsidP="009C2B09">
      <w:pPr>
        <w:pStyle w:val="a1"/>
        <w:bidi/>
        <w:rPr>
          <w:rFonts w:ascii="David" w:hAnsi="David" w:cs="David"/>
          <w:sz w:val="28"/>
          <w:szCs w:val="28"/>
          <w:rtl/>
        </w:rPr>
      </w:pPr>
      <w:r w:rsidRPr="00103F9A">
        <w:rPr>
          <w:rFonts w:ascii="David" w:hAnsi="David" w:cs="David"/>
          <w:sz w:val="28"/>
          <w:szCs w:val="28"/>
        </w:rPr>
        <w:t>3</w:t>
      </w:r>
      <w:r w:rsidRPr="00103F9A">
        <w:rPr>
          <w:rFonts w:ascii="David" w:hAnsi="David" w:cs="David"/>
          <w:sz w:val="28"/>
          <w:szCs w:val="28"/>
          <w:rtl/>
        </w:rPr>
        <w:t>. למיטב</w:t>
      </w:r>
      <w:r w:rsidRPr="00103F9A">
        <w:rPr>
          <w:rFonts w:ascii="David" w:eastAsia="David" w:hAnsi="David" w:cs="David"/>
          <w:sz w:val="28"/>
          <w:szCs w:val="28"/>
          <w:rtl/>
        </w:rPr>
        <w:t xml:space="preserve"> </w:t>
      </w:r>
      <w:r w:rsidRPr="00103F9A">
        <w:rPr>
          <w:rFonts w:ascii="David" w:hAnsi="David" w:cs="David"/>
          <w:sz w:val="28"/>
          <w:szCs w:val="28"/>
          <w:rtl/>
        </w:rPr>
        <w:t>ידיעתי, היחיד</w:t>
      </w:r>
      <w:r w:rsidRPr="00103F9A">
        <w:rPr>
          <w:rFonts w:ascii="David" w:eastAsia="David" w:hAnsi="David" w:cs="David"/>
          <w:sz w:val="28"/>
          <w:szCs w:val="28"/>
          <w:rtl/>
        </w:rPr>
        <w:t xml:space="preserve"> </w:t>
      </w:r>
      <w:r w:rsidRPr="00103F9A">
        <w:rPr>
          <w:rFonts w:ascii="David" w:hAnsi="David" w:cs="David"/>
          <w:sz w:val="28"/>
          <w:szCs w:val="28"/>
          <w:rtl/>
        </w:rPr>
        <w:t>שהציע</w:t>
      </w:r>
      <w:r w:rsidRPr="00103F9A">
        <w:rPr>
          <w:rFonts w:ascii="David" w:eastAsia="David" w:hAnsi="David" w:cs="David"/>
          <w:sz w:val="28"/>
          <w:szCs w:val="28"/>
          <w:rtl/>
        </w:rPr>
        <w:t xml:space="preserve"> </w:t>
      </w:r>
      <w:r w:rsidRPr="00103F9A">
        <w:rPr>
          <w:rFonts w:ascii="David" w:hAnsi="David" w:cs="David"/>
          <w:sz w:val="28"/>
          <w:szCs w:val="28"/>
          <w:rtl/>
        </w:rPr>
        <w:t>ת</w:t>
      </w:r>
      <w:r w:rsidR="002645EF">
        <w:rPr>
          <w:rFonts w:ascii="David" w:hAnsi="David" w:cs="David" w:hint="cs"/>
          <w:sz w:val="28"/>
          <w:szCs w:val="28"/>
          <w:rtl/>
        </w:rPr>
        <w:t>ו</w:t>
      </w:r>
      <w:r w:rsidRPr="00103F9A">
        <w:rPr>
          <w:rFonts w:ascii="David" w:hAnsi="David" w:cs="David"/>
          <w:sz w:val="28"/>
          <w:szCs w:val="28"/>
          <w:rtl/>
        </w:rPr>
        <w:t>כנית</w:t>
      </w:r>
      <w:r w:rsidRPr="00103F9A">
        <w:rPr>
          <w:rFonts w:ascii="David" w:eastAsia="David" w:hAnsi="David" w:cs="David"/>
          <w:sz w:val="28"/>
          <w:szCs w:val="28"/>
          <w:rtl/>
        </w:rPr>
        <w:t xml:space="preserve"> </w:t>
      </w:r>
      <w:r w:rsidRPr="00103F9A">
        <w:rPr>
          <w:rFonts w:ascii="David" w:hAnsi="David" w:cs="David"/>
          <w:sz w:val="28"/>
          <w:szCs w:val="28"/>
          <w:rtl/>
        </w:rPr>
        <w:t>מעשית</w:t>
      </w:r>
      <w:r w:rsidRPr="00103F9A">
        <w:rPr>
          <w:rFonts w:ascii="David" w:eastAsia="David" w:hAnsi="David" w:cs="David"/>
          <w:sz w:val="28"/>
          <w:szCs w:val="28"/>
          <w:rtl/>
        </w:rPr>
        <w:t xml:space="preserve"> </w:t>
      </w:r>
      <w:r w:rsidRPr="00103F9A">
        <w:rPr>
          <w:rFonts w:ascii="David" w:hAnsi="David" w:cs="David"/>
          <w:sz w:val="28"/>
          <w:szCs w:val="28"/>
          <w:rtl/>
        </w:rPr>
        <w:t>לחלוקת</w:t>
      </w:r>
      <w:r w:rsidRPr="00103F9A">
        <w:rPr>
          <w:rFonts w:ascii="David" w:eastAsia="David" w:hAnsi="David" w:cs="David"/>
          <w:sz w:val="28"/>
          <w:szCs w:val="28"/>
          <w:rtl/>
        </w:rPr>
        <w:t xml:space="preserve"> </w:t>
      </w:r>
      <w:r w:rsidRPr="00103F9A">
        <w:rPr>
          <w:rFonts w:ascii="David" w:hAnsi="David" w:cs="David"/>
          <w:sz w:val="28"/>
          <w:szCs w:val="28"/>
          <w:rtl/>
        </w:rPr>
        <w:t>נחלות</w:t>
      </w:r>
      <w:r w:rsidRPr="00103F9A">
        <w:rPr>
          <w:rFonts w:ascii="David" w:eastAsia="David" w:hAnsi="David" w:cs="David"/>
          <w:sz w:val="28"/>
          <w:szCs w:val="28"/>
          <w:rtl/>
        </w:rPr>
        <w:t xml:space="preserve"> </w:t>
      </w:r>
      <w:r w:rsidRPr="00103F9A">
        <w:rPr>
          <w:rFonts w:ascii="David" w:hAnsi="David" w:cs="David"/>
          <w:sz w:val="28"/>
          <w:szCs w:val="28"/>
          <w:rtl/>
        </w:rPr>
        <w:t>בימינו</w:t>
      </w:r>
      <w:r w:rsidRPr="00103F9A">
        <w:rPr>
          <w:rFonts w:ascii="David" w:eastAsia="David" w:hAnsi="David" w:cs="David"/>
          <w:sz w:val="28"/>
          <w:szCs w:val="28"/>
          <w:rtl/>
        </w:rPr>
        <w:t xml:space="preserve"> </w:t>
      </w:r>
      <w:r w:rsidRPr="00103F9A">
        <w:rPr>
          <w:rFonts w:ascii="David" w:hAnsi="David" w:cs="David"/>
          <w:sz w:val="28"/>
          <w:szCs w:val="28"/>
          <w:rtl/>
        </w:rPr>
        <w:t>הוא</w:t>
      </w:r>
      <w:r w:rsidRPr="00103F9A">
        <w:rPr>
          <w:rFonts w:ascii="David" w:eastAsia="David" w:hAnsi="David" w:cs="David"/>
          <w:sz w:val="28"/>
          <w:szCs w:val="28"/>
          <w:rtl/>
        </w:rPr>
        <w:t xml:space="preserve"> </w:t>
      </w:r>
      <w:r w:rsidRPr="00103F9A">
        <w:rPr>
          <w:rFonts w:ascii="David" w:hAnsi="David" w:cs="David"/>
          <w:sz w:val="28"/>
          <w:szCs w:val="28"/>
          <w:rtl/>
        </w:rPr>
        <w:t>אהוד</w:t>
      </w:r>
      <w:r w:rsidRPr="00103F9A">
        <w:rPr>
          <w:rFonts w:ascii="David" w:eastAsia="David" w:hAnsi="David" w:cs="David"/>
          <w:sz w:val="28"/>
          <w:szCs w:val="28"/>
          <w:rtl/>
        </w:rPr>
        <w:t xml:space="preserve"> </w:t>
      </w:r>
      <w:r w:rsidRPr="00103F9A">
        <w:rPr>
          <w:rFonts w:ascii="David" w:hAnsi="David" w:cs="David"/>
          <w:sz w:val="28"/>
          <w:szCs w:val="28"/>
          <w:rtl/>
        </w:rPr>
        <w:t>טוקטלי.</w:t>
      </w:r>
      <w:r w:rsidRPr="00103F9A">
        <w:rPr>
          <w:rStyle w:val="12"/>
          <w:rFonts w:ascii="David" w:hAnsi="David" w:cs="David"/>
          <w:sz w:val="28"/>
          <w:szCs w:val="28"/>
          <w:rtl/>
        </w:rPr>
        <w:footnoteReference w:id="16"/>
      </w:r>
      <w:r w:rsidRPr="00103F9A">
        <w:rPr>
          <w:rFonts w:ascii="David" w:hAnsi="David" w:cs="David"/>
          <w:sz w:val="28"/>
          <w:szCs w:val="28"/>
          <w:rtl/>
        </w:rPr>
        <w:t xml:space="preserve"> הוא</w:t>
      </w:r>
      <w:r w:rsidRPr="00103F9A">
        <w:rPr>
          <w:rFonts w:ascii="David" w:eastAsia="David" w:hAnsi="David" w:cs="David"/>
          <w:sz w:val="28"/>
          <w:szCs w:val="28"/>
          <w:rtl/>
        </w:rPr>
        <w:t xml:space="preserve"> </w:t>
      </w:r>
      <w:r w:rsidRPr="00103F9A">
        <w:rPr>
          <w:rFonts w:ascii="David" w:hAnsi="David" w:cs="David"/>
          <w:sz w:val="28"/>
          <w:szCs w:val="28"/>
          <w:rtl/>
        </w:rPr>
        <w:t>מציע</w:t>
      </w:r>
      <w:r w:rsidRPr="00103F9A">
        <w:rPr>
          <w:rFonts w:ascii="David" w:eastAsia="David" w:hAnsi="David" w:cs="David"/>
          <w:sz w:val="28"/>
          <w:szCs w:val="28"/>
          <w:rtl/>
        </w:rPr>
        <w:t xml:space="preserve"> </w:t>
      </w:r>
      <w:r w:rsidRPr="00103F9A">
        <w:rPr>
          <w:rFonts w:ascii="David" w:hAnsi="David" w:cs="David"/>
          <w:sz w:val="28"/>
          <w:szCs w:val="28"/>
          <w:rtl/>
        </w:rPr>
        <w:t>להקים</w:t>
      </w:r>
      <w:r w:rsidRPr="00103F9A">
        <w:rPr>
          <w:rFonts w:ascii="David" w:eastAsia="David" w:hAnsi="David" w:cs="David"/>
          <w:sz w:val="28"/>
          <w:szCs w:val="28"/>
          <w:rtl/>
        </w:rPr>
        <w:t xml:space="preserve"> </w:t>
      </w:r>
      <w:r w:rsidRPr="00103F9A">
        <w:rPr>
          <w:rFonts w:ascii="David" w:hAnsi="David" w:cs="David"/>
          <w:sz w:val="28"/>
          <w:szCs w:val="28"/>
          <w:rtl/>
        </w:rPr>
        <w:t>"קרן</w:t>
      </w:r>
      <w:r w:rsidRPr="00103F9A">
        <w:rPr>
          <w:rFonts w:ascii="David" w:eastAsia="David" w:hAnsi="David" w:cs="David"/>
          <w:sz w:val="28"/>
          <w:szCs w:val="28"/>
          <w:rtl/>
        </w:rPr>
        <w:t xml:space="preserve"> </w:t>
      </w:r>
      <w:r w:rsidRPr="00103F9A">
        <w:rPr>
          <w:rFonts w:ascii="David" w:hAnsi="David" w:cs="David"/>
          <w:sz w:val="28"/>
          <w:szCs w:val="28"/>
          <w:rtl/>
        </w:rPr>
        <w:t>קיימת</w:t>
      </w:r>
      <w:r w:rsidRPr="00103F9A">
        <w:rPr>
          <w:rFonts w:ascii="David" w:eastAsia="David" w:hAnsi="David" w:cs="David"/>
          <w:sz w:val="28"/>
          <w:szCs w:val="28"/>
          <w:rtl/>
        </w:rPr>
        <w:t xml:space="preserve"> </w:t>
      </w:r>
      <w:r w:rsidRPr="00103F9A">
        <w:rPr>
          <w:rFonts w:ascii="David" w:hAnsi="David" w:cs="David"/>
          <w:sz w:val="28"/>
          <w:szCs w:val="28"/>
          <w:rtl/>
        </w:rPr>
        <w:t>חדשה" (קק"ח), שתרכוש</w:t>
      </w:r>
      <w:r w:rsidRPr="00103F9A">
        <w:rPr>
          <w:rFonts w:ascii="David" w:eastAsia="David" w:hAnsi="David" w:cs="David"/>
          <w:sz w:val="28"/>
          <w:szCs w:val="28"/>
          <w:rtl/>
        </w:rPr>
        <w:t xml:space="preserve"> </w:t>
      </w:r>
      <w:r w:rsidRPr="00103F9A">
        <w:rPr>
          <w:rFonts w:ascii="David" w:hAnsi="David" w:cs="David"/>
          <w:sz w:val="28"/>
          <w:szCs w:val="28"/>
          <w:rtl/>
        </w:rPr>
        <w:t>קרקעות</w:t>
      </w:r>
      <w:r w:rsidRPr="00103F9A">
        <w:rPr>
          <w:rFonts w:ascii="David" w:eastAsia="David" w:hAnsi="David" w:cs="David"/>
          <w:sz w:val="28"/>
          <w:szCs w:val="28"/>
          <w:rtl/>
        </w:rPr>
        <w:t xml:space="preserve"> </w:t>
      </w:r>
      <w:r w:rsidRPr="00103F9A">
        <w:rPr>
          <w:rFonts w:ascii="David" w:hAnsi="David" w:cs="David"/>
          <w:sz w:val="28"/>
          <w:szCs w:val="28"/>
          <w:rtl/>
        </w:rPr>
        <w:t>בארץ</w:t>
      </w:r>
      <w:r w:rsidRPr="00103F9A">
        <w:rPr>
          <w:rFonts w:ascii="David" w:eastAsia="David" w:hAnsi="David" w:cs="David"/>
          <w:sz w:val="28"/>
          <w:szCs w:val="28"/>
          <w:rtl/>
        </w:rPr>
        <w:t xml:space="preserve"> </w:t>
      </w:r>
      <w:r w:rsidRPr="00103F9A">
        <w:rPr>
          <w:rFonts w:ascii="David" w:hAnsi="David" w:cs="David"/>
          <w:sz w:val="28"/>
          <w:szCs w:val="28"/>
          <w:rtl/>
        </w:rPr>
        <w:t>ישראל, ותמכור</w:t>
      </w:r>
      <w:r w:rsidRPr="00103F9A">
        <w:rPr>
          <w:rFonts w:ascii="David" w:eastAsia="David" w:hAnsi="David" w:cs="David"/>
          <w:sz w:val="28"/>
          <w:szCs w:val="28"/>
          <w:rtl/>
        </w:rPr>
        <w:t xml:space="preserve"> </w:t>
      </w:r>
      <w:r w:rsidRPr="00103F9A">
        <w:rPr>
          <w:rFonts w:ascii="David" w:hAnsi="David" w:cs="David"/>
          <w:sz w:val="28"/>
          <w:szCs w:val="28"/>
          <w:rtl/>
        </w:rPr>
        <w:t>אותן</w:t>
      </w:r>
      <w:r w:rsidRPr="00103F9A">
        <w:rPr>
          <w:rFonts w:ascii="David" w:eastAsia="David" w:hAnsi="David" w:cs="David"/>
          <w:sz w:val="28"/>
          <w:szCs w:val="28"/>
          <w:rtl/>
        </w:rPr>
        <w:t xml:space="preserve"> </w:t>
      </w:r>
      <w:r w:rsidRPr="00103F9A">
        <w:rPr>
          <w:rFonts w:ascii="David" w:hAnsi="David" w:cs="David"/>
          <w:sz w:val="28"/>
          <w:szCs w:val="28"/>
          <w:rtl/>
        </w:rPr>
        <w:t>במחירי</w:t>
      </w:r>
      <w:r w:rsidRPr="00103F9A">
        <w:rPr>
          <w:rFonts w:ascii="David" w:eastAsia="David" w:hAnsi="David" w:cs="David"/>
          <w:sz w:val="28"/>
          <w:szCs w:val="28"/>
          <w:rtl/>
        </w:rPr>
        <w:t xml:space="preserve"> </w:t>
      </w:r>
      <w:r w:rsidRPr="00103F9A">
        <w:rPr>
          <w:rFonts w:ascii="David" w:hAnsi="David" w:cs="David"/>
          <w:sz w:val="28"/>
          <w:szCs w:val="28"/>
          <w:rtl/>
        </w:rPr>
        <w:t>עלות</w:t>
      </w:r>
      <w:r w:rsidRPr="00103F9A">
        <w:rPr>
          <w:rFonts w:ascii="David" w:eastAsia="David" w:hAnsi="David" w:cs="David"/>
          <w:sz w:val="28"/>
          <w:szCs w:val="28"/>
          <w:rtl/>
        </w:rPr>
        <w:t xml:space="preserve"> </w:t>
      </w:r>
      <w:r w:rsidRPr="00103F9A">
        <w:rPr>
          <w:rFonts w:ascii="David" w:hAnsi="David" w:cs="David"/>
          <w:sz w:val="28"/>
          <w:szCs w:val="28"/>
          <w:rtl/>
        </w:rPr>
        <w:t>לכל</w:t>
      </w:r>
      <w:r w:rsidRPr="00103F9A">
        <w:rPr>
          <w:rFonts w:ascii="David" w:eastAsia="David" w:hAnsi="David" w:cs="David"/>
          <w:sz w:val="28"/>
          <w:szCs w:val="28"/>
          <w:rtl/>
        </w:rPr>
        <w:t xml:space="preserve"> </w:t>
      </w:r>
      <w:r w:rsidRPr="00103F9A">
        <w:rPr>
          <w:rFonts w:ascii="David" w:hAnsi="David" w:cs="David"/>
          <w:sz w:val="28"/>
          <w:szCs w:val="28"/>
          <w:rtl/>
        </w:rPr>
        <w:t>יהודי</w:t>
      </w:r>
      <w:r w:rsidRPr="00103F9A">
        <w:rPr>
          <w:rFonts w:ascii="David" w:eastAsia="David" w:hAnsi="David" w:cs="David"/>
          <w:sz w:val="28"/>
          <w:szCs w:val="28"/>
          <w:rtl/>
        </w:rPr>
        <w:t xml:space="preserve"> </w:t>
      </w:r>
      <w:r w:rsidRPr="00103F9A">
        <w:rPr>
          <w:rFonts w:ascii="David" w:hAnsi="David" w:cs="David"/>
          <w:sz w:val="28"/>
          <w:szCs w:val="28"/>
          <w:rtl/>
        </w:rPr>
        <w:t>שמילא</w:t>
      </w:r>
      <w:r w:rsidRPr="00103F9A">
        <w:rPr>
          <w:rFonts w:ascii="David" w:eastAsia="David" w:hAnsi="David" w:cs="David"/>
          <w:sz w:val="28"/>
          <w:szCs w:val="28"/>
          <w:rtl/>
        </w:rPr>
        <w:t xml:space="preserve"> </w:t>
      </w:r>
      <w:r w:rsidRPr="00103F9A">
        <w:rPr>
          <w:rFonts w:ascii="David" w:hAnsi="David" w:cs="David"/>
          <w:sz w:val="28"/>
          <w:szCs w:val="28"/>
          <w:rtl/>
        </w:rPr>
        <w:t>את</w:t>
      </w:r>
      <w:r w:rsidRPr="00103F9A">
        <w:rPr>
          <w:rFonts w:ascii="David" w:eastAsia="David" w:hAnsi="David" w:cs="David"/>
          <w:sz w:val="28"/>
          <w:szCs w:val="28"/>
          <w:rtl/>
        </w:rPr>
        <w:t xml:space="preserve"> </w:t>
      </w:r>
      <w:r w:rsidRPr="00103F9A">
        <w:rPr>
          <w:rFonts w:ascii="David" w:hAnsi="David" w:cs="David"/>
          <w:sz w:val="28"/>
          <w:szCs w:val="28"/>
          <w:rtl/>
        </w:rPr>
        <w:t>חובותיו</w:t>
      </w:r>
      <w:r w:rsidRPr="00103F9A">
        <w:rPr>
          <w:rFonts w:ascii="David" w:eastAsia="David" w:hAnsi="David" w:cs="David"/>
          <w:sz w:val="28"/>
          <w:szCs w:val="28"/>
          <w:rtl/>
        </w:rPr>
        <w:t xml:space="preserve"> </w:t>
      </w:r>
      <w:r w:rsidRPr="00103F9A">
        <w:rPr>
          <w:rFonts w:ascii="David" w:hAnsi="David" w:cs="David"/>
          <w:sz w:val="28"/>
          <w:szCs w:val="28"/>
          <w:rtl/>
        </w:rPr>
        <w:t>למדינה, כך</w:t>
      </w:r>
      <w:r w:rsidRPr="00103F9A">
        <w:rPr>
          <w:rFonts w:ascii="David" w:eastAsia="David" w:hAnsi="David" w:cs="David"/>
          <w:sz w:val="28"/>
          <w:szCs w:val="28"/>
          <w:rtl/>
        </w:rPr>
        <w:t xml:space="preserve"> </w:t>
      </w:r>
      <w:r w:rsidRPr="00103F9A">
        <w:rPr>
          <w:rFonts w:ascii="David" w:hAnsi="David" w:cs="David"/>
          <w:sz w:val="28"/>
          <w:szCs w:val="28"/>
          <w:rtl/>
        </w:rPr>
        <w:t>שכל</w:t>
      </w:r>
      <w:r w:rsidRPr="00103F9A">
        <w:rPr>
          <w:rFonts w:ascii="David" w:eastAsia="David" w:hAnsi="David" w:cs="David"/>
          <w:sz w:val="28"/>
          <w:szCs w:val="28"/>
          <w:rtl/>
        </w:rPr>
        <w:t xml:space="preserve"> </w:t>
      </w:r>
      <w:r w:rsidRPr="00103F9A">
        <w:rPr>
          <w:rFonts w:ascii="David" w:hAnsi="David" w:cs="David"/>
          <w:sz w:val="28"/>
          <w:szCs w:val="28"/>
          <w:rtl/>
        </w:rPr>
        <w:t>אחד</w:t>
      </w:r>
      <w:r w:rsidRPr="00103F9A">
        <w:rPr>
          <w:rFonts w:ascii="David" w:eastAsia="David" w:hAnsi="David" w:cs="David"/>
          <w:sz w:val="28"/>
          <w:szCs w:val="28"/>
          <w:rtl/>
        </w:rPr>
        <w:t xml:space="preserve"> </w:t>
      </w:r>
      <w:r w:rsidRPr="00103F9A">
        <w:rPr>
          <w:rFonts w:ascii="David" w:hAnsi="David" w:cs="David"/>
          <w:sz w:val="28"/>
          <w:szCs w:val="28"/>
          <w:rtl/>
        </w:rPr>
        <w:t>יקבל</w:t>
      </w:r>
      <w:r w:rsidRPr="00103F9A">
        <w:rPr>
          <w:rFonts w:ascii="David" w:eastAsia="David" w:hAnsi="David" w:cs="David"/>
          <w:sz w:val="28"/>
          <w:szCs w:val="28"/>
          <w:rtl/>
        </w:rPr>
        <w:t xml:space="preserve"> </w:t>
      </w:r>
      <w:r w:rsidRPr="00103F9A">
        <w:rPr>
          <w:rFonts w:ascii="David" w:hAnsi="David" w:cs="David"/>
          <w:sz w:val="28"/>
          <w:szCs w:val="28"/>
          <w:rtl/>
        </w:rPr>
        <w:t>נחלה</w:t>
      </w:r>
      <w:r w:rsidRPr="00103F9A">
        <w:rPr>
          <w:rFonts w:ascii="David" w:eastAsia="David" w:hAnsi="David" w:cs="David"/>
          <w:sz w:val="28"/>
          <w:szCs w:val="28"/>
          <w:rtl/>
        </w:rPr>
        <w:t xml:space="preserve"> </w:t>
      </w:r>
      <w:r w:rsidRPr="00103F9A">
        <w:rPr>
          <w:rFonts w:ascii="David" w:hAnsi="David" w:cs="David"/>
          <w:sz w:val="28"/>
          <w:szCs w:val="28"/>
          <w:rtl/>
        </w:rPr>
        <w:t>בשווי</w:t>
      </w:r>
      <w:r w:rsidRPr="00103F9A">
        <w:rPr>
          <w:rFonts w:ascii="David" w:eastAsia="David" w:hAnsi="David" w:cs="David"/>
          <w:sz w:val="28"/>
          <w:szCs w:val="28"/>
          <w:rtl/>
        </w:rPr>
        <w:t xml:space="preserve"> </w:t>
      </w:r>
      <w:r w:rsidRPr="00103F9A">
        <w:rPr>
          <w:rFonts w:ascii="David" w:hAnsi="David" w:cs="David"/>
          <w:sz w:val="28"/>
          <w:szCs w:val="28"/>
          <w:rtl/>
        </w:rPr>
        <w:t>כלכלי</w:t>
      </w:r>
      <w:r w:rsidRPr="00103F9A">
        <w:rPr>
          <w:rFonts w:ascii="David" w:eastAsia="David" w:hAnsi="David" w:cs="David"/>
          <w:sz w:val="28"/>
          <w:szCs w:val="28"/>
          <w:rtl/>
        </w:rPr>
        <w:t xml:space="preserve"> </w:t>
      </w:r>
      <w:r w:rsidRPr="00103F9A">
        <w:rPr>
          <w:rFonts w:ascii="David" w:hAnsi="David" w:cs="David"/>
          <w:sz w:val="28"/>
          <w:szCs w:val="28"/>
          <w:rtl/>
        </w:rPr>
        <w:t>זהה. בניגוד</w:t>
      </w:r>
      <w:r w:rsidRPr="00103F9A">
        <w:rPr>
          <w:rFonts w:ascii="David" w:eastAsia="David" w:hAnsi="David" w:cs="David"/>
          <w:sz w:val="28"/>
          <w:szCs w:val="28"/>
          <w:rtl/>
        </w:rPr>
        <w:t xml:space="preserve"> </w:t>
      </w:r>
      <w:r w:rsidRPr="00103F9A">
        <w:rPr>
          <w:rFonts w:ascii="David" w:hAnsi="David" w:cs="David"/>
          <w:sz w:val="28"/>
          <w:szCs w:val="28"/>
          <w:rtl/>
        </w:rPr>
        <w:t>להצעתו</w:t>
      </w:r>
      <w:r w:rsidRPr="00103F9A">
        <w:rPr>
          <w:rFonts w:ascii="David" w:eastAsia="David" w:hAnsi="David" w:cs="David"/>
          <w:sz w:val="28"/>
          <w:szCs w:val="28"/>
          <w:rtl/>
        </w:rPr>
        <w:t xml:space="preserve"> </w:t>
      </w:r>
      <w:r w:rsidRPr="00103F9A">
        <w:rPr>
          <w:rFonts w:ascii="David" w:hAnsi="David" w:cs="David"/>
          <w:sz w:val="28"/>
          <w:szCs w:val="28"/>
          <w:rtl/>
        </w:rPr>
        <w:t>של</w:t>
      </w:r>
      <w:r w:rsidRPr="00103F9A">
        <w:rPr>
          <w:rFonts w:ascii="David" w:eastAsia="David" w:hAnsi="David" w:cs="David"/>
          <w:sz w:val="28"/>
          <w:szCs w:val="28"/>
          <w:rtl/>
        </w:rPr>
        <w:t xml:space="preserve"> </w:t>
      </w:r>
      <w:r w:rsidRPr="00103F9A">
        <w:rPr>
          <w:rFonts w:ascii="David" w:hAnsi="David" w:cs="David"/>
          <w:sz w:val="28"/>
          <w:szCs w:val="28"/>
          <w:rtl/>
        </w:rPr>
        <w:t xml:space="preserve">הרצל: </w:t>
      </w:r>
      <w:r w:rsidRPr="00103F9A">
        <w:rPr>
          <w:rStyle w:val="Q"/>
          <w:rFonts w:ascii="David" w:hAnsi="David" w:cs="David"/>
          <w:sz w:val="28"/>
          <w:szCs w:val="28"/>
          <w:rtl/>
        </w:rPr>
        <w:t>"הקרן</w:t>
      </w:r>
      <w:r w:rsidRPr="00103F9A">
        <w:rPr>
          <w:rStyle w:val="Q"/>
          <w:rFonts w:ascii="David" w:eastAsia="David" w:hAnsi="David" w:cs="David"/>
          <w:sz w:val="28"/>
          <w:szCs w:val="28"/>
          <w:rtl/>
        </w:rPr>
        <w:t xml:space="preserve"> </w:t>
      </w:r>
      <w:r w:rsidRPr="00103F9A">
        <w:rPr>
          <w:rStyle w:val="Q"/>
          <w:rFonts w:ascii="David" w:hAnsi="David" w:cs="David"/>
          <w:sz w:val="28"/>
          <w:szCs w:val="28"/>
          <w:rtl/>
        </w:rPr>
        <w:t>הקיימת</w:t>
      </w:r>
      <w:r w:rsidRPr="00103F9A">
        <w:rPr>
          <w:rStyle w:val="Q"/>
          <w:rFonts w:ascii="David" w:eastAsia="David" w:hAnsi="David" w:cs="David"/>
          <w:sz w:val="28"/>
          <w:szCs w:val="28"/>
          <w:rtl/>
        </w:rPr>
        <w:t xml:space="preserve"> </w:t>
      </w:r>
      <w:r w:rsidRPr="00103F9A">
        <w:rPr>
          <w:rStyle w:val="Q"/>
          <w:rFonts w:ascii="David" w:hAnsi="David" w:cs="David"/>
          <w:sz w:val="28"/>
          <w:szCs w:val="28"/>
          <w:rtl/>
        </w:rPr>
        <w:t>שלנו</w:t>
      </w:r>
      <w:r w:rsidRPr="00103F9A">
        <w:rPr>
          <w:rStyle w:val="Q"/>
          <w:rFonts w:ascii="David" w:eastAsia="David" w:hAnsi="David" w:cs="David"/>
          <w:sz w:val="28"/>
          <w:szCs w:val="28"/>
          <w:rtl/>
        </w:rPr>
        <w:t xml:space="preserve"> </w:t>
      </w:r>
      <w:r w:rsidRPr="00103F9A">
        <w:rPr>
          <w:rStyle w:val="Q"/>
          <w:rFonts w:ascii="David" w:hAnsi="David" w:cs="David"/>
          <w:bCs/>
          <w:sz w:val="28"/>
          <w:szCs w:val="28"/>
          <w:rtl/>
        </w:rPr>
        <w:t>אינה</w:t>
      </w:r>
      <w:r w:rsidRPr="00103F9A">
        <w:rPr>
          <w:rStyle w:val="Q"/>
          <w:rFonts w:ascii="David" w:eastAsia="David" w:hAnsi="David" w:cs="David"/>
          <w:sz w:val="28"/>
          <w:szCs w:val="28"/>
          <w:rtl/>
        </w:rPr>
        <w:t xml:space="preserve"> </w:t>
      </w:r>
      <w:r w:rsidRPr="00103F9A">
        <w:rPr>
          <w:rStyle w:val="Q"/>
          <w:rFonts w:ascii="David" w:hAnsi="David" w:cs="David"/>
          <w:sz w:val="28"/>
          <w:szCs w:val="28"/>
          <w:rtl/>
        </w:rPr>
        <w:t>בעלים</w:t>
      </w:r>
      <w:r w:rsidRPr="00103F9A">
        <w:rPr>
          <w:rStyle w:val="Q"/>
          <w:rFonts w:ascii="David" w:eastAsia="David" w:hAnsi="David" w:cs="David"/>
          <w:sz w:val="28"/>
          <w:szCs w:val="28"/>
          <w:rtl/>
        </w:rPr>
        <w:t xml:space="preserve"> </w:t>
      </w:r>
      <w:r w:rsidRPr="00103F9A">
        <w:rPr>
          <w:rStyle w:val="Q"/>
          <w:rFonts w:ascii="David" w:hAnsi="David" w:cs="David"/>
          <w:sz w:val="28"/>
          <w:szCs w:val="28"/>
          <w:rtl/>
        </w:rPr>
        <w:t>של</w:t>
      </w:r>
      <w:r w:rsidRPr="00103F9A">
        <w:rPr>
          <w:rStyle w:val="Q"/>
          <w:rFonts w:ascii="David" w:eastAsia="David" w:hAnsi="David" w:cs="David"/>
          <w:sz w:val="28"/>
          <w:szCs w:val="28"/>
          <w:rtl/>
        </w:rPr>
        <w:t xml:space="preserve"> </w:t>
      </w:r>
      <w:r w:rsidRPr="00103F9A">
        <w:rPr>
          <w:rStyle w:val="Q"/>
          <w:rFonts w:ascii="David" w:hAnsi="David" w:cs="David"/>
          <w:sz w:val="28"/>
          <w:szCs w:val="28"/>
          <w:rtl/>
        </w:rPr>
        <w:t>הקרקע... אדמות</w:t>
      </w:r>
      <w:r w:rsidRPr="00103F9A">
        <w:rPr>
          <w:rStyle w:val="Q"/>
          <w:rFonts w:ascii="David" w:eastAsia="David" w:hAnsi="David" w:cs="David"/>
          <w:sz w:val="28"/>
          <w:szCs w:val="28"/>
          <w:rtl/>
        </w:rPr>
        <w:t xml:space="preserve"> </w:t>
      </w:r>
      <w:r w:rsidRPr="00103F9A">
        <w:rPr>
          <w:rStyle w:val="Q"/>
          <w:rFonts w:ascii="David" w:hAnsi="David" w:cs="David"/>
          <w:sz w:val="28"/>
          <w:szCs w:val="28"/>
          <w:rtl/>
        </w:rPr>
        <w:t>העם</w:t>
      </w:r>
      <w:r w:rsidRPr="00103F9A">
        <w:rPr>
          <w:rStyle w:val="Q"/>
          <w:rFonts w:ascii="David" w:eastAsia="David" w:hAnsi="David" w:cs="David"/>
          <w:sz w:val="28"/>
          <w:szCs w:val="28"/>
          <w:rtl/>
        </w:rPr>
        <w:t xml:space="preserve"> </w:t>
      </w:r>
      <w:r w:rsidRPr="00103F9A">
        <w:rPr>
          <w:rStyle w:val="Q"/>
          <w:rFonts w:ascii="David" w:hAnsi="David" w:cs="David"/>
          <w:sz w:val="28"/>
          <w:szCs w:val="28"/>
          <w:rtl/>
        </w:rPr>
        <w:t>היהודי</w:t>
      </w:r>
      <w:r w:rsidRPr="00103F9A">
        <w:rPr>
          <w:rStyle w:val="Q"/>
          <w:rFonts w:ascii="David" w:eastAsia="David" w:hAnsi="David" w:cs="David"/>
          <w:sz w:val="28"/>
          <w:szCs w:val="28"/>
          <w:rtl/>
        </w:rPr>
        <w:t xml:space="preserve"> </w:t>
      </w:r>
      <w:r w:rsidRPr="00103F9A">
        <w:rPr>
          <w:rStyle w:val="Q"/>
          <w:rFonts w:ascii="David" w:hAnsi="David" w:cs="David"/>
          <w:sz w:val="28"/>
          <w:szCs w:val="28"/>
          <w:rtl/>
        </w:rPr>
        <w:t>שמורות</w:t>
      </w:r>
      <w:r w:rsidRPr="00103F9A">
        <w:rPr>
          <w:rStyle w:val="Q"/>
          <w:rFonts w:ascii="David" w:eastAsia="David" w:hAnsi="David" w:cs="David"/>
          <w:sz w:val="28"/>
          <w:szCs w:val="28"/>
          <w:rtl/>
        </w:rPr>
        <w:t xml:space="preserve"> </w:t>
      </w:r>
      <w:r w:rsidRPr="00103F9A">
        <w:rPr>
          <w:rStyle w:val="Q"/>
          <w:rFonts w:ascii="David" w:hAnsi="David" w:cs="David"/>
          <w:sz w:val="28"/>
          <w:szCs w:val="28"/>
          <w:rtl/>
        </w:rPr>
        <w:t>אצל</w:t>
      </w:r>
      <w:r w:rsidRPr="00103F9A">
        <w:rPr>
          <w:rStyle w:val="Q"/>
          <w:rFonts w:ascii="David" w:eastAsia="David" w:hAnsi="David" w:cs="David"/>
          <w:sz w:val="28"/>
          <w:szCs w:val="28"/>
          <w:rtl/>
        </w:rPr>
        <w:t xml:space="preserve"> </w:t>
      </w:r>
      <w:r w:rsidRPr="00103F9A">
        <w:rPr>
          <w:rStyle w:val="Q"/>
          <w:rFonts w:ascii="David" w:hAnsi="David" w:cs="David"/>
          <w:sz w:val="28"/>
          <w:szCs w:val="28"/>
          <w:rtl/>
        </w:rPr>
        <w:t>הקרן</w:t>
      </w:r>
      <w:r w:rsidRPr="00103F9A">
        <w:rPr>
          <w:rStyle w:val="Q"/>
          <w:rFonts w:ascii="David" w:eastAsia="David" w:hAnsi="David" w:cs="David"/>
          <w:sz w:val="28"/>
          <w:szCs w:val="28"/>
          <w:rtl/>
        </w:rPr>
        <w:t xml:space="preserve"> </w:t>
      </w:r>
      <w:r w:rsidRPr="00103F9A">
        <w:rPr>
          <w:rStyle w:val="Q"/>
          <w:rFonts w:ascii="David" w:hAnsi="David" w:cs="David"/>
          <w:sz w:val="28"/>
          <w:szCs w:val="28"/>
          <w:rtl/>
        </w:rPr>
        <w:t>בנאמנות... אף</w:t>
      </w:r>
      <w:r w:rsidRPr="00103F9A">
        <w:rPr>
          <w:rStyle w:val="Q"/>
          <w:rFonts w:ascii="David" w:eastAsia="David" w:hAnsi="David" w:cs="David"/>
          <w:sz w:val="28"/>
          <w:szCs w:val="28"/>
          <w:rtl/>
        </w:rPr>
        <w:t xml:space="preserve"> </w:t>
      </w:r>
      <w:r w:rsidRPr="00103F9A">
        <w:rPr>
          <w:rStyle w:val="Q"/>
          <w:rFonts w:ascii="David" w:hAnsi="David" w:cs="David"/>
          <w:sz w:val="28"/>
          <w:szCs w:val="28"/>
          <w:rtl/>
        </w:rPr>
        <w:t>אחד</w:t>
      </w:r>
      <w:r w:rsidRPr="00103F9A">
        <w:rPr>
          <w:rStyle w:val="Q"/>
          <w:rFonts w:ascii="David" w:eastAsia="David" w:hAnsi="David" w:cs="David"/>
          <w:sz w:val="28"/>
          <w:szCs w:val="28"/>
          <w:rtl/>
        </w:rPr>
        <w:t xml:space="preserve"> </w:t>
      </w:r>
      <w:r w:rsidRPr="00103F9A">
        <w:rPr>
          <w:rStyle w:val="Q"/>
          <w:rFonts w:ascii="David" w:hAnsi="David" w:cs="David"/>
          <w:sz w:val="28"/>
          <w:szCs w:val="28"/>
          <w:rtl/>
        </w:rPr>
        <w:t>לא</w:t>
      </w:r>
      <w:r w:rsidRPr="00103F9A">
        <w:rPr>
          <w:rStyle w:val="Q"/>
          <w:rFonts w:ascii="David" w:eastAsia="David" w:hAnsi="David" w:cs="David"/>
          <w:sz w:val="28"/>
          <w:szCs w:val="28"/>
          <w:rtl/>
        </w:rPr>
        <w:t xml:space="preserve"> </w:t>
      </w:r>
      <w:r w:rsidRPr="00103F9A">
        <w:rPr>
          <w:rStyle w:val="Q"/>
          <w:rFonts w:ascii="David" w:hAnsi="David" w:cs="David"/>
          <w:sz w:val="28"/>
          <w:szCs w:val="28"/>
          <w:rtl/>
        </w:rPr>
        <w:t>יכול</w:t>
      </w:r>
      <w:r w:rsidRPr="00103F9A">
        <w:rPr>
          <w:rStyle w:val="Q"/>
          <w:rFonts w:ascii="David" w:eastAsia="David" w:hAnsi="David" w:cs="David"/>
          <w:sz w:val="28"/>
          <w:szCs w:val="28"/>
          <w:rtl/>
        </w:rPr>
        <w:t xml:space="preserve"> </w:t>
      </w:r>
      <w:r w:rsidRPr="00103F9A">
        <w:rPr>
          <w:rStyle w:val="Q"/>
          <w:rFonts w:ascii="David" w:hAnsi="David" w:cs="David"/>
          <w:sz w:val="28"/>
          <w:szCs w:val="28"/>
          <w:rtl/>
        </w:rPr>
        <w:t>לרכוש</w:t>
      </w:r>
      <w:r w:rsidRPr="00103F9A">
        <w:rPr>
          <w:rStyle w:val="Q"/>
          <w:rFonts w:ascii="David" w:eastAsia="David" w:hAnsi="David" w:cs="David"/>
          <w:sz w:val="28"/>
          <w:szCs w:val="28"/>
          <w:rtl/>
        </w:rPr>
        <w:t xml:space="preserve"> </w:t>
      </w:r>
      <w:r w:rsidRPr="00103F9A">
        <w:rPr>
          <w:rStyle w:val="Q"/>
          <w:rFonts w:ascii="David" w:hAnsi="David" w:cs="David"/>
          <w:sz w:val="28"/>
          <w:szCs w:val="28"/>
          <w:rtl/>
        </w:rPr>
        <w:t>מהקרן</w:t>
      </w:r>
      <w:r w:rsidRPr="00103F9A">
        <w:rPr>
          <w:rStyle w:val="Q"/>
          <w:rFonts w:ascii="David" w:eastAsia="David" w:hAnsi="David" w:cs="David"/>
          <w:sz w:val="28"/>
          <w:szCs w:val="28"/>
          <w:rtl/>
        </w:rPr>
        <w:t xml:space="preserve"> </w:t>
      </w:r>
      <w:r w:rsidRPr="00103F9A">
        <w:rPr>
          <w:rStyle w:val="Q"/>
          <w:rFonts w:ascii="David" w:hAnsi="David" w:cs="David"/>
          <w:sz w:val="28"/>
          <w:szCs w:val="28"/>
          <w:rtl/>
        </w:rPr>
        <w:t>יותר</w:t>
      </w:r>
      <w:r w:rsidRPr="00103F9A">
        <w:rPr>
          <w:rStyle w:val="Q"/>
          <w:rFonts w:ascii="David" w:eastAsia="David" w:hAnsi="David" w:cs="David"/>
          <w:sz w:val="28"/>
          <w:szCs w:val="28"/>
          <w:rtl/>
        </w:rPr>
        <w:t xml:space="preserve"> </w:t>
      </w:r>
      <w:r w:rsidRPr="00103F9A">
        <w:rPr>
          <w:rStyle w:val="Q"/>
          <w:rFonts w:ascii="David" w:hAnsi="David" w:cs="David"/>
          <w:sz w:val="28"/>
          <w:szCs w:val="28"/>
          <w:rtl/>
        </w:rPr>
        <w:t>אדמה</w:t>
      </w:r>
      <w:r w:rsidRPr="00103F9A">
        <w:rPr>
          <w:rStyle w:val="Q"/>
          <w:rFonts w:ascii="David" w:eastAsia="David" w:hAnsi="David" w:cs="David"/>
          <w:sz w:val="28"/>
          <w:szCs w:val="28"/>
          <w:rtl/>
        </w:rPr>
        <w:t xml:space="preserve"> </w:t>
      </w:r>
      <w:r w:rsidRPr="00103F9A">
        <w:rPr>
          <w:rStyle w:val="Q"/>
          <w:rFonts w:ascii="David" w:hAnsi="David" w:cs="David"/>
          <w:sz w:val="28"/>
          <w:szCs w:val="28"/>
          <w:rtl/>
        </w:rPr>
        <w:t>מאשר</w:t>
      </w:r>
      <w:r w:rsidRPr="00103F9A">
        <w:rPr>
          <w:rStyle w:val="Q"/>
          <w:rFonts w:ascii="David" w:eastAsia="David" w:hAnsi="David" w:cs="David"/>
          <w:sz w:val="28"/>
          <w:szCs w:val="28"/>
          <w:rtl/>
        </w:rPr>
        <w:t xml:space="preserve"> </w:t>
      </w:r>
      <w:r w:rsidRPr="00103F9A">
        <w:rPr>
          <w:rStyle w:val="Q"/>
          <w:rFonts w:ascii="David" w:hAnsi="David" w:cs="David"/>
          <w:sz w:val="28"/>
          <w:szCs w:val="28"/>
          <w:rtl/>
        </w:rPr>
        <w:t>כל</w:t>
      </w:r>
      <w:r w:rsidRPr="00103F9A">
        <w:rPr>
          <w:rStyle w:val="Q"/>
          <w:rFonts w:ascii="David" w:eastAsia="David" w:hAnsi="David" w:cs="David"/>
          <w:sz w:val="28"/>
          <w:szCs w:val="28"/>
          <w:rtl/>
        </w:rPr>
        <w:t xml:space="preserve"> </w:t>
      </w:r>
      <w:r w:rsidRPr="00103F9A">
        <w:rPr>
          <w:rStyle w:val="Q"/>
          <w:rFonts w:ascii="David" w:hAnsi="David" w:cs="David"/>
          <w:sz w:val="28"/>
          <w:szCs w:val="28"/>
          <w:rtl/>
        </w:rPr>
        <w:t>יהודי</w:t>
      </w:r>
      <w:r w:rsidRPr="00103F9A">
        <w:rPr>
          <w:rStyle w:val="Q"/>
          <w:rFonts w:ascii="David" w:eastAsia="David" w:hAnsi="David" w:cs="David"/>
          <w:sz w:val="28"/>
          <w:szCs w:val="28"/>
          <w:rtl/>
        </w:rPr>
        <w:t xml:space="preserve"> </w:t>
      </w:r>
      <w:r w:rsidRPr="00103F9A">
        <w:rPr>
          <w:rStyle w:val="Q"/>
          <w:rFonts w:ascii="David" w:hAnsi="David" w:cs="David"/>
          <w:sz w:val="28"/>
          <w:szCs w:val="28"/>
          <w:rtl/>
        </w:rPr>
        <w:t>אחר"; רכישת</w:t>
      </w:r>
      <w:r w:rsidRPr="00103F9A">
        <w:rPr>
          <w:rStyle w:val="Q"/>
          <w:rFonts w:ascii="David" w:eastAsia="David" w:hAnsi="David" w:cs="David"/>
          <w:sz w:val="28"/>
          <w:szCs w:val="28"/>
          <w:rtl/>
        </w:rPr>
        <w:t xml:space="preserve"> </w:t>
      </w:r>
      <w:r w:rsidRPr="00103F9A">
        <w:rPr>
          <w:rStyle w:val="Q"/>
          <w:rFonts w:ascii="David" w:hAnsi="David" w:cs="David"/>
          <w:sz w:val="28"/>
          <w:szCs w:val="28"/>
          <w:rtl/>
        </w:rPr>
        <w:t>קרקע</w:t>
      </w:r>
      <w:r w:rsidRPr="00103F9A">
        <w:rPr>
          <w:rStyle w:val="Q"/>
          <w:rFonts w:ascii="David" w:eastAsia="David" w:hAnsi="David" w:cs="David"/>
          <w:sz w:val="28"/>
          <w:szCs w:val="28"/>
          <w:rtl/>
        </w:rPr>
        <w:t xml:space="preserve"> </w:t>
      </w:r>
      <w:r w:rsidRPr="00103F9A">
        <w:rPr>
          <w:rStyle w:val="Q"/>
          <w:rFonts w:ascii="David" w:hAnsi="David" w:cs="David"/>
          <w:sz w:val="28"/>
          <w:szCs w:val="28"/>
          <w:rtl/>
        </w:rPr>
        <w:t>תהיה</w:t>
      </w:r>
      <w:r w:rsidRPr="00103F9A">
        <w:rPr>
          <w:rStyle w:val="Q"/>
          <w:rFonts w:ascii="David" w:eastAsia="David" w:hAnsi="David" w:cs="David"/>
          <w:sz w:val="28"/>
          <w:szCs w:val="28"/>
          <w:rtl/>
        </w:rPr>
        <w:t xml:space="preserve"> </w:t>
      </w:r>
      <w:r w:rsidRPr="00103F9A">
        <w:rPr>
          <w:rStyle w:val="Q"/>
          <w:rFonts w:ascii="David" w:hAnsi="David" w:cs="David"/>
          <w:sz w:val="28"/>
          <w:szCs w:val="28"/>
          <w:rtl/>
        </w:rPr>
        <w:t>מותנית</w:t>
      </w:r>
      <w:r w:rsidRPr="00103F9A">
        <w:rPr>
          <w:rStyle w:val="Q"/>
          <w:rFonts w:ascii="David" w:eastAsia="David" w:hAnsi="David" w:cs="David"/>
          <w:sz w:val="28"/>
          <w:szCs w:val="28"/>
          <w:rtl/>
        </w:rPr>
        <w:t xml:space="preserve"> </w:t>
      </w:r>
      <w:r w:rsidRPr="00103F9A">
        <w:rPr>
          <w:rStyle w:val="Q"/>
          <w:rFonts w:ascii="David" w:hAnsi="David" w:cs="David"/>
          <w:sz w:val="28"/>
          <w:szCs w:val="28"/>
          <w:rtl/>
        </w:rPr>
        <w:t>בהתחייבות</w:t>
      </w:r>
      <w:r w:rsidRPr="00103F9A">
        <w:rPr>
          <w:rStyle w:val="Q"/>
          <w:rFonts w:ascii="David" w:eastAsia="David" w:hAnsi="David" w:cs="David"/>
          <w:sz w:val="28"/>
          <w:szCs w:val="28"/>
          <w:rtl/>
        </w:rPr>
        <w:t xml:space="preserve"> </w:t>
      </w:r>
      <w:r w:rsidRPr="00103F9A">
        <w:rPr>
          <w:rStyle w:val="Q"/>
          <w:rFonts w:ascii="David" w:hAnsi="David" w:cs="David"/>
          <w:sz w:val="28"/>
          <w:szCs w:val="28"/>
          <w:rtl/>
        </w:rPr>
        <w:t>"שלא</w:t>
      </w:r>
      <w:r w:rsidRPr="00103F9A">
        <w:rPr>
          <w:rStyle w:val="Q"/>
          <w:rFonts w:ascii="David" w:eastAsia="David" w:hAnsi="David" w:cs="David"/>
          <w:sz w:val="28"/>
          <w:szCs w:val="28"/>
          <w:rtl/>
        </w:rPr>
        <w:t xml:space="preserve"> </w:t>
      </w:r>
      <w:r w:rsidRPr="00103F9A">
        <w:rPr>
          <w:rStyle w:val="Q"/>
          <w:rFonts w:ascii="David" w:hAnsi="David" w:cs="David"/>
          <w:sz w:val="28"/>
          <w:szCs w:val="28"/>
          <w:rtl/>
        </w:rPr>
        <w:t>ימכרו</w:t>
      </w:r>
      <w:r w:rsidRPr="00103F9A">
        <w:rPr>
          <w:rStyle w:val="Q"/>
          <w:rFonts w:ascii="David" w:eastAsia="David" w:hAnsi="David" w:cs="David"/>
          <w:sz w:val="28"/>
          <w:szCs w:val="28"/>
          <w:rtl/>
        </w:rPr>
        <w:t xml:space="preserve"> </w:t>
      </w:r>
      <w:r w:rsidRPr="00103F9A">
        <w:rPr>
          <w:rStyle w:val="Q"/>
          <w:rFonts w:ascii="David" w:hAnsi="David" w:cs="David"/>
          <w:sz w:val="28"/>
          <w:szCs w:val="28"/>
          <w:rtl/>
        </w:rPr>
        <w:t>אותן</w:t>
      </w:r>
      <w:r w:rsidRPr="00103F9A">
        <w:rPr>
          <w:rStyle w:val="Q"/>
          <w:rFonts w:ascii="David" w:eastAsia="David" w:hAnsi="David" w:cs="David"/>
          <w:sz w:val="28"/>
          <w:szCs w:val="28"/>
          <w:rtl/>
        </w:rPr>
        <w:t xml:space="preserve"> </w:t>
      </w:r>
      <w:r w:rsidRPr="00103F9A">
        <w:rPr>
          <w:rStyle w:val="Q"/>
          <w:rFonts w:ascii="David" w:hAnsi="David" w:cs="David"/>
          <w:sz w:val="28"/>
          <w:szCs w:val="28"/>
          <w:rtl/>
        </w:rPr>
        <w:t>לעולם. בעלי</w:t>
      </w:r>
      <w:r w:rsidRPr="00103F9A">
        <w:rPr>
          <w:rStyle w:val="Q"/>
          <w:rFonts w:ascii="David" w:eastAsia="David" w:hAnsi="David" w:cs="David"/>
          <w:sz w:val="28"/>
          <w:szCs w:val="28"/>
          <w:rtl/>
        </w:rPr>
        <w:t xml:space="preserve"> </w:t>
      </w:r>
      <w:r w:rsidRPr="00103F9A">
        <w:rPr>
          <w:rStyle w:val="Q"/>
          <w:rFonts w:ascii="David" w:hAnsi="David" w:cs="David"/>
          <w:sz w:val="28"/>
          <w:szCs w:val="28"/>
          <w:rtl/>
        </w:rPr>
        <w:t>הקרקעות</w:t>
      </w:r>
      <w:r w:rsidRPr="00103F9A">
        <w:rPr>
          <w:rStyle w:val="Q"/>
          <w:rFonts w:ascii="David" w:eastAsia="David" w:hAnsi="David" w:cs="David"/>
          <w:sz w:val="28"/>
          <w:szCs w:val="28"/>
          <w:rtl/>
        </w:rPr>
        <w:t xml:space="preserve"> </w:t>
      </w:r>
      <w:r w:rsidRPr="00103F9A">
        <w:rPr>
          <w:rStyle w:val="Q"/>
          <w:rFonts w:ascii="David" w:hAnsi="David" w:cs="David"/>
          <w:sz w:val="28"/>
          <w:szCs w:val="28"/>
          <w:rtl/>
        </w:rPr>
        <w:t>יהיו</w:t>
      </w:r>
      <w:r w:rsidRPr="00103F9A">
        <w:rPr>
          <w:rStyle w:val="Q"/>
          <w:rFonts w:ascii="David" w:eastAsia="David" w:hAnsi="David" w:cs="David"/>
          <w:sz w:val="28"/>
          <w:szCs w:val="28"/>
          <w:rtl/>
        </w:rPr>
        <w:t xml:space="preserve"> </w:t>
      </w:r>
      <w:r w:rsidRPr="00103F9A">
        <w:rPr>
          <w:rStyle w:val="Q"/>
          <w:rFonts w:ascii="David" w:hAnsi="David" w:cs="David"/>
          <w:sz w:val="28"/>
          <w:szCs w:val="28"/>
          <w:rtl/>
        </w:rPr>
        <w:t>רשאים</w:t>
      </w:r>
      <w:r w:rsidRPr="00103F9A">
        <w:rPr>
          <w:rStyle w:val="Q"/>
          <w:rFonts w:ascii="David" w:eastAsia="David" w:hAnsi="David" w:cs="David"/>
          <w:sz w:val="28"/>
          <w:szCs w:val="28"/>
          <w:rtl/>
        </w:rPr>
        <w:t xml:space="preserve"> </w:t>
      </w:r>
      <w:r w:rsidRPr="00103F9A">
        <w:rPr>
          <w:rStyle w:val="Q"/>
          <w:rFonts w:ascii="David" w:hAnsi="David" w:cs="David"/>
          <w:sz w:val="28"/>
          <w:szCs w:val="28"/>
          <w:rtl/>
        </w:rPr>
        <w:t>להשכיר</w:t>
      </w:r>
      <w:r w:rsidRPr="00103F9A">
        <w:rPr>
          <w:rStyle w:val="Q"/>
          <w:rFonts w:ascii="David" w:eastAsia="David" w:hAnsi="David" w:cs="David"/>
          <w:sz w:val="28"/>
          <w:szCs w:val="28"/>
          <w:rtl/>
        </w:rPr>
        <w:t xml:space="preserve"> </w:t>
      </w:r>
      <w:r w:rsidRPr="00103F9A">
        <w:rPr>
          <w:rStyle w:val="Q"/>
          <w:rFonts w:ascii="David" w:hAnsi="David" w:cs="David"/>
          <w:sz w:val="28"/>
          <w:szCs w:val="28"/>
          <w:rtl/>
        </w:rPr>
        <w:t>את</w:t>
      </w:r>
      <w:r w:rsidRPr="00103F9A">
        <w:rPr>
          <w:rStyle w:val="Q"/>
          <w:rFonts w:ascii="David" w:eastAsia="David" w:hAnsi="David" w:cs="David"/>
          <w:sz w:val="28"/>
          <w:szCs w:val="28"/>
          <w:rtl/>
        </w:rPr>
        <w:t xml:space="preserve"> </w:t>
      </w:r>
      <w:r w:rsidRPr="00103F9A">
        <w:rPr>
          <w:rStyle w:val="Q"/>
          <w:rFonts w:ascii="David" w:hAnsi="David" w:cs="David"/>
          <w:sz w:val="28"/>
          <w:szCs w:val="28"/>
          <w:rtl/>
        </w:rPr>
        <w:t>נכסיהם</w:t>
      </w:r>
      <w:r w:rsidRPr="00103F9A">
        <w:rPr>
          <w:rStyle w:val="Q"/>
          <w:rFonts w:ascii="David" w:eastAsia="David" w:hAnsi="David" w:cs="David"/>
          <w:sz w:val="28"/>
          <w:szCs w:val="28"/>
          <w:rtl/>
        </w:rPr>
        <w:t xml:space="preserve"> </w:t>
      </w:r>
      <w:r w:rsidRPr="00103F9A">
        <w:rPr>
          <w:rStyle w:val="Q"/>
          <w:rFonts w:ascii="David" w:hAnsi="David" w:cs="David"/>
          <w:sz w:val="28"/>
          <w:szCs w:val="28"/>
          <w:rtl/>
        </w:rPr>
        <w:t>לתקופות</w:t>
      </w:r>
      <w:r w:rsidRPr="00103F9A">
        <w:rPr>
          <w:rStyle w:val="Q"/>
          <w:rFonts w:ascii="David" w:eastAsia="David" w:hAnsi="David" w:cs="David"/>
          <w:sz w:val="28"/>
          <w:szCs w:val="28"/>
          <w:rtl/>
        </w:rPr>
        <w:t xml:space="preserve"> </w:t>
      </w:r>
      <w:r w:rsidRPr="00103F9A">
        <w:rPr>
          <w:rStyle w:val="Q"/>
          <w:rFonts w:ascii="David" w:hAnsi="David" w:cs="David"/>
          <w:sz w:val="28"/>
          <w:szCs w:val="28"/>
          <w:rtl/>
        </w:rPr>
        <w:t>קצרות</w:t>
      </w:r>
      <w:r w:rsidRPr="00103F9A">
        <w:rPr>
          <w:rStyle w:val="Q"/>
          <w:rFonts w:ascii="David" w:eastAsia="David" w:hAnsi="David" w:cs="David"/>
          <w:sz w:val="28"/>
          <w:szCs w:val="28"/>
          <w:rtl/>
        </w:rPr>
        <w:t xml:space="preserve"> </w:t>
      </w:r>
      <w:r w:rsidRPr="00103F9A">
        <w:rPr>
          <w:rStyle w:val="Q"/>
          <w:rFonts w:ascii="David" w:hAnsi="David" w:cs="David"/>
          <w:sz w:val="28"/>
          <w:szCs w:val="28"/>
          <w:rtl/>
        </w:rPr>
        <w:t>או</w:t>
      </w:r>
      <w:r w:rsidRPr="00103F9A">
        <w:rPr>
          <w:rStyle w:val="Q"/>
          <w:rFonts w:ascii="David" w:eastAsia="David" w:hAnsi="David" w:cs="David"/>
          <w:sz w:val="28"/>
          <w:szCs w:val="28"/>
          <w:rtl/>
        </w:rPr>
        <w:t xml:space="preserve">‬ </w:t>
      </w:r>
      <w:r w:rsidRPr="00103F9A">
        <w:rPr>
          <w:rStyle w:val="Q"/>
          <w:rFonts w:ascii="David" w:hAnsi="David" w:cs="David"/>
          <w:sz w:val="28"/>
          <w:szCs w:val="28"/>
          <w:rtl/>
        </w:rPr>
        <w:t>להחכיר</w:t>
      </w:r>
      <w:r w:rsidRPr="00103F9A">
        <w:rPr>
          <w:rStyle w:val="Q"/>
          <w:rFonts w:ascii="David" w:eastAsia="David" w:hAnsi="David" w:cs="David"/>
          <w:sz w:val="28"/>
          <w:szCs w:val="28"/>
          <w:rtl/>
        </w:rPr>
        <w:t xml:space="preserve"> </w:t>
      </w:r>
      <w:r w:rsidRPr="00103F9A">
        <w:rPr>
          <w:rStyle w:val="Q"/>
          <w:rFonts w:ascii="David" w:hAnsi="David" w:cs="David"/>
          <w:sz w:val="28"/>
          <w:szCs w:val="28"/>
          <w:rtl/>
        </w:rPr>
        <w:t>אותם</w:t>
      </w:r>
      <w:r w:rsidRPr="00103F9A">
        <w:rPr>
          <w:rStyle w:val="Q"/>
          <w:rFonts w:ascii="David" w:eastAsia="David" w:hAnsi="David" w:cs="David"/>
          <w:sz w:val="28"/>
          <w:szCs w:val="28"/>
          <w:rtl/>
        </w:rPr>
        <w:t xml:space="preserve"> </w:t>
      </w:r>
      <w:r w:rsidRPr="00103F9A">
        <w:rPr>
          <w:rStyle w:val="Q"/>
          <w:rFonts w:ascii="David" w:hAnsi="David" w:cs="David"/>
          <w:sz w:val="28"/>
          <w:szCs w:val="28"/>
          <w:rtl/>
        </w:rPr>
        <w:t>לארבעים</w:t>
      </w:r>
      <w:r w:rsidRPr="00103F9A">
        <w:rPr>
          <w:rStyle w:val="Q"/>
          <w:rFonts w:ascii="David" w:eastAsia="David" w:hAnsi="David" w:cs="David"/>
          <w:sz w:val="28"/>
          <w:szCs w:val="28"/>
          <w:rtl/>
        </w:rPr>
        <w:t xml:space="preserve"> </w:t>
      </w:r>
      <w:r w:rsidRPr="00103F9A">
        <w:rPr>
          <w:rStyle w:val="Q"/>
          <w:rFonts w:ascii="David" w:hAnsi="David" w:cs="David"/>
          <w:sz w:val="28"/>
          <w:szCs w:val="28"/>
          <w:rtl/>
        </w:rPr>
        <w:t>ותשע</w:t>
      </w:r>
      <w:r w:rsidRPr="00103F9A">
        <w:rPr>
          <w:rStyle w:val="Q"/>
          <w:rFonts w:ascii="David" w:eastAsia="David" w:hAnsi="David" w:cs="David"/>
          <w:sz w:val="28"/>
          <w:szCs w:val="28"/>
          <w:rtl/>
        </w:rPr>
        <w:t xml:space="preserve"> </w:t>
      </w:r>
      <w:r w:rsidRPr="00103F9A">
        <w:rPr>
          <w:rStyle w:val="Q"/>
          <w:rFonts w:ascii="David" w:hAnsi="David" w:cs="David"/>
          <w:sz w:val="28"/>
          <w:szCs w:val="28"/>
          <w:rtl/>
        </w:rPr>
        <w:t>שנים</w:t>
      </w:r>
      <w:r w:rsidRPr="00103F9A">
        <w:rPr>
          <w:rStyle w:val="Q"/>
          <w:rFonts w:ascii="David" w:eastAsia="David" w:hAnsi="David" w:cs="David"/>
          <w:sz w:val="28"/>
          <w:szCs w:val="28"/>
          <w:rtl/>
        </w:rPr>
        <w:t xml:space="preserve"> </w:t>
      </w:r>
      <w:r w:rsidRPr="00103F9A">
        <w:rPr>
          <w:rStyle w:val="Q"/>
          <w:rFonts w:ascii="David" w:hAnsi="David" w:cs="David"/>
          <w:sz w:val="28"/>
          <w:szCs w:val="28"/>
          <w:rtl/>
        </w:rPr>
        <w:t>לכל</w:t>
      </w:r>
      <w:r w:rsidRPr="00103F9A">
        <w:rPr>
          <w:rStyle w:val="Q"/>
          <w:rFonts w:ascii="David" w:eastAsia="David" w:hAnsi="David" w:cs="David"/>
          <w:sz w:val="28"/>
          <w:szCs w:val="28"/>
          <w:rtl/>
        </w:rPr>
        <w:t xml:space="preserve"> </w:t>
      </w:r>
      <w:r w:rsidRPr="00103F9A">
        <w:rPr>
          <w:rStyle w:val="Q"/>
          <w:rFonts w:ascii="David" w:hAnsi="David" w:cs="David"/>
          <w:sz w:val="28"/>
          <w:szCs w:val="28"/>
          <w:rtl/>
        </w:rPr>
        <w:t>היותר. הם</w:t>
      </w:r>
      <w:r w:rsidRPr="00103F9A">
        <w:rPr>
          <w:rStyle w:val="Q"/>
          <w:rFonts w:ascii="David" w:eastAsia="David" w:hAnsi="David" w:cs="David"/>
          <w:sz w:val="28"/>
          <w:szCs w:val="28"/>
          <w:rtl/>
        </w:rPr>
        <w:t xml:space="preserve"> </w:t>
      </w:r>
      <w:r w:rsidRPr="00103F9A">
        <w:rPr>
          <w:rStyle w:val="Q"/>
          <w:rFonts w:ascii="David" w:hAnsi="David" w:cs="David"/>
          <w:sz w:val="28"/>
          <w:szCs w:val="28"/>
          <w:rtl/>
        </w:rPr>
        <w:t>לא</w:t>
      </w:r>
      <w:r w:rsidRPr="00103F9A">
        <w:rPr>
          <w:rStyle w:val="Q"/>
          <w:rFonts w:ascii="David" w:eastAsia="David" w:hAnsi="David" w:cs="David"/>
          <w:sz w:val="28"/>
          <w:szCs w:val="28"/>
          <w:rtl/>
        </w:rPr>
        <w:t xml:space="preserve"> </w:t>
      </w:r>
      <w:r w:rsidRPr="00103F9A">
        <w:rPr>
          <w:rStyle w:val="Q"/>
          <w:rFonts w:ascii="David" w:hAnsi="David" w:cs="David"/>
          <w:sz w:val="28"/>
          <w:szCs w:val="28"/>
          <w:rtl/>
        </w:rPr>
        <w:t>יהיו</w:t>
      </w:r>
      <w:r w:rsidRPr="00103F9A">
        <w:rPr>
          <w:rStyle w:val="Q"/>
          <w:rFonts w:ascii="David" w:eastAsia="David" w:hAnsi="David" w:cs="David"/>
          <w:sz w:val="28"/>
          <w:szCs w:val="28"/>
          <w:rtl/>
        </w:rPr>
        <w:t xml:space="preserve"> </w:t>
      </w:r>
      <w:r w:rsidRPr="00103F9A">
        <w:rPr>
          <w:rStyle w:val="Q"/>
          <w:rFonts w:ascii="David" w:hAnsi="David" w:cs="David"/>
          <w:sz w:val="28"/>
          <w:szCs w:val="28"/>
          <w:rtl/>
        </w:rPr>
        <w:t>רשאים</w:t>
      </w:r>
      <w:r w:rsidRPr="00103F9A">
        <w:rPr>
          <w:rStyle w:val="Q"/>
          <w:rFonts w:ascii="David" w:eastAsia="David" w:hAnsi="David" w:cs="David"/>
          <w:sz w:val="28"/>
          <w:szCs w:val="28"/>
          <w:rtl/>
        </w:rPr>
        <w:t xml:space="preserve"> </w:t>
      </w:r>
      <w:r w:rsidRPr="00103F9A">
        <w:rPr>
          <w:rStyle w:val="Q"/>
          <w:rFonts w:ascii="David" w:hAnsi="David" w:cs="David"/>
          <w:sz w:val="28"/>
          <w:szCs w:val="28"/>
          <w:rtl/>
        </w:rPr>
        <w:t>להשכיר</w:t>
      </w:r>
      <w:r w:rsidRPr="00103F9A">
        <w:rPr>
          <w:rStyle w:val="Q"/>
          <w:rFonts w:ascii="David" w:eastAsia="David" w:hAnsi="David" w:cs="David"/>
          <w:sz w:val="28"/>
          <w:szCs w:val="28"/>
          <w:rtl/>
        </w:rPr>
        <w:t xml:space="preserve">‬ </w:t>
      </w:r>
      <w:r w:rsidRPr="00103F9A">
        <w:rPr>
          <w:rStyle w:val="Q"/>
          <w:rFonts w:ascii="David" w:hAnsi="David" w:cs="David"/>
          <w:sz w:val="28"/>
          <w:szCs w:val="28"/>
          <w:rtl/>
        </w:rPr>
        <w:t>או</w:t>
      </w:r>
      <w:r w:rsidRPr="00103F9A">
        <w:rPr>
          <w:rStyle w:val="Q"/>
          <w:rFonts w:ascii="David" w:eastAsia="David" w:hAnsi="David" w:cs="David"/>
          <w:sz w:val="28"/>
          <w:szCs w:val="28"/>
          <w:rtl/>
        </w:rPr>
        <w:t xml:space="preserve"> </w:t>
      </w:r>
      <w:r w:rsidRPr="00103F9A">
        <w:rPr>
          <w:rStyle w:val="Q"/>
          <w:rFonts w:ascii="David" w:hAnsi="David" w:cs="David"/>
          <w:sz w:val="28"/>
          <w:szCs w:val="28"/>
          <w:rtl/>
        </w:rPr>
        <w:t>להחכיר</w:t>
      </w:r>
      <w:r w:rsidRPr="00103F9A">
        <w:rPr>
          <w:rStyle w:val="Q"/>
          <w:rFonts w:ascii="David" w:eastAsia="David" w:hAnsi="David" w:cs="David"/>
          <w:sz w:val="28"/>
          <w:szCs w:val="28"/>
          <w:rtl/>
        </w:rPr>
        <w:t xml:space="preserve"> </w:t>
      </w:r>
      <w:r w:rsidRPr="00103F9A">
        <w:rPr>
          <w:rStyle w:val="Q"/>
          <w:rFonts w:ascii="David" w:hAnsi="David" w:cs="David"/>
          <w:sz w:val="28"/>
          <w:szCs w:val="28"/>
          <w:rtl/>
        </w:rPr>
        <w:t>נכסים</w:t>
      </w:r>
      <w:r w:rsidRPr="00103F9A">
        <w:rPr>
          <w:rStyle w:val="Q"/>
          <w:rFonts w:ascii="David" w:eastAsia="David" w:hAnsi="David" w:cs="David"/>
          <w:sz w:val="28"/>
          <w:szCs w:val="28"/>
          <w:rtl/>
        </w:rPr>
        <w:t xml:space="preserve"> </w:t>
      </w:r>
      <w:r w:rsidRPr="00103F9A">
        <w:rPr>
          <w:rStyle w:val="Q"/>
          <w:rFonts w:ascii="David" w:hAnsi="David" w:cs="David"/>
          <w:sz w:val="28"/>
          <w:szCs w:val="28"/>
          <w:rtl/>
        </w:rPr>
        <w:t>למי</w:t>
      </w:r>
      <w:r w:rsidRPr="00103F9A">
        <w:rPr>
          <w:rStyle w:val="Q"/>
          <w:rFonts w:ascii="David" w:eastAsia="David" w:hAnsi="David" w:cs="David"/>
          <w:sz w:val="28"/>
          <w:szCs w:val="28"/>
          <w:rtl/>
        </w:rPr>
        <w:t xml:space="preserve"> </w:t>
      </w:r>
      <w:r w:rsidRPr="00103F9A">
        <w:rPr>
          <w:rStyle w:val="Q"/>
          <w:rFonts w:ascii="David" w:hAnsi="David" w:cs="David"/>
          <w:sz w:val="28"/>
          <w:szCs w:val="28"/>
          <w:rtl/>
        </w:rPr>
        <w:t>שאינו</w:t>
      </w:r>
      <w:r w:rsidRPr="00103F9A">
        <w:rPr>
          <w:rStyle w:val="Q"/>
          <w:rFonts w:ascii="David" w:eastAsia="David" w:hAnsi="David" w:cs="David"/>
          <w:sz w:val="28"/>
          <w:szCs w:val="28"/>
          <w:rtl/>
        </w:rPr>
        <w:t xml:space="preserve"> </w:t>
      </w:r>
      <w:r w:rsidRPr="00103F9A">
        <w:rPr>
          <w:rStyle w:val="Q"/>
          <w:rFonts w:ascii="David" w:hAnsi="David" w:cs="David"/>
          <w:sz w:val="28"/>
          <w:szCs w:val="28"/>
          <w:rtl/>
        </w:rPr>
        <w:t>יהודי, ואלה</w:t>
      </w:r>
      <w:r w:rsidRPr="00103F9A">
        <w:rPr>
          <w:rStyle w:val="Q"/>
          <w:rFonts w:ascii="David" w:eastAsia="David" w:hAnsi="David" w:cs="David"/>
          <w:sz w:val="28"/>
          <w:szCs w:val="28"/>
          <w:rtl/>
        </w:rPr>
        <w:t xml:space="preserve"> </w:t>
      </w:r>
      <w:r w:rsidRPr="00103F9A">
        <w:rPr>
          <w:rStyle w:val="Q"/>
          <w:rFonts w:ascii="David" w:hAnsi="David" w:cs="David"/>
          <w:sz w:val="28"/>
          <w:szCs w:val="28"/>
          <w:rtl/>
        </w:rPr>
        <w:t>שלא</w:t>
      </w:r>
      <w:r w:rsidRPr="00103F9A">
        <w:rPr>
          <w:rStyle w:val="Q"/>
          <w:rFonts w:ascii="David" w:eastAsia="David" w:hAnsi="David" w:cs="David"/>
          <w:sz w:val="28"/>
          <w:szCs w:val="28"/>
          <w:rtl/>
        </w:rPr>
        <w:t xml:space="preserve"> </w:t>
      </w:r>
      <w:r w:rsidRPr="00103F9A">
        <w:rPr>
          <w:rStyle w:val="Q"/>
          <w:rFonts w:ascii="David" w:hAnsi="David" w:cs="David"/>
          <w:sz w:val="28"/>
          <w:szCs w:val="28"/>
          <w:rtl/>
        </w:rPr>
        <w:t>ירצו</w:t>
      </w:r>
      <w:r w:rsidRPr="00103F9A">
        <w:rPr>
          <w:rStyle w:val="Q"/>
          <w:rFonts w:ascii="David" w:eastAsia="David" w:hAnsi="David" w:cs="David"/>
          <w:sz w:val="28"/>
          <w:szCs w:val="28"/>
          <w:rtl/>
        </w:rPr>
        <w:t xml:space="preserve"> </w:t>
      </w:r>
      <w:r w:rsidRPr="00103F9A">
        <w:rPr>
          <w:rStyle w:val="Q"/>
          <w:rFonts w:ascii="David" w:hAnsi="David" w:cs="David"/>
          <w:sz w:val="28"/>
          <w:szCs w:val="28"/>
          <w:rtl/>
        </w:rPr>
        <w:t>להחזיק</w:t>
      </w:r>
      <w:r w:rsidRPr="00103F9A">
        <w:rPr>
          <w:rStyle w:val="Q"/>
          <w:rFonts w:ascii="David" w:eastAsia="David" w:hAnsi="David" w:cs="David"/>
          <w:sz w:val="28"/>
          <w:szCs w:val="28"/>
          <w:rtl/>
        </w:rPr>
        <w:t xml:space="preserve"> </w:t>
      </w:r>
      <w:r w:rsidRPr="00103F9A">
        <w:rPr>
          <w:rStyle w:val="Q"/>
          <w:rFonts w:ascii="David" w:hAnsi="David" w:cs="David"/>
          <w:sz w:val="28"/>
          <w:szCs w:val="28"/>
          <w:rtl/>
        </w:rPr>
        <w:t>באדמתם</w:t>
      </w:r>
      <w:r w:rsidRPr="00103F9A">
        <w:rPr>
          <w:rStyle w:val="Q"/>
          <w:rFonts w:ascii="David" w:eastAsia="David" w:hAnsi="David" w:cs="David"/>
          <w:sz w:val="28"/>
          <w:szCs w:val="28"/>
          <w:rtl/>
        </w:rPr>
        <w:t xml:space="preserve"> </w:t>
      </w:r>
      <w:r w:rsidRPr="00103F9A">
        <w:rPr>
          <w:rStyle w:val="Q"/>
          <w:rFonts w:ascii="David" w:hAnsi="David" w:cs="David"/>
          <w:sz w:val="28"/>
          <w:szCs w:val="28"/>
          <w:rtl/>
        </w:rPr>
        <w:t>לחלוטין, יתחייבו</w:t>
      </w:r>
      <w:r w:rsidRPr="00103F9A">
        <w:rPr>
          <w:rStyle w:val="Q"/>
          <w:rFonts w:ascii="David" w:eastAsia="David" w:hAnsi="David" w:cs="David"/>
          <w:sz w:val="28"/>
          <w:szCs w:val="28"/>
          <w:rtl/>
        </w:rPr>
        <w:t xml:space="preserve"> </w:t>
      </w:r>
      <w:r w:rsidRPr="00103F9A">
        <w:rPr>
          <w:rStyle w:val="Q"/>
          <w:rFonts w:ascii="David" w:hAnsi="David" w:cs="David"/>
          <w:sz w:val="28"/>
          <w:szCs w:val="28"/>
          <w:rtl/>
        </w:rPr>
        <w:t>למכור</w:t>
      </w:r>
      <w:r w:rsidRPr="00103F9A">
        <w:rPr>
          <w:rStyle w:val="Q"/>
          <w:rFonts w:ascii="David" w:eastAsia="David" w:hAnsi="David" w:cs="David"/>
          <w:sz w:val="28"/>
          <w:szCs w:val="28"/>
          <w:rtl/>
        </w:rPr>
        <w:t xml:space="preserve"> </w:t>
      </w:r>
      <w:r w:rsidRPr="00103F9A">
        <w:rPr>
          <w:rStyle w:val="Q"/>
          <w:rFonts w:ascii="David" w:hAnsi="David" w:cs="David"/>
          <w:sz w:val="28"/>
          <w:szCs w:val="28"/>
          <w:rtl/>
        </w:rPr>
        <w:t>אותה</w:t>
      </w:r>
      <w:r w:rsidRPr="00103F9A">
        <w:rPr>
          <w:rStyle w:val="Q"/>
          <w:rFonts w:ascii="David" w:eastAsia="David" w:hAnsi="David" w:cs="David"/>
          <w:sz w:val="28"/>
          <w:szCs w:val="28"/>
          <w:rtl/>
        </w:rPr>
        <w:t xml:space="preserve"> </w:t>
      </w:r>
      <w:r w:rsidRPr="00103F9A">
        <w:rPr>
          <w:rStyle w:val="Q"/>
          <w:rFonts w:ascii="David" w:hAnsi="David" w:cs="David"/>
          <w:sz w:val="28"/>
          <w:szCs w:val="28"/>
          <w:rtl/>
        </w:rPr>
        <w:t>רק</w:t>
      </w:r>
      <w:r w:rsidRPr="00103F9A">
        <w:rPr>
          <w:rStyle w:val="Q"/>
          <w:rFonts w:ascii="David" w:eastAsia="David" w:hAnsi="David" w:cs="David"/>
          <w:sz w:val="28"/>
          <w:szCs w:val="28"/>
          <w:rtl/>
        </w:rPr>
        <w:t xml:space="preserve"> </w:t>
      </w:r>
      <w:r w:rsidRPr="00103F9A">
        <w:rPr>
          <w:rStyle w:val="Q"/>
          <w:rFonts w:ascii="David" w:hAnsi="David" w:cs="David"/>
          <w:sz w:val="28"/>
          <w:szCs w:val="28"/>
          <w:rtl/>
        </w:rPr>
        <w:t>לקרן</w:t>
      </w:r>
      <w:r w:rsidRPr="00103F9A">
        <w:rPr>
          <w:rStyle w:val="Q"/>
          <w:rFonts w:ascii="David" w:eastAsia="David" w:hAnsi="David" w:cs="David"/>
          <w:sz w:val="28"/>
          <w:szCs w:val="28"/>
          <w:rtl/>
        </w:rPr>
        <w:t xml:space="preserve"> </w:t>
      </w:r>
      <w:r w:rsidRPr="00103F9A">
        <w:rPr>
          <w:rStyle w:val="Q"/>
          <w:rFonts w:ascii="David" w:hAnsi="David" w:cs="David"/>
          <w:sz w:val="28"/>
          <w:szCs w:val="28"/>
          <w:rtl/>
        </w:rPr>
        <w:t>הקיימת</w:t>
      </w:r>
      <w:r w:rsidRPr="00103F9A">
        <w:rPr>
          <w:rStyle w:val="Q"/>
          <w:rFonts w:ascii="David" w:eastAsia="David" w:hAnsi="David" w:cs="David"/>
          <w:sz w:val="28"/>
          <w:szCs w:val="28"/>
          <w:rtl/>
        </w:rPr>
        <w:t xml:space="preserve"> </w:t>
      </w:r>
      <w:r w:rsidRPr="00103F9A">
        <w:rPr>
          <w:rStyle w:val="Q"/>
          <w:rFonts w:ascii="David" w:hAnsi="David" w:cs="David"/>
          <w:sz w:val="28"/>
          <w:szCs w:val="28"/>
          <w:rtl/>
        </w:rPr>
        <w:t>החדשה".</w:t>
      </w:r>
      <w:r w:rsidRPr="00103F9A">
        <w:rPr>
          <w:rFonts w:cs="Times New Roman"/>
          <w:sz w:val="28"/>
          <w:szCs w:val="28"/>
          <w:rtl/>
        </w:rPr>
        <w:t>‬</w:t>
      </w:r>
      <w:r w:rsidRPr="00103F9A">
        <w:rPr>
          <w:rFonts w:cs="Times New Roman"/>
          <w:sz w:val="28"/>
          <w:szCs w:val="28"/>
          <w:rtl/>
        </w:rPr>
        <w:t>‬</w:t>
      </w:r>
      <w:r w:rsidRPr="00103F9A">
        <w:rPr>
          <w:rFonts w:cs="Times New Roman"/>
          <w:sz w:val="28"/>
          <w:szCs w:val="28"/>
          <w:rtl/>
        </w:rPr>
        <w:t>‬</w:t>
      </w:r>
      <w:r w:rsidRPr="00103F9A">
        <w:rPr>
          <w:rFonts w:cs="Times New Roman"/>
          <w:sz w:val="28"/>
          <w:szCs w:val="28"/>
          <w:rtl/>
        </w:rPr>
        <w:t>‬</w:t>
      </w:r>
      <w:r w:rsidRPr="00103F9A">
        <w:rPr>
          <w:rFonts w:cs="Times New Roman"/>
          <w:sz w:val="28"/>
          <w:szCs w:val="28"/>
          <w:rtl/>
        </w:rPr>
        <w:t>‬</w:t>
      </w:r>
      <w:r w:rsidRPr="00103F9A">
        <w:rPr>
          <w:rFonts w:cs="Times New Roman"/>
          <w:sz w:val="28"/>
          <w:szCs w:val="28"/>
          <w:rtl/>
        </w:rPr>
        <w:t>‬</w:t>
      </w:r>
      <w:r w:rsidRPr="00103F9A">
        <w:rPr>
          <w:rFonts w:cs="Times New Roman"/>
          <w:sz w:val="28"/>
          <w:szCs w:val="28"/>
          <w:rtl/>
        </w:rPr>
        <w:t>‬</w:t>
      </w:r>
      <w:r w:rsidRPr="00103F9A">
        <w:rPr>
          <w:rFonts w:cs="Times New Roman"/>
          <w:sz w:val="28"/>
          <w:szCs w:val="28"/>
          <w:rtl/>
        </w:rPr>
        <w:t>‬</w:t>
      </w:r>
      <w:r w:rsidRPr="00103F9A">
        <w:rPr>
          <w:rFonts w:cs="Times New Roman"/>
          <w:sz w:val="28"/>
          <w:szCs w:val="28"/>
          <w:rtl/>
        </w:rPr>
        <w:t>‬</w:t>
      </w:r>
      <w:r w:rsidRPr="00103F9A">
        <w:rPr>
          <w:rFonts w:cs="Times New Roman"/>
          <w:sz w:val="28"/>
          <w:szCs w:val="28"/>
          <w:rtl/>
        </w:rPr>
        <w:t>‬</w:t>
      </w:r>
      <w:r w:rsidRPr="00103F9A">
        <w:rPr>
          <w:rFonts w:cs="Times New Roman"/>
          <w:sz w:val="28"/>
          <w:szCs w:val="28"/>
          <w:rtl/>
        </w:rPr>
        <w:t>‬</w:t>
      </w:r>
      <w:r w:rsidRPr="00103F9A">
        <w:rPr>
          <w:rFonts w:cs="Times New Roman"/>
          <w:sz w:val="28"/>
          <w:szCs w:val="28"/>
          <w:rtl/>
        </w:rPr>
        <w:t>‬</w:t>
      </w:r>
      <w:r w:rsidRPr="00103F9A">
        <w:rPr>
          <w:rFonts w:cs="Times New Roman"/>
          <w:sz w:val="28"/>
          <w:szCs w:val="28"/>
          <w:rtl/>
        </w:rPr>
        <w:t>‬</w:t>
      </w:r>
      <w:r w:rsidRPr="00103F9A">
        <w:rPr>
          <w:rFonts w:cs="Times New Roman"/>
          <w:sz w:val="28"/>
          <w:szCs w:val="28"/>
          <w:rtl/>
        </w:rPr>
        <w:t>‬</w:t>
      </w:r>
      <w:r w:rsidRPr="00103F9A">
        <w:rPr>
          <w:rFonts w:cs="Times New Roman"/>
          <w:sz w:val="28"/>
          <w:szCs w:val="28"/>
          <w:rtl/>
        </w:rPr>
        <w:t>‬</w:t>
      </w:r>
      <w:r w:rsidRPr="00103F9A">
        <w:rPr>
          <w:rFonts w:cs="Times New Roman"/>
          <w:sz w:val="28"/>
          <w:szCs w:val="28"/>
          <w:rtl/>
        </w:rPr>
        <w:t>‬</w:t>
      </w:r>
      <w:r w:rsidRPr="00103F9A">
        <w:rPr>
          <w:rFonts w:cs="Times New Roman"/>
          <w:sz w:val="28"/>
          <w:szCs w:val="28"/>
          <w:rtl/>
        </w:rPr>
        <w:t>‬</w:t>
      </w:r>
      <w:r w:rsidRPr="00103F9A">
        <w:rPr>
          <w:rFonts w:cs="Times New Roman"/>
          <w:sz w:val="28"/>
          <w:szCs w:val="28"/>
          <w:rtl/>
        </w:rPr>
        <w:t>‬</w:t>
      </w:r>
      <w:r w:rsidRPr="00103F9A">
        <w:rPr>
          <w:rFonts w:cs="Times New Roman"/>
          <w:sz w:val="28"/>
          <w:szCs w:val="28"/>
          <w:rtl/>
        </w:rPr>
        <w:t>‬</w:t>
      </w:r>
      <w:r w:rsidRPr="00103F9A">
        <w:rPr>
          <w:rFonts w:cs="Times New Roman"/>
          <w:sz w:val="28"/>
          <w:szCs w:val="28"/>
          <w:rtl/>
        </w:rPr>
        <w:t>‬</w:t>
      </w:r>
      <w:r w:rsidRPr="00103F9A">
        <w:rPr>
          <w:rFonts w:cs="Times New Roman"/>
          <w:sz w:val="28"/>
          <w:szCs w:val="28"/>
          <w:rtl/>
        </w:rPr>
        <w:t>‬</w:t>
      </w:r>
    </w:p>
    <w:p w:rsidR="009C2B09" w:rsidRPr="007A3EEC" w:rsidRDefault="009C2B09" w:rsidP="00D97D7A">
      <w:pPr>
        <w:pStyle w:val="a1"/>
        <w:bidi/>
        <w:rPr>
          <w:rFonts w:ascii="David" w:hAnsi="David" w:cs="David"/>
          <w:sz w:val="28"/>
          <w:szCs w:val="28"/>
          <w:rtl/>
        </w:rPr>
      </w:pPr>
      <w:r w:rsidRPr="00103F9A">
        <w:rPr>
          <w:rFonts w:ascii="David" w:hAnsi="David" w:cs="David"/>
          <w:sz w:val="28"/>
          <w:szCs w:val="28"/>
          <w:rtl/>
        </w:rPr>
        <w:t>הצעתו</w:t>
      </w:r>
      <w:r w:rsidRPr="00103F9A">
        <w:rPr>
          <w:rFonts w:ascii="David" w:eastAsia="David" w:hAnsi="David" w:cs="David"/>
          <w:sz w:val="28"/>
          <w:szCs w:val="28"/>
          <w:rtl/>
        </w:rPr>
        <w:t xml:space="preserve"> </w:t>
      </w:r>
      <w:r w:rsidRPr="00103F9A">
        <w:rPr>
          <w:rFonts w:ascii="David" w:hAnsi="David" w:cs="David"/>
          <w:sz w:val="28"/>
          <w:szCs w:val="28"/>
          <w:rtl/>
        </w:rPr>
        <w:t>של</w:t>
      </w:r>
      <w:r w:rsidRPr="00103F9A">
        <w:rPr>
          <w:rFonts w:ascii="David" w:eastAsia="David" w:hAnsi="David" w:cs="David"/>
          <w:sz w:val="28"/>
          <w:szCs w:val="28"/>
          <w:rtl/>
        </w:rPr>
        <w:t xml:space="preserve"> </w:t>
      </w:r>
      <w:r w:rsidRPr="00103F9A">
        <w:rPr>
          <w:rFonts w:ascii="David" w:hAnsi="David" w:cs="David"/>
          <w:sz w:val="28"/>
          <w:szCs w:val="28"/>
          <w:rtl/>
        </w:rPr>
        <w:t>טוקטלי</w:t>
      </w:r>
      <w:r w:rsidRPr="00103F9A">
        <w:rPr>
          <w:rFonts w:ascii="David" w:eastAsia="David" w:hAnsi="David" w:cs="David"/>
          <w:sz w:val="28"/>
          <w:szCs w:val="28"/>
          <w:rtl/>
        </w:rPr>
        <w:t xml:space="preserve"> </w:t>
      </w:r>
      <w:r w:rsidRPr="00103F9A">
        <w:rPr>
          <w:rFonts w:ascii="David" w:hAnsi="David" w:cs="David"/>
          <w:sz w:val="28"/>
          <w:szCs w:val="28"/>
          <w:rtl/>
        </w:rPr>
        <w:t>אכן</w:t>
      </w:r>
      <w:r w:rsidRPr="00103F9A">
        <w:rPr>
          <w:rFonts w:ascii="David" w:eastAsia="David" w:hAnsi="David" w:cs="David"/>
          <w:sz w:val="28"/>
          <w:szCs w:val="28"/>
          <w:rtl/>
        </w:rPr>
        <w:t xml:space="preserve"> </w:t>
      </w:r>
      <w:r w:rsidRPr="00103F9A">
        <w:rPr>
          <w:rFonts w:ascii="David" w:hAnsi="David" w:cs="David"/>
          <w:sz w:val="28"/>
          <w:szCs w:val="28"/>
          <w:rtl/>
        </w:rPr>
        <w:t>מאפשרת</w:t>
      </w:r>
      <w:r w:rsidRPr="00103F9A">
        <w:rPr>
          <w:rFonts w:ascii="David" w:eastAsia="David" w:hAnsi="David" w:cs="David"/>
          <w:sz w:val="28"/>
          <w:szCs w:val="28"/>
          <w:rtl/>
        </w:rPr>
        <w:t xml:space="preserve"> </w:t>
      </w:r>
      <w:r w:rsidRPr="00103F9A">
        <w:rPr>
          <w:rFonts w:ascii="David" w:hAnsi="David" w:cs="David"/>
          <w:sz w:val="28"/>
          <w:szCs w:val="28"/>
          <w:rtl/>
        </w:rPr>
        <w:t>להתקרב</w:t>
      </w:r>
      <w:r w:rsidRPr="00103F9A">
        <w:rPr>
          <w:rFonts w:ascii="David" w:eastAsia="David" w:hAnsi="David" w:cs="David"/>
          <w:sz w:val="28"/>
          <w:szCs w:val="28"/>
          <w:rtl/>
        </w:rPr>
        <w:t xml:space="preserve"> </w:t>
      </w:r>
      <w:r w:rsidRPr="00103F9A">
        <w:rPr>
          <w:rFonts w:ascii="David" w:hAnsi="David" w:cs="David"/>
          <w:sz w:val="28"/>
          <w:szCs w:val="28"/>
          <w:rtl/>
        </w:rPr>
        <w:t>בהדרגה</w:t>
      </w:r>
      <w:r w:rsidRPr="00103F9A">
        <w:rPr>
          <w:rFonts w:ascii="David" w:eastAsia="David" w:hAnsi="David" w:cs="David"/>
          <w:sz w:val="28"/>
          <w:szCs w:val="28"/>
          <w:rtl/>
        </w:rPr>
        <w:t xml:space="preserve"> </w:t>
      </w:r>
      <w:r w:rsidRPr="00103F9A">
        <w:rPr>
          <w:rFonts w:ascii="David" w:hAnsi="David" w:cs="David"/>
          <w:sz w:val="28"/>
          <w:szCs w:val="28"/>
          <w:rtl/>
        </w:rPr>
        <w:t>למצב</w:t>
      </w:r>
      <w:r w:rsidRPr="00103F9A">
        <w:rPr>
          <w:rFonts w:ascii="David" w:eastAsia="David" w:hAnsi="David" w:cs="David"/>
          <w:sz w:val="28"/>
          <w:szCs w:val="28"/>
          <w:rtl/>
        </w:rPr>
        <w:t xml:space="preserve"> </w:t>
      </w:r>
      <w:r w:rsidRPr="00103F9A">
        <w:rPr>
          <w:rFonts w:ascii="David" w:hAnsi="David" w:cs="David"/>
          <w:sz w:val="28"/>
          <w:szCs w:val="28"/>
          <w:rtl/>
        </w:rPr>
        <w:t>שבו</w:t>
      </w:r>
      <w:r w:rsidRPr="00103F9A">
        <w:rPr>
          <w:rFonts w:ascii="David" w:eastAsia="David" w:hAnsi="David" w:cs="David"/>
          <w:sz w:val="28"/>
          <w:szCs w:val="28"/>
          <w:rtl/>
        </w:rPr>
        <w:t xml:space="preserve"> </w:t>
      </w:r>
      <w:r w:rsidRPr="00103F9A">
        <w:rPr>
          <w:rFonts w:ascii="David" w:hAnsi="David" w:cs="David"/>
          <w:sz w:val="28"/>
          <w:szCs w:val="28"/>
          <w:rtl/>
        </w:rPr>
        <w:t>לכל</w:t>
      </w:r>
      <w:r w:rsidRPr="00103F9A">
        <w:rPr>
          <w:rFonts w:ascii="David" w:eastAsia="David" w:hAnsi="David" w:cs="David"/>
          <w:sz w:val="28"/>
          <w:szCs w:val="28"/>
          <w:rtl/>
        </w:rPr>
        <w:t xml:space="preserve"> </w:t>
      </w:r>
      <w:r w:rsidRPr="00103F9A">
        <w:rPr>
          <w:rFonts w:ascii="David" w:hAnsi="David" w:cs="David"/>
          <w:sz w:val="28"/>
          <w:szCs w:val="28"/>
          <w:rtl/>
        </w:rPr>
        <w:t>אדם</w:t>
      </w:r>
      <w:r w:rsidRPr="00103F9A">
        <w:rPr>
          <w:rFonts w:ascii="David" w:eastAsia="David" w:hAnsi="David" w:cs="David"/>
          <w:sz w:val="28"/>
          <w:szCs w:val="28"/>
          <w:rtl/>
        </w:rPr>
        <w:t xml:space="preserve"> </w:t>
      </w:r>
      <w:r w:rsidRPr="00103F9A">
        <w:rPr>
          <w:rFonts w:ascii="David" w:hAnsi="David" w:cs="David"/>
          <w:sz w:val="28"/>
          <w:szCs w:val="28"/>
          <w:rtl/>
        </w:rPr>
        <w:t>יש</w:t>
      </w:r>
      <w:r w:rsidRPr="00103F9A">
        <w:rPr>
          <w:rFonts w:ascii="David" w:eastAsia="David" w:hAnsi="David" w:cs="David"/>
          <w:sz w:val="28"/>
          <w:szCs w:val="28"/>
          <w:rtl/>
        </w:rPr>
        <w:t xml:space="preserve"> </w:t>
      </w:r>
      <w:r w:rsidRPr="00103F9A">
        <w:rPr>
          <w:rFonts w:ascii="David" w:hAnsi="David" w:cs="David"/>
          <w:sz w:val="28"/>
          <w:szCs w:val="28"/>
          <w:rtl/>
        </w:rPr>
        <w:t xml:space="preserve">נחלה: </w:t>
      </w:r>
      <w:r w:rsidRPr="00103F9A">
        <w:rPr>
          <w:rFonts w:ascii="David" w:hAnsi="David" w:cs="David"/>
          <w:sz w:val="28"/>
          <w:szCs w:val="28"/>
          <w:rtl/>
        </w:rPr>
        <w:lastRenderedPageBreak/>
        <w:t>ככל</w:t>
      </w:r>
      <w:r w:rsidRPr="00103F9A">
        <w:rPr>
          <w:rFonts w:ascii="David" w:eastAsia="David" w:hAnsi="David" w:cs="David"/>
          <w:sz w:val="28"/>
          <w:szCs w:val="28"/>
          <w:rtl/>
        </w:rPr>
        <w:t xml:space="preserve"> </w:t>
      </w:r>
      <w:r w:rsidRPr="00103F9A">
        <w:rPr>
          <w:rFonts w:ascii="David" w:hAnsi="David" w:cs="David"/>
          <w:sz w:val="28"/>
          <w:szCs w:val="28"/>
          <w:rtl/>
        </w:rPr>
        <w:t>שהקק"ח</w:t>
      </w:r>
      <w:r w:rsidRPr="00103F9A">
        <w:rPr>
          <w:rFonts w:ascii="David" w:eastAsia="David" w:hAnsi="David" w:cs="David"/>
          <w:sz w:val="28"/>
          <w:szCs w:val="28"/>
          <w:rtl/>
        </w:rPr>
        <w:t xml:space="preserve"> </w:t>
      </w:r>
      <w:r w:rsidRPr="00103F9A">
        <w:rPr>
          <w:rFonts w:ascii="David" w:hAnsi="David" w:cs="David"/>
          <w:sz w:val="28"/>
          <w:szCs w:val="28"/>
          <w:rtl/>
        </w:rPr>
        <w:t>תקנה</w:t>
      </w:r>
      <w:r w:rsidRPr="00103F9A">
        <w:rPr>
          <w:rFonts w:ascii="David" w:eastAsia="David" w:hAnsi="David" w:cs="David"/>
          <w:sz w:val="28"/>
          <w:szCs w:val="28"/>
          <w:rtl/>
        </w:rPr>
        <w:t xml:space="preserve"> </w:t>
      </w:r>
      <w:r w:rsidRPr="00103F9A">
        <w:rPr>
          <w:rFonts w:ascii="David" w:hAnsi="David" w:cs="David"/>
          <w:sz w:val="28"/>
          <w:szCs w:val="28"/>
          <w:rtl/>
        </w:rPr>
        <w:t>קרקעות</w:t>
      </w:r>
      <w:r w:rsidRPr="00103F9A">
        <w:rPr>
          <w:rFonts w:ascii="David" w:eastAsia="David" w:hAnsi="David" w:cs="David"/>
          <w:sz w:val="28"/>
          <w:szCs w:val="28"/>
          <w:rtl/>
        </w:rPr>
        <w:t xml:space="preserve"> </w:t>
      </w:r>
      <w:r w:rsidRPr="00103F9A">
        <w:rPr>
          <w:rFonts w:ascii="David" w:hAnsi="David" w:cs="David"/>
          <w:sz w:val="28"/>
          <w:szCs w:val="28"/>
          <w:rtl/>
        </w:rPr>
        <w:t>רבות</w:t>
      </w:r>
      <w:r w:rsidRPr="00103F9A">
        <w:rPr>
          <w:rFonts w:ascii="David" w:eastAsia="David" w:hAnsi="David" w:cs="David"/>
          <w:sz w:val="28"/>
          <w:szCs w:val="28"/>
          <w:rtl/>
        </w:rPr>
        <w:t xml:space="preserve"> </w:t>
      </w:r>
      <w:r w:rsidRPr="00103F9A">
        <w:rPr>
          <w:rFonts w:ascii="David" w:hAnsi="David" w:cs="David"/>
          <w:sz w:val="28"/>
          <w:szCs w:val="28"/>
          <w:rtl/>
        </w:rPr>
        <w:t>יותר, כך</w:t>
      </w:r>
      <w:r w:rsidRPr="00103F9A">
        <w:rPr>
          <w:rFonts w:ascii="David" w:eastAsia="David" w:hAnsi="David" w:cs="David"/>
          <w:sz w:val="28"/>
          <w:szCs w:val="28"/>
          <w:rtl/>
        </w:rPr>
        <w:t xml:space="preserve"> </w:t>
      </w:r>
      <w:r w:rsidRPr="00103F9A">
        <w:rPr>
          <w:rFonts w:ascii="David" w:hAnsi="David" w:cs="David"/>
          <w:sz w:val="28"/>
          <w:szCs w:val="28"/>
          <w:rtl/>
        </w:rPr>
        <w:t>היא</w:t>
      </w:r>
      <w:r w:rsidRPr="00103F9A">
        <w:rPr>
          <w:rFonts w:ascii="David" w:eastAsia="David" w:hAnsi="David" w:cs="David"/>
          <w:sz w:val="28"/>
          <w:szCs w:val="28"/>
          <w:rtl/>
        </w:rPr>
        <w:t xml:space="preserve"> </w:t>
      </w:r>
      <w:r w:rsidRPr="00103F9A">
        <w:rPr>
          <w:rFonts w:ascii="David" w:hAnsi="David" w:cs="David"/>
          <w:sz w:val="28"/>
          <w:szCs w:val="28"/>
          <w:rtl/>
        </w:rPr>
        <w:t>תוכל</w:t>
      </w:r>
      <w:r w:rsidRPr="00103F9A">
        <w:rPr>
          <w:rFonts w:ascii="David" w:eastAsia="David" w:hAnsi="David" w:cs="David"/>
          <w:sz w:val="28"/>
          <w:szCs w:val="28"/>
          <w:rtl/>
        </w:rPr>
        <w:t xml:space="preserve"> </w:t>
      </w:r>
      <w:r w:rsidRPr="00103F9A">
        <w:rPr>
          <w:rFonts w:ascii="David" w:hAnsi="David" w:cs="David"/>
          <w:sz w:val="28"/>
          <w:szCs w:val="28"/>
          <w:rtl/>
        </w:rPr>
        <w:t>למכור</w:t>
      </w:r>
      <w:r w:rsidRPr="00103F9A">
        <w:rPr>
          <w:rFonts w:ascii="David" w:eastAsia="David" w:hAnsi="David" w:cs="David"/>
          <w:sz w:val="28"/>
          <w:szCs w:val="28"/>
          <w:rtl/>
        </w:rPr>
        <w:t xml:space="preserve"> </w:t>
      </w:r>
      <w:r w:rsidRPr="00103F9A">
        <w:rPr>
          <w:rFonts w:ascii="David" w:hAnsi="David" w:cs="David"/>
          <w:sz w:val="28"/>
          <w:szCs w:val="28"/>
          <w:rtl/>
        </w:rPr>
        <w:t>נחלות</w:t>
      </w:r>
      <w:r w:rsidRPr="00103F9A">
        <w:rPr>
          <w:rFonts w:ascii="David" w:eastAsia="David" w:hAnsi="David" w:cs="David"/>
          <w:sz w:val="28"/>
          <w:szCs w:val="28"/>
          <w:rtl/>
        </w:rPr>
        <w:t xml:space="preserve"> </w:t>
      </w:r>
      <w:r w:rsidRPr="00103F9A">
        <w:rPr>
          <w:rFonts w:ascii="David" w:hAnsi="David" w:cs="David"/>
          <w:sz w:val="28"/>
          <w:szCs w:val="28"/>
          <w:rtl/>
        </w:rPr>
        <w:t>לאזרחים</w:t>
      </w:r>
      <w:r w:rsidRPr="00103F9A">
        <w:rPr>
          <w:rFonts w:ascii="David" w:eastAsia="David" w:hAnsi="David" w:cs="David"/>
          <w:sz w:val="28"/>
          <w:szCs w:val="28"/>
          <w:rtl/>
        </w:rPr>
        <w:t xml:space="preserve"> </w:t>
      </w:r>
      <w:r w:rsidRPr="00103F9A">
        <w:rPr>
          <w:rFonts w:ascii="David" w:hAnsi="David" w:cs="David"/>
          <w:sz w:val="28"/>
          <w:szCs w:val="28"/>
          <w:rtl/>
        </w:rPr>
        <w:t>רבים</w:t>
      </w:r>
      <w:r w:rsidRPr="00103F9A">
        <w:rPr>
          <w:rFonts w:ascii="David" w:eastAsia="David" w:hAnsi="David" w:cs="David"/>
          <w:sz w:val="28"/>
          <w:szCs w:val="28"/>
          <w:rtl/>
        </w:rPr>
        <w:t xml:space="preserve"> </w:t>
      </w:r>
      <w:r w:rsidRPr="00103F9A">
        <w:rPr>
          <w:rFonts w:ascii="David" w:hAnsi="David" w:cs="David"/>
          <w:sz w:val="28"/>
          <w:szCs w:val="28"/>
          <w:rtl/>
        </w:rPr>
        <w:t>יותר. הצעה</w:t>
      </w:r>
      <w:r w:rsidRPr="00103F9A">
        <w:rPr>
          <w:rFonts w:ascii="David" w:eastAsia="David" w:hAnsi="David" w:cs="David"/>
          <w:sz w:val="28"/>
          <w:szCs w:val="28"/>
          <w:rtl/>
        </w:rPr>
        <w:t xml:space="preserve"> </w:t>
      </w:r>
      <w:r w:rsidRPr="00103F9A">
        <w:rPr>
          <w:rFonts w:ascii="David" w:hAnsi="David" w:cs="David"/>
          <w:sz w:val="28"/>
          <w:szCs w:val="28"/>
          <w:rtl/>
        </w:rPr>
        <w:t>זו</w:t>
      </w:r>
      <w:r w:rsidRPr="00103F9A">
        <w:rPr>
          <w:rFonts w:ascii="David" w:eastAsia="David" w:hAnsi="David" w:cs="David"/>
          <w:sz w:val="28"/>
          <w:szCs w:val="28"/>
          <w:rtl/>
        </w:rPr>
        <w:t xml:space="preserve"> </w:t>
      </w:r>
      <w:r w:rsidRPr="00103F9A">
        <w:rPr>
          <w:rFonts w:ascii="David" w:hAnsi="David" w:cs="David"/>
          <w:sz w:val="28"/>
          <w:szCs w:val="28"/>
          <w:rtl/>
        </w:rPr>
        <w:t>גם</w:t>
      </w:r>
      <w:r w:rsidRPr="00103F9A">
        <w:rPr>
          <w:rFonts w:ascii="David" w:eastAsia="David" w:hAnsi="David" w:cs="David"/>
          <w:sz w:val="28"/>
          <w:szCs w:val="28"/>
          <w:rtl/>
        </w:rPr>
        <w:t xml:space="preserve"> </w:t>
      </w:r>
      <w:r w:rsidRPr="00103F9A">
        <w:rPr>
          <w:rFonts w:ascii="David" w:hAnsi="David" w:cs="David"/>
          <w:sz w:val="28"/>
          <w:szCs w:val="28"/>
          <w:rtl/>
        </w:rPr>
        <w:t>מאפשרת</w:t>
      </w:r>
      <w:r w:rsidRPr="00103F9A">
        <w:rPr>
          <w:rFonts w:ascii="David" w:eastAsia="David" w:hAnsi="David" w:cs="David"/>
          <w:sz w:val="28"/>
          <w:szCs w:val="28"/>
          <w:rtl/>
        </w:rPr>
        <w:t xml:space="preserve"> </w:t>
      </w:r>
      <w:r w:rsidRPr="00103F9A">
        <w:rPr>
          <w:rFonts w:ascii="David" w:hAnsi="David" w:cs="David"/>
          <w:sz w:val="28"/>
          <w:szCs w:val="28"/>
          <w:rtl/>
        </w:rPr>
        <w:t>בחירה</w:t>
      </w:r>
      <w:r w:rsidRPr="00103F9A">
        <w:rPr>
          <w:rFonts w:ascii="David" w:eastAsia="David" w:hAnsi="David" w:cs="David"/>
          <w:sz w:val="28"/>
          <w:szCs w:val="28"/>
          <w:rtl/>
        </w:rPr>
        <w:t xml:space="preserve"> </w:t>
      </w:r>
      <w:r w:rsidRPr="00103F9A">
        <w:rPr>
          <w:rFonts w:ascii="David" w:hAnsi="David" w:cs="David"/>
          <w:sz w:val="28"/>
          <w:szCs w:val="28"/>
          <w:rtl/>
        </w:rPr>
        <w:t>חופשית</w:t>
      </w:r>
      <w:r w:rsidRPr="00103F9A">
        <w:rPr>
          <w:rFonts w:ascii="David" w:eastAsia="David" w:hAnsi="David" w:cs="David"/>
          <w:sz w:val="28"/>
          <w:szCs w:val="28"/>
          <w:rtl/>
        </w:rPr>
        <w:t xml:space="preserve"> </w:t>
      </w:r>
      <w:r w:rsidRPr="00103F9A">
        <w:rPr>
          <w:rFonts w:ascii="David" w:hAnsi="David" w:cs="David"/>
          <w:sz w:val="28"/>
          <w:szCs w:val="28"/>
          <w:rtl/>
        </w:rPr>
        <w:t>מסוימת</w:t>
      </w:r>
      <w:r w:rsidRPr="00103F9A">
        <w:rPr>
          <w:rFonts w:ascii="David" w:eastAsia="David" w:hAnsi="David" w:cs="David"/>
          <w:sz w:val="28"/>
          <w:szCs w:val="28"/>
          <w:rtl/>
        </w:rPr>
        <w:t xml:space="preserve"> </w:t>
      </w:r>
      <w:r w:rsidRPr="00103F9A">
        <w:rPr>
          <w:rFonts w:ascii="David" w:hAnsi="David" w:cs="David"/>
          <w:sz w:val="28"/>
          <w:szCs w:val="28"/>
          <w:rtl/>
        </w:rPr>
        <w:t>- הקרקעות</w:t>
      </w:r>
      <w:r w:rsidRPr="00103F9A">
        <w:rPr>
          <w:rFonts w:ascii="David" w:eastAsia="David" w:hAnsi="David" w:cs="David"/>
          <w:sz w:val="28"/>
          <w:szCs w:val="28"/>
          <w:rtl/>
        </w:rPr>
        <w:t xml:space="preserve"> </w:t>
      </w:r>
      <w:r w:rsidRPr="00103F9A">
        <w:rPr>
          <w:rFonts w:ascii="David" w:hAnsi="David" w:cs="David"/>
          <w:sz w:val="28"/>
          <w:szCs w:val="28"/>
          <w:rtl/>
        </w:rPr>
        <w:t>נקנות</w:t>
      </w:r>
      <w:r w:rsidRPr="00103F9A">
        <w:rPr>
          <w:rFonts w:ascii="David" w:eastAsia="David" w:hAnsi="David" w:cs="David"/>
          <w:sz w:val="28"/>
          <w:szCs w:val="28"/>
          <w:rtl/>
        </w:rPr>
        <w:t xml:space="preserve"> </w:t>
      </w:r>
      <w:r w:rsidRPr="00103F9A">
        <w:rPr>
          <w:rFonts w:ascii="David" w:hAnsi="David" w:cs="David"/>
          <w:sz w:val="28"/>
          <w:szCs w:val="28"/>
          <w:rtl/>
        </w:rPr>
        <w:t>רק</w:t>
      </w:r>
      <w:r w:rsidRPr="00103F9A">
        <w:rPr>
          <w:rFonts w:ascii="David" w:eastAsia="David" w:hAnsi="David" w:cs="David"/>
          <w:sz w:val="28"/>
          <w:szCs w:val="28"/>
          <w:rtl/>
        </w:rPr>
        <w:t xml:space="preserve"> </w:t>
      </w:r>
      <w:r w:rsidRPr="00103F9A">
        <w:rPr>
          <w:rFonts w:ascii="David" w:hAnsi="David" w:cs="David"/>
          <w:sz w:val="28"/>
          <w:szCs w:val="28"/>
          <w:rtl/>
        </w:rPr>
        <w:t>מבעלים</w:t>
      </w:r>
      <w:r w:rsidRPr="00103F9A">
        <w:rPr>
          <w:rFonts w:ascii="David" w:eastAsia="David" w:hAnsi="David" w:cs="David"/>
          <w:sz w:val="28"/>
          <w:szCs w:val="28"/>
          <w:rtl/>
        </w:rPr>
        <w:t xml:space="preserve"> </w:t>
      </w:r>
      <w:r w:rsidRPr="00103F9A">
        <w:rPr>
          <w:rFonts w:ascii="David" w:hAnsi="David" w:cs="David"/>
          <w:sz w:val="28"/>
          <w:szCs w:val="28"/>
          <w:rtl/>
        </w:rPr>
        <w:t>המוכרים</w:t>
      </w:r>
      <w:r w:rsidRPr="00103F9A">
        <w:rPr>
          <w:rFonts w:ascii="David" w:eastAsia="David" w:hAnsi="David" w:cs="David"/>
          <w:sz w:val="28"/>
          <w:szCs w:val="28"/>
          <w:rtl/>
        </w:rPr>
        <w:t xml:space="preserve"> </w:t>
      </w:r>
      <w:r w:rsidRPr="00103F9A">
        <w:rPr>
          <w:rFonts w:ascii="David" w:hAnsi="David" w:cs="David"/>
          <w:sz w:val="28"/>
          <w:szCs w:val="28"/>
          <w:rtl/>
        </w:rPr>
        <w:t>אותן</w:t>
      </w:r>
      <w:r w:rsidRPr="00103F9A">
        <w:rPr>
          <w:rFonts w:ascii="David" w:eastAsia="David" w:hAnsi="David" w:cs="David"/>
          <w:sz w:val="28"/>
          <w:szCs w:val="28"/>
          <w:rtl/>
        </w:rPr>
        <w:t xml:space="preserve"> </w:t>
      </w:r>
      <w:r w:rsidRPr="00103F9A">
        <w:rPr>
          <w:rFonts w:ascii="David" w:hAnsi="David" w:cs="David"/>
          <w:sz w:val="28"/>
          <w:szCs w:val="28"/>
          <w:rtl/>
        </w:rPr>
        <w:t>מרצונם</w:t>
      </w:r>
      <w:r w:rsidRPr="00103F9A">
        <w:rPr>
          <w:rFonts w:ascii="David" w:eastAsia="David" w:hAnsi="David" w:cs="David"/>
          <w:sz w:val="28"/>
          <w:szCs w:val="28"/>
          <w:rtl/>
        </w:rPr>
        <w:t xml:space="preserve"> </w:t>
      </w:r>
      <w:r w:rsidRPr="00103F9A">
        <w:rPr>
          <w:rFonts w:ascii="David" w:hAnsi="David" w:cs="David"/>
          <w:sz w:val="28"/>
          <w:szCs w:val="28"/>
          <w:rtl/>
        </w:rPr>
        <w:t>החופשי, וכל</w:t>
      </w:r>
      <w:r w:rsidRPr="00103F9A">
        <w:rPr>
          <w:rFonts w:ascii="David" w:eastAsia="David" w:hAnsi="David" w:cs="David"/>
          <w:sz w:val="28"/>
          <w:szCs w:val="28"/>
          <w:rtl/>
        </w:rPr>
        <w:t xml:space="preserve"> </w:t>
      </w:r>
      <w:r w:rsidRPr="00103F9A">
        <w:rPr>
          <w:rFonts w:ascii="David" w:hAnsi="David" w:cs="David"/>
          <w:sz w:val="28"/>
          <w:szCs w:val="28"/>
          <w:rtl/>
        </w:rPr>
        <w:t>אזרח</w:t>
      </w:r>
      <w:r w:rsidRPr="00103F9A">
        <w:rPr>
          <w:rFonts w:ascii="David" w:eastAsia="David" w:hAnsi="David" w:cs="David"/>
          <w:sz w:val="28"/>
          <w:szCs w:val="28"/>
          <w:rtl/>
        </w:rPr>
        <w:t xml:space="preserve"> </w:t>
      </w:r>
      <w:r w:rsidRPr="00103F9A">
        <w:rPr>
          <w:rFonts w:ascii="David" w:hAnsi="David" w:cs="David"/>
          <w:sz w:val="28"/>
          <w:szCs w:val="28"/>
          <w:rtl/>
        </w:rPr>
        <w:t>יכול</w:t>
      </w:r>
      <w:r w:rsidRPr="00103F9A">
        <w:rPr>
          <w:rFonts w:ascii="David" w:eastAsia="David" w:hAnsi="David" w:cs="David"/>
          <w:sz w:val="28"/>
          <w:szCs w:val="28"/>
          <w:rtl/>
        </w:rPr>
        <w:t xml:space="preserve"> </w:t>
      </w:r>
      <w:r w:rsidRPr="00103F9A">
        <w:rPr>
          <w:rFonts w:ascii="David" w:hAnsi="David" w:cs="David"/>
          <w:sz w:val="28"/>
          <w:szCs w:val="28"/>
          <w:rtl/>
        </w:rPr>
        <w:t>לבחור</w:t>
      </w:r>
      <w:r w:rsidRPr="00103F9A">
        <w:rPr>
          <w:rFonts w:ascii="David" w:eastAsia="David" w:hAnsi="David" w:cs="David"/>
          <w:sz w:val="28"/>
          <w:szCs w:val="28"/>
          <w:rtl/>
        </w:rPr>
        <w:t xml:space="preserve"> </w:t>
      </w:r>
      <w:r w:rsidRPr="00103F9A">
        <w:rPr>
          <w:rFonts w:ascii="David" w:hAnsi="David" w:cs="David"/>
          <w:sz w:val="28"/>
          <w:szCs w:val="28"/>
          <w:rtl/>
        </w:rPr>
        <w:t>איזו</w:t>
      </w:r>
      <w:r w:rsidRPr="00103F9A">
        <w:rPr>
          <w:rFonts w:ascii="David" w:eastAsia="David" w:hAnsi="David" w:cs="David"/>
          <w:sz w:val="28"/>
          <w:szCs w:val="28"/>
          <w:rtl/>
        </w:rPr>
        <w:t xml:space="preserve"> </w:t>
      </w:r>
      <w:r w:rsidRPr="00103F9A">
        <w:rPr>
          <w:rFonts w:ascii="David" w:hAnsi="David" w:cs="David"/>
          <w:sz w:val="28"/>
          <w:szCs w:val="28"/>
          <w:rtl/>
        </w:rPr>
        <w:t>נחלה</w:t>
      </w:r>
      <w:r w:rsidRPr="00103F9A">
        <w:rPr>
          <w:rFonts w:ascii="David" w:eastAsia="David" w:hAnsi="David" w:cs="David"/>
          <w:sz w:val="28"/>
          <w:szCs w:val="28"/>
          <w:rtl/>
        </w:rPr>
        <w:t xml:space="preserve"> </w:t>
      </w:r>
      <w:r w:rsidRPr="00103F9A">
        <w:rPr>
          <w:rFonts w:ascii="David" w:hAnsi="David" w:cs="David"/>
          <w:sz w:val="28"/>
          <w:szCs w:val="28"/>
          <w:rtl/>
        </w:rPr>
        <w:t>הוא</w:t>
      </w:r>
      <w:r w:rsidRPr="00103F9A">
        <w:rPr>
          <w:rFonts w:ascii="David" w:eastAsia="David" w:hAnsi="David" w:cs="David"/>
          <w:sz w:val="28"/>
          <w:szCs w:val="28"/>
          <w:rtl/>
        </w:rPr>
        <w:t xml:space="preserve"> </w:t>
      </w:r>
      <w:r w:rsidRPr="00103F9A">
        <w:rPr>
          <w:rFonts w:ascii="David" w:hAnsi="David" w:cs="David"/>
          <w:sz w:val="28"/>
          <w:szCs w:val="28"/>
          <w:rtl/>
        </w:rPr>
        <w:t>מעוניין</w:t>
      </w:r>
      <w:r w:rsidRPr="00103F9A">
        <w:rPr>
          <w:rFonts w:ascii="David" w:eastAsia="David" w:hAnsi="David" w:cs="David"/>
          <w:sz w:val="28"/>
          <w:szCs w:val="28"/>
          <w:rtl/>
        </w:rPr>
        <w:t xml:space="preserve"> </w:t>
      </w:r>
      <w:r w:rsidRPr="00103F9A">
        <w:rPr>
          <w:rFonts w:ascii="David" w:hAnsi="David" w:cs="David"/>
          <w:sz w:val="28"/>
          <w:szCs w:val="28"/>
          <w:rtl/>
        </w:rPr>
        <w:t>לקנות</w:t>
      </w:r>
      <w:r w:rsidR="00D97D7A">
        <w:rPr>
          <w:rFonts w:ascii="David" w:hAnsi="David" w:cs="David" w:hint="cs"/>
          <w:sz w:val="28"/>
          <w:szCs w:val="28"/>
          <w:rtl/>
        </w:rPr>
        <w:t>,</w:t>
      </w:r>
      <w:r w:rsidRPr="007A3EEC">
        <w:rPr>
          <w:rFonts w:ascii="David" w:hAnsi="David" w:cs="David"/>
          <w:sz w:val="28"/>
          <w:szCs w:val="28"/>
          <w:rtl/>
        </w:rPr>
        <w:t xml:space="preserve"> מי</w:t>
      </w:r>
      <w:r w:rsidRPr="007A3EEC">
        <w:rPr>
          <w:rFonts w:ascii="David" w:eastAsia="David" w:hAnsi="David" w:cs="David"/>
          <w:sz w:val="28"/>
          <w:szCs w:val="28"/>
          <w:rtl/>
        </w:rPr>
        <w:t xml:space="preserve"> </w:t>
      </w:r>
      <w:r w:rsidRPr="007A3EEC">
        <w:rPr>
          <w:rFonts w:ascii="David" w:hAnsi="David" w:cs="David"/>
          <w:sz w:val="28"/>
          <w:szCs w:val="28"/>
          <w:rtl/>
        </w:rPr>
        <w:t>שמתחרט, יכול</w:t>
      </w:r>
      <w:r w:rsidRPr="007A3EEC">
        <w:rPr>
          <w:rFonts w:ascii="David" w:eastAsia="David" w:hAnsi="David" w:cs="David"/>
          <w:sz w:val="28"/>
          <w:szCs w:val="28"/>
          <w:rtl/>
        </w:rPr>
        <w:t xml:space="preserve"> </w:t>
      </w:r>
      <w:r w:rsidRPr="007A3EEC">
        <w:rPr>
          <w:rFonts w:ascii="David" w:hAnsi="David" w:cs="David"/>
          <w:sz w:val="28"/>
          <w:szCs w:val="28"/>
          <w:rtl/>
        </w:rPr>
        <w:t>למכור</w:t>
      </w:r>
      <w:r w:rsidRPr="007A3EEC">
        <w:rPr>
          <w:rFonts w:ascii="David" w:eastAsia="David" w:hAnsi="David" w:cs="David"/>
          <w:sz w:val="28"/>
          <w:szCs w:val="28"/>
          <w:rtl/>
        </w:rPr>
        <w:t xml:space="preserve"> </w:t>
      </w:r>
      <w:r w:rsidRPr="007A3EEC">
        <w:rPr>
          <w:rFonts w:ascii="David" w:hAnsi="David" w:cs="David"/>
          <w:sz w:val="28"/>
          <w:szCs w:val="28"/>
          <w:rtl/>
        </w:rPr>
        <w:t>את</w:t>
      </w:r>
      <w:r w:rsidRPr="007A3EEC">
        <w:rPr>
          <w:rFonts w:ascii="David" w:eastAsia="David" w:hAnsi="David" w:cs="David"/>
          <w:sz w:val="28"/>
          <w:szCs w:val="28"/>
          <w:rtl/>
        </w:rPr>
        <w:t xml:space="preserve"> </w:t>
      </w:r>
      <w:r w:rsidRPr="007A3EEC">
        <w:rPr>
          <w:rFonts w:ascii="David" w:hAnsi="David" w:cs="David"/>
          <w:sz w:val="28"/>
          <w:szCs w:val="28"/>
          <w:rtl/>
        </w:rPr>
        <w:t>הנחלה</w:t>
      </w:r>
      <w:r w:rsidRPr="007A3EEC">
        <w:rPr>
          <w:rFonts w:ascii="David" w:eastAsia="David" w:hAnsi="David" w:cs="David"/>
          <w:sz w:val="28"/>
          <w:szCs w:val="28"/>
          <w:rtl/>
        </w:rPr>
        <w:t xml:space="preserve"> </w:t>
      </w:r>
      <w:r w:rsidRPr="007A3EEC">
        <w:rPr>
          <w:rFonts w:ascii="David" w:hAnsi="David" w:cs="David"/>
          <w:sz w:val="28"/>
          <w:szCs w:val="28"/>
          <w:rtl/>
        </w:rPr>
        <w:t>שלו</w:t>
      </w:r>
      <w:r w:rsidRPr="007A3EEC">
        <w:rPr>
          <w:rFonts w:ascii="David" w:eastAsia="David" w:hAnsi="David" w:cs="David"/>
          <w:sz w:val="28"/>
          <w:szCs w:val="28"/>
          <w:rtl/>
        </w:rPr>
        <w:t xml:space="preserve"> </w:t>
      </w:r>
      <w:r w:rsidRPr="007A3EEC">
        <w:rPr>
          <w:rFonts w:ascii="David" w:hAnsi="David" w:cs="David"/>
          <w:sz w:val="28"/>
          <w:szCs w:val="28"/>
          <w:rtl/>
        </w:rPr>
        <w:t>בחזרה</w:t>
      </w:r>
      <w:r w:rsidRPr="007A3EEC">
        <w:rPr>
          <w:rFonts w:ascii="David" w:eastAsia="David" w:hAnsi="David" w:cs="David"/>
          <w:sz w:val="28"/>
          <w:szCs w:val="28"/>
          <w:rtl/>
        </w:rPr>
        <w:t xml:space="preserve"> </w:t>
      </w:r>
      <w:r w:rsidRPr="007A3EEC">
        <w:rPr>
          <w:rFonts w:ascii="David" w:hAnsi="David" w:cs="David"/>
          <w:sz w:val="28"/>
          <w:szCs w:val="28"/>
          <w:rtl/>
        </w:rPr>
        <w:t>לקק"ח, ולקנות</w:t>
      </w:r>
      <w:r w:rsidRPr="007A3EEC">
        <w:rPr>
          <w:rFonts w:ascii="David" w:eastAsia="David" w:hAnsi="David" w:cs="David"/>
          <w:sz w:val="28"/>
          <w:szCs w:val="28"/>
          <w:rtl/>
        </w:rPr>
        <w:t xml:space="preserve"> </w:t>
      </w:r>
      <w:r w:rsidRPr="007A3EEC">
        <w:rPr>
          <w:rFonts w:ascii="David" w:hAnsi="David" w:cs="David"/>
          <w:sz w:val="28"/>
          <w:szCs w:val="28"/>
          <w:rtl/>
        </w:rPr>
        <w:t>נחלה</w:t>
      </w:r>
      <w:r w:rsidRPr="007A3EEC">
        <w:rPr>
          <w:rFonts w:ascii="David" w:eastAsia="David" w:hAnsi="David" w:cs="David"/>
          <w:sz w:val="28"/>
          <w:szCs w:val="28"/>
          <w:rtl/>
        </w:rPr>
        <w:t xml:space="preserve"> </w:t>
      </w:r>
      <w:r w:rsidRPr="007A3EEC">
        <w:rPr>
          <w:rFonts w:ascii="David" w:hAnsi="David" w:cs="David"/>
          <w:sz w:val="28"/>
          <w:szCs w:val="28"/>
          <w:rtl/>
        </w:rPr>
        <w:t>אחרת.</w:t>
      </w:r>
    </w:p>
    <w:p w:rsidR="007A3EEC" w:rsidRDefault="007A3EEC" w:rsidP="007A3EEC">
      <w:pPr>
        <w:pStyle w:val="a1"/>
        <w:bidi/>
        <w:rPr>
          <w:ins w:id="51" w:author="user" w:date="2013-02-14T17:41:00Z"/>
          <w:rFonts w:ascii="David" w:hAnsi="David" w:cs="David"/>
          <w:color w:val="008000"/>
        </w:rPr>
      </w:pPr>
      <w:ins w:id="52" w:author="user" w:date="2013-02-14T17:41:00Z">
        <w:r>
          <w:rPr>
            <w:rFonts w:ascii="David" w:hAnsi="David" w:cs="David" w:hint="cs"/>
            <w:color w:val="008000"/>
            <w:rtl/>
          </w:rPr>
          <w:t>הבעיה</w:t>
        </w:r>
        <w:r>
          <w:rPr>
            <w:rFonts w:ascii="David" w:eastAsia="David" w:hAnsi="David" w:cs="David" w:hint="cs"/>
            <w:color w:val="008000"/>
            <w:rtl/>
          </w:rPr>
          <w:t xml:space="preserve"> </w:t>
        </w:r>
        <w:r>
          <w:rPr>
            <w:rFonts w:ascii="David" w:hAnsi="David" w:cs="David" w:hint="cs"/>
            <w:color w:val="008000"/>
            <w:rtl/>
          </w:rPr>
          <w:t>בהצעה</w:t>
        </w:r>
        <w:r>
          <w:rPr>
            <w:rFonts w:ascii="David" w:eastAsia="David" w:hAnsi="David" w:cs="David" w:hint="cs"/>
            <w:color w:val="008000"/>
            <w:rtl/>
          </w:rPr>
          <w:t xml:space="preserve"> </w:t>
        </w:r>
        <w:r>
          <w:rPr>
            <w:rFonts w:ascii="David" w:hAnsi="David" w:cs="David" w:hint="cs"/>
            <w:color w:val="008000"/>
            <w:rtl/>
          </w:rPr>
          <w:t>זו</w:t>
        </w:r>
        <w:r>
          <w:rPr>
            <w:rFonts w:ascii="David" w:eastAsia="David" w:hAnsi="David" w:cs="David" w:hint="cs"/>
            <w:color w:val="008000"/>
            <w:rtl/>
          </w:rPr>
          <w:t xml:space="preserve"> </w:t>
        </w:r>
        <w:r>
          <w:rPr>
            <w:rFonts w:ascii="David" w:hAnsi="David" w:cs="David" w:hint="cs"/>
            <w:color w:val="008000"/>
            <w:rtl/>
          </w:rPr>
          <w:t>היא, שהיא</w:t>
        </w:r>
        <w:r>
          <w:rPr>
            <w:rFonts w:ascii="David" w:eastAsia="David" w:hAnsi="David" w:cs="David" w:hint="cs"/>
            <w:color w:val="008000"/>
            <w:rtl/>
          </w:rPr>
          <w:t xml:space="preserve"> </w:t>
        </w:r>
        <w:r>
          <w:rPr>
            <w:rFonts w:ascii="David" w:hAnsi="David" w:cs="David" w:hint="cs"/>
            <w:color w:val="008000"/>
            <w:rtl/>
          </w:rPr>
          <w:t>עדיין</w:t>
        </w:r>
        <w:r>
          <w:rPr>
            <w:rFonts w:ascii="David" w:eastAsia="David" w:hAnsi="David" w:cs="David" w:hint="cs"/>
            <w:color w:val="008000"/>
            <w:rtl/>
          </w:rPr>
          <w:t xml:space="preserve"> </w:t>
        </w:r>
        <w:r>
          <w:rPr>
            <w:rFonts w:ascii="David" w:hAnsi="David" w:cs="David" w:hint="cs"/>
            <w:color w:val="008000"/>
            <w:rtl/>
          </w:rPr>
          <w:t>דורשת</w:t>
        </w:r>
        <w:r>
          <w:rPr>
            <w:rFonts w:ascii="David" w:eastAsia="David" w:hAnsi="David" w:cs="David" w:hint="cs"/>
            <w:color w:val="008000"/>
            <w:rtl/>
          </w:rPr>
          <w:t xml:space="preserve"> </w:t>
        </w:r>
        <w:r>
          <w:rPr>
            <w:rFonts w:ascii="David" w:hAnsi="David" w:cs="David" w:hint="cs"/>
            <w:color w:val="008000"/>
            <w:rtl/>
          </w:rPr>
          <w:t>גוף</w:t>
        </w:r>
        <w:r>
          <w:rPr>
            <w:rFonts w:ascii="David" w:eastAsia="David" w:hAnsi="David" w:cs="David" w:hint="cs"/>
            <w:color w:val="008000"/>
            <w:rtl/>
          </w:rPr>
          <w:t xml:space="preserve"> </w:t>
        </w:r>
        <w:r>
          <w:rPr>
            <w:rFonts w:ascii="David" w:hAnsi="David" w:cs="David" w:hint="cs"/>
            <w:color w:val="008000"/>
            <w:rtl/>
          </w:rPr>
          <w:t>אחד</w:t>
        </w:r>
        <w:r>
          <w:rPr>
            <w:rFonts w:ascii="David" w:eastAsia="David" w:hAnsi="David" w:cs="David" w:hint="cs"/>
            <w:color w:val="008000"/>
            <w:rtl/>
          </w:rPr>
          <w:t xml:space="preserve"> </w:t>
        </w:r>
        <w:r>
          <w:rPr>
            <w:rFonts w:ascii="David" w:hAnsi="David" w:cs="David" w:hint="cs"/>
            <w:color w:val="008000"/>
            <w:rtl/>
          </w:rPr>
          <w:t>מרכזי</w:t>
        </w:r>
        <w:r>
          <w:rPr>
            <w:rFonts w:ascii="David" w:eastAsia="David" w:hAnsi="David" w:cs="David" w:hint="cs"/>
            <w:color w:val="008000"/>
            <w:rtl/>
          </w:rPr>
          <w:t xml:space="preserve">, שיאסוף כמויות עצומות של כסף, ויקנה כמויות עצומות של קרקעות, </w:t>
        </w:r>
        <w:r>
          <w:rPr>
            <w:rFonts w:ascii="David" w:hAnsi="David" w:cs="David" w:hint="cs"/>
            <w:color w:val="008000"/>
            <w:rtl/>
          </w:rPr>
          <w:t>עד</w:t>
        </w:r>
        <w:r>
          <w:rPr>
            <w:rFonts w:ascii="David" w:eastAsia="David" w:hAnsi="David" w:cs="David" w:hint="cs"/>
            <w:color w:val="008000"/>
            <w:rtl/>
          </w:rPr>
          <w:t xml:space="preserve"> </w:t>
        </w:r>
        <w:r>
          <w:rPr>
            <w:rFonts w:ascii="David" w:hAnsi="David" w:cs="David" w:hint="cs"/>
            <w:color w:val="008000"/>
            <w:rtl/>
          </w:rPr>
          <w:t>לכל</w:t>
        </w:r>
        <w:r>
          <w:rPr>
            <w:rFonts w:ascii="David" w:eastAsia="David" w:hAnsi="David" w:cs="David" w:hint="cs"/>
            <w:color w:val="008000"/>
            <w:rtl/>
          </w:rPr>
          <w:t xml:space="preserve"> </w:t>
        </w:r>
        <w:r>
          <w:rPr>
            <w:rFonts w:ascii="David" w:hAnsi="David" w:cs="David" w:hint="cs"/>
            <w:color w:val="008000"/>
            <w:rtl/>
          </w:rPr>
          <w:t>הקרקעות</w:t>
        </w:r>
        <w:r>
          <w:rPr>
            <w:rFonts w:ascii="David" w:eastAsia="David" w:hAnsi="David" w:cs="David" w:hint="cs"/>
            <w:color w:val="008000"/>
            <w:rtl/>
          </w:rPr>
          <w:t xml:space="preserve"> </w:t>
        </w:r>
        <w:r>
          <w:rPr>
            <w:rFonts w:ascii="David" w:hAnsi="David" w:cs="David" w:hint="cs"/>
            <w:color w:val="008000"/>
            <w:rtl/>
          </w:rPr>
          <w:t>בארץ</w:t>
        </w:r>
        <w:r>
          <w:rPr>
            <w:rFonts w:ascii="David" w:eastAsia="David" w:hAnsi="David" w:cs="David" w:hint="cs"/>
            <w:color w:val="008000"/>
            <w:rtl/>
          </w:rPr>
          <w:t xml:space="preserve"> </w:t>
        </w:r>
        <w:r>
          <w:rPr>
            <w:rFonts w:ascii="David" w:hAnsi="David" w:cs="David" w:hint="cs"/>
            <w:color w:val="008000"/>
            <w:rtl/>
          </w:rPr>
          <w:t>ישראל. אמנם</w:t>
        </w:r>
        <w:r>
          <w:rPr>
            <w:rFonts w:ascii="David" w:eastAsia="David" w:hAnsi="David" w:cs="David" w:hint="cs"/>
            <w:color w:val="008000"/>
            <w:rtl/>
          </w:rPr>
          <w:t xml:space="preserve"> הקרקעות יימכרו בסופו של דבר לאנשים פרטיים, </w:t>
        </w:r>
        <w:r>
          <w:rPr>
            <w:rFonts w:ascii="David" w:hAnsi="David" w:cs="David" w:hint="cs"/>
            <w:color w:val="008000"/>
            <w:rtl/>
          </w:rPr>
          <w:t>אולם</w:t>
        </w:r>
        <w:r>
          <w:rPr>
            <w:rFonts w:ascii="David" w:eastAsia="David" w:hAnsi="David" w:cs="David" w:hint="cs"/>
            <w:color w:val="008000"/>
            <w:rtl/>
          </w:rPr>
          <w:t xml:space="preserve"> </w:t>
        </w:r>
        <w:r>
          <w:rPr>
            <w:rFonts w:ascii="David" w:hAnsi="David" w:cs="David" w:hint="cs"/>
            <w:color w:val="008000"/>
            <w:rtl/>
          </w:rPr>
          <w:t>בתקופת</w:t>
        </w:r>
        <w:r>
          <w:rPr>
            <w:rFonts w:ascii="David" w:eastAsia="David" w:hAnsi="David" w:cs="David" w:hint="cs"/>
            <w:color w:val="008000"/>
            <w:rtl/>
          </w:rPr>
          <w:t xml:space="preserve"> </w:t>
        </w:r>
        <w:r>
          <w:rPr>
            <w:rFonts w:ascii="David" w:hAnsi="David" w:cs="David" w:hint="cs"/>
            <w:color w:val="008000"/>
            <w:rtl/>
          </w:rPr>
          <w:t>הביניים, שעשויה</w:t>
        </w:r>
        <w:r>
          <w:rPr>
            <w:rFonts w:ascii="David" w:eastAsia="David" w:hAnsi="David" w:cs="David" w:hint="cs"/>
            <w:color w:val="008000"/>
            <w:rtl/>
          </w:rPr>
          <w:t xml:space="preserve"> </w:t>
        </w:r>
        <w:r>
          <w:rPr>
            <w:rFonts w:ascii="David" w:hAnsi="David" w:cs="David" w:hint="cs"/>
            <w:color w:val="008000"/>
            <w:rtl/>
          </w:rPr>
          <w:t>להיות</w:t>
        </w:r>
        <w:r>
          <w:rPr>
            <w:rFonts w:ascii="David" w:eastAsia="David" w:hAnsi="David" w:cs="David" w:hint="cs"/>
            <w:color w:val="008000"/>
            <w:rtl/>
          </w:rPr>
          <w:t xml:space="preserve"> </w:t>
        </w:r>
        <w:r>
          <w:rPr>
            <w:rFonts w:ascii="David" w:hAnsi="David" w:cs="David" w:hint="cs"/>
            <w:color w:val="008000"/>
            <w:rtl/>
          </w:rPr>
          <w:t>ארוכה, הקרקעות</w:t>
        </w:r>
        <w:r>
          <w:rPr>
            <w:rFonts w:ascii="David" w:eastAsia="David" w:hAnsi="David" w:cs="David" w:hint="cs"/>
            <w:color w:val="008000"/>
            <w:rtl/>
          </w:rPr>
          <w:t xml:space="preserve"> </w:t>
        </w:r>
        <w:r>
          <w:rPr>
            <w:rFonts w:ascii="David" w:hAnsi="David" w:cs="David" w:hint="cs"/>
            <w:color w:val="008000"/>
            <w:rtl/>
          </w:rPr>
          <w:t>יהיו</w:t>
        </w:r>
        <w:r>
          <w:rPr>
            <w:rFonts w:ascii="David" w:eastAsia="David" w:hAnsi="David" w:cs="David" w:hint="cs"/>
            <w:color w:val="008000"/>
            <w:rtl/>
          </w:rPr>
          <w:t xml:space="preserve"> </w:t>
        </w:r>
        <w:r>
          <w:rPr>
            <w:rFonts w:ascii="David" w:hAnsi="David" w:cs="David" w:hint="cs"/>
            <w:color w:val="008000"/>
            <w:rtl/>
          </w:rPr>
          <w:t>בבעלות</w:t>
        </w:r>
        <w:r>
          <w:rPr>
            <w:rFonts w:ascii="David" w:eastAsia="David" w:hAnsi="David" w:cs="David" w:hint="cs"/>
            <w:color w:val="008000"/>
            <w:rtl/>
          </w:rPr>
          <w:t xml:space="preserve"> </w:t>
        </w:r>
        <w:r>
          <w:rPr>
            <w:rFonts w:ascii="David" w:hAnsi="David" w:cs="David" w:hint="cs"/>
            <w:color w:val="008000"/>
            <w:rtl/>
          </w:rPr>
          <w:t>מרכזית.</w:t>
        </w:r>
      </w:ins>
    </w:p>
    <w:p w:rsidR="009C2B09" w:rsidRPr="007A3EEC" w:rsidDel="007A3EEC" w:rsidRDefault="009C2B09" w:rsidP="00D97D7A">
      <w:pPr>
        <w:pStyle w:val="a1"/>
        <w:bidi/>
        <w:rPr>
          <w:del w:id="53" w:author="user" w:date="2013-02-14T17:41:00Z"/>
          <w:rFonts w:ascii="David" w:hAnsi="David" w:cs="David"/>
          <w:sz w:val="28"/>
          <w:szCs w:val="28"/>
        </w:rPr>
      </w:pPr>
      <w:del w:id="54" w:author="user" w:date="2013-02-14T17:41:00Z">
        <w:r w:rsidRPr="007A3EEC" w:rsidDel="007A3EEC">
          <w:rPr>
            <w:rFonts w:ascii="David" w:hAnsi="David" w:cs="David"/>
            <w:sz w:val="28"/>
            <w:szCs w:val="28"/>
            <w:rtl/>
          </w:rPr>
          <w:delText>הבעיה</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בהצעה</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זו</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היא, שהיא</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עדיין</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דורשת</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גוף</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אחד</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מרכזי</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שיחזיק</w:delText>
        </w:r>
        <w:r w:rsidRPr="007A3EEC" w:rsidDel="007A3EEC">
          <w:rPr>
            <w:rFonts w:ascii="David" w:eastAsia="David" w:hAnsi="David" w:cs="David"/>
            <w:sz w:val="28"/>
            <w:szCs w:val="28"/>
            <w:rtl/>
          </w:rPr>
          <w:delText xml:space="preserve"> (לפחות בהתחלה) </w:delText>
        </w:r>
        <w:r w:rsidRPr="007A3EEC" w:rsidDel="007A3EEC">
          <w:rPr>
            <w:rFonts w:ascii="David" w:hAnsi="David" w:cs="David"/>
            <w:sz w:val="28"/>
            <w:szCs w:val="28"/>
            <w:rtl/>
          </w:rPr>
          <w:delText>בבעלות</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על</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הקרקעות. אמנם</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גוף</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זה</w:delText>
        </w:r>
        <w:r w:rsidRPr="007A3EEC" w:rsidDel="007A3EEC">
          <w:rPr>
            <w:rFonts w:ascii="David" w:eastAsia="David" w:hAnsi="David" w:cs="David"/>
            <w:sz w:val="28"/>
            <w:szCs w:val="28"/>
            <w:rtl/>
          </w:rPr>
          <w:delText xml:space="preserve"> </w:delText>
        </w:r>
        <w:r w:rsidRPr="007A3EEC" w:rsidDel="007A3EEC">
          <w:rPr>
            <w:rFonts w:ascii="David" w:eastAsia="David" w:hAnsi="David" w:cs="David" w:hint="eastAsia"/>
            <w:sz w:val="28"/>
            <w:szCs w:val="28"/>
            <w:rtl/>
          </w:rPr>
          <w:delText>ימכור</w:delText>
        </w:r>
        <w:r w:rsidRPr="007A3EEC" w:rsidDel="007A3EEC">
          <w:rPr>
            <w:rFonts w:ascii="David" w:eastAsia="David" w:hAnsi="David" w:cs="David"/>
            <w:sz w:val="28"/>
            <w:szCs w:val="28"/>
            <w:rtl/>
          </w:rPr>
          <w:delText xml:space="preserve"> את הקרקעות בסופו של דבר, </w:delText>
        </w:r>
        <w:r w:rsidRPr="007A3EEC" w:rsidDel="007A3EEC">
          <w:rPr>
            <w:rFonts w:ascii="David" w:hAnsi="David" w:cs="David"/>
            <w:sz w:val="28"/>
            <w:szCs w:val="28"/>
            <w:rtl/>
          </w:rPr>
          <w:delText>אולם</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בתקופת הביניים, שעשויה להיות ארוכה, הוא יצטרך לנהל</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כמות</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עצומה</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של</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קרקעות</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 xml:space="preserve">- עד </w:delText>
        </w:r>
        <w:r w:rsidR="00D97D7A" w:rsidDel="007A3EEC">
          <w:rPr>
            <w:rFonts w:ascii="David" w:hAnsi="David" w:cs="David" w:hint="cs"/>
            <w:sz w:val="28"/>
            <w:szCs w:val="28"/>
            <w:rtl/>
          </w:rPr>
          <w:delText>שיחזיק ב</w:delText>
        </w:r>
        <w:r w:rsidRPr="007A3EEC" w:rsidDel="007A3EEC">
          <w:rPr>
            <w:rFonts w:ascii="David" w:hAnsi="David" w:cs="David"/>
            <w:sz w:val="28"/>
            <w:szCs w:val="28"/>
            <w:rtl/>
          </w:rPr>
          <w:delText>כל</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הקרקעות</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בארץ</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ישראל. הגוף</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יצטרך</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להכריע</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בשאלות</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של</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קדימות, כגון, מה</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לעשות</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אם</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שני</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אנשים</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רוצים</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לקנות</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את</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אותה</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נחלה</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 מי</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קודם? כאן</w:delText>
        </w:r>
        <w:r w:rsidRPr="007A3EEC" w:rsidDel="007A3EEC">
          <w:rPr>
            <w:rFonts w:ascii="David" w:eastAsia="David" w:hAnsi="David" w:cs="David"/>
            <w:sz w:val="28"/>
            <w:szCs w:val="28"/>
            <w:rtl/>
          </w:rPr>
          <w:delText xml:space="preserve"> </w:delText>
        </w:r>
        <w:r w:rsidR="00D97D7A" w:rsidDel="007A3EEC">
          <w:rPr>
            <w:rFonts w:ascii="David" w:hAnsi="David" w:cs="David" w:hint="cs"/>
            <w:sz w:val="28"/>
            <w:szCs w:val="28"/>
            <w:rtl/>
          </w:rPr>
          <w:delText>עלול להי</w:delText>
        </w:r>
        <w:r w:rsidRPr="007A3EEC" w:rsidDel="007A3EEC">
          <w:rPr>
            <w:rFonts w:ascii="David" w:hAnsi="David" w:cs="David"/>
            <w:sz w:val="28"/>
            <w:szCs w:val="28"/>
            <w:rtl/>
          </w:rPr>
          <w:delText>פתח</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פתח</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לפרוטקציות</w:delText>
        </w:r>
        <w:r w:rsidRPr="007A3EEC" w:rsidDel="007A3EEC">
          <w:rPr>
            <w:rFonts w:ascii="David" w:eastAsia="David" w:hAnsi="David" w:cs="David"/>
            <w:sz w:val="28"/>
            <w:szCs w:val="28"/>
            <w:rtl/>
          </w:rPr>
          <w:delText xml:space="preserve"> </w:delText>
        </w:r>
        <w:r w:rsidRPr="007A3EEC" w:rsidDel="007A3EEC">
          <w:rPr>
            <w:rFonts w:ascii="David" w:hAnsi="David" w:cs="David"/>
            <w:sz w:val="28"/>
            <w:szCs w:val="28"/>
            <w:rtl/>
          </w:rPr>
          <w:delText>ולשחיתות.</w:delText>
        </w:r>
      </w:del>
    </w:p>
    <w:p w:rsidR="009C2B09" w:rsidRPr="006C3989" w:rsidRDefault="009C2B09" w:rsidP="00036382">
      <w:pPr>
        <w:pStyle w:val="a1"/>
        <w:bidi/>
        <w:rPr>
          <w:rFonts w:ascii="David" w:hAnsi="David" w:cs="David"/>
          <w:sz w:val="28"/>
          <w:szCs w:val="28"/>
          <w:rtl/>
        </w:rPr>
      </w:pPr>
      <w:r w:rsidRPr="007A3EEC">
        <w:rPr>
          <w:rFonts w:ascii="David" w:hAnsi="David" w:cs="David"/>
          <w:sz w:val="28"/>
          <w:szCs w:val="28"/>
        </w:rPr>
        <w:t>4</w:t>
      </w:r>
      <w:r w:rsidRPr="007A3EEC">
        <w:rPr>
          <w:rFonts w:ascii="David" w:hAnsi="David" w:cs="David"/>
          <w:sz w:val="28"/>
          <w:szCs w:val="28"/>
          <w:rtl/>
        </w:rPr>
        <w:t>. ברצוני</w:t>
      </w:r>
      <w:r w:rsidRPr="007A3EEC">
        <w:rPr>
          <w:rFonts w:ascii="David" w:eastAsia="David" w:hAnsi="David" w:cs="David"/>
          <w:sz w:val="28"/>
          <w:szCs w:val="28"/>
          <w:rtl/>
        </w:rPr>
        <w:t xml:space="preserve"> </w:t>
      </w:r>
      <w:r w:rsidRPr="007A3EEC">
        <w:rPr>
          <w:rFonts w:ascii="David" w:hAnsi="David" w:cs="David"/>
          <w:sz w:val="28"/>
          <w:szCs w:val="28"/>
          <w:rtl/>
        </w:rPr>
        <w:t>להציע</w:t>
      </w:r>
      <w:r w:rsidRPr="007A3EEC">
        <w:rPr>
          <w:rFonts w:ascii="David" w:eastAsia="David" w:hAnsi="David" w:cs="David"/>
          <w:sz w:val="28"/>
          <w:szCs w:val="28"/>
          <w:rtl/>
        </w:rPr>
        <w:t xml:space="preserve"> </w:t>
      </w:r>
      <w:r w:rsidRPr="007A3EEC">
        <w:rPr>
          <w:rFonts w:ascii="David" w:hAnsi="David" w:cs="David"/>
          <w:sz w:val="28"/>
          <w:szCs w:val="28"/>
          <w:rtl/>
        </w:rPr>
        <w:t>הצעה</w:t>
      </w:r>
      <w:r w:rsidRPr="007A3EEC">
        <w:rPr>
          <w:rFonts w:ascii="David" w:eastAsia="David" w:hAnsi="David" w:cs="David"/>
          <w:sz w:val="28"/>
          <w:szCs w:val="28"/>
          <w:rtl/>
        </w:rPr>
        <w:t xml:space="preserve"> </w:t>
      </w:r>
      <w:r w:rsidRPr="007A3EEC">
        <w:rPr>
          <w:rFonts w:ascii="David" w:hAnsi="David" w:cs="David"/>
          <w:sz w:val="28"/>
          <w:szCs w:val="28"/>
          <w:rtl/>
        </w:rPr>
        <w:t xml:space="preserve">חדשה, </w:t>
      </w:r>
      <w:ins w:id="55" w:author="user" w:date="2013-02-14T17:41:00Z">
        <w:r w:rsidR="00036382">
          <w:rPr>
            <w:rFonts w:ascii="David" w:hAnsi="David" w:cs="David" w:hint="cs"/>
            <w:color w:val="008000"/>
            <w:rtl/>
          </w:rPr>
          <w:t>שאינה</w:t>
        </w:r>
        <w:r w:rsidR="00036382">
          <w:rPr>
            <w:rFonts w:ascii="David" w:eastAsia="David" w:hAnsi="David" w:cs="David" w:hint="cs"/>
            <w:color w:val="008000"/>
            <w:rtl/>
          </w:rPr>
          <w:t xml:space="preserve"> </w:t>
        </w:r>
        <w:r w:rsidR="00036382">
          <w:rPr>
            <w:rFonts w:ascii="David" w:hAnsi="David" w:cs="David" w:hint="cs"/>
            <w:color w:val="008000"/>
            <w:rtl/>
          </w:rPr>
          <w:t>דורשת</w:t>
        </w:r>
        <w:r w:rsidR="00036382">
          <w:rPr>
            <w:rFonts w:ascii="David" w:eastAsia="David" w:hAnsi="David" w:cs="David" w:hint="cs"/>
            <w:color w:val="008000"/>
            <w:rtl/>
          </w:rPr>
          <w:t xml:space="preserve"> בעלות מרכזית על קרקעות, גם לא באופן זמני</w:t>
        </w:r>
        <w:r w:rsidR="00036382">
          <w:rPr>
            <w:rFonts w:ascii="David" w:hAnsi="David" w:cs="David" w:hint="cs"/>
            <w:color w:val="008000"/>
            <w:rtl/>
          </w:rPr>
          <w:t xml:space="preserve">. </w:t>
        </w:r>
      </w:ins>
      <w:del w:id="56" w:author="user" w:date="2013-02-14T17:41:00Z">
        <w:r w:rsidRPr="007A3EEC" w:rsidDel="00036382">
          <w:rPr>
            <w:rFonts w:ascii="David" w:hAnsi="David" w:cs="David"/>
            <w:sz w:val="28"/>
            <w:szCs w:val="28"/>
            <w:rtl/>
          </w:rPr>
          <w:delText>שאינה</w:delText>
        </w:r>
        <w:r w:rsidRPr="007A3EEC" w:rsidDel="00036382">
          <w:rPr>
            <w:rFonts w:ascii="David" w:eastAsia="David" w:hAnsi="David" w:cs="David"/>
            <w:sz w:val="28"/>
            <w:szCs w:val="28"/>
            <w:rtl/>
          </w:rPr>
          <w:delText xml:space="preserve"> </w:delText>
        </w:r>
        <w:r w:rsidRPr="007A3EEC" w:rsidDel="00036382">
          <w:rPr>
            <w:rFonts w:ascii="David" w:hAnsi="David" w:cs="David"/>
            <w:sz w:val="28"/>
            <w:szCs w:val="28"/>
            <w:rtl/>
          </w:rPr>
          <w:delText>דורשת</w:delText>
        </w:r>
        <w:r w:rsidRPr="007A3EEC" w:rsidDel="00036382">
          <w:rPr>
            <w:rFonts w:ascii="David" w:eastAsia="David" w:hAnsi="David" w:cs="David"/>
            <w:sz w:val="28"/>
            <w:szCs w:val="28"/>
            <w:rtl/>
          </w:rPr>
          <w:delText xml:space="preserve"> </w:delText>
        </w:r>
        <w:r w:rsidRPr="007A3EEC" w:rsidDel="00036382">
          <w:rPr>
            <w:rFonts w:ascii="David" w:hAnsi="David" w:cs="David"/>
            <w:sz w:val="28"/>
            <w:szCs w:val="28"/>
            <w:rtl/>
          </w:rPr>
          <w:delText>גוף</w:delText>
        </w:r>
        <w:r w:rsidRPr="007A3EEC" w:rsidDel="00036382">
          <w:rPr>
            <w:rFonts w:ascii="David" w:eastAsia="David" w:hAnsi="David" w:cs="David"/>
            <w:sz w:val="28"/>
            <w:szCs w:val="28"/>
            <w:rtl/>
          </w:rPr>
          <w:delText xml:space="preserve"> </w:delText>
        </w:r>
        <w:r w:rsidRPr="007A3EEC" w:rsidDel="00036382">
          <w:rPr>
            <w:rFonts w:ascii="David" w:hAnsi="David" w:cs="David"/>
            <w:sz w:val="28"/>
            <w:szCs w:val="28"/>
            <w:rtl/>
          </w:rPr>
          <w:delText>ניהול</w:delText>
        </w:r>
        <w:r w:rsidRPr="007A3EEC" w:rsidDel="00036382">
          <w:rPr>
            <w:rFonts w:ascii="David" w:eastAsia="David" w:hAnsi="David" w:cs="David"/>
            <w:sz w:val="28"/>
            <w:szCs w:val="28"/>
            <w:rtl/>
          </w:rPr>
          <w:delText xml:space="preserve"> </w:delText>
        </w:r>
        <w:r w:rsidRPr="007A3EEC" w:rsidDel="00036382">
          <w:rPr>
            <w:rFonts w:ascii="David" w:hAnsi="David" w:cs="David"/>
            <w:sz w:val="28"/>
            <w:szCs w:val="28"/>
            <w:rtl/>
          </w:rPr>
          <w:delText xml:space="preserve">מרכזי. </w:delText>
        </w:r>
      </w:del>
      <w:r w:rsidRPr="007A3EEC">
        <w:rPr>
          <w:rFonts w:ascii="David" w:hAnsi="David" w:cs="David"/>
          <w:sz w:val="28"/>
          <w:szCs w:val="28"/>
          <w:rtl/>
        </w:rPr>
        <w:t>לפי</w:t>
      </w:r>
      <w:r w:rsidRPr="007A3EEC">
        <w:rPr>
          <w:rFonts w:ascii="David" w:eastAsia="David" w:hAnsi="David" w:cs="David"/>
          <w:sz w:val="28"/>
          <w:szCs w:val="28"/>
          <w:rtl/>
        </w:rPr>
        <w:t xml:space="preserve"> </w:t>
      </w:r>
      <w:r w:rsidRPr="007A3EEC">
        <w:rPr>
          <w:rFonts w:ascii="David" w:hAnsi="David" w:cs="David"/>
          <w:sz w:val="28"/>
          <w:szCs w:val="28"/>
          <w:rtl/>
        </w:rPr>
        <w:t>הפתרון</w:t>
      </w:r>
      <w:r w:rsidRPr="007A3EEC">
        <w:rPr>
          <w:rFonts w:ascii="David" w:eastAsia="David" w:hAnsi="David" w:cs="David"/>
          <w:sz w:val="28"/>
          <w:szCs w:val="28"/>
          <w:rtl/>
        </w:rPr>
        <w:t xml:space="preserve"> </w:t>
      </w:r>
      <w:r w:rsidRPr="007A3EEC">
        <w:rPr>
          <w:rFonts w:ascii="David" w:hAnsi="David" w:cs="David"/>
          <w:sz w:val="28"/>
          <w:szCs w:val="28"/>
          <w:rtl/>
        </w:rPr>
        <w:t>המוצע, יש</w:t>
      </w:r>
      <w:r w:rsidRPr="007A3EEC">
        <w:rPr>
          <w:rFonts w:ascii="David" w:eastAsia="David" w:hAnsi="David" w:cs="David"/>
          <w:sz w:val="28"/>
          <w:szCs w:val="28"/>
          <w:rtl/>
        </w:rPr>
        <w:t xml:space="preserve"> </w:t>
      </w:r>
      <w:r w:rsidRPr="007A3EEC">
        <w:rPr>
          <w:rFonts w:ascii="David" w:hAnsi="David" w:cs="David"/>
          <w:sz w:val="28"/>
          <w:szCs w:val="28"/>
          <w:rtl/>
        </w:rPr>
        <w:t>לבצע</w:t>
      </w:r>
      <w:r w:rsidRPr="007A3EEC">
        <w:rPr>
          <w:rFonts w:ascii="David" w:eastAsia="David" w:hAnsi="David" w:cs="David"/>
          <w:sz w:val="28"/>
          <w:szCs w:val="28"/>
          <w:rtl/>
        </w:rPr>
        <w:t xml:space="preserve"> </w:t>
      </w:r>
      <w:r w:rsidRPr="007A3EEC">
        <w:rPr>
          <w:rFonts w:ascii="David" w:hAnsi="David" w:cs="David"/>
          <w:sz w:val="28"/>
          <w:szCs w:val="28"/>
          <w:rtl/>
        </w:rPr>
        <w:t>כבר</w:t>
      </w:r>
      <w:r w:rsidRPr="007A3EEC">
        <w:rPr>
          <w:rFonts w:ascii="David" w:eastAsia="David" w:hAnsi="David" w:cs="David"/>
          <w:sz w:val="28"/>
          <w:szCs w:val="28"/>
          <w:rtl/>
        </w:rPr>
        <w:t xml:space="preserve"> </w:t>
      </w:r>
      <w:r w:rsidRPr="007A3EEC">
        <w:rPr>
          <w:rFonts w:ascii="David" w:hAnsi="David" w:cs="David"/>
          <w:sz w:val="28"/>
          <w:szCs w:val="28"/>
          <w:rtl/>
        </w:rPr>
        <w:t>היום</w:t>
      </w:r>
      <w:r w:rsidRPr="007A3EEC">
        <w:rPr>
          <w:rFonts w:ascii="David" w:eastAsia="David" w:hAnsi="David" w:cs="David"/>
          <w:sz w:val="28"/>
          <w:szCs w:val="28"/>
          <w:rtl/>
        </w:rPr>
        <w:t xml:space="preserve"> </w:t>
      </w:r>
      <w:r w:rsidRPr="007A3EEC">
        <w:rPr>
          <w:rFonts w:ascii="David" w:hAnsi="David" w:cs="David"/>
          <w:sz w:val="28"/>
          <w:szCs w:val="28"/>
          <w:rtl/>
        </w:rPr>
        <w:t>רישום</w:t>
      </w:r>
      <w:r w:rsidRPr="007A3EEC">
        <w:rPr>
          <w:rFonts w:ascii="David" w:eastAsia="David" w:hAnsi="David" w:cs="David"/>
          <w:sz w:val="28"/>
          <w:szCs w:val="28"/>
          <w:rtl/>
        </w:rPr>
        <w:t xml:space="preserve"> </w:t>
      </w:r>
      <w:r w:rsidRPr="007A3EEC">
        <w:rPr>
          <w:rFonts w:ascii="David" w:hAnsi="David" w:cs="David"/>
          <w:sz w:val="28"/>
          <w:szCs w:val="28"/>
          <w:rtl/>
        </w:rPr>
        <w:t>של</w:t>
      </w:r>
      <w:r w:rsidRPr="007A3EEC">
        <w:rPr>
          <w:rFonts w:ascii="David" w:eastAsia="David" w:hAnsi="David" w:cs="David"/>
          <w:sz w:val="28"/>
          <w:szCs w:val="28"/>
          <w:rtl/>
        </w:rPr>
        <w:t xml:space="preserve"> </w:t>
      </w:r>
      <w:r w:rsidRPr="007A3EEC">
        <w:rPr>
          <w:rFonts w:ascii="David" w:hAnsi="David" w:cs="David"/>
          <w:sz w:val="28"/>
          <w:szCs w:val="28"/>
          <w:rtl/>
        </w:rPr>
        <w:t>הבעלות</w:t>
      </w:r>
      <w:r w:rsidRPr="007A3EEC">
        <w:rPr>
          <w:rFonts w:ascii="David" w:eastAsia="David" w:hAnsi="David" w:cs="David"/>
          <w:sz w:val="28"/>
          <w:szCs w:val="28"/>
          <w:rtl/>
        </w:rPr>
        <w:t xml:space="preserve"> </w:t>
      </w:r>
      <w:r w:rsidRPr="007A3EEC">
        <w:rPr>
          <w:rFonts w:ascii="David" w:hAnsi="David" w:cs="David"/>
          <w:sz w:val="28"/>
          <w:szCs w:val="28"/>
          <w:rtl/>
        </w:rPr>
        <w:t>על</w:t>
      </w:r>
      <w:r w:rsidRPr="007A3EEC">
        <w:rPr>
          <w:rFonts w:ascii="David" w:eastAsia="David" w:hAnsi="David" w:cs="David"/>
          <w:sz w:val="28"/>
          <w:szCs w:val="28"/>
          <w:rtl/>
        </w:rPr>
        <w:t xml:space="preserve"> </w:t>
      </w:r>
      <w:r w:rsidRPr="007A3EEC">
        <w:rPr>
          <w:rFonts w:ascii="David" w:hAnsi="David" w:cs="David"/>
          <w:sz w:val="28"/>
          <w:szCs w:val="28"/>
          <w:rtl/>
        </w:rPr>
        <w:t>כל</w:t>
      </w:r>
      <w:r w:rsidRPr="007A3EEC">
        <w:rPr>
          <w:rFonts w:ascii="David" w:eastAsia="David" w:hAnsi="David" w:cs="David"/>
          <w:sz w:val="28"/>
          <w:szCs w:val="28"/>
          <w:rtl/>
        </w:rPr>
        <w:t xml:space="preserve"> </w:t>
      </w:r>
      <w:r w:rsidRPr="007A3EEC">
        <w:rPr>
          <w:rFonts w:ascii="David" w:hAnsi="David" w:cs="David"/>
          <w:sz w:val="28"/>
          <w:szCs w:val="28"/>
          <w:rtl/>
        </w:rPr>
        <w:t>הנחלות, ולהתחיל</w:t>
      </w:r>
      <w:r w:rsidRPr="007A3EEC">
        <w:rPr>
          <w:rFonts w:ascii="David" w:eastAsia="David" w:hAnsi="David" w:cs="David"/>
          <w:sz w:val="28"/>
          <w:szCs w:val="28"/>
          <w:rtl/>
        </w:rPr>
        <w:t xml:space="preserve"> </w:t>
      </w:r>
      <w:r w:rsidRPr="007A3EEC">
        <w:rPr>
          <w:rFonts w:ascii="David" w:hAnsi="David" w:cs="David"/>
          <w:sz w:val="28"/>
          <w:szCs w:val="28"/>
          <w:rtl/>
        </w:rPr>
        <w:t>כבר</w:t>
      </w:r>
      <w:r w:rsidRPr="007A3EEC">
        <w:rPr>
          <w:rFonts w:ascii="David" w:eastAsia="David" w:hAnsi="David" w:cs="David"/>
          <w:sz w:val="28"/>
          <w:szCs w:val="28"/>
          <w:rtl/>
        </w:rPr>
        <w:t xml:space="preserve"> </w:t>
      </w:r>
      <w:r w:rsidRPr="007A3EEC">
        <w:rPr>
          <w:rFonts w:ascii="David" w:hAnsi="David" w:cs="David"/>
          <w:sz w:val="28"/>
          <w:szCs w:val="28"/>
          <w:rtl/>
        </w:rPr>
        <w:t>ממחר</w:t>
      </w:r>
      <w:r w:rsidRPr="007A3EEC">
        <w:rPr>
          <w:rFonts w:ascii="David" w:eastAsia="David" w:hAnsi="David" w:cs="David"/>
          <w:sz w:val="28"/>
          <w:szCs w:val="28"/>
          <w:rtl/>
        </w:rPr>
        <w:t xml:space="preserve"> </w:t>
      </w:r>
      <w:r w:rsidRPr="007A3EEC">
        <w:rPr>
          <w:rFonts w:ascii="David" w:hAnsi="David" w:cs="David"/>
          <w:sz w:val="28"/>
          <w:szCs w:val="28"/>
          <w:rtl/>
        </w:rPr>
        <w:t>לספור</w:t>
      </w:r>
      <w:r w:rsidRPr="007A3EEC">
        <w:rPr>
          <w:rFonts w:ascii="David" w:eastAsia="David" w:hAnsi="David" w:cs="David"/>
          <w:sz w:val="28"/>
          <w:szCs w:val="28"/>
          <w:rtl/>
        </w:rPr>
        <w:t xml:space="preserve"> </w:t>
      </w:r>
      <w:r w:rsidRPr="007A3EEC">
        <w:rPr>
          <w:rFonts w:ascii="David" w:hAnsi="David" w:cs="David"/>
          <w:sz w:val="28"/>
          <w:szCs w:val="28"/>
          <w:rtl/>
        </w:rPr>
        <w:t>את</w:t>
      </w:r>
      <w:r w:rsidRPr="007A3EEC">
        <w:rPr>
          <w:rFonts w:ascii="David" w:eastAsia="David" w:hAnsi="David" w:cs="David"/>
          <w:sz w:val="28"/>
          <w:szCs w:val="28"/>
          <w:rtl/>
        </w:rPr>
        <w:t xml:space="preserve"> </w:t>
      </w:r>
      <w:r w:rsidRPr="007A3EEC">
        <w:rPr>
          <w:rFonts w:ascii="David" w:hAnsi="David" w:cs="David"/>
          <w:sz w:val="28"/>
          <w:szCs w:val="28"/>
          <w:rtl/>
        </w:rPr>
        <w:t>השנים</w:t>
      </w:r>
      <w:r w:rsidRPr="007A3EEC">
        <w:rPr>
          <w:rFonts w:ascii="David" w:eastAsia="David" w:hAnsi="David" w:cs="David"/>
          <w:sz w:val="28"/>
          <w:szCs w:val="28"/>
          <w:rtl/>
        </w:rPr>
        <w:t xml:space="preserve"> </w:t>
      </w:r>
      <w:r w:rsidRPr="007A3EEC">
        <w:rPr>
          <w:rFonts w:ascii="David" w:hAnsi="David" w:cs="David"/>
          <w:sz w:val="28"/>
          <w:szCs w:val="28"/>
          <w:rtl/>
        </w:rPr>
        <w:t>לקראת</w:t>
      </w:r>
      <w:r w:rsidRPr="007A3EEC">
        <w:rPr>
          <w:rFonts w:ascii="David" w:eastAsia="David" w:hAnsi="David" w:cs="David"/>
          <w:sz w:val="28"/>
          <w:szCs w:val="28"/>
          <w:rtl/>
        </w:rPr>
        <w:t xml:space="preserve"> </w:t>
      </w:r>
      <w:r w:rsidRPr="007A3EEC">
        <w:rPr>
          <w:rFonts w:ascii="David" w:hAnsi="David" w:cs="David"/>
          <w:sz w:val="28"/>
          <w:szCs w:val="28"/>
          <w:rtl/>
        </w:rPr>
        <w:t>היובל</w:t>
      </w:r>
      <w:r w:rsidRPr="007A3EEC">
        <w:rPr>
          <w:rFonts w:ascii="David" w:eastAsia="David" w:hAnsi="David" w:cs="David"/>
          <w:sz w:val="28"/>
          <w:szCs w:val="28"/>
          <w:rtl/>
        </w:rPr>
        <w:t xml:space="preserve"> </w:t>
      </w:r>
      <w:r w:rsidRPr="007A3EEC">
        <w:rPr>
          <w:rFonts w:ascii="David" w:hAnsi="David" w:cs="David"/>
          <w:sz w:val="28"/>
          <w:szCs w:val="28"/>
          <w:rtl/>
        </w:rPr>
        <w:t>הבא</w:t>
      </w:r>
      <w:r w:rsidRPr="007A3EEC">
        <w:rPr>
          <w:rFonts w:ascii="David" w:eastAsia="David" w:hAnsi="David" w:cs="David"/>
          <w:sz w:val="28"/>
          <w:szCs w:val="28"/>
          <w:rtl/>
        </w:rPr>
        <w:t xml:space="preserve"> </w:t>
      </w:r>
      <w:r w:rsidRPr="007A3EEC">
        <w:rPr>
          <w:rFonts w:ascii="David" w:hAnsi="David" w:cs="David"/>
          <w:sz w:val="28"/>
          <w:szCs w:val="28"/>
          <w:rtl/>
        </w:rPr>
        <w:t>- כמו</w:t>
      </w:r>
      <w:r w:rsidRPr="007A3EEC">
        <w:rPr>
          <w:rFonts w:ascii="David" w:eastAsia="David" w:hAnsi="David" w:cs="David"/>
          <w:sz w:val="28"/>
          <w:szCs w:val="28"/>
          <w:rtl/>
        </w:rPr>
        <w:t xml:space="preserve"> </w:t>
      </w:r>
      <w:r w:rsidRPr="007A3EEC">
        <w:rPr>
          <w:rFonts w:ascii="David" w:hAnsi="David" w:cs="David"/>
          <w:sz w:val="28"/>
          <w:szCs w:val="28"/>
          <w:rtl/>
        </w:rPr>
        <w:t>בפתרון</w:t>
      </w:r>
      <w:r w:rsidRPr="007A3EEC">
        <w:rPr>
          <w:rFonts w:ascii="David" w:eastAsia="David" w:hAnsi="David" w:cs="David"/>
          <w:sz w:val="28"/>
          <w:szCs w:val="28"/>
          <w:rtl/>
        </w:rPr>
        <w:t xml:space="preserve"> </w:t>
      </w:r>
      <w:r w:rsidRPr="006C3989">
        <w:rPr>
          <w:rFonts w:ascii="David" w:hAnsi="David" w:cs="David"/>
          <w:sz w:val="28"/>
          <w:szCs w:val="28"/>
        </w:rPr>
        <w:t>1</w:t>
      </w:r>
      <w:r w:rsidRPr="006C3989">
        <w:rPr>
          <w:rFonts w:ascii="David" w:hAnsi="David" w:cs="David"/>
          <w:sz w:val="28"/>
          <w:szCs w:val="28"/>
          <w:rtl/>
        </w:rPr>
        <w:t>. אולם, כעבור</w:t>
      </w:r>
      <w:r w:rsidRPr="006C3989">
        <w:rPr>
          <w:rFonts w:ascii="David" w:eastAsia="David" w:hAnsi="David" w:cs="David"/>
          <w:sz w:val="28"/>
          <w:szCs w:val="28"/>
          <w:rtl/>
        </w:rPr>
        <w:t xml:space="preserve"> </w:t>
      </w:r>
      <w:r w:rsidRPr="006C3989">
        <w:rPr>
          <w:rFonts w:ascii="David" w:hAnsi="David" w:cs="David"/>
          <w:sz w:val="28"/>
          <w:szCs w:val="28"/>
        </w:rPr>
        <w:t>50</w:t>
      </w:r>
      <w:r w:rsidRPr="006C3989">
        <w:rPr>
          <w:rFonts w:ascii="David" w:hAnsi="David" w:cs="David"/>
          <w:sz w:val="28"/>
          <w:szCs w:val="28"/>
          <w:rtl/>
        </w:rPr>
        <w:t xml:space="preserve"> שנה, </w:t>
      </w:r>
      <w:r w:rsidRPr="006C3989">
        <w:rPr>
          <w:rFonts w:ascii="David" w:hAnsi="David" w:cs="David"/>
          <w:b/>
          <w:bCs/>
          <w:sz w:val="28"/>
          <w:szCs w:val="28"/>
          <w:rtl/>
        </w:rPr>
        <w:t>רק</w:t>
      </w:r>
      <w:r w:rsidRPr="006C3989">
        <w:rPr>
          <w:rFonts w:ascii="David" w:eastAsia="David" w:hAnsi="David" w:cs="David"/>
          <w:b/>
          <w:bCs/>
          <w:sz w:val="28"/>
          <w:szCs w:val="28"/>
          <w:rtl/>
        </w:rPr>
        <w:t xml:space="preserve"> </w:t>
      </w:r>
      <w:r w:rsidRPr="006C3989">
        <w:rPr>
          <w:rFonts w:ascii="David" w:hAnsi="David" w:cs="David"/>
          <w:b/>
          <w:bCs/>
          <w:sz w:val="28"/>
          <w:szCs w:val="28"/>
          <w:rtl/>
        </w:rPr>
        <w:t>האנשים</w:t>
      </w:r>
      <w:r w:rsidRPr="006C3989">
        <w:rPr>
          <w:rFonts w:ascii="David" w:eastAsia="David" w:hAnsi="David" w:cs="David"/>
          <w:b/>
          <w:bCs/>
          <w:sz w:val="28"/>
          <w:szCs w:val="28"/>
          <w:rtl/>
        </w:rPr>
        <w:t xml:space="preserve"> </w:t>
      </w:r>
      <w:r w:rsidRPr="006C3989">
        <w:rPr>
          <w:rFonts w:ascii="David" w:hAnsi="David" w:cs="David"/>
          <w:b/>
          <w:bCs/>
          <w:sz w:val="28"/>
          <w:szCs w:val="28"/>
          <w:rtl/>
        </w:rPr>
        <w:t>שאין</w:t>
      </w:r>
      <w:r w:rsidRPr="006C3989">
        <w:rPr>
          <w:rFonts w:ascii="David" w:eastAsia="David" w:hAnsi="David" w:cs="David"/>
          <w:b/>
          <w:bCs/>
          <w:sz w:val="28"/>
          <w:szCs w:val="28"/>
          <w:rtl/>
        </w:rPr>
        <w:t xml:space="preserve"> </w:t>
      </w:r>
      <w:r w:rsidRPr="006C3989">
        <w:rPr>
          <w:rFonts w:ascii="David" w:hAnsi="David" w:cs="David"/>
          <w:b/>
          <w:bCs/>
          <w:sz w:val="28"/>
          <w:szCs w:val="28"/>
          <w:rtl/>
        </w:rPr>
        <w:t>בבעלותם</w:t>
      </w:r>
      <w:r w:rsidRPr="006C3989">
        <w:rPr>
          <w:rFonts w:ascii="David" w:eastAsia="David" w:hAnsi="David" w:cs="David"/>
          <w:b/>
          <w:bCs/>
          <w:sz w:val="28"/>
          <w:szCs w:val="28"/>
          <w:rtl/>
        </w:rPr>
        <w:t xml:space="preserve"> </w:t>
      </w:r>
      <w:r w:rsidRPr="006C3989">
        <w:rPr>
          <w:rFonts w:ascii="David" w:hAnsi="David" w:cs="David"/>
          <w:b/>
          <w:bCs/>
          <w:sz w:val="28"/>
          <w:szCs w:val="28"/>
          <w:rtl/>
        </w:rPr>
        <w:t>נחלה</w:t>
      </w:r>
      <w:r w:rsidRPr="006C3989">
        <w:rPr>
          <w:rFonts w:ascii="David" w:eastAsia="David" w:hAnsi="David" w:cs="David"/>
          <w:b/>
          <w:bCs/>
          <w:sz w:val="28"/>
          <w:szCs w:val="28"/>
          <w:rtl/>
        </w:rPr>
        <w:t xml:space="preserve"> </w:t>
      </w:r>
      <w:r w:rsidRPr="006C3989">
        <w:rPr>
          <w:rFonts w:ascii="David" w:hAnsi="David" w:cs="David"/>
          <w:b/>
          <w:bCs/>
          <w:sz w:val="28"/>
          <w:szCs w:val="28"/>
          <w:rtl/>
        </w:rPr>
        <w:t>יוכלו</w:t>
      </w:r>
      <w:r w:rsidRPr="006C3989">
        <w:rPr>
          <w:rFonts w:ascii="David" w:eastAsia="David" w:hAnsi="David" w:cs="David"/>
          <w:b/>
          <w:bCs/>
          <w:sz w:val="28"/>
          <w:szCs w:val="28"/>
          <w:rtl/>
        </w:rPr>
        <w:t xml:space="preserve"> </w:t>
      </w:r>
      <w:r w:rsidRPr="006C3989">
        <w:rPr>
          <w:rFonts w:ascii="David" w:hAnsi="David" w:cs="David"/>
          <w:b/>
          <w:bCs/>
          <w:sz w:val="28"/>
          <w:szCs w:val="28"/>
          <w:rtl/>
        </w:rPr>
        <w:t>להחזיר</w:t>
      </w:r>
      <w:r w:rsidRPr="006C3989">
        <w:rPr>
          <w:rFonts w:ascii="David" w:eastAsia="David" w:hAnsi="David" w:cs="David"/>
          <w:b/>
          <w:bCs/>
          <w:sz w:val="28"/>
          <w:szCs w:val="28"/>
          <w:rtl/>
        </w:rPr>
        <w:t xml:space="preserve"> </w:t>
      </w:r>
      <w:r w:rsidRPr="006C3989">
        <w:rPr>
          <w:rFonts w:ascii="David" w:hAnsi="David" w:cs="David"/>
          <w:b/>
          <w:bCs/>
          <w:sz w:val="28"/>
          <w:szCs w:val="28"/>
          <w:rtl/>
        </w:rPr>
        <w:t>לעצמם</w:t>
      </w:r>
      <w:r w:rsidRPr="006C3989">
        <w:rPr>
          <w:rFonts w:ascii="David" w:eastAsia="David" w:hAnsi="David" w:cs="David"/>
          <w:b/>
          <w:bCs/>
          <w:sz w:val="28"/>
          <w:szCs w:val="28"/>
          <w:rtl/>
        </w:rPr>
        <w:t xml:space="preserve"> </w:t>
      </w:r>
      <w:r w:rsidRPr="006C3989">
        <w:rPr>
          <w:rFonts w:ascii="David" w:hAnsi="David" w:cs="David"/>
          <w:b/>
          <w:bCs/>
          <w:sz w:val="28"/>
          <w:szCs w:val="28"/>
          <w:rtl/>
        </w:rPr>
        <w:t>נחלה</w:t>
      </w:r>
      <w:r w:rsidRPr="006C3989">
        <w:rPr>
          <w:rFonts w:ascii="David" w:eastAsia="David" w:hAnsi="David" w:cs="David"/>
          <w:b/>
          <w:bCs/>
          <w:sz w:val="28"/>
          <w:szCs w:val="28"/>
          <w:rtl/>
        </w:rPr>
        <w:t xml:space="preserve"> </w:t>
      </w:r>
      <w:r w:rsidRPr="006C3989">
        <w:rPr>
          <w:rFonts w:ascii="David" w:hAnsi="David" w:cs="David"/>
          <w:b/>
          <w:bCs/>
          <w:sz w:val="28"/>
          <w:szCs w:val="28"/>
          <w:rtl/>
        </w:rPr>
        <w:t>אחת</w:t>
      </w:r>
      <w:r w:rsidRPr="006C3989">
        <w:rPr>
          <w:rFonts w:ascii="David" w:hAnsi="David" w:cs="David"/>
          <w:sz w:val="28"/>
          <w:szCs w:val="28"/>
          <w:rtl/>
        </w:rPr>
        <w:t>. התהליך</w:t>
      </w:r>
      <w:r w:rsidRPr="006C3989">
        <w:rPr>
          <w:rFonts w:ascii="David" w:eastAsia="David" w:hAnsi="David" w:cs="David"/>
          <w:sz w:val="28"/>
          <w:szCs w:val="28"/>
          <w:rtl/>
        </w:rPr>
        <w:t xml:space="preserve"> </w:t>
      </w:r>
      <w:r w:rsidRPr="006C3989">
        <w:rPr>
          <w:rFonts w:ascii="David" w:hAnsi="David" w:cs="David"/>
          <w:sz w:val="28"/>
          <w:szCs w:val="28"/>
          <w:rtl/>
        </w:rPr>
        <w:t>יתנהל</w:t>
      </w:r>
      <w:r w:rsidRPr="006C3989">
        <w:rPr>
          <w:rFonts w:ascii="David" w:eastAsia="David" w:hAnsi="David" w:cs="David"/>
          <w:sz w:val="28"/>
          <w:szCs w:val="28"/>
          <w:rtl/>
        </w:rPr>
        <w:t xml:space="preserve"> </w:t>
      </w:r>
      <w:r w:rsidRPr="006C3989">
        <w:rPr>
          <w:rFonts w:ascii="David" w:hAnsi="David" w:cs="David"/>
          <w:sz w:val="28"/>
          <w:szCs w:val="28"/>
          <w:rtl/>
        </w:rPr>
        <w:t>ע"פ</w:t>
      </w:r>
      <w:r w:rsidRPr="006C3989">
        <w:rPr>
          <w:rFonts w:ascii="David" w:eastAsia="David" w:hAnsi="David" w:cs="David"/>
          <w:sz w:val="28"/>
          <w:szCs w:val="28"/>
          <w:rtl/>
        </w:rPr>
        <w:t xml:space="preserve"> </w:t>
      </w:r>
      <w:r w:rsidRPr="006C3989">
        <w:rPr>
          <w:rFonts w:ascii="David" w:hAnsi="David" w:cs="David"/>
          <w:sz w:val="28"/>
          <w:szCs w:val="28"/>
          <w:rtl/>
        </w:rPr>
        <w:t>האלגוריתם</w:t>
      </w:r>
      <w:r w:rsidRPr="006C3989">
        <w:rPr>
          <w:rFonts w:ascii="David" w:eastAsia="David" w:hAnsi="David" w:cs="David"/>
          <w:sz w:val="28"/>
          <w:szCs w:val="28"/>
          <w:rtl/>
        </w:rPr>
        <w:t xml:space="preserve"> </w:t>
      </w:r>
      <w:r w:rsidRPr="006C3989">
        <w:rPr>
          <w:rFonts w:ascii="David" w:hAnsi="David" w:cs="David"/>
          <w:sz w:val="28"/>
          <w:szCs w:val="28"/>
          <w:rtl/>
        </w:rPr>
        <w:t>הבא:</w:t>
      </w:r>
    </w:p>
    <w:p w:rsidR="009C2B09" w:rsidRPr="006C3989" w:rsidRDefault="009C2B09" w:rsidP="009C2B09">
      <w:pPr>
        <w:pStyle w:val="a1"/>
        <w:bidi/>
        <w:rPr>
          <w:rFonts w:ascii="David" w:hAnsi="David" w:cs="David"/>
          <w:sz w:val="28"/>
          <w:szCs w:val="28"/>
          <w:rtl/>
        </w:rPr>
      </w:pPr>
    </w:p>
    <w:p w:rsidR="009C2B09" w:rsidRPr="006C3989" w:rsidRDefault="009C2B09" w:rsidP="009C2B09">
      <w:pPr>
        <w:pStyle w:val="a1"/>
        <w:shd w:val="clear" w:color="auto" w:fill="D9D9D9"/>
        <w:bidi/>
        <w:ind w:left="709"/>
        <w:rPr>
          <w:rFonts w:ascii="David" w:hAnsi="David" w:cs="David"/>
          <w:sz w:val="28"/>
          <w:szCs w:val="28"/>
          <w:rtl/>
        </w:rPr>
      </w:pPr>
      <w:r w:rsidRPr="006C3989">
        <w:rPr>
          <w:rFonts w:ascii="David" w:hAnsi="David" w:cs="David"/>
          <w:b/>
          <w:bCs/>
          <w:sz w:val="28"/>
          <w:szCs w:val="28"/>
          <w:rtl/>
        </w:rPr>
        <w:t>אלגוריתם</w:t>
      </w:r>
      <w:r w:rsidRPr="006C3989">
        <w:rPr>
          <w:rFonts w:ascii="David" w:eastAsia="David" w:hAnsi="David" w:cs="David"/>
          <w:b/>
          <w:bCs/>
          <w:sz w:val="28"/>
          <w:szCs w:val="28"/>
          <w:rtl/>
        </w:rPr>
        <w:t xml:space="preserve"> </w:t>
      </w:r>
      <w:r w:rsidRPr="006C3989">
        <w:rPr>
          <w:rFonts w:ascii="David" w:hAnsi="David" w:cs="David"/>
          <w:b/>
          <w:bCs/>
          <w:sz w:val="28"/>
          <w:szCs w:val="28"/>
          <w:rtl/>
        </w:rPr>
        <w:t>היובל</w:t>
      </w:r>
    </w:p>
    <w:p w:rsidR="009C2B09" w:rsidRPr="006C3989" w:rsidRDefault="009C2B09" w:rsidP="009C2B09">
      <w:pPr>
        <w:pStyle w:val="a1"/>
        <w:shd w:val="clear" w:color="auto" w:fill="D9D9D9"/>
        <w:bidi/>
        <w:ind w:left="709"/>
        <w:rPr>
          <w:rFonts w:ascii="David" w:hAnsi="David" w:cs="David"/>
          <w:sz w:val="28"/>
          <w:szCs w:val="28"/>
          <w:rtl/>
        </w:rPr>
      </w:pPr>
      <w:r w:rsidRPr="006C3989">
        <w:rPr>
          <w:rFonts w:ascii="David" w:hAnsi="David" w:cs="David"/>
          <w:sz w:val="28"/>
          <w:szCs w:val="28"/>
          <w:rtl/>
        </w:rPr>
        <w:t>1. בחר</w:t>
      </w:r>
      <w:r w:rsidRPr="006C3989">
        <w:rPr>
          <w:rFonts w:ascii="David" w:eastAsia="David" w:hAnsi="David" w:cs="David"/>
          <w:sz w:val="28"/>
          <w:szCs w:val="28"/>
          <w:rtl/>
        </w:rPr>
        <w:t xml:space="preserve"> </w:t>
      </w:r>
      <w:r w:rsidRPr="006C3989">
        <w:rPr>
          <w:rFonts w:ascii="David" w:hAnsi="David" w:cs="David"/>
          <w:sz w:val="28"/>
          <w:szCs w:val="28"/>
          <w:rtl/>
        </w:rPr>
        <w:t>אזרח</w:t>
      </w:r>
      <w:r w:rsidRPr="006C3989">
        <w:rPr>
          <w:rFonts w:ascii="David" w:eastAsia="David" w:hAnsi="David" w:cs="David"/>
          <w:sz w:val="28"/>
          <w:szCs w:val="28"/>
          <w:rtl/>
        </w:rPr>
        <w:t xml:space="preserve"> </w:t>
      </w:r>
      <w:r w:rsidRPr="006C3989">
        <w:rPr>
          <w:rFonts w:ascii="David" w:hAnsi="David" w:cs="David"/>
          <w:sz w:val="28"/>
          <w:szCs w:val="28"/>
          <w:rtl/>
        </w:rPr>
        <w:t>כלשהו, שהייתה</w:t>
      </w:r>
      <w:r w:rsidRPr="006C3989">
        <w:rPr>
          <w:rFonts w:ascii="David" w:eastAsia="David" w:hAnsi="David" w:cs="David"/>
          <w:sz w:val="28"/>
          <w:szCs w:val="28"/>
          <w:rtl/>
        </w:rPr>
        <w:t xml:space="preserve"> </w:t>
      </w:r>
      <w:r w:rsidRPr="006C3989">
        <w:rPr>
          <w:rFonts w:ascii="David" w:hAnsi="David" w:cs="David"/>
          <w:sz w:val="28"/>
          <w:szCs w:val="28"/>
          <w:rtl/>
        </w:rPr>
        <w:t>לו</w:t>
      </w:r>
      <w:r w:rsidRPr="006C3989">
        <w:rPr>
          <w:rFonts w:ascii="David" w:eastAsia="David" w:hAnsi="David" w:cs="David"/>
          <w:sz w:val="28"/>
          <w:szCs w:val="28"/>
          <w:rtl/>
        </w:rPr>
        <w:t xml:space="preserve"> </w:t>
      </w:r>
      <w:r w:rsidRPr="006C3989">
        <w:rPr>
          <w:rFonts w:ascii="David" w:hAnsi="David" w:cs="David"/>
          <w:sz w:val="28"/>
          <w:szCs w:val="28"/>
          <w:rtl/>
        </w:rPr>
        <w:t>נחלה</w:t>
      </w:r>
      <w:r w:rsidRPr="006C3989">
        <w:rPr>
          <w:rFonts w:ascii="David" w:eastAsia="David" w:hAnsi="David" w:cs="David"/>
          <w:sz w:val="28"/>
          <w:szCs w:val="28"/>
          <w:rtl/>
        </w:rPr>
        <w:t xml:space="preserve"> </w:t>
      </w:r>
      <w:r w:rsidRPr="006C3989">
        <w:rPr>
          <w:rFonts w:ascii="David" w:hAnsi="David" w:cs="David"/>
          <w:sz w:val="28"/>
          <w:szCs w:val="28"/>
          <w:rtl/>
        </w:rPr>
        <w:t>בתחילת</w:t>
      </w:r>
      <w:r w:rsidRPr="006C3989">
        <w:rPr>
          <w:rFonts w:ascii="David" w:eastAsia="David" w:hAnsi="David" w:cs="David"/>
          <w:sz w:val="28"/>
          <w:szCs w:val="28"/>
          <w:rtl/>
        </w:rPr>
        <w:t xml:space="preserve"> </w:t>
      </w:r>
      <w:r w:rsidRPr="006C3989">
        <w:rPr>
          <w:rFonts w:ascii="David" w:hAnsi="David" w:cs="David"/>
          <w:sz w:val="28"/>
          <w:szCs w:val="28"/>
          <w:rtl/>
        </w:rPr>
        <w:t>הספירה, ושאין</w:t>
      </w:r>
      <w:r w:rsidRPr="006C3989">
        <w:rPr>
          <w:rFonts w:ascii="David" w:eastAsia="David" w:hAnsi="David" w:cs="David"/>
          <w:sz w:val="28"/>
          <w:szCs w:val="28"/>
          <w:rtl/>
        </w:rPr>
        <w:t xml:space="preserve"> </w:t>
      </w:r>
      <w:r w:rsidRPr="006C3989">
        <w:rPr>
          <w:rFonts w:ascii="David" w:hAnsi="David" w:cs="David"/>
          <w:sz w:val="28"/>
          <w:szCs w:val="28"/>
          <w:rtl/>
        </w:rPr>
        <w:t>לו</w:t>
      </w:r>
      <w:r w:rsidRPr="006C3989">
        <w:rPr>
          <w:rFonts w:ascii="David" w:eastAsia="David" w:hAnsi="David" w:cs="David"/>
          <w:sz w:val="28"/>
          <w:szCs w:val="28"/>
          <w:rtl/>
        </w:rPr>
        <w:t xml:space="preserve"> </w:t>
      </w:r>
      <w:r w:rsidRPr="006C3989">
        <w:rPr>
          <w:rFonts w:ascii="David" w:hAnsi="David" w:cs="David"/>
          <w:sz w:val="28"/>
          <w:szCs w:val="28"/>
          <w:rtl/>
        </w:rPr>
        <w:t>נחלה</w:t>
      </w:r>
      <w:r w:rsidRPr="006C3989">
        <w:rPr>
          <w:rFonts w:ascii="David" w:eastAsia="David" w:hAnsi="David" w:cs="David"/>
          <w:sz w:val="28"/>
          <w:szCs w:val="28"/>
          <w:rtl/>
        </w:rPr>
        <w:t xml:space="preserve"> </w:t>
      </w:r>
      <w:r w:rsidRPr="006C3989">
        <w:rPr>
          <w:rFonts w:ascii="David" w:hAnsi="David" w:cs="David"/>
          <w:sz w:val="28"/>
          <w:szCs w:val="28"/>
          <w:rtl/>
        </w:rPr>
        <w:t>כעת;</w:t>
      </w:r>
      <w:r w:rsidRPr="006C3989">
        <w:rPr>
          <w:rStyle w:val="22"/>
          <w:rFonts w:ascii="David" w:hAnsi="David" w:cs="David"/>
          <w:sz w:val="28"/>
          <w:szCs w:val="28"/>
          <w:rtl/>
        </w:rPr>
        <w:footnoteReference w:id="17"/>
      </w:r>
    </w:p>
    <w:p w:rsidR="009C2B09" w:rsidRPr="006C3989" w:rsidRDefault="009C2B09" w:rsidP="009C2B09">
      <w:pPr>
        <w:pStyle w:val="a1"/>
        <w:shd w:val="clear" w:color="auto" w:fill="D9D9D9"/>
        <w:bidi/>
        <w:ind w:left="709"/>
        <w:rPr>
          <w:rFonts w:ascii="David" w:hAnsi="David" w:cs="David"/>
          <w:sz w:val="28"/>
          <w:szCs w:val="28"/>
          <w:rtl/>
        </w:rPr>
      </w:pPr>
      <w:r w:rsidRPr="006C3989">
        <w:rPr>
          <w:rFonts w:ascii="David" w:hAnsi="David" w:cs="David"/>
          <w:sz w:val="28"/>
          <w:szCs w:val="28"/>
          <w:rtl/>
        </w:rPr>
        <w:t>2. אם</w:t>
      </w:r>
      <w:r w:rsidRPr="006C3989">
        <w:rPr>
          <w:rFonts w:ascii="David" w:eastAsia="David" w:hAnsi="David" w:cs="David"/>
          <w:sz w:val="28"/>
          <w:szCs w:val="28"/>
          <w:rtl/>
        </w:rPr>
        <w:t xml:space="preserve"> </w:t>
      </w:r>
      <w:r w:rsidRPr="006C3989">
        <w:rPr>
          <w:rFonts w:ascii="David" w:hAnsi="David" w:cs="David"/>
          <w:sz w:val="28"/>
          <w:szCs w:val="28"/>
          <w:rtl/>
        </w:rPr>
        <w:t>אין</w:t>
      </w:r>
      <w:r w:rsidRPr="006C3989">
        <w:rPr>
          <w:rFonts w:ascii="David" w:eastAsia="David" w:hAnsi="David" w:cs="David"/>
          <w:sz w:val="28"/>
          <w:szCs w:val="28"/>
          <w:rtl/>
        </w:rPr>
        <w:t xml:space="preserve"> </w:t>
      </w:r>
      <w:r w:rsidRPr="006C3989">
        <w:rPr>
          <w:rFonts w:ascii="David" w:hAnsi="David" w:cs="David"/>
          <w:sz w:val="28"/>
          <w:szCs w:val="28"/>
          <w:rtl/>
        </w:rPr>
        <w:t>אזרח</w:t>
      </w:r>
      <w:r w:rsidRPr="006C3989">
        <w:rPr>
          <w:rFonts w:ascii="David" w:eastAsia="David" w:hAnsi="David" w:cs="David"/>
          <w:sz w:val="28"/>
          <w:szCs w:val="28"/>
          <w:rtl/>
        </w:rPr>
        <w:t xml:space="preserve"> </w:t>
      </w:r>
      <w:r w:rsidRPr="006C3989">
        <w:rPr>
          <w:rFonts w:ascii="David" w:hAnsi="David" w:cs="David"/>
          <w:sz w:val="28"/>
          <w:szCs w:val="28"/>
          <w:rtl/>
        </w:rPr>
        <w:t>כזה</w:t>
      </w:r>
      <w:r w:rsidRPr="006C3989">
        <w:rPr>
          <w:rFonts w:ascii="David" w:eastAsia="David" w:hAnsi="David" w:cs="David"/>
          <w:sz w:val="28"/>
          <w:szCs w:val="28"/>
          <w:rtl/>
        </w:rPr>
        <w:t xml:space="preserve"> </w:t>
      </w:r>
      <w:r w:rsidRPr="006C3989">
        <w:rPr>
          <w:rFonts w:ascii="David" w:hAnsi="David" w:cs="David"/>
          <w:sz w:val="28"/>
          <w:szCs w:val="28"/>
          <w:rtl/>
        </w:rPr>
        <w:t>- סיים;</w:t>
      </w:r>
    </w:p>
    <w:p w:rsidR="009C2B09" w:rsidRPr="006C3989" w:rsidRDefault="009C2B09" w:rsidP="009C2B09">
      <w:pPr>
        <w:pStyle w:val="a1"/>
        <w:shd w:val="clear" w:color="auto" w:fill="D9D9D9"/>
        <w:bidi/>
        <w:ind w:left="709"/>
        <w:rPr>
          <w:rFonts w:ascii="David" w:hAnsi="David" w:cs="David"/>
          <w:sz w:val="28"/>
          <w:szCs w:val="28"/>
          <w:rtl/>
        </w:rPr>
      </w:pPr>
      <w:r w:rsidRPr="006C3989">
        <w:rPr>
          <w:rFonts w:ascii="David" w:hAnsi="David" w:cs="David"/>
          <w:sz w:val="28"/>
          <w:szCs w:val="28"/>
          <w:rtl/>
        </w:rPr>
        <w:t>3. אם</w:t>
      </w:r>
      <w:r w:rsidRPr="006C3989">
        <w:rPr>
          <w:rFonts w:ascii="David" w:eastAsia="David" w:hAnsi="David" w:cs="David"/>
          <w:sz w:val="28"/>
          <w:szCs w:val="28"/>
          <w:rtl/>
        </w:rPr>
        <w:t xml:space="preserve"> </w:t>
      </w:r>
      <w:r w:rsidRPr="006C3989">
        <w:rPr>
          <w:rFonts w:ascii="David" w:hAnsi="David" w:cs="David"/>
          <w:sz w:val="28"/>
          <w:szCs w:val="28"/>
          <w:rtl/>
        </w:rPr>
        <w:t>יש</w:t>
      </w:r>
      <w:r w:rsidRPr="006C3989">
        <w:rPr>
          <w:rFonts w:ascii="David" w:eastAsia="David" w:hAnsi="David" w:cs="David"/>
          <w:sz w:val="28"/>
          <w:szCs w:val="28"/>
          <w:rtl/>
        </w:rPr>
        <w:t xml:space="preserve"> </w:t>
      </w:r>
      <w:r w:rsidRPr="006C3989">
        <w:rPr>
          <w:rFonts w:ascii="David" w:hAnsi="David" w:cs="David"/>
          <w:sz w:val="28"/>
          <w:szCs w:val="28"/>
          <w:rtl/>
        </w:rPr>
        <w:t>אזרח</w:t>
      </w:r>
      <w:r w:rsidRPr="006C3989">
        <w:rPr>
          <w:rFonts w:ascii="David" w:eastAsia="David" w:hAnsi="David" w:cs="David"/>
          <w:sz w:val="28"/>
          <w:szCs w:val="28"/>
          <w:rtl/>
        </w:rPr>
        <w:t xml:space="preserve"> </w:t>
      </w:r>
      <w:r w:rsidRPr="006C3989">
        <w:rPr>
          <w:rFonts w:ascii="David" w:hAnsi="David" w:cs="David"/>
          <w:sz w:val="28"/>
          <w:szCs w:val="28"/>
          <w:rtl/>
        </w:rPr>
        <w:t>כזה</w:t>
      </w:r>
      <w:r w:rsidRPr="006C3989">
        <w:rPr>
          <w:rFonts w:ascii="David" w:eastAsia="David" w:hAnsi="David" w:cs="David"/>
          <w:sz w:val="28"/>
          <w:szCs w:val="28"/>
          <w:rtl/>
        </w:rPr>
        <w:t xml:space="preserve"> </w:t>
      </w:r>
      <w:r w:rsidRPr="006C3989">
        <w:rPr>
          <w:rFonts w:ascii="David" w:hAnsi="David" w:cs="David"/>
          <w:sz w:val="28"/>
          <w:szCs w:val="28"/>
          <w:rtl/>
        </w:rPr>
        <w:t>- בקש</w:t>
      </w:r>
      <w:r w:rsidRPr="006C3989">
        <w:rPr>
          <w:rFonts w:ascii="David" w:eastAsia="David" w:hAnsi="David" w:cs="David"/>
          <w:sz w:val="28"/>
          <w:szCs w:val="28"/>
          <w:rtl/>
        </w:rPr>
        <w:t xml:space="preserve"> </w:t>
      </w:r>
      <w:r w:rsidRPr="006C3989">
        <w:rPr>
          <w:rFonts w:ascii="David" w:hAnsi="David" w:cs="David"/>
          <w:sz w:val="28"/>
          <w:szCs w:val="28"/>
          <w:rtl/>
        </w:rPr>
        <w:t>ממנו</w:t>
      </w:r>
      <w:r w:rsidRPr="006C3989">
        <w:rPr>
          <w:rFonts w:ascii="David" w:eastAsia="David" w:hAnsi="David" w:cs="David"/>
          <w:sz w:val="28"/>
          <w:szCs w:val="28"/>
          <w:rtl/>
        </w:rPr>
        <w:t xml:space="preserve"> </w:t>
      </w:r>
      <w:r w:rsidRPr="006C3989">
        <w:rPr>
          <w:rFonts w:ascii="David" w:hAnsi="David" w:cs="David"/>
          <w:sz w:val="28"/>
          <w:szCs w:val="28"/>
          <w:rtl/>
        </w:rPr>
        <w:t>לבחור</w:t>
      </w:r>
      <w:r w:rsidRPr="006C3989">
        <w:rPr>
          <w:rFonts w:ascii="David" w:eastAsia="David" w:hAnsi="David" w:cs="David"/>
          <w:sz w:val="28"/>
          <w:szCs w:val="28"/>
          <w:rtl/>
        </w:rPr>
        <w:t xml:space="preserve"> </w:t>
      </w:r>
      <w:r w:rsidRPr="006C3989">
        <w:rPr>
          <w:rFonts w:ascii="David" w:hAnsi="David" w:cs="David"/>
          <w:sz w:val="28"/>
          <w:szCs w:val="28"/>
          <w:rtl/>
        </w:rPr>
        <w:t>את</w:t>
      </w:r>
      <w:r w:rsidRPr="006C3989">
        <w:rPr>
          <w:rFonts w:ascii="David" w:eastAsia="David" w:hAnsi="David" w:cs="David"/>
          <w:sz w:val="28"/>
          <w:szCs w:val="28"/>
          <w:rtl/>
        </w:rPr>
        <w:t xml:space="preserve"> </w:t>
      </w:r>
      <w:r w:rsidRPr="006C3989">
        <w:rPr>
          <w:rFonts w:ascii="David" w:hAnsi="David" w:cs="David"/>
          <w:sz w:val="28"/>
          <w:szCs w:val="28"/>
          <w:rtl/>
        </w:rPr>
        <w:t>אחת</w:t>
      </w:r>
      <w:r w:rsidRPr="006C3989">
        <w:rPr>
          <w:rFonts w:ascii="David" w:eastAsia="David" w:hAnsi="David" w:cs="David"/>
          <w:sz w:val="28"/>
          <w:szCs w:val="28"/>
          <w:rtl/>
        </w:rPr>
        <w:t xml:space="preserve"> </w:t>
      </w:r>
      <w:r w:rsidRPr="006C3989">
        <w:rPr>
          <w:rFonts w:ascii="David" w:hAnsi="David" w:cs="David"/>
          <w:sz w:val="28"/>
          <w:szCs w:val="28"/>
          <w:rtl/>
        </w:rPr>
        <w:t>הנחלות</w:t>
      </w:r>
      <w:r w:rsidRPr="006C3989">
        <w:rPr>
          <w:rFonts w:ascii="David" w:eastAsia="David" w:hAnsi="David" w:cs="David"/>
          <w:sz w:val="28"/>
          <w:szCs w:val="28"/>
          <w:rtl/>
        </w:rPr>
        <w:t xml:space="preserve"> </w:t>
      </w:r>
      <w:r w:rsidRPr="006C3989">
        <w:rPr>
          <w:rFonts w:ascii="David" w:hAnsi="David" w:cs="David"/>
          <w:sz w:val="28"/>
          <w:szCs w:val="28"/>
          <w:rtl/>
        </w:rPr>
        <w:t>שהייתה</w:t>
      </w:r>
      <w:r w:rsidRPr="006C3989">
        <w:rPr>
          <w:rFonts w:ascii="David" w:eastAsia="David" w:hAnsi="David" w:cs="David"/>
          <w:sz w:val="28"/>
          <w:szCs w:val="28"/>
          <w:rtl/>
        </w:rPr>
        <w:t xml:space="preserve"> </w:t>
      </w:r>
      <w:r w:rsidRPr="006C3989">
        <w:rPr>
          <w:rFonts w:ascii="David" w:hAnsi="David" w:cs="David"/>
          <w:sz w:val="28"/>
          <w:szCs w:val="28"/>
          <w:rtl/>
        </w:rPr>
        <w:t>בבעלותו</w:t>
      </w:r>
      <w:r w:rsidRPr="006C3989">
        <w:rPr>
          <w:rFonts w:ascii="David" w:eastAsia="David" w:hAnsi="David" w:cs="David"/>
          <w:sz w:val="28"/>
          <w:szCs w:val="28"/>
          <w:rtl/>
        </w:rPr>
        <w:t xml:space="preserve"> </w:t>
      </w:r>
      <w:r w:rsidRPr="006C3989">
        <w:rPr>
          <w:rFonts w:ascii="David" w:hAnsi="David" w:cs="David"/>
          <w:sz w:val="28"/>
          <w:szCs w:val="28"/>
          <w:rtl/>
        </w:rPr>
        <w:t>בתחילת</w:t>
      </w:r>
      <w:r w:rsidRPr="006C3989">
        <w:rPr>
          <w:rFonts w:ascii="David" w:eastAsia="David" w:hAnsi="David" w:cs="David"/>
          <w:sz w:val="28"/>
          <w:szCs w:val="28"/>
          <w:rtl/>
        </w:rPr>
        <w:t xml:space="preserve"> </w:t>
      </w:r>
      <w:r w:rsidRPr="006C3989">
        <w:rPr>
          <w:rFonts w:ascii="David" w:hAnsi="David" w:cs="David"/>
          <w:sz w:val="28"/>
          <w:szCs w:val="28"/>
          <w:rtl/>
        </w:rPr>
        <w:t>הספירה, והחזר</w:t>
      </w:r>
      <w:r w:rsidRPr="006C3989">
        <w:rPr>
          <w:rFonts w:ascii="David" w:eastAsia="David" w:hAnsi="David" w:cs="David"/>
          <w:sz w:val="28"/>
          <w:szCs w:val="28"/>
          <w:rtl/>
        </w:rPr>
        <w:t xml:space="preserve"> </w:t>
      </w:r>
      <w:r w:rsidRPr="006C3989">
        <w:rPr>
          <w:rFonts w:ascii="David" w:hAnsi="David" w:cs="David"/>
          <w:sz w:val="28"/>
          <w:szCs w:val="28"/>
          <w:rtl/>
        </w:rPr>
        <w:t>את</w:t>
      </w:r>
      <w:r w:rsidRPr="006C3989">
        <w:rPr>
          <w:rFonts w:ascii="David" w:eastAsia="David" w:hAnsi="David" w:cs="David"/>
          <w:sz w:val="28"/>
          <w:szCs w:val="28"/>
          <w:rtl/>
        </w:rPr>
        <w:t xml:space="preserve"> </w:t>
      </w:r>
      <w:r w:rsidRPr="006C3989">
        <w:rPr>
          <w:rFonts w:ascii="David" w:hAnsi="David" w:cs="David"/>
          <w:sz w:val="28"/>
          <w:szCs w:val="28"/>
          <w:rtl/>
        </w:rPr>
        <w:t>הנחלה</w:t>
      </w:r>
      <w:r w:rsidRPr="006C3989">
        <w:rPr>
          <w:rFonts w:ascii="David" w:eastAsia="David" w:hAnsi="David" w:cs="David"/>
          <w:sz w:val="28"/>
          <w:szCs w:val="28"/>
          <w:rtl/>
        </w:rPr>
        <w:t xml:space="preserve"> </w:t>
      </w:r>
      <w:r w:rsidRPr="006C3989">
        <w:rPr>
          <w:rFonts w:ascii="David" w:hAnsi="David" w:cs="David"/>
          <w:sz w:val="28"/>
          <w:szCs w:val="28"/>
          <w:rtl/>
        </w:rPr>
        <w:t>לבעלותו;</w:t>
      </w:r>
    </w:p>
    <w:p w:rsidR="009C2B09" w:rsidRPr="006C3989" w:rsidRDefault="009C2B09" w:rsidP="009C2B09">
      <w:pPr>
        <w:pStyle w:val="a1"/>
        <w:shd w:val="clear" w:color="auto" w:fill="D9D9D9"/>
        <w:bidi/>
        <w:ind w:left="709"/>
        <w:rPr>
          <w:rFonts w:ascii="David" w:hAnsi="David" w:cs="David"/>
          <w:sz w:val="28"/>
          <w:szCs w:val="28"/>
          <w:rtl/>
        </w:rPr>
      </w:pPr>
      <w:r w:rsidRPr="006C3989">
        <w:rPr>
          <w:rFonts w:ascii="David" w:hAnsi="David" w:cs="David"/>
          <w:sz w:val="28"/>
          <w:szCs w:val="28"/>
          <w:rtl/>
        </w:rPr>
        <w:t>4. חזור</w:t>
      </w:r>
      <w:r w:rsidRPr="006C3989">
        <w:rPr>
          <w:rFonts w:ascii="David" w:eastAsia="David" w:hAnsi="David" w:cs="David"/>
          <w:sz w:val="28"/>
          <w:szCs w:val="28"/>
          <w:rtl/>
        </w:rPr>
        <w:t xml:space="preserve"> </w:t>
      </w:r>
      <w:r w:rsidRPr="006C3989">
        <w:rPr>
          <w:rFonts w:ascii="David" w:hAnsi="David" w:cs="David"/>
          <w:sz w:val="28"/>
          <w:szCs w:val="28"/>
          <w:rtl/>
        </w:rPr>
        <w:t>על</w:t>
      </w:r>
      <w:r w:rsidRPr="006C3989">
        <w:rPr>
          <w:rFonts w:ascii="David" w:eastAsia="David" w:hAnsi="David" w:cs="David"/>
          <w:sz w:val="28"/>
          <w:szCs w:val="28"/>
          <w:rtl/>
        </w:rPr>
        <w:t xml:space="preserve"> </w:t>
      </w:r>
      <w:r w:rsidRPr="006C3989">
        <w:rPr>
          <w:rFonts w:ascii="David" w:hAnsi="David" w:cs="David"/>
          <w:sz w:val="28"/>
          <w:szCs w:val="28"/>
          <w:rtl/>
        </w:rPr>
        <w:t>התהליך</w:t>
      </w:r>
      <w:r w:rsidRPr="006C3989">
        <w:rPr>
          <w:rFonts w:ascii="David" w:eastAsia="David" w:hAnsi="David" w:cs="David"/>
          <w:sz w:val="28"/>
          <w:szCs w:val="28"/>
          <w:rtl/>
        </w:rPr>
        <w:t xml:space="preserve"> </w:t>
      </w:r>
      <w:r w:rsidRPr="006C3989">
        <w:rPr>
          <w:rFonts w:ascii="David" w:hAnsi="David" w:cs="David"/>
          <w:sz w:val="28"/>
          <w:szCs w:val="28"/>
          <w:rtl/>
        </w:rPr>
        <w:t>עד</w:t>
      </w:r>
      <w:r w:rsidRPr="006C3989">
        <w:rPr>
          <w:rFonts w:ascii="David" w:eastAsia="David" w:hAnsi="David" w:cs="David"/>
          <w:sz w:val="28"/>
          <w:szCs w:val="28"/>
          <w:rtl/>
        </w:rPr>
        <w:t xml:space="preserve"> </w:t>
      </w:r>
      <w:r w:rsidRPr="006C3989">
        <w:rPr>
          <w:rFonts w:ascii="David" w:hAnsi="David" w:cs="David"/>
          <w:sz w:val="28"/>
          <w:szCs w:val="28"/>
          <w:rtl/>
        </w:rPr>
        <w:t>לסיום.</w:t>
      </w:r>
    </w:p>
    <w:p w:rsidR="009C2B09" w:rsidRPr="006C3989" w:rsidRDefault="009C2B09" w:rsidP="009C2B09">
      <w:pPr>
        <w:pStyle w:val="a1"/>
        <w:bidi/>
        <w:rPr>
          <w:rFonts w:ascii="David" w:hAnsi="David" w:cs="David"/>
          <w:sz w:val="28"/>
          <w:szCs w:val="28"/>
          <w:rtl/>
        </w:rPr>
      </w:pPr>
    </w:p>
    <w:p w:rsidR="009C2B09" w:rsidRPr="006C3989" w:rsidRDefault="009C2B09" w:rsidP="009C2B09">
      <w:pPr>
        <w:pStyle w:val="a1"/>
        <w:bidi/>
        <w:rPr>
          <w:rFonts w:ascii="David" w:hAnsi="David" w:cs="David"/>
          <w:sz w:val="28"/>
          <w:szCs w:val="28"/>
          <w:rtl/>
        </w:rPr>
      </w:pPr>
      <w:r w:rsidRPr="006C3989">
        <w:rPr>
          <w:rFonts w:ascii="David" w:hAnsi="David" w:cs="David"/>
          <w:sz w:val="28"/>
          <w:szCs w:val="28"/>
          <w:rtl/>
        </w:rPr>
        <w:t>לאחר</w:t>
      </w:r>
      <w:r w:rsidRPr="006C3989">
        <w:rPr>
          <w:rFonts w:ascii="David" w:eastAsia="David" w:hAnsi="David" w:cs="David"/>
          <w:sz w:val="28"/>
          <w:szCs w:val="28"/>
          <w:rtl/>
        </w:rPr>
        <w:t xml:space="preserve"> </w:t>
      </w:r>
      <w:r w:rsidRPr="006C3989">
        <w:rPr>
          <w:rFonts w:ascii="David" w:hAnsi="David" w:cs="David"/>
          <w:sz w:val="28"/>
          <w:szCs w:val="28"/>
          <w:rtl/>
        </w:rPr>
        <w:t>סיום</w:t>
      </w:r>
      <w:r w:rsidRPr="006C3989">
        <w:rPr>
          <w:rFonts w:ascii="David" w:eastAsia="David" w:hAnsi="David" w:cs="David"/>
          <w:sz w:val="28"/>
          <w:szCs w:val="28"/>
          <w:rtl/>
        </w:rPr>
        <w:t xml:space="preserve"> </w:t>
      </w:r>
      <w:r w:rsidRPr="006C3989">
        <w:rPr>
          <w:rFonts w:ascii="David" w:hAnsi="David" w:cs="David"/>
          <w:sz w:val="28"/>
          <w:szCs w:val="28"/>
          <w:rtl/>
        </w:rPr>
        <w:t>התהליך, מבצעים</w:t>
      </w:r>
      <w:r w:rsidRPr="006C3989">
        <w:rPr>
          <w:rFonts w:ascii="David" w:eastAsia="David" w:hAnsi="David" w:cs="David"/>
          <w:sz w:val="28"/>
          <w:szCs w:val="28"/>
          <w:rtl/>
        </w:rPr>
        <w:t xml:space="preserve"> </w:t>
      </w:r>
      <w:r w:rsidRPr="006C3989">
        <w:rPr>
          <w:rFonts w:ascii="David" w:hAnsi="David" w:cs="David"/>
          <w:sz w:val="28"/>
          <w:szCs w:val="28"/>
          <w:rtl/>
        </w:rPr>
        <w:t>רישום</w:t>
      </w:r>
      <w:r w:rsidRPr="006C3989">
        <w:rPr>
          <w:rFonts w:ascii="David" w:eastAsia="David" w:hAnsi="David" w:cs="David"/>
          <w:sz w:val="28"/>
          <w:szCs w:val="28"/>
          <w:rtl/>
        </w:rPr>
        <w:t xml:space="preserve"> </w:t>
      </w:r>
      <w:r w:rsidRPr="006C3989">
        <w:rPr>
          <w:rFonts w:ascii="David" w:hAnsi="David" w:cs="David"/>
          <w:sz w:val="28"/>
          <w:szCs w:val="28"/>
          <w:rtl/>
        </w:rPr>
        <w:t>מחודש</w:t>
      </w:r>
      <w:r w:rsidRPr="006C3989">
        <w:rPr>
          <w:rFonts w:ascii="David" w:eastAsia="David" w:hAnsi="David" w:cs="David"/>
          <w:sz w:val="28"/>
          <w:szCs w:val="28"/>
          <w:rtl/>
        </w:rPr>
        <w:t xml:space="preserve"> </w:t>
      </w:r>
      <w:r w:rsidRPr="006C3989">
        <w:rPr>
          <w:rFonts w:ascii="David" w:hAnsi="David" w:cs="David"/>
          <w:sz w:val="28"/>
          <w:szCs w:val="28"/>
          <w:rtl/>
        </w:rPr>
        <w:t>של</w:t>
      </w:r>
      <w:r w:rsidRPr="006C3989">
        <w:rPr>
          <w:rFonts w:ascii="David" w:eastAsia="David" w:hAnsi="David" w:cs="David"/>
          <w:sz w:val="28"/>
          <w:szCs w:val="28"/>
          <w:rtl/>
        </w:rPr>
        <w:t xml:space="preserve"> </w:t>
      </w:r>
      <w:r w:rsidRPr="006C3989">
        <w:rPr>
          <w:rFonts w:ascii="David" w:hAnsi="David" w:cs="David"/>
          <w:sz w:val="28"/>
          <w:szCs w:val="28"/>
          <w:rtl/>
        </w:rPr>
        <w:t>הבעלות, ומתחילים</w:t>
      </w:r>
      <w:r w:rsidRPr="006C3989">
        <w:rPr>
          <w:rFonts w:ascii="David" w:eastAsia="David" w:hAnsi="David" w:cs="David"/>
          <w:sz w:val="28"/>
          <w:szCs w:val="28"/>
          <w:rtl/>
        </w:rPr>
        <w:t xml:space="preserve"> </w:t>
      </w:r>
      <w:r w:rsidRPr="006C3989">
        <w:rPr>
          <w:rFonts w:ascii="David" w:hAnsi="David" w:cs="David"/>
          <w:sz w:val="28"/>
          <w:szCs w:val="28"/>
          <w:rtl/>
        </w:rPr>
        <w:t>לספור</w:t>
      </w:r>
      <w:r w:rsidRPr="006C3989">
        <w:rPr>
          <w:rFonts w:ascii="David" w:eastAsia="David" w:hAnsi="David" w:cs="David"/>
          <w:sz w:val="28"/>
          <w:szCs w:val="28"/>
          <w:rtl/>
        </w:rPr>
        <w:t xml:space="preserve"> </w:t>
      </w:r>
      <w:r w:rsidRPr="006C3989">
        <w:rPr>
          <w:rFonts w:ascii="David" w:hAnsi="David" w:cs="David"/>
          <w:sz w:val="28"/>
          <w:szCs w:val="28"/>
          <w:rtl/>
        </w:rPr>
        <w:t>מחדש</w:t>
      </w:r>
      <w:r w:rsidRPr="006C3989">
        <w:rPr>
          <w:rFonts w:ascii="David" w:eastAsia="David" w:hAnsi="David" w:cs="David"/>
          <w:sz w:val="28"/>
          <w:szCs w:val="28"/>
          <w:rtl/>
        </w:rPr>
        <w:t xml:space="preserve"> </w:t>
      </w:r>
      <w:r w:rsidRPr="006C3989">
        <w:rPr>
          <w:rFonts w:ascii="David" w:hAnsi="David" w:cs="David"/>
          <w:sz w:val="28"/>
          <w:szCs w:val="28"/>
          <w:rtl/>
        </w:rPr>
        <w:t>לקראת</w:t>
      </w:r>
      <w:r w:rsidRPr="006C3989">
        <w:rPr>
          <w:rFonts w:ascii="David" w:eastAsia="David" w:hAnsi="David" w:cs="David"/>
          <w:sz w:val="28"/>
          <w:szCs w:val="28"/>
          <w:rtl/>
        </w:rPr>
        <w:t xml:space="preserve"> </w:t>
      </w:r>
      <w:r w:rsidRPr="006C3989">
        <w:rPr>
          <w:rFonts w:ascii="David" w:hAnsi="David" w:cs="David"/>
          <w:sz w:val="28"/>
          <w:szCs w:val="28"/>
          <w:rtl/>
        </w:rPr>
        <w:t>היובל</w:t>
      </w:r>
      <w:r w:rsidRPr="006C3989">
        <w:rPr>
          <w:rFonts w:ascii="David" w:eastAsia="David" w:hAnsi="David" w:cs="David"/>
          <w:sz w:val="28"/>
          <w:szCs w:val="28"/>
          <w:rtl/>
        </w:rPr>
        <w:t xml:space="preserve"> </w:t>
      </w:r>
      <w:r w:rsidRPr="006C3989">
        <w:rPr>
          <w:rFonts w:ascii="David" w:hAnsi="David" w:cs="David"/>
          <w:sz w:val="28"/>
          <w:szCs w:val="28"/>
          <w:rtl/>
        </w:rPr>
        <w:t>הבא.</w:t>
      </w:r>
    </w:p>
    <w:p w:rsidR="009C2B09" w:rsidRPr="006C3989" w:rsidRDefault="009C2B09" w:rsidP="00D97D7A">
      <w:pPr>
        <w:pStyle w:val="a1"/>
        <w:bidi/>
        <w:rPr>
          <w:rFonts w:ascii="David" w:hAnsi="David" w:cs="David"/>
          <w:sz w:val="28"/>
          <w:szCs w:val="28"/>
          <w:rtl/>
        </w:rPr>
      </w:pPr>
      <w:r w:rsidRPr="006C3989">
        <w:rPr>
          <w:rFonts w:ascii="David" w:hAnsi="David" w:cs="David"/>
          <w:sz w:val="28"/>
          <w:szCs w:val="28"/>
          <w:rtl/>
        </w:rPr>
        <w:t>קל</w:t>
      </w:r>
      <w:r w:rsidRPr="006C3989">
        <w:rPr>
          <w:rFonts w:ascii="David" w:eastAsia="David" w:hAnsi="David" w:cs="David"/>
          <w:sz w:val="28"/>
          <w:szCs w:val="28"/>
          <w:rtl/>
        </w:rPr>
        <w:t xml:space="preserve"> </w:t>
      </w:r>
      <w:r w:rsidRPr="006C3989">
        <w:rPr>
          <w:rFonts w:ascii="David" w:hAnsi="David" w:cs="David"/>
          <w:sz w:val="28"/>
          <w:szCs w:val="28"/>
          <w:rtl/>
        </w:rPr>
        <w:t>לראות, שכל</w:t>
      </w:r>
      <w:r w:rsidRPr="006C3989">
        <w:rPr>
          <w:rFonts w:ascii="David" w:eastAsia="David" w:hAnsi="David" w:cs="David"/>
          <w:sz w:val="28"/>
          <w:szCs w:val="28"/>
          <w:rtl/>
        </w:rPr>
        <w:t xml:space="preserve"> </w:t>
      </w:r>
      <w:r w:rsidRPr="006C3989">
        <w:rPr>
          <w:rFonts w:ascii="David" w:hAnsi="David" w:cs="David"/>
          <w:sz w:val="28"/>
          <w:szCs w:val="28"/>
          <w:rtl/>
        </w:rPr>
        <w:t>אזרח</w:t>
      </w:r>
      <w:r w:rsidRPr="006C3989">
        <w:rPr>
          <w:rFonts w:ascii="David" w:eastAsia="David" w:hAnsi="David" w:cs="David"/>
          <w:sz w:val="28"/>
          <w:szCs w:val="28"/>
          <w:rtl/>
        </w:rPr>
        <w:t xml:space="preserve"> </w:t>
      </w:r>
      <w:r w:rsidRPr="006C3989">
        <w:rPr>
          <w:rFonts w:ascii="David" w:hAnsi="David" w:cs="David"/>
          <w:sz w:val="28"/>
          <w:szCs w:val="28"/>
          <w:rtl/>
        </w:rPr>
        <w:t>שהייתה</w:t>
      </w:r>
      <w:r w:rsidRPr="006C3989">
        <w:rPr>
          <w:rFonts w:ascii="David" w:eastAsia="David" w:hAnsi="David" w:cs="David"/>
          <w:sz w:val="28"/>
          <w:szCs w:val="28"/>
          <w:rtl/>
        </w:rPr>
        <w:t xml:space="preserve"> </w:t>
      </w:r>
      <w:r w:rsidRPr="006C3989">
        <w:rPr>
          <w:rFonts w:ascii="David" w:hAnsi="David" w:cs="David"/>
          <w:sz w:val="28"/>
          <w:szCs w:val="28"/>
          <w:rtl/>
        </w:rPr>
        <w:t>לו</w:t>
      </w:r>
      <w:r w:rsidRPr="006C3989">
        <w:rPr>
          <w:rFonts w:ascii="David" w:eastAsia="David" w:hAnsi="David" w:cs="David"/>
          <w:sz w:val="28"/>
          <w:szCs w:val="28"/>
          <w:rtl/>
        </w:rPr>
        <w:t xml:space="preserve"> </w:t>
      </w:r>
      <w:r w:rsidRPr="006C3989">
        <w:rPr>
          <w:rFonts w:ascii="David" w:hAnsi="David" w:cs="David"/>
          <w:sz w:val="28"/>
          <w:szCs w:val="28"/>
          <w:rtl/>
        </w:rPr>
        <w:t>נחלה</w:t>
      </w:r>
      <w:r w:rsidRPr="006C3989">
        <w:rPr>
          <w:rFonts w:ascii="David" w:eastAsia="David" w:hAnsi="David" w:cs="David"/>
          <w:sz w:val="28"/>
          <w:szCs w:val="28"/>
          <w:rtl/>
        </w:rPr>
        <w:t xml:space="preserve"> </w:t>
      </w:r>
      <w:r w:rsidRPr="006C3989">
        <w:rPr>
          <w:rFonts w:ascii="David" w:hAnsi="David" w:cs="David"/>
          <w:sz w:val="28"/>
          <w:szCs w:val="28"/>
          <w:rtl/>
        </w:rPr>
        <w:t>בתחילת</w:t>
      </w:r>
      <w:r w:rsidRPr="006C3989">
        <w:rPr>
          <w:rFonts w:ascii="David" w:eastAsia="David" w:hAnsi="David" w:cs="David"/>
          <w:sz w:val="28"/>
          <w:szCs w:val="28"/>
          <w:rtl/>
        </w:rPr>
        <w:t xml:space="preserve"> </w:t>
      </w:r>
      <w:r w:rsidRPr="006C3989">
        <w:rPr>
          <w:rFonts w:ascii="David" w:hAnsi="David" w:cs="David"/>
          <w:sz w:val="28"/>
          <w:szCs w:val="28"/>
          <w:rtl/>
        </w:rPr>
        <w:t>הספירה, יהיה</w:t>
      </w:r>
      <w:r w:rsidRPr="006C3989">
        <w:rPr>
          <w:rFonts w:ascii="David" w:eastAsia="David" w:hAnsi="David" w:cs="David"/>
          <w:sz w:val="28"/>
          <w:szCs w:val="28"/>
          <w:rtl/>
        </w:rPr>
        <w:t xml:space="preserve"> </w:t>
      </w:r>
      <w:r w:rsidRPr="006C3989">
        <w:rPr>
          <w:rFonts w:ascii="David" w:hAnsi="David" w:cs="David"/>
          <w:sz w:val="28"/>
          <w:szCs w:val="28"/>
          <w:rtl/>
        </w:rPr>
        <w:t>בעל</w:t>
      </w:r>
      <w:r w:rsidR="00D97D7A">
        <w:rPr>
          <w:rFonts w:ascii="David" w:hAnsi="David" w:cs="David" w:hint="cs"/>
          <w:sz w:val="28"/>
          <w:szCs w:val="28"/>
          <w:rtl/>
        </w:rPr>
        <w:t xml:space="preserve"> </w:t>
      </w:r>
      <w:r w:rsidRPr="006C3989">
        <w:rPr>
          <w:rFonts w:ascii="David" w:hAnsi="David" w:cs="David"/>
          <w:sz w:val="28"/>
          <w:szCs w:val="28"/>
          <w:rtl/>
        </w:rPr>
        <w:t>נחלה</w:t>
      </w:r>
      <w:r w:rsidRPr="006C3989">
        <w:rPr>
          <w:rFonts w:ascii="David" w:eastAsia="David" w:hAnsi="David" w:cs="David"/>
          <w:sz w:val="28"/>
          <w:szCs w:val="28"/>
          <w:rtl/>
        </w:rPr>
        <w:t xml:space="preserve"> </w:t>
      </w:r>
      <w:r w:rsidRPr="006C3989">
        <w:rPr>
          <w:rFonts w:ascii="David" w:hAnsi="David" w:cs="David"/>
          <w:sz w:val="28"/>
          <w:szCs w:val="28"/>
          <w:rtl/>
        </w:rPr>
        <w:t>גם</w:t>
      </w:r>
      <w:r w:rsidRPr="006C3989">
        <w:rPr>
          <w:rFonts w:ascii="David" w:eastAsia="David" w:hAnsi="David" w:cs="David"/>
          <w:sz w:val="28"/>
          <w:szCs w:val="28"/>
          <w:rtl/>
        </w:rPr>
        <w:t xml:space="preserve"> </w:t>
      </w:r>
      <w:r w:rsidRPr="006C3989">
        <w:rPr>
          <w:rFonts w:ascii="David" w:hAnsi="David" w:cs="David"/>
          <w:sz w:val="28"/>
          <w:szCs w:val="28"/>
          <w:rtl/>
        </w:rPr>
        <w:t>בסוף</w:t>
      </w:r>
      <w:r w:rsidRPr="006C3989">
        <w:rPr>
          <w:rFonts w:ascii="David" w:eastAsia="David" w:hAnsi="David" w:cs="David"/>
          <w:sz w:val="28"/>
          <w:szCs w:val="28"/>
          <w:rtl/>
        </w:rPr>
        <w:t xml:space="preserve"> </w:t>
      </w:r>
      <w:r w:rsidRPr="006C3989">
        <w:rPr>
          <w:rFonts w:ascii="David" w:hAnsi="David" w:cs="David"/>
          <w:sz w:val="28"/>
          <w:szCs w:val="28"/>
          <w:rtl/>
        </w:rPr>
        <w:t>תהליך</w:t>
      </w:r>
      <w:r w:rsidRPr="006C3989">
        <w:rPr>
          <w:rFonts w:ascii="David" w:eastAsia="David" w:hAnsi="David" w:cs="David"/>
          <w:sz w:val="28"/>
          <w:szCs w:val="28"/>
          <w:rtl/>
        </w:rPr>
        <w:t xml:space="preserve"> </w:t>
      </w:r>
      <w:r w:rsidRPr="006C3989">
        <w:rPr>
          <w:rFonts w:ascii="David" w:hAnsi="David" w:cs="David"/>
          <w:sz w:val="28"/>
          <w:szCs w:val="28"/>
          <w:rtl/>
        </w:rPr>
        <w:t>היובל. כך, התהליך</w:t>
      </w:r>
      <w:r w:rsidRPr="006C3989">
        <w:rPr>
          <w:rFonts w:ascii="David" w:eastAsia="David" w:hAnsi="David" w:cs="David"/>
          <w:sz w:val="28"/>
          <w:szCs w:val="28"/>
          <w:rtl/>
        </w:rPr>
        <w:t xml:space="preserve"> </w:t>
      </w:r>
      <w:r w:rsidRPr="006C3989">
        <w:rPr>
          <w:rFonts w:ascii="David" w:hAnsi="David" w:cs="David"/>
          <w:sz w:val="28"/>
          <w:szCs w:val="28"/>
          <w:rtl/>
        </w:rPr>
        <w:t>מבטיח, שמספר</w:t>
      </w:r>
      <w:r w:rsidRPr="006C3989">
        <w:rPr>
          <w:rFonts w:ascii="David" w:eastAsia="David" w:hAnsi="David" w:cs="David"/>
          <w:sz w:val="28"/>
          <w:szCs w:val="28"/>
          <w:rtl/>
        </w:rPr>
        <w:t xml:space="preserve"> </w:t>
      </w:r>
      <w:r w:rsidRPr="006C3989">
        <w:rPr>
          <w:rFonts w:ascii="David" w:hAnsi="David" w:cs="David"/>
          <w:sz w:val="28"/>
          <w:szCs w:val="28"/>
          <w:rtl/>
        </w:rPr>
        <w:t>בעלי</w:t>
      </w:r>
      <w:r w:rsidR="00D97D7A">
        <w:rPr>
          <w:rFonts w:ascii="David" w:hAnsi="David" w:cs="David" w:hint="cs"/>
          <w:sz w:val="28"/>
          <w:szCs w:val="28"/>
          <w:rtl/>
        </w:rPr>
        <w:t xml:space="preserve"> </w:t>
      </w:r>
      <w:r w:rsidRPr="006C3989">
        <w:rPr>
          <w:rFonts w:ascii="David" w:hAnsi="David" w:cs="David"/>
          <w:sz w:val="28"/>
          <w:szCs w:val="28"/>
          <w:rtl/>
        </w:rPr>
        <w:t>הנחלות</w:t>
      </w:r>
      <w:r w:rsidRPr="006C3989">
        <w:rPr>
          <w:rFonts w:ascii="David" w:eastAsia="David" w:hAnsi="David" w:cs="David"/>
          <w:sz w:val="28"/>
          <w:szCs w:val="28"/>
          <w:rtl/>
        </w:rPr>
        <w:t xml:space="preserve"> </w:t>
      </w:r>
      <w:r w:rsidRPr="006C3989">
        <w:rPr>
          <w:rFonts w:ascii="David" w:hAnsi="David" w:cs="David"/>
          <w:sz w:val="28"/>
          <w:szCs w:val="28"/>
          <w:rtl/>
        </w:rPr>
        <w:t>לא</w:t>
      </w:r>
      <w:r w:rsidRPr="006C3989">
        <w:rPr>
          <w:rFonts w:ascii="David" w:eastAsia="David" w:hAnsi="David" w:cs="David"/>
          <w:sz w:val="28"/>
          <w:szCs w:val="28"/>
          <w:rtl/>
        </w:rPr>
        <w:t xml:space="preserve"> </w:t>
      </w:r>
      <w:r w:rsidRPr="006C3989">
        <w:rPr>
          <w:rFonts w:ascii="David" w:hAnsi="David" w:cs="David"/>
          <w:sz w:val="28"/>
          <w:szCs w:val="28"/>
          <w:rtl/>
        </w:rPr>
        <w:t>יקטן</w:t>
      </w:r>
      <w:r w:rsidRPr="006C3989">
        <w:rPr>
          <w:rFonts w:ascii="David" w:eastAsia="David" w:hAnsi="David" w:cs="David"/>
          <w:sz w:val="28"/>
          <w:szCs w:val="28"/>
          <w:rtl/>
        </w:rPr>
        <w:t xml:space="preserve"> </w:t>
      </w:r>
      <w:r w:rsidRPr="006C3989">
        <w:rPr>
          <w:rFonts w:ascii="David" w:hAnsi="David" w:cs="David"/>
          <w:sz w:val="28"/>
          <w:szCs w:val="28"/>
          <w:rtl/>
        </w:rPr>
        <w:t>מיובל</w:t>
      </w:r>
      <w:r w:rsidRPr="006C3989">
        <w:rPr>
          <w:rFonts w:ascii="David" w:eastAsia="David" w:hAnsi="David" w:cs="David"/>
          <w:sz w:val="28"/>
          <w:szCs w:val="28"/>
          <w:rtl/>
        </w:rPr>
        <w:t xml:space="preserve"> </w:t>
      </w:r>
      <w:r w:rsidRPr="006C3989">
        <w:rPr>
          <w:rFonts w:ascii="David" w:hAnsi="David" w:cs="David"/>
          <w:sz w:val="28"/>
          <w:szCs w:val="28"/>
          <w:rtl/>
        </w:rPr>
        <w:t>אחד</w:t>
      </w:r>
      <w:r w:rsidRPr="006C3989">
        <w:rPr>
          <w:rFonts w:ascii="David" w:eastAsia="David" w:hAnsi="David" w:cs="David"/>
          <w:sz w:val="28"/>
          <w:szCs w:val="28"/>
          <w:rtl/>
        </w:rPr>
        <w:t xml:space="preserve"> </w:t>
      </w:r>
      <w:r w:rsidRPr="006C3989">
        <w:rPr>
          <w:rFonts w:ascii="David" w:hAnsi="David" w:cs="David"/>
          <w:sz w:val="28"/>
          <w:szCs w:val="28"/>
          <w:rtl/>
        </w:rPr>
        <w:t>ליובל</w:t>
      </w:r>
      <w:r w:rsidRPr="006C3989">
        <w:rPr>
          <w:rFonts w:ascii="David" w:eastAsia="David" w:hAnsi="David" w:cs="David"/>
          <w:sz w:val="28"/>
          <w:szCs w:val="28"/>
          <w:rtl/>
        </w:rPr>
        <w:t xml:space="preserve"> </w:t>
      </w:r>
      <w:r w:rsidRPr="006C3989">
        <w:rPr>
          <w:rFonts w:ascii="David" w:hAnsi="David" w:cs="David"/>
          <w:sz w:val="28"/>
          <w:szCs w:val="28"/>
          <w:rtl/>
        </w:rPr>
        <w:t>הבא. מצד</w:t>
      </w:r>
      <w:r w:rsidRPr="006C3989">
        <w:rPr>
          <w:rFonts w:ascii="David" w:eastAsia="David" w:hAnsi="David" w:cs="David"/>
          <w:sz w:val="28"/>
          <w:szCs w:val="28"/>
          <w:rtl/>
        </w:rPr>
        <w:t xml:space="preserve"> </w:t>
      </w:r>
      <w:r w:rsidRPr="006C3989">
        <w:rPr>
          <w:rFonts w:ascii="David" w:hAnsi="David" w:cs="David"/>
          <w:sz w:val="28"/>
          <w:szCs w:val="28"/>
          <w:rtl/>
        </w:rPr>
        <w:t>שני, התהליך</w:t>
      </w:r>
      <w:r w:rsidRPr="006C3989">
        <w:rPr>
          <w:rFonts w:ascii="David" w:eastAsia="David" w:hAnsi="David" w:cs="David"/>
          <w:sz w:val="28"/>
          <w:szCs w:val="28"/>
          <w:rtl/>
        </w:rPr>
        <w:t xml:space="preserve"> </w:t>
      </w:r>
      <w:r w:rsidRPr="006C3989">
        <w:rPr>
          <w:rFonts w:ascii="David" w:hAnsi="David" w:cs="David"/>
          <w:sz w:val="28"/>
          <w:szCs w:val="28"/>
          <w:rtl/>
        </w:rPr>
        <w:t>מאפשר</w:t>
      </w:r>
      <w:r w:rsidRPr="006C3989">
        <w:rPr>
          <w:rFonts w:ascii="David" w:eastAsia="David" w:hAnsi="David" w:cs="David"/>
          <w:sz w:val="28"/>
          <w:szCs w:val="28"/>
          <w:rtl/>
        </w:rPr>
        <w:t xml:space="preserve"> </w:t>
      </w:r>
      <w:r w:rsidRPr="006C3989">
        <w:rPr>
          <w:rFonts w:ascii="David" w:hAnsi="David" w:cs="David"/>
          <w:sz w:val="28"/>
          <w:szCs w:val="28"/>
          <w:rtl/>
        </w:rPr>
        <w:t>חופש</w:t>
      </w:r>
      <w:r w:rsidRPr="006C3989">
        <w:rPr>
          <w:rFonts w:ascii="David" w:eastAsia="David" w:hAnsi="David" w:cs="David"/>
          <w:sz w:val="28"/>
          <w:szCs w:val="28"/>
          <w:rtl/>
        </w:rPr>
        <w:t xml:space="preserve"> </w:t>
      </w:r>
      <w:r w:rsidRPr="006C3989">
        <w:rPr>
          <w:rFonts w:ascii="David" w:hAnsi="David" w:cs="David"/>
          <w:sz w:val="28"/>
          <w:szCs w:val="28"/>
          <w:rtl/>
        </w:rPr>
        <w:t>בחירה</w:t>
      </w:r>
      <w:r w:rsidRPr="006C3989">
        <w:rPr>
          <w:rFonts w:ascii="David" w:eastAsia="David" w:hAnsi="David" w:cs="David"/>
          <w:sz w:val="28"/>
          <w:szCs w:val="28"/>
          <w:rtl/>
        </w:rPr>
        <w:t xml:space="preserve"> </w:t>
      </w:r>
      <w:r w:rsidRPr="006C3989">
        <w:rPr>
          <w:rFonts w:ascii="David" w:hAnsi="David" w:cs="David"/>
          <w:sz w:val="28"/>
          <w:szCs w:val="28"/>
          <w:rtl/>
        </w:rPr>
        <w:t>מוחלט</w:t>
      </w:r>
      <w:r w:rsidRPr="006C3989">
        <w:rPr>
          <w:rFonts w:ascii="David" w:eastAsia="David" w:hAnsi="David" w:cs="David"/>
          <w:sz w:val="28"/>
          <w:szCs w:val="28"/>
          <w:rtl/>
        </w:rPr>
        <w:t xml:space="preserve"> </w:t>
      </w:r>
      <w:r w:rsidRPr="006C3989">
        <w:rPr>
          <w:rFonts w:ascii="David" w:hAnsi="David" w:cs="David"/>
          <w:sz w:val="28"/>
          <w:szCs w:val="28"/>
          <w:rtl/>
        </w:rPr>
        <w:t>וחופש</w:t>
      </w:r>
      <w:r w:rsidRPr="006C3989">
        <w:rPr>
          <w:rFonts w:ascii="David" w:eastAsia="David" w:hAnsi="David" w:cs="David"/>
          <w:sz w:val="28"/>
          <w:szCs w:val="28"/>
          <w:rtl/>
        </w:rPr>
        <w:t xml:space="preserve"> </w:t>
      </w:r>
      <w:r w:rsidRPr="006C3989">
        <w:rPr>
          <w:rFonts w:ascii="David" w:hAnsi="David" w:cs="David"/>
          <w:sz w:val="28"/>
          <w:szCs w:val="28"/>
          <w:rtl/>
        </w:rPr>
        <w:t>מסחר</w:t>
      </w:r>
      <w:r w:rsidRPr="006C3989">
        <w:rPr>
          <w:rFonts w:ascii="David" w:eastAsia="David" w:hAnsi="David" w:cs="David"/>
          <w:sz w:val="28"/>
          <w:szCs w:val="28"/>
          <w:rtl/>
        </w:rPr>
        <w:t xml:space="preserve"> </w:t>
      </w:r>
      <w:r w:rsidRPr="006C3989">
        <w:rPr>
          <w:rFonts w:ascii="David" w:hAnsi="David" w:cs="David"/>
          <w:sz w:val="28"/>
          <w:szCs w:val="28"/>
          <w:rtl/>
        </w:rPr>
        <w:t>מוחלט</w:t>
      </w:r>
      <w:r w:rsidRPr="006C3989">
        <w:rPr>
          <w:rFonts w:ascii="David" w:eastAsia="David" w:hAnsi="David" w:cs="David"/>
          <w:sz w:val="28"/>
          <w:szCs w:val="28"/>
          <w:rtl/>
        </w:rPr>
        <w:t xml:space="preserve"> </w:t>
      </w:r>
      <w:r w:rsidRPr="006C3989">
        <w:rPr>
          <w:rFonts w:ascii="David" w:hAnsi="David" w:cs="David"/>
          <w:sz w:val="28"/>
          <w:szCs w:val="28"/>
          <w:rtl/>
        </w:rPr>
        <w:t>בין</w:t>
      </w:r>
      <w:r w:rsidRPr="006C3989">
        <w:rPr>
          <w:rFonts w:ascii="David" w:eastAsia="David" w:hAnsi="David" w:cs="David"/>
          <w:sz w:val="28"/>
          <w:szCs w:val="28"/>
          <w:rtl/>
        </w:rPr>
        <w:t xml:space="preserve"> </w:t>
      </w:r>
      <w:r w:rsidRPr="006C3989">
        <w:rPr>
          <w:rFonts w:ascii="David" w:hAnsi="David" w:cs="David"/>
          <w:sz w:val="28"/>
          <w:szCs w:val="28"/>
          <w:rtl/>
        </w:rPr>
        <w:t>יובל</w:t>
      </w:r>
      <w:r w:rsidRPr="006C3989">
        <w:rPr>
          <w:rFonts w:ascii="David" w:eastAsia="David" w:hAnsi="David" w:cs="David"/>
          <w:sz w:val="28"/>
          <w:szCs w:val="28"/>
          <w:rtl/>
        </w:rPr>
        <w:t xml:space="preserve"> </w:t>
      </w:r>
      <w:r w:rsidRPr="006C3989">
        <w:rPr>
          <w:rFonts w:ascii="David" w:hAnsi="David" w:cs="David"/>
          <w:sz w:val="28"/>
          <w:szCs w:val="28"/>
          <w:rtl/>
        </w:rPr>
        <w:t>ליובל.</w:t>
      </w:r>
    </w:p>
    <w:p w:rsidR="009C2B09" w:rsidRPr="006C3989" w:rsidRDefault="009C2B09" w:rsidP="006C3989">
      <w:pPr>
        <w:pStyle w:val="a1"/>
        <w:bidi/>
        <w:rPr>
          <w:rFonts w:ascii="David" w:hAnsi="David" w:cs="David"/>
          <w:sz w:val="28"/>
          <w:szCs w:val="28"/>
          <w:rtl/>
        </w:rPr>
      </w:pPr>
      <w:r w:rsidRPr="006C3989">
        <w:rPr>
          <w:rFonts w:ascii="David" w:hAnsi="David" w:cs="David"/>
          <w:sz w:val="28"/>
          <w:szCs w:val="28"/>
          <w:rtl/>
        </w:rPr>
        <w:t>אמנם התהליך</w:t>
      </w:r>
      <w:r w:rsidRPr="006C3989">
        <w:rPr>
          <w:rFonts w:ascii="David" w:eastAsia="David" w:hAnsi="David" w:cs="David"/>
          <w:sz w:val="28"/>
          <w:szCs w:val="28"/>
          <w:rtl/>
        </w:rPr>
        <w:t xml:space="preserve"> </w:t>
      </w:r>
      <w:r w:rsidRPr="006C3989">
        <w:rPr>
          <w:rFonts w:ascii="David" w:hAnsi="David" w:cs="David"/>
          <w:sz w:val="28"/>
          <w:szCs w:val="28"/>
          <w:rtl/>
        </w:rPr>
        <w:t>אינו</w:t>
      </w:r>
      <w:r w:rsidRPr="006C3989">
        <w:rPr>
          <w:rFonts w:ascii="David" w:eastAsia="David" w:hAnsi="David" w:cs="David"/>
          <w:sz w:val="28"/>
          <w:szCs w:val="28"/>
          <w:rtl/>
        </w:rPr>
        <w:t xml:space="preserve"> </w:t>
      </w:r>
      <w:r w:rsidRPr="006C3989">
        <w:rPr>
          <w:rFonts w:ascii="David" w:hAnsi="David" w:cs="David"/>
          <w:sz w:val="28"/>
          <w:szCs w:val="28"/>
          <w:rtl/>
        </w:rPr>
        <w:t>מבטיח</w:t>
      </w:r>
      <w:r w:rsidRPr="006C3989">
        <w:rPr>
          <w:rFonts w:ascii="David" w:eastAsia="David" w:hAnsi="David" w:cs="David"/>
          <w:sz w:val="28"/>
          <w:szCs w:val="28"/>
          <w:rtl/>
        </w:rPr>
        <w:t xml:space="preserve"> </w:t>
      </w:r>
      <w:r w:rsidRPr="006C3989">
        <w:rPr>
          <w:rFonts w:ascii="David" w:hAnsi="David" w:cs="David"/>
          <w:sz w:val="28"/>
          <w:szCs w:val="28"/>
          <w:rtl/>
        </w:rPr>
        <w:t>שמספר</w:t>
      </w:r>
      <w:r w:rsidRPr="006C3989">
        <w:rPr>
          <w:rFonts w:ascii="David" w:eastAsia="David" w:hAnsi="David" w:cs="David"/>
          <w:sz w:val="28"/>
          <w:szCs w:val="28"/>
          <w:rtl/>
        </w:rPr>
        <w:t xml:space="preserve"> </w:t>
      </w:r>
      <w:r w:rsidRPr="006C3989">
        <w:rPr>
          <w:rFonts w:ascii="David" w:hAnsi="David" w:cs="David"/>
          <w:sz w:val="28"/>
          <w:szCs w:val="28"/>
          <w:rtl/>
        </w:rPr>
        <w:t>בעלי</w:t>
      </w:r>
      <w:r w:rsidRPr="006C3989">
        <w:rPr>
          <w:rFonts w:ascii="David" w:eastAsia="David" w:hAnsi="David" w:cs="David"/>
          <w:sz w:val="28"/>
          <w:szCs w:val="28"/>
          <w:rtl/>
        </w:rPr>
        <w:t xml:space="preserve"> </w:t>
      </w:r>
      <w:r w:rsidRPr="006C3989">
        <w:rPr>
          <w:rFonts w:ascii="David" w:hAnsi="David" w:cs="David"/>
          <w:sz w:val="28"/>
          <w:szCs w:val="28"/>
          <w:rtl/>
        </w:rPr>
        <w:t>הנחלות</w:t>
      </w:r>
      <w:r w:rsidRPr="006C3989">
        <w:rPr>
          <w:rFonts w:ascii="David" w:eastAsia="David" w:hAnsi="David" w:cs="David"/>
          <w:sz w:val="28"/>
          <w:szCs w:val="28"/>
          <w:rtl/>
        </w:rPr>
        <w:t xml:space="preserve"> </w:t>
      </w:r>
      <w:r w:rsidRPr="006C3989">
        <w:rPr>
          <w:rFonts w:ascii="David" w:hAnsi="David" w:cs="David"/>
          <w:b/>
          <w:bCs/>
          <w:sz w:val="28"/>
          <w:szCs w:val="28"/>
          <w:rtl/>
        </w:rPr>
        <w:t>יגדל</w:t>
      </w:r>
      <w:r w:rsidRPr="006C3989">
        <w:rPr>
          <w:rFonts w:ascii="David" w:eastAsia="David" w:hAnsi="David" w:cs="David"/>
          <w:b/>
          <w:bCs/>
          <w:sz w:val="28"/>
          <w:szCs w:val="28"/>
          <w:rtl/>
        </w:rPr>
        <w:t xml:space="preserve"> </w:t>
      </w:r>
      <w:r w:rsidRPr="006C3989">
        <w:rPr>
          <w:rFonts w:ascii="David" w:hAnsi="David" w:cs="David"/>
          <w:sz w:val="28"/>
          <w:szCs w:val="28"/>
          <w:rtl/>
        </w:rPr>
        <w:t>מיובל</w:t>
      </w:r>
      <w:r w:rsidRPr="006C3989">
        <w:rPr>
          <w:rFonts w:ascii="David" w:eastAsia="David" w:hAnsi="David" w:cs="David"/>
          <w:sz w:val="28"/>
          <w:szCs w:val="28"/>
          <w:rtl/>
        </w:rPr>
        <w:t xml:space="preserve"> </w:t>
      </w:r>
      <w:r w:rsidRPr="006C3989">
        <w:rPr>
          <w:rFonts w:ascii="David" w:hAnsi="David" w:cs="David"/>
          <w:sz w:val="28"/>
          <w:szCs w:val="28"/>
          <w:rtl/>
        </w:rPr>
        <w:t>אחד</w:t>
      </w:r>
      <w:r w:rsidRPr="006C3989">
        <w:rPr>
          <w:rFonts w:ascii="David" w:eastAsia="David" w:hAnsi="David" w:cs="David"/>
          <w:sz w:val="28"/>
          <w:szCs w:val="28"/>
          <w:rtl/>
        </w:rPr>
        <w:t xml:space="preserve"> </w:t>
      </w:r>
      <w:r w:rsidRPr="006C3989">
        <w:rPr>
          <w:rFonts w:ascii="David" w:hAnsi="David" w:cs="David"/>
          <w:sz w:val="28"/>
          <w:szCs w:val="28"/>
          <w:rtl/>
        </w:rPr>
        <w:t>ליובל</w:t>
      </w:r>
      <w:r w:rsidRPr="006C3989">
        <w:rPr>
          <w:rFonts w:ascii="David" w:eastAsia="David" w:hAnsi="David" w:cs="David"/>
          <w:sz w:val="28"/>
          <w:szCs w:val="28"/>
          <w:rtl/>
        </w:rPr>
        <w:t xml:space="preserve"> </w:t>
      </w:r>
      <w:r w:rsidRPr="006C3989">
        <w:rPr>
          <w:rFonts w:ascii="David" w:hAnsi="David" w:cs="David"/>
          <w:sz w:val="28"/>
          <w:szCs w:val="28"/>
          <w:rtl/>
        </w:rPr>
        <w:t>הבא</w:t>
      </w:r>
      <w:r w:rsidR="00D97D7A">
        <w:rPr>
          <w:rFonts w:ascii="David" w:hAnsi="David" w:cs="David" w:hint="cs"/>
          <w:sz w:val="28"/>
          <w:szCs w:val="28"/>
          <w:rtl/>
        </w:rPr>
        <w:t>,</w:t>
      </w:r>
      <w:r w:rsidRPr="006C3989">
        <w:rPr>
          <w:rFonts w:ascii="David" w:hAnsi="David" w:cs="David"/>
          <w:sz w:val="28"/>
          <w:szCs w:val="28"/>
          <w:rtl/>
        </w:rPr>
        <w:t xml:space="preserve"> </w:t>
      </w:r>
      <w:del w:id="57" w:author="user" w:date="2013-02-14T17:42:00Z">
        <w:r w:rsidR="00D97D7A" w:rsidDel="006C3989">
          <w:rPr>
            <w:rFonts w:ascii="David" w:hAnsi="David" w:cs="David" w:hint="cs"/>
            <w:sz w:val="28"/>
            <w:szCs w:val="28"/>
            <w:rtl/>
          </w:rPr>
          <w:delText xml:space="preserve">ואף </w:delText>
        </w:r>
      </w:del>
      <w:ins w:id="58" w:author="user" w:date="2013-02-14T17:42:00Z">
        <w:r w:rsidR="006C3989">
          <w:rPr>
            <w:rFonts w:ascii="David" w:hAnsi="David" w:cs="David" w:hint="cs"/>
            <w:sz w:val="28"/>
            <w:szCs w:val="28"/>
            <w:rtl/>
          </w:rPr>
          <w:t xml:space="preserve">שהרי </w:t>
        </w:r>
      </w:ins>
      <w:r w:rsidRPr="006C3989">
        <w:rPr>
          <w:rFonts w:ascii="David" w:hAnsi="David" w:cs="David"/>
          <w:sz w:val="28"/>
          <w:szCs w:val="28"/>
          <w:rtl/>
        </w:rPr>
        <w:t>ייתכן</w:t>
      </w:r>
      <w:r w:rsidRPr="006C3989">
        <w:rPr>
          <w:rFonts w:ascii="David" w:eastAsia="David" w:hAnsi="David" w:cs="David"/>
          <w:sz w:val="28"/>
          <w:szCs w:val="28"/>
          <w:rtl/>
        </w:rPr>
        <w:t xml:space="preserve"> </w:t>
      </w:r>
      <w:r w:rsidRPr="006C3989">
        <w:rPr>
          <w:rFonts w:ascii="David" w:hAnsi="David" w:cs="David"/>
          <w:sz w:val="28"/>
          <w:szCs w:val="28"/>
          <w:rtl/>
        </w:rPr>
        <w:t>שאף</w:t>
      </w:r>
      <w:r w:rsidRPr="006C3989">
        <w:rPr>
          <w:rFonts w:ascii="David" w:eastAsia="David" w:hAnsi="David" w:cs="David"/>
          <w:sz w:val="28"/>
          <w:szCs w:val="28"/>
          <w:rtl/>
        </w:rPr>
        <w:t xml:space="preserve"> </w:t>
      </w:r>
      <w:r w:rsidRPr="006C3989">
        <w:rPr>
          <w:rFonts w:ascii="David" w:hAnsi="David" w:cs="David"/>
          <w:sz w:val="28"/>
          <w:szCs w:val="28"/>
          <w:rtl/>
        </w:rPr>
        <w:t>נחלה</w:t>
      </w:r>
      <w:r w:rsidRPr="006C3989">
        <w:rPr>
          <w:rFonts w:ascii="David" w:eastAsia="David" w:hAnsi="David" w:cs="David"/>
          <w:sz w:val="28"/>
          <w:szCs w:val="28"/>
          <w:rtl/>
        </w:rPr>
        <w:t xml:space="preserve"> </w:t>
      </w:r>
      <w:r w:rsidRPr="006C3989">
        <w:rPr>
          <w:rFonts w:ascii="David" w:hAnsi="David" w:cs="David"/>
          <w:sz w:val="28"/>
          <w:szCs w:val="28"/>
          <w:rtl/>
        </w:rPr>
        <w:t>לא</w:t>
      </w:r>
      <w:r w:rsidRPr="006C3989">
        <w:rPr>
          <w:rFonts w:ascii="David" w:eastAsia="David" w:hAnsi="David" w:cs="David"/>
          <w:sz w:val="28"/>
          <w:szCs w:val="28"/>
          <w:rtl/>
        </w:rPr>
        <w:t xml:space="preserve"> </w:t>
      </w:r>
      <w:r w:rsidRPr="006C3989">
        <w:rPr>
          <w:rFonts w:ascii="David" w:hAnsi="David" w:cs="David"/>
          <w:sz w:val="28"/>
          <w:szCs w:val="28"/>
          <w:rtl/>
        </w:rPr>
        <w:t>תימכר, וכך</w:t>
      </w:r>
      <w:r w:rsidRPr="006C3989">
        <w:rPr>
          <w:rFonts w:ascii="David" w:eastAsia="David" w:hAnsi="David" w:cs="David"/>
          <w:sz w:val="28"/>
          <w:szCs w:val="28"/>
          <w:rtl/>
        </w:rPr>
        <w:t xml:space="preserve"> </w:t>
      </w:r>
      <w:r w:rsidRPr="006C3989">
        <w:rPr>
          <w:rFonts w:ascii="David" w:hAnsi="David" w:cs="David"/>
          <w:sz w:val="28"/>
          <w:szCs w:val="28"/>
          <w:rtl/>
        </w:rPr>
        <w:t>הבעלות</w:t>
      </w:r>
      <w:r w:rsidRPr="006C3989">
        <w:rPr>
          <w:rFonts w:ascii="David" w:eastAsia="David" w:hAnsi="David" w:cs="David"/>
          <w:sz w:val="28"/>
          <w:szCs w:val="28"/>
          <w:rtl/>
        </w:rPr>
        <w:t xml:space="preserve"> </w:t>
      </w:r>
      <w:r w:rsidRPr="006C3989">
        <w:rPr>
          <w:rFonts w:ascii="David" w:hAnsi="David" w:cs="David"/>
          <w:sz w:val="28"/>
          <w:szCs w:val="28"/>
          <w:rtl/>
        </w:rPr>
        <w:t>לא</w:t>
      </w:r>
      <w:r w:rsidRPr="006C3989">
        <w:rPr>
          <w:rFonts w:ascii="David" w:eastAsia="David" w:hAnsi="David" w:cs="David"/>
          <w:sz w:val="28"/>
          <w:szCs w:val="28"/>
          <w:rtl/>
        </w:rPr>
        <w:t xml:space="preserve"> </w:t>
      </w:r>
      <w:r w:rsidRPr="006C3989">
        <w:rPr>
          <w:rFonts w:ascii="David" w:hAnsi="David" w:cs="David"/>
          <w:sz w:val="28"/>
          <w:szCs w:val="28"/>
          <w:rtl/>
        </w:rPr>
        <w:t>תשתנה</w:t>
      </w:r>
      <w:r w:rsidRPr="006C3989">
        <w:rPr>
          <w:rFonts w:ascii="David" w:eastAsia="David" w:hAnsi="David" w:cs="David"/>
          <w:sz w:val="28"/>
          <w:szCs w:val="28"/>
          <w:rtl/>
        </w:rPr>
        <w:t xml:space="preserve"> </w:t>
      </w:r>
      <w:r w:rsidRPr="006C3989">
        <w:rPr>
          <w:rFonts w:ascii="David" w:hAnsi="David" w:cs="David"/>
          <w:sz w:val="28"/>
          <w:szCs w:val="28"/>
          <w:rtl/>
        </w:rPr>
        <w:t>כלל. כדי</w:t>
      </w:r>
      <w:r w:rsidRPr="006C3989">
        <w:rPr>
          <w:rFonts w:ascii="David" w:eastAsia="David" w:hAnsi="David" w:cs="David"/>
          <w:sz w:val="28"/>
          <w:szCs w:val="28"/>
          <w:rtl/>
        </w:rPr>
        <w:t xml:space="preserve"> </w:t>
      </w:r>
      <w:r w:rsidRPr="006C3989">
        <w:rPr>
          <w:rFonts w:ascii="David" w:hAnsi="David" w:cs="David"/>
          <w:sz w:val="28"/>
          <w:szCs w:val="28"/>
          <w:rtl/>
        </w:rPr>
        <w:t>לברר</w:t>
      </w:r>
      <w:r w:rsidRPr="006C3989">
        <w:rPr>
          <w:rFonts w:ascii="David" w:eastAsia="David" w:hAnsi="David" w:cs="David"/>
          <w:sz w:val="28"/>
          <w:szCs w:val="28"/>
          <w:rtl/>
        </w:rPr>
        <w:t xml:space="preserve"> </w:t>
      </w:r>
      <w:r w:rsidRPr="006C3989">
        <w:rPr>
          <w:rFonts w:ascii="David" w:hAnsi="David" w:cs="David"/>
          <w:sz w:val="28"/>
          <w:szCs w:val="28"/>
          <w:rtl/>
        </w:rPr>
        <w:t>מה</w:t>
      </w:r>
      <w:r w:rsidRPr="006C3989">
        <w:rPr>
          <w:rFonts w:ascii="David" w:eastAsia="David" w:hAnsi="David" w:cs="David"/>
          <w:sz w:val="28"/>
          <w:szCs w:val="28"/>
          <w:rtl/>
        </w:rPr>
        <w:t xml:space="preserve"> </w:t>
      </w:r>
      <w:r w:rsidRPr="006C3989">
        <w:rPr>
          <w:rFonts w:ascii="David" w:hAnsi="David" w:cs="David"/>
          <w:sz w:val="28"/>
          <w:szCs w:val="28"/>
          <w:rtl/>
        </w:rPr>
        <w:t>הסיכוי</w:t>
      </w:r>
      <w:r w:rsidRPr="006C3989">
        <w:rPr>
          <w:rFonts w:ascii="David" w:eastAsia="David" w:hAnsi="David" w:cs="David"/>
          <w:sz w:val="28"/>
          <w:szCs w:val="28"/>
          <w:rtl/>
        </w:rPr>
        <w:t xml:space="preserve"> </w:t>
      </w:r>
      <w:r w:rsidRPr="006C3989">
        <w:rPr>
          <w:rFonts w:ascii="David" w:hAnsi="David" w:cs="David"/>
          <w:sz w:val="28"/>
          <w:szCs w:val="28"/>
          <w:rtl/>
        </w:rPr>
        <w:t>שמספר</w:t>
      </w:r>
      <w:r w:rsidRPr="006C3989">
        <w:rPr>
          <w:rFonts w:ascii="David" w:eastAsia="David" w:hAnsi="David" w:cs="David"/>
          <w:sz w:val="28"/>
          <w:szCs w:val="28"/>
          <w:rtl/>
        </w:rPr>
        <w:t xml:space="preserve"> </w:t>
      </w:r>
      <w:r w:rsidRPr="006C3989">
        <w:rPr>
          <w:rFonts w:ascii="David" w:hAnsi="David" w:cs="David"/>
          <w:sz w:val="28"/>
          <w:szCs w:val="28"/>
          <w:rtl/>
        </w:rPr>
        <w:t>בעלי</w:t>
      </w:r>
      <w:r w:rsidRPr="006C3989">
        <w:rPr>
          <w:rFonts w:ascii="David" w:eastAsia="David" w:hAnsi="David" w:cs="David"/>
          <w:sz w:val="28"/>
          <w:szCs w:val="28"/>
          <w:rtl/>
        </w:rPr>
        <w:t xml:space="preserve"> </w:t>
      </w:r>
      <w:r w:rsidRPr="006C3989">
        <w:rPr>
          <w:rFonts w:ascii="David" w:hAnsi="David" w:cs="David"/>
          <w:sz w:val="28"/>
          <w:szCs w:val="28"/>
          <w:rtl/>
        </w:rPr>
        <w:t>הנחלות</w:t>
      </w:r>
      <w:r w:rsidRPr="006C3989">
        <w:rPr>
          <w:rFonts w:ascii="David" w:eastAsia="David" w:hAnsi="David" w:cs="David"/>
          <w:sz w:val="28"/>
          <w:szCs w:val="28"/>
          <w:rtl/>
        </w:rPr>
        <w:t xml:space="preserve"> </w:t>
      </w:r>
      <w:r w:rsidRPr="006C3989">
        <w:rPr>
          <w:rFonts w:ascii="David" w:hAnsi="David" w:cs="David"/>
          <w:sz w:val="28"/>
          <w:szCs w:val="28"/>
          <w:rtl/>
        </w:rPr>
        <w:t>אכן</w:t>
      </w:r>
      <w:r w:rsidRPr="006C3989">
        <w:rPr>
          <w:rFonts w:ascii="David" w:eastAsia="David" w:hAnsi="David" w:cs="David"/>
          <w:sz w:val="28"/>
          <w:szCs w:val="28"/>
          <w:rtl/>
        </w:rPr>
        <w:t xml:space="preserve"> </w:t>
      </w:r>
      <w:r w:rsidRPr="006C3989">
        <w:rPr>
          <w:rFonts w:ascii="David" w:hAnsi="David" w:cs="David"/>
          <w:sz w:val="28"/>
          <w:szCs w:val="28"/>
          <w:rtl/>
        </w:rPr>
        <w:t>יגדל, נבדוק</w:t>
      </w:r>
      <w:r w:rsidRPr="006C3989">
        <w:rPr>
          <w:rFonts w:ascii="David" w:eastAsia="David" w:hAnsi="David" w:cs="David"/>
          <w:sz w:val="28"/>
          <w:szCs w:val="28"/>
          <w:rtl/>
        </w:rPr>
        <w:t xml:space="preserve"> </w:t>
      </w:r>
      <w:r w:rsidRPr="006C3989">
        <w:rPr>
          <w:rFonts w:ascii="David" w:hAnsi="David" w:cs="David"/>
          <w:sz w:val="28"/>
          <w:szCs w:val="28"/>
          <w:rtl/>
        </w:rPr>
        <w:t>את</w:t>
      </w:r>
      <w:r w:rsidRPr="006C3989">
        <w:rPr>
          <w:rFonts w:ascii="David" w:eastAsia="David" w:hAnsi="David" w:cs="David"/>
          <w:sz w:val="28"/>
          <w:szCs w:val="28"/>
          <w:rtl/>
        </w:rPr>
        <w:t xml:space="preserve"> </w:t>
      </w:r>
      <w:r w:rsidRPr="006C3989">
        <w:rPr>
          <w:rFonts w:ascii="David" w:hAnsi="David" w:cs="David"/>
          <w:sz w:val="28"/>
          <w:szCs w:val="28"/>
          <w:rtl/>
        </w:rPr>
        <w:t>התכונות</w:t>
      </w:r>
      <w:r w:rsidRPr="006C3989">
        <w:rPr>
          <w:rFonts w:ascii="David" w:eastAsia="David" w:hAnsi="David" w:cs="David"/>
          <w:sz w:val="28"/>
          <w:szCs w:val="28"/>
          <w:rtl/>
        </w:rPr>
        <w:t xml:space="preserve"> </w:t>
      </w:r>
      <w:r w:rsidRPr="006C3989">
        <w:rPr>
          <w:rFonts w:ascii="David" w:hAnsi="David" w:cs="David"/>
          <w:sz w:val="28"/>
          <w:szCs w:val="28"/>
          <w:rtl/>
        </w:rPr>
        <w:t>הסטטיסטיות</w:t>
      </w:r>
      <w:r w:rsidRPr="006C3989">
        <w:rPr>
          <w:rFonts w:ascii="David" w:eastAsia="David" w:hAnsi="David" w:cs="David"/>
          <w:sz w:val="28"/>
          <w:szCs w:val="28"/>
          <w:rtl/>
        </w:rPr>
        <w:t xml:space="preserve"> </w:t>
      </w:r>
      <w:r w:rsidRPr="006C3989">
        <w:rPr>
          <w:rFonts w:ascii="David" w:hAnsi="David" w:cs="David"/>
          <w:sz w:val="28"/>
          <w:szCs w:val="28"/>
          <w:rtl/>
        </w:rPr>
        <w:t>של</w:t>
      </w:r>
      <w:r w:rsidRPr="006C3989">
        <w:rPr>
          <w:rFonts w:ascii="David" w:eastAsia="David" w:hAnsi="David" w:cs="David"/>
          <w:sz w:val="28"/>
          <w:szCs w:val="28"/>
          <w:rtl/>
        </w:rPr>
        <w:t xml:space="preserve"> </w:t>
      </w:r>
      <w:r w:rsidRPr="006C3989">
        <w:rPr>
          <w:rFonts w:ascii="David" w:hAnsi="David" w:cs="David"/>
          <w:sz w:val="28"/>
          <w:szCs w:val="28"/>
          <w:rtl/>
        </w:rPr>
        <w:t>התהליך, ולשם</w:t>
      </w:r>
      <w:r w:rsidRPr="006C3989">
        <w:rPr>
          <w:rFonts w:ascii="David" w:eastAsia="David" w:hAnsi="David" w:cs="David"/>
          <w:sz w:val="28"/>
          <w:szCs w:val="28"/>
          <w:rtl/>
        </w:rPr>
        <w:t xml:space="preserve"> </w:t>
      </w:r>
      <w:r w:rsidRPr="006C3989">
        <w:rPr>
          <w:rFonts w:ascii="David" w:hAnsi="David" w:cs="David"/>
          <w:sz w:val="28"/>
          <w:szCs w:val="28"/>
          <w:rtl/>
        </w:rPr>
        <w:t>כך</w:t>
      </w:r>
      <w:r w:rsidRPr="006C3989">
        <w:rPr>
          <w:rFonts w:ascii="David" w:eastAsia="David" w:hAnsi="David" w:cs="David"/>
          <w:sz w:val="28"/>
          <w:szCs w:val="28"/>
          <w:rtl/>
        </w:rPr>
        <w:t xml:space="preserve"> </w:t>
      </w:r>
      <w:r w:rsidRPr="006C3989">
        <w:rPr>
          <w:rFonts w:ascii="David" w:hAnsi="David" w:cs="David"/>
          <w:sz w:val="28"/>
          <w:szCs w:val="28"/>
          <w:rtl/>
        </w:rPr>
        <w:t>ננסח</w:t>
      </w:r>
      <w:r w:rsidRPr="006C3989">
        <w:rPr>
          <w:rFonts w:ascii="David" w:eastAsia="David" w:hAnsi="David" w:cs="David"/>
          <w:sz w:val="28"/>
          <w:szCs w:val="28"/>
          <w:rtl/>
        </w:rPr>
        <w:t xml:space="preserve"> </w:t>
      </w:r>
      <w:r w:rsidRPr="006C3989">
        <w:rPr>
          <w:rFonts w:ascii="David" w:hAnsi="David" w:cs="David"/>
          <w:sz w:val="28"/>
          <w:szCs w:val="28"/>
          <w:rtl/>
        </w:rPr>
        <w:t>אותו</w:t>
      </w:r>
      <w:r w:rsidRPr="006C3989">
        <w:rPr>
          <w:rFonts w:ascii="David" w:eastAsia="David" w:hAnsi="David" w:cs="David"/>
          <w:sz w:val="28"/>
          <w:szCs w:val="28"/>
          <w:rtl/>
        </w:rPr>
        <w:t xml:space="preserve"> </w:t>
      </w:r>
      <w:r w:rsidRPr="006C3989">
        <w:rPr>
          <w:rFonts w:ascii="David" w:hAnsi="David" w:cs="David"/>
          <w:sz w:val="28"/>
          <w:szCs w:val="28"/>
          <w:rtl/>
        </w:rPr>
        <w:t>בצורה</w:t>
      </w:r>
      <w:r w:rsidRPr="006C3989">
        <w:rPr>
          <w:rFonts w:ascii="David" w:eastAsia="David" w:hAnsi="David" w:cs="David"/>
          <w:sz w:val="28"/>
          <w:szCs w:val="28"/>
          <w:rtl/>
        </w:rPr>
        <w:t xml:space="preserve"> </w:t>
      </w:r>
      <w:r w:rsidRPr="006C3989">
        <w:rPr>
          <w:rFonts w:ascii="David" w:hAnsi="David" w:cs="David"/>
          <w:sz w:val="28"/>
          <w:szCs w:val="28"/>
          <w:rtl/>
        </w:rPr>
        <w:t>פורמאלית</w:t>
      </w:r>
      <w:r w:rsidRPr="006C3989">
        <w:rPr>
          <w:rFonts w:ascii="David" w:eastAsia="David" w:hAnsi="David" w:cs="David"/>
          <w:sz w:val="28"/>
          <w:szCs w:val="28"/>
          <w:rtl/>
        </w:rPr>
        <w:t xml:space="preserve"> </w:t>
      </w:r>
      <w:r w:rsidRPr="006C3989">
        <w:rPr>
          <w:rFonts w:ascii="David" w:hAnsi="David" w:cs="David"/>
          <w:sz w:val="28"/>
          <w:szCs w:val="28"/>
          <w:rtl/>
        </w:rPr>
        <w:t>כתהליך</w:t>
      </w:r>
      <w:r w:rsidRPr="006C3989">
        <w:rPr>
          <w:rFonts w:ascii="David" w:eastAsia="David" w:hAnsi="David" w:cs="David"/>
          <w:sz w:val="28"/>
          <w:szCs w:val="28"/>
          <w:rtl/>
        </w:rPr>
        <w:t xml:space="preserve"> </w:t>
      </w:r>
      <w:r w:rsidRPr="006C3989">
        <w:rPr>
          <w:rFonts w:ascii="David" w:hAnsi="David" w:cs="David"/>
          <w:sz w:val="28"/>
          <w:szCs w:val="28"/>
          <w:rtl/>
        </w:rPr>
        <w:t>על</w:t>
      </w:r>
      <w:r w:rsidRPr="006C3989">
        <w:rPr>
          <w:rFonts w:ascii="David" w:eastAsia="David" w:hAnsi="David" w:cs="David"/>
          <w:sz w:val="28"/>
          <w:szCs w:val="28"/>
          <w:rtl/>
        </w:rPr>
        <w:t xml:space="preserve"> </w:t>
      </w:r>
      <w:r w:rsidRPr="006C3989">
        <w:rPr>
          <w:rFonts w:ascii="David" w:hAnsi="David" w:cs="David"/>
          <w:sz w:val="28"/>
          <w:szCs w:val="28"/>
          <w:rtl/>
        </w:rPr>
        <w:t>גרף</w:t>
      </w:r>
      <w:r w:rsidRPr="006C3989">
        <w:rPr>
          <w:rFonts w:ascii="David" w:eastAsia="David" w:hAnsi="David" w:cs="David"/>
          <w:sz w:val="28"/>
          <w:szCs w:val="28"/>
          <w:rtl/>
        </w:rPr>
        <w:t xml:space="preserve"> </w:t>
      </w:r>
      <w:r w:rsidRPr="006C3989">
        <w:rPr>
          <w:rFonts w:ascii="David" w:hAnsi="David" w:cs="David"/>
          <w:sz w:val="28"/>
          <w:szCs w:val="28"/>
          <w:rtl/>
        </w:rPr>
        <w:t>אקראי.</w:t>
      </w:r>
    </w:p>
    <w:p w:rsidR="009C2B09" w:rsidRPr="006C3989" w:rsidRDefault="009C2B09" w:rsidP="009C2B09">
      <w:pPr>
        <w:pStyle w:val="a1"/>
        <w:bidi/>
        <w:rPr>
          <w:rFonts w:ascii="David" w:hAnsi="David" w:cs="David"/>
          <w:sz w:val="28"/>
          <w:szCs w:val="28"/>
          <w:rtl/>
        </w:rPr>
      </w:pPr>
    </w:p>
    <w:p w:rsidR="009C2B09" w:rsidRPr="006C3989" w:rsidRDefault="009C2B09" w:rsidP="009C2B09">
      <w:pPr>
        <w:pStyle w:val="2"/>
        <w:bidi/>
        <w:rPr>
          <w:rFonts w:ascii="David" w:hAnsi="David" w:cs="David"/>
          <w:sz w:val="28"/>
          <w:szCs w:val="28"/>
          <w:rtl/>
        </w:rPr>
      </w:pPr>
      <w:r w:rsidRPr="006C3989">
        <w:rPr>
          <w:rStyle w:val="Q"/>
          <w:rFonts w:ascii="David" w:hAnsi="David" w:cs="David"/>
          <w:sz w:val="28"/>
          <w:szCs w:val="28"/>
          <w:rtl/>
        </w:rPr>
        <w:lastRenderedPageBreak/>
        <w:t>ג. גרף</w:t>
      </w:r>
      <w:r w:rsidRPr="006C3989">
        <w:rPr>
          <w:rStyle w:val="Q"/>
          <w:rFonts w:ascii="David" w:eastAsia="David" w:hAnsi="David" w:cs="David"/>
          <w:sz w:val="28"/>
          <w:szCs w:val="28"/>
          <w:rtl/>
        </w:rPr>
        <w:t xml:space="preserve"> </w:t>
      </w:r>
      <w:r w:rsidRPr="006C3989">
        <w:rPr>
          <w:rStyle w:val="Q"/>
          <w:rFonts w:ascii="David" w:hAnsi="David" w:cs="David"/>
          <w:sz w:val="28"/>
          <w:szCs w:val="28"/>
          <w:rtl/>
        </w:rPr>
        <w:t>הנחלות</w:t>
      </w:r>
    </w:p>
    <w:p w:rsidR="009C2B09" w:rsidRPr="006C3989" w:rsidRDefault="009C2B09" w:rsidP="009C2B09">
      <w:pPr>
        <w:pStyle w:val="a1"/>
        <w:bidi/>
        <w:rPr>
          <w:rFonts w:ascii="David" w:hAnsi="David" w:cs="David"/>
          <w:sz w:val="28"/>
          <w:szCs w:val="28"/>
          <w:rtl/>
        </w:rPr>
      </w:pPr>
      <w:r w:rsidRPr="006C3989">
        <w:rPr>
          <w:rFonts w:ascii="David" w:hAnsi="David" w:cs="David"/>
          <w:b/>
          <w:bCs/>
          <w:sz w:val="28"/>
          <w:szCs w:val="28"/>
          <w:rtl/>
        </w:rPr>
        <w:t>גרף</w:t>
      </w:r>
      <w:r w:rsidRPr="006C3989">
        <w:rPr>
          <w:rFonts w:ascii="David" w:eastAsia="David" w:hAnsi="David" w:cs="David"/>
          <w:b/>
          <w:bCs/>
          <w:sz w:val="28"/>
          <w:szCs w:val="28"/>
          <w:rtl/>
        </w:rPr>
        <w:t xml:space="preserve"> </w:t>
      </w:r>
      <w:r w:rsidRPr="006C3989">
        <w:rPr>
          <w:rFonts w:ascii="David" w:hAnsi="David" w:cs="David"/>
          <w:b/>
          <w:bCs/>
          <w:sz w:val="28"/>
          <w:szCs w:val="28"/>
          <w:rtl/>
        </w:rPr>
        <w:t>הנחלות</w:t>
      </w:r>
      <w:r w:rsidRPr="006C3989">
        <w:rPr>
          <w:rFonts w:ascii="David" w:eastAsia="David" w:hAnsi="David" w:cs="David"/>
          <w:sz w:val="28"/>
          <w:szCs w:val="28"/>
          <w:rtl/>
        </w:rPr>
        <w:t xml:space="preserve"> </w:t>
      </w:r>
      <w:r w:rsidRPr="006C3989">
        <w:rPr>
          <w:rFonts w:ascii="David" w:hAnsi="David" w:cs="David"/>
          <w:sz w:val="28"/>
          <w:szCs w:val="28"/>
          <w:rtl/>
        </w:rPr>
        <w:t>הוא</w:t>
      </w:r>
      <w:r w:rsidRPr="006C3989">
        <w:rPr>
          <w:rFonts w:ascii="David" w:eastAsia="David" w:hAnsi="David" w:cs="David"/>
          <w:sz w:val="28"/>
          <w:szCs w:val="28"/>
          <w:rtl/>
        </w:rPr>
        <w:t xml:space="preserve"> </w:t>
      </w:r>
      <w:r w:rsidRPr="006C3989">
        <w:rPr>
          <w:rFonts w:ascii="David" w:hAnsi="David" w:cs="David"/>
          <w:sz w:val="28"/>
          <w:szCs w:val="28"/>
          <w:rtl/>
        </w:rPr>
        <w:t>גרף</w:t>
      </w:r>
      <w:r w:rsidRPr="006C3989">
        <w:rPr>
          <w:rFonts w:ascii="David" w:eastAsia="David" w:hAnsi="David" w:cs="David"/>
          <w:sz w:val="28"/>
          <w:szCs w:val="28"/>
          <w:rtl/>
        </w:rPr>
        <w:t xml:space="preserve"> </w:t>
      </w:r>
      <w:r w:rsidRPr="006C3989">
        <w:rPr>
          <w:rFonts w:ascii="David" w:hAnsi="David" w:cs="David"/>
          <w:sz w:val="28"/>
          <w:szCs w:val="28"/>
          <w:rtl/>
        </w:rPr>
        <w:t>המתאר</w:t>
      </w:r>
      <w:r w:rsidRPr="006C3989">
        <w:rPr>
          <w:rFonts w:ascii="David" w:eastAsia="David" w:hAnsi="David" w:cs="David"/>
          <w:sz w:val="28"/>
          <w:szCs w:val="28"/>
          <w:rtl/>
        </w:rPr>
        <w:t xml:space="preserve"> </w:t>
      </w:r>
      <w:r w:rsidRPr="006C3989">
        <w:rPr>
          <w:rFonts w:ascii="David" w:hAnsi="David" w:cs="David"/>
          <w:sz w:val="28"/>
          <w:szCs w:val="28"/>
          <w:rtl/>
        </w:rPr>
        <w:t>את</w:t>
      </w:r>
      <w:r w:rsidRPr="006C3989">
        <w:rPr>
          <w:rFonts w:ascii="David" w:eastAsia="David" w:hAnsi="David" w:cs="David"/>
          <w:sz w:val="28"/>
          <w:szCs w:val="28"/>
          <w:rtl/>
        </w:rPr>
        <w:t xml:space="preserve"> </w:t>
      </w:r>
      <w:r w:rsidRPr="006C3989">
        <w:rPr>
          <w:rFonts w:ascii="David" w:hAnsi="David" w:cs="David"/>
          <w:sz w:val="28"/>
          <w:szCs w:val="28"/>
          <w:rtl/>
        </w:rPr>
        <w:t>שינוי</w:t>
      </w:r>
      <w:r w:rsidRPr="006C3989">
        <w:rPr>
          <w:rFonts w:ascii="David" w:eastAsia="David" w:hAnsi="David" w:cs="David"/>
          <w:sz w:val="28"/>
          <w:szCs w:val="28"/>
          <w:rtl/>
        </w:rPr>
        <w:t xml:space="preserve"> </w:t>
      </w:r>
      <w:r w:rsidRPr="006C3989">
        <w:rPr>
          <w:rFonts w:ascii="David" w:hAnsi="David" w:cs="David"/>
          <w:sz w:val="28"/>
          <w:szCs w:val="28"/>
          <w:rtl/>
        </w:rPr>
        <w:t>הבעלות</w:t>
      </w:r>
      <w:r w:rsidRPr="006C3989">
        <w:rPr>
          <w:rFonts w:ascii="David" w:eastAsia="David" w:hAnsi="David" w:cs="David"/>
          <w:sz w:val="28"/>
          <w:szCs w:val="28"/>
          <w:rtl/>
        </w:rPr>
        <w:t xml:space="preserve"> </w:t>
      </w:r>
      <w:r w:rsidRPr="006C3989">
        <w:rPr>
          <w:rFonts w:ascii="David" w:hAnsi="David" w:cs="David"/>
          <w:sz w:val="28"/>
          <w:szCs w:val="28"/>
          <w:rtl/>
        </w:rPr>
        <w:t>בין</w:t>
      </w:r>
      <w:r w:rsidRPr="006C3989">
        <w:rPr>
          <w:rFonts w:ascii="David" w:eastAsia="David" w:hAnsi="David" w:cs="David"/>
          <w:sz w:val="28"/>
          <w:szCs w:val="28"/>
          <w:rtl/>
        </w:rPr>
        <w:t xml:space="preserve"> </w:t>
      </w:r>
      <w:r w:rsidRPr="006C3989">
        <w:rPr>
          <w:rFonts w:ascii="David" w:hAnsi="David" w:cs="David"/>
          <w:sz w:val="28"/>
          <w:szCs w:val="28"/>
          <w:rtl/>
        </w:rPr>
        <w:t>שתי</w:t>
      </w:r>
      <w:r w:rsidRPr="006C3989">
        <w:rPr>
          <w:rFonts w:ascii="David" w:eastAsia="David" w:hAnsi="David" w:cs="David"/>
          <w:sz w:val="28"/>
          <w:szCs w:val="28"/>
          <w:rtl/>
        </w:rPr>
        <w:t xml:space="preserve"> </w:t>
      </w:r>
      <w:r w:rsidRPr="006C3989">
        <w:rPr>
          <w:rFonts w:ascii="David" w:hAnsi="David" w:cs="David"/>
          <w:sz w:val="28"/>
          <w:szCs w:val="28"/>
          <w:rtl/>
        </w:rPr>
        <w:t>תקופות</w:t>
      </w:r>
      <w:r w:rsidRPr="006C3989">
        <w:rPr>
          <w:rFonts w:ascii="David" w:eastAsia="David" w:hAnsi="David" w:cs="David"/>
          <w:sz w:val="28"/>
          <w:szCs w:val="28"/>
          <w:rtl/>
        </w:rPr>
        <w:t xml:space="preserve"> </w:t>
      </w:r>
      <w:r w:rsidRPr="006C3989">
        <w:rPr>
          <w:rFonts w:ascii="David" w:hAnsi="David" w:cs="David"/>
          <w:sz w:val="28"/>
          <w:szCs w:val="28"/>
          <w:rtl/>
        </w:rPr>
        <w:t>- תחילת</w:t>
      </w:r>
      <w:r w:rsidRPr="006C3989">
        <w:rPr>
          <w:rFonts w:ascii="David" w:eastAsia="David" w:hAnsi="David" w:cs="David"/>
          <w:sz w:val="28"/>
          <w:szCs w:val="28"/>
          <w:rtl/>
        </w:rPr>
        <w:t xml:space="preserve"> </w:t>
      </w:r>
      <w:r w:rsidRPr="006C3989">
        <w:rPr>
          <w:rFonts w:ascii="David" w:hAnsi="David" w:cs="David"/>
          <w:sz w:val="28"/>
          <w:szCs w:val="28"/>
          <w:rtl/>
        </w:rPr>
        <w:t>הספירה</w:t>
      </w:r>
      <w:r w:rsidRPr="006C3989">
        <w:rPr>
          <w:rFonts w:ascii="David" w:eastAsia="David" w:hAnsi="David" w:cs="David"/>
          <w:sz w:val="28"/>
          <w:szCs w:val="28"/>
          <w:rtl/>
        </w:rPr>
        <w:t xml:space="preserve"> </w:t>
      </w:r>
      <w:r w:rsidRPr="006C3989">
        <w:rPr>
          <w:rFonts w:ascii="David" w:hAnsi="David" w:cs="David"/>
          <w:sz w:val="28"/>
          <w:szCs w:val="28"/>
          <w:rtl/>
        </w:rPr>
        <w:t>(= מוצאי</w:t>
      </w:r>
      <w:r w:rsidRPr="006C3989">
        <w:rPr>
          <w:rFonts w:ascii="David" w:eastAsia="David" w:hAnsi="David" w:cs="David"/>
          <w:sz w:val="28"/>
          <w:szCs w:val="28"/>
          <w:rtl/>
        </w:rPr>
        <w:t xml:space="preserve"> </w:t>
      </w:r>
      <w:r w:rsidRPr="006C3989">
        <w:rPr>
          <w:rFonts w:ascii="David" w:hAnsi="David" w:cs="David"/>
          <w:sz w:val="28"/>
          <w:szCs w:val="28"/>
          <w:rtl/>
        </w:rPr>
        <w:t>שנת</w:t>
      </w:r>
      <w:r w:rsidRPr="006C3989">
        <w:rPr>
          <w:rFonts w:ascii="David" w:eastAsia="David" w:hAnsi="David" w:cs="David"/>
          <w:sz w:val="28"/>
          <w:szCs w:val="28"/>
          <w:rtl/>
        </w:rPr>
        <w:t xml:space="preserve"> </w:t>
      </w:r>
      <w:r w:rsidRPr="006C3989">
        <w:rPr>
          <w:rFonts w:ascii="David" w:hAnsi="David" w:cs="David"/>
          <w:sz w:val="28"/>
          <w:szCs w:val="28"/>
          <w:rtl/>
        </w:rPr>
        <w:t>היובל</w:t>
      </w:r>
      <w:r w:rsidRPr="006C3989">
        <w:rPr>
          <w:rFonts w:ascii="David" w:eastAsia="David" w:hAnsi="David" w:cs="David"/>
          <w:sz w:val="28"/>
          <w:szCs w:val="28"/>
          <w:rtl/>
        </w:rPr>
        <w:t xml:space="preserve"> </w:t>
      </w:r>
      <w:r w:rsidRPr="006C3989">
        <w:rPr>
          <w:rFonts w:ascii="David" w:hAnsi="David" w:cs="David"/>
          <w:sz w:val="28"/>
          <w:szCs w:val="28"/>
          <w:rtl/>
        </w:rPr>
        <w:t>הקודמת), וסוף</w:t>
      </w:r>
      <w:r w:rsidRPr="006C3989">
        <w:rPr>
          <w:rFonts w:ascii="David" w:eastAsia="David" w:hAnsi="David" w:cs="David"/>
          <w:sz w:val="28"/>
          <w:szCs w:val="28"/>
          <w:rtl/>
        </w:rPr>
        <w:t xml:space="preserve"> </w:t>
      </w:r>
      <w:r w:rsidRPr="006C3989">
        <w:rPr>
          <w:rFonts w:ascii="David" w:hAnsi="David" w:cs="David"/>
          <w:sz w:val="28"/>
          <w:szCs w:val="28"/>
          <w:rtl/>
        </w:rPr>
        <w:t>הספירה</w:t>
      </w:r>
      <w:r w:rsidRPr="006C3989">
        <w:rPr>
          <w:rFonts w:ascii="David" w:eastAsia="David" w:hAnsi="David" w:cs="David"/>
          <w:sz w:val="28"/>
          <w:szCs w:val="28"/>
          <w:rtl/>
        </w:rPr>
        <w:t xml:space="preserve"> </w:t>
      </w:r>
      <w:r w:rsidRPr="006C3989">
        <w:rPr>
          <w:rFonts w:ascii="David" w:hAnsi="David" w:cs="David"/>
          <w:sz w:val="28"/>
          <w:szCs w:val="28"/>
          <w:rtl/>
        </w:rPr>
        <w:t>(=ערב</w:t>
      </w:r>
      <w:r w:rsidRPr="006C3989">
        <w:rPr>
          <w:rFonts w:ascii="David" w:eastAsia="David" w:hAnsi="David" w:cs="David"/>
          <w:sz w:val="28"/>
          <w:szCs w:val="28"/>
          <w:rtl/>
        </w:rPr>
        <w:t xml:space="preserve"> </w:t>
      </w:r>
      <w:r w:rsidRPr="006C3989">
        <w:rPr>
          <w:rFonts w:ascii="David" w:hAnsi="David" w:cs="David"/>
          <w:sz w:val="28"/>
          <w:szCs w:val="28"/>
          <w:rtl/>
        </w:rPr>
        <w:t>שנת</w:t>
      </w:r>
      <w:r w:rsidRPr="006C3989">
        <w:rPr>
          <w:rFonts w:ascii="David" w:eastAsia="David" w:hAnsi="David" w:cs="David"/>
          <w:sz w:val="28"/>
          <w:szCs w:val="28"/>
          <w:rtl/>
        </w:rPr>
        <w:t xml:space="preserve"> </w:t>
      </w:r>
      <w:r w:rsidRPr="006C3989">
        <w:rPr>
          <w:rFonts w:ascii="David" w:hAnsi="David" w:cs="David"/>
          <w:sz w:val="28"/>
          <w:szCs w:val="28"/>
          <w:rtl/>
        </w:rPr>
        <w:t>היובל</w:t>
      </w:r>
      <w:r w:rsidRPr="006C3989">
        <w:rPr>
          <w:rFonts w:ascii="David" w:eastAsia="David" w:hAnsi="David" w:cs="David"/>
          <w:sz w:val="28"/>
          <w:szCs w:val="28"/>
          <w:rtl/>
        </w:rPr>
        <w:t xml:space="preserve"> </w:t>
      </w:r>
      <w:r w:rsidRPr="006C3989">
        <w:rPr>
          <w:rFonts w:ascii="David" w:hAnsi="David" w:cs="David"/>
          <w:sz w:val="28"/>
          <w:szCs w:val="28"/>
          <w:rtl/>
        </w:rPr>
        <w:t>הנוכחית).</w:t>
      </w:r>
    </w:p>
    <w:p w:rsidR="009C2B09" w:rsidRPr="0059460E" w:rsidRDefault="009C2B09" w:rsidP="00685392">
      <w:pPr>
        <w:pStyle w:val="a1"/>
        <w:numPr>
          <w:ilvl w:val="0"/>
          <w:numId w:val="4"/>
        </w:numPr>
        <w:bidi/>
        <w:ind w:firstLine="0"/>
        <w:rPr>
          <w:rFonts w:ascii="David" w:hAnsi="David" w:cs="David"/>
          <w:sz w:val="28"/>
          <w:szCs w:val="28"/>
          <w:rtl/>
        </w:rPr>
      </w:pPr>
      <w:r w:rsidRPr="0059460E">
        <w:rPr>
          <w:rFonts w:ascii="David" w:hAnsi="David" w:cs="David"/>
          <w:sz w:val="28"/>
          <w:szCs w:val="28"/>
          <w:rtl/>
        </w:rPr>
        <w:t>כל</w:t>
      </w:r>
      <w:r w:rsidRPr="0059460E">
        <w:rPr>
          <w:rFonts w:ascii="David" w:eastAsia="David" w:hAnsi="David" w:cs="David"/>
          <w:sz w:val="28"/>
          <w:szCs w:val="28"/>
          <w:rtl/>
        </w:rPr>
        <w:t xml:space="preserve"> </w:t>
      </w:r>
      <w:r w:rsidRPr="0059460E">
        <w:rPr>
          <w:rFonts w:ascii="David" w:hAnsi="David" w:cs="David"/>
          <w:sz w:val="28"/>
          <w:szCs w:val="28"/>
          <w:rtl/>
        </w:rPr>
        <w:t>אזרח</w:t>
      </w:r>
      <w:r w:rsidRPr="0059460E">
        <w:rPr>
          <w:rFonts w:ascii="David" w:eastAsia="David" w:hAnsi="David" w:cs="David"/>
          <w:sz w:val="28"/>
          <w:szCs w:val="28"/>
          <w:rtl/>
        </w:rPr>
        <w:t xml:space="preserve"> </w:t>
      </w:r>
      <w:r w:rsidRPr="0059460E">
        <w:rPr>
          <w:rFonts w:ascii="David" w:hAnsi="David" w:cs="David"/>
          <w:sz w:val="28"/>
          <w:szCs w:val="28"/>
          <w:rtl/>
        </w:rPr>
        <w:t>הוא</w:t>
      </w:r>
      <w:r w:rsidRPr="0059460E">
        <w:rPr>
          <w:rFonts w:ascii="David" w:eastAsia="David" w:hAnsi="David" w:cs="David"/>
          <w:sz w:val="28"/>
          <w:szCs w:val="28"/>
          <w:rtl/>
        </w:rPr>
        <w:t xml:space="preserve"> </w:t>
      </w:r>
      <w:r w:rsidRPr="0059460E">
        <w:rPr>
          <w:rFonts w:ascii="David" w:hAnsi="David" w:cs="David"/>
          <w:sz w:val="28"/>
          <w:szCs w:val="28"/>
          <w:rtl/>
        </w:rPr>
        <w:t>צומת</w:t>
      </w:r>
      <w:r w:rsidRPr="0059460E">
        <w:rPr>
          <w:rFonts w:ascii="David" w:eastAsia="David" w:hAnsi="David" w:cs="David"/>
          <w:sz w:val="28"/>
          <w:szCs w:val="28"/>
          <w:rtl/>
        </w:rPr>
        <w:t xml:space="preserve"> </w:t>
      </w:r>
      <w:r w:rsidRPr="0059460E">
        <w:rPr>
          <w:rFonts w:ascii="David" w:hAnsi="David" w:cs="David"/>
          <w:sz w:val="28"/>
          <w:szCs w:val="28"/>
          <w:rtl/>
        </w:rPr>
        <w:t>בגרף;</w:t>
      </w:r>
    </w:p>
    <w:p w:rsidR="009C2B09" w:rsidRPr="0059460E" w:rsidRDefault="009C2B09" w:rsidP="00685392">
      <w:pPr>
        <w:pStyle w:val="a1"/>
        <w:numPr>
          <w:ilvl w:val="0"/>
          <w:numId w:val="4"/>
        </w:numPr>
        <w:bidi/>
        <w:ind w:firstLine="0"/>
        <w:rPr>
          <w:rFonts w:ascii="David" w:hAnsi="David" w:cs="David"/>
          <w:sz w:val="28"/>
          <w:szCs w:val="28"/>
          <w:rtl/>
        </w:rPr>
      </w:pPr>
      <w:r w:rsidRPr="0059460E">
        <w:rPr>
          <w:rFonts w:ascii="David" w:hAnsi="David" w:cs="David"/>
          <w:sz w:val="28"/>
          <w:szCs w:val="28"/>
          <w:rtl/>
        </w:rPr>
        <w:t>כל</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היא</w:t>
      </w:r>
      <w:r w:rsidRPr="0059460E">
        <w:rPr>
          <w:rFonts w:ascii="David" w:eastAsia="David" w:hAnsi="David" w:cs="David"/>
          <w:sz w:val="28"/>
          <w:szCs w:val="28"/>
          <w:rtl/>
        </w:rPr>
        <w:t xml:space="preserve"> </w:t>
      </w:r>
      <w:r w:rsidRPr="0059460E">
        <w:rPr>
          <w:rFonts w:ascii="David" w:hAnsi="David" w:cs="David"/>
          <w:sz w:val="28"/>
          <w:szCs w:val="28"/>
          <w:rtl/>
        </w:rPr>
        <w:t>קשת</w:t>
      </w:r>
      <w:r w:rsidRPr="0059460E">
        <w:rPr>
          <w:rFonts w:ascii="David" w:eastAsia="David" w:hAnsi="David" w:cs="David"/>
          <w:sz w:val="28"/>
          <w:szCs w:val="28"/>
          <w:rtl/>
        </w:rPr>
        <w:t xml:space="preserve"> </w:t>
      </w:r>
      <w:r w:rsidRPr="0059460E">
        <w:rPr>
          <w:rFonts w:ascii="David" w:hAnsi="David" w:cs="David"/>
          <w:sz w:val="28"/>
          <w:szCs w:val="28"/>
          <w:rtl/>
        </w:rPr>
        <w:t>בגרף;</w:t>
      </w:r>
    </w:p>
    <w:p w:rsidR="009C2B09" w:rsidRPr="0059460E" w:rsidRDefault="009C2B09" w:rsidP="00685392">
      <w:pPr>
        <w:pStyle w:val="a1"/>
        <w:numPr>
          <w:ilvl w:val="0"/>
          <w:numId w:val="4"/>
        </w:numPr>
        <w:bidi/>
        <w:ind w:firstLine="0"/>
        <w:rPr>
          <w:rFonts w:ascii="David" w:hAnsi="David" w:cs="David"/>
          <w:sz w:val="28"/>
          <w:szCs w:val="28"/>
          <w:rtl/>
        </w:rPr>
      </w:pPr>
      <w:r w:rsidRPr="0059460E">
        <w:rPr>
          <w:rFonts w:ascii="David" w:hAnsi="David" w:cs="David"/>
          <w:sz w:val="28"/>
          <w:szCs w:val="28"/>
          <w:rtl/>
        </w:rPr>
        <w:t>נקודת</w:t>
      </w:r>
      <w:r w:rsidRPr="0059460E">
        <w:rPr>
          <w:rFonts w:ascii="David" w:eastAsia="David" w:hAnsi="David" w:cs="David"/>
          <w:sz w:val="28"/>
          <w:szCs w:val="28"/>
          <w:rtl/>
        </w:rPr>
        <w:t xml:space="preserve"> </w:t>
      </w:r>
      <w:r w:rsidRPr="0059460E">
        <w:rPr>
          <w:rFonts w:ascii="David" w:hAnsi="David" w:cs="David"/>
          <w:sz w:val="28"/>
          <w:szCs w:val="28"/>
          <w:rtl/>
        </w:rPr>
        <w:t>היציאה</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קשת</w:t>
      </w:r>
      <w:r w:rsidRPr="0059460E">
        <w:rPr>
          <w:rFonts w:ascii="David" w:eastAsia="David" w:hAnsi="David" w:cs="David"/>
          <w:sz w:val="28"/>
          <w:szCs w:val="28"/>
          <w:rtl/>
        </w:rPr>
        <w:t xml:space="preserve"> </w:t>
      </w:r>
      <w:r w:rsidRPr="0059460E">
        <w:rPr>
          <w:rFonts w:ascii="David" w:hAnsi="David" w:cs="David"/>
          <w:sz w:val="28"/>
          <w:szCs w:val="28"/>
          <w:rtl/>
        </w:rPr>
        <w:t>היא</w:t>
      </w:r>
      <w:r w:rsidRPr="0059460E">
        <w:rPr>
          <w:rFonts w:ascii="David" w:eastAsia="David" w:hAnsi="David" w:cs="David"/>
          <w:sz w:val="28"/>
          <w:szCs w:val="28"/>
          <w:rtl/>
        </w:rPr>
        <w:t xml:space="preserve"> </w:t>
      </w:r>
      <w:r w:rsidRPr="0059460E">
        <w:rPr>
          <w:rFonts w:ascii="David" w:hAnsi="David" w:cs="David"/>
          <w:sz w:val="28"/>
          <w:szCs w:val="28"/>
          <w:rtl/>
        </w:rPr>
        <w:t>האזרח</w:t>
      </w:r>
      <w:r w:rsidRPr="0059460E">
        <w:rPr>
          <w:rFonts w:ascii="David" w:eastAsia="David" w:hAnsi="David" w:cs="David"/>
          <w:sz w:val="28"/>
          <w:szCs w:val="28"/>
          <w:rtl/>
        </w:rPr>
        <w:t xml:space="preserve"> </w:t>
      </w:r>
      <w:r w:rsidRPr="0059460E">
        <w:rPr>
          <w:rFonts w:ascii="David" w:hAnsi="David" w:cs="David"/>
          <w:sz w:val="28"/>
          <w:szCs w:val="28"/>
          <w:rtl/>
        </w:rPr>
        <w:t>שהיה</w:t>
      </w:r>
      <w:r w:rsidRPr="0059460E">
        <w:rPr>
          <w:rFonts w:ascii="David" w:eastAsia="David" w:hAnsi="David" w:cs="David"/>
          <w:sz w:val="28"/>
          <w:szCs w:val="28"/>
          <w:rtl/>
        </w:rPr>
        <w:t xml:space="preserve"> </w:t>
      </w:r>
      <w:r w:rsidRPr="0059460E">
        <w:rPr>
          <w:rFonts w:ascii="David" w:hAnsi="David" w:cs="David"/>
          <w:sz w:val="28"/>
          <w:szCs w:val="28"/>
          <w:rtl/>
        </w:rPr>
        <w:t>בעל</w:t>
      </w:r>
      <w:r w:rsidRPr="0059460E">
        <w:rPr>
          <w:rFonts w:ascii="David" w:eastAsia="David" w:hAnsi="David" w:cs="David"/>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במוצאי</w:t>
      </w:r>
      <w:r w:rsidRPr="0059460E">
        <w:rPr>
          <w:rFonts w:ascii="David" w:eastAsia="David" w:hAnsi="David" w:cs="David"/>
          <w:sz w:val="28"/>
          <w:szCs w:val="28"/>
          <w:rtl/>
        </w:rPr>
        <w:t xml:space="preserve"> </w:t>
      </w:r>
      <w:r w:rsidRPr="0059460E">
        <w:rPr>
          <w:rFonts w:ascii="David" w:hAnsi="David" w:cs="David"/>
          <w:sz w:val="28"/>
          <w:szCs w:val="28"/>
          <w:rtl/>
        </w:rPr>
        <w:t>שנת</w:t>
      </w:r>
      <w:r w:rsidRPr="0059460E">
        <w:rPr>
          <w:rFonts w:ascii="David" w:eastAsia="David" w:hAnsi="David" w:cs="David"/>
          <w:sz w:val="28"/>
          <w:szCs w:val="28"/>
          <w:rtl/>
        </w:rPr>
        <w:t xml:space="preserve"> </w:t>
      </w:r>
      <w:r w:rsidRPr="0059460E">
        <w:rPr>
          <w:rFonts w:ascii="David" w:hAnsi="David" w:cs="David"/>
          <w:sz w:val="28"/>
          <w:szCs w:val="28"/>
          <w:rtl/>
        </w:rPr>
        <w:t>היובל</w:t>
      </w:r>
      <w:r w:rsidRPr="0059460E">
        <w:rPr>
          <w:rFonts w:ascii="David" w:eastAsia="David" w:hAnsi="David" w:cs="David"/>
          <w:sz w:val="28"/>
          <w:szCs w:val="28"/>
          <w:rtl/>
        </w:rPr>
        <w:t xml:space="preserve"> </w:t>
      </w:r>
      <w:r w:rsidRPr="0059460E">
        <w:rPr>
          <w:rFonts w:ascii="David" w:hAnsi="David" w:cs="David"/>
          <w:sz w:val="28"/>
          <w:szCs w:val="28"/>
          <w:rtl/>
        </w:rPr>
        <w:t>הקודמת;</w:t>
      </w:r>
    </w:p>
    <w:p w:rsidR="009C2B09" w:rsidRPr="0059460E" w:rsidRDefault="009C2B09" w:rsidP="00685392">
      <w:pPr>
        <w:pStyle w:val="a1"/>
        <w:numPr>
          <w:ilvl w:val="0"/>
          <w:numId w:val="4"/>
        </w:numPr>
        <w:bidi/>
        <w:ind w:firstLine="0"/>
        <w:rPr>
          <w:rFonts w:ascii="David" w:hAnsi="David" w:cs="David"/>
          <w:sz w:val="28"/>
          <w:szCs w:val="28"/>
          <w:rtl/>
        </w:rPr>
      </w:pPr>
      <w:r w:rsidRPr="0059460E">
        <w:rPr>
          <w:rFonts w:ascii="David" w:hAnsi="David" w:cs="David"/>
          <w:sz w:val="28"/>
          <w:szCs w:val="28"/>
          <w:rtl/>
        </w:rPr>
        <w:t>נקודת</w:t>
      </w:r>
      <w:r w:rsidRPr="0059460E">
        <w:rPr>
          <w:rFonts w:ascii="David" w:eastAsia="David" w:hAnsi="David" w:cs="David"/>
          <w:sz w:val="28"/>
          <w:szCs w:val="28"/>
          <w:rtl/>
        </w:rPr>
        <w:t xml:space="preserve"> </w:t>
      </w:r>
      <w:r w:rsidRPr="0059460E">
        <w:rPr>
          <w:rFonts w:ascii="David" w:hAnsi="David" w:cs="David"/>
          <w:sz w:val="28"/>
          <w:szCs w:val="28"/>
          <w:rtl/>
        </w:rPr>
        <w:t>היעד</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קשת</w:t>
      </w:r>
      <w:r w:rsidRPr="0059460E">
        <w:rPr>
          <w:rFonts w:ascii="David" w:eastAsia="David" w:hAnsi="David" w:cs="David"/>
          <w:sz w:val="28"/>
          <w:szCs w:val="28"/>
          <w:rtl/>
        </w:rPr>
        <w:t xml:space="preserve"> </w:t>
      </w:r>
      <w:r w:rsidRPr="0059460E">
        <w:rPr>
          <w:rFonts w:ascii="David" w:hAnsi="David" w:cs="David"/>
          <w:sz w:val="28"/>
          <w:szCs w:val="28"/>
          <w:rtl/>
        </w:rPr>
        <w:t>היא</w:t>
      </w:r>
      <w:r w:rsidRPr="0059460E">
        <w:rPr>
          <w:rFonts w:ascii="David" w:eastAsia="David" w:hAnsi="David" w:cs="David"/>
          <w:sz w:val="28"/>
          <w:szCs w:val="28"/>
          <w:rtl/>
        </w:rPr>
        <w:t xml:space="preserve"> </w:t>
      </w:r>
      <w:r w:rsidRPr="0059460E">
        <w:rPr>
          <w:rFonts w:ascii="David" w:hAnsi="David" w:cs="David"/>
          <w:sz w:val="28"/>
          <w:szCs w:val="28"/>
          <w:rtl/>
        </w:rPr>
        <w:t>האזרח</w:t>
      </w:r>
      <w:r w:rsidRPr="0059460E">
        <w:rPr>
          <w:rFonts w:ascii="David" w:eastAsia="David" w:hAnsi="David" w:cs="David"/>
          <w:sz w:val="28"/>
          <w:szCs w:val="28"/>
          <w:rtl/>
        </w:rPr>
        <w:t xml:space="preserve"> </w:t>
      </w:r>
      <w:r w:rsidRPr="0059460E">
        <w:rPr>
          <w:rFonts w:ascii="David" w:hAnsi="David" w:cs="David"/>
          <w:sz w:val="28"/>
          <w:szCs w:val="28"/>
          <w:rtl/>
        </w:rPr>
        <w:t>המחזיק</w:t>
      </w:r>
      <w:r w:rsidRPr="0059460E">
        <w:rPr>
          <w:rFonts w:ascii="David" w:eastAsia="David" w:hAnsi="David" w:cs="David"/>
          <w:sz w:val="28"/>
          <w:szCs w:val="28"/>
          <w:rtl/>
        </w:rPr>
        <w:t xml:space="preserve"> </w:t>
      </w:r>
      <w:r w:rsidRPr="0059460E">
        <w:rPr>
          <w:rFonts w:ascii="David" w:hAnsi="David" w:cs="David"/>
          <w:sz w:val="28"/>
          <w:szCs w:val="28"/>
          <w:rtl/>
        </w:rPr>
        <w:t>בנחלה</w:t>
      </w:r>
      <w:r w:rsidRPr="0059460E">
        <w:rPr>
          <w:rFonts w:ascii="David" w:eastAsia="David" w:hAnsi="David" w:cs="David"/>
          <w:sz w:val="28"/>
          <w:szCs w:val="28"/>
          <w:rtl/>
        </w:rPr>
        <w:t xml:space="preserve"> </w:t>
      </w:r>
      <w:r w:rsidRPr="0059460E">
        <w:rPr>
          <w:rFonts w:ascii="David" w:hAnsi="David" w:cs="David"/>
          <w:sz w:val="28"/>
          <w:szCs w:val="28"/>
          <w:rtl/>
        </w:rPr>
        <w:t>בערב</w:t>
      </w:r>
      <w:r w:rsidRPr="0059460E">
        <w:rPr>
          <w:rFonts w:ascii="David" w:eastAsia="David" w:hAnsi="David" w:cs="David"/>
          <w:sz w:val="28"/>
          <w:szCs w:val="28"/>
          <w:rtl/>
        </w:rPr>
        <w:t xml:space="preserve"> </w:t>
      </w:r>
      <w:r w:rsidRPr="0059460E">
        <w:rPr>
          <w:rFonts w:ascii="David" w:hAnsi="David" w:cs="David"/>
          <w:sz w:val="28"/>
          <w:szCs w:val="28"/>
          <w:rtl/>
        </w:rPr>
        <w:t>שנת</w:t>
      </w:r>
      <w:r w:rsidRPr="0059460E">
        <w:rPr>
          <w:rFonts w:ascii="David" w:eastAsia="David" w:hAnsi="David" w:cs="David"/>
          <w:sz w:val="28"/>
          <w:szCs w:val="28"/>
          <w:rtl/>
        </w:rPr>
        <w:t xml:space="preserve"> </w:t>
      </w:r>
      <w:r w:rsidRPr="0059460E">
        <w:rPr>
          <w:rFonts w:ascii="David" w:hAnsi="David" w:cs="David"/>
          <w:sz w:val="28"/>
          <w:szCs w:val="28"/>
          <w:rtl/>
        </w:rPr>
        <w:t>היובל</w:t>
      </w:r>
      <w:r w:rsidRPr="0059460E">
        <w:rPr>
          <w:rFonts w:ascii="David" w:eastAsia="David" w:hAnsi="David" w:cs="David"/>
          <w:sz w:val="28"/>
          <w:szCs w:val="28"/>
          <w:rtl/>
        </w:rPr>
        <w:t xml:space="preserve"> </w:t>
      </w:r>
      <w:r w:rsidRPr="0059460E">
        <w:rPr>
          <w:rFonts w:ascii="David" w:hAnsi="David" w:cs="David"/>
          <w:sz w:val="28"/>
          <w:szCs w:val="28"/>
          <w:rtl/>
        </w:rPr>
        <w:t>הנוכחית.</w:t>
      </w:r>
    </w:p>
    <w:p w:rsidR="009C2B09" w:rsidRPr="0059460E" w:rsidRDefault="009C2B09" w:rsidP="009C2B09">
      <w:pPr>
        <w:pStyle w:val="a1"/>
        <w:bidi/>
        <w:rPr>
          <w:rFonts w:ascii="David" w:hAnsi="David" w:cs="David"/>
          <w:sz w:val="28"/>
          <w:szCs w:val="28"/>
          <w:rtl/>
        </w:rPr>
      </w:pPr>
    </w:p>
    <w:p w:rsidR="009C2B09" w:rsidRPr="0059460E" w:rsidRDefault="009C2B09" w:rsidP="009C2B09">
      <w:pPr>
        <w:pStyle w:val="a1"/>
        <w:bidi/>
        <w:rPr>
          <w:sz w:val="28"/>
          <w:szCs w:val="28"/>
        </w:rPr>
      </w:pPr>
      <w:r w:rsidRPr="0059460E">
        <w:rPr>
          <w:rFonts w:ascii="David" w:hAnsi="David" w:cs="David"/>
          <w:sz w:val="28"/>
          <w:szCs w:val="28"/>
          <w:rtl/>
        </w:rPr>
        <w:t>נתבונן</w:t>
      </w:r>
      <w:r w:rsidRPr="0059460E">
        <w:rPr>
          <w:rFonts w:ascii="David" w:eastAsia="David" w:hAnsi="David" w:cs="David"/>
          <w:sz w:val="28"/>
          <w:szCs w:val="28"/>
          <w:rtl/>
        </w:rPr>
        <w:t xml:space="preserve"> </w:t>
      </w:r>
      <w:r w:rsidRPr="0059460E">
        <w:rPr>
          <w:rFonts w:ascii="David" w:hAnsi="David" w:cs="David"/>
          <w:sz w:val="28"/>
          <w:szCs w:val="28"/>
          <w:rtl/>
        </w:rPr>
        <w:t>לדוגמה</w:t>
      </w:r>
      <w:r w:rsidRPr="0059460E">
        <w:rPr>
          <w:rFonts w:ascii="David" w:eastAsia="David" w:hAnsi="David" w:cs="David"/>
          <w:sz w:val="28"/>
          <w:szCs w:val="28"/>
          <w:rtl/>
        </w:rPr>
        <w:t xml:space="preserve"> </w:t>
      </w:r>
      <w:r w:rsidRPr="0059460E">
        <w:rPr>
          <w:rFonts w:ascii="David" w:hAnsi="David" w:cs="David"/>
          <w:sz w:val="28"/>
          <w:szCs w:val="28"/>
          <w:rtl/>
        </w:rPr>
        <w:t>בגרף</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הבא:</w:t>
      </w:r>
    </w:p>
    <w:p w:rsidR="009C2B09" w:rsidRPr="0059460E" w:rsidRDefault="00D4588B" w:rsidP="009C2B09">
      <w:pPr>
        <w:pStyle w:val="a1"/>
        <w:bidi/>
        <w:rPr>
          <w:rFonts w:ascii="David" w:hAnsi="David" w:cs="David"/>
          <w:sz w:val="28"/>
          <w:szCs w:val="28"/>
          <w:rtl/>
        </w:rPr>
      </w:pPr>
      <w:r>
        <w:rPr>
          <w:rFonts w:ascii="David" w:hAnsi="David" w:cs="David"/>
          <w:noProof/>
          <w:sz w:val="28"/>
          <w:szCs w:val="28"/>
          <w:rtl/>
          <w:lang w:eastAsia="en-US"/>
        </w:rPr>
        <w:drawing>
          <wp:inline distT="0" distB="0" distL="0" distR="0" wp14:anchorId="5C2F334B" wp14:editId="19CF9D7D">
            <wp:extent cx="6035040" cy="15240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5040" cy="1524000"/>
                    </a:xfrm>
                    <a:prstGeom prst="rect">
                      <a:avLst/>
                    </a:prstGeom>
                    <a:solidFill>
                      <a:srgbClr val="FFFFFF"/>
                    </a:solidFill>
                    <a:ln>
                      <a:noFill/>
                    </a:ln>
                  </pic:spPr>
                </pic:pic>
              </a:graphicData>
            </a:graphic>
          </wp:inline>
        </w:drawing>
      </w:r>
    </w:p>
    <w:p w:rsidR="009C2B09" w:rsidRPr="0059460E" w:rsidRDefault="009C2B09" w:rsidP="009C2B09">
      <w:pPr>
        <w:pStyle w:val="a1"/>
        <w:bidi/>
        <w:rPr>
          <w:rFonts w:ascii="David" w:hAnsi="David" w:cs="David"/>
          <w:sz w:val="28"/>
          <w:szCs w:val="28"/>
          <w:rtl/>
        </w:rPr>
      </w:pPr>
      <w:r w:rsidRPr="0059460E">
        <w:rPr>
          <w:rFonts w:ascii="David" w:hAnsi="David" w:cs="David"/>
          <w:sz w:val="28"/>
          <w:szCs w:val="28"/>
          <w:rtl/>
        </w:rPr>
        <w:t>הגרף</w:t>
      </w:r>
      <w:r w:rsidRPr="0059460E">
        <w:rPr>
          <w:rFonts w:ascii="David" w:eastAsia="David" w:hAnsi="David" w:cs="David"/>
          <w:sz w:val="28"/>
          <w:szCs w:val="28"/>
          <w:rtl/>
        </w:rPr>
        <w:t xml:space="preserve"> </w:t>
      </w:r>
      <w:r w:rsidRPr="0059460E">
        <w:rPr>
          <w:rFonts w:ascii="David" w:hAnsi="David" w:cs="David"/>
          <w:sz w:val="28"/>
          <w:szCs w:val="28"/>
          <w:rtl/>
        </w:rPr>
        <w:t>מלמד</w:t>
      </w:r>
      <w:r w:rsidRPr="0059460E">
        <w:rPr>
          <w:rFonts w:ascii="David" w:eastAsia="David" w:hAnsi="David" w:cs="David"/>
          <w:sz w:val="28"/>
          <w:szCs w:val="28"/>
          <w:rtl/>
        </w:rPr>
        <w:t xml:space="preserve"> </w:t>
      </w:r>
      <w:r w:rsidRPr="0059460E">
        <w:rPr>
          <w:rFonts w:ascii="David" w:hAnsi="David" w:cs="David"/>
          <w:sz w:val="28"/>
          <w:szCs w:val="28"/>
          <w:rtl/>
        </w:rPr>
        <w:t>ש:</w:t>
      </w:r>
    </w:p>
    <w:p w:rsidR="009C2B09" w:rsidRPr="0059460E" w:rsidRDefault="009C2B09" w:rsidP="00D97D7A">
      <w:pPr>
        <w:pStyle w:val="a1"/>
        <w:numPr>
          <w:ilvl w:val="0"/>
          <w:numId w:val="5"/>
        </w:numPr>
        <w:bidi/>
        <w:ind w:firstLine="0"/>
        <w:rPr>
          <w:rFonts w:ascii="David" w:hAnsi="David" w:cs="David"/>
          <w:sz w:val="28"/>
          <w:szCs w:val="28"/>
          <w:rtl/>
        </w:rPr>
      </w:pP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שהייתה</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ראובן</w:t>
      </w:r>
      <w:r w:rsidRPr="0059460E">
        <w:rPr>
          <w:rFonts w:ascii="David" w:eastAsia="David" w:hAnsi="David" w:cs="David"/>
          <w:sz w:val="28"/>
          <w:szCs w:val="28"/>
          <w:rtl/>
        </w:rPr>
        <w:t xml:space="preserve"> </w:t>
      </w:r>
      <w:r w:rsidRPr="0059460E">
        <w:rPr>
          <w:rFonts w:ascii="David" w:hAnsi="David" w:cs="David"/>
          <w:sz w:val="28"/>
          <w:szCs w:val="28"/>
          <w:rtl/>
        </w:rPr>
        <w:t>במוצאי</w:t>
      </w:r>
      <w:r w:rsidRPr="0059460E">
        <w:rPr>
          <w:rFonts w:ascii="David" w:eastAsia="David" w:hAnsi="David" w:cs="David"/>
          <w:sz w:val="28"/>
          <w:szCs w:val="28"/>
          <w:rtl/>
        </w:rPr>
        <w:t xml:space="preserve"> </w:t>
      </w:r>
      <w:r w:rsidRPr="0059460E">
        <w:rPr>
          <w:rFonts w:ascii="David" w:hAnsi="David" w:cs="David"/>
          <w:sz w:val="28"/>
          <w:szCs w:val="28"/>
          <w:rtl/>
        </w:rPr>
        <w:t>היובל</w:t>
      </w:r>
      <w:r w:rsidRPr="0059460E">
        <w:rPr>
          <w:rFonts w:ascii="David" w:eastAsia="David" w:hAnsi="David" w:cs="David"/>
          <w:sz w:val="28"/>
          <w:szCs w:val="28"/>
          <w:rtl/>
        </w:rPr>
        <w:t xml:space="preserve"> </w:t>
      </w:r>
      <w:r w:rsidRPr="0059460E">
        <w:rPr>
          <w:rFonts w:ascii="David" w:hAnsi="David" w:cs="David"/>
          <w:sz w:val="28"/>
          <w:szCs w:val="28"/>
          <w:rtl/>
        </w:rPr>
        <w:t>הקודם, נמצאת</w:t>
      </w:r>
      <w:r w:rsidRPr="0059460E">
        <w:rPr>
          <w:rFonts w:ascii="David" w:eastAsia="David" w:hAnsi="David" w:cs="David"/>
          <w:sz w:val="28"/>
          <w:szCs w:val="28"/>
          <w:rtl/>
        </w:rPr>
        <w:t xml:space="preserve"> </w:t>
      </w:r>
      <w:r w:rsidRPr="0059460E">
        <w:rPr>
          <w:rFonts w:ascii="David" w:hAnsi="David" w:cs="David"/>
          <w:sz w:val="28"/>
          <w:szCs w:val="28"/>
          <w:rtl/>
        </w:rPr>
        <w:t>עכשיו</w:t>
      </w:r>
      <w:r w:rsidRPr="0059460E">
        <w:rPr>
          <w:rFonts w:ascii="David" w:eastAsia="David" w:hAnsi="David" w:cs="David"/>
          <w:sz w:val="28"/>
          <w:szCs w:val="28"/>
          <w:rtl/>
        </w:rPr>
        <w:t xml:space="preserve"> </w:t>
      </w:r>
      <w:r w:rsidRPr="0059460E">
        <w:rPr>
          <w:rFonts w:ascii="David" w:hAnsi="David" w:cs="David"/>
          <w:sz w:val="28"/>
          <w:szCs w:val="28"/>
          <w:rtl/>
        </w:rPr>
        <w:t>בבעלות</w:t>
      </w:r>
      <w:r w:rsidRPr="0059460E">
        <w:rPr>
          <w:rFonts w:ascii="David" w:eastAsia="David" w:hAnsi="David" w:cs="David"/>
          <w:sz w:val="28"/>
          <w:szCs w:val="28"/>
          <w:rtl/>
        </w:rPr>
        <w:t xml:space="preserve"> </w:t>
      </w:r>
      <w:r w:rsidRPr="0059460E">
        <w:rPr>
          <w:rFonts w:ascii="David" w:hAnsi="David" w:cs="David"/>
          <w:sz w:val="28"/>
          <w:szCs w:val="28"/>
          <w:rtl/>
        </w:rPr>
        <w:t>יהודה</w:t>
      </w:r>
      <w:r w:rsidR="00D97D7A">
        <w:rPr>
          <w:rFonts w:ascii="David" w:hAnsi="David" w:cs="David" w:hint="cs"/>
          <w:sz w:val="28"/>
          <w:szCs w:val="28"/>
          <w:rtl/>
        </w:rPr>
        <w:t>.</w:t>
      </w:r>
      <w:r w:rsidRPr="0059460E">
        <w:rPr>
          <w:rFonts w:ascii="David" w:hAnsi="David" w:cs="David"/>
          <w:sz w:val="28"/>
          <w:szCs w:val="28"/>
          <w:rtl/>
        </w:rPr>
        <w:t xml:space="preserve"> ייתכן</w:t>
      </w:r>
      <w:r w:rsidRPr="0059460E">
        <w:rPr>
          <w:rFonts w:ascii="David" w:eastAsia="David" w:hAnsi="David" w:cs="David"/>
          <w:sz w:val="28"/>
          <w:szCs w:val="28"/>
          <w:rtl/>
        </w:rPr>
        <w:t xml:space="preserve"> </w:t>
      </w:r>
      <w:r w:rsidRPr="0059460E">
        <w:rPr>
          <w:rFonts w:ascii="David" w:hAnsi="David" w:cs="David"/>
          <w:sz w:val="28"/>
          <w:szCs w:val="28"/>
          <w:rtl/>
        </w:rPr>
        <w:t>שראובן</w:t>
      </w:r>
      <w:r w:rsidRPr="0059460E">
        <w:rPr>
          <w:rFonts w:ascii="David" w:eastAsia="David" w:hAnsi="David" w:cs="David"/>
          <w:sz w:val="28"/>
          <w:szCs w:val="28"/>
          <w:rtl/>
        </w:rPr>
        <w:t xml:space="preserve"> </w:t>
      </w:r>
      <w:r w:rsidRPr="0059460E">
        <w:rPr>
          <w:rFonts w:ascii="David" w:hAnsi="David" w:cs="David"/>
          <w:sz w:val="28"/>
          <w:szCs w:val="28"/>
          <w:rtl/>
        </w:rPr>
        <w:t>מכר</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נחלתו</w:t>
      </w:r>
      <w:r w:rsidRPr="0059460E">
        <w:rPr>
          <w:rFonts w:ascii="David" w:eastAsia="David" w:hAnsi="David" w:cs="David"/>
          <w:sz w:val="28"/>
          <w:szCs w:val="28"/>
          <w:rtl/>
        </w:rPr>
        <w:t xml:space="preserve"> </w:t>
      </w:r>
      <w:r w:rsidRPr="0059460E">
        <w:rPr>
          <w:rFonts w:ascii="David" w:hAnsi="David" w:cs="David"/>
          <w:sz w:val="28"/>
          <w:szCs w:val="28"/>
          <w:rtl/>
        </w:rPr>
        <w:t>ישירות</w:t>
      </w:r>
      <w:r w:rsidRPr="0059460E">
        <w:rPr>
          <w:rFonts w:ascii="David" w:eastAsia="David" w:hAnsi="David" w:cs="David"/>
          <w:sz w:val="28"/>
          <w:szCs w:val="28"/>
          <w:rtl/>
        </w:rPr>
        <w:t xml:space="preserve"> </w:t>
      </w:r>
      <w:r w:rsidRPr="0059460E">
        <w:rPr>
          <w:rFonts w:ascii="David" w:hAnsi="David" w:cs="David"/>
          <w:sz w:val="28"/>
          <w:szCs w:val="28"/>
          <w:rtl/>
        </w:rPr>
        <w:t>ליהודה, או</w:t>
      </w:r>
      <w:r w:rsidRPr="0059460E">
        <w:rPr>
          <w:rFonts w:ascii="David" w:eastAsia="David" w:hAnsi="David" w:cs="David"/>
          <w:sz w:val="28"/>
          <w:szCs w:val="28"/>
          <w:rtl/>
        </w:rPr>
        <w:t xml:space="preserve"> </w:t>
      </w:r>
      <w:r w:rsidRPr="0059460E">
        <w:rPr>
          <w:rFonts w:ascii="David" w:hAnsi="David" w:cs="David"/>
          <w:sz w:val="28"/>
          <w:szCs w:val="28"/>
          <w:rtl/>
        </w:rPr>
        <w:t>באופן</w:t>
      </w:r>
      <w:r w:rsidRPr="0059460E">
        <w:rPr>
          <w:rFonts w:ascii="David" w:eastAsia="David" w:hAnsi="David" w:cs="David"/>
          <w:sz w:val="28"/>
          <w:szCs w:val="28"/>
          <w:rtl/>
        </w:rPr>
        <w:t xml:space="preserve"> </w:t>
      </w:r>
      <w:r w:rsidRPr="0059460E">
        <w:rPr>
          <w:rFonts w:ascii="David" w:hAnsi="David" w:cs="David"/>
          <w:sz w:val="28"/>
          <w:szCs w:val="28"/>
          <w:rtl/>
        </w:rPr>
        <w:t>עקיף</w:t>
      </w:r>
      <w:r w:rsidRPr="0059460E">
        <w:rPr>
          <w:rFonts w:ascii="David" w:eastAsia="David" w:hAnsi="David" w:cs="David"/>
          <w:sz w:val="28"/>
          <w:szCs w:val="28"/>
          <w:rtl/>
        </w:rPr>
        <w:t xml:space="preserve"> </w:t>
      </w:r>
      <w:r w:rsidRPr="0059460E">
        <w:rPr>
          <w:rFonts w:ascii="David" w:hAnsi="David" w:cs="David"/>
          <w:sz w:val="28"/>
          <w:szCs w:val="28"/>
          <w:rtl/>
        </w:rPr>
        <w:t>דרך</w:t>
      </w:r>
      <w:r w:rsidRPr="0059460E">
        <w:rPr>
          <w:rFonts w:ascii="David" w:eastAsia="David" w:hAnsi="David" w:cs="David"/>
          <w:sz w:val="28"/>
          <w:szCs w:val="28"/>
          <w:rtl/>
        </w:rPr>
        <w:t xml:space="preserve"> </w:t>
      </w:r>
      <w:r w:rsidRPr="0059460E">
        <w:rPr>
          <w:rFonts w:ascii="David" w:hAnsi="David" w:cs="David"/>
          <w:sz w:val="28"/>
          <w:szCs w:val="28"/>
          <w:rtl/>
        </w:rPr>
        <w:t>קונים</w:t>
      </w:r>
      <w:r w:rsidRPr="0059460E">
        <w:rPr>
          <w:rFonts w:ascii="David" w:eastAsia="David" w:hAnsi="David" w:cs="David"/>
          <w:sz w:val="28"/>
          <w:szCs w:val="28"/>
          <w:rtl/>
        </w:rPr>
        <w:t xml:space="preserve"> </w:t>
      </w:r>
      <w:r w:rsidRPr="0059460E">
        <w:rPr>
          <w:rFonts w:ascii="David" w:hAnsi="David" w:cs="David"/>
          <w:sz w:val="28"/>
          <w:szCs w:val="28"/>
          <w:rtl/>
        </w:rPr>
        <w:t>ומוכרים</w:t>
      </w:r>
      <w:r w:rsidRPr="0059460E">
        <w:rPr>
          <w:rFonts w:ascii="David" w:eastAsia="David" w:hAnsi="David" w:cs="David"/>
          <w:sz w:val="28"/>
          <w:szCs w:val="28"/>
          <w:rtl/>
        </w:rPr>
        <w:t xml:space="preserve"> </w:t>
      </w:r>
      <w:r w:rsidRPr="0059460E">
        <w:rPr>
          <w:rFonts w:ascii="David" w:hAnsi="David" w:cs="David"/>
          <w:sz w:val="28"/>
          <w:szCs w:val="28"/>
          <w:rtl/>
        </w:rPr>
        <w:t>נוספים. הגרף</w:t>
      </w:r>
      <w:r w:rsidRPr="0059460E">
        <w:rPr>
          <w:rFonts w:ascii="David" w:eastAsia="David" w:hAnsi="David" w:cs="David"/>
          <w:sz w:val="28"/>
          <w:szCs w:val="28"/>
          <w:rtl/>
        </w:rPr>
        <w:t xml:space="preserve"> </w:t>
      </w:r>
      <w:r w:rsidRPr="0059460E">
        <w:rPr>
          <w:rFonts w:ascii="David" w:hAnsi="David" w:cs="David"/>
          <w:sz w:val="28"/>
          <w:szCs w:val="28"/>
          <w:rtl/>
        </w:rPr>
        <w:t>אינו</w:t>
      </w:r>
      <w:r w:rsidRPr="0059460E">
        <w:rPr>
          <w:rFonts w:ascii="David" w:eastAsia="David" w:hAnsi="David" w:cs="David"/>
          <w:sz w:val="28"/>
          <w:szCs w:val="28"/>
          <w:rtl/>
        </w:rPr>
        <w:t xml:space="preserve"> </w:t>
      </w:r>
      <w:r w:rsidRPr="0059460E">
        <w:rPr>
          <w:rFonts w:ascii="David" w:hAnsi="David" w:cs="David"/>
          <w:sz w:val="28"/>
          <w:szCs w:val="28"/>
          <w:rtl/>
        </w:rPr>
        <w:t>מתייחס</w:t>
      </w:r>
      <w:r w:rsidRPr="0059460E">
        <w:rPr>
          <w:rFonts w:ascii="David" w:eastAsia="David" w:hAnsi="David" w:cs="David"/>
          <w:sz w:val="28"/>
          <w:szCs w:val="28"/>
          <w:rtl/>
        </w:rPr>
        <w:t xml:space="preserve"> </w:t>
      </w:r>
      <w:r w:rsidRPr="0059460E">
        <w:rPr>
          <w:rFonts w:ascii="David" w:hAnsi="David" w:cs="David"/>
          <w:sz w:val="28"/>
          <w:szCs w:val="28"/>
          <w:rtl/>
        </w:rPr>
        <w:t>לכל</w:t>
      </w:r>
      <w:r w:rsidRPr="0059460E">
        <w:rPr>
          <w:rFonts w:ascii="David" w:eastAsia="David" w:hAnsi="David" w:cs="David"/>
          <w:sz w:val="28"/>
          <w:szCs w:val="28"/>
          <w:rtl/>
        </w:rPr>
        <w:t xml:space="preserve"> </w:t>
      </w:r>
      <w:r w:rsidRPr="0059460E">
        <w:rPr>
          <w:rFonts w:ascii="David" w:hAnsi="David" w:cs="David"/>
          <w:sz w:val="28"/>
          <w:szCs w:val="28"/>
          <w:rtl/>
        </w:rPr>
        <w:t>העסקאות</w:t>
      </w:r>
      <w:r w:rsidRPr="0059460E">
        <w:rPr>
          <w:rFonts w:ascii="David" w:eastAsia="David" w:hAnsi="David" w:cs="David"/>
          <w:sz w:val="28"/>
          <w:szCs w:val="28"/>
          <w:rtl/>
        </w:rPr>
        <w:t xml:space="preserve"> </w:t>
      </w:r>
      <w:r w:rsidRPr="0059460E">
        <w:rPr>
          <w:rFonts w:ascii="David" w:hAnsi="David" w:cs="David"/>
          <w:sz w:val="28"/>
          <w:szCs w:val="28"/>
          <w:rtl/>
        </w:rPr>
        <w:t>שנעשו</w:t>
      </w:r>
      <w:r w:rsidRPr="0059460E">
        <w:rPr>
          <w:rFonts w:ascii="David" w:eastAsia="David" w:hAnsi="David" w:cs="David"/>
          <w:sz w:val="28"/>
          <w:szCs w:val="28"/>
          <w:rtl/>
        </w:rPr>
        <w:t xml:space="preserve"> </w:t>
      </w:r>
      <w:r w:rsidRPr="0059460E">
        <w:rPr>
          <w:rFonts w:ascii="David" w:hAnsi="David" w:cs="David"/>
          <w:sz w:val="28"/>
          <w:szCs w:val="28"/>
          <w:rtl/>
        </w:rPr>
        <w:t>בין</w:t>
      </w:r>
      <w:r w:rsidRPr="0059460E">
        <w:rPr>
          <w:rFonts w:ascii="David" w:eastAsia="David" w:hAnsi="David" w:cs="David"/>
          <w:sz w:val="28"/>
          <w:szCs w:val="28"/>
          <w:rtl/>
        </w:rPr>
        <w:t xml:space="preserve"> </w:t>
      </w:r>
      <w:r w:rsidRPr="0059460E">
        <w:rPr>
          <w:rFonts w:ascii="David" w:hAnsi="David" w:cs="David"/>
          <w:sz w:val="28"/>
          <w:szCs w:val="28"/>
          <w:rtl/>
        </w:rPr>
        <w:t>שני</w:t>
      </w:r>
      <w:r w:rsidRPr="0059460E">
        <w:rPr>
          <w:rFonts w:ascii="David" w:eastAsia="David" w:hAnsi="David" w:cs="David"/>
          <w:sz w:val="28"/>
          <w:szCs w:val="28"/>
          <w:rtl/>
        </w:rPr>
        <w:t xml:space="preserve"> </w:t>
      </w:r>
      <w:r w:rsidRPr="0059460E">
        <w:rPr>
          <w:rFonts w:ascii="David" w:hAnsi="David" w:cs="David"/>
          <w:sz w:val="28"/>
          <w:szCs w:val="28"/>
          <w:rtl/>
        </w:rPr>
        <w:t>היובלים, אלא</w:t>
      </w:r>
      <w:r w:rsidRPr="0059460E">
        <w:rPr>
          <w:rFonts w:ascii="David" w:eastAsia="David" w:hAnsi="David" w:cs="David"/>
          <w:sz w:val="28"/>
          <w:szCs w:val="28"/>
          <w:rtl/>
        </w:rPr>
        <w:t xml:space="preserve"> </w:t>
      </w:r>
      <w:r w:rsidRPr="0059460E">
        <w:rPr>
          <w:rFonts w:ascii="David" w:hAnsi="David" w:cs="David"/>
          <w:sz w:val="28"/>
          <w:szCs w:val="28"/>
          <w:rtl/>
        </w:rPr>
        <w:t>רק</w:t>
      </w:r>
      <w:r w:rsidRPr="0059460E">
        <w:rPr>
          <w:rFonts w:ascii="David" w:eastAsia="David" w:hAnsi="David" w:cs="David"/>
          <w:sz w:val="28"/>
          <w:szCs w:val="28"/>
          <w:rtl/>
        </w:rPr>
        <w:t xml:space="preserve"> </w:t>
      </w:r>
      <w:r w:rsidRPr="0059460E">
        <w:rPr>
          <w:rFonts w:ascii="David" w:hAnsi="David" w:cs="David"/>
          <w:sz w:val="28"/>
          <w:szCs w:val="28"/>
          <w:rtl/>
        </w:rPr>
        <w:t>למצב</w:t>
      </w:r>
      <w:r w:rsidRPr="0059460E">
        <w:rPr>
          <w:rFonts w:ascii="David" w:eastAsia="David" w:hAnsi="David" w:cs="David"/>
          <w:sz w:val="28"/>
          <w:szCs w:val="28"/>
          <w:rtl/>
        </w:rPr>
        <w:t xml:space="preserve"> </w:t>
      </w:r>
      <w:r w:rsidRPr="0059460E">
        <w:rPr>
          <w:rFonts w:ascii="David" w:hAnsi="David" w:cs="David"/>
          <w:sz w:val="28"/>
          <w:szCs w:val="28"/>
          <w:rtl/>
        </w:rPr>
        <w:t>ההתחלתי</w:t>
      </w:r>
      <w:r w:rsidRPr="0059460E">
        <w:rPr>
          <w:rFonts w:ascii="David" w:eastAsia="David" w:hAnsi="David" w:cs="David"/>
          <w:sz w:val="28"/>
          <w:szCs w:val="28"/>
          <w:rtl/>
        </w:rPr>
        <w:t xml:space="preserve"> </w:t>
      </w:r>
      <w:r w:rsidRPr="0059460E">
        <w:rPr>
          <w:rFonts w:ascii="David" w:hAnsi="David" w:cs="David"/>
          <w:sz w:val="28"/>
          <w:szCs w:val="28"/>
          <w:rtl/>
        </w:rPr>
        <w:t>ולמצב</w:t>
      </w:r>
      <w:r w:rsidRPr="0059460E">
        <w:rPr>
          <w:rFonts w:ascii="David" w:eastAsia="David" w:hAnsi="David" w:cs="David"/>
          <w:sz w:val="28"/>
          <w:szCs w:val="28"/>
          <w:rtl/>
        </w:rPr>
        <w:t xml:space="preserve"> </w:t>
      </w:r>
      <w:r w:rsidRPr="0059460E">
        <w:rPr>
          <w:rFonts w:ascii="David" w:hAnsi="David" w:cs="David"/>
          <w:sz w:val="28"/>
          <w:szCs w:val="28"/>
          <w:rtl/>
        </w:rPr>
        <w:t>הסופי.</w:t>
      </w:r>
    </w:p>
    <w:p w:rsidR="009C2B09" w:rsidRPr="0059460E" w:rsidRDefault="009C2B09" w:rsidP="00D97D7A">
      <w:pPr>
        <w:pStyle w:val="a1"/>
        <w:numPr>
          <w:ilvl w:val="0"/>
          <w:numId w:val="5"/>
        </w:numPr>
        <w:bidi/>
        <w:ind w:firstLine="0"/>
        <w:rPr>
          <w:rFonts w:ascii="David" w:hAnsi="David" w:cs="David"/>
          <w:sz w:val="28"/>
          <w:szCs w:val="28"/>
          <w:rtl/>
        </w:rPr>
      </w:pPr>
      <w:r w:rsidRPr="0059460E">
        <w:rPr>
          <w:rFonts w:ascii="David" w:hAnsi="David" w:cs="David"/>
          <w:sz w:val="28"/>
          <w:szCs w:val="28"/>
          <w:rtl/>
        </w:rPr>
        <w:t>שמעון</w:t>
      </w:r>
      <w:r w:rsidRPr="0059460E">
        <w:rPr>
          <w:rFonts w:ascii="David" w:eastAsia="David" w:hAnsi="David" w:cs="David"/>
          <w:sz w:val="28"/>
          <w:szCs w:val="28"/>
          <w:rtl/>
        </w:rPr>
        <w:t xml:space="preserve"> </w:t>
      </w:r>
      <w:r w:rsidRPr="0059460E">
        <w:rPr>
          <w:rFonts w:ascii="David" w:hAnsi="David" w:cs="David"/>
          <w:sz w:val="28"/>
          <w:szCs w:val="28"/>
          <w:rtl/>
        </w:rPr>
        <w:t>ויששכר</w:t>
      </w:r>
      <w:r w:rsidRPr="0059460E">
        <w:rPr>
          <w:rFonts w:ascii="David" w:eastAsia="David" w:hAnsi="David" w:cs="David"/>
          <w:sz w:val="28"/>
          <w:szCs w:val="28"/>
          <w:rtl/>
        </w:rPr>
        <w:t xml:space="preserve"> </w:t>
      </w:r>
      <w:r w:rsidRPr="0059460E">
        <w:rPr>
          <w:rFonts w:ascii="David" w:hAnsi="David" w:cs="David"/>
          <w:sz w:val="28"/>
          <w:szCs w:val="28"/>
          <w:rtl/>
        </w:rPr>
        <w:t>החליפו</w:t>
      </w:r>
      <w:r w:rsidRPr="0059460E">
        <w:rPr>
          <w:rFonts w:ascii="David" w:eastAsia="David" w:hAnsi="David" w:cs="David"/>
          <w:sz w:val="28"/>
          <w:szCs w:val="28"/>
          <w:rtl/>
        </w:rPr>
        <w:t xml:space="preserve"> </w:t>
      </w:r>
      <w:r w:rsidRPr="0059460E">
        <w:rPr>
          <w:rFonts w:ascii="David" w:hAnsi="David" w:cs="David"/>
          <w:sz w:val="28"/>
          <w:szCs w:val="28"/>
          <w:rtl/>
        </w:rPr>
        <w:t>ביניהם</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הנחלות</w:t>
      </w:r>
      <w:r w:rsidR="00D97D7A">
        <w:rPr>
          <w:rFonts w:ascii="David" w:hAnsi="David" w:cs="David" w:hint="cs"/>
          <w:sz w:val="28"/>
          <w:szCs w:val="28"/>
          <w:rtl/>
        </w:rPr>
        <w:t>.</w:t>
      </w:r>
      <w:r w:rsidRPr="0059460E">
        <w:rPr>
          <w:rFonts w:ascii="David" w:hAnsi="David" w:cs="David"/>
          <w:sz w:val="28"/>
          <w:szCs w:val="28"/>
          <w:rtl/>
        </w:rPr>
        <w:t xml:space="preserve"> כל</w:t>
      </w:r>
      <w:r w:rsidRPr="0059460E">
        <w:rPr>
          <w:rFonts w:ascii="David" w:eastAsia="David" w:hAnsi="David" w:cs="David"/>
          <w:sz w:val="28"/>
          <w:szCs w:val="28"/>
          <w:rtl/>
        </w:rPr>
        <w:t xml:space="preserve"> </w:t>
      </w:r>
      <w:r w:rsidRPr="0059460E">
        <w:rPr>
          <w:rFonts w:ascii="David" w:hAnsi="David" w:cs="David"/>
          <w:sz w:val="28"/>
          <w:szCs w:val="28"/>
          <w:rtl/>
        </w:rPr>
        <w:t>אחד</w:t>
      </w:r>
      <w:r w:rsidRPr="0059460E">
        <w:rPr>
          <w:rFonts w:ascii="David" w:eastAsia="David" w:hAnsi="David" w:cs="David"/>
          <w:sz w:val="28"/>
          <w:szCs w:val="28"/>
          <w:rtl/>
        </w:rPr>
        <w:t xml:space="preserve"> </w:t>
      </w:r>
      <w:r w:rsidRPr="0059460E">
        <w:rPr>
          <w:rFonts w:ascii="David" w:hAnsi="David" w:cs="David"/>
          <w:sz w:val="28"/>
          <w:szCs w:val="28"/>
          <w:rtl/>
        </w:rPr>
        <w:t>מחזיק</w:t>
      </w:r>
      <w:r w:rsidRPr="0059460E">
        <w:rPr>
          <w:rFonts w:ascii="David" w:eastAsia="David" w:hAnsi="David" w:cs="David"/>
          <w:sz w:val="28"/>
          <w:szCs w:val="28"/>
          <w:rtl/>
        </w:rPr>
        <w:t xml:space="preserve"> </w:t>
      </w:r>
      <w:r w:rsidRPr="0059460E">
        <w:rPr>
          <w:rFonts w:ascii="David" w:hAnsi="David" w:cs="David"/>
          <w:sz w:val="28"/>
          <w:szCs w:val="28"/>
          <w:rtl/>
        </w:rPr>
        <w:t>בנחלה</w:t>
      </w:r>
      <w:r w:rsidRPr="0059460E">
        <w:rPr>
          <w:rFonts w:ascii="David" w:eastAsia="David" w:hAnsi="David" w:cs="David"/>
          <w:sz w:val="28"/>
          <w:szCs w:val="28"/>
          <w:rtl/>
        </w:rPr>
        <w:t xml:space="preserve"> </w:t>
      </w:r>
      <w:r w:rsidRPr="0059460E">
        <w:rPr>
          <w:rFonts w:ascii="David" w:hAnsi="David" w:cs="David"/>
          <w:sz w:val="28"/>
          <w:szCs w:val="28"/>
          <w:rtl/>
        </w:rPr>
        <w:t>שהייתה</w:t>
      </w:r>
      <w:r w:rsidRPr="0059460E">
        <w:rPr>
          <w:rFonts w:ascii="David" w:eastAsia="David" w:hAnsi="David" w:cs="David"/>
          <w:sz w:val="28"/>
          <w:szCs w:val="28"/>
          <w:rtl/>
        </w:rPr>
        <w:t xml:space="preserve"> </w:t>
      </w:r>
      <w:r w:rsidRPr="0059460E">
        <w:rPr>
          <w:rFonts w:ascii="David" w:hAnsi="David" w:cs="David"/>
          <w:sz w:val="28"/>
          <w:szCs w:val="28"/>
          <w:rtl/>
        </w:rPr>
        <w:t>בידי</w:t>
      </w:r>
      <w:r w:rsidRPr="0059460E">
        <w:rPr>
          <w:rFonts w:ascii="David" w:eastAsia="David" w:hAnsi="David" w:cs="David"/>
          <w:sz w:val="28"/>
          <w:szCs w:val="28"/>
          <w:rtl/>
        </w:rPr>
        <w:t xml:space="preserve"> </w:t>
      </w:r>
      <w:r w:rsidRPr="0059460E">
        <w:rPr>
          <w:rFonts w:ascii="David" w:hAnsi="David" w:cs="David"/>
          <w:sz w:val="28"/>
          <w:szCs w:val="28"/>
          <w:rtl/>
        </w:rPr>
        <w:t>השני.</w:t>
      </w:r>
    </w:p>
    <w:p w:rsidR="009C2B09" w:rsidRPr="0059460E" w:rsidRDefault="009C2B09" w:rsidP="00685392">
      <w:pPr>
        <w:pStyle w:val="a1"/>
        <w:numPr>
          <w:ilvl w:val="0"/>
          <w:numId w:val="5"/>
        </w:numPr>
        <w:bidi/>
        <w:ind w:firstLine="0"/>
        <w:rPr>
          <w:rFonts w:ascii="David" w:hAnsi="David" w:cs="David"/>
          <w:sz w:val="28"/>
          <w:szCs w:val="28"/>
          <w:rtl/>
        </w:rPr>
      </w:pPr>
      <w:r w:rsidRPr="0059460E">
        <w:rPr>
          <w:rFonts w:ascii="David" w:hAnsi="David" w:cs="David"/>
          <w:sz w:val="28"/>
          <w:szCs w:val="28"/>
          <w:rtl/>
        </w:rPr>
        <w:t>ללוי</w:t>
      </w:r>
      <w:r w:rsidRPr="0059460E">
        <w:rPr>
          <w:rFonts w:ascii="David" w:eastAsia="David" w:hAnsi="David" w:cs="David"/>
          <w:sz w:val="28"/>
          <w:szCs w:val="28"/>
          <w:rtl/>
        </w:rPr>
        <w:t xml:space="preserve"> </w:t>
      </w:r>
      <w:r w:rsidRPr="0059460E">
        <w:rPr>
          <w:rFonts w:ascii="David" w:hAnsi="David" w:cs="David"/>
          <w:sz w:val="28"/>
          <w:szCs w:val="28"/>
          <w:rtl/>
        </w:rPr>
        <w:t>לא</w:t>
      </w:r>
      <w:r w:rsidRPr="0059460E">
        <w:rPr>
          <w:rFonts w:ascii="David" w:eastAsia="David" w:hAnsi="David" w:cs="David"/>
          <w:sz w:val="28"/>
          <w:szCs w:val="28"/>
          <w:rtl/>
        </w:rPr>
        <w:t xml:space="preserve"> </w:t>
      </w:r>
      <w:r w:rsidRPr="0059460E">
        <w:rPr>
          <w:rFonts w:ascii="David" w:hAnsi="David" w:cs="David"/>
          <w:sz w:val="28"/>
          <w:szCs w:val="28"/>
          <w:rtl/>
        </w:rPr>
        <w:t>הייתה</w:t>
      </w:r>
      <w:r w:rsidRPr="0059460E">
        <w:rPr>
          <w:rFonts w:ascii="David" w:eastAsia="David" w:hAnsi="David" w:cs="David"/>
          <w:sz w:val="28"/>
          <w:szCs w:val="28"/>
          <w:rtl/>
        </w:rPr>
        <w:t xml:space="preserve"> </w:t>
      </w:r>
      <w:r w:rsidRPr="0059460E">
        <w:rPr>
          <w:rFonts w:ascii="David" w:hAnsi="David" w:cs="David"/>
          <w:sz w:val="28"/>
          <w:szCs w:val="28"/>
          <w:rtl/>
        </w:rPr>
        <w:t>כלל</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במוצאי</w:t>
      </w:r>
      <w:r w:rsidRPr="0059460E">
        <w:rPr>
          <w:rFonts w:ascii="David" w:eastAsia="David" w:hAnsi="David" w:cs="David"/>
          <w:sz w:val="28"/>
          <w:szCs w:val="28"/>
          <w:rtl/>
        </w:rPr>
        <w:t xml:space="preserve"> </w:t>
      </w:r>
      <w:r w:rsidRPr="0059460E">
        <w:rPr>
          <w:rFonts w:ascii="David" w:hAnsi="David" w:cs="David"/>
          <w:sz w:val="28"/>
          <w:szCs w:val="28"/>
          <w:rtl/>
        </w:rPr>
        <w:t>היובל</w:t>
      </w:r>
      <w:r w:rsidRPr="0059460E">
        <w:rPr>
          <w:rFonts w:ascii="David" w:eastAsia="David" w:hAnsi="David" w:cs="David"/>
          <w:sz w:val="28"/>
          <w:szCs w:val="28"/>
          <w:rtl/>
        </w:rPr>
        <w:t xml:space="preserve"> </w:t>
      </w:r>
      <w:r w:rsidRPr="0059460E">
        <w:rPr>
          <w:rFonts w:ascii="David" w:hAnsi="David" w:cs="David"/>
          <w:sz w:val="28"/>
          <w:szCs w:val="28"/>
          <w:rtl/>
        </w:rPr>
        <w:t>הקודם, ואין</w:t>
      </w:r>
      <w:r w:rsidRPr="0059460E">
        <w:rPr>
          <w:rFonts w:ascii="David" w:eastAsia="David" w:hAnsi="David" w:cs="David"/>
          <w:sz w:val="28"/>
          <w:szCs w:val="28"/>
          <w:rtl/>
        </w:rPr>
        <w:t xml:space="preserve"> </w:t>
      </w:r>
      <w:r w:rsidRPr="0059460E">
        <w:rPr>
          <w:rFonts w:ascii="David" w:hAnsi="David" w:cs="David"/>
          <w:sz w:val="28"/>
          <w:szCs w:val="28"/>
          <w:rtl/>
        </w:rPr>
        <w:t>לו</w:t>
      </w:r>
      <w:r w:rsidRPr="0059460E">
        <w:rPr>
          <w:rFonts w:ascii="David" w:eastAsia="David" w:hAnsi="David" w:cs="David"/>
          <w:sz w:val="28"/>
          <w:szCs w:val="28"/>
          <w:rtl/>
        </w:rPr>
        <w:t xml:space="preserve"> </w:t>
      </w:r>
      <w:r w:rsidRPr="0059460E">
        <w:rPr>
          <w:rFonts w:ascii="David" w:hAnsi="David" w:cs="David"/>
          <w:sz w:val="28"/>
          <w:szCs w:val="28"/>
          <w:rtl/>
        </w:rPr>
        <w:t>כל</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כעת.</w:t>
      </w:r>
    </w:p>
    <w:p w:rsidR="009C2B09" w:rsidRPr="0059460E" w:rsidRDefault="009C2B09" w:rsidP="00685392">
      <w:pPr>
        <w:pStyle w:val="a1"/>
        <w:numPr>
          <w:ilvl w:val="0"/>
          <w:numId w:val="5"/>
        </w:numPr>
        <w:bidi/>
        <w:ind w:firstLine="0"/>
        <w:rPr>
          <w:rFonts w:ascii="David" w:hAnsi="David" w:cs="David"/>
          <w:sz w:val="28"/>
          <w:szCs w:val="28"/>
          <w:rtl/>
        </w:rPr>
      </w:pPr>
      <w:r w:rsidRPr="0059460E">
        <w:rPr>
          <w:rFonts w:ascii="David" w:hAnsi="David" w:cs="David"/>
          <w:sz w:val="28"/>
          <w:szCs w:val="28"/>
          <w:rtl/>
        </w:rPr>
        <w:t>לזבולון</w:t>
      </w:r>
      <w:r w:rsidRPr="0059460E">
        <w:rPr>
          <w:rFonts w:ascii="David" w:eastAsia="David" w:hAnsi="David" w:cs="David"/>
          <w:sz w:val="28"/>
          <w:szCs w:val="28"/>
          <w:rtl/>
        </w:rPr>
        <w:t xml:space="preserve"> </w:t>
      </w:r>
      <w:r w:rsidRPr="0059460E">
        <w:rPr>
          <w:rFonts w:ascii="David" w:hAnsi="David" w:cs="David"/>
          <w:sz w:val="28"/>
          <w:szCs w:val="28"/>
          <w:rtl/>
        </w:rPr>
        <w:t>הייתה</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במוצאי</w:t>
      </w:r>
      <w:r w:rsidRPr="0059460E">
        <w:rPr>
          <w:rFonts w:ascii="David" w:eastAsia="David" w:hAnsi="David" w:cs="David"/>
          <w:sz w:val="28"/>
          <w:szCs w:val="28"/>
          <w:rtl/>
        </w:rPr>
        <w:t xml:space="preserve"> </w:t>
      </w:r>
      <w:r w:rsidRPr="0059460E">
        <w:rPr>
          <w:rFonts w:ascii="David" w:hAnsi="David" w:cs="David"/>
          <w:sz w:val="28"/>
          <w:szCs w:val="28"/>
          <w:rtl/>
        </w:rPr>
        <w:t>היובל</w:t>
      </w:r>
      <w:r w:rsidRPr="0059460E">
        <w:rPr>
          <w:rFonts w:ascii="David" w:eastAsia="David" w:hAnsi="David" w:cs="David"/>
          <w:sz w:val="28"/>
          <w:szCs w:val="28"/>
          <w:rtl/>
        </w:rPr>
        <w:t xml:space="preserve"> </w:t>
      </w:r>
      <w:r w:rsidRPr="0059460E">
        <w:rPr>
          <w:rFonts w:ascii="David" w:hAnsi="David" w:cs="David"/>
          <w:sz w:val="28"/>
          <w:szCs w:val="28"/>
          <w:rtl/>
        </w:rPr>
        <w:t>הקודם, והיא</w:t>
      </w:r>
      <w:r w:rsidRPr="0059460E">
        <w:rPr>
          <w:rFonts w:ascii="David" w:eastAsia="David" w:hAnsi="David" w:cs="David"/>
          <w:sz w:val="28"/>
          <w:szCs w:val="28"/>
          <w:rtl/>
        </w:rPr>
        <w:t xml:space="preserve"> </w:t>
      </w:r>
      <w:r w:rsidRPr="0059460E">
        <w:rPr>
          <w:rFonts w:ascii="David" w:hAnsi="David" w:cs="David"/>
          <w:sz w:val="28"/>
          <w:szCs w:val="28"/>
          <w:rtl/>
        </w:rPr>
        <w:t>עדיין</w:t>
      </w:r>
      <w:r w:rsidRPr="0059460E">
        <w:rPr>
          <w:rFonts w:ascii="David" w:eastAsia="David" w:hAnsi="David" w:cs="David"/>
          <w:sz w:val="28"/>
          <w:szCs w:val="28"/>
          <w:rtl/>
        </w:rPr>
        <w:t xml:space="preserve"> </w:t>
      </w:r>
      <w:r w:rsidRPr="0059460E">
        <w:rPr>
          <w:rFonts w:ascii="David" w:hAnsi="David" w:cs="David"/>
          <w:sz w:val="28"/>
          <w:szCs w:val="28"/>
          <w:rtl/>
        </w:rPr>
        <w:t>בבעלותו.</w:t>
      </w:r>
    </w:p>
    <w:p w:rsidR="009C2B09" w:rsidRPr="0059460E" w:rsidRDefault="009C2B09" w:rsidP="00685392">
      <w:pPr>
        <w:pStyle w:val="a1"/>
        <w:numPr>
          <w:ilvl w:val="0"/>
          <w:numId w:val="5"/>
        </w:numPr>
        <w:bidi/>
        <w:ind w:firstLine="0"/>
        <w:rPr>
          <w:rFonts w:ascii="David" w:hAnsi="David" w:cs="David"/>
          <w:sz w:val="28"/>
          <w:szCs w:val="28"/>
          <w:rtl/>
        </w:rPr>
      </w:pPr>
      <w:r w:rsidRPr="0059460E">
        <w:rPr>
          <w:rFonts w:ascii="David" w:hAnsi="David" w:cs="David"/>
          <w:sz w:val="28"/>
          <w:szCs w:val="28"/>
          <w:rtl/>
        </w:rPr>
        <w:t>לגד</w:t>
      </w:r>
      <w:r w:rsidRPr="0059460E">
        <w:rPr>
          <w:rFonts w:ascii="David" w:eastAsia="David" w:hAnsi="David" w:cs="David"/>
          <w:sz w:val="28"/>
          <w:szCs w:val="28"/>
          <w:rtl/>
        </w:rPr>
        <w:t xml:space="preserve"> </w:t>
      </w:r>
      <w:r w:rsidRPr="0059460E">
        <w:rPr>
          <w:rFonts w:ascii="David" w:hAnsi="David" w:cs="David"/>
          <w:sz w:val="28"/>
          <w:szCs w:val="28"/>
          <w:rtl/>
        </w:rPr>
        <w:t>היו</w:t>
      </w:r>
      <w:r w:rsidRPr="0059460E">
        <w:rPr>
          <w:rFonts w:ascii="David" w:eastAsia="David" w:hAnsi="David" w:cs="David"/>
          <w:sz w:val="28"/>
          <w:szCs w:val="28"/>
          <w:rtl/>
        </w:rPr>
        <w:t xml:space="preserve"> </w:t>
      </w:r>
      <w:r w:rsidRPr="0059460E">
        <w:rPr>
          <w:rFonts w:ascii="David" w:hAnsi="David" w:cs="David"/>
          <w:sz w:val="28"/>
          <w:szCs w:val="28"/>
          <w:rtl/>
        </w:rPr>
        <w:t>שתי</w:t>
      </w:r>
      <w:r w:rsidRPr="0059460E">
        <w:rPr>
          <w:rFonts w:ascii="David" w:eastAsia="David" w:hAnsi="David" w:cs="David"/>
          <w:sz w:val="28"/>
          <w:szCs w:val="28"/>
          <w:rtl/>
        </w:rPr>
        <w:t xml:space="preserve"> </w:t>
      </w:r>
      <w:r w:rsidRPr="0059460E">
        <w:rPr>
          <w:rFonts w:ascii="David" w:hAnsi="David" w:cs="David"/>
          <w:sz w:val="28"/>
          <w:szCs w:val="28"/>
          <w:rtl/>
        </w:rPr>
        <w:t>נחלות, והוא</w:t>
      </w:r>
      <w:r w:rsidRPr="0059460E">
        <w:rPr>
          <w:rFonts w:ascii="David" w:eastAsia="David" w:hAnsi="David" w:cs="David"/>
          <w:sz w:val="28"/>
          <w:szCs w:val="28"/>
          <w:rtl/>
        </w:rPr>
        <w:t xml:space="preserve"> </w:t>
      </w:r>
      <w:r w:rsidRPr="0059460E">
        <w:rPr>
          <w:rFonts w:ascii="David" w:hAnsi="David" w:cs="David"/>
          <w:sz w:val="28"/>
          <w:szCs w:val="28"/>
          <w:rtl/>
        </w:rPr>
        <w:t>מכר</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שתיהן</w:t>
      </w:r>
      <w:r w:rsidRPr="0059460E">
        <w:rPr>
          <w:rFonts w:ascii="David" w:eastAsia="David" w:hAnsi="David" w:cs="David"/>
          <w:sz w:val="28"/>
          <w:szCs w:val="28"/>
          <w:rtl/>
        </w:rPr>
        <w:t xml:space="preserve"> </w:t>
      </w:r>
      <w:r w:rsidRPr="0059460E">
        <w:rPr>
          <w:rFonts w:ascii="David" w:hAnsi="David" w:cs="David"/>
          <w:sz w:val="28"/>
          <w:szCs w:val="28"/>
          <w:rtl/>
        </w:rPr>
        <w:t>- אחת</w:t>
      </w:r>
      <w:r w:rsidRPr="0059460E">
        <w:rPr>
          <w:rFonts w:ascii="David" w:eastAsia="David" w:hAnsi="David" w:cs="David"/>
          <w:sz w:val="28"/>
          <w:szCs w:val="28"/>
          <w:rtl/>
        </w:rPr>
        <w:t xml:space="preserve"> </w:t>
      </w:r>
      <w:r w:rsidRPr="0059460E">
        <w:rPr>
          <w:rFonts w:ascii="David" w:hAnsi="David" w:cs="David"/>
          <w:sz w:val="28"/>
          <w:szCs w:val="28"/>
          <w:rtl/>
        </w:rPr>
        <w:t>לאשר</w:t>
      </w:r>
      <w:r w:rsidRPr="0059460E">
        <w:rPr>
          <w:rFonts w:ascii="David" w:eastAsia="David" w:hAnsi="David" w:cs="David"/>
          <w:sz w:val="28"/>
          <w:szCs w:val="28"/>
          <w:rtl/>
        </w:rPr>
        <w:t xml:space="preserve"> </w:t>
      </w:r>
      <w:r w:rsidRPr="0059460E">
        <w:rPr>
          <w:rFonts w:ascii="David" w:hAnsi="David" w:cs="David"/>
          <w:sz w:val="28"/>
          <w:szCs w:val="28"/>
          <w:rtl/>
        </w:rPr>
        <w:t>ואחת</w:t>
      </w:r>
      <w:r w:rsidRPr="0059460E">
        <w:rPr>
          <w:rFonts w:ascii="David" w:eastAsia="David" w:hAnsi="David" w:cs="David"/>
          <w:sz w:val="28"/>
          <w:szCs w:val="28"/>
          <w:rtl/>
        </w:rPr>
        <w:t xml:space="preserve"> </w:t>
      </w:r>
      <w:r w:rsidRPr="0059460E">
        <w:rPr>
          <w:rFonts w:ascii="David" w:hAnsi="David" w:cs="David"/>
          <w:sz w:val="28"/>
          <w:szCs w:val="28"/>
          <w:rtl/>
        </w:rPr>
        <w:t>לנפתלי.</w:t>
      </w:r>
    </w:p>
    <w:p w:rsidR="009C2B09" w:rsidRPr="0059460E" w:rsidRDefault="009C2B09" w:rsidP="00685392">
      <w:pPr>
        <w:pStyle w:val="a1"/>
        <w:numPr>
          <w:ilvl w:val="0"/>
          <w:numId w:val="5"/>
        </w:numPr>
        <w:bidi/>
        <w:ind w:firstLine="0"/>
        <w:rPr>
          <w:rFonts w:ascii="David" w:hAnsi="David" w:cs="David"/>
          <w:sz w:val="28"/>
          <w:szCs w:val="28"/>
          <w:rtl/>
        </w:rPr>
      </w:pPr>
      <w:r w:rsidRPr="0059460E">
        <w:rPr>
          <w:rFonts w:ascii="David" w:hAnsi="David" w:cs="David"/>
          <w:sz w:val="28"/>
          <w:szCs w:val="28"/>
          <w:rtl/>
        </w:rPr>
        <w:t>לדן</w:t>
      </w:r>
      <w:r w:rsidRPr="0059460E">
        <w:rPr>
          <w:rFonts w:ascii="David" w:eastAsia="David" w:hAnsi="David" w:cs="David"/>
          <w:sz w:val="28"/>
          <w:szCs w:val="28"/>
          <w:rtl/>
        </w:rPr>
        <w:t xml:space="preserve"> </w:t>
      </w:r>
      <w:r w:rsidRPr="0059460E">
        <w:rPr>
          <w:rFonts w:ascii="David" w:hAnsi="David" w:cs="David"/>
          <w:sz w:val="28"/>
          <w:szCs w:val="28"/>
          <w:rtl/>
        </w:rPr>
        <w:t>היו</w:t>
      </w:r>
      <w:r w:rsidRPr="0059460E">
        <w:rPr>
          <w:rFonts w:ascii="David" w:eastAsia="David" w:hAnsi="David" w:cs="David"/>
          <w:sz w:val="28"/>
          <w:szCs w:val="28"/>
          <w:rtl/>
        </w:rPr>
        <w:t xml:space="preserve"> </w:t>
      </w:r>
      <w:r w:rsidRPr="0059460E">
        <w:rPr>
          <w:rFonts w:ascii="David" w:hAnsi="David" w:cs="David"/>
          <w:sz w:val="28"/>
          <w:szCs w:val="28"/>
          <w:rtl/>
        </w:rPr>
        <w:t>שתי</w:t>
      </w:r>
      <w:r w:rsidRPr="0059460E">
        <w:rPr>
          <w:rFonts w:ascii="David" w:eastAsia="David" w:hAnsi="David" w:cs="David"/>
          <w:sz w:val="28"/>
          <w:szCs w:val="28"/>
          <w:rtl/>
        </w:rPr>
        <w:t xml:space="preserve"> </w:t>
      </w:r>
      <w:r w:rsidRPr="0059460E">
        <w:rPr>
          <w:rFonts w:ascii="David" w:hAnsi="David" w:cs="David"/>
          <w:sz w:val="28"/>
          <w:szCs w:val="28"/>
          <w:rtl/>
        </w:rPr>
        <w:t>נחלות, אחת</w:t>
      </w:r>
      <w:r w:rsidRPr="0059460E">
        <w:rPr>
          <w:rFonts w:ascii="David" w:eastAsia="David" w:hAnsi="David" w:cs="David"/>
          <w:sz w:val="28"/>
          <w:szCs w:val="28"/>
          <w:rtl/>
        </w:rPr>
        <w:t xml:space="preserve"> </w:t>
      </w:r>
      <w:r w:rsidRPr="0059460E">
        <w:rPr>
          <w:rFonts w:ascii="David" w:hAnsi="David" w:cs="David"/>
          <w:sz w:val="28"/>
          <w:szCs w:val="28"/>
          <w:rtl/>
        </w:rPr>
        <w:t>מהן</w:t>
      </w:r>
      <w:r w:rsidRPr="0059460E">
        <w:rPr>
          <w:rFonts w:ascii="David" w:eastAsia="David" w:hAnsi="David" w:cs="David"/>
          <w:sz w:val="28"/>
          <w:szCs w:val="28"/>
          <w:rtl/>
        </w:rPr>
        <w:t xml:space="preserve"> </w:t>
      </w:r>
      <w:r w:rsidRPr="0059460E">
        <w:rPr>
          <w:rFonts w:ascii="David" w:hAnsi="David" w:cs="David"/>
          <w:sz w:val="28"/>
          <w:szCs w:val="28"/>
          <w:rtl/>
        </w:rPr>
        <w:t>עדיין</w:t>
      </w:r>
      <w:r w:rsidRPr="0059460E">
        <w:rPr>
          <w:rFonts w:ascii="David" w:eastAsia="David" w:hAnsi="David" w:cs="David"/>
          <w:sz w:val="28"/>
          <w:szCs w:val="28"/>
          <w:rtl/>
        </w:rPr>
        <w:t xml:space="preserve"> </w:t>
      </w:r>
      <w:r w:rsidRPr="0059460E">
        <w:rPr>
          <w:rFonts w:ascii="David" w:hAnsi="David" w:cs="David"/>
          <w:sz w:val="28"/>
          <w:szCs w:val="28"/>
          <w:rtl/>
        </w:rPr>
        <w:t>בבעלותו</w:t>
      </w:r>
      <w:r w:rsidRPr="0059460E">
        <w:rPr>
          <w:rFonts w:ascii="David" w:eastAsia="David" w:hAnsi="David" w:cs="David"/>
          <w:sz w:val="28"/>
          <w:szCs w:val="28"/>
          <w:rtl/>
        </w:rPr>
        <w:t xml:space="preserve"> </w:t>
      </w:r>
      <w:r w:rsidRPr="0059460E">
        <w:rPr>
          <w:rFonts w:ascii="David" w:hAnsi="David" w:cs="David"/>
          <w:sz w:val="28"/>
          <w:szCs w:val="28"/>
          <w:rtl/>
        </w:rPr>
        <w:t>ואת</w:t>
      </w:r>
      <w:r w:rsidRPr="0059460E">
        <w:rPr>
          <w:rFonts w:ascii="David" w:eastAsia="David" w:hAnsi="David" w:cs="David"/>
          <w:sz w:val="28"/>
          <w:szCs w:val="28"/>
          <w:rtl/>
        </w:rPr>
        <w:t xml:space="preserve"> </w:t>
      </w:r>
      <w:r w:rsidRPr="0059460E">
        <w:rPr>
          <w:rFonts w:ascii="David" w:hAnsi="David" w:cs="David"/>
          <w:sz w:val="28"/>
          <w:szCs w:val="28"/>
          <w:rtl/>
        </w:rPr>
        <w:t>השנייה</w:t>
      </w:r>
      <w:r w:rsidRPr="0059460E">
        <w:rPr>
          <w:rFonts w:ascii="David" w:eastAsia="David" w:hAnsi="David" w:cs="David"/>
          <w:sz w:val="28"/>
          <w:szCs w:val="28"/>
          <w:rtl/>
        </w:rPr>
        <w:t xml:space="preserve"> </w:t>
      </w:r>
      <w:r w:rsidRPr="0059460E">
        <w:rPr>
          <w:rFonts w:ascii="David" w:hAnsi="David" w:cs="David"/>
          <w:sz w:val="28"/>
          <w:szCs w:val="28"/>
          <w:rtl/>
        </w:rPr>
        <w:t>הוא</w:t>
      </w:r>
      <w:r w:rsidRPr="0059460E">
        <w:rPr>
          <w:rFonts w:ascii="David" w:eastAsia="David" w:hAnsi="David" w:cs="David"/>
          <w:sz w:val="28"/>
          <w:szCs w:val="28"/>
          <w:rtl/>
        </w:rPr>
        <w:t xml:space="preserve"> </w:t>
      </w:r>
      <w:r w:rsidRPr="0059460E">
        <w:rPr>
          <w:rFonts w:ascii="David" w:hAnsi="David" w:cs="David"/>
          <w:sz w:val="28"/>
          <w:szCs w:val="28"/>
          <w:rtl/>
        </w:rPr>
        <w:t>מכר</w:t>
      </w:r>
      <w:r w:rsidRPr="0059460E">
        <w:rPr>
          <w:rFonts w:ascii="David" w:eastAsia="David" w:hAnsi="David" w:cs="David"/>
          <w:sz w:val="28"/>
          <w:szCs w:val="28"/>
          <w:rtl/>
        </w:rPr>
        <w:t xml:space="preserve"> </w:t>
      </w:r>
      <w:r w:rsidRPr="0059460E">
        <w:rPr>
          <w:rFonts w:ascii="David" w:hAnsi="David" w:cs="David"/>
          <w:sz w:val="28"/>
          <w:szCs w:val="28"/>
          <w:rtl/>
        </w:rPr>
        <w:t>לנפתלי.</w:t>
      </w:r>
    </w:p>
    <w:p w:rsidR="009C2B09" w:rsidRPr="0059460E" w:rsidRDefault="009C2B09" w:rsidP="00685392">
      <w:pPr>
        <w:pStyle w:val="a1"/>
        <w:numPr>
          <w:ilvl w:val="0"/>
          <w:numId w:val="5"/>
        </w:numPr>
        <w:bidi/>
        <w:ind w:firstLine="0"/>
        <w:rPr>
          <w:rFonts w:ascii="David" w:hAnsi="David" w:cs="David"/>
          <w:sz w:val="28"/>
          <w:szCs w:val="28"/>
          <w:rtl/>
        </w:rPr>
      </w:pPr>
      <w:r w:rsidRPr="0059460E">
        <w:rPr>
          <w:rFonts w:ascii="David" w:hAnsi="David" w:cs="David"/>
          <w:sz w:val="28"/>
          <w:szCs w:val="28"/>
          <w:rtl/>
        </w:rPr>
        <w:t>אפרים, בנימין</w:t>
      </w:r>
      <w:r w:rsidRPr="0059460E">
        <w:rPr>
          <w:rFonts w:ascii="David" w:eastAsia="David" w:hAnsi="David" w:cs="David"/>
          <w:sz w:val="28"/>
          <w:szCs w:val="28"/>
          <w:rtl/>
        </w:rPr>
        <w:t xml:space="preserve"> </w:t>
      </w:r>
      <w:r w:rsidRPr="0059460E">
        <w:rPr>
          <w:rFonts w:ascii="David" w:hAnsi="David" w:cs="David"/>
          <w:sz w:val="28"/>
          <w:szCs w:val="28"/>
          <w:rtl/>
        </w:rPr>
        <w:t>ומנשה</w:t>
      </w:r>
      <w:r w:rsidRPr="0059460E">
        <w:rPr>
          <w:rFonts w:ascii="David" w:eastAsia="David" w:hAnsi="David" w:cs="David"/>
          <w:sz w:val="28"/>
          <w:szCs w:val="28"/>
          <w:rtl/>
        </w:rPr>
        <w:t xml:space="preserve"> </w:t>
      </w:r>
      <w:r w:rsidRPr="0059460E">
        <w:rPr>
          <w:rFonts w:ascii="David" w:hAnsi="David" w:cs="David"/>
          <w:sz w:val="28"/>
          <w:szCs w:val="28"/>
          <w:rtl/>
        </w:rPr>
        <w:t>החליפו</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נחלותיהם</w:t>
      </w:r>
      <w:r w:rsidRPr="0059460E">
        <w:rPr>
          <w:rFonts w:ascii="David" w:eastAsia="David" w:hAnsi="David" w:cs="David"/>
          <w:sz w:val="28"/>
          <w:szCs w:val="28"/>
          <w:rtl/>
        </w:rPr>
        <w:t xml:space="preserve"> </w:t>
      </w:r>
      <w:r w:rsidRPr="0059460E">
        <w:rPr>
          <w:rFonts w:ascii="David" w:hAnsi="David" w:cs="David"/>
          <w:sz w:val="28"/>
          <w:szCs w:val="28"/>
          <w:rtl/>
        </w:rPr>
        <w:t>במעגל.</w:t>
      </w:r>
    </w:p>
    <w:p w:rsidR="009C2B09" w:rsidRPr="0059460E" w:rsidRDefault="009C2B09" w:rsidP="009C2B09">
      <w:pPr>
        <w:pStyle w:val="a1"/>
        <w:bidi/>
        <w:rPr>
          <w:rFonts w:ascii="David" w:hAnsi="David" w:cs="David"/>
          <w:sz w:val="28"/>
          <w:szCs w:val="28"/>
          <w:rtl/>
        </w:rPr>
      </w:pPr>
      <w:r w:rsidRPr="0059460E">
        <w:rPr>
          <w:rFonts w:ascii="David" w:hAnsi="David" w:cs="David"/>
          <w:sz w:val="28"/>
          <w:szCs w:val="28"/>
          <w:rtl/>
        </w:rPr>
        <w:t>ובאופן</w:t>
      </w:r>
      <w:r w:rsidRPr="0059460E">
        <w:rPr>
          <w:rFonts w:ascii="David" w:eastAsia="David" w:hAnsi="David" w:cs="David"/>
          <w:sz w:val="28"/>
          <w:szCs w:val="28"/>
          <w:rtl/>
        </w:rPr>
        <w:t xml:space="preserve"> </w:t>
      </w:r>
      <w:r w:rsidRPr="0059460E">
        <w:rPr>
          <w:rFonts w:ascii="David" w:hAnsi="David" w:cs="David"/>
          <w:sz w:val="28"/>
          <w:szCs w:val="28"/>
          <w:rtl/>
        </w:rPr>
        <w:t>כללי:</w:t>
      </w:r>
    </w:p>
    <w:p w:rsidR="009C2B09" w:rsidRPr="0059460E" w:rsidRDefault="009C2B09" w:rsidP="00D97D7A">
      <w:pPr>
        <w:pStyle w:val="a1"/>
        <w:numPr>
          <w:ilvl w:val="0"/>
          <w:numId w:val="6"/>
        </w:numPr>
        <w:bidi/>
        <w:ind w:firstLine="0"/>
        <w:rPr>
          <w:rFonts w:ascii="David" w:hAnsi="David" w:cs="David"/>
          <w:sz w:val="28"/>
          <w:szCs w:val="28"/>
          <w:rtl/>
        </w:rPr>
      </w:pPr>
      <w:r w:rsidRPr="0059460E">
        <w:rPr>
          <w:rFonts w:ascii="David" w:hAnsi="David" w:cs="David"/>
          <w:sz w:val="28"/>
          <w:szCs w:val="28"/>
          <w:rtl/>
        </w:rPr>
        <w:t>דרגת</w:t>
      </w:r>
      <w:r w:rsidRPr="0059460E">
        <w:rPr>
          <w:rFonts w:ascii="David" w:eastAsia="David" w:hAnsi="David" w:cs="David"/>
          <w:sz w:val="28"/>
          <w:szCs w:val="28"/>
          <w:rtl/>
        </w:rPr>
        <w:t xml:space="preserve"> </w:t>
      </w:r>
      <w:r w:rsidRPr="0059460E">
        <w:rPr>
          <w:rFonts w:ascii="David" w:hAnsi="David" w:cs="David"/>
          <w:sz w:val="28"/>
          <w:szCs w:val="28"/>
          <w:rtl/>
        </w:rPr>
        <w:t>היציאה</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צומת</w:t>
      </w:r>
      <w:r w:rsidRPr="0059460E">
        <w:rPr>
          <w:rFonts w:ascii="David" w:eastAsia="David" w:hAnsi="David" w:cs="David"/>
          <w:sz w:val="28"/>
          <w:szCs w:val="28"/>
          <w:rtl/>
        </w:rPr>
        <w:t xml:space="preserve"> </w:t>
      </w:r>
      <w:r w:rsidRPr="0059460E">
        <w:rPr>
          <w:rFonts w:ascii="David" w:hAnsi="David" w:cs="David"/>
          <w:sz w:val="28"/>
          <w:szCs w:val="28"/>
          <w:rtl/>
        </w:rPr>
        <w:t>שווה</w:t>
      </w:r>
      <w:r w:rsidRPr="0059460E">
        <w:rPr>
          <w:rFonts w:ascii="David" w:eastAsia="David" w:hAnsi="David" w:cs="David"/>
          <w:sz w:val="28"/>
          <w:szCs w:val="28"/>
          <w:rtl/>
        </w:rPr>
        <w:t xml:space="preserve"> </w:t>
      </w:r>
      <w:r w:rsidRPr="0059460E">
        <w:rPr>
          <w:rFonts w:ascii="David" w:hAnsi="David" w:cs="David"/>
          <w:sz w:val="28"/>
          <w:szCs w:val="28"/>
          <w:rtl/>
        </w:rPr>
        <w:t>למספר</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שהיו</w:t>
      </w:r>
      <w:r w:rsidRPr="0059460E">
        <w:rPr>
          <w:rFonts w:ascii="David" w:eastAsia="David" w:hAnsi="David" w:cs="David"/>
          <w:sz w:val="28"/>
          <w:szCs w:val="28"/>
          <w:rtl/>
        </w:rPr>
        <w:t xml:space="preserve"> </w:t>
      </w:r>
      <w:r w:rsidRPr="0059460E">
        <w:rPr>
          <w:rFonts w:ascii="David" w:hAnsi="David" w:cs="David"/>
          <w:sz w:val="28"/>
          <w:szCs w:val="28"/>
          <w:rtl/>
        </w:rPr>
        <w:t>בבעלות</w:t>
      </w:r>
      <w:r w:rsidRPr="0059460E">
        <w:rPr>
          <w:rFonts w:ascii="David" w:eastAsia="David" w:hAnsi="David" w:cs="David"/>
          <w:sz w:val="28"/>
          <w:szCs w:val="28"/>
          <w:rtl/>
        </w:rPr>
        <w:t xml:space="preserve"> </w:t>
      </w:r>
      <w:r w:rsidRPr="0059460E">
        <w:rPr>
          <w:rFonts w:ascii="David" w:hAnsi="David" w:cs="David"/>
          <w:sz w:val="28"/>
          <w:szCs w:val="28"/>
          <w:rtl/>
        </w:rPr>
        <w:t>האזרח</w:t>
      </w:r>
      <w:r w:rsidRPr="0059460E">
        <w:rPr>
          <w:rFonts w:ascii="David" w:eastAsia="David" w:hAnsi="David" w:cs="David"/>
          <w:sz w:val="28"/>
          <w:szCs w:val="28"/>
          <w:rtl/>
        </w:rPr>
        <w:t xml:space="preserve"> </w:t>
      </w:r>
      <w:r w:rsidRPr="0059460E">
        <w:rPr>
          <w:rFonts w:ascii="David" w:hAnsi="David" w:cs="David"/>
          <w:sz w:val="28"/>
          <w:szCs w:val="28"/>
          <w:rtl/>
        </w:rPr>
        <w:t>במוצאי</w:t>
      </w:r>
      <w:r w:rsidRPr="0059460E">
        <w:rPr>
          <w:rFonts w:ascii="David" w:eastAsia="David" w:hAnsi="David" w:cs="David"/>
          <w:sz w:val="28"/>
          <w:szCs w:val="28"/>
          <w:rtl/>
        </w:rPr>
        <w:t xml:space="preserve"> </w:t>
      </w:r>
      <w:r w:rsidRPr="0059460E">
        <w:rPr>
          <w:rFonts w:ascii="David" w:hAnsi="David" w:cs="David"/>
          <w:sz w:val="28"/>
          <w:szCs w:val="28"/>
          <w:rtl/>
        </w:rPr>
        <w:t>היובל</w:t>
      </w:r>
      <w:r w:rsidRPr="0059460E">
        <w:rPr>
          <w:rFonts w:ascii="David" w:eastAsia="David" w:hAnsi="David" w:cs="David"/>
          <w:sz w:val="28"/>
          <w:szCs w:val="28"/>
          <w:rtl/>
        </w:rPr>
        <w:t xml:space="preserve"> </w:t>
      </w:r>
      <w:r w:rsidRPr="0059460E">
        <w:rPr>
          <w:rFonts w:ascii="David" w:hAnsi="David" w:cs="David"/>
          <w:sz w:val="28"/>
          <w:szCs w:val="28"/>
          <w:rtl/>
        </w:rPr>
        <w:t>הקודם</w:t>
      </w:r>
      <w:r w:rsidR="00D97D7A">
        <w:rPr>
          <w:rFonts w:ascii="David" w:hAnsi="David" w:cs="David" w:hint="cs"/>
          <w:sz w:val="28"/>
          <w:szCs w:val="28"/>
          <w:rtl/>
        </w:rPr>
        <w:t>.</w:t>
      </w:r>
    </w:p>
    <w:p w:rsidR="009C2B09" w:rsidRPr="0059460E" w:rsidRDefault="009C2B09" w:rsidP="00685392">
      <w:pPr>
        <w:pStyle w:val="a1"/>
        <w:numPr>
          <w:ilvl w:val="0"/>
          <w:numId w:val="6"/>
        </w:numPr>
        <w:bidi/>
        <w:ind w:firstLine="0"/>
        <w:rPr>
          <w:rFonts w:ascii="David" w:hAnsi="David" w:cs="David"/>
          <w:sz w:val="28"/>
          <w:szCs w:val="28"/>
          <w:rtl/>
        </w:rPr>
      </w:pPr>
      <w:r w:rsidRPr="0059460E">
        <w:rPr>
          <w:rFonts w:ascii="David" w:hAnsi="David" w:cs="David"/>
          <w:sz w:val="28"/>
          <w:szCs w:val="28"/>
          <w:rtl/>
        </w:rPr>
        <w:t>דרגת</w:t>
      </w:r>
      <w:r w:rsidRPr="0059460E">
        <w:rPr>
          <w:rFonts w:ascii="David" w:eastAsia="David" w:hAnsi="David" w:cs="David"/>
          <w:sz w:val="28"/>
          <w:szCs w:val="28"/>
          <w:rtl/>
        </w:rPr>
        <w:t xml:space="preserve"> </w:t>
      </w:r>
      <w:r w:rsidRPr="0059460E">
        <w:rPr>
          <w:rFonts w:ascii="David" w:hAnsi="David" w:cs="David"/>
          <w:sz w:val="28"/>
          <w:szCs w:val="28"/>
          <w:rtl/>
        </w:rPr>
        <w:t>הכניסה</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צומת</w:t>
      </w:r>
      <w:r w:rsidRPr="0059460E">
        <w:rPr>
          <w:rFonts w:ascii="David" w:eastAsia="David" w:hAnsi="David" w:cs="David"/>
          <w:sz w:val="28"/>
          <w:szCs w:val="28"/>
          <w:rtl/>
        </w:rPr>
        <w:t xml:space="preserve"> </w:t>
      </w:r>
      <w:r w:rsidRPr="0059460E">
        <w:rPr>
          <w:rFonts w:ascii="David" w:hAnsi="David" w:cs="David"/>
          <w:sz w:val="28"/>
          <w:szCs w:val="28"/>
          <w:rtl/>
        </w:rPr>
        <w:t>שווה</w:t>
      </w:r>
      <w:r w:rsidRPr="0059460E">
        <w:rPr>
          <w:rFonts w:ascii="David" w:eastAsia="David" w:hAnsi="David" w:cs="David"/>
          <w:sz w:val="28"/>
          <w:szCs w:val="28"/>
          <w:rtl/>
        </w:rPr>
        <w:t xml:space="preserve"> </w:t>
      </w:r>
      <w:r w:rsidRPr="0059460E">
        <w:rPr>
          <w:rFonts w:ascii="David" w:hAnsi="David" w:cs="David"/>
          <w:sz w:val="28"/>
          <w:szCs w:val="28"/>
          <w:rtl/>
        </w:rPr>
        <w:t>למספר</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שהאזרח</w:t>
      </w:r>
      <w:r w:rsidRPr="0059460E">
        <w:rPr>
          <w:rFonts w:ascii="David" w:eastAsia="David" w:hAnsi="David" w:cs="David"/>
          <w:sz w:val="28"/>
          <w:szCs w:val="28"/>
          <w:rtl/>
        </w:rPr>
        <w:t xml:space="preserve"> </w:t>
      </w:r>
      <w:r w:rsidRPr="0059460E">
        <w:rPr>
          <w:rFonts w:ascii="David" w:hAnsi="David" w:cs="David"/>
          <w:sz w:val="28"/>
          <w:szCs w:val="28"/>
          <w:rtl/>
        </w:rPr>
        <w:t>מחזיק</w:t>
      </w:r>
      <w:r w:rsidRPr="0059460E">
        <w:rPr>
          <w:rFonts w:ascii="David" w:eastAsia="David" w:hAnsi="David" w:cs="David"/>
          <w:sz w:val="28"/>
          <w:szCs w:val="28"/>
          <w:rtl/>
        </w:rPr>
        <w:t xml:space="preserve"> </w:t>
      </w:r>
      <w:r w:rsidRPr="0059460E">
        <w:rPr>
          <w:rFonts w:ascii="David" w:hAnsi="David" w:cs="David"/>
          <w:sz w:val="28"/>
          <w:szCs w:val="28"/>
          <w:rtl/>
        </w:rPr>
        <w:t>בבעלותו</w:t>
      </w:r>
      <w:r w:rsidRPr="0059460E">
        <w:rPr>
          <w:rFonts w:ascii="David" w:eastAsia="David" w:hAnsi="David" w:cs="David"/>
          <w:sz w:val="28"/>
          <w:szCs w:val="28"/>
          <w:rtl/>
        </w:rPr>
        <w:t xml:space="preserve"> </w:t>
      </w:r>
      <w:r w:rsidRPr="0059460E">
        <w:rPr>
          <w:rFonts w:ascii="David" w:hAnsi="David" w:cs="David"/>
          <w:sz w:val="28"/>
          <w:szCs w:val="28"/>
          <w:rtl/>
        </w:rPr>
        <w:t>כעת.</w:t>
      </w:r>
    </w:p>
    <w:p w:rsidR="009C2B09" w:rsidRPr="0059460E" w:rsidRDefault="009C2B09" w:rsidP="009C2B09">
      <w:pPr>
        <w:pStyle w:val="a1"/>
        <w:bidi/>
        <w:rPr>
          <w:rFonts w:ascii="David" w:hAnsi="David" w:cs="David"/>
          <w:b/>
          <w:bCs/>
          <w:sz w:val="28"/>
          <w:szCs w:val="28"/>
          <w:rtl/>
        </w:rPr>
      </w:pPr>
      <w:r w:rsidRPr="0059460E">
        <w:rPr>
          <w:rFonts w:ascii="David" w:hAnsi="David" w:cs="David"/>
          <w:sz w:val="28"/>
          <w:szCs w:val="28"/>
          <w:rtl/>
        </w:rPr>
        <w:t>כעת</w:t>
      </w:r>
      <w:r w:rsidRPr="0059460E">
        <w:rPr>
          <w:rFonts w:ascii="David" w:eastAsia="David" w:hAnsi="David" w:cs="David"/>
          <w:sz w:val="28"/>
          <w:szCs w:val="28"/>
          <w:rtl/>
        </w:rPr>
        <w:t xml:space="preserve"> </w:t>
      </w:r>
      <w:r w:rsidRPr="0059460E">
        <w:rPr>
          <w:rFonts w:ascii="David" w:hAnsi="David" w:cs="David"/>
          <w:sz w:val="28"/>
          <w:szCs w:val="28"/>
          <w:rtl/>
        </w:rPr>
        <w:t>ננסח</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אלגוריתם</w:t>
      </w:r>
      <w:r w:rsidRPr="0059460E">
        <w:rPr>
          <w:rFonts w:ascii="David" w:eastAsia="David" w:hAnsi="David" w:cs="David"/>
          <w:sz w:val="28"/>
          <w:szCs w:val="28"/>
          <w:rtl/>
        </w:rPr>
        <w:t xml:space="preserve"> </w:t>
      </w:r>
      <w:r w:rsidRPr="0059460E">
        <w:rPr>
          <w:rFonts w:ascii="David" w:hAnsi="David" w:cs="David"/>
          <w:sz w:val="28"/>
          <w:szCs w:val="28"/>
          <w:rtl/>
        </w:rPr>
        <w:t>היובל, שהוצג</w:t>
      </w:r>
      <w:r w:rsidRPr="0059460E">
        <w:rPr>
          <w:rFonts w:ascii="David" w:eastAsia="David" w:hAnsi="David" w:cs="David"/>
          <w:sz w:val="28"/>
          <w:szCs w:val="28"/>
          <w:rtl/>
        </w:rPr>
        <w:t xml:space="preserve"> </w:t>
      </w:r>
      <w:r w:rsidRPr="0059460E">
        <w:rPr>
          <w:rFonts w:ascii="David" w:hAnsi="David" w:cs="David"/>
          <w:sz w:val="28"/>
          <w:szCs w:val="28"/>
          <w:rtl/>
        </w:rPr>
        <w:t>בסעיף</w:t>
      </w:r>
      <w:r w:rsidRPr="0059460E">
        <w:rPr>
          <w:rFonts w:ascii="David" w:eastAsia="David" w:hAnsi="David" w:cs="David"/>
          <w:sz w:val="28"/>
          <w:szCs w:val="28"/>
          <w:rtl/>
        </w:rPr>
        <w:t xml:space="preserve"> </w:t>
      </w:r>
      <w:r w:rsidRPr="0059460E">
        <w:rPr>
          <w:rFonts w:ascii="David" w:hAnsi="David" w:cs="David"/>
          <w:sz w:val="28"/>
          <w:szCs w:val="28"/>
          <w:rtl/>
        </w:rPr>
        <w:t>הקודם, כאלגוריתם</w:t>
      </w:r>
      <w:r w:rsidRPr="0059460E">
        <w:rPr>
          <w:rFonts w:ascii="David" w:eastAsia="David" w:hAnsi="David" w:cs="David"/>
          <w:sz w:val="28"/>
          <w:szCs w:val="28"/>
          <w:rtl/>
        </w:rPr>
        <w:t xml:space="preserve"> </w:t>
      </w:r>
      <w:r w:rsidRPr="0059460E">
        <w:rPr>
          <w:rFonts w:ascii="David" w:hAnsi="David" w:cs="David"/>
          <w:sz w:val="28"/>
          <w:szCs w:val="28"/>
          <w:rtl/>
        </w:rPr>
        <w:t>על</w:t>
      </w:r>
      <w:r w:rsidRPr="0059460E">
        <w:rPr>
          <w:rFonts w:ascii="David" w:eastAsia="David" w:hAnsi="David" w:cs="David"/>
          <w:sz w:val="28"/>
          <w:szCs w:val="28"/>
          <w:rtl/>
        </w:rPr>
        <w:t xml:space="preserve"> </w:t>
      </w:r>
      <w:r w:rsidRPr="0059460E">
        <w:rPr>
          <w:rFonts w:ascii="David" w:hAnsi="David" w:cs="David"/>
          <w:sz w:val="28"/>
          <w:szCs w:val="28"/>
          <w:rtl/>
        </w:rPr>
        <w:t>גרף</w:t>
      </w:r>
      <w:r w:rsidRPr="0059460E">
        <w:rPr>
          <w:rFonts w:ascii="David" w:eastAsia="David" w:hAnsi="David" w:cs="David"/>
          <w:sz w:val="28"/>
          <w:szCs w:val="28"/>
          <w:rtl/>
        </w:rPr>
        <w:t xml:space="preserve"> </w:t>
      </w:r>
      <w:r w:rsidRPr="0059460E">
        <w:rPr>
          <w:rFonts w:ascii="David" w:hAnsi="David" w:cs="David"/>
          <w:sz w:val="28"/>
          <w:szCs w:val="28"/>
          <w:rtl/>
        </w:rPr>
        <w:t>הנחלות:</w:t>
      </w:r>
    </w:p>
    <w:p w:rsidR="009C2B09" w:rsidRPr="0059460E" w:rsidRDefault="009C2B09" w:rsidP="009C2B09">
      <w:pPr>
        <w:pStyle w:val="a1"/>
        <w:shd w:val="clear" w:color="auto" w:fill="D9D9D9"/>
        <w:bidi/>
        <w:ind w:left="709"/>
        <w:rPr>
          <w:rFonts w:ascii="David" w:hAnsi="David" w:cs="David"/>
          <w:sz w:val="28"/>
          <w:szCs w:val="28"/>
          <w:rtl/>
        </w:rPr>
      </w:pPr>
      <w:r w:rsidRPr="0059460E">
        <w:rPr>
          <w:rFonts w:ascii="David" w:hAnsi="David" w:cs="David"/>
          <w:b/>
          <w:bCs/>
          <w:sz w:val="28"/>
          <w:szCs w:val="28"/>
          <w:rtl/>
        </w:rPr>
        <w:lastRenderedPageBreak/>
        <w:t>אלגוריתם</w:t>
      </w:r>
      <w:r w:rsidRPr="0059460E">
        <w:rPr>
          <w:rFonts w:ascii="David" w:eastAsia="David" w:hAnsi="David" w:cs="David"/>
          <w:b/>
          <w:bCs/>
          <w:sz w:val="28"/>
          <w:szCs w:val="28"/>
          <w:rtl/>
        </w:rPr>
        <w:t xml:space="preserve"> </w:t>
      </w:r>
      <w:r w:rsidRPr="0059460E">
        <w:rPr>
          <w:rFonts w:ascii="David" w:hAnsi="David" w:cs="David"/>
          <w:b/>
          <w:bCs/>
          <w:sz w:val="28"/>
          <w:szCs w:val="28"/>
          <w:rtl/>
        </w:rPr>
        <w:t>היובל</w:t>
      </w:r>
      <w:r w:rsidRPr="0059460E">
        <w:rPr>
          <w:rFonts w:ascii="David" w:eastAsia="David" w:hAnsi="David" w:cs="David"/>
          <w:b/>
          <w:bCs/>
          <w:sz w:val="28"/>
          <w:szCs w:val="28"/>
          <w:rtl/>
        </w:rPr>
        <w:t xml:space="preserve"> </w:t>
      </w:r>
      <w:r w:rsidRPr="0059460E">
        <w:rPr>
          <w:rFonts w:ascii="David" w:hAnsi="David" w:cs="David"/>
          <w:b/>
          <w:bCs/>
          <w:sz w:val="28"/>
          <w:szCs w:val="28"/>
          <w:rtl/>
        </w:rPr>
        <w:t>- ניסוח</w:t>
      </w:r>
      <w:r w:rsidRPr="0059460E">
        <w:rPr>
          <w:rFonts w:ascii="David" w:eastAsia="David" w:hAnsi="David" w:cs="David"/>
          <w:b/>
          <w:bCs/>
          <w:sz w:val="28"/>
          <w:szCs w:val="28"/>
          <w:rtl/>
        </w:rPr>
        <w:t xml:space="preserve"> </w:t>
      </w:r>
      <w:r w:rsidRPr="0059460E">
        <w:rPr>
          <w:rFonts w:ascii="David" w:hAnsi="David" w:cs="David"/>
          <w:b/>
          <w:bCs/>
          <w:sz w:val="28"/>
          <w:szCs w:val="28"/>
          <w:rtl/>
        </w:rPr>
        <w:t>גרפי</w:t>
      </w:r>
    </w:p>
    <w:p w:rsidR="009C2B09" w:rsidRPr="0059460E" w:rsidRDefault="009C2B09" w:rsidP="009C2B09">
      <w:pPr>
        <w:pStyle w:val="a1"/>
        <w:shd w:val="clear" w:color="auto" w:fill="D9D9D9"/>
        <w:bidi/>
        <w:ind w:left="709"/>
        <w:rPr>
          <w:rFonts w:ascii="David" w:hAnsi="David" w:cs="David"/>
          <w:sz w:val="28"/>
          <w:szCs w:val="28"/>
          <w:rtl/>
        </w:rPr>
      </w:pPr>
      <w:r w:rsidRPr="0059460E">
        <w:rPr>
          <w:rFonts w:ascii="David" w:hAnsi="David" w:cs="David"/>
          <w:sz w:val="28"/>
          <w:szCs w:val="28"/>
          <w:rtl/>
        </w:rPr>
        <w:t>1. בחר</w:t>
      </w:r>
      <w:r w:rsidRPr="0059460E">
        <w:rPr>
          <w:rFonts w:ascii="David" w:eastAsia="David" w:hAnsi="David" w:cs="David"/>
          <w:sz w:val="28"/>
          <w:szCs w:val="28"/>
          <w:rtl/>
        </w:rPr>
        <w:t xml:space="preserve"> </w:t>
      </w:r>
      <w:r w:rsidRPr="0059460E">
        <w:rPr>
          <w:rFonts w:ascii="David" w:hAnsi="David" w:cs="David"/>
          <w:sz w:val="28"/>
          <w:szCs w:val="28"/>
          <w:rtl/>
        </w:rPr>
        <w:t>צומת</w:t>
      </w:r>
      <w:r w:rsidRPr="0059460E">
        <w:rPr>
          <w:rFonts w:ascii="David" w:eastAsia="David" w:hAnsi="David" w:cs="David"/>
          <w:sz w:val="28"/>
          <w:szCs w:val="28"/>
          <w:rtl/>
        </w:rPr>
        <w:t xml:space="preserve"> </w:t>
      </w:r>
      <w:r w:rsidRPr="0059460E">
        <w:rPr>
          <w:rFonts w:ascii="David" w:hAnsi="David" w:cs="David"/>
          <w:sz w:val="28"/>
          <w:szCs w:val="28"/>
          <w:rtl/>
        </w:rPr>
        <w:t>כלשהו, שדרגת</w:t>
      </w:r>
      <w:r w:rsidRPr="0059460E">
        <w:rPr>
          <w:rFonts w:ascii="David" w:eastAsia="David" w:hAnsi="David" w:cs="David"/>
          <w:sz w:val="28"/>
          <w:szCs w:val="28"/>
          <w:rtl/>
        </w:rPr>
        <w:t xml:space="preserve"> </w:t>
      </w:r>
      <w:r w:rsidRPr="0059460E">
        <w:rPr>
          <w:rFonts w:ascii="David" w:hAnsi="David" w:cs="David"/>
          <w:sz w:val="28"/>
          <w:szCs w:val="28"/>
          <w:rtl/>
        </w:rPr>
        <w:t>הכניסה</w:t>
      </w:r>
      <w:r w:rsidRPr="0059460E">
        <w:rPr>
          <w:rFonts w:ascii="David" w:eastAsia="David" w:hAnsi="David" w:cs="David"/>
          <w:sz w:val="28"/>
          <w:szCs w:val="28"/>
          <w:rtl/>
        </w:rPr>
        <w:t xml:space="preserve"> </w:t>
      </w:r>
      <w:r w:rsidRPr="0059460E">
        <w:rPr>
          <w:rFonts w:ascii="David" w:hAnsi="David" w:cs="David"/>
          <w:sz w:val="28"/>
          <w:szCs w:val="28"/>
          <w:rtl/>
        </w:rPr>
        <w:t>שלו</w:t>
      </w:r>
      <w:r w:rsidRPr="0059460E">
        <w:rPr>
          <w:rFonts w:ascii="David" w:eastAsia="David" w:hAnsi="David" w:cs="David"/>
          <w:sz w:val="28"/>
          <w:szCs w:val="28"/>
          <w:rtl/>
        </w:rPr>
        <w:t xml:space="preserve"> </w:t>
      </w:r>
      <w:r w:rsidRPr="0059460E">
        <w:rPr>
          <w:rFonts w:ascii="David" w:hAnsi="David" w:cs="David"/>
          <w:sz w:val="28"/>
          <w:szCs w:val="28"/>
        </w:rPr>
        <w:t>0</w:t>
      </w:r>
      <w:r w:rsidRPr="0059460E">
        <w:rPr>
          <w:rFonts w:ascii="David" w:hAnsi="David" w:cs="David"/>
          <w:sz w:val="28"/>
          <w:szCs w:val="28"/>
          <w:rtl/>
        </w:rPr>
        <w:t>, ודרגת</w:t>
      </w:r>
      <w:r w:rsidRPr="0059460E">
        <w:rPr>
          <w:rFonts w:ascii="David" w:eastAsia="David" w:hAnsi="David" w:cs="David"/>
          <w:sz w:val="28"/>
          <w:szCs w:val="28"/>
          <w:rtl/>
        </w:rPr>
        <w:t xml:space="preserve"> </w:t>
      </w:r>
      <w:r w:rsidRPr="0059460E">
        <w:rPr>
          <w:rFonts w:ascii="David" w:hAnsi="David" w:cs="David"/>
          <w:sz w:val="28"/>
          <w:szCs w:val="28"/>
          <w:rtl/>
        </w:rPr>
        <w:t>היציאה</w:t>
      </w:r>
      <w:r w:rsidRPr="0059460E">
        <w:rPr>
          <w:rFonts w:ascii="David" w:eastAsia="David" w:hAnsi="David" w:cs="David"/>
          <w:sz w:val="28"/>
          <w:szCs w:val="28"/>
          <w:rtl/>
        </w:rPr>
        <w:t xml:space="preserve"> </w:t>
      </w:r>
      <w:r w:rsidRPr="0059460E">
        <w:rPr>
          <w:rFonts w:ascii="David" w:hAnsi="David" w:cs="David"/>
          <w:sz w:val="28"/>
          <w:szCs w:val="28"/>
          <w:rtl/>
        </w:rPr>
        <w:t>שלו</w:t>
      </w:r>
      <w:r w:rsidRPr="0059460E">
        <w:rPr>
          <w:rFonts w:ascii="David" w:eastAsia="David" w:hAnsi="David" w:cs="David"/>
          <w:sz w:val="28"/>
          <w:szCs w:val="28"/>
          <w:rtl/>
        </w:rPr>
        <w:t xml:space="preserve"> </w:t>
      </w:r>
      <w:r w:rsidRPr="0059460E">
        <w:rPr>
          <w:rFonts w:ascii="David" w:hAnsi="David" w:cs="David"/>
          <w:sz w:val="28"/>
          <w:szCs w:val="28"/>
          <w:rtl/>
        </w:rPr>
        <w:t>גדולה</w:t>
      </w:r>
      <w:r w:rsidRPr="0059460E">
        <w:rPr>
          <w:rFonts w:ascii="David" w:eastAsia="David" w:hAnsi="David" w:cs="David"/>
          <w:sz w:val="28"/>
          <w:szCs w:val="28"/>
          <w:rtl/>
        </w:rPr>
        <w:t xml:space="preserve"> </w:t>
      </w:r>
      <w:r w:rsidRPr="0059460E">
        <w:rPr>
          <w:rFonts w:ascii="David" w:hAnsi="David" w:cs="David"/>
          <w:sz w:val="28"/>
          <w:szCs w:val="28"/>
          <w:rtl/>
        </w:rPr>
        <w:t>מ-</w:t>
      </w:r>
      <w:r w:rsidRPr="0059460E">
        <w:rPr>
          <w:rFonts w:ascii="David" w:hAnsi="David" w:cs="David"/>
          <w:sz w:val="28"/>
          <w:szCs w:val="28"/>
        </w:rPr>
        <w:t>0</w:t>
      </w:r>
      <w:r w:rsidRPr="0059460E">
        <w:rPr>
          <w:rFonts w:ascii="David" w:hAnsi="David" w:cs="David"/>
          <w:sz w:val="28"/>
          <w:szCs w:val="28"/>
          <w:rtl/>
        </w:rPr>
        <w:t>;</w:t>
      </w:r>
    </w:p>
    <w:p w:rsidR="009C2B09" w:rsidRPr="0059460E" w:rsidRDefault="009C2B09" w:rsidP="009C2B09">
      <w:pPr>
        <w:pStyle w:val="a1"/>
        <w:shd w:val="clear" w:color="auto" w:fill="D9D9D9"/>
        <w:bidi/>
        <w:ind w:left="709"/>
        <w:rPr>
          <w:rFonts w:ascii="David" w:hAnsi="David" w:cs="David"/>
          <w:sz w:val="28"/>
          <w:szCs w:val="28"/>
          <w:rtl/>
        </w:rPr>
      </w:pPr>
      <w:r w:rsidRPr="0059460E">
        <w:rPr>
          <w:rFonts w:ascii="David" w:hAnsi="David" w:cs="David"/>
          <w:sz w:val="28"/>
          <w:szCs w:val="28"/>
          <w:rtl/>
        </w:rPr>
        <w:t>2. אם</w:t>
      </w:r>
      <w:r w:rsidRPr="0059460E">
        <w:rPr>
          <w:rFonts w:ascii="David" w:eastAsia="David" w:hAnsi="David" w:cs="David"/>
          <w:sz w:val="28"/>
          <w:szCs w:val="28"/>
          <w:rtl/>
        </w:rPr>
        <w:t xml:space="preserve"> </w:t>
      </w:r>
      <w:r w:rsidRPr="0059460E">
        <w:rPr>
          <w:rFonts w:ascii="David" w:hAnsi="David" w:cs="David"/>
          <w:sz w:val="28"/>
          <w:szCs w:val="28"/>
          <w:rtl/>
        </w:rPr>
        <w:t>אין</w:t>
      </w:r>
      <w:r w:rsidRPr="0059460E">
        <w:rPr>
          <w:rFonts w:ascii="David" w:eastAsia="David" w:hAnsi="David" w:cs="David"/>
          <w:sz w:val="28"/>
          <w:szCs w:val="28"/>
          <w:rtl/>
        </w:rPr>
        <w:t xml:space="preserve"> </w:t>
      </w:r>
      <w:r w:rsidRPr="0059460E">
        <w:rPr>
          <w:rFonts w:ascii="David" w:hAnsi="David" w:cs="David"/>
          <w:sz w:val="28"/>
          <w:szCs w:val="28"/>
          <w:rtl/>
        </w:rPr>
        <w:t>צומת</w:t>
      </w:r>
      <w:r w:rsidRPr="0059460E">
        <w:rPr>
          <w:rFonts w:ascii="David" w:eastAsia="David" w:hAnsi="David" w:cs="David"/>
          <w:sz w:val="28"/>
          <w:szCs w:val="28"/>
          <w:rtl/>
        </w:rPr>
        <w:t xml:space="preserve"> </w:t>
      </w:r>
      <w:r w:rsidRPr="0059460E">
        <w:rPr>
          <w:rFonts w:ascii="David" w:hAnsi="David" w:cs="David"/>
          <w:sz w:val="28"/>
          <w:szCs w:val="28"/>
          <w:rtl/>
        </w:rPr>
        <w:t>כזה</w:t>
      </w:r>
      <w:r w:rsidRPr="0059460E">
        <w:rPr>
          <w:rFonts w:ascii="David" w:eastAsia="David" w:hAnsi="David" w:cs="David"/>
          <w:sz w:val="28"/>
          <w:szCs w:val="28"/>
          <w:rtl/>
        </w:rPr>
        <w:t xml:space="preserve"> </w:t>
      </w:r>
      <w:r w:rsidRPr="0059460E">
        <w:rPr>
          <w:rFonts w:ascii="David" w:hAnsi="David" w:cs="David"/>
          <w:sz w:val="28"/>
          <w:szCs w:val="28"/>
          <w:rtl/>
        </w:rPr>
        <w:t>- סיים;</w:t>
      </w:r>
    </w:p>
    <w:p w:rsidR="009C2B09" w:rsidRPr="0059460E" w:rsidRDefault="009C2B09" w:rsidP="009C2B09">
      <w:pPr>
        <w:pStyle w:val="a1"/>
        <w:shd w:val="clear" w:color="auto" w:fill="D9D9D9"/>
        <w:bidi/>
        <w:ind w:left="709"/>
        <w:rPr>
          <w:rFonts w:ascii="David" w:hAnsi="David" w:cs="David"/>
          <w:sz w:val="28"/>
          <w:szCs w:val="28"/>
          <w:rtl/>
        </w:rPr>
      </w:pPr>
      <w:r w:rsidRPr="0059460E">
        <w:rPr>
          <w:rFonts w:ascii="David" w:hAnsi="David" w:cs="David"/>
          <w:sz w:val="28"/>
          <w:szCs w:val="28"/>
          <w:rtl/>
        </w:rPr>
        <w:t>3. אם</w:t>
      </w:r>
      <w:r w:rsidRPr="0059460E">
        <w:rPr>
          <w:rFonts w:ascii="David" w:eastAsia="David" w:hAnsi="David" w:cs="David"/>
          <w:sz w:val="28"/>
          <w:szCs w:val="28"/>
          <w:rtl/>
        </w:rPr>
        <w:t xml:space="preserve"> </w:t>
      </w:r>
      <w:r w:rsidRPr="0059460E">
        <w:rPr>
          <w:rFonts w:ascii="David" w:hAnsi="David" w:cs="David"/>
          <w:sz w:val="28"/>
          <w:szCs w:val="28"/>
          <w:rtl/>
        </w:rPr>
        <w:t>יש</w:t>
      </w:r>
      <w:r w:rsidRPr="0059460E">
        <w:rPr>
          <w:rFonts w:ascii="David" w:eastAsia="David" w:hAnsi="David" w:cs="David"/>
          <w:sz w:val="28"/>
          <w:szCs w:val="28"/>
          <w:rtl/>
        </w:rPr>
        <w:t xml:space="preserve"> </w:t>
      </w:r>
      <w:r w:rsidRPr="0059460E">
        <w:rPr>
          <w:rFonts w:ascii="David" w:hAnsi="David" w:cs="David"/>
          <w:sz w:val="28"/>
          <w:szCs w:val="28"/>
          <w:rtl/>
        </w:rPr>
        <w:t>צומת</w:t>
      </w:r>
      <w:r w:rsidRPr="0059460E">
        <w:rPr>
          <w:rFonts w:ascii="David" w:eastAsia="David" w:hAnsi="David" w:cs="David"/>
          <w:sz w:val="28"/>
          <w:szCs w:val="28"/>
          <w:rtl/>
        </w:rPr>
        <w:t xml:space="preserve"> </w:t>
      </w:r>
      <w:r w:rsidRPr="0059460E">
        <w:rPr>
          <w:rFonts w:ascii="David" w:hAnsi="David" w:cs="David"/>
          <w:sz w:val="28"/>
          <w:szCs w:val="28"/>
          <w:rtl/>
        </w:rPr>
        <w:t>כזה</w:t>
      </w:r>
      <w:r w:rsidRPr="0059460E">
        <w:rPr>
          <w:rFonts w:ascii="David" w:eastAsia="David" w:hAnsi="David" w:cs="David"/>
          <w:sz w:val="28"/>
          <w:szCs w:val="28"/>
          <w:rtl/>
        </w:rPr>
        <w:t xml:space="preserve"> </w:t>
      </w:r>
      <w:r w:rsidRPr="0059460E">
        <w:rPr>
          <w:rFonts w:ascii="David" w:hAnsi="David" w:cs="David"/>
          <w:sz w:val="28"/>
          <w:szCs w:val="28"/>
          <w:rtl/>
        </w:rPr>
        <w:t>- בחר</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אחת</w:t>
      </w:r>
      <w:r w:rsidRPr="0059460E">
        <w:rPr>
          <w:rFonts w:ascii="David" w:eastAsia="David" w:hAnsi="David" w:cs="David"/>
          <w:sz w:val="28"/>
          <w:szCs w:val="28"/>
          <w:rtl/>
        </w:rPr>
        <w:t xml:space="preserve"> </w:t>
      </w:r>
      <w:r w:rsidRPr="0059460E">
        <w:rPr>
          <w:rFonts w:ascii="David" w:hAnsi="David" w:cs="David"/>
          <w:sz w:val="28"/>
          <w:szCs w:val="28"/>
          <w:rtl/>
        </w:rPr>
        <w:t>הקשתות</w:t>
      </w:r>
      <w:r w:rsidRPr="0059460E">
        <w:rPr>
          <w:rFonts w:ascii="David" w:eastAsia="David" w:hAnsi="David" w:cs="David"/>
          <w:sz w:val="28"/>
          <w:szCs w:val="28"/>
          <w:rtl/>
        </w:rPr>
        <w:t xml:space="preserve"> </w:t>
      </w:r>
      <w:r w:rsidRPr="0059460E">
        <w:rPr>
          <w:rFonts w:ascii="David" w:hAnsi="David" w:cs="David"/>
          <w:sz w:val="28"/>
          <w:szCs w:val="28"/>
          <w:rtl/>
        </w:rPr>
        <w:t>היוצאות</w:t>
      </w:r>
      <w:r w:rsidRPr="0059460E">
        <w:rPr>
          <w:rFonts w:ascii="David" w:eastAsia="David" w:hAnsi="David" w:cs="David"/>
          <w:sz w:val="28"/>
          <w:szCs w:val="28"/>
          <w:rtl/>
        </w:rPr>
        <w:t xml:space="preserve"> </w:t>
      </w:r>
      <w:r w:rsidRPr="0059460E">
        <w:rPr>
          <w:rFonts w:ascii="David" w:hAnsi="David" w:cs="David"/>
          <w:sz w:val="28"/>
          <w:szCs w:val="28"/>
          <w:rtl/>
        </w:rPr>
        <w:t>ממנו, והפוך</w:t>
      </w:r>
      <w:r w:rsidRPr="0059460E">
        <w:rPr>
          <w:rFonts w:ascii="David" w:eastAsia="David" w:hAnsi="David" w:cs="David"/>
          <w:sz w:val="28"/>
          <w:szCs w:val="28"/>
          <w:rtl/>
        </w:rPr>
        <w:t xml:space="preserve"> </w:t>
      </w:r>
      <w:r w:rsidRPr="0059460E">
        <w:rPr>
          <w:rFonts w:ascii="David" w:hAnsi="David" w:cs="David"/>
          <w:sz w:val="28"/>
          <w:szCs w:val="28"/>
          <w:rtl/>
        </w:rPr>
        <w:t>אותה</w:t>
      </w:r>
      <w:r w:rsidRPr="0059460E">
        <w:rPr>
          <w:rFonts w:ascii="David" w:eastAsia="David" w:hAnsi="David" w:cs="David"/>
          <w:sz w:val="28"/>
          <w:szCs w:val="28"/>
          <w:rtl/>
        </w:rPr>
        <w:t xml:space="preserve"> </w:t>
      </w:r>
      <w:r w:rsidRPr="0059460E">
        <w:rPr>
          <w:rFonts w:ascii="David" w:hAnsi="David" w:cs="David"/>
          <w:sz w:val="28"/>
          <w:szCs w:val="28"/>
          <w:rtl/>
        </w:rPr>
        <w:t>לקשת</w:t>
      </w:r>
      <w:r w:rsidRPr="0059460E">
        <w:rPr>
          <w:rFonts w:ascii="David" w:eastAsia="David" w:hAnsi="David" w:cs="David"/>
          <w:sz w:val="28"/>
          <w:szCs w:val="28"/>
          <w:rtl/>
        </w:rPr>
        <w:t xml:space="preserve"> </w:t>
      </w:r>
      <w:r w:rsidRPr="0059460E">
        <w:rPr>
          <w:rFonts w:ascii="David" w:hAnsi="David" w:cs="David"/>
          <w:sz w:val="28"/>
          <w:szCs w:val="28"/>
          <w:rtl/>
        </w:rPr>
        <w:t>עצמית;</w:t>
      </w:r>
    </w:p>
    <w:p w:rsidR="009C2B09" w:rsidRPr="0059460E" w:rsidRDefault="009C2B09" w:rsidP="009C2B09">
      <w:pPr>
        <w:pStyle w:val="a1"/>
        <w:shd w:val="clear" w:color="auto" w:fill="D9D9D9"/>
        <w:bidi/>
        <w:ind w:left="709"/>
        <w:rPr>
          <w:rFonts w:ascii="David" w:hAnsi="David" w:cs="David"/>
          <w:sz w:val="28"/>
          <w:szCs w:val="28"/>
          <w:rtl/>
        </w:rPr>
      </w:pPr>
      <w:r w:rsidRPr="0059460E">
        <w:rPr>
          <w:rFonts w:ascii="David" w:hAnsi="David" w:cs="David"/>
          <w:sz w:val="28"/>
          <w:szCs w:val="28"/>
          <w:rtl/>
        </w:rPr>
        <w:t>4. חזור</w:t>
      </w:r>
      <w:r w:rsidRPr="0059460E">
        <w:rPr>
          <w:rFonts w:ascii="David" w:eastAsia="David" w:hAnsi="David" w:cs="David"/>
          <w:sz w:val="28"/>
          <w:szCs w:val="28"/>
          <w:rtl/>
        </w:rPr>
        <w:t xml:space="preserve"> </w:t>
      </w:r>
      <w:r w:rsidRPr="0059460E">
        <w:rPr>
          <w:rFonts w:ascii="David" w:hAnsi="David" w:cs="David"/>
          <w:sz w:val="28"/>
          <w:szCs w:val="28"/>
          <w:rtl/>
        </w:rPr>
        <w:t>על</w:t>
      </w:r>
      <w:r w:rsidRPr="0059460E">
        <w:rPr>
          <w:rFonts w:ascii="David" w:eastAsia="David" w:hAnsi="David" w:cs="David"/>
          <w:sz w:val="28"/>
          <w:szCs w:val="28"/>
          <w:rtl/>
        </w:rPr>
        <w:t xml:space="preserve"> </w:t>
      </w:r>
      <w:r w:rsidRPr="0059460E">
        <w:rPr>
          <w:rFonts w:ascii="David" w:hAnsi="David" w:cs="David"/>
          <w:sz w:val="28"/>
          <w:szCs w:val="28"/>
          <w:rtl/>
        </w:rPr>
        <w:t>התהליך</w:t>
      </w:r>
      <w:r w:rsidRPr="0059460E">
        <w:rPr>
          <w:rFonts w:ascii="David" w:eastAsia="David" w:hAnsi="David" w:cs="David"/>
          <w:sz w:val="28"/>
          <w:szCs w:val="28"/>
          <w:rtl/>
        </w:rPr>
        <w:t xml:space="preserve"> </w:t>
      </w:r>
      <w:r w:rsidRPr="0059460E">
        <w:rPr>
          <w:rFonts w:ascii="David" w:hAnsi="David" w:cs="David"/>
          <w:sz w:val="28"/>
          <w:szCs w:val="28"/>
          <w:rtl/>
        </w:rPr>
        <w:t>עד</w:t>
      </w:r>
      <w:r w:rsidRPr="0059460E">
        <w:rPr>
          <w:rFonts w:ascii="David" w:eastAsia="David" w:hAnsi="David" w:cs="David"/>
          <w:sz w:val="28"/>
          <w:szCs w:val="28"/>
          <w:rtl/>
        </w:rPr>
        <w:t xml:space="preserve"> </w:t>
      </w:r>
      <w:r w:rsidRPr="0059460E">
        <w:rPr>
          <w:rFonts w:ascii="David" w:hAnsi="David" w:cs="David"/>
          <w:sz w:val="28"/>
          <w:szCs w:val="28"/>
          <w:rtl/>
        </w:rPr>
        <w:t>לסיום.</w:t>
      </w:r>
    </w:p>
    <w:p w:rsidR="009C2B09" w:rsidRPr="0059460E" w:rsidRDefault="009C2B09" w:rsidP="009C2B09">
      <w:pPr>
        <w:pStyle w:val="a1"/>
        <w:bidi/>
        <w:rPr>
          <w:sz w:val="28"/>
          <w:szCs w:val="28"/>
        </w:rPr>
      </w:pPr>
      <w:r w:rsidRPr="0059460E">
        <w:rPr>
          <w:rFonts w:ascii="David" w:hAnsi="David" w:cs="David"/>
          <w:sz w:val="28"/>
          <w:szCs w:val="28"/>
          <w:rtl/>
        </w:rPr>
        <w:t>ביצוע</w:t>
      </w:r>
      <w:r w:rsidRPr="0059460E">
        <w:rPr>
          <w:rFonts w:ascii="David" w:eastAsia="David" w:hAnsi="David" w:cs="David"/>
          <w:sz w:val="28"/>
          <w:szCs w:val="28"/>
          <w:rtl/>
        </w:rPr>
        <w:t xml:space="preserve"> </w:t>
      </w:r>
      <w:r w:rsidRPr="0059460E">
        <w:rPr>
          <w:rFonts w:ascii="David" w:hAnsi="David" w:cs="David"/>
          <w:sz w:val="28"/>
          <w:szCs w:val="28"/>
          <w:rtl/>
        </w:rPr>
        <w:t>האלגוריתם</w:t>
      </w:r>
      <w:r w:rsidRPr="0059460E">
        <w:rPr>
          <w:rFonts w:ascii="David" w:eastAsia="David" w:hAnsi="David" w:cs="David"/>
          <w:sz w:val="28"/>
          <w:szCs w:val="28"/>
          <w:rtl/>
        </w:rPr>
        <w:t xml:space="preserve"> </w:t>
      </w:r>
      <w:r w:rsidRPr="0059460E">
        <w:rPr>
          <w:rFonts w:ascii="David" w:hAnsi="David" w:cs="David"/>
          <w:sz w:val="28"/>
          <w:szCs w:val="28"/>
          <w:rtl/>
        </w:rPr>
        <w:t>על</w:t>
      </w:r>
      <w:r w:rsidRPr="0059460E">
        <w:rPr>
          <w:rFonts w:ascii="David" w:eastAsia="David" w:hAnsi="David" w:cs="David"/>
          <w:sz w:val="28"/>
          <w:szCs w:val="28"/>
          <w:rtl/>
        </w:rPr>
        <w:t xml:space="preserve"> </w:t>
      </w:r>
      <w:r w:rsidRPr="0059460E">
        <w:rPr>
          <w:rFonts w:ascii="David" w:hAnsi="David" w:cs="David"/>
          <w:sz w:val="28"/>
          <w:szCs w:val="28"/>
          <w:rtl/>
        </w:rPr>
        <w:t>גרף</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שהוצג</w:t>
      </w:r>
      <w:r w:rsidRPr="0059460E">
        <w:rPr>
          <w:rFonts w:ascii="David" w:eastAsia="David" w:hAnsi="David" w:cs="David"/>
          <w:sz w:val="28"/>
          <w:szCs w:val="28"/>
          <w:rtl/>
        </w:rPr>
        <w:t xml:space="preserve"> </w:t>
      </w:r>
      <w:r w:rsidRPr="0059460E">
        <w:rPr>
          <w:rFonts w:ascii="David" w:hAnsi="David" w:cs="David"/>
          <w:sz w:val="28"/>
          <w:szCs w:val="28"/>
          <w:rtl/>
        </w:rPr>
        <w:t>למעלה</w:t>
      </w:r>
      <w:r w:rsidRPr="0059460E">
        <w:rPr>
          <w:rFonts w:ascii="David" w:eastAsia="David" w:hAnsi="David" w:cs="David"/>
          <w:sz w:val="28"/>
          <w:szCs w:val="28"/>
          <w:rtl/>
        </w:rPr>
        <w:t xml:space="preserve"> </w:t>
      </w:r>
      <w:r w:rsidRPr="0059460E">
        <w:rPr>
          <w:rFonts w:ascii="David" w:hAnsi="David" w:cs="David"/>
          <w:sz w:val="28"/>
          <w:szCs w:val="28"/>
          <w:rtl/>
        </w:rPr>
        <w:t>עשוי</w:t>
      </w:r>
      <w:r w:rsidRPr="0059460E">
        <w:rPr>
          <w:rFonts w:ascii="David" w:eastAsia="David" w:hAnsi="David" w:cs="David"/>
          <w:sz w:val="28"/>
          <w:szCs w:val="28"/>
          <w:rtl/>
        </w:rPr>
        <w:t xml:space="preserve"> </w:t>
      </w:r>
      <w:r w:rsidRPr="0059460E">
        <w:rPr>
          <w:rFonts w:ascii="David" w:hAnsi="David" w:cs="David"/>
          <w:sz w:val="28"/>
          <w:szCs w:val="28"/>
          <w:rtl/>
        </w:rPr>
        <w:t>לתת</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התוצאה</w:t>
      </w:r>
      <w:r w:rsidRPr="0059460E">
        <w:rPr>
          <w:rFonts w:ascii="David" w:eastAsia="David" w:hAnsi="David" w:cs="David"/>
          <w:sz w:val="28"/>
          <w:szCs w:val="28"/>
          <w:rtl/>
        </w:rPr>
        <w:t xml:space="preserve"> </w:t>
      </w:r>
      <w:r w:rsidRPr="0059460E">
        <w:rPr>
          <w:rFonts w:ascii="David" w:hAnsi="David" w:cs="David"/>
          <w:sz w:val="28"/>
          <w:szCs w:val="28"/>
          <w:rtl/>
        </w:rPr>
        <w:t>הבאה</w:t>
      </w:r>
      <w:r w:rsidRPr="0059460E">
        <w:rPr>
          <w:rFonts w:ascii="David" w:eastAsia="David" w:hAnsi="David" w:cs="David"/>
          <w:sz w:val="28"/>
          <w:szCs w:val="28"/>
          <w:rtl/>
        </w:rPr>
        <w:t xml:space="preserve"> </w:t>
      </w:r>
      <w:r w:rsidRPr="0059460E">
        <w:rPr>
          <w:rFonts w:ascii="David" w:hAnsi="David" w:cs="David"/>
          <w:sz w:val="28"/>
          <w:szCs w:val="28"/>
          <w:rtl/>
        </w:rPr>
        <w:t>(קשתות</w:t>
      </w:r>
      <w:r w:rsidRPr="0059460E">
        <w:rPr>
          <w:rFonts w:ascii="David" w:eastAsia="David" w:hAnsi="David" w:cs="David"/>
          <w:sz w:val="28"/>
          <w:szCs w:val="28"/>
          <w:rtl/>
        </w:rPr>
        <w:t xml:space="preserve"> </w:t>
      </w:r>
      <w:r w:rsidRPr="0059460E">
        <w:rPr>
          <w:rFonts w:ascii="David" w:hAnsi="David" w:cs="David"/>
          <w:sz w:val="28"/>
          <w:szCs w:val="28"/>
          <w:rtl/>
        </w:rPr>
        <w:t>שהשתנו</w:t>
      </w:r>
      <w:r w:rsidRPr="0059460E">
        <w:rPr>
          <w:rFonts w:ascii="David" w:eastAsia="David" w:hAnsi="David" w:cs="David"/>
          <w:sz w:val="28"/>
          <w:szCs w:val="28"/>
          <w:rtl/>
        </w:rPr>
        <w:t xml:space="preserve"> </w:t>
      </w:r>
      <w:r w:rsidRPr="0059460E">
        <w:rPr>
          <w:rFonts w:ascii="David" w:hAnsi="David" w:cs="David"/>
          <w:sz w:val="28"/>
          <w:szCs w:val="28"/>
          <w:rtl/>
        </w:rPr>
        <w:t>מקווקוות):</w:t>
      </w:r>
    </w:p>
    <w:p w:rsidR="009C2B09" w:rsidRPr="0059460E" w:rsidRDefault="00D4588B" w:rsidP="009C2B09">
      <w:pPr>
        <w:pStyle w:val="a1"/>
        <w:bidi/>
        <w:rPr>
          <w:rFonts w:ascii="David" w:hAnsi="David" w:cs="David"/>
          <w:sz w:val="28"/>
          <w:szCs w:val="28"/>
          <w:rtl/>
        </w:rPr>
      </w:pPr>
      <w:r>
        <w:rPr>
          <w:rFonts w:ascii="David" w:hAnsi="David" w:cs="David"/>
          <w:noProof/>
          <w:sz w:val="28"/>
          <w:szCs w:val="28"/>
          <w:rtl/>
          <w:lang w:eastAsia="en-US"/>
        </w:rPr>
        <w:drawing>
          <wp:inline distT="0" distB="0" distL="0" distR="0" wp14:anchorId="4CD984B3" wp14:editId="4FC49B05">
            <wp:extent cx="6068060" cy="1453515"/>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8060" cy="1453515"/>
                    </a:xfrm>
                    <a:prstGeom prst="rect">
                      <a:avLst/>
                    </a:prstGeom>
                    <a:solidFill>
                      <a:srgbClr val="FFFFFF"/>
                    </a:solidFill>
                    <a:ln>
                      <a:noFill/>
                    </a:ln>
                  </pic:spPr>
                </pic:pic>
              </a:graphicData>
            </a:graphic>
          </wp:inline>
        </w:drawing>
      </w:r>
    </w:p>
    <w:p w:rsidR="009C2B09" w:rsidRPr="0059460E" w:rsidRDefault="009C2B09" w:rsidP="009C2B09">
      <w:pPr>
        <w:pStyle w:val="a1"/>
        <w:bidi/>
        <w:rPr>
          <w:rFonts w:ascii="David" w:hAnsi="David" w:cs="David"/>
          <w:sz w:val="28"/>
          <w:szCs w:val="28"/>
          <w:rtl/>
        </w:rPr>
      </w:pPr>
    </w:p>
    <w:p w:rsidR="009C2B09" w:rsidRPr="0059460E" w:rsidRDefault="009C2B09" w:rsidP="00D97D7A">
      <w:pPr>
        <w:pStyle w:val="a1"/>
        <w:bidi/>
        <w:rPr>
          <w:rFonts w:ascii="David" w:hAnsi="David" w:cs="David"/>
          <w:sz w:val="28"/>
          <w:szCs w:val="28"/>
          <w:rtl/>
        </w:rPr>
      </w:pPr>
      <w:r w:rsidRPr="0059460E">
        <w:rPr>
          <w:rFonts w:ascii="David" w:hAnsi="David" w:cs="David"/>
          <w:sz w:val="28"/>
          <w:szCs w:val="28"/>
          <w:rtl/>
        </w:rPr>
        <w:t>רק</w:t>
      </w:r>
      <w:r w:rsidRPr="0059460E">
        <w:rPr>
          <w:rFonts w:ascii="David" w:eastAsia="David" w:hAnsi="David" w:cs="David"/>
          <w:sz w:val="28"/>
          <w:szCs w:val="28"/>
          <w:rtl/>
        </w:rPr>
        <w:t xml:space="preserve"> </w:t>
      </w:r>
      <w:r w:rsidRPr="0059460E">
        <w:rPr>
          <w:rFonts w:ascii="David" w:hAnsi="David" w:cs="David"/>
          <w:sz w:val="28"/>
          <w:szCs w:val="28"/>
          <w:rtl/>
        </w:rPr>
        <w:t>ראובן</w:t>
      </w:r>
      <w:r w:rsidRPr="0059460E">
        <w:rPr>
          <w:rFonts w:ascii="David" w:eastAsia="David" w:hAnsi="David" w:cs="David"/>
          <w:sz w:val="28"/>
          <w:szCs w:val="28"/>
          <w:rtl/>
        </w:rPr>
        <w:t xml:space="preserve"> </w:t>
      </w:r>
      <w:r w:rsidRPr="0059460E">
        <w:rPr>
          <w:rFonts w:ascii="David" w:hAnsi="David" w:cs="David"/>
          <w:sz w:val="28"/>
          <w:szCs w:val="28"/>
          <w:rtl/>
        </w:rPr>
        <w:t>וגד</w:t>
      </w:r>
      <w:r w:rsidRPr="0059460E">
        <w:rPr>
          <w:rFonts w:ascii="David" w:eastAsia="David" w:hAnsi="David" w:cs="David"/>
          <w:sz w:val="28"/>
          <w:szCs w:val="28"/>
          <w:rtl/>
        </w:rPr>
        <w:t xml:space="preserve"> </w:t>
      </w:r>
      <w:r w:rsidRPr="0059460E">
        <w:rPr>
          <w:rFonts w:ascii="David" w:hAnsi="David" w:cs="David"/>
          <w:sz w:val="28"/>
          <w:szCs w:val="28"/>
          <w:rtl/>
        </w:rPr>
        <w:t>היו</w:t>
      </w:r>
      <w:r w:rsidRPr="0059460E">
        <w:rPr>
          <w:rFonts w:ascii="David" w:eastAsia="David" w:hAnsi="David" w:cs="David"/>
          <w:sz w:val="28"/>
          <w:szCs w:val="28"/>
          <w:rtl/>
        </w:rPr>
        <w:t xml:space="preserve"> </w:t>
      </w:r>
      <w:r w:rsidRPr="0059460E">
        <w:rPr>
          <w:rFonts w:ascii="David" w:hAnsi="David" w:cs="David"/>
          <w:sz w:val="28"/>
          <w:szCs w:val="28"/>
          <w:rtl/>
        </w:rPr>
        <w:t>בעלי</w:t>
      </w:r>
      <w:r w:rsidR="00D97D7A">
        <w:rPr>
          <w:rFonts w:ascii="David" w:hAnsi="David" w:cs="David" w:hint="cs"/>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במוצאי</w:t>
      </w:r>
      <w:r w:rsidRPr="0059460E">
        <w:rPr>
          <w:rFonts w:ascii="David" w:eastAsia="David" w:hAnsi="David" w:cs="David"/>
          <w:sz w:val="28"/>
          <w:szCs w:val="28"/>
          <w:rtl/>
        </w:rPr>
        <w:t xml:space="preserve"> </w:t>
      </w:r>
      <w:r w:rsidRPr="0059460E">
        <w:rPr>
          <w:rFonts w:ascii="David" w:hAnsi="David" w:cs="David"/>
          <w:sz w:val="28"/>
          <w:szCs w:val="28"/>
          <w:rtl/>
        </w:rPr>
        <w:t>היובל</w:t>
      </w:r>
      <w:r w:rsidRPr="0059460E">
        <w:rPr>
          <w:rFonts w:ascii="David" w:eastAsia="David" w:hAnsi="David" w:cs="David"/>
          <w:sz w:val="28"/>
          <w:szCs w:val="28"/>
          <w:rtl/>
        </w:rPr>
        <w:t xml:space="preserve"> </w:t>
      </w:r>
      <w:r w:rsidRPr="0059460E">
        <w:rPr>
          <w:rFonts w:ascii="David" w:hAnsi="David" w:cs="David"/>
          <w:sz w:val="28"/>
          <w:szCs w:val="28"/>
          <w:rtl/>
        </w:rPr>
        <w:t>הקודם</w:t>
      </w:r>
      <w:r w:rsidRPr="0059460E">
        <w:rPr>
          <w:rFonts w:ascii="David" w:eastAsia="David" w:hAnsi="David" w:cs="David"/>
          <w:sz w:val="28"/>
          <w:szCs w:val="28"/>
          <w:rtl/>
        </w:rPr>
        <w:t xml:space="preserve"> </w:t>
      </w:r>
      <w:r w:rsidRPr="0059460E">
        <w:rPr>
          <w:rFonts w:ascii="David" w:hAnsi="David" w:cs="David"/>
          <w:sz w:val="28"/>
          <w:szCs w:val="28"/>
          <w:rtl/>
        </w:rPr>
        <w:t>(=דרגת</w:t>
      </w:r>
      <w:r w:rsidRPr="0059460E">
        <w:rPr>
          <w:rFonts w:ascii="David" w:eastAsia="David" w:hAnsi="David" w:cs="David"/>
          <w:sz w:val="28"/>
          <w:szCs w:val="28"/>
          <w:rtl/>
        </w:rPr>
        <w:t xml:space="preserve"> </w:t>
      </w:r>
      <w:r w:rsidRPr="0059460E">
        <w:rPr>
          <w:rFonts w:ascii="David" w:hAnsi="David" w:cs="David"/>
          <w:sz w:val="28"/>
          <w:szCs w:val="28"/>
          <w:rtl/>
        </w:rPr>
        <w:t>יציאה</w:t>
      </w:r>
      <w:r w:rsidRPr="0059460E">
        <w:rPr>
          <w:rFonts w:ascii="David" w:eastAsia="David" w:hAnsi="David" w:cs="David"/>
          <w:sz w:val="28"/>
          <w:szCs w:val="28"/>
          <w:rtl/>
        </w:rPr>
        <w:t xml:space="preserve"> </w:t>
      </w:r>
      <w:r w:rsidRPr="0059460E">
        <w:rPr>
          <w:rFonts w:ascii="David" w:hAnsi="David" w:cs="David"/>
          <w:sz w:val="28"/>
          <w:szCs w:val="28"/>
          <w:rtl/>
        </w:rPr>
        <w:t>גדולה</w:t>
      </w:r>
      <w:r w:rsidRPr="0059460E">
        <w:rPr>
          <w:rFonts w:ascii="David" w:eastAsia="David" w:hAnsi="David" w:cs="David"/>
          <w:sz w:val="28"/>
          <w:szCs w:val="28"/>
          <w:rtl/>
        </w:rPr>
        <w:t xml:space="preserve"> </w:t>
      </w:r>
      <w:r w:rsidRPr="0059460E">
        <w:rPr>
          <w:rFonts w:ascii="David" w:hAnsi="David" w:cs="David"/>
          <w:sz w:val="28"/>
          <w:szCs w:val="28"/>
          <w:rtl/>
        </w:rPr>
        <w:t>מ-</w:t>
      </w:r>
      <w:r w:rsidRPr="0059460E">
        <w:rPr>
          <w:rFonts w:ascii="David" w:hAnsi="David" w:cs="David"/>
          <w:sz w:val="28"/>
          <w:szCs w:val="28"/>
        </w:rPr>
        <w:t>0</w:t>
      </w:r>
      <w:r w:rsidRPr="0059460E">
        <w:rPr>
          <w:rFonts w:ascii="David" w:hAnsi="David" w:cs="David"/>
          <w:sz w:val="28"/>
          <w:szCs w:val="28"/>
          <w:rtl/>
        </w:rPr>
        <w:t>), ואינם</w:t>
      </w:r>
      <w:r w:rsidRPr="0059460E">
        <w:rPr>
          <w:rFonts w:ascii="David" w:eastAsia="David" w:hAnsi="David" w:cs="David"/>
          <w:sz w:val="28"/>
          <w:szCs w:val="28"/>
          <w:rtl/>
        </w:rPr>
        <w:t xml:space="preserve"> </w:t>
      </w:r>
      <w:r w:rsidRPr="0059460E">
        <w:rPr>
          <w:rFonts w:ascii="David" w:hAnsi="David" w:cs="David"/>
          <w:sz w:val="28"/>
          <w:szCs w:val="28"/>
          <w:rtl/>
        </w:rPr>
        <w:t>בעלי</w:t>
      </w:r>
      <w:r w:rsidR="00D97D7A">
        <w:rPr>
          <w:rFonts w:ascii="David" w:hAnsi="David" w:cs="David" w:hint="cs"/>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בערב</w:t>
      </w:r>
      <w:r w:rsidRPr="0059460E">
        <w:rPr>
          <w:rFonts w:ascii="David" w:eastAsia="David" w:hAnsi="David" w:cs="David"/>
          <w:sz w:val="28"/>
          <w:szCs w:val="28"/>
          <w:rtl/>
        </w:rPr>
        <w:t xml:space="preserve"> </w:t>
      </w:r>
      <w:r w:rsidRPr="0059460E">
        <w:rPr>
          <w:rFonts w:ascii="David" w:hAnsi="David" w:cs="David"/>
          <w:sz w:val="28"/>
          <w:szCs w:val="28"/>
          <w:rtl/>
        </w:rPr>
        <w:t>היובל</w:t>
      </w:r>
      <w:r w:rsidRPr="0059460E">
        <w:rPr>
          <w:rFonts w:ascii="David" w:eastAsia="David" w:hAnsi="David" w:cs="David"/>
          <w:sz w:val="28"/>
          <w:szCs w:val="28"/>
          <w:rtl/>
        </w:rPr>
        <w:t xml:space="preserve"> </w:t>
      </w:r>
      <w:r w:rsidRPr="0059460E">
        <w:rPr>
          <w:rFonts w:ascii="David" w:hAnsi="David" w:cs="David"/>
          <w:sz w:val="28"/>
          <w:szCs w:val="28"/>
          <w:rtl/>
        </w:rPr>
        <w:t>הנוכחי</w:t>
      </w:r>
      <w:r w:rsidRPr="0059460E">
        <w:rPr>
          <w:rFonts w:ascii="David" w:eastAsia="David" w:hAnsi="David" w:cs="David"/>
          <w:sz w:val="28"/>
          <w:szCs w:val="28"/>
          <w:rtl/>
        </w:rPr>
        <w:t xml:space="preserve"> </w:t>
      </w:r>
      <w:r w:rsidRPr="0059460E">
        <w:rPr>
          <w:rFonts w:ascii="David" w:hAnsi="David" w:cs="David"/>
          <w:sz w:val="28"/>
          <w:szCs w:val="28"/>
          <w:rtl/>
        </w:rPr>
        <w:t>(=דרגת</w:t>
      </w:r>
      <w:r w:rsidRPr="0059460E">
        <w:rPr>
          <w:rFonts w:ascii="David" w:eastAsia="David" w:hAnsi="David" w:cs="David"/>
          <w:sz w:val="28"/>
          <w:szCs w:val="28"/>
          <w:rtl/>
        </w:rPr>
        <w:t xml:space="preserve"> </w:t>
      </w:r>
      <w:r w:rsidRPr="0059460E">
        <w:rPr>
          <w:rFonts w:ascii="David" w:hAnsi="David" w:cs="David"/>
          <w:sz w:val="28"/>
          <w:szCs w:val="28"/>
          <w:rtl/>
        </w:rPr>
        <w:t>כניסה</w:t>
      </w:r>
      <w:r w:rsidRPr="0059460E">
        <w:rPr>
          <w:rFonts w:ascii="David" w:eastAsia="David" w:hAnsi="David" w:cs="David"/>
          <w:sz w:val="28"/>
          <w:szCs w:val="28"/>
          <w:rtl/>
        </w:rPr>
        <w:t xml:space="preserve"> </w:t>
      </w:r>
      <w:r w:rsidRPr="0059460E">
        <w:rPr>
          <w:rFonts w:ascii="David" w:hAnsi="David" w:cs="David"/>
          <w:sz w:val="28"/>
          <w:szCs w:val="28"/>
        </w:rPr>
        <w:t>0</w:t>
      </w:r>
      <w:r w:rsidRPr="0059460E">
        <w:rPr>
          <w:rFonts w:ascii="David" w:hAnsi="David" w:cs="David"/>
          <w:sz w:val="28"/>
          <w:szCs w:val="28"/>
          <w:rtl/>
        </w:rPr>
        <w:t>); לכן, כל</w:t>
      </w:r>
      <w:r w:rsidRPr="0059460E">
        <w:rPr>
          <w:rFonts w:ascii="David" w:eastAsia="David" w:hAnsi="David" w:cs="David"/>
          <w:sz w:val="28"/>
          <w:szCs w:val="28"/>
          <w:rtl/>
        </w:rPr>
        <w:t xml:space="preserve"> </w:t>
      </w:r>
      <w:r w:rsidRPr="0059460E">
        <w:rPr>
          <w:rFonts w:ascii="David" w:hAnsi="David" w:cs="David"/>
          <w:sz w:val="28"/>
          <w:szCs w:val="28"/>
          <w:rtl/>
        </w:rPr>
        <w:t>אחד</w:t>
      </w:r>
      <w:r w:rsidRPr="0059460E">
        <w:rPr>
          <w:rFonts w:ascii="David" w:eastAsia="David" w:hAnsi="David" w:cs="David"/>
          <w:sz w:val="28"/>
          <w:szCs w:val="28"/>
          <w:rtl/>
        </w:rPr>
        <w:t xml:space="preserve"> </w:t>
      </w:r>
      <w:r w:rsidRPr="0059460E">
        <w:rPr>
          <w:rFonts w:ascii="David" w:hAnsi="David" w:cs="David"/>
          <w:sz w:val="28"/>
          <w:szCs w:val="28"/>
          <w:rtl/>
        </w:rPr>
        <w:t>מהם</w:t>
      </w:r>
      <w:r w:rsidRPr="0059460E">
        <w:rPr>
          <w:rFonts w:ascii="David" w:eastAsia="David" w:hAnsi="David" w:cs="David"/>
          <w:sz w:val="28"/>
          <w:szCs w:val="28"/>
          <w:rtl/>
        </w:rPr>
        <w:t xml:space="preserve"> </w:t>
      </w:r>
      <w:r w:rsidRPr="0059460E">
        <w:rPr>
          <w:rFonts w:ascii="David" w:hAnsi="David" w:cs="David"/>
          <w:sz w:val="28"/>
          <w:szCs w:val="28"/>
          <w:rtl/>
        </w:rPr>
        <w:t>בחר</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אחת</w:t>
      </w:r>
      <w:r w:rsidRPr="0059460E">
        <w:rPr>
          <w:rFonts w:ascii="David" w:eastAsia="David" w:hAnsi="David" w:cs="David"/>
          <w:sz w:val="28"/>
          <w:szCs w:val="28"/>
          <w:rtl/>
        </w:rPr>
        <w:t xml:space="preserve"> </w:t>
      </w:r>
      <w:r w:rsidRPr="0059460E">
        <w:rPr>
          <w:rFonts w:ascii="David" w:hAnsi="David" w:cs="David"/>
          <w:sz w:val="28"/>
          <w:szCs w:val="28"/>
          <w:rtl/>
        </w:rPr>
        <w:t>והחזיר</w:t>
      </w:r>
      <w:r w:rsidRPr="0059460E">
        <w:rPr>
          <w:rFonts w:ascii="David" w:eastAsia="David" w:hAnsi="David" w:cs="David"/>
          <w:sz w:val="28"/>
          <w:szCs w:val="28"/>
          <w:rtl/>
        </w:rPr>
        <w:t xml:space="preserve"> </w:t>
      </w:r>
      <w:r w:rsidRPr="0059460E">
        <w:rPr>
          <w:rFonts w:ascii="David" w:hAnsi="David" w:cs="David"/>
          <w:sz w:val="28"/>
          <w:szCs w:val="28"/>
          <w:rtl/>
        </w:rPr>
        <w:t>אותה</w:t>
      </w:r>
      <w:r w:rsidRPr="0059460E">
        <w:rPr>
          <w:rFonts w:ascii="David" w:eastAsia="David" w:hAnsi="David" w:cs="David"/>
          <w:sz w:val="28"/>
          <w:szCs w:val="28"/>
          <w:rtl/>
        </w:rPr>
        <w:t xml:space="preserve"> </w:t>
      </w:r>
      <w:r w:rsidRPr="0059460E">
        <w:rPr>
          <w:rFonts w:ascii="David" w:hAnsi="David" w:cs="David"/>
          <w:sz w:val="28"/>
          <w:szCs w:val="28"/>
          <w:rtl/>
        </w:rPr>
        <w:t>לעצמו</w:t>
      </w:r>
      <w:r w:rsidRPr="0059460E">
        <w:rPr>
          <w:rFonts w:ascii="David" w:eastAsia="David" w:hAnsi="David" w:cs="David"/>
          <w:sz w:val="28"/>
          <w:szCs w:val="28"/>
          <w:rtl/>
        </w:rPr>
        <w:t xml:space="preserve"> </w:t>
      </w:r>
      <w:r w:rsidRPr="0059460E">
        <w:rPr>
          <w:rFonts w:ascii="David" w:hAnsi="David" w:cs="David"/>
          <w:sz w:val="28"/>
          <w:szCs w:val="28"/>
          <w:rtl/>
        </w:rPr>
        <w:t>(=בחר</w:t>
      </w:r>
      <w:r w:rsidRPr="0059460E">
        <w:rPr>
          <w:rFonts w:ascii="David" w:eastAsia="David" w:hAnsi="David" w:cs="David"/>
          <w:sz w:val="28"/>
          <w:szCs w:val="28"/>
          <w:rtl/>
        </w:rPr>
        <w:t xml:space="preserve"> </w:t>
      </w:r>
      <w:r w:rsidRPr="0059460E">
        <w:rPr>
          <w:rFonts w:ascii="David" w:hAnsi="David" w:cs="David"/>
          <w:sz w:val="28"/>
          <w:szCs w:val="28"/>
          <w:rtl/>
        </w:rPr>
        <w:t>קשת</w:t>
      </w:r>
      <w:r w:rsidRPr="0059460E">
        <w:rPr>
          <w:rFonts w:ascii="David" w:eastAsia="David" w:hAnsi="David" w:cs="David"/>
          <w:sz w:val="28"/>
          <w:szCs w:val="28"/>
          <w:rtl/>
        </w:rPr>
        <w:t xml:space="preserve"> </w:t>
      </w:r>
      <w:r w:rsidRPr="0059460E">
        <w:rPr>
          <w:rFonts w:ascii="David" w:hAnsi="David" w:cs="David"/>
          <w:sz w:val="28"/>
          <w:szCs w:val="28"/>
          <w:rtl/>
        </w:rPr>
        <w:t>יוצאת</w:t>
      </w:r>
      <w:r w:rsidRPr="0059460E">
        <w:rPr>
          <w:rFonts w:ascii="David" w:eastAsia="David" w:hAnsi="David" w:cs="David"/>
          <w:sz w:val="28"/>
          <w:szCs w:val="28"/>
          <w:rtl/>
        </w:rPr>
        <w:t xml:space="preserve"> </w:t>
      </w:r>
      <w:r w:rsidRPr="0059460E">
        <w:rPr>
          <w:rFonts w:ascii="David" w:hAnsi="David" w:cs="David"/>
          <w:sz w:val="28"/>
          <w:szCs w:val="28"/>
          <w:rtl/>
        </w:rPr>
        <w:t>אחת</w:t>
      </w:r>
      <w:r w:rsidRPr="0059460E">
        <w:rPr>
          <w:rFonts w:ascii="David" w:eastAsia="David" w:hAnsi="David" w:cs="David"/>
          <w:sz w:val="28"/>
          <w:szCs w:val="28"/>
          <w:rtl/>
        </w:rPr>
        <w:t xml:space="preserve"> </w:t>
      </w:r>
      <w:r w:rsidRPr="0059460E">
        <w:rPr>
          <w:rFonts w:ascii="David" w:hAnsi="David" w:cs="David"/>
          <w:sz w:val="28"/>
          <w:szCs w:val="28"/>
          <w:rtl/>
        </w:rPr>
        <w:t>והפך</w:t>
      </w:r>
      <w:r w:rsidRPr="0059460E">
        <w:rPr>
          <w:rFonts w:ascii="David" w:eastAsia="David" w:hAnsi="David" w:cs="David"/>
          <w:sz w:val="28"/>
          <w:szCs w:val="28"/>
          <w:rtl/>
        </w:rPr>
        <w:t xml:space="preserve"> </w:t>
      </w:r>
      <w:r w:rsidRPr="0059460E">
        <w:rPr>
          <w:rFonts w:ascii="David" w:hAnsi="David" w:cs="David"/>
          <w:sz w:val="28"/>
          <w:szCs w:val="28"/>
          <w:rtl/>
        </w:rPr>
        <w:t>אותה</w:t>
      </w:r>
      <w:r w:rsidRPr="0059460E">
        <w:rPr>
          <w:rFonts w:ascii="David" w:eastAsia="David" w:hAnsi="David" w:cs="David"/>
          <w:sz w:val="28"/>
          <w:szCs w:val="28"/>
          <w:rtl/>
        </w:rPr>
        <w:t xml:space="preserve"> </w:t>
      </w:r>
      <w:r w:rsidRPr="0059460E">
        <w:rPr>
          <w:rFonts w:ascii="David" w:hAnsi="David" w:cs="David"/>
          <w:sz w:val="28"/>
          <w:szCs w:val="28"/>
          <w:rtl/>
        </w:rPr>
        <w:t>לקשת</w:t>
      </w:r>
      <w:r w:rsidRPr="0059460E">
        <w:rPr>
          <w:rFonts w:ascii="David" w:eastAsia="David" w:hAnsi="David" w:cs="David"/>
          <w:sz w:val="28"/>
          <w:szCs w:val="28"/>
          <w:rtl/>
        </w:rPr>
        <w:t xml:space="preserve"> </w:t>
      </w:r>
      <w:r w:rsidRPr="0059460E">
        <w:rPr>
          <w:rFonts w:ascii="David" w:hAnsi="David" w:cs="David"/>
          <w:sz w:val="28"/>
          <w:szCs w:val="28"/>
          <w:rtl/>
        </w:rPr>
        <w:t>עצמית), וכך</w:t>
      </w:r>
      <w:r w:rsidRPr="0059460E">
        <w:rPr>
          <w:rFonts w:ascii="David" w:eastAsia="David" w:hAnsi="David" w:cs="David"/>
          <w:sz w:val="28"/>
          <w:szCs w:val="28"/>
          <w:rtl/>
        </w:rPr>
        <w:t xml:space="preserve"> </w:t>
      </w:r>
      <w:r w:rsidRPr="0059460E">
        <w:rPr>
          <w:rFonts w:ascii="David" w:hAnsi="David" w:cs="David"/>
          <w:sz w:val="28"/>
          <w:szCs w:val="28"/>
          <w:rtl/>
        </w:rPr>
        <w:t>דרגת</w:t>
      </w:r>
      <w:r w:rsidR="00D97D7A">
        <w:rPr>
          <w:rFonts w:ascii="David" w:hAnsi="David" w:cs="David" w:hint="cs"/>
          <w:sz w:val="28"/>
          <w:szCs w:val="28"/>
          <w:rtl/>
        </w:rPr>
        <w:t xml:space="preserve"> </w:t>
      </w:r>
      <w:r w:rsidRPr="0059460E">
        <w:rPr>
          <w:rFonts w:ascii="David" w:hAnsi="David" w:cs="David"/>
          <w:sz w:val="28"/>
          <w:szCs w:val="28"/>
          <w:rtl/>
        </w:rPr>
        <w:t>הכניסה</w:t>
      </w:r>
      <w:r w:rsidRPr="0059460E">
        <w:rPr>
          <w:rFonts w:ascii="David" w:eastAsia="David" w:hAnsi="David" w:cs="David"/>
          <w:sz w:val="28"/>
          <w:szCs w:val="28"/>
          <w:rtl/>
        </w:rPr>
        <w:t xml:space="preserve"> </w:t>
      </w:r>
      <w:r w:rsidRPr="0059460E">
        <w:rPr>
          <w:rFonts w:ascii="David" w:hAnsi="David" w:cs="David"/>
          <w:sz w:val="28"/>
          <w:szCs w:val="28"/>
          <w:rtl/>
        </w:rPr>
        <w:t>שלו</w:t>
      </w:r>
      <w:r w:rsidRPr="0059460E">
        <w:rPr>
          <w:rFonts w:ascii="David" w:eastAsia="David" w:hAnsi="David" w:cs="David"/>
          <w:sz w:val="28"/>
          <w:szCs w:val="28"/>
          <w:rtl/>
        </w:rPr>
        <w:t xml:space="preserve"> </w:t>
      </w:r>
      <w:r w:rsidRPr="0059460E">
        <w:rPr>
          <w:rFonts w:ascii="David" w:hAnsi="David" w:cs="David"/>
          <w:sz w:val="28"/>
          <w:szCs w:val="28"/>
          <w:rtl/>
        </w:rPr>
        <w:t>חזרה</w:t>
      </w:r>
      <w:r w:rsidRPr="0059460E">
        <w:rPr>
          <w:rFonts w:ascii="David" w:eastAsia="David" w:hAnsi="David" w:cs="David"/>
          <w:sz w:val="28"/>
          <w:szCs w:val="28"/>
          <w:rtl/>
        </w:rPr>
        <w:t xml:space="preserve"> </w:t>
      </w:r>
      <w:r w:rsidRPr="0059460E">
        <w:rPr>
          <w:rFonts w:ascii="David" w:hAnsi="David" w:cs="David"/>
          <w:sz w:val="28"/>
          <w:szCs w:val="28"/>
          <w:rtl/>
        </w:rPr>
        <w:t>להיות</w:t>
      </w:r>
      <w:r w:rsidRPr="0059460E">
        <w:rPr>
          <w:rFonts w:ascii="David" w:eastAsia="David" w:hAnsi="David" w:cs="David"/>
          <w:sz w:val="28"/>
          <w:szCs w:val="28"/>
          <w:rtl/>
        </w:rPr>
        <w:t xml:space="preserve"> </w:t>
      </w:r>
      <w:r w:rsidRPr="0059460E">
        <w:rPr>
          <w:rFonts w:ascii="David" w:hAnsi="David" w:cs="David"/>
          <w:sz w:val="28"/>
          <w:szCs w:val="28"/>
          <w:rtl/>
        </w:rPr>
        <w:t>גדולה</w:t>
      </w:r>
      <w:r w:rsidRPr="0059460E">
        <w:rPr>
          <w:rFonts w:ascii="David" w:eastAsia="David" w:hAnsi="David" w:cs="David"/>
          <w:sz w:val="28"/>
          <w:szCs w:val="28"/>
          <w:rtl/>
        </w:rPr>
        <w:t xml:space="preserve"> </w:t>
      </w:r>
      <w:r w:rsidRPr="0059460E">
        <w:rPr>
          <w:rFonts w:ascii="David" w:hAnsi="David" w:cs="David"/>
          <w:sz w:val="28"/>
          <w:szCs w:val="28"/>
          <w:rtl/>
        </w:rPr>
        <w:t>מ-</w:t>
      </w:r>
      <w:r w:rsidRPr="0059460E">
        <w:rPr>
          <w:rFonts w:ascii="David" w:hAnsi="David" w:cs="David"/>
          <w:sz w:val="28"/>
          <w:szCs w:val="28"/>
        </w:rPr>
        <w:t>0</w:t>
      </w:r>
      <w:r w:rsidRPr="0059460E">
        <w:rPr>
          <w:rFonts w:ascii="David" w:hAnsi="David" w:cs="David"/>
          <w:sz w:val="28"/>
          <w:szCs w:val="28"/>
          <w:rtl/>
        </w:rPr>
        <w:t>. כך, כל</w:t>
      </w:r>
      <w:r w:rsidRPr="0059460E">
        <w:rPr>
          <w:rFonts w:ascii="David" w:eastAsia="David" w:hAnsi="David" w:cs="David"/>
          <w:sz w:val="28"/>
          <w:szCs w:val="28"/>
          <w:rtl/>
        </w:rPr>
        <w:t xml:space="preserve"> </w:t>
      </w:r>
      <w:r w:rsidRPr="0059460E">
        <w:rPr>
          <w:rFonts w:ascii="David" w:hAnsi="David" w:cs="David"/>
          <w:sz w:val="28"/>
          <w:szCs w:val="28"/>
          <w:rtl/>
        </w:rPr>
        <w:t>אזרח</w:t>
      </w:r>
      <w:r w:rsidRPr="0059460E">
        <w:rPr>
          <w:rFonts w:ascii="David" w:eastAsia="David" w:hAnsi="David" w:cs="David"/>
          <w:sz w:val="28"/>
          <w:szCs w:val="28"/>
          <w:rtl/>
        </w:rPr>
        <w:t xml:space="preserve"> </w:t>
      </w:r>
      <w:r w:rsidRPr="0059460E">
        <w:rPr>
          <w:rFonts w:ascii="David" w:hAnsi="David" w:cs="David"/>
          <w:sz w:val="28"/>
          <w:szCs w:val="28"/>
          <w:rtl/>
        </w:rPr>
        <w:t>שהיה</w:t>
      </w:r>
      <w:r w:rsidRPr="0059460E">
        <w:rPr>
          <w:rFonts w:ascii="David" w:eastAsia="David" w:hAnsi="David" w:cs="David"/>
          <w:sz w:val="28"/>
          <w:szCs w:val="28"/>
          <w:rtl/>
        </w:rPr>
        <w:t xml:space="preserve"> </w:t>
      </w:r>
      <w:r w:rsidRPr="0059460E">
        <w:rPr>
          <w:rFonts w:ascii="David" w:hAnsi="David" w:cs="David"/>
          <w:sz w:val="28"/>
          <w:szCs w:val="28"/>
          <w:rtl/>
        </w:rPr>
        <w:t>בעלנחלה</w:t>
      </w:r>
      <w:r w:rsidRPr="0059460E">
        <w:rPr>
          <w:rFonts w:ascii="David" w:eastAsia="David" w:hAnsi="David" w:cs="David"/>
          <w:sz w:val="28"/>
          <w:szCs w:val="28"/>
          <w:rtl/>
        </w:rPr>
        <w:t xml:space="preserve"> </w:t>
      </w:r>
      <w:r w:rsidRPr="0059460E">
        <w:rPr>
          <w:rFonts w:ascii="David" w:hAnsi="David" w:cs="David"/>
          <w:sz w:val="28"/>
          <w:szCs w:val="28"/>
          <w:rtl/>
        </w:rPr>
        <w:t>ביובל</w:t>
      </w:r>
      <w:r w:rsidRPr="0059460E">
        <w:rPr>
          <w:rFonts w:ascii="David" w:eastAsia="David" w:hAnsi="David" w:cs="David"/>
          <w:sz w:val="28"/>
          <w:szCs w:val="28"/>
          <w:rtl/>
        </w:rPr>
        <w:t xml:space="preserve"> </w:t>
      </w:r>
      <w:r w:rsidRPr="0059460E">
        <w:rPr>
          <w:rFonts w:ascii="David" w:hAnsi="David" w:cs="David"/>
          <w:sz w:val="28"/>
          <w:szCs w:val="28"/>
          <w:rtl/>
        </w:rPr>
        <w:t>הקודם</w:t>
      </w:r>
      <w:r w:rsidRPr="0059460E">
        <w:rPr>
          <w:rFonts w:ascii="David" w:eastAsia="David" w:hAnsi="David" w:cs="David"/>
          <w:sz w:val="28"/>
          <w:szCs w:val="28"/>
          <w:rtl/>
        </w:rPr>
        <w:t xml:space="preserve"> </w:t>
      </w:r>
      <w:r w:rsidRPr="0059460E">
        <w:rPr>
          <w:rFonts w:ascii="David" w:hAnsi="David" w:cs="David"/>
          <w:sz w:val="28"/>
          <w:szCs w:val="28"/>
          <w:rtl/>
        </w:rPr>
        <w:t>הוא</w:t>
      </w:r>
      <w:r w:rsidRPr="0059460E">
        <w:rPr>
          <w:rFonts w:ascii="David" w:eastAsia="David" w:hAnsi="David" w:cs="David"/>
          <w:sz w:val="28"/>
          <w:szCs w:val="28"/>
          <w:rtl/>
        </w:rPr>
        <w:t xml:space="preserve"> </w:t>
      </w:r>
      <w:r w:rsidRPr="0059460E">
        <w:rPr>
          <w:rFonts w:ascii="David" w:hAnsi="David" w:cs="David"/>
          <w:sz w:val="28"/>
          <w:szCs w:val="28"/>
          <w:rtl/>
        </w:rPr>
        <w:t>בעל</w:t>
      </w:r>
      <w:r w:rsidR="00D97D7A">
        <w:rPr>
          <w:rFonts w:ascii="David" w:hAnsi="David" w:cs="David" w:hint="cs"/>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גם</w:t>
      </w:r>
      <w:r w:rsidRPr="0059460E">
        <w:rPr>
          <w:rFonts w:ascii="David" w:eastAsia="David" w:hAnsi="David" w:cs="David"/>
          <w:sz w:val="28"/>
          <w:szCs w:val="28"/>
          <w:rtl/>
        </w:rPr>
        <w:t xml:space="preserve"> </w:t>
      </w:r>
      <w:r w:rsidRPr="0059460E">
        <w:rPr>
          <w:rFonts w:ascii="David" w:hAnsi="David" w:cs="David"/>
          <w:sz w:val="28"/>
          <w:szCs w:val="28"/>
          <w:rtl/>
        </w:rPr>
        <w:t>עכשיו.</w:t>
      </w:r>
    </w:p>
    <w:p w:rsidR="009C2B09" w:rsidRPr="0059460E" w:rsidRDefault="009C2B09" w:rsidP="00D97D7A">
      <w:pPr>
        <w:pStyle w:val="a1"/>
        <w:bidi/>
        <w:rPr>
          <w:rFonts w:ascii="David" w:hAnsi="David" w:cs="David"/>
          <w:sz w:val="28"/>
          <w:szCs w:val="28"/>
          <w:rtl/>
        </w:rPr>
      </w:pPr>
      <w:r w:rsidRPr="0059460E">
        <w:rPr>
          <w:rFonts w:ascii="David" w:hAnsi="David" w:cs="David"/>
          <w:sz w:val="28"/>
          <w:szCs w:val="28"/>
          <w:rtl/>
        </w:rPr>
        <w:t>מצד</w:t>
      </w:r>
      <w:r w:rsidRPr="0059460E">
        <w:rPr>
          <w:rFonts w:ascii="David" w:eastAsia="David" w:hAnsi="David" w:cs="David"/>
          <w:sz w:val="28"/>
          <w:szCs w:val="28"/>
          <w:rtl/>
        </w:rPr>
        <w:t xml:space="preserve"> </w:t>
      </w:r>
      <w:r w:rsidRPr="0059460E">
        <w:rPr>
          <w:rFonts w:ascii="David" w:hAnsi="David" w:cs="David"/>
          <w:sz w:val="28"/>
          <w:szCs w:val="28"/>
          <w:rtl/>
        </w:rPr>
        <w:t>שני, ישנם</w:t>
      </w:r>
      <w:r w:rsidRPr="0059460E">
        <w:rPr>
          <w:rFonts w:ascii="David" w:eastAsia="David" w:hAnsi="David" w:cs="David"/>
          <w:sz w:val="28"/>
          <w:szCs w:val="28"/>
          <w:rtl/>
        </w:rPr>
        <w:t xml:space="preserve"> </w:t>
      </w:r>
      <w:r w:rsidRPr="0059460E">
        <w:rPr>
          <w:rFonts w:ascii="David" w:hAnsi="David" w:cs="David"/>
          <w:sz w:val="28"/>
          <w:szCs w:val="28"/>
          <w:rtl/>
        </w:rPr>
        <w:t>שני</w:t>
      </w:r>
      <w:r w:rsidRPr="0059460E">
        <w:rPr>
          <w:rFonts w:ascii="David" w:eastAsia="David" w:hAnsi="David" w:cs="David"/>
          <w:sz w:val="28"/>
          <w:szCs w:val="28"/>
          <w:rtl/>
        </w:rPr>
        <w:t xml:space="preserve"> </w:t>
      </w:r>
      <w:r w:rsidRPr="0059460E">
        <w:rPr>
          <w:rFonts w:ascii="David" w:hAnsi="David" w:cs="David"/>
          <w:sz w:val="28"/>
          <w:szCs w:val="28"/>
          <w:rtl/>
        </w:rPr>
        <w:t>אזרחים</w:t>
      </w:r>
      <w:r w:rsidRPr="0059460E">
        <w:rPr>
          <w:rFonts w:ascii="David" w:eastAsia="David" w:hAnsi="David" w:cs="David"/>
          <w:sz w:val="28"/>
          <w:szCs w:val="28"/>
          <w:rtl/>
        </w:rPr>
        <w:t xml:space="preserve"> </w:t>
      </w:r>
      <w:r w:rsidRPr="0059460E">
        <w:rPr>
          <w:rFonts w:ascii="David" w:hAnsi="David" w:cs="David"/>
          <w:sz w:val="28"/>
          <w:szCs w:val="28"/>
          <w:rtl/>
        </w:rPr>
        <w:t>שהיו</w:t>
      </w:r>
      <w:r w:rsidRPr="0059460E">
        <w:rPr>
          <w:rFonts w:ascii="David" w:eastAsia="David" w:hAnsi="David" w:cs="David"/>
          <w:sz w:val="28"/>
          <w:szCs w:val="28"/>
          <w:rtl/>
        </w:rPr>
        <w:t xml:space="preserve"> </w:t>
      </w:r>
      <w:r w:rsidRPr="0059460E">
        <w:rPr>
          <w:rFonts w:ascii="David" w:hAnsi="David" w:cs="David"/>
          <w:sz w:val="28"/>
          <w:szCs w:val="28"/>
          <w:rtl/>
        </w:rPr>
        <w:t>חסרי</w:t>
      </w:r>
      <w:r w:rsidR="00D97D7A">
        <w:rPr>
          <w:rFonts w:ascii="David" w:hAnsi="David" w:cs="David" w:hint="cs"/>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במוצאי</w:t>
      </w:r>
      <w:r w:rsidRPr="0059460E">
        <w:rPr>
          <w:rFonts w:ascii="David" w:eastAsia="David" w:hAnsi="David" w:cs="David"/>
          <w:sz w:val="28"/>
          <w:szCs w:val="28"/>
          <w:rtl/>
        </w:rPr>
        <w:t xml:space="preserve"> </w:t>
      </w:r>
      <w:r w:rsidRPr="0059460E">
        <w:rPr>
          <w:rFonts w:ascii="David" w:hAnsi="David" w:cs="David"/>
          <w:sz w:val="28"/>
          <w:szCs w:val="28"/>
          <w:rtl/>
        </w:rPr>
        <w:t>היובל</w:t>
      </w:r>
      <w:r w:rsidRPr="0059460E">
        <w:rPr>
          <w:rFonts w:ascii="David" w:eastAsia="David" w:hAnsi="David" w:cs="David"/>
          <w:sz w:val="28"/>
          <w:szCs w:val="28"/>
          <w:rtl/>
        </w:rPr>
        <w:t xml:space="preserve"> </w:t>
      </w:r>
      <w:r w:rsidRPr="0059460E">
        <w:rPr>
          <w:rFonts w:ascii="David" w:hAnsi="David" w:cs="David"/>
          <w:sz w:val="28"/>
          <w:szCs w:val="28"/>
          <w:rtl/>
        </w:rPr>
        <w:t>הקודם</w:t>
      </w:r>
      <w:r w:rsidRPr="0059460E">
        <w:rPr>
          <w:rFonts w:ascii="David" w:eastAsia="David" w:hAnsi="David" w:cs="David"/>
          <w:sz w:val="28"/>
          <w:szCs w:val="28"/>
          <w:rtl/>
        </w:rPr>
        <w:t xml:space="preserve"> </w:t>
      </w:r>
      <w:r w:rsidRPr="0059460E">
        <w:rPr>
          <w:rFonts w:ascii="David" w:hAnsi="David" w:cs="David"/>
          <w:sz w:val="28"/>
          <w:szCs w:val="28"/>
          <w:rtl/>
        </w:rPr>
        <w:t>(=דרגת</w:t>
      </w:r>
      <w:r w:rsidRPr="0059460E">
        <w:rPr>
          <w:rFonts w:ascii="David" w:eastAsia="David" w:hAnsi="David" w:cs="David"/>
          <w:sz w:val="28"/>
          <w:szCs w:val="28"/>
          <w:rtl/>
        </w:rPr>
        <w:t xml:space="preserve"> </w:t>
      </w:r>
      <w:r w:rsidRPr="0059460E">
        <w:rPr>
          <w:rFonts w:ascii="David" w:hAnsi="David" w:cs="David"/>
          <w:sz w:val="28"/>
          <w:szCs w:val="28"/>
          <w:rtl/>
        </w:rPr>
        <w:t>יציאה</w:t>
      </w:r>
      <w:r w:rsidRPr="0059460E">
        <w:rPr>
          <w:rFonts w:ascii="David" w:eastAsia="David" w:hAnsi="David" w:cs="David"/>
          <w:sz w:val="28"/>
          <w:szCs w:val="28"/>
          <w:rtl/>
        </w:rPr>
        <w:t xml:space="preserve"> </w:t>
      </w:r>
      <w:r w:rsidRPr="0059460E">
        <w:rPr>
          <w:rFonts w:ascii="David" w:hAnsi="David" w:cs="David"/>
          <w:sz w:val="28"/>
          <w:szCs w:val="28"/>
        </w:rPr>
        <w:t>0</w:t>
      </w:r>
      <w:r w:rsidRPr="0059460E">
        <w:rPr>
          <w:rFonts w:ascii="David" w:hAnsi="David" w:cs="David"/>
          <w:sz w:val="28"/>
          <w:szCs w:val="28"/>
          <w:rtl/>
        </w:rPr>
        <w:t>), והם</w:t>
      </w:r>
      <w:r w:rsidRPr="0059460E">
        <w:rPr>
          <w:rFonts w:ascii="David" w:eastAsia="David" w:hAnsi="David" w:cs="David"/>
          <w:sz w:val="28"/>
          <w:szCs w:val="28"/>
          <w:rtl/>
        </w:rPr>
        <w:t xml:space="preserve"> </w:t>
      </w:r>
      <w:r w:rsidRPr="0059460E">
        <w:rPr>
          <w:rFonts w:ascii="David" w:hAnsi="David" w:cs="David"/>
          <w:sz w:val="28"/>
          <w:szCs w:val="28"/>
          <w:rtl/>
        </w:rPr>
        <w:t>בעלי</w:t>
      </w:r>
      <w:r w:rsidR="00D97D7A">
        <w:rPr>
          <w:rFonts w:ascii="David" w:hAnsi="David" w:cs="David" w:hint="cs"/>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ביובל</w:t>
      </w:r>
      <w:r w:rsidRPr="0059460E">
        <w:rPr>
          <w:rFonts w:ascii="David" w:eastAsia="David" w:hAnsi="David" w:cs="David"/>
          <w:sz w:val="28"/>
          <w:szCs w:val="28"/>
          <w:rtl/>
        </w:rPr>
        <w:t xml:space="preserve"> </w:t>
      </w:r>
      <w:r w:rsidRPr="0059460E">
        <w:rPr>
          <w:rFonts w:ascii="David" w:hAnsi="David" w:cs="David"/>
          <w:sz w:val="28"/>
          <w:szCs w:val="28"/>
          <w:rtl/>
        </w:rPr>
        <w:t>הנוכחי</w:t>
      </w:r>
      <w:r w:rsidRPr="0059460E">
        <w:rPr>
          <w:rFonts w:ascii="David" w:eastAsia="David" w:hAnsi="David" w:cs="David"/>
          <w:sz w:val="28"/>
          <w:szCs w:val="28"/>
          <w:rtl/>
        </w:rPr>
        <w:t xml:space="preserve"> </w:t>
      </w:r>
      <w:r w:rsidRPr="0059460E">
        <w:rPr>
          <w:rFonts w:ascii="David" w:hAnsi="David" w:cs="David"/>
          <w:sz w:val="28"/>
          <w:szCs w:val="28"/>
          <w:rtl/>
        </w:rPr>
        <w:t>- והם</w:t>
      </w:r>
      <w:r w:rsidRPr="0059460E">
        <w:rPr>
          <w:rFonts w:ascii="David" w:eastAsia="David" w:hAnsi="David" w:cs="David"/>
          <w:sz w:val="28"/>
          <w:szCs w:val="28"/>
          <w:rtl/>
        </w:rPr>
        <w:t xml:space="preserve"> </w:t>
      </w:r>
      <w:r w:rsidRPr="0059460E">
        <w:rPr>
          <w:rFonts w:ascii="David" w:hAnsi="David" w:cs="David"/>
          <w:sz w:val="28"/>
          <w:szCs w:val="28"/>
          <w:rtl/>
        </w:rPr>
        <w:t>אשר</w:t>
      </w:r>
      <w:r w:rsidRPr="0059460E">
        <w:rPr>
          <w:rFonts w:ascii="David" w:eastAsia="David" w:hAnsi="David" w:cs="David"/>
          <w:sz w:val="28"/>
          <w:szCs w:val="28"/>
          <w:rtl/>
        </w:rPr>
        <w:t xml:space="preserve"> </w:t>
      </w:r>
      <w:r w:rsidRPr="0059460E">
        <w:rPr>
          <w:rFonts w:ascii="David" w:hAnsi="David" w:cs="David"/>
          <w:sz w:val="28"/>
          <w:szCs w:val="28"/>
          <w:rtl/>
        </w:rPr>
        <w:t>ונפתלי: נפתלי</w:t>
      </w:r>
      <w:r w:rsidRPr="0059460E">
        <w:rPr>
          <w:rFonts w:ascii="David" w:eastAsia="David" w:hAnsi="David" w:cs="David"/>
          <w:sz w:val="28"/>
          <w:szCs w:val="28"/>
          <w:rtl/>
        </w:rPr>
        <w:t xml:space="preserve"> </w:t>
      </w:r>
      <w:r w:rsidRPr="0059460E">
        <w:rPr>
          <w:rFonts w:ascii="David" w:hAnsi="David" w:cs="David"/>
          <w:sz w:val="28"/>
          <w:szCs w:val="28"/>
          <w:rtl/>
        </w:rPr>
        <w:t>קנה</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אחת</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דן, ואשר</w:t>
      </w:r>
      <w:r w:rsidRPr="0059460E">
        <w:rPr>
          <w:rFonts w:ascii="David" w:eastAsia="David" w:hAnsi="David" w:cs="David"/>
          <w:sz w:val="28"/>
          <w:szCs w:val="28"/>
          <w:rtl/>
        </w:rPr>
        <w:t xml:space="preserve"> </w:t>
      </w:r>
      <w:r w:rsidRPr="0059460E">
        <w:rPr>
          <w:rFonts w:ascii="David" w:hAnsi="David" w:cs="David"/>
          <w:sz w:val="28"/>
          <w:szCs w:val="28"/>
          <w:rtl/>
        </w:rPr>
        <w:t>קנה</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אחת</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גד. כיוון</w:t>
      </w:r>
      <w:r w:rsidRPr="0059460E">
        <w:rPr>
          <w:rFonts w:ascii="David" w:eastAsia="David" w:hAnsi="David" w:cs="David"/>
          <w:sz w:val="28"/>
          <w:szCs w:val="28"/>
          <w:rtl/>
        </w:rPr>
        <w:t xml:space="preserve"> </w:t>
      </w:r>
      <w:r w:rsidRPr="0059460E">
        <w:rPr>
          <w:rFonts w:ascii="David" w:hAnsi="David" w:cs="David"/>
          <w:sz w:val="28"/>
          <w:szCs w:val="28"/>
          <w:rtl/>
        </w:rPr>
        <w:t>שדן</w:t>
      </w:r>
      <w:r w:rsidRPr="0059460E">
        <w:rPr>
          <w:rFonts w:ascii="David" w:eastAsia="David" w:hAnsi="David" w:cs="David"/>
          <w:sz w:val="28"/>
          <w:szCs w:val="28"/>
          <w:rtl/>
        </w:rPr>
        <w:t xml:space="preserve"> </w:t>
      </w:r>
      <w:r w:rsidRPr="0059460E">
        <w:rPr>
          <w:rFonts w:ascii="David" w:hAnsi="David" w:cs="David"/>
          <w:sz w:val="28"/>
          <w:szCs w:val="28"/>
          <w:rtl/>
        </w:rPr>
        <w:t>וגד</w:t>
      </w:r>
      <w:r w:rsidRPr="0059460E">
        <w:rPr>
          <w:rFonts w:ascii="David" w:eastAsia="David" w:hAnsi="David" w:cs="David"/>
          <w:sz w:val="28"/>
          <w:szCs w:val="28"/>
          <w:rtl/>
        </w:rPr>
        <w:t xml:space="preserve"> </w:t>
      </w:r>
      <w:r w:rsidRPr="0059460E">
        <w:rPr>
          <w:rFonts w:ascii="David" w:hAnsi="David" w:cs="David"/>
          <w:sz w:val="28"/>
          <w:szCs w:val="28"/>
          <w:rtl/>
        </w:rPr>
        <w:t>עדיין</w:t>
      </w:r>
      <w:r w:rsidRPr="0059460E">
        <w:rPr>
          <w:rFonts w:ascii="David" w:eastAsia="David" w:hAnsi="David" w:cs="David"/>
          <w:sz w:val="28"/>
          <w:szCs w:val="28"/>
          <w:rtl/>
        </w:rPr>
        <w:t xml:space="preserve"> </w:t>
      </w:r>
      <w:r w:rsidRPr="0059460E">
        <w:rPr>
          <w:rFonts w:ascii="David" w:hAnsi="David" w:cs="David"/>
          <w:sz w:val="28"/>
          <w:szCs w:val="28"/>
          <w:rtl/>
        </w:rPr>
        <w:t>בעלי</w:t>
      </w:r>
      <w:r w:rsidR="00D97D7A">
        <w:rPr>
          <w:rFonts w:ascii="David" w:hAnsi="David" w:cs="David" w:hint="cs"/>
          <w:sz w:val="28"/>
          <w:szCs w:val="28"/>
          <w:rtl/>
        </w:rPr>
        <w:t xml:space="preserve"> </w:t>
      </w:r>
      <w:r w:rsidRPr="0059460E">
        <w:rPr>
          <w:rFonts w:ascii="David" w:hAnsi="David" w:cs="David"/>
          <w:sz w:val="28"/>
          <w:szCs w:val="28"/>
          <w:rtl/>
        </w:rPr>
        <w:t>נחלות</w:t>
      </w:r>
      <w:r w:rsidRPr="0059460E">
        <w:rPr>
          <w:rFonts w:ascii="David" w:eastAsia="David" w:hAnsi="David" w:cs="David"/>
          <w:sz w:val="28"/>
          <w:szCs w:val="28"/>
          <w:rtl/>
        </w:rPr>
        <w:t xml:space="preserve"> </w:t>
      </w:r>
      <w:r w:rsidRPr="0059460E">
        <w:rPr>
          <w:rFonts w:ascii="David" w:hAnsi="David" w:cs="David"/>
          <w:sz w:val="28"/>
          <w:szCs w:val="28"/>
          <w:rtl/>
        </w:rPr>
        <w:t>(=דרגת</w:t>
      </w:r>
      <w:r w:rsidRPr="0059460E">
        <w:rPr>
          <w:rFonts w:ascii="David" w:eastAsia="David" w:hAnsi="David" w:cs="David"/>
          <w:sz w:val="28"/>
          <w:szCs w:val="28"/>
          <w:rtl/>
        </w:rPr>
        <w:t xml:space="preserve"> </w:t>
      </w:r>
      <w:r w:rsidRPr="0059460E">
        <w:rPr>
          <w:rFonts w:ascii="David" w:hAnsi="David" w:cs="David"/>
          <w:sz w:val="28"/>
          <w:szCs w:val="28"/>
          <w:rtl/>
        </w:rPr>
        <w:t>כניסה</w:t>
      </w:r>
      <w:r w:rsidRPr="0059460E">
        <w:rPr>
          <w:rFonts w:ascii="David" w:eastAsia="David" w:hAnsi="David" w:cs="David"/>
          <w:sz w:val="28"/>
          <w:szCs w:val="28"/>
          <w:rtl/>
        </w:rPr>
        <w:t xml:space="preserve"> </w:t>
      </w:r>
      <w:r w:rsidRPr="0059460E">
        <w:rPr>
          <w:rFonts w:ascii="David" w:hAnsi="David" w:cs="David"/>
          <w:sz w:val="28"/>
          <w:szCs w:val="28"/>
          <w:rtl/>
        </w:rPr>
        <w:t>גדולה</w:t>
      </w:r>
      <w:r w:rsidRPr="0059460E">
        <w:rPr>
          <w:rFonts w:ascii="David" w:eastAsia="David" w:hAnsi="David" w:cs="David"/>
          <w:sz w:val="28"/>
          <w:szCs w:val="28"/>
          <w:rtl/>
        </w:rPr>
        <w:t xml:space="preserve"> </w:t>
      </w:r>
      <w:r w:rsidRPr="0059460E">
        <w:rPr>
          <w:rFonts w:ascii="David" w:hAnsi="David" w:cs="David"/>
          <w:sz w:val="28"/>
          <w:szCs w:val="28"/>
          <w:rtl/>
        </w:rPr>
        <w:t>מ-</w:t>
      </w:r>
      <w:r w:rsidRPr="0059460E">
        <w:rPr>
          <w:rFonts w:ascii="David" w:hAnsi="David" w:cs="David"/>
          <w:sz w:val="28"/>
          <w:szCs w:val="28"/>
        </w:rPr>
        <w:t>0</w:t>
      </w:r>
      <w:r w:rsidRPr="0059460E">
        <w:rPr>
          <w:rFonts w:ascii="David" w:hAnsi="David" w:cs="David"/>
          <w:sz w:val="28"/>
          <w:szCs w:val="28"/>
          <w:rtl/>
        </w:rPr>
        <w:t>), הם</w:t>
      </w:r>
      <w:r w:rsidRPr="0059460E">
        <w:rPr>
          <w:rFonts w:ascii="David" w:eastAsia="David" w:hAnsi="David" w:cs="David"/>
          <w:sz w:val="28"/>
          <w:szCs w:val="28"/>
          <w:rtl/>
        </w:rPr>
        <w:t xml:space="preserve"> </w:t>
      </w:r>
      <w:r w:rsidRPr="0059460E">
        <w:rPr>
          <w:rFonts w:ascii="David" w:hAnsi="David" w:cs="David"/>
          <w:sz w:val="28"/>
          <w:szCs w:val="28"/>
          <w:rtl/>
        </w:rPr>
        <w:t>אינם</w:t>
      </w:r>
      <w:r w:rsidRPr="0059460E">
        <w:rPr>
          <w:rFonts w:ascii="David" w:eastAsia="David" w:hAnsi="David" w:cs="David"/>
          <w:sz w:val="28"/>
          <w:szCs w:val="28"/>
          <w:rtl/>
        </w:rPr>
        <w:t xml:space="preserve"> </w:t>
      </w:r>
      <w:r w:rsidRPr="0059460E">
        <w:rPr>
          <w:rFonts w:ascii="David" w:hAnsi="David" w:cs="David"/>
          <w:sz w:val="28"/>
          <w:szCs w:val="28"/>
          <w:rtl/>
        </w:rPr>
        <w:t>רשאים</w:t>
      </w:r>
      <w:r w:rsidRPr="0059460E">
        <w:rPr>
          <w:rFonts w:ascii="David" w:eastAsia="David" w:hAnsi="David" w:cs="David"/>
          <w:sz w:val="28"/>
          <w:szCs w:val="28"/>
          <w:rtl/>
        </w:rPr>
        <w:t xml:space="preserve"> </w:t>
      </w:r>
      <w:r w:rsidRPr="0059460E">
        <w:rPr>
          <w:rFonts w:ascii="David" w:hAnsi="David" w:cs="David"/>
          <w:sz w:val="28"/>
          <w:szCs w:val="28"/>
          <w:rtl/>
        </w:rPr>
        <w:t>להחזיר</w:t>
      </w:r>
      <w:r w:rsidRPr="0059460E">
        <w:rPr>
          <w:rFonts w:ascii="David" w:eastAsia="David" w:hAnsi="David" w:cs="David"/>
          <w:sz w:val="28"/>
          <w:szCs w:val="28"/>
          <w:rtl/>
        </w:rPr>
        <w:t xml:space="preserve"> </w:t>
      </w:r>
      <w:r w:rsidRPr="0059460E">
        <w:rPr>
          <w:rFonts w:ascii="David" w:hAnsi="David" w:cs="David"/>
          <w:sz w:val="28"/>
          <w:szCs w:val="28"/>
          <w:rtl/>
        </w:rPr>
        <w:t>לעצמם</w:t>
      </w:r>
      <w:r w:rsidRPr="0059460E">
        <w:rPr>
          <w:rFonts w:ascii="David" w:eastAsia="David" w:hAnsi="David" w:cs="David"/>
          <w:sz w:val="28"/>
          <w:szCs w:val="28"/>
          <w:rtl/>
        </w:rPr>
        <w:t xml:space="preserve"> </w:t>
      </w:r>
      <w:r w:rsidRPr="0059460E">
        <w:rPr>
          <w:rFonts w:ascii="David" w:hAnsi="David" w:cs="David"/>
          <w:sz w:val="28"/>
          <w:szCs w:val="28"/>
          <w:rtl/>
        </w:rPr>
        <w:t>נחלות</w:t>
      </w:r>
      <w:r w:rsidRPr="0059460E">
        <w:rPr>
          <w:rFonts w:ascii="David" w:eastAsia="David" w:hAnsi="David" w:cs="David"/>
          <w:sz w:val="28"/>
          <w:szCs w:val="28"/>
          <w:rtl/>
        </w:rPr>
        <w:t xml:space="preserve"> </w:t>
      </w:r>
      <w:r w:rsidRPr="0059460E">
        <w:rPr>
          <w:rFonts w:ascii="David" w:hAnsi="David" w:cs="David"/>
          <w:sz w:val="28"/>
          <w:szCs w:val="28"/>
          <w:rtl/>
        </w:rPr>
        <w:t>נוספות, ולכן</w:t>
      </w:r>
      <w:r w:rsidRPr="0059460E">
        <w:rPr>
          <w:rFonts w:ascii="David" w:eastAsia="David" w:hAnsi="David" w:cs="David"/>
          <w:sz w:val="28"/>
          <w:szCs w:val="28"/>
          <w:rtl/>
        </w:rPr>
        <w:t xml:space="preserve"> </w:t>
      </w:r>
      <w:r w:rsidRPr="0059460E">
        <w:rPr>
          <w:rFonts w:ascii="David" w:hAnsi="David" w:cs="David"/>
          <w:sz w:val="28"/>
          <w:szCs w:val="28"/>
          <w:rtl/>
        </w:rPr>
        <w:t>אשר</w:t>
      </w:r>
      <w:r w:rsidRPr="0059460E">
        <w:rPr>
          <w:rFonts w:ascii="David" w:eastAsia="David" w:hAnsi="David" w:cs="David"/>
          <w:sz w:val="28"/>
          <w:szCs w:val="28"/>
          <w:rtl/>
        </w:rPr>
        <w:t xml:space="preserve"> </w:t>
      </w:r>
      <w:r w:rsidRPr="0059460E">
        <w:rPr>
          <w:rFonts w:ascii="David" w:hAnsi="David" w:cs="David"/>
          <w:sz w:val="28"/>
          <w:szCs w:val="28"/>
          <w:rtl/>
        </w:rPr>
        <w:t>ונפתלי</w:t>
      </w:r>
      <w:r w:rsidRPr="0059460E">
        <w:rPr>
          <w:rFonts w:ascii="David" w:eastAsia="David" w:hAnsi="David" w:cs="David"/>
          <w:sz w:val="28"/>
          <w:szCs w:val="28"/>
          <w:rtl/>
        </w:rPr>
        <w:t xml:space="preserve"> </w:t>
      </w:r>
      <w:r w:rsidRPr="0059460E">
        <w:rPr>
          <w:rFonts w:ascii="David" w:hAnsi="David" w:cs="David"/>
          <w:sz w:val="28"/>
          <w:szCs w:val="28"/>
          <w:rtl/>
        </w:rPr>
        <w:t>יכולים</w:t>
      </w:r>
      <w:r w:rsidRPr="0059460E">
        <w:rPr>
          <w:rFonts w:ascii="David" w:eastAsia="David" w:hAnsi="David" w:cs="David"/>
          <w:sz w:val="28"/>
          <w:szCs w:val="28"/>
          <w:rtl/>
        </w:rPr>
        <w:t xml:space="preserve"> </w:t>
      </w:r>
      <w:r w:rsidRPr="0059460E">
        <w:rPr>
          <w:rFonts w:ascii="David" w:hAnsi="David" w:cs="David"/>
          <w:sz w:val="28"/>
          <w:szCs w:val="28"/>
          <w:rtl/>
        </w:rPr>
        <w:t>לשמור</w:t>
      </w:r>
      <w:r w:rsidRPr="0059460E">
        <w:rPr>
          <w:rFonts w:ascii="David" w:eastAsia="David" w:hAnsi="David" w:cs="David"/>
          <w:sz w:val="28"/>
          <w:szCs w:val="28"/>
          <w:rtl/>
        </w:rPr>
        <w:t xml:space="preserve"> </w:t>
      </w:r>
      <w:r w:rsidRPr="0059460E">
        <w:rPr>
          <w:rFonts w:ascii="David" w:hAnsi="David" w:cs="David"/>
          <w:sz w:val="28"/>
          <w:szCs w:val="28"/>
          <w:rtl/>
        </w:rPr>
        <w:t>בבעלותם</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החדשות</w:t>
      </w:r>
      <w:r w:rsidRPr="0059460E">
        <w:rPr>
          <w:rFonts w:ascii="David" w:eastAsia="David" w:hAnsi="David" w:cs="David"/>
          <w:sz w:val="28"/>
          <w:szCs w:val="28"/>
          <w:rtl/>
        </w:rPr>
        <w:t xml:space="preserve"> </w:t>
      </w:r>
      <w:r w:rsidRPr="0059460E">
        <w:rPr>
          <w:rFonts w:ascii="David" w:hAnsi="David" w:cs="David"/>
          <w:sz w:val="28"/>
          <w:szCs w:val="28"/>
          <w:rtl/>
        </w:rPr>
        <w:t>שלהם. כך, האלגוריתם</w:t>
      </w:r>
      <w:r w:rsidRPr="0059460E">
        <w:rPr>
          <w:rFonts w:ascii="David" w:eastAsia="David" w:hAnsi="David" w:cs="David"/>
          <w:sz w:val="28"/>
          <w:szCs w:val="28"/>
          <w:rtl/>
        </w:rPr>
        <w:t xml:space="preserve"> </w:t>
      </w:r>
      <w:r w:rsidRPr="0059460E">
        <w:rPr>
          <w:rFonts w:ascii="David" w:hAnsi="David" w:cs="David"/>
          <w:sz w:val="28"/>
          <w:szCs w:val="28"/>
          <w:rtl/>
        </w:rPr>
        <w:t>מאפשר</w:t>
      </w:r>
      <w:r w:rsidRPr="0059460E">
        <w:rPr>
          <w:rFonts w:ascii="David" w:eastAsia="David" w:hAnsi="David" w:cs="David"/>
          <w:sz w:val="28"/>
          <w:szCs w:val="28"/>
          <w:rtl/>
        </w:rPr>
        <w:t xml:space="preserve"> </w:t>
      </w:r>
      <w:r w:rsidRPr="0059460E">
        <w:rPr>
          <w:rFonts w:ascii="David" w:hAnsi="David" w:cs="David"/>
          <w:sz w:val="28"/>
          <w:szCs w:val="28"/>
          <w:rtl/>
        </w:rPr>
        <w:t>לאזרחים</w:t>
      </w:r>
      <w:r w:rsidRPr="0059460E">
        <w:rPr>
          <w:rFonts w:ascii="David" w:eastAsia="David" w:hAnsi="David" w:cs="David"/>
          <w:sz w:val="28"/>
          <w:szCs w:val="28"/>
          <w:rtl/>
        </w:rPr>
        <w:t xml:space="preserve"> </w:t>
      </w:r>
      <w:r w:rsidRPr="0059460E">
        <w:rPr>
          <w:rFonts w:ascii="David" w:hAnsi="David" w:cs="David"/>
          <w:sz w:val="28"/>
          <w:szCs w:val="28"/>
          <w:rtl/>
        </w:rPr>
        <w:t>חדשים</w:t>
      </w:r>
      <w:r w:rsidRPr="0059460E">
        <w:rPr>
          <w:rFonts w:ascii="David" w:eastAsia="David" w:hAnsi="David" w:cs="David"/>
          <w:sz w:val="28"/>
          <w:szCs w:val="28"/>
          <w:rtl/>
        </w:rPr>
        <w:t xml:space="preserve"> </w:t>
      </w:r>
      <w:r w:rsidRPr="0059460E">
        <w:rPr>
          <w:rFonts w:ascii="David" w:hAnsi="David" w:cs="David"/>
          <w:sz w:val="28"/>
          <w:szCs w:val="28"/>
          <w:rtl/>
        </w:rPr>
        <w:t>לזכות</w:t>
      </w:r>
      <w:r w:rsidRPr="0059460E">
        <w:rPr>
          <w:rFonts w:ascii="David" w:eastAsia="David" w:hAnsi="David" w:cs="David"/>
          <w:sz w:val="28"/>
          <w:szCs w:val="28"/>
          <w:rtl/>
        </w:rPr>
        <w:t xml:space="preserve"> </w:t>
      </w:r>
      <w:r w:rsidRPr="0059460E">
        <w:rPr>
          <w:rFonts w:ascii="David" w:hAnsi="David" w:cs="David"/>
          <w:sz w:val="28"/>
          <w:szCs w:val="28"/>
          <w:rtl/>
        </w:rPr>
        <w:t>בנחלה, ובמקביל</w:t>
      </w:r>
      <w:r w:rsidRPr="0059460E">
        <w:rPr>
          <w:rFonts w:ascii="David" w:eastAsia="David" w:hAnsi="David" w:cs="David"/>
          <w:sz w:val="28"/>
          <w:szCs w:val="28"/>
          <w:rtl/>
        </w:rPr>
        <w:t xml:space="preserve"> </w:t>
      </w:r>
      <w:r w:rsidRPr="0059460E">
        <w:rPr>
          <w:rFonts w:ascii="David" w:hAnsi="David" w:cs="David"/>
          <w:sz w:val="28"/>
          <w:szCs w:val="28"/>
          <w:rtl/>
        </w:rPr>
        <w:t>שומר</w:t>
      </w:r>
      <w:r w:rsidRPr="0059460E">
        <w:rPr>
          <w:rFonts w:ascii="David" w:eastAsia="David" w:hAnsi="David" w:cs="David"/>
          <w:sz w:val="28"/>
          <w:szCs w:val="28"/>
          <w:rtl/>
        </w:rPr>
        <w:t xml:space="preserve"> </w:t>
      </w:r>
      <w:r w:rsidRPr="0059460E">
        <w:rPr>
          <w:rFonts w:ascii="David" w:hAnsi="David" w:cs="David"/>
          <w:sz w:val="28"/>
          <w:szCs w:val="28"/>
          <w:rtl/>
        </w:rPr>
        <w:t>על</w:t>
      </w:r>
      <w:r w:rsidRPr="0059460E">
        <w:rPr>
          <w:rFonts w:ascii="David" w:eastAsia="David" w:hAnsi="David" w:cs="David"/>
          <w:sz w:val="28"/>
          <w:szCs w:val="28"/>
          <w:rtl/>
        </w:rPr>
        <w:t xml:space="preserve"> </w:t>
      </w:r>
      <w:r w:rsidRPr="0059460E">
        <w:rPr>
          <w:rFonts w:ascii="David" w:hAnsi="David" w:cs="David"/>
          <w:sz w:val="28"/>
          <w:szCs w:val="28"/>
          <w:rtl/>
        </w:rPr>
        <w:t>זכויותיהם</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בעלי</w:t>
      </w:r>
      <w:r w:rsidR="00D97D7A">
        <w:rPr>
          <w:rFonts w:ascii="David" w:hAnsi="David" w:cs="David" w:hint="cs"/>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הוותיקים. מרגע</w:t>
      </w:r>
      <w:r w:rsidRPr="0059460E">
        <w:rPr>
          <w:rFonts w:ascii="David" w:eastAsia="David" w:hAnsi="David" w:cs="David"/>
          <w:sz w:val="28"/>
          <w:szCs w:val="28"/>
          <w:rtl/>
        </w:rPr>
        <w:t xml:space="preserve"> </w:t>
      </w:r>
      <w:r w:rsidRPr="0059460E">
        <w:rPr>
          <w:rFonts w:ascii="David" w:hAnsi="David" w:cs="David"/>
          <w:sz w:val="28"/>
          <w:szCs w:val="28"/>
          <w:rtl/>
        </w:rPr>
        <w:t>שהגענו</w:t>
      </w:r>
      <w:r w:rsidRPr="0059460E">
        <w:rPr>
          <w:rFonts w:ascii="David" w:eastAsia="David" w:hAnsi="David" w:cs="David"/>
          <w:sz w:val="28"/>
          <w:szCs w:val="28"/>
          <w:rtl/>
        </w:rPr>
        <w:t xml:space="preserve"> </w:t>
      </w:r>
      <w:r w:rsidRPr="0059460E">
        <w:rPr>
          <w:rFonts w:ascii="David" w:hAnsi="David" w:cs="David"/>
          <w:sz w:val="28"/>
          <w:szCs w:val="28"/>
          <w:rtl/>
        </w:rPr>
        <w:t>למצב</w:t>
      </w:r>
      <w:r w:rsidRPr="0059460E">
        <w:rPr>
          <w:rFonts w:ascii="David" w:eastAsia="David" w:hAnsi="David" w:cs="David"/>
          <w:sz w:val="28"/>
          <w:szCs w:val="28"/>
          <w:rtl/>
        </w:rPr>
        <w:t xml:space="preserve"> </w:t>
      </w:r>
      <w:r w:rsidRPr="0059460E">
        <w:rPr>
          <w:rFonts w:ascii="David" w:hAnsi="David" w:cs="David"/>
          <w:sz w:val="28"/>
          <w:szCs w:val="28"/>
          <w:rtl/>
        </w:rPr>
        <w:t>שבו, בתחילת</w:t>
      </w:r>
      <w:r w:rsidRPr="0059460E">
        <w:rPr>
          <w:rFonts w:ascii="David" w:eastAsia="David" w:hAnsi="David" w:cs="David"/>
          <w:sz w:val="28"/>
          <w:szCs w:val="28"/>
          <w:rtl/>
        </w:rPr>
        <w:t xml:space="preserve"> </w:t>
      </w:r>
      <w:r w:rsidRPr="0059460E">
        <w:rPr>
          <w:rFonts w:ascii="David" w:hAnsi="David" w:cs="David"/>
          <w:sz w:val="28"/>
          <w:szCs w:val="28"/>
          <w:rtl/>
        </w:rPr>
        <w:t>הספירה, לכל</w:t>
      </w:r>
      <w:r w:rsidRPr="0059460E">
        <w:rPr>
          <w:rFonts w:ascii="David" w:eastAsia="David" w:hAnsi="David" w:cs="David"/>
          <w:sz w:val="28"/>
          <w:szCs w:val="28"/>
          <w:rtl/>
        </w:rPr>
        <w:t xml:space="preserve"> </w:t>
      </w:r>
      <w:r w:rsidRPr="0059460E">
        <w:rPr>
          <w:rFonts w:ascii="David" w:hAnsi="David" w:cs="David"/>
          <w:sz w:val="28"/>
          <w:szCs w:val="28"/>
          <w:rtl/>
        </w:rPr>
        <w:t>אזרח</w:t>
      </w:r>
      <w:r w:rsidRPr="0059460E">
        <w:rPr>
          <w:rFonts w:ascii="David" w:eastAsia="David" w:hAnsi="David" w:cs="David"/>
          <w:sz w:val="28"/>
          <w:szCs w:val="28"/>
          <w:rtl/>
        </w:rPr>
        <w:t xml:space="preserve"> </w:t>
      </w:r>
      <w:r w:rsidRPr="0059460E">
        <w:rPr>
          <w:rFonts w:ascii="David" w:hAnsi="David" w:cs="David"/>
          <w:sz w:val="28"/>
          <w:szCs w:val="28"/>
          <w:rtl/>
        </w:rPr>
        <w:t>יש</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 מצב</w:t>
      </w:r>
      <w:r w:rsidRPr="0059460E">
        <w:rPr>
          <w:rFonts w:ascii="David" w:eastAsia="David" w:hAnsi="David" w:cs="David"/>
          <w:sz w:val="28"/>
          <w:szCs w:val="28"/>
          <w:rtl/>
        </w:rPr>
        <w:t xml:space="preserve"> </w:t>
      </w:r>
      <w:r w:rsidRPr="0059460E">
        <w:rPr>
          <w:rFonts w:ascii="David" w:hAnsi="David" w:cs="David"/>
          <w:sz w:val="28"/>
          <w:szCs w:val="28"/>
          <w:rtl/>
        </w:rPr>
        <w:t>זה</w:t>
      </w:r>
      <w:r w:rsidRPr="0059460E">
        <w:rPr>
          <w:rFonts w:ascii="David" w:eastAsia="David" w:hAnsi="David" w:cs="David"/>
          <w:sz w:val="28"/>
          <w:szCs w:val="28"/>
          <w:rtl/>
        </w:rPr>
        <w:t xml:space="preserve"> </w:t>
      </w:r>
      <w:r w:rsidRPr="0059460E">
        <w:rPr>
          <w:rFonts w:ascii="David" w:hAnsi="David" w:cs="David"/>
          <w:sz w:val="28"/>
          <w:szCs w:val="28"/>
          <w:rtl/>
        </w:rPr>
        <w:t>יישמר</w:t>
      </w:r>
      <w:r w:rsidRPr="0059460E">
        <w:rPr>
          <w:rFonts w:ascii="David" w:eastAsia="David" w:hAnsi="David" w:cs="David"/>
          <w:sz w:val="28"/>
          <w:szCs w:val="28"/>
          <w:rtl/>
        </w:rPr>
        <w:t xml:space="preserve"> </w:t>
      </w:r>
      <w:r w:rsidRPr="0059460E">
        <w:rPr>
          <w:rFonts w:ascii="David" w:hAnsi="David" w:cs="David"/>
          <w:sz w:val="28"/>
          <w:szCs w:val="28"/>
          <w:rtl/>
        </w:rPr>
        <w:t>לתמיד.</w:t>
      </w:r>
    </w:p>
    <w:p w:rsidR="009C2B09" w:rsidRPr="0059460E" w:rsidRDefault="009C2B09" w:rsidP="009C2B09">
      <w:pPr>
        <w:pStyle w:val="a1"/>
        <w:bidi/>
        <w:rPr>
          <w:rFonts w:ascii="David" w:hAnsi="David" w:cs="David"/>
          <w:sz w:val="28"/>
          <w:szCs w:val="28"/>
          <w:rtl/>
        </w:rPr>
      </w:pPr>
      <w:r w:rsidRPr="0059460E">
        <w:rPr>
          <w:rFonts w:ascii="David" w:hAnsi="David" w:cs="David"/>
          <w:sz w:val="28"/>
          <w:szCs w:val="28"/>
          <w:rtl/>
        </w:rPr>
        <w:t>מהו</w:t>
      </w:r>
      <w:r w:rsidRPr="0059460E">
        <w:rPr>
          <w:rFonts w:ascii="David" w:eastAsia="David" w:hAnsi="David" w:cs="David"/>
          <w:sz w:val="28"/>
          <w:szCs w:val="28"/>
          <w:rtl/>
        </w:rPr>
        <w:t xml:space="preserve"> </w:t>
      </w:r>
      <w:r w:rsidRPr="0059460E">
        <w:rPr>
          <w:rFonts w:ascii="David" w:hAnsi="David" w:cs="David"/>
          <w:sz w:val="28"/>
          <w:szCs w:val="28"/>
          <w:rtl/>
        </w:rPr>
        <w:t>קצב</w:t>
      </w:r>
      <w:r w:rsidRPr="0059460E">
        <w:rPr>
          <w:rFonts w:ascii="David" w:eastAsia="David" w:hAnsi="David" w:cs="David"/>
          <w:sz w:val="28"/>
          <w:szCs w:val="28"/>
          <w:rtl/>
        </w:rPr>
        <w:t xml:space="preserve"> </w:t>
      </w:r>
      <w:r w:rsidRPr="0059460E">
        <w:rPr>
          <w:rFonts w:ascii="David" w:hAnsi="David" w:cs="David"/>
          <w:sz w:val="28"/>
          <w:szCs w:val="28"/>
          <w:rtl/>
        </w:rPr>
        <w:t>הירידה</w:t>
      </w:r>
      <w:r w:rsidRPr="0059460E">
        <w:rPr>
          <w:rFonts w:ascii="David" w:eastAsia="David" w:hAnsi="David" w:cs="David"/>
          <w:sz w:val="28"/>
          <w:szCs w:val="28"/>
          <w:rtl/>
        </w:rPr>
        <w:t xml:space="preserve"> </w:t>
      </w:r>
      <w:r w:rsidRPr="0059460E">
        <w:rPr>
          <w:rFonts w:ascii="David" w:hAnsi="David" w:cs="David"/>
          <w:sz w:val="28"/>
          <w:szCs w:val="28"/>
          <w:rtl/>
        </w:rPr>
        <w:t>במספר</w:t>
      </w:r>
      <w:r w:rsidRPr="0059460E">
        <w:rPr>
          <w:rFonts w:ascii="David" w:eastAsia="David" w:hAnsi="David" w:cs="David"/>
          <w:sz w:val="28"/>
          <w:szCs w:val="28"/>
          <w:rtl/>
        </w:rPr>
        <w:t xml:space="preserve"> </w:t>
      </w:r>
      <w:r w:rsidRPr="0059460E">
        <w:rPr>
          <w:rFonts w:ascii="David" w:hAnsi="David" w:cs="David"/>
          <w:sz w:val="28"/>
          <w:szCs w:val="28"/>
          <w:rtl/>
        </w:rPr>
        <w:t>חסרי</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מיובל</w:t>
      </w:r>
      <w:r w:rsidRPr="0059460E">
        <w:rPr>
          <w:rFonts w:ascii="David" w:eastAsia="David" w:hAnsi="David" w:cs="David"/>
          <w:sz w:val="28"/>
          <w:szCs w:val="28"/>
          <w:rtl/>
        </w:rPr>
        <w:t xml:space="preserve"> </w:t>
      </w:r>
      <w:r w:rsidRPr="0059460E">
        <w:rPr>
          <w:rFonts w:ascii="David" w:hAnsi="David" w:cs="David"/>
          <w:sz w:val="28"/>
          <w:szCs w:val="28"/>
          <w:rtl/>
        </w:rPr>
        <w:t>ליובל? התשובה</w:t>
      </w:r>
      <w:r w:rsidRPr="0059460E">
        <w:rPr>
          <w:rFonts w:ascii="David" w:eastAsia="David" w:hAnsi="David" w:cs="David"/>
          <w:sz w:val="28"/>
          <w:szCs w:val="28"/>
          <w:rtl/>
        </w:rPr>
        <w:t xml:space="preserve"> </w:t>
      </w:r>
      <w:r w:rsidRPr="0059460E">
        <w:rPr>
          <w:rFonts w:ascii="David" w:hAnsi="David" w:cs="David"/>
          <w:sz w:val="28"/>
          <w:szCs w:val="28"/>
          <w:rtl/>
        </w:rPr>
        <w:t>לשאלה</w:t>
      </w:r>
      <w:r w:rsidRPr="0059460E">
        <w:rPr>
          <w:rFonts w:ascii="David" w:eastAsia="David" w:hAnsi="David" w:cs="David"/>
          <w:sz w:val="28"/>
          <w:szCs w:val="28"/>
          <w:rtl/>
        </w:rPr>
        <w:t xml:space="preserve"> </w:t>
      </w:r>
      <w:r w:rsidRPr="0059460E">
        <w:rPr>
          <w:rFonts w:ascii="David" w:hAnsi="David" w:cs="David"/>
          <w:sz w:val="28"/>
          <w:szCs w:val="28"/>
          <w:rtl/>
        </w:rPr>
        <w:t>זו</w:t>
      </w:r>
      <w:r w:rsidRPr="0059460E">
        <w:rPr>
          <w:rFonts w:ascii="David" w:eastAsia="David" w:hAnsi="David" w:cs="David"/>
          <w:sz w:val="28"/>
          <w:szCs w:val="28"/>
          <w:rtl/>
        </w:rPr>
        <w:t xml:space="preserve"> </w:t>
      </w:r>
      <w:r w:rsidRPr="0059460E">
        <w:rPr>
          <w:rFonts w:ascii="David" w:hAnsi="David" w:cs="David"/>
          <w:sz w:val="28"/>
          <w:szCs w:val="28"/>
          <w:rtl/>
        </w:rPr>
        <w:t>תלויה, כמובן, במספר</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שיימכרו</w:t>
      </w:r>
      <w:r w:rsidRPr="0059460E">
        <w:rPr>
          <w:rFonts w:ascii="David" w:eastAsia="David" w:hAnsi="David" w:cs="David"/>
          <w:sz w:val="28"/>
          <w:szCs w:val="28"/>
          <w:rtl/>
        </w:rPr>
        <w:t xml:space="preserve"> </w:t>
      </w:r>
      <w:r w:rsidRPr="0059460E">
        <w:rPr>
          <w:rFonts w:ascii="David" w:hAnsi="David" w:cs="David"/>
          <w:sz w:val="28"/>
          <w:szCs w:val="28"/>
          <w:rtl/>
        </w:rPr>
        <w:t>במהלך</w:t>
      </w:r>
      <w:r w:rsidRPr="0059460E">
        <w:rPr>
          <w:rFonts w:ascii="David" w:eastAsia="David" w:hAnsi="David" w:cs="David"/>
          <w:sz w:val="28"/>
          <w:szCs w:val="28"/>
          <w:rtl/>
        </w:rPr>
        <w:t xml:space="preserve"> </w:t>
      </w:r>
      <w:r w:rsidRPr="0059460E">
        <w:rPr>
          <w:rFonts w:ascii="David" w:hAnsi="David" w:cs="David"/>
          <w:sz w:val="28"/>
          <w:szCs w:val="28"/>
          <w:rtl/>
        </w:rPr>
        <w:t>היובל. כאשר</w:t>
      </w:r>
      <w:r w:rsidRPr="0059460E">
        <w:rPr>
          <w:rFonts w:ascii="David" w:eastAsia="David" w:hAnsi="David" w:cs="David"/>
          <w:sz w:val="28"/>
          <w:szCs w:val="28"/>
          <w:rtl/>
        </w:rPr>
        <w:t xml:space="preserve"> </w:t>
      </w:r>
      <w:r w:rsidRPr="0059460E">
        <w:rPr>
          <w:rFonts w:ascii="David" w:hAnsi="David" w:cs="David"/>
          <w:sz w:val="28"/>
          <w:szCs w:val="28"/>
          <w:rtl/>
        </w:rPr>
        <w:t>שוק</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הוא</w:t>
      </w:r>
      <w:r w:rsidRPr="0059460E">
        <w:rPr>
          <w:rFonts w:ascii="David" w:eastAsia="David" w:hAnsi="David" w:cs="David"/>
          <w:sz w:val="28"/>
          <w:szCs w:val="28"/>
          <w:rtl/>
        </w:rPr>
        <w:t xml:space="preserve"> </w:t>
      </w:r>
      <w:r w:rsidRPr="0059460E">
        <w:rPr>
          <w:rFonts w:ascii="David" w:hAnsi="David" w:cs="David"/>
          <w:sz w:val="28"/>
          <w:szCs w:val="28"/>
          <w:rtl/>
        </w:rPr>
        <w:t>חופשי, הכל</w:t>
      </w:r>
      <w:r w:rsidRPr="0059460E">
        <w:rPr>
          <w:rFonts w:ascii="David" w:eastAsia="David" w:hAnsi="David" w:cs="David"/>
          <w:sz w:val="28"/>
          <w:szCs w:val="28"/>
          <w:rtl/>
        </w:rPr>
        <w:t xml:space="preserve"> </w:t>
      </w:r>
      <w:r w:rsidRPr="0059460E">
        <w:rPr>
          <w:rFonts w:ascii="David" w:hAnsi="David" w:cs="David"/>
          <w:sz w:val="28"/>
          <w:szCs w:val="28"/>
          <w:rtl/>
        </w:rPr>
        <w:t>יכול</w:t>
      </w:r>
      <w:r w:rsidRPr="0059460E">
        <w:rPr>
          <w:rFonts w:ascii="David" w:eastAsia="David" w:hAnsi="David" w:cs="David"/>
          <w:sz w:val="28"/>
          <w:szCs w:val="28"/>
          <w:rtl/>
        </w:rPr>
        <w:t xml:space="preserve"> </w:t>
      </w:r>
      <w:r w:rsidRPr="0059460E">
        <w:rPr>
          <w:rFonts w:ascii="David" w:hAnsi="David" w:cs="David"/>
          <w:sz w:val="28"/>
          <w:szCs w:val="28"/>
          <w:rtl/>
        </w:rPr>
        <w:t>לקרות, ולכן</w:t>
      </w:r>
      <w:r w:rsidRPr="0059460E">
        <w:rPr>
          <w:rFonts w:ascii="David" w:eastAsia="David" w:hAnsi="David" w:cs="David"/>
          <w:sz w:val="28"/>
          <w:szCs w:val="28"/>
          <w:rtl/>
        </w:rPr>
        <w:t xml:space="preserve"> </w:t>
      </w:r>
      <w:r w:rsidRPr="0059460E">
        <w:rPr>
          <w:rFonts w:ascii="David" w:hAnsi="David" w:cs="David"/>
          <w:sz w:val="28"/>
          <w:szCs w:val="28"/>
          <w:rtl/>
        </w:rPr>
        <w:t>נבדוק</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שני</w:t>
      </w:r>
      <w:r w:rsidRPr="0059460E">
        <w:rPr>
          <w:rFonts w:ascii="David" w:eastAsia="David" w:hAnsi="David" w:cs="David"/>
          <w:sz w:val="28"/>
          <w:szCs w:val="28"/>
          <w:rtl/>
        </w:rPr>
        <w:t xml:space="preserve"> </w:t>
      </w:r>
      <w:r w:rsidRPr="0059460E">
        <w:rPr>
          <w:rFonts w:ascii="David" w:hAnsi="David" w:cs="David"/>
          <w:sz w:val="28"/>
          <w:szCs w:val="28"/>
          <w:rtl/>
        </w:rPr>
        <w:t>התרחישים</w:t>
      </w:r>
      <w:r w:rsidRPr="0059460E">
        <w:rPr>
          <w:rFonts w:ascii="David" w:eastAsia="David" w:hAnsi="David" w:cs="David"/>
          <w:sz w:val="28"/>
          <w:szCs w:val="28"/>
          <w:rtl/>
        </w:rPr>
        <w:t xml:space="preserve"> </w:t>
      </w:r>
      <w:r w:rsidRPr="0059460E">
        <w:rPr>
          <w:rFonts w:ascii="David" w:hAnsi="David" w:cs="David"/>
          <w:sz w:val="28"/>
          <w:szCs w:val="28"/>
          <w:rtl/>
        </w:rPr>
        <w:t>הקיצוניים:</w:t>
      </w:r>
    </w:p>
    <w:p w:rsidR="009C2B09" w:rsidRPr="0059460E" w:rsidRDefault="009C2B09" w:rsidP="009C2B09">
      <w:pPr>
        <w:pStyle w:val="a1"/>
        <w:bidi/>
        <w:rPr>
          <w:rFonts w:ascii="David" w:hAnsi="David" w:cs="David"/>
          <w:sz w:val="28"/>
          <w:szCs w:val="28"/>
          <w:rtl/>
        </w:rPr>
      </w:pPr>
      <w:r w:rsidRPr="0059460E">
        <w:rPr>
          <w:rFonts w:ascii="David" w:hAnsi="David" w:cs="David"/>
          <w:sz w:val="28"/>
          <w:szCs w:val="28"/>
          <w:rtl/>
        </w:rPr>
        <w:t>התרחיש</w:t>
      </w:r>
      <w:r w:rsidRPr="0059460E">
        <w:rPr>
          <w:rFonts w:ascii="David" w:eastAsia="David" w:hAnsi="David" w:cs="David"/>
          <w:sz w:val="28"/>
          <w:szCs w:val="28"/>
          <w:rtl/>
        </w:rPr>
        <w:t xml:space="preserve"> </w:t>
      </w:r>
      <w:r w:rsidRPr="0059460E">
        <w:rPr>
          <w:rFonts w:ascii="David" w:hAnsi="David" w:cs="David"/>
          <w:sz w:val="28"/>
          <w:szCs w:val="28"/>
          <w:rtl/>
        </w:rPr>
        <w:t>הגרוע</w:t>
      </w:r>
      <w:r w:rsidRPr="0059460E">
        <w:rPr>
          <w:rFonts w:ascii="David" w:eastAsia="David" w:hAnsi="David" w:cs="David"/>
          <w:sz w:val="28"/>
          <w:szCs w:val="28"/>
          <w:rtl/>
        </w:rPr>
        <w:t xml:space="preserve"> </w:t>
      </w:r>
      <w:r w:rsidRPr="0059460E">
        <w:rPr>
          <w:rFonts w:ascii="David" w:hAnsi="David" w:cs="David"/>
          <w:sz w:val="28"/>
          <w:szCs w:val="28"/>
          <w:rtl/>
        </w:rPr>
        <w:t>ביותר</w:t>
      </w:r>
      <w:r w:rsidRPr="0059460E">
        <w:rPr>
          <w:rFonts w:ascii="David" w:eastAsia="David" w:hAnsi="David" w:cs="David"/>
          <w:sz w:val="28"/>
          <w:szCs w:val="28"/>
          <w:rtl/>
        </w:rPr>
        <w:t xml:space="preserve"> </w:t>
      </w:r>
      <w:r w:rsidRPr="0059460E">
        <w:rPr>
          <w:rFonts w:ascii="David" w:hAnsi="David" w:cs="David"/>
          <w:sz w:val="28"/>
          <w:szCs w:val="28"/>
          <w:rtl/>
        </w:rPr>
        <w:t>(מבחינת</w:t>
      </w:r>
      <w:r w:rsidRPr="0059460E">
        <w:rPr>
          <w:rFonts w:ascii="David" w:eastAsia="David" w:hAnsi="David" w:cs="David"/>
          <w:sz w:val="28"/>
          <w:szCs w:val="28"/>
          <w:rtl/>
        </w:rPr>
        <w:t xml:space="preserve"> </w:t>
      </w:r>
      <w:r w:rsidRPr="0059460E">
        <w:rPr>
          <w:rFonts w:ascii="David" w:hAnsi="David" w:cs="David"/>
          <w:sz w:val="28"/>
          <w:szCs w:val="28"/>
          <w:rtl/>
        </w:rPr>
        <w:t>חסרי</w:t>
      </w:r>
      <w:r w:rsidRPr="0059460E">
        <w:rPr>
          <w:rFonts w:ascii="David" w:eastAsia="David" w:hAnsi="David" w:cs="David"/>
          <w:sz w:val="28"/>
          <w:szCs w:val="28"/>
          <w:rtl/>
        </w:rPr>
        <w:t xml:space="preserve"> </w:t>
      </w:r>
      <w:r w:rsidRPr="0059460E">
        <w:rPr>
          <w:rFonts w:ascii="David" w:hAnsi="David" w:cs="David"/>
          <w:sz w:val="28"/>
          <w:szCs w:val="28"/>
          <w:rtl/>
        </w:rPr>
        <w:t>הנחלות) הוא, שאף אחד</w:t>
      </w:r>
      <w:r w:rsidRPr="0059460E">
        <w:rPr>
          <w:rFonts w:ascii="David" w:eastAsia="David" w:hAnsi="David" w:cs="David"/>
          <w:sz w:val="28"/>
          <w:szCs w:val="28"/>
          <w:rtl/>
        </w:rPr>
        <w:t xml:space="preserve"> </w:t>
      </w:r>
      <w:r w:rsidRPr="0059460E">
        <w:rPr>
          <w:rFonts w:ascii="David" w:hAnsi="David" w:cs="David"/>
          <w:sz w:val="28"/>
          <w:szCs w:val="28"/>
          <w:rtl/>
        </w:rPr>
        <w:t>מבעלי</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(או, לפחות, אף</w:t>
      </w:r>
      <w:r w:rsidRPr="0059460E">
        <w:rPr>
          <w:rFonts w:ascii="David" w:eastAsia="David" w:hAnsi="David" w:cs="David"/>
          <w:sz w:val="28"/>
          <w:szCs w:val="28"/>
          <w:rtl/>
        </w:rPr>
        <w:t xml:space="preserve"> </w:t>
      </w:r>
      <w:r w:rsidRPr="0059460E">
        <w:rPr>
          <w:rFonts w:ascii="David" w:hAnsi="David" w:cs="David"/>
          <w:sz w:val="28"/>
          <w:szCs w:val="28"/>
          <w:rtl/>
        </w:rPr>
        <w:t>אחד</w:t>
      </w:r>
      <w:r w:rsidRPr="0059460E">
        <w:rPr>
          <w:rFonts w:ascii="David" w:eastAsia="David" w:hAnsi="David" w:cs="David"/>
          <w:sz w:val="28"/>
          <w:szCs w:val="28"/>
          <w:rtl/>
        </w:rPr>
        <w:t xml:space="preserve"> </w:t>
      </w:r>
      <w:r w:rsidRPr="0059460E">
        <w:rPr>
          <w:rFonts w:ascii="David" w:hAnsi="David" w:cs="David"/>
          <w:sz w:val="28"/>
          <w:szCs w:val="28"/>
          <w:rtl/>
        </w:rPr>
        <w:t>מבעלי</w:t>
      </w:r>
      <w:r w:rsidRPr="0059460E">
        <w:rPr>
          <w:rFonts w:ascii="David" w:eastAsia="David" w:hAnsi="David" w:cs="David"/>
          <w:sz w:val="28"/>
          <w:szCs w:val="28"/>
          <w:rtl/>
        </w:rPr>
        <w:t xml:space="preserve"> </w:t>
      </w:r>
      <w:r w:rsidRPr="0059460E">
        <w:rPr>
          <w:rFonts w:ascii="David" w:hAnsi="David" w:cs="David"/>
          <w:sz w:val="28"/>
          <w:szCs w:val="28"/>
          <w:rtl/>
        </w:rPr>
        <w:t>שתי</w:t>
      </w:r>
      <w:r w:rsidRPr="0059460E">
        <w:rPr>
          <w:rFonts w:ascii="David" w:eastAsia="David" w:hAnsi="David" w:cs="David"/>
          <w:sz w:val="28"/>
          <w:szCs w:val="28"/>
          <w:rtl/>
        </w:rPr>
        <w:t xml:space="preserve"> </w:t>
      </w:r>
      <w:r w:rsidRPr="0059460E">
        <w:rPr>
          <w:rFonts w:ascii="David" w:hAnsi="David" w:cs="David"/>
          <w:sz w:val="28"/>
          <w:szCs w:val="28"/>
          <w:rtl/>
        </w:rPr>
        <w:t>נחלות</w:t>
      </w:r>
      <w:r w:rsidRPr="0059460E">
        <w:rPr>
          <w:rFonts w:ascii="David" w:eastAsia="David" w:hAnsi="David" w:cs="David"/>
          <w:sz w:val="28"/>
          <w:szCs w:val="28"/>
          <w:rtl/>
        </w:rPr>
        <w:t xml:space="preserve"> </w:t>
      </w:r>
      <w:r w:rsidRPr="0059460E">
        <w:rPr>
          <w:rFonts w:ascii="David" w:hAnsi="David" w:cs="David"/>
          <w:sz w:val="28"/>
          <w:szCs w:val="28"/>
          <w:rtl/>
        </w:rPr>
        <w:t>או</w:t>
      </w:r>
      <w:r w:rsidRPr="0059460E">
        <w:rPr>
          <w:rFonts w:ascii="David" w:eastAsia="David" w:hAnsi="David" w:cs="David"/>
          <w:sz w:val="28"/>
          <w:szCs w:val="28"/>
          <w:rtl/>
        </w:rPr>
        <w:t xml:space="preserve"> </w:t>
      </w:r>
      <w:r w:rsidRPr="0059460E">
        <w:rPr>
          <w:rFonts w:ascii="David" w:hAnsi="David" w:cs="David"/>
          <w:sz w:val="28"/>
          <w:szCs w:val="28"/>
          <w:rtl/>
        </w:rPr>
        <w:t>יותר) אינו</w:t>
      </w:r>
      <w:r w:rsidRPr="0059460E">
        <w:rPr>
          <w:rFonts w:ascii="David" w:eastAsia="David" w:hAnsi="David" w:cs="David"/>
          <w:sz w:val="28"/>
          <w:szCs w:val="28"/>
          <w:rtl/>
        </w:rPr>
        <w:t xml:space="preserve"> </w:t>
      </w:r>
      <w:r w:rsidRPr="0059460E">
        <w:rPr>
          <w:rFonts w:ascii="David" w:hAnsi="David" w:cs="David"/>
          <w:sz w:val="28"/>
          <w:szCs w:val="28"/>
          <w:rtl/>
        </w:rPr>
        <w:t>מוכר</w:t>
      </w:r>
      <w:r w:rsidRPr="0059460E">
        <w:rPr>
          <w:rFonts w:ascii="David" w:eastAsia="David" w:hAnsi="David" w:cs="David"/>
          <w:sz w:val="28"/>
          <w:szCs w:val="28"/>
          <w:rtl/>
        </w:rPr>
        <w:t xml:space="preserve"> </w:t>
      </w:r>
      <w:r w:rsidRPr="0059460E">
        <w:rPr>
          <w:rFonts w:ascii="David" w:hAnsi="David" w:cs="David"/>
          <w:sz w:val="28"/>
          <w:szCs w:val="28"/>
          <w:rtl/>
        </w:rPr>
        <w:t>אף</w:t>
      </w:r>
      <w:r w:rsidRPr="0059460E">
        <w:rPr>
          <w:rFonts w:ascii="David" w:eastAsia="David" w:hAnsi="David" w:cs="David"/>
          <w:sz w:val="28"/>
          <w:szCs w:val="28"/>
          <w:rtl/>
        </w:rPr>
        <w:t xml:space="preserve"> </w:t>
      </w:r>
      <w:r w:rsidRPr="0059460E">
        <w:rPr>
          <w:rFonts w:ascii="David" w:hAnsi="David" w:cs="David"/>
          <w:sz w:val="28"/>
          <w:szCs w:val="28"/>
          <w:rtl/>
        </w:rPr>
        <w:t>נחלה. במקרה</w:t>
      </w:r>
      <w:r w:rsidRPr="0059460E">
        <w:rPr>
          <w:rFonts w:ascii="David" w:eastAsia="David" w:hAnsi="David" w:cs="David"/>
          <w:sz w:val="28"/>
          <w:szCs w:val="28"/>
          <w:rtl/>
        </w:rPr>
        <w:t xml:space="preserve"> </w:t>
      </w:r>
      <w:r w:rsidRPr="0059460E">
        <w:rPr>
          <w:rFonts w:ascii="David" w:hAnsi="David" w:cs="David"/>
          <w:sz w:val="28"/>
          <w:szCs w:val="28"/>
          <w:rtl/>
        </w:rPr>
        <w:t>זה, מספר</w:t>
      </w:r>
      <w:r w:rsidRPr="0059460E">
        <w:rPr>
          <w:rFonts w:ascii="David" w:eastAsia="David" w:hAnsi="David" w:cs="David"/>
          <w:sz w:val="28"/>
          <w:szCs w:val="28"/>
          <w:rtl/>
        </w:rPr>
        <w:t xml:space="preserve"> </w:t>
      </w:r>
      <w:r w:rsidRPr="0059460E">
        <w:rPr>
          <w:rFonts w:ascii="David" w:hAnsi="David" w:cs="David"/>
          <w:sz w:val="28"/>
          <w:szCs w:val="28"/>
          <w:rtl/>
        </w:rPr>
        <w:t>חסרי</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יישאר</w:t>
      </w:r>
      <w:r w:rsidRPr="0059460E">
        <w:rPr>
          <w:rFonts w:ascii="David" w:eastAsia="David" w:hAnsi="David" w:cs="David"/>
          <w:sz w:val="28"/>
          <w:szCs w:val="28"/>
          <w:rtl/>
        </w:rPr>
        <w:t xml:space="preserve"> </w:t>
      </w:r>
      <w:r w:rsidRPr="0059460E">
        <w:rPr>
          <w:rFonts w:ascii="David" w:hAnsi="David" w:cs="David"/>
          <w:sz w:val="28"/>
          <w:szCs w:val="28"/>
          <w:rtl/>
        </w:rPr>
        <w:t>קבוע.</w:t>
      </w:r>
    </w:p>
    <w:p w:rsidR="009C2B09" w:rsidRPr="0059460E" w:rsidRDefault="009C2B09" w:rsidP="009C2B09">
      <w:pPr>
        <w:pStyle w:val="a1"/>
        <w:bidi/>
        <w:rPr>
          <w:sz w:val="28"/>
          <w:szCs w:val="28"/>
        </w:rPr>
      </w:pPr>
      <w:r w:rsidRPr="0059460E">
        <w:rPr>
          <w:rFonts w:ascii="David" w:hAnsi="David" w:cs="David"/>
          <w:sz w:val="28"/>
          <w:szCs w:val="28"/>
          <w:rtl/>
        </w:rPr>
        <w:t>התרחיש</w:t>
      </w:r>
      <w:r w:rsidRPr="0059460E">
        <w:rPr>
          <w:rFonts w:ascii="David" w:eastAsia="David" w:hAnsi="David" w:cs="David"/>
          <w:sz w:val="28"/>
          <w:szCs w:val="28"/>
          <w:rtl/>
        </w:rPr>
        <w:t xml:space="preserve"> </w:t>
      </w:r>
      <w:r w:rsidRPr="0059460E">
        <w:rPr>
          <w:rFonts w:ascii="David" w:hAnsi="David" w:cs="David"/>
          <w:sz w:val="28"/>
          <w:szCs w:val="28"/>
          <w:rtl/>
        </w:rPr>
        <w:t>הטוב</w:t>
      </w:r>
      <w:r w:rsidRPr="0059460E">
        <w:rPr>
          <w:rFonts w:ascii="David" w:eastAsia="David" w:hAnsi="David" w:cs="David"/>
          <w:sz w:val="28"/>
          <w:szCs w:val="28"/>
          <w:rtl/>
        </w:rPr>
        <w:t xml:space="preserve"> </w:t>
      </w:r>
      <w:r w:rsidRPr="0059460E">
        <w:rPr>
          <w:rFonts w:ascii="David" w:hAnsi="David" w:cs="David"/>
          <w:sz w:val="28"/>
          <w:szCs w:val="28"/>
          <w:rtl/>
        </w:rPr>
        <w:t>ביותר</w:t>
      </w:r>
      <w:r w:rsidRPr="0059460E">
        <w:rPr>
          <w:rFonts w:ascii="David" w:eastAsia="David" w:hAnsi="David" w:cs="David"/>
          <w:sz w:val="28"/>
          <w:szCs w:val="28"/>
          <w:rtl/>
        </w:rPr>
        <w:t xml:space="preserve"> </w:t>
      </w:r>
      <w:r w:rsidRPr="0059460E">
        <w:rPr>
          <w:rFonts w:ascii="David" w:hAnsi="David" w:cs="David"/>
          <w:sz w:val="28"/>
          <w:szCs w:val="28"/>
          <w:rtl/>
        </w:rPr>
        <w:t>הוא, שכל</w:t>
      </w:r>
      <w:r w:rsidRPr="0059460E">
        <w:rPr>
          <w:rFonts w:ascii="David" w:eastAsia="David" w:hAnsi="David" w:cs="David"/>
          <w:sz w:val="28"/>
          <w:szCs w:val="28"/>
          <w:rtl/>
        </w:rPr>
        <w:t xml:space="preserve"> </w:t>
      </w:r>
      <w:r w:rsidRPr="0059460E">
        <w:rPr>
          <w:rFonts w:ascii="David" w:hAnsi="David" w:cs="David"/>
          <w:sz w:val="28"/>
          <w:szCs w:val="28"/>
          <w:rtl/>
        </w:rPr>
        <w:t>בעלי</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מוכרים</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כל</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שלהם</w:t>
      </w:r>
      <w:r w:rsidRPr="0059460E">
        <w:rPr>
          <w:rFonts w:ascii="David" w:eastAsia="David" w:hAnsi="David" w:cs="David"/>
          <w:sz w:val="28"/>
          <w:szCs w:val="28"/>
          <w:rtl/>
        </w:rPr>
        <w:t xml:space="preserve"> </w:t>
      </w:r>
      <w:r w:rsidRPr="0059460E">
        <w:rPr>
          <w:rFonts w:ascii="David" w:hAnsi="David" w:cs="David"/>
          <w:sz w:val="28"/>
          <w:szCs w:val="28"/>
          <w:rtl/>
        </w:rPr>
        <w:t>בשלב</w:t>
      </w:r>
      <w:r w:rsidRPr="0059460E">
        <w:rPr>
          <w:rFonts w:ascii="David" w:eastAsia="David" w:hAnsi="David" w:cs="David"/>
          <w:sz w:val="28"/>
          <w:szCs w:val="28"/>
          <w:rtl/>
        </w:rPr>
        <w:t xml:space="preserve"> </w:t>
      </w:r>
      <w:r w:rsidRPr="0059460E">
        <w:rPr>
          <w:rFonts w:ascii="David" w:hAnsi="David" w:cs="David"/>
          <w:sz w:val="28"/>
          <w:szCs w:val="28"/>
          <w:rtl/>
        </w:rPr>
        <w:t>כלשהו</w:t>
      </w:r>
      <w:r w:rsidRPr="0059460E">
        <w:rPr>
          <w:rFonts w:ascii="David" w:eastAsia="David" w:hAnsi="David" w:cs="David"/>
          <w:sz w:val="28"/>
          <w:szCs w:val="28"/>
          <w:rtl/>
        </w:rPr>
        <w:t xml:space="preserve"> </w:t>
      </w:r>
      <w:r w:rsidRPr="0059460E">
        <w:rPr>
          <w:rFonts w:ascii="David" w:hAnsi="David" w:cs="David"/>
          <w:sz w:val="28"/>
          <w:szCs w:val="28"/>
          <w:rtl/>
        </w:rPr>
        <w:t>במהלך</w:t>
      </w:r>
      <w:r w:rsidRPr="0059460E">
        <w:rPr>
          <w:rFonts w:ascii="David" w:eastAsia="David" w:hAnsi="David" w:cs="David"/>
          <w:sz w:val="28"/>
          <w:szCs w:val="28"/>
          <w:rtl/>
        </w:rPr>
        <w:t xml:space="preserve"> </w:t>
      </w:r>
      <w:r w:rsidRPr="0059460E">
        <w:rPr>
          <w:rFonts w:ascii="David" w:hAnsi="David" w:cs="David"/>
          <w:sz w:val="28"/>
          <w:szCs w:val="28"/>
          <w:rtl/>
        </w:rPr>
        <w:t>היובל, כלומר</w:t>
      </w:r>
      <w:r w:rsidRPr="0059460E">
        <w:rPr>
          <w:rFonts w:ascii="David" w:eastAsia="David" w:hAnsi="David" w:cs="David"/>
          <w:sz w:val="28"/>
          <w:szCs w:val="28"/>
          <w:rtl/>
        </w:rPr>
        <w:t xml:space="preserve"> </w:t>
      </w:r>
      <w:r w:rsidRPr="0059460E">
        <w:rPr>
          <w:rFonts w:ascii="David" w:hAnsi="David" w:cs="David"/>
          <w:sz w:val="28"/>
          <w:szCs w:val="28"/>
          <w:rtl/>
        </w:rPr>
        <w:t>מתבצע</w:t>
      </w:r>
      <w:r w:rsidRPr="0059460E">
        <w:rPr>
          <w:rFonts w:ascii="David" w:eastAsia="David" w:hAnsi="David" w:cs="David"/>
          <w:sz w:val="28"/>
          <w:szCs w:val="28"/>
          <w:rtl/>
        </w:rPr>
        <w:t xml:space="preserve"> </w:t>
      </w:r>
      <w:r w:rsidRPr="0059460E">
        <w:rPr>
          <w:rFonts w:ascii="David" w:hAnsi="David" w:cs="David"/>
          <w:sz w:val="28"/>
          <w:szCs w:val="28"/>
          <w:rtl/>
        </w:rPr>
        <w:t>ערבול</w:t>
      </w:r>
      <w:r w:rsidRPr="0059460E">
        <w:rPr>
          <w:rFonts w:ascii="David" w:eastAsia="David" w:hAnsi="David" w:cs="David"/>
          <w:sz w:val="28"/>
          <w:szCs w:val="28"/>
          <w:rtl/>
        </w:rPr>
        <w:t xml:space="preserve"> </w:t>
      </w:r>
      <w:r w:rsidRPr="0059460E">
        <w:rPr>
          <w:rFonts w:ascii="David" w:hAnsi="David" w:cs="David"/>
          <w:sz w:val="28"/>
          <w:szCs w:val="28"/>
          <w:rtl/>
        </w:rPr>
        <w:t>מלא</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בין</w:t>
      </w:r>
      <w:r w:rsidRPr="0059460E">
        <w:rPr>
          <w:rFonts w:ascii="David" w:eastAsia="David" w:hAnsi="David" w:cs="David"/>
          <w:sz w:val="28"/>
          <w:szCs w:val="28"/>
          <w:rtl/>
        </w:rPr>
        <w:t xml:space="preserve"> </w:t>
      </w:r>
      <w:r w:rsidRPr="0059460E">
        <w:rPr>
          <w:rFonts w:ascii="David" w:hAnsi="David" w:cs="David"/>
          <w:sz w:val="28"/>
          <w:szCs w:val="28"/>
          <w:rtl/>
        </w:rPr>
        <w:t>יובל</w:t>
      </w:r>
      <w:r w:rsidRPr="0059460E">
        <w:rPr>
          <w:rFonts w:ascii="David" w:eastAsia="David" w:hAnsi="David" w:cs="David"/>
          <w:sz w:val="28"/>
          <w:szCs w:val="28"/>
          <w:rtl/>
        </w:rPr>
        <w:t xml:space="preserve"> </w:t>
      </w:r>
      <w:r w:rsidRPr="0059460E">
        <w:rPr>
          <w:rFonts w:ascii="David" w:hAnsi="David" w:cs="David"/>
          <w:sz w:val="28"/>
          <w:szCs w:val="28"/>
          <w:rtl/>
        </w:rPr>
        <w:t>ליובל. במקרה</w:t>
      </w:r>
      <w:r w:rsidRPr="0059460E">
        <w:rPr>
          <w:rFonts w:ascii="David" w:eastAsia="David" w:hAnsi="David" w:cs="David"/>
          <w:sz w:val="28"/>
          <w:szCs w:val="28"/>
          <w:rtl/>
        </w:rPr>
        <w:t xml:space="preserve"> </w:t>
      </w:r>
      <w:r w:rsidRPr="0059460E">
        <w:rPr>
          <w:rFonts w:ascii="David" w:hAnsi="David" w:cs="David"/>
          <w:sz w:val="28"/>
          <w:szCs w:val="28"/>
          <w:rtl/>
        </w:rPr>
        <w:t>זה, ניתן</w:t>
      </w:r>
      <w:r w:rsidRPr="0059460E">
        <w:rPr>
          <w:rFonts w:ascii="David" w:eastAsia="David" w:hAnsi="David" w:cs="David"/>
          <w:sz w:val="28"/>
          <w:szCs w:val="28"/>
          <w:rtl/>
        </w:rPr>
        <w:t xml:space="preserve"> </w:t>
      </w:r>
      <w:r w:rsidRPr="0059460E">
        <w:rPr>
          <w:rFonts w:ascii="David" w:hAnsi="David" w:cs="David"/>
          <w:sz w:val="28"/>
          <w:szCs w:val="28"/>
          <w:rtl/>
        </w:rPr>
        <w:t>לקבל</w:t>
      </w:r>
      <w:r w:rsidRPr="0059460E">
        <w:rPr>
          <w:rFonts w:ascii="David" w:eastAsia="David" w:hAnsi="David" w:cs="David"/>
          <w:sz w:val="28"/>
          <w:szCs w:val="28"/>
          <w:rtl/>
        </w:rPr>
        <w:t xml:space="preserve"> </w:t>
      </w:r>
      <w:r w:rsidRPr="0059460E">
        <w:rPr>
          <w:rFonts w:ascii="David" w:hAnsi="David" w:cs="David"/>
          <w:sz w:val="28"/>
          <w:szCs w:val="28"/>
          <w:rtl/>
        </w:rPr>
        <w:t>קירוב</w:t>
      </w:r>
      <w:r w:rsidRPr="0059460E">
        <w:rPr>
          <w:rFonts w:ascii="David" w:eastAsia="David" w:hAnsi="David" w:cs="David"/>
          <w:sz w:val="28"/>
          <w:szCs w:val="28"/>
          <w:rtl/>
        </w:rPr>
        <w:t xml:space="preserve"> </w:t>
      </w:r>
      <w:r w:rsidRPr="0059460E">
        <w:rPr>
          <w:rFonts w:ascii="David" w:hAnsi="David" w:cs="David"/>
          <w:sz w:val="28"/>
          <w:szCs w:val="28"/>
          <w:rtl/>
        </w:rPr>
        <w:t>לקצב</w:t>
      </w:r>
      <w:r w:rsidRPr="0059460E">
        <w:rPr>
          <w:rFonts w:ascii="David" w:eastAsia="David" w:hAnsi="David" w:cs="David"/>
          <w:sz w:val="28"/>
          <w:szCs w:val="28"/>
          <w:rtl/>
        </w:rPr>
        <w:t xml:space="preserve"> </w:t>
      </w:r>
      <w:r w:rsidRPr="0059460E">
        <w:rPr>
          <w:rFonts w:ascii="David" w:hAnsi="David" w:cs="David"/>
          <w:sz w:val="28"/>
          <w:szCs w:val="28"/>
          <w:rtl/>
        </w:rPr>
        <w:t>הירידה</w:t>
      </w:r>
      <w:r w:rsidRPr="0059460E">
        <w:rPr>
          <w:rFonts w:ascii="David" w:eastAsia="David" w:hAnsi="David" w:cs="David"/>
          <w:sz w:val="28"/>
          <w:szCs w:val="28"/>
          <w:rtl/>
        </w:rPr>
        <w:t xml:space="preserve"> </w:t>
      </w:r>
      <w:r w:rsidRPr="0059460E">
        <w:rPr>
          <w:rFonts w:ascii="David" w:hAnsi="David" w:cs="David"/>
          <w:sz w:val="28"/>
          <w:szCs w:val="28"/>
          <w:rtl/>
        </w:rPr>
        <w:t>בעזרת</w:t>
      </w:r>
      <w:r w:rsidRPr="0059460E">
        <w:rPr>
          <w:rFonts w:ascii="David" w:eastAsia="David" w:hAnsi="David" w:cs="David"/>
          <w:sz w:val="28"/>
          <w:szCs w:val="28"/>
          <w:rtl/>
        </w:rPr>
        <w:t xml:space="preserve"> </w:t>
      </w:r>
      <w:r w:rsidRPr="0059460E">
        <w:rPr>
          <w:rFonts w:ascii="David" w:hAnsi="David" w:cs="David"/>
          <w:sz w:val="28"/>
          <w:szCs w:val="28"/>
          <w:rtl/>
        </w:rPr>
        <w:t>מודל</w:t>
      </w:r>
      <w:r w:rsidRPr="0059460E">
        <w:rPr>
          <w:rFonts w:ascii="David" w:eastAsia="David" w:hAnsi="David" w:cs="David"/>
          <w:sz w:val="28"/>
          <w:szCs w:val="28"/>
          <w:rtl/>
        </w:rPr>
        <w:t xml:space="preserve"> </w:t>
      </w:r>
      <w:r w:rsidRPr="0059460E">
        <w:rPr>
          <w:rFonts w:ascii="David" w:hAnsi="David" w:cs="David"/>
          <w:sz w:val="28"/>
          <w:szCs w:val="28"/>
          <w:rtl/>
        </w:rPr>
        <w:t>הסתברותי. הפיתוח</w:t>
      </w:r>
      <w:r w:rsidRPr="0059460E">
        <w:rPr>
          <w:rFonts w:ascii="David" w:eastAsia="David" w:hAnsi="David" w:cs="David"/>
          <w:sz w:val="28"/>
          <w:szCs w:val="28"/>
          <w:rtl/>
        </w:rPr>
        <w:t xml:space="preserve"> </w:t>
      </w:r>
      <w:r w:rsidRPr="0059460E">
        <w:rPr>
          <w:rFonts w:ascii="David" w:hAnsi="David" w:cs="David"/>
          <w:sz w:val="28"/>
          <w:szCs w:val="28"/>
          <w:rtl/>
        </w:rPr>
        <w:t>הוא</w:t>
      </w:r>
      <w:r w:rsidRPr="0059460E">
        <w:rPr>
          <w:rFonts w:ascii="David" w:eastAsia="David" w:hAnsi="David" w:cs="David"/>
          <w:sz w:val="28"/>
          <w:szCs w:val="28"/>
          <w:rtl/>
        </w:rPr>
        <w:t xml:space="preserve"> </w:t>
      </w:r>
      <w:r w:rsidRPr="0059460E">
        <w:rPr>
          <w:rFonts w:ascii="David" w:hAnsi="David" w:cs="David"/>
          <w:sz w:val="28"/>
          <w:szCs w:val="28"/>
          <w:rtl/>
        </w:rPr>
        <w:t>ארוך</w:t>
      </w:r>
      <w:r w:rsidRPr="0059460E">
        <w:rPr>
          <w:rFonts w:ascii="David" w:eastAsia="David" w:hAnsi="David" w:cs="David"/>
          <w:sz w:val="28"/>
          <w:szCs w:val="28"/>
          <w:rtl/>
        </w:rPr>
        <w:t xml:space="preserve"> </w:t>
      </w:r>
      <w:r w:rsidRPr="0059460E">
        <w:rPr>
          <w:rFonts w:ascii="David" w:hAnsi="David" w:cs="David"/>
          <w:sz w:val="28"/>
          <w:szCs w:val="28"/>
          <w:rtl/>
        </w:rPr>
        <w:t>ולכן</w:t>
      </w:r>
      <w:r w:rsidRPr="0059460E">
        <w:rPr>
          <w:rFonts w:ascii="David" w:eastAsia="David" w:hAnsi="David" w:cs="David"/>
          <w:sz w:val="28"/>
          <w:szCs w:val="28"/>
          <w:rtl/>
        </w:rPr>
        <w:t xml:space="preserve"> </w:t>
      </w:r>
      <w:r w:rsidRPr="0059460E">
        <w:rPr>
          <w:rFonts w:ascii="David" w:hAnsi="David" w:cs="David"/>
          <w:sz w:val="28"/>
          <w:szCs w:val="28"/>
          <w:rtl/>
        </w:rPr>
        <w:t>הועבר</w:t>
      </w:r>
      <w:r w:rsidRPr="0059460E">
        <w:rPr>
          <w:rFonts w:ascii="David" w:eastAsia="David" w:hAnsi="David" w:cs="David"/>
          <w:sz w:val="28"/>
          <w:szCs w:val="28"/>
          <w:rtl/>
        </w:rPr>
        <w:t xml:space="preserve"> </w:t>
      </w:r>
      <w:r w:rsidRPr="0059460E">
        <w:rPr>
          <w:rFonts w:ascii="David" w:hAnsi="David" w:cs="David"/>
          <w:sz w:val="28"/>
          <w:szCs w:val="28"/>
          <w:rtl/>
        </w:rPr>
        <w:t>לנספח</w:t>
      </w:r>
      <w:r w:rsidRPr="0059460E">
        <w:rPr>
          <w:rFonts w:ascii="David" w:eastAsia="David" w:hAnsi="David" w:cs="David"/>
          <w:sz w:val="28"/>
          <w:szCs w:val="28"/>
          <w:rtl/>
        </w:rPr>
        <w:t xml:space="preserve"> </w:t>
      </w:r>
      <w:r w:rsidRPr="0059460E">
        <w:rPr>
          <w:rFonts w:ascii="David" w:hAnsi="David" w:cs="David"/>
          <w:sz w:val="28"/>
          <w:szCs w:val="28"/>
          <w:rtl/>
        </w:rPr>
        <w:t>א. השורה</w:t>
      </w:r>
      <w:r w:rsidRPr="0059460E">
        <w:rPr>
          <w:rFonts w:ascii="David" w:eastAsia="David" w:hAnsi="David" w:cs="David"/>
          <w:sz w:val="28"/>
          <w:szCs w:val="28"/>
          <w:rtl/>
        </w:rPr>
        <w:t xml:space="preserve"> </w:t>
      </w:r>
      <w:r w:rsidRPr="0059460E">
        <w:rPr>
          <w:rFonts w:ascii="David" w:hAnsi="David" w:cs="David"/>
          <w:sz w:val="28"/>
          <w:szCs w:val="28"/>
          <w:rtl/>
        </w:rPr>
        <w:t>התחתונה</w:t>
      </w:r>
      <w:r w:rsidRPr="0059460E">
        <w:rPr>
          <w:rFonts w:ascii="David" w:eastAsia="David" w:hAnsi="David" w:cs="David"/>
          <w:sz w:val="28"/>
          <w:szCs w:val="28"/>
          <w:rtl/>
        </w:rPr>
        <w:t xml:space="preserve"> </w:t>
      </w:r>
      <w:r w:rsidRPr="0059460E">
        <w:rPr>
          <w:rFonts w:ascii="David" w:hAnsi="David" w:cs="David"/>
          <w:sz w:val="28"/>
          <w:szCs w:val="28"/>
          <w:rtl/>
        </w:rPr>
        <w:t>היא, שאם</w:t>
      </w:r>
      <w:r w:rsidRPr="0059460E">
        <w:rPr>
          <w:rFonts w:ascii="David" w:eastAsia="David" w:hAnsi="David" w:cs="David"/>
          <w:sz w:val="28"/>
          <w:szCs w:val="28"/>
          <w:rtl/>
        </w:rPr>
        <w:t xml:space="preserve"> </w:t>
      </w:r>
      <w:r w:rsidRPr="0059460E">
        <w:rPr>
          <w:rFonts w:ascii="David" w:hAnsi="David" w:cs="David"/>
          <w:sz w:val="28"/>
          <w:szCs w:val="28"/>
          <w:rtl/>
        </w:rPr>
        <w:t>ישנם</w:t>
      </w:r>
      <w:r w:rsidRPr="0059460E">
        <w:rPr>
          <w:rFonts w:ascii="David" w:eastAsia="David" w:hAnsi="David" w:cs="David"/>
          <w:sz w:val="28"/>
          <w:szCs w:val="28"/>
          <w:rtl/>
        </w:rPr>
        <w:t xml:space="preserve"> </w:t>
      </w:r>
      <w:r w:rsidRPr="0059460E">
        <w:rPr>
          <w:rFonts w:ascii="David" w:hAnsi="David" w:cs="David"/>
          <w:sz w:val="28"/>
          <w:szCs w:val="28"/>
        </w:rPr>
        <w:t>N</w:t>
      </w:r>
      <w:r w:rsidRPr="0059460E">
        <w:rPr>
          <w:rFonts w:ascii="David" w:hAnsi="David" w:cs="David"/>
          <w:sz w:val="28"/>
          <w:szCs w:val="28"/>
          <w:rtl/>
        </w:rPr>
        <w:t xml:space="preserve"> אזרחים</w:t>
      </w:r>
      <w:r w:rsidRPr="0059460E">
        <w:rPr>
          <w:rFonts w:ascii="David" w:eastAsia="David" w:hAnsi="David" w:cs="David"/>
          <w:sz w:val="28"/>
          <w:szCs w:val="28"/>
          <w:rtl/>
        </w:rPr>
        <w:t xml:space="preserve"> </w:t>
      </w:r>
      <w:r w:rsidRPr="0059460E">
        <w:rPr>
          <w:rFonts w:ascii="David" w:hAnsi="David" w:cs="David"/>
          <w:sz w:val="28"/>
          <w:szCs w:val="28"/>
          <w:rtl/>
        </w:rPr>
        <w:t>ו-</w:t>
      </w:r>
      <w:r w:rsidRPr="0059460E">
        <w:rPr>
          <w:rFonts w:ascii="David" w:hAnsi="David" w:cs="David"/>
          <w:sz w:val="28"/>
          <w:szCs w:val="28"/>
        </w:rPr>
        <w:t>N</w:t>
      </w:r>
      <w:r w:rsidRPr="0059460E">
        <w:rPr>
          <w:rFonts w:ascii="David" w:hAnsi="David" w:cs="David"/>
          <w:sz w:val="28"/>
          <w:szCs w:val="28"/>
          <w:rtl/>
        </w:rPr>
        <w:t xml:space="preserve"> נחלות, ואם</w:t>
      </w:r>
      <w:r w:rsidRPr="0059460E">
        <w:rPr>
          <w:rFonts w:ascii="David" w:eastAsia="David" w:hAnsi="David" w:cs="David"/>
          <w:sz w:val="28"/>
          <w:szCs w:val="28"/>
          <w:rtl/>
        </w:rPr>
        <w:t xml:space="preserve"> </w:t>
      </w:r>
      <w:r w:rsidRPr="0059460E">
        <w:rPr>
          <w:rFonts w:ascii="David" w:hAnsi="David" w:cs="David"/>
          <w:b/>
          <w:bCs/>
          <w:sz w:val="28"/>
          <w:szCs w:val="28"/>
          <w:rtl/>
        </w:rPr>
        <w:t>כל</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נמכרת</w:t>
      </w:r>
      <w:r w:rsidRPr="0059460E">
        <w:rPr>
          <w:rFonts w:ascii="David" w:eastAsia="David" w:hAnsi="David" w:cs="David"/>
          <w:sz w:val="28"/>
          <w:szCs w:val="28"/>
          <w:rtl/>
        </w:rPr>
        <w:t xml:space="preserve"> </w:t>
      </w:r>
      <w:r w:rsidRPr="0059460E">
        <w:rPr>
          <w:rFonts w:ascii="David" w:hAnsi="David" w:cs="David"/>
          <w:sz w:val="28"/>
          <w:szCs w:val="28"/>
          <w:rtl/>
        </w:rPr>
        <w:t>בשלב</w:t>
      </w:r>
      <w:r w:rsidRPr="0059460E">
        <w:rPr>
          <w:rFonts w:ascii="David" w:eastAsia="David" w:hAnsi="David" w:cs="David"/>
          <w:sz w:val="28"/>
          <w:szCs w:val="28"/>
          <w:rtl/>
        </w:rPr>
        <w:t xml:space="preserve"> </w:t>
      </w:r>
      <w:r w:rsidRPr="0059460E">
        <w:rPr>
          <w:rFonts w:ascii="David" w:hAnsi="David" w:cs="David"/>
          <w:sz w:val="28"/>
          <w:szCs w:val="28"/>
          <w:rtl/>
        </w:rPr>
        <w:t>כלשהו, במהלך</w:t>
      </w:r>
      <w:r w:rsidRPr="0059460E">
        <w:rPr>
          <w:rFonts w:ascii="David" w:eastAsia="David" w:hAnsi="David" w:cs="David"/>
          <w:sz w:val="28"/>
          <w:szCs w:val="28"/>
          <w:rtl/>
        </w:rPr>
        <w:t xml:space="preserve"> </w:t>
      </w:r>
      <w:r w:rsidRPr="0059460E">
        <w:rPr>
          <w:rFonts w:ascii="David" w:hAnsi="David" w:cs="David"/>
          <w:sz w:val="28"/>
          <w:szCs w:val="28"/>
        </w:rPr>
        <w:t>50</w:t>
      </w:r>
      <w:r w:rsidRPr="0059460E">
        <w:rPr>
          <w:rFonts w:ascii="David" w:hAnsi="David" w:cs="David"/>
          <w:sz w:val="28"/>
          <w:szCs w:val="28"/>
          <w:rtl/>
        </w:rPr>
        <w:t xml:space="preserve"> השנים</w:t>
      </w:r>
      <w:r w:rsidRPr="0059460E">
        <w:rPr>
          <w:rFonts w:ascii="David" w:eastAsia="David" w:hAnsi="David" w:cs="David"/>
          <w:sz w:val="28"/>
          <w:szCs w:val="28"/>
          <w:rtl/>
        </w:rPr>
        <w:t xml:space="preserve"> </w:t>
      </w:r>
      <w:r w:rsidRPr="0059460E">
        <w:rPr>
          <w:rFonts w:ascii="David" w:hAnsi="David" w:cs="David"/>
          <w:sz w:val="28"/>
          <w:szCs w:val="28"/>
          <w:rtl/>
        </w:rPr>
        <w:t>שבין</w:t>
      </w:r>
      <w:r w:rsidRPr="0059460E">
        <w:rPr>
          <w:rFonts w:ascii="David" w:eastAsia="David" w:hAnsi="David" w:cs="David"/>
          <w:sz w:val="28"/>
          <w:szCs w:val="28"/>
          <w:rtl/>
        </w:rPr>
        <w:t xml:space="preserve"> </w:t>
      </w:r>
      <w:r w:rsidRPr="0059460E">
        <w:rPr>
          <w:rFonts w:ascii="David" w:hAnsi="David" w:cs="David"/>
          <w:sz w:val="28"/>
          <w:szCs w:val="28"/>
          <w:rtl/>
        </w:rPr>
        <w:t>יובל</w:t>
      </w:r>
      <w:r w:rsidRPr="0059460E">
        <w:rPr>
          <w:rFonts w:ascii="David" w:eastAsia="David" w:hAnsi="David" w:cs="David"/>
          <w:sz w:val="28"/>
          <w:szCs w:val="28"/>
          <w:rtl/>
        </w:rPr>
        <w:t xml:space="preserve"> </w:t>
      </w:r>
      <w:r w:rsidRPr="0059460E">
        <w:rPr>
          <w:rFonts w:ascii="David" w:hAnsi="David" w:cs="David"/>
          <w:sz w:val="28"/>
          <w:szCs w:val="28"/>
          <w:rtl/>
        </w:rPr>
        <w:t>ליובל, לקונה</w:t>
      </w:r>
      <w:r w:rsidRPr="0059460E">
        <w:rPr>
          <w:rFonts w:ascii="David" w:eastAsia="David" w:hAnsi="David" w:cs="David"/>
          <w:sz w:val="28"/>
          <w:szCs w:val="28"/>
          <w:rtl/>
        </w:rPr>
        <w:t xml:space="preserve"> </w:t>
      </w:r>
      <w:r w:rsidRPr="0059460E">
        <w:rPr>
          <w:rFonts w:ascii="David" w:hAnsi="David" w:cs="David"/>
          <w:sz w:val="28"/>
          <w:szCs w:val="28"/>
          <w:rtl/>
        </w:rPr>
        <w:t>הנבחר</w:t>
      </w:r>
      <w:r w:rsidRPr="0059460E">
        <w:rPr>
          <w:rFonts w:ascii="David" w:eastAsia="David" w:hAnsi="David" w:cs="David"/>
          <w:sz w:val="28"/>
          <w:szCs w:val="28"/>
          <w:rtl/>
        </w:rPr>
        <w:t xml:space="preserve"> </w:t>
      </w:r>
      <w:r w:rsidRPr="0059460E">
        <w:rPr>
          <w:rFonts w:ascii="David" w:hAnsi="David" w:cs="David"/>
          <w:sz w:val="28"/>
          <w:szCs w:val="28"/>
          <w:rtl/>
        </w:rPr>
        <w:t>באקראי, אז</w:t>
      </w:r>
      <w:r w:rsidRPr="0059460E">
        <w:rPr>
          <w:rFonts w:ascii="David" w:eastAsia="David" w:hAnsi="David" w:cs="David"/>
          <w:sz w:val="28"/>
          <w:szCs w:val="28"/>
          <w:rtl/>
        </w:rPr>
        <w:t xml:space="preserve"> </w:t>
      </w:r>
      <w:r w:rsidRPr="0059460E">
        <w:rPr>
          <w:rFonts w:ascii="David" w:hAnsi="David" w:cs="David"/>
          <w:sz w:val="28"/>
          <w:szCs w:val="28"/>
          <w:rtl/>
        </w:rPr>
        <w:t>מספר</w:t>
      </w:r>
      <w:r w:rsidRPr="0059460E">
        <w:rPr>
          <w:rFonts w:ascii="David" w:eastAsia="David" w:hAnsi="David" w:cs="David"/>
          <w:sz w:val="28"/>
          <w:szCs w:val="28"/>
          <w:rtl/>
        </w:rPr>
        <w:t xml:space="preserve"> </w:t>
      </w:r>
      <w:r w:rsidRPr="0059460E">
        <w:rPr>
          <w:rFonts w:ascii="David" w:hAnsi="David" w:cs="David"/>
          <w:sz w:val="28"/>
          <w:szCs w:val="28"/>
          <w:rtl/>
        </w:rPr>
        <w:t>חסרי</w:t>
      </w:r>
      <w:r w:rsidRPr="0059460E">
        <w:rPr>
          <w:rFonts w:ascii="David" w:eastAsia="David" w:hAnsi="David" w:cs="David"/>
          <w:sz w:val="28"/>
          <w:szCs w:val="28"/>
          <w:rtl/>
        </w:rPr>
        <w:t xml:space="preserve"> </w:t>
      </w:r>
      <w:r w:rsidRPr="0059460E">
        <w:rPr>
          <w:rFonts w:ascii="David" w:hAnsi="David" w:cs="David"/>
          <w:sz w:val="28"/>
          <w:szCs w:val="28"/>
          <w:rtl/>
        </w:rPr>
        <w:t xml:space="preserve">הנחלות, </w:t>
      </w:r>
      <w:r w:rsidRPr="0059460E">
        <w:rPr>
          <w:rFonts w:ascii="David" w:hAnsi="David" w:cs="David"/>
          <w:sz w:val="28"/>
          <w:szCs w:val="28"/>
        </w:rPr>
        <w:t>M</w:t>
      </w:r>
      <w:r w:rsidRPr="0059460E">
        <w:rPr>
          <w:rFonts w:ascii="David" w:hAnsi="David" w:cs="David"/>
          <w:sz w:val="28"/>
          <w:szCs w:val="28"/>
          <w:rtl/>
        </w:rPr>
        <w:t>, משתנה</w:t>
      </w:r>
      <w:r w:rsidRPr="0059460E">
        <w:rPr>
          <w:rFonts w:ascii="David" w:eastAsia="David" w:hAnsi="David" w:cs="David"/>
          <w:sz w:val="28"/>
          <w:szCs w:val="28"/>
          <w:rtl/>
        </w:rPr>
        <w:t xml:space="preserve"> </w:t>
      </w:r>
      <w:r w:rsidRPr="0059460E">
        <w:rPr>
          <w:rFonts w:ascii="David" w:hAnsi="David" w:cs="David"/>
          <w:sz w:val="28"/>
          <w:szCs w:val="28"/>
          <w:rtl/>
        </w:rPr>
        <w:t>בקירוב</w:t>
      </w:r>
      <w:r w:rsidRPr="0059460E">
        <w:rPr>
          <w:rFonts w:ascii="David" w:eastAsia="David" w:hAnsi="David" w:cs="David"/>
          <w:sz w:val="28"/>
          <w:szCs w:val="28"/>
          <w:rtl/>
        </w:rPr>
        <w:t xml:space="preserve"> </w:t>
      </w:r>
      <w:r w:rsidRPr="0059460E">
        <w:rPr>
          <w:rFonts w:ascii="David" w:hAnsi="David" w:cs="David"/>
          <w:sz w:val="28"/>
          <w:szCs w:val="28"/>
          <w:rtl/>
        </w:rPr>
        <w:t>כך:</w:t>
      </w:r>
    </w:p>
    <w:p w:rsidR="009C2B09" w:rsidRPr="0059460E" w:rsidRDefault="009C2B09" w:rsidP="009C2B09">
      <w:pPr>
        <w:jc w:val="center"/>
        <w:rPr>
          <w:rFonts w:ascii="David" w:hAnsi="David" w:cs="David"/>
          <w:sz w:val="28"/>
          <w:szCs w:val="28"/>
          <w:rtl/>
        </w:rPr>
      </w:pPr>
      <w:r w:rsidRPr="008A508F">
        <w:rPr>
          <w:position w:val="-43"/>
          <w:sz w:val="28"/>
          <w:szCs w:val="28"/>
        </w:rPr>
        <w:object w:dxaOrig="3340" w:dyaOrig="1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55.5pt" o:ole="" filled="t">
            <v:fill color2="black"/>
            <v:imagedata r:id="rId12" o:title=""/>
          </v:shape>
          <o:OLEObject Type="Embed" ProgID="MathType" ShapeID="_x0000_i1025" DrawAspect="Content" ObjectID="_1422370251" r:id="rId13"/>
        </w:object>
      </w:r>
    </w:p>
    <w:p w:rsidR="009C2B09" w:rsidRPr="0059460E" w:rsidRDefault="009C2B09" w:rsidP="009C2B09">
      <w:pPr>
        <w:jc w:val="center"/>
        <w:rPr>
          <w:rFonts w:ascii="David" w:hAnsi="David" w:cs="David"/>
          <w:sz w:val="28"/>
          <w:szCs w:val="28"/>
          <w:rtl/>
        </w:rPr>
      </w:pPr>
    </w:p>
    <w:p w:rsidR="009C2B09" w:rsidRPr="0059460E" w:rsidRDefault="009C2B09" w:rsidP="009C2B09">
      <w:pPr>
        <w:jc w:val="center"/>
        <w:rPr>
          <w:rFonts w:ascii="David" w:hAnsi="David" w:cs="David"/>
          <w:sz w:val="28"/>
          <w:szCs w:val="28"/>
          <w:rtl/>
        </w:rPr>
      </w:pPr>
      <w:r w:rsidRPr="008A508F">
        <w:rPr>
          <w:position w:val="-11"/>
          <w:sz w:val="28"/>
          <w:szCs w:val="28"/>
        </w:rPr>
        <w:object w:dxaOrig="1100" w:dyaOrig="480">
          <v:shape id="_x0000_i1026" type="#_x0000_t75" style="width:55.5pt;height:24pt" o:ole="" filled="t">
            <v:fill color2="black"/>
            <v:imagedata r:id="rId14" o:title=""/>
          </v:shape>
          <o:OLEObject Type="Embed" ProgID="MathType" ShapeID="_x0000_i1026" DrawAspect="Content" ObjectID="_1422370252" r:id="rId15"/>
        </w:object>
      </w:r>
    </w:p>
    <w:p w:rsidR="009C2B09" w:rsidRPr="0059460E" w:rsidRDefault="009C2B09" w:rsidP="009C2B09">
      <w:pPr>
        <w:pStyle w:val="a1"/>
        <w:bidi/>
        <w:rPr>
          <w:rFonts w:ascii="David" w:hAnsi="David" w:cs="David"/>
          <w:sz w:val="28"/>
          <w:szCs w:val="28"/>
          <w:rtl/>
        </w:rPr>
      </w:pPr>
    </w:p>
    <w:p w:rsidR="009C2B09" w:rsidRPr="0059460E" w:rsidRDefault="00D4588B" w:rsidP="009C2B09">
      <w:pPr>
        <w:pStyle w:val="a1"/>
        <w:bidi/>
        <w:rPr>
          <w:rFonts w:ascii="David" w:hAnsi="David" w:cs="David"/>
          <w:sz w:val="28"/>
          <w:szCs w:val="28"/>
          <w:rtl/>
        </w:rPr>
      </w:pPr>
      <w:r>
        <w:rPr>
          <w:noProof/>
          <w:sz w:val="28"/>
          <w:szCs w:val="28"/>
          <w:lang w:eastAsia="en-US"/>
        </w:rPr>
        <mc:AlternateContent>
          <mc:Choice Requires="wps">
            <w:drawing>
              <wp:anchor distT="72390" distB="72390" distL="72390" distR="72390" simplePos="0" relativeHeight="251597824" behindDoc="0" locked="0" layoutInCell="1" allowOverlap="1" wp14:anchorId="447C0068" wp14:editId="64287DB4">
                <wp:simplePos x="0" y="0"/>
                <wp:positionH relativeFrom="column">
                  <wp:posOffset>48895</wp:posOffset>
                </wp:positionH>
                <wp:positionV relativeFrom="paragraph">
                  <wp:posOffset>-70485</wp:posOffset>
                </wp:positionV>
                <wp:extent cx="1588135" cy="2261235"/>
                <wp:effectExtent l="1270" t="0" r="1270" b="0"/>
                <wp:wrapSquare wrapText="largest"/>
                <wp:docPr id="1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135" cy="2261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460E" w:rsidRDefault="0059460E" w:rsidP="009C2B09">
                            <w:pPr>
                              <w:pStyle w:val="aff"/>
                              <w:bidi/>
                              <w:rPr>
                                <w:rt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15"/>
                              <w:gridCol w:w="1320"/>
                            </w:tblGrid>
                            <w:tr w:rsidR="0059460E">
                              <w:trPr>
                                <w:trHeight w:val="23"/>
                              </w:trPr>
                              <w:tc>
                                <w:tcPr>
                                  <w:tcW w:w="1215" w:type="dxa"/>
                                  <w:tcBorders>
                                    <w:top w:val="single" w:sz="1" w:space="0" w:color="000000"/>
                                    <w:left w:val="single" w:sz="1" w:space="0" w:color="000000"/>
                                    <w:bottom w:val="single" w:sz="1" w:space="0" w:color="000000"/>
                                  </w:tcBorders>
                                  <w:shd w:val="clear" w:color="auto" w:fill="auto"/>
                                </w:tcPr>
                                <w:p w:rsidR="0059460E" w:rsidRDefault="0059460E">
                                  <w:pPr>
                                    <w:pStyle w:val="a1"/>
                                    <w:snapToGrid w:val="0"/>
                                    <w:spacing w:after="0"/>
                                    <w:jc w:val="center"/>
                                    <w:rPr>
                                      <w:rFonts w:cs="Times New Roman"/>
                                      <w:sz w:val="16"/>
                                      <w:szCs w:val="16"/>
                                      <w:rtl/>
                                    </w:rPr>
                                  </w:pPr>
                                  <w:r>
                                    <w:rPr>
                                      <w:rFonts w:cs="Times New Roman"/>
                                      <w:sz w:val="16"/>
                                      <w:szCs w:val="16"/>
                                      <w:rtl/>
                                    </w:rPr>
                                    <w:t>מספר</w:t>
                                  </w:r>
                                  <w:r>
                                    <w:rPr>
                                      <w:rFonts w:eastAsia="David CLM" w:cs="David CLM"/>
                                      <w:sz w:val="16"/>
                                      <w:szCs w:val="16"/>
                                      <w:rtl/>
                                    </w:rPr>
                                    <w:t xml:space="preserve"> </w:t>
                                  </w:r>
                                  <w:r>
                                    <w:rPr>
                                      <w:rFonts w:cs="Times New Roman"/>
                                      <w:sz w:val="16"/>
                                      <w:szCs w:val="16"/>
                                      <w:rtl/>
                                    </w:rPr>
                                    <w:t>היובל</w:t>
                                  </w:r>
                                </w:p>
                              </w:tc>
                              <w:tc>
                                <w:tcPr>
                                  <w:tcW w:w="1320" w:type="dxa"/>
                                  <w:tcBorders>
                                    <w:top w:val="single" w:sz="1" w:space="0" w:color="000000"/>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rFonts w:cs="Times New Roman"/>
                                      <w:sz w:val="16"/>
                                      <w:szCs w:val="16"/>
                                      <w:rtl/>
                                    </w:rPr>
                                    <w:t>מספר</w:t>
                                  </w:r>
                                  <w:r>
                                    <w:rPr>
                                      <w:rFonts w:eastAsia="David CLM" w:cs="David CLM"/>
                                      <w:sz w:val="16"/>
                                      <w:szCs w:val="16"/>
                                      <w:rtl/>
                                    </w:rPr>
                                    <w:t xml:space="preserve"> </w:t>
                                  </w:r>
                                  <w:r>
                                    <w:rPr>
                                      <w:rFonts w:cs="Times New Roman"/>
                                      <w:sz w:val="16"/>
                                      <w:szCs w:val="16"/>
                                      <w:rtl/>
                                    </w:rPr>
                                    <w:t>חסרי</w:t>
                                  </w:r>
                                  <w:r>
                                    <w:rPr>
                                      <w:rFonts w:eastAsia="David CLM" w:cs="David CLM"/>
                                      <w:sz w:val="16"/>
                                      <w:szCs w:val="16"/>
                                      <w:rtl/>
                                    </w:rPr>
                                    <w:t xml:space="preserve"> </w:t>
                                  </w:r>
                                  <w:r>
                                    <w:rPr>
                                      <w:rFonts w:cs="Times New Roman"/>
                                      <w:sz w:val="16"/>
                                      <w:szCs w:val="16"/>
                                      <w:rtl/>
                                    </w:rPr>
                                    <w:t>הנחלה</w:t>
                                  </w:r>
                                </w:p>
                              </w:tc>
                            </w:tr>
                            <w:tr w:rsidR="0059460E">
                              <w:trPr>
                                <w:trHeight w:val="23"/>
                              </w:trPr>
                              <w:tc>
                                <w:tcPr>
                                  <w:tcW w:w="121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0</w:t>
                                  </w:r>
                                </w:p>
                              </w:tc>
                              <w:tc>
                                <w:tcPr>
                                  <w:tcW w:w="1320"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999</w:t>
                                  </w:r>
                                </w:p>
                              </w:tc>
                            </w:tr>
                            <w:tr w:rsidR="0059460E">
                              <w:trPr>
                                <w:trHeight w:val="23"/>
                              </w:trPr>
                              <w:tc>
                                <w:tcPr>
                                  <w:tcW w:w="121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1</w:t>
                                  </w:r>
                                </w:p>
                              </w:tc>
                              <w:tc>
                                <w:tcPr>
                                  <w:tcW w:w="1320"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368</w:t>
                                  </w:r>
                                </w:p>
                              </w:tc>
                            </w:tr>
                            <w:tr w:rsidR="0059460E">
                              <w:trPr>
                                <w:trHeight w:val="23"/>
                              </w:trPr>
                              <w:tc>
                                <w:tcPr>
                                  <w:tcW w:w="121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2</w:t>
                                  </w:r>
                                </w:p>
                              </w:tc>
                              <w:tc>
                                <w:tcPr>
                                  <w:tcW w:w="1320"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188</w:t>
                                  </w:r>
                                </w:p>
                              </w:tc>
                            </w:tr>
                            <w:tr w:rsidR="0059460E">
                              <w:trPr>
                                <w:trHeight w:val="23"/>
                              </w:trPr>
                              <w:tc>
                                <w:tcPr>
                                  <w:tcW w:w="121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3</w:t>
                                  </w:r>
                                </w:p>
                              </w:tc>
                              <w:tc>
                                <w:tcPr>
                                  <w:tcW w:w="1320"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113</w:t>
                                  </w:r>
                                </w:p>
                              </w:tc>
                            </w:tr>
                            <w:tr w:rsidR="0059460E">
                              <w:trPr>
                                <w:trHeight w:val="23"/>
                              </w:trPr>
                              <w:tc>
                                <w:tcPr>
                                  <w:tcW w:w="121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4</w:t>
                                  </w:r>
                                </w:p>
                              </w:tc>
                              <w:tc>
                                <w:tcPr>
                                  <w:tcW w:w="1320"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75</w:t>
                                  </w:r>
                                </w:p>
                              </w:tc>
                            </w:tr>
                            <w:tr w:rsidR="0059460E">
                              <w:trPr>
                                <w:trHeight w:val="23"/>
                              </w:trPr>
                              <w:tc>
                                <w:tcPr>
                                  <w:tcW w:w="121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5</w:t>
                                  </w:r>
                                </w:p>
                              </w:tc>
                              <w:tc>
                                <w:tcPr>
                                  <w:tcW w:w="1320"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53</w:t>
                                  </w:r>
                                </w:p>
                              </w:tc>
                            </w:tr>
                            <w:tr w:rsidR="0059460E">
                              <w:trPr>
                                <w:trHeight w:val="23"/>
                              </w:trPr>
                              <w:tc>
                                <w:tcPr>
                                  <w:tcW w:w="121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6</w:t>
                                  </w:r>
                                </w:p>
                              </w:tc>
                              <w:tc>
                                <w:tcPr>
                                  <w:tcW w:w="1320"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40</w:t>
                                  </w:r>
                                </w:p>
                              </w:tc>
                            </w:tr>
                            <w:tr w:rsidR="0059460E">
                              <w:trPr>
                                <w:trHeight w:val="23"/>
                              </w:trPr>
                              <w:tc>
                                <w:tcPr>
                                  <w:tcW w:w="121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7</w:t>
                                  </w:r>
                                </w:p>
                              </w:tc>
                              <w:tc>
                                <w:tcPr>
                                  <w:tcW w:w="1320"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rtl/>
                                    </w:rPr>
                                  </w:pPr>
                                  <w:r>
                                    <w:rPr>
                                      <w:sz w:val="20"/>
                                      <w:szCs w:val="20"/>
                                    </w:rPr>
                                    <w:t>31</w:t>
                                  </w:r>
                                </w:p>
                              </w:tc>
                            </w:tr>
                          </w:tbl>
                          <w:p w:rsidR="0059460E" w:rsidRDefault="0059460E" w:rsidP="009C2B09">
                            <w:pPr>
                              <w:rPr>
                                <w:rt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5pt;margin-top:-5.55pt;width:125.05pt;height:178.05pt;z-index:25159782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" stroked="f">
                <v:textbox inset="0,0,0,0">
                  <w:txbxContent>
                    <w:p w:rsidR="0059460E" w:rsidRDefault="0059460E" w:rsidP="009C2B09">
                      <w:pPr>
                        <w:pStyle w:val="aff"/>
                        <w:bidi/>
                        <w:rPr>
                          <w:rt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15"/>
                        <w:gridCol w:w="1320"/>
                      </w:tblGrid>
                      <w:tr w:rsidR="0059460E">
                        <w:trPr>
                          <w:trHeight w:val="23"/>
                        </w:trPr>
                        <w:tc>
                          <w:tcPr>
                            <w:tcW w:w="1215" w:type="dxa"/>
                            <w:tcBorders>
                              <w:top w:val="single" w:sz="1" w:space="0" w:color="000000"/>
                              <w:left w:val="single" w:sz="1" w:space="0" w:color="000000"/>
                              <w:bottom w:val="single" w:sz="1" w:space="0" w:color="000000"/>
                            </w:tcBorders>
                            <w:shd w:val="clear" w:color="auto" w:fill="auto"/>
                          </w:tcPr>
                          <w:p w:rsidR="0059460E" w:rsidRDefault="0059460E">
                            <w:pPr>
                              <w:pStyle w:val="a1"/>
                              <w:snapToGrid w:val="0"/>
                              <w:spacing w:after="0"/>
                              <w:jc w:val="center"/>
                              <w:rPr>
                                <w:rFonts w:cs="Times New Roman"/>
                                <w:sz w:val="16"/>
                                <w:szCs w:val="16"/>
                                <w:rtl/>
                              </w:rPr>
                            </w:pPr>
                            <w:r>
                              <w:rPr>
                                <w:rFonts w:cs="Times New Roman"/>
                                <w:sz w:val="16"/>
                                <w:szCs w:val="16"/>
                                <w:rtl/>
                              </w:rPr>
                              <w:t>מספר</w:t>
                            </w:r>
                            <w:r>
                              <w:rPr>
                                <w:rFonts w:eastAsia="David CLM" w:cs="David CLM"/>
                                <w:sz w:val="16"/>
                                <w:szCs w:val="16"/>
                                <w:rtl/>
                              </w:rPr>
                              <w:t xml:space="preserve"> </w:t>
                            </w:r>
                            <w:r>
                              <w:rPr>
                                <w:rFonts w:cs="Times New Roman"/>
                                <w:sz w:val="16"/>
                                <w:szCs w:val="16"/>
                                <w:rtl/>
                              </w:rPr>
                              <w:t>היובל</w:t>
                            </w:r>
                          </w:p>
                        </w:tc>
                        <w:tc>
                          <w:tcPr>
                            <w:tcW w:w="1320" w:type="dxa"/>
                            <w:tcBorders>
                              <w:top w:val="single" w:sz="1" w:space="0" w:color="000000"/>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rFonts w:cs="Times New Roman"/>
                                <w:sz w:val="16"/>
                                <w:szCs w:val="16"/>
                                <w:rtl/>
                              </w:rPr>
                              <w:t>מספר</w:t>
                            </w:r>
                            <w:r>
                              <w:rPr>
                                <w:rFonts w:eastAsia="David CLM" w:cs="David CLM"/>
                                <w:sz w:val="16"/>
                                <w:szCs w:val="16"/>
                                <w:rtl/>
                              </w:rPr>
                              <w:t xml:space="preserve"> </w:t>
                            </w:r>
                            <w:r>
                              <w:rPr>
                                <w:rFonts w:cs="Times New Roman"/>
                                <w:sz w:val="16"/>
                                <w:szCs w:val="16"/>
                                <w:rtl/>
                              </w:rPr>
                              <w:t>חסרי</w:t>
                            </w:r>
                            <w:r>
                              <w:rPr>
                                <w:rFonts w:eastAsia="David CLM" w:cs="David CLM"/>
                                <w:sz w:val="16"/>
                                <w:szCs w:val="16"/>
                                <w:rtl/>
                              </w:rPr>
                              <w:t xml:space="preserve"> </w:t>
                            </w:r>
                            <w:r>
                              <w:rPr>
                                <w:rFonts w:cs="Times New Roman"/>
                                <w:sz w:val="16"/>
                                <w:szCs w:val="16"/>
                                <w:rtl/>
                              </w:rPr>
                              <w:t>הנחלה</w:t>
                            </w:r>
                          </w:p>
                        </w:tc>
                      </w:tr>
                      <w:tr w:rsidR="0059460E">
                        <w:trPr>
                          <w:trHeight w:val="23"/>
                        </w:trPr>
                        <w:tc>
                          <w:tcPr>
                            <w:tcW w:w="121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0</w:t>
                            </w:r>
                          </w:p>
                        </w:tc>
                        <w:tc>
                          <w:tcPr>
                            <w:tcW w:w="1320"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999</w:t>
                            </w:r>
                          </w:p>
                        </w:tc>
                      </w:tr>
                      <w:tr w:rsidR="0059460E">
                        <w:trPr>
                          <w:trHeight w:val="23"/>
                        </w:trPr>
                        <w:tc>
                          <w:tcPr>
                            <w:tcW w:w="121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1</w:t>
                            </w:r>
                          </w:p>
                        </w:tc>
                        <w:tc>
                          <w:tcPr>
                            <w:tcW w:w="1320"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368</w:t>
                            </w:r>
                          </w:p>
                        </w:tc>
                      </w:tr>
                      <w:tr w:rsidR="0059460E">
                        <w:trPr>
                          <w:trHeight w:val="23"/>
                        </w:trPr>
                        <w:tc>
                          <w:tcPr>
                            <w:tcW w:w="121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2</w:t>
                            </w:r>
                          </w:p>
                        </w:tc>
                        <w:tc>
                          <w:tcPr>
                            <w:tcW w:w="1320"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188</w:t>
                            </w:r>
                          </w:p>
                        </w:tc>
                      </w:tr>
                      <w:tr w:rsidR="0059460E">
                        <w:trPr>
                          <w:trHeight w:val="23"/>
                        </w:trPr>
                        <w:tc>
                          <w:tcPr>
                            <w:tcW w:w="121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3</w:t>
                            </w:r>
                          </w:p>
                        </w:tc>
                        <w:tc>
                          <w:tcPr>
                            <w:tcW w:w="1320"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113</w:t>
                            </w:r>
                          </w:p>
                        </w:tc>
                      </w:tr>
                      <w:tr w:rsidR="0059460E">
                        <w:trPr>
                          <w:trHeight w:val="23"/>
                        </w:trPr>
                        <w:tc>
                          <w:tcPr>
                            <w:tcW w:w="121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4</w:t>
                            </w:r>
                          </w:p>
                        </w:tc>
                        <w:tc>
                          <w:tcPr>
                            <w:tcW w:w="1320"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75</w:t>
                            </w:r>
                          </w:p>
                        </w:tc>
                      </w:tr>
                      <w:tr w:rsidR="0059460E">
                        <w:trPr>
                          <w:trHeight w:val="23"/>
                        </w:trPr>
                        <w:tc>
                          <w:tcPr>
                            <w:tcW w:w="121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5</w:t>
                            </w:r>
                          </w:p>
                        </w:tc>
                        <w:tc>
                          <w:tcPr>
                            <w:tcW w:w="1320"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53</w:t>
                            </w:r>
                          </w:p>
                        </w:tc>
                      </w:tr>
                      <w:tr w:rsidR="0059460E">
                        <w:trPr>
                          <w:trHeight w:val="23"/>
                        </w:trPr>
                        <w:tc>
                          <w:tcPr>
                            <w:tcW w:w="121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6</w:t>
                            </w:r>
                          </w:p>
                        </w:tc>
                        <w:tc>
                          <w:tcPr>
                            <w:tcW w:w="1320"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40</w:t>
                            </w:r>
                          </w:p>
                        </w:tc>
                      </w:tr>
                      <w:tr w:rsidR="0059460E">
                        <w:trPr>
                          <w:trHeight w:val="23"/>
                        </w:trPr>
                        <w:tc>
                          <w:tcPr>
                            <w:tcW w:w="121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7</w:t>
                            </w:r>
                          </w:p>
                        </w:tc>
                        <w:tc>
                          <w:tcPr>
                            <w:tcW w:w="1320"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rtl/>
                              </w:rPr>
                            </w:pPr>
                            <w:r>
                              <w:rPr>
                                <w:sz w:val="20"/>
                                <w:szCs w:val="20"/>
                              </w:rPr>
                              <w:t>31</w:t>
                            </w:r>
                          </w:p>
                        </w:tc>
                      </w:tr>
                    </w:tbl>
                    <w:p w:rsidR="0059460E" w:rsidRDefault="0059460E" w:rsidP="009C2B09">
                      <w:pPr>
                        <w:rPr>
                          <w:rtl/>
                        </w:rPr>
                      </w:pPr>
                    </w:p>
                  </w:txbxContent>
                </v:textbox>
                <w10:wrap type="square" side="largest"/>
              </v:shape>
            </w:pict>
          </mc:Fallback>
        </mc:AlternateContent>
      </w:r>
      <w:r w:rsidR="009C2B09" w:rsidRPr="0059460E">
        <w:rPr>
          <w:rFonts w:ascii="David" w:hAnsi="David" w:cs="David"/>
          <w:sz w:val="28"/>
          <w:szCs w:val="28"/>
          <w:rtl/>
        </w:rPr>
        <w:t>כאשר</w:t>
      </w:r>
      <w:r w:rsidR="009C2B09" w:rsidRPr="0059460E">
        <w:rPr>
          <w:rFonts w:ascii="David" w:eastAsia="David" w:hAnsi="David" w:cs="David"/>
          <w:sz w:val="28"/>
          <w:szCs w:val="28"/>
          <w:rtl/>
        </w:rPr>
        <w:t xml:space="preserve"> </w:t>
      </w:r>
      <w:r w:rsidR="009C2B09" w:rsidRPr="0059460E">
        <w:rPr>
          <w:rFonts w:ascii="David" w:hAnsi="David" w:cs="David"/>
          <w:sz w:val="28"/>
          <w:szCs w:val="28"/>
        </w:rPr>
        <w:t>t</w:t>
      </w:r>
      <w:r w:rsidR="009C2B09" w:rsidRPr="0059460E">
        <w:rPr>
          <w:rFonts w:ascii="David" w:hAnsi="David" w:cs="David"/>
          <w:sz w:val="28"/>
          <w:szCs w:val="28"/>
          <w:rtl/>
        </w:rPr>
        <w:t xml:space="preserve"> הוא</w:t>
      </w:r>
      <w:r w:rsidR="009C2B09" w:rsidRPr="0059460E">
        <w:rPr>
          <w:rFonts w:ascii="David" w:eastAsia="David" w:hAnsi="David" w:cs="David"/>
          <w:sz w:val="28"/>
          <w:szCs w:val="28"/>
          <w:rtl/>
        </w:rPr>
        <w:t xml:space="preserve"> </w:t>
      </w:r>
      <w:r w:rsidR="009C2B09" w:rsidRPr="0059460E">
        <w:rPr>
          <w:rFonts w:ascii="David" w:hAnsi="David" w:cs="David"/>
          <w:sz w:val="28"/>
          <w:szCs w:val="28"/>
          <w:rtl/>
        </w:rPr>
        <w:t>הזמן</w:t>
      </w:r>
      <w:r w:rsidR="009C2B09" w:rsidRPr="0059460E">
        <w:rPr>
          <w:rFonts w:ascii="David" w:eastAsia="David" w:hAnsi="David" w:cs="David"/>
          <w:sz w:val="28"/>
          <w:szCs w:val="28"/>
          <w:rtl/>
        </w:rPr>
        <w:t xml:space="preserve"> </w:t>
      </w:r>
      <w:r w:rsidR="009C2B09" w:rsidRPr="0059460E">
        <w:rPr>
          <w:rFonts w:ascii="David" w:hAnsi="David" w:cs="David"/>
          <w:sz w:val="28"/>
          <w:szCs w:val="28"/>
          <w:rtl/>
        </w:rPr>
        <w:t>הנמדד</w:t>
      </w:r>
      <w:r w:rsidR="009C2B09" w:rsidRPr="0059460E">
        <w:rPr>
          <w:rFonts w:ascii="David" w:eastAsia="David" w:hAnsi="David" w:cs="David"/>
          <w:sz w:val="28"/>
          <w:szCs w:val="28"/>
          <w:rtl/>
        </w:rPr>
        <w:t xml:space="preserve"> </w:t>
      </w:r>
      <w:r w:rsidR="009C2B09" w:rsidRPr="0059460E">
        <w:rPr>
          <w:rFonts w:ascii="David" w:hAnsi="David" w:cs="David"/>
          <w:sz w:val="28"/>
          <w:szCs w:val="28"/>
          <w:rtl/>
        </w:rPr>
        <w:t>ביובלים</w:t>
      </w:r>
      <w:r w:rsidR="009C2B09" w:rsidRPr="0059460E">
        <w:rPr>
          <w:rFonts w:ascii="David" w:eastAsia="David" w:hAnsi="David" w:cs="David"/>
          <w:sz w:val="28"/>
          <w:szCs w:val="28"/>
          <w:rtl/>
        </w:rPr>
        <w:t xml:space="preserve"> </w:t>
      </w:r>
      <w:r w:rsidR="009C2B09" w:rsidRPr="0059460E">
        <w:rPr>
          <w:rFonts w:ascii="David" w:hAnsi="David" w:cs="David"/>
          <w:sz w:val="28"/>
          <w:szCs w:val="28"/>
          <w:rtl/>
        </w:rPr>
        <w:t>(זמן</w:t>
      </w:r>
      <w:r w:rsidR="009C2B09" w:rsidRPr="0059460E">
        <w:rPr>
          <w:rFonts w:ascii="David" w:eastAsia="David" w:hAnsi="David" w:cs="David"/>
          <w:sz w:val="28"/>
          <w:szCs w:val="28"/>
          <w:rtl/>
        </w:rPr>
        <w:t xml:space="preserve"> </w:t>
      </w:r>
      <w:r w:rsidR="009C2B09" w:rsidRPr="0059460E">
        <w:rPr>
          <w:rFonts w:ascii="David" w:hAnsi="David" w:cs="David"/>
          <w:sz w:val="28"/>
          <w:szCs w:val="28"/>
        </w:rPr>
        <w:t>0</w:t>
      </w:r>
      <w:r w:rsidR="009C2B09" w:rsidRPr="0059460E">
        <w:rPr>
          <w:rFonts w:ascii="David" w:hAnsi="David" w:cs="David"/>
          <w:sz w:val="28"/>
          <w:szCs w:val="28"/>
          <w:rtl/>
        </w:rPr>
        <w:t xml:space="preserve"> הוא</w:t>
      </w:r>
      <w:r w:rsidR="009C2B09" w:rsidRPr="0059460E">
        <w:rPr>
          <w:rFonts w:ascii="David" w:eastAsia="David" w:hAnsi="David" w:cs="David"/>
          <w:sz w:val="28"/>
          <w:szCs w:val="28"/>
          <w:rtl/>
        </w:rPr>
        <w:t xml:space="preserve"> </w:t>
      </w:r>
      <w:r w:rsidR="009C2B09" w:rsidRPr="0059460E">
        <w:rPr>
          <w:rFonts w:ascii="David" w:hAnsi="David" w:cs="David"/>
          <w:sz w:val="28"/>
          <w:szCs w:val="28"/>
          <w:rtl/>
        </w:rPr>
        <w:t>המצב</w:t>
      </w:r>
      <w:r w:rsidR="009C2B09" w:rsidRPr="0059460E">
        <w:rPr>
          <w:rFonts w:ascii="David" w:eastAsia="David" w:hAnsi="David" w:cs="David"/>
          <w:sz w:val="28"/>
          <w:szCs w:val="28"/>
          <w:rtl/>
        </w:rPr>
        <w:t xml:space="preserve"> </w:t>
      </w:r>
      <w:r w:rsidR="009C2B09" w:rsidRPr="0059460E">
        <w:rPr>
          <w:rFonts w:ascii="David" w:hAnsi="David" w:cs="David"/>
          <w:sz w:val="28"/>
          <w:szCs w:val="28"/>
          <w:rtl/>
        </w:rPr>
        <w:t>ההתחלתי, זמן</w:t>
      </w:r>
      <w:r w:rsidR="009C2B09" w:rsidRPr="0059460E">
        <w:rPr>
          <w:rFonts w:ascii="David" w:eastAsia="David" w:hAnsi="David" w:cs="David"/>
          <w:sz w:val="28"/>
          <w:szCs w:val="28"/>
          <w:rtl/>
        </w:rPr>
        <w:t xml:space="preserve"> </w:t>
      </w:r>
      <w:r w:rsidR="009C2B09" w:rsidRPr="0059460E">
        <w:rPr>
          <w:rFonts w:ascii="David" w:hAnsi="David" w:cs="David"/>
          <w:sz w:val="28"/>
          <w:szCs w:val="28"/>
        </w:rPr>
        <w:t>1</w:t>
      </w:r>
      <w:r w:rsidR="009C2B09" w:rsidRPr="0059460E">
        <w:rPr>
          <w:rFonts w:ascii="David" w:hAnsi="David" w:cs="David"/>
          <w:sz w:val="28"/>
          <w:szCs w:val="28"/>
          <w:rtl/>
        </w:rPr>
        <w:t xml:space="preserve"> - לאחר</w:t>
      </w:r>
      <w:r w:rsidR="009C2B09" w:rsidRPr="0059460E">
        <w:rPr>
          <w:rFonts w:ascii="David" w:eastAsia="David" w:hAnsi="David" w:cs="David"/>
          <w:sz w:val="28"/>
          <w:szCs w:val="28"/>
          <w:rtl/>
        </w:rPr>
        <w:t xml:space="preserve"> </w:t>
      </w:r>
      <w:r w:rsidR="009C2B09" w:rsidRPr="0059460E">
        <w:rPr>
          <w:rFonts w:ascii="David" w:hAnsi="David" w:cs="David"/>
          <w:sz w:val="28"/>
          <w:szCs w:val="28"/>
          <w:rtl/>
        </w:rPr>
        <w:t>סיום</w:t>
      </w:r>
      <w:r w:rsidR="009C2B09" w:rsidRPr="0059460E">
        <w:rPr>
          <w:rFonts w:ascii="David" w:eastAsia="David" w:hAnsi="David" w:cs="David"/>
          <w:sz w:val="28"/>
          <w:szCs w:val="28"/>
          <w:rtl/>
        </w:rPr>
        <w:t xml:space="preserve"> </w:t>
      </w:r>
      <w:r w:rsidR="009C2B09" w:rsidRPr="0059460E">
        <w:rPr>
          <w:rFonts w:ascii="David" w:hAnsi="David" w:cs="David"/>
          <w:sz w:val="28"/>
          <w:szCs w:val="28"/>
          <w:rtl/>
        </w:rPr>
        <w:t>היובל</w:t>
      </w:r>
      <w:r w:rsidR="009C2B09" w:rsidRPr="0059460E">
        <w:rPr>
          <w:rFonts w:ascii="David" w:eastAsia="David" w:hAnsi="David" w:cs="David"/>
          <w:sz w:val="28"/>
          <w:szCs w:val="28"/>
          <w:rtl/>
        </w:rPr>
        <w:t xml:space="preserve"> </w:t>
      </w:r>
      <w:r w:rsidR="009C2B09" w:rsidRPr="0059460E">
        <w:rPr>
          <w:rFonts w:ascii="David" w:hAnsi="David" w:cs="David"/>
          <w:sz w:val="28"/>
          <w:szCs w:val="28"/>
          <w:rtl/>
        </w:rPr>
        <w:t>הראשון, וכו'). ובעברית:</w:t>
      </w:r>
    </w:p>
    <w:p w:rsidR="009C2B09" w:rsidRPr="0059460E" w:rsidRDefault="009C2B09" w:rsidP="00620012">
      <w:pPr>
        <w:pStyle w:val="a1"/>
        <w:numPr>
          <w:ilvl w:val="0"/>
          <w:numId w:val="7"/>
        </w:numPr>
        <w:bidi/>
        <w:ind w:firstLine="0"/>
        <w:rPr>
          <w:rFonts w:ascii="David" w:hAnsi="David" w:cs="David"/>
          <w:sz w:val="28"/>
          <w:szCs w:val="28"/>
          <w:rtl/>
        </w:rPr>
      </w:pPr>
      <w:r w:rsidRPr="0059460E">
        <w:rPr>
          <w:rFonts w:ascii="David" w:hAnsi="David" w:cs="David"/>
          <w:sz w:val="28"/>
          <w:szCs w:val="28"/>
          <w:rtl/>
        </w:rPr>
        <w:t>קצב</w:t>
      </w:r>
      <w:r w:rsidRPr="0059460E">
        <w:rPr>
          <w:rFonts w:ascii="David" w:eastAsia="David" w:hAnsi="David" w:cs="David"/>
          <w:sz w:val="28"/>
          <w:szCs w:val="28"/>
          <w:rtl/>
        </w:rPr>
        <w:t xml:space="preserve"> </w:t>
      </w:r>
      <w:r w:rsidRPr="0059460E">
        <w:rPr>
          <w:rFonts w:ascii="David" w:hAnsi="David" w:cs="David"/>
          <w:sz w:val="28"/>
          <w:szCs w:val="28"/>
          <w:rtl/>
        </w:rPr>
        <w:t>הירידה</w:t>
      </w:r>
      <w:r w:rsidRPr="0059460E">
        <w:rPr>
          <w:rFonts w:ascii="David" w:eastAsia="David" w:hAnsi="David" w:cs="David"/>
          <w:sz w:val="28"/>
          <w:szCs w:val="28"/>
          <w:rtl/>
        </w:rPr>
        <w:t xml:space="preserve"> </w:t>
      </w:r>
      <w:r w:rsidRPr="0059460E">
        <w:rPr>
          <w:rFonts w:ascii="David" w:hAnsi="David" w:cs="David"/>
          <w:sz w:val="28"/>
          <w:szCs w:val="28"/>
          <w:rtl/>
        </w:rPr>
        <w:t>במספר</w:t>
      </w:r>
      <w:r w:rsidRPr="0059460E">
        <w:rPr>
          <w:rFonts w:ascii="David" w:eastAsia="David" w:hAnsi="David" w:cs="David"/>
          <w:sz w:val="28"/>
          <w:szCs w:val="28"/>
          <w:rtl/>
        </w:rPr>
        <w:t xml:space="preserve"> </w:t>
      </w:r>
      <w:r w:rsidRPr="0059460E">
        <w:rPr>
          <w:rFonts w:ascii="David" w:hAnsi="David" w:cs="David"/>
          <w:sz w:val="28"/>
          <w:szCs w:val="28"/>
          <w:rtl/>
        </w:rPr>
        <w:t>חסרי</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אטי</w:t>
      </w:r>
      <w:r w:rsidRPr="0059460E">
        <w:rPr>
          <w:rFonts w:ascii="David" w:eastAsia="David" w:hAnsi="David" w:cs="David"/>
          <w:sz w:val="28"/>
          <w:szCs w:val="28"/>
          <w:rtl/>
        </w:rPr>
        <w:t xml:space="preserve"> </w:t>
      </w:r>
      <w:r w:rsidRPr="0059460E">
        <w:rPr>
          <w:rFonts w:ascii="David" w:hAnsi="David" w:cs="David"/>
          <w:sz w:val="28"/>
          <w:szCs w:val="28"/>
          <w:rtl/>
        </w:rPr>
        <w:t>יותר, ככל</w:t>
      </w:r>
      <w:r w:rsidRPr="0059460E">
        <w:rPr>
          <w:rFonts w:ascii="David" w:eastAsia="David" w:hAnsi="David" w:cs="David"/>
          <w:sz w:val="28"/>
          <w:szCs w:val="28"/>
          <w:rtl/>
        </w:rPr>
        <w:t xml:space="preserve"> </w:t>
      </w:r>
      <w:r w:rsidRPr="0059460E">
        <w:rPr>
          <w:rFonts w:ascii="David" w:hAnsi="David" w:cs="David"/>
          <w:sz w:val="28"/>
          <w:szCs w:val="28"/>
          <w:rtl/>
        </w:rPr>
        <w:t>שמספר</w:t>
      </w:r>
      <w:r w:rsidRPr="0059460E">
        <w:rPr>
          <w:rFonts w:ascii="David" w:eastAsia="David" w:hAnsi="David" w:cs="David"/>
          <w:sz w:val="28"/>
          <w:szCs w:val="28"/>
          <w:rtl/>
        </w:rPr>
        <w:t xml:space="preserve"> </w:t>
      </w:r>
      <w:r w:rsidRPr="0059460E">
        <w:rPr>
          <w:rFonts w:ascii="David" w:hAnsi="David" w:cs="David"/>
          <w:sz w:val="28"/>
          <w:szCs w:val="28"/>
          <w:rtl/>
        </w:rPr>
        <w:t>חסרי</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קטן</w:t>
      </w:r>
      <w:r w:rsidRPr="0059460E">
        <w:rPr>
          <w:rFonts w:ascii="David" w:eastAsia="David" w:hAnsi="David" w:cs="David"/>
          <w:sz w:val="28"/>
          <w:szCs w:val="28"/>
          <w:rtl/>
        </w:rPr>
        <w:t xml:space="preserve"> </w:t>
      </w:r>
      <w:r w:rsidRPr="0059460E">
        <w:rPr>
          <w:rFonts w:ascii="David" w:hAnsi="David" w:cs="David"/>
          <w:sz w:val="28"/>
          <w:szCs w:val="28"/>
          <w:rtl/>
        </w:rPr>
        <w:t>יותר. זה</w:t>
      </w:r>
      <w:r w:rsidRPr="0059460E">
        <w:rPr>
          <w:rFonts w:ascii="David" w:eastAsia="David" w:hAnsi="David" w:cs="David"/>
          <w:sz w:val="28"/>
          <w:szCs w:val="28"/>
          <w:rtl/>
        </w:rPr>
        <w:t xml:space="preserve"> </w:t>
      </w:r>
      <w:r w:rsidRPr="0059460E">
        <w:rPr>
          <w:rFonts w:ascii="David" w:hAnsi="David" w:cs="David"/>
          <w:sz w:val="28"/>
          <w:szCs w:val="28"/>
          <w:rtl/>
        </w:rPr>
        <w:t>הגיוני: ככל</w:t>
      </w:r>
      <w:r w:rsidRPr="0059460E">
        <w:rPr>
          <w:rFonts w:ascii="David" w:eastAsia="David" w:hAnsi="David" w:cs="David"/>
          <w:sz w:val="28"/>
          <w:szCs w:val="28"/>
          <w:rtl/>
        </w:rPr>
        <w:t xml:space="preserve"> </w:t>
      </w:r>
      <w:r w:rsidRPr="0059460E">
        <w:rPr>
          <w:rFonts w:ascii="David" w:hAnsi="David" w:cs="David"/>
          <w:sz w:val="28"/>
          <w:szCs w:val="28"/>
          <w:rtl/>
        </w:rPr>
        <w:t>שיש</w:t>
      </w:r>
      <w:r w:rsidRPr="0059460E">
        <w:rPr>
          <w:rFonts w:ascii="David" w:eastAsia="David" w:hAnsi="David" w:cs="David"/>
          <w:sz w:val="28"/>
          <w:szCs w:val="28"/>
          <w:rtl/>
        </w:rPr>
        <w:t xml:space="preserve"> </w:t>
      </w:r>
      <w:r w:rsidRPr="0059460E">
        <w:rPr>
          <w:rFonts w:ascii="David" w:hAnsi="David" w:cs="David"/>
          <w:sz w:val="28"/>
          <w:szCs w:val="28"/>
          <w:rtl/>
        </w:rPr>
        <w:t>יותר</w:t>
      </w:r>
      <w:r w:rsidRPr="0059460E">
        <w:rPr>
          <w:rFonts w:ascii="David" w:eastAsia="David" w:hAnsi="David" w:cs="David"/>
          <w:sz w:val="28"/>
          <w:szCs w:val="28"/>
          <w:rtl/>
        </w:rPr>
        <w:t xml:space="preserve"> </w:t>
      </w:r>
      <w:r w:rsidRPr="0059460E">
        <w:rPr>
          <w:rFonts w:ascii="David" w:hAnsi="David" w:cs="David"/>
          <w:sz w:val="28"/>
          <w:szCs w:val="28"/>
          <w:rtl/>
        </w:rPr>
        <w:t>בעלי</w:t>
      </w:r>
      <w:r w:rsidRPr="0059460E">
        <w:rPr>
          <w:rFonts w:ascii="David" w:eastAsia="David" w:hAnsi="David" w:cs="David"/>
          <w:sz w:val="28"/>
          <w:szCs w:val="28"/>
          <w:rtl/>
        </w:rPr>
        <w:t xml:space="preserve"> </w:t>
      </w:r>
      <w:r w:rsidRPr="0059460E">
        <w:rPr>
          <w:rFonts w:ascii="David" w:hAnsi="David" w:cs="David"/>
          <w:sz w:val="28"/>
          <w:szCs w:val="28"/>
          <w:rtl/>
        </w:rPr>
        <w:t>נחלות, ישנם</w:t>
      </w:r>
      <w:r w:rsidRPr="0059460E">
        <w:rPr>
          <w:rFonts w:ascii="David" w:eastAsia="David" w:hAnsi="David" w:cs="David"/>
          <w:sz w:val="28"/>
          <w:szCs w:val="28"/>
          <w:rtl/>
        </w:rPr>
        <w:t xml:space="preserve"> </w:t>
      </w:r>
      <w:r w:rsidRPr="0059460E">
        <w:rPr>
          <w:rFonts w:ascii="David" w:hAnsi="David" w:cs="David"/>
          <w:sz w:val="28"/>
          <w:szCs w:val="28"/>
          <w:rtl/>
        </w:rPr>
        <w:t>יותר</w:t>
      </w:r>
      <w:r w:rsidRPr="0059460E">
        <w:rPr>
          <w:rFonts w:ascii="David" w:eastAsia="David" w:hAnsi="David" w:cs="David"/>
          <w:sz w:val="28"/>
          <w:szCs w:val="28"/>
          <w:rtl/>
        </w:rPr>
        <w:t xml:space="preserve"> </w:t>
      </w:r>
      <w:r w:rsidRPr="0059460E">
        <w:rPr>
          <w:rFonts w:ascii="David" w:hAnsi="David" w:cs="David"/>
          <w:sz w:val="28"/>
          <w:szCs w:val="28"/>
          <w:rtl/>
        </w:rPr>
        <w:t>אנשים</w:t>
      </w:r>
      <w:r w:rsidRPr="0059460E">
        <w:rPr>
          <w:rFonts w:ascii="David" w:eastAsia="David" w:hAnsi="David" w:cs="David"/>
          <w:sz w:val="28"/>
          <w:szCs w:val="28"/>
          <w:rtl/>
        </w:rPr>
        <w:t xml:space="preserve"> </w:t>
      </w:r>
      <w:r w:rsidRPr="0059460E">
        <w:rPr>
          <w:rFonts w:ascii="David" w:hAnsi="David" w:cs="David"/>
          <w:sz w:val="28"/>
          <w:szCs w:val="28"/>
          <w:rtl/>
        </w:rPr>
        <w:t>שירצו</w:t>
      </w:r>
      <w:r w:rsidRPr="0059460E">
        <w:rPr>
          <w:rFonts w:ascii="David" w:eastAsia="David" w:hAnsi="David" w:cs="David"/>
          <w:sz w:val="28"/>
          <w:szCs w:val="28"/>
          <w:rtl/>
        </w:rPr>
        <w:t xml:space="preserve"> </w:t>
      </w:r>
      <w:r w:rsidRPr="0059460E">
        <w:rPr>
          <w:rFonts w:ascii="David" w:hAnsi="David" w:cs="David"/>
          <w:sz w:val="28"/>
          <w:szCs w:val="28"/>
          <w:rtl/>
        </w:rPr>
        <w:t>לקבל</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שלהם</w:t>
      </w:r>
      <w:r w:rsidRPr="0059460E">
        <w:rPr>
          <w:rFonts w:ascii="David" w:eastAsia="David" w:hAnsi="David" w:cs="David"/>
          <w:sz w:val="28"/>
          <w:szCs w:val="28"/>
          <w:rtl/>
        </w:rPr>
        <w:t xml:space="preserve"> </w:t>
      </w:r>
      <w:r w:rsidRPr="0059460E">
        <w:rPr>
          <w:rFonts w:ascii="David" w:hAnsi="David" w:cs="David"/>
          <w:sz w:val="28"/>
          <w:szCs w:val="28"/>
          <w:rtl/>
        </w:rPr>
        <w:t>בשנת</w:t>
      </w:r>
      <w:r w:rsidRPr="0059460E">
        <w:rPr>
          <w:rFonts w:ascii="David" w:eastAsia="David" w:hAnsi="David" w:cs="David"/>
          <w:sz w:val="28"/>
          <w:szCs w:val="28"/>
          <w:rtl/>
        </w:rPr>
        <w:t xml:space="preserve"> </w:t>
      </w:r>
      <w:r w:rsidRPr="0059460E">
        <w:rPr>
          <w:rFonts w:ascii="David" w:hAnsi="David" w:cs="David"/>
          <w:sz w:val="28"/>
          <w:szCs w:val="28"/>
          <w:rtl/>
        </w:rPr>
        <w:t>היובל, ולכן</w:t>
      </w:r>
      <w:r w:rsidRPr="0059460E">
        <w:rPr>
          <w:rFonts w:ascii="David" w:eastAsia="David" w:hAnsi="David" w:cs="David"/>
          <w:sz w:val="28"/>
          <w:szCs w:val="28"/>
          <w:rtl/>
        </w:rPr>
        <w:t xml:space="preserve"> </w:t>
      </w:r>
      <w:r w:rsidRPr="0059460E">
        <w:rPr>
          <w:rFonts w:ascii="David" w:hAnsi="David" w:cs="David"/>
          <w:sz w:val="28"/>
          <w:szCs w:val="28"/>
          <w:rtl/>
        </w:rPr>
        <w:t>יהיה</w:t>
      </w:r>
      <w:r w:rsidRPr="0059460E">
        <w:rPr>
          <w:rFonts w:ascii="David" w:eastAsia="David" w:hAnsi="David" w:cs="David"/>
          <w:sz w:val="28"/>
          <w:szCs w:val="28"/>
          <w:rtl/>
        </w:rPr>
        <w:t xml:space="preserve"> </w:t>
      </w:r>
      <w:r w:rsidRPr="0059460E">
        <w:rPr>
          <w:rFonts w:ascii="David" w:hAnsi="David" w:cs="David"/>
          <w:sz w:val="28"/>
          <w:szCs w:val="28"/>
          <w:rtl/>
        </w:rPr>
        <w:t>קשה</w:t>
      </w:r>
      <w:r w:rsidRPr="0059460E">
        <w:rPr>
          <w:rFonts w:ascii="David" w:eastAsia="David" w:hAnsi="David" w:cs="David"/>
          <w:sz w:val="28"/>
          <w:szCs w:val="28"/>
          <w:rtl/>
        </w:rPr>
        <w:t xml:space="preserve"> </w:t>
      </w:r>
      <w:r w:rsidRPr="0059460E">
        <w:rPr>
          <w:rFonts w:ascii="David" w:hAnsi="David" w:cs="David"/>
          <w:sz w:val="28"/>
          <w:szCs w:val="28"/>
          <w:rtl/>
        </w:rPr>
        <w:t>יותר</w:t>
      </w:r>
      <w:r w:rsidRPr="0059460E">
        <w:rPr>
          <w:rFonts w:ascii="David" w:eastAsia="David" w:hAnsi="David" w:cs="David"/>
          <w:sz w:val="28"/>
          <w:szCs w:val="28"/>
          <w:rtl/>
        </w:rPr>
        <w:t xml:space="preserve"> </w:t>
      </w:r>
      <w:r w:rsidRPr="0059460E">
        <w:rPr>
          <w:rFonts w:ascii="David" w:hAnsi="David" w:cs="David"/>
          <w:sz w:val="28"/>
          <w:szCs w:val="28"/>
          <w:rtl/>
        </w:rPr>
        <w:t>לחסרי</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שנשארו</w:t>
      </w:r>
      <w:r w:rsidRPr="0059460E">
        <w:rPr>
          <w:rFonts w:ascii="David" w:eastAsia="David" w:hAnsi="David" w:cs="David"/>
          <w:sz w:val="28"/>
          <w:szCs w:val="28"/>
          <w:rtl/>
        </w:rPr>
        <w:t xml:space="preserve"> </w:t>
      </w:r>
      <w:r w:rsidRPr="0059460E">
        <w:rPr>
          <w:rFonts w:ascii="David" w:hAnsi="David" w:cs="David"/>
          <w:sz w:val="28"/>
          <w:szCs w:val="28"/>
          <w:rtl/>
        </w:rPr>
        <w:t>להשיג</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משלהם.</w:t>
      </w:r>
    </w:p>
    <w:p w:rsidR="009C2B09" w:rsidRPr="0059460E" w:rsidRDefault="009C2B09" w:rsidP="00620012">
      <w:pPr>
        <w:pStyle w:val="a1"/>
        <w:numPr>
          <w:ilvl w:val="0"/>
          <w:numId w:val="7"/>
        </w:numPr>
        <w:bidi/>
        <w:ind w:firstLine="0"/>
        <w:rPr>
          <w:rFonts w:ascii="David" w:hAnsi="David" w:cs="David"/>
          <w:sz w:val="28"/>
          <w:szCs w:val="28"/>
          <w:rtl/>
        </w:rPr>
      </w:pPr>
      <w:r w:rsidRPr="0059460E">
        <w:rPr>
          <w:rFonts w:ascii="David" w:hAnsi="David" w:cs="David"/>
          <w:sz w:val="28"/>
          <w:szCs w:val="28"/>
          <w:rtl/>
        </w:rPr>
        <w:t>אולם בטווח</w:t>
      </w:r>
      <w:r w:rsidRPr="0059460E">
        <w:rPr>
          <w:rFonts w:ascii="David" w:eastAsia="David" w:hAnsi="David" w:cs="David"/>
          <w:sz w:val="28"/>
          <w:szCs w:val="28"/>
          <w:rtl/>
        </w:rPr>
        <w:t xml:space="preserve"> </w:t>
      </w:r>
      <w:r w:rsidRPr="0059460E">
        <w:rPr>
          <w:rFonts w:ascii="David" w:hAnsi="David" w:cs="David"/>
          <w:sz w:val="28"/>
          <w:szCs w:val="28"/>
          <w:rtl/>
        </w:rPr>
        <w:t>הארוך, המערכת</w:t>
      </w:r>
      <w:r w:rsidRPr="0059460E">
        <w:rPr>
          <w:rFonts w:ascii="David" w:eastAsia="David" w:hAnsi="David" w:cs="David"/>
          <w:sz w:val="28"/>
          <w:szCs w:val="28"/>
          <w:rtl/>
        </w:rPr>
        <w:t xml:space="preserve"> </w:t>
      </w:r>
      <w:r w:rsidRPr="0059460E">
        <w:rPr>
          <w:rFonts w:ascii="David" w:hAnsi="David" w:cs="David"/>
          <w:sz w:val="28"/>
          <w:szCs w:val="28"/>
          <w:rtl/>
        </w:rPr>
        <w:t>מתכנסת</w:t>
      </w:r>
      <w:r w:rsidRPr="0059460E">
        <w:rPr>
          <w:rFonts w:ascii="David" w:eastAsia="David" w:hAnsi="David" w:cs="David"/>
          <w:sz w:val="28"/>
          <w:szCs w:val="28"/>
          <w:rtl/>
        </w:rPr>
        <w:t xml:space="preserve"> </w:t>
      </w:r>
      <w:r w:rsidRPr="0059460E">
        <w:rPr>
          <w:rFonts w:ascii="David" w:hAnsi="David" w:cs="David"/>
          <w:sz w:val="28"/>
          <w:szCs w:val="28"/>
          <w:rtl/>
        </w:rPr>
        <w:t>למצב</w:t>
      </w:r>
      <w:r w:rsidRPr="0059460E">
        <w:rPr>
          <w:rFonts w:ascii="David" w:eastAsia="David" w:hAnsi="David" w:cs="David"/>
          <w:sz w:val="28"/>
          <w:szCs w:val="28"/>
          <w:rtl/>
        </w:rPr>
        <w:t xml:space="preserve"> </w:t>
      </w:r>
      <w:r w:rsidRPr="0059460E">
        <w:rPr>
          <w:rFonts w:ascii="David" w:hAnsi="David" w:cs="David"/>
          <w:sz w:val="28"/>
          <w:szCs w:val="28"/>
          <w:rtl/>
        </w:rPr>
        <w:t>בו</w:t>
      </w:r>
      <w:r w:rsidRPr="0059460E">
        <w:rPr>
          <w:rFonts w:ascii="David" w:eastAsia="David" w:hAnsi="David" w:cs="David"/>
          <w:sz w:val="28"/>
          <w:szCs w:val="28"/>
          <w:rtl/>
        </w:rPr>
        <w:t xml:space="preserve"> </w:t>
      </w:r>
      <w:r w:rsidRPr="0059460E">
        <w:rPr>
          <w:rFonts w:ascii="David" w:hAnsi="David" w:cs="David"/>
          <w:sz w:val="28"/>
          <w:szCs w:val="28"/>
          <w:rtl/>
        </w:rPr>
        <w:t>אין</w:t>
      </w:r>
      <w:r w:rsidRPr="0059460E">
        <w:rPr>
          <w:rFonts w:ascii="David" w:eastAsia="David" w:hAnsi="David" w:cs="David"/>
          <w:sz w:val="28"/>
          <w:szCs w:val="28"/>
          <w:rtl/>
        </w:rPr>
        <w:t xml:space="preserve"> </w:t>
      </w:r>
      <w:r w:rsidRPr="0059460E">
        <w:rPr>
          <w:rFonts w:ascii="David" w:hAnsi="David" w:cs="David"/>
          <w:sz w:val="28"/>
          <w:szCs w:val="28"/>
          <w:rtl/>
        </w:rPr>
        <w:t>בכלל</w:t>
      </w:r>
      <w:r w:rsidRPr="0059460E">
        <w:rPr>
          <w:rFonts w:ascii="David" w:eastAsia="David" w:hAnsi="David" w:cs="David"/>
          <w:sz w:val="28"/>
          <w:szCs w:val="28"/>
          <w:rtl/>
        </w:rPr>
        <w:t xml:space="preserve"> </w:t>
      </w:r>
      <w:r w:rsidRPr="0059460E">
        <w:rPr>
          <w:rFonts w:ascii="David" w:hAnsi="David" w:cs="David"/>
          <w:sz w:val="28"/>
          <w:szCs w:val="28"/>
          <w:rtl/>
        </w:rPr>
        <w:t>חסרי</w:t>
      </w:r>
      <w:r w:rsidRPr="0059460E">
        <w:rPr>
          <w:rFonts w:ascii="David" w:eastAsia="David" w:hAnsi="David" w:cs="David"/>
          <w:sz w:val="28"/>
          <w:szCs w:val="28"/>
          <w:rtl/>
        </w:rPr>
        <w:t xml:space="preserve"> </w:t>
      </w:r>
      <w:r w:rsidRPr="0059460E">
        <w:rPr>
          <w:rFonts w:ascii="David" w:hAnsi="David" w:cs="David"/>
          <w:sz w:val="28"/>
          <w:szCs w:val="28"/>
          <w:rtl/>
        </w:rPr>
        <w:t>נחלות</w:t>
      </w:r>
      <w:r w:rsidRPr="0059460E">
        <w:rPr>
          <w:rFonts w:ascii="David" w:eastAsia="David" w:hAnsi="David" w:cs="David"/>
          <w:sz w:val="28"/>
          <w:szCs w:val="28"/>
          <w:rtl/>
        </w:rPr>
        <w:t xml:space="preserve"> </w:t>
      </w:r>
      <w:r w:rsidRPr="0059460E">
        <w:rPr>
          <w:rFonts w:ascii="David" w:hAnsi="David" w:cs="David"/>
          <w:sz w:val="28"/>
          <w:szCs w:val="28"/>
          <w:rtl/>
        </w:rPr>
        <w:t>- כלומר</w:t>
      </w:r>
      <w:r w:rsidRPr="0059460E">
        <w:rPr>
          <w:rFonts w:ascii="David" w:eastAsia="David" w:hAnsi="David" w:cs="David"/>
          <w:sz w:val="28"/>
          <w:szCs w:val="28"/>
          <w:rtl/>
        </w:rPr>
        <w:t xml:space="preserve"> </w:t>
      </w:r>
      <w:r w:rsidRPr="0059460E">
        <w:rPr>
          <w:rFonts w:ascii="David" w:hAnsi="David" w:cs="David"/>
          <w:sz w:val="28"/>
          <w:szCs w:val="28"/>
          <w:rtl/>
        </w:rPr>
        <w:t>לכל</w:t>
      </w:r>
      <w:r w:rsidRPr="0059460E">
        <w:rPr>
          <w:rFonts w:ascii="David" w:eastAsia="David" w:hAnsi="David" w:cs="David"/>
          <w:sz w:val="28"/>
          <w:szCs w:val="28"/>
          <w:rtl/>
        </w:rPr>
        <w:t xml:space="preserve"> </w:t>
      </w:r>
      <w:r w:rsidRPr="0059460E">
        <w:rPr>
          <w:rFonts w:ascii="David" w:hAnsi="David" w:cs="David"/>
          <w:sz w:val="28"/>
          <w:szCs w:val="28"/>
          <w:rtl/>
        </w:rPr>
        <w:t>אזרח</w:t>
      </w:r>
      <w:r w:rsidRPr="0059460E">
        <w:rPr>
          <w:rFonts w:ascii="David" w:eastAsia="David" w:hAnsi="David" w:cs="David"/>
          <w:sz w:val="28"/>
          <w:szCs w:val="28"/>
          <w:rtl/>
        </w:rPr>
        <w:t xml:space="preserve"> </w:t>
      </w:r>
      <w:r w:rsidRPr="0059460E">
        <w:rPr>
          <w:rFonts w:ascii="David" w:hAnsi="David" w:cs="David"/>
          <w:sz w:val="28"/>
          <w:szCs w:val="28"/>
          <w:rtl/>
        </w:rPr>
        <w:t>ישנה</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אחת</w:t>
      </w:r>
      <w:r w:rsidRPr="0059460E">
        <w:rPr>
          <w:rFonts w:ascii="David" w:eastAsia="David" w:hAnsi="David" w:cs="David"/>
          <w:sz w:val="28"/>
          <w:szCs w:val="28"/>
          <w:rtl/>
        </w:rPr>
        <w:t xml:space="preserve"> </w:t>
      </w:r>
      <w:r w:rsidRPr="0059460E">
        <w:rPr>
          <w:rFonts w:ascii="David" w:hAnsi="David" w:cs="David"/>
          <w:sz w:val="28"/>
          <w:szCs w:val="28"/>
          <w:rtl/>
        </w:rPr>
        <w:t>בדיוק.</w:t>
      </w:r>
    </w:p>
    <w:p w:rsidR="009C2B09" w:rsidRPr="0059460E" w:rsidRDefault="009C2B09" w:rsidP="009C2B09">
      <w:pPr>
        <w:pStyle w:val="a1"/>
        <w:bidi/>
        <w:rPr>
          <w:rFonts w:ascii="David" w:hAnsi="David" w:cs="David"/>
          <w:sz w:val="28"/>
          <w:szCs w:val="28"/>
          <w:rtl/>
        </w:rPr>
      </w:pPr>
      <w:r w:rsidRPr="0059460E">
        <w:rPr>
          <w:rFonts w:ascii="David" w:hAnsi="David" w:cs="David"/>
          <w:sz w:val="28"/>
          <w:szCs w:val="28"/>
          <w:rtl/>
        </w:rPr>
        <w:t>ניתן</w:t>
      </w:r>
      <w:r w:rsidRPr="0059460E">
        <w:rPr>
          <w:rFonts w:ascii="David" w:eastAsia="David" w:hAnsi="David" w:cs="David"/>
          <w:sz w:val="28"/>
          <w:szCs w:val="28"/>
          <w:rtl/>
        </w:rPr>
        <w:t xml:space="preserve"> </w:t>
      </w:r>
      <w:r w:rsidRPr="0059460E">
        <w:rPr>
          <w:rFonts w:ascii="David" w:hAnsi="David" w:cs="David"/>
          <w:sz w:val="28"/>
          <w:szCs w:val="28"/>
          <w:rtl/>
        </w:rPr>
        <w:t>להשתמש</w:t>
      </w:r>
      <w:r w:rsidRPr="0059460E">
        <w:rPr>
          <w:rFonts w:ascii="David" w:eastAsia="David" w:hAnsi="David" w:cs="David"/>
          <w:sz w:val="28"/>
          <w:szCs w:val="28"/>
          <w:rtl/>
        </w:rPr>
        <w:t xml:space="preserve"> </w:t>
      </w:r>
      <w:r w:rsidRPr="0059460E">
        <w:rPr>
          <w:rFonts w:ascii="David" w:hAnsi="David" w:cs="David"/>
          <w:sz w:val="28"/>
          <w:szCs w:val="28"/>
          <w:rtl/>
        </w:rPr>
        <w:t>בנוסחת</w:t>
      </w:r>
      <w:r w:rsidRPr="0059460E">
        <w:rPr>
          <w:rFonts w:ascii="David" w:eastAsia="David" w:hAnsi="David" w:cs="David"/>
          <w:sz w:val="28"/>
          <w:szCs w:val="28"/>
          <w:rtl/>
        </w:rPr>
        <w:t xml:space="preserve"> </w:t>
      </w:r>
      <w:r w:rsidRPr="0059460E">
        <w:rPr>
          <w:rFonts w:ascii="David" w:hAnsi="David" w:cs="David"/>
          <w:sz w:val="28"/>
          <w:szCs w:val="28"/>
          <w:rtl/>
        </w:rPr>
        <w:t>הקירוב</w:t>
      </w:r>
      <w:r w:rsidRPr="0059460E">
        <w:rPr>
          <w:rFonts w:ascii="David" w:eastAsia="David" w:hAnsi="David" w:cs="David"/>
          <w:sz w:val="28"/>
          <w:szCs w:val="28"/>
          <w:rtl/>
        </w:rPr>
        <w:t xml:space="preserve"> </w:t>
      </w:r>
      <w:r w:rsidRPr="0059460E">
        <w:rPr>
          <w:rFonts w:ascii="David" w:hAnsi="David" w:cs="David"/>
          <w:sz w:val="28"/>
          <w:szCs w:val="28"/>
          <w:rtl/>
        </w:rPr>
        <w:t>על-מנת</w:t>
      </w:r>
      <w:r w:rsidRPr="0059460E">
        <w:rPr>
          <w:rFonts w:ascii="David" w:eastAsia="David" w:hAnsi="David" w:cs="David"/>
          <w:sz w:val="28"/>
          <w:szCs w:val="28"/>
          <w:rtl/>
        </w:rPr>
        <w:t xml:space="preserve"> </w:t>
      </w:r>
      <w:r w:rsidRPr="0059460E">
        <w:rPr>
          <w:rFonts w:ascii="David" w:hAnsi="David" w:cs="David"/>
          <w:sz w:val="28"/>
          <w:szCs w:val="28"/>
          <w:rtl/>
        </w:rPr>
        <w:t>להעריך, מתי</w:t>
      </w:r>
      <w:r w:rsidRPr="0059460E">
        <w:rPr>
          <w:rFonts w:ascii="David" w:eastAsia="David" w:hAnsi="David" w:cs="David"/>
          <w:sz w:val="28"/>
          <w:szCs w:val="28"/>
          <w:rtl/>
        </w:rPr>
        <w:t xml:space="preserve"> </w:t>
      </w:r>
      <w:r w:rsidRPr="0059460E">
        <w:rPr>
          <w:rFonts w:ascii="David" w:hAnsi="David" w:cs="David"/>
          <w:sz w:val="28"/>
          <w:szCs w:val="28"/>
          <w:rtl/>
        </w:rPr>
        <w:t>יגיע</w:t>
      </w:r>
      <w:r w:rsidRPr="0059460E">
        <w:rPr>
          <w:rFonts w:ascii="David" w:eastAsia="David" w:hAnsi="David" w:cs="David"/>
          <w:sz w:val="28"/>
          <w:szCs w:val="28"/>
          <w:rtl/>
        </w:rPr>
        <w:t xml:space="preserve"> </w:t>
      </w:r>
      <w:r w:rsidRPr="0059460E">
        <w:rPr>
          <w:rFonts w:ascii="David" w:hAnsi="David" w:cs="David"/>
          <w:sz w:val="28"/>
          <w:szCs w:val="28"/>
          <w:rtl/>
        </w:rPr>
        <w:t>מספר</w:t>
      </w:r>
      <w:r w:rsidRPr="0059460E">
        <w:rPr>
          <w:rFonts w:ascii="David" w:eastAsia="David" w:hAnsi="David" w:cs="David"/>
          <w:sz w:val="28"/>
          <w:szCs w:val="28"/>
          <w:rtl/>
        </w:rPr>
        <w:t xml:space="preserve"> </w:t>
      </w:r>
      <w:r w:rsidRPr="0059460E">
        <w:rPr>
          <w:rFonts w:ascii="David" w:hAnsi="David" w:cs="David"/>
          <w:sz w:val="28"/>
          <w:szCs w:val="28"/>
          <w:rtl/>
        </w:rPr>
        <w:t>חסרי</w:t>
      </w:r>
      <w:r w:rsidRPr="0059460E">
        <w:rPr>
          <w:rFonts w:ascii="David" w:eastAsia="David" w:hAnsi="David" w:cs="David"/>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מתחת</w:t>
      </w:r>
      <w:r w:rsidRPr="0059460E">
        <w:rPr>
          <w:rFonts w:ascii="David" w:eastAsia="David" w:hAnsi="David" w:cs="David"/>
          <w:sz w:val="28"/>
          <w:szCs w:val="28"/>
          <w:rtl/>
        </w:rPr>
        <w:t xml:space="preserve"> </w:t>
      </w:r>
      <w:r w:rsidRPr="0059460E">
        <w:rPr>
          <w:rFonts w:ascii="David" w:hAnsi="David" w:cs="David"/>
          <w:sz w:val="28"/>
          <w:szCs w:val="28"/>
          <w:rtl/>
        </w:rPr>
        <w:t>לסף</w:t>
      </w:r>
      <w:r w:rsidRPr="0059460E">
        <w:rPr>
          <w:rFonts w:ascii="David" w:eastAsia="David" w:hAnsi="David" w:cs="David"/>
          <w:sz w:val="28"/>
          <w:szCs w:val="28"/>
          <w:rtl/>
        </w:rPr>
        <w:t xml:space="preserve"> </w:t>
      </w:r>
      <w:r w:rsidRPr="0059460E">
        <w:rPr>
          <w:rFonts w:ascii="David" w:hAnsi="David" w:cs="David"/>
          <w:sz w:val="28"/>
          <w:szCs w:val="28"/>
          <w:rtl/>
        </w:rPr>
        <w:t>מסוים. לדוגמה, הטבלה</w:t>
      </w:r>
      <w:r w:rsidRPr="0059460E">
        <w:rPr>
          <w:rFonts w:ascii="David" w:eastAsia="David" w:hAnsi="David" w:cs="David"/>
          <w:sz w:val="28"/>
          <w:szCs w:val="28"/>
          <w:rtl/>
        </w:rPr>
        <w:t xml:space="preserve"> </w:t>
      </w:r>
      <w:r w:rsidRPr="0059460E">
        <w:rPr>
          <w:rFonts w:ascii="David" w:hAnsi="David" w:cs="David"/>
          <w:sz w:val="28"/>
          <w:szCs w:val="28"/>
          <w:rtl/>
        </w:rPr>
        <w:t>בצד</w:t>
      </w:r>
      <w:r w:rsidRPr="0059460E">
        <w:rPr>
          <w:rFonts w:ascii="David" w:eastAsia="David" w:hAnsi="David" w:cs="David"/>
          <w:sz w:val="28"/>
          <w:szCs w:val="28"/>
          <w:rtl/>
        </w:rPr>
        <w:t xml:space="preserve"> </w:t>
      </w:r>
      <w:r w:rsidRPr="0059460E">
        <w:rPr>
          <w:rFonts w:ascii="David" w:hAnsi="David" w:cs="David"/>
          <w:sz w:val="28"/>
          <w:szCs w:val="28"/>
          <w:rtl/>
        </w:rPr>
        <w:t>שמאל</w:t>
      </w:r>
      <w:r w:rsidRPr="0059460E">
        <w:rPr>
          <w:rFonts w:ascii="David" w:eastAsia="David" w:hAnsi="David" w:cs="David"/>
          <w:sz w:val="28"/>
          <w:szCs w:val="28"/>
          <w:rtl/>
        </w:rPr>
        <w:t xml:space="preserve"> </w:t>
      </w:r>
      <w:r w:rsidRPr="0059460E">
        <w:rPr>
          <w:rFonts w:ascii="David" w:hAnsi="David" w:cs="David"/>
          <w:sz w:val="28"/>
          <w:szCs w:val="28"/>
          <w:rtl/>
        </w:rPr>
        <w:t>מציגה</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מספר</w:t>
      </w:r>
      <w:r w:rsidRPr="0059460E">
        <w:rPr>
          <w:rFonts w:ascii="David" w:eastAsia="David" w:hAnsi="David" w:cs="David"/>
          <w:sz w:val="28"/>
          <w:szCs w:val="28"/>
          <w:rtl/>
        </w:rPr>
        <w:t xml:space="preserve"> </w:t>
      </w:r>
      <w:r w:rsidRPr="0059460E">
        <w:rPr>
          <w:rFonts w:ascii="David" w:hAnsi="David" w:cs="David"/>
          <w:sz w:val="28"/>
          <w:szCs w:val="28"/>
          <w:rtl/>
        </w:rPr>
        <w:t>חסרי</w:t>
      </w:r>
      <w:r w:rsidRPr="0059460E">
        <w:rPr>
          <w:rFonts w:ascii="David" w:eastAsia="David" w:hAnsi="David" w:cs="David"/>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לפי</w:t>
      </w:r>
      <w:r w:rsidRPr="0059460E">
        <w:rPr>
          <w:rFonts w:ascii="David" w:eastAsia="David" w:hAnsi="David" w:cs="David"/>
          <w:sz w:val="28"/>
          <w:szCs w:val="28"/>
          <w:rtl/>
        </w:rPr>
        <w:t xml:space="preserve"> </w:t>
      </w:r>
      <w:r w:rsidRPr="0059460E">
        <w:rPr>
          <w:rFonts w:ascii="David" w:hAnsi="David" w:cs="David"/>
          <w:sz w:val="28"/>
          <w:szCs w:val="28"/>
          <w:rtl/>
        </w:rPr>
        <w:t>זמן, כאשר</w:t>
      </w:r>
      <w:r w:rsidRPr="0059460E">
        <w:rPr>
          <w:rFonts w:ascii="David" w:eastAsia="David" w:hAnsi="David" w:cs="David"/>
          <w:sz w:val="28"/>
          <w:szCs w:val="28"/>
          <w:rtl/>
        </w:rPr>
        <w:t xml:space="preserve"> </w:t>
      </w:r>
      <w:r w:rsidRPr="0059460E">
        <w:rPr>
          <w:rFonts w:ascii="David" w:hAnsi="David" w:cs="David"/>
          <w:sz w:val="28"/>
          <w:szCs w:val="28"/>
          <w:rtl/>
        </w:rPr>
        <w:t>מספר</w:t>
      </w:r>
      <w:r w:rsidRPr="0059460E">
        <w:rPr>
          <w:rFonts w:ascii="David" w:eastAsia="David" w:hAnsi="David" w:cs="David"/>
          <w:sz w:val="28"/>
          <w:szCs w:val="28"/>
          <w:rtl/>
        </w:rPr>
        <w:t xml:space="preserve"> </w:t>
      </w:r>
      <w:r w:rsidRPr="0059460E">
        <w:rPr>
          <w:rFonts w:ascii="David" w:hAnsi="David" w:cs="David"/>
          <w:sz w:val="28"/>
          <w:szCs w:val="28"/>
          <w:rtl/>
        </w:rPr>
        <w:t>האזרחים</w:t>
      </w:r>
      <w:r w:rsidRPr="0059460E">
        <w:rPr>
          <w:rFonts w:ascii="David" w:eastAsia="David" w:hAnsi="David" w:cs="David"/>
          <w:sz w:val="28"/>
          <w:szCs w:val="28"/>
          <w:rtl/>
        </w:rPr>
        <w:t xml:space="preserve"> </w:t>
      </w:r>
      <w:r w:rsidRPr="0059460E">
        <w:rPr>
          <w:rFonts w:ascii="David" w:hAnsi="David" w:cs="David"/>
          <w:sz w:val="28"/>
          <w:szCs w:val="28"/>
          <w:rtl/>
        </w:rPr>
        <w:t>ומספר</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הכולל</w:t>
      </w:r>
      <w:r w:rsidRPr="0059460E">
        <w:rPr>
          <w:rFonts w:ascii="David" w:eastAsia="David" w:hAnsi="David" w:cs="David"/>
          <w:sz w:val="28"/>
          <w:szCs w:val="28"/>
          <w:rtl/>
        </w:rPr>
        <w:t xml:space="preserve"> </w:t>
      </w:r>
      <w:r w:rsidRPr="0059460E">
        <w:rPr>
          <w:rFonts w:ascii="David" w:hAnsi="David" w:cs="David"/>
          <w:sz w:val="28"/>
          <w:szCs w:val="28"/>
          <w:rtl/>
        </w:rPr>
        <w:t>הוא</w:t>
      </w:r>
      <w:r w:rsidRPr="0059460E">
        <w:rPr>
          <w:rFonts w:ascii="David" w:eastAsia="David" w:hAnsi="David" w:cs="David"/>
          <w:sz w:val="28"/>
          <w:szCs w:val="28"/>
          <w:rtl/>
        </w:rPr>
        <w:t xml:space="preserve"> </w:t>
      </w:r>
      <w:r w:rsidRPr="0059460E">
        <w:rPr>
          <w:rFonts w:ascii="David" w:hAnsi="David" w:cs="David"/>
          <w:sz w:val="28"/>
          <w:szCs w:val="28"/>
        </w:rPr>
        <w:t>1000</w:t>
      </w:r>
      <w:r w:rsidRPr="0059460E">
        <w:rPr>
          <w:rFonts w:ascii="David" w:hAnsi="David" w:cs="David"/>
          <w:sz w:val="28"/>
          <w:szCs w:val="28"/>
          <w:rtl/>
        </w:rPr>
        <w:t>. הטבלה</w:t>
      </w:r>
      <w:r w:rsidRPr="0059460E">
        <w:rPr>
          <w:rFonts w:ascii="David" w:eastAsia="David" w:hAnsi="David" w:cs="David"/>
          <w:sz w:val="28"/>
          <w:szCs w:val="28"/>
          <w:rtl/>
        </w:rPr>
        <w:t xml:space="preserve"> </w:t>
      </w:r>
      <w:r w:rsidRPr="0059460E">
        <w:rPr>
          <w:rFonts w:ascii="David" w:hAnsi="David" w:cs="David"/>
          <w:sz w:val="28"/>
          <w:szCs w:val="28"/>
          <w:rtl/>
        </w:rPr>
        <w:t>מתחילה</w:t>
      </w:r>
      <w:r w:rsidRPr="0059460E">
        <w:rPr>
          <w:rFonts w:ascii="David" w:eastAsia="David" w:hAnsi="David" w:cs="David"/>
          <w:sz w:val="28"/>
          <w:szCs w:val="28"/>
          <w:rtl/>
        </w:rPr>
        <w:t xml:space="preserve"> </w:t>
      </w:r>
      <w:r w:rsidRPr="0059460E">
        <w:rPr>
          <w:rFonts w:ascii="David" w:hAnsi="David" w:cs="David"/>
          <w:sz w:val="28"/>
          <w:szCs w:val="28"/>
          <w:rtl/>
        </w:rPr>
        <w:t>מהמקרה</w:t>
      </w:r>
      <w:r w:rsidRPr="0059460E">
        <w:rPr>
          <w:rFonts w:ascii="David" w:eastAsia="David" w:hAnsi="David" w:cs="David"/>
          <w:sz w:val="28"/>
          <w:szCs w:val="28"/>
          <w:rtl/>
        </w:rPr>
        <w:t xml:space="preserve"> </w:t>
      </w:r>
      <w:r w:rsidRPr="0059460E">
        <w:rPr>
          <w:rFonts w:ascii="David" w:hAnsi="David" w:cs="David"/>
          <w:sz w:val="28"/>
          <w:szCs w:val="28"/>
          <w:rtl/>
        </w:rPr>
        <w:t>הגרוע</w:t>
      </w:r>
      <w:r w:rsidRPr="0059460E">
        <w:rPr>
          <w:rFonts w:ascii="David" w:eastAsia="David" w:hAnsi="David" w:cs="David"/>
          <w:sz w:val="28"/>
          <w:szCs w:val="28"/>
          <w:rtl/>
        </w:rPr>
        <w:t xml:space="preserve"> </w:t>
      </w:r>
      <w:r w:rsidRPr="0059460E">
        <w:rPr>
          <w:rFonts w:ascii="David" w:hAnsi="David" w:cs="David"/>
          <w:sz w:val="28"/>
          <w:szCs w:val="28"/>
          <w:rtl/>
        </w:rPr>
        <w:t>ביותר, שבו, בזמן</w:t>
      </w:r>
      <w:r w:rsidRPr="0059460E">
        <w:rPr>
          <w:rFonts w:ascii="David" w:eastAsia="David" w:hAnsi="David" w:cs="David"/>
          <w:sz w:val="28"/>
          <w:szCs w:val="28"/>
          <w:rtl/>
        </w:rPr>
        <w:t xml:space="preserve"> </w:t>
      </w:r>
      <w:r w:rsidRPr="0059460E">
        <w:rPr>
          <w:rFonts w:ascii="David" w:hAnsi="David" w:cs="David"/>
          <w:sz w:val="28"/>
          <w:szCs w:val="28"/>
        </w:rPr>
        <w:t>0</w:t>
      </w:r>
      <w:r w:rsidRPr="0059460E">
        <w:rPr>
          <w:rFonts w:ascii="David" w:hAnsi="David" w:cs="David"/>
          <w:sz w:val="28"/>
          <w:szCs w:val="28"/>
          <w:rtl/>
        </w:rPr>
        <w:t>, כל</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מרוכזות</w:t>
      </w:r>
      <w:r w:rsidRPr="0059460E">
        <w:rPr>
          <w:rFonts w:ascii="David" w:eastAsia="David" w:hAnsi="David" w:cs="David"/>
          <w:sz w:val="28"/>
          <w:szCs w:val="28"/>
          <w:rtl/>
        </w:rPr>
        <w:t xml:space="preserve"> </w:t>
      </w:r>
      <w:r w:rsidRPr="0059460E">
        <w:rPr>
          <w:rFonts w:ascii="David" w:hAnsi="David" w:cs="David"/>
          <w:sz w:val="28"/>
          <w:szCs w:val="28"/>
          <w:rtl/>
        </w:rPr>
        <w:t>בידי</w:t>
      </w:r>
      <w:r w:rsidRPr="0059460E">
        <w:rPr>
          <w:rFonts w:ascii="David" w:eastAsia="David" w:hAnsi="David" w:cs="David"/>
          <w:sz w:val="28"/>
          <w:szCs w:val="28"/>
          <w:rtl/>
        </w:rPr>
        <w:t xml:space="preserve"> </w:t>
      </w:r>
      <w:r w:rsidRPr="0059460E">
        <w:rPr>
          <w:rFonts w:ascii="David" w:hAnsi="David" w:cs="David"/>
          <w:sz w:val="28"/>
          <w:szCs w:val="28"/>
          <w:rtl/>
        </w:rPr>
        <w:t>אדם</w:t>
      </w:r>
      <w:r w:rsidRPr="0059460E">
        <w:rPr>
          <w:rFonts w:ascii="David" w:eastAsia="David" w:hAnsi="David" w:cs="David"/>
          <w:sz w:val="28"/>
          <w:szCs w:val="28"/>
          <w:rtl/>
        </w:rPr>
        <w:t xml:space="preserve"> </w:t>
      </w:r>
      <w:r w:rsidRPr="0059460E">
        <w:rPr>
          <w:rFonts w:ascii="David" w:hAnsi="David" w:cs="David"/>
          <w:sz w:val="28"/>
          <w:szCs w:val="28"/>
          <w:rtl/>
        </w:rPr>
        <w:t>אחד, כך</w:t>
      </w:r>
      <w:r w:rsidRPr="0059460E">
        <w:rPr>
          <w:rFonts w:ascii="David" w:eastAsia="David" w:hAnsi="David" w:cs="David"/>
          <w:sz w:val="28"/>
          <w:szCs w:val="28"/>
          <w:rtl/>
        </w:rPr>
        <w:t xml:space="preserve"> </w:t>
      </w:r>
      <w:r w:rsidRPr="0059460E">
        <w:rPr>
          <w:rFonts w:ascii="David" w:hAnsi="David" w:cs="David"/>
          <w:sz w:val="28"/>
          <w:szCs w:val="28"/>
          <w:rtl/>
        </w:rPr>
        <w:t>שיש</w:t>
      </w:r>
      <w:r w:rsidRPr="0059460E">
        <w:rPr>
          <w:rFonts w:ascii="David" w:eastAsia="David" w:hAnsi="David" w:cs="David"/>
          <w:sz w:val="28"/>
          <w:szCs w:val="28"/>
          <w:rtl/>
        </w:rPr>
        <w:t xml:space="preserve"> </w:t>
      </w:r>
      <w:r w:rsidRPr="0059460E">
        <w:rPr>
          <w:rFonts w:ascii="David" w:hAnsi="David" w:cs="David"/>
          <w:sz w:val="28"/>
          <w:szCs w:val="28"/>
        </w:rPr>
        <w:t>999</w:t>
      </w:r>
      <w:r w:rsidRPr="0059460E">
        <w:rPr>
          <w:rFonts w:ascii="David" w:hAnsi="David" w:cs="David"/>
          <w:sz w:val="28"/>
          <w:szCs w:val="28"/>
          <w:rtl/>
        </w:rPr>
        <w:t xml:space="preserve"> חסרי</w:t>
      </w:r>
      <w:r w:rsidRPr="0059460E">
        <w:rPr>
          <w:rFonts w:ascii="David" w:eastAsia="David" w:hAnsi="David" w:cs="David"/>
          <w:sz w:val="28"/>
          <w:szCs w:val="28"/>
          <w:rtl/>
        </w:rPr>
        <w:t xml:space="preserve"> </w:t>
      </w:r>
      <w:r w:rsidRPr="0059460E">
        <w:rPr>
          <w:rFonts w:ascii="David" w:hAnsi="David" w:cs="David"/>
          <w:sz w:val="28"/>
          <w:szCs w:val="28"/>
          <w:rtl/>
        </w:rPr>
        <w:t>נחלה. ניתן</w:t>
      </w:r>
      <w:r w:rsidRPr="0059460E">
        <w:rPr>
          <w:rFonts w:ascii="David" w:eastAsia="David" w:hAnsi="David" w:cs="David"/>
          <w:sz w:val="28"/>
          <w:szCs w:val="28"/>
          <w:rtl/>
        </w:rPr>
        <w:t xml:space="preserve"> </w:t>
      </w:r>
      <w:r w:rsidRPr="0059460E">
        <w:rPr>
          <w:rFonts w:ascii="David" w:hAnsi="David" w:cs="David"/>
          <w:sz w:val="28"/>
          <w:szCs w:val="28"/>
          <w:rtl/>
        </w:rPr>
        <w:t>לראות, שתוך</w:t>
      </w:r>
      <w:r w:rsidRPr="0059460E">
        <w:rPr>
          <w:rFonts w:ascii="David" w:eastAsia="David" w:hAnsi="David" w:cs="David"/>
          <w:sz w:val="28"/>
          <w:szCs w:val="28"/>
          <w:rtl/>
        </w:rPr>
        <w:t xml:space="preserve"> </w:t>
      </w:r>
      <w:r w:rsidRPr="0059460E">
        <w:rPr>
          <w:rFonts w:ascii="David" w:hAnsi="David" w:cs="David"/>
          <w:sz w:val="28"/>
          <w:szCs w:val="28"/>
          <w:rtl/>
        </w:rPr>
        <w:t>ארבעה</w:t>
      </w:r>
      <w:r w:rsidRPr="0059460E">
        <w:rPr>
          <w:rFonts w:ascii="David" w:eastAsia="David" w:hAnsi="David" w:cs="David"/>
          <w:sz w:val="28"/>
          <w:szCs w:val="28"/>
          <w:rtl/>
        </w:rPr>
        <w:t xml:space="preserve"> </w:t>
      </w:r>
      <w:r w:rsidRPr="0059460E">
        <w:rPr>
          <w:rFonts w:ascii="David" w:hAnsi="David" w:cs="David"/>
          <w:sz w:val="28"/>
          <w:szCs w:val="28"/>
          <w:rtl/>
        </w:rPr>
        <w:t>יובלים, מספר</w:t>
      </w:r>
      <w:r w:rsidRPr="0059460E">
        <w:rPr>
          <w:rFonts w:ascii="David" w:eastAsia="David" w:hAnsi="David" w:cs="David"/>
          <w:sz w:val="28"/>
          <w:szCs w:val="28"/>
          <w:rtl/>
        </w:rPr>
        <w:t xml:space="preserve"> </w:t>
      </w:r>
      <w:r w:rsidRPr="0059460E">
        <w:rPr>
          <w:rFonts w:ascii="David" w:hAnsi="David" w:cs="David"/>
          <w:sz w:val="28"/>
          <w:szCs w:val="28"/>
          <w:rtl/>
        </w:rPr>
        <w:t>חסרי</w:t>
      </w:r>
      <w:r w:rsidRPr="0059460E">
        <w:rPr>
          <w:rFonts w:ascii="David" w:eastAsia="David" w:hAnsi="David" w:cs="David"/>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מגיע</w:t>
      </w:r>
      <w:r w:rsidRPr="0059460E">
        <w:rPr>
          <w:rFonts w:ascii="David" w:eastAsia="David" w:hAnsi="David" w:cs="David"/>
          <w:sz w:val="28"/>
          <w:szCs w:val="28"/>
          <w:rtl/>
        </w:rPr>
        <w:t xml:space="preserve"> </w:t>
      </w:r>
      <w:r w:rsidRPr="0059460E">
        <w:rPr>
          <w:rFonts w:ascii="David" w:hAnsi="David" w:cs="David"/>
          <w:sz w:val="28"/>
          <w:szCs w:val="28"/>
          <w:rtl/>
        </w:rPr>
        <w:t>לכ-</w:t>
      </w:r>
      <w:r w:rsidRPr="0059460E">
        <w:rPr>
          <w:rFonts w:ascii="David" w:hAnsi="David" w:cs="David"/>
          <w:sz w:val="28"/>
          <w:szCs w:val="28"/>
        </w:rPr>
        <w:t>7.5%</w:t>
      </w:r>
      <w:r w:rsidRPr="0059460E">
        <w:rPr>
          <w:rFonts w:ascii="David" w:hAnsi="David" w:cs="David"/>
          <w:sz w:val="28"/>
          <w:szCs w:val="28"/>
          <w:rtl/>
        </w:rPr>
        <w:t>. זהו</w:t>
      </w:r>
      <w:r w:rsidRPr="0059460E">
        <w:rPr>
          <w:rFonts w:ascii="David" w:eastAsia="David" w:hAnsi="David" w:cs="David"/>
          <w:sz w:val="28"/>
          <w:szCs w:val="28"/>
          <w:rtl/>
        </w:rPr>
        <w:t xml:space="preserve"> </w:t>
      </w:r>
      <w:r w:rsidRPr="0059460E">
        <w:rPr>
          <w:rFonts w:ascii="David" w:hAnsi="David" w:cs="David"/>
          <w:sz w:val="28"/>
          <w:szCs w:val="28"/>
          <w:rtl/>
        </w:rPr>
        <w:t>מספר</w:t>
      </w:r>
      <w:r w:rsidRPr="0059460E">
        <w:rPr>
          <w:rFonts w:ascii="David" w:eastAsia="David" w:hAnsi="David" w:cs="David"/>
          <w:sz w:val="28"/>
          <w:szCs w:val="28"/>
          <w:rtl/>
        </w:rPr>
        <w:t xml:space="preserve"> </w:t>
      </w:r>
      <w:r w:rsidRPr="0059460E">
        <w:rPr>
          <w:rFonts w:ascii="David" w:hAnsi="David" w:cs="David"/>
          <w:sz w:val="28"/>
          <w:szCs w:val="28"/>
          <w:rtl/>
        </w:rPr>
        <w:t>מעניין, כי</w:t>
      </w:r>
      <w:r w:rsidRPr="0059460E">
        <w:rPr>
          <w:rFonts w:ascii="David" w:eastAsia="David" w:hAnsi="David" w:cs="David"/>
          <w:sz w:val="28"/>
          <w:szCs w:val="28"/>
          <w:rtl/>
        </w:rPr>
        <w:t xml:space="preserve"> </w:t>
      </w:r>
      <w:r w:rsidRPr="0059460E">
        <w:rPr>
          <w:rFonts w:ascii="David" w:hAnsi="David" w:cs="David"/>
          <w:sz w:val="28"/>
          <w:szCs w:val="28"/>
          <w:rtl/>
        </w:rPr>
        <w:t>בזמן</w:t>
      </w:r>
      <w:r w:rsidRPr="0059460E">
        <w:rPr>
          <w:rFonts w:ascii="David" w:eastAsia="David" w:hAnsi="David" w:cs="David"/>
          <w:sz w:val="28"/>
          <w:szCs w:val="28"/>
          <w:rtl/>
        </w:rPr>
        <w:t xml:space="preserve"> </w:t>
      </w:r>
      <w:r w:rsidRPr="0059460E">
        <w:rPr>
          <w:rFonts w:ascii="David" w:hAnsi="David" w:cs="David"/>
          <w:sz w:val="28"/>
          <w:szCs w:val="28"/>
          <w:rtl/>
        </w:rPr>
        <w:t>המקרא, שבט</w:t>
      </w:r>
      <w:r w:rsidRPr="0059460E">
        <w:rPr>
          <w:rFonts w:ascii="David" w:eastAsia="David" w:hAnsi="David" w:cs="David"/>
          <w:sz w:val="28"/>
          <w:szCs w:val="28"/>
          <w:rtl/>
        </w:rPr>
        <w:t xml:space="preserve"> </w:t>
      </w:r>
      <w:r w:rsidRPr="0059460E">
        <w:rPr>
          <w:rFonts w:ascii="David" w:hAnsi="David" w:cs="David"/>
          <w:sz w:val="28"/>
          <w:szCs w:val="28"/>
          <w:rtl/>
        </w:rPr>
        <w:t>לוי</w:t>
      </w:r>
      <w:r w:rsidRPr="0059460E">
        <w:rPr>
          <w:rFonts w:ascii="David" w:eastAsia="David" w:hAnsi="David" w:cs="David"/>
          <w:sz w:val="28"/>
          <w:szCs w:val="28"/>
          <w:rtl/>
        </w:rPr>
        <w:t xml:space="preserve"> </w:t>
      </w:r>
      <w:r w:rsidRPr="0059460E">
        <w:rPr>
          <w:rFonts w:ascii="David" w:hAnsi="David" w:cs="David"/>
          <w:sz w:val="28"/>
          <w:szCs w:val="28"/>
          <w:rtl/>
        </w:rPr>
        <w:t>(שמחבר</w:t>
      </w:r>
      <w:r w:rsidRPr="0059460E">
        <w:rPr>
          <w:rFonts w:ascii="David" w:eastAsia="David" w:hAnsi="David" w:cs="David"/>
          <w:sz w:val="28"/>
          <w:szCs w:val="28"/>
          <w:rtl/>
        </w:rPr>
        <w:t xml:space="preserve"> </w:t>
      </w:r>
      <w:r w:rsidRPr="0059460E">
        <w:rPr>
          <w:rFonts w:ascii="David" w:hAnsi="David" w:cs="David"/>
          <w:sz w:val="28"/>
          <w:szCs w:val="28"/>
          <w:rtl/>
        </w:rPr>
        <w:t>מאמר</w:t>
      </w:r>
      <w:r w:rsidRPr="0059460E">
        <w:rPr>
          <w:rFonts w:ascii="David" w:eastAsia="David" w:hAnsi="David" w:cs="David"/>
          <w:sz w:val="28"/>
          <w:szCs w:val="28"/>
          <w:rtl/>
        </w:rPr>
        <w:t xml:space="preserve"> </w:t>
      </w:r>
      <w:r w:rsidRPr="0059460E">
        <w:rPr>
          <w:rFonts w:ascii="David" w:hAnsi="David" w:cs="David"/>
          <w:sz w:val="28"/>
          <w:szCs w:val="28"/>
          <w:rtl/>
        </w:rPr>
        <w:t>זה</w:t>
      </w:r>
      <w:r w:rsidRPr="0059460E">
        <w:rPr>
          <w:rFonts w:ascii="David" w:eastAsia="David" w:hAnsi="David" w:cs="David"/>
          <w:sz w:val="28"/>
          <w:szCs w:val="28"/>
          <w:rtl/>
        </w:rPr>
        <w:t xml:space="preserve"> </w:t>
      </w:r>
      <w:r w:rsidRPr="0059460E">
        <w:rPr>
          <w:rFonts w:ascii="David" w:hAnsi="David" w:cs="David"/>
          <w:sz w:val="28"/>
          <w:szCs w:val="28"/>
          <w:rtl/>
        </w:rPr>
        <w:t>משתייך</w:t>
      </w:r>
      <w:r w:rsidRPr="0059460E">
        <w:rPr>
          <w:rFonts w:ascii="David" w:eastAsia="David" w:hAnsi="David" w:cs="David"/>
          <w:sz w:val="28"/>
          <w:szCs w:val="28"/>
          <w:rtl/>
        </w:rPr>
        <w:t xml:space="preserve"> </w:t>
      </w:r>
      <w:r w:rsidRPr="0059460E">
        <w:rPr>
          <w:rFonts w:ascii="David" w:hAnsi="David" w:cs="David"/>
          <w:sz w:val="28"/>
          <w:szCs w:val="28"/>
          <w:rtl/>
        </w:rPr>
        <w:t>אליו) לא</w:t>
      </w:r>
      <w:r w:rsidRPr="0059460E">
        <w:rPr>
          <w:rFonts w:ascii="David" w:eastAsia="David" w:hAnsi="David" w:cs="David"/>
          <w:sz w:val="28"/>
          <w:szCs w:val="28"/>
          <w:rtl/>
        </w:rPr>
        <w:t xml:space="preserve"> </w:t>
      </w:r>
      <w:r w:rsidRPr="0059460E">
        <w:rPr>
          <w:rFonts w:ascii="David" w:hAnsi="David" w:cs="David"/>
          <w:sz w:val="28"/>
          <w:szCs w:val="28"/>
          <w:rtl/>
        </w:rPr>
        <w:t>קיבל</w:t>
      </w:r>
      <w:r w:rsidRPr="0059460E">
        <w:rPr>
          <w:rFonts w:ascii="David" w:eastAsia="David" w:hAnsi="David" w:cs="David"/>
          <w:sz w:val="28"/>
          <w:szCs w:val="28"/>
          <w:rtl/>
        </w:rPr>
        <w:t xml:space="preserve"> </w:t>
      </w:r>
      <w:r w:rsidRPr="0059460E">
        <w:rPr>
          <w:rFonts w:ascii="David" w:hAnsi="David" w:cs="David"/>
          <w:sz w:val="28"/>
          <w:szCs w:val="28"/>
          <w:rtl/>
        </w:rPr>
        <w:t>נחלה. שבט</w:t>
      </w:r>
      <w:r w:rsidRPr="0059460E">
        <w:rPr>
          <w:rFonts w:ascii="David" w:eastAsia="David" w:hAnsi="David" w:cs="David"/>
          <w:sz w:val="28"/>
          <w:szCs w:val="28"/>
          <w:rtl/>
        </w:rPr>
        <w:t xml:space="preserve"> </w:t>
      </w:r>
      <w:r w:rsidRPr="0059460E">
        <w:rPr>
          <w:rFonts w:ascii="David" w:hAnsi="David" w:cs="David"/>
          <w:sz w:val="28"/>
          <w:szCs w:val="28"/>
          <w:rtl/>
        </w:rPr>
        <w:t>לוי</w:t>
      </w:r>
      <w:r w:rsidRPr="0059460E">
        <w:rPr>
          <w:rFonts w:ascii="David" w:eastAsia="David" w:hAnsi="David" w:cs="David"/>
          <w:sz w:val="28"/>
          <w:szCs w:val="28"/>
          <w:rtl/>
        </w:rPr>
        <w:t xml:space="preserve"> </w:t>
      </w:r>
      <w:r w:rsidRPr="0059460E">
        <w:rPr>
          <w:rFonts w:ascii="David" w:hAnsi="David" w:cs="David"/>
          <w:sz w:val="28"/>
          <w:szCs w:val="28"/>
          <w:rtl/>
        </w:rPr>
        <w:t>היה</w:t>
      </w:r>
      <w:r w:rsidRPr="0059460E">
        <w:rPr>
          <w:rFonts w:ascii="David" w:eastAsia="David" w:hAnsi="David" w:cs="David"/>
          <w:sz w:val="28"/>
          <w:szCs w:val="28"/>
          <w:rtl/>
        </w:rPr>
        <w:t xml:space="preserve"> </w:t>
      </w:r>
      <w:r w:rsidRPr="0059460E">
        <w:rPr>
          <w:rFonts w:ascii="David" w:hAnsi="David" w:cs="David"/>
          <w:sz w:val="28"/>
          <w:szCs w:val="28"/>
          <w:rtl/>
        </w:rPr>
        <w:t>אחד</w:t>
      </w:r>
      <w:r w:rsidRPr="0059460E">
        <w:rPr>
          <w:rFonts w:ascii="David" w:eastAsia="David" w:hAnsi="David" w:cs="David"/>
          <w:sz w:val="28"/>
          <w:szCs w:val="28"/>
          <w:rtl/>
        </w:rPr>
        <w:t xml:space="preserve"> </w:t>
      </w:r>
      <w:r w:rsidRPr="0059460E">
        <w:rPr>
          <w:rFonts w:ascii="David" w:hAnsi="David" w:cs="David"/>
          <w:sz w:val="28"/>
          <w:szCs w:val="28"/>
          <w:rtl/>
        </w:rPr>
        <w:t>מתוך</w:t>
      </w:r>
      <w:r w:rsidRPr="0059460E">
        <w:rPr>
          <w:rFonts w:ascii="David" w:eastAsia="David" w:hAnsi="David" w:cs="David"/>
          <w:sz w:val="28"/>
          <w:szCs w:val="28"/>
          <w:rtl/>
        </w:rPr>
        <w:t xml:space="preserve"> </w:t>
      </w:r>
      <w:r w:rsidRPr="0059460E">
        <w:rPr>
          <w:rFonts w:ascii="David" w:hAnsi="David" w:cs="David"/>
          <w:sz w:val="28"/>
          <w:szCs w:val="28"/>
        </w:rPr>
        <w:t>13</w:t>
      </w:r>
      <w:r w:rsidRPr="0059460E">
        <w:rPr>
          <w:rFonts w:ascii="David" w:hAnsi="David" w:cs="David"/>
          <w:sz w:val="28"/>
          <w:szCs w:val="28"/>
          <w:rtl/>
        </w:rPr>
        <w:t xml:space="preserve"> שבטי</w:t>
      </w:r>
      <w:r w:rsidRPr="0059460E">
        <w:rPr>
          <w:rFonts w:ascii="David" w:eastAsia="David" w:hAnsi="David" w:cs="David"/>
          <w:sz w:val="28"/>
          <w:szCs w:val="28"/>
          <w:rtl/>
        </w:rPr>
        <w:t xml:space="preserve"> </w:t>
      </w:r>
      <w:r w:rsidRPr="0059460E">
        <w:rPr>
          <w:rFonts w:ascii="David" w:hAnsi="David" w:cs="David"/>
          <w:sz w:val="28"/>
          <w:szCs w:val="28"/>
          <w:rtl/>
        </w:rPr>
        <w:t>ישראל</w:t>
      </w:r>
      <w:r w:rsidRPr="0059460E">
        <w:rPr>
          <w:rFonts w:ascii="David" w:eastAsia="David" w:hAnsi="David" w:cs="David"/>
          <w:sz w:val="28"/>
          <w:szCs w:val="28"/>
          <w:rtl/>
        </w:rPr>
        <w:t xml:space="preserve"> </w:t>
      </w:r>
      <w:r w:rsidRPr="0059460E">
        <w:rPr>
          <w:rFonts w:ascii="David" w:hAnsi="David" w:cs="David"/>
          <w:sz w:val="28"/>
          <w:szCs w:val="28"/>
          <w:rtl/>
        </w:rPr>
        <w:t>- בערך</w:t>
      </w:r>
      <w:r w:rsidRPr="0059460E">
        <w:rPr>
          <w:rFonts w:ascii="David" w:eastAsia="David" w:hAnsi="David" w:cs="David"/>
          <w:sz w:val="28"/>
          <w:szCs w:val="28"/>
          <w:rtl/>
        </w:rPr>
        <w:t xml:space="preserve"> </w:t>
      </w:r>
      <w:r w:rsidRPr="0059460E">
        <w:rPr>
          <w:rFonts w:ascii="David" w:hAnsi="David" w:cs="David"/>
          <w:sz w:val="28"/>
          <w:szCs w:val="28"/>
        </w:rPr>
        <w:t>7.7%</w:t>
      </w:r>
      <w:r w:rsidRPr="0059460E">
        <w:rPr>
          <w:rFonts w:ascii="David" w:hAnsi="David" w:cs="David"/>
          <w:sz w:val="28"/>
          <w:szCs w:val="28"/>
          <w:rtl/>
        </w:rPr>
        <w:t>. אם</w:t>
      </w:r>
      <w:r w:rsidRPr="0059460E">
        <w:rPr>
          <w:rFonts w:ascii="David" w:eastAsia="David" w:hAnsi="David" w:cs="David"/>
          <w:sz w:val="28"/>
          <w:szCs w:val="28"/>
          <w:rtl/>
        </w:rPr>
        <w:t xml:space="preserve"> </w:t>
      </w:r>
      <w:r w:rsidRPr="0059460E">
        <w:rPr>
          <w:rFonts w:ascii="David" w:hAnsi="David" w:cs="David"/>
          <w:sz w:val="28"/>
          <w:szCs w:val="28"/>
          <w:rtl/>
        </w:rPr>
        <w:t>כך, תוך</w:t>
      </w:r>
      <w:r w:rsidRPr="0059460E">
        <w:rPr>
          <w:rFonts w:ascii="David" w:eastAsia="David" w:hAnsi="David" w:cs="David"/>
          <w:sz w:val="28"/>
          <w:szCs w:val="28"/>
          <w:rtl/>
        </w:rPr>
        <w:t xml:space="preserve"> </w:t>
      </w:r>
      <w:r w:rsidRPr="0059460E">
        <w:rPr>
          <w:rFonts w:ascii="David" w:hAnsi="David" w:cs="David"/>
          <w:sz w:val="28"/>
          <w:szCs w:val="28"/>
          <w:rtl/>
        </w:rPr>
        <w:t>ארבעה</w:t>
      </w:r>
      <w:r w:rsidRPr="0059460E">
        <w:rPr>
          <w:rFonts w:ascii="David" w:eastAsia="David" w:hAnsi="David" w:cs="David"/>
          <w:sz w:val="28"/>
          <w:szCs w:val="28"/>
          <w:rtl/>
        </w:rPr>
        <w:t xml:space="preserve"> </w:t>
      </w:r>
      <w:r w:rsidRPr="0059460E">
        <w:rPr>
          <w:rFonts w:ascii="David" w:hAnsi="David" w:cs="David"/>
          <w:sz w:val="28"/>
          <w:szCs w:val="28"/>
          <w:rtl/>
        </w:rPr>
        <w:t>יובלים, מספר</w:t>
      </w:r>
      <w:r w:rsidRPr="0059460E">
        <w:rPr>
          <w:rFonts w:ascii="David" w:eastAsia="David" w:hAnsi="David" w:cs="David"/>
          <w:sz w:val="28"/>
          <w:szCs w:val="28"/>
          <w:rtl/>
        </w:rPr>
        <w:t xml:space="preserve"> </w:t>
      </w:r>
      <w:r w:rsidRPr="0059460E">
        <w:rPr>
          <w:rFonts w:ascii="David" w:hAnsi="David" w:cs="David"/>
          <w:sz w:val="28"/>
          <w:szCs w:val="28"/>
          <w:rtl/>
        </w:rPr>
        <w:t>חסרי</w:t>
      </w:r>
      <w:r w:rsidRPr="0059460E">
        <w:rPr>
          <w:rFonts w:ascii="David" w:eastAsia="David" w:hAnsi="David" w:cs="David"/>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במודל</w:t>
      </w:r>
      <w:r w:rsidRPr="0059460E">
        <w:rPr>
          <w:rFonts w:ascii="David" w:eastAsia="David" w:hAnsi="David" w:cs="David"/>
          <w:sz w:val="28"/>
          <w:szCs w:val="28"/>
          <w:rtl/>
        </w:rPr>
        <w:t xml:space="preserve"> </w:t>
      </w:r>
      <w:r w:rsidRPr="0059460E">
        <w:rPr>
          <w:rFonts w:ascii="David" w:hAnsi="David" w:cs="David"/>
          <w:sz w:val="28"/>
          <w:szCs w:val="28"/>
          <w:rtl/>
        </w:rPr>
        <w:t>שלנו</w:t>
      </w:r>
      <w:r w:rsidRPr="0059460E">
        <w:rPr>
          <w:rFonts w:ascii="David" w:eastAsia="David" w:hAnsi="David" w:cs="David"/>
          <w:sz w:val="28"/>
          <w:szCs w:val="28"/>
          <w:rtl/>
        </w:rPr>
        <w:t xml:space="preserve"> </w:t>
      </w:r>
      <w:r w:rsidRPr="0059460E">
        <w:rPr>
          <w:rFonts w:ascii="David" w:hAnsi="David" w:cs="David"/>
          <w:sz w:val="28"/>
          <w:szCs w:val="28"/>
          <w:rtl/>
        </w:rPr>
        <w:t>נמוך</w:t>
      </w:r>
      <w:r w:rsidRPr="0059460E">
        <w:rPr>
          <w:rFonts w:ascii="David" w:eastAsia="David" w:hAnsi="David" w:cs="David"/>
          <w:sz w:val="28"/>
          <w:szCs w:val="28"/>
          <w:rtl/>
        </w:rPr>
        <w:t xml:space="preserve"> </w:t>
      </w:r>
      <w:r w:rsidRPr="0059460E">
        <w:rPr>
          <w:rFonts w:ascii="David" w:hAnsi="David" w:cs="David"/>
          <w:sz w:val="28"/>
          <w:szCs w:val="28"/>
          <w:rtl/>
        </w:rPr>
        <w:t>משהיה</w:t>
      </w:r>
      <w:r w:rsidRPr="0059460E">
        <w:rPr>
          <w:rFonts w:ascii="David" w:eastAsia="David" w:hAnsi="David" w:cs="David"/>
          <w:sz w:val="28"/>
          <w:szCs w:val="28"/>
          <w:rtl/>
        </w:rPr>
        <w:t xml:space="preserve"> </w:t>
      </w:r>
      <w:r w:rsidRPr="0059460E">
        <w:rPr>
          <w:rFonts w:ascii="David" w:hAnsi="David" w:cs="David"/>
          <w:sz w:val="28"/>
          <w:szCs w:val="28"/>
          <w:rtl/>
        </w:rPr>
        <w:t>בזמן</w:t>
      </w:r>
      <w:r w:rsidRPr="0059460E">
        <w:rPr>
          <w:rFonts w:ascii="David" w:eastAsia="David" w:hAnsi="David" w:cs="David"/>
          <w:sz w:val="28"/>
          <w:szCs w:val="28"/>
          <w:rtl/>
        </w:rPr>
        <w:t xml:space="preserve"> </w:t>
      </w:r>
      <w:r w:rsidRPr="0059460E">
        <w:rPr>
          <w:rFonts w:ascii="David" w:hAnsi="David" w:cs="David"/>
          <w:sz w:val="28"/>
          <w:szCs w:val="28"/>
          <w:rtl/>
        </w:rPr>
        <w:t>המקרא.</w:t>
      </w:r>
    </w:p>
    <w:p w:rsidR="009C2B09" w:rsidRPr="0059460E" w:rsidRDefault="009C2B09" w:rsidP="009C2B09">
      <w:pPr>
        <w:pStyle w:val="a1"/>
        <w:bidi/>
        <w:rPr>
          <w:rFonts w:ascii="David" w:hAnsi="David" w:cs="David"/>
          <w:sz w:val="28"/>
          <w:szCs w:val="28"/>
          <w:rtl/>
        </w:rPr>
      </w:pPr>
      <w:r w:rsidRPr="0059460E">
        <w:rPr>
          <w:rFonts w:ascii="David" w:hAnsi="David" w:cs="David"/>
          <w:sz w:val="28"/>
          <w:szCs w:val="28"/>
          <w:rtl/>
        </w:rPr>
        <w:t>לעומת</w:t>
      </w:r>
      <w:r w:rsidRPr="0059460E">
        <w:rPr>
          <w:rFonts w:ascii="David" w:eastAsia="David" w:hAnsi="David" w:cs="David"/>
          <w:sz w:val="28"/>
          <w:szCs w:val="28"/>
          <w:rtl/>
        </w:rPr>
        <w:t xml:space="preserve"> </w:t>
      </w:r>
      <w:r w:rsidRPr="0059460E">
        <w:rPr>
          <w:rFonts w:ascii="David" w:hAnsi="David" w:cs="David"/>
          <w:sz w:val="28"/>
          <w:szCs w:val="28"/>
          <w:rtl/>
        </w:rPr>
        <w:t>זאת, ללא</w:t>
      </w:r>
      <w:r w:rsidRPr="0059460E">
        <w:rPr>
          <w:rFonts w:ascii="David" w:eastAsia="David" w:hAnsi="David" w:cs="David"/>
          <w:sz w:val="28"/>
          <w:szCs w:val="28"/>
          <w:rtl/>
        </w:rPr>
        <w:t xml:space="preserve"> </w:t>
      </w:r>
      <w:r w:rsidRPr="0059460E">
        <w:rPr>
          <w:rFonts w:ascii="David" w:hAnsi="David" w:cs="David"/>
          <w:sz w:val="28"/>
          <w:szCs w:val="28"/>
          <w:rtl/>
        </w:rPr>
        <w:t>דין</w:t>
      </w:r>
      <w:r w:rsidRPr="0059460E">
        <w:rPr>
          <w:rFonts w:ascii="David" w:eastAsia="David" w:hAnsi="David" w:cs="David"/>
          <w:sz w:val="28"/>
          <w:szCs w:val="28"/>
          <w:rtl/>
        </w:rPr>
        <w:t xml:space="preserve"> </w:t>
      </w:r>
      <w:r w:rsidRPr="0059460E">
        <w:rPr>
          <w:rFonts w:ascii="David" w:hAnsi="David" w:cs="David"/>
          <w:sz w:val="28"/>
          <w:szCs w:val="28"/>
          <w:rtl/>
        </w:rPr>
        <w:t>היובל, מספר</w:t>
      </w:r>
      <w:r w:rsidRPr="0059460E">
        <w:rPr>
          <w:rFonts w:ascii="David" w:eastAsia="David" w:hAnsi="David" w:cs="David"/>
          <w:sz w:val="28"/>
          <w:szCs w:val="28"/>
          <w:rtl/>
        </w:rPr>
        <w:t xml:space="preserve"> </w:t>
      </w:r>
      <w:r w:rsidRPr="0059460E">
        <w:rPr>
          <w:rFonts w:ascii="David" w:hAnsi="David" w:cs="David"/>
          <w:sz w:val="28"/>
          <w:szCs w:val="28"/>
          <w:rtl/>
        </w:rPr>
        <w:t>חסרי</w:t>
      </w:r>
      <w:r w:rsidRPr="0059460E">
        <w:rPr>
          <w:rFonts w:ascii="David" w:eastAsia="David" w:hAnsi="David" w:cs="David"/>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יהיה</w:t>
      </w:r>
      <w:r w:rsidRPr="0059460E">
        <w:rPr>
          <w:rFonts w:ascii="David" w:eastAsia="David" w:hAnsi="David" w:cs="David"/>
          <w:sz w:val="28"/>
          <w:szCs w:val="28"/>
          <w:rtl/>
        </w:rPr>
        <w:t xml:space="preserve"> </w:t>
      </w:r>
      <w:r w:rsidRPr="0059460E">
        <w:rPr>
          <w:rFonts w:ascii="David" w:hAnsi="David" w:cs="David"/>
          <w:sz w:val="28"/>
          <w:szCs w:val="28"/>
          <w:rtl/>
        </w:rPr>
        <w:t>תמיד</w:t>
      </w:r>
      <w:r w:rsidRPr="0059460E">
        <w:rPr>
          <w:rFonts w:ascii="David" w:eastAsia="David" w:hAnsi="David" w:cs="David"/>
          <w:sz w:val="28"/>
          <w:szCs w:val="28"/>
          <w:rtl/>
        </w:rPr>
        <w:t xml:space="preserve"> </w:t>
      </w:r>
      <w:r w:rsidRPr="0059460E">
        <w:rPr>
          <w:rFonts w:ascii="David" w:hAnsi="David" w:cs="David"/>
          <w:sz w:val="28"/>
          <w:szCs w:val="28"/>
          <w:rtl/>
        </w:rPr>
        <w:t>כ-</w:t>
      </w:r>
      <w:r w:rsidRPr="0059460E">
        <w:rPr>
          <w:rFonts w:ascii="David" w:hAnsi="David" w:cs="David"/>
          <w:sz w:val="28"/>
          <w:szCs w:val="28"/>
        </w:rPr>
        <w:t>36.8%</w:t>
      </w:r>
      <w:r w:rsidRPr="0059460E">
        <w:rPr>
          <w:rFonts w:ascii="David" w:hAnsi="David" w:cs="David"/>
          <w:sz w:val="28"/>
          <w:szCs w:val="28"/>
          <w:rtl/>
        </w:rPr>
        <w:t xml:space="preserve"> - זהו</w:t>
      </w:r>
      <w:r w:rsidRPr="0059460E">
        <w:rPr>
          <w:rFonts w:ascii="David" w:eastAsia="David" w:hAnsi="David" w:cs="David"/>
          <w:sz w:val="28"/>
          <w:szCs w:val="28"/>
          <w:rtl/>
        </w:rPr>
        <w:t xml:space="preserve"> </w:t>
      </w:r>
      <w:r w:rsidRPr="0059460E">
        <w:rPr>
          <w:rFonts w:ascii="David" w:hAnsi="David" w:cs="David"/>
          <w:sz w:val="28"/>
          <w:szCs w:val="28"/>
          <w:rtl/>
        </w:rPr>
        <w:t>שיעור</w:t>
      </w:r>
      <w:r w:rsidRPr="0059460E">
        <w:rPr>
          <w:rFonts w:ascii="David" w:eastAsia="David" w:hAnsi="David" w:cs="David"/>
          <w:sz w:val="28"/>
          <w:szCs w:val="28"/>
          <w:rtl/>
        </w:rPr>
        <w:t xml:space="preserve"> </w:t>
      </w:r>
      <w:r w:rsidRPr="0059460E">
        <w:rPr>
          <w:rFonts w:ascii="David" w:hAnsi="David" w:cs="David"/>
          <w:sz w:val="28"/>
          <w:szCs w:val="28"/>
          <w:rtl/>
        </w:rPr>
        <w:t>האנשים</w:t>
      </w:r>
      <w:r w:rsidRPr="0059460E">
        <w:rPr>
          <w:rFonts w:ascii="David" w:eastAsia="David" w:hAnsi="David" w:cs="David"/>
          <w:sz w:val="28"/>
          <w:szCs w:val="28"/>
          <w:rtl/>
        </w:rPr>
        <w:t xml:space="preserve"> </w:t>
      </w:r>
      <w:r w:rsidRPr="0059460E">
        <w:rPr>
          <w:rFonts w:ascii="David" w:hAnsi="David" w:cs="David"/>
          <w:sz w:val="28"/>
          <w:szCs w:val="28"/>
          <w:rtl/>
        </w:rPr>
        <w:t>שנשארים</w:t>
      </w:r>
      <w:r w:rsidRPr="0059460E">
        <w:rPr>
          <w:rFonts w:ascii="David" w:eastAsia="David" w:hAnsi="David" w:cs="David"/>
          <w:sz w:val="28"/>
          <w:szCs w:val="28"/>
          <w:rtl/>
        </w:rPr>
        <w:t xml:space="preserve"> </w:t>
      </w:r>
      <w:r w:rsidRPr="0059460E">
        <w:rPr>
          <w:rFonts w:ascii="David" w:hAnsi="David" w:cs="David"/>
          <w:sz w:val="28"/>
          <w:szCs w:val="28"/>
          <w:rtl/>
        </w:rPr>
        <w:t>ללא</w:t>
      </w:r>
      <w:r w:rsidRPr="0059460E">
        <w:rPr>
          <w:rFonts w:ascii="David" w:eastAsia="David" w:hAnsi="David" w:cs="David"/>
          <w:sz w:val="28"/>
          <w:szCs w:val="28"/>
          <w:rtl/>
        </w:rPr>
        <w:t xml:space="preserve"> </w:t>
      </w:r>
      <w:r w:rsidRPr="0059460E">
        <w:rPr>
          <w:rFonts w:ascii="David" w:hAnsi="David" w:cs="David"/>
          <w:sz w:val="28"/>
          <w:szCs w:val="28"/>
          <w:rtl/>
        </w:rPr>
        <w:t>נחלה, כאשר</w:t>
      </w:r>
      <w:r w:rsidRPr="0059460E">
        <w:rPr>
          <w:rFonts w:ascii="David" w:eastAsia="David" w:hAnsi="David" w:cs="David"/>
          <w:sz w:val="28"/>
          <w:szCs w:val="28"/>
          <w:rtl/>
        </w:rPr>
        <w:t xml:space="preserve"> </w:t>
      </w:r>
      <w:r w:rsidRPr="0059460E">
        <w:rPr>
          <w:rFonts w:ascii="David" w:hAnsi="David" w:cs="David"/>
          <w:sz w:val="28"/>
          <w:szCs w:val="28"/>
          <w:rtl/>
        </w:rPr>
        <w:t>כל</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נמכרות</w:t>
      </w:r>
      <w:r w:rsidRPr="0059460E">
        <w:rPr>
          <w:rFonts w:ascii="David" w:eastAsia="David" w:hAnsi="David" w:cs="David"/>
          <w:sz w:val="28"/>
          <w:szCs w:val="28"/>
          <w:rtl/>
        </w:rPr>
        <w:t xml:space="preserve"> </w:t>
      </w:r>
      <w:r w:rsidRPr="0059460E">
        <w:rPr>
          <w:rFonts w:ascii="David" w:hAnsi="David" w:cs="David"/>
          <w:sz w:val="28"/>
          <w:szCs w:val="28"/>
          <w:rtl/>
        </w:rPr>
        <w:t>ומחולקות</w:t>
      </w:r>
      <w:r w:rsidRPr="0059460E">
        <w:rPr>
          <w:rFonts w:ascii="David" w:eastAsia="David" w:hAnsi="David" w:cs="David"/>
          <w:sz w:val="28"/>
          <w:szCs w:val="28"/>
          <w:rtl/>
        </w:rPr>
        <w:t xml:space="preserve"> </w:t>
      </w:r>
      <w:r w:rsidRPr="0059460E">
        <w:rPr>
          <w:rFonts w:ascii="David" w:hAnsi="David" w:cs="David"/>
          <w:sz w:val="28"/>
          <w:szCs w:val="28"/>
          <w:rtl/>
        </w:rPr>
        <w:t>באקראי.</w:t>
      </w:r>
    </w:p>
    <w:p w:rsidR="009C2B09" w:rsidRPr="0059460E" w:rsidRDefault="009C2B09" w:rsidP="009C2B09">
      <w:pPr>
        <w:pStyle w:val="a1"/>
        <w:bidi/>
        <w:rPr>
          <w:rFonts w:ascii="David" w:hAnsi="David" w:cs="David"/>
          <w:sz w:val="28"/>
          <w:szCs w:val="28"/>
          <w:rtl/>
        </w:rPr>
      </w:pPr>
      <w:r w:rsidRPr="0059460E">
        <w:rPr>
          <w:rFonts w:ascii="David" w:hAnsi="David" w:cs="David"/>
          <w:sz w:val="28"/>
          <w:szCs w:val="28"/>
          <w:rtl/>
        </w:rPr>
        <w:t>תוצאה</w:t>
      </w:r>
      <w:r w:rsidRPr="0059460E">
        <w:rPr>
          <w:rFonts w:ascii="David" w:eastAsia="David" w:hAnsi="David" w:cs="David"/>
          <w:sz w:val="28"/>
          <w:szCs w:val="28"/>
          <w:rtl/>
        </w:rPr>
        <w:t xml:space="preserve"> </w:t>
      </w:r>
      <w:r w:rsidRPr="0059460E">
        <w:rPr>
          <w:rFonts w:ascii="David" w:hAnsi="David" w:cs="David"/>
          <w:sz w:val="28"/>
          <w:szCs w:val="28"/>
          <w:rtl/>
        </w:rPr>
        <w:t>זו</w:t>
      </w:r>
      <w:r w:rsidRPr="0059460E">
        <w:rPr>
          <w:rFonts w:ascii="David" w:eastAsia="David" w:hAnsi="David" w:cs="David"/>
          <w:sz w:val="28"/>
          <w:szCs w:val="28"/>
          <w:rtl/>
        </w:rPr>
        <w:t xml:space="preserve"> </w:t>
      </w:r>
      <w:r w:rsidRPr="0059460E">
        <w:rPr>
          <w:rFonts w:ascii="David" w:hAnsi="David" w:cs="David"/>
          <w:sz w:val="28"/>
          <w:szCs w:val="28"/>
          <w:rtl/>
        </w:rPr>
        <w:t>תקפה, כאמור, רק</w:t>
      </w:r>
      <w:r w:rsidRPr="0059460E">
        <w:rPr>
          <w:rFonts w:ascii="David" w:eastAsia="David" w:hAnsi="David" w:cs="David"/>
          <w:sz w:val="28"/>
          <w:szCs w:val="28"/>
          <w:rtl/>
        </w:rPr>
        <w:t xml:space="preserve"> </w:t>
      </w:r>
      <w:r w:rsidRPr="0059460E">
        <w:rPr>
          <w:rFonts w:ascii="David" w:hAnsi="David" w:cs="David"/>
          <w:sz w:val="28"/>
          <w:szCs w:val="28"/>
          <w:rtl/>
        </w:rPr>
        <w:t>כאשר</w:t>
      </w:r>
      <w:r w:rsidRPr="0059460E">
        <w:rPr>
          <w:rFonts w:ascii="David" w:eastAsia="David" w:hAnsi="David" w:cs="David"/>
          <w:sz w:val="28"/>
          <w:szCs w:val="28"/>
          <w:rtl/>
        </w:rPr>
        <w:t xml:space="preserve"> </w:t>
      </w:r>
      <w:r w:rsidRPr="0059460E">
        <w:rPr>
          <w:rFonts w:ascii="David" w:hAnsi="David" w:cs="David"/>
          <w:b/>
          <w:bCs/>
          <w:sz w:val="28"/>
          <w:szCs w:val="28"/>
          <w:rtl/>
        </w:rPr>
        <w:t>כל</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נמכרות</w:t>
      </w:r>
      <w:r w:rsidRPr="0059460E">
        <w:rPr>
          <w:rFonts w:ascii="David" w:eastAsia="David" w:hAnsi="David" w:cs="David"/>
          <w:sz w:val="28"/>
          <w:szCs w:val="28"/>
          <w:rtl/>
        </w:rPr>
        <w:t xml:space="preserve"> </w:t>
      </w:r>
      <w:r w:rsidRPr="0059460E">
        <w:rPr>
          <w:rFonts w:ascii="David" w:hAnsi="David" w:cs="David"/>
          <w:sz w:val="28"/>
          <w:szCs w:val="28"/>
          <w:rtl/>
        </w:rPr>
        <w:t>בשלב</w:t>
      </w:r>
      <w:r w:rsidRPr="0059460E">
        <w:rPr>
          <w:rFonts w:ascii="David" w:eastAsia="David" w:hAnsi="David" w:cs="David"/>
          <w:sz w:val="28"/>
          <w:szCs w:val="28"/>
          <w:rtl/>
        </w:rPr>
        <w:t xml:space="preserve"> </w:t>
      </w:r>
      <w:r w:rsidRPr="0059460E">
        <w:rPr>
          <w:rFonts w:ascii="David" w:hAnsi="David" w:cs="David"/>
          <w:sz w:val="28"/>
          <w:szCs w:val="28"/>
          <w:rtl/>
        </w:rPr>
        <w:t>כלשהו</w:t>
      </w:r>
      <w:r w:rsidRPr="0059460E">
        <w:rPr>
          <w:rFonts w:ascii="David" w:eastAsia="David" w:hAnsi="David" w:cs="David"/>
          <w:sz w:val="28"/>
          <w:szCs w:val="28"/>
          <w:rtl/>
        </w:rPr>
        <w:t xml:space="preserve"> </w:t>
      </w:r>
      <w:r w:rsidRPr="0059460E">
        <w:rPr>
          <w:rFonts w:ascii="David" w:hAnsi="David" w:cs="David"/>
          <w:sz w:val="28"/>
          <w:szCs w:val="28"/>
          <w:rtl/>
        </w:rPr>
        <w:t>במהלך</w:t>
      </w:r>
      <w:r w:rsidRPr="0059460E">
        <w:rPr>
          <w:rFonts w:ascii="David" w:eastAsia="David" w:hAnsi="David" w:cs="David"/>
          <w:sz w:val="28"/>
          <w:szCs w:val="28"/>
          <w:rtl/>
        </w:rPr>
        <w:t xml:space="preserve"> </w:t>
      </w:r>
      <w:r w:rsidRPr="0059460E">
        <w:rPr>
          <w:rFonts w:ascii="David" w:hAnsi="David" w:cs="David"/>
          <w:sz w:val="28"/>
          <w:szCs w:val="28"/>
          <w:rtl/>
        </w:rPr>
        <w:t>היובל. תרחיש</w:t>
      </w:r>
      <w:r w:rsidRPr="0059460E">
        <w:rPr>
          <w:rFonts w:ascii="David" w:eastAsia="David" w:hAnsi="David" w:cs="David"/>
          <w:sz w:val="28"/>
          <w:szCs w:val="28"/>
          <w:rtl/>
        </w:rPr>
        <w:t xml:space="preserve"> </w:t>
      </w:r>
      <w:r w:rsidRPr="0059460E">
        <w:rPr>
          <w:rFonts w:ascii="David" w:hAnsi="David" w:cs="David"/>
          <w:sz w:val="28"/>
          <w:szCs w:val="28"/>
          <w:rtl/>
        </w:rPr>
        <w:t>סביר</w:t>
      </w:r>
      <w:r w:rsidRPr="0059460E">
        <w:rPr>
          <w:rFonts w:ascii="David" w:eastAsia="David" w:hAnsi="David" w:cs="David"/>
          <w:sz w:val="28"/>
          <w:szCs w:val="28"/>
          <w:rtl/>
        </w:rPr>
        <w:t xml:space="preserve"> </w:t>
      </w:r>
      <w:r w:rsidRPr="0059460E">
        <w:rPr>
          <w:rFonts w:ascii="David" w:hAnsi="David" w:cs="David"/>
          <w:sz w:val="28"/>
          <w:szCs w:val="28"/>
          <w:rtl/>
        </w:rPr>
        <w:t>יותר</w:t>
      </w:r>
      <w:r w:rsidRPr="0059460E">
        <w:rPr>
          <w:rFonts w:ascii="David" w:eastAsia="David" w:hAnsi="David" w:cs="David"/>
          <w:sz w:val="28"/>
          <w:szCs w:val="28"/>
          <w:rtl/>
        </w:rPr>
        <w:t xml:space="preserve"> </w:t>
      </w:r>
      <w:r w:rsidRPr="0059460E">
        <w:rPr>
          <w:rFonts w:ascii="David" w:hAnsi="David" w:cs="David"/>
          <w:sz w:val="28"/>
          <w:szCs w:val="28"/>
          <w:rtl/>
        </w:rPr>
        <w:t>הוא, שכל</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נמכרת</w:t>
      </w:r>
      <w:r w:rsidRPr="0059460E">
        <w:rPr>
          <w:rFonts w:ascii="David" w:eastAsia="David" w:hAnsi="David" w:cs="David"/>
          <w:sz w:val="28"/>
          <w:szCs w:val="28"/>
          <w:rtl/>
        </w:rPr>
        <w:t xml:space="preserve"> </w:t>
      </w:r>
      <w:r w:rsidRPr="0059460E">
        <w:rPr>
          <w:rFonts w:ascii="David" w:hAnsi="David" w:cs="David"/>
          <w:sz w:val="28"/>
          <w:szCs w:val="28"/>
          <w:rtl/>
        </w:rPr>
        <w:t>בהסתברות</w:t>
      </w:r>
      <w:r w:rsidRPr="0059460E">
        <w:rPr>
          <w:rFonts w:ascii="David" w:eastAsia="David" w:hAnsi="David" w:cs="David"/>
          <w:sz w:val="28"/>
          <w:szCs w:val="28"/>
          <w:rtl/>
        </w:rPr>
        <w:t xml:space="preserve"> </w:t>
      </w:r>
      <w:r w:rsidRPr="0059460E">
        <w:rPr>
          <w:rFonts w:ascii="David" w:hAnsi="David" w:cs="David"/>
          <w:sz w:val="28"/>
          <w:szCs w:val="28"/>
          <w:rtl/>
        </w:rPr>
        <w:t xml:space="preserve">מסוימת, </w:t>
      </w:r>
      <w:r w:rsidRPr="0059460E">
        <w:rPr>
          <w:rFonts w:ascii="David" w:hAnsi="David" w:cs="David"/>
          <w:sz w:val="28"/>
          <w:szCs w:val="28"/>
        </w:rPr>
        <w:t>q</w:t>
      </w:r>
      <w:r w:rsidRPr="0059460E">
        <w:rPr>
          <w:rFonts w:ascii="David" w:hAnsi="David" w:cs="David"/>
          <w:sz w:val="28"/>
          <w:szCs w:val="28"/>
          <w:rtl/>
        </w:rPr>
        <w:t>, הנמצאת</w:t>
      </w:r>
      <w:r w:rsidRPr="0059460E">
        <w:rPr>
          <w:rFonts w:ascii="David" w:eastAsia="David" w:hAnsi="David" w:cs="David"/>
          <w:sz w:val="28"/>
          <w:szCs w:val="28"/>
          <w:rtl/>
        </w:rPr>
        <w:t xml:space="preserve"> </w:t>
      </w:r>
      <w:r w:rsidRPr="0059460E">
        <w:rPr>
          <w:rFonts w:ascii="David" w:hAnsi="David" w:cs="David"/>
          <w:sz w:val="28"/>
          <w:szCs w:val="28"/>
          <w:rtl/>
        </w:rPr>
        <w:t>בין</w:t>
      </w:r>
      <w:r w:rsidRPr="0059460E">
        <w:rPr>
          <w:rFonts w:ascii="David" w:eastAsia="David" w:hAnsi="David" w:cs="David"/>
          <w:sz w:val="28"/>
          <w:szCs w:val="28"/>
          <w:rtl/>
        </w:rPr>
        <w:t xml:space="preserve"> </w:t>
      </w:r>
      <w:r w:rsidRPr="0059460E">
        <w:rPr>
          <w:rFonts w:ascii="David" w:hAnsi="David" w:cs="David"/>
          <w:sz w:val="28"/>
          <w:szCs w:val="28"/>
        </w:rPr>
        <w:t>0</w:t>
      </w:r>
      <w:r w:rsidRPr="0059460E">
        <w:rPr>
          <w:rFonts w:ascii="David" w:hAnsi="David" w:cs="David"/>
          <w:sz w:val="28"/>
          <w:szCs w:val="28"/>
          <w:rtl/>
        </w:rPr>
        <w:t xml:space="preserve"> ל-</w:t>
      </w:r>
      <w:r w:rsidRPr="0059460E">
        <w:rPr>
          <w:rFonts w:ascii="David" w:hAnsi="David" w:cs="David"/>
          <w:sz w:val="28"/>
          <w:szCs w:val="28"/>
        </w:rPr>
        <w:t>1</w:t>
      </w:r>
      <w:r w:rsidRPr="0059460E">
        <w:rPr>
          <w:rFonts w:ascii="David" w:hAnsi="David" w:cs="David"/>
          <w:sz w:val="28"/>
          <w:szCs w:val="28"/>
          <w:rtl/>
        </w:rPr>
        <w:t>. במקרה</w:t>
      </w:r>
      <w:r w:rsidRPr="0059460E">
        <w:rPr>
          <w:rFonts w:ascii="David" w:eastAsia="David" w:hAnsi="David" w:cs="David"/>
          <w:sz w:val="28"/>
          <w:szCs w:val="28"/>
          <w:rtl/>
        </w:rPr>
        <w:t xml:space="preserve"> </w:t>
      </w:r>
      <w:r w:rsidRPr="0059460E">
        <w:rPr>
          <w:rFonts w:ascii="David" w:hAnsi="David" w:cs="David"/>
          <w:sz w:val="28"/>
          <w:szCs w:val="28"/>
          <w:rtl/>
        </w:rPr>
        <w:t>זה, החישוב</w:t>
      </w:r>
      <w:r w:rsidRPr="0059460E">
        <w:rPr>
          <w:rFonts w:ascii="David" w:eastAsia="David" w:hAnsi="David" w:cs="David"/>
          <w:sz w:val="28"/>
          <w:szCs w:val="28"/>
          <w:rtl/>
        </w:rPr>
        <w:t xml:space="preserve"> </w:t>
      </w:r>
      <w:r w:rsidRPr="0059460E">
        <w:rPr>
          <w:rFonts w:ascii="David" w:hAnsi="David" w:cs="David"/>
          <w:sz w:val="28"/>
          <w:szCs w:val="28"/>
          <w:rtl/>
        </w:rPr>
        <w:t>התיאורטי</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קצב</w:t>
      </w:r>
      <w:r w:rsidRPr="0059460E">
        <w:rPr>
          <w:rFonts w:ascii="David" w:eastAsia="David" w:hAnsi="David" w:cs="David"/>
          <w:sz w:val="28"/>
          <w:szCs w:val="28"/>
          <w:rtl/>
        </w:rPr>
        <w:t xml:space="preserve"> </w:t>
      </w:r>
      <w:r w:rsidRPr="0059460E">
        <w:rPr>
          <w:rFonts w:ascii="David" w:hAnsi="David" w:cs="David"/>
          <w:sz w:val="28"/>
          <w:szCs w:val="28"/>
          <w:rtl/>
        </w:rPr>
        <w:t>ההתכנסות</w:t>
      </w:r>
      <w:r w:rsidRPr="0059460E">
        <w:rPr>
          <w:rFonts w:ascii="David" w:eastAsia="David" w:hAnsi="David" w:cs="David"/>
          <w:sz w:val="28"/>
          <w:szCs w:val="28"/>
          <w:rtl/>
        </w:rPr>
        <w:t xml:space="preserve"> </w:t>
      </w:r>
      <w:r w:rsidRPr="0059460E">
        <w:rPr>
          <w:rFonts w:ascii="David" w:hAnsi="David" w:cs="David"/>
          <w:sz w:val="28"/>
          <w:szCs w:val="28"/>
          <w:rtl/>
        </w:rPr>
        <w:t>נעשה</w:t>
      </w:r>
      <w:r w:rsidRPr="0059460E">
        <w:rPr>
          <w:rFonts w:ascii="David" w:eastAsia="David" w:hAnsi="David" w:cs="David"/>
          <w:sz w:val="28"/>
          <w:szCs w:val="28"/>
          <w:rtl/>
        </w:rPr>
        <w:t xml:space="preserve"> </w:t>
      </w:r>
      <w:r w:rsidRPr="0059460E">
        <w:rPr>
          <w:rFonts w:ascii="David" w:hAnsi="David" w:cs="David"/>
          <w:sz w:val="28"/>
          <w:szCs w:val="28"/>
          <w:rtl/>
        </w:rPr>
        <w:t>הרבה</w:t>
      </w:r>
      <w:r w:rsidRPr="0059460E">
        <w:rPr>
          <w:rFonts w:ascii="David" w:eastAsia="David" w:hAnsi="David" w:cs="David"/>
          <w:sz w:val="28"/>
          <w:szCs w:val="28"/>
          <w:rtl/>
        </w:rPr>
        <w:t xml:space="preserve"> </w:t>
      </w:r>
      <w:r w:rsidRPr="0059460E">
        <w:rPr>
          <w:rFonts w:ascii="David" w:hAnsi="David" w:cs="David"/>
          <w:sz w:val="28"/>
          <w:szCs w:val="28"/>
          <w:rtl/>
        </w:rPr>
        <w:t>יותר</w:t>
      </w:r>
      <w:r w:rsidRPr="0059460E">
        <w:rPr>
          <w:rFonts w:ascii="David" w:eastAsia="David" w:hAnsi="David" w:cs="David"/>
          <w:sz w:val="28"/>
          <w:szCs w:val="28"/>
          <w:rtl/>
        </w:rPr>
        <w:t xml:space="preserve"> </w:t>
      </w:r>
      <w:r w:rsidRPr="0059460E">
        <w:rPr>
          <w:rFonts w:ascii="David" w:hAnsi="David" w:cs="David"/>
          <w:sz w:val="28"/>
          <w:szCs w:val="28"/>
          <w:rtl/>
        </w:rPr>
        <w:t>מסובך, ולכן</w:t>
      </w:r>
      <w:r w:rsidRPr="0059460E">
        <w:rPr>
          <w:rFonts w:ascii="David" w:eastAsia="David" w:hAnsi="David" w:cs="David"/>
          <w:sz w:val="28"/>
          <w:szCs w:val="28"/>
          <w:rtl/>
        </w:rPr>
        <w:t xml:space="preserve"> </w:t>
      </w:r>
      <w:r w:rsidRPr="0059460E">
        <w:rPr>
          <w:rFonts w:ascii="David" w:hAnsi="David" w:cs="David"/>
          <w:sz w:val="28"/>
          <w:szCs w:val="28"/>
          <w:rtl/>
        </w:rPr>
        <w:t>לא</w:t>
      </w:r>
      <w:r w:rsidRPr="0059460E">
        <w:rPr>
          <w:rFonts w:ascii="David" w:eastAsia="David" w:hAnsi="David" w:cs="David"/>
          <w:sz w:val="28"/>
          <w:szCs w:val="28"/>
          <w:rtl/>
        </w:rPr>
        <w:t xml:space="preserve"> </w:t>
      </w:r>
      <w:r w:rsidRPr="0059460E">
        <w:rPr>
          <w:rFonts w:ascii="David" w:hAnsi="David" w:cs="David"/>
          <w:sz w:val="28"/>
          <w:szCs w:val="28"/>
          <w:rtl/>
        </w:rPr>
        <w:t>נבצע</w:t>
      </w:r>
      <w:r w:rsidRPr="0059460E">
        <w:rPr>
          <w:rFonts w:ascii="David" w:eastAsia="David" w:hAnsi="David" w:cs="David"/>
          <w:sz w:val="28"/>
          <w:szCs w:val="28"/>
          <w:rtl/>
        </w:rPr>
        <w:t xml:space="preserve"> </w:t>
      </w:r>
      <w:r w:rsidRPr="0059460E">
        <w:rPr>
          <w:rFonts w:ascii="David" w:hAnsi="David" w:cs="David"/>
          <w:sz w:val="28"/>
          <w:szCs w:val="28"/>
          <w:rtl/>
        </w:rPr>
        <w:t>אותו</w:t>
      </w:r>
      <w:r w:rsidRPr="0059460E">
        <w:rPr>
          <w:rFonts w:ascii="David" w:eastAsia="David" w:hAnsi="David" w:cs="David"/>
          <w:sz w:val="28"/>
          <w:szCs w:val="28"/>
          <w:rtl/>
        </w:rPr>
        <w:t xml:space="preserve"> </w:t>
      </w:r>
      <w:r w:rsidRPr="0059460E">
        <w:rPr>
          <w:rFonts w:ascii="David" w:hAnsi="David" w:cs="David"/>
          <w:sz w:val="28"/>
          <w:szCs w:val="28"/>
          <w:rtl/>
        </w:rPr>
        <w:t>במאמר</w:t>
      </w:r>
      <w:r w:rsidRPr="0059460E">
        <w:rPr>
          <w:rFonts w:ascii="David" w:eastAsia="David" w:hAnsi="David" w:cs="David"/>
          <w:sz w:val="28"/>
          <w:szCs w:val="28"/>
          <w:rtl/>
        </w:rPr>
        <w:t xml:space="preserve"> </w:t>
      </w:r>
      <w:r w:rsidRPr="0059460E">
        <w:rPr>
          <w:rFonts w:ascii="David" w:hAnsi="David" w:cs="David"/>
          <w:sz w:val="28"/>
          <w:szCs w:val="28"/>
          <w:rtl/>
        </w:rPr>
        <w:t>זה. אולם</w:t>
      </w:r>
      <w:r w:rsidRPr="0059460E">
        <w:rPr>
          <w:rFonts w:ascii="David" w:eastAsia="David" w:hAnsi="David" w:cs="David"/>
          <w:sz w:val="28"/>
          <w:szCs w:val="28"/>
          <w:rtl/>
        </w:rPr>
        <w:t xml:space="preserve"> </w:t>
      </w:r>
      <w:r w:rsidRPr="0059460E">
        <w:rPr>
          <w:rFonts w:ascii="David" w:hAnsi="David" w:cs="David"/>
          <w:sz w:val="28"/>
          <w:szCs w:val="28"/>
          <w:rtl/>
        </w:rPr>
        <w:t>בהמשך</w:t>
      </w:r>
      <w:r w:rsidRPr="0059460E">
        <w:rPr>
          <w:rFonts w:ascii="David" w:eastAsia="David" w:hAnsi="David" w:cs="David"/>
          <w:sz w:val="28"/>
          <w:szCs w:val="28"/>
          <w:rtl/>
        </w:rPr>
        <w:t xml:space="preserve"> </w:t>
      </w:r>
      <w:r w:rsidRPr="0059460E">
        <w:rPr>
          <w:rFonts w:ascii="David" w:hAnsi="David" w:cs="David"/>
          <w:sz w:val="28"/>
          <w:szCs w:val="28"/>
          <w:rtl/>
        </w:rPr>
        <w:t>המאמר</w:t>
      </w:r>
      <w:r w:rsidRPr="0059460E">
        <w:rPr>
          <w:rFonts w:ascii="David" w:eastAsia="David" w:hAnsi="David" w:cs="David"/>
          <w:sz w:val="28"/>
          <w:szCs w:val="28"/>
          <w:rtl/>
        </w:rPr>
        <w:t xml:space="preserve"> </w:t>
      </w:r>
      <w:r w:rsidRPr="0059460E">
        <w:rPr>
          <w:rFonts w:ascii="David" w:hAnsi="David" w:cs="David"/>
          <w:sz w:val="28"/>
          <w:szCs w:val="28"/>
          <w:rtl/>
        </w:rPr>
        <w:t>(חלק</w:t>
      </w:r>
      <w:r w:rsidRPr="0059460E">
        <w:rPr>
          <w:rFonts w:ascii="David" w:eastAsia="David" w:hAnsi="David" w:cs="David"/>
          <w:sz w:val="28"/>
          <w:szCs w:val="28"/>
          <w:rtl/>
        </w:rPr>
        <w:t xml:space="preserve"> </w:t>
      </w:r>
      <w:r w:rsidRPr="0059460E">
        <w:rPr>
          <w:rFonts w:ascii="David" w:hAnsi="David" w:cs="David"/>
          <w:sz w:val="28"/>
          <w:szCs w:val="28"/>
          <w:rtl/>
        </w:rPr>
        <w:t>ד) נשתמש</w:t>
      </w:r>
      <w:r w:rsidRPr="0059460E">
        <w:rPr>
          <w:rFonts w:ascii="David" w:eastAsia="David" w:hAnsi="David" w:cs="David"/>
          <w:sz w:val="28"/>
          <w:szCs w:val="28"/>
          <w:rtl/>
        </w:rPr>
        <w:t xml:space="preserve"> </w:t>
      </w:r>
      <w:r w:rsidRPr="0059460E">
        <w:rPr>
          <w:rFonts w:ascii="David" w:hAnsi="David" w:cs="David"/>
          <w:sz w:val="28"/>
          <w:szCs w:val="28"/>
          <w:rtl/>
        </w:rPr>
        <w:t>בהדמיות</w:t>
      </w:r>
      <w:r w:rsidRPr="0059460E">
        <w:rPr>
          <w:rFonts w:ascii="David" w:eastAsia="David" w:hAnsi="David" w:cs="David"/>
          <w:sz w:val="28"/>
          <w:szCs w:val="28"/>
          <w:rtl/>
        </w:rPr>
        <w:t xml:space="preserve"> </w:t>
      </w:r>
      <w:r w:rsidRPr="0059460E">
        <w:rPr>
          <w:rFonts w:ascii="David" w:hAnsi="David" w:cs="David"/>
          <w:sz w:val="28"/>
          <w:szCs w:val="28"/>
          <w:rtl/>
        </w:rPr>
        <w:t>ממוחשבות</w:t>
      </w:r>
      <w:r w:rsidRPr="0059460E">
        <w:rPr>
          <w:rFonts w:ascii="David" w:eastAsia="David" w:hAnsi="David" w:cs="David"/>
          <w:sz w:val="28"/>
          <w:szCs w:val="28"/>
          <w:rtl/>
        </w:rPr>
        <w:t xml:space="preserve"> </w:t>
      </w:r>
      <w:r w:rsidRPr="0059460E">
        <w:rPr>
          <w:rFonts w:ascii="David" w:hAnsi="David" w:cs="David"/>
          <w:sz w:val="28"/>
          <w:szCs w:val="28"/>
          <w:rtl/>
        </w:rPr>
        <w:t>כדי</w:t>
      </w:r>
      <w:r w:rsidRPr="0059460E">
        <w:rPr>
          <w:rFonts w:ascii="David" w:eastAsia="David" w:hAnsi="David" w:cs="David"/>
          <w:sz w:val="28"/>
          <w:szCs w:val="28"/>
          <w:rtl/>
        </w:rPr>
        <w:t xml:space="preserve"> </w:t>
      </w:r>
      <w:r w:rsidRPr="0059460E">
        <w:rPr>
          <w:rFonts w:ascii="David" w:hAnsi="David" w:cs="David"/>
          <w:sz w:val="28"/>
          <w:szCs w:val="28"/>
          <w:rtl/>
        </w:rPr>
        <w:t>לבדוק</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ההשפעה</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הסתברות</w:t>
      </w:r>
      <w:r w:rsidRPr="0059460E">
        <w:rPr>
          <w:rFonts w:ascii="David" w:eastAsia="David" w:hAnsi="David" w:cs="David"/>
          <w:sz w:val="28"/>
          <w:szCs w:val="28"/>
          <w:rtl/>
        </w:rPr>
        <w:t xml:space="preserve"> </w:t>
      </w:r>
      <w:r w:rsidRPr="0059460E">
        <w:rPr>
          <w:rFonts w:ascii="David" w:hAnsi="David" w:cs="David"/>
          <w:sz w:val="28"/>
          <w:szCs w:val="28"/>
          <w:rtl/>
        </w:rPr>
        <w:t>המכירה</w:t>
      </w:r>
      <w:r w:rsidRPr="0059460E">
        <w:rPr>
          <w:rFonts w:ascii="David" w:eastAsia="David" w:hAnsi="David" w:cs="David"/>
          <w:sz w:val="28"/>
          <w:szCs w:val="28"/>
          <w:rtl/>
        </w:rPr>
        <w:t xml:space="preserve"> </w:t>
      </w:r>
      <w:r w:rsidRPr="0059460E">
        <w:rPr>
          <w:rFonts w:ascii="David" w:hAnsi="David" w:cs="David"/>
          <w:sz w:val="28"/>
          <w:szCs w:val="28"/>
          <w:rtl/>
        </w:rPr>
        <w:t>על</w:t>
      </w:r>
      <w:r w:rsidRPr="0059460E">
        <w:rPr>
          <w:rFonts w:ascii="David" w:eastAsia="David" w:hAnsi="David" w:cs="David"/>
          <w:sz w:val="28"/>
          <w:szCs w:val="28"/>
          <w:rtl/>
        </w:rPr>
        <w:t xml:space="preserve"> </w:t>
      </w:r>
      <w:r w:rsidRPr="0059460E">
        <w:rPr>
          <w:rFonts w:ascii="David" w:hAnsi="David" w:cs="David"/>
          <w:sz w:val="28"/>
          <w:szCs w:val="28"/>
          <w:rtl/>
        </w:rPr>
        <w:t>מספר</w:t>
      </w:r>
      <w:r w:rsidRPr="0059460E">
        <w:rPr>
          <w:rFonts w:ascii="David" w:eastAsia="David" w:hAnsi="David" w:cs="David"/>
          <w:sz w:val="28"/>
          <w:szCs w:val="28"/>
          <w:rtl/>
        </w:rPr>
        <w:t xml:space="preserve"> </w:t>
      </w:r>
      <w:r w:rsidRPr="0059460E">
        <w:rPr>
          <w:rFonts w:ascii="David" w:hAnsi="David" w:cs="David"/>
          <w:sz w:val="28"/>
          <w:szCs w:val="28"/>
          <w:rtl/>
        </w:rPr>
        <w:t>חסרי</w:t>
      </w:r>
      <w:r w:rsidRPr="0059460E">
        <w:rPr>
          <w:rFonts w:ascii="David" w:eastAsia="David" w:hAnsi="David" w:cs="David"/>
          <w:sz w:val="28"/>
          <w:szCs w:val="28"/>
          <w:rtl/>
        </w:rPr>
        <w:t xml:space="preserve"> </w:t>
      </w:r>
      <w:r w:rsidRPr="0059460E">
        <w:rPr>
          <w:rFonts w:ascii="David" w:hAnsi="David" w:cs="David"/>
          <w:sz w:val="28"/>
          <w:szCs w:val="28"/>
          <w:rtl/>
        </w:rPr>
        <w:t>הנחלה.</w:t>
      </w:r>
    </w:p>
    <w:p w:rsidR="009C2B09" w:rsidRPr="0059460E" w:rsidRDefault="009C2B09" w:rsidP="009C2B09">
      <w:pPr>
        <w:pStyle w:val="a1"/>
        <w:bidi/>
        <w:rPr>
          <w:rFonts w:ascii="David" w:hAnsi="David" w:cs="David"/>
          <w:sz w:val="28"/>
          <w:szCs w:val="28"/>
          <w:rtl/>
        </w:rPr>
      </w:pPr>
    </w:p>
    <w:p w:rsidR="009C2B09" w:rsidRPr="0059460E" w:rsidRDefault="009C2B09" w:rsidP="009C2B09">
      <w:pPr>
        <w:pStyle w:val="a1"/>
        <w:bidi/>
        <w:rPr>
          <w:rFonts w:ascii="David" w:hAnsi="David" w:cs="David"/>
          <w:sz w:val="28"/>
          <w:szCs w:val="28"/>
          <w:rtl/>
        </w:rPr>
      </w:pPr>
      <w:r w:rsidRPr="0059460E">
        <w:rPr>
          <w:rFonts w:ascii="David" w:hAnsi="David" w:cs="David"/>
          <w:b/>
          <w:bCs/>
          <w:sz w:val="28"/>
          <w:szCs w:val="28"/>
          <w:rtl/>
        </w:rPr>
        <w:t>שימור</w:t>
      </w:r>
      <w:r w:rsidRPr="0059460E">
        <w:rPr>
          <w:rFonts w:ascii="David" w:eastAsia="David" w:hAnsi="David" w:cs="David"/>
          <w:b/>
          <w:bCs/>
          <w:sz w:val="28"/>
          <w:szCs w:val="28"/>
          <w:rtl/>
        </w:rPr>
        <w:t xml:space="preserve"> </w:t>
      </w:r>
      <w:r w:rsidRPr="0059460E">
        <w:rPr>
          <w:rFonts w:ascii="David" w:hAnsi="David" w:cs="David"/>
          <w:b/>
          <w:bCs/>
          <w:sz w:val="28"/>
          <w:szCs w:val="28"/>
          <w:rtl/>
        </w:rPr>
        <w:t>מעגלים</w:t>
      </w:r>
    </w:p>
    <w:p w:rsidR="009C2B09" w:rsidRPr="0059460E" w:rsidRDefault="009C2B09" w:rsidP="00620012">
      <w:pPr>
        <w:pStyle w:val="a1"/>
        <w:bidi/>
        <w:rPr>
          <w:rFonts w:ascii="David" w:hAnsi="David" w:cs="David"/>
          <w:sz w:val="28"/>
          <w:szCs w:val="28"/>
          <w:rtl/>
        </w:rPr>
      </w:pPr>
      <w:r w:rsidRPr="0059460E">
        <w:rPr>
          <w:rFonts w:ascii="David" w:hAnsi="David" w:cs="David"/>
          <w:sz w:val="28"/>
          <w:szCs w:val="28"/>
          <w:rtl/>
        </w:rPr>
        <w:t>תכונה</w:t>
      </w:r>
      <w:r w:rsidRPr="0059460E">
        <w:rPr>
          <w:rFonts w:ascii="David" w:eastAsia="David" w:hAnsi="David" w:cs="David"/>
          <w:sz w:val="28"/>
          <w:szCs w:val="28"/>
          <w:rtl/>
        </w:rPr>
        <w:t xml:space="preserve"> </w:t>
      </w:r>
      <w:r w:rsidRPr="0059460E">
        <w:rPr>
          <w:rFonts w:ascii="David" w:hAnsi="David" w:cs="David"/>
          <w:sz w:val="28"/>
          <w:szCs w:val="28"/>
          <w:rtl/>
        </w:rPr>
        <w:t>מעניינת</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האלגוריתם</w:t>
      </w:r>
      <w:r w:rsidRPr="0059460E">
        <w:rPr>
          <w:rFonts w:ascii="David" w:eastAsia="David" w:hAnsi="David" w:cs="David"/>
          <w:sz w:val="28"/>
          <w:szCs w:val="28"/>
          <w:rtl/>
        </w:rPr>
        <w:t xml:space="preserve"> </w:t>
      </w:r>
      <w:r w:rsidRPr="0059460E">
        <w:rPr>
          <w:rFonts w:ascii="David" w:hAnsi="David" w:cs="David"/>
          <w:sz w:val="28"/>
          <w:szCs w:val="28"/>
          <w:rtl/>
        </w:rPr>
        <w:t>היא, שהוא</w:t>
      </w:r>
      <w:r w:rsidRPr="0059460E">
        <w:rPr>
          <w:rFonts w:ascii="David" w:eastAsia="David" w:hAnsi="David" w:cs="David"/>
          <w:sz w:val="28"/>
          <w:szCs w:val="28"/>
          <w:rtl/>
        </w:rPr>
        <w:t xml:space="preserve"> </w:t>
      </w:r>
      <w:r w:rsidRPr="0059460E">
        <w:rPr>
          <w:rFonts w:ascii="David" w:hAnsi="David" w:cs="David"/>
          <w:b/>
          <w:bCs/>
          <w:sz w:val="28"/>
          <w:szCs w:val="28"/>
          <w:rtl/>
        </w:rPr>
        <w:t>משמר</w:t>
      </w:r>
      <w:r w:rsidRPr="0059460E">
        <w:rPr>
          <w:rFonts w:ascii="David" w:eastAsia="David" w:hAnsi="David" w:cs="David"/>
          <w:b/>
          <w:bCs/>
          <w:sz w:val="28"/>
          <w:szCs w:val="28"/>
          <w:rtl/>
        </w:rPr>
        <w:t xml:space="preserve"> </w:t>
      </w:r>
      <w:r w:rsidRPr="0059460E">
        <w:rPr>
          <w:rFonts w:ascii="David" w:hAnsi="David" w:cs="David"/>
          <w:b/>
          <w:bCs/>
          <w:sz w:val="28"/>
          <w:szCs w:val="28"/>
          <w:rtl/>
        </w:rPr>
        <w:t>מעגלים</w:t>
      </w:r>
      <w:r w:rsidRPr="0059460E">
        <w:rPr>
          <w:rFonts w:ascii="David" w:hAnsi="David" w:cs="David"/>
          <w:sz w:val="28"/>
          <w:szCs w:val="28"/>
          <w:rtl/>
        </w:rPr>
        <w:t>, כלומר: כל</w:t>
      </w:r>
      <w:r w:rsidRPr="0059460E">
        <w:rPr>
          <w:rFonts w:ascii="David" w:eastAsia="David" w:hAnsi="David" w:cs="David"/>
          <w:sz w:val="28"/>
          <w:szCs w:val="28"/>
          <w:rtl/>
        </w:rPr>
        <w:t xml:space="preserve"> </w:t>
      </w:r>
      <w:r w:rsidRPr="0059460E">
        <w:rPr>
          <w:rFonts w:ascii="David" w:hAnsi="David" w:cs="David"/>
          <w:sz w:val="28"/>
          <w:szCs w:val="28"/>
          <w:rtl/>
        </w:rPr>
        <w:t>קשת</w:t>
      </w:r>
      <w:r w:rsidRPr="0059460E">
        <w:rPr>
          <w:rFonts w:ascii="David" w:eastAsia="David" w:hAnsi="David" w:cs="David"/>
          <w:sz w:val="28"/>
          <w:szCs w:val="28"/>
          <w:rtl/>
        </w:rPr>
        <w:t xml:space="preserve"> </w:t>
      </w:r>
      <w:r w:rsidRPr="0059460E">
        <w:rPr>
          <w:rFonts w:ascii="David" w:hAnsi="David" w:cs="David"/>
          <w:sz w:val="28"/>
          <w:szCs w:val="28"/>
          <w:rtl/>
        </w:rPr>
        <w:t>שהיא</w:t>
      </w:r>
      <w:r w:rsidRPr="0059460E">
        <w:rPr>
          <w:rFonts w:ascii="David" w:eastAsia="David" w:hAnsi="David" w:cs="David"/>
          <w:sz w:val="28"/>
          <w:szCs w:val="28"/>
          <w:rtl/>
        </w:rPr>
        <w:t xml:space="preserve"> </w:t>
      </w:r>
      <w:r w:rsidRPr="0059460E">
        <w:rPr>
          <w:rFonts w:ascii="David" w:hAnsi="David" w:cs="David"/>
          <w:sz w:val="28"/>
          <w:szCs w:val="28"/>
          <w:rtl/>
        </w:rPr>
        <w:t>חלק</w:t>
      </w:r>
      <w:r w:rsidRPr="0059460E">
        <w:rPr>
          <w:rFonts w:ascii="David" w:eastAsia="David" w:hAnsi="David" w:cs="David"/>
          <w:sz w:val="28"/>
          <w:szCs w:val="28"/>
          <w:rtl/>
        </w:rPr>
        <w:t xml:space="preserve"> </w:t>
      </w:r>
      <w:r w:rsidRPr="0059460E">
        <w:rPr>
          <w:rFonts w:ascii="David" w:hAnsi="David" w:cs="David"/>
          <w:sz w:val="28"/>
          <w:szCs w:val="28"/>
          <w:rtl/>
        </w:rPr>
        <w:t>ממעגל, לא</w:t>
      </w:r>
      <w:r w:rsidRPr="0059460E">
        <w:rPr>
          <w:rFonts w:ascii="David" w:eastAsia="David" w:hAnsi="David" w:cs="David"/>
          <w:sz w:val="28"/>
          <w:szCs w:val="28"/>
          <w:rtl/>
        </w:rPr>
        <w:t xml:space="preserve"> </w:t>
      </w:r>
      <w:r w:rsidRPr="0059460E">
        <w:rPr>
          <w:rFonts w:ascii="David" w:hAnsi="David" w:cs="David"/>
          <w:sz w:val="28"/>
          <w:szCs w:val="28"/>
          <w:rtl/>
        </w:rPr>
        <w:t>תשתנה</w:t>
      </w:r>
      <w:r w:rsidRPr="0059460E">
        <w:rPr>
          <w:rFonts w:ascii="David" w:eastAsia="David" w:hAnsi="David" w:cs="David"/>
          <w:sz w:val="28"/>
          <w:szCs w:val="28"/>
          <w:rtl/>
        </w:rPr>
        <w:t xml:space="preserve"> </w:t>
      </w:r>
      <w:r w:rsidRPr="0059460E">
        <w:rPr>
          <w:rFonts w:ascii="David" w:hAnsi="David" w:cs="David"/>
          <w:sz w:val="28"/>
          <w:szCs w:val="28"/>
          <w:rtl/>
        </w:rPr>
        <w:t>ע"י</w:t>
      </w:r>
      <w:r w:rsidRPr="0059460E">
        <w:rPr>
          <w:rFonts w:ascii="David" w:eastAsia="David" w:hAnsi="David" w:cs="David"/>
          <w:sz w:val="28"/>
          <w:szCs w:val="28"/>
          <w:rtl/>
        </w:rPr>
        <w:t xml:space="preserve"> </w:t>
      </w:r>
      <w:r w:rsidRPr="0059460E">
        <w:rPr>
          <w:rFonts w:ascii="David" w:hAnsi="David" w:cs="David"/>
          <w:sz w:val="28"/>
          <w:szCs w:val="28"/>
          <w:rtl/>
        </w:rPr>
        <w:t>האלגוריתם. ניתן</w:t>
      </w:r>
      <w:r w:rsidRPr="0059460E">
        <w:rPr>
          <w:rFonts w:ascii="David" w:eastAsia="David" w:hAnsi="David" w:cs="David"/>
          <w:sz w:val="28"/>
          <w:szCs w:val="28"/>
          <w:rtl/>
        </w:rPr>
        <w:t xml:space="preserve"> </w:t>
      </w:r>
      <w:r w:rsidRPr="0059460E">
        <w:rPr>
          <w:rFonts w:ascii="David" w:hAnsi="David" w:cs="David"/>
          <w:sz w:val="28"/>
          <w:szCs w:val="28"/>
          <w:rtl/>
        </w:rPr>
        <w:t>לראות</w:t>
      </w:r>
      <w:r w:rsidRPr="0059460E">
        <w:rPr>
          <w:rFonts w:ascii="David" w:eastAsia="David" w:hAnsi="David" w:cs="David"/>
          <w:sz w:val="28"/>
          <w:szCs w:val="28"/>
          <w:rtl/>
        </w:rPr>
        <w:t xml:space="preserve"> </w:t>
      </w:r>
      <w:r w:rsidRPr="0059460E">
        <w:rPr>
          <w:rFonts w:ascii="David" w:hAnsi="David" w:cs="David"/>
          <w:sz w:val="28"/>
          <w:szCs w:val="28"/>
          <w:rtl/>
        </w:rPr>
        <w:t>תכונה</w:t>
      </w:r>
      <w:r w:rsidRPr="0059460E">
        <w:rPr>
          <w:rFonts w:ascii="David" w:eastAsia="David" w:hAnsi="David" w:cs="David"/>
          <w:sz w:val="28"/>
          <w:szCs w:val="28"/>
          <w:rtl/>
        </w:rPr>
        <w:t xml:space="preserve"> </w:t>
      </w:r>
      <w:r w:rsidRPr="0059460E">
        <w:rPr>
          <w:rFonts w:ascii="David" w:hAnsi="David" w:cs="David"/>
          <w:sz w:val="28"/>
          <w:szCs w:val="28"/>
          <w:rtl/>
        </w:rPr>
        <w:t>זו</w:t>
      </w:r>
      <w:r w:rsidRPr="0059460E">
        <w:rPr>
          <w:rFonts w:ascii="David" w:eastAsia="David" w:hAnsi="David" w:cs="David"/>
          <w:sz w:val="28"/>
          <w:szCs w:val="28"/>
          <w:rtl/>
        </w:rPr>
        <w:t xml:space="preserve"> </w:t>
      </w:r>
      <w:r w:rsidRPr="0059460E">
        <w:rPr>
          <w:rFonts w:ascii="David" w:hAnsi="David" w:cs="David"/>
          <w:sz w:val="28"/>
          <w:szCs w:val="28"/>
          <w:rtl/>
        </w:rPr>
        <w:t>בגרף</w:t>
      </w:r>
      <w:r w:rsidRPr="0059460E">
        <w:rPr>
          <w:rFonts w:ascii="David" w:eastAsia="David" w:hAnsi="David" w:cs="David"/>
          <w:sz w:val="28"/>
          <w:szCs w:val="28"/>
          <w:rtl/>
        </w:rPr>
        <w:t xml:space="preserve"> </w:t>
      </w:r>
      <w:r w:rsidRPr="0059460E">
        <w:rPr>
          <w:rFonts w:ascii="David" w:hAnsi="David" w:cs="David"/>
          <w:sz w:val="28"/>
          <w:szCs w:val="28"/>
          <w:rtl/>
        </w:rPr>
        <w:t>למעלה</w:t>
      </w:r>
      <w:r w:rsidR="00620012">
        <w:rPr>
          <w:rFonts w:ascii="David" w:hAnsi="David" w:cs="David" w:hint="cs"/>
          <w:sz w:val="28"/>
          <w:szCs w:val="28"/>
          <w:rtl/>
        </w:rPr>
        <w:t>,</w:t>
      </w:r>
      <w:r w:rsidRPr="0059460E">
        <w:rPr>
          <w:rFonts w:ascii="David" w:hAnsi="David" w:cs="David"/>
          <w:sz w:val="28"/>
          <w:szCs w:val="28"/>
          <w:rtl/>
        </w:rPr>
        <w:t xml:space="preserve"> ניתן</w:t>
      </w:r>
      <w:r w:rsidRPr="0059460E">
        <w:rPr>
          <w:rFonts w:ascii="David" w:eastAsia="David" w:hAnsi="David" w:cs="David"/>
          <w:sz w:val="28"/>
          <w:szCs w:val="28"/>
          <w:rtl/>
        </w:rPr>
        <w:t xml:space="preserve"> </w:t>
      </w:r>
      <w:r w:rsidRPr="0059460E">
        <w:rPr>
          <w:rFonts w:ascii="David" w:hAnsi="David" w:cs="David"/>
          <w:sz w:val="28"/>
          <w:szCs w:val="28"/>
          <w:rtl/>
        </w:rPr>
        <w:t>גם</w:t>
      </w:r>
      <w:r w:rsidRPr="0059460E">
        <w:rPr>
          <w:rFonts w:ascii="David" w:eastAsia="David" w:hAnsi="David" w:cs="David"/>
          <w:sz w:val="28"/>
          <w:szCs w:val="28"/>
          <w:rtl/>
        </w:rPr>
        <w:t xml:space="preserve"> </w:t>
      </w:r>
      <w:r w:rsidRPr="0059460E">
        <w:rPr>
          <w:rFonts w:ascii="David" w:hAnsi="David" w:cs="David"/>
          <w:sz w:val="28"/>
          <w:szCs w:val="28"/>
          <w:rtl/>
        </w:rPr>
        <w:t>להוכיח</w:t>
      </w:r>
      <w:r w:rsidRPr="0059460E">
        <w:rPr>
          <w:rFonts w:ascii="David" w:eastAsia="David" w:hAnsi="David" w:cs="David"/>
          <w:sz w:val="28"/>
          <w:szCs w:val="28"/>
          <w:rtl/>
        </w:rPr>
        <w:t xml:space="preserve"> </w:t>
      </w:r>
      <w:r w:rsidRPr="0059460E">
        <w:rPr>
          <w:rFonts w:ascii="David" w:hAnsi="David" w:cs="David"/>
          <w:sz w:val="28"/>
          <w:szCs w:val="28"/>
          <w:rtl/>
        </w:rPr>
        <w:t>שהתכונה</w:t>
      </w:r>
      <w:r w:rsidRPr="0059460E">
        <w:rPr>
          <w:rFonts w:ascii="David" w:eastAsia="David" w:hAnsi="David" w:cs="David"/>
          <w:sz w:val="28"/>
          <w:szCs w:val="28"/>
          <w:rtl/>
        </w:rPr>
        <w:t xml:space="preserve"> </w:t>
      </w:r>
      <w:r w:rsidRPr="0059460E">
        <w:rPr>
          <w:rFonts w:ascii="David" w:hAnsi="David" w:cs="David"/>
          <w:sz w:val="28"/>
          <w:szCs w:val="28"/>
          <w:rtl/>
        </w:rPr>
        <w:t>נכונה</w:t>
      </w:r>
      <w:r w:rsidRPr="0059460E">
        <w:rPr>
          <w:rFonts w:ascii="David" w:eastAsia="David" w:hAnsi="David" w:cs="David"/>
          <w:sz w:val="28"/>
          <w:szCs w:val="28"/>
          <w:rtl/>
        </w:rPr>
        <w:t xml:space="preserve"> </w:t>
      </w:r>
      <w:r w:rsidRPr="0059460E">
        <w:rPr>
          <w:rFonts w:ascii="David" w:hAnsi="David" w:cs="David"/>
          <w:sz w:val="28"/>
          <w:szCs w:val="28"/>
          <w:rtl/>
        </w:rPr>
        <w:t>תמיד:</w:t>
      </w:r>
    </w:p>
    <w:p w:rsidR="009C2B09" w:rsidRPr="0059460E" w:rsidRDefault="009C2B09" w:rsidP="00685392">
      <w:pPr>
        <w:pStyle w:val="a1"/>
        <w:numPr>
          <w:ilvl w:val="0"/>
          <w:numId w:val="8"/>
        </w:numPr>
        <w:bidi/>
        <w:ind w:firstLine="0"/>
        <w:rPr>
          <w:rFonts w:ascii="David" w:hAnsi="David" w:cs="David"/>
          <w:sz w:val="28"/>
          <w:szCs w:val="28"/>
        </w:rPr>
      </w:pPr>
      <w:r w:rsidRPr="0059460E">
        <w:rPr>
          <w:rFonts w:ascii="David" w:hAnsi="David" w:cs="David"/>
          <w:sz w:val="28"/>
          <w:szCs w:val="28"/>
          <w:rtl/>
        </w:rPr>
        <w:t>נניח</w:t>
      </w:r>
      <w:r w:rsidRPr="0059460E">
        <w:rPr>
          <w:rFonts w:ascii="David" w:eastAsia="David" w:hAnsi="David" w:cs="David"/>
          <w:sz w:val="28"/>
          <w:szCs w:val="28"/>
          <w:rtl/>
        </w:rPr>
        <w:t xml:space="preserve"> </w:t>
      </w:r>
      <w:r w:rsidRPr="0059460E">
        <w:rPr>
          <w:rFonts w:ascii="David" w:hAnsi="David" w:cs="David"/>
          <w:sz w:val="28"/>
          <w:szCs w:val="28"/>
          <w:rtl/>
        </w:rPr>
        <w:t>שבגרף</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ישנו</w:t>
      </w:r>
      <w:r w:rsidRPr="0059460E">
        <w:rPr>
          <w:rFonts w:ascii="David" w:eastAsia="David" w:hAnsi="David" w:cs="David"/>
          <w:sz w:val="28"/>
          <w:szCs w:val="28"/>
          <w:rtl/>
        </w:rPr>
        <w:t xml:space="preserve"> </w:t>
      </w:r>
      <w:r w:rsidRPr="0059460E">
        <w:rPr>
          <w:rFonts w:ascii="David" w:hAnsi="David" w:cs="David"/>
          <w:sz w:val="28"/>
          <w:szCs w:val="28"/>
          <w:rtl/>
        </w:rPr>
        <w:t>מעגל</w:t>
      </w:r>
      <w:r w:rsidRPr="0059460E">
        <w:rPr>
          <w:rFonts w:ascii="David" w:eastAsia="David" w:hAnsi="David" w:cs="David"/>
          <w:sz w:val="28"/>
          <w:szCs w:val="28"/>
          <w:rtl/>
        </w:rPr>
        <w:t xml:space="preserve"> </w:t>
      </w:r>
      <w:r w:rsidRPr="0059460E">
        <w:rPr>
          <w:rFonts w:ascii="David" w:hAnsi="David" w:cs="David"/>
          <w:sz w:val="28"/>
          <w:szCs w:val="28"/>
          <w:rtl/>
        </w:rPr>
        <w:t>כלשהו</w:t>
      </w:r>
      <w:r w:rsidRPr="0059460E">
        <w:rPr>
          <w:rFonts w:ascii="David" w:eastAsia="David" w:hAnsi="David" w:cs="David"/>
          <w:sz w:val="28"/>
          <w:szCs w:val="28"/>
          <w:rtl/>
        </w:rPr>
        <w:t xml:space="preserve"> </w:t>
      </w:r>
      <w:r w:rsidRPr="0059460E">
        <w:rPr>
          <w:rFonts w:ascii="David" w:hAnsi="David" w:cs="David"/>
          <w:sz w:val="28"/>
          <w:szCs w:val="28"/>
          <w:rtl/>
        </w:rPr>
        <w:t>בעל</w:t>
      </w:r>
      <w:r w:rsidRPr="0059460E">
        <w:rPr>
          <w:rFonts w:ascii="David" w:eastAsia="David" w:hAnsi="David" w:cs="David"/>
          <w:sz w:val="28"/>
          <w:szCs w:val="28"/>
          <w:rtl/>
        </w:rPr>
        <w:t xml:space="preserve"> </w:t>
      </w:r>
      <w:r w:rsidRPr="0059460E">
        <w:rPr>
          <w:rFonts w:ascii="David" w:hAnsi="David" w:cs="David"/>
          <w:sz w:val="28"/>
          <w:szCs w:val="28"/>
        </w:rPr>
        <w:t>k</w:t>
      </w:r>
      <w:r w:rsidRPr="0059460E">
        <w:rPr>
          <w:rFonts w:ascii="David" w:hAnsi="David" w:cs="David"/>
          <w:sz w:val="28"/>
          <w:szCs w:val="28"/>
          <w:rtl/>
        </w:rPr>
        <w:t xml:space="preserve"> צמתים. נסמן</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הצמתים</w:t>
      </w:r>
      <w:r w:rsidRPr="0059460E">
        <w:rPr>
          <w:rFonts w:ascii="David" w:eastAsia="David" w:hAnsi="David" w:cs="David"/>
          <w:sz w:val="28"/>
          <w:szCs w:val="28"/>
          <w:rtl/>
        </w:rPr>
        <w:t xml:space="preserve"> </w:t>
      </w:r>
      <w:r w:rsidRPr="0059460E">
        <w:rPr>
          <w:rFonts w:ascii="David" w:hAnsi="David" w:cs="David"/>
          <w:sz w:val="28"/>
          <w:szCs w:val="28"/>
          <w:rtl/>
        </w:rPr>
        <w:t>במעגל</w:t>
      </w:r>
      <w:r w:rsidRPr="0059460E">
        <w:rPr>
          <w:rFonts w:ascii="David" w:eastAsia="David" w:hAnsi="David" w:cs="David"/>
          <w:sz w:val="28"/>
          <w:szCs w:val="28"/>
          <w:rtl/>
        </w:rPr>
        <w:t xml:space="preserve"> </w:t>
      </w:r>
      <w:r w:rsidRPr="0059460E">
        <w:rPr>
          <w:rFonts w:ascii="David" w:hAnsi="David" w:cs="David"/>
          <w:sz w:val="28"/>
          <w:szCs w:val="28"/>
          <w:rtl/>
        </w:rPr>
        <w:t xml:space="preserve">במספרים: </w:t>
      </w:r>
    </w:p>
    <w:p w:rsidR="009C2B09" w:rsidRPr="0059460E" w:rsidRDefault="009C2B09" w:rsidP="00685392">
      <w:pPr>
        <w:pStyle w:val="a1"/>
        <w:numPr>
          <w:ilvl w:val="0"/>
          <w:numId w:val="8"/>
        </w:numPr>
        <w:rPr>
          <w:rFonts w:ascii="David" w:hAnsi="David" w:cs="David"/>
          <w:sz w:val="28"/>
          <w:szCs w:val="28"/>
          <w:rtl/>
        </w:rPr>
      </w:pPr>
      <w:r w:rsidRPr="0059460E">
        <w:rPr>
          <w:rFonts w:ascii="David" w:hAnsi="David" w:cs="David"/>
          <w:sz w:val="28"/>
          <w:szCs w:val="28"/>
        </w:rPr>
        <w:t>0 -&gt; 1 -&gt; 2 -&gt; ... -&gt; (k-1) -&gt; 0</w:t>
      </w:r>
    </w:p>
    <w:p w:rsidR="009C2B09" w:rsidRPr="0059460E" w:rsidRDefault="009C2B09" w:rsidP="00620012">
      <w:pPr>
        <w:pStyle w:val="a1"/>
        <w:numPr>
          <w:ilvl w:val="0"/>
          <w:numId w:val="8"/>
        </w:numPr>
        <w:bidi/>
        <w:ind w:firstLine="0"/>
        <w:rPr>
          <w:rFonts w:ascii="David" w:hAnsi="David" w:cs="David"/>
          <w:sz w:val="28"/>
          <w:szCs w:val="28"/>
          <w:rtl/>
        </w:rPr>
      </w:pPr>
      <w:r w:rsidRPr="0059460E">
        <w:rPr>
          <w:rFonts w:ascii="David" w:hAnsi="David" w:cs="David"/>
          <w:sz w:val="28"/>
          <w:szCs w:val="28"/>
          <w:rtl/>
        </w:rPr>
        <w:lastRenderedPageBreak/>
        <w:t>נניח, על</w:t>
      </w:r>
      <w:r w:rsidR="00620012">
        <w:rPr>
          <w:rFonts w:ascii="David" w:hAnsi="David" w:cs="David" w:hint="cs"/>
          <w:sz w:val="28"/>
          <w:szCs w:val="28"/>
          <w:rtl/>
        </w:rPr>
        <w:t xml:space="preserve"> </w:t>
      </w:r>
      <w:r w:rsidRPr="0059460E">
        <w:rPr>
          <w:rFonts w:ascii="David" w:hAnsi="David" w:cs="David"/>
          <w:sz w:val="28"/>
          <w:szCs w:val="28"/>
          <w:rtl/>
        </w:rPr>
        <w:t>דרך</w:t>
      </w:r>
      <w:r w:rsidRPr="0059460E">
        <w:rPr>
          <w:rFonts w:ascii="David" w:eastAsia="David" w:hAnsi="David" w:cs="David"/>
          <w:sz w:val="28"/>
          <w:szCs w:val="28"/>
          <w:rtl/>
        </w:rPr>
        <w:t xml:space="preserve"> </w:t>
      </w:r>
      <w:r w:rsidRPr="0059460E">
        <w:rPr>
          <w:rFonts w:ascii="David" w:hAnsi="David" w:cs="David"/>
          <w:sz w:val="28"/>
          <w:szCs w:val="28"/>
          <w:rtl/>
        </w:rPr>
        <w:t>השלילה, שהאלגוריתם</w:t>
      </w:r>
      <w:r w:rsidRPr="0059460E">
        <w:rPr>
          <w:rFonts w:ascii="David" w:eastAsia="David" w:hAnsi="David" w:cs="David"/>
          <w:sz w:val="28"/>
          <w:szCs w:val="28"/>
          <w:rtl/>
        </w:rPr>
        <w:t xml:space="preserve"> </w:t>
      </w:r>
      <w:r w:rsidRPr="0059460E">
        <w:rPr>
          <w:rFonts w:ascii="David" w:hAnsi="David" w:cs="David"/>
          <w:sz w:val="28"/>
          <w:szCs w:val="28"/>
          <w:rtl/>
        </w:rPr>
        <w:t>משנה</w:t>
      </w:r>
      <w:r w:rsidRPr="0059460E">
        <w:rPr>
          <w:rFonts w:ascii="David" w:eastAsia="David" w:hAnsi="David" w:cs="David"/>
          <w:sz w:val="28"/>
          <w:szCs w:val="28"/>
          <w:rtl/>
        </w:rPr>
        <w:t xml:space="preserve"> </w:t>
      </w:r>
      <w:r w:rsidRPr="0059460E">
        <w:rPr>
          <w:rFonts w:ascii="David" w:hAnsi="David" w:cs="David"/>
          <w:sz w:val="28"/>
          <w:szCs w:val="28"/>
          <w:rtl/>
        </w:rPr>
        <w:t>קשת</w:t>
      </w:r>
      <w:r w:rsidRPr="0059460E">
        <w:rPr>
          <w:rFonts w:ascii="David" w:eastAsia="David" w:hAnsi="David" w:cs="David"/>
          <w:sz w:val="28"/>
          <w:szCs w:val="28"/>
          <w:rtl/>
        </w:rPr>
        <w:t xml:space="preserve"> </w:t>
      </w:r>
      <w:r w:rsidRPr="0059460E">
        <w:rPr>
          <w:rFonts w:ascii="David" w:hAnsi="David" w:cs="David"/>
          <w:sz w:val="28"/>
          <w:szCs w:val="28"/>
          <w:rtl/>
        </w:rPr>
        <w:t>כלשהי</w:t>
      </w:r>
      <w:r w:rsidRPr="0059460E">
        <w:rPr>
          <w:rFonts w:ascii="David" w:eastAsia="David" w:hAnsi="David" w:cs="David"/>
          <w:sz w:val="28"/>
          <w:szCs w:val="28"/>
          <w:rtl/>
        </w:rPr>
        <w:t xml:space="preserve"> </w:t>
      </w:r>
      <w:r w:rsidRPr="0059460E">
        <w:rPr>
          <w:rFonts w:ascii="David" w:hAnsi="David" w:cs="David"/>
          <w:sz w:val="28"/>
          <w:szCs w:val="28"/>
          <w:rtl/>
        </w:rPr>
        <w:t>במעגל; נניח, שהקשת</w:t>
      </w:r>
      <w:r w:rsidRPr="0059460E">
        <w:rPr>
          <w:rFonts w:ascii="David" w:eastAsia="David" w:hAnsi="David" w:cs="David"/>
          <w:sz w:val="28"/>
          <w:szCs w:val="28"/>
          <w:rtl/>
        </w:rPr>
        <w:t xml:space="preserve"> </w:t>
      </w:r>
      <w:r w:rsidRPr="0059460E">
        <w:rPr>
          <w:rFonts w:ascii="David" w:hAnsi="David" w:cs="David"/>
          <w:b/>
          <w:bCs/>
          <w:sz w:val="28"/>
          <w:szCs w:val="28"/>
          <w:rtl/>
        </w:rPr>
        <w:t>הראשונה</w:t>
      </w:r>
      <w:r w:rsidRPr="0059460E">
        <w:rPr>
          <w:rFonts w:ascii="David" w:eastAsia="David" w:hAnsi="David" w:cs="David"/>
          <w:sz w:val="28"/>
          <w:szCs w:val="28"/>
          <w:rtl/>
        </w:rPr>
        <w:t xml:space="preserve"> </w:t>
      </w:r>
      <w:r w:rsidRPr="0059460E">
        <w:rPr>
          <w:rFonts w:ascii="David" w:hAnsi="David" w:cs="David"/>
          <w:sz w:val="28"/>
          <w:szCs w:val="28"/>
          <w:rtl/>
        </w:rPr>
        <w:t>שהאלגוריתם</w:t>
      </w:r>
      <w:r w:rsidRPr="0059460E">
        <w:rPr>
          <w:rFonts w:ascii="David" w:eastAsia="David" w:hAnsi="David" w:cs="David"/>
          <w:sz w:val="28"/>
          <w:szCs w:val="28"/>
          <w:rtl/>
        </w:rPr>
        <w:t xml:space="preserve"> </w:t>
      </w:r>
      <w:r w:rsidRPr="0059460E">
        <w:rPr>
          <w:rFonts w:ascii="David" w:hAnsi="David" w:cs="David"/>
          <w:sz w:val="28"/>
          <w:szCs w:val="28"/>
          <w:rtl/>
        </w:rPr>
        <w:t>משנה, במעגל</w:t>
      </w:r>
      <w:r w:rsidRPr="0059460E">
        <w:rPr>
          <w:rFonts w:ascii="David" w:eastAsia="David" w:hAnsi="David" w:cs="David"/>
          <w:sz w:val="28"/>
          <w:szCs w:val="28"/>
          <w:rtl/>
        </w:rPr>
        <w:t xml:space="preserve"> </w:t>
      </w:r>
      <w:r w:rsidRPr="0059460E">
        <w:rPr>
          <w:rFonts w:ascii="David" w:hAnsi="David" w:cs="David"/>
          <w:sz w:val="28"/>
          <w:szCs w:val="28"/>
          <w:rtl/>
        </w:rPr>
        <w:t>זה, היא</w:t>
      </w:r>
      <w:r w:rsidRPr="0059460E">
        <w:rPr>
          <w:rFonts w:ascii="David" w:eastAsia="David" w:hAnsi="David" w:cs="David"/>
          <w:sz w:val="28"/>
          <w:szCs w:val="28"/>
          <w:rtl/>
        </w:rPr>
        <w:t xml:space="preserve"> </w:t>
      </w:r>
      <w:r w:rsidRPr="0059460E">
        <w:rPr>
          <w:rFonts w:ascii="David" w:hAnsi="David" w:cs="David"/>
          <w:sz w:val="28"/>
          <w:szCs w:val="28"/>
          <w:rtl/>
        </w:rPr>
        <w:t>הקשת</w:t>
      </w:r>
      <w:r w:rsidRPr="0059460E">
        <w:rPr>
          <w:rFonts w:ascii="David" w:eastAsia="David" w:hAnsi="David" w:cs="David"/>
          <w:sz w:val="28"/>
          <w:szCs w:val="28"/>
          <w:rtl/>
        </w:rPr>
        <w:t xml:space="preserve"> </w:t>
      </w:r>
      <w:r w:rsidRPr="0059460E">
        <w:rPr>
          <w:rFonts w:ascii="David" w:hAnsi="David" w:cs="David"/>
          <w:sz w:val="28"/>
          <w:szCs w:val="28"/>
          <w:rtl/>
        </w:rPr>
        <w:t>היוצאת</w:t>
      </w:r>
      <w:r w:rsidRPr="0059460E">
        <w:rPr>
          <w:rFonts w:ascii="David" w:eastAsia="David" w:hAnsi="David" w:cs="David"/>
          <w:sz w:val="28"/>
          <w:szCs w:val="28"/>
          <w:rtl/>
        </w:rPr>
        <w:t xml:space="preserve"> </w:t>
      </w:r>
      <w:r w:rsidRPr="0059460E">
        <w:rPr>
          <w:rFonts w:ascii="David" w:hAnsi="David" w:cs="David"/>
          <w:sz w:val="28"/>
          <w:szCs w:val="28"/>
          <w:rtl/>
        </w:rPr>
        <w:t>מצומת</w:t>
      </w:r>
      <w:r w:rsidRPr="0059460E">
        <w:rPr>
          <w:rFonts w:ascii="David" w:eastAsia="David" w:hAnsi="David" w:cs="David"/>
          <w:sz w:val="28"/>
          <w:szCs w:val="28"/>
          <w:rtl/>
        </w:rPr>
        <w:t xml:space="preserve"> </w:t>
      </w:r>
      <w:r w:rsidRPr="0059460E">
        <w:rPr>
          <w:rFonts w:ascii="David" w:hAnsi="David" w:cs="David"/>
          <w:sz w:val="28"/>
          <w:szCs w:val="28"/>
        </w:rPr>
        <w:t>i</w:t>
      </w:r>
      <w:r w:rsidRPr="0059460E">
        <w:rPr>
          <w:rFonts w:ascii="David" w:hAnsi="David" w:cs="David"/>
          <w:sz w:val="28"/>
          <w:szCs w:val="28"/>
          <w:rtl/>
        </w:rPr>
        <w:t>.</w:t>
      </w:r>
    </w:p>
    <w:p w:rsidR="009C2B09" w:rsidRPr="0059460E" w:rsidRDefault="009C2B09" w:rsidP="00620012">
      <w:pPr>
        <w:pStyle w:val="a1"/>
        <w:numPr>
          <w:ilvl w:val="0"/>
          <w:numId w:val="8"/>
        </w:numPr>
        <w:bidi/>
        <w:ind w:firstLine="0"/>
        <w:rPr>
          <w:rFonts w:ascii="David" w:hAnsi="David" w:cs="David"/>
          <w:sz w:val="28"/>
          <w:szCs w:val="28"/>
          <w:rtl/>
        </w:rPr>
      </w:pPr>
      <w:r w:rsidRPr="0059460E">
        <w:rPr>
          <w:rFonts w:ascii="David" w:hAnsi="David" w:cs="David"/>
          <w:sz w:val="28"/>
          <w:szCs w:val="28"/>
          <w:rtl/>
        </w:rPr>
        <w:t>ע"פ</w:t>
      </w:r>
      <w:r w:rsidRPr="0059460E">
        <w:rPr>
          <w:rFonts w:ascii="David" w:eastAsia="David" w:hAnsi="David" w:cs="David"/>
          <w:sz w:val="28"/>
          <w:szCs w:val="28"/>
          <w:rtl/>
        </w:rPr>
        <w:t xml:space="preserve"> </w:t>
      </w:r>
      <w:r w:rsidRPr="0059460E">
        <w:rPr>
          <w:rFonts w:ascii="David" w:hAnsi="David" w:cs="David"/>
          <w:sz w:val="28"/>
          <w:szCs w:val="28"/>
          <w:rtl/>
        </w:rPr>
        <w:t>הגדרתו, האלגוריתם</w:t>
      </w:r>
      <w:r w:rsidRPr="0059460E">
        <w:rPr>
          <w:rFonts w:ascii="David" w:eastAsia="David" w:hAnsi="David" w:cs="David"/>
          <w:sz w:val="28"/>
          <w:szCs w:val="28"/>
          <w:rtl/>
        </w:rPr>
        <w:t xml:space="preserve"> </w:t>
      </w:r>
      <w:r w:rsidRPr="0059460E">
        <w:rPr>
          <w:rFonts w:ascii="David" w:hAnsi="David" w:cs="David"/>
          <w:sz w:val="28"/>
          <w:szCs w:val="28"/>
          <w:rtl/>
        </w:rPr>
        <w:t>נוגע</w:t>
      </w:r>
      <w:r w:rsidRPr="0059460E">
        <w:rPr>
          <w:rFonts w:ascii="David" w:eastAsia="David" w:hAnsi="David" w:cs="David"/>
          <w:sz w:val="28"/>
          <w:szCs w:val="28"/>
          <w:rtl/>
        </w:rPr>
        <w:t xml:space="preserve"> </w:t>
      </w:r>
      <w:r w:rsidRPr="0059460E">
        <w:rPr>
          <w:rFonts w:ascii="David" w:hAnsi="David" w:cs="David"/>
          <w:sz w:val="28"/>
          <w:szCs w:val="28"/>
          <w:rtl/>
        </w:rPr>
        <w:t>בקשת, רק</w:t>
      </w:r>
      <w:r w:rsidRPr="0059460E">
        <w:rPr>
          <w:rFonts w:ascii="David" w:eastAsia="David" w:hAnsi="David" w:cs="David"/>
          <w:sz w:val="28"/>
          <w:szCs w:val="28"/>
          <w:rtl/>
        </w:rPr>
        <w:t xml:space="preserve"> </w:t>
      </w:r>
      <w:r w:rsidRPr="0059460E">
        <w:rPr>
          <w:rFonts w:ascii="David" w:hAnsi="David" w:cs="David"/>
          <w:sz w:val="28"/>
          <w:szCs w:val="28"/>
          <w:rtl/>
        </w:rPr>
        <w:t>אם</w:t>
      </w:r>
      <w:r w:rsidRPr="0059460E">
        <w:rPr>
          <w:rFonts w:ascii="David" w:eastAsia="David" w:hAnsi="David" w:cs="David"/>
          <w:sz w:val="28"/>
          <w:szCs w:val="28"/>
          <w:rtl/>
        </w:rPr>
        <w:t xml:space="preserve"> </w:t>
      </w:r>
      <w:r w:rsidRPr="0059460E">
        <w:rPr>
          <w:rFonts w:ascii="David" w:hAnsi="David" w:cs="David"/>
          <w:sz w:val="28"/>
          <w:szCs w:val="28"/>
          <w:rtl/>
        </w:rPr>
        <w:t>צומת</w:t>
      </w:r>
      <w:r w:rsidR="00620012">
        <w:rPr>
          <w:rFonts w:ascii="David" w:hAnsi="David" w:cs="David" w:hint="cs"/>
          <w:sz w:val="28"/>
          <w:szCs w:val="28"/>
          <w:rtl/>
        </w:rPr>
        <w:t xml:space="preserve"> </w:t>
      </w:r>
      <w:r w:rsidRPr="0059460E">
        <w:rPr>
          <w:rFonts w:ascii="David" w:hAnsi="David" w:cs="David"/>
          <w:sz w:val="28"/>
          <w:szCs w:val="28"/>
          <w:rtl/>
        </w:rPr>
        <w:t>היציאה</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הקשת</w:t>
      </w:r>
      <w:r w:rsidRPr="0059460E">
        <w:rPr>
          <w:rFonts w:ascii="David" w:eastAsia="David" w:hAnsi="David" w:cs="David"/>
          <w:sz w:val="28"/>
          <w:szCs w:val="28"/>
          <w:rtl/>
        </w:rPr>
        <w:t xml:space="preserve"> </w:t>
      </w:r>
      <w:r w:rsidRPr="0059460E">
        <w:rPr>
          <w:rFonts w:ascii="David" w:hAnsi="David" w:cs="David"/>
          <w:sz w:val="28"/>
          <w:szCs w:val="28"/>
          <w:rtl/>
        </w:rPr>
        <w:t>הוא</w:t>
      </w:r>
      <w:r w:rsidRPr="0059460E">
        <w:rPr>
          <w:rFonts w:ascii="David" w:eastAsia="David" w:hAnsi="David" w:cs="David"/>
          <w:sz w:val="28"/>
          <w:szCs w:val="28"/>
          <w:rtl/>
        </w:rPr>
        <w:t xml:space="preserve"> </w:t>
      </w:r>
      <w:r w:rsidRPr="0059460E">
        <w:rPr>
          <w:rFonts w:ascii="David" w:hAnsi="David" w:cs="David"/>
          <w:sz w:val="28"/>
          <w:szCs w:val="28"/>
          <w:rtl/>
        </w:rPr>
        <w:t>בעל</w:t>
      </w:r>
      <w:r w:rsidRPr="0059460E">
        <w:rPr>
          <w:rFonts w:ascii="David" w:eastAsia="David" w:hAnsi="David" w:cs="David"/>
          <w:sz w:val="28"/>
          <w:szCs w:val="28"/>
          <w:rtl/>
        </w:rPr>
        <w:t xml:space="preserve"> </w:t>
      </w:r>
      <w:r w:rsidRPr="0059460E">
        <w:rPr>
          <w:rFonts w:ascii="David" w:hAnsi="David" w:cs="David"/>
          <w:sz w:val="28"/>
          <w:szCs w:val="28"/>
          <w:rtl/>
        </w:rPr>
        <w:t>דרגת</w:t>
      </w:r>
      <w:r w:rsidR="00620012">
        <w:rPr>
          <w:rFonts w:ascii="David" w:hAnsi="David" w:cs="David" w:hint="cs"/>
          <w:sz w:val="28"/>
          <w:szCs w:val="28"/>
          <w:rtl/>
        </w:rPr>
        <w:t xml:space="preserve"> </w:t>
      </w:r>
      <w:r w:rsidRPr="0059460E">
        <w:rPr>
          <w:rFonts w:ascii="David" w:hAnsi="David" w:cs="David"/>
          <w:sz w:val="28"/>
          <w:szCs w:val="28"/>
          <w:rtl/>
        </w:rPr>
        <w:t>כניסה</w:t>
      </w:r>
      <w:r w:rsidRPr="0059460E">
        <w:rPr>
          <w:rFonts w:ascii="David" w:eastAsia="David" w:hAnsi="David" w:cs="David"/>
          <w:sz w:val="28"/>
          <w:szCs w:val="28"/>
          <w:rtl/>
        </w:rPr>
        <w:t xml:space="preserve"> </w:t>
      </w:r>
      <w:r w:rsidRPr="0059460E">
        <w:rPr>
          <w:rFonts w:ascii="David" w:hAnsi="David" w:cs="David"/>
          <w:sz w:val="28"/>
          <w:szCs w:val="28"/>
        </w:rPr>
        <w:t>0</w:t>
      </w:r>
      <w:r w:rsidRPr="0059460E">
        <w:rPr>
          <w:rFonts w:ascii="David" w:hAnsi="David" w:cs="David"/>
          <w:sz w:val="28"/>
          <w:szCs w:val="28"/>
          <w:rtl/>
        </w:rPr>
        <w:t>.</w:t>
      </w:r>
    </w:p>
    <w:p w:rsidR="009C2B09" w:rsidRPr="0059460E" w:rsidRDefault="009C2B09" w:rsidP="00685392">
      <w:pPr>
        <w:pStyle w:val="a1"/>
        <w:numPr>
          <w:ilvl w:val="0"/>
          <w:numId w:val="8"/>
        </w:numPr>
        <w:bidi/>
        <w:ind w:firstLine="0"/>
        <w:rPr>
          <w:rFonts w:ascii="David" w:hAnsi="David" w:cs="David"/>
          <w:sz w:val="28"/>
          <w:szCs w:val="28"/>
          <w:rtl/>
        </w:rPr>
      </w:pPr>
      <w:r w:rsidRPr="0059460E">
        <w:rPr>
          <w:rFonts w:ascii="David" w:hAnsi="David" w:cs="David"/>
          <w:sz w:val="28"/>
          <w:szCs w:val="28"/>
          <w:rtl/>
        </w:rPr>
        <w:t>אולם במעגל</w:t>
      </w:r>
      <w:r w:rsidRPr="0059460E">
        <w:rPr>
          <w:rFonts w:ascii="David" w:eastAsia="David" w:hAnsi="David" w:cs="David"/>
          <w:sz w:val="28"/>
          <w:szCs w:val="28"/>
          <w:rtl/>
        </w:rPr>
        <w:t xml:space="preserve"> </w:t>
      </w:r>
      <w:r w:rsidRPr="0059460E">
        <w:rPr>
          <w:rFonts w:ascii="David" w:hAnsi="David" w:cs="David"/>
          <w:sz w:val="28"/>
          <w:szCs w:val="28"/>
          <w:rtl/>
        </w:rPr>
        <w:t>המקורי</w:t>
      </w:r>
      <w:r w:rsidRPr="0059460E">
        <w:rPr>
          <w:rFonts w:ascii="David" w:eastAsia="David" w:hAnsi="David" w:cs="David"/>
          <w:sz w:val="28"/>
          <w:szCs w:val="28"/>
          <w:rtl/>
        </w:rPr>
        <w:t xml:space="preserve"> </w:t>
      </w:r>
      <w:r w:rsidRPr="0059460E">
        <w:rPr>
          <w:rFonts w:ascii="David" w:hAnsi="David" w:cs="David"/>
          <w:sz w:val="28"/>
          <w:szCs w:val="28"/>
          <w:rtl/>
        </w:rPr>
        <w:t>קיימת</w:t>
      </w:r>
      <w:r w:rsidRPr="0059460E">
        <w:rPr>
          <w:rFonts w:ascii="David" w:eastAsia="David" w:hAnsi="David" w:cs="David"/>
          <w:sz w:val="28"/>
          <w:szCs w:val="28"/>
          <w:rtl/>
        </w:rPr>
        <w:t xml:space="preserve"> </w:t>
      </w:r>
      <w:r w:rsidRPr="0059460E">
        <w:rPr>
          <w:rFonts w:ascii="David" w:hAnsi="David" w:cs="David"/>
          <w:sz w:val="28"/>
          <w:szCs w:val="28"/>
          <w:rtl/>
        </w:rPr>
        <w:t>הקשת</w:t>
      </w:r>
      <w:r w:rsidRPr="0059460E">
        <w:rPr>
          <w:rFonts w:ascii="David" w:eastAsia="David" w:hAnsi="David" w:cs="David"/>
          <w:sz w:val="28"/>
          <w:szCs w:val="28"/>
          <w:rtl/>
        </w:rPr>
        <w:t xml:space="preserve"> </w:t>
      </w:r>
      <w:r w:rsidRPr="0059460E">
        <w:rPr>
          <w:rFonts w:ascii="David" w:hAnsi="David" w:cs="David"/>
          <w:sz w:val="28"/>
          <w:szCs w:val="28"/>
          <w:rtl/>
        </w:rPr>
        <w:t>היוצאת</w:t>
      </w:r>
      <w:r w:rsidRPr="0059460E">
        <w:rPr>
          <w:rFonts w:ascii="David" w:eastAsia="David" w:hAnsi="David" w:cs="David"/>
          <w:sz w:val="28"/>
          <w:szCs w:val="28"/>
          <w:rtl/>
        </w:rPr>
        <w:t xml:space="preserve"> </w:t>
      </w:r>
      <w:r w:rsidRPr="0059460E">
        <w:rPr>
          <w:rFonts w:ascii="David" w:hAnsi="David" w:cs="David"/>
          <w:sz w:val="28"/>
          <w:szCs w:val="28"/>
          <w:rtl/>
        </w:rPr>
        <w:t>מצומת</w:t>
      </w:r>
      <w:r w:rsidRPr="0059460E">
        <w:rPr>
          <w:rFonts w:ascii="David" w:eastAsia="David" w:hAnsi="David" w:cs="David"/>
          <w:sz w:val="28"/>
          <w:szCs w:val="28"/>
          <w:rtl/>
        </w:rPr>
        <w:t xml:space="preserve"> </w:t>
      </w:r>
      <w:r w:rsidRPr="0059460E">
        <w:rPr>
          <w:rFonts w:ascii="David" w:hAnsi="David" w:cs="David"/>
          <w:sz w:val="28"/>
          <w:szCs w:val="28"/>
          <w:rtl/>
        </w:rPr>
        <w:t>(</w:t>
      </w:r>
      <w:r w:rsidRPr="0059460E">
        <w:rPr>
          <w:rFonts w:ascii="David" w:hAnsi="David" w:cs="David"/>
          <w:sz w:val="28"/>
          <w:szCs w:val="28"/>
        </w:rPr>
        <w:t>i-1</w:t>
      </w:r>
      <w:r w:rsidRPr="0059460E">
        <w:rPr>
          <w:rFonts w:ascii="David" w:hAnsi="David" w:cs="David"/>
          <w:sz w:val="28"/>
          <w:szCs w:val="28"/>
          <w:rtl/>
        </w:rPr>
        <w:t>) ונכנסת</w:t>
      </w:r>
      <w:r w:rsidRPr="0059460E">
        <w:rPr>
          <w:rFonts w:ascii="David" w:eastAsia="David" w:hAnsi="David" w:cs="David"/>
          <w:sz w:val="28"/>
          <w:szCs w:val="28"/>
          <w:rtl/>
        </w:rPr>
        <w:t xml:space="preserve"> </w:t>
      </w:r>
      <w:r w:rsidRPr="0059460E">
        <w:rPr>
          <w:rFonts w:ascii="David" w:hAnsi="David" w:cs="David"/>
          <w:sz w:val="28"/>
          <w:szCs w:val="28"/>
          <w:rtl/>
        </w:rPr>
        <w:t>לצומת</w:t>
      </w:r>
      <w:r w:rsidRPr="0059460E">
        <w:rPr>
          <w:rFonts w:ascii="David" w:eastAsia="David" w:hAnsi="David" w:cs="David"/>
          <w:sz w:val="28"/>
          <w:szCs w:val="28"/>
          <w:rtl/>
        </w:rPr>
        <w:t xml:space="preserve"> </w:t>
      </w:r>
      <w:r w:rsidRPr="0059460E">
        <w:rPr>
          <w:rFonts w:ascii="David" w:hAnsi="David" w:cs="David"/>
          <w:sz w:val="28"/>
          <w:szCs w:val="28"/>
        </w:rPr>
        <w:t>i</w:t>
      </w:r>
      <w:r w:rsidRPr="0059460E">
        <w:rPr>
          <w:rFonts w:ascii="David" w:hAnsi="David" w:cs="David"/>
          <w:sz w:val="28"/>
          <w:szCs w:val="28"/>
          <w:rtl/>
        </w:rPr>
        <w:t>. האלגוריתם</w:t>
      </w:r>
      <w:r w:rsidRPr="0059460E">
        <w:rPr>
          <w:rFonts w:ascii="David" w:eastAsia="David" w:hAnsi="David" w:cs="David"/>
          <w:sz w:val="28"/>
          <w:szCs w:val="28"/>
          <w:rtl/>
        </w:rPr>
        <w:t xml:space="preserve"> </w:t>
      </w:r>
      <w:r w:rsidRPr="0059460E">
        <w:rPr>
          <w:rFonts w:ascii="David" w:hAnsi="David" w:cs="David"/>
          <w:sz w:val="28"/>
          <w:szCs w:val="28"/>
          <w:rtl/>
        </w:rPr>
        <w:t>עדיין</w:t>
      </w:r>
      <w:r w:rsidRPr="0059460E">
        <w:rPr>
          <w:rFonts w:ascii="David" w:eastAsia="David" w:hAnsi="David" w:cs="David"/>
          <w:sz w:val="28"/>
          <w:szCs w:val="28"/>
          <w:rtl/>
        </w:rPr>
        <w:t xml:space="preserve"> </w:t>
      </w:r>
      <w:r w:rsidRPr="0059460E">
        <w:rPr>
          <w:rFonts w:ascii="David" w:hAnsi="David" w:cs="David"/>
          <w:sz w:val="28"/>
          <w:szCs w:val="28"/>
          <w:rtl/>
        </w:rPr>
        <w:t>לא</w:t>
      </w:r>
      <w:r w:rsidRPr="0059460E">
        <w:rPr>
          <w:rFonts w:ascii="David" w:eastAsia="David" w:hAnsi="David" w:cs="David"/>
          <w:sz w:val="28"/>
          <w:szCs w:val="28"/>
          <w:rtl/>
        </w:rPr>
        <w:t xml:space="preserve"> </w:t>
      </w:r>
      <w:r w:rsidRPr="0059460E">
        <w:rPr>
          <w:rFonts w:ascii="David" w:hAnsi="David" w:cs="David"/>
          <w:sz w:val="28"/>
          <w:szCs w:val="28"/>
          <w:rtl/>
        </w:rPr>
        <w:t>שינה</w:t>
      </w:r>
      <w:r w:rsidRPr="0059460E">
        <w:rPr>
          <w:rFonts w:ascii="David" w:eastAsia="David" w:hAnsi="David" w:cs="David"/>
          <w:sz w:val="28"/>
          <w:szCs w:val="28"/>
          <w:rtl/>
        </w:rPr>
        <w:t xml:space="preserve"> </w:t>
      </w:r>
      <w:r w:rsidRPr="0059460E">
        <w:rPr>
          <w:rFonts w:ascii="David" w:hAnsi="David" w:cs="David"/>
          <w:sz w:val="28"/>
          <w:szCs w:val="28"/>
          <w:rtl/>
        </w:rPr>
        <w:t>אותה</w:t>
      </w:r>
      <w:r w:rsidR="00620012">
        <w:rPr>
          <w:rFonts w:ascii="David" w:eastAsia="David" w:hAnsi="David" w:cs="David" w:hint="cs"/>
          <w:sz w:val="28"/>
          <w:szCs w:val="28"/>
          <w:rtl/>
        </w:rPr>
        <w:t>,</w:t>
      </w:r>
      <w:r w:rsidRPr="0059460E">
        <w:rPr>
          <w:rFonts w:ascii="David" w:eastAsia="David" w:hAnsi="David" w:cs="David"/>
          <w:sz w:val="28"/>
          <w:szCs w:val="28"/>
          <w:rtl/>
        </w:rPr>
        <w:t xml:space="preserve"> </w:t>
      </w:r>
      <w:r w:rsidRPr="0059460E">
        <w:rPr>
          <w:rFonts w:ascii="David" w:hAnsi="David" w:cs="David"/>
          <w:sz w:val="28"/>
          <w:szCs w:val="28"/>
          <w:rtl/>
        </w:rPr>
        <w:t xml:space="preserve"> כי</w:t>
      </w:r>
      <w:r w:rsidRPr="0059460E">
        <w:rPr>
          <w:rFonts w:ascii="David" w:eastAsia="David" w:hAnsi="David" w:cs="David"/>
          <w:sz w:val="28"/>
          <w:szCs w:val="28"/>
          <w:rtl/>
        </w:rPr>
        <w:t xml:space="preserve"> </w:t>
      </w:r>
      <w:r w:rsidRPr="0059460E">
        <w:rPr>
          <w:rFonts w:ascii="David" w:hAnsi="David" w:cs="David"/>
          <w:sz w:val="28"/>
          <w:szCs w:val="28"/>
          <w:rtl/>
        </w:rPr>
        <w:t>הנחנו</w:t>
      </w:r>
      <w:r w:rsidRPr="0059460E">
        <w:rPr>
          <w:rFonts w:ascii="David" w:eastAsia="David" w:hAnsi="David" w:cs="David"/>
          <w:sz w:val="28"/>
          <w:szCs w:val="28"/>
          <w:rtl/>
        </w:rPr>
        <w:t xml:space="preserve"> </w:t>
      </w:r>
      <w:r w:rsidRPr="0059460E">
        <w:rPr>
          <w:rFonts w:ascii="David" w:hAnsi="David" w:cs="David"/>
          <w:sz w:val="28"/>
          <w:szCs w:val="28"/>
          <w:rtl/>
        </w:rPr>
        <w:t>שהקשת</w:t>
      </w:r>
      <w:r w:rsidRPr="0059460E">
        <w:rPr>
          <w:rFonts w:ascii="David" w:eastAsia="David" w:hAnsi="David" w:cs="David"/>
          <w:sz w:val="28"/>
          <w:szCs w:val="28"/>
          <w:rtl/>
        </w:rPr>
        <w:t xml:space="preserve"> </w:t>
      </w:r>
      <w:r w:rsidRPr="0059460E">
        <w:rPr>
          <w:rFonts w:ascii="David" w:hAnsi="David" w:cs="David"/>
          <w:sz w:val="28"/>
          <w:szCs w:val="28"/>
          <w:rtl/>
        </w:rPr>
        <w:t>היוצאת</w:t>
      </w:r>
      <w:r w:rsidRPr="0059460E">
        <w:rPr>
          <w:rFonts w:ascii="David" w:eastAsia="David" w:hAnsi="David" w:cs="David"/>
          <w:sz w:val="28"/>
          <w:szCs w:val="28"/>
          <w:rtl/>
        </w:rPr>
        <w:t xml:space="preserve"> </w:t>
      </w:r>
      <w:r w:rsidRPr="0059460E">
        <w:rPr>
          <w:rFonts w:ascii="David" w:hAnsi="David" w:cs="David"/>
          <w:sz w:val="28"/>
          <w:szCs w:val="28"/>
          <w:rtl/>
        </w:rPr>
        <w:t>מ-</w:t>
      </w:r>
      <w:r w:rsidRPr="0059460E">
        <w:rPr>
          <w:rFonts w:ascii="David" w:hAnsi="David" w:cs="David"/>
          <w:sz w:val="28"/>
          <w:szCs w:val="28"/>
        </w:rPr>
        <w:t>i</w:t>
      </w:r>
      <w:r w:rsidRPr="0059460E">
        <w:rPr>
          <w:rFonts w:ascii="David" w:hAnsi="David" w:cs="David"/>
          <w:sz w:val="28"/>
          <w:szCs w:val="28"/>
          <w:rtl/>
        </w:rPr>
        <w:t xml:space="preserve"> היא</w:t>
      </w:r>
      <w:r w:rsidRPr="0059460E">
        <w:rPr>
          <w:rFonts w:ascii="David" w:eastAsia="David" w:hAnsi="David" w:cs="David"/>
          <w:sz w:val="28"/>
          <w:szCs w:val="28"/>
          <w:rtl/>
        </w:rPr>
        <w:t xml:space="preserve"> </w:t>
      </w:r>
      <w:r w:rsidRPr="0059460E">
        <w:rPr>
          <w:rFonts w:ascii="David" w:hAnsi="David" w:cs="David"/>
          <w:sz w:val="28"/>
          <w:szCs w:val="28"/>
          <w:rtl/>
        </w:rPr>
        <w:t>הראשונה</w:t>
      </w:r>
      <w:r w:rsidRPr="0059460E">
        <w:rPr>
          <w:rFonts w:ascii="David" w:eastAsia="David" w:hAnsi="David" w:cs="David"/>
          <w:sz w:val="28"/>
          <w:szCs w:val="28"/>
          <w:rtl/>
        </w:rPr>
        <w:t xml:space="preserve"> </w:t>
      </w:r>
      <w:r w:rsidRPr="0059460E">
        <w:rPr>
          <w:rFonts w:ascii="David" w:hAnsi="David" w:cs="David"/>
          <w:sz w:val="28"/>
          <w:szCs w:val="28"/>
          <w:rtl/>
        </w:rPr>
        <w:t>שהאלגוריתם</w:t>
      </w:r>
      <w:r w:rsidRPr="0059460E">
        <w:rPr>
          <w:rFonts w:ascii="David" w:eastAsia="David" w:hAnsi="David" w:cs="David"/>
          <w:sz w:val="28"/>
          <w:szCs w:val="28"/>
          <w:rtl/>
        </w:rPr>
        <w:t xml:space="preserve"> </w:t>
      </w:r>
      <w:r w:rsidRPr="0059460E">
        <w:rPr>
          <w:rFonts w:ascii="David" w:hAnsi="David" w:cs="David"/>
          <w:sz w:val="28"/>
          <w:szCs w:val="28"/>
          <w:rtl/>
        </w:rPr>
        <w:t>נוגע</w:t>
      </w:r>
      <w:r w:rsidRPr="0059460E">
        <w:rPr>
          <w:rFonts w:ascii="David" w:eastAsia="David" w:hAnsi="David" w:cs="David"/>
          <w:sz w:val="28"/>
          <w:szCs w:val="28"/>
          <w:rtl/>
        </w:rPr>
        <w:t xml:space="preserve"> </w:t>
      </w:r>
      <w:r w:rsidRPr="0059460E">
        <w:rPr>
          <w:rFonts w:ascii="David" w:hAnsi="David" w:cs="David"/>
          <w:sz w:val="28"/>
          <w:szCs w:val="28"/>
          <w:rtl/>
        </w:rPr>
        <w:t>בה.</w:t>
      </w:r>
    </w:p>
    <w:p w:rsidR="009C2B09" w:rsidRPr="0059460E" w:rsidRDefault="009C2B09" w:rsidP="00685392">
      <w:pPr>
        <w:pStyle w:val="a1"/>
        <w:numPr>
          <w:ilvl w:val="0"/>
          <w:numId w:val="8"/>
        </w:numPr>
        <w:bidi/>
        <w:ind w:firstLine="0"/>
        <w:rPr>
          <w:rFonts w:ascii="David" w:hAnsi="David" w:cs="David"/>
          <w:sz w:val="28"/>
          <w:szCs w:val="28"/>
          <w:rtl/>
        </w:rPr>
      </w:pPr>
      <w:r w:rsidRPr="0059460E">
        <w:rPr>
          <w:rFonts w:ascii="David" w:hAnsi="David" w:cs="David"/>
          <w:sz w:val="28"/>
          <w:szCs w:val="28"/>
          <w:rtl/>
        </w:rPr>
        <w:t>מכאן, דרגת</w:t>
      </w:r>
      <w:r w:rsidRPr="0059460E">
        <w:rPr>
          <w:rFonts w:ascii="David" w:eastAsia="David" w:hAnsi="David" w:cs="David"/>
          <w:sz w:val="28"/>
          <w:szCs w:val="28"/>
          <w:rtl/>
        </w:rPr>
        <w:t xml:space="preserve"> </w:t>
      </w:r>
      <w:r w:rsidRPr="0059460E">
        <w:rPr>
          <w:rFonts w:ascii="David" w:hAnsi="David" w:cs="David"/>
          <w:sz w:val="28"/>
          <w:szCs w:val="28"/>
          <w:rtl/>
        </w:rPr>
        <w:t>הכניסה</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צומת</w:t>
      </w:r>
      <w:r w:rsidRPr="0059460E">
        <w:rPr>
          <w:rFonts w:ascii="David" w:eastAsia="David" w:hAnsi="David" w:cs="David"/>
          <w:sz w:val="28"/>
          <w:szCs w:val="28"/>
          <w:rtl/>
        </w:rPr>
        <w:t xml:space="preserve"> </w:t>
      </w:r>
      <w:r w:rsidRPr="0059460E">
        <w:rPr>
          <w:rFonts w:ascii="David" w:hAnsi="David" w:cs="David"/>
          <w:sz w:val="28"/>
          <w:szCs w:val="28"/>
        </w:rPr>
        <w:t>i</w:t>
      </w:r>
      <w:r w:rsidRPr="0059460E">
        <w:rPr>
          <w:rFonts w:ascii="David" w:hAnsi="David" w:cs="David"/>
          <w:sz w:val="28"/>
          <w:szCs w:val="28"/>
          <w:rtl/>
        </w:rPr>
        <w:t xml:space="preserve"> גדולה</w:t>
      </w:r>
      <w:r w:rsidRPr="0059460E">
        <w:rPr>
          <w:rFonts w:ascii="David" w:eastAsia="David" w:hAnsi="David" w:cs="David"/>
          <w:sz w:val="28"/>
          <w:szCs w:val="28"/>
          <w:rtl/>
        </w:rPr>
        <w:t xml:space="preserve"> </w:t>
      </w:r>
      <w:r w:rsidRPr="0059460E">
        <w:rPr>
          <w:rFonts w:ascii="David" w:hAnsi="David" w:cs="David"/>
          <w:sz w:val="28"/>
          <w:szCs w:val="28"/>
          <w:rtl/>
        </w:rPr>
        <w:t>מ-</w:t>
      </w:r>
      <w:r w:rsidRPr="0059460E">
        <w:rPr>
          <w:rFonts w:ascii="David" w:hAnsi="David" w:cs="David"/>
          <w:sz w:val="28"/>
          <w:szCs w:val="28"/>
        </w:rPr>
        <w:t>0</w:t>
      </w:r>
      <w:r w:rsidRPr="0059460E">
        <w:rPr>
          <w:rFonts w:ascii="David" w:hAnsi="David" w:cs="David"/>
          <w:sz w:val="28"/>
          <w:szCs w:val="28"/>
          <w:rtl/>
        </w:rPr>
        <w:t xml:space="preserve"> - וזו</w:t>
      </w:r>
      <w:r w:rsidRPr="0059460E">
        <w:rPr>
          <w:rFonts w:ascii="David" w:eastAsia="David" w:hAnsi="David" w:cs="David"/>
          <w:sz w:val="28"/>
          <w:szCs w:val="28"/>
          <w:rtl/>
        </w:rPr>
        <w:t xml:space="preserve"> </w:t>
      </w:r>
      <w:r w:rsidRPr="0059460E">
        <w:rPr>
          <w:rFonts w:ascii="David" w:hAnsi="David" w:cs="David"/>
          <w:sz w:val="28"/>
          <w:szCs w:val="28"/>
          <w:rtl/>
        </w:rPr>
        <w:t>סתירה.</w:t>
      </w:r>
    </w:p>
    <w:p w:rsidR="009C2B09" w:rsidRPr="0059460E" w:rsidRDefault="009C2B09" w:rsidP="009C2B09">
      <w:pPr>
        <w:pStyle w:val="a1"/>
        <w:bidi/>
        <w:rPr>
          <w:rFonts w:ascii="David" w:hAnsi="David" w:cs="David"/>
          <w:sz w:val="28"/>
          <w:szCs w:val="28"/>
          <w:rtl/>
        </w:rPr>
      </w:pPr>
      <w:r w:rsidRPr="0059460E">
        <w:rPr>
          <w:rFonts w:ascii="David" w:hAnsi="David" w:cs="David"/>
          <w:sz w:val="28"/>
          <w:szCs w:val="28"/>
          <w:rtl/>
        </w:rPr>
        <w:t>המשמעות</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תכונה</w:t>
      </w:r>
      <w:r w:rsidRPr="0059460E">
        <w:rPr>
          <w:rFonts w:ascii="David" w:eastAsia="David" w:hAnsi="David" w:cs="David"/>
          <w:sz w:val="28"/>
          <w:szCs w:val="28"/>
          <w:rtl/>
        </w:rPr>
        <w:t xml:space="preserve"> </w:t>
      </w:r>
      <w:r w:rsidRPr="0059460E">
        <w:rPr>
          <w:rFonts w:ascii="David" w:hAnsi="David" w:cs="David"/>
          <w:sz w:val="28"/>
          <w:szCs w:val="28"/>
          <w:rtl/>
        </w:rPr>
        <w:t>זו</w:t>
      </w:r>
      <w:r w:rsidRPr="0059460E">
        <w:rPr>
          <w:rFonts w:ascii="David" w:eastAsia="David" w:hAnsi="David" w:cs="David"/>
          <w:sz w:val="28"/>
          <w:szCs w:val="28"/>
          <w:rtl/>
        </w:rPr>
        <w:t xml:space="preserve"> </w:t>
      </w:r>
      <w:r w:rsidRPr="0059460E">
        <w:rPr>
          <w:rFonts w:ascii="David" w:hAnsi="David" w:cs="David"/>
          <w:sz w:val="28"/>
          <w:szCs w:val="28"/>
          <w:rtl/>
        </w:rPr>
        <w:t>היא, שהאלגוריתם</w:t>
      </w:r>
      <w:r w:rsidRPr="0059460E">
        <w:rPr>
          <w:rFonts w:ascii="David" w:eastAsia="David" w:hAnsi="David" w:cs="David"/>
          <w:sz w:val="28"/>
          <w:szCs w:val="28"/>
          <w:rtl/>
        </w:rPr>
        <w:t xml:space="preserve"> </w:t>
      </w:r>
      <w:r w:rsidRPr="0059460E">
        <w:rPr>
          <w:rFonts w:ascii="David" w:hAnsi="David" w:cs="David"/>
          <w:sz w:val="28"/>
          <w:szCs w:val="28"/>
          <w:rtl/>
        </w:rPr>
        <w:t>מאפשר</w:t>
      </w:r>
      <w:r w:rsidRPr="0059460E">
        <w:rPr>
          <w:rFonts w:ascii="David" w:eastAsia="David" w:hAnsi="David" w:cs="David"/>
          <w:sz w:val="28"/>
          <w:szCs w:val="28"/>
          <w:rtl/>
        </w:rPr>
        <w:t xml:space="preserve"> </w:t>
      </w:r>
      <w:r w:rsidRPr="0059460E">
        <w:rPr>
          <w:rFonts w:ascii="David" w:hAnsi="David" w:cs="David"/>
          <w:sz w:val="28"/>
          <w:szCs w:val="28"/>
          <w:rtl/>
        </w:rPr>
        <w:t>לאזרחים</w:t>
      </w:r>
      <w:r w:rsidRPr="0059460E">
        <w:rPr>
          <w:rFonts w:ascii="David" w:eastAsia="David" w:hAnsi="David" w:cs="David"/>
          <w:sz w:val="28"/>
          <w:szCs w:val="28"/>
          <w:rtl/>
        </w:rPr>
        <w:t xml:space="preserve"> </w:t>
      </w:r>
      <w:r w:rsidRPr="0059460E">
        <w:rPr>
          <w:rFonts w:ascii="David" w:hAnsi="David" w:cs="David"/>
          <w:sz w:val="28"/>
          <w:szCs w:val="28"/>
          <w:rtl/>
        </w:rPr>
        <w:t>להחליף</w:t>
      </w:r>
      <w:r w:rsidRPr="0059460E">
        <w:rPr>
          <w:rFonts w:ascii="David" w:eastAsia="David" w:hAnsi="David" w:cs="David"/>
          <w:sz w:val="28"/>
          <w:szCs w:val="28"/>
          <w:rtl/>
        </w:rPr>
        <w:t xml:space="preserve"> </w:t>
      </w:r>
      <w:r w:rsidRPr="0059460E">
        <w:rPr>
          <w:rFonts w:ascii="David" w:hAnsi="David" w:cs="David"/>
          <w:sz w:val="28"/>
          <w:szCs w:val="28"/>
          <w:rtl/>
        </w:rPr>
        <w:t>נחלות, ובלבד שההחלפות יוצרות מעגל בגרף הנחלות. האם</w:t>
      </w:r>
      <w:r w:rsidRPr="0059460E">
        <w:rPr>
          <w:rFonts w:ascii="David" w:eastAsia="David" w:hAnsi="David" w:cs="David"/>
          <w:sz w:val="28"/>
          <w:szCs w:val="28"/>
          <w:rtl/>
        </w:rPr>
        <w:t xml:space="preserve"> </w:t>
      </w:r>
      <w:r w:rsidRPr="0059460E">
        <w:rPr>
          <w:rFonts w:ascii="David" w:hAnsi="David" w:cs="David"/>
          <w:sz w:val="28"/>
          <w:szCs w:val="28"/>
          <w:rtl/>
        </w:rPr>
        <w:t>זו</w:t>
      </w:r>
      <w:r w:rsidRPr="0059460E">
        <w:rPr>
          <w:rFonts w:ascii="David" w:eastAsia="David" w:hAnsi="David" w:cs="David"/>
          <w:sz w:val="28"/>
          <w:szCs w:val="28"/>
          <w:rtl/>
        </w:rPr>
        <w:t xml:space="preserve"> </w:t>
      </w:r>
      <w:r w:rsidRPr="0059460E">
        <w:rPr>
          <w:rFonts w:ascii="David" w:hAnsi="David" w:cs="David"/>
          <w:sz w:val="28"/>
          <w:szCs w:val="28"/>
          <w:rtl/>
        </w:rPr>
        <w:t>תכונה</w:t>
      </w:r>
      <w:r w:rsidRPr="0059460E">
        <w:rPr>
          <w:rFonts w:ascii="David" w:eastAsia="David" w:hAnsi="David" w:cs="David"/>
          <w:sz w:val="28"/>
          <w:szCs w:val="28"/>
          <w:rtl/>
        </w:rPr>
        <w:t xml:space="preserve"> </w:t>
      </w:r>
      <w:r w:rsidRPr="0059460E">
        <w:rPr>
          <w:rFonts w:ascii="David" w:hAnsi="David" w:cs="David"/>
          <w:sz w:val="28"/>
          <w:szCs w:val="28"/>
          <w:rtl/>
        </w:rPr>
        <w:t>טובה</w:t>
      </w:r>
      <w:r w:rsidRPr="0059460E">
        <w:rPr>
          <w:rFonts w:ascii="David" w:eastAsia="David" w:hAnsi="David" w:cs="David"/>
          <w:sz w:val="28"/>
          <w:szCs w:val="28"/>
          <w:rtl/>
        </w:rPr>
        <w:t xml:space="preserve"> </w:t>
      </w:r>
      <w:r w:rsidRPr="0059460E">
        <w:rPr>
          <w:rFonts w:ascii="David" w:hAnsi="David" w:cs="David"/>
          <w:sz w:val="28"/>
          <w:szCs w:val="28"/>
          <w:rtl/>
        </w:rPr>
        <w:t>או</w:t>
      </w:r>
      <w:r w:rsidRPr="0059460E">
        <w:rPr>
          <w:rFonts w:ascii="David" w:eastAsia="David" w:hAnsi="David" w:cs="David"/>
          <w:sz w:val="28"/>
          <w:szCs w:val="28"/>
          <w:rtl/>
        </w:rPr>
        <w:t xml:space="preserve"> </w:t>
      </w:r>
      <w:r w:rsidRPr="0059460E">
        <w:rPr>
          <w:rFonts w:ascii="David" w:hAnsi="David" w:cs="David"/>
          <w:sz w:val="28"/>
          <w:szCs w:val="28"/>
          <w:rtl/>
        </w:rPr>
        <w:t>רעה? מצד</w:t>
      </w:r>
      <w:r w:rsidRPr="0059460E">
        <w:rPr>
          <w:rFonts w:ascii="David" w:eastAsia="David" w:hAnsi="David" w:cs="David"/>
          <w:sz w:val="28"/>
          <w:szCs w:val="28"/>
          <w:rtl/>
        </w:rPr>
        <w:t xml:space="preserve"> </w:t>
      </w:r>
      <w:r w:rsidRPr="0059460E">
        <w:rPr>
          <w:rFonts w:ascii="David" w:hAnsi="David" w:cs="David"/>
          <w:sz w:val="28"/>
          <w:szCs w:val="28"/>
          <w:rtl/>
        </w:rPr>
        <w:t>אחד, אפשר</w:t>
      </w:r>
      <w:r w:rsidRPr="0059460E">
        <w:rPr>
          <w:rFonts w:ascii="David" w:eastAsia="David" w:hAnsi="David" w:cs="David"/>
          <w:sz w:val="28"/>
          <w:szCs w:val="28"/>
          <w:rtl/>
        </w:rPr>
        <w:t xml:space="preserve"> </w:t>
      </w:r>
      <w:r w:rsidRPr="0059460E">
        <w:rPr>
          <w:rFonts w:ascii="David" w:hAnsi="David" w:cs="David"/>
          <w:sz w:val="28"/>
          <w:szCs w:val="28"/>
          <w:rtl/>
        </w:rPr>
        <w:t>לטעון</w:t>
      </w:r>
      <w:r w:rsidRPr="0059460E">
        <w:rPr>
          <w:rFonts w:ascii="David" w:eastAsia="David" w:hAnsi="David" w:cs="David"/>
          <w:sz w:val="28"/>
          <w:szCs w:val="28"/>
          <w:rtl/>
        </w:rPr>
        <w:t xml:space="preserve"> </w:t>
      </w:r>
      <w:r w:rsidRPr="0059460E">
        <w:rPr>
          <w:rFonts w:ascii="David" w:hAnsi="David" w:cs="David"/>
          <w:sz w:val="28"/>
          <w:szCs w:val="28"/>
          <w:rtl/>
        </w:rPr>
        <w:t>שזו</w:t>
      </w:r>
      <w:r w:rsidRPr="0059460E">
        <w:rPr>
          <w:rFonts w:ascii="David" w:eastAsia="David" w:hAnsi="David" w:cs="David"/>
          <w:sz w:val="28"/>
          <w:szCs w:val="28"/>
          <w:rtl/>
        </w:rPr>
        <w:t xml:space="preserve"> </w:t>
      </w:r>
      <w:r w:rsidRPr="0059460E">
        <w:rPr>
          <w:rFonts w:ascii="David" w:hAnsi="David" w:cs="David"/>
          <w:sz w:val="28"/>
          <w:szCs w:val="28"/>
          <w:rtl/>
        </w:rPr>
        <w:t>תכונה</w:t>
      </w:r>
      <w:r w:rsidRPr="0059460E">
        <w:rPr>
          <w:rFonts w:ascii="David" w:eastAsia="David" w:hAnsi="David" w:cs="David"/>
          <w:sz w:val="28"/>
          <w:szCs w:val="28"/>
          <w:rtl/>
        </w:rPr>
        <w:t xml:space="preserve"> </w:t>
      </w:r>
      <w:r w:rsidRPr="0059460E">
        <w:rPr>
          <w:rFonts w:ascii="David" w:hAnsi="David" w:cs="David"/>
          <w:sz w:val="28"/>
          <w:szCs w:val="28"/>
          <w:rtl/>
        </w:rPr>
        <w:t>רעה, שהרי</w:t>
      </w:r>
      <w:r w:rsidRPr="0059460E">
        <w:rPr>
          <w:rFonts w:ascii="David" w:eastAsia="David" w:hAnsi="David" w:cs="David"/>
          <w:sz w:val="28"/>
          <w:szCs w:val="28"/>
          <w:rtl/>
        </w:rPr>
        <w:t xml:space="preserve"> </w:t>
      </w:r>
      <w:r w:rsidRPr="0059460E">
        <w:rPr>
          <w:rFonts w:ascii="David" w:hAnsi="David" w:cs="David"/>
          <w:sz w:val="28"/>
          <w:szCs w:val="28"/>
          <w:rtl/>
        </w:rPr>
        <w:t>לפי</w:t>
      </w:r>
      <w:r w:rsidRPr="0059460E">
        <w:rPr>
          <w:rFonts w:ascii="David" w:eastAsia="David" w:hAnsi="David" w:cs="David"/>
          <w:sz w:val="28"/>
          <w:szCs w:val="28"/>
          <w:rtl/>
        </w:rPr>
        <w:t xml:space="preserve"> </w:t>
      </w:r>
      <w:r w:rsidRPr="0059460E">
        <w:rPr>
          <w:rFonts w:ascii="David" w:hAnsi="David" w:cs="David"/>
          <w:sz w:val="28"/>
          <w:szCs w:val="28"/>
          <w:rtl/>
        </w:rPr>
        <w:t>פשוטו</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החוק</w:t>
      </w:r>
      <w:r w:rsidRPr="0059460E">
        <w:rPr>
          <w:rFonts w:ascii="David" w:eastAsia="David" w:hAnsi="David" w:cs="David"/>
          <w:sz w:val="28"/>
          <w:szCs w:val="28"/>
          <w:rtl/>
        </w:rPr>
        <w:t xml:space="preserve"> </w:t>
      </w:r>
      <w:r w:rsidRPr="0059460E">
        <w:rPr>
          <w:rFonts w:ascii="David" w:hAnsi="David" w:cs="David"/>
          <w:sz w:val="28"/>
          <w:szCs w:val="28"/>
          <w:rtl/>
        </w:rPr>
        <w:t>המקראי, כל</w:t>
      </w:r>
      <w:r w:rsidRPr="0059460E">
        <w:rPr>
          <w:rFonts w:ascii="David" w:eastAsia="David" w:hAnsi="David" w:cs="David"/>
          <w:sz w:val="28"/>
          <w:szCs w:val="28"/>
          <w:rtl/>
        </w:rPr>
        <w:t xml:space="preserve"> </w:t>
      </w:r>
      <w:r w:rsidRPr="0059460E">
        <w:rPr>
          <w:rFonts w:ascii="David" w:hAnsi="David" w:cs="David"/>
          <w:sz w:val="28"/>
          <w:szCs w:val="28"/>
          <w:rtl/>
        </w:rPr>
        <w:t>אדם</w:t>
      </w:r>
      <w:r w:rsidRPr="0059460E">
        <w:rPr>
          <w:rFonts w:ascii="David" w:eastAsia="David" w:hAnsi="David" w:cs="David"/>
          <w:sz w:val="28"/>
          <w:szCs w:val="28"/>
          <w:rtl/>
        </w:rPr>
        <w:t xml:space="preserve"> </w:t>
      </w:r>
      <w:r w:rsidRPr="0059460E">
        <w:rPr>
          <w:rFonts w:ascii="David" w:hAnsi="David" w:cs="David"/>
          <w:sz w:val="28"/>
          <w:szCs w:val="28"/>
          <w:rtl/>
        </w:rPr>
        <w:t>צריך</w:t>
      </w:r>
      <w:r w:rsidRPr="0059460E">
        <w:rPr>
          <w:rFonts w:ascii="David" w:eastAsia="David" w:hAnsi="David" w:cs="David"/>
          <w:sz w:val="28"/>
          <w:szCs w:val="28"/>
          <w:rtl/>
        </w:rPr>
        <w:t xml:space="preserve"> </w:t>
      </w:r>
      <w:r w:rsidRPr="0059460E">
        <w:rPr>
          <w:rFonts w:ascii="David" w:hAnsi="David" w:cs="David"/>
          <w:sz w:val="28"/>
          <w:szCs w:val="28"/>
          <w:rtl/>
        </w:rPr>
        <w:t>לחזור</w:t>
      </w:r>
      <w:r w:rsidRPr="0059460E">
        <w:rPr>
          <w:rFonts w:ascii="David" w:eastAsia="David" w:hAnsi="David" w:cs="David"/>
          <w:sz w:val="28"/>
          <w:szCs w:val="28"/>
          <w:rtl/>
        </w:rPr>
        <w:t xml:space="preserve"> </w:t>
      </w:r>
      <w:r w:rsidRPr="0059460E">
        <w:rPr>
          <w:rFonts w:ascii="David" w:hAnsi="David" w:cs="David"/>
          <w:sz w:val="28"/>
          <w:szCs w:val="28"/>
          <w:rtl/>
        </w:rPr>
        <w:t>לנחלתו</w:t>
      </w:r>
      <w:r w:rsidRPr="0059460E">
        <w:rPr>
          <w:rFonts w:ascii="David" w:eastAsia="David" w:hAnsi="David" w:cs="David"/>
          <w:sz w:val="28"/>
          <w:szCs w:val="28"/>
          <w:rtl/>
        </w:rPr>
        <w:t xml:space="preserve"> </w:t>
      </w:r>
      <w:r w:rsidRPr="0059460E">
        <w:rPr>
          <w:rFonts w:ascii="David" w:hAnsi="David" w:cs="David"/>
          <w:sz w:val="28"/>
          <w:szCs w:val="28"/>
          <w:rtl/>
        </w:rPr>
        <w:t>המקורית, ואין</w:t>
      </w:r>
      <w:r w:rsidRPr="0059460E">
        <w:rPr>
          <w:rFonts w:ascii="David" w:eastAsia="David" w:hAnsi="David" w:cs="David"/>
          <w:sz w:val="28"/>
          <w:szCs w:val="28"/>
          <w:rtl/>
        </w:rPr>
        <w:t xml:space="preserve"> </w:t>
      </w:r>
      <w:r w:rsidRPr="0059460E">
        <w:rPr>
          <w:rFonts w:ascii="David" w:hAnsi="David" w:cs="David"/>
          <w:sz w:val="28"/>
          <w:szCs w:val="28"/>
          <w:rtl/>
        </w:rPr>
        <w:t>אפשרות</w:t>
      </w:r>
      <w:r w:rsidRPr="0059460E">
        <w:rPr>
          <w:rFonts w:ascii="David" w:eastAsia="David" w:hAnsi="David" w:cs="David"/>
          <w:sz w:val="28"/>
          <w:szCs w:val="28"/>
          <w:rtl/>
        </w:rPr>
        <w:t xml:space="preserve"> </w:t>
      </w:r>
      <w:r w:rsidRPr="0059460E">
        <w:rPr>
          <w:rFonts w:ascii="David" w:hAnsi="David" w:cs="David"/>
          <w:sz w:val="28"/>
          <w:szCs w:val="28"/>
          <w:rtl/>
        </w:rPr>
        <w:t>להחליף, גם</w:t>
      </w:r>
      <w:r w:rsidRPr="0059460E">
        <w:rPr>
          <w:rFonts w:ascii="David" w:eastAsia="David" w:hAnsi="David" w:cs="David"/>
          <w:sz w:val="28"/>
          <w:szCs w:val="28"/>
          <w:rtl/>
        </w:rPr>
        <w:t xml:space="preserve"> </w:t>
      </w:r>
      <w:r w:rsidRPr="0059460E">
        <w:rPr>
          <w:rFonts w:ascii="David" w:hAnsi="David" w:cs="David"/>
          <w:sz w:val="28"/>
          <w:szCs w:val="28"/>
          <w:rtl/>
        </w:rPr>
        <w:t>אם</w:t>
      </w:r>
      <w:r w:rsidRPr="0059460E">
        <w:rPr>
          <w:rFonts w:ascii="David" w:eastAsia="David" w:hAnsi="David" w:cs="David"/>
          <w:sz w:val="28"/>
          <w:szCs w:val="28"/>
          <w:rtl/>
        </w:rPr>
        <w:t xml:space="preserve"> </w:t>
      </w:r>
      <w:r w:rsidRPr="0059460E">
        <w:rPr>
          <w:rFonts w:ascii="David" w:hAnsi="David" w:cs="David"/>
          <w:sz w:val="28"/>
          <w:szCs w:val="28"/>
          <w:rtl/>
        </w:rPr>
        <w:t>שני</w:t>
      </w:r>
      <w:r w:rsidRPr="0059460E">
        <w:rPr>
          <w:rFonts w:ascii="David" w:eastAsia="David" w:hAnsi="David" w:cs="David"/>
          <w:sz w:val="28"/>
          <w:szCs w:val="28"/>
          <w:rtl/>
        </w:rPr>
        <w:t xml:space="preserve"> </w:t>
      </w:r>
      <w:r w:rsidRPr="0059460E">
        <w:rPr>
          <w:rFonts w:ascii="David" w:hAnsi="David" w:cs="David"/>
          <w:sz w:val="28"/>
          <w:szCs w:val="28"/>
          <w:rtl/>
        </w:rPr>
        <w:t>הצדדים</w:t>
      </w:r>
      <w:r w:rsidRPr="0059460E">
        <w:rPr>
          <w:rFonts w:ascii="David" w:eastAsia="David" w:hAnsi="David" w:cs="David"/>
          <w:sz w:val="28"/>
          <w:szCs w:val="28"/>
          <w:rtl/>
        </w:rPr>
        <w:t xml:space="preserve"> </w:t>
      </w:r>
      <w:r w:rsidRPr="0059460E">
        <w:rPr>
          <w:rFonts w:ascii="David" w:hAnsi="David" w:cs="David"/>
          <w:sz w:val="28"/>
          <w:szCs w:val="28"/>
          <w:rtl/>
        </w:rPr>
        <w:t>מסכימים. ניתן</w:t>
      </w:r>
      <w:r w:rsidRPr="0059460E">
        <w:rPr>
          <w:rFonts w:ascii="David" w:eastAsia="David" w:hAnsi="David" w:cs="David"/>
          <w:sz w:val="28"/>
          <w:szCs w:val="28"/>
          <w:rtl/>
        </w:rPr>
        <w:t xml:space="preserve"> </w:t>
      </w:r>
      <w:r w:rsidRPr="0059460E">
        <w:rPr>
          <w:rFonts w:ascii="David" w:hAnsi="David" w:cs="David"/>
          <w:sz w:val="28"/>
          <w:szCs w:val="28"/>
          <w:rtl/>
        </w:rPr>
        <w:t>גם</w:t>
      </w:r>
      <w:r w:rsidRPr="0059460E">
        <w:rPr>
          <w:rFonts w:ascii="David" w:eastAsia="David" w:hAnsi="David" w:cs="David"/>
          <w:sz w:val="28"/>
          <w:szCs w:val="28"/>
          <w:rtl/>
        </w:rPr>
        <w:t xml:space="preserve"> </w:t>
      </w:r>
      <w:r w:rsidRPr="0059460E">
        <w:rPr>
          <w:rFonts w:ascii="David" w:hAnsi="David" w:cs="David"/>
          <w:sz w:val="28"/>
          <w:szCs w:val="28"/>
          <w:rtl/>
        </w:rPr>
        <w:t>להבין</w:t>
      </w:r>
      <w:r w:rsidRPr="0059460E">
        <w:rPr>
          <w:rFonts w:ascii="David" w:eastAsia="David" w:hAnsi="David" w:cs="David"/>
          <w:sz w:val="28"/>
          <w:szCs w:val="28"/>
          <w:rtl/>
        </w:rPr>
        <w:t xml:space="preserve"> </w:t>
      </w:r>
      <w:r w:rsidRPr="0059460E">
        <w:rPr>
          <w:rFonts w:ascii="David" w:hAnsi="David" w:cs="David"/>
          <w:sz w:val="28"/>
          <w:szCs w:val="28"/>
          <w:rtl/>
        </w:rPr>
        <w:t>מה</w:t>
      </w:r>
      <w:r w:rsidRPr="0059460E">
        <w:rPr>
          <w:rFonts w:ascii="David" w:eastAsia="David" w:hAnsi="David" w:cs="David"/>
          <w:sz w:val="28"/>
          <w:szCs w:val="28"/>
          <w:rtl/>
        </w:rPr>
        <w:t xml:space="preserve"> </w:t>
      </w:r>
      <w:r w:rsidRPr="0059460E">
        <w:rPr>
          <w:rFonts w:ascii="David" w:hAnsi="David" w:cs="David"/>
          <w:sz w:val="28"/>
          <w:szCs w:val="28"/>
          <w:rtl/>
        </w:rPr>
        <w:t>החשיבות</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חוק</w:t>
      </w:r>
      <w:r w:rsidRPr="0059460E">
        <w:rPr>
          <w:rFonts w:ascii="David" w:eastAsia="David" w:hAnsi="David" w:cs="David"/>
          <w:sz w:val="28"/>
          <w:szCs w:val="28"/>
          <w:rtl/>
        </w:rPr>
        <w:t xml:space="preserve"> </w:t>
      </w:r>
      <w:r w:rsidRPr="0059460E">
        <w:rPr>
          <w:rFonts w:ascii="David" w:hAnsi="David" w:cs="David"/>
          <w:sz w:val="28"/>
          <w:szCs w:val="28"/>
          <w:rtl/>
        </w:rPr>
        <w:t>זה:</w:t>
      </w:r>
    </w:p>
    <w:p w:rsidR="009C2B09" w:rsidRPr="0059460E" w:rsidRDefault="009C2B09" w:rsidP="00620012">
      <w:pPr>
        <w:pStyle w:val="a1"/>
        <w:numPr>
          <w:ilvl w:val="0"/>
          <w:numId w:val="9"/>
        </w:numPr>
        <w:bidi/>
        <w:ind w:firstLine="0"/>
        <w:rPr>
          <w:rFonts w:ascii="David" w:hAnsi="David" w:cs="David"/>
          <w:sz w:val="28"/>
          <w:szCs w:val="28"/>
          <w:rtl/>
        </w:rPr>
      </w:pP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המקוריות</w:t>
      </w:r>
      <w:r w:rsidRPr="0059460E">
        <w:rPr>
          <w:rFonts w:ascii="David" w:eastAsia="David" w:hAnsi="David" w:cs="David"/>
          <w:sz w:val="28"/>
          <w:szCs w:val="28"/>
          <w:rtl/>
        </w:rPr>
        <w:t xml:space="preserve"> </w:t>
      </w:r>
      <w:r w:rsidRPr="0059460E">
        <w:rPr>
          <w:rFonts w:ascii="David" w:hAnsi="David" w:cs="David"/>
          <w:sz w:val="28"/>
          <w:szCs w:val="28"/>
          <w:rtl/>
        </w:rPr>
        <w:t>חולקו</w:t>
      </w:r>
      <w:r w:rsidRPr="0059460E">
        <w:rPr>
          <w:rFonts w:ascii="David" w:eastAsia="David" w:hAnsi="David" w:cs="David"/>
          <w:sz w:val="28"/>
          <w:szCs w:val="28"/>
          <w:rtl/>
        </w:rPr>
        <w:t xml:space="preserve"> </w:t>
      </w:r>
      <w:r w:rsidRPr="0059460E">
        <w:rPr>
          <w:rFonts w:ascii="David" w:hAnsi="David" w:cs="David"/>
          <w:sz w:val="28"/>
          <w:szCs w:val="28"/>
          <w:rtl/>
        </w:rPr>
        <w:t>בגורל, שבוצע</w:t>
      </w:r>
      <w:r w:rsidRPr="0059460E">
        <w:rPr>
          <w:rFonts w:ascii="David" w:eastAsia="David" w:hAnsi="David" w:cs="David"/>
          <w:sz w:val="28"/>
          <w:szCs w:val="28"/>
          <w:rtl/>
        </w:rPr>
        <w:t xml:space="preserve"> </w:t>
      </w:r>
      <w:r w:rsidRPr="0059460E">
        <w:rPr>
          <w:rFonts w:ascii="David" w:hAnsi="David" w:cs="David"/>
          <w:sz w:val="28"/>
          <w:szCs w:val="28"/>
          <w:rtl/>
        </w:rPr>
        <w:t>על</w:t>
      </w:r>
      <w:r w:rsidRPr="0059460E">
        <w:rPr>
          <w:rFonts w:ascii="David" w:eastAsia="David" w:hAnsi="David" w:cs="David"/>
          <w:sz w:val="28"/>
          <w:szCs w:val="28"/>
          <w:rtl/>
        </w:rPr>
        <w:t xml:space="preserve"> </w:t>
      </w:r>
      <w:r w:rsidRPr="0059460E">
        <w:rPr>
          <w:rFonts w:ascii="David" w:hAnsi="David" w:cs="David"/>
          <w:sz w:val="28"/>
          <w:szCs w:val="28"/>
          <w:rtl/>
        </w:rPr>
        <w:t>פי</w:t>
      </w:r>
      <w:r w:rsidRPr="0059460E">
        <w:rPr>
          <w:rFonts w:ascii="David" w:eastAsia="David" w:hAnsi="David" w:cs="David"/>
          <w:sz w:val="28"/>
          <w:szCs w:val="28"/>
          <w:rtl/>
        </w:rPr>
        <w:t xml:space="preserve"> </w:t>
      </w:r>
      <w:r w:rsidRPr="0059460E">
        <w:rPr>
          <w:rFonts w:ascii="David" w:hAnsi="David" w:cs="David"/>
          <w:sz w:val="28"/>
          <w:szCs w:val="28"/>
          <w:rtl/>
        </w:rPr>
        <w:t>ה', ברוח</w:t>
      </w:r>
      <w:r w:rsidRPr="0059460E">
        <w:rPr>
          <w:rFonts w:ascii="David" w:eastAsia="David" w:hAnsi="David" w:cs="David"/>
          <w:sz w:val="28"/>
          <w:szCs w:val="28"/>
          <w:rtl/>
        </w:rPr>
        <w:t xml:space="preserve"> </w:t>
      </w:r>
      <w:r w:rsidRPr="0059460E">
        <w:rPr>
          <w:rFonts w:ascii="David" w:hAnsi="David" w:cs="David"/>
          <w:sz w:val="28"/>
          <w:szCs w:val="28"/>
          <w:rtl/>
        </w:rPr>
        <w:t>הקודש</w:t>
      </w:r>
      <w:r w:rsidR="00620012">
        <w:rPr>
          <w:rFonts w:ascii="David" w:hAnsi="David" w:cs="David" w:hint="cs"/>
          <w:sz w:val="28"/>
          <w:szCs w:val="28"/>
          <w:rtl/>
        </w:rPr>
        <w:t>.</w:t>
      </w:r>
      <w:r w:rsidRPr="0059460E">
        <w:rPr>
          <w:rFonts w:ascii="David" w:hAnsi="David" w:cs="David"/>
          <w:sz w:val="28"/>
          <w:szCs w:val="28"/>
          <w:rtl/>
        </w:rPr>
        <w:t xml:space="preserve"> החלוקה</w:t>
      </w:r>
      <w:r w:rsidRPr="0059460E">
        <w:rPr>
          <w:rFonts w:ascii="David" w:eastAsia="David" w:hAnsi="David" w:cs="David"/>
          <w:sz w:val="28"/>
          <w:szCs w:val="28"/>
          <w:rtl/>
        </w:rPr>
        <w:t xml:space="preserve"> </w:t>
      </w:r>
      <w:r w:rsidRPr="0059460E">
        <w:rPr>
          <w:rFonts w:ascii="David" w:hAnsi="David" w:cs="David"/>
          <w:sz w:val="28"/>
          <w:szCs w:val="28"/>
          <w:rtl/>
        </w:rPr>
        <w:t>משקפת</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הרצון</w:t>
      </w:r>
      <w:r w:rsidRPr="0059460E">
        <w:rPr>
          <w:rFonts w:ascii="David" w:eastAsia="David" w:hAnsi="David" w:cs="David"/>
          <w:sz w:val="28"/>
          <w:szCs w:val="28"/>
          <w:rtl/>
        </w:rPr>
        <w:t xml:space="preserve"> </w:t>
      </w:r>
      <w:r w:rsidRPr="0059460E">
        <w:rPr>
          <w:rFonts w:ascii="David" w:hAnsi="David" w:cs="David"/>
          <w:sz w:val="28"/>
          <w:szCs w:val="28"/>
          <w:rtl/>
        </w:rPr>
        <w:t>האלוהי, ולכן</w:t>
      </w:r>
      <w:r w:rsidRPr="0059460E">
        <w:rPr>
          <w:rFonts w:ascii="David" w:eastAsia="David" w:hAnsi="David" w:cs="David"/>
          <w:sz w:val="28"/>
          <w:szCs w:val="28"/>
          <w:rtl/>
        </w:rPr>
        <w:t xml:space="preserve"> </w:t>
      </w:r>
      <w:r w:rsidRPr="0059460E">
        <w:rPr>
          <w:rFonts w:ascii="David" w:hAnsi="David" w:cs="David"/>
          <w:sz w:val="28"/>
          <w:szCs w:val="28"/>
          <w:rtl/>
        </w:rPr>
        <w:t>יש</w:t>
      </w:r>
      <w:r w:rsidRPr="0059460E">
        <w:rPr>
          <w:rFonts w:ascii="David" w:eastAsia="David" w:hAnsi="David" w:cs="David"/>
          <w:sz w:val="28"/>
          <w:szCs w:val="28"/>
          <w:rtl/>
        </w:rPr>
        <w:t xml:space="preserve"> </w:t>
      </w:r>
      <w:r w:rsidRPr="0059460E">
        <w:rPr>
          <w:rFonts w:ascii="David" w:hAnsi="David" w:cs="David"/>
          <w:sz w:val="28"/>
          <w:szCs w:val="28"/>
          <w:rtl/>
        </w:rPr>
        <w:t>לשמר</w:t>
      </w:r>
      <w:r w:rsidRPr="0059460E">
        <w:rPr>
          <w:rFonts w:ascii="David" w:eastAsia="David" w:hAnsi="David" w:cs="David"/>
          <w:sz w:val="28"/>
          <w:szCs w:val="28"/>
          <w:rtl/>
        </w:rPr>
        <w:t xml:space="preserve"> </w:t>
      </w:r>
      <w:r w:rsidRPr="0059460E">
        <w:rPr>
          <w:rFonts w:ascii="David" w:hAnsi="David" w:cs="David"/>
          <w:sz w:val="28"/>
          <w:szCs w:val="28"/>
          <w:rtl/>
        </w:rPr>
        <w:t>אותה.</w:t>
      </w:r>
    </w:p>
    <w:p w:rsidR="009C2B09" w:rsidRPr="0059460E" w:rsidRDefault="009C2B09" w:rsidP="00685392">
      <w:pPr>
        <w:pStyle w:val="a1"/>
        <w:numPr>
          <w:ilvl w:val="0"/>
          <w:numId w:val="9"/>
        </w:numPr>
        <w:bidi/>
        <w:ind w:firstLine="0"/>
        <w:rPr>
          <w:rFonts w:ascii="David" w:hAnsi="David" w:cs="David"/>
          <w:sz w:val="28"/>
          <w:szCs w:val="28"/>
          <w:rtl/>
        </w:rPr>
      </w:pP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המקוריות</w:t>
      </w:r>
      <w:r w:rsidRPr="0059460E">
        <w:rPr>
          <w:rFonts w:ascii="David" w:eastAsia="David" w:hAnsi="David" w:cs="David"/>
          <w:sz w:val="28"/>
          <w:szCs w:val="28"/>
          <w:rtl/>
        </w:rPr>
        <w:t xml:space="preserve"> </w:t>
      </w:r>
      <w:r w:rsidRPr="0059460E">
        <w:rPr>
          <w:rFonts w:ascii="David" w:hAnsi="David" w:cs="David"/>
          <w:sz w:val="28"/>
          <w:szCs w:val="28"/>
          <w:rtl/>
        </w:rPr>
        <w:t>חולקו</w:t>
      </w:r>
      <w:r w:rsidRPr="0059460E">
        <w:rPr>
          <w:rFonts w:ascii="David" w:eastAsia="David" w:hAnsi="David" w:cs="David"/>
          <w:sz w:val="28"/>
          <w:szCs w:val="28"/>
          <w:rtl/>
        </w:rPr>
        <w:t xml:space="preserve"> </w:t>
      </w:r>
      <w:r w:rsidRPr="0059460E">
        <w:rPr>
          <w:rFonts w:ascii="David" w:hAnsi="David" w:cs="David"/>
          <w:sz w:val="28"/>
          <w:szCs w:val="28"/>
          <w:rtl/>
        </w:rPr>
        <w:t>בהתאם</w:t>
      </w:r>
      <w:r w:rsidRPr="0059460E">
        <w:rPr>
          <w:rFonts w:ascii="David" w:eastAsia="David" w:hAnsi="David" w:cs="David"/>
          <w:sz w:val="28"/>
          <w:szCs w:val="28"/>
          <w:rtl/>
        </w:rPr>
        <w:t xml:space="preserve"> </w:t>
      </w:r>
      <w:r w:rsidRPr="0059460E">
        <w:rPr>
          <w:rFonts w:ascii="David" w:hAnsi="David" w:cs="David"/>
          <w:sz w:val="28"/>
          <w:szCs w:val="28"/>
          <w:rtl/>
        </w:rPr>
        <w:t>לשבטים</w:t>
      </w:r>
      <w:r w:rsidRPr="0059460E">
        <w:rPr>
          <w:rFonts w:ascii="David" w:eastAsia="David" w:hAnsi="David" w:cs="David"/>
          <w:sz w:val="28"/>
          <w:szCs w:val="28"/>
          <w:rtl/>
        </w:rPr>
        <w:t xml:space="preserve"> </w:t>
      </w:r>
      <w:r w:rsidRPr="0059460E">
        <w:rPr>
          <w:rFonts w:ascii="David" w:hAnsi="David" w:cs="David"/>
          <w:sz w:val="28"/>
          <w:szCs w:val="28"/>
          <w:rtl/>
        </w:rPr>
        <w:t>ולמשפחות, והתורה</w:t>
      </w:r>
      <w:r w:rsidRPr="0059460E">
        <w:rPr>
          <w:rFonts w:ascii="David" w:eastAsia="David" w:hAnsi="David" w:cs="David"/>
          <w:sz w:val="28"/>
          <w:szCs w:val="28"/>
          <w:rtl/>
        </w:rPr>
        <w:t xml:space="preserve"> </w:t>
      </w:r>
      <w:r w:rsidRPr="0059460E">
        <w:rPr>
          <w:rFonts w:ascii="David" w:hAnsi="David" w:cs="David"/>
          <w:sz w:val="28"/>
          <w:szCs w:val="28"/>
          <w:rtl/>
        </w:rPr>
        <w:t>הקפידה</w:t>
      </w:r>
      <w:r w:rsidRPr="0059460E">
        <w:rPr>
          <w:rFonts w:ascii="David" w:eastAsia="David" w:hAnsi="David" w:cs="David"/>
          <w:sz w:val="28"/>
          <w:szCs w:val="28"/>
          <w:rtl/>
        </w:rPr>
        <w:t xml:space="preserve"> </w:t>
      </w:r>
      <w:r w:rsidRPr="0059460E">
        <w:rPr>
          <w:rFonts w:ascii="David" w:hAnsi="David" w:cs="David"/>
          <w:sz w:val="28"/>
          <w:szCs w:val="28"/>
          <w:rtl/>
        </w:rPr>
        <w:t>על</w:t>
      </w:r>
      <w:r w:rsidRPr="0059460E">
        <w:rPr>
          <w:rFonts w:ascii="David" w:eastAsia="David" w:hAnsi="David" w:cs="David"/>
          <w:sz w:val="28"/>
          <w:szCs w:val="28"/>
          <w:rtl/>
        </w:rPr>
        <w:t xml:space="preserve"> </w:t>
      </w:r>
      <w:r w:rsidRPr="0059460E">
        <w:rPr>
          <w:rFonts w:ascii="David" w:hAnsi="David" w:cs="David"/>
          <w:sz w:val="28"/>
          <w:szCs w:val="28"/>
          <w:rtl/>
        </w:rPr>
        <w:t>כך</w:t>
      </w:r>
      <w:r w:rsidRPr="0059460E">
        <w:rPr>
          <w:rFonts w:ascii="David" w:eastAsia="David" w:hAnsi="David" w:cs="David"/>
          <w:sz w:val="28"/>
          <w:szCs w:val="28"/>
          <w:rtl/>
        </w:rPr>
        <w:t xml:space="preserve"> </w:t>
      </w:r>
      <w:r w:rsidRPr="0059460E">
        <w:rPr>
          <w:rFonts w:ascii="David" w:hAnsi="David" w:cs="David"/>
          <w:sz w:val="28"/>
          <w:szCs w:val="28"/>
          <w:rtl/>
        </w:rPr>
        <w:t>שהמבנה</w:t>
      </w:r>
      <w:r w:rsidRPr="0059460E">
        <w:rPr>
          <w:rFonts w:ascii="David" w:eastAsia="David" w:hAnsi="David" w:cs="David"/>
          <w:sz w:val="28"/>
          <w:szCs w:val="28"/>
          <w:rtl/>
        </w:rPr>
        <w:t xml:space="preserve"> </w:t>
      </w:r>
      <w:r w:rsidRPr="0059460E">
        <w:rPr>
          <w:rFonts w:ascii="David" w:hAnsi="David" w:cs="David"/>
          <w:sz w:val="28"/>
          <w:szCs w:val="28"/>
          <w:rtl/>
        </w:rPr>
        <w:t>המשפחתי</w:t>
      </w:r>
      <w:r w:rsidRPr="0059460E">
        <w:rPr>
          <w:rFonts w:ascii="David" w:eastAsia="David" w:hAnsi="David" w:cs="David"/>
          <w:sz w:val="28"/>
          <w:szCs w:val="28"/>
          <w:rtl/>
        </w:rPr>
        <w:t xml:space="preserve"> </w:t>
      </w:r>
      <w:r w:rsidRPr="0059460E">
        <w:rPr>
          <w:rFonts w:ascii="David" w:hAnsi="David" w:cs="David"/>
          <w:sz w:val="28"/>
          <w:szCs w:val="28"/>
          <w:rtl/>
        </w:rPr>
        <w:t>והשבטי</w:t>
      </w:r>
      <w:r w:rsidRPr="0059460E">
        <w:rPr>
          <w:rFonts w:ascii="David" w:eastAsia="David" w:hAnsi="David" w:cs="David"/>
          <w:sz w:val="28"/>
          <w:szCs w:val="28"/>
          <w:rtl/>
        </w:rPr>
        <w:t xml:space="preserve"> </w:t>
      </w:r>
      <w:r w:rsidRPr="0059460E">
        <w:rPr>
          <w:rFonts w:ascii="David" w:hAnsi="David" w:cs="David"/>
          <w:sz w:val="28"/>
          <w:szCs w:val="28"/>
          <w:rtl/>
        </w:rPr>
        <w:t>יישמר, ולכן</w:t>
      </w:r>
      <w:r w:rsidRPr="0059460E">
        <w:rPr>
          <w:rFonts w:ascii="David" w:eastAsia="David" w:hAnsi="David" w:cs="David"/>
          <w:sz w:val="28"/>
          <w:szCs w:val="28"/>
          <w:rtl/>
        </w:rPr>
        <w:t xml:space="preserve"> </w:t>
      </w:r>
      <w:r w:rsidRPr="0059460E">
        <w:rPr>
          <w:rFonts w:ascii="David" w:hAnsi="David" w:cs="David"/>
          <w:sz w:val="28"/>
          <w:szCs w:val="28"/>
          <w:rtl/>
        </w:rPr>
        <w:t>ציוותה</w:t>
      </w:r>
      <w:r w:rsidRPr="0059460E">
        <w:rPr>
          <w:rFonts w:ascii="David" w:eastAsia="David" w:hAnsi="David" w:cs="David"/>
          <w:sz w:val="28"/>
          <w:szCs w:val="28"/>
          <w:rtl/>
        </w:rPr>
        <w:t xml:space="preserve"> </w:t>
      </w:r>
      <w:r w:rsidRPr="0059460E">
        <w:rPr>
          <w:rFonts w:ascii="David" w:hAnsi="David" w:cs="David"/>
          <w:sz w:val="28"/>
          <w:szCs w:val="28"/>
          <w:rtl/>
        </w:rPr>
        <w:t>שהאדם</w:t>
      </w:r>
      <w:r w:rsidRPr="0059460E">
        <w:rPr>
          <w:rFonts w:ascii="David" w:eastAsia="David" w:hAnsi="David" w:cs="David"/>
          <w:sz w:val="28"/>
          <w:szCs w:val="28"/>
          <w:rtl/>
        </w:rPr>
        <w:t xml:space="preserve"> </w:t>
      </w:r>
      <w:r w:rsidRPr="0059460E">
        <w:rPr>
          <w:rFonts w:ascii="David" w:hAnsi="David" w:cs="David"/>
          <w:sz w:val="28"/>
          <w:szCs w:val="28"/>
          <w:rtl/>
        </w:rPr>
        <w:t>יחזור</w:t>
      </w:r>
      <w:r w:rsidRPr="0059460E">
        <w:rPr>
          <w:rFonts w:ascii="David" w:eastAsia="David" w:hAnsi="David" w:cs="David"/>
          <w:sz w:val="28"/>
          <w:szCs w:val="28"/>
          <w:rtl/>
        </w:rPr>
        <w:t xml:space="preserve"> </w:t>
      </w:r>
      <w:r w:rsidRPr="0059460E">
        <w:rPr>
          <w:rFonts w:ascii="David" w:hAnsi="David" w:cs="David"/>
          <w:sz w:val="28"/>
          <w:szCs w:val="28"/>
          <w:rtl/>
        </w:rPr>
        <w:t>דווקא</w:t>
      </w:r>
      <w:r w:rsidRPr="0059460E">
        <w:rPr>
          <w:rFonts w:ascii="David" w:eastAsia="David" w:hAnsi="David" w:cs="David"/>
          <w:sz w:val="28"/>
          <w:szCs w:val="28"/>
          <w:rtl/>
        </w:rPr>
        <w:t xml:space="preserve"> </w:t>
      </w:r>
      <w:r w:rsidRPr="0059460E">
        <w:rPr>
          <w:rFonts w:ascii="David" w:hAnsi="David" w:cs="David"/>
          <w:sz w:val="28"/>
          <w:szCs w:val="28"/>
          <w:rtl/>
        </w:rPr>
        <w:t>"</w:t>
      </w:r>
      <w:r w:rsidRPr="0059460E">
        <w:rPr>
          <w:rFonts w:ascii="David" w:hAnsi="David" w:cs="David"/>
          <w:b/>
          <w:bCs/>
          <w:sz w:val="28"/>
          <w:szCs w:val="28"/>
          <w:rtl/>
        </w:rPr>
        <w:t>אל</w:t>
      </w:r>
      <w:r w:rsidRPr="0059460E">
        <w:rPr>
          <w:rFonts w:ascii="David" w:eastAsia="David" w:hAnsi="David" w:cs="David"/>
          <w:b/>
          <w:bCs/>
          <w:sz w:val="28"/>
          <w:szCs w:val="28"/>
          <w:rtl/>
        </w:rPr>
        <w:t xml:space="preserve"> </w:t>
      </w:r>
      <w:r w:rsidRPr="0059460E">
        <w:rPr>
          <w:rFonts w:ascii="David" w:hAnsi="David" w:cs="David"/>
          <w:b/>
          <w:bCs/>
          <w:sz w:val="28"/>
          <w:szCs w:val="28"/>
          <w:rtl/>
        </w:rPr>
        <w:t>משפחתו</w:t>
      </w:r>
      <w:r w:rsidRPr="0059460E">
        <w:rPr>
          <w:rFonts w:ascii="David" w:hAnsi="David" w:cs="David"/>
          <w:sz w:val="28"/>
          <w:szCs w:val="28"/>
          <w:rtl/>
        </w:rPr>
        <w:t>" (ויקרא</w:t>
      </w:r>
      <w:r w:rsidRPr="0059460E">
        <w:rPr>
          <w:rFonts w:ascii="David" w:eastAsia="David" w:hAnsi="David" w:cs="David"/>
          <w:sz w:val="28"/>
          <w:szCs w:val="28"/>
          <w:rtl/>
        </w:rPr>
        <w:t xml:space="preserve"> </w:t>
      </w:r>
      <w:r w:rsidRPr="0059460E">
        <w:rPr>
          <w:rFonts w:ascii="David" w:hAnsi="David" w:cs="David"/>
          <w:sz w:val="28"/>
          <w:szCs w:val="28"/>
          <w:rtl/>
        </w:rPr>
        <w:t>כה, י).</w:t>
      </w:r>
    </w:p>
    <w:p w:rsidR="009C2B09" w:rsidRPr="0059460E" w:rsidRDefault="009C2B09" w:rsidP="009C2B09">
      <w:pPr>
        <w:pStyle w:val="a1"/>
        <w:bidi/>
        <w:rPr>
          <w:rFonts w:ascii="David" w:hAnsi="David" w:cs="David"/>
          <w:sz w:val="28"/>
          <w:szCs w:val="28"/>
          <w:rtl/>
        </w:rPr>
      </w:pPr>
      <w:r w:rsidRPr="0059460E">
        <w:rPr>
          <w:rFonts w:ascii="David" w:hAnsi="David" w:cs="David"/>
          <w:sz w:val="28"/>
          <w:szCs w:val="28"/>
          <w:rtl/>
        </w:rPr>
        <w:t>אולם</w:t>
      </w:r>
      <w:r w:rsidRPr="0059460E">
        <w:rPr>
          <w:rFonts w:ascii="David" w:eastAsia="David" w:hAnsi="David" w:cs="David"/>
          <w:sz w:val="28"/>
          <w:szCs w:val="28"/>
          <w:rtl/>
        </w:rPr>
        <w:t xml:space="preserve"> </w:t>
      </w:r>
      <w:r w:rsidRPr="0059460E">
        <w:rPr>
          <w:rFonts w:ascii="David" w:hAnsi="David" w:cs="David"/>
          <w:sz w:val="28"/>
          <w:szCs w:val="28"/>
          <w:rtl/>
        </w:rPr>
        <w:t>בימינו, שתי</w:t>
      </w:r>
      <w:r w:rsidRPr="0059460E">
        <w:rPr>
          <w:rFonts w:ascii="David" w:eastAsia="David" w:hAnsi="David" w:cs="David"/>
          <w:sz w:val="28"/>
          <w:szCs w:val="28"/>
          <w:rtl/>
        </w:rPr>
        <w:t xml:space="preserve"> </w:t>
      </w:r>
      <w:r w:rsidRPr="0059460E">
        <w:rPr>
          <w:rFonts w:ascii="David" w:hAnsi="David" w:cs="David"/>
          <w:sz w:val="28"/>
          <w:szCs w:val="28"/>
          <w:rtl/>
        </w:rPr>
        <w:t>הסיבות</w:t>
      </w:r>
      <w:r w:rsidRPr="0059460E">
        <w:rPr>
          <w:rFonts w:ascii="David" w:eastAsia="David" w:hAnsi="David" w:cs="David"/>
          <w:sz w:val="28"/>
          <w:szCs w:val="28"/>
          <w:rtl/>
        </w:rPr>
        <w:t xml:space="preserve"> </w:t>
      </w:r>
      <w:r w:rsidRPr="0059460E">
        <w:rPr>
          <w:rFonts w:ascii="David" w:hAnsi="David" w:cs="David"/>
          <w:sz w:val="28"/>
          <w:szCs w:val="28"/>
          <w:rtl/>
        </w:rPr>
        <w:t>אינן</w:t>
      </w:r>
      <w:r w:rsidRPr="0059460E">
        <w:rPr>
          <w:rFonts w:ascii="David" w:eastAsia="David" w:hAnsi="David" w:cs="David"/>
          <w:sz w:val="28"/>
          <w:szCs w:val="28"/>
          <w:rtl/>
        </w:rPr>
        <w:t xml:space="preserve"> </w:t>
      </w:r>
      <w:r w:rsidRPr="0059460E">
        <w:rPr>
          <w:rFonts w:ascii="David" w:hAnsi="David" w:cs="David"/>
          <w:sz w:val="28"/>
          <w:szCs w:val="28"/>
          <w:rtl/>
        </w:rPr>
        <w:t>תקפות: אין</w:t>
      </w:r>
      <w:r w:rsidRPr="0059460E">
        <w:rPr>
          <w:rFonts w:ascii="David" w:eastAsia="David" w:hAnsi="David" w:cs="David"/>
          <w:sz w:val="28"/>
          <w:szCs w:val="28"/>
          <w:rtl/>
        </w:rPr>
        <w:t xml:space="preserve"> </w:t>
      </w:r>
      <w:r w:rsidRPr="0059460E">
        <w:rPr>
          <w:rFonts w:ascii="David" w:hAnsi="David" w:cs="David"/>
          <w:sz w:val="28"/>
          <w:szCs w:val="28"/>
          <w:rtl/>
        </w:rPr>
        <w:t>לנו</w:t>
      </w:r>
      <w:r w:rsidRPr="0059460E">
        <w:rPr>
          <w:rFonts w:ascii="David" w:eastAsia="David" w:hAnsi="David" w:cs="David"/>
          <w:sz w:val="28"/>
          <w:szCs w:val="28"/>
          <w:rtl/>
        </w:rPr>
        <w:t xml:space="preserve"> </w:t>
      </w:r>
      <w:r w:rsidRPr="0059460E">
        <w:rPr>
          <w:rFonts w:ascii="David" w:hAnsi="David" w:cs="David"/>
          <w:sz w:val="28"/>
          <w:szCs w:val="28"/>
          <w:rtl/>
        </w:rPr>
        <w:t>אפשרות</w:t>
      </w:r>
      <w:r w:rsidRPr="0059460E">
        <w:rPr>
          <w:rFonts w:ascii="David" w:eastAsia="David" w:hAnsi="David" w:cs="David"/>
          <w:sz w:val="28"/>
          <w:szCs w:val="28"/>
          <w:rtl/>
        </w:rPr>
        <w:t xml:space="preserve"> </w:t>
      </w:r>
      <w:r w:rsidRPr="0059460E">
        <w:rPr>
          <w:rFonts w:ascii="David" w:hAnsi="David" w:cs="David"/>
          <w:sz w:val="28"/>
          <w:szCs w:val="28"/>
          <w:rtl/>
        </w:rPr>
        <w:t>להפיל</w:t>
      </w:r>
      <w:r w:rsidRPr="0059460E">
        <w:rPr>
          <w:rFonts w:ascii="David" w:eastAsia="David" w:hAnsi="David" w:cs="David"/>
          <w:sz w:val="28"/>
          <w:szCs w:val="28"/>
          <w:rtl/>
        </w:rPr>
        <w:t xml:space="preserve"> </w:t>
      </w:r>
      <w:r w:rsidRPr="0059460E">
        <w:rPr>
          <w:rFonts w:ascii="David" w:hAnsi="David" w:cs="David"/>
          <w:sz w:val="28"/>
          <w:szCs w:val="28"/>
          <w:rtl/>
        </w:rPr>
        <w:t>גורל</w:t>
      </w:r>
      <w:r w:rsidRPr="0059460E">
        <w:rPr>
          <w:rFonts w:ascii="David" w:eastAsia="David" w:hAnsi="David" w:cs="David"/>
          <w:sz w:val="28"/>
          <w:szCs w:val="28"/>
          <w:rtl/>
        </w:rPr>
        <w:t xml:space="preserve"> </w:t>
      </w:r>
      <w:r w:rsidRPr="0059460E">
        <w:rPr>
          <w:rFonts w:ascii="David" w:hAnsi="David" w:cs="David"/>
          <w:sz w:val="28"/>
          <w:szCs w:val="28"/>
          <w:rtl/>
        </w:rPr>
        <w:t>ברוח</w:t>
      </w:r>
      <w:r w:rsidRPr="0059460E">
        <w:rPr>
          <w:rFonts w:ascii="David" w:eastAsia="David" w:hAnsi="David" w:cs="David"/>
          <w:sz w:val="28"/>
          <w:szCs w:val="28"/>
          <w:rtl/>
        </w:rPr>
        <w:t xml:space="preserve"> </w:t>
      </w:r>
      <w:r w:rsidRPr="0059460E">
        <w:rPr>
          <w:rFonts w:ascii="David" w:hAnsi="David" w:cs="David"/>
          <w:sz w:val="28"/>
          <w:szCs w:val="28"/>
          <w:rtl/>
        </w:rPr>
        <w:t>הקודש</w:t>
      </w:r>
      <w:r w:rsidR="00620012">
        <w:rPr>
          <w:rFonts w:ascii="David" w:eastAsia="David" w:hAnsi="David" w:cs="David" w:hint="cs"/>
          <w:sz w:val="28"/>
          <w:szCs w:val="28"/>
          <w:rtl/>
        </w:rPr>
        <w:t>,</w:t>
      </w:r>
      <w:r w:rsidRPr="0059460E">
        <w:rPr>
          <w:rFonts w:ascii="David" w:eastAsia="David" w:hAnsi="David" w:cs="David"/>
          <w:sz w:val="28"/>
          <w:szCs w:val="28"/>
          <w:rtl/>
        </w:rPr>
        <w:t xml:space="preserve"> </w:t>
      </w:r>
      <w:r w:rsidRPr="0059460E">
        <w:rPr>
          <w:rFonts w:ascii="David" w:hAnsi="David" w:cs="David"/>
          <w:sz w:val="28"/>
          <w:szCs w:val="28"/>
          <w:rtl/>
        </w:rPr>
        <w:t>ולקבוע</w:t>
      </w:r>
      <w:r w:rsidRPr="0059460E">
        <w:rPr>
          <w:rFonts w:ascii="David" w:eastAsia="David" w:hAnsi="David" w:cs="David"/>
          <w:sz w:val="28"/>
          <w:szCs w:val="28"/>
          <w:rtl/>
        </w:rPr>
        <w:t xml:space="preserve"> </w:t>
      </w:r>
      <w:r w:rsidRPr="0059460E">
        <w:rPr>
          <w:rFonts w:ascii="David" w:hAnsi="David" w:cs="David"/>
          <w:sz w:val="28"/>
          <w:szCs w:val="28"/>
          <w:rtl/>
        </w:rPr>
        <w:t>מהי</w:t>
      </w:r>
      <w:r w:rsidRPr="0059460E">
        <w:rPr>
          <w:rFonts w:ascii="David" w:eastAsia="David" w:hAnsi="David" w:cs="David"/>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הראויה</w:t>
      </w:r>
      <w:r w:rsidRPr="0059460E">
        <w:rPr>
          <w:rFonts w:ascii="David" w:eastAsia="David" w:hAnsi="David" w:cs="David"/>
          <w:sz w:val="28"/>
          <w:szCs w:val="28"/>
          <w:rtl/>
        </w:rPr>
        <w:t xml:space="preserve"> </w:t>
      </w:r>
      <w:r w:rsidRPr="0059460E">
        <w:rPr>
          <w:rFonts w:ascii="David" w:hAnsi="David" w:cs="David"/>
          <w:sz w:val="28"/>
          <w:szCs w:val="28"/>
          <w:rtl/>
        </w:rPr>
        <w:t>לכל</w:t>
      </w:r>
      <w:r w:rsidRPr="0059460E">
        <w:rPr>
          <w:rFonts w:ascii="David" w:eastAsia="David" w:hAnsi="David" w:cs="David"/>
          <w:sz w:val="28"/>
          <w:szCs w:val="28"/>
          <w:rtl/>
        </w:rPr>
        <w:t xml:space="preserve"> </w:t>
      </w:r>
      <w:r w:rsidRPr="0059460E">
        <w:rPr>
          <w:rFonts w:ascii="David" w:hAnsi="David" w:cs="David"/>
          <w:sz w:val="28"/>
          <w:szCs w:val="28"/>
          <w:rtl/>
        </w:rPr>
        <w:t>אחד, והחלוקה</w:t>
      </w:r>
      <w:r w:rsidRPr="0059460E">
        <w:rPr>
          <w:rFonts w:ascii="David" w:eastAsia="David" w:hAnsi="David" w:cs="David"/>
          <w:sz w:val="28"/>
          <w:szCs w:val="28"/>
          <w:rtl/>
        </w:rPr>
        <w:t xml:space="preserve"> </w:t>
      </w:r>
      <w:r w:rsidRPr="0059460E">
        <w:rPr>
          <w:rFonts w:ascii="David" w:hAnsi="David" w:cs="David"/>
          <w:sz w:val="28"/>
          <w:szCs w:val="28"/>
          <w:rtl/>
        </w:rPr>
        <w:t>הנוכחית</w:t>
      </w:r>
      <w:r w:rsidRPr="0059460E">
        <w:rPr>
          <w:rFonts w:ascii="David" w:eastAsia="David" w:hAnsi="David" w:cs="David"/>
          <w:sz w:val="28"/>
          <w:szCs w:val="28"/>
          <w:rtl/>
        </w:rPr>
        <w:t xml:space="preserve"> </w:t>
      </w:r>
      <w:r w:rsidRPr="0059460E">
        <w:rPr>
          <w:rFonts w:ascii="David" w:hAnsi="David" w:cs="David"/>
          <w:sz w:val="28"/>
          <w:szCs w:val="28"/>
          <w:rtl/>
        </w:rPr>
        <w:t>ממילא</w:t>
      </w:r>
      <w:r w:rsidRPr="0059460E">
        <w:rPr>
          <w:rFonts w:ascii="David" w:eastAsia="David" w:hAnsi="David" w:cs="David"/>
          <w:sz w:val="28"/>
          <w:szCs w:val="28"/>
          <w:rtl/>
        </w:rPr>
        <w:t xml:space="preserve"> </w:t>
      </w:r>
      <w:r w:rsidRPr="0059460E">
        <w:rPr>
          <w:rFonts w:ascii="David" w:hAnsi="David" w:cs="David"/>
          <w:sz w:val="28"/>
          <w:szCs w:val="28"/>
          <w:rtl/>
        </w:rPr>
        <w:t>אינה</w:t>
      </w:r>
      <w:r w:rsidRPr="0059460E">
        <w:rPr>
          <w:rFonts w:ascii="David" w:eastAsia="David" w:hAnsi="David" w:cs="David"/>
          <w:sz w:val="28"/>
          <w:szCs w:val="28"/>
          <w:rtl/>
        </w:rPr>
        <w:t xml:space="preserve"> </w:t>
      </w:r>
      <w:r w:rsidRPr="0059460E">
        <w:rPr>
          <w:rFonts w:ascii="David" w:hAnsi="David" w:cs="David"/>
          <w:sz w:val="28"/>
          <w:szCs w:val="28"/>
          <w:rtl/>
        </w:rPr>
        <w:t>משמרת</w:t>
      </w:r>
      <w:r w:rsidRPr="0059460E">
        <w:rPr>
          <w:rFonts w:ascii="David" w:eastAsia="David" w:hAnsi="David" w:cs="David"/>
          <w:sz w:val="28"/>
          <w:szCs w:val="28"/>
          <w:rtl/>
        </w:rPr>
        <w:t xml:space="preserve"> </w:t>
      </w:r>
      <w:r w:rsidRPr="0059460E">
        <w:rPr>
          <w:rFonts w:ascii="David" w:hAnsi="David" w:cs="David"/>
          <w:sz w:val="28"/>
          <w:szCs w:val="28"/>
          <w:rtl/>
        </w:rPr>
        <w:t>מבנה</w:t>
      </w:r>
      <w:r w:rsidRPr="0059460E">
        <w:rPr>
          <w:rFonts w:ascii="David" w:eastAsia="David" w:hAnsi="David" w:cs="David"/>
          <w:sz w:val="28"/>
          <w:szCs w:val="28"/>
          <w:rtl/>
        </w:rPr>
        <w:t xml:space="preserve"> </w:t>
      </w:r>
      <w:r w:rsidRPr="0059460E">
        <w:rPr>
          <w:rFonts w:ascii="David" w:hAnsi="David" w:cs="David"/>
          <w:sz w:val="28"/>
          <w:szCs w:val="28"/>
          <w:rtl/>
        </w:rPr>
        <w:t>משפחתי</w:t>
      </w:r>
      <w:r w:rsidRPr="0059460E">
        <w:rPr>
          <w:rFonts w:ascii="David" w:eastAsia="David" w:hAnsi="David" w:cs="David"/>
          <w:sz w:val="28"/>
          <w:szCs w:val="28"/>
          <w:rtl/>
        </w:rPr>
        <w:t xml:space="preserve"> </w:t>
      </w:r>
      <w:r w:rsidRPr="0059460E">
        <w:rPr>
          <w:rFonts w:ascii="David" w:hAnsi="David" w:cs="David"/>
          <w:sz w:val="28"/>
          <w:szCs w:val="28"/>
          <w:rtl/>
        </w:rPr>
        <w:t>או</w:t>
      </w:r>
      <w:r w:rsidRPr="0059460E">
        <w:rPr>
          <w:rFonts w:ascii="David" w:eastAsia="David" w:hAnsi="David" w:cs="David"/>
          <w:sz w:val="28"/>
          <w:szCs w:val="28"/>
          <w:rtl/>
        </w:rPr>
        <w:t xml:space="preserve"> </w:t>
      </w:r>
      <w:r w:rsidRPr="0059460E">
        <w:rPr>
          <w:rFonts w:ascii="David" w:hAnsi="David" w:cs="David"/>
          <w:sz w:val="28"/>
          <w:szCs w:val="28"/>
          <w:rtl/>
        </w:rPr>
        <w:t>שבטי</w:t>
      </w:r>
      <w:r w:rsidRPr="0059460E">
        <w:rPr>
          <w:rFonts w:ascii="David" w:eastAsia="David" w:hAnsi="David" w:cs="David"/>
          <w:sz w:val="28"/>
          <w:szCs w:val="28"/>
          <w:rtl/>
        </w:rPr>
        <w:t xml:space="preserve"> </w:t>
      </w:r>
      <w:r w:rsidRPr="0059460E">
        <w:rPr>
          <w:rFonts w:ascii="David" w:hAnsi="David" w:cs="David"/>
          <w:sz w:val="28"/>
          <w:szCs w:val="28"/>
          <w:rtl/>
        </w:rPr>
        <w:t>כלשהו, ולכן</w:t>
      </w:r>
      <w:r w:rsidRPr="0059460E">
        <w:rPr>
          <w:rFonts w:ascii="David" w:eastAsia="David" w:hAnsi="David" w:cs="David"/>
          <w:sz w:val="28"/>
          <w:szCs w:val="28"/>
          <w:rtl/>
        </w:rPr>
        <w:t xml:space="preserve"> </w:t>
      </w:r>
      <w:r w:rsidRPr="0059460E">
        <w:rPr>
          <w:rFonts w:ascii="David" w:hAnsi="David" w:cs="David"/>
          <w:sz w:val="28"/>
          <w:szCs w:val="28"/>
          <w:rtl/>
        </w:rPr>
        <w:t>גם</w:t>
      </w:r>
      <w:r w:rsidRPr="0059460E">
        <w:rPr>
          <w:rFonts w:ascii="David" w:eastAsia="David" w:hAnsi="David" w:cs="David"/>
          <w:sz w:val="28"/>
          <w:szCs w:val="28"/>
          <w:rtl/>
        </w:rPr>
        <w:t xml:space="preserve"> </w:t>
      </w:r>
      <w:r w:rsidRPr="0059460E">
        <w:rPr>
          <w:rFonts w:ascii="David" w:hAnsi="David" w:cs="David"/>
          <w:sz w:val="28"/>
          <w:szCs w:val="28"/>
          <w:rtl/>
        </w:rPr>
        <w:t>אין</w:t>
      </w:r>
      <w:r w:rsidRPr="0059460E">
        <w:rPr>
          <w:rFonts w:ascii="David" w:eastAsia="David" w:hAnsi="David" w:cs="David"/>
          <w:sz w:val="28"/>
          <w:szCs w:val="28"/>
          <w:rtl/>
        </w:rPr>
        <w:t xml:space="preserve"> </w:t>
      </w:r>
      <w:r w:rsidRPr="0059460E">
        <w:rPr>
          <w:rFonts w:ascii="David" w:hAnsi="David" w:cs="David"/>
          <w:sz w:val="28"/>
          <w:szCs w:val="28"/>
          <w:rtl/>
        </w:rPr>
        <w:t>כל</w:t>
      </w:r>
      <w:r w:rsidRPr="0059460E">
        <w:rPr>
          <w:rFonts w:ascii="David" w:eastAsia="David" w:hAnsi="David" w:cs="David"/>
          <w:sz w:val="28"/>
          <w:szCs w:val="28"/>
          <w:rtl/>
        </w:rPr>
        <w:t xml:space="preserve"> </w:t>
      </w:r>
      <w:r w:rsidRPr="0059460E">
        <w:rPr>
          <w:rFonts w:ascii="David" w:hAnsi="David" w:cs="David"/>
          <w:sz w:val="28"/>
          <w:szCs w:val="28"/>
          <w:rtl/>
        </w:rPr>
        <w:t>סיבה</w:t>
      </w:r>
      <w:r w:rsidRPr="0059460E">
        <w:rPr>
          <w:rFonts w:ascii="David" w:eastAsia="David" w:hAnsi="David" w:cs="David"/>
          <w:sz w:val="28"/>
          <w:szCs w:val="28"/>
          <w:rtl/>
        </w:rPr>
        <w:t xml:space="preserve"> </w:t>
      </w:r>
      <w:r w:rsidRPr="0059460E">
        <w:rPr>
          <w:rFonts w:ascii="David" w:hAnsi="David" w:cs="David"/>
          <w:sz w:val="28"/>
          <w:szCs w:val="28"/>
          <w:rtl/>
        </w:rPr>
        <w:t>להנציח</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החלוקה</w:t>
      </w:r>
      <w:r w:rsidRPr="0059460E">
        <w:rPr>
          <w:rFonts w:ascii="David" w:eastAsia="David" w:hAnsi="David" w:cs="David"/>
          <w:sz w:val="28"/>
          <w:szCs w:val="28"/>
          <w:rtl/>
        </w:rPr>
        <w:t xml:space="preserve"> </w:t>
      </w:r>
      <w:r w:rsidRPr="0059460E">
        <w:rPr>
          <w:rFonts w:ascii="David" w:hAnsi="David" w:cs="David"/>
          <w:sz w:val="28"/>
          <w:szCs w:val="28"/>
          <w:rtl/>
        </w:rPr>
        <w:t>הנוכחית</w:t>
      </w:r>
      <w:r w:rsidRPr="0059460E">
        <w:rPr>
          <w:rFonts w:ascii="David" w:eastAsia="David" w:hAnsi="David" w:cs="David"/>
          <w:sz w:val="28"/>
          <w:szCs w:val="28"/>
          <w:rtl/>
        </w:rPr>
        <w:t xml:space="preserve"> </w:t>
      </w:r>
      <w:r w:rsidRPr="0059460E">
        <w:rPr>
          <w:rFonts w:ascii="David" w:hAnsi="David" w:cs="David"/>
          <w:sz w:val="28"/>
          <w:szCs w:val="28"/>
          <w:rtl/>
        </w:rPr>
        <w:t>ולמנוע</w:t>
      </w:r>
      <w:r w:rsidRPr="0059460E">
        <w:rPr>
          <w:rFonts w:ascii="David" w:eastAsia="David" w:hAnsi="David" w:cs="David"/>
          <w:sz w:val="28"/>
          <w:szCs w:val="28"/>
          <w:rtl/>
        </w:rPr>
        <w:t xml:space="preserve"> </w:t>
      </w:r>
      <w:r w:rsidRPr="0059460E">
        <w:rPr>
          <w:rFonts w:ascii="David" w:hAnsi="David" w:cs="David"/>
          <w:sz w:val="28"/>
          <w:szCs w:val="28"/>
          <w:rtl/>
        </w:rPr>
        <w:t>החלפות.</w:t>
      </w:r>
    </w:p>
    <w:p w:rsidR="009C2B09" w:rsidRPr="0059460E" w:rsidRDefault="009C2B09" w:rsidP="00620012">
      <w:pPr>
        <w:pStyle w:val="a1"/>
        <w:bidi/>
        <w:rPr>
          <w:rFonts w:ascii="David" w:hAnsi="David" w:cs="David"/>
          <w:sz w:val="28"/>
          <w:szCs w:val="28"/>
          <w:rtl/>
        </w:rPr>
      </w:pPr>
      <w:r w:rsidRPr="0059460E">
        <w:rPr>
          <w:rFonts w:ascii="David" w:hAnsi="David" w:cs="David"/>
          <w:sz w:val="28"/>
          <w:szCs w:val="28"/>
          <w:rtl/>
        </w:rPr>
        <w:t>אם</w:t>
      </w:r>
      <w:r w:rsidRPr="0059460E">
        <w:rPr>
          <w:rFonts w:ascii="David" w:eastAsia="David" w:hAnsi="David" w:cs="David"/>
          <w:sz w:val="28"/>
          <w:szCs w:val="28"/>
          <w:rtl/>
        </w:rPr>
        <w:t xml:space="preserve"> </w:t>
      </w:r>
      <w:r w:rsidRPr="0059460E">
        <w:rPr>
          <w:rFonts w:ascii="David" w:hAnsi="David" w:cs="David"/>
          <w:sz w:val="28"/>
          <w:szCs w:val="28"/>
          <w:rtl/>
        </w:rPr>
        <w:t>כך, התכונה</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שימור</w:t>
      </w:r>
      <w:r w:rsidRPr="0059460E">
        <w:rPr>
          <w:rFonts w:ascii="David" w:eastAsia="David" w:hAnsi="David" w:cs="David"/>
          <w:sz w:val="28"/>
          <w:szCs w:val="28"/>
          <w:rtl/>
        </w:rPr>
        <w:t xml:space="preserve"> </w:t>
      </w:r>
      <w:r w:rsidRPr="0059460E">
        <w:rPr>
          <w:rFonts w:ascii="David" w:hAnsi="David" w:cs="David"/>
          <w:sz w:val="28"/>
          <w:szCs w:val="28"/>
          <w:rtl/>
        </w:rPr>
        <w:t>מעגלים</w:t>
      </w:r>
      <w:r w:rsidRPr="0059460E">
        <w:rPr>
          <w:rFonts w:ascii="David" w:eastAsia="David" w:hAnsi="David" w:cs="David"/>
          <w:sz w:val="28"/>
          <w:szCs w:val="28"/>
          <w:rtl/>
        </w:rPr>
        <w:t xml:space="preserve"> </w:t>
      </w:r>
      <w:r w:rsidRPr="0059460E">
        <w:rPr>
          <w:rFonts w:ascii="David" w:hAnsi="David" w:cs="David"/>
          <w:sz w:val="28"/>
          <w:szCs w:val="28"/>
          <w:rtl/>
        </w:rPr>
        <w:t>היא</w:t>
      </w:r>
      <w:r w:rsidRPr="0059460E">
        <w:rPr>
          <w:rFonts w:ascii="David" w:eastAsia="David" w:hAnsi="David" w:cs="David"/>
          <w:sz w:val="28"/>
          <w:szCs w:val="28"/>
          <w:rtl/>
        </w:rPr>
        <w:t xml:space="preserve"> </w:t>
      </w:r>
      <w:r w:rsidRPr="0059460E">
        <w:rPr>
          <w:rFonts w:ascii="David" w:hAnsi="David" w:cs="David"/>
          <w:sz w:val="28"/>
          <w:szCs w:val="28"/>
          <w:rtl/>
        </w:rPr>
        <w:t>תכונה</w:t>
      </w:r>
      <w:r w:rsidRPr="0059460E">
        <w:rPr>
          <w:rFonts w:ascii="David" w:eastAsia="David" w:hAnsi="David" w:cs="David"/>
          <w:sz w:val="28"/>
          <w:szCs w:val="28"/>
          <w:rtl/>
        </w:rPr>
        <w:t xml:space="preserve"> </w:t>
      </w:r>
      <w:r w:rsidRPr="0059460E">
        <w:rPr>
          <w:rFonts w:ascii="David" w:hAnsi="David" w:cs="David"/>
          <w:sz w:val="28"/>
          <w:szCs w:val="28"/>
          <w:rtl/>
        </w:rPr>
        <w:t>טובה, שכן</w:t>
      </w:r>
      <w:r w:rsidRPr="0059460E">
        <w:rPr>
          <w:rFonts w:ascii="David" w:eastAsia="David" w:hAnsi="David" w:cs="David"/>
          <w:sz w:val="28"/>
          <w:szCs w:val="28"/>
          <w:rtl/>
        </w:rPr>
        <w:t xml:space="preserve"> </w:t>
      </w:r>
      <w:r w:rsidRPr="0059460E">
        <w:rPr>
          <w:rFonts w:ascii="David" w:hAnsi="David" w:cs="David"/>
          <w:sz w:val="28"/>
          <w:szCs w:val="28"/>
          <w:rtl/>
        </w:rPr>
        <w:t>היא</w:t>
      </w:r>
      <w:r w:rsidRPr="0059460E">
        <w:rPr>
          <w:rFonts w:ascii="David" w:eastAsia="David" w:hAnsi="David" w:cs="David"/>
          <w:sz w:val="28"/>
          <w:szCs w:val="28"/>
          <w:rtl/>
        </w:rPr>
        <w:t xml:space="preserve"> </w:t>
      </w:r>
      <w:r w:rsidRPr="0059460E">
        <w:rPr>
          <w:rFonts w:ascii="David" w:hAnsi="David" w:cs="David"/>
          <w:sz w:val="28"/>
          <w:szCs w:val="28"/>
          <w:rtl/>
        </w:rPr>
        <w:t>מאפשרת</w:t>
      </w:r>
      <w:r w:rsidRPr="0059460E">
        <w:rPr>
          <w:rFonts w:ascii="David" w:eastAsia="David" w:hAnsi="David" w:cs="David"/>
          <w:sz w:val="28"/>
          <w:szCs w:val="28"/>
          <w:rtl/>
        </w:rPr>
        <w:t xml:space="preserve"> </w:t>
      </w:r>
      <w:r w:rsidRPr="0059460E">
        <w:rPr>
          <w:rFonts w:ascii="David" w:hAnsi="David" w:cs="David"/>
          <w:sz w:val="28"/>
          <w:szCs w:val="28"/>
          <w:rtl/>
        </w:rPr>
        <w:t>חופש</w:t>
      </w:r>
      <w:r w:rsidRPr="0059460E">
        <w:rPr>
          <w:rFonts w:ascii="David" w:eastAsia="David" w:hAnsi="David" w:cs="David"/>
          <w:sz w:val="28"/>
          <w:szCs w:val="28"/>
          <w:rtl/>
        </w:rPr>
        <w:t xml:space="preserve"> </w:t>
      </w:r>
      <w:r w:rsidRPr="0059460E">
        <w:rPr>
          <w:rFonts w:ascii="David" w:hAnsi="David" w:cs="David"/>
          <w:sz w:val="28"/>
          <w:szCs w:val="28"/>
          <w:rtl/>
        </w:rPr>
        <w:t>בחירה: אדם</w:t>
      </w:r>
      <w:r w:rsidRPr="0059460E">
        <w:rPr>
          <w:rFonts w:ascii="David" w:eastAsia="David" w:hAnsi="David" w:cs="David"/>
          <w:sz w:val="28"/>
          <w:szCs w:val="28"/>
          <w:rtl/>
        </w:rPr>
        <w:t xml:space="preserve"> </w:t>
      </w:r>
      <w:r w:rsidRPr="0059460E">
        <w:rPr>
          <w:rFonts w:ascii="David" w:hAnsi="David" w:cs="David"/>
          <w:sz w:val="28"/>
          <w:szCs w:val="28"/>
          <w:rtl/>
        </w:rPr>
        <w:t>שקנה</w:t>
      </w:r>
      <w:r w:rsidRPr="0059460E">
        <w:rPr>
          <w:rFonts w:ascii="David" w:eastAsia="David" w:hAnsi="David" w:cs="David"/>
          <w:sz w:val="28"/>
          <w:szCs w:val="28"/>
          <w:rtl/>
        </w:rPr>
        <w:t xml:space="preserve"> </w:t>
      </w:r>
      <w:r w:rsidRPr="0059460E">
        <w:rPr>
          <w:rFonts w:ascii="David" w:hAnsi="David" w:cs="David"/>
          <w:sz w:val="28"/>
          <w:szCs w:val="28"/>
          <w:rtl/>
        </w:rPr>
        <w:t>נחלה, ואינו</w:t>
      </w:r>
      <w:r w:rsidRPr="0059460E">
        <w:rPr>
          <w:rFonts w:ascii="David" w:eastAsia="David" w:hAnsi="David" w:cs="David"/>
          <w:sz w:val="28"/>
          <w:szCs w:val="28"/>
          <w:rtl/>
        </w:rPr>
        <w:t xml:space="preserve"> </w:t>
      </w:r>
      <w:r w:rsidRPr="0059460E">
        <w:rPr>
          <w:rFonts w:ascii="David" w:hAnsi="David" w:cs="David"/>
          <w:sz w:val="28"/>
          <w:szCs w:val="28"/>
          <w:rtl/>
        </w:rPr>
        <w:t>מרוצה</w:t>
      </w:r>
      <w:r w:rsidRPr="0059460E">
        <w:rPr>
          <w:rFonts w:ascii="David" w:eastAsia="David" w:hAnsi="David" w:cs="David"/>
          <w:sz w:val="28"/>
          <w:szCs w:val="28"/>
          <w:rtl/>
        </w:rPr>
        <w:t xml:space="preserve"> </w:t>
      </w:r>
      <w:r w:rsidRPr="0059460E">
        <w:rPr>
          <w:rFonts w:ascii="David" w:hAnsi="David" w:cs="David"/>
          <w:sz w:val="28"/>
          <w:szCs w:val="28"/>
          <w:rtl/>
        </w:rPr>
        <w:t>ממנה, יכול</w:t>
      </w:r>
      <w:r w:rsidRPr="0059460E">
        <w:rPr>
          <w:rFonts w:ascii="David" w:eastAsia="David" w:hAnsi="David" w:cs="David"/>
          <w:sz w:val="28"/>
          <w:szCs w:val="28"/>
          <w:rtl/>
        </w:rPr>
        <w:t xml:space="preserve"> </w:t>
      </w:r>
      <w:r w:rsidRPr="0059460E">
        <w:rPr>
          <w:rFonts w:ascii="David" w:hAnsi="David" w:cs="David"/>
          <w:sz w:val="28"/>
          <w:szCs w:val="28"/>
          <w:rtl/>
        </w:rPr>
        <w:t>למכור</w:t>
      </w:r>
      <w:r w:rsidRPr="0059460E">
        <w:rPr>
          <w:rFonts w:ascii="David" w:eastAsia="David" w:hAnsi="David" w:cs="David"/>
          <w:sz w:val="28"/>
          <w:szCs w:val="28"/>
          <w:rtl/>
        </w:rPr>
        <w:t xml:space="preserve"> </w:t>
      </w:r>
      <w:r w:rsidRPr="0059460E">
        <w:rPr>
          <w:rFonts w:ascii="David" w:hAnsi="David" w:cs="David"/>
          <w:sz w:val="28"/>
          <w:szCs w:val="28"/>
          <w:rtl/>
        </w:rPr>
        <w:t>אותה</w:t>
      </w:r>
      <w:r w:rsidRPr="0059460E">
        <w:rPr>
          <w:rFonts w:ascii="David" w:eastAsia="David" w:hAnsi="David" w:cs="David"/>
          <w:sz w:val="28"/>
          <w:szCs w:val="28"/>
          <w:rtl/>
        </w:rPr>
        <w:t xml:space="preserve"> </w:t>
      </w:r>
      <w:r w:rsidRPr="0059460E">
        <w:rPr>
          <w:rFonts w:ascii="David" w:hAnsi="David" w:cs="David"/>
          <w:sz w:val="28"/>
          <w:szCs w:val="28"/>
          <w:rtl/>
        </w:rPr>
        <w:t>ולקנות</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אחרת, ואם</w:t>
      </w:r>
      <w:r w:rsidRPr="0059460E">
        <w:rPr>
          <w:rFonts w:ascii="David" w:eastAsia="David" w:hAnsi="David" w:cs="David"/>
          <w:sz w:val="28"/>
          <w:szCs w:val="28"/>
          <w:rtl/>
        </w:rPr>
        <w:t xml:space="preserve"> </w:t>
      </w:r>
      <w:r w:rsidRPr="0059460E">
        <w:rPr>
          <w:rFonts w:ascii="David" w:hAnsi="David" w:cs="David"/>
          <w:sz w:val="28"/>
          <w:szCs w:val="28"/>
          <w:rtl/>
        </w:rPr>
        <w:t>בשנת</w:t>
      </w:r>
      <w:r w:rsidRPr="0059460E">
        <w:rPr>
          <w:rFonts w:ascii="David" w:eastAsia="David" w:hAnsi="David" w:cs="David"/>
          <w:sz w:val="28"/>
          <w:szCs w:val="28"/>
          <w:rtl/>
        </w:rPr>
        <w:t xml:space="preserve"> </w:t>
      </w:r>
      <w:r w:rsidRPr="0059460E">
        <w:rPr>
          <w:rFonts w:ascii="David" w:hAnsi="David" w:cs="David"/>
          <w:sz w:val="28"/>
          <w:szCs w:val="28"/>
          <w:rtl/>
        </w:rPr>
        <w:t>היובל</w:t>
      </w:r>
      <w:r w:rsidRPr="0059460E">
        <w:rPr>
          <w:rFonts w:ascii="David" w:eastAsia="David" w:hAnsi="David" w:cs="David"/>
          <w:sz w:val="28"/>
          <w:szCs w:val="28"/>
          <w:rtl/>
        </w:rPr>
        <w:t xml:space="preserve"> </w:t>
      </w:r>
      <w:r w:rsidRPr="0059460E">
        <w:rPr>
          <w:rFonts w:ascii="David" w:hAnsi="David" w:cs="David"/>
          <w:sz w:val="28"/>
          <w:szCs w:val="28"/>
          <w:rtl/>
        </w:rPr>
        <w:t>יתברר</w:t>
      </w:r>
      <w:r w:rsidRPr="0059460E">
        <w:rPr>
          <w:rFonts w:ascii="David" w:eastAsia="David" w:hAnsi="David" w:cs="David"/>
          <w:sz w:val="28"/>
          <w:szCs w:val="28"/>
          <w:rtl/>
        </w:rPr>
        <w:t xml:space="preserve"> </w:t>
      </w:r>
      <w:r w:rsidRPr="0059460E">
        <w:rPr>
          <w:rFonts w:ascii="David" w:hAnsi="David" w:cs="David"/>
          <w:sz w:val="28"/>
          <w:szCs w:val="28"/>
          <w:rtl/>
        </w:rPr>
        <w:t>שהעסקאות</w:t>
      </w:r>
      <w:r w:rsidRPr="0059460E">
        <w:rPr>
          <w:rFonts w:ascii="David" w:eastAsia="David" w:hAnsi="David" w:cs="David"/>
          <w:sz w:val="28"/>
          <w:szCs w:val="28"/>
          <w:rtl/>
        </w:rPr>
        <w:t xml:space="preserve"> </w:t>
      </w:r>
      <w:r w:rsidRPr="0059460E">
        <w:rPr>
          <w:rFonts w:ascii="David" w:hAnsi="David" w:cs="David"/>
          <w:sz w:val="28"/>
          <w:szCs w:val="28"/>
          <w:rtl/>
        </w:rPr>
        <w:t>שלו</w:t>
      </w:r>
      <w:r w:rsidRPr="0059460E">
        <w:rPr>
          <w:rFonts w:ascii="David" w:eastAsia="David" w:hAnsi="David" w:cs="David"/>
          <w:sz w:val="28"/>
          <w:szCs w:val="28"/>
          <w:rtl/>
        </w:rPr>
        <w:t xml:space="preserve"> </w:t>
      </w:r>
      <w:r w:rsidRPr="0059460E">
        <w:rPr>
          <w:rFonts w:ascii="David" w:hAnsi="David" w:cs="David"/>
          <w:sz w:val="28"/>
          <w:szCs w:val="28"/>
          <w:rtl/>
        </w:rPr>
        <w:t>הן</w:t>
      </w:r>
      <w:r w:rsidRPr="0059460E">
        <w:rPr>
          <w:rFonts w:ascii="David" w:eastAsia="David" w:hAnsi="David" w:cs="David"/>
          <w:sz w:val="28"/>
          <w:szCs w:val="28"/>
          <w:rtl/>
        </w:rPr>
        <w:t xml:space="preserve"> </w:t>
      </w:r>
      <w:r w:rsidRPr="0059460E">
        <w:rPr>
          <w:rFonts w:ascii="David" w:hAnsi="David" w:cs="David"/>
          <w:sz w:val="28"/>
          <w:szCs w:val="28"/>
          <w:rtl/>
        </w:rPr>
        <w:t>חלק</w:t>
      </w:r>
      <w:r w:rsidRPr="0059460E">
        <w:rPr>
          <w:rFonts w:ascii="David" w:eastAsia="David" w:hAnsi="David" w:cs="David"/>
          <w:sz w:val="28"/>
          <w:szCs w:val="28"/>
          <w:rtl/>
        </w:rPr>
        <w:t xml:space="preserve"> </w:t>
      </w:r>
      <w:r w:rsidRPr="0059460E">
        <w:rPr>
          <w:rFonts w:ascii="David" w:hAnsi="David" w:cs="David"/>
          <w:sz w:val="28"/>
          <w:szCs w:val="28"/>
          <w:rtl/>
        </w:rPr>
        <w:t>ממעגל</w:t>
      </w:r>
      <w:r w:rsidRPr="0059460E">
        <w:rPr>
          <w:rFonts w:ascii="David" w:eastAsia="David" w:hAnsi="David" w:cs="David"/>
          <w:sz w:val="28"/>
          <w:szCs w:val="28"/>
          <w:rtl/>
        </w:rPr>
        <w:t xml:space="preserve"> </w:t>
      </w:r>
      <w:r w:rsidRPr="0059460E">
        <w:rPr>
          <w:rFonts w:ascii="David" w:hAnsi="David" w:cs="David"/>
          <w:sz w:val="28"/>
          <w:szCs w:val="28"/>
          <w:rtl/>
        </w:rPr>
        <w:t>- הוא</w:t>
      </w:r>
      <w:r w:rsidRPr="0059460E">
        <w:rPr>
          <w:rFonts w:ascii="David" w:eastAsia="David" w:hAnsi="David" w:cs="David"/>
          <w:sz w:val="28"/>
          <w:szCs w:val="28"/>
          <w:rtl/>
        </w:rPr>
        <w:t xml:space="preserve"> </w:t>
      </w:r>
      <w:r w:rsidRPr="0059460E">
        <w:rPr>
          <w:rFonts w:ascii="David" w:hAnsi="David" w:cs="David"/>
          <w:sz w:val="28"/>
          <w:szCs w:val="28"/>
          <w:rtl/>
        </w:rPr>
        <w:t>יוכל</w:t>
      </w:r>
      <w:r w:rsidRPr="0059460E">
        <w:rPr>
          <w:rFonts w:ascii="David" w:eastAsia="David" w:hAnsi="David" w:cs="David"/>
          <w:sz w:val="28"/>
          <w:szCs w:val="28"/>
          <w:rtl/>
        </w:rPr>
        <w:t xml:space="preserve"> </w:t>
      </w:r>
      <w:r w:rsidRPr="0059460E">
        <w:rPr>
          <w:rFonts w:ascii="David" w:hAnsi="David" w:cs="David"/>
          <w:sz w:val="28"/>
          <w:szCs w:val="28"/>
          <w:rtl/>
        </w:rPr>
        <w:t>לשמור</w:t>
      </w:r>
      <w:r w:rsidRPr="0059460E">
        <w:rPr>
          <w:rFonts w:ascii="David" w:eastAsia="David" w:hAnsi="David" w:cs="David"/>
          <w:sz w:val="28"/>
          <w:szCs w:val="28"/>
          <w:rtl/>
        </w:rPr>
        <w:t xml:space="preserve"> </w:t>
      </w:r>
      <w:r w:rsidRPr="0059460E">
        <w:rPr>
          <w:rFonts w:ascii="David" w:hAnsi="David" w:cs="David"/>
          <w:sz w:val="28"/>
          <w:szCs w:val="28"/>
          <w:rtl/>
        </w:rPr>
        <w:t>בבעלותו</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החדשה. כמובן, אפשרות</w:t>
      </w:r>
      <w:r w:rsidRPr="0059460E">
        <w:rPr>
          <w:rFonts w:ascii="David" w:eastAsia="David" w:hAnsi="David" w:cs="David"/>
          <w:sz w:val="28"/>
          <w:szCs w:val="28"/>
          <w:rtl/>
        </w:rPr>
        <w:t xml:space="preserve"> </w:t>
      </w:r>
      <w:r w:rsidRPr="0059460E">
        <w:rPr>
          <w:rFonts w:ascii="David" w:hAnsi="David" w:cs="David"/>
          <w:sz w:val="28"/>
          <w:szCs w:val="28"/>
          <w:rtl/>
        </w:rPr>
        <w:t>זו</w:t>
      </w:r>
      <w:r w:rsidRPr="0059460E">
        <w:rPr>
          <w:rFonts w:ascii="David" w:eastAsia="David" w:hAnsi="David" w:cs="David"/>
          <w:sz w:val="28"/>
          <w:szCs w:val="28"/>
          <w:rtl/>
        </w:rPr>
        <w:t xml:space="preserve"> </w:t>
      </w:r>
      <w:r w:rsidRPr="0059460E">
        <w:rPr>
          <w:rFonts w:ascii="David" w:hAnsi="David" w:cs="David"/>
          <w:sz w:val="28"/>
          <w:szCs w:val="28"/>
          <w:rtl/>
        </w:rPr>
        <w:t>אינה</w:t>
      </w:r>
      <w:r w:rsidRPr="0059460E">
        <w:rPr>
          <w:rFonts w:ascii="David" w:eastAsia="David" w:hAnsi="David" w:cs="David"/>
          <w:sz w:val="28"/>
          <w:szCs w:val="28"/>
          <w:rtl/>
        </w:rPr>
        <w:t xml:space="preserve"> </w:t>
      </w:r>
      <w:r w:rsidRPr="0059460E">
        <w:rPr>
          <w:rFonts w:ascii="David" w:hAnsi="David" w:cs="David"/>
          <w:sz w:val="28"/>
          <w:szCs w:val="28"/>
          <w:rtl/>
        </w:rPr>
        <w:t>מובטחת: לדוגמה, בתרשים</w:t>
      </w:r>
      <w:r w:rsidRPr="0059460E">
        <w:rPr>
          <w:rFonts w:ascii="David" w:eastAsia="David" w:hAnsi="David" w:cs="David"/>
          <w:sz w:val="28"/>
          <w:szCs w:val="28"/>
          <w:rtl/>
        </w:rPr>
        <w:t xml:space="preserve"> </w:t>
      </w:r>
      <w:r w:rsidRPr="0059460E">
        <w:rPr>
          <w:rFonts w:ascii="David" w:hAnsi="David" w:cs="David"/>
          <w:sz w:val="28"/>
          <w:szCs w:val="28"/>
          <w:rtl/>
        </w:rPr>
        <w:t>למעלה, אילו</w:t>
      </w:r>
      <w:r w:rsidRPr="0059460E">
        <w:rPr>
          <w:rFonts w:ascii="David" w:eastAsia="David" w:hAnsi="David" w:cs="David"/>
          <w:sz w:val="28"/>
          <w:szCs w:val="28"/>
          <w:rtl/>
        </w:rPr>
        <w:t xml:space="preserve"> </w:t>
      </w:r>
      <w:r w:rsidRPr="0059460E">
        <w:rPr>
          <w:rFonts w:ascii="David" w:hAnsi="David" w:cs="David"/>
          <w:sz w:val="28"/>
          <w:szCs w:val="28"/>
          <w:rtl/>
        </w:rPr>
        <w:t>בנימין</w:t>
      </w:r>
      <w:r w:rsidRPr="0059460E">
        <w:rPr>
          <w:rFonts w:ascii="David" w:eastAsia="David" w:hAnsi="David" w:cs="David"/>
          <w:sz w:val="28"/>
          <w:szCs w:val="28"/>
          <w:rtl/>
        </w:rPr>
        <w:t xml:space="preserve"> </w:t>
      </w:r>
      <w:r w:rsidRPr="0059460E">
        <w:rPr>
          <w:rFonts w:ascii="David" w:hAnsi="David" w:cs="David"/>
          <w:sz w:val="28"/>
          <w:szCs w:val="28"/>
          <w:rtl/>
        </w:rPr>
        <w:t>לא</w:t>
      </w:r>
      <w:r w:rsidRPr="0059460E">
        <w:rPr>
          <w:rFonts w:ascii="David" w:eastAsia="David" w:hAnsi="David" w:cs="David"/>
          <w:sz w:val="28"/>
          <w:szCs w:val="28"/>
          <w:rtl/>
        </w:rPr>
        <w:t xml:space="preserve"> </w:t>
      </w:r>
      <w:r w:rsidRPr="0059460E">
        <w:rPr>
          <w:rFonts w:ascii="David" w:hAnsi="David" w:cs="David"/>
          <w:sz w:val="28"/>
          <w:szCs w:val="28"/>
          <w:rtl/>
        </w:rPr>
        <w:t>היה</w:t>
      </w:r>
      <w:r w:rsidRPr="0059460E">
        <w:rPr>
          <w:rFonts w:ascii="David" w:eastAsia="David" w:hAnsi="David" w:cs="David"/>
          <w:sz w:val="28"/>
          <w:szCs w:val="28"/>
          <w:rtl/>
        </w:rPr>
        <w:t xml:space="preserve"> </w:t>
      </w:r>
      <w:r w:rsidRPr="0059460E">
        <w:rPr>
          <w:rFonts w:ascii="David" w:hAnsi="David" w:cs="David"/>
          <w:sz w:val="28"/>
          <w:szCs w:val="28"/>
          <w:rtl/>
        </w:rPr>
        <w:t>מוכר</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נחלתו</w:t>
      </w:r>
      <w:r w:rsidRPr="0059460E">
        <w:rPr>
          <w:rFonts w:ascii="David" w:eastAsia="David" w:hAnsi="David" w:cs="David"/>
          <w:sz w:val="28"/>
          <w:szCs w:val="28"/>
          <w:rtl/>
        </w:rPr>
        <w:t xml:space="preserve"> </w:t>
      </w:r>
      <w:r w:rsidRPr="0059460E">
        <w:rPr>
          <w:rFonts w:ascii="David" w:hAnsi="David" w:cs="David"/>
          <w:sz w:val="28"/>
          <w:szCs w:val="28"/>
          <w:rtl/>
        </w:rPr>
        <w:t>לאפרים, היה</w:t>
      </w:r>
      <w:r w:rsidRPr="0059460E">
        <w:rPr>
          <w:rFonts w:ascii="David" w:eastAsia="David" w:hAnsi="David" w:cs="David"/>
          <w:sz w:val="28"/>
          <w:szCs w:val="28"/>
          <w:rtl/>
        </w:rPr>
        <w:t xml:space="preserve"> </w:t>
      </w:r>
      <w:r w:rsidRPr="0059460E">
        <w:rPr>
          <w:rFonts w:ascii="David" w:hAnsi="David" w:cs="David"/>
          <w:sz w:val="28"/>
          <w:szCs w:val="28"/>
          <w:rtl/>
        </w:rPr>
        <w:t>נוצר</w:t>
      </w:r>
      <w:r w:rsidRPr="0059460E">
        <w:rPr>
          <w:rFonts w:ascii="David" w:eastAsia="David" w:hAnsi="David" w:cs="David"/>
          <w:sz w:val="28"/>
          <w:szCs w:val="28"/>
          <w:rtl/>
        </w:rPr>
        <w:t xml:space="preserve"> </w:t>
      </w:r>
      <w:r w:rsidRPr="0059460E">
        <w:rPr>
          <w:rFonts w:ascii="David" w:hAnsi="David" w:cs="David"/>
          <w:sz w:val="28"/>
          <w:szCs w:val="28"/>
          <w:rtl/>
        </w:rPr>
        <w:t>מצב</w:t>
      </w:r>
      <w:r w:rsidRPr="0059460E">
        <w:rPr>
          <w:rFonts w:ascii="David" w:eastAsia="David" w:hAnsi="David" w:cs="David"/>
          <w:sz w:val="28"/>
          <w:szCs w:val="28"/>
          <w:rtl/>
        </w:rPr>
        <w:t xml:space="preserve"> </w:t>
      </w:r>
      <w:r w:rsidRPr="0059460E">
        <w:rPr>
          <w:rFonts w:ascii="David" w:hAnsi="David" w:cs="David"/>
          <w:sz w:val="28"/>
          <w:szCs w:val="28"/>
          <w:rtl/>
        </w:rPr>
        <w:t>שבו</w:t>
      </w:r>
      <w:r w:rsidRPr="0059460E">
        <w:rPr>
          <w:rFonts w:ascii="David" w:eastAsia="David" w:hAnsi="David" w:cs="David"/>
          <w:sz w:val="28"/>
          <w:szCs w:val="28"/>
          <w:rtl/>
        </w:rPr>
        <w:t xml:space="preserve"> </w:t>
      </w:r>
      <w:r w:rsidRPr="0059460E">
        <w:rPr>
          <w:rFonts w:ascii="David" w:hAnsi="David" w:cs="David"/>
          <w:sz w:val="28"/>
          <w:szCs w:val="28"/>
          <w:rtl/>
        </w:rPr>
        <w:t>לאפרים</w:t>
      </w:r>
      <w:r w:rsidRPr="0059460E">
        <w:rPr>
          <w:rFonts w:ascii="David" w:eastAsia="David" w:hAnsi="David" w:cs="David"/>
          <w:sz w:val="28"/>
          <w:szCs w:val="28"/>
          <w:rtl/>
        </w:rPr>
        <w:t xml:space="preserve"> </w:t>
      </w:r>
      <w:r w:rsidRPr="0059460E">
        <w:rPr>
          <w:rFonts w:ascii="David" w:hAnsi="David" w:cs="David"/>
          <w:sz w:val="28"/>
          <w:szCs w:val="28"/>
          <w:rtl/>
        </w:rPr>
        <w:t>אין</w:t>
      </w:r>
      <w:r w:rsidRPr="0059460E">
        <w:rPr>
          <w:rFonts w:ascii="David" w:eastAsia="David" w:hAnsi="David" w:cs="David"/>
          <w:sz w:val="28"/>
          <w:szCs w:val="28"/>
          <w:rtl/>
        </w:rPr>
        <w:t xml:space="preserve"> </w:t>
      </w:r>
      <w:r w:rsidRPr="0059460E">
        <w:rPr>
          <w:rFonts w:ascii="David" w:hAnsi="David" w:cs="David"/>
          <w:sz w:val="28"/>
          <w:szCs w:val="28"/>
          <w:rtl/>
        </w:rPr>
        <w:t>נחלה</w:t>
      </w:r>
      <w:r w:rsidR="00620012">
        <w:rPr>
          <w:rFonts w:ascii="David" w:hAnsi="David" w:cs="David" w:hint="cs"/>
          <w:sz w:val="28"/>
          <w:szCs w:val="28"/>
          <w:rtl/>
        </w:rPr>
        <w:t>,</w:t>
      </w:r>
      <w:r w:rsidRPr="0059460E">
        <w:rPr>
          <w:rFonts w:ascii="David" w:hAnsi="David" w:cs="David"/>
          <w:sz w:val="28"/>
          <w:szCs w:val="28"/>
          <w:rtl/>
        </w:rPr>
        <w:t xml:space="preserve"> אפרים</w:t>
      </w:r>
      <w:r w:rsidRPr="0059460E">
        <w:rPr>
          <w:rFonts w:ascii="David" w:eastAsia="David" w:hAnsi="David" w:cs="David"/>
          <w:sz w:val="28"/>
          <w:szCs w:val="28"/>
          <w:rtl/>
        </w:rPr>
        <w:t xml:space="preserve"> </w:t>
      </w:r>
      <w:r w:rsidRPr="0059460E">
        <w:rPr>
          <w:rFonts w:ascii="David" w:hAnsi="David" w:cs="David"/>
          <w:sz w:val="28"/>
          <w:szCs w:val="28"/>
          <w:rtl/>
        </w:rPr>
        <w:t>היה</w:t>
      </w:r>
      <w:r w:rsidRPr="0059460E">
        <w:rPr>
          <w:rFonts w:ascii="David" w:eastAsia="David" w:hAnsi="David" w:cs="David"/>
          <w:sz w:val="28"/>
          <w:szCs w:val="28"/>
          <w:rtl/>
        </w:rPr>
        <w:t xml:space="preserve"> </w:t>
      </w:r>
      <w:r w:rsidRPr="0059460E">
        <w:rPr>
          <w:rFonts w:ascii="David" w:hAnsi="David" w:cs="David"/>
          <w:sz w:val="28"/>
          <w:szCs w:val="28"/>
          <w:rtl/>
        </w:rPr>
        <w:t>מקבל</w:t>
      </w:r>
      <w:r w:rsidRPr="0059460E">
        <w:rPr>
          <w:rFonts w:ascii="David" w:eastAsia="David" w:hAnsi="David" w:cs="David"/>
          <w:sz w:val="28"/>
          <w:szCs w:val="28"/>
          <w:rtl/>
        </w:rPr>
        <w:t xml:space="preserve"> </w:t>
      </w:r>
      <w:r w:rsidRPr="0059460E">
        <w:rPr>
          <w:rFonts w:ascii="David" w:hAnsi="David" w:cs="David"/>
          <w:sz w:val="28"/>
          <w:szCs w:val="28"/>
          <w:rtl/>
        </w:rPr>
        <w:t>בחזרה</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שמכר</w:t>
      </w:r>
      <w:r w:rsidRPr="0059460E">
        <w:rPr>
          <w:rFonts w:ascii="David" w:eastAsia="David" w:hAnsi="David" w:cs="David"/>
          <w:sz w:val="28"/>
          <w:szCs w:val="28"/>
          <w:rtl/>
        </w:rPr>
        <w:t xml:space="preserve"> </w:t>
      </w:r>
      <w:r w:rsidRPr="0059460E">
        <w:rPr>
          <w:rFonts w:ascii="David" w:hAnsi="David" w:cs="David"/>
          <w:sz w:val="28"/>
          <w:szCs w:val="28"/>
          <w:rtl/>
        </w:rPr>
        <w:t>למנשה, ומנשה</w:t>
      </w:r>
      <w:r w:rsidRPr="0059460E">
        <w:rPr>
          <w:rFonts w:ascii="David" w:eastAsia="David" w:hAnsi="David" w:cs="David"/>
          <w:sz w:val="28"/>
          <w:szCs w:val="28"/>
          <w:rtl/>
        </w:rPr>
        <w:t xml:space="preserve"> </w:t>
      </w:r>
      <w:r w:rsidRPr="0059460E">
        <w:rPr>
          <w:rFonts w:ascii="David" w:hAnsi="David" w:cs="David"/>
          <w:sz w:val="28"/>
          <w:szCs w:val="28"/>
          <w:rtl/>
        </w:rPr>
        <w:t>היה</w:t>
      </w:r>
      <w:r w:rsidRPr="0059460E">
        <w:rPr>
          <w:rFonts w:ascii="David" w:eastAsia="David" w:hAnsi="David" w:cs="David"/>
          <w:sz w:val="28"/>
          <w:szCs w:val="28"/>
          <w:rtl/>
        </w:rPr>
        <w:t xml:space="preserve"> </w:t>
      </w:r>
      <w:r w:rsidRPr="0059460E">
        <w:rPr>
          <w:rFonts w:ascii="David" w:hAnsi="David" w:cs="David"/>
          <w:sz w:val="28"/>
          <w:szCs w:val="28"/>
          <w:rtl/>
        </w:rPr>
        <w:t>מקבל</w:t>
      </w:r>
      <w:r w:rsidRPr="0059460E">
        <w:rPr>
          <w:rFonts w:ascii="David" w:eastAsia="David" w:hAnsi="David" w:cs="David"/>
          <w:sz w:val="28"/>
          <w:szCs w:val="28"/>
          <w:rtl/>
        </w:rPr>
        <w:t xml:space="preserve"> </w:t>
      </w:r>
      <w:r w:rsidRPr="0059460E">
        <w:rPr>
          <w:rFonts w:ascii="David" w:hAnsi="David" w:cs="David"/>
          <w:sz w:val="28"/>
          <w:szCs w:val="28"/>
          <w:rtl/>
        </w:rPr>
        <w:t>בחזרה</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שמכר</w:t>
      </w:r>
      <w:r w:rsidRPr="0059460E">
        <w:rPr>
          <w:rFonts w:ascii="David" w:eastAsia="David" w:hAnsi="David" w:cs="David"/>
          <w:sz w:val="28"/>
          <w:szCs w:val="28"/>
          <w:rtl/>
        </w:rPr>
        <w:t xml:space="preserve"> </w:t>
      </w:r>
      <w:r w:rsidRPr="0059460E">
        <w:rPr>
          <w:rFonts w:ascii="David" w:hAnsi="David" w:cs="David"/>
          <w:sz w:val="28"/>
          <w:szCs w:val="28"/>
          <w:rtl/>
        </w:rPr>
        <w:t>לבנימין, וכך</w:t>
      </w:r>
      <w:r w:rsidRPr="0059460E">
        <w:rPr>
          <w:rFonts w:ascii="David" w:eastAsia="David" w:hAnsi="David" w:cs="David"/>
          <w:sz w:val="28"/>
          <w:szCs w:val="28"/>
          <w:rtl/>
        </w:rPr>
        <w:t xml:space="preserve"> </w:t>
      </w:r>
      <w:r w:rsidRPr="0059460E">
        <w:rPr>
          <w:rFonts w:ascii="David" w:hAnsi="David" w:cs="David"/>
          <w:sz w:val="28"/>
          <w:szCs w:val="28"/>
          <w:rtl/>
        </w:rPr>
        <w:t>אף</w:t>
      </w:r>
      <w:r w:rsidRPr="0059460E">
        <w:rPr>
          <w:rFonts w:ascii="David" w:eastAsia="David" w:hAnsi="David" w:cs="David"/>
          <w:sz w:val="28"/>
          <w:szCs w:val="28"/>
          <w:rtl/>
        </w:rPr>
        <w:t xml:space="preserve"> </w:t>
      </w:r>
      <w:r w:rsidRPr="0059460E">
        <w:rPr>
          <w:rFonts w:ascii="David" w:hAnsi="David" w:cs="David"/>
          <w:sz w:val="28"/>
          <w:szCs w:val="28"/>
          <w:rtl/>
        </w:rPr>
        <w:t>אחד</w:t>
      </w:r>
      <w:r w:rsidRPr="0059460E">
        <w:rPr>
          <w:rFonts w:ascii="David" w:eastAsia="David" w:hAnsi="David" w:cs="David"/>
          <w:sz w:val="28"/>
          <w:szCs w:val="28"/>
          <w:rtl/>
        </w:rPr>
        <w:t xml:space="preserve"> </w:t>
      </w:r>
      <w:r w:rsidRPr="0059460E">
        <w:rPr>
          <w:rFonts w:ascii="David" w:hAnsi="David" w:cs="David"/>
          <w:sz w:val="28"/>
          <w:szCs w:val="28"/>
          <w:rtl/>
        </w:rPr>
        <w:t>מהם</w:t>
      </w:r>
      <w:r w:rsidRPr="0059460E">
        <w:rPr>
          <w:rFonts w:ascii="David" w:eastAsia="David" w:hAnsi="David" w:cs="David"/>
          <w:sz w:val="28"/>
          <w:szCs w:val="28"/>
          <w:rtl/>
        </w:rPr>
        <w:t xml:space="preserve"> </w:t>
      </w:r>
      <w:r w:rsidRPr="0059460E">
        <w:rPr>
          <w:rFonts w:ascii="David" w:hAnsi="David" w:cs="David"/>
          <w:sz w:val="28"/>
          <w:szCs w:val="28"/>
          <w:rtl/>
        </w:rPr>
        <w:t>לא</w:t>
      </w:r>
      <w:r w:rsidRPr="0059460E">
        <w:rPr>
          <w:rFonts w:ascii="David" w:eastAsia="David" w:hAnsi="David" w:cs="David"/>
          <w:sz w:val="28"/>
          <w:szCs w:val="28"/>
          <w:rtl/>
        </w:rPr>
        <w:t xml:space="preserve"> </w:t>
      </w:r>
      <w:r w:rsidRPr="0059460E">
        <w:rPr>
          <w:rFonts w:ascii="David" w:hAnsi="David" w:cs="David"/>
          <w:sz w:val="28"/>
          <w:szCs w:val="28"/>
          <w:rtl/>
        </w:rPr>
        <w:t>היה</w:t>
      </w:r>
      <w:r w:rsidRPr="0059460E">
        <w:rPr>
          <w:rFonts w:ascii="David" w:eastAsia="David" w:hAnsi="David" w:cs="David"/>
          <w:sz w:val="28"/>
          <w:szCs w:val="28"/>
          <w:rtl/>
        </w:rPr>
        <w:t xml:space="preserve"> </w:t>
      </w:r>
      <w:r w:rsidRPr="0059460E">
        <w:rPr>
          <w:rFonts w:ascii="David" w:hAnsi="David" w:cs="David"/>
          <w:sz w:val="28"/>
          <w:szCs w:val="28"/>
          <w:rtl/>
        </w:rPr>
        <w:t>מצליח</w:t>
      </w:r>
      <w:r w:rsidRPr="0059460E">
        <w:rPr>
          <w:rFonts w:ascii="David" w:eastAsia="David" w:hAnsi="David" w:cs="David"/>
          <w:sz w:val="28"/>
          <w:szCs w:val="28"/>
          <w:rtl/>
        </w:rPr>
        <w:t xml:space="preserve"> </w:t>
      </w:r>
      <w:r w:rsidRPr="0059460E">
        <w:rPr>
          <w:rFonts w:ascii="David" w:hAnsi="David" w:cs="David"/>
          <w:sz w:val="28"/>
          <w:szCs w:val="28"/>
          <w:rtl/>
        </w:rPr>
        <w:t>להחליף</w:t>
      </w:r>
      <w:r w:rsidRPr="0059460E">
        <w:rPr>
          <w:rFonts w:ascii="David" w:eastAsia="David" w:hAnsi="David" w:cs="David"/>
          <w:sz w:val="28"/>
          <w:szCs w:val="28"/>
          <w:rtl/>
        </w:rPr>
        <w:t xml:space="preserve"> </w:t>
      </w:r>
      <w:r w:rsidRPr="0059460E">
        <w:rPr>
          <w:rFonts w:ascii="David" w:hAnsi="David" w:cs="David"/>
          <w:sz w:val="28"/>
          <w:szCs w:val="28"/>
          <w:rtl/>
        </w:rPr>
        <w:t>נחלה, כל</w:t>
      </w:r>
      <w:r w:rsidRPr="0059460E">
        <w:rPr>
          <w:rFonts w:ascii="David" w:eastAsia="David" w:hAnsi="David" w:cs="David"/>
          <w:sz w:val="28"/>
          <w:szCs w:val="28"/>
          <w:rtl/>
        </w:rPr>
        <w:t xml:space="preserve"> </w:t>
      </w:r>
      <w:r w:rsidRPr="0059460E">
        <w:rPr>
          <w:rFonts w:ascii="David" w:hAnsi="David" w:cs="David"/>
          <w:sz w:val="28"/>
          <w:szCs w:val="28"/>
          <w:rtl/>
        </w:rPr>
        <w:t>אחד</w:t>
      </w:r>
      <w:r w:rsidRPr="0059460E">
        <w:rPr>
          <w:rFonts w:ascii="David" w:eastAsia="David" w:hAnsi="David" w:cs="David"/>
          <w:sz w:val="28"/>
          <w:szCs w:val="28"/>
          <w:rtl/>
        </w:rPr>
        <w:t xml:space="preserve"> </w:t>
      </w:r>
      <w:r w:rsidRPr="0059460E">
        <w:rPr>
          <w:rFonts w:ascii="David" w:hAnsi="David" w:cs="David"/>
          <w:sz w:val="28"/>
          <w:szCs w:val="28"/>
          <w:rtl/>
        </w:rPr>
        <w:t>מהם</w:t>
      </w:r>
      <w:r w:rsidRPr="0059460E">
        <w:rPr>
          <w:rFonts w:ascii="David" w:eastAsia="David" w:hAnsi="David" w:cs="David"/>
          <w:sz w:val="28"/>
          <w:szCs w:val="28"/>
          <w:rtl/>
        </w:rPr>
        <w:t xml:space="preserve"> </w:t>
      </w:r>
      <w:r w:rsidRPr="0059460E">
        <w:rPr>
          <w:rFonts w:ascii="David" w:hAnsi="David" w:cs="David"/>
          <w:sz w:val="28"/>
          <w:szCs w:val="28"/>
          <w:rtl/>
        </w:rPr>
        <w:t>היה</w:t>
      </w:r>
      <w:r w:rsidRPr="0059460E">
        <w:rPr>
          <w:rFonts w:ascii="David" w:eastAsia="David" w:hAnsi="David" w:cs="David"/>
          <w:sz w:val="28"/>
          <w:szCs w:val="28"/>
          <w:rtl/>
        </w:rPr>
        <w:t xml:space="preserve"> </w:t>
      </w:r>
      <w:r w:rsidRPr="0059460E">
        <w:rPr>
          <w:rFonts w:ascii="David" w:hAnsi="David" w:cs="David"/>
          <w:sz w:val="28"/>
          <w:szCs w:val="28"/>
          <w:rtl/>
        </w:rPr>
        <w:t>חוזר</w:t>
      </w:r>
      <w:r w:rsidRPr="0059460E">
        <w:rPr>
          <w:rFonts w:ascii="David" w:eastAsia="David" w:hAnsi="David" w:cs="David"/>
          <w:sz w:val="28"/>
          <w:szCs w:val="28"/>
          <w:rtl/>
        </w:rPr>
        <w:t xml:space="preserve"> </w:t>
      </w:r>
      <w:r w:rsidRPr="0059460E">
        <w:rPr>
          <w:rFonts w:ascii="David" w:hAnsi="David" w:cs="David"/>
          <w:sz w:val="28"/>
          <w:szCs w:val="28"/>
          <w:rtl/>
        </w:rPr>
        <w:t>לנחלתו</w:t>
      </w:r>
      <w:r w:rsidRPr="0059460E">
        <w:rPr>
          <w:rFonts w:ascii="David" w:eastAsia="David" w:hAnsi="David" w:cs="David"/>
          <w:sz w:val="28"/>
          <w:szCs w:val="28"/>
          <w:rtl/>
        </w:rPr>
        <w:t xml:space="preserve"> </w:t>
      </w:r>
      <w:r w:rsidRPr="0059460E">
        <w:rPr>
          <w:rFonts w:ascii="David" w:hAnsi="David" w:cs="David"/>
          <w:sz w:val="28"/>
          <w:szCs w:val="28"/>
          <w:rtl/>
        </w:rPr>
        <w:t xml:space="preserve">המקורית. </w:t>
      </w:r>
    </w:p>
    <w:p w:rsidR="009C2B09" w:rsidRPr="0059460E" w:rsidRDefault="009C2B09" w:rsidP="009C2B09">
      <w:pPr>
        <w:pStyle w:val="a1"/>
        <w:bidi/>
        <w:rPr>
          <w:rFonts w:ascii="David" w:hAnsi="David" w:cs="David"/>
          <w:sz w:val="28"/>
          <w:szCs w:val="28"/>
          <w:rtl/>
        </w:rPr>
      </w:pPr>
      <w:r w:rsidRPr="0059460E">
        <w:rPr>
          <w:rFonts w:ascii="David" w:hAnsi="David" w:cs="David"/>
          <w:sz w:val="28"/>
          <w:szCs w:val="28"/>
          <w:rtl/>
        </w:rPr>
        <w:t>כל</w:t>
      </w:r>
      <w:r w:rsidRPr="0059460E">
        <w:rPr>
          <w:rFonts w:ascii="David" w:eastAsia="David" w:hAnsi="David" w:cs="David"/>
          <w:sz w:val="28"/>
          <w:szCs w:val="28"/>
          <w:rtl/>
        </w:rPr>
        <w:t xml:space="preserve"> </w:t>
      </w:r>
      <w:r w:rsidRPr="0059460E">
        <w:rPr>
          <w:rFonts w:ascii="David" w:hAnsi="David" w:cs="David"/>
          <w:sz w:val="28"/>
          <w:szCs w:val="28"/>
          <w:rtl/>
        </w:rPr>
        <w:t>עוד</w:t>
      </w:r>
      <w:r w:rsidRPr="0059460E">
        <w:rPr>
          <w:rFonts w:ascii="David" w:eastAsia="David" w:hAnsi="David" w:cs="David"/>
          <w:sz w:val="28"/>
          <w:szCs w:val="28"/>
          <w:rtl/>
        </w:rPr>
        <w:t xml:space="preserve"> </w:t>
      </w:r>
      <w:r w:rsidRPr="0059460E">
        <w:rPr>
          <w:rFonts w:ascii="David" w:hAnsi="David" w:cs="David"/>
          <w:sz w:val="28"/>
          <w:szCs w:val="28"/>
          <w:rtl/>
        </w:rPr>
        <w:t>ישנם</w:t>
      </w:r>
      <w:r w:rsidRPr="0059460E">
        <w:rPr>
          <w:rFonts w:ascii="David" w:eastAsia="David" w:hAnsi="David" w:cs="David"/>
          <w:sz w:val="28"/>
          <w:szCs w:val="28"/>
          <w:rtl/>
        </w:rPr>
        <w:t xml:space="preserve"> </w:t>
      </w:r>
      <w:r w:rsidRPr="0059460E">
        <w:rPr>
          <w:rFonts w:ascii="David" w:hAnsi="David" w:cs="David"/>
          <w:sz w:val="28"/>
          <w:szCs w:val="28"/>
          <w:rtl/>
        </w:rPr>
        <w:t>אנשים, שביובל</w:t>
      </w:r>
      <w:r w:rsidRPr="0059460E">
        <w:rPr>
          <w:rFonts w:ascii="David" w:eastAsia="David" w:hAnsi="David" w:cs="David"/>
          <w:sz w:val="28"/>
          <w:szCs w:val="28"/>
          <w:rtl/>
        </w:rPr>
        <w:t xml:space="preserve"> </w:t>
      </w:r>
      <w:r w:rsidRPr="0059460E">
        <w:rPr>
          <w:rFonts w:ascii="David" w:hAnsi="David" w:cs="David"/>
          <w:sz w:val="28"/>
          <w:szCs w:val="28"/>
          <w:rtl/>
        </w:rPr>
        <w:t>הקודם</w:t>
      </w:r>
      <w:r w:rsidRPr="0059460E">
        <w:rPr>
          <w:rFonts w:ascii="David" w:eastAsia="David" w:hAnsi="David" w:cs="David"/>
          <w:sz w:val="28"/>
          <w:szCs w:val="28"/>
          <w:rtl/>
        </w:rPr>
        <w:t xml:space="preserve"> </w:t>
      </w:r>
      <w:r w:rsidRPr="0059460E">
        <w:rPr>
          <w:rFonts w:ascii="David" w:hAnsi="David" w:cs="David"/>
          <w:sz w:val="28"/>
          <w:szCs w:val="28"/>
          <w:rtl/>
        </w:rPr>
        <w:t>הייתה</w:t>
      </w:r>
      <w:r w:rsidRPr="0059460E">
        <w:rPr>
          <w:rFonts w:ascii="David" w:eastAsia="David" w:hAnsi="David" w:cs="David"/>
          <w:sz w:val="28"/>
          <w:szCs w:val="28"/>
          <w:rtl/>
        </w:rPr>
        <w:t xml:space="preserve"> </w:t>
      </w:r>
      <w:r w:rsidRPr="0059460E">
        <w:rPr>
          <w:rFonts w:ascii="David" w:hAnsi="David" w:cs="David"/>
          <w:sz w:val="28"/>
          <w:szCs w:val="28"/>
          <w:rtl/>
        </w:rPr>
        <w:t>להם</w:t>
      </w:r>
      <w:r w:rsidRPr="0059460E">
        <w:rPr>
          <w:rFonts w:ascii="David" w:eastAsia="David" w:hAnsi="David" w:cs="David"/>
          <w:sz w:val="28"/>
          <w:szCs w:val="28"/>
          <w:rtl/>
        </w:rPr>
        <w:t xml:space="preserve"> </w:t>
      </w:r>
      <w:r w:rsidRPr="0059460E">
        <w:rPr>
          <w:rFonts w:ascii="David" w:hAnsi="David" w:cs="David"/>
          <w:sz w:val="28"/>
          <w:szCs w:val="28"/>
          <w:rtl/>
        </w:rPr>
        <w:t>יותר</w:t>
      </w:r>
      <w:r w:rsidRPr="0059460E">
        <w:rPr>
          <w:rFonts w:ascii="David" w:eastAsia="David" w:hAnsi="David" w:cs="David"/>
          <w:sz w:val="28"/>
          <w:szCs w:val="28"/>
          <w:rtl/>
        </w:rPr>
        <w:t xml:space="preserve"> </w:t>
      </w:r>
      <w:r w:rsidRPr="0059460E">
        <w:rPr>
          <w:rFonts w:ascii="David" w:hAnsi="David" w:cs="David"/>
          <w:sz w:val="28"/>
          <w:szCs w:val="28"/>
          <w:rtl/>
        </w:rPr>
        <w:t>מנחלה</w:t>
      </w:r>
      <w:r w:rsidRPr="0059460E">
        <w:rPr>
          <w:rFonts w:ascii="David" w:eastAsia="David" w:hAnsi="David" w:cs="David"/>
          <w:sz w:val="28"/>
          <w:szCs w:val="28"/>
          <w:rtl/>
        </w:rPr>
        <w:t xml:space="preserve"> </w:t>
      </w:r>
      <w:r w:rsidRPr="0059460E">
        <w:rPr>
          <w:rFonts w:ascii="David" w:hAnsi="David" w:cs="David"/>
          <w:sz w:val="28"/>
          <w:szCs w:val="28"/>
          <w:rtl/>
        </w:rPr>
        <w:t>אחת, ייתכן</w:t>
      </w:r>
      <w:r w:rsidRPr="0059460E">
        <w:rPr>
          <w:rFonts w:ascii="David" w:eastAsia="David" w:hAnsi="David" w:cs="David"/>
          <w:sz w:val="28"/>
          <w:szCs w:val="28"/>
          <w:rtl/>
        </w:rPr>
        <w:t xml:space="preserve"> </w:t>
      </w:r>
      <w:r w:rsidRPr="0059460E">
        <w:rPr>
          <w:rFonts w:ascii="David" w:hAnsi="David" w:cs="David"/>
          <w:sz w:val="28"/>
          <w:szCs w:val="28"/>
          <w:rtl/>
        </w:rPr>
        <w:t>שתהיה</w:t>
      </w:r>
      <w:r w:rsidRPr="0059460E">
        <w:rPr>
          <w:rFonts w:ascii="David" w:eastAsia="David" w:hAnsi="David" w:cs="David"/>
          <w:sz w:val="28"/>
          <w:szCs w:val="28"/>
          <w:rtl/>
        </w:rPr>
        <w:t xml:space="preserve"> </w:t>
      </w:r>
      <w:r w:rsidRPr="0059460E">
        <w:rPr>
          <w:rFonts w:ascii="David" w:hAnsi="David" w:cs="David"/>
          <w:sz w:val="28"/>
          <w:szCs w:val="28"/>
          <w:rtl/>
        </w:rPr>
        <w:t>קשת</w:t>
      </w:r>
      <w:r w:rsidRPr="0059460E">
        <w:rPr>
          <w:rFonts w:ascii="David" w:eastAsia="David" w:hAnsi="David" w:cs="David"/>
          <w:sz w:val="28"/>
          <w:szCs w:val="28"/>
          <w:rtl/>
        </w:rPr>
        <w:t xml:space="preserve"> </w:t>
      </w:r>
      <w:r w:rsidRPr="0059460E">
        <w:rPr>
          <w:rFonts w:ascii="David" w:hAnsi="David" w:cs="David"/>
          <w:sz w:val="28"/>
          <w:szCs w:val="28"/>
          <w:rtl/>
        </w:rPr>
        <w:t>שלא</w:t>
      </w:r>
      <w:r w:rsidRPr="0059460E">
        <w:rPr>
          <w:rFonts w:ascii="David" w:eastAsia="David" w:hAnsi="David" w:cs="David"/>
          <w:sz w:val="28"/>
          <w:szCs w:val="28"/>
          <w:rtl/>
        </w:rPr>
        <w:t xml:space="preserve"> </w:t>
      </w:r>
      <w:r w:rsidRPr="0059460E">
        <w:rPr>
          <w:rFonts w:ascii="David" w:hAnsi="David" w:cs="David"/>
          <w:sz w:val="28"/>
          <w:szCs w:val="28"/>
          <w:rtl/>
        </w:rPr>
        <w:t>תשתנה</w:t>
      </w:r>
      <w:r w:rsidRPr="0059460E">
        <w:rPr>
          <w:rFonts w:ascii="David" w:eastAsia="David" w:hAnsi="David" w:cs="David"/>
          <w:sz w:val="28"/>
          <w:szCs w:val="28"/>
          <w:rtl/>
        </w:rPr>
        <w:t xml:space="preserve"> </w:t>
      </w:r>
      <w:r w:rsidRPr="0059460E">
        <w:rPr>
          <w:rFonts w:ascii="David" w:hAnsi="David" w:cs="David"/>
          <w:sz w:val="28"/>
          <w:szCs w:val="28"/>
          <w:rtl/>
        </w:rPr>
        <w:t>באלגוריתם</w:t>
      </w:r>
      <w:r w:rsidRPr="0059460E">
        <w:rPr>
          <w:rFonts w:ascii="David" w:eastAsia="David" w:hAnsi="David" w:cs="David"/>
          <w:sz w:val="28"/>
          <w:szCs w:val="28"/>
          <w:rtl/>
        </w:rPr>
        <w:t xml:space="preserve"> </w:t>
      </w:r>
      <w:r w:rsidRPr="0059460E">
        <w:rPr>
          <w:rFonts w:ascii="David" w:hAnsi="David" w:cs="David"/>
          <w:sz w:val="28"/>
          <w:szCs w:val="28"/>
          <w:rtl/>
        </w:rPr>
        <w:t>היובל, למרות</w:t>
      </w:r>
      <w:r w:rsidRPr="0059460E">
        <w:rPr>
          <w:rFonts w:ascii="David" w:eastAsia="David" w:hAnsi="David" w:cs="David"/>
          <w:sz w:val="28"/>
          <w:szCs w:val="28"/>
          <w:rtl/>
        </w:rPr>
        <w:t xml:space="preserve"> </w:t>
      </w:r>
      <w:r w:rsidRPr="0059460E">
        <w:rPr>
          <w:rFonts w:ascii="David" w:hAnsi="David" w:cs="David"/>
          <w:sz w:val="28"/>
          <w:szCs w:val="28"/>
          <w:rtl/>
        </w:rPr>
        <w:t>שאינה</w:t>
      </w:r>
      <w:r w:rsidRPr="0059460E">
        <w:rPr>
          <w:rFonts w:ascii="David" w:eastAsia="David" w:hAnsi="David" w:cs="David"/>
          <w:sz w:val="28"/>
          <w:szCs w:val="28"/>
          <w:rtl/>
        </w:rPr>
        <w:t xml:space="preserve"> </w:t>
      </w:r>
      <w:r w:rsidRPr="0059460E">
        <w:rPr>
          <w:rFonts w:ascii="David" w:hAnsi="David" w:cs="David"/>
          <w:sz w:val="28"/>
          <w:szCs w:val="28"/>
          <w:rtl/>
        </w:rPr>
        <w:t>חלק</w:t>
      </w:r>
      <w:r w:rsidRPr="0059460E">
        <w:rPr>
          <w:rFonts w:ascii="David" w:eastAsia="David" w:hAnsi="David" w:cs="David"/>
          <w:sz w:val="28"/>
          <w:szCs w:val="28"/>
          <w:rtl/>
        </w:rPr>
        <w:t xml:space="preserve"> </w:t>
      </w:r>
      <w:r w:rsidRPr="0059460E">
        <w:rPr>
          <w:rFonts w:ascii="David" w:hAnsi="David" w:cs="David"/>
          <w:sz w:val="28"/>
          <w:szCs w:val="28"/>
          <w:rtl/>
        </w:rPr>
        <w:t>ממעגל</w:t>
      </w:r>
      <w:r w:rsidRPr="0059460E">
        <w:rPr>
          <w:rFonts w:ascii="David" w:eastAsia="David" w:hAnsi="David" w:cs="David"/>
          <w:sz w:val="28"/>
          <w:szCs w:val="28"/>
          <w:rtl/>
        </w:rPr>
        <w:t xml:space="preserve"> </w:t>
      </w:r>
      <w:r w:rsidRPr="0059460E">
        <w:rPr>
          <w:rFonts w:ascii="David" w:hAnsi="David" w:cs="David"/>
          <w:sz w:val="28"/>
          <w:szCs w:val="28"/>
          <w:rtl/>
        </w:rPr>
        <w:t>(כמו, בגרף</w:t>
      </w:r>
      <w:r w:rsidRPr="0059460E">
        <w:rPr>
          <w:rFonts w:ascii="David" w:eastAsia="David" w:hAnsi="David" w:cs="David"/>
          <w:sz w:val="28"/>
          <w:szCs w:val="28"/>
          <w:rtl/>
        </w:rPr>
        <w:t xml:space="preserve"> </w:t>
      </w:r>
      <w:r w:rsidRPr="0059460E">
        <w:rPr>
          <w:rFonts w:ascii="David" w:hAnsi="David" w:cs="David"/>
          <w:sz w:val="28"/>
          <w:szCs w:val="28"/>
          <w:rtl/>
        </w:rPr>
        <w:t>למעלה, הקשת</w:t>
      </w:r>
      <w:r w:rsidRPr="0059460E">
        <w:rPr>
          <w:rFonts w:ascii="David" w:eastAsia="David" w:hAnsi="David" w:cs="David"/>
          <w:sz w:val="28"/>
          <w:szCs w:val="28"/>
          <w:rtl/>
        </w:rPr>
        <w:t xml:space="preserve"> </w:t>
      </w:r>
      <w:r w:rsidRPr="0059460E">
        <w:rPr>
          <w:rFonts w:ascii="David" w:hAnsi="David" w:cs="David"/>
          <w:sz w:val="28"/>
          <w:szCs w:val="28"/>
          <w:rtl/>
        </w:rPr>
        <w:t>בין</w:t>
      </w:r>
      <w:r w:rsidRPr="0059460E">
        <w:rPr>
          <w:rFonts w:ascii="David" w:eastAsia="David" w:hAnsi="David" w:cs="David"/>
          <w:sz w:val="28"/>
          <w:szCs w:val="28"/>
          <w:rtl/>
        </w:rPr>
        <w:t xml:space="preserve"> </w:t>
      </w:r>
      <w:r w:rsidRPr="0059460E">
        <w:rPr>
          <w:rFonts w:ascii="David" w:hAnsi="David" w:cs="David"/>
          <w:sz w:val="28"/>
          <w:szCs w:val="28"/>
          <w:rtl/>
        </w:rPr>
        <w:t>גד</w:t>
      </w:r>
      <w:r w:rsidRPr="0059460E">
        <w:rPr>
          <w:rFonts w:ascii="David" w:eastAsia="David" w:hAnsi="David" w:cs="David"/>
          <w:sz w:val="28"/>
          <w:szCs w:val="28"/>
          <w:rtl/>
        </w:rPr>
        <w:t xml:space="preserve"> </w:t>
      </w:r>
      <w:r w:rsidRPr="0059460E">
        <w:rPr>
          <w:rFonts w:ascii="David" w:hAnsi="David" w:cs="David"/>
          <w:sz w:val="28"/>
          <w:szCs w:val="28"/>
          <w:rtl/>
        </w:rPr>
        <w:t>לאשּר). אולם, מרגע</w:t>
      </w:r>
      <w:r w:rsidRPr="0059460E">
        <w:rPr>
          <w:rFonts w:ascii="David" w:eastAsia="David" w:hAnsi="David" w:cs="David"/>
          <w:sz w:val="28"/>
          <w:szCs w:val="28"/>
          <w:rtl/>
        </w:rPr>
        <w:t xml:space="preserve"> </w:t>
      </w:r>
      <w:r w:rsidRPr="0059460E">
        <w:rPr>
          <w:rFonts w:ascii="David" w:hAnsi="David" w:cs="David"/>
          <w:sz w:val="28"/>
          <w:szCs w:val="28"/>
          <w:rtl/>
        </w:rPr>
        <w:t>שהגענו</w:t>
      </w:r>
      <w:r w:rsidRPr="0059460E">
        <w:rPr>
          <w:rFonts w:ascii="David" w:eastAsia="David" w:hAnsi="David" w:cs="David"/>
          <w:sz w:val="28"/>
          <w:szCs w:val="28"/>
          <w:rtl/>
        </w:rPr>
        <w:t xml:space="preserve"> </w:t>
      </w:r>
      <w:r w:rsidRPr="0059460E">
        <w:rPr>
          <w:rFonts w:ascii="David" w:hAnsi="David" w:cs="David"/>
          <w:sz w:val="28"/>
          <w:szCs w:val="28"/>
          <w:rtl/>
        </w:rPr>
        <w:t>למצב</w:t>
      </w:r>
      <w:r w:rsidRPr="0059460E">
        <w:rPr>
          <w:rFonts w:ascii="David" w:eastAsia="David" w:hAnsi="David" w:cs="David"/>
          <w:sz w:val="28"/>
          <w:szCs w:val="28"/>
          <w:rtl/>
        </w:rPr>
        <w:t xml:space="preserve"> </w:t>
      </w:r>
      <w:r w:rsidRPr="0059460E">
        <w:rPr>
          <w:rFonts w:ascii="David" w:hAnsi="David" w:cs="David"/>
          <w:sz w:val="28"/>
          <w:szCs w:val="28"/>
          <w:rtl/>
        </w:rPr>
        <w:t>שבו</w:t>
      </w:r>
      <w:r w:rsidRPr="0059460E">
        <w:rPr>
          <w:rFonts w:ascii="David" w:eastAsia="David" w:hAnsi="David" w:cs="David"/>
          <w:sz w:val="28"/>
          <w:szCs w:val="28"/>
          <w:rtl/>
        </w:rPr>
        <w:t xml:space="preserve"> </w:t>
      </w:r>
      <w:r w:rsidRPr="0059460E">
        <w:rPr>
          <w:rFonts w:ascii="David" w:hAnsi="David" w:cs="David"/>
          <w:sz w:val="28"/>
          <w:szCs w:val="28"/>
          <w:rtl/>
        </w:rPr>
        <w:t>לכל</w:t>
      </w:r>
      <w:r w:rsidRPr="0059460E">
        <w:rPr>
          <w:rFonts w:ascii="David" w:eastAsia="David" w:hAnsi="David" w:cs="David"/>
          <w:sz w:val="28"/>
          <w:szCs w:val="28"/>
          <w:rtl/>
        </w:rPr>
        <w:t xml:space="preserve"> </w:t>
      </w:r>
      <w:r w:rsidRPr="0059460E">
        <w:rPr>
          <w:rFonts w:ascii="David" w:hAnsi="David" w:cs="David"/>
          <w:sz w:val="28"/>
          <w:szCs w:val="28"/>
          <w:rtl/>
        </w:rPr>
        <w:t>אזרח</w:t>
      </w:r>
      <w:r w:rsidRPr="0059460E">
        <w:rPr>
          <w:rFonts w:ascii="David" w:eastAsia="David" w:hAnsi="David" w:cs="David"/>
          <w:sz w:val="28"/>
          <w:szCs w:val="28"/>
          <w:rtl/>
        </w:rPr>
        <w:t xml:space="preserve"> </w:t>
      </w:r>
      <w:r w:rsidRPr="0059460E">
        <w:rPr>
          <w:rFonts w:ascii="David" w:hAnsi="David" w:cs="David"/>
          <w:sz w:val="28"/>
          <w:szCs w:val="28"/>
          <w:rtl/>
        </w:rPr>
        <w:t>יש</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אחת</w:t>
      </w:r>
      <w:r w:rsidRPr="0059460E">
        <w:rPr>
          <w:rFonts w:ascii="David" w:eastAsia="David" w:hAnsi="David" w:cs="David"/>
          <w:sz w:val="28"/>
          <w:szCs w:val="28"/>
          <w:rtl/>
        </w:rPr>
        <w:t xml:space="preserve"> </w:t>
      </w:r>
      <w:r w:rsidRPr="0059460E">
        <w:rPr>
          <w:rFonts w:ascii="David" w:hAnsi="David" w:cs="David"/>
          <w:sz w:val="28"/>
          <w:szCs w:val="28"/>
          <w:rtl/>
        </w:rPr>
        <w:t>בדיוק</w:t>
      </w:r>
      <w:r w:rsidRPr="0059460E">
        <w:rPr>
          <w:rFonts w:ascii="David" w:eastAsia="David" w:hAnsi="David" w:cs="David"/>
          <w:sz w:val="28"/>
          <w:szCs w:val="28"/>
          <w:rtl/>
        </w:rPr>
        <w:t xml:space="preserve"> </w:t>
      </w:r>
      <w:r w:rsidRPr="0059460E">
        <w:rPr>
          <w:rFonts w:ascii="David" w:hAnsi="David" w:cs="David"/>
          <w:sz w:val="28"/>
          <w:szCs w:val="28"/>
          <w:rtl/>
        </w:rPr>
        <w:t xml:space="preserve">- </w:t>
      </w:r>
      <w:r w:rsidRPr="0059460E">
        <w:rPr>
          <w:rFonts w:ascii="David" w:hAnsi="David" w:cs="David"/>
          <w:b/>
          <w:bCs/>
          <w:sz w:val="28"/>
          <w:szCs w:val="28"/>
          <w:rtl/>
        </w:rPr>
        <w:t>רק</w:t>
      </w:r>
      <w:r w:rsidRPr="0059460E">
        <w:rPr>
          <w:rFonts w:ascii="David" w:eastAsia="David" w:hAnsi="David" w:cs="David"/>
          <w:sz w:val="28"/>
          <w:szCs w:val="28"/>
          <w:rtl/>
        </w:rPr>
        <w:t xml:space="preserve"> </w:t>
      </w:r>
      <w:r w:rsidRPr="0059460E">
        <w:rPr>
          <w:rFonts w:ascii="David" w:hAnsi="David" w:cs="David"/>
          <w:sz w:val="28"/>
          <w:szCs w:val="28"/>
          <w:rtl/>
        </w:rPr>
        <w:t>קשתות</w:t>
      </w:r>
      <w:r w:rsidRPr="0059460E">
        <w:rPr>
          <w:rFonts w:ascii="David" w:eastAsia="David" w:hAnsi="David" w:cs="David"/>
          <w:sz w:val="28"/>
          <w:szCs w:val="28"/>
          <w:rtl/>
        </w:rPr>
        <w:t xml:space="preserve"> </w:t>
      </w:r>
      <w:r w:rsidRPr="0059460E">
        <w:rPr>
          <w:rFonts w:ascii="David" w:hAnsi="David" w:cs="David"/>
          <w:sz w:val="28"/>
          <w:szCs w:val="28"/>
          <w:rtl/>
        </w:rPr>
        <w:t>שהן</w:t>
      </w:r>
      <w:r w:rsidRPr="0059460E">
        <w:rPr>
          <w:rFonts w:ascii="David" w:eastAsia="David" w:hAnsi="David" w:cs="David"/>
          <w:sz w:val="28"/>
          <w:szCs w:val="28"/>
          <w:rtl/>
        </w:rPr>
        <w:t xml:space="preserve"> </w:t>
      </w:r>
      <w:r w:rsidRPr="0059460E">
        <w:rPr>
          <w:rFonts w:ascii="David" w:hAnsi="David" w:cs="David"/>
          <w:sz w:val="28"/>
          <w:szCs w:val="28"/>
          <w:rtl/>
        </w:rPr>
        <w:t>חלק</w:t>
      </w:r>
      <w:r w:rsidRPr="0059460E">
        <w:rPr>
          <w:rFonts w:ascii="David" w:eastAsia="David" w:hAnsi="David" w:cs="David"/>
          <w:sz w:val="28"/>
          <w:szCs w:val="28"/>
          <w:rtl/>
        </w:rPr>
        <w:t xml:space="preserve"> </w:t>
      </w:r>
      <w:r w:rsidRPr="0059460E">
        <w:rPr>
          <w:rFonts w:ascii="David" w:hAnsi="David" w:cs="David"/>
          <w:sz w:val="28"/>
          <w:szCs w:val="28"/>
          <w:rtl/>
        </w:rPr>
        <w:t>ממעגל</w:t>
      </w:r>
      <w:r w:rsidRPr="0059460E">
        <w:rPr>
          <w:rFonts w:ascii="David" w:eastAsia="David" w:hAnsi="David" w:cs="David"/>
          <w:sz w:val="28"/>
          <w:szCs w:val="28"/>
          <w:rtl/>
        </w:rPr>
        <w:t xml:space="preserve"> </w:t>
      </w:r>
      <w:r w:rsidRPr="0059460E">
        <w:rPr>
          <w:rFonts w:ascii="David" w:hAnsi="David" w:cs="David"/>
          <w:sz w:val="28"/>
          <w:szCs w:val="28"/>
          <w:rtl/>
        </w:rPr>
        <w:t>יישמרו. נוכיח</w:t>
      </w:r>
      <w:r w:rsidRPr="0059460E">
        <w:rPr>
          <w:rFonts w:ascii="David" w:eastAsia="David" w:hAnsi="David" w:cs="David"/>
          <w:sz w:val="28"/>
          <w:szCs w:val="28"/>
          <w:rtl/>
        </w:rPr>
        <w:t xml:space="preserve"> </w:t>
      </w:r>
      <w:r w:rsidRPr="0059460E">
        <w:rPr>
          <w:rFonts w:ascii="David" w:hAnsi="David" w:cs="David"/>
          <w:sz w:val="28"/>
          <w:szCs w:val="28"/>
          <w:rtl/>
        </w:rPr>
        <w:t>על-דרך</w:t>
      </w:r>
      <w:r w:rsidRPr="0059460E">
        <w:rPr>
          <w:rFonts w:ascii="David" w:eastAsia="David" w:hAnsi="David" w:cs="David"/>
          <w:sz w:val="28"/>
          <w:szCs w:val="28"/>
          <w:rtl/>
        </w:rPr>
        <w:t xml:space="preserve"> </w:t>
      </w:r>
      <w:r w:rsidRPr="0059460E">
        <w:rPr>
          <w:rFonts w:ascii="David" w:hAnsi="David" w:cs="David"/>
          <w:sz w:val="28"/>
          <w:szCs w:val="28"/>
          <w:rtl/>
        </w:rPr>
        <w:t>השלילה:</w:t>
      </w:r>
    </w:p>
    <w:p w:rsidR="009C2B09" w:rsidRPr="0059460E" w:rsidRDefault="009C2B09" w:rsidP="00685392">
      <w:pPr>
        <w:pStyle w:val="a1"/>
        <w:numPr>
          <w:ilvl w:val="0"/>
          <w:numId w:val="10"/>
        </w:numPr>
        <w:bidi/>
        <w:ind w:firstLine="0"/>
        <w:rPr>
          <w:rFonts w:ascii="David" w:hAnsi="David" w:cs="David"/>
          <w:sz w:val="28"/>
          <w:szCs w:val="28"/>
          <w:rtl/>
        </w:rPr>
      </w:pPr>
      <w:r w:rsidRPr="0059460E">
        <w:rPr>
          <w:rFonts w:ascii="David" w:hAnsi="David" w:cs="David"/>
          <w:sz w:val="28"/>
          <w:szCs w:val="28"/>
          <w:rtl/>
        </w:rPr>
        <w:t>נניח</w:t>
      </w:r>
      <w:r w:rsidRPr="0059460E">
        <w:rPr>
          <w:rFonts w:ascii="David" w:eastAsia="David" w:hAnsi="David" w:cs="David"/>
          <w:sz w:val="28"/>
          <w:szCs w:val="28"/>
          <w:rtl/>
        </w:rPr>
        <w:t xml:space="preserve"> </w:t>
      </w:r>
      <w:r w:rsidRPr="0059460E">
        <w:rPr>
          <w:rFonts w:ascii="David" w:hAnsi="David" w:cs="David"/>
          <w:sz w:val="28"/>
          <w:szCs w:val="28"/>
          <w:rtl/>
        </w:rPr>
        <w:t>שקשת</w:t>
      </w:r>
      <w:r w:rsidRPr="0059460E">
        <w:rPr>
          <w:rFonts w:ascii="David" w:eastAsia="David" w:hAnsi="David" w:cs="David"/>
          <w:sz w:val="28"/>
          <w:szCs w:val="28"/>
          <w:rtl/>
        </w:rPr>
        <w:t xml:space="preserve"> </w:t>
      </w:r>
      <w:r w:rsidRPr="0059460E">
        <w:rPr>
          <w:rFonts w:ascii="David" w:hAnsi="David" w:cs="David"/>
          <w:sz w:val="28"/>
          <w:szCs w:val="28"/>
          <w:rtl/>
        </w:rPr>
        <w:t>כלשהי, בין</w:t>
      </w:r>
      <w:r w:rsidRPr="0059460E">
        <w:rPr>
          <w:rFonts w:ascii="David" w:eastAsia="David" w:hAnsi="David" w:cs="David"/>
          <w:sz w:val="28"/>
          <w:szCs w:val="28"/>
          <w:rtl/>
        </w:rPr>
        <w:t xml:space="preserve"> </w:t>
      </w:r>
      <w:r w:rsidRPr="0059460E">
        <w:rPr>
          <w:rFonts w:ascii="David" w:hAnsi="David" w:cs="David"/>
          <w:sz w:val="28"/>
          <w:szCs w:val="28"/>
          <w:rtl/>
        </w:rPr>
        <w:t>שני</w:t>
      </w:r>
      <w:r w:rsidRPr="0059460E">
        <w:rPr>
          <w:rFonts w:ascii="David" w:eastAsia="David" w:hAnsi="David" w:cs="David"/>
          <w:sz w:val="28"/>
          <w:szCs w:val="28"/>
          <w:rtl/>
        </w:rPr>
        <w:t xml:space="preserve"> </w:t>
      </w:r>
      <w:r w:rsidRPr="0059460E">
        <w:rPr>
          <w:rFonts w:ascii="David" w:hAnsi="David" w:cs="David"/>
          <w:sz w:val="28"/>
          <w:szCs w:val="28"/>
          <w:rtl/>
        </w:rPr>
        <w:t>צמתים</w:t>
      </w:r>
      <w:r w:rsidRPr="0059460E">
        <w:rPr>
          <w:rFonts w:ascii="David" w:eastAsia="David" w:hAnsi="David" w:cs="David"/>
          <w:sz w:val="28"/>
          <w:szCs w:val="28"/>
          <w:rtl/>
        </w:rPr>
        <w:t xml:space="preserve"> </w:t>
      </w:r>
      <w:r w:rsidRPr="0059460E">
        <w:rPr>
          <w:rFonts w:ascii="David" w:hAnsi="David" w:cs="David"/>
          <w:sz w:val="28"/>
          <w:szCs w:val="28"/>
          <w:rtl/>
        </w:rPr>
        <w:t>שונים, נשארה</w:t>
      </w:r>
      <w:r w:rsidRPr="0059460E">
        <w:rPr>
          <w:rFonts w:ascii="David" w:eastAsia="David" w:hAnsi="David" w:cs="David"/>
          <w:sz w:val="28"/>
          <w:szCs w:val="28"/>
          <w:rtl/>
        </w:rPr>
        <w:t xml:space="preserve"> </w:t>
      </w:r>
      <w:r w:rsidRPr="0059460E">
        <w:rPr>
          <w:rFonts w:ascii="David" w:hAnsi="David" w:cs="David"/>
          <w:sz w:val="28"/>
          <w:szCs w:val="28"/>
          <w:rtl/>
        </w:rPr>
        <w:t>בגרף</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לאחר</w:t>
      </w:r>
      <w:r w:rsidRPr="0059460E">
        <w:rPr>
          <w:rFonts w:ascii="David" w:eastAsia="David" w:hAnsi="David" w:cs="David"/>
          <w:sz w:val="28"/>
          <w:szCs w:val="28"/>
          <w:rtl/>
        </w:rPr>
        <w:t xml:space="preserve"> </w:t>
      </w:r>
      <w:r w:rsidRPr="0059460E">
        <w:rPr>
          <w:rFonts w:ascii="David" w:hAnsi="David" w:cs="David"/>
          <w:sz w:val="28"/>
          <w:szCs w:val="28"/>
          <w:rtl/>
        </w:rPr>
        <w:t>ביצוע</w:t>
      </w:r>
      <w:r w:rsidRPr="0059460E">
        <w:rPr>
          <w:rFonts w:ascii="David" w:eastAsia="David" w:hAnsi="David" w:cs="David"/>
          <w:sz w:val="28"/>
          <w:szCs w:val="28"/>
          <w:rtl/>
        </w:rPr>
        <w:t xml:space="preserve"> </w:t>
      </w:r>
      <w:r w:rsidRPr="0059460E">
        <w:rPr>
          <w:rFonts w:ascii="David" w:hAnsi="David" w:cs="David"/>
          <w:sz w:val="28"/>
          <w:szCs w:val="28"/>
          <w:rtl/>
        </w:rPr>
        <w:t>אלגוריתם</w:t>
      </w:r>
      <w:r w:rsidRPr="0059460E">
        <w:rPr>
          <w:rFonts w:ascii="David" w:eastAsia="David" w:hAnsi="David" w:cs="David"/>
          <w:sz w:val="28"/>
          <w:szCs w:val="28"/>
          <w:rtl/>
        </w:rPr>
        <w:t xml:space="preserve"> </w:t>
      </w:r>
      <w:r w:rsidRPr="0059460E">
        <w:rPr>
          <w:rFonts w:ascii="David" w:hAnsi="David" w:cs="David"/>
          <w:sz w:val="28"/>
          <w:szCs w:val="28"/>
          <w:rtl/>
        </w:rPr>
        <w:t>היובל. נסמן</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שני</w:t>
      </w:r>
      <w:r w:rsidRPr="0059460E">
        <w:rPr>
          <w:rFonts w:ascii="David" w:eastAsia="David" w:hAnsi="David" w:cs="David"/>
          <w:sz w:val="28"/>
          <w:szCs w:val="28"/>
          <w:rtl/>
        </w:rPr>
        <w:t xml:space="preserve"> </w:t>
      </w:r>
      <w:r w:rsidRPr="0059460E">
        <w:rPr>
          <w:rFonts w:ascii="David" w:hAnsi="David" w:cs="David"/>
          <w:sz w:val="28"/>
          <w:szCs w:val="28"/>
          <w:rtl/>
        </w:rPr>
        <w:t>קצות</w:t>
      </w:r>
      <w:r w:rsidRPr="0059460E">
        <w:rPr>
          <w:rFonts w:ascii="David" w:eastAsia="David" w:hAnsi="David" w:cs="David"/>
          <w:sz w:val="28"/>
          <w:szCs w:val="28"/>
          <w:rtl/>
        </w:rPr>
        <w:t xml:space="preserve"> </w:t>
      </w:r>
      <w:r w:rsidRPr="0059460E">
        <w:rPr>
          <w:rFonts w:ascii="David" w:hAnsi="David" w:cs="David"/>
          <w:sz w:val="28"/>
          <w:szCs w:val="28"/>
          <w:rtl/>
        </w:rPr>
        <w:t>הקשת</w:t>
      </w:r>
      <w:r w:rsidRPr="0059460E">
        <w:rPr>
          <w:rFonts w:ascii="David" w:eastAsia="David" w:hAnsi="David" w:cs="David"/>
          <w:sz w:val="28"/>
          <w:szCs w:val="28"/>
          <w:rtl/>
        </w:rPr>
        <w:t xml:space="preserve"> </w:t>
      </w:r>
      <w:r w:rsidRPr="0059460E">
        <w:rPr>
          <w:rFonts w:ascii="David" w:hAnsi="David" w:cs="David"/>
          <w:sz w:val="28"/>
          <w:szCs w:val="28"/>
          <w:rtl/>
        </w:rPr>
        <w:t xml:space="preserve">במספרים: </w:t>
      </w:r>
      <w:r w:rsidRPr="0059460E">
        <w:rPr>
          <w:rFonts w:ascii="David" w:hAnsi="David" w:cs="David"/>
          <w:sz w:val="28"/>
          <w:szCs w:val="28"/>
        </w:rPr>
        <w:t>0</w:t>
      </w:r>
      <w:r w:rsidRPr="0059460E">
        <w:rPr>
          <w:rFonts w:ascii="David" w:hAnsi="David" w:cs="David"/>
          <w:sz w:val="28"/>
          <w:szCs w:val="28"/>
          <w:rtl/>
        </w:rPr>
        <w:t xml:space="preserve"> -&gt; </w:t>
      </w:r>
      <w:r w:rsidRPr="0059460E">
        <w:rPr>
          <w:rFonts w:ascii="David" w:hAnsi="David" w:cs="David"/>
          <w:sz w:val="28"/>
          <w:szCs w:val="28"/>
        </w:rPr>
        <w:t>1</w:t>
      </w:r>
      <w:r w:rsidRPr="0059460E">
        <w:rPr>
          <w:rFonts w:ascii="David" w:hAnsi="David" w:cs="David"/>
          <w:sz w:val="28"/>
          <w:szCs w:val="28"/>
          <w:rtl/>
        </w:rPr>
        <w:t>.</w:t>
      </w:r>
    </w:p>
    <w:p w:rsidR="009C2B09" w:rsidRPr="0059460E" w:rsidRDefault="009C2B09" w:rsidP="00685392">
      <w:pPr>
        <w:pStyle w:val="a1"/>
        <w:numPr>
          <w:ilvl w:val="0"/>
          <w:numId w:val="10"/>
        </w:numPr>
        <w:bidi/>
        <w:ind w:firstLine="0"/>
        <w:rPr>
          <w:rFonts w:ascii="David" w:hAnsi="David" w:cs="David"/>
          <w:sz w:val="28"/>
          <w:szCs w:val="28"/>
          <w:rtl/>
        </w:rPr>
      </w:pPr>
      <w:r w:rsidRPr="0059460E">
        <w:rPr>
          <w:rFonts w:ascii="David" w:hAnsi="David" w:cs="David"/>
          <w:sz w:val="28"/>
          <w:szCs w:val="28"/>
          <w:rtl/>
        </w:rPr>
        <w:t>מכיוון</w:t>
      </w:r>
      <w:r w:rsidRPr="0059460E">
        <w:rPr>
          <w:rFonts w:ascii="David" w:eastAsia="David" w:hAnsi="David" w:cs="David"/>
          <w:sz w:val="28"/>
          <w:szCs w:val="28"/>
          <w:rtl/>
        </w:rPr>
        <w:t xml:space="preserve"> </w:t>
      </w:r>
      <w:r w:rsidRPr="0059460E">
        <w:rPr>
          <w:rFonts w:ascii="David" w:hAnsi="David" w:cs="David"/>
          <w:sz w:val="28"/>
          <w:szCs w:val="28"/>
          <w:rtl/>
        </w:rPr>
        <w:t>שבתחילת</w:t>
      </w:r>
      <w:r w:rsidRPr="0059460E">
        <w:rPr>
          <w:rFonts w:ascii="David" w:eastAsia="David" w:hAnsi="David" w:cs="David"/>
          <w:sz w:val="28"/>
          <w:szCs w:val="28"/>
          <w:rtl/>
        </w:rPr>
        <w:t xml:space="preserve"> </w:t>
      </w:r>
      <w:r w:rsidRPr="0059460E">
        <w:rPr>
          <w:rFonts w:ascii="David" w:hAnsi="David" w:cs="David"/>
          <w:sz w:val="28"/>
          <w:szCs w:val="28"/>
          <w:rtl/>
        </w:rPr>
        <w:t>הספירה</w:t>
      </w:r>
      <w:r w:rsidRPr="0059460E">
        <w:rPr>
          <w:rFonts w:ascii="David" w:eastAsia="David" w:hAnsi="David" w:cs="David"/>
          <w:sz w:val="28"/>
          <w:szCs w:val="28"/>
          <w:rtl/>
        </w:rPr>
        <w:t xml:space="preserve"> </w:t>
      </w:r>
      <w:r w:rsidRPr="0059460E">
        <w:rPr>
          <w:rFonts w:ascii="David" w:hAnsi="David" w:cs="David"/>
          <w:sz w:val="28"/>
          <w:szCs w:val="28"/>
          <w:rtl/>
        </w:rPr>
        <w:t>לכל</w:t>
      </w:r>
      <w:r w:rsidRPr="0059460E">
        <w:rPr>
          <w:rFonts w:ascii="David" w:eastAsia="David" w:hAnsi="David" w:cs="David"/>
          <w:sz w:val="28"/>
          <w:szCs w:val="28"/>
          <w:rtl/>
        </w:rPr>
        <w:t xml:space="preserve"> </w:t>
      </w:r>
      <w:r w:rsidRPr="0059460E">
        <w:rPr>
          <w:rFonts w:ascii="David" w:hAnsi="David" w:cs="David"/>
          <w:sz w:val="28"/>
          <w:szCs w:val="28"/>
          <w:rtl/>
        </w:rPr>
        <w:t>אזרח</w:t>
      </w:r>
      <w:r w:rsidRPr="0059460E">
        <w:rPr>
          <w:rFonts w:ascii="David" w:eastAsia="David" w:hAnsi="David" w:cs="David"/>
          <w:sz w:val="28"/>
          <w:szCs w:val="28"/>
          <w:rtl/>
        </w:rPr>
        <w:t xml:space="preserve"> </w:t>
      </w:r>
      <w:r w:rsidRPr="0059460E">
        <w:rPr>
          <w:rFonts w:ascii="David" w:hAnsi="David" w:cs="David"/>
          <w:sz w:val="28"/>
          <w:szCs w:val="28"/>
          <w:rtl/>
        </w:rPr>
        <w:t>הייתה</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אחת</w:t>
      </w:r>
      <w:r w:rsidRPr="0059460E">
        <w:rPr>
          <w:rFonts w:ascii="David" w:eastAsia="David" w:hAnsi="David" w:cs="David"/>
          <w:sz w:val="28"/>
          <w:szCs w:val="28"/>
          <w:rtl/>
        </w:rPr>
        <w:t xml:space="preserve"> </w:t>
      </w:r>
      <w:r w:rsidRPr="0059460E">
        <w:rPr>
          <w:rFonts w:ascii="David" w:hAnsi="David" w:cs="David"/>
          <w:sz w:val="28"/>
          <w:szCs w:val="28"/>
          <w:rtl/>
        </w:rPr>
        <w:t>בדיוק, הרי</w:t>
      </w:r>
      <w:r w:rsidRPr="0059460E">
        <w:rPr>
          <w:rFonts w:ascii="David" w:eastAsia="David" w:hAnsi="David" w:cs="David"/>
          <w:sz w:val="28"/>
          <w:szCs w:val="28"/>
          <w:rtl/>
        </w:rPr>
        <w:t xml:space="preserve"> </w:t>
      </w:r>
      <w:r w:rsidRPr="0059460E">
        <w:rPr>
          <w:rFonts w:ascii="David" w:hAnsi="David" w:cs="David"/>
          <w:sz w:val="28"/>
          <w:szCs w:val="28"/>
          <w:rtl/>
        </w:rPr>
        <w:t>שבגרף</w:t>
      </w:r>
      <w:r w:rsidRPr="0059460E">
        <w:rPr>
          <w:rFonts w:ascii="David" w:eastAsia="David" w:hAnsi="David" w:cs="David"/>
          <w:sz w:val="28"/>
          <w:szCs w:val="28"/>
          <w:rtl/>
        </w:rPr>
        <w:t xml:space="preserve"> </w:t>
      </w:r>
      <w:r w:rsidRPr="0059460E">
        <w:rPr>
          <w:rFonts w:ascii="David" w:hAnsi="David" w:cs="David"/>
          <w:sz w:val="28"/>
          <w:szCs w:val="28"/>
          <w:rtl/>
        </w:rPr>
        <w:t xml:space="preserve">הנחלות, </w:t>
      </w:r>
      <w:r w:rsidRPr="0059460E">
        <w:rPr>
          <w:rFonts w:ascii="David" w:hAnsi="David" w:cs="David"/>
          <w:b/>
          <w:bCs/>
          <w:sz w:val="28"/>
          <w:szCs w:val="28"/>
          <w:rtl/>
        </w:rPr>
        <w:t>לכל</w:t>
      </w:r>
      <w:r w:rsidRPr="0059460E">
        <w:rPr>
          <w:rFonts w:ascii="David" w:eastAsia="David" w:hAnsi="David" w:cs="David"/>
          <w:b/>
          <w:bCs/>
          <w:sz w:val="28"/>
          <w:szCs w:val="28"/>
          <w:rtl/>
        </w:rPr>
        <w:t xml:space="preserve"> </w:t>
      </w:r>
      <w:r w:rsidRPr="0059460E">
        <w:rPr>
          <w:rFonts w:ascii="David" w:hAnsi="David" w:cs="David"/>
          <w:b/>
          <w:bCs/>
          <w:sz w:val="28"/>
          <w:szCs w:val="28"/>
          <w:rtl/>
        </w:rPr>
        <w:t>צומת</w:t>
      </w:r>
      <w:r w:rsidRPr="0059460E">
        <w:rPr>
          <w:rFonts w:ascii="David" w:eastAsia="David" w:hAnsi="David" w:cs="David"/>
          <w:b/>
          <w:bCs/>
          <w:sz w:val="28"/>
          <w:szCs w:val="28"/>
          <w:rtl/>
        </w:rPr>
        <w:t xml:space="preserve"> </w:t>
      </w:r>
      <w:r w:rsidRPr="0059460E">
        <w:rPr>
          <w:rFonts w:ascii="David" w:hAnsi="David" w:cs="David"/>
          <w:b/>
          <w:bCs/>
          <w:sz w:val="28"/>
          <w:szCs w:val="28"/>
          <w:rtl/>
        </w:rPr>
        <w:t>ישנה</w:t>
      </w:r>
      <w:r w:rsidRPr="0059460E">
        <w:rPr>
          <w:rFonts w:ascii="David" w:eastAsia="David" w:hAnsi="David" w:cs="David"/>
          <w:b/>
          <w:bCs/>
          <w:sz w:val="28"/>
          <w:szCs w:val="28"/>
          <w:rtl/>
        </w:rPr>
        <w:t xml:space="preserve"> </w:t>
      </w:r>
      <w:r w:rsidRPr="0059460E">
        <w:rPr>
          <w:rFonts w:ascii="David" w:hAnsi="David" w:cs="David"/>
          <w:b/>
          <w:bCs/>
          <w:sz w:val="28"/>
          <w:szCs w:val="28"/>
          <w:rtl/>
        </w:rPr>
        <w:t>קשת</w:t>
      </w:r>
      <w:r w:rsidRPr="0059460E">
        <w:rPr>
          <w:rFonts w:ascii="David" w:eastAsia="David" w:hAnsi="David" w:cs="David"/>
          <w:b/>
          <w:bCs/>
          <w:sz w:val="28"/>
          <w:szCs w:val="28"/>
          <w:rtl/>
        </w:rPr>
        <w:t xml:space="preserve"> </w:t>
      </w:r>
      <w:r w:rsidRPr="0059460E">
        <w:rPr>
          <w:rFonts w:ascii="David" w:hAnsi="David" w:cs="David"/>
          <w:b/>
          <w:bCs/>
          <w:sz w:val="28"/>
          <w:szCs w:val="28"/>
          <w:rtl/>
        </w:rPr>
        <w:t>יוצאת</w:t>
      </w:r>
      <w:r w:rsidRPr="0059460E">
        <w:rPr>
          <w:rFonts w:ascii="David" w:eastAsia="David" w:hAnsi="David" w:cs="David"/>
          <w:b/>
          <w:bCs/>
          <w:sz w:val="28"/>
          <w:szCs w:val="28"/>
          <w:rtl/>
        </w:rPr>
        <w:t xml:space="preserve"> </w:t>
      </w:r>
      <w:r w:rsidRPr="0059460E">
        <w:rPr>
          <w:rFonts w:ascii="David" w:hAnsi="David" w:cs="David"/>
          <w:b/>
          <w:bCs/>
          <w:sz w:val="28"/>
          <w:szCs w:val="28"/>
          <w:rtl/>
        </w:rPr>
        <w:t>אחת</w:t>
      </w:r>
      <w:r w:rsidRPr="0059460E">
        <w:rPr>
          <w:rFonts w:ascii="David" w:eastAsia="David" w:hAnsi="David" w:cs="David"/>
          <w:b/>
          <w:bCs/>
          <w:sz w:val="28"/>
          <w:szCs w:val="28"/>
          <w:rtl/>
        </w:rPr>
        <w:t xml:space="preserve"> </w:t>
      </w:r>
      <w:r w:rsidRPr="0059460E">
        <w:rPr>
          <w:rFonts w:ascii="David" w:hAnsi="David" w:cs="David"/>
          <w:b/>
          <w:bCs/>
          <w:sz w:val="28"/>
          <w:szCs w:val="28"/>
          <w:rtl/>
        </w:rPr>
        <w:t>בדיוק</w:t>
      </w:r>
      <w:r w:rsidRPr="0059460E">
        <w:rPr>
          <w:rFonts w:ascii="David" w:hAnsi="David" w:cs="David"/>
          <w:sz w:val="28"/>
          <w:szCs w:val="28"/>
          <w:rtl/>
        </w:rPr>
        <w:t>. נסמן</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היעד</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הקשת</w:t>
      </w:r>
      <w:r w:rsidRPr="0059460E">
        <w:rPr>
          <w:rFonts w:ascii="David" w:eastAsia="David" w:hAnsi="David" w:cs="David"/>
          <w:sz w:val="28"/>
          <w:szCs w:val="28"/>
          <w:rtl/>
        </w:rPr>
        <w:t xml:space="preserve"> </w:t>
      </w:r>
      <w:r w:rsidRPr="0059460E">
        <w:rPr>
          <w:rFonts w:ascii="David" w:hAnsi="David" w:cs="David"/>
          <w:sz w:val="28"/>
          <w:szCs w:val="28"/>
          <w:rtl/>
        </w:rPr>
        <w:t>היוצאת</w:t>
      </w:r>
      <w:r w:rsidRPr="0059460E">
        <w:rPr>
          <w:rFonts w:ascii="David" w:eastAsia="David" w:hAnsi="David" w:cs="David"/>
          <w:sz w:val="28"/>
          <w:szCs w:val="28"/>
          <w:rtl/>
        </w:rPr>
        <w:t xml:space="preserve"> </w:t>
      </w:r>
      <w:r w:rsidRPr="0059460E">
        <w:rPr>
          <w:rFonts w:ascii="David" w:hAnsi="David" w:cs="David"/>
          <w:sz w:val="28"/>
          <w:szCs w:val="28"/>
          <w:rtl/>
        </w:rPr>
        <w:t>מ-</w:t>
      </w:r>
      <w:r w:rsidRPr="0059460E">
        <w:rPr>
          <w:rFonts w:ascii="David" w:hAnsi="David" w:cs="David"/>
          <w:sz w:val="28"/>
          <w:szCs w:val="28"/>
        </w:rPr>
        <w:t>1</w:t>
      </w:r>
      <w:r w:rsidRPr="0059460E">
        <w:rPr>
          <w:rFonts w:ascii="David" w:hAnsi="David" w:cs="David"/>
          <w:sz w:val="28"/>
          <w:szCs w:val="28"/>
          <w:rtl/>
        </w:rPr>
        <w:t xml:space="preserve"> ב-</w:t>
      </w:r>
      <w:r w:rsidRPr="0059460E">
        <w:rPr>
          <w:rFonts w:ascii="David" w:hAnsi="David" w:cs="David"/>
          <w:sz w:val="28"/>
          <w:szCs w:val="28"/>
        </w:rPr>
        <w:t>2</w:t>
      </w:r>
      <w:r w:rsidRPr="0059460E">
        <w:rPr>
          <w:rFonts w:ascii="David" w:hAnsi="David" w:cs="David"/>
          <w:sz w:val="28"/>
          <w:szCs w:val="28"/>
          <w:rtl/>
        </w:rPr>
        <w:t xml:space="preserve">: </w:t>
      </w:r>
      <w:r w:rsidRPr="0059460E">
        <w:rPr>
          <w:rFonts w:ascii="David" w:hAnsi="David" w:cs="David"/>
          <w:sz w:val="28"/>
          <w:szCs w:val="28"/>
        </w:rPr>
        <w:t>1</w:t>
      </w:r>
      <w:r w:rsidRPr="0059460E">
        <w:rPr>
          <w:rFonts w:ascii="David" w:hAnsi="David" w:cs="David"/>
          <w:sz w:val="28"/>
          <w:szCs w:val="28"/>
          <w:rtl/>
        </w:rPr>
        <w:t xml:space="preserve"> -&gt; </w:t>
      </w:r>
      <w:r w:rsidRPr="0059460E">
        <w:rPr>
          <w:rFonts w:ascii="David" w:hAnsi="David" w:cs="David"/>
          <w:sz w:val="28"/>
          <w:szCs w:val="28"/>
        </w:rPr>
        <w:t>2</w:t>
      </w:r>
      <w:r w:rsidRPr="0059460E">
        <w:rPr>
          <w:rFonts w:ascii="David" w:hAnsi="David" w:cs="David"/>
          <w:sz w:val="28"/>
          <w:szCs w:val="28"/>
          <w:rtl/>
        </w:rPr>
        <w:t xml:space="preserve">.. </w:t>
      </w:r>
    </w:p>
    <w:p w:rsidR="009C2B09" w:rsidRPr="0059460E" w:rsidRDefault="009C2B09" w:rsidP="00685392">
      <w:pPr>
        <w:pStyle w:val="a1"/>
        <w:numPr>
          <w:ilvl w:val="0"/>
          <w:numId w:val="10"/>
        </w:numPr>
        <w:bidi/>
        <w:ind w:firstLine="0"/>
        <w:rPr>
          <w:rFonts w:ascii="David" w:hAnsi="David" w:cs="David"/>
          <w:sz w:val="28"/>
          <w:szCs w:val="28"/>
        </w:rPr>
      </w:pPr>
      <w:r w:rsidRPr="0059460E">
        <w:rPr>
          <w:rFonts w:ascii="David" w:hAnsi="David" w:cs="David"/>
          <w:sz w:val="28"/>
          <w:szCs w:val="28"/>
          <w:rtl/>
        </w:rPr>
        <w:t>מכיוון</w:t>
      </w:r>
      <w:r w:rsidRPr="0059460E">
        <w:rPr>
          <w:rFonts w:ascii="David" w:eastAsia="David" w:hAnsi="David" w:cs="David"/>
          <w:sz w:val="28"/>
          <w:szCs w:val="28"/>
          <w:rtl/>
        </w:rPr>
        <w:t xml:space="preserve"> </w:t>
      </w:r>
      <w:r w:rsidRPr="0059460E">
        <w:rPr>
          <w:rFonts w:ascii="David" w:hAnsi="David" w:cs="David"/>
          <w:sz w:val="28"/>
          <w:szCs w:val="28"/>
          <w:rtl/>
        </w:rPr>
        <w:t>שמספר</w:t>
      </w:r>
      <w:r w:rsidRPr="0059460E">
        <w:rPr>
          <w:rFonts w:ascii="David" w:eastAsia="David" w:hAnsi="David" w:cs="David"/>
          <w:sz w:val="28"/>
          <w:szCs w:val="28"/>
          <w:rtl/>
        </w:rPr>
        <w:t xml:space="preserve"> </w:t>
      </w:r>
      <w:r w:rsidRPr="0059460E">
        <w:rPr>
          <w:rFonts w:ascii="David" w:hAnsi="David" w:cs="David"/>
          <w:sz w:val="28"/>
          <w:szCs w:val="28"/>
          <w:rtl/>
        </w:rPr>
        <w:t>הצמתים</w:t>
      </w:r>
      <w:r w:rsidRPr="0059460E">
        <w:rPr>
          <w:rFonts w:ascii="David" w:eastAsia="David" w:hAnsi="David" w:cs="David"/>
          <w:sz w:val="28"/>
          <w:szCs w:val="28"/>
          <w:rtl/>
        </w:rPr>
        <w:t xml:space="preserve"> </w:t>
      </w:r>
      <w:r w:rsidRPr="0059460E">
        <w:rPr>
          <w:rFonts w:ascii="David" w:hAnsi="David" w:cs="David"/>
          <w:sz w:val="28"/>
          <w:szCs w:val="28"/>
          <w:rtl/>
        </w:rPr>
        <w:t>סופי, אם</w:t>
      </w:r>
      <w:r w:rsidRPr="0059460E">
        <w:rPr>
          <w:rFonts w:ascii="David" w:eastAsia="David" w:hAnsi="David" w:cs="David"/>
          <w:sz w:val="28"/>
          <w:szCs w:val="28"/>
          <w:rtl/>
        </w:rPr>
        <w:t xml:space="preserve"> </w:t>
      </w:r>
      <w:r w:rsidRPr="0059460E">
        <w:rPr>
          <w:rFonts w:ascii="David" w:hAnsi="David" w:cs="David"/>
          <w:sz w:val="28"/>
          <w:szCs w:val="28"/>
          <w:rtl/>
        </w:rPr>
        <w:t>נמשיך</w:t>
      </w:r>
      <w:r w:rsidRPr="0059460E">
        <w:rPr>
          <w:rFonts w:ascii="David" w:eastAsia="David" w:hAnsi="David" w:cs="David"/>
          <w:sz w:val="28"/>
          <w:szCs w:val="28"/>
          <w:rtl/>
        </w:rPr>
        <w:t xml:space="preserve"> </w:t>
      </w:r>
      <w:r w:rsidRPr="0059460E">
        <w:rPr>
          <w:rFonts w:ascii="David" w:hAnsi="David" w:cs="David"/>
          <w:sz w:val="28"/>
          <w:szCs w:val="28"/>
          <w:rtl/>
        </w:rPr>
        <w:t>למספר</w:t>
      </w:r>
      <w:r w:rsidRPr="0059460E">
        <w:rPr>
          <w:rFonts w:ascii="David" w:eastAsia="David" w:hAnsi="David" w:cs="David"/>
          <w:sz w:val="28"/>
          <w:szCs w:val="28"/>
          <w:rtl/>
        </w:rPr>
        <w:t xml:space="preserve"> </w:t>
      </w:r>
      <w:r w:rsidRPr="0059460E">
        <w:rPr>
          <w:rFonts w:ascii="David" w:hAnsi="David" w:cs="David"/>
          <w:sz w:val="28"/>
          <w:szCs w:val="28"/>
          <w:rtl/>
        </w:rPr>
        <w:t>כך</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הצמתים, נגיע</w:t>
      </w:r>
      <w:r w:rsidRPr="0059460E">
        <w:rPr>
          <w:rFonts w:ascii="David" w:eastAsia="David" w:hAnsi="David" w:cs="David"/>
          <w:sz w:val="28"/>
          <w:szCs w:val="28"/>
          <w:rtl/>
        </w:rPr>
        <w:t xml:space="preserve"> </w:t>
      </w:r>
      <w:r w:rsidRPr="0059460E">
        <w:rPr>
          <w:rFonts w:ascii="David" w:hAnsi="David" w:cs="David"/>
          <w:sz w:val="28"/>
          <w:szCs w:val="28"/>
          <w:rtl/>
        </w:rPr>
        <w:t>בהכרח</w:t>
      </w:r>
      <w:r w:rsidRPr="0059460E">
        <w:rPr>
          <w:rFonts w:ascii="David" w:eastAsia="David" w:hAnsi="David" w:cs="David"/>
          <w:sz w:val="28"/>
          <w:szCs w:val="28"/>
          <w:rtl/>
        </w:rPr>
        <w:t xml:space="preserve"> </w:t>
      </w:r>
      <w:r w:rsidRPr="0059460E">
        <w:rPr>
          <w:rFonts w:ascii="David" w:hAnsi="David" w:cs="David"/>
          <w:sz w:val="28"/>
          <w:szCs w:val="28"/>
          <w:rtl/>
        </w:rPr>
        <w:t>לצומת</w:t>
      </w:r>
      <w:r w:rsidRPr="0059460E">
        <w:rPr>
          <w:rFonts w:ascii="David" w:eastAsia="David" w:hAnsi="David" w:cs="David"/>
          <w:sz w:val="28"/>
          <w:szCs w:val="28"/>
          <w:rtl/>
        </w:rPr>
        <w:t xml:space="preserve"> </w:t>
      </w:r>
      <w:r w:rsidRPr="0059460E">
        <w:rPr>
          <w:rFonts w:ascii="David" w:hAnsi="David" w:cs="David"/>
          <w:sz w:val="28"/>
          <w:szCs w:val="28"/>
          <w:rtl/>
        </w:rPr>
        <w:t>שכבר</w:t>
      </w:r>
      <w:r w:rsidRPr="0059460E">
        <w:rPr>
          <w:rFonts w:ascii="David" w:eastAsia="David" w:hAnsi="David" w:cs="David"/>
          <w:sz w:val="28"/>
          <w:szCs w:val="28"/>
          <w:rtl/>
        </w:rPr>
        <w:t xml:space="preserve"> </w:t>
      </w:r>
      <w:r w:rsidRPr="0059460E">
        <w:rPr>
          <w:rFonts w:ascii="David" w:hAnsi="David" w:cs="David"/>
          <w:sz w:val="28"/>
          <w:szCs w:val="28"/>
          <w:rtl/>
        </w:rPr>
        <w:t>ביקרנו</w:t>
      </w:r>
      <w:r w:rsidRPr="0059460E">
        <w:rPr>
          <w:rFonts w:ascii="David" w:eastAsia="David" w:hAnsi="David" w:cs="David"/>
          <w:sz w:val="28"/>
          <w:szCs w:val="28"/>
          <w:rtl/>
        </w:rPr>
        <w:t xml:space="preserve"> </w:t>
      </w:r>
      <w:r w:rsidRPr="0059460E">
        <w:rPr>
          <w:rFonts w:ascii="David" w:hAnsi="David" w:cs="David"/>
          <w:sz w:val="28"/>
          <w:szCs w:val="28"/>
          <w:rtl/>
        </w:rPr>
        <w:t>בו; נניח</w:t>
      </w:r>
      <w:r w:rsidRPr="0059460E">
        <w:rPr>
          <w:rFonts w:ascii="David" w:eastAsia="David" w:hAnsi="David" w:cs="David"/>
          <w:sz w:val="28"/>
          <w:szCs w:val="28"/>
          <w:rtl/>
        </w:rPr>
        <w:t xml:space="preserve"> </w:t>
      </w:r>
      <w:r w:rsidRPr="0059460E">
        <w:rPr>
          <w:rFonts w:ascii="David" w:hAnsi="David" w:cs="David"/>
          <w:sz w:val="28"/>
          <w:szCs w:val="28"/>
          <w:rtl/>
        </w:rPr>
        <w:t>שהצומת</w:t>
      </w:r>
      <w:r w:rsidRPr="0059460E">
        <w:rPr>
          <w:rFonts w:ascii="David" w:eastAsia="David" w:hAnsi="David" w:cs="David"/>
          <w:sz w:val="28"/>
          <w:szCs w:val="28"/>
          <w:rtl/>
        </w:rPr>
        <w:t xml:space="preserve"> </w:t>
      </w:r>
      <w:r w:rsidRPr="0059460E">
        <w:rPr>
          <w:rFonts w:ascii="David" w:hAnsi="David" w:cs="David"/>
          <w:sz w:val="28"/>
          <w:szCs w:val="28"/>
          <w:rtl/>
        </w:rPr>
        <w:t>הראשון</w:t>
      </w:r>
      <w:r w:rsidRPr="0059460E">
        <w:rPr>
          <w:rFonts w:ascii="David" w:eastAsia="David" w:hAnsi="David" w:cs="David"/>
          <w:sz w:val="28"/>
          <w:szCs w:val="28"/>
          <w:rtl/>
        </w:rPr>
        <w:t xml:space="preserve"> </w:t>
      </w:r>
      <w:r w:rsidRPr="0059460E">
        <w:rPr>
          <w:rFonts w:ascii="David" w:hAnsi="David" w:cs="David"/>
          <w:sz w:val="28"/>
          <w:szCs w:val="28"/>
          <w:rtl/>
        </w:rPr>
        <w:t>שכבר</w:t>
      </w:r>
      <w:r w:rsidRPr="0059460E">
        <w:rPr>
          <w:rFonts w:ascii="David" w:eastAsia="David" w:hAnsi="David" w:cs="David"/>
          <w:sz w:val="28"/>
          <w:szCs w:val="28"/>
          <w:rtl/>
        </w:rPr>
        <w:t xml:space="preserve"> </w:t>
      </w:r>
      <w:r w:rsidRPr="0059460E">
        <w:rPr>
          <w:rFonts w:ascii="David" w:hAnsi="David" w:cs="David"/>
          <w:sz w:val="28"/>
          <w:szCs w:val="28"/>
          <w:rtl/>
        </w:rPr>
        <w:t>ביקרנו</w:t>
      </w:r>
      <w:r w:rsidRPr="0059460E">
        <w:rPr>
          <w:rFonts w:ascii="David" w:eastAsia="David" w:hAnsi="David" w:cs="David"/>
          <w:sz w:val="28"/>
          <w:szCs w:val="28"/>
          <w:rtl/>
        </w:rPr>
        <w:t xml:space="preserve"> </w:t>
      </w:r>
      <w:r w:rsidRPr="0059460E">
        <w:rPr>
          <w:rFonts w:ascii="David" w:hAnsi="David" w:cs="David"/>
          <w:sz w:val="28"/>
          <w:szCs w:val="28"/>
          <w:rtl/>
        </w:rPr>
        <w:t>בו</w:t>
      </w:r>
      <w:r w:rsidRPr="0059460E">
        <w:rPr>
          <w:rFonts w:ascii="David" w:eastAsia="David" w:hAnsi="David" w:cs="David"/>
          <w:sz w:val="28"/>
          <w:szCs w:val="28"/>
          <w:rtl/>
        </w:rPr>
        <w:t xml:space="preserve"> </w:t>
      </w:r>
      <w:r w:rsidRPr="0059460E">
        <w:rPr>
          <w:rFonts w:ascii="David" w:hAnsi="David" w:cs="David"/>
          <w:sz w:val="28"/>
          <w:szCs w:val="28"/>
          <w:rtl/>
        </w:rPr>
        <w:t>הוא</w:t>
      </w:r>
      <w:r w:rsidRPr="0059460E">
        <w:rPr>
          <w:rFonts w:ascii="David" w:eastAsia="David" w:hAnsi="David" w:cs="David"/>
          <w:sz w:val="28"/>
          <w:szCs w:val="28"/>
          <w:rtl/>
        </w:rPr>
        <w:t xml:space="preserve"> </w:t>
      </w:r>
      <w:r w:rsidRPr="0059460E">
        <w:rPr>
          <w:rFonts w:ascii="David" w:hAnsi="David" w:cs="David"/>
          <w:sz w:val="28"/>
          <w:szCs w:val="28"/>
          <w:rtl/>
        </w:rPr>
        <w:lastRenderedPageBreak/>
        <w:t>צומת</w:t>
      </w:r>
      <w:r w:rsidRPr="0059460E">
        <w:rPr>
          <w:rFonts w:ascii="David" w:eastAsia="David" w:hAnsi="David" w:cs="David"/>
          <w:sz w:val="28"/>
          <w:szCs w:val="28"/>
          <w:rtl/>
        </w:rPr>
        <w:t xml:space="preserve"> </w:t>
      </w:r>
      <w:r w:rsidRPr="0059460E">
        <w:rPr>
          <w:rFonts w:ascii="David" w:hAnsi="David" w:cs="David"/>
          <w:sz w:val="28"/>
          <w:szCs w:val="28"/>
          <w:rtl/>
        </w:rPr>
        <w:t>מספר</w:t>
      </w:r>
      <w:r w:rsidRPr="0059460E">
        <w:rPr>
          <w:rFonts w:ascii="David" w:eastAsia="David" w:hAnsi="David" w:cs="David"/>
          <w:sz w:val="28"/>
          <w:szCs w:val="28"/>
          <w:rtl/>
        </w:rPr>
        <w:t xml:space="preserve"> </w:t>
      </w:r>
      <w:r w:rsidRPr="0059460E">
        <w:rPr>
          <w:rFonts w:ascii="David" w:hAnsi="David" w:cs="David"/>
          <w:sz w:val="28"/>
          <w:szCs w:val="28"/>
        </w:rPr>
        <w:t>k</w:t>
      </w:r>
      <w:r w:rsidRPr="0059460E">
        <w:rPr>
          <w:rFonts w:ascii="David" w:hAnsi="David" w:cs="David"/>
          <w:sz w:val="28"/>
          <w:szCs w:val="28"/>
          <w:rtl/>
        </w:rPr>
        <w:t>, כך</w:t>
      </w:r>
      <w:r w:rsidRPr="0059460E">
        <w:rPr>
          <w:rFonts w:ascii="David" w:eastAsia="David" w:hAnsi="David" w:cs="David"/>
          <w:sz w:val="28"/>
          <w:szCs w:val="28"/>
          <w:rtl/>
        </w:rPr>
        <w:t xml:space="preserve"> </w:t>
      </w:r>
      <w:r w:rsidRPr="0059460E">
        <w:rPr>
          <w:rFonts w:ascii="David" w:hAnsi="David" w:cs="David"/>
          <w:sz w:val="28"/>
          <w:szCs w:val="28"/>
          <w:rtl/>
        </w:rPr>
        <w:t>ש:</w:t>
      </w:r>
    </w:p>
    <w:p w:rsidR="009C2B09" w:rsidRPr="0059460E" w:rsidRDefault="009C2B09" w:rsidP="00685392">
      <w:pPr>
        <w:pStyle w:val="a1"/>
        <w:numPr>
          <w:ilvl w:val="0"/>
          <w:numId w:val="10"/>
        </w:numPr>
        <w:rPr>
          <w:rFonts w:ascii="David" w:hAnsi="David" w:cs="David"/>
          <w:sz w:val="28"/>
          <w:szCs w:val="28"/>
          <w:rtl/>
        </w:rPr>
      </w:pPr>
      <w:r w:rsidRPr="0059460E">
        <w:rPr>
          <w:rFonts w:ascii="David" w:hAnsi="David" w:cs="David"/>
          <w:sz w:val="28"/>
          <w:szCs w:val="28"/>
        </w:rPr>
        <w:t>0 -&gt; 1 -&gt; 2 -&gt; ... (k-1) -&gt; k</w:t>
      </w:r>
    </w:p>
    <w:p w:rsidR="009C2B09" w:rsidRPr="0059460E" w:rsidRDefault="009C2B09" w:rsidP="00685392">
      <w:pPr>
        <w:pStyle w:val="a1"/>
        <w:numPr>
          <w:ilvl w:val="0"/>
          <w:numId w:val="10"/>
        </w:numPr>
        <w:bidi/>
        <w:ind w:firstLine="0"/>
        <w:rPr>
          <w:rFonts w:ascii="David" w:hAnsi="David" w:cs="David"/>
          <w:sz w:val="28"/>
          <w:szCs w:val="28"/>
          <w:rtl/>
        </w:rPr>
      </w:pPr>
      <w:r w:rsidRPr="0059460E">
        <w:rPr>
          <w:rFonts w:ascii="David" w:hAnsi="David" w:cs="David"/>
          <w:sz w:val="28"/>
          <w:szCs w:val="28"/>
          <w:rtl/>
        </w:rPr>
        <w:t>ישנן</w:t>
      </w:r>
      <w:r w:rsidRPr="0059460E">
        <w:rPr>
          <w:rFonts w:ascii="David" w:eastAsia="David" w:hAnsi="David" w:cs="David"/>
          <w:sz w:val="28"/>
          <w:szCs w:val="28"/>
          <w:rtl/>
        </w:rPr>
        <w:t xml:space="preserve"> </w:t>
      </w:r>
      <w:r w:rsidRPr="0059460E">
        <w:rPr>
          <w:rFonts w:ascii="David" w:hAnsi="David" w:cs="David"/>
          <w:sz w:val="28"/>
          <w:szCs w:val="28"/>
          <w:rtl/>
        </w:rPr>
        <w:t>שתי</w:t>
      </w:r>
      <w:r w:rsidRPr="0059460E">
        <w:rPr>
          <w:rFonts w:ascii="David" w:eastAsia="David" w:hAnsi="David" w:cs="David"/>
          <w:sz w:val="28"/>
          <w:szCs w:val="28"/>
          <w:rtl/>
        </w:rPr>
        <w:t xml:space="preserve"> </w:t>
      </w:r>
      <w:r w:rsidRPr="0059460E">
        <w:rPr>
          <w:rFonts w:ascii="David" w:hAnsi="David" w:cs="David"/>
          <w:sz w:val="28"/>
          <w:szCs w:val="28"/>
          <w:rtl/>
        </w:rPr>
        <w:t>אפשרויות:</w:t>
      </w:r>
    </w:p>
    <w:p w:rsidR="009C2B09" w:rsidRPr="0059460E" w:rsidRDefault="009C2B09" w:rsidP="00685392">
      <w:pPr>
        <w:pStyle w:val="a1"/>
        <w:numPr>
          <w:ilvl w:val="0"/>
          <w:numId w:val="14"/>
        </w:numPr>
        <w:bidi/>
        <w:rPr>
          <w:rFonts w:ascii="David" w:hAnsi="David" w:cs="David"/>
          <w:sz w:val="28"/>
          <w:szCs w:val="28"/>
          <w:rtl/>
        </w:rPr>
      </w:pPr>
      <w:r w:rsidRPr="0059460E">
        <w:rPr>
          <w:rFonts w:ascii="David" w:hAnsi="David" w:cs="David"/>
          <w:sz w:val="28"/>
          <w:szCs w:val="28"/>
          <w:rtl/>
        </w:rPr>
        <w:t>אפשרות</w:t>
      </w:r>
      <w:r w:rsidRPr="0059460E">
        <w:rPr>
          <w:rFonts w:ascii="David" w:eastAsia="David" w:hAnsi="David" w:cs="David"/>
          <w:sz w:val="28"/>
          <w:szCs w:val="28"/>
          <w:rtl/>
        </w:rPr>
        <w:t xml:space="preserve"> </w:t>
      </w:r>
      <w:r w:rsidRPr="0059460E">
        <w:rPr>
          <w:rFonts w:ascii="David" w:hAnsi="David" w:cs="David"/>
          <w:sz w:val="28"/>
          <w:szCs w:val="28"/>
          <w:rtl/>
        </w:rPr>
        <w:t>א: הצומת</w:t>
      </w:r>
      <w:r w:rsidRPr="0059460E">
        <w:rPr>
          <w:rFonts w:ascii="David" w:eastAsia="David" w:hAnsi="David" w:cs="David"/>
          <w:sz w:val="28"/>
          <w:szCs w:val="28"/>
          <w:rtl/>
        </w:rPr>
        <w:t xml:space="preserve"> </w:t>
      </w:r>
      <w:r w:rsidRPr="0059460E">
        <w:rPr>
          <w:rFonts w:ascii="David" w:hAnsi="David" w:cs="David"/>
          <w:sz w:val="28"/>
          <w:szCs w:val="28"/>
        </w:rPr>
        <w:t>k</w:t>
      </w:r>
      <w:r w:rsidRPr="0059460E">
        <w:rPr>
          <w:rFonts w:ascii="David" w:hAnsi="David" w:cs="David"/>
          <w:sz w:val="28"/>
          <w:szCs w:val="28"/>
          <w:rtl/>
        </w:rPr>
        <w:t xml:space="preserve"> זהה</w:t>
      </w:r>
      <w:r w:rsidRPr="0059460E">
        <w:rPr>
          <w:rFonts w:ascii="David" w:eastAsia="David" w:hAnsi="David" w:cs="David"/>
          <w:sz w:val="28"/>
          <w:szCs w:val="28"/>
          <w:rtl/>
        </w:rPr>
        <w:t xml:space="preserve"> </w:t>
      </w:r>
      <w:r w:rsidRPr="0059460E">
        <w:rPr>
          <w:rFonts w:ascii="David" w:hAnsi="David" w:cs="David"/>
          <w:sz w:val="28"/>
          <w:szCs w:val="28"/>
          <w:rtl/>
        </w:rPr>
        <w:t>לצומת</w:t>
      </w:r>
      <w:r w:rsidRPr="0059460E">
        <w:rPr>
          <w:rFonts w:ascii="David" w:eastAsia="David" w:hAnsi="David" w:cs="David"/>
          <w:sz w:val="28"/>
          <w:szCs w:val="28"/>
          <w:rtl/>
        </w:rPr>
        <w:t xml:space="preserve"> </w:t>
      </w:r>
      <w:r w:rsidRPr="0059460E">
        <w:rPr>
          <w:rFonts w:ascii="David" w:hAnsi="David" w:cs="David"/>
          <w:sz w:val="28"/>
          <w:szCs w:val="28"/>
        </w:rPr>
        <w:t>0</w:t>
      </w:r>
      <w:r w:rsidRPr="0059460E">
        <w:rPr>
          <w:rFonts w:ascii="David" w:hAnsi="David" w:cs="David"/>
          <w:sz w:val="28"/>
          <w:szCs w:val="28"/>
          <w:rtl/>
        </w:rPr>
        <w:t>: במקרה</w:t>
      </w:r>
      <w:r w:rsidRPr="0059460E">
        <w:rPr>
          <w:rFonts w:ascii="David" w:eastAsia="David" w:hAnsi="David" w:cs="David"/>
          <w:sz w:val="28"/>
          <w:szCs w:val="28"/>
          <w:rtl/>
        </w:rPr>
        <w:t xml:space="preserve"> </w:t>
      </w:r>
      <w:r w:rsidRPr="0059460E">
        <w:rPr>
          <w:rFonts w:ascii="David" w:hAnsi="David" w:cs="David"/>
          <w:sz w:val="28"/>
          <w:szCs w:val="28"/>
          <w:rtl/>
        </w:rPr>
        <w:t>זה, הקשת</w:t>
      </w:r>
      <w:r w:rsidRPr="0059460E">
        <w:rPr>
          <w:rFonts w:ascii="David" w:eastAsia="David" w:hAnsi="David" w:cs="David"/>
          <w:sz w:val="28"/>
          <w:szCs w:val="28"/>
          <w:rtl/>
        </w:rPr>
        <w:t xml:space="preserve"> </w:t>
      </w:r>
      <w:r w:rsidRPr="0059460E">
        <w:rPr>
          <w:rFonts w:ascii="David" w:hAnsi="David" w:cs="David"/>
          <w:sz w:val="28"/>
          <w:szCs w:val="28"/>
          <w:rtl/>
        </w:rPr>
        <w:t>המקורית</w:t>
      </w:r>
      <w:r w:rsidRPr="0059460E">
        <w:rPr>
          <w:rFonts w:ascii="David" w:eastAsia="David" w:hAnsi="David" w:cs="David"/>
          <w:sz w:val="28"/>
          <w:szCs w:val="28"/>
          <w:rtl/>
        </w:rPr>
        <w:t xml:space="preserve"> </w:t>
      </w:r>
      <w:r w:rsidRPr="0059460E">
        <w:rPr>
          <w:rFonts w:ascii="David" w:hAnsi="David" w:cs="David"/>
          <w:sz w:val="28"/>
          <w:szCs w:val="28"/>
          <w:rtl/>
        </w:rPr>
        <w:t>שבדקנו</w:t>
      </w:r>
      <w:r w:rsidRPr="0059460E">
        <w:rPr>
          <w:rFonts w:ascii="David" w:eastAsia="David" w:hAnsi="David" w:cs="David"/>
          <w:sz w:val="28"/>
          <w:szCs w:val="28"/>
          <w:rtl/>
        </w:rPr>
        <w:t xml:space="preserve"> </w:t>
      </w:r>
      <w:r w:rsidRPr="0059460E">
        <w:rPr>
          <w:rFonts w:ascii="David" w:hAnsi="David" w:cs="David"/>
          <w:sz w:val="28"/>
          <w:szCs w:val="28"/>
          <w:rtl/>
        </w:rPr>
        <w:t>- הקשת</w:t>
      </w:r>
      <w:r w:rsidRPr="0059460E">
        <w:rPr>
          <w:rFonts w:ascii="David" w:eastAsia="David" w:hAnsi="David" w:cs="David"/>
          <w:sz w:val="28"/>
          <w:szCs w:val="28"/>
          <w:rtl/>
        </w:rPr>
        <w:t xml:space="preserve"> </w:t>
      </w:r>
      <w:r w:rsidRPr="0059460E">
        <w:rPr>
          <w:rFonts w:ascii="David" w:hAnsi="David" w:cs="David"/>
          <w:sz w:val="28"/>
          <w:szCs w:val="28"/>
        </w:rPr>
        <w:t>0</w:t>
      </w:r>
      <w:r w:rsidRPr="0059460E">
        <w:rPr>
          <w:rFonts w:ascii="David" w:hAnsi="David" w:cs="David"/>
          <w:sz w:val="28"/>
          <w:szCs w:val="28"/>
          <w:rtl/>
        </w:rPr>
        <w:t xml:space="preserve"> -&gt; </w:t>
      </w:r>
      <w:r w:rsidRPr="0059460E">
        <w:rPr>
          <w:rFonts w:ascii="David" w:hAnsi="David" w:cs="David"/>
          <w:sz w:val="28"/>
          <w:szCs w:val="28"/>
        </w:rPr>
        <w:t>1</w:t>
      </w:r>
      <w:r w:rsidRPr="0059460E">
        <w:rPr>
          <w:rFonts w:ascii="David" w:hAnsi="David" w:cs="David"/>
          <w:sz w:val="28"/>
          <w:szCs w:val="28"/>
          <w:rtl/>
        </w:rPr>
        <w:t xml:space="preserve"> - היא</w:t>
      </w:r>
      <w:r w:rsidRPr="0059460E">
        <w:rPr>
          <w:rFonts w:ascii="David" w:eastAsia="David" w:hAnsi="David" w:cs="David"/>
          <w:sz w:val="28"/>
          <w:szCs w:val="28"/>
          <w:rtl/>
        </w:rPr>
        <w:t xml:space="preserve"> </w:t>
      </w:r>
      <w:r w:rsidRPr="0059460E">
        <w:rPr>
          <w:rFonts w:ascii="David" w:hAnsi="David" w:cs="David"/>
          <w:sz w:val="28"/>
          <w:szCs w:val="28"/>
          <w:rtl/>
        </w:rPr>
        <w:t>חלק</w:t>
      </w:r>
      <w:r w:rsidRPr="0059460E">
        <w:rPr>
          <w:rFonts w:ascii="David" w:eastAsia="David" w:hAnsi="David" w:cs="David"/>
          <w:sz w:val="28"/>
          <w:szCs w:val="28"/>
          <w:rtl/>
        </w:rPr>
        <w:t xml:space="preserve"> </w:t>
      </w:r>
      <w:r w:rsidRPr="0059460E">
        <w:rPr>
          <w:rFonts w:ascii="David" w:hAnsi="David" w:cs="David"/>
          <w:sz w:val="28"/>
          <w:szCs w:val="28"/>
          <w:rtl/>
        </w:rPr>
        <w:t>ממעגל, כמו</w:t>
      </w:r>
      <w:r w:rsidRPr="0059460E">
        <w:rPr>
          <w:rFonts w:ascii="David" w:eastAsia="David" w:hAnsi="David" w:cs="David"/>
          <w:sz w:val="28"/>
          <w:szCs w:val="28"/>
          <w:rtl/>
        </w:rPr>
        <w:t xml:space="preserve"> </w:t>
      </w:r>
      <w:r w:rsidRPr="0059460E">
        <w:rPr>
          <w:rFonts w:ascii="David" w:hAnsi="David" w:cs="David"/>
          <w:sz w:val="28"/>
          <w:szCs w:val="28"/>
          <w:rtl/>
        </w:rPr>
        <w:t>שרצינו</w:t>
      </w:r>
      <w:r w:rsidRPr="0059460E">
        <w:rPr>
          <w:rFonts w:ascii="David" w:eastAsia="David" w:hAnsi="David" w:cs="David"/>
          <w:sz w:val="28"/>
          <w:szCs w:val="28"/>
          <w:rtl/>
        </w:rPr>
        <w:t xml:space="preserve"> </w:t>
      </w:r>
      <w:r w:rsidRPr="0059460E">
        <w:rPr>
          <w:rFonts w:ascii="David" w:hAnsi="David" w:cs="David"/>
          <w:sz w:val="28"/>
          <w:szCs w:val="28"/>
          <w:rtl/>
        </w:rPr>
        <w:t>להוכיח.</w:t>
      </w:r>
    </w:p>
    <w:p w:rsidR="009C2B09" w:rsidRPr="0059460E" w:rsidRDefault="009C2B09" w:rsidP="00685392">
      <w:pPr>
        <w:pStyle w:val="a1"/>
        <w:numPr>
          <w:ilvl w:val="0"/>
          <w:numId w:val="14"/>
        </w:numPr>
        <w:bidi/>
        <w:rPr>
          <w:rFonts w:ascii="David" w:hAnsi="David" w:cs="David"/>
          <w:sz w:val="28"/>
          <w:szCs w:val="28"/>
          <w:rtl/>
        </w:rPr>
      </w:pPr>
      <w:r w:rsidRPr="0059460E">
        <w:rPr>
          <w:rFonts w:ascii="David" w:hAnsi="David" w:cs="David"/>
          <w:sz w:val="28"/>
          <w:szCs w:val="28"/>
          <w:rtl/>
        </w:rPr>
        <w:t>אפשרות</w:t>
      </w:r>
      <w:r w:rsidRPr="0059460E">
        <w:rPr>
          <w:rFonts w:ascii="David" w:eastAsia="David" w:hAnsi="David" w:cs="David"/>
          <w:sz w:val="28"/>
          <w:szCs w:val="28"/>
          <w:rtl/>
        </w:rPr>
        <w:t xml:space="preserve"> </w:t>
      </w:r>
      <w:r w:rsidRPr="0059460E">
        <w:rPr>
          <w:rFonts w:ascii="David" w:hAnsi="David" w:cs="David"/>
          <w:sz w:val="28"/>
          <w:szCs w:val="28"/>
          <w:rtl/>
        </w:rPr>
        <w:t>ב: הצומת</w:t>
      </w:r>
      <w:r w:rsidRPr="0059460E">
        <w:rPr>
          <w:rFonts w:ascii="David" w:eastAsia="David" w:hAnsi="David" w:cs="David"/>
          <w:sz w:val="28"/>
          <w:szCs w:val="28"/>
          <w:rtl/>
        </w:rPr>
        <w:t xml:space="preserve"> </w:t>
      </w:r>
      <w:r w:rsidRPr="0059460E">
        <w:rPr>
          <w:rFonts w:ascii="David" w:hAnsi="David" w:cs="David"/>
          <w:sz w:val="28"/>
          <w:szCs w:val="28"/>
        </w:rPr>
        <w:t>k</w:t>
      </w:r>
      <w:r w:rsidRPr="0059460E">
        <w:rPr>
          <w:rFonts w:ascii="David" w:hAnsi="David" w:cs="David"/>
          <w:sz w:val="28"/>
          <w:szCs w:val="28"/>
          <w:rtl/>
        </w:rPr>
        <w:t xml:space="preserve"> זהה</w:t>
      </w:r>
      <w:r w:rsidRPr="0059460E">
        <w:rPr>
          <w:rFonts w:ascii="David" w:eastAsia="David" w:hAnsi="David" w:cs="David"/>
          <w:sz w:val="28"/>
          <w:szCs w:val="28"/>
          <w:rtl/>
        </w:rPr>
        <w:t xml:space="preserve"> </w:t>
      </w:r>
      <w:r w:rsidRPr="0059460E">
        <w:rPr>
          <w:rFonts w:ascii="David" w:hAnsi="David" w:cs="David"/>
          <w:sz w:val="28"/>
          <w:szCs w:val="28"/>
          <w:rtl/>
        </w:rPr>
        <w:t>לצומת</w:t>
      </w:r>
      <w:r w:rsidRPr="0059460E">
        <w:rPr>
          <w:rFonts w:ascii="David" w:eastAsia="David" w:hAnsi="David" w:cs="David"/>
          <w:sz w:val="28"/>
          <w:szCs w:val="28"/>
          <w:rtl/>
        </w:rPr>
        <w:t xml:space="preserve"> </w:t>
      </w:r>
      <w:r w:rsidRPr="0059460E">
        <w:rPr>
          <w:rFonts w:ascii="David" w:hAnsi="David" w:cs="David"/>
          <w:sz w:val="28"/>
          <w:szCs w:val="28"/>
        </w:rPr>
        <w:t>i</w:t>
      </w:r>
      <w:r w:rsidRPr="0059460E">
        <w:rPr>
          <w:rFonts w:ascii="David" w:hAnsi="David" w:cs="David"/>
          <w:sz w:val="28"/>
          <w:szCs w:val="28"/>
          <w:rtl/>
        </w:rPr>
        <w:t xml:space="preserve"> כלשהו, המקיים</w:t>
      </w:r>
      <w:r w:rsidRPr="0059460E">
        <w:rPr>
          <w:rFonts w:ascii="David" w:eastAsia="David" w:hAnsi="David" w:cs="David"/>
          <w:sz w:val="28"/>
          <w:szCs w:val="28"/>
          <w:rtl/>
        </w:rPr>
        <w:t xml:space="preserve"> </w:t>
      </w:r>
      <w:r w:rsidRPr="008A508F">
        <w:rPr>
          <w:position w:val="-1"/>
          <w:sz w:val="28"/>
          <w:szCs w:val="28"/>
        </w:rPr>
        <w:object w:dxaOrig="859" w:dyaOrig="279">
          <v:shape id="_x0000_i1027" type="#_x0000_t75" style="width:41.25pt;height:13.5pt" o:ole="" filled="t">
            <v:fill color2="black"/>
            <v:imagedata r:id="rId16" o:title=""/>
          </v:shape>
          <o:OLEObject Type="Embed" ProgID="MathType" ShapeID="_x0000_i1027" DrawAspect="Content" ObjectID="_1422370253" r:id="rId17"/>
        </w:object>
      </w:r>
      <w:r w:rsidRPr="0059460E">
        <w:rPr>
          <w:rFonts w:ascii="David" w:hAnsi="David" w:cs="David"/>
          <w:sz w:val="28"/>
          <w:szCs w:val="28"/>
          <w:rtl/>
        </w:rPr>
        <w:t>: במקרה</w:t>
      </w:r>
      <w:r w:rsidRPr="0059460E">
        <w:rPr>
          <w:rFonts w:ascii="David" w:eastAsia="David" w:hAnsi="David" w:cs="David"/>
          <w:sz w:val="28"/>
          <w:szCs w:val="28"/>
          <w:rtl/>
        </w:rPr>
        <w:t xml:space="preserve"> </w:t>
      </w:r>
      <w:r w:rsidRPr="0059460E">
        <w:rPr>
          <w:rFonts w:ascii="David" w:hAnsi="David" w:cs="David"/>
          <w:sz w:val="28"/>
          <w:szCs w:val="28"/>
          <w:rtl/>
        </w:rPr>
        <w:t>זה, ישנן</w:t>
      </w:r>
      <w:r w:rsidRPr="0059460E">
        <w:rPr>
          <w:rFonts w:ascii="David" w:eastAsia="David" w:hAnsi="David" w:cs="David"/>
          <w:sz w:val="28"/>
          <w:szCs w:val="28"/>
          <w:rtl/>
        </w:rPr>
        <w:t xml:space="preserve"> </w:t>
      </w:r>
      <w:r w:rsidRPr="0059460E">
        <w:rPr>
          <w:rFonts w:ascii="David" w:hAnsi="David" w:cs="David"/>
          <w:sz w:val="28"/>
          <w:szCs w:val="28"/>
          <w:rtl/>
        </w:rPr>
        <w:t>שתי</w:t>
      </w:r>
      <w:r w:rsidRPr="0059460E">
        <w:rPr>
          <w:rFonts w:ascii="David" w:eastAsia="David" w:hAnsi="David" w:cs="David"/>
          <w:sz w:val="28"/>
          <w:szCs w:val="28"/>
          <w:rtl/>
        </w:rPr>
        <w:t xml:space="preserve"> </w:t>
      </w:r>
      <w:r w:rsidRPr="0059460E">
        <w:rPr>
          <w:rFonts w:ascii="David" w:hAnsi="David" w:cs="David"/>
          <w:sz w:val="28"/>
          <w:szCs w:val="28"/>
          <w:rtl/>
        </w:rPr>
        <w:t>קשתות</w:t>
      </w:r>
      <w:r w:rsidRPr="0059460E">
        <w:rPr>
          <w:rFonts w:ascii="David" w:eastAsia="David" w:hAnsi="David" w:cs="David"/>
          <w:sz w:val="28"/>
          <w:szCs w:val="28"/>
          <w:rtl/>
        </w:rPr>
        <w:t xml:space="preserve"> </w:t>
      </w:r>
      <w:r w:rsidRPr="0059460E">
        <w:rPr>
          <w:rFonts w:ascii="David" w:hAnsi="David" w:cs="David"/>
          <w:sz w:val="28"/>
          <w:szCs w:val="28"/>
          <w:rtl/>
        </w:rPr>
        <w:t>הנכנסות</w:t>
      </w:r>
      <w:r w:rsidRPr="0059460E">
        <w:rPr>
          <w:rFonts w:ascii="David" w:eastAsia="David" w:hAnsi="David" w:cs="David"/>
          <w:sz w:val="28"/>
          <w:szCs w:val="28"/>
          <w:rtl/>
        </w:rPr>
        <w:t xml:space="preserve"> </w:t>
      </w:r>
      <w:r w:rsidRPr="0059460E">
        <w:rPr>
          <w:rFonts w:ascii="David" w:hAnsi="David" w:cs="David"/>
          <w:sz w:val="28"/>
          <w:szCs w:val="28"/>
          <w:rtl/>
        </w:rPr>
        <w:t>לצומת</w:t>
      </w:r>
      <w:r w:rsidRPr="0059460E">
        <w:rPr>
          <w:rFonts w:ascii="David" w:eastAsia="David" w:hAnsi="David" w:cs="David"/>
          <w:sz w:val="28"/>
          <w:szCs w:val="28"/>
          <w:rtl/>
        </w:rPr>
        <w:t xml:space="preserve"> </w:t>
      </w:r>
      <w:r w:rsidRPr="0059460E">
        <w:rPr>
          <w:rFonts w:ascii="David" w:hAnsi="David" w:cs="David"/>
          <w:sz w:val="28"/>
          <w:szCs w:val="28"/>
        </w:rPr>
        <w:t>k</w:t>
      </w:r>
      <w:r w:rsidRPr="0059460E">
        <w:rPr>
          <w:rFonts w:ascii="David" w:hAnsi="David" w:cs="David"/>
          <w:sz w:val="28"/>
          <w:szCs w:val="28"/>
          <w:rtl/>
        </w:rPr>
        <w:t>: הקשת</w:t>
      </w:r>
      <w:r w:rsidRPr="0059460E">
        <w:rPr>
          <w:rFonts w:ascii="David" w:eastAsia="David" w:hAnsi="David" w:cs="David"/>
          <w:sz w:val="28"/>
          <w:szCs w:val="28"/>
          <w:rtl/>
        </w:rPr>
        <w:t xml:space="preserve"> </w:t>
      </w:r>
      <w:r w:rsidRPr="0059460E">
        <w:rPr>
          <w:rFonts w:ascii="David" w:hAnsi="David" w:cs="David"/>
          <w:sz w:val="28"/>
          <w:szCs w:val="28"/>
          <w:rtl/>
        </w:rPr>
        <w:t>היוצאת</w:t>
      </w:r>
      <w:r w:rsidRPr="0059460E">
        <w:rPr>
          <w:rFonts w:ascii="David" w:eastAsia="David" w:hAnsi="David" w:cs="David"/>
          <w:sz w:val="28"/>
          <w:szCs w:val="28"/>
          <w:rtl/>
        </w:rPr>
        <w:t xml:space="preserve"> </w:t>
      </w:r>
      <w:r w:rsidRPr="0059460E">
        <w:rPr>
          <w:rFonts w:ascii="David" w:hAnsi="David" w:cs="David"/>
          <w:sz w:val="28"/>
          <w:szCs w:val="28"/>
          <w:rtl/>
        </w:rPr>
        <w:t>מצומת</w:t>
      </w:r>
      <w:r w:rsidRPr="0059460E">
        <w:rPr>
          <w:rFonts w:ascii="David" w:eastAsia="David" w:hAnsi="David" w:cs="David"/>
          <w:sz w:val="28"/>
          <w:szCs w:val="28"/>
          <w:rtl/>
        </w:rPr>
        <w:t xml:space="preserve"> </w:t>
      </w:r>
      <w:r w:rsidRPr="0059460E">
        <w:rPr>
          <w:rFonts w:ascii="David" w:hAnsi="David" w:cs="David"/>
          <w:sz w:val="28"/>
          <w:szCs w:val="28"/>
          <w:rtl/>
        </w:rPr>
        <w:t>(</w:t>
      </w:r>
      <w:r w:rsidRPr="0059460E">
        <w:rPr>
          <w:rFonts w:ascii="David" w:hAnsi="David" w:cs="David"/>
          <w:sz w:val="28"/>
          <w:szCs w:val="28"/>
        </w:rPr>
        <w:t>k-1</w:t>
      </w:r>
      <w:r w:rsidRPr="0059460E">
        <w:rPr>
          <w:rFonts w:ascii="David" w:hAnsi="David" w:cs="David"/>
          <w:sz w:val="28"/>
          <w:szCs w:val="28"/>
          <w:rtl/>
        </w:rPr>
        <w:t>), והקשת</w:t>
      </w:r>
      <w:r w:rsidRPr="0059460E">
        <w:rPr>
          <w:rFonts w:ascii="David" w:eastAsia="David" w:hAnsi="David" w:cs="David"/>
          <w:sz w:val="28"/>
          <w:szCs w:val="28"/>
          <w:rtl/>
        </w:rPr>
        <w:t xml:space="preserve"> </w:t>
      </w:r>
      <w:r w:rsidRPr="0059460E">
        <w:rPr>
          <w:rFonts w:ascii="David" w:hAnsi="David" w:cs="David"/>
          <w:sz w:val="28"/>
          <w:szCs w:val="28"/>
          <w:rtl/>
        </w:rPr>
        <w:t>היוצאת</w:t>
      </w:r>
      <w:r w:rsidRPr="0059460E">
        <w:rPr>
          <w:rFonts w:ascii="David" w:eastAsia="David" w:hAnsi="David" w:cs="David"/>
          <w:sz w:val="28"/>
          <w:szCs w:val="28"/>
          <w:rtl/>
        </w:rPr>
        <w:t xml:space="preserve"> </w:t>
      </w:r>
      <w:r w:rsidRPr="0059460E">
        <w:rPr>
          <w:rFonts w:ascii="David" w:hAnsi="David" w:cs="David"/>
          <w:sz w:val="28"/>
          <w:szCs w:val="28"/>
          <w:rtl/>
        </w:rPr>
        <w:t>מצומת</w:t>
      </w:r>
      <w:r w:rsidRPr="0059460E">
        <w:rPr>
          <w:rFonts w:ascii="David" w:eastAsia="David" w:hAnsi="David" w:cs="David"/>
          <w:sz w:val="28"/>
          <w:szCs w:val="28"/>
          <w:rtl/>
        </w:rPr>
        <w:t xml:space="preserve"> </w:t>
      </w:r>
      <w:r w:rsidRPr="0059460E">
        <w:rPr>
          <w:rFonts w:ascii="David" w:hAnsi="David" w:cs="David"/>
          <w:sz w:val="28"/>
          <w:szCs w:val="28"/>
          <w:rtl/>
        </w:rPr>
        <w:t>(</w:t>
      </w:r>
      <w:r w:rsidRPr="0059460E">
        <w:rPr>
          <w:rFonts w:ascii="David" w:hAnsi="David" w:cs="David"/>
          <w:sz w:val="28"/>
          <w:szCs w:val="28"/>
        </w:rPr>
        <w:t>i-1</w:t>
      </w:r>
      <w:r w:rsidRPr="0059460E">
        <w:rPr>
          <w:rFonts w:ascii="David" w:hAnsi="David" w:cs="David"/>
          <w:sz w:val="28"/>
          <w:szCs w:val="28"/>
          <w:rtl/>
        </w:rPr>
        <w:t>), ולפי</w:t>
      </w:r>
      <w:r w:rsidRPr="0059460E">
        <w:rPr>
          <w:rFonts w:ascii="David" w:eastAsia="David" w:hAnsi="David" w:cs="David"/>
          <w:sz w:val="28"/>
          <w:szCs w:val="28"/>
          <w:rtl/>
        </w:rPr>
        <w:t xml:space="preserve"> </w:t>
      </w:r>
      <w:r w:rsidRPr="0059460E">
        <w:rPr>
          <w:rFonts w:ascii="David" w:hAnsi="David" w:cs="David"/>
          <w:sz w:val="28"/>
          <w:szCs w:val="28"/>
          <w:rtl/>
        </w:rPr>
        <w:t>הנחתנו, אלו</w:t>
      </w:r>
      <w:r w:rsidRPr="0059460E">
        <w:rPr>
          <w:rFonts w:ascii="David" w:eastAsia="David" w:hAnsi="David" w:cs="David"/>
          <w:sz w:val="28"/>
          <w:szCs w:val="28"/>
          <w:rtl/>
        </w:rPr>
        <w:t xml:space="preserve"> </w:t>
      </w:r>
      <w:r w:rsidRPr="0059460E">
        <w:rPr>
          <w:rFonts w:ascii="David" w:hAnsi="David" w:cs="David"/>
          <w:sz w:val="28"/>
          <w:szCs w:val="28"/>
          <w:rtl/>
        </w:rPr>
        <w:t>צמתים</w:t>
      </w:r>
      <w:r w:rsidRPr="0059460E">
        <w:rPr>
          <w:rFonts w:ascii="David" w:eastAsia="David" w:hAnsi="David" w:cs="David"/>
          <w:sz w:val="28"/>
          <w:szCs w:val="28"/>
          <w:rtl/>
        </w:rPr>
        <w:t xml:space="preserve"> </w:t>
      </w:r>
      <w:r w:rsidRPr="0059460E">
        <w:rPr>
          <w:rFonts w:ascii="David" w:hAnsi="David" w:cs="David"/>
          <w:sz w:val="28"/>
          <w:szCs w:val="28"/>
          <w:rtl/>
        </w:rPr>
        <w:t>שונים. אולם, מספר</w:t>
      </w:r>
      <w:r w:rsidRPr="0059460E">
        <w:rPr>
          <w:rFonts w:ascii="David" w:eastAsia="David" w:hAnsi="David" w:cs="David"/>
          <w:sz w:val="28"/>
          <w:szCs w:val="28"/>
          <w:rtl/>
        </w:rPr>
        <w:t xml:space="preserve"> </w:t>
      </w:r>
      <w:r w:rsidRPr="0059460E">
        <w:rPr>
          <w:rFonts w:ascii="David" w:hAnsi="David" w:cs="David"/>
          <w:sz w:val="28"/>
          <w:szCs w:val="28"/>
          <w:rtl/>
        </w:rPr>
        <w:t>הקשתות</w:t>
      </w:r>
      <w:r w:rsidRPr="0059460E">
        <w:rPr>
          <w:rFonts w:ascii="David" w:eastAsia="David" w:hAnsi="David" w:cs="David"/>
          <w:sz w:val="28"/>
          <w:szCs w:val="28"/>
          <w:rtl/>
        </w:rPr>
        <w:t xml:space="preserve"> </w:t>
      </w:r>
      <w:r w:rsidRPr="0059460E">
        <w:rPr>
          <w:rFonts w:ascii="David" w:hAnsi="David" w:cs="David"/>
          <w:sz w:val="28"/>
          <w:szCs w:val="28"/>
          <w:rtl/>
        </w:rPr>
        <w:t>הנכנסות</w:t>
      </w:r>
      <w:r w:rsidRPr="0059460E">
        <w:rPr>
          <w:rFonts w:ascii="David" w:eastAsia="David" w:hAnsi="David" w:cs="David"/>
          <w:sz w:val="28"/>
          <w:szCs w:val="28"/>
          <w:rtl/>
        </w:rPr>
        <w:t xml:space="preserve"> </w:t>
      </w:r>
      <w:r w:rsidRPr="0059460E">
        <w:rPr>
          <w:rFonts w:ascii="David" w:hAnsi="David" w:cs="David"/>
          <w:sz w:val="28"/>
          <w:szCs w:val="28"/>
          <w:rtl/>
        </w:rPr>
        <w:t>זהה</w:t>
      </w:r>
      <w:r w:rsidRPr="0059460E">
        <w:rPr>
          <w:rFonts w:ascii="David" w:eastAsia="David" w:hAnsi="David" w:cs="David"/>
          <w:sz w:val="28"/>
          <w:szCs w:val="28"/>
          <w:rtl/>
        </w:rPr>
        <w:t xml:space="preserve"> </w:t>
      </w:r>
      <w:r w:rsidRPr="0059460E">
        <w:rPr>
          <w:rFonts w:ascii="David" w:hAnsi="David" w:cs="David"/>
          <w:sz w:val="28"/>
          <w:szCs w:val="28"/>
          <w:rtl/>
        </w:rPr>
        <w:t>למספר</w:t>
      </w:r>
      <w:r w:rsidRPr="0059460E">
        <w:rPr>
          <w:rFonts w:ascii="David" w:eastAsia="David" w:hAnsi="David" w:cs="David"/>
          <w:sz w:val="28"/>
          <w:szCs w:val="28"/>
          <w:rtl/>
        </w:rPr>
        <w:t xml:space="preserve"> </w:t>
      </w:r>
      <w:r w:rsidRPr="0059460E">
        <w:rPr>
          <w:rFonts w:ascii="David" w:hAnsi="David" w:cs="David"/>
          <w:sz w:val="28"/>
          <w:szCs w:val="28"/>
          <w:rtl/>
        </w:rPr>
        <w:t>הצמתים</w:t>
      </w:r>
      <w:r w:rsidRPr="0059460E">
        <w:rPr>
          <w:rFonts w:ascii="David" w:eastAsia="David" w:hAnsi="David" w:cs="David"/>
          <w:sz w:val="28"/>
          <w:szCs w:val="28"/>
          <w:rtl/>
        </w:rPr>
        <w:t xml:space="preserve"> </w:t>
      </w:r>
      <w:r w:rsidRPr="0059460E">
        <w:rPr>
          <w:rFonts w:ascii="David" w:hAnsi="David" w:cs="David"/>
          <w:sz w:val="28"/>
          <w:szCs w:val="28"/>
          <w:rtl/>
        </w:rPr>
        <w:t>בגרף</w:t>
      </w:r>
      <w:r w:rsidRPr="0059460E">
        <w:rPr>
          <w:rFonts w:ascii="David" w:eastAsia="David" w:hAnsi="David" w:cs="David"/>
          <w:sz w:val="28"/>
          <w:szCs w:val="28"/>
          <w:rtl/>
        </w:rPr>
        <w:t xml:space="preserve"> </w:t>
      </w:r>
      <w:r w:rsidRPr="0059460E">
        <w:rPr>
          <w:rFonts w:ascii="David" w:hAnsi="David" w:cs="David"/>
          <w:sz w:val="28"/>
          <w:szCs w:val="28"/>
          <w:rtl/>
        </w:rPr>
        <w:t>(מספר</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זהה</w:t>
      </w:r>
      <w:r w:rsidRPr="0059460E">
        <w:rPr>
          <w:rFonts w:ascii="David" w:eastAsia="David" w:hAnsi="David" w:cs="David"/>
          <w:sz w:val="28"/>
          <w:szCs w:val="28"/>
          <w:rtl/>
        </w:rPr>
        <w:t xml:space="preserve"> </w:t>
      </w:r>
      <w:r w:rsidRPr="0059460E">
        <w:rPr>
          <w:rFonts w:ascii="David" w:hAnsi="David" w:cs="David"/>
          <w:sz w:val="28"/>
          <w:szCs w:val="28"/>
          <w:rtl/>
        </w:rPr>
        <w:t>למספר</w:t>
      </w:r>
      <w:r w:rsidRPr="0059460E">
        <w:rPr>
          <w:rFonts w:ascii="David" w:eastAsia="David" w:hAnsi="David" w:cs="David"/>
          <w:sz w:val="28"/>
          <w:szCs w:val="28"/>
          <w:rtl/>
        </w:rPr>
        <w:t xml:space="preserve"> </w:t>
      </w:r>
      <w:r w:rsidRPr="0059460E">
        <w:rPr>
          <w:rFonts w:ascii="David" w:hAnsi="David" w:cs="David"/>
          <w:sz w:val="28"/>
          <w:szCs w:val="28"/>
          <w:rtl/>
        </w:rPr>
        <w:t>האזרחים); אם</w:t>
      </w:r>
      <w:r w:rsidRPr="0059460E">
        <w:rPr>
          <w:rFonts w:ascii="David" w:eastAsia="David" w:hAnsi="David" w:cs="David"/>
          <w:sz w:val="28"/>
          <w:szCs w:val="28"/>
          <w:rtl/>
        </w:rPr>
        <w:t xml:space="preserve"> </w:t>
      </w:r>
      <w:r w:rsidRPr="0059460E">
        <w:rPr>
          <w:rFonts w:ascii="David" w:hAnsi="David" w:cs="David"/>
          <w:sz w:val="28"/>
          <w:szCs w:val="28"/>
          <w:rtl/>
        </w:rPr>
        <w:t>לצומת</w:t>
      </w:r>
      <w:r w:rsidRPr="0059460E">
        <w:rPr>
          <w:rFonts w:ascii="David" w:eastAsia="David" w:hAnsi="David" w:cs="David"/>
          <w:sz w:val="28"/>
          <w:szCs w:val="28"/>
          <w:rtl/>
        </w:rPr>
        <w:t xml:space="preserve"> </w:t>
      </w:r>
      <w:r w:rsidRPr="0059460E">
        <w:rPr>
          <w:rFonts w:ascii="David" w:hAnsi="David" w:cs="David"/>
          <w:sz w:val="28"/>
          <w:szCs w:val="28"/>
          <w:rtl/>
        </w:rPr>
        <w:t>אחד</w:t>
      </w:r>
      <w:r w:rsidRPr="0059460E">
        <w:rPr>
          <w:rFonts w:ascii="David" w:eastAsia="David" w:hAnsi="David" w:cs="David"/>
          <w:sz w:val="28"/>
          <w:szCs w:val="28"/>
          <w:rtl/>
        </w:rPr>
        <w:t xml:space="preserve"> </w:t>
      </w:r>
      <w:r w:rsidRPr="0059460E">
        <w:rPr>
          <w:rFonts w:ascii="David" w:hAnsi="David" w:cs="David"/>
          <w:sz w:val="28"/>
          <w:szCs w:val="28"/>
          <w:rtl/>
        </w:rPr>
        <w:t>ישנן</w:t>
      </w:r>
      <w:r w:rsidRPr="0059460E">
        <w:rPr>
          <w:rFonts w:ascii="David" w:eastAsia="David" w:hAnsi="David" w:cs="David"/>
          <w:sz w:val="28"/>
          <w:szCs w:val="28"/>
          <w:rtl/>
        </w:rPr>
        <w:t xml:space="preserve"> </w:t>
      </w:r>
      <w:r w:rsidRPr="0059460E">
        <w:rPr>
          <w:rFonts w:ascii="David" w:hAnsi="David" w:cs="David"/>
          <w:sz w:val="28"/>
          <w:szCs w:val="28"/>
          <w:rtl/>
        </w:rPr>
        <w:t>שתי</w:t>
      </w:r>
      <w:r w:rsidRPr="0059460E">
        <w:rPr>
          <w:rFonts w:ascii="David" w:eastAsia="David" w:hAnsi="David" w:cs="David"/>
          <w:sz w:val="28"/>
          <w:szCs w:val="28"/>
          <w:rtl/>
        </w:rPr>
        <w:t xml:space="preserve"> </w:t>
      </w:r>
      <w:r w:rsidRPr="0059460E">
        <w:rPr>
          <w:rFonts w:ascii="David" w:hAnsi="David" w:cs="David"/>
          <w:sz w:val="28"/>
          <w:szCs w:val="28"/>
          <w:rtl/>
        </w:rPr>
        <w:t>קשתות</w:t>
      </w:r>
      <w:r w:rsidRPr="0059460E">
        <w:rPr>
          <w:rFonts w:ascii="David" w:eastAsia="David" w:hAnsi="David" w:cs="David"/>
          <w:sz w:val="28"/>
          <w:szCs w:val="28"/>
          <w:rtl/>
        </w:rPr>
        <w:t xml:space="preserve"> </w:t>
      </w:r>
      <w:r w:rsidRPr="0059460E">
        <w:rPr>
          <w:rFonts w:ascii="David" w:hAnsi="David" w:cs="David"/>
          <w:sz w:val="28"/>
          <w:szCs w:val="28"/>
          <w:rtl/>
        </w:rPr>
        <w:t>נכנסות, בהכרח</w:t>
      </w:r>
      <w:r w:rsidRPr="0059460E">
        <w:rPr>
          <w:rFonts w:ascii="David" w:eastAsia="David" w:hAnsi="David" w:cs="David"/>
          <w:sz w:val="28"/>
          <w:szCs w:val="28"/>
          <w:rtl/>
        </w:rPr>
        <w:t xml:space="preserve"> </w:t>
      </w:r>
      <w:r w:rsidRPr="0059460E">
        <w:rPr>
          <w:rFonts w:ascii="David" w:hAnsi="David" w:cs="David"/>
          <w:sz w:val="28"/>
          <w:szCs w:val="28"/>
          <w:rtl/>
        </w:rPr>
        <w:t>ישנו</w:t>
      </w:r>
      <w:r w:rsidRPr="0059460E">
        <w:rPr>
          <w:rFonts w:ascii="David" w:eastAsia="David" w:hAnsi="David" w:cs="David"/>
          <w:sz w:val="28"/>
          <w:szCs w:val="28"/>
          <w:rtl/>
        </w:rPr>
        <w:t xml:space="preserve"> </w:t>
      </w:r>
      <w:r w:rsidRPr="0059460E">
        <w:rPr>
          <w:rFonts w:ascii="David" w:hAnsi="David" w:cs="David"/>
          <w:sz w:val="28"/>
          <w:szCs w:val="28"/>
          <w:rtl/>
        </w:rPr>
        <w:t>צומת</w:t>
      </w:r>
      <w:r w:rsidRPr="0059460E">
        <w:rPr>
          <w:rFonts w:ascii="David" w:eastAsia="David" w:hAnsi="David" w:cs="David"/>
          <w:sz w:val="28"/>
          <w:szCs w:val="28"/>
          <w:rtl/>
        </w:rPr>
        <w:t xml:space="preserve"> </w:t>
      </w:r>
      <w:r w:rsidRPr="0059460E">
        <w:rPr>
          <w:rFonts w:ascii="David" w:hAnsi="David" w:cs="David"/>
          <w:sz w:val="28"/>
          <w:szCs w:val="28"/>
          <w:rtl/>
        </w:rPr>
        <w:t>אחד</w:t>
      </w:r>
      <w:r w:rsidRPr="0059460E">
        <w:rPr>
          <w:rFonts w:ascii="David" w:eastAsia="David" w:hAnsi="David" w:cs="David"/>
          <w:sz w:val="28"/>
          <w:szCs w:val="28"/>
          <w:rtl/>
        </w:rPr>
        <w:t xml:space="preserve"> </w:t>
      </w:r>
      <w:r w:rsidRPr="0059460E">
        <w:rPr>
          <w:rFonts w:ascii="David" w:hAnsi="David" w:cs="David"/>
          <w:sz w:val="28"/>
          <w:szCs w:val="28"/>
          <w:rtl/>
        </w:rPr>
        <w:t>לפחות</w:t>
      </w:r>
      <w:r w:rsidRPr="0059460E">
        <w:rPr>
          <w:rFonts w:ascii="David" w:eastAsia="David" w:hAnsi="David" w:cs="David"/>
          <w:sz w:val="28"/>
          <w:szCs w:val="28"/>
          <w:rtl/>
        </w:rPr>
        <w:t xml:space="preserve"> </w:t>
      </w:r>
      <w:r w:rsidRPr="0059460E">
        <w:rPr>
          <w:rFonts w:ascii="David" w:hAnsi="David" w:cs="David"/>
          <w:sz w:val="28"/>
          <w:szCs w:val="28"/>
          <w:rtl/>
        </w:rPr>
        <w:t>שאין</w:t>
      </w:r>
      <w:r w:rsidRPr="0059460E">
        <w:rPr>
          <w:rFonts w:ascii="David" w:eastAsia="David" w:hAnsi="David" w:cs="David"/>
          <w:sz w:val="28"/>
          <w:szCs w:val="28"/>
          <w:rtl/>
        </w:rPr>
        <w:t xml:space="preserve"> </w:t>
      </w:r>
      <w:r w:rsidRPr="0059460E">
        <w:rPr>
          <w:rFonts w:ascii="David" w:hAnsi="David" w:cs="David"/>
          <w:sz w:val="28"/>
          <w:szCs w:val="28"/>
          <w:rtl/>
        </w:rPr>
        <w:t>לו</w:t>
      </w:r>
      <w:r w:rsidRPr="0059460E">
        <w:rPr>
          <w:rFonts w:ascii="David" w:eastAsia="David" w:hAnsi="David" w:cs="David"/>
          <w:sz w:val="28"/>
          <w:szCs w:val="28"/>
          <w:rtl/>
        </w:rPr>
        <w:t xml:space="preserve"> </w:t>
      </w:r>
      <w:r w:rsidRPr="0059460E">
        <w:rPr>
          <w:rFonts w:ascii="David" w:hAnsi="David" w:cs="David"/>
          <w:sz w:val="28"/>
          <w:szCs w:val="28"/>
          <w:rtl/>
        </w:rPr>
        <w:t>קשתות</w:t>
      </w:r>
      <w:r w:rsidRPr="0059460E">
        <w:rPr>
          <w:rFonts w:ascii="David" w:eastAsia="David" w:hAnsi="David" w:cs="David"/>
          <w:sz w:val="28"/>
          <w:szCs w:val="28"/>
          <w:rtl/>
        </w:rPr>
        <w:t xml:space="preserve"> </w:t>
      </w:r>
      <w:r w:rsidRPr="0059460E">
        <w:rPr>
          <w:rFonts w:ascii="David" w:hAnsi="David" w:cs="David"/>
          <w:sz w:val="28"/>
          <w:szCs w:val="28"/>
          <w:rtl/>
        </w:rPr>
        <w:t>נכנסות</w:t>
      </w:r>
      <w:r w:rsidRPr="0059460E">
        <w:rPr>
          <w:rFonts w:ascii="David" w:eastAsia="David" w:hAnsi="David" w:cs="David"/>
          <w:sz w:val="28"/>
          <w:szCs w:val="28"/>
          <w:rtl/>
        </w:rPr>
        <w:t xml:space="preserve"> </w:t>
      </w:r>
      <w:r w:rsidRPr="0059460E">
        <w:rPr>
          <w:rFonts w:ascii="David" w:hAnsi="David" w:cs="David"/>
          <w:sz w:val="28"/>
          <w:szCs w:val="28"/>
          <w:rtl/>
        </w:rPr>
        <w:t>כלל, נסמן</w:t>
      </w:r>
      <w:r w:rsidRPr="0059460E">
        <w:rPr>
          <w:rFonts w:ascii="David" w:eastAsia="David" w:hAnsi="David" w:cs="David"/>
          <w:sz w:val="28"/>
          <w:szCs w:val="28"/>
          <w:rtl/>
        </w:rPr>
        <w:t xml:space="preserve"> </w:t>
      </w:r>
      <w:r w:rsidRPr="0059460E">
        <w:rPr>
          <w:rFonts w:ascii="David" w:hAnsi="David" w:cs="David"/>
          <w:sz w:val="28"/>
          <w:szCs w:val="28"/>
          <w:rtl/>
        </w:rPr>
        <w:t>אותו</w:t>
      </w:r>
      <w:r w:rsidRPr="0059460E">
        <w:rPr>
          <w:rFonts w:ascii="David" w:eastAsia="David" w:hAnsi="David" w:cs="David"/>
          <w:sz w:val="28"/>
          <w:szCs w:val="28"/>
          <w:rtl/>
        </w:rPr>
        <w:t xml:space="preserve"> </w:t>
      </w:r>
      <w:r w:rsidRPr="0059460E">
        <w:rPr>
          <w:rFonts w:ascii="David" w:hAnsi="David" w:cs="David"/>
          <w:sz w:val="28"/>
          <w:szCs w:val="28"/>
          <w:rtl/>
        </w:rPr>
        <w:t>ב-</w:t>
      </w:r>
      <w:r w:rsidRPr="0059460E">
        <w:rPr>
          <w:rFonts w:ascii="David" w:hAnsi="David" w:cs="David"/>
          <w:sz w:val="28"/>
          <w:szCs w:val="28"/>
        </w:rPr>
        <w:t>a</w:t>
      </w:r>
      <w:r w:rsidRPr="0059460E">
        <w:rPr>
          <w:rFonts w:ascii="David" w:hAnsi="David" w:cs="David"/>
          <w:sz w:val="28"/>
          <w:szCs w:val="28"/>
          <w:rtl/>
        </w:rPr>
        <w:t>; אולם, לכל</w:t>
      </w:r>
      <w:r w:rsidRPr="0059460E">
        <w:rPr>
          <w:rFonts w:ascii="David" w:eastAsia="David" w:hAnsi="David" w:cs="David"/>
          <w:sz w:val="28"/>
          <w:szCs w:val="28"/>
          <w:rtl/>
        </w:rPr>
        <w:t xml:space="preserve"> </w:t>
      </w:r>
      <w:r w:rsidRPr="0059460E">
        <w:rPr>
          <w:rFonts w:ascii="David" w:hAnsi="David" w:cs="David"/>
          <w:sz w:val="28"/>
          <w:szCs w:val="28"/>
          <w:rtl/>
        </w:rPr>
        <w:t>צומת</w:t>
      </w:r>
      <w:r w:rsidRPr="0059460E">
        <w:rPr>
          <w:rFonts w:ascii="David" w:eastAsia="David" w:hAnsi="David" w:cs="David"/>
          <w:sz w:val="28"/>
          <w:szCs w:val="28"/>
          <w:rtl/>
        </w:rPr>
        <w:t xml:space="preserve"> </w:t>
      </w:r>
      <w:r w:rsidRPr="0059460E">
        <w:rPr>
          <w:rFonts w:ascii="David" w:hAnsi="David" w:cs="David"/>
          <w:sz w:val="28"/>
          <w:szCs w:val="28"/>
          <w:rtl/>
        </w:rPr>
        <w:t>ישנה</w:t>
      </w:r>
      <w:r w:rsidRPr="0059460E">
        <w:rPr>
          <w:rFonts w:ascii="David" w:eastAsia="David" w:hAnsi="David" w:cs="David"/>
          <w:sz w:val="28"/>
          <w:szCs w:val="28"/>
          <w:rtl/>
        </w:rPr>
        <w:t xml:space="preserve"> </w:t>
      </w:r>
      <w:r w:rsidRPr="0059460E">
        <w:rPr>
          <w:rFonts w:ascii="David" w:hAnsi="David" w:cs="David"/>
          <w:sz w:val="28"/>
          <w:szCs w:val="28"/>
          <w:rtl/>
        </w:rPr>
        <w:t>קשת</w:t>
      </w:r>
      <w:r w:rsidRPr="0059460E">
        <w:rPr>
          <w:rFonts w:ascii="David" w:eastAsia="David" w:hAnsi="David" w:cs="David"/>
          <w:sz w:val="28"/>
          <w:szCs w:val="28"/>
          <w:rtl/>
        </w:rPr>
        <w:t xml:space="preserve"> </w:t>
      </w:r>
      <w:r w:rsidRPr="0059460E">
        <w:rPr>
          <w:rFonts w:ascii="David" w:hAnsi="David" w:cs="David"/>
          <w:sz w:val="28"/>
          <w:szCs w:val="28"/>
          <w:rtl/>
        </w:rPr>
        <w:t>יוצאת</w:t>
      </w:r>
      <w:r w:rsidRPr="0059460E">
        <w:rPr>
          <w:rFonts w:ascii="David" w:eastAsia="David" w:hAnsi="David" w:cs="David"/>
          <w:sz w:val="28"/>
          <w:szCs w:val="28"/>
          <w:rtl/>
        </w:rPr>
        <w:t xml:space="preserve"> </w:t>
      </w:r>
      <w:r w:rsidRPr="0059460E">
        <w:rPr>
          <w:rFonts w:ascii="David" w:hAnsi="David" w:cs="David"/>
          <w:sz w:val="28"/>
          <w:szCs w:val="28"/>
          <w:rtl/>
        </w:rPr>
        <w:t>אחת</w:t>
      </w:r>
      <w:r w:rsidRPr="0059460E">
        <w:rPr>
          <w:rFonts w:ascii="David" w:eastAsia="David" w:hAnsi="David" w:cs="David"/>
          <w:sz w:val="28"/>
          <w:szCs w:val="28"/>
          <w:rtl/>
        </w:rPr>
        <w:t xml:space="preserve"> </w:t>
      </w:r>
      <w:r w:rsidRPr="0059460E">
        <w:rPr>
          <w:rFonts w:ascii="David" w:hAnsi="David" w:cs="David"/>
          <w:sz w:val="28"/>
          <w:szCs w:val="28"/>
          <w:rtl/>
        </w:rPr>
        <w:t>בדיוק. לצומת</w:t>
      </w:r>
      <w:r w:rsidRPr="0059460E">
        <w:rPr>
          <w:rFonts w:ascii="David" w:eastAsia="David" w:hAnsi="David" w:cs="David"/>
          <w:sz w:val="28"/>
          <w:szCs w:val="28"/>
          <w:rtl/>
        </w:rPr>
        <w:t xml:space="preserve"> </w:t>
      </w:r>
      <w:r w:rsidRPr="0059460E">
        <w:rPr>
          <w:rFonts w:ascii="David" w:hAnsi="David" w:cs="David"/>
          <w:sz w:val="28"/>
          <w:szCs w:val="28"/>
        </w:rPr>
        <w:t>a</w:t>
      </w:r>
      <w:r w:rsidRPr="0059460E">
        <w:rPr>
          <w:rFonts w:ascii="David" w:hAnsi="David" w:cs="David"/>
          <w:sz w:val="28"/>
          <w:szCs w:val="28"/>
          <w:rtl/>
        </w:rPr>
        <w:t xml:space="preserve"> ישנה</w:t>
      </w:r>
      <w:r w:rsidRPr="0059460E">
        <w:rPr>
          <w:rFonts w:ascii="David" w:eastAsia="David" w:hAnsi="David" w:cs="David"/>
          <w:sz w:val="28"/>
          <w:szCs w:val="28"/>
          <w:rtl/>
        </w:rPr>
        <w:t xml:space="preserve"> </w:t>
      </w:r>
      <w:r w:rsidRPr="0059460E">
        <w:rPr>
          <w:rFonts w:ascii="David" w:hAnsi="David" w:cs="David"/>
          <w:sz w:val="28"/>
          <w:szCs w:val="28"/>
          <w:rtl/>
        </w:rPr>
        <w:t>קשת</w:t>
      </w:r>
      <w:r w:rsidRPr="0059460E">
        <w:rPr>
          <w:rFonts w:ascii="David" w:eastAsia="David" w:hAnsi="David" w:cs="David"/>
          <w:sz w:val="28"/>
          <w:szCs w:val="28"/>
          <w:rtl/>
        </w:rPr>
        <w:t xml:space="preserve"> </w:t>
      </w:r>
      <w:r w:rsidRPr="0059460E">
        <w:rPr>
          <w:rFonts w:ascii="David" w:hAnsi="David" w:cs="David"/>
          <w:sz w:val="28"/>
          <w:szCs w:val="28"/>
          <w:rtl/>
        </w:rPr>
        <w:t>יוצאת</w:t>
      </w:r>
      <w:r w:rsidRPr="0059460E">
        <w:rPr>
          <w:rFonts w:ascii="David" w:eastAsia="David" w:hAnsi="David" w:cs="David"/>
          <w:sz w:val="28"/>
          <w:szCs w:val="28"/>
          <w:rtl/>
        </w:rPr>
        <w:t xml:space="preserve"> </w:t>
      </w:r>
      <w:r w:rsidRPr="0059460E">
        <w:rPr>
          <w:rFonts w:ascii="David" w:hAnsi="David" w:cs="David"/>
          <w:sz w:val="28"/>
          <w:szCs w:val="28"/>
          <w:rtl/>
        </w:rPr>
        <w:t>ואין</w:t>
      </w:r>
      <w:r w:rsidRPr="0059460E">
        <w:rPr>
          <w:rFonts w:ascii="David" w:eastAsia="David" w:hAnsi="David" w:cs="David"/>
          <w:sz w:val="28"/>
          <w:szCs w:val="28"/>
          <w:rtl/>
        </w:rPr>
        <w:t xml:space="preserve"> </w:t>
      </w:r>
      <w:r w:rsidRPr="0059460E">
        <w:rPr>
          <w:rFonts w:ascii="David" w:hAnsi="David" w:cs="David"/>
          <w:sz w:val="28"/>
          <w:szCs w:val="28"/>
          <w:rtl/>
        </w:rPr>
        <w:t>לו</w:t>
      </w:r>
      <w:r w:rsidRPr="0059460E">
        <w:rPr>
          <w:rFonts w:ascii="David" w:eastAsia="David" w:hAnsi="David" w:cs="David"/>
          <w:sz w:val="28"/>
          <w:szCs w:val="28"/>
          <w:rtl/>
        </w:rPr>
        <w:t xml:space="preserve"> </w:t>
      </w:r>
      <w:r w:rsidRPr="0059460E">
        <w:rPr>
          <w:rFonts w:ascii="David" w:hAnsi="David" w:cs="David"/>
          <w:sz w:val="28"/>
          <w:szCs w:val="28"/>
          <w:rtl/>
        </w:rPr>
        <w:t>קשתות</w:t>
      </w:r>
      <w:r w:rsidRPr="0059460E">
        <w:rPr>
          <w:rFonts w:ascii="David" w:eastAsia="David" w:hAnsi="David" w:cs="David"/>
          <w:sz w:val="28"/>
          <w:szCs w:val="28"/>
          <w:rtl/>
        </w:rPr>
        <w:t xml:space="preserve"> </w:t>
      </w:r>
      <w:r w:rsidRPr="0059460E">
        <w:rPr>
          <w:rFonts w:ascii="David" w:hAnsi="David" w:cs="David"/>
          <w:sz w:val="28"/>
          <w:szCs w:val="28"/>
          <w:rtl/>
        </w:rPr>
        <w:t>נכנסות</w:t>
      </w:r>
      <w:r w:rsidRPr="0059460E">
        <w:rPr>
          <w:rFonts w:ascii="David" w:eastAsia="David" w:hAnsi="David" w:cs="David"/>
          <w:sz w:val="28"/>
          <w:szCs w:val="28"/>
          <w:rtl/>
        </w:rPr>
        <w:t xml:space="preserve"> </w:t>
      </w:r>
      <w:r w:rsidRPr="0059460E">
        <w:rPr>
          <w:rFonts w:ascii="David" w:hAnsi="David" w:cs="David"/>
          <w:sz w:val="28"/>
          <w:szCs w:val="28"/>
          <w:rtl/>
        </w:rPr>
        <w:t>- ולפיכך</w:t>
      </w:r>
      <w:r w:rsidRPr="0059460E">
        <w:rPr>
          <w:rFonts w:ascii="David" w:eastAsia="David" w:hAnsi="David" w:cs="David"/>
          <w:sz w:val="28"/>
          <w:szCs w:val="28"/>
          <w:rtl/>
        </w:rPr>
        <w:t xml:space="preserve"> </w:t>
      </w:r>
      <w:r w:rsidRPr="0059460E">
        <w:rPr>
          <w:rFonts w:ascii="David" w:hAnsi="David" w:cs="David"/>
          <w:sz w:val="28"/>
          <w:szCs w:val="28"/>
          <w:rtl/>
        </w:rPr>
        <w:t>לא</w:t>
      </w:r>
      <w:r w:rsidRPr="0059460E">
        <w:rPr>
          <w:rFonts w:ascii="David" w:eastAsia="David" w:hAnsi="David" w:cs="David"/>
          <w:sz w:val="28"/>
          <w:szCs w:val="28"/>
          <w:rtl/>
        </w:rPr>
        <w:t xml:space="preserve"> </w:t>
      </w:r>
      <w:r w:rsidRPr="0059460E">
        <w:rPr>
          <w:rFonts w:ascii="David" w:hAnsi="David" w:cs="David"/>
          <w:sz w:val="28"/>
          <w:szCs w:val="28"/>
          <w:rtl/>
        </w:rPr>
        <w:t>ייתכן</w:t>
      </w:r>
      <w:r w:rsidRPr="0059460E">
        <w:rPr>
          <w:rFonts w:ascii="David" w:eastAsia="David" w:hAnsi="David" w:cs="David"/>
          <w:sz w:val="28"/>
          <w:szCs w:val="28"/>
          <w:rtl/>
        </w:rPr>
        <w:t xml:space="preserve"> </w:t>
      </w:r>
      <w:r w:rsidRPr="0059460E">
        <w:rPr>
          <w:rFonts w:ascii="David" w:hAnsi="David" w:cs="David"/>
          <w:sz w:val="28"/>
          <w:szCs w:val="28"/>
          <w:rtl/>
        </w:rPr>
        <w:t>שביצוע</w:t>
      </w:r>
      <w:r w:rsidRPr="0059460E">
        <w:rPr>
          <w:rFonts w:ascii="David" w:eastAsia="David" w:hAnsi="David" w:cs="David"/>
          <w:sz w:val="28"/>
          <w:szCs w:val="28"/>
          <w:rtl/>
        </w:rPr>
        <w:t xml:space="preserve"> </w:t>
      </w:r>
      <w:r w:rsidRPr="0059460E">
        <w:rPr>
          <w:rFonts w:ascii="David" w:hAnsi="David" w:cs="David"/>
          <w:sz w:val="28"/>
          <w:szCs w:val="28"/>
          <w:rtl/>
        </w:rPr>
        <w:t>אלגוריתם</w:t>
      </w:r>
      <w:r w:rsidRPr="0059460E">
        <w:rPr>
          <w:rFonts w:ascii="David" w:eastAsia="David" w:hAnsi="David" w:cs="David"/>
          <w:sz w:val="28"/>
          <w:szCs w:val="28"/>
          <w:rtl/>
        </w:rPr>
        <w:t xml:space="preserve"> </w:t>
      </w:r>
      <w:r w:rsidRPr="0059460E">
        <w:rPr>
          <w:rFonts w:ascii="David" w:hAnsi="David" w:cs="David"/>
          <w:sz w:val="28"/>
          <w:szCs w:val="28"/>
          <w:rtl/>
        </w:rPr>
        <w:t>היובל</w:t>
      </w:r>
      <w:r w:rsidRPr="0059460E">
        <w:rPr>
          <w:rFonts w:ascii="David" w:eastAsia="David" w:hAnsi="David" w:cs="David"/>
          <w:sz w:val="28"/>
          <w:szCs w:val="28"/>
          <w:rtl/>
        </w:rPr>
        <w:t xml:space="preserve"> </w:t>
      </w:r>
      <w:r w:rsidRPr="0059460E">
        <w:rPr>
          <w:rFonts w:ascii="David" w:hAnsi="David" w:cs="David"/>
          <w:sz w:val="28"/>
          <w:szCs w:val="28"/>
          <w:rtl/>
        </w:rPr>
        <w:t>הסתיים</w:t>
      </w:r>
      <w:r w:rsidRPr="0059460E">
        <w:rPr>
          <w:rFonts w:ascii="David" w:eastAsia="David" w:hAnsi="David" w:cs="David"/>
          <w:sz w:val="28"/>
          <w:szCs w:val="28"/>
          <w:rtl/>
        </w:rPr>
        <w:t xml:space="preserve"> </w:t>
      </w:r>
      <w:r w:rsidRPr="0059460E">
        <w:rPr>
          <w:rFonts w:ascii="David" w:hAnsi="David" w:cs="David"/>
          <w:sz w:val="28"/>
          <w:szCs w:val="28"/>
          <w:rtl/>
        </w:rPr>
        <w:t>- וזו</w:t>
      </w:r>
      <w:r w:rsidRPr="0059460E">
        <w:rPr>
          <w:rFonts w:ascii="David" w:eastAsia="David" w:hAnsi="David" w:cs="David"/>
          <w:sz w:val="28"/>
          <w:szCs w:val="28"/>
          <w:rtl/>
        </w:rPr>
        <w:t xml:space="preserve"> </w:t>
      </w:r>
      <w:r w:rsidRPr="0059460E">
        <w:rPr>
          <w:rFonts w:ascii="David" w:hAnsi="David" w:cs="David"/>
          <w:sz w:val="28"/>
          <w:szCs w:val="28"/>
          <w:rtl/>
        </w:rPr>
        <w:t>סתירה.</w:t>
      </w:r>
    </w:p>
    <w:p w:rsidR="009C2B09" w:rsidRPr="0059460E" w:rsidRDefault="009C2B09" w:rsidP="009C2B09">
      <w:pPr>
        <w:pStyle w:val="a1"/>
        <w:bidi/>
        <w:rPr>
          <w:rFonts w:ascii="David" w:hAnsi="David" w:cs="David"/>
          <w:sz w:val="28"/>
          <w:szCs w:val="28"/>
          <w:rtl/>
        </w:rPr>
      </w:pPr>
      <w:r w:rsidRPr="0059460E">
        <w:rPr>
          <w:rFonts w:ascii="David" w:hAnsi="David" w:cs="David"/>
          <w:sz w:val="28"/>
          <w:szCs w:val="28"/>
          <w:rtl/>
        </w:rPr>
        <w:t>לסיכום: אם</w:t>
      </w:r>
      <w:r w:rsidRPr="0059460E">
        <w:rPr>
          <w:rFonts w:ascii="David" w:eastAsia="David" w:hAnsi="David" w:cs="David"/>
          <w:sz w:val="28"/>
          <w:szCs w:val="28"/>
          <w:rtl/>
        </w:rPr>
        <w:t xml:space="preserve"> </w:t>
      </w:r>
      <w:r w:rsidRPr="0059460E">
        <w:rPr>
          <w:rFonts w:ascii="David" w:hAnsi="David" w:cs="David"/>
          <w:sz w:val="28"/>
          <w:szCs w:val="28"/>
          <w:rtl/>
        </w:rPr>
        <w:t>במצב</w:t>
      </w:r>
      <w:r w:rsidRPr="0059460E">
        <w:rPr>
          <w:rFonts w:ascii="David" w:eastAsia="David" w:hAnsi="David" w:cs="David"/>
          <w:sz w:val="28"/>
          <w:szCs w:val="28"/>
          <w:rtl/>
        </w:rPr>
        <w:t xml:space="preserve"> </w:t>
      </w:r>
      <w:r w:rsidRPr="0059460E">
        <w:rPr>
          <w:rFonts w:ascii="David" w:hAnsi="David" w:cs="David"/>
          <w:sz w:val="28"/>
          <w:szCs w:val="28"/>
          <w:rtl/>
        </w:rPr>
        <w:t>ההתחלתי</w:t>
      </w:r>
      <w:r w:rsidRPr="0059460E">
        <w:rPr>
          <w:rFonts w:ascii="David" w:eastAsia="David" w:hAnsi="David" w:cs="David"/>
          <w:sz w:val="28"/>
          <w:szCs w:val="28"/>
          <w:rtl/>
        </w:rPr>
        <w:t xml:space="preserve"> </w:t>
      </w:r>
      <w:r w:rsidRPr="0059460E">
        <w:rPr>
          <w:rFonts w:ascii="David" w:hAnsi="David" w:cs="David"/>
          <w:sz w:val="28"/>
          <w:szCs w:val="28"/>
          <w:rtl/>
        </w:rPr>
        <w:t>לכל</w:t>
      </w:r>
      <w:r w:rsidRPr="0059460E">
        <w:rPr>
          <w:rFonts w:ascii="David" w:eastAsia="David" w:hAnsi="David" w:cs="David"/>
          <w:sz w:val="28"/>
          <w:szCs w:val="28"/>
          <w:rtl/>
        </w:rPr>
        <w:t xml:space="preserve"> </w:t>
      </w:r>
      <w:r w:rsidRPr="0059460E">
        <w:rPr>
          <w:rFonts w:ascii="David" w:hAnsi="David" w:cs="David"/>
          <w:sz w:val="28"/>
          <w:szCs w:val="28"/>
          <w:rtl/>
        </w:rPr>
        <w:t>אזרח</w:t>
      </w:r>
      <w:r w:rsidRPr="0059460E">
        <w:rPr>
          <w:rFonts w:ascii="David" w:eastAsia="David" w:hAnsi="David" w:cs="David"/>
          <w:sz w:val="28"/>
          <w:szCs w:val="28"/>
          <w:rtl/>
        </w:rPr>
        <w:t xml:space="preserve"> </w:t>
      </w:r>
      <w:r w:rsidRPr="0059460E">
        <w:rPr>
          <w:rFonts w:ascii="David" w:hAnsi="David" w:cs="David"/>
          <w:sz w:val="28"/>
          <w:szCs w:val="28"/>
          <w:rtl/>
        </w:rPr>
        <w:t>יש</w:t>
      </w:r>
      <w:r w:rsidRPr="0059460E">
        <w:rPr>
          <w:rFonts w:ascii="David" w:eastAsia="David" w:hAnsi="David" w:cs="David"/>
          <w:sz w:val="28"/>
          <w:szCs w:val="28"/>
          <w:rtl/>
        </w:rPr>
        <w:t xml:space="preserve"> </w:t>
      </w:r>
      <w:r w:rsidRPr="0059460E">
        <w:rPr>
          <w:rFonts w:ascii="David" w:hAnsi="David" w:cs="David"/>
          <w:sz w:val="28"/>
          <w:szCs w:val="28"/>
          <w:rtl/>
        </w:rPr>
        <w:t>נחלה, אז</w:t>
      </w:r>
      <w:r w:rsidRPr="0059460E">
        <w:rPr>
          <w:rFonts w:ascii="David" w:eastAsia="David" w:hAnsi="David" w:cs="David"/>
          <w:sz w:val="28"/>
          <w:szCs w:val="28"/>
          <w:rtl/>
        </w:rPr>
        <w:t xml:space="preserve"> </w:t>
      </w:r>
      <w:r w:rsidRPr="0059460E">
        <w:rPr>
          <w:rFonts w:ascii="David" w:hAnsi="David" w:cs="David"/>
          <w:sz w:val="28"/>
          <w:szCs w:val="28"/>
          <w:rtl/>
        </w:rPr>
        <w:t>גם</w:t>
      </w:r>
      <w:r w:rsidRPr="0059460E">
        <w:rPr>
          <w:rFonts w:ascii="David" w:eastAsia="David" w:hAnsi="David" w:cs="David"/>
          <w:sz w:val="28"/>
          <w:szCs w:val="28"/>
          <w:rtl/>
        </w:rPr>
        <w:t xml:space="preserve"> </w:t>
      </w:r>
      <w:r w:rsidRPr="0059460E">
        <w:rPr>
          <w:rFonts w:ascii="David" w:hAnsi="David" w:cs="David"/>
          <w:sz w:val="28"/>
          <w:szCs w:val="28"/>
          <w:rtl/>
        </w:rPr>
        <w:t>במצב</w:t>
      </w:r>
      <w:r w:rsidRPr="0059460E">
        <w:rPr>
          <w:rFonts w:ascii="David" w:eastAsia="David" w:hAnsi="David" w:cs="David"/>
          <w:sz w:val="28"/>
          <w:szCs w:val="28"/>
          <w:rtl/>
        </w:rPr>
        <w:t xml:space="preserve"> </w:t>
      </w:r>
      <w:r w:rsidRPr="0059460E">
        <w:rPr>
          <w:rFonts w:ascii="David" w:hAnsi="David" w:cs="David"/>
          <w:sz w:val="28"/>
          <w:szCs w:val="28"/>
          <w:rtl/>
        </w:rPr>
        <w:t>הסופי</w:t>
      </w:r>
      <w:r w:rsidRPr="0059460E">
        <w:rPr>
          <w:rFonts w:ascii="David" w:eastAsia="David" w:hAnsi="David" w:cs="David"/>
          <w:sz w:val="28"/>
          <w:szCs w:val="28"/>
          <w:rtl/>
        </w:rPr>
        <w:t xml:space="preserve"> </w:t>
      </w:r>
      <w:r w:rsidRPr="0059460E">
        <w:rPr>
          <w:rFonts w:ascii="David" w:hAnsi="David" w:cs="David"/>
          <w:sz w:val="28"/>
          <w:szCs w:val="28"/>
          <w:rtl/>
        </w:rPr>
        <w:t>לכל</w:t>
      </w:r>
      <w:r w:rsidRPr="0059460E">
        <w:rPr>
          <w:rFonts w:ascii="David" w:eastAsia="David" w:hAnsi="David" w:cs="David"/>
          <w:sz w:val="28"/>
          <w:szCs w:val="28"/>
          <w:rtl/>
        </w:rPr>
        <w:t xml:space="preserve"> </w:t>
      </w:r>
      <w:r w:rsidRPr="0059460E">
        <w:rPr>
          <w:rFonts w:ascii="David" w:hAnsi="David" w:cs="David"/>
          <w:sz w:val="28"/>
          <w:szCs w:val="28"/>
          <w:rtl/>
        </w:rPr>
        <w:t>אזרח</w:t>
      </w:r>
      <w:r w:rsidRPr="0059460E">
        <w:rPr>
          <w:rFonts w:ascii="David" w:eastAsia="David" w:hAnsi="David" w:cs="David"/>
          <w:sz w:val="28"/>
          <w:szCs w:val="28"/>
          <w:rtl/>
        </w:rPr>
        <w:t xml:space="preserve"> </w:t>
      </w:r>
      <w:r w:rsidRPr="0059460E">
        <w:rPr>
          <w:rFonts w:ascii="David" w:hAnsi="David" w:cs="David"/>
          <w:sz w:val="28"/>
          <w:szCs w:val="28"/>
          <w:rtl/>
        </w:rPr>
        <w:t>יש</w:t>
      </w:r>
      <w:r w:rsidRPr="0059460E">
        <w:rPr>
          <w:rFonts w:ascii="David" w:eastAsia="David" w:hAnsi="David" w:cs="David"/>
          <w:sz w:val="28"/>
          <w:szCs w:val="28"/>
          <w:rtl/>
        </w:rPr>
        <w:t xml:space="preserve"> </w:t>
      </w:r>
      <w:r w:rsidRPr="0059460E">
        <w:rPr>
          <w:rFonts w:ascii="David" w:hAnsi="David" w:cs="David"/>
          <w:sz w:val="28"/>
          <w:szCs w:val="28"/>
          <w:rtl/>
        </w:rPr>
        <w:t>נחלה, ונחלה</w:t>
      </w:r>
      <w:r w:rsidRPr="0059460E">
        <w:rPr>
          <w:rFonts w:ascii="David" w:eastAsia="David" w:hAnsi="David" w:cs="David"/>
          <w:sz w:val="28"/>
          <w:szCs w:val="28"/>
          <w:rtl/>
        </w:rPr>
        <w:t xml:space="preserve"> </w:t>
      </w:r>
      <w:r w:rsidRPr="0059460E">
        <w:rPr>
          <w:rFonts w:ascii="David" w:hAnsi="David" w:cs="David"/>
          <w:sz w:val="28"/>
          <w:szCs w:val="28"/>
          <w:rtl/>
        </w:rPr>
        <w:t>שעוברת</w:t>
      </w:r>
      <w:r w:rsidRPr="0059460E">
        <w:rPr>
          <w:rFonts w:ascii="David" w:eastAsia="David" w:hAnsi="David" w:cs="David"/>
          <w:sz w:val="28"/>
          <w:szCs w:val="28"/>
          <w:rtl/>
        </w:rPr>
        <w:t xml:space="preserve"> </w:t>
      </w:r>
      <w:r w:rsidRPr="0059460E">
        <w:rPr>
          <w:rFonts w:ascii="David" w:hAnsi="David" w:cs="David"/>
          <w:sz w:val="28"/>
          <w:szCs w:val="28"/>
          <w:rtl/>
        </w:rPr>
        <w:t>מיד</w:t>
      </w:r>
      <w:r w:rsidRPr="0059460E">
        <w:rPr>
          <w:rFonts w:ascii="David" w:eastAsia="David" w:hAnsi="David" w:cs="David"/>
          <w:sz w:val="28"/>
          <w:szCs w:val="28"/>
          <w:rtl/>
        </w:rPr>
        <w:t xml:space="preserve"> </w:t>
      </w:r>
      <w:r w:rsidRPr="0059460E">
        <w:rPr>
          <w:rFonts w:ascii="David" w:hAnsi="David" w:cs="David"/>
          <w:sz w:val="28"/>
          <w:szCs w:val="28"/>
          <w:rtl/>
        </w:rPr>
        <w:t>ליד</w:t>
      </w:r>
      <w:r w:rsidRPr="0059460E">
        <w:rPr>
          <w:rFonts w:ascii="David" w:eastAsia="David" w:hAnsi="David" w:cs="David"/>
          <w:sz w:val="28"/>
          <w:szCs w:val="28"/>
          <w:rtl/>
        </w:rPr>
        <w:t xml:space="preserve"> </w:t>
      </w:r>
      <w:r w:rsidRPr="0059460E">
        <w:rPr>
          <w:rFonts w:ascii="David" w:hAnsi="David" w:cs="David"/>
          <w:sz w:val="28"/>
          <w:szCs w:val="28"/>
          <w:rtl/>
        </w:rPr>
        <w:t>תישאר</w:t>
      </w:r>
      <w:r w:rsidRPr="0059460E">
        <w:rPr>
          <w:rFonts w:ascii="David" w:eastAsia="David" w:hAnsi="David" w:cs="David"/>
          <w:sz w:val="28"/>
          <w:szCs w:val="28"/>
          <w:rtl/>
        </w:rPr>
        <w:t xml:space="preserve"> </w:t>
      </w:r>
      <w:r w:rsidRPr="0059460E">
        <w:rPr>
          <w:rFonts w:ascii="David" w:hAnsi="David" w:cs="David"/>
          <w:sz w:val="28"/>
          <w:szCs w:val="28"/>
          <w:rtl/>
        </w:rPr>
        <w:t>בידי</w:t>
      </w:r>
      <w:r w:rsidRPr="0059460E">
        <w:rPr>
          <w:rFonts w:ascii="David" w:eastAsia="David" w:hAnsi="David" w:cs="David"/>
          <w:sz w:val="28"/>
          <w:szCs w:val="28"/>
          <w:rtl/>
        </w:rPr>
        <w:t xml:space="preserve"> </w:t>
      </w:r>
      <w:r w:rsidRPr="0059460E">
        <w:rPr>
          <w:rFonts w:ascii="David" w:hAnsi="David" w:cs="David"/>
          <w:sz w:val="28"/>
          <w:szCs w:val="28"/>
          <w:rtl/>
        </w:rPr>
        <w:t>בעליה</w:t>
      </w:r>
      <w:r w:rsidRPr="0059460E">
        <w:rPr>
          <w:rFonts w:ascii="David" w:eastAsia="David" w:hAnsi="David" w:cs="David"/>
          <w:sz w:val="28"/>
          <w:szCs w:val="28"/>
          <w:rtl/>
        </w:rPr>
        <w:t xml:space="preserve"> </w:t>
      </w:r>
      <w:r w:rsidRPr="0059460E">
        <w:rPr>
          <w:rFonts w:ascii="David" w:hAnsi="David" w:cs="David"/>
          <w:sz w:val="28"/>
          <w:szCs w:val="28"/>
          <w:rtl/>
        </w:rPr>
        <w:t>החדשים</w:t>
      </w:r>
      <w:r w:rsidRPr="0059460E">
        <w:rPr>
          <w:rFonts w:ascii="David" w:eastAsia="David" w:hAnsi="David" w:cs="David"/>
          <w:sz w:val="28"/>
          <w:szCs w:val="28"/>
          <w:rtl/>
        </w:rPr>
        <w:t xml:space="preserve"> </w:t>
      </w:r>
      <w:r w:rsidRPr="0059460E">
        <w:rPr>
          <w:rFonts w:ascii="David" w:hAnsi="David" w:cs="David"/>
          <w:b/>
          <w:bCs/>
          <w:sz w:val="28"/>
          <w:szCs w:val="28"/>
          <w:rtl/>
        </w:rPr>
        <w:t>אם</w:t>
      </w:r>
      <w:r w:rsidRPr="0059460E">
        <w:rPr>
          <w:rFonts w:ascii="David" w:eastAsia="David" w:hAnsi="David" w:cs="David"/>
          <w:b/>
          <w:bCs/>
          <w:sz w:val="28"/>
          <w:szCs w:val="28"/>
          <w:rtl/>
        </w:rPr>
        <w:t xml:space="preserve"> </w:t>
      </w:r>
      <w:r w:rsidRPr="0059460E">
        <w:rPr>
          <w:rFonts w:ascii="David" w:hAnsi="David" w:cs="David"/>
          <w:b/>
          <w:bCs/>
          <w:sz w:val="28"/>
          <w:szCs w:val="28"/>
          <w:rtl/>
        </w:rPr>
        <w:t>ורק</w:t>
      </w:r>
      <w:r w:rsidRPr="0059460E">
        <w:rPr>
          <w:rFonts w:ascii="David" w:eastAsia="David" w:hAnsi="David" w:cs="David"/>
          <w:b/>
          <w:bCs/>
          <w:sz w:val="28"/>
          <w:szCs w:val="28"/>
          <w:rtl/>
        </w:rPr>
        <w:t xml:space="preserve"> </w:t>
      </w:r>
      <w:r w:rsidRPr="0059460E">
        <w:rPr>
          <w:rFonts w:ascii="David" w:hAnsi="David" w:cs="David"/>
          <w:b/>
          <w:bCs/>
          <w:sz w:val="28"/>
          <w:szCs w:val="28"/>
          <w:rtl/>
        </w:rPr>
        <w:t>אם</w:t>
      </w:r>
      <w:r w:rsidRPr="0059460E">
        <w:rPr>
          <w:rFonts w:ascii="David" w:eastAsia="David" w:hAnsi="David" w:cs="David"/>
          <w:sz w:val="28"/>
          <w:szCs w:val="28"/>
          <w:rtl/>
        </w:rPr>
        <w:t xml:space="preserve"> </w:t>
      </w:r>
      <w:r w:rsidRPr="0059460E">
        <w:rPr>
          <w:rFonts w:ascii="David" w:hAnsi="David" w:cs="David"/>
          <w:sz w:val="28"/>
          <w:szCs w:val="28"/>
          <w:rtl/>
        </w:rPr>
        <w:t>העסקה</w:t>
      </w:r>
      <w:r w:rsidRPr="0059460E">
        <w:rPr>
          <w:rFonts w:ascii="David" w:eastAsia="David" w:hAnsi="David" w:cs="David"/>
          <w:sz w:val="28"/>
          <w:szCs w:val="28"/>
          <w:rtl/>
        </w:rPr>
        <w:t xml:space="preserve"> </w:t>
      </w:r>
      <w:r w:rsidRPr="0059460E">
        <w:rPr>
          <w:rFonts w:ascii="David" w:hAnsi="David" w:cs="David"/>
          <w:sz w:val="28"/>
          <w:szCs w:val="28"/>
          <w:rtl/>
        </w:rPr>
        <w:t>היא</w:t>
      </w:r>
      <w:r w:rsidRPr="0059460E">
        <w:rPr>
          <w:rFonts w:ascii="David" w:eastAsia="David" w:hAnsi="David" w:cs="David"/>
          <w:sz w:val="28"/>
          <w:szCs w:val="28"/>
          <w:rtl/>
        </w:rPr>
        <w:t xml:space="preserve"> </w:t>
      </w:r>
      <w:r w:rsidRPr="0059460E">
        <w:rPr>
          <w:rFonts w:ascii="David" w:hAnsi="David" w:cs="David"/>
          <w:sz w:val="28"/>
          <w:szCs w:val="28"/>
          <w:rtl/>
        </w:rPr>
        <w:t>חלק</w:t>
      </w:r>
      <w:r w:rsidRPr="0059460E">
        <w:rPr>
          <w:rFonts w:ascii="David" w:eastAsia="David" w:hAnsi="David" w:cs="David"/>
          <w:sz w:val="28"/>
          <w:szCs w:val="28"/>
          <w:rtl/>
        </w:rPr>
        <w:t xml:space="preserve"> </w:t>
      </w:r>
      <w:r w:rsidRPr="0059460E">
        <w:rPr>
          <w:rFonts w:ascii="David" w:hAnsi="David" w:cs="David"/>
          <w:sz w:val="28"/>
          <w:szCs w:val="28"/>
          <w:rtl/>
        </w:rPr>
        <w:t>ממעגל.</w:t>
      </w:r>
    </w:p>
    <w:p w:rsidR="009C2B09" w:rsidRPr="0059460E" w:rsidRDefault="009C2B09" w:rsidP="009C2B09">
      <w:pPr>
        <w:pStyle w:val="a1"/>
        <w:bidi/>
        <w:rPr>
          <w:sz w:val="28"/>
          <w:szCs w:val="28"/>
        </w:rPr>
      </w:pPr>
      <w:r w:rsidRPr="0059460E">
        <w:rPr>
          <w:rFonts w:ascii="David" w:hAnsi="David" w:cs="David"/>
          <w:sz w:val="28"/>
          <w:szCs w:val="28"/>
          <w:rtl/>
        </w:rPr>
        <w:t>מה</w:t>
      </w:r>
      <w:r w:rsidRPr="0059460E">
        <w:rPr>
          <w:rFonts w:ascii="David" w:eastAsia="David" w:hAnsi="David" w:cs="David"/>
          <w:sz w:val="28"/>
          <w:szCs w:val="28"/>
          <w:rtl/>
        </w:rPr>
        <w:t xml:space="preserve"> </w:t>
      </w:r>
      <w:r w:rsidRPr="0059460E">
        <w:rPr>
          <w:rFonts w:ascii="David" w:hAnsi="David" w:cs="David"/>
          <w:sz w:val="28"/>
          <w:szCs w:val="28"/>
          <w:rtl/>
        </w:rPr>
        <w:t>הסיכוי, שאדם</w:t>
      </w:r>
      <w:r w:rsidRPr="0059460E">
        <w:rPr>
          <w:rFonts w:ascii="David" w:eastAsia="David" w:hAnsi="David" w:cs="David"/>
          <w:sz w:val="28"/>
          <w:szCs w:val="28"/>
          <w:rtl/>
        </w:rPr>
        <w:t xml:space="preserve"> </w:t>
      </w:r>
      <w:r w:rsidRPr="0059460E">
        <w:rPr>
          <w:rFonts w:ascii="David" w:hAnsi="David" w:cs="David"/>
          <w:sz w:val="28"/>
          <w:szCs w:val="28"/>
          <w:rtl/>
        </w:rPr>
        <w:t>הקונה</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יצליח</w:t>
      </w:r>
      <w:r w:rsidRPr="0059460E">
        <w:rPr>
          <w:rFonts w:ascii="David" w:eastAsia="David" w:hAnsi="David" w:cs="David"/>
          <w:sz w:val="28"/>
          <w:szCs w:val="28"/>
          <w:rtl/>
        </w:rPr>
        <w:t xml:space="preserve"> </w:t>
      </w:r>
      <w:r w:rsidRPr="0059460E">
        <w:rPr>
          <w:rFonts w:ascii="David" w:hAnsi="David" w:cs="David"/>
          <w:sz w:val="28"/>
          <w:szCs w:val="28"/>
          <w:rtl/>
        </w:rPr>
        <w:t>להחזיק</w:t>
      </w:r>
      <w:r w:rsidRPr="0059460E">
        <w:rPr>
          <w:rFonts w:ascii="David" w:eastAsia="David" w:hAnsi="David" w:cs="David"/>
          <w:sz w:val="28"/>
          <w:szCs w:val="28"/>
          <w:rtl/>
        </w:rPr>
        <w:t xml:space="preserve"> </w:t>
      </w:r>
      <w:r w:rsidRPr="0059460E">
        <w:rPr>
          <w:rFonts w:ascii="David" w:hAnsi="David" w:cs="David"/>
          <w:sz w:val="28"/>
          <w:szCs w:val="28"/>
          <w:rtl/>
        </w:rPr>
        <w:t>בה? לשם</w:t>
      </w:r>
      <w:r w:rsidRPr="0059460E">
        <w:rPr>
          <w:rFonts w:ascii="David" w:eastAsia="David" w:hAnsi="David" w:cs="David"/>
          <w:sz w:val="28"/>
          <w:szCs w:val="28"/>
          <w:rtl/>
        </w:rPr>
        <w:t xml:space="preserve"> </w:t>
      </w:r>
      <w:r w:rsidRPr="0059460E">
        <w:rPr>
          <w:rFonts w:ascii="David" w:hAnsi="David" w:cs="David"/>
          <w:sz w:val="28"/>
          <w:szCs w:val="28"/>
          <w:rtl/>
        </w:rPr>
        <w:t>כך</w:t>
      </w:r>
      <w:r w:rsidRPr="0059460E">
        <w:rPr>
          <w:rFonts w:ascii="David" w:eastAsia="David" w:hAnsi="David" w:cs="David"/>
          <w:sz w:val="28"/>
          <w:szCs w:val="28"/>
          <w:rtl/>
        </w:rPr>
        <w:t xml:space="preserve"> </w:t>
      </w:r>
      <w:r w:rsidRPr="0059460E">
        <w:rPr>
          <w:rFonts w:ascii="David" w:hAnsi="David" w:cs="David"/>
          <w:sz w:val="28"/>
          <w:szCs w:val="28"/>
          <w:rtl/>
        </w:rPr>
        <w:t>יש</w:t>
      </w:r>
      <w:r w:rsidRPr="0059460E">
        <w:rPr>
          <w:rFonts w:ascii="David" w:eastAsia="David" w:hAnsi="David" w:cs="David"/>
          <w:sz w:val="28"/>
          <w:szCs w:val="28"/>
          <w:rtl/>
        </w:rPr>
        <w:t xml:space="preserve"> </w:t>
      </w:r>
      <w:r w:rsidRPr="0059460E">
        <w:rPr>
          <w:rFonts w:ascii="David" w:hAnsi="David" w:cs="David"/>
          <w:sz w:val="28"/>
          <w:szCs w:val="28"/>
          <w:rtl/>
        </w:rPr>
        <w:t>לחשב</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ההסתברות</w:t>
      </w:r>
      <w:r w:rsidRPr="0059460E">
        <w:rPr>
          <w:rFonts w:ascii="David" w:eastAsia="David" w:hAnsi="David" w:cs="David"/>
          <w:sz w:val="28"/>
          <w:szCs w:val="28"/>
          <w:rtl/>
        </w:rPr>
        <w:t xml:space="preserve"> </w:t>
      </w:r>
      <w:r w:rsidRPr="0059460E">
        <w:rPr>
          <w:rFonts w:ascii="David" w:hAnsi="David" w:cs="David"/>
          <w:sz w:val="28"/>
          <w:szCs w:val="28"/>
          <w:rtl/>
        </w:rPr>
        <w:t>שקשת</w:t>
      </w:r>
      <w:r w:rsidRPr="0059460E">
        <w:rPr>
          <w:rFonts w:ascii="David" w:eastAsia="David" w:hAnsi="David" w:cs="David"/>
          <w:sz w:val="28"/>
          <w:szCs w:val="28"/>
          <w:rtl/>
        </w:rPr>
        <w:t xml:space="preserve"> </w:t>
      </w:r>
      <w:r w:rsidRPr="0059460E">
        <w:rPr>
          <w:rFonts w:ascii="David" w:hAnsi="David" w:cs="David"/>
          <w:sz w:val="28"/>
          <w:szCs w:val="28"/>
          <w:rtl/>
        </w:rPr>
        <w:t>כלשהי</w:t>
      </w:r>
      <w:r w:rsidRPr="0059460E">
        <w:rPr>
          <w:rFonts w:ascii="David" w:eastAsia="David" w:hAnsi="David" w:cs="David"/>
          <w:sz w:val="28"/>
          <w:szCs w:val="28"/>
          <w:rtl/>
        </w:rPr>
        <w:t xml:space="preserve"> </w:t>
      </w:r>
      <w:r w:rsidRPr="0059460E">
        <w:rPr>
          <w:rFonts w:ascii="David" w:hAnsi="David" w:cs="David"/>
          <w:sz w:val="28"/>
          <w:szCs w:val="28"/>
          <w:rtl/>
        </w:rPr>
        <w:t>בגרף</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תהיה</w:t>
      </w:r>
      <w:r w:rsidRPr="0059460E">
        <w:rPr>
          <w:rFonts w:ascii="David" w:eastAsia="David" w:hAnsi="David" w:cs="David"/>
          <w:sz w:val="28"/>
          <w:szCs w:val="28"/>
          <w:rtl/>
        </w:rPr>
        <w:t xml:space="preserve"> </w:t>
      </w:r>
      <w:r w:rsidRPr="0059460E">
        <w:rPr>
          <w:rFonts w:ascii="David" w:hAnsi="David" w:cs="David"/>
          <w:sz w:val="28"/>
          <w:szCs w:val="28"/>
          <w:rtl/>
        </w:rPr>
        <w:t>חלק</w:t>
      </w:r>
      <w:r w:rsidRPr="0059460E">
        <w:rPr>
          <w:rFonts w:ascii="David" w:eastAsia="David" w:hAnsi="David" w:cs="David"/>
          <w:sz w:val="28"/>
          <w:szCs w:val="28"/>
          <w:rtl/>
        </w:rPr>
        <w:t xml:space="preserve"> </w:t>
      </w:r>
      <w:r w:rsidRPr="0059460E">
        <w:rPr>
          <w:rFonts w:ascii="David" w:hAnsi="David" w:cs="David"/>
          <w:sz w:val="28"/>
          <w:szCs w:val="28"/>
          <w:rtl/>
        </w:rPr>
        <w:t>ממעגל. ניתן</w:t>
      </w:r>
      <w:r w:rsidRPr="0059460E">
        <w:rPr>
          <w:rFonts w:ascii="David" w:eastAsia="David" w:hAnsi="David" w:cs="David"/>
          <w:sz w:val="28"/>
          <w:szCs w:val="28"/>
          <w:rtl/>
        </w:rPr>
        <w:t xml:space="preserve"> </w:t>
      </w:r>
      <w:r w:rsidRPr="0059460E">
        <w:rPr>
          <w:rFonts w:ascii="David" w:hAnsi="David" w:cs="David"/>
          <w:sz w:val="28"/>
          <w:szCs w:val="28"/>
          <w:rtl/>
        </w:rPr>
        <w:t>להראות,</w:t>
      </w:r>
      <w:r w:rsidRPr="0059460E">
        <w:rPr>
          <w:rStyle w:val="22"/>
          <w:rFonts w:ascii="David" w:hAnsi="David" w:cs="David"/>
          <w:sz w:val="28"/>
          <w:szCs w:val="28"/>
          <w:rtl/>
        </w:rPr>
        <w:footnoteReference w:id="18"/>
      </w:r>
      <w:r w:rsidRPr="0059460E">
        <w:rPr>
          <w:rFonts w:ascii="David" w:hAnsi="David" w:cs="David"/>
          <w:sz w:val="28"/>
          <w:szCs w:val="28"/>
          <w:rtl/>
        </w:rPr>
        <w:t xml:space="preserve"> שאם</w:t>
      </w:r>
      <w:r w:rsidRPr="0059460E">
        <w:rPr>
          <w:rFonts w:ascii="David" w:eastAsia="David" w:hAnsi="David" w:cs="David"/>
          <w:sz w:val="28"/>
          <w:szCs w:val="28"/>
          <w:rtl/>
        </w:rPr>
        <w:t xml:space="preserve"> </w:t>
      </w:r>
      <w:r w:rsidRPr="0059460E">
        <w:rPr>
          <w:rFonts w:ascii="David" w:hAnsi="David" w:cs="David"/>
          <w:sz w:val="28"/>
          <w:szCs w:val="28"/>
          <w:rtl/>
        </w:rPr>
        <w:t>בתחילת</w:t>
      </w:r>
      <w:r w:rsidRPr="0059460E">
        <w:rPr>
          <w:rFonts w:ascii="David" w:eastAsia="David" w:hAnsi="David" w:cs="David"/>
          <w:sz w:val="28"/>
          <w:szCs w:val="28"/>
          <w:rtl/>
        </w:rPr>
        <w:t xml:space="preserve"> </w:t>
      </w:r>
      <w:r w:rsidRPr="0059460E">
        <w:rPr>
          <w:rFonts w:ascii="David" w:hAnsi="David" w:cs="David"/>
          <w:sz w:val="28"/>
          <w:szCs w:val="28"/>
          <w:rtl/>
        </w:rPr>
        <w:t>הספירה</w:t>
      </w:r>
      <w:r w:rsidRPr="0059460E">
        <w:rPr>
          <w:rFonts w:ascii="David" w:eastAsia="David" w:hAnsi="David" w:cs="David"/>
          <w:sz w:val="28"/>
          <w:szCs w:val="28"/>
          <w:rtl/>
        </w:rPr>
        <w:t xml:space="preserve"> </w:t>
      </w:r>
      <w:r w:rsidRPr="0059460E">
        <w:rPr>
          <w:rFonts w:ascii="David" w:hAnsi="David" w:cs="David"/>
          <w:sz w:val="28"/>
          <w:szCs w:val="28"/>
          <w:rtl/>
        </w:rPr>
        <w:t>לכל</w:t>
      </w:r>
      <w:r w:rsidRPr="0059460E">
        <w:rPr>
          <w:rFonts w:ascii="David" w:eastAsia="David" w:hAnsi="David" w:cs="David"/>
          <w:sz w:val="28"/>
          <w:szCs w:val="28"/>
          <w:rtl/>
        </w:rPr>
        <w:t xml:space="preserve"> </w:t>
      </w:r>
      <w:r w:rsidRPr="0059460E">
        <w:rPr>
          <w:rFonts w:ascii="David" w:hAnsi="David" w:cs="David"/>
          <w:sz w:val="28"/>
          <w:szCs w:val="28"/>
          <w:rtl/>
        </w:rPr>
        <w:t>אזרח</w:t>
      </w:r>
      <w:r w:rsidRPr="0059460E">
        <w:rPr>
          <w:rFonts w:ascii="David" w:eastAsia="David" w:hAnsi="David" w:cs="David"/>
          <w:sz w:val="28"/>
          <w:szCs w:val="28"/>
          <w:rtl/>
        </w:rPr>
        <w:t xml:space="preserve"> </w:t>
      </w:r>
      <w:r w:rsidRPr="0059460E">
        <w:rPr>
          <w:rFonts w:ascii="David" w:hAnsi="David" w:cs="David"/>
          <w:sz w:val="28"/>
          <w:szCs w:val="28"/>
          <w:rtl/>
        </w:rPr>
        <w:t>ישנה</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אחת</w:t>
      </w:r>
      <w:r w:rsidRPr="0059460E">
        <w:rPr>
          <w:rFonts w:ascii="David" w:eastAsia="David" w:hAnsi="David" w:cs="David"/>
          <w:sz w:val="28"/>
          <w:szCs w:val="28"/>
          <w:rtl/>
        </w:rPr>
        <w:t xml:space="preserve"> </w:t>
      </w:r>
      <w:r w:rsidRPr="0059460E">
        <w:rPr>
          <w:rFonts w:ascii="David" w:hAnsi="David" w:cs="David"/>
          <w:sz w:val="28"/>
          <w:szCs w:val="28"/>
          <w:rtl/>
        </w:rPr>
        <w:t>בדיוק, ו</w:t>
      </w:r>
      <w:r w:rsidRPr="0059460E">
        <w:rPr>
          <w:rFonts w:ascii="David" w:hAnsi="David" w:cs="David"/>
          <w:b/>
          <w:bCs/>
          <w:sz w:val="28"/>
          <w:szCs w:val="28"/>
          <w:rtl/>
        </w:rPr>
        <w:t>כל</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נמכרת</w:t>
      </w:r>
      <w:r w:rsidRPr="0059460E">
        <w:rPr>
          <w:rFonts w:ascii="David" w:eastAsia="David" w:hAnsi="David" w:cs="David"/>
          <w:sz w:val="28"/>
          <w:szCs w:val="28"/>
          <w:rtl/>
        </w:rPr>
        <w:t xml:space="preserve"> </w:t>
      </w:r>
      <w:r w:rsidRPr="0059460E">
        <w:rPr>
          <w:rFonts w:ascii="David" w:hAnsi="David" w:cs="David"/>
          <w:sz w:val="28"/>
          <w:szCs w:val="28"/>
          <w:rtl/>
        </w:rPr>
        <w:t>במהלך</w:t>
      </w:r>
      <w:r w:rsidRPr="0059460E">
        <w:rPr>
          <w:rFonts w:ascii="David" w:eastAsia="David" w:hAnsi="David" w:cs="David"/>
          <w:sz w:val="28"/>
          <w:szCs w:val="28"/>
          <w:rtl/>
        </w:rPr>
        <w:t xml:space="preserve"> </w:t>
      </w:r>
      <w:r w:rsidRPr="0059460E">
        <w:rPr>
          <w:rFonts w:ascii="David" w:hAnsi="David" w:cs="David"/>
          <w:sz w:val="28"/>
          <w:szCs w:val="28"/>
          <w:rtl/>
        </w:rPr>
        <w:t>היובל</w:t>
      </w:r>
      <w:r w:rsidRPr="0059460E">
        <w:rPr>
          <w:rFonts w:ascii="David" w:eastAsia="David" w:hAnsi="David" w:cs="David"/>
          <w:sz w:val="28"/>
          <w:szCs w:val="28"/>
          <w:rtl/>
        </w:rPr>
        <w:t xml:space="preserve"> </w:t>
      </w:r>
      <w:r w:rsidRPr="0059460E">
        <w:rPr>
          <w:rFonts w:ascii="David" w:hAnsi="David" w:cs="David"/>
          <w:sz w:val="28"/>
          <w:szCs w:val="28"/>
          <w:rtl/>
        </w:rPr>
        <w:t>לקונה</w:t>
      </w:r>
      <w:r w:rsidRPr="0059460E">
        <w:rPr>
          <w:rFonts w:ascii="David" w:eastAsia="David" w:hAnsi="David" w:cs="David"/>
          <w:sz w:val="28"/>
          <w:szCs w:val="28"/>
          <w:rtl/>
        </w:rPr>
        <w:t xml:space="preserve"> </w:t>
      </w:r>
      <w:r w:rsidRPr="0059460E">
        <w:rPr>
          <w:rFonts w:ascii="David" w:hAnsi="David" w:cs="David"/>
          <w:sz w:val="28"/>
          <w:szCs w:val="28"/>
          <w:rtl/>
        </w:rPr>
        <w:t>הנבחר</w:t>
      </w:r>
      <w:r w:rsidRPr="0059460E">
        <w:rPr>
          <w:rFonts w:ascii="David" w:eastAsia="David" w:hAnsi="David" w:cs="David"/>
          <w:sz w:val="28"/>
          <w:szCs w:val="28"/>
          <w:rtl/>
        </w:rPr>
        <w:t xml:space="preserve"> </w:t>
      </w:r>
      <w:r w:rsidRPr="0059460E">
        <w:rPr>
          <w:rFonts w:ascii="David" w:hAnsi="David" w:cs="David"/>
          <w:sz w:val="28"/>
          <w:szCs w:val="28"/>
          <w:rtl/>
        </w:rPr>
        <w:t>באקראי</w:t>
      </w:r>
      <w:r w:rsidRPr="0059460E">
        <w:rPr>
          <w:rFonts w:ascii="David" w:eastAsia="David" w:hAnsi="David" w:cs="David"/>
          <w:sz w:val="28"/>
          <w:szCs w:val="28"/>
          <w:rtl/>
        </w:rPr>
        <w:t xml:space="preserve"> </w:t>
      </w:r>
      <w:r w:rsidRPr="0059460E">
        <w:rPr>
          <w:rFonts w:ascii="David" w:hAnsi="David" w:cs="David"/>
          <w:sz w:val="28"/>
          <w:szCs w:val="28"/>
          <w:rtl/>
        </w:rPr>
        <w:t>- אז</w:t>
      </w:r>
      <w:r w:rsidRPr="0059460E">
        <w:rPr>
          <w:rFonts w:ascii="David" w:eastAsia="David" w:hAnsi="David" w:cs="David"/>
          <w:sz w:val="28"/>
          <w:szCs w:val="28"/>
          <w:rtl/>
        </w:rPr>
        <w:t xml:space="preserve"> </w:t>
      </w:r>
      <w:r w:rsidRPr="0059460E">
        <w:rPr>
          <w:rFonts w:ascii="David" w:hAnsi="David" w:cs="David"/>
          <w:sz w:val="28"/>
          <w:szCs w:val="28"/>
          <w:rtl/>
        </w:rPr>
        <w:t>ההסתברות</w:t>
      </w:r>
      <w:r w:rsidRPr="0059460E">
        <w:rPr>
          <w:rFonts w:ascii="David" w:eastAsia="David" w:hAnsi="David" w:cs="David"/>
          <w:sz w:val="28"/>
          <w:szCs w:val="28"/>
          <w:rtl/>
        </w:rPr>
        <w:t xml:space="preserve"> </w:t>
      </w:r>
      <w:r w:rsidRPr="0059460E">
        <w:rPr>
          <w:rFonts w:ascii="David" w:hAnsi="David" w:cs="David"/>
          <w:sz w:val="28"/>
          <w:szCs w:val="28"/>
          <w:rtl/>
        </w:rPr>
        <w:t>שקשת</w:t>
      </w:r>
      <w:r w:rsidRPr="0059460E">
        <w:rPr>
          <w:rFonts w:ascii="David" w:eastAsia="David" w:hAnsi="David" w:cs="David"/>
          <w:sz w:val="28"/>
          <w:szCs w:val="28"/>
          <w:rtl/>
        </w:rPr>
        <w:t xml:space="preserve"> </w:t>
      </w:r>
      <w:r w:rsidRPr="0059460E">
        <w:rPr>
          <w:rFonts w:ascii="David" w:hAnsi="David" w:cs="David"/>
          <w:sz w:val="28"/>
          <w:szCs w:val="28"/>
          <w:rtl/>
        </w:rPr>
        <w:t>כלשהי</w:t>
      </w:r>
      <w:r w:rsidRPr="0059460E">
        <w:rPr>
          <w:rFonts w:ascii="David" w:eastAsia="David" w:hAnsi="David" w:cs="David"/>
          <w:sz w:val="28"/>
          <w:szCs w:val="28"/>
          <w:rtl/>
        </w:rPr>
        <w:t xml:space="preserve"> </w:t>
      </w:r>
      <w:r w:rsidRPr="0059460E">
        <w:rPr>
          <w:rFonts w:ascii="David" w:hAnsi="David" w:cs="David"/>
          <w:sz w:val="28"/>
          <w:szCs w:val="28"/>
          <w:rtl/>
        </w:rPr>
        <w:t>תהיה</w:t>
      </w:r>
      <w:r w:rsidRPr="0059460E">
        <w:rPr>
          <w:rFonts w:ascii="David" w:eastAsia="David" w:hAnsi="David" w:cs="David"/>
          <w:sz w:val="28"/>
          <w:szCs w:val="28"/>
          <w:rtl/>
        </w:rPr>
        <w:t xml:space="preserve"> </w:t>
      </w:r>
      <w:r w:rsidRPr="0059460E">
        <w:rPr>
          <w:rFonts w:ascii="David" w:hAnsi="David" w:cs="David"/>
          <w:sz w:val="28"/>
          <w:szCs w:val="28"/>
          <w:rtl/>
        </w:rPr>
        <w:t>חלק</w:t>
      </w:r>
      <w:r w:rsidRPr="0059460E">
        <w:rPr>
          <w:rFonts w:ascii="David" w:eastAsia="David" w:hAnsi="David" w:cs="David"/>
          <w:sz w:val="28"/>
          <w:szCs w:val="28"/>
          <w:rtl/>
        </w:rPr>
        <w:t xml:space="preserve"> </w:t>
      </w:r>
      <w:r w:rsidRPr="0059460E">
        <w:rPr>
          <w:rFonts w:ascii="David" w:hAnsi="David" w:cs="David"/>
          <w:sz w:val="28"/>
          <w:szCs w:val="28"/>
          <w:rtl/>
        </w:rPr>
        <w:t>ממעגל</w:t>
      </w:r>
      <w:r w:rsidRPr="0059460E">
        <w:rPr>
          <w:rFonts w:ascii="David" w:eastAsia="David" w:hAnsi="David" w:cs="David"/>
          <w:sz w:val="28"/>
          <w:szCs w:val="28"/>
          <w:rtl/>
        </w:rPr>
        <w:t xml:space="preserve"> </w:t>
      </w:r>
      <w:r w:rsidRPr="0059460E">
        <w:rPr>
          <w:rFonts w:ascii="David" w:hAnsi="David" w:cs="David"/>
          <w:sz w:val="28"/>
          <w:szCs w:val="28"/>
          <w:rtl/>
        </w:rPr>
        <w:t>בסוף</w:t>
      </w:r>
      <w:r w:rsidRPr="0059460E">
        <w:rPr>
          <w:rFonts w:ascii="David" w:eastAsia="David" w:hAnsi="David" w:cs="David"/>
          <w:sz w:val="28"/>
          <w:szCs w:val="28"/>
          <w:rtl/>
        </w:rPr>
        <w:t xml:space="preserve"> </w:t>
      </w:r>
      <w:r w:rsidRPr="0059460E">
        <w:rPr>
          <w:rFonts w:ascii="David" w:hAnsi="David" w:cs="David"/>
          <w:sz w:val="28"/>
          <w:szCs w:val="28"/>
          <w:rtl/>
        </w:rPr>
        <w:t>היובל</w:t>
      </w:r>
      <w:r w:rsidRPr="0059460E">
        <w:rPr>
          <w:rFonts w:ascii="David" w:eastAsia="David" w:hAnsi="David" w:cs="David"/>
          <w:sz w:val="28"/>
          <w:szCs w:val="28"/>
          <w:rtl/>
        </w:rPr>
        <w:t xml:space="preserve"> </w:t>
      </w:r>
      <w:r w:rsidRPr="0059460E">
        <w:rPr>
          <w:rFonts w:ascii="David" w:hAnsi="David" w:cs="David"/>
          <w:sz w:val="28"/>
          <w:szCs w:val="28"/>
          <w:rtl/>
        </w:rPr>
        <w:t>היא:</w:t>
      </w:r>
    </w:p>
    <w:p w:rsidR="009C2B09" w:rsidRPr="0059460E" w:rsidRDefault="009C2B09" w:rsidP="009C2B09">
      <w:pPr>
        <w:jc w:val="center"/>
        <w:rPr>
          <w:rFonts w:ascii="David" w:hAnsi="David" w:cs="David"/>
          <w:sz w:val="28"/>
          <w:szCs w:val="28"/>
          <w:rtl/>
        </w:rPr>
      </w:pPr>
      <w:r w:rsidRPr="008A508F">
        <w:rPr>
          <w:position w:val="-22"/>
          <w:sz w:val="28"/>
          <w:szCs w:val="28"/>
        </w:rPr>
        <w:object w:dxaOrig="2140" w:dyaOrig="700">
          <v:shape id="_x0000_i1028" type="#_x0000_t75" style="width:109.5pt;height:34.5pt" o:ole="" filled="t">
            <v:fill color2="black"/>
            <v:imagedata r:id="rId18" o:title=""/>
          </v:shape>
          <o:OLEObject Type="Embed" ProgID="MathType" ShapeID="_x0000_i1028" DrawAspect="Content" ObjectID="_1422370254" r:id="rId19"/>
        </w:object>
      </w:r>
    </w:p>
    <w:p w:rsidR="009C2B09" w:rsidRPr="0059460E" w:rsidRDefault="009C2B09" w:rsidP="009C2B09">
      <w:pPr>
        <w:pStyle w:val="a1"/>
        <w:bidi/>
        <w:rPr>
          <w:rFonts w:ascii="David" w:hAnsi="David" w:cs="David"/>
          <w:sz w:val="28"/>
          <w:szCs w:val="28"/>
          <w:rtl/>
        </w:rPr>
      </w:pPr>
      <w:r w:rsidRPr="0059460E">
        <w:rPr>
          <w:rFonts w:ascii="David" w:hAnsi="David" w:cs="David"/>
          <w:sz w:val="28"/>
          <w:szCs w:val="28"/>
          <w:rtl/>
        </w:rPr>
        <w:t>כאשר</w:t>
      </w:r>
      <w:r w:rsidRPr="0059460E">
        <w:rPr>
          <w:rFonts w:ascii="David" w:eastAsia="David" w:hAnsi="David" w:cs="David"/>
          <w:sz w:val="28"/>
          <w:szCs w:val="28"/>
          <w:rtl/>
        </w:rPr>
        <w:t xml:space="preserve"> </w:t>
      </w:r>
      <w:r w:rsidRPr="0059460E">
        <w:rPr>
          <w:rFonts w:ascii="David" w:hAnsi="David" w:cs="David"/>
          <w:sz w:val="28"/>
          <w:szCs w:val="28"/>
        </w:rPr>
        <w:t>N</w:t>
      </w:r>
      <w:r w:rsidRPr="0059460E">
        <w:rPr>
          <w:rFonts w:ascii="David" w:hAnsi="David" w:cs="David"/>
          <w:sz w:val="28"/>
          <w:szCs w:val="28"/>
          <w:rtl/>
        </w:rPr>
        <w:t xml:space="preserve"> הוא</w:t>
      </w:r>
      <w:r w:rsidRPr="0059460E">
        <w:rPr>
          <w:rFonts w:ascii="David" w:eastAsia="David" w:hAnsi="David" w:cs="David"/>
          <w:sz w:val="28"/>
          <w:szCs w:val="28"/>
          <w:rtl/>
        </w:rPr>
        <w:t xml:space="preserve"> </w:t>
      </w:r>
      <w:r w:rsidRPr="0059460E">
        <w:rPr>
          <w:rFonts w:ascii="David" w:hAnsi="David" w:cs="David"/>
          <w:sz w:val="28"/>
          <w:szCs w:val="28"/>
          <w:rtl/>
        </w:rPr>
        <w:t>מספר</w:t>
      </w:r>
      <w:r w:rsidRPr="0059460E">
        <w:rPr>
          <w:rFonts w:ascii="David" w:eastAsia="David" w:hAnsi="David" w:cs="David"/>
          <w:sz w:val="28"/>
          <w:szCs w:val="28"/>
          <w:rtl/>
        </w:rPr>
        <w:t xml:space="preserve"> </w:t>
      </w:r>
      <w:r w:rsidRPr="0059460E">
        <w:rPr>
          <w:rFonts w:ascii="David" w:hAnsi="David" w:cs="David"/>
          <w:sz w:val="28"/>
          <w:szCs w:val="28"/>
          <w:rtl/>
        </w:rPr>
        <w:t>האזרחים</w:t>
      </w:r>
      <w:r w:rsidRPr="0059460E">
        <w:rPr>
          <w:rFonts w:ascii="David" w:eastAsia="David" w:hAnsi="David" w:cs="David"/>
          <w:sz w:val="28"/>
          <w:szCs w:val="28"/>
          <w:rtl/>
        </w:rPr>
        <w:t xml:space="preserve"> </w:t>
      </w:r>
      <w:r w:rsidRPr="0059460E">
        <w:rPr>
          <w:rFonts w:ascii="David" w:hAnsi="David" w:cs="David"/>
          <w:sz w:val="28"/>
          <w:szCs w:val="28"/>
          <w:rtl/>
        </w:rPr>
        <w:t>והנחלות. זהו</w:t>
      </w:r>
      <w:r w:rsidRPr="0059460E">
        <w:rPr>
          <w:rFonts w:ascii="David" w:eastAsia="David" w:hAnsi="David" w:cs="David"/>
          <w:sz w:val="28"/>
          <w:szCs w:val="28"/>
          <w:rtl/>
        </w:rPr>
        <w:t xml:space="preserve"> </w:t>
      </w:r>
      <w:r w:rsidRPr="0059460E">
        <w:rPr>
          <w:rFonts w:ascii="David" w:hAnsi="David" w:cs="David"/>
          <w:sz w:val="28"/>
          <w:szCs w:val="28"/>
          <w:rtl/>
        </w:rPr>
        <w:t>חסם</w:t>
      </w:r>
      <w:r w:rsidRPr="0059460E">
        <w:rPr>
          <w:rFonts w:ascii="David" w:eastAsia="David" w:hAnsi="David" w:cs="David"/>
          <w:sz w:val="28"/>
          <w:szCs w:val="28"/>
          <w:rtl/>
        </w:rPr>
        <w:t xml:space="preserve"> </w:t>
      </w:r>
      <w:r w:rsidRPr="0059460E">
        <w:rPr>
          <w:rFonts w:ascii="David" w:hAnsi="David" w:cs="David"/>
          <w:sz w:val="28"/>
          <w:szCs w:val="28"/>
          <w:rtl/>
        </w:rPr>
        <w:t>עליון</w:t>
      </w:r>
      <w:r w:rsidRPr="0059460E">
        <w:rPr>
          <w:rFonts w:ascii="David" w:eastAsia="David" w:hAnsi="David" w:cs="David"/>
          <w:sz w:val="28"/>
          <w:szCs w:val="28"/>
          <w:rtl/>
        </w:rPr>
        <w:t xml:space="preserve"> </w:t>
      </w:r>
      <w:r w:rsidRPr="0059460E">
        <w:rPr>
          <w:rFonts w:ascii="David" w:hAnsi="David" w:cs="David"/>
          <w:sz w:val="28"/>
          <w:szCs w:val="28"/>
          <w:rtl/>
        </w:rPr>
        <w:t>- אם</w:t>
      </w:r>
      <w:r w:rsidRPr="0059460E">
        <w:rPr>
          <w:rFonts w:ascii="David" w:eastAsia="David" w:hAnsi="David" w:cs="David"/>
          <w:sz w:val="28"/>
          <w:szCs w:val="28"/>
          <w:rtl/>
        </w:rPr>
        <w:t xml:space="preserve"> </w:t>
      </w:r>
      <w:r w:rsidRPr="0059460E">
        <w:rPr>
          <w:rFonts w:ascii="David" w:hAnsi="David" w:cs="David"/>
          <w:sz w:val="28"/>
          <w:szCs w:val="28"/>
          <w:rtl/>
        </w:rPr>
        <w:t>לא</w:t>
      </w:r>
      <w:r w:rsidRPr="0059460E">
        <w:rPr>
          <w:rFonts w:ascii="David" w:eastAsia="David" w:hAnsi="David" w:cs="David"/>
          <w:sz w:val="28"/>
          <w:szCs w:val="28"/>
          <w:rtl/>
        </w:rPr>
        <w:t xml:space="preserve"> </w:t>
      </w:r>
      <w:r w:rsidRPr="0059460E">
        <w:rPr>
          <w:rFonts w:ascii="David" w:hAnsi="David" w:cs="David"/>
          <w:sz w:val="28"/>
          <w:szCs w:val="28"/>
          <w:rtl/>
        </w:rPr>
        <w:t>כל</w:t>
      </w:r>
      <w:r w:rsidRPr="0059460E">
        <w:rPr>
          <w:rFonts w:ascii="David" w:eastAsia="David" w:hAnsi="David" w:cs="David"/>
          <w:sz w:val="28"/>
          <w:szCs w:val="28"/>
          <w:rtl/>
        </w:rPr>
        <w:t xml:space="preserve"> </w:t>
      </w:r>
      <w:r w:rsidRPr="0059460E">
        <w:rPr>
          <w:rFonts w:ascii="David" w:hAnsi="David" w:cs="David"/>
          <w:sz w:val="28"/>
          <w:szCs w:val="28"/>
          <w:rtl/>
        </w:rPr>
        <w:t>הקרקעות</w:t>
      </w:r>
      <w:r w:rsidRPr="0059460E">
        <w:rPr>
          <w:rFonts w:ascii="David" w:eastAsia="David" w:hAnsi="David" w:cs="David"/>
          <w:sz w:val="28"/>
          <w:szCs w:val="28"/>
          <w:rtl/>
        </w:rPr>
        <w:t xml:space="preserve"> </w:t>
      </w:r>
      <w:r w:rsidRPr="0059460E">
        <w:rPr>
          <w:rFonts w:ascii="David" w:hAnsi="David" w:cs="David"/>
          <w:sz w:val="28"/>
          <w:szCs w:val="28"/>
          <w:rtl/>
        </w:rPr>
        <w:t>נמכרות, ההסתברות</w:t>
      </w:r>
      <w:r w:rsidRPr="0059460E">
        <w:rPr>
          <w:rFonts w:ascii="David" w:eastAsia="David" w:hAnsi="David" w:cs="David"/>
          <w:sz w:val="28"/>
          <w:szCs w:val="28"/>
          <w:rtl/>
        </w:rPr>
        <w:t xml:space="preserve"> </w:t>
      </w:r>
      <w:r w:rsidRPr="0059460E">
        <w:rPr>
          <w:rFonts w:ascii="David" w:hAnsi="David" w:cs="David"/>
          <w:sz w:val="28"/>
          <w:szCs w:val="28"/>
          <w:rtl/>
        </w:rPr>
        <w:t>קטנה</w:t>
      </w:r>
      <w:r w:rsidRPr="0059460E">
        <w:rPr>
          <w:rFonts w:ascii="David" w:eastAsia="David" w:hAnsi="David" w:cs="David"/>
          <w:sz w:val="28"/>
          <w:szCs w:val="28"/>
          <w:rtl/>
        </w:rPr>
        <w:t xml:space="preserve"> </w:t>
      </w:r>
      <w:r w:rsidRPr="0059460E">
        <w:rPr>
          <w:rFonts w:ascii="David" w:hAnsi="David" w:cs="David"/>
          <w:sz w:val="28"/>
          <w:szCs w:val="28"/>
          <w:rtl/>
        </w:rPr>
        <w:t>יותר. בסעיף</w:t>
      </w:r>
      <w:r w:rsidRPr="0059460E">
        <w:rPr>
          <w:rFonts w:ascii="David" w:eastAsia="David" w:hAnsi="David" w:cs="David"/>
          <w:sz w:val="28"/>
          <w:szCs w:val="28"/>
          <w:rtl/>
        </w:rPr>
        <w:t xml:space="preserve"> </w:t>
      </w:r>
      <w:r w:rsidRPr="0059460E">
        <w:rPr>
          <w:rFonts w:ascii="David" w:hAnsi="David" w:cs="David"/>
          <w:sz w:val="28"/>
          <w:szCs w:val="28"/>
          <w:rtl/>
        </w:rPr>
        <w:t>הבא</w:t>
      </w:r>
      <w:r w:rsidRPr="0059460E">
        <w:rPr>
          <w:rFonts w:ascii="David" w:eastAsia="David" w:hAnsi="David" w:cs="David"/>
          <w:sz w:val="28"/>
          <w:szCs w:val="28"/>
          <w:rtl/>
        </w:rPr>
        <w:t xml:space="preserve"> </w:t>
      </w:r>
      <w:r w:rsidRPr="0059460E">
        <w:rPr>
          <w:rFonts w:ascii="David" w:hAnsi="David" w:cs="David"/>
          <w:sz w:val="28"/>
          <w:szCs w:val="28"/>
          <w:rtl/>
        </w:rPr>
        <w:t>נבדוק</w:t>
      </w:r>
      <w:r w:rsidRPr="0059460E">
        <w:rPr>
          <w:rFonts w:ascii="David" w:eastAsia="David" w:hAnsi="David" w:cs="David"/>
          <w:sz w:val="28"/>
          <w:szCs w:val="28"/>
          <w:rtl/>
        </w:rPr>
        <w:t xml:space="preserve"> </w:t>
      </w:r>
      <w:r w:rsidRPr="0059460E">
        <w:rPr>
          <w:rFonts w:ascii="David" w:hAnsi="David" w:cs="David"/>
          <w:sz w:val="28"/>
          <w:szCs w:val="28"/>
          <w:rtl/>
        </w:rPr>
        <w:t>גם</w:t>
      </w:r>
      <w:r w:rsidRPr="0059460E">
        <w:rPr>
          <w:rFonts w:ascii="David" w:eastAsia="David" w:hAnsi="David" w:cs="David"/>
          <w:sz w:val="28"/>
          <w:szCs w:val="28"/>
          <w:rtl/>
        </w:rPr>
        <w:t xml:space="preserve"> </w:t>
      </w:r>
      <w:r w:rsidRPr="0059460E">
        <w:rPr>
          <w:rFonts w:ascii="David" w:hAnsi="David" w:cs="David"/>
          <w:sz w:val="28"/>
          <w:szCs w:val="28"/>
          <w:rtl/>
        </w:rPr>
        <w:t>נוסחה</w:t>
      </w:r>
      <w:r w:rsidRPr="0059460E">
        <w:rPr>
          <w:rFonts w:ascii="David" w:eastAsia="David" w:hAnsi="David" w:cs="David"/>
          <w:sz w:val="28"/>
          <w:szCs w:val="28"/>
          <w:rtl/>
        </w:rPr>
        <w:t xml:space="preserve"> </w:t>
      </w:r>
      <w:r w:rsidRPr="0059460E">
        <w:rPr>
          <w:rFonts w:ascii="David" w:hAnsi="David" w:cs="David"/>
          <w:sz w:val="28"/>
          <w:szCs w:val="28"/>
          <w:rtl/>
        </w:rPr>
        <w:t>זו</w:t>
      </w:r>
      <w:r w:rsidRPr="0059460E">
        <w:rPr>
          <w:rFonts w:ascii="David" w:eastAsia="David" w:hAnsi="David" w:cs="David"/>
          <w:sz w:val="28"/>
          <w:szCs w:val="28"/>
          <w:rtl/>
        </w:rPr>
        <w:t xml:space="preserve"> </w:t>
      </w:r>
      <w:r w:rsidRPr="0059460E">
        <w:rPr>
          <w:rFonts w:ascii="David" w:hAnsi="David" w:cs="David"/>
          <w:sz w:val="28"/>
          <w:szCs w:val="28"/>
          <w:rtl/>
        </w:rPr>
        <w:t>בעזרת</w:t>
      </w:r>
      <w:r w:rsidRPr="0059460E">
        <w:rPr>
          <w:rFonts w:ascii="David" w:eastAsia="David" w:hAnsi="David" w:cs="David"/>
          <w:sz w:val="28"/>
          <w:szCs w:val="28"/>
          <w:rtl/>
        </w:rPr>
        <w:t xml:space="preserve"> </w:t>
      </w:r>
      <w:r w:rsidRPr="0059460E">
        <w:rPr>
          <w:rFonts w:ascii="David" w:hAnsi="David" w:cs="David"/>
          <w:sz w:val="28"/>
          <w:szCs w:val="28"/>
          <w:rtl/>
        </w:rPr>
        <w:t>הדמיה</w:t>
      </w:r>
      <w:r w:rsidRPr="0059460E">
        <w:rPr>
          <w:rFonts w:ascii="David" w:eastAsia="David" w:hAnsi="David" w:cs="David"/>
          <w:sz w:val="28"/>
          <w:szCs w:val="28"/>
          <w:rtl/>
        </w:rPr>
        <w:t xml:space="preserve"> </w:t>
      </w:r>
      <w:r w:rsidRPr="0059460E">
        <w:rPr>
          <w:rFonts w:ascii="David" w:hAnsi="David" w:cs="David"/>
          <w:sz w:val="28"/>
          <w:szCs w:val="28"/>
          <w:rtl/>
        </w:rPr>
        <w:t>ממוחשבת.</w:t>
      </w:r>
    </w:p>
    <w:p w:rsidR="009C2B09" w:rsidRPr="0059460E" w:rsidRDefault="009C2B09" w:rsidP="009C2B09">
      <w:pPr>
        <w:pStyle w:val="a1"/>
        <w:bidi/>
        <w:rPr>
          <w:sz w:val="28"/>
          <w:szCs w:val="28"/>
          <w:rtl/>
        </w:rPr>
      </w:pPr>
      <w:r w:rsidRPr="0059460E">
        <w:rPr>
          <w:rFonts w:ascii="David" w:hAnsi="David" w:cs="David"/>
          <w:sz w:val="28"/>
          <w:szCs w:val="28"/>
          <w:rtl/>
        </w:rPr>
        <w:t>ככל</w:t>
      </w:r>
      <w:r w:rsidRPr="0059460E">
        <w:rPr>
          <w:rFonts w:ascii="David" w:eastAsia="David" w:hAnsi="David" w:cs="David"/>
          <w:sz w:val="28"/>
          <w:szCs w:val="28"/>
          <w:rtl/>
        </w:rPr>
        <w:t xml:space="preserve"> </w:t>
      </w:r>
      <w:r w:rsidRPr="0059460E">
        <w:rPr>
          <w:rFonts w:ascii="David" w:hAnsi="David" w:cs="David"/>
          <w:sz w:val="28"/>
          <w:szCs w:val="28"/>
          <w:rtl/>
        </w:rPr>
        <w:t>שמספר</w:t>
      </w:r>
      <w:r w:rsidRPr="0059460E">
        <w:rPr>
          <w:rFonts w:ascii="David" w:eastAsia="David" w:hAnsi="David" w:cs="David"/>
          <w:sz w:val="28"/>
          <w:szCs w:val="28"/>
          <w:rtl/>
        </w:rPr>
        <w:t xml:space="preserve"> </w:t>
      </w:r>
      <w:r w:rsidRPr="0059460E">
        <w:rPr>
          <w:rFonts w:ascii="David" w:hAnsi="David" w:cs="David"/>
          <w:sz w:val="28"/>
          <w:szCs w:val="28"/>
          <w:rtl/>
        </w:rPr>
        <w:t>האזרחים</w:t>
      </w:r>
      <w:r w:rsidRPr="0059460E">
        <w:rPr>
          <w:rFonts w:ascii="David" w:eastAsia="David" w:hAnsi="David" w:cs="David"/>
          <w:sz w:val="28"/>
          <w:szCs w:val="28"/>
          <w:rtl/>
        </w:rPr>
        <w:t xml:space="preserve"> </w:t>
      </w:r>
      <w:r w:rsidRPr="0059460E">
        <w:rPr>
          <w:rFonts w:ascii="David" w:hAnsi="David" w:cs="David"/>
          <w:sz w:val="28"/>
          <w:szCs w:val="28"/>
          <w:rtl/>
        </w:rPr>
        <w:t>והנחלות</w:t>
      </w:r>
      <w:r w:rsidRPr="0059460E">
        <w:rPr>
          <w:rFonts w:ascii="David" w:eastAsia="David" w:hAnsi="David" w:cs="David"/>
          <w:sz w:val="28"/>
          <w:szCs w:val="28"/>
          <w:rtl/>
        </w:rPr>
        <w:t xml:space="preserve"> </w:t>
      </w:r>
      <w:r w:rsidRPr="0059460E">
        <w:rPr>
          <w:rFonts w:ascii="David" w:hAnsi="David" w:cs="David"/>
          <w:sz w:val="28"/>
          <w:szCs w:val="28"/>
          <w:rtl/>
        </w:rPr>
        <w:t>גדול</w:t>
      </w:r>
      <w:r w:rsidRPr="0059460E">
        <w:rPr>
          <w:rFonts w:ascii="David" w:eastAsia="David" w:hAnsi="David" w:cs="David"/>
          <w:sz w:val="28"/>
          <w:szCs w:val="28"/>
          <w:rtl/>
        </w:rPr>
        <w:t xml:space="preserve"> </w:t>
      </w:r>
      <w:r w:rsidRPr="0059460E">
        <w:rPr>
          <w:rFonts w:ascii="David" w:hAnsi="David" w:cs="David"/>
          <w:sz w:val="28"/>
          <w:szCs w:val="28"/>
          <w:rtl/>
        </w:rPr>
        <w:t>יותר, ההסתברות</w:t>
      </w:r>
      <w:r w:rsidRPr="0059460E">
        <w:rPr>
          <w:rFonts w:ascii="David" w:eastAsia="David" w:hAnsi="David" w:cs="David"/>
          <w:sz w:val="28"/>
          <w:szCs w:val="28"/>
          <w:rtl/>
        </w:rPr>
        <w:t xml:space="preserve"> </w:t>
      </w:r>
      <w:r w:rsidRPr="0059460E">
        <w:rPr>
          <w:rFonts w:ascii="David" w:hAnsi="David" w:cs="David"/>
          <w:sz w:val="28"/>
          <w:szCs w:val="28"/>
          <w:rtl/>
        </w:rPr>
        <w:t>להחלפה</w:t>
      </w:r>
      <w:r w:rsidRPr="0059460E">
        <w:rPr>
          <w:rFonts w:ascii="David" w:eastAsia="David" w:hAnsi="David" w:cs="David"/>
          <w:sz w:val="28"/>
          <w:szCs w:val="28"/>
          <w:rtl/>
        </w:rPr>
        <w:t xml:space="preserve"> </w:t>
      </w:r>
      <w:r w:rsidRPr="0059460E">
        <w:rPr>
          <w:rFonts w:ascii="David" w:hAnsi="David" w:cs="David"/>
          <w:sz w:val="28"/>
          <w:szCs w:val="28"/>
          <w:rtl/>
        </w:rPr>
        <w:t>קטנה</w:t>
      </w:r>
      <w:r w:rsidRPr="0059460E">
        <w:rPr>
          <w:rFonts w:ascii="David" w:eastAsia="David" w:hAnsi="David" w:cs="David"/>
          <w:sz w:val="28"/>
          <w:szCs w:val="28"/>
          <w:rtl/>
        </w:rPr>
        <w:t xml:space="preserve"> </w:t>
      </w:r>
      <w:r w:rsidRPr="0059460E">
        <w:rPr>
          <w:rFonts w:ascii="David" w:hAnsi="David" w:cs="David"/>
          <w:sz w:val="28"/>
          <w:szCs w:val="28"/>
          <w:rtl/>
        </w:rPr>
        <w:t>יותר, ולמעשה</w:t>
      </w:r>
      <w:r w:rsidRPr="0059460E">
        <w:rPr>
          <w:rFonts w:ascii="David" w:eastAsia="David" w:hAnsi="David" w:cs="David"/>
          <w:sz w:val="28"/>
          <w:szCs w:val="28"/>
          <w:rtl/>
        </w:rPr>
        <w:t xml:space="preserve"> </w:t>
      </w:r>
      <w:r w:rsidRPr="0059460E">
        <w:rPr>
          <w:rFonts w:ascii="David" w:hAnsi="David" w:cs="David"/>
          <w:sz w:val="28"/>
          <w:szCs w:val="28"/>
          <w:rtl/>
        </w:rPr>
        <w:t>שואפת</w:t>
      </w:r>
      <w:r w:rsidRPr="0059460E">
        <w:rPr>
          <w:rFonts w:ascii="David" w:eastAsia="David" w:hAnsi="David" w:cs="David"/>
          <w:sz w:val="28"/>
          <w:szCs w:val="28"/>
          <w:rtl/>
        </w:rPr>
        <w:t xml:space="preserve"> </w:t>
      </w:r>
      <w:r w:rsidRPr="0059460E">
        <w:rPr>
          <w:rFonts w:ascii="David" w:hAnsi="David" w:cs="David"/>
          <w:sz w:val="28"/>
          <w:szCs w:val="28"/>
          <w:rtl/>
        </w:rPr>
        <w:t>לאפס. כאמור, ניתן</w:t>
      </w:r>
      <w:r w:rsidRPr="0059460E">
        <w:rPr>
          <w:rFonts w:ascii="David" w:eastAsia="David" w:hAnsi="David" w:cs="David"/>
          <w:sz w:val="28"/>
          <w:szCs w:val="28"/>
          <w:rtl/>
        </w:rPr>
        <w:t xml:space="preserve"> </w:t>
      </w:r>
      <w:r w:rsidRPr="0059460E">
        <w:rPr>
          <w:rFonts w:ascii="David" w:hAnsi="David" w:cs="David"/>
          <w:sz w:val="28"/>
          <w:szCs w:val="28"/>
          <w:rtl/>
        </w:rPr>
        <w:t>להסתכל</w:t>
      </w:r>
      <w:r w:rsidRPr="0059460E">
        <w:rPr>
          <w:rFonts w:ascii="David" w:eastAsia="David" w:hAnsi="David" w:cs="David"/>
          <w:sz w:val="28"/>
          <w:szCs w:val="28"/>
          <w:rtl/>
        </w:rPr>
        <w:t xml:space="preserve"> </w:t>
      </w:r>
      <w:r w:rsidRPr="0059460E">
        <w:rPr>
          <w:rFonts w:ascii="David" w:hAnsi="David" w:cs="David"/>
          <w:sz w:val="28"/>
          <w:szCs w:val="28"/>
          <w:rtl/>
        </w:rPr>
        <w:t>על</w:t>
      </w:r>
      <w:r w:rsidRPr="0059460E">
        <w:rPr>
          <w:rFonts w:ascii="David" w:eastAsia="David" w:hAnsi="David" w:cs="David"/>
          <w:sz w:val="28"/>
          <w:szCs w:val="28"/>
          <w:rtl/>
        </w:rPr>
        <w:t xml:space="preserve"> </w:t>
      </w:r>
      <w:r w:rsidRPr="0059460E">
        <w:rPr>
          <w:rFonts w:ascii="David" w:hAnsi="David" w:cs="David"/>
          <w:sz w:val="28"/>
          <w:szCs w:val="28"/>
          <w:rtl/>
        </w:rPr>
        <w:t>התופעה</w:t>
      </w:r>
      <w:r w:rsidRPr="0059460E">
        <w:rPr>
          <w:rFonts w:ascii="David" w:eastAsia="David" w:hAnsi="David" w:cs="David"/>
          <w:sz w:val="28"/>
          <w:szCs w:val="28"/>
          <w:rtl/>
        </w:rPr>
        <w:t xml:space="preserve"> </w:t>
      </w:r>
      <w:r w:rsidRPr="0059460E">
        <w:rPr>
          <w:rFonts w:ascii="David" w:hAnsi="David" w:cs="David"/>
          <w:sz w:val="28"/>
          <w:szCs w:val="28"/>
          <w:rtl/>
        </w:rPr>
        <w:t>משני</w:t>
      </w:r>
      <w:r w:rsidRPr="0059460E">
        <w:rPr>
          <w:rFonts w:ascii="David" w:eastAsia="David" w:hAnsi="David" w:cs="David"/>
          <w:sz w:val="28"/>
          <w:szCs w:val="28"/>
          <w:rtl/>
        </w:rPr>
        <w:t xml:space="preserve"> </w:t>
      </w:r>
      <w:r w:rsidRPr="0059460E">
        <w:rPr>
          <w:rFonts w:ascii="David" w:hAnsi="David" w:cs="David"/>
          <w:sz w:val="28"/>
          <w:szCs w:val="28"/>
          <w:rtl/>
        </w:rPr>
        <w:t>צדדים: מהצד</w:t>
      </w:r>
      <w:r w:rsidRPr="0059460E">
        <w:rPr>
          <w:rFonts w:ascii="David" w:eastAsia="David" w:hAnsi="David" w:cs="David"/>
          <w:sz w:val="28"/>
          <w:szCs w:val="28"/>
          <w:rtl/>
        </w:rPr>
        <w:t xml:space="preserve"> </w:t>
      </w:r>
      <w:r w:rsidRPr="0059460E">
        <w:rPr>
          <w:rFonts w:ascii="David" w:hAnsi="David" w:cs="David"/>
          <w:sz w:val="28"/>
          <w:szCs w:val="28"/>
          <w:rtl/>
        </w:rPr>
        <w:t>השלילי</w:t>
      </w:r>
      <w:r w:rsidRPr="0059460E">
        <w:rPr>
          <w:rFonts w:ascii="David" w:eastAsia="David" w:hAnsi="David" w:cs="David"/>
          <w:sz w:val="28"/>
          <w:szCs w:val="28"/>
          <w:rtl/>
        </w:rPr>
        <w:t xml:space="preserve"> </w:t>
      </w:r>
      <w:r w:rsidRPr="0059460E">
        <w:rPr>
          <w:rFonts w:ascii="David" w:hAnsi="David" w:cs="David"/>
          <w:sz w:val="28"/>
          <w:szCs w:val="28"/>
          <w:rtl/>
        </w:rPr>
        <w:t>- היא</w:t>
      </w:r>
      <w:r w:rsidRPr="0059460E">
        <w:rPr>
          <w:rFonts w:ascii="David" w:eastAsia="David" w:hAnsi="David" w:cs="David"/>
          <w:sz w:val="28"/>
          <w:szCs w:val="28"/>
          <w:rtl/>
        </w:rPr>
        <w:t xml:space="preserve"> </w:t>
      </w:r>
      <w:r w:rsidRPr="0059460E">
        <w:rPr>
          <w:rFonts w:ascii="David" w:hAnsi="David" w:cs="David"/>
          <w:sz w:val="28"/>
          <w:szCs w:val="28"/>
          <w:rtl/>
        </w:rPr>
        <w:t>מקטינה</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חופש</w:t>
      </w:r>
      <w:r w:rsidRPr="0059460E">
        <w:rPr>
          <w:rFonts w:ascii="David" w:eastAsia="David" w:hAnsi="David" w:cs="David"/>
          <w:sz w:val="28"/>
          <w:szCs w:val="28"/>
          <w:rtl/>
        </w:rPr>
        <w:t xml:space="preserve"> </w:t>
      </w:r>
      <w:r w:rsidRPr="0059460E">
        <w:rPr>
          <w:rFonts w:ascii="David" w:hAnsi="David" w:cs="David"/>
          <w:sz w:val="28"/>
          <w:szCs w:val="28"/>
          <w:rtl/>
        </w:rPr>
        <w:t>הבחירה</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האזרחים, ומהצד</w:t>
      </w:r>
      <w:r w:rsidRPr="0059460E">
        <w:rPr>
          <w:rFonts w:ascii="David" w:eastAsia="David" w:hAnsi="David" w:cs="David"/>
          <w:sz w:val="28"/>
          <w:szCs w:val="28"/>
          <w:rtl/>
        </w:rPr>
        <w:t xml:space="preserve"> </w:t>
      </w:r>
      <w:r w:rsidRPr="0059460E">
        <w:rPr>
          <w:rFonts w:ascii="David" w:hAnsi="David" w:cs="David"/>
          <w:sz w:val="28"/>
          <w:szCs w:val="28"/>
          <w:rtl/>
        </w:rPr>
        <w:t>החיובי</w:t>
      </w:r>
      <w:r w:rsidRPr="0059460E">
        <w:rPr>
          <w:rFonts w:ascii="David" w:eastAsia="David" w:hAnsi="David" w:cs="David"/>
          <w:sz w:val="28"/>
          <w:szCs w:val="28"/>
          <w:rtl/>
        </w:rPr>
        <w:t xml:space="preserve"> </w:t>
      </w:r>
      <w:r w:rsidRPr="0059460E">
        <w:rPr>
          <w:rFonts w:ascii="David" w:hAnsi="David" w:cs="David"/>
          <w:sz w:val="28"/>
          <w:szCs w:val="28"/>
          <w:rtl/>
        </w:rPr>
        <w:t>- היא</w:t>
      </w:r>
      <w:r w:rsidRPr="0059460E">
        <w:rPr>
          <w:rFonts w:ascii="David" w:eastAsia="David" w:hAnsi="David" w:cs="David"/>
          <w:sz w:val="28"/>
          <w:szCs w:val="28"/>
          <w:rtl/>
        </w:rPr>
        <w:t xml:space="preserve"> </w:t>
      </w:r>
      <w:r w:rsidRPr="0059460E">
        <w:rPr>
          <w:rFonts w:ascii="David" w:hAnsi="David" w:cs="David"/>
          <w:sz w:val="28"/>
          <w:szCs w:val="28"/>
          <w:rtl/>
        </w:rPr>
        <w:t>מעודדת</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האזרחים</w:t>
      </w:r>
      <w:r w:rsidRPr="0059460E">
        <w:rPr>
          <w:rFonts w:ascii="David" w:eastAsia="David" w:hAnsi="David" w:cs="David"/>
          <w:sz w:val="28"/>
          <w:szCs w:val="28"/>
          <w:rtl/>
        </w:rPr>
        <w:t xml:space="preserve"> </w:t>
      </w:r>
      <w:r w:rsidRPr="0059460E">
        <w:rPr>
          <w:rFonts w:ascii="David" w:hAnsi="David" w:cs="David"/>
          <w:sz w:val="28"/>
          <w:szCs w:val="28"/>
          <w:rtl/>
        </w:rPr>
        <w:t>להיצמד</w:t>
      </w:r>
      <w:r w:rsidRPr="0059460E">
        <w:rPr>
          <w:rFonts w:ascii="David" w:eastAsia="David" w:hAnsi="David" w:cs="David"/>
          <w:sz w:val="28"/>
          <w:szCs w:val="28"/>
          <w:rtl/>
        </w:rPr>
        <w:t xml:space="preserve"> </w:t>
      </w:r>
      <w:r w:rsidRPr="0059460E">
        <w:rPr>
          <w:rFonts w:ascii="David" w:hAnsi="David" w:cs="David"/>
          <w:sz w:val="28"/>
          <w:szCs w:val="28"/>
          <w:rtl/>
        </w:rPr>
        <w:t>לנחלות</w:t>
      </w:r>
      <w:r w:rsidRPr="0059460E">
        <w:rPr>
          <w:rFonts w:ascii="David" w:eastAsia="David" w:hAnsi="David" w:cs="David"/>
          <w:sz w:val="28"/>
          <w:szCs w:val="28"/>
          <w:rtl/>
        </w:rPr>
        <w:t xml:space="preserve"> </w:t>
      </w:r>
      <w:r w:rsidRPr="0059460E">
        <w:rPr>
          <w:rFonts w:ascii="David" w:hAnsi="David" w:cs="David"/>
          <w:sz w:val="28"/>
          <w:szCs w:val="28"/>
          <w:rtl/>
        </w:rPr>
        <w:t>המקוריות, "</w:t>
      </w:r>
      <w:r w:rsidRPr="0059460E">
        <w:rPr>
          <w:rFonts w:ascii="David" w:hAnsi="David" w:cs="David"/>
          <w:b/>
          <w:bCs/>
          <w:sz w:val="28"/>
          <w:szCs w:val="28"/>
          <w:rtl/>
        </w:rPr>
        <w:t>והארץ</w:t>
      </w:r>
      <w:r w:rsidRPr="0059460E">
        <w:rPr>
          <w:rFonts w:ascii="David" w:eastAsia="David" w:hAnsi="David" w:cs="David"/>
          <w:b/>
          <w:bCs/>
          <w:sz w:val="28"/>
          <w:szCs w:val="28"/>
          <w:rtl/>
        </w:rPr>
        <w:t xml:space="preserve"> </w:t>
      </w:r>
      <w:r w:rsidRPr="0059460E">
        <w:rPr>
          <w:rFonts w:ascii="David" w:hAnsi="David" w:cs="David"/>
          <w:b/>
          <w:bCs/>
          <w:sz w:val="28"/>
          <w:szCs w:val="28"/>
          <w:rtl/>
        </w:rPr>
        <w:t>לא</w:t>
      </w:r>
      <w:r w:rsidRPr="0059460E">
        <w:rPr>
          <w:rFonts w:ascii="David" w:eastAsia="David" w:hAnsi="David" w:cs="David"/>
          <w:b/>
          <w:bCs/>
          <w:sz w:val="28"/>
          <w:szCs w:val="28"/>
          <w:rtl/>
        </w:rPr>
        <w:t xml:space="preserve"> </w:t>
      </w:r>
      <w:r w:rsidRPr="0059460E">
        <w:rPr>
          <w:rFonts w:ascii="David" w:hAnsi="David" w:cs="David"/>
          <w:b/>
          <w:bCs/>
          <w:sz w:val="28"/>
          <w:szCs w:val="28"/>
          <w:rtl/>
        </w:rPr>
        <w:t>תימכר</w:t>
      </w:r>
      <w:r w:rsidRPr="0059460E">
        <w:rPr>
          <w:rFonts w:ascii="David" w:eastAsia="David" w:hAnsi="David" w:cs="David"/>
          <w:b/>
          <w:bCs/>
          <w:sz w:val="28"/>
          <w:szCs w:val="28"/>
          <w:rtl/>
        </w:rPr>
        <w:t xml:space="preserve"> </w:t>
      </w:r>
      <w:r w:rsidRPr="0059460E">
        <w:rPr>
          <w:rFonts w:ascii="David" w:hAnsi="David" w:cs="David"/>
          <w:b/>
          <w:bCs/>
          <w:sz w:val="28"/>
          <w:szCs w:val="28"/>
          <w:rtl/>
        </w:rPr>
        <w:t>לצמיתות</w:t>
      </w:r>
      <w:r w:rsidRPr="0059460E">
        <w:rPr>
          <w:rFonts w:ascii="David" w:hAnsi="David" w:cs="David"/>
          <w:sz w:val="28"/>
          <w:szCs w:val="28"/>
          <w:rtl/>
        </w:rPr>
        <w:t>".</w:t>
      </w:r>
    </w:p>
    <w:p w:rsidR="009C2B09" w:rsidRPr="0059460E" w:rsidRDefault="009C2B09" w:rsidP="009C2B09">
      <w:pPr>
        <w:pStyle w:val="a1"/>
        <w:bidi/>
        <w:rPr>
          <w:sz w:val="28"/>
          <w:szCs w:val="28"/>
          <w:rtl/>
        </w:rPr>
      </w:pPr>
    </w:p>
    <w:p w:rsidR="009C2B09" w:rsidRPr="0059460E" w:rsidRDefault="009C2B09" w:rsidP="009C2B09">
      <w:pPr>
        <w:pStyle w:val="2"/>
        <w:bidi/>
        <w:rPr>
          <w:rFonts w:ascii="David" w:hAnsi="David" w:cs="David"/>
          <w:sz w:val="28"/>
          <w:szCs w:val="28"/>
          <w:rtl/>
        </w:rPr>
      </w:pPr>
      <w:r w:rsidRPr="0059460E">
        <w:rPr>
          <w:rStyle w:val="Q"/>
          <w:rFonts w:ascii="David" w:hAnsi="David" w:cs="David"/>
          <w:sz w:val="28"/>
          <w:szCs w:val="28"/>
          <w:rtl/>
        </w:rPr>
        <w:t>ד. הדמיה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ממוחשבת</w:t>
      </w:r>
    </w:p>
    <w:p w:rsidR="009C2B09" w:rsidRPr="0059460E" w:rsidRDefault="009C2B09" w:rsidP="009C2B09">
      <w:pPr>
        <w:pStyle w:val="a1"/>
        <w:bidi/>
        <w:rPr>
          <w:rFonts w:ascii="David" w:hAnsi="David" w:cs="David"/>
          <w:sz w:val="28"/>
          <w:szCs w:val="28"/>
          <w:rtl/>
        </w:rPr>
      </w:pPr>
      <w:r w:rsidRPr="0059460E">
        <w:rPr>
          <w:rFonts w:ascii="David" w:hAnsi="David" w:cs="David"/>
          <w:sz w:val="28"/>
          <w:szCs w:val="28"/>
          <w:rtl/>
        </w:rPr>
        <w:t>כדי</w:t>
      </w:r>
      <w:r w:rsidRPr="0059460E">
        <w:rPr>
          <w:rFonts w:ascii="David" w:eastAsia="David" w:hAnsi="David" w:cs="David"/>
          <w:sz w:val="28"/>
          <w:szCs w:val="28"/>
          <w:rtl/>
        </w:rPr>
        <w:t xml:space="preserve"> </w:t>
      </w:r>
      <w:r w:rsidRPr="0059460E">
        <w:rPr>
          <w:rFonts w:ascii="David" w:hAnsi="David" w:cs="David"/>
          <w:sz w:val="28"/>
          <w:szCs w:val="28"/>
          <w:rtl/>
        </w:rPr>
        <w:t>לחקור</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תכונות</w:t>
      </w:r>
      <w:r w:rsidRPr="0059460E">
        <w:rPr>
          <w:rFonts w:ascii="David" w:eastAsia="David" w:hAnsi="David" w:cs="David"/>
          <w:sz w:val="28"/>
          <w:szCs w:val="28"/>
          <w:rtl/>
        </w:rPr>
        <w:t xml:space="preserve"> </w:t>
      </w:r>
      <w:r w:rsidRPr="0059460E">
        <w:rPr>
          <w:rFonts w:ascii="David" w:hAnsi="David" w:cs="David"/>
          <w:sz w:val="28"/>
          <w:szCs w:val="28"/>
          <w:rtl/>
        </w:rPr>
        <w:t>המודל, השתמשתי</w:t>
      </w:r>
      <w:r w:rsidRPr="0059460E">
        <w:rPr>
          <w:rFonts w:ascii="David" w:eastAsia="David" w:hAnsi="David" w:cs="David"/>
          <w:sz w:val="28"/>
          <w:szCs w:val="28"/>
          <w:rtl/>
        </w:rPr>
        <w:t xml:space="preserve"> </w:t>
      </w:r>
      <w:r w:rsidRPr="0059460E">
        <w:rPr>
          <w:rFonts w:ascii="David" w:hAnsi="David" w:cs="David"/>
          <w:sz w:val="28"/>
          <w:szCs w:val="28"/>
          <w:rtl/>
        </w:rPr>
        <w:t>בשיטת</w:t>
      </w:r>
      <w:r w:rsidRPr="0059460E">
        <w:rPr>
          <w:rFonts w:ascii="David" w:eastAsia="David" w:hAnsi="David" w:cs="David"/>
          <w:sz w:val="28"/>
          <w:szCs w:val="28"/>
          <w:rtl/>
        </w:rPr>
        <w:t xml:space="preserve"> </w:t>
      </w:r>
      <w:r w:rsidRPr="0059460E">
        <w:rPr>
          <w:rFonts w:ascii="David" w:hAnsi="David" w:cs="David"/>
          <w:b/>
          <w:bCs/>
          <w:sz w:val="28"/>
          <w:szCs w:val="28"/>
          <w:rtl/>
        </w:rPr>
        <w:t>הדמיה</w:t>
      </w:r>
      <w:r w:rsidRPr="0059460E">
        <w:rPr>
          <w:rFonts w:ascii="David" w:eastAsia="David" w:hAnsi="David" w:cs="David"/>
          <w:b/>
          <w:bCs/>
          <w:sz w:val="28"/>
          <w:szCs w:val="28"/>
          <w:rtl/>
        </w:rPr>
        <w:t xml:space="preserve"> </w:t>
      </w:r>
      <w:r w:rsidRPr="0059460E">
        <w:rPr>
          <w:rFonts w:ascii="David" w:hAnsi="David" w:cs="David"/>
          <w:b/>
          <w:bCs/>
          <w:sz w:val="28"/>
          <w:szCs w:val="28"/>
          <w:rtl/>
        </w:rPr>
        <w:t>מבוססת</w:t>
      </w:r>
      <w:r w:rsidRPr="0059460E">
        <w:rPr>
          <w:rFonts w:ascii="David" w:eastAsia="David" w:hAnsi="David" w:cs="David"/>
          <w:b/>
          <w:bCs/>
          <w:sz w:val="28"/>
          <w:szCs w:val="28"/>
          <w:rtl/>
        </w:rPr>
        <w:t xml:space="preserve"> </w:t>
      </w:r>
      <w:r w:rsidRPr="0059460E">
        <w:rPr>
          <w:rFonts w:ascii="David" w:hAnsi="David" w:cs="David"/>
          <w:b/>
          <w:bCs/>
          <w:sz w:val="28"/>
          <w:szCs w:val="28"/>
          <w:rtl/>
        </w:rPr>
        <w:t>סוכנים</w:t>
      </w:r>
      <w:r w:rsidRPr="0059460E">
        <w:rPr>
          <w:rFonts w:ascii="David" w:hAnsi="David" w:cs="David"/>
          <w:sz w:val="28"/>
          <w:szCs w:val="28"/>
          <w:rtl/>
        </w:rPr>
        <w:t>.</w:t>
      </w:r>
      <w:r w:rsidRPr="0059460E">
        <w:rPr>
          <w:rStyle w:val="22"/>
          <w:rFonts w:ascii="David" w:hAnsi="David" w:cs="David"/>
          <w:sz w:val="28"/>
          <w:szCs w:val="28"/>
          <w:rtl/>
        </w:rPr>
        <w:footnoteReference w:id="19"/>
      </w:r>
      <w:r w:rsidRPr="0059460E">
        <w:rPr>
          <w:rFonts w:ascii="David" w:hAnsi="David" w:cs="David"/>
          <w:sz w:val="28"/>
          <w:szCs w:val="28"/>
          <w:rtl/>
        </w:rPr>
        <w:t xml:space="preserve"> בשיטה</w:t>
      </w:r>
      <w:r w:rsidRPr="0059460E">
        <w:rPr>
          <w:rFonts w:ascii="David" w:eastAsia="David" w:hAnsi="David" w:cs="David"/>
          <w:sz w:val="28"/>
          <w:szCs w:val="28"/>
          <w:rtl/>
        </w:rPr>
        <w:t xml:space="preserve"> </w:t>
      </w:r>
      <w:r w:rsidRPr="0059460E">
        <w:rPr>
          <w:rFonts w:ascii="David" w:hAnsi="David" w:cs="David"/>
          <w:sz w:val="28"/>
          <w:szCs w:val="28"/>
          <w:rtl/>
        </w:rPr>
        <w:t>זו, מפעילים</w:t>
      </w:r>
      <w:r w:rsidRPr="0059460E">
        <w:rPr>
          <w:rFonts w:ascii="David" w:eastAsia="David" w:hAnsi="David" w:cs="David"/>
          <w:sz w:val="28"/>
          <w:szCs w:val="28"/>
          <w:rtl/>
        </w:rPr>
        <w:t xml:space="preserve"> </w:t>
      </w:r>
      <w:r w:rsidRPr="0059460E">
        <w:rPr>
          <w:rFonts w:ascii="David" w:hAnsi="David" w:cs="David"/>
          <w:sz w:val="28"/>
          <w:szCs w:val="28"/>
          <w:rtl/>
        </w:rPr>
        <w:t>מספר</w:t>
      </w:r>
      <w:r w:rsidRPr="0059460E">
        <w:rPr>
          <w:rFonts w:ascii="David" w:eastAsia="David" w:hAnsi="David" w:cs="David"/>
          <w:sz w:val="28"/>
          <w:szCs w:val="28"/>
          <w:rtl/>
        </w:rPr>
        <w:t xml:space="preserve"> </w:t>
      </w:r>
      <w:r w:rsidRPr="0059460E">
        <w:rPr>
          <w:rFonts w:ascii="David" w:hAnsi="David" w:cs="David"/>
          <w:sz w:val="28"/>
          <w:szCs w:val="28"/>
          <w:rtl/>
        </w:rPr>
        <w:t>רב</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סוכנים</w:t>
      </w:r>
      <w:r w:rsidRPr="0059460E">
        <w:rPr>
          <w:rFonts w:ascii="David" w:eastAsia="David" w:hAnsi="David" w:cs="David"/>
          <w:sz w:val="28"/>
          <w:szCs w:val="28"/>
          <w:rtl/>
        </w:rPr>
        <w:t xml:space="preserve"> </w:t>
      </w:r>
      <w:r w:rsidRPr="0059460E">
        <w:rPr>
          <w:rFonts w:ascii="David" w:hAnsi="David" w:cs="David"/>
          <w:sz w:val="28"/>
          <w:szCs w:val="28"/>
          <w:rtl/>
        </w:rPr>
        <w:t>ממוחשבים, מגדירים</w:t>
      </w:r>
      <w:r w:rsidRPr="0059460E">
        <w:rPr>
          <w:rFonts w:ascii="David" w:eastAsia="David" w:hAnsi="David" w:cs="David"/>
          <w:sz w:val="28"/>
          <w:szCs w:val="28"/>
          <w:rtl/>
        </w:rPr>
        <w:t xml:space="preserve"> </w:t>
      </w:r>
      <w:r w:rsidRPr="0059460E">
        <w:rPr>
          <w:rFonts w:ascii="David" w:hAnsi="David" w:cs="David"/>
          <w:sz w:val="28"/>
          <w:szCs w:val="28"/>
          <w:rtl/>
        </w:rPr>
        <w:t>לכל</w:t>
      </w:r>
      <w:r w:rsidRPr="0059460E">
        <w:rPr>
          <w:rFonts w:ascii="David" w:eastAsia="David" w:hAnsi="David" w:cs="David"/>
          <w:sz w:val="28"/>
          <w:szCs w:val="28"/>
          <w:rtl/>
        </w:rPr>
        <w:t xml:space="preserve"> </w:t>
      </w:r>
      <w:r w:rsidRPr="0059460E">
        <w:rPr>
          <w:rFonts w:ascii="David" w:hAnsi="David" w:cs="David"/>
          <w:sz w:val="28"/>
          <w:szCs w:val="28"/>
          <w:rtl/>
        </w:rPr>
        <w:t>אחד</w:t>
      </w:r>
      <w:r w:rsidRPr="0059460E">
        <w:rPr>
          <w:rFonts w:ascii="David" w:eastAsia="David" w:hAnsi="David" w:cs="David"/>
          <w:sz w:val="28"/>
          <w:szCs w:val="28"/>
          <w:rtl/>
        </w:rPr>
        <w:t xml:space="preserve"> </w:t>
      </w:r>
      <w:r w:rsidRPr="0059460E">
        <w:rPr>
          <w:rFonts w:ascii="David" w:hAnsi="David" w:cs="David"/>
          <w:sz w:val="28"/>
          <w:szCs w:val="28"/>
          <w:rtl/>
        </w:rPr>
        <w:t>מהם</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lastRenderedPageBreak/>
        <w:t>כללי</w:t>
      </w:r>
      <w:r w:rsidRPr="0059460E">
        <w:rPr>
          <w:rFonts w:ascii="David" w:eastAsia="David" w:hAnsi="David" w:cs="David"/>
          <w:sz w:val="28"/>
          <w:szCs w:val="28"/>
          <w:rtl/>
        </w:rPr>
        <w:t xml:space="preserve"> </w:t>
      </w:r>
      <w:r w:rsidRPr="0059460E">
        <w:rPr>
          <w:rFonts w:ascii="David" w:hAnsi="David" w:cs="David"/>
          <w:sz w:val="28"/>
          <w:szCs w:val="28"/>
          <w:rtl/>
        </w:rPr>
        <w:t>הפעולה</w:t>
      </w:r>
      <w:r w:rsidRPr="0059460E">
        <w:rPr>
          <w:rFonts w:ascii="David" w:eastAsia="David" w:hAnsi="David" w:cs="David"/>
          <w:sz w:val="28"/>
          <w:szCs w:val="28"/>
          <w:rtl/>
        </w:rPr>
        <w:t xml:space="preserve"> </w:t>
      </w:r>
      <w:r w:rsidRPr="0059460E">
        <w:rPr>
          <w:rFonts w:ascii="David" w:hAnsi="David" w:cs="David"/>
          <w:sz w:val="28"/>
          <w:szCs w:val="28"/>
          <w:rtl/>
        </w:rPr>
        <w:t>שלו</w:t>
      </w:r>
      <w:r w:rsidRPr="0059460E">
        <w:rPr>
          <w:rFonts w:ascii="David" w:eastAsia="David" w:hAnsi="David" w:cs="David"/>
          <w:sz w:val="28"/>
          <w:szCs w:val="28"/>
          <w:rtl/>
        </w:rPr>
        <w:t xml:space="preserve"> </w:t>
      </w:r>
      <w:r w:rsidRPr="0059460E">
        <w:rPr>
          <w:rFonts w:ascii="David" w:hAnsi="David" w:cs="David"/>
          <w:sz w:val="28"/>
          <w:szCs w:val="28"/>
          <w:rtl/>
        </w:rPr>
        <w:t>(בדרך-כלל</w:t>
      </w:r>
      <w:r w:rsidRPr="0059460E">
        <w:rPr>
          <w:rFonts w:ascii="David" w:eastAsia="David" w:hAnsi="David" w:cs="David"/>
          <w:sz w:val="28"/>
          <w:szCs w:val="28"/>
          <w:rtl/>
        </w:rPr>
        <w:t xml:space="preserve"> </w:t>
      </w:r>
      <w:r w:rsidRPr="0059460E">
        <w:rPr>
          <w:rFonts w:ascii="David" w:hAnsi="David" w:cs="David"/>
          <w:sz w:val="28"/>
          <w:szCs w:val="28"/>
          <w:rtl/>
        </w:rPr>
        <w:t>מדובר</w:t>
      </w:r>
      <w:r w:rsidRPr="0059460E">
        <w:rPr>
          <w:rFonts w:ascii="David" w:eastAsia="David" w:hAnsi="David" w:cs="David"/>
          <w:sz w:val="28"/>
          <w:szCs w:val="28"/>
          <w:rtl/>
        </w:rPr>
        <w:t xml:space="preserve"> </w:t>
      </w:r>
      <w:r w:rsidRPr="0059460E">
        <w:rPr>
          <w:rFonts w:ascii="David" w:hAnsi="David" w:cs="David"/>
          <w:sz w:val="28"/>
          <w:szCs w:val="28"/>
          <w:rtl/>
        </w:rPr>
        <w:t>בכללים</w:t>
      </w:r>
      <w:r w:rsidRPr="0059460E">
        <w:rPr>
          <w:rFonts w:ascii="David" w:eastAsia="David" w:hAnsi="David" w:cs="David"/>
          <w:sz w:val="28"/>
          <w:szCs w:val="28"/>
          <w:rtl/>
        </w:rPr>
        <w:t xml:space="preserve"> </w:t>
      </w:r>
      <w:r w:rsidRPr="0059460E">
        <w:rPr>
          <w:rFonts w:ascii="David" w:hAnsi="David" w:cs="David"/>
          <w:sz w:val="28"/>
          <w:szCs w:val="28"/>
          <w:rtl/>
        </w:rPr>
        <w:t>פשוטים</w:t>
      </w:r>
      <w:r w:rsidRPr="0059460E">
        <w:rPr>
          <w:rFonts w:ascii="David" w:eastAsia="David" w:hAnsi="David" w:cs="David"/>
          <w:sz w:val="28"/>
          <w:szCs w:val="28"/>
          <w:rtl/>
        </w:rPr>
        <w:t xml:space="preserve"> </w:t>
      </w:r>
      <w:r w:rsidRPr="0059460E">
        <w:rPr>
          <w:rFonts w:ascii="David" w:hAnsi="David" w:cs="David"/>
          <w:sz w:val="28"/>
          <w:szCs w:val="28"/>
          <w:rtl/>
        </w:rPr>
        <w:t>יחסית), ובוחנים</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התפתחות</w:t>
      </w:r>
      <w:r w:rsidRPr="0059460E">
        <w:rPr>
          <w:rFonts w:ascii="David" w:eastAsia="David" w:hAnsi="David" w:cs="David"/>
          <w:sz w:val="28"/>
          <w:szCs w:val="28"/>
          <w:rtl/>
        </w:rPr>
        <w:t xml:space="preserve"> </w:t>
      </w:r>
      <w:r w:rsidRPr="0059460E">
        <w:rPr>
          <w:rFonts w:ascii="David" w:hAnsi="David" w:cs="David"/>
          <w:sz w:val="28"/>
          <w:szCs w:val="28"/>
          <w:rtl/>
        </w:rPr>
        <w:t>המערכת</w:t>
      </w:r>
      <w:r w:rsidRPr="0059460E">
        <w:rPr>
          <w:rFonts w:ascii="David" w:eastAsia="David" w:hAnsi="David" w:cs="David"/>
          <w:sz w:val="28"/>
          <w:szCs w:val="28"/>
          <w:rtl/>
        </w:rPr>
        <w:t xml:space="preserve"> </w:t>
      </w:r>
      <w:r w:rsidRPr="0059460E">
        <w:rPr>
          <w:rFonts w:ascii="David" w:hAnsi="David" w:cs="David"/>
          <w:sz w:val="28"/>
          <w:szCs w:val="28"/>
          <w:rtl/>
        </w:rPr>
        <w:t>לאורך</w:t>
      </w:r>
      <w:r w:rsidRPr="0059460E">
        <w:rPr>
          <w:rFonts w:ascii="David" w:eastAsia="David" w:hAnsi="David" w:cs="David"/>
          <w:sz w:val="28"/>
          <w:szCs w:val="28"/>
          <w:rtl/>
        </w:rPr>
        <w:t xml:space="preserve"> </w:t>
      </w:r>
      <w:r w:rsidRPr="0059460E">
        <w:rPr>
          <w:rFonts w:ascii="David" w:hAnsi="David" w:cs="David"/>
          <w:sz w:val="28"/>
          <w:szCs w:val="28"/>
          <w:rtl/>
        </w:rPr>
        <w:t>זמן. הכלי</w:t>
      </w:r>
      <w:r w:rsidRPr="0059460E">
        <w:rPr>
          <w:rFonts w:ascii="David" w:eastAsia="David" w:hAnsi="David" w:cs="David"/>
          <w:sz w:val="28"/>
          <w:szCs w:val="28"/>
          <w:rtl/>
        </w:rPr>
        <w:t xml:space="preserve"> </w:t>
      </w:r>
      <w:r w:rsidRPr="0059460E">
        <w:rPr>
          <w:rFonts w:ascii="David" w:hAnsi="David" w:cs="David"/>
          <w:sz w:val="28"/>
          <w:szCs w:val="28"/>
          <w:rtl/>
        </w:rPr>
        <w:t>שהשתמשתי</w:t>
      </w:r>
      <w:r w:rsidRPr="0059460E">
        <w:rPr>
          <w:rFonts w:ascii="David" w:eastAsia="David" w:hAnsi="David" w:cs="David"/>
          <w:sz w:val="28"/>
          <w:szCs w:val="28"/>
          <w:rtl/>
        </w:rPr>
        <w:t xml:space="preserve"> </w:t>
      </w:r>
      <w:r w:rsidRPr="0059460E">
        <w:rPr>
          <w:rFonts w:ascii="David" w:hAnsi="David" w:cs="David"/>
          <w:sz w:val="28"/>
          <w:szCs w:val="28"/>
          <w:rtl/>
        </w:rPr>
        <w:t>בו</w:t>
      </w:r>
      <w:r w:rsidRPr="0059460E">
        <w:rPr>
          <w:rFonts w:ascii="David" w:eastAsia="David" w:hAnsi="David" w:cs="David"/>
          <w:sz w:val="28"/>
          <w:szCs w:val="28"/>
          <w:rtl/>
        </w:rPr>
        <w:t xml:space="preserve"> </w:t>
      </w:r>
      <w:r w:rsidRPr="0059460E">
        <w:rPr>
          <w:rFonts w:ascii="David" w:hAnsi="David" w:cs="David"/>
          <w:sz w:val="28"/>
          <w:szCs w:val="28"/>
          <w:rtl/>
        </w:rPr>
        <w:t>היה</w:t>
      </w:r>
      <w:r w:rsidRPr="0059460E">
        <w:rPr>
          <w:rFonts w:ascii="David" w:eastAsia="David" w:hAnsi="David" w:cs="David"/>
          <w:sz w:val="28"/>
          <w:szCs w:val="28"/>
          <w:rtl/>
        </w:rPr>
        <w:t xml:space="preserve"> </w:t>
      </w:r>
      <w:r w:rsidRPr="0059460E">
        <w:rPr>
          <w:rFonts w:ascii="David" w:hAnsi="David" w:cs="David"/>
          <w:sz w:val="28"/>
          <w:szCs w:val="28"/>
          <w:rtl/>
        </w:rPr>
        <w:t>שפת</w:t>
      </w:r>
      <w:r w:rsidRPr="0059460E">
        <w:rPr>
          <w:rFonts w:ascii="David" w:eastAsia="David" w:hAnsi="David" w:cs="David"/>
          <w:sz w:val="28"/>
          <w:szCs w:val="28"/>
          <w:rtl/>
        </w:rPr>
        <w:t xml:space="preserve"> </w:t>
      </w:r>
      <w:r w:rsidRPr="0059460E">
        <w:rPr>
          <w:rFonts w:ascii="David" w:hAnsi="David" w:cs="David"/>
          <w:sz w:val="28"/>
          <w:szCs w:val="28"/>
        </w:rPr>
        <w:t>NetLogo</w:t>
      </w:r>
      <w:r w:rsidRPr="0059460E">
        <w:rPr>
          <w:rFonts w:ascii="David" w:hAnsi="David" w:cs="David"/>
          <w:sz w:val="28"/>
          <w:szCs w:val="28"/>
          <w:rtl/>
        </w:rPr>
        <w:t>,</w:t>
      </w:r>
      <w:r w:rsidRPr="0059460E">
        <w:rPr>
          <w:rStyle w:val="22"/>
          <w:rFonts w:ascii="David" w:hAnsi="David" w:cs="David"/>
          <w:sz w:val="28"/>
          <w:szCs w:val="28"/>
          <w:rtl/>
        </w:rPr>
        <w:footnoteReference w:id="20"/>
      </w:r>
      <w:r w:rsidRPr="0059460E">
        <w:rPr>
          <w:rFonts w:ascii="David" w:hAnsi="David" w:cs="David"/>
          <w:sz w:val="28"/>
          <w:szCs w:val="28"/>
          <w:rtl/>
        </w:rPr>
        <w:t xml:space="preserve"> שפה</w:t>
      </w:r>
      <w:r w:rsidRPr="0059460E">
        <w:rPr>
          <w:rFonts w:ascii="David" w:eastAsia="David" w:hAnsi="David" w:cs="David"/>
          <w:sz w:val="28"/>
          <w:szCs w:val="28"/>
          <w:rtl/>
        </w:rPr>
        <w:t xml:space="preserve"> </w:t>
      </w:r>
      <w:r w:rsidRPr="0059460E">
        <w:rPr>
          <w:rFonts w:ascii="David" w:hAnsi="David" w:cs="David"/>
          <w:sz w:val="28"/>
          <w:szCs w:val="28"/>
          <w:rtl/>
        </w:rPr>
        <w:t>ייעודית</w:t>
      </w:r>
      <w:r w:rsidRPr="0059460E">
        <w:rPr>
          <w:rFonts w:ascii="David" w:eastAsia="David" w:hAnsi="David" w:cs="David"/>
          <w:sz w:val="28"/>
          <w:szCs w:val="28"/>
          <w:rtl/>
        </w:rPr>
        <w:t xml:space="preserve"> </w:t>
      </w:r>
      <w:r w:rsidRPr="0059460E">
        <w:rPr>
          <w:rFonts w:ascii="David" w:hAnsi="David" w:cs="David"/>
          <w:sz w:val="28"/>
          <w:szCs w:val="28"/>
          <w:rtl/>
        </w:rPr>
        <w:t>לביצוע</w:t>
      </w:r>
      <w:r w:rsidRPr="0059460E">
        <w:rPr>
          <w:rFonts w:ascii="David" w:eastAsia="David" w:hAnsi="David" w:cs="David"/>
          <w:sz w:val="28"/>
          <w:szCs w:val="28"/>
          <w:rtl/>
        </w:rPr>
        <w:t xml:space="preserve"> </w:t>
      </w:r>
      <w:r w:rsidRPr="0059460E">
        <w:rPr>
          <w:rFonts w:ascii="David" w:hAnsi="David" w:cs="David"/>
          <w:sz w:val="28"/>
          <w:szCs w:val="28"/>
          <w:rtl/>
        </w:rPr>
        <w:t>הדמיות</w:t>
      </w:r>
      <w:r w:rsidRPr="0059460E">
        <w:rPr>
          <w:rFonts w:ascii="David" w:eastAsia="David" w:hAnsi="David" w:cs="David"/>
          <w:sz w:val="28"/>
          <w:szCs w:val="28"/>
          <w:rtl/>
        </w:rPr>
        <w:t xml:space="preserve"> </w:t>
      </w:r>
      <w:r w:rsidRPr="0059460E">
        <w:rPr>
          <w:rFonts w:ascii="David" w:hAnsi="David" w:cs="David"/>
          <w:sz w:val="28"/>
          <w:szCs w:val="28"/>
          <w:rtl/>
        </w:rPr>
        <w:t>מסוג</w:t>
      </w:r>
      <w:r w:rsidRPr="0059460E">
        <w:rPr>
          <w:rFonts w:ascii="David" w:eastAsia="David" w:hAnsi="David" w:cs="David"/>
          <w:sz w:val="28"/>
          <w:szCs w:val="28"/>
          <w:rtl/>
        </w:rPr>
        <w:t xml:space="preserve"> </w:t>
      </w:r>
      <w:r w:rsidRPr="0059460E">
        <w:rPr>
          <w:rFonts w:ascii="David" w:hAnsi="David" w:cs="David"/>
          <w:sz w:val="28"/>
          <w:szCs w:val="28"/>
          <w:rtl/>
        </w:rPr>
        <w:t>זה. ת</w:t>
      </w:r>
      <w:r w:rsidR="00A76878">
        <w:rPr>
          <w:rFonts w:ascii="David" w:hAnsi="David" w:cs="David" w:hint="cs"/>
          <w:sz w:val="28"/>
          <w:szCs w:val="28"/>
          <w:rtl/>
        </w:rPr>
        <w:t>ו</w:t>
      </w:r>
      <w:r w:rsidRPr="0059460E">
        <w:rPr>
          <w:rFonts w:ascii="David" w:hAnsi="David" w:cs="David"/>
          <w:sz w:val="28"/>
          <w:szCs w:val="28"/>
          <w:rtl/>
        </w:rPr>
        <w:t>כנית</w:t>
      </w:r>
      <w:r w:rsidRPr="0059460E">
        <w:rPr>
          <w:rFonts w:ascii="David" w:eastAsia="David" w:hAnsi="David" w:cs="David"/>
          <w:sz w:val="28"/>
          <w:szCs w:val="28"/>
          <w:rtl/>
        </w:rPr>
        <w:t xml:space="preserve"> </w:t>
      </w:r>
      <w:r w:rsidRPr="0059460E">
        <w:rPr>
          <w:rFonts w:ascii="David" w:hAnsi="David" w:cs="David"/>
          <w:sz w:val="28"/>
          <w:szCs w:val="28"/>
          <w:rtl/>
        </w:rPr>
        <w:t>ההדמיה</w:t>
      </w:r>
      <w:r w:rsidRPr="0059460E">
        <w:rPr>
          <w:rFonts w:ascii="David" w:eastAsia="David" w:hAnsi="David" w:cs="David"/>
          <w:sz w:val="28"/>
          <w:szCs w:val="28"/>
          <w:rtl/>
        </w:rPr>
        <w:t xml:space="preserve"> </w:t>
      </w:r>
      <w:r w:rsidRPr="0059460E">
        <w:rPr>
          <w:rFonts w:ascii="David" w:hAnsi="David" w:cs="David"/>
          <w:sz w:val="28"/>
          <w:szCs w:val="28"/>
          <w:rtl/>
        </w:rPr>
        <w:t>זמינה</w:t>
      </w:r>
      <w:r w:rsidRPr="0059460E">
        <w:rPr>
          <w:rFonts w:ascii="David" w:eastAsia="David" w:hAnsi="David" w:cs="David"/>
          <w:sz w:val="28"/>
          <w:szCs w:val="28"/>
          <w:rtl/>
        </w:rPr>
        <w:t xml:space="preserve"> </w:t>
      </w:r>
      <w:r w:rsidRPr="0059460E">
        <w:rPr>
          <w:rFonts w:ascii="David" w:hAnsi="David" w:cs="David"/>
          <w:sz w:val="28"/>
          <w:szCs w:val="28"/>
          <w:rtl/>
        </w:rPr>
        <w:t>ברשת,</w:t>
      </w:r>
      <w:r w:rsidRPr="0059460E">
        <w:rPr>
          <w:rStyle w:val="22"/>
          <w:rFonts w:ascii="David" w:hAnsi="David" w:cs="David"/>
          <w:sz w:val="28"/>
          <w:szCs w:val="28"/>
          <w:rtl/>
        </w:rPr>
        <w:footnoteReference w:id="21"/>
      </w:r>
      <w:r w:rsidRPr="0059460E">
        <w:rPr>
          <w:rFonts w:ascii="David" w:hAnsi="David" w:cs="David"/>
          <w:sz w:val="28"/>
          <w:szCs w:val="28"/>
          <w:rtl/>
        </w:rPr>
        <w:t xml:space="preserve"> כך</w:t>
      </w:r>
      <w:r w:rsidRPr="0059460E">
        <w:rPr>
          <w:rFonts w:ascii="David" w:eastAsia="David" w:hAnsi="David" w:cs="David"/>
          <w:sz w:val="28"/>
          <w:szCs w:val="28"/>
          <w:rtl/>
        </w:rPr>
        <w:t xml:space="preserve"> </w:t>
      </w:r>
      <w:r w:rsidRPr="0059460E">
        <w:rPr>
          <w:rFonts w:ascii="David" w:hAnsi="David" w:cs="David"/>
          <w:sz w:val="28"/>
          <w:szCs w:val="28"/>
          <w:rtl/>
        </w:rPr>
        <w:t>שהניסויים</w:t>
      </w:r>
      <w:r w:rsidRPr="0059460E">
        <w:rPr>
          <w:rFonts w:ascii="David" w:eastAsia="David" w:hAnsi="David" w:cs="David"/>
          <w:sz w:val="28"/>
          <w:szCs w:val="28"/>
          <w:rtl/>
        </w:rPr>
        <w:t xml:space="preserve"> </w:t>
      </w:r>
      <w:r w:rsidRPr="0059460E">
        <w:rPr>
          <w:rFonts w:ascii="David" w:hAnsi="David" w:cs="David"/>
          <w:sz w:val="28"/>
          <w:szCs w:val="28"/>
          <w:rtl/>
        </w:rPr>
        <w:t>המתוארים</w:t>
      </w:r>
      <w:r w:rsidRPr="0059460E">
        <w:rPr>
          <w:rFonts w:ascii="David" w:eastAsia="David" w:hAnsi="David" w:cs="David"/>
          <w:sz w:val="28"/>
          <w:szCs w:val="28"/>
          <w:rtl/>
        </w:rPr>
        <w:t xml:space="preserve"> </w:t>
      </w:r>
      <w:r w:rsidRPr="0059460E">
        <w:rPr>
          <w:rFonts w:ascii="David" w:hAnsi="David" w:cs="David"/>
          <w:sz w:val="28"/>
          <w:szCs w:val="28"/>
          <w:rtl/>
        </w:rPr>
        <w:t>נית</w:t>
      </w:r>
      <w:r w:rsidR="00A76878">
        <w:rPr>
          <w:rFonts w:ascii="David" w:eastAsia="David" w:hAnsi="David" w:cs="David" w:hint="cs"/>
          <w:sz w:val="28"/>
          <w:szCs w:val="28"/>
          <w:rtl/>
        </w:rPr>
        <w:t>נים</w:t>
      </w:r>
      <w:r w:rsidRPr="0059460E">
        <w:rPr>
          <w:rFonts w:ascii="David" w:eastAsia="David" w:hAnsi="David" w:cs="David"/>
          <w:sz w:val="28"/>
          <w:szCs w:val="28"/>
          <w:rtl/>
        </w:rPr>
        <w:t xml:space="preserve"> </w:t>
      </w:r>
      <w:r w:rsidRPr="0059460E">
        <w:rPr>
          <w:rFonts w:ascii="David" w:hAnsi="David" w:cs="David"/>
          <w:sz w:val="28"/>
          <w:szCs w:val="28"/>
          <w:rtl/>
        </w:rPr>
        <w:t>לשחזור.</w:t>
      </w:r>
    </w:p>
    <w:p w:rsidR="009C2B09" w:rsidRPr="0059460E" w:rsidRDefault="009C2B09" w:rsidP="009C2B09">
      <w:pPr>
        <w:pStyle w:val="a1"/>
        <w:bidi/>
        <w:rPr>
          <w:rFonts w:ascii="David" w:hAnsi="David" w:cs="David"/>
          <w:sz w:val="28"/>
          <w:szCs w:val="28"/>
          <w:rtl/>
        </w:rPr>
      </w:pPr>
      <w:r w:rsidRPr="0059460E">
        <w:rPr>
          <w:rFonts w:ascii="David" w:hAnsi="David" w:cs="David"/>
          <w:sz w:val="28"/>
          <w:szCs w:val="28"/>
          <w:rtl/>
        </w:rPr>
        <w:t>בתחילת</w:t>
      </w:r>
      <w:r w:rsidRPr="0059460E">
        <w:rPr>
          <w:rFonts w:ascii="David" w:eastAsia="David" w:hAnsi="David" w:cs="David"/>
          <w:sz w:val="28"/>
          <w:szCs w:val="28"/>
          <w:rtl/>
        </w:rPr>
        <w:t xml:space="preserve"> </w:t>
      </w:r>
      <w:r w:rsidRPr="0059460E">
        <w:rPr>
          <w:rFonts w:ascii="David" w:hAnsi="David" w:cs="David"/>
          <w:sz w:val="28"/>
          <w:szCs w:val="28"/>
          <w:rtl/>
        </w:rPr>
        <w:t>ההדמיה, כל</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שייכות</w:t>
      </w:r>
      <w:r w:rsidRPr="0059460E">
        <w:rPr>
          <w:rFonts w:ascii="David" w:eastAsia="David" w:hAnsi="David" w:cs="David"/>
          <w:sz w:val="28"/>
          <w:szCs w:val="28"/>
          <w:rtl/>
        </w:rPr>
        <w:t xml:space="preserve"> </w:t>
      </w:r>
      <w:r w:rsidRPr="0059460E">
        <w:rPr>
          <w:rFonts w:ascii="David" w:hAnsi="David" w:cs="David"/>
          <w:sz w:val="28"/>
          <w:szCs w:val="28"/>
          <w:rtl/>
        </w:rPr>
        <w:t>לאזרח</w:t>
      </w:r>
      <w:r w:rsidRPr="0059460E">
        <w:rPr>
          <w:rFonts w:ascii="David" w:eastAsia="David" w:hAnsi="David" w:cs="David"/>
          <w:sz w:val="28"/>
          <w:szCs w:val="28"/>
          <w:rtl/>
        </w:rPr>
        <w:t xml:space="preserve"> </w:t>
      </w:r>
      <w:r w:rsidRPr="0059460E">
        <w:rPr>
          <w:rFonts w:ascii="David" w:hAnsi="David" w:cs="David"/>
          <w:sz w:val="28"/>
          <w:szCs w:val="28"/>
          <w:rtl/>
        </w:rPr>
        <w:t>אחד</w:t>
      </w:r>
      <w:r w:rsidRPr="0059460E">
        <w:rPr>
          <w:rFonts w:ascii="David" w:eastAsia="David" w:hAnsi="David" w:cs="David"/>
          <w:sz w:val="28"/>
          <w:szCs w:val="28"/>
          <w:rtl/>
        </w:rPr>
        <w:t xml:space="preserve"> </w:t>
      </w:r>
      <w:r w:rsidRPr="0059460E">
        <w:rPr>
          <w:rFonts w:ascii="David" w:hAnsi="David" w:cs="David"/>
          <w:sz w:val="28"/>
          <w:szCs w:val="28"/>
          <w:rtl/>
        </w:rPr>
        <w:t>(אפשר</w:t>
      </w:r>
      <w:r w:rsidRPr="0059460E">
        <w:rPr>
          <w:rFonts w:ascii="David" w:eastAsia="David" w:hAnsi="David" w:cs="David"/>
          <w:sz w:val="28"/>
          <w:szCs w:val="28"/>
          <w:rtl/>
        </w:rPr>
        <w:t xml:space="preserve"> </w:t>
      </w:r>
      <w:r w:rsidRPr="0059460E">
        <w:rPr>
          <w:rFonts w:ascii="David" w:hAnsi="David" w:cs="David"/>
          <w:sz w:val="28"/>
          <w:szCs w:val="28"/>
          <w:rtl/>
        </w:rPr>
        <w:t>לחשוב</w:t>
      </w:r>
      <w:r w:rsidRPr="0059460E">
        <w:rPr>
          <w:rFonts w:ascii="David" w:eastAsia="David" w:hAnsi="David" w:cs="David"/>
          <w:sz w:val="28"/>
          <w:szCs w:val="28"/>
          <w:rtl/>
        </w:rPr>
        <w:t xml:space="preserve"> </w:t>
      </w:r>
      <w:r w:rsidRPr="0059460E">
        <w:rPr>
          <w:rFonts w:ascii="David" w:hAnsi="David" w:cs="David"/>
          <w:sz w:val="28"/>
          <w:szCs w:val="28"/>
          <w:rtl/>
        </w:rPr>
        <w:t>עליו</w:t>
      </w:r>
      <w:r w:rsidRPr="0059460E">
        <w:rPr>
          <w:rFonts w:ascii="David" w:eastAsia="David" w:hAnsi="David" w:cs="David"/>
          <w:sz w:val="28"/>
          <w:szCs w:val="28"/>
          <w:rtl/>
        </w:rPr>
        <w:t xml:space="preserve"> </w:t>
      </w:r>
      <w:r w:rsidRPr="0059460E">
        <w:rPr>
          <w:rFonts w:ascii="David" w:hAnsi="David" w:cs="David"/>
          <w:sz w:val="28"/>
          <w:szCs w:val="28"/>
          <w:rtl/>
        </w:rPr>
        <w:t>כמייצג</w:t>
      </w:r>
      <w:r w:rsidRPr="0059460E">
        <w:rPr>
          <w:rFonts w:ascii="David" w:eastAsia="David" w:hAnsi="David" w:cs="David"/>
          <w:sz w:val="28"/>
          <w:szCs w:val="28"/>
          <w:rtl/>
        </w:rPr>
        <w:t xml:space="preserve"> </w:t>
      </w:r>
      <w:r w:rsidRPr="0059460E">
        <w:rPr>
          <w:rFonts w:ascii="David" w:hAnsi="David" w:cs="David"/>
          <w:sz w:val="28"/>
          <w:szCs w:val="28"/>
          <w:rtl/>
        </w:rPr>
        <w:t>את מינהל</w:t>
      </w:r>
      <w:r w:rsidRPr="0059460E">
        <w:rPr>
          <w:rFonts w:ascii="David" w:eastAsia="David" w:hAnsi="David" w:cs="David"/>
          <w:sz w:val="28"/>
          <w:szCs w:val="28"/>
          <w:rtl/>
        </w:rPr>
        <w:t xml:space="preserve"> </w:t>
      </w:r>
      <w:r w:rsidRPr="0059460E">
        <w:rPr>
          <w:rFonts w:ascii="David" w:hAnsi="David" w:cs="David"/>
          <w:sz w:val="28"/>
          <w:szCs w:val="28"/>
          <w:rtl/>
        </w:rPr>
        <w:t>מקרקעי</w:t>
      </w:r>
      <w:r w:rsidRPr="0059460E">
        <w:rPr>
          <w:rFonts w:ascii="David" w:eastAsia="David" w:hAnsi="David" w:cs="David"/>
          <w:sz w:val="28"/>
          <w:szCs w:val="28"/>
          <w:rtl/>
        </w:rPr>
        <w:t xml:space="preserve"> </w:t>
      </w:r>
      <w:r w:rsidRPr="0059460E">
        <w:rPr>
          <w:rFonts w:ascii="David" w:hAnsi="David" w:cs="David"/>
          <w:sz w:val="28"/>
          <w:szCs w:val="28"/>
          <w:rtl/>
        </w:rPr>
        <w:t>ישראל). ההדמיה</w:t>
      </w:r>
      <w:r w:rsidRPr="0059460E">
        <w:rPr>
          <w:rFonts w:ascii="David" w:eastAsia="David" w:hAnsi="David" w:cs="David"/>
          <w:sz w:val="28"/>
          <w:szCs w:val="28"/>
          <w:rtl/>
        </w:rPr>
        <w:t xml:space="preserve"> </w:t>
      </w:r>
      <w:r w:rsidRPr="0059460E">
        <w:rPr>
          <w:rFonts w:ascii="David" w:hAnsi="David" w:cs="David"/>
          <w:sz w:val="28"/>
          <w:szCs w:val="28"/>
          <w:rtl/>
        </w:rPr>
        <w:t>מחולקת</w:t>
      </w:r>
      <w:r w:rsidRPr="0059460E">
        <w:rPr>
          <w:rFonts w:ascii="David" w:eastAsia="David" w:hAnsi="David" w:cs="David"/>
          <w:sz w:val="28"/>
          <w:szCs w:val="28"/>
          <w:rtl/>
        </w:rPr>
        <w:t xml:space="preserve"> </w:t>
      </w:r>
      <w:r w:rsidRPr="0059460E">
        <w:rPr>
          <w:rFonts w:ascii="David" w:hAnsi="David" w:cs="David"/>
          <w:sz w:val="28"/>
          <w:szCs w:val="28"/>
          <w:rtl/>
        </w:rPr>
        <w:t>לתקופות, כל</w:t>
      </w:r>
      <w:r w:rsidRPr="0059460E">
        <w:rPr>
          <w:rFonts w:ascii="David" w:eastAsia="David" w:hAnsi="David" w:cs="David"/>
          <w:sz w:val="28"/>
          <w:szCs w:val="28"/>
          <w:rtl/>
        </w:rPr>
        <w:t xml:space="preserve"> </w:t>
      </w:r>
      <w:r w:rsidRPr="0059460E">
        <w:rPr>
          <w:rFonts w:ascii="David" w:hAnsi="David" w:cs="David"/>
          <w:sz w:val="28"/>
          <w:szCs w:val="28"/>
          <w:rtl/>
        </w:rPr>
        <w:t>תקופה</w:t>
      </w:r>
      <w:r w:rsidRPr="0059460E">
        <w:rPr>
          <w:rFonts w:ascii="David" w:eastAsia="David" w:hAnsi="David" w:cs="David"/>
          <w:sz w:val="28"/>
          <w:szCs w:val="28"/>
          <w:rtl/>
        </w:rPr>
        <w:t xml:space="preserve"> </w:t>
      </w:r>
      <w:r w:rsidRPr="0059460E">
        <w:rPr>
          <w:rFonts w:ascii="David" w:hAnsi="David" w:cs="David"/>
          <w:sz w:val="28"/>
          <w:szCs w:val="28"/>
          <w:rtl/>
        </w:rPr>
        <w:t>מייצגת</w:t>
      </w:r>
      <w:r w:rsidRPr="0059460E">
        <w:rPr>
          <w:rFonts w:ascii="David" w:eastAsia="David" w:hAnsi="David" w:cs="David"/>
          <w:sz w:val="28"/>
          <w:szCs w:val="28"/>
          <w:rtl/>
        </w:rPr>
        <w:t xml:space="preserve"> </w:t>
      </w:r>
      <w:r w:rsidRPr="0059460E">
        <w:rPr>
          <w:rFonts w:ascii="David" w:hAnsi="David" w:cs="David"/>
          <w:sz w:val="28"/>
          <w:szCs w:val="28"/>
          <w:rtl/>
        </w:rPr>
        <w:t>שנה. בכל</w:t>
      </w:r>
      <w:r w:rsidRPr="0059460E">
        <w:rPr>
          <w:rFonts w:ascii="David" w:eastAsia="David" w:hAnsi="David" w:cs="David"/>
          <w:sz w:val="28"/>
          <w:szCs w:val="28"/>
          <w:rtl/>
        </w:rPr>
        <w:t xml:space="preserve"> </w:t>
      </w:r>
      <w:r w:rsidRPr="0059460E">
        <w:rPr>
          <w:rFonts w:ascii="David" w:hAnsi="David" w:cs="David"/>
          <w:sz w:val="28"/>
          <w:szCs w:val="28"/>
          <w:rtl/>
        </w:rPr>
        <w:t>תקופה, לכל</w:t>
      </w:r>
      <w:r w:rsidRPr="0059460E">
        <w:rPr>
          <w:rFonts w:ascii="David" w:eastAsia="David" w:hAnsi="David" w:cs="David"/>
          <w:sz w:val="28"/>
          <w:szCs w:val="28"/>
          <w:rtl/>
        </w:rPr>
        <w:t xml:space="preserve"> </w:t>
      </w:r>
      <w:r w:rsidRPr="0059460E">
        <w:rPr>
          <w:rFonts w:ascii="David" w:hAnsi="David" w:cs="David"/>
          <w:sz w:val="28"/>
          <w:szCs w:val="28"/>
          <w:rtl/>
        </w:rPr>
        <w:t>אחת</w:t>
      </w:r>
      <w:r w:rsidRPr="0059460E">
        <w:rPr>
          <w:rFonts w:ascii="David" w:eastAsia="David" w:hAnsi="David" w:cs="David"/>
          <w:sz w:val="28"/>
          <w:szCs w:val="28"/>
          <w:rtl/>
        </w:rPr>
        <w:t xml:space="preserve"> </w:t>
      </w:r>
      <w:r w:rsidRPr="0059460E">
        <w:rPr>
          <w:rFonts w:ascii="David" w:hAnsi="David" w:cs="David"/>
          <w:sz w:val="28"/>
          <w:szCs w:val="28"/>
          <w:rtl/>
        </w:rPr>
        <w:t>מהנחלות</w:t>
      </w:r>
      <w:r w:rsidRPr="0059460E">
        <w:rPr>
          <w:rFonts w:ascii="David" w:eastAsia="David" w:hAnsi="David" w:cs="David"/>
          <w:sz w:val="28"/>
          <w:szCs w:val="28"/>
          <w:rtl/>
        </w:rPr>
        <w:t xml:space="preserve"> </w:t>
      </w:r>
      <w:r w:rsidRPr="0059460E">
        <w:rPr>
          <w:rFonts w:ascii="David" w:hAnsi="David" w:cs="David"/>
          <w:sz w:val="28"/>
          <w:szCs w:val="28"/>
          <w:rtl/>
        </w:rPr>
        <w:t>ישנה</w:t>
      </w:r>
      <w:r w:rsidRPr="0059460E">
        <w:rPr>
          <w:rFonts w:ascii="David" w:eastAsia="David" w:hAnsi="David" w:cs="David"/>
          <w:sz w:val="28"/>
          <w:szCs w:val="28"/>
          <w:rtl/>
        </w:rPr>
        <w:t xml:space="preserve"> </w:t>
      </w:r>
      <w:r w:rsidRPr="0059460E">
        <w:rPr>
          <w:rFonts w:ascii="David" w:hAnsi="David" w:cs="David"/>
          <w:sz w:val="28"/>
          <w:szCs w:val="28"/>
          <w:rtl/>
        </w:rPr>
        <w:t>הסתברות</w:t>
      </w:r>
      <w:r w:rsidRPr="0059460E">
        <w:rPr>
          <w:rFonts w:ascii="David" w:eastAsia="David" w:hAnsi="David" w:cs="David"/>
          <w:sz w:val="28"/>
          <w:szCs w:val="28"/>
          <w:rtl/>
        </w:rPr>
        <w:t xml:space="preserve"> </w:t>
      </w:r>
      <w:r w:rsidRPr="0059460E">
        <w:rPr>
          <w:rFonts w:ascii="David" w:hAnsi="David" w:cs="David"/>
          <w:sz w:val="28"/>
          <w:szCs w:val="28"/>
          <w:rtl/>
        </w:rPr>
        <w:t>כלשהי</w:t>
      </w:r>
      <w:r w:rsidRPr="0059460E">
        <w:rPr>
          <w:rFonts w:ascii="David" w:eastAsia="David" w:hAnsi="David" w:cs="David"/>
          <w:sz w:val="28"/>
          <w:szCs w:val="28"/>
          <w:rtl/>
        </w:rPr>
        <w:t xml:space="preserve"> </w:t>
      </w:r>
      <w:r w:rsidRPr="0059460E">
        <w:rPr>
          <w:rFonts w:ascii="David" w:hAnsi="David" w:cs="David"/>
          <w:sz w:val="28"/>
          <w:szCs w:val="28"/>
          <w:rtl/>
        </w:rPr>
        <w:t xml:space="preserve">- </w:t>
      </w:r>
      <w:r w:rsidRPr="0059460E">
        <w:rPr>
          <w:rFonts w:ascii="David" w:hAnsi="David" w:cs="David"/>
          <w:sz w:val="28"/>
          <w:szCs w:val="28"/>
        </w:rPr>
        <w:t>p</w:t>
      </w:r>
      <w:r w:rsidRPr="0059460E">
        <w:rPr>
          <w:rFonts w:ascii="David" w:hAnsi="David" w:cs="David"/>
          <w:sz w:val="28"/>
          <w:szCs w:val="28"/>
          <w:rtl/>
        </w:rPr>
        <w:t xml:space="preserve"> - להימכר. ההסתברות</w:t>
      </w:r>
      <w:r w:rsidRPr="0059460E">
        <w:rPr>
          <w:rFonts w:ascii="David" w:eastAsia="David" w:hAnsi="David" w:cs="David"/>
          <w:sz w:val="28"/>
          <w:szCs w:val="28"/>
          <w:rtl/>
        </w:rPr>
        <w:t xml:space="preserve"> </w:t>
      </w:r>
      <w:r w:rsidRPr="0059460E">
        <w:rPr>
          <w:rFonts w:ascii="David" w:hAnsi="David" w:cs="David"/>
          <w:sz w:val="28"/>
          <w:szCs w:val="28"/>
        </w:rPr>
        <w:t>p</w:t>
      </w:r>
      <w:r w:rsidRPr="0059460E">
        <w:rPr>
          <w:rFonts w:ascii="David" w:hAnsi="David" w:cs="David"/>
          <w:sz w:val="28"/>
          <w:szCs w:val="28"/>
          <w:rtl/>
        </w:rPr>
        <w:t xml:space="preserve"> ניתנת</w:t>
      </w:r>
      <w:r w:rsidRPr="0059460E">
        <w:rPr>
          <w:rFonts w:ascii="David" w:eastAsia="David" w:hAnsi="David" w:cs="David"/>
          <w:sz w:val="28"/>
          <w:szCs w:val="28"/>
          <w:rtl/>
        </w:rPr>
        <w:t xml:space="preserve"> </w:t>
      </w:r>
      <w:r w:rsidRPr="0059460E">
        <w:rPr>
          <w:rFonts w:ascii="David" w:hAnsi="David" w:cs="David"/>
          <w:sz w:val="28"/>
          <w:szCs w:val="28"/>
          <w:rtl/>
        </w:rPr>
        <w:t>לשינוי</w:t>
      </w:r>
      <w:r w:rsidRPr="0059460E">
        <w:rPr>
          <w:rFonts w:ascii="David" w:eastAsia="David" w:hAnsi="David" w:cs="David"/>
          <w:sz w:val="28"/>
          <w:szCs w:val="28"/>
          <w:rtl/>
        </w:rPr>
        <w:t xml:space="preserve"> </w:t>
      </w:r>
      <w:r w:rsidRPr="0059460E">
        <w:rPr>
          <w:rFonts w:ascii="David" w:hAnsi="David" w:cs="David"/>
          <w:sz w:val="28"/>
          <w:szCs w:val="28"/>
          <w:rtl/>
        </w:rPr>
        <w:t>ע"י</w:t>
      </w:r>
      <w:r w:rsidRPr="0059460E">
        <w:rPr>
          <w:rFonts w:ascii="David" w:eastAsia="David" w:hAnsi="David" w:cs="David"/>
          <w:sz w:val="28"/>
          <w:szCs w:val="28"/>
          <w:rtl/>
        </w:rPr>
        <w:t xml:space="preserve"> </w:t>
      </w:r>
      <w:r w:rsidRPr="0059460E">
        <w:rPr>
          <w:rFonts w:ascii="David" w:hAnsi="David" w:cs="David"/>
          <w:sz w:val="28"/>
          <w:szCs w:val="28"/>
          <w:rtl/>
        </w:rPr>
        <w:t>החוקר. בכל</w:t>
      </w:r>
      <w:r w:rsidRPr="0059460E">
        <w:rPr>
          <w:rFonts w:ascii="David" w:eastAsia="David" w:hAnsi="David" w:cs="David"/>
          <w:sz w:val="28"/>
          <w:szCs w:val="28"/>
          <w:rtl/>
        </w:rPr>
        <w:t xml:space="preserve"> </w:t>
      </w:r>
      <w:r w:rsidRPr="0059460E">
        <w:rPr>
          <w:rFonts w:ascii="David" w:hAnsi="David" w:cs="David"/>
          <w:sz w:val="28"/>
          <w:szCs w:val="28"/>
          <w:rtl/>
        </w:rPr>
        <w:t>פעם</w:t>
      </w:r>
      <w:r w:rsidRPr="0059460E">
        <w:rPr>
          <w:rFonts w:ascii="David" w:eastAsia="David" w:hAnsi="David" w:cs="David"/>
          <w:sz w:val="28"/>
          <w:szCs w:val="28"/>
          <w:rtl/>
        </w:rPr>
        <w:t xml:space="preserve"> </w:t>
      </w:r>
      <w:r w:rsidRPr="0059460E">
        <w:rPr>
          <w:rFonts w:ascii="David" w:hAnsi="David" w:cs="David"/>
          <w:sz w:val="28"/>
          <w:szCs w:val="28"/>
          <w:rtl/>
        </w:rPr>
        <w:t>שחולפות</w:t>
      </w:r>
      <w:r w:rsidRPr="0059460E">
        <w:rPr>
          <w:rFonts w:ascii="David" w:eastAsia="David" w:hAnsi="David" w:cs="David"/>
          <w:sz w:val="28"/>
          <w:szCs w:val="28"/>
          <w:rtl/>
        </w:rPr>
        <w:t xml:space="preserve"> </w:t>
      </w:r>
      <w:r w:rsidRPr="0059460E">
        <w:rPr>
          <w:rFonts w:ascii="David" w:hAnsi="David" w:cs="David"/>
          <w:sz w:val="28"/>
          <w:szCs w:val="28"/>
        </w:rPr>
        <w:t>50</w:t>
      </w:r>
      <w:r w:rsidRPr="0059460E">
        <w:rPr>
          <w:rFonts w:ascii="David" w:hAnsi="David" w:cs="David"/>
          <w:sz w:val="28"/>
          <w:szCs w:val="28"/>
          <w:rtl/>
        </w:rPr>
        <w:t xml:space="preserve"> תקופות, מתבצע</w:t>
      </w:r>
      <w:r w:rsidRPr="0059460E">
        <w:rPr>
          <w:rFonts w:ascii="David" w:eastAsia="David" w:hAnsi="David" w:cs="David"/>
          <w:sz w:val="28"/>
          <w:szCs w:val="28"/>
          <w:rtl/>
        </w:rPr>
        <w:t xml:space="preserve"> </w:t>
      </w:r>
      <w:r w:rsidRPr="0059460E">
        <w:rPr>
          <w:rFonts w:ascii="David" w:hAnsi="David" w:cs="David"/>
          <w:sz w:val="28"/>
          <w:szCs w:val="28"/>
          <w:rtl/>
        </w:rPr>
        <w:t>אלגוריתם</w:t>
      </w:r>
      <w:r w:rsidRPr="0059460E">
        <w:rPr>
          <w:rFonts w:ascii="David" w:eastAsia="David" w:hAnsi="David" w:cs="David"/>
          <w:sz w:val="28"/>
          <w:szCs w:val="28"/>
          <w:rtl/>
        </w:rPr>
        <w:t xml:space="preserve"> </w:t>
      </w:r>
      <w:r w:rsidRPr="0059460E">
        <w:rPr>
          <w:rFonts w:ascii="David" w:hAnsi="David" w:cs="David"/>
          <w:sz w:val="28"/>
          <w:szCs w:val="28"/>
          <w:rtl/>
        </w:rPr>
        <w:t>היובל</w:t>
      </w:r>
      <w:r w:rsidRPr="0059460E">
        <w:rPr>
          <w:rFonts w:ascii="David" w:eastAsia="David" w:hAnsi="David" w:cs="David"/>
          <w:sz w:val="28"/>
          <w:szCs w:val="28"/>
          <w:rtl/>
        </w:rPr>
        <w:t xml:space="preserve"> </w:t>
      </w:r>
      <w:r w:rsidRPr="0059460E">
        <w:rPr>
          <w:rFonts w:ascii="David" w:hAnsi="David" w:cs="David"/>
          <w:sz w:val="28"/>
          <w:szCs w:val="28"/>
          <w:rtl/>
        </w:rPr>
        <w:t>שתואר</w:t>
      </w:r>
      <w:r w:rsidRPr="0059460E">
        <w:rPr>
          <w:rFonts w:ascii="David" w:eastAsia="David" w:hAnsi="David" w:cs="David"/>
          <w:sz w:val="28"/>
          <w:szCs w:val="28"/>
          <w:rtl/>
        </w:rPr>
        <w:t xml:space="preserve"> </w:t>
      </w:r>
      <w:r w:rsidRPr="0059460E">
        <w:rPr>
          <w:rFonts w:ascii="David" w:hAnsi="David" w:cs="David"/>
          <w:sz w:val="28"/>
          <w:szCs w:val="28"/>
          <w:rtl/>
        </w:rPr>
        <w:t>בסעיף</w:t>
      </w:r>
      <w:r w:rsidRPr="0059460E">
        <w:rPr>
          <w:rFonts w:ascii="David" w:eastAsia="David" w:hAnsi="David" w:cs="David"/>
          <w:sz w:val="28"/>
          <w:szCs w:val="28"/>
          <w:rtl/>
        </w:rPr>
        <w:t xml:space="preserve"> </w:t>
      </w:r>
      <w:r w:rsidRPr="0059460E">
        <w:rPr>
          <w:rFonts w:ascii="David" w:hAnsi="David" w:cs="David"/>
          <w:sz w:val="28"/>
          <w:szCs w:val="28"/>
          <w:rtl/>
        </w:rPr>
        <w:t>הקודם, וחלק</w:t>
      </w:r>
      <w:r w:rsidRPr="0059460E">
        <w:rPr>
          <w:rFonts w:ascii="David" w:eastAsia="David" w:hAnsi="David" w:cs="David"/>
          <w:sz w:val="28"/>
          <w:szCs w:val="28"/>
          <w:rtl/>
        </w:rPr>
        <w:t xml:space="preserve"> </w:t>
      </w:r>
      <w:r w:rsidRPr="0059460E">
        <w:rPr>
          <w:rFonts w:ascii="David" w:hAnsi="David" w:cs="David"/>
          <w:sz w:val="28"/>
          <w:szCs w:val="28"/>
          <w:rtl/>
        </w:rPr>
        <w:t>מהנחלות</w:t>
      </w:r>
      <w:r w:rsidRPr="0059460E">
        <w:rPr>
          <w:rFonts w:ascii="David" w:eastAsia="David" w:hAnsi="David" w:cs="David"/>
          <w:sz w:val="28"/>
          <w:szCs w:val="28"/>
          <w:rtl/>
        </w:rPr>
        <w:t xml:space="preserve"> </w:t>
      </w:r>
      <w:r w:rsidRPr="0059460E">
        <w:rPr>
          <w:rFonts w:ascii="David" w:hAnsi="David" w:cs="David"/>
          <w:sz w:val="28"/>
          <w:szCs w:val="28"/>
          <w:rtl/>
        </w:rPr>
        <w:t>חוזרות</w:t>
      </w:r>
      <w:r w:rsidRPr="0059460E">
        <w:rPr>
          <w:rFonts w:ascii="David" w:eastAsia="David" w:hAnsi="David" w:cs="David"/>
          <w:sz w:val="28"/>
          <w:szCs w:val="28"/>
          <w:rtl/>
        </w:rPr>
        <w:t xml:space="preserve"> </w:t>
      </w:r>
      <w:r w:rsidRPr="0059460E">
        <w:rPr>
          <w:rFonts w:ascii="David" w:hAnsi="David" w:cs="David"/>
          <w:sz w:val="28"/>
          <w:szCs w:val="28"/>
          <w:rtl/>
        </w:rPr>
        <w:t>לבעליהן. אם</w:t>
      </w:r>
      <w:r w:rsidRPr="0059460E">
        <w:rPr>
          <w:rFonts w:ascii="David" w:eastAsia="David" w:hAnsi="David" w:cs="David"/>
          <w:sz w:val="28"/>
          <w:szCs w:val="28"/>
          <w:rtl/>
        </w:rPr>
        <w:t xml:space="preserve"> </w:t>
      </w:r>
      <w:r w:rsidRPr="0059460E">
        <w:rPr>
          <w:rFonts w:ascii="David" w:hAnsi="David" w:cs="David"/>
          <w:sz w:val="28"/>
          <w:szCs w:val="28"/>
          <w:rtl/>
        </w:rPr>
        <w:t>אזרח</w:t>
      </w:r>
      <w:r w:rsidRPr="0059460E">
        <w:rPr>
          <w:rFonts w:ascii="David" w:eastAsia="David" w:hAnsi="David" w:cs="David"/>
          <w:sz w:val="28"/>
          <w:szCs w:val="28"/>
          <w:rtl/>
        </w:rPr>
        <w:t xml:space="preserve"> </w:t>
      </w:r>
      <w:r w:rsidRPr="0059460E">
        <w:rPr>
          <w:rFonts w:ascii="David" w:hAnsi="David" w:cs="David"/>
          <w:sz w:val="28"/>
          <w:szCs w:val="28"/>
          <w:rtl/>
        </w:rPr>
        <w:t>כלשהו</w:t>
      </w:r>
      <w:r w:rsidRPr="0059460E">
        <w:rPr>
          <w:rFonts w:ascii="David" w:eastAsia="David" w:hAnsi="David" w:cs="David"/>
          <w:sz w:val="28"/>
          <w:szCs w:val="28"/>
          <w:rtl/>
        </w:rPr>
        <w:t xml:space="preserve"> </w:t>
      </w:r>
      <w:r w:rsidRPr="0059460E">
        <w:rPr>
          <w:rFonts w:ascii="David" w:hAnsi="David" w:cs="David"/>
          <w:sz w:val="28"/>
          <w:szCs w:val="28"/>
          <w:rtl/>
        </w:rPr>
        <w:t>זכאי</w:t>
      </w:r>
      <w:r w:rsidRPr="0059460E">
        <w:rPr>
          <w:rFonts w:ascii="David" w:eastAsia="David" w:hAnsi="David" w:cs="David"/>
          <w:sz w:val="28"/>
          <w:szCs w:val="28"/>
          <w:rtl/>
        </w:rPr>
        <w:t xml:space="preserve"> </w:t>
      </w:r>
      <w:r w:rsidRPr="0059460E">
        <w:rPr>
          <w:rFonts w:ascii="David" w:hAnsi="David" w:cs="David"/>
          <w:sz w:val="28"/>
          <w:szCs w:val="28"/>
          <w:rtl/>
        </w:rPr>
        <w:t>להחזיר</w:t>
      </w:r>
      <w:r w:rsidRPr="0059460E">
        <w:rPr>
          <w:rFonts w:ascii="David" w:eastAsia="David" w:hAnsi="David" w:cs="David"/>
          <w:sz w:val="28"/>
          <w:szCs w:val="28"/>
          <w:rtl/>
        </w:rPr>
        <w:t xml:space="preserve"> </w:t>
      </w:r>
      <w:r w:rsidRPr="0059460E">
        <w:rPr>
          <w:rFonts w:ascii="David" w:hAnsi="David" w:cs="David"/>
          <w:sz w:val="28"/>
          <w:szCs w:val="28"/>
          <w:rtl/>
        </w:rPr>
        <w:t>לעצמו</w:t>
      </w:r>
      <w:r w:rsidRPr="0059460E">
        <w:rPr>
          <w:rFonts w:ascii="David" w:eastAsia="David" w:hAnsi="David" w:cs="David"/>
          <w:sz w:val="28"/>
          <w:szCs w:val="28"/>
          <w:rtl/>
        </w:rPr>
        <w:t xml:space="preserve"> </w:t>
      </w:r>
      <w:r w:rsidRPr="0059460E">
        <w:rPr>
          <w:rFonts w:ascii="David" w:hAnsi="David" w:cs="David"/>
          <w:sz w:val="28"/>
          <w:szCs w:val="28"/>
          <w:rtl/>
        </w:rPr>
        <w:t>יותר</w:t>
      </w:r>
      <w:r w:rsidRPr="0059460E">
        <w:rPr>
          <w:rFonts w:ascii="David" w:eastAsia="David" w:hAnsi="David" w:cs="David"/>
          <w:sz w:val="28"/>
          <w:szCs w:val="28"/>
          <w:rtl/>
        </w:rPr>
        <w:t xml:space="preserve"> </w:t>
      </w:r>
      <w:r w:rsidRPr="0059460E">
        <w:rPr>
          <w:rFonts w:ascii="David" w:hAnsi="David" w:cs="David"/>
          <w:sz w:val="28"/>
          <w:szCs w:val="28"/>
          <w:rtl/>
        </w:rPr>
        <w:t>מנחלה</w:t>
      </w:r>
      <w:r w:rsidRPr="0059460E">
        <w:rPr>
          <w:rFonts w:ascii="David" w:eastAsia="David" w:hAnsi="David" w:cs="David"/>
          <w:sz w:val="28"/>
          <w:szCs w:val="28"/>
          <w:rtl/>
        </w:rPr>
        <w:t xml:space="preserve"> </w:t>
      </w:r>
      <w:r w:rsidRPr="0059460E">
        <w:rPr>
          <w:rFonts w:ascii="David" w:hAnsi="David" w:cs="David"/>
          <w:sz w:val="28"/>
          <w:szCs w:val="28"/>
          <w:rtl/>
        </w:rPr>
        <w:t>אחת, תוכנת</w:t>
      </w:r>
      <w:r w:rsidRPr="0059460E">
        <w:rPr>
          <w:rFonts w:ascii="David" w:eastAsia="David" w:hAnsi="David" w:cs="David"/>
          <w:sz w:val="28"/>
          <w:szCs w:val="28"/>
          <w:rtl/>
        </w:rPr>
        <w:t xml:space="preserve"> </w:t>
      </w:r>
      <w:r w:rsidRPr="0059460E">
        <w:rPr>
          <w:rFonts w:ascii="David" w:hAnsi="David" w:cs="David"/>
          <w:sz w:val="28"/>
          <w:szCs w:val="28"/>
          <w:rtl/>
        </w:rPr>
        <w:t>ההדמיה</w:t>
      </w:r>
      <w:r w:rsidRPr="0059460E">
        <w:rPr>
          <w:rFonts w:ascii="David" w:eastAsia="David" w:hAnsi="David" w:cs="David"/>
          <w:sz w:val="28"/>
          <w:szCs w:val="28"/>
          <w:rtl/>
        </w:rPr>
        <w:t xml:space="preserve"> </w:t>
      </w:r>
      <w:r w:rsidRPr="0059460E">
        <w:rPr>
          <w:rFonts w:ascii="David" w:hAnsi="David" w:cs="David"/>
          <w:sz w:val="28"/>
          <w:szCs w:val="28"/>
          <w:rtl/>
        </w:rPr>
        <w:t>בוחרת</w:t>
      </w:r>
      <w:r w:rsidRPr="0059460E">
        <w:rPr>
          <w:rFonts w:ascii="David" w:eastAsia="David" w:hAnsi="David" w:cs="David"/>
          <w:sz w:val="28"/>
          <w:szCs w:val="28"/>
          <w:rtl/>
        </w:rPr>
        <w:t xml:space="preserve"> </w:t>
      </w:r>
      <w:r w:rsidRPr="0059460E">
        <w:rPr>
          <w:rFonts w:ascii="David" w:hAnsi="David" w:cs="David"/>
          <w:sz w:val="28"/>
          <w:szCs w:val="28"/>
          <w:rtl/>
        </w:rPr>
        <w:t>באקראי</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שיקבל</w:t>
      </w:r>
      <w:r w:rsidRPr="0059460E">
        <w:rPr>
          <w:rFonts w:ascii="David" w:eastAsia="David" w:hAnsi="David" w:cs="David"/>
          <w:sz w:val="28"/>
          <w:szCs w:val="28"/>
          <w:rtl/>
        </w:rPr>
        <w:t xml:space="preserve"> </w:t>
      </w:r>
      <w:r w:rsidRPr="0059460E">
        <w:rPr>
          <w:rFonts w:ascii="David" w:hAnsi="David" w:cs="David"/>
          <w:sz w:val="28"/>
          <w:szCs w:val="28"/>
          <w:rtl/>
        </w:rPr>
        <w:t>בחזרה.</w:t>
      </w:r>
    </w:p>
    <w:p w:rsidR="009C2B09" w:rsidRPr="0059460E" w:rsidRDefault="009C2B09" w:rsidP="00A76878">
      <w:pPr>
        <w:pStyle w:val="a1"/>
        <w:bidi/>
        <w:rPr>
          <w:sz w:val="28"/>
          <w:szCs w:val="28"/>
        </w:rPr>
      </w:pPr>
      <w:r w:rsidRPr="0059460E">
        <w:rPr>
          <w:rFonts w:ascii="David" w:hAnsi="David" w:cs="David"/>
          <w:sz w:val="28"/>
          <w:szCs w:val="28"/>
          <w:rtl/>
        </w:rPr>
        <w:t>המדד</w:t>
      </w:r>
      <w:r w:rsidRPr="0059460E">
        <w:rPr>
          <w:rFonts w:ascii="David" w:eastAsia="David" w:hAnsi="David" w:cs="David"/>
          <w:sz w:val="28"/>
          <w:szCs w:val="28"/>
          <w:rtl/>
        </w:rPr>
        <w:t xml:space="preserve"> </w:t>
      </w:r>
      <w:r w:rsidRPr="0059460E">
        <w:rPr>
          <w:rFonts w:ascii="David" w:hAnsi="David" w:cs="David"/>
          <w:sz w:val="28"/>
          <w:szCs w:val="28"/>
          <w:rtl/>
        </w:rPr>
        <w:t>המעניין</w:t>
      </w:r>
      <w:r w:rsidRPr="0059460E">
        <w:rPr>
          <w:rFonts w:ascii="David" w:eastAsia="David" w:hAnsi="David" w:cs="David"/>
          <w:sz w:val="28"/>
          <w:szCs w:val="28"/>
          <w:rtl/>
        </w:rPr>
        <w:t xml:space="preserve"> </w:t>
      </w:r>
      <w:r w:rsidRPr="0059460E">
        <w:rPr>
          <w:rFonts w:ascii="David" w:hAnsi="David" w:cs="David"/>
          <w:sz w:val="28"/>
          <w:szCs w:val="28"/>
          <w:rtl/>
        </w:rPr>
        <w:t>אותנו</w:t>
      </w:r>
      <w:r w:rsidRPr="0059460E">
        <w:rPr>
          <w:rFonts w:ascii="David" w:eastAsia="David" w:hAnsi="David" w:cs="David"/>
          <w:sz w:val="28"/>
          <w:szCs w:val="28"/>
          <w:rtl/>
        </w:rPr>
        <w:t xml:space="preserve"> </w:t>
      </w:r>
      <w:r w:rsidRPr="0059460E">
        <w:rPr>
          <w:rFonts w:ascii="David" w:hAnsi="David" w:cs="David"/>
          <w:sz w:val="28"/>
          <w:szCs w:val="28"/>
          <w:rtl/>
        </w:rPr>
        <w:t>הוא</w:t>
      </w:r>
      <w:r w:rsidRPr="0059460E">
        <w:rPr>
          <w:rFonts w:ascii="David" w:eastAsia="David" w:hAnsi="David" w:cs="David"/>
          <w:sz w:val="28"/>
          <w:szCs w:val="28"/>
          <w:rtl/>
        </w:rPr>
        <w:t xml:space="preserve"> </w:t>
      </w:r>
      <w:r w:rsidRPr="0059460E">
        <w:rPr>
          <w:rFonts w:ascii="David" w:hAnsi="David" w:cs="David"/>
          <w:sz w:val="28"/>
          <w:szCs w:val="28"/>
          <w:rtl/>
        </w:rPr>
        <w:t>שיעורם</w:t>
      </w:r>
      <w:r w:rsidRPr="0059460E">
        <w:rPr>
          <w:rFonts w:ascii="David" w:eastAsia="David" w:hAnsi="David" w:cs="David"/>
          <w:sz w:val="28"/>
          <w:szCs w:val="28"/>
          <w:rtl/>
        </w:rPr>
        <w:t xml:space="preserve"> </w:t>
      </w:r>
      <w:r w:rsidRPr="0059460E">
        <w:rPr>
          <w:rFonts w:ascii="David" w:hAnsi="David" w:cs="David"/>
          <w:sz w:val="28"/>
          <w:szCs w:val="28"/>
          <w:rtl/>
        </w:rPr>
        <w:t>היחסי</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חסרי</w:t>
      </w:r>
      <w:r w:rsidR="00A76878">
        <w:rPr>
          <w:rFonts w:ascii="David" w:hAnsi="David" w:cs="David" w:hint="cs"/>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 אנו</w:t>
      </w:r>
      <w:r w:rsidRPr="0059460E">
        <w:rPr>
          <w:rFonts w:ascii="David" w:eastAsia="David" w:hAnsi="David" w:cs="David"/>
          <w:sz w:val="28"/>
          <w:szCs w:val="28"/>
          <w:rtl/>
        </w:rPr>
        <w:t xml:space="preserve"> </w:t>
      </w:r>
      <w:r w:rsidRPr="0059460E">
        <w:rPr>
          <w:rFonts w:ascii="David" w:hAnsi="David" w:cs="David"/>
          <w:sz w:val="28"/>
          <w:szCs w:val="28"/>
          <w:rtl/>
        </w:rPr>
        <w:t>רוצים</w:t>
      </w:r>
      <w:r w:rsidRPr="0059460E">
        <w:rPr>
          <w:rFonts w:ascii="David" w:eastAsia="David" w:hAnsi="David" w:cs="David"/>
          <w:sz w:val="28"/>
          <w:szCs w:val="28"/>
          <w:rtl/>
        </w:rPr>
        <w:t xml:space="preserve"> </w:t>
      </w:r>
      <w:r w:rsidRPr="0059460E">
        <w:rPr>
          <w:rFonts w:ascii="David" w:hAnsi="David" w:cs="David"/>
          <w:sz w:val="28"/>
          <w:szCs w:val="28"/>
          <w:rtl/>
        </w:rPr>
        <w:t>ששיעור</w:t>
      </w:r>
      <w:r w:rsidRPr="0059460E">
        <w:rPr>
          <w:rFonts w:ascii="David" w:eastAsia="David" w:hAnsi="David" w:cs="David"/>
          <w:sz w:val="28"/>
          <w:szCs w:val="28"/>
          <w:rtl/>
        </w:rPr>
        <w:t xml:space="preserve"> </w:t>
      </w:r>
      <w:r w:rsidRPr="0059460E">
        <w:rPr>
          <w:rFonts w:ascii="David" w:hAnsi="David" w:cs="David"/>
          <w:sz w:val="28"/>
          <w:szCs w:val="28"/>
          <w:rtl/>
        </w:rPr>
        <w:t>זה</w:t>
      </w:r>
      <w:r w:rsidRPr="0059460E">
        <w:rPr>
          <w:rFonts w:ascii="David" w:eastAsia="David" w:hAnsi="David" w:cs="David"/>
          <w:sz w:val="28"/>
          <w:szCs w:val="28"/>
          <w:rtl/>
        </w:rPr>
        <w:t xml:space="preserve"> </w:t>
      </w:r>
      <w:r w:rsidRPr="0059460E">
        <w:rPr>
          <w:rFonts w:ascii="David" w:hAnsi="David" w:cs="David"/>
          <w:sz w:val="28"/>
          <w:szCs w:val="28"/>
          <w:rtl/>
        </w:rPr>
        <w:t>יהיה</w:t>
      </w:r>
      <w:r w:rsidRPr="0059460E">
        <w:rPr>
          <w:rFonts w:ascii="David" w:eastAsia="David" w:hAnsi="David" w:cs="David"/>
          <w:sz w:val="28"/>
          <w:szCs w:val="28"/>
          <w:rtl/>
        </w:rPr>
        <w:t xml:space="preserve"> </w:t>
      </w:r>
      <w:r w:rsidRPr="0059460E">
        <w:rPr>
          <w:rFonts w:ascii="David" w:hAnsi="David" w:cs="David"/>
          <w:sz w:val="28"/>
          <w:szCs w:val="28"/>
          <w:rtl/>
        </w:rPr>
        <w:t>קטן</w:t>
      </w:r>
      <w:r w:rsidRPr="0059460E">
        <w:rPr>
          <w:rFonts w:ascii="David" w:eastAsia="David" w:hAnsi="David" w:cs="David"/>
          <w:sz w:val="28"/>
          <w:szCs w:val="28"/>
          <w:rtl/>
        </w:rPr>
        <w:t xml:space="preserve"> </w:t>
      </w:r>
      <w:r w:rsidRPr="0059460E">
        <w:rPr>
          <w:rFonts w:ascii="David" w:hAnsi="David" w:cs="David"/>
          <w:sz w:val="28"/>
          <w:szCs w:val="28"/>
          <w:rtl/>
        </w:rPr>
        <w:t>ככל</w:t>
      </w:r>
      <w:r w:rsidRPr="0059460E">
        <w:rPr>
          <w:rFonts w:ascii="David" w:eastAsia="David" w:hAnsi="David" w:cs="David"/>
          <w:sz w:val="28"/>
          <w:szCs w:val="28"/>
          <w:rtl/>
        </w:rPr>
        <w:t xml:space="preserve"> </w:t>
      </w:r>
      <w:r w:rsidRPr="0059460E">
        <w:rPr>
          <w:rFonts w:ascii="David" w:hAnsi="David" w:cs="David"/>
          <w:sz w:val="28"/>
          <w:szCs w:val="28"/>
          <w:rtl/>
        </w:rPr>
        <w:t>האפשר. להלן</w:t>
      </w:r>
      <w:r w:rsidRPr="0059460E">
        <w:rPr>
          <w:rFonts w:ascii="David" w:eastAsia="David" w:hAnsi="David" w:cs="David"/>
          <w:sz w:val="28"/>
          <w:szCs w:val="28"/>
          <w:rtl/>
        </w:rPr>
        <w:t xml:space="preserve"> </w:t>
      </w:r>
      <w:r w:rsidRPr="0059460E">
        <w:rPr>
          <w:rFonts w:ascii="David" w:hAnsi="David" w:cs="David"/>
          <w:sz w:val="28"/>
          <w:szCs w:val="28"/>
          <w:rtl/>
        </w:rPr>
        <w:t>גרף</w:t>
      </w:r>
      <w:r w:rsidRPr="0059460E">
        <w:rPr>
          <w:rFonts w:ascii="David" w:eastAsia="David" w:hAnsi="David" w:cs="David"/>
          <w:sz w:val="28"/>
          <w:szCs w:val="28"/>
          <w:rtl/>
        </w:rPr>
        <w:t xml:space="preserve"> </w:t>
      </w:r>
      <w:r w:rsidRPr="0059460E">
        <w:rPr>
          <w:rFonts w:ascii="David" w:hAnsi="David" w:cs="David"/>
          <w:sz w:val="28"/>
          <w:szCs w:val="28"/>
          <w:rtl/>
        </w:rPr>
        <w:t>אופייני</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שיעור</w:t>
      </w:r>
      <w:r w:rsidRPr="0059460E">
        <w:rPr>
          <w:rFonts w:ascii="David" w:eastAsia="David" w:hAnsi="David" w:cs="David"/>
          <w:sz w:val="28"/>
          <w:szCs w:val="28"/>
          <w:rtl/>
        </w:rPr>
        <w:t xml:space="preserve"> </w:t>
      </w:r>
      <w:r w:rsidRPr="0059460E">
        <w:rPr>
          <w:rFonts w:ascii="David" w:hAnsi="David" w:cs="David"/>
          <w:sz w:val="28"/>
          <w:szCs w:val="28"/>
          <w:rtl/>
        </w:rPr>
        <w:t>חסרי</w:t>
      </w:r>
      <w:r w:rsidR="00A76878">
        <w:rPr>
          <w:rFonts w:ascii="David" w:hAnsi="David" w:cs="David" w:hint="cs"/>
          <w:sz w:val="28"/>
          <w:szCs w:val="28"/>
          <w:rtl/>
        </w:rPr>
        <w:t xml:space="preserve"> </w:t>
      </w:r>
      <w:r w:rsidRPr="0059460E">
        <w:rPr>
          <w:rFonts w:ascii="David" w:hAnsi="David" w:cs="David"/>
          <w:sz w:val="28"/>
          <w:szCs w:val="28"/>
          <w:rtl/>
        </w:rPr>
        <w:t>הנחלה, באחוזים, עבור</w:t>
      </w:r>
      <w:r w:rsidRPr="0059460E">
        <w:rPr>
          <w:rFonts w:ascii="David" w:eastAsia="David" w:hAnsi="David" w:cs="David"/>
          <w:sz w:val="28"/>
          <w:szCs w:val="28"/>
          <w:rtl/>
        </w:rPr>
        <w:t xml:space="preserve"> </w:t>
      </w:r>
      <w:r w:rsidRPr="0059460E">
        <w:rPr>
          <w:rFonts w:ascii="David" w:hAnsi="David" w:cs="David"/>
          <w:sz w:val="28"/>
          <w:szCs w:val="28"/>
        </w:rPr>
        <w:t>1000</w:t>
      </w:r>
      <w:r w:rsidRPr="0059460E">
        <w:rPr>
          <w:rFonts w:ascii="David" w:hAnsi="David" w:cs="David"/>
          <w:sz w:val="28"/>
          <w:szCs w:val="28"/>
          <w:rtl/>
        </w:rPr>
        <w:t xml:space="preserve"> אזרחים</w:t>
      </w:r>
      <w:r w:rsidRPr="0059460E">
        <w:rPr>
          <w:rFonts w:ascii="David" w:eastAsia="David" w:hAnsi="David" w:cs="David"/>
          <w:sz w:val="28"/>
          <w:szCs w:val="28"/>
          <w:rtl/>
        </w:rPr>
        <w:t xml:space="preserve"> </w:t>
      </w:r>
      <w:r w:rsidRPr="0059460E">
        <w:rPr>
          <w:rFonts w:ascii="David" w:hAnsi="David" w:cs="David"/>
          <w:sz w:val="28"/>
          <w:szCs w:val="28"/>
          <w:rtl/>
        </w:rPr>
        <w:t>ו-</w:t>
      </w:r>
      <w:r w:rsidRPr="0059460E">
        <w:rPr>
          <w:rFonts w:ascii="David" w:hAnsi="David" w:cs="David"/>
          <w:sz w:val="28"/>
          <w:szCs w:val="28"/>
        </w:rPr>
        <w:t>1000</w:t>
      </w:r>
      <w:r w:rsidRPr="0059460E">
        <w:rPr>
          <w:rFonts w:ascii="David" w:hAnsi="David" w:cs="David"/>
          <w:sz w:val="28"/>
          <w:szCs w:val="28"/>
          <w:rtl/>
        </w:rPr>
        <w:t xml:space="preserve"> נחלות, ושני</w:t>
      </w:r>
      <w:r w:rsidRPr="0059460E">
        <w:rPr>
          <w:rFonts w:ascii="David" w:eastAsia="David" w:hAnsi="David" w:cs="David"/>
          <w:sz w:val="28"/>
          <w:szCs w:val="28"/>
          <w:rtl/>
        </w:rPr>
        <w:t xml:space="preserve"> </w:t>
      </w:r>
      <w:r w:rsidRPr="0059460E">
        <w:rPr>
          <w:rFonts w:ascii="David" w:hAnsi="David" w:cs="David"/>
          <w:sz w:val="28"/>
          <w:szCs w:val="28"/>
          <w:rtl/>
        </w:rPr>
        <w:t>ערכים</w:t>
      </w:r>
      <w:r w:rsidRPr="0059460E">
        <w:rPr>
          <w:rFonts w:ascii="David" w:eastAsia="David" w:hAnsi="David" w:cs="David"/>
          <w:sz w:val="28"/>
          <w:szCs w:val="28"/>
          <w:rtl/>
        </w:rPr>
        <w:t xml:space="preserve"> </w:t>
      </w:r>
      <w:r w:rsidRPr="0059460E">
        <w:rPr>
          <w:rFonts w:ascii="David" w:hAnsi="David" w:cs="David"/>
          <w:sz w:val="28"/>
          <w:szCs w:val="28"/>
          <w:rtl/>
        </w:rPr>
        <w:t>שונים</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הסתברות</w:t>
      </w:r>
      <w:r w:rsidRPr="0059460E">
        <w:rPr>
          <w:rFonts w:ascii="David" w:eastAsia="David" w:hAnsi="David" w:cs="David"/>
          <w:sz w:val="28"/>
          <w:szCs w:val="28"/>
          <w:rtl/>
        </w:rPr>
        <w:t xml:space="preserve"> </w:t>
      </w:r>
      <w:r w:rsidRPr="0059460E">
        <w:rPr>
          <w:rFonts w:ascii="David" w:hAnsi="David" w:cs="David"/>
          <w:sz w:val="28"/>
          <w:szCs w:val="28"/>
          <w:rtl/>
        </w:rPr>
        <w:t>המכירה</w:t>
      </w:r>
      <w:r w:rsidRPr="0059460E">
        <w:rPr>
          <w:rFonts w:ascii="David" w:eastAsia="David" w:hAnsi="David" w:cs="David"/>
          <w:sz w:val="28"/>
          <w:szCs w:val="28"/>
          <w:rtl/>
        </w:rPr>
        <w:t xml:space="preserve"> </w:t>
      </w:r>
      <w:r w:rsidRPr="0059460E">
        <w:rPr>
          <w:rFonts w:ascii="David" w:hAnsi="David" w:cs="David"/>
          <w:sz w:val="28"/>
          <w:szCs w:val="28"/>
        </w:rPr>
        <w:t>p</w:t>
      </w:r>
      <w:r w:rsidRPr="0059460E">
        <w:rPr>
          <w:rFonts w:ascii="David" w:hAnsi="David" w:cs="David"/>
          <w:sz w:val="28"/>
          <w:szCs w:val="28"/>
          <w:rtl/>
        </w:rPr>
        <w:t>:</w:t>
      </w:r>
    </w:p>
    <w:tbl>
      <w:tblPr>
        <w:tblW w:w="0" w:type="auto"/>
        <w:tblLayout w:type="fixed"/>
        <w:tblCellMar>
          <w:left w:w="0" w:type="dxa"/>
          <w:right w:w="0" w:type="dxa"/>
        </w:tblCellMar>
        <w:tblLook w:val="0000" w:firstRow="0" w:lastRow="0" w:firstColumn="0" w:lastColumn="0" w:noHBand="0" w:noVBand="0"/>
      </w:tblPr>
      <w:tblGrid>
        <w:gridCol w:w="4818"/>
        <w:gridCol w:w="4820"/>
      </w:tblGrid>
      <w:tr w:rsidR="009C2B09" w:rsidRPr="00A90D62" w:rsidTr="00685392">
        <w:tc>
          <w:tcPr>
            <w:tcW w:w="4818" w:type="dxa"/>
            <w:shd w:val="clear" w:color="auto" w:fill="auto"/>
          </w:tcPr>
          <w:p w:rsidR="009C2B09" w:rsidRPr="0059460E" w:rsidRDefault="00D4588B" w:rsidP="00685392">
            <w:pPr>
              <w:pStyle w:val="afd"/>
              <w:bidi/>
              <w:snapToGrid w:val="0"/>
              <w:jc w:val="center"/>
              <w:rPr>
                <w:rFonts w:ascii="David" w:hAnsi="David" w:cs="David"/>
                <w:sz w:val="28"/>
                <w:szCs w:val="28"/>
              </w:rPr>
            </w:pPr>
            <w:r>
              <w:rPr>
                <w:rFonts w:ascii="David" w:hAnsi="David" w:cs="David"/>
                <w:noProof/>
                <w:sz w:val="28"/>
                <w:szCs w:val="28"/>
                <w:rtl/>
                <w:lang w:eastAsia="en-US"/>
              </w:rPr>
              <w:drawing>
                <wp:inline distT="0" distB="0" distL="0" distR="0" wp14:anchorId="006B6020" wp14:editId="32535729">
                  <wp:extent cx="2152650" cy="168783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2650" cy="1687830"/>
                          </a:xfrm>
                          <a:prstGeom prst="rect">
                            <a:avLst/>
                          </a:prstGeom>
                          <a:solidFill>
                            <a:srgbClr val="FFFFFF"/>
                          </a:solidFill>
                          <a:ln>
                            <a:noFill/>
                          </a:ln>
                        </pic:spPr>
                      </pic:pic>
                    </a:graphicData>
                  </a:graphic>
                </wp:inline>
              </w:drawing>
            </w:r>
          </w:p>
          <w:p w:rsidR="009C2B09" w:rsidRPr="0059460E" w:rsidRDefault="009C2B09" w:rsidP="00685392">
            <w:pPr>
              <w:pStyle w:val="afd"/>
              <w:bidi/>
              <w:jc w:val="center"/>
              <w:rPr>
                <w:rFonts w:asciiTheme="minorHAnsi" w:hAnsiTheme="minorHAnsi"/>
                <w:sz w:val="28"/>
                <w:szCs w:val="28"/>
              </w:rPr>
            </w:pPr>
            <w:r w:rsidRPr="0059460E">
              <w:rPr>
                <w:rFonts w:ascii="David" w:hAnsi="David" w:cs="David"/>
                <w:sz w:val="28"/>
                <w:szCs w:val="28"/>
              </w:rPr>
              <w:t>p = 0.01</w:t>
            </w:r>
          </w:p>
        </w:tc>
        <w:tc>
          <w:tcPr>
            <w:tcW w:w="4820" w:type="dxa"/>
            <w:shd w:val="clear" w:color="auto" w:fill="auto"/>
          </w:tcPr>
          <w:p w:rsidR="009C2B09" w:rsidRPr="0059460E" w:rsidRDefault="00D4588B" w:rsidP="00685392">
            <w:pPr>
              <w:pStyle w:val="afd"/>
              <w:bidi/>
              <w:snapToGrid w:val="0"/>
              <w:jc w:val="center"/>
              <w:rPr>
                <w:rFonts w:ascii="David" w:hAnsi="David" w:cs="David"/>
                <w:sz w:val="28"/>
                <w:szCs w:val="28"/>
              </w:rPr>
            </w:pPr>
            <w:r>
              <w:rPr>
                <w:noProof/>
                <w:sz w:val="28"/>
                <w:szCs w:val="28"/>
                <w:rtl/>
                <w:lang w:eastAsia="en-US"/>
              </w:rPr>
              <w:drawing>
                <wp:inline distT="0" distB="0" distL="0" distR="0" wp14:anchorId="424387D4" wp14:editId="33BE9D61">
                  <wp:extent cx="2152650" cy="168783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52650" cy="1687830"/>
                          </a:xfrm>
                          <a:prstGeom prst="rect">
                            <a:avLst/>
                          </a:prstGeom>
                          <a:solidFill>
                            <a:srgbClr val="FFFFFF"/>
                          </a:solidFill>
                          <a:ln>
                            <a:noFill/>
                          </a:ln>
                        </pic:spPr>
                      </pic:pic>
                    </a:graphicData>
                  </a:graphic>
                </wp:inline>
              </w:drawing>
            </w:r>
          </w:p>
          <w:p w:rsidR="009C2B09" w:rsidRPr="0059460E" w:rsidRDefault="009C2B09" w:rsidP="00685392">
            <w:pPr>
              <w:pStyle w:val="afd"/>
              <w:bidi/>
              <w:jc w:val="center"/>
              <w:rPr>
                <w:sz w:val="28"/>
                <w:szCs w:val="28"/>
                <w:rtl/>
              </w:rPr>
            </w:pPr>
            <w:r w:rsidRPr="0059460E">
              <w:rPr>
                <w:rFonts w:ascii="David" w:hAnsi="David" w:cs="David"/>
                <w:sz w:val="28"/>
                <w:szCs w:val="28"/>
              </w:rPr>
              <w:t>p = 0.1</w:t>
            </w:r>
          </w:p>
        </w:tc>
      </w:tr>
    </w:tbl>
    <w:p w:rsidR="009C2B09" w:rsidRPr="0059460E" w:rsidRDefault="009C2B09" w:rsidP="009C2B09">
      <w:pPr>
        <w:pStyle w:val="a1"/>
        <w:bidi/>
        <w:rPr>
          <w:sz w:val="28"/>
          <w:szCs w:val="28"/>
          <w:rtl/>
        </w:rPr>
      </w:pPr>
    </w:p>
    <w:p w:rsidR="009C2B09" w:rsidRPr="0059460E" w:rsidRDefault="009C2B09" w:rsidP="00A76878">
      <w:pPr>
        <w:pStyle w:val="a1"/>
        <w:bidi/>
        <w:rPr>
          <w:rFonts w:ascii="David" w:hAnsi="David" w:cs="David"/>
          <w:sz w:val="28"/>
          <w:szCs w:val="28"/>
          <w:rtl/>
        </w:rPr>
      </w:pPr>
      <w:r w:rsidRPr="0059460E">
        <w:rPr>
          <w:rFonts w:ascii="David" w:hAnsi="David" w:cs="David"/>
          <w:sz w:val="28"/>
          <w:szCs w:val="28"/>
          <w:rtl/>
        </w:rPr>
        <w:t>לגרף</w:t>
      </w:r>
      <w:r w:rsidRPr="0059460E">
        <w:rPr>
          <w:rFonts w:ascii="David" w:eastAsia="David" w:hAnsi="David" w:cs="David"/>
          <w:sz w:val="28"/>
          <w:szCs w:val="28"/>
          <w:rtl/>
        </w:rPr>
        <w:t xml:space="preserve"> </w:t>
      </w:r>
      <w:r w:rsidRPr="0059460E">
        <w:rPr>
          <w:rFonts w:ascii="David" w:hAnsi="David" w:cs="David"/>
          <w:sz w:val="28"/>
          <w:szCs w:val="28"/>
          <w:rtl/>
        </w:rPr>
        <w:t>ישנה</w:t>
      </w:r>
      <w:r w:rsidRPr="0059460E">
        <w:rPr>
          <w:rFonts w:ascii="David" w:eastAsia="David" w:hAnsi="David" w:cs="David"/>
          <w:sz w:val="28"/>
          <w:szCs w:val="28"/>
          <w:rtl/>
        </w:rPr>
        <w:t xml:space="preserve"> </w:t>
      </w:r>
      <w:r w:rsidRPr="0059460E">
        <w:rPr>
          <w:rFonts w:ascii="David" w:hAnsi="David" w:cs="David"/>
          <w:sz w:val="28"/>
          <w:szCs w:val="28"/>
          <w:rtl/>
        </w:rPr>
        <w:t>צורה</w:t>
      </w:r>
      <w:r w:rsidRPr="0059460E">
        <w:rPr>
          <w:rFonts w:ascii="David" w:eastAsia="David" w:hAnsi="David" w:cs="David"/>
          <w:sz w:val="28"/>
          <w:szCs w:val="28"/>
          <w:rtl/>
        </w:rPr>
        <w:t xml:space="preserve"> </w:t>
      </w:r>
      <w:r w:rsidRPr="0059460E">
        <w:rPr>
          <w:rFonts w:ascii="David" w:hAnsi="David" w:cs="David"/>
          <w:sz w:val="28"/>
          <w:szCs w:val="28"/>
          <w:rtl/>
        </w:rPr>
        <w:t>אופיינית</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מסרק. השיניים</w:t>
      </w:r>
      <w:r w:rsidRPr="0059460E">
        <w:rPr>
          <w:rFonts w:ascii="David" w:eastAsia="David" w:hAnsi="David" w:cs="David"/>
          <w:sz w:val="28"/>
          <w:szCs w:val="28"/>
          <w:rtl/>
        </w:rPr>
        <w:t xml:space="preserve"> </w:t>
      </w:r>
      <w:r w:rsidRPr="0059460E">
        <w:rPr>
          <w:rFonts w:ascii="David" w:hAnsi="David" w:cs="David"/>
          <w:sz w:val="28"/>
          <w:szCs w:val="28"/>
          <w:rtl/>
        </w:rPr>
        <w:t>התחתונות</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המסרק</w:t>
      </w:r>
      <w:r w:rsidRPr="0059460E">
        <w:rPr>
          <w:rFonts w:ascii="David" w:eastAsia="David" w:hAnsi="David" w:cs="David"/>
          <w:sz w:val="28"/>
          <w:szCs w:val="28"/>
          <w:rtl/>
        </w:rPr>
        <w:t xml:space="preserve"> </w:t>
      </w:r>
      <w:r w:rsidRPr="0059460E">
        <w:rPr>
          <w:rFonts w:ascii="David" w:hAnsi="David" w:cs="David"/>
          <w:sz w:val="28"/>
          <w:szCs w:val="28"/>
          <w:rtl/>
        </w:rPr>
        <w:t>מתאימות</w:t>
      </w:r>
      <w:r w:rsidRPr="0059460E">
        <w:rPr>
          <w:rFonts w:ascii="David" w:eastAsia="David" w:hAnsi="David" w:cs="David"/>
          <w:sz w:val="28"/>
          <w:szCs w:val="28"/>
          <w:rtl/>
        </w:rPr>
        <w:t xml:space="preserve"> </w:t>
      </w:r>
      <w:r w:rsidRPr="0059460E">
        <w:rPr>
          <w:rFonts w:ascii="David" w:hAnsi="David" w:cs="David"/>
          <w:sz w:val="28"/>
          <w:szCs w:val="28"/>
          <w:rtl/>
        </w:rPr>
        <w:t>לשנות</w:t>
      </w:r>
      <w:r w:rsidRPr="0059460E">
        <w:rPr>
          <w:rFonts w:ascii="David" w:eastAsia="David" w:hAnsi="David" w:cs="David"/>
          <w:sz w:val="28"/>
          <w:szCs w:val="28"/>
          <w:rtl/>
        </w:rPr>
        <w:t xml:space="preserve"> </w:t>
      </w:r>
      <w:r w:rsidRPr="0059460E">
        <w:rPr>
          <w:rFonts w:ascii="David" w:hAnsi="David" w:cs="David"/>
          <w:sz w:val="28"/>
          <w:szCs w:val="28"/>
          <w:rtl/>
        </w:rPr>
        <w:t>היובל, שבהן</w:t>
      </w:r>
      <w:r w:rsidRPr="0059460E">
        <w:rPr>
          <w:rFonts w:ascii="David" w:eastAsia="David" w:hAnsi="David" w:cs="David"/>
          <w:sz w:val="28"/>
          <w:szCs w:val="28"/>
          <w:rtl/>
        </w:rPr>
        <w:t xml:space="preserve"> </w:t>
      </w:r>
      <w:r w:rsidRPr="0059460E">
        <w:rPr>
          <w:rFonts w:ascii="David" w:hAnsi="David" w:cs="David"/>
          <w:sz w:val="28"/>
          <w:szCs w:val="28"/>
          <w:rtl/>
        </w:rPr>
        <w:t>מספר</w:t>
      </w:r>
      <w:r w:rsidRPr="0059460E">
        <w:rPr>
          <w:rFonts w:ascii="David" w:eastAsia="David" w:hAnsi="David" w:cs="David"/>
          <w:sz w:val="28"/>
          <w:szCs w:val="28"/>
          <w:rtl/>
        </w:rPr>
        <w:t xml:space="preserve"> </w:t>
      </w:r>
      <w:r w:rsidRPr="0059460E">
        <w:rPr>
          <w:rFonts w:ascii="David" w:hAnsi="David" w:cs="David"/>
          <w:sz w:val="28"/>
          <w:szCs w:val="28"/>
          <w:rtl/>
        </w:rPr>
        <w:t>חסרי</w:t>
      </w:r>
      <w:r w:rsidR="00A76878">
        <w:rPr>
          <w:rFonts w:ascii="David" w:hAnsi="David" w:cs="David" w:hint="cs"/>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יורד</w:t>
      </w:r>
      <w:r w:rsidRPr="0059460E">
        <w:rPr>
          <w:rFonts w:ascii="David" w:eastAsia="David" w:hAnsi="David" w:cs="David"/>
          <w:sz w:val="28"/>
          <w:szCs w:val="28"/>
          <w:rtl/>
        </w:rPr>
        <w:t xml:space="preserve"> </w:t>
      </w:r>
      <w:r w:rsidRPr="0059460E">
        <w:rPr>
          <w:rFonts w:ascii="David" w:hAnsi="David" w:cs="David"/>
          <w:sz w:val="28"/>
          <w:szCs w:val="28"/>
          <w:rtl/>
        </w:rPr>
        <w:t>בחדות</w:t>
      </w:r>
      <w:r w:rsidRPr="0059460E">
        <w:rPr>
          <w:rFonts w:ascii="David" w:eastAsia="David" w:hAnsi="David" w:cs="David"/>
          <w:sz w:val="28"/>
          <w:szCs w:val="28"/>
          <w:rtl/>
        </w:rPr>
        <w:t xml:space="preserve"> </w:t>
      </w:r>
      <w:r w:rsidRPr="0059460E">
        <w:rPr>
          <w:rFonts w:ascii="David" w:hAnsi="David" w:cs="David"/>
          <w:sz w:val="28"/>
          <w:szCs w:val="28"/>
          <w:rtl/>
        </w:rPr>
        <w:t>כי</w:t>
      </w:r>
      <w:r w:rsidRPr="0059460E">
        <w:rPr>
          <w:rFonts w:ascii="David" w:eastAsia="David" w:hAnsi="David" w:cs="David"/>
          <w:sz w:val="28"/>
          <w:szCs w:val="28"/>
          <w:rtl/>
        </w:rPr>
        <w:t xml:space="preserve"> </w:t>
      </w:r>
      <w:r w:rsidRPr="0059460E">
        <w:rPr>
          <w:rFonts w:ascii="David" w:hAnsi="David" w:cs="David"/>
          <w:sz w:val="28"/>
          <w:szCs w:val="28"/>
          <w:rtl/>
        </w:rPr>
        <w:t>חלק</w:t>
      </w:r>
      <w:r w:rsidRPr="0059460E">
        <w:rPr>
          <w:rFonts w:ascii="David" w:eastAsia="David" w:hAnsi="David" w:cs="David"/>
          <w:sz w:val="28"/>
          <w:szCs w:val="28"/>
          <w:rtl/>
        </w:rPr>
        <w:t xml:space="preserve"> </w:t>
      </w:r>
      <w:r w:rsidRPr="0059460E">
        <w:rPr>
          <w:rFonts w:ascii="David" w:hAnsi="David" w:cs="David"/>
          <w:sz w:val="28"/>
          <w:szCs w:val="28"/>
          <w:rtl/>
        </w:rPr>
        <w:t>גדול</w:t>
      </w:r>
      <w:r w:rsidRPr="0059460E">
        <w:rPr>
          <w:rFonts w:ascii="David" w:eastAsia="David" w:hAnsi="David" w:cs="David"/>
          <w:sz w:val="28"/>
          <w:szCs w:val="28"/>
          <w:rtl/>
        </w:rPr>
        <w:t xml:space="preserve"> </w:t>
      </w:r>
      <w:r w:rsidRPr="0059460E">
        <w:rPr>
          <w:rFonts w:ascii="David" w:hAnsi="David" w:cs="David"/>
          <w:sz w:val="28"/>
          <w:szCs w:val="28"/>
          <w:rtl/>
        </w:rPr>
        <w:t>מחסרי</w:t>
      </w:r>
      <w:r w:rsidR="00A76878">
        <w:rPr>
          <w:rFonts w:ascii="David" w:hAnsi="David" w:cs="David" w:hint="cs"/>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מקבלים</w:t>
      </w:r>
      <w:r w:rsidRPr="0059460E">
        <w:rPr>
          <w:rFonts w:ascii="David" w:eastAsia="David" w:hAnsi="David" w:cs="David"/>
          <w:sz w:val="28"/>
          <w:szCs w:val="28"/>
          <w:rtl/>
        </w:rPr>
        <w:t xml:space="preserve"> </w:t>
      </w:r>
      <w:r w:rsidRPr="0059460E">
        <w:rPr>
          <w:rFonts w:ascii="David" w:hAnsi="David" w:cs="David"/>
          <w:sz w:val="28"/>
          <w:szCs w:val="28"/>
          <w:rtl/>
        </w:rPr>
        <w:t>בחזרה</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שהייתה</w:t>
      </w:r>
      <w:r w:rsidRPr="0059460E">
        <w:rPr>
          <w:rFonts w:ascii="David" w:eastAsia="David" w:hAnsi="David" w:cs="David"/>
          <w:sz w:val="28"/>
          <w:szCs w:val="28"/>
          <w:rtl/>
        </w:rPr>
        <w:t xml:space="preserve"> </w:t>
      </w:r>
      <w:r w:rsidRPr="0059460E">
        <w:rPr>
          <w:rFonts w:ascii="David" w:hAnsi="David" w:cs="David"/>
          <w:sz w:val="28"/>
          <w:szCs w:val="28"/>
          <w:rtl/>
        </w:rPr>
        <w:t>להם</w:t>
      </w:r>
      <w:r w:rsidRPr="0059460E">
        <w:rPr>
          <w:rFonts w:ascii="David" w:eastAsia="David" w:hAnsi="David" w:cs="David"/>
          <w:sz w:val="28"/>
          <w:szCs w:val="28"/>
          <w:rtl/>
        </w:rPr>
        <w:t xml:space="preserve"> </w:t>
      </w:r>
      <w:r w:rsidRPr="0059460E">
        <w:rPr>
          <w:rFonts w:ascii="David" w:hAnsi="David" w:cs="David"/>
          <w:sz w:val="28"/>
          <w:szCs w:val="28"/>
          <w:rtl/>
        </w:rPr>
        <w:t>ביובל</w:t>
      </w:r>
      <w:r w:rsidRPr="0059460E">
        <w:rPr>
          <w:rFonts w:ascii="David" w:eastAsia="David" w:hAnsi="David" w:cs="David"/>
          <w:sz w:val="28"/>
          <w:szCs w:val="28"/>
          <w:rtl/>
        </w:rPr>
        <w:t xml:space="preserve"> </w:t>
      </w:r>
      <w:r w:rsidRPr="0059460E">
        <w:rPr>
          <w:rFonts w:ascii="David" w:hAnsi="David" w:cs="David"/>
          <w:sz w:val="28"/>
          <w:szCs w:val="28"/>
          <w:rtl/>
        </w:rPr>
        <w:t>הקודם. בין</w:t>
      </w:r>
      <w:r w:rsidRPr="0059460E">
        <w:rPr>
          <w:rFonts w:ascii="David" w:eastAsia="David" w:hAnsi="David" w:cs="David"/>
          <w:sz w:val="28"/>
          <w:szCs w:val="28"/>
          <w:rtl/>
        </w:rPr>
        <w:t xml:space="preserve"> </w:t>
      </w:r>
      <w:r w:rsidRPr="0059460E">
        <w:rPr>
          <w:rFonts w:ascii="David" w:hAnsi="David" w:cs="David"/>
          <w:sz w:val="28"/>
          <w:szCs w:val="28"/>
          <w:rtl/>
        </w:rPr>
        <w:t>יובל</w:t>
      </w:r>
      <w:r w:rsidRPr="0059460E">
        <w:rPr>
          <w:rFonts w:ascii="David" w:eastAsia="David" w:hAnsi="David" w:cs="David"/>
          <w:sz w:val="28"/>
          <w:szCs w:val="28"/>
          <w:rtl/>
        </w:rPr>
        <w:t xml:space="preserve"> </w:t>
      </w:r>
      <w:r w:rsidRPr="0059460E">
        <w:rPr>
          <w:rFonts w:ascii="David" w:hAnsi="David" w:cs="David"/>
          <w:sz w:val="28"/>
          <w:szCs w:val="28"/>
          <w:rtl/>
        </w:rPr>
        <w:t>ליובל</w:t>
      </w:r>
      <w:r w:rsidRPr="0059460E">
        <w:rPr>
          <w:rFonts w:ascii="David" w:eastAsia="David" w:hAnsi="David" w:cs="David"/>
          <w:sz w:val="28"/>
          <w:szCs w:val="28"/>
          <w:rtl/>
        </w:rPr>
        <w:t xml:space="preserve"> </w:t>
      </w:r>
      <w:r w:rsidRPr="0059460E">
        <w:rPr>
          <w:rFonts w:ascii="David" w:hAnsi="David" w:cs="David"/>
          <w:sz w:val="28"/>
          <w:szCs w:val="28"/>
          <w:rtl/>
        </w:rPr>
        <w:t>מתבצע</w:t>
      </w:r>
      <w:r w:rsidRPr="0059460E">
        <w:rPr>
          <w:rFonts w:ascii="David" w:eastAsia="David" w:hAnsi="David" w:cs="David"/>
          <w:sz w:val="28"/>
          <w:szCs w:val="28"/>
          <w:rtl/>
        </w:rPr>
        <w:t xml:space="preserve"> </w:t>
      </w:r>
      <w:r w:rsidRPr="0059460E">
        <w:rPr>
          <w:rFonts w:ascii="David" w:hAnsi="David" w:cs="David"/>
          <w:sz w:val="28"/>
          <w:szCs w:val="28"/>
          <w:rtl/>
        </w:rPr>
        <w:t>מסחר</w:t>
      </w:r>
      <w:r w:rsidRPr="0059460E">
        <w:rPr>
          <w:rFonts w:ascii="David" w:eastAsia="David" w:hAnsi="David" w:cs="David"/>
          <w:sz w:val="28"/>
          <w:szCs w:val="28"/>
          <w:rtl/>
        </w:rPr>
        <w:t xml:space="preserve"> </w:t>
      </w:r>
      <w:r w:rsidRPr="0059460E">
        <w:rPr>
          <w:rFonts w:ascii="David" w:hAnsi="David" w:cs="David"/>
          <w:sz w:val="28"/>
          <w:szCs w:val="28"/>
          <w:rtl/>
        </w:rPr>
        <w:t>אקראי, וכתוצאה</w:t>
      </w:r>
      <w:r w:rsidRPr="0059460E">
        <w:rPr>
          <w:rFonts w:ascii="David" w:eastAsia="David" w:hAnsi="David" w:cs="David"/>
          <w:sz w:val="28"/>
          <w:szCs w:val="28"/>
          <w:rtl/>
        </w:rPr>
        <w:t xml:space="preserve"> </w:t>
      </w:r>
      <w:r w:rsidRPr="0059460E">
        <w:rPr>
          <w:rFonts w:ascii="David" w:hAnsi="David" w:cs="David"/>
          <w:sz w:val="28"/>
          <w:szCs w:val="28"/>
          <w:rtl/>
        </w:rPr>
        <w:t>מכך</w:t>
      </w:r>
      <w:r w:rsidRPr="0059460E">
        <w:rPr>
          <w:rFonts w:ascii="David" w:eastAsia="David" w:hAnsi="David" w:cs="David"/>
          <w:sz w:val="28"/>
          <w:szCs w:val="28"/>
          <w:rtl/>
        </w:rPr>
        <w:t xml:space="preserve"> </w:t>
      </w:r>
      <w:r w:rsidRPr="0059460E">
        <w:rPr>
          <w:rFonts w:ascii="David" w:hAnsi="David" w:cs="David"/>
          <w:sz w:val="28"/>
          <w:szCs w:val="28"/>
          <w:rtl/>
        </w:rPr>
        <w:t>מספר</w:t>
      </w:r>
      <w:r w:rsidRPr="0059460E">
        <w:rPr>
          <w:rFonts w:ascii="David" w:eastAsia="David" w:hAnsi="David" w:cs="David"/>
          <w:sz w:val="28"/>
          <w:szCs w:val="28"/>
          <w:rtl/>
        </w:rPr>
        <w:t xml:space="preserve"> </w:t>
      </w:r>
      <w:r w:rsidRPr="0059460E">
        <w:rPr>
          <w:rFonts w:ascii="David" w:hAnsi="David" w:cs="David"/>
          <w:sz w:val="28"/>
          <w:szCs w:val="28"/>
          <w:rtl/>
        </w:rPr>
        <w:t>חסרי</w:t>
      </w:r>
      <w:r w:rsidR="00A76878">
        <w:rPr>
          <w:rFonts w:ascii="David" w:hAnsi="David" w:cs="David" w:hint="cs"/>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עולה. אולם</w:t>
      </w:r>
      <w:r w:rsidRPr="0059460E">
        <w:rPr>
          <w:rFonts w:ascii="David" w:eastAsia="David" w:hAnsi="David" w:cs="David"/>
          <w:sz w:val="28"/>
          <w:szCs w:val="28"/>
          <w:rtl/>
        </w:rPr>
        <w:t xml:space="preserve"> </w:t>
      </w:r>
      <w:r w:rsidRPr="0059460E">
        <w:rPr>
          <w:rFonts w:ascii="David" w:hAnsi="David" w:cs="David"/>
          <w:sz w:val="28"/>
          <w:szCs w:val="28"/>
          <w:rtl/>
        </w:rPr>
        <w:t>ניתן</w:t>
      </w:r>
      <w:r w:rsidRPr="0059460E">
        <w:rPr>
          <w:rFonts w:ascii="David" w:eastAsia="David" w:hAnsi="David" w:cs="David"/>
          <w:sz w:val="28"/>
          <w:szCs w:val="28"/>
          <w:rtl/>
        </w:rPr>
        <w:t xml:space="preserve"> </w:t>
      </w:r>
      <w:r w:rsidRPr="0059460E">
        <w:rPr>
          <w:rFonts w:ascii="David" w:hAnsi="David" w:cs="David"/>
          <w:sz w:val="28"/>
          <w:szCs w:val="28"/>
          <w:rtl/>
        </w:rPr>
        <w:t>לראות, שבנקודות</w:t>
      </w:r>
      <w:r w:rsidRPr="0059460E">
        <w:rPr>
          <w:rFonts w:ascii="David" w:eastAsia="David" w:hAnsi="David" w:cs="David"/>
          <w:sz w:val="28"/>
          <w:szCs w:val="28"/>
          <w:rtl/>
        </w:rPr>
        <w:t xml:space="preserve"> </w:t>
      </w:r>
      <w:r w:rsidRPr="0059460E">
        <w:rPr>
          <w:rFonts w:ascii="David" w:hAnsi="David" w:cs="David"/>
          <w:sz w:val="28"/>
          <w:szCs w:val="28"/>
          <w:rtl/>
        </w:rPr>
        <w:t>המתאימות</w:t>
      </w:r>
      <w:r w:rsidRPr="0059460E">
        <w:rPr>
          <w:rFonts w:ascii="David" w:eastAsia="David" w:hAnsi="David" w:cs="David"/>
          <w:sz w:val="28"/>
          <w:szCs w:val="28"/>
          <w:rtl/>
        </w:rPr>
        <w:t xml:space="preserve"> </w:t>
      </w:r>
      <w:r w:rsidRPr="0059460E">
        <w:rPr>
          <w:rFonts w:ascii="David" w:hAnsi="David" w:cs="David"/>
          <w:sz w:val="28"/>
          <w:szCs w:val="28"/>
          <w:rtl/>
        </w:rPr>
        <w:t>לשנות</w:t>
      </w:r>
      <w:r w:rsidRPr="0059460E">
        <w:rPr>
          <w:rFonts w:ascii="David" w:eastAsia="David" w:hAnsi="David" w:cs="David"/>
          <w:sz w:val="28"/>
          <w:szCs w:val="28"/>
          <w:rtl/>
        </w:rPr>
        <w:t xml:space="preserve"> </w:t>
      </w:r>
      <w:r w:rsidRPr="0059460E">
        <w:rPr>
          <w:rFonts w:ascii="David" w:hAnsi="David" w:cs="David"/>
          <w:sz w:val="28"/>
          <w:szCs w:val="28"/>
          <w:rtl/>
        </w:rPr>
        <w:t>היובל, מספר</w:t>
      </w:r>
      <w:r w:rsidRPr="0059460E">
        <w:rPr>
          <w:rFonts w:ascii="David" w:eastAsia="David" w:hAnsi="David" w:cs="David"/>
          <w:sz w:val="28"/>
          <w:szCs w:val="28"/>
          <w:rtl/>
        </w:rPr>
        <w:t xml:space="preserve"> </w:t>
      </w:r>
      <w:r w:rsidRPr="0059460E">
        <w:rPr>
          <w:rFonts w:ascii="David" w:hAnsi="David" w:cs="David"/>
          <w:sz w:val="28"/>
          <w:szCs w:val="28"/>
          <w:rtl/>
        </w:rPr>
        <w:t>חסרי</w:t>
      </w:r>
      <w:r w:rsidR="00A76878">
        <w:rPr>
          <w:rFonts w:ascii="David" w:hAnsi="David" w:cs="David" w:hint="cs"/>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תמיד</w:t>
      </w:r>
      <w:r w:rsidRPr="0059460E">
        <w:rPr>
          <w:rFonts w:ascii="David" w:eastAsia="David" w:hAnsi="David" w:cs="David"/>
          <w:sz w:val="28"/>
          <w:szCs w:val="28"/>
          <w:rtl/>
        </w:rPr>
        <w:t xml:space="preserve"> </w:t>
      </w:r>
      <w:r w:rsidRPr="0059460E">
        <w:rPr>
          <w:rFonts w:ascii="David" w:hAnsi="David" w:cs="David"/>
          <w:sz w:val="28"/>
          <w:szCs w:val="28"/>
          <w:rtl/>
        </w:rPr>
        <w:t>יורד.</w:t>
      </w:r>
    </w:p>
    <w:p w:rsidR="009C2B09" w:rsidRPr="0059460E" w:rsidRDefault="009C2B09" w:rsidP="009C2B09">
      <w:pPr>
        <w:pStyle w:val="a1"/>
        <w:bidi/>
        <w:rPr>
          <w:rFonts w:ascii="David" w:hAnsi="David" w:cs="David"/>
          <w:sz w:val="28"/>
          <w:szCs w:val="28"/>
          <w:rtl/>
        </w:rPr>
      </w:pPr>
      <w:r w:rsidRPr="0059460E">
        <w:rPr>
          <w:rFonts w:ascii="David" w:hAnsi="David" w:cs="David"/>
          <w:sz w:val="28"/>
          <w:szCs w:val="28"/>
          <w:rtl/>
        </w:rPr>
        <w:t>נוח</w:t>
      </w:r>
      <w:r w:rsidRPr="0059460E">
        <w:rPr>
          <w:rFonts w:ascii="David" w:eastAsia="David" w:hAnsi="David" w:cs="David"/>
          <w:sz w:val="28"/>
          <w:szCs w:val="28"/>
          <w:rtl/>
        </w:rPr>
        <w:t xml:space="preserve"> </w:t>
      </w:r>
      <w:r w:rsidRPr="0059460E">
        <w:rPr>
          <w:rFonts w:ascii="David" w:hAnsi="David" w:cs="David"/>
          <w:sz w:val="28"/>
          <w:szCs w:val="28"/>
          <w:rtl/>
        </w:rPr>
        <w:t>יותר</w:t>
      </w:r>
      <w:r w:rsidRPr="0059460E">
        <w:rPr>
          <w:rFonts w:ascii="David" w:eastAsia="David" w:hAnsi="David" w:cs="David"/>
          <w:sz w:val="28"/>
          <w:szCs w:val="28"/>
          <w:rtl/>
        </w:rPr>
        <w:t xml:space="preserve"> </w:t>
      </w:r>
      <w:r w:rsidRPr="0059460E">
        <w:rPr>
          <w:rFonts w:ascii="David" w:hAnsi="David" w:cs="David"/>
          <w:sz w:val="28"/>
          <w:szCs w:val="28"/>
          <w:rtl/>
        </w:rPr>
        <w:t>לראות</w:t>
      </w:r>
      <w:r w:rsidRPr="0059460E">
        <w:rPr>
          <w:rFonts w:ascii="David" w:eastAsia="David" w:hAnsi="David" w:cs="David"/>
          <w:sz w:val="28"/>
          <w:szCs w:val="28"/>
          <w:rtl/>
        </w:rPr>
        <w:t xml:space="preserve"> </w:t>
      </w:r>
      <w:r w:rsidRPr="0059460E">
        <w:rPr>
          <w:rFonts w:ascii="David" w:hAnsi="David" w:cs="David"/>
          <w:sz w:val="28"/>
          <w:szCs w:val="28"/>
          <w:rtl/>
        </w:rPr>
        <w:t>זאת</w:t>
      </w:r>
      <w:r w:rsidRPr="0059460E">
        <w:rPr>
          <w:rFonts w:ascii="David" w:eastAsia="David" w:hAnsi="David" w:cs="David"/>
          <w:sz w:val="28"/>
          <w:szCs w:val="28"/>
          <w:rtl/>
        </w:rPr>
        <w:t xml:space="preserve"> </w:t>
      </w:r>
      <w:r w:rsidRPr="0059460E">
        <w:rPr>
          <w:rFonts w:ascii="David" w:hAnsi="David" w:cs="David"/>
          <w:sz w:val="28"/>
          <w:szCs w:val="28"/>
          <w:rtl/>
        </w:rPr>
        <w:t>כאשר</w:t>
      </w:r>
      <w:r w:rsidRPr="0059460E">
        <w:rPr>
          <w:rFonts w:ascii="David" w:eastAsia="David" w:hAnsi="David" w:cs="David"/>
          <w:sz w:val="28"/>
          <w:szCs w:val="28"/>
          <w:rtl/>
        </w:rPr>
        <w:t xml:space="preserve"> </w:t>
      </w:r>
      <w:r w:rsidRPr="0059460E">
        <w:rPr>
          <w:rFonts w:ascii="David" w:hAnsi="David" w:cs="David"/>
          <w:sz w:val="28"/>
          <w:szCs w:val="28"/>
          <w:rtl/>
        </w:rPr>
        <w:t>מתייחסים</w:t>
      </w:r>
      <w:r w:rsidRPr="0059460E">
        <w:rPr>
          <w:rFonts w:ascii="David" w:eastAsia="David" w:hAnsi="David" w:cs="David"/>
          <w:sz w:val="28"/>
          <w:szCs w:val="28"/>
          <w:rtl/>
        </w:rPr>
        <w:t xml:space="preserve"> </w:t>
      </w:r>
      <w:r w:rsidRPr="0059460E">
        <w:rPr>
          <w:rFonts w:ascii="David" w:hAnsi="David" w:cs="David"/>
          <w:sz w:val="28"/>
          <w:szCs w:val="28"/>
          <w:rtl/>
        </w:rPr>
        <w:t>לכל</w:t>
      </w:r>
      <w:r w:rsidRPr="0059460E">
        <w:rPr>
          <w:rFonts w:ascii="David" w:eastAsia="David" w:hAnsi="David" w:cs="David"/>
          <w:sz w:val="28"/>
          <w:szCs w:val="28"/>
          <w:rtl/>
        </w:rPr>
        <w:t xml:space="preserve"> </w:t>
      </w:r>
      <w:r w:rsidRPr="0059460E">
        <w:rPr>
          <w:rFonts w:ascii="David" w:hAnsi="David" w:cs="David"/>
          <w:sz w:val="28"/>
          <w:szCs w:val="28"/>
          <w:rtl/>
        </w:rPr>
        <w:t>היובל</w:t>
      </w:r>
      <w:r w:rsidRPr="0059460E">
        <w:rPr>
          <w:rFonts w:ascii="David" w:eastAsia="David" w:hAnsi="David" w:cs="David"/>
          <w:sz w:val="28"/>
          <w:szCs w:val="28"/>
          <w:rtl/>
        </w:rPr>
        <w:t xml:space="preserve"> </w:t>
      </w:r>
      <w:r w:rsidRPr="0059460E">
        <w:rPr>
          <w:rFonts w:ascii="David" w:hAnsi="David" w:cs="David"/>
          <w:sz w:val="28"/>
          <w:szCs w:val="28"/>
          <w:rtl/>
        </w:rPr>
        <w:t>כאל</w:t>
      </w:r>
      <w:r w:rsidRPr="0059460E">
        <w:rPr>
          <w:rFonts w:ascii="David" w:eastAsia="David" w:hAnsi="David" w:cs="David"/>
          <w:sz w:val="28"/>
          <w:szCs w:val="28"/>
          <w:rtl/>
        </w:rPr>
        <w:t xml:space="preserve"> </w:t>
      </w:r>
      <w:r w:rsidRPr="0059460E">
        <w:rPr>
          <w:rFonts w:ascii="David" w:hAnsi="David" w:cs="David"/>
          <w:sz w:val="28"/>
          <w:szCs w:val="28"/>
          <w:rtl/>
        </w:rPr>
        <w:t>תקופה</w:t>
      </w:r>
      <w:r w:rsidRPr="0059460E">
        <w:rPr>
          <w:rFonts w:ascii="David" w:eastAsia="David" w:hAnsi="David" w:cs="David"/>
          <w:sz w:val="28"/>
          <w:szCs w:val="28"/>
          <w:rtl/>
        </w:rPr>
        <w:t xml:space="preserve"> </w:t>
      </w:r>
      <w:r w:rsidRPr="0059460E">
        <w:rPr>
          <w:rFonts w:ascii="David" w:hAnsi="David" w:cs="David"/>
          <w:sz w:val="28"/>
          <w:szCs w:val="28"/>
          <w:rtl/>
        </w:rPr>
        <w:t>אחת, שבה</w:t>
      </w:r>
      <w:r w:rsidRPr="0059460E">
        <w:rPr>
          <w:rFonts w:ascii="David" w:eastAsia="David" w:hAnsi="David" w:cs="David"/>
          <w:sz w:val="28"/>
          <w:szCs w:val="28"/>
          <w:rtl/>
        </w:rPr>
        <w:t xml:space="preserve"> </w:t>
      </w:r>
      <w:r w:rsidRPr="0059460E">
        <w:rPr>
          <w:rFonts w:ascii="David" w:hAnsi="David" w:cs="David"/>
          <w:sz w:val="28"/>
          <w:szCs w:val="28"/>
          <w:rtl/>
        </w:rPr>
        <w:t>ההסתברות</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כל</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להימכר</w:t>
      </w:r>
      <w:r w:rsidRPr="0059460E">
        <w:rPr>
          <w:rFonts w:ascii="David" w:eastAsia="David" w:hAnsi="David" w:cs="David"/>
          <w:sz w:val="28"/>
          <w:szCs w:val="28"/>
          <w:rtl/>
        </w:rPr>
        <w:t xml:space="preserve"> </w:t>
      </w:r>
      <w:r w:rsidRPr="0059460E">
        <w:rPr>
          <w:rFonts w:ascii="David" w:hAnsi="David" w:cs="David"/>
          <w:sz w:val="28"/>
          <w:szCs w:val="28"/>
          <w:rtl/>
        </w:rPr>
        <w:t>היא</w:t>
      </w:r>
      <w:r w:rsidRPr="0059460E">
        <w:rPr>
          <w:rFonts w:ascii="David" w:eastAsia="David" w:hAnsi="David" w:cs="David"/>
          <w:sz w:val="28"/>
          <w:szCs w:val="28"/>
          <w:rtl/>
        </w:rPr>
        <w:t xml:space="preserve"> </w:t>
      </w:r>
      <w:r w:rsidRPr="0059460E">
        <w:rPr>
          <w:rFonts w:ascii="David" w:hAnsi="David" w:cs="David"/>
          <w:sz w:val="28"/>
          <w:szCs w:val="28"/>
        </w:rPr>
        <w:t>q</w:t>
      </w:r>
      <w:r w:rsidRPr="0059460E">
        <w:rPr>
          <w:rFonts w:ascii="David" w:hAnsi="David" w:cs="David"/>
          <w:sz w:val="28"/>
          <w:szCs w:val="28"/>
          <w:rtl/>
        </w:rPr>
        <w:t>, כאשר</w:t>
      </w:r>
      <w:r w:rsidRPr="0059460E">
        <w:rPr>
          <w:rFonts w:ascii="David" w:eastAsia="David" w:hAnsi="David" w:cs="David"/>
          <w:sz w:val="28"/>
          <w:szCs w:val="28"/>
          <w:rtl/>
        </w:rPr>
        <w:t xml:space="preserve"> </w:t>
      </w:r>
      <w:r w:rsidRPr="0059460E">
        <w:rPr>
          <w:rFonts w:ascii="David" w:hAnsi="David" w:cs="David"/>
          <w:sz w:val="28"/>
          <w:szCs w:val="28"/>
          <w:rtl/>
        </w:rPr>
        <w:t>מתקיים</w:t>
      </w:r>
      <w:r w:rsidRPr="0059460E">
        <w:rPr>
          <w:rFonts w:ascii="David" w:eastAsia="David" w:hAnsi="David" w:cs="David"/>
          <w:sz w:val="28"/>
          <w:szCs w:val="28"/>
          <w:rtl/>
        </w:rPr>
        <w:t xml:space="preserve"> </w:t>
      </w:r>
      <w:r w:rsidRPr="0059460E">
        <w:rPr>
          <w:rFonts w:ascii="David" w:hAnsi="David" w:cs="David"/>
          <w:sz w:val="28"/>
          <w:szCs w:val="28"/>
          <w:rtl/>
        </w:rPr>
        <w:t xml:space="preserve">הקשר:   </w:t>
      </w:r>
      <w:r w:rsidRPr="0059460E">
        <w:rPr>
          <w:rFonts w:ascii="David" w:hAnsi="David" w:cs="David"/>
          <w:sz w:val="28"/>
          <w:szCs w:val="28"/>
        </w:rPr>
        <w:t>q = 1 - (1 - p)</w:t>
      </w:r>
      <w:r w:rsidRPr="0059460E">
        <w:rPr>
          <w:rFonts w:ascii="David" w:hAnsi="David" w:cs="David"/>
          <w:sz w:val="28"/>
          <w:szCs w:val="28"/>
          <w:vertAlign w:val="superscript"/>
        </w:rPr>
        <w:t>50</w:t>
      </w:r>
      <w:r w:rsidRPr="0059460E">
        <w:rPr>
          <w:rFonts w:ascii="David" w:hAnsi="David" w:cs="David"/>
          <w:sz w:val="28"/>
          <w:szCs w:val="28"/>
          <w:vertAlign w:val="superscript"/>
          <w:rtl/>
        </w:rPr>
        <w:t xml:space="preserve"> .</w:t>
      </w:r>
    </w:p>
    <w:p w:rsidR="009C2B09" w:rsidRPr="0059460E" w:rsidRDefault="009C2B09" w:rsidP="009C2B09">
      <w:pPr>
        <w:pStyle w:val="a1"/>
        <w:bidi/>
        <w:rPr>
          <w:sz w:val="28"/>
          <w:szCs w:val="28"/>
        </w:rPr>
      </w:pPr>
      <w:r w:rsidRPr="0059460E">
        <w:rPr>
          <w:rFonts w:ascii="David" w:hAnsi="David" w:cs="David"/>
          <w:sz w:val="28"/>
          <w:szCs w:val="28"/>
          <w:rtl/>
        </w:rPr>
        <w:t>כך</w:t>
      </w:r>
      <w:r w:rsidRPr="0059460E">
        <w:rPr>
          <w:rFonts w:ascii="David" w:eastAsia="David" w:hAnsi="David" w:cs="David"/>
          <w:sz w:val="28"/>
          <w:szCs w:val="28"/>
          <w:rtl/>
        </w:rPr>
        <w:t xml:space="preserve"> </w:t>
      </w:r>
      <w:r w:rsidRPr="0059460E">
        <w:rPr>
          <w:rFonts w:ascii="David" w:hAnsi="David" w:cs="David"/>
          <w:sz w:val="28"/>
          <w:szCs w:val="28"/>
          <w:rtl/>
        </w:rPr>
        <w:t>נראים</w:t>
      </w:r>
      <w:r w:rsidRPr="0059460E">
        <w:rPr>
          <w:rFonts w:ascii="David" w:eastAsia="David" w:hAnsi="David" w:cs="David"/>
          <w:sz w:val="28"/>
          <w:szCs w:val="28"/>
          <w:rtl/>
        </w:rPr>
        <w:t xml:space="preserve"> </w:t>
      </w:r>
      <w:r w:rsidRPr="0059460E">
        <w:rPr>
          <w:rFonts w:ascii="David" w:hAnsi="David" w:cs="David"/>
          <w:sz w:val="28"/>
          <w:szCs w:val="28"/>
          <w:rtl/>
        </w:rPr>
        <w:t>גרפים</w:t>
      </w:r>
      <w:r w:rsidRPr="0059460E">
        <w:rPr>
          <w:rFonts w:ascii="David" w:eastAsia="David" w:hAnsi="David" w:cs="David"/>
          <w:sz w:val="28"/>
          <w:szCs w:val="28"/>
          <w:rtl/>
        </w:rPr>
        <w:t xml:space="preserve"> </w:t>
      </w:r>
      <w:r w:rsidRPr="0059460E">
        <w:rPr>
          <w:rFonts w:ascii="David" w:hAnsi="David" w:cs="David"/>
          <w:sz w:val="28"/>
          <w:szCs w:val="28"/>
          <w:rtl/>
        </w:rPr>
        <w:t>אופייניים; הקו</w:t>
      </w:r>
      <w:r w:rsidRPr="0059460E">
        <w:rPr>
          <w:rFonts w:ascii="David" w:eastAsia="David" w:hAnsi="David" w:cs="David"/>
          <w:sz w:val="28"/>
          <w:szCs w:val="28"/>
          <w:rtl/>
        </w:rPr>
        <w:t xml:space="preserve"> </w:t>
      </w:r>
      <w:r w:rsidRPr="0059460E">
        <w:rPr>
          <w:rFonts w:ascii="David" w:hAnsi="David" w:cs="David"/>
          <w:sz w:val="28"/>
          <w:szCs w:val="28"/>
          <w:rtl/>
        </w:rPr>
        <w:t>מציין</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מספר</w:t>
      </w:r>
      <w:r w:rsidRPr="0059460E">
        <w:rPr>
          <w:rFonts w:ascii="David" w:eastAsia="David" w:hAnsi="David" w:cs="David"/>
          <w:sz w:val="28"/>
          <w:szCs w:val="28"/>
          <w:rtl/>
        </w:rPr>
        <w:t xml:space="preserve"> </w:t>
      </w:r>
      <w:r w:rsidRPr="0059460E">
        <w:rPr>
          <w:rFonts w:ascii="David" w:hAnsi="David" w:cs="David"/>
          <w:sz w:val="28"/>
          <w:szCs w:val="28"/>
          <w:rtl/>
        </w:rPr>
        <w:t>חסרי</w:t>
      </w:r>
      <w:r w:rsidRPr="0059460E">
        <w:rPr>
          <w:rFonts w:ascii="David" w:eastAsia="David" w:hAnsi="David" w:cs="David"/>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בהדמיה, והנקודות</w:t>
      </w:r>
      <w:r w:rsidRPr="0059460E">
        <w:rPr>
          <w:rFonts w:ascii="David" w:eastAsia="David" w:hAnsi="David" w:cs="David"/>
          <w:sz w:val="28"/>
          <w:szCs w:val="28"/>
          <w:rtl/>
        </w:rPr>
        <w:t xml:space="preserve"> </w:t>
      </w:r>
      <w:r w:rsidRPr="0059460E">
        <w:rPr>
          <w:rFonts w:ascii="David" w:hAnsi="David" w:cs="David"/>
          <w:sz w:val="28"/>
          <w:szCs w:val="28"/>
          <w:rtl/>
        </w:rPr>
        <w:t>מציינות</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מספר</w:t>
      </w:r>
      <w:r w:rsidRPr="0059460E">
        <w:rPr>
          <w:rFonts w:ascii="David" w:eastAsia="David" w:hAnsi="David" w:cs="David"/>
          <w:sz w:val="28"/>
          <w:szCs w:val="28"/>
          <w:rtl/>
        </w:rPr>
        <w:t xml:space="preserve"> </w:t>
      </w:r>
      <w:r w:rsidRPr="0059460E">
        <w:rPr>
          <w:rFonts w:ascii="David" w:hAnsi="David" w:cs="David"/>
          <w:sz w:val="28"/>
          <w:szCs w:val="28"/>
          <w:rtl/>
        </w:rPr>
        <w:t>חסרי</w:t>
      </w:r>
      <w:r w:rsidRPr="0059460E">
        <w:rPr>
          <w:rFonts w:ascii="David" w:eastAsia="David" w:hAnsi="David" w:cs="David"/>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התיאורטי, לפי</w:t>
      </w:r>
      <w:r w:rsidRPr="0059460E">
        <w:rPr>
          <w:rFonts w:ascii="David" w:eastAsia="David" w:hAnsi="David" w:cs="David"/>
          <w:sz w:val="28"/>
          <w:szCs w:val="28"/>
          <w:rtl/>
        </w:rPr>
        <w:t xml:space="preserve"> </w:t>
      </w:r>
      <w:r w:rsidRPr="0059460E">
        <w:rPr>
          <w:rFonts w:ascii="David" w:hAnsi="David" w:cs="David"/>
          <w:sz w:val="28"/>
          <w:szCs w:val="28"/>
          <w:rtl/>
        </w:rPr>
        <w:t>נוסחת</w:t>
      </w:r>
      <w:r w:rsidRPr="0059460E">
        <w:rPr>
          <w:rFonts w:ascii="David" w:eastAsia="David" w:hAnsi="David" w:cs="David"/>
          <w:sz w:val="28"/>
          <w:szCs w:val="28"/>
          <w:rtl/>
        </w:rPr>
        <w:t xml:space="preserve"> </w:t>
      </w:r>
      <w:r w:rsidRPr="0059460E">
        <w:rPr>
          <w:rFonts w:ascii="David" w:hAnsi="David" w:cs="David"/>
          <w:sz w:val="28"/>
          <w:szCs w:val="28"/>
          <w:rtl/>
        </w:rPr>
        <w:t>הקירוב</w:t>
      </w:r>
      <w:r w:rsidRPr="0059460E">
        <w:rPr>
          <w:rFonts w:ascii="David" w:eastAsia="David" w:hAnsi="David" w:cs="David"/>
          <w:sz w:val="28"/>
          <w:szCs w:val="28"/>
          <w:rtl/>
        </w:rPr>
        <w:t xml:space="preserve"> </w:t>
      </w:r>
      <w:r w:rsidRPr="0059460E">
        <w:rPr>
          <w:rFonts w:ascii="David" w:hAnsi="David" w:cs="David"/>
          <w:sz w:val="28"/>
          <w:szCs w:val="28"/>
          <w:rtl/>
        </w:rPr>
        <w:t>מסעיף</w:t>
      </w:r>
      <w:r w:rsidRPr="0059460E">
        <w:rPr>
          <w:rFonts w:ascii="David" w:eastAsia="David" w:hAnsi="David" w:cs="David"/>
          <w:sz w:val="28"/>
          <w:szCs w:val="28"/>
          <w:rtl/>
        </w:rPr>
        <w:t xml:space="preserve"> </w:t>
      </w:r>
      <w:r w:rsidRPr="0059460E">
        <w:rPr>
          <w:rFonts w:ascii="David" w:hAnsi="David" w:cs="David"/>
          <w:sz w:val="28"/>
          <w:szCs w:val="28"/>
          <w:rtl/>
        </w:rPr>
        <w:t>ג:</w:t>
      </w:r>
    </w:p>
    <w:tbl>
      <w:tblPr>
        <w:tblW w:w="0" w:type="auto"/>
        <w:tblLayout w:type="fixed"/>
        <w:tblCellMar>
          <w:left w:w="0" w:type="dxa"/>
          <w:right w:w="0" w:type="dxa"/>
        </w:tblCellMar>
        <w:tblLook w:val="0000" w:firstRow="0" w:lastRow="0" w:firstColumn="0" w:lastColumn="0" w:noHBand="0" w:noVBand="0"/>
      </w:tblPr>
      <w:tblGrid>
        <w:gridCol w:w="4818"/>
        <w:gridCol w:w="4820"/>
      </w:tblGrid>
      <w:tr w:rsidR="009C2B09" w:rsidRPr="00A90D62" w:rsidTr="00685392">
        <w:tc>
          <w:tcPr>
            <w:tcW w:w="4818" w:type="dxa"/>
            <w:shd w:val="clear" w:color="auto" w:fill="auto"/>
          </w:tcPr>
          <w:p w:rsidR="009C2B09" w:rsidRPr="0059460E" w:rsidRDefault="00D4588B" w:rsidP="00685392">
            <w:pPr>
              <w:pStyle w:val="afd"/>
              <w:bidi/>
              <w:snapToGrid w:val="0"/>
              <w:jc w:val="center"/>
              <w:rPr>
                <w:rFonts w:ascii="David" w:hAnsi="David" w:cs="David"/>
                <w:sz w:val="28"/>
                <w:szCs w:val="28"/>
              </w:rPr>
            </w:pPr>
            <w:r>
              <w:rPr>
                <w:rFonts w:ascii="David" w:hAnsi="David" w:cs="David"/>
                <w:noProof/>
                <w:sz w:val="28"/>
                <w:szCs w:val="28"/>
                <w:rtl/>
                <w:lang w:eastAsia="en-US"/>
              </w:rPr>
              <w:lastRenderedPageBreak/>
              <w:drawing>
                <wp:inline distT="0" distB="0" distL="0" distR="0" wp14:anchorId="32A86DCD" wp14:editId="028929F8">
                  <wp:extent cx="2152650" cy="168783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52650" cy="1687830"/>
                          </a:xfrm>
                          <a:prstGeom prst="rect">
                            <a:avLst/>
                          </a:prstGeom>
                          <a:solidFill>
                            <a:srgbClr val="FFFFFF"/>
                          </a:solidFill>
                          <a:ln>
                            <a:noFill/>
                          </a:ln>
                        </pic:spPr>
                      </pic:pic>
                    </a:graphicData>
                  </a:graphic>
                </wp:inline>
              </w:drawing>
            </w:r>
          </w:p>
          <w:p w:rsidR="009C2B09" w:rsidRPr="0059460E" w:rsidRDefault="009C2B09" w:rsidP="00685392">
            <w:pPr>
              <w:pStyle w:val="afd"/>
              <w:bidi/>
              <w:jc w:val="center"/>
              <w:rPr>
                <w:rFonts w:asciiTheme="minorHAnsi" w:hAnsiTheme="minorHAnsi"/>
                <w:sz w:val="28"/>
                <w:szCs w:val="28"/>
              </w:rPr>
            </w:pPr>
            <w:r w:rsidRPr="0059460E">
              <w:rPr>
                <w:rFonts w:ascii="David" w:hAnsi="David" w:cs="David"/>
                <w:sz w:val="28"/>
                <w:szCs w:val="28"/>
              </w:rPr>
              <w:t>p = 0.01, q = 0.39</w:t>
            </w:r>
          </w:p>
        </w:tc>
        <w:tc>
          <w:tcPr>
            <w:tcW w:w="4820" w:type="dxa"/>
            <w:shd w:val="clear" w:color="auto" w:fill="auto"/>
          </w:tcPr>
          <w:p w:rsidR="009C2B09" w:rsidRPr="0059460E" w:rsidRDefault="00D4588B" w:rsidP="00685392">
            <w:pPr>
              <w:pStyle w:val="afd"/>
              <w:bidi/>
              <w:snapToGrid w:val="0"/>
              <w:jc w:val="center"/>
              <w:rPr>
                <w:rFonts w:ascii="David" w:hAnsi="David" w:cs="David"/>
                <w:sz w:val="28"/>
                <w:szCs w:val="28"/>
              </w:rPr>
            </w:pPr>
            <w:r>
              <w:rPr>
                <w:noProof/>
                <w:sz w:val="28"/>
                <w:szCs w:val="28"/>
                <w:rtl/>
                <w:lang w:eastAsia="en-US"/>
              </w:rPr>
              <w:drawing>
                <wp:inline distT="0" distB="0" distL="0" distR="0" wp14:anchorId="631BB00F" wp14:editId="383E2CA8">
                  <wp:extent cx="2152650" cy="168783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52650" cy="1687830"/>
                          </a:xfrm>
                          <a:prstGeom prst="rect">
                            <a:avLst/>
                          </a:prstGeom>
                          <a:solidFill>
                            <a:srgbClr val="FFFFFF"/>
                          </a:solidFill>
                          <a:ln>
                            <a:noFill/>
                          </a:ln>
                        </pic:spPr>
                      </pic:pic>
                    </a:graphicData>
                  </a:graphic>
                </wp:inline>
              </w:drawing>
            </w:r>
          </w:p>
          <w:p w:rsidR="009C2B09" w:rsidRPr="0059460E" w:rsidRDefault="009C2B09" w:rsidP="00685392">
            <w:pPr>
              <w:pStyle w:val="afd"/>
              <w:bidi/>
              <w:jc w:val="center"/>
              <w:rPr>
                <w:sz w:val="28"/>
                <w:szCs w:val="28"/>
                <w:rtl/>
              </w:rPr>
            </w:pPr>
            <w:r w:rsidRPr="0059460E">
              <w:rPr>
                <w:rFonts w:ascii="David" w:hAnsi="David" w:cs="David"/>
                <w:sz w:val="28"/>
                <w:szCs w:val="28"/>
              </w:rPr>
              <w:t>p = 0.1, q = 0.99</w:t>
            </w:r>
          </w:p>
        </w:tc>
      </w:tr>
    </w:tbl>
    <w:p w:rsidR="009C2B09" w:rsidRPr="0059460E" w:rsidRDefault="009C2B09" w:rsidP="009C2B09">
      <w:pPr>
        <w:pStyle w:val="a1"/>
        <w:bidi/>
        <w:rPr>
          <w:sz w:val="28"/>
          <w:szCs w:val="28"/>
          <w:rtl/>
        </w:rPr>
      </w:pPr>
    </w:p>
    <w:p w:rsidR="009C2B09" w:rsidRPr="0059460E" w:rsidRDefault="009C2B09" w:rsidP="009C2B09">
      <w:pPr>
        <w:pStyle w:val="a1"/>
        <w:bidi/>
        <w:rPr>
          <w:rFonts w:ascii="David" w:hAnsi="David" w:cs="David"/>
          <w:sz w:val="28"/>
          <w:szCs w:val="28"/>
          <w:rtl/>
        </w:rPr>
      </w:pPr>
      <w:r w:rsidRPr="0059460E">
        <w:rPr>
          <w:rFonts w:ascii="David" w:hAnsi="David" w:cs="David"/>
          <w:sz w:val="28"/>
          <w:szCs w:val="28"/>
          <w:rtl/>
        </w:rPr>
        <w:t>ניתן</w:t>
      </w:r>
      <w:r w:rsidRPr="0059460E">
        <w:rPr>
          <w:rFonts w:ascii="David" w:eastAsia="David" w:hAnsi="David" w:cs="David"/>
          <w:sz w:val="28"/>
          <w:szCs w:val="28"/>
          <w:rtl/>
        </w:rPr>
        <w:t xml:space="preserve"> </w:t>
      </w:r>
      <w:r w:rsidRPr="0059460E">
        <w:rPr>
          <w:rFonts w:ascii="David" w:hAnsi="David" w:cs="David"/>
          <w:sz w:val="28"/>
          <w:szCs w:val="28"/>
          <w:rtl/>
        </w:rPr>
        <w:t>לראות, שעבור</w:t>
      </w:r>
      <w:r w:rsidRPr="0059460E">
        <w:rPr>
          <w:rFonts w:ascii="David" w:eastAsia="David" w:hAnsi="David" w:cs="David"/>
          <w:sz w:val="28"/>
          <w:szCs w:val="28"/>
          <w:rtl/>
        </w:rPr>
        <w:t xml:space="preserve"> </w:t>
      </w:r>
      <w:r w:rsidRPr="0059460E">
        <w:rPr>
          <w:rFonts w:ascii="David" w:hAnsi="David" w:cs="David"/>
          <w:sz w:val="28"/>
          <w:szCs w:val="28"/>
        </w:rPr>
        <w:t>q=0.99</w:t>
      </w:r>
      <w:r w:rsidRPr="0059460E">
        <w:rPr>
          <w:rFonts w:ascii="David" w:hAnsi="David" w:cs="David"/>
          <w:sz w:val="28"/>
          <w:szCs w:val="28"/>
          <w:rtl/>
        </w:rPr>
        <w:t>, נוסחת</w:t>
      </w:r>
      <w:r w:rsidRPr="0059460E">
        <w:rPr>
          <w:rFonts w:ascii="David" w:eastAsia="David" w:hAnsi="David" w:cs="David"/>
          <w:sz w:val="28"/>
          <w:szCs w:val="28"/>
          <w:rtl/>
        </w:rPr>
        <w:t xml:space="preserve"> </w:t>
      </w:r>
      <w:r w:rsidRPr="0059460E">
        <w:rPr>
          <w:rFonts w:ascii="David" w:hAnsi="David" w:cs="David"/>
          <w:sz w:val="28"/>
          <w:szCs w:val="28"/>
          <w:rtl/>
        </w:rPr>
        <w:t>הקירוב</w:t>
      </w:r>
      <w:r w:rsidRPr="0059460E">
        <w:rPr>
          <w:rFonts w:ascii="David" w:eastAsia="David" w:hAnsi="David" w:cs="David"/>
          <w:sz w:val="28"/>
          <w:szCs w:val="28"/>
          <w:rtl/>
        </w:rPr>
        <w:t xml:space="preserve"> </w:t>
      </w:r>
      <w:r w:rsidRPr="0059460E">
        <w:rPr>
          <w:rFonts w:ascii="David" w:hAnsi="David" w:cs="David"/>
          <w:sz w:val="28"/>
          <w:szCs w:val="28"/>
          <w:rtl/>
        </w:rPr>
        <w:t>אכן</w:t>
      </w:r>
      <w:r w:rsidRPr="0059460E">
        <w:rPr>
          <w:rFonts w:ascii="David" w:eastAsia="David" w:hAnsi="David" w:cs="David"/>
          <w:sz w:val="28"/>
          <w:szCs w:val="28"/>
          <w:rtl/>
        </w:rPr>
        <w:t xml:space="preserve"> </w:t>
      </w:r>
      <w:r w:rsidRPr="0059460E">
        <w:rPr>
          <w:rFonts w:ascii="David" w:hAnsi="David" w:cs="David"/>
          <w:sz w:val="28"/>
          <w:szCs w:val="28"/>
          <w:rtl/>
        </w:rPr>
        <w:t>נותנת</w:t>
      </w:r>
      <w:r w:rsidRPr="0059460E">
        <w:rPr>
          <w:rFonts w:ascii="David" w:eastAsia="David" w:hAnsi="David" w:cs="David"/>
          <w:sz w:val="28"/>
          <w:szCs w:val="28"/>
          <w:rtl/>
        </w:rPr>
        <w:t xml:space="preserve"> </w:t>
      </w:r>
      <w:r w:rsidRPr="0059460E">
        <w:rPr>
          <w:rFonts w:ascii="David" w:hAnsi="David" w:cs="David"/>
          <w:sz w:val="28"/>
          <w:szCs w:val="28"/>
          <w:rtl/>
        </w:rPr>
        <w:t>תוצאות</w:t>
      </w:r>
      <w:r w:rsidRPr="0059460E">
        <w:rPr>
          <w:rFonts w:ascii="David" w:eastAsia="David" w:hAnsi="David" w:cs="David"/>
          <w:sz w:val="28"/>
          <w:szCs w:val="28"/>
          <w:rtl/>
        </w:rPr>
        <w:t xml:space="preserve"> </w:t>
      </w:r>
      <w:r w:rsidRPr="0059460E">
        <w:rPr>
          <w:rFonts w:ascii="David" w:hAnsi="David" w:cs="David"/>
          <w:sz w:val="28"/>
          <w:szCs w:val="28"/>
          <w:rtl/>
        </w:rPr>
        <w:t>קרובות</w:t>
      </w:r>
      <w:r w:rsidRPr="0059460E">
        <w:rPr>
          <w:rFonts w:ascii="David" w:eastAsia="David" w:hAnsi="David" w:cs="David"/>
          <w:sz w:val="28"/>
          <w:szCs w:val="28"/>
          <w:rtl/>
        </w:rPr>
        <w:t xml:space="preserve"> </w:t>
      </w:r>
      <w:r w:rsidRPr="0059460E">
        <w:rPr>
          <w:rFonts w:ascii="David" w:hAnsi="David" w:cs="David"/>
          <w:sz w:val="28"/>
          <w:szCs w:val="28"/>
          <w:rtl/>
        </w:rPr>
        <w:t>מא</w:t>
      </w:r>
      <w:r w:rsidR="00A76878">
        <w:rPr>
          <w:rFonts w:ascii="David" w:hAnsi="David" w:cs="David" w:hint="cs"/>
          <w:sz w:val="28"/>
          <w:szCs w:val="28"/>
          <w:rtl/>
        </w:rPr>
        <w:t>ו</w:t>
      </w:r>
      <w:r w:rsidRPr="0059460E">
        <w:rPr>
          <w:rFonts w:ascii="David" w:hAnsi="David" w:cs="David"/>
          <w:sz w:val="28"/>
          <w:szCs w:val="28"/>
          <w:rtl/>
        </w:rPr>
        <w:t>ד</w:t>
      </w:r>
      <w:r w:rsidRPr="0059460E">
        <w:rPr>
          <w:rFonts w:ascii="David" w:eastAsia="David" w:hAnsi="David" w:cs="David"/>
          <w:sz w:val="28"/>
          <w:szCs w:val="28"/>
          <w:rtl/>
        </w:rPr>
        <w:t xml:space="preserve"> </w:t>
      </w:r>
      <w:r w:rsidRPr="0059460E">
        <w:rPr>
          <w:rFonts w:ascii="David" w:hAnsi="David" w:cs="David"/>
          <w:sz w:val="28"/>
          <w:szCs w:val="28"/>
          <w:rtl/>
        </w:rPr>
        <w:t>להדמיה</w:t>
      </w:r>
      <w:r w:rsidRPr="0059460E">
        <w:rPr>
          <w:rFonts w:ascii="David" w:eastAsia="David" w:hAnsi="David" w:cs="David"/>
          <w:sz w:val="28"/>
          <w:szCs w:val="28"/>
          <w:rtl/>
        </w:rPr>
        <w:t xml:space="preserve"> </w:t>
      </w:r>
      <w:r w:rsidRPr="0059460E">
        <w:rPr>
          <w:rFonts w:ascii="David" w:hAnsi="David" w:cs="David"/>
          <w:sz w:val="28"/>
          <w:szCs w:val="28"/>
          <w:rtl/>
        </w:rPr>
        <w:t>הממוחשבת</w:t>
      </w:r>
      <w:r w:rsidRPr="0059460E">
        <w:rPr>
          <w:rFonts w:ascii="David" w:eastAsia="David" w:hAnsi="David" w:cs="David"/>
          <w:sz w:val="28"/>
          <w:szCs w:val="28"/>
          <w:rtl/>
        </w:rPr>
        <w:t xml:space="preserve"> </w:t>
      </w:r>
      <w:r w:rsidRPr="0059460E">
        <w:rPr>
          <w:rFonts w:ascii="David" w:hAnsi="David" w:cs="David"/>
          <w:sz w:val="28"/>
          <w:szCs w:val="28"/>
          <w:rtl/>
        </w:rPr>
        <w:t>(זכרו</w:t>
      </w:r>
      <w:r w:rsidRPr="0059460E">
        <w:rPr>
          <w:rFonts w:ascii="David" w:eastAsia="David" w:hAnsi="David" w:cs="David"/>
          <w:sz w:val="28"/>
          <w:szCs w:val="28"/>
          <w:rtl/>
        </w:rPr>
        <w:t xml:space="preserve"> </w:t>
      </w:r>
      <w:r w:rsidRPr="0059460E">
        <w:rPr>
          <w:rFonts w:ascii="David" w:hAnsi="David" w:cs="David"/>
          <w:sz w:val="28"/>
          <w:szCs w:val="28"/>
          <w:rtl/>
        </w:rPr>
        <w:t>שנוסחה</w:t>
      </w:r>
      <w:r w:rsidRPr="0059460E">
        <w:rPr>
          <w:rFonts w:ascii="David" w:eastAsia="David" w:hAnsi="David" w:cs="David"/>
          <w:sz w:val="28"/>
          <w:szCs w:val="28"/>
          <w:rtl/>
        </w:rPr>
        <w:t xml:space="preserve"> </w:t>
      </w:r>
      <w:r w:rsidRPr="0059460E">
        <w:rPr>
          <w:rFonts w:ascii="David" w:hAnsi="David" w:cs="David"/>
          <w:sz w:val="28"/>
          <w:szCs w:val="28"/>
          <w:rtl/>
        </w:rPr>
        <w:t>זו</w:t>
      </w:r>
      <w:r w:rsidRPr="0059460E">
        <w:rPr>
          <w:rFonts w:ascii="David" w:eastAsia="David" w:hAnsi="David" w:cs="David"/>
          <w:sz w:val="28"/>
          <w:szCs w:val="28"/>
          <w:rtl/>
        </w:rPr>
        <w:t xml:space="preserve"> </w:t>
      </w:r>
      <w:r w:rsidRPr="0059460E">
        <w:rPr>
          <w:rFonts w:ascii="David" w:hAnsi="David" w:cs="David"/>
          <w:sz w:val="28"/>
          <w:szCs w:val="28"/>
          <w:rtl/>
        </w:rPr>
        <w:t>חושבה</w:t>
      </w:r>
      <w:r w:rsidRPr="0059460E">
        <w:rPr>
          <w:rFonts w:ascii="David" w:eastAsia="David" w:hAnsi="David" w:cs="David"/>
          <w:sz w:val="28"/>
          <w:szCs w:val="28"/>
          <w:rtl/>
        </w:rPr>
        <w:t xml:space="preserve"> </w:t>
      </w:r>
      <w:r w:rsidRPr="0059460E">
        <w:rPr>
          <w:rFonts w:ascii="David" w:hAnsi="David" w:cs="David"/>
          <w:sz w:val="28"/>
          <w:szCs w:val="28"/>
          <w:rtl/>
        </w:rPr>
        <w:t>תחת</w:t>
      </w:r>
      <w:r w:rsidRPr="0059460E">
        <w:rPr>
          <w:rFonts w:ascii="David" w:eastAsia="David" w:hAnsi="David" w:cs="David"/>
          <w:sz w:val="28"/>
          <w:szCs w:val="28"/>
          <w:rtl/>
        </w:rPr>
        <w:t xml:space="preserve"> </w:t>
      </w:r>
      <w:r w:rsidRPr="0059460E">
        <w:rPr>
          <w:rFonts w:ascii="David" w:hAnsi="David" w:cs="David"/>
          <w:sz w:val="28"/>
          <w:szCs w:val="28"/>
          <w:rtl/>
        </w:rPr>
        <w:t>ההנחה</w:t>
      </w:r>
      <w:r w:rsidRPr="0059460E">
        <w:rPr>
          <w:rFonts w:ascii="David" w:eastAsia="David" w:hAnsi="David" w:cs="David"/>
          <w:sz w:val="28"/>
          <w:szCs w:val="28"/>
          <w:rtl/>
        </w:rPr>
        <w:t xml:space="preserve"> </w:t>
      </w:r>
      <w:r w:rsidRPr="0059460E">
        <w:rPr>
          <w:rFonts w:ascii="David" w:hAnsi="David" w:cs="David"/>
          <w:sz w:val="28"/>
          <w:szCs w:val="28"/>
          <w:rtl/>
        </w:rPr>
        <w:t>שכל</w:t>
      </w:r>
      <w:r w:rsidRPr="0059460E">
        <w:rPr>
          <w:rFonts w:ascii="David" w:eastAsia="David" w:hAnsi="David" w:cs="David"/>
          <w:sz w:val="28"/>
          <w:szCs w:val="28"/>
          <w:rtl/>
        </w:rPr>
        <w:t xml:space="preserve"> </w:t>
      </w:r>
      <w:r w:rsidRPr="0059460E">
        <w:rPr>
          <w:rFonts w:ascii="David" w:hAnsi="David" w:cs="David"/>
          <w:sz w:val="28"/>
          <w:szCs w:val="28"/>
          <w:rtl/>
        </w:rPr>
        <w:t>הקרקעות</w:t>
      </w:r>
      <w:r w:rsidRPr="0059460E">
        <w:rPr>
          <w:rFonts w:ascii="David" w:eastAsia="David" w:hAnsi="David" w:cs="David"/>
          <w:sz w:val="28"/>
          <w:szCs w:val="28"/>
          <w:rtl/>
        </w:rPr>
        <w:t xml:space="preserve"> </w:t>
      </w:r>
      <w:r w:rsidRPr="0059460E">
        <w:rPr>
          <w:rFonts w:ascii="David" w:hAnsi="David" w:cs="David"/>
          <w:sz w:val="28"/>
          <w:szCs w:val="28"/>
          <w:rtl/>
        </w:rPr>
        <w:t>נמכרות, כלומר</w:t>
      </w:r>
      <w:r w:rsidRPr="0059460E">
        <w:rPr>
          <w:rFonts w:ascii="David" w:eastAsia="David" w:hAnsi="David" w:cs="David"/>
          <w:sz w:val="28"/>
          <w:szCs w:val="28"/>
          <w:rtl/>
        </w:rPr>
        <w:t xml:space="preserve"> </w:t>
      </w:r>
      <w:r w:rsidRPr="0059460E">
        <w:rPr>
          <w:rFonts w:ascii="David" w:hAnsi="David" w:cs="David"/>
          <w:sz w:val="28"/>
          <w:szCs w:val="28"/>
        </w:rPr>
        <w:t>q=1</w:t>
      </w:r>
      <w:r w:rsidRPr="0059460E">
        <w:rPr>
          <w:rFonts w:ascii="David" w:hAnsi="David" w:cs="David"/>
          <w:sz w:val="28"/>
          <w:szCs w:val="28"/>
          <w:rtl/>
        </w:rPr>
        <w:t>). עבור</w:t>
      </w:r>
      <w:r w:rsidRPr="0059460E">
        <w:rPr>
          <w:rFonts w:ascii="David" w:eastAsia="David" w:hAnsi="David" w:cs="David"/>
          <w:sz w:val="28"/>
          <w:szCs w:val="28"/>
          <w:rtl/>
        </w:rPr>
        <w:t xml:space="preserve"> </w:t>
      </w:r>
      <w:r w:rsidRPr="0059460E">
        <w:rPr>
          <w:rFonts w:ascii="David" w:hAnsi="David" w:cs="David"/>
          <w:sz w:val="28"/>
          <w:szCs w:val="28"/>
        </w:rPr>
        <w:t>q=0.39</w:t>
      </w:r>
      <w:r w:rsidRPr="0059460E">
        <w:rPr>
          <w:rFonts w:ascii="David" w:hAnsi="David" w:cs="David"/>
          <w:sz w:val="28"/>
          <w:szCs w:val="28"/>
          <w:rtl/>
        </w:rPr>
        <w:t>, קצב</w:t>
      </w:r>
      <w:r w:rsidRPr="0059460E">
        <w:rPr>
          <w:rFonts w:ascii="David" w:eastAsia="David" w:hAnsi="David" w:cs="David"/>
          <w:sz w:val="28"/>
          <w:szCs w:val="28"/>
          <w:rtl/>
        </w:rPr>
        <w:t xml:space="preserve"> </w:t>
      </w:r>
      <w:r w:rsidRPr="0059460E">
        <w:rPr>
          <w:rFonts w:ascii="David" w:hAnsi="David" w:cs="David"/>
          <w:sz w:val="28"/>
          <w:szCs w:val="28"/>
          <w:rtl/>
        </w:rPr>
        <w:t>הירידה</w:t>
      </w:r>
      <w:r w:rsidRPr="0059460E">
        <w:rPr>
          <w:rFonts w:ascii="David" w:eastAsia="David" w:hAnsi="David" w:cs="David"/>
          <w:sz w:val="28"/>
          <w:szCs w:val="28"/>
          <w:rtl/>
        </w:rPr>
        <w:t xml:space="preserve"> </w:t>
      </w:r>
      <w:r w:rsidRPr="0059460E">
        <w:rPr>
          <w:rFonts w:ascii="David" w:hAnsi="David" w:cs="David"/>
          <w:sz w:val="28"/>
          <w:szCs w:val="28"/>
          <w:rtl/>
        </w:rPr>
        <w:t>במספר</w:t>
      </w:r>
      <w:r w:rsidRPr="0059460E">
        <w:rPr>
          <w:rFonts w:ascii="David" w:eastAsia="David" w:hAnsi="David" w:cs="David"/>
          <w:sz w:val="28"/>
          <w:szCs w:val="28"/>
          <w:rtl/>
        </w:rPr>
        <w:t xml:space="preserve"> </w:t>
      </w:r>
      <w:r w:rsidRPr="0059460E">
        <w:rPr>
          <w:rFonts w:ascii="David" w:hAnsi="David" w:cs="David"/>
          <w:sz w:val="28"/>
          <w:szCs w:val="28"/>
          <w:rtl/>
        </w:rPr>
        <w:t>חסרי</w:t>
      </w:r>
      <w:r w:rsidRPr="0059460E">
        <w:rPr>
          <w:rFonts w:ascii="David" w:eastAsia="David" w:hAnsi="David" w:cs="David"/>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הוא, כצפוי, אטי</w:t>
      </w:r>
      <w:r w:rsidRPr="0059460E">
        <w:rPr>
          <w:rFonts w:ascii="David" w:eastAsia="David" w:hAnsi="David" w:cs="David"/>
          <w:sz w:val="28"/>
          <w:szCs w:val="28"/>
          <w:rtl/>
        </w:rPr>
        <w:t xml:space="preserve"> </w:t>
      </w:r>
      <w:r w:rsidRPr="0059460E">
        <w:rPr>
          <w:rFonts w:ascii="David" w:hAnsi="David" w:cs="David"/>
          <w:sz w:val="28"/>
          <w:szCs w:val="28"/>
          <w:rtl/>
        </w:rPr>
        <w:t>יותר: ככל</w:t>
      </w:r>
      <w:r w:rsidRPr="0059460E">
        <w:rPr>
          <w:rFonts w:ascii="David" w:eastAsia="David" w:hAnsi="David" w:cs="David"/>
          <w:sz w:val="28"/>
          <w:szCs w:val="28"/>
          <w:rtl/>
        </w:rPr>
        <w:t xml:space="preserve"> </w:t>
      </w:r>
      <w:r w:rsidRPr="0059460E">
        <w:rPr>
          <w:rFonts w:ascii="David" w:hAnsi="David" w:cs="David"/>
          <w:sz w:val="28"/>
          <w:szCs w:val="28"/>
          <w:rtl/>
        </w:rPr>
        <w:t>שפחות</w:t>
      </w:r>
      <w:r w:rsidRPr="0059460E">
        <w:rPr>
          <w:rFonts w:ascii="David" w:eastAsia="David" w:hAnsi="David" w:cs="David"/>
          <w:sz w:val="28"/>
          <w:szCs w:val="28"/>
          <w:rtl/>
        </w:rPr>
        <w:t xml:space="preserve"> </w:t>
      </w:r>
      <w:r w:rsidRPr="0059460E">
        <w:rPr>
          <w:rFonts w:ascii="David" w:hAnsi="David" w:cs="David"/>
          <w:sz w:val="28"/>
          <w:szCs w:val="28"/>
          <w:rtl/>
        </w:rPr>
        <w:t>נחלות</w:t>
      </w:r>
      <w:r w:rsidRPr="0059460E">
        <w:rPr>
          <w:rFonts w:ascii="David" w:eastAsia="David" w:hAnsi="David" w:cs="David"/>
          <w:sz w:val="28"/>
          <w:szCs w:val="28"/>
          <w:rtl/>
        </w:rPr>
        <w:t xml:space="preserve"> </w:t>
      </w:r>
      <w:r w:rsidRPr="0059460E">
        <w:rPr>
          <w:rFonts w:ascii="David" w:hAnsi="David" w:cs="David"/>
          <w:sz w:val="28"/>
          <w:szCs w:val="28"/>
          <w:rtl/>
        </w:rPr>
        <w:t>נמכרות, יש</w:t>
      </w:r>
      <w:r w:rsidRPr="0059460E">
        <w:rPr>
          <w:rFonts w:ascii="David" w:eastAsia="David" w:hAnsi="David" w:cs="David"/>
          <w:sz w:val="28"/>
          <w:szCs w:val="28"/>
          <w:rtl/>
        </w:rPr>
        <w:t xml:space="preserve"> </w:t>
      </w:r>
      <w:r w:rsidRPr="0059460E">
        <w:rPr>
          <w:rFonts w:ascii="David" w:hAnsi="David" w:cs="David"/>
          <w:sz w:val="28"/>
          <w:szCs w:val="28"/>
          <w:rtl/>
        </w:rPr>
        <w:t>פחות</w:t>
      </w:r>
      <w:r w:rsidRPr="0059460E">
        <w:rPr>
          <w:rFonts w:ascii="David" w:eastAsia="David" w:hAnsi="David" w:cs="David"/>
          <w:sz w:val="28"/>
          <w:szCs w:val="28"/>
          <w:rtl/>
        </w:rPr>
        <w:t xml:space="preserve"> </w:t>
      </w:r>
      <w:r w:rsidRPr="0059460E">
        <w:rPr>
          <w:rFonts w:ascii="David" w:hAnsi="David" w:cs="David"/>
          <w:sz w:val="28"/>
          <w:szCs w:val="28"/>
          <w:rtl/>
        </w:rPr>
        <w:t>סיכוי</w:t>
      </w:r>
      <w:r w:rsidRPr="0059460E">
        <w:rPr>
          <w:rFonts w:ascii="David" w:eastAsia="David" w:hAnsi="David" w:cs="David"/>
          <w:sz w:val="28"/>
          <w:szCs w:val="28"/>
          <w:rtl/>
        </w:rPr>
        <w:t xml:space="preserve"> </w:t>
      </w:r>
      <w:r w:rsidRPr="0059460E">
        <w:rPr>
          <w:rFonts w:ascii="David" w:hAnsi="David" w:cs="David"/>
          <w:sz w:val="28"/>
          <w:szCs w:val="28"/>
          <w:rtl/>
        </w:rPr>
        <w:t>לחסר-נחלה</w:t>
      </w:r>
      <w:r w:rsidRPr="0059460E">
        <w:rPr>
          <w:rFonts w:ascii="David" w:eastAsia="David" w:hAnsi="David" w:cs="David"/>
          <w:sz w:val="28"/>
          <w:szCs w:val="28"/>
          <w:rtl/>
        </w:rPr>
        <w:t xml:space="preserve"> </w:t>
      </w:r>
      <w:r w:rsidRPr="0059460E">
        <w:rPr>
          <w:rFonts w:ascii="David" w:hAnsi="David" w:cs="David"/>
          <w:sz w:val="28"/>
          <w:szCs w:val="28"/>
          <w:rtl/>
        </w:rPr>
        <w:t>לקנות</w:t>
      </w:r>
      <w:r w:rsidRPr="0059460E">
        <w:rPr>
          <w:rFonts w:ascii="David" w:eastAsia="David" w:hAnsi="David" w:cs="David"/>
          <w:sz w:val="28"/>
          <w:szCs w:val="28"/>
          <w:rtl/>
        </w:rPr>
        <w:t xml:space="preserve"> </w:t>
      </w:r>
      <w:r w:rsidRPr="0059460E">
        <w:rPr>
          <w:rFonts w:ascii="David" w:hAnsi="David" w:cs="David"/>
          <w:sz w:val="28"/>
          <w:szCs w:val="28"/>
          <w:rtl/>
        </w:rPr>
        <w:t xml:space="preserve">נחלה. </w:t>
      </w:r>
    </w:p>
    <w:p w:rsidR="009C2B09" w:rsidRPr="0059460E" w:rsidRDefault="009C2B09" w:rsidP="009C2B09">
      <w:pPr>
        <w:pStyle w:val="a1"/>
        <w:bidi/>
        <w:rPr>
          <w:sz w:val="28"/>
          <w:szCs w:val="28"/>
        </w:rPr>
      </w:pPr>
      <w:r w:rsidRPr="0059460E">
        <w:rPr>
          <w:rFonts w:ascii="David" w:hAnsi="David" w:cs="David"/>
          <w:sz w:val="28"/>
          <w:szCs w:val="28"/>
          <w:rtl/>
        </w:rPr>
        <w:t>הטבלה</w:t>
      </w:r>
      <w:r w:rsidRPr="0059460E">
        <w:rPr>
          <w:rFonts w:ascii="David" w:eastAsia="David" w:hAnsi="David" w:cs="David"/>
          <w:sz w:val="28"/>
          <w:szCs w:val="28"/>
          <w:rtl/>
        </w:rPr>
        <w:t xml:space="preserve"> </w:t>
      </w:r>
      <w:r w:rsidRPr="0059460E">
        <w:rPr>
          <w:rFonts w:ascii="David" w:hAnsi="David" w:cs="David"/>
          <w:sz w:val="28"/>
          <w:szCs w:val="28"/>
          <w:rtl/>
        </w:rPr>
        <w:t>הבאה</w:t>
      </w:r>
      <w:r w:rsidRPr="0059460E">
        <w:rPr>
          <w:rFonts w:ascii="David" w:eastAsia="David" w:hAnsi="David" w:cs="David"/>
          <w:sz w:val="28"/>
          <w:szCs w:val="28"/>
          <w:rtl/>
        </w:rPr>
        <w:t xml:space="preserve"> </w:t>
      </w:r>
      <w:r w:rsidRPr="0059460E">
        <w:rPr>
          <w:rFonts w:ascii="David" w:hAnsi="David" w:cs="David"/>
          <w:sz w:val="28"/>
          <w:szCs w:val="28"/>
          <w:rtl/>
        </w:rPr>
        <w:t>מתארת</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הירידה</w:t>
      </w:r>
      <w:r w:rsidRPr="0059460E">
        <w:rPr>
          <w:rFonts w:ascii="David" w:eastAsia="David" w:hAnsi="David" w:cs="David"/>
          <w:sz w:val="28"/>
          <w:szCs w:val="28"/>
          <w:rtl/>
        </w:rPr>
        <w:t xml:space="preserve"> </w:t>
      </w:r>
      <w:r w:rsidRPr="0059460E">
        <w:rPr>
          <w:rFonts w:ascii="David" w:hAnsi="David" w:cs="David"/>
          <w:sz w:val="28"/>
          <w:szCs w:val="28"/>
          <w:rtl/>
        </w:rPr>
        <w:t>במספר</w:t>
      </w:r>
      <w:r w:rsidRPr="0059460E">
        <w:rPr>
          <w:rFonts w:ascii="David" w:eastAsia="David" w:hAnsi="David" w:cs="David"/>
          <w:sz w:val="28"/>
          <w:szCs w:val="28"/>
          <w:rtl/>
        </w:rPr>
        <w:t xml:space="preserve"> </w:t>
      </w:r>
      <w:r w:rsidRPr="0059460E">
        <w:rPr>
          <w:rFonts w:ascii="David" w:hAnsi="David" w:cs="David"/>
          <w:sz w:val="28"/>
          <w:szCs w:val="28"/>
          <w:rtl/>
        </w:rPr>
        <w:t>חסרי</w:t>
      </w:r>
      <w:r w:rsidRPr="0059460E">
        <w:rPr>
          <w:rFonts w:ascii="David" w:eastAsia="David" w:hAnsi="David" w:cs="David"/>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עבור</w:t>
      </w:r>
      <w:r w:rsidRPr="0059460E">
        <w:rPr>
          <w:rFonts w:ascii="David" w:eastAsia="David" w:hAnsi="David" w:cs="David"/>
          <w:sz w:val="28"/>
          <w:szCs w:val="28"/>
          <w:rtl/>
        </w:rPr>
        <w:t xml:space="preserve"> </w:t>
      </w:r>
      <w:r w:rsidRPr="0059460E">
        <w:rPr>
          <w:rFonts w:ascii="David" w:hAnsi="David" w:cs="David"/>
          <w:sz w:val="28"/>
          <w:szCs w:val="28"/>
          <w:rtl/>
        </w:rPr>
        <w:t>ערכים</w:t>
      </w:r>
      <w:r w:rsidRPr="0059460E">
        <w:rPr>
          <w:rFonts w:ascii="David" w:eastAsia="David" w:hAnsi="David" w:cs="David"/>
          <w:sz w:val="28"/>
          <w:szCs w:val="28"/>
          <w:rtl/>
        </w:rPr>
        <w:t xml:space="preserve"> </w:t>
      </w:r>
      <w:r w:rsidRPr="0059460E">
        <w:rPr>
          <w:rFonts w:ascii="David" w:hAnsi="David" w:cs="David"/>
          <w:sz w:val="28"/>
          <w:szCs w:val="28"/>
          <w:rtl/>
        </w:rPr>
        <w:t>שונים</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tl/>
        </w:rPr>
        <w:t>ההסתברות</w:t>
      </w:r>
      <w:r w:rsidRPr="0059460E">
        <w:rPr>
          <w:rFonts w:ascii="David" w:eastAsia="David" w:hAnsi="David" w:cs="David"/>
          <w:sz w:val="28"/>
          <w:szCs w:val="28"/>
          <w:rtl/>
        </w:rPr>
        <w:t xml:space="preserve"> </w:t>
      </w:r>
      <w:r w:rsidRPr="0059460E">
        <w:rPr>
          <w:rFonts w:ascii="David" w:hAnsi="David" w:cs="David"/>
          <w:sz w:val="28"/>
          <w:szCs w:val="28"/>
        </w:rPr>
        <w:t>q</w:t>
      </w:r>
      <w:r w:rsidRPr="0059460E">
        <w:rPr>
          <w:rFonts w:ascii="David" w:hAnsi="David" w:cs="David"/>
          <w:sz w:val="28"/>
          <w:szCs w:val="28"/>
          <w:rtl/>
        </w:rPr>
        <w:t xml:space="preserve">: </w:t>
      </w:r>
      <w:r w:rsidRPr="0059460E">
        <w:rPr>
          <w:rStyle w:val="FootnoteCharacters"/>
          <w:rFonts w:ascii="David" w:hAnsi="David" w:cs="David"/>
          <w:sz w:val="28"/>
          <w:szCs w:val="28"/>
          <w:rtl/>
        </w:rPr>
        <w:footnoteReference w:id="22"/>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35"/>
        <w:gridCol w:w="919"/>
        <w:gridCol w:w="919"/>
        <w:gridCol w:w="920"/>
        <w:gridCol w:w="923"/>
        <w:gridCol w:w="834"/>
      </w:tblGrid>
      <w:tr w:rsidR="009C2B09" w:rsidRPr="00A90D62" w:rsidTr="00685392">
        <w:trPr>
          <w:trHeight w:val="23"/>
        </w:trPr>
        <w:tc>
          <w:tcPr>
            <w:tcW w:w="735" w:type="dxa"/>
            <w:vMerge w:val="restart"/>
            <w:tcBorders>
              <w:top w:val="single" w:sz="1" w:space="0" w:color="000000"/>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p>
          <w:p w:rsidR="009C2B09" w:rsidRPr="0059460E" w:rsidRDefault="009C2B09" w:rsidP="00685392">
            <w:pPr>
              <w:pStyle w:val="a1"/>
              <w:spacing w:after="0"/>
              <w:jc w:val="center"/>
              <w:rPr>
                <w:rFonts w:eastAsia="David CLM" w:cs="David CLM"/>
                <w:sz w:val="28"/>
                <w:szCs w:val="28"/>
              </w:rPr>
            </w:pPr>
            <w:r w:rsidRPr="0059460E">
              <w:rPr>
                <w:rFonts w:cs="Times New Roman"/>
                <w:sz w:val="28"/>
                <w:szCs w:val="28"/>
                <w:rtl/>
              </w:rPr>
              <w:t>מספר</w:t>
            </w:r>
            <w:r w:rsidRPr="0059460E">
              <w:rPr>
                <w:rFonts w:eastAsia="David CLM" w:cs="Times New Roman"/>
                <w:sz w:val="28"/>
                <w:szCs w:val="28"/>
                <w:rtl/>
              </w:rPr>
              <w:t xml:space="preserve"> </w:t>
            </w:r>
            <w:r w:rsidRPr="0059460E">
              <w:rPr>
                <w:rFonts w:cs="Times New Roman"/>
                <w:sz w:val="28"/>
                <w:szCs w:val="28"/>
                <w:rtl/>
              </w:rPr>
              <w:t>היובל</w:t>
            </w:r>
          </w:p>
        </w:tc>
        <w:tc>
          <w:tcPr>
            <w:tcW w:w="4515" w:type="dxa"/>
            <w:gridSpan w:val="5"/>
            <w:tcBorders>
              <w:top w:val="single" w:sz="1" w:space="0" w:color="000000"/>
              <w:left w:val="single" w:sz="1" w:space="0" w:color="000000"/>
              <w:bottom w:val="single" w:sz="1" w:space="0" w:color="000000"/>
              <w:right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rFonts w:eastAsia="David CLM" w:cs="David CLM"/>
                <w:sz w:val="28"/>
                <w:szCs w:val="28"/>
              </w:rPr>
              <w:t xml:space="preserve"> </w:t>
            </w:r>
            <w:r w:rsidRPr="0059460E">
              <w:rPr>
                <w:rFonts w:cs="Times New Roman"/>
                <w:sz w:val="28"/>
                <w:szCs w:val="28"/>
                <w:rtl/>
              </w:rPr>
              <w:t>מספר</w:t>
            </w:r>
            <w:r w:rsidRPr="0059460E">
              <w:rPr>
                <w:rFonts w:eastAsia="David CLM" w:cs="Times New Roman"/>
                <w:sz w:val="28"/>
                <w:szCs w:val="28"/>
                <w:rtl/>
              </w:rPr>
              <w:t xml:space="preserve"> </w:t>
            </w:r>
            <w:r w:rsidRPr="0059460E">
              <w:rPr>
                <w:rFonts w:cs="Times New Roman"/>
                <w:sz w:val="28"/>
                <w:szCs w:val="28"/>
                <w:rtl/>
              </w:rPr>
              <w:t>חסרי</w:t>
            </w:r>
            <w:r w:rsidRPr="0059460E">
              <w:rPr>
                <w:rFonts w:eastAsia="David CLM" w:cs="Times New Roman"/>
                <w:sz w:val="28"/>
                <w:szCs w:val="28"/>
                <w:rtl/>
              </w:rPr>
              <w:t xml:space="preserve"> </w:t>
            </w:r>
            <w:r w:rsidRPr="0059460E">
              <w:rPr>
                <w:rFonts w:cs="Times New Roman"/>
                <w:sz w:val="28"/>
                <w:szCs w:val="28"/>
                <w:rtl/>
              </w:rPr>
              <w:t>הנחלות</w:t>
            </w:r>
          </w:p>
        </w:tc>
      </w:tr>
      <w:tr w:rsidR="009C2B09" w:rsidRPr="00A90D62" w:rsidTr="00685392">
        <w:trPr>
          <w:trHeight w:val="23"/>
        </w:trPr>
        <w:tc>
          <w:tcPr>
            <w:tcW w:w="735" w:type="dxa"/>
            <w:vMerge w:val="restart"/>
            <w:tcBorders>
              <w:top w:val="single" w:sz="1" w:space="0" w:color="000000"/>
              <w:left w:val="single" w:sz="1" w:space="0" w:color="000000"/>
              <w:bottom w:val="single" w:sz="1" w:space="0" w:color="000000"/>
            </w:tcBorders>
            <w:shd w:val="clear" w:color="auto" w:fill="auto"/>
          </w:tcPr>
          <w:p w:rsidR="009C2B09" w:rsidRPr="0059460E" w:rsidRDefault="009C2B09" w:rsidP="00685392">
            <w:pPr>
              <w:snapToGrid w:val="0"/>
              <w:rPr>
                <w:sz w:val="28"/>
                <w:szCs w:val="28"/>
              </w:rPr>
            </w:pP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q=1</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q=0.8</w:t>
            </w:r>
          </w:p>
        </w:tc>
        <w:tc>
          <w:tcPr>
            <w:tcW w:w="920"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q=0.6</w:t>
            </w:r>
          </w:p>
        </w:tc>
        <w:tc>
          <w:tcPr>
            <w:tcW w:w="923"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q=0.4</w:t>
            </w:r>
          </w:p>
        </w:tc>
        <w:tc>
          <w:tcPr>
            <w:tcW w:w="834" w:type="dxa"/>
            <w:tcBorders>
              <w:left w:val="single" w:sz="1" w:space="0" w:color="000000"/>
              <w:bottom w:val="single" w:sz="1" w:space="0" w:color="000000"/>
              <w:right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q=0.2</w:t>
            </w:r>
          </w:p>
        </w:tc>
      </w:tr>
      <w:tr w:rsidR="009C2B09" w:rsidRPr="00A90D62" w:rsidTr="00685392">
        <w:trPr>
          <w:trHeight w:val="23"/>
        </w:trPr>
        <w:tc>
          <w:tcPr>
            <w:tcW w:w="735"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0</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999</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999</w:t>
            </w:r>
          </w:p>
        </w:tc>
        <w:tc>
          <w:tcPr>
            <w:tcW w:w="920"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999</w:t>
            </w:r>
          </w:p>
        </w:tc>
        <w:tc>
          <w:tcPr>
            <w:tcW w:w="923"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999</w:t>
            </w:r>
          </w:p>
        </w:tc>
        <w:tc>
          <w:tcPr>
            <w:tcW w:w="834" w:type="dxa"/>
            <w:tcBorders>
              <w:left w:val="single" w:sz="1" w:space="0" w:color="000000"/>
              <w:bottom w:val="single" w:sz="1" w:space="0" w:color="000000"/>
              <w:right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999</w:t>
            </w:r>
          </w:p>
        </w:tc>
      </w:tr>
      <w:tr w:rsidR="009C2B09" w:rsidRPr="00A90D62" w:rsidTr="00685392">
        <w:trPr>
          <w:trHeight w:val="23"/>
        </w:trPr>
        <w:tc>
          <w:tcPr>
            <w:tcW w:w="735"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4</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73</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113</w:t>
            </w:r>
          </w:p>
        </w:tc>
        <w:tc>
          <w:tcPr>
            <w:tcW w:w="920"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180</w:t>
            </w:r>
          </w:p>
        </w:tc>
        <w:tc>
          <w:tcPr>
            <w:tcW w:w="923"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300</w:t>
            </w:r>
          </w:p>
        </w:tc>
        <w:tc>
          <w:tcPr>
            <w:tcW w:w="834" w:type="dxa"/>
            <w:tcBorders>
              <w:left w:val="single" w:sz="1" w:space="0" w:color="000000"/>
              <w:bottom w:val="single" w:sz="1" w:space="0" w:color="000000"/>
              <w:right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512</w:t>
            </w:r>
          </w:p>
        </w:tc>
      </w:tr>
      <w:tr w:rsidR="009C2B09" w:rsidRPr="00A90D62" w:rsidTr="00685392">
        <w:trPr>
          <w:trHeight w:val="23"/>
        </w:trPr>
        <w:tc>
          <w:tcPr>
            <w:tcW w:w="735"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8</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23</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49</w:t>
            </w:r>
          </w:p>
        </w:tc>
        <w:tc>
          <w:tcPr>
            <w:tcW w:w="920"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82</w:t>
            </w:r>
          </w:p>
        </w:tc>
        <w:tc>
          <w:tcPr>
            <w:tcW w:w="923"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156</w:t>
            </w:r>
          </w:p>
        </w:tc>
        <w:tc>
          <w:tcPr>
            <w:tcW w:w="834" w:type="dxa"/>
            <w:tcBorders>
              <w:left w:val="single" w:sz="1" w:space="0" w:color="000000"/>
              <w:bottom w:val="single" w:sz="1" w:space="0" w:color="000000"/>
              <w:right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318</w:t>
            </w:r>
          </w:p>
        </w:tc>
      </w:tr>
      <w:tr w:rsidR="009C2B09" w:rsidRPr="00A90D62" w:rsidTr="00685392">
        <w:trPr>
          <w:trHeight w:val="23"/>
        </w:trPr>
        <w:tc>
          <w:tcPr>
            <w:tcW w:w="735"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12</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12</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29</w:t>
            </w:r>
          </w:p>
        </w:tc>
        <w:tc>
          <w:tcPr>
            <w:tcW w:w="920"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50</w:t>
            </w:r>
          </w:p>
        </w:tc>
        <w:tc>
          <w:tcPr>
            <w:tcW w:w="923"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96</w:t>
            </w:r>
          </w:p>
        </w:tc>
        <w:tc>
          <w:tcPr>
            <w:tcW w:w="834" w:type="dxa"/>
            <w:tcBorders>
              <w:left w:val="single" w:sz="1" w:space="0" w:color="000000"/>
              <w:bottom w:val="single" w:sz="1" w:space="0" w:color="000000"/>
              <w:right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228</w:t>
            </w:r>
          </w:p>
        </w:tc>
      </w:tr>
      <w:tr w:rsidR="009C2B09" w:rsidRPr="00A90D62" w:rsidTr="00685392">
        <w:trPr>
          <w:trHeight w:val="23"/>
        </w:trPr>
        <w:tc>
          <w:tcPr>
            <w:tcW w:w="735"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16</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7</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20</w:t>
            </w:r>
          </w:p>
        </w:tc>
        <w:tc>
          <w:tcPr>
            <w:tcW w:w="920"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36</w:t>
            </w:r>
          </w:p>
        </w:tc>
        <w:tc>
          <w:tcPr>
            <w:tcW w:w="923"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71</w:t>
            </w:r>
          </w:p>
        </w:tc>
        <w:tc>
          <w:tcPr>
            <w:tcW w:w="834" w:type="dxa"/>
            <w:tcBorders>
              <w:left w:val="single" w:sz="1" w:space="0" w:color="000000"/>
              <w:bottom w:val="single" w:sz="1" w:space="0" w:color="000000"/>
              <w:right w:val="single" w:sz="1" w:space="0" w:color="000000"/>
            </w:tcBorders>
            <w:shd w:val="clear" w:color="auto" w:fill="auto"/>
          </w:tcPr>
          <w:p w:rsidR="009C2B09" w:rsidRPr="0059460E" w:rsidRDefault="009C2B09" w:rsidP="00685392">
            <w:pPr>
              <w:pStyle w:val="a1"/>
              <w:snapToGrid w:val="0"/>
              <w:spacing w:after="0"/>
              <w:jc w:val="center"/>
              <w:rPr>
                <w:sz w:val="28"/>
                <w:szCs w:val="28"/>
                <w:rtl/>
              </w:rPr>
            </w:pPr>
            <w:r w:rsidRPr="0059460E">
              <w:rPr>
                <w:sz w:val="28"/>
                <w:szCs w:val="28"/>
              </w:rPr>
              <w:t>171</w:t>
            </w:r>
          </w:p>
        </w:tc>
      </w:tr>
    </w:tbl>
    <w:p w:rsidR="009C2B09" w:rsidRPr="0059460E" w:rsidRDefault="009C2B09" w:rsidP="009C2B09">
      <w:pPr>
        <w:pStyle w:val="a1"/>
        <w:bidi/>
        <w:rPr>
          <w:sz w:val="28"/>
          <w:szCs w:val="28"/>
          <w:rtl/>
        </w:rPr>
      </w:pPr>
    </w:p>
    <w:p w:rsidR="009C2B09" w:rsidRPr="0059460E" w:rsidRDefault="009C2B09" w:rsidP="009C2B09">
      <w:pPr>
        <w:pStyle w:val="a1"/>
        <w:bidi/>
        <w:rPr>
          <w:rFonts w:ascii="David" w:hAnsi="David" w:cs="David"/>
          <w:sz w:val="28"/>
          <w:szCs w:val="28"/>
          <w:rtl/>
        </w:rPr>
      </w:pPr>
      <w:r w:rsidRPr="0059460E">
        <w:rPr>
          <w:rFonts w:ascii="David" w:hAnsi="David" w:cs="David"/>
          <w:sz w:val="28"/>
          <w:szCs w:val="28"/>
          <w:rtl/>
        </w:rPr>
        <w:t>דרך</w:t>
      </w:r>
      <w:r w:rsidRPr="0059460E">
        <w:rPr>
          <w:rFonts w:ascii="David" w:eastAsia="David" w:hAnsi="David" w:cs="David"/>
          <w:sz w:val="28"/>
          <w:szCs w:val="28"/>
          <w:rtl/>
        </w:rPr>
        <w:t xml:space="preserve"> </w:t>
      </w:r>
      <w:r w:rsidRPr="0059460E">
        <w:rPr>
          <w:rFonts w:ascii="David" w:hAnsi="David" w:cs="David"/>
          <w:sz w:val="28"/>
          <w:szCs w:val="28"/>
          <w:rtl/>
        </w:rPr>
        <w:t>אפשרית</w:t>
      </w:r>
      <w:r w:rsidRPr="0059460E">
        <w:rPr>
          <w:rFonts w:ascii="David" w:eastAsia="David" w:hAnsi="David" w:cs="David"/>
          <w:sz w:val="28"/>
          <w:szCs w:val="28"/>
          <w:rtl/>
        </w:rPr>
        <w:t xml:space="preserve"> </w:t>
      </w:r>
      <w:r w:rsidRPr="0059460E">
        <w:rPr>
          <w:rFonts w:ascii="David" w:hAnsi="David" w:cs="David"/>
          <w:sz w:val="28"/>
          <w:szCs w:val="28"/>
          <w:rtl/>
        </w:rPr>
        <w:t>להאיץ</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ההתכנסות</w:t>
      </w:r>
      <w:r w:rsidRPr="0059460E">
        <w:rPr>
          <w:rFonts w:ascii="David" w:eastAsia="David" w:hAnsi="David" w:cs="David"/>
          <w:sz w:val="28"/>
          <w:szCs w:val="28"/>
          <w:rtl/>
        </w:rPr>
        <w:t xml:space="preserve"> </w:t>
      </w:r>
      <w:r w:rsidRPr="0059460E">
        <w:rPr>
          <w:rFonts w:ascii="David" w:hAnsi="David" w:cs="David"/>
          <w:sz w:val="28"/>
          <w:szCs w:val="28"/>
          <w:rtl/>
        </w:rPr>
        <w:t>היא</w:t>
      </w:r>
      <w:r w:rsidRPr="0059460E">
        <w:rPr>
          <w:rFonts w:ascii="David" w:eastAsia="David" w:hAnsi="David" w:cs="David"/>
          <w:sz w:val="28"/>
          <w:szCs w:val="28"/>
          <w:rtl/>
        </w:rPr>
        <w:t xml:space="preserve"> </w:t>
      </w:r>
      <w:r w:rsidRPr="0059460E">
        <w:rPr>
          <w:rFonts w:ascii="David" w:hAnsi="David" w:cs="David"/>
          <w:sz w:val="28"/>
          <w:szCs w:val="28"/>
          <w:rtl/>
        </w:rPr>
        <w:t>להבטיח</w:t>
      </w:r>
      <w:r w:rsidRPr="0059460E">
        <w:rPr>
          <w:rFonts w:ascii="David" w:eastAsia="David" w:hAnsi="David" w:cs="David"/>
          <w:sz w:val="28"/>
          <w:szCs w:val="28"/>
          <w:rtl/>
        </w:rPr>
        <w:t xml:space="preserve"> </w:t>
      </w:r>
      <w:r w:rsidRPr="0059460E">
        <w:rPr>
          <w:rFonts w:ascii="David" w:hAnsi="David" w:cs="David"/>
          <w:sz w:val="28"/>
          <w:szCs w:val="28"/>
          <w:rtl/>
        </w:rPr>
        <w:t>שההסתברות</w:t>
      </w:r>
      <w:r w:rsidRPr="0059460E">
        <w:rPr>
          <w:rFonts w:ascii="David" w:eastAsia="David" w:hAnsi="David" w:cs="David"/>
          <w:sz w:val="28"/>
          <w:szCs w:val="28"/>
          <w:rtl/>
        </w:rPr>
        <w:t xml:space="preserve"> </w:t>
      </w:r>
      <w:r w:rsidRPr="0059460E">
        <w:rPr>
          <w:rFonts w:ascii="David" w:hAnsi="David" w:cs="David"/>
          <w:sz w:val="28"/>
          <w:szCs w:val="28"/>
          <w:rtl/>
        </w:rPr>
        <w:t>למכירת</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תהיה</w:t>
      </w:r>
      <w:r w:rsidRPr="0059460E">
        <w:rPr>
          <w:rFonts w:ascii="David" w:eastAsia="David" w:hAnsi="David" w:cs="David"/>
          <w:sz w:val="28"/>
          <w:szCs w:val="28"/>
          <w:rtl/>
        </w:rPr>
        <w:t xml:space="preserve"> </w:t>
      </w:r>
      <w:r w:rsidRPr="0059460E">
        <w:rPr>
          <w:rFonts w:ascii="David" w:hAnsi="David" w:cs="David"/>
          <w:sz w:val="28"/>
          <w:szCs w:val="28"/>
          <w:rtl/>
        </w:rPr>
        <w:t>גבוהה. ניתן</w:t>
      </w:r>
      <w:r w:rsidRPr="0059460E">
        <w:rPr>
          <w:rFonts w:ascii="David" w:eastAsia="David" w:hAnsi="David" w:cs="David"/>
          <w:sz w:val="28"/>
          <w:szCs w:val="28"/>
          <w:rtl/>
        </w:rPr>
        <w:t xml:space="preserve"> </w:t>
      </w:r>
      <w:r w:rsidRPr="0059460E">
        <w:rPr>
          <w:rFonts w:ascii="David" w:hAnsi="David" w:cs="David"/>
          <w:sz w:val="28"/>
          <w:szCs w:val="28"/>
          <w:rtl/>
        </w:rPr>
        <w:t>לעשות</w:t>
      </w:r>
      <w:r w:rsidRPr="0059460E">
        <w:rPr>
          <w:rFonts w:ascii="David" w:eastAsia="David" w:hAnsi="David" w:cs="David"/>
          <w:sz w:val="28"/>
          <w:szCs w:val="28"/>
          <w:rtl/>
        </w:rPr>
        <w:t xml:space="preserve"> </w:t>
      </w:r>
      <w:r w:rsidRPr="0059460E">
        <w:rPr>
          <w:rFonts w:ascii="David" w:hAnsi="David" w:cs="David"/>
          <w:sz w:val="28"/>
          <w:szCs w:val="28"/>
          <w:rtl/>
        </w:rPr>
        <w:t>זאת, למשל, ע"י</w:t>
      </w:r>
      <w:r w:rsidRPr="0059460E">
        <w:rPr>
          <w:rFonts w:ascii="David" w:eastAsia="David" w:hAnsi="David" w:cs="David"/>
          <w:sz w:val="28"/>
          <w:szCs w:val="28"/>
          <w:rtl/>
        </w:rPr>
        <w:t xml:space="preserve"> </w:t>
      </w:r>
      <w:r w:rsidRPr="0059460E">
        <w:rPr>
          <w:rFonts w:ascii="David" w:hAnsi="David" w:cs="David"/>
          <w:sz w:val="28"/>
          <w:szCs w:val="28"/>
          <w:rtl/>
        </w:rPr>
        <w:t>הטלת</w:t>
      </w:r>
      <w:r w:rsidRPr="0059460E">
        <w:rPr>
          <w:rFonts w:ascii="David" w:eastAsia="David" w:hAnsi="David" w:cs="David"/>
          <w:sz w:val="28"/>
          <w:szCs w:val="28"/>
          <w:rtl/>
        </w:rPr>
        <w:t xml:space="preserve"> </w:t>
      </w:r>
      <w:r w:rsidRPr="0059460E">
        <w:rPr>
          <w:rFonts w:ascii="David" w:hAnsi="David" w:cs="David"/>
          <w:sz w:val="28"/>
          <w:szCs w:val="28"/>
          <w:rtl/>
        </w:rPr>
        <w:t>מסים</w:t>
      </w:r>
      <w:r w:rsidRPr="0059460E">
        <w:rPr>
          <w:rFonts w:ascii="David" w:eastAsia="David" w:hAnsi="David" w:cs="David"/>
          <w:sz w:val="28"/>
          <w:szCs w:val="28"/>
          <w:rtl/>
        </w:rPr>
        <w:t xml:space="preserve"> </w:t>
      </w:r>
      <w:r w:rsidRPr="0059460E">
        <w:rPr>
          <w:rFonts w:ascii="David" w:hAnsi="David" w:cs="David"/>
          <w:sz w:val="28"/>
          <w:szCs w:val="28"/>
          <w:rtl/>
        </w:rPr>
        <w:t>על</w:t>
      </w:r>
      <w:r w:rsidRPr="0059460E">
        <w:rPr>
          <w:rFonts w:ascii="David" w:eastAsia="David" w:hAnsi="David" w:cs="David"/>
          <w:sz w:val="28"/>
          <w:szCs w:val="28"/>
          <w:rtl/>
        </w:rPr>
        <w:t xml:space="preserve"> </w:t>
      </w:r>
      <w:r w:rsidRPr="0059460E">
        <w:rPr>
          <w:rFonts w:ascii="David" w:hAnsi="David" w:cs="David"/>
          <w:sz w:val="28"/>
          <w:szCs w:val="28"/>
          <w:rtl/>
        </w:rPr>
        <w:t>נחלות</w:t>
      </w:r>
      <w:r w:rsidRPr="0059460E">
        <w:rPr>
          <w:rFonts w:ascii="David" w:eastAsia="David" w:hAnsi="David" w:cs="David"/>
          <w:sz w:val="28"/>
          <w:szCs w:val="28"/>
          <w:rtl/>
        </w:rPr>
        <w:t xml:space="preserve"> </w:t>
      </w:r>
      <w:r w:rsidRPr="0059460E">
        <w:rPr>
          <w:rFonts w:ascii="David" w:hAnsi="David" w:cs="David"/>
          <w:sz w:val="28"/>
          <w:szCs w:val="28"/>
          <w:rtl/>
        </w:rPr>
        <w:t>עודפות, שיקטינו</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הכדאיות</w:t>
      </w:r>
      <w:r w:rsidRPr="0059460E">
        <w:rPr>
          <w:rFonts w:ascii="David" w:eastAsia="David" w:hAnsi="David" w:cs="David"/>
          <w:sz w:val="28"/>
          <w:szCs w:val="28"/>
          <w:rtl/>
        </w:rPr>
        <w:t xml:space="preserve"> </w:t>
      </w:r>
      <w:r w:rsidRPr="0059460E">
        <w:rPr>
          <w:rFonts w:ascii="David" w:hAnsi="David" w:cs="David"/>
          <w:sz w:val="28"/>
          <w:szCs w:val="28"/>
          <w:rtl/>
        </w:rPr>
        <w:t>בהחזקת</w:t>
      </w:r>
      <w:r w:rsidRPr="0059460E">
        <w:rPr>
          <w:rFonts w:ascii="David" w:eastAsia="David" w:hAnsi="David" w:cs="David"/>
          <w:sz w:val="28"/>
          <w:szCs w:val="28"/>
          <w:rtl/>
        </w:rPr>
        <w:t xml:space="preserve"> </w:t>
      </w:r>
      <w:r w:rsidRPr="0059460E">
        <w:rPr>
          <w:rFonts w:ascii="David" w:hAnsi="David" w:cs="David"/>
          <w:sz w:val="28"/>
          <w:szCs w:val="28"/>
          <w:rtl/>
        </w:rPr>
        <w:t>נחלות</w:t>
      </w:r>
      <w:r w:rsidRPr="0059460E">
        <w:rPr>
          <w:rFonts w:ascii="David" w:eastAsia="David" w:hAnsi="David" w:cs="David"/>
          <w:sz w:val="28"/>
          <w:szCs w:val="28"/>
          <w:rtl/>
        </w:rPr>
        <w:t xml:space="preserve"> </w:t>
      </w:r>
      <w:r w:rsidRPr="0059460E">
        <w:rPr>
          <w:rFonts w:ascii="David" w:hAnsi="David" w:cs="David"/>
          <w:sz w:val="28"/>
          <w:szCs w:val="28"/>
          <w:rtl/>
        </w:rPr>
        <w:t>עודפות</w:t>
      </w:r>
      <w:r w:rsidRPr="0059460E">
        <w:rPr>
          <w:rFonts w:ascii="David" w:eastAsia="David" w:hAnsi="David" w:cs="David"/>
          <w:sz w:val="28"/>
          <w:szCs w:val="28"/>
          <w:rtl/>
        </w:rPr>
        <w:t xml:space="preserve"> </w:t>
      </w:r>
      <w:r w:rsidRPr="0059460E">
        <w:rPr>
          <w:rFonts w:ascii="David" w:hAnsi="David" w:cs="David"/>
          <w:sz w:val="28"/>
          <w:szCs w:val="28"/>
          <w:rtl/>
        </w:rPr>
        <w:t>ויעודדו</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בעליהן</w:t>
      </w:r>
      <w:r w:rsidRPr="0059460E">
        <w:rPr>
          <w:rFonts w:ascii="David" w:eastAsia="David" w:hAnsi="David" w:cs="David"/>
          <w:sz w:val="28"/>
          <w:szCs w:val="28"/>
          <w:rtl/>
        </w:rPr>
        <w:t xml:space="preserve"> </w:t>
      </w:r>
      <w:r w:rsidRPr="0059460E">
        <w:rPr>
          <w:rFonts w:ascii="David" w:hAnsi="David" w:cs="David"/>
          <w:sz w:val="28"/>
          <w:szCs w:val="28"/>
          <w:rtl/>
        </w:rPr>
        <w:t>למכור</w:t>
      </w:r>
      <w:r w:rsidRPr="0059460E">
        <w:rPr>
          <w:rFonts w:ascii="David" w:eastAsia="David" w:hAnsi="David" w:cs="David"/>
          <w:sz w:val="28"/>
          <w:szCs w:val="28"/>
          <w:rtl/>
        </w:rPr>
        <w:t xml:space="preserve"> </w:t>
      </w:r>
      <w:r w:rsidRPr="0059460E">
        <w:rPr>
          <w:rFonts w:ascii="David" w:hAnsi="David" w:cs="David"/>
          <w:sz w:val="28"/>
          <w:szCs w:val="28"/>
          <w:rtl/>
        </w:rPr>
        <w:t>אותן.</w:t>
      </w:r>
      <w:r w:rsidRPr="0059460E">
        <w:rPr>
          <w:rStyle w:val="FootnoteCharacters"/>
          <w:rFonts w:ascii="David" w:hAnsi="David" w:cs="David"/>
          <w:sz w:val="28"/>
          <w:szCs w:val="28"/>
          <w:rtl/>
        </w:rPr>
        <w:footnoteReference w:id="23"/>
      </w:r>
    </w:p>
    <w:p w:rsidR="009C2B09" w:rsidRPr="0059460E" w:rsidRDefault="009C2B09" w:rsidP="00A76878">
      <w:pPr>
        <w:pStyle w:val="a1"/>
        <w:bidi/>
        <w:rPr>
          <w:sz w:val="28"/>
          <w:szCs w:val="28"/>
        </w:rPr>
      </w:pPr>
      <w:r w:rsidRPr="0059460E">
        <w:rPr>
          <w:rFonts w:ascii="David" w:hAnsi="David" w:cs="David"/>
          <w:sz w:val="28"/>
          <w:szCs w:val="28"/>
          <w:rtl/>
        </w:rPr>
        <w:t>שאלה</w:t>
      </w:r>
      <w:r w:rsidRPr="0059460E">
        <w:rPr>
          <w:rFonts w:ascii="David" w:eastAsia="David" w:hAnsi="David" w:cs="David"/>
          <w:sz w:val="28"/>
          <w:szCs w:val="28"/>
          <w:rtl/>
        </w:rPr>
        <w:t xml:space="preserve"> </w:t>
      </w:r>
      <w:r w:rsidRPr="0059460E">
        <w:rPr>
          <w:rFonts w:ascii="David" w:hAnsi="David" w:cs="David"/>
          <w:sz w:val="28"/>
          <w:szCs w:val="28"/>
          <w:rtl/>
        </w:rPr>
        <w:t>מעניינת</w:t>
      </w:r>
      <w:r w:rsidRPr="0059460E">
        <w:rPr>
          <w:rFonts w:ascii="David" w:eastAsia="David" w:hAnsi="David" w:cs="David"/>
          <w:sz w:val="28"/>
          <w:szCs w:val="28"/>
          <w:rtl/>
        </w:rPr>
        <w:t xml:space="preserve"> </w:t>
      </w:r>
      <w:r w:rsidRPr="0059460E">
        <w:rPr>
          <w:rFonts w:ascii="David" w:hAnsi="David" w:cs="David"/>
          <w:sz w:val="28"/>
          <w:szCs w:val="28"/>
          <w:rtl/>
        </w:rPr>
        <w:t>נוספת, שאפשר</w:t>
      </w:r>
      <w:r w:rsidRPr="0059460E">
        <w:rPr>
          <w:rFonts w:ascii="David" w:eastAsia="David" w:hAnsi="David" w:cs="David"/>
          <w:sz w:val="28"/>
          <w:szCs w:val="28"/>
          <w:rtl/>
        </w:rPr>
        <w:t xml:space="preserve"> </w:t>
      </w:r>
      <w:r w:rsidRPr="0059460E">
        <w:rPr>
          <w:rFonts w:ascii="David" w:hAnsi="David" w:cs="David"/>
          <w:sz w:val="28"/>
          <w:szCs w:val="28"/>
          <w:rtl/>
        </w:rPr>
        <w:t>לבדוק</w:t>
      </w:r>
      <w:r w:rsidRPr="0059460E">
        <w:rPr>
          <w:rFonts w:ascii="David" w:eastAsia="David" w:hAnsi="David" w:cs="David"/>
          <w:sz w:val="28"/>
          <w:szCs w:val="28"/>
          <w:rtl/>
        </w:rPr>
        <w:t xml:space="preserve"> </w:t>
      </w:r>
      <w:r w:rsidRPr="0059460E">
        <w:rPr>
          <w:rFonts w:ascii="David" w:hAnsi="David" w:cs="David"/>
          <w:sz w:val="28"/>
          <w:szCs w:val="28"/>
          <w:rtl/>
        </w:rPr>
        <w:t>באמצעות</w:t>
      </w:r>
      <w:r w:rsidRPr="0059460E">
        <w:rPr>
          <w:rFonts w:ascii="David" w:eastAsia="David" w:hAnsi="David" w:cs="David"/>
          <w:sz w:val="28"/>
          <w:szCs w:val="28"/>
          <w:rtl/>
        </w:rPr>
        <w:t xml:space="preserve"> </w:t>
      </w:r>
      <w:r w:rsidRPr="0059460E">
        <w:rPr>
          <w:rFonts w:ascii="David" w:hAnsi="David" w:cs="David"/>
          <w:sz w:val="28"/>
          <w:szCs w:val="28"/>
          <w:rtl/>
        </w:rPr>
        <w:t>ההדמיה, היא</w:t>
      </w:r>
      <w:r w:rsidRPr="0059460E">
        <w:rPr>
          <w:rFonts w:ascii="David" w:eastAsia="David" w:hAnsi="David" w:cs="David"/>
          <w:sz w:val="28"/>
          <w:szCs w:val="28"/>
          <w:rtl/>
        </w:rPr>
        <w:t xml:space="preserve"> </w:t>
      </w:r>
      <w:r w:rsidRPr="0059460E">
        <w:rPr>
          <w:rFonts w:ascii="David" w:hAnsi="David" w:cs="David"/>
          <w:sz w:val="28"/>
          <w:szCs w:val="28"/>
          <w:rtl/>
        </w:rPr>
        <w:t>מה</w:t>
      </w:r>
      <w:r w:rsidRPr="0059460E">
        <w:rPr>
          <w:rFonts w:ascii="David" w:eastAsia="David" w:hAnsi="David" w:cs="David"/>
          <w:sz w:val="28"/>
          <w:szCs w:val="28"/>
          <w:rtl/>
        </w:rPr>
        <w:t xml:space="preserve"> </w:t>
      </w:r>
      <w:r w:rsidRPr="0059460E">
        <w:rPr>
          <w:rFonts w:ascii="David" w:hAnsi="David" w:cs="David"/>
          <w:sz w:val="28"/>
          <w:szCs w:val="28"/>
          <w:rtl/>
        </w:rPr>
        <w:t>שיעור</w:t>
      </w:r>
      <w:r w:rsidRPr="0059460E">
        <w:rPr>
          <w:rFonts w:ascii="David" w:eastAsia="David" w:hAnsi="David" w:cs="David"/>
          <w:sz w:val="28"/>
          <w:szCs w:val="28"/>
          <w:rtl/>
        </w:rPr>
        <w:t xml:space="preserve"> </w:t>
      </w:r>
      <w:r w:rsidRPr="0059460E">
        <w:rPr>
          <w:rFonts w:ascii="David" w:hAnsi="David" w:cs="David"/>
          <w:sz w:val="28"/>
          <w:szCs w:val="28"/>
          <w:rtl/>
        </w:rPr>
        <w:t>האנשים</w:t>
      </w:r>
      <w:r w:rsidRPr="0059460E">
        <w:rPr>
          <w:rFonts w:ascii="David" w:eastAsia="David" w:hAnsi="David" w:cs="David"/>
          <w:sz w:val="28"/>
          <w:szCs w:val="28"/>
          <w:rtl/>
        </w:rPr>
        <w:t xml:space="preserve"> </w:t>
      </w:r>
      <w:r w:rsidRPr="0059460E">
        <w:rPr>
          <w:rFonts w:ascii="David" w:hAnsi="David" w:cs="David"/>
          <w:sz w:val="28"/>
          <w:szCs w:val="28"/>
          <w:rtl/>
        </w:rPr>
        <w:t>שיצטרכו</w:t>
      </w:r>
      <w:r w:rsidRPr="0059460E">
        <w:rPr>
          <w:rFonts w:ascii="David" w:eastAsia="David" w:hAnsi="David" w:cs="David"/>
          <w:sz w:val="28"/>
          <w:szCs w:val="28"/>
          <w:rtl/>
        </w:rPr>
        <w:t xml:space="preserve"> </w:t>
      </w:r>
      <w:r w:rsidRPr="0059460E">
        <w:rPr>
          <w:rFonts w:ascii="David" w:hAnsi="David" w:cs="David"/>
          <w:sz w:val="28"/>
          <w:szCs w:val="28"/>
          <w:rtl/>
        </w:rPr>
        <w:t>להחזיר</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בשנת</w:t>
      </w:r>
      <w:r w:rsidRPr="0059460E">
        <w:rPr>
          <w:rFonts w:ascii="David" w:eastAsia="David" w:hAnsi="David" w:cs="David"/>
          <w:sz w:val="28"/>
          <w:szCs w:val="28"/>
          <w:rtl/>
        </w:rPr>
        <w:t xml:space="preserve"> </w:t>
      </w:r>
      <w:r w:rsidRPr="0059460E">
        <w:rPr>
          <w:rFonts w:ascii="David" w:hAnsi="David" w:cs="David"/>
          <w:sz w:val="28"/>
          <w:szCs w:val="28"/>
          <w:rtl/>
        </w:rPr>
        <w:t>היובל. כצפוי, שיעור</w:t>
      </w:r>
      <w:r w:rsidRPr="0059460E">
        <w:rPr>
          <w:rFonts w:ascii="David" w:eastAsia="David" w:hAnsi="David" w:cs="David"/>
          <w:sz w:val="28"/>
          <w:szCs w:val="28"/>
          <w:rtl/>
        </w:rPr>
        <w:t xml:space="preserve"> </w:t>
      </w:r>
      <w:r w:rsidRPr="0059460E">
        <w:rPr>
          <w:rFonts w:ascii="David" w:hAnsi="David" w:cs="David"/>
          <w:sz w:val="28"/>
          <w:szCs w:val="28"/>
          <w:rtl/>
        </w:rPr>
        <w:t>זה</w:t>
      </w:r>
      <w:r w:rsidRPr="0059460E">
        <w:rPr>
          <w:rFonts w:ascii="David" w:eastAsia="David" w:hAnsi="David" w:cs="David"/>
          <w:sz w:val="28"/>
          <w:szCs w:val="28"/>
          <w:rtl/>
        </w:rPr>
        <w:t xml:space="preserve"> </w:t>
      </w:r>
      <w:r w:rsidRPr="0059460E">
        <w:rPr>
          <w:rFonts w:ascii="David" w:hAnsi="David" w:cs="David"/>
          <w:sz w:val="28"/>
          <w:szCs w:val="28"/>
          <w:rtl/>
        </w:rPr>
        <w:t>קטן</w:t>
      </w:r>
      <w:r w:rsidRPr="0059460E">
        <w:rPr>
          <w:rFonts w:ascii="David" w:eastAsia="David" w:hAnsi="David" w:cs="David"/>
          <w:sz w:val="28"/>
          <w:szCs w:val="28"/>
          <w:rtl/>
        </w:rPr>
        <w:t xml:space="preserve"> </w:t>
      </w:r>
      <w:r w:rsidRPr="0059460E">
        <w:rPr>
          <w:rFonts w:ascii="David" w:hAnsi="David" w:cs="David"/>
          <w:sz w:val="28"/>
          <w:szCs w:val="28"/>
          <w:rtl/>
        </w:rPr>
        <w:t>יחסית</w:t>
      </w:r>
      <w:r w:rsidRPr="0059460E">
        <w:rPr>
          <w:rFonts w:ascii="David" w:eastAsia="David" w:hAnsi="David" w:cs="David"/>
          <w:sz w:val="28"/>
          <w:szCs w:val="28"/>
          <w:rtl/>
        </w:rPr>
        <w:t xml:space="preserve"> </w:t>
      </w:r>
      <w:r w:rsidRPr="0059460E">
        <w:rPr>
          <w:rFonts w:ascii="David" w:hAnsi="David" w:cs="David"/>
          <w:sz w:val="28"/>
          <w:szCs w:val="28"/>
          <w:rtl/>
        </w:rPr>
        <w:t>בהתחלה, כאשר</w:t>
      </w:r>
      <w:r w:rsidRPr="0059460E">
        <w:rPr>
          <w:rFonts w:ascii="David" w:eastAsia="David" w:hAnsi="David" w:cs="David"/>
          <w:sz w:val="28"/>
          <w:szCs w:val="28"/>
          <w:rtl/>
        </w:rPr>
        <w:t xml:space="preserve"> </w:t>
      </w:r>
      <w:r w:rsidRPr="0059460E">
        <w:rPr>
          <w:rFonts w:ascii="David" w:hAnsi="David" w:cs="David"/>
          <w:sz w:val="28"/>
          <w:szCs w:val="28"/>
          <w:rtl/>
        </w:rPr>
        <w:t>להרבה</w:t>
      </w:r>
      <w:r w:rsidRPr="0059460E">
        <w:rPr>
          <w:rFonts w:ascii="David" w:eastAsia="David" w:hAnsi="David" w:cs="David"/>
          <w:sz w:val="28"/>
          <w:szCs w:val="28"/>
          <w:rtl/>
        </w:rPr>
        <w:t xml:space="preserve"> </w:t>
      </w:r>
      <w:r w:rsidRPr="0059460E">
        <w:rPr>
          <w:rFonts w:ascii="David" w:hAnsi="David" w:cs="David"/>
          <w:sz w:val="28"/>
          <w:szCs w:val="28"/>
          <w:rtl/>
        </w:rPr>
        <w:t>אנשים</w:t>
      </w:r>
      <w:r w:rsidRPr="0059460E">
        <w:rPr>
          <w:rFonts w:ascii="David" w:eastAsia="David" w:hAnsi="David" w:cs="David"/>
          <w:sz w:val="28"/>
          <w:szCs w:val="28"/>
          <w:rtl/>
        </w:rPr>
        <w:t xml:space="preserve"> </w:t>
      </w:r>
      <w:r w:rsidRPr="0059460E">
        <w:rPr>
          <w:rFonts w:ascii="David" w:hAnsi="David" w:cs="David"/>
          <w:sz w:val="28"/>
          <w:szCs w:val="28"/>
          <w:rtl/>
        </w:rPr>
        <w:t>ישנן</w:t>
      </w:r>
      <w:r w:rsidRPr="0059460E">
        <w:rPr>
          <w:rFonts w:ascii="David" w:eastAsia="David" w:hAnsi="David" w:cs="David"/>
          <w:sz w:val="28"/>
          <w:szCs w:val="28"/>
          <w:rtl/>
        </w:rPr>
        <w:t xml:space="preserve"> </w:t>
      </w:r>
      <w:r w:rsidRPr="0059460E">
        <w:rPr>
          <w:rFonts w:ascii="David" w:hAnsi="David" w:cs="David"/>
          <w:sz w:val="28"/>
          <w:szCs w:val="28"/>
          <w:rtl/>
        </w:rPr>
        <w:t>כמה</w:t>
      </w:r>
      <w:r w:rsidRPr="0059460E">
        <w:rPr>
          <w:rFonts w:ascii="David" w:eastAsia="David" w:hAnsi="David" w:cs="David"/>
          <w:sz w:val="28"/>
          <w:szCs w:val="28"/>
          <w:rtl/>
        </w:rPr>
        <w:t xml:space="preserve"> </w:t>
      </w:r>
      <w:r w:rsidRPr="0059460E">
        <w:rPr>
          <w:rFonts w:ascii="David" w:hAnsi="David" w:cs="David"/>
          <w:sz w:val="28"/>
          <w:szCs w:val="28"/>
          <w:rtl/>
        </w:rPr>
        <w:t>נחלות. לפי</w:t>
      </w:r>
      <w:r w:rsidRPr="0059460E">
        <w:rPr>
          <w:rFonts w:ascii="David" w:eastAsia="David" w:hAnsi="David" w:cs="David"/>
          <w:sz w:val="28"/>
          <w:szCs w:val="28"/>
          <w:rtl/>
        </w:rPr>
        <w:t xml:space="preserve"> </w:t>
      </w:r>
      <w:r w:rsidRPr="0059460E">
        <w:rPr>
          <w:rFonts w:ascii="David" w:hAnsi="David" w:cs="David"/>
          <w:sz w:val="28"/>
          <w:szCs w:val="28"/>
          <w:rtl/>
        </w:rPr>
        <w:t>אלגוריתם</w:t>
      </w:r>
      <w:r w:rsidRPr="0059460E">
        <w:rPr>
          <w:rFonts w:ascii="David" w:eastAsia="David" w:hAnsi="David" w:cs="David"/>
          <w:sz w:val="28"/>
          <w:szCs w:val="28"/>
          <w:rtl/>
        </w:rPr>
        <w:t xml:space="preserve"> </w:t>
      </w:r>
      <w:r w:rsidRPr="0059460E">
        <w:rPr>
          <w:rFonts w:ascii="David" w:hAnsi="David" w:cs="David"/>
          <w:sz w:val="28"/>
          <w:szCs w:val="28"/>
          <w:rtl/>
        </w:rPr>
        <w:t>היובל, המוכר</w:t>
      </w:r>
      <w:r w:rsidRPr="0059460E">
        <w:rPr>
          <w:rFonts w:ascii="David" w:eastAsia="David" w:hAnsi="David" w:cs="David"/>
          <w:sz w:val="28"/>
          <w:szCs w:val="28"/>
          <w:rtl/>
        </w:rPr>
        <w:t xml:space="preserve"> </w:t>
      </w:r>
      <w:r w:rsidRPr="0059460E">
        <w:rPr>
          <w:rFonts w:ascii="David" w:hAnsi="David" w:cs="David"/>
          <w:sz w:val="28"/>
          <w:szCs w:val="28"/>
          <w:rtl/>
        </w:rPr>
        <w:t>יכול</w:t>
      </w:r>
      <w:r w:rsidRPr="0059460E">
        <w:rPr>
          <w:rFonts w:ascii="David" w:eastAsia="David" w:hAnsi="David" w:cs="David"/>
          <w:sz w:val="28"/>
          <w:szCs w:val="28"/>
          <w:rtl/>
        </w:rPr>
        <w:t xml:space="preserve"> </w:t>
      </w:r>
      <w:r w:rsidRPr="0059460E">
        <w:rPr>
          <w:rFonts w:ascii="David" w:hAnsi="David" w:cs="David"/>
          <w:sz w:val="28"/>
          <w:szCs w:val="28"/>
          <w:rtl/>
        </w:rPr>
        <w:t>לקבל</w:t>
      </w:r>
      <w:r w:rsidRPr="0059460E">
        <w:rPr>
          <w:rFonts w:ascii="David" w:eastAsia="David" w:hAnsi="David" w:cs="David"/>
          <w:sz w:val="28"/>
          <w:szCs w:val="28"/>
          <w:rtl/>
        </w:rPr>
        <w:t xml:space="preserve"> </w:t>
      </w:r>
      <w:r w:rsidRPr="0059460E">
        <w:rPr>
          <w:rFonts w:ascii="David" w:hAnsi="David" w:cs="David"/>
          <w:sz w:val="28"/>
          <w:szCs w:val="28"/>
          <w:rtl/>
        </w:rPr>
        <w:t>בחזרה</w:t>
      </w:r>
      <w:r w:rsidRPr="0059460E">
        <w:rPr>
          <w:rFonts w:ascii="David" w:eastAsia="David" w:hAnsi="David" w:cs="David"/>
          <w:sz w:val="28"/>
          <w:szCs w:val="28"/>
          <w:rtl/>
        </w:rPr>
        <w:t xml:space="preserve"> </w:t>
      </w:r>
      <w:r w:rsidRPr="0059460E">
        <w:rPr>
          <w:rFonts w:ascii="David" w:hAnsi="David" w:cs="David"/>
          <w:sz w:val="28"/>
          <w:szCs w:val="28"/>
          <w:rtl/>
        </w:rPr>
        <w:t>רק</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אחת</w:t>
      </w:r>
      <w:r w:rsidRPr="0059460E">
        <w:rPr>
          <w:rFonts w:ascii="David" w:eastAsia="David" w:hAnsi="David" w:cs="David"/>
          <w:sz w:val="28"/>
          <w:szCs w:val="28"/>
          <w:rtl/>
        </w:rPr>
        <w:t xml:space="preserve"> </w:t>
      </w:r>
      <w:r w:rsidRPr="0059460E">
        <w:rPr>
          <w:rFonts w:ascii="David" w:hAnsi="David" w:cs="David"/>
          <w:sz w:val="28"/>
          <w:szCs w:val="28"/>
          <w:rtl/>
        </w:rPr>
        <w:t>לכל</w:t>
      </w:r>
      <w:r w:rsidRPr="0059460E">
        <w:rPr>
          <w:rFonts w:ascii="David" w:eastAsia="David" w:hAnsi="David" w:cs="David"/>
          <w:sz w:val="28"/>
          <w:szCs w:val="28"/>
          <w:rtl/>
        </w:rPr>
        <w:t xml:space="preserve"> </w:t>
      </w:r>
      <w:r w:rsidRPr="0059460E">
        <w:rPr>
          <w:rFonts w:ascii="David" w:hAnsi="David" w:cs="David"/>
          <w:sz w:val="28"/>
          <w:szCs w:val="28"/>
          <w:rtl/>
        </w:rPr>
        <w:t>היותר, ולכן, כל</w:t>
      </w:r>
      <w:r w:rsidRPr="0059460E">
        <w:rPr>
          <w:rFonts w:ascii="David" w:eastAsia="David" w:hAnsi="David" w:cs="David"/>
          <w:sz w:val="28"/>
          <w:szCs w:val="28"/>
          <w:rtl/>
        </w:rPr>
        <w:t xml:space="preserve"> </w:t>
      </w:r>
      <w:r w:rsidRPr="0059460E">
        <w:rPr>
          <w:rFonts w:ascii="David" w:hAnsi="David" w:cs="David"/>
          <w:sz w:val="28"/>
          <w:szCs w:val="28"/>
          <w:rtl/>
        </w:rPr>
        <w:t>מי</w:t>
      </w:r>
      <w:r w:rsidRPr="0059460E">
        <w:rPr>
          <w:rFonts w:ascii="David" w:eastAsia="David" w:hAnsi="David" w:cs="David"/>
          <w:sz w:val="28"/>
          <w:szCs w:val="28"/>
          <w:rtl/>
        </w:rPr>
        <w:t xml:space="preserve"> </w:t>
      </w:r>
      <w:r w:rsidRPr="0059460E">
        <w:rPr>
          <w:rFonts w:ascii="David" w:hAnsi="David" w:cs="David"/>
          <w:sz w:val="28"/>
          <w:szCs w:val="28"/>
          <w:rtl/>
        </w:rPr>
        <w:t>שיקנה</w:t>
      </w:r>
      <w:r w:rsidRPr="0059460E">
        <w:rPr>
          <w:rFonts w:ascii="David" w:eastAsia="David" w:hAnsi="David" w:cs="David"/>
          <w:sz w:val="28"/>
          <w:szCs w:val="28"/>
          <w:rtl/>
        </w:rPr>
        <w:t xml:space="preserve"> </w:t>
      </w:r>
      <w:r w:rsidRPr="0059460E">
        <w:rPr>
          <w:rFonts w:ascii="David" w:hAnsi="David" w:cs="David"/>
          <w:sz w:val="28"/>
          <w:szCs w:val="28"/>
          <w:rtl/>
        </w:rPr>
        <w:t>ממנו</w:t>
      </w:r>
      <w:r w:rsidRPr="0059460E">
        <w:rPr>
          <w:rFonts w:ascii="David" w:eastAsia="David" w:hAnsi="David" w:cs="David"/>
          <w:sz w:val="28"/>
          <w:szCs w:val="28"/>
          <w:rtl/>
        </w:rPr>
        <w:t xml:space="preserve"> </w:t>
      </w:r>
      <w:r w:rsidRPr="0059460E">
        <w:rPr>
          <w:rFonts w:ascii="David" w:hAnsi="David" w:cs="David"/>
          <w:sz w:val="28"/>
          <w:szCs w:val="28"/>
          <w:rtl/>
        </w:rPr>
        <w:t>נחלה, פרט</w:t>
      </w:r>
      <w:r w:rsidRPr="0059460E">
        <w:rPr>
          <w:rFonts w:ascii="David" w:eastAsia="David" w:hAnsi="David" w:cs="David"/>
          <w:sz w:val="28"/>
          <w:szCs w:val="28"/>
          <w:rtl/>
        </w:rPr>
        <w:t xml:space="preserve"> </w:t>
      </w:r>
      <w:r w:rsidRPr="0059460E">
        <w:rPr>
          <w:rFonts w:ascii="David" w:hAnsi="David" w:cs="David"/>
          <w:sz w:val="28"/>
          <w:szCs w:val="28"/>
          <w:rtl/>
        </w:rPr>
        <w:t>לאחד, יוכל</w:t>
      </w:r>
      <w:r w:rsidRPr="0059460E">
        <w:rPr>
          <w:rFonts w:ascii="David" w:eastAsia="David" w:hAnsi="David" w:cs="David"/>
          <w:sz w:val="28"/>
          <w:szCs w:val="28"/>
          <w:rtl/>
        </w:rPr>
        <w:t xml:space="preserve"> </w:t>
      </w:r>
      <w:r w:rsidRPr="0059460E">
        <w:rPr>
          <w:rFonts w:ascii="David" w:hAnsi="David" w:cs="David"/>
          <w:sz w:val="28"/>
          <w:szCs w:val="28"/>
          <w:rtl/>
        </w:rPr>
        <w:t>לשמור</w:t>
      </w:r>
      <w:r w:rsidRPr="0059460E">
        <w:rPr>
          <w:rFonts w:ascii="David" w:eastAsia="David" w:hAnsi="David" w:cs="David"/>
          <w:sz w:val="28"/>
          <w:szCs w:val="28"/>
          <w:rtl/>
        </w:rPr>
        <w:t xml:space="preserve"> </w:t>
      </w:r>
      <w:r w:rsidRPr="0059460E">
        <w:rPr>
          <w:rFonts w:ascii="David" w:hAnsi="David" w:cs="David"/>
          <w:sz w:val="28"/>
          <w:szCs w:val="28"/>
          <w:rtl/>
        </w:rPr>
        <w:t>על</w:t>
      </w:r>
      <w:r w:rsidRPr="0059460E">
        <w:rPr>
          <w:rFonts w:ascii="David" w:eastAsia="David" w:hAnsi="David" w:cs="David"/>
          <w:sz w:val="28"/>
          <w:szCs w:val="28"/>
          <w:rtl/>
        </w:rPr>
        <w:t xml:space="preserve"> </w:t>
      </w:r>
      <w:r w:rsidRPr="0059460E">
        <w:rPr>
          <w:rFonts w:ascii="David" w:hAnsi="David" w:cs="David"/>
          <w:sz w:val="28"/>
          <w:szCs w:val="28"/>
          <w:rtl/>
        </w:rPr>
        <w:t>הנחלה. אולם</w:t>
      </w:r>
      <w:r w:rsidRPr="0059460E">
        <w:rPr>
          <w:rFonts w:ascii="David" w:eastAsia="David" w:hAnsi="David" w:cs="David"/>
          <w:sz w:val="28"/>
          <w:szCs w:val="28"/>
          <w:rtl/>
        </w:rPr>
        <w:t xml:space="preserve"> </w:t>
      </w:r>
      <w:r w:rsidRPr="0059460E">
        <w:rPr>
          <w:rFonts w:ascii="David" w:hAnsi="David" w:cs="David"/>
          <w:sz w:val="28"/>
          <w:szCs w:val="28"/>
          <w:rtl/>
        </w:rPr>
        <w:t>בהמשך, כשלכל</w:t>
      </w:r>
      <w:r w:rsidRPr="0059460E">
        <w:rPr>
          <w:rFonts w:ascii="David" w:eastAsia="David" w:hAnsi="David" w:cs="David"/>
          <w:sz w:val="28"/>
          <w:szCs w:val="28"/>
          <w:rtl/>
        </w:rPr>
        <w:t xml:space="preserve"> </w:t>
      </w:r>
      <w:r w:rsidRPr="0059460E">
        <w:rPr>
          <w:rFonts w:ascii="David" w:hAnsi="David" w:cs="David"/>
          <w:sz w:val="28"/>
          <w:szCs w:val="28"/>
          <w:rtl/>
        </w:rPr>
        <w:t>אדם</w:t>
      </w:r>
      <w:r w:rsidRPr="0059460E">
        <w:rPr>
          <w:rFonts w:ascii="David" w:eastAsia="David" w:hAnsi="David" w:cs="David"/>
          <w:sz w:val="28"/>
          <w:szCs w:val="28"/>
          <w:rtl/>
        </w:rPr>
        <w:t xml:space="preserve"> </w:t>
      </w:r>
      <w:r w:rsidRPr="0059460E">
        <w:rPr>
          <w:rFonts w:ascii="David" w:hAnsi="David" w:cs="David"/>
          <w:sz w:val="28"/>
          <w:szCs w:val="28"/>
          <w:rtl/>
        </w:rPr>
        <w:t>ישנה</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אחת, הדרך</w:t>
      </w:r>
      <w:r w:rsidRPr="0059460E">
        <w:rPr>
          <w:rFonts w:ascii="David" w:eastAsia="David" w:hAnsi="David" w:cs="David"/>
          <w:sz w:val="28"/>
          <w:szCs w:val="28"/>
          <w:rtl/>
        </w:rPr>
        <w:t xml:space="preserve"> </w:t>
      </w:r>
      <w:r w:rsidRPr="0059460E">
        <w:rPr>
          <w:rFonts w:ascii="David" w:hAnsi="David" w:cs="David"/>
          <w:sz w:val="28"/>
          <w:szCs w:val="28"/>
          <w:rtl/>
        </w:rPr>
        <w:t>היחידה</w:t>
      </w:r>
      <w:r w:rsidRPr="0059460E">
        <w:rPr>
          <w:rFonts w:ascii="David" w:eastAsia="David" w:hAnsi="David" w:cs="David"/>
          <w:sz w:val="28"/>
          <w:szCs w:val="28"/>
          <w:rtl/>
        </w:rPr>
        <w:t xml:space="preserve"> </w:t>
      </w:r>
      <w:r w:rsidRPr="0059460E">
        <w:rPr>
          <w:rFonts w:ascii="David" w:hAnsi="David" w:cs="David"/>
          <w:sz w:val="28"/>
          <w:szCs w:val="28"/>
          <w:rtl/>
        </w:rPr>
        <w:t>שבה</w:t>
      </w:r>
      <w:r w:rsidRPr="0059460E">
        <w:rPr>
          <w:rFonts w:ascii="David" w:eastAsia="David" w:hAnsi="David" w:cs="David"/>
          <w:sz w:val="28"/>
          <w:szCs w:val="28"/>
          <w:rtl/>
        </w:rPr>
        <w:t xml:space="preserve"> </w:t>
      </w:r>
      <w:r w:rsidRPr="0059460E">
        <w:rPr>
          <w:rFonts w:ascii="David" w:hAnsi="David" w:cs="David"/>
          <w:sz w:val="28"/>
          <w:szCs w:val="28"/>
          <w:rtl/>
        </w:rPr>
        <w:t>אדם</w:t>
      </w:r>
      <w:r w:rsidRPr="0059460E">
        <w:rPr>
          <w:rFonts w:ascii="David" w:eastAsia="David" w:hAnsi="David" w:cs="David"/>
          <w:sz w:val="28"/>
          <w:szCs w:val="28"/>
          <w:rtl/>
        </w:rPr>
        <w:t xml:space="preserve"> </w:t>
      </w:r>
      <w:r w:rsidRPr="0059460E">
        <w:rPr>
          <w:rFonts w:ascii="David" w:hAnsi="David" w:cs="David"/>
          <w:sz w:val="28"/>
          <w:szCs w:val="28"/>
          <w:rtl/>
        </w:rPr>
        <w:t>יכול</w:t>
      </w:r>
      <w:r w:rsidRPr="0059460E">
        <w:rPr>
          <w:rFonts w:ascii="David" w:eastAsia="David" w:hAnsi="David" w:cs="David"/>
          <w:sz w:val="28"/>
          <w:szCs w:val="28"/>
          <w:rtl/>
        </w:rPr>
        <w:t xml:space="preserve"> </w:t>
      </w:r>
      <w:r w:rsidRPr="0059460E">
        <w:rPr>
          <w:rFonts w:ascii="David" w:hAnsi="David" w:cs="David"/>
          <w:sz w:val="28"/>
          <w:szCs w:val="28"/>
          <w:rtl/>
        </w:rPr>
        <w:t>לקנות</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חדשה</w:t>
      </w:r>
      <w:r w:rsidRPr="0059460E">
        <w:rPr>
          <w:rFonts w:ascii="David" w:eastAsia="David" w:hAnsi="David" w:cs="David"/>
          <w:sz w:val="28"/>
          <w:szCs w:val="28"/>
          <w:rtl/>
        </w:rPr>
        <w:t xml:space="preserve"> </w:t>
      </w:r>
      <w:r w:rsidRPr="0059460E">
        <w:rPr>
          <w:rFonts w:ascii="David" w:hAnsi="David" w:cs="David"/>
          <w:sz w:val="28"/>
          <w:szCs w:val="28"/>
          <w:rtl/>
        </w:rPr>
        <w:t xml:space="preserve">היא, </w:t>
      </w:r>
      <w:r w:rsidR="00A76878">
        <w:rPr>
          <w:rFonts w:ascii="David" w:hAnsi="David" w:cs="David" w:hint="cs"/>
          <w:sz w:val="28"/>
          <w:szCs w:val="28"/>
          <w:rtl/>
        </w:rPr>
        <w:t>כש</w:t>
      </w:r>
      <w:r w:rsidRPr="0059460E">
        <w:rPr>
          <w:rFonts w:ascii="David" w:hAnsi="David" w:cs="David"/>
          <w:sz w:val="28"/>
          <w:szCs w:val="28"/>
          <w:rtl/>
        </w:rPr>
        <w:t>העסקה</w:t>
      </w:r>
      <w:r w:rsidRPr="0059460E">
        <w:rPr>
          <w:rFonts w:ascii="David" w:eastAsia="David" w:hAnsi="David" w:cs="David"/>
          <w:sz w:val="28"/>
          <w:szCs w:val="28"/>
          <w:rtl/>
        </w:rPr>
        <w:t xml:space="preserve"> </w:t>
      </w:r>
      <w:r w:rsidRPr="0059460E">
        <w:rPr>
          <w:rFonts w:ascii="David" w:hAnsi="David" w:cs="David"/>
          <w:sz w:val="28"/>
          <w:szCs w:val="28"/>
          <w:rtl/>
        </w:rPr>
        <w:t>תהיה</w:t>
      </w:r>
      <w:r w:rsidRPr="0059460E">
        <w:rPr>
          <w:rFonts w:ascii="David" w:eastAsia="David" w:hAnsi="David" w:cs="David"/>
          <w:sz w:val="28"/>
          <w:szCs w:val="28"/>
          <w:rtl/>
        </w:rPr>
        <w:t xml:space="preserve"> </w:t>
      </w:r>
      <w:r w:rsidRPr="0059460E">
        <w:rPr>
          <w:rFonts w:ascii="David" w:hAnsi="David" w:cs="David"/>
          <w:sz w:val="28"/>
          <w:szCs w:val="28"/>
          <w:rtl/>
        </w:rPr>
        <w:t>חלק</w:t>
      </w:r>
      <w:r w:rsidRPr="0059460E">
        <w:rPr>
          <w:rFonts w:ascii="David" w:eastAsia="David" w:hAnsi="David" w:cs="David"/>
          <w:sz w:val="28"/>
          <w:szCs w:val="28"/>
          <w:rtl/>
        </w:rPr>
        <w:t xml:space="preserve"> </w:t>
      </w:r>
      <w:r w:rsidRPr="0059460E">
        <w:rPr>
          <w:rFonts w:ascii="David" w:hAnsi="David" w:cs="David"/>
          <w:sz w:val="28"/>
          <w:szCs w:val="28"/>
          <w:rtl/>
        </w:rPr>
        <w:t>ממעגל. על-פי</w:t>
      </w:r>
      <w:r w:rsidRPr="0059460E">
        <w:rPr>
          <w:rFonts w:ascii="David" w:eastAsia="David" w:hAnsi="David" w:cs="David"/>
          <w:sz w:val="28"/>
          <w:szCs w:val="28"/>
          <w:rtl/>
        </w:rPr>
        <w:t xml:space="preserve"> </w:t>
      </w:r>
      <w:r w:rsidRPr="0059460E">
        <w:rPr>
          <w:rFonts w:ascii="David" w:hAnsi="David" w:cs="David"/>
          <w:sz w:val="28"/>
          <w:szCs w:val="28"/>
          <w:rtl/>
        </w:rPr>
        <w:t>הנוסחה</w:t>
      </w:r>
      <w:r w:rsidRPr="0059460E">
        <w:rPr>
          <w:rFonts w:ascii="David" w:eastAsia="David" w:hAnsi="David" w:cs="David"/>
          <w:sz w:val="28"/>
          <w:szCs w:val="28"/>
          <w:rtl/>
        </w:rPr>
        <w:t xml:space="preserve"> </w:t>
      </w:r>
      <w:r w:rsidRPr="0059460E">
        <w:rPr>
          <w:rFonts w:ascii="David" w:hAnsi="David" w:cs="David"/>
          <w:sz w:val="28"/>
          <w:szCs w:val="28"/>
          <w:rtl/>
        </w:rPr>
        <w:t>בסוף</w:t>
      </w:r>
      <w:r w:rsidRPr="0059460E">
        <w:rPr>
          <w:rFonts w:ascii="David" w:eastAsia="David" w:hAnsi="David" w:cs="David"/>
          <w:sz w:val="28"/>
          <w:szCs w:val="28"/>
          <w:rtl/>
        </w:rPr>
        <w:t xml:space="preserve"> </w:t>
      </w:r>
      <w:r w:rsidRPr="0059460E">
        <w:rPr>
          <w:rFonts w:ascii="David" w:hAnsi="David" w:cs="David"/>
          <w:sz w:val="28"/>
          <w:szCs w:val="28"/>
          <w:rtl/>
        </w:rPr>
        <w:t>סעיף</w:t>
      </w:r>
      <w:r w:rsidRPr="0059460E">
        <w:rPr>
          <w:rFonts w:ascii="David" w:eastAsia="David" w:hAnsi="David" w:cs="David"/>
          <w:sz w:val="28"/>
          <w:szCs w:val="28"/>
          <w:rtl/>
        </w:rPr>
        <w:t xml:space="preserve"> </w:t>
      </w:r>
      <w:r w:rsidRPr="0059460E">
        <w:rPr>
          <w:rFonts w:ascii="David" w:hAnsi="David" w:cs="David"/>
          <w:sz w:val="28"/>
          <w:szCs w:val="28"/>
          <w:rtl/>
        </w:rPr>
        <w:t>ג, הסתברות</w:t>
      </w:r>
      <w:r w:rsidRPr="0059460E">
        <w:rPr>
          <w:rFonts w:ascii="David" w:eastAsia="David" w:hAnsi="David" w:cs="David"/>
          <w:sz w:val="28"/>
          <w:szCs w:val="28"/>
          <w:rtl/>
        </w:rPr>
        <w:t xml:space="preserve"> </w:t>
      </w:r>
      <w:r w:rsidRPr="0059460E">
        <w:rPr>
          <w:rFonts w:ascii="David" w:hAnsi="David" w:cs="David"/>
          <w:sz w:val="28"/>
          <w:szCs w:val="28"/>
          <w:rtl/>
        </w:rPr>
        <w:t>זו</w:t>
      </w:r>
      <w:r w:rsidRPr="0059460E">
        <w:rPr>
          <w:rFonts w:ascii="David" w:eastAsia="David" w:hAnsi="David" w:cs="David"/>
          <w:sz w:val="28"/>
          <w:szCs w:val="28"/>
          <w:rtl/>
        </w:rPr>
        <w:t xml:space="preserve"> </w:t>
      </w:r>
      <w:r w:rsidRPr="0059460E">
        <w:rPr>
          <w:rFonts w:ascii="David" w:hAnsi="David" w:cs="David"/>
          <w:sz w:val="28"/>
          <w:szCs w:val="28"/>
          <w:rtl/>
        </w:rPr>
        <w:t>שואפת</w:t>
      </w:r>
      <w:r w:rsidRPr="0059460E">
        <w:rPr>
          <w:rFonts w:ascii="David" w:eastAsia="David" w:hAnsi="David" w:cs="David"/>
          <w:sz w:val="28"/>
          <w:szCs w:val="28"/>
          <w:rtl/>
        </w:rPr>
        <w:t xml:space="preserve"> </w:t>
      </w:r>
      <w:r w:rsidRPr="0059460E">
        <w:rPr>
          <w:rFonts w:ascii="David" w:hAnsi="David" w:cs="David"/>
          <w:sz w:val="28"/>
          <w:szCs w:val="28"/>
          <w:rtl/>
        </w:rPr>
        <w:t>לאפס</w:t>
      </w:r>
      <w:r w:rsidRPr="0059460E">
        <w:rPr>
          <w:rFonts w:ascii="David" w:eastAsia="David" w:hAnsi="David" w:cs="David"/>
          <w:sz w:val="28"/>
          <w:szCs w:val="28"/>
          <w:rtl/>
        </w:rPr>
        <w:t xml:space="preserve"> </w:t>
      </w:r>
      <w:r w:rsidRPr="0059460E">
        <w:rPr>
          <w:rFonts w:ascii="David" w:hAnsi="David" w:cs="David"/>
          <w:sz w:val="28"/>
          <w:szCs w:val="28"/>
          <w:rtl/>
        </w:rPr>
        <w:t>כאשר</w:t>
      </w:r>
      <w:r w:rsidRPr="0059460E">
        <w:rPr>
          <w:rFonts w:ascii="David" w:eastAsia="David" w:hAnsi="David" w:cs="David"/>
          <w:sz w:val="28"/>
          <w:szCs w:val="28"/>
          <w:rtl/>
        </w:rPr>
        <w:t xml:space="preserve"> </w:t>
      </w:r>
      <w:r w:rsidRPr="0059460E">
        <w:rPr>
          <w:rFonts w:ascii="David" w:hAnsi="David" w:cs="David"/>
          <w:sz w:val="28"/>
          <w:szCs w:val="28"/>
          <w:rtl/>
        </w:rPr>
        <w:t>מספר</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גדול, ולכן</w:t>
      </w:r>
      <w:r w:rsidRPr="0059460E">
        <w:rPr>
          <w:rFonts w:ascii="David" w:eastAsia="David" w:hAnsi="David" w:cs="David"/>
          <w:sz w:val="28"/>
          <w:szCs w:val="28"/>
          <w:rtl/>
        </w:rPr>
        <w:t xml:space="preserve"> </w:t>
      </w:r>
      <w:r w:rsidRPr="0059460E">
        <w:rPr>
          <w:rFonts w:ascii="David" w:hAnsi="David" w:cs="David"/>
          <w:sz w:val="28"/>
          <w:szCs w:val="28"/>
          <w:rtl/>
        </w:rPr>
        <w:t>אחוז</w:t>
      </w:r>
      <w:r w:rsidRPr="0059460E">
        <w:rPr>
          <w:rFonts w:ascii="David" w:eastAsia="David" w:hAnsi="David" w:cs="David"/>
          <w:sz w:val="28"/>
          <w:szCs w:val="28"/>
          <w:rtl/>
        </w:rPr>
        <w:t xml:space="preserve"> </w:t>
      </w:r>
      <w:r w:rsidRPr="0059460E">
        <w:rPr>
          <w:rFonts w:ascii="David" w:hAnsi="David" w:cs="David"/>
          <w:sz w:val="28"/>
          <w:szCs w:val="28"/>
          <w:rtl/>
        </w:rPr>
        <w:t>החזרת</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מתקרב</w:t>
      </w:r>
      <w:r w:rsidRPr="0059460E">
        <w:rPr>
          <w:rFonts w:ascii="David" w:eastAsia="David" w:hAnsi="David" w:cs="David"/>
          <w:sz w:val="28"/>
          <w:szCs w:val="28"/>
          <w:rtl/>
        </w:rPr>
        <w:t xml:space="preserve"> </w:t>
      </w:r>
      <w:r w:rsidRPr="0059460E">
        <w:rPr>
          <w:rFonts w:ascii="David" w:hAnsi="David" w:cs="David"/>
          <w:sz w:val="28"/>
          <w:szCs w:val="28"/>
          <w:rtl/>
        </w:rPr>
        <w:t>ל-</w:t>
      </w:r>
      <w:r w:rsidRPr="0059460E">
        <w:rPr>
          <w:rFonts w:ascii="David" w:hAnsi="David" w:cs="David"/>
          <w:sz w:val="28"/>
          <w:szCs w:val="28"/>
        </w:rPr>
        <w:t>100%</w:t>
      </w:r>
      <w:r w:rsidRPr="0059460E">
        <w:rPr>
          <w:rFonts w:ascii="David" w:hAnsi="David" w:cs="David"/>
          <w:sz w:val="28"/>
          <w:szCs w:val="28"/>
          <w:rtl/>
        </w:rPr>
        <w:t>:</w:t>
      </w:r>
    </w:p>
    <w:tbl>
      <w:tblPr>
        <w:tblW w:w="0" w:type="auto"/>
        <w:tblLayout w:type="fixed"/>
        <w:tblCellMar>
          <w:left w:w="0" w:type="dxa"/>
          <w:right w:w="0" w:type="dxa"/>
        </w:tblCellMar>
        <w:tblLook w:val="0000" w:firstRow="0" w:lastRow="0" w:firstColumn="0" w:lastColumn="0" w:noHBand="0" w:noVBand="0"/>
      </w:tblPr>
      <w:tblGrid>
        <w:gridCol w:w="4818"/>
        <w:gridCol w:w="4820"/>
      </w:tblGrid>
      <w:tr w:rsidR="009C2B09" w:rsidRPr="00A90D62" w:rsidTr="00685392">
        <w:tc>
          <w:tcPr>
            <w:tcW w:w="4818" w:type="dxa"/>
            <w:shd w:val="clear" w:color="auto" w:fill="auto"/>
          </w:tcPr>
          <w:p w:rsidR="009C2B09" w:rsidRPr="0059460E" w:rsidRDefault="00D4588B" w:rsidP="00685392">
            <w:pPr>
              <w:pStyle w:val="afd"/>
              <w:bidi/>
              <w:snapToGrid w:val="0"/>
              <w:jc w:val="center"/>
              <w:rPr>
                <w:rFonts w:ascii="David" w:hAnsi="David" w:cs="David"/>
                <w:sz w:val="28"/>
                <w:szCs w:val="28"/>
              </w:rPr>
            </w:pPr>
            <w:r>
              <w:rPr>
                <w:rFonts w:ascii="David" w:hAnsi="David" w:cs="David"/>
                <w:noProof/>
                <w:sz w:val="28"/>
                <w:szCs w:val="28"/>
                <w:rtl/>
                <w:lang w:eastAsia="en-US"/>
              </w:rPr>
              <w:lastRenderedPageBreak/>
              <w:drawing>
                <wp:inline distT="0" distB="0" distL="0" distR="0" wp14:anchorId="44440784" wp14:editId="00E12EAB">
                  <wp:extent cx="2138045" cy="1669415"/>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8045" cy="1669415"/>
                          </a:xfrm>
                          <a:prstGeom prst="rect">
                            <a:avLst/>
                          </a:prstGeom>
                          <a:solidFill>
                            <a:srgbClr val="FFFFFF"/>
                          </a:solidFill>
                          <a:ln>
                            <a:noFill/>
                          </a:ln>
                        </pic:spPr>
                      </pic:pic>
                    </a:graphicData>
                  </a:graphic>
                </wp:inline>
              </w:drawing>
            </w:r>
          </w:p>
          <w:p w:rsidR="009C2B09" w:rsidRPr="0059460E" w:rsidRDefault="009C2B09" w:rsidP="00685392">
            <w:pPr>
              <w:pStyle w:val="afd"/>
              <w:bidi/>
              <w:jc w:val="center"/>
              <w:rPr>
                <w:sz w:val="28"/>
                <w:szCs w:val="28"/>
              </w:rPr>
            </w:pPr>
            <w:r w:rsidRPr="0059460E">
              <w:rPr>
                <w:rFonts w:ascii="David" w:hAnsi="David" w:cs="David"/>
                <w:sz w:val="28"/>
                <w:szCs w:val="28"/>
              </w:rPr>
              <w:t>p = 0.01, q = 0.39, N = 1000</w:t>
            </w:r>
          </w:p>
        </w:tc>
        <w:tc>
          <w:tcPr>
            <w:tcW w:w="4820" w:type="dxa"/>
            <w:shd w:val="clear" w:color="auto" w:fill="auto"/>
          </w:tcPr>
          <w:p w:rsidR="009C2B09" w:rsidRPr="0059460E" w:rsidRDefault="00D4588B" w:rsidP="00685392">
            <w:pPr>
              <w:pStyle w:val="afd"/>
              <w:bidi/>
              <w:snapToGrid w:val="0"/>
              <w:jc w:val="center"/>
              <w:rPr>
                <w:rFonts w:ascii="David" w:hAnsi="David" w:cs="David"/>
                <w:sz w:val="28"/>
                <w:szCs w:val="28"/>
              </w:rPr>
            </w:pPr>
            <w:r>
              <w:rPr>
                <w:noProof/>
                <w:sz w:val="28"/>
                <w:szCs w:val="28"/>
                <w:rtl/>
                <w:lang w:eastAsia="en-US"/>
              </w:rPr>
              <w:drawing>
                <wp:inline distT="0" distB="0" distL="0" distR="0" wp14:anchorId="59C8162F" wp14:editId="6C07EE87">
                  <wp:extent cx="2138045" cy="1669415"/>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8045" cy="1669415"/>
                          </a:xfrm>
                          <a:prstGeom prst="rect">
                            <a:avLst/>
                          </a:prstGeom>
                          <a:solidFill>
                            <a:srgbClr val="FFFFFF"/>
                          </a:solidFill>
                          <a:ln>
                            <a:noFill/>
                          </a:ln>
                        </pic:spPr>
                      </pic:pic>
                    </a:graphicData>
                  </a:graphic>
                </wp:inline>
              </w:drawing>
            </w:r>
          </w:p>
          <w:p w:rsidR="009C2B09" w:rsidRPr="0059460E" w:rsidRDefault="009C2B09" w:rsidP="00685392">
            <w:pPr>
              <w:pStyle w:val="afd"/>
              <w:bidi/>
              <w:jc w:val="center"/>
              <w:rPr>
                <w:sz w:val="28"/>
                <w:szCs w:val="28"/>
                <w:rtl/>
              </w:rPr>
            </w:pPr>
            <w:r w:rsidRPr="0059460E">
              <w:rPr>
                <w:rFonts w:ascii="David" w:hAnsi="David" w:cs="David"/>
                <w:sz w:val="28"/>
                <w:szCs w:val="28"/>
              </w:rPr>
              <w:t>p = 0.1, q = 0.99, N = 1000</w:t>
            </w:r>
          </w:p>
        </w:tc>
      </w:tr>
    </w:tbl>
    <w:p w:rsidR="009C2B09" w:rsidRPr="0059460E" w:rsidRDefault="009C2B09" w:rsidP="009C2B09">
      <w:pPr>
        <w:rPr>
          <w:sz w:val="28"/>
          <w:szCs w:val="28"/>
          <w:rtl/>
        </w:rPr>
      </w:pPr>
    </w:p>
    <w:p w:rsidR="009C2B09" w:rsidRPr="0059460E" w:rsidRDefault="009C2B09" w:rsidP="009C2B09">
      <w:pPr>
        <w:pStyle w:val="a1"/>
        <w:bidi/>
        <w:rPr>
          <w:sz w:val="28"/>
          <w:szCs w:val="28"/>
          <w:rtl/>
        </w:rPr>
      </w:pPr>
      <w:r w:rsidRPr="0059460E">
        <w:rPr>
          <w:rFonts w:ascii="David" w:hAnsi="David" w:cs="David"/>
          <w:sz w:val="28"/>
          <w:szCs w:val="28"/>
          <w:rtl/>
        </w:rPr>
        <w:t>לשם</w:t>
      </w:r>
      <w:r w:rsidRPr="0059460E">
        <w:rPr>
          <w:rFonts w:ascii="David" w:eastAsia="David" w:hAnsi="David" w:cs="David"/>
          <w:sz w:val="28"/>
          <w:szCs w:val="28"/>
          <w:rtl/>
        </w:rPr>
        <w:t xml:space="preserve"> </w:t>
      </w:r>
      <w:r w:rsidRPr="0059460E">
        <w:rPr>
          <w:rFonts w:ascii="David" w:hAnsi="David" w:cs="David"/>
          <w:sz w:val="28"/>
          <w:szCs w:val="28"/>
          <w:rtl/>
        </w:rPr>
        <w:t>המחשה, נחשב</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ההסתברות</w:t>
      </w:r>
      <w:r w:rsidRPr="0059460E">
        <w:rPr>
          <w:rFonts w:ascii="David" w:eastAsia="David" w:hAnsi="David" w:cs="David"/>
          <w:sz w:val="28"/>
          <w:szCs w:val="28"/>
          <w:rtl/>
        </w:rPr>
        <w:t xml:space="preserve"> </w:t>
      </w:r>
      <w:r w:rsidRPr="0059460E">
        <w:rPr>
          <w:rFonts w:ascii="David" w:hAnsi="David" w:cs="David"/>
          <w:sz w:val="28"/>
          <w:szCs w:val="28"/>
          <w:rtl/>
        </w:rPr>
        <w:t>להחזיק</w:t>
      </w:r>
      <w:r w:rsidRPr="0059460E">
        <w:rPr>
          <w:rFonts w:ascii="David" w:eastAsia="David" w:hAnsi="David" w:cs="David"/>
          <w:sz w:val="28"/>
          <w:szCs w:val="28"/>
          <w:rtl/>
        </w:rPr>
        <w:t xml:space="preserve"> </w:t>
      </w:r>
      <w:r w:rsidRPr="0059460E">
        <w:rPr>
          <w:rFonts w:ascii="David" w:hAnsi="David" w:cs="David"/>
          <w:sz w:val="28"/>
          <w:szCs w:val="28"/>
          <w:rtl/>
        </w:rPr>
        <w:t>בנחלה, עבור</w:t>
      </w:r>
      <w:r w:rsidRPr="0059460E">
        <w:rPr>
          <w:rFonts w:ascii="David" w:eastAsia="David" w:hAnsi="David" w:cs="David"/>
          <w:sz w:val="28"/>
          <w:szCs w:val="28"/>
          <w:rtl/>
        </w:rPr>
        <w:t xml:space="preserve"> </w:t>
      </w:r>
      <w:r w:rsidRPr="0059460E">
        <w:rPr>
          <w:rFonts w:ascii="David" w:hAnsi="David" w:cs="David"/>
          <w:sz w:val="28"/>
          <w:szCs w:val="28"/>
          <w:rtl/>
        </w:rPr>
        <w:t>ערכים</w:t>
      </w:r>
      <w:r w:rsidRPr="0059460E">
        <w:rPr>
          <w:rFonts w:ascii="David" w:eastAsia="David" w:hAnsi="David" w:cs="David"/>
          <w:sz w:val="28"/>
          <w:szCs w:val="28"/>
          <w:rtl/>
        </w:rPr>
        <w:t xml:space="preserve"> </w:t>
      </w:r>
      <w:r w:rsidRPr="0059460E">
        <w:rPr>
          <w:rFonts w:ascii="David" w:hAnsi="David" w:cs="David"/>
          <w:sz w:val="28"/>
          <w:szCs w:val="28"/>
          <w:rtl/>
        </w:rPr>
        <w:t>שונים</w:t>
      </w:r>
      <w:r w:rsidRPr="0059460E">
        <w:rPr>
          <w:rFonts w:ascii="David" w:eastAsia="David" w:hAnsi="David" w:cs="David"/>
          <w:sz w:val="28"/>
          <w:szCs w:val="28"/>
          <w:rtl/>
        </w:rPr>
        <w:t xml:space="preserve"> </w:t>
      </w:r>
      <w:r w:rsidRPr="0059460E">
        <w:rPr>
          <w:rFonts w:ascii="David" w:hAnsi="David" w:cs="David"/>
          <w:sz w:val="28"/>
          <w:szCs w:val="28"/>
          <w:rtl/>
        </w:rPr>
        <w:t>של</w:t>
      </w:r>
      <w:r w:rsidRPr="0059460E">
        <w:rPr>
          <w:rFonts w:ascii="David" w:eastAsia="David" w:hAnsi="David" w:cs="David"/>
          <w:sz w:val="28"/>
          <w:szCs w:val="28"/>
          <w:rtl/>
        </w:rPr>
        <w:t xml:space="preserve"> </w:t>
      </w:r>
      <w:r w:rsidRPr="0059460E">
        <w:rPr>
          <w:rFonts w:ascii="David" w:hAnsi="David" w:cs="David"/>
          <w:sz w:val="28"/>
          <w:szCs w:val="28"/>
        </w:rPr>
        <w:t>p</w:t>
      </w:r>
      <w:r w:rsidRPr="0059460E">
        <w:rPr>
          <w:rFonts w:ascii="David" w:hAnsi="David" w:cs="David"/>
          <w:sz w:val="28"/>
          <w:szCs w:val="28"/>
          <w:rtl/>
        </w:rPr>
        <w:t xml:space="preserve"> (הסתברות</w:t>
      </w:r>
      <w:r w:rsidRPr="0059460E">
        <w:rPr>
          <w:rFonts w:ascii="David" w:eastAsia="David" w:hAnsi="David" w:cs="David"/>
          <w:sz w:val="28"/>
          <w:szCs w:val="28"/>
          <w:rtl/>
        </w:rPr>
        <w:t xml:space="preserve"> </w:t>
      </w:r>
      <w:r w:rsidRPr="0059460E">
        <w:rPr>
          <w:rFonts w:ascii="David" w:hAnsi="David" w:cs="David"/>
          <w:sz w:val="28"/>
          <w:szCs w:val="28"/>
          <w:rtl/>
        </w:rPr>
        <w:t>המכירה) ו-</w:t>
      </w:r>
      <w:r w:rsidRPr="0059460E">
        <w:rPr>
          <w:rFonts w:ascii="David" w:hAnsi="David" w:cs="David"/>
          <w:sz w:val="28"/>
          <w:szCs w:val="28"/>
        </w:rPr>
        <w:t>N</w:t>
      </w:r>
      <w:r w:rsidRPr="0059460E">
        <w:rPr>
          <w:rFonts w:ascii="David" w:hAnsi="David" w:cs="David"/>
          <w:sz w:val="28"/>
          <w:szCs w:val="28"/>
          <w:rtl/>
        </w:rPr>
        <w:t xml:space="preserve"> (מספר</w:t>
      </w:r>
      <w:r w:rsidRPr="0059460E">
        <w:rPr>
          <w:rFonts w:ascii="David" w:eastAsia="David" w:hAnsi="David" w:cs="David"/>
          <w:sz w:val="28"/>
          <w:szCs w:val="28"/>
          <w:rtl/>
        </w:rPr>
        <w:t xml:space="preserve"> </w:t>
      </w:r>
      <w:r w:rsidRPr="0059460E">
        <w:rPr>
          <w:rFonts w:ascii="David" w:hAnsi="David" w:cs="David"/>
          <w:sz w:val="28"/>
          <w:szCs w:val="28"/>
          <w:rtl/>
        </w:rPr>
        <w:t>האזרחים</w:t>
      </w:r>
      <w:r w:rsidRPr="0059460E">
        <w:rPr>
          <w:rFonts w:ascii="David" w:eastAsia="David" w:hAnsi="David" w:cs="David"/>
          <w:sz w:val="28"/>
          <w:szCs w:val="28"/>
          <w:rtl/>
        </w:rPr>
        <w:t xml:space="preserve"> </w:t>
      </w:r>
      <w:r w:rsidRPr="0059460E">
        <w:rPr>
          <w:rFonts w:ascii="David" w:hAnsi="David" w:cs="David"/>
          <w:sz w:val="28"/>
          <w:szCs w:val="28"/>
          <w:rtl/>
        </w:rPr>
        <w:t>והנחלות), כאשר</w:t>
      </w:r>
      <w:r w:rsidRPr="0059460E">
        <w:rPr>
          <w:rFonts w:ascii="David" w:eastAsia="David" w:hAnsi="David" w:cs="David"/>
          <w:sz w:val="28"/>
          <w:szCs w:val="28"/>
          <w:rtl/>
        </w:rPr>
        <w:t xml:space="preserve"> </w:t>
      </w:r>
      <w:r w:rsidRPr="0059460E">
        <w:rPr>
          <w:rFonts w:ascii="David" w:hAnsi="David" w:cs="David"/>
          <w:sz w:val="28"/>
          <w:szCs w:val="28"/>
          <w:rtl/>
        </w:rPr>
        <w:t>מתחילים</w:t>
      </w:r>
      <w:r w:rsidRPr="0059460E">
        <w:rPr>
          <w:rFonts w:ascii="David" w:eastAsia="David" w:hAnsi="David" w:cs="David"/>
          <w:sz w:val="28"/>
          <w:szCs w:val="28"/>
          <w:rtl/>
        </w:rPr>
        <w:t xml:space="preserve"> </w:t>
      </w:r>
      <w:r w:rsidRPr="0059460E">
        <w:rPr>
          <w:rFonts w:ascii="David" w:hAnsi="David" w:cs="David"/>
          <w:sz w:val="28"/>
          <w:szCs w:val="28"/>
          <w:rtl/>
        </w:rPr>
        <w:t>מחלוקה</w:t>
      </w:r>
      <w:r w:rsidRPr="0059460E">
        <w:rPr>
          <w:rFonts w:ascii="David" w:eastAsia="David" w:hAnsi="David" w:cs="David"/>
          <w:sz w:val="28"/>
          <w:szCs w:val="28"/>
          <w:rtl/>
        </w:rPr>
        <w:t xml:space="preserve"> </w:t>
      </w:r>
      <w:r w:rsidRPr="0059460E">
        <w:rPr>
          <w:rFonts w:ascii="David" w:hAnsi="David" w:cs="David"/>
          <w:sz w:val="28"/>
          <w:szCs w:val="28"/>
          <w:rtl/>
        </w:rPr>
        <w:t>שוויונית</w:t>
      </w:r>
      <w:r w:rsidRPr="0059460E">
        <w:rPr>
          <w:rFonts w:ascii="David" w:eastAsia="David" w:hAnsi="David" w:cs="David"/>
          <w:sz w:val="28"/>
          <w:szCs w:val="28"/>
          <w:rtl/>
        </w:rPr>
        <w:t xml:space="preserve"> </w:t>
      </w:r>
      <w:r w:rsidRPr="0059460E">
        <w:rPr>
          <w:rFonts w:ascii="David" w:hAnsi="David" w:cs="David"/>
          <w:sz w:val="28"/>
          <w:szCs w:val="28"/>
          <w:rtl/>
        </w:rPr>
        <w:t>שבה</w:t>
      </w:r>
      <w:r w:rsidRPr="0059460E">
        <w:rPr>
          <w:rFonts w:ascii="David" w:eastAsia="David" w:hAnsi="David" w:cs="David"/>
          <w:sz w:val="28"/>
          <w:szCs w:val="28"/>
          <w:rtl/>
        </w:rPr>
        <w:t xml:space="preserve"> </w:t>
      </w:r>
      <w:r w:rsidRPr="0059460E">
        <w:rPr>
          <w:rFonts w:ascii="David" w:hAnsi="David" w:cs="David"/>
          <w:sz w:val="28"/>
          <w:szCs w:val="28"/>
          <w:rtl/>
        </w:rPr>
        <w:t>לכל</w:t>
      </w:r>
      <w:r w:rsidRPr="0059460E">
        <w:rPr>
          <w:rFonts w:ascii="David" w:eastAsia="David" w:hAnsi="David" w:cs="David"/>
          <w:sz w:val="28"/>
          <w:szCs w:val="28"/>
          <w:rtl/>
        </w:rPr>
        <w:t xml:space="preserve"> </w:t>
      </w:r>
      <w:r w:rsidRPr="0059460E">
        <w:rPr>
          <w:rFonts w:ascii="David" w:hAnsi="David" w:cs="David"/>
          <w:sz w:val="28"/>
          <w:szCs w:val="28"/>
          <w:rtl/>
        </w:rPr>
        <w:t>אזרח</w:t>
      </w:r>
      <w:r w:rsidRPr="0059460E">
        <w:rPr>
          <w:rFonts w:ascii="David" w:eastAsia="David" w:hAnsi="David" w:cs="David"/>
          <w:sz w:val="28"/>
          <w:szCs w:val="28"/>
          <w:rtl/>
        </w:rPr>
        <w:t xml:space="preserve"> </w:t>
      </w:r>
      <w:r w:rsidRPr="0059460E">
        <w:rPr>
          <w:rFonts w:ascii="David" w:hAnsi="David" w:cs="David"/>
          <w:sz w:val="28"/>
          <w:szCs w:val="28"/>
          <w:rtl/>
        </w:rPr>
        <w:t>יש</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Style w:val="22"/>
          <w:rFonts w:ascii="David" w:hAnsi="David" w:cs="David"/>
          <w:sz w:val="28"/>
          <w:szCs w:val="28"/>
          <w:rtl/>
        </w:rPr>
        <w:footnoteReference w:id="24"/>
      </w:r>
    </w:p>
    <w:tbl>
      <w:tblPr>
        <w:tblW w:w="0" w:type="auto"/>
        <w:tblLayout w:type="fixed"/>
        <w:tblCellMar>
          <w:left w:w="0" w:type="dxa"/>
          <w:right w:w="0" w:type="dxa"/>
        </w:tblCellMar>
        <w:tblLook w:val="0000" w:firstRow="0" w:lastRow="0" w:firstColumn="0" w:lastColumn="0" w:noHBand="0" w:noVBand="0"/>
      </w:tblPr>
      <w:tblGrid>
        <w:gridCol w:w="2879"/>
        <w:gridCol w:w="3552"/>
        <w:gridCol w:w="3214"/>
      </w:tblGrid>
      <w:tr w:rsidR="009C2B09" w:rsidRPr="00A90D62" w:rsidTr="00685392">
        <w:tc>
          <w:tcPr>
            <w:tcW w:w="2879" w:type="dxa"/>
            <w:shd w:val="clear" w:color="auto" w:fill="auto"/>
          </w:tcPr>
          <w:p w:rsidR="009C2B09" w:rsidRPr="0059460E" w:rsidRDefault="009C2B09" w:rsidP="00685392">
            <w:pPr>
              <w:pStyle w:val="afd"/>
              <w:pBdr>
                <w:left w:val="single" w:sz="8" w:space="0" w:color="000000"/>
                <w:bottom w:val="single" w:sz="8" w:space="0" w:color="000000"/>
              </w:pBdr>
              <w:bidi/>
              <w:snapToGrid w:val="0"/>
              <w:jc w:val="center"/>
              <w:rPr>
                <w:sz w:val="28"/>
                <w:szCs w:val="28"/>
                <w:rtl/>
              </w:rPr>
            </w:pPr>
          </w:p>
        </w:tc>
        <w:tc>
          <w:tcPr>
            <w:tcW w:w="3552" w:type="dxa"/>
            <w:shd w:val="clear" w:color="auto" w:fill="auto"/>
          </w:tcPr>
          <w:p w:rsidR="009C2B09" w:rsidRPr="0059460E" w:rsidRDefault="009C2B09" w:rsidP="00685392">
            <w:pPr>
              <w:pStyle w:val="afd"/>
              <w:pBdr>
                <w:bottom w:val="single" w:sz="8" w:space="0" w:color="000000"/>
              </w:pBdr>
              <w:snapToGrid w:val="0"/>
              <w:jc w:val="center"/>
              <w:rPr>
                <w:rFonts w:asciiTheme="minorHAnsi" w:hAnsiTheme="minorHAnsi" w:cs="David"/>
                <w:sz w:val="28"/>
                <w:szCs w:val="28"/>
              </w:rPr>
            </w:pPr>
            <w:r w:rsidRPr="0059460E">
              <w:rPr>
                <w:rFonts w:ascii="David" w:hAnsi="David" w:cs="David"/>
                <w:sz w:val="28"/>
                <w:szCs w:val="28"/>
              </w:rPr>
              <w:t>N = 100</w:t>
            </w:r>
          </w:p>
        </w:tc>
        <w:tc>
          <w:tcPr>
            <w:tcW w:w="3214" w:type="dxa"/>
            <w:shd w:val="clear" w:color="auto" w:fill="auto"/>
          </w:tcPr>
          <w:p w:rsidR="009C2B09" w:rsidRPr="0059460E" w:rsidRDefault="009C2B09" w:rsidP="00685392">
            <w:pPr>
              <w:pStyle w:val="afd"/>
              <w:pBdr>
                <w:bottom w:val="single" w:sz="8" w:space="0" w:color="000000"/>
              </w:pBdr>
              <w:snapToGrid w:val="0"/>
              <w:jc w:val="center"/>
              <w:rPr>
                <w:rFonts w:ascii="David" w:hAnsi="David" w:cs="David"/>
                <w:sz w:val="28"/>
                <w:szCs w:val="28"/>
              </w:rPr>
            </w:pPr>
            <w:r w:rsidRPr="0059460E">
              <w:rPr>
                <w:rFonts w:ascii="David" w:hAnsi="David" w:cs="David"/>
                <w:sz w:val="28"/>
                <w:szCs w:val="28"/>
              </w:rPr>
              <w:t>N = 1000</w:t>
            </w:r>
          </w:p>
        </w:tc>
      </w:tr>
      <w:tr w:rsidR="009C2B09" w:rsidRPr="00A90D62" w:rsidTr="00685392">
        <w:tc>
          <w:tcPr>
            <w:tcW w:w="2879" w:type="dxa"/>
            <w:shd w:val="clear" w:color="auto" w:fill="auto"/>
          </w:tcPr>
          <w:p w:rsidR="009C2B09" w:rsidRPr="0059460E" w:rsidRDefault="009C2B09" w:rsidP="00685392">
            <w:pPr>
              <w:pStyle w:val="afd"/>
              <w:pBdr>
                <w:left w:val="single" w:sz="8" w:space="0" w:color="000000"/>
              </w:pBdr>
              <w:snapToGrid w:val="0"/>
              <w:jc w:val="center"/>
              <w:rPr>
                <w:rFonts w:ascii="David" w:hAnsi="David" w:cs="David"/>
                <w:sz w:val="28"/>
                <w:szCs w:val="28"/>
              </w:rPr>
            </w:pPr>
            <w:r w:rsidRPr="0059460E">
              <w:rPr>
                <w:rFonts w:ascii="David" w:hAnsi="David" w:cs="David"/>
                <w:sz w:val="28"/>
                <w:szCs w:val="28"/>
              </w:rPr>
              <w:t>p = 0.01, q = 0.39</w:t>
            </w:r>
          </w:p>
        </w:tc>
        <w:tc>
          <w:tcPr>
            <w:tcW w:w="3552" w:type="dxa"/>
            <w:shd w:val="clear" w:color="auto" w:fill="auto"/>
          </w:tcPr>
          <w:p w:rsidR="009C2B09" w:rsidRPr="0059460E" w:rsidRDefault="009C2B09" w:rsidP="00685392">
            <w:pPr>
              <w:pStyle w:val="afd"/>
              <w:snapToGrid w:val="0"/>
              <w:jc w:val="center"/>
              <w:rPr>
                <w:rFonts w:ascii="David" w:hAnsi="David" w:cs="David"/>
                <w:sz w:val="28"/>
                <w:szCs w:val="28"/>
              </w:rPr>
            </w:pPr>
            <w:r w:rsidRPr="0059460E">
              <w:rPr>
                <w:rFonts w:ascii="David" w:hAnsi="David" w:cs="David"/>
                <w:sz w:val="28"/>
                <w:szCs w:val="28"/>
              </w:rPr>
              <w:t>0.57% (err=0.39%)</w:t>
            </w:r>
          </w:p>
        </w:tc>
        <w:tc>
          <w:tcPr>
            <w:tcW w:w="3214" w:type="dxa"/>
            <w:shd w:val="clear" w:color="auto" w:fill="auto"/>
          </w:tcPr>
          <w:p w:rsidR="009C2B09" w:rsidRPr="0059460E" w:rsidRDefault="009C2B09" w:rsidP="00685392">
            <w:pPr>
              <w:pStyle w:val="afd"/>
              <w:snapToGrid w:val="0"/>
              <w:jc w:val="center"/>
              <w:rPr>
                <w:rFonts w:ascii="David" w:hAnsi="David" w:cs="David"/>
                <w:sz w:val="28"/>
                <w:szCs w:val="28"/>
              </w:rPr>
            </w:pPr>
            <w:r w:rsidRPr="0059460E">
              <w:rPr>
                <w:rFonts w:ascii="David" w:hAnsi="David" w:cs="David"/>
                <w:sz w:val="28"/>
                <w:szCs w:val="28"/>
              </w:rPr>
              <w:t>0.06% (err=0.13%)</w:t>
            </w:r>
          </w:p>
        </w:tc>
      </w:tr>
      <w:tr w:rsidR="009C2B09" w:rsidRPr="00A90D62" w:rsidTr="00685392">
        <w:tc>
          <w:tcPr>
            <w:tcW w:w="2879" w:type="dxa"/>
            <w:shd w:val="clear" w:color="auto" w:fill="auto"/>
          </w:tcPr>
          <w:p w:rsidR="009C2B09" w:rsidRPr="0059460E" w:rsidRDefault="009C2B09" w:rsidP="00685392">
            <w:pPr>
              <w:pStyle w:val="afd"/>
              <w:pBdr>
                <w:left w:val="single" w:sz="8" w:space="0" w:color="000000"/>
              </w:pBdr>
              <w:snapToGrid w:val="0"/>
              <w:jc w:val="center"/>
              <w:rPr>
                <w:rFonts w:ascii="David" w:hAnsi="David" w:cs="David"/>
                <w:sz w:val="28"/>
                <w:szCs w:val="28"/>
              </w:rPr>
            </w:pPr>
            <w:r w:rsidRPr="0059460E">
              <w:rPr>
                <w:rFonts w:ascii="David" w:hAnsi="David" w:cs="David"/>
                <w:sz w:val="28"/>
                <w:szCs w:val="28"/>
              </w:rPr>
              <w:t>p = 0.1, q = 0.99</w:t>
            </w:r>
          </w:p>
        </w:tc>
        <w:tc>
          <w:tcPr>
            <w:tcW w:w="3552" w:type="dxa"/>
            <w:shd w:val="clear" w:color="auto" w:fill="auto"/>
          </w:tcPr>
          <w:p w:rsidR="009C2B09" w:rsidRPr="0059460E" w:rsidRDefault="009C2B09" w:rsidP="00685392">
            <w:pPr>
              <w:pStyle w:val="afd"/>
              <w:snapToGrid w:val="0"/>
              <w:jc w:val="center"/>
              <w:rPr>
                <w:rFonts w:ascii="David" w:hAnsi="David" w:cs="David"/>
                <w:sz w:val="28"/>
                <w:szCs w:val="28"/>
              </w:rPr>
            </w:pPr>
            <w:r w:rsidRPr="0059460E">
              <w:rPr>
                <w:rFonts w:ascii="David" w:hAnsi="David" w:cs="David"/>
                <w:sz w:val="28"/>
                <w:szCs w:val="28"/>
              </w:rPr>
              <w:t>10.9% (err=1.61%)</w:t>
            </w:r>
          </w:p>
        </w:tc>
        <w:tc>
          <w:tcPr>
            <w:tcW w:w="3214" w:type="dxa"/>
            <w:shd w:val="clear" w:color="auto" w:fill="auto"/>
          </w:tcPr>
          <w:p w:rsidR="009C2B09" w:rsidRPr="0059460E" w:rsidRDefault="009C2B09" w:rsidP="00685392">
            <w:pPr>
              <w:pStyle w:val="afd"/>
              <w:snapToGrid w:val="0"/>
              <w:jc w:val="center"/>
              <w:rPr>
                <w:rFonts w:ascii="David" w:hAnsi="David" w:cs="David"/>
                <w:sz w:val="28"/>
                <w:szCs w:val="28"/>
              </w:rPr>
            </w:pPr>
            <w:r w:rsidRPr="0059460E">
              <w:rPr>
                <w:rFonts w:ascii="David" w:hAnsi="David" w:cs="David"/>
                <w:sz w:val="28"/>
                <w:szCs w:val="28"/>
              </w:rPr>
              <w:t>2.96% (err=0.88%)</w:t>
            </w:r>
          </w:p>
        </w:tc>
      </w:tr>
      <w:tr w:rsidR="009C2B09" w:rsidRPr="00A90D62" w:rsidTr="00685392">
        <w:tc>
          <w:tcPr>
            <w:tcW w:w="2879" w:type="dxa"/>
            <w:shd w:val="clear" w:color="auto" w:fill="auto"/>
          </w:tcPr>
          <w:p w:rsidR="009C2B09" w:rsidRPr="0059460E" w:rsidRDefault="009C2B09" w:rsidP="00685392">
            <w:pPr>
              <w:pStyle w:val="afd"/>
              <w:pBdr>
                <w:left w:val="single" w:sz="8" w:space="0" w:color="000000"/>
              </w:pBdr>
              <w:snapToGrid w:val="0"/>
              <w:jc w:val="center"/>
              <w:rPr>
                <w:rFonts w:ascii="David" w:hAnsi="David" w:cs="David"/>
                <w:sz w:val="28"/>
                <w:szCs w:val="28"/>
              </w:rPr>
            </w:pPr>
            <w:r w:rsidRPr="0059460E">
              <w:rPr>
                <w:rFonts w:ascii="David" w:hAnsi="David" w:cs="David"/>
                <w:sz w:val="28"/>
                <w:szCs w:val="28"/>
              </w:rPr>
              <w:t xml:space="preserve">q = 1.00 </w:t>
            </w:r>
          </w:p>
        </w:tc>
        <w:tc>
          <w:tcPr>
            <w:tcW w:w="3552" w:type="dxa"/>
            <w:shd w:val="clear" w:color="auto" w:fill="auto"/>
          </w:tcPr>
          <w:p w:rsidR="009C2B09" w:rsidRPr="0059460E" w:rsidRDefault="009C2B09" w:rsidP="00685392">
            <w:pPr>
              <w:pStyle w:val="afd"/>
              <w:snapToGrid w:val="0"/>
              <w:jc w:val="center"/>
              <w:rPr>
                <w:rFonts w:ascii="David" w:hAnsi="David" w:cs="David"/>
                <w:sz w:val="28"/>
                <w:szCs w:val="28"/>
              </w:rPr>
            </w:pPr>
            <w:r w:rsidRPr="0059460E">
              <w:rPr>
                <w:rFonts w:ascii="David" w:hAnsi="David" w:cs="David"/>
                <w:sz w:val="28"/>
                <w:szCs w:val="28"/>
              </w:rPr>
              <w:t>11.1% (err=1.63%)</w:t>
            </w:r>
          </w:p>
        </w:tc>
        <w:tc>
          <w:tcPr>
            <w:tcW w:w="3214" w:type="dxa"/>
            <w:shd w:val="clear" w:color="auto" w:fill="auto"/>
          </w:tcPr>
          <w:p w:rsidR="009C2B09" w:rsidRPr="0059460E" w:rsidRDefault="009C2B09" w:rsidP="00685392">
            <w:pPr>
              <w:pStyle w:val="afd"/>
              <w:snapToGrid w:val="0"/>
              <w:jc w:val="center"/>
              <w:rPr>
                <w:rFonts w:ascii="David" w:hAnsi="David" w:cs="David"/>
                <w:sz w:val="28"/>
                <w:szCs w:val="28"/>
              </w:rPr>
            </w:pPr>
            <w:r w:rsidRPr="0059460E">
              <w:rPr>
                <w:rFonts w:ascii="David" w:hAnsi="David" w:cs="David"/>
                <w:sz w:val="28"/>
                <w:szCs w:val="28"/>
              </w:rPr>
              <w:t>3.81% (err=0.99%)</w:t>
            </w:r>
          </w:p>
        </w:tc>
      </w:tr>
      <w:tr w:rsidR="009C2B09" w:rsidRPr="00A90D62" w:rsidTr="00685392">
        <w:trPr>
          <w:trHeight w:val="277"/>
        </w:trPr>
        <w:tc>
          <w:tcPr>
            <w:tcW w:w="2879" w:type="dxa"/>
            <w:shd w:val="clear" w:color="auto" w:fill="auto"/>
          </w:tcPr>
          <w:p w:rsidR="009C2B09" w:rsidRPr="0059460E" w:rsidRDefault="009C2B09" w:rsidP="00685392">
            <w:pPr>
              <w:pStyle w:val="afd"/>
              <w:pBdr>
                <w:left w:val="single" w:sz="8" w:space="0" w:color="000000"/>
              </w:pBdr>
              <w:snapToGrid w:val="0"/>
              <w:jc w:val="center"/>
              <w:rPr>
                <w:rFonts w:ascii="David" w:hAnsi="David" w:cs="David"/>
                <w:sz w:val="28"/>
                <w:szCs w:val="28"/>
              </w:rPr>
            </w:pPr>
            <w:r w:rsidRPr="0059460E">
              <w:rPr>
                <w:rFonts w:ascii="David" w:hAnsi="David" w:cs="David"/>
                <w:sz w:val="28"/>
                <w:szCs w:val="28"/>
              </w:rPr>
              <w:t xml:space="preserve">q = 1.00 - </w:t>
            </w:r>
            <w:r w:rsidRPr="0059460E">
              <w:rPr>
                <w:rFonts w:ascii="David" w:hAnsi="David" w:cs="David"/>
                <w:sz w:val="28"/>
                <w:szCs w:val="28"/>
                <w:rtl/>
              </w:rPr>
              <w:t>קירוב</w:t>
            </w:r>
            <w:r w:rsidRPr="0059460E">
              <w:rPr>
                <w:rFonts w:ascii="David" w:eastAsia="David" w:hAnsi="David" w:cs="David"/>
                <w:sz w:val="28"/>
                <w:szCs w:val="28"/>
                <w:rtl/>
              </w:rPr>
              <w:t xml:space="preserve"> </w:t>
            </w:r>
            <w:r w:rsidRPr="0059460E">
              <w:rPr>
                <w:rFonts w:ascii="David" w:hAnsi="David" w:cs="David"/>
                <w:sz w:val="28"/>
                <w:szCs w:val="28"/>
                <w:rtl/>
              </w:rPr>
              <w:t>תיאורטי</w:t>
            </w:r>
          </w:p>
        </w:tc>
        <w:tc>
          <w:tcPr>
            <w:tcW w:w="3552" w:type="dxa"/>
            <w:shd w:val="clear" w:color="auto" w:fill="auto"/>
          </w:tcPr>
          <w:p w:rsidR="009C2B09" w:rsidRPr="0059460E" w:rsidRDefault="009C2B09" w:rsidP="00685392">
            <w:pPr>
              <w:pStyle w:val="afd"/>
              <w:snapToGrid w:val="0"/>
              <w:jc w:val="center"/>
              <w:rPr>
                <w:rFonts w:ascii="David" w:hAnsi="David" w:cs="David"/>
                <w:sz w:val="28"/>
                <w:szCs w:val="28"/>
              </w:rPr>
            </w:pPr>
            <w:r w:rsidRPr="0059460E">
              <w:rPr>
                <w:rFonts w:ascii="David" w:hAnsi="David" w:cs="David"/>
                <w:sz w:val="28"/>
                <w:szCs w:val="28"/>
              </w:rPr>
              <w:t>11.5%</w:t>
            </w:r>
          </w:p>
        </w:tc>
        <w:tc>
          <w:tcPr>
            <w:tcW w:w="3214" w:type="dxa"/>
            <w:shd w:val="clear" w:color="auto" w:fill="auto"/>
          </w:tcPr>
          <w:p w:rsidR="009C2B09" w:rsidRPr="0059460E" w:rsidRDefault="009C2B09" w:rsidP="00685392">
            <w:pPr>
              <w:pStyle w:val="afd"/>
              <w:snapToGrid w:val="0"/>
              <w:jc w:val="center"/>
              <w:rPr>
                <w:sz w:val="28"/>
                <w:szCs w:val="28"/>
                <w:rtl/>
              </w:rPr>
            </w:pPr>
            <w:r w:rsidRPr="0059460E">
              <w:rPr>
                <w:rFonts w:ascii="David" w:hAnsi="David" w:cs="David"/>
                <w:sz w:val="28"/>
                <w:szCs w:val="28"/>
              </w:rPr>
              <w:t>3.86%</w:t>
            </w:r>
          </w:p>
        </w:tc>
      </w:tr>
    </w:tbl>
    <w:p w:rsidR="009C2B09" w:rsidRPr="0059460E" w:rsidRDefault="009C2B09" w:rsidP="009C2B09">
      <w:pPr>
        <w:pStyle w:val="a1"/>
        <w:bidi/>
        <w:rPr>
          <w:sz w:val="28"/>
          <w:szCs w:val="28"/>
          <w:rtl/>
        </w:rPr>
      </w:pPr>
    </w:p>
    <w:p w:rsidR="009C2B09" w:rsidRPr="0059460E" w:rsidRDefault="009C2B09" w:rsidP="009C2B09">
      <w:pPr>
        <w:pStyle w:val="a1"/>
        <w:bidi/>
        <w:rPr>
          <w:rFonts w:ascii="David" w:hAnsi="David" w:cs="David"/>
          <w:sz w:val="28"/>
          <w:szCs w:val="28"/>
          <w:rtl/>
        </w:rPr>
      </w:pPr>
      <w:r w:rsidRPr="0059460E">
        <w:rPr>
          <w:rFonts w:ascii="David" w:hAnsi="David" w:cs="David"/>
          <w:sz w:val="28"/>
          <w:szCs w:val="28"/>
          <w:rtl/>
        </w:rPr>
        <w:t>המספרים</w:t>
      </w:r>
      <w:r w:rsidRPr="0059460E">
        <w:rPr>
          <w:rFonts w:ascii="David" w:eastAsia="David" w:hAnsi="David" w:cs="David"/>
          <w:sz w:val="28"/>
          <w:szCs w:val="28"/>
          <w:rtl/>
        </w:rPr>
        <w:t xml:space="preserve"> </w:t>
      </w:r>
      <w:r w:rsidRPr="0059460E">
        <w:rPr>
          <w:rFonts w:ascii="David" w:hAnsi="David" w:cs="David"/>
          <w:sz w:val="28"/>
          <w:szCs w:val="28"/>
          <w:rtl/>
        </w:rPr>
        <w:t>בשורה</w:t>
      </w:r>
      <w:r w:rsidRPr="0059460E">
        <w:rPr>
          <w:rFonts w:ascii="David" w:eastAsia="David" w:hAnsi="David" w:cs="David"/>
          <w:sz w:val="28"/>
          <w:szCs w:val="28"/>
          <w:rtl/>
        </w:rPr>
        <w:t xml:space="preserve"> </w:t>
      </w:r>
      <w:r w:rsidRPr="0059460E">
        <w:rPr>
          <w:rFonts w:ascii="David" w:hAnsi="David" w:cs="David"/>
          <w:sz w:val="28"/>
          <w:szCs w:val="28"/>
          <w:rtl/>
        </w:rPr>
        <w:t>האחרונה</w:t>
      </w:r>
      <w:r w:rsidRPr="0059460E">
        <w:rPr>
          <w:rFonts w:ascii="David" w:eastAsia="David" w:hAnsi="David" w:cs="David"/>
          <w:sz w:val="28"/>
          <w:szCs w:val="28"/>
          <w:rtl/>
        </w:rPr>
        <w:t xml:space="preserve"> </w:t>
      </w:r>
      <w:r w:rsidRPr="0059460E">
        <w:rPr>
          <w:rFonts w:ascii="David" w:hAnsi="David" w:cs="David"/>
          <w:sz w:val="28"/>
          <w:szCs w:val="28"/>
          <w:rtl/>
        </w:rPr>
        <w:t>חושבו</w:t>
      </w:r>
      <w:r w:rsidRPr="0059460E">
        <w:rPr>
          <w:rFonts w:ascii="David" w:eastAsia="David" w:hAnsi="David" w:cs="David"/>
          <w:sz w:val="28"/>
          <w:szCs w:val="28"/>
          <w:rtl/>
        </w:rPr>
        <w:t xml:space="preserve"> </w:t>
      </w:r>
      <w:r w:rsidRPr="0059460E">
        <w:rPr>
          <w:rFonts w:ascii="David" w:hAnsi="David" w:cs="David"/>
          <w:sz w:val="28"/>
          <w:szCs w:val="28"/>
          <w:rtl/>
        </w:rPr>
        <w:t>ע"פ</w:t>
      </w:r>
      <w:r w:rsidRPr="0059460E">
        <w:rPr>
          <w:rFonts w:ascii="David" w:eastAsia="David" w:hAnsi="David" w:cs="David"/>
          <w:sz w:val="28"/>
          <w:szCs w:val="28"/>
          <w:rtl/>
        </w:rPr>
        <w:t xml:space="preserve"> </w:t>
      </w:r>
      <w:r w:rsidRPr="0059460E">
        <w:rPr>
          <w:rFonts w:ascii="David" w:hAnsi="David" w:cs="David"/>
          <w:sz w:val="28"/>
          <w:szCs w:val="28"/>
          <w:rtl/>
        </w:rPr>
        <w:t>נוסחת</w:t>
      </w:r>
      <w:r w:rsidRPr="0059460E">
        <w:rPr>
          <w:rFonts w:ascii="David" w:eastAsia="David" w:hAnsi="David" w:cs="David"/>
          <w:sz w:val="28"/>
          <w:szCs w:val="28"/>
          <w:rtl/>
        </w:rPr>
        <w:t xml:space="preserve"> </w:t>
      </w:r>
      <w:r w:rsidRPr="0059460E">
        <w:rPr>
          <w:rFonts w:ascii="David" w:hAnsi="David" w:cs="David"/>
          <w:sz w:val="28"/>
          <w:szCs w:val="28"/>
          <w:rtl/>
        </w:rPr>
        <w:t>הקירוב</w:t>
      </w:r>
      <w:r w:rsidRPr="0059460E">
        <w:rPr>
          <w:rFonts w:ascii="David" w:eastAsia="David" w:hAnsi="David" w:cs="David"/>
          <w:sz w:val="28"/>
          <w:szCs w:val="28"/>
          <w:rtl/>
        </w:rPr>
        <w:t xml:space="preserve"> </w:t>
      </w:r>
      <w:r w:rsidRPr="0059460E">
        <w:rPr>
          <w:rFonts w:ascii="David" w:hAnsi="David" w:cs="David"/>
          <w:sz w:val="28"/>
          <w:szCs w:val="28"/>
          <w:rtl/>
        </w:rPr>
        <w:t>שהוצגה</w:t>
      </w:r>
      <w:r w:rsidRPr="0059460E">
        <w:rPr>
          <w:rFonts w:ascii="David" w:eastAsia="David" w:hAnsi="David" w:cs="David"/>
          <w:sz w:val="28"/>
          <w:szCs w:val="28"/>
          <w:rtl/>
        </w:rPr>
        <w:t xml:space="preserve"> </w:t>
      </w:r>
      <w:r w:rsidRPr="0059460E">
        <w:rPr>
          <w:rFonts w:ascii="David" w:hAnsi="David" w:cs="David"/>
          <w:sz w:val="28"/>
          <w:szCs w:val="28"/>
          <w:rtl/>
        </w:rPr>
        <w:t>בסוף</w:t>
      </w:r>
      <w:r w:rsidRPr="0059460E">
        <w:rPr>
          <w:rFonts w:ascii="David" w:eastAsia="David" w:hAnsi="David" w:cs="David"/>
          <w:sz w:val="28"/>
          <w:szCs w:val="28"/>
          <w:rtl/>
        </w:rPr>
        <w:t xml:space="preserve"> </w:t>
      </w:r>
      <w:r w:rsidRPr="0059460E">
        <w:rPr>
          <w:rFonts w:ascii="David" w:hAnsi="David" w:cs="David"/>
          <w:sz w:val="28"/>
          <w:szCs w:val="28"/>
          <w:rtl/>
        </w:rPr>
        <w:t>הסעיף</w:t>
      </w:r>
      <w:r w:rsidRPr="0059460E">
        <w:rPr>
          <w:rFonts w:ascii="David" w:eastAsia="David" w:hAnsi="David" w:cs="David"/>
          <w:sz w:val="28"/>
          <w:szCs w:val="28"/>
          <w:rtl/>
        </w:rPr>
        <w:t xml:space="preserve"> </w:t>
      </w:r>
      <w:r w:rsidRPr="0059460E">
        <w:rPr>
          <w:rFonts w:ascii="David" w:hAnsi="David" w:cs="David"/>
          <w:sz w:val="28"/>
          <w:szCs w:val="28"/>
          <w:rtl/>
        </w:rPr>
        <w:t>הקודם.</w:t>
      </w:r>
    </w:p>
    <w:p w:rsidR="009C2B09" w:rsidRPr="0059460E" w:rsidRDefault="009C2B09" w:rsidP="009C2B09">
      <w:pPr>
        <w:pStyle w:val="a1"/>
        <w:bidi/>
        <w:rPr>
          <w:rFonts w:ascii="David" w:hAnsi="David" w:cs="David"/>
          <w:sz w:val="28"/>
          <w:szCs w:val="28"/>
          <w:rtl/>
        </w:rPr>
      </w:pPr>
    </w:p>
    <w:p w:rsidR="009C2B09" w:rsidRPr="0059460E" w:rsidRDefault="009C2B09" w:rsidP="009C2B09">
      <w:pPr>
        <w:pStyle w:val="a1"/>
        <w:bidi/>
        <w:rPr>
          <w:rStyle w:val="Q"/>
          <w:rFonts w:ascii="David" w:hAnsi="David" w:cs="David"/>
          <w:sz w:val="28"/>
          <w:szCs w:val="28"/>
          <w:rtl/>
        </w:rPr>
      </w:pPr>
      <w:r w:rsidRPr="0059460E">
        <w:rPr>
          <w:rFonts w:ascii="David" w:hAnsi="David" w:cs="David"/>
          <w:sz w:val="28"/>
          <w:szCs w:val="28"/>
          <w:rtl/>
        </w:rPr>
        <w:t>בסעיפים</w:t>
      </w:r>
      <w:r w:rsidRPr="0059460E">
        <w:rPr>
          <w:rFonts w:ascii="David" w:eastAsia="David" w:hAnsi="David" w:cs="David"/>
          <w:sz w:val="28"/>
          <w:szCs w:val="28"/>
          <w:rtl/>
        </w:rPr>
        <w:t xml:space="preserve"> </w:t>
      </w:r>
      <w:r w:rsidRPr="0059460E">
        <w:rPr>
          <w:rFonts w:ascii="David" w:hAnsi="David" w:cs="David"/>
          <w:sz w:val="28"/>
          <w:szCs w:val="28"/>
          <w:rtl/>
        </w:rPr>
        <w:t>הבאים</w:t>
      </w:r>
      <w:r w:rsidRPr="0059460E">
        <w:rPr>
          <w:rFonts w:ascii="David" w:eastAsia="David" w:hAnsi="David" w:cs="David"/>
          <w:sz w:val="28"/>
          <w:szCs w:val="28"/>
          <w:rtl/>
        </w:rPr>
        <w:t xml:space="preserve"> </w:t>
      </w:r>
      <w:r w:rsidRPr="0059460E">
        <w:rPr>
          <w:rFonts w:ascii="David" w:hAnsi="David" w:cs="David"/>
          <w:sz w:val="28"/>
          <w:szCs w:val="28"/>
          <w:rtl/>
        </w:rPr>
        <w:t>נבחן</w:t>
      </w:r>
      <w:r w:rsidRPr="0059460E">
        <w:rPr>
          <w:rFonts w:ascii="David" w:eastAsia="David" w:hAnsi="David" w:cs="David"/>
          <w:sz w:val="28"/>
          <w:szCs w:val="28"/>
          <w:rtl/>
        </w:rPr>
        <w:t xml:space="preserve"> </w:t>
      </w:r>
      <w:r w:rsidRPr="0059460E">
        <w:rPr>
          <w:rFonts w:ascii="David" w:hAnsi="David" w:cs="David"/>
          <w:sz w:val="28"/>
          <w:szCs w:val="28"/>
          <w:rtl/>
        </w:rPr>
        <w:t>מספר</w:t>
      </w:r>
      <w:r w:rsidRPr="0059460E">
        <w:rPr>
          <w:rFonts w:ascii="David" w:eastAsia="David" w:hAnsi="David" w:cs="David"/>
          <w:sz w:val="28"/>
          <w:szCs w:val="28"/>
          <w:rtl/>
        </w:rPr>
        <w:t xml:space="preserve"> </w:t>
      </w:r>
      <w:r w:rsidRPr="0059460E">
        <w:rPr>
          <w:rFonts w:ascii="David" w:hAnsi="David" w:cs="David"/>
          <w:sz w:val="28"/>
          <w:szCs w:val="28"/>
          <w:rtl/>
        </w:rPr>
        <w:t>שינויים</w:t>
      </w:r>
      <w:r w:rsidRPr="0059460E">
        <w:rPr>
          <w:rFonts w:ascii="David" w:eastAsia="David" w:hAnsi="David" w:cs="David"/>
          <w:sz w:val="28"/>
          <w:szCs w:val="28"/>
          <w:rtl/>
        </w:rPr>
        <w:t xml:space="preserve"> </w:t>
      </w:r>
      <w:r w:rsidRPr="0059460E">
        <w:rPr>
          <w:rFonts w:ascii="David" w:hAnsi="David" w:cs="David"/>
          <w:sz w:val="28"/>
          <w:szCs w:val="28"/>
          <w:rtl/>
        </w:rPr>
        <w:t>שאפשר</w:t>
      </w:r>
      <w:r w:rsidRPr="0059460E">
        <w:rPr>
          <w:rFonts w:ascii="David" w:eastAsia="David" w:hAnsi="David" w:cs="David"/>
          <w:sz w:val="28"/>
          <w:szCs w:val="28"/>
          <w:rtl/>
        </w:rPr>
        <w:t xml:space="preserve"> </w:t>
      </w:r>
      <w:r w:rsidRPr="0059460E">
        <w:rPr>
          <w:rFonts w:ascii="David" w:hAnsi="David" w:cs="David"/>
          <w:sz w:val="28"/>
          <w:szCs w:val="28"/>
          <w:rtl/>
        </w:rPr>
        <w:t>לבצע</w:t>
      </w:r>
      <w:r w:rsidRPr="0059460E">
        <w:rPr>
          <w:rFonts w:ascii="David" w:eastAsia="David" w:hAnsi="David" w:cs="David"/>
          <w:sz w:val="28"/>
          <w:szCs w:val="28"/>
          <w:rtl/>
        </w:rPr>
        <w:t xml:space="preserve"> </w:t>
      </w:r>
      <w:r w:rsidRPr="0059460E">
        <w:rPr>
          <w:rFonts w:ascii="David" w:hAnsi="David" w:cs="David"/>
          <w:sz w:val="28"/>
          <w:szCs w:val="28"/>
          <w:rtl/>
        </w:rPr>
        <w:t>באלגוריתם</w:t>
      </w:r>
      <w:r w:rsidRPr="0059460E">
        <w:rPr>
          <w:rFonts w:ascii="David" w:eastAsia="David" w:hAnsi="David" w:cs="David"/>
          <w:sz w:val="28"/>
          <w:szCs w:val="28"/>
          <w:rtl/>
        </w:rPr>
        <w:t xml:space="preserve"> </w:t>
      </w:r>
      <w:r w:rsidRPr="0059460E">
        <w:rPr>
          <w:rFonts w:ascii="David" w:hAnsi="David" w:cs="David"/>
          <w:sz w:val="28"/>
          <w:szCs w:val="28"/>
          <w:rtl/>
        </w:rPr>
        <w:t>היובל:</w:t>
      </w:r>
    </w:p>
    <w:p w:rsidR="009C2B09" w:rsidRPr="0059460E" w:rsidRDefault="009C2B09" w:rsidP="009C2B09">
      <w:pPr>
        <w:pStyle w:val="2"/>
        <w:bidi/>
        <w:rPr>
          <w:rStyle w:val="Q"/>
          <w:rFonts w:ascii="David" w:hAnsi="David" w:cs="David"/>
          <w:sz w:val="28"/>
          <w:szCs w:val="28"/>
          <w:rtl/>
        </w:rPr>
      </w:pPr>
      <w:r w:rsidRPr="0059460E">
        <w:rPr>
          <w:rStyle w:val="Q"/>
          <w:rFonts w:ascii="David" w:hAnsi="David" w:cs="David"/>
          <w:sz w:val="28"/>
          <w:szCs w:val="28"/>
          <w:rtl/>
        </w:rPr>
        <w:t>ה. הקטנת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הוודאות</w:t>
      </w:r>
    </w:p>
    <w:p w:rsidR="009C2B09" w:rsidRPr="0059460E" w:rsidRDefault="009C2B09" w:rsidP="009C2B09">
      <w:pPr>
        <w:pStyle w:val="a1"/>
        <w:bidi/>
        <w:rPr>
          <w:rStyle w:val="Q"/>
          <w:rFonts w:ascii="David" w:hAnsi="David" w:cs="David"/>
          <w:sz w:val="28"/>
          <w:szCs w:val="28"/>
          <w:rtl/>
        </w:rPr>
      </w:pPr>
      <w:r w:rsidRPr="0059460E">
        <w:rPr>
          <w:rStyle w:val="Q"/>
          <w:rFonts w:ascii="David" w:hAnsi="David" w:cs="David"/>
          <w:sz w:val="28"/>
          <w:szCs w:val="28"/>
          <w:rtl/>
        </w:rPr>
        <w:t>אחד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החסרונות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שהצענו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הוא, שהקונה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אינו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יכול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לדעת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בוודאות, 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שהוא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קונה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תישאר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בידו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לאחר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שנת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היובל; הדבר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תלוי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במצבו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המוכר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בשנת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היובל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 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למוכר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תהיה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אחרת, אז</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הקונה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לשמור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שקנה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בבעלותו, אך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למוכר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תהיה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אחרת, ייתכן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שיבחר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להחזיר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לעצמו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שמכר. אי-ה</w:t>
      </w:r>
      <w:r w:rsidR="00A76878">
        <w:rPr>
          <w:rStyle w:val="Q"/>
          <w:rFonts w:ascii="David" w:hAnsi="David" w:cs="David" w:hint="cs"/>
          <w:sz w:val="28"/>
          <w:szCs w:val="28"/>
          <w:rtl/>
        </w:rPr>
        <w:t>ו</w:t>
      </w:r>
      <w:r w:rsidRPr="0059460E">
        <w:rPr>
          <w:rStyle w:val="Q"/>
          <w:rFonts w:ascii="David" w:hAnsi="David" w:cs="David"/>
          <w:sz w:val="28"/>
          <w:szCs w:val="28"/>
          <w:rtl/>
        </w:rPr>
        <w:t>ודאות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עלול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לגרום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לכך, שהקונה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ירצה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לפתח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ולבנות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עליה, מחשש</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שמא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יצטרך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להחזיר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אותה.</w:t>
      </w:r>
    </w:p>
    <w:p w:rsidR="009C2B09" w:rsidRPr="0059460E" w:rsidRDefault="009C2B09" w:rsidP="009C2B09">
      <w:pPr>
        <w:pStyle w:val="a1"/>
        <w:bidi/>
        <w:rPr>
          <w:rStyle w:val="Q"/>
          <w:rFonts w:ascii="David" w:hAnsi="David" w:cs="David"/>
          <w:sz w:val="28"/>
          <w:szCs w:val="28"/>
          <w:rtl/>
        </w:rPr>
      </w:pPr>
      <w:r w:rsidRPr="0059460E">
        <w:rPr>
          <w:rStyle w:val="Q"/>
          <w:rFonts w:ascii="David" w:hAnsi="David" w:cs="David"/>
          <w:sz w:val="28"/>
          <w:szCs w:val="28"/>
          <w:rtl/>
        </w:rPr>
        <w:t>פתרון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אפשרי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הוא, שבכל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עסקה, 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למוכר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ישנן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נוספות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מעבר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שהוא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מוכר, הוא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להעביר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שהוא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מוכר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כעת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לבעלות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מוחלטת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הקונה, כך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שהקונה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יהיה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בטוח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יצטרך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להחזיר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אותה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ביובל. האלגוריתם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עדיין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ישמור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התכונה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העיקרית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שלו, שכל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שיש</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ביובל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מסוים, תהיה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ביובל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הבא.</w:t>
      </w:r>
    </w:p>
    <w:p w:rsidR="009C2B09" w:rsidRPr="0059460E" w:rsidRDefault="009C2B09" w:rsidP="009C2B09">
      <w:pPr>
        <w:pStyle w:val="a1"/>
        <w:bidi/>
        <w:rPr>
          <w:sz w:val="28"/>
          <w:szCs w:val="28"/>
          <w:rtl/>
        </w:rPr>
      </w:pPr>
      <w:r w:rsidRPr="0059460E">
        <w:rPr>
          <w:rStyle w:val="Q"/>
          <w:rFonts w:ascii="David" w:hAnsi="David" w:cs="David"/>
          <w:sz w:val="28"/>
          <w:szCs w:val="28"/>
          <w:rtl/>
        </w:rPr>
        <w:t>הדמיות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ממוחשבות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שביצעתי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הראו, שהתכונות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הגלובליות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המודל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(קצב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הירידה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חסרי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כפונקציה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הזמן, ושיעור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ההחזרות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נחלות) אינן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משתנות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כלל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כאשר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מבצעים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תיקון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זה.</w:t>
      </w:r>
    </w:p>
    <w:p w:rsidR="009C2B09" w:rsidRPr="0059460E" w:rsidRDefault="009C2B09" w:rsidP="009C2B09">
      <w:pPr>
        <w:pStyle w:val="a1"/>
        <w:bidi/>
        <w:rPr>
          <w:sz w:val="28"/>
          <w:szCs w:val="28"/>
          <w:rtl/>
        </w:rPr>
      </w:pPr>
    </w:p>
    <w:p w:rsidR="009C2B09" w:rsidRPr="0059460E" w:rsidRDefault="009C2B09" w:rsidP="009C2B09">
      <w:pPr>
        <w:pStyle w:val="2"/>
        <w:bidi/>
        <w:rPr>
          <w:rStyle w:val="Q"/>
          <w:rFonts w:ascii="David" w:hAnsi="David" w:cs="David"/>
          <w:sz w:val="28"/>
          <w:szCs w:val="28"/>
          <w:rtl/>
        </w:rPr>
      </w:pPr>
      <w:r w:rsidRPr="0059460E">
        <w:rPr>
          <w:rStyle w:val="Q"/>
          <w:rFonts w:ascii="David" w:hAnsi="David" w:cs="David"/>
          <w:sz w:val="28"/>
          <w:szCs w:val="28"/>
          <w:rtl/>
        </w:rPr>
        <w:t>ו. עדיפות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לבעלים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הנוכחי</w:t>
      </w:r>
    </w:p>
    <w:p w:rsidR="009C2B09" w:rsidRPr="0059460E" w:rsidRDefault="009C2B09" w:rsidP="00A76878">
      <w:pPr>
        <w:pStyle w:val="a1"/>
        <w:bidi/>
        <w:rPr>
          <w:rStyle w:val="Q"/>
          <w:rFonts w:ascii="David" w:hAnsi="David" w:cs="David"/>
          <w:sz w:val="28"/>
          <w:szCs w:val="28"/>
          <w:rtl/>
        </w:rPr>
      </w:pPr>
      <w:r w:rsidRPr="0059460E">
        <w:rPr>
          <w:rStyle w:val="Q"/>
          <w:rFonts w:ascii="David" w:hAnsi="David" w:cs="David"/>
          <w:sz w:val="28"/>
          <w:szCs w:val="28"/>
          <w:rtl/>
        </w:rPr>
        <w:t>האלגוריתם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שהצענו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נותן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עדיפות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לבעל</w:t>
      </w:r>
      <w:r w:rsidR="00A76878">
        <w:rPr>
          <w:rStyle w:val="Q"/>
          <w:rFonts w:ascii="David" w:hAnsi="David" w:cs="David" w:hint="cs"/>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הקודם, על</w:t>
      </w:r>
      <w:r w:rsidR="00F55732">
        <w:rPr>
          <w:rStyle w:val="Q"/>
          <w:rFonts w:ascii="David" w:hAnsi="David" w:cs="David" w:hint="cs"/>
          <w:sz w:val="28"/>
          <w:szCs w:val="28"/>
          <w:rtl/>
        </w:rPr>
        <w:t xml:space="preserve"> </w:t>
      </w:r>
      <w:r w:rsidRPr="0059460E">
        <w:rPr>
          <w:rStyle w:val="Q"/>
          <w:rFonts w:ascii="David" w:hAnsi="David" w:cs="David"/>
          <w:sz w:val="28"/>
          <w:szCs w:val="28"/>
          <w:rtl/>
        </w:rPr>
        <w:t>פני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בעל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הנוכחי. כך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למשל, 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לראובן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הייתה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אחת, וליהודה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הייתה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 וראובן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מכר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נחלתו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ליהודה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(כמו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בתרשים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בסעיף</w:t>
      </w:r>
      <w:r w:rsidRPr="0059460E">
        <w:rPr>
          <w:rStyle w:val="Q"/>
          <w:rFonts w:ascii="David" w:eastAsia="David" w:hAnsi="David" w:cs="David"/>
          <w:sz w:val="28"/>
          <w:szCs w:val="28"/>
          <w:rtl/>
        </w:rPr>
        <w:t xml:space="preserve"> </w:t>
      </w:r>
      <w:r w:rsidRPr="0059460E">
        <w:rPr>
          <w:rStyle w:val="Q"/>
          <w:rFonts w:ascii="David" w:hAnsi="David" w:cs="David"/>
          <w:sz w:val="28"/>
          <w:szCs w:val="28"/>
          <w:rtl/>
        </w:rPr>
        <w:t>ג) - אז</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בשנת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היובל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תחזור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לראובן, ויהודה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יישאר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בלי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 אפשר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להציע</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שבו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סדר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העדיפויות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יהיה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הפוך: במקום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להחזיר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נחלות</w:t>
      </w:r>
      <w:r w:rsidRPr="0059460E">
        <w:rPr>
          <w:rStyle w:val="Q"/>
          <w:rFonts w:ascii="David" w:eastAsia="David" w:hAnsi="David" w:cs="David"/>
          <w:sz w:val="28"/>
          <w:szCs w:val="28"/>
          <w:rtl/>
        </w:rPr>
        <w:t xml:space="preserve"> </w:t>
      </w:r>
      <w:r w:rsidRPr="0059460E">
        <w:rPr>
          <w:rStyle w:val="Q"/>
          <w:rFonts w:ascii="David" w:hAnsi="David" w:cs="David"/>
          <w:b/>
          <w:bCs/>
          <w:sz w:val="28"/>
          <w:szCs w:val="28"/>
          <w:rtl/>
        </w:rPr>
        <w:t>לכל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אזרח</w:t>
      </w:r>
      <w:r w:rsidRPr="0059460E">
        <w:rPr>
          <w:rStyle w:val="Q"/>
          <w:rFonts w:ascii="David" w:eastAsia="David" w:hAnsi="David" w:cs="David"/>
          <w:sz w:val="28"/>
          <w:szCs w:val="28"/>
          <w:rtl/>
        </w:rPr>
        <w:t xml:space="preserve"> </w:t>
      </w:r>
      <w:r w:rsidRPr="0059460E">
        <w:rPr>
          <w:rStyle w:val="Q"/>
          <w:rFonts w:ascii="David" w:hAnsi="David" w:cs="David"/>
          <w:b/>
          <w:bCs/>
          <w:sz w:val="28"/>
          <w:szCs w:val="28"/>
          <w:rtl/>
        </w:rPr>
        <w:t>שאין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בערב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היובל, אפשר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להחזיר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נחלות</w:t>
      </w:r>
      <w:r w:rsidRPr="0059460E">
        <w:rPr>
          <w:rStyle w:val="Q"/>
          <w:rFonts w:ascii="David" w:eastAsia="David" w:hAnsi="David" w:cs="David"/>
          <w:sz w:val="28"/>
          <w:szCs w:val="28"/>
          <w:rtl/>
        </w:rPr>
        <w:t xml:space="preserve"> </w:t>
      </w:r>
      <w:r w:rsidRPr="0059460E">
        <w:rPr>
          <w:rStyle w:val="Q"/>
          <w:rFonts w:ascii="David" w:hAnsi="David" w:cs="David"/>
          <w:b/>
          <w:bCs/>
          <w:sz w:val="28"/>
          <w:szCs w:val="28"/>
          <w:rtl/>
        </w:rPr>
        <w:t>מכל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אזרח</w:t>
      </w:r>
      <w:r w:rsidRPr="0059460E">
        <w:rPr>
          <w:rStyle w:val="Q"/>
          <w:rFonts w:ascii="David" w:eastAsia="David" w:hAnsi="David" w:cs="David"/>
          <w:sz w:val="28"/>
          <w:szCs w:val="28"/>
          <w:rtl/>
        </w:rPr>
        <w:t xml:space="preserve"> </w:t>
      </w:r>
      <w:r w:rsidRPr="0059460E">
        <w:rPr>
          <w:rStyle w:val="Q"/>
          <w:rFonts w:ascii="David" w:hAnsi="David" w:cs="David"/>
          <w:b/>
          <w:bCs/>
          <w:sz w:val="28"/>
          <w:szCs w:val="28"/>
          <w:rtl/>
        </w:rPr>
        <w:t>שיש</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יותר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אחת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בערב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היובל</w:t>
      </w:r>
      <w:r w:rsidR="00F55732">
        <w:rPr>
          <w:rStyle w:val="Q"/>
          <w:rFonts w:ascii="David" w:hAnsi="David" w:cs="David" w:hint="cs"/>
          <w:sz w:val="28"/>
          <w:szCs w:val="28"/>
          <w:rtl/>
        </w:rPr>
        <w:t>,</w:t>
      </w:r>
      <w:r w:rsidRPr="0059460E">
        <w:rPr>
          <w:rStyle w:val="Q"/>
          <w:rFonts w:ascii="David" w:hAnsi="David" w:cs="David"/>
          <w:sz w:val="28"/>
          <w:szCs w:val="28"/>
          <w:rtl/>
        </w:rPr>
        <w:t xml:space="preserve"> כך, 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ליהודה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יש</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עכשיו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רק</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אחת, הוא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יצטרך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להחזיר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אותה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לראובן.</w:t>
      </w:r>
    </w:p>
    <w:p w:rsidR="009C2B09" w:rsidRPr="0059460E" w:rsidRDefault="009C2B09" w:rsidP="00F55732">
      <w:pPr>
        <w:pStyle w:val="a1"/>
        <w:bidi/>
        <w:rPr>
          <w:rStyle w:val="Q"/>
          <w:rFonts w:ascii="David" w:hAnsi="David" w:cs="David"/>
          <w:sz w:val="28"/>
          <w:szCs w:val="28"/>
          <w:rtl/>
        </w:rPr>
      </w:pPr>
      <w:r w:rsidRPr="0059460E">
        <w:rPr>
          <w:rStyle w:val="Q"/>
          <w:rFonts w:ascii="David" w:hAnsi="David" w:cs="David"/>
          <w:sz w:val="28"/>
          <w:szCs w:val="28"/>
          <w:rtl/>
        </w:rPr>
        <w:t>ישנה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סימטריה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בין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האלגוריתמים: האלגוריתם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המקורי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מבטיח, שלכל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אזרח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שהייתה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בתחילת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הספירה, תהיה</w:t>
      </w:r>
      <w:r w:rsidRPr="0059460E">
        <w:rPr>
          <w:rStyle w:val="Q"/>
          <w:rFonts w:ascii="David" w:eastAsia="David" w:hAnsi="David" w:cs="David"/>
          <w:sz w:val="28"/>
          <w:szCs w:val="28"/>
          <w:rtl/>
        </w:rPr>
        <w:t xml:space="preserve"> </w:t>
      </w:r>
      <w:r w:rsidRPr="0059460E">
        <w:rPr>
          <w:rStyle w:val="Q"/>
          <w:rFonts w:ascii="David" w:hAnsi="David" w:cs="David"/>
          <w:b/>
          <w:bCs/>
          <w:sz w:val="28"/>
          <w:szCs w:val="28"/>
          <w:rtl/>
        </w:rPr>
        <w:t>לפחות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אחת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בסוף</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תהליך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היובל</w:t>
      </w:r>
      <w:r w:rsidR="00F55732">
        <w:rPr>
          <w:rStyle w:val="Q"/>
          <w:rFonts w:ascii="David" w:hAnsi="David" w:cs="David" w:hint="cs"/>
          <w:sz w:val="28"/>
          <w:szCs w:val="28"/>
          <w:rtl/>
        </w:rPr>
        <w:t>.</w:t>
      </w:r>
      <w:r w:rsidRPr="0059460E">
        <w:rPr>
          <w:rStyle w:val="Q"/>
          <w:rFonts w:ascii="David" w:hAnsi="David" w:cs="David"/>
          <w:sz w:val="28"/>
          <w:szCs w:val="28"/>
          <w:rtl/>
        </w:rPr>
        <w:t xml:space="preserve"> האלגוריתם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ההפוך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מבטיח, שלכל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אזרח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שהייתה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בתחילת</w:t>
      </w:r>
      <w:r w:rsidRPr="0059460E">
        <w:rPr>
          <w:rStyle w:val="Q"/>
          <w:rFonts w:ascii="David" w:eastAsia="David" w:hAnsi="David" w:cs="David"/>
          <w:sz w:val="28"/>
          <w:szCs w:val="28"/>
          <w:rtl/>
        </w:rPr>
        <w:t xml:space="preserve"> </w:t>
      </w:r>
      <w:r w:rsidRPr="0059460E">
        <w:rPr>
          <w:rStyle w:val="Q"/>
          <w:rFonts w:ascii="David" w:hAnsi="David" w:cs="David"/>
          <w:sz w:val="28"/>
          <w:szCs w:val="28"/>
          <w:rtl/>
        </w:rPr>
        <w:t xml:space="preserve">הספירה, </w:t>
      </w:r>
      <w:r w:rsidRPr="0059460E">
        <w:rPr>
          <w:rStyle w:val="Q"/>
          <w:rFonts w:ascii="David" w:hAnsi="David" w:cs="David"/>
          <w:b/>
          <w:bCs/>
          <w:sz w:val="28"/>
          <w:szCs w:val="28"/>
          <w:rtl/>
        </w:rPr>
        <w:t>לא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יהיה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גדול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יותר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בסוף</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תהליך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היובל, ולפיכך, 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הכולל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שמחזיקים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בעלי</w:t>
      </w:r>
      <w:r w:rsidR="00F55732">
        <w:rPr>
          <w:rStyle w:val="Q"/>
          <w:rFonts w:ascii="David" w:hAnsi="David" w:cs="David" w:hint="cs"/>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אינו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גדל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מיובל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אחד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ליובל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הבא. ולכן, בשני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האלגוריתמים, 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חסרי</w:t>
      </w:r>
      <w:r w:rsidR="00F55732">
        <w:rPr>
          <w:rStyle w:val="Q"/>
          <w:rFonts w:ascii="David" w:hAnsi="David" w:cs="David" w:hint="cs"/>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אינו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גדל. הדמיות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ממוחשבות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שביצעתי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הראו, שקצב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הירידה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חסרי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הוא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מעט</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אטי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יותר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ההפוך, אולם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ההבדל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אינו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מובהק</w:t>
      </w:r>
      <w:r w:rsidRPr="0059460E">
        <w:rPr>
          <w:rStyle w:val="Q"/>
          <w:rFonts w:ascii="David" w:eastAsia="David" w:hAnsi="David" w:cs="David"/>
          <w:sz w:val="28"/>
          <w:szCs w:val="28"/>
          <w:rtl/>
        </w:rPr>
        <w:t xml:space="preserve"> </w:t>
      </w:r>
      <w:r w:rsidRPr="0059460E">
        <w:rPr>
          <w:rStyle w:val="Q"/>
          <w:rFonts w:ascii="David" w:hAnsi="David" w:cs="David"/>
          <w:sz w:val="28"/>
          <w:szCs w:val="28"/>
          <w:rtl/>
        </w:rPr>
        <w:t>סטטיסטית.</w:t>
      </w:r>
    </w:p>
    <w:p w:rsidR="009C2B09" w:rsidRPr="0059460E" w:rsidRDefault="009C2B09" w:rsidP="009C2B09">
      <w:pPr>
        <w:pStyle w:val="a1"/>
        <w:bidi/>
        <w:rPr>
          <w:sz w:val="28"/>
          <w:szCs w:val="28"/>
        </w:rPr>
      </w:pPr>
      <w:r w:rsidRPr="0059460E">
        <w:rPr>
          <w:rStyle w:val="Q"/>
          <w:rFonts w:ascii="David" w:hAnsi="David" w:cs="David"/>
          <w:sz w:val="28"/>
          <w:szCs w:val="28"/>
          <w:rtl/>
        </w:rPr>
        <w:t>אולם, בניגוד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המקורי, האלגוריתם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ההפוך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אינו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משמר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מעגלים. לדוגמה, בגרף</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הבא:</w:t>
      </w:r>
    </w:p>
    <w:p w:rsidR="009C2B09" w:rsidRPr="0059460E" w:rsidRDefault="00D4588B" w:rsidP="009C2B09">
      <w:pPr>
        <w:pStyle w:val="a1"/>
        <w:jc w:val="center"/>
        <w:rPr>
          <w:rStyle w:val="Q"/>
          <w:rFonts w:asciiTheme="minorHAnsi" w:hAnsiTheme="minorHAnsi" w:cs="David"/>
          <w:sz w:val="28"/>
          <w:szCs w:val="28"/>
          <w:rtl/>
        </w:rPr>
      </w:pPr>
      <w:r>
        <w:rPr>
          <w:rFonts w:ascii="Times New Roman" w:hAnsi="Times New Roman" w:cs="Times New Roman"/>
          <w:noProof/>
          <w:sz w:val="28"/>
          <w:szCs w:val="28"/>
          <w:lang w:eastAsia="en-US"/>
        </w:rPr>
        <w:drawing>
          <wp:inline distT="0" distB="0" distL="0" distR="0" wp14:anchorId="0756941A" wp14:editId="1F7C61DE">
            <wp:extent cx="2241550" cy="998855"/>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1550" cy="998855"/>
                    </a:xfrm>
                    <a:prstGeom prst="rect">
                      <a:avLst/>
                    </a:prstGeom>
                    <a:solidFill>
                      <a:srgbClr val="FFFFFF"/>
                    </a:solidFill>
                    <a:ln>
                      <a:noFill/>
                    </a:ln>
                  </pic:spPr>
                </pic:pic>
              </a:graphicData>
            </a:graphic>
          </wp:inline>
        </w:drawing>
      </w:r>
    </w:p>
    <w:p w:rsidR="009C2B09" w:rsidRPr="0059460E" w:rsidRDefault="009C2B09" w:rsidP="009C2B09">
      <w:pPr>
        <w:pStyle w:val="a1"/>
        <w:bidi/>
        <w:rPr>
          <w:rStyle w:val="Q"/>
          <w:rFonts w:ascii="David" w:hAnsi="David" w:cs="David"/>
          <w:sz w:val="28"/>
          <w:szCs w:val="28"/>
          <w:rtl/>
        </w:rPr>
      </w:pPr>
      <w:r w:rsidRPr="0059460E">
        <w:rPr>
          <w:rStyle w:val="Q"/>
          <w:rFonts w:ascii="David" w:hAnsi="David" w:cs="David"/>
          <w:sz w:val="28"/>
          <w:szCs w:val="28"/>
          <w:rtl/>
        </w:rPr>
        <w:t>באלגוריתם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המקורי, החזרת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תתחיל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מיוסף, שכן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הוא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היחיד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שאין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 הוא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יחזיר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לעצמו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שמכר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לבנימין, ואז</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אחד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תהיה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 והתהליך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יסתיים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 העסקאות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במעגל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אפרים-מנשה-בנימין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יתבטלו.</w:t>
      </w:r>
    </w:p>
    <w:p w:rsidR="009C2B09" w:rsidRPr="0059460E" w:rsidRDefault="009C2B09" w:rsidP="009C2B09">
      <w:pPr>
        <w:pStyle w:val="a1"/>
        <w:bidi/>
        <w:rPr>
          <w:rStyle w:val="Q"/>
          <w:rFonts w:ascii="David" w:hAnsi="David" w:cs="David"/>
          <w:sz w:val="28"/>
          <w:szCs w:val="28"/>
          <w:rtl/>
        </w:rPr>
      </w:pPr>
      <w:r w:rsidRPr="0059460E">
        <w:rPr>
          <w:rStyle w:val="Q"/>
          <w:rFonts w:ascii="David" w:hAnsi="David" w:cs="David"/>
          <w:sz w:val="28"/>
          <w:szCs w:val="28"/>
          <w:rtl/>
        </w:rPr>
        <w:t>אולם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ההפוך, החזרת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תתחיל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מבנימין, שכן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הוא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מחזיק</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כעת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בשתי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נחלות. ייתכן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שהוא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יבחר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להחזיר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שקנה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מאפרים. לאחר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מכן, לאפרים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יהיו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שתי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נחלות, והוא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יצטרך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להחזיר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שקנה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ממנשה, ואז</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למנשה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יהיו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שתי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נחלות, והוא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יצטרך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להחזיר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שקנה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מבנימין. ואז</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שוב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לבנימין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יהיו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שתי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נחלות, והוא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יצטרך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להחזיר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שקנה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מיוסף. כך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העסקאות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יתבטלו.</w:t>
      </w:r>
    </w:p>
    <w:p w:rsidR="009C2B09" w:rsidRPr="0059460E" w:rsidRDefault="009C2B09" w:rsidP="009C2B09">
      <w:pPr>
        <w:pStyle w:val="a1"/>
        <w:bidi/>
        <w:rPr>
          <w:rStyle w:val="Q"/>
          <w:rFonts w:ascii="David" w:hAnsi="David" w:cs="David"/>
          <w:sz w:val="28"/>
          <w:szCs w:val="28"/>
          <w:rtl/>
        </w:rPr>
      </w:pPr>
      <w:r w:rsidRPr="0059460E">
        <w:rPr>
          <w:rStyle w:val="Q"/>
          <w:rFonts w:ascii="David" w:hAnsi="David" w:cs="David"/>
          <w:sz w:val="28"/>
          <w:szCs w:val="28"/>
          <w:rtl/>
        </w:rPr>
        <w:t>ואכן, הדמיות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שביצעתי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מראות, שבאלגוריתם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ההפוך, ההסתברות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להחזיק</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קטנה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יותר: במקום</w:t>
      </w:r>
      <w:r w:rsidRPr="0059460E">
        <w:rPr>
          <w:rStyle w:val="Q"/>
          <w:rFonts w:ascii="David" w:eastAsia="David" w:hAnsi="David" w:cs="David"/>
          <w:sz w:val="28"/>
          <w:szCs w:val="28"/>
          <w:rtl/>
        </w:rPr>
        <w:t xml:space="preserve"> </w:t>
      </w:r>
      <w:r w:rsidRPr="0059460E">
        <w:rPr>
          <w:rStyle w:val="Q"/>
          <w:rFonts w:ascii="David" w:hAnsi="David" w:cs="David"/>
          <w:sz w:val="28"/>
          <w:szCs w:val="28"/>
        </w:rPr>
        <w:t>3.81%</w:t>
      </w:r>
      <w:r w:rsidRPr="0059460E">
        <w:rPr>
          <w:rStyle w:val="Q"/>
          <w:rFonts w:ascii="David" w:hAnsi="David" w:cs="David"/>
          <w:sz w:val="28"/>
          <w:szCs w:val="28"/>
          <w:rtl/>
        </w:rPr>
        <w:t xml:space="preserve"> (עבור</w:t>
      </w:r>
      <w:r w:rsidRPr="0059460E">
        <w:rPr>
          <w:rStyle w:val="Q"/>
          <w:rFonts w:ascii="David" w:eastAsia="David" w:hAnsi="David" w:cs="David"/>
          <w:sz w:val="28"/>
          <w:szCs w:val="28"/>
          <w:rtl/>
        </w:rPr>
        <w:t xml:space="preserve"> </w:t>
      </w:r>
      <w:r w:rsidRPr="0059460E">
        <w:rPr>
          <w:rStyle w:val="Q"/>
          <w:rFonts w:ascii="David" w:hAnsi="David" w:cs="David"/>
          <w:sz w:val="28"/>
          <w:szCs w:val="28"/>
        </w:rPr>
        <w:t>1000</w:t>
      </w:r>
      <w:r w:rsidRPr="0059460E">
        <w:rPr>
          <w:rStyle w:val="Q"/>
          <w:rFonts w:ascii="David" w:hAnsi="David" w:cs="David"/>
          <w:sz w:val="28"/>
          <w:szCs w:val="28"/>
          <w:rtl/>
        </w:rPr>
        <w:t xml:space="preserve"> נחלות, כאשר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הסתברות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מכירה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ביובל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היא</w:t>
      </w:r>
      <w:r w:rsidRPr="0059460E">
        <w:rPr>
          <w:rStyle w:val="Q"/>
          <w:rFonts w:ascii="David" w:eastAsia="David" w:hAnsi="David" w:cs="David"/>
          <w:sz w:val="28"/>
          <w:szCs w:val="28"/>
          <w:rtl/>
        </w:rPr>
        <w:t xml:space="preserve"> </w:t>
      </w:r>
      <w:r w:rsidRPr="0059460E">
        <w:rPr>
          <w:rStyle w:val="Q"/>
          <w:rFonts w:ascii="David" w:hAnsi="David" w:cs="David"/>
          <w:sz w:val="28"/>
          <w:szCs w:val="28"/>
        </w:rPr>
        <w:t>1.00</w:t>
      </w:r>
      <w:r w:rsidRPr="0059460E">
        <w:rPr>
          <w:rStyle w:val="Q"/>
          <w:rFonts w:ascii="David" w:hAnsi="David" w:cs="David"/>
          <w:sz w:val="28"/>
          <w:szCs w:val="28"/>
          <w:rtl/>
        </w:rPr>
        <w:t>) מקבלים</w:t>
      </w:r>
      <w:r w:rsidRPr="0059460E">
        <w:rPr>
          <w:rStyle w:val="Q"/>
          <w:rFonts w:ascii="David" w:eastAsia="David" w:hAnsi="David" w:cs="David"/>
          <w:sz w:val="28"/>
          <w:szCs w:val="28"/>
          <w:rtl/>
        </w:rPr>
        <w:t xml:space="preserve"> </w:t>
      </w:r>
      <w:r w:rsidRPr="0059460E">
        <w:rPr>
          <w:rStyle w:val="Q"/>
          <w:rFonts w:ascii="David" w:hAnsi="David" w:cs="David"/>
          <w:sz w:val="28"/>
          <w:szCs w:val="28"/>
        </w:rPr>
        <w:t>0.1%</w:t>
      </w:r>
      <w:r w:rsidRPr="0059460E">
        <w:rPr>
          <w:rStyle w:val="Q"/>
          <w:rFonts w:ascii="David" w:hAnsi="David" w:cs="David"/>
          <w:sz w:val="28"/>
          <w:szCs w:val="28"/>
          <w:rtl/>
        </w:rPr>
        <w:t>.</w:t>
      </w:r>
      <w:r w:rsidRPr="0059460E">
        <w:rPr>
          <w:rStyle w:val="Q"/>
          <w:rFonts w:ascii="David" w:hAnsi="David" w:cs="David"/>
          <w:sz w:val="28"/>
          <w:szCs w:val="28"/>
          <w:vertAlign w:val="superscript"/>
          <w:rtl/>
        </w:rPr>
        <w:footnoteReference w:id="25"/>
      </w:r>
    </w:p>
    <w:p w:rsidR="009C2B09" w:rsidRPr="0059460E" w:rsidRDefault="009C2B09" w:rsidP="009C2B09">
      <w:pPr>
        <w:pStyle w:val="a1"/>
        <w:bidi/>
        <w:rPr>
          <w:sz w:val="28"/>
          <w:szCs w:val="28"/>
          <w:rtl/>
        </w:rPr>
      </w:pPr>
      <w:r w:rsidRPr="0059460E">
        <w:rPr>
          <w:rStyle w:val="Q"/>
          <w:rFonts w:ascii="David" w:hAnsi="David" w:cs="David"/>
          <w:sz w:val="28"/>
          <w:szCs w:val="28"/>
          <w:rtl/>
        </w:rPr>
        <w:t>ניתן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בבירור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לראות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ההבדל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בגרפים, כאשר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מסתכלים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מקרוב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התחום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בין</w:t>
      </w:r>
      <w:r w:rsidRPr="0059460E">
        <w:rPr>
          <w:rStyle w:val="Q"/>
          <w:rFonts w:ascii="David" w:eastAsia="David" w:hAnsi="David" w:cs="David"/>
          <w:sz w:val="28"/>
          <w:szCs w:val="28"/>
          <w:rtl/>
        </w:rPr>
        <w:t xml:space="preserve"> </w:t>
      </w:r>
      <w:r w:rsidRPr="0059460E">
        <w:rPr>
          <w:rStyle w:val="Q"/>
          <w:rFonts w:ascii="David" w:hAnsi="David" w:cs="David"/>
          <w:sz w:val="28"/>
          <w:szCs w:val="28"/>
        </w:rPr>
        <w:t>90%</w:t>
      </w:r>
      <w:r w:rsidRPr="0059460E">
        <w:rPr>
          <w:rStyle w:val="Q"/>
          <w:rFonts w:ascii="David" w:hAnsi="David" w:cs="David"/>
          <w:sz w:val="28"/>
          <w:szCs w:val="28"/>
          <w:rtl/>
        </w:rPr>
        <w:t xml:space="preserve"> ל-</w:t>
      </w:r>
      <w:r w:rsidRPr="0059460E">
        <w:rPr>
          <w:rStyle w:val="Q"/>
          <w:rFonts w:ascii="David" w:hAnsi="David" w:cs="David"/>
          <w:sz w:val="28"/>
          <w:szCs w:val="28"/>
        </w:rPr>
        <w:t>100%</w:t>
      </w:r>
      <w:r w:rsidRPr="0059460E">
        <w:rPr>
          <w:rStyle w:val="Q"/>
          <w:rFonts w:ascii="David" w:hAnsi="David" w:cs="David"/>
          <w:sz w:val="28"/>
          <w:szCs w:val="28"/>
          <w:rtl/>
        </w:rPr>
        <w:t>:</w:t>
      </w:r>
    </w:p>
    <w:p w:rsidR="009C2B09" w:rsidRPr="0059460E" w:rsidRDefault="009C2B09" w:rsidP="009C2B09">
      <w:pPr>
        <w:pStyle w:val="a1"/>
        <w:bidi/>
        <w:rPr>
          <w:sz w:val="28"/>
          <w:szCs w:val="28"/>
          <w:rtl/>
        </w:rPr>
      </w:pPr>
    </w:p>
    <w:tbl>
      <w:tblPr>
        <w:tblW w:w="0" w:type="auto"/>
        <w:tblLayout w:type="fixed"/>
        <w:tblCellMar>
          <w:left w:w="0" w:type="dxa"/>
          <w:right w:w="0" w:type="dxa"/>
        </w:tblCellMar>
        <w:tblLook w:val="0000" w:firstRow="0" w:lastRow="0" w:firstColumn="0" w:lastColumn="0" w:noHBand="0" w:noVBand="0"/>
      </w:tblPr>
      <w:tblGrid>
        <w:gridCol w:w="4818"/>
        <w:gridCol w:w="4820"/>
      </w:tblGrid>
      <w:tr w:rsidR="009C2B09" w:rsidRPr="00A90D62" w:rsidTr="00685392">
        <w:tc>
          <w:tcPr>
            <w:tcW w:w="4818" w:type="dxa"/>
            <w:shd w:val="clear" w:color="auto" w:fill="auto"/>
          </w:tcPr>
          <w:p w:rsidR="009C2B09" w:rsidRPr="0059460E" w:rsidRDefault="00D4588B" w:rsidP="00685392">
            <w:pPr>
              <w:pStyle w:val="afd"/>
              <w:bidi/>
              <w:snapToGrid w:val="0"/>
              <w:jc w:val="center"/>
              <w:rPr>
                <w:rFonts w:ascii="David" w:hAnsi="David" w:cs="David"/>
                <w:sz w:val="28"/>
                <w:szCs w:val="28"/>
                <w:rtl/>
              </w:rPr>
            </w:pPr>
            <w:r>
              <w:rPr>
                <w:rFonts w:ascii="David" w:hAnsi="David" w:cs="David"/>
                <w:noProof/>
                <w:sz w:val="28"/>
                <w:szCs w:val="28"/>
                <w:rtl/>
                <w:lang w:eastAsia="en-US"/>
              </w:rPr>
              <w:lastRenderedPageBreak/>
              <w:drawing>
                <wp:inline distT="0" distB="0" distL="0" distR="0" wp14:anchorId="01C352E0" wp14:editId="3D4F0AF4">
                  <wp:extent cx="2138045" cy="168783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8045" cy="1687830"/>
                          </a:xfrm>
                          <a:prstGeom prst="rect">
                            <a:avLst/>
                          </a:prstGeom>
                          <a:solidFill>
                            <a:srgbClr val="FFFFFF"/>
                          </a:solidFill>
                          <a:ln>
                            <a:noFill/>
                          </a:ln>
                        </pic:spPr>
                      </pic:pic>
                    </a:graphicData>
                  </a:graphic>
                </wp:inline>
              </w:drawing>
            </w:r>
          </w:p>
          <w:p w:rsidR="009C2B09" w:rsidRPr="0059460E" w:rsidRDefault="009C2B09" w:rsidP="00685392">
            <w:pPr>
              <w:pStyle w:val="afd"/>
              <w:bidi/>
              <w:jc w:val="center"/>
              <w:rPr>
                <w:rFonts w:ascii="David" w:hAnsi="David" w:cs="David"/>
                <w:sz w:val="28"/>
                <w:szCs w:val="28"/>
              </w:rPr>
            </w:pPr>
            <w:r w:rsidRPr="0059460E">
              <w:rPr>
                <w:rFonts w:ascii="David" w:hAnsi="David" w:cs="David"/>
                <w:sz w:val="28"/>
                <w:szCs w:val="28"/>
                <w:rtl/>
              </w:rPr>
              <w:t>החזרת</w:t>
            </w:r>
            <w:r w:rsidRPr="0059460E">
              <w:rPr>
                <w:rFonts w:ascii="David" w:eastAsia="David" w:hAnsi="David" w:cs="David"/>
                <w:sz w:val="28"/>
                <w:szCs w:val="28"/>
                <w:rtl/>
              </w:rPr>
              <w:t xml:space="preserve"> </w:t>
            </w:r>
            <w:r w:rsidRPr="0059460E">
              <w:rPr>
                <w:rFonts w:ascii="David" w:hAnsi="David" w:cs="David"/>
                <w:sz w:val="28"/>
                <w:szCs w:val="28"/>
                <w:rtl/>
              </w:rPr>
              <w:t>נחלות</w:t>
            </w:r>
            <w:r w:rsidRPr="0059460E">
              <w:rPr>
                <w:rFonts w:ascii="David" w:eastAsia="David" w:hAnsi="David" w:cs="David"/>
                <w:sz w:val="28"/>
                <w:szCs w:val="28"/>
                <w:rtl/>
              </w:rPr>
              <w:t xml:space="preserve"> </w:t>
            </w:r>
            <w:r w:rsidRPr="0059460E">
              <w:rPr>
                <w:rFonts w:ascii="David" w:hAnsi="David" w:cs="David"/>
                <w:sz w:val="28"/>
                <w:szCs w:val="28"/>
                <w:rtl/>
              </w:rPr>
              <w:t>לכל</w:t>
            </w:r>
            <w:r w:rsidRPr="0059460E">
              <w:rPr>
                <w:rFonts w:ascii="David" w:eastAsia="David" w:hAnsi="David" w:cs="David"/>
                <w:sz w:val="28"/>
                <w:szCs w:val="28"/>
                <w:rtl/>
              </w:rPr>
              <w:t xml:space="preserve"> </w:t>
            </w:r>
            <w:r w:rsidRPr="0059460E">
              <w:rPr>
                <w:rFonts w:ascii="David" w:hAnsi="David" w:cs="David"/>
                <w:sz w:val="28"/>
                <w:szCs w:val="28"/>
                <w:rtl/>
              </w:rPr>
              <w:t>מי</w:t>
            </w:r>
            <w:r w:rsidRPr="0059460E">
              <w:rPr>
                <w:rFonts w:ascii="David" w:eastAsia="David" w:hAnsi="David" w:cs="David"/>
                <w:sz w:val="28"/>
                <w:szCs w:val="28"/>
                <w:rtl/>
              </w:rPr>
              <w:t xml:space="preserve"> </w:t>
            </w:r>
            <w:r w:rsidRPr="0059460E">
              <w:rPr>
                <w:rFonts w:ascii="David" w:hAnsi="David" w:cs="David"/>
                <w:sz w:val="28"/>
                <w:szCs w:val="28"/>
                <w:rtl/>
              </w:rPr>
              <w:t>שאין</w:t>
            </w:r>
            <w:r w:rsidRPr="0059460E">
              <w:rPr>
                <w:rFonts w:ascii="David" w:eastAsia="David" w:hAnsi="David" w:cs="David"/>
                <w:sz w:val="28"/>
                <w:szCs w:val="28"/>
                <w:rtl/>
              </w:rPr>
              <w:t xml:space="preserve"> </w:t>
            </w:r>
            <w:r w:rsidRPr="0059460E">
              <w:rPr>
                <w:rFonts w:ascii="David" w:hAnsi="David" w:cs="David"/>
                <w:sz w:val="28"/>
                <w:szCs w:val="28"/>
                <w:rtl/>
              </w:rPr>
              <w:t>לו</w:t>
            </w:r>
            <w:r w:rsidRPr="0059460E">
              <w:rPr>
                <w:rFonts w:ascii="David" w:eastAsia="David" w:hAnsi="David" w:cs="David"/>
                <w:sz w:val="28"/>
                <w:szCs w:val="28"/>
                <w:rtl/>
              </w:rPr>
              <w:t xml:space="preserve"> </w:t>
            </w:r>
            <w:r w:rsidRPr="0059460E">
              <w:rPr>
                <w:rFonts w:ascii="David" w:hAnsi="David" w:cs="David"/>
                <w:sz w:val="28"/>
                <w:szCs w:val="28"/>
                <w:rtl/>
              </w:rPr>
              <w:t>נחלה</w:t>
            </w:r>
          </w:p>
          <w:p w:rsidR="009C2B09" w:rsidRPr="0059460E" w:rsidRDefault="009C2B09" w:rsidP="00685392">
            <w:pPr>
              <w:pStyle w:val="afd"/>
              <w:bidi/>
              <w:jc w:val="center"/>
              <w:rPr>
                <w:sz w:val="28"/>
                <w:szCs w:val="28"/>
              </w:rPr>
            </w:pPr>
            <w:r w:rsidRPr="0059460E">
              <w:rPr>
                <w:rFonts w:ascii="David" w:hAnsi="David" w:cs="David"/>
                <w:sz w:val="28"/>
                <w:szCs w:val="28"/>
              </w:rPr>
              <w:t>p = 0.1</w:t>
            </w:r>
          </w:p>
        </w:tc>
        <w:tc>
          <w:tcPr>
            <w:tcW w:w="4820" w:type="dxa"/>
            <w:shd w:val="clear" w:color="auto" w:fill="auto"/>
          </w:tcPr>
          <w:p w:rsidR="009C2B09" w:rsidRPr="0059460E" w:rsidRDefault="00D4588B" w:rsidP="00685392">
            <w:pPr>
              <w:pStyle w:val="afd"/>
              <w:bidi/>
              <w:snapToGrid w:val="0"/>
              <w:jc w:val="center"/>
              <w:rPr>
                <w:rFonts w:ascii="David" w:hAnsi="David" w:cs="David"/>
                <w:sz w:val="28"/>
                <w:szCs w:val="28"/>
                <w:rtl/>
              </w:rPr>
            </w:pPr>
            <w:r>
              <w:rPr>
                <w:noProof/>
                <w:sz w:val="28"/>
                <w:szCs w:val="28"/>
                <w:rtl/>
                <w:lang w:eastAsia="en-US"/>
              </w:rPr>
              <w:drawing>
                <wp:inline distT="0" distB="0" distL="0" distR="0" wp14:anchorId="1C641999" wp14:editId="4736BCBA">
                  <wp:extent cx="2138045" cy="1687830"/>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8045" cy="1687830"/>
                          </a:xfrm>
                          <a:prstGeom prst="rect">
                            <a:avLst/>
                          </a:prstGeom>
                          <a:solidFill>
                            <a:srgbClr val="FFFFFF"/>
                          </a:solidFill>
                          <a:ln>
                            <a:noFill/>
                          </a:ln>
                        </pic:spPr>
                      </pic:pic>
                    </a:graphicData>
                  </a:graphic>
                </wp:inline>
              </w:drawing>
            </w:r>
          </w:p>
          <w:p w:rsidR="009C2B09" w:rsidRPr="0059460E" w:rsidRDefault="009C2B09" w:rsidP="00685392">
            <w:pPr>
              <w:pStyle w:val="afd"/>
              <w:bidi/>
              <w:jc w:val="center"/>
              <w:rPr>
                <w:rFonts w:ascii="David" w:hAnsi="David" w:cs="David"/>
                <w:sz w:val="28"/>
                <w:szCs w:val="28"/>
              </w:rPr>
            </w:pPr>
            <w:r w:rsidRPr="0059460E">
              <w:rPr>
                <w:rFonts w:ascii="David" w:hAnsi="David" w:cs="David"/>
                <w:sz w:val="28"/>
                <w:szCs w:val="28"/>
                <w:rtl/>
              </w:rPr>
              <w:t>החזרת</w:t>
            </w:r>
            <w:r w:rsidRPr="0059460E">
              <w:rPr>
                <w:rFonts w:ascii="David" w:eastAsia="David" w:hAnsi="David" w:cs="David"/>
                <w:sz w:val="28"/>
                <w:szCs w:val="28"/>
                <w:rtl/>
              </w:rPr>
              <w:t xml:space="preserve"> </w:t>
            </w:r>
            <w:r w:rsidRPr="0059460E">
              <w:rPr>
                <w:rFonts w:ascii="David" w:hAnsi="David" w:cs="David"/>
                <w:sz w:val="28"/>
                <w:szCs w:val="28"/>
                <w:rtl/>
              </w:rPr>
              <w:t>נחלות</w:t>
            </w:r>
            <w:r w:rsidRPr="0059460E">
              <w:rPr>
                <w:rFonts w:ascii="David" w:eastAsia="David" w:hAnsi="David" w:cs="David"/>
                <w:sz w:val="28"/>
                <w:szCs w:val="28"/>
                <w:rtl/>
              </w:rPr>
              <w:t xml:space="preserve"> </w:t>
            </w:r>
            <w:r w:rsidRPr="0059460E">
              <w:rPr>
                <w:rFonts w:ascii="David" w:hAnsi="David" w:cs="David"/>
                <w:sz w:val="28"/>
                <w:szCs w:val="28"/>
                <w:rtl/>
              </w:rPr>
              <w:t>מכל</w:t>
            </w:r>
            <w:r w:rsidRPr="0059460E">
              <w:rPr>
                <w:rFonts w:ascii="David" w:eastAsia="David" w:hAnsi="David" w:cs="David"/>
                <w:sz w:val="28"/>
                <w:szCs w:val="28"/>
                <w:rtl/>
              </w:rPr>
              <w:t xml:space="preserve"> </w:t>
            </w:r>
            <w:r w:rsidRPr="0059460E">
              <w:rPr>
                <w:rFonts w:ascii="David" w:hAnsi="David" w:cs="David"/>
                <w:sz w:val="28"/>
                <w:szCs w:val="28"/>
                <w:rtl/>
              </w:rPr>
              <w:t>מי</w:t>
            </w:r>
            <w:r w:rsidRPr="0059460E">
              <w:rPr>
                <w:rFonts w:ascii="David" w:eastAsia="David" w:hAnsi="David" w:cs="David"/>
                <w:sz w:val="28"/>
                <w:szCs w:val="28"/>
                <w:rtl/>
              </w:rPr>
              <w:t xml:space="preserve"> </w:t>
            </w:r>
            <w:r w:rsidRPr="0059460E">
              <w:rPr>
                <w:rFonts w:ascii="David" w:hAnsi="David" w:cs="David"/>
                <w:sz w:val="28"/>
                <w:szCs w:val="28"/>
                <w:rtl/>
              </w:rPr>
              <w:t>שיש</w:t>
            </w:r>
            <w:r w:rsidRPr="0059460E">
              <w:rPr>
                <w:rFonts w:ascii="David" w:eastAsia="David" w:hAnsi="David" w:cs="David"/>
                <w:sz w:val="28"/>
                <w:szCs w:val="28"/>
                <w:rtl/>
              </w:rPr>
              <w:t xml:space="preserve"> </w:t>
            </w:r>
            <w:r w:rsidRPr="0059460E">
              <w:rPr>
                <w:rFonts w:ascii="David" w:hAnsi="David" w:cs="David"/>
                <w:sz w:val="28"/>
                <w:szCs w:val="28"/>
                <w:rtl/>
              </w:rPr>
              <w:t>לו</w:t>
            </w:r>
            <w:r w:rsidRPr="0059460E">
              <w:rPr>
                <w:rFonts w:ascii="David" w:eastAsia="David" w:hAnsi="David" w:cs="David"/>
                <w:sz w:val="28"/>
                <w:szCs w:val="28"/>
                <w:rtl/>
              </w:rPr>
              <w:t xml:space="preserve"> </w:t>
            </w:r>
            <w:r w:rsidRPr="0059460E">
              <w:rPr>
                <w:rFonts w:ascii="David" w:hAnsi="David" w:cs="David"/>
                <w:sz w:val="28"/>
                <w:szCs w:val="28"/>
                <w:rtl/>
              </w:rPr>
              <w:t>יותר</w:t>
            </w:r>
            <w:r w:rsidRPr="0059460E">
              <w:rPr>
                <w:rFonts w:ascii="David" w:eastAsia="David" w:hAnsi="David" w:cs="David"/>
                <w:sz w:val="28"/>
                <w:szCs w:val="28"/>
                <w:rtl/>
              </w:rPr>
              <w:t xml:space="preserve"> </w:t>
            </w:r>
            <w:r w:rsidRPr="0059460E">
              <w:rPr>
                <w:rFonts w:ascii="David" w:hAnsi="David" w:cs="David"/>
                <w:sz w:val="28"/>
                <w:szCs w:val="28"/>
                <w:rtl/>
              </w:rPr>
              <w:t>מנחלה</w:t>
            </w:r>
            <w:r w:rsidRPr="0059460E">
              <w:rPr>
                <w:rFonts w:ascii="David" w:eastAsia="David" w:hAnsi="David" w:cs="David"/>
                <w:sz w:val="28"/>
                <w:szCs w:val="28"/>
                <w:rtl/>
              </w:rPr>
              <w:t xml:space="preserve"> </w:t>
            </w:r>
            <w:r w:rsidRPr="0059460E">
              <w:rPr>
                <w:rFonts w:ascii="David" w:hAnsi="David" w:cs="David"/>
                <w:sz w:val="28"/>
                <w:szCs w:val="28"/>
                <w:rtl/>
              </w:rPr>
              <w:t>אחת</w:t>
            </w:r>
          </w:p>
          <w:p w:rsidR="009C2B09" w:rsidRPr="0059460E" w:rsidRDefault="009C2B09" w:rsidP="00685392">
            <w:pPr>
              <w:pStyle w:val="afd"/>
              <w:bidi/>
              <w:jc w:val="center"/>
              <w:rPr>
                <w:sz w:val="28"/>
                <w:szCs w:val="28"/>
                <w:rtl/>
              </w:rPr>
            </w:pPr>
            <w:r w:rsidRPr="0059460E">
              <w:rPr>
                <w:rFonts w:ascii="David" w:hAnsi="David" w:cs="David"/>
                <w:sz w:val="28"/>
                <w:szCs w:val="28"/>
              </w:rPr>
              <w:t>p = 0.1</w:t>
            </w:r>
          </w:p>
        </w:tc>
      </w:tr>
    </w:tbl>
    <w:p w:rsidR="009C2B09" w:rsidRPr="0059460E" w:rsidRDefault="009C2B09" w:rsidP="009C2B09">
      <w:pPr>
        <w:rPr>
          <w:sz w:val="28"/>
          <w:szCs w:val="28"/>
          <w:rtl/>
        </w:rPr>
      </w:pPr>
    </w:p>
    <w:p w:rsidR="009C2B09" w:rsidRPr="0059460E" w:rsidRDefault="009C2B09" w:rsidP="009C2B09">
      <w:pPr>
        <w:pStyle w:val="a1"/>
        <w:bidi/>
        <w:rPr>
          <w:sz w:val="28"/>
          <w:szCs w:val="28"/>
          <w:rtl/>
        </w:rPr>
      </w:pPr>
      <w:r w:rsidRPr="0059460E">
        <w:rPr>
          <w:rStyle w:val="Q"/>
          <w:rFonts w:ascii="David" w:hAnsi="David" w:cs="David"/>
          <w:sz w:val="28"/>
          <w:szCs w:val="28"/>
          <w:rtl/>
        </w:rPr>
        <w:t>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כן, באלגוריתם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המקורי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קל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יותר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לאזרחים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להחליף</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נחלות.</w:t>
      </w:r>
    </w:p>
    <w:p w:rsidR="009C2B09" w:rsidRPr="0059460E" w:rsidRDefault="009C2B09" w:rsidP="009C2B09">
      <w:pPr>
        <w:rPr>
          <w:sz w:val="28"/>
          <w:szCs w:val="28"/>
          <w:rtl/>
        </w:rPr>
      </w:pPr>
    </w:p>
    <w:p w:rsidR="009C2B09" w:rsidRPr="0059460E" w:rsidRDefault="009C2B09" w:rsidP="009C2B09">
      <w:pPr>
        <w:pStyle w:val="a1"/>
        <w:bidi/>
        <w:rPr>
          <w:sz w:val="28"/>
          <w:szCs w:val="28"/>
        </w:rPr>
      </w:pPr>
      <w:r w:rsidRPr="0059460E">
        <w:rPr>
          <w:rStyle w:val="Q"/>
          <w:rFonts w:ascii="David" w:hAnsi="David" w:cs="David"/>
          <w:sz w:val="28"/>
          <w:szCs w:val="28"/>
          <w:rtl/>
        </w:rPr>
        <w:t>ניתן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להציע</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גרסה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משולבת, שבה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חוזרת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לבעליה, רק</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לבעלים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המקורי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אין</w:t>
      </w:r>
      <w:r w:rsidRPr="0059460E">
        <w:rPr>
          <w:rStyle w:val="Q"/>
          <w:rFonts w:ascii="David" w:eastAsia="David" w:hAnsi="David" w:cs="David"/>
          <w:sz w:val="28"/>
          <w:szCs w:val="28"/>
          <w:rtl/>
        </w:rPr>
        <w:t xml:space="preserve"> </w:t>
      </w:r>
      <w:r w:rsidRPr="0059460E">
        <w:rPr>
          <w:rStyle w:val="Q"/>
          <w:rFonts w:ascii="David" w:hAnsi="David" w:cs="David"/>
          <w:sz w:val="28"/>
          <w:szCs w:val="28"/>
          <w:rtl/>
        </w:rPr>
        <w:t xml:space="preserve">נחלות, </w:t>
      </w:r>
      <w:r w:rsidRPr="0059460E">
        <w:rPr>
          <w:rStyle w:val="Q"/>
          <w:rFonts w:ascii="David" w:hAnsi="David" w:cs="David"/>
          <w:b/>
          <w:bCs/>
          <w:sz w:val="28"/>
          <w:szCs w:val="28"/>
          <w:rtl/>
        </w:rPr>
        <w:t>וגם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לבעלים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הנוכחי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יש</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יותר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אחת. גרסה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זו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משמרת מעגלים, אולם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בגרסה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זו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ייתכן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חסרי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יגדל. לדוגמה, בגרף</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הבא:</w:t>
      </w:r>
    </w:p>
    <w:p w:rsidR="009C2B09" w:rsidRPr="0059460E" w:rsidRDefault="00D4588B" w:rsidP="009C2B09">
      <w:pPr>
        <w:jc w:val="center"/>
        <w:rPr>
          <w:rStyle w:val="Q"/>
          <w:rFonts w:ascii="David" w:hAnsi="David" w:cs="David"/>
          <w:sz w:val="28"/>
          <w:szCs w:val="28"/>
          <w:rtl/>
        </w:rPr>
      </w:pPr>
      <w:r>
        <w:rPr>
          <w:noProof/>
          <w:sz w:val="28"/>
          <w:szCs w:val="28"/>
          <w:rtl/>
          <w:lang w:eastAsia="en-US"/>
        </w:rPr>
        <w:drawing>
          <wp:inline distT="0" distB="0" distL="0" distR="0" wp14:anchorId="19F3039D" wp14:editId="1ADE61EC">
            <wp:extent cx="4796790" cy="436245"/>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6790" cy="436245"/>
                    </a:xfrm>
                    <a:prstGeom prst="rect">
                      <a:avLst/>
                    </a:prstGeom>
                    <a:solidFill>
                      <a:srgbClr val="FFFFFF"/>
                    </a:solidFill>
                    <a:ln>
                      <a:noFill/>
                    </a:ln>
                  </pic:spPr>
                </pic:pic>
              </a:graphicData>
            </a:graphic>
          </wp:inline>
        </w:drawing>
      </w:r>
    </w:p>
    <w:p w:rsidR="009C2B09" w:rsidRPr="0059460E" w:rsidRDefault="009C2B09" w:rsidP="00F55732">
      <w:pPr>
        <w:rPr>
          <w:sz w:val="28"/>
          <w:szCs w:val="28"/>
          <w:rtl/>
        </w:rPr>
      </w:pPr>
      <w:r w:rsidRPr="0059460E">
        <w:rPr>
          <w:rStyle w:val="Q"/>
          <w:rFonts w:ascii="David" w:hAnsi="David" w:cs="David"/>
          <w:sz w:val="28"/>
          <w:szCs w:val="28"/>
          <w:rtl/>
        </w:rPr>
        <w:t>לאשר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אין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נחלות, אולם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הוא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לקבל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בחזרה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שמכר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לגד, כי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מחזיק</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כעת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רק</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אחת</w:t>
      </w:r>
      <w:r w:rsidR="00F55732">
        <w:rPr>
          <w:rStyle w:val="Q"/>
          <w:rFonts w:ascii="David" w:hAnsi="David" w:cs="David" w:hint="cs"/>
          <w:sz w:val="28"/>
          <w:szCs w:val="28"/>
          <w:rtl/>
        </w:rPr>
        <w:t>.</w:t>
      </w:r>
      <w:r w:rsidRPr="0059460E">
        <w:rPr>
          <w:rStyle w:val="Q"/>
          <w:rFonts w:ascii="David" w:hAnsi="David" w:cs="David"/>
          <w:sz w:val="28"/>
          <w:szCs w:val="28"/>
          <w:rtl/>
        </w:rPr>
        <w:t xml:space="preserve"> דן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מחזיק</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שתי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נחלות, אולם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הוא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יצטרך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להחזיר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לגד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שקנה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ממנו, כי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לגד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יש</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אחת. לכן, אף</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עסקה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תתבטל, ומספר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חסרי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יגדל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מ-</w:t>
      </w:r>
      <w:r w:rsidRPr="0059460E">
        <w:rPr>
          <w:rStyle w:val="Q"/>
          <w:rFonts w:ascii="David" w:hAnsi="David" w:cs="David"/>
          <w:sz w:val="28"/>
          <w:szCs w:val="28"/>
        </w:rPr>
        <w:t>0</w:t>
      </w:r>
      <w:r w:rsidRPr="0059460E">
        <w:rPr>
          <w:rStyle w:val="Q"/>
          <w:rFonts w:ascii="David" w:hAnsi="David" w:cs="David"/>
          <w:sz w:val="28"/>
          <w:szCs w:val="28"/>
          <w:rtl/>
        </w:rPr>
        <w:t xml:space="preserve"> ל-</w:t>
      </w:r>
      <w:r w:rsidRPr="0059460E">
        <w:rPr>
          <w:rStyle w:val="Q"/>
          <w:rFonts w:ascii="David" w:hAnsi="David" w:cs="David"/>
          <w:sz w:val="28"/>
          <w:szCs w:val="28"/>
        </w:rPr>
        <w:t>1</w:t>
      </w:r>
      <w:r w:rsidRPr="0059460E">
        <w:rPr>
          <w:rStyle w:val="Q"/>
          <w:rFonts w:ascii="David" w:hAnsi="David" w:cs="David"/>
          <w:sz w:val="28"/>
          <w:szCs w:val="28"/>
          <w:rtl/>
        </w:rPr>
        <w:t xml:space="preserve"> – אשר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יישאר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בלי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p>
    <w:p w:rsidR="009C2B09" w:rsidRPr="0059460E" w:rsidRDefault="009C2B09" w:rsidP="009C2B09">
      <w:pPr>
        <w:rPr>
          <w:sz w:val="28"/>
          <w:szCs w:val="28"/>
          <w:rtl/>
        </w:rPr>
      </w:pPr>
    </w:p>
    <w:p w:rsidR="009C2B09" w:rsidRPr="0059460E" w:rsidRDefault="009C2B09" w:rsidP="00F55732">
      <w:pPr>
        <w:pStyle w:val="a1"/>
        <w:bidi/>
        <w:rPr>
          <w:sz w:val="28"/>
          <w:szCs w:val="28"/>
          <w:rtl/>
        </w:rPr>
      </w:pPr>
      <w:r w:rsidRPr="0059460E">
        <w:rPr>
          <w:rStyle w:val="Q"/>
          <w:rFonts w:ascii="David" w:hAnsi="David" w:cs="David"/>
          <w:sz w:val="28"/>
          <w:szCs w:val="28"/>
          <w:rtl/>
        </w:rPr>
        <w:t>הגרפים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הבאים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מראים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התנהגות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הכלכלה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תחת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הגרסה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המשולבת, לאורך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זמן</w:t>
      </w:r>
      <w:r w:rsidR="00F55732">
        <w:rPr>
          <w:rStyle w:val="Q"/>
          <w:rFonts w:ascii="David" w:hAnsi="David" w:cs="David" w:hint="cs"/>
          <w:sz w:val="28"/>
          <w:szCs w:val="28"/>
          <w:rtl/>
        </w:rPr>
        <w:t>.</w:t>
      </w:r>
      <w:r w:rsidRPr="0059460E">
        <w:rPr>
          <w:rStyle w:val="Q"/>
          <w:rFonts w:ascii="David" w:hAnsi="David" w:cs="David"/>
          <w:sz w:val="28"/>
          <w:szCs w:val="28"/>
          <w:rtl/>
        </w:rPr>
        <w:t xml:space="preserve"> 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הוא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יחידת-זמן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אחת:</w:t>
      </w:r>
    </w:p>
    <w:p w:rsidR="009C2B09" w:rsidRPr="0059460E" w:rsidRDefault="009C2B09" w:rsidP="009C2B09">
      <w:pPr>
        <w:rPr>
          <w:sz w:val="28"/>
          <w:szCs w:val="28"/>
          <w:rtl/>
        </w:rPr>
      </w:pPr>
    </w:p>
    <w:tbl>
      <w:tblPr>
        <w:tblW w:w="0" w:type="auto"/>
        <w:tblLayout w:type="fixed"/>
        <w:tblCellMar>
          <w:left w:w="0" w:type="dxa"/>
          <w:right w:w="0" w:type="dxa"/>
        </w:tblCellMar>
        <w:tblLook w:val="0000" w:firstRow="0" w:lastRow="0" w:firstColumn="0" w:lastColumn="0" w:noHBand="0" w:noVBand="0"/>
      </w:tblPr>
      <w:tblGrid>
        <w:gridCol w:w="4818"/>
        <w:gridCol w:w="4820"/>
      </w:tblGrid>
      <w:tr w:rsidR="009C2B09" w:rsidRPr="00A90D62" w:rsidTr="00685392">
        <w:tc>
          <w:tcPr>
            <w:tcW w:w="4818" w:type="dxa"/>
            <w:shd w:val="clear" w:color="auto" w:fill="auto"/>
          </w:tcPr>
          <w:p w:rsidR="009C2B09" w:rsidRPr="0059460E" w:rsidRDefault="00D4588B" w:rsidP="00685392">
            <w:pPr>
              <w:pStyle w:val="afd"/>
              <w:bidi/>
              <w:snapToGrid w:val="0"/>
              <w:jc w:val="center"/>
              <w:rPr>
                <w:rFonts w:ascii="David" w:hAnsi="David" w:cs="David"/>
                <w:sz w:val="28"/>
                <w:szCs w:val="28"/>
                <w:rtl/>
              </w:rPr>
            </w:pPr>
            <w:r>
              <w:rPr>
                <w:rFonts w:ascii="David" w:hAnsi="David" w:cs="David"/>
                <w:noProof/>
                <w:sz w:val="28"/>
                <w:szCs w:val="28"/>
                <w:rtl/>
                <w:lang w:eastAsia="en-US"/>
              </w:rPr>
              <w:drawing>
                <wp:inline distT="0" distB="0" distL="0" distR="0" wp14:anchorId="605F63F0" wp14:editId="4689D9C9">
                  <wp:extent cx="2152650" cy="1687830"/>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2650" cy="1687830"/>
                          </a:xfrm>
                          <a:prstGeom prst="rect">
                            <a:avLst/>
                          </a:prstGeom>
                          <a:solidFill>
                            <a:srgbClr val="FFFFFF"/>
                          </a:solidFill>
                          <a:ln>
                            <a:noFill/>
                          </a:ln>
                        </pic:spPr>
                      </pic:pic>
                    </a:graphicData>
                  </a:graphic>
                </wp:inline>
              </w:drawing>
            </w:r>
          </w:p>
          <w:p w:rsidR="009C2B09" w:rsidRPr="0059460E" w:rsidRDefault="009C2B09" w:rsidP="00685392">
            <w:pPr>
              <w:pStyle w:val="afd"/>
              <w:bidi/>
              <w:jc w:val="center"/>
              <w:rPr>
                <w:rFonts w:ascii="David" w:hAnsi="David" w:cs="David"/>
                <w:sz w:val="28"/>
                <w:szCs w:val="28"/>
              </w:rPr>
            </w:pPr>
            <w:r w:rsidRPr="0059460E">
              <w:rPr>
                <w:rFonts w:ascii="David" w:hAnsi="David" w:cs="David"/>
                <w:sz w:val="28"/>
                <w:szCs w:val="28"/>
                <w:rtl/>
              </w:rPr>
              <w:t>שיעור</w:t>
            </w:r>
            <w:r w:rsidRPr="0059460E">
              <w:rPr>
                <w:rFonts w:ascii="David" w:eastAsia="David" w:hAnsi="David" w:cs="David"/>
                <w:sz w:val="28"/>
                <w:szCs w:val="28"/>
                <w:rtl/>
              </w:rPr>
              <w:t xml:space="preserve"> </w:t>
            </w:r>
            <w:r w:rsidRPr="0059460E">
              <w:rPr>
                <w:rFonts w:ascii="David" w:hAnsi="David" w:cs="David"/>
                <w:sz w:val="28"/>
                <w:szCs w:val="28"/>
                <w:rtl/>
              </w:rPr>
              <w:t>חסרי</w:t>
            </w:r>
            <w:r w:rsidRPr="0059460E">
              <w:rPr>
                <w:rFonts w:ascii="David" w:eastAsia="David" w:hAnsi="David" w:cs="David"/>
                <w:sz w:val="28"/>
                <w:szCs w:val="28"/>
                <w:rtl/>
              </w:rPr>
              <w:t xml:space="preserve"> </w:t>
            </w:r>
            <w:r w:rsidRPr="0059460E">
              <w:rPr>
                <w:rFonts w:ascii="David" w:hAnsi="David" w:cs="David"/>
                <w:sz w:val="28"/>
                <w:szCs w:val="28"/>
                <w:rtl/>
              </w:rPr>
              <w:t>הנחלה</w:t>
            </w:r>
            <w:r w:rsidRPr="0059460E">
              <w:rPr>
                <w:rFonts w:ascii="David" w:eastAsia="David" w:hAnsi="David" w:cs="David"/>
                <w:sz w:val="28"/>
                <w:szCs w:val="28"/>
                <w:rtl/>
              </w:rPr>
              <w:t xml:space="preserve"> </w:t>
            </w:r>
            <w:r w:rsidRPr="0059460E">
              <w:rPr>
                <w:rFonts w:ascii="David" w:hAnsi="David" w:cs="David"/>
                <w:sz w:val="28"/>
                <w:szCs w:val="28"/>
                <w:rtl/>
              </w:rPr>
              <w:t>בגרסה</w:t>
            </w:r>
            <w:r w:rsidRPr="0059460E">
              <w:rPr>
                <w:rFonts w:ascii="David" w:eastAsia="David" w:hAnsi="David" w:cs="David"/>
                <w:sz w:val="28"/>
                <w:szCs w:val="28"/>
                <w:rtl/>
              </w:rPr>
              <w:t xml:space="preserve"> </w:t>
            </w:r>
            <w:r w:rsidRPr="0059460E">
              <w:rPr>
                <w:rFonts w:ascii="David" w:hAnsi="David" w:cs="David"/>
                <w:sz w:val="28"/>
                <w:szCs w:val="28"/>
                <w:rtl/>
              </w:rPr>
              <w:t>המשולבת</w:t>
            </w:r>
          </w:p>
          <w:p w:rsidR="009C2B09" w:rsidRPr="0059460E" w:rsidRDefault="009C2B09" w:rsidP="00685392">
            <w:pPr>
              <w:pStyle w:val="afd"/>
              <w:bidi/>
              <w:jc w:val="center"/>
              <w:rPr>
                <w:sz w:val="28"/>
                <w:szCs w:val="28"/>
              </w:rPr>
            </w:pPr>
            <w:r w:rsidRPr="0059460E">
              <w:rPr>
                <w:rFonts w:ascii="David" w:hAnsi="David" w:cs="David"/>
                <w:sz w:val="28"/>
                <w:szCs w:val="28"/>
              </w:rPr>
              <w:t>p=0.1, q=0.99</w:t>
            </w:r>
          </w:p>
        </w:tc>
        <w:tc>
          <w:tcPr>
            <w:tcW w:w="4820" w:type="dxa"/>
            <w:shd w:val="clear" w:color="auto" w:fill="auto"/>
          </w:tcPr>
          <w:p w:rsidR="009C2B09" w:rsidRPr="0059460E" w:rsidRDefault="00D4588B" w:rsidP="00685392">
            <w:pPr>
              <w:pStyle w:val="afd"/>
              <w:bidi/>
              <w:snapToGrid w:val="0"/>
              <w:jc w:val="center"/>
              <w:rPr>
                <w:rFonts w:ascii="David" w:hAnsi="David" w:cs="David"/>
                <w:sz w:val="28"/>
                <w:szCs w:val="28"/>
                <w:rtl/>
              </w:rPr>
            </w:pPr>
            <w:r>
              <w:rPr>
                <w:noProof/>
                <w:sz w:val="28"/>
                <w:szCs w:val="28"/>
                <w:rtl/>
                <w:lang w:eastAsia="en-US"/>
              </w:rPr>
              <w:drawing>
                <wp:inline distT="0" distB="0" distL="0" distR="0" wp14:anchorId="3174C791" wp14:editId="6818CD74">
                  <wp:extent cx="2138045" cy="1687830"/>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38045" cy="1687830"/>
                          </a:xfrm>
                          <a:prstGeom prst="rect">
                            <a:avLst/>
                          </a:prstGeom>
                          <a:solidFill>
                            <a:srgbClr val="FFFFFF"/>
                          </a:solidFill>
                          <a:ln>
                            <a:noFill/>
                          </a:ln>
                        </pic:spPr>
                      </pic:pic>
                    </a:graphicData>
                  </a:graphic>
                </wp:inline>
              </w:drawing>
            </w:r>
          </w:p>
          <w:p w:rsidR="009C2B09" w:rsidRPr="0059460E" w:rsidRDefault="009C2B09" w:rsidP="00685392">
            <w:pPr>
              <w:pStyle w:val="afd"/>
              <w:bidi/>
              <w:jc w:val="center"/>
              <w:rPr>
                <w:rFonts w:ascii="David" w:hAnsi="David" w:cs="David"/>
                <w:sz w:val="28"/>
                <w:szCs w:val="28"/>
              </w:rPr>
            </w:pPr>
            <w:r w:rsidRPr="0059460E">
              <w:rPr>
                <w:rFonts w:ascii="David" w:hAnsi="David" w:cs="David"/>
                <w:sz w:val="28"/>
                <w:szCs w:val="28"/>
                <w:rtl/>
              </w:rPr>
              <w:t>שיעור</w:t>
            </w:r>
            <w:r w:rsidRPr="0059460E">
              <w:rPr>
                <w:rFonts w:ascii="David" w:eastAsia="David" w:hAnsi="David" w:cs="David"/>
                <w:sz w:val="28"/>
                <w:szCs w:val="28"/>
                <w:rtl/>
              </w:rPr>
              <w:t xml:space="preserve"> </w:t>
            </w:r>
            <w:r w:rsidRPr="0059460E">
              <w:rPr>
                <w:rFonts w:ascii="David" w:hAnsi="David" w:cs="David"/>
                <w:sz w:val="28"/>
                <w:szCs w:val="28"/>
                <w:rtl/>
              </w:rPr>
              <w:t>החזרת</w:t>
            </w:r>
            <w:r w:rsidRPr="0059460E">
              <w:rPr>
                <w:rFonts w:ascii="David" w:eastAsia="David" w:hAnsi="David" w:cs="David"/>
                <w:sz w:val="28"/>
                <w:szCs w:val="28"/>
                <w:rtl/>
              </w:rPr>
              <w:t xml:space="preserve"> </w:t>
            </w:r>
            <w:r w:rsidRPr="0059460E">
              <w:rPr>
                <w:rFonts w:ascii="David" w:hAnsi="David" w:cs="David"/>
                <w:sz w:val="28"/>
                <w:szCs w:val="28"/>
                <w:rtl/>
              </w:rPr>
              <w:t>נחלות</w:t>
            </w:r>
            <w:r w:rsidRPr="0059460E">
              <w:rPr>
                <w:rFonts w:ascii="David" w:eastAsia="David" w:hAnsi="David" w:cs="David"/>
                <w:sz w:val="28"/>
                <w:szCs w:val="28"/>
                <w:rtl/>
              </w:rPr>
              <w:t xml:space="preserve"> </w:t>
            </w:r>
            <w:r w:rsidRPr="0059460E">
              <w:rPr>
                <w:rFonts w:ascii="David" w:hAnsi="David" w:cs="David"/>
                <w:sz w:val="28"/>
                <w:szCs w:val="28"/>
                <w:rtl/>
              </w:rPr>
              <w:t>בגרסה</w:t>
            </w:r>
            <w:r w:rsidRPr="0059460E">
              <w:rPr>
                <w:rFonts w:ascii="David" w:eastAsia="David" w:hAnsi="David" w:cs="David"/>
                <w:sz w:val="28"/>
                <w:szCs w:val="28"/>
                <w:rtl/>
              </w:rPr>
              <w:t xml:space="preserve"> </w:t>
            </w:r>
            <w:r w:rsidRPr="0059460E">
              <w:rPr>
                <w:rFonts w:ascii="David" w:hAnsi="David" w:cs="David"/>
                <w:sz w:val="28"/>
                <w:szCs w:val="28"/>
                <w:rtl/>
              </w:rPr>
              <w:t>המשולבת</w:t>
            </w:r>
          </w:p>
          <w:p w:rsidR="009C2B09" w:rsidRPr="0059460E" w:rsidRDefault="009C2B09" w:rsidP="00685392">
            <w:pPr>
              <w:pStyle w:val="afd"/>
              <w:bidi/>
              <w:jc w:val="center"/>
              <w:rPr>
                <w:sz w:val="28"/>
                <w:szCs w:val="28"/>
                <w:rtl/>
              </w:rPr>
            </w:pPr>
            <w:r w:rsidRPr="0059460E">
              <w:rPr>
                <w:rFonts w:ascii="David" w:hAnsi="David" w:cs="David"/>
                <w:sz w:val="28"/>
                <w:szCs w:val="28"/>
              </w:rPr>
              <w:t>p=0.1, q=0.99</w:t>
            </w:r>
          </w:p>
        </w:tc>
      </w:tr>
    </w:tbl>
    <w:p w:rsidR="009C2B09" w:rsidRPr="0059460E" w:rsidRDefault="009C2B09" w:rsidP="009C2B09">
      <w:pPr>
        <w:rPr>
          <w:sz w:val="28"/>
          <w:szCs w:val="28"/>
          <w:rtl/>
        </w:rPr>
      </w:pPr>
    </w:p>
    <w:p w:rsidR="009C2B09" w:rsidRPr="0059460E" w:rsidRDefault="009C2B09" w:rsidP="009C2B09">
      <w:pPr>
        <w:pStyle w:val="a1"/>
        <w:bidi/>
        <w:rPr>
          <w:sz w:val="28"/>
          <w:szCs w:val="28"/>
          <w:rtl/>
        </w:rPr>
      </w:pPr>
      <w:r w:rsidRPr="0059460E">
        <w:rPr>
          <w:rStyle w:val="Q"/>
          <w:rFonts w:ascii="David" w:hAnsi="David" w:cs="David"/>
          <w:sz w:val="28"/>
          <w:szCs w:val="28"/>
          <w:rtl/>
        </w:rPr>
        <w:t>כצפוי, ביובלים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הראשונים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חסרי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קטן, אולם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הוא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אינו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שואף</w:t>
      </w:r>
      <w:r w:rsidRPr="0059460E">
        <w:rPr>
          <w:rStyle w:val="Q"/>
          <w:rFonts w:ascii="David" w:eastAsia="David" w:hAnsi="David" w:cs="David"/>
          <w:sz w:val="28"/>
          <w:szCs w:val="28"/>
          <w:rtl/>
        </w:rPr>
        <w:t xml:space="preserve"> </w:t>
      </w:r>
      <w:r w:rsidRPr="0059460E">
        <w:rPr>
          <w:rStyle w:val="Q"/>
          <w:rFonts w:ascii="David" w:hAnsi="David" w:cs="David"/>
          <w:sz w:val="28"/>
          <w:szCs w:val="28"/>
          <w:rtl/>
        </w:rPr>
        <w:t>ל-</w:t>
      </w:r>
      <w:r w:rsidRPr="0059460E">
        <w:rPr>
          <w:rStyle w:val="Q"/>
          <w:rFonts w:ascii="David" w:hAnsi="David" w:cs="David"/>
          <w:sz w:val="28"/>
          <w:szCs w:val="28"/>
        </w:rPr>
        <w:t>0</w:t>
      </w:r>
      <w:r w:rsidRPr="0059460E">
        <w:rPr>
          <w:rStyle w:val="Q"/>
          <w:rFonts w:ascii="David" w:hAnsi="David" w:cs="David"/>
          <w:sz w:val="28"/>
          <w:szCs w:val="28"/>
          <w:rtl/>
        </w:rPr>
        <w:t xml:space="preserve"> אלא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מתייצב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כ-</w:t>
      </w:r>
      <w:r w:rsidRPr="0059460E">
        <w:rPr>
          <w:rStyle w:val="Q"/>
          <w:rFonts w:ascii="David" w:hAnsi="David" w:cs="David"/>
          <w:sz w:val="28"/>
          <w:szCs w:val="28"/>
        </w:rPr>
        <w:t>18%</w:t>
      </w:r>
      <w:r w:rsidRPr="0059460E">
        <w:rPr>
          <w:rStyle w:val="Q"/>
          <w:rFonts w:ascii="David" w:hAnsi="David" w:cs="David"/>
          <w:sz w:val="28"/>
          <w:szCs w:val="28"/>
          <w:rtl/>
        </w:rPr>
        <w:t>. גם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ביטול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העסקאות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הוא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נמוך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יחסית</w:t>
      </w:r>
      <w:r w:rsidRPr="0059460E">
        <w:rPr>
          <w:rStyle w:val="Q"/>
          <w:rFonts w:ascii="David" w:eastAsia="David" w:hAnsi="David" w:cs="David"/>
          <w:sz w:val="28"/>
          <w:szCs w:val="28"/>
          <w:rtl/>
        </w:rPr>
        <w:t xml:space="preserve"> – </w:t>
      </w:r>
      <w:r w:rsidRPr="0059460E">
        <w:rPr>
          <w:rStyle w:val="Q"/>
          <w:rFonts w:ascii="David" w:hAnsi="David" w:cs="David"/>
          <w:sz w:val="28"/>
          <w:szCs w:val="28"/>
          <w:rtl/>
        </w:rPr>
        <w:t>כ-</w:t>
      </w:r>
      <w:r w:rsidRPr="0059460E">
        <w:rPr>
          <w:rStyle w:val="Q"/>
          <w:rFonts w:ascii="David" w:hAnsi="David" w:cs="David"/>
          <w:sz w:val="28"/>
          <w:szCs w:val="28"/>
        </w:rPr>
        <w:t>18%</w:t>
      </w:r>
      <w:r w:rsidRPr="0059460E">
        <w:rPr>
          <w:rStyle w:val="Q"/>
          <w:rFonts w:ascii="David" w:hAnsi="David" w:cs="David"/>
          <w:sz w:val="28"/>
          <w:szCs w:val="28"/>
          <w:rtl/>
        </w:rPr>
        <w:t xml:space="preserve"> בממוצע.</w:t>
      </w:r>
    </w:p>
    <w:p w:rsidR="009C2B09" w:rsidRPr="0059460E" w:rsidRDefault="009C2B09" w:rsidP="009C2B09">
      <w:pPr>
        <w:rPr>
          <w:sz w:val="28"/>
          <w:szCs w:val="28"/>
          <w:rtl/>
        </w:rPr>
      </w:pPr>
    </w:p>
    <w:p w:rsidR="009C2B09" w:rsidRPr="0059460E" w:rsidRDefault="009C2B09" w:rsidP="009C2B09">
      <w:pPr>
        <w:pStyle w:val="a1"/>
        <w:bidi/>
        <w:rPr>
          <w:rStyle w:val="Q"/>
          <w:rFonts w:ascii="David" w:hAnsi="David" w:cs="David"/>
          <w:sz w:val="28"/>
          <w:szCs w:val="28"/>
          <w:rtl/>
        </w:rPr>
      </w:pPr>
      <w:r w:rsidRPr="0059460E">
        <w:rPr>
          <w:rStyle w:val="Q"/>
          <w:rFonts w:ascii="David" w:hAnsi="David" w:cs="David"/>
          <w:sz w:val="28"/>
          <w:szCs w:val="28"/>
          <w:rtl/>
        </w:rPr>
        <w:t>מכל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הגרסאות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שבדקתי, רק</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המקורי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מקיים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שתי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התכונות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יחד</w:t>
      </w:r>
      <w:r w:rsidRPr="0059460E">
        <w:rPr>
          <w:rStyle w:val="Q"/>
          <w:rFonts w:ascii="David" w:eastAsia="David" w:hAnsi="David" w:cs="David"/>
          <w:sz w:val="28"/>
          <w:szCs w:val="28"/>
          <w:rtl/>
        </w:rPr>
        <w:t xml:space="preserve"> – </w:t>
      </w:r>
      <w:r w:rsidRPr="0059460E">
        <w:rPr>
          <w:rStyle w:val="Q"/>
          <w:rFonts w:ascii="David" w:hAnsi="David" w:cs="David"/>
          <w:sz w:val="28"/>
          <w:szCs w:val="28"/>
          <w:rtl/>
        </w:rPr>
        <w:t>חסם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עליון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חסרי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 ושימור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מעגלים.</w:t>
      </w:r>
    </w:p>
    <w:p w:rsidR="009C2B09" w:rsidRPr="0059460E" w:rsidRDefault="009C2B09" w:rsidP="009C2B09">
      <w:pPr>
        <w:pStyle w:val="2"/>
        <w:bidi/>
        <w:rPr>
          <w:rStyle w:val="Q"/>
          <w:rFonts w:ascii="David" w:hAnsi="David" w:cs="David"/>
          <w:sz w:val="28"/>
          <w:szCs w:val="28"/>
          <w:rtl/>
        </w:rPr>
      </w:pPr>
      <w:r w:rsidRPr="0059460E">
        <w:rPr>
          <w:rStyle w:val="Q"/>
          <w:rFonts w:ascii="David" w:hAnsi="David" w:cs="David"/>
          <w:sz w:val="28"/>
          <w:szCs w:val="28"/>
          <w:rtl/>
        </w:rPr>
        <w:lastRenderedPageBreak/>
        <w:t>ז. הגדלת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p>
    <w:p w:rsidR="009C2B09" w:rsidRPr="0059460E" w:rsidRDefault="009C2B09" w:rsidP="009C2B09">
      <w:pPr>
        <w:pStyle w:val="a1"/>
        <w:bidi/>
        <w:rPr>
          <w:rStyle w:val="Q"/>
          <w:rFonts w:ascii="David" w:hAnsi="David" w:cs="David"/>
          <w:sz w:val="28"/>
          <w:szCs w:val="28"/>
          <w:rtl/>
        </w:rPr>
      </w:pPr>
      <w:r w:rsidRPr="0059460E">
        <w:rPr>
          <w:rStyle w:val="Q"/>
          <w:rFonts w:ascii="David" w:hAnsi="David" w:cs="David"/>
          <w:sz w:val="28"/>
          <w:szCs w:val="28"/>
          <w:rtl/>
        </w:rPr>
        <w:t>עד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עתה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הנחנו, שמספר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b/>
          <w:bCs/>
          <w:sz w:val="28"/>
          <w:szCs w:val="28"/>
          <w:rtl/>
        </w:rPr>
        <w:t>שווה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האזרחים. זוהי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הגיונית, והראינו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שבטווח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הארוך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מאפשרת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להגיע</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למצב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שוויוני, שבו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אזרח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ישנה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אחת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בדיוק.</w:t>
      </w:r>
    </w:p>
    <w:p w:rsidR="009C2B09" w:rsidRPr="0059460E" w:rsidRDefault="009C2B09" w:rsidP="00F55732">
      <w:pPr>
        <w:pStyle w:val="a1"/>
        <w:bidi/>
        <w:rPr>
          <w:rStyle w:val="Q"/>
          <w:rFonts w:ascii="David" w:hAnsi="David" w:cs="David"/>
          <w:sz w:val="28"/>
          <w:szCs w:val="28"/>
          <w:rtl/>
        </w:rPr>
      </w:pPr>
      <w:r w:rsidRPr="0059460E">
        <w:rPr>
          <w:rStyle w:val="Q"/>
          <w:rFonts w:ascii="David" w:hAnsi="David" w:cs="David"/>
          <w:sz w:val="28"/>
          <w:szCs w:val="28"/>
          <w:rtl/>
        </w:rPr>
        <w:t>אולם 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היובל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יכול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לעבוד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בדיוק</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באותה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מידה, גם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כאשר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b/>
          <w:bCs/>
          <w:sz w:val="28"/>
          <w:szCs w:val="28"/>
          <w:rtl/>
        </w:rPr>
        <w:t>גדול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האזרחים. למעשה, מבחינות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מסוימות, הביצועים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הרבה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יותר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טובים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כאשר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גדול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יותר!</w:t>
      </w:r>
    </w:p>
    <w:p w:rsidR="009C2B09" w:rsidRPr="0059460E" w:rsidRDefault="009C2B09" w:rsidP="009C2B09">
      <w:pPr>
        <w:pStyle w:val="a1"/>
        <w:bidi/>
        <w:rPr>
          <w:sz w:val="28"/>
          <w:szCs w:val="28"/>
        </w:rPr>
      </w:pPr>
      <w:r w:rsidRPr="0059460E">
        <w:rPr>
          <w:rStyle w:val="Q"/>
          <w:rFonts w:ascii="David" w:hAnsi="David" w:cs="David"/>
          <w:sz w:val="28"/>
          <w:szCs w:val="28"/>
          <w:rtl/>
        </w:rPr>
        <w:t>ראשית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נבדוק</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הירידה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חסרי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לאורך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זמן. כפי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שהראינו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בנספח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א, 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הוא</w:t>
      </w:r>
      <w:r w:rsidRPr="0059460E">
        <w:rPr>
          <w:rStyle w:val="Q"/>
          <w:rFonts w:ascii="David" w:eastAsia="David" w:hAnsi="David" w:cs="David"/>
          <w:sz w:val="28"/>
          <w:szCs w:val="28"/>
          <w:rtl/>
        </w:rPr>
        <w:t xml:space="preserve"> </w:t>
      </w:r>
      <w:r w:rsidRPr="0059460E">
        <w:rPr>
          <w:rStyle w:val="Q"/>
          <w:rFonts w:ascii="David" w:hAnsi="David" w:cs="David"/>
          <w:sz w:val="28"/>
          <w:szCs w:val="28"/>
        </w:rPr>
        <w:t>L</w:t>
      </w:r>
      <w:r w:rsidRPr="0059460E">
        <w:rPr>
          <w:rStyle w:val="Q"/>
          <w:rFonts w:ascii="David" w:hAnsi="David" w:cs="David"/>
          <w:sz w:val="28"/>
          <w:szCs w:val="28"/>
          <w:rtl/>
        </w:rPr>
        <w:t xml:space="preserve"> ומספר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האזרחים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הוא</w:t>
      </w:r>
      <w:r w:rsidRPr="0059460E">
        <w:rPr>
          <w:rStyle w:val="Q"/>
          <w:rFonts w:ascii="David" w:eastAsia="David" w:hAnsi="David" w:cs="David"/>
          <w:sz w:val="28"/>
          <w:szCs w:val="28"/>
          <w:rtl/>
        </w:rPr>
        <w:t xml:space="preserve"> </w:t>
      </w:r>
      <w:r w:rsidRPr="0059460E">
        <w:rPr>
          <w:rStyle w:val="Q"/>
          <w:rFonts w:ascii="David" w:hAnsi="David" w:cs="David"/>
          <w:sz w:val="28"/>
          <w:szCs w:val="28"/>
        </w:rPr>
        <w:t>N</w:t>
      </w:r>
      <w:r w:rsidRPr="0059460E">
        <w:rPr>
          <w:rStyle w:val="Q"/>
          <w:rFonts w:ascii="David" w:hAnsi="David" w:cs="David"/>
          <w:sz w:val="28"/>
          <w:szCs w:val="28"/>
          <w:rtl/>
        </w:rPr>
        <w:t>, וכל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נמכרת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בין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ליובל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לקונה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אקראי, אז</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חסרי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יורד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כך:</w:t>
      </w:r>
    </w:p>
    <w:p w:rsidR="009C2B09" w:rsidRPr="0059460E" w:rsidRDefault="009C2B09" w:rsidP="009C2B09">
      <w:pPr>
        <w:jc w:val="center"/>
        <w:rPr>
          <w:rFonts w:cs="David CLM"/>
          <w:sz w:val="28"/>
          <w:szCs w:val="28"/>
          <w:rtl/>
        </w:rPr>
      </w:pPr>
      <w:r w:rsidRPr="008A508F">
        <w:rPr>
          <w:position w:val="-47"/>
          <w:sz w:val="28"/>
          <w:szCs w:val="28"/>
        </w:rPr>
        <w:object w:dxaOrig="5220" w:dyaOrig="1300">
          <v:shape id="_x0000_i1029" type="#_x0000_t75" style="width:253.5pt;height:59.25pt" o:ole="" filled="t">
            <v:fill color2="black"/>
            <v:imagedata r:id="rId32" o:title=""/>
          </v:shape>
          <o:OLEObject Type="Embed" ProgID="MathType" ShapeID="_x0000_i1029" DrawAspect="Content" ObjectID="_1422370255" r:id="rId33"/>
        </w:object>
      </w:r>
    </w:p>
    <w:p w:rsidR="009C2B09" w:rsidRPr="0059460E" w:rsidRDefault="009C2B09" w:rsidP="009C2B09">
      <w:pPr>
        <w:pStyle w:val="a1"/>
        <w:bidi/>
        <w:rPr>
          <w:rFonts w:cs="David CLM"/>
          <w:sz w:val="28"/>
          <w:szCs w:val="28"/>
          <w:rtl/>
        </w:rPr>
      </w:pPr>
    </w:p>
    <w:p w:rsidR="009C2B09" w:rsidRPr="0059460E" w:rsidRDefault="00D4588B" w:rsidP="009C2B09">
      <w:pPr>
        <w:pStyle w:val="a1"/>
        <w:bidi/>
        <w:rPr>
          <w:rStyle w:val="Q"/>
          <w:rFonts w:ascii="David" w:hAnsi="David" w:cs="David"/>
          <w:sz w:val="28"/>
          <w:szCs w:val="28"/>
          <w:rtl/>
        </w:rPr>
      </w:pPr>
      <w:r>
        <w:rPr>
          <w:noProof/>
          <w:sz w:val="28"/>
          <w:szCs w:val="28"/>
          <w:lang w:eastAsia="en-US"/>
        </w:rPr>
        <mc:AlternateContent>
          <mc:Choice Requires="wps">
            <w:drawing>
              <wp:anchor distT="72390" distB="72390" distL="72390" distR="72390" simplePos="0" relativeHeight="251599872" behindDoc="0" locked="0" layoutInCell="1" allowOverlap="1" wp14:anchorId="1A8EDBCC" wp14:editId="7592CFDD">
                <wp:simplePos x="0" y="0"/>
                <wp:positionH relativeFrom="column">
                  <wp:posOffset>78105</wp:posOffset>
                </wp:positionH>
                <wp:positionV relativeFrom="paragraph">
                  <wp:posOffset>44450</wp:posOffset>
                </wp:positionV>
                <wp:extent cx="3774440" cy="1936750"/>
                <wp:effectExtent l="1905" t="0" r="0" b="0"/>
                <wp:wrapSquare wrapText="largest"/>
                <wp:docPr id="15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4440" cy="1936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460E" w:rsidRDefault="0059460E" w:rsidP="009C2B09">
                            <w:pPr>
                              <w:pStyle w:val="aff"/>
                              <w:bidi/>
                              <w:rPr>
                                <w:rt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55"/>
                              <w:gridCol w:w="1193"/>
                              <w:gridCol w:w="1193"/>
                              <w:gridCol w:w="1193"/>
                              <w:gridCol w:w="1216"/>
                            </w:tblGrid>
                            <w:tr w:rsidR="0059460E">
                              <w:trPr>
                                <w:trHeight w:val="23"/>
                              </w:trPr>
                              <w:tc>
                                <w:tcPr>
                                  <w:tcW w:w="955" w:type="dxa"/>
                                  <w:vMerge w:val="restart"/>
                                  <w:tcBorders>
                                    <w:top w:val="single" w:sz="1" w:space="0" w:color="000000"/>
                                    <w:left w:val="single" w:sz="1" w:space="0" w:color="000000"/>
                                    <w:bottom w:val="single" w:sz="1" w:space="0" w:color="000000"/>
                                  </w:tcBorders>
                                  <w:shd w:val="clear" w:color="auto" w:fill="auto"/>
                                </w:tcPr>
                                <w:p w:rsidR="0059460E" w:rsidRDefault="0059460E">
                                  <w:pPr>
                                    <w:pStyle w:val="a1"/>
                                    <w:snapToGrid w:val="0"/>
                                    <w:spacing w:after="0"/>
                                    <w:jc w:val="center"/>
                                    <w:rPr>
                                      <w:sz w:val="16"/>
                                      <w:szCs w:val="16"/>
                                    </w:rPr>
                                  </w:pPr>
                                </w:p>
                                <w:p w:rsidR="0059460E" w:rsidRDefault="0059460E">
                                  <w:pPr>
                                    <w:pStyle w:val="a1"/>
                                    <w:spacing w:after="0"/>
                                    <w:jc w:val="center"/>
                                    <w:rPr>
                                      <w:rFonts w:eastAsia="David CLM" w:cs="David CLM"/>
                                    </w:rPr>
                                  </w:pPr>
                                  <w:r>
                                    <w:rPr>
                                      <w:rFonts w:cs="Times New Roman"/>
                                      <w:sz w:val="16"/>
                                      <w:szCs w:val="16"/>
                                      <w:rtl/>
                                    </w:rPr>
                                    <w:t>מספר</w:t>
                                  </w:r>
                                  <w:r>
                                    <w:rPr>
                                      <w:rFonts w:eastAsia="David CLM" w:cs="David CLM"/>
                                      <w:sz w:val="16"/>
                                      <w:szCs w:val="16"/>
                                      <w:rtl/>
                                    </w:rPr>
                                    <w:t xml:space="preserve"> </w:t>
                                  </w:r>
                                  <w:r>
                                    <w:rPr>
                                      <w:rFonts w:cs="Times New Roman"/>
                                      <w:sz w:val="16"/>
                                      <w:szCs w:val="16"/>
                                      <w:rtl/>
                                    </w:rPr>
                                    <w:t>היובל</w:t>
                                  </w:r>
                                </w:p>
                              </w:tc>
                              <w:tc>
                                <w:tcPr>
                                  <w:tcW w:w="4795" w:type="dxa"/>
                                  <w:gridSpan w:val="4"/>
                                  <w:tcBorders>
                                    <w:top w:val="single" w:sz="1" w:space="0" w:color="000000"/>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pPr>
                                  <w:r>
                                    <w:rPr>
                                      <w:rFonts w:eastAsia="David CLM" w:cs="David CLM"/>
                                    </w:rPr>
                                    <w:t xml:space="preserve"> </w:t>
                                  </w:r>
                                  <w:r>
                                    <w:rPr>
                                      <w:rFonts w:cs="Times New Roman"/>
                                      <w:rtl/>
                                    </w:rPr>
                                    <w:t>מספר</w:t>
                                  </w:r>
                                  <w:r>
                                    <w:rPr>
                                      <w:rFonts w:eastAsia="David CLM" w:cs="David CLM"/>
                                      <w:rtl/>
                                    </w:rPr>
                                    <w:t xml:space="preserve"> </w:t>
                                  </w:r>
                                  <w:r>
                                    <w:rPr>
                                      <w:rFonts w:cs="Times New Roman"/>
                                      <w:rtl/>
                                    </w:rPr>
                                    <w:t>חסרי</w:t>
                                  </w:r>
                                  <w:r>
                                    <w:rPr>
                                      <w:rFonts w:eastAsia="David CLM" w:cs="David CLM"/>
                                      <w:rtl/>
                                    </w:rPr>
                                    <w:t xml:space="preserve"> </w:t>
                                  </w:r>
                                  <w:r>
                                    <w:rPr>
                                      <w:rFonts w:cs="Times New Roman"/>
                                      <w:rtl/>
                                    </w:rPr>
                                    <w:t>הנחלות</w:t>
                                  </w:r>
                                </w:p>
                              </w:tc>
                            </w:tr>
                            <w:tr w:rsidR="0059460E">
                              <w:trPr>
                                <w:trHeight w:val="23"/>
                              </w:trPr>
                              <w:tc>
                                <w:tcPr>
                                  <w:tcW w:w="955" w:type="dxa"/>
                                  <w:vMerge w:val="restart"/>
                                  <w:tcBorders>
                                    <w:top w:val="single" w:sz="1" w:space="0" w:color="000000"/>
                                    <w:left w:val="single" w:sz="1" w:space="0" w:color="000000"/>
                                    <w:bottom w:val="single" w:sz="1" w:space="0" w:color="000000"/>
                                  </w:tcBorders>
                                  <w:shd w:val="clear" w:color="auto" w:fill="auto"/>
                                </w:tcPr>
                                <w:p w:rsidR="0059460E" w:rsidRDefault="0059460E">
                                  <w:pPr>
                                    <w:snapToGrid w:val="0"/>
                                  </w:pP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L=1000</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L=1100</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L=1500</w:t>
                                  </w:r>
                                </w:p>
                              </w:tc>
                              <w:tc>
                                <w:tcPr>
                                  <w:tcW w:w="1216"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L=2000</w:t>
                                  </w:r>
                                </w:p>
                              </w:tc>
                            </w:tr>
                            <w:tr w:rsidR="0059460E">
                              <w:trPr>
                                <w:trHeight w:val="23"/>
                              </w:trPr>
                              <w:tc>
                                <w:tcPr>
                                  <w:tcW w:w="95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0</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999</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999</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999</w:t>
                                  </w:r>
                                </w:p>
                              </w:tc>
                              <w:tc>
                                <w:tcPr>
                                  <w:tcW w:w="1216"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999</w:t>
                                  </w:r>
                                </w:p>
                              </w:tc>
                            </w:tr>
                            <w:tr w:rsidR="0059460E">
                              <w:trPr>
                                <w:trHeight w:val="23"/>
                              </w:trPr>
                              <w:tc>
                                <w:tcPr>
                                  <w:tcW w:w="95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1</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368</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333</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223</w:t>
                                  </w:r>
                                </w:p>
                              </w:tc>
                              <w:tc>
                                <w:tcPr>
                                  <w:tcW w:w="1216"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135</w:t>
                                  </w:r>
                                </w:p>
                              </w:tc>
                            </w:tr>
                            <w:tr w:rsidR="0059460E">
                              <w:trPr>
                                <w:trHeight w:val="23"/>
                              </w:trPr>
                              <w:tc>
                                <w:tcPr>
                                  <w:tcW w:w="95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2</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188</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150</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62</w:t>
                                  </w:r>
                                </w:p>
                              </w:tc>
                              <w:tc>
                                <w:tcPr>
                                  <w:tcW w:w="1216"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21</w:t>
                                  </w:r>
                                </w:p>
                              </w:tc>
                            </w:tr>
                            <w:tr w:rsidR="0059460E">
                              <w:trPr>
                                <w:trHeight w:val="23"/>
                              </w:trPr>
                              <w:tc>
                                <w:tcPr>
                                  <w:tcW w:w="95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3</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113</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78</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18</w:t>
                                  </w:r>
                                </w:p>
                              </w:tc>
                              <w:tc>
                                <w:tcPr>
                                  <w:tcW w:w="1216"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3</w:t>
                                  </w:r>
                                </w:p>
                              </w:tc>
                            </w:tr>
                            <w:tr w:rsidR="0059460E">
                              <w:trPr>
                                <w:trHeight w:val="23"/>
                              </w:trPr>
                              <w:tc>
                                <w:tcPr>
                                  <w:tcW w:w="95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4</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75</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44</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5</w:t>
                                  </w:r>
                                </w:p>
                              </w:tc>
                              <w:tc>
                                <w:tcPr>
                                  <w:tcW w:w="1216"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rtl/>
                                    </w:rPr>
                                  </w:pPr>
                                  <w:r>
                                    <w:rPr>
                                      <w:sz w:val="20"/>
                                      <w:szCs w:val="20"/>
                                    </w:rPr>
                                    <w:t>0</w:t>
                                  </w:r>
                                </w:p>
                              </w:tc>
                            </w:tr>
                          </w:tbl>
                          <w:p w:rsidR="0059460E" w:rsidRDefault="0059460E" w:rsidP="009C2B09">
                            <w:pPr>
                              <w:rPr>
                                <w:rt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6.15pt;margin-top:3.5pt;width:297.2pt;height:152.5pt;z-index:25159987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" stroked="f">
                <v:textbox inset="0,0,0,0">
                  <w:txbxContent>
                    <w:p w:rsidR="0059460E" w:rsidRDefault="0059460E" w:rsidP="009C2B09">
                      <w:pPr>
                        <w:pStyle w:val="aff"/>
                        <w:bidi/>
                        <w:rPr>
                          <w:rt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55"/>
                        <w:gridCol w:w="1193"/>
                        <w:gridCol w:w="1193"/>
                        <w:gridCol w:w="1193"/>
                        <w:gridCol w:w="1216"/>
                      </w:tblGrid>
                      <w:tr w:rsidR="0059460E">
                        <w:trPr>
                          <w:trHeight w:val="23"/>
                        </w:trPr>
                        <w:tc>
                          <w:tcPr>
                            <w:tcW w:w="955" w:type="dxa"/>
                            <w:vMerge w:val="restart"/>
                            <w:tcBorders>
                              <w:top w:val="single" w:sz="1" w:space="0" w:color="000000"/>
                              <w:left w:val="single" w:sz="1" w:space="0" w:color="000000"/>
                              <w:bottom w:val="single" w:sz="1" w:space="0" w:color="000000"/>
                            </w:tcBorders>
                            <w:shd w:val="clear" w:color="auto" w:fill="auto"/>
                          </w:tcPr>
                          <w:p w:rsidR="0059460E" w:rsidRDefault="0059460E">
                            <w:pPr>
                              <w:pStyle w:val="a1"/>
                              <w:snapToGrid w:val="0"/>
                              <w:spacing w:after="0"/>
                              <w:jc w:val="center"/>
                              <w:rPr>
                                <w:sz w:val="16"/>
                                <w:szCs w:val="16"/>
                              </w:rPr>
                            </w:pPr>
                          </w:p>
                          <w:p w:rsidR="0059460E" w:rsidRDefault="0059460E">
                            <w:pPr>
                              <w:pStyle w:val="a1"/>
                              <w:spacing w:after="0"/>
                              <w:jc w:val="center"/>
                              <w:rPr>
                                <w:rFonts w:eastAsia="David CLM" w:cs="David CLM"/>
                              </w:rPr>
                            </w:pPr>
                            <w:r>
                              <w:rPr>
                                <w:rFonts w:cs="Times New Roman"/>
                                <w:sz w:val="16"/>
                                <w:szCs w:val="16"/>
                                <w:rtl/>
                              </w:rPr>
                              <w:t>מספר</w:t>
                            </w:r>
                            <w:r>
                              <w:rPr>
                                <w:rFonts w:eastAsia="David CLM" w:cs="David CLM"/>
                                <w:sz w:val="16"/>
                                <w:szCs w:val="16"/>
                                <w:rtl/>
                              </w:rPr>
                              <w:t xml:space="preserve"> </w:t>
                            </w:r>
                            <w:r>
                              <w:rPr>
                                <w:rFonts w:cs="Times New Roman"/>
                                <w:sz w:val="16"/>
                                <w:szCs w:val="16"/>
                                <w:rtl/>
                              </w:rPr>
                              <w:t>היובל</w:t>
                            </w:r>
                          </w:p>
                        </w:tc>
                        <w:tc>
                          <w:tcPr>
                            <w:tcW w:w="4795" w:type="dxa"/>
                            <w:gridSpan w:val="4"/>
                            <w:tcBorders>
                              <w:top w:val="single" w:sz="1" w:space="0" w:color="000000"/>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pPr>
                            <w:r>
                              <w:rPr>
                                <w:rFonts w:eastAsia="David CLM" w:cs="David CLM"/>
                              </w:rPr>
                              <w:t xml:space="preserve"> </w:t>
                            </w:r>
                            <w:r>
                              <w:rPr>
                                <w:rFonts w:cs="Times New Roman"/>
                                <w:rtl/>
                              </w:rPr>
                              <w:t>מספר</w:t>
                            </w:r>
                            <w:r>
                              <w:rPr>
                                <w:rFonts w:eastAsia="David CLM" w:cs="David CLM"/>
                                <w:rtl/>
                              </w:rPr>
                              <w:t xml:space="preserve"> </w:t>
                            </w:r>
                            <w:r>
                              <w:rPr>
                                <w:rFonts w:cs="Times New Roman"/>
                                <w:rtl/>
                              </w:rPr>
                              <w:t>חסרי</w:t>
                            </w:r>
                            <w:r>
                              <w:rPr>
                                <w:rFonts w:eastAsia="David CLM" w:cs="David CLM"/>
                                <w:rtl/>
                              </w:rPr>
                              <w:t xml:space="preserve"> </w:t>
                            </w:r>
                            <w:r>
                              <w:rPr>
                                <w:rFonts w:cs="Times New Roman"/>
                                <w:rtl/>
                              </w:rPr>
                              <w:t>הנחלות</w:t>
                            </w:r>
                          </w:p>
                        </w:tc>
                      </w:tr>
                      <w:tr w:rsidR="0059460E">
                        <w:trPr>
                          <w:trHeight w:val="23"/>
                        </w:trPr>
                        <w:tc>
                          <w:tcPr>
                            <w:tcW w:w="955" w:type="dxa"/>
                            <w:vMerge w:val="restart"/>
                            <w:tcBorders>
                              <w:top w:val="single" w:sz="1" w:space="0" w:color="000000"/>
                              <w:left w:val="single" w:sz="1" w:space="0" w:color="000000"/>
                              <w:bottom w:val="single" w:sz="1" w:space="0" w:color="000000"/>
                            </w:tcBorders>
                            <w:shd w:val="clear" w:color="auto" w:fill="auto"/>
                          </w:tcPr>
                          <w:p w:rsidR="0059460E" w:rsidRDefault="0059460E">
                            <w:pPr>
                              <w:snapToGrid w:val="0"/>
                            </w:pP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L=1000</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L=1100</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L=1500</w:t>
                            </w:r>
                          </w:p>
                        </w:tc>
                        <w:tc>
                          <w:tcPr>
                            <w:tcW w:w="1216"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L=2000</w:t>
                            </w:r>
                          </w:p>
                        </w:tc>
                      </w:tr>
                      <w:tr w:rsidR="0059460E">
                        <w:trPr>
                          <w:trHeight w:val="23"/>
                        </w:trPr>
                        <w:tc>
                          <w:tcPr>
                            <w:tcW w:w="95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0</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999</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999</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999</w:t>
                            </w:r>
                          </w:p>
                        </w:tc>
                        <w:tc>
                          <w:tcPr>
                            <w:tcW w:w="1216"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999</w:t>
                            </w:r>
                          </w:p>
                        </w:tc>
                      </w:tr>
                      <w:tr w:rsidR="0059460E">
                        <w:trPr>
                          <w:trHeight w:val="23"/>
                        </w:trPr>
                        <w:tc>
                          <w:tcPr>
                            <w:tcW w:w="95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1</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368</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333</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223</w:t>
                            </w:r>
                          </w:p>
                        </w:tc>
                        <w:tc>
                          <w:tcPr>
                            <w:tcW w:w="1216"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135</w:t>
                            </w:r>
                          </w:p>
                        </w:tc>
                      </w:tr>
                      <w:tr w:rsidR="0059460E">
                        <w:trPr>
                          <w:trHeight w:val="23"/>
                        </w:trPr>
                        <w:tc>
                          <w:tcPr>
                            <w:tcW w:w="95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2</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188</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150</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62</w:t>
                            </w:r>
                          </w:p>
                        </w:tc>
                        <w:tc>
                          <w:tcPr>
                            <w:tcW w:w="1216"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21</w:t>
                            </w:r>
                          </w:p>
                        </w:tc>
                      </w:tr>
                      <w:tr w:rsidR="0059460E">
                        <w:trPr>
                          <w:trHeight w:val="23"/>
                        </w:trPr>
                        <w:tc>
                          <w:tcPr>
                            <w:tcW w:w="95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3</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113</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78</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18</w:t>
                            </w:r>
                          </w:p>
                        </w:tc>
                        <w:tc>
                          <w:tcPr>
                            <w:tcW w:w="1216"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sz w:val="20"/>
                                <w:szCs w:val="20"/>
                              </w:rPr>
                            </w:pPr>
                            <w:r>
                              <w:rPr>
                                <w:sz w:val="20"/>
                                <w:szCs w:val="20"/>
                              </w:rPr>
                              <w:t>3</w:t>
                            </w:r>
                          </w:p>
                        </w:tc>
                      </w:tr>
                      <w:tr w:rsidR="0059460E">
                        <w:trPr>
                          <w:trHeight w:val="23"/>
                        </w:trPr>
                        <w:tc>
                          <w:tcPr>
                            <w:tcW w:w="955"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4</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75</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44</w:t>
                            </w:r>
                          </w:p>
                        </w:tc>
                        <w:tc>
                          <w:tcPr>
                            <w:tcW w:w="1193" w:type="dxa"/>
                            <w:tcBorders>
                              <w:left w:val="single" w:sz="1" w:space="0" w:color="000000"/>
                              <w:bottom w:val="single" w:sz="1" w:space="0" w:color="000000"/>
                            </w:tcBorders>
                            <w:shd w:val="clear" w:color="auto" w:fill="auto"/>
                          </w:tcPr>
                          <w:p w:rsidR="0059460E" w:rsidRDefault="0059460E">
                            <w:pPr>
                              <w:pStyle w:val="a1"/>
                              <w:snapToGrid w:val="0"/>
                              <w:spacing w:after="0"/>
                              <w:jc w:val="center"/>
                              <w:rPr>
                                <w:sz w:val="20"/>
                                <w:szCs w:val="20"/>
                              </w:rPr>
                            </w:pPr>
                            <w:r>
                              <w:rPr>
                                <w:sz w:val="20"/>
                                <w:szCs w:val="20"/>
                              </w:rPr>
                              <w:t>5</w:t>
                            </w:r>
                          </w:p>
                        </w:tc>
                        <w:tc>
                          <w:tcPr>
                            <w:tcW w:w="1216" w:type="dxa"/>
                            <w:tcBorders>
                              <w:left w:val="single" w:sz="1" w:space="0" w:color="000000"/>
                              <w:bottom w:val="single" w:sz="1" w:space="0" w:color="000000"/>
                              <w:right w:val="single" w:sz="1" w:space="0" w:color="000000"/>
                            </w:tcBorders>
                            <w:shd w:val="clear" w:color="auto" w:fill="auto"/>
                          </w:tcPr>
                          <w:p w:rsidR="0059460E" w:rsidRDefault="0059460E">
                            <w:pPr>
                              <w:pStyle w:val="a1"/>
                              <w:snapToGrid w:val="0"/>
                              <w:spacing w:after="0"/>
                              <w:jc w:val="center"/>
                              <w:rPr>
                                <w:rtl/>
                              </w:rPr>
                            </w:pPr>
                            <w:r>
                              <w:rPr>
                                <w:sz w:val="20"/>
                                <w:szCs w:val="20"/>
                              </w:rPr>
                              <w:t>0</w:t>
                            </w:r>
                          </w:p>
                        </w:tc>
                      </w:tr>
                    </w:tbl>
                    <w:p w:rsidR="0059460E" w:rsidRDefault="0059460E" w:rsidP="009C2B09">
                      <w:pPr>
                        <w:rPr>
                          <w:rtl/>
                        </w:rPr>
                      </w:pPr>
                    </w:p>
                  </w:txbxContent>
                </v:textbox>
                <w10:wrap type="square" side="largest"/>
              </v:shape>
            </w:pict>
          </mc:Fallback>
        </mc:AlternateContent>
      </w:r>
      <w:r w:rsidR="009C2B09" w:rsidRPr="0059460E">
        <w:rPr>
          <w:rStyle w:val="Q"/>
          <w:rFonts w:ascii="David" w:hAnsi="David" w:cs="David"/>
          <w:sz w:val="28"/>
          <w:szCs w:val="28"/>
          <w:rtl/>
        </w:rPr>
        <w:t>מכל</w:t>
      </w:r>
      <w:r w:rsidR="009C2B09" w:rsidRPr="0059460E">
        <w:rPr>
          <w:rStyle w:val="Q"/>
          <w:rFonts w:ascii="David" w:eastAsia="David" w:hAnsi="David" w:cs="David"/>
          <w:sz w:val="28"/>
          <w:szCs w:val="28"/>
          <w:rtl/>
        </w:rPr>
        <w:t xml:space="preserve"> </w:t>
      </w:r>
      <w:r w:rsidR="009C2B09" w:rsidRPr="0059460E">
        <w:rPr>
          <w:rStyle w:val="Q"/>
          <w:rFonts w:ascii="David" w:hAnsi="David" w:cs="David"/>
          <w:sz w:val="28"/>
          <w:szCs w:val="28"/>
          <w:rtl/>
        </w:rPr>
        <w:t>הנוסחה</w:t>
      </w:r>
      <w:r w:rsidR="009C2B09" w:rsidRPr="0059460E">
        <w:rPr>
          <w:rStyle w:val="Q"/>
          <w:rFonts w:ascii="David" w:eastAsia="David" w:hAnsi="David" w:cs="David"/>
          <w:sz w:val="28"/>
          <w:szCs w:val="28"/>
          <w:rtl/>
        </w:rPr>
        <w:t xml:space="preserve"> </w:t>
      </w:r>
      <w:r w:rsidR="009C2B09" w:rsidRPr="0059460E">
        <w:rPr>
          <w:rStyle w:val="Q"/>
          <w:rFonts w:ascii="David" w:hAnsi="David" w:cs="David"/>
          <w:sz w:val="28"/>
          <w:szCs w:val="28"/>
          <w:rtl/>
        </w:rPr>
        <w:t>הזאת, הנקודה</w:t>
      </w:r>
      <w:r w:rsidR="009C2B09" w:rsidRPr="0059460E">
        <w:rPr>
          <w:rStyle w:val="Q"/>
          <w:rFonts w:ascii="David" w:eastAsia="David" w:hAnsi="David" w:cs="David"/>
          <w:sz w:val="28"/>
          <w:szCs w:val="28"/>
          <w:rtl/>
        </w:rPr>
        <w:t xml:space="preserve"> </w:t>
      </w:r>
      <w:r w:rsidR="009C2B09" w:rsidRPr="0059460E">
        <w:rPr>
          <w:rStyle w:val="Q"/>
          <w:rFonts w:ascii="David" w:hAnsi="David" w:cs="David"/>
          <w:sz w:val="28"/>
          <w:szCs w:val="28"/>
          <w:rtl/>
        </w:rPr>
        <w:t>החשובה</w:t>
      </w:r>
      <w:r w:rsidR="009C2B09" w:rsidRPr="0059460E">
        <w:rPr>
          <w:rStyle w:val="Q"/>
          <w:rFonts w:ascii="David" w:eastAsia="David" w:hAnsi="David" w:cs="David"/>
          <w:sz w:val="28"/>
          <w:szCs w:val="28"/>
          <w:rtl/>
        </w:rPr>
        <w:t xml:space="preserve"> </w:t>
      </w:r>
      <w:r w:rsidR="009C2B09" w:rsidRPr="0059460E">
        <w:rPr>
          <w:rStyle w:val="Q"/>
          <w:rFonts w:ascii="David" w:hAnsi="David" w:cs="David"/>
          <w:sz w:val="28"/>
          <w:szCs w:val="28"/>
          <w:rtl/>
        </w:rPr>
        <w:t>ביותר</w:t>
      </w:r>
      <w:r w:rsidR="009C2B09" w:rsidRPr="0059460E">
        <w:rPr>
          <w:rStyle w:val="Q"/>
          <w:rFonts w:ascii="David" w:eastAsia="David" w:hAnsi="David" w:cs="David"/>
          <w:sz w:val="28"/>
          <w:szCs w:val="28"/>
          <w:rtl/>
        </w:rPr>
        <w:t xml:space="preserve"> </w:t>
      </w:r>
      <w:r w:rsidR="009C2B09" w:rsidRPr="0059460E">
        <w:rPr>
          <w:rStyle w:val="Q"/>
          <w:rFonts w:ascii="David" w:hAnsi="David" w:cs="David"/>
          <w:sz w:val="28"/>
          <w:szCs w:val="28"/>
          <w:rtl/>
        </w:rPr>
        <w:t>היא</w:t>
      </w:r>
      <w:r w:rsidR="009C2B09" w:rsidRPr="0059460E">
        <w:rPr>
          <w:rStyle w:val="Q"/>
          <w:rFonts w:ascii="David" w:eastAsia="David" w:hAnsi="David" w:cs="David"/>
          <w:sz w:val="28"/>
          <w:szCs w:val="28"/>
          <w:rtl/>
        </w:rPr>
        <w:t xml:space="preserve"> </w:t>
      </w:r>
      <w:r w:rsidR="009C2B09" w:rsidRPr="0059460E">
        <w:rPr>
          <w:rStyle w:val="Q"/>
          <w:rFonts w:ascii="David" w:hAnsi="David" w:cs="David"/>
          <w:sz w:val="28"/>
          <w:szCs w:val="28"/>
          <w:rtl/>
        </w:rPr>
        <w:t xml:space="preserve">ש: </w:t>
      </w:r>
      <w:r w:rsidR="009C2B09" w:rsidRPr="008A508F">
        <w:rPr>
          <w:position w:val="-5"/>
          <w:sz w:val="28"/>
          <w:szCs w:val="28"/>
        </w:rPr>
        <w:object w:dxaOrig="1560" w:dyaOrig="380">
          <v:shape id="_x0000_i1030" type="#_x0000_t75" style="width:76.5pt;height:17.25pt" o:ole="" filled="t">
            <v:fill color2="black"/>
            <v:imagedata r:id="rId34" o:title=""/>
          </v:shape>
          <o:OLEObject Type="Embed" ProgID="MathType" ShapeID="_x0000_i1030" DrawAspect="Content" ObjectID="_1422370256" r:id="rId35"/>
        </w:object>
      </w:r>
      <w:r w:rsidR="009C2B09" w:rsidRPr="0059460E">
        <w:rPr>
          <w:rStyle w:val="Q"/>
          <w:rFonts w:ascii="David" w:hAnsi="David" w:cs="David"/>
          <w:sz w:val="28"/>
          <w:szCs w:val="28"/>
          <w:rtl/>
        </w:rPr>
        <w:t>.</w:t>
      </w:r>
    </w:p>
    <w:p w:rsidR="009C2B09" w:rsidRPr="0059460E" w:rsidRDefault="009C2B09" w:rsidP="009C2B09">
      <w:pPr>
        <w:pStyle w:val="a1"/>
        <w:bidi/>
        <w:rPr>
          <w:rStyle w:val="Q"/>
          <w:rFonts w:ascii="David" w:hAnsi="David" w:cs="David"/>
          <w:sz w:val="28"/>
          <w:szCs w:val="28"/>
          <w:rtl/>
        </w:rPr>
      </w:pPr>
      <w:r w:rsidRPr="0059460E">
        <w:rPr>
          <w:rStyle w:val="Q"/>
          <w:rFonts w:ascii="David" w:hAnsi="David" w:cs="David"/>
          <w:sz w:val="28"/>
          <w:szCs w:val="28"/>
          <w:rtl/>
        </w:rPr>
        <w:t>כאשר</w:t>
      </w:r>
      <w:r w:rsidRPr="0059460E">
        <w:rPr>
          <w:rStyle w:val="Q"/>
          <w:rFonts w:ascii="David" w:eastAsia="David" w:hAnsi="David" w:cs="David"/>
          <w:sz w:val="28"/>
          <w:szCs w:val="28"/>
          <w:rtl/>
        </w:rPr>
        <w:t xml:space="preserve"> </w:t>
      </w:r>
      <w:r w:rsidRPr="0059460E">
        <w:rPr>
          <w:rStyle w:val="Q"/>
          <w:rFonts w:ascii="David" w:hAnsi="David" w:cs="David"/>
          <w:sz w:val="28"/>
          <w:szCs w:val="28"/>
        </w:rPr>
        <w:t>L&gt;N</w:t>
      </w:r>
      <w:r w:rsidRPr="0059460E">
        <w:rPr>
          <w:rStyle w:val="Q"/>
          <w:rFonts w:ascii="David" w:hAnsi="David" w:cs="David"/>
          <w:sz w:val="28"/>
          <w:szCs w:val="28"/>
          <w:rtl/>
        </w:rPr>
        <w:t>, היחס</w:t>
      </w:r>
      <w:r w:rsidRPr="008A508F">
        <w:rPr>
          <w:position w:val="-2"/>
          <w:sz w:val="28"/>
          <w:szCs w:val="28"/>
        </w:rPr>
        <w:object w:dxaOrig="600" w:dyaOrig="320">
          <v:shape id="_x0000_i1031" type="#_x0000_t75" style="width:30pt;height:15pt" o:ole="" filled="t">
            <v:fill color2="black"/>
            <v:imagedata r:id="rId36" o:title=""/>
          </v:shape>
          <o:OLEObject Type="Embed" ProgID="MathType" ShapeID="_x0000_i1031" DrawAspect="Content" ObjectID="_1422370257" r:id="rId37"/>
        </w:object>
      </w:r>
      <w:r w:rsidRPr="0059460E">
        <w:rPr>
          <w:rStyle w:val="Q"/>
          <w:rFonts w:ascii="David" w:eastAsia="David" w:hAnsi="David" w:cs="David"/>
          <w:sz w:val="28"/>
          <w:szCs w:val="28"/>
          <w:rtl/>
        </w:rPr>
        <w:t xml:space="preserve"> </w:t>
      </w:r>
      <w:r w:rsidRPr="0059460E">
        <w:rPr>
          <w:rStyle w:val="Q"/>
          <w:rFonts w:ascii="David" w:hAnsi="David" w:cs="David"/>
          <w:sz w:val="28"/>
          <w:szCs w:val="28"/>
          <w:rtl/>
        </w:rPr>
        <w:t>קטן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מ-</w:t>
      </w:r>
      <w:r w:rsidRPr="0059460E">
        <w:rPr>
          <w:rStyle w:val="Q"/>
          <w:rFonts w:ascii="David" w:hAnsi="David" w:cs="David"/>
          <w:sz w:val="28"/>
          <w:szCs w:val="28"/>
        </w:rPr>
        <w:t>1</w:t>
      </w:r>
      <w:r w:rsidRPr="0059460E">
        <w:rPr>
          <w:rStyle w:val="Q"/>
          <w:rFonts w:ascii="David" w:hAnsi="David" w:cs="David"/>
          <w:sz w:val="28"/>
          <w:szCs w:val="28"/>
          <w:rtl/>
        </w:rPr>
        <w:t>, ומכאן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חסרי-הנחלה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קטן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בקצב</w:t>
      </w:r>
      <w:r w:rsidRPr="0059460E">
        <w:rPr>
          <w:rStyle w:val="Q"/>
          <w:rFonts w:ascii="David" w:eastAsia="David" w:hAnsi="David" w:cs="David"/>
          <w:sz w:val="28"/>
          <w:szCs w:val="28"/>
          <w:rtl/>
        </w:rPr>
        <w:t xml:space="preserve"> </w:t>
      </w:r>
      <w:r w:rsidRPr="0059460E">
        <w:rPr>
          <w:rStyle w:val="Q"/>
          <w:rFonts w:ascii="David" w:hAnsi="David" w:cs="David"/>
          <w:b/>
          <w:bCs/>
          <w:sz w:val="28"/>
          <w:szCs w:val="28"/>
          <w:rtl/>
        </w:rPr>
        <w:t>מעריכי</w:t>
      </w:r>
      <w:r w:rsidRPr="0059460E">
        <w:rPr>
          <w:rStyle w:val="Q"/>
          <w:rFonts w:ascii="David" w:eastAsia="David" w:hAnsi="David" w:cs="David"/>
          <w:sz w:val="28"/>
          <w:szCs w:val="28"/>
          <w:rtl/>
        </w:rPr>
        <w:t xml:space="preserve"> – </w:t>
      </w:r>
      <w:r w:rsidRPr="0059460E">
        <w:rPr>
          <w:rStyle w:val="Q"/>
          <w:rFonts w:ascii="David" w:hAnsi="David" w:cs="David"/>
          <w:sz w:val="28"/>
          <w:szCs w:val="28"/>
          <w:rtl/>
        </w:rPr>
        <w:t>שהוא, אסימפטוטית, הרבה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יותר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מהיר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מקצב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הירידה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כאשר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שווה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האזרחים.</w:t>
      </w:r>
    </w:p>
    <w:p w:rsidR="009C2B09" w:rsidRPr="0059460E" w:rsidRDefault="009C2B09" w:rsidP="009C2B09">
      <w:pPr>
        <w:pStyle w:val="a1"/>
        <w:bidi/>
        <w:rPr>
          <w:sz w:val="28"/>
          <w:szCs w:val="28"/>
          <w:rtl/>
        </w:rPr>
      </w:pPr>
      <w:r w:rsidRPr="0059460E">
        <w:rPr>
          <w:rStyle w:val="Q"/>
          <w:rFonts w:ascii="David" w:hAnsi="David" w:cs="David"/>
          <w:sz w:val="28"/>
          <w:szCs w:val="28"/>
          <w:rtl/>
        </w:rPr>
        <w:t>הטבלה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בצד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שמאל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מראה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חסרי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עבור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ערכים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שונים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w:t>
      </w:r>
      <w:r w:rsidRPr="0059460E">
        <w:rPr>
          <w:rStyle w:val="Q"/>
          <w:rFonts w:ascii="David" w:eastAsia="David" w:hAnsi="David" w:cs="David"/>
          <w:sz w:val="28"/>
          <w:szCs w:val="28"/>
          <w:rtl/>
        </w:rPr>
        <w:t xml:space="preserve"> </w:t>
      </w:r>
      <w:r w:rsidRPr="0059460E">
        <w:rPr>
          <w:rStyle w:val="Q"/>
          <w:rFonts w:ascii="David" w:hAnsi="David" w:cs="David"/>
          <w:sz w:val="28"/>
          <w:szCs w:val="28"/>
        </w:rPr>
        <w:t>L</w:t>
      </w:r>
      <w:r w:rsidRPr="0059460E">
        <w:rPr>
          <w:rStyle w:val="Q"/>
          <w:rFonts w:ascii="David" w:hAnsi="David" w:cs="David"/>
          <w:sz w:val="28"/>
          <w:szCs w:val="28"/>
          <w:rtl/>
        </w:rPr>
        <w:t>, על-פי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הנוסחה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התיאורטית. כאשר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גדול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כפליים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האזרחים, 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חסרי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קטן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בערך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פי</w:t>
      </w:r>
      <w:r w:rsidRPr="0059460E">
        <w:rPr>
          <w:rStyle w:val="Q"/>
          <w:rFonts w:ascii="David" w:eastAsia="David" w:hAnsi="David" w:cs="David"/>
          <w:sz w:val="28"/>
          <w:szCs w:val="28"/>
          <w:rtl/>
        </w:rPr>
        <w:t xml:space="preserve"> </w:t>
      </w:r>
      <w:r w:rsidRPr="0059460E">
        <w:rPr>
          <w:rStyle w:val="Q"/>
          <w:rFonts w:ascii="David" w:hAnsi="David" w:cs="David"/>
          <w:sz w:val="28"/>
          <w:szCs w:val="28"/>
        </w:rPr>
        <w:t>7</w:t>
      </w:r>
      <w:r w:rsidRPr="0059460E">
        <w:rPr>
          <w:rStyle w:val="Q"/>
          <w:rFonts w:ascii="David" w:hAnsi="David" w:cs="David"/>
          <w:sz w:val="28"/>
          <w:szCs w:val="28"/>
          <w:rtl/>
        </w:rPr>
        <w:t xml:space="preserve"> מביובל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הקודם, והמשק</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מגיע</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תוך</w:t>
      </w:r>
      <w:r w:rsidRPr="0059460E">
        <w:rPr>
          <w:rStyle w:val="Q"/>
          <w:rFonts w:ascii="David" w:eastAsia="David" w:hAnsi="David" w:cs="David"/>
          <w:sz w:val="28"/>
          <w:szCs w:val="28"/>
          <w:rtl/>
        </w:rPr>
        <w:t xml:space="preserve"> </w:t>
      </w:r>
      <w:r w:rsidRPr="0059460E">
        <w:rPr>
          <w:rStyle w:val="Q"/>
          <w:rFonts w:ascii="David" w:hAnsi="David" w:cs="David"/>
          <w:sz w:val="28"/>
          <w:szCs w:val="28"/>
        </w:rPr>
        <w:t>4</w:t>
      </w:r>
      <w:r w:rsidRPr="0059460E">
        <w:rPr>
          <w:rStyle w:val="Q"/>
          <w:rFonts w:ascii="David" w:hAnsi="David" w:cs="David"/>
          <w:sz w:val="28"/>
          <w:szCs w:val="28"/>
          <w:rtl/>
        </w:rPr>
        <w:t xml:space="preserve"> יובלים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למצב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שבו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פחות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מחצי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אלפית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מהאזרחים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חסרי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p>
    <w:p w:rsidR="009C2B09" w:rsidRPr="0059460E" w:rsidRDefault="009C2B09" w:rsidP="009C2B09">
      <w:pPr>
        <w:pStyle w:val="a1"/>
        <w:bidi/>
        <w:rPr>
          <w:sz w:val="28"/>
          <w:szCs w:val="28"/>
          <w:rtl/>
        </w:rPr>
      </w:pPr>
    </w:p>
    <w:p w:rsidR="009C2B09" w:rsidRPr="0059460E" w:rsidRDefault="009C2B09" w:rsidP="009C2B09">
      <w:pPr>
        <w:pStyle w:val="a1"/>
        <w:bidi/>
        <w:rPr>
          <w:sz w:val="28"/>
          <w:szCs w:val="28"/>
        </w:rPr>
      </w:pPr>
      <w:r w:rsidRPr="0059460E">
        <w:rPr>
          <w:rFonts w:ascii="David" w:hAnsi="David" w:cs="David"/>
          <w:sz w:val="28"/>
          <w:szCs w:val="28"/>
          <w:rtl/>
        </w:rPr>
        <w:t>שנית, נבדוק</w:t>
      </w:r>
      <w:r w:rsidRPr="0059460E">
        <w:rPr>
          <w:rFonts w:ascii="David" w:eastAsia="David" w:hAnsi="David" w:cs="David"/>
          <w:sz w:val="28"/>
          <w:szCs w:val="28"/>
          <w:rtl/>
        </w:rPr>
        <w:t xml:space="preserve"> </w:t>
      </w:r>
      <w:r w:rsidRPr="0059460E">
        <w:rPr>
          <w:rFonts w:ascii="David" w:hAnsi="David" w:cs="David"/>
          <w:sz w:val="28"/>
          <w:szCs w:val="28"/>
          <w:rtl/>
        </w:rPr>
        <w:t>את</w:t>
      </w:r>
      <w:r w:rsidRPr="0059460E">
        <w:rPr>
          <w:rFonts w:ascii="David" w:eastAsia="David" w:hAnsi="David" w:cs="David"/>
          <w:sz w:val="28"/>
          <w:szCs w:val="28"/>
          <w:rtl/>
        </w:rPr>
        <w:t xml:space="preserve"> </w:t>
      </w:r>
      <w:r w:rsidRPr="0059460E">
        <w:rPr>
          <w:rFonts w:ascii="David" w:hAnsi="David" w:cs="David"/>
          <w:sz w:val="28"/>
          <w:szCs w:val="28"/>
          <w:rtl/>
        </w:rPr>
        <w:t>השפעת</w:t>
      </w:r>
      <w:r w:rsidRPr="0059460E">
        <w:rPr>
          <w:rFonts w:ascii="David" w:eastAsia="David" w:hAnsi="David" w:cs="David"/>
          <w:sz w:val="28"/>
          <w:szCs w:val="28"/>
          <w:rtl/>
        </w:rPr>
        <w:t xml:space="preserve"> </w:t>
      </w:r>
      <w:r w:rsidRPr="0059460E">
        <w:rPr>
          <w:rFonts w:ascii="David" w:hAnsi="David" w:cs="David"/>
          <w:sz w:val="28"/>
          <w:szCs w:val="28"/>
          <w:rtl/>
        </w:rPr>
        <w:t>ההסתברות</w:t>
      </w:r>
      <w:r w:rsidRPr="0059460E">
        <w:rPr>
          <w:rFonts w:ascii="David" w:eastAsia="David" w:hAnsi="David" w:cs="David"/>
          <w:sz w:val="28"/>
          <w:szCs w:val="28"/>
          <w:rtl/>
        </w:rPr>
        <w:t xml:space="preserve"> </w:t>
      </w:r>
      <w:r w:rsidRPr="0059460E">
        <w:rPr>
          <w:rFonts w:ascii="David" w:hAnsi="David" w:cs="David"/>
          <w:sz w:val="28"/>
          <w:szCs w:val="28"/>
          <w:rtl/>
        </w:rPr>
        <w:t>למכירת</w:t>
      </w:r>
      <w:r w:rsidRPr="0059460E">
        <w:rPr>
          <w:rFonts w:ascii="David" w:eastAsia="David" w:hAnsi="David" w:cs="David"/>
          <w:sz w:val="28"/>
          <w:szCs w:val="28"/>
          <w:rtl/>
        </w:rPr>
        <w:t xml:space="preserve"> </w:t>
      </w:r>
      <w:r w:rsidRPr="0059460E">
        <w:rPr>
          <w:rFonts w:ascii="David" w:hAnsi="David" w:cs="David"/>
          <w:sz w:val="28"/>
          <w:szCs w:val="28"/>
          <w:rtl/>
        </w:rPr>
        <w:t>נחלה</w:t>
      </w:r>
      <w:r w:rsidRPr="0059460E">
        <w:rPr>
          <w:rFonts w:ascii="David" w:eastAsia="David" w:hAnsi="David" w:cs="David"/>
          <w:sz w:val="28"/>
          <w:szCs w:val="28"/>
          <w:rtl/>
        </w:rPr>
        <w:t xml:space="preserve"> </w:t>
      </w:r>
      <w:r w:rsidRPr="0059460E">
        <w:rPr>
          <w:rFonts w:ascii="David" w:hAnsi="David" w:cs="David"/>
          <w:sz w:val="28"/>
          <w:szCs w:val="28"/>
          <w:rtl/>
        </w:rPr>
        <w:t>בין</w:t>
      </w:r>
      <w:r w:rsidRPr="0059460E">
        <w:rPr>
          <w:rFonts w:ascii="David" w:eastAsia="David" w:hAnsi="David" w:cs="David"/>
          <w:sz w:val="28"/>
          <w:szCs w:val="28"/>
          <w:rtl/>
        </w:rPr>
        <w:t xml:space="preserve"> </w:t>
      </w:r>
      <w:r w:rsidRPr="0059460E">
        <w:rPr>
          <w:rFonts w:ascii="David" w:hAnsi="David" w:cs="David"/>
          <w:sz w:val="28"/>
          <w:szCs w:val="28"/>
          <w:rtl/>
        </w:rPr>
        <w:t>יובל</w:t>
      </w:r>
      <w:r w:rsidRPr="0059460E">
        <w:rPr>
          <w:rFonts w:ascii="David" w:eastAsia="David" w:hAnsi="David" w:cs="David"/>
          <w:sz w:val="28"/>
          <w:szCs w:val="28"/>
          <w:rtl/>
        </w:rPr>
        <w:t xml:space="preserve"> </w:t>
      </w:r>
      <w:r w:rsidRPr="0059460E">
        <w:rPr>
          <w:rFonts w:ascii="David" w:hAnsi="David" w:cs="David"/>
          <w:sz w:val="28"/>
          <w:szCs w:val="28"/>
          <w:rtl/>
        </w:rPr>
        <w:t>ליובל</w:t>
      </w:r>
      <w:r w:rsidRPr="0059460E">
        <w:rPr>
          <w:rFonts w:ascii="David" w:eastAsia="David" w:hAnsi="David" w:cs="David"/>
          <w:sz w:val="28"/>
          <w:szCs w:val="28"/>
          <w:rtl/>
        </w:rPr>
        <w:t xml:space="preserve"> </w:t>
      </w:r>
      <w:r w:rsidRPr="0059460E">
        <w:rPr>
          <w:rFonts w:ascii="David" w:hAnsi="David" w:cs="David"/>
          <w:sz w:val="28"/>
          <w:szCs w:val="28"/>
          <w:rtl/>
        </w:rPr>
        <w:t>(</w:t>
      </w:r>
      <w:r w:rsidRPr="0059460E">
        <w:rPr>
          <w:rFonts w:ascii="David" w:hAnsi="David" w:cs="David"/>
          <w:sz w:val="28"/>
          <w:szCs w:val="28"/>
        </w:rPr>
        <w:t>q</w:t>
      </w:r>
      <w:r w:rsidRPr="0059460E">
        <w:rPr>
          <w:rFonts w:ascii="David" w:hAnsi="David" w:cs="David"/>
          <w:sz w:val="28"/>
          <w:szCs w:val="28"/>
          <w:rtl/>
        </w:rPr>
        <w:t>) על</w:t>
      </w:r>
      <w:r w:rsidRPr="0059460E">
        <w:rPr>
          <w:rFonts w:ascii="David" w:eastAsia="David" w:hAnsi="David" w:cs="David"/>
          <w:sz w:val="28"/>
          <w:szCs w:val="28"/>
          <w:rtl/>
        </w:rPr>
        <w:t xml:space="preserve"> </w:t>
      </w:r>
      <w:r w:rsidRPr="0059460E">
        <w:rPr>
          <w:rFonts w:ascii="David" w:hAnsi="David" w:cs="David"/>
          <w:sz w:val="28"/>
          <w:szCs w:val="28"/>
          <w:rtl/>
        </w:rPr>
        <w:t>הירידה</w:t>
      </w:r>
      <w:r w:rsidRPr="0059460E">
        <w:rPr>
          <w:rFonts w:ascii="David" w:eastAsia="David" w:hAnsi="David" w:cs="David"/>
          <w:sz w:val="28"/>
          <w:szCs w:val="28"/>
          <w:rtl/>
        </w:rPr>
        <w:t xml:space="preserve"> </w:t>
      </w:r>
      <w:r w:rsidRPr="0059460E">
        <w:rPr>
          <w:rFonts w:ascii="David" w:hAnsi="David" w:cs="David"/>
          <w:sz w:val="28"/>
          <w:szCs w:val="28"/>
          <w:rtl/>
        </w:rPr>
        <w:t>במספר</w:t>
      </w:r>
      <w:r w:rsidRPr="0059460E">
        <w:rPr>
          <w:rFonts w:ascii="David" w:eastAsia="David" w:hAnsi="David" w:cs="David"/>
          <w:sz w:val="28"/>
          <w:szCs w:val="28"/>
          <w:rtl/>
        </w:rPr>
        <w:t xml:space="preserve"> </w:t>
      </w:r>
      <w:r w:rsidRPr="0059460E">
        <w:rPr>
          <w:rFonts w:ascii="David" w:hAnsi="David" w:cs="David"/>
          <w:sz w:val="28"/>
          <w:szCs w:val="28"/>
          <w:rtl/>
        </w:rPr>
        <w:t>חסרי</w:t>
      </w:r>
      <w:r w:rsidRPr="0059460E">
        <w:rPr>
          <w:rFonts w:ascii="David" w:eastAsia="David" w:hAnsi="David" w:cs="David"/>
          <w:sz w:val="28"/>
          <w:szCs w:val="28"/>
          <w:rtl/>
        </w:rPr>
        <w:t xml:space="preserve"> </w:t>
      </w:r>
      <w:r w:rsidRPr="0059460E">
        <w:rPr>
          <w:rFonts w:ascii="David" w:hAnsi="David" w:cs="David"/>
          <w:sz w:val="28"/>
          <w:szCs w:val="28"/>
          <w:rtl/>
        </w:rPr>
        <w:t>הנחלה. בחלק</w:t>
      </w:r>
      <w:r w:rsidRPr="0059460E">
        <w:rPr>
          <w:rFonts w:ascii="David" w:eastAsia="David" w:hAnsi="David" w:cs="David"/>
          <w:sz w:val="28"/>
          <w:szCs w:val="28"/>
          <w:rtl/>
        </w:rPr>
        <w:t xml:space="preserve"> </w:t>
      </w:r>
      <w:r w:rsidRPr="0059460E">
        <w:rPr>
          <w:rFonts w:ascii="David" w:hAnsi="David" w:cs="David"/>
          <w:sz w:val="28"/>
          <w:szCs w:val="28"/>
          <w:rtl/>
        </w:rPr>
        <w:t>ד</w:t>
      </w:r>
      <w:r w:rsidRPr="0059460E">
        <w:rPr>
          <w:rFonts w:ascii="David" w:eastAsia="David" w:hAnsi="David" w:cs="David"/>
          <w:sz w:val="28"/>
          <w:szCs w:val="28"/>
          <w:rtl/>
        </w:rPr>
        <w:t xml:space="preserve"> </w:t>
      </w:r>
      <w:r w:rsidRPr="0059460E">
        <w:rPr>
          <w:rFonts w:ascii="David" w:hAnsi="David" w:cs="David"/>
          <w:sz w:val="28"/>
          <w:szCs w:val="28"/>
          <w:rtl/>
        </w:rPr>
        <w:t>הצגנו</w:t>
      </w:r>
      <w:r w:rsidRPr="0059460E">
        <w:rPr>
          <w:rFonts w:ascii="David" w:eastAsia="David" w:hAnsi="David" w:cs="David"/>
          <w:sz w:val="28"/>
          <w:szCs w:val="28"/>
          <w:rtl/>
        </w:rPr>
        <w:t xml:space="preserve"> </w:t>
      </w:r>
      <w:r w:rsidRPr="0059460E">
        <w:rPr>
          <w:rFonts w:ascii="David" w:hAnsi="David" w:cs="David"/>
          <w:sz w:val="28"/>
          <w:szCs w:val="28"/>
          <w:rtl/>
        </w:rPr>
        <w:t>ירידה</w:t>
      </w:r>
      <w:r w:rsidRPr="0059460E">
        <w:rPr>
          <w:rFonts w:ascii="David" w:eastAsia="David" w:hAnsi="David" w:cs="David"/>
          <w:sz w:val="28"/>
          <w:szCs w:val="28"/>
          <w:rtl/>
        </w:rPr>
        <w:t xml:space="preserve"> </w:t>
      </w:r>
      <w:r w:rsidRPr="0059460E">
        <w:rPr>
          <w:rFonts w:ascii="David" w:hAnsi="David" w:cs="David"/>
          <w:sz w:val="28"/>
          <w:szCs w:val="28"/>
          <w:rtl/>
        </w:rPr>
        <w:t>זו</w:t>
      </w:r>
      <w:r w:rsidRPr="0059460E">
        <w:rPr>
          <w:rFonts w:ascii="David" w:eastAsia="David" w:hAnsi="David" w:cs="David"/>
          <w:sz w:val="28"/>
          <w:szCs w:val="28"/>
          <w:rtl/>
        </w:rPr>
        <w:t xml:space="preserve"> </w:t>
      </w:r>
      <w:r w:rsidRPr="0059460E">
        <w:rPr>
          <w:rFonts w:ascii="David" w:hAnsi="David" w:cs="David"/>
          <w:sz w:val="28"/>
          <w:szCs w:val="28"/>
          <w:rtl/>
        </w:rPr>
        <w:t>כאשר</w:t>
      </w:r>
      <w:r w:rsidRPr="0059460E">
        <w:rPr>
          <w:rFonts w:ascii="David" w:eastAsia="David" w:hAnsi="David" w:cs="David"/>
          <w:sz w:val="28"/>
          <w:szCs w:val="28"/>
          <w:rtl/>
        </w:rPr>
        <w:t xml:space="preserve"> </w:t>
      </w:r>
      <w:r w:rsidRPr="0059460E">
        <w:rPr>
          <w:rFonts w:ascii="David" w:hAnsi="David" w:cs="David"/>
          <w:sz w:val="28"/>
          <w:szCs w:val="28"/>
          <w:rtl/>
        </w:rPr>
        <w:t>מספר</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שווה</w:t>
      </w:r>
      <w:r w:rsidRPr="0059460E">
        <w:rPr>
          <w:rFonts w:ascii="David" w:eastAsia="David" w:hAnsi="David" w:cs="David"/>
          <w:sz w:val="28"/>
          <w:szCs w:val="28"/>
          <w:rtl/>
        </w:rPr>
        <w:t xml:space="preserve"> </w:t>
      </w:r>
      <w:r w:rsidRPr="0059460E">
        <w:rPr>
          <w:rFonts w:ascii="David" w:hAnsi="David" w:cs="David"/>
          <w:sz w:val="28"/>
          <w:szCs w:val="28"/>
          <w:rtl/>
        </w:rPr>
        <w:t>למספר</w:t>
      </w:r>
      <w:r w:rsidRPr="0059460E">
        <w:rPr>
          <w:rFonts w:ascii="David" w:eastAsia="David" w:hAnsi="David" w:cs="David"/>
          <w:sz w:val="28"/>
          <w:szCs w:val="28"/>
          <w:rtl/>
        </w:rPr>
        <w:t xml:space="preserve"> </w:t>
      </w:r>
      <w:r w:rsidRPr="0059460E">
        <w:rPr>
          <w:rFonts w:ascii="David" w:hAnsi="David" w:cs="David"/>
          <w:sz w:val="28"/>
          <w:szCs w:val="28"/>
          <w:rtl/>
        </w:rPr>
        <w:t>האזרחים</w:t>
      </w:r>
      <w:r w:rsidRPr="0059460E">
        <w:rPr>
          <w:rFonts w:ascii="David" w:eastAsia="David" w:hAnsi="David" w:cs="David"/>
          <w:sz w:val="28"/>
          <w:szCs w:val="28"/>
          <w:rtl/>
        </w:rPr>
        <w:t xml:space="preserve"> </w:t>
      </w:r>
      <w:r w:rsidRPr="0059460E">
        <w:rPr>
          <w:rFonts w:ascii="David" w:hAnsi="David" w:cs="David"/>
          <w:sz w:val="28"/>
          <w:szCs w:val="28"/>
          <w:rtl/>
        </w:rPr>
        <w:t>(</w:t>
      </w:r>
      <w:r w:rsidRPr="0059460E">
        <w:rPr>
          <w:rFonts w:ascii="David" w:hAnsi="David" w:cs="David"/>
          <w:sz w:val="28"/>
          <w:szCs w:val="28"/>
        </w:rPr>
        <w:t>1000</w:t>
      </w:r>
      <w:r w:rsidRPr="0059460E">
        <w:rPr>
          <w:rFonts w:ascii="David" w:hAnsi="David" w:cs="David"/>
          <w:sz w:val="28"/>
          <w:szCs w:val="28"/>
          <w:rtl/>
        </w:rPr>
        <w:t>); להלן</w:t>
      </w:r>
      <w:r w:rsidRPr="0059460E">
        <w:rPr>
          <w:rFonts w:ascii="David" w:eastAsia="David" w:hAnsi="David" w:cs="David"/>
          <w:sz w:val="28"/>
          <w:szCs w:val="28"/>
          <w:rtl/>
        </w:rPr>
        <w:t xml:space="preserve"> </w:t>
      </w:r>
      <w:r w:rsidRPr="0059460E">
        <w:rPr>
          <w:rFonts w:ascii="David" w:hAnsi="David" w:cs="David"/>
          <w:sz w:val="28"/>
          <w:szCs w:val="28"/>
          <w:rtl/>
        </w:rPr>
        <w:t>טבלה</w:t>
      </w:r>
      <w:r w:rsidRPr="0059460E">
        <w:rPr>
          <w:rFonts w:ascii="David" w:eastAsia="David" w:hAnsi="David" w:cs="David"/>
          <w:sz w:val="28"/>
          <w:szCs w:val="28"/>
          <w:rtl/>
        </w:rPr>
        <w:t xml:space="preserve"> </w:t>
      </w:r>
      <w:r w:rsidRPr="0059460E">
        <w:rPr>
          <w:rFonts w:ascii="David" w:hAnsi="David" w:cs="David"/>
          <w:sz w:val="28"/>
          <w:szCs w:val="28"/>
          <w:rtl/>
        </w:rPr>
        <w:t>מקבילה</w:t>
      </w:r>
      <w:r w:rsidRPr="0059460E">
        <w:rPr>
          <w:rFonts w:ascii="David" w:eastAsia="David" w:hAnsi="David" w:cs="David"/>
          <w:sz w:val="28"/>
          <w:szCs w:val="28"/>
          <w:rtl/>
        </w:rPr>
        <w:t xml:space="preserve"> </w:t>
      </w:r>
      <w:r w:rsidRPr="0059460E">
        <w:rPr>
          <w:rFonts w:ascii="David" w:hAnsi="David" w:cs="David"/>
          <w:sz w:val="28"/>
          <w:szCs w:val="28"/>
          <w:rtl/>
        </w:rPr>
        <w:t>כאשר</w:t>
      </w:r>
      <w:r w:rsidRPr="0059460E">
        <w:rPr>
          <w:rFonts w:ascii="David" w:eastAsia="David" w:hAnsi="David" w:cs="David"/>
          <w:sz w:val="28"/>
          <w:szCs w:val="28"/>
          <w:rtl/>
        </w:rPr>
        <w:t xml:space="preserve"> </w:t>
      </w:r>
      <w:r w:rsidRPr="0059460E">
        <w:rPr>
          <w:rFonts w:ascii="David" w:hAnsi="David" w:cs="David"/>
          <w:sz w:val="28"/>
          <w:szCs w:val="28"/>
          <w:rtl/>
        </w:rPr>
        <w:t>מספר</w:t>
      </w:r>
      <w:r w:rsidRPr="0059460E">
        <w:rPr>
          <w:rFonts w:ascii="David" w:eastAsia="David" w:hAnsi="David" w:cs="David"/>
          <w:sz w:val="28"/>
          <w:szCs w:val="28"/>
          <w:rtl/>
        </w:rPr>
        <w:t xml:space="preserve"> </w:t>
      </w:r>
      <w:r w:rsidRPr="0059460E">
        <w:rPr>
          <w:rFonts w:ascii="David" w:hAnsi="David" w:cs="David"/>
          <w:sz w:val="28"/>
          <w:szCs w:val="28"/>
          <w:rtl/>
        </w:rPr>
        <w:t>הנחלות</w:t>
      </w:r>
      <w:r w:rsidRPr="0059460E">
        <w:rPr>
          <w:rFonts w:ascii="David" w:eastAsia="David" w:hAnsi="David" w:cs="David"/>
          <w:sz w:val="28"/>
          <w:szCs w:val="28"/>
          <w:rtl/>
        </w:rPr>
        <w:t xml:space="preserve"> </w:t>
      </w:r>
      <w:r w:rsidRPr="0059460E">
        <w:rPr>
          <w:rFonts w:ascii="David" w:hAnsi="David" w:cs="David"/>
          <w:sz w:val="28"/>
          <w:szCs w:val="28"/>
          <w:rtl/>
        </w:rPr>
        <w:t>הוא</w:t>
      </w:r>
      <w:r w:rsidRPr="0059460E">
        <w:rPr>
          <w:rFonts w:ascii="David" w:eastAsia="David" w:hAnsi="David" w:cs="David"/>
          <w:sz w:val="28"/>
          <w:szCs w:val="28"/>
          <w:rtl/>
        </w:rPr>
        <w:t xml:space="preserve"> </w:t>
      </w:r>
      <w:r w:rsidRPr="0059460E">
        <w:rPr>
          <w:rFonts w:ascii="David" w:hAnsi="David" w:cs="David"/>
          <w:sz w:val="28"/>
          <w:szCs w:val="28"/>
        </w:rPr>
        <w:t>2000</w:t>
      </w:r>
      <w:r w:rsidRPr="0059460E">
        <w:rPr>
          <w:rFonts w:ascii="David" w:hAnsi="David" w:cs="David"/>
          <w:sz w:val="28"/>
          <w:szCs w:val="28"/>
          <w:rtl/>
        </w:rPr>
        <w:t xml:space="preserve">: </w:t>
      </w:r>
      <w:r w:rsidRPr="0059460E">
        <w:rPr>
          <w:rStyle w:val="FootnoteCharacters"/>
          <w:rFonts w:ascii="David" w:hAnsi="David" w:cs="David"/>
          <w:sz w:val="28"/>
          <w:szCs w:val="28"/>
          <w:rtl/>
        </w:rPr>
        <w:footnoteReference w:id="26"/>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35"/>
        <w:gridCol w:w="919"/>
        <w:gridCol w:w="919"/>
        <w:gridCol w:w="920"/>
        <w:gridCol w:w="923"/>
        <w:gridCol w:w="834"/>
      </w:tblGrid>
      <w:tr w:rsidR="009C2B09" w:rsidRPr="00A90D62" w:rsidTr="00685392">
        <w:trPr>
          <w:trHeight w:val="23"/>
        </w:trPr>
        <w:tc>
          <w:tcPr>
            <w:tcW w:w="735" w:type="dxa"/>
            <w:vMerge w:val="restart"/>
            <w:tcBorders>
              <w:top w:val="single" w:sz="1" w:space="0" w:color="000000"/>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p>
          <w:p w:rsidR="009C2B09" w:rsidRPr="0059460E" w:rsidRDefault="009C2B09" w:rsidP="00685392">
            <w:pPr>
              <w:pStyle w:val="a1"/>
              <w:spacing w:after="0"/>
              <w:jc w:val="center"/>
              <w:rPr>
                <w:rFonts w:eastAsia="David CLM" w:cs="David CLM"/>
                <w:sz w:val="28"/>
                <w:szCs w:val="28"/>
              </w:rPr>
            </w:pPr>
            <w:r w:rsidRPr="0059460E">
              <w:rPr>
                <w:rFonts w:cs="Times New Roman"/>
                <w:sz w:val="28"/>
                <w:szCs w:val="28"/>
                <w:rtl/>
              </w:rPr>
              <w:t>מספר</w:t>
            </w:r>
            <w:r w:rsidRPr="0059460E">
              <w:rPr>
                <w:rFonts w:eastAsia="David CLM" w:cs="Times New Roman"/>
                <w:sz w:val="28"/>
                <w:szCs w:val="28"/>
                <w:rtl/>
              </w:rPr>
              <w:t xml:space="preserve"> </w:t>
            </w:r>
            <w:r w:rsidRPr="0059460E">
              <w:rPr>
                <w:rFonts w:cs="Times New Roman"/>
                <w:sz w:val="28"/>
                <w:szCs w:val="28"/>
                <w:rtl/>
              </w:rPr>
              <w:t>היובל</w:t>
            </w:r>
          </w:p>
        </w:tc>
        <w:tc>
          <w:tcPr>
            <w:tcW w:w="3681" w:type="dxa"/>
            <w:gridSpan w:val="4"/>
            <w:tcBorders>
              <w:top w:val="single" w:sz="1" w:space="0" w:color="000000"/>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rFonts w:eastAsia="David CLM" w:cs="David CLM"/>
                <w:sz w:val="28"/>
                <w:szCs w:val="28"/>
              </w:rPr>
              <w:t xml:space="preserve"> </w:t>
            </w:r>
            <w:r w:rsidRPr="0059460E">
              <w:rPr>
                <w:rFonts w:cs="Times New Roman"/>
                <w:sz w:val="28"/>
                <w:szCs w:val="28"/>
                <w:rtl/>
              </w:rPr>
              <w:t>מספר</w:t>
            </w:r>
            <w:r w:rsidRPr="0059460E">
              <w:rPr>
                <w:rFonts w:eastAsia="David CLM" w:cs="Times New Roman"/>
                <w:sz w:val="28"/>
                <w:szCs w:val="28"/>
                <w:rtl/>
              </w:rPr>
              <w:t xml:space="preserve"> </w:t>
            </w:r>
            <w:r w:rsidRPr="0059460E">
              <w:rPr>
                <w:rFonts w:cs="Times New Roman"/>
                <w:sz w:val="28"/>
                <w:szCs w:val="28"/>
                <w:rtl/>
              </w:rPr>
              <w:t>חסרי</w:t>
            </w:r>
            <w:r w:rsidRPr="0059460E">
              <w:rPr>
                <w:rFonts w:eastAsia="David CLM" w:cs="Times New Roman"/>
                <w:sz w:val="28"/>
                <w:szCs w:val="28"/>
                <w:rtl/>
              </w:rPr>
              <w:t xml:space="preserve"> </w:t>
            </w:r>
            <w:r w:rsidRPr="0059460E">
              <w:rPr>
                <w:rFonts w:cs="Times New Roman"/>
                <w:sz w:val="28"/>
                <w:szCs w:val="28"/>
                <w:rtl/>
              </w:rPr>
              <w:t>הנחלות</w:t>
            </w:r>
          </w:p>
        </w:tc>
        <w:tc>
          <w:tcPr>
            <w:tcW w:w="834" w:type="dxa"/>
            <w:tcBorders>
              <w:top w:val="single" w:sz="1" w:space="0" w:color="000000"/>
              <w:left w:val="single" w:sz="1" w:space="0" w:color="000000"/>
              <w:bottom w:val="single" w:sz="1" w:space="0" w:color="000000"/>
              <w:right w:val="single" w:sz="1" w:space="0" w:color="000000"/>
            </w:tcBorders>
            <w:shd w:val="clear" w:color="auto" w:fill="auto"/>
          </w:tcPr>
          <w:p w:rsidR="009C2B09" w:rsidRPr="0059460E" w:rsidRDefault="009C2B09" w:rsidP="00685392">
            <w:pPr>
              <w:pStyle w:val="a1"/>
              <w:snapToGrid w:val="0"/>
              <w:spacing w:after="0"/>
              <w:jc w:val="center"/>
              <w:rPr>
                <w:sz w:val="28"/>
                <w:szCs w:val="28"/>
              </w:rPr>
            </w:pPr>
          </w:p>
        </w:tc>
      </w:tr>
      <w:tr w:rsidR="009C2B09" w:rsidRPr="00A90D62" w:rsidTr="00685392">
        <w:trPr>
          <w:trHeight w:val="23"/>
        </w:trPr>
        <w:tc>
          <w:tcPr>
            <w:tcW w:w="735" w:type="dxa"/>
            <w:vMerge w:val="restart"/>
            <w:tcBorders>
              <w:top w:val="single" w:sz="1" w:space="0" w:color="000000"/>
              <w:left w:val="single" w:sz="1" w:space="0" w:color="000000"/>
              <w:bottom w:val="single" w:sz="1" w:space="0" w:color="000000"/>
            </w:tcBorders>
            <w:shd w:val="clear" w:color="auto" w:fill="auto"/>
          </w:tcPr>
          <w:p w:rsidR="009C2B09" w:rsidRPr="0059460E" w:rsidRDefault="009C2B09" w:rsidP="00685392">
            <w:pPr>
              <w:snapToGrid w:val="0"/>
              <w:rPr>
                <w:sz w:val="28"/>
                <w:szCs w:val="28"/>
              </w:rPr>
            </w:pP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q=1</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q=0.8</w:t>
            </w:r>
          </w:p>
        </w:tc>
        <w:tc>
          <w:tcPr>
            <w:tcW w:w="920"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q=0.6</w:t>
            </w:r>
          </w:p>
        </w:tc>
        <w:tc>
          <w:tcPr>
            <w:tcW w:w="923"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q=0.4</w:t>
            </w:r>
          </w:p>
        </w:tc>
        <w:tc>
          <w:tcPr>
            <w:tcW w:w="834" w:type="dxa"/>
            <w:tcBorders>
              <w:left w:val="single" w:sz="1" w:space="0" w:color="000000"/>
              <w:bottom w:val="single" w:sz="1" w:space="0" w:color="000000"/>
              <w:right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q=0.2</w:t>
            </w:r>
          </w:p>
        </w:tc>
      </w:tr>
      <w:tr w:rsidR="009C2B09" w:rsidRPr="00A90D62" w:rsidTr="00685392">
        <w:trPr>
          <w:trHeight w:val="23"/>
        </w:trPr>
        <w:tc>
          <w:tcPr>
            <w:tcW w:w="735"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lastRenderedPageBreak/>
              <w:t>0</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999</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999</w:t>
            </w:r>
          </w:p>
        </w:tc>
        <w:tc>
          <w:tcPr>
            <w:tcW w:w="920"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999</w:t>
            </w:r>
          </w:p>
        </w:tc>
        <w:tc>
          <w:tcPr>
            <w:tcW w:w="923"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999</w:t>
            </w:r>
          </w:p>
        </w:tc>
        <w:tc>
          <w:tcPr>
            <w:tcW w:w="834" w:type="dxa"/>
            <w:tcBorders>
              <w:left w:val="single" w:sz="1" w:space="0" w:color="000000"/>
              <w:bottom w:val="single" w:sz="1" w:space="0" w:color="000000"/>
              <w:right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999</w:t>
            </w:r>
          </w:p>
        </w:tc>
      </w:tr>
      <w:tr w:rsidR="009C2B09" w:rsidRPr="00A90D62" w:rsidTr="00685392">
        <w:trPr>
          <w:trHeight w:val="23"/>
        </w:trPr>
        <w:tc>
          <w:tcPr>
            <w:tcW w:w="735"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4</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0</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3</w:t>
            </w:r>
          </w:p>
        </w:tc>
        <w:tc>
          <w:tcPr>
            <w:tcW w:w="920"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12</w:t>
            </w:r>
          </w:p>
        </w:tc>
        <w:tc>
          <w:tcPr>
            <w:tcW w:w="923"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54</w:t>
            </w:r>
          </w:p>
        </w:tc>
        <w:tc>
          <w:tcPr>
            <w:tcW w:w="834" w:type="dxa"/>
            <w:tcBorders>
              <w:left w:val="single" w:sz="1" w:space="0" w:color="000000"/>
              <w:bottom w:val="single" w:sz="1" w:space="0" w:color="000000"/>
              <w:right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243</w:t>
            </w:r>
          </w:p>
        </w:tc>
      </w:tr>
      <w:tr w:rsidR="009C2B09" w:rsidRPr="00A90D62" w:rsidTr="00685392">
        <w:trPr>
          <w:trHeight w:val="23"/>
        </w:trPr>
        <w:tc>
          <w:tcPr>
            <w:tcW w:w="735"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8</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0</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0</w:t>
            </w:r>
          </w:p>
        </w:tc>
        <w:tc>
          <w:tcPr>
            <w:tcW w:w="920"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0</w:t>
            </w:r>
          </w:p>
        </w:tc>
        <w:tc>
          <w:tcPr>
            <w:tcW w:w="923"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3</w:t>
            </w:r>
          </w:p>
        </w:tc>
        <w:tc>
          <w:tcPr>
            <w:tcW w:w="834" w:type="dxa"/>
            <w:tcBorders>
              <w:left w:val="single" w:sz="1" w:space="0" w:color="000000"/>
              <w:bottom w:val="single" w:sz="1" w:space="0" w:color="000000"/>
              <w:right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64</w:t>
            </w:r>
          </w:p>
        </w:tc>
      </w:tr>
      <w:tr w:rsidR="009C2B09" w:rsidRPr="00A90D62" w:rsidTr="00685392">
        <w:trPr>
          <w:trHeight w:val="23"/>
        </w:trPr>
        <w:tc>
          <w:tcPr>
            <w:tcW w:w="735"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12</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0</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0</w:t>
            </w:r>
          </w:p>
        </w:tc>
        <w:tc>
          <w:tcPr>
            <w:tcW w:w="920"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0</w:t>
            </w:r>
          </w:p>
        </w:tc>
        <w:tc>
          <w:tcPr>
            <w:tcW w:w="923"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0</w:t>
            </w:r>
          </w:p>
        </w:tc>
        <w:tc>
          <w:tcPr>
            <w:tcW w:w="834" w:type="dxa"/>
            <w:tcBorders>
              <w:left w:val="single" w:sz="1" w:space="0" w:color="000000"/>
              <w:bottom w:val="single" w:sz="1" w:space="0" w:color="000000"/>
              <w:right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17</w:t>
            </w:r>
          </w:p>
        </w:tc>
      </w:tr>
      <w:tr w:rsidR="009C2B09" w:rsidRPr="00A90D62" w:rsidTr="00685392">
        <w:trPr>
          <w:trHeight w:val="23"/>
        </w:trPr>
        <w:tc>
          <w:tcPr>
            <w:tcW w:w="735"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16</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0</w:t>
            </w:r>
          </w:p>
        </w:tc>
        <w:tc>
          <w:tcPr>
            <w:tcW w:w="919"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0</w:t>
            </w:r>
          </w:p>
        </w:tc>
        <w:tc>
          <w:tcPr>
            <w:tcW w:w="920"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0</w:t>
            </w:r>
          </w:p>
        </w:tc>
        <w:tc>
          <w:tcPr>
            <w:tcW w:w="923" w:type="dxa"/>
            <w:tcBorders>
              <w:left w:val="single" w:sz="1" w:space="0" w:color="000000"/>
              <w:bottom w:val="single" w:sz="1" w:space="0" w:color="000000"/>
            </w:tcBorders>
            <w:shd w:val="clear" w:color="auto" w:fill="auto"/>
          </w:tcPr>
          <w:p w:rsidR="009C2B09" w:rsidRPr="0059460E" w:rsidRDefault="009C2B09" w:rsidP="00685392">
            <w:pPr>
              <w:pStyle w:val="a1"/>
              <w:snapToGrid w:val="0"/>
              <w:spacing w:after="0"/>
              <w:jc w:val="center"/>
              <w:rPr>
                <w:sz w:val="28"/>
                <w:szCs w:val="28"/>
              </w:rPr>
            </w:pPr>
            <w:r w:rsidRPr="0059460E">
              <w:rPr>
                <w:sz w:val="28"/>
                <w:szCs w:val="28"/>
              </w:rPr>
              <w:t>0</w:t>
            </w:r>
          </w:p>
        </w:tc>
        <w:tc>
          <w:tcPr>
            <w:tcW w:w="834" w:type="dxa"/>
            <w:tcBorders>
              <w:left w:val="single" w:sz="1" w:space="0" w:color="000000"/>
              <w:bottom w:val="single" w:sz="1" w:space="0" w:color="000000"/>
              <w:right w:val="single" w:sz="1" w:space="0" w:color="000000"/>
            </w:tcBorders>
            <w:shd w:val="clear" w:color="auto" w:fill="auto"/>
          </w:tcPr>
          <w:p w:rsidR="009C2B09" w:rsidRPr="0059460E" w:rsidRDefault="009C2B09" w:rsidP="00685392">
            <w:pPr>
              <w:pStyle w:val="a1"/>
              <w:snapToGrid w:val="0"/>
              <w:spacing w:after="0"/>
              <w:jc w:val="center"/>
              <w:rPr>
                <w:sz w:val="28"/>
                <w:szCs w:val="28"/>
                <w:rtl/>
              </w:rPr>
            </w:pPr>
            <w:r w:rsidRPr="0059460E">
              <w:rPr>
                <w:sz w:val="28"/>
                <w:szCs w:val="28"/>
              </w:rPr>
              <w:t>4</w:t>
            </w:r>
          </w:p>
        </w:tc>
      </w:tr>
    </w:tbl>
    <w:p w:rsidR="009C2B09" w:rsidRPr="0059460E" w:rsidRDefault="009C2B09" w:rsidP="009C2B09">
      <w:pPr>
        <w:pStyle w:val="a1"/>
        <w:bidi/>
        <w:rPr>
          <w:sz w:val="28"/>
          <w:szCs w:val="28"/>
          <w:rtl/>
        </w:rPr>
      </w:pPr>
    </w:p>
    <w:p w:rsidR="009C2B09" w:rsidRPr="0059460E" w:rsidRDefault="009C2B09" w:rsidP="00F55732">
      <w:pPr>
        <w:pStyle w:val="a1"/>
        <w:bidi/>
        <w:rPr>
          <w:rFonts w:cs="Times New Roman"/>
          <w:sz w:val="28"/>
          <w:szCs w:val="28"/>
          <w:rtl/>
        </w:rPr>
      </w:pPr>
      <w:r w:rsidRPr="0059460E">
        <w:rPr>
          <w:rStyle w:val="Q"/>
          <w:rFonts w:ascii="David" w:hAnsi="David" w:cs="David"/>
          <w:sz w:val="28"/>
          <w:szCs w:val="28"/>
          <w:rtl/>
        </w:rPr>
        <w:t>כאשר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יש</w:t>
      </w:r>
      <w:r w:rsidRPr="0059460E">
        <w:rPr>
          <w:rStyle w:val="Q"/>
          <w:rFonts w:ascii="David" w:eastAsia="David" w:hAnsi="David" w:cs="David"/>
          <w:sz w:val="28"/>
          <w:szCs w:val="28"/>
          <w:rtl/>
        </w:rPr>
        <w:t xml:space="preserve"> </w:t>
      </w:r>
      <w:r w:rsidRPr="0059460E">
        <w:rPr>
          <w:rStyle w:val="Q"/>
          <w:rFonts w:ascii="David" w:hAnsi="David" w:cs="David"/>
          <w:sz w:val="28"/>
          <w:szCs w:val="28"/>
        </w:rPr>
        <w:t>2000</w:t>
      </w:r>
      <w:r w:rsidRPr="0059460E">
        <w:rPr>
          <w:rStyle w:val="Q"/>
          <w:rFonts w:ascii="David" w:hAnsi="David" w:cs="David"/>
          <w:sz w:val="28"/>
          <w:szCs w:val="28"/>
          <w:rtl/>
        </w:rPr>
        <w:t xml:space="preserve"> נחלות, גם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כאשר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ההסתברות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תימכר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ב-</w:t>
      </w:r>
      <w:r w:rsidRPr="0059460E">
        <w:rPr>
          <w:rStyle w:val="Q"/>
          <w:rFonts w:ascii="David" w:hAnsi="David" w:cs="David"/>
          <w:sz w:val="28"/>
          <w:szCs w:val="28"/>
        </w:rPr>
        <w:t>50</w:t>
      </w:r>
      <w:r w:rsidRPr="0059460E">
        <w:rPr>
          <w:rStyle w:val="Q"/>
          <w:rFonts w:ascii="David" w:hAnsi="David" w:cs="David"/>
          <w:sz w:val="28"/>
          <w:szCs w:val="28"/>
          <w:rtl/>
        </w:rPr>
        <w:t xml:space="preserve"> שנה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רק</w:t>
      </w:r>
      <w:r w:rsidRPr="0059460E">
        <w:rPr>
          <w:rStyle w:val="Q"/>
          <w:rFonts w:ascii="David" w:eastAsia="David" w:hAnsi="David" w:cs="David"/>
          <w:sz w:val="28"/>
          <w:szCs w:val="28"/>
          <w:rtl/>
        </w:rPr>
        <w:t xml:space="preserve"> </w:t>
      </w:r>
      <w:r w:rsidRPr="0059460E">
        <w:rPr>
          <w:rStyle w:val="Q"/>
          <w:rFonts w:ascii="David" w:hAnsi="David" w:cs="David"/>
          <w:sz w:val="28"/>
          <w:szCs w:val="28"/>
        </w:rPr>
        <w:t>40%</w:t>
      </w:r>
      <w:r w:rsidRPr="0059460E">
        <w:rPr>
          <w:rStyle w:val="Q"/>
          <w:rFonts w:ascii="David" w:hAnsi="David" w:cs="David"/>
          <w:sz w:val="28"/>
          <w:szCs w:val="28"/>
          <w:rtl/>
        </w:rPr>
        <w:t>, עדיין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מגיעים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תוך</w:t>
      </w:r>
      <w:r w:rsidRPr="0059460E">
        <w:rPr>
          <w:rStyle w:val="Q"/>
          <w:rFonts w:ascii="David" w:eastAsia="David" w:hAnsi="David" w:cs="David"/>
          <w:sz w:val="28"/>
          <w:szCs w:val="28"/>
          <w:rtl/>
        </w:rPr>
        <w:t xml:space="preserve"> </w:t>
      </w:r>
      <w:r w:rsidRPr="0059460E">
        <w:rPr>
          <w:rStyle w:val="Q"/>
          <w:rFonts w:ascii="David" w:hAnsi="David" w:cs="David"/>
          <w:sz w:val="28"/>
          <w:szCs w:val="28"/>
        </w:rPr>
        <w:t>4</w:t>
      </w:r>
      <w:r w:rsidRPr="0059460E">
        <w:rPr>
          <w:rStyle w:val="Q"/>
          <w:rFonts w:ascii="David" w:hAnsi="David" w:cs="David"/>
          <w:sz w:val="28"/>
          <w:szCs w:val="28"/>
          <w:rtl/>
        </w:rPr>
        <w:t xml:space="preserve"> יובלים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למצב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שבו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רק</w:t>
      </w:r>
      <w:r w:rsidRPr="0059460E">
        <w:rPr>
          <w:rStyle w:val="Q"/>
          <w:rFonts w:ascii="David" w:eastAsia="David" w:hAnsi="David" w:cs="David"/>
          <w:sz w:val="28"/>
          <w:szCs w:val="28"/>
          <w:rtl/>
        </w:rPr>
        <w:t xml:space="preserve"> </w:t>
      </w:r>
      <w:r w:rsidRPr="0059460E">
        <w:rPr>
          <w:rStyle w:val="Q"/>
          <w:rFonts w:ascii="David" w:hAnsi="David" w:cs="David"/>
          <w:sz w:val="28"/>
          <w:szCs w:val="28"/>
          <w:rtl/>
        </w:rPr>
        <w:t>ל-</w:t>
      </w:r>
      <w:r w:rsidRPr="0059460E">
        <w:rPr>
          <w:rStyle w:val="Q"/>
          <w:rFonts w:ascii="David" w:hAnsi="David" w:cs="David"/>
          <w:sz w:val="28"/>
          <w:szCs w:val="28"/>
        </w:rPr>
        <w:t>5.4%</w:t>
      </w:r>
      <w:r w:rsidRPr="0059460E">
        <w:rPr>
          <w:rStyle w:val="Q"/>
          <w:rFonts w:ascii="David" w:hAnsi="David" w:cs="David"/>
          <w:sz w:val="28"/>
          <w:szCs w:val="28"/>
          <w:rtl/>
        </w:rPr>
        <w:t xml:space="preserve"> מהאזרחים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אין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 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כך, הגדלת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מהווה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דרך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חלופית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להאיץ</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ההתכנסות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 במקום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לגבות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מבעלי</w:t>
      </w:r>
      <w:r w:rsidR="00F55732">
        <w:rPr>
          <w:rStyle w:val="Q"/>
          <w:rFonts w:ascii="David" w:hAnsi="David" w:cs="David" w:hint="cs"/>
          <w:sz w:val="28"/>
          <w:szCs w:val="28"/>
          <w:rtl/>
        </w:rPr>
        <w:t xml:space="preserve"> </w:t>
      </w:r>
      <w:r w:rsidRPr="0059460E">
        <w:rPr>
          <w:rStyle w:val="Q"/>
          <w:rFonts w:ascii="David" w:hAnsi="David" w:cs="David"/>
          <w:sz w:val="28"/>
          <w:szCs w:val="28"/>
          <w:rtl/>
        </w:rPr>
        <w:t>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על-מנת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לעודד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אותם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למכור, כפי שהצענו בחלק ד.</w:t>
      </w:r>
    </w:p>
    <w:p w:rsidR="009C2B09" w:rsidRPr="0059460E" w:rsidRDefault="009C2B09" w:rsidP="009C2B09">
      <w:pPr>
        <w:rPr>
          <w:sz w:val="28"/>
          <w:szCs w:val="28"/>
          <w:rtl/>
        </w:rPr>
      </w:pPr>
    </w:p>
    <w:p w:rsidR="009C2B09" w:rsidRPr="0059460E" w:rsidRDefault="009C2B09" w:rsidP="009C2B09">
      <w:pPr>
        <w:pStyle w:val="a1"/>
        <w:bidi/>
        <w:rPr>
          <w:rStyle w:val="Q"/>
          <w:rFonts w:ascii="David" w:eastAsia="David" w:hAnsi="David" w:cs="David"/>
          <w:sz w:val="28"/>
          <w:szCs w:val="28"/>
          <w:rtl/>
        </w:rPr>
      </w:pPr>
      <w:r w:rsidRPr="0059460E">
        <w:rPr>
          <w:rStyle w:val="Q"/>
          <w:rFonts w:ascii="David" w:hAnsi="David" w:cs="David"/>
          <w:sz w:val="28"/>
          <w:szCs w:val="28"/>
          <w:rtl/>
        </w:rPr>
        <w:t>שלישית, נבדוק</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שנשארות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ביד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בעליהן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החדשים. כאשר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גדול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האזרחים, 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שעוברת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מיד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ליד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עשויה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להישאר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בידי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בעליה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החדשים</w:t>
      </w:r>
      <w:r w:rsidR="00F55732">
        <w:rPr>
          <w:rStyle w:val="Q"/>
          <w:rFonts w:ascii="David" w:eastAsia="David" w:hAnsi="David" w:cs="David" w:hint="cs"/>
          <w:sz w:val="28"/>
          <w:szCs w:val="28"/>
          <w:rtl/>
        </w:rPr>
        <w:t>,</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העסקה</w:t>
      </w:r>
      <w:r w:rsidRPr="0059460E">
        <w:rPr>
          <w:rStyle w:val="Q"/>
          <w:rFonts w:ascii="David" w:eastAsia="David" w:hAnsi="David" w:cs="David"/>
          <w:sz w:val="28"/>
          <w:szCs w:val="28"/>
          <w:rtl/>
        </w:rPr>
        <w:t xml:space="preserve"> </w:t>
      </w:r>
      <w:r w:rsidRPr="0059460E">
        <w:rPr>
          <w:rStyle w:val="Q"/>
          <w:rFonts w:ascii="David" w:hAnsi="David" w:cs="David"/>
          <w:b/>
          <w:bCs/>
          <w:sz w:val="28"/>
          <w:szCs w:val="28"/>
          <w:rtl/>
        </w:rPr>
        <w:t>אינה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חלק</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ממעגל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בגרף</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 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למוכר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ישנן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עוד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נחלות. לפי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נספח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א, 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שנמכרות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ואינן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מוחזרות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הוא:</w:t>
      </w:r>
    </w:p>
    <w:p w:rsidR="009C2B09" w:rsidRPr="0059460E" w:rsidRDefault="009C2B09" w:rsidP="009C2B09">
      <w:pPr>
        <w:jc w:val="center"/>
        <w:rPr>
          <w:sz w:val="28"/>
          <w:szCs w:val="28"/>
          <w:rtl/>
        </w:rPr>
      </w:pPr>
      <w:r w:rsidRPr="0059460E">
        <w:rPr>
          <w:rStyle w:val="Q"/>
          <w:rFonts w:ascii="David" w:eastAsia="David" w:hAnsi="David" w:cs="David"/>
          <w:sz w:val="28"/>
          <w:szCs w:val="28"/>
          <w:rtl/>
        </w:rPr>
        <w:t xml:space="preserve"> </w:t>
      </w:r>
      <w:r w:rsidRPr="008A508F">
        <w:rPr>
          <w:position w:val="-21"/>
          <w:sz w:val="28"/>
          <w:szCs w:val="28"/>
        </w:rPr>
        <w:object w:dxaOrig="3620" w:dyaOrig="760">
          <v:shape id="_x0000_i1032" type="#_x0000_t75" style="width:180.75pt;height:33.75pt" o:ole="" filled="t">
            <v:fill color2="black"/>
            <v:imagedata r:id="rId38" o:title=""/>
          </v:shape>
          <o:OLEObject Type="Embed" ProgID="MathType" ShapeID="_x0000_i1032" DrawAspect="Content" ObjectID="_1422370258" r:id="rId39"/>
        </w:object>
      </w:r>
      <w:r w:rsidRPr="0059460E">
        <w:rPr>
          <w:rStyle w:val="Q"/>
          <w:rFonts w:ascii="David" w:eastAsia="David" w:hAnsi="David" w:cs="David"/>
          <w:sz w:val="28"/>
          <w:szCs w:val="28"/>
          <w:rtl/>
        </w:rPr>
        <w:t xml:space="preserve"> </w:t>
      </w:r>
    </w:p>
    <w:p w:rsidR="009C2B09" w:rsidRPr="0059460E" w:rsidRDefault="009C2B09" w:rsidP="009C2B09">
      <w:pPr>
        <w:pStyle w:val="a1"/>
        <w:bidi/>
        <w:rPr>
          <w:sz w:val="28"/>
          <w:szCs w:val="28"/>
          <w:rtl/>
        </w:rPr>
      </w:pPr>
    </w:p>
    <w:p w:rsidR="009C2B09" w:rsidRPr="0059460E" w:rsidRDefault="009C2B09" w:rsidP="009C2B09">
      <w:pPr>
        <w:pStyle w:val="a1"/>
        <w:bidi/>
        <w:rPr>
          <w:rFonts w:cs="David CLM"/>
          <w:sz w:val="28"/>
          <w:szCs w:val="28"/>
          <w:rtl/>
        </w:rPr>
      </w:pPr>
      <w:r w:rsidRPr="0059460E">
        <w:rPr>
          <w:rStyle w:val="Q"/>
          <w:rFonts w:ascii="David" w:hAnsi="David" w:cs="David"/>
          <w:sz w:val="28"/>
          <w:szCs w:val="28"/>
          <w:rtl/>
        </w:rPr>
        <w:t>מכאן, גם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כאשר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אזרח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ישנה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אחת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לפחות, 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העסקאות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שמתקיימות לאחר היובל</w:t>
      </w:r>
      <w:r w:rsidRPr="0059460E">
        <w:rPr>
          <w:rStyle w:val="Q"/>
          <w:rFonts w:ascii="David" w:eastAsia="David" w:hAnsi="David" w:cs="David"/>
          <w:sz w:val="28"/>
          <w:szCs w:val="28"/>
          <w:rtl/>
        </w:rPr>
        <w:t xml:space="preserve"> </w:t>
      </w:r>
      <w:r w:rsidRPr="0059460E">
        <w:rPr>
          <w:rStyle w:val="Q"/>
          <w:rFonts w:ascii="David" w:eastAsia="David" w:hAnsi="David" w:cs="David" w:hint="eastAsia"/>
          <w:sz w:val="28"/>
          <w:szCs w:val="28"/>
          <w:rtl/>
        </w:rPr>
        <w:t>אינו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שואף</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לאפס</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אלא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מתכנס</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קבוע</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גדול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מאפס</w:t>
      </w:r>
      <w:r w:rsidRPr="0059460E">
        <w:rPr>
          <w:rStyle w:val="Q"/>
          <w:rFonts w:ascii="David" w:eastAsia="David" w:hAnsi="David" w:cs="David"/>
          <w:sz w:val="28"/>
          <w:szCs w:val="28"/>
          <w:rtl/>
        </w:rPr>
        <w:t xml:space="preserve"> – </w:t>
      </w:r>
      <w:r w:rsidRPr="0059460E">
        <w:rPr>
          <w:rStyle w:val="Q"/>
          <w:rFonts w:ascii="David" w:hAnsi="David" w:cs="David"/>
          <w:sz w:val="28"/>
          <w:szCs w:val="28"/>
          <w:rtl/>
        </w:rPr>
        <w:t>ומכאן, שבמצב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כזה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יהיה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לאזרחים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הרבה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יותר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קל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להחליף</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נחלות.</w:t>
      </w:r>
    </w:p>
    <w:p w:rsidR="009C2B09" w:rsidRPr="0059460E" w:rsidRDefault="009C2B09" w:rsidP="009C2B09">
      <w:pPr>
        <w:rPr>
          <w:rFonts w:cs="David CLM"/>
          <w:sz w:val="28"/>
          <w:szCs w:val="28"/>
          <w:rtl/>
        </w:rPr>
      </w:pPr>
    </w:p>
    <w:p w:rsidR="009C2B09" w:rsidRPr="0059460E" w:rsidRDefault="009C2B09" w:rsidP="009C2B09">
      <w:pPr>
        <w:pStyle w:val="a1"/>
        <w:bidi/>
        <w:rPr>
          <w:rFonts w:cs="David CLM"/>
          <w:sz w:val="28"/>
          <w:szCs w:val="28"/>
          <w:rtl/>
        </w:rPr>
      </w:pPr>
      <w:r w:rsidRPr="0059460E">
        <w:rPr>
          <w:rStyle w:val="Q"/>
          <w:rFonts w:ascii="David" w:hAnsi="David" w:cs="David"/>
          <w:sz w:val="28"/>
          <w:szCs w:val="28"/>
          <w:rtl/>
        </w:rPr>
        <w:t>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כך, כשמגדילים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 המשק</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מגיע</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מהר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יותר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למצב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שבו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אזרח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יש</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 וכן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חופש</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הבחירה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האזרחים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גדול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יותר. אולם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לחופש</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יש</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מחיר</w:t>
      </w:r>
      <w:r w:rsidRPr="0059460E">
        <w:rPr>
          <w:rStyle w:val="Q"/>
          <w:rFonts w:ascii="David" w:eastAsia="David" w:hAnsi="David" w:cs="David"/>
          <w:sz w:val="28"/>
          <w:szCs w:val="28"/>
          <w:rtl/>
        </w:rPr>
        <w:t xml:space="preserve"> – </w:t>
      </w:r>
      <w:r w:rsidRPr="0059460E">
        <w:rPr>
          <w:rStyle w:val="Q"/>
          <w:rFonts w:ascii="David" w:hAnsi="David" w:cs="David"/>
          <w:sz w:val="28"/>
          <w:szCs w:val="28"/>
          <w:rtl/>
        </w:rPr>
        <w:t>חלוקת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הסופית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כבר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אינה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שוויונית! לכל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אזרח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תהיה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אחת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לפחות</w:t>
      </w:r>
      <w:r w:rsidRPr="0059460E">
        <w:rPr>
          <w:rStyle w:val="Q"/>
          <w:rFonts w:ascii="David" w:eastAsia="David" w:hAnsi="David" w:cs="David"/>
          <w:sz w:val="28"/>
          <w:szCs w:val="28"/>
          <w:rtl/>
        </w:rPr>
        <w:t xml:space="preserve"> – </w:t>
      </w:r>
      <w:r w:rsidRPr="0059460E">
        <w:rPr>
          <w:rStyle w:val="Q"/>
          <w:rFonts w:ascii="David" w:hAnsi="David" w:cs="David"/>
          <w:sz w:val="28"/>
          <w:szCs w:val="28"/>
          <w:rtl/>
        </w:rPr>
        <w:t>אבל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יהיו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אזרחים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שיהיו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הרבה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נחלות.</w:t>
      </w:r>
    </w:p>
    <w:p w:rsidR="009C2B09" w:rsidRPr="0059460E" w:rsidRDefault="009C2B09" w:rsidP="009C2B09">
      <w:pPr>
        <w:rPr>
          <w:rFonts w:cs="David CLM"/>
          <w:sz w:val="28"/>
          <w:szCs w:val="28"/>
          <w:rtl/>
        </w:rPr>
      </w:pPr>
    </w:p>
    <w:p w:rsidR="009C2B09" w:rsidRPr="0059460E" w:rsidRDefault="009C2B09" w:rsidP="009C2B09">
      <w:pPr>
        <w:pStyle w:val="a1"/>
        <w:bidi/>
        <w:rPr>
          <w:rFonts w:cs="David CLM"/>
          <w:sz w:val="28"/>
          <w:szCs w:val="28"/>
        </w:rPr>
      </w:pPr>
      <w:r w:rsidRPr="0059460E">
        <w:rPr>
          <w:rStyle w:val="Q"/>
          <w:rFonts w:ascii="David" w:hAnsi="David" w:cs="David"/>
          <w:sz w:val="28"/>
          <w:szCs w:val="28"/>
          <w:rtl/>
        </w:rPr>
        <w:t>הגרפים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הבאים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מראים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שיעור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חסרי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 שיעור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החזרת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 והתפלגות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 כאשר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יש</w:t>
      </w:r>
      <w:r w:rsidRPr="0059460E">
        <w:rPr>
          <w:rStyle w:val="Q"/>
          <w:rFonts w:ascii="David" w:eastAsia="David" w:hAnsi="David" w:cs="David"/>
          <w:sz w:val="28"/>
          <w:szCs w:val="28"/>
          <w:rtl/>
        </w:rPr>
        <w:t xml:space="preserve"> </w:t>
      </w:r>
      <w:r w:rsidRPr="0059460E">
        <w:rPr>
          <w:rStyle w:val="Q"/>
          <w:rFonts w:ascii="David" w:hAnsi="David" w:cs="David"/>
          <w:sz w:val="28"/>
          <w:szCs w:val="28"/>
        </w:rPr>
        <w:t>N=1000</w:t>
      </w:r>
      <w:r w:rsidRPr="0059460E">
        <w:rPr>
          <w:rStyle w:val="Q"/>
          <w:rFonts w:ascii="David" w:hAnsi="David" w:cs="David"/>
          <w:sz w:val="28"/>
          <w:szCs w:val="28"/>
          <w:rtl/>
        </w:rPr>
        <w:t xml:space="preserve"> אזרחים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ו</w:t>
      </w:r>
      <w:r w:rsidRPr="0059460E">
        <w:rPr>
          <w:rStyle w:val="Q"/>
          <w:rFonts w:ascii="David" w:eastAsia="David" w:hAnsi="David" w:cs="David"/>
          <w:sz w:val="28"/>
          <w:szCs w:val="28"/>
          <w:rtl/>
        </w:rPr>
        <w:t xml:space="preserve"> </w:t>
      </w:r>
      <w:r w:rsidRPr="0059460E">
        <w:rPr>
          <w:rStyle w:val="Q"/>
          <w:rFonts w:ascii="David" w:hAnsi="David" w:cs="David"/>
          <w:sz w:val="28"/>
          <w:szCs w:val="28"/>
        </w:rPr>
        <w:t>L=2000</w:t>
      </w:r>
      <w:r w:rsidRPr="0059460E">
        <w:rPr>
          <w:rStyle w:val="Q"/>
          <w:rFonts w:ascii="David" w:hAnsi="David" w:cs="David"/>
          <w:sz w:val="28"/>
          <w:szCs w:val="28"/>
          <w:rtl/>
        </w:rPr>
        <w:t xml:space="preserve"> נחלות, וההסתברות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למכירת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ביובל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היא</w:t>
      </w:r>
      <w:r w:rsidRPr="0059460E">
        <w:rPr>
          <w:rFonts w:cs="Times New Roman"/>
          <w:sz w:val="28"/>
          <w:szCs w:val="28"/>
          <w:rtl/>
        </w:rPr>
        <w:t xml:space="preserve"> </w:t>
      </w:r>
      <w:r w:rsidRPr="0059460E">
        <w:rPr>
          <w:rFonts w:cs="David CLM"/>
          <w:sz w:val="28"/>
          <w:szCs w:val="28"/>
        </w:rPr>
        <w:t>q=0.99</w:t>
      </w:r>
      <w:r w:rsidRPr="0059460E">
        <w:rPr>
          <w:rFonts w:cs="Times New Roman"/>
          <w:sz w:val="28"/>
          <w:szCs w:val="28"/>
          <w:rtl/>
        </w:rPr>
        <w:t>:</w:t>
      </w:r>
    </w:p>
    <w:p w:rsidR="009C2B09" w:rsidRPr="0059460E" w:rsidRDefault="009C2B09" w:rsidP="009C2B09">
      <w:pPr>
        <w:rPr>
          <w:rFonts w:cs="David CLM"/>
          <w:sz w:val="28"/>
          <w:szCs w:val="28"/>
          <w:rtl/>
        </w:rPr>
      </w:pPr>
    </w:p>
    <w:tbl>
      <w:tblPr>
        <w:tblW w:w="0" w:type="auto"/>
        <w:tblLayout w:type="fixed"/>
        <w:tblCellMar>
          <w:left w:w="0" w:type="dxa"/>
          <w:right w:w="0" w:type="dxa"/>
        </w:tblCellMar>
        <w:tblLook w:val="0000" w:firstRow="0" w:lastRow="0" w:firstColumn="0" w:lastColumn="0" w:noHBand="0" w:noVBand="0"/>
      </w:tblPr>
      <w:tblGrid>
        <w:gridCol w:w="3400"/>
        <w:gridCol w:w="3025"/>
        <w:gridCol w:w="3213"/>
      </w:tblGrid>
      <w:tr w:rsidR="009C2B09" w:rsidRPr="00A90D62" w:rsidTr="00685392">
        <w:tc>
          <w:tcPr>
            <w:tcW w:w="3400" w:type="dxa"/>
            <w:shd w:val="clear" w:color="auto" w:fill="auto"/>
          </w:tcPr>
          <w:p w:rsidR="009C2B09" w:rsidRPr="0059460E" w:rsidRDefault="00D4588B" w:rsidP="00685392">
            <w:pPr>
              <w:pStyle w:val="afd"/>
              <w:bidi/>
              <w:snapToGrid w:val="0"/>
              <w:jc w:val="center"/>
              <w:rPr>
                <w:rFonts w:ascii="David" w:hAnsi="David" w:cs="David"/>
                <w:sz w:val="28"/>
                <w:szCs w:val="28"/>
                <w:rtl/>
              </w:rPr>
            </w:pPr>
            <w:r>
              <w:rPr>
                <w:rFonts w:ascii="David" w:hAnsi="David" w:cs="David"/>
                <w:noProof/>
                <w:sz w:val="28"/>
                <w:szCs w:val="28"/>
                <w:rtl/>
                <w:lang w:eastAsia="en-US"/>
              </w:rPr>
              <w:drawing>
                <wp:inline distT="0" distB="0" distL="0" distR="0" wp14:anchorId="1C3D3850" wp14:editId="73A6259C">
                  <wp:extent cx="1720850" cy="1416050"/>
                  <wp:effectExtent l="0" t="0" r="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20850" cy="1416050"/>
                          </a:xfrm>
                          <a:prstGeom prst="rect">
                            <a:avLst/>
                          </a:prstGeom>
                          <a:solidFill>
                            <a:srgbClr val="FFFFFF"/>
                          </a:solidFill>
                          <a:ln>
                            <a:noFill/>
                          </a:ln>
                        </pic:spPr>
                      </pic:pic>
                    </a:graphicData>
                  </a:graphic>
                </wp:inline>
              </w:drawing>
            </w:r>
          </w:p>
          <w:p w:rsidR="009C2B09" w:rsidRPr="0059460E" w:rsidRDefault="009C2B09" w:rsidP="00685392">
            <w:pPr>
              <w:pStyle w:val="afd"/>
              <w:bidi/>
              <w:jc w:val="center"/>
              <w:rPr>
                <w:sz w:val="28"/>
                <w:szCs w:val="28"/>
              </w:rPr>
            </w:pPr>
            <w:r w:rsidRPr="0059460E">
              <w:rPr>
                <w:rFonts w:ascii="David" w:hAnsi="David" w:cs="David"/>
                <w:sz w:val="28"/>
                <w:szCs w:val="28"/>
                <w:rtl/>
              </w:rPr>
              <w:t>שיעור</w:t>
            </w:r>
            <w:r w:rsidRPr="0059460E">
              <w:rPr>
                <w:rFonts w:ascii="David" w:eastAsia="David" w:hAnsi="David" w:cs="David"/>
                <w:sz w:val="28"/>
                <w:szCs w:val="28"/>
                <w:rtl/>
              </w:rPr>
              <w:t xml:space="preserve"> </w:t>
            </w:r>
            <w:r w:rsidRPr="0059460E">
              <w:rPr>
                <w:rFonts w:ascii="David" w:hAnsi="David" w:cs="David"/>
                <w:sz w:val="28"/>
                <w:szCs w:val="28"/>
                <w:rtl/>
              </w:rPr>
              <w:t>חסרי</w:t>
            </w:r>
            <w:r w:rsidRPr="0059460E">
              <w:rPr>
                <w:rFonts w:ascii="David" w:eastAsia="David" w:hAnsi="David" w:cs="David"/>
                <w:sz w:val="28"/>
                <w:szCs w:val="28"/>
                <w:rtl/>
              </w:rPr>
              <w:t xml:space="preserve"> </w:t>
            </w:r>
            <w:r w:rsidRPr="0059460E">
              <w:rPr>
                <w:rFonts w:ascii="David" w:hAnsi="David" w:cs="David"/>
                <w:sz w:val="28"/>
                <w:szCs w:val="28"/>
                <w:rtl/>
              </w:rPr>
              <w:t>הנחלה</w:t>
            </w:r>
            <w:r w:rsidRPr="0059460E">
              <w:rPr>
                <w:rFonts w:ascii="David" w:hAnsi="David" w:cs="David"/>
                <w:sz w:val="28"/>
                <w:szCs w:val="28"/>
                <w:rtl/>
              </w:rPr>
              <w:br/>
              <w:t>(קו=</w:t>
            </w:r>
            <w:r w:rsidRPr="0059460E">
              <w:rPr>
                <w:rFonts w:ascii="David" w:hAnsi="David" w:cs="David"/>
                <w:sz w:val="28"/>
                <w:szCs w:val="28"/>
              </w:rPr>
              <w:t>2000</w:t>
            </w:r>
            <w:r w:rsidRPr="0059460E">
              <w:rPr>
                <w:rFonts w:ascii="David" w:hAnsi="David" w:cs="David"/>
                <w:sz w:val="28"/>
                <w:szCs w:val="28"/>
                <w:rtl/>
              </w:rPr>
              <w:t xml:space="preserve"> נחלות; נקודות=</w:t>
            </w:r>
            <w:r w:rsidRPr="0059460E">
              <w:rPr>
                <w:rFonts w:ascii="David" w:hAnsi="David" w:cs="David"/>
                <w:sz w:val="28"/>
                <w:szCs w:val="28"/>
              </w:rPr>
              <w:t>1000</w:t>
            </w:r>
            <w:r w:rsidRPr="0059460E">
              <w:rPr>
                <w:rFonts w:ascii="David" w:hAnsi="David" w:cs="David"/>
                <w:sz w:val="28"/>
                <w:szCs w:val="28"/>
                <w:rtl/>
              </w:rPr>
              <w:t xml:space="preserve"> נחלות)</w:t>
            </w:r>
          </w:p>
        </w:tc>
        <w:tc>
          <w:tcPr>
            <w:tcW w:w="3025" w:type="dxa"/>
            <w:shd w:val="clear" w:color="auto" w:fill="auto"/>
          </w:tcPr>
          <w:p w:rsidR="009C2B09" w:rsidRPr="0059460E" w:rsidRDefault="00D4588B" w:rsidP="00685392">
            <w:pPr>
              <w:pStyle w:val="afd"/>
              <w:bidi/>
              <w:snapToGrid w:val="0"/>
              <w:jc w:val="center"/>
              <w:rPr>
                <w:sz w:val="28"/>
                <w:szCs w:val="28"/>
              </w:rPr>
            </w:pPr>
            <w:r>
              <w:rPr>
                <w:noProof/>
                <w:sz w:val="28"/>
                <w:szCs w:val="28"/>
                <w:lang w:eastAsia="en-US"/>
              </w:rPr>
              <w:drawing>
                <wp:anchor distT="0" distB="0" distL="0" distR="0" simplePos="0" relativeHeight="251598848" behindDoc="0" locked="0" layoutInCell="1" allowOverlap="1" wp14:anchorId="47FDB5A0" wp14:editId="6B2DA0CD">
                  <wp:simplePos x="0" y="0"/>
                  <wp:positionH relativeFrom="column">
                    <wp:align>center</wp:align>
                  </wp:positionH>
                  <wp:positionV relativeFrom="paragraph">
                    <wp:posOffset>0</wp:posOffset>
                  </wp:positionV>
                  <wp:extent cx="1697990" cy="1415415"/>
                  <wp:effectExtent l="0" t="0" r="0" b="0"/>
                  <wp:wrapSquare wrapText="largest"/>
                  <wp:docPr id="15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97990" cy="14154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C2B09" w:rsidRPr="0059460E">
              <w:rPr>
                <w:rFonts w:ascii="David" w:hAnsi="David" w:cs="David"/>
                <w:sz w:val="28"/>
                <w:szCs w:val="28"/>
                <w:rtl/>
              </w:rPr>
              <w:t>שיעור</w:t>
            </w:r>
            <w:r w:rsidR="009C2B09" w:rsidRPr="0059460E">
              <w:rPr>
                <w:rFonts w:ascii="David" w:eastAsia="David" w:hAnsi="David" w:cs="David"/>
                <w:sz w:val="28"/>
                <w:szCs w:val="28"/>
                <w:rtl/>
              </w:rPr>
              <w:t xml:space="preserve"> </w:t>
            </w:r>
            <w:r w:rsidR="009C2B09" w:rsidRPr="0059460E">
              <w:rPr>
                <w:rFonts w:ascii="David" w:hAnsi="David" w:cs="David"/>
                <w:sz w:val="28"/>
                <w:szCs w:val="28"/>
                <w:rtl/>
              </w:rPr>
              <w:t>החזרת</w:t>
            </w:r>
            <w:r w:rsidR="009C2B09" w:rsidRPr="0059460E">
              <w:rPr>
                <w:rFonts w:ascii="David" w:eastAsia="David" w:hAnsi="David" w:cs="David"/>
                <w:sz w:val="28"/>
                <w:szCs w:val="28"/>
                <w:rtl/>
              </w:rPr>
              <w:t xml:space="preserve"> </w:t>
            </w:r>
            <w:r w:rsidR="009C2B09" w:rsidRPr="0059460E">
              <w:rPr>
                <w:rFonts w:ascii="David" w:hAnsi="David" w:cs="David"/>
                <w:sz w:val="28"/>
                <w:szCs w:val="28"/>
                <w:rtl/>
              </w:rPr>
              <w:t>נחלות</w:t>
            </w:r>
            <w:r w:rsidR="009C2B09" w:rsidRPr="0059460E">
              <w:rPr>
                <w:rFonts w:ascii="David" w:hAnsi="David" w:cs="David"/>
                <w:sz w:val="28"/>
                <w:szCs w:val="28"/>
                <w:rtl/>
              </w:rPr>
              <w:br/>
              <w:t>(</w:t>
            </w:r>
            <w:r w:rsidR="009C2B09" w:rsidRPr="0059460E">
              <w:rPr>
                <w:rFonts w:ascii="David" w:hAnsi="David" w:cs="David"/>
                <w:sz w:val="28"/>
                <w:szCs w:val="28"/>
              </w:rPr>
              <w:t>2000</w:t>
            </w:r>
            <w:r w:rsidR="009C2B09" w:rsidRPr="0059460E">
              <w:rPr>
                <w:rFonts w:ascii="David" w:hAnsi="David" w:cs="David"/>
                <w:sz w:val="28"/>
                <w:szCs w:val="28"/>
                <w:rtl/>
              </w:rPr>
              <w:t xml:space="preserve"> נחלות)</w:t>
            </w:r>
          </w:p>
        </w:tc>
        <w:tc>
          <w:tcPr>
            <w:tcW w:w="3213" w:type="dxa"/>
            <w:shd w:val="clear" w:color="auto" w:fill="auto"/>
          </w:tcPr>
          <w:p w:rsidR="009C2B09" w:rsidRPr="0059460E" w:rsidRDefault="00D4588B" w:rsidP="00685392">
            <w:pPr>
              <w:pStyle w:val="afd"/>
              <w:bidi/>
              <w:snapToGrid w:val="0"/>
              <w:jc w:val="center"/>
              <w:rPr>
                <w:rFonts w:ascii="David" w:hAnsi="David" w:cs="David"/>
                <w:sz w:val="28"/>
                <w:szCs w:val="28"/>
                <w:rtl/>
              </w:rPr>
            </w:pPr>
            <w:r>
              <w:rPr>
                <w:noProof/>
                <w:sz w:val="28"/>
                <w:szCs w:val="28"/>
                <w:lang w:eastAsia="en-US"/>
              </w:rPr>
              <w:drawing>
                <wp:anchor distT="0" distB="0" distL="0" distR="0" simplePos="0" relativeHeight="251600896" behindDoc="0" locked="0" layoutInCell="1" allowOverlap="1" wp14:anchorId="507EC4F8" wp14:editId="2A573889">
                  <wp:simplePos x="0" y="0"/>
                  <wp:positionH relativeFrom="column">
                    <wp:align>center</wp:align>
                  </wp:positionH>
                  <wp:positionV relativeFrom="paragraph">
                    <wp:posOffset>0</wp:posOffset>
                  </wp:positionV>
                  <wp:extent cx="1802130" cy="1402080"/>
                  <wp:effectExtent l="0" t="0" r="0" b="0"/>
                  <wp:wrapSquare wrapText="largest"/>
                  <wp:docPr id="157"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2130" cy="14020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C2B09" w:rsidRPr="0059460E">
              <w:rPr>
                <w:rFonts w:ascii="David" w:hAnsi="David" w:cs="David"/>
                <w:sz w:val="28"/>
                <w:szCs w:val="28"/>
                <w:rtl/>
              </w:rPr>
              <w:t>התפלגות</w:t>
            </w:r>
            <w:r w:rsidR="009C2B09" w:rsidRPr="0059460E">
              <w:rPr>
                <w:rFonts w:ascii="David" w:eastAsia="David" w:hAnsi="David" w:cs="David"/>
                <w:sz w:val="28"/>
                <w:szCs w:val="28"/>
                <w:rtl/>
              </w:rPr>
              <w:t xml:space="preserve"> </w:t>
            </w:r>
            <w:r w:rsidR="009C2B09" w:rsidRPr="0059460E">
              <w:rPr>
                <w:rFonts w:ascii="David" w:hAnsi="David" w:cs="David"/>
                <w:sz w:val="28"/>
                <w:szCs w:val="28"/>
                <w:rtl/>
              </w:rPr>
              <w:t>הבעלות</w:t>
            </w:r>
            <w:r w:rsidR="009C2B09" w:rsidRPr="0059460E">
              <w:rPr>
                <w:rFonts w:ascii="David" w:eastAsia="David" w:hAnsi="David" w:cs="David"/>
                <w:sz w:val="28"/>
                <w:szCs w:val="28"/>
                <w:rtl/>
              </w:rPr>
              <w:t xml:space="preserve"> </w:t>
            </w:r>
            <w:r w:rsidR="009C2B09" w:rsidRPr="0059460E">
              <w:rPr>
                <w:rFonts w:ascii="David" w:hAnsi="David" w:cs="David"/>
                <w:sz w:val="28"/>
                <w:szCs w:val="28"/>
                <w:rtl/>
              </w:rPr>
              <w:t>על</w:t>
            </w:r>
            <w:r w:rsidR="009C2B09" w:rsidRPr="0059460E">
              <w:rPr>
                <w:rFonts w:ascii="David" w:eastAsia="David" w:hAnsi="David" w:cs="David"/>
                <w:sz w:val="28"/>
                <w:szCs w:val="28"/>
                <w:rtl/>
              </w:rPr>
              <w:t xml:space="preserve"> </w:t>
            </w:r>
            <w:r w:rsidR="009C2B09" w:rsidRPr="0059460E">
              <w:rPr>
                <w:rFonts w:ascii="David" w:hAnsi="David" w:cs="David"/>
                <w:sz w:val="28"/>
                <w:szCs w:val="28"/>
                <w:rtl/>
              </w:rPr>
              <w:t>נחלות</w:t>
            </w:r>
          </w:p>
          <w:p w:rsidR="009C2B09" w:rsidRPr="0059460E" w:rsidRDefault="009C2B09" w:rsidP="00685392">
            <w:pPr>
              <w:pStyle w:val="afd"/>
              <w:bidi/>
              <w:jc w:val="center"/>
              <w:rPr>
                <w:sz w:val="28"/>
                <w:szCs w:val="28"/>
                <w:rtl/>
              </w:rPr>
            </w:pPr>
            <w:r w:rsidRPr="0059460E">
              <w:rPr>
                <w:rFonts w:ascii="David" w:hAnsi="David" w:cs="David"/>
                <w:sz w:val="28"/>
                <w:szCs w:val="28"/>
                <w:rtl/>
              </w:rPr>
              <w:t>(</w:t>
            </w:r>
            <w:r w:rsidRPr="0059460E">
              <w:rPr>
                <w:rFonts w:ascii="David" w:hAnsi="David" w:cs="David"/>
                <w:sz w:val="28"/>
                <w:szCs w:val="28"/>
              </w:rPr>
              <w:t>2000</w:t>
            </w:r>
            <w:r w:rsidRPr="0059460E">
              <w:rPr>
                <w:rFonts w:ascii="David" w:hAnsi="David" w:cs="David"/>
                <w:sz w:val="28"/>
                <w:szCs w:val="28"/>
                <w:rtl/>
              </w:rPr>
              <w:t xml:space="preserve"> נחלות)</w:t>
            </w:r>
          </w:p>
        </w:tc>
      </w:tr>
    </w:tbl>
    <w:p w:rsidR="009C2B09" w:rsidRPr="0059460E" w:rsidRDefault="009C2B09" w:rsidP="009C2B09">
      <w:pPr>
        <w:rPr>
          <w:sz w:val="28"/>
          <w:szCs w:val="28"/>
          <w:rtl/>
        </w:rPr>
      </w:pPr>
    </w:p>
    <w:p w:rsidR="009C2B09" w:rsidRPr="0059460E" w:rsidRDefault="009C2B09" w:rsidP="009C2B09">
      <w:pPr>
        <w:pStyle w:val="a1"/>
        <w:bidi/>
        <w:rPr>
          <w:rStyle w:val="Q"/>
          <w:rFonts w:ascii="David" w:hAnsi="David" w:cs="David"/>
          <w:sz w:val="28"/>
          <w:szCs w:val="28"/>
          <w:rtl/>
        </w:rPr>
      </w:pPr>
      <w:r w:rsidRPr="0059460E">
        <w:rPr>
          <w:rStyle w:val="Q"/>
          <w:rFonts w:ascii="David" w:hAnsi="David" w:cs="David"/>
          <w:sz w:val="28"/>
          <w:szCs w:val="28"/>
          <w:rtl/>
        </w:rPr>
        <w:t>הנתונים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מציבים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בפנינו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התלבטות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בין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שני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ערכים:</w:t>
      </w:r>
    </w:p>
    <w:p w:rsidR="009C2B09" w:rsidRPr="0059460E" w:rsidRDefault="009C2B09" w:rsidP="00685392">
      <w:pPr>
        <w:widowControl w:val="0"/>
        <w:numPr>
          <w:ilvl w:val="0"/>
          <w:numId w:val="11"/>
        </w:numPr>
        <w:suppressAutoHyphens/>
        <w:ind w:firstLine="0"/>
        <w:rPr>
          <w:rStyle w:val="Q"/>
          <w:rFonts w:ascii="David" w:hAnsi="David" w:cs="David"/>
          <w:sz w:val="28"/>
          <w:szCs w:val="28"/>
          <w:rtl/>
        </w:rPr>
      </w:pPr>
      <w:r w:rsidRPr="0059460E">
        <w:rPr>
          <w:rStyle w:val="Q"/>
          <w:rFonts w:ascii="David" w:hAnsi="David" w:cs="David"/>
          <w:sz w:val="28"/>
          <w:szCs w:val="28"/>
          <w:rtl/>
        </w:rPr>
        <w:t>האם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להדגיש</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השאיפה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לשוויון</w:t>
      </w:r>
      <w:r w:rsidRPr="0059460E">
        <w:rPr>
          <w:rStyle w:val="Q"/>
          <w:rFonts w:ascii="David" w:eastAsia="David" w:hAnsi="David" w:cs="David"/>
          <w:sz w:val="28"/>
          <w:szCs w:val="28"/>
          <w:rtl/>
        </w:rPr>
        <w:t xml:space="preserve"> </w:t>
      </w:r>
      <w:r w:rsidRPr="0059460E">
        <w:rPr>
          <w:rStyle w:val="Q"/>
          <w:rFonts w:ascii="David" w:hAnsi="David" w:cs="David"/>
          <w:sz w:val="28"/>
          <w:szCs w:val="28"/>
          <w:rtl/>
        </w:rPr>
        <w:t>- לכל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אזרח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יש</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אחת</w:t>
      </w:r>
      <w:r w:rsidRPr="0059460E">
        <w:rPr>
          <w:rStyle w:val="Q"/>
          <w:rFonts w:ascii="David" w:eastAsia="David" w:hAnsi="David" w:cs="David"/>
          <w:sz w:val="28"/>
          <w:szCs w:val="28"/>
          <w:rtl/>
        </w:rPr>
        <w:t xml:space="preserve"> </w:t>
      </w:r>
      <w:r w:rsidRPr="0059460E">
        <w:rPr>
          <w:rStyle w:val="Q"/>
          <w:rFonts w:ascii="David" w:hAnsi="David" w:cs="David"/>
          <w:b/>
          <w:bCs/>
          <w:sz w:val="28"/>
          <w:szCs w:val="28"/>
          <w:rtl/>
        </w:rPr>
        <w:t>בדיוק</w:t>
      </w:r>
      <w:r w:rsidRPr="0059460E">
        <w:rPr>
          <w:rStyle w:val="Q"/>
          <w:rFonts w:ascii="David" w:eastAsia="David" w:hAnsi="David" w:cs="David"/>
          <w:b/>
          <w:bCs/>
          <w:sz w:val="28"/>
          <w:szCs w:val="28"/>
          <w:rtl/>
        </w:rPr>
        <w:t xml:space="preserve"> </w:t>
      </w:r>
      <w:r w:rsidRPr="0059460E">
        <w:rPr>
          <w:rStyle w:val="Q"/>
          <w:rFonts w:ascii="David" w:hAnsi="David" w:cs="David"/>
          <w:sz w:val="28"/>
          <w:szCs w:val="28"/>
          <w:rtl/>
        </w:rPr>
        <w:t>- גם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ייקח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זמן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רב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להגיע</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למצב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זה?</w:t>
      </w:r>
    </w:p>
    <w:p w:rsidR="009C2B09" w:rsidRPr="0059460E" w:rsidRDefault="009C2B09" w:rsidP="00685392">
      <w:pPr>
        <w:widowControl w:val="0"/>
        <w:numPr>
          <w:ilvl w:val="0"/>
          <w:numId w:val="11"/>
        </w:numPr>
        <w:suppressAutoHyphens/>
        <w:ind w:firstLine="0"/>
        <w:rPr>
          <w:rStyle w:val="Q"/>
          <w:rFonts w:ascii="David" w:hAnsi="David" w:cs="David"/>
          <w:sz w:val="28"/>
          <w:szCs w:val="28"/>
          <w:rtl/>
        </w:rPr>
      </w:pPr>
      <w:r w:rsidRPr="0059460E">
        <w:rPr>
          <w:rStyle w:val="Q"/>
          <w:rFonts w:ascii="David" w:hAnsi="David" w:cs="David"/>
          <w:sz w:val="28"/>
          <w:szCs w:val="28"/>
          <w:rtl/>
        </w:rPr>
        <w:t>האם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להדגיש</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ערך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החופש</w:t>
      </w:r>
      <w:r w:rsidRPr="0059460E">
        <w:rPr>
          <w:rStyle w:val="Q"/>
          <w:rFonts w:ascii="David" w:eastAsia="David" w:hAnsi="David" w:cs="David"/>
          <w:sz w:val="28"/>
          <w:szCs w:val="28"/>
          <w:rtl/>
        </w:rPr>
        <w:t xml:space="preserve"> </w:t>
      </w:r>
      <w:r w:rsidR="00F55732">
        <w:rPr>
          <w:rStyle w:val="Q"/>
          <w:rFonts w:ascii="David" w:hAnsi="David" w:cs="David"/>
          <w:sz w:val="28"/>
          <w:szCs w:val="28"/>
          <w:rtl/>
        </w:rPr>
        <w:t>–</w:t>
      </w:r>
      <w:r w:rsidRPr="0059460E">
        <w:rPr>
          <w:rStyle w:val="Q"/>
          <w:rFonts w:ascii="David" w:hAnsi="David" w:cs="David"/>
          <w:sz w:val="28"/>
          <w:szCs w:val="28"/>
          <w:rtl/>
        </w:rPr>
        <w:t xml:space="preserve"> </w:t>
      </w:r>
      <w:r w:rsidR="00F55732">
        <w:rPr>
          <w:rStyle w:val="Q"/>
          <w:rFonts w:ascii="David" w:hAnsi="David" w:cs="David" w:hint="cs"/>
          <w:sz w:val="28"/>
          <w:szCs w:val="28"/>
          <w:rtl/>
        </w:rPr>
        <w:t>"</w:t>
      </w:r>
      <w:r w:rsidRPr="0059460E">
        <w:rPr>
          <w:rStyle w:val="Q"/>
          <w:rFonts w:ascii="David" w:hAnsi="David" w:cs="David"/>
          <w:sz w:val="28"/>
          <w:szCs w:val="28"/>
          <w:rtl/>
        </w:rPr>
        <w:t>הדרור</w:t>
      </w:r>
      <w:r w:rsidR="00F55732">
        <w:rPr>
          <w:rStyle w:val="Q"/>
          <w:rFonts w:ascii="David" w:eastAsia="David" w:hAnsi="David" w:cs="David" w:hint="cs"/>
          <w:sz w:val="28"/>
          <w:szCs w:val="28"/>
          <w:rtl/>
        </w:rPr>
        <w:t>"</w:t>
      </w:r>
      <w:r w:rsidRPr="0059460E">
        <w:rPr>
          <w:rStyle w:val="Q"/>
          <w:rFonts w:ascii="David" w:eastAsia="David" w:hAnsi="David" w:cs="David"/>
          <w:sz w:val="28"/>
          <w:szCs w:val="28"/>
          <w:rtl/>
        </w:rPr>
        <w:t xml:space="preserve"> </w:t>
      </w:r>
      <w:r w:rsidRPr="0059460E">
        <w:rPr>
          <w:rStyle w:val="Q"/>
          <w:rFonts w:ascii="David" w:hAnsi="David" w:cs="David"/>
          <w:sz w:val="28"/>
          <w:szCs w:val="28"/>
          <w:rtl/>
        </w:rPr>
        <w:t>- לכל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אזרח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יש</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אחת</w:t>
      </w:r>
      <w:r w:rsidRPr="0059460E">
        <w:rPr>
          <w:rStyle w:val="Q"/>
          <w:rFonts w:ascii="David" w:eastAsia="David" w:hAnsi="David" w:cs="David"/>
          <w:sz w:val="28"/>
          <w:szCs w:val="28"/>
          <w:rtl/>
        </w:rPr>
        <w:t xml:space="preserve"> </w:t>
      </w:r>
      <w:r w:rsidRPr="0059460E">
        <w:rPr>
          <w:rStyle w:val="Q"/>
          <w:rFonts w:ascii="David" w:hAnsi="David" w:cs="David"/>
          <w:b/>
          <w:bCs/>
          <w:sz w:val="28"/>
          <w:szCs w:val="28"/>
          <w:rtl/>
        </w:rPr>
        <w:t>לפחות</w:t>
      </w:r>
      <w:r w:rsidRPr="0059460E">
        <w:rPr>
          <w:rStyle w:val="Q"/>
          <w:rFonts w:ascii="David" w:eastAsia="David" w:hAnsi="David" w:cs="David"/>
          <w:b/>
          <w:bCs/>
          <w:sz w:val="28"/>
          <w:szCs w:val="28"/>
          <w:rtl/>
        </w:rPr>
        <w:t xml:space="preserve"> </w:t>
      </w:r>
      <w:r w:rsidRPr="0059460E">
        <w:rPr>
          <w:rStyle w:val="Q"/>
          <w:rFonts w:ascii="David" w:hAnsi="David" w:cs="David"/>
          <w:sz w:val="28"/>
          <w:szCs w:val="28"/>
          <w:rtl/>
        </w:rPr>
        <w:t>- גם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כתוצאה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מכך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חלוקת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הסופית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תהיה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שוויונית?</w:t>
      </w:r>
    </w:p>
    <w:p w:rsidR="009C2B09" w:rsidRPr="0059460E" w:rsidRDefault="009C2B09" w:rsidP="00685392">
      <w:pPr>
        <w:widowControl w:val="0"/>
        <w:numPr>
          <w:ilvl w:val="0"/>
          <w:numId w:val="11"/>
        </w:numPr>
        <w:suppressAutoHyphens/>
        <w:ind w:firstLine="0"/>
        <w:rPr>
          <w:sz w:val="28"/>
          <w:szCs w:val="28"/>
          <w:rtl/>
        </w:rPr>
      </w:pPr>
      <w:r w:rsidRPr="0059460E">
        <w:rPr>
          <w:rStyle w:val="Q"/>
          <w:rFonts w:ascii="David" w:hAnsi="David" w:cs="David"/>
          <w:sz w:val="28"/>
          <w:szCs w:val="28"/>
          <w:rtl/>
        </w:rPr>
        <w:t>ואולי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ישנה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דרך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שלישית, המאפשרת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לקיים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שני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הערכים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יחד?</w:t>
      </w:r>
    </w:p>
    <w:p w:rsidR="009C2B09" w:rsidRPr="0059460E" w:rsidRDefault="009C2B09" w:rsidP="009C2B09">
      <w:pPr>
        <w:rPr>
          <w:sz w:val="28"/>
          <w:szCs w:val="28"/>
          <w:rtl/>
        </w:rPr>
      </w:pPr>
    </w:p>
    <w:p w:rsidR="009C2B09" w:rsidRPr="0059460E" w:rsidRDefault="009C2B09" w:rsidP="009C2B09">
      <w:pPr>
        <w:pStyle w:val="2"/>
        <w:bidi/>
        <w:rPr>
          <w:rStyle w:val="Q"/>
          <w:rFonts w:ascii="David" w:hAnsi="David" w:cs="David"/>
          <w:sz w:val="28"/>
          <w:szCs w:val="28"/>
          <w:rtl/>
        </w:rPr>
      </w:pPr>
      <w:r w:rsidRPr="0059460E">
        <w:rPr>
          <w:rStyle w:val="Q"/>
          <w:rFonts w:ascii="David" w:hAnsi="David" w:cs="David"/>
          <w:sz w:val="28"/>
          <w:szCs w:val="28"/>
          <w:rtl/>
        </w:rPr>
        <w:t>ח. עושר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ועוני</w:t>
      </w:r>
    </w:p>
    <w:p w:rsidR="009C2B09" w:rsidRPr="0059460E" w:rsidRDefault="009C2B09" w:rsidP="009C2B09">
      <w:pPr>
        <w:pStyle w:val="a1"/>
        <w:bidi/>
        <w:rPr>
          <w:rStyle w:val="Q"/>
          <w:rFonts w:ascii="David" w:hAnsi="David" w:cs="David"/>
          <w:sz w:val="28"/>
          <w:szCs w:val="28"/>
          <w:rtl/>
        </w:rPr>
      </w:pPr>
      <w:r w:rsidRPr="0059460E">
        <w:rPr>
          <w:rStyle w:val="Q"/>
          <w:rFonts w:ascii="David" w:hAnsi="David" w:cs="David"/>
          <w:sz w:val="28"/>
          <w:szCs w:val="28"/>
          <w:rtl/>
        </w:rPr>
        <w:t>עד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עתה, הנחנו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שכאשר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נמכרת, הקונה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נבחר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באקראי, כלומר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אזרח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ישנו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סיכוי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שווה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לרכוש</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 הנחה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זו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כמובן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אינה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מציאותית, שכן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במציאות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ישנם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פערים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כלכליים, ולעשירים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קל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יותר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לרכוש</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מאשר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לעניים. מסתבר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שבמצב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זה, קצב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הירידה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חסרי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יהיה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אטי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יותר. האם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היובל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תהיה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השפעה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חיובית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במצב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זה? האם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היובל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יסייע</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להקטין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הפערים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הכלכליים?</w:t>
      </w:r>
    </w:p>
    <w:p w:rsidR="009C2B09" w:rsidRPr="0059460E" w:rsidRDefault="009C2B09" w:rsidP="009C2B09">
      <w:pPr>
        <w:pStyle w:val="a1"/>
        <w:bidi/>
        <w:rPr>
          <w:rStyle w:val="Q"/>
          <w:rFonts w:ascii="David" w:hAnsi="David" w:cs="David"/>
          <w:sz w:val="28"/>
          <w:szCs w:val="28"/>
          <w:rtl/>
        </w:rPr>
      </w:pPr>
      <w:r w:rsidRPr="0059460E">
        <w:rPr>
          <w:rStyle w:val="Q"/>
          <w:rFonts w:ascii="David" w:hAnsi="David" w:cs="David"/>
          <w:sz w:val="28"/>
          <w:szCs w:val="28"/>
          <w:rtl/>
        </w:rPr>
        <w:t>כדי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לבדוק</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ההשפעה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הפערים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הכלכליים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חלוקת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 נשתמש</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במודל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פשוט</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חלוקת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הכנסות.</w:t>
      </w:r>
      <w:r w:rsidRPr="0059460E">
        <w:rPr>
          <w:rStyle w:val="Q"/>
          <w:rFonts w:ascii="David" w:hAnsi="David" w:cs="David"/>
          <w:sz w:val="28"/>
          <w:szCs w:val="28"/>
          <w:vertAlign w:val="superscript"/>
          <w:rtl/>
        </w:rPr>
        <w:footnoteReference w:id="27"/>
      </w:r>
      <w:r w:rsidRPr="0059460E">
        <w:rPr>
          <w:rStyle w:val="Q"/>
          <w:rFonts w:ascii="David" w:hAnsi="David" w:cs="David"/>
          <w:sz w:val="28"/>
          <w:szCs w:val="28"/>
          <w:vertAlign w:val="superscript"/>
          <w:rtl/>
        </w:rPr>
        <w:t>.</w:t>
      </w:r>
    </w:p>
    <w:p w:rsidR="009C2B09" w:rsidRPr="0059460E" w:rsidRDefault="009C2B09" w:rsidP="009C2B09">
      <w:pPr>
        <w:pStyle w:val="a1"/>
        <w:bidi/>
        <w:rPr>
          <w:rStyle w:val="Q"/>
          <w:rFonts w:ascii="David" w:hAnsi="David" w:cs="David"/>
          <w:b/>
          <w:bCs/>
          <w:sz w:val="28"/>
          <w:szCs w:val="28"/>
          <w:rtl/>
        </w:rPr>
      </w:pPr>
      <w:r w:rsidRPr="0059460E">
        <w:rPr>
          <w:rStyle w:val="Q"/>
          <w:rFonts w:ascii="David" w:hAnsi="David" w:cs="David"/>
          <w:sz w:val="28"/>
          <w:szCs w:val="28"/>
          <w:rtl/>
        </w:rPr>
        <w:t>המודל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מניח, שכל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אדם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מקבל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הכנסות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מארבעה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גורמים:</w:t>
      </w:r>
    </w:p>
    <w:p w:rsidR="009C2B09" w:rsidRPr="0059460E" w:rsidRDefault="009C2B09" w:rsidP="00CA5BFE">
      <w:pPr>
        <w:pStyle w:val="a1"/>
        <w:numPr>
          <w:ilvl w:val="0"/>
          <w:numId w:val="13"/>
        </w:numPr>
        <w:bidi/>
        <w:rPr>
          <w:rStyle w:val="Q"/>
          <w:rFonts w:ascii="David" w:hAnsi="David" w:cs="David"/>
          <w:b/>
          <w:bCs/>
          <w:sz w:val="28"/>
          <w:szCs w:val="28"/>
          <w:rtl/>
        </w:rPr>
      </w:pPr>
      <w:r w:rsidRPr="0059460E">
        <w:rPr>
          <w:rStyle w:val="Q"/>
          <w:rFonts w:ascii="David" w:hAnsi="David" w:cs="David"/>
          <w:b/>
          <w:bCs/>
          <w:sz w:val="28"/>
          <w:szCs w:val="28"/>
          <w:rtl/>
        </w:rPr>
        <w:t>עבודה:</w:t>
      </w:r>
      <w:r w:rsidRPr="0059460E">
        <w:rPr>
          <w:rStyle w:val="Q"/>
          <w:rFonts w:ascii="David" w:hAnsi="David" w:cs="David"/>
          <w:sz w:val="28"/>
          <w:szCs w:val="28"/>
          <w:rtl/>
        </w:rPr>
        <w:t xml:space="preserve"> אנו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מניחים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ששכר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העבודה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הוא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משתנה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אקראי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התפלגות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לוג-נורמאלית.</w:t>
      </w:r>
      <w:r w:rsidRPr="0059460E">
        <w:rPr>
          <w:rStyle w:val="Q"/>
          <w:rFonts w:ascii="David" w:hAnsi="David" w:cs="David"/>
          <w:sz w:val="28"/>
          <w:szCs w:val="28"/>
          <w:vertAlign w:val="superscript"/>
          <w:rtl/>
        </w:rPr>
        <w:footnoteReference w:id="28"/>
      </w:r>
      <w:r w:rsidRPr="0059460E">
        <w:rPr>
          <w:rStyle w:val="Q"/>
          <w:rFonts w:ascii="David" w:hAnsi="David" w:cs="David"/>
          <w:sz w:val="28"/>
          <w:szCs w:val="28"/>
          <w:rtl/>
        </w:rPr>
        <w:t xml:space="preserve"> ניתן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לאפיין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התפלגות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זו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שני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ערכים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 השכר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הממוצע</w:t>
      </w:r>
      <w:r w:rsidRPr="0059460E">
        <w:rPr>
          <w:rStyle w:val="Q"/>
          <w:rFonts w:ascii="David" w:eastAsia="David" w:hAnsi="David" w:cs="David"/>
          <w:sz w:val="28"/>
          <w:szCs w:val="28"/>
          <w:rtl/>
        </w:rPr>
        <w:t xml:space="preserve"> </w:t>
      </w:r>
      <w:r w:rsidRPr="0059460E">
        <w:rPr>
          <w:rStyle w:val="Q"/>
          <w:rFonts w:ascii="David" w:hAnsi="David" w:cs="David"/>
          <w:sz w:val="28"/>
          <w:szCs w:val="28"/>
          <w:rtl/>
        </w:rPr>
        <w:t>והשכר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החציוני: היחס</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בין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השכר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החציוני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לשכר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הממוצע</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מבטא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רמת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w:t>
      </w:r>
      <w:r w:rsidRPr="0059460E">
        <w:rPr>
          <w:rStyle w:val="Q"/>
          <w:rFonts w:ascii="David" w:hAnsi="David" w:cs="David"/>
          <w:b/>
          <w:bCs/>
          <w:sz w:val="28"/>
          <w:szCs w:val="28"/>
          <w:rtl/>
        </w:rPr>
        <w:t>שוויון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בהכנסות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 ככל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שהשכר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החציוני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גבוה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יותר, וקרוב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יותר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לשכר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הממוצע, כך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השוויון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גדול</w:t>
      </w:r>
      <w:r w:rsidRPr="0059460E">
        <w:rPr>
          <w:rStyle w:val="Q"/>
          <w:rFonts w:ascii="David" w:eastAsia="David" w:hAnsi="David" w:cs="David"/>
          <w:sz w:val="28"/>
          <w:szCs w:val="28"/>
          <w:rtl/>
        </w:rPr>
        <w:t xml:space="preserve"> </w:t>
      </w:r>
      <w:r w:rsidRPr="0059460E">
        <w:rPr>
          <w:rStyle w:val="Q"/>
          <w:rFonts w:ascii="David" w:hAnsi="David" w:cs="David"/>
          <w:sz w:val="28"/>
          <w:szCs w:val="28"/>
          <w:rtl/>
        </w:rPr>
        <w:t xml:space="preserve">יותר. </w:t>
      </w:r>
      <w:r w:rsidRPr="0059460E">
        <w:rPr>
          <w:rStyle w:val="Q"/>
          <w:rFonts w:ascii="David" w:hAnsi="David" w:cs="David"/>
          <w:sz w:val="28"/>
          <w:szCs w:val="28"/>
          <w:rtl/>
        </w:rPr>
        <w:br/>
        <w:t>כמו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כן, אנו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מניחים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ששכר</w:t>
      </w:r>
      <w:r w:rsidR="00CA5BFE">
        <w:rPr>
          <w:rStyle w:val="Q"/>
          <w:rFonts w:ascii="David" w:hAnsi="David" w:cs="David" w:hint="cs"/>
          <w:sz w:val="28"/>
          <w:szCs w:val="28"/>
          <w:rtl/>
        </w:rPr>
        <w:t xml:space="preserve"> </w:t>
      </w:r>
      <w:r w:rsidRPr="0059460E">
        <w:rPr>
          <w:rStyle w:val="Q"/>
          <w:rFonts w:ascii="David" w:hAnsi="David" w:cs="David"/>
          <w:sz w:val="28"/>
          <w:szCs w:val="28"/>
          <w:rtl/>
        </w:rPr>
        <w:t>העבודה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אזרח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עשוי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להשתנות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מתקופה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לתקופה, בהסתברות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מסוימת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המבטאת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מידת</w:t>
      </w:r>
      <w:r w:rsidRPr="0059460E">
        <w:rPr>
          <w:rStyle w:val="Q"/>
          <w:rFonts w:ascii="David" w:eastAsia="David" w:hAnsi="David" w:cs="David"/>
          <w:sz w:val="28"/>
          <w:szCs w:val="28"/>
          <w:rtl/>
        </w:rPr>
        <w:t xml:space="preserve"> </w:t>
      </w:r>
      <w:r w:rsidRPr="0059460E">
        <w:rPr>
          <w:rStyle w:val="Q"/>
          <w:rFonts w:ascii="David" w:hAnsi="David" w:cs="David"/>
          <w:b/>
          <w:bCs/>
          <w:sz w:val="28"/>
          <w:szCs w:val="28"/>
          <w:rtl/>
        </w:rPr>
        <w:t>הניידות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הכלכלית.</w:t>
      </w:r>
      <w:r w:rsidRPr="0059460E">
        <w:rPr>
          <w:rStyle w:val="Q"/>
          <w:rFonts w:ascii="David" w:hAnsi="David" w:cs="David"/>
          <w:sz w:val="28"/>
          <w:szCs w:val="28"/>
          <w:vertAlign w:val="superscript"/>
          <w:rtl/>
        </w:rPr>
        <w:footnoteReference w:id="29"/>
      </w:r>
    </w:p>
    <w:p w:rsidR="009C2B09" w:rsidRPr="0059460E" w:rsidRDefault="009C2B09" w:rsidP="00685392">
      <w:pPr>
        <w:pStyle w:val="a1"/>
        <w:numPr>
          <w:ilvl w:val="0"/>
          <w:numId w:val="13"/>
        </w:numPr>
        <w:bidi/>
        <w:rPr>
          <w:rStyle w:val="Q"/>
          <w:rFonts w:ascii="David" w:hAnsi="David" w:cs="David"/>
          <w:b/>
          <w:bCs/>
          <w:sz w:val="28"/>
          <w:szCs w:val="28"/>
          <w:rtl/>
        </w:rPr>
      </w:pPr>
      <w:r w:rsidRPr="0059460E">
        <w:rPr>
          <w:rStyle w:val="Q"/>
          <w:rFonts w:ascii="David" w:hAnsi="David" w:cs="David"/>
          <w:b/>
          <w:bCs/>
          <w:sz w:val="28"/>
          <w:szCs w:val="28"/>
          <w:rtl/>
        </w:rPr>
        <w:t>חקלאות:</w:t>
      </w:r>
      <w:r w:rsidRPr="0059460E">
        <w:rPr>
          <w:rStyle w:val="Q"/>
          <w:rFonts w:ascii="David" w:hAnsi="David" w:cs="David"/>
          <w:sz w:val="28"/>
          <w:szCs w:val="28"/>
          <w:rtl/>
        </w:rPr>
        <w:t xml:space="preserve"> אנו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מניחים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נותנת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לבעליה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הכנסה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קבועה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תקופה.</w:t>
      </w:r>
    </w:p>
    <w:p w:rsidR="009C2B09" w:rsidRPr="0059460E" w:rsidRDefault="009C2B09" w:rsidP="00685392">
      <w:pPr>
        <w:pStyle w:val="a1"/>
        <w:numPr>
          <w:ilvl w:val="0"/>
          <w:numId w:val="13"/>
        </w:numPr>
        <w:bidi/>
        <w:rPr>
          <w:rStyle w:val="Q"/>
          <w:rFonts w:ascii="David" w:hAnsi="David" w:cs="David"/>
          <w:b/>
          <w:bCs/>
          <w:sz w:val="28"/>
          <w:szCs w:val="28"/>
          <w:rtl/>
        </w:rPr>
      </w:pPr>
      <w:r w:rsidRPr="0059460E">
        <w:rPr>
          <w:rStyle w:val="Q"/>
          <w:rFonts w:ascii="David" w:hAnsi="David" w:cs="David"/>
          <w:b/>
          <w:bCs/>
          <w:sz w:val="28"/>
          <w:szCs w:val="28"/>
          <w:rtl/>
        </w:rPr>
        <w:t>השכרה</w:t>
      </w:r>
      <w:r w:rsidRPr="0059460E">
        <w:rPr>
          <w:rStyle w:val="Q"/>
          <w:rFonts w:ascii="David" w:hAnsi="David" w:cs="David"/>
          <w:sz w:val="28"/>
          <w:szCs w:val="28"/>
          <w:rtl/>
        </w:rPr>
        <w:t>: אנו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מניחים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נותנת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לבעליה, בנוסף</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להכנסה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מחקלאות, עוד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הכנסה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התלויה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במיקום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 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במרכז</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המפה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נותנות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הכנסה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גבוהה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יותר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מהכנסות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בצדדי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המפה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("פריפריה"). בסעיף</w:t>
      </w:r>
      <w:r w:rsidRPr="0059460E">
        <w:rPr>
          <w:rStyle w:val="Q"/>
          <w:rFonts w:ascii="David" w:eastAsia="David" w:hAnsi="David" w:cs="David"/>
          <w:sz w:val="28"/>
          <w:szCs w:val="28"/>
          <w:rtl/>
        </w:rPr>
        <w:t xml:space="preserve"> </w:t>
      </w:r>
      <w:r w:rsidRPr="0059460E">
        <w:rPr>
          <w:rStyle w:val="Q"/>
          <w:rFonts w:ascii="David" w:hAnsi="David" w:cs="David"/>
          <w:sz w:val="28"/>
          <w:szCs w:val="28"/>
          <w:rtl/>
        </w:rPr>
        <w:t>זה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ניתן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להכליל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פערי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השכר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בין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שכירים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במרכז</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לשכירים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בפריפריה.</w:t>
      </w:r>
    </w:p>
    <w:p w:rsidR="009C2B09" w:rsidRPr="0059460E" w:rsidRDefault="009C2B09" w:rsidP="00685392">
      <w:pPr>
        <w:pStyle w:val="a1"/>
        <w:numPr>
          <w:ilvl w:val="0"/>
          <w:numId w:val="13"/>
        </w:numPr>
        <w:bidi/>
        <w:rPr>
          <w:rStyle w:val="Q"/>
          <w:rFonts w:ascii="David" w:hAnsi="David" w:cs="David"/>
          <w:sz w:val="28"/>
          <w:szCs w:val="28"/>
          <w:rtl/>
        </w:rPr>
      </w:pPr>
      <w:r w:rsidRPr="0059460E">
        <w:rPr>
          <w:rStyle w:val="Q"/>
          <w:rFonts w:ascii="David" w:hAnsi="David" w:cs="David"/>
          <w:b/>
          <w:bCs/>
          <w:sz w:val="28"/>
          <w:szCs w:val="28"/>
          <w:rtl/>
        </w:rPr>
        <w:t>רווחה</w:t>
      </w:r>
      <w:r w:rsidRPr="0059460E">
        <w:rPr>
          <w:rStyle w:val="Q"/>
          <w:rFonts w:ascii="David" w:hAnsi="David" w:cs="David"/>
          <w:sz w:val="28"/>
          <w:szCs w:val="28"/>
          <w:rtl/>
        </w:rPr>
        <w:t>: הממשלה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עשויה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להחליט</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לתת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קצבה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קבועה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אזרח, על-מנת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לצמצם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פערים.</w:t>
      </w:r>
      <w:r w:rsidRPr="0059460E">
        <w:rPr>
          <w:rStyle w:val="Q"/>
          <w:rFonts w:ascii="David" w:hAnsi="David" w:cs="David"/>
          <w:sz w:val="28"/>
          <w:szCs w:val="28"/>
          <w:vertAlign w:val="superscript"/>
          <w:rtl/>
        </w:rPr>
        <w:footnoteReference w:id="30"/>
      </w:r>
    </w:p>
    <w:p w:rsidR="009C2B09" w:rsidRPr="0059460E" w:rsidRDefault="009C2B09" w:rsidP="009C2B09">
      <w:pPr>
        <w:pStyle w:val="a1"/>
        <w:bidi/>
        <w:rPr>
          <w:rStyle w:val="Q"/>
          <w:rFonts w:ascii="David" w:hAnsi="David" w:cs="David"/>
          <w:sz w:val="28"/>
          <w:szCs w:val="28"/>
          <w:rtl/>
        </w:rPr>
      </w:pPr>
      <w:r w:rsidRPr="0059460E">
        <w:rPr>
          <w:rStyle w:val="Q"/>
          <w:rFonts w:ascii="David" w:hAnsi="David" w:cs="David"/>
          <w:sz w:val="28"/>
          <w:szCs w:val="28"/>
          <w:rtl/>
        </w:rPr>
        <w:lastRenderedPageBreak/>
        <w:t>אנו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מניחים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ההסתברות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לקניית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עומדת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ביחס</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לכמות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הכסף</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הכוללת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האזרח: 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לאזרח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יש</w:t>
      </w:r>
      <w:r w:rsidRPr="0059460E">
        <w:rPr>
          <w:rStyle w:val="Q"/>
          <w:rFonts w:ascii="David" w:eastAsia="David" w:hAnsi="David" w:cs="David"/>
          <w:sz w:val="28"/>
          <w:szCs w:val="28"/>
          <w:rtl/>
        </w:rPr>
        <w:t xml:space="preserve"> </w:t>
      </w:r>
      <w:r w:rsidRPr="0059460E">
        <w:rPr>
          <w:rStyle w:val="Q"/>
          <w:rFonts w:ascii="David" w:hAnsi="David" w:cs="David"/>
          <w:sz w:val="28"/>
          <w:szCs w:val="28"/>
          <w:rtl/>
        </w:rPr>
        <w:t>פי</w:t>
      </w:r>
      <w:r w:rsidRPr="0059460E">
        <w:rPr>
          <w:rStyle w:val="Q"/>
          <w:rFonts w:ascii="David" w:eastAsia="David" w:hAnsi="David" w:cs="David"/>
          <w:sz w:val="28"/>
          <w:szCs w:val="28"/>
          <w:rtl/>
        </w:rPr>
        <w:t xml:space="preserve"> </w:t>
      </w:r>
      <w:r w:rsidRPr="0059460E">
        <w:rPr>
          <w:rStyle w:val="Q"/>
          <w:rFonts w:ascii="David" w:hAnsi="David" w:cs="David"/>
          <w:sz w:val="28"/>
          <w:szCs w:val="28"/>
        </w:rPr>
        <w:t>2</w:t>
      </w:r>
      <w:r w:rsidRPr="0059460E">
        <w:rPr>
          <w:rStyle w:val="Q"/>
          <w:rFonts w:ascii="David" w:hAnsi="David" w:cs="David"/>
          <w:sz w:val="28"/>
          <w:szCs w:val="28"/>
          <w:rtl/>
        </w:rPr>
        <w:t xml:space="preserve"> כסף</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מלאזרח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ב, אז</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ההסתברות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שאזרח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יקנה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כלשהי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העומדת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למכירה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תהיה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גדולה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פי</w:t>
      </w:r>
      <w:r w:rsidRPr="0059460E">
        <w:rPr>
          <w:rStyle w:val="Q"/>
          <w:rFonts w:ascii="David" w:eastAsia="David" w:hAnsi="David" w:cs="David"/>
          <w:sz w:val="28"/>
          <w:szCs w:val="28"/>
          <w:rtl/>
        </w:rPr>
        <w:t xml:space="preserve"> </w:t>
      </w:r>
      <w:r w:rsidRPr="0059460E">
        <w:rPr>
          <w:rStyle w:val="Q"/>
          <w:rFonts w:ascii="David" w:hAnsi="David" w:cs="David"/>
          <w:sz w:val="28"/>
          <w:szCs w:val="28"/>
        </w:rPr>
        <w:t>2</w:t>
      </w:r>
      <w:r w:rsidRPr="0059460E">
        <w:rPr>
          <w:rStyle w:val="Q"/>
          <w:rFonts w:ascii="David" w:hAnsi="David" w:cs="David"/>
          <w:sz w:val="28"/>
          <w:szCs w:val="28"/>
          <w:rtl/>
        </w:rPr>
        <w:t xml:space="preserve"> מההסתברות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שאזרח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יקנה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אותה.</w:t>
      </w:r>
    </w:p>
    <w:p w:rsidR="009C2B09" w:rsidRPr="0059460E" w:rsidRDefault="009C2B09" w:rsidP="009C2B09">
      <w:pPr>
        <w:pStyle w:val="a1"/>
        <w:bidi/>
        <w:rPr>
          <w:rFonts w:cs="Times New Roman"/>
          <w:sz w:val="28"/>
          <w:szCs w:val="28"/>
          <w:rtl/>
        </w:rPr>
      </w:pPr>
      <w:r w:rsidRPr="0059460E">
        <w:rPr>
          <w:rStyle w:val="Q"/>
          <w:rFonts w:ascii="David" w:hAnsi="David" w:cs="David"/>
          <w:sz w:val="28"/>
          <w:szCs w:val="28"/>
          <w:rtl/>
        </w:rPr>
        <w:t>במסגרת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זו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נבצע</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מחקר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מקיף</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ההשפעה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פרמטר, אלא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נביא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דוגמאות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לצירופי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פרמטרים, ונבדוק, לגבי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אחד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מהם, עד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כמה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משפיע</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היובל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חסרי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 הטבלה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הבאה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מתארת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מספר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חסרי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הנחלה, מתוך</w:t>
      </w:r>
      <w:r w:rsidRPr="0059460E">
        <w:rPr>
          <w:rStyle w:val="Q"/>
          <w:rFonts w:ascii="David" w:eastAsia="David" w:hAnsi="David" w:cs="David"/>
          <w:sz w:val="28"/>
          <w:szCs w:val="28"/>
          <w:rtl/>
        </w:rPr>
        <w:t xml:space="preserve"> </w:t>
      </w:r>
      <w:r w:rsidRPr="0059460E">
        <w:rPr>
          <w:rStyle w:val="Q"/>
          <w:rFonts w:ascii="David" w:hAnsi="David" w:cs="David"/>
          <w:sz w:val="28"/>
          <w:szCs w:val="28"/>
        </w:rPr>
        <w:t>1000</w:t>
      </w:r>
      <w:r w:rsidRPr="0059460E">
        <w:rPr>
          <w:rStyle w:val="Q"/>
          <w:rFonts w:ascii="David" w:hAnsi="David" w:cs="David"/>
          <w:sz w:val="28"/>
          <w:szCs w:val="28"/>
          <w:rtl/>
        </w:rPr>
        <w:t xml:space="preserve"> אזרחים,  לאחר</w:t>
      </w:r>
      <w:r w:rsidRPr="0059460E">
        <w:rPr>
          <w:rStyle w:val="Q"/>
          <w:rFonts w:ascii="David" w:eastAsia="David" w:hAnsi="David" w:cs="David"/>
          <w:sz w:val="28"/>
          <w:szCs w:val="28"/>
          <w:rtl/>
        </w:rPr>
        <w:t xml:space="preserve"> </w:t>
      </w:r>
      <w:r w:rsidRPr="0059460E">
        <w:rPr>
          <w:rStyle w:val="Q"/>
          <w:rFonts w:ascii="David" w:hAnsi="David" w:cs="David"/>
          <w:sz w:val="28"/>
          <w:szCs w:val="28"/>
        </w:rPr>
        <w:t>6</w:t>
      </w:r>
      <w:r w:rsidRPr="0059460E">
        <w:rPr>
          <w:rStyle w:val="Q"/>
          <w:rFonts w:ascii="David" w:hAnsi="David" w:cs="David"/>
          <w:sz w:val="28"/>
          <w:szCs w:val="28"/>
          <w:rtl/>
        </w:rPr>
        <w:t xml:space="preserve"> יובלים, עבור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צירופים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שונים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פרמטרים:</w:t>
      </w:r>
      <w:r w:rsidRPr="0059460E">
        <w:rPr>
          <w:rStyle w:val="Q"/>
          <w:rFonts w:ascii="David" w:hAnsi="David" w:cs="David"/>
          <w:sz w:val="28"/>
          <w:szCs w:val="28"/>
          <w:vertAlign w:val="superscript"/>
          <w:rtl/>
        </w:rPr>
        <w:footnoteReference w:id="31"/>
      </w:r>
    </w:p>
    <w:tbl>
      <w:tblPr>
        <w:bidiVisual/>
        <w:tblW w:w="0" w:type="auto"/>
        <w:tblInd w:w="56" w:type="dxa"/>
        <w:tblLayout w:type="fixed"/>
        <w:tblCellMar>
          <w:top w:w="55" w:type="dxa"/>
          <w:left w:w="55" w:type="dxa"/>
          <w:bottom w:w="55" w:type="dxa"/>
          <w:right w:w="55" w:type="dxa"/>
        </w:tblCellMar>
        <w:tblLook w:val="0000" w:firstRow="0" w:lastRow="0" w:firstColumn="0" w:lastColumn="0" w:noHBand="0" w:noVBand="0"/>
      </w:tblPr>
      <w:tblGrid>
        <w:gridCol w:w="602"/>
        <w:gridCol w:w="549"/>
        <w:gridCol w:w="549"/>
        <w:gridCol w:w="566"/>
        <w:gridCol w:w="546"/>
        <w:gridCol w:w="671"/>
        <w:gridCol w:w="617"/>
        <w:gridCol w:w="525"/>
        <w:gridCol w:w="912"/>
        <w:gridCol w:w="880"/>
        <w:gridCol w:w="3228"/>
      </w:tblGrid>
      <w:tr w:rsidR="009C2B09" w:rsidRPr="00A90D62" w:rsidTr="00685392">
        <w:trPr>
          <w:trHeight w:val="332"/>
        </w:trPr>
        <w:tc>
          <w:tcPr>
            <w:tcW w:w="602" w:type="dxa"/>
            <w:vMerge w:val="restart"/>
            <w:tcBorders>
              <w:top w:val="single" w:sz="1" w:space="0" w:color="000000"/>
              <w:left w:val="single" w:sz="1" w:space="0" w:color="000000"/>
              <w:bottom w:val="single" w:sz="1" w:space="0" w:color="000000"/>
            </w:tcBorders>
            <w:shd w:val="clear" w:color="auto" w:fill="auto"/>
            <w:vAlign w:val="center"/>
          </w:tcPr>
          <w:p w:rsidR="009C2B09" w:rsidRPr="0059460E" w:rsidRDefault="009C2B09" w:rsidP="00685392">
            <w:pPr>
              <w:pStyle w:val="afd"/>
              <w:bidi/>
              <w:snapToGrid w:val="0"/>
              <w:jc w:val="center"/>
              <w:rPr>
                <w:b/>
                <w:bCs/>
                <w:sz w:val="28"/>
                <w:szCs w:val="28"/>
                <w:rtl/>
              </w:rPr>
            </w:pPr>
            <w:r w:rsidRPr="0059460E">
              <w:rPr>
                <w:rFonts w:cs="Times New Roman"/>
                <w:b/>
                <w:bCs/>
                <w:sz w:val="28"/>
                <w:szCs w:val="28"/>
                <w:rtl/>
              </w:rPr>
              <w:t>מספר</w:t>
            </w:r>
          </w:p>
          <w:p w:rsidR="009C2B09" w:rsidRPr="0059460E" w:rsidRDefault="009C2B09" w:rsidP="00685392">
            <w:pPr>
              <w:pStyle w:val="afd"/>
              <w:bidi/>
              <w:jc w:val="center"/>
              <w:rPr>
                <w:b/>
                <w:bCs/>
                <w:sz w:val="28"/>
                <w:szCs w:val="28"/>
                <w:rtl/>
              </w:rPr>
            </w:pPr>
            <w:r w:rsidRPr="0059460E">
              <w:rPr>
                <w:rFonts w:cs="Times New Roman"/>
                <w:b/>
                <w:bCs/>
                <w:sz w:val="28"/>
                <w:szCs w:val="28"/>
                <w:rtl/>
              </w:rPr>
              <w:t>נחלות</w:t>
            </w:r>
          </w:p>
        </w:tc>
        <w:tc>
          <w:tcPr>
            <w:tcW w:w="549" w:type="dxa"/>
            <w:vMerge w:val="restart"/>
            <w:tcBorders>
              <w:top w:val="single" w:sz="1" w:space="0" w:color="000000"/>
              <w:bottom w:val="single" w:sz="1" w:space="0" w:color="000000"/>
            </w:tcBorders>
            <w:shd w:val="clear" w:color="auto" w:fill="auto"/>
            <w:vAlign w:val="center"/>
          </w:tcPr>
          <w:p w:rsidR="009C2B09" w:rsidRPr="0059460E" w:rsidRDefault="009C2B09" w:rsidP="00685392">
            <w:pPr>
              <w:pStyle w:val="afd"/>
              <w:bidi/>
              <w:snapToGrid w:val="0"/>
              <w:jc w:val="center"/>
              <w:rPr>
                <w:b/>
                <w:bCs/>
                <w:sz w:val="28"/>
                <w:szCs w:val="28"/>
                <w:rtl/>
              </w:rPr>
            </w:pPr>
            <w:r w:rsidRPr="0059460E">
              <w:rPr>
                <w:rFonts w:cs="Times New Roman"/>
                <w:b/>
                <w:bCs/>
                <w:sz w:val="28"/>
                <w:szCs w:val="28"/>
                <w:rtl/>
              </w:rPr>
              <w:t>הסתב'</w:t>
            </w:r>
          </w:p>
          <w:p w:rsidR="009C2B09" w:rsidRPr="0059460E" w:rsidRDefault="009C2B09" w:rsidP="00685392">
            <w:pPr>
              <w:pStyle w:val="afd"/>
              <w:bidi/>
              <w:jc w:val="center"/>
              <w:rPr>
                <w:b/>
                <w:bCs/>
                <w:sz w:val="28"/>
                <w:szCs w:val="28"/>
                <w:rtl/>
              </w:rPr>
            </w:pPr>
            <w:r w:rsidRPr="0059460E">
              <w:rPr>
                <w:rFonts w:cs="Times New Roman"/>
                <w:b/>
                <w:bCs/>
                <w:sz w:val="28"/>
                <w:szCs w:val="28"/>
                <w:rtl/>
              </w:rPr>
              <w:t>מכירה</w:t>
            </w:r>
            <w:r w:rsidRPr="0059460E">
              <w:rPr>
                <w:rFonts w:eastAsia="David CLM" w:cs="Times New Roman"/>
                <w:b/>
                <w:bCs/>
                <w:sz w:val="28"/>
                <w:szCs w:val="28"/>
                <w:rtl/>
              </w:rPr>
              <w:t xml:space="preserve"> </w:t>
            </w:r>
            <w:r w:rsidRPr="0059460E">
              <w:rPr>
                <w:rFonts w:cs="Times New Roman"/>
                <w:b/>
                <w:bCs/>
                <w:sz w:val="28"/>
                <w:szCs w:val="28"/>
                <w:rtl/>
              </w:rPr>
              <w:t>ביובל</w:t>
            </w:r>
          </w:p>
        </w:tc>
        <w:tc>
          <w:tcPr>
            <w:tcW w:w="1661" w:type="dxa"/>
            <w:gridSpan w:val="3"/>
            <w:tcBorders>
              <w:top w:val="single" w:sz="1" w:space="0" w:color="000000"/>
              <w:left w:val="single" w:sz="1" w:space="0" w:color="000000"/>
            </w:tcBorders>
            <w:shd w:val="clear" w:color="auto" w:fill="auto"/>
            <w:vAlign w:val="center"/>
          </w:tcPr>
          <w:p w:rsidR="009C2B09" w:rsidRPr="0059460E" w:rsidRDefault="009C2B09" w:rsidP="00685392">
            <w:pPr>
              <w:pStyle w:val="afd"/>
              <w:bidi/>
              <w:snapToGrid w:val="0"/>
              <w:jc w:val="center"/>
              <w:rPr>
                <w:b/>
                <w:bCs/>
                <w:sz w:val="28"/>
                <w:szCs w:val="28"/>
                <w:rtl/>
              </w:rPr>
            </w:pPr>
            <w:r w:rsidRPr="0059460E">
              <w:rPr>
                <w:rFonts w:cs="Times New Roman"/>
                <w:b/>
                <w:bCs/>
                <w:sz w:val="28"/>
                <w:szCs w:val="28"/>
                <w:rtl/>
              </w:rPr>
              <w:t>שכר:</w:t>
            </w:r>
            <w:r w:rsidRPr="0059460E">
              <w:rPr>
                <w:rStyle w:val="FootnoteCharacters"/>
                <w:b/>
                <w:bCs/>
                <w:sz w:val="28"/>
                <w:szCs w:val="28"/>
                <w:rtl/>
              </w:rPr>
              <w:footnoteReference w:id="32"/>
            </w:r>
          </w:p>
        </w:tc>
        <w:tc>
          <w:tcPr>
            <w:tcW w:w="1813" w:type="dxa"/>
            <w:gridSpan w:val="3"/>
            <w:tcBorders>
              <w:top w:val="single" w:sz="1" w:space="0" w:color="000000"/>
              <w:left w:val="single" w:sz="1" w:space="0" w:color="000000"/>
            </w:tcBorders>
            <w:shd w:val="clear" w:color="auto" w:fill="auto"/>
            <w:vAlign w:val="center"/>
          </w:tcPr>
          <w:p w:rsidR="009C2B09" w:rsidRPr="0059460E" w:rsidRDefault="009C2B09" w:rsidP="00685392">
            <w:pPr>
              <w:pStyle w:val="afd"/>
              <w:bidi/>
              <w:snapToGrid w:val="0"/>
              <w:jc w:val="center"/>
              <w:rPr>
                <w:b/>
                <w:bCs/>
                <w:sz w:val="28"/>
                <w:szCs w:val="28"/>
                <w:rtl/>
              </w:rPr>
            </w:pPr>
            <w:r w:rsidRPr="0059460E">
              <w:rPr>
                <w:rFonts w:cs="Times New Roman"/>
                <w:b/>
                <w:bCs/>
                <w:sz w:val="28"/>
                <w:szCs w:val="28"/>
                <w:rtl/>
              </w:rPr>
              <w:t>הכנסה:</w:t>
            </w:r>
            <w:r w:rsidRPr="0059460E">
              <w:rPr>
                <w:rStyle w:val="Q"/>
                <w:rFonts w:ascii="David" w:hAnsi="David" w:cs="David"/>
                <w:b/>
                <w:bCs/>
                <w:sz w:val="28"/>
                <w:szCs w:val="28"/>
                <w:vertAlign w:val="superscript"/>
                <w:rtl/>
              </w:rPr>
              <w:footnoteReference w:id="33"/>
            </w:r>
          </w:p>
        </w:tc>
        <w:tc>
          <w:tcPr>
            <w:tcW w:w="1792" w:type="dxa"/>
            <w:gridSpan w:val="2"/>
            <w:tcBorders>
              <w:top w:val="single" w:sz="1" w:space="0" w:color="000000"/>
              <w:left w:val="single" w:sz="1" w:space="0" w:color="000000"/>
            </w:tcBorders>
            <w:shd w:val="clear" w:color="auto" w:fill="auto"/>
            <w:vAlign w:val="center"/>
          </w:tcPr>
          <w:p w:rsidR="009C2B09" w:rsidRPr="0059460E" w:rsidRDefault="009C2B09" w:rsidP="00685392">
            <w:pPr>
              <w:pStyle w:val="afd"/>
              <w:bidi/>
              <w:snapToGrid w:val="0"/>
              <w:jc w:val="center"/>
              <w:rPr>
                <w:b/>
                <w:bCs/>
                <w:sz w:val="28"/>
                <w:szCs w:val="28"/>
                <w:rtl/>
              </w:rPr>
            </w:pPr>
            <w:r w:rsidRPr="0059460E">
              <w:rPr>
                <w:rFonts w:cs="Times New Roman"/>
                <w:b/>
                <w:bCs/>
                <w:sz w:val="28"/>
                <w:szCs w:val="28"/>
                <w:rtl/>
              </w:rPr>
              <w:t>חסרי</w:t>
            </w:r>
            <w:r w:rsidRPr="0059460E">
              <w:rPr>
                <w:rFonts w:eastAsia="David CLM" w:cs="Times New Roman"/>
                <w:b/>
                <w:bCs/>
                <w:sz w:val="28"/>
                <w:szCs w:val="28"/>
                <w:rtl/>
              </w:rPr>
              <w:t xml:space="preserve"> </w:t>
            </w:r>
            <w:r w:rsidRPr="0059460E">
              <w:rPr>
                <w:rFonts w:cs="Times New Roman"/>
                <w:b/>
                <w:bCs/>
                <w:sz w:val="28"/>
                <w:szCs w:val="28"/>
                <w:rtl/>
              </w:rPr>
              <w:t>נחלה</w:t>
            </w:r>
            <w:r w:rsidRPr="0059460E">
              <w:rPr>
                <w:rFonts w:eastAsia="David CLM" w:cs="Times New Roman"/>
                <w:b/>
                <w:bCs/>
                <w:sz w:val="28"/>
                <w:szCs w:val="28"/>
                <w:rtl/>
              </w:rPr>
              <w:t xml:space="preserve"> </w:t>
            </w:r>
            <w:r w:rsidRPr="0059460E">
              <w:rPr>
                <w:rFonts w:cs="Times New Roman"/>
                <w:b/>
                <w:bCs/>
                <w:sz w:val="28"/>
                <w:szCs w:val="28"/>
                <w:rtl/>
              </w:rPr>
              <w:t>(סטית</w:t>
            </w:r>
            <w:r w:rsidRPr="0059460E">
              <w:rPr>
                <w:rFonts w:eastAsia="David CLM" w:cs="Times New Roman"/>
                <w:b/>
                <w:bCs/>
                <w:sz w:val="28"/>
                <w:szCs w:val="28"/>
                <w:rtl/>
              </w:rPr>
              <w:t xml:space="preserve"> </w:t>
            </w:r>
            <w:r w:rsidRPr="0059460E">
              <w:rPr>
                <w:rFonts w:cs="Times New Roman"/>
                <w:b/>
                <w:bCs/>
                <w:sz w:val="28"/>
                <w:szCs w:val="28"/>
                <w:rtl/>
              </w:rPr>
              <w:t>תקן)</w:t>
            </w:r>
          </w:p>
        </w:tc>
        <w:tc>
          <w:tcPr>
            <w:tcW w:w="3228" w:type="dxa"/>
            <w:tcBorders>
              <w:top w:val="single" w:sz="1" w:space="0" w:color="000000"/>
              <w:left w:val="single" w:sz="1" w:space="0" w:color="000000"/>
              <w:right w:val="single" w:sz="1" w:space="0" w:color="000000"/>
            </w:tcBorders>
            <w:shd w:val="clear" w:color="auto" w:fill="auto"/>
            <w:vAlign w:val="center"/>
          </w:tcPr>
          <w:p w:rsidR="009C2B09" w:rsidRPr="0059460E" w:rsidRDefault="009C2B09" w:rsidP="00685392">
            <w:pPr>
              <w:pStyle w:val="afd"/>
              <w:bidi/>
              <w:snapToGrid w:val="0"/>
              <w:jc w:val="center"/>
              <w:rPr>
                <w:b/>
                <w:bCs/>
                <w:sz w:val="28"/>
                <w:szCs w:val="28"/>
                <w:rtl/>
              </w:rPr>
            </w:pPr>
          </w:p>
        </w:tc>
      </w:tr>
      <w:tr w:rsidR="009C2B09" w:rsidRPr="00A90D62" w:rsidTr="00685392">
        <w:trPr>
          <w:trHeight w:val="332"/>
        </w:trPr>
        <w:tc>
          <w:tcPr>
            <w:tcW w:w="602" w:type="dxa"/>
            <w:vMerge w:val="restart"/>
            <w:tcBorders>
              <w:top w:val="single" w:sz="1" w:space="0" w:color="000000"/>
              <w:left w:val="single" w:sz="1" w:space="0" w:color="000000"/>
              <w:bottom w:val="single" w:sz="1" w:space="0" w:color="000000"/>
            </w:tcBorders>
            <w:shd w:val="clear" w:color="auto" w:fill="auto"/>
            <w:vAlign w:val="center"/>
          </w:tcPr>
          <w:p w:rsidR="009C2B09" w:rsidRPr="0059460E" w:rsidRDefault="009C2B09" w:rsidP="00685392">
            <w:pPr>
              <w:pStyle w:val="afd"/>
              <w:bidi/>
              <w:snapToGrid w:val="0"/>
              <w:jc w:val="center"/>
              <w:rPr>
                <w:b/>
                <w:bCs/>
                <w:sz w:val="28"/>
                <w:szCs w:val="28"/>
                <w:rtl/>
              </w:rPr>
            </w:pPr>
          </w:p>
        </w:tc>
        <w:tc>
          <w:tcPr>
            <w:tcW w:w="549" w:type="dxa"/>
            <w:vMerge w:val="restart"/>
            <w:tcBorders>
              <w:top w:val="single" w:sz="1" w:space="0" w:color="000000"/>
              <w:bottom w:val="single" w:sz="1" w:space="0" w:color="000000"/>
            </w:tcBorders>
            <w:shd w:val="clear" w:color="auto" w:fill="auto"/>
            <w:vAlign w:val="center"/>
          </w:tcPr>
          <w:p w:rsidR="009C2B09" w:rsidRPr="0059460E" w:rsidRDefault="009C2B09" w:rsidP="00685392">
            <w:pPr>
              <w:pStyle w:val="afd"/>
              <w:bidi/>
              <w:snapToGrid w:val="0"/>
              <w:jc w:val="center"/>
              <w:rPr>
                <w:b/>
                <w:bCs/>
                <w:sz w:val="28"/>
                <w:szCs w:val="28"/>
                <w:rtl/>
              </w:rPr>
            </w:pPr>
          </w:p>
        </w:tc>
        <w:tc>
          <w:tcPr>
            <w:tcW w:w="549" w:type="dxa"/>
            <w:tcBorders>
              <w:left w:val="single" w:sz="1" w:space="0" w:color="000000"/>
              <w:bottom w:val="single" w:sz="1" w:space="0" w:color="000000"/>
            </w:tcBorders>
            <w:shd w:val="clear" w:color="auto" w:fill="auto"/>
            <w:vAlign w:val="center"/>
          </w:tcPr>
          <w:p w:rsidR="009C2B09" w:rsidRPr="0059460E" w:rsidRDefault="009C2B09" w:rsidP="00685392">
            <w:pPr>
              <w:pStyle w:val="afd"/>
              <w:bidi/>
              <w:snapToGrid w:val="0"/>
              <w:jc w:val="center"/>
              <w:rPr>
                <w:b/>
                <w:bCs/>
                <w:sz w:val="28"/>
                <w:szCs w:val="28"/>
                <w:rtl/>
              </w:rPr>
            </w:pPr>
            <w:r w:rsidRPr="0059460E">
              <w:rPr>
                <w:rFonts w:cs="Times New Roman"/>
                <w:b/>
                <w:bCs/>
                <w:sz w:val="28"/>
                <w:szCs w:val="28"/>
                <w:rtl/>
              </w:rPr>
              <w:t>ממוצע</w:t>
            </w:r>
          </w:p>
        </w:tc>
        <w:tc>
          <w:tcPr>
            <w:tcW w:w="566" w:type="dxa"/>
            <w:tcBorders>
              <w:bottom w:val="single" w:sz="1" w:space="0" w:color="000000"/>
            </w:tcBorders>
            <w:shd w:val="clear" w:color="auto" w:fill="auto"/>
            <w:vAlign w:val="center"/>
          </w:tcPr>
          <w:p w:rsidR="009C2B09" w:rsidRPr="0059460E" w:rsidRDefault="009C2B09" w:rsidP="00685392">
            <w:pPr>
              <w:pStyle w:val="afd"/>
              <w:bidi/>
              <w:snapToGrid w:val="0"/>
              <w:jc w:val="center"/>
              <w:rPr>
                <w:b/>
                <w:bCs/>
                <w:sz w:val="28"/>
                <w:szCs w:val="28"/>
                <w:rtl/>
              </w:rPr>
            </w:pPr>
            <w:r w:rsidRPr="0059460E">
              <w:rPr>
                <w:rFonts w:cs="Times New Roman"/>
                <w:b/>
                <w:bCs/>
                <w:sz w:val="28"/>
                <w:szCs w:val="28"/>
                <w:rtl/>
              </w:rPr>
              <w:t>שוויון</w:t>
            </w:r>
          </w:p>
        </w:tc>
        <w:tc>
          <w:tcPr>
            <w:tcW w:w="546" w:type="dxa"/>
            <w:tcBorders>
              <w:bottom w:val="single" w:sz="1" w:space="0" w:color="000000"/>
            </w:tcBorders>
            <w:shd w:val="clear" w:color="auto" w:fill="auto"/>
            <w:vAlign w:val="center"/>
          </w:tcPr>
          <w:p w:rsidR="009C2B09" w:rsidRPr="0059460E" w:rsidRDefault="009C2B09" w:rsidP="00685392">
            <w:pPr>
              <w:pStyle w:val="afd"/>
              <w:bidi/>
              <w:snapToGrid w:val="0"/>
              <w:jc w:val="center"/>
              <w:rPr>
                <w:b/>
                <w:bCs/>
                <w:sz w:val="28"/>
                <w:szCs w:val="28"/>
                <w:rtl/>
              </w:rPr>
            </w:pPr>
            <w:r w:rsidRPr="0059460E">
              <w:rPr>
                <w:rFonts w:cs="Times New Roman"/>
                <w:b/>
                <w:bCs/>
                <w:sz w:val="28"/>
                <w:szCs w:val="28"/>
                <w:rtl/>
              </w:rPr>
              <w:t>ניידות</w:t>
            </w:r>
          </w:p>
        </w:tc>
        <w:tc>
          <w:tcPr>
            <w:tcW w:w="671" w:type="dxa"/>
            <w:tcBorders>
              <w:left w:val="single" w:sz="1" w:space="0" w:color="000000"/>
              <w:bottom w:val="single" w:sz="1" w:space="0" w:color="000000"/>
            </w:tcBorders>
            <w:shd w:val="clear" w:color="auto" w:fill="auto"/>
            <w:vAlign w:val="center"/>
          </w:tcPr>
          <w:p w:rsidR="009C2B09" w:rsidRPr="0059460E" w:rsidRDefault="009C2B09" w:rsidP="00685392">
            <w:pPr>
              <w:pStyle w:val="afd"/>
              <w:bidi/>
              <w:snapToGrid w:val="0"/>
              <w:jc w:val="center"/>
              <w:rPr>
                <w:b/>
                <w:bCs/>
                <w:sz w:val="28"/>
                <w:szCs w:val="28"/>
                <w:rtl/>
              </w:rPr>
            </w:pPr>
            <w:r w:rsidRPr="0059460E">
              <w:rPr>
                <w:rFonts w:cs="Times New Roman"/>
                <w:b/>
                <w:bCs/>
                <w:sz w:val="28"/>
                <w:szCs w:val="28"/>
                <w:rtl/>
              </w:rPr>
              <w:t>חקלאות</w:t>
            </w:r>
          </w:p>
        </w:tc>
        <w:tc>
          <w:tcPr>
            <w:tcW w:w="617" w:type="dxa"/>
            <w:tcBorders>
              <w:bottom w:val="single" w:sz="1" w:space="0" w:color="000000"/>
            </w:tcBorders>
            <w:shd w:val="clear" w:color="auto" w:fill="auto"/>
            <w:vAlign w:val="center"/>
          </w:tcPr>
          <w:p w:rsidR="009C2B09" w:rsidRPr="0059460E" w:rsidRDefault="009C2B09" w:rsidP="00685392">
            <w:pPr>
              <w:pStyle w:val="afd"/>
              <w:bidi/>
              <w:snapToGrid w:val="0"/>
              <w:jc w:val="center"/>
              <w:rPr>
                <w:b/>
                <w:bCs/>
                <w:sz w:val="28"/>
                <w:szCs w:val="28"/>
                <w:rtl/>
              </w:rPr>
            </w:pPr>
            <w:r w:rsidRPr="0059460E">
              <w:rPr>
                <w:rFonts w:cs="Times New Roman"/>
                <w:b/>
                <w:bCs/>
                <w:sz w:val="28"/>
                <w:szCs w:val="28"/>
                <w:rtl/>
              </w:rPr>
              <w:t>השכרה</w:t>
            </w:r>
          </w:p>
        </w:tc>
        <w:tc>
          <w:tcPr>
            <w:tcW w:w="525" w:type="dxa"/>
            <w:tcBorders>
              <w:bottom w:val="single" w:sz="1" w:space="0" w:color="000000"/>
            </w:tcBorders>
            <w:shd w:val="clear" w:color="auto" w:fill="auto"/>
            <w:vAlign w:val="center"/>
          </w:tcPr>
          <w:p w:rsidR="009C2B09" w:rsidRPr="0059460E" w:rsidRDefault="009C2B09" w:rsidP="00685392">
            <w:pPr>
              <w:pStyle w:val="afd"/>
              <w:bidi/>
              <w:snapToGrid w:val="0"/>
              <w:jc w:val="center"/>
              <w:rPr>
                <w:b/>
                <w:bCs/>
                <w:sz w:val="28"/>
                <w:szCs w:val="28"/>
                <w:rtl/>
              </w:rPr>
            </w:pPr>
            <w:r w:rsidRPr="0059460E">
              <w:rPr>
                <w:rFonts w:cs="Times New Roman"/>
                <w:b/>
                <w:bCs/>
                <w:sz w:val="28"/>
                <w:szCs w:val="28"/>
                <w:rtl/>
              </w:rPr>
              <w:t>רווחה</w:t>
            </w:r>
          </w:p>
        </w:tc>
        <w:tc>
          <w:tcPr>
            <w:tcW w:w="912" w:type="dxa"/>
            <w:tcBorders>
              <w:left w:val="single" w:sz="1" w:space="0" w:color="000000"/>
              <w:bottom w:val="single" w:sz="1" w:space="0" w:color="000000"/>
            </w:tcBorders>
            <w:shd w:val="clear" w:color="auto" w:fill="auto"/>
            <w:vAlign w:val="center"/>
          </w:tcPr>
          <w:p w:rsidR="009C2B09" w:rsidRPr="0059460E" w:rsidRDefault="009C2B09" w:rsidP="00685392">
            <w:pPr>
              <w:pStyle w:val="afd"/>
              <w:bidi/>
              <w:snapToGrid w:val="0"/>
              <w:jc w:val="center"/>
              <w:rPr>
                <w:b/>
                <w:bCs/>
                <w:sz w:val="28"/>
                <w:szCs w:val="28"/>
                <w:rtl/>
              </w:rPr>
            </w:pPr>
            <w:r w:rsidRPr="0059460E">
              <w:rPr>
                <w:rFonts w:cs="Times New Roman"/>
                <w:b/>
                <w:bCs/>
                <w:sz w:val="28"/>
                <w:szCs w:val="28"/>
                <w:rtl/>
              </w:rPr>
              <w:t>ללא</w:t>
            </w:r>
            <w:r w:rsidRPr="0059460E">
              <w:rPr>
                <w:rFonts w:eastAsia="David CLM" w:cs="Times New Roman"/>
                <w:b/>
                <w:bCs/>
                <w:sz w:val="28"/>
                <w:szCs w:val="28"/>
                <w:rtl/>
              </w:rPr>
              <w:t xml:space="preserve"> </w:t>
            </w:r>
            <w:r w:rsidRPr="0059460E">
              <w:rPr>
                <w:rFonts w:cs="Times New Roman"/>
                <w:b/>
                <w:bCs/>
                <w:sz w:val="28"/>
                <w:szCs w:val="28"/>
                <w:rtl/>
              </w:rPr>
              <w:t>יובל</w:t>
            </w:r>
          </w:p>
        </w:tc>
        <w:tc>
          <w:tcPr>
            <w:tcW w:w="880" w:type="dxa"/>
            <w:tcBorders>
              <w:bottom w:val="single" w:sz="1" w:space="0" w:color="000000"/>
            </w:tcBorders>
            <w:shd w:val="clear" w:color="auto" w:fill="auto"/>
            <w:vAlign w:val="center"/>
          </w:tcPr>
          <w:p w:rsidR="009C2B09" w:rsidRPr="0059460E" w:rsidRDefault="009C2B09" w:rsidP="00685392">
            <w:pPr>
              <w:pStyle w:val="afd"/>
              <w:bidi/>
              <w:snapToGrid w:val="0"/>
              <w:jc w:val="center"/>
              <w:rPr>
                <w:b/>
                <w:bCs/>
                <w:sz w:val="28"/>
                <w:szCs w:val="28"/>
                <w:rtl/>
              </w:rPr>
            </w:pPr>
            <w:r w:rsidRPr="0059460E">
              <w:rPr>
                <w:rFonts w:cs="Times New Roman"/>
                <w:b/>
                <w:bCs/>
                <w:sz w:val="28"/>
                <w:szCs w:val="28"/>
                <w:rtl/>
              </w:rPr>
              <w:t>עם</w:t>
            </w:r>
            <w:r w:rsidRPr="0059460E">
              <w:rPr>
                <w:rFonts w:eastAsia="David CLM" w:cs="Times New Roman"/>
                <w:b/>
                <w:bCs/>
                <w:sz w:val="28"/>
                <w:szCs w:val="28"/>
                <w:rtl/>
              </w:rPr>
              <w:t xml:space="preserve"> </w:t>
            </w:r>
            <w:r w:rsidRPr="0059460E">
              <w:rPr>
                <w:rFonts w:cs="Times New Roman"/>
                <w:b/>
                <w:bCs/>
                <w:sz w:val="28"/>
                <w:szCs w:val="28"/>
                <w:rtl/>
              </w:rPr>
              <w:t>יובל</w:t>
            </w:r>
          </w:p>
        </w:tc>
        <w:tc>
          <w:tcPr>
            <w:tcW w:w="3228" w:type="dxa"/>
            <w:tcBorders>
              <w:left w:val="single" w:sz="1" w:space="0" w:color="000000"/>
              <w:bottom w:val="single" w:sz="1" w:space="0" w:color="000000"/>
              <w:right w:val="single" w:sz="1" w:space="0" w:color="000000"/>
            </w:tcBorders>
            <w:shd w:val="clear" w:color="auto" w:fill="auto"/>
            <w:vAlign w:val="center"/>
          </w:tcPr>
          <w:p w:rsidR="009C2B09" w:rsidRPr="0059460E" w:rsidRDefault="009C2B09" w:rsidP="00685392">
            <w:pPr>
              <w:pStyle w:val="afd"/>
              <w:bidi/>
              <w:snapToGrid w:val="0"/>
              <w:jc w:val="center"/>
              <w:rPr>
                <w:rFonts w:ascii="Arial" w:hAnsi="Arial" w:cs="Arial"/>
                <w:sz w:val="28"/>
                <w:szCs w:val="28"/>
              </w:rPr>
            </w:pPr>
            <w:r w:rsidRPr="0059460E">
              <w:rPr>
                <w:rFonts w:cs="Times New Roman"/>
                <w:b/>
                <w:bCs/>
                <w:sz w:val="28"/>
                <w:szCs w:val="28"/>
                <w:rtl/>
              </w:rPr>
              <w:t>הערה</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1000</w:t>
            </w:r>
          </w:p>
        </w:tc>
        <w:tc>
          <w:tcPr>
            <w:tcW w:w="549"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w:t>
            </w:r>
          </w:p>
        </w:tc>
        <w:tc>
          <w:tcPr>
            <w:tcW w:w="549"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w:t>
            </w:r>
          </w:p>
        </w:tc>
        <w:tc>
          <w:tcPr>
            <w:tcW w:w="56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w:t>
            </w:r>
          </w:p>
        </w:tc>
        <w:tc>
          <w:tcPr>
            <w:tcW w:w="54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671"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617"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525"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91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366</w:t>
            </w:r>
            <w:r w:rsidRPr="0059460E">
              <w:rPr>
                <w:rFonts w:ascii="Arial" w:hAnsi="Arial" w:cs="Arial"/>
                <w:sz w:val="28"/>
                <w:szCs w:val="28"/>
                <w:rtl/>
              </w:rPr>
              <w:t xml:space="preserve"> (</w:t>
            </w:r>
            <w:r w:rsidRPr="0059460E">
              <w:rPr>
                <w:rFonts w:ascii="Arial" w:hAnsi="Arial" w:cs="Arial"/>
                <w:sz w:val="28"/>
                <w:szCs w:val="28"/>
              </w:rPr>
              <w:t>13</w:t>
            </w:r>
            <w:r w:rsidRPr="0059460E">
              <w:rPr>
                <w:rFonts w:ascii="Arial" w:hAnsi="Arial" w:cs="Arial"/>
                <w:sz w:val="28"/>
                <w:szCs w:val="28"/>
                <w:rtl/>
              </w:rPr>
              <w:t>)</w:t>
            </w:r>
          </w:p>
        </w:tc>
        <w:tc>
          <w:tcPr>
            <w:tcW w:w="880" w:type="dxa"/>
            <w:shd w:val="clear" w:color="auto" w:fill="auto"/>
            <w:vAlign w:val="center"/>
          </w:tcPr>
          <w:p w:rsidR="009C2B09" w:rsidRPr="0059460E" w:rsidRDefault="009C2B09" w:rsidP="00685392">
            <w:pPr>
              <w:pStyle w:val="afd"/>
              <w:bidi/>
              <w:snapToGrid w:val="0"/>
              <w:rPr>
                <w:sz w:val="28"/>
                <w:szCs w:val="28"/>
                <w:rtl/>
              </w:rPr>
            </w:pPr>
            <w:r w:rsidRPr="0059460E">
              <w:rPr>
                <w:rFonts w:ascii="Arial" w:hAnsi="Arial" w:cs="Arial"/>
                <w:sz w:val="28"/>
                <w:szCs w:val="28"/>
              </w:rPr>
              <w:t>38</w:t>
            </w:r>
            <w:r w:rsidRPr="0059460E">
              <w:rPr>
                <w:rFonts w:ascii="Arial" w:hAnsi="Arial" w:cs="Arial"/>
                <w:sz w:val="28"/>
                <w:szCs w:val="28"/>
                <w:rtl/>
              </w:rPr>
              <w:t xml:space="preserve"> (</w:t>
            </w:r>
            <w:r w:rsidRPr="0059460E">
              <w:rPr>
                <w:rFonts w:ascii="Arial" w:hAnsi="Arial" w:cs="Arial"/>
                <w:sz w:val="28"/>
                <w:szCs w:val="28"/>
              </w:rPr>
              <w:t>5</w:t>
            </w:r>
            <w:r w:rsidRPr="0059460E">
              <w:rPr>
                <w:rFonts w:ascii="Arial" w:hAnsi="Arial" w:cs="Arial"/>
                <w:sz w:val="28"/>
                <w:szCs w:val="28"/>
                <w:rtl/>
              </w:rPr>
              <w:t>)</w:t>
            </w:r>
          </w:p>
        </w:tc>
        <w:tc>
          <w:tcPr>
            <w:tcW w:w="3228" w:type="dxa"/>
            <w:tcBorders>
              <w:left w:val="single" w:sz="1" w:space="0" w:color="000000"/>
              <w:righ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cs="Times New Roman"/>
                <w:sz w:val="28"/>
                <w:szCs w:val="28"/>
                <w:rtl/>
              </w:rPr>
              <w:t>בשלוש</w:t>
            </w:r>
            <w:r w:rsidRPr="0059460E">
              <w:rPr>
                <w:rFonts w:eastAsia="David CLM" w:cs="Times New Roman"/>
                <w:sz w:val="28"/>
                <w:szCs w:val="28"/>
                <w:rtl/>
              </w:rPr>
              <w:t xml:space="preserve"> </w:t>
            </w:r>
            <w:r w:rsidRPr="0059460E">
              <w:rPr>
                <w:rFonts w:cs="Times New Roman"/>
                <w:sz w:val="28"/>
                <w:szCs w:val="28"/>
                <w:rtl/>
              </w:rPr>
              <w:t>השורות</w:t>
            </w:r>
            <w:r w:rsidRPr="0059460E">
              <w:rPr>
                <w:rFonts w:eastAsia="David CLM" w:cs="Times New Roman"/>
                <w:sz w:val="28"/>
                <w:szCs w:val="28"/>
                <w:rtl/>
              </w:rPr>
              <w:t xml:space="preserve"> </w:t>
            </w:r>
            <w:r w:rsidRPr="0059460E">
              <w:rPr>
                <w:rFonts w:cs="Times New Roman"/>
                <w:sz w:val="28"/>
                <w:szCs w:val="28"/>
                <w:rtl/>
              </w:rPr>
              <w:t xml:space="preserve">הראשונות, </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1000</w:t>
            </w:r>
          </w:p>
        </w:tc>
        <w:tc>
          <w:tcPr>
            <w:tcW w:w="549"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0.4</w:t>
            </w:r>
          </w:p>
        </w:tc>
        <w:tc>
          <w:tcPr>
            <w:tcW w:w="549"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w:t>
            </w:r>
          </w:p>
        </w:tc>
        <w:tc>
          <w:tcPr>
            <w:tcW w:w="56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w:t>
            </w:r>
          </w:p>
        </w:tc>
        <w:tc>
          <w:tcPr>
            <w:tcW w:w="54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671"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617"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525"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91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381</w:t>
            </w:r>
            <w:r w:rsidRPr="0059460E">
              <w:rPr>
                <w:rFonts w:ascii="Arial" w:hAnsi="Arial" w:cs="Arial"/>
                <w:sz w:val="28"/>
                <w:szCs w:val="28"/>
                <w:rtl/>
              </w:rPr>
              <w:t xml:space="preserve"> (</w:t>
            </w:r>
            <w:r w:rsidRPr="0059460E">
              <w:rPr>
                <w:rFonts w:ascii="Arial" w:hAnsi="Arial" w:cs="Arial"/>
                <w:sz w:val="28"/>
                <w:szCs w:val="28"/>
              </w:rPr>
              <w:t>11</w:t>
            </w:r>
            <w:r w:rsidRPr="0059460E">
              <w:rPr>
                <w:rFonts w:ascii="Arial" w:hAnsi="Arial" w:cs="Arial"/>
                <w:sz w:val="28"/>
                <w:szCs w:val="28"/>
                <w:rtl/>
              </w:rPr>
              <w:t>)</w:t>
            </w:r>
          </w:p>
        </w:tc>
        <w:tc>
          <w:tcPr>
            <w:tcW w:w="880" w:type="dxa"/>
            <w:shd w:val="clear" w:color="auto" w:fill="auto"/>
            <w:vAlign w:val="center"/>
          </w:tcPr>
          <w:p w:rsidR="009C2B09" w:rsidRPr="0059460E" w:rsidRDefault="009C2B09" w:rsidP="00685392">
            <w:pPr>
              <w:pStyle w:val="afd"/>
              <w:bidi/>
              <w:snapToGrid w:val="0"/>
              <w:rPr>
                <w:rFonts w:eastAsia="David CLM" w:cs="David CLM"/>
                <w:sz w:val="28"/>
                <w:szCs w:val="28"/>
                <w:rtl/>
              </w:rPr>
            </w:pPr>
            <w:r w:rsidRPr="0059460E">
              <w:rPr>
                <w:rFonts w:ascii="Arial" w:hAnsi="Arial" w:cs="Arial"/>
                <w:sz w:val="28"/>
                <w:szCs w:val="28"/>
              </w:rPr>
              <w:t>209</w:t>
            </w:r>
            <w:r w:rsidRPr="0059460E">
              <w:rPr>
                <w:rFonts w:ascii="Arial" w:hAnsi="Arial" w:cs="Arial"/>
                <w:sz w:val="28"/>
                <w:szCs w:val="28"/>
                <w:rtl/>
              </w:rPr>
              <w:t xml:space="preserve"> (</w:t>
            </w:r>
            <w:r w:rsidRPr="0059460E">
              <w:rPr>
                <w:rFonts w:ascii="Arial" w:hAnsi="Arial" w:cs="Arial"/>
                <w:sz w:val="28"/>
                <w:szCs w:val="28"/>
              </w:rPr>
              <w:t>10</w:t>
            </w:r>
            <w:r w:rsidRPr="0059460E">
              <w:rPr>
                <w:rFonts w:ascii="Arial" w:hAnsi="Arial" w:cs="Arial"/>
                <w:sz w:val="28"/>
                <w:szCs w:val="28"/>
                <w:rtl/>
              </w:rPr>
              <w:t>)</w:t>
            </w:r>
          </w:p>
        </w:tc>
        <w:tc>
          <w:tcPr>
            <w:tcW w:w="3228" w:type="dxa"/>
            <w:tcBorders>
              <w:left w:val="single" w:sz="1" w:space="0" w:color="000000"/>
              <w:righ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eastAsia="David CLM" w:cs="Times New Roman"/>
                <w:sz w:val="28"/>
                <w:szCs w:val="28"/>
                <w:rtl/>
              </w:rPr>
              <w:t xml:space="preserve">    </w:t>
            </w:r>
            <w:r w:rsidRPr="0059460E">
              <w:rPr>
                <w:rFonts w:cs="Times New Roman"/>
                <w:sz w:val="28"/>
                <w:szCs w:val="28"/>
                <w:rtl/>
              </w:rPr>
              <w:t>לכל</w:t>
            </w:r>
            <w:r w:rsidRPr="0059460E">
              <w:rPr>
                <w:rFonts w:eastAsia="David CLM" w:cs="Times New Roman"/>
                <w:sz w:val="28"/>
                <w:szCs w:val="28"/>
                <w:rtl/>
              </w:rPr>
              <w:t xml:space="preserve"> </w:t>
            </w:r>
            <w:r w:rsidRPr="0059460E">
              <w:rPr>
                <w:rFonts w:cs="Times New Roman"/>
                <w:sz w:val="28"/>
                <w:szCs w:val="28"/>
                <w:rtl/>
              </w:rPr>
              <w:t>האזרחים</w:t>
            </w:r>
            <w:r w:rsidRPr="0059460E">
              <w:rPr>
                <w:rFonts w:eastAsia="David CLM" w:cs="Times New Roman"/>
                <w:sz w:val="28"/>
                <w:szCs w:val="28"/>
                <w:rtl/>
              </w:rPr>
              <w:t xml:space="preserve"> </w:t>
            </w:r>
            <w:r w:rsidRPr="0059460E">
              <w:rPr>
                <w:rFonts w:cs="Times New Roman"/>
                <w:sz w:val="28"/>
                <w:szCs w:val="28"/>
                <w:rtl/>
              </w:rPr>
              <w:t>יש</w:t>
            </w:r>
            <w:r w:rsidRPr="0059460E">
              <w:rPr>
                <w:rFonts w:eastAsia="David CLM" w:cs="Times New Roman"/>
                <w:sz w:val="28"/>
                <w:szCs w:val="28"/>
                <w:rtl/>
              </w:rPr>
              <w:t xml:space="preserve"> </w:t>
            </w:r>
            <w:r w:rsidRPr="0059460E">
              <w:rPr>
                <w:rFonts w:cs="Times New Roman"/>
                <w:sz w:val="28"/>
                <w:szCs w:val="28"/>
                <w:rtl/>
              </w:rPr>
              <w:t>הכנסה</w:t>
            </w:r>
            <w:r w:rsidRPr="0059460E">
              <w:rPr>
                <w:rFonts w:eastAsia="David CLM" w:cs="Times New Roman"/>
                <w:sz w:val="28"/>
                <w:szCs w:val="28"/>
                <w:rtl/>
              </w:rPr>
              <w:t xml:space="preserve"> </w:t>
            </w:r>
            <w:r w:rsidRPr="0059460E">
              <w:rPr>
                <w:rFonts w:cs="Times New Roman"/>
                <w:sz w:val="28"/>
                <w:szCs w:val="28"/>
                <w:rtl/>
              </w:rPr>
              <w:t xml:space="preserve">שווה, </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2000</w:t>
            </w:r>
          </w:p>
        </w:tc>
        <w:tc>
          <w:tcPr>
            <w:tcW w:w="549"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0.4</w:t>
            </w:r>
          </w:p>
        </w:tc>
        <w:tc>
          <w:tcPr>
            <w:tcW w:w="549"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w:t>
            </w:r>
          </w:p>
        </w:tc>
        <w:tc>
          <w:tcPr>
            <w:tcW w:w="56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w:t>
            </w:r>
          </w:p>
        </w:tc>
        <w:tc>
          <w:tcPr>
            <w:tcW w:w="54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671"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617"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525"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91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153</w:t>
            </w:r>
            <w:r w:rsidRPr="0059460E">
              <w:rPr>
                <w:rFonts w:ascii="Arial" w:hAnsi="Arial" w:cs="Arial"/>
                <w:sz w:val="28"/>
                <w:szCs w:val="28"/>
                <w:rtl/>
              </w:rPr>
              <w:t xml:space="preserve"> (</w:t>
            </w:r>
            <w:r w:rsidRPr="0059460E">
              <w:rPr>
                <w:rFonts w:ascii="Arial" w:hAnsi="Arial" w:cs="Arial"/>
                <w:sz w:val="28"/>
                <w:szCs w:val="28"/>
              </w:rPr>
              <w:t>8</w:t>
            </w:r>
            <w:r w:rsidRPr="0059460E">
              <w:rPr>
                <w:rFonts w:ascii="Arial" w:hAnsi="Arial" w:cs="Arial"/>
                <w:sz w:val="28"/>
                <w:szCs w:val="28"/>
                <w:rtl/>
              </w:rPr>
              <w:t>)</w:t>
            </w:r>
          </w:p>
        </w:tc>
        <w:tc>
          <w:tcPr>
            <w:tcW w:w="880" w:type="dxa"/>
            <w:shd w:val="clear" w:color="auto" w:fill="auto"/>
            <w:vAlign w:val="center"/>
          </w:tcPr>
          <w:p w:rsidR="009C2B09" w:rsidRPr="0059460E" w:rsidRDefault="009C2B09" w:rsidP="00685392">
            <w:pPr>
              <w:pStyle w:val="afd"/>
              <w:bidi/>
              <w:snapToGrid w:val="0"/>
              <w:rPr>
                <w:rFonts w:eastAsia="David CLM" w:cs="David CLM"/>
                <w:sz w:val="28"/>
                <w:szCs w:val="28"/>
                <w:rtl/>
              </w:rPr>
            </w:pPr>
            <w:r w:rsidRPr="0059460E">
              <w:rPr>
                <w:rFonts w:ascii="Arial" w:hAnsi="Arial" w:cs="Arial"/>
                <w:sz w:val="28"/>
                <w:szCs w:val="28"/>
              </w:rPr>
              <w:t>16</w:t>
            </w:r>
            <w:r w:rsidRPr="0059460E">
              <w:rPr>
                <w:rFonts w:ascii="Arial" w:hAnsi="Arial" w:cs="Arial"/>
                <w:sz w:val="28"/>
                <w:szCs w:val="28"/>
                <w:rtl/>
              </w:rPr>
              <w:t xml:space="preserve"> (</w:t>
            </w:r>
            <w:r w:rsidRPr="0059460E">
              <w:rPr>
                <w:rFonts w:ascii="Arial" w:hAnsi="Arial" w:cs="Arial"/>
                <w:sz w:val="28"/>
                <w:szCs w:val="28"/>
              </w:rPr>
              <w:t>3</w:t>
            </w:r>
            <w:r w:rsidRPr="0059460E">
              <w:rPr>
                <w:rFonts w:ascii="Arial" w:hAnsi="Arial" w:cs="Arial"/>
                <w:sz w:val="28"/>
                <w:szCs w:val="28"/>
                <w:rtl/>
              </w:rPr>
              <w:t>)</w:t>
            </w:r>
          </w:p>
        </w:tc>
        <w:tc>
          <w:tcPr>
            <w:tcW w:w="3228" w:type="dxa"/>
            <w:tcBorders>
              <w:left w:val="single" w:sz="1" w:space="0" w:color="000000"/>
              <w:righ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eastAsia="David CLM" w:cs="Times New Roman"/>
                <w:sz w:val="28"/>
                <w:szCs w:val="28"/>
                <w:rtl/>
              </w:rPr>
              <w:t xml:space="preserve">    </w:t>
            </w:r>
            <w:r w:rsidRPr="0059460E">
              <w:rPr>
                <w:rFonts w:cs="Times New Roman"/>
                <w:sz w:val="28"/>
                <w:szCs w:val="28"/>
                <w:rtl/>
              </w:rPr>
              <w:t>והדבר</w:t>
            </w:r>
            <w:r w:rsidRPr="0059460E">
              <w:rPr>
                <w:rFonts w:eastAsia="David CLM" w:cs="Times New Roman"/>
                <w:sz w:val="28"/>
                <w:szCs w:val="28"/>
                <w:rtl/>
              </w:rPr>
              <w:t xml:space="preserve"> </w:t>
            </w:r>
            <w:r w:rsidRPr="0059460E">
              <w:rPr>
                <w:rFonts w:cs="Times New Roman"/>
                <w:sz w:val="28"/>
                <w:szCs w:val="28"/>
                <w:rtl/>
              </w:rPr>
              <w:t>שקול</w:t>
            </w:r>
            <w:r w:rsidRPr="0059460E">
              <w:rPr>
                <w:rFonts w:eastAsia="David CLM" w:cs="Times New Roman"/>
                <w:sz w:val="28"/>
                <w:szCs w:val="28"/>
                <w:rtl/>
              </w:rPr>
              <w:t xml:space="preserve"> </w:t>
            </w:r>
            <w:r w:rsidRPr="0059460E">
              <w:rPr>
                <w:rFonts w:cs="Times New Roman"/>
                <w:sz w:val="28"/>
                <w:szCs w:val="28"/>
                <w:rtl/>
              </w:rPr>
              <w:t>למודל</w:t>
            </w:r>
            <w:r w:rsidRPr="0059460E">
              <w:rPr>
                <w:rFonts w:eastAsia="David CLM" w:cs="Times New Roman"/>
                <w:sz w:val="28"/>
                <w:szCs w:val="28"/>
                <w:rtl/>
              </w:rPr>
              <w:t xml:space="preserve"> </w:t>
            </w:r>
            <w:r w:rsidRPr="0059460E">
              <w:rPr>
                <w:rFonts w:cs="Times New Roman"/>
                <w:sz w:val="28"/>
                <w:szCs w:val="28"/>
                <w:rtl/>
              </w:rPr>
              <w:t>ללא</w:t>
            </w:r>
            <w:r w:rsidRPr="0059460E">
              <w:rPr>
                <w:rFonts w:eastAsia="David CLM" w:cs="Times New Roman"/>
                <w:sz w:val="28"/>
                <w:szCs w:val="28"/>
                <w:rtl/>
              </w:rPr>
              <w:t xml:space="preserve"> </w:t>
            </w:r>
            <w:r w:rsidRPr="0059460E">
              <w:rPr>
                <w:rFonts w:cs="Times New Roman"/>
                <w:sz w:val="28"/>
                <w:szCs w:val="28"/>
                <w:rtl/>
              </w:rPr>
              <w:t>הכנסה.</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1000</w:t>
            </w:r>
          </w:p>
        </w:tc>
        <w:tc>
          <w:tcPr>
            <w:tcW w:w="549"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w:t>
            </w:r>
          </w:p>
        </w:tc>
        <w:tc>
          <w:tcPr>
            <w:tcW w:w="549"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w:t>
            </w:r>
          </w:p>
        </w:tc>
        <w:tc>
          <w:tcPr>
            <w:tcW w:w="56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0.7</w:t>
            </w:r>
          </w:p>
        </w:tc>
        <w:tc>
          <w:tcPr>
            <w:tcW w:w="54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671"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617"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525"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91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478</w:t>
            </w:r>
            <w:r w:rsidRPr="0059460E">
              <w:rPr>
                <w:rFonts w:ascii="Arial" w:hAnsi="Arial" w:cs="Arial"/>
                <w:sz w:val="28"/>
                <w:szCs w:val="28"/>
                <w:rtl/>
              </w:rPr>
              <w:t xml:space="preserve"> (</w:t>
            </w:r>
            <w:r w:rsidRPr="0059460E">
              <w:rPr>
                <w:rFonts w:ascii="Arial" w:hAnsi="Arial" w:cs="Arial"/>
                <w:sz w:val="28"/>
                <w:szCs w:val="28"/>
              </w:rPr>
              <w:t>15</w:t>
            </w:r>
            <w:r w:rsidRPr="0059460E">
              <w:rPr>
                <w:rFonts w:ascii="Arial" w:hAnsi="Arial" w:cs="Arial"/>
                <w:sz w:val="28"/>
                <w:szCs w:val="28"/>
                <w:rtl/>
              </w:rPr>
              <w:t>)</w:t>
            </w:r>
          </w:p>
        </w:tc>
        <w:tc>
          <w:tcPr>
            <w:tcW w:w="880" w:type="dxa"/>
            <w:shd w:val="clear" w:color="auto" w:fill="auto"/>
            <w:vAlign w:val="center"/>
          </w:tcPr>
          <w:p w:rsidR="009C2B09" w:rsidRPr="0059460E" w:rsidRDefault="009C2B09" w:rsidP="00685392">
            <w:pPr>
              <w:pStyle w:val="afd"/>
              <w:bidi/>
              <w:snapToGrid w:val="0"/>
              <w:rPr>
                <w:sz w:val="28"/>
                <w:szCs w:val="28"/>
                <w:rtl/>
              </w:rPr>
            </w:pPr>
            <w:r w:rsidRPr="0059460E">
              <w:rPr>
                <w:rFonts w:ascii="Arial" w:hAnsi="Arial" w:cs="Arial"/>
                <w:sz w:val="28"/>
                <w:szCs w:val="28"/>
              </w:rPr>
              <w:t>136</w:t>
            </w:r>
            <w:r w:rsidRPr="0059460E">
              <w:rPr>
                <w:rFonts w:ascii="Arial" w:hAnsi="Arial" w:cs="Arial"/>
                <w:sz w:val="28"/>
                <w:szCs w:val="28"/>
                <w:rtl/>
              </w:rPr>
              <w:t xml:space="preserve"> (</w:t>
            </w:r>
            <w:r w:rsidRPr="0059460E">
              <w:rPr>
                <w:rFonts w:ascii="Arial" w:hAnsi="Arial" w:cs="Arial"/>
                <w:sz w:val="28"/>
                <w:szCs w:val="28"/>
              </w:rPr>
              <w:t>6</w:t>
            </w:r>
            <w:r w:rsidRPr="0059460E">
              <w:rPr>
                <w:rFonts w:ascii="Arial" w:hAnsi="Arial" w:cs="Arial"/>
                <w:sz w:val="28"/>
                <w:szCs w:val="28"/>
                <w:rtl/>
              </w:rPr>
              <w:t>)</w:t>
            </w:r>
          </w:p>
        </w:tc>
        <w:tc>
          <w:tcPr>
            <w:tcW w:w="3228" w:type="dxa"/>
            <w:tcBorders>
              <w:left w:val="single" w:sz="1" w:space="0" w:color="000000"/>
              <w:righ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cs="Times New Roman"/>
                <w:sz w:val="28"/>
                <w:szCs w:val="28"/>
                <w:rtl/>
              </w:rPr>
              <w:t>השפעת</w:t>
            </w:r>
            <w:r w:rsidRPr="0059460E">
              <w:rPr>
                <w:rFonts w:eastAsia="David CLM" w:cs="Times New Roman"/>
                <w:sz w:val="28"/>
                <w:szCs w:val="28"/>
                <w:rtl/>
              </w:rPr>
              <w:t xml:space="preserve"> </w:t>
            </w:r>
            <w:r w:rsidRPr="0059460E">
              <w:rPr>
                <w:rFonts w:cs="Times New Roman"/>
                <w:sz w:val="28"/>
                <w:szCs w:val="28"/>
                <w:rtl/>
              </w:rPr>
              <w:t>אי-השוויון</w:t>
            </w:r>
            <w:r w:rsidRPr="0059460E">
              <w:rPr>
                <w:rFonts w:eastAsia="David CLM" w:cs="Times New Roman"/>
                <w:sz w:val="28"/>
                <w:szCs w:val="28"/>
                <w:rtl/>
              </w:rPr>
              <w:t xml:space="preserve"> </w:t>
            </w:r>
            <w:r w:rsidRPr="0059460E">
              <w:rPr>
                <w:rFonts w:cs="Times New Roman"/>
                <w:sz w:val="28"/>
                <w:szCs w:val="28"/>
                <w:rtl/>
              </w:rPr>
              <w:t>בשכר</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1000</w:t>
            </w:r>
          </w:p>
        </w:tc>
        <w:tc>
          <w:tcPr>
            <w:tcW w:w="549"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w:t>
            </w:r>
          </w:p>
        </w:tc>
        <w:tc>
          <w:tcPr>
            <w:tcW w:w="549"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w:t>
            </w:r>
          </w:p>
        </w:tc>
        <w:tc>
          <w:tcPr>
            <w:tcW w:w="56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0.7</w:t>
            </w:r>
          </w:p>
        </w:tc>
        <w:tc>
          <w:tcPr>
            <w:tcW w:w="54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0.1</w:t>
            </w:r>
          </w:p>
        </w:tc>
        <w:tc>
          <w:tcPr>
            <w:tcW w:w="671"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617"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525"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91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459</w:t>
            </w:r>
            <w:r w:rsidRPr="0059460E">
              <w:rPr>
                <w:rFonts w:ascii="Arial" w:hAnsi="Arial" w:cs="Arial"/>
                <w:sz w:val="28"/>
                <w:szCs w:val="28"/>
                <w:rtl/>
              </w:rPr>
              <w:t xml:space="preserve"> (</w:t>
            </w:r>
            <w:r w:rsidRPr="0059460E">
              <w:rPr>
                <w:rFonts w:ascii="Arial" w:hAnsi="Arial" w:cs="Arial"/>
                <w:sz w:val="28"/>
                <w:szCs w:val="28"/>
              </w:rPr>
              <w:t>13</w:t>
            </w:r>
            <w:r w:rsidRPr="0059460E">
              <w:rPr>
                <w:rFonts w:ascii="Arial" w:hAnsi="Arial" w:cs="Arial"/>
                <w:sz w:val="28"/>
                <w:szCs w:val="28"/>
                <w:rtl/>
              </w:rPr>
              <w:t>)</w:t>
            </w:r>
          </w:p>
        </w:tc>
        <w:tc>
          <w:tcPr>
            <w:tcW w:w="880" w:type="dxa"/>
            <w:shd w:val="clear" w:color="auto" w:fill="auto"/>
            <w:vAlign w:val="center"/>
          </w:tcPr>
          <w:p w:rsidR="009C2B09" w:rsidRPr="0059460E" w:rsidRDefault="009C2B09" w:rsidP="00685392">
            <w:pPr>
              <w:pStyle w:val="afd"/>
              <w:bidi/>
              <w:snapToGrid w:val="0"/>
              <w:rPr>
                <w:sz w:val="28"/>
                <w:szCs w:val="28"/>
                <w:rtl/>
              </w:rPr>
            </w:pPr>
            <w:r w:rsidRPr="0059460E">
              <w:rPr>
                <w:rFonts w:ascii="Arial" w:hAnsi="Arial" w:cs="Arial"/>
                <w:sz w:val="28"/>
                <w:szCs w:val="28"/>
              </w:rPr>
              <w:t>128</w:t>
            </w:r>
            <w:r w:rsidRPr="0059460E">
              <w:rPr>
                <w:rFonts w:ascii="Arial" w:hAnsi="Arial" w:cs="Arial"/>
                <w:sz w:val="28"/>
                <w:szCs w:val="28"/>
                <w:rtl/>
              </w:rPr>
              <w:t xml:space="preserve"> (</w:t>
            </w:r>
            <w:r w:rsidRPr="0059460E">
              <w:rPr>
                <w:rFonts w:ascii="Arial" w:hAnsi="Arial" w:cs="Arial"/>
                <w:sz w:val="28"/>
                <w:szCs w:val="28"/>
              </w:rPr>
              <w:t>9</w:t>
            </w:r>
            <w:r w:rsidRPr="0059460E">
              <w:rPr>
                <w:rFonts w:ascii="Arial" w:hAnsi="Arial" w:cs="Arial"/>
                <w:sz w:val="28"/>
                <w:szCs w:val="28"/>
                <w:rtl/>
              </w:rPr>
              <w:t>)</w:t>
            </w:r>
          </w:p>
        </w:tc>
        <w:tc>
          <w:tcPr>
            <w:tcW w:w="3228" w:type="dxa"/>
            <w:tcBorders>
              <w:left w:val="single" w:sz="1" w:space="0" w:color="000000"/>
              <w:righ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cs="Times New Roman"/>
                <w:sz w:val="28"/>
                <w:szCs w:val="28"/>
                <w:rtl/>
              </w:rPr>
              <w:t>השפעת</w:t>
            </w:r>
            <w:r w:rsidRPr="0059460E">
              <w:rPr>
                <w:rFonts w:eastAsia="David CLM" w:cs="Times New Roman"/>
                <w:sz w:val="28"/>
                <w:szCs w:val="28"/>
                <w:rtl/>
              </w:rPr>
              <w:t xml:space="preserve"> </w:t>
            </w:r>
            <w:r w:rsidRPr="0059460E">
              <w:rPr>
                <w:rFonts w:cs="Times New Roman"/>
                <w:sz w:val="28"/>
                <w:szCs w:val="28"/>
                <w:rtl/>
              </w:rPr>
              <w:t>הניידות</w:t>
            </w:r>
            <w:r w:rsidRPr="0059460E">
              <w:rPr>
                <w:rFonts w:eastAsia="David CLM" w:cs="Times New Roman"/>
                <w:sz w:val="28"/>
                <w:szCs w:val="28"/>
                <w:rtl/>
              </w:rPr>
              <w:t xml:space="preserve"> </w:t>
            </w:r>
            <w:r w:rsidRPr="0059460E">
              <w:rPr>
                <w:rFonts w:cs="Times New Roman"/>
                <w:sz w:val="28"/>
                <w:szCs w:val="28"/>
                <w:rtl/>
              </w:rPr>
              <w:t>בשכר</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1000</w:t>
            </w:r>
          </w:p>
        </w:tc>
        <w:tc>
          <w:tcPr>
            <w:tcW w:w="549"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w:t>
            </w:r>
          </w:p>
        </w:tc>
        <w:tc>
          <w:tcPr>
            <w:tcW w:w="549"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w:t>
            </w:r>
          </w:p>
        </w:tc>
        <w:tc>
          <w:tcPr>
            <w:tcW w:w="56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0.7</w:t>
            </w:r>
          </w:p>
        </w:tc>
        <w:tc>
          <w:tcPr>
            <w:tcW w:w="54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w:t>
            </w:r>
          </w:p>
        </w:tc>
        <w:tc>
          <w:tcPr>
            <w:tcW w:w="671"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617"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525"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91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397</w:t>
            </w:r>
            <w:r w:rsidRPr="0059460E">
              <w:rPr>
                <w:rFonts w:ascii="Arial" w:hAnsi="Arial" w:cs="Arial"/>
                <w:sz w:val="28"/>
                <w:szCs w:val="28"/>
                <w:rtl/>
              </w:rPr>
              <w:t xml:space="preserve"> (</w:t>
            </w:r>
            <w:r w:rsidRPr="0059460E">
              <w:rPr>
                <w:rFonts w:ascii="Arial" w:hAnsi="Arial" w:cs="Arial"/>
                <w:sz w:val="28"/>
                <w:szCs w:val="28"/>
              </w:rPr>
              <w:t>9</w:t>
            </w:r>
            <w:r w:rsidRPr="0059460E">
              <w:rPr>
                <w:rFonts w:ascii="Arial" w:hAnsi="Arial" w:cs="Arial"/>
                <w:sz w:val="28"/>
                <w:szCs w:val="28"/>
                <w:rtl/>
              </w:rPr>
              <w:t>)</w:t>
            </w:r>
          </w:p>
        </w:tc>
        <w:tc>
          <w:tcPr>
            <w:tcW w:w="880" w:type="dxa"/>
            <w:shd w:val="clear" w:color="auto" w:fill="auto"/>
            <w:vAlign w:val="center"/>
          </w:tcPr>
          <w:p w:rsidR="009C2B09" w:rsidRPr="0059460E" w:rsidRDefault="009C2B09" w:rsidP="00685392">
            <w:pPr>
              <w:pStyle w:val="afd"/>
              <w:bidi/>
              <w:snapToGrid w:val="0"/>
              <w:rPr>
                <w:rFonts w:eastAsia="David CLM" w:cs="David CLM"/>
                <w:sz w:val="28"/>
                <w:szCs w:val="28"/>
                <w:rtl/>
              </w:rPr>
            </w:pPr>
            <w:r w:rsidRPr="0059460E">
              <w:rPr>
                <w:rFonts w:ascii="Arial" w:hAnsi="Arial" w:cs="Arial"/>
                <w:sz w:val="28"/>
                <w:szCs w:val="28"/>
              </w:rPr>
              <w:t>70</w:t>
            </w:r>
            <w:r w:rsidRPr="0059460E">
              <w:rPr>
                <w:rFonts w:ascii="Arial" w:hAnsi="Arial" w:cs="Arial"/>
                <w:sz w:val="28"/>
                <w:szCs w:val="28"/>
                <w:rtl/>
              </w:rPr>
              <w:t xml:space="preserve"> (</w:t>
            </w:r>
            <w:r w:rsidRPr="0059460E">
              <w:rPr>
                <w:rFonts w:ascii="Arial" w:hAnsi="Arial" w:cs="Arial"/>
                <w:sz w:val="28"/>
                <w:szCs w:val="28"/>
              </w:rPr>
              <w:t>5</w:t>
            </w:r>
            <w:r w:rsidRPr="0059460E">
              <w:rPr>
                <w:rFonts w:ascii="Arial" w:hAnsi="Arial" w:cs="Arial"/>
                <w:sz w:val="28"/>
                <w:szCs w:val="28"/>
                <w:rtl/>
              </w:rPr>
              <w:t>)</w:t>
            </w:r>
          </w:p>
        </w:tc>
        <w:tc>
          <w:tcPr>
            <w:tcW w:w="3228" w:type="dxa"/>
            <w:tcBorders>
              <w:left w:val="single" w:sz="1" w:space="0" w:color="000000"/>
              <w:righ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eastAsia="David CLM" w:cs="Times New Roman"/>
                <w:sz w:val="28"/>
                <w:szCs w:val="28"/>
                <w:rtl/>
              </w:rPr>
              <w:t xml:space="preserve"> </w:t>
            </w:r>
            <w:r w:rsidRPr="0059460E">
              <w:rPr>
                <w:rFonts w:cs="Times New Roman"/>
                <w:sz w:val="28"/>
                <w:szCs w:val="28"/>
                <w:rtl/>
              </w:rPr>
              <w:t>ניידות</w:t>
            </w:r>
            <w:r w:rsidRPr="0059460E">
              <w:rPr>
                <w:rFonts w:eastAsia="David CLM" w:cs="Times New Roman"/>
                <w:sz w:val="28"/>
                <w:szCs w:val="28"/>
                <w:rtl/>
              </w:rPr>
              <w:t xml:space="preserve"> </w:t>
            </w:r>
            <w:r w:rsidRPr="0059460E">
              <w:rPr>
                <w:rFonts w:cs="Times New Roman"/>
                <w:sz w:val="28"/>
                <w:szCs w:val="28"/>
                <w:rtl/>
              </w:rPr>
              <w:t>שכר</w:t>
            </w:r>
            <w:r w:rsidRPr="0059460E">
              <w:rPr>
                <w:rFonts w:eastAsia="David CLM" w:cs="Times New Roman"/>
                <w:sz w:val="28"/>
                <w:szCs w:val="28"/>
                <w:rtl/>
              </w:rPr>
              <w:t xml:space="preserve"> </w:t>
            </w:r>
            <w:r w:rsidRPr="0059460E">
              <w:rPr>
                <w:rFonts w:cs="Times New Roman"/>
                <w:sz w:val="28"/>
                <w:szCs w:val="28"/>
                <w:rtl/>
              </w:rPr>
              <w:t>מרבית</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1000</w:t>
            </w:r>
          </w:p>
        </w:tc>
        <w:tc>
          <w:tcPr>
            <w:tcW w:w="549"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w:t>
            </w:r>
          </w:p>
        </w:tc>
        <w:tc>
          <w:tcPr>
            <w:tcW w:w="549"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w:t>
            </w:r>
          </w:p>
        </w:tc>
        <w:tc>
          <w:tcPr>
            <w:tcW w:w="56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0.7</w:t>
            </w:r>
          </w:p>
        </w:tc>
        <w:tc>
          <w:tcPr>
            <w:tcW w:w="54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0.1</w:t>
            </w:r>
          </w:p>
        </w:tc>
        <w:tc>
          <w:tcPr>
            <w:tcW w:w="671"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617"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5</w:t>
            </w:r>
          </w:p>
        </w:tc>
        <w:tc>
          <w:tcPr>
            <w:tcW w:w="525"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91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500</w:t>
            </w:r>
            <w:r w:rsidRPr="0059460E">
              <w:rPr>
                <w:rFonts w:ascii="Arial" w:hAnsi="Arial" w:cs="Arial"/>
                <w:sz w:val="28"/>
                <w:szCs w:val="28"/>
                <w:rtl/>
              </w:rPr>
              <w:t xml:space="preserve"> (</w:t>
            </w:r>
            <w:r w:rsidRPr="0059460E">
              <w:rPr>
                <w:rFonts w:ascii="Arial" w:hAnsi="Arial" w:cs="Arial"/>
                <w:sz w:val="28"/>
                <w:szCs w:val="28"/>
              </w:rPr>
              <w:t>12</w:t>
            </w:r>
            <w:r w:rsidRPr="0059460E">
              <w:rPr>
                <w:rFonts w:ascii="Arial" w:hAnsi="Arial" w:cs="Arial"/>
                <w:sz w:val="28"/>
                <w:szCs w:val="28"/>
                <w:rtl/>
              </w:rPr>
              <w:t>)</w:t>
            </w:r>
          </w:p>
        </w:tc>
        <w:tc>
          <w:tcPr>
            <w:tcW w:w="880" w:type="dxa"/>
            <w:shd w:val="clear" w:color="auto" w:fill="auto"/>
            <w:vAlign w:val="center"/>
          </w:tcPr>
          <w:p w:rsidR="009C2B09" w:rsidRPr="0059460E" w:rsidRDefault="009C2B09" w:rsidP="00685392">
            <w:pPr>
              <w:pStyle w:val="afd"/>
              <w:bidi/>
              <w:snapToGrid w:val="0"/>
              <w:rPr>
                <w:sz w:val="28"/>
                <w:szCs w:val="28"/>
                <w:rtl/>
              </w:rPr>
            </w:pPr>
            <w:r w:rsidRPr="0059460E">
              <w:rPr>
                <w:rFonts w:ascii="Arial" w:hAnsi="Arial" w:cs="Arial"/>
                <w:sz w:val="28"/>
                <w:szCs w:val="28"/>
              </w:rPr>
              <w:t>185</w:t>
            </w:r>
            <w:r w:rsidRPr="0059460E">
              <w:rPr>
                <w:rFonts w:ascii="Arial" w:hAnsi="Arial" w:cs="Arial"/>
                <w:sz w:val="28"/>
                <w:szCs w:val="28"/>
                <w:rtl/>
              </w:rPr>
              <w:t xml:space="preserve"> (</w:t>
            </w:r>
            <w:r w:rsidRPr="0059460E">
              <w:rPr>
                <w:rFonts w:ascii="Arial" w:hAnsi="Arial" w:cs="Arial"/>
                <w:sz w:val="28"/>
                <w:szCs w:val="28"/>
              </w:rPr>
              <w:t>6</w:t>
            </w:r>
            <w:r w:rsidRPr="0059460E">
              <w:rPr>
                <w:rFonts w:ascii="Arial" w:hAnsi="Arial" w:cs="Arial"/>
                <w:sz w:val="28"/>
                <w:szCs w:val="28"/>
                <w:rtl/>
              </w:rPr>
              <w:t>)</w:t>
            </w:r>
          </w:p>
        </w:tc>
        <w:tc>
          <w:tcPr>
            <w:tcW w:w="3228" w:type="dxa"/>
            <w:tcBorders>
              <w:left w:val="single" w:sz="1" w:space="0" w:color="000000"/>
              <w:righ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cs="Times New Roman"/>
                <w:sz w:val="28"/>
                <w:szCs w:val="28"/>
                <w:rtl/>
              </w:rPr>
              <w:t>השפעת</w:t>
            </w:r>
            <w:r w:rsidRPr="0059460E">
              <w:rPr>
                <w:rFonts w:eastAsia="David CLM" w:cs="Times New Roman"/>
                <w:sz w:val="28"/>
                <w:szCs w:val="28"/>
                <w:rtl/>
              </w:rPr>
              <w:t xml:space="preserve"> </w:t>
            </w:r>
            <w:r w:rsidRPr="0059460E">
              <w:rPr>
                <w:rFonts w:cs="Times New Roman"/>
                <w:sz w:val="28"/>
                <w:szCs w:val="28"/>
                <w:rtl/>
              </w:rPr>
              <w:t>הכנסה</w:t>
            </w:r>
            <w:r w:rsidRPr="0059460E">
              <w:rPr>
                <w:rFonts w:eastAsia="David CLM" w:cs="Times New Roman"/>
                <w:sz w:val="28"/>
                <w:szCs w:val="28"/>
                <w:rtl/>
              </w:rPr>
              <w:t xml:space="preserve"> </w:t>
            </w:r>
            <w:r w:rsidRPr="0059460E">
              <w:rPr>
                <w:rFonts w:cs="Times New Roman"/>
                <w:sz w:val="28"/>
                <w:szCs w:val="28"/>
                <w:rtl/>
              </w:rPr>
              <w:t>מהשכרה</w:t>
            </w:r>
            <w:r w:rsidRPr="0059460E">
              <w:rPr>
                <w:rFonts w:eastAsia="David CLM" w:cs="Times New Roman"/>
                <w:sz w:val="28"/>
                <w:szCs w:val="28"/>
                <w:rtl/>
              </w:rPr>
              <w:t xml:space="preserve"> </w:t>
            </w:r>
            <w:r w:rsidRPr="0059460E">
              <w:rPr>
                <w:rFonts w:cs="Times New Roman"/>
                <w:sz w:val="28"/>
                <w:szCs w:val="28"/>
                <w:rtl/>
              </w:rPr>
              <w:t>בלבד</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100</w:t>
            </w:r>
            <w:r w:rsidRPr="0059460E">
              <w:rPr>
                <w:rFonts w:ascii="Arial" w:hAnsi="Arial" w:cs="Arial"/>
                <w:sz w:val="28"/>
                <w:szCs w:val="28"/>
              </w:rPr>
              <w:lastRenderedPageBreak/>
              <w:t>0</w:t>
            </w:r>
          </w:p>
        </w:tc>
        <w:tc>
          <w:tcPr>
            <w:tcW w:w="549"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lastRenderedPageBreak/>
              <w:t>1</w:t>
            </w:r>
          </w:p>
        </w:tc>
        <w:tc>
          <w:tcPr>
            <w:tcW w:w="549"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w:t>
            </w:r>
          </w:p>
        </w:tc>
        <w:tc>
          <w:tcPr>
            <w:tcW w:w="56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0.7</w:t>
            </w:r>
          </w:p>
        </w:tc>
        <w:tc>
          <w:tcPr>
            <w:tcW w:w="54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0.1</w:t>
            </w:r>
          </w:p>
        </w:tc>
        <w:tc>
          <w:tcPr>
            <w:tcW w:w="671"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5</w:t>
            </w:r>
          </w:p>
        </w:tc>
        <w:tc>
          <w:tcPr>
            <w:tcW w:w="617"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525"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91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491</w:t>
            </w:r>
            <w:r w:rsidRPr="0059460E">
              <w:rPr>
                <w:rFonts w:ascii="Arial" w:hAnsi="Arial" w:cs="Arial"/>
                <w:sz w:val="28"/>
                <w:szCs w:val="28"/>
                <w:rtl/>
              </w:rPr>
              <w:t xml:space="preserve"> </w:t>
            </w:r>
            <w:r w:rsidRPr="0059460E">
              <w:rPr>
                <w:rFonts w:ascii="Arial" w:hAnsi="Arial" w:cs="Arial"/>
                <w:sz w:val="28"/>
                <w:szCs w:val="28"/>
                <w:rtl/>
              </w:rPr>
              <w:lastRenderedPageBreak/>
              <w:t>(</w:t>
            </w:r>
            <w:r w:rsidRPr="0059460E">
              <w:rPr>
                <w:rFonts w:ascii="Arial" w:hAnsi="Arial" w:cs="Arial"/>
                <w:sz w:val="28"/>
                <w:szCs w:val="28"/>
              </w:rPr>
              <w:t>15</w:t>
            </w:r>
            <w:r w:rsidRPr="0059460E">
              <w:rPr>
                <w:rFonts w:ascii="Arial" w:hAnsi="Arial" w:cs="Arial"/>
                <w:sz w:val="28"/>
                <w:szCs w:val="28"/>
                <w:rtl/>
              </w:rPr>
              <w:t>)</w:t>
            </w:r>
          </w:p>
        </w:tc>
        <w:tc>
          <w:tcPr>
            <w:tcW w:w="880" w:type="dxa"/>
            <w:shd w:val="clear" w:color="auto" w:fill="auto"/>
            <w:vAlign w:val="center"/>
          </w:tcPr>
          <w:p w:rsidR="009C2B09" w:rsidRPr="0059460E" w:rsidRDefault="009C2B09" w:rsidP="00685392">
            <w:pPr>
              <w:pStyle w:val="afd"/>
              <w:bidi/>
              <w:snapToGrid w:val="0"/>
              <w:rPr>
                <w:sz w:val="28"/>
                <w:szCs w:val="28"/>
                <w:rtl/>
              </w:rPr>
            </w:pPr>
            <w:r w:rsidRPr="0059460E">
              <w:rPr>
                <w:rFonts w:ascii="Arial" w:hAnsi="Arial" w:cs="Arial"/>
                <w:sz w:val="28"/>
                <w:szCs w:val="28"/>
              </w:rPr>
              <w:lastRenderedPageBreak/>
              <w:t>181</w:t>
            </w:r>
            <w:r w:rsidRPr="0059460E">
              <w:rPr>
                <w:rFonts w:ascii="Arial" w:hAnsi="Arial" w:cs="Arial"/>
                <w:sz w:val="28"/>
                <w:szCs w:val="28"/>
                <w:rtl/>
              </w:rPr>
              <w:t xml:space="preserve"> </w:t>
            </w:r>
            <w:r w:rsidRPr="0059460E">
              <w:rPr>
                <w:rFonts w:ascii="Arial" w:hAnsi="Arial" w:cs="Arial"/>
                <w:sz w:val="28"/>
                <w:szCs w:val="28"/>
                <w:rtl/>
              </w:rPr>
              <w:lastRenderedPageBreak/>
              <w:t>(</w:t>
            </w:r>
            <w:r w:rsidRPr="0059460E">
              <w:rPr>
                <w:rFonts w:ascii="Arial" w:hAnsi="Arial" w:cs="Arial"/>
                <w:sz w:val="28"/>
                <w:szCs w:val="28"/>
              </w:rPr>
              <w:t>10</w:t>
            </w:r>
            <w:r w:rsidRPr="0059460E">
              <w:rPr>
                <w:rFonts w:ascii="Arial" w:hAnsi="Arial" w:cs="Arial"/>
                <w:sz w:val="28"/>
                <w:szCs w:val="28"/>
                <w:rtl/>
              </w:rPr>
              <w:t>)</w:t>
            </w:r>
          </w:p>
        </w:tc>
        <w:tc>
          <w:tcPr>
            <w:tcW w:w="3228" w:type="dxa"/>
            <w:tcBorders>
              <w:left w:val="single" w:sz="1" w:space="0" w:color="000000"/>
              <w:righ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cs="Times New Roman"/>
                <w:sz w:val="28"/>
                <w:szCs w:val="28"/>
                <w:rtl/>
              </w:rPr>
              <w:lastRenderedPageBreak/>
              <w:t>השפעת</w:t>
            </w:r>
            <w:r w:rsidRPr="0059460E">
              <w:rPr>
                <w:rFonts w:eastAsia="David CLM" w:cs="Times New Roman"/>
                <w:sz w:val="28"/>
                <w:szCs w:val="28"/>
                <w:rtl/>
              </w:rPr>
              <w:t xml:space="preserve"> </w:t>
            </w:r>
            <w:r w:rsidRPr="0059460E">
              <w:rPr>
                <w:rFonts w:cs="Times New Roman"/>
                <w:sz w:val="28"/>
                <w:szCs w:val="28"/>
                <w:rtl/>
              </w:rPr>
              <w:t>הכנסה</w:t>
            </w:r>
            <w:r w:rsidRPr="0059460E">
              <w:rPr>
                <w:rFonts w:eastAsia="David CLM" w:cs="Times New Roman"/>
                <w:sz w:val="28"/>
                <w:szCs w:val="28"/>
                <w:rtl/>
              </w:rPr>
              <w:t xml:space="preserve"> </w:t>
            </w:r>
            <w:r w:rsidRPr="0059460E">
              <w:rPr>
                <w:rFonts w:cs="Times New Roman"/>
                <w:sz w:val="28"/>
                <w:szCs w:val="28"/>
                <w:rtl/>
              </w:rPr>
              <w:t>מחקלאות</w:t>
            </w:r>
            <w:r w:rsidRPr="0059460E">
              <w:rPr>
                <w:rFonts w:eastAsia="David CLM" w:cs="Times New Roman"/>
                <w:sz w:val="28"/>
                <w:szCs w:val="28"/>
                <w:rtl/>
              </w:rPr>
              <w:t xml:space="preserve"> </w:t>
            </w:r>
            <w:r w:rsidRPr="0059460E">
              <w:rPr>
                <w:rFonts w:cs="Times New Roman"/>
                <w:sz w:val="28"/>
                <w:szCs w:val="28"/>
                <w:rtl/>
              </w:rPr>
              <w:t>בלבד</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lastRenderedPageBreak/>
              <w:t>1000</w:t>
            </w:r>
          </w:p>
        </w:tc>
        <w:tc>
          <w:tcPr>
            <w:tcW w:w="549"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w:t>
            </w:r>
          </w:p>
        </w:tc>
        <w:tc>
          <w:tcPr>
            <w:tcW w:w="549"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w:t>
            </w:r>
          </w:p>
        </w:tc>
        <w:tc>
          <w:tcPr>
            <w:tcW w:w="56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0.7</w:t>
            </w:r>
          </w:p>
        </w:tc>
        <w:tc>
          <w:tcPr>
            <w:tcW w:w="54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0.1</w:t>
            </w:r>
          </w:p>
        </w:tc>
        <w:tc>
          <w:tcPr>
            <w:tcW w:w="671"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5</w:t>
            </w:r>
          </w:p>
        </w:tc>
        <w:tc>
          <w:tcPr>
            <w:tcW w:w="617"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5</w:t>
            </w:r>
          </w:p>
        </w:tc>
        <w:tc>
          <w:tcPr>
            <w:tcW w:w="525"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91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536</w:t>
            </w:r>
            <w:r w:rsidRPr="0059460E">
              <w:rPr>
                <w:rFonts w:ascii="Arial" w:hAnsi="Arial" w:cs="Arial"/>
                <w:sz w:val="28"/>
                <w:szCs w:val="28"/>
                <w:rtl/>
              </w:rPr>
              <w:t xml:space="preserve"> (</w:t>
            </w:r>
            <w:r w:rsidRPr="0059460E">
              <w:rPr>
                <w:rFonts w:ascii="Arial" w:hAnsi="Arial" w:cs="Arial"/>
                <w:sz w:val="28"/>
                <w:szCs w:val="28"/>
              </w:rPr>
              <w:t>10</w:t>
            </w:r>
            <w:r w:rsidRPr="0059460E">
              <w:rPr>
                <w:rFonts w:ascii="Arial" w:hAnsi="Arial" w:cs="Arial"/>
                <w:sz w:val="28"/>
                <w:szCs w:val="28"/>
                <w:rtl/>
              </w:rPr>
              <w:t>)</w:t>
            </w:r>
          </w:p>
        </w:tc>
        <w:tc>
          <w:tcPr>
            <w:tcW w:w="880" w:type="dxa"/>
            <w:shd w:val="clear" w:color="auto" w:fill="auto"/>
            <w:vAlign w:val="center"/>
          </w:tcPr>
          <w:p w:rsidR="009C2B09" w:rsidRPr="0059460E" w:rsidRDefault="009C2B09" w:rsidP="00685392">
            <w:pPr>
              <w:pStyle w:val="afd"/>
              <w:bidi/>
              <w:snapToGrid w:val="0"/>
              <w:rPr>
                <w:sz w:val="28"/>
                <w:szCs w:val="28"/>
                <w:rtl/>
              </w:rPr>
            </w:pPr>
            <w:r w:rsidRPr="0059460E">
              <w:rPr>
                <w:rFonts w:ascii="Arial" w:hAnsi="Arial" w:cs="Arial"/>
                <w:sz w:val="28"/>
                <w:szCs w:val="28"/>
              </w:rPr>
              <w:t>245</w:t>
            </w:r>
            <w:r w:rsidRPr="0059460E">
              <w:rPr>
                <w:rFonts w:ascii="Arial" w:hAnsi="Arial" w:cs="Arial"/>
                <w:sz w:val="28"/>
                <w:szCs w:val="28"/>
                <w:rtl/>
              </w:rPr>
              <w:t xml:space="preserve"> (</w:t>
            </w:r>
            <w:r w:rsidRPr="0059460E">
              <w:rPr>
                <w:rFonts w:ascii="Arial" w:hAnsi="Arial" w:cs="Arial"/>
                <w:sz w:val="28"/>
                <w:szCs w:val="28"/>
              </w:rPr>
              <w:t>8</w:t>
            </w:r>
            <w:r w:rsidRPr="0059460E">
              <w:rPr>
                <w:rFonts w:ascii="Arial" w:hAnsi="Arial" w:cs="Arial"/>
                <w:sz w:val="28"/>
                <w:szCs w:val="28"/>
                <w:rtl/>
              </w:rPr>
              <w:t>)</w:t>
            </w:r>
          </w:p>
        </w:tc>
        <w:tc>
          <w:tcPr>
            <w:tcW w:w="3228" w:type="dxa"/>
            <w:tcBorders>
              <w:left w:val="single" w:sz="1" w:space="0" w:color="000000"/>
              <w:righ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cs="Times New Roman"/>
                <w:sz w:val="28"/>
                <w:szCs w:val="28"/>
                <w:rtl/>
              </w:rPr>
              <w:t>השפעת</w:t>
            </w:r>
            <w:r w:rsidRPr="0059460E">
              <w:rPr>
                <w:rFonts w:eastAsia="David CLM" w:cs="Times New Roman"/>
                <w:sz w:val="28"/>
                <w:szCs w:val="28"/>
                <w:rtl/>
              </w:rPr>
              <w:t xml:space="preserve"> </w:t>
            </w:r>
            <w:r w:rsidRPr="0059460E">
              <w:rPr>
                <w:rFonts w:cs="Times New Roman"/>
                <w:sz w:val="28"/>
                <w:szCs w:val="28"/>
                <w:rtl/>
              </w:rPr>
              <w:t>הכנסה</w:t>
            </w:r>
            <w:r w:rsidRPr="0059460E">
              <w:rPr>
                <w:rFonts w:eastAsia="David CLM" w:cs="Times New Roman"/>
                <w:sz w:val="28"/>
                <w:szCs w:val="28"/>
                <w:rtl/>
              </w:rPr>
              <w:t xml:space="preserve"> </w:t>
            </w:r>
            <w:r w:rsidRPr="0059460E">
              <w:rPr>
                <w:rFonts w:cs="Times New Roman"/>
                <w:sz w:val="28"/>
                <w:szCs w:val="28"/>
                <w:rtl/>
              </w:rPr>
              <w:t>מחקלאות</w:t>
            </w:r>
            <w:r w:rsidRPr="0059460E">
              <w:rPr>
                <w:rFonts w:eastAsia="David CLM" w:cs="Times New Roman"/>
                <w:sz w:val="28"/>
                <w:szCs w:val="28"/>
                <w:rtl/>
              </w:rPr>
              <w:t xml:space="preserve"> </w:t>
            </w:r>
            <w:r w:rsidRPr="0059460E">
              <w:rPr>
                <w:rFonts w:cs="Times New Roman"/>
                <w:sz w:val="28"/>
                <w:szCs w:val="28"/>
                <w:rtl/>
              </w:rPr>
              <w:t>והשכרה</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1000</w:t>
            </w:r>
          </w:p>
        </w:tc>
        <w:tc>
          <w:tcPr>
            <w:tcW w:w="549"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w:t>
            </w:r>
          </w:p>
        </w:tc>
        <w:tc>
          <w:tcPr>
            <w:tcW w:w="549"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w:t>
            </w:r>
          </w:p>
        </w:tc>
        <w:tc>
          <w:tcPr>
            <w:tcW w:w="56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0.7</w:t>
            </w:r>
          </w:p>
        </w:tc>
        <w:tc>
          <w:tcPr>
            <w:tcW w:w="54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w:t>
            </w:r>
          </w:p>
        </w:tc>
        <w:tc>
          <w:tcPr>
            <w:tcW w:w="671"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5</w:t>
            </w:r>
          </w:p>
        </w:tc>
        <w:tc>
          <w:tcPr>
            <w:tcW w:w="617"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5</w:t>
            </w:r>
          </w:p>
        </w:tc>
        <w:tc>
          <w:tcPr>
            <w:tcW w:w="525"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91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494</w:t>
            </w:r>
            <w:r w:rsidRPr="0059460E">
              <w:rPr>
                <w:rFonts w:ascii="Arial" w:hAnsi="Arial" w:cs="Arial"/>
                <w:sz w:val="28"/>
                <w:szCs w:val="28"/>
                <w:rtl/>
              </w:rPr>
              <w:t xml:space="preserve"> (</w:t>
            </w:r>
            <w:r w:rsidRPr="0059460E">
              <w:rPr>
                <w:rFonts w:ascii="Arial" w:hAnsi="Arial" w:cs="Arial"/>
                <w:sz w:val="28"/>
                <w:szCs w:val="28"/>
              </w:rPr>
              <w:t>13</w:t>
            </w:r>
            <w:r w:rsidRPr="0059460E">
              <w:rPr>
                <w:rFonts w:ascii="Arial" w:hAnsi="Arial" w:cs="Arial"/>
                <w:sz w:val="28"/>
                <w:szCs w:val="28"/>
                <w:rtl/>
              </w:rPr>
              <w:t>)</w:t>
            </w:r>
          </w:p>
        </w:tc>
        <w:tc>
          <w:tcPr>
            <w:tcW w:w="880" w:type="dxa"/>
            <w:shd w:val="clear" w:color="auto" w:fill="auto"/>
            <w:vAlign w:val="center"/>
          </w:tcPr>
          <w:p w:rsidR="009C2B09" w:rsidRPr="0059460E" w:rsidRDefault="009C2B09" w:rsidP="00685392">
            <w:pPr>
              <w:pStyle w:val="afd"/>
              <w:bidi/>
              <w:snapToGrid w:val="0"/>
              <w:rPr>
                <w:sz w:val="28"/>
                <w:szCs w:val="28"/>
                <w:rtl/>
              </w:rPr>
            </w:pPr>
            <w:r w:rsidRPr="0059460E">
              <w:rPr>
                <w:rFonts w:ascii="Arial" w:hAnsi="Arial" w:cs="Arial"/>
                <w:sz w:val="28"/>
                <w:szCs w:val="28"/>
              </w:rPr>
              <w:t>179</w:t>
            </w:r>
            <w:r w:rsidRPr="0059460E">
              <w:rPr>
                <w:rFonts w:ascii="Arial" w:hAnsi="Arial" w:cs="Arial"/>
                <w:sz w:val="28"/>
                <w:szCs w:val="28"/>
                <w:rtl/>
              </w:rPr>
              <w:t xml:space="preserve"> (</w:t>
            </w:r>
            <w:r w:rsidRPr="0059460E">
              <w:rPr>
                <w:rFonts w:ascii="Arial" w:hAnsi="Arial" w:cs="Arial"/>
                <w:sz w:val="28"/>
                <w:szCs w:val="28"/>
              </w:rPr>
              <w:t>9</w:t>
            </w:r>
            <w:r w:rsidRPr="0059460E">
              <w:rPr>
                <w:rFonts w:ascii="Arial" w:hAnsi="Arial" w:cs="Arial"/>
                <w:sz w:val="28"/>
                <w:szCs w:val="28"/>
                <w:rtl/>
              </w:rPr>
              <w:t>)</w:t>
            </w:r>
          </w:p>
        </w:tc>
        <w:tc>
          <w:tcPr>
            <w:tcW w:w="3228" w:type="dxa"/>
            <w:tcBorders>
              <w:left w:val="single" w:sz="1" w:space="0" w:color="000000"/>
              <w:righ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cs="Times New Roman"/>
                <w:sz w:val="28"/>
                <w:szCs w:val="28"/>
                <w:rtl/>
              </w:rPr>
              <w:t>הכנסה</w:t>
            </w:r>
            <w:r w:rsidRPr="0059460E">
              <w:rPr>
                <w:rFonts w:eastAsia="David CLM" w:cs="Times New Roman"/>
                <w:sz w:val="28"/>
                <w:szCs w:val="28"/>
                <w:rtl/>
              </w:rPr>
              <w:t xml:space="preserve"> </w:t>
            </w:r>
            <w:r w:rsidRPr="0059460E">
              <w:rPr>
                <w:rFonts w:cs="Times New Roman"/>
                <w:sz w:val="28"/>
                <w:szCs w:val="28"/>
                <w:rtl/>
              </w:rPr>
              <w:t>מחקלאות</w:t>
            </w:r>
            <w:r w:rsidRPr="0059460E">
              <w:rPr>
                <w:rFonts w:eastAsia="David CLM" w:cs="Times New Roman"/>
                <w:sz w:val="28"/>
                <w:szCs w:val="28"/>
                <w:rtl/>
              </w:rPr>
              <w:t xml:space="preserve"> </w:t>
            </w:r>
            <w:r w:rsidRPr="0059460E">
              <w:rPr>
                <w:rFonts w:cs="Times New Roman"/>
                <w:sz w:val="28"/>
                <w:szCs w:val="28"/>
                <w:rtl/>
              </w:rPr>
              <w:t>והשכרה, וניידות</w:t>
            </w:r>
            <w:r w:rsidRPr="0059460E">
              <w:rPr>
                <w:rFonts w:eastAsia="David CLM" w:cs="Times New Roman"/>
                <w:sz w:val="28"/>
                <w:szCs w:val="28"/>
                <w:rtl/>
              </w:rPr>
              <w:t xml:space="preserve"> </w:t>
            </w:r>
            <w:r w:rsidRPr="0059460E">
              <w:rPr>
                <w:rFonts w:cs="Times New Roman"/>
                <w:sz w:val="28"/>
                <w:szCs w:val="28"/>
                <w:rtl/>
              </w:rPr>
              <w:t>שכר</w:t>
            </w:r>
            <w:r w:rsidRPr="0059460E">
              <w:rPr>
                <w:rFonts w:eastAsia="David CLM" w:cs="Times New Roman"/>
                <w:sz w:val="28"/>
                <w:szCs w:val="28"/>
                <w:rtl/>
              </w:rPr>
              <w:t xml:space="preserve"> </w:t>
            </w:r>
            <w:r w:rsidRPr="0059460E">
              <w:rPr>
                <w:rFonts w:cs="Times New Roman"/>
                <w:sz w:val="28"/>
                <w:szCs w:val="28"/>
                <w:rtl/>
              </w:rPr>
              <w:t>מרבית</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2000</w:t>
            </w:r>
          </w:p>
        </w:tc>
        <w:tc>
          <w:tcPr>
            <w:tcW w:w="549"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w:t>
            </w:r>
          </w:p>
        </w:tc>
        <w:tc>
          <w:tcPr>
            <w:tcW w:w="549"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w:t>
            </w:r>
          </w:p>
        </w:tc>
        <w:tc>
          <w:tcPr>
            <w:tcW w:w="56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0.7</w:t>
            </w:r>
          </w:p>
        </w:tc>
        <w:tc>
          <w:tcPr>
            <w:tcW w:w="54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0.1</w:t>
            </w:r>
          </w:p>
        </w:tc>
        <w:tc>
          <w:tcPr>
            <w:tcW w:w="671"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5</w:t>
            </w:r>
          </w:p>
        </w:tc>
        <w:tc>
          <w:tcPr>
            <w:tcW w:w="617"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5</w:t>
            </w:r>
          </w:p>
        </w:tc>
        <w:tc>
          <w:tcPr>
            <w:tcW w:w="525"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w:t>
            </w:r>
          </w:p>
        </w:tc>
        <w:tc>
          <w:tcPr>
            <w:tcW w:w="91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417</w:t>
            </w:r>
            <w:r w:rsidRPr="0059460E">
              <w:rPr>
                <w:rFonts w:ascii="Arial" w:hAnsi="Arial" w:cs="Arial"/>
                <w:sz w:val="28"/>
                <w:szCs w:val="28"/>
                <w:rtl/>
              </w:rPr>
              <w:t xml:space="preserve"> (</w:t>
            </w:r>
            <w:r w:rsidRPr="0059460E">
              <w:rPr>
                <w:rFonts w:ascii="Arial" w:hAnsi="Arial" w:cs="Arial"/>
                <w:sz w:val="28"/>
                <w:szCs w:val="28"/>
              </w:rPr>
              <w:t>13</w:t>
            </w:r>
            <w:r w:rsidRPr="0059460E">
              <w:rPr>
                <w:rFonts w:ascii="Arial" w:hAnsi="Arial" w:cs="Arial"/>
                <w:sz w:val="28"/>
                <w:szCs w:val="28"/>
                <w:rtl/>
              </w:rPr>
              <w:t>)</w:t>
            </w:r>
          </w:p>
        </w:tc>
        <w:tc>
          <w:tcPr>
            <w:tcW w:w="880" w:type="dxa"/>
            <w:shd w:val="clear" w:color="auto" w:fill="auto"/>
            <w:vAlign w:val="center"/>
          </w:tcPr>
          <w:p w:rsidR="009C2B09" w:rsidRPr="0059460E" w:rsidRDefault="009C2B09" w:rsidP="00685392">
            <w:pPr>
              <w:pStyle w:val="afd"/>
              <w:bidi/>
              <w:snapToGrid w:val="0"/>
              <w:rPr>
                <w:sz w:val="28"/>
                <w:szCs w:val="28"/>
                <w:rtl/>
              </w:rPr>
            </w:pPr>
            <w:r w:rsidRPr="0059460E">
              <w:rPr>
                <w:rFonts w:ascii="Arial" w:hAnsi="Arial" w:cs="Arial"/>
                <w:sz w:val="28"/>
                <w:szCs w:val="28"/>
              </w:rPr>
              <w:t>138</w:t>
            </w:r>
            <w:r w:rsidRPr="0059460E">
              <w:rPr>
                <w:rFonts w:ascii="Arial" w:hAnsi="Arial" w:cs="Arial"/>
                <w:sz w:val="28"/>
                <w:szCs w:val="28"/>
                <w:rtl/>
              </w:rPr>
              <w:t xml:space="preserve"> (</w:t>
            </w:r>
            <w:r w:rsidRPr="0059460E">
              <w:rPr>
                <w:rFonts w:ascii="Arial" w:hAnsi="Arial" w:cs="Arial"/>
                <w:sz w:val="28"/>
                <w:szCs w:val="28"/>
              </w:rPr>
              <w:t>8</w:t>
            </w:r>
            <w:r w:rsidRPr="0059460E">
              <w:rPr>
                <w:rFonts w:ascii="Arial" w:hAnsi="Arial" w:cs="Arial"/>
                <w:sz w:val="28"/>
                <w:szCs w:val="28"/>
                <w:rtl/>
              </w:rPr>
              <w:t>)</w:t>
            </w:r>
          </w:p>
        </w:tc>
        <w:tc>
          <w:tcPr>
            <w:tcW w:w="3228" w:type="dxa"/>
            <w:tcBorders>
              <w:left w:val="single" w:sz="1" w:space="0" w:color="000000"/>
              <w:righ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cs="Times New Roman"/>
                <w:sz w:val="28"/>
                <w:szCs w:val="28"/>
                <w:rtl/>
              </w:rPr>
              <w:t>הכפלת</w:t>
            </w:r>
            <w:r w:rsidRPr="0059460E">
              <w:rPr>
                <w:rFonts w:eastAsia="David CLM" w:cs="Times New Roman"/>
                <w:sz w:val="28"/>
                <w:szCs w:val="28"/>
                <w:rtl/>
              </w:rPr>
              <w:t xml:space="preserve"> </w:t>
            </w:r>
            <w:r w:rsidRPr="0059460E">
              <w:rPr>
                <w:rFonts w:cs="Times New Roman"/>
                <w:sz w:val="28"/>
                <w:szCs w:val="28"/>
                <w:rtl/>
              </w:rPr>
              <w:t>מספר</w:t>
            </w:r>
            <w:r w:rsidRPr="0059460E">
              <w:rPr>
                <w:rFonts w:eastAsia="David CLM" w:cs="Times New Roman"/>
                <w:sz w:val="28"/>
                <w:szCs w:val="28"/>
                <w:rtl/>
              </w:rPr>
              <w:t xml:space="preserve"> </w:t>
            </w:r>
            <w:r w:rsidRPr="0059460E">
              <w:rPr>
                <w:rFonts w:cs="Times New Roman"/>
                <w:sz w:val="28"/>
                <w:szCs w:val="28"/>
                <w:rtl/>
              </w:rPr>
              <w:t>הנחלות</w:t>
            </w:r>
            <w:r w:rsidRPr="0059460E">
              <w:rPr>
                <w:rFonts w:eastAsia="David CLM" w:cs="Times New Roman"/>
                <w:sz w:val="28"/>
                <w:szCs w:val="28"/>
                <w:rtl/>
              </w:rPr>
              <w:t xml:space="preserve"> </w:t>
            </w:r>
            <w:r w:rsidRPr="0059460E">
              <w:rPr>
                <w:rFonts w:cs="Times New Roman"/>
                <w:sz w:val="28"/>
                <w:szCs w:val="28"/>
                <w:rtl/>
              </w:rPr>
              <w:t>ל-</w:t>
            </w:r>
            <w:r w:rsidRPr="0059460E">
              <w:rPr>
                <w:sz w:val="28"/>
                <w:szCs w:val="28"/>
              </w:rPr>
              <w:t>2000</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1000</w:t>
            </w:r>
          </w:p>
        </w:tc>
        <w:tc>
          <w:tcPr>
            <w:tcW w:w="549"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w:t>
            </w:r>
          </w:p>
        </w:tc>
        <w:tc>
          <w:tcPr>
            <w:tcW w:w="549"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w:t>
            </w:r>
          </w:p>
        </w:tc>
        <w:tc>
          <w:tcPr>
            <w:tcW w:w="56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0.7</w:t>
            </w:r>
          </w:p>
        </w:tc>
        <w:tc>
          <w:tcPr>
            <w:tcW w:w="54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0.1</w:t>
            </w:r>
          </w:p>
        </w:tc>
        <w:tc>
          <w:tcPr>
            <w:tcW w:w="671"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5</w:t>
            </w:r>
          </w:p>
        </w:tc>
        <w:tc>
          <w:tcPr>
            <w:tcW w:w="617"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5</w:t>
            </w:r>
          </w:p>
        </w:tc>
        <w:tc>
          <w:tcPr>
            <w:tcW w:w="525"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2</w:t>
            </w:r>
          </w:p>
        </w:tc>
        <w:tc>
          <w:tcPr>
            <w:tcW w:w="91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500</w:t>
            </w:r>
            <w:r w:rsidRPr="0059460E">
              <w:rPr>
                <w:rFonts w:ascii="Arial" w:hAnsi="Arial" w:cs="Arial"/>
                <w:sz w:val="28"/>
                <w:szCs w:val="28"/>
                <w:rtl/>
              </w:rPr>
              <w:t xml:space="preserve"> (</w:t>
            </w:r>
            <w:r w:rsidRPr="0059460E">
              <w:rPr>
                <w:rFonts w:ascii="Arial" w:hAnsi="Arial" w:cs="Arial"/>
                <w:sz w:val="28"/>
                <w:szCs w:val="28"/>
              </w:rPr>
              <w:t>9</w:t>
            </w:r>
            <w:r w:rsidRPr="0059460E">
              <w:rPr>
                <w:rFonts w:ascii="Arial" w:hAnsi="Arial" w:cs="Arial"/>
                <w:sz w:val="28"/>
                <w:szCs w:val="28"/>
                <w:rtl/>
              </w:rPr>
              <w:t>)</w:t>
            </w:r>
          </w:p>
        </w:tc>
        <w:tc>
          <w:tcPr>
            <w:tcW w:w="880" w:type="dxa"/>
            <w:shd w:val="clear" w:color="auto" w:fill="auto"/>
            <w:vAlign w:val="center"/>
          </w:tcPr>
          <w:p w:rsidR="009C2B09" w:rsidRPr="0059460E" w:rsidRDefault="009C2B09" w:rsidP="00685392">
            <w:pPr>
              <w:pStyle w:val="afd"/>
              <w:bidi/>
              <w:snapToGrid w:val="0"/>
              <w:rPr>
                <w:sz w:val="28"/>
                <w:szCs w:val="28"/>
              </w:rPr>
            </w:pPr>
            <w:r w:rsidRPr="0059460E">
              <w:rPr>
                <w:rFonts w:ascii="Arial" w:hAnsi="Arial" w:cs="Arial"/>
                <w:sz w:val="28"/>
                <w:szCs w:val="28"/>
              </w:rPr>
              <w:t>192</w:t>
            </w:r>
            <w:r w:rsidRPr="0059460E">
              <w:rPr>
                <w:rFonts w:ascii="Arial" w:hAnsi="Arial" w:cs="Arial"/>
                <w:sz w:val="28"/>
                <w:szCs w:val="28"/>
                <w:rtl/>
              </w:rPr>
              <w:t xml:space="preserve"> (</w:t>
            </w:r>
            <w:r w:rsidRPr="0059460E">
              <w:rPr>
                <w:rFonts w:ascii="Arial" w:hAnsi="Arial" w:cs="Arial"/>
                <w:sz w:val="28"/>
                <w:szCs w:val="28"/>
              </w:rPr>
              <w:t>6</w:t>
            </w:r>
            <w:r w:rsidRPr="0059460E">
              <w:rPr>
                <w:rFonts w:ascii="Arial" w:hAnsi="Arial" w:cs="Arial"/>
                <w:sz w:val="28"/>
                <w:szCs w:val="28"/>
                <w:rtl/>
              </w:rPr>
              <w:t>)</w:t>
            </w:r>
          </w:p>
        </w:tc>
        <w:tc>
          <w:tcPr>
            <w:tcW w:w="3228" w:type="dxa"/>
            <w:tcBorders>
              <w:left w:val="single" w:sz="1" w:space="0" w:color="000000"/>
              <w:righ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sz w:val="28"/>
                <w:szCs w:val="28"/>
              </w:rPr>
              <w:t>1000</w:t>
            </w:r>
            <w:r w:rsidRPr="0059460E">
              <w:rPr>
                <w:rFonts w:cs="Times New Roman"/>
                <w:sz w:val="28"/>
                <w:szCs w:val="28"/>
                <w:rtl/>
              </w:rPr>
              <w:t xml:space="preserve"> נחלות; הוספת</w:t>
            </w:r>
            <w:r w:rsidRPr="0059460E">
              <w:rPr>
                <w:rFonts w:eastAsia="David CLM" w:cs="Times New Roman"/>
                <w:sz w:val="28"/>
                <w:szCs w:val="28"/>
                <w:rtl/>
              </w:rPr>
              <w:t xml:space="preserve"> </w:t>
            </w:r>
            <w:r w:rsidRPr="0059460E">
              <w:rPr>
                <w:rFonts w:cs="Times New Roman"/>
                <w:sz w:val="28"/>
                <w:szCs w:val="28"/>
                <w:rtl/>
              </w:rPr>
              <w:t>קצבה</w:t>
            </w:r>
            <w:r w:rsidRPr="0059460E">
              <w:rPr>
                <w:rFonts w:eastAsia="David CLM" w:cs="Times New Roman"/>
                <w:sz w:val="28"/>
                <w:szCs w:val="28"/>
                <w:rtl/>
              </w:rPr>
              <w:t xml:space="preserve"> </w:t>
            </w:r>
            <w:r w:rsidRPr="0059460E">
              <w:rPr>
                <w:rFonts w:cs="Times New Roman"/>
                <w:sz w:val="28"/>
                <w:szCs w:val="28"/>
                <w:rtl/>
              </w:rPr>
              <w:t>קבועה</w:t>
            </w:r>
            <w:r w:rsidRPr="0059460E">
              <w:rPr>
                <w:rFonts w:eastAsia="David CLM" w:cs="Times New Roman"/>
                <w:sz w:val="28"/>
                <w:szCs w:val="28"/>
                <w:rtl/>
              </w:rPr>
              <w:t xml:space="preserve"> </w:t>
            </w:r>
            <w:r w:rsidRPr="0059460E">
              <w:rPr>
                <w:rFonts w:cs="Times New Roman"/>
                <w:sz w:val="28"/>
                <w:szCs w:val="28"/>
                <w:rtl/>
              </w:rPr>
              <w:t>לכל</w:t>
            </w:r>
            <w:r w:rsidRPr="0059460E">
              <w:rPr>
                <w:rFonts w:eastAsia="David CLM" w:cs="Times New Roman"/>
                <w:sz w:val="28"/>
                <w:szCs w:val="28"/>
                <w:rtl/>
              </w:rPr>
              <w:t xml:space="preserve"> </w:t>
            </w:r>
            <w:r w:rsidRPr="0059460E">
              <w:rPr>
                <w:rFonts w:cs="Times New Roman"/>
                <w:sz w:val="28"/>
                <w:szCs w:val="28"/>
                <w:rtl/>
              </w:rPr>
              <w:t>אזרח</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2000</w:t>
            </w:r>
          </w:p>
        </w:tc>
        <w:tc>
          <w:tcPr>
            <w:tcW w:w="549"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w:t>
            </w:r>
          </w:p>
        </w:tc>
        <w:tc>
          <w:tcPr>
            <w:tcW w:w="549"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w:t>
            </w:r>
          </w:p>
        </w:tc>
        <w:tc>
          <w:tcPr>
            <w:tcW w:w="56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0.7</w:t>
            </w:r>
          </w:p>
        </w:tc>
        <w:tc>
          <w:tcPr>
            <w:tcW w:w="54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0.1</w:t>
            </w:r>
          </w:p>
        </w:tc>
        <w:tc>
          <w:tcPr>
            <w:tcW w:w="671"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5</w:t>
            </w:r>
          </w:p>
        </w:tc>
        <w:tc>
          <w:tcPr>
            <w:tcW w:w="617"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5</w:t>
            </w:r>
          </w:p>
        </w:tc>
        <w:tc>
          <w:tcPr>
            <w:tcW w:w="525"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2</w:t>
            </w:r>
          </w:p>
        </w:tc>
        <w:tc>
          <w:tcPr>
            <w:tcW w:w="91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365</w:t>
            </w:r>
            <w:r w:rsidRPr="0059460E">
              <w:rPr>
                <w:rFonts w:ascii="Arial" w:hAnsi="Arial" w:cs="Arial"/>
                <w:sz w:val="28"/>
                <w:szCs w:val="28"/>
                <w:rtl/>
              </w:rPr>
              <w:t xml:space="preserve"> (</w:t>
            </w:r>
            <w:r w:rsidRPr="0059460E">
              <w:rPr>
                <w:rFonts w:ascii="Arial" w:hAnsi="Arial" w:cs="Arial"/>
                <w:sz w:val="28"/>
                <w:szCs w:val="28"/>
              </w:rPr>
              <w:t>14</w:t>
            </w:r>
            <w:r w:rsidRPr="0059460E">
              <w:rPr>
                <w:rFonts w:ascii="Arial" w:hAnsi="Arial" w:cs="Arial"/>
                <w:sz w:val="28"/>
                <w:szCs w:val="28"/>
                <w:rtl/>
              </w:rPr>
              <w:t>)</w:t>
            </w:r>
          </w:p>
        </w:tc>
        <w:tc>
          <w:tcPr>
            <w:tcW w:w="880" w:type="dxa"/>
            <w:shd w:val="clear" w:color="auto" w:fill="auto"/>
            <w:vAlign w:val="center"/>
          </w:tcPr>
          <w:p w:rsidR="009C2B09" w:rsidRPr="0059460E" w:rsidRDefault="009C2B09" w:rsidP="00685392">
            <w:pPr>
              <w:pStyle w:val="afd"/>
              <w:bidi/>
              <w:snapToGrid w:val="0"/>
              <w:rPr>
                <w:sz w:val="28"/>
                <w:szCs w:val="28"/>
                <w:rtl/>
              </w:rPr>
            </w:pPr>
            <w:r w:rsidRPr="0059460E">
              <w:rPr>
                <w:rFonts w:ascii="Arial" w:hAnsi="Arial" w:cs="Arial"/>
                <w:sz w:val="28"/>
                <w:szCs w:val="28"/>
              </w:rPr>
              <w:t>78</w:t>
            </w:r>
            <w:r w:rsidRPr="0059460E">
              <w:rPr>
                <w:rFonts w:ascii="Arial" w:hAnsi="Arial" w:cs="Arial"/>
                <w:sz w:val="28"/>
                <w:szCs w:val="28"/>
                <w:rtl/>
              </w:rPr>
              <w:t xml:space="preserve"> (</w:t>
            </w:r>
            <w:r w:rsidRPr="0059460E">
              <w:rPr>
                <w:rFonts w:ascii="Arial" w:hAnsi="Arial" w:cs="Arial"/>
                <w:sz w:val="28"/>
                <w:szCs w:val="28"/>
              </w:rPr>
              <w:t>7</w:t>
            </w:r>
            <w:r w:rsidRPr="0059460E">
              <w:rPr>
                <w:rFonts w:ascii="Arial" w:hAnsi="Arial" w:cs="Arial"/>
                <w:sz w:val="28"/>
                <w:szCs w:val="28"/>
                <w:rtl/>
              </w:rPr>
              <w:t>)</w:t>
            </w:r>
          </w:p>
        </w:tc>
        <w:tc>
          <w:tcPr>
            <w:tcW w:w="3228" w:type="dxa"/>
            <w:tcBorders>
              <w:left w:val="single" w:sz="1" w:space="0" w:color="000000"/>
              <w:righ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cs="Times New Roman"/>
                <w:sz w:val="28"/>
                <w:szCs w:val="28"/>
                <w:rtl/>
              </w:rPr>
              <w:t>הכפלת</w:t>
            </w:r>
            <w:r w:rsidRPr="0059460E">
              <w:rPr>
                <w:rFonts w:eastAsia="David CLM" w:cs="Times New Roman"/>
                <w:sz w:val="28"/>
                <w:szCs w:val="28"/>
                <w:rtl/>
              </w:rPr>
              <w:t xml:space="preserve"> </w:t>
            </w:r>
            <w:r w:rsidRPr="0059460E">
              <w:rPr>
                <w:rFonts w:cs="Times New Roman"/>
                <w:sz w:val="28"/>
                <w:szCs w:val="28"/>
                <w:rtl/>
              </w:rPr>
              <w:t>מספר</w:t>
            </w:r>
            <w:r w:rsidRPr="0059460E">
              <w:rPr>
                <w:rFonts w:eastAsia="David CLM" w:cs="Times New Roman"/>
                <w:sz w:val="28"/>
                <w:szCs w:val="28"/>
                <w:rtl/>
              </w:rPr>
              <w:t xml:space="preserve"> </w:t>
            </w:r>
            <w:r w:rsidRPr="0059460E">
              <w:rPr>
                <w:rFonts w:cs="Times New Roman"/>
                <w:sz w:val="28"/>
                <w:szCs w:val="28"/>
                <w:rtl/>
              </w:rPr>
              <w:t>הנחלות</w:t>
            </w:r>
            <w:r w:rsidRPr="0059460E">
              <w:rPr>
                <w:rFonts w:eastAsia="David CLM" w:cs="Times New Roman"/>
                <w:sz w:val="28"/>
                <w:szCs w:val="28"/>
                <w:rtl/>
              </w:rPr>
              <w:t xml:space="preserve"> </w:t>
            </w:r>
            <w:r w:rsidRPr="0059460E">
              <w:rPr>
                <w:rFonts w:cs="Times New Roman"/>
                <w:sz w:val="28"/>
                <w:szCs w:val="28"/>
                <w:rtl/>
              </w:rPr>
              <w:t>וגם</w:t>
            </w:r>
            <w:r w:rsidRPr="0059460E">
              <w:rPr>
                <w:rFonts w:eastAsia="David CLM" w:cs="Times New Roman"/>
                <w:sz w:val="28"/>
                <w:szCs w:val="28"/>
                <w:rtl/>
              </w:rPr>
              <w:t xml:space="preserve"> </w:t>
            </w:r>
            <w:r w:rsidRPr="0059460E">
              <w:rPr>
                <w:rFonts w:cs="Times New Roman"/>
                <w:sz w:val="28"/>
                <w:szCs w:val="28"/>
                <w:rtl/>
              </w:rPr>
              <w:t>קצבה</w:t>
            </w:r>
            <w:r w:rsidRPr="0059460E">
              <w:rPr>
                <w:rFonts w:eastAsia="David CLM" w:cs="Times New Roman"/>
                <w:sz w:val="28"/>
                <w:szCs w:val="28"/>
                <w:rtl/>
              </w:rPr>
              <w:t xml:space="preserve"> </w:t>
            </w:r>
            <w:r w:rsidRPr="0059460E">
              <w:rPr>
                <w:rFonts w:cs="Times New Roman"/>
                <w:sz w:val="28"/>
                <w:szCs w:val="28"/>
                <w:rtl/>
              </w:rPr>
              <w:t>קבועה</w:t>
            </w:r>
            <w:r w:rsidRPr="0059460E">
              <w:rPr>
                <w:rFonts w:eastAsia="David CLM" w:cs="Times New Roman"/>
                <w:sz w:val="28"/>
                <w:szCs w:val="28"/>
                <w:rtl/>
              </w:rPr>
              <w:t xml:space="preserve"> </w:t>
            </w:r>
            <w:r w:rsidRPr="0059460E">
              <w:rPr>
                <w:rFonts w:cs="Times New Roman"/>
                <w:sz w:val="28"/>
                <w:szCs w:val="28"/>
                <w:rtl/>
              </w:rPr>
              <w:t>לכל</w:t>
            </w:r>
            <w:r w:rsidRPr="0059460E">
              <w:rPr>
                <w:rFonts w:eastAsia="David CLM" w:cs="Times New Roman"/>
                <w:sz w:val="28"/>
                <w:szCs w:val="28"/>
                <w:rtl/>
              </w:rPr>
              <w:t xml:space="preserve"> </w:t>
            </w:r>
            <w:r w:rsidRPr="0059460E">
              <w:rPr>
                <w:rFonts w:cs="Times New Roman"/>
                <w:sz w:val="28"/>
                <w:szCs w:val="28"/>
                <w:rtl/>
              </w:rPr>
              <w:t>אזרח</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2000</w:t>
            </w:r>
          </w:p>
        </w:tc>
        <w:tc>
          <w:tcPr>
            <w:tcW w:w="549"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0.8</w:t>
            </w:r>
          </w:p>
        </w:tc>
        <w:tc>
          <w:tcPr>
            <w:tcW w:w="549"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w:t>
            </w:r>
          </w:p>
        </w:tc>
        <w:tc>
          <w:tcPr>
            <w:tcW w:w="56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0.7</w:t>
            </w:r>
          </w:p>
        </w:tc>
        <w:tc>
          <w:tcPr>
            <w:tcW w:w="54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0.1</w:t>
            </w:r>
          </w:p>
        </w:tc>
        <w:tc>
          <w:tcPr>
            <w:tcW w:w="671"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5</w:t>
            </w:r>
          </w:p>
        </w:tc>
        <w:tc>
          <w:tcPr>
            <w:tcW w:w="617"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5</w:t>
            </w:r>
          </w:p>
        </w:tc>
        <w:tc>
          <w:tcPr>
            <w:tcW w:w="525"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2</w:t>
            </w:r>
          </w:p>
        </w:tc>
        <w:tc>
          <w:tcPr>
            <w:tcW w:w="91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388</w:t>
            </w:r>
            <w:r w:rsidRPr="0059460E">
              <w:rPr>
                <w:rFonts w:ascii="Arial" w:hAnsi="Arial" w:cs="Arial"/>
                <w:sz w:val="28"/>
                <w:szCs w:val="28"/>
                <w:rtl/>
              </w:rPr>
              <w:t xml:space="preserve"> (</w:t>
            </w:r>
            <w:r w:rsidRPr="0059460E">
              <w:rPr>
                <w:rFonts w:ascii="Arial" w:hAnsi="Arial" w:cs="Arial"/>
                <w:sz w:val="28"/>
                <w:szCs w:val="28"/>
              </w:rPr>
              <w:t>13</w:t>
            </w:r>
            <w:r w:rsidRPr="0059460E">
              <w:rPr>
                <w:rFonts w:ascii="Arial" w:hAnsi="Arial" w:cs="Arial"/>
                <w:sz w:val="28"/>
                <w:szCs w:val="28"/>
                <w:rtl/>
              </w:rPr>
              <w:t>)</w:t>
            </w:r>
          </w:p>
        </w:tc>
        <w:tc>
          <w:tcPr>
            <w:tcW w:w="880" w:type="dxa"/>
            <w:shd w:val="clear" w:color="auto" w:fill="auto"/>
            <w:vAlign w:val="center"/>
          </w:tcPr>
          <w:p w:rsidR="009C2B09" w:rsidRPr="0059460E" w:rsidRDefault="009C2B09" w:rsidP="00685392">
            <w:pPr>
              <w:pStyle w:val="afd"/>
              <w:bidi/>
              <w:snapToGrid w:val="0"/>
              <w:rPr>
                <w:sz w:val="28"/>
                <w:szCs w:val="28"/>
                <w:rtl/>
              </w:rPr>
            </w:pPr>
            <w:r w:rsidRPr="0059460E">
              <w:rPr>
                <w:rFonts w:ascii="Arial" w:hAnsi="Arial" w:cs="Arial"/>
                <w:sz w:val="28"/>
                <w:szCs w:val="28"/>
              </w:rPr>
              <w:t>115</w:t>
            </w:r>
            <w:r w:rsidRPr="0059460E">
              <w:rPr>
                <w:rFonts w:ascii="Arial" w:hAnsi="Arial" w:cs="Arial"/>
                <w:sz w:val="28"/>
                <w:szCs w:val="28"/>
                <w:rtl/>
              </w:rPr>
              <w:t xml:space="preserve"> (</w:t>
            </w:r>
            <w:r w:rsidRPr="0059460E">
              <w:rPr>
                <w:rFonts w:ascii="Arial" w:hAnsi="Arial" w:cs="Arial"/>
                <w:sz w:val="28"/>
                <w:szCs w:val="28"/>
              </w:rPr>
              <w:t>11</w:t>
            </w:r>
            <w:r w:rsidRPr="0059460E">
              <w:rPr>
                <w:rFonts w:ascii="Arial" w:hAnsi="Arial" w:cs="Arial"/>
                <w:sz w:val="28"/>
                <w:szCs w:val="28"/>
                <w:rtl/>
              </w:rPr>
              <w:t>)</w:t>
            </w:r>
          </w:p>
        </w:tc>
        <w:tc>
          <w:tcPr>
            <w:tcW w:w="3228" w:type="dxa"/>
            <w:tcBorders>
              <w:left w:val="single" w:sz="1" w:space="0" w:color="000000"/>
              <w:righ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cs="Times New Roman"/>
                <w:sz w:val="28"/>
                <w:szCs w:val="28"/>
                <w:rtl/>
              </w:rPr>
              <w:t>הסתברות</w:t>
            </w:r>
            <w:r w:rsidRPr="0059460E">
              <w:rPr>
                <w:rFonts w:eastAsia="David CLM" w:cs="Times New Roman"/>
                <w:sz w:val="28"/>
                <w:szCs w:val="28"/>
                <w:rtl/>
              </w:rPr>
              <w:t xml:space="preserve"> </w:t>
            </w:r>
            <w:r w:rsidRPr="0059460E">
              <w:rPr>
                <w:rFonts w:cs="Times New Roman"/>
                <w:sz w:val="28"/>
                <w:szCs w:val="28"/>
                <w:rtl/>
              </w:rPr>
              <w:t>מכירה</w:t>
            </w:r>
            <w:r w:rsidRPr="0059460E">
              <w:rPr>
                <w:rFonts w:eastAsia="David CLM" w:cs="Times New Roman"/>
                <w:sz w:val="28"/>
                <w:szCs w:val="28"/>
                <w:rtl/>
              </w:rPr>
              <w:t xml:space="preserve"> </w:t>
            </w:r>
            <w:r w:rsidRPr="0059460E">
              <w:rPr>
                <w:rFonts w:cs="Times New Roman"/>
                <w:sz w:val="28"/>
                <w:szCs w:val="28"/>
                <w:rtl/>
              </w:rPr>
              <w:t>קטנה</w:t>
            </w:r>
            <w:r w:rsidRPr="0059460E">
              <w:rPr>
                <w:rFonts w:eastAsia="David CLM" w:cs="Times New Roman"/>
                <w:sz w:val="28"/>
                <w:szCs w:val="28"/>
                <w:rtl/>
              </w:rPr>
              <w:t xml:space="preserve"> </w:t>
            </w:r>
            <w:r w:rsidRPr="0059460E">
              <w:rPr>
                <w:rFonts w:cs="Times New Roman"/>
                <w:sz w:val="28"/>
                <w:szCs w:val="28"/>
                <w:rtl/>
              </w:rPr>
              <w:t>מ-</w:t>
            </w:r>
            <w:r w:rsidRPr="0059460E">
              <w:rPr>
                <w:sz w:val="28"/>
                <w:szCs w:val="28"/>
              </w:rPr>
              <w:t>1</w:t>
            </w:r>
          </w:p>
        </w:tc>
      </w:tr>
      <w:tr w:rsidR="009C2B09" w:rsidRPr="00A90D62" w:rsidTr="00685392">
        <w:trPr>
          <w:trHeight w:val="332"/>
        </w:trPr>
        <w:tc>
          <w:tcPr>
            <w:tcW w:w="60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2000</w:t>
            </w:r>
          </w:p>
        </w:tc>
        <w:tc>
          <w:tcPr>
            <w:tcW w:w="549"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0.4</w:t>
            </w:r>
          </w:p>
        </w:tc>
        <w:tc>
          <w:tcPr>
            <w:tcW w:w="549"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w:t>
            </w:r>
          </w:p>
        </w:tc>
        <w:tc>
          <w:tcPr>
            <w:tcW w:w="56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0.7</w:t>
            </w:r>
          </w:p>
        </w:tc>
        <w:tc>
          <w:tcPr>
            <w:tcW w:w="546"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0.1</w:t>
            </w:r>
          </w:p>
        </w:tc>
        <w:tc>
          <w:tcPr>
            <w:tcW w:w="671"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5</w:t>
            </w:r>
          </w:p>
        </w:tc>
        <w:tc>
          <w:tcPr>
            <w:tcW w:w="617"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5</w:t>
            </w:r>
          </w:p>
        </w:tc>
        <w:tc>
          <w:tcPr>
            <w:tcW w:w="525" w:type="dxa"/>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2</w:t>
            </w:r>
          </w:p>
        </w:tc>
        <w:tc>
          <w:tcPr>
            <w:tcW w:w="912" w:type="dxa"/>
            <w:tcBorders>
              <w:lef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486</w:t>
            </w:r>
            <w:r w:rsidRPr="0059460E">
              <w:rPr>
                <w:rFonts w:ascii="Arial" w:hAnsi="Arial" w:cs="Arial"/>
                <w:sz w:val="28"/>
                <w:szCs w:val="28"/>
                <w:rtl/>
              </w:rPr>
              <w:t xml:space="preserve"> (</w:t>
            </w:r>
            <w:r w:rsidRPr="0059460E">
              <w:rPr>
                <w:rFonts w:ascii="Arial" w:hAnsi="Arial" w:cs="Arial"/>
                <w:sz w:val="28"/>
                <w:szCs w:val="28"/>
              </w:rPr>
              <w:t>20</w:t>
            </w:r>
            <w:r w:rsidRPr="0059460E">
              <w:rPr>
                <w:rFonts w:ascii="Arial" w:hAnsi="Arial" w:cs="Arial"/>
                <w:sz w:val="28"/>
                <w:szCs w:val="28"/>
                <w:rtl/>
              </w:rPr>
              <w:t>)</w:t>
            </w:r>
          </w:p>
        </w:tc>
        <w:tc>
          <w:tcPr>
            <w:tcW w:w="880" w:type="dxa"/>
            <w:shd w:val="clear" w:color="auto" w:fill="auto"/>
            <w:vAlign w:val="center"/>
          </w:tcPr>
          <w:p w:rsidR="009C2B09" w:rsidRPr="0059460E" w:rsidRDefault="009C2B09" w:rsidP="00685392">
            <w:pPr>
              <w:pStyle w:val="afd"/>
              <w:bidi/>
              <w:snapToGrid w:val="0"/>
              <w:rPr>
                <w:sz w:val="28"/>
                <w:szCs w:val="28"/>
                <w:rtl/>
              </w:rPr>
            </w:pPr>
            <w:r w:rsidRPr="0059460E">
              <w:rPr>
                <w:rFonts w:ascii="Arial" w:hAnsi="Arial" w:cs="Arial"/>
                <w:sz w:val="28"/>
                <w:szCs w:val="28"/>
              </w:rPr>
              <w:t>289</w:t>
            </w:r>
            <w:r w:rsidRPr="0059460E">
              <w:rPr>
                <w:rFonts w:ascii="Arial" w:hAnsi="Arial" w:cs="Arial"/>
                <w:sz w:val="28"/>
                <w:szCs w:val="28"/>
                <w:rtl/>
              </w:rPr>
              <w:t xml:space="preserve"> (</w:t>
            </w:r>
            <w:r w:rsidRPr="0059460E">
              <w:rPr>
                <w:rFonts w:ascii="Arial" w:hAnsi="Arial" w:cs="Arial"/>
                <w:sz w:val="28"/>
                <w:szCs w:val="28"/>
              </w:rPr>
              <w:t>15</w:t>
            </w:r>
            <w:r w:rsidRPr="0059460E">
              <w:rPr>
                <w:rFonts w:ascii="Arial" w:hAnsi="Arial" w:cs="Arial"/>
                <w:sz w:val="28"/>
                <w:szCs w:val="28"/>
                <w:rtl/>
              </w:rPr>
              <w:t>)</w:t>
            </w:r>
          </w:p>
        </w:tc>
        <w:tc>
          <w:tcPr>
            <w:tcW w:w="3228" w:type="dxa"/>
            <w:tcBorders>
              <w:left w:val="single" w:sz="1" w:space="0" w:color="000000"/>
              <w:right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cs="Times New Roman"/>
                <w:sz w:val="28"/>
                <w:szCs w:val="28"/>
                <w:rtl/>
              </w:rPr>
              <w:t>הסתברות</w:t>
            </w:r>
            <w:r w:rsidRPr="0059460E">
              <w:rPr>
                <w:rFonts w:eastAsia="David CLM" w:cs="Times New Roman"/>
                <w:sz w:val="28"/>
                <w:szCs w:val="28"/>
                <w:rtl/>
              </w:rPr>
              <w:t xml:space="preserve"> </w:t>
            </w:r>
            <w:r w:rsidRPr="0059460E">
              <w:rPr>
                <w:rFonts w:cs="Times New Roman"/>
                <w:sz w:val="28"/>
                <w:szCs w:val="28"/>
                <w:rtl/>
              </w:rPr>
              <w:t>מכירה</w:t>
            </w:r>
            <w:r w:rsidRPr="0059460E">
              <w:rPr>
                <w:rFonts w:eastAsia="David CLM" w:cs="Times New Roman"/>
                <w:sz w:val="28"/>
                <w:szCs w:val="28"/>
                <w:rtl/>
              </w:rPr>
              <w:t xml:space="preserve"> </w:t>
            </w:r>
            <w:r w:rsidRPr="0059460E">
              <w:rPr>
                <w:rFonts w:cs="Times New Roman"/>
                <w:sz w:val="28"/>
                <w:szCs w:val="28"/>
                <w:rtl/>
              </w:rPr>
              <w:t>נמוכה</w:t>
            </w:r>
            <w:r w:rsidRPr="0059460E">
              <w:rPr>
                <w:rFonts w:eastAsia="David CLM" w:cs="Times New Roman"/>
                <w:sz w:val="28"/>
                <w:szCs w:val="28"/>
                <w:rtl/>
              </w:rPr>
              <w:t xml:space="preserve"> </w:t>
            </w:r>
            <w:r w:rsidRPr="0059460E">
              <w:rPr>
                <w:rFonts w:cs="Times New Roman"/>
                <w:sz w:val="28"/>
                <w:szCs w:val="28"/>
                <w:rtl/>
              </w:rPr>
              <w:t>יותר</w:t>
            </w:r>
          </w:p>
        </w:tc>
      </w:tr>
      <w:tr w:rsidR="009C2B09" w:rsidRPr="00A90D62" w:rsidTr="00685392">
        <w:trPr>
          <w:trHeight w:val="332"/>
        </w:trPr>
        <w:tc>
          <w:tcPr>
            <w:tcW w:w="602" w:type="dxa"/>
            <w:tcBorders>
              <w:left w:val="single" w:sz="1" w:space="0" w:color="000000"/>
              <w:bottom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2000</w:t>
            </w:r>
          </w:p>
        </w:tc>
        <w:tc>
          <w:tcPr>
            <w:tcW w:w="549" w:type="dxa"/>
            <w:tcBorders>
              <w:bottom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0.4</w:t>
            </w:r>
          </w:p>
        </w:tc>
        <w:tc>
          <w:tcPr>
            <w:tcW w:w="549" w:type="dxa"/>
            <w:tcBorders>
              <w:left w:val="single" w:sz="1" w:space="0" w:color="000000"/>
              <w:bottom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10</w:t>
            </w:r>
          </w:p>
        </w:tc>
        <w:tc>
          <w:tcPr>
            <w:tcW w:w="566" w:type="dxa"/>
            <w:tcBorders>
              <w:bottom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0.7</w:t>
            </w:r>
          </w:p>
        </w:tc>
        <w:tc>
          <w:tcPr>
            <w:tcW w:w="546" w:type="dxa"/>
            <w:tcBorders>
              <w:bottom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0.1</w:t>
            </w:r>
          </w:p>
        </w:tc>
        <w:tc>
          <w:tcPr>
            <w:tcW w:w="671" w:type="dxa"/>
            <w:tcBorders>
              <w:left w:val="single" w:sz="1" w:space="0" w:color="000000"/>
              <w:bottom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5</w:t>
            </w:r>
          </w:p>
        </w:tc>
        <w:tc>
          <w:tcPr>
            <w:tcW w:w="617" w:type="dxa"/>
            <w:tcBorders>
              <w:bottom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5</w:t>
            </w:r>
          </w:p>
        </w:tc>
        <w:tc>
          <w:tcPr>
            <w:tcW w:w="525" w:type="dxa"/>
            <w:tcBorders>
              <w:bottom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6</w:t>
            </w:r>
          </w:p>
        </w:tc>
        <w:tc>
          <w:tcPr>
            <w:tcW w:w="912" w:type="dxa"/>
            <w:tcBorders>
              <w:left w:val="single" w:sz="1" w:space="0" w:color="000000"/>
              <w:bottom w:val="single" w:sz="1" w:space="0" w:color="000000"/>
            </w:tcBorders>
            <w:shd w:val="clear" w:color="auto" w:fill="auto"/>
            <w:vAlign w:val="center"/>
          </w:tcPr>
          <w:p w:rsidR="009C2B09" w:rsidRPr="0059460E" w:rsidRDefault="009C2B09" w:rsidP="00685392">
            <w:pPr>
              <w:pStyle w:val="afd"/>
              <w:bidi/>
              <w:snapToGrid w:val="0"/>
              <w:rPr>
                <w:rFonts w:ascii="Arial" w:hAnsi="Arial" w:cs="Arial"/>
                <w:sz w:val="28"/>
                <w:szCs w:val="28"/>
              </w:rPr>
            </w:pPr>
            <w:r w:rsidRPr="0059460E">
              <w:rPr>
                <w:rFonts w:ascii="Arial" w:hAnsi="Arial" w:cs="Arial"/>
                <w:sz w:val="28"/>
                <w:szCs w:val="28"/>
              </w:rPr>
              <w:t>399</w:t>
            </w:r>
            <w:r w:rsidRPr="0059460E">
              <w:rPr>
                <w:rFonts w:ascii="Arial" w:hAnsi="Arial" w:cs="Arial"/>
                <w:sz w:val="28"/>
                <w:szCs w:val="28"/>
                <w:rtl/>
              </w:rPr>
              <w:t xml:space="preserve"> (</w:t>
            </w:r>
            <w:r w:rsidRPr="0059460E">
              <w:rPr>
                <w:rFonts w:ascii="Arial" w:hAnsi="Arial" w:cs="Arial"/>
                <w:sz w:val="28"/>
                <w:szCs w:val="28"/>
              </w:rPr>
              <w:t>12</w:t>
            </w:r>
            <w:r w:rsidRPr="0059460E">
              <w:rPr>
                <w:rFonts w:ascii="Arial" w:hAnsi="Arial" w:cs="Arial"/>
                <w:sz w:val="28"/>
                <w:szCs w:val="28"/>
                <w:rtl/>
              </w:rPr>
              <w:t>)</w:t>
            </w:r>
          </w:p>
        </w:tc>
        <w:tc>
          <w:tcPr>
            <w:tcW w:w="880" w:type="dxa"/>
            <w:tcBorders>
              <w:bottom w:val="single" w:sz="1" w:space="0" w:color="000000"/>
            </w:tcBorders>
            <w:shd w:val="clear" w:color="auto" w:fill="auto"/>
            <w:vAlign w:val="center"/>
          </w:tcPr>
          <w:p w:rsidR="009C2B09" w:rsidRPr="0059460E" w:rsidRDefault="009C2B09" w:rsidP="00685392">
            <w:pPr>
              <w:pStyle w:val="afd"/>
              <w:bidi/>
              <w:snapToGrid w:val="0"/>
              <w:rPr>
                <w:sz w:val="28"/>
                <w:szCs w:val="28"/>
                <w:rtl/>
              </w:rPr>
            </w:pPr>
            <w:r w:rsidRPr="0059460E">
              <w:rPr>
                <w:rFonts w:ascii="Arial" w:hAnsi="Arial" w:cs="Arial"/>
                <w:sz w:val="28"/>
                <w:szCs w:val="28"/>
              </w:rPr>
              <w:t>204</w:t>
            </w:r>
            <w:r w:rsidRPr="0059460E">
              <w:rPr>
                <w:rFonts w:ascii="Arial" w:hAnsi="Arial" w:cs="Arial"/>
                <w:sz w:val="28"/>
                <w:szCs w:val="28"/>
                <w:rtl/>
              </w:rPr>
              <w:t xml:space="preserve"> (</w:t>
            </w:r>
            <w:r w:rsidRPr="0059460E">
              <w:rPr>
                <w:rFonts w:ascii="Arial" w:hAnsi="Arial" w:cs="Arial"/>
                <w:sz w:val="28"/>
                <w:szCs w:val="28"/>
              </w:rPr>
              <w:t>8</w:t>
            </w:r>
            <w:r w:rsidRPr="0059460E">
              <w:rPr>
                <w:rFonts w:ascii="Arial" w:hAnsi="Arial" w:cs="Arial"/>
                <w:sz w:val="28"/>
                <w:szCs w:val="28"/>
                <w:rtl/>
              </w:rPr>
              <w:t>)</w:t>
            </w:r>
          </w:p>
        </w:tc>
        <w:tc>
          <w:tcPr>
            <w:tcW w:w="3228" w:type="dxa"/>
            <w:tcBorders>
              <w:left w:val="single" w:sz="1" w:space="0" w:color="000000"/>
              <w:bottom w:val="single" w:sz="1" w:space="0" w:color="000000"/>
              <w:right w:val="single" w:sz="1" w:space="0" w:color="000000"/>
            </w:tcBorders>
            <w:shd w:val="clear" w:color="auto" w:fill="auto"/>
            <w:vAlign w:val="center"/>
          </w:tcPr>
          <w:p w:rsidR="009C2B09" w:rsidRPr="0059460E" w:rsidRDefault="009C2B09" w:rsidP="00685392">
            <w:pPr>
              <w:pStyle w:val="afd"/>
              <w:bidi/>
              <w:snapToGrid w:val="0"/>
              <w:rPr>
                <w:rFonts w:cs="David"/>
                <w:sz w:val="28"/>
                <w:szCs w:val="28"/>
                <w:rtl/>
              </w:rPr>
            </w:pPr>
            <w:r w:rsidRPr="0059460E">
              <w:rPr>
                <w:rFonts w:cs="Times New Roman"/>
                <w:sz w:val="28"/>
                <w:szCs w:val="28"/>
                <w:rtl/>
              </w:rPr>
              <w:t>הגדלת</w:t>
            </w:r>
            <w:r w:rsidRPr="0059460E">
              <w:rPr>
                <w:rFonts w:eastAsia="David CLM" w:cs="Times New Roman"/>
                <w:sz w:val="28"/>
                <w:szCs w:val="28"/>
                <w:rtl/>
              </w:rPr>
              <w:t xml:space="preserve"> </w:t>
            </w:r>
            <w:r w:rsidRPr="0059460E">
              <w:rPr>
                <w:rFonts w:cs="Times New Roman"/>
                <w:sz w:val="28"/>
                <w:szCs w:val="28"/>
                <w:rtl/>
              </w:rPr>
              <w:t>הקצבה</w:t>
            </w:r>
            <w:r w:rsidRPr="0059460E">
              <w:rPr>
                <w:rFonts w:eastAsia="David CLM" w:cs="Times New Roman"/>
                <w:sz w:val="28"/>
                <w:szCs w:val="28"/>
                <w:rtl/>
              </w:rPr>
              <w:t xml:space="preserve"> </w:t>
            </w:r>
            <w:r w:rsidRPr="0059460E">
              <w:rPr>
                <w:rFonts w:cs="Times New Roman"/>
                <w:sz w:val="28"/>
                <w:szCs w:val="28"/>
                <w:rtl/>
              </w:rPr>
              <w:t>לכל</w:t>
            </w:r>
            <w:r w:rsidRPr="0059460E">
              <w:rPr>
                <w:rFonts w:eastAsia="David CLM" w:cs="Times New Roman"/>
                <w:sz w:val="28"/>
                <w:szCs w:val="28"/>
                <w:rtl/>
              </w:rPr>
              <w:t xml:space="preserve"> </w:t>
            </w:r>
            <w:r w:rsidRPr="0059460E">
              <w:rPr>
                <w:rFonts w:cs="Times New Roman"/>
                <w:sz w:val="28"/>
                <w:szCs w:val="28"/>
                <w:rtl/>
              </w:rPr>
              <w:t>אזרח</w:t>
            </w:r>
          </w:p>
        </w:tc>
      </w:tr>
    </w:tbl>
    <w:p w:rsidR="009C2B09" w:rsidRPr="0059460E" w:rsidRDefault="009C2B09" w:rsidP="009C2B09">
      <w:pPr>
        <w:pStyle w:val="a1"/>
        <w:bidi/>
        <w:rPr>
          <w:rFonts w:cs="David"/>
          <w:sz w:val="28"/>
          <w:szCs w:val="28"/>
          <w:rtl/>
        </w:rPr>
      </w:pPr>
    </w:p>
    <w:p w:rsidR="009C2B09" w:rsidRPr="0059460E" w:rsidRDefault="009C2B09" w:rsidP="009C2B09">
      <w:pPr>
        <w:pStyle w:val="a1"/>
        <w:bidi/>
        <w:rPr>
          <w:rStyle w:val="Q"/>
          <w:rFonts w:ascii="David" w:hAnsi="David" w:cs="David"/>
          <w:sz w:val="28"/>
          <w:szCs w:val="28"/>
          <w:rtl/>
        </w:rPr>
      </w:pPr>
      <w:r w:rsidRPr="0059460E">
        <w:rPr>
          <w:rFonts w:cs="David"/>
          <w:sz w:val="28"/>
          <w:szCs w:val="28"/>
          <w:rtl/>
        </w:rPr>
        <w:t>ישנם</w:t>
      </w:r>
      <w:r w:rsidRPr="0059460E">
        <w:rPr>
          <w:rFonts w:eastAsia="David CLM" w:cs="Times New Roman"/>
          <w:sz w:val="28"/>
          <w:szCs w:val="28"/>
          <w:rtl/>
        </w:rPr>
        <w:t xml:space="preserve"> </w:t>
      </w:r>
      <w:r w:rsidRPr="0059460E">
        <w:rPr>
          <w:rFonts w:cs="David"/>
          <w:sz w:val="28"/>
          <w:szCs w:val="28"/>
          <w:rtl/>
        </w:rPr>
        <w:t>הבדלים</w:t>
      </w:r>
      <w:r w:rsidRPr="0059460E">
        <w:rPr>
          <w:rFonts w:eastAsia="David CLM" w:cs="Times New Roman"/>
          <w:sz w:val="28"/>
          <w:szCs w:val="28"/>
          <w:rtl/>
        </w:rPr>
        <w:t xml:space="preserve"> </w:t>
      </w:r>
      <w:r w:rsidRPr="0059460E">
        <w:rPr>
          <w:rFonts w:cs="David"/>
          <w:sz w:val="28"/>
          <w:szCs w:val="28"/>
          <w:rtl/>
        </w:rPr>
        <w:t>גדולים</w:t>
      </w:r>
      <w:r w:rsidRPr="0059460E">
        <w:rPr>
          <w:rFonts w:eastAsia="David CLM" w:cs="Times New Roman"/>
          <w:sz w:val="28"/>
          <w:szCs w:val="28"/>
          <w:rtl/>
        </w:rPr>
        <w:t xml:space="preserve"> </w:t>
      </w:r>
      <w:r w:rsidRPr="0059460E">
        <w:rPr>
          <w:rFonts w:cs="David"/>
          <w:sz w:val="28"/>
          <w:szCs w:val="28"/>
          <w:rtl/>
        </w:rPr>
        <w:t>במספר</w:t>
      </w:r>
      <w:r w:rsidRPr="0059460E">
        <w:rPr>
          <w:rFonts w:eastAsia="David CLM" w:cs="Times New Roman"/>
          <w:sz w:val="28"/>
          <w:szCs w:val="28"/>
          <w:rtl/>
        </w:rPr>
        <w:t xml:space="preserve"> </w:t>
      </w:r>
      <w:r w:rsidRPr="0059460E">
        <w:rPr>
          <w:rFonts w:cs="David"/>
          <w:sz w:val="28"/>
          <w:szCs w:val="28"/>
          <w:rtl/>
        </w:rPr>
        <w:t>חסרי</w:t>
      </w:r>
      <w:r w:rsidRPr="0059460E">
        <w:rPr>
          <w:rFonts w:eastAsia="David CLM" w:cs="Times New Roman"/>
          <w:sz w:val="28"/>
          <w:szCs w:val="28"/>
          <w:rtl/>
        </w:rPr>
        <w:t xml:space="preserve"> </w:t>
      </w:r>
      <w:r w:rsidRPr="0059460E">
        <w:rPr>
          <w:rFonts w:cs="David"/>
          <w:sz w:val="28"/>
          <w:szCs w:val="28"/>
          <w:rtl/>
        </w:rPr>
        <w:t>הנחלה</w:t>
      </w:r>
      <w:r w:rsidRPr="0059460E">
        <w:rPr>
          <w:rFonts w:eastAsia="David CLM" w:cs="Times New Roman"/>
          <w:sz w:val="28"/>
          <w:szCs w:val="28"/>
          <w:rtl/>
        </w:rPr>
        <w:t xml:space="preserve"> </w:t>
      </w:r>
      <w:r w:rsidRPr="0059460E">
        <w:rPr>
          <w:rFonts w:cs="David"/>
          <w:sz w:val="28"/>
          <w:szCs w:val="28"/>
          <w:rtl/>
        </w:rPr>
        <w:t>עבור</w:t>
      </w:r>
      <w:r w:rsidRPr="0059460E">
        <w:rPr>
          <w:rFonts w:eastAsia="David CLM" w:cs="Times New Roman"/>
          <w:sz w:val="28"/>
          <w:szCs w:val="28"/>
          <w:rtl/>
        </w:rPr>
        <w:t xml:space="preserve"> </w:t>
      </w:r>
      <w:r w:rsidRPr="0059460E">
        <w:rPr>
          <w:rFonts w:cs="David"/>
          <w:sz w:val="28"/>
          <w:szCs w:val="28"/>
          <w:rtl/>
        </w:rPr>
        <w:t>כל</w:t>
      </w:r>
      <w:r w:rsidRPr="0059460E">
        <w:rPr>
          <w:rFonts w:eastAsia="David CLM" w:cs="Times New Roman"/>
          <w:sz w:val="28"/>
          <w:szCs w:val="28"/>
          <w:rtl/>
        </w:rPr>
        <w:t xml:space="preserve"> </w:t>
      </w:r>
      <w:r w:rsidRPr="0059460E">
        <w:rPr>
          <w:rFonts w:cs="David"/>
          <w:sz w:val="28"/>
          <w:szCs w:val="28"/>
          <w:rtl/>
        </w:rPr>
        <w:t>צירוף</w:t>
      </w:r>
      <w:r w:rsidRPr="0059460E">
        <w:rPr>
          <w:rFonts w:eastAsia="David CLM" w:cs="Times New Roman"/>
          <w:sz w:val="28"/>
          <w:szCs w:val="28"/>
          <w:rtl/>
        </w:rPr>
        <w:t xml:space="preserve"> </w:t>
      </w:r>
      <w:r w:rsidRPr="0059460E">
        <w:rPr>
          <w:rFonts w:cs="David"/>
          <w:sz w:val="28"/>
          <w:szCs w:val="28"/>
          <w:rtl/>
        </w:rPr>
        <w:t>של</w:t>
      </w:r>
      <w:r w:rsidRPr="0059460E">
        <w:rPr>
          <w:rFonts w:eastAsia="David CLM" w:cs="Times New Roman"/>
          <w:sz w:val="28"/>
          <w:szCs w:val="28"/>
          <w:rtl/>
        </w:rPr>
        <w:t xml:space="preserve"> </w:t>
      </w:r>
      <w:r w:rsidRPr="0059460E">
        <w:rPr>
          <w:rFonts w:cs="David"/>
          <w:sz w:val="28"/>
          <w:szCs w:val="28"/>
          <w:rtl/>
        </w:rPr>
        <w:t>פרמטרים, אבל</w:t>
      </w:r>
      <w:r w:rsidRPr="0059460E">
        <w:rPr>
          <w:rFonts w:eastAsia="David CLM" w:cs="Times New Roman"/>
          <w:sz w:val="28"/>
          <w:szCs w:val="28"/>
          <w:rtl/>
        </w:rPr>
        <w:t xml:space="preserve"> </w:t>
      </w:r>
      <w:r w:rsidRPr="0059460E">
        <w:rPr>
          <w:rFonts w:cs="David"/>
          <w:sz w:val="28"/>
          <w:szCs w:val="28"/>
          <w:rtl/>
        </w:rPr>
        <w:t>בכל</w:t>
      </w:r>
      <w:r w:rsidRPr="0059460E">
        <w:rPr>
          <w:rFonts w:eastAsia="David CLM" w:cs="Times New Roman"/>
          <w:sz w:val="28"/>
          <w:szCs w:val="28"/>
          <w:rtl/>
        </w:rPr>
        <w:t xml:space="preserve"> </w:t>
      </w:r>
      <w:r w:rsidRPr="0059460E">
        <w:rPr>
          <w:rFonts w:cs="David"/>
          <w:sz w:val="28"/>
          <w:szCs w:val="28"/>
          <w:rtl/>
        </w:rPr>
        <w:t xml:space="preserve">המקרים, </w:t>
      </w:r>
      <w:r w:rsidRPr="0059460E">
        <w:rPr>
          <w:rFonts w:cs="David"/>
          <w:b/>
          <w:bCs/>
          <w:sz w:val="28"/>
          <w:szCs w:val="28"/>
          <w:rtl/>
        </w:rPr>
        <w:t>אלגוריתם</w:t>
      </w:r>
      <w:r w:rsidRPr="0059460E">
        <w:rPr>
          <w:rFonts w:eastAsia="David CLM" w:cs="Times New Roman"/>
          <w:b/>
          <w:bCs/>
          <w:sz w:val="28"/>
          <w:szCs w:val="28"/>
          <w:rtl/>
        </w:rPr>
        <w:t xml:space="preserve"> </w:t>
      </w:r>
      <w:r w:rsidRPr="0059460E">
        <w:rPr>
          <w:rFonts w:cs="David"/>
          <w:b/>
          <w:bCs/>
          <w:sz w:val="28"/>
          <w:szCs w:val="28"/>
          <w:rtl/>
        </w:rPr>
        <w:t>היובל</w:t>
      </w:r>
      <w:r w:rsidRPr="0059460E">
        <w:rPr>
          <w:rFonts w:eastAsia="David CLM" w:cs="Times New Roman"/>
          <w:b/>
          <w:bCs/>
          <w:sz w:val="28"/>
          <w:szCs w:val="28"/>
          <w:rtl/>
        </w:rPr>
        <w:t xml:space="preserve"> </w:t>
      </w:r>
      <w:r w:rsidRPr="0059460E">
        <w:rPr>
          <w:rFonts w:cs="David"/>
          <w:b/>
          <w:bCs/>
          <w:sz w:val="28"/>
          <w:szCs w:val="28"/>
          <w:rtl/>
        </w:rPr>
        <w:t>מקטין</w:t>
      </w:r>
      <w:r w:rsidRPr="0059460E">
        <w:rPr>
          <w:rFonts w:eastAsia="David CLM" w:cs="Times New Roman"/>
          <w:b/>
          <w:bCs/>
          <w:sz w:val="28"/>
          <w:szCs w:val="28"/>
          <w:rtl/>
        </w:rPr>
        <w:t xml:space="preserve"> </w:t>
      </w:r>
      <w:r w:rsidRPr="0059460E">
        <w:rPr>
          <w:rFonts w:cs="David"/>
          <w:b/>
          <w:bCs/>
          <w:sz w:val="28"/>
          <w:szCs w:val="28"/>
          <w:rtl/>
        </w:rPr>
        <w:t>באופן</w:t>
      </w:r>
      <w:r w:rsidRPr="0059460E">
        <w:rPr>
          <w:rFonts w:eastAsia="David CLM" w:cs="Times New Roman"/>
          <w:b/>
          <w:bCs/>
          <w:sz w:val="28"/>
          <w:szCs w:val="28"/>
          <w:rtl/>
        </w:rPr>
        <w:t xml:space="preserve"> </w:t>
      </w:r>
      <w:r w:rsidRPr="0059460E">
        <w:rPr>
          <w:rFonts w:cs="David"/>
          <w:b/>
          <w:bCs/>
          <w:sz w:val="28"/>
          <w:szCs w:val="28"/>
          <w:rtl/>
        </w:rPr>
        <w:t>משמעותי</w:t>
      </w:r>
      <w:r w:rsidRPr="0059460E">
        <w:rPr>
          <w:rFonts w:eastAsia="David CLM" w:cs="Times New Roman"/>
          <w:b/>
          <w:bCs/>
          <w:sz w:val="28"/>
          <w:szCs w:val="28"/>
          <w:rtl/>
        </w:rPr>
        <w:t xml:space="preserve"> </w:t>
      </w:r>
      <w:r w:rsidRPr="0059460E">
        <w:rPr>
          <w:rFonts w:cs="David"/>
          <w:b/>
          <w:bCs/>
          <w:sz w:val="28"/>
          <w:szCs w:val="28"/>
          <w:rtl/>
        </w:rPr>
        <w:t>את</w:t>
      </w:r>
      <w:r w:rsidRPr="0059460E">
        <w:rPr>
          <w:rFonts w:eastAsia="David CLM" w:cs="Times New Roman"/>
          <w:b/>
          <w:bCs/>
          <w:sz w:val="28"/>
          <w:szCs w:val="28"/>
          <w:rtl/>
        </w:rPr>
        <w:t xml:space="preserve"> </w:t>
      </w:r>
      <w:r w:rsidRPr="0059460E">
        <w:rPr>
          <w:rFonts w:cs="David"/>
          <w:b/>
          <w:bCs/>
          <w:sz w:val="28"/>
          <w:szCs w:val="28"/>
          <w:rtl/>
        </w:rPr>
        <w:t>מספר</w:t>
      </w:r>
      <w:r w:rsidRPr="0059460E">
        <w:rPr>
          <w:rFonts w:eastAsia="David CLM" w:cs="Times New Roman"/>
          <w:b/>
          <w:bCs/>
          <w:sz w:val="28"/>
          <w:szCs w:val="28"/>
          <w:rtl/>
        </w:rPr>
        <w:t xml:space="preserve"> </w:t>
      </w:r>
      <w:r w:rsidRPr="0059460E">
        <w:rPr>
          <w:rFonts w:cs="David"/>
          <w:b/>
          <w:bCs/>
          <w:sz w:val="28"/>
          <w:szCs w:val="28"/>
          <w:rtl/>
        </w:rPr>
        <w:t>חסרי</w:t>
      </w:r>
      <w:r w:rsidRPr="0059460E">
        <w:rPr>
          <w:rFonts w:eastAsia="David CLM" w:cs="Times New Roman"/>
          <w:b/>
          <w:bCs/>
          <w:sz w:val="28"/>
          <w:szCs w:val="28"/>
          <w:rtl/>
        </w:rPr>
        <w:t xml:space="preserve"> </w:t>
      </w:r>
      <w:r w:rsidRPr="0059460E">
        <w:rPr>
          <w:rFonts w:cs="David"/>
          <w:b/>
          <w:bCs/>
          <w:sz w:val="28"/>
          <w:szCs w:val="28"/>
          <w:rtl/>
        </w:rPr>
        <w:t>הנחלה.</w:t>
      </w:r>
      <w:r w:rsidRPr="0059460E">
        <w:rPr>
          <w:rFonts w:cs="David"/>
          <w:sz w:val="28"/>
          <w:szCs w:val="28"/>
          <w:rtl/>
        </w:rPr>
        <w:t xml:space="preserve"> </w:t>
      </w:r>
    </w:p>
    <w:p w:rsidR="009C2B09" w:rsidRPr="0059460E" w:rsidRDefault="009C2B09" w:rsidP="009C2B09">
      <w:pPr>
        <w:pStyle w:val="2"/>
        <w:bidi/>
        <w:rPr>
          <w:rStyle w:val="Q"/>
          <w:rFonts w:ascii="David" w:hAnsi="David" w:cs="David"/>
          <w:sz w:val="28"/>
          <w:szCs w:val="28"/>
          <w:rtl/>
        </w:rPr>
      </w:pPr>
      <w:r w:rsidRPr="0059460E">
        <w:rPr>
          <w:rStyle w:val="Q"/>
          <w:rFonts w:ascii="David" w:hAnsi="David" w:cs="David"/>
          <w:sz w:val="28"/>
          <w:szCs w:val="28"/>
          <w:rtl/>
        </w:rPr>
        <w:t>ט. סיכום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ומחקר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עתידי</w:t>
      </w:r>
    </w:p>
    <w:p w:rsidR="009C2B09" w:rsidRPr="0059460E" w:rsidRDefault="009C2B09" w:rsidP="009C2B09">
      <w:pPr>
        <w:pStyle w:val="a1"/>
        <w:bidi/>
        <w:rPr>
          <w:rStyle w:val="Q"/>
          <w:rFonts w:ascii="David" w:hAnsi="David" w:cs="David"/>
          <w:sz w:val="28"/>
          <w:szCs w:val="28"/>
        </w:rPr>
      </w:pPr>
      <w:r w:rsidRPr="0059460E">
        <w:rPr>
          <w:rStyle w:val="Q"/>
          <w:rFonts w:ascii="David" w:hAnsi="David" w:cs="David"/>
          <w:sz w:val="28"/>
          <w:szCs w:val="28"/>
          <w:rtl/>
        </w:rPr>
        <w:t>התרומה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מאמר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זה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בשלושה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נושאים:</w:t>
      </w:r>
    </w:p>
    <w:p w:rsidR="009C2B09" w:rsidRPr="0059460E" w:rsidRDefault="009C2B09" w:rsidP="009C2B09">
      <w:pPr>
        <w:pStyle w:val="a1"/>
        <w:bidi/>
        <w:rPr>
          <w:rStyle w:val="Q"/>
          <w:rFonts w:ascii="David" w:hAnsi="David" w:cs="David"/>
          <w:sz w:val="28"/>
          <w:szCs w:val="28"/>
        </w:rPr>
      </w:pPr>
      <w:r w:rsidRPr="0059460E">
        <w:rPr>
          <w:rStyle w:val="Q"/>
          <w:rFonts w:ascii="David" w:hAnsi="David" w:cs="David"/>
          <w:sz w:val="28"/>
          <w:szCs w:val="28"/>
        </w:rPr>
        <w:t>1</w:t>
      </w:r>
      <w:r w:rsidRPr="0059460E">
        <w:rPr>
          <w:rStyle w:val="Q"/>
          <w:rFonts w:ascii="David" w:hAnsi="David" w:cs="David"/>
          <w:sz w:val="28"/>
          <w:szCs w:val="28"/>
          <w:rtl/>
        </w:rPr>
        <w:t>. 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היובל, המאפשר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ליישם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מצוות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חלוקת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והיובל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במציאות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ימינו, בהדרגה, ללא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שינויים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מהפכניים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בבעלות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הקרקעות, וללא</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גוף</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מרכזי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הקרקעות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יהיו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בבעלותו.</w:t>
      </w:r>
    </w:p>
    <w:p w:rsidR="009C2B09" w:rsidRPr="0059460E" w:rsidRDefault="009C2B09" w:rsidP="009C2B09">
      <w:pPr>
        <w:pStyle w:val="a1"/>
        <w:bidi/>
        <w:rPr>
          <w:rStyle w:val="Q"/>
          <w:rFonts w:ascii="David" w:hAnsi="David" w:cs="David"/>
          <w:sz w:val="28"/>
          <w:szCs w:val="28"/>
        </w:rPr>
      </w:pPr>
      <w:r w:rsidRPr="0059460E">
        <w:rPr>
          <w:rStyle w:val="Q"/>
          <w:rFonts w:ascii="David" w:hAnsi="David" w:cs="David"/>
          <w:sz w:val="28"/>
          <w:szCs w:val="28"/>
        </w:rPr>
        <w:t>2</w:t>
      </w:r>
      <w:r w:rsidRPr="0059460E">
        <w:rPr>
          <w:rStyle w:val="Q"/>
          <w:rFonts w:ascii="David" w:hAnsi="David" w:cs="David"/>
          <w:sz w:val="28"/>
          <w:szCs w:val="28"/>
          <w:rtl/>
        </w:rPr>
        <w:t>. גרף</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 המאפשר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לנתח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בצורה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פורמאלית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המוצע</w:t>
      </w:r>
      <w:r w:rsidRPr="0059460E">
        <w:rPr>
          <w:rStyle w:val="Q"/>
          <w:rFonts w:ascii="David" w:eastAsia="David" w:hAnsi="David" w:cs="David"/>
          <w:sz w:val="28"/>
          <w:szCs w:val="28"/>
          <w:rtl/>
        </w:rPr>
        <w:t xml:space="preserve"> </w:t>
      </w:r>
      <w:r w:rsidRPr="0059460E">
        <w:rPr>
          <w:rStyle w:val="Q"/>
          <w:rFonts w:ascii="David" w:hAnsi="David" w:cs="David"/>
          <w:sz w:val="28"/>
          <w:szCs w:val="28"/>
          <w:rtl/>
        </w:rPr>
        <w:t>ואלגוריתמים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נוספים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בתחום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זה.</w:t>
      </w:r>
    </w:p>
    <w:p w:rsidR="009C2B09" w:rsidRPr="0059460E" w:rsidRDefault="009C2B09" w:rsidP="009C2B09">
      <w:pPr>
        <w:pStyle w:val="a1"/>
        <w:bidi/>
        <w:rPr>
          <w:rStyle w:val="Q"/>
          <w:rFonts w:ascii="David" w:hAnsi="David" w:cs="David"/>
          <w:sz w:val="28"/>
          <w:szCs w:val="28"/>
          <w:rtl/>
        </w:rPr>
      </w:pPr>
      <w:r w:rsidRPr="0059460E">
        <w:rPr>
          <w:rStyle w:val="Q"/>
          <w:rFonts w:ascii="David" w:hAnsi="David" w:cs="David"/>
          <w:sz w:val="28"/>
          <w:szCs w:val="28"/>
        </w:rPr>
        <w:t>3</w:t>
      </w:r>
      <w:r w:rsidRPr="0059460E">
        <w:rPr>
          <w:rStyle w:val="Q"/>
          <w:rFonts w:ascii="David" w:hAnsi="David" w:cs="David"/>
          <w:sz w:val="28"/>
          <w:szCs w:val="28"/>
          <w:rtl/>
        </w:rPr>
        <w:t>. מודל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להדמיית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מסחר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בנחלות, המאפשר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לנתח</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בצורה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סטטיסטית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המוצע</w:t>
      </w:r>
      <w:r w:rsidRPr="0059460E">
        <w:rPr>
          <w:rStyle w:val="Q"/>
          <w:rFonts w:ascii="David" w:eastAsia="David" w:hAnsi="David" w:cs="David"/>
          <w:sz w:val="28"/>
          <w:szCs w:val="28"/>
          <w:rtl/>
        </w:rPr>
        <w:t xml:space="preserve"> </w:t>
      </w:r>
      <w:r w:rsidRPr="0059460E">
        <w:rPr>
          <w:rStyle w:val="Q"/>
          <w:rFonts w:ascii="David" w:hAnsi="David" w:cs="David"/>
          <w:sz w:val="28"/>
          <w:szCs w:val="28"/>
          <w:rtl/>
        </w:rPr>
        <w:t>ואלגוריתמים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נוספים.</w:t>
      </w:r>
    </w:p>
    <w:p w:rsidR="009C2B09" w:rsidRPr="0059460E" w:rsidRDefault="009C2B09" w:rsidP="009C2B09">
      <w:pPr>
        <w:pStyle w:val="a1"/>
        <w:bidi/>
        <w:rPr>
          <w:rStyle w:val="Q"/>
          <w:rFonts w:ascii="David" w:hAnsi="David" w:cs="David"/>
          <w:sz w:val="28"/>
          <w:szCs w:val="28"/>
        </w:rPr>
      </w:pPr>
      <w:r w:rsidRPr="0059460E">
        <w:rPr>
          <w:rStyle w:val="Q"/>
          <w:rFonts w:ascii="David" w:hAnsi="David" w:cs="David"/>
          <w:sz w:val="28"/>
          <w:szCs w:val="28"/>
          <w:rtl/>
        </w:rPr>
        <w:t>בכל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אחד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מהשלושה, ניתן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להציע</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נושאים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רבים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למחקר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עתידי:</w:t>
      </w:r>
    </w:p>
    <w:p w:rsidR="009C2B09" w:rsidRPr="0059460E" w:rsidRDefault="009C2B09" w:rsidP="009C2B09">
      <w:pPr>
        <w:pStyle w:val="a1"/>
        <w:bidi/>
        <w:rPr>
          <w:rStyle w:val="Q"/>
          <w:rFonts w:ascii="David" w:hAnsi="David" w:cs="David"/>
          <w:sz w:val="28"/>
          <w:szCs w:val="28"/>
        </w:rPr>
      </w:pPr>
      <w:r w:rsidRPr="0059460E">
        <w:rPr>
          <w:rStyle w:val="Q"/>
          <w:rFonts w:ascii="David" w:hAnsi="David" w:cs="David"/>
          <w:sz w:val="28"/>
          <w:szCs w:val="28"/>
        </w:rPr>
        <w:t>1</w:t>
      </w:r>
      <w:r w:rsidRPr="0059460E">
        <w:rPr>
          <w:rStyle w:val="Q"/>
          <w:rFonts w:ascii="David" w:hAnsi="David" w:cs="David"/>
          <w:sz w:val="28"/>
          <w:szCs w:val="28"/>
          <w:rtl/>
        </w:rPr>
        <w:t>. 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היובל: ראינו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שקצב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ההתכנסות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האלגוריתם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תלוי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משמעותית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בהסתברות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המכירה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בין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יובל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ליובל. האם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ניתן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להציע</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אלגוריתם, שיעודד</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אנשים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למכור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נחלות? האם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ניתן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להציע</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אלגוריתם, שהתלות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בהסתברות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המכירה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תהיה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קטנה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יותר?</w:t>
      </w:r>
    </w:p>
    <w:p w:rsidR="009C2B09" w:rsidRPr="007C120D" w:rsidRDefault="009C2B09" w:rsidP="00CA5BFE">
      <w:pPr>
        <w:pStyle w:val="a1"/>
        <w:bidi/>
        <w:rPr>
          <w:rStyle w:val="Q"/>
          <w:rFonts w:ascii="David" w:hAnsi="David" w:cs="David"/>
          <w:sz w:val="28"/>
          <w:szCs w:val="28"/>
          <w:rtl/>
        </w:rPr>
      </w:pPr>
      <w:r w:rsidRPr="0059460E">
        <w:rPr>
          <w:rStyle w:val="Q"/>
          <w:rFonts w:ascii="David" w:hAnsi="David" w:cs="David"/>
          <w:sz w:val="28"/>
          <w:szCs w:val="28"/>
        </w:rPr>
        <w:t>2</w:t>
      </w:r>
      <w:r w:rsidRPr="0059460E">
        <w:rPr>
          <w:rStyle w:val="Q"/>
          <w:rFonts w:ascii="David" w:hAnsi="David" w:cs="David"/>
          <w:sz w:val="28"/>
          <w:szCs w:val="28"/>
          <w:rtl/>
        </w:rPr>
        <w:t>. גרף</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הנחלות: התיאור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המסחר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בנחלות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כגרף</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מאפשר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לחקור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אותו</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בכלים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מתורת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הגרפים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האקראיים. מחקר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אופייני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בתחום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זה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כולל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שני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שלבים: בשלב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הראשון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בודקים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התכונות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הסטטיסטיות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(כגון: דרגה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ממוצעת, מרחק</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ממוצע</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בין</w:t>
      </w:r>
      <w:r w:rsidRPr="0059460E">
        <w:rPr>
          <w:rStyle w:val="Q"/>
          <w:rFonts w:ascii="David" w:eastAsia="David" w:hAnsi="David" w:cs="David"/>
          <w:sz w:val="28"/>
          <w:szCs w:val="28"/>
          <w:rtl/>
        </w:rPr>
        <w:t xml:space="preserve"> </w:t>
      </w:r>
      <w:r w:rsidRPr="0059460E">
        <w:rPr>
          <w:rStyle w:val="Q"/>
          <w:rFonts w:ascii="David" w:hAnsi="David" w:cs="David"/>
          <w:sz w:val="28"/>
          <w:szCs w:val="28"/>
          <w:rtl/>
        </w:rPr>
        <w:t>צמתים, ועוד) של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גרפים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שונים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שמתגלים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במציאות; בשלב</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השני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מנסים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להציג</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תהליך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פשוט</w:t>
      </w:r>
      <w:r w:rsidRPr="0059460E">
        <w:rPr>
          <w:rStyle w:val="Q"/>
          <w:rFonts w:ascii="David" w:eastAsia="David" w:hAnsi="David" w:cs="David"/>
          <w:sz w:val="28"/>
          <w:szCs w:val="28"/>
          <w:rtl/>
        </w:rPr>
        <w:t xml:space="preserve"> </w:t>
      </w:r>
      <w:r w:rsidRPr="0059460E">
        <w:rPr>
          <w:rStyle w:val="Q"/>
          <w:rFonts w:ascii="David" w:hAnsi="David" w:cs="David"/>
          <w:sz w:val="28"/>
          <w:szCs w:val="28"/>
          <w:rtl/>
        </w:rPr>
        <w:t>של</w:t>
      </w:r>
      <w:r w:rsidRPr="0059460E">
        <w:rPr>
          <w:rStyle w:val="Q"/>
          <w:rFonts w:ascii="David" w:eastAsia="David" w:hAnsi="David" w:cs="David"/>
          <w:sz w:val="28"/>
          <w:szCs w:val="28"/>
          <w:rtl/>
        </w:rPr>
        <w:t xml:space="preserve"> </w:t>
      </w:r>
      <w:r w:rsidRPr="0059460E">
        <w:rPr>
          <w:rStyle w:val="Q"/>
          <w:rFonts w:ascii="David" w:hAnsi="David" w:cs="David"/>
          <w:sz w:val="28"/>
          <w:szCs w:val="28"/>
          <w:rtl/>
        </w:rPr>
        <w:t>יצירת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גרף</w:t>
      </w:r>
      <w:r w:rsidRPr="0059460E">
        <w:rPr>
          <w:rStyle w:val="Q"/>
          <w:rFonts w:ascii="David" w:eastAsia="David" w:hAnsi="David" w:cs="David"/>
          <w:sz w:val="28"/>
          <w:szCs w:val="28"/>
          <w:rtl/>
        </w:rPr>
        <w:t xml:space="preserve"> </w:t>
      </w:r>
      <w:r w:rsidRPr="0059460E">
        <w:rPr>
          <w:rStyle w:val="Q"/>
          <w:rFonts w:ascii="David" w:hAnsi="David" w:cs="David"/>
          <w:sz w:val="28"/>
          <w:szCs w:val="28"/>
          <w:rtl/>
        </w:rPr>
        <w:t>אקראי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(כגון: יצירת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קשתות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באקראי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על-פי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התפלגות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lastRenderedPageBreak/>
        <w:t>אקראית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מסוימת), היוצר</w:t>
      </w:r>
      <w:r w:rsidRPr="0059460E">
        <w:rPr>
          <w:rStyle w:val="Q"/>
          <w:rFonts w:ascii="David" w:eastAsia="David" w:hAnsi="David" w:cs="David"/>
          <w:sz w:val="28"/>
          <w:szCs w:val="28"/>
          <w:rtl/>
        </w:rPr>
        <w:t xml:space="preserve"> </w:t>
      </w:r>
      <w:r w:rsidRPr="0059460E">
        <w:rPr>
          <w:rStyle w:val="Q"/>
          <w:rFonts w:ascii="David" w:hAnsi="David" w:cs="David"/>
          <w:sz w:val="28"/>
          <w:szCs w:val="28"/>
          <w:rtl/>
        </w:rPr>
        <w:t>גרפים</w:t>
      </w:r>
      <w:r w:rsidRPr="0059460E">
        <w:rPr>
          <w:rStyle w:val="Q"/>
          <w:rFonts w:ascii="David" w:eastAsia="David" w:hAnsi="David" w:cs="David"/>
          <w:sz w:val="28"/>
          <w:szCs w:val="28"/>
          <w:rtl/>
        </w:rPr>
        <w:t xml:space="preserve"> </w:t>
      </w:r>
      <w:r w:rsidRPr="0059460E">
        <w:rPr>
          <w:rStyle w:val="Q"/>
          <w:rFonts w:ascii="David" w:hAnsi="David" w:cs="David"/>
          <w:sz w:val="28"/>
          <w:szCs w:val="28"/>
          <w:rtl/>
        </w:rPr>
        <w:t>בעלי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תכונות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סטטיסטיות</w:t>
      </w:r>
      <w:r w:rsidRPr="0059460E">
        <w:rPr>
          <w:rStyle w:val="Q"/>
          <w:rFonts w:ascii="David" w:eastAsia="David" w:hAnsi="David" w:cs="David"/>
          <w:sz w:val="28"/>
          <w:szCs w:val="28"/>
          <w:rtl/>
        </w:rPr>
        <w:t xml:space="preserve"> </w:t>
      </w:r>
      <w:r w:rsidRPr="0059460E">
        <w:rPr>
          <w:rStyle w:val="Q"/>
          <w:rFonts w:ascii="David" w:hAnsi="David" w:cs="David"/>
          <w:sz w:val="28"/>
          <w:szCs w:val="28"/>
          <w:rtl/>
        </w:rPr>
        <w:t>דומות. תהליך</w:t>
      </w:r>
      <w:r w:rsidRPr="0059460E">
        <w:rPr>
          <w:rStyle w:val="Q"/>
          <w:rFonts w:ascii="David" w:eastAsia="David" w:hAnsi="David" w:cs="David"/>
          <w:sz w:val="28"/>
          <w:szCs w:val="28"/>
          <w:rtl/>
        </w:rPr>
        <w:t xml:space="preserve"> </w:t>
      </w:r>
      <w:r w:rsidRPr="0059460E">
        <w:rPr>
          <w:rStyle w:val="Q"/>
          <w:rFonts w:ascii="David" w:hAnsi="David" w:cs="David"/>
          <w:sz w:val="28"/>
          <w:szCs w:val="28"/>
          <w:rtl/>
        </w:rPr>
        <w:t>זה</w:t>
      </w:r>
      <w:r w:rsidRPr="0059460E">
        <w:rPr>
          <w:rStyle w:val="Q"/>
          <w:rFonts w:ascii="David" w:eastAsia="David" w:hAnsi="David" w:cs="David"/>
          <w:sz w:val="28"/>
          <w:szCs w:val="28"/>
          <w:rtl/>
        </w:rPr>
        <w:t xml:space="preserve"> </w:t>
      </w:r>
      <w:r w:rsidRPr="0059460E">
        <w:rPr>
          <w:rStyle w:val="Q"/>
          <w:rFonts w:ascii="David" w:hAnsi="David" w:cs="David"/>
          <w:sz w:val="28"/>
          <w:szCs w:val="28"/>
          <w:rtl/>
        </w:rPr>
        <w:t>עשוי</w:t>
      </w:r>
      <w:r w:rsidRPr="0059460E">
        <w:rPr>
          <w:rStyle w:val="Q"/>
          <w:rFonts w:ascii="David" w:eastAsia="David" w:hAnsi="David" w:cs="David"/>
          <w:sz w:val="28"/>
          <w:szCs w:val="28"/>
          <w:rtl/>
        </w:rPr>
        <w:t xml:space="preserve"> </w:t>
      </w:r>
      <w:r w:rsidRPr="0059460E">
        <w:rPr>
          <w:rStyle w:val="Q"/>
          <w:rFonts w:ascii="David" w:hAnsi="David" w:cs="David"/>
          <w:sz w:val="28"/>
          <w:szCs w:val="28"/>
          <w:rtl/>
        </w:rPr>
        <w:t>ל</w:t>
      </w:r>
      <w:r w:rsidR="00CA5BFE">
        <w:rPr>
          <w:rStyle w:val="Q"/>
          <w:rFonts w:ascii="David" w:hAnsi="David" w:cs="David" w:hint="cs"/>
          <w:sz w:val="28"/>
          <w:szCs w:val="28"/>
          <w:rtl/>
        </w:rPr>
        <w:t>למד אותנו על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האופן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שבו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נוצרת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התופעה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במציאות.</w:t>
      </w:r>
      <w:r w:rsidRPr="007C120D">
        <w:rPr>
          <w:rStyle w:val="Q"/>
          <w:rFonts w:ascii="David" w:hAnsi="David" w:cs="David"/>
          <w:sz w:val="28"/>
          <w:szCs w:val="28"/>
          <w:vertAlign w:val="superscript"/>
          <w:rtl/>
        </w:rPr>
        <w:footnoteReference w:id="34"/>
      </w:r>
    </w:p>
    <w:p w:rsidR="009C2B09" w:rsidRPr="007C120D" w:rsidRDefault="009C2B09" w:rsidP="009C2B09">
      <w:pPr>
        <w:pStyle w:val="a1"/>
        <w:bidi/>
        <w:rPr>
          <w:rStyle w:val="Q"/>
          <w:rFonts w:ascii="David" w:hAnsi="David" w:cs="David"/>
          <w:sz w:val="28"/>
          <w:szCs w:val="28"/>
          <w:rtl/>
        </w:rPr>
      </w:pPr>
      <w:r w:rsidRPr="007C120D">
        <w:rPr>
          <w:rStyle w:val="Q"/>
          <w:rFonts w:ascii="David" w:hAnsi="David" w:cs="David"/>
          <w:sz w:val="28"/>
          <w:szCs w:val="28"/>
          <w:rtl/>
        </w:rPr>
        <w:t>במקרה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שלנו, אפשר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לחקור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גרפים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המתארים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עסקאות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מכירת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קרקעות, ולבדוק</w:t>
      </w:r>
      <w:r w:rsidRPr="007C120D">
        <w:rPr>
          <w:rStyle w:val="Q"/>
          <w:rFonts w:ascii="David" w:eastAsia="David" w:hAnsi="David" w:cs="David"/>
          <w:sz w:val="28"/>
          <w:szCs w:val="28"/>
          <w:rtl/>
        </w:rPr>
        <w:t xml:space="preserve"> </w:t>
      </w:r>
      <w:r w:rsidRPr="007C120D">
        <w:rPr>
          <w:rStyle w:val="Q"/>
          <w:rFonts w:ascii="David" w:hAnsi="David" w:cs="David"/>
          <w:sz w:val="28"/>
          <w:szCs w:val="28"/>
          <w:rtl/>
        </w:rPr>
        <w:t>עד</w:t>
      </w:r>
      <w:r w:rsidRPr="007C120D">
        <w:rPr>
          <w:rStyle w:val="Q"/>
          <w:rFonts w:ascii="David" w:eastAsia="David" w:hAnsi="David" w:cs="David"/>
          <w:sz w:val="28"/>
          <w:szCs w:val="28"/>
          <w:rtl/>
        </w:rPr>
        <w:t xml:space="preserve"> </w:t>
      </w:r>
      <w:r w:rsidRPr="007C120D">
        <w:rPr>
          <w:rStyle w:val="Q"/>
          <w:rFonts w:ascii="David" w:hAnsi="David" w:cs="David"/>
          <w:sz w:val="28"/>
          <w:szCs w:val="28"/>
          <w:rtl/>
        </w:rPr>
        <w:t>כמה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התכונות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הסטטיסטיות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גרפים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דומות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לתכונות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הגרפים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האקראיים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הנוצרים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ע"י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המודלים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שתוארו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במאמר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זה. מחקר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זה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יאפשר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לנו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לבנות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מודלים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מדויקים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יותר, וכן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לכייל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הפרמטרים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במודל, כגון, ההסתברות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למכירת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נחלה.</w:t>
      </w:r>
    </w:p>
    <w:p w:rsidR="009C2B09" w:rsidRPr="007C120D" w:rsidRDefault="009C2B09" w:rsidP="009C2B09">
      <w:pPr>
        <w:pStyle w:val="a1"/>
        <w:bidi/>
        <w:rPr>
          <w:rStyle w:val="Q"/>
          <w:rFonts w:ascii="David" w:hAnsi="David" w:cs="David"/>
          <w:sz w:val="28"/>
          <w:szCs w:val="28"/>
        </w:rPr>
      </w:pPr>
      <w:r w:rsidRPr="007C120D">
        <w:rPr>
          <w:rStyle w:val="Q"/>
          <w:rFonts w:ascii="David" w:hAnsi="David" w:cs="David"/>
          <w:sz w:val="28"/>
          <w:szCs w:val="28"/>
          <w:rtl/>
        </w:rPr>
        <w:t>במאמר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פיתחנו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נוסחה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לקצב</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הירידה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חסרי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הנחלות, וכן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להסתברות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שאזרח</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יצליח</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להחליף</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נחלה, רק</w:t>
      </w:r>
      <w:r w:rsidRPr="007C120D">
        <w:rPr>
          <w:rStyle w:val="Q"/>
          <w:rFonts w:ascii="David" w:eastAsia="David" w:hAnsi="David" w:cs="David"/>
          <w:sz w:val="28"/>
          <w:szCs w:val="28"/>
          <w:rtl/>
        </w:rPr>
        <w:t xml:space="preserve"> </w:t>
      </w:r>
      <w:r w:rsidRPr="007C120D">
        <w:rPr>
          <w:rStyle w:val="Q"/>
          <w:rFonts w:ascii="David" w:hAnsi="David" w:cs="David"/>
          <w:sz w:val="28"/>
          <w:szCs w:val="28"/>
          <w:rtl/>
        </w:rPr>
        <w:t>עבור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המקרה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הפשוט</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ביותר</w:t>
      </w:r>
      <w:r w:rsidRPr="007C120D">
        <w:rPr>
          <w:rStyle w:val="Q"/>
          <w:rFonts w:ascii="David" w:eastAsia="David" w:hAnsi="David" w:cs="David"/>
          <w:sz w:val="28"/>
          <w:szCs w:val="28"/>
          <w:rtl/>
        </w:rPr>
        <w:t xml:space="preserve"> </w:t>
      </w:r>
      <w:r w:rsidRPr="007C120D">
        <w:rPr>
          <w:rStyle w:val="Q"/>
          <w:rFonts w:ascii="David" w:hAnsi="David" w:cs="David"/>
          <w:sz w:val="28"/>
          <w:szCs w:val="28"/>
          <w:rtl/>
        </w:rPr>
        <w:t>- כאשר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כל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נמכרות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בשלב</w:t>
      </w:r>
      <w:r w:rsidRPr="007C120D">
        <w:rPr>
          <w:rStyle w:val="Q"/>
          <w:rFonts w:ascii="David" w:eastAsia="David" w:hAnsi="David" w:cs="David"/>
          <w:sz w:val="28"/>
          <w:szCs w:val="28"/>
          <w:rtl/>
        </w:rPr>
        <w:t xml:space="preserve"> </w:t>
      </w:r>
      <w:r w:rsidRPr="007C120D">
        <w:rPr>
          <w:rStyle w:val="Q"/>
          <w:rFonts w:ascii="David" w:hAnsi="David" w:cs="David"/>
          <w:sz w:val="28"/>
          <w:szCs w:val="28"/>
          <w:rtl/>
        </w:rPr>
        <w:t>כלשהו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במהלך</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היובל, לאזרח</w:t>
      </w:r>
      <w:r w:rsidRPr="007C120D">
        <w:rPr>
          <w:rStyle w:val="Q"/>
          <w:rFonts w:ascii="David" w:eastAsia="David" w:hAnsi="David" w:cs="David"/>
          <w:sz w:val="28"/>
          <w:szCs w:val="28"/>
          <w:rtl/>
        </w:rPr>
        <w:t xml:space="preserve"> </w:t>
      </w:r>
      <w:r w:rsidRPr="007C120D">
        <w:rPr>
          <w:rStyle w:val="Q"/>
          <w:rFonts w:ascii="David" w:hAnsi="David" w:cs="David"/>
          <w:sz w:val="28"/>
          <w:szCs w:val="28"/>
          <w:rtl/>
        </w:rPr>
        <w:t>כלשהו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שנבחר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באקראי. האם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ניתן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לפתח</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נוסחה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סגורה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גם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למקרים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מורכבים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יותר, כגון: הסתברות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מכירה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קטנה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מ-</w:t>
      </w:r>
      <w:r w:rsidRPr="007C120D">
        <w:rPr>
          <w:rStyle w:val="Q"/>
          <w:rFonts w:ascii="David" w:hAnsi="David" w:cs="David"/>
          <w:sz w:val="28"/>
          <w:szCs w:val="28"/>
        </w:rPr>
        <w:t>1</w:t>
      </w:r>
      <w:r w:rsidRPr="007C120D">
        <w:rPr>
          <w:rStyle w:val="Q"/>
          <w:rFonts w:ascii="David" w:hAnsi="David" w:cs="David"/>
          <w:sz w:val="28"/>
          <w:szCs w:val="28"/>
          <w:rtl/>
        </w:rPr>
        <w:t>, או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הסתברות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קניה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שאינה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אחידה?</w:t>
      </w:r>
    </w:p>
    <w:p w:rsidR="009C2B09" w:rsidRPr="007C120D" w:rsidRDefault="009C2B09" w:rsidP="009C2B09">
      <w:pPr>
        <w:pStyle w:val="a1"/>
        <w:bidi/>
        <w:rPr>
          <w:rStyle w:val="Q"/>
          <w:rFonts w:ascii="David" w:hAnsi="David" w:cs="David"/>
          <w:sz w:val="28"/>
          <w:szCs w:val="28"/>
          <w:rtl/>
        </w:rPr>
      </w:pPr>
      <w:r w:rsidRPr="007C120D">
        <w:rPr>
          <w:rStyle w:val="Q"/>
          <w:rFonts w:ascii="David" w:hAnsi="David" w:cs="David"/>
          <w:sz w:val="28"/>
          <w:szCs w:val="28"/>
        </w:rPr>
        <w:t>3</w:t>
      </w:r>
      <w:r w:rsidRPr="007C120D">
        <w:rPr>
          <w:rStyle w:val="Q"/>
          <w:rFonts w:ascii="David" w:hAnsi="David" w:cs="David"/>
          <w:sz w:val="28"/>
          <w:szCs w:val="28"/>
          <w:rtl/>
        </w:rPr>
        <w:t>. מודל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המסחר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בקרקעות: המודל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שתואר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כאן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הוא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פשטני</w:t>
      </w:r>
      <w:r w:rsidRPr="007C120D">
        <w:rPr>
          <w:rStyle w:val="Q"/>
          <w:rFonts w:ascii="David" w:eastAsia="David" w:hAnsi="David" w:cs="David"/>
          <w:sz w:val="28"/>
          <w:szCs w:val="28"/>
          <w:rtl/>
        </w:rPr>
        <w:t xml:space="preserve"> </w:t>
      </w:r>
      <w:r w:rsidR="00A76878">
        <w:rPr>
          <w:rStyle w:val="Q"/>
          <w:rFonts w:ascii="David" w:hAnsi="David" w:cs="David"/>
          <w:sz w:val="28"/>
          <w:szCs w:val="28"/>
          <w:rtl/>
        </w:rPr>
        <w:t>מאוד</w:t>
      </w:r>
      <w:r w:rsidRPr="007C120D">
        <w:rPr>
          <w:rStyle w:val="Q"/>
          <w:rFonts w:ascii="David" w:hAnsi="David" w:cs="David"/>
          <w:sz w:val="28"/>
          <w:szCs w:val="28"/>
          <w:rtl/>
        </w:rPr>
        <w:t>, וישנם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גורמים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רבים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שראוי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להתייחס</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אליהם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במחקרים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עתידיים:</w:t>
      </w:r>
    </w:p>
    <w:p w:rsidR="009C2B09" w:rsidRPr="007C120D" w:rsidRDefault="009C2B09" w:rsidP="00CA5BFE">
      <w:pPr>
        <w:pStyle w:val="a1"/>
        <w:numPr>
          <w:ilvl w:val="0"/>
          <w:numId w:val="15"/>
        </w:numPr>
        <w:bidi/>
        <w:spacing w:after="0"/>
        <w:rPr>
          <w:rStyle w:val="Q"/>
          <w:rFonts w:ascii="David" w:hAnsi="David" w:cs="David"/>
          <w:sz w:val="28"/>
          <w:szCs w:val="28"/>
        </w:rPr>
      </w:pPr>
      <w:r w:rsidRPr="007C120D">
        <w:rPr>
          <w:rStyle w:val="Q"/>
          <w:rFonts w:ascii="David" w:hAnsi="David" w:cs="David"/>
          <w:sz w:val="28"/>
          <w:szCs w:val="28"/>
          <w:rtl/>
        </w:rPr>
        <w:t>העדפות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אישיות. במודל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שלנו, כל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שוות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וכל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האזרחים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שווים</w:t>
      </w:r>
      <w:r w:rsidR="00CA5BFE">
        <w:rPr>
          <w:rStyle w:val="Q"/>
          <w:rFonts w:ascii="David" w:hAnsi="David" w:cs="David" w:hint="cs"/>
          <w:sz w:val="28"/>
          <w:szCs w:val="28"/>
          <w:rtl/>
        </w:rPr>
        <w:t>,</w:t>
      </w:r>
      <w:r w:rsidRPr="007C120D">
        <w:rPr>
          <w:rStyle w:val="Q"/>
          <w:rFonts w:ascii="David" w:hAnsi="David" w:cs="David"/>
          <w:sz w:val="28"/>
          <w:szCs w:val="28"/>
          <w:rtl/>
        </w:rPr>
        <w:t xml:space="preserve"> אולם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במציאות לכל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אזרח</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ישנה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העדפה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שונה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לגבי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שהוא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מעוניין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בה. יהיה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מעניין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לבחון, עד</w:t>
      </w:r>
      <w:r w:rsidRPr="007C120D">
        <w:rPr>
          <w:rStyle w:val="Q"/>
          <w:rFonts w:ascii="David" w:eastAsia="David" w:hAnsi="David" w:cs="David"/>
          <w:sz w:val="28"/>
          <w:szCs w:val="28"/>
          <w:rtl/>
        </w:rPr>
        <w:t xml:space="preserve"> </w:t>
      </w:r>
      <w:r w:rsidRPr="007C120D">
        <w:rPr>
          <w:rStyle w:val="Q"/>
          <w:rFonts w:ascii="David" w:hAnsi="David" w:cs="David"/>
          <w:sz w:val="28"/>
          <w:szCs w:val="28"/>
          <w:rtl/>
        </w:rPr>
        <w:t>כמה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האלגוריתם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המוצע</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מאפשר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לכל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אזרח</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לממש</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ההעדפות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האישיות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ולהגיע</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שהוא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מעוניין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בה.</w:t>
      </w:r>
    </w:p>
    <w:p w:rsidR="009C2B09" w:rsidRPr="007C120D" w:rsidRDefault="009C2B09" w:rsidP="00685392">
      <w:pPr>
        <w:pStyle w:val="a1"/>
        <w:numPr>
          <w:ilvl w:val="0"/>
          <w:numId w:val="15"/>
        </w:numPr>
        <w:bidi/>
        <w:spacing w:after="0"/>
        <w:rPr>
          <w:rStyle w:val="Q"/>
          <w:rFonts w:ascii="David" w:hAnsi="David" w:cs="David"/>
          <w:sz w:val="28"/>
          <w:szCs w:val="28"/>
          <w:rtl/>
        </w:rPr>
      </w:pPr>
      <w:r w:rsidRPr="007C120D">
        <w:rPr>
          <w:rStyle w:val="Q"/>
          <w:rFonts w:ascii="David" w:hAnsi="David" w:cs="David"/>
          <w:sz w:val="28"/>
          <w:szCs w:val="28"/>
          <w:rtl/>
        </w:rPr>
        <w:t>בהקשר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זה, מעניין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לבחון, האם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ישנה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אסטרטגיה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שכדאי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לאזרח</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לנקוט</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בה, על-מנת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להשיג</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הטובה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ביותר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לפי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העדפותיו. האם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האסטרטגיה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הפשוטה, לקנות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הטובה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ביותר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המוצעת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למכירה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בכל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שלב, אכן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נותנת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התוצאה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הטובה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ביותר? במילים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אחרות: האם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ייתכן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שאזרח</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יפסיד</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מכך</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שיקנה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נחלה, כי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בכך</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הוא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יחסום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לעצמו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האפשרות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להשיג</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אחרת?</w:t>
      </w:r>
    </w:p>
    <w:p w:rsidR="009C2B09" w:rsidRPr="007C120D" w:rsidRDefault="009C2B09" w:rsidP="00685392">
      <w:pPr>
        <w:pStyle w:val="a1"/>
        <w:numPr>
          <w:ilvl w:val="0"/>
          <w:numId w:val="15"/>
        </w:numPr>
        <w:bidi/>
        <w:spacing w:after="0"/>
        <w:rPr>
          <w:rStyle w:val="Q"/>
          <w:rFonts w:ascii="David" w:hAnsi="David" w:cs="David"/>
          <w:sz w:val="28"/>
          <w:szCs w:val="28"/>
          <w:rtl/>
        </w:rPr>
      </w:pPr>
      <w:r w:rsidRPr="007C120D">
        <w:rPr>
          <w:rStyle w:val="Q"/>
          <w:rFonts w:ascii="David" w:hAnsi="David" w:cs="David"/>
          <w:sz w:val="28"/>
          <w:szCs w:val="28"/>
          <w:rtl/>
        </w:rPr>
        <w:t>ירושה. כאמור, המודל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מניח</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שלכל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אזרח</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ישנו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יורש</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אחד</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בדיוק, כך</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האזרחים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הוא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קבוע</w:t>
      </w:r>
      <w:r w:rsidRPr="007C120D">
        <w:rPr>
          <w:rStyle w:val="Q"/>
          <w:rFonts w:ascii="David" w:eastAsia="David" w:hAnsi="David" w:cs="David"/>
          <w:sz w:val="28"/>
          <w:szCs w:val="28"/>
          <w:rtl/>
        </w:rPr>
        <w:t xml:space="preserve"> </w:t>
      </w:r>
      <w:r w:rsidRPr="007C120D">
        <w:rPr>
          <w:rStyle w:val="Q"/>
          <w:rFonts w:ascii="David" w:hAnsi="David" w:cs="David"/>
          <w:sz w:val="28"/>
          <w:szCs w:val="28"/>
          <w:rtl/>
        </w:rPr>
        <w:t>ושווה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בדיוק</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הנחלות. אולם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במציאות ישנם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אזרחים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שנפטרים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ללא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יורשים, וישנם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אזרחים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המורישים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נחלתם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לכמה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יורשים, וכך</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נחלות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עשויות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להתחלק</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לכמה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חלקים. ראוי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לבחון, איך</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ישפיע</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האלגוריתם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המוצע</w:t>
      </w:r>
      <w:r w:rsidRPr="007C120D">
        <w:rPr>
          <w:rStyle w:val="Q"/>
          <w:rFonts w:ascii="David" w:eastAsia="David" w:hAnsi="David" w:cs="David"/>
          <w:sz w:val="28"/>
          <w:szCs w:val="28"/>
          <w:rtl/>
        </w:rPr>
        <w:t xml:space="preserve"> </w:t>
      </w:r>
      <w:r w:rsidRPr="007C120D">
        <w:rPr>
          <w:rStyle w:val="Q"/>
          <w:rFonts w:ascii="David" w:hAnsi="David" w:cs="David"/>
          <w:sz w:val="28"/>
          <w:szCs w:val="28"/>
          <w:rtl/>
        </w:rPr>
        <w:t>על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חלוקת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במצב</w:t>
      </w:r>
      <w:r w:rsidRPr="007C120D">
        <w:rPr>
          <w:rStyle w:val="Q"/>
          <w:rFonts w:ascii="David" w:eastAsia="David" w:hAnsi="David" w:cs="David"/>
          <w:sz w:val="28"/>
          <w:szCs w:val="28"/>
          <w:rtl/>
        </w:rPr>
        <w:t xml:space="preserve"> </w:t>
      </w:r>
      <w:r w:rsidRPr="007C120D">
        <w:rPr>
          <w:rStyle w:val="Q"/>
          <w:rFonts w:ascii="David" w:hAnsi="David" w:cs="David"/>
          <w:sz w:val="28"/>
          <w:szCs w:val="28"/>
          <w:rtl/>
        </w:rPr>
        <w:t>זה.</w:t>
      </w:r>
    </w:p>
    <w:p w:rsidR="009C2B09" w:rsidRPr="007C120D" w:rsidRDefault="009C2B09" w:rsidP="00685392">
      <w:pPr>
        <w:pStyle w:val="a1"/>
        <w:numPr>
          <w:ilvl w:val="0"/>
          <w:numId w:val="15"/>
        </w:numPr>
        <w:bidi/>
        <w:spacing w:after="0"/>
        <w:rPr>
          <w:rFonts w:cs="David CLM"/>
          <w:sz w:val="28"/>
          <w:szCs w:val="28"/>
          <w:rtl/>
        </w:rPr>
      </w:pPr>
      <w:r w:rsidRPr="007C120D">
        <w:rPr>
          <w:rStyle w:val="Q"/>
          <w:rFonts w:ascii="David" w:hAnsi="David" w:cs="David"/>
          <w:sz w:val="28"/>
          <w:szCs w:val="28"/>
          <w:rtl/>
        </w:rPr>
        <w:t>לויים. במודל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שלנו, כל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אזרח</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שיכול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לסחור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בנחלות, זכאי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גם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לשמור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בבעלותו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אחת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בשנת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היובל. אולם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בזמן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המקרא, היו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אנשים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זכאים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לנחלה, ועדיין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יכלו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להשתתף</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במסחר. לדוגמה, בני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שבט</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לוי, שלא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שירתו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בצבא, לא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קיבלו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(פרט</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לבתי-מגורים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בערי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הלויים). מכאן, שבשנת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היובל, היה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עליהם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להחזיר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b/>
          <w:bCs/>
          <w:sz w:val="28"/>
          <w:szCs w:val="28"/>
          <w:rtl/>
        </w:rPr>
        <w:t>כל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שקנו. איך</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יושפע</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המודל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מנוכחותם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אנשים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כאלה, שיכולים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להשתתף</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במסחר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אך</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אינם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רשאים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להחזיק</w:t>
      </w:r>
      <w:r w:rsidRPr="007C120D">
        <w:rPr>
          <w:rStyle w:val="Q"/>
          <w:rFonts w:ascii="David" w:eastAsia="David" w:hAnsi="David" w:cs="David"/>
          <w:sz w:val="28"/>
          <w:szCs w:val="28"/>
          <w:rtl/>
        </w:rPr>
        <w:t xml:space="preserve"> </w:t>
      </w:r>
      <w:r w:rsidRPr="007C120D">
        <w:rPr>
          <w:rStyle w:val="Q"/>
          <w:rFonts w:ascii="David" w:hAnsi="David" w:cs="David"/>
          <w:sz w:val="28"/>
          <w:szCs w:val="28"/>
          <w:rtl/>
        </w:rPr>
        <w:t xml:space="preserve">בנחלות? </w:t>
      </w:r>
    </w:p>
    <w:p w:rsidR="009C2B09" w:rsidRPr="007C120D" w:rsidRDefault="009C2B09" w:rsidP="009C2B09">
      <w:pPr>
        <w:pStyle w:val="2"/>
        <w:bidi/>
        <w:rPr>
          <w:rStyle w:val="Q"/>
          <w:rFonts w:ascii="David" w:hAnsi="David" w:cs="David"/>
          <w:sz w:val="28"/>
          <w:szCs w:val="28"/>
          <w:rtl/>
        </w:rPr>
      </w:pPr>
      <w:r w:rsidRPr="007C120D">
        <w:rPr>
          <w:rStyle w:val="Q"/>
          <w:rFonts w:ascii="David" w:hAnsi="David" w:cs="David"/>
          <w:sz w:val="28"/>
          <w:szCs w:val="28"/>
          <w:rtl/>
        </w:rPr>
        <w:t>י. חתימה</w:t>
      </w:r>
    </w:p>
    <w:p w:rsidR="009C2B09" w:rsidRPr="007C120D" w:rsidRDefault="009C2B09" w:rsidP="009C2B09">
      <w:pPr>
        <w:pStyle w:val="a1"/>
        <w:bidi/>
        <w:rPr>
          <w:rStyle w:val="Q"/>
          <w:rFonts w:ascii="David" w:hAnsi="David" w:cs="David"/>
          <w:sz w:val="28"/>
          <w:szCs w:val="28"/>
          <w:rtl/>
        </w:rPr>
      </w:pPr>
      <w:r w:rsidRPr="007C120D">
        <w:rPr>
          <w:rStyle w:val="Q"/>
          <w:rFonts w:ascii="David" w:hAnsi="David" w:cs="David"/>
          <w:sz w:val="28"/>
          <w:szCs w:val="28"/>
          <w:rtl/>
        </w:rPr>
        <w:t>ע"פ</w:t>
      </w:r>
      <w:r w:rsidRPr="007C120D">
        <w:rPr>
          <w:rStyle w:val="Q"/>
          <w:rFonts w:ascii="David" w:eastAsia="David" w:hAnsi="David" w:cs="David"/>
          <w:sz w:val="28"/>
          <w:szCs w:val="28"/>
          <w:rtl/>
        </w:rPr>
        <w:t xml:space="preserve"> </w:t>
      </w:r>
      <w:r w:rsidRPr="007C120D">
        <w:rPr>
          <w:rStyle w:val="Q"/>
          <w:rFonts w:ascii="David" w:hAnsi="David" w:cs="David"/>
          <w:sz w:val="28"/>
          <w:szCs w:val="28"/>
          <w:rtl/>
        </w:rPr>
        <w:t>חז"ל, שנת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היובל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הראשונה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הייתה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השנה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ה-</w:t>
      </w:r>
      <w:r w:rsidRPr="007C120D">
        <w:rPr>
          <w:rStyle w:val="Q"/>
          <w:rFonts w:ascii="David" w:hAnsi="David" w:cs="David"/>
          <w:sz w:val="28"/>
          <w:szCs w:val="28"/>
        </w:rPr>
        <w:t>64</w:t>
      </w:r>
      <w:r w:rsidRPr="007C120D">
        <w:rPr>
          <w:rStyle w:val="Q"/>
          <w:rFonts w:ascii="David" w:hAnsi="David" w:cs="David"/>
          <w:sz w:val="28"/>
          <w:szCs w:val="28"/>
          <w:rtl/>
        </w:rPr>
        <w:t xml:space="preserve"> לכניסתם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בני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ישראל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לארץ</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ישראל:</w:t>
      </w:r>
    </w:p>
    <w:p w:rsidR="009C2B09" w:rsidRPr="007C120D" w:rsidRDefault="009C2B09" w:rsidP="009C2B09">
      <w:pPr>
        <w:pStyle w:val="a1"/>
        <w:bidi/>
        <w:ind w:left="708"/>
        <w:rPr>
          <w:rStyle w:val="Q"/>
          <w:rFonts w:ascii="David" w:hAnsi="David" w:cs="David"/>
          <w:sz w:val="28"/>
          <w:szCs w:val="28"/>
          <w:rtl/>
        </w:rPr>
      </w:pPr>
      <w:r w:rsidRPr="007C120D">
        <w:rPr>
          <w:rStyle w:val="Q"/>
          <w:rFonts w:ascii="David" w:hAnsi="David" w:cs="David"/>
          <w:sz w:val="28"/>
          <w:szCs w:val="28"/>
          <w:rtl/>
        </w:rPr>
        <w:t>שבע</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שנים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מכבשין, ושבע</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שנים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מחלקין... נמצאו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שעושין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שמיטה</w:t>
      </w:r>
      <w:r w:rsidRPr="007C120D">
        <w:rPr>
          <w:rStyle w:val="Q"/>
          <w:rFonts w:ascii="David" w:eastAsia="David" w:hAnsi="David" w:cs="David"/>
          <w:sz w:val="28"/>
          <w:szCs w:val="28"/>
          <w:rtl/>
        </w:rPr>
        <w:t xml:space="preserve"> </w:t>
      </w:r>
      <w:r w:rsidRPr="007C120D">
        <w:rPr>
          <w:rStyle w:val="Q"/>
          <w:rFonts w:ascii="David" w:hAnsi="David" w:cs="David"/>
          <w:sz w:val="28"/>
          <w:szCs w:val="28"/>
          <w:rtl/>
        </w:rPr>
        <w:lastRenderedPageBreak/>
        <w:t>לעשרים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ואחד</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שנים, ויובל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לששים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וארבע</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שנים.</w:t>
      </w:r>
      <w:r w:rsidRPr="007C120D">
        <w:rPr>
          <w:rFonts w:ascii="David" w:hAnsi="David" w:cs="David"/>
          <w:sz w:val="28"/>
          <w:szCs w:val="28"/>
          <w:vertAlign w:val="superscript"/>
          <w:rtl/>
        </w:rPr>
        <w:t xml:space="preserve"> </w:t>
      </w:r>
      <w:r w:rsidRPr="007C120D">
        <w:rPr>
          <w:rStyle w:val="FootnoteCharacters"/>
          <w:rFonts w:ascii="David" w:hAnsi="David" w:cs="David"/>
          <w:sz w:val="28"/>
          <w:szCs w:val="28"/>
          <w:rtl/>
        </w:rPr>
        <w:footnoteReference w:id="35"/>
      </w:r>
    </w:p>
    <w:p w:rsidR="009C2B09" w:rsidRPr="007C120D" w:rsidRDefault="009C2B09" w:rsidP="009C2B09">
      <w:pPr>
        <w:pStyle w:val="a1"/>
        <w:bidi/>
        <w:rPr>
          <w:rStyle w:val="Q"/>
          <w:rFonts w:ascii="David" w:hAnsi="David" w:cs="David"/>
          <w:sz w:val="28"/>
          <w:szCs w:val="28"/>
          <w:rtl/>
        </w:rPr>
      </w:pPr>
      <w:r w:rsidRPr="007C120D">
        <w:rPr>
          <w:rStyle w:val="Q"/>
          <w:rFonts w:ascii="David" w:hAnsi="David" w:cs="David"/>
          <w:sz w:val="28"/>
          <w:szCs w:val="28"/>
          <w:rtl/>
        </w:rPr>
        <w:t>מאמר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זה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נשלח</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לראשונה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ביום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העצמאות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w:t>
      </w:r>
      <w:r w:rsidRPr="007C120D">
        <w:rPr>
          <w:rStyle w:val="Q"/>
          <w:rFonts w:ascii="David" w:hAnsi="David" w:cs="David"/>
          <w:sz w:val="28"/>
          <w:szCs w:val="28"/>
        </w:rPr>
        <w:t>64</w:t>
      </w:r>
      <w:r w:rsidRPr="007C120D">
        <w:rPr>
          <w:rStyle w:val="Q"/>
          <w:rFonts w:ascii="David" w:hAnsi="David" w:cs="David"/>
          <w:sz w:val="28"/>
          <w:szCs w:val="28"/>
          <w:rtl/>
        </w:rPr>
        <w:t xml:space="preserve"> למדינת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ישראל. אני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מקווה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שהוא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יקדם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אותנו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צעד</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נוסף</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לקראת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יישומה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מצווה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יקרה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זו.</w:t>
      </w:r>
    </w:p>
    <w:p w:rsidR="009C2B09" w:rsidRPr="007C120D" w:rsidRDefault="009C2B09" w:rsidP="009C2B09">
      <w:pPr>
        <w:pStyle w:val="2"/>
        <w:pageBreakBefore/>
        <w:bidi/>
        <w:rPr>
          <w:rStyle w:val="Q"/>
          <w:rFonts w:ascii="David" w:hAnsi="David" w:cs="David"/>
          <w:sz w:val="28"/>
          <w:szCs w:val="28"/>
          <w:rtl/>
        </w:rPr>
      </w:pPr>
      <w:r w:rsidRPr="007C120D">
        <w:rPr>
          <w:rStyle w:val="Q"/>
          <w:rFonts w:ascii="David" w:hAnsi="David" w:cs="David"/>
          <w:sz w:val="28"/>
          <w:szCs w:val="28"/>
          <w:rtl/>
        </w:rPr>
        <w:lastRenderedPageBreak/>
        <w:t>נספח</w:t>
      </w:r>
      <w:r w:rsidRPr="007C120D">
        <w:rPr>
          <w:rStyle w:val="Q"/>
          <w:rFonts w:ascii="David" w:eastAsia="David" w:hAnsi="David" w:cs="David"/>
          <w:sz w:val="28"/>
          <w:szCs w:val="28"/>
          <w:rtl/>
        </w:rPr>
        <w:t xml:space="preserve"> </w:t>
      </w:r>
      <w:r w:rsidRPr="007C120D">
        <w:rPr>
          <w:rStyle w:val="Q"/>
          <w:rFonts w:ascii="David" w:hAnsi="David" w:cs="David"/>
          <w:sz w:val="28"/>
          <w:szCs w:val="28"/>
          <w:rtl/>
        </w:rPr>
        <w:t>א</w:t>
      </w:r>
      <w:r w:rsidRPr="007C120D">
        <w:rPr>
          <w:rStyle w:val="Q"/>
          <w:rFonts w:ascii="David" w:eastAsia="David" w:hAnsi="David" w:cs="David"/>
          <w:sz w:val="28"/>
          <w:szCs w:val="28"/>
          <w:rtl/>
        </w:rPr>
        <w:t xml:space="preserve"> </w:t>
      </w:r>
      <w:r w:rsidRPr="007C120D">
        <w:rPr>
          <w:rStyle w:val="Q"/>
          <w:rFonts w:ascii="David" w:hAnsi="David" w:cs="David"/>
          <w:sz w:val="28"/>
          <w:szCs w:val="28"/>
          <w:rtl/>
        </w:rPr>
        <w:t>- פיתוח</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נוסחת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הקירוב</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חסרי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הנחלה</w:t>
      </w:r>
    </w:p>
    <w:p w:rsidR="009C2B09" w:rsidRPr="007C120D" w:rsidRDefault="009C2B09" w:rsidP="009C2B09">
      <w:pPr>
        <w:pStyle w:val="a1"/>
        <w:bidi/>
        <w:rPr>
          <w:rStyle w:val="Q"/>
          <w:rFonts w:ascii="David" w:hAnsi="David" w:cs="David"/>
          <w:sz w:val="28"/>
          <w:szCs w:val="28"/>
          <w:rtl/>
        </w:rPr>
      </w:pPr>
      <w:r w:rsidRPr="007C120D">
        <w:rPr>
          <w:rStyle w:val="Q"/>
          <w:rFonts w:ascii="David" w:hAnsi="David" w:cs="David"/>
          <w:sz w:val="28"/>
          <w:szCs w:val="28"/>
          <w:rtl/>
        </w:rPr>
        <w:t>אנו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מניחים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שיש</w:t>
      </w:r>
      <w:r w:rsidRPr="007C120D">
        <w:rPr>
          <w:rStyle w:val="Q"/>
          <w:rFonts w:ascii="David" w:eastAsia="David" w:hAnsi="David" w:cs="David"/>
          <w:sz w:val="28"/>
          <w:szCs w:val="28"/>
          <w:rtl/>
        </w:rPr>
        <w:t xml:space="preserve"> </w:t>
      </w:r>
      <w:r w:rsidRPr="007C120D">
        <w:rPr>
          <w:rStyle w:val="Q"/>
          <w:rFonts w:ascii="David" w:hAnsi="David" w:cs="David"/>
          <w:sz w:val="28"/>
          <w:szCs w:val="28"/>
        </w:rPr>
        <w:t>N</w:t>
      </w:r>
      <w:r w:rsidRPr="007C120D">
        <w:rPr>
          <w:rStyle w:val="Q"/>
          <w:rFonts w:ascii="David" w:hAnsi="David" w:cs="David"/>
          <w:sz w:val="28"/>
          <w:szCs w:val="28"/>
          <w:rtl/>
        </w:rPr>
        <w:t xml:space="preserve"> אזרחים, ושהארץ</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מחולקת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ל-</w:t>
      </w:r>
      <w:r w:rsidRPr="007C120D">
        <w:rPr>
          <w:rStyle w:val="Q"/>
          <w:rFonts w:ascii="David" w:hAnsi="David" w:cs="David"/>
          <w:sz w:val="28"/>
          <w:szCs w:val="28"/>
        </w:rPr>
        <w:t>L</w:t>
      </w:r>
      <w:r w:rsidRPr="007C120D">
        <w:rPr>
          <w:rStyle w:val="Q"/>
          <w:rFonts w:ascii="David" w:hAnsi="David" w:cs="David"/>
          <w:sz w:val="28"/>
          <w:szCs w:val="28"/>
          <w:rtl/>
        </w:rPr>
        <w:t xml:space="preserve"> נחלות, כאשר</w:t>
      </w:r>
      <w:r w:rsidRPr="007C120D">
        <w:rPr>
          <w:rStyle w:val="Q"/>
          <w:rFonts w:ascii="David" w:eastAsia="David" w:hAnsi="David" w:cs="David"/>
          <w:sz w:val="28"/>
          <w:szCs w:val="28"/>
          <w:rtl/>
        </w:rPr>
        <w:t xml:space="preserve"> </w:t>
      </w:r>
      <w:r w:rsidRPr="008A508F">
        <w:rPr>
          <w:position w:val="-2"/>
          <w:sz w:val="28"/>
          <w:szCs w:val="28"/>
        </w:rPr>
        <w:object w:dxaOrig="660" w:dyaOrig="285">
          <v:shape id="_x0000_i1033" type="#_x0000_t75" style="width:33pt;height:14.25pt" o:ole="" filled="t">
            <v:fill color2="black"/>
            <v:imagedata r:id="rId43" o:title=""/>
          </v:shape>
          <o:OLEObject Type="Embed" ProgID="MathType" ShapeID="_x0000_i1033" DrawAspect="Content" ObjectID="_1422370259" r:id="rId44"/>
        </w:object>
      </w:r>
      <w:r w:rsidRPr="007C120D">
        <w:rPr>
          <w:rStyle w:val="Q"/>
          <w:rFonts w:ascii="David" w:hAnsi="David" w:cs="David"/>
          <w:sz w:val="28"/>
          <w:szCs w:val="28"/>
          <w:rtl/>
        </w:rPr>
        <w:t>. כמו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כן, נניח</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שבתחילת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הספירה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ישנם</w:t>
      </w:r>
      <w:r w:rsidRPr="007C120D">
        <w:rPr>
          <w:rStyle w:val="Q"/>
          <w:rFonts w:ascii="David" w:eastAsia="David" w:hAnsi="David" w:cs="David"/>
          <w:sz w:val="28"/>
          <w:szCs w:val="28"/>
          <w:rtl/>
        </w:rPr>
        <w:t xml:space="preserve"> </w:t>
      </w:r>
      <w:r w:rsidRPr="007C120D">
        <w:rPr>
          <w:rStyle w:val="Q"/>
          <w:rFonts w:ascii="David" w:hAnsi="David" w:cs="David"/>
          <w:sz w:val="28"/>
          <w:szCs w:val="28"/>
        </w:rPr>
        <w:t>M</w:t>
      </w:r>
      <w:r w:rsidRPr="007C120D">
        <w:rPr>
          <w:rStyle w:val="Q"/>
          <w:rFonts w:ascii="David" w:hAnsi="David" w:cs="David"/>
          <w:sz w:val="28"/>
          <w:szCs w:val="28"/>
          <w:rtl/>
        </w:rPr>
        <w:t xml:space="preserve"> אזרחים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שאין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להם</w:t>
      </w:r>
      <w:r w:rsidRPr="007C120D">
        <w:rPr>
          <w:rStyle w:val="Q"/>
          <w:rFonts w:ascii="David" w:eastAsia="David" w:hAnsi="David" w:cs="David"/>
          <w:sz w:val="28"/>
          <w:szCs w:val="28"/>
          <w:rtl/>
        </w:rPr>
        <w:t xml:space="preserve"> </w:t>
      </w:r>
      <w:r w:rsidRPr="007C120D">
        <w:rPr>
          <w:rStyle w:val="Q"/>
          <w:rFonts w:ascii="David" w:hAnsi="David" w:cs="David"/>
          <w:sz w:val="28"/>
          <w:szCs w:val="28"/>
          <w:rtl/>
        </w:rPr>
        <w:t xml:space="preserve">נחלה, ו- </w:t>
      </w:r>
      <w:r w:rsidRPr="007C120D">
        <w:rPr>
          <w:rStyle w:val="Q"/>
          <w:rFonts w:ascii="David" w:hAnsi="David" w:cs="David"/>
          <w:sz w:val="28"/>
          <w:szCs w:val="28"/>
        </w:rPr>
        <w:t>N-M</w:t>
      </w:r>
      <w:r w:rsidRPr="007C120D">
        <w:rPr>
          <w:rStyle w:val="Q"/>
          <w:rFonts w:ascii="David" w:hAnsi="David" w:cs="David"/>
          <w:sz w:val="28"/>
          <w:szCs w:val="28"/>
          <w:rtl/>
        </w:rPr>
        <w:t xml:space="preserve"> אזרחים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שיש</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אחת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יותר. כעת, במשך</w:t>
      </w:r>
      <w:r w:rsidRPr="007C120D">
        <w:rPr>
          <w:rStyle w:val="Q"/>
          <w:rFonts w:ascii="David" w:eastAsia="David" w:hAnsi="David" w:cs="David"/>
          <w:sz w:val="28"/>
          <w:szCs w:val="28"/>
          <w:rtl/>
        </w:rPr>
        <w:t xml:space="preserve"> </w:t>
      </w:r>
      <w:r w:rsidRPr="007C120D">
        <w:rPr>
          <w:rStyle w:val="Q"/>
          <w:rFonts w:ascii="David" w:hAnsi="David" w:cs="David"/>
          <w:sz w:val="28"/>
          <w:szCs w:val="28"/>
        </w:rPr>
        <w:t>50</w:t>
      </w:r>
      <w:r w:rsidRPr="007C120D">
        <w:rPr>
          <w:rStyle w:val="Q"/>
          <w:rFonts w:ascii="David" w:hAnsi="David" w:cs="David"/>
          <w:sz w:val="28"/>
          <w:szCs w:val="28"/>
          <w:rtl/>
        </w:rPr>
        <w:t xml:space="preserve"> שנה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מתנהל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מסחר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חופשי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בנחלות, שבמהלכו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כל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נמכרת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בשלב</w:t>
      </w:r>
      <w:r w:rsidRPr="007C120D">
        <w:rPr>
          <w:rStyle w:val="Q"/>
          <w:rFonts w:ascii="David" w:eastAsia="David" w:hAnsi="David" w:cs="David"/>
          <w:sz w:val="28"/>
          <w:szCs w:val="28"/>
          <w:rtl/>
        </w:rPr>
        <w:t xml:space="preserve"> </w:t>
      </w:r>
      <w:r w:rsidRPr="007C120D">
        <w:rPr>
          <w:rStyle w:val="Q"/>
          <w:rFonts w:ascii="David" w:hAnsi="David" w:cs="David"/>
          <w:sz w:val="28"/>
          <w:szCs w:val="28"/>
          <w:rtl/>
        </w:rPr>
        <w:t>כלשהו, והקונה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הוא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אזרח</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הנבחר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באקראי. לאחר</w:t>
      </w:r>
      <w:r w:rsidRPr="007C120D">
        <w:rPr>
          <w:rStyle w:val="Q"/>
          <w:rFonts w:ascii="David" w:eastAsia="David" w:hAnsi="David" w:cs="David"/>
          <w:sz w:val="28"/>
          <w:szCs w:val="28"/>
          <w:rtl/>
        </w:rPr>
        <w:t xml:space="preserve"> </w:t>
      </w:r>
      <w:r w:rsidRPr="007C120D">
        <w:rPr>
          <w:rStyle w:val="Q"/>
          <w:rFonts w:ascii="David" w:hAnsi="David" w:cs="David"/>
          <w:sz w:val="28"/>
          <w:szCs w:val="28"/>
        </w:rPr>
        <w:t>50</w:t>
      </w:r>
      <w:r w:rsidRPr="007C120D">
        <w:rPr>
          <w:rStyle w:val="Q"/>
          <w:rFonts w:ascii="David" w:hAnsi="David" w:cs="David"/>
          <w:sz w:val="28"/>
          <w:szCs w:val="28"/>
          <w:rtl/>
        </w:rPr>
        <w:t xml:space="preserve"> שנה, מבצעים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אלגוריתם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היובל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שתואר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בסעיפים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ב-ג. חלק</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מהנחלות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חוזרות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לבעליהן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המקורי, וחלק</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נשארות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ביד</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הקונה. נניח</w:t>
      </w:r>
      <w:r w:rsidRPr="007C120D">
        <w:rPr>
          <w:rStyle w:val="Q"/>
          <w:rFonts w:ascii="David" w:eastAsia="David" w:hAnsi="David" w:cs="David"/>
          <w:sz w:val="28"/>
          <w:szCs w:val="28"/>
          <w:rtl/>
        </w:rPr>
        <w:t xml:space="preserve"> </w:t>
      </w:r>
      <w:r w:rsidRPr="007C120D">
        <w:rPr>
          <w:rStyle w:val="Q"/>
          <w:rFonts w:ascii="David" w:hAnsi="David" w:cs="David"/>
          <w:sz w:val="28"/>
          <w:szCs w:val="28"/>
          <w:rtl/>
        </w:rPr>
        <w:t>גם, שאם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לאזרח</w:t>
      </w:r>
      <w:r w:rsidRPr="007C120D">
        <w:rPr>
          <w:rStyle w:val="Q"/>
          <w:rFonts w:ascii="David" w:eastAsia="David" w:hAnsi="David" w:cs="David"/>
          <w:sz w:val="28"/>
          <w:szCs w:val="28"/>
          <w:rtl/>
        </w:rPr>
        <w:t xml:space="preserve"> </w:t>
      </w:r>
      <w:r w:rsidRPr="007C120D">
        <w:rPr>
          <w:rStyle w:val="Q"/>
          <w:rFonts w:ascii="David" w:hAnsi="David" w:cs="David"/>
          <w:sz w:val="28"/>
          <w:szCs w:val="28"/>
          <w:rtl/>
        </w:rPr>
        <w:t>כלשהו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כמה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נחלות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בתחילת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הספירה, והוא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מכר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כולן, הנחלה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שהוא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יחזיר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לעצמו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בשנת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היובל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תיבחר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באקראי. מה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יהיה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חסרי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לאחר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סיום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האלגוריתם? מסתבר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זה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יהיה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קטן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מ-</w:t>
      </w:r>
      <w:r w:rsidRPr="007C120D">
        <w:rPr>
          <w:rStyle w:val="Q"/>
          <w:rFonts w:ascii="David" w:hAnsi="David" w:cs="David"/>
          <w:sz w:val="28"/>
          <w:szCs w:val="28"/>
        </w:rPr>
        <w:t>M</w:t>
      </w:r>
      <w:r w:rsidRPr="007C120D">
        <w:rPr>
          <w:rStyle w:val="Q"/>
          <w:rFonts w:ascii="David" w:hAnsi="David" w:cs="David"/>
          <w:sz w:val="28"/>
          <w:szCs w:val="28"/>
          <w:rtl/>
        </w:rPr>
        <w:t>, אבל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בכמה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בדיוק?</w:t>
      </w:r>
    </w:p>
    <w:p w:rsidR="009C2B09" w:rsidRPr="007C120D" w:rsidRDefault="009C2B09" w:rsidP="009C2B09">
      <w:pPr>
        <w:pStyle w:val="a1"/>
        <w:bidi/>
        <w:rPr>
          <w:rStyle w:val="Q"/>
          <w:rFonts w:ascii="David" w:hAnsi="David" w:cs="David"/>
          <w:sz w:val="28"/>
          <w:szCs w:val="28"/>
        </w:rPr>
      </w:pPr>
      <w:r w:rsidRPr="007C120D">
        <w:rPr>
          <w:rStyle w:val="Q"/>
          <w:rFonts w:ascii="David" w:hAnsi="David" w:cs="David"/>
          <w:sz w:val="28"/>
          <w:szCs w:val="28"/>
          <w:rtl/>
        </w:rPr>
        <w:t>לצורך</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החישוב, נגדיר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משתנים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אקראיים:</w:t>
      </w:r>
    </w:p>
    <w:p w:rsidR="009C2B09" w:rsidRPr="007C120D" w:rsidRDefault="009C2B09" w:rsidP="00685392">
      <w:pPr>
        <w:pStyle w:val="a1"/>
        <w:numPr>
          <w:ilvl w:val="0"/>
          <w:numId w:val="12"/>
        </w:numPr>
        <w:bidi/>
        <w:ind w:firstLine="0"/>
        <w:rPr>
          <w:rFonts w:ascii="David" w:hAnsi="David" w:cs="David"/>
          <w:sz w:val="28"/>
          <w:szCs w:val="28"/>
          <w:rtl/>
        </w:rPr>
      </w:pPr>
      <w:r w:rsidRPr="007C120D">
        <w:rPr>
          <w:rStyle w:val="Q"/>
          <w:rFonts w:ascii="David" w:hAnsi="David" w:cs="David"/>
          <w:sz w:val="28"/>
          <w:szCs w:val="28"/>
        </w:rPr>
        <w:t>Y</w:t>
      </w:r>
      <w:r w:rsidRPr="007C120D">
        <w:rPr>
          <w:rStyle w:val="Q"/>
          <w:rFonts w:ascii="David" w:hAnsi="David" w:cs="David"/>
          <w:sz w:val="28"/>
          <w:szCs w:val="28"/>
          <w:rtl/>
        </w:rPr>
        <w:t xml:space="preserve"> = 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שנשארו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בידי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הקונה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(כלומר, שנמכרו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ולא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הוחזרו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ע"י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אלגוריתם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היובל);</w:t>
      </w:r>
    </w:p>
    <w:p w:rsidR="009C2B09" w:rsidRPr="007C120D" w:rsidRDefault="009C2B09" w:rsidP="00685392">
      <w:pPr>
        <w:pStyle w:val="a1"/>
        <w:numPr>
          <w:ilvl w:val="0"/>
          <w:numId w:val="12"/>
        </w:numPr>
        <w:bidi/>
        <w:ind w:firstLine="0"/>
        <w:rPr>
          <w:rStyle w:val="Q"/>
          <w:rFonts w:ascii="David" w:hAnsi="David" w:cs="David"/>
          <w:sz w:val="28"/>
          <w:szCs w:val="28"/>
          <w:rtl/>
        </w:rPr>
      </w:pPr>
      <w:r w:rsidRPr="007C120D">
        <w:rPr>
          <w:rFonts w:ascii="David" w:hAnsi="David" w:cs="David"/>
          <w:sz w:val="28"/>
          <w:szCs w:val="28"/>
          <w:rtl/>
        </w:rPr>
        <w:t>לכל</w:t>
      </w:r>
      <w:r w:rsidRPr="007C120D">
        <w:rPr>
          <w:rFonts w:ascii="David" w:eastAsia="David" w:hAnsi="David" w:cs="David"/>
          <w:sz w:val="28"/>
          <w:szCs w:val="28"/>
          <w:rtl/>
        </w:rPr>
        <w:t xml:space="preserve"> </w:t>
      </w:r>
      <w:r w:rsidRPr="007C120D">
        <w:rPr>
          <w:rFonts w:ascii="David" w:hAnsi="David" w:cs="David"/>
          <w:sz w:val="28"/>
          <w:szCs w:val="28"/>
          <w:rtl/>
        </w:rPr>
        <w:t>אזרח</w:t>
      </w:r>
      <w:r w:rsidRPr="007C120D">
        <w:rPr>
          <w:rFonts w:ascii="David" w:eastAsia="David" w:hAnsi="David" w:cs="David"/>
          <w:sz w:val="28"/>
          <w:szCs w:val="28"/>
          <w:rtl/>
        </w:rPr>
        <w:t xml:space="preserve"> </w:t>
      </w:r>
      <w:r w:rsidRPr="007C120D">
        <w:rPr>
          <w:rFonts w:ascii="David" w:hAnsi="David" w:cs="David"/>
          <w:sz w:val="28"/>
          <w:szCs w:val="28"/>
        </w:rPr>
        <w:t>c</w:t>
      </w:r>
      <w:r w:rsidRPr="007C120D">
        <w:rPr>
          <w:rFonts w:ascii="David" w:hAnsi="David" w:cs="David"/>
          <w:sz w:val="28"/>
          <w:szCs w:val="28"/>
          <w:rtl/>
        </w:rPr>
        <w:t>, נגדיר</w:t>
      </w:r>
      <w:r w:rsidRPr="007C120D">
        <w:rPr>
          <w:rFonts w:ascii="David" w:eastAsia="David" w:hAnsi="David" w:cs="David"/>
          <w:sz w:val="28"/>
          <w:szCs w:val="28"/>
          <w:rtl/>
        </w:rPr>
        <w:t xml:space="preserve"> </w:t>
      </w:r>
      <w:r w:rsidRPr="007C120D">
        <w:rPr>
          <w:rStyle w:val="Q"/>
          <w:rFonts w:ascii="David" w:hAnsi="David" w:cs="David"/>
          <w:sz w:val="28"/>
          <w:szCs w:val="28"/>
        </w:rPr>
        <w:t>Y</w:t>
      </w:r>
      <w:r w:rsidRPr="007C120D">
        <w:rPr>
          <w:rStyle w:val="Q"/>
          <w:rFonts w:ascii="David" w:hAnsi="David" w:cs="David"/>
          <w:sz w:val="28"/>
          <w:szCs w:val="28"/>
          <w:vertAlign w:val="subscript"/>
        </w:rPr>
        <w:t>c</w:t>
      </w:r>
      <w:r w:rsidRPr="007C120D">
        <w:rPr>
          <w:rStyle w:val="Q"/>
          <w:rFonts w:ascii="David" w:hAnsi="David" w:cs="David"/>
          <w:sz w:val="28"/>
          <w:szCs w:val="28"/>
          <w:vertAlign w:val="subscript"/>
          <w:rtl/>
        </w:rPr>
        <w:t xml:space="preserve">  </w:t>
      </w:r>
      <w:r w:rsidRPr="007C120D">
        <w:rPr>
          <w:rStyle w:val="Q"/>
          <w:rFonts w:ascii="David" w:hAnsi="David" w:cs="David"/>
          <w:sz w:val="28"/>
          <w:szCs w:val="28"/>
          <w:rtl/>
        </w:rPr>
        <w:t>= משתנה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בינארי, שערכו</w:t>
      </w:r>
      <w:r w:rsidRPr="007C120D">
        <w:rPr>
          <w:rStyle w:val="Q"/>
          <w:rFonts w:ascii="David" w:eastAsia="David" w:hAnsi="David" w:cs="David"/>
          <w:sz w:val="28"/>
          <w:szCs w:val="28"/>
          <w:rtl/>
        </w:rPr>
        <w:t xml:space="preserve"> </w:t>
      </w:r>
      <w:r w:rsidRPr="007C120D">
        <w:rPr>
          <w:rStyle w:val="Q"/>
          <w:rFonts w:ascii="David" w:hAnsi="David" w:cs="David"/>
          <w:sz w:val="28"/>
          <w:szCs w:val="28"/>
        </w:rPr>
        <w:t>1</w:t>
      </w:r>
      <w:r w:rsidRPr="007C120D">
        <w:rPr>
          <w:rStyle w:val="Q"/>
          <w:rFonts w:ascii="David" w:hAnsi="David" w:cs="David"/>
          <w:sz w:val="28"/>
          <w:szCs w:val="28"/>
          <w:rtl/>
        </w:rPr>
        <w:t xml:space="preserve"> אם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ורק</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האזרח</w:t>
      </w:r>
      <w:r w:rsidRPr="007C120D">
        <w:rPr>
          <w:rStyle w:val="Q"/>
          <w:rFonts w:ascii="David" w:eastAsia="David" w:hAnsi="David" w:cs="David"/>
          <w:sz w:val="28"/>
          <w:szCs w:val="28"/>
          <w:rtl/>
        </w:rPr>
        <w:t xml:space="preserve"> </w:t>
      </w:r>
      <w:r w:rsidRPr="007C120D">
        <w:rPr>
          <w:rStyle w:val="Q"/>
          <w:rFonts w:ascii="David" w:hAnsi="David" w:cs="David"/>
          <w:sz w:val="28"/>
          <w:szCs w:val="28"/>
        </w:rPr>
        <w:t>c</w:t>
      </w:r>
      <w:r w:rsidRPr="007C120D">
        <w:rPr>
          <w:rStyle w:val="Q"/>
          <w:rFonts w:ascii="David" w:hAnsi="David" w:cs="David"/>
          <w:sz w:val="28"/>
          <w:szCs w:val="28"/>
          <w:rtl/>
        </w:rPr>
        <w:t xml:space="preserve"> הצליח</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לקנות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אחת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מתוך</w:t>
      </w:r>
      <w:r w:rsidRPr="007C120D">
        <w:rPr>
          <w:rStyle w:val="Q"/>
          <w:rFonts w:ascii="David" w:eastAsia="David" w:hAnsi="David" w:cs="David"/>
          <w:sz w:val="28"/>
          <w:szCs w:val="28"/>
          <w:rtl/>
        </w:rPr>
        <w:t xml:space="preserve"> </w:t>
      </w:r>
      <w:r w:rsidRPr="007C120D">
        <w:rPr>
          <w:rStyle w:val="Q"/>
          <w:rFonts w:ascii="David" w:hAnsi="David" w:cs="David"/>
          <w:sz w:val="28"/>
          <w:szCs w:val="28"/>
        </w:rPr>
        <w:t>Y</w:t>
      </w:r>
      <w:r w:rsidRPr="007C120D">
        <w:rPr>
          <w:rStyle w:val="Q"/>
          <w:rFonts w:ascii="David" w:hAnsi="David" w:cs="David"/>
          <w:sz w:val="28"/>
          <w:szCs w:val="28"/>
          <w:rtl/>
        </w:rPr>
        <w:t xml:space="preserve"> הנחלות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הוחזרו, ו-</w:t>
      </w:r>
      <w:r w:rsidRPr="007C120D">
        <w:rPr>
          <w:rStyle w:val="Q"/>
          <w:rFonts w:ascii="David" w:hAnsi="David" w:cs="David"/>
          <w:sz w:val="28"/>
          <w:szCs w:val="28"/>
        </w:rPr>
        <w:t>0</w:t>
      </w:r>
      <w:r w:rsidRPr="007C120D">
        <w:rPr>
          <w:rStyle w:val="Q"/>
          <w:rFonts w:ascii="David" w:hAnsi="David" w:cs="David"/>
          <w:sz w:val="28"/>
          <w:szCs w:val="28"/>
          <w:rtl/>
        </w:rPr>
        <w:t xml:space="preserve"> אחרת.</w:t>
      </w:r>
    </w:p>
    <w:p w:rsidR="009C2B09" w:rsidRPr="007C120D" w:rsidRDefault="009C2B09" w:rsidP="009C2B09">
      <w:pPr>
        <w:pStyle w:val="a1"/>
        <w:bidi/>
        <w:rPr>
          <w:sz w:val="28"/>
          <w:szCs w:val="28"/>
        </w:rPr>
      </w:pPr>
      <w:r w:rsidRPr="007C120D">
        <w:rPr>
          <w:rStyle w:val="Q"/>
          <w:rFonts w:ascii="David" w:hAnsi="David" w:cs="David"/>
          <w:sz w:val="28"/>
          <w:szCs w:val="28"/>
          <w:rtl/>
        </w:rPr>
        <w:t>התוחלת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המשתנה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המקרי</w:t>
      </w:r>
      <w:r w:rsidRPr="007C120D">
        <w:rPr>
          <w:rStyle w:val="Q"/>
          <w:rFonts w:ascii="David" w:eastAsia="David" w:hAnsi="David" w:cs="David"/>
          <w:sz w:val="28"/>
          <w:szCs w:val="28"/>
          <w:rtl/>
        </w:rPr>
        <w:t xml:space="preserve"> </w:t>
      </w:r>
      <w:r w:rsidRPr="007C120D">
        <w:rPr>
          <w:rStyle w:val="Q"/>
          <w:rFonts w:ascii="David" w:hAnsi="David" w:cs="David"/>
          <w:sz w:val="28"/>
          <w:szCs w:val="28"/>
        </w:rPr>
        <w:t>Y</w:t>
      </w:r>
      <w:r w:rsidRPr="007C120D">
        <w:rPr>
          <w:rStyle w:val="Q"/>
          <w:rFonts w:ascii="David" w:hAnsi="David" w:cs="David"/>
          <w:sz w:val="28"/>
          <w:szCs w:val="28"/>
          <w:vertAlign w:val="subscript"/>
        </w:rPr>
        <w:t>c</w:t>
      </w:r>
      <w:r w:rsidRPr="007C120D">
        <w:rPr>
          <w:rStyle w:val="Q"/>
          <w:rFonts w:ascii="David" w:hAnsi="David" w:cs="David"/>
          <w:sz w:val="28"/>
          <w:szCs w:val="28"/>
          <w:vertAlign w:val="subscript"/>
          <w:rtl/>
        </w:rPr>
        <w:t xml:space="preserve"> </w:t>
      </w:r>
      <w:r w:rsidRPr="007C120D">
        <w:rPr>
          <w:rStyle w:val="Q"/>
          <w:rFonts w:ascii="David" w:hAnsi="David" w:cs="David"/>
          <w:sz w:val="28"/>
          <w:szCs w:val="28"/>
          <w:rtl/>
        </w:rPr>
        <w:t>שווה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להסתברות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שערכו</w:t>
      </w:r>
      <w:r w:rsidRPr="007C120D">
        <w:rPr>
          <w:rStyle w:val="Q"/>
          <w:rFonts w:ascii="David" w:eastAsia="David" w:hAnsi="David" w:cs="David"/>
          <w:sz w:val="28"/>
          <w:szCs w:val="28"/>
          <w:rtl/>
        </w:rPr>
        <w:t xml:space="preserve"> </w:t>
      </w:r>
      <w:r w:rsidRPr="007C120D">
        <w:rPr>
          <w:rStyle w:val="Q"/>
          <w:rFonts w:ascii="David" w:hAnsi="David" w:cs="David"/>
          <w:sz w:val="28"/>
          <w:szCs w:val="28"/>
        </w:rPr>
        <w:t>1</w:t>
      </w:r>
      <w:r w:rsidRPr="007C120D">
        <w:rPr>
          <w:rStyle w:val="Q"/>
          <w:rFonts w:ascii="David" w:hAnsi="David" w:cs="David"/>
          <w:sz w:val="28"/>
          <w:szCs w:val="28"/>
          <w:rtl/>
        </w:rPr>
        <w:t>, וניתן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לחשב</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אותה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בקירוב</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יודעים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sz w:val="28"/>
          <w:szCs w:val="28"/>
        </w:rPr>
        <w:t>Y</w:t>
      </w:r>
      <w:r w:rsidRPr="007C120D">
        <w:rPr>
          <w:rStyle w:val="Q"/>
          <w:rFonts w:ascii="David" w:hAnsi="David" w:cs="David"/>
          <w:sz w:val="28"/>
          <w:szCs w:val="28"/>
          <w:rtl/>
        </w:rPr>
        <w:t>, שהרי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ההסתברות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שהאזרח</w:t>
      </w:r>
      <w:r w:rsidRPr="007C120D">
        <w:rPr>
          <w:rStyle w:val="Q"/>
          <w:rFonts w:ascii="David" w:eastAsia="David" w:hAnsi="David" w:cs="David"/>
          <w:sz w:val="28"/>
          <w:szCs w:val="28"/>
          <w:rtl/>
        </w:rPr>
        <w:t xml:space="preserve"> </w:t>
      </w:r>
      <w:r w:rsidRPr="007C120D">
        <w:rPr>
          <w:rStyle w:val="Q"/>
          <w:rFonts w:ascii="David" w:hAnsi="David" w:cs="David"/>
          <w:sz w:val="28"/>
          <w:szCs w:val="28"/>
        </w:rPr>
        <w:t>c</w:t>
      </w:r>
      <w:r w:rsidRPr="007C120D">
        <w:rPr>
          <w:rStyle w:val="Q"/>
          <w:rFonts w:ascii="David" w:hAnsi="David" w:cs="David"/>
          <w:sz w:val="28"/>
          <w:szCs w:val="28"/>
          <w:rtl/>
        </w:rPr>
        <w:t xml:space="preserve"> לא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יקבל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כלשהי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ההסתברות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שמישהו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אחר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יקבל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אותה:</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9C2B09" w:rsidRPr="00A90D62" w:rsidTr="00685392">
        <w:trPr>
          <w:tblHeader/>
        </w:trPr>
        <w:tc>
          <w:tcPr>
            <w:tcW w:w="8566" w:type="dxa"/>
            <w:shd w:val="clear" w:color="auto" w:fill="auto"/>
            <w:vAlign w:val="center"/>
          </w:tcPr>
          <w:p w:rsidR="009C2B09" w:rsidRPr="007C120D" w:rsidRDefault="009C2B09" w:rsidP="00685392">
            <w:pPr>
              <w:pStyle w:val="afd"/>
              <w:bidi/>
              <w:snapToGrid w:val="0"/>
              <w:jc w:val="center"/>
              <w:rPr>
                <w:rFonts w:ascii="David" w:hAnsi="David" w:cs="David"/>
                <w:sz w:val="28"/>
                <w:szCs w:val="28"/>
                <w:rtl/>
              </w:rPr>
            </w:pPr>
            <w:r w:rsidRPr="008A508F">
              <w:rPr>
                <w:position w:val="-8"/>
                <w:sz w:val="28"/>
                <w:szCs w:val="28"/>
              </w:rPr>
              <w:object w:dxaOrig="4065" w:dyaOrig="405">
                <v:shape id="_x0000_i1034" type="#_x0000_t75" style="width:201pt;height:20.25pt" o:ole="" filled="t">
                  <v:fill color2="black"/>
                  <v:imagedata r:id="rId45" o:title=""/>
                </v:shape>
                <o:OLEObject Type="Embed" ProgID="MathType" ShapeID="_x0000_i1034" DrawAspect="Content" ObjectID="_1422370260" r:id="rId46"/>
              </w:object>
            </w:r>
            <w:r w:rsidRPr="007C120D">
              <w:rPr>
                <w:rFonts w:ascii="David" w:eastAsia="David" w:hAnsi="David" w:cs="David"/>
                <w:sz w:val="28"/>
                <w:szCs w:val="28"/>
                <w:rtl/>
              </w:rPr>
              <w:t xml:space="preserve"> </w:t>
            </w:r>
          </w:p>
        </w:tc>
        <w:tc>
          <w:tcPr>
            <w:tcW w:w="1072" w:type="dxa"/>
            <w:shd w:val="clear" w:color="auto" w:fill="auto"/>
            <w:vAlign w:val="center"/>
          </w:tcPr>
          <w:p w:rsidR="009C2B09" w:rsidRPr="007C120D" w:rsidRDefault="009C2B09" w:rsidP="00685392">
            <w:pPr>
              <w:pStyle w:val="afd"/>
              <w:bidi/>
              <w:snapToGrid w:val="0"/>
              <w:rPr>
                <w:rFonts w:cs="Times New Roman"/>
                <w:sz w:val="28"/>
                <w:szCs w:val="28"/>
                <w:rtl/>
              </w:rPr>
            </w:pPr>
            <w:r w:rsidRPr="007C120D">
              <w:rPr>
                <w:rFonts w:ascii="David" w:hAnsi="David" w:cs="David"/>
                <w:sz w:val="28"/>
                <w:szCs w:val="28"/>
                <w:rtl/>
              </w:rPr>
              <w:t>(</w:t>
            </w:r>
            <w:r w:rsidRPr="007C120D">
              <w:rPr>
                <w:rFonts w:cs="David"/>
                <w:sz w:val="28"/>
                <w:szCs w:val="28"/>
                <w:rtl/>
              </w:rPr>
              <w:fldChar w:fldCharType="begin"/>
            </w:r>
            <w:r w:rsidRPr="007C120D">
              <w:rPr>
                <w:rFonts w:cs="David"/>
                <w:sz w:val="28"/>
                <w:szCs w:val="28"/>
                <w:rtl/>
              </w:rPr>
              <w:instrText xml:space="preserve"> </w:instrText>
            </w:r>
            <w:r w:rsidRPr="007C120D">
              <w:rPr>
                <w:rFonts w:cs="David"/>
                <w:sz w:val="28"/>
                <w:szCs w:val="28"/>
              </w:rPr>
              <w:instrText>SEQ</w:instrText>
            </w:r>
            <w:r w:rsidRPr="007C120D">
              <w:rPr>
                <w:rFonts w:cs="David"/>
                <w:sz w:val="28"/>
                <w:szCs w:val="28"/>
                <w:rtl/>
              </w:rPr>
              <w:instrText xml:space="preserve"> "כיתוב" \*</w:instrText>
            </w:r>
            <w:r w:rsidRPr="007C120D">
              <w:rPr>
                <w:rFonts w:cs="David"/>
                <w:sz w:val="28"/>
                <w:szCs w:val="28"/>
              </w:rPr>
              <w:instrText>Arabic</w:instrText>
            </w:r>
            <w:r w:rsidRPr="007C120D">
              <w:rPr>
                <w:rFonts w:cs="David"/>
                <w:sz w:val="28"/>
                <w:szCs w:val="28"/>
                <w:rtl/>
              </w:rPr>
              <w:instrText xml:space="preserve"> </w:instrText>
            </w:r>
            <w:r w:rsidRPr="007C120D">
              <w:rPr>
                <w:rFonts w:cs="David"/>
                <w:sz w:val="28"/>
                <w:szCs w:val="28"/>
                <w:rtl/>
              </w:rPr>
              <w:fldChar w:fldCharType="separate"/>
            </w:r>
            <w:r w:rsidRPr="007C120D">
              <w:rPr>
                <w:rFonts w:cs="David"/>
                <w:noProof/>
                <w:sz w:val="28"/>
                <w:szCs w:val="28"/>
                <w:rtl/>
              </w:rPr>
              <w:t>1</w:t>
            </w:r>
            <w:r w:rsidRPr="007C120D">
              <w:rPr>
                <w:rFonts w:cs="David"/>
                <w:sz w:val="28"/>
                <w:szCs w:val="28"/>
                <w:rtl/>
              </w:rPr>
              <w:fldChar w:fldCharType="end"/>
            </w:r>
            <w:r w:rsidRPr="007C120D">
              <w:rPr>
                <w:rFonts w:ascii="David" w:hAnsi="David" w:cs="David"/>
                <w:sz w:val="28"/>
                <w:szCs w:val="28"/>
                <w:rtl/>
              </w:rPr>
              <w:t>)</w:t>
            </w:r>
          </w:p>
        </w:tc>
      </w:tr>
    </w:tbl>
    <w:p w:rsidR="009C2B09" w:rsidRPr="007C120D" w:rsidRDefault="009C2B09" w:rsidP="009C2B09">
      <w:pPr>
        <w:rPr>
          <w:sz w:val="28"/>
          <w:szCs w:val="28"/>
          <w:rtl/>
        </w:rPr>
      </w:pPr>
    </w:p>
    <w:p w:rsidR="009C2B09" w:rsidRPr="007C120D" w:rsidRDefault="009C2B09" w:rsidP="009C2B09">
      <w:pPr>
        <w:pStyle w:val="a1"/>
        <w:bidi/>
        <w:rPr>
          <w:rFonts w:cs="Times New Roman"/>
          <w:sz w:val="28"/>
          <w:szCs w:val="28"/>
          <w:rtl/>
        </w:rPr>
      </w:pPr>
      <w:r w:rsidRPr="007C120D">
        <w:rPr>
          <w:rStyle w:val="Q"/>
          <w:rFonts w:ascii="David" w:hAnsi="David" w:cs="David"/>
          <w:sz w:val="28"/>
          <w:szCs w:val="28"/>
          <w:rtl/>
        </w:rPr>
        <w:t>זהו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קירוב</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בלבד</w:t>
      </w:r>
      <w:r w:rsidRPr="007C120D">
        <w:rPr>
          <w:rStyle w:val="Q"/>
          <w:rFonts w:ascii="David" w:eastAsia="David" w:hAnsi="David" w:cs="David"/>
          <w:sz w:val="28"/>
          <w:szCs w:val="28"/>
          <w:rtl/>
        </w:rPr>
        <w:t xml:space="preserve"> – </w:t>
      </w:r>
      <w:r w:rsidRPr="007C120D">
        <w:rPr>
          <w:rStyle w:val="Q"/>
          <w:rFonts w:ascii="David" w:hAnsi="David" w:cs="David"/>
          <w:sz w:val="28"/>
          <w:szCs w:val="28"/>
          <w:rtl/>
        </w:rPr>
        <w:t>התלות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ההסתברות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ב-</w:t>
      </w:r>
      <w:r w:rsidRPr="007C120D">
        <w:rPr>
          <w:rStyle w:val="Q"/>
          <w:rFonts w:ascii="David" w:hAnsi="David" w:cs="David"/>
          <w:sz w:val="28"/>
          <w:szCs w:val="28"/>
        </w:rPr>
        <w:t>Y</w:t>
      </w:r>
      <w:r w:rsidRPr="007C120D">
        <w:rPr>
          <w:rStyle w:val="Q"/>
          <w:rFonts w:ascii="David" w:hAnsi="David" w:cs="David"/>
          <w:sz w:val="28"/>
          <w:szCs w:val="28"/>
          <w:rtl/>
        </w:rPr>
        <w:t xml:space="preserve"> עשויה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להיות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מורכבת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יותר.</w:t>
      </w:r>
      <w:r w:rsidRPr="007C120D">
        <w:rPr>
          <w:rStyle w:val="Q"/>
          <w:rFonts w:ascii="David" w:hAnsi="David" w:cs="David"/>
          <w:sz w:val="28"/>
          <w:szCs w:val="28"/>
          <w:vertAlign w:val="superscript"/>
          <w:rtl/>
        </w:rPr>
        <w:footnoteReference w:id="36"/>
      </w:r>
      <w:r w:rsidRPr="007C120D">
        <w:rPr>
          <w:rStyle w:val="Q"/>
          <w:rFonts w:ascii="David" w:hAnsi="David" w:cs="David"/>
          <w:sz w:val="28"/>
          <w:szCs w:val="28"/>
          <w:rtl/>
        </w:rPr>
        <w:t xml:space="preserve"> אולם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בהמשך</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נראה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שהקירוב</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הזה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מוביל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אותנו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לתוצאות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טובות.</w:t>
      </w:r>
    </w:p>
    <w:p w:rsidR="009C2B09" w:rsidRPr="007C120D" w:rsidRDefault="009C2B09" w:rsidP="009C2B09">
      <w:pPr>
        <w:rPr>
          <w:sz w:val="28"/>
          <w:szCs w:val="28"/>
          <w:rtl/>
        </w:rPr>
      </w:pPr>
    </w:p>
    <w:p w:rsidR="009C2B09" w:rsidRPr="007C120D" w:rsidRDefault="009C2B09" w:rsidP="009C2B09">
      <w:pPr>
        <w:pStyle w:val="a1"/>
        <w:bidi/>
        <w:rPr>
          <w:sz w:val="28"/>
          <w:szCs w:val="28"/>
        </w:rPr>
      </w:pPr>
      <w:r w:rsidRPr="007C120D">
        <w:rPr>
          <w:rStyle w:val="Q"/>
          <w:rFonts w:ascii="David" w:hAnsi="David" w:cs="David"/>
          <w:sz w:val="28"/>
          <w:szCs w:val="28"/>
          <w:rtl/>
        </w:rPr>
        <w:t>כעת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נתבונן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על</w:t>
      </w:r>
      <w:r w:rsidRPr="007C120D">
        <w:rPr>
          <w:rStyle w:val="Q"/>
          <w:rFonts w:ascii="David" w:eastAsia="David" w:hAnsi="David" w:cs="David"/>
          <w:sz w:val="28"/>
          <w:szCs w:val="28"/>
          <w:rtl/>
        </w:rPr>
        <w:t xml:space="preserve"> </w:t>
      </w:r>
      <w:r w:rsidRPr="007C120D">
        <w:rPr>
          <w:rStyle w:val="Q"/>
          <w:rFonts w:ascii="David" w:hAnsi="David" w:cs="David"/>
          <w:sz w:val="28"/>
          <w:szCs w:val="28"/>
        </w:rPr>
        <w:t>Y</w:t>
      </w:r>
      <w:r w:rsidRPr="007C120D">
        <w:rPr>
          <w:rStyle w:val="Q"/>
          <w:rFonts w:ascii="David" w:hAnsi="David" w:cs="David"/>
          <w:sz w:val="28"/>
          <w:szCs w:val="28"/>
          <w:rtl/>
        </w:rPr>
        <w:t xml:space="preserve"> מזווית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אחרת. אם</w:t>
      </w:r>
      <w:r w:rsidRPr="007C120D">
        <w:rPr>
          <w:rStyle w:val="Q"/>
          <w:rFonts w:ascii="David" w:eastAsia="David" w:hAnsi="David" w:cs="David"/>
          <w:sz w:val="28"/>
          <w:szCs w:val="28"/>
          <w:rtl/>
        </w:rPr>
        <w:t xml:space="preserve"> </w:t>
      </w:r>
      <w:r w:rsidRPr="007C120D">
        <w:rPr>
          <w:rStyle w:val="Q"/>
          <w:rFonts w:ascii="David" w:hAnsi="David" w:cs="David"/>
          <w:sz w:val="28"/>
          <w:szCs w:val="28"/>
        </w:rPr>
        <w:t>Y</w:t>
      </w:r>
      <w:r w:rsidRPr="007C120D">
        <w:rPr>
          <w:rStyle w:val="Q"/>
          <w:rFonts w:ascii="David" w:hAnsi="David" w:cs="David"/>
          <w:sz w:val="28"/>
          <w:szCs w:val="28"/>
          <w:rtl/>
        </w:rPr>
        <w:t xml:space="preserve"> נחלות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הוחזרו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ע"י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אלגוריתם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היובל, אז</w:t>
      </w:r>
      <w:r w:rsidRPr="007C120D">
        <w:rPr>
          <w:rStyle w:val="Q"/>
          <w:rFonts w:ascii="David" w:eastAsia="David" w:hAnsi="David" w:cs="David"/>
          <w:sz w:val="28"/>
          <w:szCs w:val="28"/>
          <w:rtl/>
        </w:rPr>
        <w:t xml:space="preserve"> </w:t>
      </w:r>
      <w:r w:rsidRPr="007C120D">
        <w:rPr>
          <w:rStyle w:val="Q"/>
          <w:rFonts w:ascii="David" w:hAnsi="David" w:cs="David"/>
          <w:sz w:val="28"/>
          <w:szCs w:val="28"/>
        </w:rPr>
        <w:t>L-Y</w:t>
      </w:r>
      <w:r w:rsidRPr="007C120D">
        <w:rPr>
          <w:rStyle w:val="Q"/>
          <w:rFonts w:ascii="David" w:hAnsi="David" w:cs="David"/>
          <w:sz w:val="28"/>
          <w:szCs w:val="28"/>
          <w:rtl/>
        </w:rPr>
        <w:t xml:space="preserve"> נחלות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הוחזרו. מכיוון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שכל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אזרח</w:t>
      </w:r>
      <w:r w:rsidRPr="007C120D">
        <w:rPr>
          <w:rStyle w:val="Q"/>
          <w:rFonts w:ascii="David" w:eastAsia="David" w:hAnsi="David" w:cs="David"/>
          <w:sz w:val="28"/>
          <w:szCs w:val="28"/>
          <w:rtl/>
        </w:rPr>
        <w:t xml:space="preserve"> </w:t>
      </w:r>
      <w:r w:rsidRPr="007C120D">
        <w:rPr>
          <w:rStyle w:val="Q"/>
          <w:rFonts w:ascii="David" w:hAnsi="David" w:cs="David"/>
          <w:sz w:val="28"/>
          <w:szCs w:val="28"/>
          <w:rtl/>
        </w:rPr>
        <w:t>רשאי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להחזיר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לעצמו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רק</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אחת, המשמעות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היא</w:t>
      </w:r>
      <w:r w:rsidRPr="007C120D">
        <w:rPr>
          <w:rStyle w:val="Q"/>
          <w:rFonts w:ascii="David" w:eastAsia="David" w:hAnsi="David" w:cs="David"/>
          <w:sz w:val="28"/>
          <w:szCs w:val="28"/>
          <w:rtl/>
        </w:rPr>
        <w:t xml:space="preserve"> </w:t>
      </w:r>
      <w:r w:rsidRPr="007C120D">
        <w:rPr>
          <w:rStyle w:val="Q"/>
          <w:rFonts w:ascii="David" w:hAnsi="David" w:cs="David"/>
          <w:sz w:val="28"/>
          <w:szCs w:val="28"/>
          <w:rtl/>
        </w:rPr>
        <w:t xml:space="preserve">ש- </w:t>
      </w:r>
      <w:r w:rsidRPr="007C120D">
        <w:rPr>
          <w:rStyle w:val="Q"/>
          <w:rFonts w:ascii="David" w:hAnsi="David" w:cs="David"/>
          <w:sz w:val="28"/>
          <w:szCs w:val="28"/>
        </w:rPr>
        <w:t>L-Y</w:t>
      </w:r>
      <w:r w:rsidRPr="007C120D">
        <w:rPr>
          <w:rStyle w:val="Q"/>
          <w:rFonts w:ascii="David" w:hAnsi="David" w:cs="David"/>
          <w:sz w:val="28"/>
          <w:szCs w:val="28"/>
          <w:rtl/>
        </w:rPr>
        <w:t xml:space="preserve"> אזרחים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ביקשו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לקבל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בחזרה. אלה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בדיוק</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האזרחים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אשר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הייתה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בהתחלה, ושלא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הצליחו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לקנות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אף</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מתוך</w:t>
      </w:r>
      <w:r w:rsidRPr="007C120D">
        <w:rPr>
          <w:rStyle w:val="Q"/>
          <w:rFonts w:ascii="David" w:eastAsia="David" w:hAnsi="David" w:cs="David"/>
          <w:sz w:val="28"/>
          <w:szCs w:val="28"/>
          <w:rtl/>
        </w:rPr>
        <w:t xml:space="preserve"> </w:t>
      </w:r>
      <w:r w:rsidRPr="007C120D">
        <w:rPr>
          <w:rStyle w:val="Q"/>
          <w:rFonts w:ascii="David" w:hAnsi="David" w:cs="David"/>
          <w:sz w:val="28"/>
          <w:szCs w:val="28"/>
          <w:rtl/>
        </w:rPr>
        <w:t>ה-</w:t>
      </w:r>
      <w:r w:rsidRPr="007C120D">
        <w:rPr>
          <w:rStyle w:val="Q"/>
          <w:rFonts w:ascii="Times New Roman" w:hAnsi="Times New Roman" w:cs="David"/>
          <w:sz w:val="28"/>
          <w:szCs w:val="28"/>
        </w:rPr>
        <w:t>Y</w:t>
      </w:r>
      <w:r w:rsidRPr="007C120D">
        <w:rPr>
          <w:rStyle w:val="Q"/>
          <w:rFonts w:ascii="Times New Roman" w:hAnsi="Times New Roman" w:cs="David"/>
          <w:sz w:val="28"/>
          <w:szCs w:val="28"/>
          <w:rtl/>
        </w:rPr>
        <w:t xml:space="preserve"> נחלות</w:t>
      </w:r>
      <w:r w:rsidRPr="007C120D">
        <w:rPr>
          <w:rStyle w:val="Q"/>
          <w:rFonts w:ascii="Times New Roman" w:hAnsi="Times New Roman" w:cs="Times New Roman"/>
          <w:sz w:val="28"/>
          <w:szCs w:val="28"/>
          <w:rtl/>
        </w:rPr>
        <w:t xml:space="preserve"> </w:t>
      </w:r>
      <w:r w:rsidRPr="007C120D">
        <w:rPr>
          <w:rStyle w:val="Q"/>
          <w:rFonts w:ascii="Times New Roman" w:hAnsi="Times New Roman" w:cs="David"/>
          <w:sz w:val="28"/>
          <w:szCs w:val="28"/>
          <w:rtl/>
        </w:rPr>
        <w:t>שלא</w:t>
      </w:r>
      <w:r w:rsidRPr="007C120D">
        <w:rPr>
          <w:rStyle w:val="Q"/>
          <w:rFonts w:ascii="Times New Roman" w:hAnsi="Times New Roman" w:cs="Times New Roman"/>
          <w:sz w:val="28"/>
          <w:szCs w:val="28"/>
          <w:rtl/>
        </w:rPr>
        <w:t xml:space="preserve"> </w:t>
      </w:r>
      <w:r w:rsidRPr="007C120D">
        <w:rPr>
          <w:rStyle w:val="Q"/>
          <w:rFonts w:ascii="Times New Roman" w:hAnsi="Times New Roman" w:cs="David"/>
          <w:sz w:val="28"/>
          <w:szCs w:val="28"/>
          <w:rtl/>
        </w:rPr>
        <w:t>הוחזרו</w:t>
      </w:r>
      <w:r w:rsidRPr="007C120D">
        <w:rPr>
          <w:rStyle w:val="Q"/>
          <w:rFonts w:ascii="David" w:hAnsi="David" w:cs="David"/>
          <w:sz w:val="28"/>
          <w:szCs w:val="28"/>
          <w:rtl/>
        </w:rPr>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9C2B09" w:rsidRPr="00A90D62" w:rsidTr="00685392">
        <w:trPr>
          <w:tblHeader/>
        </w:trPr>
        <w:tc>
          <w:tcPr>
            <w:tcW w:w="8566" w:type="dxa"/>
            <w:shd w:val="clear" w:color="auto" w:fill="auto"/>
            <w:vAlign w:val="center"/>
          </w:tcPr>
          <w:p w:rsidR="009C2B09" w:rsidRPr="007C120D" w:rsidRDefault="009C2B09" w:rsidP="00685392">
            <w:pPr>
              <w:pStyle w:val="afd"/>
              <w:bidi/>
              <w:snapToGrid w:val="0"/>
              <w:jc w:val="center"/>
              <w:rPr>
                <w:rFonts w:ascii="David" w:hAnsi="David" w:cs="David"/>
                <w:sz w:val="28"/>
                <w:szCs w:val="28"/>
                <w:rtl/>
              </w:rPr>
            </w:pPr>
            <w:r w:rsidRPr="008A508F">
              <w:rPr>
                <w:position w:val="-15"/>
                <w:sz w:val="28"/>
                <w:szCs w:val="28"/>
              </w:rPr>
              <w:object w:dxaOrig="3075" w:dyaOrig="555">
                <v:shape id="_x0000_i1035" type="#_x0000_t75" style="width:153.75pt;height:27.75pt" o:ole="" filled="t">
                  <v:fill color2="black"/>
                  <v:imagedata r:id="rId47" o:title=""/>
                </v:shape>
                <o:OLEObject Type="Embed" ProgID="MathType" ShapeID="_x0000_i1035" DrawAspect="Content" ObjectID="_1422370261" r:id="rId48"/>
              </w:object>
            </w:r>
            <w:r w:rsidRPr="007C120D">
              <w:rPr>
                <w:rFonts w:ascii="David" w:eastAsia="David" w:hAnsi="David" w:cs="David"/>
                <w:sz w:val="28"/>
                <w:szCs w:val="28"/>
                <w:rtl/>
              </w:rPr>
              <w:t xml:space="preserve"> </w:t>
            </w:r>
          </w:p>
        </w:tc>
        <w:tc>
          <w:tcPr>
            <w:tcW w:w="1072" w:type="dxa"/>
            <w:shd w:val="clear" w:color="auto" w:fill="auto"/>
            <w:vAlign w:val="center"/>
          </w:tcPr>
          <w:p w:rsidR="009C2B09" w:rsidRPr="007C120D" w:rsidRDefault="009C2B09" w:rsidP="00685392">
            <w:pPr>
              <w:pStyle w:val="afd"/>
              <w:bidi/>
              <w:snapToGrid w:val="0"/>
              <w:rPr>
                <w:sz w:val="28"/>
                <w:szCs w:val="28"/>
              </w:rPr>
            </w:pPr>
            <w:r w:rsidRPr="007C120D">
              <w:rPr>
                <w:rFonts w:ascii="David" w:hAnsi="David" w:cs="David"/>
                <w:sz w:val="28"/>
                <w:szCs w:val="28"/>
                <w:rtl/>
              </w:rPr>
              <w:t>(</w:t>
            </w:r>
            <w:r w:rsidRPr="007C120D">
              <w:rPr>
                <w:rFonts w:cs="David"/>
                <w:sz w:val="28"/>
                <w:szCs w:val="28"/>
                <w:rtl/>
              </w:rPr>
              <w:fldChar w:fldCharType="begin"/>
            </w:r>
            <w:r w:rsidRPr="007C120D">
              <w:rPr>
                <w:rFonts w:cs="David"/>
                <w:sz w:val="28"/>
                <w:szCs w:val="28"/>
                <w:rtl/>
              </w:rPr>
              <w:instrText xml:space="preserve"> </w:instrText>
            </w:r>
            <w:r w:rsidRPr="007C120D">
              <w:rPr>
                <w:rFonts w:cs="David"/>
                <w:sz w:val="28"/>
                <w:szCs w:val="28"/>
              </w:rPr>
              <w:instrText>SEQ</w:instrText>
            </w:r>
            <w:r w:rsidRPr="007C120D">
              <w:rPr>
                <w:rFonts w:cs="David"/>
                <w:sz w:val="28"/>
                <w:szCs w:val="28"/>
                <w:rtl/>
              </w:rPr>
              <w:instrText xml:space="preserve"> "כיתוב" \*</w:instrText>
            </w:r>
            <w:r w:rsidRPr="007C120D">
              <w:rPr>
                <w:rFonts w:cs="David"/>
                <w:sz w:val="28"/>
                <w:szCs w:val="28"/>
              </w:rPr>
              <w:instrText>Arabic</w:instrText>
            </w:r>
            <w:r w:rsidRPr="007C120D">
              <w:rPr>
                <w:rFonts w:cs="David"/>
                <w:sz w:val="28"/>
                <w:szCs w:val="28"/>
                <w:rtl/>
              </w:rPr>
              <w:instrText xml:space="preserve"> </w:instrText>
            </w:r>
            <w:r w:rsidRPr="007C120D">
              <w:rPr>
                <w:rFonts w:cs="David"/>
                <w:sz w:val="28"/>
                <w:szCs w:val="28"/>
                <w:rtl/>
              </w:rPr>
              <w:fldChar w:fldCharType="separate"/>
            </w:r>
            <w:r w:rsidRPr="007C120D">
              <w:rPr>
                <w:rFonts w:cs="David"/>
                <w:noProof/>
                <w:sz w:val="28"/>
                <w:szCs w:val="28"/>
                <w:rtl/>
              </w:rPr>
              <w:t>2</w:t>
            </w:r>
            <w:r w:rsidRPr="007C120D">
              <w:rPr>
                <w:rFonts w:cs="David"/>
                <w:sz w:val="28"/>
                <w:szCs w:val="28"/>
                <w:rtl/>
              </w:rPr>
              <w:fldChar w:fldCharType="end"/>
            </w:r>
            <w:r w:rsidRPr="007C120D">
              <w:rPr>
                <w:rFonts w:ascii="David" w:hAnsi="David" w:cs="David"/>
                <w:sz w:val="28"/>
                <w:szCs w:val="28"/>
                <w:rtl/>
              </w:rPr>
              <w:t>)</w:t>
            </w:r>
          </w:p>
        </w:tc>
      </w:tr>
    </w:tbl>
    <w:p w:rsidR="009C2B09" w:rsidRPr="007C120D" w:rsidRDefault="009C2B09" w:rsidP="009C2B09">
      <w:pPr>
        <w:rPr>
          <w:sz w:val="28"/>
          <w:szCs w:val="28"/>
        </w:rPr>
      </w:pPr>
    </w:p>
    <w:p w:rsidR="009C2B09" w:rsidRPr="007C120D" w:rsidRDefault="009C2B09" w:rsidP="009C2B09">
      <w:pPr>
        <w:pStyle w:val="a1"/>
        <w:bidi/>
        <w:rPr>
          <w:sz w:val="28"/>
          <w:szCs w:val="28"/>
        </w:rPr>
      </w:pPr>
      <w:r w:rsidRPr="007C120D">
        <w:rPr>
          <w:rStyle w:val="Q"/>
          <w:rFonts w:ascii="David" w:hAnsi="David" w:cs="David"/>
          <w:sz w:val="28"/>
          <w:szCs w:val="28"/>
          <w:rtl/>
        </w:rPr>
        <w:t>כעת נשתמש בתחבולה מתימטית - ניקח</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התוחלת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המותנית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שני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הצדדים, כתלות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במשתנה</w:t>
      </w:r>
      <w:r w:rsidRPr="007C120D">
        <w:rPr>
          <w:rStyle w:val="Q"/>
          <w:rFonts w:ascii="David" w:eastAsia="David" w:hAnsi="David" w:cs="David"/>
          <w:sz w:val="28"/>
          <w:szCs w:val="28"/>
          <w:rtl/>
        </w:rPr>
        <w:t xml:space="preserve"> </w:t>
      </w:r>
      <w:r w:rsidRPr="007C120D">
        <w:rPr>
          <w:rStyle w:val="Q"/>
          <w:rFonts w:ascii="David" w:hAnsi="David" w:cs="David"/>
          <w:sz w:val="28"/>
          <w:szCs w:val="28"/>
        </w:rPr>
        <w:t>Y</w:t>
      </w:r>
      <w:r w:rsidRPr="007C120D">
        <w:rPr>
          <w:rStyle w:val="Q"/>
          <w:rFonts w:ascii="David" w:hAnsi="David" w:cs="David"/>
          <w:sz w:val="28"/>
          <w:szCs w:val="28"/>
          <w:rtl/>
        </w:rPr>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9C2B09" w:rsidRPr="00A90D62" w:rsidTr="00685392">
        <w:trPr>
          <w:tblHeader/>
        </w:trPr>
        <w:tc>
          <w:tcPr>
            <w:tcW w:w="8566" w:type="dxa"/>
            <w:shd w:val="clear" w:color="auto" w:fill="auto"/>
            <w:vAlign w:val="center"/>
          </w:tcPr>
          <w:p w:rsidR="009C2B09" w:rsidRPr="007C120D" w:rsidRDefault="009C2B09" w:rsidP="00685392">
            <w:pPr>
              <w:pStyle w:val="afd"/>
              <w:bidi/>
              <w:snapToGrid w:val="0"/>
              <w:jc w:val="center"/>
              <w:rPr>
                <w:rFonts w:ascii="David" w:hAnsi="David" w:cs="David"/>
                <w:sz w:val="28"/>
                <w:szCs w:val="28"/>
                <w:rtl/>
              </w:rPr>
            </w:pPr>
            <w:r w:rsidRPr="008A508F">
              <w:rPr>
                <w:position w:val="-15"/>
                <w:sz w:val="28"/>
                <w:szCs w:val="28"/>
              </w:rPr>
              <w:object w:dxaOrig="4275" w:dyaOrig="555">
                <v:shape id="_x0000_i1036" type="#_x0000_t75" style="width:213.75pt;height:27.75pt" o:ole="" filled="t">
                  <v:fill color2="black"/>
                  <v:imagedata r:id="rId49" o:title=""/>
                </v:shape>
                <o:OLEObject Type="Embed" ProgID="MathType" ShapeID="_x0000_i1036" DrawAspect="Content" ObjectID="_1422370262" r:id="rId50"/>
              </w:object>
            </w:r>
            <w:r w:rsidRPr="007C120D">
              <w:rPr>
                <w:rFonts w:ascii="David" w:eastAsia="David" w:hAnsi="David" w:cs="David"/>
                <w:sz w:val="28"/>
                <w:szCs w:val="28"/>
                <w:rtl/>
              </w:rPr>
              <w:t xml:space="preserve"> </w:t>
            </w:r>
          </w:p>
        </w:tc>
        <w:tc>
          <w:tcPr>
            <w:tcW w:w="1072" w:type="dxa"/>
            <w:shd w:val="clear" w:color="auto" w:fill="auto"/>
            <w:vAlign w:val="center"/>
          </w:tcPr>
          <w:p w:rsidR="009C2B09" w:rsidRPr="007C120D" w:rsidRDefault="009C2B09" w:rsidP="00685392">
            <w:pPr>
              <w:pStyle w:val="afd"/>
              <w:bidi/>
              <w:snapToGrid w:val="0"/>
              <w:rPr>
                <w:sz w:val="28"/>
                <w:szCs w:val="28"/>
                <w:rtl/>
              </w:rPr>
            </w:pPr>
            <w:r w:rsidRPr="007C120D">
              <w:rPr>
                <w:rFonts w:ascii="David" w:hAnsi="David" w:cs="David"/>
                <w:sz w:val="28"/>
                <w:szCs w:val="28"/>
                <w:rtl/>
              </w:rPr>
              <w:t>(</w:t>
            </w:r>
            <w:r w:rsidRPr="007C120D">
              <w:rPr>
                <w:rFonts w:cs="David"/>
                <w:sz w:val="28"/>
                <w:szCs w:val="28"/>
                <w:rtl/>
              </w:rPr>
              <w:fldChar w:fldCharType="begin"/>
            </w:r>
            <w:r w:rsidRPr="007C120D">
              <w:rPr>
                <w:rFonts w:cs="David"/>
                <w:sz w:val="28"/>
                <w:szCs w:val="28"/>
                <w:rtl/>
              </w:rPr>
              <w:instrText xml:space="preserve"> </w:instrText>
            </w:r>
            <w:r w:rsidRPr="007C120D">
              <w:rPr>
                <w:rFonts w:cs="David"/>
                <w:sz w:val="28"/>
                <w:szCs w:val="28"/>
              </w:rPr>
              <w:instrText>SEQ</w:instrText>
            </w:r>
            <w:r w:rsidRPr="007C120D">
              <w:rPr>
                <w:rFonts w:cs="David"/>
                <w:sz w:val="28"/>
                <w:szCs w:val="28"/>
                <w:rtl/>
              </w:rPr>
              <w:instrText xml:space="preserve"> "כיתוב" \*</w:instrText>
            </w:r>
            <w:r w:rsidRPr="007C120D">
              <w:rPr>
                <w:rFonts w:cs="David"/>
                <w:sz w:val="28"/>
                <w:szCs w:val="28"/>
              </w:rPr>
              <w:instrText>Arabic</w:instrText>
            </w:r>
            <w:r w:rsidRPr="007C120D">
              <w:rPr>
                <w:rFonts w:cs="David"/>
                <w:sz w:val="28"/>
                <w:szCs w:val="28"/>
                <w:rtl/>
              </w:rPr>
              <w:instrText xml:space="preserve"> </w:instrText>
            </w:r>
            <w:r w:rsidRPr="007C120D">
              <w:rPr>
                <w:rFonts w:cs="David"/>
                <w:sz w:val="28"/>
                <w:szCs w:val="28"/>
                <w:rtl/>
              </w:rPr>
              <w:fldChar w:fldCharType="separate"/>
            </w:r>
            <w:r w:rsidRPr="007C120D">
              <w:rPr>
                <w:rFonts w:cs="David"/>
                <w:noProof/>
                <w:sz w:val="28"/>
                <w:szCs w:val="28"/>
                <w:rtl/>
              </w:rPr>
              <w:t>3</w:t>
            </w:r>
            <w:r w:rsidRPr="007C120D">
              <w:rPr>
                <w:rFonts w:cs="David"/>
                <w:sz w:val="28"/>
                <w:szCs w:val="28"/>
                <w:rtl/>
              </w:rPr>
              <w:fldChar w:fldCharType="end"/>
            </w:r>
            <w:r w:rsidRPr="007C120D">
              <w:rPr>
                <w:rFonts w:ascii="David" w:hAnsi="David" w:cs="David"/>
                <w:sz w:val="28"/>
                <w:szCs w:val="28"/>
                <w:rtl/>
              </w:rPr>
              <w:t>)</w:t>
            </w:r>
          </w:p>
        </w:tc>
      </w:tr>
    </w:tbl>
    <w:p w:rsidR="009C2B09" w:rsidRPr="007C120D" w:rsidRDefault="009C2B09" w:rsidP="009C2B09">
      <w:pPr>
        <w:rPr>
          <w:sz w:val="28"/>
          <w:szCs w:val="28"/>
          <w:rtl/>
        </w:rPr>
      </w:pPr>
    </w:p>
    <w:p w:rsidR="009C2B09" w:rsidRPr="007C120D" w:rsidRDefault="009C2B09" w:rsidP="009C2B09">
      <w:pPr>
        <w:pStyle w:val="a1"/>
        <w:bidi/>
        <w:rPr>
          <w:sz w:val="28"/>
          <w:szCs w:val="28"/>
        </w:rPr>
      </w:pPr>
      <w:r w:rsidRPr="007C120D">
        <w:rPr>
          <w:rStyle w:val="Q"/>
          <w:rFonts w:ascii="David" w:hAnsi="David" w:cs="David"/>
          <w:sz w:val="28"/>
          <w:szCs w:val="28"/>
          <w:rtl/>
        </w:rPr>
        <w:t>צד</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שמאל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שווה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באופן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טריביאלי</w:t>
      </w:r>
      <w:r w:rsidRPr="007C120D">
        <w:rPr>
          <w:rStyle w:val="Q"/>
          <w:rFonts w:ascii="David" w:eastAsia="David" w:hAnsi="David" w:cs="David"/>
          <w:sz w:val="28"/>
          <w:szCs w:val="28"/>
          <w:rtl/>
        </w:rPr>
        <w:t xml:space="preserve"> </w:t>
      </w:r>
      <w:r w:rsidRPr="007C120D">
        <w:rPr>
          <w:rStyle w:val="Q"/>
          <w:rFonts w:ascii="David" w:hAnsi="David" w:cs="David"/>
          <w:sz w:val="28"/>
          <w:szCs w:val="28"/>
          <w:rtl/>
        </w:rPr>
        <w:t xml:space="preserve">ל- </w:t>
      </w:r>
      <w:r w:rsidRPr="007C120D">
        <w:rPr>
          <w:rStyle w:val="Q"/>
          <w:rFonts w:ascii="David" w:hAnsi="David" w:cs="David"/>
          <w:sz w:val="28"/>
          <w:szCs w:val="28"/>
        </w:rPr>
        <w:t>L-Y</w:t>
      </w:r>
      <w:r w:rsidRPr="007C120D">
        <w:rPr>
          <w:rStyle w:val="Q"/>
          <w:rFonts w:ascii="David" w:hAnsi="David" w:cs="David"/>
          <w:sz w:val="28"/>
          <w:szCs w:val="28"/>
          <w:rtl/>
        </w:rPr>
        <w:t>, ובצד</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ימין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אפשר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להציב</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נוסחה</w:t>
      </w:r>
      <w:r w:rsidRPr="007C120D">
        <w:rPr>
          <w:rStyle w:val="Q"/>
          <w:rFonts w:ascii="David" w:eastAsia="David" w:hAnsi="David" w:cs="David"/>
          <w:sz w:val="28"/>
          <w:szCs w:val="28"/>
          <w:rtl/>
        </w:rPr>
        <w:t xml:space="preserve"> </w:t>
      </w:r>
      <w:r w:rsidRPr="007C120D">
        <w:rPr>
          <w:rStyle w:val="Q"/>
          <w:rFonts w:ascii="David" w:hAnsi="David" w:cs="David"/>
          <w:sz w:val="28"/>
          <w:szCs w:val="28"/>
          <w:rtl/>
        </w:rPr>
        <w:t>(</w:t>
      </w:r>
      <w:r w:rsidRPr="007C120D">
        <w:rPr>
          <w:rStyle w:val="Q"/>
          <w:rFonts w:ascii="David" w:hAnsi="David" w:cs="David"/>
          <w:sz w:val="28"/>
          <w:szCs w:val="28"/>
        </w:rPr>
        <w:t>1</w:t>
      </w:r>
      <w:r w:rsidRPr="007C120D">
        <w:rPr>
          <w:rStyle w:val="Q"/>
          <w:rFonts w:ascii="David" w:hAnsi="David" w:cs="David"/>
          <w:sz w:val="28"/>
          <w:szCs w:val="28"/>
          <w:rtl/>
        </w:rPr>
        <w:t>). 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האיברים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בסכום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הוא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נתון</w:t>
      </w:r>
      <w:r w:rsidRPr="007C120D">
        <w:rPr>
          <w:rStyle w:val="Q"/>
          <w:rFonts w:ascii="David" w:eastAsia="David" w:hAnsi="David" w:cs="David"/>
          <w:sz w:val="28"/>
          <w:szCs w:val="28"/>
          <w:rtl/>
        </w:rPr>
        <w:t xml:space="preserve"> – </w:t>
      </w:r>
      <w:r w:rsidRPr="007C120D">
        <w:rPr>
          <w:rStyle w:val="Q"/>
          <w:rFonts w:ascii="David" w:hAnsi="David" w:cs="David"/>
          <w:sz w:val="28"/>
          <w:szCs w:val="28"/>
          <w:rtl/>
        </w:rPr>
        <w:t>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בעלי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הקרקע</w:t>
      </w:r>
      <w:r w:rsidRPr="007C120D">
        <w:rPr>
          <w:rStyle w:val="Q"/>
          <w:rFonts w:ascii="David" w:eastAsia="David" w:hAnsi="David" w:cs="David"/>
          <w:sz w:val="28"/>
          <w:szCs w:val="28"/>
          <w:rtl/>
        </w:rPr>
        <w:t xml:space="preserve"> – </w:t>
      </w:r>
      <w:r w:rsidRPr="007C120D">
        <w:rPr>
          <w:rStyle w:val="Q"/>
          <w:rFonts w:ascii="David" w:hAnsi="David" w:cs="David"/>
          <w:sz w:val="28"/>
          <w:szCs w:val="28"/>
        </w:rPr>
        <w:t>N-M</w:t>
      </w:r>
      <w:r w:rsidRPr="007C120D">
        <w:rPr>
          <w:rStyle w:val="Q"/>
          <w:rFonts w:ascii="David" w:hAnsi="David" w:cs="David"/>
          <w:sz w:val="28"/>
          <w:szCs w:val="28"/>
          <w:rtl/>
        </w:rPr>
        <w:t>. מכאן:</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9C2B09" w:rsidRPr="00A90D62" w:rsidTr="00685392">
        <w:trPr>
          <w:tblHeader/>
        </w:trPr>
        <w:tc>
          <w:tcPr>
            <w:tcW w:w="8566" w:type="dxa"/>
            <w:shd w:val="clear" w:color="auto" w:fill="auto"/>
            <w:vAlign w:val="center"/>
          </w:tcPr>
          <w:p w:rsidR="009C2B09" w:rsidRPr="007C120D" w:rsidRDefault="009C2B09" w:rsidP="00685392">
            <w:pPr>
              <w:pStyle w:val="afd"/>
              <w:bidi/>
              <w:snapToGrid w:val="0"/>
              <w:jc w:val="center"/>
              <w:rPr>
                <w:rFonts w:ascii="David" w:hAnsi="David" w:cs="David"/>
                <w:sz w:val="28"/>
                <w:szCs w:val="28"/>
                <w:rtl/>
              </w:rPr>
            </w:pPr>
            <w:r w:rsidRPr="008A508F">
              <w:rPr>
                <w:position w:val="-9"/>
                <w:sz w:val="28"/>
                <w:szCs w:val="28"/>
              </w:rPr>
              <w:object w:dxaOrig="2805" w:dyaOrig="435">
                <v:shape id="_x0000_i1037" type="#_x0000_t75" style="width:138.75pt;height:21.75pt" o:ole="" filled="t">
                  <v:fill color2="black"/>
                  <v:imagedata r:id="rId51" o:title=""/>
                </v:shape>
                <o:OLEObject Type="Embed" ProgID="MathType" ShapeID="_x0000_i1037" DrawAspect="Content" ObjectID="_1422370263" r:id="rId52"/>
              </w:object>
            </w:r>
            <w:r w:rsidRPr="007C120D">
              <w:rPr>
                <w:rFonts w:ascii="David" w:eastAsia="David" w:hAnsi="David" w:cs="David"/>
                <w:sz w:val="28"/>
                <w:szCs w:val="28"/>
                <w:rtl/>
              </w:rPr>
              <w:t xml:space="preserve"> </w:t>
            </w:r>
          </w:p>
        </w:tc>
        <w:tc>
          <w:tcPr>
            <w:tcW w:w="1072" w:type="dxa"/>
            <w:shd w:val="clear" w:color="auto" w:fill="auto"/>
            <w:vAlign w:val="center"/>
          </w:tcPr>
          <w:p w:rsidR="009C2B09" w:rsidRPr="007C120D" w:rsidRDefault="009C2B09" w:rsidP="00685392">
            <w:pPr>
              <w:pStyle w:val="afd"/>
              <w:bidi/>
              <w:snapToGrid w:val="0"/>
              <w:rPr>
                <w:sz w:val="28"/>
                <w:szCs w:val="28"/>
                <w:rtl/>
              </w:rPr>
            </w:pPr>
            <w:r w:rsidRPr="007C120D">
              <w:rPr>
                <w:rFonts w:ascii="David" w:hAnsi="David" w:cs="David"/>
                <w:sz w:val="28"/>
                <w:szCs w:val="28"/>
                <w:rtl/>
              </w:rPr>
              <w:t>(</w:t>
            </w:r>
            <w:r w:rsidRPr="007C120D">
              <w:rPr>
                <w:rFonts w:cs="David"/>
                <w:sz w:val="28"/>
                <w:szCs w:val="28"/>
                <w:rtl/>
              </w:rPr>
              <w:fldChar w:fldCharType="begin"/>
            </w:r>
            <w:r w:rsidRPr="007C120D">
              <w:rPr>
                <w:rFonts w:cs="David"/>
                <w:sz w:val="28"/>
                <w:szCs w:val="28"/>
                <w:rtl/>
              </w:rPr>
              <w:instrText xml:space="preserve"> </w:instrText>
            </w:r>
            <w:r w:rsidRPr="007C120D">
              <w:rPr>
                <w:rFonts w:cs="David"/>
                <w:sz w:val="28"/>
                <w:szCs w:val="28"/>
              </w:rPr>
              <w:instrText>SEQ</w:instrText>
            </w:r>
            <w:r w:rsidRPr="007C120D">
              <w:rPr>
                <w:rFonts w:cs="David"/>
                <w:sz w:val="28"/>
                <w:szCs w:val="28"/>
                <w:rtl/>
              </w:rPr>
              <w:instrText xml:space="preserve"> "כיתוב" \*</w:instrText>
            </w:r>
            <w:r w:rsidRPr="007C120D">
              <w:rPr>
                <w:rFonts w:cs="David"/>
                <w:sz w:val="28"/>
                <w:szCs w:val="28"/>
              </w:rPr>
              <w:instrText>Arabic</w:instrText>
            </w:r>
            <w:r w:rsidRPr="007C120D">
              <w:rPr>
                <w:rFonts w:cs="David"/>
                <w:sz w:val="28"/>
                <w:szCs w:val="28"/>
                <w:rtl/>
              </w:rPr>
              <w:instrText xml:space="preserve"> </w:instrText>
            </w:r>
            <w:r w:rsidRPr="007C120D">
              <w:rPr>
                <w:rFonts w:cs="David"/>
                <w:sz w:val="28"/>
                <w:szCs w:val="28"/>
                <w:rtl/>
              </w:rPr>
              <w:fldChar w:fldCharType="separate"/>
            </w:r>
            <w:r w:rsidRPr="007C120D">
              <w:rPr>
                <w:rFonts w:cs="David"/>
                <w:noProof/>
                <w:sz w:val="28"/>
                <w:szCs w:val="28"/>
                <w:rtl/>
              </w:rPr>
              <w:t>4</w:t>
            </w:r>
            <w:r w:rsidRPr="007C120D">
              <w:rPr>
                <w:rFonts w:cs="David"/>
                <w:sz w:val="28"/>
                <w:szCs w:val="28"/>
                <w:rtl/>
              </w:rPr>
              <w:fldChar w:fldCharType="end"/>
            </w:r>
            <w:r w:rsidRPr="007C120D">
              <w:rPr>
                <w:rFonts w:ascii="David" w:hAnsi="David" w:cs="David"/>
                <w:sz w:val="28"/>
                <w:szCs w:val="28"/>
                <w:rtl/>
              </w:rPr>
              <w:t>)</w:t>
            </w:r>
          </w:p>
        </w:tc>
      </w:tr>
    </w:tbl>
    <w:p w:rsidR="009C2B09" w:rsidRPr="007C120D" w:rsidRDefault="009C2B09" w:rsidP="009C2B09">
      <w:pPr>
        <w:rPr>
          <w:sz w:val="28"/>
          <w:szCs w:val="28"/>
          <w:rtl/>
        </w:rPr>
      </w:pPr>
    </w:p>
    <w:p w:rsidR="009C2B09" w:rsidRPr="007C120D" w:rsidRDefault="009C2B09" w:rsidP="009C2B09">
      <w:pPr>
        <w:pStyle w:val="a1"/>
        <w:bidi/>
        <w:rPr>
          <w:sz w:val="28"/>
          <w:szCs w:val="28"/>
        </w:rPr>
      </w:pPr>
      <w:r w:rsidRPr="007C120D">
        <w:rPr>
          <w:rStyle w:val="Q"/>
          <w:rFonts w:ascii="David" w:hAnsi="David" w:cs="David"/>
          <w:sz w:val="28"/>
          <w:szCs w:val="28"/>
          <w:rtl/>
        </w:rPr>
        <w:t>זוהי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משוואה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בנעלם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אחד</w:t>
      </w:r>
      <w:r w:rsidRPr="007C120D">
        <w:rPr>
          <w:rStyle w:val="Q"/>
          <w:rFonts w:ascii="David" w:eastAsia="David" w:hAnsi="David" w:cs="David"/>
          <w:sz w:val="28"/>
          <w:szCs w:val="28"/>
          <w:rtl/>
        </w:rPr>
        <w:t xml:space="preserve"> – </w:t>
      </w:r>
      <w:r w:rsidRPr="007C120D">
        <w:rPr>
          <w:rStyle w:val="Q"/>
          <w:rFonts w:ascii="David" w:hAnsi="David" w:cs="David"/>
          <w:sz w:val="28"/>
          <w:szCs w:val="28"/>
        </w:rPr>
        <w:t>Y</w:t>
      </w:r>
      <w:r w:rsidRPr="007C120D">
        <w:rPr>
          <w:rStyle w:val="Q"/>
          <w:rFonts w:ascii="David" w:hAnsi="David" w:cs="David"/>
          <w:sz w:val="28"/>
          <w:szCs w:val="28"/>
          <w:rtl/>
        </w:rPr>
        <w:t>. לאחר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שמוצאים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sz w:val="28"/>
          <w:szCs w:val="28"/>
        </w:rPr>
        <w:t>Y</w:t>
      </w:r>
      <w:r w:rsidRPr="007C120D">
        <w:rPr>
          <w:rStyle w:val="Q"/>
          <w:rFonts w:ascii="David" w:hAnsi="David" w:cs="David"/>
          <w:sz w:val="28"/>
          <w:szCs w:val="28"/>
          <w:rtl/>
        </w:rPr>
        <w:t>, ניתן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לחשב</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בעזרתו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התוחלת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חסרי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לאחר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תהליך</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היובל, שהרי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בדיוק</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האזרחים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הייתה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בהתחלה, ושלא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הצליחו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לקנות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אף</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אחת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מאותן</w:t>
      </w:r>
      <w:r w:rsidRPr="007C120D">
        <w:rPr>
          <w:rStyle w:val="Q"/>
          <w:rFonts w:ascii="David" w:eastAsia="David" w:hAnsi="David" w:cs="David"/>
          <w:sz w:val="28"/>
          <w:szCs w:val="28"/>
          <w:rtl/>
        </w:rPr>
        <w:t xml:space="preserve"> </w:t>
      </w:r>
      <w:r w:rsidRPr="007C120D">
        <w:rPr>
          <w:rStyle w:val="Q"/>
          <w:rFonts w:ascii="David" w:hAnsi="David" w:cs="David"/>
          <w:sz w:val="28"/>
          <w:szCs w:val="28"/>
        </w:rPr>
        <w:t>Y</w:t>
      </w:r>
      <w:r w:rsidRPr="007C120D">
        <w:rPr>
          <w:rStyle w:val="Q"/>
          <w:rFonts w:ascii="David" w:hAnsi="David" w:cs="David"/>
          <w:sz w:val="28"/>
          <w:szCs w:val="28"/>
          <w:rtl/>
        </w:rPr>
        <w:t xml:space="preserve"> נחלות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שנמכרו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ולא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הוחזרו:</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9C2B09" w:rsidRPr="00A90D62" w:rsidTr="00685392">
        <w:trPr>
          <w:tblHeader/>
        </w:trPr>
        <w:tc>
          <w:tcPr>
            <w:tcW w:w="8566" w:type="dxa"/>
            <w:shd w:val="clear" w:color="auto" w:fill="auto"/>
            <w:vAlign w:val="center"/>
          </w:tcPr>
          <w:p w:rsidR="009C2B09" w:rsidRPr="007C120D" w:rsidRDefault="009C2B09" w:rsidP="00685392">
            <w:pPr>
              <w:pStyle w:val="afd"/>
              <w:bidi/>
              <w:snapToGrid w:val="0"/>
              <w:jc w:val="center"/>
              <w:rPr>
                <w:rFonts w:ascii="David" w:hAnsi="David" w:cs="David"/>
                <w:sz w:val="28"/>
                <w:szCs w:val="28"/>
                <w:rtl/>
              </w:rPr>
            </w:pPr>
            <w:r w:rsidRPr="008A508F">
              <w:rPr>
                <w:position w:val="-24"/>
                <w:sz w:val="28"/>
                <w:szCs w:val="28"/>
              </w:rPr>
              <w:object w:dxaOrig="8385" w:dyaOrig="735">
                <v:shape id="_x0000_i1038" type="#_x0000_t75" style="width:420pt;height:36.75pt" o:ole="" filled="t">
                  <v:fill color2="black"/>
                  <v:imagedata r:id="rId53" o:title=""/>
                </v:shape>
                <o:OLEObject Type="Embed" ProgID="MathType" ShapeID="_x0000_i1038" DrawAspect="Content" ObjectID="_1422370264" r:id="rId54"/>
              </w:object>
            </w:r>
            <w:r w:rsidRPr="007C120D">
              <w:rPr>
                <w:rFonts w:ascii="David" w:eastAsia="David" w:hAnsi="David" w:cs="David"/>
                <w:sz w:val="28"/>
                <w:szCs w:val="28"/>
                <w:rtl/>
              </w:rPr>
              <w:t xml:space="preserve"> </w:t>
            </w:r>
          </w:p>
        </w:tc>
        <w:tc>
          <w:tcPr>
            <w:tcW w:w="1072" w:type="dxa"/>
            <w:shd w:val="clear" w:color="auto" w:fill="auto"/>
            <w:vAlign w:val="center"/>
          </w:tcPr>
          <w:p w:rsidR="009C2B09" w:rsidRPr="007C120D" w:rsidRDefault="009C2B09" w:rsidP="00685392">
            <w:pPr>
              <w:pStyle w:val="afd"/>
              <w:bidi/>
              <w:snapToGrid w:val="0"/>
              <w:rPr>
                <w:sz w:val="28"/>
                <w:szCs w:val="28"/>
                <w:rtl/>
              </w:rPr>
            </w:pPr>
            <w:r w:rsidRPr="007C120D">
              <w:rPr>
                <w:rFonts w:ascii="David" w:hAnsi="David" w:cs="David"/>
                <w:sz w:val="28"/>
                <w:szCs w:val="28"/>
                <w:rtl/>
              </w:rPr>
              <w:t>(</w:t>
            </w:r>
            <w:r w:rsidRPr="007C120D">
              <w:rPr>
                <w:rFonts w:cs="David"/>
                <w:sz w:val="28"/>
                <w:szCs w:val="28"/>
                <w:rtl/>
              </w:rPr>
              <w:fldChar w:fldCharType="begin"/>
            </w:r>
            <w:r w:rsidRPr="007C120D">
              <w:rPr>
                <w:rFonts w:cs="David"/>
                <w:sz w:val="28"/>
                <w:szCs w:val="28"/>
                <w:rtl/>
              </w:rPr>
              <w:instrText xml:space="preserve"> </w:instrText>
            </w:r>
            <w:r w:rsidRPr="007C120D">
              <w:rPr>
                <w:rFonts w:cs="David"/>
                <w:sz w:val="28"/>
                <w:szCs w:val="28"/>
              </w:rPr>
              <w:instrText>SEQ</w:instrText>
            </w:r>
            <w:r w:rsidRPr="007C120D">
              <w:rPr>
                <w:rFonts w:cs="David"/>
                <w:sz w:val="28"/>
                <w:szCs w:val="28"/>
                <w:rtl/>
              </w:rPr>
              <w:instrText xml:space="preserve"> "כיתוב" \*</w:instrText>
            </w:r>
            <w:r w:rsidRPr="007C120D">
              <w:rPr>
                <w:rFonts w:cs="David"/>
                <w:sz w:val="28"/>
                <w:szCs w:val="28"/>
              </w:rPr>
              <w:instrText>Arabic</w:instrText>
            </w:r>
            <w:r w:rsidRPr="007C120D">
              <w:rPr>
                <w:rFonts w:cs="David"/>
                <w:sz w:val="28"/>
                <w:szCs w:val="28"/>
                <w:rtl/>
              </w:rPr>
              <w:instrText xml:space="preserve"> </w:instrText>
            </w:r>
            <w:r w:rsidRPr="007C120D">
              <w:rPr>
                <w:rFonts w:cs="David"/>
                <w:sz w:val="28"/>
                <w:szCs w:val="28"/>
                <w:rtl/>
              </w:rPr>
              <w:fldChar w:fldCharType="separate"/>
            </w:r>
            <w:r w:rsidRPr="007C120D">
              <w:rPr>
                <w:rFonts w:cs="David"/>
                <w:noProof/>
                <w:sz w:val="28"/>
                <w:szCs w:val="28"/>
                <w:rtl/>
              </w:rPr>
              <w:t>5</w:t>
            </w:r>
            <w:r w:rsidRPr="007C120D">
              <w:rPr>
                <w:rFonts w:cs="David"/>
                <w:sz w:val="28"/>
                <w:szCs w:val="28"/>
                <w:rtl/>
              </w:rPr>
              <w:fldChar w:fldCharType="end"/>
            </w:r>
            <w:r w:rsidRPr="007C120D">
              <w:rPr>
                <w:rFonts w:ascii="David" w:hAnsi="David" w:cs="David"/>
                <w:sz w:val="28"/>
                <w:szCs w:val="28"/>
                <w:rtl/>
              </w:rPr>
              <w:t>)</w:t>
            </w:r>
          </w:p>
        </w:tc>
      </w:tr>
    </w:tbl>
    <w:p w:rsidR="009C2B09" w:rsidRPr="007C120D" w:rsidRDefault="009C2B09" w:rsidP="009C2B09">
      <w:pPr>
        <w:rPr>
          <w:sz w:val="28"/>
          <w:szCs w:val="28"/>
          <w:rtl/>
        </w:rPr>
      </w:pPr>
    </w:p>
    <w:p w:rsidR="009C2B09" w:rsidRPr="007C120D" w:rsidRDefault="009C2B09" w:rsidP="009C2B09">
      <w:pPr>
        <w:pStyle w:val="a1"/>
        <w:bidi/>
        <w:rPr>
          <w:sz w:val="28"/>
          <w:szCs w:val="28"/>
        </w:rPr>
      </w:pPr>
      <w:r w:rsidRPr="007C120D">
        <w:rPr>
          <w:rStyle w:val="Q"/>
          <w:rFonts w:ascii="David" w:hAnsi="David" w:cs="David"/>
          <w:sz w:val="28"/>
          <w:szCs w:val="28"/>
          <w:rtl/>
        </w:rPr>
        <w:t>כדי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להקל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על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הרישום, נסמן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ב-</w:t>
      </w:r>
      <w:r w:rsidRPr="007C120D">
        <w:rPr>
          <w:rStyle w:val="Q"/>
          <w:rFonts w:ascii="David" w:hAnsi="David" w:cs="David"/>
          <w:sz w:val="28"/>
          <w:szCs w:val="28"/>
        </w:rPr>
        <w:t>R</w:t>
      </w:r>
      <w:r w:rsidRPr="007C120D">
        <w:rPr>
          <w:rStyle w:val="Q"/>
          <w:rFonts w:ascii="David" w:hAnsi="David" w:cs="David"/>
          <w:sz w:val="28"/>
          <w:szCs w:val="28"/>
          <w:rtl/>
        </w:rPr>
        <w:t xml:space="preserve"> את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היחס</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בין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תוחלת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חסרי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לאחר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היובל, לבין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חסרי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בתחילת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הספירה:</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9C2B09" w:rsidRPr="00A90D62" w:rsidTr="00685392">
        <w:trPr>
          <w:tblHeader/>
        </w:trPr>
        <w:tc>
          <w:tcPr>
            <w:tcW w:w="8566" w:type="dxa"/>
            <w:shd w:val="clear" w:color="auto" w:fill="auto"/>
            <w:vAlign w:val="center"/>
          </w:tcPr>
          <w:p w:rsidR="009C2B09" w:rsidRPr="007C120D" w:rsidRDefault="009C2B09" w:rsidP="00685392">
            <w:pPr>
              <w:pStyle w:val="afd"/>
              <w:bidi/>
              <w:snapToGrid w:val="0"/>
              <w:jc w:val="center"/>
              <w:rPr>
                <w:rFonts w:ascii="David" w:hAnsi="David" w:cs="David"/>
                <w:sz w:val="28"/>
                <w:szCs w:val="28"/>
                <w:rtl/>
              </w:rPr>
            </w:pPr>
            <w:r w:rsidRPr="008A508F">
              <w:rPr>
                <w:position w:val="-19"/>
                <w:sz w:val="28"/>
                <w:szCs w:val="28"/>
              </w:rPr>
              <w:object w:dxaOrig="3510" w:dyaOrig="630">
                <v:shape id="_x0000_i1039" type="#_x0000_t75" style="width:174pt;height:30.75pt" o:ole="" filled="t">
                  <v:fill color2="black"/>
                  <v:imagedata r:id="rId55" o:title=""/>
                </v:shape>
                <o:OLEObject Type="Embed" ProgID="MathType" ShapeID="_x0000_i1039" DrawAspect="Content" ObjectID="_1422370265" r:id="rId56"/>
              </w:object>
            </w:r>
            <w:r w:rsidRPr="007C120D">
              <w:rPr>
                <w:rFonts w:ascii="David" w:eastAsia="David" w:hAnsi="David" w:cs="David"/>
                <w:sz w:val="28"/>
                <w:szCs w:val="28"/>
                <w:rtl/>
              </w:rPr>
              <w:t xml:space="preserve"> </w:t>
            </w:r>
          </w:p>
        </w:tc>
        <w:tc>
          <w:tcPr>
            <w:tcW w:w="1072" w:type="dxa"/>
            <w:shd w:val="clear" w:color="auto" w:fill="auto"/>
            <w:vAlign w:val="center"/>
          </w:tcPr>
          <w:p w:rsidR="009C2B09" w:rsidRPr="007C120D" w:rsidRDefault="009C2B09" w:rsidP="00685392">
            <w:pPr>
              <w:pStyle w:val="afd"/>
              <w:bidi/>
              <w:snapToGrid w:val="0"/>
              <w:rPr>
                <w:sz w:val="28"/>
                <w:szCs w:val="28"/>
                <w:rtl/>
              </w:rPr>
            </w:pPr>
            <w:r w:rsidRPr="007C120D">
              <w:rPr>
                <w:rFonts w:ascii="David" w:hAnsi="David" w:cs="David"/>
                <w:sz w:val="28"/>
                <w:szCs w:val="28"/>
                <w:rtl/>
              </w:rPr>
              <w:t>(</w:t>
            </w:r>
            <w:r w:rsidRPr="007C120D">
              <w:rPr>
                <w:rFonts w:cs="David"/>
                <w:sz w:val="28"/>
                <w:szCs w:val="28"/>
                <w:rtl/>
              </w:rPr>
              <w:fldChar w:fldCharType="begin"/>
            </w:r>
            <w:r w:rsidRPr="007C120D">
              <w:rPr>
                <w:rFonts w:cs="David"/>
                <w:sz w:val="28"/>
                <w:szCs w:val="28"/>
                <w:rtl/>
              </w:rPr>
              <w:instrText xml:space="preserve"> </w:instrText>
            </w:r>
            <w:r w:rsidRPr="007C120D">
              <w:rPr>
                <w:rFonts w:cs="David"/>
                <w:sz w:val="28"/>
                <w:szCs w:val="28"/>
              </w:rPr>
              <w:instrText>SEQ</w:instrText>
            </w:r>
            <w:r w:rsidRPr="007C120D">
              <w:rPr>
                <w:rFonts w:cs="David"/>
                <w:sz w:val="28"/>
                <w:szCs w:val="28"/>
                <w:rtl/>
              </w:rPr>
              <w:instrText xml:space="preserve"> "כיתוב" \*</w:instrText>
            </w:r>
            <w:r w:rsidRPr="007C120D">
              <w:rPr>
                <w:rFonts w:cs="David"/>
                <w:sz w:val="28"/>
                <w:szCs w:val="28"/>
              </w:rPr>
              <w:instrText>Arabic</w:instrText>
            </w:r>
            <w:r w:rsidRPr="007C120D">
              <w:rPr>
                <w:rFonts w:cs="David"/>
                <w:sz w:val="28"/>
                <w:szCs w:val="28"/>
                <w:rtl/>
              </w:rPr>
              <w:instrText xml:space="preserve"> </w:instrText>
            </w:r>
            <w:r w:rsidRPr="007C120D">
              <w:rPr>
                <w:rFonts w:cs="David"/>
                <w:sz w:val="28"/>
                <w:szCs w:val="28"/>
                <w:rtl/>
              </w:rPr>
              <w:fldChar w:fldCharType="separate"/>
            </w:r>
            <w:r w:rsidRPr="007C120D">
              <w:rPr>
                <w:rFonts w:cs="David"/>
                <w:noProof/>
                <w:sz w:val="28"/>
                <w:szCs w:val="28"/>
                <w:rtl/>
              </w:rPr>
              <w:t>6</w:t>
            </w:r>
            <w:r w:rsidRPr="007C120D">
              <w:rPr>
                <w:rFonts w:cs="David"/>
                <w:sz w:val="28"/>
                <w:szCs w:val="28"/>
                <w:rtl/>
              </w:rPr>
              <w:fldChar w:fldCharType="end"/>
            </w:r>
            <w:r w:rsidRPr="007C120D">
              <w:rPr>
                <w:rFonts w:ascii="David" w:hAnsi="David" w:cs="David"/>
                <w:sz w:val="28"/>
                <w:szCs w:val="28"/>
                <w:rtl/>
              </w:rPr>
              <w:t>)</w:t>
            </w:r>
          </w:p>
        </w:tc>
      </w:tr>
    </w:tbl>
    <w:p w:rsidR="009C2B09" w:rsidRPr="007C120D" w:rsidRDefault="009C2B09" w:rsidP="009C2B09">
      <w:pPr>
        <w:pStyle w:val="a1"/>
        <w:bidi/>
        <w:rPr>
          <w:sz w:val="28"/>
          <w:szCs w:val="28"/>
          <w:rtl/>
        </w:rPr>
      </w:pPr>
    </w:p>
    <w:p w:rsidR="009C2B09" w:rsidRPr="007C120D" w:rsidRDefault="009C2B09" w:rsidP="009C2B09">
      <w:pPr>
        <w:pStyle w:val="a1"/>
        <w:bidi/>
        <w:rPr>
          <w:sz w:val="28"/>
          <w:szCs w:val="28"/>
        </w:rPr>
      </w:pPr>
      <w:r w:rsidRPr="007C120D">
        <w:rPr>
          <w:rStyle w:val="Q"/>
          <w:rFonts w:ascii="David" w:hAnsi="David" w:cs="David"/>
          <w:sz w:val="28"/>
          <w:szCs w:val="28"/>
          <w:rtl/>
        </w:rPr>
        <w:t>ניתן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להיפטר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מ-</w:t>
      </w:r>
      <w:r w:rsidRPr="007C120D">
        <w:rPr>
          <w:rStyle w:val="Q"/>
          <w:rFonts w:ascii="David" w:hAnsi="David" w:cs="David"/>
          <w:sz w:val="28"/>
          <w:szCs w:val="28"/>
        </w:rPr>
        <w:t>Y</w:t>
      </w:r>
      <w:r w:rsidRPr="007C120D">
        <w:rPr>
          <w:rStyle w:val="Q"/>
          <w:rFonts w:ascii="David" w:hAnsi="David" w:cs="David"/>
          <w:sz w:val="28"/>
          <w:szCs w:val="28"/>
          <w:rtl/>
        </w:rPr>
        <w:t xml:space="preserve"> ולקבל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משוואה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שבה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רק</w:t>
      </w:r>
      <w:r w:rsidRPr="007C120D">
        <w:rPr>
          <w:rStyle w:val="Q"/>
          <w:rFonts w:ascii="David" w:eastAsia="David" w:hAnsi="David" w:cs="David"/>
          <w:sz w:val="28"/>
          <w:szCs w:val="28"/>
          <w:rtl/>
        </w:rPr>
        <w:t xml:space="preserve"> </w:t>
      </w:r>
      <w:r w:rsidRPr="007C120D">
        <w:rPr>
          <w:rStyle w:val="Q"/>
          <w:rFonts w:ascii="David" w:hAnsi="David" w:cs="David"/>
          <w:sz w:val="28"/>
          <w:szCs w:val="28"/>
        </w:rPr>
        <w:t>R</w:t>
      </w:r>
      <w:r w:rsidRPr="007C120D">
        <w:rPr>
          <w:rStyle w:val="Q"/>
          <w:rFonts w:ascii="David" w:hAnsi="David" w:cs="David"/>
          <w:sz w:val="28"/>
          <w:szCs w:val="28"/>
          <w:rtl/>
        </w:rPr>
        <w:t xml:space="preserve"> נעלם:</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9C2B09" w:rsidRPr="00A90D62" w:rsidTr="00685392">
        <w:trPr>
          <w:tblHeader/>
        </w:trPr>
        <w:tc>
          <w:tcPr>
            <w:tcW w:w="8566" w:type="dxa"/>
            <w:shd w:val="clear" w:color="auto" w:fill="auto"/>
            <w:vAlign w:val="center"/>
          </w:tcPr>
          <w:p w:rsidR="009C2B09" w:rsidRPr="007C120D" w:rsidRDefault="009C2B09" w:rsidP="00685392">
            <w:pPr>
              <w:pStyle w:val="afd"/>
              <w:bidi/>
              <w:snapToGrid w:val="0"/>
              <w:jc w:val="center"/>
              <w:rPr>
                <w:rFonts w:ascii="David" w:hAnsi="David" w:cs="David"/>
                <w:sz w:val="28"/>
                <w:szCs w:val="28"/>
                <w:rtl/>
              </w:rPr>
            </w:pPr>
            <w:r w:rsidRPr="008A508F">
              <w:rPr>
                <w:position w:val="-10"/>
                <w:sz w:val="28"/>
                <w:szCs w:val="28"/>
              </w:rPr>
              <w:object w:dxaOrig="2310" w:dyaOrig="450">
                <v:shape id="_x0000_i1040" type="#_x0000_t75" style="width:115.5pt;height:21.75pt" o:ole="" filled="t">
                  <v:fill color2="black"/>
                  <v:imagedata r:id="rId57" o:title=""/>
                </v:shape>
                <o:OLEObject Type="Embed" ProgID="MathType" ShapeID="_x0000_i1040" DrawAspect="Content" ObjectID="_1422370266" r:id="rId58"/>
              </w:object>
            </w:r>
            <w:r w:rsidRPr="007C120D">
              <w:rPr>
                <w:rFonts w:ascii="David" w:eastAsia="David" w:hAnsi="David" w:cs="David"/>
                <w:sz w:val="28"/>
                <w:szCs w:val="28"/>
                <w:rtl/>
              </w:rPr>
              <w:t xml:space="preserve"> </w:t>
            </w:r>
          </w:p>
        </w:tc>
        <w:tc>
          <w:tcPr>
            <w:tcW w:w="1072" w:type="dxa"/>
            <w:shd w:val="clear" w:color="auto" w:fill="auto"/>
            <w:vAlign w:val="center"/>
          </w:tcPr>
          <w:p w:rsidR="009C2B09" w:rsidRPr="007C120D" w:rsidRDefault="009C2B09" w:rsidP="00685392">
            <w:pPr>
              <w:pStyle w:val="afd"/>
              <w:bidi/>
              <w:snapToGrid w:val="0"/>
              <w:rPr>
                <w:sz w:val="28"/>
                <w:szCs w:val="28"/>
              </w:rPr>
            </w:pPr>
            <w:r w:rsidRPr="007C120D">
              <w:rPr>
                <w:rFonts w:ascii="David" w:hAnsi="David" w:cs="David"/>
                <w:sz w:val="28"/>
                <w:szCs w:val="28"/>
                <w:rtl/>
              </w:rPr>
              <w:t>(</w:t>
            </w:r>
            <w:r w:rsidRPr="007C120D">
              <w:rPr>
                <w:rFonts w:cs="David"/>
                <w:sz w:val="28"/>
                <w:szCs w:val="28"/>
                <w:rtl/>
              </w:rPr>
              <w:fldChar w:fldCharType="begin"/>
            </w:r>
            <w:r w:rsidRPr="007C120D">
              <w:rPr>
                <w:rFonts w:cs="David"/>
                <w:sz w:val="28"/>
                <w:szCs w:val="28"/>
                <w:rtl/>
              </w:rPr>
              <w:instrText xml:space="preserve"> </w:instrText>
            </w:r>
            <w:r w:rsidRPr="007C120D">
              <w:rPr>
                <w:rFonts w:cs="David"/>
                <w:sz w:val="28"/>
                <w:szCs w:val="28"/>
              </w:rPr>
              <w:instrText>SEQ</w:instrText>
            </w:r>
            <w:r w:rsidRPr="007C120D">
              <w:rPr>
                <w:rFonts w:cs="David"/>
                <w:sz w:val="28"/>
                <w:szCs w:val="28"/>
                <w:rtl/>
              </w:rPr>
              <w:instrText xml:space="preserve"> "כיתוב" \*</w:instrText>
            </w:r>
            <w:r w:rsidRPr="007C120D">
              <w:rPr>
                <w:rFonts w:cs="David"/>
                <w:sz w:val="28"/>
                <w:szCs w:val="28"/>
              </w:rPr>
              <w:instrText>Arabic</w:instrText>
            </w:r>
            <w:r w:rsidRPr="007C120D">
              <w:rPr>
                <w:rFonts w:cs="David"/>
                <w:sz w:val="28"/>
                <w:szCs w:val="28"/>
                <w:rtl/>
              </w:rPr>
              <w:instrText xml:space="preserve"> </w:instrText>
            </w:r>
            <w:r w:rsidRPr="007C120D">
              <w:rPr>
                <w:rFonts w:cs="David"/>
                <w:sz w:val="28"/>
                <w:szCs w:val="28"/>
                <w:rtl/>
              </w:rPr>
              <w:fldChar w:fldCharType="separate"/>
            </w:r>
            <w:r w:rsidRPr="007C120D">
              <w:rPr>
                <w:rFonts w:cs="David"/>
                <w:noProof/>
                <w:sz w:val="28"/>
                <w:szCs w:val="28"/>
                <w:rtl/>
              </w:rPr>
              <w:t>7</w:t>
            </w:r>
            <w:r w:rsidRPr="007C120D">
              <w:rPr>
                <w:rFonts w:cs="David"/>
                <w:sz w:val="28"/>
                <w:szCs w:val="28"/>
                <w:rtl/>
              </w:rPr>
              <w:fldChar w:fldCharType="end"/>
            </w:r>
            <w:r w:rsidRPr="007C120D">
              <w:rPr>
                <w:rFonts w:ascii="David" w:hAnsi="David" w:cs="David"/>
                <w:sz w:val="28"/>
                <w:szCs w:val="28"/>
                <w:rtl/>
              </w:rPr>
              <w:t>)</w:t>
            </w:r>
          </w:p>
        </w:tc>
      </w:tr>
    </w:tbl>
    <w:p w:rsidR="009C2B09" w:rsidRPr="007C120D" w:rsidRDefault="009C2B09" w:rsidP="009C2B09">
      <w:pPr>
        <w:rPr>
          <w:sz w:val="28"/>
          <w:szCs w:val="28"/>
        </w:rPr>
      </w:pPr>
    </w:p>
    <w:p w:rsidR="009C2B09" w:rsidRPr="007C120D" w:rsidRDefault="009C2B09" w:rsidP="009C2B09">
      <w:pPr>
        <w:pStyle w:val="a1"/>
        <w:bidi/>
        <w:rPr>
          <w:sz w:val="28"/>
          <w:szCs w:val="28"/>
        </w:rPr>
      </w:pPr>
      <w:r w:rsidRPr="007C120D">
        <w:rPr>
          <w:rStyle w:val="Q"/>
          <w:rFonts w:ascii="David" w:hAnsi="David" w:cs="David"/>
          <w:sz w:val="28"/>
          <w:szCs w:val="28"/>
          <w:rtl/>
        </w:rPr>
        <w:t>כדי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לפתור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משוואה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זו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נשתמש</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בפונקצית</w:t>
      </w:r>
      <w:r w:rsidRPr="007C120D">
        <w:rPr>
          <w:rStyle w:val="Q"/>
          <w:rFonts w:ascii="David" w:eastAsia="David" w:hAnsi="David" w:cs="David"/>
          <w:sz w:val="28"/>
          <w:szCs w:val="28"/>
          <w:rtl/>
        </w:rPr>
        <w:t xml:space="preserve"> </w:t>
      </w:r>
      <w:r w:rsidRPr="007C120D">
        <w:rPr>
          <w:rStyle w:val="Q"/>
          <w:rFonts w:ascii="David" w:hAnsi="David" w:cs="David"/>
          <w:sz w:val="28"/>
          <w:szCs w:val="28"/>
        </w:rPr>
        <w:t>W</w:t>
      </w:r>
      <w:r w:rsidRPr="007C120D">
        <w:rPr>
          <w:rStyle w:val="Q"/>
          <w:rFonts w:ascii="David" w:hAnsi="David" w:cs="David"/>
          <w:sz w:val="28"/>
          <w:szCs w:val="28"/>
          <w:rtl/>
        </w:rPr>
        <w:t xml:space="preserve"> של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למברט</w:t>
      </w:r>
      <w:r w:rsidRPr="007C120D">
        <w:rPr>
          <w:rFonts w:ascii="David" w:hAnsi="David" w:cs="David"/>
          <w:sz w:val="28"/>
          <w:szCs w:val="28"/>
          <w:rtl/>
        </w:rPr>
        <w:t>.</w:t>
      </w:r>
      <w:r w:rsidRPr="007C120D">
        <w:rPr>
          <w:rStyle w:val="22"/>
          <w:rFonts w:ascii="David" w:hAnsi="David" w:cs="David"/>
          <w:sz w:val="28"/>
          <w:szCs w:val="28"/>
          <w:rtl/>
        </w:rPr>
        <w:footnoteReference w:id="37"/>
      </w:r>
      <w:r w:rsidRPr="007C120D">
        <w:rPr>
          <w:rFonts w:ascii="David" w:hAnsi="David" w:cs="David"/>
          <w:sz w:val="28"/>
          <w:szCs w:val="28"/>
          <w:rtl/>
        </w:rPr>
        <w:t xml:space="preserve"> </w:t>
      </w:r>
      <w:r w:rsidRPr="007C120D">
        <w:rPr>
          <w:rStyle w:val="Q"/>
          <w:rFonts w:ascii="David" w:hAnsi="David" w:cs="David"/>
          <w:sz w:val="28"/>
          <w:szCs w:val="28"/>
          <w:rtl/>
        </w:rPr>
        <w:t>זוהי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הפונקציה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המקיימת:</w:t>
      </w:r>
    </w:p>
    <w:p w:rsidR="009C2B09" w:rsidRPr="007C120D" w:rsidRDefault="009C2B09" w:rsidP="009C2B09">
      <w:pPr>
        <w:pStyle w:val="a1"/>
        <w:bidi/>
        <w:jc w:val="center"/>
        <w:rPr>
          <w:rStyle w:val="Q"/>
          <w:rFonts w:ascii="David" w:hAnsi="David" w:cs="David"/>
          <w:sz w:val="28"/>
          <w:szCs w:val="28"/>
          <w:rtl/>
        </w:rPr>
      </w:pPr>
      <w:r w:rsidRPr="008A508F">
        <w:rPr>
          <w:position w:val="-8"/>
          <w:sz w:val="28"/>
          <w:szCs w:val="28"/>
        </w:rPr>
        <w:object w:dxaOrig="1065" w:dyaOrig="405">
          <v:shape id="_x0000_i1041" type="#_x0000_t75" style="width:53.25pt;height:20.25pt" o:ole="" filled="t">
            <v:fill color2="black"/>
            <v:imagedata r:id="rId59" o:title=""/>
          </v:shape>
          <o:OLEObject Type="Embed" ProgID="MathType" ShapeID="_x0000_i1041" DrawAspect="Content" ObjectID="_1422370267" r:id="rId60"/>
        </w:object>
      </w:r>
      <w:r w:rsidRPr="007C120D">
        <w:rPr>
          <w:rStyle w:val="Q"/>
          <w:rFonts w:ascii="David" w:eastAsia="David" w:hAnsi="David" w:cs="David"/>
          <w:sz w:val="28"/>
          <w:szCs w:val="28"/>
          <w:rtl/>
        </w:rPr>
        <w:t xml:space="preserve">  </w:t>
      </w:r>
      <w:r w:rsidRPr="007C120D">
        <w:rPr>
          <w:rFonts w:ascii="David" w:hAnsi="David" w:cs="David"/>
          <w:sz w:val="28"/>
          <w:szCs w:val="28"/>
          <w:rtl/>
        </w:rPr>
        <w:t>אם</w:t>
      </w:r>
      <w:r w:rsidRPr="007C120D">
        <w:rPr>
          <w:rFonts w:ascii="David" w:eastAsia="David" w:hAnsi="David" w:cs="David"/>
          <w:sz w:val="28"/>
          <w:szCs w:val="28"/>
          <w:rtl/>
        </w:rPr>
        <w:t xml:space="preserve"> </w:t>
      </w:r>
      <w:r w:rsidRPr="007C120D">
        <w:rPr>
          <w:rFonts w:ascii="David" w:hAnsi="David" w:cs="David"/>
          <w:sz w:val="28"/>
          <w:szCs w:val="28"/>
          <w:rtl/>
        </w:rPr>
        <w:t>ורק</w:t>
      </w:r>
      <w:r w:rsidRPr="007C120D">
        <w:rPr>
          <w:rFonts w:ascii="David" w:eastAsia="David" w:hAnsi="David" w:cs="David"/>
          <w:sz w:val="28"/>
          <w:szCs w:val="28"/>
          <w:rtl/>
        </w:rPr>
        <w:t xml:space="preserve"> </w:t>
      </w:r>
      <w:r w:rsidRPr="007C120D">
        <w:rPr>
          <w:rFonts w:ascii="David" w:hAnsi="David" w:cs="David"/>
          <w:sz w:val="28"/>
          <w:szCs w:val="28"/>
          <w:rtl/>
        </w:rPr>
        <w:t>אם</w:t>
      </w:r>
      <w:r w:rsidRPr="007C120D">
        <w:rPr>
          <w:rFonts w:ascii="David" w:eastAsia="David" w:hAnsi="David" w:cs="David"/>
          <w:sz w:val="28"/>
          <w:szCs w:val="28"/>
          <w:rtl/>
        </w:rPr>
        <w:t xml:space="preserve">  </w:t>
      </w:r>
      <w:r w:rsidRPr="007C120D">
        <w:rPr>
          <w:rFonts w:eastAsia="David CLM" w:cs="Times New Roman"/>
          <w:sz w:val="28"/>
          <w:szCs w:val="28"/>
          <w:rtl/>
        </w:rPr>
        <w:t xml:space="preserve"> </w:t>
      </w:r>
      <w:r w:rsidRPr="008A508F">
        <w:rPr>
          <w:position w:val="-6"/>
          <w:sz w:val="28"/>
          <w:szCs w:val="28"/>
        </w:rPr>
        <w:object w:dxaOrig="855" w:dyaOrig="360">
          <v:shape id="_x0000_i1042" type="#_x0000_t75" style="width:42.75pt;height:18pt" o:ole="" filled="t">
            <v:fill color2="black"/>
            <v:imagedata r:id="rId61" o:title=""/>
          </v:shape>
          <o:OLEObject Type="Embed" ProgID="MathType" ShapeID="_x0000_i1042" DrawAspect="Content" ObjectID="_1422370268" r:id="rId62"/>
        </w:object>
      </w:r>
    </w:p>
    <w:p w:rsidR="009C2B09" w:rsidRPr="007C120D" w:rsidRDefault="009C2B09" w:rsidP="009C2B09">
      <w:pPr>
        <w:pStyle w:val="a1"/>
        <w:bidi/>
        <w:rPr>
          <w:sz w:val="28"/>
          <w:szCs w:val="28"/>
        </w:rPr>
      </w:pPr>
      <w:r w:rsidRPr="007C120D">
        <w:rPr>
          <w:rStyle w:val="Q"/>
          <w:rFonts w:ascii="David" w:hAnsi="David" w:cs="David"/>
          <w:sz w:val="28"/>
          <w:szCs w:val="28"/>
          <w:rtl/>
        </w:rPr>
        <w:t>בעזרת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פונקציה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זו, ניתן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לפתור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משוואות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מהצורה:</w:t>
      </w:r>
      <w:r w:rsidRPr="007C120D">
        <w:rPr>
          <w:rStyle w:val="Q"/>
          <w:rFonts w:ascii="David" w:hAnsi="David" w:cs="Times New Roman"/>
          <w:sz w:val="28"/>
          <w:szCs w:val="28"/>
          <w:rtl/>
        </w:rPr>
        <w:t xml:space="preserve"> </w:t>
      </w:r>
      <w:r w:rsidRPr="008A508F">
        <w:rPr>
          <w:position w:val="-4"/>
          <w:sz w:val="28"/>
          <w:szCs w:val="28"/>
        </w:rPr>
        <w:object w:dxaOrig="1080" w:dyaOrig="345">
          <v:shape id="_x0000_i1043" type="#_x0000_t75" style="width:54pt;height:16.5pt" o:ole="" filled="t">
            <v:fill color2="black"/>
            <v:imagedata r:id="rId63" o:title=""/>
          </v:shape>
          <o:OLEObject Type="Embed" ProgID="MathType" ShapeID="_x0000_i1043" DrawAspect="Content" ObjectID="_1422370269" r:id="rId64"/>
        </w:object>
      </w:r>
      <w:r w:rsidRPr="007C120D">
        <w:rPr>
          <w:rStyle w:val="Q"/>
          <w:rFonts w:ascii="David" w:hAnsi="David" w:cs="Times New Roman"/>
          <w:sz w:val="28"/>
          <w:szCs w:val="28"/>
          <w:rtl/>
        </w:rPr>
        <w:t xml:space="preserve">  </w:t>
      </w:r>
      <w:r w:rsidRPr="007C120D">
        <w:rPr>
          <w:rStyle w:val="Q"/>
          <w:rFonts w:ascii="David" w:hAnsi="David" w:cs="David"/>
          <w:sz w:val="28"/>
          <w:szCs w:val="28"/>
          <w:rtl/>
        </w:rPr>
        <w:t>באופן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הבא:</w:t>
      </w:r>
    </w:p>
    <w:p w:rsidR="009C2B09" w:rsidRPr="007C120D" w:rsidRDefault="009C2B09" w:rsidP="009C2B09">
      <w:pPr>
        <w:pStyle w:val="a1"/>
        <w:bidi/>
        <w:jc w:val="center"/>
        <w:rPr>
          <w:sz w:val="28"/>
          <w:szCs w:val="28"/>
        </w:rPr>
      </w:pPr>
      <w:r w:rsidRPr="008A508F">
        <w:rPr>
          <w:position w:val="-6"/>
          <w:sz w:val="28"/>
          <w:szCs w:val="28"/>
        </w:rPr>
        <w:object w:dxaOrig="1425" w:dyaOrig="360">
          <v:shape id="_x0000_i1044" type="#_x0000_t75" style="width:71.25pt;height:18pt" o:ole="" filled="t">
            <v:fill color2="black"/>
            <v:imagedata r:id="rId65" o:title=""/>
          </v:shape>
          <o:OLEObject Type="Embed" ProgID="MathType" ShapeID="_x0000_i1044" DrawAspect="Content" ObjectID="_1422370270" r:id="rId66"/>
        </w:object>
      </w:r>
    </w:p>
    <w:p w:rsidR="009C2B09" w:rsidRPr="007C120D" w:rsidRDefault="009C2B09" w:rsidP="009C2B09">
      <w:pPr>
        <w:jc w:val="center"/>
        <w:rPr>
          <w:sz w:val="28"/>
          <w:szCs w:val="28"/>
        </w:rPr>
      </w:pPr>
      <w:r w:rsidRPr="008A508F">
        <w:rPr>
          <w:position w:val="-10"/>
          <w:sz w:val="28"/>
          <w:szCs w:val="28"/>
        </w:rPr>
        <w:object w:dxaOrig="3660" w:dyaOrig="465">
          <v:shape id="_x0000_i1045" type="#_x0000_t75" style="width:180.75pt;height:23.25pt" o:ole="" filled="t">
            <v:fill color2="black"/>
            <v:imagedata r:id="rId67" o:title=""/>
          </v:shape>
          <o:OLEObject Type="Embed" ProgID="MathType" ShapeID="_x0000_i1045" DrawAspect="Content" ObjectID="_1422370271" r:id="rId68"/>
        </w:object>
      </w:r>
    </w:p>
    <w:p w:rsidR="009C2B09" w:rsidRPr="007C120D" w:rsidRDefault="009C2B09" w:rsidP="009C2B09">
      <w:pPr>
        <w:jc w:val="center"/>
        <w:rPr>
          <w:sz w:val="28"/>
          <w:szCs w:val="28"/>
        </w:rPr>
      </w:pPr>
      <w:r w:rsidRPr="008A508F">
        <w:rPr>
          <w:position w:val="-9"/>
          <w:sz w:val="28"/>
          <w:szCs w:val="28"/>
        </w:rPr>
        <w:object w:dxaOrig="2835" w:dyaOrig="435">
          <v:shape id="_x0000_i1046" type="#_x0000_t75" style="width:141.75pt;height:21.75pt" o:ole="" filled="t">
            <v:fill color2="black"/>
            <v:imagedata r:id="rId69" o:title=""/>
          </v:shape>
          <o:OLEObject Type="Embed" ProgID="MathType" ShapeID="_x0000_i1046" DrawAspect="Content" ObjectID="_1422370272" r:id="rId70"/>
        </w:object>
      </w:r>
    </w:p>
    <w:p w:rsidR="009C2B09" w:rsidRPr="007C120D" w:rsidRDefault="009C2B09" w:rsidP="009C2B09">
      <w:pPr>
        <w:jc w:val="center"/>
        <w:rPr>
          <w:rStyle w:val="Q"/>
          <w:rFonts w:ascii="David" w:hAnsi="David" w:cs="David"/>
          <w:sz w:val="28"/>
          <w:szCs w:val="28"/>
          <w:rtl/>
        </w:rPr>
      </w:pPr>
      <w:r w:rsidRPr="008A508F">
        <w:rPr>
          <w:position w:val="-27"/>
          <w:sz w:val="28"/>
          <w:szCs w:val="28"/>
        </w:rPr>
        <w:object w:dxaOrig="2040" w:dyaOrig="795">
          <v:shape id="_x0000_i1047" type="#_x0000_t75" style="width:101.25pt;height:39.75pt" o:ole="" filled="t">
            <v:fill color2="black"/>
            <v:imagedata r:id="rId71" o:title=""/>
          </v:shape>
          <o:OLEObject Type="Embed" ProgID="MathType" ShapeID="_x0000_i1047" DrawAspect="Content" ObjectID="_1422370273" r:id="rId72"/>
        </w:object>
      </w:r>
    </w:p>
    <w:p w:rsidR="009C2B09" w:rsidRPr="007C120D" w:rsidRDefault="009C2B09" w:rsidP="009C2B09">
      <w:pPr>
        <w:pStyle w:val="a1"/>
        <w:bidi/>
        <w:rPr>
          <w:sz w:val="28"/>
          <w:szCs w:val="28"/>
        </w:rPr>
      </w:pPr>
      <w:r w:rsidRPr="007C120D">
        <w:rPr>
          <w:rStyle w:val="Q"/>
          <w:rFonts w:ascii="David" w:hAnsi="David" w:cs="David"/>
          <w:sz w:val="28"/>
          <w:szCs w:val="28"/>
          <w:rtl/>
        </w:rPr>
        <w:t>נציב</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הערכים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מתוך</w:t>
      </w:r>
      <w:r w:rsidRPr="007C120D">
        <w:rPr>
          <w:rStyle w:val="Q"/>
          <w:rFonts w:ascii="David" w:eastAsia="David" w:hAnsi="David" w:cs="David"/>
          <w:sz w:val="28"/>
          <w:szCs w:val="28"/>
          <w:rtl/>
        </w:rPr>
        <w:t xml:space="preserve"> </w:t>
      </w:r>
      <w:r w:rsidRPr="007C120D">
        <w:rPr>
          <w:rFonts w:ascii="David" w:hAnsi="David" w:cs="David"/>
          <w:sz w:val="28"/>
          <w:szCs w:val="28"/>
          <w:rtl/>
        </w:rPr>
        <w:t>(</w:t>
      </w:r>
      <w:r w:rsidRPr="007C120D">
        <w:rPr>
          <w:rFonts w:ascii="David" w:hAnsi="David" w:cs="David"/>
          <w:sz w:val="28"/>
          <w:szCs w:val="28"/>
        </w:rPr>
        <w:t>7</w:t>
      </w:r>
      <w:r w:rsidRPr="007C120D">
        <w:rPr>
          <w:rFonts w:ascii="David" w:hAnsi="David" w:cs="David"/>
          <w:sz w:val="28"/>
          <w:szCs w:val="28"/>
          <w:rtl/>
        </w:rPr>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9C2B09" w:rsidRPr="00A90D62" w:rsidTr="00685392">
        <w:trPr>
          <w:tblHeader/>
        </w:trPr>
        <w:tc>
          <w:tcPr>
            <w:tcW w:w="8566" w:type="dxa"/>
            <w:shd w:val="clear" w:color="auto" w:fill="auto"/>
            <w:vAlign w:val="center"/>
          </w:tcPr>
          <w:p w:rsidR="009C2B09" w:rsidRPr="007C120D" w:rsidRDefault="009C2B09" w:rsidP="00685392">
            <w:pPr>
              <w:pStyle w:val="afd"/>
              <w:bidi/>
              <w:snapToGrid w:val="0"/>
              <w:jc w:val="center"/>
              <w:rPr>
                <w:rFonts w:asciiTheme="minorHAnsi" w:hAnsiTheme="minorHAnsi" w:cs="David"/>
                <w:sz w:val="28"/>
                <w:szCs w:val="28"/>
                <w:rtl/>
              </w:rPr>
            </w:pPr>
            <w:r w:rsidRPr="008A508F">
              <w:rPr>
                <w:position w:val="-31"/>
                <w:sz w:val="28"/>
                <w:szCs w:val="28"/>
              </w:rPr>
              <w:object w:dxaOrig="4080" w:dyaOrig="885">
                <v:shape id="_x0000_i1048" type="#_x0000_t75" style="width:201.75pt;height:44.25pt" o:ole="" filled="t">
                  <v:fill color2="black"/>
                  <v:imagedata r:id="rId73" o:title=""/>
                </v:shape>
                <o:OLEObject Type="Embed" ProgID="MathType" ShapeID="_x0000_i1048" DrawAspect="Content" ObjectID="_1422370274" r:id="rId74"/>
              </w:object>
            </w:r>
          </w:p>
        </w:tc>
        <w:tc>
          <w:tcPr>
            <w:tcW w:w="1072" w:type="dxa"/>
            <w:shd w:val="clear" w:color="auto" w:fill="auto"/>
            <w:vAlign w:val="center"/>
          </w:tcPr>
          <w:p w:rsidR="009C2B09" w:rsidRPr="007C120D" w:rsidRDefault="009C2B09" w:rsidP="00685392">
            <w:pPr>
              <w:pStyle w:val="afd"/>
              <w:bidi/>
              <w:snapToGrid w:val="0"/>
              <w:rPr>
                <w:sz w:val="28"/>
                <w:szCs w:val="28"/>
              </w:rPr>
            </w:pPr>
            <w:r w:rsidRPr="007C120D">
              <w:rPr>
                <w:rFonts w:ascii="David" w:hAnsi="David" w:cs="David"/>
                <w:sz w:val="28"/>
                <w:szCs w:val="28"/>
                <w:rtl/>
              </w:rPr>
              <w:t>(</w:t>
            </w:r>
            <w:r w:rsidRPr="007C120D">
              <w:rPr>
                <w:rFonts w:cs="David"/>
                <w:sz w:val="28"/>
                <w:szCs w:val="28"/>
                <w:rtl/>
              </w:rPr>
              <w:fldChar w:fldCharType="begin"/>
            </w:r>
            <w:r w:rsidRPr="007C120D">
              <w:rPr>
                <w:rFonts w:cs="David"/>
                <w:sz w:val="28"/>
                <w:szCs w:val="28"/>
                <w:rtl/>
              </w:rPr>
              <w:instrText xml:space="preserve"> </w:instrText>
            </w:r>
            <w:r w:rsidRPr="007C120D">
              <w:rPr>
                <w:rFonts w:cs="David"/>
                <w:sz w:val="28"/>
                <w:szCs w:val="28"/>
              </w:rPr>
              <w:instrText>SEQ</w:instrText>
            </w:r>
            <w:r w:rsidRPr="007C120D">
              <w:rPr>
                <w:rFonts w:cs="David"/>
                <w:sz w:val="28"/>
                <w:szCs w:val="28"/>
                <w:rtl/>
              </w:rPr>
              <w:instrText xml:space="preserve"> "כיתוב" \*</w:instrText>
            </w:r>
            <w:r w:rsidRPr="007C120D">
              <w:rPr>
                <w:rFonts w:cs="David"/>
                <w:sz w:val="28"/>
                <w:szCs w:val="28"/>
              </w:rPr>
              <w:instrText>Arabic</w:instrText>
            </w:r>
            <w:r w:rsidRPr="007C120D">
              <w:rPr>
                <w:rFonts w:cs="David"/>
                <w:sz w:val="28"/>
                <w:szCs w:val="28"/>
                <w:rtl/>
              </w:rPr>
              <w:instrText xml:space="preserve"> </w:instrText>
            </w:r>
            <w:r w:rsidRPr="007C120D">
              <w:rPr>
                <w:rFonts w:cs="David"/>
                <w:sz w:val="28"/>
                <w:szCs w:val="28"/>
                <w:rtl/>
              </w:rPr>
              <w:fldChar w:fldCharType="separate"/>
            </w:r>
            <w:r w:rsidRPr="007C120D">
              <w:rPr>
                <w:rFonts w:cs="David"/>
                <w:noProof/>
                <w:sz w:val="28"/>
                <w:szCs w:val="28"/>
                <w:rtl/>
              </w:rPr>
              <w:t>8</w:t>
            </w:r>
            <w:r w:rsidRPr="007C120D">
              <w:rPr>
                <w:rFonts w:cs="David"/>
                <w:sz w:val="28"/>
                <w:szCs w:val="28"/>
                <w:rtl/>
              </w:rPr>
              <w:fldChar w:fldCharType="end"/>
            </w:r>
            <w:r w:rsidRPr="007C120D">
              <w:rPr>
                <w:rFonts w:ascii="David" w:hAnsi="David" w:cs="David"/>
                <w:sz w:val="28"/>
                <w:szCs w:val="28"/>
                <w:rtl/>
              </w:rPr>
              <w:t>)</w:t>
            </w:r>
          </w:p>
        </w:tc>
      </w:tr>
    </w:tbl>
    <w:p w:rsidR="009C2B09" w:rsidRPr="007C120D" w:rsidRDefault="009C2B09" w:rsidP="009C2B09">
      <w:pPr>
        <w:rPr>
          <w:sz w:val="28"/>
          <w:szCs w:val="28"/>
        </w:rPr>
      </w:pPr>
    </w:p>
    <w:p w:rsidR="009C2B09" w:rsidRPr="007C120D" w:rsidRDefault="009C2B09" w:rsidP="009C2B09">
      <w:pPr>
        <w:pStyle w:val="a1"/>
        <w:bidi/>
        <w:rPr>
          <w:rFonts w:ascii="David" w:hAnsi="David" w:cs="David"/>
          <w:sz w:val="28"/>
          <w:szCs w:val="28"/>
          <w:rtl/>
        </w:rPr>
      </w:pPr>
      <w:r w:rsidRPr="007C120D">
        <w:rPr>
          <w:rStyle w:val="Q"/>
          <w:rFonts w:ascii="David" w:hAnsi="David" w:cs="David"/>
          <w:sz w:val="28"/>
          <w:szCs w:val="28"/>
          <w:rtl/>
        </w:rPr>
        <w:t>המספרים</w:t>
      </w:r>
      <w:r w:rsidRPr="007C120D">
        <w:rPr>
          <w:rStyle w:val="Q"/>
          <w:rFonts w:ascii="David" w:eastAsia="David" w:hAnsi="David" w:cs="David"/>
          <w:sz w:val="28"/>
          <w:szCs w:val="28"/>
          <w:rtl/>
        </w:rPr>
        <w:t xml:space="preserve"> </w:t>
      </w:r>
      <w:r w:rsidRPr="007C120D">
        <w:rPr>
          <w:rStyle w:val="Q"/>
          <w:rFonts w:ascii="David" w:hAnsi="David" w:cs="David"/>
          <w:sz w:val="28"/>
          <w:szCs w:val="28"/>
        </w:rPr>
        <w:t>N, L</w:t>
      </w:r>
      <w:r w:rsidRPr="007C120D">
        <w:rPr>
          <w:rStyle w:val="Q"/>
          <w:rFonts w:ascii="David" w:hAnsi="David" w:cs="David"/>
          <w:sz w:val="28"/>
          <w:szCs w:val="28"/>
          <w:rtl/>
        </w:rPr>
        <w:t xml:space="preserve"> הם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גדולים, ולכן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ניתן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להשתמש</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בקירובים</w:t>
      </w:r>
      <w:r w:rsidRPr="007C120D">
        <w:rPr>
          <w:rStyle w:val="Q"/>
          <w:rFonts w:ascii="David" w:eastAsia="David" w:hAnsi="David" w:cs="David"/>
          <w:sz w:val="28"/>
          <w:szCs w:val="28"/>
          <w:rtl/>
        </w:rPr>
        <w:t xml:space="preserve"> </w:t>
      </w:r>
      <w:r w:rsidRPr="008A508F">
        <w:rPr>
          <w:position w:val="-9"/>
          <w:sz w:val="28"/>
          <w:szCs w:val="28"/>
        </w:rPr>
        <w:object w:dxaOrig="1845" w:dyaOrig="435">
          <v:shape id="_x0000_i1049" type="#_x0000_t75" style="width:92.25pt;height:21.75pt" o:ole="" filled="t">
            <v:fill color2="black"/>
            <v:imagedata r:id="rId75" o:title=""/>
          </v:shape>
          <o:OLEObject Type="Embed" ProgID="MathType" ShapeID="_x0000_i1049" DrawAspect="Content" ObjectID="_1422370275" r:id="rId76"/>
        </w:object>
      </w:r>
      <w:r w:rsidRPr="007C120D">
        <w:rPr>
          <w:rFonts w:ascii="David" w:hAnsi="David" w:cs="David"/>
          <w:sz w:val="28"/>
          <w:szCs w:val="28"/>
          <w:rtl/>
        </w:rPr>
        <w:t xml:space="preserve">,  </w:t>
      </w:r>
      <w:r w:rsidRPr="007C120D">
        <w:rPr>
          <w:rFonts w:ascii="David" w:hAnsi="David" w:cs="Times New Roman"/>
          <w:sz w:val="28"/>
          <w:szCs w:val="28"/>
          <w:rtl/>
        </w:rPr>
        <w:t xml:space="preserve"> </w:t>
      </w:r>
      <w:r w:rsidRPr="008A508F">
        <w:rPr>
          <w:position w:val="-8"/>
          <w:sz w:val="28"/>
          <w:szCs w:val="28"/>
        </w:rPr>
        <w:object w:dxaOrig="2085" w:dyaOrig="405">
          <v:shape id="_x0000_i1050" type="#_x0000_t75" style="width:102.75pt;height:20.25pt" o:ole="" filled="t">
            <v:fill color2="black"/>
            <v:imagedata r:id="rId77" o:title=""/>
          </v:shape>
          <o:OLEObject Type="Embed" ProgID="MathType" ShapeID="_x0000_i1050" DrawAspect="Content" ObjectID="_1422370276" r:id="rId78"/>
        </w:object>
      </w:r>
      <w:r w:rsidRPr="007C120D">
        <w:rPr>
          <w:rFonts w:ascii="David" w:hAnsi="David" w:cs="David"/>
          <w:sz w:val="28"/>
          <w:szCs w:val="28"/>
          <w:rtl/>
        </w:rPr>
        <w:t>:</w:t>
      </w:r>
    </w:p>
    <w:p w:rsidR="009C2B09" w:rsidRPr="007C120D" w:rsidRDefault="009C2B09" w:rsidP="009C2B09">
      <w:pPr>
        <w:rPr>
          <w:rFonts w:ascii="David" w:hAnsi="David" w:cs="David"/>
          <w:sz w:val="28"/>
          <w:szCs w:val="28"/>
          <w:rt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9C2B09" w:rsidRPr="00A90D62" w:rsidTr="00685392">
        <w:trPr>
          <w:tblHeader/>
        </w:trPr>
        <w:tc>
          <w:tcPr>
            <w:tcW w:w="8566" w:type="dxa"/>
            <w:shd w:val="clear" w:color="auto" w:fill="auto"/>
            <w:vAlign w:val="center"/>
          </w:tcPr>
          <w:p w:rsidR="009C2B09" w:rsidRPr="007C120D" w:rsidRDefault="009C2B09" w:rsidP="00685392">
            <w:pPr>
              <w:pStyle w:val="afd"/>
              <w:bidi/>
              <w:snapToGrid w:val="0"/>
              <w:jc w:val="center"/>
              <w:rPr>
                <w:rFonts w:ascii="David" w:hAnsi="David" w:cs="David"/>
                <w:sz w:val="28"/>
                <w:szCs w:val="28"/>
                <w:rtl/>
              </w:rPr>
            </w:pPr>
            <w:r w:rsidRPr="008A508F">
              <w:rPr>
                <w:position w:val="-24"/>
                <w:sz w:val="28"/>
                <w:szCs w:val="28"/>
              </w:rPr>
              <w:object w:dxaOrig="3045" w:dyaOrig="735">
                <v:shape id="_x0000_i1051" type="#_x0000_t75" style="width:150.75pt;height:36.75pt" o:ole="" filled="t">
                  <v:fill color2="black"/>
                  <v:imagedata r:id="rId79" o:title=""/>
                </v:shape>
                <o:OLEObject Type="Embed" ProgID="MathType" ShapeID="_x0000_i1051" DrawAspect="Content" ObjectID="_1422370277" r:id="rId80"/>
              </w:object>
            </w:r>
            <w:r w:rsidRPr="007C120D">
              <w:rPr>
                <w:rFonts w:ascii="David" w:eastAsia="David" w:hAnsi="David" w:cs="David"/>
                <w:sz w:val="28"/>
                <w:szCs w:val="28"/>
                <w:rtl/>
              </w:rPr>
              <w:t xml:space="preserve"> </w:t>
            </w:r>
          </w:p>
        </w:tc>
        <w:tc>
          <w:tcPr>
            <w:tcW w:w="1072" w:type="dxa"/>
            <w:shd w:val="clear" w:color="auto" w:fill="auto"/>
            <w:vAlign w:val="center"/>
          </w:tcPr>
          <w:p w:rsidR="009C2B09" w:rsidRPr="007C120D" w:rsidRDefault="009C2B09" w:rsidP="00685392">
            <w:pPr>
              <w:pStyle w:val="afd"/>
              <w:bidi/>
              <w:snapToGrid w:val="0"/>
              <w:rPr>
                <w:sz w:val="28"/>
                <w:szCs w:val="28"/>
              </w:rPr>
            </w:pPr>
            <w:r w:rsidRPr="007C120D">
              <w:rPr>
                <w:rFonts w:ascii="David" w:hAnsi="David" w:cs="David"/>
                <w:sz w:val="28"/>
                <w:szCs w:val="28"/>
                <w:rtl/>
              </w:rPr>
              <w:t>(</w:t>
            </w:r>
            <w:r w:rsidRPr="007C120D">
              <w:rPr>
                <w:rFonts w:cs="David"/>
                <w:sz w:val="28"/>
                <w:szCs w:val="28"/>
                <w:rtl/>
              </w:rPr>
              <w:fldChar w:fldCharType="begin"/>
            </w:r>
            <w:r w:rsidRPr="007C120D">
              <w:rPr>
                <w:rFonts w:cs="David"/>
                <w:sz w:val="28"/>
                <w:szCs w:val="28"/>
                <w:rtl/>
              </w:rPr>
              <w:instrText xml:space="preserve"> </w:instrText>
            </w:r>
            <w:r w:rsidRPr="007C120D">
              <w:rPr>
                <w:rFonts w:cs="David"/>
                <w:sz w:val="28"/>
                <w:szCs w:val="28"/>
              </w:rPr>
              <w:instrText>SEQ</w:instrText>
            </w:r>
            <w:r w:rsidRPr="007C120D">
              <w:rPr>
                <w:rFonts w:cs="David"/>
                <w:sz w:val="28"/>
                <w:szCs w:val="28"/>
                <w:rtl/>
              </w:rPr>
              <w:instrText xml:space="preserve"> "כיתוב" \*</w:instrText>
            </w:r>
            <w:r w:rsidRPr="007C120D">
              <w:rPr>
                <w:rFonts w:cs="David"/>
                <w:sz w:val="28"/>
                <w:szCs w:val="28"/>
              </w:rPr>
              <w:instrText>Arabic</w:instrText>
            </w:r>
            <w:r w:rsidRPr="007C120D">
              <w:rPr>
                <w:rFonts w:cs="David"/>
                <w:sz w:val="28"/>
                <w:szCs w:val="28"/>
                <w:rtl/>
              </w:rPr>
              <w:instrText xml:space="preserve"> </w:instrText>
            </w:r>
            <w:r w:rsidRPr="007C120D">
              <w:rPr>
                <w:rFonts w:cs="David"/>
                <w:sz w:val="28"/>
                <w:szCs w:val="28"/>
                <w:rtl/>
              </w:rPr>
              <w:fldChar w:fldCharType="separate"/>
            </w:r>
            <w:r w:rsidRPr="007C120D">
              <w:rPr>
                <w:rFonts w:cs="David"/>
                <w:noProof/>
                <w:sz w:val="28"/>
                <w:szCs w:val="28"/>
                <w:rtl/>
              </w:rPr>
              <w:t>9</w:t>
            </w:r>
            <w:r w:rsidRPr="007C120D">
              <w:rPr>
                <w:rFonts w:cs="David"/>
                <w:sz w:val="28"/>
                <w:szCs w:val="28"/>
                <w:rtl/>
              </w:rPr>
              <w:fldChar w:fldCharType="end"/>
            </w:r>
            <w:r w:rsidRPr="007C120D">
              <w:rPr>
                <w:rFonts w:ascii="David" w:hAnsi="David" w:cs="David"/>
                <w:sz w:val="28"/>
                <w:szCs w:val="28"/>
                <w:rtl/>
              </w:rPr>
              <w:t>)</w:t>
            </w:r>
          </w:p>
        </w:tc>
      </w:tr>
    </w:tbl>
    <w:p w:rsidR="009C2B09" w:rsidRPr="007C120D" w:rsidRDefault="009C2B09" w:rsidP="009C2B09">
      <w:pPr>
        <w:rPr>
          <w:sz w:val="28"/>
          <w:szCs w:val="28"/>
        </w:rPr>
      </w:pPr>
    </w:p>
    <w:p w:rsidR="009C2B09" w:rsidRPr="007C120D" w:rsidRDefault="009C2B09" w:rsidP="009C2B09">
      <w:pPr>
        <w:pStyle w:val="a1"/>
        <w:bidi/>
        <w:rPr>
          <w:sz w:val="28"/>
          <w:szCs w:val="28"/>
        </w:rPr>
      </w:pPr>
      <w:r w:rsidRPr="007C120D">
        <w:rPr>
          <w:rStyle w:val="Q"/>
          <w:rFonts w:ascii="David" w:hAnsi="David" w:cs="David"/>
          <w:sz w:val="28"/>
          <w:szCs w:val="28"/>
          <w:rtl/>
        </w:rPr>
        <w:t>כדי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לחשב</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בקלות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פונקצית</w:t>
      </w:r>
      <w:r w:rsidRPr="007C120D">
        <w:rPr>
          <w:rStyle w:val="Q"/>
          <w:rFonts w:ascii="David" w:eastAsia="David" w:hAnsi="David" w:cs="David"/>
          <w:sz w:val="28"/>
          <w:szCs w:val="28"/>
          <w:rtl/>
        </w:rPr>
        <w:t xml:space="preserve"> </w:t>
      </w:r>
      <w:r w:rsidRPr="007C120D">
        <w:rPr>
          <w:rStyle w:val="Q"/>
          <w:rFonts w:ascii="David" w:hAnsi="David" w:cs="David"/>
          <w:sz w:val="28"/>
          <w:szCs w:val="28"/>
        </w:rPr>
        <w:t>W</w:t>
      </w:r>
      <w:r w:rsidRPr="007C120D">
        <w:rPr>
          <w:rStyle w:val="Q"/>
          <w:rFonts w:ascii="David" w:hAnsi="David" w:cs="David"/>
          <w:sz w:val="28"/>
          <w:szCs w:val="28"/>
          <w:rtl/>
        </w:rPr>
        <w:t xml:space="preserve"> של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למברט, ניתן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להשתמש</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בקירוב</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סרג' ויניצקי:</w:t>
      </w:r>
      <w:r w:rsidRPr="007C120D">
        <w:rPr>
          <w:rStyle w:val="Q"/>
          <w:rFonts w:ascii="David" w:hAnsi="David" w:cs="David"/>
          <w:sz w:val="28"/>
          <w:szCs w:val="28"/>
          <w:vertAlign w:val="superscript"/>
          <w:rtl/>
        </w:rPr>
        <w:footnoteReference w:id="38"/>
      </w:r>
    </w:p>
    <w:p w:rsidR="009C2B09" w:rsidRPr="007C120D" w:rsidRDefault="009C2B09" w:rsidP="009C2B09">
      <w:pPr>
        <w:jc w:val="center"/>
        <w:rPr>
          <w:sz w:val="28"/>
          <w:szCs w:val="28"/>
          <w:rtl/>
        </w:rPr>
      </w:pPr>
      <w:r w:rsidRPr="008A508F">
        <w:rPr>
          <w:position w:val="-39"/>
          <w:sz w:val="28"/>
          <w:szCs w:val="28"/>
        </w:rPr>
        <w:object w:dxaOrig="3735" w:dyaOrig="1035">
          <v:shape id="_x0000_i1052" type="#_x0000_t75" style="width:186.75pt;height:51pt" o:ole="" filled="t">
            <v:fill color2="black"/>
            <v:imagedata r:id="rId81" o:title=""/>
          </v:shape>
          <o:OLEObject Type="Embed" ProgID="MathType" ShapeID="_x0000_i1052" DrawAspect="Content" ObjectID="_1422370278" r:id="rId82"/>
        </w:object>
      </w:r>
    </w:p>
    <w:p w:rsidR="009C2B09" w:rsidRPr="007C120D" w:rsidRDefault="009C2B09" w:rsidP="009C2B09">
      <w:pPr>
        <w:pStyle w:val="a1"/>
        <w:bidi/>
        <w:rPr>
          <w:sz w:val="28"/>
          <w:szCs w:val="28"/>
          <w:rtl/>
        </w:rPr>
      </w:pPr>
    </w:p>
    <w:p w:rsidR="009C2B09" w:rsidRPr="007C120D" w:rsidRDefault="009C2B09" w:rsidP="009C2B09">
      <w:pPr>
        <w:pStyle w:val="a1"/>
        <w:bidi/>
        <w:rPr>
          <w:sz w:val="28"/>
          <w:szCs w:val="28"/>
        </w:rPr>
      </w:pPr>
      <w:r w:rsidRPr="007C120D">
        <w:rPr>
          <w:rStyle w:val="Q"/>
          <w:rFonts w:ascii="David" w:hAnsi="David" w:cs="David"/>
          <w:sz w:val="28"/>
          <w:szCs w:val="28"/>
          <w:rtl/>
        </w:rPr>
        <w:t>נציב</w:t>
      </w:r>
      <w:r w:rsidRPr="007C120D">
        <w:rPr>
          <w:rStyle w:val="Q"/>
          <w:rFonts w:ascii="David" w:eastAsia="David" w:hAnsi="David" w:cs="David"/>
          <w:sz w:val="28"/>
          <w:szCs w:val="28"/>
          <w:rtl/>
        </w:rPr>
        <w:t xml:space="preserve"> </w:t>
      </w:r>
      <w:r w:rsidRPr="007C120D">
        <w:rPr>
          <w:rStyle w:val="Q"/>
          <w:rFonts w:ascii="David" w:hAnsi="David" w:cs="David"/>
          <w:sz w:val="28"/>
          <w:szCs w:val="28"/>
          <w:rtl/>
        </w:rPr>
        <w:t>ב-</w:t>
      </w:r>
      <w:r w:rsidRPr="007C120D">
        <w:rPr>
          <w:rFonts w:ascii="David" w:hAnsi="David" w:cs="David"/>
          <w:sz w:val="28"/>
          <w:szCs w:val="28"/>
          <w:rtl/>
        </w:rPr>
        <w:t>(</w:t>
      </w:r>
      <w:r w:rsidRPr="007C120D">
        <w:rPr>
          <w:rFonts w:ascii="David" w:hAnsi="David" w:cs="David"/>
          <w:sz w:val="28"/>
          <w:szCs w:val="28"/>
        </w:rPr>
        <w:t>9</w:t>
      </w:r>
      <w:r w:rsidRPr="007C120D">
        <w:rPr>
          <w:rFonts w:ascii="David" w:hAnsi="David" w:cs="David"/>
          <w:sz w:val="28"/>
          <w:szCs w:val="28"/>
          <w:rtl/>
        </w:rPr>
        <w:t xml:space="preserve">) </w:t>
      </w:r>
      <w:r w:rsidRPr="007C120D">
        <w:rPr>
          <w:rStyle w:val="Q"/>
          <w:rFonts w:ascii="David" w:hAnsi="David" w:cs="David"/>
          <w:sz w:val="28"/>
          <w:szCs w:val="28"/>
          <w:rtl/>
        </w:rPr>
        <w:t>ונצמצם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חלק</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מהגורמים</w:t>
      </w:r>
      <w:r w:rsidRPr="007C120D">
        <w:rPr>
          <w:rStyle w:val="Q"/>
          <w:rFonts w:ascii="David" w:eastAsia="David" w:hAnsi="David" w:cs="David"/>
          <w:sz w:val="28"/>
          <w:szCs w:val="28"/>
          <w:rtl/>
        </w:rPr>
        <w:t xml:space="preserve"> </w:t>
      </w:r>
      <w:r w:rsidRPr="007C120D">
        <w:rPr>
          <w:rFonts w:ascii="David" w:hAnsi="David" w:cs="David"/>
          <w:sz w:val="28"/>
          <w:szCs w:val="28"/>
          <w:rtl/>
        </w:rPr>
        <w:t>(</w:t>
      </w:r>
      <w:r w:rsidRPr="007C120D">
        <w:rPr>
          <w:rFonts w:ascii="David" w:hAnsi="David" w:cs="David"/>
          <w:sz w:val="28"/>
          <w:szCs w:val="28"/>
        </w:rPr>
        <w:t>N, (N-M), e</w:t>
      </w:r>
      <w:r w:rsidRPr="007C120D">
        <w:rPr>
          <w:rFonts w:ascii="David" w:hAnsi="David" w:cs="David"/>
          <w:sz w:val="28"/>
          <w:szCs w:val="28"/>
          <w:rtl/>
        </w:rPr>
        <w:t xml:space="preserve">), </w:t>
      </w:r>
      <w:r w:rsidRPr="007C120D">
        <w:rPr>
          <w:rStyle w:val="Q"/>
          <w:rFonts w:ascii="David" w:hAnsi="David" w:cs="David"/>
          <w:sz w:val="28"/>
          <w:szCs w:val="28"/>
          <w:rtl/>
        </w:rPr>
        <w:t xml:space="preserve">ונקבל: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9C2B09" w:rsidRPr="00A90D62" w:rsidTr="00685392">
        <w:trPr>
          <w:tblHeader/>
        </w:trPr>
        <w:tc>
          <w:tcPr>
            <w:tcW w:w="8566" w:type="dxa"/>
            <w:shd w:val="clear" w:color="auto" w:fill="auto"/>
            <w:vAlign w:val="center"/>
          </w:tcPr>
          <w:p w:rsidR="009C2B09" w:rsidRPr="007C120D" w:rsidRDefault="009C2B09" w:rsidP="00685392">
            <w:pPr>
              <w:pStyle w:val="afd"/>
              <w:bidi/>
              <w:snapToGrid w:val="0"/>
              <w:jc w:val="center"/>
              <w:rPr>
                <w:rFonts w:ascii="David" w:hAnsi="David" w:cs="David"/>
                <w:sz w:val="28"/>
                <w:szCs w:val="28"/>
                <w:rtl/>
              </w:rPr>
            </w:pPr>
            <w:r w:rsidRPr="008A508F">
              <w:rPr>
                <w:position w:val="-52"/>
                <w:sz w:val="28"/>
                <w:szCs w:val="28"/>
              </w:rPr>
              <w:object w:dxaOrig="4905" w:dyaOrig="1305">
                <v:shape id="_x0000_i1053" type="#_x0000_t75" style="width:245.25pt;height:64.5pt" o:ole="" filled="t">
                  <v:fill color2="black"/>
                  <v:imagedata r:id="rId83" o:title=""/>
                </v:shape>
                <o:OLEObject Type="Embed" ProgID="MathType" ShapeID="_x0000_i1053" DrawAspect="Content" ObjectID="_1422370279" r:id="rId84"/>
              </w:object>
            </w:r>
          </w:p>
        </w:tc>
        <w:tc>
          <w:tcPr>
            <w:tcW w:w="1072" w:type="dxa"/>
            <w:shd w:val="clear" w:color="auto" w:fill="auto"/>
            <w:vAlign w:val="center"/>
          </w:tcPr>
          <w:p w:rsidR="009C2B09" w:rsidRPr="007C120D" w:rsidRDefault="009C2B09" w:rsidP="00685392">
            <w:pPr>
              <w:pStyle w:val="afd"/>
              <w:bidi/>
              <w:snapToGrid w:val="0"/>
              <w:rPr>
                <w:sz w:val="28"/>
                <w:szCs w:val="28"/>
                <w:rtl/>
              </w:rPr>
            </w:pPr>
            <w:r w:rsidRPr="007C120D">
              <w:rPr>
                <w:rFonts w:ascii="David" w:hAnsi="David" w:cs="David"/>
                <w:sz w:val="28"/>
                <w:szCs w:val="28"/>
                <w:rtl/>
              </w:rPr>
              <w:t>(</w:t>
            </w:r>
            <w:r w:rsidRPr="007C120D">
              <w:rPr>
                <w:rFonts w:cs="David"/>
                <w:sz w:val="28"/>
                <w:szCs w:val="28"/>
                <w:rtl/>
              </w:rPr>
              <w:fldChar w:fldCharType="begin"/>
            </w:r>
            <w:r w:rsidRPr="007C120D">
              <w:rPr>
                <w:rFonts w:cs="David"/>
                <w:sz w:val="28"/>
                <w:szCs w:val="28"/>
                <w:rtl/>
              </w:rPr>
              <w:instrText xml:space="preserve"> </w:instrText>
            </w:r>
            <w:r w:rsidRPr="007C120D">
              <w:rPr>
                <w:rFonts w:cs="David"/>
                <w:sz w:val="28"/>
                <w:szCs w:val="28"/>
              </w:rPr>
              <w:instrText>SEQ</w:instrText>
            </w:r>
            <w:r w:rsidRPr="007C120D">
              <w:rPr>
                <w:rFonts w:cs="David"/>
                <w:sz w:val="28"/>
                <w:szCs w:val="28"/>
                <w:rtl/>
              </w:rPr>
              <w:instrText xml:space="preserve"> "כיתוב" \*</w:instrText>
            </w:r>
            <w:r w:rsidRPr="007C120D">
              <w:rPr>
                <w:rFonts w:cs="David"/>
                <w:sz w:val="28"/>
                <w:szCs w:val="28"/>
              </w:rPr>
              <w:instrText>Arabic</w:instrText>
            </w:r>
            <w:r w:rsidRPr="007C120D">
              <w:rPr>
                <w:rFonts w:cs="David"/>
                <w:sz w:val="28"/>
                <w:szCs w:val="28"/>
                <w:rtl/>
              </w:rPr>
              <w:instrText xml:space="preserve"> </w:instrText>
            </w:r>
            <w:r w:rsidRPr="007C120D">
              <w:rPr>
                <w:rFonts w:cs="David"/>
                <w:sz w:val="28"/>
                <w:szCs w:val="28"/>
                <w:rtl/>
              </w:rPr>
              <w:fldChar w:fldCharType="separate"/>
            </w:r>
            <w:r w:rsidRPr="007C120D">
              <w:rPr>
                <w:rFonts w:cs="David"/>
                <w:noProof/>
                <w:sz w:val="28"/>
                <w:szCs w:val="28"/>
                <w:rtl/>
              </w:rPr>
              <w:t>10</w:t>
            </w:r>
            <w:r w:rsidRPr="007C120D">
              <w:rPr>
                <w:rFonts w:cs="David"/>
                <w:sz w:val="28"/>
                <w:szCs w:val="28"/>
                <w:rtl/>
              </w:rPr>
              <w:fldChar w:fldCharType="end"/>
            </w:r>
            <w:r w:rsidRPr="007C120D">
              <w:rPr>
                <w:rFonts w:ascii="David" w:hAnsi="David" w:cs="David"/>
                <w:sz w:val="28"/>
                <w:szCs w:val="28"/>
                <w:rtl/>
              </w:rPr>
              <w:t>)</w:t>
            </w:r>
          </w:p>
        </w:tc>
      </w:tr>
    </w:tbl>
    <w:p w:rsidR="009C2B09" w:rsidRPr="007C120D" w:rsidRDefault="009C2B09" w:rsidP="009C2B09">
      <w:pPr>
        <w:rPr>
          <w:sz w:val="28"/>
          <w:szCs w:val="28"/>
          <w:rtl/>
        </w:rPr>
      </w:pPr>
    </w:p>
    <w:p w:rsidR="009C2B09" w:rsidRPr="007C120D" w:rsidRDefault="009C2B09" w:rsidP="009C2B09">
      <w:pPr>
        <w:pStyle w:val="a1"/>
        <w:bidi/>
        <w:rPr>
          <w:sz w:val="28"/>
          <w:szCs w:val="28"/>
        </w:rPr>
      </w:pPr>
      <w:r w:rsidRPr="007C120D">
        <w:rPr>
          <w:rStyle w:val="Q"/>
          <w:rFonts w:ascii="David" w:hAnsi="David" w:cs="David"/>
          <w:sz w:val="28"/>
          <w:szCs w:val="28"/>
          <w:rtl/>
        </w:rPr>
        <w:t>הדמיות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עבור</w:t>
      </w:r>
      <w:r w:rsidRPr="007C120D">
        <w:rPr>
          <w:rStyle w:val="Q"/>
          <w:rFonts w:ascii="David" w:eastAsia="David" w:hAnsi="David" w:cs="David"/>
          <w:sz w:val="28"/>
          <w:szCs w:val="28"/>
          <w:rtl/>
        </w:rPr>
        <w:t xml:space="preserve"> </w:t>
      </w:r>
      <w:r w:rsidRPr="007C120D">
        <w:rPr>
          <w:rStyle w:val="Q"/>
          <w:rFonts w:ascii="David" w:hAnsi="David" w:cs="David"/>
          <w:sz w:val="28"/>
          <w:szCs w:val="28"/>
        </w:rPr>
        <w:t>N=1000</w:t>
      </w:r>
      <w:r w:rsidRPr="007C120D">
        <w:rPr>
          <w:rStyle w:val="Q"/>
          <w:rFonts w:ascii="David" w:hAnsi="David" w:cs="David"/>
          <w:sz w:val="28"/>
          <w:szCs w:val="28"/>
          <w:rtl/>
        </w:rPr>
        <w:t xml:space="preserve"> אזרחים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מראות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שזהו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קירוב</w:t>
      </w:r>
      <w:r w:rsidRPr="007C120D">
        <w:rPr>
          <w:rStyle w:val="Q"/>
          <w:rFonts w:ascii="David" w:eastAsia="David" w:hAnsi="David" w:cs="David"/>
          <w:sz w:val="28"/>
          <w:szCs w:val="28"/>
          <w:rtl/>
        </w:rPr>
        <w:t xml:space="preserve"> </w:t>
      </w:r>
      <w:r w:rsidRPr="007C120D">
        <w:rPr>
          <w:rStyle w:val="Q"/>
          <w:rFonts w:ascii="David" w:hAnsi="David" w:cs="David"/>
          <w:sz w:val="28"/>
          <w:szCs w:val="28"/>
          <w:rtl/>
        </w:rPr>
        <w:t>טוב</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למדי. בגרף</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הבא, הציר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האופקי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הוא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חסרי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בתחילת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הספירה, והציר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האנכי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הוא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חסרי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לאחר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יובל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אחד. הקווים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העליונים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מתייחסים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למשק</w:t>
      </w:r>
      <w:r w:rsidRPr="007C120D">
        <w:rPr>
          <w:rStyle w:val="Q"/>
          <w:rFonts w:ascii="David" w:eastAsia="David" w:hAnsi="David" w:cs="David"/>
          <w:sz w:val="28"/>
          <w:szCs w:val="28"/>
          <w:rtl/>
        </w:rPr>
        <w:t xml:space="preserve"> </w:t>
      </w:r>
      <w:r w:rsidRPr="007C120D">
        <w:rPr>
          <w:rStyle w:val="Q"/>
          <w:rFonts w:ascii="David" w:hAnsi="David" w:cs="David"/>
          <w:sz w:val="28"/>
          <w:szCs w:val="28"/>
          <w:rtl/>
        </w:rPr>
        <w:t>עם</w:t>
      </w:r>
      <w:r w:rsidRPr="007C120D">
        <w:rPr>
          <w:rStyle w:val="Q"/>
          <w:rFonts w:ascii="David" w:eastAsia="David" w:hAnsi="David" w:cs="David"/>
          <w:sz w:val="28"/>
          <w:szCs w:val="28"/>
          <w:rtl/>
        </w:rPr>
        <w:t xml:space="preserve"> </w:t>
      </w:r>
      <w:r w:rsidRPr="007C120D">
        <w:rPr>
          <w:rStyle w:val="Q"/>
          <w:rFonts w:ascii="David" w:hAnsi="David" w:cs="David"/>
          <w:sz w:val="28"/>
          <w:szCs w:val="28"/>
        </w:rPr>
        <w:t>L=1000</w:t>
      </w:r>
      <w:r w:rsidRPr="007C120D">
        <w:rPr>
          <w:rStyle w:val="Q"/>
          <w:rFonts w:ascii="David" w:hAnsi="David" w:cs="David"/>
          <w:sz w:val="28"/>
          <w:szCs w:val="28"/>
          <w:rtl/>
        </w:rPr>
        <w:t xml:space="preserve"> נחלות, והקווים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התחתונים</w:t>
      </w:r>
      <w:r w:rsidRPr="007C120D">
        <w:rPr>
          <w:rStyle w:val="Q"/>
          <w:rFonts w:ascii="David" w:eastAsia="David" w:hAnsi="David" w:cs="David"/>
          <w:sz w:val="28"/>
          <w:szCs w:val="28"/>
          <w:rtl/>
        </w:rPr>
        <w:t xml:space="preserve"> – </w:t>
      </w:r>
      <w:r w:rsidRPr="007C120D">
        <w:rPr>
          <w:rStyle w:val="Q"/>
          <w:rFonts w:ascii="David" w:hAnsi="David" w:cs="David"/>
          <w:sz w:val="28"/>
          <w:szCs w:val="28"/>
          <w:rtl/>
        </w:rPr>
        <w:t>למשק</w:t>
      </w:r>
      <w:r w:rsidRPr="007C120D">
        <w:rPr>
          <w:rStyle w:val="Q"/>
          <w:rFonts w:ascii="David" w:eastAsia="David" w:hAnsi="David" w:cs="David"/>
          <w:sz w:val="28"/>
          <w:szCs w:val="28"/>
          <w:rtl/>
        </w:rPr>
        <w:t xml:space="preserve"> </w:t>
      </w:r>
      <w:r w:rsidRPr="007C120D">
        <w:rPr>
          <w:rStyle w:val="Q"/>
          <w:rFonts w:ascii="David" w:hAnsi="David" w:cs="David"/>
          <w:sz w:val="28"/>
          <w:szCs w:val="28"/>
          <w:rtl/>
        </w:rPr>
        <w:t>עם</w:t>
      </w:r>
      <w:r w:rsidRPr="007C120D">
        <w:rPr>
          <w:rStyle w:val="Q"/>
          <w:rFonts w:ascii="David" w:eastAsia="David" w:hAnsi="David" w:cs="David"/>
          <w:sz w:val="28"/>
          <w:szCs w:val="28"/>
          <w:rtl/>
        </w:rPr>
        <w:t xml:space="preserve"> </w:t>
      </w:r>
      <w:r w:rsidRPr="007C120D">
        <w:rPr>
          <w:rStyle w:val="Q"/>
          <w:rFonts w:ascii="David" w:hAnsi="David" w:cs="David"/>
          <w:sz w:val="28"/>
          <w:szCs w:val="28"/>
        </w:rPr>
        <w:t>L=2000</w:t>
      </w:r>
      <w:r w:rsidRPr="007C120D">
        <w:rPr>
          <w:rStyle w:val="Q"/>
          <w:rFonts w:ascii="David" w:hAnsi="David" w:cs="David"/>
          <w:sz w:val="28"/>
          <w:szCs w:val="28"/>
          <w:rtl/>
        </w:rPr>
        <w:t xml:space="preserve"> נחלות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(כצפוי, כאשר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גדול, 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חסרי-הנחלה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אחרי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היובל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הרבה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יותר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קטן, כאשר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תנאי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ההתחלה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זהים). הנקודות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המפוזרות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מייצגות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תוצאות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הדמיה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ממוחשבת</w:t>
      </w:r>
      <w:r w:rsidRPr="007C120D">
        <w:rPr>
          <w:rStyle w:val="Q"/>
          <w:rFonts w:ascii="David" w:eastAsia="David" w:hAnsi="David" w:cs="David"/>
          <w:sz w:val="28"/>
          <w:szCs w:val="28"/>
          <w:rtl/>
        </w:rPr>
        <w:t xml:space="preserve"> </w:t>
      </w:r>
      <w:r w:rsidRPr="007C120D">
        <w:rPr>
          <w:rStyle w:val="Q"/>
          <w:rFonts w:ascii="David" w:hAnsi="David" w:cs="David"/>
          <w:sz w:val="28"/>
          <w:szCs w:val="28"/>
          <w:rtl/>
        </w:rPr>
        <w:t>(</w:t>
      </w:r>
      <w:r w:rsidRPr="007C120D">
        <w:rPr>
          <w:rStyle w:val="Q"/>
          <w:rFonts w:ascii="David" w:hAnsi="David" w:cs="David"/>
          <w:sz w:val="28"/>
          <w:szCs w:val="28"/>
        </w:rPr>
        <w:t>sim</w:t>
      </w:r>
      <w:r w:rsidRPr="007C120D">
        <w:rPr>
          <w:rStyle w:val="Q"/>
          <w:rFonts w:ascii="David" w:hAnsi="David" w:cs="David"/>
          <w:sz w:val="28"/>
          <w:szCs w:val="28"/>
          <w:rtl/>
        </w:rPr>
        <w:t>), והנקודות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הרציפות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מייצגות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החישוב</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התיאורטי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על-פי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נוסחה</w:t>
      </w:r>
      <w:r w:rsidRPr="007C120D">
        <w:rPr>
          <w:rStyle w:val="Q"/>
          <w:rFonts w:ascii="David" w:eastAsia="David" w:hAnsi="David" w:cs="David"/>
          <w:sz w:val="28"/>
          <w:szCs w:val="28"/>
          <w:rtl/>
        </w:rPr>
        <w:t xml:space="preserve"> </w:t>
      </w:r>
      <w:r w:rsidRPr="007C120D">
        <w:rPr>
          <w:rStyle w:val="Q"/>
          <w:rFonts w:ascii="David" w:hAnsi="David" w:cs="David"/>
          <w:sz w:val="28"/>
          <w:szCs w:val="28"/>
          <w:rtl/>
        </w:rPr>
        <w:t>(</w:t>
      </w:r>
      <w:r w:rsidRPr="007C120D">
        <w:rPr>
          <w:rStyle w:val="Q"/>
          <w:rFonts w:ascii="David" w:hAnsi="David" w:cs="David"/>
          <w:sz w:val="28"/>
          <w:szCs w:val="28"/>
        </w:rPr>
        <w:t>10</w:t>
      </w:r>
      <w:r w:rsidRPr="007C120D">
        <w:rPr>
          <w:rStyle w:val="Q"/>
          <w:rFonts w:ascii="David" w:hAnsi="David" w:cs="David"/>
          <w:sz w:val="28"/>
          <w:szCs w:val="28"/>
          <w:rtl/>
        </w:rPr>
        <w:t>) (</w:t>
      </w:r>
      <w:r w:rsidRPr="007C120D">
        <w:rPr>
          <w:rStyle w:val="Q"/>
          <w:rFonts w:ascii="David" w:hAnsi="David" w:cs="David"/>
          <w:sz w:val="28"/>
          <w:szCs w:val="28"/>
        </w:rPr>
        <w:t>app</w:t>
      </w:r>
      <w:r w:rsidRPr="007C120D">
        <w:rPr>
          <w:rStyle w:val="Q"/>
          <w:rFonts w:ascii="David" w:hAnsi="David" w:cs="David"/>
          <w:sz w:val="28"/>
          <w:szCs w:val="28"/>
          <w:rtl/>
        </w:rPr>
        <w:t>):</w:t>
      </w:r>
    </w:p>
    <w:p w:rsidR="009C2B09" w:rsidRPr="007C120D" w:rsidRDefault="00D4588B" w:rsidP="009C2B09">
      <w:pPr>
        <w:pStyle w:val="a1"/>
        <w:rPr>
          <w:rStyle w:val="Q"/>
          <w:rFonts w:ascii="David" w:hAnsi="David" w:cs="David"/>
          <w:sz w:val="28"/>
          <w:szCs w:val="28"/>
          <w:rtl/>
        </w:rPr>
      </w:pPr>
      <w:r>
        <w:rPr>
          <w:noProof/>
          <w:sz w:val="28"/>
          <w:szCs w:val="28"/>
          <w:lang w:eastAsia="en-US"/>
        </w:rPr>
        <w:drawing>
          <wp:inline distT="0" distB="0" distL="0" distR="0" wp14:anchorId="6F209C75" wp14:editId="511F39A7">
            <wp:extent cx="5598795" cy="3249930"/>
            <wp:effectExtent l="0" t="0" r="0" b="0"/>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598795" cy="3249930"/>
                    </a:xfrm>
                    <a:prstGeom prst="rect">
                      <a:avLst/>
                    </a:prstGeom>
                    <a:solidFill>
                      <a:srgbClr val="FFFFFF"/>
                    </a:solidFill>
                    <a:ln>
                      <a:noFill/>
                    </a:ln>
                  </pic:spPr>
                </pic:pic>
              </a:graphicData>
            </a:graphic>
          </wp:inline>
        </w:drawing>
      </w:r>
    </w:p>
    <w:p w:rsidR="009C2B09" w:rsidRPr="007C120D" w:rsidRDefault="009C2B09" w:rsidP="009C2B09">
      <w:pPr>
        <w:pStyle w:val="a1"/>
        <w:bidi/>
        <w:rPr>
          <w:sz w:val="28"/>
          <w:szCs w:val="28"/>
        </w:rPr>
      </w:pPr>
      <w:r w:rsidRPr="007C120D">
        <w:rPr>
          <w:rStyle w:val="Q"/>
          <w:rFonts w:ascii="David" w:hAnsi="David" w:cs="David"/>
          <w:sz w:val="28"/>
          <w:szCs w:val="28"/>
          <w:rtl/>
        </w:rPr>
        <w:t>מה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אומרת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לנו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נוסחה</w:t>
      </w:r>
      <w:r w:rsidRPr="007C120D">
        <w:rPr>
          <w:rStyle w:val="Q"/>
          <w:rFonts w:ascii="David" w:eastAsia="David" w:hAnsi="David" w:cs="David"/>
          <w:sz w:val="28"/>
          <w:szCs w:val="28"/>
          <w:rtl/>
        </w:rPr>
        <w:t xml:space="preserve"> </w:t>
      </w:r>
      <w:r w:rsidRPr="007C120D">
        <w:rPr>
          <w:rFonts w:ascii="David" w:hAnsi="David" w:cs="David"/>
          <w:sz w:val="28"/>
          <w:szCs w:val="28"/>
          <w:rtl/>
        </w:rPr>
        <w:t>(</w:t>
      </w:r>
      <w:r w:rsidRPr="007C120D">
        <w:rPr>
          <w:rFonts w:ascii="David" w:hAnsi="David" w:cs="David"/>
          <w:sz w:val="28"/>
          <w:szCs w:val="28"/>
        </w:rPr>
        <w:t>10</w:t>
      </w:r>
      <w:r w:rsidRPr="007C120D">
        <w:rPr>
          <w:rFonts w:ascii="David" w:hAnsi="David" w:cs="David"/>
          <w:sz w:val="28"/>
          <w:szCs w:val="28"/>
          <w:rtl/>
        </w:rPr>
        <w:t xml:space="preserve">) </w:t>
      </w:r>
      <w:r w:rsidRPr="007C120D">
        <w:rPr>
          <w:rStyle w:val="Q"/>
          <w:rFonts w:ascii="David" w:hAnsi="David" w:cs="David"/>
          <w:sz w:val="28"/>
          <w:szCs w:val="28"/>
          <w:rtl/>
        </w:rPr>
        <w:t>על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השינוי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חסרי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כתלות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בזמן? אם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נניח</w:t>
      </w:r>
      <w:r w:rsidRPr="007C120D">
        <w:rPr>
          <w:rStyle w:val="Q"/>
          <w:rFonts w:ascii="David" w:eastAsia="David" w:hAnsi="David" w:cs="David"/>
          <w:sz w:val="28"/>
          <w:szCs w:val="28"/>
          <w:rtl/>
        </w:rPr>
        <w:t xml:space="preserve"> </w:t>
      </w:r>
      <w:r w:rsidRPr="007C120D">
        <w:rPr>
          <w:rStyle w:val="Q"/>
          <w:rFonts w:ascii="David" w:hAnsi="David" w:cs="David"/>
          <w:sz w:val="28"/>
          <w:szCs w:val="28"/>
          <w:rtl/>
        </w:rPr>
        <w:lastRenderedPageBreak/>
        <w:t>שמספר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חסרי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לאחר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כל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יובל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שווה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בקירוב</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לתוחלת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שלו, נוכל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לבטא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חסרי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בעזרת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הנוסחה:</w:t>
      </w:r>
    </w:p>
    <w:p w:rsidR="009C2B09" w:rsidRPr="007C120D" w:rsidRDefault="0059460E" w:rsidP="009C2B09">
      <w:pPr>
        <w:rPr>
          <w:sz w:val="28"/>
          <w:szCs w:val="28"/>
          <w:rtl/>
        </w:rPr>
      </w:pPr>
      <w:r>
        <w:rPr>
          <w:sz w:val="28"/>
          <w:szCs w:val="28"/>
          <w:rtl/>
        </w:rPr>
        <w:pict>
          <v:shape id="_x0000_s1030" type="#_x0000_t75" style="position:absolute;left:0;text-align:left;margin-left:105.65pt;margin-top:.2pt;width:258.55pt;height:64.75pt;z-index:251601920;mso-wrap-distance-left:9.05pt;mso-wrap-distance-right:9.05pt" filled="t">
            <v:fill color2="black"/>
            <v:imagedata r:id="rId86" o:title=""/>
            <w10:wrap type="square" side="right"/>
          </v:shape>
          <o:OLEObject Type="Embed" ProgID="MathType" ShapeID="_x0000_s1030" DrawAspect="Content" ObjectID="_1422370287" r:id="rId87"/>
        </w:pict>
      </w:r>
      <w:r w:rsidR="009C2B09" w:rsidRPr="007C120D">
        <w:rPr>
          <w:sz w:val="28"/>
          <w:szCs w:val="28"/>
          <w:rtl/>
        </w:rPr>
        <w:br/>
      </w:r>
    </w:p>
    <w:p w:rsidR="009C2B09" w:rsidRPr="007C120D" w:rsidRDefault="009C2B09" w:rsidP="009C2B09">
      <w:pPr>
        <w:rPr>
          <w:sz w:val="28"/>
          <w:szCs w:val="28"/>
          <w:rtl/>
        </w:rPr>
      </w:pPr>
    </w:p>
    <w:p w:rsidR="009C2B09" w:rsidRPr="007C120D" w:rsidRDefault="009C2B09" w:rsidP="009C2B09">
      <w:pPr>
        <w:pStyle w:val="a1"/>
        <w:bidi/>
        <w:rPr>
          <w:sz w:val="28"/>
          <w:szCs w:val="28"/>
        </w:rPr>
      </w:pPr>
      <w:r w:rsidRPr="007C120D">
        <w:rPr>
          <w:rStyle w:val="Q"/>
          <w:rFonts w:ascii="David" w:hAnsi="David" w:cs="David"/>
          <w:sz w:val="28"/>
          <w:szCs w:val="28"/>
          <w:rtl/>
        </w:rPr>
        <w:t>כאשר</w:t>
      </w:r>
      <w:r w:rsidRPr="007C120D">
        <w:rPr>
          <w:rStyle w:val="Q"/>
          <w:rFonts w:ascii="David" w:eastAsia="David" w:hAnsi="David" w:cs="David"/>
          <w:sz w:val="28"/>
          <w:szCs w:val="28"/>
          <w:rtl/>
        </w:rPr>
        <w:t xml:space="preserve"> </w:t>
      </w:r>
      <w:r w:rsidRPr="007C120D">
        <w:rPr>
          <w:rStyle w:val="Q"/>
          <w:rFonts w:ascii="David" w:hAnsi="David" w:cs="David"/>
          <w:sz w:val="28"/>
          <w:szCs w:val="28"/>
        </w:rPr>
        <w:t>t</w:t>
      </w:r>
      <w:r w:rsidRPr="007C120D">
        <w:rPr>
          <w:rStyle w:val="Q"/>
          <w:rFonts w:ascii="David" w:hAnsi="David" w:cs="David"/>
          <w:sz w:val="28"/>
          <w:szCs w:val="28"/>
          <w:rtl/>
        </w:rPr>
        <w:t xml:space="preserve"> הוא</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הזמן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הנמדד</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ביובלים. כאשר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מציבים</w:t>
      </w:r>
      <w:r w:rsidRPr="007C120D">
        <w:rPr>
          <w:rStyle w:val="Q"/>
          <w:rFonts w:ascii="David" w:eastAsia="David" w:hAnsi="David" w:cs="David"/>
          <w:sz w:val="28"/>
          <w:szCs w:val="28"/>
          <w:rtl/>
        </w:rPr>
        <w:t xml:space="preserve"> </w:t>
      </w:r>
      <w:r w:rsidRPr="007C120D">
        <w:rPr>
          <w:rStyle w:val="Q"/>
          <w:rFonts w:ascii="David" w:hAnsi="David" w:cs="David"/>
          <w:sz w:val="28"/>
          <w:szCs w:val="28"/>
        </w:rPr>
        <w:t>L=N</w:t>
      </w:r>
      <w:r w:rsidRPr="007C120D">
        <w:rPr>
          <w:rStyle w:val="Q"/>
          <w:rFonts w:ascii="David" w:hAnsi="David" w:cs="David"/>
          <w:sz w:val="28"/>
          <w:szCs w:val="28"/>
          <w:rtl/>
        </w:rPr>
        <w:t xml:space="preserve"> (מספר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כמספר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האזרחים), מקבלים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הנוסחה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שהצגנו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בסעיף</w:t>
      </w:r>
      <w:r w:rsidRPr="007C120D">
        <w:rPr>
          <w:rStyle w:val="Q"/>
          <w:rFonts w:ascii="David" w:eastAsia="David" w:hAnsi="David" w:cs="David"/>
          <w:sz w:val="28"/>
          <w:szCs w:val="28"/>
          <w:rtl/>
        </w:rPr>
        <w:t xml:space="preserve"> </w:t>
      </w:r>
      <w:r w:rsidRPr="007C120D">
        <w:rPr>
          <w:rStyle w:val="Q"/>
          <w:rFonts w:ascii="David" w:hAnsi="David" w:cs="David"/>
          <w:sz w:val="28"/>
          <w:szCs w:val="28"/>
          <w:rtl/>
        </w:rPr>
        <w:t>ג:</w:t>
      </w:r>
    </w:p>
    <w:p w:rsidR="009C2B09" w:rsidRPr="007C120D" w:rsidRDefault="009C2B09" w:rsidP="009C2B09">
      <w:pPr>
        <w:jc w:val="center"/>
        <w:rPr>
          <w:sz w:val="28"/>
          <w:szCs w:val="28"/>
          <w:rtl/>
        </w:rPr>
      </w:pPr>
      <w:r w:rsidRPr="008A508F">
        <w:rPr>
          <w:position w:val="-45"/>
          <w:sz w:val="28"/>
          <w:szCs w:val="28"/>
        </w:rPr>
        <w:object w:dxaOrig="3345" w:dyaOrig="1155">
          <v:shape id="_x0000_i1054" type="#_x0000_t75" style="width:165.75pt;height:57.75pt" o:ole="" filled="t">
            <v:fill color2="black"/>
            <v:imagedata r:id="rId88" o:title=""/>
          </v:shape>
          <o:OLEObject Type="Embed" ProgID="MathType" ShapeID="_x0000_i1054" DrawAspect="Content" ObjectID="_1422370280" r:id="rId89"/>
        </w:object>
      </w:r>
    </w:p>
    <w:p w:rsidR="009C2B09" w:rsidRPr="007C120D" w:rsidRDefault="009C2B09" w:rsidP="009C2B09">
      <w:pPr>
        <w:rPr>
          <w:sz w:val="28"/>
          <w:szCs w:val="28"/>
          <w:rtl/>
        </w:rPr>
      </w:pPr>
    </w:p>
    <w:p w:rsidR="009C2B09" w:rsidRPr="007C120D" w:rsidRDefault="009C2B09" w:rsidP="009C2B09">
      <w:pPr>
        <w:pStyle w:val="a1"/>
        <w:bidi/>
        <w:rPr>
          <w:sz w:val="28"/>
          <w:szCs w:val="28"/>
        </w:rPr>
      </w:pPr>
      <w:r w:rsidRPr="007C120D">
        <w:rPr>
          <w:rStyle w:val="Q"/>
          <w:rFonts w:ascii="David" w:hAnsi="David" w:cs="David"/>
          <w:sz w:val="28"/>
          <w:szCs w:val="28"/>
          <w:rtl/>
        </w:rPr>
        <w:t>ניתן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גם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לחשב</w:t>
      </w:r>
      <w:r w:rsidRPr="007C120D">
        <w:rPr>
          <w:rStyle w:val="Q"/>
          <w:rFonts w:ascii="David" w:eastAsia="David" w:hAnsi="David" w:cs="David"/>
          <w:sz w:val="28"/>
          <w:szCs w:val="28"/>
          <w:rtl/>
        </w:rPr>
        <w:t xml:space="preserve"> </w:t>
      </w:r>
      <w:r w:rsidRPr="007C120D">
        <w:rPr>
          <w:rStyle w:val="Q"/>
          <w:rFonts w:ascii="David" w:hAnsi="David" w:cs="David"/>
          <w:sz w:val="28"/>
          <w:szCs w:val="28"/>
          <w:rtl/>
        </w:rPr>
        <w:t>את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שנמכרות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ואינן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מוחזרות, בעזרת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נוסחה</w:t>
      </w:r>
      <w:r w:rsidRPr="007C120D">
        <w:rPr>
          <w:rStyle w:val="Q"/>
          <w:rFonts w:ascii="David" w:eastAsia="David" w:hAnsi="David" w:cs="David"/>
          <w:sz w:val="28"/>
          <w:szCs w:val="28"/>
          <w:rtl/>
        </w:rPr>
        <w:t xml:space="preserve"> </w:t>
      </w:r>
      <w:r w:rsidRPr="007C120D">
        <w:rPr>
          <w:rStyle w:val="Q"/>
          <w:rFonts w:ascii="David" w:hAnsi="David" w:cs="David"/>
          <w:sz w:val="28"/>
          <w:szCs w:val="28"/>
          <w:rtl/>
        </w:rPr>
        <w:t>(</w:t>
      </w:r>
      <w:r w:rsidRPr="007C120D">
        <w:rPr>
          <w:rStyle w:val="Q"/>
          <w:rFonts w:ascii="David" w:hAnsi="David" w:cs="David"/>
          <w:sz w:val="28"/>
          <w:szCs w:val="28"/>
        </w:rPr>
        <w:t>5</w:t>
      </w:r>
      <w:r w:rsidRPr="007C120D">
        <w:rPr>
          <w:rStyle w:val="Q"/>
          <w:rFonts w:ascii="David" w:hAnsi="David" w:cs="David"/>
          <w:sz w:val="28"/>
          <w:szCs w:val="28"/>
          <w:rtl/>
        </w:rPr>
        <w:t>):</w:t>
      </w:r>
    </w:p>
    <w:p w:rsidR="009C2B09" w:rsidRPr="007C120D" w:rsidRDefault="009C2B09" w:rsidP="009C2B09">
      <w:pPr>
        <w:jc w:val="center"/>
        <w:rPr>
          <w:sz w:val="28"/>
          <w:szCs w:val="28"/>
          <w:rtl/>
        </w:rPr>
      </w:pPr>
      <w:r w:rsidRPr="008A508F">
        <w:rPr>
          <w:position w:val="-25"/>
          <w:sz w:val="28"/>
          <w:szCs w:val="28"/>
        </w:rPr>
        <w:object w:dxaOrig="4260" w:dyaOrig="765">
          <v:shape id="_x0000_i1055" type="#_x0000_t75" style="width:213pt;height:38.25pt" o:ole="" filled="t">
            <v:fill color2="black"/>
            <v:imagedata r:id="rId90" o:title=""/>
          </v:shape>
          <o:OLEObject Type="Embed" ProgID="MathType" ShapeID="_x0000_i1055" DrawAspect="Content" ObjectID="_1422370281" r:id="rId91"/>
        </w:object>
      </w:r>
    </w:p>
    <w:p w:rsidR="009C2B09" w:rsidRPr="007C120D" w:rsidRDefault="009C2B09" w:rsidP="009C2B09">
      <w:pPr>
        <w:jc w:val="center"/>
        <w:rPr>
          <w:sz w:val="28"/>
          <w:szCs w:val="28"/>
          <w:rtl/>
        </w:rPr>
      </w:pPr>
    </w:p>
    <w:p w:rsidR="009C2B09" w:rsidRPr="007C120D" w:rsidRDefault="009C2B09" w:rsidP="009C2B09">
      <w:pPr>
        <w:pStyle w:val="a1"/>
        <w:bidi/>
        <w:rPr>
          <w:sz w:val="28"/>
          <w:szCs w:val="28"/>
        </w:rPr>
      </w:pPr>
      <w:r w:rsidRPr="007C120D">
        <w:rPr>
          <w:rStyle w:val="Q"/>
          <w:rFonts w:ascii="David" w:hAnsi="David" w:cs="David"/>
          <w:sz w:val="28"/>
          <w:szCs w:val="28"/>
          <w:rtl/>
        </w:rPr>
        <w:t>מכיוון</w:t>
      </w:r>
      <w:r w:rsidRPr="007C120D">
        <w:rPr>
          <w:rStyle w:val="Q"/>
          <w:rFonts w:ascii="David" w:eastAsia="David" w:hAnsi="David" w:cs="David"/>
          <w:sz w:val="28"/>
          <w:szCs w:val="28"/>
          <w:rtl/>
        </w:rPr>
        <w:t xml:space="preserve"> </w:t>
      </w:r>
      <w:r w:rsidRPr="007C120D">
        <w:rPr>
          <w:rStyle w:val="Q"/>
          <w:rFonts w:ascii="David" w:hAnsi="David" w:cs="David"/>
          <w:sz w:val="28"/>
          <w:szCs w:val="28"/>
          <w:rtl/>
        </w:rPr>
        <w:t xml:space="preserve">ש: </w:t>
      </w:r>
      <w:r w:rsidRPr="007C120D">
        <w:rPr>
          <w:rStyle w:val="Q"/>
          <w:rFonts w:ascii="David" w:hAnsi="David" w:cs="David"/>
          <w:sz w:val="28"/>
          <w:szCs w:val="28"/>
        </w:rPr>
        <w:t>L/N&gt;=1</w:t>
      </w:r>
      <w:r w:rsidRPr="007C120D">
        <w:rPr>
          <w:rStyle w:val="Q"/>
          <w:rFonts w:ascii="David" w:hAnsi="David" w:cs="David"/>
          <w:sz w:val="28"/>
          <w:szCs w:val="28"/>
          <w:rtl/>
        </w:rPr>
        <w:t>:</w:t>
      </w:r>
    </w:p>
    <w:p w:rsidR="009C2B09" w:rsidRPr="007C120D" w:rsidRDefault="009C2B09" w:rsidP="009C2B09">
      <w:pPr>
        <w:jc w:val="center"/>
        <w:rPr>
          <w:sz w:val="28"/>
          <w:szCs w:val="28"/>
          <w:rtl/>
        </w:rPr>
      </w:pPr>
      <w:r w:rsidRPr="008A508F">
        <w:rPr>
          <w:position w:val="-6"/>
          <w:sz w:val="28"/>
          <w:szCs w:val="28"/>
        </w:rPr>
        <w:object w:dxaOrig="1395" w:dyaOrig="360">
          <v:shape id="_x0000_i1056" type="#_x0000_t75" style="width:69.75pt;height:18pt" o:ole="" filled="t">
            <v:fill color2="black"/>
            <v:imagedata r:id="rId92" o:title=""/>
          </v:shape>
          <o:OLEObject Type="Embed" ProgID="MathType" ShapeID="_x0000_i1056" DrawAspect="Content" ObjectID="_1422370282" r:id="rId93"/>
        </w:object>
      </w:r>
    </w:p>
    <w:p w:rsidR="009C2B09" w:rsidRPr="007C120D" w:rsidRDefault="009C2B09" w:rsidP="009C2B09">
      <w:pPr>
        <w:rPr>
          <w:sz w:val="28"/>
          <w:szCs w:val="28"/>
          <w:rtl/>
        </w:rPr>
      </w:pPr>
    </w:p>
    <w:p w:rsidR="009C2B09" w:rsidRPr="007C120D" w:rsidRDefault="009C2B09" w:rsidP="009C2B09">
      <w:pPr>
        <w:pStyle w:val="a1"/>
        <w:bidi/>
        <w:rPr>
          <w:sz w:val="28"/>
          <w:szCs w:val="28"/>
        </w:rPr>
      </w:pPr>
      <w:r w:rsidRPr="007C120D">
        <w:rPr>
          <w:rStyle w:val="Q"/>
          <w:rFonts w:ascii="David" w:hAnsi="David" w:cs="David"/>
          <w:sz w:val="28"/>
          <w:szCs w:val="28"/>
          <w:rtl/>
        </w:rPr>
        <w:t>מכאן, שהסדרה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מתכנסת</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לערך</w:t>
      </w:r>
      <w:r w:rsidRPr="007C120D">
        <w:rPr>
          <w:rStyle w:val="Q"/>
          <w:rFonts w:ascii="David" w:eastAsia="David" w:hAnsi="David" w:cs="David"/>
          <w:sz w:val="28"/>
          <w:szCs w:val="28"/>
          <w:rtl/>
        </w:rPr>
        <w:t xml:space="preserve"> </w:t>
      </w:r>
      <w:r w:rsidRPr="007C120D">
        <w:rPr>
          <w:rStyle w:val="Q"/>
          <w:rFonts w:ascii="David" w:hAnsi="David" w:cs="David"/>
          <w:sz w:val="28"/>
          <w:szCs w:val="28"/>
          <w:rtl/>
        </w:rPr>
        <w:t>כלשהו</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שנסמן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ב:</w:t>
      </w:r>
    </w:p>
    <w:p w:rsidR="009C2B09" w:rsidRPr="007C120D" w:rsidRDefault="009C2B09" w:rsidP="009C2B09">
      <w:pPr>
        <w:jc w:val="center"/>
        <w:rPr>
          <w:sz w:val="28"/>
          <w:szCs w:val="28"/>
          <w:rtl/>
        </w:rPr>
      </w:pPr>
      <w:r w:rsidRPr="008A508F">
        <w:rPr>
          <w:position w:val="-11"/>
          <w:sz w:val="28"/>
          <w:szCs w:val="28"/>
        </w:rPr>
        <w:object w:dxaOrig="1365" w:dyaOrig="480">
          <v:shape id="_x0000_i1057" type="#_x0000_t75" style="width:67.5pt;height:24pt" o:ole="" filled="t">
            <v:fill color2="black"/>
            <v:imagedata r:id="rId94" o:title=""/>
          </v:shape>
          <o:OLEObject Type="Embed" ProgID="MathType" ShapeID="_x0000_i1057" DrawAspect="Content" ObjectID="_1422370283" r:id="rId95"/>
        </w:object>
      </w:r>
    </w:p>
    <w:p w:rsidR="009C2B09" w:rsidRPr="007C120D" w:rsidRDefault="009C2B09" w:rsidP="009C2B09">
      <w:pPr>
        <w:rPr>
          <w:sz w:val="28"/>
          <w:szCs w:val="28"/>
          <w:rtl/>
        </w:rPr>
      </w:pPr>
    </w:p>
    <w:p w:rsidR="009C2B09" w:rsidRPr="007C120D" w:rsidRDefault="009C2B09" w:rsidP="009C2B09">
      <w:pPr>
        <w:pStyle w:val="a1"/>
        <w:bidi/>
        <w:rPr>
          <w:sz w:val="28"/>
          <w:szCs w:val="28"/>
        </w:rPr>
      </w:pPr>
      <w:r w:rsidRPr="007C120D">
        <w:rPr>
          <w:rStyle w:val="Q"/>
          <w:rFonts w:ascii="David" w:hAnsi="David" w:cs="David"/>
          <w:sz w:val="28"/>
          <w:szCs w:val="28"/>
          <w:rtl/>
        </w:rPr>
        <w:t>הפונקציה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רציפה, ולכן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ערך</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הגבול</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מקיים:</w:t>
      </w:r>
      <w:r w:rsidRPr="007C120D">
        <w:rPr>
          <w:rStyle w:val="Q"/>
          <w:rFonts w:ascii="David" w:hAnsi="David" w:cs="David"/>
          <w:sz w:val="28"/>
          <w:szCs w:val="28"/>
          <w:vertAlign w:val="superscript"/>
          <w:rtl/>
        </w:rPr>
        <w:footnoteReference w:id="39"/>
      </w:r>
    </w:p>
    <w:p w:rsidR="009C2B09" w:rsidRPr="007C120D" w:rsidRDefault="009C2B09" w:rsidP="009C2B09">
      <w:pPr>
        <w:jc w:val="center"/>
        <w:rPr>
          <w:sz w:val="28"/>
          <w:szCs w:val="28"/>
          <w:rtl/>
        </w:rPr>
      </w:pPr>
      <w:r w:rsidRPr="008A508F">
        <w:rPr>
          <w:position w:val="-52"/>
          <w:sz w:val="28"/>
          <w:szCs w:val="28"/>
        </w:rPr>
        <w:object w:dxaOrig="5205" w:dyaOrig="1305">
          <v:shape id="_x0000_i1058" type="#_x0000_t75" style="width:260.25pt;height:64.5pt" o:ole="" filled="t">
            <v:fill color2="black"/>
            <v:imagedata r:id="rId96" o:title=""/>
          </v:shape>
          <o:OLEObject Type="Embed" ProgID="MathType" ShapeID="_x0000_i1058" DrawAspect="Content" ObjectID="_1422370284" r:id="rId97"/>
        </w:object>
      </w:r>
    </w:p>
    <w:p w:rsidR="009C2B09" w:rsidRPr="007C120D" w:rsidRDefault="009C2B09" w:rsidP="009C2B09">
      <w:pPr>
        <w:rPr>
          <w:sz w:val="28"/>
          <w:szCs w:val="28"/>
          <w:rtl/>
        </w:rPr>
      </w:pPr>
    </w:p>
    <w:p w:rsidR="009C2B09" w:rsidRPr="007C120D" w:rsidRDefault="009C2B09" w:rsidP="009C2B09">
      <w:pPr>
        <w:pStyle w:val="a1"/>
        <w:bidi/>
        <w:rPr>
          <w:sz w:val="28"/>
          <w:szCs w:val="28"/>
        </w:rPr>
      </w:pPr>
      <w:r w:rsidRPr="007C120D">
        <w:rPr>
          <w:rStyle w:val="Q"/>
          <w:rFonts w:ascii="David" w:hAnsi="David" w:cs="David"/>
          <w:sz w:val="28"/>
          <w:szCs w:val="28"/>
          <w:rtl/>
        </w:rPr>
        <w:t>שוויון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זה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מתקיים</w:t>
      </w:r>
      <w:r w:rsidRPr="007C120D">
        <w:rPr>
          <w:rStyle w:val="Q"/>
          <w:rFonts w:ascii="David" w:eastAsia="David" w:hAnsi="David" w:cs="David"/>
          <w:sz w:val="28"/>
          <w:szCs w:val="28"/>
          <w:rtl/>
        </w:rPr>
        <w:t xml:space="preserve"> </w:t>
      </w:r>
      <w:r w:rsidRPr="007C120D">
        <w:rPr>
          <w:rStyle w:val="Q"/>
          <w:rFonts w:ascii="David" w:hAnsi="David" w:cs="David"/>
          <w:sz w:val="28"/>
          <w:szCs w:val="28"/>
          <w:rtl/>
        </w:rPr>
        <w:t>רק</w:t>
      </w:r>
      <w:r w:rsidRPr="007C120D">
        <w:rPr>
          <w:rStyle w:val="Q"/>
          <w:rFonts w:ascii="David" w:eastAsia="David" w:hAnsi="David" w:cs="David"/>
          <w:sz w:val="28"/>
          <w:szCs w:val="28"/>
          <w:rtl/>
        </w:rPr>
        <w:t xml:space="preserve"> </w:t>
      </w:r>
      <w:r w:rsidRPr="007C120D">
        <w:rPr>
          <w:rStyle w:val="Q"/>
          <w:rFonts w:ascii="David" w:hAnsi="David" w:cs="David"/>
          <w:sz w:val="28"/>
          <w:szCs w:val="28"/>
          <w:rtl/>
        </w:rPr>
        <w:t>כאשר:</w:t>
      </w:r>
      <w:r w:rsidRPr="008A508F">
        <w:rPr>
          <w:position w:val="-6"/>
          <w:sz w:val="28"/>
          <w:szCs w:val="28"/>
        </w:rPr>
        <w:object w:dxaOrig="795" w:dyaOrig="360">
          <v:shape id="_x0000_i1059" type="#_x0000_t75" style="width:39.75pt;height:18pt" o:ole="" filled="t">
            <v:fill color2="black"/>
            <v:imagedata r:id="rId98" o:title=""/>
          </v:shape>
          <o:OLEObject Type="Embed" ProgID="MathType" ShapeID="_x0000_i1059" DrawAspect="Content" ObjectID="_1422370285" r:id="rId99"/>
        </w:object>
      </w:r>
      <w:r w:rsidRPr="007C120D">
        <w:rPr>
          <w:rStyle w:val="Q"/>
          <w:rFonts w:ascii="David" w:hAnsi="David" w:cs="David"/>
          <w:sz w:val="28"/>
          <w:szCs w:val="28"/>
          <w:rtl/>
        </w:rPr>
        <w:t>, ומכאן</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שמספר</w:t>
      </w:r>
      <w:r w:rsidRPr="007C120D">
        <w:rPr>
          <w:rStyle w:val="Q"/>
          <w:rFonts w:ascii="David" w:eastAsia="David" w:hAnsi="David" w:cs="David"/>
          <w:sz w:val="28"/>
          <w:szCs w:val="28"/>
          <w:rtl/>
        </w:rPr>
        <w:t xml:space="preserve"> </w:t>
      </w:r>
      <w:r w:rsidRPr="007C120D">
        <w:rPr>
          <w:rStyle w:val="Q"/>
          <w:rFonts w:ascii="David" w:hAnsi="David" w:cs="David"/>
          <w:sz w:val="28"/>
          <w:szCs w:val="28"/>
          <w:rtl/>
        </w:rPr>
        <w:t>חסרי</w:t>
      </w:r>
      <w:r w:rsidRPr="007C120D">
        <w:rPr>
          <w:rStyle w:val="Q"/>
          <w:rFonts w:ascii="David" w:eastAsia="David" w:hAnsi="David" w:cs="David"/>
          <w:sz w:val="28"/>
          <w:szCs w:val="28"/>
          <w:rtl/>
        </w:rPr>
        <w:t xml:space="preserve"> </w:t>
      </w:r>
      <w:r w:rsidRPr="007C120D">
        <w:rPr>
          <w:rStyle w:val="Q"/>
          <w:rFonts w:ascii="David" w:hAnsi="David" w:cs="David"/>
          <w:sz w:val="28"/>
          <w:szCs w:val="28"/>
          <w:rtl/>
        </w:rPr>
        <w:t>הנחלה</w:t>
      </w:r>
      <w:r w:rsidRPr="007C120D">
        <w:rPr>
          <w:rStyle w:val="Q"/>
          <w:rFonts w:ascii="David" w:eastAsia="David" w:hAnsi="David" w:cs="David"/>
          <w:sz w:val="28"/>
          <w:szCs w:val="28"/>
          <w:rtl/>
        </w:rPr>
        <w:t xml:space="preserve"> </w:t>
      </w:r>
      <w:r w:rsidRPr="007C120D">
        <w:rPr>
          <w:rStyle w:val="Q"/>
          <w:rFonts w:ascii="David" w:hAnsi="David" w:cs="David"/>
          <w:sz w:val="28"/>
          <w:szCs w:val="28"/>
          <w:rtl/>
        </w:rPr>
        <w:t>שואף</w:t>
      </w:r>
      <w:r w:rsidRPr="007C120D">
        <w:rPr>
          <w:rStyle w:val="Q"/>
          <w:rFonts w:ascii="David" w:eastAsia="David" w:hAnsi="David" w:cs="David"/>
          <w:sz w:val="28"/>
          <w:szCs w:val="28"/>
          <w:rtl/>
        </w:rPr>
        <w:t xml:space="preserve"> </w:t>
      </w:r>
      <w:r w:rsidRPr="007C120D">
        <w:rPr>
          <w:rStyle w:val="Q"/>
          <w:rFonts w:ascii="David" w:hAnsi="David" w:cs="David"/>
          <w:sz w:val="28"/>
          <w:szCs w:val="28"/>
          <w:rtl/>
        </w:rPr>
        <w:t>לאפס:</w:t>
      </w:r>
    </w:p>
    <w:p w:rsidR="009C2B09" w:rsidRPr="007C120D" w:rsidRDefault="009C2B09" w:rsidP="009C2B09">
      <w:pPr>
        <w:jc w:val="center"/>
        <w:rPr>
          <w:sz w:val="28"/>
          <w:szCs w:val="28"/>
          <w:rtl/>
        </w:rPr>
      </w:pPr>
      <w:r w:rsidRPr="008A508F">
        <w:rPr>
          <w:position w:val="-11"/>
          <w:sz w:val="28"/>
          <w:szCs w:val="28"/>
        </w:rPr>
        <w:object w:dxaOrig="1100" w:dyaOrig="480">
          <v:shape id="_x0000_i1060" type="#_x0000_t75" style="width:54.75pt;height:24pt" o:ole="" filled="t">
            <v:fill color2="black"/>
            <v:imagedata r:id="rId14" o:title=""/>
          </v:shape>
          <o:OLEObject Type="Embed" ProgID="MathType" ShapeID="_x0000_i1060" DrawAspect="Content" ObjectID="_1422370286" r:id="rId100"/>
        </w:object>
      </w:r>
    </w:p>
    <w:p w:rsidR="009C2B09" w:rsidRPr="007C120D" w:rsidRDefault="009C2B09" w:rsidP="009C2B09">
      <w:pPr>
        <w:jc w:val="center"/>
        <w:rPr>
          <w:sz w:val="28"/>
          <w:szCs w:val="28"/>
          <w:rtl/>
        </w:rPr>
      </w:pPr>
    </w:p>
    <w:p w:rsidR="009C2B09" w:rsidRPr="007C120D" w:rsidRDefault="009C2B09" w:rsidP="009C2B09">
      <w:pPr>
        <w:rPr>
          <w:rFonts w:cs="David"/>
          <w:sz w:val="28"/>
          <w:szCs w:val="28"/>
          <w:rtl/>
        </w:rPr>
      </w:pPr>
      <w:r w:rsidRPr="007C120D">
        <w:rPr>
          <w:rFonts w:cs="David"/>
          <w:sz w:val="28"/>
          <w:szCs w:val="28"/>
          <w:rtl/>
        </w:rPr>
        <w:t>והמערכת מתכנסת למצב שבו לכל אזרח יש נחלה.</w:t>
      </w:r>
    </w:p>
    <w:p w:rsidR="009C2B09" w:rsidRPr="007C120D" w:rsidRDefault="009C2B09" w:rsidP="009C2B09">
      <w:pPr>
        <w:jc w:val="center"/>
        <w:rPr>
          <w:sz w:val="28"/>
          <w:szCs w:val="28"/>
          <w:rtl/>
        </w:rPr>
      </w:pPr>
      <w:r w:rsidRPr="007C120D">
        <w:rPr>
          <w:sz w:val="28"/>
          <w:szCs w:val="28"/>
          <w:rtl/>
        </w:rPr>
        <w:t>------</w:t>
      </w:r>
    </w:p>
    <w:p w:rsidR="009C2B09" w:rsidRPr="007C120D" w:rsidRDefault="009C2B09" w:rsidP="009C2B09">
      <w:pPr>
        <w:jc w:val="center"/>
        <w:rPr>
          <w:sz w:val="28"/>
          <w:szCs w:val="28"/>
          <w:rtl/>
        </w:rPr>
      </w:pPr>
    </w:p>
    <w:p w:rsidR="009C2B09" w:rsidRPr="007C120D" w:rsidRDefault="009C2B09" w:rsidP="009C2B09">
      <w:pPr>
        <w:jc w:val="center"/>
        <w:rPr>
          <w:sz w:val="28"/>
          <w:szCs w:val="28"/>
          <w:rt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44"/>
        <w:gridCol w:w="3496"/>
      </w:tblGrid>
      <w:tr w:rsidR="009C2B09" w:rsidRPr="00A90D62" w:rsidTr="00685392">
        <w:tc>
          <w:tcPr>
            <w:tcW w:w="5144" w:type="dxa"/>
          </w:tcPr>
          <w:p w:rsidR="009C2B09" w:rsidRPr="007C120D" w:rsidRDefault="009C2B09" w:rsidP="00685392">
            <w:pPr>
              <w:pStyle w:val="3"/>
              <w:snapToGrid w:val="0"/>
              <w:spacing w:before="0" w:after="119"/>
              <w:rPr>
                <w:rFonts w:asciiTheme="minorHAnsi" w:hAnsiTheme="minorHAnsi" w:cs="David"/>
              </w:rPr>
            </w:pPr>
          </w:p>
        </w:tc>
        <w:tc>
          <w:tcPr>
            <w:tcW w:w="3496" w:type="dxa"/>
          </w:tcPr>
          <w:p w:rsidR="009C2B09" w:rsidRPr="00A90D62" w:rsidRDefault="009C2B09" w:rsidP="00685392">
            <w:pPr>
              <w:pStyle w:val="3"/>
              <w:bidi/>
              <w:snapToGrid w:val="0"/>
              <w:spacing w:before="0" w:after="280"/>
              <w:ind w:left="720" w:hanging="720"/>
              <w:rPr>
                <w:rFonts w:ascii="David" w:hAnsi="David" w:cs="David"/>
                <w:rtl/>
              </w:rPr>
            </w:pPr>
          </w:p>
        </w:tc>
      </w:tr>
      <w:tr w:rsidR="009C2B09" w:rsidRPr="00A90D62" w:rsidTr="00685392">
        <w:tc>
          <w:tcPr>
            <w:tcW w:w="5144" w:type="dxa"/>
          </w:tcPr>
          <w:p w:rsidR="009C2B09" w:rsidRPr="007C120D" w:rsidRDefault="009C2B09" w:rsidP="00685392">
            <w:pPr>
              <w:pStyle w:val="afd"/>
              <w:snapToGrid w:val="0"/>
              <w:rPr>
                <w:rFonts w:ascii="David" w:hAnsi="David" w:cs="David"/>
                <w:sz w:val="28"/>
                <w:szCs w:val="28"/>
                <w:rtl/>
              </w:rPr>
            </w:pPr>
            <w:r w:rsidRPr="007C120D">
              <w:rPr>
                <w:rFonts w:ascii="David" w:hAnsi="David" w:cs="David"/>
                <w:sz w:val="28"/>
                <w:szCs w:val="28"/>
              </w:rPr>
              <w:t>Author: Erel Segal the Levite</w:t>
            </w:r>
          </w:p>
        </w:tc>
        <w:tc>
          <w:tcPr>
            <w:tcW w:w="3496" w:type="dxa"/>
          </w:tcPr>
          <w:p w:rsidR="009C2B09" w:rsidRPr="007C120D" w:rsidRDefault="009C2B09" w:rsidP="00685392">
            <w:pPr>
              <w:snapToGrid w:val="0"/>
              <w:spacing w:after="280"/>
              <w:rPr>
                <w:rFonts w:ascii="David" w:hAnsi="David" w:cs="David"/>
                <w:sz w:val="28"/>
                <w:szCs w:val="28"/>
              </w:rPr>
            </w:pPr>
            <w:r w:rsidRPr="007C120D">
              <w:rPr>
                <w:rFonts w:ascii="David" w:hAnsi="David" w:cs="David"/>
                <w:sz w:val="28"/>
                <w:szCs w:val="28"/>
                <w:rtl/>
              </w:rPr>
              <w:t>המחבר: אראל</w:t>
            </w:r>
            <w:r w:rsidRPr="007C120D">
              <w:rPr>
                <w:rFonts w:ascii="David" w:eastAsia="David" w:hAnsi="David" w:cs="David"/>
                <w:sz w:val="28"/>
                <w:szCs w:val="28"/>
                <w:rtl/>
              </w:rPr>
              <w:t xml:space="preserve"> </w:t>
            </w:r>
            <w:r w:rsidRPr="007C120D">
              <w:rPr>
                <w:rFonts w:ascii="David" w:hAnsi="David" w:cs="David"/>
                <w:sz w:val="28"/>
                <w:szCs w:val="28"/>
                <w:rtl/>
              </w:rPr>
              <w:t>סגל</w:t>
            </w:r>
            <w:r w:rsidRPr="007C120D">
              <w:rPr>
                <w:rFonts w:ascii="David" w:eastAsia="David" w:hAnsi="David" w:cs="David"/>
                <w:sz w:val="28"/>
                <w:szCs w:val="28"/>
                <w:rtl/>
              </w:rPr>
              <w:t xml:space="preserve"> </w:t>
            </w:r>
            <w:r w:rsidRPr="007C120D">
              <w:rPr>
                <w:rFonts w:ascii="David" w:hAnsi="David" w:cs="David"/>
                <w:sz w:val="28"/>
                <w:szCs w:val="28"/>
                <w:rtl/>
              </w:rPr>
              <w:t>הלוי</w:t>
            </w:r>
          </w:p>
        </w:tc>
      </w:tr>
      <w:tr w:rsidR="009C2B09" w:rsidRPr="00A90D62" w:rsidTr="00685392">
        <w:tc>
          <w:tcPr>
            <w:tcW w:w="5144" w:type="dxa"/>
          </w:tcPr>
          <w:p w:rsidR="009C2B09" w:rsidRPr="007C120D" w:rsidRDefault="009C2B09" w:rsidP="00685392">
            <w:pPr>
              <w:pStyle w:val="afd"/>
              <w:snapToGrid w:val="0"/>
              <w:rPr>
                <w:rFonts w:ascii="David" w:hAnsi="David" w:cs="David"/>
                <w:sz w:val="28"/>
                <w:szCs w:val="28"/>
                <w:rtl/>
              </w:rPr>
            </w:pPr>
            <w:r w:rsidRPr="007C120D">
              <w:rPr>
                <w:rFonts w:ascii="David" w:hAnsi="David" w:cs="David"/>
                <w:sz w:val="28"/>
                <w:szCs w:val="28"/>
              </w:rPr>
              <w:t>Address: Ben Gamla 17B Hod Hasharon</w:t>
            </w:r>
          </w:p>
        </w:tc>
        <w:tc>
          <w:tcPr>
            <w:tcW w:w="3496" w:type="dxa"/>
          </w:tcPr>
          <w:p w:rsidR="009C2B09" w:rsidRPr="007C120D" w:rsidRDefault="009C2B09" w:rsidP="00685392">
            <w:pPr>
              <w:snapToGrid w:val="0"/>
              <w:spacing w:after="280"/>
              <w:rPr>
                <w:rFonts w:ascii="David" w:hAnsi="David" w:cs="David"/>
                <w:sz w:val="28"/>
                <w:szCs w:val="28"/>
                <w:rtl/>
              </w:rPr>
            </w:pPr>
            <w:r w:rsidRPr="007C120D">
              <w:rPr>
                <w:rFonts w:ascii="David" w:hAnsi="David" w:cs="David"/>
                <w:sz w:val="28"/>
                <w:szCs w:val="28"/>
                <w:rtl/>
              </w:rPr>
              <w:t>כתובת: בן גמלא 17ב הוד השרון</w:t>
            </w:r>
          </w:p>
        </w:tc>
      </w:tr>
      <w:tr w:rsidR="009C2B09" w:rsidRPr="00A90D62" w:rsidTr="00685392">
        <w:tc>
          <w:tcPr>
            <w:tcW w:w="5144" w:type="dxa"/>
          </w:tcPr>
          <w:p w:rsidR="009C2B09" w:rsidRPr="007C120D" w:rsidRDefault="009C2B09" w:rsidP="00685392">
            <w:pPr>
              <w:pStyle w:val="afd"/>
              <w:snapToGrid w:val="0"/>
              <w:rPr>
                <w:rFonts w:ascii="David" w:hAnsi="David" w:cs="David"/>
                <w:sz w:val="28"/>
                <w:szCs w:val="28"/>
                <w:rtl/>
              </w:rPr>
            </w:pPr>
            <w:r w:rsidRPr="007C120D">
              <w:rPr>
                <w:rFonts w:ascii="David" w:hAnsi="David" w:cs="David"/>
                <w:sz w:val="28"/>
                <w:szCs w:val="28"/>
              </w:rPr>
              <w:t>Academic Affiliation: Computer Science Department, Bar Ilan University</w:t>
            </w:r>
          </w:p>
        </w:tc>
        <w:tc>
          <w:tcPr>
            <w:tcW w:w="3496" w:type="dxa"/>
          </w:tcPr>
          <w:p w:rsidR="009C2B09" w:rsidRPr="007C120D" w:rsidRDefault="009C2B09" w:rsidP="00685392">
            <w:pPr>
              <w:snapToGrid w:val="0"/>
              <w:spacing w:after="280"/>
              <w:rPr>
                <w:rFonts w:ascii="David" w:hAnsi="David" w:cs="David"/>
                <w:sz w:val="28"/>
                <w:szCs w:val="28"/>
                <w:rtl/>
              </w:rPr>
            </w:pPr>
            <w:r w:rsidRPr="007C120D">
              <w:rPr>
                <w:rFonts w:ascii="David" w:hAnsi="David" w:cs="David"/>
                <w:sz w:val="28"/>
                <w:szCs w:val="28"/>
                <w:rtl/>
              </w:rPr>
              <w:t>שיוך אקדמי: המחלקה</w:t>
            </w:r>
            <w:r w:rsidRPr="007C120D">
              <w:rPr>
                <w:rFonts w:ascii="David" w:eastAsia="David" w:hAnsi="David" w:cs="David"/>
                <w:sz w:val="28"/>
                <w:szCs w:val="28"/>
                <w:rtl/>
              </w:rPr>
              <w:t xml:space="preserve"> </w:t>
            </w:r>
            <w:r w:rsidRPr="007C120D">
              <w:rPr>
                <w:rFonts w:ascii="David" w:hAnsi="David" w:cs="David"/>
                <w:sz w:val="28"/>
                <w:szCs w:val="28"/>
                <w:rtl/>
              </w:rPr>
              <w:t>למדעי</w:t>
            </w:r>
            <w:r w:rsidRPr="007C120D">
              <w:rPr>
                <w:rFonts w:ascii="David" w:eastAsia="David" w:hAnsi="David" w:cs="David"/>
                <w:sz w:val="28"/>
                <w:szCs w:val="28"/>
                <w:rtl/>
              </w:rPr>
              <w:t xml:space="preserve"> </w:t>
            </w:r>
            <w:r w:rsidRPr="007C120D">
              <w:rPr>
                <w:rFonts w:ascii="David" w:hAnsi="David" w:cs="David"/>
                <w:sz w:val="28"/>
                <w:szCs w:val="28"/>
                <w:rtl/>
              </w:rPr>
              <w:t>המחשב, אוניברסיטת</w:t>
            </w:r>
            <w:r w:rsidRPr="007C120D">
              <w:rPr>
                <w:rFonts w:ascii="David" w:eastAsia="David" w:hAnsi="David" w:cs="David"/>
                <w:sz w:val="28"/>
                <w:szCs w:val="28"/>
                <w:rtl/>
              </w:rPr>
              <w:t xml:space="preserve"> </w:t>
            </w:r>
            <w:r w:rsidRPr="007C120D">
              <w:rPr>
                <w:rFonts w:ascii="David" w:hAnsi="David" w:cs="David"/>
                <w:sz w:val="28"/>
                <w:szCs w:val="28"/>
                <w:rtl/>
              </w:rPr>
              <w:t>בר</w:t>
            </w:r>
            <w:r w:rsidRPr="007C120D">
              <w:rPr>
                <w:rFonts w:ascii="David" w:eastAsia="David" w:hAnsi="David" w:cs="David"/>
                <w:sz w:val="28"/>
                <w:szCs w:val="28"/>
                <w:rtl/>
              </w:rPr>
              <w:t xml:space="preserve"> </w:t>
            </w:r>
            <w:r w:rsidRPr="007C120D">
              <w:rPr>
                <w:rFonts w:ascii="David" w:hAnsi="David" w:cs="David"/>
                <w:sz w:val="28"/>
                <w:szCs w:val="28"/>
                <w:rtl/>
              </w:rPr>
              <w:t>אילן</w:t>
            </w:r>
          </w:p>
        </w:tc>
      </w:tr>
      <w:tr w:rsidR="009C2B09" w:rsidRPr="00A90D62" w:rsidTr="00685392">
        <w:tc>
          <w:tcPr>
            <w:tcW w:w="5144" w:type="dxa"/>
          </w:tcPr>
          <w:p w:rsidR="009C2B09" w:rsidRPr="007C120D" w:rsidRDefault="009C2B09" w:rsidP="00685392">
            <w:pPr>
              <w:pStyle w:val="afd"/>
              <w:snapToGrid w:val="0"/>
              <w:rPr>
                <w:rStyle w:val="Hyperlink"/>
                <w:rFonts w:ascii="Calibri" w:hAnsi="Calibri" w:cs="David"/>
                <w:sz w:val="28"/>
                <w:szCs w:val="28"/>
              </w:rPr>
            </w:pPr>
            <w:r w:rsidRPr="007C120D">
              <w:rPr>
                <w:rFonts w:ascii="David" w:hAnsi="David" w:cs="David"/>
                <w:sz w:val="28"/>
                <w:szCs w:val="28"/>
              </w:rPr>
              <w:t xml:space="preserve">Email: </w:t>
            </w:r>
            <w:r w:rsidRPr="007C120D">
              <w:rPr>
                <w:rStyle w:val="Hyperlink"/>
                <w:rFonts w:ascii="David" w:hAnsi="David" w:cs="David"/>
                <w:sz w:val="28"/>
                <w:szCs w:val="28"/>
              </w:rPr>
              <w:t>erelvgalya@gmail.com</w:t>
            </w:r>
          </w:p>
        </w:tc>
        <w:tc>
          <w:tcPr>
            <w:tcW w:w="3496" w:type="dxa"/>
          </w:tcPr>
          <w:p w:rsidR="009C2B09" w:rsidRPr="007C120D" w:rsidRDefault="009C2B09" w:rsidP="00685392">
            <w:pPr>
              <w:snapToGrid w:val="0"/>
              <w:spacing w:after="280"/>
              <w:rPr>
                <w:rFonts w:ascii="David" w:hAnsi="David" w:cs="David"/>
                <w:sz w:val="28"/>
                <w:szCs w:val="28"/>
              </w:rPr>
            </w:pPr>
            <w:r w:rsidRPr="007C120D">
              <w:rPr>
                <w:rStyle w:val="Hyperlink"/>
                <w:rFonts w:ascii="David" w:hAnsi="David" w:cs="David"/>
                <w:sz w:val="28"/>
                <w:szCs w:val="28"/>
                <w:rtl/>
              </w:rPr>
              <w:t xml:space="preserve">דואל: </w:t>
            </w:r>
            <w:r w:rsidRPr="007C120D">
              <w:rPr>
                <w:rStyle w:val="Hyperlink"/>
                <w:rFonts w:ascii="David" w:hAnsi="David" w:cs="David"/>
                <w:sz w:val="28"/>
                <w:szCs w:val="28"/>
              </w:rPr>
              <w:t>erelvgalya@gmail.com</w:t>
            </w:r>
          </w:p>
        </w:tc>
      </w:tr>
      <w:tr w:rsidR="009C2B09" w:rsidRPr="00A90D62" w:rsidTr="00685392">
        <w:tc>
          <w:tcPr>
            <w:tcW w:w="5144" w:type="dxa"/>
          </w:tcPr>
          <w:p w:rsidR="009C2B09" w:rsidRPr="007C120D" w:rsidRDefault="009C2B09" w:rsidP="00685392">
            <w:pPr>
              <w:pStyle w:val="afd"/>
              <w:snapToGrid w:val="0"/>
              <w:rPr>
                <w:rFonts w:ascii="David" w:hAnsi="David" w:cs="David"/>
                <w:sz w:val="28"/>
                <w:szCs w:val="28"/>
              </w:rPr>
            </w:pPr>
            <w:r w:rsidRPr="007C120D">
              <w:rPr>
                <w:rFonts w:ascii="David" w:hAnsi="David" w:cs="David"/>
                <w:sz w:val="28"/>
                <w:szCs w:val="28"/>
              </w:rPr>
              <w:t>Phone: 035317015</w:t>
            </w:r>
          </w:p>
          <w:p w:rsidR="009C2B09" w:rsidRPr="007C120D" w:rsidRDefault="009C2B09" w:rsidP="00685392">
            <w:pPr>
              <w:pStyle w:val="afd"/>
              <w:snapToGrid w:val="0"/>
              <w:rPr>
                <w:rFonts w:ascii="David" w:hAnsi="David" w:cs="David"/>
                <w:sz w:val="28"/>
                <w:szCs w:val="28"/>
              </w:rPr>
            </w:pPr>
          </w:p>
          <w:p w:rsidR="009C2B09" w:rsidRPr="007C120D" w:rsidRDefault="009C2B09" w:rsidP="00685392">
            <w:pPr>
              <w:pStyle w:val="afd"/>
              <w:snapToGrid w:val="0"/>
              <w:rPr>
                <w:rFonts w:ascii="Calibri" w:hAnsi="Calibri" w:cs="David"/>
                <w:sz w:val="28"/>
                <w:szCs w:val="28"/>
              </w:rPr>
            </w:pPr>
            <w:r w:rsidRPr="007C120D">
              <w:rPr>
                <w:rFonts w:ascii="David" w:hAnsi="David" w:cs="David"/>
                <w:sz w:val="28"/>
                <w:szCs w:val="28"/>
              </w:rPr>
              <w:t>Phone &amp; Fax: 097431290</w:t>
            </w:r>
          </w:p>
        </w:tc>
        <w:tc>
          <w:tcPr>
            <w:tcW w:w="3496" w:type="dxa"/>
          </w:tcPr>
          <w:p w:rsidR="009C2B09" w:rsidRPr="007C120D" w:rsidRDefault="009C2B09" w:rsidP="00685392">
            <w:pPr>
              <w:snapToGrid w:val="0"/>
              <w:spacing w:after="280"/>
              <w:rPr>
                <w:rFonts w:asciiTheme="minorHAnsi" w:hAnsiTheme="minorHAnsi" w:cs="David"/>
                <w:sz w:val="28"/>
                <w:szCs w:val="28"/>
                <w:rtl/>
              </w:rPr>
            </w:pPr>
            <w:r w:rsidRPr="007C120D">
              <w:rPr>
                <w:rFonts w:ascii="David" w:hAnsi="David" w:cs="David"/>
                <w:sz w:val="28"/>
                <w:szCs w:val="28"/>
                <w:rtl/>
              </w:rPr>
              <w:t xml:space="preserve">טלפון: </w:t>
            </w:r>
            <w:r w:rsidRPr="007C120D">
              <w:rPr>
                <w:rFonts w:ascii="David" w:hAnsi="David" w:cs="David"/>
                <w:sz w:val="28"/>
                <w:szCs w:val="28"/>
              </w:rPr>
              <w:t>035317015</w:t>
            </w:r>
          </w:p>
          <w:p w:rsidR="009C2B09" w:rsidRPr="007C120D" w:rsidRDefault="009C2B09" w:rsidP="00685392">
            <w:pPr>
              <w:snapToGrid w:val="0"/>
              <w:spacing w:after="280"/>
              <w:rPr>
                <w:rFonts w:ascii="David" w:hAnsi="David" w:cs="David"/>
                <w:sz w:val="28"/>
                <w:szCs w:val="28"/>
              </w:rPr>
            </w:pPr>
            <w:r w:rsidRPr="007C120D">
              <w:rPr>
                <w:rFonts w:ascii="David" w:hAnsi="David" w:cs="David"/>
                <w:sz w:val="28"/>
                <w:szCs w:val="28"/>
                <w:rtl/>
              </w:rPr>
              <w:t xml:space="preserve">טלפון&amp;פקס: </w:t>
            </w:r>
            <w:r w:rsidRPr="007C120D">
              <w:rPr>
                <w:rFonts w:ascii="David" w:hAnsi="David" w:cs="David"/>
                <w:sz w:val="28"/>
                <w:szCs w:val="28"/>
              </w:rPr>
              <w:t>097431290</w:t>
            </w:r>
          </w:p>
        </w:tc>
      </w:tr>
      <w:tr w:rsidR="009C2B09" w:rsidRPr="00A90D62" w:rsidTr="00685392">
        <w:tc>
          <w:tcPr>
            <w:tcW w:w="5144" w:type="dxa"/>
          </w:tcPr>
          <w:p w:rsidR="009C2B09" w:rsidRPr="00A90D62" w:rsidRDefault="009C2B09" w:rsidP="00685392">
            <w:pPr>
              <w:pStyle w:val="3"/>
              <w:snapToGrid w:val="0"/>
              <w:rPr>
                <w:rFonts w:ascii="David" w:hAnsi="David" w:cs="David"/>
              </w:rPr>
            </w:pPr>
          </w:p>
        </w:tc>
        <w:tc>
          <w:tcPr>
            <w:tcW w:w="3496" w:type="dxa"/>
          </w:tcPr>
          <w:p w:rsidR="009C2B09" w:rsidRPr="00A90D62" w:rsidRDefault="009C2B09" w:rsidP="00685392">
            <w:pPr>
              <w:pStyle w:val="3"/>
              <w:snapToGrid w:val="0"/>
              <w:rPr>
                <w:rFonts w:ascii="Calibri" w:hAnsi="Calibri" w:cs="David"/>
              </w:rPr>
            </w:pPr>
          </w:p>
        </w:tc>
      </w:tr>
      <w:tr w:rsidR="009C2B09" w:rsidRPr="00A90D62" w:rsidTr="00685392">
        <w:tc>
          <w:tcPr>
            <w:tcW w:w="5144" w:type="dxa"/>
          </w:tcPr>
          <w:p w:rsidR="009C2B09" w:rsidRPr="007C120D" w:rsidRDefault="009C2B09" w:rsidP="00685392">
            <w:pPr>
              <w:pStyle w:val="afd"/>
              <w:snapToGrid w:val="0"/>
              <w:rPr>
                <w:rFonts w:ascii="David" w:hAnsi="David" w:cs="David"/>
                <w:sz w:val="28"/>
                <w:szCs w:val="28"/>
                <w:rtl/>
              </w:rPr>
            </w:pPr>
            <w:r w:rsidRPr="007C120D">
              <w:rPr>
                <w:rFonts w:ascii="David" w:hAnsi="David" w:cs="David"/>
                <w:sz w:val="28"/>
                <w:szCs w:val="28"/>
              </w:rPr>
              <w:t>Title:   Algorithm for land division and Jubilee in modern times</w:t>
            </w:r>
          </w:p>
        </w:tc>
        <w:tc>
          <w:tcPr>
            <w:tcW w:w="3496" w:type="dxa"/>
          </w:tcPr>
          <w:p w:rsidR="009C2B09" w:rsidRPr="007C120D" w:rsidRDefault="009C2B09" w:rsidP="00685392">
            <w:pPr>
              <w:snapToGrid w:val="0"/>
              <w:spacing w:after="280"/>
              <w:rPr>
                <w:rFonts w:ascii="David" w:hAnsi="David" w:cs="David"/>
                <w:sz w:val="28"/>
                <w:szCs w:val="28"/>
              </w:rPr>
            </w:pPr>
            <w:r w:rsidRPr="007C120D">
              <w:rPr>
                <w:rFonts w:ascii="David" w:hAnsi="David" w:cs="David"/>
                <w:sz w:val="28"/>
                <w:szCs w:val="28"/>
                <w:rtl/>
              </w:rPr>
              <w:t>כותרת: אלגוריתם</w:t>
            </w:r>
            <w:r w:rsidRPr="007C120D">
              <w:rPr>
                <w:rFonts w:ascii="David" w:eastAsia="David" w:hAnsi="David" w:cs="David"/>
                <w:sz w:val="28"/>
                <w:szCs w:val="28"/>
                <w:rtl/>
              </w:rPr>
              <w:t xml:space="preserve"> </w:t>
            </w:r>
            <w:r w:rsidRPr="007C120D">
              <w:rPr>
                <w:rFonts w:ascii="David" w:hAnsi="David" w:cs="David"/>
                <w:sz w:val="28"/>
                <w:szCs w:val="28"/>
                <w:rtl/>
              </w:rPr>
              <w:t>לקיום</w:t>
            </w:r>
            <w:r w:rsidRPr="007C120D">
              <w:rPr>
                <w:rFonts w:ascii="David" w:eastAsia="David" w:hAnsi="David" w:cs="David"/>
                <w:sz w:val="28"/>
                <w:szCs w:val="28"/>
                <w:rtl/>
              </w:rPr>
              <w:t xml:space="preserve"> </w:t>
            </w:r>
            <w:r w:rsidRPr="007C120D">
              <w:rPr>
                <w:rFonts w:ascii="David" w:hAnsi="David" w:cs="David"/>
                <w:sz w:val="28"/>
                <w:szCs w:val="28"/>
                <w:rtl/>
              </w:rPr>
              <w:t>מצוות</w:t>
            </w:r>
            <w:r w:rsidRPr="007C120D">
              <w:rPr>
                <w:rFonts w:ascii="David" w:eastAsia="David" w:hAnsi="David" w:cs="David"/>
                <w:sz w:val="28"/>
                <w:szCs w:val="28"/>
                <w:rtl/>
              </w:rPr>
              <w:t xml:space="preserve"> </w:t>
            </w:r>
            <w:r w:rsidRPr="007C120D">
              <w:rPr>
                <w:rFonts w:ascii="David" w:hAnsi="David" w:cs="David"/>
                <w:sz w:val="28"/>
                <w:szCs w:val="28"/>
                <w:rtl/>
              </w:rPr>
              <w:t>חלוקת</w:t>
            </w:r>
            <w:r w:rsidRPr="007C120D">
              <w:rPr>
                <w:rFonts w:ascii="David" w:eastAsia="David" w:hAnsi="David" w:cs="David"/>
                <w:sz w:val="28"/>
                <w:szCs w:val="28"/>
                <w:rtl/>
              </w:rPr>
              <w:t xml:space="preserve"> </w:t>
            </w:r>
            <w:r w:rsidRPr="007C120D">
              <w:rPr>
                <w:rFonts w:ascii="David" w:hAnsi="David" w:cs="David"/>
                <w:sz w:val="28"/>
                <w:szCs w:val="28"/>
                <w:rtl/>
              </w:rPr>
              <w:t>הקרקעות</w:t>
            </w:r>
            <w:r w:rsidRPr="007C120D">
              <w:rPr>
                <w:rFonts w:ascii="David" w:eastAsia="David" w:hAnsi="David" w:cs="David"/>
                <w:sz w:val="28"/>
                <w:szCs w:val="28"/>
                <w:rtl/>
              </w:rPr>
              <w:t xml:space="preserve"> </w:t>
            </w:r>
            <w:r w:rsidRPr="007C120D">
              <w:rPr>
                <w:rFonts w:ascii="David" w:hAnsi="David" w:cs="David"/>
                <w:sz w:val="28"/>
                <w:szCs w:val="28"/>
                <w:rtl/>
              </w:rPr>
              <w:t>והיובל</w:t>
            </w:r>
            <w:r w:rsidRPr="007C120D">
              <w:rPr>
                <w:rFonts w:ascii="David" w:eastAsia="David" w:hAnsi="David" w:cs="David"/>
                <w:sz w:val="28"/>
                <w:szCs w:val="28"/>
                <w:rtl/>
              </w:rPr>
              <w:t xml:space="preserve"> </w:t>
            </w:r>
            <w:r w:rsidRPr="007C120D">
              <w:rPr>
                <w:rFonts w:ascii="David" w:hAnsi="David" w:cs="David"/>
                <w:sz w:val="28"/>
                <w:szCs w:val="28"/>
                <w:rtl/>
              </w:rPr>
              <w:t>בימינו</w:t>
            </w:r>
          </w:p>
        </w:tc>
      </w:tr>
      <w:tr w:rsidR="009C2B09" w:rsidRPr="00A90D62" w:rsidTr="00685392">
        <w:tc>
          <w:tcPr>
            <w:tcW w:w="5144" w:type="dxa"/>
          </w:tcPr>
          <w:p w:rsidR="009C2B09" w:rsidRPr="007C120D" w:rsidRDefault="009C2B09" w:rsidP="00685392">
            <w:pPr>
              <w:pStyle w:val="afd"/>
              <w:snapToGrid w:val="0"/>
              <w:rPr>
                <w:rFonts w:ascii="Calibri" w:hAnsi="Calibri" w:cs="David"/>
                <w:sz w:val="28"/>
                <w:szCs w:val="28"/>
              </w:rPr>
            </w:pPr>
            <w:r w:rsidRPr="007C120D">
              <w:rPr>
                <w:rFonts w:ascii="David" w:hAnsi="David" w:cs="David"/>
                <w:sz w:val="28"/>
                <w:szCs w:val="28"/>
              </w:rPr>
              <w:t>Abstract: When the Israelites entered the land of Israel at the days of Joshua Bin Nun, they were instructed to divide the land equally be</w:t>
            </w:r>
            <w:bookmarkStart w:id="66" w:name="_GoBack"/>
            <w:bookmarkEnd w:id="66"/>
            <w:r w:rsidRPr="007C120D">
              <w:rPr>
                <w:rFonts w:ascii="David" w:hAnsi="David" w:cs="David"/>
                <w:sz w:val="28"/>
                <w:szCs w:val="28"/>
              </w:rPr>
              <w:t xml:space="preserve">tween them. They were also instructed to return the lands to the original owners once in 50 years. In our times, the lands are not divided equally, so it does not make sense to start counting towards the Jubilee, since this will only serve to keep the unequal division. On the other hand, in today's reality, it is not practical to actually take all lands and divide them equally. This paper presents a graph-based algorithm for gradual implementation of the Jubilee </w:t>
            </w:r>
            <w:proofErr w:type="gramStart"/>
            <w:r w:rsidRPr="007C120D">
              <w:rPr>
                <w:rFonts w:ascii="David" w:hAnsi="David" w:cs="David"/>
                <w:sz w:val="28"/>
                <w:szCs w:val="28"/>
              </w:rPr>
              <w:t>idea, that</w:t>
            </w:r>
            <w:proofErr w:type="gramEnd"/>
            <w:r w:rsidRPr="007C120D">
              <w:rPr>
                <w:rFonts w:ascii="David" w:hAnsi="David" w:cs="David"/>
                <w:sz w:val="28"/>
                <w:szCs w:val="28"/>
              </w:rPr>
              <w:t xml:space="preserve"> ensures that the number of land-owners will increase monotonically, with minimal intervention in the land market. Agent-based simulations show that this algorithm converges to a state where every citizen has a land plot.</w:t>
            </w:r>
          </w:p>
        </w:tc>
        <w:tc>
          <w:tcPr>
            <w:tcW w:w="3496" w:type="dxa"/>
          </w:tcPr>
          <w:p w:rsidR="00255D41" w:rsidRPr="00C118DB" w:rsidRDefault="009C2B09" w:rsidP="00255D41">
            <w:pPr>
              <w:pStyle w:val="a1"/>
              <w:pBdr>
                <w:bottom w:val="single" w:sz="1" w:space="2" w:color="000000"/>
              </w:pBdr>
              <w:bidi/>
              <w:rPr>
                <w:ins w:id="67" w:author="user" w:date="2013-02-14T17:52:00Z"/>
                <w:rFonts w:ascii="David" w:hAnsi="David" w:cs="David"/>
                <w:sz w:val="28"/>
                <w:szCs w:val="28"/>
                <w:rtl/>
              </w:rPr>
            </w:pPr>
            <w:r w:rsidRPr="007C120D">
              <w:rPr>
                <w:rFonts w:ascii="David" w:hAnsi="David" w:cs="David"/>
                <w:sz w:val="28"/>
                <w:szCs w:val="28"/>
                <w:rtl/>
              </w:rPr>
              <w:t xml:space="preserve">תקציר: </w:t>
            </w:r>
            <w:ins w:id="68" w:author="user" w:date="2013-02-14T17:52:00Z">
              <w:r w:rsidR="00255D41">
                <w:rPr>
                  <w:rFonts w:ascii="David" w:hAnsi="David" w:cs="David" w:hint="cs"/>
                  <w:sz w:val="28"/>
                  <w:szCs w:val="28"/>
                  <w:rtl/>
                </w:rPr>
                <w:t>התורה מצווה על בני ישראל לחלק את ארץ ישראל בין השבטים לפי גודלם, כך שלכל בית אב תהיה נחלה שווה. כמו כן התורה מצווה להחזיר את הקרקעות לבעליהן הראשונים בכל שנת יובל, ובכך</w:t>
              </w:r>
              <w:r w:rsidR="00255D41" w:rsidRPr="00C118DB">
                <w:rPr>
                  <w:rFonts w:ascii="David" w:eastAsia="David" w:hAnsi="David" w:cs="David"/>
                  <w:sz w:val="28"/>
                  <w:szCs w:val="28"/>
                  <w:rtl/>
                </w:rPr>
                <w:t xml:space="preserve"> </w:t>
              </w:r>
              <w:r w:rsidR="00255D41">
                <w:rPr>
                  <w:rFonts w:ascii="David" w:hAnsi="David" w:cs="David" w:hint="cs"/>
                  <w:sz w:val="28"/>
                  <w:szCs w:val="28"/>
                  <w:rtl/>
                </w:rPr>
                <w:t>נ</w:t>
              </w:r>
              <w:r w:rsidR="00255D41" w:rsidRPr="00C118DB">
                <w:rPr>
                  <w:rFonts w:ascii="David" w:hAnsi="David" w:cs="David"/>
                  <w:sz w:val="28"/>
                  <w:szCs w:val="28"/>
                  <w:rtl/>
                </w:rPr>
                <w:t>שמר</w:t>
              </w:r>
              <w:r w:rsidR="00255D41">
                <w:rPr>
                  <w:rFonts w:ascii="David" w:hAnsi="David" w:cs="David" w:hint="cs"/>
                  <w:sz w:val="28"/>
                  <w:szCs w:val="28"/>
                  <w:rtl/>
                </w:rPr>
                <w:t>ת</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החלוקה</w:t>
              </w:r>
              <w:r w:rsidR="00255D41" w:rsidRPr="00C118DB">
                <w:rPr>
                  <w:rFonts w:ascii="David" w:eastAsia="David" w:hAnsi="David" w:cs="David"/>
                  <w:sz w:val="28"/>
                  <w:szCs w:val="28"/>
                  <w:rtl/>
                </w:rPr>
                <w:t xml:space="preserve"> </w:t>
              </w:r>
              <w:r w:rsidR="00255D41" w:rsidRPr="00C118DB">
                <w:rPr>
                  <w:rFonts w:ascii="David" w:hAnsi="David" w:cs="David"/>
                  <w:sz w:val="28"/>
                  <w:szCs w:val="28"/>
                  <w:rtl/>
                </w:rPr>
                <w:t xml:space="preserve">הראשונית. </w:t>
              </w:r>
              <w:r w:rsidR="00255D41">
                <w:rPr>
                  <w:rFonts w:ascii="David" w:hAnsi="David" w:cs="David" w:hint="cs"/>
                  <w:sz w:val="28"/>
                  <w:szCs w:val="28"/>
                  <w:rtl/>
                </w:rPr>
                <w:t>כיום</w:t>
              </w:r>
              <w:r w:rsidR="00255D41" w:rsidRPr="00C118DB">
                <w:rPr>
                  <w:rFonts w:ascii="David" w:hAnsi="David" w:cs="David"/>
                  <w:sz w:val="28"/>
                  <w:szCs w:val="28"/>
                  <w:rtl/>
                </w:rPr>
                <w:t>, הקרקעות</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אינן</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מחולקות</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בצורה</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שוויונית, ולכן</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קיום</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מצוות</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היובל</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כפשוטה</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לא</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יביא</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לחלוקה</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שוויונית</w:t>
              </w:r>
              <w:r w:rsidR="00255D41" w:rsidRPr="00C118DB">
                <w:rPr>
                  <w:rFonts w:ascii="David" w:eastAsia="David" w:hAnsi="David" w:cs="David"/>
                  <w:sz w:val="28"/>
                  <w:szCs w:val="28"/>
                  <w:rtl/>
                </w:rPr>
                <w:t xml:space="preserve"> </w:t>
              </w:r>
              <w:r w:rsidR="00255D41">
                <w:rPr>
                  <w:rFonts w:ascii="David" w:eastAsia="David" w:hAnsi="David" w:cs="David" w:hint="cs"/>
                  <w:sz w:val="28"/>
                  <w:szCs w:val="28"/>
                  <w:rtl/>
                </w:rPr>
                <w:t>של הקרקעו</w:t>
              </w:r>
              <w:r w:rsidR="00255D41">
                <w:rPr>
                  <w:rFonts w:ascii="David" w:hAnsi="David" w:cs="David" w:hint="cs"/>
                  <w:sz w:val="28"/>
                  <w:szCs w:val="28"/>
                  <w:rtl/>
                </w:rPr>
                <w:t>ת</w:t>
              </w:r>
              <w:r w:rsidR="00255D41" w:rsidRPr="00C118DB">
                <w:rPr>
                  <w:rFonts w:ascii="David" w:hAnsi="David" w:cs="David"/>
                  <w:sz w:val="28"/>
                  <w:szCs w:val="28"/>
                  <w:rtl/>
                </w:rPr>
                <w:t xml:space="preserve">. </w:t>
              </w:r>
              <w:r w:rsidR="00255D41">
                <w:rPr>
                  <w:rFonts w:ascii="David" w:hAnsi="David" w:cs="David" w:hint="cs"/>
                  <w:sz w:val="28"/>
                  <w:szCs w:val="28"/>
                  <w:rtl/>
                </w:rPr>
                <w:t>יתר על כן</w:t>
              </w:r>
              <w:r w:rsidR="00255D41" w:rsidRPr="00C118DB">
                <w:rPr>
                  <w:rFonts w:ascii="David" w:hAnsi="David" w:cs="David"/>
                  <w:sz w:val="28"/>
                  <w:szCs w:val="28"/>
                  <w:rtl/>
                </w:rPr>
                <w:t>, חלוקה</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שוויונית</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של</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קרקעות</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נראית</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קשה</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ולא</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מעשית</w:t>
              </w:r>
              <w:r w:rsidR="00255D41">
                <w:rPr>
                  <w:rFonts w:ascii="David" w:hAnsi="David" w:cs="David" w:hint="cs"/>
                  <w:sz w:val="28"/>
                  <w:szCs w:val="28"/>
                  <w:rtl/>
                </w:rPr>
                <w:t xml:space="preserve"> </w:t>
              </w:r>
              <w:r w:rsidR="00255D41" w:rsidRPr="00584C85">
                <w:rPr>
                  <w:rFonts w:ascii="David" w:hAnsi="David" w:cs="David"/>
                  <w:sz w:val="28"/>
                  <w:szCs w:val="28"/>
                  <w:rtl/>
                </w:rPr>
                <w:t>במציאות</w:t>
              </w:r>
              <w:r w:rsidR="00255D41" w:rsidRPr="00584C85">
                <w:rPr>
                  <w:rFonts w:ascii="David" w:eastAsia="David" w:hAnsi="David" w:cs="David"/>
                  <w:sz w:val="28"/>
                  <w:szCs w:val="28"/>
                  <w:rtl/>
                </w:rPr>
                <w:t xml:space="preserve"> </w:t>
              </w:r>
              <w:r w:rsidR="00255D41" w:rsidRPr="00584C85">
                <w:rPr>
                  <w:rFonts w:ascii="David" w:hAnsi="David" w:cs="David"/>
                  <w:sz w:val="28"/>
                  <w:szCs w:val="28"/>
                  <w:rtl/>
                </w:rPr>
                <w:t>של</w:t>
              </w:r>
              <w:r w:rsidR="00255D41" w:rsidRPr="00584C85">
                <w:rPr>
                  <w:rFonts w:ascii="David" w:eastAsia="David" w:hAnsi="David" w:cs="David"/>
                  <w:sz w:val="28"/>
                  <w:szCs w:val="28"/>
                  <w:rtl/>
                </w:rPr>
                <w:t xml:space="preserve"> </w:t>
              </w:r>
              <w:r w:rsidR="00255D41" w:rsidRPr="00584C85">
                <w:rPr>
                  <w:rFonts w:ascii="David" w:hAnsi="David" w:cs="David"/>
                  <w:sz w:val="28"/>
                  <w:szCs w:val="28"/>
                  <w:rtl/>
                </w:rPr>
                <w:t>ימינו</w:t>
              </w:r>
              <w:r w:rsidR="00255D41" w:rsidRPr="00C118DB">
                <w:rPr>
                  <w:rFonts w:ascii="David" w:hAnsi="David" w:cs="David"/>
                  <w:sz w:val="28"/>
                  <w:szCs w:val="28"/>
                  <w:rtl/>
                </w:rPr>
                <w:t>. מאמר</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זה</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מציע</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אלגוריתם, המבוסס</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על</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גרף, שמאפשר</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לקיים</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את</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מצוות</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היובל</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בהדרגה, באופן</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שיגדיל</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באופן</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תמידי</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את</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מספרם</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של</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בעלי</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הנחלות, תוך</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התערבות</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מזערית</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בחלוקת</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הקרקעות</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הנוכחית, ותוך</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התחשבות</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מרבית</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בהעדפות</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האישיות</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של</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האזרחים. חישובים</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הסתברותיים</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והדמיות</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ממוחשבות</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מראים, שהאלגוריתם</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מתכנס</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למצב</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שבו</w:t>
              </w:r>
              <w:r w:rsidR="00255D41" w:rsidRPr="00C118DB">
                <w:rPr>
                  <w:rFonts w:ascii="David" w:eastAsia="David" w:hAnsi="David" w:cs="David"/>
                  <w:sz w:val="28"/>
                  <w:szCs w:val="28"/>
                  <w:rtl/>
                </w:rPr>
                <w:t xml:space="preserve"> </w:t>
              </w:r>
              <w:r w:rsidR="00255D41" w:rsidRPr="00C118DB">
                <w:rPr>
                  <w:rFonts w:ascii="David" w:hAnsi="David" w:cs="David"/>
                  <w:sz w:val="28"/>
                  <w:szCs w:val="28"/>
                  <w:rtl/>
                </w:rPr>
                <w:lastRenderedPageBreak/>
                <w:t>לכל</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אזרח</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יש</w:t>
              </w:r>
              <w:r w:rsidR="00255D41" w:rsidRPr="00C118DB">
                <w:rPr>
                  <w:rFonts w:ascii="David" w:eastAsia="David" w:hAnsi="David" w:cs="David"/>
                  <w:sz w:val="28"/>
                  <w:szCs w:val="28"/>
                  <w:rtl/>
                </w:rPr>
                <w:t xml:space="preserve"> </w:t>
              </w:r>
              <w:r w:rsidR="00255D41" w:rsidRPr="00C118DB">
                <w:rPr>
                  <w:rFonts w:ascii="David" w:hAnsi="David" w:cs="David"/>
                  <w:sz w:val="28"/>
                  <w:szCs w:val="28"/>
                  <w:rtl/>
                </w:rPr>
                <w:t>נחלה.</w:t>
              </w:r>
            </w:ins>
          </w:p>
          <w:p w:rsidR="009C2B09" w:rsidRPr="007C120D" w:rsidRDefault="009C2B09" w:rsidP="00685392">
            <w:pPr>
              <w:snapToGrid w:val="0"/>
              <w:spacing w:after="280"/>
              <w:rPr>
                <w:rFonts w:ascii="David" w:eastAsia="David" w:hAnsi="David" w:cs="David"/>
                <w:sz w:val="28"/>
                <w:szCs w:val="28"/>
                <w:rtl/>
              </w:rPr>
            </w:pPr>
            <w:del w:id="69" w:author="user" w:date="2013-02-14T17:52:00Z">
              <w:r w:rsidRPr="007C120D" w:rsidDel="00255D41">
                <w:rPr>
                  <w:rFonts w:ascii="David" w:hAnsi="David" w:cs="David"/>
                  <w:sz w:val="28"/>
                  <w:szCs w:val="28"/>
                  <w:rtl/>
                </w:rPr>
                <w:delText>כשבני</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ישראל</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נכנסו</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לארץ</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בימי</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יהושע, הם</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נצטוו</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לחלק</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את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הארץ</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ביניהם</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בצורה</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שוויונית. מצוות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היובל</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נועדה</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לשמר</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את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החלוקה</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הראשונית, כך</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שלכל</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משפחה</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תהיה</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נחלה</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בארץ. בימינו, הקרקעות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אינן</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מחולקות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בצורה</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שוויונית, ולכן</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קיום</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מצוות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היובל</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כפשוטה</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לא</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יביא</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לחלוקה</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שוויונית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אלא</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דווקא</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לשימור</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החלוקה</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הלא-שוויונית. מצד</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שני, חלוקה</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שוויונית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של</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קרקעות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במציאות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של</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ימינו</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נראית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קשה</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ולא</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מעשית. מאמר</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זה</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מציע</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אלגוריתם, המבוסס</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על</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גרף, שמאפשר</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לקיים</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את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מצוות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היובל</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בהדרגה, באופן</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שיגדיל</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באופן</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תמידי</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את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מספרם</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של</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בעלי</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הנחלות, תוך</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התערבות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מזערית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בחלוקת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הקרקעות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הנוכחית, ותוך</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התחשבות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מרבית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בהעדפות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האישיות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של</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האזרחים. הדמיות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ממוחשבות</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מראות, שהאלגוריתם</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מתכנס</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למצב</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שבו</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לכל</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אזרח</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יש</w:delText>
              </w:r>
              <w:r w:rsidRPr="007C120D" w:rsidDel="00255D41">
                <w:rPr>
                  <w:rFonts w:ascii="David" w:eastAsia="David" w:hAnsi="David" w:cs="David"/>
                  <w:sz w:val="28"/>
                  <w:szCs w:val="28"/>
                  <w:rtl/>
                </w:rPr>
                <w:delText xml:space="preserve"> </w:delText>
              </w:r>
              <w:r w:rsidRPr="007C120D" w:rsidDel="00255D41">
                <w:rPr>
                  <w:rFonts w:ascii="David" w:hAnsi="David" w:cs="David"/>
                  <w:sz w:val="28"/>
                  <w:szCs w:val="28"/>
                  <w:rtl/>
                </w:rPr>
                <w:delText>נחלה.</w:delText>
              </w:r>
            </w:del>
          </w:p>
        </w:tc>
      </w:tr>
    </w:tbl>
    <w:p w:rsidR="009C2B09" w:rsidRPr="007C120D" w:rsidRDefault="009C2B09" w:rsidP="009C2B09">
      <w:pPr>
        <w:pStyle w:val="a1"/>
        <w:bidi/>
        <w:rPr>
          <w:rFonts w:cs="Times New Roman"/>
          <w:sz w:val="28"/>
          <w:szCs w:val="28"/>
          <w:rtl/>
        </w:rPr>
      </w:pPr>
      <w:r w:rsidRPr="007C120D">
        <w:rPr>
          <w:rFonts w:ascii="David" w:eastAsia="David" w:hAnsi="David" w:cs="David"/>
          <w:sz w:val="28"/>
          <w:szCs w:val="28"/>
          <w:rtl/>
        </w:rPr>
        <w:lastRenderedPageBreak/>
        <w:t xml:space="preserve"> </w:t>
      </w:r>
    </w:p>
    <w:p w:rsidR="009C2B09" w:rsidRPr="007C120D" w:rsidRDefault="009C2B09" w:rsidP="009C2B09">
      <w:pPr>
        <w:pStyle w:val="a1"/>
        <w:bidi/>
        <w:rPr>
          <w:rFonts w:cs="Times New Roman"/>
          <w:sz w:val="28"/>
          <w:szCs w:val="28"/>
          <w:rtl/>
        </w:rPr>
      </w:pPr>
    </w:p>
    <w:p w:rsidR="009C2B09" w:rsidRPr="007C120D" w:rsidRDefault="009C2B09" w:rsidP="009C2B09">
      <w:pPr>
        <w:pStyle w:val="a1"/>
        <w:pBdr>
          <w:bottom w:val="single" w:sz="6" w:space="1" w:color="auto"/>
        </w:pBdr>
        <w:bidi/>
        <w:rPr>
          <w:sz w:val="28"/>
          <w:szCs w:val="28"/>
        </w:rPr>
      </w:pPr>
    </w:p>
    <w:p w:rsidR="009C2B09" w:rsidRPr="007C120D" w:rsidRDefault="009C2B09" w:rsidP="00991CBD">
      <w:pPr>
        <w:spacing w:line="360" w:lineRule="auto"/>
        <w:ind w:left="26"/>
        <w:jc w:val="both"/>
        <w:rPr>
          <w:sz w:val="28"/>
          <w:szCs w:val="28"/>
          <w:rtl/>
        </w:rPr>
      </w:pPr>
    </w:p>
    <w:p w:rsidR="009C2B09" w:rsidRPr="000B772C" w:rsidRDefault="009C2B09" w:rsidP="00CD1C54">
      <w:pPr>
        <w:jc w:val="center"/>
        <w:rPr>
          <w:sz w:val="28"/>
          <w:szCs w:val="28"/>
          <w:rtl/>
          <w:lang w:val="fr-BE"/>
          <w:rPrChange w:id="70" w:author="אברהם" w:date="2012-11-23T10:23:00Z">
            <w:rPr>
              <w:rtl/>
            </w:rPr>
          </w:rPrChange>
        </w:rPr>
      </w:pPr>
    </w:p>
    <w:sectPr w:rsidR="009C2B09" w:rsidRPr="000B772C">
      <w:footerReference w:type="even" r:id="rId101"/>
      <w:footerReference w:type="default" r:id="rId102"/>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אברהם" w:date="2013-02-14T17:26:00Z" w:initials="א">
    <w:p w:rsidR="0059460E" w:rsidRDefault="0059460E" w:rsidP="00780EC8">
      <w:pPr>
        <w:pStyle w:val="affd"/>
        <w:rPr>
          <w:rtl/>
        </w:rPr>
      </w:pPr>
      <w:r>
        <w:rPr>
          <w:rFonts w:hint="cs"/>
          <w:rtl/>
        </w:rPr>
        <w:t>הי</w:t>
      </w:r>
      <w:r>
        <w:rPr>
          <w:rStyle w:val="aff9"/>
        </w:rPr>
        <w:annotationRef/>
      </w:r>
      <w:r>
        <w:rPr>
          <w:rFonts w:hint="cs"/>
          <w:rtl/>
        </w:rPr>
        <w:t xml:space="preserve">כן קובעת כן? </w:t>
      </w:r>
      <w:r>
        <w:rPr>
          <w:rtl/>
        </w:rPr>
        <w:br/>
      </w:r>
      <w:r>
        <w:rPr>
          <w:rFonts w:hint="cs"/>
          <w:rtl/>
        </w:rPr>
        <w:t xml:space="preserve">תשובה: במדבר כו </w:t>
      </w:r>
      <w:r>
        <w:rPr>
          <w:rtl/>
        </w:rPr>
        <w:t>–</w:t>
      </w:r>
      <w:r>
        <w:rPr>
          <w:rFonts w:hint="cs"/>
          <w:rtl/>
        </w:rPr>
        <w:t xml:space="preserve"> חלוקת נחלות לפרטים.</w:t>
      </w:r>
    </w:p>
  </w:comment>
  <w:comment w:id="50" w:author="אברהם" w:date="2012-11-26T17:15:00Z" w:initials="א">
    <w:p w:rsidR="0059460E" w:rsidRDefault="0059460E" w:rsidP="00F22B93">
      <w:pPr>
        <w:pStyle w:val="affd"/>
      </w:pPr>
      <w:r>
        <w:rPr>
          <w:rStyle w:val="aff9"/>
        </w:rPr>
        <w:annotationRef/>
      </w:r>
      <w:r>
        <w:rPr>
          <w:rFonts w:hint="cs"/>
          <w:rtl/>
        </w:rPr>
        <w:t>מנין לך שזאת כוונת התורה?  אי אפשר לומר שהתורה מבקשת להחזיר הקרקע למי שהיה בעליה הראשונים. אבל מי שאין לו קרקע גם היובל לא יזכה אותו בקרקע, אמנם, בתקופת המקרא ל אדם היתה קרקע אבל כיום המצב השתנה, ומה בכך? מי אומר שהתורה שואפת לקיים מצב שונה?</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872" w:rsidRDefault="00811872">
      <w:r>
        <w:separator/>
      </w:r>
    </w:p>
  </w:endnote>
  <w:endnote w:type="continuationSeparator" w:id="0">
    <w:p w:rsidR="00811872" w:rsidRDefault="00811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409020205090404"/>
    <w:charset w:val="00"/>
    <w:family w:val="modern"/>
    <w:pitch w:val="fixed"/>
    <w:sig w:usb0="E0000AFF" w:usb1="40007843" w:usb2="00000001"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DejaVu Sans">
    <w:altName w:val="Times New Roman"/>
    <w:charset w:val="00"/>
    <w:family w:val="swiss"/>
    <w:pitch w:val="variable"/>
    <w:sig w:usb0="00000000" w:usb1="D200FDFF" w:usb2="00042029" w:usb3="00000000" w:csb0="800001FF" w:csb1="00000000"/>
  </w:font>
  <w:font w:name="Frank Ruehl CLM">
    <w:altName w:val="Times New Roman"/>
    <w:charset w:val="B1"/>
    <w:family w:val="roman"/>
    <w:pitch w:val="variable"/>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David CLM">
    <w:altName w:val="Times New Roman"/>
    <w:charset w:val="B1"/>
    <w:family w:val="auto"/>
    <w:pitch w:val="default"/>
  </w:font>
  <w:font w:name="Nachlieli CLM">
    <w:altName w:val="Times New Roman"/>
    <w:charset w:val="B1"/>
    <w:family w:val="auto"/>
    <w:pitch w:val="variable"/>
  </w:font>
  <w:font w:name="Lohit Hindi">
    <w:altName w:val="MS Mincho"/>
    <w:charset w:val="80"/>
    <w:family w:val="auto"/>
    <w:pitch w:val="default"/>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60E" w:rsidRDefault="0059460E" w:rsidP="00FC52DF">
    <w:pPr>
      <w:pStyle w:val="aa"/>
      <w:framePr w:wrap="around" w:vAnchor="text" w:hAnchor="text" w:xAlign="center" w:y="1"/>
      <w:rPr>
        <w:rStyle w:val="ac"/>
      </w:rPr>
    </w:pPr>
    <w:r>
      <w:rPr>
        <w:rStyle w:val="ac"/>
        <w:rtl/>
      </w:rPr>
      <w:fldChar w:fldCharType="begin"/>
    </w:r>
    <w:r>
      <w:rPr>
        <w:rStyle w:val="ac"/>
      </w:rPr>
      <w:instrText xml:space="preserve">PAGE  </w:instrText>
    </w:r>
    <w:r>
      <w:rPr>
        <w:rStyle w:val="ac"/>
        <w:rtl/>
      </w:rPr>
      <w:fldChar w:fldCharType="end"/>
    </w:r>
  </w:p>
  <w:p w:rsidR="0059460E" w:rsidRDefault="0059460E">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60E" w:rsidRDefault="0059460E" w:rsidP="00FC52DF">
    <w:pPr>
      <w:pStyle w:val="aa"/>
      <w:framePr w:wrap="around" w:vAnchor="text" w:hAnchor="text" w:xAlign="center" w:y="1"/>
      <w:rPr>
        <w:rStyle w:val="ac"/>
      </w:rPr>
    </w:pPr>
    <w:r>
      <w:rPr>
        <w:rStyle w:val="ac"/>
        <w:rtl/>
      </w:rPr>
      <w:fldChar w:fldCharType="begin"/>
    </w:r>
    <w:r>
      <w:rPr>
        <w:rStyle w:val="ac"/>
      </w:rPr>
      <w:instrText xml:space="preserve">PAGE  </w:instrText>
    </w:r>
    <w:r>
      <w:rPr>
        <w:rStyle w:val="ac"/>
        <w:rtl/>
      </w:rPr>
      <w:fldChar w:fldCharType="separate"/>
    </w:r>
    <w:r w:rsidR="00255D41">
      <w:rPr>
        <w:rStyle w:val="ac"/>
        <w:noProof/>
        <w:rtl/>
      </w:rPr>
      <w:t>28</w:t>
    </w:r>
    <w:r>
      <w:rPr>
        <w:rStyle w:val="ac"/>
        <w:rtl/>
      </w:rPr>
      <w:fldChar w:fldCharType="end"/>
    </w:r>
  </w:p>
  <w:p w:rsidR="0059460E" w:rsidRDefault="0059460E">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872" w:rsidRDefault="00811872">
      <w:r>
        <w:separator/>
      </w:r>
    </w:p>
  </w:footnote>
  <w:footnote w:type="continuationSeparator" w:id="0">
    <w:p w:rsidR="00811872" w:rsidRDefault="00811872">
      <w:r>
        <w:continuationSeparator/>
      </w:r>
    </w:p>
  </w:footnote>
  <w:footnote w:id="1">
    <w:p w:rsidR="0059460E" w:rsidRPr="00732F25" w:rsidRDefault="0059460E" w:rsidP="009C2B09">
      <w:pPr>
        <w:pStyle w:val="a5"/>
        <w:rPr>
          <w:rFonts w:cs="David"/>
        </w:rPr>
      </w:pPr>
      <w:r w:rsidRPr="00732F25">
        <w:rPr>
          <w:rStyle w:val="FootnoteCharacters"/>
          <w:rFonts w:ascii="David" w:hAnsi="David" w:cs="David"/>
        </w:rPr>
        <w:footnoteRef/>
      </w:r>
      <w:r w:rsidRPr="00732F25">
        <w:rPr>
          <w:rFonts w:ascii="Arial" w:hAnsi="Arial" w:cs="David"/>
          <w:rtl/>
        </w:rPr>
        <w:tab/>
        <w:t>רמב</w:t>
      </w:r>
      <w:r w:rsidRPr="00732F25">
        <w:rPr>
          <w:rFonts w:cs="David"/>
          <w:rtl/>
        </w:rPr>
        <w:t>"</w:t>
      </w:r>
      <w:r w:rsidRPr="00732F25">
        <w:rPr>
          <w:rFonts w:ascii="Arial" w:hAnsi="Arial" w:cs="David"/>
          <w:rtl/>
        </w:rPr>
        <w:t>ם</w:t>
      </w:r>
      <w:r w:rsidRPr="00732F25">
        <w:rPr>
          <w:rFonts w:cs="David"/>
          <w:rtl/>
        </w:rPr>
        <w:t xml:space="preserve">, </w:t>
      </w:r>
      <w:r w:rsidRPr="00732F25">
        <w:rPr>
          <w:rFonts w:cs="David"/>
          <w:b/>
          <w:bCs/>
          <w:rtl/>
        </w:rPr>
        <w:t>משנה</w:t>
      </w:r>
      <w:r w:rsidRPr="00732F25">
        <w:rPr>
          <w:rFonts w:eastAsia="David CLM" w:cs="David"/>
          <w:b/>
          <w:bCs/>
          <w:rtl/>
        </w:rPr>
        <w:t xml:space="preserve"> </w:t>
      </w:r>
      <w:r w:rsidRPr="00732F25">
        <w:rPr>
          <w:rFonts w:cs="David"/>
          <w:b/>
          <w:bCs/>
          <w:rtl/>
        </w:rPr>
        <w:t>תורה</w:t>
      </w:r>
      <w:r w:rsidRPr="00732F25">
        <w:rPr>
          <w:rFonts w:cs="David"/>
          <w:rtl/>
        </w:rPr>
        <w:t xml:space="preserve">, </w:t>
      </w:r>
      <w:r w:rsidRPr="00732F25">
        <w:rPr>
          <w:rFonts w:ascii="Arial" w:hAnsi="Arial" w:cs="David"/>
          <w:rtl/>
        </w:rPr>
        <w:t>הלכות</w:t>
      </w:r>
      <w:r w:rsidRPr="00732F25">
        <w:rPr>
          <w:rFonts w:eastAsia="David CLM" w:cs="David"/>
          <w:rtl/>
        </w:rPr>
        <w:t xml:space="preserve"> </w:t>
      </w:r>
      <w:r w:rsidRPr="00732F25">
        <w:rPr>
          <w:rFonts w:ascii="Arial" w:hAnsi="Arial" w:cs="David"/>
          <w:rtl/>
        </w:rPr>
        <w:t>שמיטה</w:t>
      </w:r>
      <w:r w:rsidRPr="00732F25">
        <w:rPr>
          <w:rFonts w:ascii="Arial" w:eastAsia="Arial" w:hAnsi="Arial" w:cs="David"/>
          <w:rtl/>
        </w:rPr>
        <w:t xml:space="preserve"> </w:t>
      </w:r>
      <w:r w:rsidRPr="00732F25">
        <w:rPr>
          <w:rFonts w:ascii="Arial" w:hAnsi="Arial" w:cs="David"/>
          <w:rtl/>
        </w:rPr>
        <w:t>ויובל,</w:t>
      </w:r>
      <w:r w:rsidRPr="00732F25">
        <w:rPr>
          <w:rFonts w:cs="David"/>
          <w:rtl/>
        </w:rPr>
        <w:t xml:space="preserve"> י, </w:t>
      </w:r>
      <w:r w:rsidRPr="00732F25">
        <w:rPr>
          <w:rFonts w:ascii="Arial" w:hAnsi="Arial" w:cs="David"/>
          <w:rtl/>
        </w:rPr>
        <w:t>ח.</w:t>
      </w:r>
    </w:p>
  </w:footnote>
  <w:footnote w:id="2">
    <w:p w:rsidR="0059460E" w:rsidRPr="00732F25" w:rsidRDefault="0059460E" w:rsidP="009C2B09">
      <w:pPr>
        <w:pStyle w:val="a5"/>
        <w:rPr>
          <w:rFonts w:cs="David"/>
        </w:rPr>
      </w:pPr>
      <w:r w:rsidRPr="00732F25">
        <w:rPr>
          <w:rStyle w:val="FootnoteCharacters"/>
          <w:rFonts w:ascii="David" w:hAnsi="David" w:cs="David"/>
        </w:rPr>
        <w:footnoteRef/>
      </w:r>
      <w:r w:rsidRPr="00732F25">
        <w:rPr>
          <w:rFonts w:ascii="Arial" w:hAnsi="Arial" w:cs="David"/>
          <w:rtl/>
        </w:rPr>
        <w:tab/>
      </w:r>
      <w:r w:rsidRPr="00732F25">
        <w:rPr>
          <w:rFonts w:ascii="Arial" w:hAnsi="Arial" w:cs="David"/>
          <w:rtl/>
        </w:rPr>
        <w:t>רמב</w:t>
      </w:r>
      <w:r w:rsidRPr="00732F25">
        <w:rPr>
          <w:rFonts w:cs="David"/>
          <w:rtl/>
        </w:rPr>
        <w:t>"</w:t>
      </w:r>
      <w:r w:rsidRPr="00732F25">
        <w:rPr>
          <w:rFonts w:ascii="Arial" w:hAnsi="Arial" w:cs="David"/>
          <w:rtl/>
        </w:rPr>
        <w:t>ם</w:t>
      </w:r>
      <w:r w:rsidRPr="00732F25">
        <w:rPr>
          <w:rFonts w:cs="David"/>
          <w:rtl/>
        </w:rPr>
        <w:t xml:space="preserve">, </w:t>
      </w:r>
      <w:r w:rsidRPr="00732F25">
        <w:rPr>
          <w:rFonts w:cs="David"/>
          <w:b/>
          <w:bCs/>
          <w:rtl/>
        </w:rPr>
        <w:t>משנה</w:t>
      </w:r>
      <w:r w:rsidRPr="00732F25">
        <w:rPr>
          <w:rFonts w:eastAsia="David CLM" w:cs="David"/>
          <w:b/>
          <w:bCs/>
          <w:rtl/>
        </w:rPr>
        <w:t xml:space="preserve"> </w:t>
      </w:r>
      <w:r w:rsidRPr="00732F25">
        <w:rPr>
          <w:rFonts w:cs="David"/>
          <w:b/>
          <w:bCs/>
          <w:rtl/>
        </w:rPr>
        <w:t>תורה</w:t>
      </w:r>
      <w:r w:rsidRPr="00732F25">
        <w:rPr>
          <w:rFonts w:cs="David"/>
          <w:rtl/>
        </w:rPr>
        <w:t xml:space="preserve">, </w:t>
      </w:r>
      <w:r w:rsidRPr="00732F25">
        <w:rPr>
          <w:rFonts w:ascii="Arial" w:hAnsi="Arial" w:cs="David"/>
          <w:rtl/>
        </w:rPr>
        <w:t>הלכות</w:t>
      </w:r>
      <w:r w:rsidRPr="00732F25">
        <w:rPr>
          <w:rFonts w:eastAsia="David CLM" w:cs="David"/>
          <w:rtl/>
        </w:rPr>
        <w:t xml:space="preserve"> </w:t>
      </w:r>
      <w:r w:rsidRPr="00732F25">
        <w:rPr>
          <w:rFonts w:ascii="Arial" w:hAnsi="Arial" w:cs="David"/>
          <w:rtl/>
        </w:rPr>
        <w:t>מלכים</w:t>
      </w:r>
      <w:r w:rsidRPr="00732F25">
        <w:rPr>
          <w:rFonts w:eastAsia="David CLM" w:cs="David"/>
          <w:rtl/>
        </w:rPr>
        <w:t xml:space="preserve"> </w:t>
      </w:r>
      <w:r w:rsidRPr="00732F25">
        <w:rPr>
          <w:rFonts w:ascii="Arial" w:hAnsi="Arial" w:cs="David"/>
          <w:rtl/>
        </w:rPr>
        <w:t>ומלחמות,</w:t>
      </w:r>
      <w:r w:rsidRPr="00732F25">
        <w:rPr>
          <w:rFonts w:cs="David"/>
          <w:rtl/>
        </w:rPr>
        <w:t xml:space="preserve"> יא, א</w:t>
      </w:r>
      <w:r w:rsidRPr="00732F25">
        <w:rPr>
          <w:rFonts w:ascii="Arial" w:hAnsi="Arial" w:cs="David"/>
          <w:rtl/>
        </w:rPr>
        <w:t>.</w:t>
      </w:r>
    </w:p>
  </w:footnote>
  <w:footnote w:id="3">
    <w:p w:rsidR="0059460E" w:rsidRPr="00732F25" w:rsidRDefault="0059460E" w:rsidP="009C2B09">
      <w:pPr>
        <w:pStyle w:val="a5"/>
        <w:rPr>
          <w:rFonts w:cs="David"/>
        </w:rPr>
      </w:pPr>
      <w:r w:rsidRPr="00732F25">
        <w:rPr>
          <w:rStyle w:val="FootnoteCharacters"/>
          <w:rFonts w:ascii="David" w:hAnsi="David" w:cs="David"/>
        </w:rPr>
        <w:footnoteRef/>
      </w:r>
      <w:r w:rsidRPr="00732F25">
        <w:rPr>
          <w:rFonts w:ascii="Arial" w:hAnsi="Arial" w:cs="David"/>
          <w:rtl/>
        </w:rPr>
        <w:tab/>
      </w:r>
      <w:r w:rsidRPr="00732F25">
        <w:rPr>
          <w:rFonts w:ascii="Arial" w:hAnsi="Arial" w:cs="David"/>
          <w:rtl/>
        </w:rPr>
        <w:t>מסתבר</w:t>
      </w:r>
      <w:r w:rsidRPr="00732F25">
        <w:rPr>
          <w:rFonts w:ascii="Arial" w:eastAsia="Arial" w:hAnsi="Arial" w:cs="David"/>
          <w:rtl/>
        </w:rPr>
        <w:t xml:space="preserve"> </w:t>
      </w:r>
      <w:r w:rsidRPr="00732F25">
        <w:rPr>
          <w:rFonts w:ascii="Arial" w:hAnsi="Arial" w:cs="David"/>
          <w:rtl/>
        </w:rPr>
        <w:t>שהגישה</w:t>
      </w:r>
      <w:r w:rsidRPr="00732F25">
        <w:rPr>
          <w:rFonts w:ascii="Arial" w:eastAsia="Arial" w:hAnsi="Arial" w:cs="David"/>
          <w:rtl/>
        </w:rPr>
        <w:t xml:space="preserve"> </w:t>
      </w:r>
      <w:r w:rsidRPr="00732F25">
        <w:rPr>
          <w:rFonts w:ascii="Arial" w:hAnsi="Arial" w:cs="David"/>
          <w:rtl/>
        </w:rPr>
        <w:t>הציונית</w:t>
      </w:r>
      <w:r w:rsidRPr="00732F25">
        <w:rPr>
          <w:rFonts w:ascii="Arial" w:eastAsia="Arial" w:hAnsi="Arial" w:cs="David"/>
          <w:rtl/>
        </w:rPr>
        <w:t xml:space="preserve"> </w:t>
      </w:r>
      <w:r w:rsidRPr="00732F25">
        <w:rPr>
          <w:rFonts w:ascii="Arial" w:hAnsi="Arial" w:cs="David"/>
          <w:rtl/>
        </w:rPr>
        <w:t>למצוות</w:t>
      </w:r>
      <w:r w:rsidRPr="00732F25">
        <w:rPr>
          <w:rFonts w:ascii="Arial" w:eastAsia="Arial" w:hAnsi="Arial" w:cs="David"/>
          <w:rtl/>
        </w:rPr>
        <w:t xml:space="preserve"> </w:t>
      </w:r>
      <w:r w:rsidRPr="00732F25">
        <w:rPr>
          <w:rFonts w:ascii="Arial" w:hAnsi="Arial" w:cs="David"/>
          <w:rtl/>
        </w:rPr>
        <w:t>היובל</w:t>
      </w:r>
      <w:r w:rsidRPr="00732F25">
        <w:rPr>
          <w:rFonts w:ascii="Arial" w:eastAsia="Arial" w:hAnsi="Arial" w:cs="David"/>
          <w:rtl/>
        </w:rPr>
        <w:t xml:space="preserve"> </w:t>
      </w:r>
      <w:r w:rsidRPr="00732F25">
        <w:rPr>
          <w:rFonts w:ascii="Arial" w:hAnsi="Arial" w:cs="David"/>
          <w:rtl/>
        </w:rPr>
        <w:t>משקפת</w:t>
      </w:r>
      <w:r w:rsidRPr="00732F25">
        <w:rPr>
          <w:rFonts w:ascii="Arial" w:eastAsia="Arial" w:hAnsi="Arial" w:cs="David"/>
          <w:rtl/>
        </w:rPr>
        <w:t xml:space="preserve"> </w:t>
      </w:r>
      <w:r w:rsidRPr="00732F25">
        <w:rPr>
          <w:rFonts w:ascii="Arial" w:hAnsi="Arial" w:cs="David"/>
          <w:rtl/>
        </w:rPr>
        <w:t>את</w:t>
      </w:r>
      <w:r w:rsidRPr="00732F25">
        <w:rPr>
          <w:rFonts w:ascii="Arial" w:eastAsia="Arial" w:hAnsi="Arial" w:cs="David"/>
          <w:rtl/>
        </w:rPr>
        <w:t xml:space="preserve"> </w:t>
      </w:r>
      <w:r w:rsidRPr="00732F25">
        <w:rPr>
          <w:rFonts w:ascii="Arial" w:hAnsi="Arial" w:cs="David"/>
          <w:rtl/>
        </w:rPr>
        <w:t>הגישה</w:t>
      </w:r>
      <w:r w:rsidRPr="00732F25">
        <w:rPr>
          <w:rFonts w:ascii="Arial" w:eastAsia="Arial" w:hAnsi="Arial" w:cs="David"/>
          <w:rtl/>
        </w:rPr>
        <w:t xml:space="preserve"> </w:t>
      </w:r>
      <w:r w:rsidRPr="00732F25">
        <w:rPr>
          <w:rFonts w:ascii="Arial" w:hAnsi="Arial" w:cs="David"/>
          <w:rtl/>
        </w:rPr>
        <w:t>הציונית</w:t>
      </w:r>
      <w:r w:rsidRPr="00732F25">
        <w:rPr>
          <w:rFonts w:ascii="Arial" w:eastAsia="Arial" w:hAnsi="Arial" w:cs="David"/>
          <w:rtl/>
        </w:rPr>
        <w:t xml:space="preserve"> </w:t>
      </w:r>
      <w:r w:rsidRPr="00732F25">
        <w:rPr>
          <w:rFonts w:ascii="Arial" w:hAnsi="Arial" w:cs="David"/>
          <w:rtl/>
        </w:rPr>
        <w:t>לחזון</w:t>
      </w:r>
      <w:r w:rsidRPr="00732F25">
        <w:rPr>
          <w:rFonts w:ascii="Arial" w:eastAsia="Arial" w:hAnsi="Arial" w:cs="David"/>
          <w:rtl/>
        </w:rPr>
        <w:t xml:space="preserve"> </w:t>
      </w:r>
      <w:r w:rsidRPr="00732F25">
        <w:rPr>
          <w:rFonts w:ascii="Arial" w:hAnsi="Arial" w:cs="David"/>
          <w:rtl/>
        </w:rPr>
        <w:t>הגאולה</w:t>
      </w:r>
      <w:r w:rsidRPr="00732F25">
        <w:rPr>
          <w:rFonts w:ascii="Arial" w:eastAsia="Arial" w:hAnsi="Arial" w:cs="David"/>
          <w:rtl/>
        </w:rPr>
        <w:t xml:space="preserve"> </w:t>
      </w:r>
      <w:r w:rsidRPr="00732F25">
        <w:rPr>
          <w:rFonts w:ascii="Arial" w:hAnsi="Arial" w:cs="David"/>
          <w:rtl/>
        </w:rPr>
        <w:t>בכלל</w:t>
      </w:r>
      <w:r w:rsidRPr="00732F25">
        <w:rPr>
          <w:rFonts w:ascii="Arial" w:eastAsia="Arial" w:hAnsi="Arial" w:cs="David"/>
          <w:rtl/>
        </w:rPr>
        <w:t xml:space="preserve"> – </w:t>
      </w:r>
      <w:r w:rsidRPr="00732F25">
        <w:rPr>
          <w:rFonts w:ascii="Arial" w:hAnsi="Arial" w:cs="David"/>
          <w:rtl/>
        </w:rPr>
        <w:t>שיש</w:t>
      </w:r>
      <w:r w:rsidRPr="00732F25">
        <w:rPr>
          <w:rFonts w:ascii="Arial" w:eastAsia="Arial" w:hAnsi="Arial" w:cs="David"/>
          <w:rtl/>
        </w:rPr>
        <w:t xml:space="preserve"> </w:t>
      </w:r>
      <w:r w:rsidRPr="00732F25">
        <w:rPr>
          <w:rFonts w:ascii="Arial" w:hAnsi="Arial" w:cs="David"/>
          <w:rtl/>
        </w:rPr>
        <w:t>להשתדל</w:t>
      </w:r>
      <w:r w:rsidRPr="00732F25">
        <w:rPr>
          <w:rFonts w:ascii="Arial" w:eastAsia="Arial" w:hAnsi="Arial" w:cs="David"/>
          <w:rtl/>
        </w:rPr>
        <w:t xml:space="preserve"> </w:t>
      </w:r>
      <w:r w:rsidRPr="00732F25">
        <w:rPr>
          <w:rFonts w:ascii="Arial" w:hAnsi="Arial" w:cs="David"/>
          <w:rtl/>
        </w:rPr>
        <w:t>לקיימו</w:t>
      </w:r>
      <w:r w:rsidRPr="00732F25">
        <w:rPr>
          <w:rFonts w:ascii="Arial" w:eastAsia="Arial" w:hAnsi="Arial" w:cs="David"/>
          <w:rtl/>
        </w:rPr>
        <w:t xml:space="preserve"> </w:t>
      </w:r>
      <w:r w:rsidRPr="00732F25">
        <w:rPr>
          <w:rFonts w:ascii="Arial" w:hAnsi="Arial" w:cs="David"/>
          <w:rtl/>
        </w:rPr>
        <w:t>בכלים</w:t>
      </w:r>
      <w:r w:rsidRPr="00732F25">
        <w:rPr>
          <w:rFonts w:ascii="Arial" w:eastAsia="Arial" w:hAnsi="Arial" w:cs="David"/>
          <w:rtl/>
        </w:rPr>
        <w:t xml:space="preserve"> </w:t>
      </w:r>
      <w:r w:rsidRPr="00732F25">
        <w:rPr>
          <w:rFonts w:ascii="Arial" w:hAnsi="Arial" w:cs="David"/>
          <w:rtl/>
        </w:rPr>
        <w:t>אנושיים, ולא</w:t>
      </w:r>
      <w:r w:rsidRPr="00732F25">
        <w:rPr>
          <w:rFonts w:ascii="Arial" w:eastAsia="Arial" w:hAnsi="Arial" w:cs="David"/>
          <w:rtl/>
        </w:rPr>
        <w:t xml:space="preserve"> </w:t>
      </w:r>
      <w:r w:rsidRPr="00732F25">
        <w:rPr>
          <w:rFonts w:ascii="Arial" w:hAnsi="Arial" w:cs="David"/>
          <w:rtl/>
        </w:rPr>
        <w:t>להסתפק</w:t>
      </w:r>
      <w:r w:rsidRPr="00732F25">
        <w:rPr>
          <w:rFonts w:ascii="Arial" w:eastAsia="Arial" w:hAnsi="Arial" w:cs="David"/>
          <w:rtl/>
        </w:rPr>
        <w:t xml:space="preserve"> </w:t>
      </w:r>
      <w:r w:rsidRPr="00732F25">
        <w:rPr>
          <w:rFonts w:ascii="Arial" w:hAnsi="Arial" w:cs="David"/>
          <w:rtl/>
        </w:rPr>
        <w:t>בציפייה</w:t>
      </w:r>
      <w:r w:rsidRPr="00732F25">
        <w:rPr>
          <w:rFonts w:ascii="Arial" w:eastAsia="Arial" w:hAnsi="Arial" w:cs="David"/>
          <w:rtl/>
        </w:rPr>
        <w:t xml:space="preserve"> </w:t>
      </w:r>
      <w:r w:rsidRPr="00732F25">
        <w:rPr>
          <w:rFonts w:ascii="Arial" w:hAnsi="Arial" w:cs="David"/>
          <w:rtl/>
        </w:rPr>
        <w:t>סבילה</w:t>
      </w:r>
      <w:r w:rsidRPr="00732F25">
        <w:rPr>
          <w:rFonts w:ascii="Arial" w:eastAsia="Arial" w:hAnsi="Arial" w:cs="David"/>
          <w:rtl/>
        </w:rPr>
        <w:t xml:space="preserve"> </w:t>
      </w:r>
      <w:r w:rsidRPr="00732F25">
        <w:rPr>
          <w:rFonts w:ascii="Arial" w:hAnsi="Arial" w:cs="David"/>
          <w:rtl/>
        </w:rPr>
        <w:t>למשיח. דוגמה</w:t>
      </w:r>
      <w:r w:rsidRPr="00732F25">
        <w:rPr>
          <w:rFonts w:ascii="Arial" w:eastAsia="Arial" w:hAnsi="Arial" w:cs="David"/>
          <w:rtl/>
        </w:rPr>
        <w:t xml:space="preserve"> </w:t>
      </w:r>
      <w:r w:rsidRPr="00732F25">
        <w:rPr>
          <w:rFonts w:ascii="Arial" w:hAnsi="Arial" w:cs="David"/>
          <w:rtl/>
        </w:rPr>
        <w:t>נוספת</w:t>
      </w:r>
      <w:r w:rsidRPr="00732F25">
        <w:rPr>
          <w:rFonts w:ascii="Arial" w:eastAsia="Arial" w:hAnsi="Arial" w:cs="David"/>
          <w:rtl/>
        </w:rPr>
        <w:t xml:space="preserve"> </w:t>
      </w:r>
      <w:r w:rsidRPr="00732F25">
        <w:rPr>
          <w:rFonts w:ascii="Arial" w:hAnsi="Arial" w:cs="David"/>
          <w:rtl/>
        </w:rPr>
        <w:t>לגישה</w:t>
      </w:r>
      <w:r w:rsidRPr="00732F25">
        <w:rPr>
          <w:rFonts w:ascii="Arial" w:eastAsia="Arial" w:hAnsi="Arial" w:cs="David"/>
          <w:rtl/>
        </w:rPr>
        <w:t xml:space="preserve"> </w:t>
      </w:r>
      <w:r w:rsidRPr="00732F25">
        <w:rPr>
          <w:rFonts w:ascii="Arial" w:hAnsi="Arial" w:cs="David"/>
          <w:rtl/>
        </w:rPr>
        <w:t>זו: על-פי</w:t>
      </w:r>
      <w:r w:rsidRPr="00732F25">
        <w:rPr>
          <w:rFonts w:ascii="Arial" w:eastAsia="Arial" w:hAnsi="Arial" w:cs="David"/>
          <w:rtl/>
        </w:rPr>
        <w:t xml:space="preserve"> </w:t>
      </w:r>
      <w:r w:rsidRPr="00732F25">
        <w:rPr>
          <w:rFonts w:ascii="Arial" w:hAnsi="Arial" w:cs="David"/>
          <w:rtl/>
        </w:rPr>
        <w:t>הרמב"ם</w:t>
      </w:r>
      <w:r w:rsidRPr="00732F25">
        <w:rPr>
          <w:rFonts w:ascii="Arial" w:eastAsia="Arial" w:hAnsi="Arial" w:cs="David"/>
          <w:rtl/>
        </w:rPr>
        <w:t xml:space="preserve"> </w:t>
      </w:r>
      <w:r w:rsidRPr="00732F25">
        <w:rPr>
          <w:rFonts w:ascii="Arial" w:hAnsi="Arial" w:cs="David"/>
          <w:rtl/>
        </w:rPr>
        <w:t>הנ"ל, גם</w:t>
      </w:r>
      <w:r w:rsidRPr="00732F25">
        <w:rPr>
          <w:rFonts w:ascii="Arial" w:eastAsia="Arial" w:hAnsi="Arial" w:cs="David"/>
          <w:rtl/>
        </w:rPr>
        <w:t xml:space="preserve"> </w:t>
      </w:r>
      <w:r w:rsidRPr="00732F25">
        <w:rPr>
          <w:rFonts w:ascii="Arial" w:hAnsi="Arial" w:cs="David"/>
          <w:rtl/>
        </w:rPr>
        <w:t>קיבוץ</w:t>
      </w:r>
      <w:r w:rsidRPr="00732F25">
        <w:rPr>
          <w:rFonts w:ascii="Arial" w:eastAsia="Arial" w:hAnsi="Arial" w:cs="David"/>
          <w:rtl/>
        </w:rPr>
        <w:t xml:space="preserve"> </w:t>
      </w:r>
      <w:r w:rsidRPr="00732F25">
        <w:rPr>
          <w:rFonts w:ascii="Arial" w:hAnsi="Arial" w:cs="David"/>
          <w:rtl/>
        </w:rPr>
        <w:t>גלויות</w:t>
      </w:r>
      <w:r w:rsidRPr="00732F25">
        <w:rPr>
          <w:rFonts w:ascii="Arial" w:eastAsia="Arial" w:hAnsi="Arial" w:cs="David"/>
          <w:rtl/>
        </w:rPr>
        <w:t xml:space="preserve"> </w:t>
      </w:r>
      <w:r w:rsidRPr="00732F25">
        <w:rPr>
          <w:rFonts w:ascii="Arial" w:hAnsi="Arial" w:cs="David"/>
          <w:rtl/>
        </w:rPr>
        <w:t>הוא</w:t>
      </w:r>
      <w:r w:rsidRPr="00732F25">
        <w:rPr>
          <w:rFonts w:ascii="Arial" w:eastAsia="Arial" w:hAnsi="Arial" w:cs="David"/>
          <w:rtl/>
        </w:rPr>
        <w:t xml:space="preserve"> </w:t>
      </w:r>
      <w:r w:rsidRPr="00732F25">
        <w:rPr>
          <w:rFonts w:ascii="Arial" w:hAnsi="Arial" w:cs="David"/>
          <w:rtl/>
        </w:rPr>
        <w:t>מתפקידיו</w:t>
      </w:r>
      <w:r w:rsidRPr="00732F25">
        <w:rPr>
          <w:rFonts w:ascii="Arial" w:eastAsia="Arial" w:hAnsi="Arial" w:cs="David"/>
          <w:rtl/>
        </w:rPr>
        <w:t xml:space="preserve"> </w:t>
      </w:r>
      <w:r w:rsidRPr="00732F25">
        <w:rPr>
          <w:rFonts w:ascii="Arial" w:hAnsi="Arial" w:cs="David"/>
          <w:rtl/>
        </w:rPr>
        <w:t>של</w:t>
      </w:r>
      <w:r w:rsidRPr="00732F25">
        <w:rPr>
          <w:rFonts w:ascii="Arial" w:eastAsia="Arial" w:hAnsi="Arial" w:cs="David"/>
          <w:rtl/>
        </w:rPr>
        <w:t xml:space="preserve"> </w:t>
      </w:r>
      <w:r w:rsidRPr="00732F25">
        <w:rPr>
          <w:rFonts w:ascii="Arial" w:hAnsi="Arial" w:cs="David"/>
          <w:rtl/>
        </w:rPr>
        <w:t>המשיח</w:t>
      </w:r>
      <w:r w:rsidRPr="00732F25">
        <w:rPr>
          <w:rFonts w:ascii="Arial" w:eastAsia="Arial" w:hAnsi="Arial" w:cs="David"/>
          <w:rtl/>
        </w:rPr>
        <w:t xml:space="preserve"> </w:t>
      </w:r>
      <w:r w:rsidRPr="00732F25">
        <w:rPr>
          <w:rFonts w:ascii="Arial" w:hAnsi="Arial" w:cs="David"/>
          <w:rtl/>
        </w:rPr>
        <w:t>("המשיח.... מקבץ</w:t>
      </w:r>
      <w:r w:rsidRPr="00732F25">
        <w:rPr>
          <w:rFonts w:ascii="Arial" w:eastAsia="Arial" w:hAnsi="Arial" w:cs="David"/>
          <w:rtl/>
        </w:rPr>
        <w:t xml:space="preserve"> </w:t>
      </w:r>
      <w:r w:rsidRPr="00732F25">
        <w:rPr>
          <w:rFonts w:ascii="Arial" w:hAnsi="Arial" w:cs="David"/>
          <w:rtl/>
        </w:rPr>
        <w:t>נדחי</w:t>
      </w:r>
      <w:r w:rsidRPr="00732F25">
        <w:rPr>
          <w:rFonts w:ascii="Arial" w:eastAsia="Arial" w:hAnsi="Arial" w:cs="David"/>
          <w:rtl/>
        </w:rPr>
        <w:t xml:space="preserve"> </w:t>
      </w:r>
      <w:r w:rsidRPr="00732F25">
        <w:rPr>
          <w:rFonts w:ascii="Arial" w:hAnsi="Arial" w:cs="David"/>
          <w:rtl/>
        </w:rPr>
        <w:t>ישראל"), וגם</w:t>
      </w:r>
      <w:r w:rsidRPr="00732F25">
        <w:rPr>
          <w:rFonts w:ascii="Arial" w:eastAsia="Arial" w:hAnsi="Arial" w:cs="David"/>
          <w:rtl/>
        </w:rPr>
        <w:t xml:space="preserve"> </w:t>
      </w:r>
      <w:r w:rsidRPr="00732F25">
        <w:rPr>
          <w:rFonts w:ascii="Arial" w:hAnsi="Arial" w:cs="David"/>
          <w:rtl/>
        </w:rPr>
        <w:t>בתחום</w:t>
      </w:r>
      <w:r w:rsidRPr="00732F25">
        <w:rPr>
          <w:rFonts w:ascii="Arial" w:eastAsia="Arial" w:hAnsi="Arial" w:cs="David"/>
          <w:rtl/>
        </w:rPr>
        <w:t xml:space="preserve"> </w:t>
      </w:r>
      <w:r w:rsidRPr="00732F25">
        <w:rPr>
          <w:rFonts w:ascii="Arial" w:hAnsi="Arial" w:cs="David"/>
          <w:rtl/>
        </w:rPr>
        <w:t>זה, טענה</w:t>
      </w:r>
      <w:r w:rsidRPr="00732F25">
        <w:rPr>
          <w:rFonts w:ascii="Arial" w:eastAsia="Arial" w:hAnsi="Arial" w:cs="David"/>
          <w:rtl/>
        </w:rPr>
        <w:t xml:space="preserve"> </w:t>
      </w:r>
      <w:r w:rsidRPr="00732F25">
        <w:rPr>
          <w:rFonts w:ascii="Arial" w:hAnsi="Arial" w:cs="David"/>
          <w:rtl/>
        </w:rPr>
        <w:t>התנועה</w:t>
      </w:r>
      <w:r w:rsidRPr="00732F25">
        <w:rPr>
          <w:rFonts w:ascii="Arial" w:eastAsia="Arial" w:hAnsi="Arial" w:cs="David"/>
          <w:rtl/>
        </w:rPr>
        <w:t xml:space="preserve"> </w:t>
      </w:r>
      <w:r w:rsidRPr="00732F25">
        <w:rPr>
          <w:rFonts w:ascii="Arial" w:hAnsi="Arial" w:cs="David"/>
          <w:rtl/>
        </w:rPr>
        <w:t>הציונית</w:t>
      </w:r>
      <w:r w:rsidRPr="00732F25">
        <w:rPr>
          <w:rFonts w:ascii="Arial" w:eastAsia="Arial" w:hAnsi="Arial" w:cs="David"/>
          <w:rtl/>
        </w:rPr>
        <w:t xml:space="preserve"> </w:t>
      </w:r>
      <w:r w:rsidRPr="00732F25">
        <w:rPr>
          <w:rFonts w:ascii="Arial" w:hAnsi="Arial" w:cs="David"/>
          <w:rtl/>
        </w:rPr>
        <w:t>שיש</w:t>
      </w:r>
      <w:r w:rsidRPr="00732F25">
        <w:rPr>
          <w:rFonts w:ascii="Arial" w:eastAsia="Arial" w:hAnsi="Arial" w:cs="David"/>
          <w:rtl/>
        </w:rPr>
        <w:t xml:space="preserve"> </w:t>
      </w:r>
      <w:r w:rsidRPr="00732F25">
        <w:rPr>
          <w:rFonts w:ascii="Arial" w:hAnsi="Arial" w:cs="David"/>
          <w:rtl/>
        </w:rPr>
        <w:t>לפעול</w:t>
      </w:r>
      <w:r w:rsidRPr="00732F25">
        <w:rPr>
          <w:rFonts w:ascii="Arial" w:eastAsia="Arial" w:hAnsi="Arial" w:cs="David"/>
          <w:rtl/>
        </w:rPr>
        <w:t xml:space="preserve"> </w:t>
      </w:r>
      <w:r w:rsidRPr="00732F25">
        <w:rPr>
          <w:rFonts w:ascii="Arial" w:hAnsi="Arial" w:cs="David"/>
          <w:rtl/>
        </w:rPr>
        <w:t>כמיטב</w:t>
      </w:r>
      <w:r w:rsidRPr="00732F25">
        <w:rPr>
          <w:rFonts w:ascii="Arial" w:eastAsia="Arial" w:hAnsi="Arial" w:cs="David"/>
          <w:rtl/>
        </w:rPr>
        <w:t xml:space="preserve"> </w:t>
      </w:r>
      <w:r w:rsidRPr="00732F25">
        <w:rPr>
          <w:rFonts w:ascii="Arial" w:hAnsi="Arial" w:cs="David"/>
          <w:rtl/>
        </w:rPr>
        <w:t>יכולתנו</w:t>
      </w:r>
      <w:r w:rsidRPr="00732F25">
        <w:rPr>
          <w:rFonts w:ascii="Arial" w:eastAsia="Arial" w:hAnsi="Arial" w:cs="David"/>
          <w:rtl/>
        </w:rPr>
        <w:t xml:space="preserve"> </w:t>
      </w:r>
      <w:r w:rsidRPr="00732F25">
        <w:rPr>
          <w:rFonts w:ascii="Arial" w:hAnsi="Arial" w:cs="David"/>
          <w:rtl/>
        </w:rPr>
        <w:t>בדרך</w:t>
      </w:r>
      <w:r w:rsidRPr="00732F25">
        <w:rPr>
          <w:rFonts w:ascii="Arial" w:eastAsia="Arial" w:hAnsi="Arial" w:cs="David"/>
          <w:rtl/>
        </w:rPr>
        <w:t xml:space="preserve"> </w:t>
      </w:r>
      <w:r w:rsidRPr="00732F25">
        <w:rPr>
          <w:rFonts w:ascii="Arial" w:hAnsi="Arial" w:cs="David"/>
          <w:rtl/>
        </w:rPr>
        <w:t>הטבע. להרחבה</w:t>
      </w:r>
      <w:r w:rsidRPr="00732F25">
        <w:rPr>
          <w:rFonts w:ascii="Arial" w:eastAsia="Arial" w:hAnsi="Arial" w:cs="David"/>
          <w:rtl/>
        </w:rPr>
        <w:t xml:space="preserve"> </w:t>
      </w:r>
      <w:r w:rsidRPr="00732F25">
        <w:rPr>
          <w:rFonts w:ascii="Arial" w:hAnsi="Arial" w:cs="David"/>
          <w:rtl/>
        </w:rPr>
        <w:t>ראו: הרב</w:t>
      </w:r>
      <w:r w:rsidRPr="00732F25">
        <w:rPr>
          <w:rFonts w:ascii="Arial" w:eastAsia="Arial" w:hAnsi="Arial" w:cs="David"/>
          <w:rtl/>
        </w:rPr>
        <w:t xml:space="preserve"> </w:t>
      </w:r>
      <w:r w:rsidRPr="00732F25">
        <w:rPr>
          <w:rFonts w:ascii="Arial" w:hAnsi="Arial" w:cs="David"/>
          <w:rtl/>
        </w:rPr>
        <w:t>יואל</w:t>
      </w:r>
      <w:r w:rsidRPr="00732F25">
        <w:rPr>
          <w:rFonts w:ascii="Arial" w:eastAsia="Arial" w:hAnsi="Arial" w:cs="David"/>
          <w:rtl/>
        </w:rPr>
        <w:t xml:space="preserve"> </w:t>
      </w:r>
      <w:r w:rsidRPr="00732F25">
        <w:rPr>
          <w:rFonts w:ascii="Arial" w:hAnsi="Arial" w:cs="David"/>
          <w:rtl/>
        </w:rPr>
        <w:t>בן</w:t>
      </w:r>
      <w:r w:rsidRPr="00732F25">
        <w:rPr>
          <w:rFonts w:ascii="Arial" w:eastAsia="Arial" w:hAnsi="Arial" w:cs="David"/>
          <w:rtl/>
        </w:rPr>
        <w:t xml:space="preserve"> </w:t>
      </w:r>
      <w:r w:rsidRPr="00732F25">
        <w:rPr>
          <w:rFonts w:ascii="Arial" w:hAnsi="Arial" w:cs="David"/>
          <w:rtl/>
        </w:rPr>
        <w:t xml:space="preserve">נון, </w:t>
      </w:r>
      <w:r w:rsidRPr="00732F25">
        <w:rPr>
          <w:rFonts w:ascii="Arial" w:hAnsi="Arial" w:cs="David"/>
          <w:b/>
          <w:bCs/>
          <w:rtl/>
        </w:rPr>
        <w:t>נס</w:t>
      </w:r>
      <w:r w:rsidRPr="00732F25">
        <w:rPr>
          <w:rFonts w:ascii="Arial" w:eastAsia="Arial" w:hAnsi="Arial" w:cs="David"/>
          <w:b/>
          <w:bCs/>
          <w:rtl/>
        </w:rPr>
        <w:t xml:space="preserve"> </w:t>
      </w:r>
      <w:r w:rsidRPr="00732F25">
        <w:rPr>
          <w:rFonts w:ascii="Arial" w:hAnsi="Arial" w:cs="David"/>
          <w:b/>
          <w:bCs/>
          <w:rtl/>
        </w:rPr>
        <w:t>קיבוץ</w:t>
      </w:r>
      <w:r w:rsidRPr="00732F25">
        <w:rPr>
          <w:rFonts w:ascii="Arial" w:eastAsia="Arial" w:hAnsi="Arial" w:cs="David"/>
          <w:b/>
          <w:bCs/>
          <w:rtl/>
        </w:rPr>
        <w:t xml:space="preserve"> </w:t>
      </w:r>
      <w:r w:rsidRPr="00732F25">
        <w:rPr>
          <w:rFonts w:ascii="Arial" w:hAnsi="Arial" w:cs="David"/>
          <w:b/>
          <w:bCs/>
          <w:rtl/>
        </w:rPr>
        <w:t>גלויות</w:t>
      </w:r>
      <w:r w:rsidRPr="00732F25">
        <w:rPr>
          <w:rFonts w:ascii="Arial" w:hAnsi="Arial" w:cs="David"/>
          <w:rtl/>
        </w:rPr>
        <w:t>, ה'תשע"א.</w:t>
      </w:r>
    </w:p>
  </w:footnote>
  <w:footnote w:id="4">
    <w:p w:rsidR="0059460E" w:rsidRPr="00732F25" w:rsidDel="00C118DB" w:rsidRDefault="0059460E" w:rsidP="009C2B09">
      <w:pPr>
        <w:pStyle w:val="a5"/>
        <w:rPr>
          <w:del w:id="15" w:author="user" w:date="2013-02-14T17:22:00Z"/>
          <w:rFonts w:cs="David"/>
        </w:rPr>
      </w:pPr>
    </w:p>
  </w:footnote>
  <w:footnote w:id="5">
    <w:p w:rsidR="0059460E" w:rsidRPr="00732F25" w:rsidDel="00C118DB" w:rsidRDefault="0059460E" w:rsidP="00123A14">
      <w:pPr>
        <w:pStyle w:val="a5"/>
        <w:rPr>
          <w:del w:id="18" w:author="user" w:date="2013-02-14T17:22:00Z"/>
          <w:rFonts w:cs="David"/>
        </w:rPr>
      </w:pPr>
      <w:del w:id="19" w:author="user" w:date="2013-02-14T17:22:00Z">
        <w:r w:rsidRPr="00732F25" w:rsidDel="00C118DB">
          <w:rPr>
            <w:rStyle w:val="FootnoteCharacters"/>
            <w:rFonts w:ascii="David" w:hAnsi="David" w:cs="David"/>
          </w:rPr>
          <w:footnoteRef/>
        </w:r>
        <w:r w:rsidRPr="00732F25" w:rsidDel="00C118DB">
          <w:rPr>
            <w:rFonts w:cs="David"/>
            <w:rtl/>
          </w:rPr>
          <w:tab/>
          <w:delText>החלטה</w:delText>
        </w:r>
        <w:r w:rsidRPr="00732F25" w:rsidDel="00C118DB">
          <w:rPr>
            <w:rFonts w:eastAsia="David CLM" w:cs="David"/>
            <w:rtl/>
          </w:rPr>
          <w:delText xml:space="preserve"> </w:delText>
        </w:r>
        <w:r w:rsidRPr="00732F25" w:rsidDel="00C118DB">
          <w:rPr>
            <w:rFonts w:cs="David"/>
            <w:rtl/>
          </w:rPr>
          <w:delText>מספר</w:delText>
        </w:r>
        <w:r w:rsidRPr="00732F25" w:rsidDel="00C118DB">
          <w:rPr>
            <w:rFonts w:eastAsia="David CLM" w:cs="David"/>
            <w:rtl/>
          </w:rPr>
          <w:delText xml:space="preserve"> </w:delText>
        </w:r>
        <w:r w:rsidRPr="00732F25" w:rsidDel="00C118DB">
          <w:rPr>
            <w:rFonts w:cs="David"/>
          </w:rPr>
          <w:delText>1</w:delText>
        </w:r>
        <w:r w:rsidRPr="00732F25" w:rsidDel="00C118DB">
          <w:rPr>
            <w:rFonts w:cs="David"/>
            <w:rtl/>
          </w:rPr>
          <w:delText xml:space="preserve"> של</w:delText>
        </w:r>
        <w:r w:rsidRPr="00732F25" w:rsidDel="00C118DB">
          <w:rPr>
            <w:rFonts w:eastAsia="David CLM" w:cs="David"/>
            <w:rtl/>
          </w:rPr>
          <w:delText xml:space="preserve"> </w:delText>
        </w:r>
        <w:r w:rsidRPr="00732F25" w:rsidDel="00C118DB">
          <w:rPr>
            <w:rFonts w:cs="David"/>
            <w:rtl/>
          </w:rPr>
          <w:delText>מועצת</w:delText>
        </w:r>
        <w:r w:rsidRPr="00732F25" w:rsidDel="00C118DB">
          <w:rPr>
            <w:rFonts w:eastAsia="David CLM" w:cs="David"/>
            <w:rtl/>
          </w:rPr>
          <w:delText xml:space="preserve"> </w:delText>
        </w:r>
        <w:r w:rsidRPr="00732F25" w:rsidDel="00C118DB">
          <w:rPr>
            <w:rFonts w:cs="David"/>
            <w:rtl/>
          </w:rPr>
          <w:delText>מינהל</w:delText>
        </w:r>
        <w:r w:rsidRPr="00732F25" w:rsidDel="00C118DB">
          <w:rPr>
            <w:rFonts w:eastAsia="David CLM" w:cs="David"/>
            <w:rtl/>
          </w:rPr>
          <w:delText xml:space="preserve"> </w:delText>
        </w:r>
        <w:r w:rsidRPr="00732F25" w:rsidDel="00C118DB">
          <w:rPr>
            <w:rFonts w:cs="David"/>
            <w:rtl/>
          </w:rPr>
          <w:delText>מקרקעי</w:delText>
        </w:r>
        <w:r w:rsidRPr="00732F25" w:rsidDel="00C118DB">
          <w:rPr>
            <w:rFonts w:eastAsia="David CLM" w:cs="David"/>
            <w:rtl/>
          </w:rPr>
          <w:delText xml:space="preserve"> </w:delText>
        </w:r>
        <w:r w:rsidRPr="00732F25" w:rsidDel="00C118DB">
          <w:rPr>
            <w:rFonts w:cs="David"/>
            <w:rtl/>
          </w:rPr>
          <w:delText>ישראל, ה'תשכ"ה</w:delText>
        </w:r>
        <w:r w:rsidRPr="00732F25" w:rsidDel="00C118DB">
          <w:rPr>
            <w:rFonts w:eastAsia="David CLM" w:cs="David"/>
            <w:rtl/>
          </w:rPr>
          <w:delText xml:space="preserve"> </w:delText>
        </w:r>
        <w:r w:rsidRPr="00732F25" w:rsidDel="00C118DB">
          <w:rPr>
            <w:rFonts w:cs="David"/>
            <w:rtl/>
          </w:rPr>
          <w:delText xml:space="preserve">- </w:delText>
        </w:r>
        <w:r w:rsidRPr="00732F25" w:rsidDel="00C118DB">
          <w:rPr>
            <w:rFonts w:cs="David"/>
          </w:rPr>
          <w:delText>17.5.1965</w:delText>
        </w:r>
        <w:r w:rsidRPr="00732F25" w:rsidDel="00C118DB">
          <w:rPr>
            <w:rFonts w:cs="David"/>
            <w:rtl/>
          </w:rPr>
          <w:delText>. אמנם, בחזונו</w:delText>
        </w:r>
        <w:r w:rsidRPr="00732F25" w:rsidDel="00C118DB">
          <w:rPr>
            <w:rFonts w:eastAsia="David CLM" w:cs="David"/>
            <w:rtl/>
          </w:rPr>
          <w:delText xml:space="preserve"> </w:delText>
        </w:r>
        <w:r w:rsidRPr="00732F25" w:rsidDel="00C118DB">
          <w:rPr>
            <w:rFonts w:cs="David"/>
            <w:rtl/>
          </w:rPr>
          <w:delText>של</w:delText>
        </w:r>
        <w:r w:rsidRPr="00732F25" w:rsidDel="00C118DB">
          <w:rPr>
            <w:rFonts w:eastAsia="David CLM" w:cs="David"/>
            <w:rtl/>
          </w:rPr>
          <w:delText xml:space="preserve"> </w:delText>
        </w:r>
        <w:r w:rsidRPr="00732F25" w:rsidDel="00C118DB">
          <w:rPr>
            <w:rFonts w:cs="David"/>
            <w:rtl/>
          </w:rPr>
          <w:delText>הרצל, כל</w:delText>
        </w:r>
        <w:r w:rsidRPr="00732F25" w:rsidDel="00C118DB">
          <w:rPr>
            <w:rFonts w:eastAsia="David CLM" w:cs="David"/>
            <w:rtl/>
          </w:rPr>
          <w:delText xml:space="preserve"> </w:delText>
        </w:r>
        <w:r w:rsidRPr="00732F25" w:rsidDel="00C118DB">
          <w:rPr>
            <w:rFonts w:cs="David"/>
            <w:rtl/>
          </w:rPr>
          <w:delText>הקרקעות</w:delText>
        </w:r>
        <w:r w:rsidRPr="00732F25" w:rsidDel="00C118DB">
          <w:rPr>
            <w:rFonts w:eastAsia="David CLM" w:cs="David"/>
            <w:rtl/>
          </w:rPr>
          <w:delText xml:space="preserve"> </w:delText>
        </w:r>
        <w:r w:rsidRPr="00732F25" w:rsidDel="00C118DB">
          <w:rPr>
            <w:rFonts w:cs="David"/>
            <w:rtl/>
          </w:rPr>
          <w:delText>חוזרות</w:delText>
        </w:r>
        <w:r w:rsidRPr="00732F25" w:rsidDel="00C118DB">
          <w:rPr>
            <w:rFonts w:eastAsia="David CLM" w:cs="David"/>
            <w:rtl/>
          </w:rPr>
          <w:delText xml:space="preserve"> </w:delText>
        </w:r>
        <w:r w:rsidRPr="00732F25" w:rsidDel="00C118DB">
          <w:rPr>
            <w:rFonts w:cs="David"/>
            <w:rtl/>
          </w:rPr>
          <w:delText>לחברה</w:delText>
        </w:r>
        <w:r w:rsidRPr="00732F25" w:rsidDel="00C118DB">
          <w:rPr>
            <w:rFonts w:eastAsia="David CLM" w:cs="David"/>
            <w:rtl/>
          </w:rPr>
          <w:delText xml:space="preserve"> </w:delText>
        </w:r>
        <w:r w:rsidRPr="00732F25" w:rsidDel="00C118DB">
          <w:rPr>
            <w:rFonts w:cs="David"/>
            <w:rtl/>
          </w:rPr>
          <w:delText>הציבורית</w:delText>
        </w:r>
        <w:r w:rsidRPr="00732F25" w:rsidDel="00C118DB">
          <w:rPr>
            <w:rFonts w:eastAsia="David CLM" w:cs="David"/>
            <w:rtl/>
          </w:rPr>
          <w:delText xml:space="preserve"> </w:delText>
        </w:r>
        <w:r w:rsidRPr="00732F25" w:rsidDel="00C118DB">
          <w:rPr>
            <w:rFonts w:cs="David"/>
            <w:rtl/>
          </w:rPr>
          <w:delText>באותה</w:delText>
        </w:r>
        <w:r w:rsidRPr="00732F25" w:rsidDel="00C118DB">
          <w:rPr>
            <w:rFonts w:eastAsia="David CLM" w:cs="David"/>
            <w:rtl/>
          </w:rPr>
          <w:delText xml:space="preserve"> </w:delText>
        </w:r>
        <w:r w:rsidRPr="00732F25" w:rsidDel="00C118DB">
          <w:rPr>
            <w:rFonts w:cs="David"/>
            <w:rtl/>
          </w:rPr>
          <w:delText>שנה</w:delText>
        </w:r>
        <w:r w:rsidRPr="00732F25" w:rsidDel="00C118DB">
          <w:rPr>
            <w:rFonts w:eastAsia="David CLM" w:cs="David"/>
            <w:rtl/>
          </w:rPr>
          <w:delText xml:space="preserve"> – </w:delText>
        </w:r>
        <w:r w:rsidRPr="00732F25" w:rsidDel="00C118DB">
          <w:rPr>
            <w:rFonts w:cs="David"/>
            <w:rtl/>
          </w:rPr>
          <w:delText>שנת</w:delText>
        </w:r>
        <w:r w:rsidRPr="00732F25" w:rsidDel="00C118DB">
          <w:rPr>
            <w:rFonts w:eastAsia="David CLM" w:cs="David"/>
            <w:rtl/>
          </w:rPr>
          <w:delText xml:space="preserve"> </w:delText>
        </w:r>
        <w:r w:rsidRPr="00732F25" w:rsidDel="00C118DB">
          <w:rPr>
            <w:rFonts w:cs="David"/>
            <w:rtl/>
          </w:rPr>
          <w:delText>היובל; ו</w:delText>
        </w:r>
      </w:del>
      <w:ins w:id="20" w:author="אברהם" w:date="2012-11-26T16:53:00Z">
        <w:del w:id="21" w:author="user" w:date="2013-02-14T17:22:00Z">
          <w:r w:rsidDel="00C118DB">
            <w:rPr>
              <w:rFonts w:cs="David" w:hint="cs"/>
              <w:rtl/>
            </w:rPr>
            <w:delText xml:space="preserve">על פי </w:delText>
          </w:r>
        </w:del>
      </w:ins>
      <w:del w:id="22" w:author="user" w:date="2013-02-14T17:22:00Z">
        <w:r w:rsidRPr="00732F25" w:rsidDel="00C118DB">
          <w:rPr>
            <w:rFonts w:cs="David"/>
            <w:rtl/>
          </w:rPr>
          <w:delText>בהחלטת</w:delText>
        </w:r>
        <w:r w:rsidRPr="00732F25" w:rsidDel="00C118DB">
          <w:rPr>
            <w:rFonts w:eastAsia="David CLM" w:cs="David"/>
            <w:rtl/>
          </w:rPr>
          <w:delText xml:space="preserve"> </w:delText>
        </w:r>
        <w:r w:rsidRPr="00732F25" w:rsidDel="00C118DB">
          <w:rPr>
            <w:rFonts w:cs="David"/>
            <w:rtl/>
          </w:rPr>
          <w:delText>מינהל</w:delText>
        </w:r>
        <w:r w:rsidRPr="00732F25" w:rsidDel="00C118DB">
          <w:rPr>
            <w:rFonts w:eastAsia="David CLM" w:cs="David"/>
            <w:rtl/>
          </w:rPr>
          <w:delText xml:space="preserve"> </w:delText>
        </w:r>
        <w:r w:rsidRPr="00732F25" w:rsidDel="00C118DB">
          <w:rPr>
            <w:rFonts w:cs="David"/>
            <w:rtl/>
          </w:rPr>
          <w:delText>מקרקעי</w:delText>
        </w:r>
        <w:r w:rsidRPr="00732F25" w:rsidDel="00C118DB">
          <w:rPr>
            <w:rFonts w:eastAsia="David CLM" w:cs="David"/>
            <w:rtl/>
          </w:rPr>
          <w:delText xml:space="preserve"> </w:delText>
        </w:r>
        <w:r w:rsidRPr="00732F25" w:rsidDel="00C118DB">
          <w:rPr>
            <w:rFonts w:cs="David"/>
            <w:rtl/>
          </w:rPr>
          <w:delText>ישראל, כל</w:delText>
        </w:r>
        <w:r w:rsidRPr="00732F25" w:rsidDel="00C118DB">
          <w:rPr>
            <w:rFonts w:eastAsia="David CLM" w:cs="David"/>
            <w:rtl/>
          </w:rPr>
          <w:delText xml:space="preserve"> </w:delText>
        </w:r>
        <w:r w:rsidRPr="00732F25" w:rsidDel="00C118DB">
          <w:rPr>
            <w:rFonts w:cs="David"/>
            <w:rtl/>
          </w:rPr>
          <w:delText>קרקע</w:delText>
        </w:r>
        <w:r w:rsidRPr="00732F25" w:rsidDel="00C118DB">
          <w:rPr>
            <w:rFonts w:eastAsia="David CLM" w:cs="David"/>
            <w:rtl/>
          </w:rPr>
          <w:delText xml:space="preserve"> </w:delText>
        </w:r>
        <w:r w:rsidRPr="00732F25" w:rsidDel="00C118DB">
          <w:rPr>
            <w:rFonts w:cs="David"/>
            <w:rtl/>
          </w:rPr>
          <w:delText>מוחכרת</w:delText>
        </w:r>
        <w:r w:rsidRPr="00732F25" w:rsidDel="00C118DB">
          <w:rPr>
            <w:rFonts w:eastAsia="David CLM" w:cs="David"/>
            <w:rtl/>
          </w:rPr>
          <w:delText xml:space="preserve"> </w:delText>
        </w:r>
        <w:r w:rsidRPr="00732F25" w:rsidDel="00C118DB">
          <w:rPr>
            <w:rFonts w:cs="David"/>
            <w:rtl/>
          </w:rPr>
          <w:delText>בנפרד</w:delText>
        </w:r>
        <w:r w:rsidRPr="00732F25" w:rsidDel="00C118DB">
          <w:rPr>
            <w:rFonts w:eastAsia="David CLM" w:cs="David"/>
            <w:rtl/>
          </w:rPr>
          <w:delText xml:space="preserve"> </w:delText>
        </w:r>
        <w:r w:rsidRPr="00732F25" w:rsidDel="00C118DB">
          <w:rPr>
            <w:rFonts w:cs="David"/>
            <w:rtl/>
          </w:rPr>
          <w:delText>לתקופה</w:delText>
        </w:r>
        <w:r w:rsidRPr="00732F25" w:rsidDel="00C118DB">
          <w:rPr>
            <w:rFonts w:eastAsia="David CLM" w:cs="David"/>
            <w:rtl/>
          </w:rPr>
          <w:delText xml:space="preserve"> </w:delText>
        </w:r>
        <w:r w:rsidRPr="00732F25" w:rsidDel="00C118DB">
          <w:rPr>
            <w:rFonts w:cs="David"/>
            <w:rtl/>
          </w:rPr>
          <w:delText>של</w:delText>
        </w:r>
        <w:r w:rsidRPr="00732F25" w:rsidDel="00C118DB">
          <w:rPr>
            <w:rFonts w:eastAsia="David CLM" w:cs="David"/>
            <w:rtl/>
          </w:rPr>
          <w:delText xml:space="preserve"> </w:delText>
        </w:r>
        <w:r w:rsidRPr="00732F25" w:rsidDel="00C118DB">
          <w:rPr>
            <w:rFonts w:cs="David"/>
          </w:rPr>
          <w:delText>49</w:delText>
        </w:r>
        <w:r w:rsidRPr="00732F25" w:rsidDel="00C118DB">
          <w:rPr>
            <w:rFonts w:cs="David"/>
            <w:rtl/>
          </w:rPr>
          <w:delText xml:space="preserve"> שנה, כך</w:delText>
        </w:r>
        <w:r w:rsidRPr="00732F25" w:rsidDel="00C118DB">
          <w:rPr>
            <w:rFonts w:eastAsia="David CLM" w:cs="David"/>
            <w:rtl/>
          </w:rPr>
          <w:delText xml:space="preserve"> </w:delText>
        </w:r>
        <w:r w:rsidRPr="00732F25" w:rsidDel="00C118DB">
          <w:rPr>
            <w:rFonts w:cs="David"/>
            <w:rtl/>
          </w:rPr>
          <w:delText>שכל</w:delText>
        </w:r>
        <w:r w:rsidRPr="00732F25" w:rsidDel="00C118DB">
          <w:rPr>
            <w:rFonts w:eastAsia="David CLM" w:cs="David"/>
            <w:rtl/>
          </w:rPr>
          <w:delText xml:space="preserve"> </w:delText>
        </w:r>
        <w:r w:rsidRPr="00732F25" w:rsidDel="00C118DB">
          <w:rPr>
            <w:rFonts w:cs="David"/>
            <w:rtl/>
          </w:rPr>
          <w:delText>קרקע</w:delText>
        </w:r>
        <w:r w:rsidRPr="00732F25" w:rsidDel="00C118DB">
          <w:rPr>
            <w:rFonts w:eastAsia="David CLM" w:cs="David"/>
            <w:rtl/>
          </w:rPr>
          <w:delText xml:space="preserve"> </w:delText>
        </w:r>
        <w:r w:rsidRPr="00732F25" w:rsidDel="00C118DB">
          <w:rPr>
            <w:rFonts w:cs="David"/>
            <w:rtl/>
          </w:rPr>
          <w:delText>חוזרת</w:delText>
        </w:r>
        <w:r w:rsidRPr="00732F25" w:rsidDel="00C118DB">
          <w:rPr>
            <w:rFonts w:eastAsia="David CLM" w:cs="David"/>
            <w:rtl/>
          </w:rPr>
          <w:delText xml:space="preserve"> </w:delText>
        </w:r>
        <w:r w:rsidRPr="00732F25" w:rsidDel="00C118DB">
          <w:rPr>
            <w:rFonts w:cs="David"/>
            <w:rtl/>
          </w:rPr>
          <w:delText>בשנה</w:delText>
        </w:r>
        <w:r w:rsidRPr="00732F25" w:rsidDel="00C118DB">
          <w:rPr>
            <w:rFonts w:eastAsia="David CLM" w:cs="David"/>
            <w:rtl/>
          </w:rPr>
          <w:delText xml:space="preserve"> </w:delText>
        </w:r>
        <w:r w:rsidRPr="00732F25" w:rsidDel="00C118DB">
          <w:rPr>
            <w:rFonts w:cs="David"/>
            <w:rtl/>
          </w:rPr>
          <w:delText>אחרת.</w:delText>
        </w:r>
      </w:del>
    </w:p>
  </w:footnote>
  <w:footnote w:id="6">
    <w:p w:rsidR="0059460E" w:rsidRDefault="0059460E">
      <w:pPr>
        <w:pStyle w:val="a5"/>
        <w:rPr>
          <w:rFonts w:hint="cs"/>
          <w:rtl/>
        </w:rPr>
      </w:pPr>
      <w:ins w:id="26" w:author="user" w:date="2013-02-14T17:34:00Z">
        <w:r>
          <w:rPr>
            <w:rStyle w:val="a7"/>
          </w:rPr>
          <w:footnoteRef/>
        </w:r>
        <w:r>
          <w:rPr>
            <w:rtl/>
          </w:rPr>
          <w:t xml:space="preserve"> </w:t>
        </w:r>
        <w:r>
          <w:rPr>
            <w:rFonts w:cs="David" w:hint="cs"/>
            <w:color w:val="008000"/>
            <w:rtl/>
          </w:rPr>
          <w:t>ראו: אראל</w:t>
        </w:r>
        <w:r>
          <w:rPr>
            <w:rFonts w:eastAsia="David CLM" w:cs="David CLM" w:hint="cs"/>
            <w:color w:val="008000"/>
            <w:rtl/>
          </w:rPr>
          <w:t xml:space="preserve"> </w:t>
        </w:r>
        <w:r>
          <w:rPr>
            <w:rFonts w:cs="David" w:hint="cs"/>
            <w:color w:val="008000"/>
            <w:rtl/>
          </w:rPr>
          <w:t>סגל</w:t>
        </w:r>
        <w:r>
          <w:rPr>
            <w:rFonts w:eastAsia="David CLM" w:cs="David CLM" w:hint="cs"/>
            <w:color w:val="008000"/>
            <w:rtl/>
          </w:rPr>
          <w:t xml:space="preserve"> </w:t>
        </w:r>
        <w:r>
          <w:rPr>
            <w:rFonts w:cs="David" w:hint="cs"/>
            <w:color w:val="008000"/>
            <w:rtl/>
          </w:rPr>
          <w:t>הלוי, 'התחילו</w:t>
        </w:r>
        <w:r>
          <w:rPr>
            <w:rFonts w:eastAsia="David CLM" w:cs="David CLM" w:hint="cs"/>
            <w:color w:val="008000"/>
            <w:rtl/>
          </w:rPr>
          <w:t xml:space="preserve"> </w:t>
        </w:r>
        <w:r>
          <w:rPr>
            <w:rFonts w:cs="David" w:hint="cs"/>
            <w:color w:val="008000"/>
            <w:rtl/>
          </w:rPr>
          <w:t>במשחק</w:t>
        </w:r>
        <w:r>
          <w:rPr>
            <w:rFonts w:eastAsia="David CLM" w:cs="David CLM" w:hint="cs"/>
            <w:color w:val="008000"/>
            <w:rtl/>
          </w:rPr>
          <w:t xml:space="preserve"> </w:t>
        </w:r>
        <w:r>
          <w:rPr>
            <w:rFonts w:cs="David" w:hint="cs"/>
            <w:color w:val="008000"/>
            <w:rtl/>
          </w:rPr>
          <w:t>מראשיתו</w:t>
        </w:r>
        <w:r>
          <w:rPr>
            <w:rFonts w:eastAsia="David CLM" w:cs="David CLM" w:hint="cs"/>
            <w:color w:val="008000"/>
            <w:rtl/>
          </w:rPr>
          <w:t xml:space="preserve"> – </w:t>
        </w:r>
        <w:r>
          <w:rPr>
            <w:rFonts w:cs="David" w:hint="cs"/>
            <w:color w:val="008000"/>
            <w:rtl/>
          </w:rPr>
          <w:t>מצוות</w:t>
        </w:r>
        <w:r>
          <w:rPr>
            <w:rFonts w:eastAsia="David CLM" w:cs="David CLM" w:hint="cs"/>
            <w:color w:val="008000"/>
            <w:rtl/>
          </w:rPr>
          <w:t xml:space="preserve"> </w:t>
        </w:r>
        <w:r>
          <w:rPr>
            <w:rFonts w:cs="David" w:hint="cs"/>
            <w:color w:val="008000"/>
            <w:rtl/>
          </w:rPr>
          <w:t>חלוקת</w:t>
        </w:r>
        <w:r>
          <w:rPr>
            <w:rFonts w:eastAsia="David CLM" w:cs="David CLM" w:hint="cs"/>
            <w:color w:val="008000"/>
            <w:rtl/>
          </w:rPr>
          <w:t xml:space="preserve"> </w:t>
        </w:r>
        <w:r>
          <w:rPr>
            <w:rFonts w:cs="David" w:hint="cs"/>
            <w:color w:val="008000"/>
            <w:rtl/>
          </w:rPr>
          <w:t>הנחלות</w:t>
        </w:r>
        <w:r>
          <w:rPr>
            <w:rFonts w:eastAsia="David CLM" w:cs="David CLM" w:hint="cs"/>
            <w:color w:val="008000"/>
            <w:rtl/>
          </w:rPr>
          <w:t xml:space="preserve"> </w:t>
        </w:r>
        <w:r>
          <w:rPr>
            <w:rFonts w:cs="David" w:hint="cs"/>
            <w:color w:val="008000"/>
            <w:rtl/>
          </w:rPr>
          <w:t>והיובל</w:t>
        </w:r>
        <w:r>
          <w:rPr>
            <w:rFonts w:eastAsia="David CLM" w:cs="David CLM" w:hint="cs"/>
            <w:color w:val="008000"/>
            <w:rtl/>
          </w:rPr>
          <w:t xml:space="preserve"> </w:t>
        </w:r>
        <w:r>
          <w:rPr>
            <w:rFonts w:cs="David" w:hint="cs"/>
            <w:color w:val="008000"/>
            <w:rtl/>
          </w:rPr>
          <w:t>מראשית</w:t>
        </w:r>
        <w:r>
          <w:rPr>
            <w:rFonts w:eastAsia="David CLM" w:cs="David CLM" w:hint="cs"/>
            <w:color w:val="008000"/>
            <w:rtl/>
          </w:rPr>
          <w:t xml:space="preserve"> </w:t>
        </w:r>
        <w:r>
          <w:rPr>
            <w:rFonts w:cs="David" w:hint="cs"/>
            <w:color w:val="008000"/>
            <w:rtl/>
          </w:rPr>
          <w:t>הציונות</w:t>
        </w:r>
        <w:r>
          <w:rPr>
            <w:rFonts w:eastAsia="David CLM" w:cs="David CLM" w:hint="cs"/>
            <w:color w:val="008000"/>
            <w:rtl/>
          </w:rPr>
          <w:t xml:space="preserve"> </w:t>
        </w:r>
        <w:r>
          <w:rPr>
            <w:rFonts w:cs="David" w:hint="cs"/>
            <w:color w:val="008000"/>
            <w:rtl/>
          </w:rPr>
          <w:t>ועד</w:t>
        </w:r>
        <w:r>
          <w:rPr>
            <w:rFonts w:eastAsia="David CLM" w:cs="David CLM" w:hint="cs"/>
            <w:color w:val="008000"/>
            <w:rtl/>
          </w:rPr>
          <w:t xml:space="preserve"> </w:t>
        </w:r>
        <w:r>
          <w:rPr>
            <w:rFonts w:cs="David" w:hint="cs"/>
            <w:color w:val="008000"/>
            <w:rtl/>
          </w:rPr>
          <w:t>ימינו', "</w:t>
        </w:r>
        <w:r>
          <w:rPr>
            <w:rFonts w:cs="David" w:hint="cs"/>
            <w:b/>
            <w:bCs/>
            <w:color w:val="008000"/>
            <w:rtl/>
          </w:rPr>
          <w:t>אקדמות</w:t>
        </w:r>
        <w:r>
          <w:rPr>
            <w:rFonts w:cs="David" w:hint="cs"/>
            <w:color w:val="008000"/>
            <w:rtl/>
          </w:rPr>
          <w:t>" אדר ה'תשע"ג</w:t>
        </w:r>
      </w:ins>
    </w:p>
  </w:footnote>
  <w:footnote w:id="7">
    <w:p w:rsidR="0059460E" w:rsidRDefault="0059460E" w:rsidP="00C118DB">
      <w:pPr>
        <w:pStyle w:val="a5"/>
        <w:rPr>
          <w:ins w:id="30" w:author="user" w:date="2013-02-14T17:22:00Z"/>
          <w:rFonts w:hint="cs"/>
        </w:rPr>
      </w:pPr>
      <w:ins w:id="31" w:author="user" w:date="2013-02-14T17:22:00Z">
        <w:r>
          <w:rPr>
            <w:rStyle w:val="FootnoteCharacters"/>
            <w:rFonts w:ascii="David" w:hAnsi="David"/>
          </w:rPr>
          <w:footnoteRef/>
        </w:r>
        <w:r>
          <w:rPr>
            <w:rFonts w:ascii="Arial" w:hAnsi="Arial" w:cs="David" w:hint="cs"/>
            <w:rtl/>
          </w:rPr>
          <w:tab/>
        </w:r>
        <w:r>
          <w:rPr>
            <w:rFonts w:ascii="Arial" w:hAnsi="Arial" w:cs="David" w:hint="cs"/>
            <w:rtl/>
          </w:rPr>
          <w:t>ההצעה</w:t>
        </w:r>
        <w:r>
          <w:rPr>
            <w:rFonts w:ascii="Arial" w:eastAsia="Arial" w:hAnsi="Arial" w:cs="Arial"/>
            <w:rtl/>
          </w:rPr>
          <w:t xml:space="preserve"> </w:t>
        </w:r>
        <w:r>
          <w:rPr>
            <w:rFonts w:ascii="Arial" w:hAnsi="Arial" w:cs="David" w:hint="cs"/>
            <w:rtl/>
          </w:rPr>
          <w:t>קיבלה</w:t>
        </w:r>
        <w:r>
          <w:rPr>
            <w:rFonts w:ascii="Arial" w:eastAsia="Arial" w:hAnsi="Arial" w:cs="Arial"/>
            <w:rtl/>
          </w:rPr>
          <w:t xml:space="preserve"> </w:t>
        </w:r>
        <w:r>
          <w:rPr>
            <w:rFonts w:ascii="Arial" w:hAnsi="Arial" w:cs="David" w:hint="cs"/>
            <w:rtl/>
          </w:rPr>
          <w:t>ביטוי</w:t>
        </w:r>
        <w:r>
          <w:rPr>
            <w:rFonts w:ascii="Arial" w:eastAsia="Arial" w:hAnsi="Arial" w:cs="Arial"/>
            <w:rtl/>
          </w:rPr>
          <w:t xml:space="preserve"> </w:t>
        </w:r>
        <w:r>
          <w:rPr>
            <w:rFonts w:ascii="Arial" w:hAnsi="Arial" w:cs="David" w:hint="cs"/>
            <w:rtl/>
          </w:rPr>
          <w:t>גם</w:t>
        </w:r>
        <w:r>
          <w:rPr>
            <w:rFonts w:ascii="Arial" w:eastAsia="Arial" w:hAnsi="Arial" w:cs="Arial"/>
            <w:rtl/>
          </w:rPr>
          <w:t xml:space="preserve"> </w:t>
        </w:r>
        <w:r>
          <w:rPr>
            <w:rFonts w:ascii="Arial" w:hAnsi="Arial" w:cs="David" w:hint="cs"/>
            <w:rtl/>
          </w:rPr>
          <w:t>ברומן</w:t>
        </w:r>
        <w:r>
          <w:rPr>
            <w:rFonts w:ascii="Arial" w:eastAsia="Arial" w:hAnsi="Arial" w:cs="Arial"/>
            <w:rtl/>
          </w:rPr>
          <w:t xml:space="preserve"> </w:t>
        </w:r>
        <w:r>
          <w:rPr>
            <w:rFonts w:ascii="Arial" w:hAnsi="Arial" w:cs="David" w:hint="cs"/>
            <w:rtl/>
          </w:rPr>
          <w:t>העתידני</w:t>
        </w:r>
        <w:r>
          <w:rPr>
            <w:rFonts w:ascii="Arial" w:eastAsia="Arial" w:hAnsi="Arial" w:cs="Arial"/>
            <w:rtl/>
          </w:rPr>
          <w:t xml:space="preserve"> </w:t>
        </w:r>
        <w:r>
          <w:rPr>
            <w:rFonts w:ascii="Arial" w:hAnsi="Arial" w:cs="David" w:hint="cs"/>
            <w:rtl/>
          </w:rPr>
          <w:t>שלו</w:t>
        </w:r>
        <w:r>
          <w:rPr>
            <w:rFonts w:ascii="Arial" w:hAnsi="Arial" w:cs="Arial"/>
            <w:rtl/>
          </w:rPr>
          <w:t xml:space="preserve">: </w:t>
        </w:r>
        <w:r>
          <w:rPr>
            <w:rFonts w:ascii="Arial" w:hAnsi="Arial" w:cs="David" w:hint="cs"/>
            <w:rtl/>
          </w:rPr>
          <w:t>הרצל</w:t>
        </w:r>
        <w:r>
          <w:rPr>
            <w:rFonts w:ascii="Arial" w:hAnsi="Arial" w:cs="Arial"/>
            <w:rtl/>
          </w:rPr>
          <w:t xml:space="preserve">, </w:t>
        </w:r>
        <w:r>
          <w:rPr>
            <w:rFonts w:ascii="Arial" w:hAnsi="Arial" w:cs="David" w:hint="cs"/>
            <w:b/>
            <w:bCs/>
            <w:rtl/>
          </w:rPr>
          <w:t>אלטנוילנד</w:t>
        </w:r>
        <w:r>
          <w:rPr>
            <w:rFonts w:ascii="Arial" w:hAnsi="Arial" w:cs="Arial"/>
            <w:rtl/>
          </w:rPr>
          <w:t xml:space="preserve">, </w:t>
        </w:r>
        <w:r>
          <w:rPr>
            <w:rFonts w:ascii="Arial" w:hAnsi="Arial" w:cs="David" w:hint="cs"/>
            <w:rtl/>
          </w:rPr>
          <w:t>ה</w:t>
        </w:r>
        <w:r>
          <w:rPr>
            <w:rFonts w:ascii="Arial" w:hAnsi="Arial" w:cs="Arial"/>
            <w:rtl/>
          </w:rPr>
          <w:t>'</w:t>
        </w:r>
        <w:r>
          <w:rPr>
            <w:rFonts w:ascii="Arial" w:hAnsi="Arial" w:cs="David" w:hint="cs"/>
            <w:rtl/>
          </w:rPr>
          <w:t>תרס</w:t>
        </w:r>
        <w:r>
          <w:rPr>
            <w:rFonts w:ascii="Arial" w:hAnsi="Arial" w:cs="Arial"/>
            <w:rtl/>
          </w:rPr>
          <w:t>"</w:t>
        </w:r>
        <w:r>
          <w:rPr>
            <w:rFonts w:ascii="Arial" w:hAnsi="Arial" w:cs="David" w:hint="cs"/>
            <w:rtl/>
          </w:rPr>
          <w:t>ב</w:t>
        </w:r>
        <w:r>
          <w:rPr>
            <w:rFonts w:ascii="Arial" w:hAnsi="Arial" w:cs="Arial"/>
            <w:rtl/>
          </w:rPr>
          <w:t>-</w:t>
        </w:r>
        <w:r>
          <w:rPr>
            <w:rFonts w:ascii="Arial" w:hAnsi="Arial" w:cs="Arial"/>
          </w:rPr>
          <w:t>1902</w:t>
        </w:r>
        <w:r>
          <w:rPr>
            <w:rFonts w:ascii="Arial" w:hAnsi="Arial" w:cs="Arial"/>
            <w:rtl/>
          </w:rPr>
          <w:t xml:space="preserve">, </w:t>
        </w:r>
        <w:r>
          <w:rPr>
            <w:rFonts w:ascii="Arial" w:hAnsi="Arial" w:cs="David" w:hint="cs"/>
            <w:rtl/>
          </w:rPr>
          <w:t>ספר</w:t>
        </w:r>
        <w:r>
          <w:rPr>
            <w:rFonts w:ascii="Arial" w:eastAsia="Arial" w:hAnsi="Arial" w:cs="Arial"/>
            <w:rtl/>
          </w:rPr>
          <w:t xml:space="preserve"> </w:t>
        </w:r>
        <w:r>
          <w:rPr>
            <w:rFonts w:ascii="Arial" w:hAnsi="Arial" w:cs="David" w:hint="cs"/>
            <w:rtl/>
          </w:rPr>
          <w:t>שלישי</w:t>
        </w:r>
        <w:r>
          <w:rPr>
            <w:rFonts w:ascii="Arial" w:hAnsi="Arial" w:cs="Arial"/>
            <w:rtl/>
          </w:rPr>
          <w:t xml:space="preserve">, </w:t>
        </w:r>
        <w:r>
          <w:rPr>
            <w:rFonts w:ascii="Arial" w:hAnsi="Arial" w:cs="David" w:hint="cs"/>
            <w:rtl/>
          </w:rPr>
          <w:t>חלק</w:t>
        </w:r>
        <w:r>
          <w:rPr>
            <w:rFonts w:ascii="Arial" w:eastAsia="Arial" w:hAnsi="Arial" w:cs="Arial"/>
            <w:rtl/>
          </w:rPr>
          <w:t xml:space="preserve"> </w:t>
        </w:r>
        <w:r>
          <w:rPr>
            <w:rFonts w:ascii="Arial" w:hAnsi="Arial" w:cs="Arial"/>
          </w:rPr>
          <w:t>1</w:t>
        </w:r>
        <w:r>
          <w:rPr>
            <w:rFonts w:ascii="Arial" w:hAnsi="Arial" w:cs="Arial"/>
            <w:rtl/>
          </w:rPr>
          <w:t xml:space="preserve">; </w:t>
        </w:r>
        <w:r>
          <w:rPr>
            <w:rFonts w:ascii="Arial" w:hAnsi="Arial" w:cs="David" w:hint="cs"/>
            <w:rtl/>
          </w:rPr>
          <w:t>ברשת</w:t>
        </w:r>
        <w:r>
          <w:rPr>
            <w:rFonts w:ascii="Arial" w:hAnsi="Arial" w:cs="Arial"/>
            <w:rtl/>
          </w:rPr>
          <w:t xml:space="preserve">: </w:t>
        </w:r>
        <w:r>
          <w:rPr>
            <w:rFonts w:ascii="Arial" w:hAnsi="Arial" w:cs="Arial"/>
          </w:rPr>
          <w:t>http://benyehuda.org/herzl/tel_aviv.html</w:t>
        </w:r>
      </w:ins>
    </w:p>
  </w:footnote>
  <w:footnote w:id="8">
    <w:p w:rsidR="0059460E" w:rsidRDefault="0059460E" w:rsidP="00C118DB">
      <w:pPr>
        <w:pStyle w:val="a5"/>
        <w:rPr>
          <w:ins w:id="32" w:author="user" w:date="2013-02-14T17:22:00Z"/>
          <w:rFonts w:hint="cs"/>
        </w:rPr>
      </w:pPr>
      <w:ins w:id="33" w:author="user" w:date="2013-02-14T17:22:00Z">
        <w:r>
          <w:rPr>
            <w:rStyle w:val="FootnoteCharacters"/>
            <w:rFonts w:ascii="David" w:hAnsi="David"/>
          </w:rPr>
          <w:footnoteRef/>
        </w:r>
        <w:r>
          <w:rPr>
            <w:rFonts w:cs="David" w:hint="cs"/>
            <w:rtl/>
          </w:rPr>
          <w:tab/>
        </w:r>
        <w:r>
          <w:rPr>
            <w:rFonts w:cs="David" w:hint="cs"/>
            <w:rtl/>
          </w:rPr>
          <w:t>החלטה</w:t>
        </w:r>
        <w:r>
          <w:rPr>
            <w:rFonts w:eastAsia="David CLM" w:cs="David CLM" w:hint="cs"/>
            <w:rtl/>
          </w:rPr>
          <w:t xml:space="preserve"> </w:t>
        </w:r>
        <w:r>
          <w:rPr>
            <w:rFonts w:cs="David" w:hint="cs"/>
            <w:rtl/>
          </w:rPr>
          <w:t>מספר</w:t>
        </w:r>
        <w:r>
          <w:rPr>
            <w:rFonts w:eastAsia="David CLM" w:cs="David CLM" w:hint="cs"/>
            <w:rtl/>
          </w:rPr>
          <w:t xml:space="preserve"> </w:t>
        </w:r>
        <w:r>
          <w:rPr>
            <w:rFonts w:cs="David" w:hint="cs"/>
          </w:rPr>
          <w:t>1</w:t>
        </w:r>
        <w:r>
          <w:rPr>
            <w:rFonts w:cs="David" w:hint="cs"/>
            <w:rtl/>
          </w:rPr>
          <w:t xml:space="preserve"> של</w:t>
        </w:r>
        <w:r>
          <w:rPr>
            <w:rFonts w:eastAsia="David CLM" w:cs="David CLM" w:hint="cs"/>
            <w:rtl/>
          </w:rPr>
          <w:t xml:space="preserve"> </w:t>
        </w:r>
        <w:r>
          <w:rPr>
            <w:rFonts w:cs="David" w:hint="cs"/>
            <w:rtl/>
          </w:rPr>
          <w:t>מועצת</w:t>
        </w:r>
        <w:r>
          <w:rPr>
            <w:rFonts w:eastAsia="David CLM" w:cs="David CLM" w:hint="cs"/>
            <w:rtl/>
          </w:rPr>
          <w:t xml:space="preserve"> </w:t>
        </w:r>
        <w:r>
          <w:rPr>
            <w:rFonts w:cs="David" w:hint="cs"/>
            <w:rtl/>
          </w:rPr>
          <w:t>מינהל</w:t>
        </w:r>
        <w:r>
          <w:rPr>
            <w:rFonts w:eastAsia="David CLM" w:cs="David CLM" w:hint="cs"/>
            <w:rtl/>
          </w:rPr>
          <w:t xml:space="preserve"> </w:t>
        </w:r>
        <w:r>
          <w:rPr>
            <w:rFonts w:cs="David" w:hint="cs"/>
            <w:rtl/>
          </w:rPr>
          <w:t>מקרקעי</w:t>
        </w:r>
        <w:r>
          <w:rPr>
            <w:rFonts w:eastAsia="David CLM" w:cs="David CLM" w:hint="cs"/>
            <w:rtl/>
          </w:rPr>
          <w:t xml:space="preserve"> </w:t>
        </w:r>
        <w:r>
          <w:rPr>
            <w:rFonts w:cs="David" w:hint="cs"/>
            <w:rtl/>
          </w:rPr>
          <w:t>ישראל, ה'תשכ"ה</w:t>
        </w:r>
        <w:r>
          <w:rPr>
            <w:rFonts w:eastAsia="David CLM" w:cs="David CLM" w:hint="cs"/>
            <w:rtl/>
          </w:rPr>
          <w:t xml:space="preserve"> </w:t>
        </w:r>
        <w:r>
          <w:rPr>
            <w:rFonts w:cs="David" w:hint="cs"/>
            <w:rtl/>
          </w:rPr>
          <w:t xml:space="preserve">- </w:t>
        </w:r>
        <w:r>
          <w:rPr>
            <w:rFonts w:cs="David" w:hint="cs"/>
          </w:rPr>
          <w:t>17.5.1965</w:t>
        </w:r>
        <w:r>
          <w:rPr>
            <w:rFonts w:cs="David" w:hint="cs"/>
            <w:rtl/>
          </w:rPr>
          <w:t>. אמנם, בחזונו</w:t>
        </w:r>
        <w:r>
          <w:rPr>
            <w:rFonts w:eastAsia="David CLM" w:cs="David CLM" w:hint="cs"/>
            <w:rtl/>
          </w:rPr>
          <w:t xml:space="preserve"> </w:t>
        </w:r>
        <w:r>
          <w:rPr>
            <w:rFonts w:cs="David" w:hint="cs"/>
            <w:rtl/>
          </w:rPr>
          <w:t>של</w:t>
        </w:r>
        <w:r>
          <w:rPr>
            <w:rFonts w:eastAsia="David CLM" w:cs="David CLM" w:hint="cs"/>
            <w:rtl/>
          </w:rPr>
          <w:t xml:space="preserve"> </w:t>
        </w:r>
        <w:r>
          <w:rPr>
            <w:rFonts w:cs="David" w:hint="cs"/>
            <w:rtl/>
          </w:rPr>
          <w:t>הרצל</w:t>
        </w:r>
        <w:r>
          <w:rPr>
            <w:rFonts w:eastAsia="David CLM" w:cs="David CLM" w:hint="cs"/>
            <w:rtl/>
          </w:rPr>
          <w:t xml:space="preserve"> </w:t>
        </w:r>
        <w:r>
          <w:rPr>
            <w:rFonts w:cs="David" w:hint="cs"/>
            <w:rtl/>
          </w:rPr>
          <w:t>באלטנוילנד, כל</w:t>
        </w:r>
        <w:r>
          <w:rPr>
            <w:rFonts w:eastAsia="David CLM" w:cs="David CLM" w:hint="cs"/>
            <w:rtl/>
          </w:rPr>
          <w:t xml:space="preserve"> </w:t>
        </w:r>
        <w:r>
          <w:rPr>
            <w:rFonts w:cs="David" w:hint="cs"/>
            <w:rtl/>
          </w:rPr>
          <w:t>הקרקעות</w:t>
        </w:r>
        <w:r>
          <w:rPr>
            <w:rFonts w:eastAsia="David CLM" w:cs="David CLM" w:hint="cs"/>
            <w:rtl/>
          </w:rPr>
          <w:t xml:space="preserve"> </w:t>
        </w:r>
        <w:r>
          <w:rPr>
            <w:rFonts w:cs="David" w:hint="cs"/>
            <w:rtl/>
          </w:rPr>
          <w:t>חוזרות</w:t>
        </w:r>
        <w:r>
          <w:rPr>
            <w:rFonts w:eastAsia="David CLM" w:cs="David CLM" w:hint="cs"/>
            <w:rtl/>
          </w:rPr>
          <w:t xml:space="preserve"> </w:t>
        </w:r>
        <w:r>
          <w:rPr>
            <w:rFonts w:cs="David" w:hint="cs"/>
            <w:rtl/>
          </w:rPr>
          <w:t>לחברה</w:t>
        </w:r>
        <w:r>
          <w:rPr>
            <w:rFonts w:eastAsia="David CLM" w:cs="David CLM" w:hint="cs"/>
            <w:rtl/>
          </w:rPr>
          <w:t xml:space="preserve"> </w:t>
        </w:r>
        <w:r>
          <w:rPr>
            <w:rFonts w:cs="David" w:hint="cs"/>
            <w:rtl/>
          </w:rPr>
          <w:t>הציבורית</w:t>
        </w:r>
        <w:r>
          <w:rPr>
            <w:rFonts w:eastAsia="David CLM" w:cs="David CLM" w:hint="cs"/>
            <w:rtl/>
          </w:rPr>
          <w:t xml:space="preserve"> </w:t>
        </w:r>
        <w:r>
          <w:rPr>
            <w:rFonts w:cs="David" w:hint="cs"/>
            <w:rtl/>
          </w:rPr>
          <w:t>באותה</w:t>
        </w:r>
        <w:r>
          <w:rPr>
            <w:rFonts w:eastAsia="David CLM" w:cs="David CLM" w:hint="cs"/>
            <w:rtl/>
          </w:rPr>
          <w:t xml:space="preserve"> </w:t>
        </w:r>
        <w:r>
          <w:rPr>
            <w:rFonts w:cs="David" w:hint="cs"/>
            <w:rtl/>
          </w:rPr>
          <w:t>שנה</w:t>
        </w:r>
        <w:r>
          <w:rPr>
            <w:rFonts w:eastAsia="David CLM" w:cs="David CLM" w:hint="cs"/>
            <w:rtl/>
          </w:rPr>
          <w:t xml:space="preserve"> – </w:t>
        </w:r>
        <w:r>
          <w:rPr>
            <w:rFonts w:cs="David" w:hint="cs"/>
            <w:rtl/>
          </w:rPr>
          <w:t>שנת</w:t>
        </w:r>
        <w:r>
          <w:rPr>
            <w:rFonts w:eastAsia="David CLM" w:cs="David CLM" w:hint="cs"/>
            <w:rtl/>
          </w:rPr>
          <w:t xml:space="preserve"> </w:t>
        </w:r>
        <w:r>
          <w:rPr>
            <w:rFonts w:cs="David" w:hint="cs"/>
            <w:rtl/>
          </w:rPr>
          <w:t>היובל; ובהחלטת</w:t>
        </w:r>
        <w:r>
          <w:rPr>
            <w:rFonts w:eastAsia="David CLM" w:cs="David CLM" w:hint="cs"/>
            <w:rtl/>
          </w:rPr>
          <w:t xml:space="preserve"> </w:t>
        </w:r>
        <w:r>
          <w:rPr>
            <w:rFonts w:cs="David" w:hint="cs"/>
            <w:rtl/>
          </w:rPr>
          <w:t>מינהל</w:t>
        </w:r>
        <w:r>
          <w:rPr>
            <w:rFonts w:eastAsia="David CLM" w:cs="David CLM" w:hint="cs"/>
            <w:rtl/>
          </w:rPr>
          <w:t xml:space="preserve"> </w:t>
        </w:r>
        <w:r>
          <w:rPr>
            <w:rFonts w:cs="David" w:hint="cs"/>
            <w:rtl/>
          </w:rPr>
          <w:t>מקרקעי</w:t>
        </w:r>
        <w:r>
          <w:rPr>
            <w:rFonts w:eastAsia="David CLM" w:cs="David CLM" w:hint="cs"/>
            <w:rtl/>
          </w:rPr>
          <w:t xml:space="preserve"> </w:t>
        </w:r>
        <w:r>
          <w:rPr>
            <w:rFonts w:cs="David" w:hint="cs"/>
            <w:rtl/>
          </w:rPr>
          <w:t>ישראל, כל</w:t>
        </w:r>
        <w:r>
          <w:rPr>
            <w:rFonts w:eastAsia="David CLM" w:cs="David CLM" w:hint="cs"/>
            <w:rtl/>
          </w:rPr>
          <w:t xml:space="preserve"> </w:t>
        </w:r>
        <w:r>
          <w:rPr>
            <w:rFonts w:cs="David" w:hint="cs"/>
            <w:rtl/>
          </w:rPr>
          <w:t>קרקע</w:t>
        </w:r>
        <w:r>
          <w:rPr>
            <w:rFonts w:eastAsia="David CLM" w:cs="David CLM" w:hint="cs"/>
            <w:rtl/>
          </w:rPr>
          <w:t xml:space="preserve"> </w:t>
        </w:r>
        <w:r>
          <w:rPr>
            <w:rFonts w:cs="David" w:hint="cs"/>
            <w:rtl/>
          </w:rPr>
          <w:t>מוחכרת</w:t>
        </w:r>
        <w:r>
          <w:rPr>
            <w:rFonts w:eastAsia="David CLM" w:cs="David CLM" w:hint="cs"/>
            <w:rtl/>
          </w:rPr>
          <w:t xml:space="preserve"> </w:t>
        </w:r>
        <w:r>
          <w:rPr>
            <w:rFonts w:cs="David" w:hint="cs"/>
            <w:rtl/>
          </w:rPr>
          <w:t>בנפרד</w:t>
        </w:r>
        <w:r>
          <w:rPr>
            <w:rFonts w:eastAsia="David CLM" w:cs="David CLM" w:hint="cs"/>
            <w:rtl/>
          </w:rPr>
          <w:t xml:space="preserve"> </w:t>
        </w:r>
        <w:r>
          <w:rPr>
            <w:rFonts w:cs="David" w:hint="cs"/>
            <w:rtl/>
          </w:rPr>
          <w:t>לתקופה</w:t>
        </w:r>
        <w:r>
          <w:rPr>
            <w:rFonts w:eastAsia="David CLM" w:cs="David CLM" w:hint="cs"/>
            <w:rtl/>
          </w:rPr>
          <w:t xml:space="preserve"> </w:t>
        </w:r>
        <w:r>
          <w:rPr>
            <w:rFonts w:cs="David" w:hint="cs"/>
            <w:rtl/>
          </w:rPr>
          <w:t>של</w:t>
        </w:r>
        <w:r>
          <w:rPr>
            <w:rFonts w:eastAsia="David CLM" w:cs="David CLM" w:hint="cs"/>
            <w:rtl/>
          </w:rPr>
          <w:t xml:space="preserve"> </w:t>
        </w:r>
        <w:r>
          <w:rPr>
            <w:rFonts w:cs="David" w:hint="cs"/>
          </w:rPr>
          <w:t>49</w:t>
        </w:r>
        <w:r>
          <w:rPr>
            <w:rFonts w:cs="David" w:hint="cs"/>
            <w:rtl/>
          </w:rPr>
          <w:t xml:space="preserve"> שנה, כך</w:t>
        </w:r>
        <w:r>
          <w:rPr>
            <w:rFonts w:eastAsia="David CLM" w:cs="David CLM" w:hint="cs"/>
            <w:rtl/>
          </w:rPr>
          <w:t xml:space="preserve"> </w:t>
        </w:r>
        <w:r>
          <w:rPr>
            <w:rFonts w:cs="David" w:hint="cs"/>
            <w:rtl/>
          </w:rPr>
          <w:t>שכל</w:t>
        </w:r>
        <w:r>
          <w:rPr>
            <w:rFonts w:eastAsia="David CLM" w:cs="David CLM" w:hint="cs"/>
            <w:rtl/>
          </w:rPr>
          <w:t xml:space="preserve"> </w:t>
        </w:r>
        <w:r>
          <w:rPr>
            <w:rFonts w:cs="David" w:hint="cs"/>
            <w:rtl/>
          </w:rPr>
          <w:t>קרקע</w:t>
        </w:r>
        <w:r>
          <w:rPr>
            <w:rFonts w:eastAsia="David CLM" w:cs="David CLM" w:hint="cs"/>
            <w:rtl/>
          </w:rPr>
          <w:t xml:space="preserve"> </w:t>
        </w:r>
        <w:r>
          <w:rPr>
            <w:rFonts w:cs="David" w:hint="cs"/>
            <w:rtl/>
          </w:rPr>
          <w:t>חוזרת</w:t>
        </w:r>
        <w:r>
          <w:rPr>
            <w:rFonts w:eastAsia="David CLM" w:cs="David CLM" w:hint="cs"/>
            <w:rtl/>
          </w:rPr>
          <w:t xml:space="preserve"> </w:t>
        </w:r>
        <w:r>
          <w:rPr>
            <w:rFonts w:cs="David" w:hint="cs"/>
            <w:rtl/>
          </w:rPr>
          <w:t>בשנה</w:t>
        </w:r>
        <w:r>
          <w:rPr>
            <w:rFonts w:eastAsia="David CLM" w:cs="David CLM" w:hint="cs"/>
            <w:rtl/>
          </w:rPr>
          <w:t xml:space="preserve"> </w:t>
        </w:r>
        <w:r>
          <w:rPr>
            <w:rFonts w:cs="David" w:hint="cs"/>
            <w:rtl/>
          </w:rPr>
          <w:t>אחרת.</w:t>
        </w:r>
      </w:ins>
    </w:p>
  </w:footnote>
  <w:footnote w:id="9">
    <w:p w:rsidR="0059460E" w:rsidRPr="00732F25" w:rsidRDefault="0059460E" w:rsidP="009C2B09">
      <w:pPr>
        <w:pStyle w:val="a5"/>
        <w:rPr>
          <w:rFonts w:cs="David"/>
        </w:rPr>
      </w:pPr>
      <w:r w:rsidRPr="00732F25">
        <w:rPr>
          <w:rStyle w:val="FootnoteCharacters"/>
          <w:rFonts w:ascii="David" w:hAnsi="David" w:cs="David"/>
        </w:rPr>
        <w:footnoteRef/>
      </w:r>
      <w:r w:rsidRPr="00732F25">
        <w:rPr>
          <w:rFonts w:cs="David"/>
          <w:rtl/>
        </w:rPr>
        <w:tab/>
      </w:r>
      <w:r w:rsidRPr="00732F25">
        <w:rPr>
          <w:rFonts w:cs="David"/>
          <w:rtl/>
        </w:rPr>
        <w:t>זאב</w:t>
      </w:r>
      <w:r w:rsidRPr="00732F25">
        <w:rPr>
          <w:rFonts w:eastAsia="David CLM" w:cs="David"/>
          <w:rtl/>
        </w:rPr>
        <w:t xml:space="preserve"> </w:t>
      </w:r>
      <w:r w:rsidRPr="00732F25">
        <w:rPr>
          <w:rFonts w:cs="David"/>
          <w:rtl/>
        </w:rPr>
        <w:t>ז'בוטינסקי, 'רעיון</w:t>
      </w:r>
      <w:r w:rsidRPr="00732F25">
        <w:rPr>
          <w:rFonts w:eastAsia="David CLM" w:cs="David"/>
          <w:rtl/>
        </w:rPr>
        <w:t xml:space="preserve"> </w:t>
      </w:r>
      <w:r w:rsidRPr="00732F25">
        <w:rPr>
          <w:rFonts w:cs="David"/>
          <w:rtl/>
        </w:rPr>
        <w:t>היובל</w:t>
      </w:r>
      <w:r w:rsidRPr="00732F25">
        <w:rPr>
          <w:rFonts w:eastAsia="David CLM" w:cs="David"/>
          <w:rtl/>
        </w:rPr>
        <w:t xml:space="preserve"> – </w:t>
      </w:r>
      <w:r w:rsidRPr="00732F25">
        <w:rPr>
          <w:rFonts w:cs="David"/>
          <w:rtl/>
        </w:rPr>
        <w:t>השיטה</w:t>
      </w:r>
      <w:r w:rsidRPr="00732F25">
        <w:rPr>
          <w:rFonts w:eastAsia="David CLM" w:cs="David"/>
          <w:rtl/>
        </w:rPr>
        <w:t xml:space="preserve"> </w:t>
      </w:r>
      <w:r w:rsidRPr="00732F25">
        <w:rPr>
          <w:rFonts w:cs="David"/>
          <w:rtl/>
        </w:rPr>
        <w:t>המקראית</w:t>
      </w:r>
      <w:r w:rsidRPr="00732F25">
        <w:rPr>
          <w:rFonts w:eastAsia="David CLM" w:cs="David"/>
          <w:rtl/>
        </w:rPr>
        <w:t xml:space="preserve"> </w:t>
      </w:r>
      <w:r w:rsidRPr="00732F25">
        <w:rPr>
          <w:rFonts w:cs="David"/>
          <w:rtl/>
        </w:rPr>
        <w:t>לצדק</w:t>
      </w:r>
      <w:r w:rsidRPr="00732F25">
        <w:rPr>
          <w:rFonts w:eastAsia="David CLM" w:cs="David"/>
          <w:rtl/>
        </w:rPr>
        <w:t xml:space="preserve"> </w:t>
      </w:r>
      <w:r w:rsidRPr="00732F25">
        <w:rPr>
          <w:rFonts w:cs="David"/>
          <w:rtl/>
        </w:rPr>
        <w:t>חברתי', ה'תר"צ-</w:t>
      </w:r>
      <w:r w:rsidRPr="00732F25">
        <w:rPr>
          <w:rFonts w:cs="David"/>
        </w:rPr>
        <w:t>1930</w:t>
      </w:r>
      <w:r w:rsidRPr="00732F25">
        <w:rPr>
          <w:rFonts w:cs="David"/>
          <w:rtl/>
        </w:rPr>
        <w:t xml:space="preserve">, ברשת: </w:t>
      </w:r>
      <w:r w:rsidRPr="00732F25">
        <w:rPr>
          <w:rFonts w:cs="David"/>
        </w:rPr>
        <w:t>http://www.global-report.com/thehope</w:t>
      </w:r>
    </w:p>
  </w:footnote>
  <w:footnote w:id="10">
    <w:p w:rsidR="0059460E" w:rsidRPr="00123A14" w:rsidRDefault="0059460E" w:rsidP="00123A14">
      <w:pPr>
        <w:pStyle w:val="a5"/>
        <w:rPr>
          <w:rFonts w:cs="David"/>
          <w:rtl/>
        </w:rPr>
      </w:pPr>
      <w:r w:rsidRPr="00732F25">
        <w:rPr>
          <w:rStyle w:val="FootnoteCharacters"/>
          <w:rFonts w:ascii="David" w:hAnsi="David" w:cs="David"/>
        </w:rPr>
        <w:footnoteRef/>
      </w:r>
      <w:r w:rsidRPr="00732F25">
        <w:rPr>
          <w:rFonts w:ascii="Arial" w:hAnsi="Arial" w:cs="David"/>
          <w:rtl/>
        </w:rPr>
        <w:tab/>
      </w:r>
      <w:r w:rsidRPr="00732F25">
        <w:rPr>
          <w:rFonts w:ascii="Arial" w:hAnsi="Arial" w:cs="David"/>
          <w:rtl/>
        </w:rPr>
        <w:t>שבתי</w:t>
      </w:r>
      <w:r w:rsidRPr="00732F25">
        <w:rPr>
          <w:rFonts w:ascii="Arial" w:eastAsia="Arial" w:hAnsi="Arial" w:cs="David"/>
          <w:rtl/>
        </w:rPr>
        <w:t xml:space="preserve"> </w:t>
      </w:r>
      <w:r w:rsidRPr="00732F25">
        <w:rPr>
          <w:rFonts w:ascii="Arial" w:hAnsi="Arial" w:cs="David"/>
          <w:rtl/>
        </w:rPr>
        <w:t>בן-דב</w:t>
      </w:r>
      <w:r w:rsidRPr="00732F25">
        <w:rPr>
          <w:rFonts w:ascii="Arial" w:eastAsia="Arial" w:hAnsi="Arial" w:cs="David"/>
          <w:rtl/>
        </w:rPr>
        <w:t xml:space="preserve"> </w:t>
      </w:r>
      <w:r w:rsidRPr="00732F25">
        <w:rPr>
          <w:rFonts w:ascii="Arial" w:hAnsi="Arial" w:cs="David"/>
          <w:rtl/>
        </w:rPr>
        <w:t>(ה'תרפ"ד</w:t>
      </w:r>
      <w:r w:rsidRPr="00732F25">
        <w:rPr>
          <w:rFonts w:ascii="Arial" w:eastAsia="Arial" w:hAnsi="Arial" w:cs="David"/>
          <w:rtl/>
        </w:rPr>
        <w:t xml:space="preserve"> </w:t>
      </w:r>
      <w:r w:rsidRPr="00732F25">
        <w:rPr>
          <w:rFonts w:ascii="Arial" w:hAnsi="Arial" w:cs="David"/>
          <w:rtl/>
        </w:rPr>
        <w:t>- ה'תשל"ח, חבר</w:t>
      </w:r>
      <w:r w:rsidRPr="00732F25">
        <w:rPr>
          <w:rFonts w:ascii="Arial" w:eastAsia="Arial" w:hAnsi="Arial" w:cs="David"/>
          <w:rtl/>
        </w:rPr>
        <w:t xml:space="preserve"> </w:t>
      </w:r>
      <w:r w:rsidRPr="00732F25">
        <w:rPr>
          <w:rFonts w:ascii="Arial" w:hAnsi="Arial" w:cs="David"/>
          <w:rtl/>
        </w:rPr>
        <w:t>לח"י</w:t>
      </w:r>
      <w:r w:rsidRPr="00732F25">
        <w:rPr>
          <w:rFonts w:ascii="Arial" w:eastAsia="Arial" w:hAnsi="Arial" w:cs="David"/>
          <w:rtl/>
        </w:rPr>
        <w:t xml:space="preserve"> </w:t>
      </w:r>
      <w:r w:rsidRPr="00732F25">
        <w:rPr>
          <w:rFonts w:ascii="Arial" w:hAnsi="Arial" w:cs="David"/>
          <w:rtl/>
        </w:rPr>
        <w:t>שהפך</w:t>
      </w:r>
      <w:r w:rsidRPr="00732F25">
        <w:rPr>
          <w:rFonts w:ascii="Arial" w:eastAsia="Arial" w:hAnsi="Arial" w:cs="David"/>
          <w:rtl/>
        </w:rPr>
        <w:t xml:space="preserve"> </w:t>
      </w:r>
      <w:r w:rsidRPr="00732F25">
        <w:rPr>
          <w:rFonts w:ascii="Arial" w:hAnsi="Arial" w:cs="David"/>
          <w:rtl/>
        </w:rPr>
        <w:t>להוגה-דעות</w:t>
      </w:r>
      <w:r w:rsidRPr="00732F25">
        <w:rPr>
          <w:rFonts w:ascii="Arial" w:eastAsia="Arial" w:hAnsi="Arial" w:cs="David"/>
          <w:rtl/>
        </w:rPr>
        <w:t xml:space="preserve"> </w:t>
      </w:r>
      <w:r w:rsidRPr="00732F25">
        <w:rPr>
          <w:rFonts w:ascii="Arial" w:hAnsi="Arial" w:cs="David"/>
          <w:rtl/>
        </w:rPr>
        <w:t>לאחר</w:t>
      </w:r>
      <w:r w:rsidRPr="00732F25">
        <w:rPr>
          <w:rFonts w:ascii="Arial" w:eastAsia="Arial" w:hAnsi="Arial" w:cs="David"/>
          <w:rtl/>
        </w:rPr>
        <w:t xml:space="preserve"> </w:t>
      </w:r>
      <w:r w:rsidRPr="00732F25">
        <w:rPr>
          <w:rFonts w:ascii="Arial" w:hAnsi="Arial" w:cs="David"/>
          <w:rtl/>
        </w:rPr>
        <w:t>קום</w:t>
      </w:r>
      <w:r w:rsidRPr="00732F25">
        <w:rPr>
          <w:rFonts w:ascii="Arial" w:eastAsia="Arial" w:hAnsi="Arial" w:cs="David"/>
          <w:rtl/>
        </w:rPr>
        <w:t xml:space="preserve"> </w:t>
      </w:r>
      <w:r w:rsidRPr="00732F25">
        <w:rPr>
          <w:rFonts w:ascii="Arial" w:hAnsi="Arial" w:cs="David"/>
          <w:rtl/>
        </w:rPr>
        <w:t>המדינה), 'משטר</w:t>
      </w:r>
      <w:r w:rsidRPr="00732F25">
        <w:rPr>
          <w:rFonts w:ascii="Arial" w:eastAsia="Arial" w:hAnsi="Arial" w:cs="David"/>
          <w:rtl/>
        </w:rPr>
        <w:t xml:space="preserve"> </w:t>
      </w:r>
      <w:r w:rsidRPr="00732F25">
        <w:rPr>
          <w:rFonts w:ascii="Arial" w:hAnsi="Arial" w:cs="David"/>
          <w:rtl/>
        </w:rPr>
        <w:t xml:space="preserve">היובל', </w:t>
      </w:r>
      <w:r w:rsidRPr="00732F25">
        <w:rPr>
          <w:rFonts w:ascii="Arial" w:hAnsi="Arial" w:cs="David"/>
          <w:b/>
          <w:bCs/>
          <w:rtl/>
        </w:rPr>
        <w:t>גאולת</w:t>
      </w:r>
      <w:r w:rsidRPr="00732F25">
        <w:rPr>
          <w:rFonts w:ascii="Arial" w:eastAsia="Arial" w:hAnsi="Arial" w:cs="David"/>
          <w:b/>
          <w:bCs/>
          <w:rtl/>
        </w:rPr>
        <w:t xml:space="preserve"> </w:t>
      </w:r>
      <w:r w:rsidRPr="00732F25">
        <w:rPr>
          <w:rFonts w:ascii="Arial" w:hAnsi="Arial" w:cs="David"/>
          <w:b/>
          <w:bCs/>
          <w:rtl/>
        </w:rPr>
        <w:t>ישראל</w:t>
      </w:r>
      <w:r w:rsidRPr="00732F25">
        <w:rPr>
          <w:rFonts w:ascii="Arial" w:eastAsia="Arial" w:hAnsi="Arial" w:cs="David"/>
          <w:b/>
          <w:bCs/>
          <w:rtl/>
        </w:rPr>
        <w:t xml:space="preserve"> </w:t>
      </w:r>
      <w:r w:rsidRPr="00732F25">
        <w:rPr>
          <w:rFonts w:ascii="Arial" w:hAnsi="Arial" w:cs="David"/>
          <w:b/>
          <w:bCs/>
          <w:rtl/>
        </w:rPr>
        <w:t>במשבר</w:t>
      </w:r>
      <w:r w:rsidRPr="00732F25">
        <w:rPr>
          <w:rFonts w:ascii="Arial" w:eastAsia="Arial" w:hAnsi="Arial" w:cs="David"/>
          <w:b/>
          <w:bCs/>
          <w:rtl/>
        </w:rPr>
        <w:t xml:space="preserve"> </w:t>
      </w:r>
      <w:r w:rsidRPr="00732F25">
        <w:rPr>
          <w:rFonts w:ascii="Arial" w:hAnsi="Arial" w:cs="David"/>
          <w:b/>
          <w:bCs/>
          <w:rtl/>
        </w:rPr>
        <w:t>המדינה</w:t>
      </w:r>
      <w:r w:rsidRPr="00732F25">
        <w:rPr>
          <w:rFonts w:ascii="Arial" w:hAnsi="Arial" w:cs="David"/>
          <w:rtl/>
        </w:rPr>
        <w:t>, ה'תש"ך-</w:t>
      </w:r>
      <w:r w:rsidRPr="00732F25">
        <w:rPr>
          <w:rFonts w:ascii="Arial" w:hAnsi="Arial" w:cs="David"/>
        </w:rPr>
        <w:t>1960</w:t>
      </w:r>
      <w:r w:rsidRPr="00732F25">
        <w:rPr>
          <w:rFonts w:ascii="Arial" w:hAnsi="Arial" w:cs="David"/>
          <w:rtl/>
        </w:rPr>
        <w:t>; התפרסם</w:t>
      </w:r>
      <w:r w:rsidRPr="00732F25">
        <w:rPr>
          <w:rFonts w:ascii="Arial" w:eastAsia="Arial" w:hAnsi="Arial" w:cs="David"/>
          <w:rtl/>
        </w:rPr>
        <w:t xml:space="preserve"> </w:t>
      </w:r>
      <w:r w:rsidRPr="00732F25">
        <w:rPr>
          <w:rFonts w:ascii="Arial" w:hAnsi="Arial" w:cs="David"/>
          <w:rtl/>
        </w:rPr>
        <w:t>מחדש</w:t>
      </w:r>
      <w:r w:rsidRPr="00732F25">
        <w:rPr>
          <w:rFonts w:ascii="Arial" w:eastAsia="Arial" w:hAnsi="Arial" w:cs="David"/>
          <w:rtl/>
        </w:rPr>
        <w:t xml:space="preserve"> </w:t>
      </w:r>
      <w:r w:rsidRPr="00732F25">
        <w:rPr>
          <w:rFonts w:ascii="Arial" w:hAnsi="Arial" w:cs="David"/>
          <w:rtl/>
        </w:rPr>
        <w:t>ככרך</w:t>
      </w:r>
      <w:r w:rsidRPr="00732F25">
        <w:rPr>
          <w:rFonts w:ascii="Arial" w:eastAsia="Arial" w:hAnsi="Arial" w:cs="David"/>
          <w:rtl/>
        </w:rPr>
        <w:t xml:space="preserve"> </w:t>
      </w:r>
      <w:r w:rsidRPr="00732F25">
        <w:rPr>
          <w:rFonts w:ascii="Arial" w:hAnsi="Arial" w:cs="David"/>
          <w:rtl/>
        </w:rPr>
        <w:t>ב' בכתביו</w:t>
      </w:r>
      <w:r w:rsidRPr="00732F25">
        <w:rPr>
          <w:rFonts w:ascii="Arial" w:eastAsia="Arial" w:hAnsi="Arial" w:cs="David"/>
          <w:rtl/>
        </w:rPr>
        <w:t xml:space="preserve"> </w:t>
      </w:r>
      <w:r w:rsidRPr="00732F25">
        <w:rPr>
          <w:rFonts w:ascii="Arial" w:hAnsi="Arial" w:cs="David"/>
          <w:rtl/>
        </w:rPr>
        <w:t>אשר</w:t>
      </w:r>
      <w:r w:rsidRPr="00732F25">
        <w:rPr>
          <w:rFonts w:ascii="Arial" w:eastAsia="Arial" w:hAnsi="Arial" w:cs="David"/>
          <w:rtl/>
        </w:rPr>
        <w:t xml:space="preserve"> </w:t>
      </w:r>
      <w:r w:rsidRPr="00732F25">
        <w:rPr>
          <w:rFonts w:ascii="Arial" w:hAnsi="Arial" w:cs="David"/>
          <w:rtl/>
        </w:rPr>
        <w:t>יצאו</w:t>
      </w:r>
      <w:r w:rsidRPr="00732F25">
        <w:rPr>
          <w:rFonts w:ascii="Arial" w:eastAsia="Arial" w:hAnsi="Arial" w:cs="David"/>
          <w:rtl/>
        </w:rPr>
        <w:t xml:space="preserve"> </w:t>
      </w:r>
      <w:r w:rsidRPr="00732F25">
        <w:rPr>
          <w:rFonts w:ascii="Arial" w:hAnsi="Arial" w:cs="David"/>
          <w:rtl/>
        </w:rPr>
        <w:t>לאור</w:t>
      </w:r>
      <w:r w:rsidRPr="00732F25">
        <w:rPr>
          <w:rFonts w:ascii="Arial" w:eastAsia="Arial" w:hAnsi="Arial" w:cs="Arial"/>
          <w:rtl/>
        </w:rPr>
        <w:t>‬</w:t>
      </w:r>
      <w:r w:rsidRPr="00732F25">
        <w:rPr>
          <w:rFonts w:ascii="Arial" w:eastAsia="Arial" w:hAnsi="Arial" w:cs="David"/>
          <w:rtl/>
        </w:rPr>
        <w:t xml:space="preserve"> </w:t>
      </w:r>
      <w:r w:rsidRPr="00732F25">
        <w:rPr>
          <w:rFonts w:ascii="Arial" w:hAnsi="Arial" w:cs="David"/>
          <w:rtl/>
        </w:rPr>
        <w:t>ע"י</w:t>
      </w:r>
      <w:r w:rsidRPr="00732F25">
        <w:rPr>
          <w:rFonts w:ascii="Arial" w:eastAsia="Arial" w:hAnsi="Arial" w:cs="David"/>
          <w:rtl/>
        </w:rPr>
        <w:t xml:space="preserve"> </w:t>
      </w:r>
      <w:r w:rsidRPr="00732F25">
        <w:rPr>
          <w:rFonts w:ascii="Arial" w:hAnsi="Arial" w:cs="David"/>
          <w:rtl/>
        </w:rPr>
        <w:t>יהודה</w:t>
      </w:r>
      <w:r w:rsidRPr="00732F25">
        <w:rPr>
          <w:rFonts w:ascii="Arial" w:eastAsia="Arial" w:hAnsi="Arial" w:cs="David"/>
          <w:rtl/>
        </w:rPr>
        <w:t xml:space="preserve"> </w:t>
      </w:r>
      <w:r w:rsidRPr="00732F25">
        <w:rPr>
          <w:rFonts w:ascii="Arial" w:hAnsi="Arial" w:cs="David"/>
          <w:rtl/>
        </w:rPr>
        <w:t xml:space="preserve">עציון, </w:t>
      </w:r>
      <w:r w:rsidRPr="00732F25">
        <w:rPr>
          <w:rFonts w:ascii="Arial" w:hAnsi="Arial" w:cs="David"/>
          <w:b/>
          <w:bCs/>
          <w:rtl/>
        </w:rPr>
        <w:t>סולם</w:t>
      </w:r>
      <w:r w:rsidRPr="00732F25">
        <w:rPr>
          <w:rFonts w:ascii="Arial" w:eastAsia="Arial" w:hAnsi="Arial" w:cs="David"/>
          <w:b/>
          <w:bCs/>
          <w:rtl/>
        </w:rPr>
        <w:t xml:space="preserve"> </w:t>
      </w:r>
      <w:r w:rsidRPr="00732F25">
        <w:rPr>
          <w:rFonts w:ascii="Arial" w:hAnsi="Arial" w:cs="David"/>
          <w:b/>
          <w:bCs/>
          <w:rtl/>
        </w:rPr>
        <w:t>למלכות</w:t>
      </w:r>
      <w:r w:rsidRPr="00732F25">
        <w:rPr>
          <w:rFonts w:ascii="Arial" w:eastAsia="Arial" w:hAnsi="Arial" w:cs="David"/>
          <w:b/>
          <w:bCs/>
          <w:rtl/>
        </w:rPr>
        <w:t xml:space="preserve"> </w:t>
      </w:r>
      <w:r w:rsidRPr="00732F25">
        <w:rPr>
          <w:rFonts w:ascii="Arial" w:hAnsi="Arial" w:cs="David"/>
          <w:b/>
          <w:bCs/>
          <w:rtl/>
        </w:rPr>
        <w:t>ישראל</w:t>
      </w:r>
      <w:r w:rsidRPr="00732F25">
        <w:rPr>
          <w:rFonts w:ascii="Arial" w:eastAsia="Arial" w:hAnsi="Arial" w:cs="David"/>
          <w:b/>
          <w:bCs/>
          <w:rtl/>
        </w:rPr>
        <w:t xml:space="preserve"> </w:t>
      </w:r>
      <w:r w:rsidRPr="00732F25">
        <w:rPr>
          <w:rFonts w:ascii="Arial" w:hAnsi="Arial" w:cs="David"/>
          <w:b/>
          <w:bCs/>
          <w:rtl/>
        </w:rPr>
        <w:t>היעודה</w:t>
      </w:r>
      <w:r w:rsidRPr="00732F25">
        <w:rPr>
          <w:rFonts w:ascii="Arial" w:hAnsi="Arial" w:cs="David"/>
          <w:rtl/>
        </w:rPr>
        <w:t xml:space="preserve">, ה'תשס"ז, </w:t>
      </w:r>
      <w:r>
        <w:rPr>
          <w:rFonts w:ascii="Arial" w:hAnsi="Arial" w:cs="David" w:hint="cs"/>
          <w:rtl/>
        </w:rPr>
        <w:t>335-314</w:t>
      </w:r>
      <w:r w:rsidRPr="00732F25">
        <w:rPr>
          <w:rFonts w:ascii="Arial" w:hAnsi="Arial" w:cs="David"/>
          <w:rtl/>
        </w:rPr>
        <w:t xml:space="preserve">; ברשת: </w:t>
      </w:r>
      <w:r w:rsidRPr="00732F25">
        <w:rPr>
          <w:rFonts w:ascii="Arial" w:hAnsi="Arial" w:cs="David"/>
        </w:rPr>
        <w:t>http://www.daat.ac.il/daat/vl/tohen.asp?id=496</w:t>
      </w:r>
    </w:p>
  </w:footnote>
  <w:footnote w:id="11">
    <w:p w:rsidR="0059460E" w:rsidRPr="00732F25" w:rsidRDefault="0059460E" w:rsidP="009C2B09">
      <w:pPr>
        <w:pStyle w:val="a5"/>
        <w:rPr>
          <w:rFonts w:cs="David"/>
        </w:rPr>
      </w:pPr>
      <w:r w:rsidRPr="00732F25">
        <w:rPr>
          <w:rStyle w:val="FootnoteCharacters"/>
          <w:rFonts w:ascii="David" w:hAnsi="David" w:cs="David"/>
        </w:rPr>
        <w:footnoteRef/>
      </w:r>
      <w:r w:rsidRPr="00732F25">
        <w:rPr>
          <w:rStyle w:val="Q"/>
          <w:rFonts w:cs="David"/>
          <w:rtl/>
        </w:rPr>
        <w:tab/>
      </w:r>
      <w:r w:rsidRPr="00732F25">
        <w:rPr>
          <w:rStyle w:val="Q"/>
          <w:rFonts w:cs="David"/>
          <w:rtl/>
        </w:rPr>
        <w:t>אונקלוס</w:t>
      </w:r>
      <w:r w:rsidRPr="00732F25">
        <w:rPr>
          <w:rStyle w:val="Q"/>
          <w:rFonts w:eastAsia="David CLM" w:cs="David"/>
          <w:rtl/>
        </w:rPr>
        <w:t xml:space="preserve"> </w:t>
      </w:r>
      <w:r w:rsidRPr="00732F25">
        <w:rPr>
          <w:rStyle w:val="Q"/>
          <w:rFonts w:cs="David"/>
          <w:rtl/>
        </w:rPr>
        <w:t>שם.</w:t>
      </w:r>
    </w:p>
  </w:footnote>
  <w:footnote w:id="12">
    <w:p w:rsidR="0059460E" w:rsidRPr="00732F25" w:rsidRDefault="0059460E" w:rsidP="00CF3D87">
      <w:pPr>
        <w:pStyle w:val="a5"/>
        <w:rPr>
          <w:rFonts w:cs="David"/>
        </w:rPr>
      </w:pPr>
      <w:r w:rsidRPr="00732F25">
        <w:rPr>
          <w:rStyle w:val="FootnoteCharacters"/>
          <w:rFonts w:ascii="David" w:hAnsi="David" w:cs="David"/>
        </w:rPr>
        <w:footnoteRef/>
      </w:r>
      <w:r w:rsidRPr="00732F25">
        <w:rPr>
          <w:rStyle w:val="Q"/>
          <w:rFonts w:cs="David"/>
          <w:rtl/>
        </w:rPr>
        <w:tab/>
      </w:r>
      <w:r w:rsidRPr="00732F25">
        <w:rPr>
          <w:rStyle w:val="Q"/>
          <w:rFonts w:cs="David"/>
          <w:rtl/>
        </w:rPr>
        <w:t>רבי</w:t>
      </w:r>
      <w:r w:rsidRPr="00732F25">
        <w:rPr>
          <w:rStyle w:val="Q"/>
          <w:rFonts w:eastAsia="David CLM" w:cs="David"/>
          <w:rtl/>
        </w:rPr>
        <w:t xml:space="preserve"> </w:t>
      </w:r>
      <w:r w:rsidRPr="00732F25">
        <w:rPr>
          <w:rStyle w:val="Q"/>
          <w:rFonts w:cs="David"/>
          <w:rtl/>
        </w:rPr>
        <w:t>יהודה, בבלי</w:t>
      </w:r>
      <w:r w:rsidRPr="00732F25">
        <w:rPr>
          <w:rStyle w:val="Q"/>
          <w:rFonts w:eastAsia="David CLM" w:cs="David"/>
          <w:rtl/>
        </w:rPr>
        <w:t xml:space="preserve"> </w:t>
      </w:r>
      <w:r w:rsidRPr="00732F25">
        <w:rPr>
          <w:rStyle w:val="Q"/>
          <w:rFonts w:cs="David"/>
          <w:rtl/>
        </w:rPr>
        <w:t>ראש</w:t>
      </w:r>
      <w:r w:rsidRPr="00732F25">
        <w:rPr>
          <w:rStyle w:val="Q"/>
          <w:rFonts w:eastAsia="David CLM" w:cs="David"/>
          <w:rtl/>
        </w:rPr>
        <w:t xml:space="preserve"> </w:t>
      </w:r>
      <w:r w:rsidRPr="00732F25">
        <w:rPr>
          <w:rStyle w:val="Q"/>
          <w:rFonts w:cs="David"/>
          <w:rtl/>
        </w:rPr>
        <w:t>השנה</w:t>
      </w:r>
      <w:r w:rsidRPr="00732F25">
        <w:rPr>
          <w:rStyle w:val="Q"/>
          <w:rFonts w:eastAsia="David CLM" w:cs="David"/>
          <w:rtl/>
        </w:rPr>
        <w:t xml:space="preserve"> </w:t>
      </w:r>
      <w:r w:rsidRPr="00732F25">
        <w:rPr>
          <w:rStyle w:val="Q"/>
          <w:rFonts w:cs="David"/>
          <w:rtl/>
        </w:rPr>
        <w:t>ט</w:t>
      </w:r>
      <w:r>
        <w:rPr>
          <w:rStyle w:val="Q"/>
          <w:rFonts w:eastAsia="David CLM" w:cs="David" w:hint="cs"/>
          <w:rtl/>
        </w:rPr>
        <w:t>,</w:t>
      </w:r>
      <w:r w:rsidRPr="00732F25">
        <w:rPr>
          <w:rStyle w:val="Q"/>
          <w:rFonts w:eastAsia="David CLM" w:cs="David"/>
          <w:rtl/>
        </w:rPr>
        <w:t xml:space="preserve"> </w:t>
      </w:r>
      <w:r w:rsidRPr="00732F25">
        <w:rPr>
          <w:rStyle w:val="Q"/>
          <w:rFonts w:cs="David"/>
          <w:rtl/>
        </w:rPr>
        <w:t>ב.</w:t>
      </w:r>
    </w:p>
  </w:footnote>
  <w:footnote w:id="13">
    <w:p w:rsidR="0059460E" w:rsidRPr="00732F25" w:rsidRDefault="0059460E" w:rsidP="009C2B09">
      <w:pPr>
        <w:pStyle w:val="a5"/>
        <w:rPr>
          <w:rFonts w:cs="David"/>
        </w:rPr>
      </w:pPr>
      <w:r w:rsidRPr="00732F25">
        <w:rPr>
          <w:rStyle w:val="FootnoteCharacters"/>
          <w:rFonts w:ascii="David" w:hAnsi="David" w:cs="David"/>
        </w:rPr>
        <w:footnoteRef/>
      </w:r>
      <w:r w:rsidRPr="00732F25">
        <w:rPr>
          <w:rFonts w:ascii="Arial" w:hAnsi="Arial" w:cs="David"/>
          <w:rtl/>
        </w:rPr>
        <w:tab/>
      </w:r>
      <w:r w:rsidRPr="00732F25">
        <w:rPr>
          <w:rFonts w:ascii="Arial" w:hAnsi="Arial" w:cs="David"/>
          <w:rtl/>
        </w:rPr>
        <w:t>בבלי</w:t>
      </w:r>
      <w:r w:rsidRPr="00732F25">
        <w:rPr>
          <w:rFonts w:ascii="Arial" w:eastAsia="Arial" w:hAnsi="Arial" w:cs="David"/>
          <w:rtl/>
        </w:rPr>
        <w:t xml:space="preserve"> </w:t>
      </w:r>
      <w:r w:rsidRPr="00732F25">
        <w:rPr>
          <w:rFonts w:ascii="Arial" w:hAnsi="Arial" w:cs="David"/>
          <w:rtl/>
        </w:rPr>
        <w:t>בבא</w:t>
      </w:r>
      <w:r w:rsidRPr="00732F25">
        <w:rPr>
          <w:rFonts w:ascii="Arial" w:eastAsia="Arial" w:hAnsi="Arial" w:cs="David"/>
          <w:rtl/>
        </w:rPr>
        <w:t xml:space="preserve"> </w:t>
      </w:r>
      <w:r w:rsidRPr="00732F25">
        <w:rPr>
          <w:rFonts w:ascii="Arial" w:hAnsi="Arial" w:cs="David"/>
          <w:rtl/>
        </w:rPr>
        <w:t>בתרא</w:t>
      </w:r>
      <w:r w:rsidRPr="00732F25">
        <w:rPr>
          <w:rFonts w:ascii="Arial" w:eastAsia="Arial" w:hAnsi="Arial" w:cs="David"/>
          <w:rtl/>
        </w:rPr>
        <w:t xml:space="preserve"> </w:t>
      </w:r>
      <w:r w:rsidRPr="00732F25">
        <w:rPr>
          <w:rFonts w:ascii="Arial" w:hAnsi="Arial" w:cs="David"/>
          <w:rtl/>
        </w:rPr>
        <w:t>קכב</w:t>
      </w:r>
      <w:ins w:id="41" w:author="אברהם" w:date="2012-11-26T17:02:00Z">
        <w:r>
          <w:rPr>
            <w:rFonts w:ascii="Arial" w:eastAsia="Arial" w:hAnsi="Arial" w:cs="David" w:hint="cs"/>
            <w:rtl/>
          </w:rPr>
          <w:t>,</w:t>
        </w:r>
      </w:ins>
      <w:r w:rsidRPr="00732F25">
        <w:rPr>
          <w:rFonts w:ascii="Arial" w:eastAsia="Arial" w:hAnsi="Arial" w:cs="David"/>
          <w:rtl/>
        </w:rPr>
        <w:t xml:space="preserve"> </w:t>
      </w:r>
      <w:del w:id="42" w:author="אברהם" w:date="2012-11-26T17:02:00Z">
        <w:r w:rsidRPr="00732F25" w:rsidDel="00CF3D87">
          <w:rPr>
            <w:rFonts w:ascii="Arial" w:hAnsi="Arial" w:cs="David"/>
            <w:rtl/>
          </w:rPr>
          <w:delText>ע"</w:delText>
        </w:r>
      </w:del>
      <w:r w:rsidRPr="00732F25">
        <w:rPr>
          <w:rFonts w:ascii="Arial" w:hAnsi="Arial" w:cs="David"/>
          <w:rtl/>
        </w:rPr>
        <w:t>א.</w:t>
      </w:r>
    </w:p>
  </w:footnote>
  <w:footnote w:id="14">
    <w:p w:rsidR="0059460E" w:rsidRPr="00732F25" w:rsidRDefault="0059460E" w:rsidP="00F928DE">
      <w:pPr>
        <w:pStyle w:val="a5"/>
        <w:rPr>
          <w:rFonts w:cs="David"/>
        </w:rPr>
      </w:pPr>
      <w:r w:rsidRPr="00732F25">
        <w:rPr>
          <w:rStyle w:val="FootnoteCharacters"/>
          <w:rFonts w:ascii="David" w:hAnsi="David" w:cs="David"/>
        </w:rPr>
        <w:footnoteRef/>
      </w:r>
      <w:r w:rsidRPr="00732F25">
        <w:rPr>
          <w:rFonts w:ascii="Arial" w:hAnsi="Arial" w:cs="David"/>
          <w:rtl/>
        </w:rPr>
        <w:tab/>
      </w:r>
      <w:r w:rsidRPr="00732F25">
        <w:rPr>
          <w:rFonts w:ascii="Arial" w:hAnsi="Arial" w:cs="David"/>
          <w:rtl/>
        </w:rPr>
        <w:t>ויש</w:t>
      </w:r>
      <w:r w:rsidRPr="00732F25">
        <w:rPr>
          <w:rFonts w:ascii="Arial" w:eastAsia="Arial" w:hAnsi="Arial" w:cs="David"/>
          <w:rtl/>
        </w:rPr>
        <w:t xml:space="preserve"> </w:t>
      </w:r>
      <w:r w:rsidRPr="00732F25">
        <w:rPr>
          <w:rFonts w:ascii="Arial" w:hAnsi="Arial" w:cs="David"/>
          <w:rtl/>
        </w:rPr>
        <w:t>לעיין, אם</w:t>
      </w:r>
      <w:r w:rsidRPr="00732F25">
        <w:rPr>
          <w:rFonts w:ascii="Arial" w:eastAsia="Arial" w:hAnsi="Arial" w:cs="David"/>
          <w:rtl/>
        </w:rPr>
        <w:t xml:space="preserve"> </w:t>
      </w:r>
      <w:r w:rsidRPr="00732F25">
        <w:rPr>
          <w:rFonts w:ascii="Arial" w:hAnsi="Arial" w:cs="David"/>
          <w:rtl/>
        </w:rPr>
        <w:t>מחר</w:t>
      </w:r>
      <w:r w:rsidRPr="00732F25">
        <w:rPr>
          <w:rFonts w:ascii="Arial" w:eastAsia="Arial" w:hAnsi="Arial" w:cs="David"/>
          <w:rtl/>
        </w:rPr>
        <w:t xml:space="preserve"> </w:t>
      </w:r>
      <w:r w:rsidRPr="00732F25">
        <w:rPr>
          <w:rFonts w:ascii="Arial" w:hAnsi="Arial" w:cs="David"/>
          <w:rtl/>
        </w:rPr>
        <w:t>יתקיימו</w:t>
      </w:r>
      <w:r w:rsidRPr="00732F25">
        <w:rPr>
          <w:rFonts w:ascii="Arial" w:eastAsia="Arial" w:hAnsi="Arial" w:cs="David"/>
          <w:rtl/>
        </w:rPr>
        <w:t xml:space="preserve"> </w:t>
      </w:r>
      <w:r w:rsidRPr="00732F25">
        <w:rPr>
          <w:rFonts w:ascii="Arial" w:hAnsi="Arial" w:cs="David"/>
          <w:rtl/>
        </w:rPr>
        <w:t>כל</w:t>
      </w:r>
      <w:r w:rsidRPr="00732F25">
        <w:rPr>
          <w:rFonts w:ascii="Arial" w:eastAsia="Arial" w:hAnsi="Arial" w:cs="David"/>
          <w:rtl/>
        </w:rPr>
        <w:t xml:space="preserve"> </w:t>
      </w:r>
      <w:r w:rsidRPr="00732F25">
        <w:rPr>
          <w:rFonts w:ascii="Arial" w:hAnsi="Arial" w:cs="David"/>
          <w:rtl/>
        </w:rPr>
        <w:t>התנאים</w:t>
      </w:r>
      <w:r w:rsidRPr="00732F25">
        <w:rPr>
          <w:rFonts w:ascii="Arial" w:eastAsia="Arial" w:hAnsi="Arial" w:cs="David"/>
          <w:rtl/>
        </w:rPr>
        <w:t xml:space="preserve"> </w:t>
      </w:r>
      <w:r w:rsidRPr="00732F25">
        <w:rPr>
          <w:rFonts w:ascii="Arial" w:hAnsi="Arial" w:cs="David"/>
          <w:rtl/>
        </w:rPr>
        <w:t>ההלכתיים</w:t>
      </w:r>
      <w:r w:rsidRPr="00732F25">
        <w:rPr>
          <w:rFonts w:ascii="Arial" w:eastAsia="Arial" w:hAnsi="Arial" w:cs="David"/>
          <w:rtl/>
        </w:rPr>
        <w:t xml:space="preserve"> </w:t>
      </w:r>
      <w:r w:rsidRPr="00732F25">
        <w:rPr>
          <w:rFonts w:ascii="Arial" w:hAnsi="Arial" w:cs="David"/>
          <w:rtl/>
        </w:rPr>
        <w:t>להחזרת</w:t>
      </w:r>
      <w:r w:rsidRPr="00732F25">
        <w:rPr>
          <w:rFonts w:ascii="Arial" w:eastAsia="Arial" w:hAnsi="Arial" w:cs="David"/>
          <w:rtl/>
        </w:rPr>
        <w:t xml:space="preserve"> </w:t>
      </w:r>
      <w:r w:rsidRPr="00732F25">
        <w:rPr>
          <w:rFonts w:ascii="Arial" w:hAnsi="Arial" w:cs="David"/>
          <w:rtl/>
        </w:rPr>
        <w:t>מצוות</w:t>
      </w:r>
      <w:r w:rsidRPr="00732F25">
        <w:rPr>
          <w:rFonts w:ascii="Arial" w:eastAsia="Arial" w:hAnsi="Arial" w:cs="David"/>
          <w:rtl/>
        </w:rPr>
        <w:t xml:space="preserve"> </w:t>
      </w:r>
      <w:r w:rsidRPr="00732F25">
        <w:rPr>
          <w:rFonts w:ascii="Arial" w:hAnsi="Arial" w:cs="David"/>
          <w:rtl/>
        </w:rPr>
        <w:t>היובל, איך</w:t>
      </w:r>
      <w:r w:rsidRPr="00732F25">
        <w:rPr>
          <w:rFonts w:ascii="Arial" w:eastAsia="Arial" w:hAnsi="Arial" w:cs="David"/>
          <w:rtl/>
        </w:rPr>
        <w:t xml:space="preserve"> </w:t>
      </w:r>
      <w:r w:rsidRPr="00732F25">
        <w:rPr>
          <w:rFonts w:ascii="Arial" w:hAnsi="Arial" w:cs="David"/>
          <w:rtl/>
        </w:rPr>
        <w:t>תתקיים</w:t>
      </w:r>
      <w:r w:rsidRPr="00732F25">
        <w:rPr>
          <w:rFonts w:ascii="Arial" w:eastAsia="Arial" w:hAnsi="Arial" w:cs="David"/>
          <w:rtl/>
        </w:rPr>
        <w:t xml:space="preserve"> </w:t>
      </w:r>
      <w:r w:rsidRPr="00732F25">
        <w:rPr>
          <w:rFonts w:ascii="Arial" w:hAnsi="Arial" w:cs="David"/>
          <w:rtl/>
        </w:rPr>
        <w:t>מצווה</w:t>
      </w:r>
      <w:r w:rsidRPr="00732F25">
        <w:rPr>
          <w:rFonts w:ascii="Arial" w:eastAsia="Arial" w:hAnsi="Arial" w:cs="David"/>
          <w:rtl/>
        </w:rPr>
        <w:t xml:space="preserve"> </w:t>
      </w:r>
      <w:r w:rsidRPr="00732F25">
        <w:rPr>
          <w:rFonts w:ascii="Arial" w:hAnsi="Arial" w:cs="David"/>
          <w:rtl/>
        </w:rPr>
        <w:t>זו</w:t>
      </w:r>
      <w:r w:rsidRPr="00732F25">
        <w:rPr>
          <w:rFonts w:ascii="Arial" w:eastAsia="Arial" w:hAnsi="Arial" w:cs="David"/>
          <w:rtl/>
        </w:rPr>
        <w:t xml:space="preserve"> </w:t>
      </w:r>
      <w:r w:rsidRPr="00732F25">
        <w:rPr>
          <w:rFonts w:ascii="Arial" w:hAnsi="Arial" w:cs="David"/>
          <w:rtl/>
        </w:rPr>
        <w:t>בפועל, הרי</w:t>
      </w:r>
      <w:r w:rsidRPr="00732F25">
        <w:rPr>
          <w:rFonts w:ascii="Arial" w:eastAsia="Arial" w:hAnsi="Arial" w:cs="David"/>
          <w:rtl/>
        </w:rPr>
        <w:t xml:space="preserve"> </w:t>
      </w:r>
      <w:r w:rsidRPr="00732F25">
        <w:rPr>
          <w:rFonts w:ascii="Arial" w:hAnsi="Arial" w:cs="David"/>
          <w:rtl/>
        </w:rPr>
        <w:t>אף</w:t>
      </w:r>
      <w:r w:rsidRPr="00732F25">
        <w:rPr>
          <w:rFonts w:ascii="Arial" w:eastAsia="Arial" w:hAnsi="Arial" w:cs="David"/>
          <w:rtl/>
        </w:rPr>
        <w:t xml:space="preserve"> </w:t>
      </w:r>
      <w:r w:rsidRPr="00732F25">
        <w:rPr>
          <w:rFonts w:ascii="Arial" w:hAnsi="Arial" w:cs="David"/>
          <w:rtl/>
        </w:rPr>
        <w:t>אחד</w:t>
      </w:r>
      <w:r w:rsidRPr="00732F25">
        <w:rPr>
          <w:rFonts w:ascii="Arial" w:eastAsia="Arial" w:hAnsi="Arial" w:cs="David"/>
          <w:rtl/>
        </w:rPr>
        <w:t xml:space="preserve"> </w:t>
      </w:r>
      <w:r w:rsidRPr="00732F25">
        <w:rPr>
          <w:rFonts w:ascii="Arial" w:hAnsi="Arial" w:cs="David"/>
          <w:rtl/>
        </w:rPr>
        <w:t>לא</w:t>
      </w:r>
      <w:r w:rsidRPr="00732F25">
        <w:rPr>
          <w:rFonts w:ascii="Arial" w:eastAsia="Arial" w:hAnsi="Arial" w:cs="David"/>
          <w:rtl/>
        </w:rPr>
        <w:t xml:space="preserve"> </w:t>
      </w:r>
      <w:r w:rsidRPr="00732F25">
        <w:rPr>
          <w:rFonts w:ascii="Arial" w:hAnsi="Arial" w:cs="David"/>
          <w:rtl/>
        </w:rPr>
        <w:t>יודע</w:t>
      </w:r>
      <w:r w:rsidRPr="00732F25">
        <w:rPr>
          <w:rFonts w:ascii="Arial" w:eastAsia="Arial" w:hAnsi="Arial" w:cs="David"/>
          <w:rtl/>
        </w:rPr>
        <w:t xml:space="preserve"> </w:t>
      </w:r>
      <w:r w:rsidRPr="00732F25">
        <w:rPr>
          <w:rFonts w:ascii="Arial" w:hAnsi="Arial" w:cs="David"/>
          <w:rtl/>
        </w:rPr>
        <w:t>מהי</w:t>
      </w:r>
      <w:r w:rsidRPr="00732F25">
        <w:rPr>
          <w:rFonts w:ascii="Arial" w:eastAsia="Arial" w:hAnsi="Arial" w:cs="David"/>
          <w:rtl/>
        </w:rPr>
        <w:t xml:space="preserve"> </w:t>
      </w:r>
      <w:r w:rsidRPr="00732F25">
        <w:rPr>
          <w:rFonts w:ascii="Arial" w:hAnsi="Arial" w:cs="David"/>
          <w:rtl/>
        </w:rPr>
        <w:t>הנחלה</w:t>
      </w:r>
      <w:r w:rsidRPr="00732F25">
        <w:rPr>
          <w:rFonts w:ascii="Arial" w:eastAsia="Arial" w:hAnsi="Arial" w:cs="David"/>
          <w:rtl/>
        </w:rPr>
        <w:t xml:space="preserve"> </w:t>
      </w:r>
      <w:r w:rsidRPr="00732F25">
        <w:rPr>
          <w:rFonts w:ascii="Arial" w:hAnsi="Arial" w:cs="David"/>
          <w:rtl/>
        </w:rPr>
        <w:t>שלו?</w:t>
      </w:r>
      <w:del w:id="44" w:author="user" w:date="2013-02-14T17:39:00Z">
        <w:r w:rsidRPr="00732F25" w:rsidDel="00F928DE">
          <w:rPr>
            <w:rFonts w:ascii="Arial" w:hAnsi="Arial" w:cs="David"/>
            <w:rtl/>
          </w:rPr>
          <w:delText xml:space="preserve"> האם</w:delText>
        </w:r>
        <w:r w:rsidRPr="00732F25" w:rsidDel="00F928DE">
          <w:rPr>
            <w:rFonts w:ascii="Arial" w:eastAsia="Arial" w:hAnsi="Arial" w:cs="David"/>
            <w:rtl/>
          </w:rPr>
          <w:delText xml:space="preserve"> </w:delText>
        </w:r>
        <w:r w:rsidRPr="00732F25" w:rsidDel="00F928DE">
          <w:rPr>
            <w:rFonts w:ascii="Arial" w:hAnsi="Arial" w:cs="David"/>
            <w:rtl/>
          </w:rPr>
          <w:delText>נצטרך</w:delText>
        </w:r>
        <w:r w:rsidRPr="00732F25" w:rsidDel="00F928DE">
          <w:rPr>
            <w:rFonts w:ascii="Arial" w:eastAsia="Arial" w:hAnsi="Arial" w:cs="David"/>
            <w:rtl/>
          </w:rPr>
          <w:delText xml:space="preserve"> </w:delText>
        </w:r>
        <w:r w:rsidRPr="00732F25" w:rsidDel="00F928DE">
          <w:rPr>
            <w:rFonts w:ascii="Arial" w:hAnsi="Arial" w:cs="David"/>
            <w:rtl/>
          </w:rPr>
          <w:delText>לחכות</w:delText>
        </w:r>
        <w:r w:rsidRPr="00732F25" w:rsidDel="00F928DE">
          <w:rPr>
            <w:rFonts w:ascii="Arial" w:eastAsia="Arial" w:hAnsi="Arial" w:cs="David"/>
            <w:rtl/>
          </w:rPr>
          <w:delText xml:space="preserve"> </w:delText>
        </w:r>
        <w:r w:rsidRPr="00732F25" w:rsidDel="00F928DE">
          <w:rPr>
            <w:rFonts w:ascii="Arial" w:hAnsi="Arial" w:cs="David"/>
            <w:rtl/>
          </w:rPr>
          <w:delText>לנביא</w:delText>
        </w:r>
        <w:r w:rsidRPr="00732F25" w:rsidDel="00F928DE">
          <w:rPr>
            <w:rFonts w:ascii="Arial" w:eastAsia="Arial" w:hAnsi="Arial" w:cs="David"/>
            <w:rtl/>
          </w:rPr>
          <w:delText xml:space="preserve"> </w:delText>
        </w:r>
        <w:r w:rsidRPr="00732F25" w:rsidDel="00F928DE">
          <w:rPr>
            <w:rFonts w:ascii="Arial" w:hAnsi="Arial" w:cs="David"/>
            <w:rtl/>
          </w:rPr>
          <w:delText>או</w:delText>
        </w:r>
        <w:r w:rsidRPr="00732F25" w:rsidDel="00F928DE">
          <w:rPr>
            <w:rFonts w:ascii="Arial" w:eastAsia="Arial" w:hAnsi="Arial" w:cs="David"/>
            <w:rtl/>
          </w:rPr>
          <w:delText xml:space="preserve"> </w:delText>
        </w:r>
        <w:r w:rsidRPr="00732F25" w:rsidDel="00F928DE">
          <w:rPr>
            <w:rFonts w:ascii="Arial" w:hAnsi="Arial" w:cs="David"/>
            <w:rtl/>
          </w:rPr>
          <w:delText>למשיח, על-מנת</w:delText>
        </w:r>
        <w:r w:rsidRPr="00732F25" w:rsidDel="00F928DE">
          <w:rPr>
            <w:rFonts w:ascii="Arial" w:eastAsia="Arial" w:hAnsi="Arial" w:cs="David"/>
            <w:rtl/>
          </w:rPr>
          <w:delText xml:space="preserve"> </w:delText>
        </w:r>
        <w:r w:rsidRPr="00732F25" w:rsidDel="00F928DE">
          <w:rPr>
            <w:rFonts w:ascii="Arial" w:hAnsi="Arial" w:cs="David"/>
            <w:rtl/>
          </w:rPr>
          <w:delText>שיפיל</w:delText>
        </w:r>
        <w:r w:rsidRPr="00732F25" w:rsidDel="00F928DE">
          <w:rPr>
            <w:rFonts w:ascii="Arial" w:eastAsia="Arial" w:hAnsi="Arial" w:cs="David"/>
            <w:rtl/>
          </w:rPr>
          <w:delText xml:space="preserve"> </w:delText>
        </w:r>
        <w:r w:rsidRPr="00732F25" w:rsidDel="00F928DE">
          <w:rPr>
            <w:rFonts w:ascii="Arial" w:hAnsi="Arial" w:cs="David"/>
            <w:rtl/>
          </w:rPr>
          <w:delText>גורל</w:delText>
        </w:r>
        <w:r w:rsidRPr="00732F25" w:rsidDel="00F928DE">
          <w:rPr>
            <w:rFonts w:ascii="Arial" w:eastAsia="Arial" w:hAnsi="Arial" w:cs="David"/>
            <w:rtl/>
          </w:rPr>
          <w:delText xml:space="preserve"> </w:delText>
        </w:r>
        <w:r w:rsidRPr="00732F25" w:rsidDel="00F928DE">
          <w:rPr>
            <w:rFonts w:ascii="Arial" w:hAnsi="Arial" w:cs="David"/>
            <w:rtl/>
          </w:rPr>
          <w:delText>ברוח</w:delText>
        </w:r>
        <w:r w:rsidRPr="00732F25" w:rsidDel="00F928DE">
          <w:rPr>
            <w:rFonts w:ascii="Arial" w:eastAsia="Arial" w:hAnsi="Arial" w:cs="David"/>
            <w:rtl/>
          </w:rPr>
          <w:delText xml:space="preserve"> </w:delText>
        </w:r>
        <w:r w:rsidRPr="00732F25" w:rsidDel="00F928DE">
          <w:rPr>
            <w:rFonts w:ascii="Arial" w:hAnsi="Arial" w:cs="David"/>
            <w:rtl/>
          </w:rPr>
          <w:delText>הקודש, ויבצע</w:delText>
        </w:r>
        <w:r w:rsidRPr="00732F25" w:rsidDel="00F928DE">
          <w:rPr>
            <w:rFonts w:ascii="Arial" w:eastAsia="Arial" w:hAnsi="Arial" w:cs="David"/>
            <w:rtl/>
          </w:rPr>
          <w:delText xml:space="preserve"> </w:delText>
        </w:r>
        <w:r w:rsidRPr="00732F25" w:rsidDel="00F928DE">
          <w:rPr>
            <w:rFonts w:ascii="Arial" w:hAnsi="Arial" w:cs="David"/>
            <w:rtl/>
          </w:rPr>
          <w:delText>חלוקת</w:delText>
        </w:r>
        <w:r w:rsidRPr="00732F25" w:rsidDel="00F928DE">
          <w:rPr>
            <w:rFonts w:ascii="Arial" w:eastAsia="Arial" w:hAnsi="Arial" w:cs="David"/>
            <w:rtl/>
          </w:rPr>
          <w:delText xml:space="preserve"> </w:delText>
        </w:r>
        <w:r w:rsidRPr="00732F25" w:rsidDel="00F928DE">
          <w:rPr>
            <w:rFonts w:ascii="Arial" w:hAnsi="Arial" w:cs="David"/>
            <w:rtl/>
          </w:rPr>
          <w:delText>נחלות</w:delText>
        </w:r>
        <w:r w:rsidRPr="00732F25" w:rsidDel="00F928DE">
          <w:rPr>
            <w:rFonts w:ascii="Arial" w:eastAsia="Arial" w:hAnsi="Arial" w:cs="David"/>
            <w:rtl/>
          </w:rPr>
          <w:delText xml:space="preserve"> </w:delText>
        </w:r>
        <w:r w:rsidRPr="00732F25" w:rsidDel="00F928DE">
          <w:rPr>
            <w:rFonts w:ascii="Arial" w:hAnsi="Arial" w:cs="David"/>
            <w:rtl/>
          </w:rPr>
          <w:delText>מחודשת? אינני</w:delText>
        </w:r>
        <w:r w:rsidRPr="00732F25" w:rsidDel="00F928DE">
          <w:rPr>
            <w:rFonts w:ascii="Arial" w:eastAsia="Arial" w:hAnsi="Arial" w:cs="David"/>
            <w:rtl/>
          </w:rPr>
          <w:delText xml:space="preserve"> </w:delText>
        </w:r>
        <w:r w:rsidRPr="00732F25" w:rsidDel="00F928DE">
          <w:rPr>
            <w:rFonts w:ascii="Arial" w:hAnsi="Arial" w:cs="David"/>
            <w:rtl/>
          </w:rPr>
          <w:delText>יודע</w:delText>
        </w:r>
        <w:r w:rsidRPr="00732F25" w:rsidDel="00F928DE">
          <w:rPr>
            <w:rFonts w:ascii="Arial" w:eastAsia="Arial" w:hAnsi="Arial" w:cs="David"/>
            <w:rtl/>
          </w:rPr>
          <w:delText xml:space="preserve"> </w:delText>
        </w:r>
        <w:r w:rsidRPr="00732F25" w:rsidDel="00F928DE">
          <w:rPr>
            <w:rFonts w:ascii="Arial" w:hAnsi="Arial" w:cs="David"/>
            <w:rtl/>
          </w:rPr>
          <w:delText>אם</w:delText>
        </w:r>
        <w:r w:rsidRPr="00732F25" w:rsidDel="00F928DE">
          <w:rPr>
            <w:rFonts w:ascii="Arial" w:eastAsia="Arial" w:hAnsi="Arial" w:cs="David"/>
            <w:rtl/>
          </w:rPr>
          <w:delText xml:space="preserve"> </w:delText>
        </w:r>
        <w:r w:rsidRPr="00732F25" w:rsidDel="00F928DE">
          <w:rPr>
            <w:rFonts w:ascii="Arial" w:hAnsi="Arial" w:cs="David"/>
            <w:rtl/>
          </w:rPr>
          <w:delText>דנו</w:delText>
        </w:r>
        <w:r w:rsidRPr="00732F25" w:rsidDel="00F928DE">
          <w:rPr>
            <w:rFonts w:ascii="Arial" w:eastAsia="Arial" w:hAnsi="Arial" w:cs="David"/>
            <w:rtl/>
          </w:rPr>
          <w:delText xml:space="preserve"> </w:delText>
        </w:r>
        <w:r w:rsidRPr="00732F25" w:rsidDel="00F928DE">
          <w:rPr>
            <w:rFonts w:ascii="Arial" w:hAnsi="Arial" w:cs="David"/>
            <w:rtl/>
          </w:rPr>
          <w:delText>בבעיה</w:delText>
        </w:r>
        <w:r w:rsidRPr="00732F25" w:rsidDel="00F928DE">
          <w:rPr>
            <w:rFonts w:ascii="Arial" w:eastAsia="Arial" w:hAnsi="Arial" w:cs="David"/>
            <w:rtl/>
          </w:rPr>
          <w:delText xml:space="preserve"> </w:delText>
        </w:r>
        <w:r w:rsidRPr="00732F25" w:rsidDel="00F928DE">
          <w:rPr>
            <w:rFonts w:ascii="Arial" w:hAnsi="Arial" w:cs="David"/>
            <w:rtl/>
          </w:rPr>
          <w:delText>זו.</w:delText>
        </w:r>
        <w:r w:rsidDel="00F928DE">
          <w:rPr>
            <w:rFonts w:ascii="Arial" w:hAnsi="Arial" w:cs="David" w:hint="cs"/>
            <w:rtl/>
          </w:rPr>
          <w:delText>כן,</w:delText>
        </w:r>
      </w:del>
      <w:r>
        <w:rPr>
          <w:rFonts w:ascii="Arial" w:hAnsi="Arial" w:cs="David" w:hint="cs"/>
          <w:rtl/>
        </w:rPr>
        <w:t xml:space="preserve">  הרמב"ם (מלכים יב,ג) כתב שהמשיח עתיד לייחס את האנשים לשבטיהם ואז כל אחד יוכל לחזור לנחלתו</w:t>
      </w:r>
      <w:ins w:id="45" w:author="user" w:date="2013-02-14T17:39:00Z">
        <w:r>
          <w:rPr>
            <w:rFonts w:cs="David" w:hint="cs"/>
            <w:rtl/>
          </w:rPr>
          <w:t xml:space="preserve">, אולם </w:t>
        </w:r>
        <w:r>
          <w:rPr>
            <w:rFonts w:ascii="Arial" w:hAnsi="Arial" w:cs="David" w:hint="cs"/>
            <w:rtl/>
          </w:rPr>
          <w:t xml:space="preserve">מה </w:t>
        </w:r>
      </w:ins>
      <w:ins w:id="46" w:author="user" w:date="2013-02-14T17:40:00Z">
        <w:r>
          <w:rPr>
            <w:rFonts w:ascii="Arial" w:hAnsi="Arial" w:cs="David" w:hint="cs"/>
            <w:rtl/>
          </w:rPr>
          <w:t xml:space="preserve">נעשה </w:t>
        </w:r>
      </w:ins>
      <w:ins w:id="47" w:author="user" w:date="2013-02-14T17:39:00Z">
        <w:r>
          <w:rPr>
            <w:rFonts w:ascii="Arial" w:hAnsi="Arial" w:cs="David" w:hint="cs"/>
            <w:rtl/>
          </w:rPr>
          <w:t>אם התנאים ההלכתיים להחזרת מצוות היובל יתקיימו לפני ביאת המשיח</w:t>
        </w:r>
      </w:ins>
      <w:ins w:id="48" w:author="user" w:date="2013-02-14T17:40:00Z">
        <w:r>
          <w:rPr>
            <w:rFonts w:ascii="Arial" w:hAnsi="Arial" w:cs="David" w:hint="cs"/>
            <w:rtl/>
          </w:rPr>
          <w:t>? אינני יודע אם דנו בשאלה זו.</w:t>
        </w:r>
      </w:ins>
      <w:del w:id="49" w:author="user" w:date="2013-02-14T17:39:00Z">
        <w:r w:rsidDel="00F928DE">
          <w:rPr>
            <w:rFonts w:ascii="Arial" w:hAnsi="Arial" w:cs="David" w:hint="cs"/>
            <w:rtl/>
          </w:rPr>
          <w:delText>.</w:delText>
        </w:r>
      </w:del>
    </w:p>
  </w:footnote>
  <w:footnote w:id="15">
    <w:p w:rsidR="0059460E" w:rsidRPr="00732F25" w:rsidRDefault="0059460E" w:rsidP="009C2B09">
      <w:pPr>
        <w:pStyle w:val="a5"/>
        <w:rPr>
          <w:rFonts w:cs="David"/>
        </w:rPr>
      </w:pPr>
      <w:r w:rsidRPr="00732F25">
        <w:rPr>
          <w:rStyle w:val="FootnoteCharacters"/>
          <w:rFonts w:ascii="David" w:hAnsi="David" w:cs="David"/>
        </w:rPr>
        <w:footnoteRef/>
      </w:r>
      <w:r w:rsidRPr="00732F25">
        <w:rPr>
          <w:rFonts w:cs="David"/>
          <w:rtl/>
        </w:rPr>
        <w:tab/>
      </w:r>
      <w:r w:rsidRPr="00732F25">
        <w:rPr>
          <w:rFonts w:cs="David"/>
          <w:rtl/>
        </w:rPr>
        <w:t>במדבר</w:t>
      </w:r>
      <w:r w:rsidRPr="00732F25">
        <w:rPr>
          <w:rFonts w:eastAsia="David CLM" w:cs="David"/>
          <w:rtl/>
        </w:rPr>
        <w:t xml:space="preserve"> </w:t>
      </w:r>
      <w:r w:rsidRPr="00732F25">
        <w:rPr>
          <w:rFonts w:cs="David"/>
          <w:rtl/>
        </w:rPr>
        <w:t>לב.</w:t>
      </w:r>
    </w:p>
  </w:footnote>
  <w:footnote w:id="16">
    <w:p w:rsidR="0059460E" w:rsidRPr="00732F25" w:rsidRDefault="0059460E" w:rsidP="009C2B09">
      <w:pPr>
        <w:pStyle w:val="a5"/>
        <w:rPr>
          <w:rFonts w:cs="David"/>
        </w:rPr>
      </w:pPr>
      <w:r w:rsidRPr="00732F25">
        <w:rPr>
          <w:rStyle w:val="FootnoteCharacters"/>
          <w:rFonts w:ascii="David" w:hAnsi="David" w:cs="David"/>
        </w:rPr>
        <w:footnoteRef/>
      </w:r>
      <w:r w:rsidRPr="00732F25">
        <w:rPr>
          <w:rFonts w:ascii="Arial" w:hAnsi="Arial" w:cs="David"/>
          <w:rtl/>
        </w:rPr>
        <w:tab/>
      </w:r>
      <w:r w:rsidRPr="00732F25">
        <w:rPr>
          <w:rFonts w:ascii="Arial" w:hAnsi="Arial" w:cs="David"/>
          <w:rtl/>
        </w:rPr>
        <w:t>אהוד</w:t>
      </w:r>
      <w:r w:rsidRPr="00732F25">
        <w:rPr>
          <w:rFonts w:ascii="Arial" w:eastAsia="Arial" w:hAnsi="Arial" w:cs="David"/>
          <w:rtl/>
        </w:rPr>
        <w:t xml:space="preserve"> </w:t>
      </w:r>
      <w:r w:rsidRPr="00732F25">
        <w:rPr>
          <w:rFonts w:ascii="Arial" w:hAnsi="Arial" w:cs="David"/>
          <w:rtl/>
        </w:rPr>
        <w:t xml:space="preserve">טוקטלי, </w:t>
      </w:r>
      <w:r w:rsidRPr="00732F25">
        <w:rPr>
          <w:rFonts w:ascii="Arial" w:hAnsi="Arial" w:cs="David"/>
          <w:b/>
          <w:bCs/>
          <w:rtl/>
        </w:rPr>
        <w:t>נוי</w:t>
      </w:r>
      <w:r w:rsidRPr="00732F25">
        <w:rPr>
          <w:rFonts w:ascii="Arial" w:eastAsia="Arial" w:hAnsi="Arial" w:cs="David"/>
          <w:b/>
          <w:bCs/>
          <w:rtl/>
        </w:rPr>
        <w:t xml:space="preserve"> </w:t>
      </w:r>
      <w:r w:rsidRPr="00732F25">
        <w:rPr>
          <w:rFonts w:ascii="Arial" w:hAnsi="Arial" w:cs="David"/>
          <w:b/>
          <w:bCs/>
          <w:rtl/>
        </w:rPr>
        <w:t>אלט</w:t>
      </w:r>
      <w:r w:rsidRPr="00732F25">
        <w:rPr>
          <w:rFonts w:ascii="Arial" w:eastAsia="Arial" w:hAnsi="Arial" w:cs="David"/>
          <w:b/>
          <w:bCs/>
          <w:rtl/>
        </w:rPr>
        <w:t xml:space="preserve"> </w:t>
      </w:r>
      <w:r w:rsidRPr="00732F25">
        <w:rPr>
          <w:rFonts w:ascii="Arial" w:hAnsi="Arial" w:cs="David"/>
          <w:b/>
          <w:bCs/>
          <w:rtl/>
        </w:rPr>
        <w:t>נוי</w:t>
      </w:r>
      <w:r w:rsidRPr="00732F25">
        <w:rPr>
          <w:rFonts w:ascii="Arial" w:eastAsia="Arial" w:hAnsi="Arial" w:cs="David"/>
          <w:b/>
          <w:bCs/>
          <w:rtl/>
        </w:rPr>
        <w:t xml:space="preserve"> </w:t>
      </w:r>
      <w:r w:rsidRPr="00732F25">
        <w:rPr>
          <w:rFonts w:ascii="Arial" w:hAnsi="Arial" w:cs="David"/>
          <w:b/>
          <w:bCs/>
          <w:rtl/>
        </w:rPr>
        <w:t>לנד</w:t>
      </w:r>
      <w:r w:rsidRPr="00732F25">
        <w:rPr>
          <w:rFonts w:ascii="Arial" w:hAnsi="Arial" w:cs="David"/>
          <w:rtl/>
        </w:rPr>
        <w:t>, ה'תשס"ב-</w:t>
      </w:r>
      <w:r w:rsidRPr="00732F25">
        <w:rPr>
          <w:rFonts w:ascii="Arial" w:hAnsi="Arial" w:cs="David"/>
        </w:rPr>
        <w:t>2002</w:t>
      </w:r>
      <w:r w:rsidRPr="00732F25">
        <w:rPr>
          <w:rFonts w:ascii="Arial" w:hAnsi="Arial" w:cs="David"/>
          <w:rtl/>
        </w:rPr>
        <w:t xml:space="preserve">; ברשת: </w:t>
      </w:r>
      <w:hyperlink r:id="rId1" w:history="1">
        <w:r w:rsidRPr="00732F25">
          <w:rPr>
            <w:rStyle w:val="Hyperlink"/>
            <w:rFonts w:ascii="Arial" w:hAnsi="Arial" w:cs="David"/>
          </w:rPr>
          <w:t>http://et.hopeways.org/nanl-04.htm</w:t>
        </w:r>
      </w:hyperlink>
      <w:r w:rsidRPr="00732F25">
        <w:rPr>
          <w:rFonts w:ascii="Arial" w:hAnsi="Arial" w:cs="David"/>
          <w:rtl/>
        </w:rPr>
        <w:t>; חלק</w:t>
      </w:r>
      <w:r w:rsidRPr="00732F25">
        <w:rPr>
          <w:rFonts w:ascii="Arial" w:eastAsia="Arial" w:hAnsi="Arial" w:cs="David"/>
          <w:rtl/>
        </w:rPr>
        <w:t xml:space="preserve"> </w:t>
      </w:r>
      <w:r w:rsidRPr="00732F25">
        <w:rPr>
          <w:rFonts w:ascii="Arial" w:hAnsi="Arial" w:cs="David"/>
          <w:rtl/>
        </w:rPr>
        <w:t>רביעי, פרק</w:t>
      </w:r>
      <w:r w:rsidRPr="00732F25">
        <w:rPr>
          <w:rFonts w:ascii="Arial" w:eastAsia="Arial" w:hAnsi="Arial" w:cs="David"/>
          <w:rtl/>
        </w:rPr>
        <w:t xml:space="preserve"> </w:t>
      </w:r>
      <w:r w:rsidRPr="00732F25">
        <w:rPr>
          <w:rFonts w:ascii="Arial" w:hAnsi="Arial" w:cs="David"/>
          <w:rtl/>
        </w:rPr>
        <w:t>ו, ד"ה</w:t>
      </w:r>
      <w:r w:rsidRPr="00732F25">
        <w:rPr>
          <w:rFonts w:ascii="Arial" w:eastAsia="Arial" w:hAnsi="Arial" w:cs="David"/>
          <w:rtl/>
        </w:rPr>
        <w:t xml:space="preserve"> </w:t>
      </w:r>
      <w:r w:rsidRPr="00732F25">
        <w:rPr>
          <w:rFonts w:ascii="Arial" w:hAnsi="Arial" w:cs="David"/>
          <w:rtl/>
        </w:rPr>
        <w:t>'אלה</w:t>
      </w:r>
      <w:r w:rsidRPr="00732F25">
        <w:rPr>
          <w:rFonts w:ascii="Arial" w:eastAsia="Arial" w:hAnsi="Arial" w:cs="David"/>
          <w:rtl/>
        </w:rPr>
        <w:t xml:space="preserve"> </w:t>
      </w:r>
      <w:r w:rsidRPr="00732F25">
        <w:rPr>
          <w:rFonts w:ascii="Arial" w:hAnsi="Arial" w:cs="David"/>
          <w:rtl/>
        </w:rPr>
        <w:t>גם</w:t>
      </w:r>
      <w:r w:rsidRPr="00732F25">
        <w:rPr>
          <w:rFonts w:ascii="Arial" w:eastAsia="Arial" w:hAnsi="Arial" w:cs="David"/>
          <w:rtl/>
        </w:rPr>
        <w:t xml:space="preserve"> </w:t>
      </w:r>
      <w:r w:rsidRPr="00732F25">
        <w:rPr>
          <w:rFonts w:ascii="Arial" w:hAnsi="Arial" w:cs="David"/>
          <w:rtl/>
        </w:rPr>
        <w:t>קיבוצים</w:t>
      </w:r>
      <w:r w:rsidRPr="00732F25">
        <w:rPr>
          <w:rFonts w:ascii="Arial" w:eastAsia="Arial" w:hAnsi="Arial" w:cs="David"/>
          <w:rtl/>
        </w:rPr>
        <w:t xml:space="preserve"> </w:t>
      </w:r>
      <w:r w:rsidRPr="00732F25">
        <w:rPr>
          <w:rFonts w:ascii="Arial" w:hAnsi="Arial" w:cs="David"/>
          <w:rtl/>
        </w:rPr>
        <w:t>וגם</w:t>
      </w:r>
      <w:r w:rsidRPr="00732F25">
        <w:rPr>
          <w:rFonts w:ascii="Arial" w:eastAsia="Arial" w:hAnsi="Arial" w:cs="David"/>
          <w:rtl/>
        </w:rPr>
        <w:t xml:space="preserve"> </w:t>
      </w:r>
      <w:r w:rsidRPr="00732F25">
        <w:rPr>
          <w:rFonts w:ascii="Arial" w:hAnsi="Arial" w:cs="David"/>
          <w:rtl/>
        </w:rPr>
        <w:t>מושבים'. רעיונות</w:t>
      </w:r>
      <w:r w:rsidRPr="00732F25">
        <w:rPr>
          <w:rFonts w:ascii="Arial" w:eastAsia="Arial" w:hAnsi="Arial" w:cs="David"/>
          <w:rtl/>
        </w:rPr>
        <w:t xml:space="preserve"> </w:t>
      </w:r>
      <w:r w:rsidRPr="00732F25">
        <w:rPr>
          <w:rFonts w:ascii="Arial" w:hAnsi="Arial" w:cs="David"/>
          <w:rtl/>
        </w:rPr>
        <w:t>דומים</w:t>
      </w:r>
      <w:r w:rsidRPr="00732F25">
        <w:rPr>
          <w:rFonts w:ascii="Arial" w:eastAsia="Arial" w:hAnsi="Arial" w:cs="David"/>
          <w:rtl/>
        </w:rPr>
        <w:t xml:space="preserve"> </w:t>
      </w:r>
      <w:r w:rsidRPr="00732F25">
        <w:rPr>
          <w:rFonts w:ascii="Arial" w:hAnsi="Arial" w:cs="David"/>
          <w:rtl/>
        </w:rPr>
        <w:t>נזכרו</w:t>
      </w:r>
      <w:r w:rsidRPr="00732F25">
        <w:rPr>
          <w:rFonts w:ascii="Arial" w:eastAsia="Arial" w:hAnsi="Arial" w:cs="David"/>
          <w:rtl/>
        </w:rPr>
        <w:t xml:space="preserve"> </w:t>
      </w:r>
      <w:r w:rsidRPr="00732F25">
        <w:rPr>
          <w:rFonts w:ascii="Arial" w:hAnsi="Arial" w:cs="David"/>
          <w:rtl/>
        </w:rPr>
        <w:t>בספרו</w:t>
      </w:r>
      <w:r w:rsidRPr="00732F25">
        <w:rPr>
          <w:rFonts w:ascii="Arial" w:eastAsia="Arial" w:hAnsi="Arial" w:cs="David"/>
          <w:rtl/>
        </w:rPr>
        <w:t xml:space="preserve"> </w:t>
      </w:r>
      <w:r w:rsidRPr="00732F25">
        <w:rPr>
          <w:rFonts w:ascii="Arial" w:hAnsi="Arial" w:cs="David"/>
          <w:b/>
          <w:bCs/>
          <w:rtl/>
        </w:rPr>
        <w:t>שבע</w:t>
      </w:r>
      <w:r w:rsidRPr="00732F25">
        <w:rPr>
          <w:rFonts w:ascii="Arial" w:hAnsi="Arial" w:cs="David"/>
          <w:rtl/>
        </w:rPr>
        <w:t>, ה'תשס"ט-</w:t>
      </w:r>
      <w:r w:rsidRPr="00732F25">
        <w:rPr>
          <w:rFonts w:ascii="Arial" w:hAnsi="Arial" w:cs="David"/>
        </w:rPr>
        <w:t>2009</w:t>
      </w:r>
      <w:r w:rsidRPr="00732F25">
        <w:rPr>
          <w:rFonts w:ascii="Arial" w:hAnsi="Arial" w:cs="David"/>
          <w:rtl/>
        </w:rPr>
        <w:t xml:space="preserve">, ברשת: </w:t>
      </w:r>
      <w:hyperlink r:id="rId2" w:history="1">
        <w:r w:rsidRPr="00732F25">
          <w:rPr>
            <w:rStyle w:val="Hyperlink"/>
            <w:rFonts w:ascii="Arial" w:hAnsi="Arial" w:cs="David"/>
          </w:rPr>
          <w:t>http://www.hopeways.org/docs/sheva-ehud-tokatly.pdf</w:t>
        </w:r>
      </w:hyperlink>
      <w:r w:rsidRPr="00732F25">
        <w:rPr>
          <w:rFonts w:ascii="Arial" w:hAnsi="Arial" w:cs="David"/>
          <w:rtl/>
        </w:rPr>
        <w:t xml:space="preserve">, עמ' </w:t>
      </w:r>
      <w:r w:rsidRPr="00732F25">
        <w:rPr>
          <w:rFonts w:ascii="Arial" w:hAnsi="Arial" w:cs="David"/>
        </w:rPr>
        <w:t>166</w:t>
      </w:r>
      <w:r w:rsidRPr="00732F25">
        <w:rPr>
          <w:rFonts w:ascii="Arial" w:hAnsi="Arial" w:cs="David"/>
          <w:rtl/>
        </w:rPr>
        <w:t xml:space="preserve"> והלאה.</w:t>
      </w:r>
    </w:p>
  </w:footnote>
  <w:footnote w:id="17">
    <w:p w:rsidR="0059460E" w:rsidRPr="00732F25" w:rsidRDefault="0059460E" w:rsidP="009C2B09">
      <w:pPr>
        <w:pStyle w:val="a5"/>
        <w:rPr>
          <w:rFonts w:cs="David"/>
        </w:rPr>
      </w:pPr>
      <w:r w:rsidRPr="00732F25">
        <w:rPr>
          <w:rStyle w:val="FootnoteCharacters"/>
          <w:rFonts w:ascii="David" w:hAnsi="David" w:cs="David"/>
        </w:rPr>
        <w:footnoteRef/>
      </w:r>
      <w:r w:rsidRPr="00732F25">
        <w:rPr>
          <w:rFonts w:cs="David"/>
          <w:rtl/>
        </w:rPr>
        <w:tab/>
      </w:r>
      <w:r w:rsidRPr="00732F25">
        <w:rPr>
          <w:rFonts w:cs="David"/>
          <w:rtl/>
        </w:rPr>
        <w:t>למיטב</w:t>
      </w:r>
      <w:r w:rsidRPr="00732F25">
        <w:rPr>
          <w:rFonts w:eastAsia="David CLM" w:cs="David"/>
          <w:rtl/>
        </w:rPr>
        <w:t xml:space="preserve"> </w:t>
      </w:r>
      <w:r w:rsidRPr="00732F25">
        <w:rPr>
          <w:rFonts w:cs="David"/>
          <w:rtl/>
        </w:rPr>
        <w:t>הבנתי, סדר</w:t>
      </w:r>
      <w:r w:rsidRPr="00732F25">
        <w:rPr>
          <w:rFonts w:eastAsia="David CLM" w:cs="David"/>
          <w:rtl/>
        </w:rPr>
        <w:t xml:space="preserve"> </w:t>
      </w:r>
      <w:r w:rsidRPr="00732F25">
        <w:rPr>
          <w:rFonts w:cs="David"/>
          <w:rtl/>
        </w:rPr>
        <w:t>הבחירה</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tl/>
        </w:rPr>
        <w:t>האזרחים</w:t>
      </w:r>
      <w:r w:rsidRPr="00732F25">
        <w:rPr>
          <w:rFonts w:eastAsia="David CLM" w:cs="David"/>
          <w:rtl/>
        </w:rPr>
        <w:t xml:space="preserve"> </w:t>
      </w:r>
      <w:r w:rsidRPr="00732F25">
        <w:rPr>
          <w:rFonts w:cs="David"/>
          <w:rtl/>
        </w:rPr>
        <w:t>לא</w:t>
      </w:r>
      <w:r w:rsidRPr="00732F25">
        <w:rPr>
          <w:rFonts w:eastAsia="David CLM" w:cs="David"/>
          <w:rtl/>
        </w:rPr>
        <w:t xml:space="preserve"> </w:t>
      </w:r>
      <w:r w:rsidRPr="00732F25">
        <w:rPr>
          <w:rFonts w:cs="David"/>
          <w:rtl/>
        </w:rPr>
        <w:t>ישפיע</w:t>
      </w:r>
      <w:r w:rsidRPr="00732F25">
        <w:rPr>
          <w:rFonts w:eastAsia="David CLM" w:cs="David"/>
          <w:rtl/>
        </w:rPr>
        <w:t xml:space="preserve"> </w:t>
      </w:r>
      <w:r w:rsidRPr="00732F25">
        <w:rPr>
          <w:rFonts w:cs="David"/>
          <w:rtl/>
        </w:rPr>
        <w:t>באופן</w:t>
      </w:r>
      <w:r w:rsidRPr="00732F25">
        <w:rPr>
          <w:rFonts w:eastAsia="David CLM" w:cs="David"/>
          <w:rtl/>
        </w:rPr>
        <w:t xml:space="preserve"> </w:t>
      </w:r>
      <w:r w:rsidRPr="00732F25">
        <w:rPr>
          <w:rFonts w:cs="David"/>
          <w:rtl/>
        </w:rPr>
        <w:t>משמעותי</w:t>
      </w:r>
      <w:r w:rsidRPr="00732F25">
        <w:rPr>
          <w:rFonts w:eastAsia="David CLM" w:cs="David"/>
          <w:rtl/>
        </w:rPr>
        <w:t xml:space="preserve"> </w:t>
      </w:r>
      <w:r w:rsidRPr="00732F25">
        <w:rPr>
          <w:rFonts w:cs="David"/>
          <w:rtl/>
        </w:rPr>
        <w:t>על</w:t>
      </w:r>
      <w:r w:rsidRPr="00732F25">
        <w:rPr>
          <w:rFonts w:eastAsia="David CLM" w:cs="David"/>
          <w:rtl/>
        </w:rPr>
        <w:t xml:space="preserve"> </w:t>
      </w:r>
      <w:r w:rsidRPr="00732F25">
        <w:rPr>
          <w:rFonts w:cs="David"/>
          <w:rtl/>
        </w:rPr>
        <w:t>התוצאות. למרות</w:t>
      </w:r>
      <w:r w:rsidRPr="00732F25">
        <w:rPr>
          <w:rFonts w:eastAsia="David CLM" w:cs="David"/>
          <w:rtl/>
        </w:rPr>
        <w:t xml:space="preserve"> </w:t>
      </w:r>
      <w:r w:rsidRPr="00732F25">
        <w:rPr>
          <w:rFonts w:cs="David"/>
          <w:rtl/>
        </w:rPr>
        <w:t>זאת, כדי</w:t>
      </w:r>
      <w:r w:rsidRPr="00732F25">
        <w:rPr>
          <w:rFonts w:eastAsia="David CLM" w:cs="David"/>
          <w:rtl/>
        </w:rPr>
        <w:t xml:space="preserve"> </w:t>
      </w:r>
      <w:r w:rsidRPr="00732F25">
        <w:rPr>
          <w:rFonts w:cs="David"/>
          <w:rtl/>
        </w:rPr>
        <w:t>למנוע</w:t>
      </w:r>
      <w:r w:rsidRPr="00732F25">
        <w:rPr>
          <w:rFonts w:eastAsia="David CLM" w:cs="David"/>
          <w:rtl/>
        </w:rPr>
        <w:t xml:space="preserve"> </w:t>
      </w:r>
      <w:r w:rsidRPr="00732F25">
        <w:rPr>
          <w:rFonts w:cs="David"/>
          <w:rtl/>
        </w:rPr>
        <w:t>טענות</w:t>
      </w:r>
      <w:r w:rsidRPr="00732F25">
        <w:rPr>
          <w:rFonts w:eastAsia="David CLM" w:cs="David"/>
          <w:rtl/>
        </w:rPr>
        <w:t xml:space="preserve"> </w:t>
      </w:r>
      <w:r w:rsidRPr="00732F25">
        <w:rPr>
          <w:rFonts w:cs="David"/>
          <w:rtl/>
        </w:rPr>
        <w:t>על</w:t>
      </w:r>
      <w:r w:rsidRPr="00732F25">
        <w:rPr>
          <w:rFonts w:eastAsia="David CLM" w:cs="David"/>
          <w:rtl/>
        </w:rPr>
        <w:t xml:space="preserve"> </w:t>
      </w:r>
      <w:r w:rsidRPr="00732F25">
        <w:rPr>
          <w:rFonts w:cs="David"/>
          <w:rtl/>
        </w:rPr>
        <w:t>קיפוח</w:t>
      </w:r>
      <w:r w:rsidRPr="00732F25">
        <w:rPr>
          <w:rFonts w:eastAsia="David CLM" w:cs="David"/>
          <w:rtl/>
        </w:rPr>
        <w:t xml:space="preserve"> </w:t>
      </w:r>
      <w:r w:rsidRPr="00732F25">
        <w:rPr>
          <w:rFonts w:cs="David"/>
          <w:rtl/>
        </w:rPr>
        <w:t>מכוון, אפשר</w:t>
      </w:r>
      <w:r w:rsidRPr="00732F25">
        <w:rPr>
          <w:rFonts w:eastAsia="David CLM" w:cs="David"/>
          <w:rtl/>
        </w:rPr>
        <w:t xml:space="preserve"> </w:t>
      </w:r>
      <w:r w:rsidRPr="00732F25">
        <w:rPr>
          <w:rFonts w:cs="David"/>
          <w:rtl/>
        </w:rPr>
        <w:t>לקבוע</w:t>
      </w:r>
      <w:r w:rsidRPr="00732F25">
        <w:rPr>
          <w:rFonts w:eastAsia="David CLM" w:cs="David"/>
          <w:rtl/>
        </w:rPr>
        <w:t xml:space="preserve"> </w:t>
      </w:r>
      <w:r w:rsidRPr="00732F25">
        <w:rPr>
          <w:rFonts w:cs="David"/>
          <w:rtl/>
        </w:rPr>
        <w:t>שהסדר</w:t>
      </w:r>
      <w:r w:rsidRPr="00732F25">
        <w:rPr>
          <w:rFonts w:eastAsia="David CLM" w:cs="David"/>
          <w:rtl/>
        </w:rPr>
        <w:t xml:space="preserve"> </w:t>
      </w:r>
      <w:r w:rsidRPr="00732F25">
        <w:rPr>
          <w:rFonts w:cs="David"/>
          <w:rtl/>
        </w:rPr>
        <w:t>יהיה</w:t>
      </w:r>
      <w:r w:rsidRPr="00732F25">
        <w:rPr>
          <w:rFonts w:eastAsia="David CLM" w:cs="David"/>
          <w:rtl/>
        </w:rPr>
        <w:t xml:space="preserve"> </w:t>
      </w:r>
      <w:r w:rsidRPr="00732F25">
        <w:rPr>
          <w:rFonts w:cs="David"/>
          <w:rtl/>
        </w:rPr>
        <w:t>אקראי.</w:t>
      </w:r>
    </w:p>
  </w:footnote>
  <w:footnote w:id="18">
    <w:p w:rsidR="0059460E" w:rsidRPr="00732F25" w:rsidRDefault="0059460E" w:rsidP="009C2B09">
      <w:pPr>
        <w:pStyle w:val="a5"/>
        <w:rPr>
          <w:rFonts w:cs="David"/>
        </w:rPr>
      </w:pPr>
      <w:r w:rsidRPr="00732F25">
        <w:rPr>
          <w:rStyle w:val="FootnoteCharacters"/>
          <w:rFonts w:ascii="David" w:hAnsi="David" w:cs="David"/>
        </w:rPr>
        <w:footnoteRef/>
      </w:r>
      <w:r w:rsidRPr="00732F25">
        <w:rPr>
          <w:rFonts w:cs="David"/>
          <w:rtl/>
        </w:rPr>
        <w:tab/>
      </w:r>
      <w:r w:rsidRPr="00732F25">
        <w:rPr>
          <w:rFonts w:cs="David"/>
          <w:rtl/>
        </w:rPr>
        <w:t>ראו:</w:t>
      </w:r>
    </w:p>
    <w:p w:rsidR="0059460E" w:rsidRPr="00732F25" w:rsidRDefault="0059460E" w:rsidP="009C2B09">
      <w:pPr>
        <w:pStyle w:val="a5"/>
        <w:rPr>
          <w:rFonts w:cs="David"/>
        </w:rPr>
      </w:pPr>
      <w:r w:rsidRPr="00732F25">
        <w:rPr>
          <w:rFonts w:cs="David"/>
        </w:rPr>
        <w:tab/>
        <w:t xml:space="preserve">Henning Makholm, Math Stack Exchange, 26.4.2012, </w:t>
      </w:r>
      <w:hyperlink r:id="rId3" w:history="1">
        <w:r w:rsidRPr="00732F25">
          <w:rPr>
            <w:rStyle w:val="Hyperlink"/>
            <w:rFonts w:cs="David"/>
          </w:rPr>
          <w:t>http://math.stackexchange.com/questions/136932/probability-of-cycle-in-random-graph/136974</w:t>
        </w:r>
      </w:hyperlink>
      <w:r w:rsidRPr="00732F25">
        <w:rPr>
          <w:rFonts w:cs="David"/>
        </w:rPr>
        <w:t xml:space="preserve"> </w:t>
      </w:r>
    </w:p>
  </w:footnote>
  <w:footnote w:id="19">
    <w:p w:rsidR="0059460E" w:rsidRPr="00732F25" w:rsidRDefault="0059460E" w:rsidP="009C2B09">
      <w:pPr>
        <w:pStyle w:val="a5"/>
        <w:rPr>
          <w:rFonts w:cs="David"/>
        </w:rPr>
      </w:pPr>
      <w:r w:rsidRPr="00732F25">
        <w:rPr>
          <w:rStyle w:val="FootnoteCharacters"/>
          <w:rFonts w:ascii="David" w:hAnsi="David" w:cs="David"/>
        </w:rPr>
        <w:footnoteRef/>
      </w:r>
      <w:r w:rsidRPr="00732F25">
        <w:rPr>
          <w:rFonts w:cs="David"/>
          <w:rtl/>
        </w:rPr>
        <w:tab/>
      </w:r>
      <w:r w:rsidRPr="00732F25">
        <w:rPr>
          <w:rFonts w:cs="David"/>
          <w:rtl/>
        </w:rPr>
        <w:t>ראו</w:t>
      </w:r>
      <w:r w:rsidRPr="00732F25">
        <w:rPr>
          <w:rFonts w:eastAsia="David CLM" w:cs="David"/>
          <w:rtl/>
        </w:rPr>
        <w:t xml:space="preserve"> </w:t>
      </w:r>
      <w:r w:rsidRPr="00732F25">
        <w:rPr>
          <w:rFonts w:cs="David"/>
          <w:rtl/>
        </w:rPr>
        <w:t>למשל:</w:t>
      </w:r>
    </w:p>
    <w:p w:rsidR="0059460E" w:rsidRPr="00732F25" w:rsidRDefault="0059460E" w:rsidP="009C2B09">
      <w:pPr>
        <w:pStyle w:val="a5"/>
        <w:rPr>
          <w:rFonts w:cs="David"/>
          <w:rtl/>
        </w:rPr>
      </w:pPr>
      <w:r w:rsidRPr="00732F25">
        <w:rPr>
          <w:rFonts w:cs="David"/>
        </w:rPr>
        <w:tab/>
        <w:t>Leigh Tesfatsion, "</w:t>
      </w:r>
      <w:r w:rsidRPr="00732F25">
        <w:rPr>
          <w:rFonts w:cs="David"/>
          <w:b/>
          <w:bCs/>
        </w:rPr>
        <w:t>Agent-Based computational economics: Growing economies from the bottom up</w:t>
      </w:r>
      <w:r w:rsidRPr="00732F25">
        <w:rPr>
          <w:rFonts w:cs="David"/>
        </w:rPr>
        <w:t xml:space="preserve">", </w:t>
      </w:r>
      <w:r w:rsidRPr="00732F25">
        <w:rPr>
          <w:rStyle w:val="af1"/>
          <w:rFonts w:cs="David"/>
          <w:iCs/>
        </w:rPr>
        <w:t>Artif. Life</w:t>
      </w:r>
      <w:r w:rsidRPr="00732F25">
        <w:rPr>
          <w:rFonts w:cs="David"/>
        </w:rPr>
        <w:t>, vol. 8, no. 1, pp. 55-82, Mar. 2002.</w:t>
      </w:r>
    </w:p>
    <w:p w:rsidR="0059460E" w:rsidRPr="00732F25" w:rsidRDefault="0059460E" w:rsidP="009C2B09">
      <w:pPr>
        <w:pStyle w:val="a5"/>
        <w:rPr>
          <w:rFonts w:cs="David"/>
          <w:rtl/>
        </w:rPr>
      </w:pPr>
      <w:r w:rsidRPr="00732F25">
        <w:rPr>
          <w:rFonts w:cs="David"/>
        </w:rPr>
        <w:tab/>
        <w:t>Robert Axelrod, "</w:t>
      </w:r>
      <w:r w:rsidRPr="00732F25">
        <w:rPr>
          <w:rFonts w:cs="David"/>
          <w:b/>
          <w:bCs/>
        </w:rPr>
        <w:t>Advancing the art of simulation in the social sciences</w:t>
      </w:r>
      <w:r w:rsidRPr="00732F25">
        <w:rPr>
          <w:rFonts w:cs="David"/>
        </w:rPr>
        <w:t xml:space="preserve">", </w:t>
      </w:r>
      <w:r w:rsidRPr="00732F25">
        <w:rPr>
          <w:rStyle w:val="af1"/>
          <w:rFonts w:cs="David"/>
          <w:iCs/>
        </w:rPr>
        <w:t>Complexity</w:t>
      </w:r>
      <w:r w:rsidRPr="00732F25">
        <w:rPr>
          <w:rFonts w:cs="David"/>
        </w:rPr>
        <w:t xml:space="preserve">, vol. 3, pp. 16-22, Nov. 1997. </w:t>
      </w:r>
    </w:p>
  </w:footnote>
  <w:footnote w:id="20">
    <w:p w:rsidR="0059460E" w:rsidRPr="00732F25" w:rsidRDefault="0059460E" w:rsidP="009C2B09">
      <w:pPr>
        <w:pStyle w:val="a5"/>
        <w:rPr>
          <w:rFonts w:cs="David"/>
          <w:rtl/>
        </w:rPr>
      </w:pPr>
      <w:r w:rsidRPr="00732F25">
        <w:rPr>
          <w:rStyle w:val="FootnoteCharacters"/>
          <w:rFonts w:ascii="David" w:hAnsi="David" w:cs="David"/>
        </w:rPr>
        <w:footnoteRef/>
      </w:r>
      <w:r w:rsidRPr="00732F25">
        <w:rPr>
          <w:rFonts w:cs="David"/>
          <w:rtl/>
        </w:rPr>
        <w:tab/>
      </w:r>
      <w:r w:rsidRPr="00732F25">
        <w:rPr>
          <w:rFonts w:cs="David"/>
          <w:rtl/>
        </w:rPr>
        <w:t>ראו:</w:t>
      </w:r>
    </w:p>
    <w:p w:rsidR="0059460E" w:rsidRPr="00732F25" w:rsidRDefault="0059460E" w:rsidP="009C2B09">
      <w:pPr>
        <w:pStyle w:val="a5"/>
        <w:rPr>
          <w:rFonts w:cs="David"/>
        </w:rPr>
      </w:pPr>
      <w:r w:rsidRPr="00732F25">
        <w:rPr>
          <w:rFonts w:cs="David"/>
        </w:rPr>
        <w:tab/>
        <w:t>Uri Wilensky, "</w:t>
      </w:r>
      <w:r w:rsidRPr="00732F25">
        <w:rPr>
          <w:rFonts w:cs="David"/>
          <w:b/>
          <w:bCs/>
        </w:rPr>
        <w:t>NetLogo</w:t>
      </w:r>
      <w:r w:rsidRPr="00732F25">
        <w:rPr>
          <w:rFonts w:cs="David"/>
        </w:rPr>
        <w:t xml:space="preserve">", </w:t>
      </w:r>
      <w:hyperlink r:id="rId4" w:history="1">
        <w:r w:rsidRPr="00732F25">
          <w:rPr>
            <w:rStyle w:val="Hyperlink"/>
            <w:rFonts w:cs="David"/>
          </w:rPr>
          <w:t>http://ccl.northwestern.edu/netlogo/</w:t>
        </w:r>
      </w:hyperlink>
      <w:r w:rsidRPr="00732F25">
        <w:rPr>
          <w:rFonts w:cs="David"/>
        </w:rPr>
        <w:t xml:space="preserve">. </w:t>
      </w:r>
      <w:proofErr w:type="gramStart"/>
      <w:r w:rsidRPr="00732F25">
        <w:rPr>
          <w:rFonts w:cs="David"/>
        </w:rPr>
        <w:t>Center for Connected Learning and Computer-Based Modeling, Northwestern University, Evanston, IL, 1999-2012.</w:t>
      </w:r>
      <w:proofErr w:type="gramEnd"/>
    </w:p>
  </w:footnote>
  <w:footnote w:id="21">
    <w:p w:rsidR="0059460E" w:rsidRPr="00732F25" w:rsidRDefault="0059460E" w:rsidP="009C2B09">
      <w:pPr>
        <w:pStyle w:val="a5"/>
        <w:rPr>
          <w:rFonts w:cs="David"/>
        </w:rPr>
      </w:pPr>
      <w:r w:rsidRPr="00732F25">
        <w:rPr>
          <w:rStyle w:val="FootnoteCharacters"/>
          <w:rFonts w:ascii="David" w:hAnsi="David" w:cs="David"/>
        </w:rPr>
        <w:footnoteRef/>
      </w:r>
      <w:r w:rsidRPr="00732F25">
        <w:rPr>
          <w:rFonts w:cs="David"/>
          <w:rtl/>
        </w:rPr>
        <w:tab/>
      </w:r>
      <w:r w:rsidRPr="00732F25">
        <w:rPr>
          <w:rFonts w:cs="David"/>
          <w:rtl/>
        </w:rPr>
        <w:t xml:space="preserve">בכתובת: </w:t>
      </w:r>
      <w:r w:rsidRPr="00732F25">
        <w:rPr>
          <w:rFonts w:cs="David"/>
        </w:rPr>
        <w:t>http://ccl.northwestern.edu/netlogo/models/community/land-random</w:t>
      </w:r>
    </w:p>
  </w:footnote>
  <w:footnote w:id="22">
    <w:p w:rsidR="0059460E" w:rsidRPr="00732F25" w:rsidRDefault="0059460E" w:rsidP="009C2B09">
      <w:pPr>
        <w:pStyle w:val="a5"/>
        <w:rPr>
          <w:rFonts w:cs="David"/>
          <w:rtl/>
        </w:rPr>
      </w:pPr>
      <w:r w:rsidRPr="00732F25">
        <w:rPr>
          <w:rStyle w:val="FootnoteCharacters"/>
          <w:rFonts w:ascii="David" w:hAnsi="David" w:cs="David"/>
        </w:rPr>
        <w:footnoteRef/>
      </w:r>
      <w:r w:rsidRPr="00732F25">
        <w:rPr>
          <w:rFonts w:cs="David"/>
          <w:rtl/>
        </w:rPr>
        <w:tab/>
      </w:r>
      <w:r w:rsidRPr="00732F25">
        <w:rPr>
          <w:rFonts w:cs="David"/>
          <w:rtl/>
        </w:rPr>
        <w:t>כל</w:t>
      </w:r>
      <w:r w:rsidRPr="00732F25">
        <w:rPr>
          <w:rFonts w:eastAsia="David CLM" w:cs="David"/>
          <w:rtl/>
        </w:rPr>
        <w:t xml:space="preserve"> </w:t>
      </w:r>
      <w:r w:rsidRPr="00732F25">
        <w:rPr>
          <w:rFonts w:cs="David"/>
          <w:rtl/>
        </w:rPr>
        <w:t>תא</w:t>
      </w:r>
      <w:r w:rsidRPr="00732F25">
        <w:rPr>
          <w:rFonts w:eastAsia="David CLM" w:cs="David"/>
          <w:rtl/>
        </w:rPr>
        <w:t xml:space="preserve"> </w:t>
      </w:r>
      <w:r w:rsidRPr="00732F25">
        <w:rPr>
          <w:rFonts w:cs="David"/>
          <w:rtl/>
        </w:rPr>
        <w:t>חושב</w:t>
      </w:r>
      <w:r w:rsidRPr="00732F25">
        <w:rPr>
          <w:rFonts w:eastAsia="David CLM" w:cs="David"/>
          <w:rtl/>
        </w:rPr>
        <w:t xml:space="preserve"> </w:t>
      </w:r>
      <w:r w:rsidRPr="00732F25">
        <w:rPr>
          <w:rFonts w:cs="David"/>
          <w:rtl/>
        </w:rPr>
        <w:t>ע"י</w:t>
      </w:r>
      <w:r w:rsidRPr="00732F25">
        <w:rPr>
          <w:rFonts w:eastAsia="David CLM" w:cs="David"/>
          <w:rtl/>
        </w:rPr>
        <w:t xml:space="preserve"> </w:t>
      </w:r>
      <w:r w:rsidRPr="00732F25">
        <w:rPr>
          <w:rFonts w:cs="David"/>
          <w:rtl/>
        </w:rPr>
        <w:t>ממוצע</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Pr>
        <w:t>10</w:t>
      </w:r>
      <w:r w:rsidRPr="00732F25">
        <w:rPr>
          <w:rFonts w:cs="David"/>
          <w:rtl/>
        </w:rPr>
        <w:t xml:space="preserve"> הרצות. סטיית</w:t>
      </w:r>
      <w:r w:rsidRPr="00732F25">
        <w:rPr>
          <w:rFonts w:eastAsia="David CLM" w:cs="David"/>
          <w:rtl/>
        </w:rPr>
        <w:t xml:space="preserve"> </w:t>
      </w:r>
      <w:r w:rsidRPr="00732F25">
        <w:rPr>
          <w:rFonts w:cs="David"/>
          <w:rtl/>
        </w:rPr>
        <w:t>התקן</w:t>
      </w:r>
      <w:r w:rsidRPr="00732F25">
        <w:rPr>
          <w:rFonts w:eastAsia="David CLM" w:cs="David"/>
          <w:rtl/>
        </w:rPr>
        <w:t xml:space="preserve"> </w:t>
      </w:r>
      <w:r w:rsidRPr="00732F25">
        <w:rPr>
          <w:rFonts w:cs="David"/>
          <w:rtl/>
        </w:rPr>
        <w:t>ברוב</w:t>
      </w:r>
      <w:r w:rsidRPr="00732F25">
        <w:rPr>
          <w:rFonts w:eastAsia="David CLM" w:cs="David"/>
          <w:rtl/>
        </w:rPr>
        <w:t xml:space="preserve"> </w:t>
      </w:r>
      <w:r w:rsidRPr="00732F25">
        <w:rPr>
          <w:rFonts w:cs="David"/>
          <w:rtl/>
        </w:rPr>
        <w:t>התאים</w:t>
      </w:r>
      <w:r w:rsidRPr="00732F25">
        <w:rPr>
          <w:rFonts w:eastAsia="David CLM" w:cs="David"/>
          <w:rtl/>
        </w:rPr>
        <w:t xml:space="preserve"> </w:t>
      </w:r>
      <w:r w:rsidRPr="00732F25">
        <w:rPr>
          <w:rFonts w:cs="David"/>
          <w:rtl/>
        </w:rPr>
        <w:t>הייתה</w:t>
      </w:r>
      <w:r w:rsidRPr="00732F25">
        <w:rPr>
          <w:rFonts w:eastAsia="David CLM" w:cs="David"/>
          <w:rtl/>
        </w:rPr>
        <w:t xml:space="preserve"> </w:t>
      </w:r>
      <w:r w:rsidRPr="00732F25">
        <w:rPr>
          <w:rFonts w:cs="David"/>
          <w:rtl/>
        </w:rPr>
        <w:t>קטנה</w:t>
      </w:r>
      <w:r w:rsidRPr="00732F25">
        <w:rPr>
          <w:rFonts w:eastAsia="David CLM" w:cs="David"/>
          <w:rtl/>
        </w:rPr>
        <w:t xml:space="preserve"> </w:t>
      </w:r>
      <w:r w:rsidRPr="00732F25">
        <w:rPr>
          <w:rFonts w:cs="David"/>
          <w:rtl/>
        </w:rPr>
        <w:t>מ-</w:t>
      </w:r>
      <w:r w:rsidRPr="00732F25">
        <w:rPr>
          <w:rFonts w:cs="David"/>
        </w:rPr>
        <w:t>10%</w:t>
      </w:r>
      <w:r w:rsidRPr="00732F25">
        <w:rPr>
          <w:rFonts w:cs="David"/>
          <w:rtl/>
        </w:rPr>
        <w:t>, והיא</w:t>
      </w:r>
      <w:r w:rsidRPr="00732F25">
        <w:rPr>
          <w:rFonts w:eastAsia="David CLM" w:cs="David"/>
          <w:rtl/>
        </w:rPr>
        <w:t xml:space="preserve"> </w:t>
      </w:r>
      <w:r w:rsidRPr="00732F25">
        <w:rPr>
          <w:rFonts w:cs="David"/>
          <w:rtl/>
        </w:rPr>
        <w:t>הושמטה</w:t>
      </w:r>
      <w:r w:rsidRPr="00732F25">
        <w:rPr>
          <w:rFonts w:eastAsia="David CLM" w:cs="David"/>
          <w:rtl/>
        </w:rPr>
        <w:t xml:space="preserve"> </w:t>
      </w:r>
      <w:r w:rsidRPr="00732F25">
        <w:rPr>
          <w:rFonts w:cs="David"/>
          <w:rtl/>
        </w:rPr>
        <w:t>מהטבלה</w:t>
      </w:r>
      <w:r w:rsidRPr="00732F25">
        <w:rPr>
          <w:rFonts w:eastAsia="David CLM" w:cs="David"/>
          <w:rtl/>
        </w:rPr>
        <w:t xml:space="preserve"> </w:t>
      </w:r>
      <w:r w:rsidRPr="00732F25">
        <w:rPr>
          <w:rFonts w:cs="David"/>
          <w:rtl/>
        </w:rPr>
        <w:t>לשם</w:t>
      </w:r>
      <w:r w:rsidRPr="00732F25">
        <w:rPr>
          <w:rFonts w:eastAsia="David CLM" w:cs="David"/>
          <w:rtl/>
        </w:rPr>
        <w:t xml:space="preserve"> </w:t>
      </w:r>
      <w:r w:rsidRPr="00732F25">
        <w:rPr>
          <w:rFonts w:cs="David"/>
          <w:rtl/>
        </w:rPr>
        <w:t xml:space="preserve">קיצור. </w:t>
      </w:r>
    </w:p>
  </w:footnote>
  <w:footnote w:id="23">
    <w:p w:rsidR="0059460E" w:rsidRPr="00732F25" w:rsidRDefault="0059460E" w:rsidP="009C2B09">
      <w:pPr>
        <w:pStyle w:val="a5"/>
        <w:rPr>
          <w:rFonts w:cs="David"/>
        </w:rPr>
      </w:pPr>
      <w:r w:rsidRPr="00732F25">
        <w:rPr>
          <w:rStyle w:val="FootnoteCharacters"/>
          <w:rFonts w:ascii="David" w:hAnsi="David" w:cs="David"/>
        </w:rPr>
        <w:footnoteRef/>
      </w:r>
      <w:r w:rsidRPr="00732F25">
        <w:rPr>
          <w:rFonts w:cs="David"/>
          <w:rtl/>
        </w:rPr>
        <w:tab/>
      </w:r>
      <w:r w:rsidRPr="00732F25">
        <w:rPr>
          <w:rFonts w:cs="David"/>
          <w:rtl/>
        </w:rPr>
        <w:t>מיסוי</w:t>
      </w:r>
      <w:r w:rsidRPr="00732F25">
        <w:rPr>
          <w:rFonts w:eastAsia="David CLM" w:cs="David"/>
          <w:rtl/>
        </w:rPr>
        <w:t xml:space="preserve"> </w:t>
      </w:r>
      <w:r w:rsidRPr="00732F25">
        <w:rPr>
          <w:rFonts w:cs="David"/>
          <w:rtl/>
        </w:rPr>
        <w:t>על</w:t>
      </w:r>
      <w:r w:rsidRPr="00732F25">
        <w:rPr>
          <w:rFonts w:eastAsia="David CLM" w:cs="David"/>
          <w:rtl/>
        </w:rPr>
        <w:t xml:space="preserve"> </w:t>
      </w:r>
      <w:r w:rsidRPr="00732F25">
        <w:rPr>
          <w:rFonts w:cs="David"/>
          <w:rtl/>
        </w:rPr>
        <w:t>קרקע</w:t>
      </w:r>
      <w:r w:rsidRPr="00732F25">
        <w:rPr>
          <w:rFonts w:eastAsia="David CLM" w:cs="David"/>
          <w:rtl/>
        </w:rPr>
        <w:t xml:space="preserve"> </w:t>
      </w:r>
      <w:r w:rsidRPr="00732F25">
        <w:rPr>
          <w:rFonts w:cs="David"/>
          <w:rtl/>
        </w:rPr>
        <w:t>נחשב</w:t>
      </w:r>
      <w:r w:rsidRPr="00732F25">
        <w:rPr>
          <w:rFonts w:eastAsia="David CLM" w:cs="David"/>
          <w:rtl/>
        </w:rPr>
        <w:t xml:space="preserve"> </w:t>
      </w:r>
      <w:r w:rsidRPr="00732F25">
        <w:rPr>
          <w:rFonts w:cs="David"/>
          <w:rtl/>
        </w:rPr>
        <w:t>יעיל</w:t>
      </w:r>
      <w:r w:rsidRPr="00732F25">
        <w:rPr>
          <w:rFonts w:eastAsia="David CLM" w:cs="David"/>
          <w:rtl/>
        </w:rPr>
        <w:t xml:space="preserve"> </w:t>
      </w:r>
      <w:r w:rsidRPr="00732F25">
        <w:rPr>
          <w:rFonts w:cs="David"/>
          <w:rtl/>
        </w:rPr>
        <w:t>(כלכלית) וצודק</w:t>
      </w:r>
      <w:r w:rsidRPr="00732F25">
        <w:rPr>
          <w:rFonts w:eastAsia="David CLM" w:cs="David"/>
          <w:rtl/>
        </w:rPr>
        <w:t xml:space="preserve"> </w:t>
      </w:r>
      <w:r w:rsidRPr="00732F25">
        <w:rPr>
          <w:rFonts w:cs="David"/>
          <w:rtl/>
        </w:rPr>
        <w:t>(חברתית) יותר</w:t>
      </w:r>
      <w:r w:rsidRPr="00732F25">
        <w:rPr>
          <w:rFonts w:eastAsia="David CLM" w:cs="David"/>
          <w:rtl/>
        </w:rPr>
        <w:t xml:space="preserve"> </w:t>
      </w:r>
      <w:r w:rsidRPr="00732F25">
        <w:rPr>
          <w:rFonts w:cs="David"/>
          <w:rtl/>
        </w:rPr>
        <w:t>ממסים</w:t>
      </w:r>
      <w:r w:rsidRPr="00732F25">
        <w:rPr>
          <w:rFonts w:eastAsia="David CLM" w:cs="David"/>
          <w:rtl/>
        </w:rPr>
        <w:t xml:space="preserve"> </w:t>
      </w:r>
      <w:r w:rsidRPr="00732F25">
        <w:rPr>
          <w:rFonts w:cs="David"/>
          <w:rtl/>
        </w:rPr>
        <w:t>אחרים. ראו</w:t>
      </w:r>
      <w:r w:rsidRPr="00732F25">
        <w:rPr>
          <w:rFonts w:eastAsia="David CLM" w:cs="David"/>
          <w:rtl/>
        </w:rPr>
        <w:t xml:space="preserve"> </w:t>
      </w:r>
      <w:r w:rsidRPr="00732F25">
        <w:rPr>
          <w:rFonts w:cs="David"/>
          <w:rtl/>
        </w:rPr>
        <w:t>ויקיפדיה</w:t>
      </w:r>
      <w:r w:rsidRPr="00732F25">
        <w:rPr>
          <w:rFonts w:eastAsia="David CLM" w:cs="David"/>
          <w:rtl/>
        </w:rPr>
        <w:t xml:space="preserve"> </w:t>
      </w:r>
      <w:r w:rsidRPr="00732F25">
        <w:rPr>
          <w:rFonts w:cs="David"/>
          <w:rtl/>
        </w:rPr>
        <w:t>האנגלית, ערך</w:t>
      </w:r>
      <w:r w:rsidRPr="00732F25">
        <w:rPr>
          <w:rFonts w:eastAsia="David CLM" w:cs="David"/>
          <w:rtl/>
        </w:rPr>
        <w:t xml:space="preserve"> </w:t>
      </w:r>
      <w:r w:rsidRPr="00732F25">
        <w:rPr>
          <w:rFonts w:cs="David"/>
        </w:rPr>
        <w:t>Land_value_tax</w:t>
      </w:r>
      <w:r w:rsidRPr="00732F25">
        <w:rPr>
          <w:rFonts w:cs="David"/>
          <w:rtl/>
        </w:rPr>
        <w:t>.</w:t>
      </w:r>
    </w:p>
  </w:footnote>
  <w:footnote w:id="24">
    <w:p w:rsidR="0059460E" w:rsidRPr="00732F25" w:rsidRDefault="0059460E" w:rsidP="009C2B09">
      <w:pPr>
        <w:pStyle w:val="a5"/>
        <w:rPr>
          <w:rFonts w:cs="David"/>
        </w:rPr>
      </w:pPr>
      <w:r w:rsidRPr="00732F25">
        <w:rPr>
          <w:rStyle w:val="FootnoteCharacters"/>
          <w:rFonts w:ascii="David" w:hAnsi="David" w:cs="David"/>
        </w:rPr>
        <w:footnoteRef/>
      </w:r>
      <w:r w:rsidRPr="00732F25">
        <w:rPr>
          <w:rFonts w:cs="David"/>
          <w:rtl/>
        </w:rPr>
        <w:tab/>
      </w:r>
      <w:r w:rsidRPr="00732F25">
        <w:rPr>
          <w:rFonts w:cs="David"/>
          <w:rtl/>
        </w:rPr>
        <w:t>המספרים</w:t>
      </w:r>
      <w:r w:rsidRPr="00732F25">
        <w:rPr>
          <w:rFonts w:eastAsia="David CLM" w:cs="David"/>
          <w:rtl/>
        </w:rPr>
        <w:t xml:space="preserve"> </w:t>
      </w:r>
      <w:r w:rsidRPr="00732F25">
        <w:rPr>
          <w:rFonts w:cs="David"/>
          <w:rtl/>
        </w:rPr>
        <w:t>התקבלו</w:t>
      </w:r>
      <w:r w:rsidRPr="00732F25">
        <w:rPr>
          <w:rFonts w:eastAsia="David CLM" w:cs="David"/>
          <w:rtl/>
        </w:rPr>
        <w:t xml:space="preserve"> </w:t>
      </w:r>
      <w:r w:rsidRPr="00732F25">
        <w:rPr>
          <w:rFonts w:cs="David"/>
          <w:rtl/>
        </w:rPr>
        <w:t>ע"י</w:t>
      </w:r>
      <w:r w:rsidRPr="00732F25">
        <w:rPr>
          <w:rFonts w:eastAsia="David CLM" w:cs="David"/>
          <w:rtl/>
        </w:rPr>
        <w:t xml:space="preserve"> </w:t>
      </w:r>
      <w:r w:rsidRPr="00732F25">
        <w:rPr>
          <w:rFonts w:cs="David"/>
          <w:rtl/>
        </w:rPr>
        <w:t>הרצת</w:t>
      </w:r>
      <w:r w:rsidRPr="00732F25">
        <w:rPr>
          <w:rFonts w:eastAsia="David CLM" w:cs="David"/>
          <w:rtl/>
        </w:rPr>
        <w:t xml:space="preserve"> </w:t>
      </w:r>
      <w:r w:rsidRPr="00732F25">
        <w:rPr>
          <w:rFonts w:cs="David"/>
        </w:rPr>
        <w:t>A=1000</w:t>
      </w:r>
      <w:r w:rsidRPr="00732F25">
        <w:rPr>
          <w:rFonts w:cs="David"/>
          <w:rtl/>
        </w:rPr>
        <w:t xml:space="preserve"> ניסויים</w:t>
      </w:r>
      <w:r w:rsidRPr="00732F25">
        <w:rPr>
          <w:rFonts w:eastAsia="David CLM" w:cs="David"/>
          <w:rtl/>
        </w:rPr>
        <w:t xml:space="preserve"> </w:t>
      </w:r>
      <w:r w:rsidRPr="00732F25">
        <w:rPr>
          <w:rFonts w:cs="David"/>
          <w:rtl/>
        </w:rPr>
        <w:t>וחישוב</w:t>
      </w:r>
      <w:r w:rsidRPr="00732F25">
        <w:rPr>
          <w:rFonts w:eastAsia="David CLM" w:cs="David"/>
          <w:rtl/>
        </w:rPr>
        <w:t xml:space="preserve"> </w:t>
      </w:r>
      <w:r w:rsidRPr="00732F25">
        <w:rPr>
          <w:rFonts w:cs="David"/>
          <w:rtl/>
        </w:rPr>
        <w:t>הממוצע. השגיאה</w:t>
      </w:r>
      <w:r w:rsidRPr="00732F25">
        <w:rPr>
          <w:rFonts w:eastAsia="David CLM" w:cs="David"/>
          <w:rtl/>
        </w:rPr>
        <w:t xml:space="preserve"> </w:t>
      </w:r>
      <w:r w:rsidRPr="00732F25">
        <w:rPr>
          <w:rFonts w:cs="David"/>
        </w:rPr>
        <w:t>err</w:t>
      </w:r>
      <w:r w:rsidRPr="00732F25">
        <w:rPr>
          <w:rFonts w:cs="David"/>
          <w:rtl/>
        </w:rPr>
        <w:t xml:space="preserve"> מייצגת</w:t>
      </w:r>
      <w:r w:rsidRPr="00732F25">
        <w:rPr>
          <w:rFonts w:eastAsia="David CLM" w:cs="David"/>
          <w:rtl/>
        </w:rPr>
        <w:t xml:space="preserve"> </w:t>
      </w:r>
      <w:r w:rsidRPr="00732F25">
        <w:rPr>
          <w:rFonts w:cs="David"/>
          <w:rtl/>
        </w:rPr>
        <w:t>את</w:t>
      </w:r>
      <w:r w:rsidRPr="00732F25">
        <w:rPr>
          <w:rFonts w:eastAsia="David CLM" w:cs="David"/>
          <w:rtl/>
        </w:rPr>
        <w:t xml:space="preserve"> </w:t>
      </w:r>
      <w:r w:rsidRPr="00732F25">
        <w:rPr>
          <w:rFonts w:cs="David"/>
          <w:rtl/>
        </w:rPr>
        <w:t>רדיוס</w:t>
      </w:r>
      <w:r w:rsidRPr="00732F25">
        <w:rPr>
          <w:rFonts w:eastAsia="David CLM" w:cs="David"/>
          <w:rtl/>
        </w:rPr>
        <w:t xml:space="preserve"> </w:t>
      </w:r>
      <w:r w:rsidRPr="00732F25">
        <w:rPr>
          <w:rFonts w:cs="David"/>
          <w:rtl/>
        </w:rPr>
        <w:t>רווח</w:t>
      </w:r>
      <w:r w:rsidRPr="00732F25">
        <w:rPr>
          <w:rFonts w:eastAsia="David CLM" w:cs="David"/>
          <w:rtl/>
        </w:rPr>
        <w:t xml:space="preserve"> </w:t>
      </w:r>
      <w:r w:rsidRPr="00732F25">
        <w:rPr>
          <w:rFonts w:cs="David"/>
          <w:rtl/>
        </w:rPr>
        <w:t>הסמך</w:t>
      </w:r>
      <w:r w:rsidRPr="00732F25">
        <w:rPr>
          <w:rFonts w:eastAsia="David CLM" w:cs="David"/>
          <w:rtl/>
        </w:rPr>
        <w:t xml:space="preserve"> </w:t>
      </w:r>
      <w:r w:rsidRPr="00732F25">
        <w:rPr>
          <w:rFonts w:cs="David"/>
          <w:rtl/>
        </w:rPr>
        <w:t>ברמת</w:t>
      </w:r>
      <w:r w:rsidRPr="00732F25">
        <w:rPr>
          <w:rFonts w:eastAsia="David CLM" w:cs="David"/>
          <w:rtl/>
        </w:rPr>
        <w:t xml:space="preserve"> </w:t>
      </w:r>
      <w:r w:rsidRPr="00732F25">
        <w:rPr>
          <w:rFonts w:cs="David"/>
          <w:rtl/>
        </w:rPr>
        <w:t>בטחון</w:t>
      </w:r>
      <w:r w:rsidRPr="00732F25">
        <w:rPr>
          <w:rFonts w:eastAsia="David CLM" w:cs="David"/>
          <w:rtl/>
        </w:rPr>
        <w:t xml:space="preserve"> </w:t>
      </w:r>
      <w:r w:rsidRPr="00732F25">
        <w:rPr>
          <w:rFonts w:cs="David"/>
        </w:rPr>
        <w:t>0.9</w:t>
      </w:r>
      <w:r w:rsidRPr="00732F25">
        <w:rPr>
          <w:rFonts w:cs="David"/>
          <w:rtl/>
        </w:rPr>
        <w:t>:</w:t>
      </w:r>
    </w:p>
    <w:p w:rsidR="0059460E" w:rsidRPr="00732F25" w:rsidRDefault="0059460E" w:rsidP="009C2B09">
      <w:pPr>
        <w:pStyle w:val="a5"/>
        <w:rPr>
          <w:rFonts w:cs="David"/>
          <w:rtl/>
        </w:rPr>
      </w:pPr>
      <w:r w:rsidRPr="00732F25">
        <w:rPr>
          <w:rFonts w:cs="David"/>
        </w:rPr>
        <w:tab/>
        <w:t>err = z * sqrt [ q * (1-q) / A ]</w:t>
      </w:r>
    </w:p>
    <w:p w:rsidR="0059460E" w:rsidRPr="00732F25" w:rsidRDefault="0059460E" w:rsidP="009C2B09">
      <w:pPr>
        <w:pStyle w:val="a5"/>
        <w:rPr>
          <w:rFonts w:cs="David"/>
        </w:rPr>
      </w:pPr>
      <w:r w:rsidRPr="00732F25">
        <w:rPr>
          <w:rFonts w:cs="David"/>
          <w:rtl/>
        </w:rPr>
        <w:tab/>
      </w:r>
      <w:r w:rsidRPr="00732F25">
        <w:rPr>
          <w:rFonts w:cs="David"/>
        </w:rPr>
        <w:t>z = 1.645</w:t>
      </w:r>
      <w:r w:rsidRPr="00732F25">
        <w:rPr>
          <w:rFonts w:cs="David"/>
          <w:rtl/>
        </w:rPr>
        <w:t xml:space="preserve"> - מתוך</w:t>
      </w:r>
      <w:r w:rsidRPr="00732F25">
        <w:rPr>
          <w:rFonts w:eastAsia="David CLM" w:cs="David"/>
          <w:rtl/>
        </w:rPr>
        <w:t xml:space="preserve"> </w:t>
      </w:r>
      <w:r w:rsidRPr="00732F25">
        <w:rPr>
          <w:rFonts w:cs="David"/>
          <w:rtl/>
        </w:rPr>
        <w:t>טבלת</w:t>
      </w:r>
      <w:r w:rsidRPr="00732F25">
        <w:rPr>
          <w:rFonts w:eastAsia="David CLM" w:cs="David"/>
          <w:rtl/>
        </w:rPr>
        <w:t xml:space="preserve"> </w:t>
      </w:r>
      <w:r w:rsidRPr="00732F25">
        <w:rPr>
          <w:rFonts w:cs="David"/>
          <w:rtl/>
        </w:rPr>
        <w:t>התפלגות</w:t>
      </w:r>
      <w:r w:rsidRPr="00732F25">
        <w:rPr>
          <w:rFonts w:eastAsia="David CLM" w:cs="David"/>
          <w:rtl/>
        </w:rPr>
        <w:t xml:space="preserve"> </w:t>
      </w:r>
      <w:r w:rsidRPr="00732F25">
        <w:rPr>
          <w:rFonts w:cs="David"/>
          <w:rtl/>
        </w:rPr>
        <w:t>נורמלית</w:t>
      </w:r>
      <w:r w:rsidRPr="00732F25">
        <w:rPr>
          <w:rFonts w:eastAsia="David CLM" w:cs="David"/>
          <w:rtl/>
        </w:rPr>
        <w:t xml:space="preserve"> </w:t>
      </w:r>
      <w:r w:rsidRPr="00732F25">
        <w:rPr>
          <w:rFonts w:cs="David"/>
          <w:rtl/>
        </w:rPr>
        <w:t>- המספר</w:t>
      </w:r>
      <w:r w:rsidRPr="00732F25">
        <w:rPr>
          <w:rFonts w:eastAsia="David CLM" w:cs="David"/>
          <w:rtl/>
        </w:rPr>
        <w:t xml:space="preserve"> </w:t>
      </w:r>
      <w:r w:rsidRPr="00732F25">
        <w:rPr>
          <w:rFonts w:cs="David"/>
          <w:rtl/>
        </w:rPr>
        <w:t>שעבורו</w:t>
      </w:r>
      <w:r w:rsidRPr="00732F25">
        <w:rPr>
          <w:rFonts w:eastAsia="David CLM" w:cs="David"/>
          <w:rtl/>
        </w:rPr>
        <w:t xml:space="preserve"> </w:t>
      </w:r>
      <w:r w:rsidRPr="00732F25">
        <w:rPr>
          <w:rFonts w:cs="David"/>
          <w:rtl/>
        </w:rPr>
        <w:t>השטח</w:t>
      </w:r>
      <w:r w:rsidRPr="00732F25">
        <w:rPr>
          <w:rFonts w:eastAsia="David CLM" w:cs="David"/>
          <w:rtl/>
        </w:rPr>
        <w:t xml:space="preserve"> </w:t>
      </w:r>
      <w:r w:rsidRPr="00732F25">
        <w:rPr>
          <w:rFonts w:cs="David"/>
          <w:rtl/>
        </w:rPr>
        <w:t>מתחת</w:t>
      </w:r>
      <w:r w:rsidRPr="00732F25">
        <w:rPr>
          <w:rFonts w:eastAsia="David CLM" w:cs="David"/>
          <w:rtl/>
        </w:rPr>
        <w:t xml:space="preserve"> </w:t>
      </w:r>
      <w:r w:rsidRPr="00732F25">
        <w:rPr>
          <w:rFonts w:cs="David"/>
          <w:rtl/>
        </w:rPr>
        <w:t>לגרף</w:t>
      </w:r>
      <w:r w:rsidRPr="00732F25">
        <w:rPr>
          <w:rFonts w:eastAsia="David CLM" w:cs="David"/>
          <w:rtl/>
        </w:rPr>
        <w:t xml:space="preserve"> </w:t>
      </w:r>
      <w:r w:rsidRPr="00732F25">
        <w:rPr>
          <w:rFonts w:cs="David"/>
          <w:rtl/>
        </w:rPr>
        <w:t>ההתפלגות</w:t>
      </w:r>
      <w:r w:rsidRPr="00732F25">
        <w:rPr>
          <w:rFonts w:eastAsia="David CLM" w:cs="David"/>
          <w:rtl/>
        </w:rPr>
        <w:t xml:space="preserve"> </w:t>
      </w:r>
      <w:r w:rsidRPr="00732F25">
        <w:rPr>
          <w:rFonts w:cs="David"/>
          <w:rtl/>
        </w:rPr>
        <w:t>הנורמלית, בין</w:t>
      </w:r>
      <w:r w:rsidRPr="00732F25">
        <w:rPr>
          <w:rFonts w:eastAsia="David CLM" w:cs="David"/>
          <w:rtl/>
        </w:rPr>
        <w:t xml:space="preserve"> </w:t>
      </w:r>
      <w:r w:rsidRPr="00732F25">
        <w:rPr>
          <w:rFonts w:cs="David"/>
        </w:rPr>
        <w:t>z</w:t>
      </w:r>
      <w:r w:rsidRPr="00732F25">
        <w:rPr>
          <w:rFonts w:cs="David"/>
          <w:rtl/>
        </w:rPr>
        <w:t xml:space="preserve"> לבין</w:t>
      </w:r>
      <w:r w:rsidRPr="00732F25">
        <w:rPr>
          <w:rFonts w:eastAsia="David CLM" w:cs="David"/>
          <w:rtl/>
        </w:rPr>
        <w:t xml:space="preserve"> </w:t>
      </w:r>
      <w:r w:rsidRPr="00732F25">
        <w:rPr>
          <w:rFonts w:cs="David"/>
          <w:rtl/>
        </w:rPr>
        <w:t>-</w:t>
      </w:r>
      <w:r w:rsidRPr="00732F25">
        <w:rPr>
          <w:rFonts w:cs="David"/>
        </w:rPr>
        <w:t>z</w:t>
      </w:r>
      <w:r w:rsidRPr="00732F25">
        <w:rPr>
          <w:rFonts w:cs="David"/>
          <w:rtl/>
        </w:rPr>
        <w:t>, הוא</w:t>
      </w:r>
      <w:r w:rsidRPr="00732F25">
        <w:rPr>
          <w:rFonts w:eastAsia="David CLM" w:cs="David"/>
          <w:rtl/>
        </w:rPr>
        <w:t xml:space="preserve"> </w:t>
      </w:r>
      <w:r w:rsidRPr="00732F25">
        <w:rPr>
          <w:rFonts w:cs="David"/>
        </w:rPr>
        <w:t>0.9</w:t>
      </w:r>
      <w:r w:rsidRPr="00732F25">
        <w:rPr>
          <w:rFonts w:cs="David"/>
          <w:rtl/>
        </w:rPr>
        <w:t>.</w:t>
      </w:r>
    </w:p>
  </w:footnote>
  <w:footnote w:id="25">
    <w:p w:rsidR="0059460E" w:rsidRPr="00732F25" w:rsidRDefault="0059460E" w:rsidP="009C2B09">
      <w:pPr>
        <w:pStyle w:val="a5"/>
        <w:rPr>
          <w:rFonts w:cs="David"/>
        </w:rPr>
      </w:pPr>
      <w:r w:rsidRPr="00732F25">
        <w:rPr>
          <w:rStyle w:val="FootnoteCharacters"/>
          <w:rFonts w:ascii="David" w:hAnsi="David" w:cs="David"/>
        </w:rPr>
        <w:footnoteRef/>
      </w:r>
      <w:r w:rsidRPr="00732F25">
        <w:rPr>
          <w:rStyle w:val="Q"/>
          <w:rFonts w:cs="David"/>
          <w:rtl/>
        </w:rPr>
        <w:tab/>
      </w:r>
      <w:r w:rsidRPr="00732F25">
        <w:rPr>
          <w:rStyle w:val="Q"/>
          <w:rFonts w:cs="David"/>
          <w:rtl/>
        </w:rPr>
        <w:t>ממוצע</w:t>
      </w:r>
      <w:r w:rsidRPr="00732F25">
        <w:rPr>
          <w:rStyle w:val="Q"/>
          <w:rFonts w:eastAsia="David CLM" w:cs="David"/>
          <w:rtl/>
        </w:rPr>
        <w:t xml:space="preserve"> </w:t>
      </w:r>
      <w:r w:rsidRPr="00732F25">
        <w:rPr>
          <w:rStyle w:val="Q"/>
          <w:rFonts w:cs="David"/>
          <w:rtl/>
        </w:rPr>
        <w:t>של</w:t>
      </w:r>
      <w:r w:rsidRPr="00732F25">
        <w:rPr>
          <w:rStyle w:val="Q"/>
          <w:rFonts w:eastAsia="David CLM" w:cs="David"/>
          <w:rtl/>
        </w:rPr>
        <w:t xml:space="preserve">  </w:t>
      </w:r>
      <w:r w:rsidRPr="00732F25">
        <w:rPr>
          <w:rStyle w:val="Q"/>
          <w:rFonts w:cs="David"/>
        </w:rPr>
        <w:t>1000</w:t>
      </w:r>
      <w:r w:rsidRPr="00732F25">
        <w:rPr>
          <w:rStyle w:val="Q"/>
          <w:rFonts w:cs="David"/>
          <w:rtl/>
        </w:rPr>
        <w:t xml:space="preserve"> ניסויים. רדיוס</w:t>
      </w:r>
      <w:r w:rsidRPr="00732F25">
        <w:rPr>
          <w:rStyle w:val="Q"/>
          <w:rFonts w:eastAsia="David CLM" w:cs="David"/>
          <w:rtl/>
        </w:rPr>
        <w:t xml:space="preserve"> </w:t>
      </w:r>
      <w:r w:rsidRPr="00732F25">
        <w:rPr>
          <w:rStyle w:val="Q"/>
          <w:rFonts w:cs="David"/>
          <w:rtl/>
        </w:rPr>
        <w:t>רווח</w:t>
      </w:r>
      <w:r w:rsidRPr="00732F25">
        <w:rPr>
          <w:rStyle w:val="Q"/>
          <w:rFonts w:eastAsia="David CLM" w:cs="David"/>
          <w:rtl/>
        </w:rPr>
        <w:t xml:space="preserve"> </w:t>
      </w:r>
      <w:r w:rsidRPr="00732F25">
        <w:rPr>
          <w:rStyle w:val="Q"/>
          <w:rFonts w:cs="David"/>
          <w:rtl/>
        </w:rPr>
        <w:t>סמך</w:t>
      </w:r>
      <w:r w:rsidRPr="00732F25">
        <w:rPr>
          <w:rStyle w:val="Q"/>
          <w:rFonts w:eastAsia="David CLM" w:cs="David"/>
          <w:rtl/>
        </w:rPr>
        <w:t xml:space="preserve"> </w:t>
      </w:r>
      <w:r w:rsidRPr="00732F25">
        <w:rPr>
          <w:rStyle w:val="Q"/>
          <w:rFonts w:cs="David"/>
          <w:rtl/>
        </w:rPr>
        <w:t>ברמת</w:t>
      </w:r>
      <w:r w:rsidRPr="00732F25">
        <w:rPr>
          <w:rStyle w:val="Q"/>
          <w:rFonts w:eastAsia="David CLM" w:cs="David"/>
          <w:rtl/>
        </w:rPr>
        <w:t xml:space="preserve"> </w:t>
      </w:r>
      <w:r w:rsidRPr="00732F25">
        <w:rPr>
          <w:rStyle w:val="Q"/>
          <w:rFonts w:cs="David"/>
          <w:rtl/>
        </w:rPr>
        <w:t>בטחון</w:t>
      </w:r>
      <w:r w:rsidRPr="00732F25">
        <w:rPr>
          <w:rStyle w:val="Q"/>
          <w:rFonts w:eastAsia="David CLM" w:cs="David"/>
          <w:rtl/>
        </w:rPr>
        <w:t xml:space="preserve"> </w:t>
      </w:r>
      <w:r w:rsidRPr="00732F25">
        <w:rPr>
          <w:rStyle w:val="Q"/>
          <w:rFonts w:cs="David"/>
        </w:rPr>
        <w:t>0.9</w:t>
      </w:r>
      <w:r w:rsidRPr="00732F25">
        <w:rPr>
          <w:rStyle w:val="Q"/>
          <w:rFonts w:cs="David"/>
          <w:rtl/>
        </w:rPr>
        <w:t xml:space="preserve">: </w:t>
      </w:r>
      <w:r w:rsidRPr="00732F25">
        <w:rPr>
          <w:rStyle w:val="Q"/>
          <w:rFonts w:cs="David"/>
        </w:rPr>
        <w:t>0.17%</w:t>
      </w:r>
      <w:r w:rsidRPr="00732F25">
        <w:rPr>
          <w:rStyle w:val="Q"/>
          <w:rFonts w:cs="David"/>
          <w:rtl/>
        </w:rPr>
        <w:t>.</w:t>
      </w:r>
    </w:p>
  </w:footnote>
  <w:footnote w:id="26">
    <w:p w:rsidR="0059460E" w:rsidRPr="00732F25" w:rsidRDefault="0059460E" w:rsidP="009C2B09">
      <w:pPr>
        <w:pStyle w:val="a5"/>
        <w:rPr>
          <w:rFonts w:cs="David"/>
          <w:rtl/>
        </w:rPr>
      </w:pPr>
      <w:r w:rsidRPr="00732F25">
        <w:rPr>
          <w:rStyle w:val="FootnoteCharacters"/>
          <w:rFonts w:ascii="David" w:hAnsi="David" w:cs="David"/>
        </w:rPr>
        <w:footnoteRef/>
      </w:r>
      <w:r w:rsidRPr="00732F25">
        <w:rPr>
          <w:rFonts w:cs="David"/>
          <w:rtl/>
        </w:rPr>
        <w:tab/>
      </w:r>
      <w:r w:rsidRPr="00732F25">
        <w:rPr>
          <w:rFonts w:cs="David"/>
          <w:rtl/>
        </w:rPr>
        <w:t>המספרים</w:t>
      </w:r>
      <w:r w:rsidRPr="00732F25">
        <w:rPr>
          <w:rFonts w:eastAsia="David CLM" w:cs="David"/>
          <w:rtl/>
        </w:rPr>
        <w:t xml:space="preserve"> </w:t>
      </w:r>
      <w:r w:rsidRPr="00732F25">
        <w:rPr>
          <w:rFonts w:cs="David"/>
          <w:rtl/>
        </w:rPr>
        <w:t>חושבו</w:t>
      </w:r>
      <w:r w:rsidRPr="00732F25">
        <w:rPr>
          <w:rFonts w:eastAsia="David CLM" w:cs="David"/>
          <w:rtl/>
        </w:rPr>
        <w:t xml:space="preserve"> </w:t>
      </w:r>
      <w:r w:rsidRPr="00732F25">
        <w:rPr>
          <w:rFonts w:cs="David"/>
          <w:rtl/>
        </w:rPr>
        <w:t>ע"י</w:t>
      </w:r>
      <w:r w:rsidRPr="00732F25">
        <w:rPr>
          <w:rFonts w:eastAsia="David CLM" w:cs="David"/>
          <w:rtl/>
        </w:rPr>
        <w:t xml:space="preserve"> </w:t>
      </w:r>
      <w:r w:rsidRPr="00732F25">
        <w:rPr>
          <w:rFonts w:cs="David"/>
          <w:rtl/>
        </w:rPr>
        <w:t>הדמיה</w:t>
      </w:r>
      <w:r w:rsidRPr="00732F25">
        <w:rPr>
          <w:rFonts w:eastAsia="David CLM" w:cs="David"/>
          <w:rtl/>
        </w:rPr>
        <w:t xml:space="preserve"> </w:t>
      </w:r>
      <w:r w:rsidRPr="00732F25">
        <w:rPr>
          <w:rFonts w:cs="David"/>
          <w:rtl/>
        </w:rPr>
        <w:t>ממוחשבת. כל</w:t>
      </w:r>
      <w:r w:rsidRPr="00732F25">
        <w:rPr>
          <w:rFonts w:eastAsia="David CLM" w:cs="David"/>
          <w:rtl/>
        </w:rPr>
        <w:t xml:space="preserve"> </w:t>
      </w:r>
      <w:r w:rsidRPr="00732F25">
        <w:rPr>
          <w:rFonts w:cs="David"/>
          <w:rtl/>
        </w:rPr>
        <w:t>תא</w:t>
      </w:r>
      <w:r w:rsidRPr="00732F25">
        <w:rPr>
          <w:rFonts w:eastAsia="David CLM" w:cs="David"/>
          <w:rtl/>
        </w:rPr>
        <w:t xml:space="preserve"> </w:t>
      </w:r>
      <w:r w:rsidRPr="00732F25">
        <w:rPr>
          <w:rFonts w:cs="David"/>
          <w:rtl/>
        </w:rPr>
        <w:t>הוא</w:t>
      </w:r>
      <w:r w:rsidRPr="00732F25">
        <w:rPr>
          <w:rFonts w:eastAsia="David CLM" w:cs="David"/>
          <w:rtl/>
        </w:rPr>
        <w:t xml:space="preserve"> </w:t>
      </w:r>
      <w:r w:rsidRPr="00732F25">
        <w:rPr>
          <w:rFonts w:cs="David"/>
          <w:rtl/>
        </w:rPr>
        <w:t>ממוצע</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Pr>
        <w:t>10</w:t>
      </w:r>
      <w:r w:rsidRPr="00732F25">
        <w:rPr>
          <w:rFonts w:cs="David"/>
          <w:rtl/>
        </w:rPr>
        <w:t xml:space="preserve"> הרצות, מעוגל</w:t>
      </w:r>
      <w:r w:rsidRPr="00732F25">
        <w:rPr>
          <w:rFonts w:eastAsia="David CLM" w:cs="David"/>
          <w:rtl/>
        </w:rPr>
        <w:t xml:space="preserve"> </w:t>
      </w:r>
      <w:r w:rsidRPr="00732F25">
        <w:rPr>
          <w:rFonts w:cs="David"/>
          <w:rtl/>
        </w:rPr>
        <w:t>לשלם</w:t>
      </w:r>
      <w:r w:rsidRPr="00732F25">
        <w:rPr>
          <w:rFonts w:eastAsia="David CLM" w:cs="David"/>
          <w:rtl/>
        </w:rPr>
        <w:t xml:space="preserve"> </w:t>
      </w:r>
      <w:r w:rsidRPr="00732F25">
        <w:rPr>
          <w:rFonts w:cs="David"/>
          <w:rtl/>
        </w:rPr>
        <w:t>הקרוב</w:t>
      </w:r>
      <w:r w:rsidRPr="00732F25">
        <w:rPr>
          <w:rFonts w:eastAsia="David CLM" w:cs="David"/>
          <w:rtl/>
        </w:rPr>
        <w:t xml:space="preserve"> </w:t>
      </w:r>
      <w:r w:rsidRPr="00732F25">
        <w:rPr>
          <w:rFonts w:cs="David"/>
          <w:rtl/>
        </w:rPr>
        <w:t>ביותר. סטיית</w:t>
      </w:r>
      <w:r w:rsidRPr="00732F25">
        <w:rPr>
          <w:rFonts w:eastAsia="David CLM" w:cs="David"/>
          <w:rtl/>
        </w:rPr>
        <w:t xml:space="preserve"> </w:t>
      </w:r>
      <w:r w:rsidRPr="00732F25">
        <w:rPr>
          <w:rFonts w:cs="David"/>
          <w:rtl/>
        </w:rPr>
        <w:t>התקן</w:t>
      </w:r>
      <w:r w:rsidRPr="00732F25">
        <w:rPr>
          <w:rFonts w:eastAsia="David CLM" w:cs="David"/>
          <w:rtl/>
        </w:rPr>
        <w:t xml:space="preserve"> </w:t>
      </w:r>
      <w:r w:rsidRPr="00732F25">
        <w:rPr>
          <w:rFonts w:cs="David"/>
          <w:rtl/>
        </w:rPr>
        <w:t>ברוב</w:t>
      </w:r>
      <w:r w:rsidRPr="00732F25">
        <w:rPr>
          <w:rFonts w:eastAsia="David CLM" w:cs="David"/>
          <w:rtl/>
        </w:rPr>
        <w:t xml:space="preserve"> </w:t>
      </w:r>
      <w:r w:rsidRPr="00732F25">
        <w:rPr>
          <w:rFonts w:cs="David"/>
          <w:rtl/>
        </w:rPr>
        <w:t>התאים</w:t>
      </w:r>
      <w:r w:rsidRPr="00732F25">
        <w:rPr>
          <w:rFonts w:eastAsia="David CLM" w:cs="David"/>
          <w:rtl/>
        </w:rPr>
        <w:t xml:space="preserve"> </w:t>
      </w:r>
      <w:r w:rsidRPr="00732F25">
        <w:rPr>
          <w:rFonts w:cs="David"/>
          <w:rtl/>
        </w:rPr>
        <w:t>קטנה</w:t>
      </w:r>
      <w:r w:rsidRPr="00732F25">
        <w:rPr>
          <w:rFonts w:eastAsia="David CLM" w:cs="David"/>
          <w:rtl/>
        </w:rPr>
        <w:t xml:space="preserve"> </w:t>
      </w:r>
      <w:r w:rsidRPr="00732F25">
        <w:rPr>
          <w:rFonts w:cs="David"/>
          <w:rtl/>
        </w:rPr>
        <w:t>מ-</w:t>
      </w:r>
      <w:r w:rsidRPr="00732F25">
        <w:rPr>
          <w:rFonts w:cs="David"/>
        </w:rPr>
        <w:t>10%</w:t>
      </w:r>
      <w:r w:rsidRPr="00732F25">
        <w:rPr>
          <w:rFonts w:cs="David"/>
          <w:rtl/>
        </w:rPr>
        <w:t>.</w:t>
      </w:r>
    </w:p>
  </w:footnote>
  <w:footnote w:id="27">
    <w:p w:rsidR="0059460E" w:rsidRPr="00732F25" w:rsidRDefault="0059460E" w:rsidP="009C2B09">
      <w:pPr>
        <w:pStyle w:val="a5"/>
        <w:rPr>
          <w:rFonts w:cs="David"/>
        </w:rPr>
      </w:pPr>
      <w:r w:rsidRPr="00732F25">
        <w:rPr>
          <w:rStyle w:val="FootnoteCharacters"/>
          <w:rFonts w:ascii="David" w:hAnsi="David" w:cs="David"/>
        </w:rPr>
        <w:footnoteRef/>
      </w:r>
      <w:r w:rsidRPr="00732F25">
        <w:rPr>
          <w:rFonts w:cs="David"/>
          <w:rtl/>
        </w:rPr>
        <w:tab/>
      </w:r>
      <w:r w:rsidRPr="00732F25">
        <w:rPr>
          <w:rFonts w:cs="David"/>
          <w:rtl/>
        </w:rPr>
        <w:t>נמצא</w:t>
      </w:r>
      <w:r w:rsidRPr="00732F25">
        <w:rPr>
          <w:rFonts w:eastAsia="David CLM" w:cs="David"/>
          <w:rtl/>
        </w:rPr>
        <w:t xml:space="preserve"> </w:t>
      </w:r>
      <w:r w:rsidRPr="00732F25">
        <w:rPr>
          <w:rFonts w:cs="David"/>
          <w:rtl/>
        </w:rPr>
        <w:t xml:space="preserve">ברשת: </w:t>
      </w:r>
      <w:r w:rsidRPr="00732F25">
        <w:rPr>
          <w:rFonts w:cs="David"/>
        </w:rPr>
        <w:t>http://ccl.northwestern.edu/netlogo/models/community/land-income</w:t>
      </w:r>
    </w:p>
  </w:footnote>
  <w:footnote w:id="28">
    <w:p w:rsidR="0059460E" w:rsidRPr="00732F25" w:rsidRDefault="0059460E" w:rsidP="009C2B09">
      <w:pPr>
        <w:pStyle w:val="a5"/>
        <w:rPr>
          <w:rFonts w:ascii="Verdana" w:hAnsi="Verdana" w:cs="David"/>
          <w:sz w:val="18"/>
          <w:rtl/>
        </w:rPr>
      </w:pPr>
      <w:r w:rsidRPr="00732F25">
        <w:rPr>
          <w:rStyle w:val="FootnoteCharacters"/>
          <w:rFonts w:ascii="David" w:hAnsi="David" w:cs="David"/>
        </w:rPr>
        <w:footnoteRef/>
      </w:r>
      <w:r w:rsidRPr="00732F25">
        <w:rPr>
          <w:rFonts w:cs="David"/>
          <w:rtl/>
        </w:rPr>
        <w:tab/>
      </w:r>
      <w:r w:rsidRPr="00732F25">
        <w:rPr>
          <w:rFonts w:cs="David"/>
          <w:rtl/>
        </w:rPr>
        <w:t>מחקרים</w:t>
      </w:r>
      <w:r w:rsidRPr="00732F25">
        <w:rPr>
          <w:rFonts w:eastAsia="David CLM" w:cs="David"/>
          <w:rtl/>
        </w:rPr>
        <w:t xml:space="preserve"> </w:t>
      </w:r>
      <w:r w:rsidRPr="00732F25">
        <w:rPr>
          <w:rFonts w:cs="David"/>
          <w:rtl/>
        </w:rPr>
        <w:t>שנעשו</w:t>
      </w:r>
      <w:r w:rsidRPr="00732F25">
        <w:rPr>
          <w:rFonts w:eastAsia="David CLM" w:cs="David"/>
          <w:rtl/>
        </w:rPr>
        <w:t xml:space="preserve"> </w:t>
      </w:r>
      <w:r w:rsidRPr="00732F25">
        <w:rPr>
          <w:rFonts w:cs="David"/>
          <w:rtl/>
        </w:rPr>
        <w:t>לאחרונה</w:t>
      </w:r>
      <w:r w:rsidRPr="00732F25">
        <w:rPr>
          <w:rFonts w:eastAsia="David CLM" w:cs="David"/>
          <w:rtl/>
        </w:rPr>
        <w:t xml:space="preserve"> </w:t>
      </w:r>
      <w:r w:rsidRPr="00732F25">
        <w:rPr>
          <w:rFonts w:cs="David"/>
          <w:rtl/>
        </w:rPr>
        <w:t>מראים, שהתפלגות</w:t>
      </w:r>
      <w:r w:rsidRPr="00732F25">
        <w:rPr>
          <w:rFonts w:eastAsia="David CLM" w:cs="David"/>
          <w:rtl/>
        </w:rPr>
        <w:t xml:space="preserve"> </w:t>
      </w:r>
      <w:r w:rsidRPr="00732F25">
        <w:rPr>
          <w:rFonts w:cs="David"/>
          <w:rtl/>
        </w:rPr>
        <w:t>זו</w:t>
      </w:r>
      <w:r w:rsidRPr="00732F25">
        <w:rPr>
          <w:rFonts w:eastAsia="David CLM" w:cs="David"/>
          <w:rtl/>
        </w:rPr>
        <w:t xml:space="preserve"> </w:t>
      </w:r>
      <w:r w:rsidRPr="00732F25">
        <w:rPr>
          <w:rFonts w:cs="David"/>
          <w:rtl/>
        </w:rPr>
        <w:t>מאפיינת</w:t>
      </w:r>
      <w:r w:rsidRPr="00732F25">
        <w:rPr>
          <w:rFonts w:eastAsia="David CLM" w:cs="David"/>
          <w:rtl/>
        </w:rPr>
        <w:t xml:space="preserve"> </w:t>
      </w:r>
      <w:r w:rsidRPr="00732F25">
        <w:rPr>
          <w:rFonts w:cs="David"/>
          <w:rtl/>
        </w:rPr>
        <w:t>את</w:t>
      </w:r>
      <w:r w:rsidRPr="00732F25">
        <w:rPr>
          <w:rFonts w:eastAsia="David CLM" w:cs="David"/>
          <w:rtl/>
        </w:rPr>
        <w:t xml:space="preserve"> </w:t>
      </w:r>
      <w:r w:rsidRPr="00732F25">
        <w:rPr>
          <w:rFonts w:cs="David"/>
          <w:rtl/>
        </w:rPr>
        <w:t>הכנסתם</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Pr>
        <w:t>97%</w:t>
      </w:r>
      <w:r w:rsidRPr="00732F25">
        <w:rPr>
          <w:rFonts w:cs="David"/>
          <w:rtl/>
        </w:rPr>
        <w:t>-</w:t>
      </w:r>
      <w:r w:rsidRPr="00732F25">
        <w:rPr>
          <w:rFonts w:cs="David"/>
        </w:rPr>
        <w:t>99%</w:t>
      </w:r>
      <w:r w:rsidRPr="00732F25">
        <w:rPr>
          <w:rFonts w:cs="David"/>
          <w:rtl/>
        </w:rPr>
        <w:t xml:space="preserve"> מהאזרחים</w:t>
      </w:r>
      <w:r w:rsidRPr="00732F25">
        <w:rPr>
          <w:rFonts w:eastAsia="David CLM" w:cs="David"/>
          <w:rtl/>
        </w:rPr>
        <w:t xml:space="preserve"> </w:t>
      </w:r>
      <w:r w:rsidRPr="00732F25">
        <w:rPr>
          <w:rFonts w:cs="David"/>
          <w:rtl/>
        </w:rPr>
        <w:t>במדינות</w:t>
      </w:r>
      <w:r w:rsidRPr="00732F25">
        <w:rPr>
          <w:rFonts w:eastAsia="David CLM" w:cs="David"/>
          <w:rtl/>
        </w:rPr>
        <w:t xml:space="preserve"> </w:t>
      </w:r>
      <w:r w:rsidRPr="00732F25">
        <w:rPr>
          <w:rFonts w:cs="David"/>
          <w:rtl/>
        </w:rPr>
        <w:t>מערביות. ההכנסות</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tl/>
        </w:rPr>
        <w:t>המאיונים</w:t>
      </w:r>
      <w:r w:rsidRPr="00732F25">
        <w:rPr>
          <w:rFonts w:eastAsia="David CLM" w:cs="David"/>
          <w:rtl/>
        </w:rPr>
        <w:t xml:space="preserve"> </w:t>
      </w:r>
      <w:r w:rsidRPr="00732F25">
        <w:rPr>
          <w:rFonts w:cs="David"/>
          <w:rtl/>
        </w:rPr>
        <w:t>העליונים</w:t>
      </w:r>
      <w:r w:rsidRPr="00732F25">
        <w:rPr>
          <w:rFonts w:eastAsia="David CLM" w:cs="David"/>
          <w:rtl/>
        </w:rPr>
        <w:t xml:space="preserve"> </w:t>
      </w:r>
      <w:r w:rsidRPr="00732F25">
        <w:rPr>
          <w:rFonts w:cs="David"/>
          <w:rtl/>
        </w:rPr>
        <w:t>מתפלגות</w:t>
      </w:r>
      <w:r w:rsidRPr="00732F25">
        <w:rPr>
          <w:rFonts w:eastAsia="David CLM" w:cs="David"/>
          <w:rtl/>
        </w:rPr>
        <w:t xml:space="preserve"> </w:t>
      </w:r>
      <w:r w:rsidRPr="00732F25">
        <w:rPr>
          <w:rFonts w:cs="David"/>
          <w:rtl/>
        </w:rPr>
        <w:t>באופן</w:t>
      </w:r>
      <w:r w:rsidRPr="00732F25">
        <w:rPr>
          <w:rFonts w:eastAsia="David CLM" w:cs="David"/>
          <w:rtl/>
        </w:rPr>
        <w:t xml:space="preserve"> </w:t>
      </w:r>
      <w:r w:rsidRPr="00732F25">
        <w:rPr>
          <w:rFonts w:cs="David"/>
          <w:rtl/>
        </w:rPr>
        <w:t>שונה, כי</w:t>
      </w:r>
      <w:r w:rsidRPr="00732F25">
        <w:rPr>
          <w:rFonts w:eastAsia="David CLM" w:cs="David"/>
          <w:rtl/>
        </w:rPr>
        <w:t xml:space="preserve"> </w:t>
      </w:r>
      <w:r w:rsidRPr="00732F25">
        <w:rPr>
          <w:rFonts w:cs="David"/>
          <w:rtl/>
        </w:rPr>
        <w:t>הרכב</w:t>
      </w:r>
      <w:r w:rsidRPr="00732F25">
        <w:rPr>
          <w:rFonts w:eastAsia="David CLM" w:cs="David"/>
          <w:rtl/>
        </w:rPr>
        <w:t xml:space="preserve"> </w:t>
      </w:r>
      <w:r w:rsidRPr="00732F25">
        <w:rPr>
          <w:rFonts w:cs="David"/>
          <w:rtl/>
        </w:rPr>
        <w:t>ההכנסות</w:t>
      </w:r>
      <w:r w:rsidRPr="00732F25">
        <w:rPr>
          <w:rFonts w:eastAsia="David CLM" w:cs="David"/>
          <w:rtl/>
        </w:rPr>
        <w:t xml:space="preserve"> </w:t>
      </w:r>
      <w:r w:rsidRPr="00732F25">
        <w:rPr>
          <w:rFonts w:cs="David"/>
          <w:rtl/>
        </w:rPr>
        <w:t>הוא</w:t>
      </w:r>
      <w:r w:rsidRPr="00732F25">
        <w:rPr>
          <w:rFonts w:eastAsia="David CLM" w:cs="David"/>
          <w:rtl/>
        </w:rPr>
        <w:t xml:space="preserve"> </w:t>
      </w:r>
      <w:r w:rsidRPr="00732F25">
        <w:rPr>
          <w:rFonts w:cs="David"/>
          <w:rtl/>
        </w:rPr>
        <w:t>שונה, וכולל</w:t>
      </w:r>
      <w:r w:rsidRPr="00732F25">
        <w:rPr>
          <w:rFonts w:eastAsia="David CLM" w:cs="David"/>
          <w:rtl/>
        </w:rPr>
        <w:t xml:space="preserve"> </w:t>
      </w:r>
      <w:r w:rsidRPr="00732F25">
        <w:rPr>
          <w:rFonts w:cs="David"/>
          <w:rtl/>
        </w:rPr>
        <w:t>מרכיב</w:t>
      </w:r>
      <w:r w:rsidRPr="00732F25">
        <w:rPr>
          <w:rFonts w:eastAsia="David CLM" w:cs="David"/>
          <w:rtl/>
        </w:rPr>
        <w:t xml:space="preserve"> </w:t>
      </w:r>
      <w:r w:rsidRPr="00732F25">
        <w:rPr>
          <w:rFonts w:cs="David"/>
          <w:rtl/>
        </w:rPr>
        <w:t>גדול</w:t>
      </w:r>
      <w:r w:rsidRPr="00732F25">
        <w:rPr>
          <w:rFonts w:eastAsia="David CLM" w:cs="David"/>
          <w:rtl/>
        </w:rPr>
        <w:t xml:space="preserve"> </w:t>
      </w:r>
      <w:r w:rsidRPr="00732F25">
        <w:rPr>
          <w:rFonts w:cs="David"/>
          <w:rtl/>
        </w:rPr>
        <w:t>יותר</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tl/>
        </w:rPr>
        <w:t>רווחי</w:t>
      </w:r>
      <w:r w:rsidRPr="00732F25">
        <w:rPr>
          <w:rFonts w:eastAsia="David CLM" w:cs="David"/>
          <w:rtl/>
        </w:rPr>
        <w:t xml:space="preserve"> </w:t>
      </w:r>
      <w:r w:rsidRPr="00732F25">
        <w:rPr>
          <w:rFonts w:cs="David"/>
          <w:rtl/>
        </w:rPr>
        <w:t>הון. ראו:</w:t>
      </w:r>
    </w:p>
    <w:p w:rsidR="0059460E" w:rsidRPr="00732F25" w:rsidRDefault="0059460E" w:rsidP="009C2B09">
      <w:pPr>
        <w:pStyle w:val="a5"/>
        <w:rPr>
          <w:rFonts w:cs="David"/>
        </w:rPr>
      </w:pPr>
      <w:r w:rsidRPr="00732F25">
        <w:rPr>
          <w:rFonts w:ascii="Verdana" w:hAnsi="Verdana" w:cs="David"/>
          <w:sz w:val="18"/>
        </w:rPr>
        <w:tab/>
        <w:t>F. Clementi and M. Gallegati, "Pareto's law of income distribution: Evidence for Germany, the United Kingdom, and the United States," </w:t>
      </w:r>
      <w:r w:rsidRPr="00732F25">
        <w:rPr>
          <w:rStyle w:val="af1"/>
          <w:rFonts w:ascii="Verdana" w:hAnsi="Verdana" w:cs="David"/>
          <w:i w:val="0"/>
          <w:sz w:val="18"/>
        </w:rPr>
        <w:t>EconWPA</w:t>
      </w:r>
      <w:r w:rsidRPr="00732F25">
        <w:rPr>
          <w:rFonts w:ascii="Verdana" w:hAnsi="Verdana" w:cs="David"/>
          <w:sz w:val="18"/>
        </w:rPr>
        <w:t>, 2005.</w:t>
      </w:r>
    </w:p>
  </w:footnote>
  <w:footnote w:id="29">
    <w:p w:rsidR="0059460E" w:rsidRPr="00732F25" w:rsidRDefault="0059460E" w:rsidP="009C2B09">
      <w:pPr>
        <w:pStyle w:val="a5"/>
        <w:rPr>
          <w:rFonts w:cs="David"/>
        </w:rPr>
      </w:pPr>
      <w:r w:rsidRPr="00732F25">
        <w:rPr>
          <w:rStyle w:val="FootnoteCharacters"/>
          <w:rFonts w:ascii="David" w:hAnsi="David" w:cs="David"/>
        </w:rPr>
        <w:footnoteRef/>
      </w:r>
      <w:r w:rsidRPr="00732F25">
        <w:rPr>
          <w:rFonts w:cs="David"/>
          <w:rtl/>
        </w:rPr>
        <w:tab/>
      </w:r>
      <w:r w:rsidRPr="00732F25">
        <w:rPr>
          <w:rFonts w:cs="David"/>
          <w:rtl/>
        </w:rPr>
        <w:t>כלומר, בכל</w:t>
      </w:r>
      <w:r w:rsidRPr="00732F25">
        <w:rPr>
          <w:rFonts w:eastAsia="David CLM" w:cs="David"/>
          <w:rtl/>
        </w:rPr>
        <w:t xml:space="preserve"> </w:t>
      </w:r>
      <w:r w:rsidRPr="00732F25">
        <w:rPr>
          <w:rFonts w:cs="David"/>
          <w:rtl/>
        </w:rPr>
        <w:t>תקופה, עבור</w:t>
      </w:r>
      <w:r w:rsidRPr="00732F25">
        <w:rPr>
          <w:rFonts w:eastAsia="David CLM" w:cs="David"/>
          <w:rtl/>
        </w:rPr>
        <w:t xml:space="preserve"> </w:t>
      </w:r>
      <w:r w:rsidRPr="00732F25">
        <w:rPr>
          <w:rFonts w:cs="David"/>
          <w:rtl/>
        </w:rPr>
        <w:t>כל</w:t>
      </w:r>
      <w:r w:rsidRPr="00732F25">
        <w:rPr>
          <w:rFonts w:eastAsia="David CLM" w:cs="David"/>
          <w:rtl/>
        </w:rPr>
        <w:t xml:space="preserve"> </w:t>
      </w:r>
      <w:r w:rsidRPr="00732F25">
        <w:rPr>
          <w:rFonts w:cs="David"/>
          <w:rtl/>
        </w:rPr>
        <w:t>אזרח, מטילים</w:t>
      </w:r>
      <w:r w:rsidRPr="00732F25">
        <w:rPr>
          <w:rFonts w:eastAsia="David CLM" w:cs="David"/>
          <w:rtl/>
        </w:rPr>
        <w:t xml:space="preserve"> </w:t>
      </w:r>
      <w:r w:rsidRPr="00732F25">
        <w:rPr>
          <w:rFonts w:cs="David"/>
          <w:rtl/>
        </w:rPr>
        <w:t>מטבע</w:t>
      </w:r>
      <w:r w:rsidRPr="00732F25">
        <w:rPr>
          <w:rFonts w:eastAsia="David CLM" w:cs="David"/>
          <w:rtl/>
        </w:rPr>
        <w:t xml:space="preserve"> </w:t>
      </w:r>
      <w:r w:rsidRPr="00732F25">
        <w:rPr>
          <w:rFonts w:cs="David"/>
          <w:rtl/>
        </w:rPr>
        <w:t>בהסתברות</w:t>
      </w:r>
      <w:r w:rsidRPr="00732F25">
        <w:rPr>
          <w:rFonts w:eastAsia="David CLM" w:cs="David"/>
          <w:rtl/>
        </w:rPr>
        <w:t xml:space="preserve"> </w:t>
      </w:r>
      <w:r w:rsidRPr="00732F25">
        <w:rPr>
          <w:rFonts w:cs="David"/>
        </w:rPr>
        <w:t>p</w:t>
      </w:r>
      <w:r w:rsidRPr="00732F25">
        <w:rPr>
          <w:rFonts w:cs="David"/>
          <w:rtl/>
        </w:rPr>
        <w:t>. אם</w:t>
      </w:r>
      <w:r w:rsidRPr="00732F25">
        <w:rPr>
          <w:rFonts w:eastAsia="David CLM" w:cs="David"/>
          <w:rtl/>
        </w:rPr>
        <w:t xml:space="preserve"> </w:t>
      </w:r>
      <w:r w:rsidRPr="00732F25">
        <w:rPr>
          <w:rFonts w:cs="David"/>
          <w:rtl/>
        </w:rPr>
        <w:t>ההטלה</w:t>
      </w:r>
      <w:r w:rsidRPr="00732F25">
        <w:rPr>
          <w:rFonts w:eastAsia="David CLM" w:cs="David"/>
          <w:rtl/>
        </w:rPr>
        <w:t xml:space="preserve"> </w:t>
      </w:r>
      <w:r w:rsidRPr="00732F25">
        <w:rPr>
          <w:rFonts w:cs="David"/>
          <w:rtl/>
        </w:rPr>
        <w:t>מוצלחת, מגרילים</w:t>
      </w:r>
      <w:r w:rsidRPr="00732F25">
        <w:rPr>
          <w:rFonts w:eastAsia="David CLM" w:cs="David"/>
          <w:rtl/>
        </w:rPr>
        <w:t xml:space="preserve"> </w:t>
      </w:r>
      <w:r w:rsidRPr="00732F25">
        <w:rPr>
          <w:rFonts w:cs="David"/>
          <w:rtl/>
        </w:rPr>
        <w:t>עבורו</w:t>
      </w:r>
      <w:r w:rsidRPr="00732F25">
        <w:rPr>
          <w:rFonts w:eastAsia="David CLM" w:cs="David"/>
          <w:rtl/>
        </w:rPr>
        <w:t xml:space="preserve"> </w:t>
      </w:r>
      <w:r w:rsidRPr="00732F25">
        <w:rPr>
          <w:rFonts w:cs="David"/>
          <w:rtl/>
        </w:rPr>
        <w:t>הכנסה</w:t>
      </w:r>
      <w:r w:rsidRPr="00732F25">
        <w:rPr>
          <w:rFonts w:eastAsia="David CLM" w:cs="David"/>
          <w:rtl/>
        </w:rPr>
        <w:t xml:space="preserve"> </w:t>
      </w:r>
      <w:r w:rsidRPr="00732F25">
        <w:rPr>
          <w:rFonts w:cs="David"/>
          <w:rtl/>
        </w:rPr>
        <w:t>חדשה, מתוך</w:t>
      </w:r>
      <w:r w:rsidRPr="00732F25">
        <w:rPr>
          <w:rFonts w:eastAsia="David CLM" w:cs="David"/>
          <w:rtl/>
        </w:rPr>
        <w:t xml:space="preserve"> </w:t>
      </w:r>
      <w:r w:rsidRPr="00732F25">
        <w:rPr>
          <w:rFonts w:cs="David"/>
          <w:rtl/>
        </w:rPr>
        <w:t>ההתפלגות</w:t>
      </w:r>
      <w:r w:rsidRPr="00732F25">
        <w:rPr>
          <w:rFonts w:eastAsia="David CLM" w:cs="David"/>
          <w:rtl/>
        </w:rPr>
        <w:t xml:space="preserve"> </w:t>
      </w:r>
      <w:r w:rsidRPr="00732F25">
        <w:rPr>
          <w:rFonts w:cs="David"/>
          <w:rtl/>
        </w:rPr>
        <w:t>הלוג-נורמאלית.  תהליך</w:t>
      </w:r>
      <w:r w:rsidRPr="00732F25">
        <w:rPr>
          <w:rFonts w:eastAsia="David CLM" w:cs="David"/>
          <w:rtl/>
        </w:rPr>
        <w:t xml:space="preserve"> </w:t>
      </w:r>
      <w:r w:rsidRPr="00732F25">
        <w:rPr>
          <w:rFonts w:cs="David"/>
          <w:rtl/>
        </w:rPr>
        <w:t>זה</w:t>
      </w:r>
      <w:r w:rsidRPr="00732F25">
        <w:rPr>
          <w:rFonts w:eastAsia="David CLM" w:cs="David"/>
          <w:rtl/>
        </w:rPr>
        <w:t xml:space="preserve"> </w:t>
      </w:r>
      <w:r w:rsidRPr="00732F25">
        <w:rPr>
          <w:rFonts w:cs="David"/>
          <w:rtl/>
        </w:rPr>
        <w:t>ממדל</w:t>
      </w:r>
      <w:r w:rsidRPr="00732F25">
        <w:rPr>
          <w:rFonts w:eastAsia="David CLM" w:cs="David"/>
          <w:rtl/>
        </w:rPr>
        <w:t xml:space="preserve"> </w:t>
      </w:r>
      <w:r w:rsidRPr="00732F25">
        <w:rPr>
          <w:rFonts w:cs="David"/>
          <w:rtl/>
        </w:rPr>
        <w:t>את</w:t>
      </w:r>
      <w:r w:rsidRPr="00732F25">
        <w:rPr>
          <w:rFonts w:eastAsia="David CLM" w:cs="David"/>
          <w:rtl/>
        </w:rPr>
        <w:t xml:space="preserve"> </w:t>
      </w:r>
      <w:r w:rsidRPr="00732F25">
        <w:rPr>
          <w:rFonts w:cs="David"/>
          <w:rtl/>
        </w:rPr>
        <w:t>התלות</w:t>
      </w:r>
      <w:r w:rsidRPr="00732F25">
        <w:rPr>
          <w:rFonts w:eastAsia="David CLM" w:cs="David"/>
          <w:rtl/>
        </w:rPr>
        <w:t xml:space="preserve"> </w:t>
      </w:r>
      <w:r w:rsidRPr="00732F25">
        <w:rPr>
          <w:rFonts w:cs="David"/>
          <w:rtl/>
        </w:rPr>
        <w:t>בין</w:t>
      </w:r>
      <w:r w:rsidRPr="00732F25">
        <w:rPr>
          <w:rFonts w:eastAsia="David CLM" w:cs="David"/>
          <w:rtl/>
        </w:rPr>
        <w:t xml:space="preserve"> </w:t>
      </w:r>
      <w:r w:rsidRPr="00732F25">
        <w:rPr>
          <w:rFonts w:cs="David"/>
          <w:rtl/>
        </w:rPr>
        <w:t>ההכנסות</w:t>
      </w:r>
      <w:r w:rsidRPr="00732F25">
        <w:rPr>
          <w:rFonts w:eastAsia="David CLM" w:cs="David"/>
          <w:rtl/>
        </w:rPr>
        <w:t xml:space="preserve"> </w:t>
      </w:r>
      <w:r w:rsidRPr="00732F25">
        <w:rPr>
          <w:rFonts w:cs="David"/>
          <w:rtl/>
        </w:rPr>
        <w:t>בשתי</w:t>
      </w:r>
      <w:r w:rsidRPr="00732F25">
        <w:rPr>
          <w:rFonts w:eastAsia="David CLM" w:cs="David"/>
          <w:rtl/>
        </w:rPr>
        <w:t xml:space="preserve"> </w:t>
      </w:r>
      <w:r w:rsidRPr="00732F25">
        <w:rPr>
          <w:rFonts w:cs="David"/>
          <w:rtl/>
        </w:rPr>
        <w:t>תקופות</w:t>
      </w:r>
      <w:r w:rsidRPr="00732F25">
        <w:rPr>
          <w:rFonts w:eastAsia="David CLM" w:cs="David"/>
          <w:rtl/>
        </w:rPr>
        <w:t xml:space="preserve"> </w:t>
      </w:r>
      <w:r w:rsidRPr="00732F25">
        <w:rPr>
          <w:rFonts w:cs="David"/>
          <w:rtl/>
        </w:rPr>
        <w:t>עוקבות</w:t>
      </w:r>
      <w:r w:rsidRPr="00732F25">
        <w:rPr>
          <w:rFonts w:eastAsia="David CLM" w:cs="David"/>
          <w:rtl/>
        </w:rPr>
        <w:t xml:space="preserve"> </w:t>
      </w:r>
      <w:r w:rsidRPr="00732F25">
        <w:rPr>
          <w:rFonts w:cs="David"/>
          <w:rtl/>
        </w:rPr>
        <w:t>באופן</w:t>
      </w:r>
      <w:r w:rsidRPr="00732F25">
        <w:rPr>
          <w:rFonts w:eastAsia="David CLM" w:cs="David"/>
          <w:rtl/>
        </w:rPr>
        <w:t xml:space="preserve"> </w:t>
      </w:r>
      <w:r w:rsidRPr="00732F25">
        <w:rPr>
          <w:rFonts w:cs="David"/>
          <w:rtl/>
        </w:rPr>
        <w:t>גס</w:t>
      </w:r>
      <w:r w:rsidRPr="00732F25">
        <w:rPr>
          <w:rFonts w:eastAsia="David CLM" w:cs="David"/>
          <w:rtl/>
        </w:rPr>
        <w:t xml:space="preserve"> </w:t>
      </w:r>
      <w:r w:rsidRPr="00732F25">
        <w:rPr>
          <w:rFonts w:cs="David"/>
          <w:rtl/>
        </w:rPr>
        <w:t>למדי: או</w:t>
      </w:r>
      <w:r w:rsidRPr="00732F25">
        <w:rPr>
          <w:rFonts w:eastAsia="David CLM" w:cs="David"/>
          <w:rtl/>
        </w:rPr>
        <w:t xml:space="preserve"> </w:t>
      </w:r>
      <w:r w:rsidRPr="00732F25">
        <w:rPr>
          <w:rFonts w:cs="David"/>
          <w:rtl/>
        </w:rPr>
        <w:t>שההכנסה</w:t>
      </w:r>
      <w:r w:rsidRPr="00732F25">
        <w:rPr>
          <w:rFonts w:eastAsia="David CLM" w:cs="David"/>
          <w:rtl/>
        </w:rPr>
        <w:t xml:space="preserve"> </w:t>
      </w:r>
      <w:r w:rsidRPr="00732F25">
        <w:rPr>
          <w:rFonts w:cs="David"/>
          <w:rtl/>
        </w:rPr>
        <w:t>בתקופה</w:t>
      </w:r>
      <w:r w:rsidRPr="00732F25">
        <w:rPr>
          <w:rFonts w:eastAsia="David CLM" w:cs="David"/>
          <w:rtl/>
        </w:rPr>
        <w:t xml:space="preserve"> </w:t>
      </w:r>
      <w:r w:rsidRPr="00732F25">
        <w:rPr>
          <w:rFonts w:cs="David"/>
          <w:rtl/>
        </w:rPr>
        <w:t>הנוכחית</w:t>
      </w:r>
      <w:r w:rsidRPr="00732F25">
        <w:rPr>
          <w:rFonts w:eastAsia="David CLM" w:cs="David"/>
          <w:rtl/>
        </w:rPr>
        <w:t xml:space="preserve"> </w:t>
      </w:r>
      <w:r w:rsidRPr="00732F25">
        <w:rPr>
          <w:rFonts w:cs="David"/>
          <w:rtl/>
        </w:rPr>
        <w:t>שווה</w:t>
      </w:r>
      <w:r w:rsidRPr="00732F25">
        <w:rPr>
          <w:rFonts w:eastAsia="David CLM" w:cs="David"/>
          <w:rtl/>
        </w:rPr>
        <w:t xml:space="preserve"> </w:t>
      </w:r>
      <w:r w:rsidRPr="00732F25">
        <w:rPr>
          <w:rFonts w:cs="David"/>
          <w:rtl/>
        </w:rPr>
        <w:t>להכנסה</w:t>
      </w:r>
      <w:r w:rsidRPr="00732F25">
        <w:rPr>
          <w:rFonts w:eastAsia="David CLM" w:cs="David"/>
          <w:rtl/>
        </w:rPr>
        <w:t xml:space="preserve"> </w:t>
      </w:r>
      <w:r w:rsidRPr="00732F25">
        <w:rPr>
          <w:rFonts w:cs="David"/>
          <w:rtl/>
        </w:rPr>
        <w:t>בתקופה</w:t>
      </w:r>
      <w:r w:rsidRPr="00732F25">
        <w:rPr>
          <w:rFonts w:eastAsia="David CLM" w:cs="David"/>
          <w:rtl/>
        </w:rPr>
        <w:t xml:space="preserve"> </w:t>
      </w:r>
      <w:r w:rsidRPr="00732F25">
        <w:rPr>
          <w:rFonts w:cs="David"/>
          <w:rtl/>
        </w:rPr>
        <w:t>הקודמת, או</w:t>
      </w:r>
      <w:r w:rsidRPr="00732F25">
        <w:rPr>
          <w:rFonts w:eastAsia="David CLM" w:cs="David"/>
          <w:rtl/>
        </w:rPr>
        <w:t xml:space="preserve"> </w:t>
      </w:r>
      <w:r w:rsidRPr="00732F25">
        <w:rPr>
          <w:rFonts w:cs="David"/>
          <w:rtl/>
        </w:rPr>
        <w:t>שהיא</w:t>
      </w:r>
      <w:r w:rsidRPr="00732F25">
        <w:rPr>
          <w:rFonts w:eastAsia="David CLM" w:cs="David"/>
          <w:rtl/>
        </w:rPr>
        <w:t xml:space="preserve"> </w:t>
      </w:r>
      <w:r w:rsidRPr="00732F25">
        <w:rPr>
          <w:rFonts w:cs="David"/>
          <w:rtl/>
        </w:rPr>
        <w:t>נבחרת</w:t>
      </w:r>
      <w:r w:rsidRPr="00732F25">
        <w:rPr>
          <w:rFonts w:eastAsia="David CLM" w:cs="David"/>
          <w:rtl/>
        </w:rPr>
        <w:t xml:space="preserve"> </w:t>
      </w:r>
      <w:r w:rsidRPr="00732F25">
        <w:rPr>
          <w:rFonts w:cs="David"/>
          <w:rtl/>
        </w:rPr>
        <w:t>באופן</w:t>
      </w:r>
      <w:r w:rsidRPr="00732F25">
        <w:rPr>
          <w:rFonts w:eastAsia="David CLM" w:cs="David"/>
          <w:rtl/>
        </w:rPr>
        <w:t xml:space="preserve"> </w:t>
      </w:r>
      <w:r w:rsidRPr="00732F25">
        <w:rPr>
          <w:rFonts w:cs="David"/>
          <w:rtl/>
        </w:rPr>
        <w:t>בלתי-תלוי</w:t>
      </w:r>
      <w:r w:rsidRPr="00732F25">
        <w:rPr>
          <w:rFonts w:eastAsia="David CLM" w:cs="David"/>
          <w:rtl/>
        </w:rPr>
        <w:t xml:space="preserve"> </w:t>
      </w:r>
      <w:r w:rsidRPr="00732F25">
        <w:rPr>
          <w:rFonts w:cs="David"/>
          <w:rtl/>
        </w:rPr>
        <w:t>בה. היה</w:t>
      </w:r>
      <w:r w:rsidRPr="00732F25">
        <w:rPr>
          <w:rFonts w:eastAsia="David CLM" w:cs="David"/>
          <w:rtl/>
        </w:rPr>
        <w:t xml:space="preserve"> </w:t>
      </w:r>
      <w:r w:rsidRPr="00732F25">
        <w:rPr>
          <w:rFonts w:cs="David"/>
          <w:rtl/>
        </w:rPr>
        <w:t>אפשר</w:t>
      </w:r>
      <w:r w:rsidRPr="00732F25">
        <w:rPr>
          <w:rFonts w:eastAsia="David CLM" w:cs="David"/>
          <w:rtl/>
        </w:rPr>
        <w:t xml:space="preserve"> </w:t>
      </w:r>
      <w:r w:rsidRPr="00732F25">
        <w:rPr>
          <w:rFonts w:cs="David"/>
          <w:rtl/>
        </w:rPr>
        <w:t>למדל</w:t>
      </w:r>
      <w:r w:rsidRPr="00732F25">
        <w:rPr>
          <w:rFonts w:eastAsia="David CLM" w:cs="David"/>
          <w:rtl/>
        </w:rPr>
        <w:t xml:space="preserve"> </w:t>
      </w:r>
      <w:r w:rsidRPr="00732F25">
        <w:rPr>
          <w:rFonts w:cs="David"/>
          <w:rtl/>
        </w:rPr>
        <w:t>את</w:t>
      </w:r>
      <w:r w:rsidRPr="00732F25">
        <w:rPr>
          <w:rFonts w:eastAsia="David CLM" w:cs="David"/>
          <w:rtl/>
        </w:rPr>
        <w:t xml:space="preserve"> </w:t>
      </w:r>
      <w:r w:rsidRPr="00732F25">
        <w:rPr>
          <w:rFonts w:cs="David"/>
          <w:rtl/>
        </w:rPr>
        <w:t>התלות</w:t>
      </w:r>
      <w:r w:rsidRPr="00732F25">
        <w:rPr>
          <w:rFonts w:eastAsia="David CLM" w:cs="David"/>
          <w:rtl/>
        </w:rPr>
        <w:t xml:space="preserve"> </w:t>
      </w:r>
      <w:r w:rsidRPr="00732F25">
        <w:rPr>
          <w:rFonts w:cs="David"/>
          <w:rtl/>
        </w:rPr>
        <w:t>באופן</w:t>
      </w:r>
      <w:r w:rsidRPr="00732F25">
        <w:rPr>
          <w:rFonts w:eastAsia="David CLM" w:cs="David"/>
          <w:rtl/>
        </w:rPr>
        <w:t xml:space="preserve"> </w:t>
      </w:r>
      <w:r w:rsidRPr="00732F25">
        <w:rPr>
          <w:rFonts w:cs="David"/>
          <w:rtl/>
        </w:rPr>
        <w:t>מדויק</w:t>
      </w:r>
      <w:r w:rsidRPr="00732F25">
        <w:rPr>
          <w:rFonts w:eastAsia="David CLM" w:cs="David"/>
          <w:rtl/>
        </w:rPr>
        <w:t xml:space="preserve"> </w:t>
      </w:r>
      <w:r w:rsidRPr="00732F25">
        <w:rPr>
          <w:rFonts w:cs="David"/>
          <w:rtl/>
        </w:rPr>
        <w:t>יותר, אולי</w:t>
      </w:r>
      <w:r w:rsidRPr="00732F25">
        <w:rPr>
          <w:rFonts w:eastAsia="David CLM" w:cs="David"/>
          <w:rtl/>
        </w:rPr>
        <w:t xml:space="preserve"> </w:t>
      </w:r>
      <w:r w:rsidRPr="00732F25">
        <w:rPr>
          <w:rFonts w:cs="David"/>
          <w:rtl/>
        </w:rPr>
        <w:t>כתהליך</w:t>
      </w:r>
      <w:r w:rsidRPr="00732F25">
        <w:rPr>
          <w:rFonts w:eastAsia="David CLM" w:cs="David"/>
          <w:rtl/>
        </w:rPr>
        <w:t xml:space="preserve"> </w:t>
      </w:r>
      <w:r w:rsidRPr="00732F25">
        <w:rPr>
          <w:rFonts w:cs="David"/>
          <w:rtl/>
        </w:rPr>
        <w:t>מרקובי, אולם</w:t>
      </w:r>
      <w:r w:rsidRPr="00732F25">
        <w:rPr>
          <w:rFonts w:eastAsia="David CLM" w:cs="David"/>
          <w:rtl/>
        </w:rPr>
        <w:t xml:space="preserve"> </w:t>
      </w:r>
      <w:r w:rsidRPr="00732F25">
        <w:rPr>
          <w:rFonts w:cs="David"/>
          <w:rtl/>
        </w:rPr>
        <w:t>זה</w:t>
      </w:r>
      <w:r w:rsidRPr="00732F25">
        <w:rPr>
          <w:rFonts w:eastAsia="David CLM" w:cs="David"/>
          <w:rtl/>
        </w:rPr>
        <w:t xml:space="preserve"> </w:t>
      </w:r>
      <w:r w:rsidRPr="00732F25">
        <w:rPr>
          <w:rFonts w:cs="David"/>
          <w:rtl/>
        </w:rPr>
        <w:t>חורג</w:t>
      </w:r>
      <w:r w:rsidRPr="00732F25">
        <w:rPr>
          <w:rFonts w:eastAsia="David CLM" w:cs="David"/>
          <w:rtl/>
        </w:rPr>
        <w:t xml:space="preserve"> </w:t>
      </w:r>
      <w:r w:rsidRPr="00732F25">
        <w:rPr>
          <w:rFonts w:cs="David"/>
          <w:rtl/>
        </w:rPr>
        <w:t>מהיקפו</w:t>
      </w:r>
      <w:r w:rsidRPr="00732F25">
        <w:rPr>
          <w:rFonts w:eastAsia="David CLM" w:cs="David"/>
          <w:rtl/>
        </w:rPr>
        <w:t xml:space="preserve"> </w:t>
      </w:r>
      <w:r w:rsidRPr="00732F25">
        <w:rPr>
          <w:rFonts w:cs="David"/>
          <w:rtl/>
        </w:rPr>
        <w:t>של</w:t>
      </w:r>
      <w:r w:rsidRPr="00732F25">
        <w:rPr>
          <w:rFonts w:eastAsia="David CLM" w:cs="David"/>
          <w:rtl/>
        </w:rPr>
        <w:t xml:space="preserve"> ה</w:t>
      </w:r>
      <w:r w:rsidRPr="00732F25">
        <w:rPr>
          <w:rFonts w:cs="David"/>
          <w:rtl/>
        </w:rPr>
        <w:t>מאמר</w:t>
      </w:r>
      <w:r w:rsidRPr="00732F25">
        <w:rPr>
          <w:rFonts w:eastAsia="David CLM" w:cs="David"/>
          <w:rtl/>
        </w:rPr>
        <w:t xml:space="preserve"> הנוכחי</w:t>
      </w:r>
      <w:r w:rsidRPr="00732F25">
        <w:rPr>
          <w:rFonts w:cs="David"/>
          <w:rtl/>
        </w:rPr>
        <w:t>.</w:t>
      </w:r>
    </w:p>
  </w:footnote>
  <w:footnote w:id="30">
    <w:p w:rsidR="0059460E" w:rsidRPr="00732F25" w:rsidRDefault="0059460E" w:rsidP="009C2B09">
      <w:pPr>
        <w:pStyle w:val="a5"/>
        <w:rPr>
          <w:rFonts w:cs="David"/>
        </w:rPr>
      </w:pPr>
      <w:r w:rsidRPr="00732F25">
        <w:rPr>
          <w:rStyle w:val="FootnoteCharacters"/>
          <w:rFonts w:ascii="David" w:hAnsi="David" w:cs="David"/>
        </w:rPr>
        <w:footnoteRef/>
      </w:r>
      <w:r w:rsidRPr="00732F25">
        <w:rPr>
          <w:rFonts w:cs="David"/>
          <w:rtl/>
        </w:rPr>
        <w:tab/>
      </w:r>
      <w:r w:rsidRPr="00732F25">
        <w:rPr>
          <w:rFonts w:cs="David"/>
          <w:rtl/>
        </w:rPr>
        <w:t>היה</w:t>
      </w:r>
      <w:r w:rsidRPr="00732F25">
        <w:rPr>
          <w:rFonts w:eastAsia="David CLM" w:cs="David"/>
          <w:rtl/>
        </w:rPr>
        <w:t xml:space="preserve"> </w:t>
      </w:r>
      <w:r w:rsidRPr="00732F25">
        <w:rPr>
          <w:rFonts w:cs="David"/>
          <w:rtl/>
        </w:rPr>
        <w:t>אפשר</w:t>
      </w:r>
      <w:r w:rsidRPr="00732F25">
        <w:rPr>
          <w:rFonts w:eastAsia="David CLM" w:cs="David"/>
          <w:rtl/>
        </w:rPr>
        <w:t xml:space="preserve"> </w:t>
      </w:r>
      <w:r w:rsidRPr="00732F25">
        <w:rPr>
          <w:rFonts w:cs="David"/>
          <w:rtl/>
        </w:rPr>
        <w:t>לקבוע</w:t>
      </w:r>
      <w:r w:rsidRPr="00732F25">
        <w:rPr>
          <w:rFonts w:eastAsia="David CLM" w:cs="David"/>
          <w:rtl/>
        </w:rPr>
        <w:t xml:space="preserve"> </w:t>
      </w:r>
      <w:r w:rsidRPr="00732F25">
        <w:rPr>
          <w:rFonts w:cs="David"/>
          <w:rtl/>
        </w:rPr>
        <w:t>שתשלומי</w:t>
      </w:r>
      <w:r w:rsidRPr="00732F25">
        <w:rPr>
          <w:rFonts w:eastAsia="David CLM" w:cs="David"/>
          <w:rtl/>
        </w:rPr>
        <w:t xml:space="preserve"> </w:t>
      </w:r>
      <w:r w:rsidRPr="00732F25">
        <w:rPr>
          <w:rFonts w:cs="David"/>
          <w:rtl/>
        </w:rPr>
        <w:t>הרווחה</w:t>
      </w:r>
      <w:r w:rsidRPr="00732F25">
        <w:rPr>
          <w:rFonts w:eastAsia="David CLM" w:cs="David"/>
          <w:rtl/>
        </w:rPr>
        <w:t xml:space="preserve"> </w:t>
      </w:r>
      <w:r w:rsidRPr="00732F25">
        <w:rPr>
          <w:rFonts w:cs="David"/>
          <w:rtl/>
        </w:rPr>
        <w:t>יינתנו</w:t>
      </w:r>
      <w:r w:rsidRPr="00732F25">
        <w:rPr>
          <w:rFonts w:eastAsia="David CLM" w:cs="David"/>
          <w:rtl/>
        </w:rPr>
        <w:t xml:space="preserve"> </w:t>
      </w:r>
      <w:r w:rsidRPr="00732F25">
        <w:rPr>
          <w:rFonts w:cs="David"/>
          <w:rtl/>
        </w:rPr>
        <w:t>רק</w:t>
      </w:r>
      <w:r w:rsidRPr="00732F25">
        <w:rPr>
          <w:rFonts w:eastAsia="David CLM" w:cs="David"/>
          <w:rtl/>
        </w:rPr>
        <w:t xml:space="preserve"> </w:t>
      </w:r>
      <w:r w:rsidRPr="00732F25">
        <w:rPr>
          <w:rFonts w:cs="David"/>
          <w:rtl/>
        </w:rPr>
        <w:t>למי</w:t>
      </w:r>
      <w:r w:rsidRPr="00732F25">
        <w:rPr>
          <w:rFonts w:eastAsia="David CLM" w:cs="David"/>
          <w:rtl/>
        </w:rPr>
        <w:t xml:space="preserve"> </w:t>
      </w:r>
      <w:r w:rsidRPr="00732F25">
        <w:rPr>
          <w:rFonts w:cs="David"/>
          <w:rtl/>
        </w:rPr>
        <w:t>שאין</w:t>
      </w:r>
      <w:r w:rsidRPr="00732F25">
        <w:rPr>
          <w:rFonts w:eastAsia="David CLM" w:cs="David"/>
          <w:rtl/>
        </w:rPr>
        <w:t xml:space="preserve"> </w:t>
      </w:r>
      <w:r w:rsidRPr="00732F25">
        <w:rPr>
          <w:rFonts w:cs="David"/>
          <w:rtl/>
        </w:rPr>
        <w:t>לו</w:t>
      </w:r>
      <w:r w:rsidRPr="00732F25">
        <w:rPr>
          <w:rFonts w:eastAsia="David CLM" w:cs="David"/>
          <w:rtl/>
        </w:rPr>
        <w:t xml:space="preserve"> </w:t>
      </w:r>
      <w:r w:rsidRPr="00732F25">
        <w:rPr>
          <w:rFonts w:cs="David"/>
          <w:rtl/>
        </w:rPr>
        <w:t>נחלה, אולם</w:t>
      </w:r>
      <w:r w:rsidRPr="00732F25">
        <w:rPr>
          <w:rFonts w:eastAsia="David CLM" w:cs="David"/>
          <w:rtl/>
        </w:rPr>
        <w:t xml:space="preserve"> </w:t>
      </w:r>
      <w:r w:rsidRPr="00732F25">
        <w:rPr>
          <w:rFonts w:cs="David"/>
          <w:rtl/>
        </w:rPr>
        <w:t>זה</w:t>
      </w:r>
      <w:r w:rsidRPr="00732F25">
        <w:rPr>
          <w:rFonts w:eastAsia="David CLM" w:cs="David"/>
          <w:rtl/>
        </w:rPr>
        <w:t xml:space="preserve"> </w:t>
      </w:r>
      <w:r w:rsidRPr="00732F25">
        <w:rPr>
          <w:rFonts w:cs="David"/>
          <w:rtl/>
        </w:rPr>
        <w:t>היה</w:t>
      </w:r>
      <w:r w:rsidRPr="00732F25">
        <w:rPr>
          <w:rFonts w:eastAsia="David CLM" w:cs="David"/>
          <w:rtl/>
        </w:rPr>
        <w:t xml:space="preserve"> </w:t>
      </w:r>
      <w:r w:rsidRPr="00732F25">
        <w:rPr>
          <w:rFonts w:cs="David"/>
          <w:rtl/>
        </w:rPr>
        <w:t>עלול</w:t>
      </w:r>
      <w:r w:rsidRPr="00732F25">
        <w:rPr>
          <w:rFonts w:eastAsia="David CLM" w:cs="David"/>
          <w:rtl/>
        </w:rPr>
        <w:t xml:space="preserve"> </w:t>
      </w:r>
      <w:r w:rsidRPr="00732F25">
        <w:rPr>
          <w:rFonts w:cs="David"/>
          <w:rtl/>
        </w:rPr>
        <w:t>להשיג</w:t>
      </w:r>
      <w:r w:rsidRPr="00732F25">
        <w:rPr>
          <w:rFonts w:eastAsia="David CLM" w:cs="David"/>
          <w:rtl/>
        </w:rPr>
        <w:t xml:space="preserve"> </w:t>
      </w:r>
      <w:r w:rsidRPr="00732F25">
        <w:rPr>
          <w:rFonts w:cs="David"/>
          <w:rtl/>
        </w:rPr>
        <w:t>תוצאה</w:t>
      </w:r>
      <w:r w:rsidRPr="00732F25">
        <w:rPr>
          <w:rFonts w:eastAsia="David CLM" w:cs="David"/>
          <w:rtl/>
        </w:rPr>
        <w:t xml:space="preserve"> </w:t>
      </w:r>
      <w:r w:rsidRPr="00732F25">
        <w:rPr>
          <w:rFonts w:cs="David"/>
          <w:rtl/>
        </w:rPr>
        <w:t>הפוכה, ולעודד</w:t>
      </w:r>
      <w:r w:rsidRPr="00732F25">
        <w:rPr>
          <w:rFonts w:eastAsia="David CLM" w:cs="David"/>
          <w:rtl/>
        </w:rPr>
        <w:t xml:space="preserve"> </w:t>
      </w:r>
      <w:r w:rsidRPr="00732F25">
        <w:rPr>
          <w:rFonts w:cs="David"/>
          <w:rtl/>
        </w:rPr>
        <w:t>אנשים</w:t>
      </w:r>
      <w:r w:rsidRPr="00732F25">
        <w:rPr>
          <w:rFonts w:eastAsia="David CLM" w:cs="David"/>
          <w:rtl/>
        </w:rPr>
        <w:t xml:space="preserve"> </w:t>
      </w:r>
      <w:r w:rsidRPr="00732F25">
        <w:rPr>
          <w:rFonts w:cs="David"/>
          <w:rtl/>
        </w:rPr>
        <w:t>להישאר</w:t>
      </w:r>
      <w:r w:rsidRPr="00732F25">
        <w:rPr>
          <w:rFonts w:eastAsia="David CLM" w:cs="David"/>
          <w:rtl/>
        </w:rPr>
        <w:t xml:space="preserve"> </w:t>
      </w:r>
      <w:r w:rsidRPr="00732F25">
        <w:rPr>
          <w:rFonts w:cs="David"/>
          <w:rtl/>
        </w:rPr>
        <w:t>חסרי</w:t>
      </w:r>
      <w:ins w:id="59" w:author="אברהם" w:date="2012-11-26T18:07:00Z">
        <w:r>
          <w:rPr>
            <w:rFonts w:cs="David" w:hint="cs"/>
            <w:rtl/>
          </w:rPr>
          <w:t xml:space="preserve"> </w:t>
        </w:r>
      </w:ins>
      <w:del w:id="60" w:author="אברהם" w:date="2012-11-26T18:07:00Z">
        <w:r w:rsidRPr="00732F25" w:rsidDel="00CA5BFE">
          <w:rPr>
            <w:rFonts w:cs="David"/>
            <w:rtl/>
          </w:rPr>
          <w:delText>-</w:delText>
        </w:r>
      </w:del>
      <w:r w:rsidRPr="00732F25">
        <w:rPr>
          <w:rFonts w:cs="David"/>
          <w:rtl/>
        </w:rPr>
        <w:t>נחלה</w:t>
      </w:r>
      <w:r w:rsidRPr="00732F25">
        <w:rPr>
          <w:rFonts w:eastAsia="David CLM" w:cs="David"/>
          <w:rtl/>
        </w:rPr>
        <w:t xml:space="preserve"> </w:t>
      </w:r>
      <w:r w:rsidRPr="00732F25">
        <w:rPr>
          <w:rFonts w:cs="David"/>
          <w:rtl/>
        </w:rPr>
        <w:t>על-מנת</w:t>
      </w:r>
      <w:r w:rsidRPr="00732F25">
        <w:rPr>
          <w:rFonts w:eastAsia="David CLM" w:cs="David"/>
          <w:rtl/>
        </w:rPr>
        <w:t xml:space="preserve"> </w:t>
      </w:r>
      <w:r w:rsidRPr="00732F25">
        <w:rPr>
          <w:rFonts w:cs="David"/>
          <w:rtl/>
        </w:rPr>
        <w:t>ליהנות</w:t>
      </w:r>
      <w:r w:rsidRPr="00732F25">
        <w:rPr>
          <w:rFonts w:eastAsia="David CLM" w:cs="David"/>
          <w:rtl/>
        </w:rPr>
        <w:t xml:space="preserve"> </w:t>
      </w:r>
      <w:r w:rsidRPr="00732F25">
        <w:rPr>
          <w:rFonts w:cs="David"/>
          <w:rtl/>
        </w:rPr>
        <w:t>מהקצבה. קצבה</w:t>
      </w:r>
      <w:r w:rsidRPr="00732F25">
        <w:rPr>
          <w:rFonts w:eastAsia="David CLM" w:cs="David"/>
          <w:rtl/>
        </w:rPr>
        <w:t xml:space="preserve"> </w:t>
      </w:r>
      <w:r w:rsidRPr="00732F25">
        <w:rPr>
          <w:rFonts w:cs="David"/>
          <w:rtl/>
        </w:rPr>
        <w:t>קבועה</w:t>
      </w:r>
      <w:r w:rsidRPr="00732F25">
        <w:rPr>
          <w:rFonts w:eastAsia="David CLM" w:cs="David"/>
          <w:rtl/>
        </w:rPr>
        <w:t xml:space="preserve"> </w:t>
      </w:r>
      <w:r w:rsidRPr="00732F25">
        <w:rPr>
          <w:rFonts w:cs="David"/>
          <w:rtl/>
        </w:rPr>
        <w:t>לכל</w:t>
      </w:r>
      <w:r w:rsidRPr="00732F25">
        <w:rPr>
          <w:rFonts w:eastAsia="David CLM" w:cs="David"/>
          <w:rtl/>
        </w:rPr>
        <w:t xml:space="preserve"> </w:t>
      </w:r>
      <w:r w:rsidRPr="00732F25">
        <w:rPr>
          <w:rFonts w:cs="David"/>
          <w:rtl/>
        </w:rPr>
        <w:t>אזרח</w:t>
      </w:r>
      <w:r w:rsidRPr="00732F25">
        <w:rPr>
          <w:rFonts w:eastAsia="David CLM" w:cs="David"/>
          <w:rtl/>
        </w:rPr>
        <w:t xml:space="preserve"> </w:t>
      </w:r>
      <w:r w:rsidRPr="00732F25">
        <w:rPr>
          <w:rFonts w:cs="David"/>
          <w:rtl/>
        </w:rPr>
        <w:t>היא</w:t>
      </w:r>
      <w:r w:rsidRPr="00732F25">
        <w:rPr>
          <w:rFonts w:eastAsia="David CLM" w:cs="David"/>
          <w:rtl/>
        </w:rPr>
        <w:t xml:space="preserve"> </w:t>
      </w:r>
      <w:r w:rsidRPr="00732F25">
        <w:rPr>
          <w:rFonts w:cs="David"/>
          <w:rtl/>
        </w:rPr>
        <w:t>דרך</w:t>
      </w:r>
      <w:r w:rsidRPr="00732F25">
        <w:rPr>
          <w:rFonts w:eastAsia="David CLM" w:cs="David"/>
          <w:rtl/>
        </w:rPr>
        <w:t xml:space="preserve"> </w:t>
      </w:r>
      <w:r w:rsidRPr="00732F25">
        <w:rPr>
          <w:rFonts w:cs="David"/>
          <w:rtl/>
        </w:rPr>
        <w:t>פשוטה</w:t>
      </w:r>
      <w:r w:rsidRPr="00732F25">
        <w:rPr>
          <w:rFonts w:eastAsia="David CLM" w:cs="David"/>
          <w:rtl/>
        </w:rPr>
        <w:t xml:space="preserve"> </w:t>
      </w:r>
      <w:r w:rsidRPr="00732F25">
        <w:rPr>
          <w:rFonts w:cs="David"/>
          <w:rtl/>
        </w:rPr>
        <w:t>לצמצם</w:t>
      </w:r>
      <w:r w:rsidRPr="00732F25">
        <w:rPr>
          <w:rFonts w:eastAsia="David CLM" w:cs="David"/>
          <w:rtl/>
        </w:rPr>
        <w:t xml:space="preserve"> </w:t>
      </w:r>
      <w:r w:rsidRPr="00732F25">
        <w:rPr>
          <w:rFonts w:cs="David"/>
          <w:rtl/>
        </w:rPr>
        <w:t>פערים, מבלי</w:t>
      </w:r>
      <w:r w:rsidRPr="00732F25">
        <w:rPr>
          <w:rFonts w:eastAsia="David CLM" w:cs="David"/>
          <w:rtl/>
        </w:rPr>
        <w:t xml:space="preserve"> </w:t>
      </w:r>
      <w:r w:rsidRPr="00732F25">
        <w:rPr>
          <w:rFonts w:cs="David"/>
          <w:rtl/>
        </w:rPr>
        <w:t>לייצר</w:t>
      </w:r>
      <w:r w:rsidRPr="00732F25">
        <w:rPr>
          <w:rFonts w:eastAsia="David CLM" w:cs="David"/>
          <w:rtl/>
        </w:rPr>
        <w:t xml:space="preserve"> </w:t>
      </w:r>
      <w:r w:rsidRPr="00732F25">
        <w:rPr>
          <w:rFonts w:cs="David"/>
          <w:rtl/>
        </w:rPr>
        <w:t>תופעות</w:t>
      </w:r>
      <w:del w:id="61" w:author="אברהם" w:date="2012-11-26T18:07:00Z">
        <w:r w:rsidRPr="00732F25" w:rsidDel="00CA5BFE">
          <w:rPr>
            <w:rFonts w:cs="David"/>
            <w:rtl/>
          </w:rPr>
          <w:delText>-</w:delText>
        </w:r>
      </w:del>
      <w:ins w:id="62" w:author="אברהם" w:date="2012-11-26T18:07:00Z">
        <w:r>
          <w:rPr>
            <w:rFonts w:cs="David" w:hint="cs"/>
            <w:rtl/>
          </w:rPr>
          <w:t xml:space="preserve"> </w:t>
        </w:r>
      </w:ins>
      <w:r w:rsidRPr="00732F25">
        <w:rPr>
          <w:rFonts w:cs="David"/>
          <w:rtl/>
        </w:rPr>
        <w:t>לוואי</w:t>
      </w:r>
      <w:r w:rsidRPr="00732F25">
        <w:rPr>
          <w:rFonts w:eastAsia="David CLM" w:cs="David"/>
          <w:rtl/>
        </w:rPr>
        <w:t xml:space="preserve"> </w:t>
      </w:r>
      <w:r w:rsidRPr="00732F25">
        <w:rPr>
          <w:rFonts w:cs="David"/>
          <w:rtl/>
        </w:rPr>
        <w:t>בלתי-רצויות</w:t>
      </w:r>
      <w:r w:rsidRPr="00732F25">
        <w:rPr>
          <w:rFonts w:eastAsia="David CLM" w:cs="David"/>
          <w:rtl/>
        </w:rPr>
        <w:t xml:space="preserve"> </w:t>
      </w:r>
      <w:r w:rsidRPr="00732F25">
        <w:rPr>
          <w:rFonts w:cs="David"/>
          <w:rtl/>
        </w:rPr>
        <w:t>מסוג</w:t>
      </w:r>
      <w:r w:rsidRPr="00732F25">
        <w:rPr>
          <w:rFonts w:eastAsia="David CLM" w:cs="David"/>
          <w:rtl/>
        </w:rPr>
        <w:t xml:space="preserve"> </w:t>
      </w:r>
      <w:r w:rsidRPr="00732F25">
        <w:rPr>
          <w:rFonts w:cs="David"/>
          <w:rtl/>
        </w:rPr>
        <w:t>זה. בספרות</w:t>
      </w:r>
      <w:r w:rsidRPr="00732F25">
        <w:rPr>
          <w:rFonts w:eastAsia="David CLM" w:cs="David"/>
          <w:rtl/>
        </w:rPr>
        <w:t xml:space="preserve"> </w:t>
      </w:r>
      <w:r w:rsidRPr="00732F25">
        <w:rPr>
          <w:rFonts w:cs="David"/>
          <w:rtl/>
        </w:rPr>
        <w:t>הכלכלית, קצבה</w:t>
      </w:r>
      <w:r w:rsidRPr="00732F25">
        <w:rPr>
          <w:rFonts w:eastAsia="David CLM" w:cs="David"/>
          <w:rtl/>
        </w:rPr>
        <w:t xml:space="preserve"> </w:t>
      </w:r>
      <w:r w:rsidRPr="00732F25">
        <w:rPr>
          <w:rFonts w:cs="David"/>
          <w:rtl/>
        </w:rPr>
        <w:t>כזאת</w:t>
      </w:r>
      <w:r w:rsidRPr="00732F25">
        <w:rPr>
          <w:rFonts w:eastAsia="David CLM" w:cs="David"/>
          <w:rtl/>
        </w:rPr>
        <w:t xml:space="preserve"> </w:t>
      </w:r>
      <w:r w:rsidRPr="00732F25">
        <w:rPr>
          <w:rFonts w:cs="David"/>
          <w:rtl/>
        </w:rPr>
        <w:t>נקראת</w:t>
      </w:r>
      <w:r w:rsidRPr="00732F25">
        <w:rPr>
          <w:rFonts w:eastAsia="David CLM" w:cs="David"/>
          <w:rtl/>
        </w:rPr>
        <w:t xml:space="preserve"> </w:t>
      </w:r>
      <w:r w:rsidRPr="00732F25">
        <w:rPr>
          <w:rFonts w:cs="David"/>
        </w:rPr>
        <w:t>Citizen's Dividend</w:t>
      </w:r>
      <w:r w:rsidRPr="00732F25">
        <w:rPr>
          <w:rFonts w:cs="David"/>
          <w:rtl/>
        </w:rPr>
        <w:t xml:space="preserve"> (ראו</w:t>
      </w:r>
      <w:r w:rsidRPr="00732F25">
        <w:rPr>
          <w:rFonts w:eastAsia="David CLM" w:cs="David"/>
          <w:rtl/>
        </w:rPr>
        <w:t xml:space="preserve"> </w:t>
      </w:r>
      <w:r w:rsidRPr="00732F25">
        <w:rPr>
          <w:rFonts w:cs="David"/>
          <w:rtl/>
        </w:rPr>
        <w:t>ערך</w:t>
      </w:r>
      <w:r w:rsidRPr="00732F25">
        <w:rPr>
          <w:rFonts w:eastAsia="David CLM" w:cs="David"/>
          <w:rtl/>
        </w:rPr>
        <w:t xml:space="preserve"> </w:t>
      </w:r>
      <w:r w:rsidRPr="00732F25">
        <w:rPr>
          <w:rFonts w:cs="David"/>
          <w:rtl/>
        </w:rPr>
        <w:t>זה</w:t>
      </w:r>
      <w:r w:rsidRPr="00732F25">
        <w:rPr>
          <w:rFonts w:eastAsia="David CLM" w:cs="David"/>
          <w:rtl/>
        </w:rPr>
        <w:t xml:space="preserve"> </w:t>
      </w:r>
      <w:r w:rsidRPr="00732F25">
        <w:rPr>
          <w:rFonts w:cs="David"/>
          <w:rtl/>
        </w:rPr>
        <w:t>בויקיפדיה</w:t>
      </w:r>
      <w:r w:rsidRPr="00732F25">
        <w:rPr>
          <w:rFonts w:eastAsia="David CLM" w:cs="David"/>
          <w:rtl/>
        </w:rPr>
        <w:t xml:space="preserve"> </w:t>
      </w:r>
      <w:r w:rsidRPr="00732F25">
        <w:rPr>
          <w:rFonts w:cs="David"/>
          <w:rtl/>
        </w:rPr>
        <w:t>האנגלית), ּ</w:t>
      </w:r>
      <w:r w:rsidRPr="00732F25">
        <w:rPr>
          <w:rFonts w:cs="David"/>
        </w:rPr>
        <w:t>Social Dividend</w:t>
      </w:r>
      <w:r w:rsidRPr="00732F25">
        <w:rPr>
          <w:rFonts w:cs="David"/>
          <w:rtl/>
        </w:rPr>
        <w:t>, או</w:t>
      </w:r>
      <w:r w:rsidRPr="00732F25">
        <w:rPr>
          <w:rFonts w:eastAsia="David CLM" w:cs="David"/>
          <w:rtl/>
        </w:rPr>
        <w:t xml:space="preserve"> </w:t>
      </w:r>
      <w:r w:rsidRPr="00732F25">
        <w:rPr>
          <w:rFonts w:cs="David"/>
        </w:rPr>
        <w:t>Demogrant</w:t>
      </w:r>
      <w:r w:rsidRPr="00732F25">
        <w:rPr>
          <w:rFonts w:cs="David"/>
          <w:rtl/>
        </w:rPr>
        <w:t xml:space="preserve">. </w:t>
      </w:r>
      <w:r w:rsidRPr="00732F25">
        <w:rPr>
          <w:rFonts w:cs="David"/>
          <w:rtl/>
        </w:rPr>
        <w:br/>
        <w:t>ניתן לממן קצבה כזו ע"י הטלת מס על קרקע – ראו למעלה הערה</w:t>
      </w:r>
      <w:r w:rsidRPr="00732F25">
        <w:rPr>
          <w:rFonts w:cs="David" w:hint="cs"/>
          <w:rtl/>
        </w:rPr>
        <w:t xml:space="preserve"> 20. במקרה זה, יש להבין את ערכי ההכנסה מחקלאות ומהשכרה כערכים נטו</w:t>
      </w:r>
      <w:r w:rsidRPr="00732F25">
        <w:rPr>
          <w:rFonts w:cs="David"/>
          <w:rtl/>
        </w:rPr>
        <w:t>.</w:t>
      </w:r>
    </w:p>
  </w:footnote>
  <w:footnote w:id="31">
    <w:p w:rsidR="0059460E" w:rsidRPr="00732F25" w:rsidRDefault="0059460E" w:rsidP="009C2B09">
      <w:pPr>
        <w:pStyle w:val="a5"/>
        <w:rPr>
          <w:rFonts w:cs="David"/>
        </w:rPr>
      </w:pPr>
      <w:r w:rsidRPr="00732F25">
        <w:rPr>
          <w:rStyle w:val="FootnoteCharacters"/>
          <w:rFonts w:ascii="David" w:hAnsi="David" w:cs="David"/>
        </w:rPr>
        <w:footnoteRef/>
      </w:r>
      <w:r w:rsidRPr="00732F25">
        <w:rPr>
          <w:rFonts w:cs="David"/>
          <w:rtl/>
        </w:rPr>
        <w:tab/>
      </w:r>
      <w:r w:rsidRPr="00732F25">
        <w:rPr>
          <w:rFonts w:cs="David"/>
          <w:rtl/>
        </w:rPr>
        <w:t>כל</w:t>
      </w:r>
      <w:r w:rsidRPr="00732F25">
        <w:rPr>
          <w:rFonts w:eastAsia="David CLM" w:cs="David"/>
          <w:rtl/>
        </w:rPr>
        <w:t xml:space="preserve"> </w:t>
      </w:r>
      <w:r w:rsidRPr="00732F25">
        <w:rPr>
          <w:rFonts w:cs="David"/>
          <w:rtl/>
        </w:rPr>
        <w:t>אחד</w:t>
      </w:r>
      <w:r w:rsidRPr="00732F25">
        <w:rPr>
          <w:rFonts w:eastAsia="David CLM" w:cs="David"/>
          <w:rtl/>
        </w:rPr>
        <w:t xml:space="preserve"> </w:t>
      </w:r>
      <w:r w:rsidRPr="00732F25">
        <w:rPr>
          <w:rFonts w:cs="David"/>
          <w:rtl/>
        </w:rPr>
        <w:t>מהתאים</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tl/>
        </w:rPr>
        <w:t>מספר</w:t>
      </w:r>
      <w:r w:rsidRPr="00732F25">
        <w:rPr>
          <w:rFonts w:eastAsia="David CLM" w:cs="David"/>
          <w:rtl/>
        </w:rPr>
        <w:t xml:space="preserve"> </w:t>
      </w:r>
      <w:r w:rsidRPr="00732F25">
        <w:rPr>
          <w:rFonts w:cs="David"/>
          <w:rtl/>
        </w:rPr>
        <w:t>חסרי-הנחלה</w:t>
      </w:r>
      <w:r w:rsidRPr="00732F25">
        <w:rPr>
          <w:rFonts w:eastAsia="David CLM" w:cs="David"/>
          <w:rtl/>
        </w:rPr>
        <w:t xml:space="preserve"> </w:t>
      </w:r>
      <w:r w:rsidRPr="00732F25">
        <w:rPr>
          <w:rFonts w:cs="David"/>
          <w:rtl/>
        </w:rPr>
        <w:t>הוא</w:t>
      </w:r>
      <w:r w:rsidRPr="00732F25">
        <w:rPr>
          <w:rFonts w:eastAsia="David CLM" w:cs="David"/>
          <w:rtl/>
        </w:rPr>
        <w:t xml:space="preserve"> </w:t>
      </w:r>
      <w:r w:rsidRPr="00732F25">
        <w:rPr>
          <w:rFonts w:cs="David"/>
          <w:rtl/>
        </w:rPr>
        <w:t>ממוצע</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Pr>
        <w:t>10</w:t>
      </w:r>
      <w:r w:rsidRPr="00732F25">
        <w:rPr>
          <w:rFonts w:cs="David"/>
          <w:rtl/>
        </w:rPr>
        <w:t xml:space="preserve"> הרצות.</w:t>
      </w:r>
    </w:p>
  </w:footnote>
  <w:footnote w:id="32">
    <w:p w:rsidR="0059460E" w:rsidRPr="00732F25" w:rsidRDefault="0059460E" w:rsidP="009C2B09">
      <w:pPr>
        <w:pStyle w:val="a5"/>
        <w:rPr>
          <w:rFonts w:cs="David"/>
          <w:rtl/>
        </w:rPr>
      </w:pPr>
      <w:r w:rsidRPr="00732F25">
        <w:rPr>
          <w:rStyle w:val="FootnoteCharacters"/>
          <w:rFonts w:cs="David"/>
        </w:rPr>
        <w:footnoteRef/>
      </w:r>
      <w:r w:rsidRPr="00732F25">
        <w:rPr>
          <w:rFonts w:cs="David"/>
          <w:rtl/>
        </w:rPr>
        <w:tab/>
      </w:r>
      <w:r w:rsidRPr="00732F25">
        <w:rPr>
          <w:rFonts w:cs="David"/>
          <w:rtl/>
        </w:rPr>
        <w:t>ה"שוויון" במודל</w:t>
      </w:r>
      <w:r w:rsidRPr="00732F25">
        <w:rPr>
          <w:rFonts w:eastAsia="David CLM" w:cs="David"/>
          <w:rtl/>
        </w:rPr>
        <w:t xml:space="preserve"> </w:t>
      </w:r>
      <w:r w:rsidRPr="00732F25">
        <w:rPr>
          <w:rFonts w:cs="David"/>
          <w:rtl/>
        </w:rPr>
        <w:t>שלנו</w:t>
      </w:r>
      <w:r w:rsidRPr="00732F25">
        <w:rPr>
          <w:rFonts w:eastAsia="David CLM" w:cs="David"/>
          <w:rtl/>
        </w:rPr>
        <w:t xml:space="preserve"> </w:t>
      </w:r>
      <w:r w:rsidRPr="00732F25">
        <w:rPr>
          <w:rFonts w:cs="David"/>
          <w:rtl/>
        </w:rPr>
        <w:t>מוגדר</w:t>
      </w:r>
      <w:r w:rsidRPr="00732F25">
        <w:rPr>
          <w:rFonts w:eastAsia="David CLM" w:cs="David"/>
          <w:rtl/>
        </w:rPr>
        <w:t xml:space="preserve"> </w:t>
      </w:r>
      <w:r w:rsidRPr="00732F25">
        <w:rPr>
          <w:rFonts w:cs="David"/>
          <w:rtl/>
        </w:rPr>
        <w:t>כיחס</w:t>
      </w:r>
      <w:r w:rsidRPr="00732F25">
        <w:rPr>
          <w:rFonts w:eastAsia="David CLM" w:cs="David"/>
          <w:rtl/>
        </w:rPr>
        <w:t xml:space="preserve"> </w:t>
      </w:r>
      <w:r w:rsidRPr="00732F25">
        <w:rPr>
          <w:rFonts w:cs="David"/>
          <w:rtl/>
        </w:rPr>
        <w:t>בין</w:t>
      </w:r>
      <w:r w:rsidRPr="00732F25">
        <w:rPr>
          <w:rFonts w:eastAsia="David CLM" w:cs="David"/>
          <w:rtl/>
        </w:rPr>
        <w:t xml:space="preserve"> </w:t>
      </w:r>
      <w:r w:rsidRPr="00732F25">
        <w:rPr>
          <w:rFonts w:cs="David"/>
          <w:rtl/>
        </w:rPr>
        <w:t>השכר</w:t>
      </w:r>
      <w:r w:rsidRPr="00732F25">
        <w:rPr>
          <w:rFonts w:eastAsia="David CLM" w:cs="David"/>
          <w:rtl/>
        </w:rPr>
        <w:t xml:space="preserve"> </w:t>
      </w:r>
      <w:r w:rsidRPr="00732F25">
        <w:rPr>
          <w:rFonts w:cs="David"/>
          <w:rtl/>
        </w:rPr>
        <w:t>החציוני</w:t>
      </w:r>
      <w:r w:rsidRPr="00732F25">
        <w:rPr>
          <w:rFonts w:eastAsia="David CLM" w:cs="David"/>
          <w:rtl/>
        </w:rPr>
        <w:t xml:space="preserve"> </w:t>
      </w:r>
      <w:r w:rsidRPr="00732F25">
        <w:rPr>
          <w:rFonts w:cs="David"/>
          <w:rtl/>
        </w:rPr>
        <w:t>לבין</w:t>
      </w:r>
      <w:r w:rsidRPr="00732F25">
        <w:rPr>
          <w:rFonts w:eastAsia="David CLM" w:cs="David"/>
          <w:rtl/>
        </w:rPr>
        <w:t xml:space="preserve"> </w:t>
      </w:r>
      <w:r w:rsidRPr="00732F25">
        <w:rPr>
          <w:rFonts w:cs="David"/>
          <w:rtl/>
        </w:rPr>
        <w:t>השכר</w:t>
      </w:r>
      <w:r w:rsidRPr="00732F25">
        <w:rPr>
          <w:rFonts w:eastAsia="David CLM" w:cs="David"/>
          <w:rtl/>
        </w:rPr>
        <w:t xml:space="preserve"> </w:t>
      </w:r>
      <w:r w:rsidRPr="00732F25">
        <w:rPr>
          <w:rFonts w:cs="David"/>
          <w:rtl/>
        </w:rPr>
        <w:t>הממוצע. בישראל, לפי</w:t>
      </w:r>
      <w:r w:rsidRPr="00732F25">
        <w:rPr>
          <w:rFonts w:eastAsia="David CLM" w:cs="David"/>
          <w:rtl/>
        </w:rPr>
        <w:t xml:space="preserve"> </w:t>
      </w:r>
      <w:r w:rsidRPr="00732F25">
        <w:rPr>
          <w:rFonts w:cs="David"/>
          <w:rtl/>
        </w:rPr>
        <w:t>נתוני</w:t>
      </w:r>
      <w:r w:rsidRPr="00732F25">
        <w:rPr>
          <w:rFonts w:eastAsia="David CLM" w:cs="David"/>
          <w:rtl/>
        </w:rPr>
        <w:t xml:space="preserve"> </w:t>
      </w:r>
      <w:r w:rsidRPr="00732F25">
        <w:rPr>
          <w:rFonts w:cs="David"/>
          <w:rtl/>
        </w:rPr>
        <w:t>הלמ"ס</w:t>
      </w:r>
      <w:r w:rsidRPr="00732F25">
        <w:rPr>
          <w:rFonts w:eastAsia="David CLM" w:cs="David"/>
          <w:rtl/>
        </w:rPr>
        <w:t xml:space="preserve"> </w:t>
      </w:r>
      <w:r w:rsidRPr="00732F25">
        <w:rPr>
          <w:rFonts w:cs="David"/>
          <w:rtl/>
        </w:rPr>
        <w:t>לשנת</w:t>
      </w:r>
      <w:r w:rsidRPr="00732F25">
        <w:rPr>
          <w:rFonts w:eastAsia="David CLM" w:cs="David"/>
          <w:rtl/>
        </w:rPr>
        <w:t xml:space="preserve"> </w:t>
      </w:r>
      <w:r w:rsidRPr="00732F25">
        <w:rPr>
          <w:rFonts w:cs="David"/>
        </w:rPr>
        <w:t>2010</w:t>
      </w:r>
      <w:r w:rsidRPr="00732F25">
        <w:rPr>
          <w:rFonts w:cs="David"/>
          <w:rtl/>
        </w:rPr>
        <w:t>, יחס</w:t>
      </w:r>
      <w:r w:rsidRPr="00732F25">
        <w:rPr>
          <w:rFonts w:eastAsia="David CLM" w:cs="David"/>
          <w:rtl/>
        </w:rPr>
        <w:t xml:space="preserve"> </w:t>
      </w:r>
      <w:r w:rsidRPr="00732F25">
        <w:rPr>
          <w:rFonts w:cs="David"/>
          <w:rtl/>
        </w:rPr>
        <w:t>זה</w:t>
      </w:r>
      <w:r w:rsidRPr="00732F25">
        <w:rPr>
          <w:rFonts w:eastAsia="David CLM" w:cs="David"/>
          <w:rtl/>
        </w:rPr>
        <w:t xml:space="preserve"> </w:t>
      </w:r>
      <w:r w:rsidRPr="00732F25">
        <w:rPr>
          <w:rFonts w:cs="David"/>
          <w:rtl/>
        </w:rPr>
        <w:t>הוא</w:t>
      </w:r>
      <w:r w:rsidRPr="00732F25">
        <w:rPr>
          <w:rFonts w:eastAsia="David CLM" w:cs="David"/>
          <w:rtl/>
        </w:rPr>
        <w:t xml:space="preserve"> </w:t>
      </w:r>
      <w:r w:rsidRPr="00732F25">
        <w:rPr>
          <w:rFonts w:cs="David"/>
          <w:rtl/>
        </w:rPr>
        <w:t>כ-</w:t>
      </w:r>
      <w:r w:rsidRPr="00732F25">
        <w:rPr>
          <w:rFonts w:cs="David"/>
        </w:rPr>
        <w:t>0.72</w:t>
      </w:r>
      <w:r w:rsidRPr="00732F25">
        <w:rPr>
          <w:rFonts w:cs="David"/>
          <w:rtl/>
        </w:rPr>
        <w:t>. ה"ניידות" היא</w:t>
      </w:r>
      <w:r w:rsidRPr="00732F25">
        <w:rPr>
          <w:rFonts w:eastAsia="David CLM" w:cs="David"/>
          <w:rtl/>
        </w:rPr>
        <w:t xml:space="preserve"> </w:t>
      </w:r>
      <w:r w:rsidRPr="00732F25">
        <w:rPr>
          <w:rFonts w:cs="David"/>
          <w:rtl/>
        </w:rPr>
        <w:t>ההסתברות</w:t>
      </w:r>
      <w:r w:rsidRPr="00732F25">
        <w:rPr>
          <w:rFonts w:eastAsia="David CLM" w:cs="David"/>
          <w:rtl/>
        </w:rPr>
        <w:t xml:space="preserve"> </w:t>
      </w:r>
      <w:r w:rsidRPr="00732F25">
        <w:rPr>
          <w:rFonts w:cs="David"/>
          <w:rtl/>
        </w:rPr>
        <w:t>שהכנסתו</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tl/>
        </w:rPr>
        <w:t>אזרח</w:t>
      </w:r>
      <w:r w:rsidRPr="00732F25">
        <w:rPr>
          <w:rFonts w:eastAsia="David CLM" w:cs="David"/>
          <w:rtl/>
        </w:rPr>
        <w:t xml:space="preserve"> </w:t>
      </w:r>
      <w:r w:rsidRPr="00732F25">
        <w:rPr>
          <w:rFonts w:cs="David"/>
          <w:rtl/>
        </w:rPr>
        <w:t>ביובל</w:t>
      </w:r>
      <w:r w:rsidRPr="00732F25">
        <w:rPr>
          <w:rFonts w:eastAsia="David CLM" w:cs="David"/>
          <w:rtl/>
        </w:rPr>
        <w:t xml:space="preserve"> </w:t>
      </w:r>
      <w:r w:rsidRPr="00732F25">
        <w:rPr>
          <w:rFonts w:cs="David"/>
          <w:rtl/>
        </w:rPr>
        <w:t>הבא</w:t>
      </w:r>
      <w:r w:rsidRPr="00732F25">
        <w:rPr>
          <w:rFonts w:eastAsia="David CLM" w:cs="David"/>
          <w:rtl/>
        </w:rPr>
        <w:t xml:space="preserve"> </w:t>
      </w:r>
      <w:r w:rsidRPr="00732F25">
        <w:rPr>
          <w:rFonts w:cs="David"/>
          <w:rtl/>
        </w:rPr>
        <w:t>תהיה</w:t>
      </w:r>
      <w:r w:rsidRPr="00732F25">
        <w:rPr>
          <w:rFonts w:eastAsia="David CLM" w:cs="David"/>
          <w:rtl/>
        </w:rPr>
        <w:t xml:space="preserve"> </w:t>
      </w:r>
      <w:r w:rsidRPr="00732F25">
        <w:rPr>
          <w:rFonts w:cs="David"/>
          <w:rtl/>
        </w:rPr>
        <w:t>שונה</w:t>
      </w:r>
      <w:r w:rsidRPr="00732F25">
        <w:rPr>
          <w:rFonts w:eastAsia="David CLM" w:cs="David"/>
          <w:rtl/>
        </w:rPr>
        <w:t xml:space="preserve"> </w:t>
      </w:r>
      <w:r w:rsidRPr="00732F25">
        <w:rPr>
          <w:rFonts w:cs="David"/>
          <w:rtl/>
        </w:rPr>
        <w:t>מביובל</w:t>
      </w:r>
      <w:r w:rsidRPr="00732F25">
        <w:rPr>
          <w:rFonts w:eastAsia="David CLM" w:cs="David"/>
          <w:rtl/>
        </w:rPr>
        <w:t xml:space="preserve"> </w:t>
      </w:r>
      <w:r w:rsidRPr="00732F25">
        <w:rPr>
          <w:rFonts w:cs="David"/>
          <w:rtl/>
        </w:rPr>
        <w:t>הנוכחי.</w:t>
      </w:r>
    </w:p>
  </w:footnote>
  <w:footnote w:id="33">
    <w:p w:rsidR="0059460E" w:rsidRPr="00732F25" w:rsidRDefault="0059460E" w:rsidP="009C2B09">
      <w:pPr>
        <w:pStyle w:val="a5"/>
        <w:rPr>
          <w:rFonts w:cs="David"/>
          <w:rtl/>
        </w:rPr>
      </w:pPr>
      <w:r w:rsidRPr="00732F25">
        <w:rPr>
          <w:rStyle w:val="FootnoteCharacters"/>
          <w:rFonts w:ascii="David" w:hAnsi="David" w:cs="David"/>
        </w:rPr>
        <w:footnoteRef/>
      </w:r>
      <w:r w:rsidRPr="00732F25">
        <w:rPr>
          <w:rFonts w:cs="David"/>
          <w:rtl/>
        </w:rPr>
        <w:tab/>
      </w:r>
      <w:r w:rsidRPr="00732F25">
        <w:rPr>
          <w:rFonts w:cs="David"/>
          <w:rtl/>
        </w:rPr>
        <w:t>הערך</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tl/>
        </w:rPr>
        <w:t>"הכנסה</w:t>
      </w:r>
      <w:r w:rsidRPr="00732F25">
        <w:rPr>
          <w:rFonts w:eastAsia="David CLM" w:cs="David"/>
          <w:rtl/>
        </w:rPr>
        <w:t xml:space="preserve"> </w:t>
      </w:r>
      <w:r w:rsidRPr="00732F25">
        <w:rPr>
          <w:rFonts w:cs="David"/>
          <w:rtl/>
        </w:rPr>
        <w:t>מהשכרה" בטבלה</w:t>
      </w:r>
      <w:r w:rsidRPr="00732F25">
        <w:rPr>
          <w:rFonts w:eastAsia="David CLM" w:cs="David"/>
          <w:rtl/>
        </w:rPr>
        <w:t xml:space="preserve"> </w:t>
      </w:r>
      <w:r w:rsidRPr="00732F25">
        <w:rPr>
          <w:rFonts w:cs="David"/>
          <w:rtl/>
        </w:rPr>
        <w:t>הוא</w:t>
      </w:r>
      <w:r w:rsidRPr="00732F25">
        <w:rPr>
          <w:rFonts w:eastAsia="David CLM" w:cs="David"/>
          <w:rtl/>
        </w:rPr>
        <w:t xml:space="preserve"> </w:t>
      </w:r>
      <w:r w:rsidRPr="00732F25">
        <w:rPr>
          <w:rFonts w:cs="David"/>
          <w:rtl/>
        </w:rPr>
        <w:t>הממוצע</w:t>
      </w:r>
      <w:r w:rsidRPr="00732F25">
        <w:rPr>
          <w:rFonts w:eastAsia="David CLM" w:cs="David"/>
          <w:rtl/>
        </w:rPr>
        <w:t xml:space="preserve"> </w:t>
      </w:r>
      <w:r w:rsidRPr="00732F25">
        <w:rPr>
          <w:rFonts w:cs="David"/>
          <w:rtl/>
        </w:rPr>
        <w:t>ע"פ</w:t>
      </w:r>
      <w:r w:rsidRPr="00732F25">
        <w:rPr>
          <w:rFonts w:eastAsia="David CLM" w:cs="David"/>
          <w:rtl/>
        </w:rPr>
        <w:t xml:space="preserve"> </w:t>
      </w:r>
      <w:r w:rsidRPr="00732F25">
        <w:rPr>
          <w:rFonts w:cs="David"/>
          <w:rtl/>
        </w:rPr>
        <w:t>כל</w:t>
      </w:r>
      <w:r w:rsidRPr="00732F25">
        <w:rPr>
          <w:rFonts w:eastAsia="David CLM" w:cs="David"/>
          <w:rtl/>
        </w:rPr>
        <w:t xml:space="preserve"> </w:t>
      </w:r>
      <w:r w:rsidRPr="00732F25">
        <w:rPr>
          <w:rFonts w:cs="David"/>
          <w:rtl/>
        </w:rPr>
        <w:t>הנחלות. ההכנסה</w:t>
      </w:r>
      <w:r w:rsidRPr="00732F25">
        <w:rPr>
          <w:rFonts w:eastAsia="David CLM" w:cs="David"/>
          <w:rtl/>
        </w:rPr>
        <w:t xml:space="preserve"> </w:t>
      </w:r>
      <w:r w:rsidRPr="00732F25">
        <w:rPr>
          <w:rFonts w:cs="David"/>
          <w:rtl/>
        </w:rPr>
        <w:t>מהשכרה</w:t>
      </w:r>
      <w:r w:rsidRPr="00732F25">
        <w:rPr>
          <w:rFonts w:eastAsia="David CLM" w:cs="David"/>
          <w:rtl/>
        </w:rPr>
        <w:t xml:space="preserve"> </w:t>
      </w:r>
      <w:r w:rsidRPr="00732F25">
        <w:rPr>
          <w:rFonts w:cs="David"/>
          <w:rtl/>
        </w:rPr>
        <w:t>לכל</w:t>
      </w:r>
      <w:r w:rsidRPr="00732F25">
        <w:rPr>
          <w:rFonts w:eastAsia="David CLM" w:cs="David"/>
          <w:rtl/>
        </w:rPr>
        <w:t xml:space="preserve"> </w:t>
      </w:r>
      <w:r w:rsidRPr="00732F25">
        <w:rPr>
          <w:rFonts w:cs="David"/>
          <w:rtl/>
        </w:rPr>
        <w:t>נחלה</w:t>
      </w:r>
      <w:r w:rsidRPr="00732F25">
        <w:rPr>
          <w:rFonts w:eastAsia="David CLM" w:cs="David"/>
          <w:rtl/>
        </w:rPr>
        <w:t xml:space="preserve"> </w:t>
      </w:r>
      <w:r w:rsidRPr="00732F25">
        <w:rPr>
          <w:rFonts w:cs="David"/>
          <w:rtl/>
        </w:rPr>
        <w:t>חושבה</w:t>
      </w:r>
      <w:r w:rsidRPr="00732F25">
        <w:rPr>
          <w:rFonts w:eastAsia="David CLM" w:cs="David"/>
          <w:rtl/>
        </w:rPr>
        <w:t xml:space="preserve"> </w:t>
      </w:r>
      <w:r w:rsidRPr="00732F25">
        <w:rPr>
          <w:rFonts w:cs="David"/>
          <w:rtl/>
        </w:rPr>
        <w:t>ע"י</w:t>
      </w:r>
      <w:r w:rsidRPr="00732F25">
        <w:rPr>
          <w:rFonts w:eastAsia="David CLM" w:cs="David"/>
          <w:rtl/>
        </w:rPr>
        <w:t xml:space="preserve"> </w:t>
      </w:r>
      <w:r w:rsidRPr="00732F25">
        <w:rPr>
          <w:rFonts w:cs="David"/>
          <w:rtl/>
        </w:rPr>
        <w:t>הנוסחה:</w:t>
      </w:r>
    </w:p>
    <w:p w:rsidR="0059460E" w:rsidRPr="00732F25" w:rsidRDefault="0059460E" w:rsidP="009C2B09">
      <w:pPr>
        <w:pStyle w:val="a5"/>
        <w:rPr>
          <w:rFonts w:cs="David"/>
        </w:rPr>
      </w:pPr>
      <w:r w:rsidRPr="00732F25">
        <w:rPr>
          <w:rFonts w:cs="David"/>
        </w:rPr>
        <w:tab/>
        <w:t>A M  (1 - 0.5 (x / xmax)</w:t>
      </w:r>
      <w:r w:rsidRPr="00732F25">
        <w:rPr>
          <w:rFonts w:cs="David"/>
          <w:vertAlign w:val="superscript"/>
        </w:rPr>
        <w:t>2</w:t>
      </w:r>
      <w:r w:rsidRPr="00732F25">
        <w:rPr>
          <w:rFonts w:cs="David"/>
        </w:rPr>
        <w:t xml:space="preserve">  - 0.5 (y / ymax )</w:t>
      </w:r>
      <w:r w:rsidRPr="00732F25">
        <w:rPr>
          <w:rFonts w:cs="David"/>
          <w:vertAlign w:val="superscript"/>
        </w:rPr>
        <w:t>2</w:t>
      </w:r>
      <w:r w:rsidRPr="00732F25">
        <w:rPr>
          <w:rFonts w:cs="David"/>
        </w:rPr>
        <w:t>)</w:t>
      </w:r>
    </w:p>
    <w:p w:rsidR="0059460E" w:rsidRPr="00732F25" w:rsidRDefault="0059460E" w:rsidP="009C2B09">
      <w:pPr>
        <w:pStyle w:val="a5"/>
        <w:rPr>
          <w:rFonts w:cs="David"/>
        </w:rPr>
      </w:pPr>
      <w:r w:rsidRPr="00732F25">
        <w:rPr>
          <w:rFonts w:cs="David"/>
          <w:rtl/>
        </w:rPr>
        <w:tab/>
        <w:t>כאשר</w:t>
      </w:r>
      <w:r w:rsidRPr="00732F25">
        <w:rPr>
          <w:rFonts w:eastAsia="David CLM" w:cs="David"/>
          <w:rtl/>
        </w:rPr>
        <w:t xml:space="preserve"> </w:t>
      </w:r>
      <w:r w:rsidRPr="00732F25">
        <w:rPr>
          <w:rFonts w:cs="David"/>
        </w:rPr>
        <w:t>M</w:t>
      </w:r>
      <w:r w:rsidRPr="00732F25">
        <w:rPr>
          <w:rFonts w:cs="David"/>
          <w:rtl/>
        </w:rPr>
        <w:t xml:space="preserve"> הוא</w:t>
      </w:r>
      <w:r w:rsidRPr="00732F25">
        <w:rPr>
          <w:rFonts w:eastAsia="David CLM" w:cs="David"/>
          <w:rtl/>
        </w:rPr>
        <w:t xml:space="preserve"> </w:t>
      </w:r>
      <w:r w:rsidRPr="00732F25">
        <w:rPr>
          <w:rFonts w:cs="David"/>
          <w:rtl/>
        </w:rPr>
        <w:t xml:space="preserve">הממוצע; </w:t>
      </w:r>
      <w:r w:rsidRPr="00732F25">
        <w:rPr>
          <w:rFonts w:cs="David"/>
        </w:rPr>
        <w:t>A</w:t>
      </w:r>
      <w:r w:rsidRPr="00732F25">
        <w:rPr>
          <w:rFonts w:cs="David"/>
          <w:rtl/>
        </w:rPr>
        <w:t xml:space="preserve"> הוא</w:t>
      </w:r>
      <w:r w:rsidRPr="00732F25">
        <w:rPr>
          <w:rFonts w:eastAsia="David CLM" w:cs="David"/>
          <w:rtl/>
        </w:rPr>
        <w:t xml:space="preserve"> </w:t>
      </w:r>
      <w:r w:rsidRPr="00732F25">
        <w:rPr>
          <w:rFonts w:cs="David"/>
          <w:rtl/>
        </w:rPr>
        <w:t>קבוע</w:t>
      </w:r>
      <w:r w:rsidRPr="00732F25">
        <w:rPr>
          <w:rFonts w:eastAsia="David CLM" w:cs="David"/>
          <w:rtl/>
        </w:rPr>
        <w:t xml:space="preserve"> </w:t>
      </w:r>
      <w:r w:rsidRPr="00732F25">
        <w:rPr>
          <w:rFonts w:cs="David"/>
          <w:rtl/>
        </w:rPr>
        <w:t xml:space="preserve">נירמול; </w:t>
      </w:r>
      <w:r w:rsidRPr="00732F25">
        <w:rPr>
          <w:rFonts w:cs="David"/>
        </w:rPr>
        <w:t>x</w:t>
      </w:r>
      <w:r w:rsidRPr="00732F25">
        <w:rPr>
          <w:rFonts w:cs="David"/>
          <w:rtl/>
        </w:rPr>
        <w:t xml:space="preserve"> ו-</w:t>
      </w:r>
      <w:r w:rsidRPr="00732F25">
        <w:rPr>
          <w:rFonts w:cs="David"/>
        </w:rPr>
        <w:t>y</w:t>
      </w:r>
      <w:r w:rsidRPr="00732F25">
        <w:rPr>
          <w:rFonts w:cs="David"/>
          <w:rtl/>
        </w:rPr>
        <w:t xml:space="preserve"> הן</w:t>
      </w:r>
      <w:r w:rsidRPr="00732F25">
        <w:rPr>
          <w:rFonts w:eastAsia="David CLM" w:cs="David"/>
          <w:rtl/>
        </w:rPr>
        <w:t xml:space="preserve"> </w:t>
      </w:r>
      <w:r w:rsidRPr="00732F25">
        <w:rPr>
          <w:rFonts w:cs="David"/>
          <w:rtl/>
        </w:rPr>
        <w:t>הקואורדינטות</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tl/>
        </w:rPr>
        <w:t>הנחלה, השוות</w:t>
      </w:r>
      <w:r w:rsidRPr="00732F25">
        <w:rPr>
          <w:rFonts w:eastAsia="David CLM" w:cs="David"/>
          <w:rtl/>
        </w:rPr>
        <w:t xml:space="preserve"> </w:t>
      </w:r>
      <w:r w:rsidRPr="00732F25">
        <w:rPr>
          <w:rFonts w:cs="David"/>
          <w:rtl/>
        </w:rPr>
        <w:t>ל-</w:t>
      </w:r>
      <w:r w:rsidRPr="00732F25">
        <w:rPr>
          <w:rFonts w:cs="David"/>
        </w:rPr>
        <w:t>0</w:t>
      </w:r>
      <w:r w:rsidRPr="00732F25">
        <w:rPr>
          <w:rFonts w:cs="David"/>
          <w:rtl/>
        </w:rPr>
        <w:t xml:space="preserve"> במרכז; </w:t>
      </w:r>
      <w:r w:rsidRPr="00732F25">
        <w:rPr>
          <w:rFonts w:cs="David"/>
        </w:rPr>
        <w:t>xmax</w:t>
      </w:r>
      <w:r w:rsidRPr="00732F25">
        <w:rPr>
          <w:rFonts w:cs="David"/>
          <w:rtl/>
        </w:rPr>
        <w:t xml:space="preserve"> ו-</w:t>
      </w:r>
      <w:r w:rsidRPr="00732F25">
        <w:rPr>
          <w:rFonts w:cs="David"/>
        </w:rPr>
        <w:t>ymax</w:t>
      </w:r>
      <w:r w:rsidRPr="00732F25">
        <w:rPr>
          <w:rFonts w:cs="David"/>
          <w:rtl/>
        </w:rPr>
        <w:t xml:space="preserve"> הם</w:t>
      </w:r>
      <w:r w:rsidRPr="00732F25">
        <w:rPr>
          <w:rFonts w:eastAsia="David CLM" w:cs="David"/>
          <w:rtl/>
        </w:rPr>
        <w:t xml:space="preserve"> </w:t>
      </w:r>
      <w:r w:rsidRPr="00732F25">
        <w:rPr>
          <w:rFonts w:cs="David"/>
          <w:rtl/>
        </w:rPr>
        <w:t>הערכים</w:t>
      </w:r>
      <w:r w:rsidRPr="00732F25">
        <w:rPr>
          <w:rFonts w:eastAsia="David CLM" w:cs="David"/>
          <w:rtl/>
        </w:rPr>
        <w:t xml:space="preserve"> </w:t>
      </w:r>
      <w:r w:rsidRPr="00732F25">
        <w:rPr>
          <w:rFonts w:cs="David"/>
          <w:rtl/>
        </w:rPr>
        <w:t>המוחלטים</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tl/>
        </w:rPr>
        <w:t>ערכי</w:t>
      </w:r>
      <w:r w:rsidRPr="00732F25">
        <w:rPr>
          <w:rFonts w:eastAsia="David CLM" w:cs="David"/>
          <w:rtl/>
        </w:rPr>
        <w:t xml:space="preserve"> </w:t>
      </w:r>
      <w:r w:rsidRPr="00732F25">
        <w:rPr>
          <w:rFonts w:cs="David"/>
          <w:rtl/>
        </w:rPr>
        <w:t>הקואורדינטות</w:t>
      </w:r>
      <w:r w:rsidRPr="00732F25">
        <w:rPr>
          <w:rFonts w:eastAsia="David CLM" w:cs="David"/>
          <w:rtl/>
        </w:rPr>
        <w:t xml:space="preserve"> </w:t>
      </w:r>
      <w:r w:rsidRPr="00732F25">
        <w:rPr>
          <w:rFonts w:cs="David"/>
          <w:rtl/>
        </w:rPr>
        <w:t>בשולי</w:t>
      </w:r>
      <w:r w:rsidRPr="00732F25">
        <w:rPr>
          <w:rFonts w:eastAsia="David CLM" w:cs="David"/>
          <w:rtl/>
        </w:rPr>
        <w:t xml:space="preserve"> </w:t>
      </w:r>
      <w:r w:rsidRPr="00732F25">
        <w:rPr>
          <w:rFonts w:cs="David"/>
          <w:rtl/>
        </w:rPr>
        <w:t>המפה</w:t>
      </w:r>
      <w:r w:rsidRPr="00732F25">
        <w:rPr>
          <w:rFonts w:eastAsia="David CLM" w:cs="David"/>
          <w:rtl/>
        </w:rPr>
        <w:t xml:space="preserve"> </w:t>
      </w:r>
      <w:r w:rsidRPr="00732F25">
        <w:rPr>
          <w:rFonts w:cs="David"/>
          <w:rtl/>
        </w:rPr>
        <w:t>(ההכנסה</w:t>
      </w:r>
      <w:r w:rsidRPr="00732F25">
        <w:rPr>
          <w:rFonts w:eastAsia="David CLM" w:cs="David"/>
          <w:rtl/>
        </w:rPr>
        <w:t xml:space="preserve"> </w:t>
      </w:r>
      <w:r w:rsidRPr="00732F25">
        <w:rPr>
          <w:rFonts w:cs="David"/>
          <w:rtl/>
        </w:rPr>
        <w:t>מהשכרה</w:t>
      </w:r>
      <w:r w:rsidRPr="00732F25">
        <w:rPr>
          <w:rFonts w:eastAsia="David CLM" w:cs="David"/>
          <w:rtl/>
        </w:rPr>
        <w:t xml:space="preserve"> </w:t>
      </w:r>
      <w:r w:rsidRPr="00732F25">
        <w:rPr>
          <w:rFonts w:cs="David"/>
          <w:rtl/>
        </w:rPr>
        <w:t>בפינות</w:t>
      </w:r>
      <w:r w:rsidRPr="00732F25">
        <w:rPr>
          <w:rFonts w:eastAsia="David CLM" w:cs="David"/>
          <w:rtl/>
        </w:rPr>
        <w:t xml:space="preserve"> </w:t>
      </w:r>
      <w:r w:rsidRPr="00732F25">
        <w:rPr>
          <w:rFonts w:cs="David"/>
          <w:rtl/>
        </w:rPr>
        <w:t>היא</w:t>
      </w:r>
      <w:r w:rsidRPr="00732F25">
        <w:rPr>
          <w:rFonts w:eastAsia="David CLM" w:cs="David"/>
          <w:rtl/>
        </w:rPr>
        <w:t xml:space="preserve"> </w:t>
      </w:r>
      <w:r w:rsidRPr="00732F25">
        <w:rPr>
          <w:rFonts w:cs="David"/>
          <w:rtl/>
        </w:rPr>
        <w:t>בדיוק</w:t>
      </w:r>
      <w:r w:rsidRPr="00732F25">
        <w:rPr>
          <w:rFonts w:eastAsia="David CLM" w:cs="David"/>
          <w:rtl/>
        </w:rPr>
        <w:t xml:space="preserve"> </w:t>
      </w:r>
      <w:r w:rsidRPr="00732F25">
        <w:rPr>
          <w:rFonts w:cs="David"/>
        </w:rPr>
        <w:t>0</w:t>
      </w:r>
      <w:r w:rsidRPr="00732F25">
        <w:rPr>
          <w:rFonts w:cs="David"/>
          <w:rtl/>
        </w:rPr>
        <w:t>).</w:t>
      </w:r>
    </w:p>
  </w:footnote>
  <w:footnote w:id="34">
    <w:p w:rsidR="0059460E" w:rsidRPr="00732F25" w:rsidRDefault="0059460E" w:rsidP="009C2B09">
      <w:pPr>
        <w:pStyle w:val="a5"/>
        <w:rPr>
          <w:rFonts w:cs="David"/>
        </w:rPr>
      </w:pPr>
      <w:r w:rsidRPr="00732F25">
        <w:rPr>
          <w:rStyle w:val="FootnoteCharacters"/>
          <w:rFonts w:ascii="David" w:hAnsi="David" w:cs="David"/>
        </w:rPr>
        <w:footnoteRef/>
      </w:r>
      <w:r w:rsidRPr="00732F25">
        <w:rPr>
          <w:rFonts w:cs="David"/>
          <w:rtl/>
        </w:rPr>
        <w:tab/>
      </w:r>
      <w:r w:rsidRPr="00732F25">
        <w:rPr>
          <w:rFonts w:cs="David"/>
          <w:rtl/>
        </w:rPr>
        <w:t>סקירה</w:t>
      </w:r>
      <w:r w:rsidRPr="00732F25">
        <w:rPr>
          <w:rFonts w:eastAsia="David CLM" w:cs="David"/>
          <w:rtl/>
        </w:rPr>
        <w:t xml:space="preserve"> </w:t>
      </w:r>
      <w:r w:rsidRPr="00732F25">
        <w:rPr>
          <w:rFonts w:cs="David"/>
          <w:rtl/>
        </w:rPr>
        <w:t>על</w:t>
      </w:r>
      <w:r w:rsidRPr="00732F25">
        <w:rPr>
          <w:rFonts w:eastAsia="David CLM" w:cs="David"/>
          <w:rtl/>
        </w:rPr>
        <w:t xml:space="preserve"> </w:t>
      </w:r>
      <w:r w:rsidRPr="00732F25">
        <w:rPr>
          <w:rFonts w:cs="David"/>
          <w:rtl/>
        </w:rPr>
        <w:t>תהליכי</w:t>
      </w:r>
      <w:r w:rsidRPr="00732F25">
        <w:rPr>
          <w:rFonts w:eastAsia="David CLM" w:cs="David"/>
          <w:rtl/>
        </w:rPr>
        <w:t xml:space="preserve"> </w:t>
      </w:r>
      <w:r w:rsidRPr="00732F25">
        <w:rPr>
          <w:rFonts w:cs="David"/>
          <w:rtl/>
        </w:rPr>
        <w:t>יצירה</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tl/>
        </w:rPr>
        <w:t>גרפים</w:t>
      </w:r>
      <w:r w:rsidRPr="00732F25">
        <w:rPr>
          <w:rFonts w:eastAsia="David CLM" w:cs="David"/>
          <w:rtl/>
        </w:rPr>
        <w:t xml:space="preserve"> </w:t>
      </w:r>
      <w:r w:rsidRPr="00732F25">
        <w:rPr>
          <w:rFonts w:cs="David"/>
          <w:rtl/>
        </w:rPr>
        <w:t>אקראיים</w:t>
      </w:r>
      <w:r w:rsidRPr="00732F25">
        <w:rPr>
          <w:rFonts w:eastAsia="David CLM" w:cs="David"/>
          <w:rtl/>
        </w:rPr>
        <w:t xml:space="preserve"> </w:t>
      </w:r>
      <w:r w:rsidRPr="00732F25">
        <w:rPr>
          <w:rFonts w:cs="David"/>
          <w:rtl/>
        </w:rPr>
        <w:t>ניתן</w:t>
      </w:r>
      <w:r w:rsidRPr="00732F25">
        <w:rPr>
          <w:rFonts w:eastAsia="David CLM" w:cs="David"/>
          <w:rtl/>
        </w:rPr>
        <w:t xml:space="preserve"> </w:t>
      </w:r>
      <w:r w:rsidRPr="00732F25">
        <w:rPr>
          <w:rFonts w:cs="David"/>
          <w:rtl/>
        </w:rPr>
        <w:t>למצוא</w:t>
      </w:r>
      <w:r w:rsidRPr="00732F25">
        <w:rPr>
          <w:rFonts w:eastAsia="David CLM" w:cs="David"/>
          <w:rtl/>
        </w:rPr>
        <w:t xml:space="preserve"> </w:t>
      </w:r>
      <w:r w:rsidRPr="00732F25">
        <w:rPr>
          <w:rFonts w:cs="David"/>
          <w:rtl/>
        </w:rPr>
        <w:t>אצל:</w:t>
      </w:r>
    </w:p>
    <w:p w:rsidR="0059460E" w:rsidRPr="00732F25" w:rsidRDefault="0059460E" w:rsidP="009C2B09">
      <w:pPr>
        <w:pStyle w:val="a5"/>
        <w:rPr>
          <w:rFonts w:cs="David"/>
        </w:rPr>
      </w:pPr>
      <w:r w:rsidRPr="00732F25">
        <w:rPr>
          <w:rFonts w:cs="David"/>
        </w:rPr>
        <w:tab/>
      </w:r>
      <w:proofErr w:type="gramStart"/>
      <w:r w:rsidRPr="00732F25">
        <w:rPr>
          <w:rFonts w:cs="David"/>
        </w:rPr>
        <w:t>Chris Biemann, "Unsupervised and knowledge-free natural language processing in the structure discovery paradigm," Ph.D. dissertation, 2007; chapter 2.</w:t>
      </w:r>
      <w:proofErr w:type="gramEnd"/>
    </w:p>
  </w:footnote>
  <w:footnote w:id="35">
    <w:p w:rsidR="0059460E" w:rsidRPr="00732F25" w:rsidRDefault="0059460E" w:rsidP="009C2B09">
      <w:pPr>
        <w:pStyle w:val="a5"/>
        <w:rPr>
          <w:rFonts w:cs="David"/>
        </w:rPr>
      </w:pPr>
      <w:r w:rsidRPr="00732F25">
        <w:rPr>
          <w:rStyle w:val="FootnoteCharacters"/>
          <w:rFonts w:ascii="David" w:hAnsi="David" w:cs="David"/>
        </w:rPr>
        <w:footnoteRef/>
      </w:r>
      <w:r w:rsidRPr="00732F25">
        <w:rPr>
          <w:rFonts w:cs="David"/>
          <w:rtl/>
        </w:rPr>
        <w:tab/>
      </w:r>
      <w:r w:rsidRPr="00732F25">
        <w:rPr>
          <w:rFonts w:cs="David"/>
          <w:rtl/>
        </w:rPr>
        <w:t>סדר</w:t>
      </w:r>
      <w:r w:rsidRPr="00732F25">
        <w:rPr>
          <w:rFonts w:eastAsia="David CLM" w:cs="David"/>
          <w:rtl/>
        </w:rPr>
        <w:t xml:space="preserve"> </w:t>
      </w:r>
      <w:r w:rsidRPr="00732F25">
        <w:rPr>
          <w:rFonts w:cs="David"/>
          <w:rtl/>
        </w:rPr>
        <w:t>עולם, פרק</w:t>
      </w:r>
      <w:r w:rsidRPr="00732F25">
        <w:rPr>
          <w:rFonts w:eastAsia="David CLM" w:cs="David"/>
          <w:rtl/>
        </w:rPr>
        <w:t xml:space="preserve"> </w:t>
      </w:r>
      <w:r w:rsidRPr="00732F25">
        <w:rPr>
          <w:rFonts w:cs="David"/>
          <w:rtl/>
        </w:rPr>
        <w:t>יא</w:t>
      </w:r>
      <w:ins w:id="63" w:author="אברהם" w:date="2012-11-26T18:17:00Z">
        <w:r>
          <w:rPr>
            <w:rFonts w:cs="David" w:hint="cs"/>
            <w:rtl/>
          </w:rPr>
          <w:t>.</w:t>
        </w:r>
      </w:ins>
    </w:p>
  </w:footnote>
  <w:footnote w:id="36">
    <w:p w:rsidR="0059460E" w:rsidRPr="00732F25" w:rsidRDefault="0059460E" w:rsidP="009C2B09">
      <w:pPr>
        <w:pStyle w:val="a5"/>
        <w:rPr>
          <w:rFonts w:cs="David"/>
        </w:rPr>
      </w:pPr>
      <w:r w:rsidRPr="00732F25">
        <w:rPr>
          <w:rStyle w:val="FootnoteCharacters"/>
          <w:rFonts w:ascii="David" w:hAnsi="David" w:cs="David"/>
        </w:rPr>
        <w:footnoteRef/>
      </w:r>
      <w:r w:rsidRPr="00732F25">
        <w:rPr>
          <w:rFonts w:cs="David"/>
          <w:rtl/>
        </w:rPr>
        <w:tab/>
      </w:r>
      <w:r w:rsidRPr="00732F25">
        <w:rPr>
          <w:rFonts w:cs="David"/>
          <w:rtl/>
        </w:rPr>
        <w:t>לדוגמה, במקרה</w:t>
      </w:r>
      <w:r w:rsidRPr="00732F25">
        <w:rPr>
          <w:rFonts w:eastAsia="David CLM" w:cs="David"/>
          <w:rtl/>
        </w:rPr>
        <w:t xml:space="preserve"> </w:t>
      </w:r>
      <w:r w:rsidRPr="00732F25">
        <w:rPr>
          <w:rFonts w:cs="David"/>
          <w:rtl/>
        </w:rPr>
        <w:t>שבו</w:t>
      </w:r>
      <w:r w:rsidRPr="00732F25">
        <w:rPr>
          <w:rFonts w:eastAsia="David CLM" w:cs="David"/>
          <w:rtl/>
        </w:rPr>
        <w:t xml:space="preserve"> </w:t>
      </w:r>
      <w:r w:rsidRPr="00732F25">
        <w:rPr>
          <w:rFonts w:cs="David"/>
        </w:rPr>
        <w:t>M=N-1</w:t>
      </w:r>
      <w:r w:rsidRPr="00732F25">
        <w:rPr>
          <w:rFonts w:cs="David"/>
          <w:rtl/>
        </w:rPr>
        <w:t xml:space="preserve"> (כלומר, במצב</w:t>
      </w:r>
      <w:r w:rsidRPr="00732F25">
        <w:rPr>
          <w:rFonts w:eastAsia="David CLM" w:cs="David"/>
          <w:rtl/>
        </w:rPr>
        <w:t xml:space="preserve"> </w:t>
      </w:r>
      <w:r w:rsidRPr="00732F25">
        <w:rPr>
          <w:rFonts w:cs="David"/>
          <w:rtl/>
        </w:rPr>
        <w:t>הראשוני</w:t>
      </w:r>
      <w:r w:rsidRPr="00732F25">
        <w:rPr>
          <w:rFonts w:eastAsia="David CLM" w:cs="David"/>
          <w:rtl/>
        </w:rPr>
        <w:t xml:space="preserve"> </w:t>
      </w:r>
      <w:r w:rsidRPr="00732F25">
        <w:rPr>
          <w:rFonts w:cs="David"/>
          <w:rtl/>
        </w:rPr>
        <w:t>כל</w:t>
      </w:r>
      <w:r w:rsidRPr="00732F25">
        <w:rPr>
          <w:rFonts w:eastAsia="David CLM" w:cs="David"/>
          <w:rtl/>
        </w:rPr>
        <w:t xml:space="preserve"> </w:t>
      </w:r>
      <w:r w:rsidRPr="00732F25">
        <w:rPr>
          <w:rFonts w:cs="David"/>
          <w:rtl/>
        </w:rPr>
        <w:t>הנחלות</w:t>
      </w:r>
      <w:r w:rsidRPr="00732F25">
        <w:rPr>
          <w:rFonts w:eastAsia="David CLM" w:cs="David"/>
          <w:rtl/>
        </w:rPr>
        <w:t xml:space="preserve"> </w:t>
      </w:r>
      <w:r w:rsidRPr="00732F25">
        <w:rPr>
          <w:rFonts w:cs="David"/>
          <w:rtl/>
        </w:rPr>
        <w:t>שייכות</w:t>
      </w:r>
      <w:r w:rsidRPr="00732F25">
        <w:rPr>
          <w:rFonts w:eastAsia="David CLM" w:cs="David"/>
          <w:rtl/>
        </w:rPr>
        <w:t xml:space="preserve"> </w:t>
      </w:r>
      <w:r w:rsidRPr="00732F25">
        <w:rPr>
          <w:rFonts w:cs="David"/>
          <w:rtl/>
        </w:rPr>
        <w:t>לאזרח</w:t>
      </w:r>
      <w:r w:rsidRPr="00732F25">
        <w:rPr>
          <w:rFonts w:eastAsia="David CLM" w:cs="David"/>
          <w:rtl/>
        </w:rPr>
        <w:t xml:space="preserve"> </w:t>
      </w:r>
      <w:r w:rsidRPr="00732F25">
        <w:rPr>
          <w:rFonts w:cs="David"/>
          <w:rtl/>
        </w:rPr>
        <w:t xml:space="preserve">אחד, </w:t>
      </w:r>
      <w:r w:rsidRPr="00732F25">
        <w:rPr>
          <w:rFonts w:cs="David"/>
        </w:rPr>
        <w:t>c</w:t>
      </w:r>
      <w:r w:rsidRPr="00732F25">
        <w:rPr>
          <w:rFonts w:cs="David"/>
          <w:rtl/>
        </w:rPr>
        <w:t>), יש</w:t>
      </w:r>
      <w:r w:rsidRPr="00732F25">
        <w:rPr>
          <w:rFonts w:eastAsia="David CLM" w:cs="David"/>
          <w:rtl/>
        </w:rPr>
        <w:t xml:space="preserve"> </w:t>
      </w:r>
      <w:r w:rsidRPr="00732F25">
        <w:rPr>
          <w:rFonts w:cs="David"/>
          <w:rtl/>
        </w:rPr>
        <w:t>רק</w:t>
      </w:r>
      <w:r w:rsidRPr="00732F25">
        <w:rPr>
          <w:rFonts w:eastAsia="David CLM" w:cs="David"/>
          <w:rtl/>
        </w:rPr>
        <w:t xml:space="preserve"> </w:t>
      </w:r>
      <w:r w:rsidRPr="00732F25">
        <w:rPr>
          <w:rFonts w:cs="David"/>
          <w:rtl/>
        </w:rPr>
        <w:t>שתי</w:t>
      </w:r>
      <w:r w:rsidRPr="00732F25">
        <w:rPr>
          <w:rFonts w:eastAsia="David CLM" w:cs="David"/>
          <w:rtl/>
        </w:rPr>
        <w:t xml:space="preserve"> </w:t>
      </w:r>
      <w:r w:rsidRPr="00732F25">
        <w:rPr>
          <w:rFonts w:cs="David"/>
          <w:rtl/>
        </w:rPr>
        <w:t>אפשרויות: או</w:t>
      </w:r>
      <w:r w:rsidRPr="00732F25">
        <w:rPr>
          <w:rFonts w:eastAsia="David CLM" w:cs="David"/>
          <w:rtl/>
        </w:rPr>
        <w:t xml:space="preserve"> </w:t>
      </w:r>
      <w:r w:rsidRPr="00732F25">
        <w:rPr>
          <w:rFonts w:cs="David"/>
          <w:rtl/>
        </w:rPr>
        <w:t>שהוא</w:t>
      </w:r>
      <w:r w:rsidRPr="00732F25">
        <w:rPr>
          <w:rFonts w:eastAsia="David CLM" w:cs="David"/>
          <w:rtl/>
        </w:rPr>
        <w:t xml:space="preserve"> </w:t>
      </w:r>
      <w:r w:rsidRPr="00732F25">
        <w:rPr>
          <w:rFonts w:cs="David"/>
          <w:rtl/>
        </w:rPr>
        <w:t>מוכר</w:t>
      </w:r>
      <w:r w:rsidRPr="00732F25">
        <w:rPr>
          <w:rFonts w:eastAsia="David CLM" w:cs="David"/>
          <w:rtl/>
        </w:rPr>
        <w:t xml:space="preserve"> </w:t>
      </w:r>
      <w:r w:rsidRPr="00732F25">
        <w:rPr>
          <w:rFonts w:cs="David"/>
          <w:rtl/>
        </w:rPr>
        <w:t>את</w:t>
      </w:r>
      <w:r w:rsidRPr="00732F25">
        <w:rPr>
          <w:rFonts w:eastAsia="David CLM" w:cs="David"/>
          <w:rtl/>
        </w:rPr>
        <w:t xml:space="preserve"> </w:t>
      </w:r>
      <w:r w:rsidRPr="00732F25">
        <w:rPr>
          <w:rFonts w:cs="David"/>
          <w:rtl/>
        </w:rPr>
        <w:t>כל</w:t>
      </w:r>
      <w:r w:rsidRPr="00732F25">
        <w:rPr>
          <w:rFonts w:eastAsia="David CLM" w:cs="David"/>
          <w:rtl/>
        </w:rPr>
        <w:t xml:space="preserve"> </w:t>
      </w:r>
      <w:r w:rsidRPr="00732F25">
        <w:rPr>
          <w:rFonts w:cs="David"/>
          <w:rtl/>
        </w:rPr>
        <w:t>הנחלות</w:t>
      </w:r>
      <w:r w:rsidRPr="00732F25">
        <w:rPr>
          <w:rFonts w:eastAsia="David CLM" w:cs="David"/>
          <w:rtl/>
        </w:rPr>
        <w:t xml:space="preserve"> </w:t>
      </w:r>
      <w:r w:rsidRPr="00732F25">
        <w:rPr>
          <w:rFonts w:cs="David"/>
          <w:rtl/>
        </w:rPr>
        <w:t>שלו</w:t>
      </w:r>
      <w:r w:rsidRPr="00732F25">
        <w:rPr>
          <w:rFonts w:eastAsia="David CLM" w:cs="David"/>
          <w:rtl/>
        </w:rPr>
        <w:t xml:space="preserve"> </w:t>
      </w:r>
      <w:r w:rsidRPr="00732F25">
        <w:rPr>
          <w:rFonts w:cs="David"/>
          <w:rtl/>
        </w:rPr>
        <w:t>לאזרחים</w:t>
      </w:r>
      <w:r w:rsidRPr="00732F25">
        <w:rPr>
          <w:rFonts w:eastAsia="David CLM" w:cs="David"/>
          <w:rtl/>
        </w:rPr>
        <w:t xml:space="preserve"> </w:t>
      </w:r>
      <w:r w:rsidRPr="00732F25">
        <w:rPr>
          <w:rFonts w:cs="David"/>
          <w:rtl/>
        </w:rPr>
        <w:t>אחרים, ומקבל</w:t>
      </w:r>
      <w:r w:rsidRPr="00732F25">
        <w:rPr>
          <w:rFonts w:eastAsia="David CLM" w:cs="David"/>
          <w:rtl/>
        </w:rPr>
        <w:t xml:space="preserve"> </w:t>
      </w:r>
      <w:r w:rsidRPr="00732F25">
        <w:rPr>
          <w:rFonts w:cs="David"/>
          <w:rtl/>
        </w:rPr>
        <w:t>בחזרה</w:t>
      </w:r>
      <w:r w:rsidRPr="00732F25">
        <w:rPr>
          <w:rFonts w:eastAsia="David CLM" w:cs="David"/>
          <w:rtl/>
        </w:rPr>
        <w:t xml:space="preserve"> </w:t>
      </w:r>
      <w:r w:rsidRPr="00732F25">
        <w:rPr>
          <w:rFonts w:cs="David"/>
          <w:rtl/>
        </w:rPr>
        <w:t>נחלה</w:t>
      </w:r>
      <w:r w:rsidRPr="00732F25">
        <w:rPr>
          <w:rFonts w:eastAsia="David CLM" w:cs="David"/>
          <w:rtl/>
        </w:rPr>
        <w:t xml:space="preserve"> </w:t>
      </w:r>
      <w:r w:rsidRPr="00732F25">
        <w:rPr>
          <w:rFonts w:cs="David"/>
          <w:rtl/>
        </w:rPr>
        <w:t>אחת</w:t>
      </w:r>
      <w:r w:rsidRPr="00732F25">
        <w:rPr>
          <w:rFonts w:eastAsia="David CLM" w:cs="David"/>
          <w:rtl/>
        </w:rPr>
        <w:t xml:space="preserve"> </w:t>
      </w:r>
      <w:r w:rsidRPr="00732F25">
        <w:rPr>
          <w:rFonts w:cs="David"/>
          <w:rtl/>
        </w:rPr>
        <w:t>(ובמקרה</w:t>
      </w:r>
      <w:r w:rsidRPr="00732F25">
        <w:rPr>
          <w:rFonts w:eastAsia="David CLM" w:cs="David"/>
          <w:rtl/>
        </w:rPr>
        <w:t xml:space="preserve"> </w:t>
      </w:r>
      <w:r w:rsidRPr="00732F25">
        <w:rPr>
          <w:rFonts w:cs="David"/>
          <w:rtl/>
        </w:rPr>
        <w:t>זה</w:t>
      </w:r>
      <w:r w:rsidRPr="00732F25">
        <w:rPr>
          <w:rFonts w:eastAsia="David CLM" w:cs="David"/>
          <w:rtl/>
        </w:rPr>
        <w:t xml:space="preserve"> </w:t>
      </w:r>
      <w:r w:rsidRPr="00732F25">
        <w:rPr>
          <w:rFonts w:cs="David"/>
        </w:rPr>
        <w:t>Y=N-1</w:t>
      </w:r>
      <w:r w:rsidRPr="00732F25">
        <w:rPr>
          <w:rFonts w:cs="David"/>
          <w:rtl/>
        </w:rPr>
        <w:t xml:space="preserve"> ו</w:t>
      </w:r>
      <w:r w:rsidRPr="00732F25">
        <w:rPr>
          <w:rFonts w:eastAsia="David CLM" w:cs="David"/>
          <w:rtl/>
        </w:rPr>
        <w:t xml:space="preserve">  </w:t>
      </w:r>
      <w:r w:rsidRPr="00732F25">
        <w:rPr>
          <w:rStyle w:val="Q"/>
          <w:rFonts w:cs="David"/>
        </w:rPr>
        <w:t>Y</w:t>
      </w:r>
      <w:r w:rsidRPr="00732F25">
        <w:rPr>
          <w:rStyle w:val="Q"/>
          <w:rFonts w:cs="David"/>
          <w:vertAlign w:val="subscript"/>
        </w:rPr>
        <w:t>c</w:t>
      </w:r>
      <w:r w:rsidRPr="00732F25">
        <w:rPr>
          <w:rFonts w:cs="David"/>
        </w:rPr>
        <w:t>=0</w:t>
      </w:r>
      <w:r w:rsidRPr="00732F25">
        <w:rPr>
          <w:rFonts w:cs="David"/>
          <w:rtl/>
        </w:rPr>
        <w:t>), או</w:t>
      </w:r>
      <w:r w:rsidRPr="00732F25">
        <w:rPr>
          <w:rFonts w:eastAsia="David CLM" w:cs="David"/>
          <w:rtl/>
        </w:rPr>
        <w:t xml:space="preserve"> </w:t>
      </w:r>
      <w:r w:rsidRPr="00732F25">
        <w:rPr>
          <w:rFonts w:cs="David"/>
          <w:rtl/>
        </w:rPr>
        <w:t>שהוא</w:t>
      </w:r>
      <w:r w:rsidRPr="00732F25">
        <w:rPr>
          <w:rFonts w:eastAsia="David CLM" w:cs="David"/>
          <w:rtl/>
        </w:rPr>
        <w:t xml:space="preserve"> </w:t>
      </w:r>
      <w:r w:rsidRPr="00732F25">
        <w:rPr>
          <w:rFonts w:cs="David"/>
          <w:rtl/>
        </w:rPr>
        <w:t>מוכר</w:t>
      </w:r>
      <w:r w:rsidRPr="00732F25">
        <w:rPr>
          <w:rFonts w:eastAsia="David CLM" w:cs="David"/>
          <w:rtl/>
        </w:rPr>
        <w:t xml:space="preserve"> </w:t>
      </w:r>
      <w:r w:rsidRPr="00732F25">
        <w:rPr>
          <w:rFonts w:cs="David"/>
          <w:rtl/>
        </w:rPr>
        <w:t>כמה</w:t>
      </w:r>
      <w:r w:rsidRPr="00732F25">
        <w:rPr>
          <w:rFonts w:eastAsia="David CLM" w:cs="David"/>
          <w:rtl/>
        </w:rPr>
        <w:t xml:space="preserve"> </w:t>
      </w:r>
      <w:r w:rsidRPr="00732F25">
        <w:rPr>
          <w:rFonts w:cs="David"/>
          <w:rtl/>
        </w:rPr>
        <w:t>מהנחלות</w:t>
      </w:r>
      <w:r w:rsidRPr="00732F25">
        <w:rPr>
          <w:rFonts w:eastAsia="David CLM" w:cs="David"/>
          <w:rtl/>
        </w:rPr>
        <w:t xml:space="preserve"> </w:t>
      </w:r>
      <w:r w:rsidRPr="00732F25">
        <w:rPr>
          <w:rFonts w:cs="David"/>
          <w:rtl/>
        </w:rPr>
        <w:t>לעצמו</w:t>
      </w:r>
      <w:r w:rsidRPr="00732F25">
        <w:rPr>
          <w:rFonts w:eastAsia="David CLM" w:cs="David"/>
          <w:rtl/>
        </w:rPr>
        <w:t xml:space="preserve">  </w:t>
      </w:r>
      <w:r w:rsidRPr="00732F25">
        <w:rPr>
          <w:rFonts w:cs="David"/>
          <w:rtl/>
        </w:rPr>
        <w:t>(ובמקרה</w:t>
      </w:r>
      <w:r w:rsidRPr="00732F25">
        <w:rPr>
          <w:rFonts w:eastAsia="David CLM" w:cs="David"/>
          <w:rtl/>
        </w:rPr>
        <w:t xml:space="preserve"> </w:t>
      </w:r>
      <w:r w:rsidRPr="00732F25">
        <w:rPr>
          <w:rFonts w:cs="David"/>
          <w:rtl/>
        </w:rPr>
        <w:t>זה</w:t>
      </w:r>
      <w:r w:rsidRPr="00732F25">
        <w:rPr>
          <w:rFonts w:eastAsia="David CLM" w:cs="David"/>
          <w:rtl/>
        </w:rPr>
        <w:t xml:space="preserve"> </w:t>
      </w:r>
      <w:r w:rsidRPr="00732F25">
        <w:rPr>
          <w:rFonts w:cs="David"/>
        </w:rPr>
        <w:t>Y=N</w:t>
      </w:r>
      <w:r w:rsidRPr="00732F25">
        <w:rPr>
          <w:rFonts w:cs="David"/>
          <w:rtl/>
        </w:rPr>
        <w:t xml:space="preserve"> ו</w:t>
      </w:r>
      <w:r w:rsidRPr="00732F25">
        <w:rPr>
          <w:rFonts w:eastAsia="David CLM" w:cs="David"/>
          <w:rtl/>
        </w:rPr>
        <w:t xml:space="preserve">  </w:t>
      </w:r>
      <w:r w:rsidRPr="00732F25">
        <w:rPr>
          <w:rStyle w:val="Q"/>
          <w:rFonts w:cs="David"/>
        </w:rPr>
        <w:t>Y</w:t>
      </w:r>
      <w:r w:rsidRPr="00732F25">
        <w:rPr>
          <w:rStyle w:val="Q"/>
          <w:rFonts w:cs="David"/>
          <w:vertAlign w:val="subscript"/>
        </w:rPr>
        <w:t>c</w:t>
      </w:r>
      <w:r w:rsidRPr="00732F25">
        <w:rPr>
          <w:rFonts w:cs="David"/>
        </w:rPr>
        <w:t>=1</w:t>
      </w:r>
      <w:r w:rsidRPr="00732F25">
        <w:rPr>
          <w:rFonts w:cs="David"/>
          <w:rtl/>
        </w:rPr>
        <w:t>). כלומר, מידיעת</w:t>
      </w:r>
      <w:r w:rsidRPr="00732F25">
        <w:rPr>
          <w:rFonts w:eastAsia="David CLM" w:cs="David"/>
          <w:rtl/>
        </w:rPr>
        <w:t xml:space="preserve"> </w:t>
      </w:r>
      <w:r w:rsidRPr="00732F25">
        <w:rPr>
          <w:rFonts w:cs="David"/>
        </w:rPr>
        <w:t>Y</w:t>
      </w:r>
      <w:r w:rsidRPr="00732F25">
        <w:rPr>
          <w:rFonts w:cs="David"/>
          <w:rtl/>
        </w:rPr>
        <w:t xml:space="preserve"> ניתן</w:t>
      </w:r>
      <w:r w:rsidRPr="00732F25">
        <w:rPr>
          <w:rFonts w:eastAsia="David CLM" w:cs="David"/>
          <w:rtl/>
        </w:rPr>
        <w:t xml:space="preserve"> </w:t>
      </w:r>
      <w:r w:rsidRPr="00732F25">
        <w:rPr>
          <w:rFonts w:cs="David"/>
          <w:rtl/>
        </w:rPr>
        <w:t>לדעת</w:t>
      </w:r>
      <w:r w:rsidRPr="00732F25">
        <w:rPr>
          <w:rFonts w:eastAsia="David CLM" w:cs="David"/>
          <w:rtl/>
        </w:rPr>
        <w:t xml:space="preserve"> </w:t>
      </w:r>
      <w:r w:rsidRPr="00732F25">
        <w:rPr>
          <w:rFonts w:cs="David"/>
          <w:rtl/>
        </w:rPr>
        <w:t>בוודאות</w:t>
      </w:r>
      <w:r w:rsidRPr="00732F25">
        <w:rPr>
          <w:rFonts w:eastAsia="David CLM" w:cs="David"/>
          <w:rtl/>
        </w:rPr>
        <w:t xml:space="preserve"> </w:t>
      </w:r>
      <w:r w:rsidRPr="00732F25">
        <w:rPr>
          <w:rFonts w:cs="David"/>
          <w:rtl/>
        </w:rPr>
        <w:t>את</w:t>
      </w:r>
      <w:r w:rsidRPr="00732F25">
        <w:rPr>
          <w:rFonts w:eastAsia="David CLM" w:cs="David"/>
          <w:rtl/>
        </w:rPr>
        <w:t xml:space="preserve"> </w:t>
      </w:r>
      <w:r w:rsidRPr="00732F25">
        <w:rPr>
          <w:rStyle w:val="Q"/>
          <w:rFonts w:cs="David"/>
        </w:rPr>
        <w:t>Y</w:t>
      </w:r>
      <w:r w:rsidRPr="00732F25">
        <w:rPr>
          <w:rStyle w:val="Q"/>
          <w:rFonts w:cs="David"/>
          <w:vertAlign w:val="subscript"/>
        </w:rPr>
        <w:t>c</w:t>
      </w:r>
      <w:r w:rsidRPr="00732F25">
        <w:rPr>
          <w:rFonts w:cs="David"/>
          <w:rtl/>
        </w:rPr>
        <w:t>.</w:t>
      </w:r>
    </w:p>
  </w:footnote>
  <w:footnote w:id="37">
    <w:p w:rsidR="0059460E" w:rsidRPr="00732F25" w:rsidRDefault="0059460E" w:rsidP="009C2B09">
      <w:pPr>
        <w:pStyle w:val="a5"/>
        <w:rPr>
          <w:rFonts w:cs="David"/>
          <w:rtl/>
        </w:rPr>
      </w:pPr>
      <w:r w:rsidRPr="00732F25">
        <w:rPr>
          <w:rStyle w:val="FootnoteCharacters"/>
          <w:rFonts w:ascii="David" w:hAnsi="David" w:cs="David"/>
        </w:rPr>
        <w:footnoteRef/>
      </w:r>
      <w:r w:rsidRPr="00732F25">
        <w:rPr>
          <w:rFonts w:cs="David"/>
        </w:rPr>
        <w:tab/>
      </w:r>
      <w:proofErr w:type="gramStart"/>
      <w:r w:rsidRPr="00732F25">
        <w:rPr>
          <w:rFonts w:cs="David"/>
        </w:rPr>
        <w:t>Lambert W-function</w:t>
      </w:r>
      <w:r w:rsidRPr="00732F25">
        <w:rPr>
          <w:rFonts w:cs="David"/>
          <w:rtl/>
        </w:rPr>
        <w:t>.</w:t>
      </w:r>
      <w:proofErr w:type="gramEnd"/>
      <w:r w:rsidRPr="00732F25">
        <w:rPr>
          <w:rFonts w:cs="David"/>
          <w:rtl/>
        </w:rPr>
        <w:t xml:space="preserve"> אני</w:t>
      </w:r>
      <w:r w:rsidRPr="00732F25">
        <w:rPr>
          <w:rFonts w:eastAsia="David CLM" w:cs="David"/>
          <w:rtl/>
        </w:rPr>
        <w:t xml:space="preserve"> </w:t>
      </w:r>
      <w:r w:rsidRPr="00732F25">
        <w:rPr>
          <w:rFonts w:cs="David"/>
          <w:rtl/>
        </w:rPr>
        <w:t>מודה</w:t>
      </w:r>
      <w:r w:rsidRPr="00732F25">
        <w:rPr>
          <w:rFonts w:eastAsia="David CLM" w:cs="David"/>
          <w:rtl/>
        </w:rPr>
        <w:t xml:space="preserve"> </w:t>
      </w:r>
      <w:r w:rsidRPr="00732F25">
        <w:rPr>
          <w:rFonts w:cs="David"/>
          <w:rtl/>
        </w:rPr>
        <w:t>למשתמשים</w:t>
      </w:r>
      <w:r w:rsidRPr="00732F25">
        <w:rPr>
          <w:rFonts w:eastAsia="David CLM" w:cs="David"/>
          <w:rtl/>
        </w:rPr>
        <w:t xml:space="preserve"> </w:t>
      </w:r>
      <w:r w:rsidRPr="00732F25">
        <w:rPr>
          <w:rFonts w:cs="David"/>
          <w:rtl/>
        </w:rPr>
        <w:t>שכינוייהם</w:t>
      </w:r>
      <w:r w:rsidRPr="00732F25">
        <w:rPr>
          <w:rFonts w:eastAsia="David CLM" w:cs="David"/>
          <w:rtl/>
        </w:rPr>
        <w:t xml:space="preserve"> </w:t>
      </w:r>
      <w:r w:rsidRPr="00732F25">
        <w:rPr>
          <w:rFonts w:cs="David"/>
        </w:rPr>
        <w:t>J.M. ,nbubis</w:t>
      </w:r>
      <w:r w:rsidRPr="00732F25">
        <w:rPr>
          <w:rFonts w:cs="David"/>
          <w:rtl/>
        </w:rPr>
        <w:t>, מאתר</w:t>
      </w:r>
      <w:r w:rsidRPr="00732F25">
        <w:rPr>
          <w:rFonts w:eastAsia="David CLM" w:cs="David"/>
          <w:rtl/>
        </w:rPr>
        <w:t xml:space="preserve"> </w:t>
      </w:r>
      <w:r w:rsidRPr="00732F25">
        <w:rPr>
          <w:rFonts w:cs="David"/>
        </w:rPr>
        <w:t>Math Stack Exchange</w:t>
      </w:r>
      <w:r w:rsidRPr="00732F25">
        <w:rPr>
          <w:rFonts w:cs="David"/>
          <w:rtl/>
        </w:rPr>
        <w:t xml:space="preserve"> על</w:t>
      </w:r>
      <w:r w:rsidRPr="00732F25">
        <w:rPr>
          <w:rFonts w:eastAsia="David CLM" w:cs="David"/>
          <w:rtl/>
        </w:rPr>
        <w:t xml:space="preserve"> </w:t>
      </w:r>
      <w:r w:rsidRPr="00732F25">
        <w:rPr>
          <w:rFonts w:cs="David"/>
          <w:rtl/>
        </w:rPr>
        <w:t>שהציעו</w:t>
      </w:r>
      <w:r w:rsidRPr="00732F25">
        <w:rPr>
          <w:rFonts w:eastAsia="David CLM" w:cs="David"/>
          <w:rtl/>
        </w:rPr>
        <w:t xml:space="preserve"> </w:t>
      </w:r>
      <w:r w:rsidRPr="00732F25">
        <w:rPr>
          <w:rFonts w:cs="David"/>
          <w:rtl/>
        </w:rPr>
        <w:t>להשתמש</w:t>
      </w:r>
      <w:r w:rsidRPr="00732F25">
        <w:rPr>
          <w:rFonts w:eastAsia="David CLM" w:cs="David"/>
          <w:rtl/>
        </w:rPr>
        <w:t xml:space="preserve"> </w:t>
      </w:r>
      <w:r w:rsidRPr="00732F25">
        <w:rPr>
          <w:rFonts w:cs="David"/>
          <w:rtl/>
        </w:rPr>
        <w:t>בפונקציה</w:t>
      </w:r>
      <w:r w:rsidRPr="00732F25">
        <w:rPr>
          <w:rFonts w:eastAsia="David CLM" w:cs="David"/>
          <w:rtl/>
        </w:rPr>
        <w:t xml:space="preserve"> </w:t>
      </w:r>
      <w:r w:rsidRPr="00732F25">
        <w:rPr>
          <w:rFonts w:cs="David"/>
          <w:rtl/>
        </w:rPr>
        <w:t xml:space="preserve">זו:  </w:t>
      </w:r>
      <w:r w:rsidRPr="00732F25">
        <w:rPr>
          <w:rFonts w:cs="David"/>
        </w:rPr>
        <w:t>http://math.stackexchange.com/questions/138496/approximate-solution-for-an-exponential-equation</w:t>
      </w:r>
    </w:p>
  </w:footnote>
  <w:footnote w:id="38">
    <w:p w:rsidR="0059460E" w:rsidRPr="00732F25" w:rsidRDefault="0059460E" w:rsidP="009C2B09">
      <w:pPr>
        <w:pStyle w:val="a5"/>
        <w:rPr>
          <w:rFonts w:cs="David"/>
        </w:rPr>
      </w:pPr>
      <w:r w:rsidRPr="00732F25">
        <w:rPr>
          <w:rStyle w:val="FootnoteCharacters"/>
          <w:rFonts w:ascii="David" w:hAnsi="David" w:cs="David"/>
        </w:rPr>
        <w:footnoteRef/>
      </w:r>
      <w:r w:rsidRPr="00732F25">
        <w:rPr>
          <w:rFonts w:cs="David"/>
        </w:rPr>
        <w:tab/>
        <w:t>Serge Winitzki</w:t>
      </w:r>
      <w:r w:rsidRPr="00732F25">
        <w:rPr>
          <w:rFonts w:cs="David"/>
          <w:rtl/>
        </w:rPr>
        <w:t>; ראו</w:t>
      </w:r>
      <w:r w:rsidRPr="00732F25">
        <w:rPr>
          <w:rFonts w:eastAsia="David CLM" w:cs="David"/>
          <w:rtl/>
        </w:rPr>
        <w:t xml:space="preserve"> </w:t>
      </w:r>
      <w:r w:rsidRPr="00732F25">
        <w:rPr>
          <w:rFonts w:cs="David"/>
          <w:rtl/>
        </w:rPr>
        <w:t>בהערה</w:t>
      </w:r>
      <w:r w:rsidRPr="00732F25">
        <w:rPr>
          <w:rFonts w:eastAsia="David CLM" w:cs="David"/>
          <w:rtl/>
        </w:rPr>
        <w:t xml:space="preserve"> </w:t>
      </w:r>
      <w:r w:rsidRPr="00732F25">
        <w:rPr>
          <w:rFonts w:cs="David"/>
          <w:rtl/>
        </w:rPr>
        <w:t>הקודמת</w:t>
      </w:r>
    </w:p>
  </w:footnote>
  <w:footnote w:id="39">
    <w:p w:rsidR="0059460E" w:rsidRPr="00732F25" w:rsidRDefault="0059460E" w:rsidP="00AC6183">
      <w:pPr>
        <w:pStyle w:val="a5"/>
        <w:rPr>
          <w:rFonts w:cs="David"/>
          <w:rtl/>
        </w:rPr>
      </w:pPr>
      <w:r w:rsidRPr="00732F25">
        <w:rPr>
          <w:rStyle w:val="FootnoteCharacters"/>
          <w:rFonts w:ascii="David" w:hAnsi="David" w:cs="David"/>
        </w:rPr>
        <w:footnoteRef/>
      </w:r>
      <w:r w:rsidRPr="00732F25">
        <w:rPr>
          <w:rFonts w:cs="David"/>
          <w:rtl/>
        </w:rPr>
        <w:tab/>
      </w:r>
      <w:r w:rsidRPr="00732F25">
        <w:rPr>
          <w:rFonts w:cs="David"/>
          <w:rtl/>
        </w:rPr>
        <w:t>אני</w:t>
      </w:r>
      <w:r w:rsidRPr="00732F25">
        <w:rPr>
          <w:rFonts w:eastAsia="David CLM" w:cs="David"/>
          <w:rtl/>
        </w:rPr>
        <w:t xml:space="preserve"> </w:t>
      </w:r>
      <w:del w:id="64" w:author="אברהם" w:date="2012-11-26T18:19:00Z">
        <w:r w:rsidRPr="00732F25" w:rsidDel="00320547">
          <w:rPr>
            <w:rFonts w:cs="David"/>
            <w:rtl/>
          </w:rPr>
          <w:delText>שוב</w:delText>
        </w:r>
        <w:r w:rsidRPr="00732F25" w:rsidDel="00320547">
          <w:rPr>
            <w:rFonts w:eastAsia="David CLM" w:cs="David"/>
            <w:rtl/>
          </w:rPr>
          <w:delText xml:space="preserve"> </w:delText>
        </w:r>
      </w:del>
      <w:r w:rsidRPr="00732F25">
        <w:rPr>
          <w:rFonts w:cs="David"/>
          <w:rtl/>
        </w:rPr>
        <w:t>מודה</w:t>
      </w:r>
      <w:r w:rsidRPr="00732F25">
        <w:rPr>
          <w:rFonts w:eastAsia="David CLM" w:cs="David"/>
          <w:rtl/>
        </w:rPr>
        <w:t xml:space="preserve"> </w:t>
      </w:r>
      <w:ins w:id="65" w:author="אברהם" w:date="2012-11-26T18:19:00Z">
        <w:r w:rsidRPr="00732F25">
          <w:rPr>
            <w:rFonts w:cs="David"/>
            <w:rtl/>
          </w:rPr>
          <w:t>שוב</w:t>
        </w:r>
        <w:r w:rsidRPr="00732F25">
          <w:rPr>
            <w:rFonts w:eastAsia="David CLM" w:cs="David"/>
            <w:rtl/>
          </w:rPr>
          <w:t xml:space="preserve"> </w:t>
        </w:r>
      </w:ins>
      <w:r w:rsidRPr="00732F25">
        <w:rPr>
          <w:rFonts w:cs="David"/>
          <w:rtl/>
        </w:rPr>
        <w:t xml:space="preserve">לפרופ' </w:t>
      </w:r>
      <w:r w:rsidRPr="00732F25">
        <w:rPr>
          <w:rFonts w:cs="David"/>
        </w:rPr>
        <w:t>Julian Aguirre</w:t>
      </w:r>
      <w:r w:rsidRPr="00732F25">
        <w:rPr>
          <w:rFonts w:cs="David"/>
          <w:rtl/>
        </w:rPr>
        <w:t xml:space="preserve"> מאתר</w:t>
      </w:r>
      <w:r w:rsidRPr="00732F25">
        <w:rPr>
          <w:rFonts w:eastAsia="David CLM" w:cs="David"/>
          <w:rtl/>
        </w:rPr>
        <w:t xml:space="preserve"> </w:t>
      </w:r>
      <w:r w:rsidRPr="00732F25">
        <w:rPr>
          <w:rFonts w:cs="David"/>
        </w:rPr>
        <w:t>Math Stack Exchange</w:t>
      </w:r>
      <w:r w:rsidRPr="00732F25">
        <w:rPr>
          <w:rFonts w:cs="David"/>
          <w:rtl/>
        </w:rPr>
        <w:t xml:space="preserve"> על</w:t>
      </w:r>
      <w:r w:rsidRPr="00732F25">
        <w:rPr>
          <w:rFonts w:eastAsia="David CLM" w:cs="David"/>
          <w:rtl/>
        </w:rPr>
        <w:t xml:space="preserve"> </w:t>
      </w:r>
      <w:r w:rsidRPr="00732F25">
        <w:rPr>
          <w:rFonts w:cs="David"/>
          <w:rtl/>
        </w:rPr>
        <w:t>עזרתו</w:t>
      </w:r>
      <w:r w:rsidRPr="00732F25">
        <w:rPr>
          <w:rFonts w:eastAsia="David CLM" w:cs="David"/>
          <w:rtl/>
        </w:rPr>
        <w:t xml:space="preserve"> </w:t>
      </w:r>
      <w:r w:rsidRPr="00732F25">
        <w:rPr>
          <w:rFonts w:cs="David"/>
          <w:rtl/>
        </w:rPr>
        <w:t>בפתרון</w:t>
      </w:r>
      <w:r w:rsidRPr="00732F25">
        <w:rPr>
          <w:rFonts w:eastAsia="David CLM" w:cs="David"/>
          <w:rtl/>
        </w:rPr>
        <w:t xml:space="preserve"> </w:t>
      </w:r>
      <w:r w:rsidRPr="00732F25">
        <w:rPr>
          <w:rFonts w:cs="David"/>
          <w:rtl/>
        </w:rPr>
        <w:t>בעיה</w:t>
      </w:r>
      <w:r w:rsidRPr="00732F25">
        <w:rPr>
          <w:rFonts w:eastAsia="David CLM" w:cs="David"/>
          <w:rtl/>
        </w:rPr>
        <w:t xml:space="preserve"> </w:t>
      </w:r>
      <w:r w:rsidRPr="00732F25">
        <w:rPr>
          <w:rFonts w:cs="David"/>
          <w:rtl/>
        </w:rPr>
        <w:t xml:space="preserve">זו: </w:t>
      </w:r>
      <w:r w:rsidRPr="00732F25">
        <w:rPr>
          <w:rFonts w:cs="David"/>
        </w:rPr>
        <w:t>http://math.stackexchange.com/questions/143011/convergence-of-a-sequence-given-by-a-recursion-formula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multilevel"/>
    <w:tmpl w:val="00000002"/>
    <w:name w:val="WW8Num2"/>
    <w:lvl w:ilvl="0">
      <w:start w:val="1"/>
      <w:numFmt w:val="bullet"/>
      <w:lvlText w:val=""/>
      <w:lvlJc w:val="righ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right"/>
      <w:pPr>
        <w:tabs>
          <w:tab w:val="num" w:pos="1530"/>
        </w:tabs>
        <w:ind w:left="1530" w:hanging="360"/>
      </w:pPr>
      <w:rPr>
        <w:rFonts w:ascii="Symbol" w:hAnsi="Symbol" w:cs="Symbol"/>
      </w:rPr>
    </w:lvl>
    <w:lvl w:ilvl="1">
      <w:start w:val="1"/>
      <w:numFmt w:val="bullet"/>
      <w:lvlText w:val="◦"/>
      <w:lvlJc w:val="left"/>
      <w:pPr>
        <w:tabs>
          <w:tab w:val="num" w:pos="1890"/>
        </w:tabs>
        <w:ind w:left="1890" w:hanging="360"/>
      </w:pPr>
      <w:rPr>
        <w:rFonts w:ascii="OpenSymbol" w:hAnsi="OpenSymbol" w:cs="OpenSymbol"/>
      </w:rPr>
    </w:lvl>
    <w:lvl w:ilvl="2">
      <w:start w:val="1"/>
      <w:numFmt w:val="bullet"/>
      <w:lvlText w:val="▪"/>
      <w:lvlJc w:val="left"/>
      <w:pPr>
        <w:tabs>
          <w:tab w:val="num" w:pos="2250"/>
        </w:tabs>
        <w:ind w:left="2250" w:hanging="360"/>
      </w:pPr>
      <w:rPr>
        <w:rFonts w:ascii="OpenSymbol" w:hAnsi="OpenSymbol" w:cs="OpenSymbol"/>
      </w:rPr>
    </w:lvl>
    <w:lvl w:ilvl="3">
      <w:start w:val="1"/>
      <w:numFmt w:val="bullet"/>
      <w:lvlText w:val=""/>
      <w:lvlJc w:val="left"/>
      <w:pPr>
        <w:tabs>
          <w:tab w:val="num" w:pos="2610"/>
        </w:tabs>
        <w:ind w:left="2610" w:hanging="360"/>
      </w:pPr>
      <w:rPr>
        <w:rFonts w:ascii="Symbol" w:hAnsi="Symbol" w:cs="Symbol"/>
      </w:rPr>
    </w:lvl>
    <w:lvl w:ilvl="4">
      <w:start w:val="1"/>
      <w:numFmt w:val="bullet"/>
      <w:lvlText w:val="◦"/>
      <w:lvlJc w:val="left"/>
      <w:pPr>
        <w:tabs>
          <w:tab w:val="num" w:pos="2970"/>
        </w:tabs>
        <w:ind w:left="2970" w:hanging="360"/>
      </w:pPr>
      <w:rPr>
        <w:rFonts w:ascii="OpenSymbol" w:hAnsi="OpenSymbol" w:cs="OpenSymbol"/>
      </w:rPr>
    </w:lvl>
    <w:lvl w:ilvl="5">
      <w:start w:val="1"/>
      <w:numFmt w:val="bullet"/>
      <w:lvlText w:val="▪"/>
      <w:lvlJc w:val="left"/>
      <w:pPr>
        <w:tabs>
          <w:tab w:val="num" w:pos="3330"/>
        </w:tabs>
        <w:ind w:left="3330" w:hanging="360"/>
      </w:pPr>
      <w:rPr>
        <w:rFonts w:ascii="OpenSymbol" w:hAnsi="OpenSymbol" w:cs="OpenSymbol"/>
      </w:rPr>
    </w:lvl>
    <w:lvl w:ilvl="6">
      <w:start w:val="1"/>
      <w:numFmt w:val="bullet"/>
      <w:lvlText w:val=""/>
      <w:lvlJc w:val="left"/>
      <w:pPr>
        <w:tabs>
          <w:tab w:val="num" w:pos="3690"/>
        </w:tabs>
        <w:ind w:left="3690" w:hanging="360"/>
      </w:pPr>
      <w:rPr>
        <w:rFonts w:ascii="Symbol" w:hAnsi="Symbol" w:cs="Symbol"/>
      </w:rPr>
    </w:lvl>
    <w:lvl w:ilvl="7">
      <w:start w:val="1"/>
      <w:numFmt w:val="bullet"/>
      <w:lvlText w:val="◦"/>
      <w:lvlJc w:val="left"/>
      <w:pPr>
        <w:tabs>
          <w:tab w:val="num" w:pos="4050"/>
        </w:tabs>
        <w:ind w:left="4050" w:hanging="360"/>
      </w:pPr>
      <w:rPr>
        <w:rFonts w:ascii="OpenSymbol" w:hAnsi="OpenSymbol" w:cs="OpenSymbol"/>
      </w:rPr>
    </w:lvl>
    <w:lvl w:ilvl="8">
      <w:start w:val="1"/>
      <w:numFmt w:val="bullet"/>
      <w:lvlText w:val="▪"/>
      <w:lvlJc w:val="left"/>
      <w:pPr>
        <w:tabs>
          <w:tab w:val="num" w:pos="4410"/>
        </w:tabs>
        <w:ind w:left="4410" w:hanging="360"/>
      </w:pPr>
      <w:rPr>
        <w:rFonts w:ascii="OpenSymbol" w:hAnsi="OpenSymbol" w:cs="OpenSymbol"/>
      </w:rPr>
    </w:lvl>
  </w:abstractNum>
  <w:abstractNum w:abstractNumId="3">
    <w:nsid w:val="00000004"/>
    <w:multiLevelType w:val="multilevel"/>
    <w:tmpl w:val="00000004"/>
    <w:name w:val="WW8Num4"/>
    <w:lvl w:ilvl="0">
      <w:start w:val="1"/>
      <w:numFmt w:val="decimal"/>
      <w:lvlText w:val="%1."/>
      <w:lvlJc w:val="right"/>
      <w:pPr>
        <w:tabs>
          <w:tab w:val="num" w:pos="1080"/>
        </w:tabs>
        <w:ind w:left="108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160"/>
        </w:tabs>
        <w:ind w:left="2160" w:hanging="360"/>
      </w:pPr>
      <w:rPr>
        <w:rFonts w:cs="Times New Roman"/>
      </w:rPr>
    </w:lvl>
    <w:lvl w:ilvl="4">
      <w:start w:val="1"/>
      <w:numFmt w:val="decimal"/>
      <w:lvlText w:val="%5."/>
      <w:lvlJc w:val="left"/>
      <w:pPr>
        <w:tabs>
          <w:tab w:val="num" w:pos="2520"/>
        </w:tabs>
        <w:ind w:left="2520" w:hanging="360"/>
      </w:pPr>
      <w:rPr>
        <w:rFonts w:cs="Times New Roman"/>
      </w:rPr>
    </w:lvl>
    <w:lvl w:ilvl="5">
      <w:start w:val="1"/>
      <w:numFmt w:val="decimal"/>
      <w:lvlText w:val="%6."/>
      <w:lvlJc w:val="left"/>
      <w:pPr>
        <w:tabs>
          <w:tab w:val="num" w:pos="2880"/>
        </w:tabs>
        <w:ind w:left="2880" w:hanging="360"/>
      </w:pPr>
      <w:rPr>
        <w:rFonts w:cs="Times New Roman"/>
      </w:rPr>
    </w:lvl>
    <w:lvl w:ilvl="6">
      <w:start w:val="1"/>
      <w:numFmt w:val="decimal"/>
      <w:lvlText w:val="%7."/>
      <w:lvlJc w:val="left"/>
      <w:pPr>
        <w:tabs>
          <w:tab w:val="num" w:pos="3240"/>
        </w:tabs>
        <w:ind w:left="3240" w:hanging="360"/>
      </w:pPr>
      <w:rPr>
        <w:rFonts w:cs="Times New Roman"/>
      </w:rPr>
    </w:lvl>
    <w:lvl w:ilvl="7">
      <w:start w:val="1"/>
      <w:numFmt w:val="decimal"/>
      <w:lvlText w:val="%8."/>
      <w:lvlJc w:val="left"/>
      <w:pPr>
        <w:tabs>
          <w:tab w:val="num" w:pos="3600"/>
        </w:tabs>
        <w:ind w:left="3600" w:hanging="360"/>
      </w:pPr>
      <w:rPr>
        <w:rFonts w:cs="Times New Roman"/>
      </w:rPr>
    </w:lvl>
    <w:lvl w:ilvl="8">
      <w:start w:val="1"/>
      <w:numFmt w:val="decimal"/>
      <w:lvlText w:val="%9."/>
      <w:lvlJc w:val="left"/>
      <w:pPr>
        <w:tabs>
          <w:tab w:val="num" w:pos="3960"/>
        </w:tabs>
        <w:ind w:left="3960" w:hanging="360"/>
      </w:pPr>
      <w:rPr>
        <w:rFonts w:cs="Times New Roman"/>
      </w:rPr>
    </w:lvl>
  </w:abstractNum>
  <w:abstractNum w:abstractNumId="4">
    <w:nsid w:val="00000005"/>
    <w:multiLevelType w:val="multilevel"/>
    <w:tmpl w:val="00000005"/>
    <w:name w:val="WW8Num5"/>
    <w:lvl w:ilvl="0">
      <w:start w:val="1"/>
      <w:numFmt w:val="bullet"/>
      <w:lvlText w:val=""/>
      <w:lvlJc w:val="righ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righ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8Num7"/>
    <w:lvl w:ilvl="0">
      <w:start w:val="1"/>
      <w:numFmt w:val="bullet"/>
      <w:lvlText w:val=""/>
      <w:lvlJc w:val="righ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name w:val="WW8Num8"/>
    <w:lvl w:ilvl="0">
      <w:start w:val="1"/>
      <w:numFmt w:val="bullet"/>
      <w:lvlText w:val=""/>
      <w:lvlJc w:val="righ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name w:val="WW8Num9"/>
    <w:lvl w:ilvl="0">
      <w:start w:val="1"/>
      <w:numFmt w:val="bullet"/>
      <w:lvlText w:val=""/>
      <w:lvlJc w:val="righ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name w:val="WW8Num10"/>
    <w:lvl w:ilvl="0">
      <w:start w:val="1"/>
      <w:numFmt w:val="bullet"/>
      <w:lvlText w:val=""/>
      <w:lvlJc w:val="righ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name w:val="WW8Num11"/>
    <w:lvl w:ilvl="0">
      <w:start w:val="1"/>
      <w:numFmt w:val="decimal"/>
      <w:lvlText w:val="%1."/>
      <w:lvlJc w:val="right"/>
      <w:pPr>
        <w:tabs>
          <w:tab w:val="num" w:pos="720"/>
        </w:tabs>
        <w:ind w:left="720" w:hanging="360"/>
      </w:pPr>
      <w:rPr>
        <w:rFonts w:ascii="Symbol" w:hAnsi="Symbol" w:cs="Symbol"/>
      </w:rPr>
    </w:lvl>
    <w:lvl w:ilvl="1">
      <w:start w:val="1"/>
      <w:numFmt w:val="decimal"/>
      <w:lvlText w:val="%2."/>
      <w:lvlJc w:val="left"/>
      <w:pPr>
        <w:tabs>
          <w:tab w:val="num" w:pos="1080"/>
        </w:tabs>
        <w:ind w:left="1080" w:hanging="360"/>
      </w:pPr>
      <w:rPr>
        <w:rFonts w:ascii="Symbol" w:hAnsi="Symbol" w:cs="Symbol"/>
      </w:rPr>
    </w:lvl>
    <w:lvl w:ilvl="2">
      <w:start w:val="1"/>
      <w:numFmt w:val="decimal"/>
      <w:lvlText w:val="%3."/>
      <w:lvlJc w:val="left"/>
      <w:pPr>
        <w:tabs>
          <w:tab w:val="num" w:pos="1440"/>
        </w:tabs>
        <w:ind w:left="1440" w:hanging="360"/>
      </w:pPr>
      <w:rPr>
        <w:rFonts w:ascii="Symbol" w:hAnsi="Symbol" w:cs="Symbol"/>
      </w:rPr>
    </w:lvl>
    <w:lvl w:ilvl="3">
      <w:start w:val="1"/>
      <w:numFmt w:val="decimal"/>
      <w:lvlText w:val="%4."/>
      <w:lvlJc w:val="left"/>
      <w:pPr>
        <w:tabs>
          <w:tab w:val="num" w:pos="1800"/>
        </w:tabs>
        <w:ind w:left="1800" w:hanging="360"/>
      </w:pPr>
      <w:rPr>
        <w:rFonts w:ascii="Symbol" w:hAnsi="Symbol" w:cs="Symbol"/>
      </w:rPr>
    </w:lvl>
    <w:lvl w:ilvl="4">
      <w:start w:val="1"/>
      <w:numFmt w:val="decimal"/>
      <w:lvlText w:val="%5."/>
      <w:lvlJc w:val="left"/>
      <w:pPr>
        <w:tabs>
          <w:tab w:val="num" w:pos="2160"/>
        </w:tabs>
        <w:ind w:left="2160" w:hanging="360"/>
      </w:pPr>
      <w:rPr>
        <w:rFonts w:ascii="Symbol" w:hAnsi="Symbol" w:cs="Symbol"/>
      </w:rPr>
    </w:lvl>
    <w:lvl w:ilvl="5">
      <w:start w:val="1"/>
      <w:numFmt w:val="decimal"/>
      <w:lvlText w:val="%6."/>
      <w:lvlJc w:val="left"/>
      <w:pPr>
        <w:tabs>
          <w:tab w:val="num" w:pos="2520"/>
        </w:tabs>
        <w:ind w:left="2520" w:hanging="360"/>
      </w:pPr>
      <w:rPr>
        <w:rFonts w:ascii="Symbol" w:hAnsi="Symbol" w:cs="Symbol"/>
      </w:rPr>
    </w:lvl>
    <w:lvl w:ilvl="6">
      <w:start w:val="1"/>
      <w:numFmt w:val="decimal"/>
      <w:lvlText w:val="%7."/>
      <w:lvlJc w:val="left"/>
      <w:pPr>
        <w:tabs>
          <w:tab w:val="num" w:pos="2880"/>
        </w:tabs>
        <w:ind w:left="2880" w:hanging="360"/>
      </w:pPr>
      <w:rPr>
        <w:rFonts w:ascii="Symbol" w:hAnsi="Symbol" w:cs="Symbol"/>
      </w:rPr>
    </w:lvl>
    <w:lvl w:ilvl="7">
      <w:start w:val="1"/>
      <w:numFmt w:val="decimal"/>
      <w:lvlText w:val="%8."/>
      <w:lvlJc w:val="left"/>
      <w:pPr>
        <w:tabs>
          <w:tab w:val="num" w:pos="3240"/>
        </w:tabs>
        <w:ind w:left="3240" w:hanging="360"/>
      </w:pPr>
      <w:rPr>
        <w:rFonts w:ascii="Symbol" w:hAnsi="Symbol" w:cs="Symbol"/>
      </w:rPr>
    </w:lvl>
    <w:lvl w:ilvl="8">
      <w:start w:val="1"/>
      <w:numFmt w:val="decimal"/>
      <w:lvlText w:val="%9."/>
      <w:lvlJc w:val="left"/>
      <w:pPr>
        <w:tabs>
          <w:tab w:val="num" w:pos="3600"/>
        </w:tabs>
        <w:ind w:left="3600" w:hanging="360"/>
      </w:pPr>
      <w:rPr>
        <w:rFonts w:ascii="Symbol" w:hAnsi="Symbol" w:cs="Symbol"/>
      </w:rPr>
    </w:lvl>
  </w:abstractNum>
  <w:abstractNum w:abstractNumId="11">
    <w:nsid w:val="0000000C"/>
    <w:multiLevelType w:val="multilevel"/>
    <w:tmpl w:val="0000000C"/>
    <w:name w:val="WW8Num12"/>
    <w:lvl w:ilvl="0">
      <w:start w:val="1"/>
      <w:numFmt w:val="bullet"/>
      <w:lvlText w:val=""/>
      <w:lvlJc w:val="righ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D"/>
    <w:multiLevelType w:val="multilevel"/>
    <w:tmpl w:val="0000000D"/>
    <w:name w:val="WW8Num13"/>
    <w:lvl w:ilvl="0">
      <w:start w:val="1"/>
      <w:numFmt w:val="bullet"/>
      <w:lvlText w:val=""/>
      <w:lvlJc w:val="righ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E"/>
    <w:multiLevelType w:val="multilevel"/>
    <w:tmpl w:val="0000000E"/>
    <w:name w:val="WW8Num14"/>
    <w:lvl w:ilvl="0">
      <w:start w:val="1"/>
      <w:numFmt w:val="bullet"/>
      <w:lvlText w:val=""/>
      <w:lvlJc w:val="righ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F"/>
    <w:multiLevelType w:val="multilevel"/>
    <w:tmpl w:val="0000000F"/>
    <w:name w:val="WW8Num15"/>
    <w:lvl w:ilvl="0">
      <w:start w:val="1"/>
      <w:numFmt w:val="bullet"/>
      <w:lvlText w:val=""/>
      <w:lvlJc w:val="righ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0"/>
    <w:multiLevelType w:val="multilevel"/>
    <w:tmpl w:val="00000010"/>
    <w:name w:val="WW8Num16"/>
    <w:lvl w:ilvl="0">
      <w:start w:val="1"/>
      <w:numFmt w:val="decimal"/>
      <w:lvlText w:val="%1."/>
      <w:lvlJc w:val="righ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1"/>
    <w:multiLevelType w:val="singleLevel"/>
    <w:tmpl w:val="00000011"/>
    <w:name w:val="WW8Num17"/>
    <w:lvl w:ilvl="0">
      <w:start w:val="1"/>
      <w:numFmt w:val="bullet"/>
      <w:lvlText w:val=""/>
      <w:lvlJc w:val="right"/>
      <w:pPr>
        <w:tabs>
          <w:tab w:val="num" w:pos="1364"/>
        </w:tabs>
        <w:ind w:left="1364" w:hanging="284"/>
      </w:pPr>
      <w:rPr>
        <w:rFonts w:ascii="Wingdings" w:hAnsi="Wingdings" w:cs="Symbol"/>
      </w:rPr>
    </w:lvl>
  </w:abstractNum>
  <w:abstractNum w:abstractNumId="17">
    <w:nsid w:val="0B572F9B"/>
    <w:multiLevelType w:val="hybridMultilevel"/>
    <w:tmpl w:val="5AF28A48"/>
    <w:lvl w:ilvl="0" w:tplc="5136EB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016787"/>
    <w:multiLevelType w:val="multilevel"/>
    <w:tmpl w:val="A4DC34BC"/>
    <w:lvl w:ilvl="0">
      <w:start w:val="1"/>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1F313FD8"/>
    <w:multiLevelType w:val="hybridMultilevel"/>
    <w:tmpl w:val="1824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8354A1"/>
    <w:multiLevelType w:val="hybridMultilevel"/>
    <w:tmpl w:val="1DCA3812"/>
    <w:lvl w:ilvl="0" w:tplc="1B74988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D0D9E"/>
    <w:multiLevelType w:val="hybridMultilevel"/>
    <w:tmpl w:val="7EA4BF7A"/>
    <w:lvl w:ilvl="0" w:tplc="A5D8001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040ED8"/>
    <w:multiLevelType w:val="hybridMultilevel"/>
    <w:tmpl w:val="9E50D13E"/>
    <w:lvl w:ilvl="0" w:tplc="E4AC53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742151"/>
    <w:multiLevelType w:val="hybridMultilevel"/>
    <w:tmpl w:val="D6F86D3C"/>
    <w:lvl w:ilvl="0" w:tplc="0DB2A0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CC6743"/>
    <w:multiLevelType w:val="hybridMultilevel"/>
    <w:tmpl w:val="B5A2BE74"/>
    <w:lvl w:ilvl="0" w:tplc="31364320">
      <w:start w:val="6"/>
      <w:numFmt w:val="hebrew1"/>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F86BF2"/>
    <w:multiLevelType w:val="hybridMultilevel"/>
    <w:tmpl w:val="10BE9342"/>
    <w:lvl w:ilvl="0" w:tplc="9EBE7990">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EE77F1"/>
    <w:multiLevelType w:val="hybridMultilevel"/>
    <w:tmpl w:val="A2F4FA40"/>
    <w:lvl w:ilvl="0" w:tplc="B492B260">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DE046A8"/>
    <w:multiLevelType w:val="hybridMultilevel"/>
    <w:tmpl w:val="68A284AA"/>
    <w:lvl w:ilvl="0" w:tplc="ABF8B64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413609"/>
    <w:multiLevelType w:val="hybridMultilevel"/>
    <w:tmpl w:val="1E46C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4706D5"/>
    <w:multiLevelType w:val="hybridMultilevel"/>
    <w:tmpl w:val="6FB4C1AC"/>
    <w:lvl w:ilvl="0" w:tplc="59F805AE">
      <w:start w:val="1"/>
      <w:numFmt w:val="bullet"/>
      <w:lvlText w:val=""/>
      <w:lvlJc w:val="left"/>
      <w:pPr>
        <w:tabs>
          <w:tab w:val="num" w:pos="1004"/>
        </w:tabs>
        <w:ind w:left="1004" w:hanging="284"/>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617B74C0"/>
    <w:multiLevelType w:val="hybridMultilevel"/>
    <w:tmpl w:val="E1FC3DA2"/>
    <w:lvl w:ilvl="0" w:tplc="9942139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FE3857"/>
    <w:multiLevelType w:val="hybridMultilevel"/>
    <w:tmpl w:val="D4A09F1A"/>
    <w:lvl w:ilvl="0" w:tplc="A2D43D6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C17FDA"/>
    <w:multiLevelType w:val="hybridMultilevel"/>
    <w:tmpl w:val="41D4C6F6"/>
    <w:lvl w:ilvl="0" w:tplc="E96C74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312B4F"/>
    <w:multiLevelType w:val="hybridMultilevel"/>
    <w:tmpl w:val="DB783DAA"/>
    <w:lvl w:ilvl="0" w:tplc="03AAD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1D5C68"/>
    <w:multiLevelType w:val="hybridMultilevel"/>
    <w:tmpl w:val="7E04ECA2"/>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8"/>
  </w:num>
  <w:num w:numId="8">
    <w:abstractNumId w:val="9"/>
  </w:num>
  <w:num w:numId="9">
    <w:abstractNumId w:val="10"/>
  </w:num>
  <w:num w:numId="10">
    <w:abstractNumId w:val="11"/>
  </w:num>
  <w:num w:numId="11">
    <w:abstractNumId w:val="12"/>
  </w:num>
  <w:num w:numId="12">
    <w:abstractNumId w:val="14"/>
  </w:num>
  <w:num w:numId="13">
    <w:abstractNumId w:val="15"/>
  </w:num>
  <w:num w:numId="14">
    <w:abstractNumId w:val="16"/>
  </w:num>
  <w:num w:numId="15">
    <w:abstractNumId w:val="29"/>
  </w:num>
  <w:num w:numId="16">
    <w:abstractNumId w:val="18"/>
  </w:num>
  <w:num w:numId="17">
    <w:abstractNumId w:val="33"/>
  </w:num>
  <w:num w:numId="18">
    <w:abstractNumId w:val="25"/>
  </w:num>
  <w:num w:numId="19">
    <w:abstractNumId w:val="24"/>
  </w:num>
  <w:num w:numId="20">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3"/>
  </w:num>
  <w:num w:numId="23">
    <w:abstractNumId w:val="21"/>
  </w:num>
  <w:num w:numId="24">
    <w:abstractNumId w:val="32"/>
  </w:num>
  <w:num w:numId="25">
    <w:abstractNumId w:val="17"/>
  </w:num>
  <w:num w:numId="26">
    <w:abstractNumId w:val="27"/>
  </w:num>
  <w:num w:numId="27">
    <w:abstractNumId w:val="28"/>
  </w:num>
  <w:num w:numId="28">
    <w:abstractNumId w:val="30"/>
  </w:num>
  <w:num w:numId="29">
    <w:abstractNumId w:val="31"/>
  </w:num>
  <w:num w:numId="30">
    <w:abstractNumId w:val="26"/>
  </w:num>
  <w:num w:numId="31">
    <w:abstractNumId w:val="20"/>
  </w:num>
  <w:num w:numId="32">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869"/>
    <w:rsid w:val="00000D59"/>
    <w:rsid w:val="00002E54"/>
    <w:rsid w:val="0000427B"/>
    <w:rsid w:val="00004954"/>
    <w:rsid w:val="000216EF"/>
    <w:rsid w:val="00023E11"/>
    <w:rsid w:val="000247AE"/>
    <w:rsid w:val="00033753"/>
    <w:rsid w:val="00034A6C"/>
    <w:rsid w:val="0003581F"/>
    <w:rsid w:val="00036382"/>
    <w:rsid w:val="00044DC3"/>
    <w:rsid w:val="000458B4"/>
    <w:rsid w:val="00045997"/>
    <w:rsid w:val="00047A4E"/>
    <w:rsid w:val="00051799"/>
    <w:rsid w:val="00061EA1"/>
    <w:rsid w:val="00084BEF"/>
    <w:rsid w:val="000A5BA8"/>
    <w:rsid w:val="000A6934"/>
    <w:rsid w:val="000B6795"/>
    <w:rsid w:val="000B772C"/>
    <w:rsid w:val="000C4566"/>
    <w:rsid w:val="000C78F9"/>
    <w:rsid w:val="000D120A"/>
    <w:rsid w:val="000D5120"/>
    <w:rsid w:val="000E4F0A"/>
    <w:rsid w:val="000F0025"/>
    <w:rsid w:val="00102093"/>
    <w:rsid w:val="00103F9A"/>
    <w:rsid w:val="00107D32"/>
    <w:rsid w:val="001117A2"/>
    <w:rsid w:val="00111AA0"/>
    <w:rsid w:val="00111F16"/>
    <w:rsid w:val="00120B07"/>
    <w:rsid w:val="00123A14"/>
    <w:rsid w:val="001320B4"/>
    <w:rsid w:val="00136587"/>
    <w:rsid w:val="00137421"/>
    <w:rsid w:val="0014146C"/>
    <w:rsid w:val="00145363"/>
    <w:rsid w:val="001466BF"/>
    <w:rsid w:val="001541AC"/>
    <w:rsid w:val="00154D77"/>
    <w:rsid w:val="001564DD"/>
    <w:rsid w:val="001712FF"/>
    <w:rsid w:val="00173911"/>
    <w:rsid w:val="0017687E"/>
    <w:rsid w:val="0018455F"/>
    <w:rsid w:val="001875C9"/>
    <w:rsid w:val="00193586"/>
    <w:rsid w:val="00195FA8"/>
    <w:rsid w:val="001A570E"/>
    <w:rsid w:val="001A67CB"/>
    <w:rsid w:val="001B4047"/>
    <w:rsid w:val="001D20A9"/>
    <w:rsid w:val="00207CC7"/>
    <w:rsid w:val="002142A7"/>
    <w:rsid w:val="00214B81"/>
    <w:rsid w:val="00217B97"/>
    <w:rsid w:val="00220E46"/>
    <w:rsid w:val="00223815"/>
    <w:rsid w:val="0022650C"/>
    <w:rsid w:val="002310FC"/>
    <w:rsid w:val="0024059A"/>
    <w:rsid w:val="00241B2E"/>
    <w:rsid w:val="0024204A"/>
    <w:rsid w:val="00247A50"/>
    <w:rsid w:val="00255D41"/>
    <w:rsid w:val="00256548"/>
    <w:rsid w:val="002615B7"/>
    <w:rsid w:val="002645EF"/>
    <w:rsid w:val="00274F8D"/>
    <w:rsid w:val="00276597"/>
    <w:rsid w:val="00281A4F"/>
    <w:rsid w:val="00296E38"/>
    <w:rsid w:val="002B4CF1"/>
    <w:rsid w:val="002D7C08"/>
    <w:rsid w:val="002E212A"/>
    <w:rsid w:val="002E2A0A"/>
    <w:rsid w:val="002F113E"/>
    <w:rsid w:val="002F4CA9"/>
    <w:rsid w:val="003172BC"/>
    <w:rsid w:val="00320547"/>
    <w:rsid w:val="00320FDA"/>
    <w:rsid w:val="00331AFF"/>
    <w:rsid w:val="00332FC5"/>
    <w:rsid w:val="003535D6"/>
    <w:rsid w:val="00360F5C"/>
    <w:rsid w:val="00361038"/>
    <w:rsid w:val="0037785B"/>
    <w:rsid w:val="003A2A3C"/>
    <w:rsid w:val="003A617E"/>
    <w:rsid w:val="003A729B"/>
    <w:rsid w:val="003B67BD"/>
    <w:rsid w:val="003C0DAE"/>
    <w:rsid w:val="003E3743"/>
    <w:rsid w:val="003E6C1A"/>
    <w:rsid w:val="0040733F"/>
    <w:rsid w:val="00410194"/>
    <w:rsid w:val="00416316"/>
    <w:rsid w:val="0041785E"/>
    <w:rsid w:val="00421EA4"/>
    <w:rsid w:val="00422AD0"/>
    <w:rsid w:val="0044345A"/>
    <w:rsid w:val="004450E4"/>
    <w:rsid w:val="00460FB4"/>
    <w:rsid w:val="00474C7B"/>
    <w:rsid w:val="004772CC"/>
    <w:rsid w:val="0048237B"/>
    <w:rsid w:val="0048698D"/>
    <w:rsid w:val="00494601"/>
    <w:rsid w:val="004A0404"/>
    <w:rsid w:val="004A33CE"/>
    <w:rsid w:val="004A669A"/>
    <w:rsid w:val="004B3120"/>
    <w:rsid w:val="004D297C"/>
    <w:rsid w:val="004D5E90"/>
    <w:rsid w:val="004E38F5"/>
    <w:rsid w:val="005001A9"/>
    <w:rsid w:val="005028BC"/>
    <w:rsid w:val="00511DA7"/>
    <w:rsid w:val="00530A77"/>
    <w:rsid w:val="00531B76"/>
    <w:rsid w:val="0053415A"/>
    <w:rsid w:val="00541C69"/>
    <w:rsid w:val="005510C6"/>
    <w:rsid w:val="005512F1"/>
    <w:rsid w:val="005573D3"/>
    <w:rsid w:val="0056287D"/>
    <w:rsid w:val="00582295"/>
    <w:rsid w:val="005835A7"/>
    <w:rsid w:val="00583FAC"/>
    <w:rsid w:val="00590A01"/>
    <w:rsid w:val="0059460E"/>
    <w:rsid w:val="00594B3B"/>
    <w:rsid w:val="00594DA1"/>
    <w:rsid w:val="00594FEF"/>
    <w:rsid w:val="00596202"/>
    <w:rsid w:val="005A3C2C"/>
    <w:rsid w:val="005B53A7"/>
    <w:rsid w:val="005C4356"/>
    <w:rsid w:val="005D3241"/>
    <w:rsid w:val="005D7A54"/>
    <w:rsid w:val="005D7DAB"/>
    <w:rsid w:val="005E0D0E"/>
    <w:rsid w:val="005E325C"/>
    <w:rsid w:val="005E5611"/>
    <w:rsid w:val="005F551D"/>
    <w:rsid w:val="00601042"/>
    <w:rsid w:val="006019BF"/>
    <w:rsid w:val="0060371D"/>
    <w:rsid w:val="0060694E"/>
    <w:rsid w:val="00607DA9"/>
    <w:rsid w:val="006101CC"/>
    <w:rsid w:val="0061022B"/>
    <w:rsid w:val="00617954"/>
    <w:rsid w:val="00620012"/>
    <w:rsid w:val="006311D5"/>
    <w:rsid w:val="00641E82"/>
    <w:rsid w:val="00653ECF"/>
    <w:rsid w:val="006617FC"/>
    <w:rsid w:val="0066373F"/>
    <w:rsid w:val="0066641B"/>
    <w:rsid w:val="00667608"/>
    <w:rsid w:val="006725A9"/>
    <w:rsid w:val="00673DA2"/>
    <w:rsid w:val="0067488A"/>
    <w:rsid w:val="00677705"/>
    <w:rsid w:val="00680EB6"/>
    <w:rsid w:val="006841CF"/>
    <w:rsid w:val="0068535D"/>
    <w:rsid w:val="00685392"/>
    <w:rsid w:val="00687F18"/>
    <w:rsid w:val="006917F0"/>
    <w:rsid w:val="00694583"/>
    <w:rsid w:val="00696844"/>
    <w:rsid w:val="006B5E8A"/>
    <w:rsid w:val="006B7432"/>
    <w:rsid w:val="006B7830"/>
    <w:rsid w:val="006B7FF7"/>
    <w:rsid w:val="006C18BF"/>
    <w:rsid w:val="006C369A"/>
    <w:rsid w:val="006C3989"/>
    <w:rsid w:val="006D4FD9"/>
    <w:rsid w:val="006D6D98"/>
    <w:rsid w:val="006E5546"/>
    <w:rsid w:val="00704EAB"/>
    <w:rsid w:val="00705C67"/>
    <w:rsid w:val="0072318C"/>
    <w:rsid w:val="00736C50"/>
    <w:rsid w:val="00737E11"/>
    <w:rsid w:val="00740C91"/>
    <w:rsid w:val="00754E46"/>
    <w:rsid w:val="00754E5D"/>
    <w:rsid w:val="007668A9"/>
    <w:rsid w:val="00772CD1"/>
    <w:rsid w:val="00780EC8"/>
    <w:rsid w:val="0079396F"/>
    <w:rsid w:val="007A0909"/>
    <w:rsid w:val="007A3EA5"/>
    <w:rsid w:val="007A3EEC"/>
    <w:rsid w:val="007A4969"/>
    <w:rsid w:val="007C120D"/>
    <w:rsid w:val="007E4153"/>
    <w:rsid w:val="007E4491"/>
    <w:rsid w:val="007E45EB"/>
    <w:rsid w:val="007F475A"/>
    <w:rsid w:val="00811872"/>
    <w:rsid w:val="00817747"/>
    <w:rsid w:val="00824E94"/>
    <w:rsid w:val="0082582F"/>
    <w:rsid w:val="00834842"/>
    <w:rsid w:val="008376DD"/>
    <w:rsid w:val="0084093E"/>
    <w:rsid w:val="00840E8D"/>
    <w:rsid w:val="008432A8"/>
    <w:rsid w:val="00843F25"/>
    <w:rsid w:val="0084476C"/>
    <w:rsid w:val="00845DC8"/>
    <w:rsid w:val="00851302"/>
    <w:rsid w:val="008529BA"/>
    <w:rsid w:val="00860AEF"/>
    <w:rsid w:val="00872812"/>
    <w:rsid w:val="00884BBC"/>
    <w:rsid w:val="008858C6"/>
    <w:rsid w:val="00895DD4"/>
    <w:rsid w:val="008A4468"/>
    <w:rsid w:val="008A508F"/>
    <w:rsid w:val="008A735C"/>
    <w:rsid w:val="008B27CD"/>
    <w:rsid w:val="008B2DBB"/>
    <w:rsid w:val="008C2264"/>
    <w:rsid w:val="008C35FE"/>
    <w:rsid w:val="008C49F8"/>
    <w:rsid w:val="008E28AE"/>
    <w:rsid w:val="008F7E3C"/>
    <w:rsid w:val="00900866"/>
    <w:rsid w:val="00902B5A"/>
    <w:rsid w:val="009063A2"/>
    <w:rsid w:val="00914012"/>
    <w:rsid w:val="009325FF"/>
    <w:rsid w:val="009366AB"/>
    <w:rsid w:val="00940E08"/>
    <w:rsid w:val="00947A41"/>
    <w:rsid w:val="00947D33"/>
    <w:rsid w:val="00955BEC"/>
    <w:rsid w:val="00966D41"/>
    <w:rsid w:val="00991CBD"/>
    <w:rsid w:val="00992FEF"/>
    <w:rsid w:val="009A2475"/>
    <w:rsid w:val="009A3528"/>
    <w:rsid w:val="009C2805"/>
    <w:rsid w:val="009C2B09"/>
    <w:rsid w:val="009D3070"/>
    <w:rsid w:val="009D3846"/>
    <w:rsid w:val="009D7434"/>
    <w:rsid w:val="009E24BE"/>
    <w:rsid w:val="009E6C52"/>
    <w:rsid w:val="009F77D5"/>
    <w:rsid w:val="00A033E0"/>
    <w:rsid w:val="00A04652"/>
    <w:rsid w:val="00A05278"/>
    <w:rsid w:val="00A140C1"/>
    <w:rsid w:val="00A44F14"/>
    <w:rsid w:val="00A467A0"/>
    <w:rsid w:val="00A511A3"/>
    <w:rsid w:val="00A54E89"/>
    <w:rsid w:val="00A56956"/>
    <w:rsid w:val="00A602E2"/>
    <w:rsid w:val="00A71EF2"/>
    <w:rsid w:val="00A73774"/>
    <w:rsid w:val="00A76878"/>
    <w:rsid w:val="00A85A0C"/>
    <w:rsid w:val="00A8665B"/>
    <w:rsid w:val="00A90D62"/>
    <w:rsid w:val="00A9750C"/>
    <w:rsid w:val="00AA262F"/>
    <w:rsid w:val="00AB0339"/>
    <w:rsid w:val="00AB1E8D"/>
    <w:rsid w:val="00AB2D69"/>
    <w:rsid w:val="00AC6183"/>
    <w:rsid w:val="00AD1401"/>
    <w:rsid w:val="00AF31C0"/>
    <w:rsid w:val="00AF5C7F"/>
    <w:rsid w:val="00B02484"/>
    <w:rsid w:val="00B21ADA"/>
    <w:rsid w:val="00B22046"/>
    <w:rsid w:val="00B27EB3"/>
    <w:rsid w:val="00B31ED4"/>
    <w:rsid w:val="00B45E01"/>
    <w:rsid w:val="00B540F1"/>
    <w:rsid w:val="00B70EFD"/>
    <w:rsid w:val="00B75AF0"/>
    <w:rsid w:val="00B815BD"/>
    <w:rsid w:val="00B91DF1"/>
    <w:rsid w:val="00BA1C89"/>
    <w:rsid w:val="00BA36BF"/>
    <w:rsid w:val="00BB15EB"/>
    <w:rsid w:val="00BB6436"/>
    <w:rsid w:val="00BB7FDC"/>
    <w:rsid w:val="00BC0365"/>
    <w:rsid w:val="00BC1734"/>
    <w:rsid w:val="00BD779D"/>
    <w:rsid w:val="00BF1D0C"/>
    <w:rsid w:val="00BF2122"/>
    <w:rsid w:val="00BF6158"/>
    <w:rsid w:val="00C016D1"/>
    <w:rsid w:val="00C03BD7"/>
    <w:rsid w:val="00C118DB"/>
    <w:rsid w:val="00C2141A"/>
    <w:rsid w:val="00C22CB7"/>
    <w:rsid w:val="00C30302"/>
    <w:rsid w:val="00C36DA3"/>
    <w:rsid w:val="00C5270D"/>
    <w:rsid w:val="00C52E5D"/>
    <w:rsid w:val="00C54A49"/>
    <w:rsid w:val="00C55441"/>
    <w:rsid w:val="00C578F3"/>
    <w:rsid w:val="00C67571"/>
    <w:rsid w:val="00C73366"/>
    <w:rsid w:val="00C75869"/>
    <w:rsid w:val="00C7694A"/>
    <w:rsid w:val="00C81359"/>
    <w:rsid w:val="00C8509F"/>
    <w:rsid w:val="00C86790"/>
    <w:rsid w:val="00C86F69"/>
    <w:rsid w:val="00C92090"/>
    <w:rsid w:val="00CA0E79"/>
    <w:rsid w:val="00CA5BFE"/>
    <w:rsid w:val="00CC100B"/>
    <w:rsid w:val="00CC5570"/>
    <w:rsid w:val="00CD1C54"/>
    <w:rsid w:val="00CD62B3"/>
    <w:rsid w:val="00CE5A0D"/>
    <w:rsid w:val="00CF3D87"/>
    <w:rsid w:val="00D00186"/>
    <w:rsid w:val="00D10B22"/>
    <w:rsid w:val="00D10B78"/>
    <w:rsid w:val="00D230CE"/>
    <w:rsid w:val="00D31F55"/>
    <w:rsid w:val="00D36928"/>
    <w:rsid w:val="00D40257"/>
    <w:rsid w:val="00D4029E"/>
    <w:rsid w:val="00D4043F"/>
    <w:rsid w:val="00D40E4C"/>
    <w:rsid w:val="00D4472C"/>
    <w:rsid w:val="00D4588B"/>
    <w:rsid w:val="00D66EC4"/>
    <w:rsid w:val="00D70D23"/>
    <w:rsid w:val="00D773F6"/>
    <w:rsid w:val="00D90377"/>
    <w:rsid w:val="00D93FF1"/>
    <w:rsid w:val="00D97D7A"/>
    <w:rsid w:val="00DA02FB"/>
    <w:rsid w:val="00DA13C4"/>
    <w:rsid w:val="00DC4F30"/>
    <w:rsid w:val="00DE0D87"/>
    <w:rsid w:val="00DF16B3"/>
    <w:rsid w:val="00DF700C"/>
    <w:rsid w:val="00E434B0"/>
    <w:rsid w:val="00E47ECD"/>
    <w:rsid w:val="00E570B8"/>
    <w:rsid w:val="00E6116E"/>
    <w:rsid w:val="00E67097"/>
    <w:rsid w:val="00E725EB"/>
    <w:rsid w:val="00E75ECB"/>
    <w:rsid w:val="00E82DED"/>
    <w:rsid w:val="00E84494"/>
    <w:rsid w:val="00E86CA6"/>
    <w:rsid w:val="00EA01A0"/>
    <w:rsid w:val="00EB69C8"/>
    <w:rsid w:val="00EC08C6"/>
    <w:rsid w:val="00EC0E5C"/>
    <w:rsid w:val="00EC3F80"/>
    <w:rsid w:val="00EC741C"/>
    <w:rsid w:val="00ED1BEE"/>
    <w:rsid w:val="00EE112A"/>
    <w:rsid w:val="00EE2682"/>
    <w:rsid w:val="00EE6640"/>
    <w:rsid w:val="00F113F9"/>
    <w:rsid w:val="00F15C7C"/>
    <w:rsid w:val="00F20A34"/>
    <w:rsid w:val="00F22B93"/>
    <w:rsid w:val="00F34EE9"/>
    <w:rsid w:val="00F35D76"/>
    <w:rsid w:val="00F42193"/>
    <w:rsid w:val="00F55732"/>
    <w:rsid w:val="00F62677"/>
    <w:rsid w:val="00F71DDD"/>
    <w:rsid w:val="00F85186"/>
    <w:rsid w:val="00F90AC0"/>
    <w:rsid w:val="00F928DE"/>
    <w:rsid w:val="00F96776"/>
    <w:rsid w:val="00FA106E"/>
    <w:rsid w:val="00FA2341"/>
    <w:rsid w:val="00FA289A"/>
    <w:rsid w:val="00FA43EA"/>
    <w:rsid w:val="00FC52DF"/>
    <w:rsid w:val="00FD0585"/>
    <w:rsid w:val="00FD4C7C"/>
    <w:rsid w:val="00FE32E9"/>
    <w:rsid w:val="00FE570E"/>
    <w:rsid w:val="00FF03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Document Map" w:uiPriority="99"/>
    <w:lsdException w:name="HTML Top of Form" w:uiPriority="99"/>
    <w:lsdException w:name="HTML Bottom of Form" w:uiPriority="99"/>
    <w:lsdException w:name="Normal (Web)" w:uiPriority="99"/>
    <w:lsdException w:name="HTML Preformatted"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75869"/>
    <w:pPr>
      <w:bidi/>
    </w:pPr>
    <w:rPr>
      <w:rFonts w:eastAsia="MS Mincho"/>
      <w:sz w:val="24"/>
      <w:szCs w:val="24"/>
      <w:lang w:eastAsia="ja-JP"/>
    </w:rPr>
  </w:style>
  <w:style w:type="paragraph" w:styleId="1">
    <w:name w:val="heading 1"/>
    <w:basedOn w:val="a0"/>
    <w:next w:val="a1"/>
    <w:link w:val="10"/>
    <w:uiPriority w:val="9"/>
    <w:qFormat/>
    <w:rsid w:val="009C2B09"/>
    <w:pPr>
      <w:numPr>
        <w:numId w:val="1"/>
      </w:numPr>
      <w:tabs>
        <w:tab w:val="left" w:pos="432"/>
      </w:tabs>
      <w:outlineLvl w:val="0"/>
    </w:pPr>
    <w:rPr>
      <w:b/>
      <w:bCs/>
      <w:sz w:val="32"/>
      <w:szCs w:val="32"/>
    </w:rPr>
  </w:style>
  <w:style w:type="paragraph" w:styleId="2">
    <w:name w:val="heading 2"/>
    <w:basedOn w:val="a0"/>
    <w:next w:val="a1"/>
    <w:link w:val="20"/>
    <w:uiPriority w:val="9"/>
    <w:qFormat/>
    <w:rsid w:val="009C2B09"/>
    <w:pPr>
      <w:outlineLvl w:val="1"/>
    </w:pPr>
    <w:rPr>
      <w:rFonts w:ascii="Frank Ruehl CLM" w:hAnsi="Frank Ruehl CLM" w:cs="Frank Ruehl CLM"/>
      <w:b/>
      <w:bCs/>
      <w:sz w:val="36"/>
      <w:szCs w:val="36"/>
    </w:rPr>
  </w:style>
  <w:style w:type="paragraph" w:styleId="3">
    <w:name w:val="heading 3"/>
    <w:basedOn w:val="a0"/>
    <w:next w:val="a1"/>
    <w:link w:val="30"/>
    <w:uiPriority w:val="9"/>
    <w:qFormat/>
    <w:rsid w:val="009C2B09"/>
    <w:pPr>
      <w:outlineLvl w:val="2"/>
    </w:pPr>
    <w:rPr>
      <w:rFonts w:ascii="Frank Ruehl CLM" w:hAnsi="Frank Ruehl CLM" w:cs="Frank Ruehl CLM"/>
      <w:b/>
      <w:bCs/>
    </w:rPr>
  </w:style>
  <w:style w:type="paragraph" w:styleId="4">
    <w:name w:val="heading 4"/>
    <w:basedOn w:val="a"/>
    <w:next w:val="a"/>
    <w:link w:val="40"/>
    <w:uiPriority w:val="9"/>
    <w:unhideWhenUsed/>
    <w:qFormat/>
    <w:rsid w:val="009C2B09"/>
    <w:pPr>
      <w:keepNext/>
      <w:spacing w:before="240" w:after="60"/>
      <w:outlineLvl w:val="3"/>
    </w:pPr>
    <w:rPr>
      <w:rFonts w:ascii="Calibri" w:eastAsia="Times New Roman" w:hAnsi="Calibri" w:cs="Arial"/>
      <w:b/>
      <w:bCs/>
      <w:sz w:val="28"/>
      <w:szCs w:val="28"/>
    </w:rPr>
  </w:style>
  <w:style w:type="paragraph" w:styleId="5">
    <w:name w:val="heading 5"/>
    <w:basedOn w:val="a"/>
    <w:next w:val="a"/>
    <w:link w:val="50"/>
    <w:semiHidden/>
    <w:unhideWhenUsed/>
    <w:qFormat/>
    <w:rsid w:val="009C2B09"/>
    <w:pPr>
      <w:spacing w:before="240" w:after="60"/>
      <w:outlineLvl w:val="4"/>
    </w:pPr>
    <w:rPr>
      <w:rFonts w:ascii="Calibri" w:eastAsia="Times New Roman" w:hAnsi="Calibri" w:cs="Arial"/>
      <w:b/>
      <w:bCs/>
      <w:i/>
      <w:i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Magal">
    <w:name w:val="Magal"/>
    <w:basedOn w:val="a"/>
    <w:rsid w:val="00EC741C"/>
    <w:pPr>
      <w:spacing w:after="80" w:line="320" w:lineRule="exact"/>
      <w:jc w:val="both"/>
    </w:pPr>
    <w:rPr>
      <w:rFonts w:cs="David"/>
      <w:b/>
      <w:sz w:val="20"/>
      <w:szCs w:val="22"/>
      <w:lang w:eastAsia="he-IL"/>
    </w:rPr>
  </w:style>
  <w:style w:type="paragraph" w:styleId="a5">
    <w:name w:val="footnote text"/>
    <w:aliases w:val=" Char"/>
    <w:basedOn w:val="a"/>
    <w:link w:val="a6"/>
    <w:rsid w:val="00A9750C"/>
    <w:rPr>
      <w:sz w:val="20"/>
      <w:szCs w:val="20"/>
    </w:rPr>
  </w:style>
  <w:style w:type="character" w:styleId="a7">
    <w:name w:val="footnote reference"/>
    <w:rsid w:val="00A9750C"/>
    <w:rPr>
      <w:vertAlign w:val="superscript"/>
    </w:rPr>
  </w:style>
  <w:style w:type="paragraph" w:styleId="a8">
    <w:name w:val="Balloon Text"/>
    <w:basedOn w:val="a"/>
    <w:link w:val="a9"/>
    <w:uiPriority w:val="99"/>
    <w:rsid w:val="00A73774"/>
    <w:rPr>
      <w:rFonts w:ascii="Tahoma" w:hAnsi="Tahoma" w:cs="Tahoma"/>
      <w:sz w:val="16"/>
      <w:szCs w:val="16"/>
    </w:rPr>
  </w:style>
  <w:style w:type="paragraph" w:styleId="aa">
    <w:name w:val="footer"/>
    <w:basedOn w:val="a"/>
    <w:link w:val="ab"/>
    <w:uiPriority w:val="99"/>
    <w:rsid w:val="00A511A3"/>
    <w:pPr>
      <w:tabs>
        <w:tab w:val="center" w:pos="4320"/>
        <w:tab w:val="right" w:pos="8640"/>
      </w:tabs>
    </w:pPr>
  </w:style>
  <w:style w:type="character" w:styleId="ac">
    <w:name w:val="page number"/>
    <w:basedOn w:val="a2"/>
    <w:rsid w:val="00A511A3"/>
  </w:style>
  <w:style w:type="character" w:styleId="Hyperlink">
    <w:name w:val="Hyperlink"/>
    <w:uiPriority w:val="99"/>
    <w:rsid w:val="0084093E"/>
    <w:rPr>
      <w:color w:val="0000FF"/>
      <w:u w:val="single"/>
    </w:rPr>
  </w:style>
  <w:style w:type="character" w:customStyle="1" w:styleId="10">
    <w:name w:val="כותרת 1 תו"/>
    <w:link w:val="1"/>
    <w:uiPriority w:val="9"/>
    <w:rsid w:val="009C2B09"/>
    <w:rPr>
      <w:rFonts w:ascii="DejaVu Sans" w:hAnsi="DejaVu Sans" w:cs="DejaVu Sans"/>
      <w:b/>
      <w:bCs/>
      <w:kern w:val="1"/>
      <w:sz w:val="32"/>
      <w:szCs w:val="32"/>
      <w:lang w:eastAsia="zh-CN"/>
    </w:rPr>
  </w:style>
  <w:style w:type="character" w:customStyle="1" w:styleId="20">
    <w:name w:val="כותרת 2 תו"/>
    <w:link w:val="2"/>
    <w:uiPriority w:val="9"/>
    <w:rsid w:val="009C2B09"/>
    <w:rPr>
      <w:rFonts w:ascii="Frank Ruehl CLM" w:hAnsi="Frank Ruehl CLM" w:cs="Frank Ruehl CLM"/>
      <w:b/>
      <w:bCs/>
      <w:kern w:val="1"/>
      <w:sz w:val="36"/>
      <w:szCs w:val="36"/>
      <w:lang w:eastAsia="zh-CN"/>
    </w:rPr>
  </w:style>
  <w:style w:type="character" w:customStyle="1" w:styleId="30">
    <w:name w:val="כותרת 3 תו"/>
    <w:link w:val="3"/>
    <w:uiPriority w:val="9"/>
    <w:rsid w:val="009C2B09"/>
    <w:rPr>
      <w:rFonts w:ascii="Frank Ruehl CLM" w:hAnsi="Frank Ruehl CLM" w:cs="Frank Ruehl CLM"/>
      <w:b/>
      <w:bCs/>
      <w:kern w:val="1"/>
      <w:sz w:val="28"/>
      <w:szCs w:val="28"/>
      <w:lang w:eastAsia="zh-CN"/>
    </w:rPr>
  </w:style>
  <w:style w:type="character" w:customStyle="1" w:styleId="WW8Num1z0">
    <w:name w:val="WW8Num1z0"/>
    <w:rsid w:val="009C2B09"/>
    <w:rPr>
      <w:rFonts w:cs="Times New Roman"/>
    </w:rPr>
  </w:style>
  <w:style w:type="character" w:customStyle="1" w:styleId="WW8Num2z0">
    <w:name w:val="WW8Num2z0"/>
    <w:rsid w:val="009C2B09"/>
    <w:rPr>
      <w:rFonts w:ascii="Symbol" w:hAnsi="Symbol" w:cs="Symbol"/>
    </w:rPr>
  </w:style>
  <w:style w:type="character" w:customStyle="1" w:styleId="WW8Num2z1">
    <w:name w:val="WW8Num2z1"/>
    <w:rsid w:val="009C2B09"/>
    <w:rPr>
      <w:rFonts w:ascii="OpenSymbol" w:hAnsi="OpenSymbol" w:cs="OpenSymbol"/>
    </w:rPr>
  </w:style>
  <w:style w:type="character" w:customStyle="1" w:styleId="WW8Num3z0">
    <w:name w:val="WW8Num3z0"/>
    <w:rsid w:val="009C2B09"/>
    <w:rPr>
      <w:rFonts w:ascii="Symbol" w:hAnsi="Symbol" w:cs="Symbol"/>
    </w:rPr>
  </w:style>
  <w:style w:type="character" w:customStyle="1" w:styleId="WW8Num3z1">
    <w:name w:val="WW8Num3z1"/>
    <w:rsid w:val="009C2B09"/>
    <w:rPr>
      <w:rFonts w:ascii="OpenSymbol" w:hAnsi="OpenSymbol" w:cs="OpenSymbol"/>
    </w:rPr>
  </w:style>
  <w:style w:type="character" w:customStyle="1" w:styleId="WW8Num4z0">
    <w:name w:val="WW8Num4z0"/>
    <w:rsid w:val="009C2B09"/>
    <w:rPr>
      <w:rFonts w:cs="Times New Roman"/>
    </w:rPr>
  </w:style>
  <w:style w:type="character" w:customStyle="1" w:styleId="WW8Num5z0">
    <w:name w:val="WW8Num5z0"/>
    <w:rsid w:val="009C2B09"/>
    <w:rPr>
      <w:rFonts w:cs="Times New Roman"/>
    </w:rPr>
  </w:style>
  <w:style w:type="character" w:customStyle="1" w:styleId="WW8Num5z1">
    <w:name w:val="WW8Num5z1"/>
    <w:rsid w:val="009C2B09"/>
    <w:rPr>
      <w:rFonts w:ascii="OpenSymbol" w:hAnsi="OpenSymbol" w:cs="OpenSymbol"/>
    </w:rPr>
  </w:style>
  <w:style w:type="character" w:customStyle="1" w:styleId="WW8Num6z0">
    <w:name w:val="WW8Num6z0"/>
    <w:rsid w:val="009C2B09"/>
    <w:rPr>
      <w:rFonts w:ascii="Symbol" w:hAnsi="Symbol" w:cs="Symbol"/>
    </w:rPr>
  </w:style>
  <w:style w:type="character" w:customStyle="1" w:styleId="WW8Num6z1">
    <w:name w:val="WW8Num6z1"/>
    <w:rsid w:val="009C2B09"/>
    <w:rPr>
      <w:rFonts w:ascii="OpenSymbol" w:hAnsi="OpenSymbol" w:cs="OpenSymbol"/>
    </w:rPr>
  </w:style>
  <w:style w:type="character" w:customStyle="1" w:styleId="WW8Num7z0">
    <w:name w:val="WW8Num7z0"/>
    <w:rsid w:val="009C2B09"/>
    <w:rPr>
      <w:rFonts w:ascii="Symbol" w:hAnsi="Symbol" w:cs="Symbol"/>
    </w:rPr>
  </w:style>
  <w:style w:type="character" w:customStyle="1" w:styleId="WW8Num7z1">
    <w:name w:val="WW8Num7z1"/>
    <w:rsid w:val="009C2B09"/>
    <w:rPr>
      <w:rFonts w:ascii="OpenSymbol" w:hAnsi="OpenSymbol" w:cs="OpenSymbol"/>
    </w:rPr>
  </w:style>
  <w:style w:type="character" w:customStyle="1" w:styleId="WW8Num8z0">
    <w:name w:val="WW8Num8z0"/>
    <w:rsid w:val="009C2B09"/>
    <w:rPr>
      <w:rFonts w:ascii="Symbol" w:hAnsi="Symbol" w:cs="Symbol"/>
    </w:rPr>
  </w:style>
  <w:style w:type="character" w:customStyle="1" w:styleId="WW8Num8z1">
    <w:name w:val="WW8Num8z1"/>
    <w:rsid w:val="009C2B09"/>
    <w:rPr>
      <w:rFonts w:ascii="OpenSymbol" w:hAnsi="OpenSymbol" w:cs="OpenSymbol"/>
    </w:rPr>
  </w:style>
  <w:style w:type="character" w:customStyle="1" w:styleId="WW8Num9z0">
    <w:name w:val="WW8Num9z0"/>
    <w:rsid w:val="009C2B09"/>
    <w:rPr>
      <w:rFonts w:ascii="Symbol" w:hAnsi="Symbol" w:cs="Symbol"/>
    </w:rPr>
  </w:style>
  <w:style w:type="character" w:customStyle="1" w:styleId="WW8Num9z1">
    <w:name w:val="WW8Num9z1"/>
    <w:rsid w:val="009C2B09"/>
    <w:rPr>
      <w:rFonts w:ascii="OpenSymbol" w:hAnsi="OpenSymbol" w:cs="OpenSymbol"/>
    </w:rPr>
  </w:style>
  <w:style w:type="character" w:customStyle="1" w:styleId="WW8Num10z0">
    <w:name w:val="WW8Num10z0"/>
    <w:rsid w:val="009C2B09"/>
    <w:rPr>
      <w:rFonts w:ascii="Symbol" w:hAnsi="Symbol" w:cs="Symbol"/>
    </w:rPr>
  </w:style>
  <w:style w:type="character" w:customStyle="1" w:styleId="WW8Num10z1">
    <w:name w:val="WW8Num10z1"/>
    <w:rsid w:val="009C2B09"/>
    <w:rPr>
      <w:rFonts w:ascii="OpenSymbol" w:hAnsi="OpenSymbol" w:cs="OpenSymbol"/>
    </w:rPr>
  </w:style>
  <w:style w:type="character" w:customStyle="1" w:styleId="WW8Num11z0">
    <w:name w:val="WW8Num11z0"/>
    <w:rsid w:val="009C2B09"/>
    <w:rPr>
      <w:rFonts w:ascii="Symbol" w:hAnsi="Symbol" w:cs="Symbol"/>
    </w:rPr>
  </w:style>
  <w:style w:type="character" w:customStyle="1" w:styleId="WW8Num12z0">
    <w:name w:val="WW8Num12z0"/>
    <w:rsid w:val="009C2B09"/>
    <w:rPr>
      <w:rFonts w:cs="Times New Roman"/>
    </w:rPr>
  </w:style>
  <w:style w:type="character" w:customStyle="1" w:styleId="WW8Num12z1">
    <w:name w:val="WW8Num12z1"/>
    <w:rsid w:val="009C2B09"/>
    <w:rPr>
      <w:rFonts w:ascii="OpenSymbol" w:hAnsi="OpenSymbol" w:cs="OpenSymbol"/>
    </w:rPr>
  </w:style>
  <w:style w:type="character" w:customStyle="1" w:styleId="WW8Num13z0">
    <w:name w:val="WW8Num13z0"/>
    <w:rsid w:val="009C2B09"/>
    <w:rPr>
      <w:rFonts w:ascii="Symbol" w:hAnsi="Symbol" w:cs="Symbol"/>
    </w:rPr>
  </w:style>
  <w:style w:type="character" w:customStyle="1" w:styleId="WW8Num13z1">
    <w:name w:val="WW8Num13z1"/>
    <w:rsid w:val="009C2B09"/>
    <w:rPr>
      <w:rFonts w:ascii="OpenSymbol" w:hAnsi="OpenSymbol" w:cs="OpenSymbol"/>
    </w:rPr>
  </w:style>
  <w:style w:type="character" w:customStyle="1" w:styleId="WW8Num14z0">
    <w:name w:val="WW8Num14z0"/>
    <w:rsid w:val="009C2B09"/>
    <w:rPr>
      <w:rFonts w:ascii="Symbol" w:hAnsi="Symbol" w:cs="Symbol"/>
    </w:rPr>
  </w:style>
  <w:style w:type="character" w:customStyle="1" w:styleId="WW8Num14z1">
    <w:name w:val="WW8Num14z1"/>
    <w:rsid w:val="009C2B09"/>
    <w:rPr>
      <w:rFonts w:ascii="OpenSymbol" w:hAnsi="OpenSymbol" w:cs="OpenSymbol"/>
    </w:rPr>
  </w:style>
  <w:style w:type="character" w:customStyle="1" w:styleId="WW8Num15z0">
    <w:name w:val="WW8Num15z0"/>
    <w:rsid w:val="009C2B09"/>
    <w:rPr>
      <w:rFonts w:ascii="Symbol" w:hAnsi="Symbol" w:cs="Symbol"/>
    </w:rPr>
  </w:style>
  <w:style w:type="character" w:customStyle="1" w:styleId="WW8Num15z1">
    <w:name w:val="WW8Num15z1"/>
    <w:rsid w:val="009C2B09"/>
    <w:rPr>
      <w:rFonts w:ascii="OpenSymbol" w:hAnsi="OpenSymbol" w:cs="OpenSymbol"/>
    </w:rPr>
  </w:style>
  <w:style w:type="character" w:customStyle="1" w:styleId="WW8Num17z0">
    <w:name w:val="WW8Num17z0"/>
    <w:rsid w:val="009C2B09"/>
    <w:rPr>
      <w:rFonts w:ascii="Symbol" w:hAnsi="Symbol" w:cs="Symbol"/>
    </w:rPr>
  </w:style>
  <w:style w:type="character" w:customStyle="1" w:styleId="WW8Num17z1">
    <w:name w:val="WW8Num17z1"/>
    <w:rsid w:val="009C2B09"/>
    <w:rPr>
      <w:rFonts w:ascii="OpenSymbol" w:hAnsi="OpenSymbol" w:cs="OpenSymbol"/>
    </w:rPr>
  </w:style>
  <w:style w:type="character" w:customStyle="1" w:styleId="WW8Num17z3">
    <w:name w:val="WW8Num17z3"/>
    <w:rsid w:val="009C2B09"/>
    <w:rPr>
      <w:rFonts w:ascii="Symbol" w:hAnsi="Symbol" w:cs="Symbol"/>
    </w:rPr>
  </w:style>
  <w:style w:type="character" w:customStyle="1" w:styleId="21">
    <w:name w:val="גופן ברירת המחדל של קטע2"/>
    <w:rsid w:val="009C2B09"/>
  </w:style>
  <w:style w:type="character" w:customStyle="1" w:styleId="Absatz-Standardschriftart">
    <w:name w:val="Absatz-Standardschriftart"/>
    <w:rsid w:val="009C2B09"/>
  </w:style>
  <w:style w:type="character" w:customStyle="1" w:styleId="WW-Absatz-Standardschriftart">
    <w:name w:val="WW-Absatz-Standardschriftart"/>
    <w:rsid w:val="009C2B09"/>
  </w:style>
  <w:style w:type="character" w:customStyle="1" w:styleId="WW-Absatz-Standardschriftart1">
    <w:name w:val="WW-Absatz-Standardschriftart1"/>
    <w:rsid w:val="009C2B09"/>
  </w:style>
  <w:style w:type="character" w:customStyle="1" w:styleId="WW-Absatz-Standardschriftart11">
    <w:name w:val="WW-Absatz-Standardschriftart11"/>
    <w:rsid w:val="009C2B09"/>
  </w:style>
  <w:style w:type="character" w:customStyle="1" w:styleId="WW-Absatz-Standardschriftart111">
    <w:name w:val="WW-Absatz-Standardschriftart111"/>
    <w:rsid w:val="009C2B09"/>
  </w:style>
  <w:style w:type="character" w:customStyle="1" w:styleId="WW-Absatz-Standardschriftart1111">
    <w:name w:val="WW-Absatz-Standardschriftart1111"/>
    <w:rsid w:val="009C2B09"/>
  </w:style>
  <w:style w:type="character" w:customStyle="1" w:styleId="WW-Absatz-Standardschriftart11111">
    <w:name w:val="WW-Absatz-Standardschriftart11111"/>
    <w:rsid w:val="009C2B09"/>
  </w:style>
  <w:style w:type="character" w:customStyle="1" w:styleId="WW-Absatz-Standardschriftart111111">
    <w:name w:val="WW-Absatz-Standardschriftart111111"/>
    <w:rsid w:val="009C2B09"/>
  </w:style>
  <w:style w:type="character" w:customStyle="1" w:styleId="WW8Num11z1">
    <w:name w:val="WW8Num11z1"/>
    <w:rsid w:val="009C2B09"/>
    <w:rPr>
      <w:rFonts w:ascii="OpenSymbol" w:hAnsi="OpenSymbol" w:cs="OpenSymbol"/>
    </w:rPr>
  </w:style>
  <w:style w:type="character" w:customStyle="1" w:styleId="WW8Num16z0">
    <w:name w:val="WW8Num16z0"/>
    <w:rsid w:val="009C2B09"/>
    <w:rPr>
      <w:rFonts w:ascii="Symbol" w:hAnsi="Symbol" w:cs="Symbol"/>
    </w:rPr>
  </w:style>
  <w:style w:type="character" w:customStyle="1" w:styleId="WW8Num16z1">
    <w:name w:val="WW8Num16z1"/>
    <w:rsid w:val="009C2B09"/>
    <w:rPr>
      <w:rFonts w:ascii="OpenSymbol" w:hAnsi="OpenSymbol" w:cs="OpenSymbol"/>
    </w:rPr>
  </w:style>
  <w:style w:type="character" w:customStyle="1" w:styleId="WW8Num18z0">
    <w:name w:val="WW8Num18z0"/>
    <w:rsid w:val="009C2B09"/>
    <w:rPr>
      <w:rFonts w:cs="Times New Roman"/>
    </w:rPr>
  </w:style>
  <w:style w:type="character" w:customStyle="1" w:styleId="11">
    <w:name w:val="גופן ברירת המחדל של קטע1"/>
    <w:rsid w:val="009C2B09"/>
  </w:style>
  <w:style w:type="character" w:customStyle="1" w:styleId="ad">
    <w:name w:val="תבליטים"/>
    <w:rsid w:val="009C2B09"/>
    <w:rPr>
      <w:rFonts w:ascii="OpenSymbol" w:eastAsia="Times New Roman" w:hAnsi="OpenSymbol" w:cs="OpenSymbol"/>
    </w:rPr>
  </w:style>
  <w:style w:type="character" w:customStyle="1" w:styleId="Q">
    <w:name w:val="Q"/>
    <w:rsid w:val="009C2B09"/>
  </w:style>
  <w:style w:type="character" w:styleId="ae">
    <w:name w:val="Strong"/>
    <w:uiPriority w:val="22"/>
    <w:qFormat/>
    <w:rsid w:val="009C2B09"/>
    <w:rPr>
      <w:b/>
    </w:rPr>
  </w:style>
  <w:style w:type="character" w:customStyle="1" w:styleId="af">
    <w:name w:val="תווי הערת שוליים"/>
    <w:rsid w:val="009C2B09"/>
  </w:style>
  <w:style w:type="character" w:customStyle="1" w:styleId="22">
    <w:name w:val="הפנייה להערת שוליים2"/>
    <w:rsid w:val="009C2B09"/>
    <w:rPr>
      <w:vertAlign w:val="superscript"/>
    </w:rPr>
  </w:style>
  <w:style w:type="character" w:customStyle="1" w:styleId="12">
    <w:name w:val="הפנייה להערת שוליים1"/>
    <w:rsid w:val="009C2B09"/>
    <w:rPr>
      <w:vertAlign w:val="superscript"/>
    </w:rPr>
  </w:style>
  <w:style w:type="character" w:customStyle="1" w:styleId="WW8Num25z0">
    <w:name w:val="WW8Num25z0"/>
    <w:rsid w:val="009C2B09"/>
    <w:rPr>
      <w:rFonts w:ascii="Symbol" w:hAnsi="Symbol" w:cs="Symbol"/>
      <w:lang w:val="x-none" w:bidi="he-IL"/>
    </w:rPr>
  </w:style>
  <w:style w:type="character" w:customStyle="1" w:styleId="WW8Num25z1">
    <w:name w:val="WW8Num25z1"/>
    <w:rsid w:val="009C2B09"/>
    <w:rPr>
      <w:rFonts w:ascii="Courier New" w:hAnsi="Courier New" w:cs="Courier New"/>
    </w:rPr>
  </w:style>
  <w:style w:type="character" w:customStyle="1" w:styleId="WW8Num25z2">
    <w:name w:val="WW8Num25z2"/>
    <w:rsid w:val="009C2B09"/>
    <w:rPr>
      <w:rFonts w:ascii="Wingdings" w:hAnsi="Wingdings" w:cs="Wingdings"/>
    </w:rPr>
  </w:style>
  <w:style w:type="character" w:customStyle="1" w:styleId="WW8Num25z3">
    <w:name w:val="WW8Num25z3"/>
    <w:rsid w:val="009C2B09"/>
    <w:rPr>
      <w:rFonts w:ascii="Symbol" w:hAnsi="Symbol" w:cs="Symbol"/>
    </w:rPr>
  </w:style>
  <w:style w:type="character" w:customStyle="1" w:styleId="af0">
    <w:name w:val="סמלי מספור"/>
    <w:rsid w:val="009C2B09"/>
  </w:style>
  <w:style w:type="character" w:styleId="af1">
    <w:name w:val="Emphasis"/>
    <w:qFormat/>
    <w:rsid w:val="009C2B09"/>
    <w:rPr>
      <w:i/>
    </w:rPr>
  </w:style>
  <w:style w:type="character" w:customStyle="1" w:styleId="af2">
    <w:name w:val="תווי הערת סיום"/>
    <w:rsid w:val="009C2B09"/>
    <w:rPr>
      <w:vertAlign w:val="superscript"/>
    </w:rPr>
  </w:style>
  <w:style w:type="character" w:customStyle="1" w:styleId="WW-">
    <w:name w:val="WW-תווי הערת סיום"/>
    <w:rsid w:val="009C2B09"/>
  </w:style>
  <w:style w:type="character" w:customStyle="1" w:styleId="HeaderChar">
    <w:name w:val="Header Char"/>
    <w:rsid w:val="009C2B09"/>
    <w:rPr>
      <w:rFonts w:ascii="David CLM" w:eastAsia="Times New Roman" w:hAnsi="David CLM" w:cs="Nachlieli CLM"/>
      <w:kern w:val="1"/>
      <w:sz w:val="24"/>
      <w:szCs w:val="24"/>
      <w:lang w:val="x-none" w:bidi="he-IL"/>
    </w:rPr>
  </w:style>
  <w:style w:type="character" w:customStyle="1" w:styleId="FooterChar">
    <w:name w:val="Footer Char"/>
    <w:rsid w:val="009C2B09"/>
    <w:rPr>
      <w:rFonts w:ascii="David CLM" w:eastAsia="Times New Roman" w:hAnsi="David CLM" w:cs="Nachlieli CLM"/>
      <w:kern w:val="1"/>
      <w:sz w:val="24"/>
      <w:szCs w:val="24"/>
      <w:lang w:val="x-none" w:bidi="he-IL"/>
    </w:rPr>
  </w:style>
  <w:style w:type="character" w:customStyle="1" w:styleId="Heading2Char">
    <w:name w:val="Heading 2 Char"/>
    <w:rsid w:val="009C2B09"/>
    <w:rPr>
      <w:rFonts w:ascii="Frank Ruehl CLM" w:eastAsia="Times New Roman" w:hAnsi="Frank Ruehl CLM" w:cs="Nachlieli CLM"/>
      <w:b/>
      <w:bCs/>
      <w:kern w:val="1"/>
      <w:sz w:val="36"/>
      <w:szCs w:val="36"/>
      <w:lang w:val="x-none" w:bidi="he-IL"/>
    </w:rPr>
  </w:style>
  <w:style w:type="character" w:customStyle="1" w:styleId="BodyTextChar">
    <w:name w:val="Body Text Char"/>
    <w:rsid w:val="009C2B09"/>
    <w:rPr>
      <w:rFonts w:ascii="David CLM" w:eastAsia="Times New Roman" w:hAnsi="David CLM" w:cs="Nachlieli CLM"/>
      <w:kern w:val="1"/>
      <w:sz w:val="24"/>
      <w:szCs w:val="24"/>
      <w:lang w:val="x-none" w:bidi="he-IL"/>
    </w:rPr>
  </w:style>
  <w:style w:type="character" w:customStyle="1" w:styleId="FootnoteTextChar">
    <w:name w:val="Footnote Text Char"/>
    <w:rsid w:val="009C2B09"/>
    <w:rPr>
      <w:rFonts w:ascii="David CLM" w:eastAsia="Times New Roman" w:hAnsi="David CLM" w:cs="Nachlieli CLM"/>
      <w:kern w:val="1"/>
      <w:lang w:val="x-none" w:bidi="he-IL"/>
    </w:rPr>
  </w:style>
  <w:style w:type="character" w:customStyle="1" w:styleId="FootnoteCharacters">
    <w:name w:val="Footnote Characters"/>
    <w:rsid w:val="009C2B09"/>
    <w:rPr>
      <w:vertAlign w:val="superscript"/>
    </w:rPr>
  </w:style>
  <w:style w:type="character" w:customStyle="1" w:styleId="EndnoteCharacters">
    <w:name w:val="Endnote Characters"/>
    <w:rsid w:val="009C2B09"/>
    <w:rPr>
      <w:vertAlign w:val="superscript"/>
    </w:rPr>
  </w:style>
  <w:style w:type="character" w:styleId="af3">
    <w:name w:val="endnote reference"/>
    <w:rsid w:val="009C2B09"/>
    <w:rPr>
      <w:vertAlign w:val="superscript"/>
    </w:rPr>
  </w:style>
  <w:style w:type="paragraph" w:customStyle="1" w:styleId="Heading">
    <w:name w:val="Heading"/>
    <w:basedOn w:val="a0"/>
    <w:next w:val="af4"/>
    <w:rsid w:val="009C2B09"/>
  </w:style>
  <w:style w:type="paragraph" w:styleId="a1">
    <w:name w:val="Body Text"/>
    <w:basedOn w:val="a"/>
    <w:link w:val="af5"/>
    <w:rsid w:val="009C2B09"/>
    <w:pPr>
      <w:widowControl w:val="0"/>
      <w:suppressAutoHyphens/>
      <w:bidi w:val="0"/>
      <w:spacing w:after="120"/>
    </w:pPr>
    <w:rPr>
      <w:rFonts w:ascii="David CLM" w:eastAsia="Times New Roman" w:hAnsi="David CLM" w:cs="Nachlieli CLM"/>
      <w:kern w:val="1"/>
      <w:lang w:eastAsia="zh-CN"/>
    </w:rPr>
  </w:style>
  <w:style w:type="character" w:customStyle="1" w:styleId="af5">
    <w:name w:val="גוף טקסט תו"/>
    <w:link w:val="a1"/>
    <w:rsid w:val="009C2B09"/>
    <w:rPr>
      <w:rFonts w:ascii="David CLM" w:hAnsi="David CLM" w:cs="Nachlieli CLM"/>
      <w:kern w:val="1"/>
      <w:sz w:val="24"/>
      <w:szCs w:val="24"/>
      <w:lang w:eastAsia="zh-CN"/>
    </w:rPr>
  </w:style>
  <w:style w:type="paragraph" w:styleId="af6">
    <w:name w:val="List"/>
    <w:basedOn w:val="a1"/>
    <w:rsid w:val="009C2B09"/>
  </w:style>
  <w:style w:type="paragraph" w:styleId="af7">
    <w:name w:val="caption"/>
    <w:basedOn w:val="a"/>
    <w:uiPriority w:val="35"/>
    <w:qFormat/>
    <w:rsid w:val="009C2B09"/>
    <w:pPr>
      <w:widowControl w:val="0"/>
      <w:suppressLineNumbers/>
      <w:suppressAutoHyphens/>
      <w:bidi w:val="0"/>
      <w:spacing w:before="120" w:after="120"/>
    </w:pPr>
    <w:rPr>
      <w:rFonts w:ascii="David CLM" w:eastAsia="Times New Roman" w:hAnsi="David CLM" w:cs="Lohit Hindi"/>
      <w:i/>
      <w:iCs/>
      <w:kern w:val="1"/>
      <w:lang w:eastAsia="zh-CN"/>
    </w:rPr>
  </w:style>
  <w:style w:type="paragraph" w:customStyle="1" w:styleId="Index">
    <w:name w:val="Index"/>
    <w:basedOn w:val="a"/>
    <w:rsid w:val="009C2B09"/>
    <w:pPr>
      <w:widowControl w:val="0"/>
      <w:suppressLineNumbers/>
      <w:suppressAutoHyphens/>
      <w:bidi w:val="0"/>
    </w:pPr>
    <w:rPr>
      <w:rFonts w:ascii="David CLM" w:eastAsia="Times New Roman" w:hAnsi="David CLM" w:cs="Lohit Hindi"/>
      <w:kern w:val="1"/>
      <w:lang w:eastAsia="zh-CN"/>
    </w:rPr>
  </w:style>
  <w:style w:type="paragraph" w:customStyle="1" w:styleId="a0">
    <w:name w:val="כותרת"/>
    <w:basedOn w:val="a"/>
    <w:next w:val="a1"/>
    <w:rsid w:val="009C2B09"/>
    <w:pPr>
      <w:keepNext/>
      <w:widowControl w:val="0"/>
      <w:suppressAutoHyphens/>
      <w:bidi w:val="0"/>
      <w:spacing w:before="240" w:after="120"/>
    </w:pPr>
    <w:rPr>
      <w:rFonts w:ascii="DejaVu Sans" w:eastAsia="Times New Roman" w:hAnsi="DejaVu Sans" w:cs="DejaVu Sans"/>
      <w:kern w:val="1"/>
      <w:sz w:val="28"/>
      <w:szCs w:val="28"/>
      <w:lang w:eastAsia="zh-CN"/>
    </w:rPr>
  </w:style>
  <w:style w:type="paragraph" w:customStyle="1" w:styleId="af8">
    <w:name w:val="כתובית"/>
    <w:basedOn w:val="a"/>
    <w:rsid w:val="009C2B09"/>
    <w:pPr>
      <w:widowControl w:val="0"/>
      <w:suppressLineNumbers/>
      <w:suppressAutoHyphens/>
      <w:bidi w:val="0"/>
      <w:spacing w:before="120" w:after="120"/>
    </w:pPr>
    <w:rPr>
      <w:rFonts w:ascii="David CLM" w:eastAsia="Times New Roman" w:hAnsi="David CLM" w:cs="Nachlieli CLM"/>
      <w:i/>
      <w:iCs/>
      <w:kern w:val="1"/>
      <w:lang w:eastAsia="zh-CN"/>
    </w:rPr>
  </w:style>
  <w:style w:type="paragraph" w:customStyle="1" w:styleId="af9">
    <w:name w:val="אינדקס"/>
    <w:basedOn w:val="a"/>
    <w:rsid w:val="009C2B09"/>
    <w:pPr>
      <w:widowControl w:val="0"/>
      <w:suppressLineNumbers/>
      <w:suppressAutoHyphens/>
      <w:bidi w:val="0"/>
    </w:pPr>
    <w:rPr>
      <w:rFonts w:ascii="David CLM" w:eastAsia="Times New Roman" w:hAnsi="David CLM" w:cs="Nachlieli CLM"/>
      <w:kern w:val="1"/>
      <w:lang w:eastAsia="zh-CN"/>
    </w:rPr>
  </w:style>
  <w:style w:type="paragraph" w:customStyle="1" w:styleId="afa">
    <w:name w:val="מפתחות"/>
    <w:basedOn w:val="a"/>
    <w:rsid w:val="009C2B09"/>
    <w:pPr>
      <w:widowControl w:val="0"/>
      <w:suppressLineNumbers/>
      <w:suppressAutoHyphens/>
      <w:bidi w:val="0"/>
    </w:pPr>
    <w:rPr>
      <w:rFonts w:ascii="David CLM" w:eastAsia="Times New Roman" w:hAnsi="David CLM" w:cs="Nachlieli CLM"/>
      <w:kern w:val="1"/>
      <w:lang w:eastAsia="zh-CN"/>
    </w:rPr>
  </w:style>
  <w:style w:type="paragraph" w:styleId="af4">
    <w:name w:val="Subtitle"/>
    <w:basedOn w:val="a0"/>
    <w:next w:val="a1"/>
    <w:link w:val="afb"/>
    <w:qFormat/>
    <w:rsid w:val="009C2B09"/>
    <w:pPr>
      <w:jc w:val="center"/>
    </w:pPr>
    <w:rPr>
      <w:i/>
      <w:iCs/>
    </w:rPr>
  </w:style>
  <w:style w:type="character" w:customStyle="1" w:styleId="afb">
    <w:name w:val="כותרת משנה תו"/>
    <w:link w:val="af4"/>
    <w:rsid w:val="009C2B09"/>
    <w:rPr>
      <w:rFonts w:ascii="DejaVu Sans" w:hAnsi="DejaVu Sans" w:cs="DejaVu Sans"/>
      <w:i/>
      <w:iCs/>
      <w:kern w:val="1"/>
      <w:sz w:val="28"/>
      <w:szCs w:val="28"/>
      <w:lang w:eastAsia="zh-CN"/>
    </w:rPr>
  </w:style>
  <w:style w:type="paragraph" w:customStyle="1" w:styleId="afc">
    <w:basedOn w:val="a"/>
    <w:next w:val="NormalWeb"/>
    <w:rsid w:val="009C2B09"/>
    <w:pPr>
      <w:bidi w:val="0"/>
      <w:spacing w:before="100" w:after="100"/>
    </w:pPr>
    <w:rPr>
      <w:rFonts w:eastAsia="Times New Roman"/>
      <w:kern w:val="1"/>
      <w:lang w:eastAsia="zh-CN"/>
    </w:rPr>
  </w:style>
  <w:style w:type="paragraph" w:customStyle="1" w:styleId="afd">
    <w:name w:val="תוכן טבלה"/>
    <w:basedOn w:val="a"/>
    <w:rsid w:val="009C2B09"/>
    <w:pPr>
      <w:widowControl w:val="0"/>
      <w:suppressLineNumbers/>
      <w:suppressAutoHyphens/>
      <w:bidi w:val="0"/>
    </w:pPr>
    <w:rPr>
      <w:rFonts w:ascii="David CLM" w:eastAsia="Times New Roman" w:hAnsi="David CLM" w:cs="Nachlieli CLM"/>
      <w:kern w:val="1"/>
      <w:lang w:eastAsia="zh-CN"/>
    </w:rPr>
  </w:style>
  <w:style w:type="paragraph" w:customStyle="1" w:styleId="afe">
    <w:name w:val="כותרת טבלה"/>
    <w:basedOn w:val="afd"/>
    <w:rsid w:val="009C2B09"/>
    <w:pPr>
      <w:jc w:val="center"/>
    </w:pPr>
    <w:rPr>
      <w:b/>
      <w:bCs/>
    </w:rPr>
  </w:style>
  <w:style w:type="paragraph" w:customStyle="1" w:styleId="aff">
    <w:name w:val="תוכן מסגרת"/>
    <w:basedOn w:val="a1"/>
    <w:rsid w:val="009C2B09"/>
  </w:style>
  <w:style w:type="paragraph" w:customStyle="1" w:styleId="13">
    <w:name w:val="כניסה בגוף טקסט1"/>
    <w:basedOn w:val="a1"/>
    <w:rsid w:val="009C2B09"/>
    <w:pPr>
      <w:ind w:left="283"/>
    </w:pPr>
  </w:style>
  <w:style w:type="paragraph" w:styleId="aff0">
    <w:name w:val="header"/>
    <w:basedOn w:val="a"/>
    <w:link w:val="aff1"/>
    <w:uiPriority w:val="99"/>
    <w:rsid w:val="009C2B09"/>
    <w:pPr>
      <w:widowControl w:val="0"/>
      <w:tabs>
        <w:tab w:val="center" w:pos="4153"/>
        <w:tab w:val="right" w:pos="8306"/>
      </w:tabs>
      <w:suppressAutoHyphens/>
      <w:bidi w:val="0"/>
    </w:pPr>
    <w:rPr>
      <w:rFonts w:ascii="David CLM" w:eastAsia="Times New Roman" w:hAnsi="David CLM" w:cs="Nachlieli CLM"/>
      <w:kern w:val="1"/>
      <w:lang w:eastAsia="zh-CN"/>
    </w:rPr>
  </w:style>
  <w:style w:type="character" w:customStyle="1" w:styleId="aff1">
    <w:name w:val="כותרת עליונה תו"/>
    <w:link w:val="aff0"/>
    <w:uiPriority w:val="99"/>
    <w:rsid w:val="009C2B09"/>
    <w:rPr>
      <w:rFonts w:ascii="David CLM" w:hAnsi="David CLM" w:cs="Nachlieli CLM"/>
      <w:kern w:val="1"/>
      <w:sz w:val="24"/>
      <w:szCs w:val="24"/>
      <w:lang w:eastAsia="zh-CN"/>
    </w:rPr>
  </w:style>
  <w:style w:type="paragraph" w:customStyle="1" w:styleId="Framecontents">
    <w:name w:val="Frame contents"/>
    <w:basedOn w:val="a1"/>
    <w:rsid w:val="009C2B09"/>
  </w:style>
  <w:style w:type="paragraph" w:customStyle="1" w:styleId="TableContents">
    <w:name w:val="Table Contents"/>
    <w:basedOn w:val="a"/>
    <w:rsid w:val="009C2B09"/>
    <w:pPr>
      <w:widowControl w:val="0"/>
      <w:suppressLineNumbers/>
      <w:suppressAutoHyphens/>
      <w:bidi w:val="0"/>
    </w:pPr>
    <w:rPr>
      <w:rFonts w:ascii="David CLM" w:eastAsia="Times New Roman" w:hAnsi="David CLM" w:cs="Nachlieli CLM"/>
      <w:kern w:val="1"/>
      <w:lang w:eastAsia="zh-CN"/>
    </w:rPr>
  </w:style>
  <w:style w:type="paragraph" w:customStyle="1" w:styleId="TableHeading">
    <w:name w:val="Table Heading"/>
    <w:basedOn w:val="TableContents"/>
    <w:rsid w:val="009C2B09"/>
    <w:pPr>
      <w:jc w:val="center"/>
    </w:pPr>
    <w:rPr>
      <w:b/>
      <w:bCs/>
    </w:rPr>
  </w:style>
  <w:style w:type="table" w:styleId="aff2">
    <w:name w:val="Table Grid"/>
    <w:basedOn w:val="a3"/>
    <w:rsid w:val="009C2B0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a"/>
    <w:uiPriority w:val="99"/>
    <w:rsid w:val="009C2B09"/>
  </w:style>
  <w:style w:type="character" w:customStyle="1" w:styleId="aff3">
    <w:name w:val="סגנון"/>
    <w:rsid w:val="009C2B09"/>
    <w:rPr>
      <w:rFonts w:cs="David"/>
    </w:rPr>
  </w:style>
  <w:style w:type="character" w:customStyle="1" w:styleId="a9">
    <w:name w:val="טקסט בלונים תו"/>
    <w:link w:val="a8"/>
    <w:uiPriority w:val="99"/>
    <w:rsid w:val="009C2B09"/>
    <w:rPr>
      <w:rFonts w:ascii="Tahoma" w:eastAsia="MS Mincho" w:hAnsi="Tahoma" w:cs="Tahoma"/>
      <w:sz w:val="16"/>
      <w:szCs w:val="16"/>
      <w:lang w:eastAsia="ja-JP"/>
    </w:rPr>
  </w:style>
  <w:style w:type="paragraph" w:styleId="aff4">
    <w:name w:val="List Paragraph"/>
    <w:basedOn w:val="a"/>
    <w:uiPriority w:val="34"/>
    <w:qFormat/>
    <w:rsid w:val="009C2B09"/>
    <w:pPr>
      <w:bidi w:val="0"/>
      <w:spacing w:after="200" w:line="276" w:lineRule="auto"/>
      <w:ind w:left="720"/>
      <w:contextualSpacing/>
      <w:jc w:val="right"/>
    </w:pPr>
    <w:rPr>
      <w:rFonts w:ascii="Arial" w:eastAsia="Calibri" w:hAnsi="Arial" w:cs="Arial"/>
      <w:lang w:eastAsia="en-US"/>
    </w:rPr>
  </w:style>
  <w:style w:type="character" w:customStyle="1" w:styleId="ab">
    <w:name w:val="כותרת תחתונה תו"/>
    <w:link w:val="aa"/>
    <w:uiPriority w:val="99"/>
    <w:rsid w:val="009C2B09"/>
    <w:rPr>
      <w:rFonts w:eastAsia="MS Mincho"/>
      <w:sz w:val="24"/>
      <w:szCs w:val="24"/>
      <w:lang w:eastAsia="ja-JP"/>
    </w:rPr>
  </w:style>
  <w:style w:type="paragraph" w:styleId="aff5">
    <w:name w:val="endnote text"/>
    <w:basedOn w:val="a"/>
    <w:link w:val="aff6"/>
    <w:unhideWhenUsed/>
    <w:rsid w:val="009C2B09"/>
    <w:pPr>
      <w:bidi w:val="0"/>
      <w:spacing w:line="480" w:lineRule="auto"/>
      <w:jc w:val="right"/>
    </w:pPr>
    <w:rPr>
      <w:rFonts w:ascii="Arial" w:eastAsia="Calibri" w:hAnsi="Arial" w:cs="Arial"/>
      <w:sz w:val="20"/>
      <w:szCs w:val="20"/>
      <w:lang w:eastAsia="en-US"/>
    </w:rPr>
  </w:style>
  <w:style w:type="character" w:customStyle="1" w:styleId="aff6">
    <w:name w:val="טקסט הערת סיום תו"/>
    <w:link w:val="aff5"/>
    <w:rsid w:val="009C2B09"/>
    <w:rPr>
      <w:rFonts w:ascii="Arial" w:eastAsia="Calibri" w:hAnsi="Arial" w:cs="Arial"/>
    </w:rPr>
  </w:style>
  <w:style w:type="character" w:styleId="aff7">
    <w:name w:val="Placeholder Text"/>
    <w:uiPriority w:val="99"/>
    <w:semiHidden/>
    <w:rsid w:val="009C2B09"/>
    <w:rPr>
      <w:color w:val="808080"/>
    </w:rPr>
  </w:style>
  <w:style w:type="character" w:customStyle="1" w:styleId="a6">
    <w:name w:val="טקסט הערת שוליים תו"/>
    <w:aliases w:val=" Char תו"/>
    <w:link w:val="a5"/>
    <w:rsid w:val="009C2B09"/>
    <w:rPr>
      <w:rFonts w:eastAsia="MS Mincho"/>
      <w:lang w:eastAsia="ja-JP"/>
    </w:rPr>
  </w:style>
  <w:style w:type="character" w:customStyle="1" w:styleId="corashitext">
    <w:name w:val="co_rashitext"/>
    <w:rsid w:val="009C2B09"/>
  </w:style>
  <w:style w:type="paragraph" w:styleId="aff8">
    <w:name w:val="TOC Heading"/>
    <w:basedOn w:val="1"/>
    <w:next w:val="a"/>
    <w:uiPriority w:val="39"/>
    <w:semiHidden/>
    <w:unhideWhenUsed/>
    <w:qFormat/>
    <w:rsid w:val="009C2B09"/>
    <w:pPr>
      <w:keepLines/>
      <w:widowControl/>
      <w:numPr>
        <w:numId w:val="0"/>
      </w:numPr>
      <w:tabs>
        <w:tab w:val="clear" w:pos="432"/>
      </w:tabs>
      <w:suppressAutoHyphens w:val="0"/>
      <w:spacing w:before="480" w:after="0" w:line="276" w:lineRule="auto"/>
      <w:outlineLvl w:val="9"/>
    </w:pPr>
    <w:rPr>
      <w:rFonts w:ascii="Cambria" w:hAnsi="Cambria" w:cs="Times New Roman"/>
      <w:color w:val="365F91"/>
      <w:kern w:val="0"/>
      <w:sz w:val="28"/>
      <w:szCs w:val="28"/>
      <w:lang w:eastAsia="ja-JP" w:bidi="ar-SA"/>
    </w:rPr>
  </w:style>
  <w:style w:type="paragraph" w:styleId="TOC2">
    <w:name w:val="toc 2"/>
    <w:basedOn w:val="a"/>
    <w:next w:val="a"/>
    <w:autoRedefine/>
    <w:uiPriority w:val="39"/>
    <w:unhideWhenUsed/>
    <w:qFormat/>
    <w:rsid w:val="009C2B09"/>
    <w:pPr>
      <w:bidi w:val="0"/>
      <w:spacing w:after="100" w:line="276" w:lineRule="auto"/>
      <w:ind w:left="220"/>
    </w:pPr>
    <w:rPr>
      <w:rFonts w:ascii="Calibri" w:eastAsia="Times New Roman" w:hAnsi="Calibri" w:cs="Arial"/>
      <w:sz w:val="22"/>
      <w:szCs w:val="22"/>
      <w:lang w:bidi="ar-SA"/>
    </w:rPr>
  </w:style>
  <w:style w:type="paragraph" w:styleId="TOC1">
    <w:name w:val="toc 1"/>
    <w:basedOn w:val="a"/>
    <w:next w:val="a"/>
    <w:autoRedefine/>
    <w:uiPriority w:val="39"/>
    <w:unhideWhenUsed/>
    <w:qFormat/>
    <w:rsid w:val="009C2B09"/>
    <w:pPr>
      <w:bidi w:val="0"/>
      <w:spacing w:after="100" w:line="276" w:lineRule="auto"/>
    </w:pPr>
    <w:rPr>
      <w:rFonts w:ascii="Calibri" w:eastAsia="Times New Roman" w:hAnsi="Calibri" w:cs="Arial"/>
      <w:sz w:val="22"/>
      <w:szCs w:val="22"/>
      <w:lang w:bidi="ar-SA"/>
    </w:rPr>
  </w:style>
  <w:style w:type="paragraph" w:styleId="TOC3">
    <w:name w:val="toc 3"/>
    <w:basedOn w:val="a"/>
    <w:next w:val="a"/>
    <w:autoRedefine/>
    <w:uiPriority w:val="39"/>
    <w:unhideWhenUsed/>
    <w:qFormat/>
    <w:rsid w:val="009C2B09"/>
    <w:pPr>
      <w:bidi w:val="0"/>
      <w:spacing w:after="100" w:line="276" w:lineRule="auto"/>
      <w:ind w:left="440"/>
    </w:pPr>
    <w:rPr>
      <w:rFonts w:ascii="Calibri" w:eastAsia="Times New Roman" w:hAnsi="Calibri" w:cs="Arial"/>
      <w:sz w:val="22"/>
      <w:szCs w:val="22"/>
      <w:lang w:bidi="ar-SA"/>
    </w:rPr>
  </w:style>
  <w:style w:type="character" w:customStyle="1" w:styleId="st">
    <w:name w:val="st"/>
    <w:rsid w:val="009C2B09"/>
  </w:style>
  <w:style w:type="paragraph" w:customStyle="1" w:styleId="description1">
    <w:name w:val="description1"/>
    <w:basedOn w:val="a"/>
    <w:rsid w:val="009C2B09"/>
    <w:pPr>
      <w:bidi w:val="0"/>
      <w:spacing w:after="75" w:line="336" w:lineRule="atLeast"/>
      <w:ind w:left="75" w:right="75"/>
    </w:pPr>
    <w:rPr>
      <w:rFonts w:ascii="Trebuchet MS" w:eastAsia="Times New Roman" w:hAnsi="Trebuchet MS"/>
      <w:caps/>
      <w:color w:val="999999"/>
      <w:spacing w:val="48"/>
      <w:sz w:val="19"/>
      <w:szCs w:val="19"/>
      <w:lang w:eastAsia="en-US"/>
    </w:rPr>
  </w:style>
  <w:style w:type="paragraph" w:customStyle="1" w:styleId="14">
    <w:name w:val="פיסקת רשימה1"/>
    <w:basedOn w:val="a"/>
    <w:qFormat/>
    <w:rsid w:val="009C2B09"/>
    <w:pPr>
      <w:bidi w:val="0"/>
      <w:spacing w:after="200" w:line="276" w:lineRule="auto"/>
      <w:ind w:left="720"/>
      <w:contextualSpacing/>
    </w:pPr>
    <w:rPr>
      <w:rFonts w:ascii="Calibri" w:eastAsia="Calibri" w:hAnsi="Calibri" w:cs="Arial"/>
      <w:sz w:val="22"/>
      <w:szCs w:val="22"/>
      <w:lang w:eastAsia="en-US"/>
    </w:rPr>
  </w:style>
  <w:style w:type="character" w:customStyle="1" w:styleId="st1">
    <w:name w:val="st1"/>
    <w:rsid w:val="009C2B09"/>
  </w:style>
  <w:style w:type="character" w:customStyle="1" w:styleId="40">
    <w:name w:val="כותרת 4 תו"/>
    <w:link w:val="4"/>
    <w:uiPriority w:val="9"/>
    <w:rsid w:val="009C2B09"/>
    <w:rPr>
      <w:rFonts w:ascii="Calibri" w:eastAsia="Times New Roman" w:hAnsi="Calibri" w:cs="Arial"/>
      <w:b/>
      <w:bCs/>
      <w:sz w:val="28"/>
      <w:szCs w:val="28"/>
      <w:lang w:eastAsia="ja-JP"/>
    </w:rPr>
  </w:style>
  <w:style w:type="character" w:customStyle="1" w:styleId="50">
    <w:name w:val="כותרת 5 תו"/>
    <w:link w:val="5"/>
    <w:semiHidden/>
    <w:rsid w:val="009C2B09"/>
    <w:rPr>
      <w:rFonts w:ascii="Calibri" w:eastAsia="Times New Roman" w:hAnsi="Calibri" w:cs="Arial"/>
      <w:b/>
      <w:bCs/>
      <w:i/>
      <w:iCs/>
      <w:sz w:val="26"/>
      <w:szCs w:val="26"/>
      <w:lang w:eastAsia="ja-JP"/>
    </w:rPr>
  </w:style>
  <w:style w:type="character" w:styleId="aff9">
    <w:name w:val="annotation reference"/>
    <w:rsid w:val="009C2B09"/>
    <w:rPr>
      <w:sz w:val="16"/>
      <w:szCs w:val="16"/>
    </w:rPr>
  </w:style>
  <w:style w:type="table" w:customStyle="1" w:styleId="TableNormal1">
    <w:name w:val="Table Normal1"/>
    <w:uiPriority w:val="99"/>
    <w:semiHidden/>
    <w:qFormat/>
    <w:rsid w:val="009C2B09"/>
    <w:tblPr>
      <w:tblCellMar>
        <w:top w:w="0" w:type="dxa"/>
        <w:left w:w="108" w:type="dxa"/>
        <w:bottom w:w="0" w:type="dxa"/>
        <w:right w:w="108" w:type="dxa"/>
      </w:tblCellMar>
    </w:tblPr>
  </w:style>
  <w:style w:type="paragraph" w:styleId="affa">
    <w:name w:val="No Spacing"/>
    <w:uiPriority w:val="1"/>
    <w:qFormat/>
    <w:rsid w:val="009C2B09"/>
    <w:pPr>
      <w:bidi/>
    </w:pPr>
    <w:rPr>
      <w:rFonts w:ascii="Calibri" w:eastAsia="Calibri" w:hAnsi="Calibri" w:cs="Arial"/>
      <w:sz w:val="22"/>
      <w:szCs w:val="22"/>
    </w:rPr>
  </w:style>
  <w:style w:type="character" w:customStyle="1" w:styleId="texhtml">
    <w:name w:val="texhtml"/>
    <w:rsid w:val="009C2B09"/>
  </w:style>
  <w:style w:type="paragraph" w:styleId="affb">
    <w:name w:val="Document Map"/>
    <w:basedOn w:val="a"/>
    <w:link w:val="affc"/>
    <w:uiPriority w:val="99"/>
    <w:unhideWhenUsed/>
    <w:rsid w:val="009C2B09"/>
    <w:pPr>
      <w:spacing w:after="200" w:line="360" w:lineRule="auto"/>
    </w:pPr>
    <w:rPr>
      <w:rFonts w:ascii="Tahoma" w:eastAsia="Calibri" w:hAnsi="Tahoma" w:cs="Tahoma"/>
      <w:sz w:val="16"/>
      <w:szCs w:val="16"/>
      <w:lang w:eastAsia="en-US"/>
    </w:rPr>
  </w:style>
  <w:style w:type="character" w:customStyle="1" w:styleId="affc">
    <w:name w:val="מפת מסמך תו"/>
    <w:link w:val="affb"/>
    <w:uiPriority w:val="99"/>
    <w:rsid w:val="009C2B09"/>
    <w:rPr>
      <w:rFonts w:ascii="Tahoma" w:eastAsia="Calibri" w:hAnsi="Tahoma" w:cs="Tahoma"/>
      <w:sz w:val="16"/>
      <w:szCs w:val="16"/>
    </w:rPr>
  </w:style>
  <w:style w:type="character" w:customStyle="1" w:styleId="z-">
    <w:name w:val="z-ראש טופס תו"/>
    <w:link w:val="z-0"/>
    <w:uiPriority w:val="99"/>
    <w:rsid w:val="009C2B09"/>
    <w:rPr>
      <w:rFonts w:ascii="Arial" w:hAnsi="Arial" w:cs="Arial"/>
      <w:vanish/>
      <w:sz w:val="16"/>
      <w:szCs w:val="16"/>
    </w:rPr>
  </w:style>
  <w:style w:type="paragraph" w:styleId="z-0">
    <w:name w:val="HTML Top of Form"/>
    <w:basedOn w:val="a"/>
    <w:next w:val="a"/>
    <w:link w:val="z-"/>
    <w:hidden/>
    <w:uiPriority w:val="99"/>
    <w:unhideWhenUsed/>
    <w:rsid w:val="009C2B09"/>
    <w:pPr>
      <w:pBdr>
        <w:bottom w:val="single" w:sz="6" w:space="1" w:color="auto"/>
      </w:pBdr>
      <w:bidi w:val="0"/>
      <w:jc w:val="center"/>
    </w:pPr>
    <w:rPr>
      <w:rFonts w:ascii="Arial" w:eastAsia="Times New Roman" w:hAnsi="Arial" w:cs="Arial"/>
      <w:vanish/>
      <w:sz w:val="16"/>
      <w:szCs w:val="16"/>
      <w:lang w:eastAsia="en-US"/>
    </w:rPr>
  </w:style>
  <w:style w:type="character" w:customStyle="1" w:styleId="z-1">
    <w:name w:val="z-ראש טופס תו1"/>
    <w:rsid w:val="009C2B09"/>
    <w:rPr>
      <w:rFonts w:ascii="Arial" w:eastAsia="MS Mincho" w:hAnsi="Arial" w:cs="Arial"/>
      <w:vanish/>
      <w:sz w:val="16"/>
      <w:szCs w:val="16"/>
      <w:lang w:eastAsia="ja-JP"/>
    </w:rPr>
  </w:style>
  <w:style w:type="character" w:customStyle="1" w:styleId="z-2">
    <w:name w:val="z-תחתית טופס תו"/>
    <w:link w:val="z-3"/>
    <w:uiPriority w:val="99"/>
    <w:rsid w:val="009C2B09"/>
    <w:rPr>
      <w:rFonts w:ascii="Arial" w:hAnsi="Arial" w:cs="Arial"/>
      <w:vanish/>
      <w:sz w:val="16"/>
      <w:szCs w:val="16"/>
    </w:rPr>
  </w:style>
  <w:style w:type="paragraph" w:styleId="z-3">
    <w:name w:val="HTML Bottom of Form"/>
    <w:basedOn w:val="a"/>
    <w:next w:val="a"/>
    <w:link w:val="z-2"/>
    <w:hidden/>
    <w:uiPriority w:val="99"/>
    <w:unhideWhenUsed/>
    <w:rsid w:val="009C2B09"/>
    <w:pPr>
      <w:pBdr>
        <w:top w:val="single" w:sz="6" w:space="1" w:color="auto"/>
      </w:pBdr>
      <w:bidi w:val="0"/>
      <w:jc w:val="center"/>
    </w:pPr>
    <w:rPr>
      <w:rFonts w:ascii="Arial" w:eastAsia="Times New Roman" w:hAnsi="Arial" w:cs="Arial"/>
      <w:vanish/>
      <w:sz w:val="16"/>
      <w:szCs w:val="16"/>
      <w:lang w:eastAsia="en-US"/>
    </w:rPr>
  </w:style>
  <w:style w:type="character" w:customStyle="1" w:styleId="z-10">
    <w:name w:val="z-תחתית טופס תו1"/>
    <w:rsid w:val="009C2B09"/>
    <w:rPr>
      <w:rFonts w:ascii="Arial" w:eastAsia="MS Mincho" w:hAnsi="Arial" w:cs="Arial"/>
      <w:vanish/>
      <w:sz w:val="16"/>
      <w:szCs w:val="16"/>
      <w:lang w:eastAsia="ja-JP"/>
    </w:rPr>
  </w:style>
  <w:style w:type="character" w:customStyle="1" w:styleId="HTML">
    <w:name w:val="HTML מעוצב מראש תו"/>
    <w:link w:val="HTML0"/>
    <w:uiPriority w:val="99"/>
    <w:rsid w:val="009C2B09"/>
    <w:rPr>
      <w:rFonts w:ascii="Courier New" w:hAnsi="Courier New" w:cs="Courier New"/>
    </w:rPr>
  </w:style>
  <w:style w:type="paragraph" w:styleId="HTML0">
    <w:name w:val="HTML Preformatted"/>
    <w:basedOn w:val="a"/>
    <w:link w:val="HTML"/>
    <w:uiPriority w:val="99"/>
    <w:unhideWhenUsed/>
    <w:rsid w:val="009C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lang w:eastAsia="en-US"/>
    </w:rPr>
  </w:style>
  <w:style w:type="character" w:customStyle="1" w:styleId="HTML1">
    <w:name w:val="HTML מעוצב מראש תו1"/>
    <w:rsid w:val="009C2B09"/>
    <w:rPr>
      <w:rFonts w:ascii="Courier New" w:eastAsia="MS Mincho" w:hAnsi="Courier New" w:cs="Courier New"/>
      <w:lang w:eastAsia="ja-JP"/>
    </w:rPr>
  </w:style>
  <w:style w:type="character" w:customStyle="1" w:styleId="hps">
    <w:name w:val="hps"/>
    <w:rsid w:val="009C2B09"/>
  </w:style>
  <w:style w:type="character" w:customStyle="1" w:styleId="CharChar1">
    <w:name w:val="Char Char1"/>
    <w:uiPriority w:val="99"/>
    <w:semiHidden/>
    <w:rsid w:val="009C2B09"/>
    <w:rPr>
      <w:rFonts w:ascii="Calibri" w:hAnsi="Calibri" w:cs="Arial"/>
      <w:lang w:val="en-US" w:eastAsia="en-US" w:bidi="he-IL"/>
    </w:rPr>
  </w:style>
  <w:style w:type="character" w:customStyle="1" w:styleId="CharChar11">
    <w:name w:val="Char Char11"/>
    <w:uiPriority w:val="99"/>
    <w:semiHidden/>
    <w:rsid w:val="009C2B09"/>
    <w:rPr>
      <w:rFonts w:ascii="Calibri" w:hAnsi="Calibri" w:cs="Arial"/>
      <w:lang w:val="en-US" w:eastAsia="en-US" w:bidi="he-IL"/>
    </w:rPr>
  </w:style>
  <w:style w:type="character" w:customStyle="1" w:styleId="CharChar12">
    <w:name w:val="Char Char12"/>
    <w:uiPriority w:val="99"/>
    <w:semiHidden/>
    <w:rsid w:val="009C2B09"/>
    <w:rPr>
      <w:rFonts w:ascii="Calibri" w:hAnsi="Calibri" w:cs="Arial"/>
      <w:lang w:val="en-US" w:eastAsia="en-US" w:bidi="he-IL"/>
    </w:rPr>
  </w:style>
  <w:style w:type="paragraph" w:styleId="23">
    <w:name w:val="Body Text Indent 2"/>
    <w:basedOn w:val="a"/>
    <w:link w:val="24"/>
    <w:rsid w:val="009C2B09"/>
    <w:pPr>
      <w:spacing w:after="120" w:line="480" w:lineRule="auto"/>
      <w:ind w:left="283"/>
    </w:pPr>
  </w:style>
  <w:style w:type="character" w:customStyle="1" w:styleId="24">
    <w:name w:val="כניסה בגוף טקסט 2 תו"/>
    <w:link w:val="23"/>
    <w:rsid w:val="009C2B09"/>
    <w:rPr>
      <w:rFonts w:eastAsia="MS Mincho"/>
      <w:sz w:val="24"/>
      <w:szCs w:val="24"/>
      <w:lang w:eastAsia="ja-JP"/>
    </w:rPr>
  </w:style>
  <w:style w:type="character" w:customStyle="1" w:styleId="citation">
    <w:name w:val="citation"/>
    <w:rsid w:val="009C2B09"/>
  </w:style>
  <w:style w:type="character" w:customStyle="1" w:styleId="mw-headline">
    <w:name w:val="mw-headline"/>
    <w:rsid w:val="009C2B09"/>
  </w:style>
  <w:style w:type="character" w:styleId="FollowedHyperlink">
    <w:name w:val="FollowedHyperlink"/>
    <w:uiPriority w:val="99"/>
    <w:unhideWhenUsed/>
    <w:rsid w:val="009C2B09"/>
    <w:rPr>
      <w:color w:val="800080"/>
      <w:u w:val="single"/>
    </w:rPr>
  </w:style>
  <w:style w:type="character" w:customStyle="1" w:styleId="labelcontent1">
    <w:name w:val="label_content1"/>
    <w:rsid w:val="009C2B09"/>
    <w:rPr>
      <w:rFonts w:ascii="Tahoma" w:hAnsi="Tahoma" w:cs="Tahoma" w:hint="default"/>
      <w:b/>
      <w:bCs/>
      <w:color w:val="000000"/>
      <w:sz w:val="24"/>
      <w:szCs w:val="24"/>
    </w:rPr>
  </w:style>
  <w:style w:type="character" w:customStyle="1" w:styleId="hit1">
    <w:name w:val="hit1"/>
    <w:rsid w:val="009C2B09"/>
    <w:rPr>
      <w:color w:val="000000"/>
      <w:shd w:val="clear" w:color="auto" w:fill="F4E99D"/>
    </w:rPr>
  </w:style>
  <w:style w:type="paragraph" w:styleId="affd">
    <w:name w:val="annotation text"/>
    <w:basedOn w:val="a"/>
    <w:link w:val="affe"/>
    <w:rsid w:val="00A90D62"/>
    <w:rPr>
      <w:sz w:val="20"/>
      <w:szCs w:val="20"/>
    </w:rPr>
  </w:style>
  <w:style w:type="character" w:customStyle="1" w:styleId="affe">
    <w:name w:val="טקסט הערה תו"/>
    <w:basedOn w:val="a2"/>
    <w:link w:val="affd"/>
    <w:rsid w:val="00A90D62"/>
    <w:rPr>
      <w:rFonts w:eastAsia="MS Mincho"/>
      <w:lang w:eastAsia="ja-JP"/>
    </w:rPr>
  </w:style>
  <w:style w:type="paragraph" w:styleId="afff">
    <w:name w:val="annotation subject"/>
    <w:basedOn w:val="affd"/>
    <w:next w:val="affd"/>
    <w:link w:val="afff0"/>
    <w:rsid w:val="00A90D62"/>
    <w:rPr>
      <w:b/>
      <w:bCs/>
    </w:rPr>
  </w:style>
  <w:style w:type="character" w:customStyle="1" w:styleId="afff0">
    <w:name w:val="נושא הערה תו"/>
    <w:basedOn w:val="affe"/>
    <w:link w:val="afff"/>
    <w:rsid w:val="00A90D62"/>
    <w:rPr>
      <w:rFonts w:eastAsia="MS Mincho"/>
      <w:b/>
      <w:bCs/>
      <w:lang w:eastAsia="ja-JP"/>
    </w:rPr>
  </w:style>
  <w:style w:type="paragraph" w:styleId="afff1">
    <w:name w:val="Revision"/>
    <w:hidden/>
    <w:uiPriority w:val="99"/>
    <w:semiHidden/>
    <w:rsid w:val="00A90D62"/>
    <w:rPr>
      <w:rFonts w:eastAsia="MS Mincho"/>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Document Map" w:uiPriority="99"/>
    <w:lsdException w:name="HTML Top of Form" w:uiPriority="99"/>
    <w:lsdException w:name="HTML Bottom of Form" w:uiPriority="99"/>
    <w:lsdException w:name="Normal (Web)" w:uiPriority="99"/>
    <w:lsdException w:name="HTML Preformatted"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75869"/>
    <w:pPr>
      <w:bidi/>
    </w:pPr>
    <w:rPr>
      <w:rFonts w:eastAsia="MS Mincho"/>
      <w:sz w:val="24"/>
      <w:szCs w:val="24"/>
      <w:lang w:eastAsia="ja-JP"/>
    </w:rPr>
  </w:style>
  <w:style w:type="paragraph" w:styleId="1">
    <w:name w:val="heading 1"/>
    <w:basedOn w:val="a0"/>
    <w:next w:val="a1"/>
    <w:link w:val="10"/>
    <w:uiPriority w:val="9"/>
    <w:qFormat/>
    <w:rsid w:val="009C2B09"/>
    <w:pPr>
      <w:numPr>
        <w:numId w:val="1"/>
      </w:numPr>
      <w:tabs>
        <w:tab w:val="left" w:pos="432"/>
      </w:tabs>
      <w:outlineLvl w:val="0"/>
    </w:pPr>
    <w:rPr>
      <w:b/>
      <w:bCs/>
      <w:sz w:val="32"/>
      <w:szCs w:val="32"/>
    </w:rPr>
  </w:style>
  <w:style w:type="paragraph" w:styleId="2">
    <w:name w:val="heading 2"/>
    <w:basedOn w:val="a0"/>
    <w:next w:val="a1"/>
    <w:link w:val="20"/>
    <w:uiPriority w:val="9"/>
    <w:qFormat/>
    <w:rsid w:val="009C2B09"/>
    <w:pPr>
      <w:outlineLvl w:val="1"/>
    </w:pPr>
    <w:rPr>
      <w:rFonts w:ascii="Frank Ruehl CLM" w:hAnsi="Frank Ruehl CLM" w:cs="Frank Ruehl CLM"/>
      <w:b/>
      <w:bCs/>
      <w:sz w:val="36"/>
      <w:szCs w:val="36"/>
    </w:rPr>
  </w:style>
  <w:style w:type="paragraph" w:styleId="3">
    <w:name w:val="heading 3"/>
    <w:basedOn w:val="a0"/>
    <w:next w:val="a1"/>
    <w:link w:val="30"/>
    <w:uiPriority w:val="9"/>
    <w:qFormat/>
    <w:rsid w:val="009C2B09"/>
    <w:pPr>
      <w:outlineLvl w:val="2"/>
    </w:pPr>
    <w:rPr>
      <w:rFonts w:ascii="Frank Ruehl CLM" w:hAnsi="Frank Ruehl CLM" w:cs="Frank Ruehl CLM"/>
      <w:b/>
      <w:bCs/>
    </w:rPr>
  </w:style>
  <w:style w:type="paragraph" w:styleId="4">
    <w:name w:val="heading 4"/>
    <w:basedOn w:val="a"/>
    <w:next w:val="a"/>
    <w:link w:val="40"/>
    <w:uiPriority w:val="9"/>
    <w:unhideWhenUsed/>
    <w:qFormat/>
    <w:rsid w:val="009C2B09"/>
    <w:pPr>
      <w:keepNext/>
      <w:spacing w:before="240" w:after="60"/>
      <w:outlineLvl w:val="3"/>
    </w:pPr>
    <w:rPr>
      <w:rFonts w:ascii="Calibri" w:eastAsia="Times New Roman" w:hAnsi="Calibri" w:cs="Arial"/>
      <w:b/>
      <w:bCs/>
      <w:sz w:val="28"/>
      <w:szCs w:val="28"/>
    </w:rPr>
  </w:style>
  <w:style w:type="paragraph" w:styleId="5">
    <w:name w:val="heading 5"/>
    <w:basedOn w:val="a"/>
    <w:next w:val="a"/>
    <w:link w:val="50"/>
    <w:semiHidden/>
    <w:unhideWhenUsed/>
    <w:qFormat/>
    <w:rsid w:val="009C2B09"/>
    <w:pPr>
      <w:spacing w:before="240" w:after="60"/>
      <w:outlineLvl w:val="4"/>
    </w:pPr>
    <w:rPr>
      <w:rFonts w:ascii="Calibri" w:eastAsia="Times New Roman" w:hAnsi="Calibri" w:cs="Arial"/>
      <w:b/>
      <w:bCs/>
      <w:i/>
      <w:i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Magal">
    <w:name w:val="Magal"/>
    <w:basedOn w:val="a"/>
    <w:rsid w:val="00EC741C"/>
    <w:pPr>
      <w:spacing w:after="80" w:line="320" w:lineRule="exact"/>
      <w:jc w:val="both"/>
    </w:pPr>
    <w:rPr>
      <w:rFonts w:cs="David"/>
      <w:b/>
      <w:sz w:val="20"/>
      <w:szCs w:val="22"/>
      <w:lang w:eastAsia="he-IL"/>
    </w:rPr>
  </w:style>
  <w:style w:type="paragraph" w:styleId="a5">
    <w:name w:val="footnote text"/>
    <w:aliases w:val=" Char"/>
    <w:basedOn w:val="a"/>
    <w:link w:val="a6"/>
    <w:rsid w:val="00A9750C"/>
    <w:rPr>
      <w:sz w:val="20"/>
      <w:szCs w:val="20"/>
    </w:rPr>
  </w:style>
  <w:style w:type="character" w:styleId="a7">
    <w:name w:val="footnote reference"/>
    <w:rsid w:val="00A9750C"/>
    <w:rPr>
      <w:vertAlign w:val="superscript"/>
    </w:rPr>
  </w:style>
  <w:style w:type="paragraph" w:styleId="a8">
    <w:name w:val="Balloon Text"/>
    <w:basedOn w:val="a"/>
    <w:link w:val="a9"/>
    <w:uiPriority w:val="99"/>
    <w:rsid w:val="00A73774"/>
    <w:rPr>
      <w:rFonts w:ascii="Tahoma" w:hAnsi="Tahoma" w:cs="Tahoma"/>
      <w:sz w:val="16"/>
      <w:szCs w:val="16"/>
    </w:rPr>
  </w:style>
  <w:style w:type="paragraph" w:styleId="aa">
    <w:name w:val="footer"/>
    <w:basedOn w:val="a"/>
    <w:link w:val="ab"/>
    <w:uiPriority w:val="99"/>
    <w:rsid w:val="00A511A3"/>
    <w:pPr>
      <w:tabs>
        <w:tab w:val="center" w:pos="4320"/>
        <w:tab w:val="right" w:pos="8640"/>
      </w:tabs>
    </w:pPr>
  </w:style>
  <w:style w:type="character" w:styleId="ac">
    <w:name w:val="page number"/>
    <w:basedOn w:val="a2"/>
    <w:rsid w:val="00A511A3"/>
  </w:style>
  <w:style w:type="character" w:styleId="Hyperlink">
    <w:name w:val="Hyperlink"/>
    <w:uiPriority w:val="99"/>
    <w:rsid w:val="0084093E"/>
    <w:rPr>
      <w:color w:val="0000FF"/>
      <w:u w:val="single"/>
    </w:rPr>
  </w:style>
  <w:style w:type="character" w:customStyle="1" w:styleId="10">
    <w:name w:val="כותרת 1 תו"/>
    <w:link w:val="1"/>
    <w:uiPriority w:val="9"/>
    <w:rsid w:val="009C2B09"/>
    <w:rPr>
      <w:rFonts w:ascii="DejaVu Sans" w:hAnsi="DejaVu Sans" w:cs="DejaVu Sans"/>
      <w:b/>
      <w:bCs/>
      <w:kern w:val="1"/>
      <w:sz w:val="32"/>
      <w:szCs w:val="32"/>
      <w:lang w:eastAsia="zh-CN"/>
    </w:rPr>
  </w:style>
  <w:style w:type="character" w:customStyle="1" w:styleId="20">
    <w:name w:val="כותרת 2 תו"/>
    <w:link w:val="2"/>
    <w:uiPriority w:val="9"/>
    <w:rsid w:val="009C2B09"/>
    <w:rPr>
      <w:rFonts w:ascii="Frank Ruehl CLM" w:hAnsi="Frank Ruehl CLM" w:cs="Frank Ruehl CLM"/>
      <w:b/>
      <w:bCs/>
      <w:kern w:val="1"/>
      <w:sz w:val="36"/>
      <w:szCs w:val="36"/>
      <w:lang w:eastAsia="zh-CN"/>
    </w:rPr>
  </w:style>
  <w:style w:type="character" w:customStyle="1" w:styleId="30">
    <w:name w:val="כותרת 3 תו"/>
    <w:link w:val="3"/>
    <w:uiPriority w:val="9"/>
    <w:rsid w:val="009C2B09"/>
    <w:rPr>
      <w:rFonts w:ascii="Frank Ruehl CLM" w:hAnsi="Frank Ruehl CLM" w:cs="Frank Ruehl CLM"/>
      <w:b/>
      <w:bCs/>
      <w:kern w:val="1"/>
      <w:sz w:val="28"/>
      <w:szCs w:val="28"/>
      <w:lang w:eastAsia="zh-CN"/>
    </w:rPr>
  </w:style>
  <w:style w:type="character" w:customStyle="1" w:styleId="WW8Num1z0">
    <w:name w:val="WW8Num1z0"/>
    <w:rsid w:val="009C2B09"/>
    <w:rPr>
      <w:rFonts w:cs="Times New Roman"/>
    </w:rPr>
  </w:style>
  <w:style w:type="character" w:customStyle="1" w:styleId="WW8Num2z0">
    <w:name w:val="WW8Num2z0"/>
    <w:rsid w:val="009C2B09"/>
    <w:rPr>
      <w:rFonts w:ascii="Symbol" w:hAnsi="Symbol" w:cs="Symbol"/>
    </w:rPr>
  </w:style>
  <w:style w:type="character" w:customStyle="1" w:styleId="WW8Num2z1">
    <w:name w:val="WW8Num2z1"/>
    <w:rsid w:val="009C2B09"/>
    <w:rPr>
      <w:rFonts w:ascii="OpenSymbol" w:hAnsi="OpenSymbol" w:cs="OpenSymbol"/>
    </w:rPr>
  </w:style>
  <w:style w:type="character" w:customStyle="1" w:styleId="WW8Num3z0">
    <w:name w:val="WW8Num3z0"/>
    <w:rsid w:val="009C2B09"/>
    <w:rPr>
      <w:rFonts w:ascii="Symbol" w:hAnsi="Symbol" w:cs="Symbol"/>
    </w:rPr>
  </w:style>
  <w:style w:type="character" w:customStyle="1" w:styleId="WW8Num3z1">
    <w:name w:val="WW8Num3z1"/>
    <w:rsid w:val="009C2B09"/>
    <w:rPr>
      <w:rFonts w:ascii="OpenSymbol" w:hAnsi="OpenSymbol" w:cs="OpenSymbol"/>
    </w:rPr>
  </w:style>
  <w:style w:type="character" w:customStyle="1" w:styleId="WW8Num4z0">
    <w:name w:val="WW8Num4z0"/>
    <w:rsid w:val="009C2B09"/>
    <w:rPr>
      <w:rFonts w:cs="Times New Roman"/>
    </w:rPr>
  </w:style>
  <w:style w:type="character" w:customStyle="1" w:styleId="WW8Num5z0">
    <w:name w:val="WW8Num5z0"/>
    <w:rsid w:val="009C2B09"/>
    <w:rPr>
      <w:rFonts w:cs="Times New Roman"/>
    </w:rPr>
  </w:style>
  <w:style w:type="character" w:customStyle="1" w:styleId="WW8Num5z1">
    <w:name w:val="WW8Num5z1"/>
    <w:rsid w:val="009C2B09"/>
    <w:rPr>
      <w:rFonts w:ascii="OpenSymbol" w:hAnsi="OpenSymbol" w:cs="OpenSymbol"/>
    </w:rPr>
  </w:style>
  <w:style w:type="character" w:customStyle="1" w:styleId="WW8Num6z0">
    <w:name w:val="WW8Num6z0"/>
    <w:rsid w:val="009C2B09"/>
    <w:rPr>
      <w:rFonts w:ascii="Symbol" w:hAnsi="Symbol" w:cs="Symbol"/>
    </w:rPr>
  </w:style>
  <w:style w:type="character" w:customStyle="1" w:styleId="WW8Num6z1">
    <w:name w:val="WW8Num6z1"/>
    <w:rsid w:val="009C2B09"/>
    <w:rPr>
      <w:rFonts w:ascii="OpenSymbol" w:hAnsi="OpenSymbol" w:cs="OpenSymbol"/>
    </w:rPr>
  </w:style>
  <w:style w:type="character" w:customStyle="1" w:styleId="WW8Num7z0">
    <w:name w:val="WW8Num7z0"/>
    <w:rsid w:val="009C2B09"/>
    <w:rPr>
      <w:rFonts w:ascii="Symbol" w:hAnsi="Symbol" w:cs="Symbol"/>
    </w:rPr>
  </w:style>
  <w:style w:type="character" w:customStyle="1" w:styleId="WW8Num7z1">
    <w:name w:val="WW8Num7z1"/>
    <w:rsid w:val="009C2B09"/>
    <w:rPr>
      <w:rFonts w:ascii="OpenSymbol" w:hAnsi="OpenSymbol" w:cs="OpenSymbol"/>
    </w:rPr>
  </w:style>
  <w:style w:type="character" w:customStyle="1" w:styleId="WW8Num8z0">
    <w:name w:val="WW8Num8z0"/>
    <w:rsid w:val="009C2B09"/>
    <w:rPr>
      <w:rFonts w:ascii="Symbol" w:hAnsi="Symbol" w:cs="Symbol"/>
    </w:rPr>
  </w:style>
  <w:style w:type="character" w:customStyle="1" w:styleId="WW8Num8z1">
    <w:name w:val="WW8Num8z1"/>
    <w:rsid w:val="009C2B09"/>
    <w:rPr>
      <w:rFonts w:ascii="OpenSymbol" w:hAnsi="OpenSymbol" w:cs="OpenSymbol"/>
    </w:rPr>
  </w:style>
  <w:style w:type="character" w:customStyle="1" w:styleId="WW8Num9z0">
    <w:name w:val="WW8Num9z0"/>
    <w:rsid w:val="009C2B09"/>
    <w:rPr>
      <w:rFonts w:ascii="Symbol" w:hAnsi="Symbol" w:cs="Symbol"/>
    </w:rPr>
  </w:style>
  <w:style w:type="character" w:customStyle="1" w:styleId="WW8Num9z1">
    <w:name w:val="WW8Num9z1"/>
    <w:rsid w:val="009C2B09"/>
    <w:rPr>
      <w:rFonts w:ascii="OpenSymbol" w:hAnsi="OpenSymbol" w:cs="OpenSymbol"/>
    </w:rPr>
  </w:style>
  <w:style w:type="character" w:customStyle="1" w:styleId="WW8Num10z0">
    <w:name w:val="WW8Num10z0"/>
    <w:rsid w:val="009C2B09"/>
    <w:rPr>
      <w:rFonts w:ascii="Symbol" w:hAnsi="Symbol" w:cs="Symbol"/>
    </w:rPr>
  </w:style>
  <w:style w:type="character" w:customStyle="1" w:styleId="WW8Num10z1">
    <w:name w:val="WW8Num10z1"/>
    <w:rsid w:val="009C2B09"/>
    <w:rPr>
      <w:rFonts w:ascii="OpenSymbol" w:hAnsi="OpenSymbol" w:cs="OpenSymbol"/>
    </w:rPr>
  </w:style>
  <w:style w:type="character" w:customStyle="1" w:styleId="WW8Num11z0">
    <w:name w:val="WW8Num11z0"/>
    <w:rsid w:val="009C2B09"/>
    <w:rPr>
      <w:rFonts w:ascii="Symbol" w:hAnsi="Symbol" w:cs="Symbol"/>
    </w:rPr>
  </w:style>
  <w:style w:type="character" w:customStyle="1" w:styleId="WW8Num12z0">
    <w:name w:val="WW8Num12z0"/>
    <w:rsid w:val="009C2B09"/>
    <w:rPr>
      <w:rFonts w:cs="Times New Roman"/>
    </w:rPr>
  </w:style>
  <w:style w:type="character" w:customStyle="1" w:styleId="WW8Num12z1">
    <w:name w:val="WW8Num12z1"/>
    <w:rsid w:val="009C2B09"/>
    <w:rPr>
      <w:rFonts w:ascii="OpenSymbol" w:hAnsi="OpenSymbol" w:cs="OpenSymbol"/>
    </w:rPr>
  </w:style>
  <w:style w:type="character" w:customStyle="1" w:styleId="WW8Num13z0">
    <w:name w:val="WW8Num13z0"/>
    <w:rsid w:val="009C2B09"/>
    <w:rPr>
      <w:rFonts w:ascii="Symbol" w:hAnsi="Symbol" w:cs="Symbol"/>
    </w:rPr>
  </w:style>
  <w:style w:type="character" w:customStyle="1" w:styleId="WW8Num13z1">
    <w:name w:val="WW8Num13z1"/>
    <w:rsid w:val="009C2B09"/>
    <w:rPr>
      <w:rFonts w:ascii="OpenSymbol" w:hAnsi="OpenSymbol" w:cs="OpenSymbol"/>
    </w:rPr>
  </w:style>
  <w:style w:type="character" w:customStyle="1" w:styleId="WW8Num14z0">
    <w:name w:val="WW8Num14z0"/>
    <w:rsid w:val="009C2B09"/>
    <w:rPr>
      <w:rFonts w:ascii="Symbol" w:hAnsi="Symbol" w:cs="Symbol"/>
    </w:rPr>
  </w:style>
  <w:style w:type="character" w:customStyle="1" w:styleId="WW8Num14z1">
    <w:name w:val="WW8Num14z1"/>
    <w:rsid w:val="009C2B09"/>
    <w:rPr>
      <w:rFonts w:ascii="OpenSymbol" w:hAnsi="OpenSymbol" w:cs="OpenSymbol"/>
    </w:rPr>
  </w:style>
  <w:style w:type="character" w:customStyle="1" w:styleId="WW8Num15z0">
    <w:name w:val="WW8Num15z0"/>
    <w:rsid w:val="009C2B09"/>
    <w:rPr>
      <w:rFonts w:ascii="Symbol" w:hAnsi="Symbol" w:cs="Symbol"/>
    </w:rPr>
  </w:style>
  <w:style w:type="character" w:customStyle="1" w:styleId="WW8Num15z1">
    <w:name w:val="WW8Num15z1"/>
    <w:rsid w:val="009C2B09"/>
    <w:rPr>
      <w:rFonts w:ascii="OpenSymbol" w:hAnsi="OpenSymbol" w:cs="OpenSymbol"/>
    </w:rPr>
  </w:style>
  <w:style w:type="character" w:customStyle="1" w:styleId="WW8Num17z0">
    <w:name w:val="WW8Num17z0"/>
    <w:rsid w:val="009C2B09"/>
    <w:rPr>
      <w:rFonts w:ascii="Symbol" w:hAnsi="Symbol" w:cs="Symbol"/>
    </w:rPr>
  </w:style>
  <w:style w:type="character" w:customStyle="1" w:styleId="WW8Num17z1">
    <w:name w:val="WW8Num17z1"/>
    <w:rsid w:val="009C2B09"/>
    <w:rPr>
      <w:rFonts w:ascii="OpenSymbol" w:hAnsi="OpenSymbol" w:cs="OpenSymbol"/>
    </w:rPr>
  </w:style>
  <w:style w:type="character" w:customStyle="1" w:styleId="WW8Num17z3">
    <w:name w:val="WW8Num17z3"/>
    <w:rsid w:val="009C2B09"/>
    <w:rPr>
      <w:rFonts w:ascii="Symbol" w:hAnsi="Symbol" w:cs="Symbol"/>
    </w:rPr>
  </w:style>
  <w:style w:type="character" w:customStyle="1" w:styleId="21">
    <w:name w:val="גופן ברירת המחדל של קטע2"/>
    <w:rsid w:val="009C2B09"/>
  </w:style>
  <w:style w:type="character" w:customStyle="1" w:styleId="Absatz-Standardschriftart">
    <w:name w:val="Absatz-Standardschriftart"/>
    <w:rsid w:val="009C2B09"/>
  </w:style>
  <w:style w:type="character" w:customStyle="1" w:styleId="WW-Absatz-Standardschriftart">
    <w:name w:val="WW-Absatz-Standardschriftart"/>
    <w:rsid w:val="009C2B09"/>
  </w:style>
  <w:style w:type="character" w:customStyle="1" w:styleId="WW-Absatz-Standardschriftart1">
    <w:name w:val="WW-Absatz-Standardschriftart1"/>
    <w:rsid w:val="009C2B09"/>
  </w:style>
  <w:style w:type="character" w:customStyle="1" w:styleId="WW-Absatz-Standardschriftart11">
    <w:name w:val="WW-Absatz-Standardschriftart11"/>
    <w:rsid w:val="009C2B09"/>
  </w:style>
  <w:style w:type="character" w:customStyle="1" w:styleId="WW-Absatz-Standardschriftart111">
    <w:name w:val="WW-Absatz-Standardschriftart111"/>
    <w:rsid w:val="009C2B09"/>
  </w:style>
  <w:style w:type="character" w:customStyle="1" w:styleId="WW-Absatz-Standardschriftart1111">
    <w:name w:val="WW-Absatz-Standardschriftart1111"/>
    <w:rsid w:val="009C2B09"/>
  </w:style>
  <w:style w:type="character" w:customStyle="1" w:styleId="WW-Absatz-Standardschriftart11111">
    <w:name w:val="WW-Absatz-Standardschriftart11111"/>
    <w:rsid w:val="009C2B09"/>
  </w:style>
  <w:style w:type="character" w:customStyle="1" w:styleId="WW-Absatz-Standardschriftart111111">
    <w:name w:val="WW-Absatz-Standardschriftart111111"/>
    <w:rsid w:val="009C2B09"/>
  </w:style>
  <w:style w:type="character" w:customStyle="1" w:styleId="WW8Num11z1">
    <w:name w:val="WW8Num11z1"/>
    <w:rsid w:val="009C2B09"/>
    <w:rPr>
      <w:rFonts w:ascii="OpenSymbol" w:hAnsi="OpenSymbol" w:cs="OpenSymbol"/>
    </w:rPr>
  </w:style>
  <w:style w:type="character" w:customStyle="1" w:styleId="WW8Num16z0">
    <w:name w:val="WW8Num16z0"/>
    <w:rsid w:val="009C2B09"/>
    <w:rPr>
      <w:rFonts w:ascii="Symbol" w:hAnsi="Symbol" w:cs="Symbol"/>
    </w:rPr>
  </w:style>
  <w:style w:type="character" w:customStyle="1" w:styleId="WW8Num16z1">
    <w:name w:val="WW8Num16z1"/>
    <w:rsid w:val="009C2B09"/>
    <w:rPr>
      <w:rFonts w:ascii="OpenSymbol" w:hAnsi="OpenSymbol" w:cs="OpenSymbol"/>
    </w:rPr>
  </w:style>
  <w:style w:type="character" w:customStyle="1" w:styleId="WW8Num18z0">
    <w:name w:val="WW8Num18z0"/>
    <w:rsid w:val="009C2B09"/>
    <w:rPr>
      <w:rFonts w:cs="Times New Roman"/>
    </w:rPr>
  </w:style>
  <w:style w:type="character" w:customStyle="1" w:styleId="11">
    <w:name w:val="גופן ברירת המחדל של קטע1"/>
    <w:rsid w:val="009C2B09"/>
  </w:style>
  <w:style w:type="character" w:customStyle="1" w:styleId="ad">
    <w:name w:val="תבליטים"/>
    <w:rsid w:val="009C2B09"/>
    <w:rPr>
      <w:rFonts w:ascii="OpenSymbol" w:eastAsia="Times New Roman" w:hAnsi="OpenSymbol" w:cs="OpenSymbol"/>
    </w:rPr>
  </w:style>
  <w:style w:type="character" w:customStyle="1" w:styleId="Q">
    <w:name w:val="Q"/>
    <w:rsid w:val="009C2B09"/>
  </w:style>
  <w:style w:type="character" w:styleId="ae">
    <w:name w:val="Strong"/>
    <w:uiPriority w:val="22"/>
    <w:qFormat/>
    <w:rsid w:val="009C2B09"/>
    <w:rPr>
      <w:b/>
    </w:rPr>
  </w:style>
  <w:style w:type="character" w:customStyle="1" w:styleId="af">
    <w:name w:val="תווי הערת שוליים"/>
    <w:rsid w:val="009C2B09"/>
  </w:style>
  <w:style w:type="character" w:customStyle="1" w:styleId="22">
    <w:name w:val="הפנייה להערת שוליים2"/>
    <w:rsid w:val="009C2B09"/>
    <w:rPr>
      <w:vertAlign w:val="superscript"/>
    </w:rPr>
  </w:style>
  <w:style w:type="character" w:customStyle="1" w:styleId="12">
    <w:name w:val="הפנייה להערת שוליים1"/>
    <w:rsid w:val="009C2B09"/>
    <w:rPr>
      <w:vertAlign w:val="superscript"/>
    </w:rPr>
  </w:style>
  <w:style w:type="character" w:customStyle="1" w:styleId="WW8Num25z0">
    <w:name w:val="WW8Num25z0"/>
    <w:rsid w:val="009C2B09"/>
    <w:rPr>
      <w:rFonts w:ascii="Symbol" w:hAnsi="Symbol" w:cs="Symbol"/>
      <w:lang w:val="x-none" w:bidi="he-IL"/>
    </w:rPr>
  </w:style>
  <w:style w:type="character" w:customStyle="1" w:styleId="WW8Num25z1">
    <w:name w:val="WW8Num25z1"/>
    <w:rsid w:val="009C2B09"/>
    <w:rPr>
      <w:rFonts w:ascii="Courier New" w:hAnsi="Courier New" w:cs="Courier New"/>
    </w:rPr>
  </w:style>
  <w:style w:type="character" w:customStyle="1" w:styleId="WW8Num25z2">
    <w:name w:val="WW8Num25z2"/>
    <w:rsid w:val="009C2B09"/>
    <w:rPr>
      <w:rFonts w:ascii="Wingdings" w:hAnsi="Wingdings" w:cs="Wingdings"/>
    </w:rPr>
  </w:style>
  <w:style w:type="character" w:customStyle="1" w:styleId="WW8Num25z3">
    <w:name w:val="WW8Num25z3"/>
    <w:rsid w:val="009C2B09"/>
    <w:rPr>
      <w:rFonts w:ascii="Symbol" w:hAnsi="Symbol" w:cs="Symbol"/>
    </w:rPr>
  </w:style>
  <w:style w:type="character" w:customStyle="1" w:styleId="af0">
    <w:name w:val="סמלי מספור"/>
    <w:rsid w:val="009C2B09"/>
  </w:style>
  <w:style w:type="character" w:styleId="af1">
    <w:name w:val="Emphasis"/>
    <w:qFormat/>
    <w:rsid w:val="009C2B09"/>
    <w:rPr>
      <w:i/>
    </w:rPr>
  </w:style>
  <w:style w:type="character" w:customStyle="1" w:styleId="af2">
    <w:name w:val="תווי הערת סיום"/>
    <w:rsid w:val="009C2B09"/>
    <w:rPr>
      <w:vertAlign w:val="superscript"/>
    </w:rPr>
  </w:style>
  <w:style w:type="character" w:customStyle="1" w:styleId="WW-">
    <w:name w:val="WW-תווי הערת סיום"/>
    <w:rsid w:val="009C2B09"/>
  </w:style>
  <w:style w:type="character" w:customStyle="1" w:styleId="HeaderChar">
    <w:name w:val="Header Char"/>
    <w:rsid w:val="009C2B09"/>
    <w:rPr>
      <w:rFonts w:ascii="David CLM" w:eastAsia="Times New Roman" w:hAnsi="David CLM" w:cs="Nachlieli CLM"/>
      <w:kern w:val="1"/>
      <w:sz w:val="24"/>
      <w:szCs w:val="24"/>
      <w:lang w:val="x-none" w:bidi="he-IL"/>
    </w:rPr>
  </w:style>
  <w:style w:type="character" w:customStyle="1" w:styleId="FooterChar">
    <w:name w:val="Footer Char"/>
    <w:rsid w:val="009C2B09"/>
    <w:rPr>
      <w:rFonts w:ascii="David CLM" w:eastAsia="Times New Roman" w:hAnsi="David CLM" w:cs="Nachlieli CLM"/>
      <w:kern w:val="1"/>
      <w:sz w:val="24"/>
      <w:szCs w:val="24"/>
      <w:lang w:val="x-none" w:bidi="he-IL"/>
    </w:rPr>
  </w:style>
  <w:style w:type="character" w:customStyle="1" w:styleId="Heading2Char">
    <w:name w:val="Heading 2 Char"/>
    <w:rsid w:val="009C2B09"/>
    <w:rPr>
      <w:rFonts w:ascii="Frank Ruehl CLM" w:eastAsia="Times New Roman" w:hAnsi="Frank Ruehl CLM" w:cs="Nachlieli CLM"/>
      <w:b/>
      <w:bCs/>
      <w:kern w:val="1"/>
      <w:sz w:val="36"/>
      <w:szCs w:val="36"/>
      <w:lang w:val="x-none" w:bidi="he-IL"/>
    </w:rPr>
  </w:style>
  <w:style w:type="character" w:customStyle="1" w:styleId="BodyTextChar">
    <w:name w:val="Body Text Char"/>
    <w:rsid w:val="009C2B09"/>
    <w:rPr>
      <w:rFonts w:ascii="David CLM" w:eastAsia="Times New Roman" w:hAnsi="David CLM" w:cs="Nachlieli CLM"/>
      <w:kern w:val="1"/>
      <w:sz w:val="24"/>
      <w:szCs w:val="24"/>
      <w:lang w:val="x-none" w:bidi="he-IL"/>
    </w:rPr>
  </w:style>
  <w:style w:type="character" w:customStyle="1" w:styleId="FootnoteTextChar">
    <w:name w:val="Footnote Text Char"/>
    <w:rsid w:val="009C2B09"/>
    <w:rPr>
      <w:rFonts w:ascii="David CLM" w:eastAsia="Times New Roman" w:hAnsi="David CLM" w:cs="Nachlieli CLM"/>
      <w:kern w:val="1"/>
      <w:lang w:val="x-none" w:bidi="he-IL"/>
    </w:rPr>
  </w:style>
  <w:style w:type="character" w:customStyle="1" w:styleId="FootnoteCharacters">
    <w:name w:val="Footnote Characters"/>
    <w:rsid w:val="009C2B09"/>
    <w:rPr>
      <w:vertAlign w:val="superscript"/>
    </w:rPr>
  </w:style>
  <w:style w:type="character" w:customStyle="1" w:styleId="EndnoteCharacters">
    <w:name w:val="Endnote Characters"/>
    <w:rsid w:val="009C2B09"/>
    <w:rPr>
      <w:vertAlign w:val="superscript"/>
    </w:rPr>
  </w:style>
  <w:style w:type="character" w:styleId="af3">
    <w:name w:val="endnote reference"/>
    <w:rsid w:val="009C2B09"/>
    <w:rPr>
      <w:vertAlign w:val="superscript"/>
    </w:rPr>
  </w:style>
  <w:style w:type="paragraph" w:customStyle="1" w:styleId="Heading">
    <w:name w:val="Heading"/>
    <w:basedOn w:val="a0"/>
    <w:next w:val="af4"/>
    <w:rsid w:val="009C2B09"/>
  </w:style>
  <w:style w:type="paragraph" w:styleId="a1">
    <w:name w:val="Body Text"/>
    <w:basedOn w:val="a"/>
    <w:link w:val="af5"/>
    <w:rsid w:val="009C2B09"/>
    <w:pPr>
      <w:widowControl w:val="0"/>
      <w:suppressAutoHyphens/>
      <w:bidi w:val="0"/>
      <w:spacing w:after="120"/>
    </w:pPr>
    <w:rPr>
      <w:rFonts w:ascii="David CLM" w:eastAsia="Times New Roman" w:hAnsi="David CLM" w:cs="Nachlieli CLM"/>
      <w:kern w:val="1"/>
      <w:lang w:eastAsia="zh-CN"/>
    </w:rPr>
  </w:style>
  <w:style w:type="character" w:customStyle="1" w:styleId="af5">
    <w:name w:val="גוף טקסט תו"/>
    <w:link w:val="a1"/>
    <w:rsid w:val="009C2B09"/>
    <w:rPr>
      <w:rFonts w:ascii="David CLM" w:hAnsi="David CLM" w:cs="Nachlieli CLM"/>
      <w:kern w:val="1"/>
      <w:sz w:val="24"/>
      <w:szCs w:val="24"/>
      <w:lang w:eastAsia="zh-CN"/>
    </w:rPr>
  </w:style>
  <w:style w:type="paragraph" w:styleId="af6">
    <w:name w:val="List"/>
    <w:basedOn w:val="a1"/>
    <w:rsid w:val="009C2B09"/>
  </w:style>
  <w:style w:type="paragraph" w:styleId="af7">
    <w:name w:val="caption"/>
    <w:basedOn w:val="a"/>
    <w:uiPriority w:val="35"/>
    <w:qFormat/>
    <w:rsid w:val="009C2B09"/>
    <w:pPr>
      <w:widowControl w:val="0"/>
      <w:suppressLineNumbers/>
      <w:suppressAutoHyphens/>
      <w:bidi w:val="0"/>
      <w:spacing w:before="120" w:after="120"/>
    </w:pPr>
    <w:rPr>
      <w:rFonts w:ascii="David CLM" w:eastAsia="Times New Roman" w:hAnsi="David CLM" w:cs="Lohit Hindi"/>
      <w:i/>
      <w:iCs/>
      <w:kern w:val="1"/>
      <w:lang w:eastAsia="zh-CN"/>
    </w:rPr>
  </w:style>
  <w:style w:type="paragraph" w:customStyle="1" w:styleId="Index">
    <w:name w:val="Index"/>
    <w:basedOn w:val="a"/>
    <w:rsid w:val="009C2B09"/>
    <w:pPr>
      <w:widowControl w:val="0"/>
      <w:suppressLineNumbers/>
      <w:suppressAutoHyphens/>
      <w:bidi w:val="0"/>
    </w:pPr>
    <w:rPr>
      <w:rFonts w:ascii="David CLM" w:eastAsia="Times New Roman" w:hAnsi="David CLM" w:cs="Lohit Hindi"/>
      <w:kern w:val="1"/>
      <w:lang w:eastAsia="zh-CN"/>
    </w:rPr>
  </w:style>
  <w:style w:type="paragraph" w:customStyle="1" w:styleId="a0">
    <w:name w:val="כותרת"/>
    <w:basedOn w:val="a"/>
    <w:next w:val="a1"/>
    <w:rsid w:val="009C2B09"/>
    <w:pPr>
      <w:keepNext/>
      <w:widowControl w:val="0"/>
      <w:suppressAutoHyphens/>
      <w:bidi w:val="0"/>
      <w:spacing w:before="240" w:after="120"/>
    </w:pPr>
    <w:rPr>
      <w:rFonts w:ascii="DejaVu Sans" w:eastAsia="Times New Roman" w:hAnsi="DejaVu Sans" w:cs="DejaVu Sans"/>
      <w:kern w:val="1"/>
      <w:sz w:val="28"/>
      <w:szCs w:val="28"/>
      <w:lang w:eastAsia="zh-CN"/>
    </w:rPr>
  </w:style>
  <w:style w:type="paragraph" w:customStyle="1" w:styleId="af8">
    <w:name w:val="כתובית"/>
    <w:basedOn w:val="a"/>
    <w:rsid w:val="009C2B09"/>
    <w:pPr>
      <w:widowControl w:val="0"/>
      <w:suppressLineNumbers/>
      <w:suppressAutoHyphens/>
      <w:bidi w:val="0"/>
      <w:spacing w:before="120" w:after="120"/>
    </w:pPr>
    <w:rPr>
      <w:rFonts w:ascii="David CLM" w:eastAsia="Times New Roman" w:hAnsi="David CLM" w:cs="Nachlieli CLM"/>
      <w:i/>
      <w:iCs/>
      <w:kern w:val="1"/>
      <w:lang w:eastAsia="zh-CN"/>
    </w:rPr>
  </w:style>
  <w:style w:type="paragraph" w:customStyle="1" w:styleId="af9">
    <w:name w:val="אינדקס"/>
    <w:basedOn w:val="a"/>
    <w:rsid w:val="009C2B09"/>
    <w:pPr>
      <w:widowControl w:val="0"/>
      <w:suppressLineNumbers/>
      <w:suppressAutoHyphens/>
      <w:bidi w:val="0"/>
    </w:pPr>
    <w:rPr>
      <w:rFonts w:ascii="David CLM" w:eastAsia="Times New Roman" w:hAnsi="David CLM" w:cs="Nachlieli CLM"/>
      <w:kern w:val="1"/>
      <w:lang w:eastAsia="zh-CN"/>
    </w:rPr>
  </w:style>
  <w:style w:type="paragraph" w:customStyle="1" w:styleId="afa">
    <w:name w:val="מפתחות"/>
    <w:basedOn w:val="a"/>
    <w:rsid w:val="009C2B09"/>
    <w:pPr>
      <w:widowControl w:val="0"/>
      <w:suppressLineNumbers/>
      <w:suppressAutoHyphens/>
      <w:bidi w:val="0"/>
    </w:pPr>
    <w:rPr>
      <w:rFonts w:ascii="David CLM" w:eastAsia="Times New Roman" w:hAnsi="David CLM" w:cs="Nachlieli CLM"/>
      <w:kern w:val="1"/>
      <w:lang w:eastAsia="zh-CN"/>
    </w:rPr>
  </w:style>
  <w:style w:type="paragraph" w:styleId="af4">
    <w:name w:val="Subtitle"/>
    <w:basedOn w:val="a0"/>
    <w:next w:val="a1"/>
    <w:link w:val="afb"/>
    <w:qFormat/>
    <w:rsid w:val="009C2B09"/>
    <w:pPr>
      <w:jc w:val="center"/>
    </w:pPr>
    <w:rPr>
      <w:i/>
      <w:iCs/>
    </w:rPr>
  </w:style>
  <w:style w:type="character" w:customStyle="1" w:styleId="afb">
    <w:name w:val="כותרת משנה תו"/>
    <w:link w:val="af4"/>
    <w:rsid w:val="009C2B09"/>
    <w:rPr>
      <w:rFonts w:ascii="DejaVu Sans" w:hAnsi="DejaVu Sans" w:cs="DejaVu Sans"/>
      <w:i/>
      <w:iCs/>
      <w:kern w:val="1"/>
      <w:sz w:val="28"/>
      <w:szCs w:val="28"/>
      <w:lang w:eastAsia="zh-CN"/>
    </w:rPr>
  </w:style>
  <w:style w:type="paragraph" w:customStyle="1" w:styleId="afc">
    <w:basedOn w:val="a"/>
    <w:next w:val="NormalWeb"/>
    <w:rsid w:val="009C2B09"/>
    <w:pPr>
      <w:bidi w:val="0"/>
      <w:spacing w:before="100" w:after="100"/>
    </w:pPr>
    <w:rPr>
      <w:rFonts w:eastAsia="Times New Roman"/>
      <w:kern w:val="1"/>
      <w:lang w:eastAsia="zh-CN"/>
    </w:rPr>
  </w:style>
  <w:style w:type="paragraph" w:customStyle="1" w:styleId="afd">
    <w:name w:val="תוכן טבלה"/>
    <w:basedOn w:val="a"/>
    <w:rsid w:val="009C2B09"/>
    <w:pPr>
      <w:widowControl w:val="0"/>
      <w:suppressLineNumbers/>
      <w:suppressAutoHyphens/>
      <w:bidi w:val="0"/>
    </w:pPr>
    <w:rPr>
      <w:rFonts w:ascii="David CLM" w:eastAsia="Times New Roman" w:hAnsi="David CLM" w:cs="Nachlieli CLM"/>
      <w:kern w:val="1"/>
      <w:lang w:eastAsia="zh-CN"/>
    </w:rPr>
  </w:style>
  <w:style w:type="paragraph" w:customStyle="1" w:styleId="afe">
    <w:name w:val="כותרת טבלה"/>
    <w:basedOn w:val="afd"/>
    <w:rsid w:val="009C2B09"/>
    <w:pPr>
      <w:jc w:val="center"/>
    </w:pPr>
    <w:rPr>
      <w:b/>
      <w:bCs/>
    </w:rPr>
  </w:style>
  <w:style w:type="paragraph" w:customStyle="1" w:styleId="aff">
    <w:name w:val="תוכן מסגרת"/>
    <w:basedOn w:val="a1"/>
    <w:rsid w:val="009C2B09"/>
  </w:style>
  <w:style w:type="paragraph" w:customStyle="1" w:styleId="13">
    <w:name w:val="כניסה בגוף טקסט1"/>
    <w:basedOn w:val="a1"/>
    <w:rsid w:val="009C2B09"/>
    <w:pPr>
      <w:ind w:left="283"/>
    </w:pPr>
  </w:style>
  <w:style w:type="paragraph" w:styleId="aff0">
    <w:name w:val="header"/>
    <w:basedOn w:val="a"/>
    <w:link w:val="aff1"/>
    <w:uiPriority w:val="99"/>
    <w:rsid w:val="009C2B09"/>
    <w:pPr>
      <w:widowControl w:val="0"/>
      <w:tabs>
        <w:tab w:val="center" w:pos="4153"/>
        <w:tab w:val="right" w:pos="8306"/>
      </w:tabs>
      <w:suppressAutoHyphens/>
      <w:bidi w:val="0"/>
    </w:pPr>
    <w:rPr>
      <w:rFonts w:ascii="David CLM" w:eastAsia="Times New Roman" w:hAnsi="David CLM" w:cs="Nachlieli CLM"/>
      <w:kern w:val="1"/>
      <w:lang w:eastAsia="zh-CN"/>
    </w:rPr>
  </w:style>
  <w:style w:type="character" w:customStyle="1" w:styleId="aff1">
    <w:name w:val="כותרת עליונה תו"/>
    <w:link w:val="aff0"/>
    <w:uiPriority w:val="99"/>
    <w:rsid w:val="009C2B09"/>
    <w:rPr>
      <w:rFonts w:ascii="David CLM" w:hAnsi="David CLM" w:cs="Nachlieli CLM"/>
      <w:kern w:val="1"/>
      <w:sz w:val="24"/>
      <w:szCs w:val="24"/>
      <w:lang w:eastAsia="zh-CN"/>
    </w:rPr>
  </w:style>
  <w:style w:type="paragraph" w:customStyle="1" w:styleId="Framecontents">
    <w:name w:val="Frame contents"/>
    <w:basedOn w:val="a1"/>
    <w:rsid w:val="009C2B09"/>
  </w:style>
  <w:style w:type="paragraph" w:customStyle="1" w:styleId="TableContents">
    <w:name w:val="Table Contents"/>
    <w:basedOn w:val="a"/>
    <w:rsid w:val="009C2B09"/>
    <w:pPr>
      <w:widowControl w:val="0"/>
      <w:suppressLineNumbers/>
      <w:suppressAutoHyphens/>
      <w:bidi w:val="0"/>
    </w:pPr>
    <w:rPr>
      <w:rFonts w:ascii="David CLM" w:eastAsia="Times New Roman" w:hAnsi="David CLM" w:cs="Nachlieli CLM"/>
      <w:kern w:val="1"/>
      <w:lang w:eastAsia="zh-CN"/>
    </w:rPr>
  </w:style>
  <w:style w:type="paragraph" w:customStyle="1" w:styleId="TableHeading">
    <w:name w:val="Table Heading"/>
    <w:basedOn w:val="TableContents"/>
    <w:rsid w:val="009C2B09"/>
    <w:pPr>
      <w:jc w:val="center"/>
    </w:pPr>
    <w:rPr>
      <w:b/>
      <w:bCs/>
    </w:rPr>
  </w:style>
  <w:style w:type="table" w:styleId="aff2">
    <w:name w:val="Table Grid"/>
    <w:basedOn w:val="a3"/>
    <w:rsid w:val="009C2B0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a"/>
    <w:uiPriority w:val="99"/>
    <w:rsid w:val="009C2B09"/>
  </w:style>
  <w:style w:type="character" w:customStyle="1" w:styleId="aff3">
    <w:name w:val="סגנון"/>
    <w:rsid w:val="009C2B09"/>
    <w:rPr>
      <w:rFonts w:cs="David"/>
    </w:rPr>
  </w:style>
  <w:style w:type="character" w:customStyle="1" w:styleId="a9">
    <w:name w:val="טקסט בלונים תו"/>
    <w:link w:val="a8"/>
    <w:uiPriority w:val="99"/>
    <w:rsid w:val="009C2B09"/>
    <w:rPr>
      <w:rFonts w:ascii="Tahoma" w:eastAsia="MS Mincho" w:hAnsi="Tahoma" w:cs="Tahoma"/>
      <w:sz w:val="16"/>
      <w:szCs w:val="16"/>
      <w:lang w:eastAsia="ja-JP"/>
    </w:rPr>
  </w:style>
  <w:style w:type="paragraph" w:styleId="aff4">
    <w:name w:val="List Paragraph"/>
    <w:basedOn w:val="a"/>
    <w:uiPriority w:val="34"/>
    <w:qFormat/>
    <w:rsid w:val="009C2B09"/>
    <w:pPr>
      <w:bidi w:val="0"/>
      <w:spacing w:after="200" w:line="276" w:lineRule="auto"/>
      <w:ind w:left="720"/>
      <w:contextualSpacing/>
      <w:jc w:val="right"/>
    </w:pPr>
    <w:rPr>
      <w:rFonts w:ascii="Arial" w:eastAsia="Calibri" w:hAnsi="Arial" w:cs="Arial"/>
      <w:lang w:eastAsia="en-US"/>
    </w:rPr>
  </w:style>
  <w:style w:type="character" w:customStyle="1" w:styleId="ab">
    <w:name w:val="כותרת תחתונה תו"/>
    <w:link w:val="aa"/>
    <w:uiPriority w:val="99"/>
    <w:rsid w:val="009C2B09"/>
    <w:rPr>
      <w:rFonts w:eastAsia="MS Mincho"/>
      <w:sz w:val="24"/>
      <w:szCs w:val="24"/>
      <w:lang w:eastAsia="ja-JP"/>
    </w:rPr>
  </w:style>
  <w:style w:type="paragraph" w:styleId="aff5">
    <w:name w:val="endnote text"/>
    <w:basedOn w:val="a"/>
    <w:link w:val="aff6"/>
    <w:unhideWhenUsed/>
    <w:rsid w:val="009C2B09"/>
    <w:pPr>
      <w:bidi w:val="0"/>
      <w:spacing w:line="480" w:lineRule="auto"/>
      <w:jc w:val="right"/>
    </w:pPr>
    <w:rPr>
      <w:rFonts w:ascii="Arial" w:eastAsia="Calibri" w:hAnsi="Arial" w:cs="Arial"/>
      <w:sz w:val="20"/>
      <w:szCs w:val="20"/>
      <w:lang w:eastAsia="en-US"/>
    </w:rPr>
  </w:style>
  <w:style w:type="character" w:customStyle="1" w:styleId="aff6">
    <w:name w:val="טקסט הערת סיום תו"/>
    <w:link w:val="aff5"/>
    <w:rsid w:val="009C2B09"/>
    <w:rPr>
      <w:rFonts w:ascii="Arial" w:eastAsia="Calibri" w:hAnsi="Arial" w:cs="Arial"/>
    </w:rPr>
  </w:style>
  <w:style w:type="character" w:styleId="aff7">
    <w:name w:val="Placeholder Text"/>
    <w:uiPriority w:val="99"/>
    <w:semiHidden/>
    <w:rsid w:val="009C2B09"/>
    <w:rPr>
      <w:color w:val="808080"/>
    </w:rPr>
  </w:style>
  <w:style w:type="character" w:customStyle="1" w:styleId="a6">
    <w:name w:val="טקסט הערת שוליים תו"/>
    <w:aliases w:val=" Char תו"/>
    <w:link w:val="a5"/>
    <w:rsid w:val="009C2B09"/>
    <w:rPr>
      <w:rFonts w:eastAsia="MS Mincho"/>
      <w:lang w:eastAsia="ja-JP"/>
    </w:rPr>
  </w:style>
  <w:style w:type="character" w:customStyle="1" w:styleId="corashitext">
    <w:name w:val="co_rashitext"/>
    <w:rsid w:val="009C2B09"/>
  </w:style>
  <w:style w:type="paragraph" w:styleId="aff8">
    <w:name w:val="TOC Heading"/>
    <w:basedOn w:val="1"/>
    <w:next w:val="a"/>
    <w:uiPriority w:val="39"/>
    <w:semiHidden/>
    <w:unhideWhenUsed/>
    <w:qFormat/>
    <w:rsid w:val="009C2B09"/>
    <w:pPr>
      <w:keepLines/>
      <w:widowControl/>
      <w:numPr>
        <w:numId w:val="0"/>
      </w:numPr>
      <w:tabs>
        <w:tab w:val="clear" w:pos="432"/>
      </w:tabs>
      <w:suppressAutoHyphens w:val="0"/>
      <w:spacing w:before="480" w:after="0" w:line="276" w:lineRule="auto"/>
      <w:outlineLvl w:val="9"/>
    </w:pPr>
    <w:rPr>
      <w:rFonts w:ascii="Cambria" w:hAnsi="Cambria" w:cs="Times New Roman"/>
      <w:color w:val="365F91"/>
      <w:kern w:val="0"/>
      <w:sz w:val="28"/>
      <w:szCs w:val="28"/>
      <w:lang w:eastAsia="ja-JP" w:bidi="ar-SA"/>
    </w:rPr>
  </w:style>
  <w:style w:type="paragraph" w:styleId="TOC2">
    <w:name w:val="toc 2"/>
    <w:basedOn w:val="a"/>
    <w:next w:val="a"/>
    <w:autoRedefine/>
    <w:uiPriority w:val="39"/>
    <w:unhideWhenUsed/>
    <w:qFormat/>
    <w:rsid w:val="009C2B09"/>
    <w:pPr>
      <w:bidi w:val="0"/>
      <w:spacing w:after="100" w:line="276" w:lineRule="auto"/>
      <w:ind w:left="220"/>
    </w:pPr>
    <w:rPr>
      <w:rFonts w:ascii="Calibri" w:eastAsia="Times New Roman" w:hAnsi="Calibri" w:cs="Arial"/>
      <w:sz w:val="22"/>
      <w:szCs w:val="22"/>
      <w:lang w:bidi="ar-SA"/>
    </w:rPr>
  </w:style>
  <w:style w:type="paragraph" w:styleId="TOC1">
    <w:name w:val="toc 1"/>
    <w:basedOn w:val="a"/>
    <w:next w:val="a"/>
    <w:autoRedefine/>
    <w:uiPriority w:val="39"/>
    <w:unhideWhenUsed/>
    <w:qFormat/>
    <w:rsid w:val="009C2B09"/>
    <w:pPr>
      <w:bidi w:val="0"/>
      <w:spacing w:after="100" w:line="276" w:lineRule="auto"/>
    </w:pPr>
    <w:rPr>
      <w:rFonts w:ascii="Calibri" w:eastAsia="Times New Roman" w:hAnsi="Calibri" w:cs="Arial"/>
      <w:sz w:val="22"/>
      <w:szCs w:val="22"/>
      <w:lang w:bidi="ar-SA"/>
    </w:rPr>
  </w:style>
  <w:style w:type="paragraph" w:styleId="TOC3">
    <w:name w:val="toc 3"/>
    <w:basedOn w:val="a"/>
    <w:next w:val="a"/>
    <w:autoRedefine/>
    <w:uiPriority w:val="39"/>
    <w:unhideWhenUsed/>
    <w:qFormat/>
    <w:rsid w:val="009C2B09"/>
    <w:pPr>
      <w:bidi w:val="0"/>
      <w:spacing w:after="100" w:line="276" w:lineRule="auto"/>
      <w:ind w:left="440"/>
    </w:pPr>
    <w:rPr>
      <w:rFonts w:ascii="Calibri" w:eastAsia="Times New Roman" w:hAnsi="Calibri" w:cs="Arial"/>
      <w:sz w:val="22"/>
      <w:szCs w:val="22"/>
      <w:lang w:bidi="ar-SA"/>
    </w:rPr>
  </w:style>
  <w:style w:type="character" w:customStyle="1" w:styleId="st">
    <w:name w:val="st"/>
    <w:rsid w:val="009C2B09"/>
  </w:style>
  <w:style w:type="paragraph" w:customStyle="1" w:styleId="description1">
    <w:name w:val="description1"/>
    <w:basedOn w:val="a"/>
    <w:rsid w:val="009C2B09"/>
    <w:pPr>
      <w:bidi w:val="0"/>
      <w:spacing w:after="75" w:line="336" w:lineRule="atLeast"/>
      <w:ind w:left="75" w:right="75"/>
    </w:pPr>
    <w:rPr>
      <w:rFonts w:ascii="Trebuchet MS" w:eastAsia="Times New Roman" w:hAnsi="Trebuchet MS"/>
      <w:caps/>
      <w:color w:val="999999"/>
      <w:spacing w:val="48"/>
      <w:sz w:val="19"/>
      <w:szCs w:val="19"/>
      <w:lang w:eastAsia="en-US"/>
    </w:rPr>
  </w:style>
  <w:style w:type="paragraph" w:customStyle="1" w:styleId="14">
    <w:name w:val="פיסקת רשימה1"/>
    <w:basedOn w:val="a"/>
    <w:qFormat/>
    <w:rsid w:val="009C2B09"/>
    <w:pPr>
      <w:bidi w:val="0"/>
      <w:spacing w:after="200" w:line="276" w:lineRule="auto"/>
      <w:ind w:left="720"/>
      <w:contextualSpacing/>
    </w:pPr>
    <w:rPr>
      <w:rFonts w:ascii="Calibri" w:eastAsia="Calibri" w:hAnsi="Calibri" w:cs="Arial"/>
      <w:sz w:val="22"/>
      <w:szCs w:val="22"/>
      <w:lang w:eastAsia="en-US"/>
    </w:rPr>
  </w:style>
  <w:style w:type="character" w:customStyle="1" w:styleId="st1">
    <w:name w:val="st1"/>
    <w:rsid w:val="009C2B09"/>
  </w:style>
  <w:style w:type="character" w:customStyle="1" w:styleId="40">
    <w:name w:val="כותרת 4 תו"/>
    <w:link w:val="4"/>
    <w:uiPriority w:val="9"/>
    <w:rsid w:val="009C2B09"/>
    <w:rPr>
      <w:rFonts w:ascii="Calibri" w:eastAsia="Times New Roman" w:hAnsi="Calibri" w:cs="Arial"/>
      <w:b/>
      <w:bCs/>
      <w:sz w:val="28"/>
      <w:szCs w:val="28"/>
      <w:lang w:eastAsia="ja-JP"/>
    </w:rPr>
  </w:style>
  <w:style w:type="character" w:customStyle="1" w:styleId="50">
    <w:name w:val="כותרת 5 תו"/>
    <w:link w:val="5"/>
    <w:semiHidden/>
    <w:rsid w:val="009C2B09"/>
    <w:rPr>
      <w:rFonts w:ascii="Calibri" w:eastAsia="Times New Roman" w:hAnsi="Calibri" w:cs="Arial"/>
      <w:b/>
      <w:bCs/>
      <w:i/>
      <w:iCs/>
      <w:sz w:val="26"/>
      <w:szCs w:val="26"/>
      <w:lang w:eastAsia="ja-JP"/>
    </w:rPr>
  </w:style>
  <w:style w:type="character" w:styleId="aff9">
    <w:name w:val="annotation reference"/>
    <w:rsid w:val="009C2B09"/>
    <w:rPr>
      <w:sz w:val="16"/>
      <w:szCs w:val="16"/>
    </w:rPr>
  </w:style>
  <w:style w:type="table" w:customStyle="1" w:styleId="TableNormal1">
    <w:name w:val="Table Normal1"/>
    <w:uiPriority w:val="99"/>
    <w:semiHidden/>
    <w:qFormat/>
    <w:rsid w:val="009C2B09"/>
    <w:tblPr>
      <w:tblCellMar>
        <w:top w:w="0" w:type="dxa"/>
        <w:left w:w="108" w:type="dxa"/>
        <w:bottom w:w="0" w:type="dxa"/>
        <w:right w:w="108" w:type="dxa"/>
      </w:tblCellMar>
    </w:tblPr>
  </w:style>
  <w:style w:type="paragraph" w:styleId="affa">
    <w:name w:val="No Spacing"/>
    <w:uiPriority w:val="1"/>
    <w:qFormat/>
    <w:rsid w:val="009C2B09"/>
    <w:pPr>
      <w:bidi/>
    </w:pPr>
    <w:rPr>
      <w:rFonts w:ascii="Calibri" w:eastAsia="Calibri" w:hAnsi="Calibri" w:cs="Arial"/>
      <w:sz w:val="22"/>
      <w:szCs w:val="22"/>
    </w:rPr>
  </w:style>
  <w:style w:type="character" w:customStyle="1" w:styleId="texhtml">
    <w:name w:val="texhtml"/>
    <w:rsid w:val="009C2B09"/>
  </w:style>
  <w:style w:type="paragraph" w:styleId="affb">
    <w:name w:val="Document Map"/>
    <w:basedOn w:val="a"/>
    <w:link w:val="affc"/>
    <w:uiPriority w:val="99"/>
    <w:unhideWhenUsed/>
    <w:rsid w:val="009C2B09"/>
    <w:pPr>
      <w:spacing w:after="200" w:line="360" w:lineRule="auto"/>
    </w:pPr>
    <w:rPr>
      <w:rFonts w:ascii="Tahoma" w:eastAsia="Calibri" w:hAnsi="Tahoma" w:cs="Tahoma"/>
      <w:sz w:val="16"/>
      <w:szCs w:val="16"/>
      <w:lang w:eastAsia="en-US"/>
    </w:rPr>
  </w:style>
  <w:style w:type="character" w:customStyle="1" w:styleId="affc">
    <w:name w:val="מפת מסמך תו"/>
    <w:link w:val="affb"/>
    <w:uiPriority w:val="99"/>
    <w:rsid w:val="009C2B09"/>
    <w:rPr>
      <w:rFonts w:ascii="Tahoma" w:eastAsia="Calibri" w:hAnsi="Tahoma" w:cs="Tahoma"/>
      <w:sz w:val="16"/>
      <w:szCs w:val="16"/>
    </w:rPr>
  </w:style>
  <w:style w:type="character" w:customStyle="1" w:styleId="z-">
    <w:name w:val="z-ראש טופס תו"/>
    <w:link w:val="z-0"/>
    <w:uiPriority w:val="99"/>
    <w:rsid w:val="009C2B09"/>
    <w:rPr>
      <w:rFonts w:ascii="Arial" w:hAnsi="Arial" w:cs="Arial"/>
      <w:vanish/>
      <w:sz w:val="16"/>
      <w:szCs w:val="16"/>
    </w:rPr>
  </w:style>
  <w:style w:type="paragraph" w:styleId="z-0">
    <w:name w:val="HTML Top of Form"/>
    <w:basedOn w:val="a"/>
    <w:next w:val="a"/>
    <w:link w:val="z-"/>
    <w:hidden/>
    <w:uiPriority w:val="99"/>
    <w:unhideWhenUsed/>
    <w:rsid w:val="009C2B09"/>
    <w:pPr>
      <w:pBdr>
        <w:bottom w:val="single" w:sz="6" w:space="1" w:color="auto"/>
      </w:pBdr>
      <w:bidi w:val="0"/>
      <w:jc w:val="center"/>
    </w:pPr>
    <w:rPr>
      <w:rFonts w:ascii="Arial" w:eastAsia="Times New Roman" w:hAnsi="Arial" w:cs="Arial"/>
      <w:vanish/>
      <w:sz w:val="16"/>
      <w:szCs w:val="16"/>
      <w:lang w:eastAsia="en-US"/>
    </w:rPr>
  </w:style>
  <w:style w:type="character" w:customStyle="1" w:styleId="z-1">
    <w:name w:val="z-ראש טופס תו1"/>
    <w:rsid w:val="009C2B09"/>
    <w:rPr>
      <w:rFonts w:ascii="Arial" w:eastAsia="MS Mincho" w:hAnsi="Arial" w:cs="Arial"/>
      <w:vanish/>
      <w:sz w:val="16"/>
      <w:szCs w:val="16"/>
      <w:lang w:eastAsia="ja-JP"/>
    </w:rPr>
  </w:style>
  <w:style w:type="character" w:customStyle="1" w:styleId="z-2">
    <w:name w:val="z-תחתית טופס תו"/>
    <w:link w:val="z-3"/>
    <w:uiPriority w:val="99"/>
    <w:rsid w:val="009C2B09"/>
    <w:rPr>
      <w:rFonts w:ascii="Arial" w:hAnsi="Arial" w:cs="Arial"/>
      <w:vanish/>
      <w:sz w:val="16"/>
      <w:szCs w:val="16"/>
    </w:rPr>
  </w:style>
  <w:style w:type="paragraph" w:styleId="z-3">
    <w:name w:val="HTML Bottom of Form"/>
    <w:basedOn w:val="a"/>
    <w:next w:val="a"/>
    <w:link w:val="z-2"/>
    <w:hidden/>
    <w:uiPriority w:val="99"/>
    <w:unhideWhenUsed/>
    <w:rsid w:val="009C2B09"/>
    <w:pPr>
      <w:pBdr>
        <w:top w:val="single" w:sz="6" w:space="1" w:color="auto"/>
      </w:pBdr>
      <w:bidi w:val="0"/>
      <w:jc w:val="center"/>
    </w:pPr>
    <w:rPr>
      <w:rFonts w:ascii="Arial" w:eastAsia="Times New Roman" w:hAnsi="Arial" w:cs="Arial"/>
      <w:vanish/>
      <w:sz w:val="16"/>
      <w:szCs w:val="16"/>
      <w:lang w:eastAsia="en-US"/>
    </w:rPr>
  </w:style>
  <w:style w:type="character" w:customStyle="1" w:styleId="z-10">
    <w:name w:val="z-תחתית טופס תו1"/>
    <w:rsid w:val="009C2B09"/>
    <w:rPr>
      <w:rFonts w:ascii="Arial" w:eastAsia="MS Mincho" w:hAnsi="Arial" w:cs="Arial"/>
      <w:vanish/>
      <w:sz w:val="16"/>
      <w:szCs w:val="16"/>
      <w:lang w:eastAsia="ja-JP"/>
    </w:rPr>
  </w:style>
  <w:style w:type="character" w:customStyle="1" w:styleId="HTML">
    <w:name w:val="HTML מעוצב מראש תו"/>
    <w:link w:val="HTML0"/>
    <w:uiPriority w:val="99"/>
    <w:rsid w:val="009C2B09"/>
    <w:rPr>
      <w:rFonts w:ascii="Courier New" w:hAnsi="Courier New" w:cs="Courier New"/>
    </w:rPr>
  </w:style>
  <w:style w:type="paragraph" w:styleId="HTML0">
    <w:name w:val="HTML Preformatted"/>
    <w:basedOn w:val="a"/>
    <w:link w:val="HTML"/>
    <w:uiPriority w:val="99"/>
    <w:unhideWhenUsed/>
    <w:rsid w:val="009C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lang w:eastAsia="en-US"/>
    </w:rPr>
  </w:style>
  <w:style w:type="character" w:customStyle="1" w:styleId="HTML1">
    <w:name w:val="HTML מעוצב מראש תו1"/>
    <w:rsid w:val="009C2B09"/>
    <w:rPr>
      <w:rFonts w:ascii="Courier New" w:eastAsia="MS Mincho" w:hAnsi="Courier New" w:cs="Courier New"/>
      <w:lang w:eastAsia="ja-JP"/>
    </w:rPr>
  </w:style>
  <w:style w:type="character" w:customStyle="1" w:styleId="hps">
    <w:name w:val="hps"/>
    <w:rsid w:val="009C2B09"/>
  </w:style>
  <w:style w:type="character" w:customStyle="1" w:styleId="CharChar1">
    <w:name w:val="Char Char1"/>
    <w:uiPriority w:val="99"/>
    <w:semiHidden/>
    <w:rsid w:val="009C2B09"/>
    <w:rPr>
      <w:rFonts w:ascii="Calibri" w:hAnsi="Calibri" w:cs="Arial"/>
      <w:lang w:val="en-US" w:eastAsia="en-US" w:bidi="he-IL"/>
    </w:rPr>
  </w:style>
  <w:style w:type="character" w:customStyle="1" w:styleId="CharChar11">
    <w:name w:val="Char Char11"/>
    <w:uiPriority w:val="99"/>
    <w:semiHidden/>
    <w:rsid w:val="009C2B09"/>
    <w:rPr>
      <w:rFonts w:ascii="Calibri" w:hAnsi="Calibri" w:cs="Arial"/>
      <w:lang w:val="en-US" w:eastAsia="en-US" w:bidi="he-IL"/>
    </w:rPr>
  </w:style>
  <w:style w:type="character" w:customStyle="1" w:styleId="CharChar12">
    <w:name w:val="Char Char12"/>
    <w:uiPriority w:val="99"/>
    <w:semiHidden/>
    <w:rsid w:val="009C2B09"/>
    <w:rPr>
      <w:rFonts w:ascii="Calibri" w:hAnsi="Calibri" w:cs="Arial"/>
      <w:lang w:val="en-US" w:eastAsia="en-US" w:bidi="he-IL"/>
    </w:rPr>
  </w:style>
  <w:style w:type="paragraph" w:styleId="23">
    <w:name w:val="Body Text Indent 2"/>
    <w:basedOn w:val="a"/>
    <w:link w:val="24"/>
    <w:rsid w:val="009C2B09"/>
    <w:pPr>
      <w:spacing w:after="120" w:line="480" w:lineRule="auto"/>
      <w:ind w:left="283"/>
    </w:pPr>
  </w:style>
  <w:style w:type="character" w:customStyle="1" w:styleId="24">
    <w:name w:val="כניסה בגוף טקסט 2 תו"/>
    <w:link w:val="23"/>
    <w:rsid w:val="009C2B09"/>
    <w:rPr>
      <w:rFonts w:eastAsia="MS Mincho"/>
      <w:sz w:val="24"/>
      <w:szCs w:val="24"/>
      <w:lang w:eastAsia="ja-JP"/>
    </w:rPr>
  </w:style>
  <w:style w:type="character" w:customStyle="1" w:styleId="citation">
    <w:name w:val="citation"/>
    <w:rsid w:val="009C2B09"/>
  </w:style>
  <w:style w:type="character" w:customStyle="1" w:styleId="mw-headline">
    <w:name w:val="mw-headline"/>
    <w:rsid w:val="009C2B09"/>
  </w:style>
  <w:style w:type="character" w:styleId="FollowedHyperlink">
    <w:name w:val="FollowedHyperlink"/>
    <w:uiPriority w:val="99"/>
    <w:unhideWhenUsed/>
    <w:rsid w:val="009C2B09"/>
    <w:rPr>
      <w:color w:val="800080"/>
      <w:u w:val="single"/>
    </w:rPr>
  </w:style>
  <w:style w:type="character" w:customStyle="1" w:styleId="labelcontent1">
    <w:name w:val="label_content1"/>
    <w:rsid w:val="009C2B09"/>
    <w:rPr>
      <w:rFonts w:ascii="Tahoma" w:hAnsi="Tahoma" w:cs="Tahoma" w:hint="default"/>
      <w:b/>
      <w:bCs/>
      <w:color w:val="000000"/>
      <w:sz w:val="24"/>
      <w:szCs w:val="24"/>
    </w:rPr>
  </w:style>
  <w:style w:type="character" w:customStyle="1" w:styleId="hit1">
    <w:name w:val="hit1"/>
    <w:rsid w:val="009C2B09"/>
    <w:rPr>
      <w:color w:val="000000"/>
      <w:shd w:val="clear" w:color="auto" w:fill="F4E99D"/>
    </w:rPr>
  </w:style>
  <w:style w:type="paragraph" w:styleId="affd">
    <w:name w:val="annotation text"/>
    <w:basedOn w:val="a"/>
    <w:link w:val="affe"/>
    <w:rsid w:val="00A90D62"/>
    <w:rPr>
      <w:sz w:val="20"/>
      <w:szCs w:val="20"/>
    </w:rPr>
  </w:style>
  <w:style w:type="character" w:customStyle="1" w:styleId="affe">
    <w:name w:val="טקסט הערה תו"/>
    <w:basedOn w:val="a2"/>
    <w:link w:val="affd"/>
    <w:rsid w:val="00A90D62"/>
    <w:rPr>
      <w:rFonts w:eastAsia="MS Mincho"/>
      <w:lang w:eastAsia="ja-JP"/>
    </w:rPr>
  </w:style>
  <w:style w:type="paragraph" w:styleId="afff">
    <w:name w:val="annotation subject"/>
    <w:basedOn w:val="affd"/>
    <w:next w:val="affd"/>
    <w:link w:val="afff0"/>
    <w:rsid w:val="00A90D62"/>
    <w:rPr>
      <w:b/>
      <w:bCs/>
    </w:rPr>
  </w:style>
  <w:style w:type="character" w:customStyle="1" w:styleId="afff0">
    <w:name w:val="נושא הערה תו"/>
    <w:basedOn w:val="affe"/>
    <w:link w:val="afff"/>
    <w:rsid w:val="00A90D62"/>
    <w:rPr>
      <w:rFonts w:eastAsia="MS Mincho"/>
      <w:b/>
      <w:bCs/>
      <w:lang w:eastAsia="ja-JP"/>
    </w:rPr>
  </w:style>
  <w:style w:type="paragraph" w:styleId="afff1">
    <w:name w:val="Revision"/>
    <w:hidden/>
    <w:uiPriority w:val="99"/>
    <w:semiHidden/>
    <w:rsid w:val="00A90D62"/>
    <w:rPr>
      <w:rFonts w:eastAsia="MS Mincho"/>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035848">
      <w:bodyDiv w:val="1"/>
      <w:marLeft w:val="0"/>
      <w:marRight w:val="0"/>
      <w:marTop w:val="0"/>
      <w:marBottom w:val="0"/>
      <w:divBdr>
        <w:top w:val="none" w:sz="0" w:space="0" w:color="auto"/>
        <w:left w:val="none" w:sz="0" w:space="0" w:color="auto"/>
        <w:bottom w:val="none" w:sz="0" w:space="0" w:color="auto"/>
        <w:right w:val="none" w:sz="0" w:space="0" w:color="auto"/>
      </w:divBdr>
    </w:div>
    <w:div w:id="1488473425">
      <w:bodyDiv w:val="1"/>
      <w:marLeft w:val="0"/>
      <w:marRight w:val="0"/>
      <w:marTop w:val="0"/>
      <w:marBottom w:val="0"/>
      <w:divBdr>
        <w:top w:val="none" w:sz="0" w:space="0" w:color="auto"/>
        <w:left w:val="none" w:sz="0" w:space="0" w:color="auto"/>
        <w:bottom w:val="none" w:sz="0" w:space="0" w:color="auto"/>
        <w:right w:val="none" w:sz="0" w:space="0" w:color="auto"/>
      </w:divBdr>
    </w:div>
    <w:div w:id="1949584541">
      <w:bodyDiv w:val="1"/>
      <w:marLeft w:val="0"/>
      <w:marRight w:val="0"/>
      <w:marTop w:val="0"/>
      <w:marBottom w:val="0"/>
      <w:divBdr>
        <w:top w:val="none" w:sz="0" w:space="0" w:color="auto"/>
        <w:left w:val="none" w:sz="0" w:space="0" w:color="auto"/>
        <w:bottom w:val="none" w:sz="0" w:space="0" w:color="auto"/>
        <w:right w:val="none" w:sz="0" w:space="0" w:color="auto"/>
      </w:divBdr>
      <w:divsChild>
        <w:div w:id="477574331">
          <w:marLeft w:val="0"/>
          <w:marRight w:val="0"/>
          <w:marTop w:val="0"/>
          <w:marBottom w:val="0"/>
          <w:divBdr>
            <w:top w:val="none" w:sz="0" w:space="0" w:color="auto"/>
            <w:left w:val="none" w:sz="0" w:space="0" w:color="auto"/>
            <w:bottom w:val="none" w:sz="0" w:space="0" w:color="auto"/>
            <w:right w:val="none" w:sz="0" w:space="0" w:color="auto"/>
          </w:divBdr>
        </w:div>
        <w:div w:id="1585534896">
          <w:marLeft w:val="0"/>
          <w:marRight w:val="0"/>
          <w:marTop w:val="0"/>
          <w:marBottom w:val="0"/>
          <w:divBdr>
            <w:top w:val="none" w:sz="0" w:space="0" w:color="auto"/>
            <w:left w:val="none" w:sz="0" w:space="0" w:color="auto"/>
            <w:bottom w:val="none" w:sz="0" w:space="0" w:color="auto"/>
            <w:right w:val="none" w:sz="0" w:space="0" w:color="auto"/>
          </w:divBdr>
        </w:div>
        <w:div w:id="1820805991">
          <w:marLeft w:val="0"/>
          <w:marRight w:val="0"/>
          <w:marTop w:val="0"/>
          <w:marBottom w:val="0"/>
          <w:divBdr>
            <w:top w:val="none" w:sz="0" w:space="0" w:color="auto"/>
            <w:left w:val="none" w:sz="0" w:space="0" w:color="auto"/>
            <w:bottom w:val="none" w:sz="0" w:space="0" w:color="auto"/>
            <w:right w:val="none" w:sz="0" w:space="0" w:color="auto"/>
          </w:divBdr>
        </w:div>
        <w:div w:id="2095661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jpeg"/><Relationship Id="rId21" Type="http://schemas.openxmlformats.org/officeDocument/2006/relationships/image" Target="media/image8.png"/><Relationship Id="rId42" Type="http://schemas.openxmlformats.org/officeDocument/2006/relationships/image" Target="media/image25.png"/><Relationship Id="rId47" Type="http://schemas.openxmlformats.org/officeDocument/2006/relationships/image" Target="media/image28.wmf"/><Relationship Id="rId63" Type="http://schemas.openxmlformats.org/officeDocument/2006/relationships/image" Target="media/image36.wmf"/><Relationship Id="rId68" Type="http://schemas.openxmlformats.org/officeDocument/2006/relationships/oleObject" Target="embeddings/oleObject21.bin"/><Relationship Id="rId84" Type="http://schemas.openxmlformats.org/officeDocument/2006/relationships/oleObject" Target="embeddings/oleObject29.bin"/><Relationship Id="rId89" Type="http://schemas.openxmlformats.org/officeDocument/2006/relationships/oleObject" Target="embeddings/oleObject31.bin"/><Relationship Id="rId7" Type="http://schemas.openxmlformats.org/officeDocument/2006/relationships/footnotes" Target="footnotes.xml"/><Relationship Id="rId71" Type="http://schemas.openxmlformats.org/officeDocument/2006/relationships/image" Target="media/image40.wmf"/><Relationship Id="rId92" Type="http://schemas.openxmlformats.org/officeDocument/2006/relationships/image" Target="media/image51.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6.jpeg"/><Relationship Id="rId11" Type="http://schemas.openxmlformats.org/officeDocument/2006/relationships/image" Target="media/image2.jpeg"/><Relationship Id="rId24" Type="http://schemas.openxmlformats.org/officeDocument/2006/relationships/image" Target="media/image11.png"/><Relationship Id="rId32" Type="http://schemas.openxmlformats.org/officeDocument/2006/relationships/image" Target="media/image19.wmf"/><Relationship Id="rId37" Type="http://schemas.openxmlformats.org/officeDocument/2006/relationships/oleObject" Target="embeddings/oleObject7.bin"/><Relationship Id="rId40" Type="http://schemas.openxmlformats.org/officeDocument/2006/relationships/image" Target="media/image23.png"/><Relationship Id="rId45" Type="http://schemas.openxmlformats.org/officeDocument/2006/relationships/image" Target="media/image27.wmf"/><Relationship Id="rId53" Type="http://schemas.openxmlformats.org/officeDocument/2006/relationships/image" Target="media/image31.wmf"/><Relationship Id="rId58" Type="http://schemas.openxmlformats.org/officeDocument/2006/relationships/oleObject" Target="embeddings/oleObject16.bin"/><Relationship Id="rId66" Type="http://schemas.openxmlformats.org/officeDocument/2006/relationships/oleObject" Target="embeddings/oleObject20.bin"/><Relationship Id="rId74" Type="http://schemas.openxmlformats.org/officeDocument/2006/relationships/oleObject" Target="embeddings/oleObject24.bin"/><Relationship Id="rId79" Type="http://schemas.openxmlformats.org/officeDocument/2006/relationships/image" Target="media/image44.wmf"/><Relationship Id="rId87" Type="http://schemas.openxmlformats.org/officeDocument/2006/relationships/oleObject" Target="embeddings/oleObject30.bin"/><Relationship Id="rId102"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35.wmf"/><Relationship Id="rId82" Type="http://schemas.openxmlformats.org/officeDocument/2006/relationships/oleObject" Target="embeddings/oleObject28.bin"/><Relationship Id="rId90" Type="http://schemas.openxmlformats.org/officeDocument/2006/relationships/image" Target="media/image50.wmf"/><Relationship Id="rId95" Type="http://schemas.openxmlformats.org/officeDocument/2006/relationships/oleObject" Target="embeddings/oleObject34.bin"/><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oleObject" Target="embeddings/oleObject6.bin"/><Relationship Id="rId43" Type="http://schemas.openxmlformats.org/officeDocument/2006/relationships/image" Target="media/image26.wmf"/><Relationship Id="rId48" Type="http://schemas.openxmlformats.org/officeDocument/2006/relationships/oleObject" Target="embeddings/oleObject11.bin"/><Relationship Id="rId56" Type="http://schemas.openxmlformats.org/officeDocument/2006/relationships/oleObject" Target="embeddings/oleObject15.bin"/><Relationship Id="rId64" Type="http://schemas.openxmlformats.org/officeDocument/2006/relationships/oleObject" Target="embeddings/oleObject19.bin"/><Relationship Id="rId69" Type="http://schemas.openxmlformats.org/officeDocument/2006/relationships/image" Target="media/image39.wmf"/><Relationship Id="rId77" Type="http://schemas.openxmlformats.org/officeDocument/2006/relationships/image" Target="media/image43.wmf"/><Relationship Id="rId100" Type="http://schemas.openxmlformats.org/officeDocument/2006/relationships/oleObject" Target="embeddings/oleObject37.bin"/><Relationship Id="rId8" Type="http://schemas.openxmlformats.org/officeDocument/2006/relationships/endnotes" Target="endnotes.xml"/><Relationship Id="rId51" Type="http://schemas.openxmlformats.org/officeDocument/2006/relationships/image" Target="media/image30.wmf"/><Relationship Id="rId72" Type="http://schemas.openxmlformats.org/officeDocument/2006/relationships/oleObject" Target="embeddings/oleObject23.bin"/><Relationship Id="rId80" Type="http://schemas.openxmlformats.org/officeDocument/2006/relationships/oleObject" Target="embeddings/oleObject27.bin"/><Relationship Id="rId85" Type="http://schemas.openxmlformats.org/officeDocument/2006/relationships/image" Target="media/image47.png"/><Relationship Id="rId93" Type="http://schemas.openxmlformats.org/officeDocument/2006/relationships/oleObject" Target="embeddings/oleObject33.bin"/><Relationship Id="rId98" Type="http://schemas.openxmlformats.org/officeDocument/2006/relationships/image" Target="media/image54.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2.png"/><Relationship Id="rId33" Type="http://schemas.openxmlformats.org/officeDocument/2006/relationships/oleObject" Target="embeddings/oleObject5.bin"/><Relationship Id="rId38" Type="http://schemas.openxmlformats.org/officeDocument/2006/relationships/image" Target="media/image22.wmf"/><Relationship Id="rId46" Type="http://schemas.openxmlformats.org/officeDocument/2006/relationships/oleObject" Target="embeddings/oleObject10.bin"/><Relationship Id="rId59" Type="http://schemas.openxmlformats.org/officeDocument/2006/relationships/image" Target="media/image34.wmf"/><Relationship Id="rId67" Type="http://schemas.openxmlformats.org/officeDocument/2006/relationships/image" Target="media/image38.wmf"/><Relationship Id="rId103"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24.png"/><Relationship Id="rId54" Type="http://schemas.openxmlformats.org/officeDocument/2006/relationships/oleObject" Target="embeddings/oleObject14.bin"/><Relationship Id="rId62" Type="http://schemas.openxmlformats.org/officeDocument/2006/relationships/oleObject" Target="embeddings/oleObject18.bin"/><Relationship Id="rId70" Type="http://schemas.openxmlformats.org/officeDocument/2006/relationships/oleObject" Target="embeddings/oleObject22.bin"/><Relationship Id="rId75" Type="http://schemas.openxmlformats.org/officeDocument/2006/relationships/image" Target="media/image42.wmf"/><Relationship Id="rId83" Type="http://schemas.openxmlformats.org/officeDocument/2006/relationships/image" Target="media/image46.wmf"/><Relationship Id="rId88" Type="http://schemas.openxmlformats.org/officeDocument/2006/relationships/image" Target="media/image49.wmf"/><Relationship Id="rId91" Type="http://schemas.openxmlformats.org/officeDocument/2006/relationships/oleObject" Target="embeddings/oleObject32.bin"/><Relationship Id="rId96" Type="http://schemas.openxmlformats.org/officeDocument/2006/relationships/image" Target="media/image53.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wmf"/><Relationship Id="rId49" Type="http://schemas.openxmlformats.org/officeDocument/2006/relationships/image" Target="media/image29.wmf"/><Relationship Id="rId57" Type="http://schemas.openxmlformats.org/officeDocument/2006/relationships/image" Target="media/image33.wmf"/><Relationship Id="rId10" Type="http://schemas.openxmlformats.org/officeDocument/2006/relationships/image" Target="media/image1.jpeg"/><Relationship Id="rId31" Type="http://schemas.openxmlformats.org/officeDocument/2006/relationships/image" Target="media/image18.png"/><Relationship Id="rId44" Type="http://schemas.openxmlformats.org/officeDocument/2006/relationships/oleObject" Target="embeddings/oleObject9.bin"/><Relationship Id="rId52" Type="http://schemas.openxmlformats.org/officeDocument/2006/relationships/oleObject" Target="embeddings/oleObject13.bin"/><Relationship Id="rId60" Type="http://schemas.openxmlformats.org/officeDocument/2006/relationships/oleObject" Target="embeddings/oleObject17.bin"/><Relationship Id="rId65" Type="http://schemas.openxmlformats.org/officeDocument/2006/relationships/image" Target="media/image37.wmf"/><Relationship Id="rId73" Type="http://schemas.openxmlformats.org/officeDocument/2006/relationships/image" Target="media/image41.wmf"/><Relationship Id="rId78" Type="http://schemas.openxmlformats.org/officeDocument/2006/relationships/oleObject" Target="embeddings/oleObject26.bin"/><Relationship Id="rId81" Type="http://schemas.openxmlformats.org/officeDocument/2006/relationships/image" Target="media/image45.wmf"/><Relationship Id="rId86" Type="http://schemas.openxmlformats.org/officeDocument/2006/relationships/image" Target="media/image48.wmf"/><Relationship Id="rId94" Type="http://schemas.openxmlformats.org/officeDocument/2006/relationships/image" Target="media/image52.wmf"/><Relationship Id="rId99" Type="http://schemas.openxmlformats.org/officeDocument/2006/relationships/oleObject" Target="embeddings/oleObject36.bin"/><Relationship Id="rId10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8.bin"/><Relationship Id="rId34" Type="http://schemas.openxmlformats.org/officeDocument/2006/relationships/image" Target="media/image20.wmf"/><Relationship Id="rId50" Type="http://schemas.openxmlformats.org/officeDocument/2006/relationships/oleObject" Target="embeddings/oleObject12.bin"/><Relationship Id="rId55" Type="http://schemas.openxmlformats.org/officeDocument/2006/relationships/image" Target="media/image32.wmf"/><Relationship Id="rId76" Type="http://schemas.openxmlformats.org/officeDocument/2006/relationships/oleObject" Target="embeddings/oleObject25.bin"/><Relationship Id="rId97" Type="http://schemas.openxmlformats.org/officeDocument/2006/relationships/oleObject" Target="embeddings/oleObject35.bin"/><Relationship Id="rId10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math.stackexchange.com/questions/136932/probability-of-cycle-in-random-graph/136974" TargetMode="External"/><Relationship Id="rId2" Type="http://schemas.openxmlformats.org/officeDocument/2006/relationships/hyperlink" Target="http://www.hopeways.org/docs/sheva-ehud-tokatly.pdf" TargetMode="External"/><Relationship Id="rId1" Type="http://schemas.openxmlformats.org/officeDocument/2006/relationships/hyperlink" Target="http://et.hopeways.org/nanl-04.htm" TargetMode="External"/><Relationship Id="rId4" Type="http://schemas.openxmlformats.org/officeDocument/2006/relationships/hyperlink" Target="http://ccl.northwestern.edu/netlogo/"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902E6-EEE5-43C6-9224-72E224580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29</Pages>
  <Words>7701</Words>
  <Characters>38506</Characters>
  <Application>Microsoft Office Word</Application>
  <DocSecurity>0</DocSecurity>
  <Lines>320</Lines>
  <Paragraphs>92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Marc B</vt:lpstr>
      <vt:lpstr>Marc B</vt:lpstr>
    </vt:vector>
  </TitlesOfParts>
  <Company>Hewlett-Packard</Company>
  <LinksUpToDate>false</LinksUpToDate>
  <CharactersWithSpaces>46115</CharactersWithSpaces>
  <SharedDoc>false</SharedDoc>
  <HLinks>
    <vt:vector size="72" baseType="variant">
      <vt:variant>
        <vt:i4>6422654</vt:i4>
      </vt:variant>
      <vt:variant>
        <vt:i4>333</vt:i4>
      </vt:variant>
      <vt:variant>
        <vt:i4>0</vt:i4>
      </vt:variant>
      <vt:variant>
        <vt:i4>5</vt:i4>
      </vt:variant>
      <vt:variant>
        <vt:lpwstr>http://www.ideationtriz.com/paper_triz_beyond_technology.asp</vt:lpwstr>
      </vt:variant>
      <vt:variant>
        <vt:lpwstr>[1</vt:lpwstr>
      </vt:variant>
      <vt:variant>
        <vt:i4>6815783</vt:i4>
      </vt:variant>
      <vt:variant>
        <vt:i4>330</vt:i4>
      </vt:variant>
      <vt:variant>
        <vt:i4>0</vt:i4>
      </vt:variant>
      <vt:variant>
        <vt:i4>5</vt:i4>
      </vt:variant>
      <vt:variant>
        <vt:lpwstr>http://www.matriz.org/start.php</vt:lpwstr>
      </vt:variant>
      <vt:variant>
        <vt:lpwstr/>
      </vt:variant>
      <vt:variant>
        <vt:i4>7143454</vt:i4>
      </vt:variant>
      <vt:variant>
        <vt:i4>252</vt:i4>
      </vt:variant>
      <vt:variant>
        <vt:i4>0</vt:i4>
      </vt:variant>
      <vt:variant>
        <vt:i4>5</vt:i4>
      </vt:variant>
      <vt:variant>
        <vt:lpwstr>mailto:karsenty@jct.ac.il</vt:lpwstr>
      </vt:variant>
      <vt:variant>
        <vt:lpwstr/>
      </vt:variant>
      <vt:variant>
        <vt:i4>7143454</vt:i4>
      </vt:variant>
      <vt:variant>
        <vt:i4>249</vt:i4>
      </vt:variant>
      <vt:variant>
        <vt:i4>0</vt:i4>
      </vt:variant>
      <vt:variant>
        <vt:i4>5</vt:i4>
      </vt:variant>
      <vt:variant>
        <vt:lpwstr>mailto:karsenty@jct.ac.il</vt:lpwstr>
      </vt:variant>
      <vt:variant>
        <vt:lpwstr/>
      </vt:variant>
      <vt:variant>
        <vt:i4>524348</vt:i4>
      </vt:variant>
      <vt:variant>
        <vt:i4>0</vt:i4>
      </vt:variant>
      <vt:variant>
        <vt:i4>0</vt:i4>
      </vt:variant>
      <vt:variant>
        <vt:i4>5</vt:i4>
      </vt:variant>
      <vt:variant>
        <vt:lpwstr>mailto:shlomo.pick@biu.ac.il</vt:lpwstr>
      </vt:variant>
      <vt:variant>
        <vt:lpwstr/>
      </vt:variant>
      <vt:variant>
        <vt:i4>7143454</vt:i4>
      </vt:variant>
      <vt:variant>
        <vt:i4>18</vt:i4>
      </vt:variant>
      <vt:variant>
        <vt:i4>0</vt:i4>
      </vt:variant>
      <vt:variant>
        <vt:i4>5</vt:i4>
      </vt:variant>
      <vt:variant>
        <vt:lpwstr>mailto:karsenty@jct.ac.il</vt:lpwstr>
      </vt:variant>
      <vt:variant>
        <vt:lpwstr/>
      </vt:variant>
      <vt:variant>
        <vt:i4>7143454</vt:i4>
      </vt:variant>
      <vt:variant>
        <vt:i4>15</vt:i4>
      </vt:variant>
      <vt:variant>
        <vt:i4>0</vt:i4>
      </vt:variant>
      <vt:variant>
        <vt:i4>5</vt:i4>
      </vt:variant>
      <vt:variant>
        <vt:lpwstr>mailto:karsenty@jct.ac.il</vt:lpwstr>
      </vt:variant>
      <vt:variant>
        <vt:lpwstr/>
      </vt:variant>
      <vt:variant>
        <vt:i4>1507418</vt:i4>
      </vt:variant>
      <vt:variant>
        <vt:i4>12</vt:i4>
      </vt:variant>
      <vt:variant>
        <vt:i4>0</vt:i4>
      </vt:variant>
      <vt:variant>
        <vt:i4>5</vt:i4>
      </vt:variant>
      <vt:variant>
        <vt:lpwstr>http://ccl.northwestern.edu/netlogo/</vt:lpwstr>
      </vt:variant>
      <vt:variant>
        <vt:lpwstr/>
      </vt:variant>
      <vt:variant>
        <vt:i4>2949181</vt:i4>
      </vt:variant>
      <vt:variant>
        <vt:i4>9</vt:i4>
      </vt:variant>
      <vt:variant>
        <vt:i4>0</vt:i4>
      </vt:variant>
      <vt:variant>
        <vt:i4>5</vt:i4>
      </vt:variant>
      <vt:variant>
        <vt:lpwstr>http://math.stackexchange.com/questions/136932/probability-of-cycle-in-random-graph/136974</vt:lpwstr>
      </vt:variant>
      <vt:variant>
        <vt:lpwstr/>
      </vt:variant>
      <vt:variant>
        <vt:i4>3145781</vt:i4>
      </vt:variant>
      <vt:variant>
        <vt:i4>6</vt:i4>
      </vt:variant>
      <vt:variant>
        <vt:i4>0</vt:i4>
      </vt:variant>
      <vt:variant>
        <vt:i4>5</vt:i4>
      </vt:variant>
      <vt:variant>
        <vt:lpwstr>http://www.hopeways.org/docs/sheva-ehud-tokatly.pdf</vt:lpwstr>
      </vt:variant>
      <vt:variant>
        <vt:lpwstr/>
      </vt:variant>
      <vt:variant>
        <vt:i4>7078015</vt:i4>
      </vt:variant>
      <vt:variant>
        <vt:i4>3</vt:i4>
      </vt:variant>
      <vt:variant>
        <vt:i4>0</vt:i4>
      </vt:variant>
      <vt:variant>
        <vt:i4>5</vt:i4>
      </vt:variant>
      <vt:variant>
        <vt:lpwstr>http://et.hopeways.org/nanl-04.htm</vt:lpwstr>
      </vt:variant>
      <vt:variant>
        <vt:lpwstr/>
      </vt:variant>
      <vt:variant>
        <vt:i4>1507455</vt:i4>
      </vt:variant>
      <vt:variant>
        <vt:i4>0</vt:i4>
      </vt:variant>
      <vt:variant>
        <vt:i4>0</vt:i4>
      </vt:variant>
      <vt:variant>
        <vt:i4>5</vt:i4>
      </vt:variant>
      <vt:variant>
        <vt:lpwstr>http://www.biu.ac.il/General/biu_history.html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 B</dc:title>
  <dc:creator>Crow</dc:creator>
  <cp:lastModifiedBy>user</cp:lastModifiedBy>
  <cp:revision>22</cp:revision>
  <cp:lastPrinted>2012-08-23T08:12:00Z</cp:lastPrinted>
  <dcterms:created xsi:type="dcterms:W3CDTF">2012-12-10T06:22:00Z</dcterms:created>
  <dcterms:modified xsi:type="dcterms:W3CDTF">2013-02-14T15:52:00Z</dcterms:modified>
</cp:coreProperties>
</file>