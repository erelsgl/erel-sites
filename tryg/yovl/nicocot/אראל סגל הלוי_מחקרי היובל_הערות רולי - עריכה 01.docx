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footer2.xml" ContentType="application/vnd.openxmlformats-officedocument.wordprocessingml.footer+xml"/>
  <Override PartName="/word/header2.xml" ContentType="application/vnd.openxmlformats-officedocument.wordprocessingml.header+xml"/>
  <Override PartName="/word/media/image3.png" ContentType="image/png"/>
  <Override PartName="/word/media/image4.png" ContentType="image/png"/>
  <Override PartName="/word/_rels/header2.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Pr><w:r><w:rPr><w:rtl w:val="true"/></w:rPr></w:r></w:p><w:p><w:pPr><w:pStyle w:val="style0"/><w:jc w:val="center"/></w:pPr><w:r><w:rPr><w:b/><w:b/><w:bCs/><w:sz w:val="66"/><w:sz w:val="66"/><w:szCs w:val="66"/><w:rtl w:val="true"/></w:rPr><w:t>מחקרי היובל</w:t></w:r></w:p><w:p><w:pPr><w:pStyle w:val="style0"/><w:jc w:val="center"/></w:pPr><w:r><w:rPr><w:b/><w:b/><w:bCs/><w:sz w:val="42"/><w:sz w:val="42"/><w:szCs w:val="42"/><w:rtl w:val="true"/></w:rPr><w:t>חלוקת הנחלות במבט מתמטי</w:t></w:r></w:p><w:p><w:pPr><w:pStyle w:val="style0"/></w:pPr><w:r><w:rPr><w:rtl w:val="true"/></w:rPr></w:r></w:p><w:p><w:pPr><w:pStyle w:val="style0"/><w:jc w:val="center"/></w:pPr><w:r><w:rPr><w:b/><w:b/><w:bCs/><w:rtl w:val="true"/></w:rPr><w:t>אראל סגל</w:t></w:r><w:r><w:rPr><w:b/><w:bCs/><w:rtl w:val="true"/></w:rPr><w:t>-</w:t></w:r><w:r><w:rPr><w:b/><w:b/><w:bCs/><w:rtl w:val="true"/></w:rPr><w:t>הלוי</w:t></w:r><w:r><w:rPr><w:b/><w:bCs/><w:rtl w:val="true"/></w:rPr><w:t xml:space="preserve">, </w:t></w:r><w:r><w:rPr><w:b/><w:b/><w:bCs/><w:rtl w:val="true"/></w:rPr><w:t>המחלקה למדעי המחשב</w:t></w:r><w:r><w:rPr><w:b/><w:bCs/><w:rtl w:val="true"/></w:rPr><w:t xml:space="preserve">, </w:t></w:r><w:r><w:rPr><w:b/><w:b/><w:bCs/><w:rtl w:val="true"/></w:rPr><w:t>אוניברסיטת בר</w:t></w:r><w:r><w:rPr><w:b/><w:bCs/><w:rtl w:val="true"/></w:rPr><w:t>-</w:t></w:r><w:r><w:rPr><w:b/><w:b/><w:bCs/><w:rtl w:val="true"/></w:rPr><w:t>אילן</w:t></w:r></w:p><w:p><w:pPr><w:pStyle w:val="style0"/><w:jc w:val="center"/></w:pPr><w:r><w:rPr><w:b/><w:bCs/><w:rtl w:val="true"/></w:rPr></w:r></w:p><w:p><w:pPr><w:pStyle w:val="style72"/><w:bidi/><w:ind w:hanging="0" w:left="20" w:right="20"/><w:jc w:val="both"/></w:pPr><w:r><w:rPr><w:rFonts w:cs="FrankRuehl"/><w:rtl w:val="true"/><w:lang w:bidi="he-IL"/></w:rPr></w:r></w:p><w:p><w:pPr><w:pStyle w:val="style94"/></w:pPr><w:r><w:rPr><w:rtl w:val="true"/></w:rPr><w:t>מבוא</w:t></w:r></w:p><w:p><w:pPr><w:pStyle w:val="style0"/></w:pPr><w:r><w:rPr><w:rFonts w:ascii="Times New Roman" w:eastAsia="Times New Roman" w:hAnsi="Times New Roman"/><w:rtl w:val="true"/></w:rPr></w:r></w:p><w:tbl><w:tblPr><w:bidiVisual w:val="true"/><w:jc w:val="left"/><w:tblInd w:type="dxa" w:w="-108"/><w:tblBorders></w:tblBorders></w:tblPr><w:tblGrid><w:gridCol w:w="4151"/><w:gridCol w:w="4150"/></w:tblGrid><w:tr><w:trPr><w:cantSplit w:val="false"/></w:trPr><w:tc><w:tcPr><w:tcW w:type="dxa" w:w="4151"/><w:tcBorders></w:tcBorders><w:shd w:fill="auto" w:val="clear"/><w:tcMar><w:top w:type="dxa" w:w="0"/><w:left w:type="dxa" w:w="108"/><w:bottom w:type="dxa" w:w="0"/><w:right w:type="dxa" w:w="108"/></w:tcMar></w:tcPr><w:p><w:pPr><w:pStyle w:val="style0"/><w:jc w:val="center"/></w:pPr><w:r><w:rPr><w:rFonts w:ascii="Times New Roman" w:eastAsia="Times New Roman" w:hAnsi="Times New Roman"/><w:rtl w:val="true"/></w:rPr><w:t>וְקִדַּשְׁתֶּם אֵת שְׁנַת הַחֲמִשִּׁים שָׁנָה</w:t></w:r></w:p><w:p><w:pPr><w:pStyle w:val="style0"/><w:jc w:val="center"/></w:pPr><w:r><w:rPr><w:rFonts w:ascii="Times New Roman" w:eastAsia="Times New Roman" w:hAnsi="Times New Roman"/><w:rtl w:val="true"/></w:rPr><w:t>וּקְרָאתֶם דְּרוֹר בָּאָרֶץ לְכָל יֹשְׁבֶיהָ</w:t></w:r></w:p><w:p><w:pPr><w:pStyle w:val="style0"/><w:jc w:val="center"/></w:pPr><w:r><w:rPr><w:rFonts w:ascii="Times New Roman" w:eastAsia="Times New Roman" w:hAnsi="Times New Roman"/><w:rtl w:val="true"/></w:rPr><w:t>יוֹבֵל הִוא תִּהְיֶה לָכֶם</w:t></w:r></w:p><w:p><w:pPr><w:pStyle w:val="style0"/><w:jc w:val="center"/></w:pPr><w:r><w:rPr><w:rFonts w:ascii="Times New Roman" w:eastAsia="Times New Roman" w:hAnsi="Times New Roman"/><w:rtl w:val="true"/></w:rPr><w:t>וְשַׁבְתֶּם אִישׁ אֶל אֲחֻזָּתוֹ</w:t></w:r></w:p><w:p><w:pPr><w:pStyle w:val="style0"/><w:jc w:val="center"/></w:pPr><w:r><w:rPr><w:rFonts w:ascii="Times New Roman" w:eastAsia="Times New Roman" w:hAnsi="Times New Roman"/><w:rtl w:val="true"/></w:rPr><w:t>וְאִישׁ אֶל מִשְׁפַּחְתּוֹ תָּשֻׁבוּ</w:t></w:r><w:r><w:rPr><w:rFonts w:ascii="Times New Roman" w:eastAsia="Times New Roman" w:hAnsi="Times New Roman"/><w:rtl w:val="true"/></w:rPr><w:t>.</w:t></w:r><w:r><w:rPr><w:rStyle w:val="style68"/><w:rtl w:val="true"/></w:rPr><w:footnoteReference w:id="2"/></w:r></w:p></w:tc><w:tc><w:tcPr><w:tcW w:type="dxa" w:w="4150"/><w:tcBorders></w:tcBorders><w:shd w:fill="auto" w:val="clear"/><w:tcMar><w:top w:type="dxa" w:w="0"/><w:left w:type="dxa" w:w="108"/><w:bottom w:type="dxa" w:w="0"/><w:right w:type="dxa" w:w="108"/></w:tcMar></w:tcPr><w:p><w:pPr><w:pStyle w:val="style0"/><w:jc w:val="center"/></w:pPr><w:r><w:rPr><w:rFonts w:ascii="Times New Roman" w:eastAsia="Times New Roman" w:hAnsi="Times New Roman"/><w:rtl w:val="true"/></w:rPr><w:t>שְׂאוּ אֶת רֹאשׁ כָּל עֲדַת בְּנֵי יִשְׂרָאֵל</w:t></w:r><w:r><w:rPr><w:rFonts w:ascii="Times New Roman" w:eastAsia="Times New Roman" w:hAnsi="Times New Roman"/><w:rtl w:val="true"/></w:rPr><w:t>,</w:t></w:r></w:p><w:p><w:pPr><w:pStyle w:val="style0"/><w:jc w:val="center"/></w:pPr><w:r><w:rPr><w:rFonts w:ascii="Times New Roman" w:eastAsia="Times New Roman" w:hAnsi="Times New Roman"/><w:rtl w:val="true"/></w:rPr><w:t>מִבֶּן עֶשְׂרִים שָׁנָה וָמַעְלָה לְבֵית אֲבֹתָם</w:t></w:r><w:r><w:rPr><w:rFonts w:ascii="Times New Roman" w:eastAsia="Times New Roman" w:hAnsi="Times New Roman"/><w:rtl w:val="true"/></w:rPr><w:t>,</w:t></w:r></w:p><w:p><w:pPr><w:pStyle w:val="style0"/><w:jc w:val="center"/></w:pPr><w:r><w:rPr><w:rFonts w:ascii="Times New Roman" w:eastAsia="Times New Roman" w:hAnsi="Times New Roman"/><w:rtl w:val="true"/></w:rPr><w:t>כָּל יֹצֵא צָבָא בְּיִשְׂרָאֵל</w:t></w:r><w:r><w:rPr><w:rFonts w:ascii="Times New Roman" w:eastAsia="Times New Roman" w:hAnsi="Times New Roman"/><w:rtl w:val="true"/></w:rPr><w:t>...</w:t></w:r></w:p><w:p><w:pPr><w:pStyle w:val="style0"/><w:jc w:val="center"/></w:pPr><w:r><w:rPr><w:rFonts w:ascii="Times New Roman" w:eastAsia="Times New Roman" w:hAnsi="Times New Roman"/><w:rtl w:val="true"/></w:rPr><w:t>לָאֵלֶּה תֵּחָלֵק הָאָרֶץ בְּנַחֲלָה בְּמִסְפַּר שֵׁמוֹת</w:t></w:r><w:r><w:rPr><w:rFonts w:ascii="Times New Roman" w:eastAsia="Times New Roman" w:hAnsi="Times New Roman"/><w:rtl w:val="true"/></w:rPr><w:t>.</w:t></w:r></w:p><w:p><w:pPr><w:pStyle w:val="style0"/><w:jc w:val="center"/></w:pPr><w:r><w:rPr><w:rFonts w:ascii="Times New Roman" w:eastAsia="Times New Roman" w:hAnsi="Times New Roman"/><w:rtl w:val="true"/></w:rPr><w:t>לָרַב תַּרְבֶּה נַחֲלָתוֹ</w:t></w:r><w:r><w:rPr><w:rFonts w:ascii="Times New Roman" w:eastAsia="Times New Roman" w:hAnsi="Times New Roman"/><w:rtl w:val="true"/></w:rPr><w:t xml:space="preserve">, </w:t></w:r><w:r><w:rPr><w:rFonts w:ascii="Times New Roman" w:eastAsia="Times New Roman" w:hAnsi="Times New Roman"/><w:rtl w:val="true"/></w:rPr><w:t>וְלַמְעַט תַּמְעִיט נַחֲלָתוֹ</w:t></w:r><w:r><w:rPr><w:rFonts w:ascii="Times New Roman" w:eastAsia="Times New Roman" w:hAnsi="Times New Roman"/><w:rtl w:val="true"/></w:rPr><w:t>;</w:t></w:r></w:p><w:p><w:pPr><w:pStyle w:val="style0"/><w:jc w:val="center"/></w:pPr><w:r><w:rPr><w:rFonts w:ascii="Times New Roman" w:eastAsia="Times New Roman" w:hAnsi="Times New Roman"/><w:rtl w:val="true"/></w:rPr><w:t>אִישׁ לְפִי פְקֻדָיו יֻתַּן נַחֲלָתוֹ</w:t></w:r><w:r><w:rPr><w:rFonts w:ascii="Times New Roman" w:eastAsia="Times New Roman" w:hAnsi="Times New Roman"/><w:color w:val="222222"/><w:rtl w:val="true"/></w:rPr><w:t>.</w:t></w:r><w:r><w:rPr><w:rStyle w:val="style68"/><w:rtl w:val="true"/></w:rPr><w:footnoteReference w:id="3"/></w:r></w:p></w:tc></w:tr></w:tbl><w:p><w:pPr><w:pStyle w:val="style0"/></w:pPr><w:r><w:rPr><w:rFonts w:ascii="Times New Roman" w:eastAsia="Times New Roman" w:hAnsi="Times New Roman"/><w:rtl w:val="true"/></w:rPr></w:r></w:p><w:p><w:pPr><w:pStyle w:val="style0"/></w:pPr><w:r><w:rPr><w:rtl w:val="true"/></w:rPr></w:r></w:p><w:p><w:pPr><w:pStyle w:val="style0"/></w:pPr><w:r><w:rPr><w:rtl w:val="true"/></w:rPr><w:t>מזה שנים רבות אני חוקר באופן פרטי את חוקת הנחלות ואת מצוות היובל המקראיות</w:t></w:r><w:r><w:rPr><w:rtl w:val="true"/></w:rPr><w:t xml:space="preserve">, </w:t></w:r><w:r><w:rPr><w:rtl w:val="true"/></w:rPr><w:t>ואת הדרכים לייש</w:t></w:r><w:ins w:author="Aharon Ariel" w:date="2013-10-15T20:21:00Z" w:id="0"><w:r><w:rPr><w:rtl w:val="true"/></w:rPr><w:t>מן</w:t></w:r></w:ins><w:del w:author="Aharon Ariel" w:date="2013-10-15T20:21:00Z" w:id="1"><w:r><w:rPr><w:rtl w:val="true"/></w:rPr><w:delText>ם אותה</w:delText></w:r></w:del><w:r><w:rPr><w:rtl w:val="true"/></w:rPr><w:t xml:space="preserve"> בימינו</w:t></w:r><w:r><w:rPr><w:rtl w:val="true"/></w:rPr><w:t xml:space="preserve">. </w:t></w:r><w:del w:author="Aharon Ariel" w:date="2013-10-15T20:22:00Z" w:id="2"><w:r><w:rPr><w:rtl w:val="true"/></w:rPr><w:delText xml:space="preserve">במשך </w:delText></w:r></w:del><w:ins w:author="Aharon Ariel" w:date="2013-10-15T20:22:00Z" w:id="3"><w:r><w:rPr><w:rtl w:val="true"/></w:rPr><w:t xml:space="preserve">לאורך </w:t></w:r></w:ins><w:r><w:rPr><w:rtl w:val="true"/></w:rPr><w:t>השנים גיליתי ש</w:t></w:r><w:del w:author="Aharon Ariel" w:date="2013-10-15T20:22:00Z" w:id="4"><w:r><w:rPr><w:rtl w:val="true"/></w:rPr><w:delText>ה</w:delText></w:r></w:del><w:r><w:rPr><w:rtl w:val="true"/></w:rPr><w:t xml:space="preserve">מצווה </w:t></w:r><w:ins w:author="Aharon Ariel" w:date="2013-10-15T20:22:00Z" w:id="5"><w:r><w:rPr><w:rtl w:val="true"/></w:rPr><w:t>זו</w:t></w:r></w:ins><w:del w:author="Aharon Ariel" w:date="2013-10-15T20:22:00Z" w:id="6"><w:r><w:rPr><w:rtl w:val="true"/></w:rPr><w:delText>הזאת היא</w:delText></w:r></w:del><w:r><w:rPr><w:rtl w:val="true"/></w:rPr><w:t xml:space="preserve"> רבת</w:t></w:r><w:r><w:rPr><w:rtl w:val="true"/></w:rPr><w:t>-</w:t></w:r><w:r><w:rPr><w:rtl w:val="true"/></w:rPr><w:t>פנים</w:t></w:r><w:r><w:rPr><w:rtl w:val="true"/></w:rPr><w:t xml:space="preserve">, </w:t></w:r><w:r><w:rPr><w:rtl w:val="true"/></w:rPr><w:t>ו</w:t></w:r><w:ins w:author="Aharon Ariel" w:date="2013-10-15T20:22:00Z" w:id="7"><w:r><w:rPr><w:rtl w:val="true"/></w:rPr><w:t>משיקה</w:t></w:r></w:ins><w:del w:author="Aharon Ariel" w:date="2013-10-15T20:22:00Z" w:id="8"><w:r><w:rPr><w:rtl w:val="true"/></w:rPr><w:delText>נוגעת</w:delText></w:r></w:del><w:r><w:rPr><w:rtl w:val="true"/></w:rPr><w:t xml:space="preserve"> </w:t></w:r><w:ins w:author="Aharon Ariel" w:date="2013-10-15T20:22:00Z" w:id="9"><w:r><w:rPr><w:rtl w:val="true"/></w:rPr><w:t>לתחומים רבים</w:t></w:r></w:ins><w:ins w:author="Aharon Ariel" w:date="2013-10-15T20:22:00Z" w:id="10"><w:r><w:rPr><w:rtl w:val="true"/></w:rPr><w:t xml:space="preserve">: </w:t></w:r></w:ins><w:del w:author="Aharon Ariel" w:date="2013-10-15T20:22:00Z" w:id="11"><w:r><w:rPr><w:rtl w:val="true"/></w:rPr><w:delText>בחלק גדול מתחומי</w:delText></w:r></w:del><w:del w:author="Aharon Ariel" w:date="2013-10-15T20:22:00Z" w:id="12"><w:r><w:rPr><w:rtl w:val="true"/></w:rPr><w:delText>-</w:delText></w:r></w:del><w:del w:author="Aharon Ariel" w:date="2013-10-15T20:22:00Z" w:id="13"><w:r><w:rPr><w:rtl w:val="true"/></w:rPr><w:delText>הידע הנלמדים באקדמיה</w:delText></w:r></w:del><w:del w:author="Aharon Ariel" w:date="2013-10-15T20:22:00Z" w:id="14"><w:r><w:rPr><w:rtl w:val="true"/></w:rPr><w:delText xml:space="preserve">: </w:delText></w:r></w:del><w:ins w:author="Aharon Ariel" w:date="2013-10-15T20:22:00Z" w:id="15"><w:r><w:rPr><w:rtl w:val="true"/></w:rPr><w:t>הן ב</w:t></w:r></w:ins><w:r><w:rPr><w:rtl w:val="true"/></w:rPr><w:t xml:space="preserve">מדעי הרוח </w:t></w:r><w:r><w:rPr><w:rtl w:val="true"/></w:rPr><w:t>(</w:t></w:r><w:r><w:rPr><w:rtl w:val="true"/></w:rPr><w:t>תנ</w:t></w:r><w:r><w:rPr><w:rtl w:val="true"/></w:rPr><w:t>&quot;</w:t></w:r><w:r><w:rPr><w:rtl w:val="true"/></w:rPr><w:t>ך</w:t></w:r><w:r><w:rPr><w:rtl w:val="true"/></w:rPr><w:t xml:space="preserve">, </w:t></w:r><w:r><w:rPr><w:rtl w:val="true"/></w:rPr><w:t>תלמוד</w:t></w:r><w:r><w:rPr><w:rtl w:val="true"/></w:rPr><w:t xml:space="preserve">, </w:t></w:r><w:r><w:rPr><w:rtl w:val="true"/></w:rPr><w:t>היסטוריה</w:t></w:r><w:r><w:rPr><w:rtl w:val="true"/></w:rPr><w:t xml:space="preserve">, </w:t></w:r><w:r><w:rPr><w:rtl w:val="true"/></w:rPr><w:t>פילוסופיה</w:t></w:r><w:r><w:rPr><w:rtl w:val="true"/></w:rPr><w:t xml:space="preserve">), </w:t></w:r><w:ins w:author="Aharon Ariel" w:date="2013-10-15T20:22:00Z" w:id="16"><w:r><w:rPr><w:rtl w:val="true"/></w:rPr><w:t>הן ב</w:t></w:r></w:ins><w:r><w:rPr><w:rtl w:val="true"/></w:rPr><w:t xml:space="preserve">מדעי החברה </w:t></w:r><w:r><w:rPr><w:rtl w:val="true"/></w:rPr><w:t>(</w:t></w:r><w:r><w:rPr><w:rtl w:val="true"/></w:rPr><w:t>כלכלה</w:t></w:r><w:r><w:rPr><w:rtl w:val="true"/></w:rPr><w:t xml:space="preserve">, </w:t></w:r><w:r><w:rPr><w:rtl w:val="true"/></w:rPr><w:t>מדעי המדינה</w:t></w:r><w:r><w:rPr><w:rtl w:val="true"/></w:rPr><w:t xml:space="preserve">, </w:t></w:r><w:r><w:rPr><w:rtl w:val="true"/></w:rPr><w:t>משפטים</w:t></w:r><w:r><w:rPr><w:rtl w:val="true"/></w:rPr><w:t xml:space="preserve">) </w:t></w:r><w:r><w:rPr><w:rtl w:val="true"/></w:rPr><w:t xml:space="preserve">ואף </w:t></w:r><w:ins w:author="Aharon Ariel" w:date="2013-10-15T20:22:00Z" w:id="17"><w:r><w:rPr><w:rtl w:val="true"/></w:rPr><w:t>ב</w:t></w:r></w:ins><w:r><w:rPr><w:rtl w:val="true"/></w:rPr><w:t xml:space="preserve">מדעים מדויקים </w:t></w:r><w:r><w:rPr><w:rtl w:val="true"/></w:rPr><w:t>(</w:t></w:r><w:r><w:rPr><w:rtl w:val="true"/></w:rPr><w:t>מתמטיקה</w:t></w:r><w:ins w:author="Aharon Ariel" w:date="2013-10-15T20:23:00Z" w:id="18"><w:r><w:rPr><w:rtl w:val="true"/></w:rPr><w:t xml:space="preserve"> ו</w:t></w:r></w:ins><w:del w:author="Aharon Ariel" w:date="2013-10-15T20:23:00Z" w:id="19"><w:r><w:rPr><w:rtl w:val="true"/></w:rPr><w:delText xml:space="preserve">, </w:delText></w:r></w:del><w:r><w:rPr><w:rtl w:val="true"/></w:rPr><w:t>מדעי המחשב</w:t></w:r><w:r><w:rPr><w:rtl w:val="true"/></w:rPr><w:t>).</w:t></w:r></w:p><w:p><w:pPr><w:pStyle w:val="style0"/></w:pPr><w:del w:author="Aharon Ariel" w:date="2013-10-15T20:23:00Z" w:id="20"><w:r><w:rPr><w:rtl w:val="true"/></w:rPr></w:r></w:del></w:p><w:p><w:pPr><w:pStyle w:val="style0"/></w:pPr><w:r><w:rPr><w:rtl w:val="true"/></w:rPr><w:t>במאמר זה אתאר בקצרה את שאלות</w:t></w:r><w:ins w:author="Aharon Ariel" w:date="2013-10-15T20:23:00Z" w:id="21"><w:r><w:rPr><w:rtl w:val="true"/></w:rPr><w:t xml:space="preserve"> </w:t></w:r></w:ins><w:del w:author="Aharon Ariel" w:date="2013-10-15T20:23:00Z" w:id="22"><w:r><w:rPr><w:rtl w:val="true"/></w:rPr><w:delText>-</w:delText></w:r></w:del><w:r><w:rPr><w:rtl w:val="true"/></w:rPr><w:t>המחקר שלי בחלק מ</w:t></w:r><w:ins w:author="Aharon Ariel" w:date="2013-10-15T20:23:00Z" w:id="23"><w:r><w:rPr><w:rtl w:val="true"/></w:rPr><w:t>ה</w:t></w:r></w:ins><w:r><w:rPr><w:rtl w:val="true"/></w:rPr><w:t xml:space="preserve">תחומים </w:t></w:r><w:ins w:author="Aharon Ariel" w:date="2013-10-15T20:23:00Z" w:id="24"><w:r><w:rPr><w:rtl w:val="true"/></w:rPr><w:t>הללו</w:t></w:r></w:ins><w:del w:author="Aharon Ariel" w:date="2013-10-15T20:23:00Z" w:id="25"><w:r><w:rPr><w:rtl w:val="true"/></w:rPr><w:delText>אלה</w:delText></w:r></w:del><w:r><w:rPr><w:rtl w:val="true"/></w:rPr><w:t xml:space="preserve">, </w:t></w:r><w:r><w:rPr><w:rtl w:val="true"/></w:rPr><w:t>ו</w:t></w:r><w:ins w:author="Aharon Ariel" w:date="2013-10-15T20:23:00Z" w:id="26"><w:r><w:rPr><w:rtl w:val="true"/></w:rPr><w:t xml:space="preserve">אסביר </w:t></w:r></w:ins><w:r><w:rPr><w:rtl w:val="true"/></w:rPr><w:t>חלק מהתשובות שמצאתי עד לרגע זה</w:t></w:r><w:r><w:rPr><w:rtl w:val="true"/></w:rPr><w:t xml:space="preserve">. </w:t></w:r><w:r><w:rPr><w:rtl w:val="true"/></w:rPr><w:t>תוך כדי הצגת השאלות</w:t></w:r><w:del w:author="Aharon Ariel" w:date="2013-10-15T20:23:00Z" w:id="27"><w:r><w:rPr><w:rtl w:val="true"/></w:rPr><w:delText>,</w:delText></w:r></w:del><w:r><w:rPr><w:rtl w:val="true"/></w:rPr><w:t xml:space="preserve"> </w:t></w:r><w:r><w:rPr><w:rtl w:val="true"/></w:rPr><w:t>יתברר גם מדוע אני חושב שהנושא הזה מרתק ורל</w:t></w:r><w:ins w:author="Aharon Ariel" w:date="2013-10-15T20:23:00Z" w:id="28"><w:r><w:rPr><w:rtl w:val="true"/></w:rPr><w:t>ב</w:t></w:r></w:ins><w:del w:author="Aharon Ariel" w:date="2013-10-15T20:23:00Z" w:id="29"><w:r><w:rPr><w:rtl w:val="true"/></w:rPr><w:delText>וו</w:delText></w:r></w:del><w:r><w:rPr><w:rtl w:val="true"/></w:rPr><w:t>נטי לימינו</w:t></w:r><w:r><w:rPr><w:rtl w:val="true"/></w:rPr><w:t>.</w:t></w:r><w:del w:author="erelsgl " w:date="2013-10-30T21:01:00Z" w:id="30"><w:r><w:rPr><w:rtl w:val="true"/></w:rPr><w:delText xml:space="preserve"> </w:delText></w:r></w:del><w:del w:author="erelsgl " w:date="2013-10-30T21:01:00Z" w:id="31"><w:r><w:rPr><w:rtl w:val="true"/></w:rPr><w:delText>מפאת קוצר היריעה</w:delText></w:r></w:del><w:del w:author="erelsgl " w:date="2013-10-30T21:01:00Z" w:id="32"><w:r><w:rPr><w:rtl w:val="true"/></w:rPr><w:delText xml:space="preserve">, </w:delText></w:r></w:del><w:del w:author="erelsgl " w:date="2013-10-30T21:01:00Z" w:id="33"><w:r><w:rPr><w:rtl w:val="true"/></w:rPr><w:delText>כמובן לא אוכל להביא כאן את כל המקורות הרלבנטיים</w:delText></w:r></w:del><w:del w:author="erelsgl " w:date="2013-10-30T21:01:00Z" w:id="34"><w:r><w:rPr><w:rtl w:val="true"/></w:rPr><w:delText xml:space="preserve">, </w:delText></w:r></w:del><w:del w:author="erelsgl " w:date="2013-10-30T21:01:00Z" w:id="35"><w:r><w:rPr><w:rtl w:val="true"/></w:rPr><w:delText>ואסתפק ב</w:delText></w:r></w:del><w:del w:author="erelsgl " w:date="2013-10-30T21:01:00Z" w:id="36"><w:r><w:rPr><w:rtl w:val="true"/></w:rPr><w:delText>&quot;</w:delText></w:r></w:del><w:del w:author="erelsgl " w:date="2013-10-30T21:01:00Z" w:id="37"><w:r><w:rPr><w:rtl w:val="true"/></w:rPr><w:delText>טעימות</w:delText></w:r></w:del><w:del w:author="erelsgl " w:date="2013-10-30T21:01:00Z" w:id="38"><w:r><w:rPr><w:rtl w:val="true"/></w:rPr><w:delText>&quot;.</w:delText></w:r></w:del><w:r><w:rPr><w:rtl w:val="true"/></w:rPr><w:t xml:space="preserve"> </w:t></w:r><w:r><w:rPr><w:rtl w:val="true"/></w:rPr><w:commentReference w:id="0"/></w:r></w:p><w:p><w:pPr><w:pStyle w:val="style0"/></w:pPr><w:r><w:rPr><w:rtl w:val="true"/></w:rPr></w:r></w:p><w:p><w:pPr><w:pStyle w:val="style0"/></w:pPr><w:del w:author="Aharon Ariel" w:date="2013-10-15T20:25:00Z" w:id="39"><w:r><w:rPr><w:rtl w:val="true"/></w:rPr><w:delText>ההרצאה שאתן בע</w:delText></w:r></w:del><w:del w:author="Aharon Ariel" w:date="2013-10-15T20:25:00Z" w:id="40"><w:r><w:rPr><w:rtl w:val="true"/></w:rPr><w:delText>&quot;</w:delText></w:r></w:del><w:del w:author="Aharon Ariel" w:date="2013-10-15T20:25:00Z" w:id="41"><w:r><w:rPr><w:rtl w:val="true"/></w:rPr><w:delText>ה בכנס ניצוצות</w:delText></w:r></w:del><w:del w:author="Aharon Ariel" w:date="2013-10-15T20:25:00Z" w:id="42"><w:r><w:rPr><w:rtl w:val="true"/></w:rPr><w:delText xml:space="preserve">, </w:delText></w:r></w:del><w:del w:author="Aharon Ariel" w:date="2013-10-15T20:25:00Z" w:id="43"><w:r><w:rPr><w:rtl w:val="true"/></w:rPr><w:delText>י</w:delText></w:r></w:del><w:del w:author="Aharon Ariel" w:date="2013-10-15T20:25:00Z" w:id="44"><w:r><w:rPr><w:rtl w:val="true"/></w:rPr><w:delText>&quot;</w:delText></w:r></w:del><w:del w:author="Aharon Ariel" w:date="2013-10-15T20:25:00Z" w:id="45"><w:r><w:rPr><w:rtl w:val="true"/></w:rPr><w:delText>ג סיון ה</w:delText></w:r></w:del><w:del w:author="Aharon Ariel" w:date="2013-10-15T20:25:00Z" w:id="46"><w:r><w:rPr><w:rtl w:val="true"/></w:rPr><w:delText>&apos;</w:delText></w:r></w:del><w:del w:author="Aharon Ariel" w:date="2013-10-15T20:25:00Z" w:id="47"><w:r><w:rPr><w:rtl w:val="true"/></w:rPr><w:delText>תשע</w:delText></w:r></w:del><w:del w:author="Aharon Ariel" w:date="2013-10-15T20:25:00Z" w:id="48"><w:r><w:rPr><w:rtl w:val="true"/></w:rPr><w:delText>&quot;</w:delText></w:r></w:del><w:del w:author="Aharon Ariel" w:date="2013-10-15T20:25:00Z" w:id="49"><w:r><w:rPr><w:rtl w:val="true"/></w:rPr><w:delText>ג</w:delText></w:r></w:del><w:del w:author="Aharon Ariel" w:date="2013-10-15T20:25:00Z" w:id="50"><w:r><w:rPr><w:rtl w:val="true"/></w:rPr><w:delText xml:space="preserve">, </w:delText></w:r></w:del><w:del w:author="Aharon Ariel" w:date="2013-10-15T20:25:00Z" w:id="51"><w:r><w:rPr><w:rtl w:val="true"/></w:rPr><w:delText xml:space="preserve">תתייחס רק לתחום אחד </w:delText></w:r></w:del><w:del w:author="Aharon Ariel" w:date="2013-10-15T20:25:00Z" w:id="52"><w:r><w:rPr><w:rtl w:val="true"/></w:rPr><w:delText xml:space="preserve">- </w:delText></w:r></w:del><w:del w:author="Aharon Ariel" w:date="2013-10-15T20:25:00Z" w:id="53"><w:r><w:rPr><w:rtl w:val="true"/></w:rPr><w:delText xml:space="preserve">מדעי המחשב ומתמטיקה </w:delText></w:r></w:del><w:del w:author="Aharon Ariel" w:date="2013-10-15T20:25:00Z" w:id="54"><w:r><w:rPr><w:rtl w:val="true"/></w:rPr><w:delText xml:space="preserve">- </w:delText></w:r></w:del><w:del w:author="Aharon Ariel" w:date="2013-10-15T20:25:00Z" w:id="55"><w:r><w:rPr><w:rtl w:val="true"/></w:rPr><w:delText xml:space="preserve">ובפרט </w:delText></w:r></w:del><w:del w:author="Aharon Ariel" w:date="2013-10-15T20:25:00Z" w:id="56"><w:r><w:rPr><w:rtl w:val="true"/></w:rPr><w:delText xml:space="preserve">- </w:delText></w:r></w:del><w:del w:author="Aharon Ariel" w:date="2013-10-15T20:25:00Z" w:id="57"><w:r><w:rPr><w:b/><w:b/><w:rtl w:val="true"/></w:rPr><w:delText>חלוקה הוגנת של עוגות ונחלות</w:delText></w:r></w:del><w:del w:author="Aharon Ariel" w:date="2013-10-15T20:25:00Z" w:id="58"><w:r><w:rPr><w:rtl w:val="true"/></w:rPr><w:delText xml:space="preserve">. </w:delText></w:r></w:del><w:del w:author="Aharon Ariel" w:date="2013-10-15T20:25:00Z" w:id="59"><w:r><w:rPr><w:rtl w:val="true"/></w:rPr><w:delText>למרות זאת</w:delText></w:r></w:del><w:del w:author="Aharon Ariel" w:date="2013-10-15T20:25:00Z" w:id="60"><w:r><w:rPr><w:rtl w:val="true"/></w:rPr><w:delText xml:space="preserve">, </w:delText></w:r></w:del><w:del w:author="Aharon Ariel" w:date="2013-10-15T20:25:00Z" w:id="61"><w:r><w:rPr><w:rtl w:val="true"/></w:rPr><w:delText>ברצוני לתאר בקצרה גם את המחקרים שאני מבצע בשאר התחומים</w:delText></w:r></w:del><w:del w:author="Aharon Ariel" w:date="2013-10-15T20:25:00Z" w:id="62"><w:r><w:rPr><w:rtl w:val="true"/></w:rPr><w:delText xml:space="preserve">, </w:delText></w:r></w:del><w:del w:author="Aharon Ariel" w:date="2013-10-15T20:25:00Z" w:id="63"><w:r><w:rPr><w:rtl w:val="true"/></w:rPr><w:delText>על</w:delText></w:r></w:del><w:del w:author="Aharon Ariel" w:date="2013-10-15T20:25:00Z" w:id="64"><w:r><w:rPr><w:rtl w:val="true"/></w:rPr><w:delText>-</w:delText></w:r></w:del><w:del w:author="Aharon Ariel" w:date="2013-10-15T20:25:00Z" w:id="65"><w:r><w:rPr><w:rtl w:val="true"/></w:rPr><w:delText>מנת להמחיש את רוחבו והיקפו של נושא מעניין זה</w:delText></w:r></w:del><w:del w:author="Aharon Ariel" w:date="2013-10-15T20:25:00Z" w:id="66"><w:r><w:rPr><w:rtl w:val="true"/></w:rPr><w:delText>.</w:delText></w:r></w:del></w:p><w:p><w:pPr><w:pStyle w:val="style0"/></w:pPr><w:r><w:rPr><w:rtl w:val="true"/></w:rPr></w:r></w:p><w:p><w:pPr><w:pStyle w:val="style94"/><w:pageBreakBefore/></w:pPr><w:del w:author="Aharon Ariel" w:date="2013-10-15T20:25:00Z" w:id="67"><w:r><w:rPr><w:rtl w:val="true"/></w:rPr><w:delText>א</w:delText></w:r></w:del><w:del w:author="Aharon Ariel" w:date="2013-10-15T20:25:00Z" w:id="68"><w:r><w:rPr><w:rtl w:val="true"/></w:rPr><w:delText xml:space="preserve">. </w:delText></w:r></w:del><w:r><w:rPr><w:rtl w:val="true"/></w:rPr><w:t>תנ</w:t></w:r><w:r><w:rPr><w:rtl w:val="true"/></w:rPr><w:t>&quot;</w:t></w:r><w:r><w:rPr><w:rtl w:val="true"/></w:rPr><w:t>ך</w:t></w:r></w:p><w:p><w:pPr><w:pStyle w:val="style0"/></w:pPr><w:del w:author="Aharon Ariel" w:date="2013-10-15T20:25:00Z" w:id="69"><w:r><w:rPr><w:b/><w:b/><w:rtl w:val="true"/></w:rPr><w:delText>איך מסבירה התורה את טעמה של מצוות היובל</w:delText></w:r></w:del><w:del w:author="Aharon Ariel" w:date="2013-10-15T20:25:00Z" w:id="70"><w:r><w:rPr><w:b/><w:rtl w:val="true"/></w:rPr><w:delText>?</w:delText></w:r></w:del></w:p><w:p><w:pPr><w:pStyle w:val="style0"/></w:pPr><w:r><w:rPr><w:rtl w:val="true"/></w:rPr><w:t>המפרשים הציעו טעמים שונים למצוות היובל</w:t></w:r><w:ins w:author="Aharon Ariel" w:date="2013-10-15T20:25:00Z" w:id="71"><w:r><w:rPr><w:rStyle w:val="style68"/><w:rtl w:val="true"/></w:rPr><w:footnoteReference w:id="4"/></w:r></w:ins><w:r><w:rPr><w:rtl w:val="true"/></w:rPr><w:t xml:space="preserve">, </w:t></w:r><w:r><w:rPr><w:rtl w:val="true"/></w:rPr><w:t>אולם</w:t></w:r><w:del w:author="Aharon Ariel" w:date="2013-10-15T20:26:00Z" w:id="72"><w:r><w:rPr><w:rtl w:val="true"/></w:rPr><w:delText xml:space="preserve"> לענ</w:delText></w:r></w:del><w:del w:author="Aharon Ariel" w:date="2013-10-15T20:26:00Z" w:id="73"><w:r><w:rPr><w:rtl w:val="true"/></w:rPr><w:delText>&quot;</w:delText></w:r></w:del><w:del w:author="Aharon Ariel" w:date="2013-10-15T20:26:00Z" w:id="74"><w:r><w:rPr><w:rtl w:val="true"/></w:rPr><w:delText>ד</w:delText></w:r></w:del><w:r><w:rPr><w:rtl w:val="true"/></w:rPr><w:t xml:space="preserve"> הטעם העיקרי כתוב בפסוק</w:t></w:r><w:ins w:author="Aharon Ariel" w:date="2013-10-15T20:26:00Z" w:id="75"><w:r><w:rPr><w:rtl w:val="true"/></w:rPr><w:t xml:space="preserve"> והוא</w:t></w:r></w:ins><w:del w:author="Aharon Ariel" w:date="2013-10-15T20:26:00Z" w:id="76"><w:r><w:rPr><w:rtl w:val="true"/></w:rPr><w:delText xml:space="preserve">, </w:delText></w:r></w:del><w:del w:author="Aharon Ariel" w:date="2013-10-15T20:26:00Z" w:id="77"><w:r><w:rPr><w:rtl w:val="true"/></w:rPr><w:delText>והוא</w:delText></w:r></w:del><w:r><w:rPr><w:rtl w:val="true"/></w:rPr><w:t xml:space="preserve"> </w:t></w:r><w:ins w:author="Aharon Ariel" w:date="2013-10-15T20:26:00Z" w:id="78"><w:r><w:rPr><w:rtl w:val="true"/></w:rPr><w:t>&apos;</w:t></w:r></w:ins><w:r><w:rPr><w:b/><w:b/><w:rtl w:val="true"/></w:rPr><w:t>דרור</w:t></w:r><w:ins w:author="Aharon Ariel" w:date="2013-10-15T20:26:00Z" w:id="79"><w:r><w:rPr><w:b/><w:rtl w:val="true"/></w:rPr><w:t>&apos;,</w:t></w:r></w:ins><w:del w:author="Aharon Ariel" w:date="2013-10-15T20:26:00Z" w:id="80"><w:r><w:rPr><w:b/><w:rtl w:val="true"/></w:rPr><w:delText xml:space="preserve"> -</w:delText></w:r></w:del><w:r><w:rPr><w:rtl w:val="true"/></w:rPr><w:t xml:space="preserve"> </w:t></w:r><w:r><w:rPr><w:rtl w:val="true"/></w:rPr><w:t>חופש</w:t></w:r><w:ins w:author="Aharon Ariel" w:date="2013-10-15T20:26:00Z" w:id="81"><w:r><w:rPr><w:rtl w:val="true"/></w:rPr><w:t xml:space="preserve">: </w:t></w:r></w:ins><w:ins w:author="Aharon Ariel" w:date="2013-10-15T20:27:00Z" w:id="82"><w:r><w:rPr><w:rtl w:val="true"/></w:rPr><w:t>&quot;</w:t></w:r></w:ins><w:ins w:author="Aharon Ariel" w:date="2013-10-15T20:26:00Z" w:id="83"><w:r><w:rPr><w:rFonts w:ascii="Times New Roman" w:eastAsia="Times New Roman" w:hAnsi="Times New Roman"/><w:rtl w:val="true"/></w:rPr><w:t>וּקְרָאתֶם דְּרוֹר בָּאָרֶץ לְכָל יֹשְׁבֶיהָ</w:t></w:r></w:ins><w:ins w:author="Aharon Ariel" w:date="2013-10-15T20:27:00Z" w:id="84"><w:r><w:rPr><w:rFonts w:ascii="Times New Roman" w:eastAsia="Times New Roman" w:hAnsi="Times New Roman"/><w:rtl w:val="true"/></w:rPr><w:t>&quot;.</w:t></w:r></w:ins></w:p><w:p><w:pPr><w:pStyle w:val="style0"/></w:pPr><w:del w:author="Aharon Ariel" w:date="2013-10-15T20:27:00Z" w:id="85"><w:r><w:rPr><w:rtl w:val="true"/></w:rPr><w:delText xml:space="preserve">. </w:delText></w:r></w:del><w:del w:author="Aharon Ariel" w:date="2013-10-15T20:27:00Z" w:id="86"><w:r><w:rPr><w:rtl w:val="true"/></w:rPr><w:delText xml:space="preserve">שנת </w:delText></w:r></w:del><w:ins w:author="Aharon Ariel" w:date="2013-10-15T20:27:00Z" w:id="87"><w:r><w:rPr><w:rtl w:val="true"/></w:rPr><w:t xml:space="preserve">מצוות </w:t></w:r></w:ins><w:r><w:rPr><w:rtl w:val="true"/></w:rPr><w:t xml:space="preserve">היובל כוללת </w:t></w:r><w:ins w:author="Aharon Ariel" w:date="2013-10-15T20:27:00Z" w:id="88"><w:r><w:rPr><w:rtl w:val="true"/></w:rPr><w:t>שני חלקים</w:t></w:r></w:ins><w:del w:author="Aharon Ariel" w:date="2013-10-15T20:27:00Z" w:id="89"><w:r><w:rPr><w:rtl w:val="true"/></w:rPr><w:delText>שתי מצוות</w:delText></w:r></w:del><w:r><w:rPr><w:rtl w:val="true"/></w:rPr><w:t xml:space="preserve">: </w:t></w:r><w:r><w:rPr><w:rtl w:val="true"/></w:rPr><w:t xml:space="preserve">שחרור </w:t></w:r><w:del w:author="Aharon Ariel" w:date="2013-10-15T20:27:00Z" w:id="90"><w:r><w:rPr><w:rtl w:val="true"/></w:rPr><w:delText>ה</w:delText></w:r></w:del><w:r><w:rPr><w:rtl w:val="true"/></w:rPr><w:t>עבדים</w:t></w:r><w:del w:author="Aharon Ariel" w:date="2013-10-15T20:28:00Z" w:id="91"><w:r><w:rPr><w:rtl w:val="true"/></w:rPr><w:delText>,</w:delText></w:r></w:del><w:r><w:rPr><w:rtl w:val="true"/></w:rPr><w:t xml:space="preserve"> </w:t></w:r><w:r><w:rPr><w:rtl w:val="true"/></w:rPr><w:t xml:space="preserve">והחזרת </w:t></w:r><w:del w:author="Aharon Ariel" w:date="2013-10-15T20:28:00Z" w:id="92"><w:r><w:rPr><w:rtl w:val="true"/></w:rPr><w:delText>ה</w:delText></w:r></w:del><w:r><w:rPr><w:rtl w:val="true"/></w:rPr><w:t>נחלות לבעליהן הראשונים</w:t></w:r><w:r><w:rPr><w:rtl w:val="true"/></w:rPr><w:t xml:space="preserve">. </w:t></w:r><w:del w:author="Aharon Ariel" w:date="2013-10-15T20:28:00Z" w:id="93"><w:r><w:rPr><w:rtl w:val="true"/></w:rPr><w:delText>קל להבין את</w:delText></w:r></w:del><w:ins w:author="Aharon Ariel" w:date="2013-10-15T20:28:00Z" w:id="94"><w:r><w:rPr><w:rtl w:val="true"/></w:rPr><w:t>הקשר בין המילה</w:t></w:r></w:ins><w:del w:author="Aharon Ariel" w:date="2013-10-15T20:28:00Z" w:id="95"><w:r><w:rPr><w:rtl w:val="true"/></w:rPr><w:delText xml:space="preserve"> הכינוי</w:delText></w:r></w:del><w:r><w:rPr><w:rtl w:val="true"/></w:rPr><w:t xml:space="preserve"> </w:t></w:r><w:del w:author="Aharon Ariel" w:date="2013-10-15T20:28:00Z" w:id="96"><w:r><w:rPr><w:rtl w:val="true"/></w:rPr><w:delText>&quot;</w:delText></w:r></w:del><w:ins w:author="Aharon Ariel" w:date="2013-10-15T20:28:00Z" w:id="97"><w:r><w:rPr><w:rtl w:val="true"/></w:rPr><w:t>&apos;</w:t></w:r></w:ins><w:r><w:rPr><w:rtl w:val="true"/></w:rPr><w:t>דרור</w:t></w:r><w:del w:author="Aharon Ariel" w:date="2013-10-15T20:28:00Z" w:id="98"><w:r><w:rPr><w:rtl w:val="true"/></w:rPr><w:delText xml:space="preserve">&quot; </w:delText></w:r></w:del><w:ins w:author="Aharon Ariel" w:date="2013-10-15T20:28:00Z" w:id="99"><w:r><w:rPr><w:rtl w:val="true"/></w:rPr><w:t xml:space="preserve">&apos; </w:t></w:r></w:ins><w:ins w:author="Aharon Ariel" w:date="2013-10-15T20:28:00Z" w:id="100"><w:r><w:rPr><w:rtl w:val="true"/></w:rPr><w:t xml:space="preserve">בפסוק לבין </w:t></w:r></w:ins><w:del w:author="Aharon Ariel" w:date="2013-10-15T20:28:00Z" w:id="101"><w:r><w:rPr><w:rtl w:val="true"/></w:rPr><w:delText>ל</w:delText></w:r></w:del><w:r><w:rPr><w:rtl w:val="true"/></w:rPr><w:t>מצוות שחרור העבדים</w:t></w:r><w:ins w:author="Aharon Ariel" w:date="2013-10-15T20:28:00Z" w:id="102"><w:r><w:rPr><w:rtl w:val="true"/></w:rPr><w:t xml:space="preserve"> כמעט מובן מאליו</w:t></w:r></w:ins><w:r><w:rPr><w:rtl w:val="true"/></w:rPr><w:t xml:space="preserve">, </w:t></w:r><w:r><w:rPr><w:rtl w:val="true"/></w:rPr><w:t>ו</w:t></w:r><w:ins w:author="Aharon Ariel" w:date="2013-10-15T20:28:00Z" w:id="103"><w:r><w:rPr><w:rtl w:val="true"/></w:rPr><w:t>וחשיבות שחרור העבדים בולטת גם במקומת נוספים במקרא</w:t></w:r></w:ins><w:ins w:author="Aharon Ariel" w:date="2013-10-15T20:28:00Z" w:id="104"><w:r><w:rPr><w:rtl w:val="true"/></w:rPr><w:t>.</w:t></w:r></w:ins><w:ins w:author="Aharon Ariel" w:date="2013-10-15T20:28:00Z" w:id="105"><w:r><w:rPr><w:rStyle w:val="style68"/><w:rtl w:val="true"/></w:rPr><w:footnoteReference w:id="5"/></w:r></w:ins><w:ins w:author="Aharon Ariel" w:date="2013-10-15T20:29:00Z" w:id="106"><w:r><w:rPr><w:rtl w:val="true"/></w:rPr><w:t xml:space="preserve"> </w:t></w:r></w:ins><w:del w:author="Aharon Ariel" w:date="2013-10-15T20:29:00Z" w:id="107"><w:r><w:rPr><w:rtl w:val="true"/></w:rPr><w:delText>קל להבין את החשיבות של שחרור עבדים בעולם הערכים של המקרא</w:delText></w:r></w:del><w:del w:author="Aharon Ariel" w:date="2013-10-15T20:29:00Z" w:id="108"><w:r><w:rPr><w:rtl w:val="true"/></w:rPr><w:delText xml:space="preserve">;   </w:delText></w:r></w:del><w:ins w:author="Aharon Ariel" w:date="2013-10-15T20:29:00Z" w:id="109"><w:r><w:rPr><w:rtl w:val="true"/></w:rPr><w:t xml:space="preserve">הקשר בין </w:t></w:r></w:ins><w:ins w:author="Aharon Ariel" w:date="2013-10-15T20:29:00Z" w:id="110"><w:r><w:rPr><w:rtl w:val="true"/></w:rPr><w:t>&apos;</w:t></w:r></w:ins><w:ins w:author="Aharon Ariel" w:date="2013-10-15T20:29:00Z" w:id="111"><w:r><w:rPr><w:rtl w:val="true"/></w:rPr><w:t>דרור</w:t></w:r></w:ins><w:ins w:author="Aharon Ariel" w:date="2013-10-15T20:29:00Z" w:id="112"><w:r><w:rPr><w:rtl w:val="true"/></w:rPr><w:t xml:space="preserve">&apos; </w:t></w:r></w:ins><w:ins w:author="Aharon Ariel" w:date="2013-10-15T20:29:00Z" w:id="113"><w:r><w:rPr><w:rtl w:val="true"/></w:rPr><w:t>לבין השבת הנחלות פחות מובן מאליו</w:t></w:r></w:ins><w:ins w:author="Aharon Ariel" w:date="2013-10-15T20:29:00Z" w:id="114"><w:r><w:rPr><w:rtl w:val="true"/></w:rPr><w:t xml:space="preserve">, </w:t></w:r></w:ins><w:ins w:author="Aharon Ariel" w:date="2013-10-15T20:29:00Z" w:id="115"><w:r><w:rPr><w:rtl w:val="true"/></w:rPr><w:t>ודורש ביאור</w:t></w:r></w:ins><w:ins w:author="Aharon Ariel" w:date="2013-10-15T20:29:00Z" w:id="116"><w:r><w:rPr><w:rtl w:val="true"/></w:rPr><w:t xml:space="preserve">. </w:t></w:r></w:ins><w:ins w:author="Aharon Ariel" w:date="2013-10-15T20:29:00Z" w:id="117"><w:r><w:rPr><w:rtl w:val="true"/></w:rPr><w:t>לעניות דעתי</w:t></w:r></w:ins><w:ins w:author="Aharon Ariel" w:date="2013-10-15T20:29:00Z" w:id="118"><w:r><w:rPr><w:rtl w:val="true"/></w:rPr><w:t xml:space="preserve">, </w:t></w:r></w:ins><w:r><w:rPr><w:rtl w:val="true"/></w:rPr><w:t>השימוש באותה מילה</w:t></w:r><w:del w:author="Aharon Ariel" w:date="2013-10-15T20:29:00Z" w:id="119"><w:r><w:rPr><w:rtl w:val="true"/></w:rPr><w:delText>, &quot;</w:delText></w:r></w:del><w:del w:author="Aharon Ariel" w:date="2013-10-15T20:29:00Z" w:id="120"><w:r><w:rPr><w:rtl w:val="true"/></w:rPr><w:delText>דרור</w:delText></w:r></w:del><w:del w:author="Aharon Ariel" w:date="2013-10-15T20:29:00Z" w:id="121"><w:r><w:rPr><w:rtl w:val="true"/></w:rPr><w:delText>&quot;,</w:delText></w:r></w:del><w:ins w:author="Aharon Ariel" w:date="2013-10-15T20:29:00Z" w:id="122"><w:r><w:rPr><w:rtl w:val="true"/></w:rPr><w:t xml:space="preserve"> </w:t></w:r></w:ins><w:ins w:author="Aharon Ariel" w:date="2013-10-15T20:29:00Z" w:id="123"><w:r><w:rPr><w:rtl w:val="true"/></w:rPr><w:t>הן</w:t></w:r></w:ins><w:r><w:rPr><w:rtl w:val="true"/></w:rPr><w:t xml:space="preserve"> בהקשר של החזרת הנחלות</w:t></w:r><w:ins w:author="Aharon Ariel" w:date="2013-10-15T20:30:00Z" w:id="124"><w:r><w:rPr><w:rtl w:val="true"/></w:rPr><w:t xml:space="preserve"> והן בהקשר של שחרור עבדים בא להעביר</w:t></w:r></w:ins><w:del w:author="Aharon Ariel" w:date="2013-10-15T20:30:00Z" w:id="125"><w:r><w:rPr><w:rtl w:val="true"/></w:rPr><w:delText xml:space="preserve">, </w:delText></w:r></w:del><w:del w:author="Aharon Ariel" w:date="2013-10-15T20:30:00Z" w:id="126"><w:r><w:rPr><w:rtl w:val="true"/></w:rPr><w:delText>מעביר</w:delText></w:r></w:del><w:r><w:rPr><w:rtl w:val="true"/></w:rPr><w:t xml:space="preserve"> את המסר</w:t></w:r><w:del w:author="Aharon Ariel" w:date="2013-10-15T20:30:00Z" w:id="127"><w:r><w:rPr><w:rtl w:val="true"/></w:rPr><w:delText>,</w:delText></w:r></w:del><w:r><w:rPr><w:rtl w:val="true"/></w:rPr><w:t xml:space="preserve"> </w:t></w:r><w:r><w:rPr><w:rtl w:val="true"/></w:rPr><w:t>שבעלות על חלקת</w:t></w:r><w:ins w:author="Aharon Ariel" w:date="2013-10-15T20:30:00Z" w:id="128"><w:r><w:rPr><w:rtl w:val="true"/></w:rPr><w:t xml:space="preserve"> </w:t></w:r></w:ins><w:del w:author="Aharon Ariel" w:date="2013-10-15T20:30:00Z" w:id="129"><w:r><w:rPr><w:rtl w:val="true"/></w:rPr><w:delText>-</w:delText></w:r></w:del><w:r><w:rPr><w:rtl w:val="true"/></w:rPr><w:t xml:space="preserve">ארץ </w:t></w:r><w:ins w:author="Aharon Ariel" w:date="2013-10-15T20:30:00Z" w:id="130"><w:r><w:rPr><w:rtl w:val="true"/></w:rPr><w:t>הנה</w:t></w:r></w:ins><w:del w:author="Aharon Ariel" w:date="2013-10-15T20:30:00Z" w:id="131"><w:r><w:rPr><w:rtl w:val="true"/></w:rPr><w:delText>היא</w:delText></w:r></w:del><w:r><w:rPr><w:rtl w:val="true"/></w:rPr><w:t xml:space="preserve"> חלק בלתי</w:t></w:r><w:r><w:rPr><w:rtl w:val="true"/></w:rPr><w:t>-</w:t></w:r><w:r><w:rPr><w:rtl w:val="true"/></w:rPr><w:t>נפרד מחירות הפרט</w:t></w:r><w:r><w:rPr><w:rtl w:val="true"/></w:rPr><w:t xml:space="preserve">. </w:t></w:r><w:ins w:author="Aharon Ariel" w:date="2013-10-15T20:30:00Z" w:id="132"><w:r><w:rPr><w:rtl w:val="true"/></w:rPr><w:t>&apos;</w:t></w:r></w:ins><w:r><w:rPr><w:b/><w:b/><w:rtl w:val="true"/></w:rPr><w:t>דרור</w:t></w:r><w:ins w:author="Aharon Ariel" w:date="2013-10-15T20:30:00Z" w:id="133"><w:r><w:rPr><w:b/><w:rtl w:val="true"/></w:rPr><w:t>&apos;</w:t></w:r></w:ins><w:r><w:rPr><w:b/><w:rtl w:val="true"/></w:rPr><w:t xml:space="preserve"> </w:t></w:r><w:r><w:rPr><w:rtl w:val="true"/></w:rPr><w:t xml:space="preserve">משמעו גם חופש הדיור </w:t></w:r><w:r><w:rPr><w:rtl w:val="true"/></w:rPr><w:t xml:space="preserve">- </w:t></w:r><w:r><w:rPr><w:rtl w:val="true"/></w:rPr><w:t>החופש לבנות דירה על</w:t></w:r><w:r><w:rPr><w:rtl w:val="true"/></w:rPr><w:t>-</w:t></w:r><w:r><w:rPr><w:rtl w:val="true"/></w:rPr><w:t xml:space="preserve">גבי נחלה פרטית </w:t></w:r><w:r><w:rPr><w:rtl w:val="true"/></w:rPr><w:t xml:space="preserve">- </w:t></w:r><w:r><w:rPr><w:rtl w:val="true"/></w:rPr><w:t>חופש שבימינו רק מעטים נהנים ממנו</w:t></w:r><w:r><w:rPr><w:rtl w:val="true"/></w:rPr><w:t>.</w:t></w:r><w:r><w:rPr><w:rtl w:val="true"/></w:rPr><w:commentReference w:id="1"/></w:r><w:ins w:author="erelsgl " w:date="2013-10-30T21:04:00Z" w:id="134"><w:r><w:rPr><w:rtl w:val="true"/></w:rPr><w:commentReference w:id="2"/></w:r></w:ins><w:r><w:rPr><w:rtl w:val="true"/></w:rPr><w:t xml:space="preserve"> </w:t></w:r><w:del w:author="Aharon Ariel" w:date="2013-10-15T20:30:00Z" w:id="135"><w:r><w:rPr><w:rtl w:val="true"/></w:rPr><w:delText xml:space="preserve">   </w:delText></w:r></w:del><w:r><w:rPr><w:rtl w:val="true"/></w:rPr><w:t>כבר בברית בין הבתרים</w:t></w:r><w:ins w:author="Aharon Ariel" w:date="2013-10-15T20:34:00Z" w:id="136"><w:r><w:rPr><w:rStyle w:val="style68"/><w:rtl w:val="true"/></w:rPr><w:footnoteReference w:id="6"/></w:r></w:ins><w:del w:author="Aharon Ariel" w:date="2013-10-15T20:34:00Z" w:id="137"><w:r><w:rPr><w:rtl w:val="true"/></w:rPr><w:delText xml:space="preserve"> </w:delText></w:r></w:del><w:del w:author="Aharon Ariel" w:date="2013-10-15T20:34:00Z" w:id="138"><w:r><w:rPr><w:rtl w:val="true"/></w:rPr><w:delText>(</w:delText></w:r></w:del><w:del w:author="Aharon Ariel" w:date="2013-10-15T20:33:00Z" w:id="139"><w:r><w:rPr><w:rtl w:val="true"/></w:rPr><w:delText>בראשית טו יג</w:delText></w:r></w:del><w:del w:author="Aharon Ariel" w:date="2013-10-15T20:34:00Z" w:id="140"><w:r><w:rPr><w:rtl w:val="true"/></w:rPr><w:delText>)</w:delText></w:r></w:del><w:r><w:rPr><w:rtl w:val="true"/></w:rPr><w:t xml:space="preserve"> </w:t></w:r><w:r><w:rPr><w:rtl w:val="true"/></w:rPr><w:t>נאמר לאברהם</w:t></w:r><w:del w:author="Aharon Ariel" w:date="2013-10-15T20:34:00Z" w:id="141"><w:r><w:rPr><w:rtl w:val="true"/></w:rPr><w:delText>,</w:delText></w:r></w:del><w:r><w:rPr><w:rtl w:val="true"/></w:rPr><w:t xml:space="preserve"> </w:t></w:r><w:r><w:rPr><w:rtl w:val="true"/></w:rPr><w:t xml:space="preserve">שבניו יהיו </w:t></w:r><w:r><w:rPr><w:b/><w:b/><w:rtl w:val="true"/></w:rPr><w:t xml:space="preserve">גרים </w:t></w:r><w:ins w:author="Aharon Ariel" w:date="2013-10-15T20:36:00Z" w:id="142"><w:r><w:rPr><w:b/><w:rtl w:val="true"/></w:rPr><w:t>(</w:t></w:r></w:ins><w:ins w:author="Aharon Ariel" w:date="2013-10-15T20:36:00Z" w:id="143"><w:r><w:rPr><w:b/><w:b/><w:rtl w:val="true"/></w:rPr><w:t>זרים</w:t></w:r></w:ins><w:ins w:author="Aharon Ariel" w:date="2013-10-15T20:36:00Z" w:id="144"><w:r><w:rPr><w:b/><w:rtl w:val="true"/></w:rPr><w:t xml:space="preserve">) </w:t></w:r></w:ins><w:ins w:author="Aharon Ariel" w:date="2013-10-15T20:35:00Z" w:id="145"><w:r><w:rPr><w:b/><w:rtl w:val="true"/></w:rPr><w:t>&apos;</w:t></w:r></w:ins><w:ins w:author="Aharon Ariel" w:date="2013-10-15T20:35:00Z" w:id="146"><w:r><w:fldChar w:fldCharType="begin"></w:fldChar></w:r><w:r><w:instrText> HYPERLINK &quot;file:///E:\\תורת אמת - 347\\Temp\\his_temp_1_1.htm&quot; \l &quot;E6,0,בראשיתפרק-טו^^44060!&quot;</w:instrText></w:r><w:r><w:fldChar w:fldCharType="separate"/></w:r><w:r><w:rPr><w:rStyle w:val="style31"/><w:color w:val="000000"/><w:rtl w:val="true"/></w:rPr><w:t>בְּאֶרֶץ לֹא לָהֶם</w:t></w:r><w:r><w:fldChar w:fldCharType="end"/></w:r></w:ins><w:ins w:author="Aharon Ariel" w:date="2013-10-15T20:35:00Z" w:id="147"></w:hyperlink><w:r><w:rPr><w:rtl w:val="true"/></w:rPr><w:t>&apos;</w:t></w:r></w:ins><w:del w:author="Aharon Ariel" w:date="2013-10-15T20:35:00Z" w:id="148"><w:r><w:rPr><w:b/><w:b/><w:rtl w:val="true"/></w:rPr><w:delText>בארץ לא להם</w:delText></w:r></w:del><w:del w:author="Aharon Ariel" w:date="2013-10-15T20:35:00Z" w:id="149"><w:r><w:rPr><w:b/><w:rtl w:val="true"/></w:rPr><w:delText>,</w:delText></w:r></w:del><w:r><w:rPr><w:rtl w:val="true"/></w:rPr><w:t xml:space="preserve"> </w:t></w:r><w:del w:author="Aharon Ariel" w:date="2013-10-15T20:36:00Z" w:id="150"><w:r><w:rPr><w:rtl w:val="true"/></w:rPr><w:delText xml:space="preserve">וגם </w:delText></w:r></w:del><w:ins w:author="Aharon Ariel" w:date="2013-10-15T20:36:00Z" w:id="151"><w:r><w:rPr><w:rtl w:val="true"/></w:rPr><w:t>וישועבדו על</w:t></w:r></w:ins><w:ins w:author="Aharon Ariel" w:date="2013-10-15T20:36:00Z" w:id="152"><w:r><w:rPr><w:rtl w:val="true"/></w:rPr><w:t>-</w:t></w:r></w:ins><w:ins w:author="Aharon Ariel" w:date="2013-10-15T20:36:00Z" w:id="153"><w:r><w:rPr><w:rtl w:val="true"/></w:rPr><w:t>ידי תושבי אותה הארץ</w:t></w:r></w:ins><w:del w:author="Aharon Ariel" w:date="2013-10-15T20:36:00Z" w:id="154"><w:r><w:rPr><w:b/><w:b/><w:rtl w:val="true"/></w:rPr><w:delText>עבדים</w:delText></w:r></w:del><w:del w:author="Aharon Ariel" w:date="2013-10-15T20:36:00Z" w:id="155"><w:r><w:rPr><w:rtl w:val="true"/></w:rPr><w:delText>;</w:delText></w:r></w:del><w:ins w:author="Aharon Ariel" w:date="2013-10-15T20:36:00Z" w:id="156"><w:r><w:rPr><w:rtl w:val="true"/></w:rPr><w:t>.</w:t></w:r></w:ins><w:r><w:rPr><w:rtl w:val="true"/></w:rPr><w:t xml:space="preserve">  </w:t></w:r><w:r><w:rPr><w:rtl w:val="true"/></w:rPr><w:t xml:space="preserve">כשאדם </w:t></w:r><w:del w:author="Aharon Ariel" w:date="2013-10-15T20:37:00Z" w:id="157"><w:r><w:rPr><w:rtl w:val="true"/></w:rPr><w:delText xml:space="preserve">הוא </w:delText></w:r></w:del><w:ins w:author="Aharon Ariel" w:date="2013-10-15T20:37:00Z" w:id="158"><w:r><w:rPr><w:rtl w:val="true"/></w:rPr><w:t xml:space="preserve">הנו </w:t></w:r></w:ins><w:r><w:rPr><w:rtl w:val="true"/></w:rPr><w:t>גֵּר</w:t></w:r><w:r><w:rPr><w:rtl w:val="true"/></w:rPr><w:t xml:space="preserve">, </w:t></w:r><w:r><w:rPr><w:rtl w:val="true"/></w:rPr><w:t>ואין לו חלק</w:t></w:r><w:ins w:author="Aharon Ariel" w:date="2013-10-15T20:37:00Z" w:id="159"><w:r><w:rPr><w:rtl w:val="true"/></w:rPr><w:t xml:space="preserve"> ונחלה</w:t></w:r></w:ins><w:r><w:rPr><w:rtl w:val="true"/></w:rPr><w:t xml:space="preserve"> בארץ</w:t></w:r><w:r><w:rPr><w:rtl w:val="true"/></w:rPr><w:t xml:space="preserve">, </w:t></w:r><w:r><w:rPr><w:rtl w:val="true"/></w:rPr><w:t>קל גם להפוך אותו לעֶבֶד</w:t></w:r><w:r><w:rPr><w:rtl w:val="true"/></w:rPr><w:t xml:space="preserve">. </w:t></w:r><w:r><w:rPr><w:rtl w:val="true"/></w:rPr><w:t>שני מצבים אלה נזכרים יחד</w:t></w:r><w:ins w:author="Aharon Ariel" w:date="2013-10-15T20:37:00Z" w:id="160"><w:r><w:rPr><w:rtl w:val="true"/></w:rPr><w:t>יו</w:t></w:r></w:ins><w:r><w:rPr><w:rtl w:val="true"/></w:rPr><w:t xml:space="preserve"> במקומות רבים בתנ</w:t></w:r><w:r><w:rPr><w:rtl w:val="true"/></w:rPr><w:t>&quot;</w:t></w:r><w:r><w:rPr><w:rtl w:val="true"/></w:rPr><w:t>ך</w:t></w:r><w:r><w:rPr><w:rtl w:val="true"/></w:rPr><w:t>.</w:t></w:r><w:ins w:author="Aharon Ariel" w:date="2013-10-15T20:37:00Z" w:id="161"><w:r><w:rPr><w:rStyle w:val="style68"/><w:rtl w:val="true"/></w:rPr><w:footnoteReference w:id="7"/></w:r></w:ins><w:r><w:rPr><w:rtl w:val="true"/></w:rPr><w:t xml:space="preserve"> </w:t></w:r><w:r><w:rPr><w:rtl w:val="true"/></w:rPr><w:t>ביציאת מצרים</w:t></w:r><w:del w:author="Aharon Ariel" w:date="2013-10-15T20:38:00Z" w:id="162"><w:r><w:rPr><w:rtl w:val="true"/></w:rPr><w:delText>,</w:delText></w:r></w:del><w:r><w:rPr><w:rtl w:val="true"/></w:rPr><w:t xml:space="preserve"> </w:t></w:r><w:r><w:rPr><w:rtl w:val="true"/></w:rPr><w:t xml:space="preserve">בני ישראל השתחררו ממצב </w:t></w:r><w:r><w:rPr><w:b/><w:b/><w:rtl w:val="true"/></w:rPr><w:t>העבדות</w:t></w:r><w:del w:author="Aharon Ariel" w:date="2013-10-15T20:38:00Z" w:id="163"><w:r><w:rPr><w:b/><w:rtl w:val="true"/></w:rPr><w:delText>,</w:delText></w:r></w:del><w:r><w:rPr><w:rtl w:val="true"/></w:rPr><w:t xml:space="preserve"> </w:t></w:r><w:r><w:rPr><w:rtl w:val="true"/></w:rPr><w:t xml:space="preserve">אולם התהליך הושלם רק </w:t></w:r><w:del w:author="Aharon Ariel" w:date="2013-10-15T20:38:00Z" w:id="164"><w:r><w:rPr><w:rtl w:val="true"/></w:rPr><w:delText>כשבני ישראל הגיעו</w:delText></w:r></w:del><w:ins w:author="Aharon Ariel" w:date="2013-10-15T20:38:00Z" w:id="165"><w:r><w:rPr><w:rtl w:val="true"/></w:rPr><w:t>בהגיעם לארצם שלהם</w:t></w:r></w:ins><w:ins w:author="Aharon Ariel" w:date="2013-10-15T20:38:00Z" w:id="166"><w:r><w:rPr><w:rtl w:val="true"/></w:rPr><w:t xml:space="preserve">. </w:t></w:r></w:ins><w:ins w:author="Aharon Ariel" w:date="2013-10-15T20:38:00Z" w:id="167"><w:r><w:rPr><w:rtl w:val="true"/></w:rPr><w:t>רק אז הם</w:t></w:r></w:ins><w:del w:author="Aharon Ariel" w:date="2013-10-15T20:38:00Z" w:id="168"><w:r><w:rPr><w:rtl w:val="true"/></w:rPr><w:delText xml:space="preserve"> לארץ משלהם </w:delText></w:r></w:del><w:del w:author="Aharon Ariel" w:date="2013-10-15T20:38:00Z" w:id="169"><w:r><w:rPr><w:rtl w:val="true"/></w:rPr><w:delText xml:space="preserve">- </w:delText></w:r></w:del><w:del w:author="Aharon Ariel" w:date="2013-10-15T20:38:00Z" w:id="170"><w:r><w:rPr><w:rtl w:val="true"/></w:rPr><w:delText>אז</w:delText></w:r></w:del><w:r><w:rPr><w:rtl w:val="true"/></w:rPr><w:t xml:space="preserve"> השתחררו ממצב </w:t></w:r><w:r><w:rPr><w:b/><w:b/><w:rtl w:val="true"/></w:rPr><w:t>הגרוּת</w:t></w:r><w:r><w:rPr><w:rtl w:val="true"/></w:rPr><w:t xml:space="preserve">, </w:t></w:r><w:r><w:rPr><w:rtl w:val="true"/></w:rPr><w:t xml:space="preserve">הנוודות </w:t></w:r><w:del w:author="Aharon Ariel" w:date="2013-10-15T20:38:00Z" w:id="171"><w:r><w:rPr><w:rtl w:val="true"/></w:rPr><w:delText xml:space="preserve">ללא </w:delText></w:r></w:del><w:ins w:author="Aharon Ariel" w:date="2013-10-15T20:38:00Z" w:id="172"><w:r><w:rPr><w:rtl w:val="true"/></w:rPr><w:t>חסרת ה</w:t></w:r></w:ins><w:r><w:rPr><w:rtl w:val="true"/></w:rPr><w:t>אחיזה בקרקע</w:t></w:r><w:r><w:rPr><w:rtl w:val="true"/></w:rPr><w:t xml:space="preserve">. </w:t></w:r><w:ins w:author="Aharon Ariel" w:date="2013-10-15T20:38:00Z" w:id="173"><w:r><w:rPr><w:rtl w:val="true"/></w:rPr><w:t xml:space="preserve">את </w:t></w:r></w:ins><w:r><w:rPr><w:rtl w:val="true"/></w:rPr><w:t>אותו תהליך שעבר העם כולו</w:t></w:r><w:r><w:rPr><w:rtl w:val="true"/></w:rPr><w:t xml:space="preserve">, </w:t></w:r><w:r><w:rPr><w:rtl w:val="true"/></w:rPr><w:t>עובר גם כל יחיד ויחיד בשנת היובל</w:t></w:r><w:r><w:rPr><w:rtl w:val="true"/></w:rPr><w:t xml:space="preserve">: </w:t></w:r><w:r><w:rPr><w:rtl w:val="true"/></w:rPr><w:t>הוא יוצא לחרות</w:t></w:r><w:ins w:author="Aharon Ariel" w:date="2013-10-15T20:38:00Z" w:id="174"><w:r><w:rPr><w:rtl w:val="true"/></w:rPr><w:t>,</w:t></w:r></w:ins><w:r><w:rPr><w:rtl w:val="true"/></w:rPr><w:t xml:space="preserve"> </w:t></w:r><w:r><w:rPr><w:rtl w:val="true"/></w:rPr><w:t>כך שלא יהיה עוד עבד</w:t></w:r><w:r><w:rPr><w:rtl w:val="true"/></w:rPr><w:t xml:space="preserve">, </w:t></w:r><w:r><w:rPr><w:rtl w:val="true"/></w:rPr><w:t xml:space="preserve">ויחד עם </w:t></w:r><w:del w:author="Aharon Ariel" w:date="2013-10-15T20:38:00Z" w:id="175"><w:r><w:rPr><w:rtl w:val="true"/></w:rPr><w:delText xml:space="preserve">זה </w:delText></w:r></w:del><w:ins w:author="Aharon Ariel" w:date="2013-10-15T20:39:00Z" w:id="176"><w:r><w:rPr><w:rtl w:val="true"/></w:rPr><w:t>זאת</w:t></w:r></w:ins><w:ins w:author="Aharon Ariel" w:date="2013-10-15T20:38:00Z" w:id="177"><w:r><w:rPr><w:rtl w:val="true"/></w:rPr><w:t xml:space="preserve"> </w:t></w:r></w:ins><w:r><w:rPr><w:rtl w:val="true"/></w:rPr><w:t>מקבל מחדש את חלקו בארץ כך שלא יהיה עוד גֵר</w:t></w:r><w:r><w:rPr><w:rtl w:val="true"/></w:rPr><w:t xml:space="preserve">. </w:t></w:r><w:r><w:rPr><w:rtl w:val="true"/></w:rPr><w:t xml:space="preserve">תובנה זו </w:t></w:r><w:del w:author="Aharon Ariel" w:date="2013-10-15T20:39:00Z" w:id="178"><w:r><w:rPr><w:rtl w:val="true"/></w:rPr><w:delText xml:space="preserve">רלוונטית </w:delText></w:r></w:del><w:ins w:author="Aharon Ariel" w:date="2013-10-15T20:39:00Z" w:id="179"><w:r><w:rPr><w:rtl w:val="true"/></w:rPr><w:t xml:space="preserve">רלבנטית </w:t></w:r></w:ins><w:r><w:rPr><w:rtl w:val="true"/></w:rPr><w:t>במיוחד בימינו</w:t></w:r><w:r><w:rPr><w:rtl w:val="true"/></w:rPr><w:t>,</w:t></w:r><w:ins w:author="Aharon Ariel" w:date="2013-10-15T20:39:00Z" w:id="180"><w:r><w:rPr><w:rtl w:val="true"/></w:rPr><w:t xml:space="preserve"> </w:t></w:r></w:ins><w:del w:author="Aharon Ariel" w:date="2013-10-15T20:39:00Z" w:id="181"><w:r><w:rPr><w:rtl w:val="true"/></w:rPr><w:delText xml:space="preserve"> </w:delText></w:r></w:del><w:r><w:rPr><w:rtl w:val="true"/></w:rPr><w:t>כאשר לצעירים רבים אין נחלה</w:t></w:r><w:r><w:rPr><w:rtl w:val="true"/></w:rPr><w:t xml:space="preserve">, </w:t></w:r><w:r><w:rPr><w:rtl w:val="true"/></w:rPr><w:t>והם נודדים מדירה שכורה אחת לאחרת</w:t></w:r><w:r><w:rPr><w:rtl w:val="true"/></w:rPr><w:t xml:space="preserve">, </w:t></w:r><w:r><w:rPr><w:rtl w:val="true"/></w:rPr><w:t>כאשר מחירי השכירות עולים משנה לשנה ומטילים עליהם עול הולך וכבד</w:t></w:r><w:r><w:rPr><w:rtl w:val="true"/></w:rPr><w:t xml:space="preserve">. </w:t></w:r><w:r><w:rPr><w:rtl w:val="true"/></w:rPr><w:commentReference w:id="3"/></w:r></w:p><w:p><w:pPr><w:pStyle w:val="style0"/></w:pPr><w:del w:author="Aharon Ariel" w:date="2013-10-15T20:41:00Z" w:id="182"><w:r><w:rPr><w:b/><w:b/><w:rtl w:val="true"/></w:rPr><w:delText>האם מצוות היובל נשמרה בזמן המקרא</w:delText></w:r></w:del><w:del w:author="Aharon Ariel" w:date="2013-10-15T20:41:00Z" w:id="183"><w:r><w:rPr><w:b/><w:rtl w:val="true"/></w:rPr><w:delText>?</w:delText></w:r></w:del><w:r><w:rPr><w:rtl w:val="true"/></w:rPr><w:commentReference w:id="4"/></w:r></w:p><w:p><w:pPr><w:pStyle w:val="style0"/></w:pPr><w:r><w:rPr><w:rtl w:val="true"/></w:rPr><w:t xml:space="preserve">מצוות היובל </w:t></w:r><w:del w:author="Aharon Ariel" w:date="2013-10-15T20:41:00Z" w:id="184"><w:r><w:rPr><w:rtl w:val="true"/></w:rPr><w:delText xml:space="preserve">נזכרת </w:delText></w:r></w:del><w:ins w:author="Aharon Ariel" w:date="2013-10-15T20:41:00Z" w:id="185"><w:r><w:rPr><w:rtl w:val="true"/></w:rPr><w:t xml:space="preserve">מוזכרת </w:t></w:r></w:ins><w:del w:author="erelsgl " w:date="2013-10-30T21:09:00Z" w:id="186"><w:r><w:rPr><w:rtl w:val="true"/></w:rPr><w:delText xml:space="preserve">אך ורק </w:delText></w:r></w:del><w:r><w:rPr><w:rtl w:val="true"/></w:rPr><w:t>בתורה ו</w:t></w:r><w:del w:author="Aharon Ariel" w:date="2013-10-15T20:41:00Z" w:id="187"><w:r><w:rPr><w:rtl w:val="true"/></w:rPr><w:delText xml:space="preserve">גם </w:delText></w:r></w:del><w:r><w:rPr><w:rtl w:val="true"/></w:rPr><w:t>בנבואת יחזקאל</w:t></w:r><w:ins w:author="Aharon Ariel" w:date="2013-10-15T20:41:00Z" w:id="188"><w:r><w:rPr><w:rtl w:val="true"/></w:rPr><w:t xml:space="preserve"> </w:t></w:r></w:ins><w:ins w:author="Aharon Ariel" w:date="2013-10-15T20:41:00Z" w:id="189"><w:r><w:rPr><w:rtl w:val="true"/></w:rPr><w:t>(</w:t></w:r></w:ins><w:ins w:author="Aharon Ariel" w:date="2013-10-15T20:42:00Z" w:id="190"><w:r><w:rPr><w:shd w:fill="FFFF00" w:val="clear"/><w:rtl w:val="true"/></w:rPr><w:t>לצטט בסוגריים קטע מרכזי ולתת מקור בהערת שוליים</w:t></w:r></w:ins><w:ins w:author="Aharon Ariel" w:date="2013-10-15T20:42:00Z" w:id="191"><w:r><w:rPr><w:rtl w:val="true"/></w:rPr><w:t>)</w:t></w:r></w:ins><w:r><w:rPr><w:rtl w:val="true"/></w:rPr><w:t xml:space="preserve">, </w:t></w:r><w:r><w:rPr><w:rtl w:val="true"/></w:rPr><w:t xml:space="preserve">אולם </w:t></w:r><w:del w:author="Aharon Ariel" w:date="2013-10-15T20:42:00Z" w:id="192"><w:r><w:rPr><w:rtl w:val="true"/></w:rPr><w:delText>בספרים הסיפוריים של</w:delText></w:r></w:del><w:ins w:author="Aharon Ariel" w:date="2013-10-15T20:42:00Z" w:id="193"><w:r><w:rPr><w:rtl w:val="true"/></w:rPr><w:t>בכל</w:t></w:r></w:ins><w:r><w:rPr><w:rtl w:val="true"/></w:rPr><w:t xml:space="preserve"> </w:t></w:r><w:del w:author="erelsgl " w:date="2013-10-30T21:10:00Z" w:id="194"><w:r><w:rPr><w:rtl w:val="true"/></w:rPr><w:delText xml:space="preserve">המקרא </w:delText></w:r></w:del><w:r><w:rPr><w:rtl w:val="true"/></w:rPr><w:t>לא מתואר קיום בפועל של מצ</w:t></w:r><w:ins w:author="Aharon Ariel" w:date="2013-10-15T20:42:00Z" w:id="195"><w:r><w:rPr><w:rtl w:val="true"/></w:rPr><w:t>ו</w:t></w:r></w:ins><w:r><w:rPr><w:rtl w:val="true"/></w:rPr><w:t>וה זו</w:t></w:r><w:r><w:rPr><w:rtl w:val="true"/></w:rPr><w:commentReference w:id="5"/></w:r><w:ins w:author="erelsgl " w:date="2013-10-30T21:08:00Z" w:id="196"><w:r><w:rPr><w:rtl w:val="true"/></w:rPr><w:commentReference w:id="6"/></w:r></w:ins><w:r><w:rPr><w:rtl w:val="true"/></w:rPr><w:t xml:space="preserve">. </w:t></w:r><w:r><w:rPr><w:rtl w:val="true"/></w:rPr><w:t xml:space="preserve">עובדה זו </w:t></w:r><w:del w:author="Aharon Ariel" w:date="2013-10-15T20:43:00Z" w:id="197"><w:r><w:rPr><w:rtl w:val="true"/></w:rPr><w:delText xml:space="preserve">עלולה </w:delText></w:r></w:del><w:ins w:author="Aharon Ariel" w:date="2013-10-15T20:43:00Z" w:id="198"><w:r><w:rPr><w:rtl w:val="true"/></w:rPr><w:t xml:space="preserve">יכולה </w:t></w:r></w:ins><w:r><w:rPr><w:rtl w:val="true"/></w:rPr><w:t>ליצור את הרושם</w:t></w:r><w:del w:author="Aharon Ariel" w:date="2013-10-15T20:43:00Z" w:id="199"><w:r><w:rPr><w:rtl w:val="true"/></w:rPr><w:delText>,</w:delText></w:r></w:del><w:r><w:rPr><w:rtl w:val="true"/></w:rPr><w:t xml:space="preserve"> </w:t></w:r><w:r><w:rPr><w:rtl w:val="true"/></w:rPr><w:t xml:space="preserve">שמצוות היובל </w:t></w:r><w:del w:author="Aharon Ariel" w:date="2013-10-15T20:43:00Z" w:id="200"><w:r><w:rPr><w:rtl w:val="true"/></w:rPr><w:delText xml:space="preserve">היא </w:delText></w:r></w:del><w:ins w:author="Aharon Ariel" w:date="2013-10-15T20:43:00Z" w:id="201"><w:r><w:rPr><w:rtl w:val="true"/></w:rPr><w:t xml:space="preserve">הנה </w:t></w:r></w:ins><w:r><w:rPr><w:rtl w:val="true"/></w:rPr><w:t xml:space="preserve">אידיאל נשגב שמעולם לא </w:t></w:r><w:del w:author="Aharon Ariel" w:date="2013-10-15T20:43:00Z" w:id="202"><w:r><w:rPr><w:rtl w:val="true"/></w:rPr><w:delText xml:space="preserve">יצא </w:delText></w:r></w:del><w:ins w:author="Aharon Ariel" w:date="2013-10-15T20:43:00Z" w:id="203"><w:r><w:rPr><w:rtl w:val="true"/></w:rPr><w:t>יושם בפועל</w:t></w:r></w:ins><w:del w:author="Aharon Ariel" w:date="2013-10-15T20:43:00Z" w:id="204"><w:r><w:rPr><w:rtl w:val="true"/></w:rPr><w:delText>אל הפועל</w:delText></w:r></w:del><w:r><w:rPr><w:rtl w:val="true"/></w:rPr><w:t xml:space="preserve">. </w:t></w:r><w:r><w:rPr><w:rtl w:val="true"/></w:rPr><w:t>לענ</w:t></w:r><w:del w:author="Aharon Ariel" w:date="2013-10-15T20:44:00Z" w:id="205"><w:r><w:rPr><w:rtl w:val="true"/></w:rPr><w:delText>&quot;</w:delText></w:r></w:del><w:del w:author="Aharon Ariel" w:date="2013-10-15T20:44:00Z" w:id="206"><w:r><w:rPr><w:rtl w:val="true"/></w:rPr><w:delText>ד</w:delText></w:r></w:del><w:ins w:author="Aharon Ariel" w:date="2013-10-15T20:44:00Z" w:id="207"><w:r><w:rPr><w:rtl w:val="true"/></w:rPr><w:t>יות דעתי רושם זה איננו מדוייק</w:t></w:r></w:ins><w:del w:author="Aharon Ariel" w:date="2013-10-15T20:44:00Z" w:id="208"><w:r><w:rPr><w:rtl w:val="true"/></w:rPr><w:delText xml:space="preserve">, </w:delText></w:r></w:del><w:del w:author="Aharon Ariel" w:date="2013-10-15T20:44:00Z" w:id="209"><w:r><w:rPr><w:rtl w:val="true"/></w:rPr><w:delText>רושם זה אינו מדויק</w:delText></w:r></w:del><w:del w:author="Aharon Ariel" w:date="2013-10-15T20:45:00Z" w:id="210"><w:r><w:rPr><w:rtl w:val="true"/></w:rPr><w:delText>.</w:delText></w:r></w:del><w:ins w:author="Aharon Ariel" w:date="2013-10-15T20:45:00Z" w:id="211"><w:r><w:rPr><w:rtl w:val="true"/></w:rPr><w:t xml:space="preserve"> </w:t></w:r></w:ins><w:ins w:author="Aharon Ariel" w:date="2013-10-15T20:45:00Z" w:id="212"><w:r><w:rPr><w:rtl w:val="true"/></w:rPr><w:t>שכן</w:t></w:r></w:ins><w:r><w:rPr><w:rtl w:val="true"/></w:rPr><w:t xml:space="preserve">  יש לראות את מצוות היובל בהקשרה</w:t></w:r><w:r><w:rPr><w:rtl w:val="true"/></w:rPr><w:t xml:space="preserve">, </w:t></w:r><w:r><w:rPr><w:rtl w:val="true"/></w:rPr><w:t>כחלק מחוקת הנחלות המקראית</w:t></w:r><w:r><w:rPr><w:rtl w:val="true"/></w:rPr><w:t>: &quot;</w:t></w:r><w:r><w:rPr><w:rtl w:val="true"/></w:rPr><w:t>כִּי יָמוּךְ אָחִיךָ וּמָכַר מֵאֲחֻזָּתוֹ וּבָא גֹאֲלוֹ הַקָּרֹב אֵלָיו וְגָאַל אֵת מִמְכַּר אָחִיו</w:t></w:r><w:r><w:rPr><w:rtl w:val="true"/></w:rPr><w:t>.</w:t></w:r><w:hyperlink r:id="rId2"><w:r><w:rPr><w:rStyle w:val="style31"/><w:rtl w:val="true"/></w:rPr><w:t xml:space="preserve"> </w:t></w:r></w:hyperlink><w:r><w:rPr><w:rtl w:val="true"/></w:rPr><w:t xml:space="preserve"> </w:t></w:r><w:del w:author="Aharon Ariel" w:date="2013-10-15T20:44:00Z" w:id="213"><w:r><w:rPr><w:rtl w:val="true"/></w:rPr><w:delText xml:space="preserve"> </w:delText></w:r></w:del><w:r><w:rPr><w:rtl w:val="true"/></w:rPr><w:t>וְאִישׁ כִּי לֹא יִהְיֶה לּוֹ גֹּאֵל וְהִשִּׂיגָה יָדוֹ וּמָצָא כְּדֵי גְאֻלָּתוֹ</w:t></w:r><w:r><w:rPr><w:rtl w:val="true"/></w:rPr><w:t>.</w:t></w:r><w:hyperlink r:id="rId3"><w:r><w:rPr><w:rStyle w:val="style31"/><w:rtl w:val="true"/></w:rPr><w:t xml:space="preserve"> </w:t></w:r><w:del w:author="Aharon Ariel" w:date="2013-10-15T20:44:00Z" w:id="214"></w:hyperlink><w:r><w:rPr><w:rtl w:val="true"/></w:rPr><w:delText xml:space="preserve"> </w:delText></w:r></w:del><w:r><w:rPr><w:rtl w:val="true"/></w:rPr><w:t xml:space="preserve"> </w:t></w:r><w:r><w:rPr><w:rtl w:val="true"/></w:rPr><w:t>וְחִשַּׁב אֶת שְׁנֵי מִמְכָּרוֹ וְהֵשִׁיב אֶת הָעֹדֵף לָאִישׁ אֲשֶׁר מָכַר לוֹ וְשָׁב לַאֲחֻזָּתוֹ</w:t></w:r><w:r><w:rPr><w:rtl w:val="true"/></w:rPr><w:t>.</w:t></w:r><w:hyperlink r:id="rId4"><w:r><w:rPr><w:rStyle w:val="style31"/><w:rtl w:val="true"/></w:rPr><w:t xml:space="preserve"> </w:t></w:r></w:hyperlink><w:r><w:rPr><w:rtl w:val="true"/></w:rPr><w:t xml:space="preserve">  </w:t></w:r><w:r><w:rPr><w:rtl w:val="true"/></w:rPr><w:t>וְאִם לֹא מָצְאָה יָדוֹ דֵּי הָשִׁיב לוֹ וְהָיָה מִמְכָּרוֹ בְּיַד הַקֹּנֶה אֹתוֹ עַד שְׁנַת הַיּוֹבֵל וְיָצָא בַּיֹּבֵל וְשָׁב לַאֲחֻזָּתוֹ</w:t></w:r><w:r><w:rPr><w:rtl w:val="true"/></w:rPr><w:t>&quot;</w:t></w:r><w:del w:author="Aharon Ariel" w:date="2013-10-15T20:44:00Z" w:id="215"><w:r><w:rPr><w:rtl w:val="true"/></w:rPr><w:delText xml:space="preserve"> (</w:delText></w:r></w:del><w:del w:author="Aharon Ariel" w:date="2013-10-15T20:44:00Z" w:id="216"><w:r><w:rPr><w:rtl w:val="true"/></w:rPr><w:delText>ויקרא כה כה</w:delText></w:r></w:del><w:del w:author="Aharon Ariel" w:date="2013-10-15T20:44:00Z" w:id="217"><w:r><w:rPr><w:rtl w:val="true"/></w:rPr><w:delText>-</w:delText></w:r></w:del><w:del w:author="Aharon Ariel" w:date="2013-10-15T20:44:00Z" w:id="218"><w:r><w:rPr><w:rtl w:val="true"/></w:rPr><w:delText>כח</w:delText></w:r></w:del><w:del w:author="Aharon Ariel" w:date="2013-10-15T20:44:00Z" w:id="219"><w:r><w:rPr><w:rtl w:val="true"/></w:rPr><w:delText>)</w:delText></w:r></w:del><w:r><w:rPr><w:rtl w:val="true"/></w:rPr><w:t>.</w:t></w:r><w:ins w:author="Aharon Ariel" w:date="2013-10-15T20:44:00Z" w:id="220"><w:r><w:rPr><w:rStyle w:val="style68"/><w:rtl w:val="true"/></w:rPr><w:footnoteReference w:id="8"/></w:r></w:ins><w:r><w:rPr><w:rtl w:val="true"/></w:rPr><w:t xml:space="preserve">  </w:t></w:r><w:r><w:rPr><w:rtl w:val="true"/></w:rPr><w:t>חוקה זו</w:t></w:r><w:ins w:author="Aharon Ariel" w:date="2013-10-15T20:45:00Z" w:id="221"><w:r><w:rPr><w:rtl w:val="true"/></w:rPr><w:t xml:space="preserve"> נועדה </w:t></w:r></w:ins><w:del w:author="Aharon Ariel" w:date="2013-10-15T20:45:00Z" w:id="222"><w:r><w:rPr><w:rtl w:val="true"/></w:rPr><w:delText xml:space="preserve">, </w:delText></w:r></w:del><w:del w:author="Aharon Ariel" w:date="2013-10-15T20:45:00Z" w:id="223"><w:r><w:rPr><w:rtl w:val="true"/></w:rPr><w:delText xml:space="preserve">עיקר עניינה הוא </w:delText></w:r></w:del><w:r><w:rPr><w:rtl w:val="true"/></w:rPr><w:t>לוודא</w:t></w:r><w:del w:author="Aharon Ariel" w:date="2013-10-15T20:45:00Z" w:id="224"><w:r><w:rPr><w:rtl w:val="true"/></w:rPr><w:delText>,</w:delText></w:r></w:del><w:r><w:rPr><w:rtl w:val="true"/></w:rPr><w:t xml:space="preserve"> </w:t></w:r><w:r><w:rPr><w:rtl w:val="true"/></w:rPr><w:t>שכל נחלה תחזור לבעליה או לקרובי משפחתו</w:t></w:r><w:r><w:rPr><w:rtl w:val="true"/></w:rPr><w:t xml:space="preserve">, </w:t></w:r><w:r><w:rPr><w:rtl w:val="true"/></w:rPr><w:t>כך שלכל אדם ומשפחה תהיה נחלה בארץ</w:t></w:r><w:r><w:rPr><w:rtl w:val="true"/></w:rPr><w:t xml:space="preserve">. </w:t></w:r><w:r><w:rPr><w:rtl w:val="true"/></w:rPr><w:t>ישנן עדויות לכך שעיקרון זה אכן נשמר</w:t></w:r><w:r><w:rPr><w:rtl w:val="true"/></w:rPr><w:t xml:space="preserve">. </w:t></w:r></w:p><w:p><w:pPr><w:pStyle w:val="style0"/></w:pPr><w:ins w:author="Aharon Ariel" w:date="2013-10-15T20:46:00Z" w:id="225"><w:r><w:rPr><w:rtl w:val="true"/></w:rPr><w:t>למשל</w:t></w:r></w:ins><w:ins w:author="Aharon Ariel" w:date="2013-10-15T20:46:00Z" w:id="226"><w:r><w:rPr><w:rtl w:val="true"/></w:rPr><w:t xml:space="preserve">, </w:t></w:r></w:ins><w:r><w:rPr><w:rtl w:val="true"/></w:rPr><w:t xml:space="preserve">שליש מספר יהושע </w:t></w:r><w:r><w:rPr><w:rtl w:val="true"/></w:rPr><w:t>(</w:t></w:r><w:r><w:rPr><w:rtl w:val="true"/></w:rPr><w:t>פרקים יג</w:t></w:r><w:r><w:rPr><w:rtl w:val="true"/></w:rPr><w:t>-</w:t></w:r><w:r><w:rPr><w:rtl w:val="true"/></w:rPr><w:t>כא</w:t></w:r><w:r><w:rPr><w:rtl w:val="true"/></w:rPr><w:t xml:space="preserve">) </w:t></w:r><w:r><w:rPr><w:rtl w:val="true"/></w:rPr><w:t>וחלקים מספר שופטים מתארים את תהליך ההתנחלות של בני</w:t></w:r><w:ins w:author="Aharon Ariel" w:date="2013-10-15T20:46:00Z" w:id="227"><w:r><w:rPr><w:rtl w:val="true"/></w:rPr><w:t>-</w:t></w:r></w:ins><w:del w:author="Aharon Ariel" w:date="2013-10-15T20:46:00Z" w:id="228"><w:r><w:rPr><w:rtl w:val="true"/></w:rPr><w:delText xml:space="preserve"> </w:delText></w:r></w:del><w:r><w:rPr><w:rtl w:val="true"/></w:rPr><w:t>ישראל בארצם</w:t></w:r><w:ins w:author="Aharon Ariel" w:date="2013-10-15T20:46:00Z" w:id="229"><w:r><w:rPr><w:rtl w:val="true"/></w:rPr><w:t>.</w:t></w:r></w:ins><w:del w:author="Aharon Ariel" w:date="2013-10-15T20:47:00Z" w:id="230"><w:r><w:rPr><w:rtl w:val="true"/></w:rPr><w:delText>;</w:delText></w:r></w:del><w:r><w:rPr><w:rtl w:val="true"/></w:rPr><w:t xml:space="preserve"> </w:t></w:r><w:r><w:rPr><w:rtl w:val="true"/></w:rPr><w:t xml:space="preserve">בסוף ספר שופטים נאמר שבני ישראל חזרו </w:t></w:r><w:r><w:rPr><w:rtl w:val="true"/></w:rPr><w:t>&quot;</w:t></w:r><w:r><w:rPr><w:rtl w:val="true"/></w:rPr><w:t>איש לנחלתו</w:t></w:r><w:r><w:rPr><w:rtl w:val="true"/></w:rPr><w:t>&quot;</w:t></w:r><w:ins w:author="Aharon Ariel" w:date="2013-10-15T20:46:00Z" w:id="231"><w:r><w:rPr><w:rStyle w:val="style68"/><w:rtl w:val="true"/></w:rPr><w:footnoteReference w:id="9"/></w:r></w:ins><w:ins w:author="Aharon Ariel" w:date="2013-10-15T20:47:00Z" w:id="232"><w:r><w:rPr><w:rtl w:val="true"/></w:rPr><w:t xml:space="preserve">, </w:t></w:r></w:ins><w:ins w:author="Aharon Ariel" w:date="2013-10-15T20:47:00Z" w:id="233"><w:r><w:rPr><w:rtl w:val="true"/></w:rPr><w:t>אמירה הרומזת לכך</w:t></w:r></w:ins><w:del w:author="Aharon Ariel" w:date="2013-10-15T20:47:00Z" w:id="234"><w:r><w:rPr><w:rtl w:val="true"/></w:rPr><w:delText xml:space="preserve"> </w:delText></w:r></w:del><w:del w:author="Aharon Ariel" w:date="2013-10-15T20:47:00Z" w:id="235"><w:r><w:rPr><w:rtl w:val="true"/></w:rPr><w:delText xml:space="preserve">- </w:delText></w:r></w:del><w:del w:author="Aharon Ariel" w:date="2013-10-15T20:47:00Z" w:id="236"><w:r><w:rPr><w:rtl w:val="true"/></w:rPr><w:delText>רמז</w:delText></w:r></w:del><w:r><w:rPr><w:rtl w:val="true"/></w:rPr><w:t xml:space="preserve"> שלכל איש אכן הי</w:t></w:r><w:del w:author="Aharon Ariel" w:date="2013-10-15T20:47:00Z" w:id="237"><w:r><w:rPr><w:rtl w:val="true"/></w:rPr><w:delText>י</w:delText></w:r></w:del><w:r><w:rPr><w:rtl w:val="true"/></w:rPr><w:t>תה נחלה</w:t></w:r><w:r><w:rPr><w:rtl w:val="true"/></w:rPr><w:t xml:space="preserve">. </w:t></w:r><w:del w:author="Aharon Ariel" w:date="2013-10-15T20:47:00Z" w:id="238"><w:r><w:rPr><w:rtl w:val="true"/></w:rPr><w:delText xml:space="preserve"> </w:delText></w:r></w:del><w:ins w:author="Aharon Ariel" w:date="2013-10-15T20:47:00Z" w:id="239"><w:r><w:rPr><w:rtl w:val="true"/></w:rPr><w:t>במקום אחר</w:t></w:r></w:ins><w:ins w:author="Aharon Ariel" w:date="2013-10-15T20:47:00Z" w:id="240"><w:r><w:rPr><w:rtl w:val="true"/></w:rPr><w:t xml:space="preserve">, </w:t></w:r></w:ins><w:ins w:author="Aharon Ariel" w:date="2013-10-15T20:47:00Z" w:id="241"><w:r><w:rPr><w:rtl w:val="true"/></w:rPr><w:t>במגילת רות המתארת אף היא את ימי השופטים</w:t></w:r></w:ins><w:ins w:author="Aharon Ariel" w:date="2013-10-15T20:47:00Z" w:id="242"><w:r><w:rPr><w:rtl w:val="true"/></w:rPr><w:t xml:space="preserve">, </w:t></w:r></w:ins><w:r><w:rPr><w:rtl w:val="true"/></w:rPr><w:t xml:space="preserve">אחד הנושאים החשובים </w:t></w:r><w:del w:author="Aharon Ariel" w:date="2013-10-15T20:47:00Z" w:id="243"><w:r><w:rPr><w:rtl w:val="true"/></w:rPr><w:delText xml:space="preserve">במגילת רות </w:delText></w:r></w:del><w:del w:author="Aharon Ariel" w:date="2013-10-15T20:47:00Z" w:id="244"><w:r><w:rPr><w:rtl w:val="true"/></w:rPr><w:delText>(</w:delText></w:r></w:del><w:del w:author="Aharon Ariel" w:date="2013-10-15T20:47:00Z" w:id="245"><w:r><w:rPr><w:rtl w:val="true"/></w:rPr><w:delText>פרק ד</w:delText></w:r></w:del><w:del w:author="Aharon Ariel" w:date="2013-10-15T20:47:00Z" w:id="246"><w:r><w:rPr><w:rtl w:val="true"/></w:rPr><w:delText>)</w:delText></w:r></w:del><w:ins w:author="Aharon Ariel" w:date="2013-10-15T20:47:00Z" w:id="247"><w:r><w:rPr><w:rtl w:val="true"/></w:rPr><w:t>ביותר</w:t></w:r></w:ins><w:r><w:rPr><w:rtl w:val="true"/></w:rPr><w:t xml:space="preserve"> הוא גאולת הנחלה של אלימלך ובניו המתים</w:t></w:r><w:ins w:author="Aharon Ariel" w:date="2013-10-15T20:48:00Z" w:id="248"><w:r><w:rPr><w:rtl w:val="true"/></w:rPr><w:t xml:space="preserve">, </w:t></w:r></w:ins><w:ins w:author="Aharon Ariel" w:date="2013-10-15T20:48:00Z" w:id="249"><w:r><w:rPr><w:rtl w:val="true"/></w:rPr><w:t>בכדי שלא תעבור למשפחה אחרת</w:t></w:r></w:ins><w:r><w:rPr><w:rtl w:val="true"/></w:rPr><w:t>.</w:t></w:r><w:ins w:author="Aharon Ariel" w:date="2013-10-15T20:48:00Z" w:id="250"><w:r><w:rPr><w:rStyle w:val="style68"/><w:rtl w:val="true"/></w:rPr><w:footnoteReference w:id="10"/></w:r></w:ins><w:r><w:rPr><w:rtl w:val="true"/></w:rPr><w:t xml:space="preserve"> </w:t></w:r><w:r><w:rPr><w:rtl w:val="true"/></w:rPr><w:t xml:space="preserve">מתוך הסיפור עולה שבני ישראל הקפידו על </w:t></w:r><w:del w:author="Aharon Ariel" w:date="2013-10-15T20:48:00Z" w:id="251"><w:r><w:rPr><w:rtl w:val="true"/></w:rPr><w:delText>מצווה זו</w:delText></w:r></w:del><w:ins w:author="Aharon Ariel" w:date="2013-10-15T20:48:00Z" w:id="252"><w:r><w:rPr><w:rtl w:val="true"/></w:rPr><w:t>שימור הנחלות בידי בעליהן המקוריים</w:t></w:r></w:ins><w:r><w:rPr><w:rtl w:val="true"/></w:rPr><w:t xml:space="preserve">, </w:t></w:r><w:r><w:rPr><w:rtl w:val="true"/></w:rPr><w:t xml:space="preserve">ומשום כך </w:t></w:r><w:del w:author="Aharon Ariel" w:date="2013-10-15T20:48:00Z" w:id="253"><w:r><w:rPr><w:rtl w:val="true"/></w:rPr><w:delText>י</w:delText></w:r></w:del><w:r><w:rPr><w:rtl w:val="true"/></w:rPr><w:t>יתכן שכלל לא נוצר הצורך לקיים את מצוות היובל</w:t></w:r><w:r><w:rPr><w:rtl w:val="true"/></w:rPr><w:t xml:space="preserve">! </w:t></w:r><w:r><w:rPr><w:rtl w:val="true"/></w:rPr><w:t xml:space="preserve">מצוות היובל היא רק </w:t></w:r><w:del w:author="Aharon Ariel" w:date="2013-10-15T20:48:00Z" w:id="254"><w:r><w:rPr><w:rtl w:val="true"/></w:rPr><w:delText>&quot;</w:delText></w:r></w:del><w:r><w:rPr><w:rtl w:val="true"/></w:rPr><w:t>ברירת מחדל</w:t></w:r><w:del w:author="Aharon Ariel" w:date="2013-10-15T20:48:00Z" w:id="255"><w:r><w:rPr><w:rtl w:val="true"/></w:rPr><w:delText>&quot;</w:delText></w:r></w:del><w:ins w:author="Aharon Ariel" w:date="2013-10-15T20:49:00Z" w:id="256"><w:r><w:rPr><w:rtl w:val="true"/></w:rPr><w:t xml:space="preserve">, </w:t></w:r></w:ins><w:ins w:author="Aharon Ariel" w:date="2013-10-15T20:49:00Z" w:id="257"><w:r><w:rPr><w:rtl w:val="true"/></w:rPr><w:t>הנוצרת כאשר</w:t></w:r></w:ins><w:del w:author="Aharon Ariel" w:date="2013-10-15T20:49:00Z" w:id="258"><w:r><w:rPr><w:rtl w:val="true"/></w:rPr><w:delText xml:space="preserve"> </w:delText></w:r></w:del><w:del w:author="Aharon Ariel" w:date="2013-10-15T20:49:00Z" w:id="259"><w:r><w:rPr><w:rtl w:val="true"/></w:rPr><w:delText xml:space="preserve">- </w:delText></w:r></w:del><w:del w:author="Aharon Ariel" w:date="2013-10-15T20:49:00Z" w:id="260"><w:r><w:rPr><w:rtl w:val="true"/></w:rPr><w:delText>רק</w:delText></w:r></w:del><w:r><w:rPr><w:rtl w:val="true"/></w:rPr><w:t xml:space="preserve"> </w:t></w:r><w:del w:author="Aharon Ariel" w:date="2013-10-15T20:49:00Z" w:id="261"><w:r><w:rPr><w:rtl w:val="true"/></w:rPr><w:delText xml:space="preserve">כאשר </w:delText></w:r></w:del><w:r><w:rPr><w:rtl w:val="true"/></w:rPr><w:t xml:space="preserve">הקרובים אינם מצליחים לגאול את הקרקע במשך </w:t></w:r><w:r><w:rPr></w:rPr><w:t>50</w:t></w:r><w:r><w:rPr><w:rtl w:val="true"/></w:rPr><w:t xml:space="preserve"> </w:t></w:r><w:r><w:rPr><w:rtl w:val="true"/></w:rPr><w:t>שנה</w:t></w:r><w:r><w:rPr><w:rtl w:val="true"/></w:rPr><w:t xml:space="preserve">, </w:t></w:r><w:ins w:author="Aharon Ariel" w:date="2013-10-15T20:49:00Z" w:id="262"><w:r><w:rPr><w:rtl w:val="true"/></w:rPr><w:t>ו</w:t></w:r></w:ins><w:r><w:rPr><w:rtl w:val="true"/></w:rPr><w:t>רק אז באה מצוות היובל ומחזירה את הקרקע לבעליה בחינם</w:t></w:r><w:r><w:rPr><w:rtl w:val="true"/></w:rPr><w:t xml:space="preserve">. </w:t></w:r><w:r><w:rPr><w:rtl w:val="true"/></w:rPr><w:t>אם מקיימים את מצוות הגאולה</w:t></w:r><w:ins w:author="Aharon Ariel" w:date="2013-10-15T20:49:00Z" w:id="263"><w:r><w:rPr><w:rtl w:val="true"/></w:rPr><w:t xml:space="preserve"> לאורך</w:t></w:r></w:ins><w:ins w:author="erelsgl " w:date="2013-10-30T21:11:00Z" w:id="264"><w:r><w:rPr><w:rtl w:val="true"/></w:rPr><w:t xml:space="preserve"> זמן</w:t></w:r></w:ins><w:r><w:rPr><w:rtl w:val="true"/></w:rPr><w:t xml:space="preserve">, </w:t></w:r><w:ins w:author="Aharon Ariel" w:date="2013-10-15T20:49:00Z" w:id="265"><w:r><w:rPr><w:rtl w:val="true"/></w:rPr><w:t xml:space="preserve">אזי </w:t></w:r></w:ins><w:r><w:rPr><w:rtl w:val="true"/></w:rPr><w:t>ממילא אין מה להחזיר ביובל</w:t></w:r><w:r><w:rPr><w:rtl w:val="true"/></w:rPr><w:t>.</w:t></w:r></w:p><w:p><w:pPr><w:pStyle w:val="style0"/></w:pPr><w:r><w:rPr><w:rtl w:val="true"/></w:rPr><w:t>בהמשך</w:t></w:r><w:r><w:rPr><w:rtl w:val="true"/></w:rPr><w:t xml:space="preserve">, </w:t></w:r><w:r><w:rPr><w:rtl w:val="true"/></w:rPr><w:t>כשבני ישראל מבקשים מלך</w:t></w:r><w:r><w:rPr><w:rtl w:val="true"/></w:rPr><w:t xml:space="preserve">, </w:t></w:r><w:r><w:rPr><w:rtl w:val="true"/></w:rPr><w:t xml:space="preserve">שמואל מזהיר אותם שהמלך </w:t></w:r><w:r><w:rPr><w:rtl w:val="true"/></w:rPr><w:t>&quot;</w:t></w:r><w:ins w:author="Aharon Ariel" w:date="2013-10-15T20:52:00Z" w:id="266"><w:r><w:rPr><w:rtl w:val="true"/></w:rPr><w:t>אֶת שְׂדוֹתֵיכֶם וְאֶת כַּרְמֵיכֶם וְזֵיתֵיכֶם הַטּוֹבִים יִקָּח וְנָתַן לַעֲבָדָיו</w:t></w:r></w:ins><w:ins w:author="Aharon Ariel" w:date="2013-10-15T20:52:00Z" w:id="267"><w:r><w:rPr><w:rtl w:val="true"/></w:rPr><w:t>&quot;.</w:t></w:r></w:ins><w:ins w:author="Aharon Ariel" w:date="2013-10-15T20:52:00Z" w:id="268"><w:r><w:rPr><w:rStyle w:val="style68"/><w:rtl w:val="true"/></w:rPr><w:footnoteReference w:id="11"/></w:r></w:ins><w:r><w:rPr><w:rtl w:val="true"/></w:rPr><w:t xml:space="preserve"> </w:t></w:r><w:del w:author="Aharon Ariel" w:date="2013-10-15T20:52:00Z" w:id="269"><w:r><w:rPr><w:rtl w:val="true"/></w:rPr><w:delText>את שדותיכם ייקח</w:delText></w:r></w:del><w:del w:author="Aharon Ariel" w:date="2013-10-15T20:53:00Z" w:id="270"><w:r><w:rPr><w:rtl w:val="true"/></w:rPr><w:delText>&quot; (</w:delText></w:r></w:del><w:del w:author="Aharon Ariel" w:date="2013-10-15T20:53:00Z" w:id="271"><w:r><w:rPr><w:rtl w:val="true"/></w:rPr><w:delText>שמואל א ח</w:delText></w:r></w:del><w:del w:author="Aharon Ariel" w:date="2013-10-15T20:53:00Z" w:id="272"><w:r><w:rPr><w:rtl w:val="true"/></w:rPr><w:delText>) -</w:delText></w:r></w:del><w:ins w:author="Aharon Ariel" w:date="2013-10-15T20:53:00Z" w:id="273"><w:r><w:rPr><w:rtl w:val="true"/></w:rPr><w:t>–</w:t></w:r></w:ins><w:ins w:author="Aharon Ariel" w:date="2013-10-15T20:53:00Z" w:id="274"><w:r><w:rPr><w:rtl w:val="true"/></w:rPr><w:t>כלומר</w:t></w:r></w:ins><w:ins w:author="Aharon Ariel" w:date="2013-10-15T20:53:00Z" w:id="275"><w:r><w:rPr><w:rtl w:val="true"/></w:rPr><w:t>,</w:t></w:r></w:ins><w:r><w:rPr><w:rtl w:val="true"/></w:rPr><w:t xml:space="preserve"> </w:t></w:r><w:r><w:rPr><w:rtl w:val="true"/></w:rPr><w:t>המלך יפגע בחוקת הנחלות המקראית</w:t></w:r><w:ins w:author="Aharon Ariel" w:date="2013-10-15T20:53:00Z" w:id="276"><w:r><w:rPr><w:rtl w:val="true"/></w:rPr><w:t xml:space="preserve"> ומעניין במיוחד לשים לב לעובדה שהפסוק מדגיש את העברת נחלות דווקא לידי </w:t></w:r></w:ins><w:ins w:author="Aharon Ariel" w:date="2013-10-15T20:53:00Z" w:id="277"><w:r><w:rPr><w:rtl w:val="true"/></w:rPr><w:t>&apos;</w:t></w:r></w:ins><w:ins w:author="Aharon Ariel" w:date="2013-10-15T20:53:00Z" w:id="278"><w:r><w:rPr><w:rtl w:val="true"/></w:rPr><w:t>עבדי</w:t></w:r></w:ins><w:ins w:author="Aharon Ariel" w:date="2013-10-15T20:53:00Z" w:id="279"><w:r><w:rPr><w:rtl w:val="true"/></w:rPr><w:t xml:space="preserve">&apos; </w:t></w:r></w:ins><w:ins w:author="Aharon Ariel" w:date="2013-10-15T20:53:00Z" w:id="280"><w:r><w:rPr><w:rtl w:val="true"/></w:rPr><w:t>המלך</w:t></w:r></w:ins><w:ins w:author="Aharon Ariel" w:date="2013-10-15T20:53:00Z" w:id="281"><w:r><w:rPr><w:rtl w:val="true"/></w:rPr><w:t xml:space="preserve">. </w:t></w:r></w:ins><w:ins w:author="Aharon Ariel" w:date="2013-10-15T20:53:00Z" w:id="282"><w:r><w:rPr><w:rtl w:val="true"/></w:rPr><w:t>הפירוש הפשוט הוא שה</w:t></w:r></w:ins><w:ins w:author="Aharon Ariel" w:date="2013-10-15T20:54:00Z" w:id="283"><w:r><w:rPr><w:rtl w:val="true"/></w:rPr><w:t>מלך יקח חלקים מנחלות בני</w:t></w:r></w:ins><w:ins w:author="Aharon Ariel" w:date="2013-10-15T20:54:00Z" w:id="284"><w:r><w:rPr><w:rtl w:val="true"/></w:rPr><w:t>-</w:t></w:r></w:ins><w:ins w:author="Aharon Ariel" w:date="2013-10-15T20:54:00Z" w:id="285"><w:r><w:rPr><w:rtl w:val="true"/></w:rPr><w:t>ישראל כמס וישלם באמצעותם לעבדיו השונים</w:t></w:r></w:ins><w:ins w:author="Aharon Ariel" w:date="2013-10-15T20:54:00Z" w:id="286"><w:r><w:rPr><w:rtl w:val="true"/></w:rPr><w:t xml:space="preserve">, </w:t></w:r></w:ins><w:ins w:author="Aharon Ariel" w:date="2013-10-15T20:54:00Z" w:id="287"><w:r><w:rPr><w:rtl w:val="true"/></w:rPr><w:t>אך אולי במובן עמוק יותר – או על דרך המליצה – ניתן להבין מכאן שאפילו אם תשארו אתם על אדמתכם אזי עם התערבות המלך בחוקת הנחלות המקראית תהיו כעבדים על אדמותיכם שלכם במקום בני</w:t></w:r></w:ins><w:ins w:author="Aharon Ariel" w:date="2013-10-15T20:54:00Z" w:id="288"><w:r><w:rPr><w:rtl w:val="true"/></w:rPr><w:t>-</w:t></w:r></w:ins><w:ins w:author="Aharon Ariel" w:date="2013-10-15T20:54:00Z" w:id="289"><w:r><w:rPr><w:rtl w:val="true"/></w:rPr><w:t>חורין</w:t></w:r></w:ins><w:r><w:rPr><w:rtl w:val="true"/></w:rPr><w:commentReference w:id="7"/></w:r><w:ins w:author="Aharon Ariel" w:date="2013-10-15T20:54:00Z" w:id="290"><w:r><w:rPr><w:rtl w:val="true"/></w:rPr><w:t>.</w:t></w:r></w:ins><w:del w:author="Aharon Ariel" w:date="2013-10-15T20:53:00Z" w:id="291"><w:r><w:rPr><w:rtl w:val="true"/></w:rPr><w:delText xml:space="preserve">. </w:delText></w:r></w:del><w:ins w:author="Aharon Ariel" w:date="2013-10-15T20:55:00Z" w:id="292"><w:r><w:rPr><w:rtl w:val="true"/></w:rPr><w:t xml:space="preserve"> </w:t></w:r></w:ins><w:del w:author="Aharon Ariel" w:date="2013-10-15T20:55:00Z" w:id="293"><w:r><w:rPr><w:rtl w:val="true"/></w:rPr><w:delText xml:space="preserve">אולם </w:delText></w:r></w:del><w:r><w:rPr><w:rtl w:val="true"/></w:rPr><w:t xml:space="preserve">פגיעה זו </w:t></w:r><w:ins w:author="Aharon Ariel" w:date="2013-10-15T20:55:00Z" w:id="294"><w:r><w:rPr><w:rtl w:val="true"/></w:rPr><w:t xml:space="preserve">אכן </w:t></w:r></w:ins><w:r><w:rPr><w:rtl w:val="true"/></w:rPr><w:t>התממשה</w:t></w:r><w:ins w:author="Aharon Ariel" w:date="2013-10-15T20:55:00Z" w:id="295"><w:r><w:rPr><w:rtl w:val="true"/></w:rPr><w:t xml:space="preserve">, </w:t></w:r></w:ins><w:ins w:author="Aharon Ariel" w:date="2013-10-15T20:55:00Z" w:id="296"><w:r><w:rPr><w:rtl w:val="true"/></w:rPr><w:t>גם אם</w:t></w:r></w:ins><w:del w:author="Aharon Ariel" w:date="2013-10-15T20:55:00Z" w:id="297"><w:r><w:rPr><w:rtl w:val="true"/></w:rPr><w:delText xml:space="preserve"> למעשה</w:delText></w:r></w:del><w:r><w:rPr><w:rtl w:val="true"/></w:rPr><w:t xml:space="preserve"> רק דורות רבים לאחר מכן</w:t></w:r><w:r><w:rPr><w:rtl w:val="true"/></w:rPr><w:t xml:space="preserve">, </w:t></w:r><w:r><w:rPr><w:rtl w:val="true"/></w:rPr><w:t xml:space="preserve">בימי </w:t></w:r><w:del w:author="Aharon Ariel" w:date="2013-10-15T20:55:00Z" w:id="298"><w:r><w:rPr><w:rtl w:val="true"/></w:rPr><w:delText xml:space="preserve">בית </w:delText></w:r></w:del><w:r><w:rPr><w:b/><w:b/><w:rtl w:val="true"/></w:rPr><w:t>עמרי</w:t></w:r><w:r><w:rPr><w:rtl w:val="true"/></w:rPr><w:t xml:space="preserve"> מלך ישראל</w:t></w:r><w:ins w:author="Aharon Ariel" w:date="2013-10-15T20:55:00Z" w:id="299"><w:r><w:rPr><w:rtl w:val="true"/></w:rPr><w:t>.</w:t></w:r></w:ins><w:del w:author="Aharon Ariel" w:date="2013-10-15T20:55:00Z" w:id="300"><w:r><w:rPr><w:rtl w:val="true"/></w:rPr><w:delText>:</w:delText></w:r></w:del><w:r><w:rPr><w:rtl w:val="true"/></w:rPr><w:t xml:space="preserve"> </w:t></w:r><w:r><w:rPr><w:rtl w:val="true"/></w:rPr><w:t xml:space="preserve">עמרי היה </w:t></w:r><w:del w:author="erelsgl " w:date="2013-10-30T21:11:00Z" w:id="301"><w:r><w:rPr><w:rtl w:val="true"/></w:rPr><w:delText xml:space="preserve">למעשה </w:delText></w:r></w:del><w:r><w:rPr><w:rtl w:val="true"/></w:rPr><w:t>הראשון שקנה קרקע פרטית לצמיתות</w:t></w:r><w:ins w:author="Aharon Ariel" w:date="2013-10-15T20:55:00Z" w:id="302"><w:r><w:rPr><w:rtl w:val="true"/></w:rPr><w:t xml:space="preserve">, </w:t></w:r></w:ins><w:ins w:author="Aharon Ariel" w:date="2013-10-15T20:55:00Z" w:id="303"><w:r><w:rPr><w:rtl w:val="true"/></w:rPr><w:t>את</w:t></w:r></w:ins><w:del w:author="Aharon Ariel" w:date="2013-10-15T20:55:00Z" w:id="304"><w:r><w:rPr><w:rtl w:val="true"/></w:rPr><w:delText xml:space="preserve"> </w:delText></w:r></w:del><w:del w:author="Aharon Ariel" w:date="2013-10-15T20:55:00Z" w:id="305"><w:r><w:rPr><w:rtl w:val="true"/></w:rPr><w:delText xml:space="preserve">- </w:delText></w:r></w:del><w:del w:author="Aharon Ariel" w:date="2013-10-15T20:55:00Z" w:id="306"><w:r><w:rPr><w:rtl w:val="true"/></w:rPr><w:delText>היא</w:delText></w:r></w:del><w:r><w:rPr><w:rtl w:val="true"/></w:rPr><w:t xml:space="preserve"> העיר שומרון</w:t></w:r><w:ins w:author="Aharon Ariel" w:date="2013-10-15T20:56:00Z" w:id="307"><w:r><w:rPr><w:rtl w:val="true"/></w:rPr><w:t>.</w:t></w:r></w:ins><w:ins w:author="Aharon Ariel" w:date="2013-10-15T21:02:00Z" w:id="308"><w:r><w:rPr><w:rStyle w:val="style68"/><w:rtl w:val="true"/></w:rPr><w:footnoteReference w:id="12"/></w:r></w:ins><w:del w:author="Aharon Ariel" w:date="2013-10-15T20:56:00Z" w:id="309"><w:r><w:rPr><w:rtl w:val="true"/></w:rPr><w:delText xml:space="preserve">; </w:delText></w:r></w:del><w:ins w:author="Aharon Ariel" w:date="2013-10-15T20:56:00Z" w:id="310"><w:r><w:rPr><w:rtl w:val="true"/></w:rPr><w:t xml:space="preserve"> </w:t></w:r></w:ins><w:ins w:author="Aharon Ariel" w:date="2013-10-15T20:56:00Z" w:id="311"><w:r><w:rPr><w:rtl w:val="true"/></w:rPr><w:t>בנו</w:t></w:r></w:ins><w:r><w:rPr><w:rtl w:val="true"/></w:rPr><w:t xml:space="preserve">  אחאב</w:t></w:r><w:ins w:author="Aharon Ariel" w:date="2013-10-15T20:56:00Z" w:id="312"><w:r><w:rPr><w:rtl w:val="true"/></w:rPr><w:t xml:space="preserve">, </w:t></w:r></w:ins><w:ins w:author="Aharon Ariel" w:date="2013-10-15T20:56:00Z" w:id="313"><w:r><w:rPr><w:rtl w:val="true"/></w:rPr><w:t>שהיה ר</w:t></w:r></w:ins><w:del w:author="erelsgl " w:date="2013-10-30T21:11:00Z" w:id="314"><w:r><w:rPr><w:rtl w:val="true"/></w:rPr><w:delText>ש</w:delText></w:r></w:del><w:ins w:author="Aharon Ariel" w:date="2013-10-15T20:56:00Z" w:id="315"><w:r><w:rPr><w:rtl w:val="true"/></w:rPr><w:t xml:space="preserve">ע </w:t></w:r></w:ins><w:del w:author="erelsgl " w:date="2013-10-30T21:11:00Z" w:id="316"><w:r><w:rPr><w:rtl w:val="true"/></w:rPr><w:delText xml:space="preserve">גדול </w:delText></w:r></w:del><w:ins w:author="Aharon Ariel" w:date="2013-10-15T20:56:00Z" w:id="317"><w:r><w:rPr><w:rtl w:val="true"/></w:rPr><w:t>ממנו</w:t></w:r></w:ins><w:ins w:author="Aharon Ariel" w:date="2013-10-15T20:56:00Z" w:id="318"><w:r><w:rPr><w:rtl w:val="true"/></w:rPr><w:t>,</w:t></w:r></w:ins><w:r><w:rPr><w:rtl w:val="true"/></w:rPr><w:t xml:space="preserve"> </w:t></w:r><w:del w:author="Aharon Ariel" w:date="2013-10-15T21:01:00Z" w:id="319"><w:r><w:rPr><w:rtl w:val="true"/></w:rPr><w:delText>בנו הֵרַע ממנו</w:delText></w:r></w:del><w:del w:author="Aharon Ariel" w:date="2013-10-15T21:01:00Z" w:id="320"><w:r><w:rPr><w:rtl w:val="true"/></w:rPr><w:delText xml:space="preserve">, </w:delText></w:r></w:del><w:del w:author="Aharon Ariel" w:date="2013-10-15T21:01:00Z" w:id="321"><w:r><w:rPr><w:rtl w:val="true"/></w:rPr><w:delText>ו</w:delText></w:r></w:del><w:ins w:author="Aharon Ariel" w:date="2013-10-15T21:01:00Z" w:id="322"><w:r><w:rPr><w:rtl w:val="true"/></w:rPr><w:t>הגדיל לעשות ו</w:t></w:r></w:ins><w:r><w:rPr><w:rtl w:val="true"/></w:rPr><w:t xml:space="preserve">גזל </w:t></w:r><w:del w:author="Aharon Ariel" w:date="2013-10-15T21:01:00Z" w:id="323"><w:r><w:rPr><w:rtl w:val="true"/></w:rPr><w:delText>(</w:delText></w:r></w:del><w:r><w:rPr><w:rtl w:val="true"/></w:rPr><w:t>בעזרת איזבל אשתו הכנענית</w:t></w:r><w:del w:author="Aharon Ariel" w:date="2013-10-15T21:01:00Z" w:id="324"><w:r><w:rPr><w:rtl w:val="true"/></w:rPr><w:delText>)</w:delText></w:r></w:del><w:r><w:rPr><w:rtl w:val="true"/></w:rPr><w:t xml:space="preserve"> </w:t></w:r><w:r><w:rPr><w:rtl w:val="true"/></w:rPr><w:t>את נחלתו הפרטית של נבות</w:t></w:r><w:r><w:rPr><w:rtl w:val="true"/></w:rPr><w:t>.</w:t></w:r><w:ins w:author="Aharon Ariel" w:date="2013-10-15T21:02:00Z" w:id="325"><w:r><w:rPr><w:rStyle w:val="style68"/><w:rtl w:val="true"/></w:rPr><w:footnoteReference w:id="13"/></w:r></w:ins><w:r><w:rPr><w:rtl w:val="true"/></w:rPr><w:t xml:space="preserve"> </w:t></w:r><w:r><w:rPr><w:rtl w:val="true"/></w:rPr><w:t xml:space="preserve">מתוך הסיפור שם </w:t></w:r><w:r><w:rPr><w:rtl w:val="true"/></w:rPr><w:t>(</w:t></w:r><w:r><w:rPr><w:rtl w:val="true"/></w:rPr><w:t>מלכים א כא</w:t></w:r><w:r><w:rPr><w:rtl w:val="true"/></w:rPr><w:t xml:space="preserve">) </w:t></w:r><w:r><w:rPr><w:rtl w:val="true"/></w:rPr><w:t>אנו למדים</w:t></w:r><w:r><w:rPr><w:rtl w:val="true"/></w:rPr><w:t xml:space="preserve">, </w:t></w:r><w:r><w:rPr><w:rtl w:val="true"/></w:rPr><w:t>שעוד בימי אחאב</w:t></w:r><w:r><w:rPr><w:rtl w:val="true"/></w:rPr><w:t xml:space="preserve">, </w:t></w:r><w:r><w:rPr><w:rtl w:val="true"/></w:rPr><w:t>היו מבני ישראל שהקפידו לדבוק בנחלת אבותם</w:t></w:r><w:r><w:rPr><w:rtl w:val="true"/></w:rPr><w:t xml:space="preserve">, </w:t></w:r><w:r><w:rPr><w:rtl w:val="true"/></w:rPr><w:t>ולא רצו למכור אותה לזרים</w:t></w:r><w:r><w:rPr><w:rtl w:val="true"/></w:rPr><w:t xml:space="preserve">. </w:t></w:r><w:r><w:rPr><w:rStyle w:val="style68"/><w:rtl w:val="true"/></w:rPr><w:footnoteReference w:id="14"/></w:r><w:r><w:rPr><w:rtl w:val="true"/></w:rPr><w:t xml:space="preserve">   </w:t></w:r><w:r><w:rPr><w:rtl w:val="true"/></w:rPr><w:commentReference w:id="8"/></w:r></w:p><w:p><w:pPr><w:pStyle w:val="style0"/></w:pPr><w:ins w:author="Aharon Ariel" w:date="2013-10-15T21:03:00Z" w:id="326"><w:r><w:rPr><w:rtl w:val="true"/></w:rPr></w:r></w:ins></w:p><w:p><w:pPr><w:pStyle w:val="style94"/></w:pPr><w:del w:author="Aharon Ariel" w:date="2013-10-15T21:03:00Z" w:id="327"><w:r><w:rPr><w:rtl w:val="true"/></w:rPr><w:delText>ב</w:delText></w:r></w:del><w:del w:author="Aharon Ariel" w:date="2013-10-15T21:03:00Z" w:id="328"><w:r><w:rPr><w:rtl w:val="true"/></w:rPr><w:delText xml:space="preserve">. </w:delText></w:r></w:del><w:r><w:rPr><w:rtl w:val="true"/></w:rPr><w:t>תלמוד</w:t></w:r></w:p><w:p><w:pPr><w:pStyle w:val="style0"/></w:pPr><w:del w:author="Aharon Ariel" w:date="2013-10-15T21:03:00Z" w:id="329"><w:r><w:rPr><w:b/><w:b/><w:rtl w:val="true"/></w:rPr><w:delText>איך מעריכים קרקע</w:delText></w:r></w:del><w:del w:author="Aharon Ariel" w:date="2013-10-15T21:03:00Z" w:id="330"><w:r><w:rPr><w:b/><w:rtl w:val="true"/></w:rPr><w:delText>?</w:delText></w:r></w:del></w:p><w:p><w:pPr><w:pStyle w:val="style0"/></w:pPr><w:r><w:rPr><w:rtl w:val="true"/></w:rPr><w:t xml:space="preserve">התלמוד דן בתהליך </w:t></w:r><w:del w:author="Aharon Ariel" w:date="2013-10-17T22:30:00Z" w:id="331"><w:r><w:rPr><w:rtl w:val="true"/></w:rPr><w:delText>אופן שבו חולקו</w:delText></w:r></w:del><w:ins w:author="Aharon Ariel" w:date="2013-10-17T22:30:00Z" w:id="332"><w:r><w:rPr><w:rtl w:val="true"/></w:rPr><w:t>חלוקת</w:t></w:r></w:ins><w:r><w:rPr><w:rtl w:val="true"/></w:rPr><w:t xml:space="preserve"> הנחלות </w:t></w:r><w:del w:author="Aharon Ariel" w:date="2013-10-17T22:30:00Z" w:id="333"><w:r><w:rPr><w:rtl w:val="true"/></w:rPr><w:delText>מלכתחילה</w:delText></w:r></w:del><w:del w:author="Aharon Ariel" w:date="2013-10-17T22:30:00Z" w:id="334"><w:r><w:rPr><w:rtl w:val="true"/></w:rPr><w:delText xml:space="preserve">, </w:delText></w:r></w:del><w:r><w:rPr><w:rtl w:val="true"/></w:rPr><w:t>בימי יהושע בן</w:t></w:r><w:ins w:author="Aharon Ariel" w:date="2013-10-17T22:30:00Z" w:id="335"><w:r><w:rPr><w:rtl w:val="true"/></w:rPr><w:t>-</w:t></w:r></w:ins><w:del w:author="Aharon Ariel" w:date="2013-10-17T22:30:00Z" w:id="336"><w:r><w:rPr><w:rtl w:val="true"/></w:rPr><w:delText xml:space="preserve"> </w:delText></w:r></w:del><w:r><w:rPr><w:rtl w:val="true"/></w:rPr><w:t>נון</w:t></w:r><w:r><w:rPr><w:rtl w:val="true"/></w:rPr><w:t>: &quot;</w:t></w:r><w:r><w:rPr><w:i/><w:i/><w:rtl w:val="true"/></w:rPr><w:t xml:space="preserve">ולא נתחלקה </w:t></w:r><w:ins w:author="Aharon Ariel" w:date="2013-10-17T22:31:00Z" w:id="337"><w:r><w:rPr><w:i/><w:rtl w:val="true"/></w:rPr><w:t>[</w:t></w:r></w:ins><w:ins w:author="Aharon Ariel" w:date="2013-10-17T22:31:00Z" w:id="338"><w:r><w:rPr><w:i/><w:i/><w:rtl w:val="true"/></w:rPr><w:t>הארץ</w:t></w:r></w:ins><w:ins w:author="Aharon Ariel" w:date="2013-10-17T22:31:00Z" w:id="339"><w:r><w:rPr><w:i/><w:rtl w:val="true"/></w:rPr><w:t xml:space="preserve">] </w:t></w:r></w:ins><w:r><w:rPr><w:i/><w:i/><w:rtl w:val="true"/></w:rPr><w:t>אלא בכסף</w:t></w:r><w:r><w:rPr><w:i/><w:rtl w:val="true"/></w:rPr><w:t xml:space="preserve">, </w:t></w:r><w:r><w:rPr><w:i/><w:i/><w:rtl w:val="true"/></w:rPr><w:t>שנאמר</w:t></w:r><w:ins w:author="Aharon Ariel" w:date="2013-10-17T22:31:00Z" w:id="340"><w:r><w:rPr><w:i/><w:rtl w:val="true"/></w:rPr><w:t>:</w:t></w:r></w:ins><w:r><w:rPr><w:i/><w:rtl w:val="true"/></w:rPr><w:t xml:space="preserve"> </w:t></w:r><w:ins w:author="Aharon Ariel" w:date="2013-10-17T22:31:00Z" w:id="341"><w:r><w:rPr><w:i/><w:rtl w:val="true"/></w:rPr><w:t>&apos;</w:t></w:r></w:ins><w:r><w:rPr><w:b/><w:b/><w:i/><w:i/><w:rtl w:val="true"/></w:rPr><w:t>בין רב למעט</w:t></w:r><w:ins w:author="Aharon Ariel" w:date="2013-10-17T22:31:00Z" w:id="342"><w:r><w:rPr><w:b/><w:i/><w:rtl w:val="true"/></w:rPr><w:t>&apos;</w:t></w:r></w:ins><w:r><w:rPr><w:i/><w:rtl w:val="true"/></w:rPr><w:t xml:space="preserve"> (</w:t></w:r><w:r><w:rPr><w:i/><w:i/><w:rtl w:val="true"/></w:rPr><w:t>כלומר</w:t></w:r><w:r><w:rPr><w:i/><w:rtl w:val="true"/></w:rPr><w:t xml:space="preserve">: </w:t></w:r><w:r><w:rPr><w:i/><w:i/><w:rtl w:val="true"/></w:rPr><w:t>וצריך לדקדק בין רב למעט</w:t></w:r><w:r><w:rPr><w:i/><w:rtl w:val="true"/></w:rPr><w:t xml:space="preserve">, </w:t></w:r><w:r><w:rPr><w:i/><w:i/><w:rtl w:val="true"/></w:rPr><w:t>להוסיף דמים הרב למעט</w:t></w:r><w:r><w:rPr><w:i/><w:rtl w:val="true"/></w:rPr><w:t xml:space="preserve">: </w:t></w:r><w:r><w:rPr><w:i/><w:i/><w:rtl w:val="true"/></w:rPr><w:t xml:space="preserve">שהזיבורית קרי ליה </w:t></w:r><w:r><w:rPr><w:i/><w:rtl w:val="true"/></w:rPr><w:t>&apos;</w:t></w:r><w:r><w:rPr><w:i/><w:i/><w:rtl w:val="true"/></w:rPr><w:t>מעט</w:t></w:r><w:r><w:rPr><w:i/><w:rtl w:val="true"/></w:rPr><w:t xml:space="preserve">&apos; </w:t></w:r><w:r><w:rPr><w:i/><w:i/><w:rtl w:val="true"/></w:rPr><w:t xml:space="preserve">והעידית קרי </w:t></w:r><w:r><w:rPr><w:i/><w:rtl w:val="true"/></w:rPr><w:t>&apos;</w:t></w:r><w:r><w:rPr><w:i/><w:i/><w:rtl w:val="true"/></w:rPr><w:t>רב</w:t></w:r><w:r><w:rPr><w:i/><w:rtl w:val="true"/></w:rPr><w:t>&apos;)</w:t></w:r><w:r><w:rPr><w:rtl w:val="true"/></w:rPr><w:commentReference w:id="9"/></w:r><w:ins w:author="erelsgl " w:date="2013-10-30T21:12:00Z" w:id="343"><w:r><w:rPr><w:rtl w:val="true"/></w:rPr><w:commentReference w:id="10"/></w:r></w:ins><w:r><w:rPr><w:i/><w:rtl w:val="true"/></w:rPr><w:t xml:space="preserve">. </w:t></w:r><w:r><w:rPr><w:i/><w:i/><w:rtl w:val="true"/></w:rPr><w:t>אמר רבי יהודה</w:t></w:r><w:r><w:rPr><w:i/><w:rtl w:val="true"/></w:rPr><w:t xml:space="preserve">: </w:t></w:r><w:r><w:rPr><w:i/><w:i/><w:rtl w:val="true"/></w:rPr><w:t>סאה ביהודה שוה חמש סאין בגליל</w:t></w:r><w:ins w:author="Aharon Ariel" w:date="2013-10-17T22:32:00Z" w:id="344"><w:r><w:rPr><w:i/><w:i/><w:rtl w:val="true"/></w:rPr><w:t xml:space="preserve"> </w:t></w:r></w:ins><w:r><w:rPr><w:i/><w:rtl w:val="true"/></w:rPr><w:t xml:space="preserve">... </w:t></w:r><w:r><w:rPr><w:i/><w:i/><w:rtl w:val="true"/></w:rPr><w:t>למאי</w:t></w:r><w:r><w:rPr><w:i/><w:rtl w:val="true"/></w:rPr><w:t xml:space="preserve">? </w:t></w:r><w:r><w:rPr><w:i/><w:i/><w:rtl w:val="true"/></w:rPr><w:t xml:space="preserve">אילימא לשופרא וסניא </w:t></w:r><w:r><w:rPr><w:i/><w:rtl w:val="true"/></w:rPr><w:t xml:space="preserve">- </w:t></w:r><w:r><w:rPr><w:i/><w:i/><w:rtl w:val="true"/></w:rPr><w:t>אטו בשופטני עסקינן</w:t></w:r><w:r><w:rPr><w:i/><w:rtl w:val="true"/></w:rPr><w:t xml:space="preserve">?! </w:t></w:r><w:r><w:rPr><w:i/><w:i/><w:rtl w:val="true"/></w:rPr><w:t>אלא לקרובה ורחוקה</w:t></w:r><w:r><w:rPr><w:i/><w:rtl w:val="true"/></w:rPr><w:t xml:space="preserve">. </w:t></w:r><w:r><w:rPr><w:i/><w:i/><w:rtl w:val="true"/></w:rPr><w:t>כתנאי</w:t></w:r><w:r><w:rPr><w:i/><w:rtl w:val="true"/></w:rPr><w:t xml:space="preserve">: </w:t></w:r><w:r><w:rPr><w:i/><w:i/><w:rtl w:val="true"/></w:rPr><w:t>רבי אליעזר אומר</w:t></w:r><w:r><w:rPr><w:i/><w:rtl w:val="true"/></w:rPr><w:t xml:space="preserve">: </w:t></w:r><w:r><w:rPr><w:i/><w:i/><w:rtl w:val="true"/></w:rPr><w:t>בכספים העלוה</w:t></w:r><w:r><w:rPr><w:i/><w:rtl w:val="true"/></w:rPr><w:t xml:space="preserve">; </w:t></w:r><w:r><w:rPr><w:i/><w:i/><w:rtl w:val="true"/></w:rPr><w:t>רבי יהושע אומר</w:t></w:r><w:r><w:rPr><w:i/><w:rtl w:val="true"/></w:rPr><w:t xml:space="preserve">: </w:t></w:r><w:r><w:rPr><w:i/><w:i/><w:rtl w:val="true"/></w:rPr><w:t>בקרקע העלוה</w:t></w:r><w:r><w:rPr><w:rtl w:val="true"/></w:rPr><w:t>&quot;</w:t></w:r><w:del w:author="Aharon Ariel" w:date="2013-10-17T22:32:00Z" w:id="345"><w:r><w:rPr><w:rtl w:val="true"/></w:rPr><w:delText xml:space="preserve"> (</w:delText></w:r></w:del><w:del w:author="Aharon Ariel" w:date="2013-10-17T22:32:00Z" w:id="346"><w:r><w:rPr><w:rtl w:val="true"/></w:rPr><w:delText>בבלי בבא בתרא קכב</w:delText></w:r></w:del><w:del w:author="Aharon Ariel" w:date="2013-10-17T22:32:00Z" w:id="347"><w:r><w:rPr><w:rtl w:val="true"/></w:rPr><w:delText>.)</w:delText></w:r></w:del><w:r><w:rPr><w:rtl w:val="true"/></w:rPr><w:t>.</w:t></w:r><w:ins w:author="Aharon Ariel" w:date="2013-10-17T22:32:00Z" w:id="348"><w:r><w:rPr><w:rStyle w:val="style68"/><w:rtl w:val="true"/></w:rPr><w:footnoteReference w:id="15"/></w:r></w:ins><w:r><w:rPr><w:rtl w:val="true"/></w:rPr><w:t xml:space="preserve"> </w:t></w:r><w:del w:author="Aharon Ariel" w:date="2013-10-17T22:33:00Z" w:id="349"><w:r><w:rPr><w:rtl w:val="true"/></w:rPr><w:delText xml:space="preserve">  </w:delText></w:r></w:del><w:r><w:rPr><w:rtl w:val="true"/></w:rPr><w:t>הסוגיה מתייחסת לאופן שבו חישבו את שווי הקרקע</w:t></w:r><w:del w:author="Aharon Ariel" w:date="2013-10-17T22:33:00Z" w:id="350"><w:r><w:rPr><w:rtl w:val="true"/></w:rPr><w:delText>,</w:delText></w:r></w:del><w:r><w:rPr><w:rtl w:val="true"/></w:rPr><w:t xml:space="preserve"> </w:t></w:r><w:r><w:rPr><w:rtl w:val="true"/></w:rPr><w:t>על</w:t></w:r><w:r><w:rPr><w:rtl w:val="true"/></w:rPr><w:t>-</w:t></w:r><w:r><w:rPr><w:rtl w:val="true"/></w:rPr><w:t>מנת שהחלוקה תהיה הוגנת</w:t></w:r><w:ins w:author="Aharon Ariel" w:date="2013-10-17T22:33:00Z" w:id="351"><w:r><w:rPr><w:rtl w:val="true"/></w:rPr><w:t xml:space="preserve">, </w:t></w:r></w:ins><w:ins w:author="Aharon Ariel" w:date="2013-10-17T22:33:00Z" w:id="352"><w:r><w:rPr><w:rtl w:val="true"/></w:rPr><w:t>על</w:t></w:r></w:ins><w:ins w:author="Aharon Ariel" w:date="2013-10-17T22:33:00Z" w:id="353"><w:r><w:rPr><w:rtl w:val="true"/></w:rPr><w:t>-</w:t></w:r></w:ins><w:ins w:author="Aharon Ariel" w:date="2013-10-17T22:33:00Z" w:id="354"><w:r><w:rPr><w:rtl w:val="true"/></w:rPr><w:t>פי</w:t></w:r></w:ins><w:del w:author="Aharon Ariel" w:date="2013-10-17T22:33:00Z" w:id="355"><w:r><w:rPr><w:rtl w:val="true"/></w:rPr><w:delText>.</w:delText></w:r></w:del><w:del w:author="Aharon Ariel" w:date="2013-10-17T22:34:00Z" w:id="356"><w:r><w:rPr><w:rtl w:val="true"/></w:rPr><w:delText xml:space="preserve"> </w:delText></w:r></w:del><w:del w:author="Aharon Ariel" w:date="2013-10-17T22:34:00Z" w:id="357"><w:r><w:rPr><w:rtl w:val="true"/></w:rPr><w:delText>הסוגיה מתייחסת ל</w:delText></w:r></w:del><w:ins w:author="Aharon Ariel" w:date="2013-10-17T22:34:00Z" w:id="358"><w:r><w:rPr><w:rtl w:val="true"/></w:rPr><w:t xml:space="preserve"> </w:t></w:r></w:ins><w:r><w:rPr><w:rtl w:val="true"/></w:rPr><w:t>שני גורמים</w:t></w:r><w:r><w:rPr><w:rtl w:val="true"/></w:rPr><w:t xml:space="preserve">: </w:t></w:r><w:r><w:rPr><w:rtl w:val="true"/></w:rPr><w:t xml:space="preserve">איכות הקרקע </w:t></w:r><w:r><w:rPr><w:rtl w:val="true"/></w:rPr><w:t>(&quot;</w:t></w:r><w:r><w:rPr><w:rtl w:val="true"/></w:rPr><w:t>שופרא וסניא</w:t></w:r><w:r><w:rPr><w:rtl w:val="true"/></w:rPr><w:t xml:space="preserve">&quot;), </w:t></w:r><w:r><w:rPr><w:rtl w:val="true"/></w:rPr><w:t>והמיקום הגיאוגרפי</w:t></w:r><w:del w:author="Aharon Ariel" w:date="2013-10-17T22:34:00Z" w:id="359"><w:r><w:rPr><w:rtl w:val="true"/></w:rPr><w:delText>ה</w:delText></w:r></w:del><w:r><w:rPr><w:rtl w:val="true"/></w:rPr><w:t xml:space="preserve"> שלה </w:t></w:r><w:r><w:rPr><w:rtl w:val="true"/></w:rPr><w:t>(&quot;</w:t></w:r><w:r><w:rPr><w:rtl w:val="true"/></w:rPr><w:t>קרובה ורחוקה</w:t></w:r><w:r><w:rPr><w:rtl w:val="true"/></w:rPr><w:t xml:space="preserve">&quot;). </w:t></w:r><w:r><w:rPr><w:rtl w:val="true"/></w:rPr><w:t xml:space="preserve">אין זה ברור </w:t></w:r><w:ins w:author="Aharon Ariel" w:date="2013-10-17T22:34:00Z" w:id="360"><w:r><w:rPr><w:rtl w:val="true"/></w:rPr><w:t>על מה מבוססת ההנחה</w:t></w:r></w:ins><w:del w:author="Aharon Ariel" w:date="2013-10-17T22:34:00Z" w:id="361"><w:r><w:rPr><w:rtl w:val="true"/></w:rPr><w:delText>מניין הגיעו למסקנה</w:delText></w:r></w:del><w:r><w:rPr><w:rtl w:val="true"/></w:rPr><w:t xml:space="preserve"> שדווקא אל</w:t></w:r><w:ins w:author="Aharon Ariel" w:date="2013-10-17T22:34:00Z" w:id="362"><w:r><w:rPr><w:rtl w:val="true"/></w:rPr><w:t>ו</w:t></w:r></w:ins><w:del w:author="Aharon Ariel" w:date="2013-10-17T22:34:00Z" w:id="363"><w:r><w:rPr><w:rtl w:val="true"/></w:rPr><w:delText>ה</w:delText></w:r></w:del><w:r><w:rPr><w:rtl w:val="true"/></w:rPr><w:t xml:space="preserve"> שני הגורמים החשובים</w:t></w:r><w:ins w:author="Aharon Ariel" w:date="2013-10-17T22:35:00Z" w:id="364"><w:r><w:rPr><w:rtl w:val="true"/></w:rPr><w:t>.</w:t></w:r></w:ins><w:del w:author="Aharon Ariel" w:date="2013-10-17T22:35:00Z" w:id="365"><w:r><w:rPr><w:rtl w:val="true"/></w:rPr><w:delText xml:space="preserve"> -</w:delText></w:r></w:del><w:r><w:rPr><w:rtl w:val="true"/></w:rPr><w:t xml:space="preserve"> </w:t></w:r><w:r><w:rPr><w:rtl w:val="true"/></w:rPr><w:t>האם ה</w:t></w:r><w:ins w:author="Aharon Ariel" w:date="2013-10-17T22:35:00Z" w:id="366"><w:r><w:rPr><w:rtl w:val="true"/></w:rPr><w:t>סתמכו החכמים</w:t></w:r></w:ins><w:del w:author="Aharon Ariel" w:date="2013-10-17T22:35:00Z" w:id="367"><w:r><w:rPr><w:rtl w:val="true"/></w:rPr><w:delText>ם מסתמכים</w:delText></w:r></w:del><w:r><w:rPr><w:rtl w:val="true"/></w:rPr><w:t xml:space="preserve"> על נהלי העבודה המקובלים של שמאי המקרקעין בזמנם</w:t></w:r><w:ins w:author="Aharon Ariel" w:date="2013-10-17T22:35:00Z" w:id="368"><w:r><w:rPr><w:rtl w:val="true"/></w:rPr><w:t xml:space="preserve"> או שמא להנחות אלו יסוד הלכתי טהור</w:t></w:r></w:ins><w:r><w:rPr><w:rtl w:val="true"/></w:rPr><w:t xml:space="preserve">? </w:t></w:r><w:r><w:rPr><w:rtl w:val="true"/></w:rPr><w:t>האם שני גורמים אלה עדיין רלבנטיים בימינו</w:t></w:r><w:r><w:rPr><w:rtl w:val="true"/></w:rPr><w:t xml:space="preserve">, </w:t></w:r><w:r><w:rPr><w:rtl w:val="true"/></w:rPr><w:t>או ש</w:t></w:r><w:ins w:author="Aharon Ariel" w:date="2013-10-17T22:35:00Z" w:id="369"><w:r><w:rPr><w:rtl w:val="true"/></w:rPr><w:t xml:space="preserve">מא </w:t></w:r></w:ins><w:r><w:rPr><w:rtl w:val="true"/></w:rPr><w:t xml:space="preserve">יש להגדיר גורמים חדשים </w:t></w:r><w:del w:author="Aharon Ariel" w:date="2013-10-17T22:35:00Z" w:id="370"><w:r><w:rPr><w:rtl w:val="true"/></w:rPr><w:delText xml:space="preserve">שהם </w:delText></w:r></w:del><w:ins w:author="Aharon Ariel" w:date="2013-10-17T22:35:00Z" w:id="371"><w:r><w:rPr><w:rtl w:val="true"/></w:rPr><w:t>ו</w:t></w:r></w:ins><w:r><w:rPr><w:rtl w:val="true"/></w:rPr><w:t>בעלי משמעות בשוק הקרקעות המודרני</w:t></w:r><w:r><w:rPr><w:rtl w:val="true"/></w:rPr><w:t xml:space="preserve">? </w:t></w:r><w:r><w:rPr><w:rtl w:val="true"/></w:rPr><w:t>מעבר לכך</w:t></w:r><w:r><w:rPr><w:rtl w:val="true"/></w:rPr><w:t xml:space="preserve">: </w:t></w:r><w:r><w:rPr><w:rtl w:val="true"/></w:rPr><w:t>האם בכלל יש משמעות בימינו לבצע חלוקה לפי קריטריונים אובייקטיבים כלשהם</w:t></w:r><w:r><w:rPr><w:rtl w:val="true"/></w:rPr><w:t xml:space="preserve">, </w:t></w:r><w:r><w:rPr><w:rtl w:val="true"/></w:rPr><w:t>כאשר הקריטריונים האובייקטיביים עשויים להשתנות לחלוטין עד שנת היובל</w:t></w:r><w:r><w:rPr><w:rtl w:val="true"/></w:rPr><w:t>? (</w:t></w:r><w:r><w:rPr><w:rtl w:val="true"/></w:rPr><w:t>ראו למשל את ערך הקרקעות ליד חומת ירושלים</w:t></w:r><w:r><w:rPr><w:rtl w:val="true"/></w:rPr><w:t xml:space="preserve">, </w:t></w:r><w:r><w:rPr><w:rtl w:val="true"/></w:rPr><w:t>לפני ואחרי מלחמת ששת הימים</w:t></w:r><w:r><w:rPr><w:rtl w:val="true"/></w:rPr><w:t>...)</w:t></w:r><w:r><w:rPr><w:rtl w:val="true"/></w:rPr><w:commentReference w:id="11"/></w:r><w:r><w:rPr><w:rtl w:val="true"/></w:rPr><w:t xml:space="preserve">.  </w:t></w:r><w:ins w:author="Aharon Ariel" w:date="2013-10-17T22:37:00Z" w:id="372"><w:r><w:rPr><w:rtl w:val="true"/></w:rPr><w:t xml:space="preserve">שאלות אלו קשורות </w:t></w:r></w:ins><w:del w:author="Aharon Ariel" w:date="2013-10-17T22:37:00Z" w:id="373"><w:r><w:rPr><w:rtl w:val="true"/></w:rPr><w:delText xml:space="preserve"> שאלה זו מתקשרת </w:delText></w:r></w:del><w:r><w:rPr><w:rtl w:val="true"/></w:rPr><w:t xml:space="preserve">לדיון על </w:t></w:r><w:r><w:rPr><w:b/><w:b/><w:rtl w:val="true"/></w:rPr><w:t>חלוקה הוגנת של קרקעות לפי העדפות אישיות</w:t></w:r><w:r><w:rPr><w:rtl w:val="true"/></w:rPr><w:t xml:space="preserve">, </w:t></w:r><w:ins w:author="Aharon Ariel" w:date="2013-10-17T22:37:00Z" w:id="374"><w:r><w:rPr><w:rtl w:val="true"/></w:rPr><w:t>שזכה למחקר רב בתורת המשחקים</w:t></w:r></w:ins><w:ins w:author="Aharon Ariel" w:date="2013-10-17T22:37:00Z" w:id="375"><w:r><w:rPr><w:rtl w:val="true"/></w:rPr><w:t xml:space="preserve">, </w:t></w:r></w:ins><w:ins w:author="Aharon Ariel" w:date="2013-10-17T22:37:00Z" w:id="376"><w:r><w:rPr><w:rtl w:val="true"/></w:rPr><w:t>כפי שנראה בהמשך</w:t></w:r></w:ins><w:del w:author="Aharon Ariel" w:date="2013-10-17T22:37:00Z" w:id="377"><w:r><w:rPr><w:rtl w:val="true"/></w:rPr><w:delText xml:space="preserve">שהיא נושא מחקר חם בתורת המשחקים </w:delText></w:r></w:del><w:del w:author="Aharon Ariel" w:date="2013-10-17T22:37:00Z" w:id="378"><w:r><w:rPr><w:rtl w:val="true"/></w:rPr><w:delText xml:space="preserve">- </w:delText></w:r></w:del><w:del w:author="Aharon Ariel" w:date="2013-10-17T22:37:00Z" w:id="379"><w:r><w:rPr><w:rtl w:val="true"/></w:rPr><w:delText>ראו בהמשך המאמר</w:delText></w:r></w:del><w:r><w:rPr><w:rtl w:val="true"/></w:rPr><w:t>.</w:t></w:r></w:p><w:p><w:pPr><w:pStyle w:val="style0"/></w:pPr><w:del w:author="Aharon Ariel" w:date="2013-10-17T22:37:00Z" w:id="380"><w:r><w:rPr><w:rtl w:val="true"/></w:rPr></w:r></w:del></w:p><w:p><w:pPr><w:pStyle w:val="style0"/></w:pPr><w:del w:author="Aharon Ariel" w:date="2013-10-17T22:37:00Z" w:id="381"><w:r><w:rPr><w:b/><w:b/><w:rtl w:val="true"/></w:rPr><w:delText>האם חלוקת הנחלות אמורה לחזור בעתיד</w:delText></w:r></w:del><w:del w:author="Aharon Ariel" w:date="2013-10-17T22:37:00Z" w:id="382"><w:r><w:rPr><w:b/><w:rtl w:val="true"/></w:rPr><w:delText>?</w:delText></w:r></w:del></w:p><w:p><w:pPr><w:pStyle w:val="style0"/></w:pPr><w:ins w:author="Aharon Ariel" w:date="2013-10-17T22:37:00Z" w:id="383"><w:r><w:rPr><w:rtl w:val="true"/></w:rPr><w:t>באשר למצוות היובל</w:t></w:r></w:ins><w:ins w:author="Aharon Ariel" w:date="2013-10-17T22:37:00Z" w:id="384"><w:r><w:rPr><w:rtl w:val="true"/></w:rPr><w:t xml:space="preserve">, </w:t></w:r></w:ins><w:ins w:author="Aharon Ariel" w:date="2013-10-17T22:37:00Z" w:id="385"><w:r><w:rPr><w:rtl w:val="true"/></w:rPr><w:t xml:space="preserve">יש דיון מועט בלבד בתלמוד </w:t></w:r></w:ins><w:del w:author="Aharon Ariel" w:date="2013-10-17T22:38:00Z" w:id="386"><w:r><w:rPr><w:rtl w:val="true"/></w:rPr><w:delText>הדיונים התלמודיים על מצוות היובל הם מעטים</w:delText></w:r></w:del><w:del w:author="Aharon Ariel" w:date="2013-10-17T22:38:00Z" w:id="387"><w:r><w:rPr><w:rtl w:val="true"/></w:rPr><w:delText xml:space="preserve">, </w:delText></w:r></w:del><w:r><w:rPr><w:rtl w:val="true"/></w:rPr><w:t>ונראה שבזמן חכמי התלמוד המצווה כבר לא נהגה למעשה</w:t></w:r><w:r><w:rPr><w:rtl w:val="true"/></w:rPr><w:t xml:space="preserve">, </w:t></w:r><w:r><w:rPr><w:rtl w:val="true"/></w:rPr><w:t>שהרי חלוקת הנחלות המקורית התבטלה</w:t></w:r><w:r><w:rPr><w:rtl w:val="true"/></w:rPr><w:t xml:space="preserve">: </w:t></w:r><w:del w:author="Aharon Ariel" w:date="2013-10-17T22:38:00Z" w:id="388"><w:r><w:rPr><w:rFonts w:ascii="Verdana" w:eastAsia="Verdana" w:hAnsi="Verdana"/><w:shd w:fill="FFFFFF" w:val="clear"/><w:rtl w:val="true"/></w:rPr><w:delText>&quot;</w:delText></w:r></w:del><w:ins w:author="Aharon Ariel" w:date="2013-10-17T22:38:00Z" w:id="389"><w:r><w:rPr><w:rFonts w:ascii="Verdana" w:eastAsia="Verdana" w:hAnsi="Verdana"/><w:shd w:fill="FFFFFF" w:val="clear"/><w:rtl w:val="true"/></w:rPr><w:t>&quot;</w:t></w:r></w:ins><w:r><w:rPr><w:rFonts w:ascii="Times New Roman" w:eastAsia="Times New Roman" w:hAnsi="Times New Roman"/><w:i/><w:i/><w:shd w:fill="FFFFFF" w:val="clear"/><w:rtl w:val="true"/></w:rPr><w:t>משגלו שבט ראובן ושבט גד וחצי שבט מנשה בטלו יובלות</w:t></w:r><w:r><w:rPr><w:rFonts w:ascii="Times New Roman" w:eastAsia="Times New Roman" w:hAnsi="Times New Roman"/><w:i/><w:shd w:fill="FFFFFF" w:val="clear"/><w:rtl w:val="true"/></w:rPr><w:t xml:space="preserve">, </w:t></w:r><w:r><w:rPr><w:rFonts w:ascii="Times New Roman" w:eastAsia="Times New Roman" w:hAnsi="Times New Roman"/><w:i/><w:i/><w:shd w:fill="FFFFFF" w:val="clear"/><w:rtl w:val="true"/></w:rPr><w:t>שנאמר</w:t></w:r><w:ins w:author="Aharon Ariel" w:date="2013-10-17T22:38:00Z" w:id="390"><w:r><w:rPr><w:rFonts w:ascii="Times New Roman" w:eastAsia="Times New Roman" w:hAnsi="Times New Roman"/><w:i/><w:shd w:fill="FFFFFF" w:val="clear"/><w:rtl w:val="true"/></w:rPr><w:t>:</w:t></w:r></w:ins><w:r><w:rPr><w:rFonts w:ascii="Times New Roman" w:eastAsia="Times New Roman" w:hAnsi="Times New Roman"/><w:i/><w:shd w:fill="FFFFFF" w:val="clear"/><w:rtl w:val="true"/></w:rPr><w:t xml:space="preserve"> </w:t></w:r><w:ins w:author="Aharon Ariel" w:date="2013-10-17T22:38:00Z" w:id="391"><w:r><w:rPr><w:rFonts w:ascii="Times New Roman" w:eastAsia="Times New Roman" w:hAnsi="Times New Roman"/><w:i/><w:shd w:fill="FFFFFF" w:val="clear"/><w:rtl w:val="true"/></w:rPr><w:t>&apos;</w:t></w:r></w:ins><w:r><w:rPr><w:rFonts w:ascii="Times New Roman" w:eastAsia="Times New Roman" w:hAnsi="Times New Roman"/><w:b/><w:b/><w:i/><w:i/><w:shd w:fill="FFFFFF" w:val="clear"/><w:rtl w:val="true"/></w:rPr><w:t>וקראתם דרור בארץ לכל יושביה</w:t></w:r><w:ins w:author="Aharon Ariel" w:date="2013-10-17T22:38:00Z" w:id="392"><w:r><w:rPr><w:rFonts w:ascii="Times New Roman" w:eastAsia="Times New Roman" w:hAnsi="Times New Roman"/><w:b/><w:i/><w:shd w:fill="FFFFFF" w:val="clear"/><w:rtl w:val="true"/></w:rPr><w:t>&apos;</w:t></w:r></w:ins><w:r><w:rPr><w:rFonts w:ascii="Times New Roman" w:eastAsia="Times New Roman" w:hAnsi="Times New Roman"/><w:i/><w:shd w:fill="FFFFFF" w:val="clear"/><w:rtl w:val="true"/></w:rPr><w:t xml:space="preserve"> - </w:t></w:r><w:r><w:rPr><w:rFonts w:ascii="Times New Roman" w:eastAsia="Times New Roman" w:hAnsi="Times New Roman"/><w:i/><w:i/><w:shd w:fill="FFFFFF" w:val="clear"/><w:rtl w:val="true"/></w:rPr><w:t>בזמן שכל יושביה עליה ולא בזמן שגלו מקצתן</w:t></w:r><w:r><w:rPr><w:rFonts w:ascii="Times New Roman" w:eastAsia="Times New Roman" w:hAnsi="Times New Roman"/><w:i/><w:shd w:fill="FFFFFF" w:val="clear"/><w:rtl w:val="true"/></w:rPr><w:t xml:space="preserve">. </w:t></w:r><w:r><w:rPr><w:rFonts w:ascii="Times New Roman" w:eastAsia="Times New Roman" w:hAnsi="Times New Roman"/><w:i/><w:i/><w:shd w:fill="FFFFFF" w:val="clear"/><w:rtl w:val="true"/></w:rPr><w:t>יכול היו עליה והן מעורבין שבט בנימין ביהודה ושבט יהודה בבנימין יהא יובל נוהג</w:t></w:r><w:r><w:rPr><w:rFonts w:ascii="Times New Roman" w:eastAsia="Times New Roman" w:hAnsi="Times New Roman"/><w:i/><w:shd w:fill="FFFFFF" w:val="clear"/><w:rtl w:val="true"/></w:rPr><w:t xml:space="preserve">? </w:t></w:r><w:r><w:rPr><w:rFonts w:ascii="Times New Roman" w:eastAsia="Times New Roman" w:hAnsi="Times New Roman"/><w:i/><w:i/><w:shd w:fill="FFFFFF" w:val="clear"/><w:rtl w:val="true"/></w:rPr><w:t>תלמוד לומר</w:t></w:r><w:ins w:author="Aharon Ariel" w:date="2013-10-17T22:38:00Z" w:id="393"><w:r><w:rPr><w:rFonts w:ascii="Times New Roman" w:eastAsia="Times New Roman" w:hAnsi="Times New Roman"/><w:i/><w:shd w:fill="FFFFFF" w:val="clear"/><w:rtl w:val="true"/></w:rPr><w:t>:</w:t></w:r></w:ins><w:r><w:rPr><w:rFonts w:ascii="Times New Roman" w:eastAsia="Times New Roman" w:hAnsi="Times New Roman"/><w:i/><w:shd w:fill="FFFFFF" w:val="clear"/><w:rtl w:val="true"/></w:rPr><w:t xml:space="preserve"> </w:t></w:r><w:ins w:author="Aharon Ariel" w:date="2013-10-17T22:38:00Z" w:id="394"><w:r><w:rPr><w:rFonts w:ascii="Times New Roman" w:eastAsia="Times New Roman" w:hAnsi="Times New Roman"/><w:i/><w:shd w:fill="FFFFFF" w:val="clear"/><w:rtl w:val="true"/></w:rPr><w:t>&apos;</w:t></w:r></w:ins><w:r><w:rPr><w:rFonts w:ascii="Times New Roman" w:eastAsia="Times New Roman" w:hAnsi="Times New Roman"/><w:b/><w:b/><w:i/><w:i/><w:shd w:fill="FFFFFF" w:val="clear"/><w:rtl w:val="true"/></w:rPr><w:t>לכל יושביה</w:t></w:r><w:ins w:author="Aharon Ariel" w:date="2013-10-17T22:38:00Z" w:id="395"><w:r><w:rPr><w:rFonts w:ascii="Times New Roman" w:eastAsia="Times New Roman" w:hAnsi="Times New Roman"/><w:b/><w:i/><w:shd w:fill="FFFFFF" w:val="clear"/><w:rtl w:val="true"/></w:rPr><w:t>&apos;</w:t></w:r></w:ins><w:del w:author="Aharon Ariel" w:date="2013-10-17T22:38:00Z" w:id="396"><w:r><w:rPr><w:rFonts w:ascii="Times New Roman" w:eastAsia="Times New Roman" w:hAnsi="Times New Roman"/><w:b/><w:i/><w:shd w:fill="FFFFFF" w:val="clear"/><w:rtl w:val="true"/></w:rPr><w:delText xml:space="preserve"> </w:delText></w:r></w:del><w:r><w:rPr><w:rFonts w:ascii="Times New Roman" w:eastAsia="Times New Roman" w:hAnsi="Times New Roman"/><w:i/><w:shd w:fill="FFFFFF" w:val="clear"/><w:rtl w:val="true"/></w:rPr><w:t xml:space="preserve">, </w:t></w:r><w:r><w:rPr><w:rFonts w:ascii="Times New Roman" w:eastAsia="Times New Roman" w:hAnsi="Times New Roman"/><w:i/><w:i/><w:shd w:fill="FFFFFF" w:val="clear"/><w:rtl w:val="true"/></w:rPr><w:t>בזמן שיושביה כתיקונן ולא בזמן שהן מעורבין</w:t></w:r><w:ins w:author="Aharon Ariel" w:date="2013-10-17T22:38:00Z" w:id="397"><w:r><w:rPr><w:rFonts w:ascii="Times New Roman" w:eastAsia="Times New Roman" w:hAnsi="Times New Roman"/><w:i/><w:shd w:fill="FFFFFF" w:val="clear"/><w:rtl w:val="true"/></w:rPr><w:t>&quot;</w:t></w:r></w:ins><w:del w:author="Aharon Ariel" w:date="2013-10-17T22:38:00Z" w:id="398"><w:r><w:rPr><w:rFonts w:ascii="Verdana" w:eastAsia="Verdana" w:hAnsi="Verdana"/><w:i/><w:shd w:fill="FFFFFF" w:val="clear"/><w:rtl w:val="true"/></w:rPr><w:delText xml:space="preserve">&quot; </w:delText></w:r></w:del><w:del w:author="Aharon Ariel" w:date="2013-10-17T22:39:00Z" w:id="399"><w:r><w:rPr><w:rFonts w:ascii="Verdana" w:eastAsia="Verdana" w:hAnsi="Verdana"/><w:i/><w:shd w:fill="FFFFFF" w:val="clear"/><w:rtl w:val="true"/></w:rPr><w:delText>(</w:delText></w:r></w:del><w:del w:author="Aharon Ariel" w:date="2013-10-17T22:38:00Z" w:id="400"><w:r><w:rPr><w:rFonts w:ascii="Verdana" w:eastAsia="Verdana" w:hAnsi="Verdana"/><w:i/><w:i/><w:shd w:fill="FFFFFF" w:val="clear"/><w:rtl w:val="true"/></w:rPr><w:delText>בבלי ערכין לב</w:delText></w:r></w:del><w:del w:author="Aharon Ariel" w:date="2013-10-17T22:38:00Z" w:id="401"><w:r><w:rPr><w:rFonts w:ascii="Verdana" w:eastAsia="Verdana" w:hAnsi="Verdana"/><w:i/><w:shd w:fill="FFFFFF" w:val="clear"/><w:rtl w:val="true"/></w:rPr><w:delText>:)</w:delText></w:r></w:del><w:del w:author="Aharon Ariel" w:date="2013-10-17T22:39:00Z" w:id="402"><w:r><w:rPr><w:rFonts w:ascii="Verdana" w:eastAsia="Verdana" w:hAnsi="Verdana"/><w:i/><w:shd w:fill="FFFFFF" w:val="clear"/><w:rtl w:val="true"/></w:rPr><w:delText>.</w:delText></w:r></w:del><w:ins w:author="Aharon Ariel" w:date="2013-10-17T22:39:00Z" w:id="403"><w:r><w:rPr><w:rFonts w:ascii="Verdana" w:eastAsia="Verdana" w:hAnsi="Verdana"/><w:rtl w:val="true"/></w:rPr><w:t>.</w:t></w:r></w:ins><w:ins w:author="Aharon Ariel" w:date="2013-10-17T22:39:00Z" w:id="404"><w:r><w:rPr><w:rStyle w:val="style68"/><w:rtl w:val="true"/></w:rPr><w:footnoteReference w:id="16"/></w:r></w:ins><w:r><w:rPr><w:rFonts w:ascii="Verdana" w:eastAsia="Verdana" w:hAnsi="Verdana"/><w:rtl w:val="true"/></w:rPr><w:t xml:space="preserve"> </w:t></w:r><w:r><w:rPr><w:rtl w:val="true"/></w:rPr><w:t>עם זאת</w:t></w:r><w:r><w:rPr><w:rtl w:val="true"/></w:rPr><w:t xml:space="preserve">, </w:t></w:r><w:r><w:rPr><w:rtl w:val="true"/></w:rPr><w:t xml:space="preserve">החזרת הנחלות לבעליהן נחשבת </w:t></w:r><w:del w:author="Aharon Ariel" w:date="2013-10-17T22:39:00Z" w:id="405"><w:r><w:rPr><w:rtl w:val="true"/></w:rPr><w:delText xml:space="preserve">כאחד </w:delText></w:r></w:del><w:ins w:author="Aharon Ariel" w:date="2013-10-17T22:39:00Z" w:id="406"><w:r><w:rPr><w:rtl w:val="true"/></w:rPr><w:t xml:space="preserve">לאחד </w:t></w:r></w:ins><w:del w:author="Aharon Ariel" w:date="2013-10-17T22:39:00Z" w:id="407"><w:r><w:rPr><w:rtl w:val="true"/></w:rPr><w:delText xml:space="preserve">המאפיינים </w:delText></w:r></w:del><w:ins w:author="Aharon Ariel" w:date="2013-10-17T22:39:00Z" w:id="408"><w:r><w:rPr><w:rtl w:val="true"/></w:rPr><w:t>ממאפייני</w:t></w:r></w:ins><w:del w:author="Aharon Ariel" w:date="2013-10-17T22:39:00Z" w:id="409"><w:r><w:rPr><w:rtl w:val="true"/></w:rPr><w:delText>של</w:delText></w:r></w:del><w:r><w:rPr><w:rtl w:val="true"/></w:rPr><w:t xml:space="preserve"> ימות המשיח</w:t></w:r><w:r><w:rPr><w:rtl w:val="true"/></w:rPr><w:t>: &quot;</w:t></w:r><w:r><w:rPr><w:i/><w:i/><w:rtl w:val="true"/></w:rPr><w:t>אמר רבי חנינא</w:t></w:r><w:r><w:rPr><w:i/><w:rtl w:val="true"/></w:rPr><w:t xml:space="preserve">: </w:t></w:r><w:r><w:rPr><w:i/><w:i/><w:rtl w:val="true"/></w:rPr><w:t>אחר ארבע מאות לחורבן הבית</w:t></w:r><w:r><w:rPr><w:i/><w:rtl w:val="true"/></w:rPr><w:t xml:space="preserve">, </w:t></w:r><w:r><w:rPr><w:i/><w:i/><w:rtl w:val="true"/></w:rPr><w:t xml:space="preserve">אם יאמר לך אדם קח שדה שוה אלף דינרים בדינר אחד </w:t></w:r><w:r><w:rPr><w:i/><w:rtl w:val="true"/></w:rPr><w:t xml:space="preserve">- </w:t></w:r><w:r><w:rPr><w:i/><w:i/><w:rtl w:val="true"/></w:rPr><w:t xml:space="preserve">לא תקח </w:t></w:r><w:r><w:rPr><w:i/><w:rtl w:val="true"/></w:rPr><w:t>(</w:t></w:r><w:r><w:rPr><w:i/><w:i/><w:rtl w:val="true"/></w:rPr><w:t>שהיא קץ הגאולה</w:t></w:r><w:r><w:rPr><w:i/><w:rtl w:val="true"/></w:rPr><w:t xml:space="preserve">, </w:t></w:r><w:r><w:rPr><w:i/><w:i/><w:rtl w:val="true"/></w:rPr><w:t>ותקבץ להר הקודש לנחלת אבותיך</w:t></w:r><w:r><w:rPr><w:i/><w:rtl w:val="true"/></w:rPr><w:t xml:space="preserve">, </w:t></w:r><w:r><w:rPr><w:i/><w:i/><w:rtl w:val="true"/></w:rPr><w:t>ולמה תפסיד הדינר</w:t></w:r><w:r><w:rPr><w:i/><w:rtl w:val="true"/></w:rPr><w:t>?)</w:t></w:r><w:r><w:rPr><w:rtl w:val="true"/></w:rPr><w:commentReference w:id="12"/></w:r><w:ins w:author="erelsgl " w:date="2013-10-30T21:13:00Z" w:id="410"><w:r><w:rPr><w:rtl w:val="true"/></w:rPr><w:commentReference w:id="13"/></w:r></w:ins><w:ins w:author="Aharon Ariel" w:date="2013-10-17T22:39:00Z" w:id="411"><w:r><w:rPr><w:i/><w:rtl w:val="true"/></w:rPr><w:t>.</w:t></w:r></w:ins><w:ins w:author="Aharon Ariel" w:date="2013-10-17T22:39:00Z" w:id="412"><w:r><w:rPr><w:rStyle w:val="style68"/><w:rtl w:val="true"/></w:rPr><w:footnoteReference w:id="17"/></w:r></w:ins><w:r><w:rPr><w:rtl w:val="true"/></w:rPr><w:t xml:space="preserve">&quot; </w:t></w:r><w:del w:author="Aharon Ariel" w:date="2013-10-17T22:39:00Z" w:id="413"><w:r><w:rPr><w:rtl w:val="true"/></w:rPr><w:delText>(</w:delText></w:r></w:del><w:del w:author="Aharon Ariel" w:date="2013-10-17T22:39:00Z" w:id="414"><w:r><w:rPr><w:rtl w:val="true"/></w:rPr><w:delText>בבלי עבודה זרה ט</w:delText></w:r></w:del><w:del w:author="Aharon Ariel" w:date="2013-10-17T22:39:00Z" w:id="415"><w:r><w:rPr><w:rtl w:val="true"/></w:rPr><w:delText xml:space="preserve">:). </w:delText></w:r></w:del><w:del w:author="Aharon Ariel" w:date="2013-10-17T22:39:00Z" w:id="416"><w:r><w:rPr><w:rtl w:val="true"/></w:rPr><w:delText>אמנם לצערנו הגאולה לא הגיעה באותו תאריך</w:delText></w:r></w:del><w:del w:author="Aharon Ariel" w:date="2013-10-17T22:39:00Z" w:id="417"><w:r><w:rPr><w:rtl w:val="true"/></w:rPr><w:delText>.</w:delText></w:r></w:del></w:p><w:p><w:pPr><w:pStyle w:val="style0"/></w:pPr><w:r><w:rPr><w:rtl w:val="true"/></w:rPr></w:r></w:p><w:p><w:pPr><w:pStyle w:val="style0"/></w:pPr><w:ins w:author="Aharon Ariel" w:date="2013-10-17T22:46:00Z" w:id="418"><w:r><w:rPr><w:rFonts w:ascii="Guttman-Aram" w:cs="Guttman-Aram" w:eastAsia="Times New Roman" w:hAnsi="Guttman-Aram"/><w:bCs/><w:sz w:val="28"/><w:sz w:val="28"/><w:szCs w:val="32"/><w:rtl w:val="true"/></w:rPr><w:t>רעיון היובל ב</w:t></w:r></w:ins><w:r><w:rPr><w:rFonts w:ascii="Guttman-Aram" w:cs="Guttman-Aram" w:eastAsia="Times New Roman" w:hAnsi="Guttman-Aram"/><w:bCs/><w:sz w:val="28"/><w:sz w:val="28"/><w:szCs w:val="32"/><w:rtl w:val="true"/></w:rPr><w:t xml:space="preserve">כלכלה </w:t></w:r><w:ins w:author="Aharon Ariel" w:date="2013-10-17T22:46:00Z" w:id="419"><w:r><w:rPr><w:rFonts w:ascii="Guttman-Aram" w:cs="Guttman-Aram" w:eastAsia="Times New Roman" w:hAnsi="Guttman-Aram"/><w:bCs/><w:sz w:val="28"/><w:sz w:val="28"/><w:szCs w:val="32"/><w:rtl w:val="true"/></w:rPr><w:t>ה</w:t></w:r></w:ins><w:r><w:rPr><w:rFonts w:ascii="Guttman-Aram" w:cs="Guttman-Aram" w:eastAsia="Times New Roman" w:hAnsi="Guttman-Aram"/><w:bCs/><w:sz w:val="28"/><w:sz w:val="28"/><w:szCs w:val="32"/><w:rtl w:val="true"/></w:rPr><w:t>מדינית</w:t></w:r></w:p><w:p><w:pPr><w:pStyle w:val="style0"/></w:pPr><w:del w:author="Aharon Ariel" w:date="2013-10-17T22:41:00Z" w:id="420"><w:r><w:rPr><w:b/><w:b/><w:rtl w:val="true"/></w:rPr><w:delText xml:space="preserve">איך </w:delText></w:r></w:del><w:del w:author="Aharon Ariel" w:date="2013-10-17T22:42:00Z" w:id="421"><w:r><w:rPr><w:b/><w:b/><w:rtl w:val="true"/></w:rPr><w:delText>השפיעו רעיונות היובל על הוגי</w:delText></w:r></w:del><w:del w:author="Aharon Ariel" w:date="2013-10-17T22:42:00Z" w:id="422"><w:r><w:rPr><w:b/><w:rtl w:val="true"/></w:rPr><w:delText>-</w:delText></w:r></w:del><w:del w:author="Aharon Ariel" w:date="2013-10-17T22:42:00Z" w:id="423"><w:r><w:rPr><w:b/><w:b/><w:rtl w:val="true"/></w:rPr><w:delText xml:space="preserve">דעות </w:delText></w:r></w:del><w:del w:author="Aharon Ariel" w:date="2013-10-17T22:41:00Z" w:id="424"><w:r><w:rPr><w:b/><w:b/><w:rtl w:val="true"/></w:rPr><w:delText xml:space="preserve">ומתקנים </w:delText></w:r></w:del><w:del w:author="Aharon Ariel" w:date="2013-10-17T22:42:00Z" w:id="425"><w:r><w:rPr><w:b/><w:b/><w:rtl w:val="true"/></w:rPr><w:delText>חברתיים בעם ישראל</w:delText></w:r></w:del><w:del w:author="Aharon Ariel" w:date="2013-10-17T22:42:00Z" w:id="426"><w:r><w:rPr><w:b/><w:rtl w:val="true"/></w:rPr><w:delText>?</w:delText></w:r></w:del></w:p><w:p><w:pPr><w:pStyle w:val="style0"/></w:pPr><w:del w:author="Aharon Ariel" w:date="2013-10-17T22:42:00Z" w:id="427"><w:r><w:rPr><w:rtl w:val="true"/></w:rPr><w:delText>בהלכה היהודית</w:delText></w:r></w:del><w:del w:author="Aharon Ariel" w:date="2013-10-17T22:42:00Z" w:id="428"><w:r><w:rPr><w:rtl w:val="true"/></w:rPr><w:delText xml:space="preserve">, </w:delText></w:r></w:del><w:del w:author="Aharon Ariel" w:date="2013-10-17T22:42:00Z" w:id="429"><w:r><w:rPr><w:rtl w:val="true"/></w:rPr><w:delText xml:space="preserve">החזרת מצוות היובל נחשבת כאחד מתפקידיו של המשיח  </w:delText></w:r></w:del><w:del w:author="Aharon Ariel" w:date="2013-10-17T22:42:00Z" w:id="430"><w:r><w:rPr><w:rtl w:val="true"/></w:rPr><w:delText>(</w:delText></w:r></w:del><w:del w:author="Aharon Ariel" w:date="2013-10-17T22:42:00Z" w:id="431"><w:r><w:rPr><w:rtl w:val="true"/></w:rPr><w:delText>ראו רמב</w:delText></w:r></w:del><w:del w:author="Aharon Ariel" w:date="2013-10-17T22:42:00Z" w:id="432"><w:r><w:rPr><w:rtl w:val="true"/></w:rPr><w:delText>&quot;</w:delText></w:r></w:del><w:del w:author="Aharon Ariel" w:date="2013-10-17T22:42:00Z" w:id="433"><w:r><w:rPr><w:rtl w:val="true"/></w:rPr><w:delText>ם</w:delText></w:r></w:del><w:del w:author="Aharon Ariel" w:date="2013-10-17T22:42:00Z" w:id="434"><w:r><w:rPr><w:rtl w:val="true"/></w:rPr><w:delText xml:space="preserve">, </w:delText></w:r></w:del><w:del w:author="Aharon Ariel" w:date="2013-10-17T22:42:00Z" w:id="435"><w:r><w:rPr><w:rtl w:val="true"/></w:rPr><w:delText>הלכות מלכים ומלחמות יא א</w:delText></w:r></w:del><w:del w:author="Aharon Ariel" w:date="2013-10-17T22:42:00Z" w:id="436"><w:r><w:rPr><w:rtl w:val="true"/></w:rPr><w:delText xml:space="preserve">), </w:delText></w:r></w:del><w:del w:author="Aharon Ariel" w:date="2013-10-17T22:42:00Z" w:id="437"><w:r><w:rPr><w:rtl w:val="true"/></w:rPr><w:delText xml:space="preserve">אולם </w:delText></w:r></w:del><w:r><w:rPr><w:rtl w:val="true"/></w:rPr><w:t>הוגי</w:t></w:r><w:r><w:rPr><w:rtl w:val="true"/></w:rPr><w:t>-</w:t></w:r><w:r><w:rPr><w:rtl w:val="true"/></w:rPr><w:t>דעות ציוניים רבים</w:t></w:r><w:r><w:rPr><w:rtl w:val="true"/></w:rPr><w:t xml:space="preserve">, </w:t></w:r><w:ins w:author="Aharon Ariel" w:date="2013-10-17T22:42:00Z" w:id="438"><w:r><w:rPr><w:rtl w:val="true"/></w:rPr><w:t>ו</w:t></w:r></w:ins><w:r><w:rPr><w:rtl w:val="true"/></w:rPr><w:t>ביניהם הרצל וז</w:t></w:r><w:r><w:rPr><w:rtl w:val="true"/></w:rPr><w:t>&apos;</w:t></w:r><w:r><w:rPr><w:rtl w:val="true"/></w:rPr><w:t>בוטינסקי</w:t></w:r><w:r><w:rPr><w:rtl w:val="true"/></w:rPr><w:t xml:space="preserve">, </w:t></w:r><w:r><w:rPr><w:rtl w:val="true"/></w:rPr><w:t>קיבלו השראה ממצוו</w:t></w:r><w:ins w:author="Aharon Ariel" w:date="2013-10-17T22:42:00Z" w:id="439"><w:r><w:rPr><w:rtl w:val="true"/></w:rPr><w:t>ת היובל</w:t></w:r></w:ins><w:del w:author="Aharon Ariel" w:date="2013-10-17T22:42:00Z" w:id="440"><w:r><w:rPr><w:rtl w:val="true"/></w:rPr><w:delText>ה זו</w:delText></w:r></w:del><w:del w:author="Aharon Ariel" w:date="2013-10-17T22:42:00Z" w:id="441"><w:r><w:rPr><w:rtl w:val="true"/></w:rPr><w:delText>,</w:delText></w:r></w:del><w:r><w:rPr><w:rtl w:val="true"/></w:rPr><w:t xml:space="preserve"> </w:t></w:r><w:r><w:rPr><w:rtl w:val="true"/></w:rPr><w:t>והציעו לייש</w:t></w:r><w:ins w:author="Aharon Ariel" w:date="2013-10-17T22:42:00Z" w:id="442"><w:r><w:rPr><w:rtl w:val="true"/></w:rPr><w:t>מה</w:t></w:r></w:ins><w:del w:author="Aharon Ariel" w:date="2013-10-17T22:42:00Z" w:id="443"><w:r><w:rPr><w:rtl w:val="true"/></w:rPr><w:delText>ם אותה</w:delText></w:r></w:del><w:r><w:rPr><w:rtl w:val="true"/></w:rPr><w:t xml:space="preserve"> באופן חלקי במדינת ישראל</w:t></w:r><w:r><w:rPr><w:rtl w:val="true"/></w:rPr><w:t xml:space="preserve">. </w:t></w:r></w:p><w:p><w:pPr><w:pStyle w:val="style0"/></w:pPr><w:r><w:rPr><w:rtl w:val="true"/></w:rPr><w:t>במאמרי</w:t></w:r><w:ins w:author="Aharon Ariel" w:date="2013-10-17T22:42:00Z" w:id="444"><w:r><w:rPr><w:rtl w:val="true"/></w:rPr><w:t>:</w:t></w:r></w:ins><w:r><w:rPr><w:rtl w:val="true"/></w:rPr><w:t xml:space="preserve"> &quot;</w:t></w:r><w:r><w:rPr><w:rtl w:val="true"/></w:rPr><w:t xml:space="preserve">התחילו במשחק מראשיתו </w:t></w:r><w:r><w:rPr><w:rtl w:val="true"/></w:rPr><w:t xml:space="preserve">- </w:t></w:r><w:r><w:rPr><w:rtl w:val="true"/></w:rPr><w:t>מצוות חלוקת הנחלות והיובל מראשית הציונות ועד ימינו</w:t></w:r><w:r><w:rPr><w:rtl w:val="true"/></w:rPr><w:t>&quot;</w:t></w:r><w:r><w:rPr><w:rStyle w:val="style68"/><w:rtl w:val="true"/></w:rPr><w:footnoteReference w:id="18"/></w:r><w:r><w:rPr><w:rtl w:val="true"/></w:rPr><w:t xml:space="preserve">, </w:t></w:r><w:r><w:rPr><w:rtl w:val="true"/></w:rPr><w:t xml:space="preserve">סקרתי </w:t></w:r><w:r><w:rPr></w:rPr><w:t>12</w:t></w:r><w:r><w:rPr><w:rtl w:val="true"/></w:rPr><w:t xml:space="preserve"> </w:t></w:r><w:r><w:rPr><w:rtl w:val="true"/></w:rPr><w:t>הצעות שונות</w:t></w:r><w:r><w:rPr><w:rtl w:val="true"/></w:rPr><w:t xml:space="preserve">, </w:t></w:r><w:r><w:rPr><w:rtl w:val="true"/></w:rPr><w:t>שהועלו בתקופות שונות</w:t></w:r><w:r><w:rPr><w:rtl w:val="true"/></w:rPr><w:t xml:space="preserve">, </w:t></w:r><w:r><w:rPr><w:rtl w:val="true"/></w:rPr><w:t>ליישום מצוות חלוקת הנחלות והיובל בימינו</w:t></w:r><w:r><w:rPr><w:rtl w:val="true"/></w:rPr><w:t xml:space="preserve">, </w:t></w:r><w:r><w:rPr><w:rtl w:val="true"/></w:rPr><w:t>והשוויתי ביניהן על</w:t></w:r><w:r><w:rPr><w:rtl w:val="true"/></w:rPr><w:t>-</w:t></w:r><w:r><w:rPr><w:rtl w:val="true"/></w:rPr><w:t>פי ארבעה קריטריונים</w:t></w:r><w:r><w:rPr><w:rtl w:val="true"/></w:rPr><w:t xml:space="preserve">. </w:t></w:r><w:del w:author="Aharon Ariel" w:date="2013-10-17T22:43:00Z" w:id="445"><w:r><w:rPr><w:rtl w:val="true"/></w:rPr><w:delText>ההשוואה בין ההצעות היא מרתקת</w:delText></w:r></w:del><w:del w:author="Aharon Ariel" w:date="2013-10-17T22:43:00Z" w:id="446"><w:r><w:rPr><w:rtl w:val="true"/></w:rPr><w:delText xml:space="preserve">, </w:delText></w:r></w:del><w:del w:author="Aharon Ariel" w:date="2013-10-17T22:43:00Z" w:id="447"><w:r><w:rPr><w:rtl w:val="true"/></w:rPr><w:delText>שכן</w:delText></w:r></w:del><w:ins w:author="Aharon Ariel" w:date="2013-10-17T22:43:00Z" w:id="448"><w:r><w:rPr><w:rtl w:val="true"/></w:rPr><w:t>מסתבר</w:t></w:r></w:ins><w:r><w:rPr><w:rtl w:val="true"/></w:rPr><w:t xml:space="preserve"> </w:t></w:r><w:ins w:author="Aharon Ariel" w:date="2013-10-17T22:43:00Z" w:id="449"><w:r><w:rPr><w:rtl w:val="true"/></w:rPr><w:t>ש</w:t></w:r></w:ins><w:r><w:rPr><w:rtl w:val="true"/></w:rPr><w:t>כל הצעה מתייחסת להיבט אחר של מצוות היובל</w:t></w:r><w:r><w:rPr><w:rtl w:val="true"/></w:rPr><w:t xml:space="preserve">. </w:t></w:r><w:r><w:rPr><w:rtl w:val="true"/></w:rPr><w:t>במאמר זה גם העליתי מספר הצעות מעשיות חדשות</w:t></w:r><w:r><w:rPr><w:rtl w:val="true"/></w:rPr><w:t xml:space="preserve">, </w:t></w:r><w:r><w:rPr><w:rtl w:val="true"/></w:rPr><w:t>המסתמכות על היתרונות שבכל אחת מההצעות הקיימות</w:t></w:r><w:r><w:rPr><w:rtl w:val="true"/></w:rPr><w:t>.</w:t></w:r><w:r><w:rPr><w:rtl w:val="true"/></w:rPr><w:commentReference w:id="14"/></w:r></w:p><w:p><w:pPr><w:pStyle w:val="style0"/></w:pPr><w:del w:author="Aharon Ariel" w:date="2013-10-17T22:44:00Z" w:id="450"><w:r><w:rPr><w:rtl w:val="true"/></w:rPr></w:r></w:del></w:p><w:p><w:pPr><w:pStyle w:val="style0"/></w:pPr><w:ins w:author="Aharon Ariel" w:date="2013-10-17T22:45:00Z" w:id="451"><w:r><w:rPr><w:rtl w:val="true"/></w:rPr><w:t>כאמור</w:t></w:r></w:ins><w:ins w:author="Aharon Ariel" w:date="2013-10-17T22:45:00Z" w:id="452"><w:r><w:rPr><w:rtl w:val="true"/></w:rPr><w:t xml:space="preserve">, </w:t></w:r></w:ins><w:ins w:author="Aharon Ariel" w:date="2013-10-17T22:44:00Z" w:id="453"><w:r><w:rPr><w:rtl w:val="true"/></w:rPr><w:t>מצוות היובל המקראית מדגישה את חשיבות הבעלות הפרטית השיויונית על קרקעות</w:t></w:r></w:ins><w:ins w:author="Aharon Ariel" w:date="2013-10-17T22:44:00Z" w:id="454"><w:r><w:rPr><w:rtl w:val="true"/></w:rPr><w:t xml:space="preserve">, </w:t></w:r></w:ins><w:ins w:author="Aharon Ariel" w:date="2013-10-17T22:44:00Z" w:id="455"><w:r><w:rPr><w:rtl w:val="true"/></w:rPr><w:t>כחלק בלתי</w:t></w:r></w:ins><w:ins w:author="Aharon Ariel" w:date="2013-10-17T22:45:00Z" w:id="456"><w:r><w:rPr><w:rtl w:val="true"/></w:rPr><w:t>-</w:t></w:r></w:ins><w:ins w:author="Aharon Ariel" w:date="2013-10-17T22:44:00Z" w:id="457"><w:r><w:rPr><w:rtl w:val="true"/></w:rPr><w:t>נפרד מהחופש ומזכויות הפרט</w:t></w:r></w:ins><w:ins w:author="Aharon Ariel" w:date="2013-10-17T22:45:00Z" w:id="458"><w:r><w:rPr><w:rtl w:val="true"/></w:rPr><w:t>,</w:t></w:r></w:ins><w:ins w:author="Aharon Ariel" w:date="2013-10-17T22:44:00Z" w:id="459"><w:r><w:rPr><w:b/><w:rtl w:val="true"/></w:rPr><w:t xml:space="preserve"> </w:t></w:r></w:ins><w:del w:author="Aharon Ariel" w:date="2013-10-17T22:44:00Z" w:id="460"><w:r><w:rPr><w:b/><w:b/><w:rtl w:val="true"/></w:rPr><w:delText>איך השפיעו רעיונות</w:delText></w:r></w:del><w:ins w:author="Aharon Ariel" w:date="2013-10-17T22:45:00Z" w:id="461"><w:r><w:rPr><w:b/><w:b/><w:rtl w:val="true"/></w:rPr><w:t xml:space="preserve"> ומסתבר </w:t></w:r></w:ins><w:ins w:author="Aharon Ariel" w:date="2013-10-17T22:44:00Z" w:id="462"><w:r><w:rPr><w:b/><w:b/><w:rtl w:val="true"/></w:rPr><w:t xml:space="preserve">לרעיון שבבסיס מצוות היובל היתה השפעה גם על </w:t></w:r></w:ins><w:del w:author="Aharon Ariel" w:date="2013-10-17T22:44:00Z" w:id="463"><w:r><w:rPr><w:b/><w:b/><w:rtl w:val="true"/></w:rPr><w:delText xml:space="preserve"> היובל על </w:delText></w:r></w:del><w:r><w:rPr><w:b/><w:b/><w:rtl w:val="true"/></w:rPr><w:t>הוגי</w:t></w:r><w:r><w:rPr><w:b/><w:rtl w:val="true"/></w:rPr><w:t>-</w:t></w:r><w:r><w:rPr><w:b/><w:b/><w:rtl w:val="true"/></w:rPr><w:t>דעות</w:t></w:r><w:del w:author="Aharon Ariel" w:date="2013-10-17T22:44:00Z" w:id="464"><w:r><w:rPr><w:b/><w:b/><w:rtl w:val="true"/></w:rPr><w:delText xml:space="preserve"> ומתקנים חברתיים</w:delText></w:r></w:del><w:r><w:rPr><w:b/><w:b/><w:rtl w:val="true"/></w:rPr><w:t xml:space="preserve"> בעמים אחרים</w:t></w:r><w:ins w:author="Aharon Ariel" w:date="2013-10-17T22:44:00Z" w:id="465"><w:r><w:rPr><w:b/><w:rtl w:val="true"/></w:rPr><w:t xml:space="preserve">. </w:t></w:r></w:ins><w:del w:author="Aharon Ariel" w:date="2013-10-17T22:44:00Z" w:id="466"><w:r><w:rPr><w:b/><w:rtl w:val="true"/></w:rPr><w:delText>?</w:delText></w:r></w:del><w:del w:author="Aharon Ariel" w:date="2013-10-17T22:44:00Z" w:id="467"><w:r><w:rPr><w:b/><w:b/><w:rtl w:val="true"/></w:rPr><w:delText>מצוות היובל המקראית מדגישה את חשיבות הבעלות הפרטית השיויונית על קרקעות</w:delText></w:r></w:del><w:del w:author="Aharon Ariel" w:date="2013-10-17T22:44:00Z" w:id="468"><w:r><w:rPr><w:b/><w:rtl w:val="true"/></w:rPr><w:delText xml:space="preserve">, </w:delText></w:r></w:del><w:del w:author="Aharon Ariel" w:date="2013-10-17T22:44:00Z" w:id="469"><w:r><w:rPr><w:b/><w:b/><w:rtl w:val="true"/></w:rPr><w:delText xml:space="preserve">כחלק בלתי נפרד מהחופש ומזכויות </w:delText></w:r></w:del><w:r><w:rPr><w:rtl w:val="true"/></w:rPr><w:t>אחד מהוגי</w:t></w:r><w:r><w:rPr><w:rtl w:val="true"/></w:rPr><w:t>-</w:t></w:r><w:r><w:rPr><w:rtl w:val="true"/></w:rPr><w:t>הדעות שהושפע</w:t></w:r><w:ins w:author="Aharon Ariel" w:date="2013-10-17T22:46:00Z" w:id="470"><w:r><w:rPr><w:rtl w:val="true"/></w:rPr><w:t xml:space="preserve"> מכך</w:t></w:r></w:ins><w:r><w:rPr><w:rtl w:val="true"/></w:rPr><w:t xml:space="preserve">, </w:t></w:r><w:ins w:author="Aharon Ariel" w:date="2013-10-17T22:46:00Z" w:id="471"><w:r><w:rPr><w:rtl w:val="true"/></w:rPr><w:t>ככל הנראה</w:t></w:r></w:ins><w:del w:author="Aharon Ariel" w:date="2013-10-17T22:46:00Z" w:id="472"><w:r><w:rPr><w:rtl w:val="true"/></w:rPr><w:delText>כנראה</w:delText></w:r></w:del><w:del w:author="Aharon Ariel" w:date="2013-10-17T22:46:00Z" w:id="473"><w:r><w:rPr><w:rtl w:val="true"/></w:rPr><w:delText xml:space="preserve">, </w:delText></w:r></w:del><w:del w:author="Aharon Ariel" w:date="2013-10-17T22:46:00Z" w:id="474"><w:r><w:rPr><w:rtl w:val="true"/></w:rPr><w:delText>מגישה זו</w:delText></w:r></w:del><w:r><w:rPr><w:rtl w:val="true"/></w:rPr><w:t xml:space="preserve">, </w:t></w:r><w:r><w:rPr><w:rtl w:val="true"/></w:rPr><w:t xml:space="preserve">היה </w:t></w:r><w:r><w:rPr><w:b/><w:b/><w:rtl w:val="true"/></w:rPr><w:t>הנרי ג</w:t></w:r><w:r><w:rPr><w:b/><w:rtl w:val="true"/></w:rPr><w:t>&apos;</w:t></w:r><w:r><w:rPr><w:b/><w:b/><w:rtl w:val="true"/></w:rPr><w:t>ורג</w:t></w:r><w:r><w:rPr><w:b/><w:rtl w:val="true"/></w:rPr><w:t>&apos;</w:t></w:r><w:r><w:rPr><w:rtl w:val="true"/></w:rPr><w:t xml:space="preserve">, </w:t></w:r><w:r><w:rPr><w:rtl w:val="true"/></w:rPr><w:t>כלכלן ומדינאי אמריקאי בן המאה ה</w:t></w:r><w:r><w:rPr><w:rtl w:val="true"/></w:rPr><w:t>-</w:t></w:r><w:r><w:rPr></w:rPr><w:t>19</w:t></w:r><w:r><w:rPr><w:rtl w:val="true"/></w:rPr><w:t xml:space="preserve">. </w:t></w:r><w:r><w:rPr><w:rtl w:val="true"/></w:rPr><w:t xml:space="preserve">בספרו משנת </w:t></w:r><w:r><w:rPr></w:rPr><w:t>1879</w:t></w:r><w:r><w:rPr><w:rtl w:val="true"/></w:rPr><w:t>, &quot;</w:t></w:r><w:r><w:rPr><w:rtl w:val="true"/></w:rPr><w:t>ק</w:t></w:r><w:del w:author="Aharon Ariel" w:date="2013-10-17T22:46:00Z" w:id="475"><w:r><w:rPr><w:rtl w:val="true"/></w:rPr><w:delText>י</w:delText></w:r></w:del><w:r><w:rPr><w:rtl w:val="true"/></w:rPr><w:t>דמה ועוני</w:t></w:r><w:r><w:rPr><w:rtl w:val="true"/></w:rPr><w:t>&quot;</w:t></w:r><w:r><w:rPr><w:rStyle w:val="style68"/><w:rtl w:val="true"/></w:rPr><w:footnoteReference w:id="19"/></w:r><w:ins w:author="Aharon Ariel" w:date="2013-10-15T20:25:00Z" w:id="476"><w:r><w:rPr><w:rtl w:val="true"/></w:rPr><w:t xml:space="preserve">, </w:t></w:r></w:ins><w:ins w:author="Aharon Ariel" w:date="2013-10-15T20:25:00Z" w:id="477"><w:r><w:rPr><w:rtl w:val="true"/></w:rPr><w:t>טוען הנרי ג</w:t></w:r></w:ins><w:ins w:author="Aharon Ariel" w:date="2013-10-15T20:25:00Z" w:id="478"><w:r><w:rPr><w:rtl w:val="true"/></w:rPr><w:t>&apos;</w:t></w:r></w:ins><w:ins w:author="Aharon Ariel" w:date="2013-10-15T20:25:00Z" w:id="479"><w:r><w:rPr><w:rtl w:val="true"/></w:rPr><w:t>ורג</w:t></w:r></w:ins><w:ins w:author="Aharon Ariel" w:date="2013-10-15T20:25:00Z" w:id="480"><w:r><w:rPr><w:rtl w:val="true"/></w:rPr><w:t xml:space="preserve">&apos;, </w:t></w:r></w:ins><w:ins w:author="Aharon Ariel" w:date="2013-10-15T20:25:00Z" w:id="481"><w:r><w:rPr><w:rtl w:val="true"/></w:rPr><w:t>שחוסר</w:t></w:r></w:ins><w:ins w:author="Aharon Ariel" w:date="2013-10-15T20:25:00Z" w:id="482"><w:r><w:rPr><w:rtl w:val="true"/></w:rPr><w:t>-</w:t></w:r></w:ins><w:ins w:author="Aharon Ariel" w:date="2013-10-15T20:25:00Z" w:id="483"><w:r><w:rPr><w:rtl w:val="true"/></w:rPr><w:t xml:space="preserve">השיוויון בבעלות על קרקעות הוא הגורם העיקרי לעוני בחברות תעשייתיות מתקדמות </w:t></w:r></w:ins><w:ins w:author="Aharon Ariel" w:date="2013-10-15T20:25:00Z" w:id="484"><w:r><w:rPr><w:rtl w:val="true"/></w:rPr><w:t>(</w:t></w:r></w:ins><w:ins w:author="Aharon Ariel" w:date="2013-10-15T20:25:00Z" w:id="485"><w:r><w:rPr><w:rtl w:val="true"/></w:rPr><w:t>זאת בניגוד לטענה</w:t></w:r></w:ins><w:ins w:author="Aharon Ariel" w:date="2013-10-15T20:25:00Z" w:id="486"><w:r><w:rPr><w:rtl w:val="true"/></w:rPr><w:t xml:space="preserve">, </w:t></w:r></w:ins><w:ins w:author="Aharon Ariel" w:date="2013-10-15T20:25:00Z" w:id="487"><w:r><w:rPr><w:rtl w:val="true"/></w:rPr><w:t>שמצוות היובל רלבנטית רק בחברה חקלאית</w:t></w:r></w:ins><w:ins w:author="Aharon Ariel" w:date="2013-10-15T20:25:00Z" w:id="488"><w:r><w:rPr><w:rtl w:val="true"/></w:rPr><w:t xml:space="preserve">). </w:t></w:r></w:ins><w:ins w:author="Aharon Ariel" w:date="2013-10-15T20:25:00Z" w:id="489"><w:r><w:rPr><w:rtl w:val="true"/></w:rPr><w:t xml:space="preserve">הוא תומך </w:t></w:r></w:ins><w:del w:author="erelsgl " w:date="2013-10-30T21:15:00Z" w:id="490"><w:r><w:rPr><w:rtl w:val="true"/></w:rPr><w:delText xml:space="preserve">מבסס </w:delText></w:r></w:del><w:ins w:author="Aharon Ariel" w:date="2013-10-15T20:25:00Z" w:id="491"><w:r><w:rPr><w:rtl w:val="true"/></w:rPr><w:t>את טענותיו בנימוקים על נימוקים רבים</w:t></w:r></w:ins><w:ins w:author="Aharon Ariel" w:date="2013-10-15T20:25:00Z" w:id="492"><w:r><w:rPr><w:rtl w:val="true"/></w:rPr><w:t xml:space="preserve">: </w:t></w:r></w:ins><w:ins w:author="Aharon Ariel" w:date="2013-10-15T20:25:00Z" w:id="493"><w:r><w:rPr><w:rtl w:val="true"/></w:rPr><w:t>כלכליים</w:t></w:r></w:ins><w:ins w:author="Aharon Ariel" w:date="2013-10-15T20:25:00Z" w:id="494"><w:r><w:rPr><w:rtl w:val="true"/></w:rPr><w:t xml:space="preserve">, </w:t></w:r></w:ins><w:ins w:author="Aharon Ariel" w:date="2013-10-15T20:25:00Z" w:id="495"><w:r><w:rPr><w:rtl w:val="true"/></w:rPr><w:t>היסטוריים ופילוסופיים</w:t></w:r></w:ins><w:ins w:author="Aharon Ariel" w:date="2013-10-15T20:25:00Z" w:id="496"><w:r><w:rPr><w:rtl w:val="true"/></w:rPr><w:t xml:space="preserve">. </w:t></w:r></w:ins><w:ins w:author="Aharon Ariel" w:date="2013-10-15T20:25:00Z" w:id="497"><w:r><w:rPr><w:rtl w:val="true"/></w:rPr><w:t>וחלק מטענותיו נראות כאילו לקוחות נלקחו מן המקרא</w:t></w:r></w:ins><w:ins w:author="Aharon Ariel" w:date="2013-10-15T20:25:00Z" w:id="498"><w:r><w:rPr><w:rtl w:val="true"/></w:rPr><w:t xml:space="preserve">, </w:t></w:r></w:ins><w:del w:author="erelsgl " w:date="2013-10-30T21:15:00Z" w:id="499"><w:r><w:rPr><w:rtl w:val="true"/></w:rPr><w:delText>למשל</w:delText></w:r></w:del><w:ins w:author="Aharon Ariel" w:date="2013-10-15T20:25:00Z" w:id="500"><w:r><w:rPr><w:rtl w:val="true"/></w:rPr><w:t>כגון</w:t></w:r></w:ins><w:ins w:author="Aharon Ariel" w:date="2013-10-15T20:25:00Z" w:id="501"><w:r><w:rPr><w:rtl w:val="true"/></w:rPr><w:t xml:space="preserve">: </w:t></w:r></w:ins><w:ins w:author="Aharon Ariel" w:date="2013-10-15T20:25:00Z" w:id="502"><w:r><w:rPr><w:shd w:fill="FFFF00" w:val="clear"/><w:rtl w:val="true"/></w:rPr><w:t>אם כבר תירגמת עדיף לתת כאן את המשפט המתורגם כולל הפנייה מדוייקת לעמוד</w:t></w:r></w:ins></w:p><w:p><w:pPr><w:pStyle w:val="style0"/></w:pPr><w:ins w:author="Aharon Ariel" w:date="2013-10-15T20:25:00Z" w:id="503"><w:r><w:rPr><w:rtl w:val="true"/></w:rPr><w:t xml:space="preserve"> </w:t></w:r></w:ins><w:ins w:author="Aharon Ariel" w:date="2013-10-15T20:25:00Z" w:id="504"><w:r><w:rPr><w:rtl w:val="true"/></w:rPr><w:t>&quot;</w:t></w:r></w:ins><w:ins w:author="Aharon Ariel" w:date="2013-10-15T20:25:00Z" w:id="505"><w:r><w:rPr></w:rPr><w:t>For what are we but tenants for a day? Have we made the earth that we should determine the rights of those who after us shall tenant it in their turn</w:t></w:r></w:ins><w:ins w:author="Aharon Ariel" w:date="2013-10-15T20:25:00Z" w:id="506"><w:r><w:rPr><w:rtl w:val="true"/></w:rPr><w:t>?&quot; (</w:t></w:r></w:ins><w:ins w:author="Aharon Ariel" w:date="2013-10-15T20:25:00Z" w:id="507"><w:r><w:rPr><w:rtl w:val="true"/></w:rPr><w:t xml:space="preserve">בפרק </w:t></w:r></w:ins><w:ins w:author="Aharon Ariel" w:date="2013-10-15T20:25:00Z" w:id="508"><w:r><w:rPr></w:rPr><w:t>20</w:t></w:r></w:ins><w:ins w:author="Aharon Ariel" w:date="2013-10-15T20:25:00Z" w:id="509"><w:r><w:rPr><w:rtl w:val="true"/></w:rPr><w:t xml:space="preserve">) </w:t></w:r></w:ins></w:p><w:p><w:pPr><w:pStyle w:val="style0"/></w:pPr><w:ins w:author="Aharon Ariel" w:date="2013-10-15T20:25:00Z" w:id="510"><w:r><w:rPr><w:rtl w:val="true"/></w:rPr><w:t>טענה זו מזכירה מאד את ההצדקה המקראית למצוות היובל</w:t></w:r></w:ins><w:del w:author="erelsgl " w:date="2013-10-30T21:15:00Z" w:id="511"><w:r><w:rPr><w:rtl w:val="true"/></w:rPr><w:delText>טענה המקראית</w:delText></w:r></w:del><w:ins w:author="Aharon Ariel" w:date="2013-10-15T20:25:00Z" w:id="512"><w:r><w:rPr><w:rtl w:val="true"/></w:rPr><w:t>: &quot;</w:t></w:r></w:ins><w:ins w:author="Aharon Ariel" w:date="2013-10-15T20:25:00Z" w:id="513"><w:r><w:rPr><w:rtl w:val="true"/></w:rPr><w:t>וְהָאָרֶץ לֹא תִמָּכֵר לִצְמִתֻת</w:t></w:r></w:ins><w:ins w:author="Aharon Ariel" w:date="2013-10-15T20:25:00Z" w:id="514"><w:r><w:rPr><w:rtl w:val="true"/></w:rPr><w:t xml:space="preserve">, </w:t></w:r></w:ins><w:ins w:author="Aharon Ariel" w:date="2013-10-15T20:25:00Z" w:id="515"><w:r><w:rPr><w:rtl w:val="true"/></w:rPr><w:t>כִּי לִי הָאָרֶץ</w:t></w:r></w:ins><w:ins w:author="Aharon Ariel" w:date="2013-10-15T20:25:00Z" w:id="516"><w:r><w:rPr><w:rtl w:val="true"/></w:rPr><w:t xml:space="preserve">, </w:t></w:r></w:ins><w:ins w:author="Aharon Ariel" w:date="2013-10-15T20:25:00Z" w:id="517"><w:r><w:rPr><w:rtl w:val="true"/></w:rPr><w:t>כִּי גֵרִים וְתוֹשָׁבִים אַתֶּם עִמָּדִי</w:t></w:r></w:ins><w:ins w:author="Aharon Ariel" w:date="2013-10-15T20:25:00Z" w:id="518"><w:r><w:rPr><w:rtl w:val="true"/></w:rPr><w:t>&quot; (</w:t></w:r></w:ins><w:ins w:author="Aharon Ariel" w:date="2013-10-15T20:25:00Z" w:id="519"><w:r><w:rPr><w:rtl w:val="true"/></w:rPr><w:t>ויקרא כה כג</w:t></w:r></w:ins><w:ins w:author="Aharon Ariel" w:date="2013-10-15T20:25:00Z" w:id="520"><w:r><w:rPr><w:rtl w:val="true"/></w:rPr><w:t>).</w:t></w:r></w:ins><w:ins w:author="Aharon Ariel" w:date="2013-10-15T20:25:00Z" w:id="521"><w:r><w:rPr><w:rStyle w:val="style68"/><w:rtl w:val="true"/></w:rPr><w:footnoteReference w:id="20"/></w:r></w:ins><w:ins w:author="Aharon Ariel" w:date="2013-10-15T20:25:00Z" w:id="522"><w:r><w:rPr><w:rtl w:val="true"/></w:rPr><w:t xml:space="preserve"> </w:t></w:r></w:ins><w:ins w:author="Aharon Ariel" w:date="2013-10-15T20:25:00Z" w:id="523"><w:r><w:rPr><w:rtl w:val="true"/></w:rPr><w:t xml:space="preserve">לא אנחנו יצרנו את הארץ </w:t></w:r></w:ins><w:ins w:author="Aharon Ariel" w:date="2013-10-15T20:25:00Z" w:id="524"><w:r><w:rPr><w:rtl w:val="true"/></w:rPr><w:t xml:space="preserve">- </w:t></w:r></w:ins><w:ins w:author="Aharon Ariel" w:date="2013-10-15T20:25:00Z" w:id="525"><w:r><w:rPr><w:rtl w:val="true"/></w:rPr><w:t xml:space="preserve">אנחנו רק אורחים כאן </w:t></w:r></w:ins><w:ins w:author="Aharon Ariel" w:date="2013-10-15T20:25:00Z" w:id="526"><w:r><w:rPr><w:rtl w:val="true"/></w:rPr><w:t xml:space="preserve">- </w:t></w:r></w:ins><w:ins w:author="Aharon Ariel" w:date="2013-10-15T20:25:00Z" w:id="527"><w:r><w:rPr><w:rtl w:val="true"/></w:rPr><w:t>ולכן לכולנו ישנן זכויות שוות ליהנות להנאה מן הקרקע</w:t></w:r></w:ins><w:ins w:author="Aharon Ariel" w:date="2013-10-15T20:25:00Z" w:id="528"><w:r><w:rPr><w:rtl w:val="true"/></w:rPr><w:t>.</w:t></w:r></w:ins></w:p><w:p><w:pPr><w:pStyle w:val="style0"/></w:pPr><w:r><w:rPr><w:rtl w:val="true"/></w:rPr></w:r></w:p><w:p><w:pPr><w:pStyle w:val="style0"/></w:pPr><w:r><w:rPr><w:rFonts w:ascii="Guttman-Aram" w:cs="Guttman-Aram" w:eastAsia="Times New Roman" w:hAnsi="Guttman-Aram"/><w:bCs/><w:sz w:val="28"/><w:sz w:val="28"/><w:szCs w:val="32"/><w:rtl w:val="true"/></w:rPr><w:t>היסטוריה</w:t></w:r><w:ins w:author="Aharon Ariel" w:date="2013-10-15T20:25:00Z" w:id="529"><w:r><w:rPr><w:rFonts w:ascii="Guttman-Aram" w:cs="Guttman-Aram" w:eastAsia="Times New Roman" w:hAnsi="Guttman-Aram"/><w:bCs/><w:sz w:val="28"/><w:sz w:val="28"/><w:szCs w:val="32"/><w:rtl w:val="true"/></w:rPr><w:t>השוואה היסטורית</w:t></w:r></w:ins></w:p><w:p><w:pPr><w:pStyle w:val="style0"/></w:pPr><w:ins w:author="Aharon Ariel" w:date="2013-10-15T20:25:00Z" w:id="530"><w:r><w:rPr><w:b/><w:b/><w:rtl w:val="true"/></w:rPr><w:t>האם ישנן הקבלות לחוקת הנחלות המקראית בתקופות ובמקומות אחרים</w:t></w:r></w:ins><w:ins w:author="Aharon Ariel" w:date="2013-10-15T20:25:00Z" w:id="531"><w:r><w:rPr><w:b/><w:rtl w:val="true"/></w:rPr><w:t xml:space="preserve">? </w:t></w:r></w:ins></w:p><w:p><w:pPr><w:pStyle w:val="style0"/></w:pPr><w:ins w:author="Aharon Ariel" w:date="2013-10-15T20:25:00Z" w:id="532"><w:r><w:rPr><w:rtl w:val="true"/></w:rPr><w:t>למיטב ידיעתי</w:t></w:r></w:ins><w:ins w:author="Aharon Ariel" w:date="2013-10-15T20:25:00Z" w:id="533"><w:r><w:rPr><w:rtl w:val="true"/></w:rPr><w:t xml:space="preserve">, </w:t></w:r></w:ins><w:ins w:author="Aharon Ariel" w:date="2013-10-15T20:25:00Z" w:id="534"><w:r><w:rPr><w:rtl w:val="true"/></w:rPr><w:t>חוקת הנחלות המקראית בשלמותה הנה ייחודית</w:t></w:r></w:ins><w:del w:author="erelsgl " w:date="2013-10-30T21:16:00Z" w:id="535"><w:r><w:rPr><w:rtl w:val="true"/></w:rPr><w:delText xml:space="preserve"> למקרא</w:delText></w:r></w:del><w:ins w:author="Aharon Ariel" w:date="2013-10-15T20:25:00Z" w:id="536"><w:r><w:rPr><w:rtl w:val="true"/></w:rPr><w:t xml:space="preserve"> ביחס למערכות חוקים של עמים אחרים מאותה תקופה</w:t></w:r></w:ins><w:ins w:author="Aharon Ariel" w:date="2013-10-15T20:25:00Z" w:id="537"><w:r><w:rPr><w:rtl w:val="true"/></w:rPr><w:t>.</w:t></w:r></w:ins><w:del w:author="erelsgl " w:date="2013-10-30T21:16:00Z" w:id="538"><w:r><w:rPr><w:rtl w:val="true"/></w:rPr><w:delText xml:space="preserve">, </w:delText></w:r></w:del><w:del w:author="erelsgl " w:date="2013-10-30T21:16:00Z" w:id="539"><w:r><w:rPr><w:rtl w:val="true"/></w:rPr><w:delText>בשלמותה</w:delText></w:r></w:del><w:del w:author="erelsgl " w:date="2013-10-30T21:16:00Z" w:id="540"><w:r><w:rPr><w:rtl w:val="true"/></w:rPr><w:delText xml:space="preserve">, </w:delText></w:r></w:del><w:del w:author="erelsgl " w:date="2013-10-30T21:16:00Z" w:id="541"><w:r><w:rPr><w:rtl w:val="true"/></w:rPr><w:delText xml:space="preserve">היא </w:delText></w:r></w:del><w:del w:author="erelsgl " w:date="2013-10-30T21:16:00Z" w:id="542"><w:r><w:rPr><w:rtl w:val="true"/></w:rPr><w:delText>(</w:delText></w:r></w:del><w:del w:author="erelsgl " w:date="2013-10-30T21:16:00Z" w:id="543"><w:r><w:rPr><w:rtl w:val="true"/></w:rPr><w:delText>למיטב ידיעתי</w:delText></w:r></w:del><w:del w:author="erelsgl " w:date="2013-10-30T21:16:00Z" w:id="544"><w:r><w:rPr><w:rtl w:val="true"/></w:rPr><w:delText xml:space="preserve">) </w:delText></w:r></w:del><w:del w:author="erelsgl " w:date="2013-10-30T21:16:00Z" w:id="545"><w:r><w:rPr><w:rtl w:val="true"/></w:rPr><w:delText>ייחודית למקרא</w:delText></w:r></w:del><w:del w:author="erelsgl " w:date="2013-10-30T21:16:00Z" w:id="546"><w:r><w:rPr><w:rtl w:val="true"/></w:rPr><w:delText xml:space="preserve">, </w:delText></w:r></w:del><w:del w:author="erelsgl " w:date="2013-10-30T21:16:00Z" w:id="547"><w:r><w:rPr><w:rtl w:val="true"/></w:rPr><w:delText>אולם</w:delText></w:r></w:del><w:ins w:author="erelsgl " w:date="2013-10-30T21:16:00Z" w:id="548"><w:r><w:rPr><w:rtl w:val="true"/></w:rPr><w:t xml:space="preserve"> </w:t></w:r></w:ins><w:ins w:author="Aharon Ariel" w:date="2013-10-15T20:25:00Z" w:id="549"><w:r><w:rPr><w:rtl w:val="true"/></w:rPr><w:t>עם זאת</w:t></w:r></w:ins><w:ins w:author="Aharon Ariel" w:date="2013-10-15T20:25:00Z" w:id="550"><w:r><w:rPr><w:rtl w:val="true"/></w:rPr><w:t xml:space="preserve">,  </w:t></w:r></w:ins><w:ins w:author="Aharon Ariel" w:date="2013-10-15T20:25:00Z" w:id="551"><w:r><w:rPr><w:rtl w:val="true"/></w:rPr><w:t>ניתן למצוא הקבלות מסויימות לחלקים מיסודותיה של חוקה זו בעמים אחרים</w:t></w:r></w:ins><w:del w:author="erelsgl " w:date="2013-10-30T21:16:00Z" w:id="552"><w:r><w:rPr><w:rtl w:val="true"/></w:rPr><w:delText>ממנה</w:delText></w:r></w:del><w:del w:author="erelsgl " w:date="2013-10-30T21:16:00Z" w:id="553"><w:r><w:rPr><w:rtl w:val="true"/></w:rPr><w:delText>,</w:delText></w:r></w:del><w:ins w:author="Aharon Ariel" w:date="2013-10-15T20:25:00Z" w:id="554"><w:r><w:rPr><w:rtl w:val="true"/></w:rPr><w:t xml:space="preserve"> </w:t></w:r></w:ins><w:ins w:author="Aharon Ariel" w:date="2013-10-15T20:25:00Z" w:id="555"><w:r><w:rPr><w:rtl w:val="true"/></w:rPr><w:t>כגון</w:t></w:r></w:ins><w:del w:author="erelsgl " w:date="2013-10-30T21:16:00Z" w:id="556"><w:r><w:rPr><w:rtl w:val="true"/></w:rPr><w:delText xml:space="preserve">. </w:delText></w:r></w:del><w:del w:author="erelsgl " w:date="2013-10-30T21:16:00Z" w:id="557"><w:r><w:rPr><w:rtl w:val="true"/></w:rPr><w:delText>הנה כמה דוגמאות להמחשה</w:delText></w:r></w:del><w:ins w:author="Aharon Ariel" w:date="2013-10-15T20:25:00Z" w:id="558"><w:r><w:rPr><w:rtl w:val="true"/></w:rPr><w:t>:</w:t></w:r></w:ins></w:p><w:p><w:pPr><w:pStyle w:val="style0"/></w:pPr><w:r><w:rPr><w:b/><w:bCs/><w:rtl w:val="true"/></w:rPr></w:r></w:p><w:p><w:pPr><w:pStyle w:val="style0"/></w:pPr><w:ins w:author="Aharon Ariel" w:date="2013-10-15T20:25:00Z" w:id="559"><w:r><w:rPr><w:b/><w:b/><w:bCs/><w:sz w:val="26"/><w:sz w:val="26"/><w:szCs w:val="26"/><w:rtl w:val="true"/></w:rPr><w:t>חלוקת נחלות על</w:t></w:r></w:ins><w:ins w:author="Aharon Ariel" w:date="2013-10-15T20:25:00Z" w:id="560"><w:r><w:rPr><w:b/><w:bCs/><w:sz w:val="26"/><w:szCs w:val="26"/><w:rtl w:val="true"/></w:rPr><w:t>-</w:t></w:r></w:ins><w:ins w:author="Aharon Ariel" w:date="2013-10-15T20:25:00Z" w:id="561"><w:r><w:rPr><w:b/><w:b/><w:bCs/><w:sz w:val="26"/><w:sz w:val="26"/><w:szCs w:val="26"/><w:rtl w:val="true"/></w:rPr><w:t>פי גורל</w:t></w:r></w:ins><w:ins w:author="Aharon Ariel" w:date="2013-10-15T20:25:00Z" w:id="562"><w:r><w:rPr><w:sz w:val="26"/><w:sz w:val="26"/><w:szCs w:val="26"/><w:rtl w:val="true"/></w:rPr><w:t xml:space="preserve"> </w:t></w:r></w:ins></w:p><w:p><w:pPr><w:pStyle w:val="style0"/></w:pPr><w:ins w:author="Aharon Ariel" w:date="2013-10-15T20:25:00Z" w:id="563"><w:r><w:rPr><w:rtl w:val="true"/></w:rPr><w:t>החלוקה הראשונית של ארץ</w:t></w:r></w:ins><w:ins w:author="Aharon Ariel" w:date="2013-10-15T20:25:00Z" w:id="564"><w:r><w:rPr><w:rtl w:val="true"/></w:rPr><w:t>-</w:t></w:r></w:ins><w:ins w:author="Aharon Ariel" w:date="2013-10-15T20:25:00Z" w:id="565"><w:r><w:rPr><w:rtl w:val="true"/></w:rPr><w:t xml:space="preserve">ישראל </w:t></w:r></w:ins><w:ins w:author="Aharon Ariel" w:date="2013-10-15T20:25:00Z" w:id="566"><w:r><w:rPr><w:rtl w:val="true"/></w:rPr><w:t>(</w:t></w:r></w:ins><w:ins w:author="Aharon Ariel" w:date="2013-10-15T20:25:00Z" w:id="567"><w:r><w:rPr><w:rtl w:val="true"/></w:rPr><w:t>במדבר כו</w:t></w:r></w:ins><w:ins w:author="Aharon Ariel" w:date="2013-10-15T20:25:00Z" w:id="568"><w:r><w:rPr><w:rtl w:val="true"/></w:rPr><w:t xml:space="preserve">) </w:t></w:r></w:ins><w:ins w:author="Aharon Ariel" w:date="2013-10-15T20:25:00Z" w:id="569"><w:r><w:rPr><w:rtl w:val="true"/></w:rPr><w:t xml:space="preserve">היתה </w:t></w:r></w:ins><w:ins w:author="Aharon Ariel" w:date="2013-10-15T20:25:00Z" w:id="570"><w:r><w:rPr><w:rtl w:val="true"/></w:rPr><w:t>&quot;</w:t></w:r></w:ins><w:ins w:author="Aharon Ariel" w:date="2013-10-15T20:25:00Z" w:id="571"><w:r><w:rPr><w:b/><w:b/><w:rtl w:val="true"/></w:rPr><w:t>בגורל</w:t></w:r></w:ins><w:ins w:author="Aharon Ariel" w:date="2013-10-15T20:25:00Z" w:id="572"><w:r><w:rPr><w:rtl w:val="true"/></w:rPr><w:t xml:space="preserve">&quot;. </w:t></w:r></w:ins><w:ins w:author="Aharon Ariel" w:date="2013-10-15T20:25:00Z" w:id="573"><w:r><w:rPr><w:rtl w:val="true"/></w:rPr><w:t xml:space="preserve">חלוקת קרקעות בהגרלה הייתה מקובלת במקומות רבים בעולם </w:t></w:r></w:ins><w:ins w:author="Aharon Ariel" w:date="2013-10-15T20:25:00Z" w:id="574"><w:r><w:rPr><w:rtl w:val="true"/></w:rPr><w:t>(</w:t></w:r></w:ins><w:ins w:author="Aharon Ariel" w:date="2013-10-15T20:25:00Z" w:id="575"><w:r><w:rPr><w:rtl w:val="true"/></w:rPr><w:t>מכאן השם האנגלי לחלקת</w:t></w:r></w:ins><w:ins w:author="Aharon Ariel" w:date="2013-10-15T20:25:00Z" w:id="576"><w:r><w:rPr><w:rtl w:val="true"/></w:rPr><w:t>-</w:t></w:r></w:ins><w:ins w:author="Aharon Ariel" w:date="2013-10-15T20:25:00Z" w:id="577"><w:r><w:rPr><w:rtl w:val="true"/></w:rPr><w:t>אדמה</w:t></w:r></w:ins><w:ins w:author="Aharon Ariel" w:date="2013-10-15T20:25:00Z" w:id="578"><w:r><w:rPr><w:rtl w:val="true"/></w:rPr><w:t xml:space="preserve">: </w:t></w:r></w:ins><w:ins w:author="Aharon Ariel" w:date="2013-10-15T20:25:00Z" w:id="579"><w:r><w:rPr></w:rPr><w:t>lot</w:t></w:r></w:ins><w:ins w:author="Aharon Ariel" w:date="2013-10-15T20:25:00Z" w:id="580"><w:r><w:rPr><w:rtl w:val="true"/></w:rPr><w:t xml:space="preserve">, </w:t></w:r></w:ins><w:ins w:author="Aharon Ariel" w:date="2013-10-15T20:25:00Z" w:id="581"><w:r><w:rPr><w:rtl w:val="true"/></w:rPr><w:t xml:space="preserve">שמשמעותה </w:t></w:r></w:ins><w:ins w:author="Aharon Ariel" w:date="2013-10-15T20:25:00Z" w:id="582"><w:r><w:rPr><w:rtl w:val="true"/></w:rPr><w:t>&apos;</w:t></w:r></w:ins><w:ins w:author="Aharon Ariel" w:date="2013-10-15T20:25:00Z" w:id="583"><w:r><w:rPr><w:rtl w:val="true"/></w:rPr><w:t>גורל</w:t></w:r></w:ins><w:ins w:author="Aharon Ariel" w:date="2013-10-15T20:25:00Z" w:id="584"><w:r><w:rPr><w:rtl w:val="true"/></w:rPr><w:t xml:space="preserve">&apos;, </w:t></w:r></w:ins><w:ins w:author="Aharon Ariel" w:date="2013-10-15T20:25:00Z" w:id="585"><w:r><w:rPr><w:rtl w:val="true"/></w:rPr><w:t xml:space="preserve">כמו </w:t></w:r></w:ins><w:ins w:author="Aharon Ariel" w:date="2013-10-15T20:25:00Z" w:id="586"><w:r><w:rPr><w:rtl w:val="true"/></w:rPr><w:t>&apos;</w:t></w:r></w:ins><w:ins w:author="Aharon Ariel" w:date="2013-10-15T20:25:00Z" w:id="587"><w:r><w:rPr><w:rtl w:val="true"/></w:rPr><w:t>לוטו</w:t></w:r></w:ins><w:ins w:author="Aharon Ariel" w:date="2013-10-15T20:25:00Z" w:id="588"><w:r><w:rPr><w:rtl w:val="true"/></w:rPr><w:t xml:space="preserve">&apos;). </w:t></w:r></w:ins><w:ins w:author="Aharon Ariel" w:date="2013-10-15T20:25:00Z" w:id="589"><w:r><w:rPr><w:rtl w:val="true"/></w:rPr><w:t>מעניינת במיוחד היא השיטה של ערביי ארץ</w:t></w:r></w:ins><w:ins w:author="Aharon Ariel" w:date="2013-10-15T20:25:00Z" w:id="590"><w:r><w:rPr><w:rtl w:val="true"/></w:rPr><w:t xml:space="preserve">- </w:t></w:r></w:ins><w:ins w:author="Aharon Ariel" w:date="2013-10-15T20:25:00Z" w:id="591"><w:r><w:rPr><w:rtl w:val="true"/></w:rPr><w:t>ישראל בתקופת השלטון העות</w:t></w:r></w:ins><w:ins w:author="Aharon Ariel" w:date="2013-10-15T20:25:00Z" w:id="592"><w:r><w:rPr><w:rtl w:val="true"/></w:rPr><w:t>&apos;</w:t></w:r></w:ins><w:ins w:author="Aharon Ariel" w:date="2013-10-15T20:25:00Z" w:id="593"><w:r><w:rPr><w:rtl w:val="true"/></w:rPr><w:t>מאני</w:t></w:r></w:ins><w:ins w:author="Aharon Ariel" w:date="2013-10-15T20:25:00Z" w:id="594"><w:r><w:rPr><w:rtl w:val="true"/></w:rPr><w:t xml:space="preserve">, - </w:t></w:r></w:ins><w:ins w:author="Aharon Ariel" w:date="2013-10-15T20:25:00Z" w:id="595"><w:r><w:rPr><w:rtl w:val="true"/></w:rPr><w:t>שיטת ה</w:t></w:r></w:ins><w:ins w:author="Aharon Ariel" w:date="2013-10-15T20:25:00Z" w:id="596"><w:r><w:rPr><w:rtl w:val="true"/></w:rPr><w:t>&quot;&apos;</w:t></w:r></w:ins><w:ins w:author="Aharon Ariel" w:date="2013-10-15T20:25:00Z" w:id="597"><w:r><w:rPr><w:rtl w:val="true"/></w:rPr><w:t>מושע</w:t></w:r></w:ins><w:ins w:author="Aharon Ariel" w:date="2013-10-15T20:25:00Z" w:id="598"><w:r><w:rPr><w:rtl w:val="true"/></w:rPr><w:t xml:space="preserve">&apos;&quot;, </w:t></w:r></w:ins><w:ins w:author="Aharon Ariel" w:date="2013-10-15T20:25:00Z" w:id="599"><w:r><w:rPr><w:rtl w:val="true"/></w:rPr><w:t>שבה הקרקעות החקלאיות של הכפר</w:t></w:r></w:ins><w:ins w:author="erelsgl " w:date="2013-10-30T21:17:00Z" w:id="600"><w:r><w:rPr><w:rtl w:val="true"/></w:rPr><w:t xml:space="preserve"> </w:t></w:r></w:ins><w:ins w:author="Aharon Ariel" w:date="2013-10-15T20:25:00Z" w:id="601"><w:r><w:rPr><w:rtl w:val="true"/></w:rPr><w:t xml:space="preserve">הנן </w:t></w:r></w:ins><w:del w:author="erelsgl " w:date="2013-10-30T21:17:00Z" w:id="602"><w:r><w:rPr><w:rtl w:val="true"/></w:rPr><w:delText xml:space="preserve">הן </w:delText></w:r></w:del><w:ins w:author="Aharon Ariel" w:date="2013-10-15T20:25:00Z" w:id="603"><w:r><w:rPr><w:rtl w:val="true"/></w:rPr><w:t>רכוש משותף של הכפר</w:t></w:r></w:ins><w:ins w:author="Aharon Ariel" w:date="2013-10-15T20:25:00Z" w:id="604"><w:r><w:rPr><w:rtl w:val="true"/></w:rPr><w:t xml:space="preserve">, </w:t></w:r></w:ins><w:ins w:author="Aharon Ariel" w:date="2013-10-15T20:25:00Z" w:id="605"><w:r><w:rPr><w:rtl w:val="true"/></w:rPr><w:t>והן מחולקות על</w:t></w:r></w:ins><w:ins w:author="Aharon Ariel" w:date="2013-10-15T20:25:00Z" w:id="606"><w:r><w:rPr><w:rtl w:val="true"/></w:rPr><w:t>-</w:t></w:r></w:ins><w:ins w:author="Aharon Ariel" w:date="2013-10-15T20:25:00Z" w:id="607"><w:r><w:rPr><w:rtl w:val="true"/></w:rPr><w:t xml:space="preserve">פי הגרלה </w:t></w:r></w:ins><w:del w:author="erelsgl " w:date="2013-10-30T21:17:00Z" w:id="608"><w:r><w:rPr><w:rtl w:val="true"/></w:rPr><w:delText>בגורל</w:delText></w:r></w:del><w:ins w:author="Aharon Ariel" w:date="2013-10-15T20:25:00Z" w:id="609"><w:r><w:rPr><w:rtl w:val="true"/></w:rPr><w:t xml:space="preserve">, </w:t></w:r></w:ins><w:ins w:author="Aharon Ariel" w:date="2013-10-15T20:25:00Z" w:id="610"><w:r><w:rPr><w:rtl w:val="true"/></w:rPr><w:t>בכל שנה מחדש</w:t></w:r></w:ins><w:ins w:author="Aharon Ariel" w:date="2013-10-15T20:25:00Z" w:id="611"><w:r><w:rPr><w:rtl w:val="true"/></w:rPr><w:t xml:space="preserve">, </w:t></w:r></w:ins><w:ins w:author="Aharon Ariel" w:date="2013-10-15T20:25:00Z" w:id="612"><w:r><w:rPr><w:rtl w:val="true"/></w:rPr><w:t>בין הכפריים</w:t></w:r></w:ins><w:ins w:author="Aharon Ariel" w:date="2013-10-15T20:25:00Z" w:id="613"><w:r><w:rPr><w:rtl w:val="true"/></w:rPr><w:t>.</w:t></w:r></w:ins><w:ins w:author="Aharon Ariel" w:date="2013-10-15T20:25:00Z" w:id="614"><w:r><w:rPr><w:rStyle w:val="style68"/><w:rtl w:val="true"/></w:rPr><w:footnoteReference w:id="21"/></w:r></w:ins><w:ins w:author="Aharon Ariel" w:date="2013-10-15T20:25:00Z" w:id="615"><w:r><w:rPr><w:rtl w:val="true"/></w:rPr><w:t xml:space="preserve"> </w:t></w:r></w:ins><w:ins w:author="Aharon Ariel" w:date="2013-10-15T20:25:00Z" w:id="616"><w:r><w:rPr><w:rtl w:val="true"/></w:rPr><w:t>זאת בניגוד לחלוקה המקראית</w:t></w:r></w:ins><w:ins w:author="Aharon Ariel" w:date="2013-10-15T20:25:00Z" w:id="617"><w:r><w:rPr><w:rtl w:val="true"/></w:rPr><w:t xml:space="preserve">, </w:t></w:r></w:ins><w:ins w:author="Aharon Ariel" w:date="2013-10-15T20:25:00Z" w:id="618"><w:r><w:rPr><w:rtl w:val="true"/></w:rPr><w:t>שהייתה חד</w:t></w:r></w:ins><w:ins w:author="Aharon Ariel" w:date="2013-10-15T20:25:00Z" w:id="619"><w:r><w:rPr><w:rtl w:val="true"/></w:rPr><w:t>-</w:t></w:r></w:ins><w:ins w:author="Aharon Ariel" w:date="2013-10-15T20:25:00Z" w:id="620"><w:r><w:rPr><w:rtl w:val="true"/></w:rPr><w:t>פעמית</w:t></w:r></w:ins><w:ins w:author="Aharon Ariel" w:date="2013-10-15T20:25:00Z" w:id="621"><w:r><w:rPr><w:rtl w:val="true"/></w:rPr><w:t xml:space="preserve">, </w:t></w:r></w:ins><w:ins w:author="Aharon Ariel" w:date="2013-10-15T20:25:00Z" w:id="622"><w:r><w:rPr><w:rtl w:val="true"/></w:rPr><w:t>החלוקה בשיטת ה</w:t></w:r></w:ins><w:ins w:author="Aharon Ariel" w:date="2013-10-15T20:25:00Z" w:id="623"><w:r><w:rPr><w:rtl w:val="true"/></w:rPr><w:t>&quot;</w:t></w:r></w:ins><w:ins w:author="Aharon Ariel" w:date="2013-10-15T20:25:00Z" w:id="624"><w:r><w:rPr><w:rtl w:val="true"/></w:rPr><w:t>מושע</w:t></w:r></w:ins><w:ins w:author="Aharon Ariel" w:date="2013-10-15T20:25:00Z" w:id="625"><w:r><w:rPr><w:rtl w:val="true"/></w:rPr><w:t xml:space="preserve">&quot; </w:t></w:r></w:ins><w:ins w:author="Aharon Ariel" w:date="2013-10-15T20:25:00Z" w:id="626"><w:r><w:rPr><w:rtl w:val="true"/></w:rPr><w:t>התחדשה בכל שנה</w:t></w:r></w:ins><w:ins w:author="Aharon Ariel" w:date="2013-10-15T20:25:00Z" w:id="627"><w:r><w:rPr><w:rtl w:val="true"/></w:rPr><w:t xml:space="preserve">. </w:t></w:r></w:ins><w:ins w:author="Aharon Ariel" w:date="2013-10-15T20:25:00Z" w:id="628"><w:r><w:rPr><w:rtl w:val="true"/></w:rPr><w:t>אחד החסרונות של שיטה זו היה</w:t></w:r></w:ins><w:ins w:author="Aharon Ariel" w:date="2013-10-15T20:25:00Z" w:id="629"><w:r><w:rPr><w:rtl w:val="true"/></w:rPr><w:t xml:space="preserve">, </w:t></w:r></w:ins><w:ins w:author="Aharon Ariel" w:date="2013-10-15T20:25:00Z" w:id="630"><w:r><w:rPr><w:rtl w:val="true"/></w:rPr><w:t>שלאזרחים לא הייתה מוטיבציה להשקיע בקרקע</w:t></w:r></w:ins><w:ins w:author="Aharon Ariel" w:date="2013-10-15T20:25:00Z" w:id="631"><w:r><w:rPr><w:rtl w:val="true"/></w:rPr><w:t xml:space="preserve">, </w:t></w:r></w:ins><w:ins w:author="Aharon Ariel" w:date="2013-10-15T20:25:00Z" w:id="632"><w:r><w:rPr><w:rtl w:val="true"/></w:rPr><w:t xml:space="preserve">כי היא ממילא לא נשארה ברשותם </w:t></w:r></w:ins><w:ins w:author="Aharon Ariel" w:date="2013-10-15T20:25:00Z" w:id="633"><w:r><w:rPr><w:rtl w:val="true"/></w:rPr><w:t>(</w:t></w:r></w:ins><w:ins w:author="Aharon Ariel" w:date="2013-10-15T20:25:00Z" w:id="634"><w:r><w:rPr><w:rtl w:val="true"/></w:rPr><w:t>בניגוד לשיטה המקראית</w:t></w:r></w:ins><w:ins w:author="Aharon Ariel" w:date="2013-10-15T20:25:00Z" w:id="635"><w:r><w:rPr><w:rtl w:val="true"/></w:rPr><w:t xml:space="preserve">, </w:t></w:r></w:ins><w:ins w:author="Aharon Ariel" w:date="2013-10-15T20:25:00Z" w:id="636"><w:r><w:rPr><w:rtl w:val="true"/></w:rPr><w:t>שבה כל קרקע נשארת לתמיד ברשות בעליה הראשונים</w:t></w:r></w:ins><w:ins w:author="Aharon Ariel" w:date="2013-10-15T20:25:00Z" w:id="637"><w:r><w:rPr><w:rtl w:val="true"/></w:rPr><w:t>).</w:t></w:r></w:ins></w:p><w:p><w:pPr><w:pStyle w:val="style0"/></w:pPr><w:ins w:author="Aharon Ariel" w:date="2013-10-15T20:25:00Z" w:id="638"><w:r><w:rPr><w:rtl w:val="true"/></w:rPr><w:t xml:space="preserve"> </w:t></w:r></w:ins></w:p><w:p><w:pPr><w:pStyle w:val="style0"/></w:pPr><w:ins w:author="Aharon Ariel" w:date="2013-10-15T20:25:00Z" w:id="639"><w:r><w:rPr><w:b/><w:b/><w:bCs/><w:sz w:val="28"/><w:sz w:val="28"/><w:szCs w:val="28"/><w:rtl w:val="true"/></w:rPr><w:t>הגבלה על צבירת קרקעות</w:t></w:r></w:ins></w:p><w:p><w:pPr><w:pStyle w:val="style0"/></w:pPr><w:ins w:author="Aharon Ariel" w:date="2013-10-15T20:25:00Z" w:id="640"><w:r><w:rPr><w:rtl w:val="true"/></w:rPr><w:t>אחת התוצאות של מצוות היובל היאהנה הגבלה על צבירת קרקעות לאורך זמן</w:t></w:r></w:ins><w:ins w:author="Aharon Ariel" w:date="2013-10-15T20:25:00Z" w:id="641"><w:r><w:rPr><w:rtl w:val="true"/></w:rPr><w:t xml:space="preserve">, </w:t></w:r></w:ins><w:ins w:author="Aharon Ariel" w:date="2013-10-15T20:25:00Z" w:id="642"><w:r><w:rPr><w:rtl w:val="true"/></w:rPr><w:t>שכן גם אדם עשיר שירכוש קרקעות רבות יאלץ להחזירן</w:t></w:r></w:ins><w:ins w:author="Aharon Ariel" w:date="2013-10-15T20:25:00Z" w:id="643"><w:r><w:rPr><w:rtl w:val="true"/></w:rPr><w:t xml:space="preserve">, </w:t></w:r></w:ins><w:ins w:author="Aharon Ariel" w:date="2013-10-15T20:25:00Z" w:id="644"><w:r><w:rPr><w:rtl w:val="true"/></w:rPr><w:t xml:space="preserve">שאי אפשר לצבור קרקעות </w:t></w:r></w:ins><w:ins w:author="Aharon Ariel" w:date="2013-10-15T20:25:00Z" w:id="645"><w:r><w:rPr><w:rtl w:val="true"/></w:rPr><w:t xml:space="preserve">- </w:t></w:r></w:ins><w:ins w:author="Aharon Ariel" w:date="2013-10-15T20:25:00Z" w:id="646"><w:r><w:rPr><w:rtl w:val="true"/></w:rPr><w:t>גם אדם עשיר מאד</w:t></w:r></w:ins><w:ins w:author="Aharon Ariel" w:date="2013-10-15T20:25:00Z" w:id="647"><w:r><w:rPr><w:rtl w:val="true"/></w:rPr><w:t xml:space="preserve">, </w:t></w:r></w:ins><w:ins w:author="Aharon Ariel" w:date="2013-10-15T20:25:00Z" w:id="648"><w:r><w:rPr><w:rtl w:val="true"/></w:rPr><w:t>שיקנה הרבה מאד קרקעות</w:t></w:r></w:ins><w:ins w:author="Aharon Ariel" w:date="2013-10-15T20:25:00Z" w:id="649"><w:r><w:rPr><w:rtl w:val="true"/></w:rPr><w:t xml:space="preserve">, </w:t></w:r></w:ins><w:ins w:author="Aharon Ariel" w:date="2013-10-15T20:25:00Z" w:id="650"><w:r><w:rPr><w:rtl w:val="true"/></w:rPr><w:t>יצטרך להחזיר את הקרקעות  לבעליהן הראשונים בשנת היובל</w:t></w:r></w:ins><w:ins w:author="Aharon Ariel" w:date="2013-10-15T20:25:00Z" w:id="651"><w:r><w:rPr><w:rtl w:val="true"/></w:rPr><w:t xml:space="preserve">, </w:t></w:r></w:ins><w:ins w:author="Aharon Ariel" w:date="2013-10-15T20:25:00Z" w:id="652"><w:r><w:rPr><w:rtl w:val="true"/></w:rPr><w:t>כך שבסופו של דבר כל אחד יישאר עם הנחלה שקיבל בחלוקה הראשונה</w:t></w:r></w:ins><w:ins w:author="Aharon Ariel" w:date="2013-10-15T20:25:00Z" w:id="653"><w:r><w:rPr><w:rtl w:val="true"/></w:rPr><w:t xml:space="preserve">. </w:t></w:r></w:ins><w:ins w:author="Aharon Ariel" w:date="2013-10-15T20:25:00Z" w:id="654"><w:r><w:rPr><w:rtl w:val="true"/></w:rPr><w:t>הגבלות על צבירת קרקעות מצאנו גם בעמים אחרים</w:t></w:r></w:ins><w:ins w:author="Aharon Ariel" w:date="2013-10-15T20:25:00Z" w:id="655"><w:r><w:rPr><w:rtl w:val="true"/></w:rPr><w:t xml:space="preserve">, </w:t></w:r></w:ins><w:ins w:author="Aharon Ariel" w:date="2013-10-15T20:25:00Z" w:id="656"><w:r><w:rPr><w:rtl w:val="true"/></w:rPr><w:t>למשל</w:t></w:r></w:ins><w:ins w:author="Aharon Ariel" w:date="2013-10-15T20:25:00Z" w:id="657"><w:r><w:rPr><w:rtl w:val="true"/></w:rPr><w:t xml:space="preserve">, </w:t></w:r></w:ins><w:ins w:author="Aharon Ariel" w:date="2013-10-15T20:25:00Z" w:id="658"><w:r><w:rPr><w:rtl w:val="true"/></w:rPr><w:t>באופן דומה</w:t></w:r></w:ins><w:ins w:author="Aharon Ariel" w:date="2013-10-15T20:25:00Z" w:id="659"><w:r><w:rPr><w:rtl w:val="true"/></w:rPr><w:t xml:space="preserve">, </w:t></w:r></w:ins><w:ins w:author="Aharon Ariel" w:date="2013-10-15T20:25:00Z" w:id="660"><w:r><w:rPr><w:rtl w:val="true"/></w:rPr><w:t>ברומא</w:t></w:r></w:ins><w:ins w:author="Aharon Ariel" w:date="2013-10-15T20:25:00Z" w:id="661"><w:r><w:rPr><w:rtl w:val="true"/></w:rPr><w:t xml:space="preserve">, </w:t></w:r></w:ins><w:ins w:author="Aharon Ariel" w:date="2013-10-15T20:25:00Z" w:id="662"><w:r><w:rPr><w:rtl w:val="true"/></w:rPr><w:t>למשל</w:t></w:r></w:ins><w:ins w:author="Aharon Ariel" w:date="2013-10-15T20:25:00Z" w:id="663"><w:r><w:rPr><w:rtl w:val="true"/></w:rPr><w:t>,</w:t></w:r></w:ins><w:ins w:author="Aharon Ariel" w:date="2013-10-15T20:25:00Z" w:id="664"><w:r><w:rPr><w:rtl w:val="true"/></w:rPr><w:t>י העתיקה היה חוק שאסר על אזרח יחיד להחזיק יותר מ</w:t></w:r></w:ins><w:ins w:author="Aharon Ariel" w:date="2013-10-15T20:25:00Z" w:id="665"><w:r><w:rPr><w:rtl w:val="true"/></w:rPr><w:t>-</w:t></w:r></w:ins><w:ins w:author="Aharon Ariel" w:date="2013-10-15T20:25:00Z" w:id="666"><w:r><w:rPr></w:rPr><w:t>500</w:t></w:r></w:ins><w:ins w:author="Aharon Ariel" w:date="2013-10-15T20:25:00Z" w:id="667"><w:r><w:rPr><w:rtl w:val="true"/></w:rPr><w:t xml:space="preserve"> </w:t></w:r></w:ins><w:ins w:author="Aharon Ariel" w:date="2013-10-15T20:25:00Z" w:id="668"><w:r><w:rPr><w:rtl w:val="true"/></w:rPr><w:t xml:space="preserve">יוגרה </w:t></w:r></w:ins><w:ins w:author="Aharon Ariel" w:date="2013-10-15T20:25:00Z" w:id="669"><w:r><w:rPr><w:rtl w:val="true"/></w:rPr><w:t>(</w:t></w:r></w:ins><w:ins w:author="Aharon Ariel" w:date="2013-10-15T20:25:00Z" w:id="670"><w:r><w:rPr><w:rtl w:val="true"/></w:rPr><w:t>כ</w:t></w:r></w:ins><w:ins w:author="Aharon Ariel" w:date="2013-10-15T20:25:00Z" w:id="671"><w:r><w:rPr><w:rtl w:val="true"/></w:rPr><w:t>-</w:t></w:r></w:ins><w:ins w:author="Aharon Ariel" w:date="2013-10-15T20:25:00Z" w:id="672"><w:r><w:rPr></w:rPr><w:t>1,250</w:t></w:r></w:ins><w:ins w:author="Aharon Ariel" w:date="2013-10-15T20:25:00Z" w:id="673"><w:r><w:rPr><w:rtl w:val="true"/></w:rPr><w:t xml:space="preserve"> </w:t></w:r></w:ins><w:ins w:author="Aharon Ariel" w:date="2013-10-15T20:25:00Z" w:id="674"><w:r><w:rPr><w:rtl w:val="true"/></w:rPr><w:t>דונם</w:t></w:r></w:ins><w:ins w:author="Aharon Ariel" w:date="2013-10-15T20:25:00Z" w:id="675"><w:r><w:rPr><w:rtl w:val="true"/></w:rPr><w:t xml:space="preserve">) </w:t></w:r></w:ins><w:ins w:author="Aharon Ariel" w:date="2013-10-15T20:25:00Z" w:id="676"><w:r><w:rPr><w:rtl w:val="true"/></w:rPr><w:t>של קרקע ציבורית</w:t></w:r></w:ins><w:ins w:author="Aharon Ariel" w:date="2013-10-15T20:25:00Z" w:id="677"><w:r><w:rPr><w:rtl w:val="true"/></w:rPr><w:t xml:space="preserve">. </w:t></w:r></w:ins><w:ins w:author="Aharon Ariel" w:date="2013-10-15T20:25:00Z" w:id="678"><w:r><w:rPr><w:rtl w:val="true"/></w:rPr><w:t>אולם עם זאת</w:t></w:r></w:ins><w:ins w:author="Aharon Ariel" w:date="2013-10-15T20:25:00Z" w:id="679"><w:r><w:rPr><w:rtl w:val="true"/></w:rPr><w:t xml:space="preserve">, </w:t></w:r></w:ins><w:ins w:author="Aharon Ariel" w:date="2013-10-15T20:25:00Z" w:id="680"><w:r><w:rPr><w:rtl w:val="true"/></w:rPr><w:t>החוק הזה לא נאכף ו</w:t></w:r></w:ins><w:ins w:author="Aharon Ariel" w:date="2013-10-15T20:25:00Z" w:id="681"><w:r><w:rPr><w:rtl w:val="true"/></w:rPr><w:t xml:space="preserve">- </w:t></w:r></w:ins><w:ins w:author="Aharon Ariel" w:date="2013-10-15T20:25:00Z" w:id="682"><w:r><w:rPr><w:rtl w:val="true"/></w:rPr><w:t xml:space="preserve">העשירים ניצלו פרצות בחוק שאפשרו להם לרכוש שטחים עצומים ולהקים אחוזות גדולות </w:t></w:r></w:ins><w:ins w:author="Aharon Ariel" w:date="2013-10-15T20:25:00Z" w:id="683"><w:r><w:rPr><w:rtl w:val="true"/></w:rPr><w:t>(</w:t></w:r></w:ins><w:ins w:author="Aharon Ariel" w:date="2013-10-15T20:25:00Z" w:id="684"><w:r><w:rPr><w:rtl w:val="true"/></w:rPr><w:t>לטיפונדיות</w:t></w:r></w:ins><w:ins w:author="Aharon Ariel" w:date="2013-10-15T20:25:00Z" w:id="685"><w:r><w:rPr><w:rtl w:val="true"/></w:rPr><w:t xml:space="preserve">), </w:t></w:r></w:ins><w:ins w:author="Aharon Ariel" w:date="2013-10-15T20:25:00Z" w:id="686"><w:r><w:rPr><w:rtl w:val="true"/></w:rPr><w:t>בעוד שאזרחים עניים רבים נותרו חסרי</w:t></w:r></w:ins><w:ins w:author="Aharon Ariel" w:date="2013-10-15T20:25:00Z" w:id="687"><w:r><w:rPr><w:rtl w:val="true"/></w:rPr><w:t>-</w:t></w:r></w:ins><w:ins w:author="Aharon Ariel" w:date="2013-10-15T20:25:00Z" w:id="688"><w:r><w:rPr><w:rtl w:val="true"/></w:rPr><w:t>קרקע</w:t></w:r></w:ins><w:ins w:author="Aharon Ariel" w:date="2013-10-15T20:25:00Z" w:id="689"><w:r><w:rPr><w:rtl w:val="true"/></w:rPr><w:t xml:space="preserve">. </w:t></w:r></w:ins><w:ins w:author="Aharon Ariel" w:date="2013-10-15T20:25:00Z" w:id="690"><w:r><w:rPr><w:rtl w:val="true"/></w:rPr><w:t xml:space="preserve">הטריבון הרומי </w:t></w:r></w:ins><w:ins w:author="Aharon Ariel" w:date="2013-10-15T20:25:00Z" w:id="691"><w:r><w:rPr><w:b/><w:b/><w:rtl w:val="true"/></w:rPr><w:t>טיבריוס סמפרוניוס גרקכוס</w:t></w:r></w:ins><w:ins w:author="Aharon Ariel" w:date="2013-10-15T20:25:00Z" w:id="692"><w:r><w:rPr><w:rtl w:val="true"/></w:rPr><w:t xml:space="preserve">, </w:t></w:r></w:ins><w:ins w:author="Aharon Ariel" w:date="2013-10-15T20:25:00Z" w:id="693"><w:r><w:rPr><w:rtl w:val="true"/></w:rPr><w:t xml:space="preserve">שנבחר לתפקיד בשנת </w:t></w:r></w:ins><w:ins w:author="Aharon Ariel" w:date="2013-10-15T20:25:00Z" w:id="694"><w:r><w:rPr></w:rPr><w:t>133</w:t></w:r></w:ins><w:ins w:author="Aharon Ariel" w:date="2013-10-15T20:25:00Z" w:id="695"><w:r><w:rPr><w:rtl w:val="true"/></w:rPr><w:t xml:space="preserve"> </w:t></w:r></w:ins><w:ins w:author="Aharon Ariel" w:date="2013-10-15T20:25:00Z" w:id="696"><w:r><w:rPr><w:rtl w:val="true"/></w:rPr><w:t>לפסה</w:t></w:r></w:ins><w:ins w:author="Aharon Ariel" w:date="2013-10-15T20:25:00Z" w:id="697"><w:r><w:rPr><w:rtl w:val="true"/></w:rPr><w:t>&quot;</w:t></w:r></w:ins><w:ins w:author="Aharon Ariel" w:date="2013-10-15T20:25:00Z" w:id="698"><w:r><w:rPr><w:rtl w:val="true"/></w:rPr><w:t>נ</w:t></w:r></w:ins><w:ins w:author="Aharon Ariel" w:date="2013-10-15T20:25:00Z" w:id="699"><w:r><w:rPr><w:rtl w:val="true"/></w:rPr><w:t xml:space="preserve">, </w:t></w:r></w:ins><w:ins w:author="Aharon Ariel" w:date="2013-10-15T20:25:00Z" w:id="700"><w:r><w:rPr><w:rtl w:val="true"/></w:rPr><w:t>דרש ליישם את החוק</w:t></w:r></w:ins><w:ins w:author="Aharon Ariel" w:date="2013-10-15T20:25:00Z" w:id="701"><w:r><w:rPr><w:rtl w:val="true"/></w:rPr><w:t xml:space="preserve">, </w:t></w:r></w:ins><w:ins w:author="Aharon Ariel" w:date="2013-10-15T20:25:00Z" w:id="702"><w:r><w:rPr><w:rtl w:val="true"/></w:rPr><w:t>להחרים קרקעות החורגות מהכמות המותרת</w:t></w:r></w:ins><w:ins w:author="Aharon Ariel" w:date="2013-10-15T20:25:00Z" w:id="703"><w:r><w:rPr><w:rtl w:val="true"/></w:rPr><w:t xml:space="preserve">, </w:t></w:r></w:ins><w:ins w:author="Aharon Ariel" w:date="2013-10-15T20:25:00Z" w:id="704"><w:r><w:rPr><w:rtl w:val="true"/></w:rPr><w:t>ולחלקן לחסרי</w:t></w:r></w:ins><w:ins w:author="Aharon Ariel" w:date="2013-10-15T20:25:00Z" w:id="705"><w:r><w:rPr><w:rtl w:val="true"/></w:rPr><w:t>-</w:t></w:r></w:ins><w:ins w:author="Aharon Ariel" w:date="2013-10-15T20:25:00Z" w:id="706"><w:r><w:rPr><w:rtl w:val="true"/></w:rPr><w:t>קרקע</w:t></w:r></w:ins><w:ins w:author="Aharon Ariel" w:date="2013-10-15T20:25:00Z" w:id="707"><w:r><w:rPr><w:rtl w:val="true"/></w:rPr><w:t xml:space="preserve">. </w:t></w:r></w:ins><w:ins w:author="Aharon Ariel" w:date="2013-10-15T20:25:00Z" w:id="708"><w:r><w:rPr><w:rtl w:val="true"/></w:rPr><w:t>באחד מנאומיו המפורסמים אמר</w:t></w:r></w:ins><w:ins w:author="Aharon Ariel" w:date="2013-10-15T20:25:00Z" w:id="709"><w:r><w:rPr><w:rtl w:val="true"/></w:rPr><w:t>:</w:t></w:r></w:ins></w:p><w:p><w:pPr><w:pStyle w:val="style0"/></w:pPr><w:ins w:author="Aharon Ariel" w:date="2013-10-15T20:25:00Z" w:id="710"><w:r><w:rPr><w:rtl w:val="true"/></w:rPr><w:t>“</w:t></w:r></w:ins><w:ins w:author="Aharon Ariel" w:date="2013-10-15T20:25:00Z" w:id="711"><w:r><w:rPr></w:rPr><w:t>The wild beasts that roam over Italy have their dens, each has a place of repose and refuge. But the men who fight and die for Italy enjoy nothing but the air and light; without house or home they wander about with their wives and children</w:t></w:r></w:ins><w:ins w:author="Aharon Ariel" w:date="2013-10-15T20:25:00Z" w:id="712"><w:r><w:rPr><w:rtl w:val="true"/></w:rPr><w:t>”</w:t></w:r></w:ins><w:r><w:rPr><w:rtl w:val="true"/></w:rPr><w:commentReference w:id="15"/></w:r></w:p><w:p><w:pPr><w:pStyle w:val="style0"/></w:pPr><w:ins w:author="Aharon Ariel" w:date="2013-10-15T20:25:00Z" w:id="713"><w:r><w:rPr><w:rtl w:val="true"/></w:rPr><w:t>משפט זה מסביר את החשיבות שבבעלות על חלקת</w:t></w:r></w:ins><w:ins w:author="Aharon Ariel" w:date="2013-10-15T20:25:00Z" w:id="714"><w:r><w:rPr><w:rtl w:val="true"/></w:rPr><w:t>-</w:t></w:r></w:ins><w:ins w:author="Aharon Ariel" w:date="2013-10-15T20:25:00Z" w:id="715"><w:r><w:rPr><w:rtl w:val="true"/></w:rPr><w:t xml:space="preserve">אדמה </w:t></w:r></w:ins><w:ins w:author="Aharon Ariel" w:date="2013-10-15T20:25:00Z" w:id="716"><w:r><w:rPr><w:rtl w:val="true"/></w:rPr><w:t xml:space="preserve">- </w:t></w:r></w:ins><w:ins w:author="Aharon Ariel" w:date="2013-10-15T20:25:00Z" w:id="717"><w:r><w:rPr><w:rtl w:val="true"/></w:rPr><w:t>לא רק כאמצעי פרנסה</w:t></w:r></w:ins><w:ins w:author="Aharon Ariel" w:date="2013-10-15T20:25:00Z" w:id="718"><w:r><w:rPr><w:rtl w:val="true"/></w:rPr><w:t xml:space="preserve">, </w:t></w:r></w:ins><w:ins w:author="Aharon Ariel" w:date="2013-10-15T20:25:00Z" w:id="719"><w:r><w:rPr><w:rtl w:val="true"/></w:rPr><w:t>אלא כמקום לחיות ולהיאחז בו</w:t></w:r></w:ins><w:ins w:author="Aharon Ariel" w:date="2013-10-15T20:25:00Z" w:id="720"><w:r><w:rPr><w:rtl w:val="true"/></w:rPr><w:t xml:space="preserve">, </w:t></w:r></w:ins><w:ins w:author="Aharon Ariel" w:date="2013-10-15T20:25:00Z" w:id="721"><w:r><w:rPr><w:rtl w:val="true"/></w:rPr><w:t>וכפי שהסברנו למעלה בטעמי מצוות היובל</w:t></w:r></w:ins><w:ins w:author="Aharon Ariel" w:date="2013-10-15T20:25:00Z" w:id="722"><w:r><w:rPr><w:rtl w:val="true"/></w:rPr><w:t xml:space="preserve">.   </w:t></w:r></w:ins><w:ins w:author="Aharon Ariel" w:date="2013-10-15T20:25:00Z" w:id="723"><w:r><w:rPr><w:rtl w:val="true"/></w:rPr><w:t>הצעותיו של טיבריוס עוררו התנגדות רבה בקרב השמרנים בעלי הקרקעות</w:t></w:r></w:ins><w:ins w:author="Aharon Ariel" w:date="2013-10-15T20:25:00Z" w:id="724"><w:r><w:rPr><w:rtl w:val="true"/></w:rPr><w:t xml:space="preserve">, </w:t></w:r></w:ins><w:ins w:author="Aharon Ariel" w:date="2013-10-15T20:25:00Z" w:id="725"><w:r><w:rPr><w:rtl w:val="true"/></w:rPr><w:t>ובסופו של דבר גרמו לרציחתו של טיבריוס ע</w:t></w:r></w:ins><w:ins w:author="Aharon Ariel" w:date="2013-10-15T20:25:00Z" w:id="726"><w:r><w:rPr><w:rtl w:val="true"/></w:rPr><w:t>&quot;</w:t></w:r></w:ins><w:ins w:author="Aharon Ariel" w:date="2013-10-15T20:25:00Z" w:id="727"><w:r><w:rPr><w:rtl w:val="true"/></w:rPr><w:t>י הסנאט</w:t></w:r></w:ins><w:ins w:author="Aharon Ariel" w:date="2013-10-15T20:25:00Z" w:id="728"><w:r><w:rPr><w:rtl w:val="true"/></w:rPr><w:t xml:space="preserve">. </w:t></w:r></w:ins><w:ins w:author="Aharon Ariel" w:date="2013-10-15T20:25:00Z" w:id="729"><w:r><w:rPr><w:rtl w:val="true"/></w:rPr><w:t>אך הויכוח על הקרקעות ברומי נמשך שנים רבות לאחר מותו</w:t></w:r></w:ins><w:ins w:author="Aharon Ariel" w:date="2013-10-15T20:25:00Z" w:id="730"><w:r><w:rPr><w:rtl w:val="true"/></w:rPr><w:t>.</w:t></w:r></w:ins></w:p><w:p><w:pPr><w:pStyle w:val="style0"/></w:pPr><w:r><w:rPr><w:rtl w:val="true"/></w:rPr></w:r></w:p><w:p><w:pPr><w:pStyle w:val="style0"/></w:pPr><w:ins w:author="Aharon Ariel" w:date="2013-10-15T20:25:00Z" w:id="731"><w:r><w:rPr><w:b/><w:b/><w:bCs/><w:sz w:val="26"/><w:sz w:val="26"/><w:szCs w:val="26"/><w:rtl w:val="true"/></w:rPr><w:t>חלוקת נחלות ליוצאי צבא</w:t></w:r></w:ins></w:p><w:p><w:pPr><w:pStyle w:val="style0"/></w:pPr><w:ins w:author="Aharon Ariel" w:date="2013-10-15T20:25:00Z" w:id="732"><w:r><w:rPr><w:rtl w:val="true"/></w:rPr><w:t xml:space="preserve">החלוקה הראשונית של ארץ ישראל </w:t></w:r></w:ins><w:ins w:author="Aharon Ariel" w:date="2013-10-15T20:25:00Z" w:id="733"><w:r><w:rPr><w:rtl w:val="true"/></w:rPr><w:t>(</w:t></w:r></w:ins><w:ins w:author="Aharon Ariel" w:date="2013-10-15T20:25:00Z" w:id="734"><w:r><w:rPr><w:rtl w:val="true"/></w:rPr><w:t>במדבר כו</w:t></w:r></w:ins><w:ins w:author="Aharon Ariel" w:date="2013-10-15T20:25:00Z" w:id="735"><w:r><w:rPr><w:rtl w:val="true"/></w:rPr><w:t xml:space="preserve">) </w:t></w:r></w:ins><w:ins w:author="Aharon Ariel" w:date="2013-10-15T20:25:00Z" w:id="736"><w:r><w:rPr><w:rtl w:val="true"/></w:rPr><w:t>היתה ל</w:t></w:r></w:ins><w:ins w:author="Aharon Ariel" w:date="2013-10-15T20:25:00Z" w:id="737"><w:r><w:rPr><w:rtl w:val="true"/></w:rPr><w:t>&quot;</w:t></w:r></w:ins><w:ins w:author="Aharon Ariel" w:date="2013-10-15T20:25:00Z" w:id="738"><w:r><w:rPr><w:b/><w:b/><w:rtl w:val="true"/></w:rPr><w:t>כל יוצא צבא בישראל</w:t></w:r></w:ins><w:ins w:author="Aharon Ariel" w:date="2013-10-15T20:25:00Z" w:id="739"><w:r><w:rPr><w:rtl w:val="true"/></w:rPr><w:t xml:space="preserve">&quot;. </w:t></w:r></w:ins><w:ins w:author="Aharon Ariel" w:date="2013-10-15T20:25:00Z" w:id="740"><w:r><w:rPr><w:rtl w:val="true"/></w:rPr><w:t>קשר בין קרקעות לבין שירות צבאי היה גם בתקופות שונות ובמקומות שונים בעולם</w:t></w:r></w:ins><w:ins w:author="Aharon Ariel" w:date="2013-10-15T20:25:00Z" w:id="741"><w:r><w:rPr><w:rtl w:val="true"/></w:rPr><w:t xml:space="preserve">, </w:t></w:r></w:ins><w:ins w:author="Aharon Ariel" w:date="2013-10-15T20:25:00Z" w:id="742"><w:r><w:rPr><w:rtl w:val="true"/></w:rPr><w:t>למשל</w:t></w:r></w:ins><w:ins w:author="Aharon Ariel" w:date="2013-10-15T20:25:00Z" w:id="743"><w:r><w:rPr><w:rtl w:val="true"/></w:rPr><w:t xml:space="preserve">, </w:t></w:r></w:ins><w:ins w:author="Aharon Ariel" w:date="2013-10-15T20:25:00Z" w:id="744"><w:r><w:rPr><w:rtl w:val="true"/></w:rPr><w:t>האימפריה הרומית נהגה לחלק שטחים בפרובינציות כבושות לליגיונרים פורשים</w:t></w:r></w:ins><w:ins w:author="Aharon Ariel" w:date="2013-10-15T20:25:00Z" w:id="745"><w:r><w:rPr><w:rtl w:val="true"/></w:rPr><w:t xml:space="preserve">, </w:t></w:r></w:ins><w:ins w:author="Aharon Ariel" w:date="2013-10-15T20:25:00Z" w:id="746"><w:r><w:rPr><w:rtl w:val="true"/></w:rPr><w:t xml:space="preserve">החל מהרפורמות של גאיוס מאריוס </w:t></w:r></w:ins><w:ins w:author="Aharon Ariel" w:date="2013-10-15T20:25:00Z" w:id="747"><w:r><w:rPr><w:rtl w:val="true"/></w:rPr><w:t>(</w:t></w:r></w:ins><w:ins w:author="Aharon Ariel" w:date="2013-10-15T20:25:00Z" w:id="748"><w:r><w:rPr></w:rPr><w:t>107</w:t></w:r></w:ins><w:ins w:author="Aharon Ariel" w:date="2013-10-15T20:25:00Z" w:id="749"><w:r><w:rPr><w:rtl w:val="true"/></w:rPr><w:t xml:space="preserve"> </w:t></w:r></w:ins><w:ins w:author="Aharon Ariel" w:date="2013-10-15T20:25:00Z" w:id="750"><w:r><w:rPr><w:rtl w:val="true"/></w:rPr><w:t>לפסה</w:t></w:r></w:ins><w:ins w:author="Aharon Ariel" w:date="2013-10-15T20:25:00Z" w:id="751"><w:r><w:rPr><w:rtl w:val="true"/></w:rPr><w:t>&quot;</w:t></w:r></w:ins><w:ins w:author="Aharon Ariel" w:date="2013-10-15T20:25:00Z" w:id="752"><w:r><w:rPr><w:rtl w:val="true"/></w:rPr><w:t>נ</w:t></w:r></w:ins><w:ins w:author="Aharon Ariel" w:date="2013-10-15T20:25:00Z" w:id="753"><w:r><w:rPr><w:rtl w:val="true"/></w:rPr><w:t xml:space="preserve">). </w:t></w:r></w:ins><w:ins w:author="Aharon Ariel" w:date="2013-10-15T20:25:00Z" w:id="754"><w:r><w:rPr><w:rtl w:val="true"/></w:rPr><w:t>גם באירופה הפיאודלית היה מקובל לתת אדמות לאנשי צבא</w:t></w:r></w:ins><w:ins w:author="Aharon Ariel" w:date="2013-10-15T20:25:00Z" w:id="755"><w:r><w:rPr><w:rtl w:val="true"/></w:rPr><w:t xml:space="preserve">. </w:t></w:r></w:ins><w:ins w:author="Aharon Ariel" w:date="2013-10-15T20:25:00Z" w:id="756"><w:r><w:rPr><w:rtl w:val="true"/></w:rPr><w:t>האבירים שגרו על אדמות אלו התחייבו להביא לשדה הקרב כוח צבאי מסוים לפי הצורך</w:t></w:r></w:ins><w:ins w:author="Aharon Ariel" w:date="2013-10-15T20:25:00Z" w:id="757"><w:r><w:rPr><w:rtl w:val="true"/></w:rPr><w:t xml:space="preserve">. </w:t></w:r></w:ins><w:ins w:author="Aharon Ariel" w:date="2013-10-15T20:25:00Z" w:id="758"><w:r><w:rPr><w:rtl w:val="true"/></w:rPr><w:t xml:space="preserve">דוגמאות נוספות ניתן למצוא בספר </w:t></w:r></w:ins><w:ins w:author="Aharon Ariel" w:date="2013-10-15T20:25:00Z" w:id="759"><w:r><w:rPr><w:rtl w:val="true"/></w:rPr><w:t>&quot;</w:t></w:r></w:ins><w:ins w:author="Aharon Ariel" w:date="2013-10-15T20:25:00Z" w:id="760"><w:r><w:rPr><w:rtl w:val="true"/></w:rPr><w:t>קידמה ועוני</w:t></w:r></w:ins><w:ins w:author="Aharon Ariel" w:date="2013-10-15T20:25:00Z" w:id="761"><w:r><w:rPr><w:rtl w:val="true"/></w:rPr><w:t>&quot; (</w:t></w:r></w:ins><w:ins w:author="Aharon Ariel" w:date="2013-10-15T20:25:00Z" w:id="762"><w:r><w:rPr><w:rtl w:val="true"/></w:rPr><w:t>הנ</w:t></w:r></w:ins><w:ins w:author="Aharon Ariel" w:date="2013-10-15T20:25:00Z" w:id="763"><w:r><w:rPr><w:rtl w:val="true"/></w:rPr><w:t>&quot;</w:t></w:r></w:ins><w:ins w:author="Aharon Ariel" w:date="2013-10-15T20:25:00Z" w:id="764"><w:r><w:rPr><w:rtl w:val="true"/></w:rPr><w:t>ל</w:t></w:r></w:ins><w:ins w:author="Aharon Ariel" w:date="2013-10-15T20:25:00Z" w:id="765"><w:r><w:rPr><w:rtl w:val="true"/></w:rPr><w:t xml:space="preserve">), </w:t></w:r></w:ins><w:ins w:author="Aharon Ariel" w:date="2013-10-15T20:25:00Z" w:id="766"><w:r><w:rPr><w:rtl w:val="true"/></w:rPr><w:t>פרק יט</w:t></w:r></w:ins><w:ins w:author="Aharon Ariel" w:date="2013-10-15T20:25:00Z" w:id="767"><w:r><w:rPr><w:rtl w:val="true"/></w:rPr><w:t>.</w:t></w:r></w:ins></w:p><w:p><w:pPr><w:pStyle w:val="style0"/></w:pPr><w:r><w:rPr><w:rtl w:val="true"/></w:rPr></w:r></w:p><w:p><w:pPr><w:pStyle w:val="style94"/></w:pPr><w:r><w:rPr><w:rtl w:val="true"/></w:rPr><w:t>ה</w:t></w:r><w:r><w:rPr><w:rtl w:val="true"/></w:rPr><w:t xml:space="preserve">. </w:t></w:r><w:ins w:author="Aharon Ariel" w:date="2013-10-15T20:25:00Z" w:id="768"><w:r><w:rPr><w:rtl w:val="true"/></w:rPr><w:t>מדעי המחשב</w:t></w:r></w:ins><w:ins w:author="Aharon Ariel" w:date="2013-10-15T20:25:00Z" w:id="769"><w:r><w:rPr><w:rtl w:val="true"/></w:rPr><w:t xml:space="preserve">, </w:t></w:r></w:ins><w:ins w:author="Aharon Ariel" w:date="2013-10-15T20:25:00Z" w:id="770"><w:r><w:rPr><w:rtl w:val="true"/></w:rPr><w:t>ומתמטיקה</w:t></w:r></w:ins></w:p><w:p><w:pPr><w:pStyle w:val="style0"/></w:pPr><w:ins w:author="Aharon Ariel" w:date="2013-10-15T20:25:00Z" w:id="771"><w:r><w:rPr><w:rtl w:val="true"/></w:rPr><w:t>עד כאן עסקנו בצדדים התיאורטיים של חוקת הנחלות המקראית</w:t></w:r></w:ins><w:ins w:author="Aharon Ariel" w:date="2013-10-15T20:25:00Z" w:id="772"><w:r><w:rPr><w:rtl w:val="true"/></w:rPr><w:t xml:space="preserve">,. </w:t></w:r></w:ins><w:ins w:author="Aharon Ariel" w:date="2013-10-15T20:25:00Z" w:id="773"><w:r><w:rPr><w:rtl w:val="true"/></w:rPr><w:t>וכעת אנו מגיעים להעיקרון המעשי המרכזי העומדהעומד ביסודה של חוקה זו הוא</w:t></w:r></w:ins><w:ins w:author="Aharon Ariel" w:date="2013-10-15T20:25:00Z" w:id="774"><w:r><w:rPr><w:rtl w:val="true"/></w:rPr><w:t xml:space="preserve">, </w:t></w:r></w:ins><w:ins w:author="Aharon Ariel" w:date="2013-10-15T20:25:00Z" w:id="775"><w:r><w:rPr><w:rtl w:val="true"/></w:rPr><w:t xml:space="preserve">והוא שכל אזרח </w:t></w:r></w:ins><w:ins w:author="Aharon Ariel" w:date="2013-10-15T20:25:00Z" w:id="776"><w:r><w:rPr><w:rtl w:val="true"/></w:rPr><w:t>(</w:t></w:r></w:ins><w:ins w:author="Aharon Ariel" w:date="2013-10-15T20:25:00Z" w:id="777"><w:r><w:rPr><w:rtl w:val="true"/></w:rPr><w:t>יוצא צבא</w:t></w:r></w:ins><w:ins w:author="Aharon Ariel" w:date="2013-10-15T20:25:00Z" w:id="778"><w:r><w:rPr><w:rtl w:val="true"/></w:rPr><w:t xml:space="preserve">) </w:t></w:r></w:ins><w:ins w:author="Aharon Ariel" w:date="2013-10-15T20:25:00Z" w:id="779"><w:r><w:rPr><w:rtl w:val="true"/></w:rPr><w:t>זכאי לקבל נחלה בארץ</w:t></w:r></w:ins><w:ins w:author="Aharon Ariel" w:date="2013-10-15T20:25:00Z" w:id="780"><w:r><w:rPr><w:rtl w:val="true"/></w:rPr><w:t xml:space="preserve">, </w:t></w:r></w:ins><w:ins w:author="Aharon Ariel" w:date="2013-10-15T20:25:00Z" w:id="781"><w:r><w:rPr><w:rtl w:val="true"/></w:rPr><w:t>הנשארת בבעלותו ובבעלות משפחתו לתמיד</w:t></w:r></w:ins><w:r><w:rPr><w:rtl w:val="true"/></w:rPr><w:commentReference w:id="16"/></w:r><w:ins w:author="Aharon Ariel" w:date="2013-10-15T20:25:00Z" w:id="782"><w:r><w:rPr><w:rtl w:val="true"/></w:rPr><w:t xml:space="preserve">. </w:t></w:r></w:ins><w:ins w:author="Aharon Ariel" w:date="2013-10-15T20:25:00Z" w:id="783"><w:r><w:rPr><w:rtl w:val="true"/></w:rPr><w:t xml:space="preserve">אם ברצוננו </w:t></w:r></w:ins><w:r><w:rPr><w:rtl w:val="true"/></w:rPr><w:commentReference w:id="17"/></w:r><w:ins w:author="Aharon Ariel" w:date="2013-10-15T20:25:00Z" w:id="784"><w:r><w:rPr><w:rtl w:val="true"/></w:rPr><w:t>ליישם עיקרון זה בימינו</w:t></w:r></w:ins><w:ins w:author="Aharon Ariel" w:date="2013-10-15T20:25:00Z" w:id="785"><w:r><w:rPr><w:rtl w:val="true"/></w:rPr><w:t xml:space="preserve">, </w:t></w:r></w:ins><w:ins w:author="Aharon Ariel" w:date="2013-10-15T20:25:00Z" w:id="786"><w:r><w:rPr><w:rtl w:val="true"/></w:rPr><w:t>ולהגיע למצב בו לכל אזרח יש נחלה</w:t></w:r></w:ins><w:ins w:author="Aharon Ariel" w:date="2013-10-15T20:25:00Z" w:id="787"><w:r><w:rPr><w:rtl w:val="true"/></w:rPr><w:t xml:space="preserve">, </w:t></w:r></w:ins><w:ins w:author="Aharon Ariel" w:date="2013-10-15T20:25:00Z" w:id="788"><w:r><w:rPr><w:rtl w:val="true"/></w:rPr><w:t>עלינויש לפתור כמה בעיות מעשיות</w:t></w:r></w:ins><w:ins w:author="Aharon Ariel" w:date="2013-10-15T20:25:00Z" w:id="789"><w:r><w:rPr><w:rtl w:val="true"/></w:rPr><w:t xml:space="preserve">. </w:t></w:r></w:ins><w:ins w:author="Aharon Ariel" w:date="2013-10-15T20:25:00Z" w:id="790"><w:r><w:rPr><w:rtl w:val="true"/></w:rPr><w:t>אפשר</w:t></w:r></w:ins><w:ins w:author="Aharon Ariel" w:date="2013-10-15T20:25:00Z" w:id="791"><w:r><w:rPr><w:rtl w:val="true"/></w:rPr><w:t xml:space="preserve">, </w:t></w:r></w:ins><w:ins w:author="Aharon Ariel" w:date="2013-10-15T20:25:00Z" w:id="792"><w:r><w:rPr><w:rtl w:val="true"/></w:rPr><w:t>כמובן</w:t></w:r></w:ins><w:ins w:author="Aharon Ariel" w:date="2013-10-15T20:25:00Z" w:id="793"><w:r><w:rPr><w:rtl w:val="true"/></w:rPr><w:t xml:space="preserve">, </w:t></w:r></w:ins><w:ins w:author="Aharon Ariel" w:date="2013-10-15T20:25:00Z" w:id="794"><w:r><w:rPr><w:rtl w:val="true"/></w:rPr><w:t xml:space="preserve">להחרים להפקיע את כל הקרקעות במדינה </w:t></w:r></w:ins><w:ins w:author="Aharon Ariel" w:date="2013-10-15T20:25:00Z" w:id="795"><w:r><w:rPr><w:rtl w:val="true"/></w:rPr><w:t>(</w:t></w:r></w:ins><w:ins w:author="Aharon Ariel" w:date="2013-10-15T20:25:00Z" w:id="796"><w:r><w:rPr><w:rtl w:val="true"/></w:rPr><w:t xml:space="preserve">ממילא </w:t></w:r></w:ins><w:ins w:author="Aharon Ariel" w:date="2013-10-15T20:25:00Z" w:id="797"><w:r><w:rPr></w:rPr><w:t>93%</w:t></w:r></w:ins><w:ins w:author="Aharon Ariel" w:date="2013-10-15T20:25:00Z" w:id="798"><w:r><w:rPr><w:rtl w:val="true"/></w:rPr><w:t xml:space="preserve"> </w:t></w:r></w:ins><w:ins w:author="Aharon Ariel" w:date="2013-10-15T20:25:00Z" w:id="799"><w:r><w:rPr><w:rtl w:val="true"/></w:rPr><w:t>מהן שייכות למדינה</w:t></w:r></w:ins><w:ins w:author="Aharon Ariel" w:date="2013-10-15T20:25:00Z" w:id="800"><w:r><w:rPr><w:rtl w:val="true"/></w:rPr><w:t xml:space="preserve">) </w:t></w:r></w:ins><w:ins w:author="Aharon Ariel" w:date="2013-10-15T20:25:00Z" w:id="801"><w:r><w:rPr><w:rtl w:val="true"/></w:rPr><w:t>ולחלק אותן מחדש בין האזרחים על</w:t></w:r></w:ins><w:ins w:author="Aharon Ariel" w:date="2013-10-15T20:25:00Z" w:id="802"><w:r><w:rPr><w:rtl w:val="true"/></w:rPr><w:t>-</w:t></w:r></w:ins><w:ins w:author="Aharon Ariel" w:date="2013-10-15T20:25:00Z" w:id="803"><w:r><w:rPr><w:rtl w:val="true"/></w:rPr><w:t>פי גורלע</w:t></w:r></w:ins><w:ins w:author="Aharon Ariel" w:date="2013-10-15T20:25:00Z" w:id="804"><w:r><w:rPr><w:rtl w:val="true"/></w:rPr><w:t>&quot;</w:t></w:r></w:ins><w:ins w:author="Aharon Ariel" w:date="2013-10-15T20:25:00Z" w:id="805"><w:r><w:rPr><w:rtl w:val="true"/></w:rPr><w:t>פ גורל</w:t></w:r></w:ins><w:ins w:author="Aharon Ariel" w:date="2013-10-15T20:25:00Z" w:id="806"><w:r><w:rPr><w:rtl w:val="true"/></w:rPr><w:t xml:space="preserve">, </w:t></w:r></w:ins><w:ins w:author="Aharon Ariel" w:date="2013-10-15T20:25:00Z" w:id="807"><w:r><w:rPr><w:rtl w:val="true"/></w:rPr><w:t>אולם בדרך זו תיפגע בזכות הקניין של האנשים שכבר רכשו את הזכות בקנו קרקע</w:t></w:r></w:ins><w:ins w:author="Aharon Ariel" w:date="2013-10-15T20:25:00Z" w:id="808"><w:r><w:rPr><w:rtl w:val="true"/></w:rPr><w:t xml:space="preserve">. </w:t></w:r></w:ins><w:ins w:author="Aharon Ariel" w:date="2013-10-15T20:25:00Z" w:id="809"><w:r><w:rPr><w:rtl w:val="true"/></w:rPr><w:t>לעומת זאת</w:t></w:r></w:ins><w:ins w:author="Aharon Ariel" w:date="2013-10-15T20:25:00Z" w:id="810"><w:r><w:rPr><w:rtl w:val="true"/></w:rPr><w:t xml:space="preserve">, </w:t></w:r></w:ins><w:ins w:author="Aharon Ariel" w:date="2013-10-15T20:25:00Z" w:id="811"><w:r><w:rPr><w:rtl w:val="true"/></w:rPr><w:t>ניתן להציע תהליך הדרגתי של חלוקת נחלות</w:t></w:r></w:ins><w:ins w:author="Aharon Ariel" w:date="2013-10-15T20:25:00Z" w:id="812"><w:r><w:rPr><w:rtl w:val="true"/></w:rPr><w:t xml:space="preserve">, </w:t></w:r></w:ins><w:ins w:author="Aharon Ariel" w:date="2013-10-15T20:25:00Z" w:id="813"><w:r><w:rPr><w:rtl w:val="true"/></w:rPr><w:t>ללא מהפכות והחרמותוהפקעות</w:t></w:r></w:ins><w:ins w:author="Aharon Ariel" w:date="2013-10-15T20:25:00Z" w:id="814"><w:r><w:rPr><w:rtl w:val="true"/></w:rPr><w:t xml:space="preserve">: </w:t></w:r></w:ins><w:ins w:author="Aharon Ariel" w:date="2013-10-15T20:25:00Z" w:id="815"><w:r><w:rPr><w:b/><w:b/><w:rtl w:val="true"/></w:rPr><w:t>בכל שנת יובל</w:t></w:r></w:ins><w:ins w:author="Aharon Ariel" w:date="2013-10-15T20:25:00Z" w:id="816"><w:r><w:rPr><w:b/><w:rtl w:val="true"/></w:rPr><w:t xml:space="preserve">, </w:t></w:r></w:ins><w:ins w:author="Aharon Ariel" w:date="2013-10-15T20:25:00Z" w:id="817"><w:r><w:rPr><w:b/><w:b/><w:rtl w:val="true"/></w:rPr><w:t>כל אדם שאין לו נחלה</w:t></w:r></w:ins><w:ins w:author="Aharon Ariel" w:date="2013-10-15T20:25:00Z" w:id="818"><w:r><w:rPr><w:b/><w:rtl w:val="true"/></w:rPr><w:t xml:space="preserve">, </w:t></w:r></w:ins><w:ins w:author="Aharon Ariel" w:date="2013-10-15T20:25:00Z" w:id="819"><w:r><w:rPr><w:b/><w:b/><w:rtl w:val="true"/></w:rPr><w:t>יוכל להחזיר לעצמו נחלה שהייתה שייכת לו בעבר בסוף שנת היובל הקודמת</w:t></w:r></w:ins><w:r><w:rPr><w:rtl w:val="true"/></w:rPr><w:commentReference w:id="18"/></w:r><w:ins w:author="Aharon Ariel" w:date="2013-10-15T20:25:00Z" w:id="820"><w:r><w:rPr><w:rtl w:val="true"/></w:rPr><w:t xml:space="preserve">. </w:t></w:r></w:ins><w:ins w:author="Aharon Ariel" w:date="2013-10-15T20:25:00Z" w:id="821"><w:r><w:rPr><w:rtl w:val="true"/></w:rPr><w:t xml:space="preserve">במאמרי </w:t></w:r></w:ins><w:ins w:author="Aharon Ariel" w:date="2013-10-15T20:25:00Z" w:id="822"><w:r><w:rPr><w:rtl w:val="true"/></w:rPr><w:t>&quot;</w:t></w:r></w:ins><w:ins w:author="Aharon Ariel" w:date="2013-10-15T20:25:00Z" w:id="823"><w:r><w:rPr><w:rtl w:val="true"/></w:rPr><w:t>אלגוריתם היובל</w:t></w:r></w:ins><w:ins w:author="Aharon Ariel" w:date="2013-10-15T20:25:00Z" w:id="824"><w:r><w:rPr><w:rtl w:val="true"/></w:rPr><w:t>&quot;</w:t></w:r></w:ins><w:ins w:author="Aharon Ariel" w:date="2013-10-15T20:25:00Z" w:id="825"><w:r><w:rPr><w:rStyle w:val="style68"/><w:rtl w:val="true"/></w:rPr><w:footnoteReference w:id="22"/></w:r></w:ins><w:ins w:author="Aharon Ariel" w:date="2013-10-15T20:25:00Z" w:id="826"><w:r><w:rPr><w:rtl w:val="true"/></w:rPr><w:t xml:space="preserve"> (</w:t></w:r></w:ins><w:ins w:author="Aharon Ariel" w:date="2013-10-15T20:25:00Z" w:id="827"><w:r><w:rPr><w:rtl w:val="true"/></w:rPr><w:t>עתיד להתפרסם ב</w:t></w:r></w:ins><w:ins w:author="Aharon Ariel" w:date="2013-10-15T20:25:00Z" w:id="828"><w:r><w:rPr><w:rtl w:val="true"/></w:rPr><w:t>&quot;</w:t></w:r></w:ins><w:ins w:author="Aharon Ariel" w:date="2013-10-15T20:25:00Z" w:id="829"><w:r><w:rPr><w:rtl w:val="true"/></w:rPr><w:t>בדד</w:t></w:r></w:ins><w:ins w:author="Aharon Ariel" w:date="2013-10-15T20:25:00Z" w:id="830"><w:r><w:rPr><w:rtl w:val="true"/></w:rPr><w:t xml:space="preserve">&quot; </w:t></w:r></w:ins><w:ins w:author="Aharon Ariel" w:date="2013-10-15T20:25:00Z" w:id="831"><w:r><w:rPr><w:rtl w:val="true"/></w:rPr><w:t>כח</w:t></w:r></w:ins><w:ins w:author="Aharon Ariel" w:date="2013-10-15T20:25:00Z" w:id="832"><w:r><w:rPr><w:rtl w:val="true"/></w:rPr><w:t xml:space="preserve">, </w:t></w:r></w:ins><w:ins w:author="Aharon Ariel" w:date="2013-10-15T20:25:00Z" w:id="833"><w:r><w:rPr><w:rtl w:val="true"/></w:rPr><w:t>בהוצאת אוניברסיטת בר אילן</w:t></w:r></w:ins><w:ins w:author="Aharon Ariel" w:date="2013-10-15T20:25:00Z" w:id="834"><w:r><w:rPr><w:rtl w:val="true"/></w:rPr><w:t xml:space="preserve">, </w:t></w:r></w:ins><w:ins w:author="Aharon Ariel" w:date="2013-10-15T20:25:00Z" w:id="835"><w:r><w:rPr><w:rtl w:val="true"/></w:rPr><w:t>ה</w:t></w:r></w:ins><w:ins w:author="Aharon Ariel" w:date="2013-10-15T20:25:00Z" w:id="836"><w:r><w:rPr><w:rtl w:val="true"/></w:rPr><w:t>&apos;</w:t></w:r></w:ins><w:ins w:author="Aharon Ariel" w:date="2013-10-15T20:25:00Z" w:id="837"><w:r><w:rPr><w:rtl w:val="true"/></w:rPr><w:t>תשע</w:t></w:r></w:ins><w:ins w:author="Aharon Ariel" w:date="2013-10-15T20:25:00Z" w:id="838"><w:r><w:rPr><w:rtl w:val="true"/></w:rPr><w:t>&quot;</w:t></w:r></w:ins><w:ins w:author="Aharon Ariel" w:date="2013-10-15T20:25:00Z" w:id="839"><w:r><w:rPr><w:rtl w:val="true"/></w:rPr><w:t>ג</w:t></w:r></w:ins><w:ins w:author="Aharon Ariel" w:date="2013-10-15T20:25:00Z" w:id="840"><w:r><w:rPr><w:rtl w:val="true"/></w:rPr><w:t xml:space="preserve">), </w:t></w:r></w:ins><w:ins w:author="Aharon Ariel" w:date="2013-10-15T20:25:00Z" w:id="841"><w:r><w:rPr><w:rtl w:val="true"/></w:rPr><w:t>הוכחתי</w:t></w:r></w:ins><w:ins w:author="Aharon Ariel" w:date="2013-10-15T20:25:00Z" w:id="842"><w:r><w:rPr><w:rtl w:val="true"/></w:rPr><w:t xml:space="preserve">, </w:t></w:r></w:ins><w:ins w:author="Aharon Ariel" w:date="2013-10-15T20:25:00Z" w:id="843"><w:r><w:rPr><w:rtl w:val="true"/></w:rPr><w:t>שאם כל נחלה נמכרת בהסתברות גדולה מאפס</w:t></w:r></w:ins><w:ins w:author="Aharon Ariel" w:date="2013-10-15T20:25:00Z" w:id="844"><w:r><w:rPr><w:rtl w:val="true"/></w:rPr><w:t xml:space="preserve">, </w:t></w:r></w:ins><w:ins w:author="Aharon Ariel" w:date="2013-10-15T20:25:00Z" w:id="845"><w:r><w:rPr><w:rtl w:val="true"/></w:rPr><w:t>התהליך המתואר מתכנס למצב שבו לכל אזרח יש נחלה</w:t></w:r></w:ins><w:ins w:author="Aharon Ariel" w:date="2013-10-15T20:25:00Z" w:id="846"><w:r><w:rPr><w:rtl w:val="true"/></w:rPr><w:t xml:space="preserve">. </w:t></w:r></w:ins><w:ins w:author="Aharon Ariel" w:date="2013-10-15T20:25:00Z" w:id="847"><w:r><w:rPr><w:rtl w:val="true"/></w:rPr><w:t>בנוסף להוכחה המתימטית הראיתי סימולציות הממחישות את התהליך</w:t></w:r></w:ins><w:ins w:author="Aharon Ariel" w:date="2013-10-15T20:25:00Z" w:id="848"><w:r><w:rPr><w:rtl w:val="true"/></w:rPr><w:t>.</w:t></w:r></w:ins><w:ins w:author="Aharon Ariel" w:date="2013-10-15T20:25:00Z" w:id="849"><w:r><w:rPr><w:rStyle w:val="style68"/><w:rtl w:val="true"/></w:rPr><w:footnoteReference w:id="23"/></w:r></w:ins></w:p><w:p><w:pPr><w:pStyle w:val="style0"/></w:pPr><w:ins w:author="Aharon Ariel" w:date="2013-10-15T20:25:00Z" w:id="850"><w:r><w:rPr><w:rtl w:val="true"/></w:rPr><w:t xml:space="preserve"> </w:t></w:r></w:ins><w:ins w:author="Aharon Ariel" w:date="2013-10-15T20:25:00Z" w:id="851"><w:r><w:rPr><w:rtl w:val="true"/></w:rPr><w:t>(</w:t></w:r></w:ins><w:hyperlink r:id="rId5"><w:r><w:rPr><w:rStyle w:val="style31"/><w:color w:val="1155CC"/><w:u w:val="single"/></w:rPr><w:t>http://ccl.northwestern.edu/netlogo/models/community/land-random</w:t></w:r></w:hyperlink><w:r><w:rPr></w:rPr><w:t xml:space="preserve"> </w:t></w:r><w:hyperlink r:id="rId6"><w:r><w:rPr><w:rStyle w:val="style31"/><w:color w:val="1155CC"/><w:u w:val="single"/></w:rPr><w:t>http://ccl.northwestern.edu/netlogo/models/community/land-income</w:t></w:r></w:hyperlink><w:r><w:rPr><w:rtl w:val="true"/></w:rPr><w:t xml:space="preserve"> ).</w:t></w:r></w:p><w:p><w:pPr><w:pStyle w:val="style0"/></w:pPr><w:del w:author="Aharon Ariel" w:date="2013-10-22T23:24:00Z" w:id="852"><w:r><w:rPr><w:rtl w:val="true"/></w:rPr></w:r></w:del></w:p><w:p><w:pPr><w:pStyle w:val="style0"/></w:pPr><w:ins w:author="Aharon Ariel" w:date="2013-10-15T20:25:00Z" w:id="853"><w:r><w:rPr><w:rtl w:val="true"/></w:rPr><w:t>החיסרון של תהליך זה הוא</w:t></w:r></w:ins><w:ins w:author="Aharon Ariel" w:date="2013-10-15T20:25:00Z" w:id="854"><w:r><w:rPr><w:rtl w:val="true"/></w:rPr><w:t xml:space="preserve">, </w:t></w:r></w:ins><w:ins w:author="Aharon Ariel" w:date="2013-10-15T20:25:00Z" w:id="855"><w:r><w:rPr><w:rtl w:val="true"/></w:rPr><w:t>שהוא מניח שישנה חלוקה אובייקטיבית כלשהי של הארץ</w:t></w:r></w:ins><w:ins w:author="Aharon Ariel" w:date="2013-10-15T20:25:00Z" w:id="856"><w:r><w:rPr><w:rtl w:val="true"/></w:rPr><w:t xml:space="preserve">, </w:t></w:r></w:ins><w:ins w:author="Aharon Ariel" w:date="2013-10-15T20:25:00Z" w:id="857"><w:r><w:rPr><w:rtl w:val="true"/></w:rPr><w:t>לנחלות השוות בערכן</w:t></w:r></w:ins><w:ins w:author="Aharon Ariel" w:date="2013-10-15T20:25:00Z" w:id="858"><w:r><w:rPr><w:rtl w:val="true"/></w:rPr><w:t xml:space="preserve">. </w:t></w:r></w:ins><w:ins w:author="Aharon Ariel" w:date="2013-10-15T20:25:00Z" w:id="859"><w:r><w:rPr><w:rtl w:val="true"/></w:rPr><w:t>אולם</w:t></w:r></w:ins><w:ins w:author="Aharon Ariel" w:date="2013-10-15T20:25:00Z" w:id="860"><w:r><w:rPr><w:rtl w:val="true"/></w:rPr><w:t xml:space="preserve">, </w:t></w:r></w:ins><w:ins w:author="Aharon Ariel" w:date="2013-10-15T20:25:00Z" w:id="861"><w:r><w:rPr><w:rtl w:val="true"/></w:rPr><w:t xml:space="preserve">החל </w:t></w:r></w:ins><w:ins w:author="Aharon Ariel" w:date="2013-10-15T20:25:00Z" w:id="862"><w:r><w:rPr><w:color w:val="222222"/><w:shd w:fill="FFFFFF" w:val="clear"/><w:rtl w:val="true"/></w:rPr><w:t xml:space="preserve"> מסוף המאה ה</w:t></w:r></w:ins><w:ins w:author="Aharon Ariel" w:date="2013-10-15T20:25:00Z" w:id="863"><w:r><w:rPr><w:color w:val="222222"/><w:shd w:fill="FFFFFF" w:val="clear"/><w:rtl w:val="true"/></w:rPr><w:t>-</w:t></w:r></w:ins><w:ins w:author="Aharon Ariel" w:date="2013-10-15T20:25:00Z" w:id="864"><w:r><w:rPr><w:color w:val="222222"/><w:shd w:fill="FFFFFF" w:val="clear"/></w:rPr><w:t>19</w:t></w:r></w:ins><w:ins w:author="Aharon Ariel" w:date="2013-10-15T20:25:00Z" w:id="865"><w:r><w:rPr><w:color w:val="222222"/><w:shd w:fill="FFFFFF" w:val="clear"/><w:rtl w:val="true"/></w:rPr><w:t xml:space="preserve">, </w:t></w:r></w:ins><w:ins w:author="Aharon Ariel" w:date="2013-10-15T20:25:00Z" w:id="866"><w:r><w:rPr><w:color w:val="222222"/><w:shd w:fill="FFFFFF" w:val="clear"/><w:rtl w:val="true"/></w:rPr><w:t xml:space="preserve">מקובלת </w:t></w:r></w:ins><w:ins w:author="Aharon Ariel" w:date="2013-10-15T20:25:00Z" w:id="867"><w:r><w:rPr><w:b/><w:b/><w:color w:val="222222"/><w:shd w:fill="FFFFFF" w:val="clear"/><w:rtl w:val="true"/></w:rPr><w:t xml:space="preserve">תורת הערך הסובייקטיבי  </w:t></w:r></w:ins><w:ins w:author="Aharon Ariel" w:date="2013-10-15T20:25:00Z" w:id="868"><w:r><w:rPr><w:color w:val="222222"/><w:shd w:fill="FFFFFF" w:val="clear"/><w:rtl w:val="true"/></w:rPr><w:t xml:space="preserve">- </w:t></w:r></w:ins><w:ins w:author="Aharon Ariel" w:date="2013-10-15T20:25:00Z" w:id="869"><w:r><w:rPr><w:color w:val="222222"/><w:shd w:fill="FFFFFF" w:val="clear"/><w:rtl w:val="true"/></w:rPr><w:t>לפיה לחפצים אין כל ערך אובייקטיבי</w:t></w:r></w:ins><w:ins w:author="Aharon Ariel" w:date="2013-10-15T20:25:00Z" w:id="870"><w:r><w:rPr><w:color w:val="222222"/><w:shd w:fill="FFFFFF" w:val="clear"/><w:rtl w:val="true"/></w:rPr><w:t xml:space="preserve">, </w:t></w:r></w:ins><w:ins w:author="Aharon Ariel" w:date="2013-10-15T20:25:00Z" w:id="871"><w:r><w:rPr><w:color w:val="222222"/><w:shd w:fill="FFFFFF" w:val="clear"/><w:rtl w:val="true"/></w:rPr><w:t>אלא כל אדם מייחס ערך שונה לכל חפץ</w:t></w:r></w:ins><w:ins w:author="Aharon Ariel" w:date="2013-10-15T20:25:00Z" w:id="872"><w:r><w:rPr><w:color w:val="222222"/><w:shd w:fill="FFFFFF" w:val="clear"/><w:rtl w:val="true"/></w:rPr><w:t xml:space="preserve">, </w:t></w:r></w:ins><w:ins w:author="Aharon Ariel" w:date="2013-10-15T20:25:00Z" w:id="873"><w:r><w:rPr><w:color w:val="222222"/><w:shd w:fill="FFFFFF" w:val="clear"/><w:rtl w:val="true"/></w:rPr><w:t>בהתאם לצרכיו</w:t></w:r></w:ins><w:ins w:author="Aharon Ariel" w:date="2013-10-15T20:25:00Z" w:id="874"><w:r><w:rPr><w:color w:val="222222"/><w:shd w:fill="FFFFFF" w:val="clear"/><w:rtl w:val="true"/></w:rPr><w:t xml:space="preserve">, </w:t></w:r></w:ins><w:ins w:author="Aharon Ariel" w:date="2013-10-15T20:25:00Z" w:id="875"><w:r><w:rPr><w:color w:val="222222"/><w:shd w:fill="FFFFFF" w:val="clear"/><w:rtl w:val="true"/></w:rPr><w:t>העדפותיו ואמונותיו</w:t></w:r></w:ins><w:ins w:author="Aharon Ariel" w:date="2013-10-15T20:25:00Z" w:id="876"><w:r><w:rPr><w:color w:val="222222"/><w:shd w:fill="FFFFFF" w:val="clear"/><w:rtl w:val="true"/></w:rPr><w:t>.</w:t></w:r></w:ins><w:ins w:author="Aharon Ariel" w:date="2013-10-15T20:25:00Z" w:id="877"><w:r><w:rPr><w:rStyle w:val="style68"/><w:rtl w:val="true"/></w:rPr><w:footnoteReference w:id="24"/></w:r></w:ins><w:ins w:author="Aharon Ariel" w:date="2013-10-15T20:25:00Z" w:id="878"><w:r><w:rPr><w:color w:val="222222"/><w:shd w:fill="FFFFFF" w:val="clear"/><w:rtl w:val="true"/></w:rPr><w:t xml:space="preserve"> (</w:t></w:r></w:ins><w:ins w:author="Aharon Ariel" w:date="2013-10-15T20:25:00Z" w:id="879"><w:r><w:rPr><w:color w:val="222222"/><w:shd w:fill="FFFFFF" w:val="clear"/><w:rtl w:val="true"/></w:rPr><w:t>ויקיפדיה</w:t></w:r></w:ins><w:ins w:author="Aharon Ariel" w:date="2013-10-15T20:25:00Z" w:id="880"><w:r><w:rPr><w:color w:val="222222"/><w:shd w:fill="FFFFFF" w:val="clear"/><w:rtl w:val="true"/></w:rPr><w:t xml:space="preserve">, </w:t></w:r></w:ins><w:hyperlink r:id="rId7"><w:r><w:rPr><w:rStyle w:val="style31"/><w:color w:val="1155CC"/><w:u w:val="single"/><w:shd w:fill="FFFFFF" w:val="clear"/></w:rPr><w:t>Subjective theory of value</w:t></w:r></w:hyperlink><w:r><w:rPr><w:color w:val="222222"/><w:shd w:fill="FFFFFF" w:val="clear"/><w:rtl w:val="true"/></w:rPr><w:t xml:space="preserve">).  </w:t></w:r><w:ins w:author="Aharon Ariel" w:date="2013-10-15T20:25:00Z" w:id="881"><w:r><w:rPr><w:color w:val="222222"/><w:shd w:fill="FFFFFF" w:val="clear"/><w:rtl w:val="true"/></w:rPr><w:t>לפי תורת הערך הסובייקטיבי</w:t></w:r></w:ins><w:ins w:author="Aharon Ariel" w:date="2013-10-15T20:25:00Z" w:id="882"><w:r><w:rPr><w:color w:val="222222"/><w:shd w:fill="FFFFFF" w:val="clear"/><w:rtl w:val="true"/></w:rPr><w:t xml:space="preserve">, </w:t></w:r></w:ins><w:ins w:author="Aharon Ariel" w:date="2013-10-15T20:25:00Z" w:id="883"><w:r><w:rPr><w:color w:val="222222"/><w:shd w:fill="FFFFFF" w:val="clear"/><w:rtl w:val="true"/></w:rPr><w:t>אין משמעות לחלוקה על</w:t></w:r></w:ins><w:ins w:author="Aharon Ariel" w:date="2013-10-15T20:25:00Z" w:id="884"><w:r><w:rPr><w:color w:val="222222"/><w:shd w:fill="FFFFFF" w:val="clear"/><w:rtl w:val="true"/></w:rPr><w:t>-</w:t></w:r></w:ins><w:ins w:author="Aharon Ariel" w:date="2013-10-15T20:25:00Z" w:id="885"><w:r><w:rPr><w:color w:val="222222"/><w:shd w:fill="FFFFFF" w:val="clear"/><w:rtl w:val="true"/></w:rPr><w:t>פי שטח</w:t></w:r></w:ins><w:ins w:author="Aharon Ariel" w:date="2013-10-15T20:25:00Z" w:id="886"><w:r><w:rPr><w:color w:val="222222"/><w:shd w:fill="FFFFFF" w:val="clear"/><w:rtl w:val="true"/></w:rPr><w:t xml:space="preserve">, </w:t></w:r></w:ins><w:ins w:author="Aharon Ariel" w:date="2013-10-15T20:25:00Z" w:id="887"><w:r><w:rPr><w:color w:val="222222"/><w:shd w:fill="FFFFFF" w:val="clear"/><w:rtl w:val="true"/></w:rPr><w:t>רמת פוריות</w:t></w:r></w:ins><w:ins w:author="Aharon Ariel" w:date="2013-10-15T20:25:00Z" w:id="888"><w:r><w:rPr><w:color w:val="222222"/><w:shd w:fill="FFFFFF" w:val="clear"/><w:rtl w:val="true"/></w:rPr><w:t xml:space="preserve">, </w:t></w:r></w:ins><w:ins w:author="Aharon Ariel" w:date="2013-10-15T20:25:00Z" w:id="889"><w:r><w:rPr><w:color w:val="222222"/><w:shd w:fill="FFFFFF" w:val="clear"/><w:rtl w:val="true"/></w:rPr><w:t>מיקום גיאוגרפי</w:t></w:r></w:ins><w:ins w:author="Aharon Ariel" w:date="2013-10-15T20:25:00Z" w:id="890"><w:r><w:rPr><w:color w:val="222222"/><w:shd w:fill="FFFFFF" w:val="clear"/><w:rtl w:val="true"/></w:rPr><w:t xml:space="preserve">, </w:t></w:r></w:ins><w:ins w:author="Aharon Ariel" w:date="2013-10-15T20:25:00Z" w:id="891"><w:r><w:rPr><w:color w:val="222222"/><w:shd w:fill="FFFFFF" w:val="clear"/><w:rtl w:val="true"/></w:rPr><w:t>או אפילו על</w:t></w:r></w:ins><w:ins w:author="Aharon Ariel" w:date="2013-10-15T20:25:00Z" w:id="892"><w:r><w:rPr><w:color w:val="222222"/><w:shd w:fill="FFFFFF" w:val="clear"/><w:rtl w:val="true"/></w:rPr><w:t>-</w:t></w:r></w:ins><w:ins w:author="Aharon Ariel" w:date="2013-10-15T20:25:00Z" w:id="893"><w:r><w:rPr><w:color w:val="222222"/><w:shd w:fill="FFFFFF" w:val="clear"/><w:rtl w:val="true"/></w:rPr><w:t>פי שווי שוק</w:t></w:r></w:ins><w:ins w:author="Aharon Ariel" w:date="2013-10-15T20:25:00Z" w:id="894"><w:r><w:rPr><w:color w:val="222222"/><w:shd w:fill="FFFFFF" w:val="clear"/><w:rtl w:val="true"/></w:rPr><w:t xml:space="preserve">. </w:t></w:r></w:ins><w:ins w:author="Aharon Ariel" w:date="2013-10-15T20:25:00Z" w:id="895"><w:r><w:rPr><w:color w:val="222222"/><w:shd w:fill="FFFFFF" w:val="clear"/><w:rtl w:val="true"/></w:rPr><w:t>חלוקה זו לא איננה הוגנת בהכרח תהיה הוגנת</w:t></w:r></w:ins><w:ins w:author="Aharon Ariel" w:date="2013-10-15T20:25:00Z" w:id="896"><w:r><w:rPr><w:color w:val="222222"/><w:shd w:fill="FFFFFF" w:val="clear"/><w:rtl w:val="true"/></w:rPr><w:t xml:space="preserve">, </w:t></w:r></w:ins><w:ins w:author="Aharon Ariel" w:date="2013-10-15T20:25:00Z" w:id="897"><w:r><w:rPr><w:color w:val="222222"/><w:shd w:fill="FFFFFF" w:val="clear"/><w:rtl w:val="true"/></w:rPr><w:t>כי מכיוון שהערך הסובייקטיבי שהאזרחים מייחסים לנחלות עשוי להיות שונה משווי השוק שלהן הנחלות</w:t></w:r></w:ins><w:ins w:author="Aharon Ariel" w:date="2013-10-15T20:25:00Z" w:id="898"><w:r><w:rPr><w:color w:val="222222"/><w:shd w:fill="FFFFFF" w:val="clear"/><w:rtl w:val="true"/></w:rPr><w:t xml:space="preserve">. </w:t></w:r></w:ins><w:ins w:author="Aharon Ariel" w:date="2013-10-15T20:25:00Z" w:id="899"><w:r><w:rPr><w:color w:val="222222"/><w:shd w:fill="FFFFFF" w:val="clear"/><w:rtl w:val="true"/></w:rPr><w:t>גם חלוקת הנחלות בתורה</w:t></w:r></w:ins><w:ins w:author="Aharon Ariel" w:date="2013-10-15T20:25:00Z" w:id="900"><w:r><w:rPr><w:color w:val="222222"/><w:shd w:fill="FFFFFF" w:val="clear"/><w:rtl w:val="true"/></w:rPr><w:t xml:space="preserve">, </w:t></w:r></w:ins><w:ins w:author="Aharon Ariel" w:date="2013-10-15T20:25:00Z" w:id="901"><w:r><w:rPr><w:color w:val="222222"/><w:shd w:fill="FFFFFF" w:val="clear"/><w:rtl w:val="true"/></w:rPr><w:t xml:space="preserve">שנועדה לתת לכל משפחה נחלה שתישאר ברשותה לתמיד ולא תשמש כסחורה </w:t></w:r></w:ins><w:ins w:author="Aharon Ariel" w:date="2013-10-15T20:25:00Z" w:id="902"><w:r><w:rPr><w:color w:val="222222"/><w:shd w:fill="FFFFFF" w:val="clear"/><w:rtl w:val="true"/></w:rPr><w:t>(&quot;</w:t></w:r></w:ins><w:ins w:author="Aharon Ariel" w:date="2013-10-15T20:25:00Z" w:id="903"><w:r><w:rPr><w:color w:val="222222"/><w:shd w:fill="FFFFFF" w:val="clear"/><w:rtl w:val="true"/></w:rPr><w:t>והארץ לא תימכר לצמיתות</w:t></w:r></w:ins><w:ins w:author="Aharon Ariel" w:date="2013-10-15T20:25:00Z" w:id="904"><w:r><w:rPr><w:color w:val="222222"/><w:shd w:fill="FFFFFF" w:val="clear"/><w:rtl w:val="true"/></w:rPr><w:t xml:space="preserve">&quot; - </w:t></w:r></w:ins><w:ins w:author="Aharon Ariel" w:date="2013-10-15T20:25:00Z" w:id="905"><w:r><w:rPr><w:color w:val="222222"/><w:shd w:fill="FFFFFF" w:val="clear"/><w:rtl w:val="true"/></w:rPr><w:t>אדם שמכר את נחלתו</w:t></w:r></w:ins><w:ins w:author="Aharon Ariel" w:date="2013-10-15T20:25:00Z" w:id="906"><w:r><w:rPr><w:color w:val="222222"/><w:shd w:fill="FFFFFF" w:val="clear"/><w:rtl w:val="true"/></w:rPr><w:t xml:space="preserve">, </w:t></w:r></w:ins><w:ins w:author="Aharon Ariel" w:date="2013-10-15T20:25:00Z" w:id="907"><w:r><w:rPr><w:color w:val="222222"/><w:shd w:fill="FFFFFF" w:val="clear"/><w:rtl w:val="true"/></w:rPr><w:t>קיבל אותה בחזרה בשנת היובל</w:t></w:r></w:ins><w:ins w:author="Aharon Ariel" w:date="2013-10-15T20:25:00Z" w:id="908"><w:r><w:rPr><w:color w:val="222222"/><w:shd w:fill="FFFFFF" w:val="clear"/><w:rtl w:val="true"/></w:rPr><w:t xml:space="preserve">), </w:t></w:r></w:ins><w:ins w:author="Aharon Ariel" w:date="2013-10-15T20:25:00Z" w:id="909"><w:r><w:rPr><w:color w:val="222222"/><w:shd w:fill="FFFFFF" w:val="clear"/><w:rtl w:val="true"/></w:rPr><w:t>ולא סחורה למכירה בשוק</w:t></w:r></w:ins><w:ins w:author="Aharon Ariel" w:date="2013-10-15T20:25:00Z" w:id="910"><w:r><w:rPr><w:color w:val="222222"/><w:shd w:fill="FFFFFF" w:val="clear"/><w:rtl w:val="true"/></w:rPr><w:t xml:space="preserve">, </w:t></w:r></w:ins><w:ins w:author="Aharon Ariel" w:date="2013-10-15T20:25:00Z" w:id="911"><w:r><w:rPr><w:color w:val="222222"/><w:shd w:fill="FFFFFF" w:val="clear"/><w:rtl w:val="true"/></w:rPr><w:t>ולכן רומזת לכך ששווי השוק פחות חשוב פחות מהערך הסובייקטיבי</w:t></w:r></w:ins><w:ins w:author="Aharon Ariel" w:date="2013-10-15T20:25:00Z" w:id="912"><w:r><w:rPr><w:color w:val="222222"/><w:shd w:fill="FFFFFF" w:val="clear"/><w:rtl w:val="true"/></w:rPr><w:t xml:space="preserve">. </w:t></w:r></w:ins></w:p><w:p><w:pPr><w:pStyle w:val="style0"/></w:pPr><w:del w:author="Aharon Ariel" w:date="2013-10-22T23:30:00Z" w:id="913"><w:r><w:rPr><w:rtl w:val="true"/></w:rPr></w:r></w:del></w:p><w:p><w:pPr><w:pStyle w:val="style0"/></w:pPr><w:ins w:author="Aharon Ariel" w:date="2013-10-15T20:25:00Z" w:id="914"><w:r><w:rPr><w:color w:val="222222"/><w:shd w:fill="FFFFFF" w:val="clear"/><w:rtl w:val="true"/></w:rPr><w:t>עדות נוספת ישנן עדויות בתורה להתחשבות בהעדפות ניתן למצוא בעובדה ש</w:t></w:r></w:ins><w:ins w:author="Aharon Ariel" w:date="2013-10-15T20:25:00Z" w:id="915"><w:r><w:rPr><w:color w:val="222222"/><w:shd w:fill="FFFFFF" w:val="clear"/><w:rtl w:val="true"/></w:rPr><w:t xml:space="preserve">, </w:t></w:r></w:ins><w:ins w:author="Aharon Ariel" w:date="2013-10-15T20:25:00Z" w:id="916"><w:r><w:rPr><w:color w:val="222222"/><w:shd w:fill="FFFFFF" w:val="clear"/><w:rtl w:val="true"/></w:rPr><w:t>למשל</w:t></w:r></w:ins><w:ins w:author="Aharon Ariel" w:date="2013-10-15T20:25:00Z" w:id="917"><w:r><w:rPr><w:color w:val="222222"/><w:shd w:fill="FFFFFF" w:val="clear"/><w:rtl w:val="true"/></w:rPr><w:t xml:space="preserve">: </w:t></w:r></w:ins><w:ins w:author="Aharon Ariel" w:date="2013-10-15T20:25:00Z" w:id="918"><w:r><w:rPr><w:color w:val="222222"/><w:shd w:fill="FFFFFF" w:val="clear"/><w:rtl w:val="true"/></w:rPr><w:t>שבטי גד וראובן קיבלו נחלה נחלות לפי בקשתם</w:t></w:r></w:ins><w:ins w:author="Aharon Ariel" w:date="2013-10-15T20:25:00Z" w:id="919"><w:r><w:rPr><w:color w:val="222222"/><w:shd w:fill="FFFFFF" w:val="clear"/><w:rtl w:val="true"/></w:rPr><w:t xml:space="preserve">, </w:t></w:r></w:ins><w:ins w:author="Aharon Ariel" w:date="2013-10-15T20:25:00Z" w:id="920"><w:r><w:rPr><w:color w:val="222222"/><w:shd w:fill="FFFFFF" w:val="clear"/><w:rtl w:val="true"/></w:rPr><w:t xml:space="preserve">בעבר הירדן המזרחי </w:t></w:r></w:ins><w:ins w:author="Aharon Ariel" w:date="2013-10-15T20:25:00Z" w:id="921"><w:r><w:rPr><w:color w:val="222222"/><w:shd w:fill="FFFFFF" w:val="clear"/><w:rtl w:val="true"/></w:rPr><w:t>(</w:t></w:r></w:ins><w:ins w:author="Aharon Ariel" w:date="2013-10-15T20:25:00Z" w:id="922"><w:r><w:rPr><w:color w:val="222222"/><w:shd w:fill="FFFFFF" w:val="clear"/><w:rtl w:val="true"/></w:rPr><w:t>לאחר שהתחייבו לשרת בצבא</w:t></w:r></w:ins><w:ins w:author="Aharon Ariel" w:date="2013-10-15T20:25:00Z" w:id="923"><w:r><w:rPr><w:color w:val="222222"/><w:shd w:fill="FFFFFF" w:val="clear"/><w:rtl w:val="true"/></w:rPr><w:t xml:space="preserve">), </w:t></w:r></w:ins><w:ins w:author="Aharon Ariel" w:date="2013-10-15T20:25:00Z" w:id="924"><w:r><w:rPr><w:color w:val="222222"/><w:shd w:fill="FFFFFF" w:val="clear"/><w:rtl w:val="true"/></w:rPr><w:t>ולא בהגרלה יחד עם שאר השבטים</w:t></w:r></w:ins><w:ins w:author="Aharon Ariel" w:date="2013-10-15T20:25:00Z" w:id="925"><w:r><w:rPr><w:color w:val="222222"/><w:shd w:fill="FFFFFF" w:val="clear"/><w:rtl w:val="true"/></w:rPr><w:t xml:space="preserve">. </w:t></w:r></w:ins><w:ins w:author="Aharon Ariel" w:date="2013-10-15T20:25:00Z" w:id="926"><w:r><w:rPr><w:color w:val="222222"/><w:shd w:fill="FFFFFF" w:val="clear"/><w:rtl w:val="true"/></w:rPr><w:t>בימינובתקופתנו</w:t></w:r></w:ins><w:ins w:author="Aharon Ariel" w:date="2013-10-15T20:25:00Z" w:id="927"><w:r><w:rPr><w:color w:val="222222"/><w:shd w:fill="FFFFFF" w:val="clear"/><w:rtl w:val="true"/></w:rPr><w:t xml:space="preserve">, </w:t></w:r></w:ins><w:ins w:author="Aharon Ariel" w:date="2013-10-15T20:25:00Z" w:id="928"><w:r><w:rPr><w:color w:val="222222"/><w:shd w:fill="FFFFFF" w:val="clear"/><w:rtl w:val="true"/></w:rPr><w:t>בה העדפות ורצונות הפרט זוכות למקום של כבוד יותר מבכל תקופה אחרת</w:t></w:r></w:ins><w:ins w:author="Aharon Ariel" w:date="2013-10-15T20:25:00Z" w:id="929"><w:r><w:rPr><w:color w:val="222222"/><w:shd w:fill="FFFFFF" w:val="clear"/><w:rtl w:val="true"/></w:rPr><w:t xml:space="preserve">, </w:t></w:r></w:ins><w:ins w:author="Aharon Ariel" w:date="2013-10-15T20:25:00Z" w:id="930"><w:r><w:rPr><w:color w:val="222222"/><w:shd w:fill="FFFFFF" w:val="clear"/><w:rtl w:val="true"/></w:rPr><w:t>בתקופה שמדגישה את האינדיבידואליזם</w:t></w:r></w:ins><w:ins w:author="Aharon Ariel" w:date="2013-10-15T20:25:00Z" w:id="931"><w:r><w:rPr><w:color w:val="222222"/><w:shd w:fill="FFFFFF" w:val="clear"/><w:rtl w:val="true"/></w:rPr><w:t xml:space="preserve">, </w:t></w:r></w:ins><w:ins w:author="Aharon Ariel" w:date="2013-10-15T20:25:00Z" w:id="932"><w:r><w:rPr><w:color w:val="222222"/><w:shd w:fill="FFFFFF" w:val="clear"/><w:rtl w:val="true"/></w:rPr><w:t>לקיחת העדפות אלו בחשבון חשובה אף יותר ומעלה את השאלה</w:t></w:r></w:ins><w:ins w:author="Aharon Ariel" w:date="2013-10-15T20:25:00Z" w:id="933"><w:r><w:rPr><w:color w:val="222222"/><w:shd w:fill="FFFFFF" w:val="clear"/><w:rtl w:val="true"/></w:rPr><w:t xml:space="preserve">: </w:t></w:r></w:ins><w:ins w:author="Aharon Ariel" w:date="2013-10-15T20:25:00Z" w:id="934"><w:r><w:rPr><w:color w:val="222222"/><w:shd w:fill="FFFFFF" w:val="clear"/><w:rtl w:val="true"/></w:rPr><w:t xml:space="preserve">כיצד ניתן </w:t></w:r></w:ins><w:ins w:author="Aharon Ariel" w:date="2013-10-15T20:25:00Z" w:id="935"><w:r><w:rPr><w:b/><w:b/><w:color w:val="222222"/><w:shd w:fill="FFFFFF" w:val="clear"/><w:rtl w:val="true"/></w:rPr><w:t>לחלק קרקעות בצורה הוגנת ללא מדד אובייקטיבי ותוך התחשבות בהעדפות האישיות של כל אזרח</w:t></w:r></w:ins><w:ins w:author="Aharon Ariel" w:date="2013-10-15T20:25:00Z" w:id="936"><w:r><w:rPr><w:b/><w:color w:val="222222"/><w:shd w:fill="FFFFFF" w:val="clear"/><w:rtl w:val="true"/></w:rPr><w:t>?</w:t></w:r></w:ins></w:p><w:p><w:pPr><w:pStyle w:val="style0"/></w:pPr><w:ins w:author="Aharon Ariel" w:date="2013-10-15T20:25:00Z" w:id="937"><w:r><w:rPr><w:color w:val="222222"/><w:shd w:fill="FFFFFF" w:val="clear"/><w:rtl w:val="true"/></w:rPr><w:t>ניתן להתייחס לשאלה זו משלוש נקודות</w:t></w:r></w:ins><w:ins w:author="Aharon Ariel" w:date="2013-10-15T20:25:00Z" w:id="938"><w:r><w:rPr><w:color w:val="222222"/><w:shd w:fill="FFFFFF" w:val="clear"/><w:rtl w:val="true"/></w:rPr><w:t>-</w:t></w:r></w:ins><w:ins w:author="Aharon Ariel" w:date="2013-10-15T20:25:00Z" w:id="939"><w:r><w:rPr><w:color w:val="222222"/><w:shd w:fill="FFFFFF" w:val="clear"/><w:rtl w:val="true"/></w:rPr><w:t>מבט שונות</w:t></w:r></w:ins><w:ins w:author="Aharon Ariel" w:date="2013-10-15T20:25:00Z" w:id="940"><w:r><w:rPr><w:color w:val="222222"/><w:shd w:fill="FFFFFF" w:val="clear"/><w:rtl w:val="true"/></w:rPr><w:t xml:space="preserve">: </w:t></w:r></w:ins><w:ins w:author="Aharon Ariel" w:date="2013-10-15T20:25:00Z" w:id="941"><w:r><w:rPr><w:color w:val="222222"/><w:shd w:fill="FFFFFF" w:val="clear"/><w:rtl w:val="true"/></w:rPr><w:t>חלוקת עוגה</w:t></w:r></w:ins><w:ins w:author="Aharon Ariel" w:date="2013-10-15T20:25:00Z" w:id="942"><w:r><w:rPr><w:color w:val="222222"/><w:shd w:fill="FFFFFF" w:val="clear"/><w:rtl w:val="true"/></w:rPr><w:t xml:space="preserve">, </w:t></w:r></w:ins><w:ins w:author="Aharon Ariel" w:date="2013-10-15T20:25:00Z" w:id="943"><w:r><w:rPr><w:color w:val="222222"/><w:shd w:fill="FFFFFF" w:val="clear"/><w:rtl w:val="true"/></w:rPr><w:t>הקצאת חדרים</w:t></w:r></w:ins><w:ins w:author="Aharon Ariel" w:date="2013-10-15T20:25:00Z" w:id="944"><w:r><w:rPr><w:color w:val="222222"/><w:shd w:fill="FFFFFF" w:val="clear"/><w:rtl w:val="true"/></w:rPr><w:t xml:space="preserve">, </w:t></w:r></w:ins><w:ins w:author="Aharon Ariel" w:date="2013-10-15T20:25:00Z" w:id="945"><w:r><w:rPr><w:color w:val="222222"/><w:shd w:fill="FFFFFF" w:val="clear"/><w:rtl w:val="true"/></w:rPr><w:t>ומשחקי צפיפות</w:t></w:r></w:ins><w:ins w:author="Aharon Ariel" w:date="2013-10-15T20:25:00Z" w:id="946"><w:r><w:rPr><w:color w:val="222222"/><w:shd w:fill="FFFFFF" w:val="clear"/><w:rtl w:val="true"/></w:rPr><w:t>:</w:t></w:r></w:ins></w:p><w:p><w:pPr><w:pStyle w:val="style0"/></w:pPr><w:r><w:rPr><w:rtl w:val="true"/></w:rPr></w:r></w:p><w:p><w:pPr><w:pStyle w:val="style93"/></w:pPr><w:r><w:rPr><w:shd w:fill="FFFFFF" w:val="clear"/></w:rPr><w:t>1</w:t></w:r><w:r><w:rPr><w:shd w:fill="FFFFFF" w:val="clear"/><w:rtl w:val="true"/></w:rPr><w:t xml:space="preserve">. </w:t></w:r><w:ins w:author="Aharon Ariel" w:date="2013-10-15T20:25:00Z" w:id="947"><w:r><w:rPr><w:shd w:fill="FFFFFF" w:val="clear"/><w:rtl w:val="true"/></w:rPr><w:t>חלוקת עוגה</w:t></w:r></w:ins></w:p><w:p><w:pPr><w:pStyle w:val="style0"/></w:pPr><w:ins w:author="Aharon Ariel" w:date="2013-10-15T20:25:00Z" w:id="948"><w:r><w:rPr><w:color w:val="222222"/><w:shd w:fill="FFFFFF" w:val="clear"/><w:rtl w:val="true"/></w:rPr><w:t xml:space="preserve">ישנו אלגוריתם </w:t></w:r></w:ins><w:ins w:author="Aharon Ariel" w:date="2013-10-15T20:25:00Z" w:id="949"><w:r><w:rPr><w:color w:val="222222"/><w:shd w:fill="FFFF00" w:val="clear"/><w:rtl w:val="true"/></w:rPr><w:t xml:space="preserve">לציין מאיפה הוא הגיע ולספר עליו כמה מילים </w:t></w:r></w:ins><w:ins w:author="Aharon Ariel" w:date="2013-10-15T20:25:00Z" w:id="950"><w:r><w:rPr><w:color w:val="222222"/><w:shd w:fill="FFFFFF" w:val="clear"/><w:rtl w:val="true"/></w:rPr><w:t>לחלוקה הוגנת של עוגה בין שני אנשים</w:t></w:r></w:ins><w:ins w:author="Aharon Ariel" w:date="2013-10-15T20:25:00Z" w:id="951"><w:r><w:rPr><w:color w:val="222222"/><w:shd w:fill="FFFFFF" w:val="clear"/><w:rtl w:val="true"/></w:rPr><w:t xml:space="preserve">, </w:t></w:r></w:ins><w:ins w:author="Aharon Ariel" w:date="2013-10-15T20:25:00Z" w:id="952"><w:r><w:rPr><w:color w:val="222222"/><w:shd w:fill="FFFFFF" w:val="clear"/><w:rtl w:val="true"/></w:rPr><w:t>המתחשב בהעדפות האישיות שלהם</w:t></w:r></w:ins><w:ins w:author="Aharon Ariel" w:date="2013-10-15T20:25:00Z" w:id="953"><w:r><w:rPr><w:color w:val="222222"/><w:shd w:fill="FFFFFF" w:val="clear"/><w:rtl w:val="true"/></w:rPr><w:t xml:space="preserve">: </w:t></w:r></w:ins><w:ins w:author="Aharon Ariel" w:date="2013-10-15T20:25:00Z" w:id="954"><w:r><w:rPr><w:color w:val="222222"/><w:shd w:fill="FFFFFF" w:val="clear"/><w:rtl w:val="true"/></w:rPr><w:t>אחד משני מהשנייםהאנשים חותך את העוגה לשני חלקים</w:t></w:r></w:ins><w:ins w:author="Aharon Ariel" w:date="2013-10-15T20:25:00Z" w:id="955"><w:r><w:rPr><w:color w:val="222222"/><w:shd w:fill="FFFFFF" w:val="clear"/><w:rtl w:val="true"/></w:rPr><w:t xml:space="preserve">, </w:t></w:r></w:ins><w:ins w:author="Aharon Ariel" w:date="2013-10-15T20:25:00Z" w:id="956"><w:r><w:rPr><w:color w:val="222222"/><w:shd w:fill="FFFFFF" w:val="clear"/><w:rtl w:val="true"/></w:rPr><w:t>והשני בוחר את אחד החלקיםמהם</w:t></w:r></w:ins><w:ins w:author="Aharon Ariel" w:date="2013-10-15T20:25:00Z" w:id="957"><w:r><w:rPr><w:color w:val="222222"/><w:shd w:fill="FFFFFF" w:val="clear"/><w:rtl w:val="true"/></w:rPr><w:t xml:space="preserve">. </w:t></w:r></w:ins><w:ins w:author="Aharon Ariel" w:date="2013-10-15T20:25:00Z" w:id="958"><w:r><w:rPr><w:color w:val="222222"/><w:shd w:fill="FFFFFF" w:val="clear"/><w:rtl w:val="true"/></w:rPr><w:t>תהליך זה מאפשר לכל אחד מהאנשים</w:t></w:r></w:ins><w:ins w:author="Aharon Ariel" w:date="2013-10-15T20:25:00Z" w:id="959"><w:r><w:rPr><w:color w:val="222222"/><w:shd w:fill="FFFFFF" w:val="clear"/><w:rtl w:val="true"/></w:rPr><w:t xml:space="preserve">, </w:t></w:r></w:ins><w:ins w:author="Aharon Ariel" w:date="2013-10-15T20:25:00Z" w:id="960"><w:r><w:rPr><w:color w:val="222222"/><w:shd w:fill="FFFFFF" w:val="clear"/><w:rtl w:val="true"/></w:rPr><w:t xml:space="preserve">להבטיח </w:t></w:r></w:ins><w:ins w:author="Aharon Ariel" w:date="2013-10-15T20:25:00Z" w:id="961"><w:r><w:rPr><w:b/><w:b/><w:color w:val="222222"/><w:shd w:fill="FFFFFF" w:val="clear"/><w:rtl w:val="true"/></w:rPr><w:t>שיקבל לפחות חצי מהעוגה</w:t></w:r></w:ins><w:ins w:author="Aharon Ariel" w:date="2013-10-15T20:25:00Z" w:id="962"><w:r><w:rPr><w:b/><w:color w:val="222222"/><w:shd w:fill="FFFFFF" w:val="clear"/><w:rtl w:val="true"/></w:rPr><w:t xml:space="preserve">, </w:t></w:r></w:ins><w:ins w:author="Aharon Ariel" w:date="2013-10-15T20:25:00Z" w:id="963"><w:r><w:rPr><w:b/><w:b/><w:color w:val="222222"/><w:shd w:fill="FFFFFF" w:val="clear"/><w:rtl w:val="true"/></w:rPr><w:t>לפי ההעדפותיו האישיות שלו</w:t></w:r></w:ins><w:ins w:author="Aharon Ariel" w:date="2013-10-15T20:25:00Z" w:id="964"><w:r><w:rPr><w:color w:val="222222"/><w:shd w:fill="FFFFFF" w:val="clear"/><w:rtl w:val="true"/></w:rPr><w:t xml:space="preserve">. </w:t></w:r></w:ins><w:ins w:author="Aharon Ariel" w:date="2013-10-15T20:25:00Z" w:id="965"><w:r><w:rPr><w:color w:val="222222"/><w:shd w:fill="FFFFFF" w:val="clear"/><w:rtl w:val="true"/></w:rPr><w:t>באמצעות אותו תהליך זה ניתןמאפשר גם לחלק קרקע בצורה הוגנת בין שני אנשים</w:t></w:r></w:ins><w:ins w:author="Aharon Ariel" w:date="2013-10-15T20:25:00Z" w:id="966"><w:r><w:rPr><w:color w:val="222222"/><w:shd w:fill="FFFFFF" w:val="clear"/><w:rtl w:val="true"/></w:rPr><w:t xml:space="preserve">, </w:t></w:r></w:ins><w:ins w:author="Aharon Ariel" w:date="2013-10-15T20:25:00Z" w:id="967"><w:r><w:rPr><w:color w:val="222222"/><w:shd w:fill="FFFFFF" w:val="clear"/><w:rtl w:val="true"/></w:rPr><w:t>כפי שנעשה כבר בתנ</w:t></w:r></w:ins><w:ins w:author="Aharon Ariel" w:date="2013-10-15T20:25:00Z" w:id="968"><w:r><w:rPr><w:color w:val="222222"/><w:shd w:fill="FFFFFF" w:val="clear"/><w:rtl w:val="true"/></w:rPr><w:t>&quot;</w:t></w:r></w:ins><w:ins w:author="Aharon Ariel" w:date="2013-10-15T20:25:00Z" w:id="969"><w:r><w:rPr><w:color w:val="222222"/><w:shd w:fill="FFFFFF" w:val="clear"/><w:rtl w:val="true"/></w:rPr><w:t xml:space="preserve">ך </w:t></w:r></w:ins><w:ins w:author="Aharon Ariel" w:date="2013-10-15T20:25:00Z" w:id="970"><w:r><w:rPr><w:color w:val="222222"/><w:shd w:fill="FFFFFF" w:val="clear"/><w:rtl w:val="true"/></w:rPr><w:t xml:space="preserve">. </w:t></w:r></w:ins><w:ins w:author="Aharon Ariel" w:date="2013-10-15T20:25:00Z" w:id="971"><w:r><w:rPr><w:color w:val="222222"/><w:shd w:fill="FFFFFF" w:val="clear"/><w:rtl w:val="true"/></w:rPr><w:t>כך נעשה כבר בתנ</w:t></w:r></w:ins><w:ins w:author="Aharon Ariel" w:date="2013-10-15T20:25:00Z" w:id="972"><w:r><w:rPr><w:color w:val="222222"/><w:shd w:fill="FFFFFF" w:val="clear"/><w:rtl w:val="true"/></w:rPr><w:t>&quot;</w:t></w:r></w:ins><w:ins w:author="Aharon Ariel" w:date="2013-10-15T20:25:00Z" w:id="973"><w:r><w:rPr><w:color w:val="222222"/><w:shd w:fill="FFFFFF" w:val="clear"/><w:rtl w:val="true"/></w:rPr><w:t>ך</w:t></w:r></w:ins><w:ins w:author="Aharon Ariel" w:date="2013-10-15T20:25:00Z" w:id="974"><w:r><w:rPr><w:color w:val="222222"/><w:shd w:fill="FFFFFF" w:val="clear"/><w:rtl w:val="true"/></w:rPr><w:t xml:space="preserve">, </w:t></w:r></w:ins><w:ins w:author="Aharon Ariel" w:date="2013-10-15T20:25:00Z" w:id="975"><w:r><w:rPr><w:color w:val="222222"/><w:shd w:fill="FFFFFF" w:val="clear"/><w:rtl w:val="true"/></w:rPr><w:t>בין אברהם ללוט</w:t></w:r></w:ins><w:ins w:author="Aharon Ariel" w:date="2013-10-15T20:25:00Z" w:id="976"><w:r><w:rPr><w:color w:val="222222"/><w:shd w:fill="FFFFFF" w:val="clear"/><w:rtl w:val="true"/></w:rPr><w:t>: &quot;</w:t></w:r></w:ins><w:ins w:author="Aharon Ariel" w:date="2013-10-15T20:25:00Z" w:id="977"><w:r><w:rPr><w:color w:val="222222"/><w:shd w:fill="FFFFFF" w:val="clear"/><w:rtl w:val="true"/></w:rPr><w:t xml:space="preserve">אם השמאל </w:t></w:r></w:ins><w:ins w:author="Aharon Ariel" w:date="2013-10-15T20:25:00Z" w:id="978"><w:r><w:rPr><w:color w:val="222222"/><w:shd w:fill="FFFFFF" w:val="clear"/><w:rtl w:val="true"/></w:rPr><w:t xml:space="preserve">- </w:t></w:r></w:ins><w:ins w:author="Aharon Ariel" w:date="2013-10-15T20:25:00Z" w:id="979"><w:r><w:rPr><w:color w:val="222222"/><w:shd w:fill="FFFFFF" w:val="clear"/><w:rtl w:val="true"/></w:rPr><w:t>ואימינה</w:t></w:r></w:ins><w:ins w:author="Aharon Ariel" w:date="2013-10-15T20:25:00Z" w:id="980"><w:r><w:rPr><w:color w:val="222222"/><w:shd w:fill="FFFFFF" w:val="clear"/><w:rtl w:val="true"/></w:rPr><w:t xml:space="preserve">, </w:t></w:r></w:ins><w:ins w:author="Aharon Ariel" w:date="2013-10-15T20:25:00Z" w:id="981"><w:r><w:rPr><w:color w:val="222222"/><w:shd w:fill="FFFFFF" w:val="clear"/><w:rtl w:val="true"/></w:rPr><w:t xml:space="preserve">ואם הימין </w:t></w:r></w:ins><w:ins w:author="Aharon Ariel" w:date="2013-10-15T20:25:00Z" w:id="982"><w:r><w:rPr><w:color w:val="222222"/><w:shd w:fill="FFFFFF" w:val="clear"/><w:rtl w:val="true"/></w:rPr><w:t xml:space="preserve">- </w:t></w:r></w:ins><w:ins w:author="Aharon Ariel" w:date="2013-10-15T20:25:00Z" w:id="983"><w:r><w:rPr><w:color w:val="222222"/><w:shd w:fill="FFFFFF" w:val="clear"/><w:rtl w:val="true"/></w:rPr><w:t>ואשמאילה</w:t></w:r></w:ins><w:ins w:author="Aharon Ariel" w:date="2013-10-15T20:25:00Z" w:id="984"><w:r><w:rPr><w:color w:val="222222"/><w:shd w:fill="FFFFFF" w:val="clear"/><w:rtl w:val="true"/></w:rPr><w:t>&quot;</w:t></w:r></w:ins><w:ins w:author="Aharon Ariel" w:date="2013-10-15T20:25:00Z" w:id="985"><w:r><w:rPr><w:rStyle w:val="style68"/><w:rtl w:val="true"/></w:rPr><w:footnoteReference w:id="25"/></w:r></w:ins><w:ins w:author="Aharon Ariel" w:date="2013-10-15T20:25:00Z" w:id="986"><w:r><w:rPr><w:color w:val="222222"/><w:shd w:fill="FFFFFF" w:val="clear"/><w:rtl w:val="true"/></w:rPr><w:t xml:space="preserve"> (</w:t></w:r></w:ins><w:ins w:author="Aharon Ariel" w:date="2013-10-15T20:25:00Z" w:id="987"><w:r><w:rPr><w:color w:val="222222"/><w:shd w:fill="FFFFFF" w:val="clear"/><w:rtl w:val="true"/></w:rPr><w:t>בראשית יד</w:t></w:r></w:ins><w:ins w:author="Aharon Ariel" w:date="2013-10-15T20:25:00Z" w:id="988"><w:r><w:rPr><w:color w:val="222222"/><w:shd w:fill="FFFFFF" w:val="clear"/><w:rtl w:val="true"/></w:rPr><w:t xml:space="preserve">). </w:t></w:r></w:ins><w:ins w:author="Aharon Ariel" w:date="2013-10-15T20:25:00Z" w:id="989"><w:r><w:rPr><w:color w:val="222222"/><w:shd w:fill="FFFFFF" w:val="clear"/><w:rtl w:val="true"/></w:rPr><w:t>אברהם חילק את הארץ לשני חלקים</w:t></w:r></w:ins><w:ins w:author="Aharon Ariel" w:date="2013-10-15T20:25:00Z" w:id="990"><w:r><w:rPr><w:color w:val="222222"/><w:shd w:fill="FFFFFF" w:val="clear"/><w:rtl w:val="true"/></w:rPr><w:t xml:space="preserve">, </w:t></w:r></w:ins><w:ins w:author="Aharon Ariel" w:date="2013-10-15T20:25:00Z" w:id="991"><w:r><w:rPr><w:color w:val="222222"/><w:shd w:fill="FFFFFF" w:val="clear"/><w:rtl w:val="true"/></w:rPr><w:t>ונתן ללוט לבחור</w:t></w:r></w:ins><w:ins w:author="Aharon Ariel" w:date="2013-10-15T20:25:00Z" w:id="992"><w:r><w:rPr><w:color w:val="222222"/><w:shd w:fill="FFFFFF" w:val="clear"/><w:rtl w:val="true"/></w:rPr><w:t xml:space="preserve">. </w:t></w:r></w:ins><w:ins w:author="Aharon Ariel" w:date="2013-10-15T20:25:00Z" w:id="993"><w:r><w:rPr><w:color w:val="222222"/><w:shd w:fill="FFFFFF" w:val="clear"/><w:rtl w:val="true"/></w:rPr><w:t>אולם מה קורה כשיש יותר משני אנשים</w:t></w:r></w:ins><w:ins w:author="Aharon Ariel" w:date="2013-10-15T20:25:00Z" w:id="994"><w:r><w:rPr><w:color w:val="222222"/><w:shd w:fill="FFFFFF" w:val="clear"/><w:rtl w:val="true"/></w:rPr><w:t xml:space="preserve">? </w:t></w:r></w:ins><w:ins w:author="Aharon Ariel" w:date="2013-10-15T20:25:00Z" w:id="995"><w:r><w:rPr><w:color w:val="222222"/><w:shd w:fill="FFFFFF" w:val="clear"/><w:rtl w:val="true"/></w:rPr><w:t>כיצד ניתן לחלק קרקע בצורה הוגנת בין מיליוני אנשים</w:t></w:r></w:ins><w:ins w:author="Aharon Ariel" w:date="2013-10-15T20:25:00Z" w:id="996"><w:r><w:rPr><w:color w:val="222222"/><w:shd w:fill="FFFFFF" w:val="clear"/><w:rtl w:val="true"/></w:rPr><w:t>?</w:t></w:r></w:ins></w:p><w:p><w:pPr><w:pStyle w:val="style0"/></w:pPr><w:ins w:author="Aharon Ariel" w:date="2013-10-15T20:25:00Z" w:id="997"><w:r><w:rPr><w:color w:val="222222"/><w:shd w:fill="FFFFFF" w:val="clear"/><w:rtl w:val="true"/></w:rPr><w:t>המתמטיקאי היהודי</w:t></w:r></w:ins><w:ins w:author="Aharon Ariel" w:date="2013-10-15T20:25:00Z" w:id="998"><w:r><w:rPr><w:color w:val="222222"/><w:shd w:fill="FFFFFF" w:val="clear"/><w:rtl w:val="true"/></w:rPr><w:t>-</w:t></w:r></w:ins><w:ins w:author="Aharon Ariel" w:date="2013-10-15T20:25:00Z" w:id="999"><w:r><w:rPr><w:color w:val="222222"/><w:shd w:fill="FFFFFF" w:val="clear"/><w:rtl w:val="true"/></w:rPr><w:t>פולני</w:t></w:r></w:ins><w:ins w:author="Aharon Ariel" w:date="2013-10-15T20:25:00Z" w:id="1000"><w:r><w:rPr><w:color w:val="222222"/><w:shd w:fill="FFFFFF" w:val="clear"/><w:rtl w:val="true"/></w:rPr><w:t xml:space="preserve">, </w:t></w:r></w:ins><w:ins w:author="Aharon Ariel" w:date="2013-10-15T20:25:00Z" w:id="1001"><w:r><w:rPr><w:color w:val="222222"/><w:shd w:fill="FFFFFF" w:val="clear"/><w:rtl w:val="true"/></w:rPr><w:t xml:space="preserve">הוגו שטיינהאוס </w:t></w:r></w:ins><w:ins w:author="Aharon Ariel" w:date="2013-10-15T20:25:00Z" w:id="1002"><w:r><w:rPr><w:color w:val="222222"/><w:shd w:fill="FFFFFF" w:val="clear"/><w:rtl w:val="true"/></w:rPr><w:t>(</w:t></w:r></w:ins><w:ins w:author="Aharon Ariel" w:date="2013-10-15T20:25:00Z" w:id="1003"><w:r><w:rPr><w:color w:val="222222"/><w:shd w:fill="FFFFFF" w:val="clear"/></w:rPr><w:t>Hugo Steinhaus</w:t></w:r></w:ins><w:ins w:author="Aharon Ariel" w:date="2013-10-15T20:25:00Z" w:id="1004"><w:r><w:rPr><w:color w:val="222222"/><w:shd w:fill="FFFFFF" w:val="clear"/><w:rtl w:val="true"/></w:rPr><w:t xml:space="preserve">), </w:t></w:r></w:ins><w:ins w:author="Aharon Ariel" w:date="2013-10-15T20:25:00Z" w:id="1005"><w:r><w:rPr><w:color w:val="222222"/><w:shd w:fill="FFFFFF" w:val="clear"/><w:rtl w:val="true"/></w:rPr><w:t>הפנה שאלה זו לתלמידיו</w:t></w:r></w:ins><w:ins w:author="Aharon Ariel" w:date="2013-10-15T20:25:00Z" w:id="1006"><w:r><w:rPr><w:color w:val="222222"/><w:shd w:fill="FFFFFF" w:val="clear"/><w:rtl w:val="true"/></w:rPr><w:t xml:space="preserve">, </w:t></w:r></w:ins><w:ins w:author="Aharon Ariel" w:date="2013-10-15T20:25:00Z" w:id="1007"><w:r><w:rPr><w:color w:val="222222"/><w:shd w:fill="FFFFFF" w:val="clear"/><w:rtl w:val="true"/></w:rPr><w:t xml:space="preserve">והתשובה התפרסמה במאמר חלוצי שלו שטיינהאוס משנת </w:t></w:r></w:ins><w:ins w:author="Aharon Ariel" w:date="2013-10-15T20:25:00Z" w:id="1008"><w:r><w:rPr><w:color w:val="222222"/><w:shd w:fill="FFFFFF" w:val="clear"/></w:rPr><w:t>1948</w:t></w:r></w:ins><w:ins w:author="Aharon Ariel" w:date="2013-10-15T20:25:00Z" w:id="1009"><w:r><w:rPr><w:color w:val="222222"/><w:shd w:fill="FFFFFF" w:val="clear"/><w:rtl w:val="true"/></w:rPr><w:t xml:space="preserve">. </w:t></w:r></w:ins><w:ins w:author="Aharon Ariel" w:date="2013-10-15T20:25:00Z" w:id="1010"><w:r><w:rPr><w:color w:val="222222"/><w:shd w:fill="FFFFFF" w:val="clear"/><w:rtl w:val="true"/></w:rPr><w:t>התהליך הוא פשוטהוא מציע את התהליך הפשוט הבא</w:t></w:r></w:ins><w:ins w:author="Aharon Ariel" w:date="2013-10-15T20:25:00Z" w:id="1011"><w:r><w:rPr><w:color w:val="222222"/><w:shd w:fill="FFFFFF" w:val="clear"/><w:rtl w:val="true"/></w:rPr><w:t xml:space="preserve">: </w:t></w:r></w:ins><w:ins w:author="Aharon Ariel" w:date="2013-10-15T20:25:00Z" w:id="1012"><w:r><w:rPr><w:color w:val="222222"/><w:shd w:fill="FFFFFF" w:val="clear"/><w:rtl w:val="true"/></w:rPr><w:t>יש לבקש מאחד האנשים לחתוך פרוסה כלשהי מהעוגה</w:t></w:r></w:ins><w:ins w:author="Aharon Ariel" w:date="2013-10-15T20:25:00Z" w:id="1013"><w:r><w:rPr><w:color w:val="222222"/><w:shd w:fill="FFFFFF" w:val="clear"/><w:rtl w:val="true"/></w:rPr><w:t xml:space="preserve">; </w:t></w:r></w:ins><w:ins w:author="Aharon Ariel" w:date="2013-10-15T20:25:00Z" w:id="1014"><w:r><w:rPr><w:color w:val="222222"/><w:shd w:fill="FFFFFF" w:val="clear"/><w:rtl w:val="true"/></w:rPr><w:t>יש לאפשר לכל אחד מהאנשים האחרים</w:t></w:r></w:ins><w:ins w:author="Aharon Ariel" w:date="2013-10-15T20:25:00Z" w:id="1015"><w:r><w:rPr><w:color w:val="222222"/><w:shd w:fill="FFFFFF" w:val="clear"/><w:rtl w:val="true"/></w:rPr><w:t xml:space="preserve">, </w:t></w:r></w:ins><w:ins w:author="Aharon Ariel" w:date="2013-10-15T20:25:00Z" w:id="1016"><w:r><w:rPr><w:color w:val="222222"/><w:shd w:fill="FFFFFF" w:val="clear"/><w:rtl w:val="true"/></w:rPr><w:t>לפי סדר כלשהו</w:t></w:r></w:ins><w:ins w:author="Aharon Ariel" w:date="2013-10-15T20:25:00Z" w:id="1017"><w:r><w:rPr><w:color w:val="222222"/><w:shd w:fill="FFFFFF" w:val="clear"/><w:rtl w:val="true"/></w:rPr><w:t xml:space="preserve">, </w:t></w:r></w:ins><w:ins w:author="Aharon Ariel" w:date="2013-10-15T20:25:00Z" w:id="1018"><w:r><w:rPr><w:color w:val="222222"/><w:shd w:fill="FFFFFF" w:val="clear"/><w:rtl w:val="true"/></w:rPr><w:t>לקצץ את הפרוסה הנוכחית</w:t></w:r></w:ins><w:ins w:author="Aharon Ariel" w:date="2013-10-15T20:25:00Z" w:id="1019"><w:r><w:rPr><w:color w:val="222222"/><w:shd w:fill="FFFFFF" w:val="clear"/><w:rtl w:val="true"/></w:rPr><w:t xml:space="preserve">; </w:t></w:r></w:ins><w:ins w:author="Aharon Ariel" w:date="2013-10-15T20:25:00Z" w:id="1020"><w:r><w:rPr><w:color w:val="222222"/><w:shd w:fill="FFFFFF" w:val="clear"/><w:rtl w:val="true"/></w:rPr><w:t xml:space="preserve">האחרון שמקצץ את הפרוסה </w:t></w:r></w:ins><w:ins w:author="Aharon Ariel" w:date="2013-10-15T20:25:00Z" w:id="1021"><w:r><w:rPr><w:color w:val="222222"/><w:shd w:fill="FFFFFF" w:val="clear"/><w:rtl w:val="true"/></w:rPr><w:t xml:space="preserve">- </w:t></w:r></w:ins><w:ins w:author="Aharon Ariel" w:date="2013-10-15T20:25:00Z" w:id="1022"><w:r><w:rPr><w:color w:val="222222"/><w:shd w:fill="FFFFFF" w:val="clear"/><w:rtl w:val="true"/></w:rPr><w:t>זוכה בפרוסה המקוצצת</w:t></w:r></w:ins><w:ins w:author="Aharon Ariel" w:date="2013-10-15T20:25:00Z" w:id="1023"><w:r><w:rPr><w:color w:val="222222"/><w:shd w:fill="FFFFFF" w:val="clear"/><w:rtl w:val="true"/></w:rPr><w:t xml:space="preserve">, </w:t></w:r></w:ins><w:ins w:author="Aharon Ariel" w:date="2013-10-15T20:25:00Z" w:id="1024"><w:r><w:rPr><w:color w:val="222222"/><w:shd w:fill="FFFFFF" w:val="clear"/><w:rtl w:val="true"/></w:rPr><w:t>ויוצא מהמשחק</w:t></w:r></w:ins><w:ins w:author="Aharon Ariel" w:date="2013-10-15T20:25:00Z" w:id="1025"><w:r><w:rPr><w:color w:val="222222"/><w:shd w:fill="FFFFFF" w:val="clear"/><w:rtl w:val="true"/></w:rPr><w:t xml:space="preserve">. </w:t></w:r></w:ins><w:ins w:author="Aharon Ariel" w:date="2013-10-15T20:25:00Z" w:id="1026"><w:r><w:rPr><w:color w:val="222222"/><w:shd w:fill="FFFFFF" w:val="clear"/><w:rtl w:val="true"/></w:rPr><w:t>חוזרים על התהליך עם האנשים שנשארו ועם העוגה שנשארה</w:t></w:r></w:ins><w:ins w:author="Aharon Ariel" w:date="2013-10-15T20:25:00Z" w:id="1027"><w:r><w:rPr><w:color w:val="222222"/><w:shd w:fill="FFFFFF" w:val="clear"/><w:rtl w:val="true"/></w:rPr><w:t xml:space="preserve">, </w:t></w:r></w:ins><w:ins w:author="Aharon Ariel" w:date="2013-10-15T20:25:00Z" w:id="1028"><w:r><w:rPr><w:color w:val="222222"/><w:shd w:fill="FFFFFF" w:val="clear"/><w:rtl w:val="true"/></w:rPr><w:t>עד שכל אחד מקבל פרוסה</w:t></w:r></w:ins><w:ins w:author="Aharon Ariel" w:date="2013-10-15T20:25:00Z" w:id="1029"><w:r><w:rPr><w:color w:val="222222"/><w:shd w:fill="FFFFFF" w:val="clear"/><w:rtl w:val="true"/></w:rPr><w:t xml:space="preserve">. </w:t></w:r></w:ins><w:ins w:author="Aharon Ariel" w:date="2013-10-15T20:25:00Z" w:id="1030"><w:r><w:rPr><w:color w:val="222222"/><w:shd w:fill="FFFFFF" w:val="clear"/><w:rtl w:val="true"/></w:rPr><w:t>תהליך זה מאפשר לכל אחד להבטיח</w:t></w:r></w:ins><w:ins w:author="Aharon Ariel" w:date="2013-10-15T20:25:00Z" w:id="1031"><w:r><w:rPr><w:color w:val="222222"/><w:shd w:fill="FFFFFF" w:val="clear"/><w:rtl w:val="true"/></w:rPr><w:t xml:space="preserve">, </w:t></w:r></w:ins><w:ins w:author="Aharon Ariel" w:date="2013-10-15T20:25:00Z" w:id="1032"><w:r><w:rPr><w:b/><w:b/><w:color w:val="222222"/><w:shd w:fill="FFFFFF" w:val="clear"/><w:rtl w:val="true"/></w:rPr><w:t xml:space="preserve">שיקבל לפחות </w:t></w:r></w:ins><w:ins w:author="Aharon Ariel" w:date="2013-10-15T20:25:00Z" w:id="1033"><w:r><w:rPr><w:b/><w:color w:val="222222"/><w:shd w:fill="FFFFFF" w:val="clear"/></w:rPr><w:t>1</w:t></w:r></w:ins><w:ins w:author="Aharon Ariel" w:date="2013-10-15T20:25:00Z" w:id="1034"><w:r><w:rPr><w:b/><w:color w:val="222222"/><w:shd w:fill="FFFFFF" w:val="clear"/><w:rtl w:val="true"/></w:rPr><w:t>/</w:t></w:r></w:ins><w:ins w:author="Aharon Ariel" w:date="2013-10-15T20:25:00Z" w:id="1035"><w:r><w:rPr><w:b/><w:color w:val="222222"/><w:shd w:fill="FFFFFF" w:val="clear"/></w:rPr><w:t>n</w:t></w:r></w:ins><w:ins w:author="Aharon Ariel" w:date="2013-10-15T20:25:00Z" w:id="1036"><w:r><w:rPr><w:b/><w:color w:val="222222"/><w:shd w:fill="FFFFFF" w:val="clear"/><w:rtl w:val="true"/></w:rPr><w:t xml:space="preserve"> </w:t></w:r></w:ins><w:ins w:author="Aharon Ariel" w:date="2013-10-15T20:25:00Z" w:id="1037"><w:r><w:rPr><w:b/><w:b/><w:color w:val="222222"/><w:shd w:fill="FFFFFF" w:val="clear"/><w:rtl w:val="true"/></w:rPr><w:t>מהעוגה</w:t></w:r></w:ins><w:ins w:author="Aharon Ariel" w:date="2013-10-15T20:25:00Z" w:id="1038"><w:r><w:rPr><w:b/><w:color w:val="222222"/><w:shd w:fill="FFFFFF" w:val="clear"/><w:rtl w:val="true"/></w:rPr><w:t xml:space="preserve">, </w:t></w:r></w:ins><w:ins w:author="Aharon Ariel" w:date="2013-10-15T20:25:00Z" w:id="1039"><w:r><w:rPr><w:b/><w:b/><w:color w:val="222222"/><w:shd w:fill="FFFFFF" w:val="clear"/><w:rtl w:val="true"/></w:rPr><w:t>לפי ההעדפות האישיות שלו</w:t></w:r></w:ins><w:ins w:author="Aharon Ariel" w:date="2013-10-15T20:25:00Z" w:id="1040"><w:r><w:rPr><w:color w:val="222222"/><w:shd w:fill="FFFFFF" w:val="clear"/><w:rtl w:val="true"/></w:rPr><w:t xml:space="preserve">, </w:t></w:r></w:ins><w:ins w:author="Aharon Ariel" w:date="2013-10-15T20:25:00Z" w:id="1041"><w:r><w:rPr><w:color w:val="222222"/><w:shd w:fill="FFFFFF" w:val="clear"/><w:rtl w:val="true"/></w:rPr><w:t xml:space="preserve">כאשר </w:t></w:r></w:ins><w:ins w:author="Aharon Ariel" w:date="2013-10-15T20:25:00Z" w:id="1042"><w:r><w:rPr><w:color w:val="222222"/><w:shd w:fill="FFFFFF" w:val="clear"/></w:rPr><w:t>n</w:t></w:r></w:ins><w:ins w:author="Aharon Ariel" w:date="2013-10-15T20:25:00Z" w:id="1043"><w:r><w:rPr><w:color w:val="222222"/><w:shd w:fill="FFFFFF" w:val="clear"/><w:rtl w:val="true"/></w:rPr><w:t xml:space="preserve"> </w:t></w:r></w:ins><w:ins w:author="Aharon Ariel" w:date="2013-10-15T20:25:00Z" w:id="1044"><w:r><w:rPr><w:color w:val="222222"/><w:shd w:fill="FFFFFF" w:val="clear"/><w:rtl w:val="true"/></w:rPr><w:t>הוא מספר האנשים</w:t></w:r></w:ins><w:ins w:author="Aharon Ariel" w:date="2013-10-15T20:25:00Z" w:id="1045"><w:r><w:rPr><w:color w:val="222222"/><w:shd w:fill="FFFFFF" w:val="clear"/><w:rtl w:val="true"/></w:rPr><w:t xml:space="preserve">. </w:t></w:r></w:ins><w:ins w:author="Aharon Ariel" w:date="2013-10-15T20:25:00Z" w:id="1046"><w:r><w:rPr><w:color w:val="222222"/><w:shd w:fill="FFFFFF" w:val="clear"/><w:rtl w:val="true"/></w:rPr><w:t>למשל</w:t></w:r></w:ins><w:ins w:author="Aharon Ariel" w:date="2013-10-15T20:25:00Z" w:id="1047"><w:r><w:rPr><w:color w:val="222222"/><w:shd w:fill="FFFFFF" w:val="clear"/><w:rtl w:val="true"/></w:rPr><w:t xml:space="preserve">, </w:t></w:r></w:ins><w:ins w:author="Aharon Ariel" w:date="2013-10-15T20:25:00Z" w:id="1048"><w:r><w:rPr><w:color w:val="222222"/><w:shd w:fill="FFFFFF" w:val="clear"/><w:rtl w:val="true"/></w:rPr><w:t>אם יש מאה אנשים</w:t></w:r></w:ins><w:ins w:author="Aharon Ariel" w:date="2013-10-15T20:25:00Z" w:id="1049"><w:r><w:rPr><w:color w:val="222222"/><w:shd w:fill="FFFFFF" w:val="clear"/><w:rtl w:val="true"/></w:rPr><w:t xml:space="preserve">, </w:t></w:r></w:ins><w:ins w:author="Aharon Ariel" w:date="2013-10-15T20:25:00Z" w:id="1050"><w:r><w:rPr><w:color w:val="222222"/><w:shd w:fill="FFFFFF" w:val="clear"/><w:rtl w:val="true"/></w:rPr><w:t>ואזרח מסויים חושב שכל הארץ שווה מאה מיליון</w:t></w:r></w:ins><w:ins w:author="Aharon Ariel" w:date="2013-10-15T20:25:00Z" w:id="1051"><w:r><w:rPr><w:color w:val="222222"/><w:shd w:fill="FFFFFF" w:val="clear"/><w:rtl w:val="true"/></w:rPr><w:t xml:space="preserve">, </w:t></w:r></w:ins><w:ins w:author="Aharon Ariel" w:date="2013-10-15T20:25:00Z" w:id="1052"><w:r><w:rPr><w:color w:val="222222"/><w:shd w:fill="FFFFFF" w:val="clear"/><w:rtl w:val="true"/></w:rPr><w:t>אז מובטח לו שיקבל נחלה שהשווי שלה</w:t></w:r></w:ins><w:ins w:author="Aharon Ariel" w:date="2013-10-15T20:25:00Z" w:id="1053"><w:r><w:rPr><w:color w:val="222222"/><w:shd w:fill="FFFFFF" w:val="clear"/><w:rtl w:val="true"/></w:rPr><w:t xml:space="preserve">, </w:t></w:r></w:ins><w:ins w:author="Aharon Ariel" w:date="2013-10-15T20:25:00Z" w:id="1054"><w:r><w:rPr><w:color w:val="222222"/><w:shd w:fill="FFFFFF" w:val="clear"/><w:rtl w:val="true"/></w:rPr><w:t>בעיניו</w:t></w:r></w:ins><w:ins w:author="Aharon Ariel" w:date="2013-10-15T20:25:00Z" w:id="1055"><w:r><w:rPr><w:color w:val="222222"/><w:shd w:fill="FFFFFF" w:val="clear"/><w:rtl w:val="true"/></w:rPr><w:t xml:space="preserve">, </w:t></w:r></w:ins><w:ins w:author="Aharon Ariel" w:date="2013-10-15T20:25:00Z" w:id="1056"><w:r><w:rPr><w:color w:val="222222"/><w:shd w:fill="FFFFFF" w:val="clear"/><w:rtl w:val="true"/></w:rPr><w:t>הוא מיליון</w:t></w:r></w:ins><w:ins w:author="Aharon Ariel" w:date="2013-10-15T20:25:00Z" w:id="1057"><w:r><w:rPr><w:color w:val="222222"/><w:shd w:fill="FFFFFF" w:val="clear"/><w:rtl w:val="true"/></w:rPr><w:t>.</w:t></w:r></w:ins><w:ins w:author="Aharon Ariel" w:date="2013-10-15T20:25:00Z" w:id="1058"><w:r><w:rPr><w:color w:val="222222"/><w:rtl w:val="true"/></w:rPr><w:t xml:space="preserve"> </w:t></w:r></w:ins><w:ins w:author="Aharon Ariel" w:date="2013-10-15T20:25:00Z" w:id="1059"><w:r><w:rPr><w:color w:val="222222"/><w:shd w:fill="FFFF00" w:val="clear"/><w:rtl w:val="true"/></w:rPr><w:t>צריך לתת דוגמה יותר מפורטת שמראה כיצד התהליך עובד</w:t></w:r></w:ins><w:ins w:author="Aharon Ariel" w:date="2013-10-15T20:25:00Z" w:id="1060"><w:r><w:rPr><w:color w:val="222222"/><w:shd w:fill="FFFF00" w:val="clear"/><w:rtl w:val="true"/></w:rPr><w:t xml:space="preserve">, </w:t></w:r></w:ins><w:ins w:author="Aharon Ariel" w:date="2013-10-15T20:25:00Z" w:id="1061"><w:r><w:rPr><w:color w:val="222222"/><w:shd w:fill="FFFF00" w:val="clear"/><w:rtl w:val="true"/></w:rPr><w:t>כי רק מההסבר התיאורטי זה לא נראה לי מספיק ברור לקורא שלא מתמצא בזה</w:t></w:r></w:ins></w:p><w:p><w:pPr><w:pStyle w:val="style0"/></w:pPr><w:del w:author="Aharon Ariel" w:date="2013-10-22T23:40:00Z" w:id="1062"><w:r><w:rPr><w:rtl w:val="true"/></w:rPr></w:r></w:del></w:p><w:p><w:pPr><w:pStyle w:val="style0"/></w:pPr><w:ins w:author="Aharon Ariel" w:date="2013-10-15T20:25:00Z" w:id="1063"><w:r><w:rPr><w:color w:val="222222"/><w:shd w:fill="FFFFFF" w:val="clear"/><w:rtl w:val="true"/></w:rPr><w:t>תהליך חלוקה כזה</w:t></w:r></w:ins><w:ins w:author="Aharon Ariel" w:date="2013-10-15T20:25:00Z" w:id="1064"><w:r><w:rPr><w:color w:val="222222"/><w:shd w:fill="FFFFFF" w:val="clear"/><w:rtl w:val="true"/></w:rPr><w:t xml:space="preserve">, </w:t></w:r></w:ins><w:ins w:author="Aharon Ariel" w:date="2013-10-15T20:25:00Z" w:id="1065"><w:r><w:rPr><w:color w:val="222222"/><w:shd w:fill="FFFFFF" w:val="clear"/><w:rtl w:val="true"/></w:rPr><w:t xml:space="preserve">שבו מובטח לכל אחד שיקבל לפחות </w:t></w:r></w:ins><w:ins w:author="Aharon Ariel" w:date="2013-10-15T20:25:00Z" w:id="1066"><w:r><w:rPr><w:color w:val="222222"/><w:shd w:fill="FFFFFF" w:val="clear"/></w:rPr><w:t>1</w:t></w:r></w:ins><w:ins w:author="Aharon Ariel" w:date="2013-10-15T20:25:00Z" w:id="1067"><w:r><w:rPr><w:color w:val="222222"/><w:shd w:fill="FFFFFF" w:val="clear"/><w:rtl w:val="true"/></w:rPr><w:t>/</w:t></w:r></w:ins><w:ins w:author="Aharon Ariel" w:date="2013-10-15T20:25:00Z" w:id="1068"><w:r><w:rPr><w:color w:val="222222"/><w:shd w:fill="FFFFFF" w:val="clear"/></w:rPr><w:t>n</w:t></w:r></w:ins><w:ins w:author="Aharon Ariel" w:date="2013-10-15T20:25:00Z" w:id="1069"><w:r><w:rPr><w:color w:val="222222"/><w:shd w:fill="FFFFFF" w:val="clear"/><w:rtl w:val="true"/></w:rPr><w:t xml:space="preserve"> </w:t></w:r></w:ins><w:ins w:author="Aharon Ariel" w:date="2013-10-15T20:25:00Z" w:id="1070"><w:r><w:rPr><w:color w:val="222222"/><w:shd w:fill="FFFFFF" w:val="clear"/><w:rtl w:val="true"/></w:rPr><w:t>מהעוגה</w:t></w:r></w:ins><w:ins w:author="Aharon Ariel" w:date="2013-10-15T20:25:00Z" w:id="1071"><w:r><w:rPr><w:color w:val="222222"/><w:shd w:fill="FFFFFF" w:val="clear"/><w:rtl w:val="true"/></w:rPr><w:t xml:space="preserve">, </w:t></w:r></w:ins><w:ins w:author="Aharon Ariel" w:date="2013-10-15T20:25:00Z" w:id="1072"><w:r><w:rPr><w:color w:val="222222"/><w:shd w:fill="FFFFFF" w:val="clear"/><w:rtl w:val="true"/></w:rPr><w:t xml:space="preserve">נקרא </w:t></w:r></w:ins><w:ins w:author="Aharon Ariel" w:date="2013-10-15T20:25:00Z" w:id="1073"><w:r><w:rPr><w:b/><w:b/><w:color w:val="222222"/><w:shd w:fill="FFFFFF" w:val="clear"/><w:rtl w:val="true"/></w:rPr><w:t>חלוקה פרופורציונלית</w:t></w:r></w:ins><w:ins w:author="Aharon Ariel" w:date="2013-10-15T20:25:00Z" w:id="1074"><w:r><w:rPr><w:color w:val="222222"/><w:shd w:fill="FFFFFF" w:val="clear"/><w:rtl w:val="true"/></w:rPr><w:t xml:space="preserve"> </w:t></w:r></w:ins><w:ins w:author="Aharon Ariel" w:date="2013-10-15T20:25:00Z" w:id="1075"><w:r><w:rPr><w:color w:val="222222"/><w:shd w:fill="FFFFFF" w:val="clear"/><w:rtl w:val="true"/></w:rPr><w:t>(</w:t></w:r></w:ins><w:ins w:author="Aharon Ariel" w:date="2013-10-15T20:25:00Z" w:id="1076"><w:r><w:rPr><w:color w:val="222222"/><w:shd w:fill="FFFFFF" w:val="clear"/></w:rPr><w:t>proportional division</w:t></w:r></w:ins><w:ins w:author="Aharon Ariel" w:date="2013-10-15T20:25:00Z" w:id="1077"><w:r><w:rPr><w:color w:val="222222"/><w:shd w:fill="FFFFFF" w:val="clear"/><w:rtl w:val="true"/></w:rPr><w:t xml:space="preserve">),. </w:t></w:r></w:ins><w:ins w:author="Aharon Ariel" w:date="2013-10-15T20:25:00Z" w:id="1078"><w:r><w:rPr><w:color w:val="222222"/><w:shd w:fill="FFFFFF" w:val="clear"/><w:rtl w:val="true"/></w:rPr><w:t>והוא מתאים לתורת זכות</w:t></w:r></w:ins><w:ins w:author="Aharon Ariel" w:date="2013-10-15T20:25:00Z" w:id="1079"><w:r><w:rPr><w:color w:val="222222"/><w:shd w:fill="FFFFFF" w:val="clear"/><w:rtl w:val="true"/></w:rPr><w:t>-</w:t></w:r></w:ins><w:ins w:author="Aharon Ariel" w:date="2013-10-15T20:25:00Z" w:id="1080"><w:r><w:rPr><w:color w:val="222222"/><w:shd w:fill="FFFFFF" w:val="clear"/><w:rtl w:val="true"/></w:rPr><w:t>הקניין הליברלית מיסודו של של ג</w:t></w:r></w:ins><w:ins w:author="Aharon Ariel" w:date="2013-10-15T20:25:00Z" w:id="1081"><w:r><w:rPr><w:color w:val="222222"/><w:shd w:fill="FFFFFF" w:val="clear"/><w:rtl w:val="true"/></w:rPr><w:t>&apos;</w:t></w:r></w:ins><w:ins w:author="Aharon Ariel" w:date="2013-10-15T20:25:00Z" w:id="1082"><w:r><w:rPr><w:color w:val="222222"/><w:shd w:fill="FFFFFF" w:val="clear"/><w:rtl w:val="true"/></w:rPr><w:t>ון לוק</w:t></w:r></w:ins><w:ins w:author="Aharon Ariel" w:date="2013-10-15T20:25:00Z" w:id="1083"><w:r><w:rPr><w:color w:val="222222"/><w:shd w:fill="FFFFFF" w:val="clear"/><w:rtl w:val="true"/></w:rPr><w:t xml:space="preserve">. </w:t></w:r></w:ins><w:ins w:author="Aharon Ariel" w:date="2013-10-15T20:25:00Z" w:id="1084"><w:r><w:rPr><w:color w:val="222222"/><w:shd w:fill="FFFFFF" w:val="clear"/><w:rtl w:val="true"/></w:rPr><w:t>לדבריו</w:t></w:r></w:ins><w:ins w:author="Aharon Ariel" w:date="2013-10-15T20:25:00Z" w:id="1085"><w:r><w:rPr><w:color w:val="222222"/><w:shd w:fill="FFFFFF" w:val="clear"/><w:rtl w:val="true"/></w:rPr><w:t xml:space="preserve">, </w:t></w:r></w:ins><w:ins w:author="Aharon Ariel" w:date="2013-10-15T20:25:00Z" w:id="1086"><w:r><w:rPr><w:color w:val="222222"/><w:shd w:fill="FFFFFF" w:val="clear"/><w:rtl w:val="true"/></w:rPr><w:t xml:space="preserve">אדם זוכה בבעלות על חלק מהטבע </w:t></w:r></w:ins><w:ins w:author="Aharon Ariel" w:date="2013-10-15T20:25:00Z" w:id="1087"><w:r><w:rPr><w:color w:val="222222"/><w:shd w:fill="FFFFFF" w:val="clear"/><w:rtl w:val="true"/></w:rPr><w:t>(</w:t></w:r></w:ins><w:ins w:author="Aharon Ariel" w:date="2013-10-15T20:25:00Z" w:id="1088"><w:r><w:rPr><w:color w:val="222222"/><w:shd w:fill="FFFFFF" w:val="clear"/><w:rtl w:val="true"/></w:rPr><w:t>כגון קרקע</w:t></w:r></w:ins><w:ins w:author="Aharon Ariel" w:date="2013-10-15T20:25:00Z" w:id="1089"><w:r><w:rPr><w:color w:val="222222"/><w:shd w:fill="FFFFFF" w:val="clear"/><w:rtl w:val="true"/></w:rPr><w:t xml:space="preserve">), </w:t></w:r></w:ins><w:ins w:author="Aharon Ariel" w:date="2013-10-15T20:25:00Z" w:id="1090"><w:r><w:rPr><w:color w:val="222222"/><w:shd w:fill="FFFFFF" w:val="clear"/><w:rtl w:val="true"/></w:rPr><w:t xml:space="preserve">כאשר הוא מפעיל את עבודתו על אותו חלק מהטבע </w:t></w:r></w:ins><w:ins w:author="Aharon Ariel" w:date="2013-10-15T20:25:00Z" w:id="1091"><w:r><w:rPr><w:color w:val="222222"/><w:shd w:fill="FFFFFF" w:val="clear"/><w:rtl w:val="true"/></w:rPr><w:t xml:space="preserve">(- (= </w:t></w:r></w:ins><w:ins w:author="Aharon Ariel" w:date="2013-10-15T20:25:00Z" w:id="1092"><w:r><w:rPr><w:color w:val="222222"/><w:shd w:fill="FFFFFF" w:val="clear"/><w:rtl w:val="true"/></w:rPr><w:t>מעבד את הקרקע</w:t></w:r></w:ins><w:ins w:author="Aharon Ariel" w:date="2013-10-15T20:25:00Z" w:id="1093"><w:r><w:rPr><w:color w:val="222222"/><w:shd w:fill="FFFFFF" w:val="clear"/><w:rtl w:val="true"/></w:rPr><w:t xml:space="preserve">), </w:t></w:r></w:ins><w:ins w:author="Aharon Ariel" w:date="2013-10-15T20:25:00Z" w:id="1094"><w:r><w:rPr><w:b/><w:b/><w:color w:val="222222"/><w:shd w:fill="FFFFFF" w:val="clear"/><w:rtl w:val="true"/></w:rPr><w:t>ובלבד שהוא משאיר מספיק לאחרים</w:t></w:r></w:ins><w:ins w:author="Aharon Ariel" w:date="2013-10-15T20:25:00Z" w:id="1095"><w:r><w:rPr><w:b/><w:color w:val="222222"/><w:shd w:fill="FFFFFF" w:val="clear"/><w:rtl w:val="true"/></w:rPr><w:t>.</w:t></w:r></w:ins><w:ins w:author="Aharon Ariel" w:date="2013-10-15T20:25:00Z" w:id="1096"><w:r><w:rPr><w:rStyle w:val="style25"/><w:color w:val="222222"/><w:shd w:fill="FFFFFF" w:val="clear"/><w:rtl w:val="true"/></w:rPr><w:t xml:space="preserve"> </w:t></w:r></w:ins><w:ins w:author="Aharon Ariel" w:date="2013-10-15T20:25:00Z" w:id="1097"><w:r><w:rPr><w:rStyle w:val="style68"/><w:rtl w:val="true"/></w:rPr><w:footnoteReference w:id="26"/></w:r></w:ins><w:ins w:author="Aharon Ariel" w:date="2013-10-15T20:25:00Z" w:id="1098"><w:r><w:rPr><w:color w:val="222222"/><w:shd w:fill="FFFFFF" w:val="clear"/><w:rtl w:val="true"/></w:rPr><w:t xml:space="preserve"> </w:t></w:r></w:ins><w:ins w:author="Aharon Ariel" w:date="2013-10-15T20:25:00Z" w:id="1099"><w:r><w:rPr><w:color w:val="222222"/><w:shd w:fill="FFFFFF" w:val="clear"/><w:rtl w:val="true"/></w:rPr><w:t xml:space="preserve">עיקרון הפרופורציונליות מתאים גם לעיקרון הצדק של רולס </w:t></w:r></w:ins><w:ins w:author="Aharon Ariel" w:date="2013-10-15T20:25:00Z" w:id="1100"><w:r><w:rPr><w:color w:val="222222"/><w:shd w:fill="FFFFFF" w:val="clear"/><w:rtl w:val="true"/></w:rPr><w:t>(</w:t></w:r></w:ins><w:ins w:author="Aharon Ariel" w:date="2013-10-15T20:25:00Z" w:id="1101"><w:r><w:rPr><w:color w:val="222222"/><w:shd w:fill="FFFFFF" w:val="clear"/></w:rPr><w:t>Rawls</w:t></w:r></w:ins><w:ins w:author="Aharon Ariel" w:date="2013-10-15T20:25:00Z" w:id="1102"><w:r><w:rPr><w:color w:val="222222"/><w:shd w:fill="FFFFFF" w:val="clear"/><w:rtl w:val="true"/></w:rPr><w:t xml:space="preserve">), </w:t></w:r></w:ins><w:ins w:author="Aharon Ariel" w:date="2013-10-15T20:25:00Z" w:id="1103"><w:r><w:rPr><w:color w:val="222222"/><w:shd w:fill="FFFFFF" w:val="clear"/><w:rtl w:val="true"/></w:rPr><w:t xml:space="preserve">לפיו יש למקסם את המינימום </w:t></w:r></w:ins><w:ins w:author="Aharon Ariel" w:date="2013-10-15T20:25:00Z" w:id="1104"><w:r><w:rPr><w:color w:val="222222"/><w:shd w:fill="FFFFFF" w:val="clear"/><w:rtl w:val="true"/></w:rPr><w:t xml:space="preserve">-– </w:t></w:r></w:ins><w:ins w:author="Aharon Ariel" w:date="2013-10-15T20:25:00Z" w:id="1105"><w:r><w:rPr><w:color w:val="222222"/><w:shd w:fill="FFFFFF" w:val="clear"/><w:rtl w:val="true"/></w:rPr><w:t>כלומר לדאוג לכך שהאדם שמקבל הכי מעט</w:t></w:r></w:ins><w:ins w:author="Aharon Ariel" w:date="2013-10-15T20:25:00Z" w:id="1106"><w:r><w:rPr><w:color w:val="222222"/><w:shd w:fill="FFFFFF" w:val="clear"/><w:rtl w:val="true"/></w:rPr><w:t xml:space="preserve">, </w:t></w:r></w:ins><w:ins w:author="Aharon Ariel" w:date="2013-10-15T20:25:00Z" w:id="1107"><w:r><w:rPr><w:color w:val="222222"/><w:shd w:fill="FFFFFF" w:val="clear"/><w:rtl w:val="true"/></w:rPr><w:t>יקבל הכי הרבה שאפשר</w:t></w:r></w:ins><w:ins w:author="Aharon Ariel" w:date="2013-10-15T20:25:00Z" w:id="1108"><w:r><w:rPr><w:color w:val="222222"/><w:shd w:fill="FFFFFF" w:val="clear"/><w:rtl w:val="true"/></w:rPr><w:t>.</w:t></w:r></w:ins><w:ins w:author="Aharon Ariel" w:date="2013-10-15T20:25:00Z" w:id="1109"><w:r><w:rPr><w:rStyle w:val="style68"/><w:rtl w:val="true"/></w:rPr><w:footnoteReference w:id="27"/></w:r></w:ins></w:p><w:p><w:pPr><w:pStyle w:val="style0"/></w:pPr><w:ins w:author="Aharon Ariel" w:date="2013-10-15T20:25:00Z" w:id="1110"><w:r><w:rPr><w:color w:val="222222"/><w:shd w:fill="FFFFFF" w:val="clear"/><w:rtl w:val="true"/></w:rPr><w:t>המאמר החלוצי של שטיינהאוס פתח שער לנושא מחקר שלם</w:t></w:r></w:ins><w:ins w:author="Aharon Ariel" w:date="2013-10-15T20:25:00Z" w:id="1111"><w:r><w:rPr><w:color w:val="222222"/><w:shd w:fill="FFFFFF" w:val="clear"/><w:rtl w:val="true"/></w:rPr><w:t xml:space="preserve">, </w:t></w:r></w:ins><w:ins w:author="Aharon Ariel" w:date="2013-10-15T20:25:00Z" w:id="1112"><w:r><w:rPr><w:color w:val="222222"/><w:shd w:fill="FFFFFF" w:val="clear"/><w:rtl w:val="true"/></w:rPr><w:t>הנקרא</w:t></w:r></w:ins><w:ins w:author="Aharon Ariel" w:date="2013-10-15T20:25:00Z" w:id="1113"><w:r><w:rPr><w:color w:val="222222"/><w:shd w:fill="FFFFFF" w:val="clear"/><w:rtl w:val="true"/></w:rPr><w:t>: &apos;</w:t></w:r></w:ins><w:ins w:author="Aharon Ariel" w:date="2013-10-15T20:25:00Z" w:id="1114"><w:r><w:rPr><w:color w:val="222222"/><w:shd w:fill="FFFFFF" w:val="clear"/><w:rtl w:val="true"/></w:rPr><w:t>חלוקה הוגנת</w:t></w:r></w:ins><w:ins w:author="Aharon Ariel" w:date="2013-10-15T20:25:00Z" w:id="1115"><w:r><w:rPr><w:color w:val="222222"/><w:shd w:fill="FFFFFF" w:val="clear"/><w:rtl w:val="true"/></w:rPr><w:t>&apos; (</w:t></w:r></w:ins><w:ins w:author="Aharon Ariel" w:date="2013-10-15T20:25:00Z" w:id="1116"><w:r><w:rPr><w:color w:val="222222"/><w:shd w:fill="FFFFFF" w:val="clear"/></w:rPr><w:t>fair division</w:t></w:r></w:ins><w:ins w:author="Aharon Ariel" w:date="2013-10-15T20:25:00Z" w:id="1117"><w:r><w:rPr><w:color w:val="222222"/><w:shd w:fill="FFFFFF" w:val="clear"/><w:rtl w:val="true"/></w:rPr><w:t xml:space="preserve">) </w:t></w:r></w:ins><w:ins w:author="Aharon Ariel" w:date="2013-10-15T20:25:00Z" w:id="1118"><w:r><w:rPr><w:color w:val="222222"/><w:shd w:fill="FFFFFF" w:val="clear"/><w:rtl w:val="true"/></w:rPr><w:t xml:space="preserve">או </w:t></w:r></w:ins><w:ins w:author="Aharon Ariel" w:date="2013-10-15T20:25:00Z" w:id="1119"><w:r><w:rPr><w:color w:val="222222"/><w:shd w:fill="FFFFFF" w:val="clear"/><w:rtl w:val="true"/></w:rPr><w:t>&apos;</w:t></w:r></w:ins><w:ins w:author="Aharon Ariel" w:date="2013-10-15T20:25:00Z" w:id="1120"><w:r><w:rPr><w:color w:val="222222"/><w:shd w:fill="FFFFFF" w:val="clear"/><w:rtl w:val="true"/></w:rPr><w:t>חיתוך</w:t></w:r></w:ins><w:ins w:author="Aharon Ariel" w:date="2013-10-15T20:25:00Z" w:id="1121"><w:r><w:rPr><w:color w:val="222222"/><w:shd w:fill="FFFFFF" w:val="clear"/><w:rtl w:val="true"/></w:rPr><w:t>-</w:t></w:r></w:ins><w:ins w:author="Aharon Ariel" w:date="2013-10-15T20:25:00Z" w:id="1122"><w:r><w:rPr><w:color w:val="222222"/><w:shd w:fill="FFFFFF" w:val="clear"/><w:rtl w:val="true"/></w:rPr><w:t>עוגה הוגן</w:t></w:r></w:ins><w:ins w:author="Aharon Ariel" w:date="2013-10-15T20:25:00Z" w:id="1123"><w:r><w:rPr><w:color w:val="222222"/><w:shd w:fill="FFFFFF" w:val="clear"/><w:rtl w:val="true"/></w:rPr><w:t>&apos; (</w:t></w:r></w:ins><w:ins w:author="Aharon Ariel" w:date="2013-10-15T20:25:00Z" w:id="1124"><w:r><w:rPr><w:color w:val="222222"/><w:shd w:fill="FFFFFF" w:val="clear"/></w:rPr><w:t>fair cake-cutting</w:t></w:r></w:ins><w:ins w:author="Aharon Ariel" w:date="2013-10-15T20:25:00Z" w:id="1125"><w:r><w:rPr><w:color w:val="222222"/><w:shd w:fill="FFFFFF" w:val="clear"/><w:rtl w:val="true"/></w:rPr><w:t xml:space="preserve">). </w:t></w:r></w:ins><w:ins w:author="Aharon Ariel" w:date="2013-10-15T20:25:00Z" w:id="1126"><w:r><w:rPr><w:color w:val="222222"/><w:shd w:fill="FFFFFF" w:val="clear"/><w:rtl w:val="true"/></w:rPr><w:t>מאז ועד היום נכתבו עוד מאות מאמרים בנושא</w:t></w:r></w:ins><w:ins w:author="Aharon Ariel" w:date="2013-10-15T20:25:00Z" w:id="1127"><w:r><w:rPr><w:color w:val="222222"/><w:shd w:fill="FFFFFF" w:val="clear"/><w:rtl w:val="true"/></w:rPr><w:t xml:space="preserve">, </w:t></w:r></w:ins><w:ins w:author="Aharon Ariel" w:date="2013-10-15T20:25:00Z" w:id="1128"><w:r><w:rPr><w:color w:val="222222"/><w:shd w:fill="FFFFFF" w:val="clear"/><w:rtl w:val="true"/></w:rPr><w:t>במטרה להציע תהליכים יעילים יותר או הוגנים יותר</w:t></w:r></w:ins><w:ins w:author="Aharon Ariel" w:date="2013-10-15T20:25:00Z" w:id="1129"><w:r><w:rPr><w:color w:val="222222"/><w:shd w:fill="FFFFFF" w:val="clear"/><w:rtl w:val="true"/></w:rPr><w:t xml:space="preserve">. </w:t></w:r></w:ins><w:ins w:author="Aharon Ariel" w:date="2013-10-15T20:25:00Z" w:id="1130"><w:r><w:rPr><w:color w:val="222222"/><w:shd w:fill="FFFFFF" w:val="clear"/><w:rtl w:val="true"/></w:rPr><w:t>כמה מההתפתחויות האחרונות בתחום רלבנטיות גם לנושא חלוקת קרקעות לאזרחים</w:t></w:r></w:ins><w:ins w:author="Aharon Ariel" w:date="2013-10-15T20:25:00Z" w:id="1131"><w:r><w:rPr><w:color w:val="222222"/><w:shd w:fill="FFFFFF" w:val="clear"/><w:rtl w:val="true"/></w:rPr><w:t>:</w:t></w:r></w:ins></w:p><w:p><w:pPr><w:pStyle w:val="style0"/></w:pPr><w:r><w:rPr><w:rtl w:val="true"/></w:rPr></w:r></w:p><w:p><w:pPr><w:pStyle w:val="style0"/></w:pPr><w:r><w:rPr><w:color w:val="222222"/><w:shd w:fill="FFFFFF" w:val="clear"/><w:rtl w:val="true"/></w:rPr><w:t>א</w:t></w:r><w:r><w:rPr><w:color w:val="222222"/><w:shd w:fill="FFFFFF" w:val="clear"/><w:rtl w:val="true"/></w:rPr><w:t xml:space="preserve">. </w:t></w:r><w:ins w:author="Aharon Ariel" w:date="2013-10-17T22:49:00Z" w:id="1132"><w:r><w:rPr><w:bCs/><w:color w:val="222222"/><w:shd w:fill="FFFFFF" w:val="clear"/><w:rtl w:val="true"/></w:rPr><w:t>סיבוכיות חישובית</w:t></w:r></w:ins><w:ins w:author="Aharon Ariel" w:date="2013-10-17T22:49:00Z" w:id="1133"><w:r><w:rPr><w:color w:val="222222"/><w:shd w:fill="FFFFFF" w:val="clear"/><w:rtl w:val="true"/></w:rPr><w:t xml:space="preserve">: </w:t></w:r></w:ins></w:p><w:p><w:pPr><w:pStyle w:val="style0"/></w:pPr><w:ins w:author="Aharon Ariel" w:date="2013-10-17T22:49:00Z" w:id="1134"><w:r><w:rPr><w:color w:val="222222"/><w:shd w:fill="FFFFFF" w:val="clear"/><w:rtl w:val="true"/></w:rPr><w:t>כשמספר האזרחים הוא גדול</w:t></w:r></w:ins><w:ins w:author="Aharon Ariel" w:date="2013-10-17T22:49:00Z" w:id="1135"><w:r><w:rPr><w:color w:val="222222"/><w:shd w:fill="FFFFFF" w:val="clear"/><w:rtl w:val="true"/></w:rPr><w:t xml:space="preserve">, </w:t></w:r></w:ins><w:ins w:author="Aharon Ariel" w:date="2013-10-17T22:49:00Z" w:id="1136"><w:r><w:rPr><w:color w:val="222222"/><w:shd w:fill="FFFFFF" w:val="clear"/><w:rtl w:val="true"/></w:rPr><w:t>יש חשיבות לכך שפרוטוקול החלוקה יהיה בעל סיבוכיות נמוכה יחסית</w:t></w:r></w:ins><w:ins w:author="Aharon Ariel" w:date="2013-10-17T22:49:00Z" w:id="1137"><w:r><w:rPr><w:color w:val="222222"/><w:shd w:fill="FFFFFF" w:val="clear"/><w:rtl w:val="true"/></w:rPr><w:t xml:space="preserve">, </w:t></w:r></w:ins><w:ins w:author="Aharon Ariel" w:date="2013-10-17T22:49:00Z" w:id="1138"><w:r><w:rPr><w:color w:val="222222"/><w:shd w:fill="FFFFFF" w:val="clear"/><w:rtl w:val="true"/></w:rPr><w:t>כך שלא יטריח את האזרחים לענות על יותר מדי שאלות</w:t></w:r></w:ins><w:ins w:author="Aharon Ariel" w:date="2013-10-17T22:49:00Z" w:id="1139"><w:r><w:rPr><w:color w:val="222222"/><w:shd w:fill="FFFFFF" w:val="clear"/><w:rtl w:val="true"/></w:rPr><w:t xml:space="preserve">. </w:t></w:r></w:ins><w:ins w:author="Aharon Ariel" w:date="2013-10-17T22:49:00Z" w:id="1140"><w:r><w:rPr><w:color w:val="222222"/><w:shd w:fill="FFFFFF" w:val="clear"/><w:rtl w:val="true"/></w:rPr><w:t>התהליך שהוצע במאמר של שטיינהאוס מ</w:t></w:r></w:ins><w:ins w:author="Aharon Ariel" w:date="2013-10-17T22:49:00Z" w:id="1141"><w:r><w:rPr><w:color w:val="222222"/><w:shd w:fill="FFFFFF" w:val="clear"/><w:rtl w:val="true"/></w:rPr><w:t>-</w:t></w:r></w:ins><w:ins w:author="Aharon Ariel" w:date="2013-10-17T22:49:00Z" w:id="1142"><w:r><w:rPr><w:color w:val="222222"/><w:shd w:fill="FFFFFF" w:val="clear"/></w:rPr><w:t>1948</w:t></w:r></w:ins><w:ins w:author="Aharon Ariel" w:date="2013-10-17T22:49:00Z" w:id="1143"><w:r><w:rPr><w:color w:val="222222"/><w:shd w:fill="FFFFFF" w:val="clear"/><w:rtl w:val="true"/></w:rPr><w:t xml:space="preserve"> </w:t></w:r></w:ins><w:ins w:author="Aharon Ariel" w:date="2013-10-17T22:49:00Z" w:id="1144"><w:r><w:rPr><w:color w:val="222222"/><w:shd w:fill="FFFFFF" w:val="clear"/><w:rtl w:val="true"/></w:rPr><w:t>הוא בעל סיבוכיות ריבועית</w:t></w:r></w:ins><w:ins w:author="Aharon Ariel" w:date="2013-10-17T22:49:00Z" w:id="1145"><w:r><w:rPr><w:color w:val="222222"/><w:shd w:fill="FFFFFF" w:val="clear"/><w:rtl w:val="true"/></w:rPr><w:t xml:space="preserve">. </w:t></w:r></w:ins><w:ins w:author="Aharon Ariel" w:date="2013-10-17T22:49:00Z" w:id="1146"><w:r><w:rPr><w:color w:val="222222"/><w:shd w:fill="FFFFFF" w:val="clear"/><w:rtl w:val="true"/></w:rPr><w:t>כלומר</w:t></w:r></w:ins><w:ins w:author="Aharon Ariel" w:date="2013-10-17T22:49:00Z" w:id="1147"><w:r><w:rPr><w:color w:val="222222"/><w:shd w:fill="FFFFFF" w:val="clear"/><w:rtl w:val="true"/></w:rPr><w:t xml:space="preserve">, - </w:t></w:r></w:ins><w:ins w:author="Aharon Ariel" w:date="2013-10-17T22:49:00Z" w:id="1148"><w:r><w:rPr><w:color w:val="222222"/><w:shd w:fill="FFFFFF" w:val="clear"/><w:rtl w:val="true"/></w:rPr><w:t>במקרה הגרוע</w:t></w:r></w:ins><w:ins w:author="Aharon Ariel" w:date="2013-10-17T22:49:00Z" w:id="1149"><w:r><w:rPr><w:color w:val="222222"/><w:shd w:fill="FFFFFF" w:val="clear"/><w:rtl w:val="true"/></w:rPr><w:t xml:space="preserve">, </w:t></w:r></w:ins><w:ins w:author="Aharon Ariel" w:date="2013-10-17T22:49:00Z" w:id="1150"><w:r><w:rPr><w:color w:val="222222"/><w:shd w:fill="FFFFFF" w:val="clear"/><w:rtl w:val="true"/></w:rPr><w:t xml:space="preserve">כל אזרח יצטרך לבצע סדר גודל של </w:t></w:r></w:ins><w:ins w:author="Aharon Ariel" w:date="2013-10-17T22:49:00Z" w:id="1151"><w:r><w:rPr><w:color w:val="222222"/><w:shd w:fill="FFFFFF" w:val="clear"/></w:rPr><w:t>n</w:t></w:r></w:ins><w:ins w:author="Aharon Ariel" w:date="2013-10-17T22:49:00Z" w:id="1152"><w:r><w:rPr><w:color w:val="222222"/><w:shd w:fill="FFFFFF" w:val="clear"/><w:rtl w:val="true"/></w:rPr><w:t xml:space="preserve"> </w:t></w:r></w:ins><w:ins w:author="Aharon Ariel" w:date="2013-10-17T22:49:00Z" w:id="1153"><w:r><w:rPr><w:color w:val="222222"/><w:shd w:fill="FFFFFF" w:val="clear"/><w:rtl w:val="true"/></w:rPr><w:t>חיתוכים</w:t></w:r></w:ins><w:ins w:author="Aharon Ariel" w:date="2013-10-17T22:49:00Z" w:id="1154"><w:r><w:rPr><w:color w:val="222222"/><w:shd w:fill="FFFFFF" w:val="clear"/><w:rtl w:val="true"/></w:rPr><w:t xml:space="preserve">. </w:t></w:r></w:ins><w:ins w:author="Aharon Ariel" w:date="2013-10-17T22:49:00Z" w:id="1155"><w:r><w:rPr><w:color w:val="222222"/><w:shd w:fill="FFFFFF" w:val="clear"/><w:rtl w:val="true"/></w:rPr><w:t>תהליך יעיל יותר הוצע ב</w:t></w:r></w:ins><w:ins w:author="Aharon Ariel" w:date="2013-10-17T22:49:00Z" w:id="1156"><w:r><w:rPr><w:color w:val="222222"/><w:shd w:fill="FFFFFF" w:val="clear"/><w:rtl w:val="true"/></w:rPr><w:t>-</w:t></w:r></w:ins><w:ins w:author="Aharon Ariel" w:date="2013-10-17T22:49:00Z" w:id="1157"><w:r><w:rPr><w:color w:val="222222"/><w:shd w:fill="FFFFFF" w:val="clear"/></w:rPr><w:t>1984</w:t></w:r></w:ins><w:ins w:author="Aharon Ariel" w:date="2013-10-17T22:49:00Z" w:id="1158"><w:r><w:rPr><w:color w:val="222222"/><w:shd w:fill="FFFFFF" w:val="clear"/><w:rtl w:val="true"/></w:rPr><w:t xml:space="preserve">, </w:t></w:r></w:ins><w:ins w:author="Aharon Ariel" w:date="2013-10-17T22:49:00Z" w:id="1159"><w:r><w:rPr><w:color w:val="222222"/><w:shd w:fill="FFFFFF" w:val="clear"/><w:rtl w:val="true"/></w:rPr><w:t>ע</w:t></w:r></w:ins><w:ins w:author="Aharon Ariel" w:date="2013-10-17T22:49:00Z" w:id="1160"><w:r><w:rPr><w:color w:val="222222"/><w:shd w:fill="FFFFFF" w:val="clear"/><w:rtl w:val="true"/></w:rPr><w:t>&quot;</w:t></w:r></w:ins><w:ins w:author="Aharon Ariel" w:date="2013-10-17T22:49:00Z" w:id="1161"><w:r><w:rPr><w:color w:val="222222"/><w:shd w:fill="FFFFFF" w:val="clear"/><w:rtl w:val="true"/></w:rPr><w:t>י שמעון אבן ועזריה פז מהטכניון</w:t></w:r></w:ins><w:ins w:author="Aharon Ariel" w:date="2013-10-17T22:49:00Z" w:id="1162"><w:r><w:rPr><w:color w:val="222222"/><w:shd w:fill="FFFFFF" w:val="clear"/><w:rtl w:val="true"/></w:rPr><w:t xml:space="preserve">. </w:t></w:r></w:ins><w:ins w:author="Aharon Ariel" w:date="2013-10-17T22:49:00Z" w:id="1163"><w:r><w:rPr><w:color w:val="222222"/><w:shd w:fill="FFFFFF" w:val="clear"/><w:rtl w:val="true"/></w:rPr><w:t>בתהליך זה</w:t></w:r></w:ins><w:ins w:author="Aharon Ariel" w:date="2013-10-17T22:49:00Z" w:id="1164"><w:r><w:rPr><w:color w:val="222222"/><w:shd w:fill="FFFFFF" w:val="clear"/><w:rtl w:val="true"/></w:rPr><w:t xml:space="preserve">, </w:t></w:r></w:ins><w:ins w:author="Aharon Ariel" w:date="2013-10-17T22:49:00Z" w:id="1165"><w:r><w:rPr><w:color w:val="222222"/><w:shd w:fill="FFFFFF" w:val="clear"/><w:rtl w:val="true"/></w:rPr><w:t>מבקשים מכל אזרח לחלק את העוגה לשני חלקים שהם שווי</w:t></w:r></w:ins><w:ins w:author="Aharon Ariel" w:date="2013-10-17T22:49:00Z" w:id="1166"><w:r><w:rPr><w:color w:val="222222"/><w:shd w:fill="FFFFFF" w:val="clear"/><w:rtl w:val="true"/></w:rPr><w:t>-</w:t></w:r></w:ins><w:ins w:author="Aharon Ariel" w:date="2013-10-17T22:49:00Z" w:id="1167"><w:r><w:rPr><w:color w:val="222222"/><w:shd w:fill="FFFFFF" w:val="clear"/><w:rtl w:val="true"/></w:rPr><w:t>תועלת לפי דעתו</w:t></w:r></w:ins><w:ins w:author="Aharon Ariel" w:date="2013-10-17T22:49:00Z" w:id="1168"><w:r><w:rPr><w:color w:val="222222"/><w:shd w:fill="FFFFFF" w:val="clear"/><w:rtl w:val="true"/></w:rPr><w:t xml:space="preserve">; </w:t></w:r></w:ins><w:ins w:author="Aharon Ariel" w:date="2013-10-17T22:49:00Z" w:id="1169"><w:r><w:rPr><w:color w:val="222222"/><w:shd w:fill="FFFFFF" w:val="clear"/><w:rtl w:val="true"/></w:rPr><w:t>ואזלאחר מכן מחלקים את העוגה לפי החציון של קווי</w:t></w:r></w:ins><w:ins w:author="Aharon Ariel" w:date="2013-10-17T22:49:00Z" w:id="1170"><w:r><w:rPr><w:color w:val="222222"/><w:shd w:fill="FFFFFF" w:val="clear"/><w:rtl w:val="true"/></w:rPr><w:t>-</w:t></w:r></w:ins><w:ins w:author="Aharon Ariel" w:date="2013-10-17T22:49:00Z" w:id="1171"><w:r><w:rPr><w:color w:val="222222"/><w:shd w:fill="FFFFFF" w:val="clear"/><w:rtl w:val="true"/></w:rPr><w:t>החלוקה</w:t></w:r></w:ins><w:ins w:author="Aharon Ariel" w:date="2013-10-17T22:49:00Z" w:id="1172"><w:r><w:rPr><w:color w:val="222222"/><w:shd w:fill="FFFFFF" w:val="clear"/><w:rtl w:val="true"/></w:rPr><w:t xml:space="preserve">, </w:t></w:r></w:ins><w:ins w:author="Aharon Ariel" w:date="2013-10-17T22:49:00Z" w:id="1173"><w:r><w:rPr><w:color w:val="222222"/><w:shd w:fill="FFFFFF" w:val="clear"/><w:rtl w:val="true"/></w:rPr><w:t>ומחלקים את האזרחים לשתי קבוצות שוות בהתאם למקום שבו הם חילקו את העוגה</w:t></w:r></w:ins><w:ins w:author="Aharon Ariel" w:date="2013-10-17T22:49:00Z" w:id="1174"><w:r><w:rPr><w:color w:val="222222"/><w:shd w:fill="FFFFFF" w:val="clear"/><w:rtl w:val="true"/></w:rPr><w:t xml:space="preserve">, </w:t></w:r></w:ins><w:ins w:author="Aharon Ariel" w:date="2013-10-17T22:49:00Z" w:id="1175"><w:r><w:rPr><w:color w:val="222222"/><w:shd w:fill="FFFFFF" w:val="clear"/><w:rtl w:val="true"/></w:rPr><w:t xml:space="preserve">ומחלקים כל חצי עוגה רקורסיבית </w:t></w:r></w:ins><w:r><w:rPr><w:rtl w:val="true"/></w:rPr><w:commentReference w:id="19"/></w:r><w:ins w:author="Aharon Ariel" w:date="2013-10-17T22:49:00Z" w:id="1176"><w:r><w:rPr><w:color w:val="222222"/><w:shd w:fill="FFFFFF" w:val="clear"/><w:rtl w:val="true"/></w:rPr><w:t>באותו אופן</w:t></w:r></w:ins><w:ins w:author="Aharon Ariel" w:date="2013-10-17T22:49:00Z" w:id="1177"><w:r><w:rPr><w:color w:val="222222"/><w:shd w:fill="FFFFFF" w:val="clear"/><w:rtl w:val="true"/></w:rPr><w:t xml:space="preserve">. </w:t></w:r></w:ins><w:ins w:author="Aharon Ariel" w:date="2013-10-17T22:49:00Z" w:id="1178"><w:r><w:rPr><w:color w:val="222222"/><w:shd w:fill="FFFFFF" w:val="clear"/><w:rtl w:val="true"/></w:rPr><w:t xml:space="preserve">כל אזרח צריך לענות על סדר גודל של </w:t></w:r></w:ins><w:ins w:author="Aharon Ariel" w:date="2013-10-17T22:49:00Z" w:id="1179"><w:r><w:rPr><w:color w:val="222222"/><w:shd w:fill="FFFFFF" w:val="clear"/></w:rPr><w:t>log n</w:t></w:r></w:ins><w:ins w:author="Aharon Ariel" w:date="2013-10-17T22:49:00Z" w:id="1180"><w:r><w:rPr><w:color w:val="222222"/><w:shd w:fill="FFFFFF" w:val="clear"/><w:rtl w:val="true"/></w:rPr><w:t xml:space="preserve"> </w:t></w:r></w:ins><w:ins w:author="Aharon Ariel" w:date="2013-10-17T22:49:00Z" w:id="1181"><w:r><w:rPr><w:color w:val="222222"/><w:shd w:fill="FFFFFF" w:val="clear"/><w:rtl w:val="true"/></w:rPr><w:t xml:space="preserve">שאלות </w:t></w:r></w:ins><w:ins w:author="Aharon Ariel" w:date="2013-10-17T22:49:00Z" w:id="1182"><w:r><w:rPr><w:color w:val="222222"/><w:shd w:fill="FFFFFF" w:val="clear"/><w:rtl w:val="true"/></w:rPr><w:t xml:space="preserve">- </w:t></w:r></w:ins><w:ins w:author="Aharon Ariel" w:date="2013-10-17T22:49:00Z" w:id="1183"><w:r><w:rPr><w:color w:val="222222"/><w:shd w:fill="FFFFFF" w:val="clear"/><w:rtl w:val="true"/></w:rPr><w:t xml:space="preserve">הפרש משמעותי כאשר </w:t></w:r></w:ins><w:ins w:author="Aharon Ariel" w:date="2013-10-17T22:49:00Z" w:id="1184"><w:r><w:rPr><w:color w:val="222222"/><w:shd w:fill="FFFFFF" w:val="clear"/></w:rPr><w:t>n</w:t></w:r></w:ins><w:ins w:author="Aharon Ariel" w:date="2013-10-17T22:49:00Z" w:id="1185"><w:r><w:rPr><w:color w:val="222222"/><w:shd w:fill="FFFFFF" w:val="clear"/><w:rtl w:val="true"/></w:rPr><w:t xml:space="preserve"> </w:t></w:r></w:ins><w:ins w:author="Aharon Ariel" w:date="2013-10-17T22:49:00Z" w:id="1186"><w:r><w:rPr><w:color w:val="222222"/><w:shd w:fill="FFFFFF" w:val="clear"/><w:rtl w:val="true"/></w:rPr><w:t>גדול</w:t></w:r></w:ins><w:ins w:author="Aharon Ariel" w:date="2013-10-17T22:49:00Z" w:id="1187"><w:r><w:rPr><w:color w:val="222222"/><w:shd w:fill="FFFFFF" w:val="clear"/><w:rtl w:val="true"/></w:rPr><w:t xml:space="preserve">. </w:t></w:r></w:ins><w:ins w:author="Aharon Ariel" w:date="2013-10-17T22:49:00Z" w:id="1188"><w:r><w:rPr><w:color w:val="222222"/><w:shd w:fill="FFFFFF" w:val="clear"/><w:rtl w:val="true"/></w:rPr><w:t>לאחרונה הוכח שזוהי הסיבוכיות הנמוכה ביותר האפשרית עבור חלוקה פרופורציונלית</w:t></w:r></w:ins><w:ins w:author="Aharon Ariel" w:date="2013-10-17T22:49:00Z" w:id="1189"><w:r><w:rPr><w:color w:val="222222"/><w:shd w:fill="FFFFFF" w:val="clear"/><w:rtl w:val="true"/></w:rPr><w:t>.</w:t></w:r></w:ins></w:p><w:p><w:pPr><w:pStyle w:val="style0"/></w:pPr><w:r><w:rPr><w:rtl w:val="true"/></w:rPr></w:r></w:p><w:p><w:pPr><w:pStyle w:val="style0"/></w:pPr><w:ins w:author="Aharon Ariel" w:date="2013-10-17T22:49:00Z" w:id="1190"><w:r><w:rPr><w:bCs/><w:color w:val="222222"/><w:shd w:fill="FFFFFF" w:val="clear"/><w:rtl w:val="true"/></w:rPr><w:t>קריטריונים חלופיים להגינות</w:t></w:r></w:ins></w:p><w:p><w:pPr><w:pStyle w:val="style0"/></w:pPr><w:ins w:author="Aharon Ariel" w:date="2013-10-17T22:49:00Z" w:id="1191"><w:r><w:rPr><w:color w:val="222222"/><w:shd w:fill="FFFFFF" w:val="clear"/><w:rtl w:val="true"/></w:rPr><w:t xml:space="preserve">חלוקה פרופורציונלית אמנם מבטיחה שכל אזרח יקבל </w:t></w:r></w:ins><w:ins w:author="Aharon Ariel" w:date="2013-10-17T22:49:00Z" w:id="1192"><w:r><w:rPr><w:b/><w:b/><w:bCs/><w:color w:val="222222"/><w:shd w:fill="FFFFFF" w:val="clear"/><w:rtl w:val="true"/></w:rPr><w:t>לפחות</w:t></w:r></w:ins><w:ins w:author="Aharon Ariel" w:date="2013-10-17T22:49:00Z" w:id="1193"><w:r><w:rPr><w:color w:val="222222"/><w:shd w:fill="FFFFFF" w:val="clear"/><w:rtl w:val="true"/></w:rPr><w:t xml:space="preserve">  </w:t></w:r></w:ins><w:ins w:author="Aharon Ariel" w:date="2013-10-17T22:49:00Z" w:id="1194"><w:r><w:rPr><w:b/><w:b/><w:color w:val="222222"/><w:shd w:fill="FFFFFF" w:val="clear"/><w:rtl w:val="true"/></w:rPr><w:t xml:space="preserve"> </w:t></w:r></w:ins><w:ins w:author="Aharon Ariel" w:date="2013-10-17T22:49:00Z" w:id="1195"><w:r><w:rPr><w:color w:val="222222"/><w:shd w:fill="FFFFFF" w:val="clear"/></w:rPr><w:t>1</w:t></w:r></w:ins><w:ins w:author="Aharon Ariel" w:date="2013-10-17T22:49:00Z" w:id="1196"><w:r><w:rPr><w:color w:val="222222"/><w:shd w:fill="FFFFFF" w:val="clear"/><w:rtl w:val="true"/></w:rPr><w:t>/</w:t></w:r></w:ins><w:ins w:author="Aharon Ariel" w:date="2013-10-17T22:49:00Z" w:id="1197"><w:r><w:rPr><w:color w:val="222222"/><w:shd w:fill="FFFFFF" w:val="clear"/></w:rPr><w:t>n</w:t></w:r></w:ins><w:ins w:author="Aharon Ariel" w:date="2013-10-17T22:49:00Z" w:id="1198"><w:r><w:rPr><w:color w:val="222222"/><w:shd w:fill="FFFFFF" w:val="clear"/><w:rtl w:val="true"/></w:rPr><w:t xml:space="preserve"> </w:t></w:r></w:ins><w:ins w:author="Aharon Ariel" w:date="2013-10-17T22:49:00Z" w:id="1199"><w:r><w:rPr><w:color w:val="222222"/><w:shd w:fill="FFFFFF" w:val="clear"/><w:rtl w:val="true"/></w:rPr><w:t>מהקרקע</w:t></w:r></w:ins><w:ins w:author="Aharon Ariel" w:date="2013-10-17T22:49:00Z" w:id="1200"><w:r><w:rPr><w:color w:val="222222"/><w:shd w:fill="FFFFFF" w:val="clear"/><w:rtl w:val="true"/></w:rPr><w:t xml:space="preserve">, </w:t></w:r></w:ins><w:ins w:author="Aharon Ariel" w:date="2013-10-17T22:49:00Z" w:id="1201"><w:r><w:rPr><w:color w:val="222222"/><w:shd w:fill="FFFFFF" w:val="clear"/><w:rtl w:val="true"/></w:rPr><w:t xml:space="preserve">אבל יש אזרחים שיקבלו </w:t></w:r></w:ins><w:ins w:author="Aharon Ariel" w:date="2013-10-17T22:49:00Z" w:id="1202"><w:r><w:rPr><w:b/><w:b/><w:bCs/><w:color w:val="222222"/><w:shd w:fill="FFFFFF" w:val="clear"/><w:rtl w:val="true"/></w:rPr><w:t>יותר</w:t></w:r></w:ins><w:ins w:author="Aharon Ariel" w:date="2013-10-17T22:49:00Z" w:id="1203"><w:r><w:rPr><w:color w:val="222222"/><w:shd w:fill="FFFFFF" w:val="clear"/><w:rtl w:val="true"/></w:rPr><w:t xml:space="preserve"> מאחרים ועובדה זו עשויה</w:t></w:r></w:ins><w:ins w:author="Aharon Ariel" w:date="2013-10-17T22:49:00Z" w:id="1204"><w:r><w:rPr><w:color w:val="222222"/><w:shd w:fill="FFFFFF" w:val="clear"/><w:rtl w:val="true"/></w:rPr><w:t xml:space="preserve">, </w:t></w:r></w:ins><w:ins w:author="Aharon Ariel" w:date="2013-10-17T22:49:00Z" w:id="1205"><w:r><w:rPr><w:color w:val="222222"/><w:shd w:fill="FFFFFF" w:val="clear"/><w:rtl w:val="true"/></w:rPr><w:t>והדבר עלול לעורר קנאה בקרב אחרים</w:t></w:r></w:ins><w:ins w:author="Aharon Ariel" w:date="2013-10-17T22:49:00Z" w:id="1206"><w:r><w:rPr><w:color w:val="222222"/><w:shd w:fill="FFFFFF" w:val="clear"/><w:rtl w:val="true"/></w:rPr><w:t xml:space="preserve">. </w:t></w:r></w:ins><w:ins w:author="Aharon Ariel" w:date="2013-10-17T22:49:00Z" w:id="1207"><w:r><w:rPr><w:color w:val="222222"/><w:shd w:fill="FFFFFF" w:val="clear"/><w:rtl w:val="true"/></w:rPr><w:t>כתחליף לעקרון הפרופורציונליות</w:t></w:r></w:ins><w:ins w:author="Aharon Ariel" w:date="2013-10-17T22:49:00Z" w:id="1208"><w:r><w:rPr><w:color w:val="222222"/><w:shd w:fill="FFFFFF" w:val="clear"/><w:rtl w:val="true"/></w:rPr><w:t xml:space="preserve">, </w:t></w:r></w:ins><w:ins w:author="Aharon Ariel" w:date="2013-10-17T22:49:00Z" w:id="1209"><w:r><w:rPr><w:color w:val="222222"/><w:shd w:fill="FFFFFF" w:val="clear"/><w:rtl w:val="true"/></w:rPr><w:t>הוצע על</w:t></w:r></w:ins><w:ins w:author="Aharon Ariel" w:date="2013-10-17T22:49:00Z" w:id="1210"><w:r><w:rPr><w:color w:val="222222"/><w:shd w:fill="FFFFFF" w:val="clear"/><w:rtl w:val="true"/></w:rPr><w:t>-</w:t></w:r></w:ins><w:ins w:author="Aharon Ariel" w:date="2013-10-17T22:49:00Z" w:id="1211"><w:r><w:rPr><w:color w:val="222222"/><w:shd w:fill="FFFFFF" w:val="clear"/><w:rtl w:val="true"/></w:rPr><w:t xml:space="preserve">ידי </w:t></w:r></w:ins><w:ins w:author="Aharon Ariel" w:date="2013-10-17T22:49:00Z" w:id="1212"><w:r><w:rPr><w:color w:val="222222"/><w:shd w:fill="FFFF00" w:val="clear"/><w:rtl w:val="true"/></w:rPr><w:t xml:space="preserve">??? </w:t></w:r></w:ins><w:ins w:author="Aharon Ariel" w:date="2013-10-17T22:49:00Z" w:id="1213"><w:r><w:rPr><w:color w:val="222222"/><w:shd w:fill="FFFFFF" w:val="clear"/><w:rtl w:val="true"/></w:rPr><w:t xml:space="preserve">בשנת </w:t></w:r></w:ins><w:ins w:author="Aharon Ariel" w:date="2013-10-17T22:49:00Z" w:id="1214"><w:r><w:rPr><w:color w:val="222222"/><w:shd w:fill="FFFF00" w:val="clear"/><w:rtl w:val="true"/></w:rPr><w:t xml:space="preserve">??? </w:t></w:r></w:ins><w:ins w:author="Aharon Ariel" w:date="2013-10-17T22:49:00Z" w:id="1215"><w:r><w:rPr><w:color w:val="222222"/><w:shd w:fill="FFFFFF" w:val="clear"/><w:rtl w:val="true"/></w:rPr><w:t xml:space="preserve">העיקרון של </w:t></w:r></w:ins><w:ins w:author="Aharon Ariel" w:date="2013-10-17T22:49:00Z" w:id="1216"><w:r><w:rPr><w:color w:val="222222"/><w:shd w:fill="FFFFFF" w:val="clear"/><w:rtl w:val="true"/></w:rPr><w:t>&apos;</w:t></w:r></w:ins><w:ins w:author="Aharon Ariel" w:date="2013-10-17T22:49:00Z" w:id="1217"><w:r><w:rPr><w:b/><w:b/><w:color w:val="222222"/><w:shd w:fill="FFFFFF" w:val="clear"/><w:rtl w:val="true"/></w:rPr><w:t>חלוקה נטולת קנאה</w:t></w:r></w:ins><w:ins w:author="Aharon Ariel" w:date="2013-10-17T22:49:00Z" w:id="1218"><w:r><w:rPr><w:b/><w:color w:val="222222"/><w:shd w:fill="FFFFFF" w:val="clear"/><w:rtl w:val="true"/></w:rPr><w:t xml:space="preserve">&apos; </w:t></w:r></w:ins><w:ins w:author="Aharon Ariel" w:date="2013-10-17T22:49:00Z" w:id="1219"><w:r><w:rPr><w:color w:val="222222"/><w:shd w:fill="FFFFFF" w:val="clear"/><w:rtl w:val="true"/></w:rPr><w:t>(</w:t></w:r></w:ins><w:ins w:author="Aharon Ariel" w:date="2013-10-17T22:49:00Z" w:id="1220"><w:r><w:rPr><w:color w:val="222222"/><w:shd w:fill="FFFFFF" w:val="clear"/></w:rPr><w:t>envy-free division</w:t></w:r></w:ins><w:ins w:author="Aharon Ariel" w:date="2013-10-17T22:49:00Z" w:id="1221"><w:r><w:rPr><w:color w:val="222222"/><w:shd w:fill="FFFFFF" w:val="clear"/><w:rtl w:val="true"/></w:rPr><w:t xml:space="preserve">), </w:t></w:r></w:ins><w:ins w:author="Aharon Ariel" w:date="2013-10-17T22:49:00Z" w:id="1222"><w:r><w:rPr><w:color w:val="222222"/><w:shd w:fill="FFFFFF" w:val="clear"/><w:rtl w:val="true"/></w:rPr><w:t>על</w:t></w:r></w:ins><w:ins w:author="Aharon Ariel" w:date="2013-10-17T22:49:00Z" w:id="1223"><w:r><w:rPr><w:color w:val="222222"/><w:shd w:fill="FFFFFF" w:val="clear"/><w:rtl w:val="true"/></w:rPr><w:t>-</w:t></w:r></w:ins><w:ins w:author="Aharon Ariel" w:date="2013-10-17T22:49:00Z" w:id="1224"><w:r><w:rPr><w:color w:val="222222"/><w:shd w:fill="FFFFFF" w:val="clear"/><w:rtl w:val="true"/></w:rPr><w:t>פיו  כל אזרח מקבל נחלה כלשהישהיא</w:t></w:r></w:ins><w:ins w:author="Aharon Ariel" w:date="2013-10-17T22:49:00Z" w:id="1225"><w:r><w:rPr><w:color w:val="222222"/><w:shd w:fill="FFFFFF" w:val="clear"/><w:rtl w:val="true"/></w:rPr><w:t xml:space="preserve">, </w:t></w:r></w:ins><w:ins w:author="Aharon Ariel" w:date="2013-10-17T22:49:00Z" w:id="1226"><w:r><w:rPr><w:color w:val="222222"/><w:shd w:fill="FFFFFF" w:val="clear"/><w:rtl w:val="true"/></w:rPr><w:t>לפי ההעדפות בהתאם להעדפותיו האישית שלו</w:t></w:r></w:ins><w:ins w:author="Aharon Ariel" w:date="2013-10-17T22:49:00Z" w:id="1227"><w:r><w:rPr><w:color w:val="222222"/><w:shd w:fill="FFFFFF" w:val="clear"/><w:rtl w:val="true"/></w:rPr><w:t xml:space="preserve">, </w:t></w:r></w:ins><w:ins w:author="Aharon Ariel" w:date="2013-10-17T22:49:00Z" w:id="1228"><w:r><w:rPr><w:color w:val="222222"/><w:shd w:fill="FFFFFF" w:val="clear"/><w:rtl w:val="true"/></w:rPr><w:t>שהנה טובה לפחות כמו כל נחלה אחרת</w:t></w:r></w:ins><w:ins w:author="Aharon Ariel" w:date="2013-10-17T22:49:00Z" w:id="1229"><w:r><w:rPr><w:color w:val="222222"/><w:shd w:fill="FFFFFF" w:val="clear"/><w:rtl w:val="true"/></w:rPr><w:t xml:space="preserve">. </w:t></w:r></w:ins><w:ins w:author="Aharon Ariel" w:date="2013-10-17T22:49:00Z" w:id="1230"><w:r><w:rPr><w:color w:val="222222"/><w:shd w:fill="FFFFFF" w:val="clear"/><w:rtl w:val="true"/></w:rPr><w:t>למשל</w:t></w:r></w:ins><w:ins w:author="Aharon Ariel" w:date="2013-10-17T22:49:00Z" w:id="1231"><w:r><w:rPr><w:color w:val="222222"/><w:shd w:fill="FFFFFF" w:val="clear"/><w:rtl w:val="true"/></w:rPr><w:t xml:space="preserve">, </w:t></w:r></w:ins><w:ins w:author="Aharon Ariel" w:date="2013-10-17T22:49:00Z" w:id="1232"><w:r><w:rPr><w:color w:val="222222"/><w:shd w:fill="FFFFFF" w:val="clear"/><w:rtl w:val="true"/></w:rPr><w:t>אם אזרח קיבל נחלה שהשווי שלה בעיניו הנווא מיליון ש</w:t></w:r></w:ins><w:ins w:author="Aharon Ariel" w:date="2013-10-17T22:49:00Z" w:id="1233"><w:r><w:rPr><w:color w:val="222222"/><w:shd w:fill="FFFFFF" w:val="clear"/><w:rtl w:val="true"/></w:rPr><w:t>&quot;</w:t></w:r></w:ins><w:ins w:author="Aharon Ariel" w:date="2013-10-17T22:49:00Z" w:id="1234"><w:r><w:rPr><w:color w:val="222222"/><w:shd w:fill="FFFFFF" w:val="clear"/><w:rtl w:val="true"/></w:rPr><w:t>ח</w:t></w:r></w:ins><w:ins w:author="Aharon Ariel" w:date="2013-10-17T22:49:00Z" w:id="1235"><w:r><w:rPr><w:color w:val="222222"/><w:shd w:fill="FFFFFF" w:val="clear"/><w:rtl w:val="true"/></w:rPr><w:t xml:space="preserve">, </w:t></w:r></w:ins><w:ins w:author="Aharon Ariel" w:date="2013-10-17T22:49:00Z" w:id="1236"><w:r><w:rPr><w:color w:val="222222"/><w:shd w:fill="FFFFFF" w:val="clear"/><w:rtl w:val="true"/></w:rPr><w:t>אז השווי של כל שאר הנחלות יהיה בעיניו לכל היותר מיליון</w:t></w:r></w:ins><w:ins w:author="Aharon Ariel" w:date="2013-10-17T22:49:00Z" w:id="1237"><w:r><w:rPr><w:color w:val="222222"/><w:shd w:fill="FFFFFF" w:val="clear"/><w:rtl w:val="true"/></w:rPr><w:t xml:space="preserve">. </w:t></w:r></w:ins><w:ins w:author="Aharon Ariel" w:date="2013-10-17T22:49:00Z" w:id="1238"><w:r><w:rPr><w:color w:val="222222"/><w:shd w:fill="FFFFFF" w:val="clear"/><w:rtl w:val="true"/></w:rPr><w:t>לאחרונה הוכח</w:t></w:r></w:ins><w:ins w:author="Aharon Ariel" w:date="2013-10-17T22:49:00Z" w:id="1239"><w:r><w:rPr><w:color w:val="222222"/><w:shd w:fill="FFFFFF" w:val="clear"/><w:rtl w:val="true"/></w:rPr><w:t xml:space="preserve">, </w:t></w:r></w:ins><w:ins w:author="Aharon Ariel" w:date="2013-10-17T22:49:00Z" w:id="1240"><w:r><w:rPr><w:color w:val="222222"/><w:shd w:fill="FFFFFF" w:val="clear"/><w:rtl w:val="true"/></w:rPr><w:t>שחלוקה נטולת</w:t></w:r></w:ins><w:ins w:author="Aharon Ariel" w:date="2013-10-17T22:49:00Z" w:id="1241"><w:r><w:rPr><w:color w:val="222222"/><w:shd w:fill="FFFFFF" w:val="clear"/><w:rtl w:val="true"/></w:rPr><w:t>-</w:t></w:r></w:ins><w:ins w:author="Aharon Ariel" w:date="2013-10-17T22:49:00Z" w:id="1242"><w:r><w:rPr><w:color w:val="222222"/><w:shd w:fill="FFFFFF" w:val="clear"/><w:rtl w:val="true"/></w:rPr><w:t>קנאה היא קשה הרבה יותר קשה לביצוע מאשר חלוקה פרופורציונלית</w:t></w:r></w:ins><w:ins w:author="Aharon Ariel" w:date="2013-10-17T22:49:00Z" w:id="1243"><w:r><w:rPr><w:color w:val="222222"/><w:shd w:fill="FFFFFF" w:val="clear"/><w:rtl w:val="true"/></w:rPr><w:t xml:space="preserve">. - </w:t></w:r></w:ins><w:ins w:author="Aharon Ariel" w:date="2013-10-17T22:49:00Z" w:id="1244"><w:r><w:rPr><w:color w:val="222222"/><w:shd w:fill="FFFFFF" w:val="clear"/><w:rtl w:val="true"/></w:rPr><w:t>למעשה</w:t></w:r></w:ins><w:ins w:author="Aharon Ariel" w:date="2013-10-17T22:49:00Z" w:id="1245"><w:r><w:rPr><w:color w:val="222222"/><w:shd w:fill="FFFFFF" w:val="clear"/><w:rtl w:val="true"/></w:rPr><w:t xml:space="preserve">, </w:t></w:r></w:ins><w:ins w:author="Aharon Ariel" w:date="2013-10-17T22:49:00Z" w:id="1246"><w:r><w:rPr><w:b/><w:b/><w:color w:val="222222"/><w:shd w:fill="FFFFFF" w:val="clear"/><w:rtl w:val="true"/></w:rPr><w:t>אי</w:t></w:r></w:ins><w:ins w:author="Aharon Ariel" w:date="2013-10-17T22:49:00Z" w:id="1247"><w:r><w:rPr><w:b/><w:color w:val="222222"/><w:shd w:fill="FFFFFF" w:val="clear"/><w:rtl w:val="true"/></w:rPr><w:t xml:space="preserve">- </w:t></w:r></w:ins><w:ins w:author="Aharon Ariel" w:date="2013-10-17T22:49:00Z" w:id="1248"><w:r><w:rPr><w:b/><w:b/><w:color w:val="222222"/><w:shd w:fill="FFFFFF" w:val="clear"/><w:rtl w:val="true"/></w:rPr><w:t xml:space="preserve">אפשר </w:t></w:r></w:ins><w:ins w:author="Aharon Ariel" w:date="2013-10-17T22:49:00Z" w:id="1249"><w:r><w:rPr><w:color w:val="222222"/><w:shd w:fill="FFFFFF" w:val="clear"/><w:rtl w:val="true"/></w:rPr><w:t>לבצע חלוקה נטולת</w:t></w:r></w:ins><w:ins w:author="Aharon Ariel" w:date="2013-10-17T22:49:00Z" w:id="1250"><w:r><w:rPr><w:color w:val="222222"/><w:shd w:fill="FFFFFF" w:val="clear"/><w:rtl w:val="true"/></w:rPr><w:t>-</w:t></w:r></w:ins><w:ins w:author="Aharon Ariel" w:date="2013-10-17T22:49:00Z" w:id="1251"><w:r><w:rPr><w:color w:val="222222"/><w:shd w:fill="FFFFFF" w:val="clear"/><w:rtl w:val="true"/></w:rPr><w:t>קנאה שבה כל אזרח מקבל נחלה אחת רציפה עם</w:t></w:r></w:ins><w:ins w:author="Aharon Ariel" w:date="2013-10-17T22:49:00Z" w:id="1252"><w:r><w:rPr><w:color w:val="222222"/><w:shd w:fill="FFFFFF" w:val="clear"/><w:rtl w:val="true"/></w:rPr><w:t xml:space="preserve">, </w:t></w:r></w:ins><w:ins w:author="Aharon Ariel" w:date="2013-10-17T22:49:00Z" w:id="1253"><w:r><w:rPr><w:color w:val="222222"/><w:shd w:fill="FFFFFF" w:val="clear"/><w:rtl w:val="true"/></w:rPr><w:t>לשלושה אזרחים או יותר</w:t></w:r></w:ins><w:ins w:author="Aharon Ariel" w:date="2013-10-17T22:49:00Z" w:id="1254"><w:r><w:rPr><w:color w:val="222222"/><w:shd w:fill="FFFFFF" w:val="clear"/><w:rtl w:val="true"/></w:rPr><w:t>,</w:t></w:r></w:ins><w:ins w:author="Aharon Ariel" w:date="2013-10-17T22:49:00Z" w:id="1255"><w:r><w:rPr><w:color w:val="222222"/><w:shd w:fill="FFFFFF" w:val="clear"/><w:rtl w:val="true"/></w:rPr><w:t xml:space="preserve">ומעלה שבה כל אזרח מקבל נחלה אחת רציפה </w:t></w:r></w:ins><w:ins w:author="Aharon Ariel" w:date="2013-10-17T22:49:00Z" w:id="1256"><w:r><w:rPr><w:color w:val="222222"/><w:shd w:fill="FFFFFF" w:val="clear"/><w:rtl w:val="true"/></w:rPr><w:t>(</w:t></w:r></w:ins><w:ins w:author="Aharon Ariel" w:date="2013-10-17T22:49:00Z" w:id="1257"><w:r><w:rPr><w:color w:val="222222"/><w:shd w:fill="FFFFFF" w:val="clear"/></w:rPr><w:t>Stromquist 2008</w:t></w:r></w:ins><w:ins w:author="Aharon Ariel" w:date="2013-10-17T22:49:00Z" w:id="1258"><w:r><w:rPr><w:color w:val="222222"/><w:shd w:fill="FFFFFF" w:val="clear"/><w:rtl w:val="true"/></w:rPr><w:t xml:space="preserve">). </w:t></w:r></w:ins><w:ins w:author="Aharon Ariel" w:date="2013-10-17T22:49:00Z" w:id="1259"><w:r><w:rPr><w:color w:val="222222"/><w:shd w:fill="FFFFFF" w:val="clear"/><w:rtl w:val="true"/></w:rPr><w:t xml:space="preserve">גם אם מאפשרים לתת הרבה נחלות קטנות לכל אזרח </w:t></w:r></w:ins><w:ins w:author="Aharon Ariel" w:date="2013-10-17T22:49:00Z" w:id="1260"><w:r><w:rPr><w:color w:val="222222"/><w:shd w:fill="FFFFFF" w:val="clear"/><w:rtl w:val="true"/></w:rPr><w:t>(</w:t></w:r></w:ins><w:ins w:author="Aharon Ariel" w:date="2013-10-17T22:49:00Z" w:id="1261"><w:r><w:rPr><w:color w:val="222222"/><w:shd w:fill="FFFFFF" w:val="clear"/><w:rtl w:val="true"/></w:rPr><w:t>דבר בעייתי בפני עצמו שהוא כשלעצמו בעייתי כאשר מדובר בקרקעות</w:t></w:r></w:ins><w:ins w:author="Aharon Ariel" w:date="2013-10-17T22:49:00Z" w:id="1262"><w:r><w:rPr><w:color w:val="222222"/><w:shd w:fill="FFFFFF" w:val="clear"/><w:rtl w:val="true"/></w:rPr><w:t xml:space="preserve">) - </w:t></w:r></w:ins><w:ins w:author="Aharon Ariel" w:date="2013-10-17T22:49:00Z" w:id="1263"><w:r><w:rPr><w:color w:val="222222"/><w:shd w:fill="FFFFFF" w:val="clear"/><w:rtl w:val="true"/></w:rPr><w:t xml:space="preserve">הסיבוכיות הקטנה ביותר האפשרית הנהיא ריבועית </w:t></w:r></w:ins><w:ins w:author="Aharon Ariel" w:date="2013-10-17T22:49:00Z" w:id="1264"><w:r><w:rPr><w:color w:val="222222"/><w:shd w:fill="FFFFFF" w:val="clear"/><w:rtl w:val="true"/></w:rPr><w:t>(</w:t></w:r></w:ins><w:ins w:author="Aharon Ariel" w:date="2013-10-17T22:49:00Z" w:id="1265"><w:r><w:rPr><w:rFonts w:ascii="Calibri" w:hAnsi="Calibri"/><w:color w:val="222222"/><w:shd w:fill="FFFFFF" w:val="clear"/></w:rPr><w:t>Procaccia, 2009</w:t></w:r></w:ins><w:ins w:author="Aharon Ariel" w:date="2013-10-17T22:49:00Z" w:id="1266"><w:r><w:rPr><w:rFonts w:ascii="Calibri" w:hAnsi="Calibri"/><w:color w:val="222222"/><w:shd w:fill="FFFFFF" w:val="clear"/><w:rtl w:val="true"/></w:rPr><w:t>).</w:t></w:r></w:ins><w:ins w:author="Aharon Ariel" w:date="2013-10-17T22:49:00Z" w:id="1267"><w:r><w:rPr><w:color w:val="222222"/><w:shd w:fill="FFFFFF" w:val="clear"/><w:rtl w:val="true"/></w:rPr><w:t xml:space="preserve"> </w:t></w:r></w:ins><w:ins w:author="Aharon Ariel" w:date="2013-10-17T22:49:00Z" w:id="1268"><w:r><w:rPr><w:color w:val="222222"/><w:shd w:fill="FFFFFF" w:val="clear"/><w:rtl w:val="true"/></w:rPr><w:t>ישנו פרוטוקול פשוט שמוצא חלוקה נטולת</w:t></w:r></w:ins><w:ins w:author="Aharon Ariel" w:date="2013-10-17T22:49:00Z" w:id="1269"><w:r><w:rPr><w:color w:val="222222"/><w:shd w:fill="FFFFFF" w:val="clear"/><w:rtl w:val="true"/></w:rPr><w:t>-</w:t></w:r></w:ins><w:ins w:author="Aharon Ariel" w:date="2013-10-17T22:49:00Z" w:id="1270"><w:r><w:rPr><w:color w:val="222222"/><w:shd w:fill="FFFFFF" w:val="clear"/><w:rtl w:val="true"/></w:rPr><w:t>קנאה</w:t></w:r></w:ins><w:ins w:author="Aharon Ariel" w:date="2013-10-17T22:49:00Z" w:id="1271"><w:r><w:rPr><w:color w:val="222222"/><w:shd w:fill="FFFFFF" w:val="clear"/><w:rtl w:val="true"/></w:rPr><w:t xml:space="preserve">- </w:t></w:r></w:ins><w:ins w:author="Aharon Ariel" w:date="2013-10-17T22:49:00Z" w:id="1272"><w:r><w:rPr><w:color w:val="222222"/><w:shd w:fill="FFFFFF" w:val="clear"/><w:rtl w:val="true"/></w:rPr><w:t>בקירוב</w:t></w:r></w:ins><w:ins w:author="Aharon Ariel" w:date="2013-10-17T22:49:00Z" w:id="1273"><w:r><w:rPr><w:color w:val="222222"/><w:shd w:fill="FFFFFF" w:val="clear"/><w:rtl w:val="true"/></w:rPr><w:t xml:space="preserve">, </w:t></w:r></w:ins><w:ins w:author="Aharon Ariel" w:date="2013-10-17T22:49:00Z" w:id="1274"><w:r><w:rPr><w:color w:val="222222"/><w:shd w:fill="FFFFFF" w:val="clear"/><w:rtl w:val="true"/></w:rPr><w:t>עם פרוסה אחת לכל אזרח</w:t></w:r></w:ins><w:ins w:author="Aharon Ariel" w:date="2013-10-17T22:49:00Z" w:id="1275"><w:r><w:rPr><w:color w:val="222222"/><w:shd w:fill="FFFFFF" w:val="clear"/><w:rtl w:val="true"/></w:rPr><w:t xml:space="preserve">, </w:t></w:r></w:ins><w:ins w:author="Aharon Ariel" w:date="2013-10-17T22:49:00Z" w:id="1276"><w:r><w:rPr><w:color w:val="222222"/><w:shd w:fill="FFFFFF" w:val="clear"/><w:rtl w:val="true"/></w:rPr><w:t>לכל מספר של אזרחים</w:t></w:r></w:ins><w:ins w:author="Aharon Ariel" w:date="2013-10-17T22:49:00Z" w:id="1277"><w:r><w:rPr><w:color w:val="222222"/><w:shd w:fill="FFFFFF" w:val="clear"/><w:rtl w:val="true"/></w:rPr><w:t xml:space="preserve">, </w:t></w:r></w:ins><w:ins w:author="Aharon Ariel" w:date="2013-10-17T22:49:00Z" w:id="1278"><w:r><w:rPr><w:color w:val="222222"/><w:shd w:fill="FFFFFF" w:val="clear"/><w:rtl w:val="true"/></w:rPr><w:t xml:space="preserve">ולכל רמה רצוייה של קירוב </w:t></w:r></w:ins><w:ins w:author="Aharon Ariel" w:date="2013-10-17T22:49:00Z" w:id="1279"><w:r><w:rPr><w:color w:val="222222"/><w:shd w:fill="FFFFFF" w:val="clear"/><w:rtl w:val="true"/></w:rPr><w:t>(</w:t></w:r></w:ins><w:ins w:author="Aharon Ariel" w:date="2013-10-17T22:49:00Z" w:id="1280"><w:r><w:rPr><w:rFonts w:ascii="Calibri" w:hAnsi="Calibri"/><w:color w:val="222222"/><w:shd w:fill="FFFFFF" w:val="clear"/></w:rPr><w:t>Francis E. , 1999)</w:t></w:r></w:ins><w:ins w:author="Aharon Ariel" w:date="2013-10-17T22:49:00Z" w:id="1281"><w:r><w:rPr><w:color w:val="222222"/><w:shd w:fill="FFFFFF" w:val="clear"/></w:rPr><w:t xml:space="preserve"> (</w:t></w:r></w:ins><w:hyperlink r:id="rId8"><w:r><w:rPr><w:rStyle w:val="style31"/><w:rFonts w:ascii="Verdana" w:eastAsia="Verdana" w:hAnsi="Verdana"/><w:color w:val="1F81CD"/><w:u w:val="single"/><w:shd w:fill="FFFFFF" w:val="clear"/></w:rPr><w:t>Francis E. Su</w:t></w:r></w:hyperlink><w:r><w:rPr><w:color w:val="222222"/><w:shd w:fill="FFFFFF" w:val="clear"/></w:rPr><w:t xml:space="preserve"> 1999</w:t></w:r><w:r><w:rPr><w:color w:val="222222"/><w:shd w:fill="FFFFFF" w:val="clear"/><w:rtl w:val="true"/></w:rPr><w:t>)</w:t></w:r><w:ins w:author="Aharon Ariel" w:date="2013-10-17T22:49:00Z" w:id="1282"><w:r><w:rPr><w:color w:val="222222"/><w:shd w:fill="FFFFFF" w:val="clear"/><w:rtl w:val="true"/></w:rPr><w:t xml:space="preserve">. </w:t></w:r></w:ins><w:ins w:author="Aharon Ariel" w:date="2013-10-17T22:49:00Z" w:id="1283"><w:r><w:rPr><w:color w:val="222222"/><w:shd w:fill="FFFFFF" w:val="clear"/><w:rtl w:val="true"/></w:rPr><w:t xml:space="preserve">הפרוטוקול נוח לאזרחים </w:t></w:r></w:ins><w:ins w:author="Aharon Ariel" w:date="2013-10-17T22:49:00Z" w:id="1284"><w:r><w:rPr><w:color w:val="222222"/><w:shd w:fill="FFFFFF" w:val="clear"/><w:rtl w:val="true"/></w:rPr><w:t>-</w:t></w:r></w:ins><w:ins w:author="Aharon Ariel" w:date="2013-10-17T22:49:00Z" w:id="1285"><w:r><w:rPr><w:color w:val="222222"/><w:shd w:fill="FFFFFF" w:val="clear"/><w:rtl w:val="true"/></w:rPr><w:t xml:space="preserve">מכיוון שהמחשב מציג להם סדרה של חלוקות אפשריות </w:t></w:r></w:ins><w:ins w:author="Aharon Ariel" w:date="2013-10-17T22:49:00Z" w:id="1286"><w:r><w:rPr><w:color w:val="222222"/><w:shd w:fill="FFFFFF" w:val="clear"/><w:rtl w:val="true"/></w:rPr><w:t>(</w:t></w:r></w:ins><w:ins w:author="Aharon Ariel" w:date="2013-10-17T22:49:00Z" w:id="1287"><w:r><w:rPr><w:color w:val="222222"/><w:shd w:fill="FFFFFF" w:val="clear"/><w:rtl w:val="true"/></w:rPr><w:t>לפי חוקיות מתימטית מסויימת</w:t></w:r></w:ins><w:ins w:author="Aharon Ariel" w:date="2013-10-17T22:49:00Z" w:id="1288"><w:r><w:rPr><w:color w:val="222222"/><w:shd w:fill="FFFFFF" w:val="clear"/><w:rtl w:val="true"/></w:rPr><w:t xml:space="preserve">), </w:t></w:r></w:ins><w:ins w:author="Aharon Ariel" w:date="2013-10-17T22:49:00Z" w:id="1289"><w:r><w:rPr><w:color w:val="222222"/><w:shd w:fill="FFFFFF" w:val="clear"/><w:rtl w:val="true"/></w:rPr><w:t>והם רק צריכים להגידלציין</w:t></w:r></w:ins><w:ins w:author="Aharon Ariel" w:date="2013-10-17T22:49:00Z" w:id="1290"><w:r><w:rPr><w:color w:val="222222"/><w:shd w:fill="FFFFFF" w:val="clear"/><w:rtl w:val="true"/></w:rPr><w:t xml:space="preserve">, </w:t></w:r></w:ins><w:ins w:author="Aharon Ariel" w:date="2013-10-17T22:49:00Z" w:id="1291"><w:r><w:rPr><w:color w:val="222222"/><w:shd w:fill="FFFFFF" w:val="clear"/><w:rtl w:val="true"/></w:rPr><w:t>עבור כל חלוקה</w:t></w:r></w:ins><w:ins w:author="Aharon Ariel" w:date="2013-10-17T22:49:00Z" w:id="1292"><w:r><w:rPr><w:color w:val="222222"/><w:shd w:fill="FFFFFF" w:val="clear"/><w:rtl w:val="true"/></w:rPr><w:t xml:space="preserve">, </w:t></w:r></w:ins><w:ins w:author="Aharon Ariel" w:date="2013-10-17T22:49:00Z" w:id="1293"><w:r><w:rPr><w:color w:val="222222"/><w:shd w:fill="FFFFFF" w:val="clear"/><w:rtl w:val="true"/></w:rPr><w:t>איזו פרוסה הם מעדיפים</w:t></w:r></w:ins><w:ins w:author="Aharon Ariel" w:date="2013-10-17T22:49:00Z" w:id="1294"><w:r><w:rPr><w:color w:val="222222"/><w:shd w:fill="FFFFFF" w:val="clear"/><w:rtl w:val="true"/></w:rPr><w:t xml:space="preserve">. </w:t></w:r></w:ins><w:ins w:author="Aharon Ariel" w:date="2013-10-17T22:49:00Z" w:id="1295"><w:r><w:rPr><w:color w:val="222222"/><w:shd w:fill="FFFFFF" w:val="clear"/><w:rtl w:val="true"/></w:rPr><w:t>התהליך מתכנס</w:t></w:r></w:ins><w:ins w:author="Aharon Ariel" w:date="2013-10-17T22:49:00Z" w:id="1296"><w:r><w:rPr><w:color w:val="222222"/><w:shd w:fill="FFFFFF" w:val="clear"/><w:rtl w:val="true"/></w:rPr><w:t xml:space="preserve">, </w:t></w:r></w:ins><w:ins w:author="Aharon Ariel" w:date="2013-10-17T22:49:00Z" w:id="1297"><w:r><w:rPr><w:color w:val="222222"/><w:shd w:fill="FFFFFF" w:val="clear"/><w:rtl w:val="true"/></w:rPr><w:t>באינסוף</w:t></w:r></w:ins><w:ins w:author="Aharon Ariel" w:date="2013-10-17T22:49:00Z" w:id="1298"><w:r><w:rPr><w:color w:val="222222"/><w:shd w:fill="FFFFFF" w:val="clear"/><w:rtl w:val="true"/></w:rPr><w:t xml:space="preserve">, </w:t></w:r></w:ins><w:ins w:author="Aharon Ariel" w:date="2013-10-17T22:49:00Z" w:id="1299"><w:r><w:rPr><w:color w:val="222222"/><w:shd w:fill="FFFFFF" w:val="clear"/><w:rtl w:val="true"/></w:rPr><w:t>לחלוקה נטולת</w:t></w:r></w:ins><w:ins w:author="Aharon Ariel" w:date="2013-10-17T22:49:00Z" w:id="1300"><w:r><w:rPr><w:color w:val="222222"/><w:shd w:fill="FFFFFF" w:val="clear"/><w:rtl w:val="true"/></w:rPr><w:t>-</w:t></w:r></w:ins><w:ins w:author="Aharon Ariel" w:date="2013-10-17T22:49:00Z" w:id="1301"><w:r><w:rPr><w:color w:val="222222"/><w:shd w:fill="FFFFFF" w:val="clear"/><w:rtl w:val="true"/></w:rPr><w:t>קנאה</w:t></w:r></w:ins><w:ins w:author="Aharon Ariel" w:date="2013-10-17T22:49:00Z" w:id="1302"><w:r><w:rPr><w:color w:val="222222"/><w:shd w:fill="FFFFFF" w:val="clear"/><w:rtl w:val="true"/></w:rPr><w:t xml:space="preserve">, </w:t></w:r></w:ins><w:ins w:author="Aharon Ariel" w:date="2013-10-17T22:49:00Z" w:id="1303"><w:r><w:rPr><w:color w:val="222222"/><w:shd w:fill="FFFFFF" w:val="clear"/><w:rtl w:val="true"/></w:rPr><w:t>אולם ניתן להפסיק אותו אחרי זמן סופי ולקבל חלוקה קרובה לנטולת</w:t></w:r></w:ins><w:ins w:author="Aharon Ariel" w:date="2013-10-17T22:49:00Z" w:id="1304"><w:r><w:rPr><w:color w:val="222222"/><w:shd w:fill="FFFFFF" w:val="clear"/><w:rtl w:val="true"/></w:rPr><w:t>-</w:t></w:r></w:ins><w:ins w:author="Aharon Ariel" w:date="2013-10-17T22:49:00Z" w:id="1305"><w:r><w:rPr><w:color w:val="222222"/><w:shd w:fill="FFFFFF" w:val="clear"/><w:rtl w:val="true"/></w:rPr><w:t>קנאה</w:t></w:r></w:ins><w:ins w:author="Aharon Ariel" w:date="2013-10-17T22:49:00Z" w:id="1306"><w:r><w:rPr><w:color w:val="222222"/><w:shd w:fill="FFFFFF" w:val="clear"/><w:rtl w:val="true"/></w:rPr><w:t xml:space="preserve">. </w:t></w:r></w:ins><w:ins w:author="Aharon Ariel" w:date="2013-10-17T22:49:00Z" w:id="1307"><w:r><w:rPr><w:color w:val="222222"/><w:shd w:fill="FFFFFF" w:val="clear"/><w:rtl w:val="true"/></w:rPr><w:t>ישנו קיים גם מחשבון שמאפשר להריץ אלגוריתם זה על נתונים אמיתיים</w:t></w:r></w:ins><w:ins w:author="Aharon Ariel" w:date="2013-10-17T22:49:00Z" w:id="1308"><w:r><w:rPr><w:color w:val="222222"/><w:shd w:fill="FFFFFF" w:val="clear"/><w:rtl w:val="true"/></w:rPr><w:t>.</w:t></w:r></w:ins><w:ins w:author="Aharon Ariel" w:date="2013-10-17T22:49:00Z" w:id="1309"><w:r><w:rPr><w:rStyle w:val="style68"/><w:rtl w:val="true"/></w:rPr><w:footnoteReference w:id="28"/></w:r></w:ins><w:ins w:author="Aharon Ariel" w:date="2013-10-17T22:49:00Z" w:id="1310"><w:r><w:rPr><w:color w:val="222222"/><w:shd w:fill="FFFFFF" w:val="clear"/><w:rtl w:val="true"/></w:rPr><w:t xml:space="preserve"> </w:t></w:r></w:ins><w:ins w:author="Aharon Ariel" w:date="2013-10-17T22:49:00Z" w:id="1311"><w:r><w:rPr><w:color w:val="222222"/><w:shd w:fill="FFFFFF" w:val="clear"/><w:rtl w:val="true"/></w:rPr><w:t>כמו כן</w:t></w:r></w:ins><w:ins w:author="Aharon Ariel" w:date="2013-10-17T22:49:00Z" w:id="1312"><w:r><w:rPr><w:color w:val="222222"/><w:shd w:fill="FFFFFF" w:val="clear"/><w:rtl w:val="true"/></w:rPr><w:t xml:space="preserve">, </w:t></w:r></w:ins><w:ins w:author="Aharon Ariel" w:date="2013-10-17T22:49:00Z" w:id="1313"><w:r><w:rPr><w:color w:val="222222"/><w:shd w:fill="FFFFFF" w:val="clear"/><w:rtl w:val="true"/></w:rPr><w:t>נעשו מספר מחקרים שניסו להגדיר קריטריונים אחרים להוגנות</w:t></w:r></w:ins><w:ins w:author="Aharon Ariel" w:date="2013-10-17T22:49:00Z" w:id="1314"><w:r><w:rPr><w:color w:val="222222"/><w:shd w:fill="FFFFFF" w:val="clear"/><w:rtl w:val="true"/></w:rPr><w:t xml:space="preserve">, </w:t></w:r></w:ins><w:ins w:author="Aharon Ariel" w:date="2013-10-17T22:49:00Z" w:id="1315"><w:r><w:rPr><w:color w:val="222222"/><w:shd w:fill="FFFFFF" w:val="clear"/><w:rtl w:val="true"/></w:rPr><w:t>בעזרת שיקולים פילוסופיים וניסויים אמפיריים</w:t></w:r></w:ins><w:ins w:author="Aharon Ariel" w:date="2013-10-17T22:49:00Z" w:id="1316"><w:r><w:rPr><w:color w:val="222222"/><w:shd w:fill="FFFFFF" w:val="clear"/><w:rtl w:val="true"/></w:rPr><w:t>.</w:t></w:r></w:ins><w:ins w:author="Aharon Ariel" w:date="2013-10-17T22:49:00Z" w:id="1317"><w:r><w:rPr><w:rStyle w:val="style68"/><w:rtl w:val="true"/></w:rPr><w:footnoteReference w:id="29"/></w:r></w:ins><w:ins w:author="Aharon Ariel" w:date="2013-10-17T22:49:00Z" w:id="1318"><w:r><w:rPr><w:color w:val="222222"/><w:shd w:fill="FFFFFF" w:val="clear"/><w:rtl w:val="true"/></w:rPr><w:t xml:space="preserve"> </w:t></w:r></w:ins></w:p><w:p><w:pPr><w:pStyle w:val="style0"/></w:pPr><w:r><w:rPr><w:rtl w:val="true"/></w:rPr></w:r></w:p><w:p><w:pPr><w:pStyle w:val="style0"/></w:pPr><w:r><w:rPr><w:color w:val="222222"/><w:shd w:fill="FFFFFF" w:val="clear"/><w:rtl w:val="true"/></w:rPr><w:t>ג</w:t></w:r><w:r><w:rPr><w:color w:val="222222"/><w:shd w:fill="FFFFFF" w:val="clear"/><w:rtl w:val="true"/></w:rPr><w:t xml:space="preserve">.  </w:t></w:r><w:ins w:author="Aharon Ariel" w:date="2013-10-17T22:49:00Z" w:id="1319"><w:r><w:rPr><w:bCs/><w:color w:val="222222"/><w:shd w:fill="FFFFFF" w:val="clear"/><w:rtl w:val="true"/></w:rPr><w:t>יעילות כלכלית</w:t></w:r></w:ins><w:ins w:author="Aharon Ariel" w:date="2013-10-17T22:49:00Z" w:id="1320"><w:r><w:rPr><w:color w:val="222222"/><w:shd w:fill="FFFFFF" w:val="clear"/><w:rtl w:val="true"/></w:rPr><w:t xml:space="preserve">: </w:t></w:r></w:ins></w:p><w:p><w:pPr><w:pStyle w:val="style0"/></w:pPr><w:ins w:author="Aharon Ariel" w:date="2013-10-17T22:49:00Z" w:id="1321"><w:r><w:rPr><w:color w:val="222222"/><w:shd w:fill="FFFFFF" w:val="clear"/><w:rtl w:val="true"/></w:rPr><w:t>חלוקה הוגנת עלולה להיות בלתי</w:t></w:r></w:ins><w:ins w:author="Aharon Ariel" w:date="2013-10-17T22:49:00Z" w:id="1322"><w:r><w:rPr><w:color w:val="222222"/><w:shd w:fill="FFFFFF" w:val="clear"/><w:rtl w:val="true"/></w:rPr><w:t>-</w:t></w:r></w:ins><w:ins w:author="Aharon Ariel" w:date="2013-10-17T22:49:00Z" w:id="1323"><w:r><w:rPr><w:color w:val="222222"/><w:shd w:fill="FFFFFF" w:val="clear"/><w:rtl w:val="true"/></w:rPr><w:t>יעילה מבחינה כלכלית</w:t></w:r></w:ins><w:ins w:author="Aharon Ariel" w:date="2013-10-17T22:49:00Z" w:id="1324"><w:r><w:rPr><w:color w:val="222222"/><w:shd w:fill="FFFFFF" w:val="clear"/><w:rtl w:val="true"/></w:rPr><w:t xml:space="preserve">. </w:t></w:r></w:ins><w:ins w:author="Aharon Ariel" w:date="2013-10-17T22:49:00Z" w:id="1325"><w:r><w:rPr><w:color w:val="222222"/><w:shd w:fill="FFFFFF" w:val="clear"/><w:rtl w:val="true"/></w:rPr><w:t>לדוגמה</w:t></w:r></w:ins><w:ins w:author="Aharon Ariel" w:date="2013-10-17T22:49:00Z" w:id="1326"><w:r><w:rPr><w:color w:val="222222"/><w:shd w:fill="FFFFFF" w:val="clear"/><w:rtl w:val="true"/></w:rPr><w:t xml:space="preserve">, </w:t></w:r></w:ins><w:ins w:author="Aharon Ariel" w:date="2013-10-17T22:49:00Z" w:id="1327"><w:r><w:rPr><w:color w:val="222222"/><w:shd w:fill="FFFFFF" w:val="clear"/><w:rtl w:val="true"/></w:rPr><w:t>אם שני אנשים רוצים לחלק ביניהם עוגה</w:t></w:r></w:ins><w:ins w:author="Aharon Ariel" w:date="2013-10-17T22:49:00Z" w:id="1328"><w:r><w:rPr><w:color w:val="222222"/><w:shd w:fill="FFFFFF" w:val="clear"/><w:rtl w:val="true"/></w:rPr><w:t xml:space="preserve">, </w:t></w:r></w:ins><w:ins w:author="Aharon Ariel" w:date="2013-10-17T22:49:00Z" w:id="1329"><w:r><w:rPr><w:color w:val="222222"/><w:shd w:fill="FFFFFF" w:val="clear"/><w:rtl w:val="true"/></w:rPr><w:t>כך שכל אחד מהם יקבל פרוסה אחת רציפה</w:t></w:r></w:ins><w:ins w:author="Aharon Ariel" w:date="2013-10-17T22:49:00Z" w:id="1330"><w:r><w:rPr><w:color w:val="222222"/><w:shd w:fill="FFFFFF" w:val="clear"/><w:rtl w:val="true"/></w:rPr><w:t xml:space="preserve">, </w:t></w:r></w:ins><w:ins w:author="Aharon Ariel" w:date="2013-10-17T22:49:00Z" w:id="1331"><w:r><w:rPr><w:color w:val="222222"/><w:shd w:fill="FFFFFF" w:val="clear"/><w:rtl w:val="true"/></w:rPr><w:t>אבל אחד מהם רוצה את הקצפת שבמרכז העוגה</w:t></w:r></w:ins><w:ins w:author="Aharon Ariel" w:date="2013-10-17T22:49:00Z" w:id="1332"><w:r><w:rPr><w:color w:val="222222"/><w:shd w:fill="FFFFFF" w:val="clear"/><w:rtl w:val="true"/></w:rPr><w:t xml:space="preserve">, </w:t></w:r></w:ins><w:ins w:author="Aharon Ariel" w:date="2013-10-17T22:49:00Z" w:id="1333"><w:r><w:rPr><w:color w:val="222222"/><w:shd w:fill="FFFFFF" w:val="clear"/><w:rtl w:val="true"/></w:rPr><w:t xml:space="preserve">והשני רוצה את הדובדבנים שבקצוות העוגה </w:t></w:r></w:ins><w:ins w:author="Aharon Ariel" w:date="2013-10-17T22:49:00Z" w:id="1334"><w:r><w:rPr><w:color w:val="222222"/><w:shd w:fill="FFFFFF" w:val="clear"/><w:rtl w:val="true"/></w:rPr><w:t xml:space="preserve">- </w:t></w:r></w:ins><w:ins w:author="Aharon Ariel" w:date="2013-10-17T22:49:00Z" w:id="1335"><w:r><w:rPr><w:color w:val="222222"/><w:shd w:fill="FFFFFF" w:val="clear"/><w:rtl w:val="true"/></w:rPr><w:t>אזי החלוקה ההוגנת היחידה היא לחלק את העוגה באמצע ולתת חצי לכל אזרחאחד</w:t></w:r></w:ins><w:ins w:author="Aharon Ariel" w:date="2013-10-17T22:49:00Z" w:id="1336"><w:r><w:rPr><w:color w:val="222222"/><w:shd w:fill="FFFFFF" w:val="clear"/><w:rtl w:val="true"/></w:rPr><w:t xml:space="preserve">., </w:t></w:r></w:ins><w:ins w:author="Aharon Ariel" w:date="2013-10-17T22:49:00Z" w:id="1337"><w:r><w:rPr><w:color w:val="222222"/><w:shd w:fill="FFFFFF" w:val="clear"/><w:rtl w:val="true"/></w:rPr><w:t xml:space="preserve">אבל חלוקה זו איננהחלוקה לא יעילה </w:t></w:r></w:ins><w:ins w:author="Aharon Ariel" w:date="2013-10-17T22:49:00Z" w:id="1338"><w:r><w:rPr><w:color w:val="222222"/><w:shd w:fill="FFFFFF" w:val="clear"/><w:rtl w:val="true"/></w:rPr><w:t xml:space="preserve">-  </w:t></w:r></w:ins><w:ins w:author="Aharon Ariel" w:date="2013-10-17T22:49:00Z" w:id="1339"><w:r><w:rPr><w:color w:val="222222"/><w:shd w:fill="FFFFFF" w:val="clear"/><w:rtl w:val="true"/></w:rPr><w:t>מכיוון שכל אחד מהשניים יקבל גם דובדבנים וגם קצפת</w:t></w:r></w:ins><w:ins w:author="Aharon Ariel" w:date="2013-10-17T22:49:00Z" w:id="1340"><w:r><w:rPr><w:color w:val="222222"/><w:shd w:fill="FFFFFF" w:val="clear"/><w:rtl w:val="true"/></w:rPr><w:t xml:space="preserve">, </w:t></w:r></w:ins><w:ins w:author="Aharon Ariel" w:date="2013-10-17T22:49:00Z" w:id="1341"><w:r><w:rPr><w:color w:val="222222"/><w:shd w:fill="FFFFFF" w:val="clear"/><w:rtl w:val="true"/></w:rPr><w:t>כאשר אחד מהם לא מעוניין כלל בדובדבנים</w:t></w:r></w:ins><w:ins w:author="Aharon Ariel" w:date="2013-10-17T22:49:00Z" w:id="1342"><w:r><w:rPr><w:color w:val="222222"/><w:shd w:fill="FFFFFF" w:val="clear"/><w:rtl w:val="true"/></w:rPr><w:t xml:space="preserve">, </w:t></w:r></w:ins><w:ins w:author="Aharon Ariel" w:date="2013-10-17T22:49:00Z" w:id="1343"><w:r><w:rPr><w:color w:val="222222"/><w:shd w:fill="FFFFFF" w:val="clear"/><w:rtl w:val="true"/></w:rPr><w:t>והשני לא מעוניין כלל בקצפת</w:t></w:r></w:ins><w:ins w:author="Aharon Ariel" w:date="2013-10-17T22:49:00Z" w:id="1344"><w:r><w:rPr><w:color w:val="222222"/><w:shd w:fill="FFFFFF" w:val="clear"/><w:rtl w:val="true"/></w:rPr><w:t xml:space="preserve">. </w:t></w:r></w:ins><w:ins w:author="Aharon Ariel" w:date="2013-10-17T22:49:00Z" w:id="1345"><w:r><w:rPr><w:color w:val="222222"/><w:shd w:fill="FFFFFF" w:val="clear"/><w:rtl w:val="true"/></w:rPr><w:t>כלומר</w:t></w:r></w:ins><w:ins w:author="Aharon Ariel" w:date="2013-10-17T22:49:00Z" w:id="1346"><w:r><w:rPr><w:color w:val="222222"/><w:shd w:fill="FFFFFF" w:val="clear"/><w:rtl w:val="true"/></w:rPr><w:t xml:space="preserve">, </w:t></w:r></w:ins><w:ins w:author="Aharon Ariel" w:date="2013-10-17T22:49:00Z" w:id="1347"><w:r><w:rPr><w:color w:val="222222"/><w:shd w:fill="FFFFFF" w:val="clear"/><w:rtl w:val="true"/></w:rPr><w:t>לחלק מתפוקה האובייקטיבית שלהם אין תועלת סובייקטיבית ממשית ולכן היא גם חסרת ערך כלכלי</w:t></w:r></w:ins><w:ins w:author="Aharon Ariel" w:date="2013-10-17T22:49:00Z" w:id="1348"><w:r><w:rPr><w:color w:val="222222"/><w:shd w:fill="FFFFFF" w:val="clear"/><w:rtl w:val="true"/></w:rPr><w:t xml:space="preserve">. </w:t></w:r></w:ins><w:ins w:author="Aharon Ariel" w:date="2013-10-17T22:49:00Z" w:id="1349"><w:r><w:rPr><w:color w:val="222222"/><w:shd w:fill="FFFFFF" w:val="clear"/><w:rtl w:val="true"/></w:rPr><w:t>מצב זה משתנה במידה וקיים שוב בו ניתן להחליף את הדובדבנים בקצפת</w:t></w:r></w:ins><w:ins w:author="Aharon Ariel" w:date="2013-10-17T22:49:00Z" w:id="1350"><w:r><w:rPr><w:color w:val="222222"/><w:shd w:fill="FFFFFF" w:val="clear"/><w:rtl w:val="true"/></w:rPr><w:t xml:space="preserve">, </w:t></w:r></w:ins><w:ins w:author="Aharon Ariel" w:date="2013-10-17T22:49:00Z" w:id="1351"><w:r><w:rPr><w:color w:val="222222"/><w:shd w:fill="FFFFFF" w:val="clear"/><w:rtl w:val="true"/></w:rPr><w:t>ולהיפך</w:t></w:r></w:ins><w:ins w:author="Aharon Ariel" w:date="2013-10-17T22:49:00Z" w:id="1352"><w:r><w:rPr><w:color w:val="222222"/><w:shd w:fill="FFFFFF" w:val="clear"/><w:rtl w:val="true"/></w:rPr><w:t xml:space="preserve">. </w:t></w:r></w:ins><w:ins w:author="Aharon Ariel" w:date="2013-10-17T22:49:00Z" w:id="1353"><w:r><w:rPr><w:color w:val="222222"/><w:shd w:fill="FFFFFF" w:val="clear"/><w:rtl w:val="true"/></w:rPr><w:t xml:space="preserve">לצורך פשטות ההסבר נניח שהדבר איננו אפשרי במקרה שלנו </w:t></w:r></w:ins><w:ins w:author="Aharon Ariel" w:date="2013-10-17T22:49:00Z" w:id="1354"><w:r><w:rPr><w:color w:val="222222"/><w:shd w:fill="FFFFFF" w:val="clear"/><w:rtl w:val="true"/></w:rPr><w:t>(</w:t></w:r></w:ins><w:ins w:author="Aharon Ariel" w:date="2013-10-17T22:49:00Z" w:id="1355"><w:r><w:rPr><w:color w:val="222222"/><w:shd w:fill="FFFFFF" w:val="clear"/><w:rtl w:val="true"/></w:rPr><w:t>לא בין שני השחקנים לבין עצמם ולא מול שחקנים אחרים</w:t></w:r></w:ins><w:ins w:author="Aharon Ariel" w:date="2013-10-17T22:49:00Z" w:id="1356"><w:r><w:rPr><w:color w:val="222222"/><w:shd w:fill="FFFFFF" w:val="clear"/><w:rtl w:val="true"/></w:rPr><w:t xml:space="preserve">).   </w:t></w:r></w:ins><w:ins w:author="Aharon Ariel" w:date="2013-10-17T22:49:00Z" w:id="1357"><w:r><w:rPr><w:color w:val="222222"/><w:shd w:fill="FFFFFF" w:val="clear"/><w:rtl w:val="true"/></w:rPr><w:t xml:space="preserve">לאחרונה נעשו מחקרים על </w:t></w:r></w:ins><w:ins w:author="Aharon Ariel" w:date="2013-10-17T22:49:00Z" w:id="1358"><w:r><w:rPr><w:b/><w:b/><w:color w:val="222222"/><w:shd w:fill="FFFFFF" w:val="clear"/><w:rtl w:val="true"/></w:rPr><w:t xml:space="preserve">מחיר ההוגנות </w:t></w:r></w:ins><w:ins w:author="Aharon Ariel" w:date="2013-10-17T22:49:00Z" w:id="1359"><w:r><w:rPr><w:b/><w:color w:val="222222"/><w:shd w:fill="FFFFFF" w:val="clear"/><w:rtl w:val="true"/></w:rPr><w:t>(</w:t></w:r></w:ins><w:ins w:author="Aharon Ariel" w:date="2013-10-17T22:49:00Z" w:id="1360"><w:r><w:rPr><w:rFonts w:ascii="Calibri" w:hAnsi="Calibri"/><w:b/><w:color w:val="222222"/><w:shd w:fill="FFFFFF" w:val="clear"/></w:rPr><w:t>price of fairness)</w:t></w:r></w:ins><w:ins w:author="Aharon Ariel" w:date="2013-10-17T22:49:00Z" w:id="1361"><w:r><w:rPr><w:color w:val="222222"/><w:shd w:fill="FFFFFF" w:val="clear"/></w:rPr><w:t xml:space="preserve"> (price of fairness</w:t></w:r></w:ins><w:ins w:author="Aharon Ariel" w:date="2013-10-17T22:49:00Z" w:id="1362"><w:r><w:rPr><w:color w:val="222222"/><w:shd w:fill="FFFFFF" w:val="clear"/><w:rtl w:val="true"/></w:rPr><w:t xml:space="preserve">) -, </w:t></w:r></w:ins><w:ins w:author="Aharon Ariel" w:date="2013-10-17T22:49:00Z" w:id="1363"><w:r><w:rPr><w:color w:val="222222"/><w:shd w:fill="FFFFFF" w:val="clear"/><w:rtl w:val="true"/></w:rPr><w:t>השואלים על כמה יעילות צריך לוותרלהפסיד</w:t></w:r></w:ins><w:ins w:author="Aharon Ariel" w:date="2013-10-17T22:49:00Z" w:id="1364"><w:r><w:rPr><w:color w:val="222222"/><w:shd w:fill="FFFFFF" w:val="clear"/><w:rtl w:val="true"/></w:rPr><w:t xml:space="preserve">, </w:t></w:r></w:ins><w:ins w:author="Aharon Ariel" w:date="2013-10-17T22:49:00Z" w:id="1365"><w:r><w:rPr><w:color w:val="222222"/><w:shd w:fill="FFFFFF" w:val="clear"/><w:rtl w:val="true"/></w:rPr><w:t>במקרה הגרוע ביותר</w:t></w:r></w:ins><w:ins w:author="Aharon Ariel" w:date="2013-10-17T22:49:00Z" w:id="1366"><w:r><w:rPr><w:color w:val="222222"/><w:shd w:fill="FFFFFF" w:val="clear"/><w:rtl w:val="true"/></w:rPr><w:t xml:space="preserve">, </w:t></w:r></w:ins><w:ins w:author="Aharon Ariel" w:date="2013-10-17T22:49:00Z" w:id="1367"><w:r><w:rPr><w:color w:val="222222"/><w:shd w:fill="FFFFFF" w:val="clear"/><w:rtl w:val="true"/></w:rPr><w:t>כדי לקבל חלוקה הוגנת</w:t></w:r></w:ins><w:ins w:author="Aharon Ariel" w:date="2013-10-17T22:49:00Z" w:id="1368"><w:r><w:rPr><w:color w:val="222222"/><w:shd w:fill="FFFFFF" w:val="clear"/><w:rtl w:val="true"/></w:rPr><w:t xml:space="preserve">. </w:t></w:r></w:ins><w:ins w:author="Aharon Ariel" w:date="2013-10-17T22:49:00Z" w:id="1369"><w:r><w:rPr><w:color w:val="222222"/><w:shd w:fill="FFFFFF" w:val="clear"/><w:rtl w:val="true"/></w:rPr><w:t xml:space="preserve">בכיוון ההפוך ישנם מחקרים על מחיר היעילות </w:t></w:r></w:ins><w:ins w:author="Aharon Ariel" w:date="2013-10-17T22:49:00Z" w:id="1370"><w:r><w:rPr><w:color w:val="222222"/><w:shd w:fill="FFFFFF" w:val="clear"/><w:rtl w:val="true"/></w:rPr><w:t>(</w:t></w:r></w:ins><w:ins w:author="Aharon Ariel" w:date="2013-10-17T22:49:00Z" w:id="1371"><w:r><w:rPr><w:rFonts w:ascii="Calibri" w:hAnsi="Calibri"/><w:color w:val="222222"/><w:shd w:fill="FFFFFF" w:val="clear"/></w:rPr><w:t>price of efficiency</w:t></w:r></w:ins><w:ins w:author="Aharon Ariel" w:date="2013-10-17T22:49:00Z" w:id="1372"><w:r><w:rPr><w:rFonts w:ascii="Calibri" w:hAnsi="Calibri"/><w:color w:val="222222"/><w:shd w:fill="FFFFFF" w:val="clear"/><w:rtl w:val="true"/></w:rPr><w:t>)</w:t></w:r></w:ins><w:ins w:author="Aharon Ariel" w:date="2013-10-17T22:49:00Z" w:id="1373"><w:r><w:rPr><w:color w:val="222222"/><w:shd w:fill="FFFFFF" w:val="clear"/><w:rtl w:val="true"/></w:rPr><w:t xml:space="preserve">; </w:t></w:r></w:ins><w:ins w:author="Aharon Ariel" w:date="2013-10-17T22:49:00Z" w:id="1374"><w:r><w:rPr><w:color w:val="222222"/><w:shd w:fill="FFFFFF" w:val="clear"/><w:rtl w:val="true"/></w:rPr><w:t xml:space="preserve">וכן </w:t></w:r></w:ins><w:ins w:author="Aharon Ariel" w:date="2013-10-17T22:49:00Z" w:id="1375"><w:r><w:rPr><w:b/><w:b/><w:color w:val="222222"/><w:shd w:fill="FFFFFF" w:val="clear"/><w:rtl w:val="true"/></w:rPr><w:t xml:space="preserve">מחיר היעילות </w:t></w:r></w:ins><w:ins w:author="Aharon Ariel" w:date="2013-10-17T22:49:00Z" w:id="1376"><w:r><w:rPr><w:color w:val="222222"/><w:shd w:fill="FFFFFF" w:val="clear"/><w:rtl w:val="true"/></w:rPr><w:t>(</w:t></w:r></w:ins><w:ins w:author="Aharon Ariel" w:date="2013-10-17T22:49:00Z" w:id="1377"><w:r><w:rPr><w:color w:val="222222"/><w:shd w:fill="FFFFFF" w:val="clear"/></w:rPr><w:t>price of efficiency</w:t></w:r></w:ins><w:ins w:author="Aharon Ariel" w:date="2013-10-17T22:49:00Z" w:id="1378"><w:r><w:rPr><w:color w:val="222222"/><w:shd w:fill="FFFFFF" w:val="clear"/><w:rtl w:val="true"/></w:rPr><w:t xml:space="preserve">) -– </w:t></w:r></w:ins><w:ins w:author="Aharon Ariel" w:date="2013-10-17T22:49:00Z" w:id="1379"><w:r><w:rPr><w:color w:val="222222"/><w:shd w:fill="FFFFFF" w:val="clear"/><w:rtl w:val="true"/></w:rPr><w:t>השואלים על כמה הוגנות צריך  לוותרלהפסיד כדי לקבל חלוקה יעילה</w:t></w:r></w:ins><w:ins w:author="Aharon Ariel" w:date="2013-10-17T22:49:00Z" w:id="1380"><w:r><w:rPr><w:color w:val="222222"/><w:shd w:fill="FFFFFF" w:val="clear"/><w:rtl w:val="true"/></w:rPr><w:t>.</w:t></w:r></w:ins><w:ins w:author="Aharon Ariel" w:date="2013-10-17T22:49:00Z" w:id="1381"><w:r><w:rPr><w:rStyle w:val="style68"/><w:rtl w:val="true"/></w:rPr><w:footnoteReference w:id="30"/></w:r></w:ins><w:ins w:author="Aharon Ariel" w:date="2013-10-17T22:49:00Z" w:id="1382"><w:r><w:rPr><w:color w:val="222222"/><w:shd w:fill="FFFFFF" w:val="clear"/><w:rtl w:val="true"/></w:rPr><w:t xml:space="preserve"> </w:t></w:r></w:ins><w:ins w:author="Aharon Ariel" w:date="2013-10-17T22:49:00Z" w:id="1383"><w:r><w:rPr><w:color w:val="222222"/><w:shd w:fill="FFFFFF" w:val="clear"/><w:rtl w:val="true"/></w:rPr><w:t>יונתן אומן ויאיר דומב</w:t></w:r></w:ins><w:ins w:author="Aharon Ariel" w:date="2013-10-17T22:49:00Z" w:id="1384"><w:r><w:rPr><w:color w:val="222222"/><w:shd w:fill="FFFFFF" w:val="clear"/><w:rtl w:val="true"/></w:rPr><w:t xml:space="preserve">, </w:t></w:r></w:ins><w:ins w:author="Aharon Ariel" w:date="2013-10-17T22:49:00Z" w:id="1385"><w:r><w:rPr><w:color w:val="222222"/><w:shd w:fill="FFFFFF" w:val="clear"/><w:rtl w:val="true"/></w:rPr><w:t>מהמחלקה למדעי המחשב בבר</w:t></w:r></w:ins><w:ins w:author="Aharon Ariel" w:date="2013-10-17T22:49:00Z" w:id="1386"><w:r><w:rPr><w:color w:val="222222"/><w:shd w:fill="FFFFFF" w:val="clear"/><w:rtl w:val="true"/></w:rPr><w:t>-</w:t></w:r></w:ins><w:ins w:author="Aharon Ariel" w:date="2013-10-17T22:49:00Z" w:id="1387"><w:r><w:rPr><w:color w:val="222222"/><w:shd w:fill="FFFFFF" w:val="clear"/><w:rtl w:val="true"/></w:rPr><w:t>אילן</w:t></w:r></w:ins><w:ins w:author="Aharon Ariel" w:date="2013-10-17T22:49:00Z" w:id="1388"><w:r><w:rPr><w:color w:val="222222"/><w:shd w:fill="FFFFFF" w:val="clear"/><w:rtl w:val="true"/></w:rPr><w:t xml:space="preserve">, </w:t></w:r></w:ins><w:ins w:author="Aharon Ariel" w:date="2013-10-17T22:49:00Z" w:id="1389"><w:r><w:rPr><w:color w:val="222222"/><w:shd w:fill="FFFFFF" w:val="clear"/><w:rtl w:val="true"/></w:rPr><w:t>עוסקים בנושא זה</w:t></w:r></w:ins><w:ins w:author="Aharon Ariel" w:date="2013-10-17T22:49:00Z" w:id="1390"><w:r><w:rPr><w:color w:val="222222"/><w:shd w:fill="FFFFFF" w:val="clear"/><w:rtl w:val="true"/></w:rPr><w:t xml:space="preserve">; </w:t></w:r></w:ins><w:ins w:author="Aharon Ariel" w:date="2013-10-17T22:49:00Z" w:id="1391"><w:r><w:rPr><w:color w:val="222222"/><w:shd w:fill="FFFFFF" w:val="clear"/><w:rtl w:val="true"/></w:rPr><w:t>ראו למשל מאמרם מ</w:t></w:r></w:ins><w:ins w:author="Aharon Ariel" w:date="2013-10-17T22:49:00Z" w:id="1392"><w:r><w:rPr><w:color w:val="222222"/><w:shd w:fill="FFFFFF" w:val="clear"/><w:rtl w:val="true"/></w:rPr><w:t>-</w:t></w:r></w:ins><w:ins w:author="Aharon Ariel" w:date="2013-10-17T22:49:00Z" w:id="1393"><w:r><w:rPr><w:color w:val="222222"/><w:shd w:fill="FFFFFF" w:val="clear"/></w:rPr><w:t>2010</w:t></w:r></w:ins><w:ins w:author="Aharon Ariel" w:date="2013-10-17T22:49:00Z" w:id="1394"><w:r><w:rPr><w:color w:val="222222"/><w:shd w:fill="FFFFFF" w:val="clear"/><w:rtl w:val="true"/></w:rPr><w:t xml:space="preserve">.     </w:t></w:r></w:ins><w:ins w:author="Aharon Ariel" w:date="2013-10-17T22:49:00Z" w:id="1395"><w:r><w:rPr><w:color w:val="222222"/><w:shd w:fill="FFFFFF" w:val="clear"/><w:rtl w:val="true"/></w:rPr><w:t>כמו כן</w:t></w:r></w:ins><w:ins w:author="Aharon Ariel" w:date="2013-10-17T22:49:00Z" w:id="1396"><w:r><w:rPr><w:color w:val="222222"/><w:shd w:fill="FFFFFF" w:val="clear"/><w:rtl w:val="true"/></w:rPr><w:t xml:space="preserve">, </w:t></w:r></w:ins><w:ins w:author="Aharon Ariel" w:date="2013-10-17T22:49:00Z" w:id="1397"><w:r><w:rPr><w:color w:val="222222"/><w:shd w:fill="FFFFFF" w:val="clear"/><w:rtl w:val="true"/></w:rPr><w:t>נעשים ניסיונות לפתח אלגוריתמים לחלוקה הוגנת</w:t></w:r></w:ins><w:ins w:author="Aharon Ariel" w:date="2013-10-17T22:49:00Z" w:id="1398"><w:r><w:rPr><w:color w:val="222222"/><w:shd w:fill="FFFFFF" w:val="clear"/><w:rtl w:val="true"/></w:rPr><w:t xml:space="preserve">, </w:t></w:r></w:ins><w:ins w:author="Aharon Ariel" w:date="2013-10-17T22:49:00Z" w:id="1399"><w:r><w:rPr><w:color w:val="222222"/><w:shd w:fill="FFFFFF" w:val="clear"/><w:rtl w:val="true"/></w:rPr><w:t>שיהיו גם יעילים ככל האפשר</w:t></w:r></w:ins><w:ins w:author="Aharon Ariel" w:date="2013-10-17T22:49:00Z" w:id="1400"><w:r><w:rPr><w:color w:val="222222"/><w:shd w:fill="FFFFFF" w:val="clear"/><w:rtl w:val="true"/></w:rPr><w:t xml:space="preserve">, </w:t></w:r></w:ins><w:ins w:author="Aharon Ariel" w:date="2013-10-17T22:49:00Z" w:id="1401"><w:r><w:rPr><w:color w:val="222222"/><w:shd w:fill="FFFFFF" w:val="clear"/><w:rtl w:val="true"/></w:rPr><w:t>על</w:t></w:r></w:ins><w:ins w:author="Aharon Ariel" w:date="2013-10-17T22:49:00Z" w:id="1402"><w:r><w:rPr><w:color w:val="222222"/><w:shd w:fill="FFFFFF" w:val="clear"/><w:rtl w:val="true"/></w:rPr><w:t>-</w:t></w:r></w:ins><w:ins w:author="Aharon Ariel" w:date="2013-10-17T22:49:00Z" w:id="1403"><w:r><w:rPr><w:color w:val="222222"/><w:shd w:fill="FFFFFF" w:val="clear"/><w:rtl w:val="true"/></w:rPr><w:t>פי הגדרות שונות של יעילות</w:t></w:r></w:ins><w:ins w:author="Aharon Ariel" w:date="2013-10-17T22:49:00Z" w:id="1404"><w:r><w:rPr><w:color w:val="222222"/><w:shd w:fill="FFFFFF" w:val="clear"/><w:rtl w:val="true"/></w:rPr><w:t xml:space="preserve">: </w:t></w:r></w:ins><w:ins w:author="Aharon Ariel" w:date="2013-10-17T22:49:00Z" w:id="1405"><w:r><w:rPr><w:color w:val="222222"/><w:shd w:fill="FFFFFF" w:val="clear"/><w:rtl w:val="true"/></w:rPr><w:t xml:space="preserve">יעילות אגליטרית </w:t></w:r></w:ins><w:ins w:author="Aharon Ariel" w:date="2013-10-17T22:49:00Z" w:id="1406"><w:r><w:rPr><w:color w:val="222222"/><w:shd w:fill="FFFFFF" w:val="clear"/><w:rtl w:val="true"/></w:rPr><w:t>(</w:t></w:r></w:ins><w:ins w:author="Aharon Ariel" w:date="2013-10-17T22:49:00Z" w:id="1407"><w:r><w:rPr><w:color w:val="222222"/><w:shd w:fill="FFFFFF" w:val="clear"/><w:rtl w:val="true"/></w:rPr><w:t>הגדלת מינימום התועלת</w:t></w:r></w:ins><w:ins w:author="Aharon Ariel" w:date="2013-10-17T22:49:00Z" w:id="1408"><w:r><w:rPr><w:color w:val="222222"/><w:shd w:fill="FFFFFF" w:val="clear"/><w:rtl w:val="true"/></w:rPr><w:t xml:space="preserve">), </w:t></w:r></w:ins><w:ins w:author="Aharon Ariel" w:date="2013-10-17T22:49:00Z" w:id="1409"><w:r><w:rPr><w:color w:val="222222"/><w:shd w:fill="FFFFFF" w:val="clear"/><w:rtl w:val="true"/></w:rPr><w:t xml:space="preserve">יעילות אוטיליטרית </w:t></w:r></w:ins><w:ins w:author="Aharon Ariel" w:date="2013-10-17T22:49:00Z" w:id="1410"><w:r><w:rPr><w:color w:val="222222"/><w:shd w:fill="FFFFFF" w:val="clear"/><w:rtl w:val="true"/></w:rPr><w:t>(</w:t></w:r></w:ins><w:ins w:author="Aharon Ariel" w:date="2013-10-17T22:49:00Z" w:id="1411"><w:r><w:rPr><w:color w:val="222222"/><w:shd w:fill="FFFFFF" w:val="clear"/><w:rtl w:val="true"/></w:rPr><w:t>הגדלת סכום התועלות</w:t></w:r></w:ins><w:ins w:author="Aharon Ariel" w:date="2013-10-17T22:49:00Z" w:id="1412"><w:r><w:rPr><w:color w:val="222222"/><w:shd w:fill="FFFFFF" w:val="clear"/><w:rtl w:val="true"/></w:rPr><w:t xml:space="preserve">) </w:t></w:r></w:ins><w:ins w:author="Aharon Ariel" w:date="2013-10-17T22:49:00Z" w:id="1413"><w:r><w:rPr><w:color w:val="222222"/><w:shd w:fill="FFFFFF" w:val="clear"/><w:rtl w:val="true"/></w:rPr><w:t>ויעילות פארטו</w:t></w:r></w:ins><w:ins w:author="Aharon Ariel" w:date="2013-10-17T22:49:00Z" w:id="1414"><w:r><w:rPr><w:color w:val="222222"/><w:shd w:fill="FFFFFF" w:val="clear"/><w:rtl w:val="true"/></w:rPr><w:t>.</w:t></w:r></w:ins></w:p><w:p><w:pPr><w:pStyle w:val="style0"/></w:pPr><w:r><w:rPr><w:rtl w:val="true"/></w:rPr></w:r></w:p><w:p><w:pPr><w:pStyle w:val="style0"/></w:pPr><w:r><w:rPr><w:b/><w:b/><w:bCs/><w:color w:val="222222"/><w:shd w:fill="FFFFFF" w:val="clear"/><w:rtl w:val="true"/></w:rPr><w:t>ד</w:t></w:r><w:r><w:rPr><w:b/><w:bCs/><w:color w:val="222222"/><w:shd w:fill="FFFFFF" w:val="clear"/><w:rtl w:val="true"/></w:rPr><w:t xml:space="preserve">. </w:t></w:r><w:ins w:author="Aharon Ariel" w:date="2013-10-17T22:49:00Z" w:id="1417"><w:r><w:rPr><w:b/><w:b/><w:bCs/><w:color w:val="222222"/><w:shd w:fill="FFFFFF" w:val="clear"/><w:rtl w:val="true"/></w:rPr><w:t>יישום הדרגתי</w:t></w:r></w:ins></w:p><w:p><w:pPr><w:pStyle w:val="style0"/></w:pPr><w:r><w:rPr><w:color w:val="222222"/><w:shd w:fill="FFFFFF" w:val="clear"/><w:rtl w:val="true"/></w:rPr><w:t xml:space="preserve">: </w:t></w:r><w:ins w:author="Aharon Ariel" w:date="2013-10-17T22:49:00Z" w:id="1418"><w:r><w:rPr><w:color w:val="222222"/><w:shd w:fill="FFFFFF" w:val="clear"/><w:rtl w:val="true"/></w:rPr><w:t>כל האלגוריתמים שבדקתי עד עכשיו ניתנים ליישום רק כאשר כל האזרחים מגיעים לארץ ומקבלים את נחלותיהם בעת ובעונה אחת ביחד</w:t></w:r></w:ins><w:ins w:author="Aharon Ariel" w:date="2013-10-17T22:49:00Z" w:id="1419"><w:r><w:rPr><w:color w:val="222222"/><w:shd w:fill="FFFFFF" w:val="clear"/><w:rtl w:val="true"/></w:rPr><w:t xml:space="preserve">, </w:t></w:r></w:ins><w:ins w:author="Aharon Ariel" w:date="2013-10-17T22:49:00Z" w:id="1420"><w:r><w:rPr><w:color w:val="222222"/><w:shd w:fill="FFFFFF" w:val="clear"/><w:rtl w:val="true"/></w:rPr><w:t xml:space="preserve">ומקבלים את נחלתם ביחד </w:t></w:r></w:ins><w:ins w:author="Aharon Ariel" w:date="2013-10-17T22:49:00Z" w:id="1421"><w:r><w:rPr><w:color w:val="222222"/><w:shd w:fill="FFFFFF" w:val="clear"/><w:rtl w:val="true"/></w:rPr><w:t>(</w:t></w:r></w:ins><w:ins w:author="Aharon Ariel" w:date="2013-10-17T22:49:00Z" w:id="1422"><w:r><w:rPr><w:color w:val="222222"/><w:shd w:fill="FFFFFF" w:val="clear"/><w:rtl w:val="true"/></w:rPr><w:t>כפימו שהיה עם כיבוש הארץ בימי יהושע בן</w:t></w:r></w:ins><w:ins w:author="Aharon Ariel" w:date="2013-10-17T22:49:00Z" w:id="1423"><w:r><w:rPr><w:color w:val="222222"/><w:shd w:fill="FFFFFF" w:val="clear"/><w:rtl w:val="true"/></w:rPr><w:t>-</w:t></w:r></w:ins><w:ins w:author="Aharon Ariel" w:date="2013-10-17T22:49:00Z" w:id="1424"><w:r><w:rPr><w:color w:val="222222"/><w:shd w:fill="FFFFFF" w:val="clear"/><w:rtl w:val="true"/></w:rPr><w:t>נוןבימי המקרא</w:t></w:r></w:ins><w:ins w:author="Aharon Ariel" w:date="2013-10-17T22:49:00Z" w:id="1425"><w:r><w:rPr><w:color w:val="222222"/><w:shd w:fill="FFFFFF" w:val="clear"/><w:rtl w:val="true"/></w:rPr><w:t xml:space="preserve">). </w:t></w:r></w:ins><w:ins w:author="Aharon Ariel" w:date="2013-10-17T22:49:00Z" w:id="1426"><w:r><w:rPr><w:color w:val="222222"/><w:shd w:fill="FFFFFF" w:val="clear"/><w:rtl w:val="true"/></w:rPr><w:t>אולם בימינו רוב הארץ כבר מיושבת</w:t></w:r></w:ins><w:ins w:author="Aharon Ariel" w:date="2013-10-17T22:49:00Z" w:id="1427"><w:r><w:rPr><w:color w:val="222222"/><w:shd w:fill="FFFFFF" w:val="clear"/><w:rtl w:val="true"/></w:rPr><w:t xml:space="preserve">, </w:t></w:r></w:ins><w:ins w:author="Aharon Ariel" w:date="2013-10-17T22:49:00Z" w:id="1428"><w:r><w:rPr><w:color w:val="222222"/><w:shd w:fill="FFFFFF" w:val="clear"/><w:rtl w:val="true"/></w:rPr><w:t>ונשאלת השאלה</w:t></w:r></w:ins><w:ins w:author="Aharon Ariel" w:date="2013-10-17T22:49:00Z" w:id="1429"><w:r><w:rPr><w:color w:val="222222"/><w:shd w:fill="FFFFFF" w:val="clear"/><w:rtl w:val="true"/></w:rPr><w:t xml:space="preserve">,: </w:t></w:r></w:ins><w:ins w:author="Aharon Ariel" w:date="2013-10-17T22:49:00Z" w:id="1430"><w:r><w:rPr><w:color w:val="222222"/><w:shd w:fill="FFFFFF" w:val="clear"/><w:rtl w:val="true"/></w:rPr><w:t>כיצדאיך ניתןאפשר לבצע את החלוקה ההוגנת באופן הדרגתי</w:t></w:r></w:ins><w:ins w:author="Aharon Ariel" w:date="2013-10-17T22:49:00Z" w:id="1431"><w:r><w:rPr><w:color w:val="222222"/><w:shd w:fill="FFFFFF" w:val="clear"/><w:rtl w:val="true"/></w:rPr><w:t xml:space="preserve">? </w:t></w:r></w:ins><w:ins w:author="Aharon Ariel" w:date="2013-10-17T22:49:00Z" w:id="1432"><w:r><w:rPr><w:color w:val="222222"/><w:shd w:fill="FFFFFF" w:val="clear"/><w:rtl w:val="true"/></w:rPr><w:t xml:space="preserve">מצאתי רק מאמר אחד המתייחס לחלוקה הדרגתית של עוגה </w:t></w:r></w:ins><w:ins w:author="Aharon Ariel" w:date="2013-10-17T22:49:00Z" w:id="1433"><w:r><w:rPr><w:color w:val="222222"/><w:shd w:fill="FFFFFF" w:val="clear"/><w:rtl w:val="true"/></w:rPr><w:t>(</w:t></w:r></w:ins><w:ins w:author="Aharon Ariel" w:date="2013-10-17T22:49:00Z" w:id="1434"><w:r><w:rPr><w:rFonts w:ascii="Calibri" w:hAnsi="Calibri"/><w:color w:val="222222"/><w:shd w:fill="FFFFFF" w:val="clear"/></w:rPr><w:t>online cake cutting: Walsh, 2011</w:t></w:r></w:ins><w:ins w:author="Aharon Ariel" w:date="2013-10-17T22:49:00Z" w:id="1435"><w:r><w:rPr><w:rFonts w:ascii="Calibri" w:hAnsi="Calibri"/><w:color w:val="222222"/><w:shd w:fill="FFFFFF" w:val="clear"/><w:rtl w:val="true"/></w:rPr><w:t>)</w:t></w:r></w:ins><w:ins w:author="Aharon Ariel" w:date="2013-10-17T22:49:00Z" w:id="1436"><w:r><w:rPr><w:color w:val="222222"/><w:shd w:fill="FFFFFF" w:val="clear"/><w:rtl w:val="true"/></w:rPr><w:t xml:space="preserve">ה </w:t></w:r></w:ins><w:ins w:author="Aharon Ariel" w:date="2013-10-17T22:49:00Z" w:id="1437"><w:r><w:rPr><w:color w:val="222222"/><w:shd w:fill="FFFFFF" w:val="clear"/><w:rtl w:val="true"/></w:rPr><w:t>(</w:t></w:r></w:ins><w:ins w:author="Aharon Ariel" w:date="2013-10-17T22:49:00Z" w:id="1438"><w:r><w:rPr><w:color w:val="222222"/><w:shd w:fill="FFFFFF" w:val="clear"/></w:rPr><w:t xml:space="preserve">Online Cake Cutting, </w:t></w:r></w:ins><w:hyperlink r:id="rId9"><w:r><w:rPr><w:rStyle w:val="style31"/><w:rFonts w:ascii="Verdana" w:eastAsia="Verdana" w:hAnsi="Verdana"/><w:color w:val="1F81CD"/><w:u w:val="single"/><w:shd w:fill="FFFFFF" w:val="clear"/></w:rPr><w:t>Toby Walsh</w:t></w:r></w:hyperlink><w:r><w:rPr><w:color w:val="222222"/><w:shd w:fill="FFFFFF" w:val="clear"/></w:rPr><w:t xml:space="preserve"> 2011</w:t></w:r><w:r><w:rPr><w:color w:val="222222"/><w:shd w:fill="FFFFFF" w:val="clear"/><w:rtl w:val="true"/></w:rPr><w:t>),</w:t></w:r><w:ins w:author="Aharon Ariel" w:date="2013-10-17T22:49:00Z" w:id="1439"><w:r><w:rPr><w:color w:val="222222"/><w:shd w:fill="FFFFFF" w:val="clear"/><w:rtl w:val="true"/></w:rPr><w:t xml:space="preserve">, </w:t></w:r></w:ins><w:ins w:author="Aharon Ariel" w:date="2013-10-17T22:49:00Z" w:id="1440"><w:r><w:rPr><w:color w:val="222222"/><w:shd w:fill="FFFFFF" w:val="clear"/><w:rtl w:val="true"/></w:rPr><w:t xml:space="preserve">אולם גם הוא מניח שמספר האנשים ידוע מראש </w:t></w:r></w:ins><w:ins w:author="Aharon Ariel" w:date="2013-10-17T22:49:00Z" w:id="1441"><w:r><w:rPr><w:color w:val="222222"/><w:shd w:fill="FFFFFF" w:val="clear"/><w:rtl w:val="true"/></w:rPr><w:t>(</w:t></w:r></w:ins><w:ins w:author="Aharon Ariel" w:date="2013-10-17T22:49:00Z" w:id="1442"><w:r><w:rPr><w:color w:val="222222"/><w:shd w:fill="FFFFFF" w:val="clear"/><w:rtl w:val="true"/></w:rPr><w:t>הם רק מגיעים אחד אחרי השני ולא ביחד</w:t></w:r></w:ins><w:ins w:author="Aharon Ariel" w:date="2013-10-17T22:49:00Z" w:id="1443"><w:r><w:rPr><w:color w:val="222222"/><w:shd w:fill="FFFFFF" w:val="clear"/><w:rtl w:val="true"/></w:rPr><w:t xml:space="preserve">).     </w:t></w:r></w:ins><w:ins w:author="Aharon Ariel" w:date="2013-10-17T22:49:00Z" w:id="1444"><w:r><w:rPr><w:color w:val="222222"/><w:shd w:fill="FFFFFF" w:val="clear"/><w:rtl w:val="true"/></w:rPr><w:t>במציאות</w:t></w:r></w:ins><w:ins w:author="Aharon Ariel" w:date="2013-10-17T22:49:00Z" w:id="1445"><w:r><w:rPr><w:color w:val="222222"/><w:shd w:fill="FFFFFF" w:val="clear"/><w:rtl w:val="true"/></w:rPr><w:t xml:space="preserve">, </w:t></w:r></w:ins><w:ins w:author="Aharon Ariel" w:date="2013-10-17T22:49:00Z" w:id="1446"><w:r><w:rPr><w:color w:val="222222"/><w:shd w:fill="FFFFFF" w:val="clear"/><w:rtl w:val="true"/></w:rPr><w:t>מספר האזרחים משתנה כל הזמן</w:t></w:r></w:ins><w:ins w:author="Aharon Ariel" w:date="2013-10-17T22:49:00Z" w:id="1447"><w:r><w:rPr><w:color w:val="222222"/><w:shd w:fill="FFFFFF" w:val="clear"/><w:rtl w:val="true"/></w:rPr><w:t xml:space="preserve">. </w:t></w:r></w:ins><w:ins w:author="Aharon Ariel" w:date="2013-10-17T22:49:00Z" w:id="1448"><w:r><w:rPr><w:color w:val="222222"/><w:shd w:fill="FFFFFF" w:val="clear"/><w:rtl w:val="true"/></w:rPr><w:t>כלומר</w:t></w:r></w:ins><w:ins w:author="Aharon Ariel" w:date="2013-10-17T22:49:00Z" w:id="1449"><w:r><w:rPr><w:color w:val="222222"/><w:shd w:fill="FFFFFF" w:val="clear"/><w:rtl w:val="true"/></w:rPr><w:t xml:space="preserve">, </w:t></w:r></w:ins><w:ins w:author="Aharon Ariel" w:date="2013-10-17T22:49:00Z" w:id="1450"><w:r><w:rPr><w:color w:val="222222"/><w:shd w:fill="FFFFFF" w:val="clear"/><w:rtl w:val="true"/></w:rPr><w:t>גם אם מצאנו חלוקה הוגנת של נחלות למיליון אזרחים</w:t></w:r></w:ins><w:ins w:author="Aharon Ariel" w:date="2013-10-17T22:49:00Z" w:id="1451"><w:r><w:rPr><w:color w:val="222222"/><w:shd w:fill="FFFFFF" w:val="clear"/><w:rtl w:val="true"/></w:rPr><w:t xml:space="preserve">, </w:t></w:r></w:ins><w:ins w:author="Aharon Ariel" w:date="2013-10-17T22:49:00Z" w:id="1452"><w:r><w:rPr><w:color w:val="222222"/><w:shd w:fill="FFFFFF" w:val="clear"/><w:rtl w:val="true"/></w:rPr><w:t xml:space="preserve">מחר יכול להגיע האזרח המיליון ואחד </w:t></w:r></w:ins><w:ins w:author="Aharon Ariel" w:date="2013-10-17T22:49:00Z" w:id="1453"><w:r><w:rPr><w:color w:val="222222"/><w:shd w:fill="FFFFFF" w:val="clear"/><w:rtl w:val="true"/></w:rPr><w:t>- (</w:t></w:r></w:ins><w:ins w:author="Aharon Ariel" w:date="2013-10-17T22:49:00Z" w:id="1454"><w:r><w:rPr><w:color w:val="222222"/><w:shd w:fill="FFFFFF" w:val="clear"/><w:rtl w:val="true"/></w:rPr><w:t xml:space="preserve">נער שהגיע לגיל </w:t></w:r></w:ins><w:ins w:author="Aharon Ariel" w:date="2013-10-17T22:49:00Z" w:id="1455"><w:r><w:rPr><w:color w:val="222222"/><w:shd w:fill="FFFFFF" w:val="clear"/></w:rPr><w:t>18</w:t></w:r></w:ins><w:ins w:author="Aharon Ariel" w:date="2013-10-17T22:49:00Z" w:id="1456"><w:r><w:rPr><w:color w:val="222222"/><w:shd w:fill="FFFFFF" w:val="clear"/><w:rtl w:val="true"/></w:rPr><w:t>,</w:t></w:r></w:ins><w:ins w:author="Aharon Ariel" w:date="2013-10-17T22:49:00Z" w:id="1457"><w:r><w:rPr><w:color w:val="222222"/><w:shd w:fill="FFFFFF" w:val="clear"/><w:rtl w:val="true"/></w:rPr><w:t>ילד חדש שנולד</w:t></w:r></w:ins><w:ins w:author="Aharon Ariel" w:date="2013-10-17T22:49:00Z" w:id="1458"><w:r><w:rPr><w:color w:val="222222"/><w:shd w:fill="FFFFFF" w:val="clear"/><w:rtl w:val="true"/></w:rPr><w:t xml:space="preserve">, </w:t></w:r></w:ins><w:ins w:author="Aharon Ariel" w:date="2013-10-17T22:49:00Z" w:id="1459"><w:r><w:rPr><w:color w:val="222222"/><w:shd w:fill="FFFFFF" w:val="clear"/><w:rtl w:val="true"/></w:rPr><w:t>עולה חדש שהגיע לארץ וכדומה</w:t></w:r></w:ins><w:ins w:author="Aharon Ariel" w:date="2013-10-17T22:49:00Z" w:id="1460"><w:r><w:rPr><w:color w:val="222222"/><w:shd w:fill="FFFFFF" w:val="clear"/><w:rtl w:val="true"/></w:rPr><w:t xml:space="preserve">), </w:t></w:r></w:ins><w:ins w:author="Aharon Ariel" w:date="2013-10-17T22:49:00Z" w:id="1461"><w:r><w:rPr><w:color w:val="222222"/><w:shd w:fill="FFFFFF" w:val="clear"/><w:rtl w:val="true"/></w:rPr><w:t>וכו</w:t></w:r></w:ins><w:ins w:author="Aharon Ariel" w:date="2013-10-17T22:49:00Z" w:id="1462"><w:r><w:rPr><w:color w:val="222222"/><w:shd w:fill="FFFFFF" w:val="clear"/><w:rtl w:val="true"/></w:rPr><w:t xml:space="preserve">&apos; </w:t></w:r></w:ins><w:ins w:author="Aharon Ariel" w:date="2013-10-17T22:49:00Z" w:id="1463"><w:r><w:rPr><w:color w:val="222222"/><w:shd w:fill="FFFFFF" w:val="clear"/><w:rtl w:val="true"/></w:rPr><w:t>ולדרוש גם הוא את נחלתו</w:t></w:r></w:ins><w:ins w:author="Aharon Ariel" w:date="2013-10-17T22:49:00Z" w:id="1464"><w:r><w:rPr><w:color w:val="222222"/><w:shd w:fill="FFFFFF" w:val="clear"/><w:rtl w:val="true"/></w:rPr><w:t xml:space="preserve">. </w:t></w:r></w:ins><w:ins w:author="Aharon Ariel" w:date="2013-10-17T22:49:00Z" w:id="1465"><w:r><w:rPr><w:color w:val="222222"/><w:shd w:fill="FFFFFF" w:val="clear"/><w:rtl w:val="true"/></w:rPr><w:t>האם אפשר לעדכן את החלוקה</w:t></w:r></w:ins><w:ins w:author="Aharon Ariel" w:date="2013-10-17T22:49:00Z" w:id="1466"><w:r><w:rPr><w:color w:val="222222"/><w:shd w:fill="FFFFFF" w:val="clear"/><w:rtl w:val="true"/></w:rPr><w:t xml:space="preserve">, </w:t></w:r></w:ins><w:ins w:author="Aharon Ariel" w:date="2013-10-17T22:49:00Z" w:id="1467"><w:r><w:rPr><w:color w:val="222222"/><w:shd w:fill="FFFFFF" w:val="clear"/><w:rtl w:val="true"/></w:rPr><w:t xml:space="preserve">כך שתהיה הוגנת גם עם כלפי האזרח החדש </w:t></w:r></w:ins><w:ins w:author="Aharon Ariel" w:date="2013-10-17T22:49:00Z" w:id="1468"><w:r><w:rPr><w:color w:val="222222"/><w:shd w:fill="FFFFFF" w:val="clear"/><w:rtl w:val="true"/></w:rPr><w:t>(</w:t></w:r></w:ins><w:ins w:author="Aharon Ariel" w:date="2013-10-17T22:49:00Z" w:id="1469"><w:r><w:rPr><w:color w:val="222222"/><w:shd w:fill="FFFFFF" w:val="clear"/><w:rtl w:val="true"/></w:rPr><w:t>בהנחה שסך כל הקרקעות קבוע</w:t></w:r></w:ins><w:ins w:author="Aharon Ariel" w:date="2013-10-17T22:49:00Z" w:id="1470"><w:r><w:rPr><w:color w:val="222222"/><w:shd w:fill="FFFFFF" w:val="clear"/><w:rtl w:val="true"/></w:rPr><w:t xml:space="preserve">)? </w:t></w:r></w:ins><w:ins w:author="Aharon Ariel" w:date="2013-10-17T22:49:00Z" w:id="1471"><w:r><w:rPr><w:color w:val="222222"/><w:shd w:fill="FFFFFF" w:val="clear"/><w:rtl w:val="true"/></w:rPr><w:t xml:space="preserve">לא מצאתי </w:t></w:r></w:ins><w:ins w:author="Aharon Ariel" w:date="2013-10-17T22:49:00Z" w:id="1472"><w:r><w:rPr><w:color w:val="222222"/><w:shd w:fill="FFFFFF" w:val="clear"/><w:rtl w:val="true"/></w:rPr><w:t>(</w:t></w:r></w:ins><w:ins w:author="Aharon Ariel" w:date="2013-10-17T22:49:00Z" w:id="1473"><w:r><w:rPr><w:color w:val="222222"/><w:shd w:fill="FFFFFF" w:val="clear"/><w:rtl w:val="true"/></w:rPr><w:t>עדיין</w:t></w:r></w:ins><w:ins w:author="Aharon Ariel" w:date="2013-10-17T22:49:00Z" w:id="1474"><w:r><w:rPr><w:color w:val="222222"/><w:shd w:fill="FFFFFF" w:val="clear"/><w:rtl w:val="true"/></w:rPr><w:t xml:space="preserve">) </w:t></w:r></w:ins><w:ins w:author="Aharon Ariel" w:date="2013-10-17T22:49:00Z" w:id="1475"><w:r><w:rPr><w:color w:val="222222"/><w:shd w:fill="FFFFFF" w:val="clear"/><w:rtl w:val="true"/></w:rPr><w:t>כל התייחסות לשאלה זו</w:t></w:r></w:ins><w:ins w:author="Aharon Ariel" w:date="2013-10-17T22:49:00Z" w:id="1476"><w:r><w:rPr><w:color w:val="222222"/><w:shd w:fill="FFFFFF" w:val="clear"/><w:rtl w:val="true"/></w:rPr><w:t xml:space="preserve">, </w:t></w:r></w:ins><w:ins w:author="Aharon Ariel" w:date="2013-10-17T22:49:00Z" w:id="1477"><w:r><w:rPr><w:color w:val="222222"/><w:shd w:fill="FFFFFF" w:val="clear"/><w:rtl w:val="true"/></w:rPr><w:t xml:space="preserve">ולדעתי היא יכולה לשמש </w:t></w:r></w:ins><w:ins w:author="Aharon Ariel" w:date="2013-10-17T22:49:00Z" w:id="1478"><w:r><w:rPr><w:color w:val="222222"/><w:shd w:fill="FFFFFF" w:val="clear"/><w:rtl w:val="true"/></w:rPr><w:t xml:space="preserve">- </w:t></w:r></w:ins><w:ins w:author="Aharon Ariel" w:date="2013-10-17T22:49:00Z" w:id="1479"><w:r><w:rPr><w:color w:val="222222"/><w:shd w:fill="FFFFFF" w:val="clear"/><w:rtl w:val="true"/></w:rPr><w:t>לא בקשר לחלוקת</w:t></w:r></w:ins><w:ins w:author="Aharon Ariel" w:date="2013-10-17T22:49:00Z" w:id="1480"><w:r><w:rPr><w:color w:val="222222"/><w:shd w:fill="FFFFFF" w:val="clear"/><w:rtl w:val="true"/></w:rPr><w:t>-</w:t></w:r></w:ins><w:ins w:author="Aharon Ariel" w:date="2013-10-17T22:49:00Z" w:id="1481"><w:r><w:rPr><w:color w:val="222222"/><w:shd w:fill="FFFFFF" w:val="clear"/><w:rtl w:val="true"/></w:rPr><w:t>עוגה</w:t></w:r></w:ins><w:ins w:author="Aharon Ariel" w:date="2013-10-17T22:49:00Z" w:id="1482"><w:r><w:rPr><w:color w:val="222222"/><w:shd w:fill="FFFFFF" w:val="clear"/><w:rtl w:val="true"/></w:rPr><w:t xml:space="preserve">, </w:t></w:r></w:ins><w:ins w:author="Aharon Ariel" w:date="2013-10-17T22:49:00Z" w:id="1483"><w:r><w:rPr><w:color w:val="222222"/><w:shd w:fill="FFFFFF" w:val="clear"/><w:rtl w:val="true"/></w:rPr><w:t>ולא בקשר לש</w:t></w:r></w:ins><w:ins w:author="Aharon Ariel" w:date="2013-10-17T22:49:00Z" w:id="1484"><w:r><w:rPr><w:color w:val="222222"/><w:shd w:fill="FFFFFF" w:val="clear"/><w:rtl w:val="true"/></w:rPr><w:t>&quot;</w:t></w:r></w:ins><w:ins w:author="Aharon Ariel" w:date="2013-10-17T22:49:00Z" w:id="1485"><w:r><w:rPr><w:color w:val="222222"/><w:shd w:fill="FFFFFF" w:val="clear"/><w:rtl w:val="true"/></w:rPr><w:t>מ נאש במשחק צפיפות</w:t></w:r></w:ins><w:ins w:author="Aharon Ariel" w:date="2013-10-17T22:49:00Z" w:id="1486"><w:r><w:rPr><w:color w:val="222222"/><w:shd w:fill="FFFFFF" w:val="clear"/><w:rtl w:val="true"/></w:rPr><w:t xml:space="preserve">. </w:t></w:r></w:ins><w:ins w:author="Aharon Ariel" w:date="2013-10-17T22:49:00Z" w:id="1487"><w:r><w:rPr><w:color w:val="222222"/><w:shd w:fill="FFFFFF" w:val="clear"/><w:rtl w:val="true"/></w:rPr><w:t>לדעתי זה יכול להיות נושא מעניין למחקר עתידי</w:t></w:r></w:ins><w:ins w:author="Aharon Ariel" w:date="2013-10-17T22:49:00Z" w:id="1488"><w:r><w:rPr><w:color w:val="222222"/><w:shd w:fill="FFFFFF" w:val="clear"/><w:rtl w:val="true"/></w:rPr><w:t>.</w:t></w:r></w:ins></w:p><w:p><w:pPr><w:pStyle w:val="style0"/></w:pPr><w:r><w:rPr><w:rtl w:val="true"/></w:rPr></w:r></w:p><w:p><w:pPr><w:pStyle w:val="style0"/></w:pPr><w:r><w:rPr><w:b/><w:b/><w:bCs/><w:color w:val="222222"/><w:shd w:fill="FFFFFF" w:val="clear"/><w:rtl w:val="true"/></w:rPr><w:t>ה</w:t></w:r><w:r><w:rPr><w:b/><w:bCs/><w:color w:val="222222"/><w:shd w:fill="FFFFFF" w:val="clear"/><w:rtl w:val="true"/></w:rPr><w:t xml:space="preserve">. </w:t></w:r><w:ins w:author="Aharon Ariel" w:date="2013-10-17T22:49:00Z" w:id="1491"><w:r><w:rPr><w:b/><w:b/><w:bCs/><w:color w:val="222222"/><w:shd w:fill="FFFFFF" w:val="clear"/><w:rtl w:val="true"/></w:rPr><w:t>צורת הנחלה</w:t></w:r></w:ins><w:ins w:author="Aharon Ariel" w:date="2013-10-17T22:49:00Z" w:id="1492"><w:r><w:rPr><w:b/><w:color w:val="222222"/><w:shd w:fill="FFFFFF" w:val="clear"/><w:rtl w:val="true"/></w:rPr><w:t xml:space="preserve">: </w:t></w:r></w:ins></w:p><w:p><w:pPr><w:pStyle w:val="style0"/></w:pPr><w:ins w:author="Aharon Ariel" w:date="2013-10-17T22:49:00Z" w:id="1493"><w:r><w:rPr><w:color w:val="222222"/><w:shd w:fill="FFFFFF" w:val="clear"/><w:rtl w:val="true"/></w:rPr><w:t>כל האלגוריתמים לחלוקת עוגה</w:t></w:r></w:ins><w:ins w:author="Aharon Ariel" w:date="2013-10-17T22:49:00Z" w:id="1494"><w:r><w:rPr><w:color w:val="222222"/><w:shd w:fill="FFFFFF" w:val="clear"/><w:rtl w:val="true"/></w:rPr><w:t xml:space="preserve">, </w:t></w:r></w:ins><w:ins w:author="Aharon Ariel" w:date="2013-10-17T22:49:00Z" w:id="1495"><w:r><w:rPr><w:color w:val="222222"/><w:shd w:fill="FFFFFF" w:val="clear"/><w:rtl w:val="true"/></w:rPr><w:t>שבדקתי עד לרגע זה</w:t></w:r></w:ins><w:ins w:author="Aharon Ariel" w:date="2013-10-17T22:49:00Z" w:id="1496"><w:r><w:rPr><w:color w:val="222222"/><w:shd w:fill="FFFFFF" w:val="clear"/><w:rtl w:val="true"/></w:rPr><w:t xml:space="preserve">, </w:t></w:r></w:ins><w:ins w:author="Aharon Ariel" w:date="2013-10-17T22:49:00Z" w:id="1497"><w:r><w:rPr><w:color w:val="222222"/><w:shd w:fill="FFFFFF" w:val="clear"/><w:rtl w:val="true"/></w:rPr><w:t xml:space="preserve">מתעלמים לחלוטין </w:t></w:r></w:ins><w:ins w:author="Aharon Ariel" w:date="2013-10-17T22:49:00Z" w:id="1498"><w:r><w:rPr><w:b/><w:b/><w:color w:val="222222"/><w:shd w:fill="FFFFFF" w:val="clear"/><w:rtl w:val="true"/></w:rPr><w:t>מה</w:t></w:r></w:ins><w:ins w:author="Aharon Ariel" w:date="2013-10-17T22:49:00Z" w:id="1499"><w:r><w:rPr><w:bCs/><w:color w:val="222222"/><w:shd w:fill="FFFFFF" w:val="clear"/><w:rtl w:val="true"/></w:rPr><w:t>צורה</w:t></w:r></w:ins><w:ins w:author="Aharon Ariel" w:date="2013-10-17T22:49:00Z" w:id="1500"><w:r><w:rPr><w:b/><w:b/><w:color w:val="222222"/><w:shd w:fill="FFFFFF" w:val="clear"/><w:rtl w:val="true"/></w:rPr><w:t xml:space="preserve"> </w:t></w:r></w:ins><w:ins w:author="Aharon Ariel" w:date="2013-10-17T22:49:00Z" w:id="1501"><w:r><w:rPr><w:color w:val="222222"/><w:shd w:fill="FFFFFF" w:val="clear"/><w:rtl w:val="true"/></w:rPr><w:t>של הפרוסה שכל אחד מקבל</w:t></w:r></w:ins><w:ins w:author="Aharon Ariel" w:date="2013-10-17T22:49:00Z" w:id="1502"><w:r><w:rPr><w:color w:val="222222"/><w:shd w:fill="FFFFFF" w:val="clear"/><w:rtl w:val="true"/></w:rPr><w:t xml:space="preserve">. </w:t></w:r></w:ins><w:ins w:author="Aharon Ariel" w:date="2013-10-17T22:49:00Z" w:id="1503"><w:r><w:rPr><w:color w:val="222222"/><w:shd w:fill="FFFFFF" w:val="clear"/><w:rtl w:val="true"/></w:rPr><w:t>למעשה</w:t></w:r></w:ins><w:ins w:author="Aharon Ariel" w:date="2013-10-17T22:49:00Z" w:id="1504"><w:r><w:rPr><w:color w:val="222222"/><w:shd w:fill="FFFFFF" w:val="clear"/><w:rtl w:val="true"/></w:rPr><w:t xml:space="preserve">, </w:t></w:r></w:ins><w:ins w:author="Aharon Ariel" w:date="2013-10-17T22:49:00Z" w:id="1505"><w:r><w:rPr><w:color w:val="222222"/><w:shd w:fill="FFFFFF" w:val="clear"/><w:rtl w:val="true"/></w:rPr><w:t>חלק מהאלגוריתמים אף מניחים שהעוגה היא הנה חד</w:t></w:r></w:ins><w:ins w:author="Aharon Ariel" w:date="2013-10-17T22:49:00Z" w:id="1506"><w:r><w:rPr><w:color w:val="222222"/><w:shd w:fill="FFFFFF" w:val="clear"/><w:rtl w:val="true"/></w:rPr><w:t>-</w:t></w:r></w:ins><w:ins w:author="Aharon Ariel" w:date="2013-10-17T22:49:00Z" w:id="1507"><w:r><w:rPr><w:color w:val="222222"/><w:shd w:fill="FFFFFF" w:val="clear"/><w:rtl w:val="true"/></w:rPr><w:t xml:space="preserve">מימדית </w:t></w:r></w:ins><w:ins w:author="Aharon Ariel" w:date="2013-10-17T22:49:00Z" w:id="1508"><w:r><w:rPr><w:color w:val="222222"/><w:shd w:fill="FFFFFF" w:val="clear"/><w:rtl w:val="true"/></w:rPr><w:t>(</w:t></w:r></w:ins><w:ins w:author="Aharon Ariel" w:date="2013-10-17T22:49:00Z" w:id="1509"><w:r><w:rPr><w:color w:val="222222"/><w:shd w:fill="FFFFFF" w:val="clear"/><w:rtl w:val="true"/></w:rPr><w:t xml:space="preserve">הקטע </w:t></w:r></w:ins><w:ins w:author="Aharon Ariel" w:date="2013-10-17T22:49:00Z" w:id="1510"><w:r><w:rPr><w:color w:val="222222"/><w:shd w:fill="FFFFFF" w:val="clear"/><w:rtl w:val="true"/></w:rPr><w:t>[</w:t></w:r></w:ins><w:ins w:author="Aharon Ariel" w:date="2013-10-17T22:49:00Z" w:id="1511"><w:r><w:rPr><w:color w:val="222222"/><w:shd w:fill="FFFFFF" w:val="clear"/></w:rPr><w:t>0,1</w:t></w:r></w:ins><w:ins w:author="Aharon Ariel" w:date="2013-10-17T22:49:00Z" w:id="1512"><w:r><w:rPr><w:color w:val="222222"/><w:shd w:fill="FFFFFF" w:val="clear"/><w:rtl w:val="true"/></w:rPr><w:t xml:space="preserve">]), </w:t></w:r></w:ins><w:ins w:author="Aharon Ariel" w:date="2013-10-17T22:49:00Z" w:id="1513"><w:r><w:rPr><w:color w:val="222222"/><w:shd w:fill="FFFFFF" w:val="clear"/><w:rtl w:val="true"/></w:rPr><w:t>כך שאם ניישם אותם במקרה של לחלוקת נחלות בארץ</w:t></w:r></w:ins><w:ins w:author="Aharon Ariel" w:date="2013-10-17T22:49:00Z" w:id="1514"><w:r><w:rPr><w:color w:val="222222"/><w:shd w:fill="FFFFFF" w:val="clear"/><w:rtl w:val="true"/></w:rPr><w:t xml:space="preserve">- </w:t></w:r></w:ins><w:ins w:author="Aharon Ariel" w:date="2013-10-17T22:49:00Z" w:id="1515"><w:r><w:rPr><w:color w:val="222222"/><w:shd w:fill="FFFFFF" w:val="clear"/><w:rtl w:val="true"/></w:rPr><w:t>ישראל</w:t></w:r></w:ins><w:ins w:author="Aharon Ariel" w:date="2013-10-17T22:49:00Z" w:id="1516"><w:r><w:rPr><w:color w:val="222222"/><w:shd w:fill="FFFFFF" w:val="clear"/><w:rtl w:val="true"/></w:rPr><w:t xml:space="preserve">, </w:t></w:r></w:ins><w:ins w:author="Aharon Ariel" w:date="2013-10-17T22:49:00Z" w:id="1517"><w:r><w:rPr><w:color w:val="222222"/><w:shd w:fill="FFFFFF" w:val="clear"/><w:rtl w:val="true"/></w:rPr><w:t>כל אזרח יקבל רצועה צרה וארוכה מהים ועד הירדן</w:t></w:r></w:ins><w:ins w:author="Aharon Ariel" w:date="2013-10-17T22:49:00Z" w:id="1518"><w:r><w:rPr><w:color w:val="222222"/><w:shd w:fill="FFFFFF" w:val="clear"/><w:rtl w:val="true"/></w:rPr><w:t xml:space="preserve">, </w:t></w:r></w:ins><w:ins w:author="Aharon Ariel" w:date="2013-10-17T22:49:00Z" w:id="1519"><w:r><w:rPr><w:color w:val="222222"/><w:shd w:fill="FFFFFF" w:val="clear"/><w:rtl w:val="true"/></w:rPr><w:t>ברוחב של כ</w:t></w:r></w:ins><w:ins w:author="Aharon Ariel" w:date="2013-10-17T22:49:00Z" w:id="1520"><w:r><w:rPr><w:color w:val="222222"/><w:shd w:fill="FFFFFF" w:val="clear"/><w:rtl w:val="true"/></w:rPr><w:t>-</w:t></w:r></w:ins><w:ins w:author="Aharon Ariel" w:date="2013-10-17T22:49:00Z" w:id="1521"><w:r><w:rPr><w:color w:val="222222"/><w:shd w:fill="FFFFFF" w:val="clear"/></w:rPr><w:t>10</w:t></w:r></w:ins><w:ins w:author="Aharon Ariel" w:date="2013-10-17T22:49:00Z" w:id="1522"><w:r><w:rPr><w:color w:val="222222"/><w:shd w:fill="FFFFFF" w:val="clear"/><w:rtl w:val="true"/></w:rPr><w:t xml:space="preserve"> </w:t></w:r></w:ins><w:ins w:author="Aharon Ariel" w:date="2013-10-17T22:49:00Z" w:id="1523"><w:r><w:rPr><w:color w:val="222222"/><w:shd w:fill="FFFFFF" w:val="clear"/><w:rtl w:val="true"/></w:rPr><w:t>ס</w:t></w:r></w:ins><w:ins w:author="Aharon Ariel" w:date="2013-10-17T22:49:00Z" w:id="1524"><w:r><w:rPr><w:color w:val="222222"/><w:shd w:fill="FFFFFF" w:val="clear"/><w:rtl w:val="true"/></w:rPr><w:t>&quot;</w:t></w:r></w:ins><w:ins w:author="Aharon Ariel" w:date="2013-10-17T22:49:00Z" w:id="1525"><w:r><w:rPr><w:color w:val="222222"/><w:shd w:fill="FFFFFF" w:val="clear"/><w:rtl w:val="true"/></w:rPr><w:t>מ</w:t></w:r></w:ins><w:ins w:author="Aharon Ariel" w:date="2013-10-17T22:49:00Z" w:id="1526"><w:r><w:rPr><w:color w:val="222222"/><w:shd w:fill="FFFFFF" w:val="clear"/><w:rtl w:val="true"/></w:rPr><w:t xml:space="preserve">... </w:t></w:r></w:ins><w:ins w:author="Aharon Ariel" w:date="2013-10-17T22:49:00Z" w:id="1527"><w:r><w:rPr><w:color w:val="222222"/><w:shd w:fill="FFFFFF" w:val="clear"/><w:rtl w:val="true"/></w:rPr><w:t>על הנייר זוהי חלוקה הוגנת</w:t></w:r></w:ins><w:ins w:author="Aharon Ariel" w:date="2013-10-17T22:49:00Z" w:id="1528"><w:r><w:rPr><w:color w:val="222222"/><w:shd w:fill="FFFFFF" w:val="clear"/><w:rtl w:val="true"/></w:rPr><w:t xml:space="preserve">, </w:t></w:r></w:ins><w:ins w:author="Aharon Ariel" w:date="2013-10-17T22:49:00Z" w:id="1529"><w:r><w:rPr><w:color w:val="222222"/><w:shd w:fill="FFFFFF" w:val="clear"/><w:rtl w:val="true"/></w:rPr><w:t xml:space="preserve">אולם במציאות חלקות כאלו אינן שימושיות ולכן חסרות תועלת ממשית ניתנות לשימוש </w:t></w:r></w:ins><w:ins w:author="Aharon Ariel" w:date="2013-10-17T22:49:00Z" w:id="1530"><w:r><w:rPr><w:color w:val="222222"/><w:shd w:fill="FFFFFF" w:val="clear"/><w:rtl w:val="true"/></w:rPr><w:t>(</w:t></w:r></w:ins><w:ins w:author="Aharon Ariel" w:date="2013-10-17T22:49:00Z" w:id="1531"><w:r><w:rPr><w:color w:val="222222"/><w:shd w:fill="FFFFFF" w:val="clear"/><w:rtl w:val="true"/></w:rPr><w:t>אמנם</w:t></w:r></w:ins><w:ins w:author="Aharon Ariel" w:date="2013-10-17T22:49:00Z" w:id="1532"><w:r><w:rPr><w:color w:val="222222"/><w:shd w:fill="FFFFFF" w:val="clear"/><w:rtl w:val="true"/></w:rPr><w:t xml:space="preserve">, </w:t></w:r></w:ins><w:ins w:author="Aharon Ariel" w:date="2013-10-17T22:49:00Z" w:id="1533"><w:r><w:rPr><w:color w:val="222222"/><w:shd w:fill="FFFFFF" w:val="clear"/><w:rtl w:val="true"/></w:rPr><w:t>בסוף ספר יחזקאל</w:t></w:r></w:ins><w:ins w:author="Aharon Ariel" w:date="2013-10-17T22:49:00Z" w:id="1534"><w:r><w:rPr><w:color w:val="222222"/><w:shd w:fill="FFFFFF" w:val="clear"/><w:rtl w:val="true"/></w:rPr><w:t xml:space="preserve">, </w:t></w:r></w:ins><w:ins w:author="Aharon Ariel" w:date="2013-10-17T22:49:00Z" w:id="1535"><w:r><w:rPr><w:color w:val="222222"/><w:shd w:fill="FFFFFF" w:val="clear"/><w:rtl w:val="true"/></w:rPr><w:t>הנביא מתאר חלוקה עתידית של ארץ ישראל לשלושה</w:t></w:r></w:ins><w:ins w:author="Aharon Ariel" w:date="2013-10-17T22:49:00Z" w:id="1536"><w:r><w:rPr><w:color w:val="222222"/><w:shd w:fill="FFFFFF" w:val="clear"/><w:rtl w:val="true"/></w:rPr><w:t>-</w:t></w:r></w:ins><w:ins w:author="Aharon Ariel" w:date="2013-10-17T22:49:00Z" w:id="1537"><w:r><w:rPr><w:color w:val="222222"/><w:shd w:fill="FFFFFF" w:val="clear"/><w:rtl w:val="true"/></w:rPr><w:t>עשר השבטים על</w:t></w:r></w:ins><w:ins w:author="Aharon Ariel" w:date="2013-10-17T22:49:00Z" w:id="1538"><w:r><w:rPr><w:color w:val="222222"/><w:shd w:fill="FFFFFF" w:val="clear"/><w:rtl w:val="true"/></w:rPr><w:t>-</w:t></w:r></w:ins><w:ins w:author="Aharon Ariel" w:date="2013-10-17T22:49:00Z" w:id="1539"><w:r><w:rPr><w:color w:val="222222"/><w:shd w:fill="FFFFFF" w:val="clear"/><w:rtl w:val="true"/></w:rPr><w:t>פי חתכים מקבילים ממזרח למערב</w:t></w:r></w:ins><w:ins w:author="Aharon Ariel" w:date="2013-10-17T22:49:00Z" w:id="1540"><w:r><w:rPr><w:color w:val="222222"/><w:shd w:fill="FFFFFF" w:val="clear"/><w:rtl w:val="true"/></w:rPr><w:t xml:space="preserve">, </w:t></w:r></w:ins><w:ins w:author="Aharon Ariel" w:date="2013-10-17T22:49:00Z" w:id="1541"><w:r><w:rPr><w:color w:val="222222"/><w:shd w:fill="FFFFFF" w:val="clear"/><w:rtl w:val="true"/></w:rPr><w:t>ל</w:t></w:r></w:ins><w:ins w:author="Aharon Ariel" w:date="2013-10-17T22:49:00Z" w:id="1542"><w:r><w:rPr><w:color w:val="222222"/><w:shd w:fill="FFFFFF" w:val="clear"/><w:rtl w:val="true"/></w:rPr><w:t>-</w:t></w:r></w:ins><w:ins w:author="Aharon Ariel" w:date="2013-10-17T22:49:00Z" w:id="1543"><w:r><w:rPr><w:color w:val="222222"/><w:shd w:fill="FFFFFF" w:val="clear"/></w:rPr><w:t>13</w:t></w:r></w:ins><w:ins w:author="Aharon Ariel" w:date="2013-10-17T22:49:00Z" w:id="1544"><w:r><w:rPr><w:color w:val="222222"/><w:shd w:fill="FFFFFF" w:val="clear"/><w:rtl w:val="true"/></w:rPr><w:t xml:space="preserve"> </w:t></w:r></w:ins><w:ins w:author="Aharon Ariel" w:date="2013-10-17T22:49:00Z" w:id="1545"><w:r><w:rPr><w:color w:val="222222"/><w:shd w:fill="FFFFFF" w:val="clear"/><w:rtl w:val="true"/></w:rPr><w:t>שבטים</w:t></w:r></w:ins><w:ins w:author="Aharon Ariel" w:date="2013-10-17T22:49:00Z" w:id="1546"><w:r><w:rPr><w:color w:val="222222"/><w:shd w:fill="FFFFFF" w:val="clear"/><w:rtl w:val="true"/></w:rPr><w:t xml:space="preserve">, </w:t></w:r></w:ins><w:ins w:author="Aharon Ariel" w:date="2013-10-17T22:49:00Z" w:id="1547"><w:r><w:rPr><w:color w:val="222222"/><w:shd w:fill="FFFFFF" w:val="clear"/><w:rtl w:val="true"/></w:rPr><w:t>והחלוקה היא בחתכים מקבילים ממזרח למערב</w:t></w:r></w:ins><w:ins w:author="Aharon Ariel" w:date="2013-10-17T22:49:00Z" w:id="1548"><w:r><w:rPr><w:color w:val="222222"/><w:shd w:fill="FFFFFF" w:val="clear"/><w:rtl w:val="true"/></w:rPr><w:t xml:space="preserve">! </w:t></w:r></w:ins><w:ins w:author="Aharon Ariel" w:date="2013-10-17T22:49:00Z" w:id="1549"><w:r><w:rPr><w:color w:val="222222"/><w:shd w:fill="FFFFFF" w:val="clear"/><w:rtl w:val="true"/></w:rPr><w:t>אולם הוא לא מתאר את החלוקה הפנימית לאזרחים בתוך כל שבט</w:t></w:r></w:ins><w:ins w:author="Aharon Ariel" w:date="2013-10-17T22:49:00Z" w:id="1550"><w:r><w:rPr><w:color w:val="222222"/><w:shd w:fill="FFFFFF" w:val="clear"/><w:rtl w:val="true"/></w:rPr><w:t>).</w:t></w:r></w:ins></w:p><w:p><w:pPr><w:pStyle w:val="style0"/></w:pPr><w:ins w:author="Aharon Ariel" w:date="2013-10-17T22:49:00Z" w:id="1551"><w:r><w:rPr><w:color w:val="222222"/><w:shd w:fill="FFFFFF" w:val="clear"/><w:rtl w:val="true"/></w:rPr><w:t xml:space="preserve">ישנן מעט עבודות על חלוקה מעגלית </w:t></w:r></w:ins><w:ins w:author="Aharon Ariel" w:date="2013-10-17T22:49:00Z" w:id="1552"><w:r><w:rPr><w:color w:val="222222"/><w:shd w:fill="FFFFFF" w:val="clear"/><w:rtl w:val="true"/></w:rPr><w:t>(</w:t></w:r></w:ins><w:ins w:author="Aharon Ariel" w:date="2013-10-17T22:49:00Z" w:id="1553"><w:r><w:rPr><w:color w:val="222222"/><w:shd w:fill="FFFFFF" w:val="clear"/></w:rPr><w:t>pie Pie cutting</w:t></w:r></w:ins><w:ins w:author="Aharon Ariel" w:date="2013-10-17T22:49:00Z" w:id="1554"><w:r><w:rPr><w:color w:val="222222"/><w:shd w:fill="FFFFFF" w:val="clear"/><w:rtl w:val="true"/></w:rPr><w:t xml:space="preserve">) - </w:t></w:r></w:ins><w:ins w:author="Aharon Ariel" w:date="2013-10-17T22:49:00Z" w:id="1555"><w:r><w:rPr><w:color w:val="222222"/><w:shd w:fill="FFFFFF" w:val="clear"/><w:rtl w:val="true"/></w:rPr><w:t xml:space="preserve">כאשר עם החתכים הם רדיאליים </w:t></w:r></w:ins><w:ins w:author="Aharon Ariel" w:date="2013-10-17T22:49:00Z" w:id="1556"><w:r><w:rPr><w:color w:val="222222"/><w:shd w:fill="FFFFFF" w:val="clear"/><w:rtl w:val="true"/></w:rPr><w:t>(</w:t></w:r></w:ins><w:ins w:author="Aharon Ariel" w:date="2013-10-17T22:49:00Z" w:id="1557"><w:r><w:rPr><w:color w:val="222222"/><w:shd w:fill="FFFFFF" w:val="clear"/><w:rtl w:val="true"/></w:rPr><w:t>למשל</w:t></w:r></w:ins><w:ins w:author="Aharon Ariel" w:date="2013-10-17T22:49:00Z" w:id="1558"><w:r><w:rPr><w:color w:val="222222"/><w:shd w:fill="FFFFFF" w:val="clear"/><w:rtl w:val="true"/></w:rPr><w:t xml:space="preserve">: </w:t></w:r></w:ins><w:ins w:author="Aharon Ariel" w:date="2013-10-17T22:49:00Z" w:id="1559"><w:r><w:rPr><w:rFonts w:ascii="Calibri" w:hAnsi="Calibri"/><w:color w:val="222222"/><w:shd w:fill="FFFFFF" w:val="clear"/></w:rPr><w:t>Brams, 2008</w:t></w:r></w:ins><w:ins w:author="Aharon Ariel" w:date="2013-10-17T22:49:00Z" w:id="1560"><w:r><w:rPr><w:rFonts w:ascii="Calibri" w:hAnsi="Calibri"/><w:color w:val="222222"/><w:shd w:fill="FFFFFF" w:val="clear"/><w:rtl w:val="true"/></w:rPr><w:t>)</w:t></w:r></w:ins><w:ins w:author="Aharon Ariel" w:date="2013-10-17T22:49:00Z" w:id="1561"><w:r><w:rPr><w:color w:val="222222"/><w:shd w:fill="FFFFFF" w:val="clear"/><w:rtl w:val="true"/></w:rPr><w:t xml:space="preserve"> (</w:t></w:r></w:ins><w:ins w:author="Aharon Ariel" w:date="2013-10-17T22:49:00Z" w:id="1562"><w:r><w:rPr><w:color w:val="222222"/><w:shd w:fill="FFFFFF" w:val="clear"/><w:rtl w:val="true"/></w:rPr><w:t xml:space="preserve">למשל  </w:t></w:r></w:ins><w:hyperlink r:id="rId10"><w:r><w:rPr><w:rStyle w:val="style31"/><w:rFonts w:ascii="Verdana" w:eastAsia="Verdana" w:hAnsi="Verdana"/><w:color w:val="1F81CD"/><w:u w:val="single"/><w:shd w:fill="FFFFFF" w:val="clear"/></w:rPr><w:t>Steven Brams</w:t></w:r></w:hyperlink><w:r><w:rPr><w:color w:val="222222"/><w:shd w:fill="FFFFFF" w:val="clear"/></w:rPr><w:t xml:space="preserve"> 2008</w:t></w:r><w:r><w:rPr><w:color w:val="222222"/><w:shd w:fill="FFFFFF" w:val="clear"/><w:rtl w:val="true"/></w:rPr><w:t>)</w:t></w:r><w:ins w:author="Aharon Ariel" w:date="2013-10-17T22:49:00Z" w:id="1563"><w:r><w:rPr><w:color w:val="222222"/><w:shd w:fill="FFFFFF" w:val="clear"/><w:rtl w:val="true"/></w:rPr><w:t xml:space="preserve">. </w:t></w:r></w:ins><w:ins w:author="Aharon Ariel" w:date="2013-10-17T22:49:00Z" w:id="1564"><w:r><w:rPr><w:color w:val="222222"/><w:shd w:fill="FFFFFF" w:val="clear"/><w:rtl w:val="true"/></w:rPr><w:t>החלוקה הזואת מתאימה</w:t></w:r></w:ins><w:ins w:author="Aharon Ariel" w:date="2013-10-17T22:49:00Z" w:id="1565"><w:r><w:rPr><w:color w:val="222222"/><w:shd w:fill="FFFFFF" w:val="clear"/><w:rtl w:val="true"/></w:rPr><w:t xml:space="preserve">, </w:t></w:r></w:ins><w:ins w:author="Aharon Ariel" w:date="2013-10-17T22:49:00Z" w:id="1566"><w:r><w:rPr><w:color w:val="222222"/><w:shd w:fill="FFFFFF" w:val="clear"/><w:rtl w:val="true"/></w:rPr><w:t>למשל</w:t></w:r></w:ins><w:ins w:author="Aharon Ariel" w:date="2013-10-17T22:49:00Z" w:id="1567"><w:r><w:rPr><w:color w:val="222222"/><w:shd w:fill="FFFFFF" w:val="clear"/><w:rtl w:val="true"/></w:rPr><w:t xml:space="preserve">, </w:t></w:r></w:ins><w:ins w:author="Aharon Ariel" w:date="2013-10-17T22:49:00Z" w:id="1568"><w:r><w:rPr><w:color w:val="222222"/><w:shd w:fill="FFFFFF" w:val="clear"/><w:rtl w:val="true"/></w:rPr><w:t>לחלוקת אגם שנמצא בין מדינות</w:t></w:r></w:ins><w:ins w:author="Aharon Ariel" w:date="2013-10-17T22:49:00Z" w:id="1569"><w:r><w:rPr><w:color w:val="222222"/><w:shd w:fill="FFFFFF" w:val="clear"/><w:rtl w:val="true"/></w:rPr><w:t xml:space="preserve">, </w:t></w:r></w:ins><w:ins w:author="Aharon Ariel" w:date="2013-10-17T22:49:00Z" w:id="1570"><w:r><w:rPr><w:color w:val="222222"/><w:shd w:fill="FFFFFF" w:val="clear"/><w:rtl w:val="true"/></w:rPr><w:t>כך שכל מדינה תקבל קו חוף רציף</w:t></w:r></w:ins><w:ins w:author="Aharon Ariel" w:date="2013-10-17T22:49:00Z" w:id="1571"><w:r><w:rPr><w:color w:val="222222"/><w:shd w:fill="FFFFFF" w:val="clear"/><w:rtl w:val="true"/></w:rPr><w:t xml:space="preserve">. </w:t></w:r></w:ins><w:ins w:author="Aharon Ariel" w:date="2013-10-17T22:49:00Z" w:id="1572"><w:r><w:rPr><w:color w:val="222222"/><w:shd w:fill="FFFFFF" w:val="clear"/><w:rtl w:val="true"/></w:rPr><w:t>אולם גם חלוקה זו איננה חלוקה כללית מספיק עבור ארץ שלמה</w:t></w:r></w:ins><w:ins w:author="Aharon Ariel" w:date="2013-10-17T22:49:00Z" w:id="1573"><w:r><w:rPr><w:color w:val="222222"/><w:shd w:fill="FFFFFF" w:val="clear"/><w:rtl w:val="true"/></w:rPr><w:t>.</w:t></w:r></w:ins></w:p><w:p><w:pPr><w:pStyle w:val="style0"/></w:pPr><w:ins w:author="Aharon Ariel" w:date="2013-10-17T22:49:00Z" w:id="1574"><w:r><w:rPr><w:color w:val="222222"/><w:shd w:fill="FFFFFF" w:val="clear"/><w:rtl w:val="true"/></w:rPr><w:t xml:space="preserve">עד כה מצאתי רק אלגוריתם אחד שמאפשר לכל אזרח לקבל נחלה בצורה מסויימת </w:t></w:r></w:ins><w:ins w:author="Aharon Ariel" w:date="2013-10-17T22:49:00Z" w:id="1575"><w:r><w:rPr><w:color w:val="222222"/><w:shd w:fill="FFFFFF" w:val="clear"/><w:rtl w:val="true"/></w:rPr><w:t>(</w:t></w:r></w:ins><w:ins w:author="Aharon Ariel" w:date="2013-10-17T22:49:00Z" w:id="1576"><w:r><w:rPr><w:rFonts w:ascii="Calibri" w:hAnsi="Calibri"/><w:color w:val="222222"/><w:shd w:fill="FFFFFF" w:val="clear"/></w:rPr><w:t>Iyer &amp; Huhns, 2007)</w:t></w:r></w:ins><w:ins w:author="Aharon Ariel" w:date="2013-10-17T22:49:00Z" w:id="1577"><w:r><w:rPr><w:color w:val="222222"/><w:shd w:fill="FFFFFF" w:val="clear"/></w:rPr><w:t xml:space="preserve"> (2007 </w:t></w:r></w:ins><w:hyperlink r:id="rId11"><w:r><w:rPr><w:rStyle w:val="style31"/><w:rFonts w:ascii="Verdana" w:eastAsia="Verdana" w:hAnsi="Verdana"/><w:color w:val="1F81CD"/><w:u w:val="single"/><w:shd w:fill="FFFFFF" w:val="clear"/></w:rPr><w:t>Karthik Iyer</w:t></w:r></w:hyperlink><w:r><w:rPr><w:rFonts w:ascii="Verdana" w:eastAsia="Verdana" w:hAnsi="Verdana"/><w:color w:val="444444"/><w:shd w:fill="FFFFFF" w:val="clear"/></w:rPr><w:t xml:space="preserve">, </w:t></w:r><w:hyperlink r:id="rId12"><w:r><w:rPr><w:rStyle w:val="style31"/><w:rFonts w:ascii="Verdana" w:eastAsia="Verdana" w:hAnsi="Verdana"/><w:color w:val="1F81CD"/><w:u w:val="single"/><w:shd w:fill="FFFFFF" w:val="clear"/></w:rPr><w:t>Michael Huhns</w:t></w:r></w:hyperlink><w:r><w:rPr><w:color w:val="222222"/><w:shd w:fill="FFFFFF" w:val="clear"/><w:rtl w:val="true"/></w:rPr><w:t xml:space="preserve">): </w:t></w:r><w:ins w:author="Aharon Ariel" w:date="2013-10-17T22:49:00Z" w:id="1578"><w:r><w:rPr><w:color w:val="222222"/><w:shd w:fill="FFFFFF" w:val="clear"/><w:rtl w:val="true"/></w:rPr><w:t xml:space="preserve">. </w:t></w:r></w:ins><w:ins w:author="Aharon Ariel" w:date="2013-10-17T22:49:00Z" w:id="1579"><w:r><w:rPr><w:color w:val="222222"/><w:shd w:fill="FFFFFF" w:val="clear"/><w:rtl w:val="true"/></w:rPr><w:t xml:space="preserve">האלגוריתם זה דורש מכל אזרח לצייר על המפה </w:t></w:r></w:ins><w:ins w:author="Aharon Ariel" w:date="2013-10-17T22:49:00Z" w:id="1580"><w:r><w:rPr><w:color w:val="222222"/><w:shd w:fill="FFFFFF" w:val="clear"/></w:rPr><w:t>n</w:t></w:r></w:ins><w:ins w:author="Aharon Ariel" w:date="2013-10-17T22:49:00Z" w:id="1581"><w:r><w:rPr><w:color w:val="222222"/><w:shd w:fill="FFFFFF" w:val="clear"/><w:rtl w:val="true"/></w:rPr><w:t xml:space="preserve"> </w:t></w:r></w:ins><w:ins w:author="Aharon Ariel" w:date="2013-10-17T22:49:00Z" w:id="1582"><w:r><w:rPr><w:color w:val="222222"/><w:shd w:fill="FFFFFF" w:val="clear"/><w:rtl w:val="true"/></w:rPr><w:t>מלבנים לא</w:t></w:r></w:ins><w:ins w:author="Aharon Ariel" w:date="2013-10-17T22:49:00Z" w:id="1583"><w:r><w:rPr><w:color w:val="222222"/><w:shd w:fill="FFFFFF" w:val="clear"/><w:rtl w:val="true"/></w:rPr><w:t>-</w:t></w:r></w:ins><w:ins w:author="Aharon Ariel" w:date="2013-10-17T22:49:00Z" w:id="1584"><w:r><w:rPr><w:color w:val="222222"/><w:shd w:fill="FFFFFF" w:val="clear"/><w:rtl w:val="true"/></w:rPr><w:t>חופפים</w:t></w:r></w:ins><w:ins w:author="Aharon Ariel" w:date="2013-10-17T22:49:00Z" w:id="1585"><w:r><w:rPr><w:color w:val="222222"/><w:shd w:fill="FFFFFF" w:val="clear"/><w:rtl w:val="true"/></w:rPr><w:t xml:space="preserve">, </w:t></w:r></w:ins><w:ins w:author="Aharon Ariel" w:date="2013-10-17T22:49:00Z" w:id="1586"><w:r><w:rPr><w:color w:val="222222"/><w:shd w:fill="FFFFFF" w:val="clear"/><w:rtl w:val="true"/></w:rPr><w:t>כך שכל מלבן חופף לכל היותר למלבן אחד של כל אזרח אחר</w:t></w:r></w:ins><w:ins w:author="Aharon Ariel" w:date="2013-10-17T22:49:00Z" w:id="1587"><w:r><w:rPr><w:color w:val="222222"/><w:shd w:fill="FFFFFF" w:val="clear"/><w:rtl w:val="true"/></w:rPr><w:t xml:space="preserve">,. </w:t></w:r></w:ins><w:ins w:author="Aharon Ariel" w:date="2013-10-17T22:49:00Z" w:id="1588"><w:r><w:rPr><w:color w:val="222222"/><w:shd w:fill="FFFFFF" w:val="clear"/><w:rtl w:val="true"/></w:rPr><w:t>והאלגוריתם מבטיח שכל אזרח יקבל את אחד המלבנים שצייר</w:t></w:r></w:ins><w:ins w:author="Aharon Ariel" w:date="2013-10-17T22:49:00Z" w:id="1589"><w:r><w:rPr><w:color w:val="222222"/><w:shd w:fill="FFFFFF" w:val="clear"/><w:rtl w:val="true"/></w:rPr><w:t xml:space="preserve">. </w:t></w:r></w:ins><w:ins w:author="Aharon Ariel" w:date="2013-10-17T22:49:00Z" w:id="1590"><w:r><w:rPr><w:color w:val="222222"/><w:shd w:fill="FFFFFF" w:val="clear"/><w:rtl w:val="true"/></w:rPr><w:t>הבעיה</w:t></w:r></w:ins><w:ins w:author="Aharon Ariel" w:date="2013-10-17T22:49:00Z" w:id="1591"><w:r><w:rPr><w:color w:val="222222"/><w:shd w:fill="FFFFFF" w:val="clear"/><w:rtl w:val="true"/></w:rPr><w:t xml:space="preserve">, </w:t></w:r></w:ins><w:ins w:author="Aharon Ariel" w:date="2013-10-17T22:49:00Z" w:id="1592"><w:r><w:rPr><w:color w:val="222222"/><w:shd w:fill="FFFFFF" w:val="clear"/><w:rtl w:val="true"/></w:rPr><w:t>היא שהאלגוריתם דורשה השקעה רבה מצדמטיל טרחה מרובה על האזרחים</w:t></w:r></w:ins><w:ins w:author="Aharon Ariel" w:date="2013-10-17T22:49:00Z" w:id="1593"><w:r><w:rPr><w:color w:val="222222"/><w:shd w:fill="FFFFFF" w:val="clear"/><w:rtl w:val="true"/></w:rPr><w:t xml:space="preserve">, </w:t></w:r></w:ins><w:ins w:author="Aharon Ariel" w:date="2013-10-17T22:49:00Z" w:id="1594"><w:r><w:rPr><w:color w:val="222222"/><w:shd w:fill="FFFFFF" w:val="clear"/><w:rtl w:val="true"/></w:rPr><w:t xml:space="preserve">וכאשר </w:t></w:r></w:ins><w:ins w:author="Aharon Ariel" w:date="2013-10-17T22:49:00Z" w:id="1595"><w:r><w:rPr><w:color w:val="222222"/><w:shd w:fill="FFFFFF" w:val="clear"/><w:rtl w:val="true"/></w:rPr><w:t xml:space="preserve">- </w:t></w:r></w:ins><w:ins w:author="Aharon Ariel" w:date="2013-10-17T22:49:00Z" w:id="1596"><w:r><w:rPr><w:color w:val="222222"/><w:shd w:fill="FFFFFF" w:val="clear"/><w:rtl w:val="true"/></w:rPr><w:t xml:space="preserve">כאשר יש מיליוניהרבה אזרחים </w:t></w:r></w:ins><w:ins w:author="Aharon Ariel" w:date="2013-10-17T22:49:00Z" w:id="1597"><w:r><w:rPr><w:color w:val="222222"/><w:shd w:fill="FFFFFF" w:val="clear"/><w:rtl w:val="true"/></w:rPr><w:t>(</w:t></w:r></w:ins><w:ins w:author="Aharon Ariel" w:date="2013-10-17T22:49:00Z" w:id="1598"><w:r><w:rPr><w:color w:val="222222"/><w:shd w:fill="FFFFFF" w:val="clear"/><w:rtl w:val="true"/></w:rPr><w:t>מיליונים</w:t></w:r></w:ins><w:ins w:author="Aharon Ariel" w:date="2013-10-17T22:49:00Z" w:id="1599"><w:r><w:rPr><w:color w:val="222222"/><w:shd w:fill="FFFFFF" w:val="clear"/><w:rtl w:val="true"/></w:rPr><w:t xml:space="preserve">), </w:t></w:r></w:ins><w:ins w:author="Aharon Ariel" w:date="2013-10-17T22:49:00Z" w:id="1600"><w:r><w:rPr><w:color w:val="222222"/><w:shd w:fill="FFFFFF" w:val="clear"/><w:rtl w:val="true"/></w:rPr><w:t xml:space="preserve">זה מאוד קשה לשרטט </w:t></w:r></w:ins><w:ins w:author="Aharon Ariel" w:date="2013-10-17T22:49:00Z" w:id="1601"><w:r><w:rPr><w:color w:val="222222"/><w:shd w:fill="FFFFFF" w:val="clear"/></w:rPr><w:t>n</w:t></w:r></w:ins><w:ins w:author="Aharon Ariel" w:date="2013-10-17T22:49:00Z" w:id="1602"><w:r><w:rPr><w:color w:val="222222"/><w:shd w:fill="FFFFFF" w:val="clear"/><w:rtl w:val="true"/></w:rPr><w:t xml:space="preserve"> </w:t></w:r></w:ins><w:ins w:author="Aharon Ariel" w:date="2013-10-17T22:49:00Z" w:id="1603"><w:r><w:rPr><w:color w:val="222222"/><w:shd w:fill="FFFFFF" w:val="clear"/><w:rtl w:val="true"/></w:rPr><w:t>מלבנים שווי</w:t></w:r></w:ins><w:ins w:author="Aharon Ariel" w:date="2013-10-17T22:49:00Z" w:id="1604"><w:r><w:rPr><w:color w:val="222222"/><w:shd w:fill="FFFFFF" w:val="clear"/><w:rtl w:val="true"/></w:rPr><w:t>-</w:t></w:r></w:ins><w:ins w:author="Aharon Ariel" w:date="2013-10-17T22:49:00Z" w:id="1605"><w:r><w:rPr><w:color w:val="222222"/><w:shd w:fill="FFFFFF" w:val="clear"/><w:rtl w:val="true"/></w:rPr><w:t>תועלת</w:t></w:r></w:ins><w:ins w:author="Aharon Ariel" w:date="2013-10-17T22:49:00Z" w:id="1606"><w:r><w:rPr><w:color w:val="222222"/><w:shd w:fill="FFFFFF" w:val="clear"/><w:rtl w:val="true"/></w:rPr><w:t xml:space="preserve">, </w:t></w:r></w:ins><w:ins w:author="Aharon Ariel" w:date="2013-10-17T22:49:00Z" w:id="1607"><w:r><w:rPr><w:color w:val="222222"/><w:shd w:fill="FFFFFF" w:val="clear"/><w:rtl w:val="true"/></w:rPr><w:t xml:space="preserve">והסיכוי שהמלבנים יעמדו בדרישות הפרוטוקול </w:t></w:r></w:ins><w:ins w:author="Aharon Ariel" w:date="2013-10-17T22:49:00Z" w:id="1608"><w:r><w:rPr><w:color w:val="222222"/><w:shd w:fill="FFFFFF" w:val="clear"/><w:rtl w:val="true"/></w:rPr><w:t>(</w:t></w:r></w:ins><w:ins w:author="Aharon Ariel" w:date="2013-10-17T22:49:00Z" w:id="1609"><w:r><w:rPr><w:color w:val="222222"/><w:shd w:fill="FFFFFF" w:val="clear"/><w:rtl w:val="true"/></w:rPr><w:t>לא יחתכו יותר ממלבן אחד של כל אזרח אחר</w:t></w:r></w:ins><w:ins w:author="Aharon Ariel" w:date="2013-10-17T22:49:00Z" w:id="1610"><w:r><w:rPr><w:color w:val="222222"/><w:shd w:fill="FFFFFF" w:val="clear"/><w:rtl w:val="true"/></w:rPr><w:t xml:space="preserve">) </w:t></w:r></w:ins><w:ins w:author="Aharon Ariel" w:date="2013-10-17T22:49:00Z" w:id="1611"><w:r><w:rPr><w:color w:val="222222"/><w:shd w:fill="FFFFFF" w:val="clear"/><w:rtl w:val="true"/></w:rPr><w:t>נהיה נמוך מאודהוא מאד נמוך</w:t></w:r></w:ins><w:ins w:author="Aharon Ariel" w:date="2013-10-17T22:49:00Z" w:id="1612"><w:r><w:rPr><w:color w:val="222222"/><w:shd w:fill="FFFFFF" w:val="clear"/><w:rtl w:val="true"/></w:rPr><w:t xml:space="preserve">. </w:t></w:r></w:ins><w:ins w:author="Aharon Ariel" w:date="2013-10-17T22:49:00Z" w:id="1613"><w:r><w:rPr><w:color w:val="222222"/><w:shd w:fill="FFFFFF" w:val="clear"/><w:rtl w:val="true"/></w:rPr><w:t>פתרון אפשרי אחד הוא</w:t></w:r></w:ins><w:ins w:author="Aharon Ariel" w:date="2013-10-17T22:49:00Z" w:id="1614"><w:r><w:rPr><w:color w:val="222222"/><w:shd w:fill="FFFFFF" w:val="clear"/><w:rtl w:val="true"/></w:rPr><w:t xml:space="preserve">, </w:t></w:r></w:ins><w:ins w:author="Aharon Ariel" w:date="2013-10-17T22:49:00Z" w:id="1615"><w:r><w:rPr><w:color w:val="222222"/><w:shd w:fill="FFFFFF" w:val="clear"/><w:rtl w:val="true"/></w:rPr><w:t>לבקש משמאי</w:t></w:r></w:ins><w:ins w:author="Aharon Ariel" w:date="2013-10-17T22:49:00Z" w:id="1616"><w:r><w:rPr><w:color w:val="222222"/><w:shd w:fill="FFFFFF" w:val="clear"/><w:rtl w:val="true"/></w:rPr><w:t>-</w:t></w:r></w:ins><w:ins w:author="Aharon Ariel" w:date="2013-10-17T22:49:00Z" w:id="1617"><w:r><w:rPr><w:color w:val="222222"/><w:shd w:fill="FFFFFF" w:val="clear"/><w:rtl w:val="true"/></w:rPr><w:t>מקרקעין לשרטט כמה סדרות של מלבנים המתאימות לפרופילי העדפות סטנדרטיים</w:t></w:r></w:ins><w:ins w:author="Aharon Ariel" w:date="2013-10-17T22:49:00Z" w:id="1618"><w:r><w:rPr><w:color w:val="222222"/><w:shd w:fill="FFFFFF" w:val="clear"/><w:rtl w:val="true"/></w:rPr><w:t xml:space="preserve">, </w:t></w:r></w:ins><w:ins w:author="Aharon Ariel" w:date="2013-10-17T22:49:00Z" w:id="1619"><w:r><w:rPr><w:color w:val="222222"/><w:shd w:fill="FFFFFF" w:val="clear"/><w:rtl w:val="true"/></w:rPr><w:t>כך שכל אזרח יוכל לבחור את הפרופיל המתאים לו</w:t></w:r></w:ins><w:ins w:author="Aharon Ariel" w:date="2013-10-17T22:49:00Z" w:id="1620"><w:r><w:rPr><w:color w:val="222222"/><w:shd w:fill="FFFFFF" w:val="clear"/><w:rtl w:val="true"/></w:rPr><w:t xml:space="preserve">, </w:t></w:r></w:ins><w:ins w:author="Aharon Ariel" w:date="2013-10-17T22:49:00Z" w:id="1621"><w:r><w:rPr><w:color w:val="222222"/><w:shd w:fill="FFFFFF" w:val="clear"/><w:rtl w:val="true"/></w:rPr><w:t>ולא יצטרך לשרטט בעצמו</w:t></w:r></w:ins><w:ins w:author="Aharon Ariel" w:date="2013-10-17T22:49:00Z" w:id="1622"><w:r><w:rPr><w:color w:val="222222"/><w:shd w:fill="FFFFFF" w:val="clear"/><w:rtl w:val="true"/></w:rPr><w:t>.</w:t></w:r></w:ins></w:p><w:p><w:pPr><w:pStyle w:val="style0"/></w:pPr><w:ins w:author="Aharon Ariel" w:date="2013-10-17T22:49:00Z" w:id="1623"><w:r><w:rPr><w:color w:val="222222"/><w:shd w:fill="FFFFFF" w:val="clear"/><w:rtl w:val="true"/></w:rPr><w:t>כעת ננסה ללכת בכיוון אחר</w:t></w:r></w:ins><w:ins w:author="Aharon Ariel" w:date="2013-10-17T22:49:00Z" w:id="1624"><w:r><w:rPr><w:color w:val="222222"/><w:shd w:fill="FFFFFF" w:val="clear"/><w:rtl w:val="true"/></w:rPr><w:t xml:space="preserve">, </w:t></w:r></w:ins><w:ins w:author="Aharon Ariel" w:date="2013-10-17T22:49:00Z" w:id="1625"><w:r><w:rPr><w:color w:val="222222"/><w:shd w:fill="FFFFFF" w:val="clear"/><w:rtl w:val="true"/></w:rPr><w:t>ולבדוק את השאלה הבאה</w:t></w:r></w:ins><w:ins w:author="Aharon Ariel" w:date="2013-10-17T22:49:00Z" w:id="1626"><w:r><w:rPr><w:color w:val="222222"/><w:shd w:fill="FFFFFF" w:val="clear"/><w:rtl w:val="true"/></w:rPr><w:t xml:space="preserve">: </w:t></w:r></w:ins><w:ins w:author="Aharon Ariel" w:date="2013-10-17T22:49:00Z" w:id="1627"><w:r><w:rPr><w:color w:val="222222"/><w:shd w:fill="FFFFFF" w:val="clear"/><w:rtl w:val="true"/></w:rPr><w:t xml:space="preserve">נניח שאנו רוצים לחלק עוגה </w:t></w:r></w:ins><w:ins w:author="Aharon Ariel" w:date="2013-10-17T22:49:00Z" w:id="1628"><w:r><w:rPr><w:color w:val="222222"/><w:shd w:fill="FFFFFF" w:val="clear"/><w:rtl w:val="true"/></w:rPr><w:t>(</w:t></w:r></w:ins><w:ins w:author="Aharon Ariel" w:date="2013-10-17T22:49:00Z" w:id="1629"><w:r><w:rPr><w:color w:val="222222"/><w:shd w:fill="FFFFFF" w:val="clear"/><w:rtl w:val="true"/></w:rPr><w:t>או קרקע</w:t></w:r></w:ins><w:ins w:author="Aharon Ariel" w:date="2013-10-17T22:49:00Z" w:id="1630"><w:r><w:rPr><w:color w:val="222222"/><w:shd w:fill="FFFFFF" w:val="clear"/><w:rtl w:val="true"/></w:rPr><w:t xml:space="preserve">), </w:t></w:r></w:ins><w:ins w:author="Aharon Ariel" w:date="2013-10-17T22:49:00Z" w:id="1631"><w:r><w:rPr><w:color w:val="222222"/><w:shd w:fill="FFFFFF" w:val="clear"/><w:rtl w:val="true"/></w:rPr><w:t xml:space="preserve">כך שכל אזרח יקבל פרוסה </w:t></w:r></w:ins><w:ins w:author="Aharon Ariel" w:date="2013-10-17T22:49:00Z" w:id="1632"><w:r><w:rPr><w:b/><w:b/><w:color w:val="222222"/><w:shd w:fill="FFFFFF" w:val="clear"/><w:rtl w:val="true"/></w:rPr><w:t>בצורת ריבוע</w:t></w:r></w:ins><w:ins w:author="Aharon Ariel" w:date="2013-10-17T22:49:00Z" w:id="1633"><w:r><w:rPr><w:color w:val="222222"/><w:shd w:fill="FFFFFF" w:val="clear"/><w:rtl w:val="true"/></w:rPr><w:t xml:space="preserve">. </w:t></w:r></w:ins><w:ins w:author="Aharon Ariel" w:date="2013-10-17T22:49:00Z" w:id="1634"><w:r><w:rPr><w:color w:val="222222"/><w:shd w:fill="FFFFFF" w:val="clear"/><w:rtl w:val="true"/></w:rPr><w:t>מהו החלק הגדול ביותר שאפשר להבטיח לכל אזרח</w:t></w:r></w:ins><w:ins w:author="Aharon Ariel" w:date="2013-10-17T22:49:00Z" w:id="1635"><w:r><w:rPr><w:color w:val="222222"/><w:shd w:fill="FFFFFF" w:val="clear"/><w:rtl w:val="true"/></w:rPr><w:t>?</w:t></w:r></w:ins><w:ins w:author="Aharon Ariel" w:date="2013-10-17T22:49:00Z" w:id="1636"><w:r><w:rPr><w:rtl w:val="true"/></w:rPr><w:t xml:space="preserve"> </w:t></w:r></w:ins><w:ins w:author="Aharon Ariel" w:date="2013-10-17T22:49:00Z" w:id="1637"><w:r><w:rPr><w:color w:val="222222"/><w:shd w:fill="FFFFFF" w:val="clear"/><w:rtl w:val="true"/></w:rPr><w:t>ניתן לראות מייד</w:t></w:r></w:ins><w:ins w:author="Aharon Ariel" w:date="2013-10-17T22:49:00Z" w:id="1638"><w:r><w:rPr><w:color w:val="222222"/><w:shd w:fill="FFFFFF" w:val="clear"/><w:rtl w:val="true"/></w:rPr><w:t xml:space="preserve">, </w:t></w:r></w:ins><w:ins w:author="Aharon Ariel" w:date="2013-10-17T22:49:00Z" w:id="1639"><w:r><w:rPr><w:color w:val="222222"/><w:shd w:fill="FFFFFF" w:val="clear"/><w:rtl w:val="true"/></w:rPr><w:t>שחלוקה פרופורציונלית לא תמיד אפשרית בתנאים אלהכאלו</w:t></w:r></w:ins><w:ins w:author="Aharon Ariel" w:date="2013-10-17T22:49:00Z" w:id="1640"><w:r><w:rPr><w:color w:val="222222"/><w:shd w:fill="FFFFFF" w:val="clear"/><w:rtl w:val="true"/></w:rPr><w:t xml:space="preserve">. </w:t></w:r></w:ins><w:ins w:author="Aharon Ariel" w:date="2013-10-17T22:49:00Z" w:id="1641"><w:r><w:rPr><w:color w:val="222222"/><w:shd w:fill="FFFFFF" w:val="clear"/><w:rtl w:val="true"/></w:rPr><w:t>לדוגמה</w:t></w:r></w:ins><w:ins w:author="Aharon Ariel" w:date="2013-10-17T22:49:00Z" w:id="1642"><w:r><w:rPr><w:color w:val="222222"/><w:shd w:fill="FFFFFF" w:val="clear"/><w:rtl w:val="true"/></w:rPr><w:t xml:space="preserve">, </w:t></w:r></w:ins><w:ins w:author="Aharon Ariel" w:date="2013-10-17T22:49:00Z" w:id="1643"><w:r><w:rPr><w:color w:val="222222"/><w:shd w:fill="FFFFFF" w:val="clear"/><w:rtl w:val="true"/></w:rPr><w:t xml:space="preserve">אם ישנם </w:t></w:r></w:ins><w:ins w:author="Aharon Ariel" w:date="2013-10-17T22:49:00Z" w:id="1644"><w:r><w:rPr><w:color w:val="222222"/><w:shd w:fill="FFFFFF" w:val="clear"/></w:rPr><w:t>2</w:t></w:r></w:ins><w:ins w:author="Aharon Ariel" w:date="2013-10-17T22:49:00Z" w:id="1645"><w:r><w:rPr><w:color w:val="222222"/><w:shd w:fill="FFFFFF" w:val="clear"/><w:rtl w:val="true"/></w:rPr><w:t xml:space="preserve"> </w:t></w:r></w:ins><w:ins w:author="Aharon Ariel" w:date="2013-10-17T22:49:00Z" w:id="1646"><w:r><w:rPr><w:color w:val="222222"/><w:shd w:fill="FFFFFF" w:val="clear"/><w:rtl w:val="true"/></w:rPr><w:t>אזרחים</w:t></w:r></w:ins><w:ins w:author="Aharon Ariel" w:date="2013-10-17T22:49:00Z" w:id="1647"><w:r><w:rPr><w:color w:val="222222"/><w:shd w:fill="FFFFFF" w:val="clear"/><w:rtl w:val="true"/></w:rPr><w:t xml:space="preserve">, </w:t></w:r></w:ins><w:ins w:author="Aharon Ariel" w:date="2013-10-17T22:49:00Z" w:id="1648"><w:r><w:rPr><w:color w:val="222222"/><w:shd w:fill="FFFFFF" w:val="clear"/><w:rtl w:val="true"/></w:rPr><w:t>בעלי העדפות שוות ואחידות</w:t></w:r></w:ins><w:ins w:author="Aharon Ariel" w:date="2013-10-17T22:49:00Z" w:id="1649"><w:r><w:rPr><w:color w:val="222222"/><w:shd w:fill="FFFFFF" w:val="clear"/><w:rtl w:val="true"/></w:rPr><w:t xml:space="preserve">, </w:t></w:r></w:ins><w:ins w:author="Aharon Ariel" w:date="2013-10-17T22:49:00Z" w:id="1650"><w:r><w:rPr><w:color w:val="222222"/><w:shd w:fill="FFFFFF" w:val="clear"/><w:rtl w:val="true"/></w:rPr><w:t xml:space="preserve">והקרקע שיש לחלק היא בצורת ריבוע עם צלע של </w:t></w:r></w:ins><w:ins w:author="Aharon Ariel" w:date="2013-10-17T22:49:00Z" w:id="1651"><w:r><w:rPr><w:color w:val="222222"/><w:shd w:fill="FFFFFF" w:val="clear"/></w:rPr><w:t>100</w:t></w:r></w:ins><w:ins w:author="Aharon Ariel" w:date="2013-10-17T22:49:00Z" w:id="1652"><w:r><w:rPr><w:color w:val="222222"/><w:shd w:fill="FFFFFF" w:val="clear"/><w:rtl w:val="true"/></w:rPr><w:t xml:space="preserve"> </w:t></w:r></w:ins><w:ins w:author="Aharon Ariel" w:date="2013-10-17T22:49:00Z" w:id="1653"><w:r><w:rPr><w:color w:val="222222"/><w:shd w:fill="FFFFFF" w:val="clear"/><w:rtl w:val="true"/></w:rPr><w:t>מטר</w:t></w:r></w:ins><w:ins w:author="Aharon Ariel" w:date="2013-10-17T22:49:00Z" w:id="1654"><w:r><w:rPr><w:color w:val="222222"/><w:shd w:fill="FFFFFF" w:val="clear"/><w:rtl w:val="true"/></w:rPr><w:t xml:space="preserve">, </w:t></w:r></w:ins><w:ins w:author="Aharon Ariel" w:date="2013-10-17T22:49:00Z" w:id="1655"><w:r><w:rPr><w:color w:val="222222"/><w:shd w:fill="FFFFFF" w:val="clear"/><w:rtl w:val="true"/></w:rPr><w:t xml:space="preserve">לכל היותר נוכל לתת לכל אזרח ריבוע עם צלע של </w:t></w:r></w:ins><w:ins w:author="Aharon Ariel" w:date="2013-10-17T22:49:00Z" w:id="1656"><w:r><w:rPr><w:color w:val="222222"/><w:shd w:fill="FFFFFF" w:val="clear"/></w:rPr><w:t>50</w:t></w:r></w:ins><w:ins w:author="Aharon Ariel" w:date="2013-10-17T22:49:00Z" w:id="1657"><w:r><w:rPr><w:color w:val="222222"/><w:shd w:fill="FFFFFF" w:val="clear"/><w:rtl w:val="true"/></w:rPr><w:t xml:space="preserve"> </w:t></w:r></w:ins><w:ins w:author="Aharon Ariel" w:date="2013-10-17T22:49:00Z" w:id="1658"><w:r><w:rPr><w:color w:val="222222"/><w:shd w:fill="FFFFFF" w:val="clear"/><w:rtl w:val="true"/></w:rPr><w:t>מטר</w:t></w:r></w:ins><w:ins w:author="Aharon Ariel" w:date="2013-10-17T22:49:00Z" w:id="1659"><w:r><w:rPr><w:color w:val="222222"/><w:shd w:fill="FFFFFF" w:val="clear"/><w:rtl w:val="true"/></w:rPr><w:t xml:space="preserve">, </w:t></w:r></w:ins><w:ins w:author="Aharon Ariel" w:date="2013-10-17T22:49:00Z" w:id="1660"><w:r><w:rPr><w:color w:val="222222"/><w:shd w:fill="FFFFFF" w:val="clear"/><w:rtl w:val="true"/></w:rPr><w:t>הכולל רבע מהערך הכולל</w:t></w:r></w:ins><w:ins w:author="Aharon Ariel" w:date="2013-10-17T22:49:00Z" w:id="1661"><w:r><w:rPr><w:color w:val="222222"/><w:shd w:fill="FFFFFF" w:val="clear"/><w:rtl w:val="true"/></w:rPr><w:t xml:space="preserve">. </w:t></w:r></w:ins><w:ins w:author="Aharon Ariel" w:date="2013-10-17T22:49:00Z" w:id="1662"><w:r><w:rPr><w:color w:val="222222"/><w:shd w:fill="FFFFFF" w:val="clear"/><w:rtl w:val="true"/></w:rPr><w:t>כלומר</w:t></w:r></w:ins><w:ins w:author="Aharon Ariel" w:date="2013-10-17T22:49:00Z" w:id="1663"><w:r><w:rPr><w:color w:val="222222"/><w:shd w:fill="FFFFFF" w:val="clear"/><w:rtl w:val="true"/></w:rPr><w:t xml:space="preserve">, ; </w:t></w:r></w:ins><w:ins w:author="Aharon Ariel" w:date="2013-10-17T22:49:00Z" w:id="1664"><w:r><w:rPr><w:color w:val="222222"/><w:shd w:fill="FFFFFF" w:val="clear"/><w:rtl w:val="true"/></w:rPr><w:t>לא נוכל להבטיח לכל אחד חצי מהערך הכולל</w:t></w:r></w:ins><w:ins w:author="Aharon Ariel" w:date="2013-10-17T22:49:00Z" w:id="1665"><w:r><w:rPr><w:color w:val="222222"/><w:shd w:fill="FFFFFF" w:val="clear"/><w:rtl w:val="true"/></w:rPr><w:t xml:space="preserve">! </w:t></w:r></w:ins><w:ins w:author="Aharon Ariel" w:date="2013-10-17T22:49:00Z" w:id="1666"><w:r><w:rPr><w:color w:val="222222"/><w:shd w:fill="FFFFFF" w:val="clear"/><w:rtl w:val="true"/></w:rPr><w:t>ולמעשה חצי משטח ישאר ללא הקצאה</w:t></w:r></w:ins><w:r><w:rPr><w:rtl w:val="true"/></w:rPr><w:commentReference w:id="20"/></w:r><w:ins w:author="Aharon Ariel" w:date="2013-10-17T22:49:00Z" w:id="1667"><w:r><w:rPr><w:color w:val="222222"/><w:shd w:fill="FFFFFF" w:val="clear"/><w:rtl w:val="true"/></w:rPr><w:t xml:space="preserve">. </w:t></w:r></w:ins><w:ins w:author="Aharon Ariel" w:date="2013-10-17T22:49:00Z" w:id="1668"><w:r><w:rPr><w:color w:val="222222"/><w:shd w:fill="FFFFFF" w:val="clear"/><w:rtl w:val="true"/></w:rPr><w:t>אם כך</w:t></w:r></w:ins><w:ins w:author="Aharon Ariel" w:date="2013-10-17T22:49:00Z" w:id="1669"><w:r><w:rPr><w:color w:val="222222"/><w:shd w:fill="FFFFFF" w:val="clear"/><w:rtl w:val="true"/></w:rPr><w:t xml:space="preserve">, </w:t></w:r></w:ins><w:ins w:author="Aharon Ariel" w:date="2013-10-17T22:49:00Z" w:id="1670"><w:r><w:rPr><w:color w:val="222222"/><w:shd w:fill="FFFFFF" w:val="clear"/><w:rtl w:val="true"/></w:rPr><w:t>השאלה היא</w:t></w:r></w:ins><w:ins w:author="Aharon Ariel" w:date="2013-10-17T22:49:00Z" w:id="1671"><w:r><w:rPr><w:color w:val="222222"/><w:shd w:fill="FFFFFF" w:val="clear"/><w:rtl w:val="true"/></w:rPr><w:t xml:space="preserve">, </w:t></w:r></w:ins><w:ins w:author="Aharon Ariel" w:date="2013-10-17T22:49:00Z" w:id="1672"><w:r><w:rPr><w:color w:val="222222"/><w:shd w:fill="FFFFFF" w:val="clear"/><w:rtl w:val="true"/></w:rPr><w:t>מהו המקסימום שאפשר להבטיח לכל אזרח</w:t></w:r></w:ins><w:ins w:author="Aharon Ariel" w:date="2013-10-17T22:49:00Z" w:id="1673"><w:r><w:rPr><w:color w:val="222222"/><w:shd w:fill="FFFFFF" w:val="clear"/><w:rtl w:val="true"/></w:rPr><w:t xml:space="preserve">? </w:t></w:r></w:ins><w:ins w:author="Aharon Ariel" w:date="2013-10-17T22:49:00Z" w:id="1674"><w:r><w:rPr><w:color w:val="222222"/><w:shd w:fill="FFFFFF" w:val="clear"/><w:rtl w:val="true"/></w:rPr><w:t>לאחרונה הוכחתי</w:t></w:r></w:ins><w:ins w:author="Aharon Ariel" w:date="2013-10-17T22:49:00Z" w:id="1675"><w:r><w:rPr><w:color w:val="222222"/><w:shd w:fill="FFFFFF" w:val="clear"/><w:rtl w:val="true"/></w:rPr><w:t xml:space="preserve">, </w:t></w:r></w:ins><w:ins w:author="Aharon Ariel" w:date="2013-10-17T22:49:00Z" w:id="1676"><w:r><w:rPr><w:color w:val="222222"/><w:shd w:fill="FFFFFF" w:val="clear"/><w:rtl w:val="true"/></w:rPr><w:t>שכאשר הקרקע היא ריבועית</w:t></w:r></w:ins><w:ins w:author="Aharon Ariel" w:date="2013-10-17T22:49:00Z" w:id="1677"><w:r><w:rPr><w:color w:val="222222"/><w:shd w:fill="FFFFFF" w:val="clear"/><w:rtl w:val="true"/></w:rPr><w:t xml:space="preserve">, </w:t></w:r></w:ins><w:ins w:author="Aharon Ariel" w:date="2013-10-17T22:49:00Z" w:id="1678"><w:r><w:rPr><w:color w:val="222222"/><w:shd w:fill="FFFFFF" w:val="clear"/><w:rtl w:val="true"/></w:rPr><w:t>ויש שני אזרחים</w:t></w:r></w:ins><w:ins w:author="Aharon Ariel" w:date="2013-10-17T22:49:00Z" w:id="1679"><w:r><w:rPr><w:color w:val="222222"/><w:shd w:fill="FFFFFF" w:val="clear"/><w:rtl w:val="true"/></w:rPr><w:t xml:space="preserve">, </w:t></w:r></w:ins><w:ins w:author="Aharon Ariel" w:date="2013-10-17T22:49:00Z" w:id="1680"><w:r><w:rPr><w:color w:val="222222"/><w:shd w:fill="FFFFFF" w:val="clear"/><w:rtl w:val="true"/></w:rPr><w:t>אכן אפשר להבטיח לכל אזרח לפחות רבע מהערך הכולל</w:t></w:r></w:ins><w:ins w:author="Aharon Ariel" w:date="2013-10-17T22:49:00Z" w:id="1681"><w:r><w:rPr><w:color w:val="222222"/><w:shd w:fill="FFFFFF" w:val="clear"/><w:rtl w:val="true"/></w:rPr><w:t>.</w:t></w:r></w:ins><w:ins w:author="Aharon Ariel" w:date="2013-10-17T22:49:00Z" w:id="1682"><w:r><w:rPr><w:rStyle w:val="style68"/><w:rtl w:val="true"/></w:rPr><w:footnoteReference w:id="31"/></w:r></w:ins><w:ins w:author="Aharon Ariel" w:date="2013-10-17T22:49:00Z" w:id="1683"><w:r><w:rPr><w:color w:val="222222"/><w:shd w:fill="FFFFFF" w:val="clear"/><w:rtl w:val="true"/></w:rPr><w:t xml:space="preserve"> (</w:t></w:r></w:ins><w:ins w:author="Aharon Ariel" w:date="2013-10-17T22:49:00Z" w:id="1684"><w:r><w:rPr><w:color w:val="222222"/><w:shd w:fill="FFFFFF" w:val="clear"/></w:rPr><w:t>http://math.stackexchange.com/questions/387338/probable-squares-in-a-square-cake</w:t></w:r></w:ins><w:ins w:author="Aharon Ariel" w:date="2013-10-17T22:49:00Z" w:id="1685"><w:r><w:rPr><w:color w:val="222222"/><w:shd w:fill="FFFFFF" w:val="clear"/><w:rtl w:val="true"/></w:rPr><w:t xml:space="preserve">). </w:t></w:r></w:ins><w:ins w:author="Aharon Ariel" w:date="2013-10-17T22:49:00Z" w:id="1686"><w:r><w:rPr><w:color w:val="222222"/><w:shd w:fill="FFFFFF" w:val="clear"/><w:rtl w:val="true"/></w:rPr><w:t>אבל מה אם יש יותר משני אזרחים</w:t></w:r></w:ins><w:ins w:author="Aharon Ariel" w:date="2013-10-17T22:49:00Z" w:id="1687"><w:r><w:rPr><w:color w:val="222222"/><w:shd w:fill="FFFFFF" w:val="clear"/><w:rtl w:val="true"/></w:rPr><w:t xml:space="preserve">? </w:t></w:r></w:ins><w:ins w:author="Aharon Ariel" w:date="2013-10-17T22:49:00Z" w:id="1688"><w:r><w:rPr><w:color w:val="222222"/><w:shd w:fill="FFFFFF" w:val="clear"/><w:rtl w:val="true"/></w:rPr><w:t>הבעיה מסתבכת באופן משמעותי</w:t></w:r></w:ins><w:ins w:author="Aharon Ariel" w:date="2013-10-17T22:49:00Z" w:id="1689"><w:r><w:rPr><w:color w:val="222222"/><w:shd w:fill="FFFFFF" w:val="clear"/><w:rtl w:val="true"/></w:rPr><w:t xml:space="preserve">, </w:t></w:r></w:ins><w:ins w:author="Aharon Ariel" w:date="2013-10-17T22:49:00Z" w:id="1690"><w:r><w:rPr><w:color w:val="222222"/><w:shd w:fill="FFFFFF" w:val="clear"/><w:rtl w:val="true"/></w:rPr><w:t>ונראה שיהיה צורך בתובנות מתחום הגאומטריה</w:t></w:r></w:ins><w:ins w:author="Aharon Ariel" w:date="2013-10-17T22:49:00Z" w:id="1691"><w:r><w:rPr><w:color w:val="222222"/><w:shd w:fill="FFFFFF" w:val="clear"/><w:rtl w:val="true"/></w:rPr><w:t xml:space="preserve">. </w:t></w:r></w:ins></w:p><w:p><w:pPr><w:pStyle w:val="style0"/></w:pPr><w:r><w:rPr><w:rtl w:val="true"/></w:rPr></w:r></w:p><w:p><w:pPr><w:pStyle w:val="style94"/></w:pPr><w:r><w:rPr><w:shd w:fill="FFFFFF" w:val="clear"/></w:rPr><w:t>2</w:t></w:r><w:r><w:rPr><w:shd w:fill="FFFFFF" w:val="clear"/><w:rtl w:val="true"/></w:rPr><w:t xml:space="preserve">. </w:t></w:r><w:ins w:author="Aharon Ariel" w:date="2013-10-17T22:49:00Z" w:id="1692"><w:r><w:rPr><w:shd w:fill="FFFFFF" w:val="clear"/><w:rtl w:val="true"/></w:rPr><w:t>הקצאת חדרים</w:t></w:r></w:ins></w:p><w:p><w:pPr><w:pStyle w:val="style0"/></w:pPr><w:ins w:author="Aharon Ariel" w:date="2013-10-17T22:49:00Z" w:id="1693"><w:r><w:rPr><w:color w:val="222222"/><w:shd w:fill="FFFFFF" w:val="clear"/><w:rtl w:val="true"/></w:rPr><w:t>דרך חלופית להסתכל על בעיית חלוקת הנחלות היא בהקבלה כבעיה של שותפים לדירה המנסים לחלק ביניהם את החדרים בצורה הוגנת לשביעות רצון כל הצדדים</w:t></w:r></w:ins><w:ins w:author="Aharon Ariel" w:date="2013-10-17T22:49:00Z" w:id="1694"><w:r><w:rPr><w:color w:val="222222"/><w:shd w:fill="FFFFFF" w:val="clear"/><w:rtl w:val="true"/></w:rPr><w:t>.</w:t></w:r></w:ins><w:ins w:author="Aharon Ariel" w:date="2013-10-17T22:49:00Z" w:id="1695"><w:r><w:rPr><w:color w:val="222222"/><w:shd w:fill="FFFFFF" w:val="clear"/><w:rtl w:val="true"/></w:rPr><w:t>לבעיית השותפים לדירה</w:t></w:r></w:ins><w:ins w:author="Aharon Ariel" w:date="2013-10-17T22:49:00Z" w:id="1696"><w:r><w:rPr><w:color w:val="222222"/><w:shd w:fill="FFFFFF" w:val="clear"/><w:rtl w:val="true"/></w:rPr><w:t xml:space="preserve">: </w:t></w:r></w:ins><w:ins w:author="Aharon Ariel" w:date="2013-10-17T22:49:00Z" w:id="1697"><w:r><w:rPr><w:color w:val="222222"/><w:shd w:fill="FFFFFF" w:val="clear"/><w:rtl w:val="true"/></w:rPr><w:t xml:space="preserve">נניח שיש לנו </w:t></w:r></w:ins><w:ins w:author="Aharon Ariel" w:date="2013-10-17T22:49:00Z" w:id="1698"><w:r><w:rPr><w:color w:val="222222"/><w:shd w:fill="FFFFFF" w:val="clear"/></w:rPr><w:t>n</w:t></w:r></w:ins><w:ins w:author="Aharon Ariel" w:date="2013-10-17T22:49:00Z" w:id="1699"><w:r><w:rPr><w:color w:val="222222"/><w:shd w:fill="FFFFFF" w:val="clear"/><w:rtl w:val="true"/></w:rPr><w:t xml:space="preserve"> </w:t></w:r></w:ins><w:ins w:author="Aharon Ariel" w:date="2013-10-17T22:49:00Z" w:id="1700"><w:r><w:rPr><w:color w:val="222222"/><w:shd w:fill="FFFFFF" w:val="clear"/><w:rtl w:val="true"/></w:rPr><w:t xml:space="preserve">שותפים השוכרים דירה עם </w:t></w:r></w:ins><w:ins w:author="Aharon Ariel" w:date="2013-10-17T22:49:00Z" w:id="1701"><w:r><w:rPr><w:color w:val="222222"/><w:shd w:fill="FFFFFF" w:val="clear"/></w:rPr><w:t>n</w:t></w:r></w:ins><w:ins w:author="Aharon Ariel" w:date="2013-10-17T22:49:00Z" w:id="1702"><w:r><w:rPr><w:color w:val="222222"/><w:shd w:fill="FFFFFF" w:val="clear"/><w:rtl w:val="true"/></w:rPr><w:t xml:space="preserve"> </w:t></w:r></w:ins><w:ins w:author="Aharon Ariel" w:date="2013-10-17T22:49:00Z" w:id="1703"><w:r><w:rPr><w:color w:val="222222"/><w:shd w:fill="FFFFFF" w:val="clear"/><w:rtl w:val="true"/></w:rPr><w:t>חדרים</w:t></w:r></w:ins><w:ins w:author="Aharon Ariel" w:date="2013-10-17T22:49:00Z" w:id="1704"><w:r><w:rPr><w:color w:val="222222"/><w:shd w:fill="FFFFFF" w:val="clear"/><w:rtl w:val="true"/></w:rPr><w:t xml:space="preserve">, </w:t></w:r></w:ins><w:ins w:author="Aharon Ariel" w:date="2013-10-17T22:49:00Z" w:id="1705"><w:r><w:rPr><w:color w:val="222222"/><w:shd w:fill="FFFFFF" w:val="clear"/><w:rtl w:val="true"/></w:rPr><w:t>ועליהםצריכים להחליט איזה חדר יקבל כל אחד מהם</w:t></w:r></w:ins><w:ins w:author="Aharon Ariel" w:date="2013-10-17T22:49:00Z" w:id="1706"><w:r><w:rPr><w:color w:val="222222"/><w:shd w:fill="FFFFFF" w:val="clear"/><w:rtl w:val="true"/></w:rPr><w:t xml:space="preserve">, </w:t></w:r></w:ins><w:ins w:author="Aharon Ariel" w:date="2013-10-17T22:49:00Z" w:id="1707"><w:r><w:rPr><w:color w:val="222222"/><w:shd w:fill="FFFFFF" w:val="clear"/><w:rtl w:val="true"/></w:rPr><w:t>ואיזה חלק משכר</w:t></w:r></w:ins><w:ins w:author="Aharon Ariel" w:date="2013-10-17T22:49:00Z" w:id="1708"><w:r><w:rPr><w:color w:val="222222"/><w:shd w:fill="FFFFFF" w:val="clear"/><w:rtl w:val="true"/></w:rPr><w:t>-</w:t></w:r></w:ins><w:ins w:author="Aharon Ariel" w:date="2013-10-17T22:49:00Z" w:id="1709"><w:r><w:rPr><w:color w:val="222222"/><w:shd w:fill="FFFFFF" w:val="clear"/><w:rtl w:val="true"/></w:rPr><w:t>הדירה ישלם כל אחד</w:t></w:r></w:ins><w:ins w:author="Aharon Ariel" w:date="2013-10-17T22:49:00Z" w:id="1710"><w:r><w:rPr><w:color w:val="222222"/><w:shd w:fill="FFFFFF" w:val="clear"/><w:rtl w:val="true"/></w:rPr><w:t xml:space="preserve">. </w:t></w:r></w:ins><w:ins w:author="Aharon Ariel" w:date="2013-10-17T22:49:00Z" w:id="1711"><w:r><w:rPr><w:color w:val="222222"/><w:shd w:fill="FFFFFF" w:val="clear"/><w:rtl w:val="true"/></w:rPr><w:t xml:space="preserve">המחשבון של סוּ </w:t></w:r></w:ins><w:ins w:author="Aharon Ariel" w:date="2013-10-17T22:49:00Z" w:id="1712"><w:r><w:rPr><w:color w:val="222222"/><w:shd w:fill="FFFFFF" w:val="clear"/><w:rtl w:val="true"/></w:rPr><w:t>(</w:t></w:r></w:ins><w:hyperlink r:id="rId13"><w:r><w:rPr><w:rStyle w:val="style31"/><w:color w:val="1155CC"/><w:u w:val="single"/><w:shd w:fill="FFFFFF" w:val="clear"/></w:rPr><w:t>http://www.math.hmc.edu/~su/fairdivision/calc</w:t></w:r><w:r><w:rPr><w:rStyle w:val="style31"/><w:color w:val="1155CC"/><w:u w:val="single"/><w:shd w:fill="FFFFFF" w:val="clear"/><w:rtl w:val="true"/></w:rPr><w:t>/</w:t></w:r></w:hyperlink><w:r><w:rPr><w:color w:val="222222"/><w:shd w:fill="FFFFFF" w:val="clear"/><w:rtl w:val="true"/></w:rPr><w:t xml:space="preserve">) </w:t></w:r><w:ins w:author="Aharon Ariel" w:date="2013-10-17T22:49:00Z" w:id="1713"><w:r><w:rPr><w:color w:val="222222"/><w:shd w:fill="FFFFFF" w:val="clear"/><w:rtl w:val="true"/></w:rPr><w:t>מציע דרך פשוטה לפתור את הבעיה</w:t></w:r></w:ins><w:ins w:author="Aharon Ariel" w:date="2013-10-17T22:49:00Z" w:id="1714"><w:r><w:rPr><w:rStyle w:val="style68"/><w:rtl w:val="true"/></w:rPr><w:footnoteReference w:id="32"/></w:r></w:ins><w:ins w:author="Aharon Ariel" w:date="2013-10-17T22:49:00Z" w:id="1715"><w:r><w:rPr><w:color w:val="222222"/><w:shd w:fill="FFFFFF" w:val="clear"/><w:rtl w:val="true"/></w:rPr><w:t xml:space="preserve">: - </w:t></w:r></w:ins><w:ins w:author="Aharon Ariel" w:date="2013-10-17T22:49:00Z" w:id="1716"><w:r><w:rPr><w:color w:val="222222"/><w:shd w:fill="FFFFFF" w:val="clear"/><w:rtl w:val="true"/></w:rPr><w:t>כל אחד מהשותפים מתעדף את החדרים מנקודת</w:t></w:r></w:ins><w:ins w:author="Aharon Ariel" w:date="2013-10-17T22:49:00Z" w:id="1717"><w:r><w:rPr><w:color w:val="222222"/><w:shd w:fill="FFFFFF" w:val="clear"/><w:rtl w:val="true"/></w:rPr><w:t>-</w:t></w:r></w:ins><w:ins w:author="Aharon Ariel" w:date="2013-10-17T22:49:00Z" w:id="1718"><w:r><w:rPr><w:color w:val="222222"/><w:shd w:fill="FFFFFF" w:val="clear"/><w:rtl w:val="true"/></w:rPr><w:t>מבטו האישית על</w:t></w:r></w:ins><w:ins w:author="Aharon Ariel" w:date="2013-10-17T22:49:00Z" w:id="1719"><w:r><w:rPr><w:color w:val="222222"/><w:shd w:fill="FFFFFF" w:val="clear"/><w:rtl w:val="true"/></w:rPr><w:t>-</w:t></w:r></w:ins><w:ins w:author="Aharon Ariel" w:date="2013-10-17T22:49:00Z" w:id="1720"><w:r><w:rPr><w:color w:val="222222"/><w:shd w:fill="FFFFFF" w:val="clear"/><w:rtl w:val="true"/></w:rPr><w:t xml:space="preserve">ידי נתינת </w:t></w:r></w:ins><w:ins w:author="Aharon Ariel" w:date="2013-10-17T22:49:00Z" w:id="1721"><w:r><w:rPr><w:rFonts w:ascii="Calibri" w:hAnsi="Calibri"/><w:color w:val="222222"/><w:shd w:fill="FFFFFF" w:val="clear"/></w:rPr><w:t>n</w:t></w:r></w:ins><w:ins w:author="Aharon Ariel" w:date="2013-10-17T22:49:00Z" w:id="1722"><w:r><w:rPr><w:rFonts w:ascii="Calibri" w:hAnsi="Calibri"/><w:color w:val="222222"/><w:shd w:fill="FFFFFF" w:val="clear"/><w:rtl w:val="true"/></w:rPr><w:t xml:space="preserve"> </w:t></w:r></w:ins><w:ins w:author="Aharon Ariel" w:date="2013-10-17T22:49:00Z" w:id="1723"><w:r><w:rPr><w:rFonts w:ascii="Calibri" w:hAnsi="Calibri"/><w:color w:val="222222"/><w:shd w:fill="FFFFFF" w:val="clear"/><w:rtl w:val="true"/></w:rPr><w:t>הצעות מחיר</w:t></w:r></w:ins><w:ins w:author="Aharon Ariel" w:date="2013-10-17T22:49:00Z" w:id="1724"><w:r><w:rPr><w:rFonts w:ascii="Calibri" w:hAnsi="Calibri"/><w:color w:val="222222"/><w:shd w:fill="FFFFFF" w:val="clear"/><w:rtl w:val="true"/></w:rPr><w:t xml:space="preserve">, </w:t></w:r></w:ins><w:ins w:author="Aharon Ariel" w:date="2013-10-17T22:49:00Z" w:id="1725"><w:r><w:rPr><w:rFonts w:ascii="Calibri" w:hAnsi="Calibri"/><w:color w:val="222222"/><w:shd w:fill="FFFFFF" w:val="clear"/><w:rtl w:val="true"/></w:rPr><w:t>הצעה אחת לכל חדר</w:t></w:r></w:ins><w:ins w:author="Aharon Ariel" w:date="2013-10-17T22:49:00Z" w:id="1726"><w:r><w:rPr><w:rFonts w:ascii="Calibri" w:hAnsi="Calibri"/><w:color w:val="222222"/><w:shd w:fill="FFFFFF" w:val="clear"/><w:rtl w:val="true"/></w:rPr><w:t xml:space="preserve">, </w:t></w:r></w:ins><w:ins w:author="Aharon Ariel" w:date="2013-10-17T22:49:00Z" w:id="1727"><w:r><w:rPr><w:rFonts w:ascii="Calibri" w:hAnsi="Calibri"/><w:color w:val="222222"/><w:shd w:fill="FFFFFF" w:val="clear"/><w:rtl w:val="true"/></w:rPr><w:t>כך שסך כל הצעות המחיר תסתכמנה בשכר</w:t></w:r></w:ins><w:ins w:author="Aharon Ariel" w:date="2013-10-17T22:49:00Z" w:id="1728"><w:r><w:rPr><w:rFonts w:ascii="Calibri" w:hAnsi="Calibri"/><w:color w:val="222222"/><w:shd w:fill="FFFFFF" w:val="clear"/><w:rtl w:val="true"/></w:rPr><w:t>-</w:t></w:r></w:ins><w:ins w:author="Aharon Ariel" w:date="2013-10-17T22:49:00Z" w:id="1729"><w:r><w:rPr><w:rFonts w:ascii="Calibri" w:hAnsi="Calibri"/><w:color w:val="222222"/><w:shd w:fill="FFFFFF" w:val="clear"/><w:rtl w:val="true"/></w:rPr><w:t>הדירה הכולל</w:t></w:r></w:ins><w:ins w:author="Aharon Ariel" w:date="2013-10-17T22:49:00Z" w:id="1730"><w:r><w:rPr><w:rFonts w:ascii="Calibri" w:hAnsi="Calibri"/><w:color w:val="222222"/><w:shd w:fill="FFFFFF" w:val="clear"/><w:rtl w:val="true"/></w:rPr><w:t xml:space="preserve">. </w:t></w:r></w:ins><w:ins w:author="Aharon Ariel" w:date="2013-10-17T22:49:00Z" w:id="1731"><w:r><w:rPr><w:color w:val="222222"/><w:shd w:fill="FFFFFF" w:val="clear"/><w:rtl w:val="true"/></w:rPr><w:t>נותן הצעת</w:t></w:r></w:ins><w:ins w:author="Aharon Ariel" w:date="2013-10-17T22:49:00Z" w:id="1732"><w:r><w:rPr><w:color w:val="222222"/><w:shd w:fill="FFFFFF" w:val="clear"/><w:rtl w:val="true"/></w:rPr><w:t>-</w:t></w:r></w:ins><w:ins w:author="Aharon Ariel" w:date="2013-10-17T22:49:00Z" w:id="1733"><w:r><w:rPr><w:color w:val="222222"/><w:shd w:fill="FFFFFF" w:val="clear"/><w:rtl w:val="true"/></w:rPr><w:t>מחיר לכל חדר</w:t></w:r></w:ins><w:ins w:author="Aharon Ariel" w:date="2013-10-17T22:49:00Z" w:id="1734"><w:r><w:rPr><w:color w:val="222222"/><w:shd w:fill="FFFFFF" w:val="clear"/><w:rtl w:val="true"/></w:rPr><w:t xml:space="preserve">, </w:t></w:r></w:ins><w:ins w:author="Aharon Ariel" w:date="2013-10-17T22:49:00Z" w:id="1735"><w:r><w:rPr><w:color w:val="222222"/><w:shd w:fill="FFFFFF" w:val="clear"/><w:rtl w:val="true"/></w:rPr><w:t>כל שכל הצעות המחיר שלו מסתכמות לשכר הדירה הכולל</w:t></w:r></w:ins><w:ins w:author="Aharon Ariel" w:date="2013-10-17T22:49:00Z" w:id="1736"><w:r><w:rPr><w:color w:val="222222"/><w:shd w:fill="FFFFFF" w:val="clear"/><w:rtl w:val="true"/></w:rPr><w:t xml:space="preserve">; </w:t></w:r></w:ins><w:ins w:author="Aharon Ariel" w:date="2013-10-17T22:49:00Z" w:id="1737"><w:r><w:rPr><w:color w:val="222222"/><w:shd w:fill="FFFFFF" w:val="clear"/><w:rtl w:val="true"/></w:rPr><w:t>האלגוריתם לוקח את כל הצעות המחיר</w:t></w:r></w:ins><w:ins w:author="Aharon Ariel" w:date="2013-10-17T22:49:00Z" w:id="1738"><w:r><w:rPr><w:color w:val="222222"/><w:shd w:fill="FFFFFF" w:val="clear"/><w:rtl w:val="true"/></w:rPr><w:t xml:space="preserve">, </w:t></w:r></w:ins><w:ins w:author="Aharon Ariel" w:date="2013-10-17T22:49:00Z" w:id="1739"><w:r><w:rPr><w:color w:val="222222"/><w:shd w:fill="FFFFFF" w:val="clear"/><w:rtl w:val="true"/></w:rPr><w:t>ויוצר הקצאת</w:t></w:r></w:ins><w:ins w:author="Aharon Ariel" w:date="2013-10-17T22:49:00Z" w:id="1740"><w:r><w:rPr><w:color w:val="222222"/><w:shd w:fill="FFFFFF" w:val="clear"/><w:rtl w:val="true"/></w:rPr><w:t>-</w:t></w:r></w:ins><w:ins w:author="Aharon Ariel" w:date="2013-10-17T22:49:00Z" w:id="1741"><w:r><w:rPr><w:color w:val="222222"/><w:shd w:fill="FFFFFF" w:val="clear"/><w:rtl w:val="true"/></w:rPr><w:t>חדרים</w:t></w:r></w:ins><w:ins w:author="Aharon Ariel" w:date="2013-10-17T22:49:00Z" w:id="1742"><w:r><w:rPr><w:color w:val="222222"/><w:shd w:fill="FFFFFF" w:val="clear"/><w:rtl w:val="true"/></w:rPr><w:t xml:space="preserve">, </w:t></w:r></w:ins><w:ins w:author="Aharon Ariel" w:date="2013-10-17T22:49:00Z" w:id="1743"><w:r><w:rPr><w:color w:val="222222"/><w:shd w:fill="FFFFFF" w:val="clear"/><w:rtl w:val="true"/></w:rPr><w:t>כך שכל שותף צריך לשלם לכל היותר את הסכום שהציע עבור החדר אותו קיבל חדר</w:t></w:r></w:ins><w:ins w:author="Aharon Ariel" w:date="2013-10-17T22:49:00Z" w:id="1744"><w:r><w:rPr><w:color w:val="222222"/><w:shd w:fill="FFFFFF" w:val="clear"/><w:rtl w:val="true"/></w:rPr><w:t xml:space="preserve">. </w:t></w:r></w:ins><w:ins w:author="Aharon Ariel" w:date="2013-10-17T22:49:00Z" w:id="1745"><w:r><w:rPr><w:color w:val="222222"/><w:shd w:fill="FFFFFF" w:val="clear"/><w:rtl w:val="true"/></w:rPr><w:t>האלגוריתם זה איננו חסין בפני אסטרטגיה</w:t></w:r></w:ins><w:ins w:author="Aharon Ariel" w:date="2013-10-17T22:49:00Z" w:id="1746"><w:r><w:rPr><w:color w:val="222222"/><w:shd w:fill="FFFFFF" w:val="clear"/><w:rtl w:val="true"/></w:rPr><w:t xml:space="preserve">, </w:t></w:r></w:ins><w:ins w:author="Aharon Ariel" w:date="2013-10-17T22:49:00Z" w:id="1747"><w:r><w:rPr><w:color w:val="222222"/><w:shd w:fill="FFFFFF" w:val="clear"/><w:rtl w:val="true"/></w:rPr><w:t>וישנה הוכחה לפיה שאין אלגוריתם חסין</w:t></w:r></w:ins><w:ins w:author="Aharon Ariel" w:date="2013-10-17T22:49:00Z" w:id="1748"><w:r><w:rPr><w:color w:val="222222"/><w:shd w:fill="FFFFFF" w:val="clear"/><w:rtl w:val="true"/></w:rPr><w:t>-</w:t></w:r></w:ins><w:ins w:author="Aharon Ariel" w:date="2013-10-17T22:49:00Z" w:id="1749"><w:r><w:rPr><w:color w:val="222222"/><w:shd w:fill="FFFFFF" w:val="clear"/><w:rtl w:val="true"/></w:rPr><w:t>אסטרטגיה שהנוא נטול</w:t></w:r></w:ins><w:ins w:author="Aharon Ariel" w:date="2013-10-17T22:49:00Z" w:id="1750"><w:r><w:rPr><w:color w:val="222222"/><w:shd w:fill="FFFFFF" w:val="clear"/><w:rtl w:val="true"/></w:rPr><w:t>-</w:t></w:r></w:ins><w:ins w:author="Aharon Ariel" w:date="2013-10-17T22:49:00Z" w:id="1751"><w:r><w:rPr><w:color w:val="222222"/><w:shd w:fill="FFFFFF" w:val="clear"/><w:rtl w:val="true"/></w:rPr><w:t>קנאה לגמרי</w:t></w:r></w:ins><w:ins w:author="Aharon Ariel" w:date="2013-10-17T22:49:00Z" w:id="1752"><w:r><w:rPr><w:color w:val="222222"/><w:shd w:fill="FFFFFF" w:val="clear"/><w:rtl w:val="true"/></w:rPr><w:t>.</w:t></w:r></w:ins><w:ins w:author="Aharon Ariel" w:date="2013-10-17T22:49:00Z" w:id="1753"><w:r><w:rPr><w:rStyle w:val="style68"/><w:rtl w:val="true"/></w:rPr><w:footnoteReference w:id="33"/></w:r></w:ins><w:ins w:author="Aharon Ariel" w:date="2013-10-17T22:49:00Z" w:id="1754"><w:r><w:rPr><w:color w:val="222222"/><w:shd w:fill="FFFFFF" w:val="clear"/><w:rtl w:val="true"/></w:rPr><w:t xml:space="preserve">  </w:t></w:r></w:ins><w:ins w:author="Aharon Ariel" w:date="2013-10-17T22:49:00Z" w:id="1755"><w:r><w:rPr><w:color w:val="222222"/><w:shd w:fill="FFFFFF" w:val="clear"/><w:rtl w:val="true"/></w:rPr><w:t xml:space="preserve">כדי לפתור את הבעיה הוצעו אלגוריתמים אקראיים </w:t></w:r></w:ins><w:ins w:author="Aharon Ariel" w:date="2013-10-17T22:49:00Z" w:id="1756"><w:r><w:rPr><w:color w:val="222222"/><w:shd w:fill="FFFFFF" w:val="clear"/><w:rtl w:val="true"/></w:rPr><w:t>(</w:t></w:r></w:ins><w:ins w:author="Aharon Ariel" w:date="2013-10-17T22:49:00Z" w:id="1757"><w:r><w:rPr><w:rFonts w:ascii="Calibri" w:hAnsi="Calibri"/><w:color w:val="222222"/><w:shd w:fill="FFFFFF" w:val="clear"/></w:rPr><w:t>Dufton &amp; Kate, 2011</w:t></w:r></w:ins><w:ins w:author="Aharon Ariel" w:date="2013-10-17T22:49:00Z" w:id="1758"><w:r><w:rPr><w:rFonts w:ascii="Calibri" w:hAnsi="Calibri"/><w:color w:val="222222"/><w:shd w:fill="FFFFFF" w:val="clear"/><w:rtl w:val="true"/></w:rPr><w:t>)</w:t></w:r></w:ins><w:ins w:author="Aharon Ariel" w:date="2013-10-17T22:49:00Z" w:id="1759"><w:r><w:rPr><w:color w:val="222222"/><w:shd w:fill="FFFFFF" w:val="clear"/><w:rtl w:val="true"/></w:rPr><w:t xml:space="preserve">, </w:t></w:r></w:ins><w:ins w:author="Aharon Ariel" w:date="2013-10-17T22:49:00Z" w:id="1760"><w:r><w:rPr><w:color w:val="222222"/><w:shd w:fill="FFFFFF" w:val="clear"/><w:rtl w:val="true"/></w:rPr><w:t xml:space="preserve">שמתפשרים קצת על הוגנות </w:t></w:r></w:ins><w:ins w:author="Aharon Ariel" w:date="2013-10-17T22:49:00Z" w:id="1761"><w:r><w:rPr><w:color w:val="222222"/><w:shd w:fill="FFFFFF" w:val="clear"/><w:rtl w:val="true"/></w:rPr><w:t xml:space="preserve">- </w:t></w:r></w:ins><w:ins w:author="Aharon Ariel" w:date="2013-10-17T22:49:00Z" w:id="1762"><w:r><w:rPr><w:color w:val="222222"/><w:shd w:fill="FFFFFF" w:val="clear"/><w:rtl w:val="true"/></w:rPr><w:t>כך שבממוצע</w:t></w:r></w:ins><w:ins w:author="Aharon Ariel" w:date="2013-10-17T22:49:00Z" w:id="1763"><w:r><w:rPr><w:color w:val="222222"/><w:shd w:fill="FFFFFF" w:val="clear"/><w:rtl w:val="true"/></w:rPr><w:t xml:space="preserve">, </w:t></w:r></w:ins><w:ins w:author="Aharon Ariel" w:date="2013-10-17T22:49:00Z" w:id="1764"><w:r><w:rPr><w:color w:val="222222"/><w:shd w:fill="FFFFFF" w:val="clear"/><w:rtl w:val="true"/></w:rPr><w:t xml:space="preserve">רק </w:t></w:r></w:ins><w:ins w:author="Aharon Ariel" w:date="2013-10-17T22:49:00Z" w:id="1765"><w:r><w:rPr><w:rFonts w:ascii="Calibri" w:hAnsi="Calibri"/><w:color w:val="222222"/><w:shd w:fill="FFFFFF" w:val="clear"/></w:rPr><w:t>n-1</w:t></w:r></w:ins><w:ins w:author="Aharon Ariel" w:date="2013-10-17T22:49:00Z" w:id="1766"><w:r><w:rPr><w:color w:val="222222"/><w:shd w:fill="FFFFFF" w:val="clear"/></w:rPr><w:t xml:space="preserve"> n-1</w:t></w:r></w:ins><w:ins w:author="Aharon Ariel" w:date="2013-10-17T22:49:00Z" w:id="1767"><w:r><w:rPr><w:color w:val="222222"/><w:shd w:fill="FFFFFF" w:val="clear"/><w:rtl w:val="true"/></w:rPr><w:t xml:space="preserve"> </w:t></w:r></w:ins><w:ins w:author="Aharon Ariel" w:date="2013-10-17T22:49:00Z" w:id="1768"><w:r><w:rPr><w:color w:val="222222"/><w:shd w:fill="FFFFFF" w:val="clear"/><w:rtl w:val="true"/></w:rPr><w:t>אזרחים יהיו נטולי קנאה</w:t></w:r></w:ins><w:ins w:author="Aharon Ariel" w:date="2013-10-17T22:49:00Z" w:id="1769"><w:r><w:rPr><w:color w:val="222222"/><w:shd w:fill="FFFFFF" w:val="clear"/><w:rtl w:val="true"/></w:rPr><w:t xml:space="preserve">., </w:t></w:r></w:ins><w:ins w:author="Aharon Ariel" w:date="2013-10-17T22:49:00Z" w:id="1770"><w:r><w:rPr><w:color w:val="222222"/><w:shd w:fill="FFFFFF" w:val="clear"/><w:rtl w:val="true"/></w:rPr><w:t>כלומר</w:t></w:r></w:ins><w:ins w:author="Aharon Ariel" w:date="2013-10-17T22:49:00Z" w:id="1771"><w:r><w:rPr><w:color w:val="222222"/><w:shd w:fill="FFFFFF" w:val="clear"/><w:rtl w:val="true"/></w:rPr><w:t xml:space="preserve">, </w:t></w:r></w:ins><w:ins w:author="Aharon Ariel" w:date="2013-10-17T22:49:00Z" w:id="1772"><w:r><w:rPr><w:color w:val="222222"/><w:shd w:fill="FFFFFF" w:val="clear"/><w:rtl w:val="true"/></w:rPr><w:t>אזרח אחד יקנא באחרים</w:t></w:r></w:ins><w:ins w:author="Aharon Ariel" w:date="2013-10-17T22:49:00Z" w:id="1773"><w:r><w:rPr><w:color w:val="222222"/><w:shd w:fill="FFFFFF" w:val="clear"/><w:rtl w:val="true"/></w:rPr><w:t xml:space="preserve">. </w:t></w:r></w:ins><w:ins w:author="Aharon Ariel" w:date="2013-10-17T22:49:00Z" w:id="1774"><w:r><w:rPr><w:color w:val="222222"/><w:shd w:fill="FFFFFF" w:val="clear"/><w:rtl w:val="true"/></w:rPr><w:t>אגב</w:t></w:r></w:ins><w:ins w:author="Aharon Ariel" w:date="2013-10-17T22:49:00Z" w:id="1775"><w:r><w:rPr><w:color w:val="222222"/><w:shd w:fill="FFFFFF" w:val="clear"/><w:rtl w:val="true"/></w:rPr><w:t xml:space="preserve">, </w:t></w:r></w:ins><w:ins w:author="Aharon Ariel" w:date="2013-10-17T22:49:00Z" w:id="1776"><w:r><w:rPr><w:color w:val="222222"/><w:shd w:fill="FFFFFF" w:val="clear"/><w:rtl w:val="true"/></w:rPr><w:t>גם בתורה חלוקת הנחלות בוצעה ע</w:t></w:r></w:ins><w:ins w:author="Aharon Ariel" w:date="2013-10-17T22:49:00Z" w:id="1777"><w:r><w:rPr><w:color w:val="222222"/><w:shd w:fill="FFFFFF" w:val="clear"/><w:rtl w:val="true"/></w:rPr><w:t>&quot;</w:t></w:r></w:ins><w:ins w:author="Aharon Ariel" w:date="2013-10-17T22:49:00Z" w:id="1778"><w:r><w:rPr><w:color w:val="222222"/><w:shd w:fill="FFFFFF" w:val="clear"/><w:rtl w:val="true"/></w:rPr><w:t xml:space="preserve">י הטלת גורל </w:t></w:r></w:ins><w:ins w:author="Aharon Ariel" w:date="2013-10-17T22:49:00Z" w:id="1779"><w:r><w:rPr><w:color w:val="222222"/><w:shd w:fill="FFFFFF" w:val="clear"/><w:rtl w:val="true"/></w:rPr><w:t>(</w:t></w:r></w:ins><w:ins w:author="Aharon Ariel" w:date="2013-10-17T22:49:00Z" w:id="1780"><w:r><w:rPr><w:color w:val="222222"/><w:shd w:fill="FFFFFF" w:val="clear"/><w:rtl w:val="true"/></w:rPr><w:t>במדבר כו</w:t></w:r></w:ins><w:ins w:author="Aharon Ariel" w:date="2013-10-17T22:49:00Z" w:id="1781"><w:r><w:rPr><w:color w:val="222222"/><w:shd w:fill="FFFFFF" w:val="clear"/><w:rtl w:val="true"/></w:rPr><w:t>).</w:t></w:r></w:ins><w:r><w:rPr><w:rtl w:val="true"/></w:rPr><w:commentReference w:id="21"/></w:r></w:p><w:p><w:pPr><w:pStyle w:val="style0"/></w:pPr><w:ins w:author="Aharon Ariel" w:date="2013-10-17T22:49:00Z" w:id="1782"><w:r><w:rPr><w:color w:val="222222"/><w:shd w:fill="FFFFFF" w:val="clear"/><w:rtl w:val="true"/></w:rPr><w:t>כדי לעבור מבעיית השותפים לבעיית חלוקת הנחלות</w:t></w:r></w:ins><w:ins w:author="Aharon Ariel" w:date="2013-10-17T22:49:00Z" w:id="1783"><w:r><w:rPr><w:color w:val="222222"/><w:shd w:fill="FFFFFF" w:val="clear"/><w:rtl w:val="true"/></w:rPr><w:t xml:space="preserve">, </w:t></w:r></w:ins><w:ins w:author="Aharon Ariel" w:date="2013-10-17T22:49:00Z" w:id="1784"><w:r><w:rPr><w:color w:val="222222"/><w:shd w:fill="FFFFFF" w:val="clear"/><w:rtl w:val="true"/></w:rPr><w:t>ניתן לבצע חלוקה שרירותית כלשהי של הארץ לנחלות כמספר האזרחים</w:t></w:r></w:ins><w:ins w:author="Aharon Ariel" w:date="2013-10-17T22:49:00Z" w:id="1785"><w:r><w:rPr><w:color w:val="222222"/><w:shd w:fill="FFFFFF" w:val="clear"/><w:rtl w:val="true"/></w:rPr><w:t xml:space="preserve">, </w:t></w:r></w:ins><w:ins w:author="Aharon Ariel" w:date="2013-10-17T22:49:00Z" w:id="1786"><w:r><w:rPr><w:color w:val="222222"/><w:shd w:fill="FFFFFF" w:val="clear"/><w:rtl w:val="true"/></w:rPr><w:t>ולבקש מכל אזרח להציע הצעת מחיר לכל עבור כל נחלה</w:t></w:r></w:ins><w:ins w:author="Aharon Ariel" w:date="2013-10-17T22:49:00Z" w:id="1787"><w:r><w:rPr><w:color w:val="222222"/><w:shd w:fill="FFFFFF" w:val="clear"/><w:rtl w:val="true"/></w:rPr><w:t xml:space="preserve">. </w:t></w:r></w:ins><w:ins w:author="Aharon Ariel" w:date="2013-10-17T22:49:00Z" w:id="1788"><w:r><w:rPr><w:color w:val="222222"/><w:shd w:fill="FFFFFF" w:val="clear"/><w:rtl w:val="true"/></w:rPr><w:t>מה צריך להיות סכום ההצעות הכולל</w:t></w:r></w:ins><w:ins w:author="Aharon Ariel" w:date="2013-10-17T22:49:00Z" w:id="1789"><w:r><w:rPr><w:color w:val="222222"/><w:shd w:fill="FFFFFF" w:val="clear"/><w:rtl w:val="true"/></w:rPr><w:t>, (</w:t></w:r></w:ins><w:ins w:author="Aharon Ariel" w:date="2013-10-17T22:49:00Z" w:id="1790"><w:r><w:rPr><w:color w:val="222222"/><w:shd w:fill="FFFFFF" w:val="clear"/><w:rtl w:val="true"/></w:rPr><w:t>המקביל לשכר</w:t></w:r></w:ins><w:ins w:author="Aharon Ariel" w:date="2013-10-17T22:49:00Z" w:id="1791"><w:r><w:rPr><w:color w:val="222222"/><w:shd w:fill="FFFFFF" w:val="clear"/><w:rtl w:val="true"/></w:rPr><w:t>-</w:t></w:r></w:ins><w:ins w:author="Aharon Ariel" w:date="2013-10-17T22:49:00Z" w:id="1792"><w:r><w:rPr><w:color w:val="222222"/><w:shd w:fill="FFFFFF" w:val="clear"/><w:rtl w:val="true"/></w:rPr><w:t>הדירה הכולל בבעיית השותפים</w:t></w:r></w:ins><w:ins w:author="Aharon Ariel" w:date="2013-10-17T22:49:00Z" w:id="1793"><w:r><w:rPr><w:color w:val="222222"/><w:shd w:fill="FFFFFF" w:val="clear"/><w:rtl w:val="true"/></w:rPr><w:t xml:space="preserve">)?   </w:t></w:r></w:ins><w:ins w:author="Aharon Ariel" w:date="2013-10-17T22:49:00Z" w:id="1794"><w:r><w:rPr><w:color w:val="222222"/><w:shd w:fill="FFFFFF" w:val="clear"/><w:rtl w:val="true"/></w:rPr><w:t>אפשר לקבוע</w:t></w:r></w:ins><w:ins w:author="Aharon Ariel" w:date="2013-10-17T22:49:00Z" w:id="1795"><w:r><w:rPr><w:color w:val="222222"/><w:shd w:fill="FFFFFF" w:val="clear"/><w:rtl w:val="true"/></w:rPr><w:t xml:space="preserve">, </w:t></w:r></w:ins><w:ins w:author="Aharon Ariel" w:date="2013-10-17T22:49:00Z" w:id="1796"><w:r><w:rPr><w:color w:val="222222"/><w:shd w:fill="FFFFFF" w:val="clear"/><w:rtl w:val="true"/></w:rPr><w:t>שהסכום יהיה שווה בדיוק לתקציב המדינה</w:t></w:r></w:ins><w:ins w:author="Aharon Ariel" w:date="2013-10-17T22:49:00Z" w:id="1797"><w:r><w:rPr><w:color w:val="222222"/><w:shd w:fill="FFFFFF" w:val="clear"/><w:rtl w:val="true"/></w:rPr><w:t xml:space="preserve">.; </w:t></w:r></w:ins><w:ins w:author="Aharon Ariel" w:date="2013-10-17T22:49:00Z" w:id="1798"><w:r><w:rPr><w:color w:val="222222"/><w:shd w:fill="FFFFFF" w:val="clear"/><w:rtl w:val="true"/></w:rPr><w:t>דרישה זו מסתמכת על ההנחה</w:t></w:r></w:ins><w:ins w:author="Aharon Ariel" w:date="2013-10-17T22:49:00Z" w:id="1799"><w:r><w:rPr><w:color w:val="222222"/><w:shd w:fill="FFFFFF" w:val="clear"/><w:rtl w:val="true"/></w:rPr><w:t xml:space="preserve">, </w:t></w:r></w:ins><w:ins w:author="Aharon Ariel" w:date="2013-10-17T22:49:00Z" w:id="1800"><w:r><w:rPr><w:color w:val="222222"/><w:shd w:fill="FFFFFF" w:val="clear"/><w:rtl w:val="true"/></w:rPr><w:t>שהמס הצודק היחיד הוא מס ערך הקרקע</w:t></w:r></w:ins><w:ins w:author="Aharon Ariel" w:date="2013-10-17T22:49:00Z" w:id="1801"><w:r><w:rPr><w:color w:val="222222"/><w:shd w:fill="FFFFFF" w:val="clear"/><w:rtl w:val="true"/></w:rPr><w:t xml:space="preserve">, </w:t></w:r></w:ins><w:ins w:author="Aharon Ariel" w:date="2013-10-17T22:49:00Z" w:id="1802"><w:r><w:rPr><w:color w:val="222222"/><w:shd w:fill="FFFFFF" w:val="clear"/><w:rtl w:val="true"/></w:rPr><w:t xml:space="preserve">כלומר תקציב המדינה יהיה שווה בדיוק לגובה המס שניתן לגבות מקרקעותיה </w:t></w:r></w:ins><w:ins w:author="Aharon Ariel" w:date="2013-10-17T22:49:00Z" w:id="1803"><w:r><w:rPr><w:color w:val="222222"/><w:shd w:fill="FFFFFF" w:val="clear"/><w:rtl w:val="true"/></w:rPr><w:t>(</w:t></w:r></w:ins><w:ins w:author="Aharon Ariel" w:date="2013-10-17T22:49:00Z" w:id="1804"><w:r><w:rPr><w:rFonts w:ascii="Calibri" w:hAnsi="Calibri"/><w:color w:val="222222"/><w:shd w:fill="FFFFFF" w:val="clear"/></w:rPr><w:t>George, 1879).</w:t></w:r></w:ins><w:ins w:author="Aharon Ariel" w:date="2013-10-17T22:49:00Z" w:id="1805"><w:r><w:rPr><w:color w:val="222222"/><w:shd w:fill="FFFFFF" w:val="clear"/></w:rPr><w:t xml:space="preserve"> (Henry George, &quot;Progress and Poverty&quot;, 1879</w:t></w:r></w:ins><w:ins w:author="Aharon Ariel" w:date="2013-10-17T22:49:00Z" w:id="1806"><w:r><w:rPr><w:color w:val="222222"/><w:shd w:fill="FFFFFF" w:val="clear"/><w:rtl w:val="true"/></w:rPr><w:t xml:space="preserve">). </w:t></w:r></w:ins><w:ins w:author="Aharon Ariel" w:date="2013-10-17T22:49:00Z" w:id="1807"><w:r><w:rPr><w:color w:val="222222"/><w:shd w:fill="FFFFFF" w:val="clear"/><w:rtl w:val="true"/></w:rPr><w:t>הנרי ג</w:t></w:r></w:ins><w:ins w:author="Aharon Ariel" w:date="2013-10-17T22:49:00Z" w:id="1808"><w:r><w:rPr><w:color w:val="222222"/><w:shd w:fill="FFFFFF" w:val="clear"/><w:rtl w:val="true"/></w:rPr><w:t>&apos;</w:t></w:r></w:ins><w:ins w:author="Aharon Ariel" w:date="2013-10-17T22:49:00Z" w:id="1809"><w:r><w:rPr><w:color w:val="222222"/><w:shd w:fill="FFFFFF" w:val="clear"/><w:rtl w:val="true"/></w:rPr><w:t>ורג</w:t></w:r></w:ins><w:ins w:author="Aharon Ariel" w:date="2013-10-17T22:49:00Z" w:id="1810"><w:r><w:rPr><w:color w:val="222222"/><w:shd w:fill="FFFFFF" w:val="clear"/><w:rtl w:val="true"/></w:rPr><w:t xml:space="preserve">&apos; </w:t></w:r></w:ins><w:ins w:author="Aharon Ariel" w:date="2013-10-17T22:49:00Z" w:id="1811"><w:r><w:rPr><w:color w:val="222222"/><w:shd w:fill="FFFFFF" w:val="clear"/><w:rtl w:val="true"/></w:rPr><w:t>מסתמך מבסס את טענתו הן על ניתוח כלכלי והןגם על עקרונות מקראיים</w:t></w:r></w:ins><w:ins w:author="Aharon Ariel" w:date="2013-10-17T22:49:00Z" w:id="1812"><w:r><w:rPr><w:color w:val="222222"/><w:shd w:fill="FFFFFF" w:val="clear"/><w:rtl w:val="true"/></w:rPr><w:t xml:space="preserve">: </w:t></w:r></w:ins><w:ins w:author="Aharon Ariel" w:date="2013-10-17T22:49:00Z" w:id="1813"><w:r><w:rPr><w:color w:val="222222"/><w:shd w:fill="FFFFFF" w:val="clear"/><w:rtl w:val="true"/></w:rPr><w:t>לדבריומאחר ו</w:t></w:r></w:ins><w:ins w:author="Aharon Ariel" w:date="2013-10-17T22:49:00Z" w:id="1814"><w:r><w:rPr><w:color w:val="222222"/><w:shd w:fill="FFFFFF" w:val="clear"/><w:rtl w:val="true"/></w:rPr><w:t xml:space="preserve">, </w:t></w:r></w:ins><w:ins w:author="Aharon Ariel" w:date="2013-10-17T22:49:00Z" w:id="1815"><w:r><w:rPr><w:color w:val="222222"/><w:shd w:fill="FFFFFF" w:val="clear"/><w:rtl w:val="true"/></w:rPr><w:t>כל הארץ נוצרה ע</w:t></w:r></w:ins><w:ins w:author="Aharon Ariel" w:date="2013-10-17T22:49:00Z" w:id="1816"><w:r><w:rPr><w:color w:val="222222"/><w:shd w:fill="FFFFFF" w:val="clear"/><w:rtl w:val="true"/></w:rPr><w:t>&quot;</w:t></w:r></w:ins><w:ins w:author="Aharon Ariel" w:date="2013-10-17T22:49:00Z" w:id="1817"><w:r><w:rPr><w:color w:val="222222"/><w:shd w:fill="FFFFFF" w:val="clear"/><w:rtl w:val="true"/></w:rPr><w:t>י הבורא לבדו</w:t></w:r></w:ins><w:ins w:author="Aharon Ariel" w:date="2013-10-17T22:49:00Z" w:id="1818"><w:r><w:rPr><w:color w:val="222222"/><w:shd w:fill="FFFFFF" w:val="clear"/><w:rtl w:val="true"/></w:rPr><w:t xml:space="preserve">, </w:t></w:r></w:ins><w:ins w:author="Aharon Ariel" w:date="2013-10-17T22:49:00Z" w:id="1819"><w:r><w:rPr><w:color w:val="222222"/><w:shd w:fill="FFFFFF" w:val="clear"/><w:rtl w:val="true"/></w:rPr><w:t xml:space="preserve">ואנחנו רק גרים ותושבים על הארץ </w:t></w:r></w:ins><w:ins w:author="Aharon Ariel" w:date="2013-10-17T22:49:00Z" w:id="1820"><w:r><w:rPr><w:color w:val="222222"/><w:shd w:fill="FFFFFF" w:val="clear"/><w:rtl w:val="true"/></w:rPr><w:t>(</w:t></w:r></w:ins><w:ins w:author="Aharon Ariel" w:date="2013-10-17T22:49:00Z" w:id="1821"><w:r><w:rPr><w:color w:val="222222"/><w:shd w:fill="FFFFFF" w:val="clear"/></w:rPr><w:t>tenants for a day</w:t></w:r></w:ins><w:ins w:author="Aharon Ariel" w:date="2013-10-17T22:49:00Z" w:id="1822"><w:r><w:rPr><w:color w:val="222222"/><w:shd w:fill="FFFFFF" w:val="clear"/><w:rtl w:val="true"/></w:rPr><w:t xml:space="preserve">), </w:t></w:r></w:ins><w:ins w:author="Aharon Ariel" w:date="2013-10-17T22:49:00Z" w:id="1823"><w:r><w:rPr><w:color w:val="222222"/><w:shd w:fill="FFFFFF" w:val="clear"/><w:rtl w:val="true"/></w:rPr><w:t>ולכן אין לנו זכות לקחת בעלות על הארץ</w:t></w:r></w:ins><w:ins w:author="Aharon Ariel" w:date="2013-10-17T22:49:00Z" w:id="1824"><w:r><w:rPr><w:color w:val="222222"/><w:shd w:fill="FFFFFF" w:val="clear"/><w:rtl w:val="true"/></w:rPr><w:t xml:space="preserve">., </w:t></w:r></w:ins><w:ins w:author="Aharon Ariel" w:date="2013-10-17T22:49:00Z" w:id="1825"><w:r><w:rPr><w:color w:val="222222"/><w:shd w:fill="FFFFFF" w:val="clear"/><w:rtl w:val="true"/></w:rPr><w:t>ומי שבכל</w:t></w:r></w:ins><w:ins w:author="Aharon Ariel" w:date="2013-10-17T22:49:00Z" w:id="1826"><w:r><w:rPr><w:color w:val="222222"/><w:shd w:fill="FFFFFF" w:val="clear"/><w:rtl w:val="true"/></w:rPr><w:t>-</w:t></w:r></w:ins><w:ins w:author="Aharon Ariel" w:date="2013-10-17T22:49:00Z" w:id="1827"><w:r><w:rPr><w:color w:val="222222"/><w:shd w:fill="FFFFFF" w:val="clear"/><w:rtl w:val="true"/></w:rPr><w:t>זאת לוקח בעלות על קרקע</w:t></w:r></w:ins><w:ins w:author="Aharon Ariel" w:date="2013-10-17T22:49:00Z" w:id="1828"><w:r><w:rPr><w:color w:val="222222"/><w:shd w:fill="FFFFFF" w:val="clear"/><w:rtl w:val="true"/></w:rPr><w:t xml:space="preserve">, </w:t></w:r></w:ins><w:ins w:author="Aharon Ariel" w:date="2013-10-17T22:49:00Z" w:id="1829"><w:r><w:rPr><w:color w:val="222222"/><w:shd w:fill="FFFFFF" w:val="clear"/><w:rtl w:val="true"/></w:rPr><w:t>צריך לשלם את השווי הכלכלי שלה לקופת הציבור</w:t></w:r></w:ins><w:ins w:author="Aharon Ariel" w:date="2013-10-17T22:49:00Z" w:id="1830"><w:r><w:rPr><w:color w:val="222222"/><w:shd w:fill="FFFFFF" w:val="clear"/><w:rtl w:val="true"/></w:rPr><w:t xml:space="preserve">, </w:t></w:r></w:ins><w:ins w:author="Aharon Ariel" w:date="2013-10-17T22:49:00Z" w:id="1831"><w:r><w:rPr><w:color w:val="222222"/><w:shd w:fill="FFFFFF" w:val="clear"/><w:rtl w:val="true"/></w:rPr><w:t>כדי לפצות את הציבור על כך שהוא מונע מהם לגשתגישה לחלק מהארץ השייכת לציבור כולושלהם</w:t></w:r></w:ins><w:ins w:author="Aharon Ariel" w:date="2013-10-17T22:49:00Z" w:id="1832"><w:r><w:rPr><w:color w:val="222222"/><w:shd w:fill="FFFFFF" w:val="clear"/><w:rtl w:val="true"/></w:rPr><w:t xml:space="preserve">. </w:t></w:r></w:ins><w:ins w:author="Aharon Ariel" w:date="2013-10-17T22:49:00Z" w:id="1833"><w:r><w:rPr><w:color w:val="222222"/><w:shd w:fill="FFFFFF" w:val="clear"/><w:rtl w:val="true"/></w:rPr><w:t>לדבריו</w:t></w:r></w:ins><w:ins w:author="Aharon Ariel" w:date="2013-10-17T22:49:00Z" w:id="1834"><w:r><w:rPr><w:color w:val="222222"/><w:shd w:fill="FFFFFF" w:val="clear"/><w:rtl w:val="true"/></w:rPr><w:t xml:space="preserve">, </w:t></w:r></w:ins><w:ins w:author="Aharon Ariel" w:date="2013-10-17T22:49:00Z" w:id="1835"><w:r><w:rPr><w:color w:val="222222"/><w:shd w:fill="FFFFFF" w:val="clear"/><w:rtl w:val="true"/></w:rPr><w:t>מס ערך קרקע יאפשר לממן את תקציב המדינה ללא כל מיסים נוספים</w:t></w:r></w:ins><w:ins w:author="Aharon Ariel" w:date="2013-10-17T22:49:00Z" w:id="1836"><w:r><w:rPr><w:color w:val="222222"/><w:shd w:fill="FFFFFF" w:val="clear"/><w:rtl w:val="true"/></w:rPr><w:t xml:space="preserve">, </w:t></w:r></w:ins><w:ins w:author="Aharon Ariel" w:date="2013-10-17T22:49:00Z" w:id="1837"><w:r><w:rPr><w:color w:val="222222"/><w:shd w:fill="FFFFFF" w:val="clear"/><w:rtl w:val="true"/></w:rPr><w:t>שהם לא</w:t></w:r></w:ins><w:ins w:author="Aharon Ariel" w:date="2013-10-17T22:49:00Z" w:id="1838"><w:r><w:rPr><w:color w:val="222222"/><w:shd w:fill="FFFFFF" w:val="clear"/><w:rtl w:val="true"/></w:rPr><w:t>-</w:t></w:r></w:ins><w:ins w:author="Aharon Ariel" w:date="2013-10-17T22:49:00Z" w:id="1839"><w:r><w:rPr><w:color w:val="222222"/><w:shd w:fill="FFFFFF" w:val="clear"/><w:rtl w:val="true"/></w:rPr><w:t>צודקים ומזיקים לכלכלה</w:t></w:r></w:ins><w:r><w:rPr><w:rtl w:val="true"/></w:rPr><w:commentReference w:id="22"/></w:r><w:ins w:author="erelsgl " w:date="2013-10-30T21:22:00Z" w:id="1840"><w:r><w:rPr><w:rtl w:val="true"/></w:rPr><w:commentReference w:id="23"/></w:r></w:ins><w:ins w:author="Aharon Ariel" w:date="2013-10-17T22:49:00Z" w:id="1841"><w:r><w:rPr><w:color w:val="222222"/><w:shd w:fill="FFFFFF" w:val="clear"/><w:rtl w:val="true"/></w:rPr><w:t>.</w:t></w:r></w:ins></w:p><w:p><w:pPr><w:pStyle w:val="style0"/></w:pPr><w:ins w:author="Aharon Ariel" w:date="2013-10-17T22:49:00Z" w:id="1842"><w:r><w:rPr><w:color w:val="222222"/><w:shd w:fill="FFFFFF" w:val="clear"/><w:rtl w:val="true"/></w:rPr><w:t>כדי להקל על האזרחים את תהליך החלוקה</w:t></w:r></w:ins><w:ins w:author="Aharon Ariel" w:date="2013-10-17T22:49:00Z" w:id="1843"><w:r><w:rPr><w:color w:val="222222"/><w:shd w:fill="FFFFFF" w:val="clear"/><w:rtl w:val="true"/></w:rPr><w:t xml:space="preserve">, </w:t></w:r></w:ins><w:ins w:author="Aharon Ariel" w:date="2013-10-17T22:49:00Z" w:id="1844"><w:r><w:rPr><w:color w:val="222222"/><w:shd w:fill="FFFFFF" w:val="clear"/><w:rtl w:val="true"/></w:rPr><w:t>ניתן לבקש משמאי מקרקעין ליצור כמה אוספים של הצעות מחיר המשקפות פרופילי העדפות תקניים</w:t></w:r></w:ins><w:ins w:author="Aharon Ariel" w:date="2013-10-17T22:49:00Z" w:id="1845"><w:r><w:rPr><w:color w:val="222222"/><w:shd w:fill="FFFFFF" w:val="clear"/><w:rtl w:val="true"/></w:rPr><w:t xml:space="preserve">. </w:t></w:r></w:ins><w:ins w:author="Aharon Ariel" w:date="2013-10-17T22:49:00Z" w:id="1846"><w:r><w:rPr><w:color w:val="222222"/><w:shd w:fill="FFFFFF" w:val="clear"/><w:rtl w:val="true"/></w:rPr><w:t>כל אזרח יבחר את הפרופיל הקרוב ביותר לליבו</w:t></w:r></w:ins><w:ins w:author="Aharon Ariel" w:date="2013-10-17T22:49:00Z" w:id="1847"><w:r><w:rPr><w:color w:val="222222"/><w:shd w:fill="FFFFFF" w:val="clear"/><w:rtl w:val="true"/></w:rPr><w:t xml:space="preserve">, </w:t></w:r></w:ins><w:ins w:author="Aharon Ariel" w:date="2013-10-17T22:49:00Z" w:id="1848"><w:r><w:rPr><w:color w:val="222222"/><w:shd w:fill="FFFFFF" w:val="clear"/><w:rtl w:val="true"/></w:rPr><w:t>ויוכל גם לבצע בו התאמות קלות בהתאם להעדפות האישיות שלו</w:t></w:r></w:ins><w:ins w:author="Aharon Ariel" w:date="2013-10-17T22:49:00Z" w:id="1849"><w:r><w:rPr><w:color w:val="222222"/><w:shd w:fill="FFFFFF" w:val="clear"/><w:rtl w:val="true"/></w:rPr><w:t xml:space="preserve">. </w:t></w:r></w:ins><w:ins w:author="Aharon Ariel" w:date="2013-10-17T22:49:00Z" w:id="1850"><w:r><w:rPr><w:color w:val="222222"/><w:shd w:fill="FFFFFF" w:val="clear"/><w:rtl w:val="true"/></w:rPr><w:t>האלגוריתם ייתן לכל אזרח נחלה</w:t></w:r></w:ins><w:ins w:author="Aharon Ariel" w:date="2013-10-17T22:49:00Z" w:id="1851"><w:r><w:rPr><w:color w:val="222222"/><w:shd w:fill="FFFFFF" w:val="clear"/><w:rtl w:val="true"/></w:rPr><w:t xml:space="preserve">, </w:t></w:r></w:ins><w:ins w:author="Aharon Ariel" w:date="2013-10-17T22:49:00Z" w:id="1852"><w:r><w:rPr><w:color w:val="222222"/><w:shd w:fill="FFFFFF" w:val="clear"/><w:rtl w:val="true"/></w:rPr><w:t>ויחד עם זה זאת גם יחייב אותו לשלם מס שנתי שהוא בגובה נמוך יותרקטן יותר מהסכום שהוא הציע עבור הנחלה</w:t></w:r></w:ins><w:ins w:author="Aharon Ariel" w:date="2013-10-17T22:49:00Z" w:id="1853"><w:r><w:rPr><w:color w:val="222222"/><w:shd w:fill="FFFFFF" w:val="clear"/><w:rtl w:val="true"/></w:rPr><w:t xml:space="preserve">. </w:t></w:r></w:ins><w:ins w:author="Aharon Ariel" w:date="2013-10-17T22:49:00Z" w:id="1854"><w:r><w:rPr><w:color w:val="222222"/><w:shd w:fill="FFFFFF" w:val="clear"/><w:rtl w:val="true"/></w:rPr><w:t>בסופו של דבר סך כל המיסים יכסה במדוייק את תקציב המדינה</w:t></w:r></w:ins><w:r><w:rPr><w:rtl w:val="true"/></w:rPr><w:commentReference w:id="24"/></w:r><w:r><w:rPr><w:color w:val="222222"/><w:shd w:fill="FFFFFF" w:val="clear"/><w:rtl w:val="true"/></w:rPr><w:t xml:space="preserve">; </w:t></w:r><w:r><w:rPr><w:color w:val="222222"/><w:shd w:fill="FFFFFF" w:val="clear"/><w:rtl w:val="true"/></w:rPr><w:t>נוכל לבטל את מס הכנסה ולסגור את ה</w:t></w:r><w:r><w:rPr><w:color w:val="222222"/><w:shd w:fill="FFFFFF" w:val="clear"/><w:rtl w:val="true"/></w:rPr><w:t>&quot;</w:t></w:r><w:r><w:rPr><w:color w:val="222222"/><w:shd w:fill="FFFFFF" w:val="clear"/><w:rtl w:val="true"/></w:rPr><w:t>מלשינון</w:t></w:r><w:r><w:rPr><w:color w:val="222222"/><w:shd w:fill="FFFFFF" w:val="clear"/><w:rtl w:val="true"/></w:rPr><w:t>&quot;...</w:t></w:r><w:ins w:author="Aharon Ariel" w:date="2013-10-17T22:49:00Z" w:id="1855"><w:r><w:rPr><w:color w:val="222222"/><w:rtl w:val="true"/></w:rPr><w:t xml:space="preserve">, </w:t></w:r></w:ins><w:ins w:author="Aharon Ariel" w:date="2013-10-17T22:49:00Z" w:id="1856"><w:r><w:rPr><w:color w:val="222222"/><w:rtl w:val="true"/></w:rPr><w:t>לפחות לפי התיאוריה של ג</w:t></w:r></w:ins><w:ins w:author="Aharon Ariel" w:date="2013-10-17T22:49:00Z" w:id="1857"><w:r><w:rPr><w:color w:val="222222"/><w:rtl w:val="true"/></w:rPr><w:t>&apos;</w:t></w:r></w:ins><w:ins w:author="Aharon Ariel" w:date="2013-10-17T22:49:00Z" w:id="1858"><w:r><w:rPr><w:color w:val="222222"/><w:rtl w:val="true"/></w:rPr><w:t>ורג</w:t></w:r></w:ins><w:ins w:author="Aharon Ariel" w:date="2013-10-17T22:49:00Z" w:id="1859"><w:r><w:rPr><w:color w:val="222222"/><w:rtl w:val="true"/></w:rPr><w:t>&apos;.</w:t></w:r></w:ins><w:ins w:author="Aharon Ariel" w:date="2013-10-17T22:49:00Z" w:id="1860"><w:r><w:rPr><w:rStyle w:val="style68"/><w:rtl w:val="true"/></w:rPr><w:footnoteReference w:id="34"/></w:r></w:ins></w:p><w:p><w:pPr><w:pStyle w:val="style0"/></w:pPr><w:r><w:rPr><w:rtl w:val="true"/></w:rPr></w:r></w:p><w:p><w:pPr><w:pStyle w:val="style0"/></w:pPr><w:ins w:author="Aharon Ariel" w:date="2013-10-17T22:49:00Z" w:id="1861"><w:r><w:rPr><w:color w:val="222222"/><w:shd w:fill="FFFFFF" w:val="clear"/><w:rtl w:val="true"/></w:rPr><w:t>שאלה למחקר</w:t></w:r></w:ins><w:ins w:author="Aharon Ariel" w:date="2013-10-17T22:49:00Z" w:id="1862"><w:r><w:rPr><w:color w:val="222222"/><w:shd w:fill="FFFFFF" w:val="clear"/><w:rtl w:val="true"/></w:rPr><w:t xml:space="preserve">: </w:t></w:r></w:ins><w:ins w:author="Aharon Ariel" w:date="2013-10-17T22:49:00Z" w:id="1863"><w:r><w:rPr><w:color w:val="222222"/><w:shd w:fill="FFFFFF" w:val="clear"/><w:rtl w:val="true"/></w:rPr><w:t xml:space="preserve">אלגוריתם הקצאת החדרים המקורי מתייחס לכל השוכרים באופן סימטרי </w:t></w:r></w:ins><w:ins w:author="Aharon Ariel" w:date="2013-10-17T22:49:00Z" w:id="1864"><w:r><w:rPr><w:color w:val="222222"/><w:shd w:fill="FFFFFF" w:val="clear"/><w:rtl w:val="true"/></w:rPr><w:t xml:space="preserve">- </w:t></w:r></w:ins><w:ins w:author="Aharon Ariel" w:date="2013-10-17T22:49:00Z" w:id="1865"><w:r><w:rPr><w:color w:val="222222"/><w:shd w:fill="FFFFFF" w:val="clear"/><w:rtl w:val="true"/></w:rPr><w:t xml:space="preserve">לכל אחד מהם יש סיכוי לקבל חדר יקר </w:t></w:r></w:ins><w:ins w:author="Aharon Ariel" w:date="2013-10-17T22:49:00Z" w:id="1866"><w:r><w:rPr><w:color w:val="222222"/><w:shd w:fill="FFFFFF" w:val="clear"/><w:rtl w:val="true"/></w:rPr><w:t>(</w:t></w:r></w:ins><w:ins w:author="Aharon Ariel" w:date="2013-10-17T22:49:00Z" w:id="1867"><w:r><w:rPr><w:color w:val="222222"/><w:shd w:fill="FFFFFF" w:val="clear"/><w:rtl w:val="true"/></w:rPr><w:t>לפי העדפתם</w:t></w:r></w:ins><w:ins w:author="Aharon Ariel" w:date="2013-10-17T22:49:00Z" w:id="1868"><w:r><w:rPr><w:color w:val="222222"/><w:shd w:fill="FFFFFF" w:val="clear"/><w:rtl w:val="true"/></w:rPr><w:t xml:space="preserve">) </w:t></w:r></w:ins><w:ins w:author="Aharon Ariel" w:date="2013-10-17T22:49:00Z" w:id="1869"><w:r><w:rPr><w:color w:val="222222"/><w:shd w:fill="FFFFFF" w:val="clear"/><w:rtl w:val="true"/></w:rPr><w:t>ולשלם מס גבוה</w:t></w:r></w:ins><w:ins w:author="Aharon Ariel" w:date="2013-10-17T22:49:00Z" w:id="1870"><w:r><w:rPr><w:color w:val="222222"/><w:shd w:fill="FFFFFF" w:val="clear"/><w:rtl w:val="true"/></w:rPr><w:t xml:space="preserve">, </w:t></w:r></w:ins><w:ins w:author="Aharon Ariel" w:date="2013-10-17T22:49:00Z" w:id="1871"><w:r><w:rPr><w:color w:val="222222"/><w:shd w:fill="FFFFFF" w:val="clear"/><w:rtl w:val="true"/></w:rPr><w:t>או לקבל חדר זול ולשלם מס נמוך</w:t></w:r></w:ins><w:ins w:author="Aharon Ariel" w:date="2013-10-17T22:49:00Z" w:id="1872"><w:r><w:rPr><w:color w:val="222222"/><w:shd w:fill="FFFFFF" w:val="clear"/><w:rtl w:val="true"/></w:rPr><w:t xml:space="preserve">. </w:t></w:r></w:ins><w:ins w:author="Aharon Ariel" w:date="2013-10-17T22:49:00Z" w:id="1873"><w:r><w:rPr><w:color w:val="222222"/><w:shd w:fill="FFFFFF" w:val="clear"/><w:rtl w:val="true"/></w:rPr><w:t>האם אפשר לשלב אלגוריתם כזה עם מערכת של מס התלוי בהכנסה</w:t></w:r></w:ins><w:ins w:author="Aharon Ariel" w:date="2013-10-17T22:49:00Z" w:id="1874"><w:r><w:rPr><w:color w:val="222222"/><w:shd w:fill="FFFFFF" w:val="clear"/><w:rtl w:val="true"/></w:rPr><w:t xml:space="preserve">? </w:t></w:r></w:ins><w:ins w:author="Aharon Ariel" w:date="2013-10-17T22:49:00Z" w:id="1875"><w:r><w:rPr><w:color w:val="222222"/><w:shd w:fill="FFFFFF" w:val="clear"/><w:rtl w:val="true"/></w:rPr><w:t>האם אפשר ליצור אלגוריתם</w:t></w:r></w:ins><w:ins w:author="Aharon Ariel" w:date="2013-10-17T22:49:00Z" w:id="1876"><w:r><w:rPr><w:color w:val="222222"/><w:shd w:fill="FFFFFF" w:val="clear"/><w:rtl w:val="true"/></w:rPr><w:t xml:space="preserve">, </w:t></w:r></w:ins><w:ins w:author="Aharon Ariel" w:date="2013-10-17T22:49:00Z" w:id="1877"><w:r><w:rPr><w:color w:val="222222"/><w:shd w:fill="FFFFFF" w:val="clear"/><w:rtl w:val="true"/></w:rPr><w:t>שיתחייב לתת לאנשים מסוימים חדר זול יותר</w:t></w:r></w:ins><w:ins w:author="Aharon Ariel" w:date="2013-10-17T22:49:00Z" w:id="1878"><w:r><w:rPr><w:color w:val="222222"/><w:shd w:fill="FFFFFF" w:val="clear"/><w:rtl w:val="true"/></w:rPr><w:t xml:space="preserve">, </w:t></w:r></w:ins><w:ins w:author="Aharon Ariel" w:date="2013-10-17T22:49:00Z" w:id="1879"><w:r><w:rPr><w:color w:val="222222"/><w:shd w:fill="FFFFFF" w:val="clear"/><w:rtl w:val="true"/></w:rPr><w:t>על</w:t></w:r></w:ins><w:ins w:author="Aharon Ariel" w:date="2013-10-17T22:49:00Z" w:id="1880"><w:r><w:rPr><w:color w:val="222222"/><w:shd w:fill="FFFFFF" w:val="clear"/><w:rtl w:val="true"/></w:rPr><w:t>-</w:t></w:r></w:ins><w:ins w:author="Aharon Ariel" w:date="2013-10-17T22:49:00Z" w:id="1881"><w:r><w:rPr><w:color w:val="222222"/><w:shd w:fill="FFFFFF" w:val="clear"/><w:rtl w:val="true"/></w:rPr><w:t>מנת שישלמו מס נמוך יותר</w:t></w:r></w:ins><w:ins w:author="Aharon Ariel" w:date="2013-10-17T22:49:00Z" w:id="1882"><w:r><w:rPr><w:color w:val="222222"/><w:shd w:fill="FFFFFF" w:val="clear"/><w:rtl w:val="true"/></w:rPr><w:t>?</w:t></w:r></w:ins></w:p><w:p><w:pPr><w:pStyle w:val="style94"/></w:pPr><w:ins w:author="Aharon Ariel" w:date="2013-10-17T22:49:00Z" w:id="1883"><w:r><w:rPr><w:shd w:fill="FFFFFF" w:val="clear"/><w:rtl w:val="true"/></w:rPr><w:t xml:space="preserve">תורת המשחקים </w:t></w:r></w:ins><w:ins w:author="Aharon Ariel" w:date="2013-10-17T22:49:00Z" w:id="1884"><w:r><w:rPr><w:shd w:fill="FFFFFF" w:val="clear"/><w:rtl w:val="true"/></w:rPr><w:t xml:space="preserve">- </w:t></w:r></w:ins><w:ins w:author="Aharon Ariel" w:date="2013-10-17T22:49:00Z" w:id="1885"><w:r><w:rPr><w:shd w:fill="FFFFFF" w:val="clear"/><w:rtl w:val="true"/></w:rPr><w:t>משחקי צפיפות</w:t></w:r></w:ins></w:p><w:p><w:pPr><w:pStyle w:val="style0"/></w:pPr><w:ins w:author="Aharon Ariel" w:date="2013-10-17T22:49:00Z" w:id="1886"><w:r><w:rPr><w:color w:val="222222"/><w:shd w:fill="FFFFFF" w:val="clear"/><w:rtl w:val="true"/></w:rPr><w:t>בימינו</w:t></w:r></w:ins><w:ins w:author="Aharon Ariel" w:date="2013-10-17T22:49:00Z" w:id="1887"><w:r><w:rPr><w:color w:val="222222"/><w:shd w:fill="FFFFFF" w:val="clear"/><w:rtl w:val="true"/></w:rPr><w:t xml:space="preserve">, </w:t></w:r></w:ins><w:ins w:author="Aharon Ariel" w:date="2013-10-17T22:49:00Z" w:id="1888"><w:r><w:rPr><w:color w:val="222222"/><w:shd w:fill="FFFFFF" w:val="clear"/><w:rtl w:val="true"/></w:rPr><w:t>לקרקע יש תכונה שאין לעוגה</w:t></w:r></w:ins><w:ins w:author="Aharon Ariel" w:date="2013-10-17T22:49:00Z" w:id="1889"><w:r><w:rPr><w:color w:val="222222"/><w:shd w:fill="FFFFFF" w:val="clear"/><w:rtl w:val="true"/></w:rPr><w:t xml:space="preserve">: - </w:t></w:r></w:ins><w:ins w:author="Aharon Ariel" w:date="2013-10-17T22:49:00Z" w:id="1890"><w:r><w:rPr><w:color w:val="222222"/><w:shd w:fill="FFFFFF" w:val="clear"/><w:rtl w:val="true"/></w:rPr><w:t xml:space="preserve">ביכולתנואפשר  </w:t></w:r></w:ins><w:ins w:author="Aharon Ariel" w:date="2013-10-17T22:49:00Z" w:id="1891"><w:r><w:rPr><w:color w:val="222222"/><w:shd w:fill="FFFFFF" w:val="clear"/><w:rtl w:val="true"/></w:rPr><w:t>&quot;&apos;</w:t></w:r></w:ins><w:ins w:author="Aharon Ariel" w:date="2013-10-17T22:49:00Z" w:id="1892"><w:r><w:rPr><w:color w:val="222222"/><w:shd w:fill="FFFFFF" w:val="clear"/><w:rtl w:val="true"/></w:rPr><w:t>ליצור</w:t></w:r></w:ins><w:ins w:author="Aharon Ariel" w:date="2013-10-17T22:49:00Z" w:id="1893"><w:r><w:rPr><w:color w:val="222222"/><w:shd w:fill="FFFFFF" w:val="clear"/><w:rtl w:val="true"/></w:rPr><w:t xml:space="preserve">&apos;&quot; </w:t></w:r></w:ins><w:ins w:author="Aharon Ariel" w:date="2013-10-17T22:49:00Z" w:id="1894"><w:r><w:rPr><w:color w:val="222222"/><w:shd w:fill="FFFFFF" w:val="clear"/><w:rtl w:val="true"/></w:rPr><w:t>קרקע חדשה ע</w:t></w:r></w:ins><w:ins w:author="Aharon Ariel" w:date="2013-10-17T22:49:00Z" w:id="1895"><w:r><w:rPr><w:color w:val="222222"/><w:shd w:fill="FFFFFF" w:val="clear"/><w:rtl w:val="true"/></w:rPr><w:t>&quot;</w:t></w:r></w:ins><w:ins w:author="Aharon Ariel" w:date="2013-10-17T22:49:00Z" w:id="1896"><w:r><w:rPr><w:color w:val="222222"/><w:shd w:fill="FFFFFF" w:val="clear"/><w:rtl w:val="true"/></w:rPr><w:t>י בנייה לגובה</w:t></w:r></w:ins><w:ins w:author="Aharon Ariel" w:date="2013-10-17T22:49:00Z" w:id="1897"><w:r><w:rPr><w:color w:val="222222"/><w:shd w:fill="FFFFFF" w:val="clear"/><w:rtl w:val="true"/></w:rPr><w:t xml:space="preserve">.   </w:t></w:r></w:ins><w:ins w:author="Aharon Ariel" w:date="2013-10-17T22:49:00Z" w:id="1898"><w:r><w:rPr><w:color w:val="222222"/><w:shd w:fill="FFFFFF" w:val="clear"/><w:rtl w:val="true"/></w:rPr><w:t>למשל</w:t></w:r></w:ins><w:ins w:author="Aharon Ariel" w:date="2013-10-17T22:49:00Z" w:id="1899"><w:r><w:rPr><w:color w:val="222222"/><w:shd w:fill="FFFFFF" w:val="clear"/><w:rtl w:val="true"/></w:rPr><w:t xml:space="preserve">, </w:t></w:r></w:ins><w:ins w:author="Aharon Ariel" w:date="2013-10-17T22:49:00Z" w:id="1900"><w:r><w:rPr><w:color w:val="222222"/><w:shd w:fill="FFFFFF" w:val="clear"/><w:rtl w:val="true"/></w:rPr><w:t>נניח שחילקנו את הארץ לנחלות בצורה שרירותית כלשהי</w:t></w:r></w:ins><w:ins w:author="Aharon Ariel" w:date="2013-10-17T22:49:00Z" w:id="1901"><w:r><w:rPr><w:color w:val="222222"/><w:shd w:fill="FFFFFF" w:val="clear"/><w:rtl w:val="true"/></w:rPr><w:t xml:space="preserve">. </w:t></w:r></w:ins><w:ins w:author="Aharon Ariel" w:date="2013-10-17T22:49:00Z" w:id="1902"><w:r><w:rPr><w:color w:val="222222"/><w:shd w:fill="FFFFFF" w:val="clear"/><w:rtl w:val="true"/></w:rPr><w:t>בשלב השני ניתןאפשר לשאול כל אזרח באיזו נחלה הוא רוצה לגור</w:t></w:r></w:ins><w:ins w:author="Aharon Ariel" w:date="2013-10-17T22:49:00Z" w:id="1903"><w:r><w:rPr><w:color w:val="222222"/><w:shd w:fill="FFFFFF" w:val="clear"/><w:rtl w:val="true"/></w:rPr><w:t xml:space="preserve">, </w:t></w:r></w:ins><w:ins w:author="Aharon Ariel" w:date="2013-10-17T22:49:00Z" w:id="1904"><w:r><w:rPr><w:color w:val="222222"/><w:shd w:fill="FFFFFF" w:val="clear"/><w:rtl w:val="true"/></w:rPr><w:t>ואז לבנות בכל נחלה בניין רב</w:t></w:r></w:ins><w:ins w:author="Aharon Ariel" w:date="2013-10-17T22:49:00Z" w:id="1905"><w:r><w:rPr><w:color w:val="222222"/><w:shd w:fill="FFFFFF" w:val="clear"/><w:rtl w:val="true"/></w:rPr><w:t>-</w:t></w:r></w:ins><w:ins w:author="Aharon Ariel" w:date="2013-10-17T22:49:00Z" w:id="1906"><w:r><w:rPr><w:color w:val="222222"/><w:shd w:fill="FFFFFF" w:val="clear"/><w:rtl w:val="true"/></w:rPr><w:t>קומות בהתאם למספר האנשים שרצו שבחרו לגור בנחלה זו</w:t></w:r></w:ins><w:ins w:author="Aharon Ariel" w:date="2013-10-17T22:49:00Z" w:id="1907"><w:r><w:rPr><w:color w:val="222222"/><w:shd w:fill="FFFFFF" w:val="clear"/><w:rtl w:val="true"/></w:rPr><w:t xml:space="preserve">. </w:t></w:r></w:ins><w:ins w:author="Aharon Ariel" w:date="2013-10-17T22:49:00Z" w:id="1908"><w:r><w:rPr><w:color w:val="222222"/><w:shd w:fill="FFFFFF" w:val="clear"/><w:rtl w:val="true"/></w:rPr><w:t>אולם</w:t></w:r></w:ins><w:ins w:author="Aharon Ariel" w:date="2013-10-17T22:49:00Z" w:id="1909"><w:r><w:rPr><w:color w:val="222222"/><w:shd w:fill="FFFFFF" w:val="clear"/><w:rtl w:val="true"/></w:rPr><w:t xml:space="preserve">, </w:t></w:r></w:ins><w:ins w:author="Aharon Ariel" w:date="2013-10-17T22:49:00Z" w:id="1910"><w:r><w:rPr><w:color w:val="222222"/><w:shd w:fill="FFFFFF" w:val="clear"/><w:rtl w:val="true"/></w:rPr><w:t xml:space="preserve">מספר האנשים שיבחרו לגור בכל נחלה ישפיע על מספר האנשים שירצו לגור שם </w:t></w:r></w:ins><w:ins w:author="Aharon Ariel" w:date="2013-10-17T22:49:00Z" w:id="1911"><w:r><w:rPr><w:color w:val="222222"/><w:shd w:fill="FFFFFF" w:val="clear"/><w:rtl w:val="true"/></w:rPr><w:t>(</w:t></w:r></w:ins><w:ins w:author="Aharon Ariel" w:date="2013-10-17T22:49:00Z" w:id="1912"><w:r><w:rPr><w:color w:val="222222"/><w:shd w:fill="FFFFFF" w:val="clear"/><w:rtl w:val="true"/></w:rPr><w:t>חלק מהאנשים יעדיפו לגור במקום יותר צפוף ושוקק</w:t></w:r></w:ins><w:ins w:author="Aharon Ariel" w:date="2013-10-17T22:49:00Z" w:id="1913"><w:r><w:rPr><w:color w:val="222222"/><w:shd w:fill="FFFFFF" w:val="clear"/><w:rtl w:val="true"/></w:rPr><w:t>-</w:t></w:r></w:ins><w:ins w:author="Aharon Ariel" w:date="2013-10-17T22:49:00Z" w:id="1914"><w:r><w:rPr><w:color w:val="222222"/><w:shd w:fill="FFFFFF" w:val="clear"/><w:rtl w:val="true"/></w:rPr><w:t>חיים וחלק יעדיפו להתרחק ממנו</w:t></w:r></w:ins><w:ins w:author="Aharon Ariel" w:date="2013-10-17T22:49:00Z" w:id="1915"><w:r><w:rPr><w:color w:val="222222"/><w:shd w:fill="FFFFFF" w:val="clear"/><w:rtl w:val="true"/></w:rPr><w:t xml:space="preserve">, </w:t></w:r></w:ins><w:ins w:author="Aharon Ariel" w:date="2013-10-17T22:49:00Z" w:id="1916"><w:r><w:rPr><w:color w:val="222222"/><w:shd w:fill="FFFFFF" w:val="clear"/><w:rtl w:val="true"/></w:rPr><w:t>אבל את הבחירה הראשונית שלהם הם יאלצו לבצע בתנאי אי</w:t></w:r></w:ins><w:ins w:author="Aharon Ariel" w:date="2013-10-17T22:49:00Z" w:id="1917"><w:r><w:rPr><w:color w:val="222222"/><w:shd w:fill="FFFFFF" w:val="clear"/><w:rtl w:val="true"/></w:rPr><w:t>-</w:t></w:r></w:ins><w:ins w:author="Aharon Ariel" w:date="2013-10-17T22:49:00Z" w:id="1918"><w:r><w:rPr><w:color w:val="222222"/><w:shd w:fill="FFFFFF" w:val="clear"/><w:rtl w:val="true"/></w:rPr><w:t xml:space="preserve">ודאות ורק בסיום המשחק כל אחד יגלה כמה שכנים יש לו ובאיזו קומה הוא עתיד להתגורר </w:t></w:r></w:ins><w:ins w:author="Aharon Ariel" w:date="2013-10-17T22:49:00Z" w:id="1919"><w:r><w:rPr><w:color w:val="222222"/><w:shd w:fill="FFFFFF" w:val="clear"/><w:rtl w:val="true"/></w:rPr><w:t>(</w:t></w:r></w:ins><w:ins w:author="Aharon Ariel" w:date="2013-10-17T22:49:00Z" w:id="1920"><w:r><w:rPr><w:color w:val="222222"/><w:shd w:fill="FFFFFF" w:val="clear"/><w:rtl w:val="true"/></w:rPr><w:t>לשם פשטות העניין</w:t></w:r></w:ins><w:ins w:author="Aharon Ariel" w:date="2013-10-17T22:49:00Z" w:id="1921"><w:r><w:rPr><w:color w:val="222222"/><w:shd w:fill="FFFFFF" w:val="clear"/><w:rtl w:val="true"/></w:rPr><w:t xml:space="preserve">, </w:t></w:r></w:ins><w:ins w:author="Aharon Ariel" w:date="2013-10-17T22:49:00Z" w:id="1922"><w:r><w:rPr><w:color w:val="222222"/><w:shd w:fill="FFFFFF" w:val="clear"/><w:rtl w:val="true"/></w:rPr><w:t>אנחנו מניחים כרגע שניתן לבנות לכל גובה שנרצה מבחינה הנדסית</w:t></w:r></w:ins><w:ins w:author="Aharon Ariel" w:date="2013-10-17T22:49:00Z" w:id="1923"><w:r><w:rPr><w:color w:val="222222"/><w:shd w:fill="FFFFFF" w:val="clear"/><w:rtl w:val="true"/></w:rPr><w:t xml:space="preserve">). </w:t></w:r></w:ins><w:ins w:author="Aharon Ariel" w:date="2013-10-17T22:49:00Z" w:id="1924"><w:r><w:rPr><w:color w:val="222222"/><w:shd w:fill="FFFFFF" w:val="clear"/><w:rtl w:val="true"/></w:rPr><w:t>ייתכן שההעדפות של אנשים ישתנו כשהם יראו  כמה אנשים בחרו לגור באותה נחלה</w:t></w:r></w:ins><w:ins w:author="Aharon Ariel" w:date="2013-10-17T22:49:00Z" w:id="1925"><w:r><w:rPr><w:color w:val="222222"/><w:shd w:fill="FFFFFF" w:val="clear"/><w:rtl w:val="true"/></w:rPr><w:t>.</w:t></w:r></w:ins><w:ins w:author="Aharon Ariel" w:date="2013-10-17T22:49:00Z" w:id="1926"><w:r><w:rPr><w:color w:val="222222"/><w:shd w:fill="FFFFFF" w:val="clear"/><w:rtl w:val="true"/></w:rPr><w:t>לכאןרה גורמת אי</w:t></w:r></w:ins><w:ins w:author="Aharon Ariel" w:date="2013-10-17T22:49:00Z" w:id="1927"><w:r><w:rPr><w:color w:val="222222"/><w:shd w:fill="FFFFFF" w:val="clear"/><w:rtl w:val="true"/></w:rPr><w:t>-</w:t></w:r></w:ins><w:ins w:author="Aharon Ariel" w:date="2013-10-17T22:49:00Z" w:id="1928"><w:r><w:rPr><w:color w:val="222222"/><w:shd w:fill="FFFFFF" w:val="clear"/><w:rtl w:val="true"/></w:rPr><w:t>הודאות לתהליך לרקורסיבי</w:t></w:r></w:ins><w:ins w:author="Aharon Ariel" w:date="2013-10-17T22:49:00Z" w:id="1929"><w:r><w:rPr><w:color w:val="222222"/><w:shd w:fill="FFFFFF" w:val="clear"/><w:rtl w:val="true"/></w:rPr><w:t xml:space="preserve">, </w:t></w:r></w:ins><w:ins w:author="Aharon Ariel" w:date="2013-10-17T22:49:00Z" w:id="1930"><w:r><w:rPr><w:color w:val="222222"/><w:shd w:fill="FFFFFF" w:val="clear"/><w:rtl w:val="true"/></w:rPr><w:t>כלומר מעגלי עד אינסוף</w:t></w:r></w:ins><w:ins w:author="Aharon Ariel" w:date="2013-10-17T22:49:00Z" w:id="1931"><w:r><w:rPr><w:color w:val="222222"/><w:shd w:fill="FFFFFF" w:val="clear"/><w:rtl w:val="true"/></w:rPr><w:t xml:space="preserve">, </w:t></w:r></w:ins><w:ins w:author="Aharon Ariel" w:date="2013-10-17T22:49:00Z" w:id="1932"><w:r><w:rPr><w:color w:val="222222"/><w:shd w:fill="FFFFFF" w:val="clear"/><w:rtl w:val="true"/></w:rPr><w:t>אך להלן אציע גרסה חדשה של האלגוריתם שפותרת בעיה זו</w:t></w:r></w:ins><w:ins w:author="Aharon Ariel" w:date="2013-10-17T22:49:00Z" w:id="1933"><w:r><w:rPr><w:color w:val="222222"/><w:shd w:fill="FFFFFF" w:val="clear"/><w:rtl w:val="true"/></w:rPr><w:t xml:space="preserve">. </w:t></w:r></w:ins><w:r><w:rPr><w:rtl w:val="true"/></w:rPr><w:commentReference w:id="25"/></w:r></w:p><w:p><w:pPr><w:pStyle w:val="style0"/></w:pPr><w:ins w:author="Aharon Ariel" w:date="2013-10-17T22:49:00Z" w:id="1934"><w:r><w:rPr><w:color w:val="222222"/><w:shd w:fill="FFFFFF" w:val="clear"/><w:rtl w:val="true"/></w:rPr><w:t>התחום שמתייחס לנושא זה הוא נקרא</w:t></w:r></w:ins><w:ins w:author="Aharon Ariel" w:date="2013-10-17T22:49:00Z" w:id="1935"><w:r><w:rPr><w:color w:val="222222"/><w:shd w:fill="FFFFFF" w:val="clear"/><w:rtl w:val="true"/></w:rPr><w:t>: &apos;</w:t></w:r></w:ins><w:ins w:author="Aharon Ariel" w:date="2013-10-17T22:49:00Z" w:id="1936"><w:r><w:rPr><w:color w:val="222222"/><w:shd w:fill="FFFFFF" w:val="clear"/><w:rtl w:val="true"/></w:rPr><w:t>משחקי צפיפות</w:t></w:r></w:ins><w:ins w:author="Aharon Ariel" w:date="2013-10-17T22:49:00Z" w:id="1937"><w:r><w:rPr><w:color w:val="222222"/><w:shd w:fill="FFFFFF" w:val="clear"/><w:rtl w:val="true"/></w:rPr><w:t>&apos; (</w:t></w:r></w:ins><w:ins w:author="Aharon Ariel" w:date="2013-10-17T22:49:00Z" w:id="1938"><w:r><w:rPr><w:rFonts w:ascii="Calibri" w:hAnsi="Calibri"/><w:color w:val="222222"/><w:shd w:fill="FFFFFF" w:val="clear"/></w:rPr><w:t>Congestion Games).</w:t></w:r></w:ins><w:ins w:author="Aharon Ariel" w:date="2013-10-17T22:49:00Z" w:id="1939"><w:r><w:rPr><w:color w:val="222222"/><w:shd w:fill="FFFFFF" w:val="clear"/></w:rPr><w:t xml:space="preserve"> (congestion games</w:t></w:r></w:ins><w:ins w:author="Aharon Ariel" w:date="2013-10-17T22:49:00Z" w:id="1940"><w:r><w:rPr><w:color w:val="222222"/><w:shd w:fill="FFFFFF" w:val="clear"/><w:rtl w:val="true"/></w:rPr><w:t xml:space="preserve">). </w:t></w:r></w:ins><w:ins w:author="Aharon Ariel" w:date="2013-10-17T22:49:00Z" w:id="1941"><w:r><w:rPr><w:color w:val="222222"/><w:shd w:fill="FFFFFF" w:val="clear"/><w:rtl w:val="true"/></w:rPr><w:t>במשחקים מסוג זה</w:t></w:r></w:ins><w:ins w:author="Aharon Ariel" w:date="2013-10-17T22:49:00Z" w:id="1942"><w:r><w:rPr><w:color w:val="222222"/><w:shd w:fill="FFFFFF" w:val="clear"/><w:rtl w:val="true"/></w:rPr><w:t xml:space="preserve">, </w:t></w:r></w:ins><w:ins w:author="Aharon Ariel" w:date="2013-10-17T22:49:00Z" w:id="1943"><w:r><w:rPr><w:color w:val="222222"/><w:shd w:fill="FFFFFF" w:val="clear"/><w:rtl w:val="true"/></w:rPr><w:t>תחת תנאים סבירים מסויימים</w:t></w:r></w:ins><w:ins w:author="Aharon Ariel" w:date="2013-10-17T22:49:00Z" w:id="1944"><w:r><w:rPr><w:color w:val="222222"/><w:shd w:fill="FFFFFF" w:val="clear"/><w:rtl w:val="true"/></w:rPr><w:t xml:space="preserve">, </w:t></w:r></w:ins><w:ins w:author="Aharon Ariel" w:date="2013-10-17T22:49:00Z" w:id="1945"><w:r><w:rPr><w:color w:val="222222"/><w:shd w:fill="FFFFFF" w:val="clear"/><w:rtl w:val="true"/></w:rPr><w:t>קיים שיווי</w:t></w:r></w:ins><w:ins w:author="Aharon Ariel" w:date="2013-10-17T22:49:00Z" w:id="1946"><w:r><w:rPr><w:color w:val="222222"/><w:shd w:fill="FFFFFF" w:val="clear"/><w:rtl w:val="true"/></w:rPr><w:t xml:space="preserve">- </w:t></w:r></w:ins><w:ins w:author="Aharon Ariel" w:date="2013-10-17T22:49:00Z" w:id="1947"><w:r><w:rPr><w:color w:val="222222"/><w:shd w:fill="FFFFFF" w:val="clear"/><w:rtl w:val="true"/></w:rPr><w:t>משקל נאש טהור</w:t></w:r></w:ins><w:r><w:rPr><w:rtl w:val="true"/></w:rPr><w:commentReference w:id="26"/></w:r><w:ins w:author="Aharon Ariel" w:date="2013-10-17T22:49:00Z" w:id="1948"><w:r><w:rPr><w:color w:val="222222"/><w:shd w:fill="FFFFFF" w:val="clear"/><w:rtl w:val="true"/></w:rPr><w:t xml:space="preserve">, </w:t></w:r></w:ins><w:ins w:author="Aharon Ariel" w:date="2013-10-17T22:49:00Z" w:id="1949"><w:r><w:rPr><w:color w:val="222222"/><w:shd w:fill="FFFFFF" w:val="clear"/><w:rtl w:val="true"/></w:rPr><w:t>ויותר מזה</w:t></w:r></w:ins><w:ins w:author="Aharon Ariel" w:date="2013-10-17T22:49:00Z" w:id="1950"><w:r><w:rPr><w:color w:val="222222"/><w:shd w:fill="FFFFFF" w:val="clear"/><w:rtl w:val="true"/></w:rPr><w:t xml:space="preserve">, </w:t></w:r></w:ins><w:ins w:author="Aharon Ariel" w:date="2013-10-17T22:49:00Z" w:id="1951"><w:r><w:rPr><w:color w:val="222222"/><w:shd w:fill="FFFFFF" w:val="clear"/><w:rtl w:val="true"/></w:rPr><w:t>אפשרובנוסף ניתן להגיע מכל מצב לשיווי</w:t></w:r></w:ins><w:ins w:author="Aharon Ariel" w:date="2013-10-17T22:49:00Z" w:id="1952"><w:r><w:rPr><w:color w:val="222222"/><w:shd w:fill="FFFFFF" w:val="clear"/><w:rtl w:val="true"/></w:rPr><w:t xml:space="preserve">- </w:t></w:r></w:ins><w:ins w:author="Aharon Ariel" w:date="2013-10-17T22:49:00Z" w:id="1953"><w:r><w:rPr><w:color w:val="222222"/><w:shd w:fill="FFFFFF" w:val="clear"/><w:rtl w:val="true"/></w:rPr><w:t>משקל נאש טהור</w:t></w:r></w:ins><w:ins w:author="Aharon Ariel" w:date="2013-10-17T22:49:00Z" w:id="1954"><w:r><w:rPr><w:color w:val="222222"/><w:shd w:fill="FFFFFF" w:val="clear"/><w:rtl w:val="true"/></w:rPr><w:t xml:space="preserve">, </w:t></w:r></w:ins><w:ins w:author="Aharon Ariel" w:date="2013-10-17T22:49:00Z" w:id="1955"><w:r><w:rPr><w:color w:val="222222"/><w:shd w:fill="FFFFFF" w:val="clear"/><w:rtl w:val="true"/></w:rPr><w:t>ע</w:t></w:r></w:ins><w:ins w:author="Aharon Ariel" w:date="2013-10-17T22:49:00Z" w:id="1956"><w:r><w:rPr><w:color w:val="222222"/><w:shd w:fill="FFFFFF" w:val="clear"/><w:rtl w:val="true"/></w:rPr><w:t>&quot;</w:t></w:r></w:ins><w:ins w:author="Aharon Ariel" w:date="2013-10-17T22:49:00Z" w:id="1957"><w:r><w:rPr><w:color w:val="222222"/><w:shd w:fill="FFFFFF" w:val="clear"/><w:rtl w:val="true"/></w:rPr><w:t>י סדרה סופית של החלפות</w:t></w:r></w:ins><w:ins w:author="Aharon Ariel" w:date="2013-10-17T22:49:00Z" w:id="1958"><w:r><w:rPr><w:color w:val="222222"/><w:shd w:fill="FFFFFF" w:val="clear"/><w:rtl w:val="true"/></w:rPr><w:t>.</w:t></w:r></w:ins><w:ins w:author="Aharon Ariel" w:date="2013-10-17T22:49:00Z" w:id="1959"><w:r><w:rPr><w:rStyle w:val="style68"/><w:rtl w:val="true"/></w:rPr><w:footnoteReference w:id="35"/></w:r></w:ins><w:ins w:author="Aharon Ariel" w:date="2013-10-17T22:49:00Z" w:id="1960"><w:r><w:rPr><w:color w:val="222222"/><w:shd w:fill="FFFFFF" w:val="clear"/><w:rtl w:val="true"/></w:rPr><w:t xml:space="preserve"> </w:t></w:r></w:ins><w:ins w:author="Aharon Ariel" w:date="2013-10-17T22:49:00Z" w:id="1961"><w:r><w:rPr><w:color w:val="222222"/><w:shd w:fill="FFFFFF" w:val="clear"/><w:rtl w:val="true"/></w:rPr><w:t>אולם</w:t></w:r></w:ins><w:ins w:author="Aharon Ariel" w:date="2013-10-17T22:49:00Z" w:id="1962"><w:r><w:rPr><w:color w:val="222222"/><w:shd w:fill="FFFFFF" w:val="clear"/><w:rtl w:val="true"/></w:rPr><w:t xml:space="preserve">, </w:t></w:r></w:ins><w:ins w:author="Aharon Ariel" w:date="2013-10-17T22:49:00Z" w:id="1963"><w:r><w:rPr><w:color w:val="222222"/><w:shd w:fill="FFFFFF" w:val="clear"/><w:rtl w:val="true"/></w:rPr><w:t>שיווי</w:t></w:r></w:ins><w:ins w:author="Aharon Ariel" w:date="2013-10-17T22:49:00Z" w:id="1964"><w:r><w:rPr><w:color w:val="222222"/><w:shd w:fill="FFFFFF" w:val="clear"/><w:rtl w:val="true"/></w:rPr><w:t>-</w:t></w:r></w:ins><w:ins w:author="Aharon Ariel" w:date="2013-10-17T22:49:00Z" w:id="1965"><w:r><w:rPr><w:color w:val="222222"/><w:shd w:fill="FFFFFF" w:val="clear"/><w:rtl w:val="true"/></w:rPr><w:t>משקל</w:t></w:r></w:ins><w:ins w:author="Aharon Ariel" w:date="2013-10-17T22:49:00Z" w:id="1966"><w:r><w:rPr><w:color w:val="222222"/><w:shd w:fill="FFFFFF" w:val="clear"/><w:rtl w:val="true"/></w:rPr><w:t>&quot;</w:t></w:r></w:ins><w:ins w:author="Aharon Ariel" w:date="2013-10-17T22:49:00Z" w:id="1967"><w:r><w:rPr><w:color w:val="222222"/><w:shd w:fill="FFFFFF" w:val="clear"/><w:rtl w:val="true"/></w:rPr><w:t>מ נאש איננו בהכרח חלוקה פרופורציונלית</w:t></w:r></w:ins><w:ins w:author="Aharon Ariel" w:date="2013-10-17T22:49:00Z" w:id="1968"><w:r><w:rPr><w:color w:val="222222"/><w:shd w:fill="FFFFFF" w:val="clear"/><w:rtl w:val="true"/></w:rPr><w:t xml:space="preserve">. </w:t></w:r></w:ins><w:ins w:author="Aharon Ariel" w:date="2013-10-17T22:49:00Z" w:id="1969"><w:r><w:rPr><w:color w:val="222222"/><w:shd w:fill="FFFFFF" w:val="clear"/><w:rtl w:val="true"/></w:rPr><w:t>למשל</w:t></w:r></w:ins><w:ins w:author="Aharon Ariel" w:date="2013-10-17T22:49:00Z" w:id="1970"><w:r><w:rPr><w:color w:val="222222"/><w:shd w:fill="FFFFFF" w:val="clear"/><w:rtl w:val="true"/></w:rPr><w:t xml:space="preserve">, </w:t></w:r></w:ins><w:ins w:author="Aharon Ariel" w:date="2013-10-17T22:49:00Z" w:id="1971"><w:r><w:rPr><w:color w:val="222222"/><w:shd w:fill="FFFFFF" w:val="clear"/><w:rtl w:val="true"/></w:rPr><w:t xml:space="preserve">אם יש שלושה אזרחים ושתי נחלות </w:t></w:r></w:ins><w:ins w:author="Aharon Ariel" w:date="2013-10-17T22:49:00Z" w:id="1972"><w:r><w:rPr><w:color w:val="222222"/><w:shd w:fill="FFFFFF" w:val="clear"/><w:rtl w:val="true"/></w:rPr><w:t>(</w:t></w:r></w:ins><w:ins w:author="Aharon Ariel" w:date="2013-10-17T22:49:00Z" w:id="1973"><w:r><w:rPr><w:color w:val="222222"/><w:shd w:fill="FFFFFF" w:val="clear"/><w:rtl w:val="true"/></w:rPr><w:t>צפון ודרום</w:t></w:r></w:ins><w:ins w:author="Aharon Ariel" w:date="2013-10-17T22:49:00Z" w:id="1974"><w:r><w:rPr><w:color w:val="222222"/><w:shd w:fill="FFFFFF" w:val="clear"/><w:rtl w:val="true"/></w:rPr><w:t xml:space="preserve">), </w:t></w:r></w:ins><w:ins w:author="Aharon Ariel" w:date="2013-10-17T22:49:00Z" w:id="1975"><w:r><w:rPr><w:color w:val="222222"/><w:shd w:fill="FFFFFF" w:val="clear"/><w:rtl w:val="true"/></w:rPr><w:t xml:space="preserve">וכולם מייחסים לצפון תועלת של </w:t></w:r></w:ins><w:ins w:author="Aharon Ariel" w:date="2013-10-17T22:49:00Z" w:id="1976"><w:r><w:rPr><w:color w:val="222222"/><w:shd w:fill="FFFFFF" w:val="clear"/></w:rPr><w:t>60</w:t></w:r></w:ins><w:ins w:author="Aharon Ariel" w:date="2013-10-17T22:49:00Z" w:id="1977"><w:r><w:rPr><w:color w:val="222222"/><w:shd w:fill="FFFFFF" w:val="clear"/><w:rtl w:val="true"/></w:rPr><w:t xml:space="preserve"> </w:t></w:r></w:ins><w:ins w:author="Aharon Ariel" w:date="2013-10-17T22:49:00Z" w:id="1978"><w:r><w:rPr><w:color w:val="222222"/><w:shd w:fill="FFFFFF" w:val="clear"/><w:rtl w:val="true"/></w:rPr><w:t xml:space="preserve">ולדרום תועלת של </w:t></w:r></w:ins><w:ins w:author="Aharon Ariel" w:date="2013-10-17T22:49:00Z" w:id="1979"><w:r><w:rPr><w:color w:val="222222"/><w:shd w:fill="FFFFFF" w:val="clear"/></w:rPr><w:t>40</w:t></w:r></w:ins><w:ins w:author="Aharon Ariel" w:date="2013-10-17T22:49:00Z" w:id="1980"><w:r><w:rPr><w:color w:val="222222"/><w:shd w:fill="FFFFFF" w:val="clear"/><w:rtl w:val="true"/></w:rPr><w:t xml:space="preserve">, </w:t></w:r></w:ins><w:ins w:author="Aharon Ariel" w:date="2013-10-17T22:49:00Z" w:id="1981"><w:r><w:rPr><w:color w:val="222222"/><w:shd w:fill="FFFFFF" w:val="clear"/><w:rtl w:val="true"/></w:rPr><w:t>אז ש</w:t></w:r></w:ins><w:ins w:author="Aharon Ariel" w:date="2013-10-17T22:49:00Z" w:id="1982"><w:r><w:rPr><w:color w:val="222222"/><w:shd w:fill="FFFFFF" w:val="clear"/><w:rtl w:val="true"/></w:rPr><w:t>&quot;</w:t></w:r></w:ins><w:ins w:author="Aharon Ariel" w:date="2013-10-17T22:49:00Z" w:id="1983"><w:r><w:rPr><w:color w:val="222222"/><w:shd w:fill="FFFFFF" w:val="clear"/><w:rtl w:val="true"/></w:rPr><w:t>משיווי</w:t></w:r></w:ins><w:ins w:author="Aharon Ariel" w:date="2013-10-17T22:49:00Z" w:id="1984"><w:r><w:rPr><w:color w:val="222222"/><w:shd w:fill="FFFFFF" w:val="clear"/><w:rtl w:val="true"/></w:rPr><w:t>-</w:t></w:r></w:ins><w:ins w:author="Aharon Ariel" w:date="2013-10-17T22:49:00Z" w:id="1985"><w:r><w:rPr><w:color w:val="222222"/><w:shd w:fill="FFFFFF" w:val="clear"/><w:rtl w:val="true"/></w:rPr><w:t xml:space="preserve">משקל נאש יהיה כל מצב שבו שני אזרחים נמצאים בצפון </w:t></w:r></w:ins><w:ins w:author="Aharon Ariel" w:date="2013-10-17T22:49:00Z" w:id="1986"><w:r><w:rPr><w:color w:val="222222"/><w:shd w:fill="FFFFFF" w:val="clear"/><w:rtl w:val="true"/></w:rPr><w:t>(</w:t></w:r></w:ins><w:ins w:author="Aharon Ariel" w:date="2013-10-17T22:49:00Z" w:id="1987"><w:r><w:rPr><w:color w:val="222222"/><w:shd w:fill="FFFFFF" w:val="clear"/><w:rtl w:val="true"/></w:rPr><w:t xml:space="preserve">עם תועלת </w:t></w:r></w:ins><w:ins w:author="Aharon Ariel" w:date="2013-10-17T22:49:00Z" w:id="1988"><w:r><w:rPr><w:color w:val="222222"/><w:shd w:fill="FFFFFF" w:val="clear"/></w:rPr><w:t>30</w:t></w:r></w:ins><w:ins w:author="Aharon Ariel" w:date="2013-10-17T22:49:00Z" w:id="1989"><w:r><w:rPr><w:color w:val="222222"/><w:shd w:fill="FFFFFF" w:val="clear"/><w:rtl w:val="true"/></w:rPr><w:t xml:space="preserve">) </w:t></w:r></w:ins><w:ins w:author="Aharon Ariel" w:date="2013-10-17T22:49:00Z" w:id="1990"><w:r><w:rPr><w:color w:val="222222"/><w:shd w:fill="FFFFFF" w:val="clear"/><w:rtl w:val="true"/></w:rPr><w:t xml:space="preserve">ואחד נמצא בדרום </w:t></w:r></w:ins><w:ins w:author="Aharon Ariel" w:date="2013-10-17T22:49:00Z" w:id="1991"><w:r><w:rPr><w:color w:val="222222"/><w:shd w:fill="FFFFFF" w:val="clear"/><w:rtl w:val="true"/></w:rPr><w:t>(</w:t></w:r></w:ins><w:ins w:author="Aharon Ariel" w:date="2013-10-17T22:49:00Z" w:id="1992"><w:r><w:rPr><w:color w:val="222222"/><w:shd w:fill="FFFFFF" w:val="clear"/><w:rtl w:val="true"/></w:rPr><w:t xml:space="preserve">עם תועלת </w:t></w:r></w:ins><w:ins w:author="Aharon Ariel" w:date="2013-10-17T22:49:00Z" w:id="1993"><w:r><w:rPr><w:color w:val="222222"/><w:shd w:fill="FFFFFF" w:val="clear"/></w:rPr><w:t>40</w:t></w:r></w:ins><w:ins w:author="Aharon Ariel" w:date="2013-10-17T22:49:00Z" w:id="1994"><w:r><w:rPr><w:color w:val="222222"/><w:shd w:fill="FFFFFF" w:val="clear"/><w:rtl w:val="true"/></w:rPr><w:t xml:space="preserve">). </w:t></w:r></w:ins><w:ins w:author="Aharon Ariel" w:date="2013-10-17T22:49:00Z" w:id="1995"><w:r><w:rPr><w:color w:val="222222"/><w:shd w:fill="FFFFFF" w:val="clear"/><w:rtl w:val="true"/></w:rPr><w:t xml:space="preserve">אבל החלוקה הזואת לא איננה פרופורציונלית </w:t></w:r></w:ins><w:ins w:author="Aharon Ariel" w:date="2013-10-17T22:49:00Z" w:id="1996"><w:r><w:rPr><w:color w:val="222222"/><w:shd w:fill="FFFFFF" w:val="clear"/><w:rtl w:val="true"/></w:rPr><w:t>(</w:t></w:r></w:ins><w:ins w:author="Aharon Ariel" w:date="2013-10-17T22:49:00Z" w:id="1997"><w:r><w:rPr><w:color w:val="222222"/><w:shd w:fill="FFFFFF" w:val="clear"/><w:rtl w:val="true"/></w:rPr><w:t>וודאי גם לא איננה נטולת</w:t></w:r></w:ins><w:ins w:author="Aharon Ariel" w:date="2013-10-17T22:49:00Z" w:id="1998"><w:r><w:rPr><w:color w:val="222222"/><w:shd w:fill="FFFFFF" w:val="clear"/><w:rtl w:val="true"/></w:rPr><w:t xml:space="preserve">- </w:t></w:r></w:ins><w:ins w:author="Aharon Ariel" w:date="2013-10-17T22:49:00Z" w:id="1999"><w:r><w:rPr><w:color w:val="222222"/><w:shd w:fill="FFFFFF" w:val="clear"/><w:rtl w:val="true"/></w:rPr><w:t>קנאה</w:t></w:r></w:ins><w:ins w:author="Aharon Ariel" w:date="2013-10-17T22:49:00Z" w:id="2000"><w:r><w:rPr><w:color w:val="222222"/><w:shd w:fill="FFFFFF" w:val="clear"/><w:rtl w:val="true"/></w:rPr><w:t xml:space="preserve">), </w:t></w:r></w:ins><w:ins w:author="Aharon Ariel" w:date="2013-10-17T22:49:00Z" w:id="2001"><w:r><w:rPr><w:color w:val="222222"/><w:shd w:fill="FFFFFF" w:val="clear"/><w:rtl w:val="true"/></w:rPr><w:t>כי מכיוון ששני הצפוניים מקבלים תועלת נמוכה מפחות משליש</w:t></w:r></w:ins><w:ins w:author="Aharon Ariel" w:date="2013-10-17T22:49:00Z" w:id="2002"><w:r><w:rPr><w:color w:val="222222"/><w:shd w:fill="FFFFFF" w:val="clear"/><w:rtl w:val="true"/></w:rPr><w:t xml:space="preserve">, </w:t></w:r></w:ins><w:ins w:author="Aharon Ariel" w:date="2013-10-17T22:49:00Z" w:id="2003"><w:r><w:rPr><w:color w:val="222222"/><w:shd w:fill="FFFFFF" w:val="clear"/><w:rtl w:val="true"/></w:rPr><w:t>והם מקנאים בדרומי</w:t></w:r></w:ins><w:ins w:author="Aharon Ariel" w:date="2013-10-17T22:49:00Z" w:id="2004"><w:r><w:rPr><w:color w:val="222222"/><w:shd w:fill="FFFFFF" w:val="clear"/><w:rtl w:val="true"/></w:rPr><w:t xml:space="preserve">. </w:t></w:r></w:ins><w:ins w:author="Aharon Ariel" w:date="2013-10-17T22:49:00Z" w:id="2005"><w:r><w:rPr><w:color w:val="222222"/><w:shd w:fill="FFFFFF" w:val="clear"/><w:rtl w:val="true"/></w:rPr><w:t>אבל ככל שמספר האזרחים בכל נחלה גדול יותר</w:t></w:r></w:ins><w:ins w:author="Aharon Ariel" w:date="2013-10-17T22:49:00Z" w:id="2006"><w:r><w:rPr><w:color w:val="222222"/><w:shd w:fill="FFFFFF" w:val="clear"/><w:rtl w:val="true"/></w:rPr><w:t xml:space="preserve">, </w:t></w:r></w:ins><w:ins w:author="Aharon Ariel" w:date="2013-10-17T22:49:00Z" w:id="2007"><w:r><w:rPr><w:color w:val="222222"/><w:shd w:fill="FFFFFF" w:val="clear"/><w:rtl w:val="true"/></w:rPr><w:t>כך רמת הקנאה תהיה קטנה יותר</w:t></w:r></w:ins><w:ins w:author="Aharon Ariel" w:date="2013-10-17T22:49:00Z" w:id="2008"><w:r><w:rPr><w:color w:val="222222"/><w:shd w:fill="FFFFFF" w:val="clear"/><w:rtl w:val="true"/></w:rPr><w:t xml:space="preserve">, </w:t></w:r></w:ins><w:ins w:author="Aharon Ariel" w:date="2013-10-17T22:49:00Z" w:id="2009"><w:r><w:rPr><w:color w:val="222222"/><w:shd w:fill="FFFFFF" w:val="clear"/><w:rtl w:val="true"/></w:rPr><w:t>ולכן שיווי</w:t></w:r></w:ins><w:ins w:author="Aharon Ariel" w:date="2013-10-17T22:49:00Z" w:id="2010"><w:r><w:rPr><w:color w:val="222222"/><w:shd w:fill="FFFFFF" w:val="clear"/><w:rtl w:val="true"/></w:rPr><w:t>-</w:t></w:r></w:ins><w:ins w:author="Aharon Ariel" w:date="2013-10-17T22:49:00Z" w:id="2011"><w:r><w:rPr><w:color w:val="222222"/><w:shd w:fill="FFFFFF" w:val="clear"/><w:rtl w:val="true"/></w:rPr><w:t>משקל</w:t></w:r></w:ins><w:ins w:author="Aharon Ariel" w:date="2013-10-17T22:49:00Z" w:id="2012"><w:r><w:rPr><w:color w:val="222222"/><w:shd w:fill="FFFFFF" w:val="clear"/><w:rtl w:val="true"/></w:rPr><w:t>&quot;</w:t></w:r></w:ins><w:ins w:author="Aharon Ariel" w:date="2013-10-17T22:49:00Z" w:id="2013"><w:r><w:rPr><w:color w:val="222222"/><w:shd w:fill="FFFFFF" w:val="clear"/><w:rtl w:val="true"/></w:rPr><w:t>מ נאש יהיה קירוב טוב לחלוקה נטולת</w:t></w:r></w:ins><w:ins w:author="Aharon Ariel" w:date="2013-10-17T22:49:00Z" w:id="2014"><w:r><w:rPr><w:color w:val="222222"/><w:shd w:fill="FFFFFF" w:val="clear"/><w:rtl w:val="true"/></w:rPr><w:t xml:space="preserve">- </w:t></w:r></w:ins><w:ins w:author="Aharon Ariel" w:date="2013-10-17T22:49:00Z" w:id="2015"><w:r><w:rPr><w:color w:val="222222"/><w:shd w:fill="FFFFFF" w:val="clear"/><w:rtl w:val="true"/></w:rPr><w:t>קנאה</w:t></w:r></w:ins><w:ins w:author="Aharon Ariel" w:date="2013-10-17T22:49:00Z" w:id="2016"><w:r><w:rPr><w:color w:val="222222"/><w:shd w:fill="FFFFFF" w:val="clear"/><w:rtl w:val="true"/></w:rPr><w:t>.</w:t></w:r></w:ins></w:p><w:p><w:pPr><w:pStyle w:val="style0"/></w:pPr><w:ins w:author="Aharon Ariel" w:date="2013-10-17T22:49:00Z" w:id="2017"><w:r><w:rPr><w:color w:val="222222"/><w:shd w:fill="FFFFFF" w:val="clear"/><w:rtl w:val="true"/></w:rPr><w:t>אם כך</w:t></w:r></w:ins><w:ins w:author="Aharon Ariel" w:date="2013-10-17T22:49:00Z" w:id="2018"><w:r><w:rPr><w:color w:val="222222"/><w:shd w:fill="FFFFFF" w:val="clear"/><w:rtl w:val="true"/></w:rPr><w:t xml:space="preserve">, </w:t></w:r></w:ins><w:ins w:author="Aharon Ariel" w:date="2013-10-17T22:49:00Z" w:id="2019"><w:r><w:rPr><w:color w:val="222222"/><w:shd w:fill="FFFFFF" w:val="clear"/><w:rtl w:val="true"/></w:rPr><w:t xml:space="preserve">אפשר להציע </w:t></w:r></w:ins><w:ins w:author="Aharon Ariel" w:date="2013-10-17T22:49:00Z" w:id="2020"><w:r><w:rPr><w:b/><w:b/><w:color w:val="222222"/><w:shd w:fill="FFFFFF" w:val="clear"/><w:rtl w:val="true"/></w:rPr><w:t>אלגוריתם שיתן קירוב טוב לחלוקה נטולת</w:t></w:r></w:ins><w:ins w:author="Aharon Ariel" w:date="2013-10-17T22:49:00Z" w:id="2021"><w:r><w:rPr><w:b/><w:color w:val="222222"/><w:shd w:fill="FFFFFF" w:val="clear"/><w:rtl w:val="true"/></w:rPr><w:t>-</w:t></w:r></w:ins><w:ins w:author="Aharon Ariel" w:date="2013-10-17T22:49:00Z" w:id="2022"><w:r><w:rPr><w:b/><w:b/><w:color w:val="222222"/><w:shd w:fill="FFFFFF" w:val="clear"/><w:rtl w:val="true"/></w:rPr><w:t>קנאה של נחלות</w:t></w:r></w:ins><w:ins w:author="Aharon Ariel" w:date="2013-10-17T22:49:00Z" w:id="2023"><w:r><w:rPr><w:color w:val="222222"/><w:shd w:fill="FFFFFF" w:val="clear"/><w:rtl w:val="true"/></w:rPr><w:t xml:space="preserve">: </w:t></w:r></w:ins><w:ins w:author="Aharon Ariel" w:date="2013-10-17T22:49:00Z" w:id="2024"><w:r><w:rPr><w:color w:val="222222"/><w:shd w:fill="FFFFFF" w:val="clear"/><w:rtl w:val="true"/></w:rPr><w:t xml:space="preserve">כל אזרח בוחר נחלה </w:t></w:r></w:ins><w:ins w:author="Aharon Ariel" w:date="2013-10-17T22:49:00Z" w:id="2025"><w:r><w:rPr><w:color w:val="222222"/><w:shd w:fill="FFFFFF" w:val="clear"/><w:rtl w:val="true"/></w:rPr><w:t>(</w:t></w:r></w:ins><w:ins w:author="Aharon Ariel" w:date="2013-10-17T22:49:00Z" w:id="2026"><w:r><w:rPr><w:color w:val="222222"/><w:shd w:fill="FFFFFF" w:val="clear"/><w:rtl w:val="true"/></w:rPr><w:t>באמצעות מחשב</w:t></w:r></w:ins><w:ins w:author="Aharon Ariel" w:date="2013-10-17T22:49:00Z" w:id="2027"><w:r><w:rPr><w:color w:val="222222"/><w:shd w:fill="FFFFFF" w:val="clear"/><w:rtl w:val="true"/></w:rPr><w:t xml:space="preserve">); </w:t></w:r></w:ins><w:ins w:author="Aharon Ariel" w:date="2013-10-17T22:49:00Z" w:id="2028"><w:r><w:rPr><w:color w:val="222222"/><w:shd w:fill="FFFFFF" w:val="clear"/><w:rtl w:val="true"/></w:rPr><w:t>לאחר שכולם מסיימים לבחור</w:t></w:r></w:ins><w:ins w:author="Aharon Ariel" w:date="2013-10-17T22:49:00Z" w:id="2029"><w:r><w:rPr><w:color w:val="222222"/><w:shd w:fill="FFFFFF" w:val="clear"/><w:rtl w:val="true"/></w:rPr><w:t xml:space="preserve">, </w:t></w:r></w:ins><w:ins w:author="Aharon Ariel" w:date="2013-10-17T22:49:00Z" w:id="2030"><w:r><w:rPr><w:color w:val="222222"/><w:shd w:fill="FFFFFF" w:val="clear"/><w:rtl w:val="true"/></w:rPr><w:t>כל אזרח מקבל דיווח על מספר האזרחים בנחלה שלו</w:t></w:r></w:ins><w:ins w:author="Aharon Ariel" w:date="2013-10-17T22:49:00Z" w:id="2031"><w:r><w:rPr><w:color w:val="222222"/><w:shd w:fill="FFFFFF" w:val="clear"/><w:rtl w:val="true"/></w:rPr><w:t xml:space="preserve">, </w:t></w:r></w:ins><w:ins w:author="Aharon Ariel" w:date="2013-10-17T22:49:00Z" w:id="2032"><w:r><w:rPr><w:color w:val="222222"/><w:shd w:fill="FFFFFF" w:val="clear"/><w:rtl w:val="true"/></w:rPr><w:t>ואם זה צפוף מדי בעיניו</w:t></w:r></w:ins><w:ins w:author="Aharon Ariel" w:date="2013-10-17T22:49:00Z" w:id="2033"><w:r><w:rPr><w:color w:val="222222"/><w:shd w:fill="FFFFFF" w:val="clear"/><w:rtl w:val="true"/></w:rPr><w:t xml:space="preserve">, </w:t></w:r></w:ins><w:ins w:author="Aharon Ariel" w:date="2013-10-17T22:49:00Z" w:id="2034"><w:r><w:rPr><w:color w:val="222222"/><w:shd w:fill="FFFFFF" w:val="clear"/><w:rtl w:val="true"/></w:rPr><w:t>הוא יכול להחליף</w:t></w:r></w:ins><w:ins w:author="Aharon Ariel" w:date="2013-10-17T22:49:00Z" w:id="2035"><w:r><w:rPr><w:color w:val="222222"/><w:shd w:fill="FFFFFF" w:val="clear"/><w:rtl w:val="true"/></w:rPr><w:t xml:space="preserve">. </w:t></w:r></w:ins><w:ins w:author="Aharon Ariel" w:date="2013-10-17T22:49:00Z" w:id="2036"><w:r><w:rPr><w:color w:val="222222"/><w:shd w:fill="FFFFFF" w:val="clear"/><w:rtl w:val="true"/></w:rPr><w:t>ההחלפות נמשכות עד שמגיעים לשיווי משקל</w:t></w:r></w:ins><w:ins w:author="Aharon Ariel" w:date="2013-10-17T22:49:00Z" w:id="2037"><w:r><w:rPr><w:color w:val="222222"/><w:shd w:fill="FFFFFF" w:val="clear"/><w:rtl w:val="true"/></w:rPr><w:t xml:space="preserve">, </w:t></w:r></w:ins><w:ins w:author="Aharon Ariel" w:date="2013-10-17T22:49:00Z" w:id="2038"><w:r><w:rPr><w:color w:val="222222"/><w:shd w:fill="FFFFFF" w:val="clear"/><w:rtl w:val="true"/></w:rPr><w:t>ואז מתחילים לבנות בניינים בהתאם למספר האזרחים שבחרו כל נחלה</w:t></w:r></w:ins><w:ins w:author="Aharon Ariel" w:date="2013-10-17T22:49:00Z" w:id="2039"><w:r><w:rPr><w:color w:val="222222"/><w:shd w:fill="FFFFFF" w:val="clear"/><w:rtl w:val="true"/></w:rPr><w:t xml:space="preserve">. </w:t></w:r></w:ins></w:p><w:p><w:pPr><w:pStyle w:val="style0"/></w:pPr><w:ins w:author="Aharon Ariel" w:date="2013-10-17T22:49:00Z" w:id="2040"><w:r><w:rPr><w:color w:val="222222"/><w:shd w:fill="FFFFFF" w:val="clear"/><w:rtl w:val="true"/></w:rPr><w:t xml:space="preserve">מכיוון שהמשחק הוא סימטרי </w:t></w:r></w:ins><w:ins w:author="Aharon Ariel" w:date="2013-10-17T22:49:00Z" w:id="2041"><w:r><w:rPr><w:color w:val="222222"/><w:shd w:fill="FFFFFF" w:val="clear"/><w:rtl w:val="true"/></w:rPr><w:t xml:space="preserve">(- </w:t></w:r></w:ins><w:ins w:author="Aharon Ariel" w:date="2013-10-17T22:49:00Z" w:id="2042"><w:r><w:rPr><w:color w:val="222222"/><w:shd w:fill="FFFFFF" w:val="clear"/><w:rtl w:val="true"/></w:rPr><w:t>לכל האזרחים יש אותן אפשרויות</w:t></w:r></w:ins><w:ins w:author="Aharon Ariel" w:date="2013-10-17T22:49:00Z" w:id="2043"><w:r><w:rPr><w:color w:val="222222"/><w:shd w:fill="FFFFFF" w:val="clear"/><w:rtl w:val="true"/></w:rPr><w:t xml:space="preserve">), </w:t></w:r></w:ins><w:ins w:author="Aharon Ariel" w:date="2013-10-17T22:49:00Z" w:id="2044"><w:r><w:rPr><w:color w:val="222222"/><w:shd w:fill="FFFFFF" w:val="clear"/><w:rtl w:val="true"/></w:rPr><w:t>האלגוריתם מתכנס לש</w:t></w:r></w:ins><w:ins w:author="Aharon Ariel" w:date="2013-10-17T22:49:00Z" w:id="2045"><w:r><w:rPr><w:color w:val="222222"/><w:shd w:fill="FFFFFF" w:val="clear"/><w:rtl w:val="true"/></w:rPr><w:t>&quot;</w:t></w:r></w:ins><w:ins w:author="Aharon Ariel" w:date="2013-10-17T22:49:00Z" w:id="2046"><w:r><w:rPr><w:color w:val="222222"/><w:shd w:fill="FFFFFF" w:val="clear"/><w:rtl w:val="true"/></w:rPr><w:t>מלשיווי</w:t></w:r></w:ins><w:ins w:author="Aharon Ariel" w:date="2013-10-17T22:49:00Z" w:id="2047"><w:r><w:rPr><w:color w:val="222222"/><w:shd w:fill="FFFFFF" w:val="clear"/><w:rtl w:val="true"/></w:rPr><w:t>-</w:t></w:r></w:ins><w:ins w:author="Aharon Ariel" w:date="2013-10-17T22:49:00Z" w:id="2048"><w:r><w:rPr><w:color w:val="222222"/><w:shd w:fill="FFFFFF" w:val="clear"/><w:rtl w:val="true"/></w:rPr><w:t>משקל נאש מקורב</w:t></w:r></w:ins><w:ins w:author="Aharon Ariel" w:date="2013-10-17T22:49:00Z" w:id="2049"><w:r><w:rPr><w:color w:val="222222"/><w:shd w:fill="FFFFFF" w:val="clear"/><w:rtl w:val="true"/></w:rPr><w:t xml:space="preserve">, </w:t></w:r></w:ins><w:ins w:author="Aharon Ariel" w:date="2013-10-17T22:49:00Z" w:id="2050"><w:r><w:rPr><w:color w:val="222222"/><w:shd w:fill="FFFFFF" w:val="clear"/><w:rtl w:val="true"/></w:rPr><w:t xml:space="preserve">תוך זמן פולינומי </w:t></w:r></w:ins><w:r><w:rPr><w:rtl w:val="true"/></w:rPr><w:commentReference w:id="27"/></w:r><w:ins w:author="Aharon Ariel" w:date="2013-10-29T23:06:00Z" w:id="2051"><w:r><w:rPr><w:color w:val="222222"/><w:shd w:fill="FFFFFF" w:val="clear"/><w:rtl w:val="true"/></w:rPr><w:t>(</w:t></w:r></w:ins><w:ins w:author="Aharon Ariel" w:date="2013-10-29T23:06:00Z" w:id="2052"><w:r><w:rPr><w:rFonts w:ascii="Calibri" w:hAnsi="Calibri"/><w:color w:val="222222"/><w:shd w:fill="FFFFFF" w:val="clear"/></w:rPr><w:t>Chien &amp; Sinclair, 2011)</w:t></w:r></w:ins><w:del w:author="Aharon Ariel" w:date="2013-10-29T23:06:00Z" w:id="2053"><w:r><w:rPr><w:rFonts w:ascii="Calibri" w:hAnsi="Calibri"/><w:color w:val="222222"/><w:shd w:fill="FFFFFF" w:val="clear"/></w:rPr><w:delText xml:space="preserve"> (</w:delText></w:r></w:del><w:del w:author="Aharon Ariel" w:date="2013-10-29T23:06:00Z" w:id="2054"><w:hyperlink r:id="rId14"><w:r><w:rPr><w:rStyle w:val="style31"/><w:rFonts w:ascii="Verdana" w:eastAsia="Verdana" w:hAnsi="Verdana"/><w:color w:val="1F81CD"/><w:u w:val="single"/><w:shd w:fill="FFFFFF" w:val="clear"/></w:rPr><w:delText>Steve Chien</w:delText></w:r></w:del><w:del w:author="Aharon Ariel" w:date="2013-10-29T23:06:00Z" w:id="2055"></w:hyperlink><w:r><w:rPr><w:rFonts w:ascii="Verdana" w:eastAsia="Verdana" w:hAnsi="Verdana"/><w:color w:val="444444"/><w:shd w:fill="FFFFFF" w:val="clear"/></w:rPr><w:delText xml:space="preserve">, </w:delText></w:r></w:del><w:del w:author="Aharon Ariel" w:date="2013-10-29T23:06:00Z" w:id="2056"><w:hyperlink r:id="rId15"><w:r><w:rPr><w:rStyle w:val="style31"/><w:rFonts w:ascii="Verdana" w:eastAsia="Verdana" w:hAnsi="Verdana"/><w:color w:val="1F81CD"/><w:u w:val="single"/><w:shd w:fill="FFFFFF" w:val="clear"/></w:rPr><w:delText>Alistair Sinclair</w:delText></w:r></w:del><w:del w:author="Aharon Ariel" w:date="2013-10-29T23:06:00Z" w:id="2057"></w:hyperlink><w:r><w:rPr><w:rFonts w:ascii="Calibri" w:hAnsi="Calibri"/><w:color w:val="222222"/><w:shd w:fill="FFFFFF" w:val="clear"/></w:rPr><w:delText>, 2011</w:delText></w:r></w:del><w:del w:author="Aharon Ariel" w:date="2013-10-29T23:06:00Z" w:id="2058"><w:r><w:rPr><w:rFonts w:ascii="Calibri" w:hAnsi="Calibri"/><w:color w:val="222222"/><w:shd w:fill="FFFFFF" w:val="clear"/><w:rtl w:val="true"/></w:rPr><w:delText>)</w:delText></w:r></w:del><w:r><w:rPr><w:color w:val="222222"/><w:shd w:fill="FFFFFF" w:val="clear"/><w:rtl w:val="true"/></w:rPr><w:t xml:space="preserve">.    </w:t></w:r><w:r><w:rPr><w:color w:val="222222"/><w:shd w:fill="FFFFFF" w:val="clear"/><w:rtl w:val="true"/></w:rPr><w:t xml:space="preserve">כדי לבדוק </w:t></w:r><w:del w:author="Aharon Ariel" w:date="2013-10-29T23:07:00Z" w:id="2059"><w:r><w:rPr><w:color w:val="222222"/><w:shd w:fill="FFFFFF" w:val="clear"/><w:rtl w:val="true"/></w:rPr><w:delText>עד כמה הוא מתכנס מהר</w:delText></w:r></w:del><w:del w:author="Aharon Ariel" w:date="2013-10-29T23:07:00Z" w:id="2060"><w:r><w:rPr><w:color w:val="222222"/><w:shd w:fill="FFFFFF" w:val="clear"/><w:rtl w:val="true"/></w:rPr><w:delText>,</w:delText></w:r></w:del><w:ins w:author="Aharon Ariel" w:date="2013-10-29T23:07:00Z" w:id="2061"><w:r><w:rPr><w:color w:val="222222"/><w:shd w:fill="FFFFFF" w:val="clear"/><w:rtl w:val="true"/></w:rPr><w:t>את זמן ההתכנסות</w:t></w:r></w:ins><w:r><w:rPr><w:color w:val="222222"/><w:shd w:fill="FFFFFF" w:val="clear"/><w:rtl w:val="true"/></w:rPr><w:t xml:space="preserve"> בניתי סימולציה ב</w:t></w:r><w:ins w:author="Aharon Ariel" w:date="2013-10-29T23:07:00Z" w:id="2062"><w:r><w:rPr><w:color w:val="222222"/><w:shd w:fill="FFFFFF" w:val="clear"/><w:rtl w:val="true"/></w:rPr><w:t>-</w:t></w:r></w:ins><w:r><w:rPr><w:color w:val="222222"/><w:shd w:fill="FFFFFF" w:val="clear"/></w:rPr><w:t>NetLogo</w:t></w:r><w:ins w:author="Aharon Ariel" w:date="2013-10-29T23:07:00Z" w:id="2063"><w:r><w:rPr><w:color w:val="222222"/><w:shd w:fill="FFFFFF" w:val="clear"/><w:rtl w:val="true"/></w:rPr><w:t xml:space="preserve"> </w:t></w:r></w:ins><w:ins w:author="Aharon Ariel" w:date="2013-10-29T23:07:00Z" w:id="2064"><w:r><w:rPr><w:color w:val="222222"/><w:shd w:fill="FFFFFF" w:val="clear"/><w:rtl w:val="true"/></w:rPr><w:t xml:space="preserve">עבור </w:t></w:r></w:ins><w:del w:author="Aharon Ariel" w:date="2013-10-29T23:07:00Z" w:id="2065"><w:r><w:rPr><w:color w:val="222222"/><w:shd w:fill="FFFFFF" w:val="clear"/><w:rtl w:val="true"/></w:rPr><w:delText xml:space="preserve">, </w:delText></w:r></w:del><w:del w:author="Aharon Ariel" w:date="2013-10-29T23:07:00Z" w:id="2066"><w:r><w:rPr><w:color w:val="222222"/><w:shd w:fill="FFFFFF" w:val="clear"/><w:rtl w:val="true"/></w:rPr><w:delText xml:space="preserve">בינתיים הרצתי </w:delText></w:r></w:del><w:r><w:rPr><w:color w:val="222222"/><w:shd w:fill="FFFFFF" w:val="clear"/><w:rtl w:val="true"/></w:rPr><w:t xml:space="preserve">על </w:t></w:r><w:r><w:rPr><w:color w:val="222222"/><w:shd w:fill="FFFFFF" w:val="clear"/></w:rPr><w:t>1000</w:t></w:r><w:r><w:rPr><w:color w:val="222222"/><w:shd w:fill="FFFFFF" w:val="clear"/><w:rtl w:val="true"/></w:rPr><w:t xml:space="preserve"> </w:t></w:r><w:r><w:rPr><w:color w:val="222222"/><w:shd w:fill="FFFFFF" w:val="clear"/><w:rtl w:val="true"/></w:rPr><w:t>אזרחים</w:t></w:r><w:ins w:author="Aharon Ariel" w:date="2013-10-29T23:07:00Z" w:id="2067"><w:r><w:rPr><w:color w:val="222222"/><w:shd w:fill="FFFFFF" w:val="clear"/><w:rtl w:val="true"/></w:rPr><w:t>,</w:t></w:r></w:ins><w:r><w:rPr><w:color w:val="222222"/><w:shd w:fill="FFFFFF" w:val="clear"/><w:rtl w:val="true"/></w:rPr><w:t xml:space="preserve"> </w:t></w:r><w:r><w:rPr><w:color w:val="222222"/><w:shd w:fill="FFFFFF" w:val="clear"/><w:rtl w:val="true"/></w:rPr><w:t>ומ</w:t></w:r><w:ins w:author="Aharon Ariel" w:date="2013-10-29T23:07:00Z" w:id="2068"><w:r><w:rPr><w:color w:val="222222"/><w:shd w:fill="FFFFFF" w:val="clear"/><w:rtl w:val="true"/></w:rPr><w:t>ס</w:t></w:r></w:ins><w:r><w:rPr><w:color w:val="222222"/><w:shd w:fill="FFFFFF" w:val="clear"/><w:rtl w:val="true"/></w:rPr><w:t>תב</w:t></w:r><w:del w:author="Aharon Ariel" w:date="2013-10-29T23:07:00Z" w:id="2069"><w:r><w:rPr><w:color w:val="222222"/><w:shd w:fill="FFFFFF" w:val="clear"/><w:rtl w:val="true"/></w:rPr><w:delText>ר</w:delText></w:r></w:del><w:r><w:rPr><w:color w:val="222222"/><w:shd w:fill="FFFFFF" w:val="clear"/><w:rtl w:val="true"/></w:rPr><w:t xml:space="preserve">ר שהאלגוריתם מתכנס די מהר </w:t></w:r><w:r><w:rPr><w:color w:val="222222"/><w:shd w:fill="FFFFFF" w:val="clear"/><w:rtl w:val="true"/></w:rPr><w:t xml:space="preserve">- </w:t></w:r><w:r><w:rPr><w:color w:val="222222"/><w:shd w:fill="FFFFFF" w:val="clear"/><w:rtl w:val="true"/></w:rPr><w:t xml:space="preserve">כל אזרח </w:t></w:r><w:ins w:author="Aharon Ariel" w:date="2013-10-29T23:07:00Z" w:id="2070"><w:r><w:rPr><w:color w:val="222222"/><w:shd w:fill="FFFFFF" w:val="clear"/><w:rtl w:val="true"/></w:rPr><w:t xml:space="preserve">היה </w:t></w:r></w:ins><w:r><w:rPr><w:color w:val="222222"/><w:shd w:fill="FFFFFF" w:val="clear"/><w:rtl w:val="true"/></w:rPr><w:t xml:space="preserve">צריך להחליף </w:t></w:r><w:ins w:author="Aharon Ariel" w:date="2013-10-29T23:07:00Z" w:id="2071"><w:r><w:rPr><w:color w:val="222222"/><w:shd w:fill="FFFFFF" w:val="clear"/><w:rtl w:val="true"/></w:rPr><w:t xml:space="preserve">נחלה </w:t></w:r></w:ins><w:r><w:rPr><w:color w:val="222222"/><w:shd w:fill="FFFFFF" w:val="clear"/><w:rtl w:val="true"/></w:rPr><w:t>רק כ</w:t></w:r><w:r><w:rPr><w:color w:val="222222"/><w:shd w:fill="FFFFFF" w:val="clear"/><w:rtl w:val="true"/></w:rPr><w:t>-</w:t></w:r><w:r><w:rPr><w:color w:val="222222"/><w:shd w:fill="FFFFFF" w:val="clear"/></w:rPr><w:t>10</w:t></w:r><w:r><w:rPr><w:color w:val="222222"/><w:shd w:fill="FFFFFF" w:val="clear"/><w:rtl w:val="true"/></w:rPr><w:t xml:space="preserve"> </w:t></w:r><w:r><w:rPr><w:color w:val="222222"/><w:shd w:fill="FFFFFF" w:val="clear"/><w:rtl w:val="true"/></w:rPr><w:t>פעמים</w:t></w:r><w:r><w:rPr><w:color w:val="222222"/><w:shd w:fill="FFFFFF" w:val="clear"/><w:rtl w:val="true"/></w:rPr><w:t xml:space="preserve">. </w:t></w:r><w:r><w:rPr><w:color w:val="222222"/><w:shd w:fill="FFFFFF" w:val="clear"/><w:rtl w:val="true"/></w:rPr><w:t xml:space="preserve">רמת הקנאה הסופית היא בסביבות </w:t></w:r><w:r><w:rPr><w:color w:val="222222"/><w:shd w:fill="FFFFFF" w:val="clear"/></w:rPr><w:t>5%</w:t></w:r><w:r><w:rPr><w:color w:val="222222"/><w:shd w:fill="FFFFFF" w:val="clear"/><w:rtl w:val="true"/></w:rPr><w:t xml:space="preserve"> </w:t></w:r><w:r><w:rPr><w:color w:val="222222"/><w:shd w:fill="FFFFFF" w:val="clear"/><w:rtl w:val="true"/></w:rPr><w:t xml:space="preserve">מהתועלת </w:t></w:r><w:r><w:rPr><w:color w:val="222222"/><w:shd w:fill="FFFFFF" w:val="clear"/><w:rtl w:val="true"/></w:rPr><w:t xml:space="preserve">- </w:t></w:r><w:r><w:rPr><w:color w:val="222222"/><w:shd w:fill="FFFFFF" w:val="clear"/><w:rtl w:val="true"/></w:rPr><w:t xml:space="preserve">רמה נמוכה יחסית </w:t></w:r><w:r><w:rPr><w:color w:val="222222"/><w:shd w:fill="FFFFFF" w:val="clear"/><w:rtl w:val="true"/></w:rPr><w:t>(</w:t></w:r><w:r><w:rPr><w:color w:val="222222"/><w:shd w:fill="FFFFFF" w:val="clear"/><w:rtl w:val="true"/></w:rPr><w:t xml:space="preserve">כמובן </w:t></w:r><w:ins w:author="Aharon Ariel" w:date="2013-10-29T23:07:00Z" w:id="2072"><w:r><w:rPr><w:color w:val="222222"/><w:shd w:fill="FFFFFF" w:val="clear"/><w:rtl w:val="true"/></w:rPr><w:t>ש</w:t></w:r></w:ins><w:r><w:rPr><w:color w:val="222222"/><w:shd w:fill="FFFFFF" w:val="clear"/><w:rtl w:val="true"/></w:rPr><w:t>מדובר בתוצאות ראשוניות בלבד</w:t></w:r><w:r><w:rPr><w:color w:val="222222"/><w:shd w:fill="FFFFFF" w:val="clear"/><w:rtl w:val="true"/></w:rPr><w:t xml:space="preserve">). </w:t></w:r><w:r><w:rPr><w:color w:val="222222"/><w:shd w:fill="FFFFFF" w:val="clear"/><w:rtl w:val="true"/></w:rPr><w:t>עד כמה שידוע לי</w:t></w:r><w:r><w:rPr><w:color w:val="222222"/><w:shd w:fill="FFFFFF" w:val="clear"/><w:rtl w:val="true"/></w:rPr><w:t xml:space="preserve">, </w:t></w:r><w:r><w:rPr><w:color w:val="222222"/><w:shd w:fill="FFFFFF" w:val="clear"/><w:rtl w:val="true"/></w:rPr><w:t>זהו אלגוריתם חדש</w:t></w:r><w:r><w:rPr><w:color w:val="222222"/><w:shd w:fill="FFFFFF" w:val="clear"/><w:rtl w:val="true"/></w:rPr><w:t>.</w:t></w:r><w:r><w:rPr><w:rtl w:val="true"/></w:rPr><w:commentReference w:id="28"/></w:r></w:p><w:p><w:pPr><w:pStyle w:val="style0"/></w:pPr><w:r><w:rPr><w:color w:val="222222"/><w:shd w:fill="FFFFFF" w:val="clear"/><w:rtl w:val="true"/></w:rPr><w:t>ניתן להשתמש ברעיון זה גם כדי להקטין את הסיבוכיות של אלגוריתמי</w:t></w:r><w:ins w:author="Aharon Ariel" w:date="2013-10-29T23:08:00Z" w:id="2073"><w:r><w:rPr><w:color w:val="222222"/><w:shd w:fill="FFFFFF" w:val="clear"/><w:rtl w:val="true"/></w:rPr><w:t>ם אחרים</w:t></w:r></w:ins><w:r><w:rPr><w:color w:val="222222"/><w:shd w:fill="FFFFFF" w:val="clear"/><w:rtl w:val="true"/></w:rPr><w:t xml:space="preserve"> </w:t></w:r><w:ins w:author="Aharon Ariel" w:date="2013-10-29T23:08:00Z" w:id="2074"><w:r><w:rPr><w:color w:val="222222"/><w:shd w:fill="FFFFFF" w:val="clear"/><w:rtl w:val="true"/></w:rPr><w:t>ל</w:t></w:r></w:ins><w:r><w:rPr><w:color w:val="222222"/><w:shd w:fill="FFFFFF" w:val="clear"/><w:rtl w:val="true"/></w:rPr><w:t>חלוקה</w:t></w:r><w:del w:author="Aharon Ariel" w:date="2013-10-29T23:08:00Z" w:id="2075"><w:r><w:rPr><w:color w:val="222222"/><w:shd w:fill="FFFFFF" w:val="clear"/><w:rtl w:val="true"/></w:rPr><w:delText xml:space="preserve"> אחרים</w:delText></w:r></w:del><w:r><w:rPr><w:color w:val="222222"/><w:shd w:fill="FFFFFF" w:val="clear"/><w:rtl w:val="true"/></w:rPr><w:t xml:space="preserve">. </w:t></w:r><w:r><w:rPr><w:color w:val="222222"/><w:shd w:fill="FFFFFF" w:val="clear"/><w:rtl w:val="true"/></w:rPr><w:t>למשל</w:t></w:r><w:r><w:rPr><w:color w:val="222222"/><w:shd w:fill="FFFFFF" w:val="clear"/><w:rtl w:val="true"/></w:rPr><w:t xml:space="preserve">, </w:t></w:r><w:r><w:rPr><w:color w:val="222222"/><w:shd w:fill="FFFFFF" w:val="clear"/><w:rtl w:val="true"/></w:rPr><w:t>במקום לחלק את הארץ בבת</w:t></w:r><w:r><w:rPr><w:color w:val="222222"/><w:shd w:fill="FFFFFF" w:val="clear"/><w:rtl w:val="true"/></w:rPr><w:t>-</w:t></w:r><w:r><w:rPr><w:color w:val="222222"/><w:shd w:fill="FFFFFF" w:val="clear"/><w:rtl w:val="true"/></w:rPr><w:t>אחת למיליון אזרחים</w:t></w:r><w:r><w:rPr><w:color w:val="222222"/><w:shd w:fill="FFFFFF" w:val="clear"/><w:rtl w:val="true"/></w:rPr><w:t xml:space="preserve">, </w:t></w:r><w:r><w:rPr><w:color w:val="222222"/><w:shd w:fill="FFFFFF" w:val="clear"/><w:rtl w:val="true"/></w:rPr><w:t>אפשר קודם לשאול כל אזרח באיזה א</w:t></w:r><w:del w:author="Aharon Ariel" w:date="2013-10-29T23:08:00Z" w:id="2076"><w:r><w:rPr><w:color w:val="222222"/><w:shd w:fill="FFFFFF" w:val="clear"/><w:rtl w:val="true"/></w:rPr><w:delText>י</w:delText></w:r></w:del><w:r><w:rPr><w:color w:val="222222"/><w:shd w:fill="FFFFFF" w:val="clear"/><w:rtl w:val="true"/></w:rPr><w:t>זור הוא רוצה לגור</w:t></w:r><w:r><w:rPr><w:color w:val="222222"/><w:shd w:fill="FFFFFF" w:val="clear"/><w:rtl w:val="true"/></w:rPr><w:t xml:space="preserve">, </w:t></w:r><w:del w:author="Aharon Ariel" w:date="2013-10-29T23:08:00Z" w:id="2077"><w:r><w:rPr><w:color w:val="222222"/><w:shd w:fill="FFFFFF" w:val="clear"/><w:rtl w:val="true"/></w:rPr><w:delText>ו</w:delText></w:r></w:del><w:r><w:rPr><w:color w:val="222222"/><w:shd w:fill="FFFFFF" w:val="clear"/><w:rtl w:val="true"/></w:rPr><w:t>לאפשר לאזרחים להחליף את הבחירה עד לשיווי משקל</w:t></w:r><w:del w:author="Aharon Ariel" w:date="2013-10-29T23:08:00Z" w:id="2078"><w:r><w:rPr><w:color w:val="222222"/><w:shd w:fill="FFFFFF" w:val="clear"/><w:rtl w:val="true"/></w:rPr><w:delText>,</w:delText></w:r></w:del><w:r><w:rPr><w:color w:val="222222"/><w:shd w:fill="FFFFFF" w:val="clear"/><w:rtl w:val="true"/></w:rPr><w:t xml:space="preserve"> </w:t></w:r><w:r><w:rPr><w:color w:val="222222"/><w:shd w:fill="FFFFFF" w:val="clear"/><w:rtl w:val="true"/></w:rPr><w:t>ואז לחלק את הנחלות בכל א</w:t></w:r><w:del w:author="Aharon Ariel" w:date="2013-10-29T23:08:00Z" w:id="2079"><w:r><w:rPr><w:color w:val="222222"/><w:shd w:fill="FFFFFF" w:val="clear"/><w:rtl w:val="true"/></w:rPr><w:delText>י</w:delText></w:r></w:del><w:r><w:rPr><w:color w:val="222222"/><w:shd w:fill="FFFFFF" w:val="clear"/><w:rtl w:val="true"/></w:rPr><w:t>זור בנפרד</w:t></w:r><w:r><w:rPr><w:color w:val="222222"/><w:shd w:fill="FFFFFF" w:val="clear"/><w:rtl w:val="true"/></w:rPr><w:t xml:space="preserve">. </w:t></w:r><w:r><w:rPr><w:color w:val="222222"/><w:shd w:fill="FFFFFF" w:val="clear"/><w:rtl w:val="true"/></w:rPr><w:t>החלוקה המתקבלת תהיה</w:t></w:r><w:del w:author="Aharon Ariel" w:date="2013-10-29T23:09:00Z" w:id="2080"><w:r><w:rPr><w:color w:val="222222"/><w:shd w:fill="FFFFFF" w:val="clear"/><w:rtl w:val="true"/></w:rPr><w:delText xml:space="preserve">, </w:delText></w:r></w:del><w:del w:author="Aharon Ariel" w:date="2013-10-29T23:09:00Z" w:id="2081"><w:r><w:rPr><w:color w:val="222222"/><w:shd w:fill="FFFFFF" w:val="clear"/><w:rtl w:val="true"/></w:rPr><w:delText>בקירוב</w:delText></w:r></w:del><w:del w:author="Aharon Ariel" w:date="2013-10-29T23:09:00Z" w:id="2082"><w:r><w:rPr><w:color w:val="222222"/><w:shd w:fill="FFFFFF" w:val="clear"/><w:rtl w:val="true"/></w:rPr><w:delText>,</w:delText></w:r></w:del><w:r><w:rPr><w:color w:val="222222"/><w:shd w:fill="FFFFFF" w:val="clear"/><w:rtl w:val="true"/></w:rPr><w:t xml:space="preserve"> </w:t></w:r><w:r><w:rPr><w:color w:val="222222"/><w:shd w:fill="FFFFFF" w:val="clear"/><w:rtl w:val="true"/></w:rPr><w:t>פרופורציונלית</w:t></w:r><w:ins w:author="Aharon Ariel" w:date="2013-10-29T23:09:00Z" w:id="2083"><w:r><w:rPr><w:color w:val="222222"/><w:shd w:fill="FFFFFF" w:val="clear"/><w:rtl w:val="true"/></w:rPr><w:t xml:space="preserve"> בקירוב</w:t></w:r></w:ins><w:r><w:rPr><w:color w:val="222222"/><w:shd w:fill="FFFFFF" w:val="clear"/><w:rtl w:val="true"/></w:rPr><w:t xml:space="preserve">, </w:t></w:r><w:r><w:rPr><w:color w:val="222222"/><w:shd w:fill="FFFFFF" w:val="clear"/><w:rtl w:val="true"/></w:rPr><w:t>אבל לא נטולת</w:t></w:r><w:del w:author="Aharon Ariel" w:date="2013-10-29T23:09:00Z" w:id="2084"><w:r><w:rPr><w:color w:val="222222"/><w:shd w:fill="FFFFFF" w:val="clear"/><w:rtl w:val="true"/></w:rPr><w:delText xml:space="preserve"> </w:delText></w:r></w:del><w:ins w:author="Aharon Ariel" w:date="2013-10-29T23:09:00Z" w:id="2085"><w:r><w:rPr><w:color w:val="222222"/><w:shd w:fill="FFFFFF" w:val="clear"/><w:rtl w:val="true"/></w:rPr><w:t>–</w:t></w:r></w:ins><w:r><w:rPr><w:color w:val="222222"/><w:shd w:fill="FFFFFF" w:val="clear"/><w:rtl w:val="true"/></w:rPr><w:t>קנאה</w:t></w:r><w:ins w:author="Aharon Ariel" w:date="2013-10-29T23:09:00Z" w:id="2086"><w:r><w:rPr><w:color w:val="222222"/><w:shd w:fill="FFFFFF" w:val="clear"/><w:rtl w:val="true"/></w:rPr><w:t>.</w:t></w:r></w:ins><w:r><w:rPr><w:color w:val="222222"/><w:shd w:fill="FFFFFF" w:val="clear"/><w:rtl w:val="true"/></w:rPr><w:t xml:space="preserve"> </w:t></w:r><w:del w:author="Aharon Ariel" w:date="2013-10-29T23:09:00Z" w:id="2087"><w:r><w:rPr><w:color w:val="222222"/><w:shd w:fill="FFFFFF" w:val="clear"/><w:rtl w:val="true"/></w:rPr><w:delText xml:space="preserve">- </w:delText></w:r></w:del><w:del w:author="Aharon Ariel" w:date="2013-10-29T23:09:00Z" w:id="2088"><w:r><w:rPr><w:color w:val="222222"/><w:shd w:fill="FFFFFF" w:val="clear"/><w:rtl w:val="true"/></w:rPr><w:delText>י</w:delText></w:r></w:del><w:r><w:rPr><w:color w:val="222222"/><w:shd w:fill="FFFFFF" w:val="clear"/><w:rtl w:val="true"/></w:rPr><w:t>יתכן שאזרח באיזור מסו</w:t></w:r><w:ins w:author="Aharon Ariel" w:date="2013-10-29T23:09:00Z" w:id="2089"><w:r><w:rPr><w:color w:val="222222"/><w:shd w:fill="FFFFFF" w:val="clear"/><w:rtl w:val="true"/></w:rPr><w:t>י</w:t></w:r></w:ins><w:r><w:rPr><w:color w:val="222222"/><w:shd w:fill="FFFFFF" w:val="clear"/><w:rtl w:val="true"/></w:rPr><w:t>ים</w:t></w:r><w:del w:author="Aharon Ariel" w:date="2013-10-29T23:09:00Z" w:id="2090"><w:r><w:rPr><w:color w:val="222222"/><w:shd w:fill="FFFFFF" w:val="clear"/><w:rtl w:val="true"/></w:rPr><w:delText>,</w:delText></w:r></w:del><w:r><w:rPr><w:color w:val="222222"/><w:shd w:fill="FFFFFF" w:val="clear"/><w:rtl w:val="true"/></w:rPr><w:t xml:space="preserve"> </w:t></w:r><w:r><w:rPr><w:color w:val="222222"/><w:shd w:fill="FFFFFF" w:val="clear"/><w:rtl w:val="true"/></w:rPr><w:t>שבו יש תחרות גדולה</w:t></w:r><w:del w:author="Aharon Ariel" w:date="2013-10-29T23:09:00Z" w:id="2091"><w:r><w:rPr><w:color w:val="222222"/><w:shd w:fill="FFFFFF" w:val="clear"/><w:rtl w:val="true"/></w:rPr><w:delText>,</w:delText></w:r></w:del><w:r><w:rPr><w:color w:val="222222"/><w:shd w:fill="FFFFFF" w:val="clear"/><w:rtl w:val="true"/></w:rPr><w:t xml:space="preserve"> </w:t></w:r><w:r><w:rPr><w:color w:val="222222"/><w:shd w:fill="FFFFFF" w:val="clear"/><w:rtl w:val="true"/></w:rPr><w:t>יקנא באזרחים בא</w:t></w:r><w:del w:author="Aharon Ariel" w:date="2013-10-29T23:09:00Z" w:id="2092"><w:r><w:rPr><w:color w:val="222222"/><w:shd w:fill="FFFFFF" w:val="clear"/><w:rtl w:val="true"/></w:rPr><w:delText>י</w:delText></w:r></w:del><w:r><w:rPr><w:color w:val="222222"/><w:shd w:fill="FFFFFF" w:val="clear"/><w:rtl w:val="true"/></w:rPr><w:t>זור אחר</w:t></w:r><w:del w:author="Aharon Ariel" w:date="2013-10-29T23:09:00Z" w:id="2093"><w:r><w:rPr><w:color w:val="222222"/><w:shd w:fill="FFFFFF" w:val="clear"/><w:rtl w:val="true"/></w:rPr><w:delText>,</w:delText></w:r></w:del><w:r><w:rPr><w:color w:val="222222"/><w:shd w:fill="FFFFFF" w:val="clear"/><w:rtl w:val="true"/></w:rPr><w:t xml:space="preserve"> </w:t></w:r><w:r><w:rPr><w:color w:val="222222"/><w:shd w:fill="FFFFFF" w:val="clear"/><w:rtl w:val="true"/></w:rPr><w:t>שבו התחרות קטנה יותר</w:t></w:r><w:r><w:rPr><w:color w:val="222222"/><w:shd w:fill="FFFFFF" w:val="clear"/><w:rtl w:val="true"/></w:rPr><w:t>.</w:t></w:r></w:p><w:p><w:pPr><w:pStyle w:val="style0"/></w:pPr><w:r><w:rPr><w:rtl w:val="true"/></w:rPr></w:r></w:p><w:p><w:pPr><w:pStyle w:val="style94"/></w:pPr><w:r><w:rPr><w:shd w:fill="FFFFFF" w:val="clear"/><w:rtl w:val="true"/></w:rPr><w:t>פסיכולוגיה ניסויית</w:t></w:r></w:p><w:p><w:pPr><w:pStyle w:val="style0"/></w:pPr><w:r><w:rPr><w:color w:val="222222"/><w:shd w:fill="FFFFFF" w:val="clear"/><w:rtl w:val="true"/></w:rPr><w:t xml:space="preserve">האלגוריתמים שתיארנו עד כה עובדים יפה מאד </w:t></w:r><w:del w:author="Aharon Ariel" w:date="2013-10-29T23:09:00Z" w:id="2094"><w:r><w:rPr><w:color w:val="222222"/><w:shd w:fill="FFFFFF" w:val="clear"/><w:rtl w:val="true"/></w:rPr><w:delText>&quot;</w:delText></w:r></w:del><w:ins w:author="Aharon Ariel" w:date="2013-10-29T23:09:00Z" w:id="2095"><w:r><w:rPr><w:color w:val="222222"/><w:shd w:fill="FFFFFF" w:val="clear"/><w:rtl w:val="true"/></w:rPr><w:t>&apos;</w:t></w:r></w:ins><w:r><w:rPr><w:color w:val="222222"/><w:shd w:fill="FFFFFF" w:val="clear"/><w:rtl w:val="true"/></w:rPr><w:t>על הנייר</w:t></w:r><w:del w:author="Aharon Ariel" w:date="2013-10-29T23:10:00Z" w:id="2096"><w:r><w:rPr><w:color w:val="222222"/><w:shd w:fill="FFFFFF" w:val="clear"/><w:rtl w:val="true"/></w:rPr><w:delText xml:space="preserve">&quot; </w:delText></w:r></w:del><w:ins w:author="Aharon Ariel" w:date="2013-10-29T23:10:00Z" w:id="2097"><w:r><w:rPr><w:color w:val="222222"/><w:shd w:fill="FFFFFF" w:val="clear"/><w:rtl w:val="true"/></w:rPr><w:t xml:space="preserve">&apos;, </w:t></w:r></w:ins><w:r><w:rPr><w:color w:val="222222"/><w:shd w:fill="FFFFFF" w:val="clear"/><w:rtl w:val="true"/></w:rPr><w:t>או</w:t></w:r><w:ins w:author="Aharon Ariel" w:date="2013-10-29T23:10:00Z" w:id="2098"><w:r><w:rPr><w:color w:val="222222"/><w:shd w:fill="FFFFFF" w:val="clear"/><w:rtl w:val="true"/></w:rPr><w:t xml:space="preserve"> ליתר דיוק</w:t></w:r></w:ins><w:r><w:rPr><w:color w:val="222222"/><w:shd w:fill="FFFFFF" w:val="clear"/><w:rtl w:val="true"/></w:rPr><w:t xml:space="preserve"> בסימולציות ממוחשבות</w:t></w:r><w:r><w:rPr><w:color w:val="222222"/><w:shd w:fill="FFFFFF" w:val="clear"/><w:rtl w:val="true"/></w:rPr><w:t xml:space="preserve">. </w:t></w:r><w:r><w:rPr><w:color w:val="222222"/><w:shd w:fill="FFFFFF" w:val="clear"/><w:rtl w:val="true"/></w:rPr><w:t>אולם</w:t></w:r><w:r><w:rPr><w:color w:val="222222"/><w:shd w:fill="FFFFFF" w:val="clear"/><w:rtl w:val="true"/></w:rPr><w:t xml:space="preserve">, </w:t></w:r><w:r><w:rPr><w:color w:val="222222"/><w:shd w:fill="FFFFFF" w:val="clear"/><w:rtl w:val="true"/></w:rPr><w:t>הם לא נבדקו מעולם על אנשים אמיתיים</w:t></w:r><w:r><w:rPr><w:color w:val="222222"/><w:shd w:fill="FFFFFF" w:val="clear"/><w:rtl w:val="true"/></w:rPr><w:t xml:space="preserve">! </w:t></w:r><w:r><w:rPr><w:color w:val="222222"/><w:shd w:fill="FFFFFF" w:val="clear"/><w:rtl w:val="true"/></w:rPr><w:t>עד כמה שידוע לי</w:t></w:r><w:r><w:rPr><w:color w:val="222222"/><w:shd w:fill="FFFFFF" w:val="clear"/><w:rtl w:val="true"/></w:rPr><w:t xml:space="preserve">, </w:t></w:r><w:r><w:rPr><w:color w:val="222222"/><w:shd w:fill="FFFFFF" w:val="clear"/><w:rtl w:val="true"/></w:rPr><w:t xml:space="preserve">ישנם מעט מאד ניסויים אמפיריים על חלוקה הוגנת </w:t></w:r><w:r><w:rPr><w:color w:val="222222"/><w:shd w:fill="FFFFFF" w:val="clear"/><w:rtl w:val="true"/></w:rPr><w:t xml:space="preserve">- </w:t></w:r><w:r><w:rPr><w:color w:val="222222"/><w:shd w:fill="FFFFFF" w:val="clear"/><w:rtl w:val="true"/></w:rPr><w:t>וכולם עוסקים בחלוקה של חפצים בדידים</w:t></w:r><w:r><w:rPr><w:color w:val="222222"/><w:shd w:fill="FFFFFF" w:val="clear"/><w:rtl w:val="true"/></w:rPr><w:t xml:space="preserve">, </w:t></w:r><w:r><w:rPr><w:color w:val="222222"/><w:shd w:fill="FFFFFF" w:val="clear"/><w:rtl w:val="true"/></w:rPr><w:t>ולא של עוגות או קרקעות</w:t></w:r><w:r><w:rPr><w:color w:val="222222"/><w:shd w:fill="FFFFFF" w:val="clear"/><w:rtl w:val="true"/></w:rPr><w:t>.</w:t></w:r><w:r><w:rPr><w:rStyle w:val="style68"/><w:rtl w:val="true"/></w:rPr><w:footnoteReference w:id="36"/></w:r></w:p><w:p><w:pPr><w:pStyle w:val="style0"/></w:pPr><w:r><w:rPr><w:color w:val="222222"/><w:shd w:fill="FFFFFF" w:val="clear"/><w:rtl w:val="true"/></w:rPr><w:t>ישנן כמה סיבות לחשוב</w:t></w:r><w:del w:author="Aharon Ariel" w:date="2013-10-29T23:10:00Z" w:id="2099"><w:r><w:rPr><w:color w:val="222222"/><w:shd w:fill="FFFFFF" w:val="clear"/><w:rtl w:val="true"/></w:rPr><w:delText>,</w:delText></w:r></w:del><w:r><w:rPr><w:color w:val="222222"/><w:shd w:fill="FFFFFF" w:val="clear"/><w:rtl w:val="true"/></w:rPr><w:t xml:space="preserve"> </w:t></w:r><w:r><w:rPr><w:color w:val="222222"/><w:shd w:fill="FFFFFF" w:val="clear"/><w:rtl w:val="true"/></w:rPr><w:t xml:space="preserve">שחלוקה </w:t></w:r><w:del w:author="Aharon Ariel" w:date="2013-10-29T23:10:00Z" w:id="2100"><w:r><w:rPr><w:color w:val="222222"/><w:shd w:fill="FFFFFF" w:val="clear"/><w:rtl w:val="true"/></w:rPr><w:delText xml:space="preserve">שהיא </w:delText></w:r></w:del><w:ins w:author="Aharon Ariel" w:date="2013-10-29T23:10:00Z" w:id="2101"><w:r><w:rPr><w:color w:val="222222"/><w:shd w:fill="FFFFFF" w:val="clear"/><w:rtl w:val="true"/></w:rPr><w:t xml:space="preserve">שנמצאה </w:t></w:r></w:ins><w:r><w:rPr><w:color w:val="222222"/><w:shd w:fill="FFFFFF" w:val="clear"/><w:rtl w:val="true"/></w:rPr><w:t>הוגנת</w:t></w:r><w:ins w:author="Aharon Ariel" w:date="2013-10-29T23:10:00Z" w:id="2102"><w:r><w:rPr><w:color w:val="222222"/><w:shd w:fill="FFFFFF" w:val="clear"/><w:rtl w:val="true"/></w:rPr><w:t xml:space="preserve"> מבחינה תיאורטית</w:t></w:r></w:ins><w:del w:author="Aharon Ariel" w:date="2013-10-29T23:10:00Z" w:id="2103"><w:r><w:rPr><w:color w:val="222222"/><w:shd w:fill="FFFFFF" w:val="clear"/><w:rtl w:val="true"/></w:rPr><w:delText xml:space="preserve"> על</w:delText></w:r></w:del><w:del w:author="Aharon Ariel" w:date="2013-10-29T23:10:00Z" w:id="2104"><w:r><w:rPr><w:color w:val="222222"/><w:shd w:fill="FFFFFF" w:val="clear"/><w:rtl w:val="true"/></w:rPr><w:delText>-</w:delText></w:r></w:del><w:del w:author="Aharon Ariel" w:date="2013-10-29T23:10:00Z" w:id="2105"><w:r><w:rPr><w:color w:val="222222"/><w:shd w:fill="FFFFFF" w:val="clear"/><w:rtl w:val="true"/></w:rPr><w:delText>הנייר</w:delText></w:r></w:del><w:del w:author="Aharon Ariel" w:date="2013-10-29T23:10:00Z" w:id="2106"><w:r><w:rPr><w:color w:val="222222"/><w:shd w:fill="FFFFFF" w:val="clear"/><w:rtl w:val="true"/></w:rPr><w:delText>,</w:delText></w:r></w:del><w:r><w:rPr><w:color w:val="222222"/><w:shd w:fill="FFFFFF" w:val="clear"/><w:rtl w:val="true"/></w:rPr><w:t xml:space="preserve"> </w:t></w:r><w:r><w:rPr><w:color w:val="222222"/><w:shd w:fill="FFFFFF" w:val="clear"/><w:rtl w:val="true"/></w:rPr><w:t>לא תיתפס כהוגנת במציאות</w:t></w:r><w:r><w:rPr><w:color w:val="222222"/><w:shd w:fill="FFFFFF" w:val="clear"/><w:rtl w:val="true"/></w:rPr><w:t xml:space="preserve">. </w:t></w:r><w:r><w:rPr><w:color w:val="222222"/><w:shd w:fill="FFFFFF" w:val="clear"/><w:rtl w:val="true"/></w:rPr><w:t>אחת מהן היא</w:t></w:r><w:del w:author="Aharon Ariel" w:date="2013-10-29T23:10:00Z" w:id="2107"><w:r><w:rPr><w:color w:val="222222"/><w:shd w:fill="FFFFFF" w:val="clear"/><w:rtl w:val="true"/></w:rPr><w:delText>,</w:delText></w:r></w:del><w:r><w:rPr><w:color w:val="222222"/><w:shd w:fill="FFFFFF" w:val="clear"/><w:rtl w:val="true"/></w:rPr><w:t xml:space="preserve"> </w:t></w:r><w:r><w:rPr><w:color w:val="222222"/><w:shd w:fill="FFFFFF" w:val="clear"/><w:rtl w:val="true"/></w:rPr><w:t>שאנשים אינם יודעים להגדיר במדוי</w:t></w:r><w:ins w:author="Aharon Ariel" w:date="2013-10-29T23:10:00Z" w:id="2108"><w:r><w:rPr><w:color w:val="222222"/><w:shd w:fill="FFFFFF" w:val="clear"/><w:rtl w:val="true"/></w:rPr><w:t>י</w:t></w:r></w:ins><w:r><w:rPr><w:color w:val="222222"/><w:shd w:fill="FFFFFF" w:val="clear"/><w:rtl w:val="true"/></w:rPr><w:t>ק את ההעדפות האישיות שלהם</w:t></w:r><w:r><w:rPr><w:color w:val="222222"/><w:shd w:fill="FFFFFF" w:val="clear"/><w:rtl w:val="true"/></w:rPr><w:t xml:space="preserve">. </w:t></w:r><w:r><w:rPr><w:color w:val="222222"/><w:shd w:fill="FFFFFF" w:val="clear"/><w:rtl w:val="true"/></w:rPr><w:t>בנוסף</w:t></w:r><w:r><w:rPr><w:color w:val="222222"/><w:shd w:fill="FFFFFF" w:val="clear"/><w:rtl w:val="true"/></w:rPr><w:t xml:space="preserve">, </w:t></w:r><w:r><w:rPr><w:color w:val="222222"/><w:shd w:fill="FFFFFF" w:val="clear"/><w:rtl w:val="true"/></w:rPr><w:t xml:space="preserve">ההעדפות גם משתנות </w:t></w:r><w:del w:author="Aharon Ariel" w:date="2013-10-29T23:10:00Z" w:id="2109"><w:r><w:rPr><w:color w:val="222222"/><w:shd w:fill="FFFFFF" w:val="clear"/><w:rtl w:val="true"/></w:rPr><w:delText>מרגע לרגע</w:delText></w:r></w:del><w:ins w:author="Aharon Ariel" w:date="2013-10-29T23:10:00Z" w:id="2110"><w:r><w:rPr><w:color w:val="222222"/><w:shd w:fill="FFFFFF" w:val="clear"/><w:rtl w:val="true"/></w:rPr><w:t>מזמן לזמן</w:t></w:r></w:ins><w:ins w:author="Aharon Ariel" w:date="2013-10-29T23:10:00Z" w:id="2111"><w:r><w:rPr><w:color w:val="222222"/><w:shd w:fill="FFFFFF" w:val="clear"/><w:rtl w:val="true"/></w:rPr><w:t xml:space="preserve">, </w:t></w:r></w:ins><w:ins w:author="Aharon Ariel" w:date="2013-10-29T23:10:00Z" w:id="2112"><w:r><w:rPr><w:color w:val="222222"/><w:shd w:fill="FFFFFF" w:val="clear"/><w:rtl w:val="true"/></w:rPr><w:t>ולעתים בטווחים קצרים מאוד</w:t></w:r></w:ins><w:r><w:rPr><w:color w:val="222222"/><w:shd w:fill="FFFFFF" w:val="clear"/><w:rtl w:val="true"/></w:rPr><w:t xml:space="preserve">. </w:t></w:r><w:r><w:rPr><w:color w:val="222222"/><w:shd w:fill="FFFFFF" w:val="clear"/><w:rtl w:val="true"/></w:rPr><w:t>לכן</w:t></w:r><w:r><w:rPr><w:color w:val="222222"/><w:shd w:fill="FFFFFF" w:val="clear"/><w:rtl w:val="true"/></w:rPr><w:t xml:space="preserve">, </w:t></w:r><w:del w:author="Aharon Ariel" w:date="2013-10-29T23:11:00Z" w:id="2113"><w:r><w:rPr><w:color w:val="222222"/><w:shd w:fill="FFFFFF" w:val="clear"/><w:rtl w:val="true"/></w:rPr><w:delText xml:space="preserve">גם אם אדם סימן </w:delText></w:r></w:del><w:r><w:rPr><w:color w:val="222222"/><w:shd w:fill="FFFFFF" w:val="clear"/><w:rtl w:val="true"/></w:rPr><w:t>נחלה שנתפסה בעינ</w:t></w:r><w:ins w:author="Aharon Ariel" w:date="2013-10-29T23:11:00Z" w:id="2114"><w:r><w:rPr><w:color w:val="222222"/><w:shd w:fill="FFFFFF" w:val="clear"/><w:rtl w:val="true"/></w:rPr><w:t xml:space="preserve"> אזרח מסויים</w:t></w:r></w:ins><w:del w:author="Aharon Ariel" w:date="2013-10-29T23:11:00Z" w:id="2115"><w:r><w:rPr><w:color w:val="222222"/><w:shd w:fill="FFFFFF" w:val="clear"/><w:rtl w:val="true"/></w:rPr><w:delText xml:space="preserve">יו כהוגנת </w:delText></w:r></w:del><w:ins w:author="Aharon Ariel" w:date="2013-10-29T23:11:00Z" w:id="2116"><w:r><w:rPr><w:color w:val="222222"/><w:shd w:fill="FFFFFF" w:val="clear"/><w:rtl w:val="true"/></w:rPr><w:t xml:space="preserve">כרצויה </w:t></w:r></w:ins><w:r><w:rPr><w:color w:val="222222"/><w:shd w:fill="FFFFFF" w:val="clear"/><w:rtl w:val="true"/></w:rPr><w:t xml:space="preserve">ברגע </w:t></w:r><w:ins w:author="Aharon Ariel" w:date="2013-10-29T23:11:00Z" w:id="2117"><w:r><w:rPr><w:color w:val="222222"/><w:shd w:fill="FFFFFF" w:val="clear"/><w:rtl w:val="true"/></w:rPr><w:t xml:space="preserve">אחד יכולה להיחשב לגרועה בעיניו מספר ימים לאחר מכן בשל גילוי פרטים שהוא לא ידע קודם לכן או שינוי בהעדפותיו האישיות </w:t></w:r></w:ins><w:ins w:author="Aharon Ariel" w:date="2013-10-29T23:11:00Z" w:id="2118"><w:r><w:rPr><w:color w:val="222222"/><w:shd w:fill="FFFFFF" w:val="clear"/><w:rtl w:val="true"/></w:rPr><w:t>(</w:t></w:r></w:ins><w:ins w:author="Aharon Ariel" w:date="2013-10-29T23:11:00Z" w:id="2119"><w:r><w:rPr><w:color w:val="222222"/><w:shd w:fill="FFFFFF" w:val="clear"/><w:rtl w:val="true"/></w:rPr><w:t>או שילוב של השניים</w:t></w:r></w:ins><w:ins w:author="Aharon Ariel" w:date="2013-10-29T23:11:00Z" w:id="2120"><w:r><w:rPr><w:color w:val="222222"/><w:shd w:fill="FFFFFF" w:val="clear"/><w:rtl w:val="true"/></w:rPr><w:t>)</w:t></w:r></w:ins><w:del w:author="Aharon Ariel" w:date="2013-10-29T23:11:00Z" w:id="2121"><w:r><w:rPr><w:color w:val="222222"/><w:shd w:fill="FFFFFF" w:val="clear"/><w:rtl w:val="true"/></w:rPr><w:delText>הסימון</w:delText></w:r></w:del><w:del w:author="Aharon Ariel" w:date="2013-10-29T23:11:00Z" w:id="2122"><w:r><w:rPr><w:color w:val="222222"/><w:shd w:fill="FFFFFF" w:val="clear"/><w:rtl w:val="true"/></w:rPr><w:delText xml:space="preserve">, </w:delText></w:r></w:del><w:del w:author="Aharon Ariel" w:date="2013-10-29T23:11:00Z" w:id="2123"><w:r><w:rPr><w:color w:val="222222"/><w:shd w:fill="FFFFFF" w:val="clear"/><w:rtl w:val="true"/></w:rPr><w:delText xml:space="preserve">ייתכן שלאחר מספר ימים יגלה שהנחלה הזו גרועה יותר ממה שחשב </w:delText></w:r></w:del><w:del w:author="Aharon Ariel" w:date="2013-10-29T23:11:00Z" w:id="2124"><w:r><w:rPr><w:color w:val="222222"/><w:shd w:fill="FFFFFF" w:val="clear"/><w:rtl w:val="true"/></w:rPr><w:delText>(</w:delText></w:r></w:del><w:del w:author="Aharon Ariel" w:date="2013-10-29T23:11:00Z" w:id="2125"><w:r><w:rPr><w:color w:val="222222"/><w:shd w:fill="FFFFFF" w:val="clear"/><w:rtl w:val="true"/></w:rPr><w:delText>למשל</w:delText></w:r></w:del><w:del w:author="Aharon Ariel" w:date="2013-10-29T23:11:00Z" w:id="2126"><w:r><w:rPr><w:color w:val="222222"/><w:shd w:fill="FFFFFF" w:val="clear"/><w:rtl w:val="true"/></w:rPr><w:delText xml:space="preserve">, </w:delText></w:r></w:del><w:del w:author="Aharon Ariel" w:date="2013-10-29T23:11:00Z" w:id="2127"><w:r><w:rPr><w:color w:val="222222"/><w:shd w:fill="FFFFFF" w:val="clear"/><w:rtl w:val="true"/></w:rPr><w:delText>יש בה צרצרים שמרעישים כל לילה ב</w:delText></w:r></w:del><w:del w:author="Aharon Ariel" w:date="2013-10-29T23:11:00Z" w:id="2128"><w:r><w:rPr><w:color w:val="222222"/><w:shd w:fill="FFFFFF" w:val="clear"/><w:rtl w:val="true"/></w:rPr><w:delText>-</w:delText></w:r></w:del><w:del w:author="Aharon Ariel" w:date="2013-10-29T23:11:00Z" w:id="2129"><w:r><w:rPr><w:color w:val="222222"/><w:shd w:fill="FFFFFF" w:val="clear"/></w:rPr><w:delText>3:00</w:delText></w:r></w:del><w:del w:author="Aharon Ariel" w:date="2013-10-29T23:11:00Z" w:id="2130"><w:r><w:rPr><w:color w:val="222222"/><w:shd w:fill="FFFFFF" w:val="clear"/><w:rtl w:val="true"/></w:rPr><w:delText>...)</w:delText></w:r></w:del><w:r><w:rPr><w:color w:val="222222"/><w:shd w:fill="FFFFFF" w:val="clear"/><w:rtl w:val="true"/></w:rPr><w:t>.</w:t></w:r></w:p><w:p><w:pPr><w:pStyle w:val="style0"/></w:pPr><w:del w:author="Aharon Ariel" w:date="2013-10-29T23:12:00Z" w:id="2131"><w:r><w:rPr><w:color w:val="222222"/><w:shd w:fill="FFFFFF" w:val="clear"/><w:rtl w:val="true"/></w:rPr><w:delText>אחת השאיפות שלי</w:delText></w:r></w:del><w:del w:author="Aharon Ariel" w:date="2013-10-29T23:12:00Z" w:id="2132"><w:r><w:rPr><w:color w:val="222222"/><w:shd w:fill="FFFFFF" w:val="clear"/><w:rtl w:val="true"/></w:rPr><w:delText xml:space="preserve">, </w:delText></w:r></w:del><w:del w:author="Aharon Ariel" w:date="2013-10-29T23:12:00Z" w:id="2133"><w:r><w:rPr><w:color w:val="222222"/><w:shd w:fill="FFFFFF" w:val="clear"/><w:rtl w:val="true"/></w:rPr><w:delText>במסגרת המחקר</w:delText></w:r></w:del><w:del w:author="Aharon Ariel" w:date="2013-10-29T23:12:00Z" w:id="2134"><w:r><w:rPr><w:color w:val="222222"/><w:shd w:fill="FFFFFF" w:val="clear"/><w:rtl w:val="true"/></w:rPr><w:delText xml:space="preserve">, </w:delText></w:r></w:del><w:del w:author="Aharon Ariel" w:date="2013-10-29T23:12:00Z" w:id="2135"><w:r><w:rPr><w:color w:val="222222"/><w:shd w:fill="FFFFFF" w:val="clear"/><w:rtl w:val="true"/></w:rPr><w:delText>היא</w:delText></w:r></w:del><w:ins w:author="Aharon Ariel" w:date="2013-10-29T23:12:00Z" w:id="2136"><w:r><w:rPr><w:color w:val="222222"/><w:shd w:fill="FFFFFF" w:val="clear"/><w:rtl w:val="true"/></w:rPr><w:t>אני שואף</w:t></w:r></w:ins><w:r><w:rPr><w:color w:val="222222"/><w:shd w:fill="FFFFFF" w:val="clear"/><w:rtl w:val="true"/></w:rPr><w:t xml:space="preserve"> לנסות חלק מהאלגוריתמים המוכרים לחלוקת עוגה על אנשים אמ</w:t></w:r><w:ins w:author="Aharon Ariel" w:date="2013-10-29T23:12:00Z" w:id="2137"><w:r><w:rPr><w:color w:val="222222"/><w:shd w:fill="FFFFFF" w:val="clear"/><w:rtl w:val="true"/></w:rPr><w:t>י</w:t></w:r></w:ins><w:r><w:rPr><w:color w:val="222222"/><w:shd w:fill="FFFFFF" w:val="clear"/><w:rtl w:val="true"/></w:rPr><w:t>תיים</w:t></w:r><w:r><w:rPr><w:color w:val="222222"/><w:shd w:fill="FFFFFF" w:val="clear"/><w:rtl w:val="true"/></w:rPr><w:t xml:space="preserve">, </w:t></w:r><w:r><w:rPr><w:color w:val="222222"/><w:shd w:fill="FFFFFF" w:val="clear"/><w:rtl w:val="true"/></w:rPr><w:t>ולבדוק עד כמה החלוקה המתקבלת נתפסת כהוגנת בעיני הנבדקים</w:t></w:r><w:r><w:rPr><w:color w:val="222222"/><w:shd w:fill="FFFFFF" w:val="clear"/><w:rtl w:val="true"/></w:rPr><w:t xml:space="preserve">. </w:t></w:r><w:r><w:rPr><w:color w:val="222222"/><w:shd w:fill="FFFFFF" w:val="clear"/><w:rtl w:val="true"/></w:rPr><w:t>ניתן לעשות זאת בשתי דרכים</w:t></w:r><w:r><w:rPr><w:color w:val="222222"/><w:shd w:fill="FFFFFF" w:val="clear"/><w:rtl w:val="true"/></w:rPr><w:t>:</w:t></w:r></w:p><w:p><w:pPr><w:pStyle w:val="style0"/><w:numPr><w:ilvl w:val="0"/><w:numId w:val="2"/></w:numPr><w:ind w:hanging="359" w:left="0" w:right="0"/></w:pPr><w:r><w:rPr><w:b/><w:b/><w:rtl w:val="true"/></w:rPr><w:t>במפה</w:t></w:r><w:ins w:author="Aharon Ariel" w:date="2013-10-29T23:12:00Z" w:id="2138"><w:r><w:rPr><w:b/><w:rtl w:val="true"/></w:rPr><w:t>:</w:t></w:r></w:ins><w:del w:author="Aharon Ariel" w:date="2013-10-29T23:12:00Z" w:id="2139"><w:r><w:rPr><w:b/><w:rtl w:val="true"/></w:rPr><w:delText xml:space="preserve"> -</w:delText></w:r></w:del><w:r><w:rPr><w:b/><w:rtl w:val="true"/></w:rPr><w:t xml:space="preserve"> </w:t></w:r><w:r><w:rPr><w:rtl w:val="true"/></w:rPr><w:t>לתת לאנשים לחלק ביניהם מפה של ארץ</w:t></w:r><w:ins w:author="Aharon Ariel" w:date="2013-10-29T23:12:00Z" w:id="2140"><w:r><w:rPr><w:rtl w:val="true"/></w:rPr><w:t>-</w:t></w:r></w:ins><w:del w:author="Aharon Ariel" w:date="2013-10-29T23:12:00Z" w:id="2141"><w:r><w:rPr><w:rtl w:val="true"/></w:rPr><w:delText xml:space="preserve"> </w:delText></w:r></w:del><w:r><w:rPr><w:rtl w:val="true"/></w:rPr><w:t>ישראל</w:t></w:r><w:r><w:rPr><w:rtl w:val="true"/></w:rPr><w:t xml:space="preserve">, </w:t></w:r><w:r><w:rPr><w:rtl w:val="true"/></w:rPr><w:t>לבדוק איזו חלוקה מתקבלת</w:t></w:r><w:r><w:rPr><w:rtl w:val="true"/></w:rPr><w:t xml:space="preserve">, </w:t></w:r><w:r><w:rPr><w:rtl w:val="true"/></w:rPr><w:t>והאם האנשים אכן מרוצים מהחלוקה</w:t></w:r><w:r><w:rPr><w:rtl w:val="true"/></w:rPr><w:t>.</w:t></w:r><w:del w:author="Aharon Ariel" w:date="2013-10-29T23:12:00Z" w:id="2142"><w:r><w:rPr><w:rtl w:val="true"/></w:rPr><w:delText xml:space="preserve"> </w:delText></w:r></w:del><w:del w:author="Aharon Ariel" w:date="2013-10-29T23:12:00Z" w:id="2143"><w:r><w:rPr><w:i/><w:i/><w:rtl w:val="true"/></w:rPr><w:delText>אני מתכוון לבצע ניסוי כזה</w:delText></w:r></w:del><w:del w:author="Aharon Ariel" w:date="2013-10-29T23:12:00Z" w:id="2144"><w:r><w:rPr><w:i/><w:rtl w:val="true"/></w:rPr><w:delText xml:space="preserve">, </w:delText></w:r></w:del><w:del w:author="Aharon Ariel" w:date="2013-10-29T23:12:00Z" w:id="2145"><w:r><w:rPr><w:i/><w:i/><w:rtl w:val="true"/></w:rPr><w:delText>בע</w:delText></w:r></w:del><w:del w:author="Aharon Ariel" w:date="2013-10-29T23:12:00Z" w:id="2146"><w:r><w:rPr><w:i/><w:rtl w:val="true"/></w:rPr><w:delText>&quot;</w:delText></w:r></w:del><w:del w:author="Aharon Ariel" w:date="2013-10-29T23:12:00Z" w:id="2147"><w:r><w:rPr><w:i/><w:i/><w:rtl w:val="true"/></w:rPr><w:delText>ה</w:delText></w:r></w:del><w:del w:author="Aharon Ariel" w:date="2013-10-29T23:12:00Z" w:id="2148"><w:r><w:rPr><w:i/><w:rtl w:val="true"/></w:rPr><w:delText xml:space="preserve">, </w:delText></w:r></w:del><w:del w:author="Aharon Ariel" w:date="2013-10-29T23:12:00Z" w:id="2149"><w:r><w:rPr><w:i/><w:i/><w:rtl w:val="true"/></w:rPr><w:delText>בהרצאה בפורום ניצוצות</w:delText></w:r></w:del><w:del w:author="Aharon Ariel" w:date="2013-10-29T23:12:00Z" w:id="2150"><w:r><w:rPr><w:rtl w:val="true"/></w:rPr><w:delText>.</w:delText></w:r></w:del></w:p><w:p><w:pPr><w:pStyle w:val="style0"/><w:numPr><w:ilvl w:val="0"/><w:numId w:val="2"/></w:numPr><w:ind w:hanging="359" w:left="0" w:right="0"/></w:pPr><w:r><w:rPr><w:b/><w:b/><w:rtl w:val="true"/></w:rPr><w:t>בשטח</w:t></w:r><w:ins w:author="Aharon Ariel" w:date="2013-10-29T23:13:00Z" w:id="2151"><w:r><w:rPr><w:b/><w:rtl w:val="true"/></w:rPr><w:t>:</w:t></w:r></w:ins><w:del w:author="Aharon Ariel" w:date="2013-10-29T23:13:00Z" w:id="2152"><w:r><w:rPr><w:b/><w:rtl w:val="true"/></w:rPr><w:delText xml:space="preserve"> -</w:delText></w:r></w:del><w:r><w:rPr><w:rtl w:val="true"/></w:rPr><w:t xml:space="preserve"> </w:t></w:r><w:r><w:rPr><w:rtl w:val="true"/></w:rPr><w:t>ניתן לבצע חלוקת נחלות אמיתית</w:t></w:r><w:del w:author="Aharon Ariel" w:date="2013-10-29T23:13:00Z" w:id="2153"><w:r><w:rPr><w:rtl w:val="true"/></w:rPr><w:delText>,</w:delText></w:r></w:del><w:r><w:rPr><w:rtl w:val="true"/></w:rPr><w:t xml:space="preserve"> </w:t></w:r><w:r><w:rPr><w:rtl w:val="true"/></w:rPr><w:t xml:space="preserve">בין אנשים המקימים </w:t></w:r><w:del w:author="Aharon Ariel" w:date="2013-10-29T23:13:00Z" w:id="2154"><w:r><w:rPr><w:rtl w:val="true"/></w:rPr><w:delText>י</w:delText></w:r></w:del><w:r><w:rPr><w:rtl w:val="true"/></w:rPr><w:t>ישוב חדש</w:t></w:r><w:r><w:rPr><w:rtl w:val="true"/></w:rPr><w:t xml:space="preserve">. </w:t></w:r><w:r><w:rPr><w:rtl w:val="true"/></w:rPr><w:t>למרבה הצער</w:t></w:r><w:r><w:rPr><w:rtl w:val="true"/></w:rPr><w:t xml:space="preserve">, </w:t></w:r><w:r><w:rPr><w:rtl w:val="true"/></w:rPr><w:t>ניסוי זה אינו אפשרי במדינת ישראל</w:t></w:r><w:r><w:rPr><w:rtl w:val="true"/></w:rPr><w:t xml:space="preserve">, </w:t></w:r><w:r><w:rPr><w:rtl w:val="true"/></w:rPr><w:t xml:space="preserve">שכן בישראל מוקמים כיום </w:t></w:r><w:del w:author="Aharon Ariel" w:date="2013-10-29T23:13:00Z" w:id="2155"><w:r><w:rPr><w:rtl w:val="true"/></w:rPr><w:delText xml:space="preserve">רק </w:delText></w:r></w:del><w:r><w:rPr><w:rtl w:val="true"/></w:rPr><w:t>מעט מאד י</w:t></w:r><w:del w:author="Aharon Ariel" w:date="2013-10-29T23:13:00Z" w:id="2156"><w:r><w:rPr><w:rtl w:val="true"/></w:rPr><w:delText>י</w:delText></w:r></w:del><w:r><w:rPr><w:rtl w:val="true"/></w:rPr><w:t>שובים חדשים</w:t></w:r><w:del w:author="Aharon Ariel" w:date="2013-10-29T23:13:00Z" w:id="2157"><w:r><w:rPr><w:rtl w:val="true"/></w:rPr><w:delText>,</w:delText></w:r></w:del><w:r><w:rPr><w:rtl w:val="true"/></w:rPr><w:t xml:space="preserve"> </w:t></w:r><w:r><w:rPr><w:rtl w:val="true"/></w:rPr><w:t>וחלוקת הקרקעות בהם מוכתבת</w:t></w:r><w:ins w:author="Aharon Ariel" w:date="2013-10-29T23:13:00Z" w:id="2158"><w:r><w:rPr><w:rtl w:val="true"/></w:rPr><w:t xml:space="preserve"> במידה רבה</w:t></w:r></w:ins><w:r><w:rPr><w:rtl w:val="true"/></w:rPr><w:t xml:space="preserve"> ע</w:t></w:r><w:r><w:rPr><w:rtl w:val="true"/></w:rPr><w:t>&quot;</w:t></w:r><w:r><w:rPr><w:rtl w:val="true"/></w:rPr><w:t>י מ</w:t></w:r><w:del w:author="Aharon Ariel" w:date="2013-10-29T23:13:00Z" w:id="2159"><w:r><w:rPr><w:rtl w:val="true"/></w:rPr><w:delText>י</w:delText></w:r></w:del><w:r><w:rPr><w:rtl w:val="true"/></w:rPr><w:t xml:space="preserve">נהל מקרקעי ישראל </w:t></w:r><w:r><w:rPr><w:rtl w:val="true"/></w:rPr><w:t>(</w:t></w:r><w:r><w:rPr><w:rtl w:val="true"/></w:rPr><w:t>מידע שקיבלתי מאהרן אריאל לביא</w:t></w:r><w:r><w:rPr><w:rtl w:val="true"/></w:rPr><w:t xml:space="preserve">). </w:t></w:r><w:ins w:author="Aharon Ariel" w:date="2013-10-29T23:13:00Z" w:id="2160"><w:r><w:rPr><w:rtl w:val="true"/></w:rPr><w:t>אך יתכן שניתן</w:t></w:r></w:ins><w:del w:author="Aharon Ariel" w:date="2013-10-29T23:14:00Z" w:id="2161"><w:r><w:rPr><w:rtl w:val="true"/></w:rPr><w:delText>אפשר לנסות</w:delText></w:r></w:del><w:r><w:rPr><w:rtl w:val="true"/></w:rPr><w:t xml:space="preserve"> לבצע ניסוי כזה בחו</w:t></w:r><w:r><w:rPr><w:rtl w:val="true"/></w:rPr><w:t>&quot;</w:t></w:r><w:r><w:rPr><w:rtl w:val="true"/></w:rPr><w:t>ל</w:t></w:r><w:r><w:rPr><w:rtl w:val="true"/></w:rPr><w:t xml:space="preserve">. </w:t></w:r><w:r><w:rPr><w:rtl w:val="true"/></w:rPr><w:t xml:space="preserve">ניסוי שאפשר לבצע </w:t></w:r><w:ins w:author="Aharon Ariel" w:date="2013-10-29T23:14:00Z" w:id="2162"><w:r><w:rPr><w:rtl w:val="true"/></w:rPr><w:t>בכל</w:t></w:r></w:ins><w:ins w:author="Aharon Ariel" w:date="2013-10-29T23:14:00Z" w:id="2163"><w:r><w:rPr><w:rtl w:val="true"/></w:rPr><w:t>-</w:t></w:r></w:ins><w:ins w:author="Aharon Ariel" w:date="2013-10-29T23:14:00Z" w:id="2164"><w:r><w:rPr><w:rtl w:val="true"/></w:rPr><w:t xml:space="preserve">זאת </w:t></w:r></w:ins><w:r><w:rPr><w:rtl w:val="true"/></w:rPr><w:t xml:space="preserve">בישראל הוא </w:t></w:r><w:r><w:rPr><w:b/><w:b/><w:rtl w:val="true"/></w:rPr><w:t xml:space="preserve">הקצאת דירות </w:t></w:r><w:r><w:rPr><w:rtl w:val="true"/></w:rPr><w:t>במסגרת קבוצת</w:t></w:r><w:r><w:rPr><w:rtl w:val="true"/></w:rPr><w:t>-</w:t></w:r><w:r><w:rPr><w:rtl w:val="true"/></w:rPr><w:t>רכישה</w:t></w:r><w:r><w:rPr><w:rtl w:val="true"/></w:rPr><w:t xml:space="preserve">. </w:t></w:r><w:r><w:rPr><w:rtl w:val="true"/></w:rPr><w:t>כל קונה צריך לקבל דירה</w:t></w:r><w:r><w:rPr><w:rtl w:val="true"/></w:rPr><w:t xml:space="preserve">, </w:t></w:r><w:r><w:rPr><w:rtl w:val="true"/></w:rPr><w:t>וכן לשלם סכום כלשהו מעלות הבניין</w:t></w:r><w:r><w:rPr><w:rtl w:val="true"/></w:rPr><w:t xml:space="preserve">. </w:t></w:r><w:r><w:rPr><w:rtl w:val="true"/></w:rPr><w:t>ניתן להריץ אלגוריתם לחלוקה נטולת</w:t></w:r><w:r><w:rPr><w:rtl w:val="true"/></w:rPr><w:t>-</w:t></w:r><w:r><w:rPr><w:rtl w:val="true"/></w:rPr><w:t xml:space="preserve">קנאה של דירות וכסף </w:t></w:r><w:r><w:rPr><w:rtl w:val="true"/></w:rPr><w:t>(</w:t></w:r><w:r><w:rPr><w:rtl w:val="true"/></w:rPr><w:t xml:space="preserve">ראו למעלה סעיף </w:t></w:r><w:r><w:rPr></w:rPr><w:t>2</w:t></w:r><w:r><w:rPr><w:rtl w:val="true"/></w:rPr><w:t xml:space="preserve">, </w:t></w:r><w:del w:author="Aharon Ariel" w:date="2013-10-29T23:14:00Z" w:id="2165"><w:r><w:rPr><w:rtl w:val="true"/></w:rPr><w:delText>&quot;</w:delText></w:r></w:del><w:ins w:author="Aharon Ariel" w:date="2013-10-29T23:14:00Z" w:id="2166"><w:r><w:rPr><w:rtl w:val="true"/></w:rPr><w:t>&apos;</w:t></w:r></w:ins><w:r><w:rPr><w:rtl w:val="true"/></w:rPr><w:t>הקצאת חדרים</w:t></w:r><w:del w:author="Aharon Ariel" w:date="2013-10-29T23:14:00Z" w:id="2167"><w:r><w:rPr><w:rtl w:val="true"/></w:rPr><w:delText xml:space="preserve">&quot;), </w:delText></w:r></w:del><w:ins w:author="Aharon Ariel" w:date="2013-10-29T23:14:00Z" w:id="2168"><w:r><w:rPr><w:rtl w:val="true"/></w:rPr><w:t xml:space="preserve">&apos;), </w:t></w:r></w:ins><w:r><w:rPr><w:rtl w:val="true"/></w:rPr><w:t>ולבחון האם הקונים אכן אינם מקנאים זה בזה</w:t></w:r><w:r><w:rPr><w:rtl w:val="true"/></w:rPr><w:t>.</w:t></w:r></w:p><w:p><w:pPr><w:pStyle w:val="style0"/></w:pPr><w:r><w:rPr><w:rtl w:val="true"/></w:rPr></w:r></w:p><w:p><w:pPr><w:pStyle w:val="style94"/></w:pPr><w:r><w:rPr><w:shd w:fill="FFFFFF" w:val="clear"/><w:rtl w:val="true"/></w:rPr><w:t>סיכום</w:t></w:r></w:p><w:p><w:pPr><w:pStyle w:val="style0"/></w:pPr><w:del w:author="Aharon Ariel" w:date="2013-10-29T23:14:00Z" w:id="2169"><w:r><w:rPr><w:rtl w:val="true"/></w:rPr></w:r></w:del></w:p><w:p><w:pPr><w:pStyle w:val="style0"/></w:pPr><w:r><w:rPr><w:rtl w:val="true"/></w:rPr><w:t>במאמר זה ניסיתי להראות</w:t></w:r><w:del w:author="Aharon Ariel" w:date="2013-10-29T23:14:00Z" w:id="2170"><w:r><w:rPr><w:rtl w:val="true"/></w:rPr><w:delText>,</w:delText></w:r></w:del><w:r><w:rPr><w:rtl w:val="true"/></w:rPr><w:t xml:space="preserve"> </w:t></w:r><w:r><w:rPr><w:rtl w:val="true"/></w:rPr><w:t>שחוקת הנחלות המקראית נוגעת בתחומי</w:t></w:r><w:r><w:rPr><w:rtl w:val="true"/></w:rPr><w:t>-</w:t></w:r><w:r><w:rPr><w:rtl w:val="true"/></w:rPr><w:t>ידע רבים ומגוונים</w:t></w:r><w:r><w:rPr><w:rtl w:val="true"/></w:rPr><w:t xml:space="preserve">, </w:t></w:r><w:r><w:rPr><w:rtl w:val="true"/></w:rPr><w:t>שכולם מסייעים להבנת התורה מכיוונים שונים</w:t></w:r><w:r><w:rPr><w:rtl w:val="true"/></w:rPr><w:t xml:space="preserve">. </w:t></w:r><w:r><w:rPr><w:rtl w:val="true"/></w:rPr><w:t xml:space="preserve">שילוב זה הוא אחד המאפיינים העיקריים של תכנית </w:t></w:r><w:del w:author="Aharon Ariel" w:date="2013-10-29T23:14:00Z" w:id="2171"><w:r><w:rPr><w:rtl w:val="true"/></w:rPr><w:delText>&quot;</w:delText></w:r></w:del><w:ins w:author="Aharon Ariel" w:date="2013-10-29T23:14:00Z" w:id="2172"><w:r><w:rPr><w:rtl w:val="true"/></w:rPr><w:t>&apos;</w:t></w:r></w:ins><w:r><w:rPr><w:rtl w:val="true"/></w:rPr><w:t>ניצוצות</w:t></w:r><w:del w:author="Aharon Ariel" w:date="2013-10-29T23:14:00Z" w:id="2173"><w:r><w:rPr><w:rtl w:val="true"/></w:rPr><w:delText xml:space="preserve">&quot; </w:delText></w:r></w:del><w:ins w:author="Aharon Ariel" w:date="2013-10-29T23:14:00Z" w:id="2174"><w:r><w:rPr><w:rtl w:val="true"/></w:rPr><w:t xml:space="preserve">&apos; </w:t></w:r></w:ins><w:r><w:rPr><w:rtl w:val="true"/></w:rPr><w:t xml:space="preserve">- </w:t></w:r><w:r><w:rPr><w:rtl w:val="true"/></w:rPr><w:t>תכנית שבה כל תחומי</w:t></w:r><w:r><w:rPr><w:rtl w:val="true"/></w:rPr><w:t>-</w:t></w:r><w:r><w:rPr><w:rtl w:val="true"/></w:rPr><w:t xml:space="preserve">הידע האנושי </w:t></w:r><w:del w:author="Aharon Ariel" w:date="2013-10-29T23:14:00Z" w:id="2175"><w:r><w:rPr><w:rtl w:val="true"/></w:rPr><w:delText>&quot;</w:delText></w:r></w:del><w:ins w:author="Aharon Ariel" w:date="2013-10-29T23:14:00Z" w:id="2176"><w:r><w:rPr><w:rtl w:val="true"/></w:rPr><w:t>&apos;</w:t></w:r></w:ins><w:r><w:rPr><w:rtl w:val="true"/></w:rPr><w:t>מגוי</w:t></w:r><w:ins w:author="Aharon Ariel" w:date="2013-10-29T23:14:00Z" w:id="2177"><w:r><w:rPr><w:rtl w:val="true"/></w:rPr><w:t>י</w:t></w:r></w:ins><w:bookmarkStart w:id="0" w:name="move370843747"/><w:bookmarkEnd w:id="0"/><w:r><w:rPr><w:rtl w:val="true"/></w:rPr><w:t>סים</w:t></w:r><w:del w:author="Aharon Ariel" w:date="2013-10-29T23:14:00Z" w:id="2178"><w:r><w:rPr><w:rtl w:val="true"/></w:rPr><w:delText xml:space="preserve">&quot; </w:delText></w:r></w:del><w:ins w:author="Aharon Ariel" w:date="2013-10-29T23:14:00Z" w:id="2179"><w:r><w:rPr><w:rtl w:val="true"/></w:rPr><w:t xml:space="preserve">&apos; </w:t></w:r></w:ins><w:r><w:rPr><w:rtl w:val="true"/></w:rPr><w:t>על</w:t></w:r><w:r><w:rPr><w:rtl w:val="true"/></w:rPr><w:t>-</w:t></w:r><w:r><w:rPr><w:rtl w:val="true"/></w:rPr><w:t>מנת להסביר סוגיות תורניות</w:t></w:r><w:r><w:rPr><w:rtl w:val="true"/></w:rPr><w:t xml:space="preserve">. </w:t></w:r><w:r><w:rPr><w:rtl w:val="true"/></w:rPr><w:t>התורה</w:t></w:r><w:r><w:rPr><w:rtl w:val="true"/></w:rPr><w:t xml:space="preserve">, </w:t></w:r><w:r><w:rPr><w:rtl w:val="true"/></w:rPr><w:t>הניצבת במרכז</w:t></w:r><w:r><w:rPr><w:rtl w:val="true"/></w:rPr><w:t xml:space="preserve">, </w:t></w:r><w:r><w:rPr><w:rtl w:val="true"/></w:rPr><w:t>היא המאחדת את כל תחומי הידע השונים</w:t></w:r><w:r><w:rPr><w:rtl w:val="true"/></w:rPr><w:t xml:space="preserve">, </w:t></w:r><w:r><w:rPr><w:rtl w:val="true"/></w:rPr><w:t xml:space="preserve">בסוד </w:t></w:r><w:r><w:rPr><w:rtl w:val="true"/></w:rPr><w:t>&quot;</w:t></w:r><w:r><w:rPr><w:rtl w:val="true"/></w:rPr><w:t>ה</w:t></w:r><w:r><w:rPr><w:rtl w:val="true"/></w:rPr><w:t xml:space="preserve">&apos; </w:t></w:r><w:r><w:rPr><w:rtl w:val="true"/></w:rPr><w:t>א</w:t></w:r><w:r><w:rPr><w:rtl w:val="true"/></w:rPr><w:t>-</w:t></w:r><w:r><w:rPr><w:rtl w:val="true"/></w:rPr><w:t>להינו</w:t></w:r><w:r><w:rPr><w:rtl w:val="true"/></w:rPr><w:t xml:space="preserve">, </w:t></w:r><w:r><w:rPr><w:rtl w:val="true"/></w:rPr><w:t>ה</w:t></w:r><w:r><w:rPr><w:rtl w:val="true"/></w:rPr><w:t xml:space="preserve">&apos; </w:t></w:r><w:r><w:rPr><w:rtl w:val="true"/></w:rPr><w:t>אחד</w:t></w:r><w:r><w:rPr><w:rtl w:val="true"/></w:rPr><w:t>&quot;.</w:t></w:r></w:p><w:p><w:pPr><w:pStyle w:val="style0"/></w:pPr><w:r><w:rPr><w:rtl w:val="true"/></w:rPr></w:r></w:p><w:p><w:pPr><w:pStyle w:val="style0"/></w:pPr><w:r><w:rPr><w:rtl w:val="true"/></w:rPr><w:t>בשנים הקרובות אני מתכוון</w:t></w:r><w:r><w:rPr><w:rtl w:val="true"/></w:rPr><w:t xml:space="preserve">, </w:t></w:r><w:r><w:rPr><w:rtl w:val="true"/></w:rPr><w:t>בע</w:t></w:r><w:r><w:rPr><w:rtl w:val="true"/></w:rPr><w:t>&quot;</w:t></w:r><w:r><w:rPr><w:rtl w:val="true"/></w:rPr><w:t>ה</w:t></w:r><w:r><w:rPr><w:rtl w:val="true"/></w:rPr><w:t xml:space="preserve">, </w:t></w:r><w:r><w:rPr><w:rtl w:val="true"/></w:rPr><w:t>להמשיך ולחקור את הנושא מכיוונים שונים</w:t></w:r><w:r><w:rPr><w:rtl w:val="true"/></w:rPr><w:t xml:space="preserve">, </w:t></w:r><w:r><w:rPr><w:rtl w:val="true"/></w:rPr><w:t xml:space="preserve">כאשר המטרה הסופית שלי היא </w:t></w:r><w:r><w:rPr><w:rtl w:val="true"/></w:rPr><w:t>&quot;</w:t></w:r><w:r><w:rPr><w:rtl w:val="true"/></w:rPr><w:t>ללמוד על</w:t></w:r><w:r><w:rPr><w:rtl w:val="true"/></w:rPr><w:t>-</w:t></w:r><w:r><w:rPr><w:rtl w:val="true"/></w:rPr><w:t>מנת לעשות</w:t></w:r><w:r><w:rPr><w:rtl w:val="true"/></w:rPr><w:t xml:space="preserve">&quot; - </w:t></w:r><w:r><w:rPr><w:rtl w:val="true"/></w:rPr><w:t>למצוא דרכים מעשיות ליישם את חוקת הנחלות המקראית בישראל של ימינו</w:t></w:r><w:r><w:rPr><w:rtl w:val="true"/></w:rPr><w:t>.</w:t></w:r></w:p><w:p><w:pPr><w:pStyle w:val="style0"/></w:pPr><w:del w:author="erelsgl " w:date="2013-10-30T21:00:00Z" w:id="2180"><w:r><w:rPr><w:rtl w:val="true"/></w:rPr></w:r></w:del></w:p><w:p><w:pPr><w:pStyle w:val="style0"/></w:pPr><w:r><w:rPr><w:rtl w:val="true"/></w:rPr></w:r></w:p><w:sectPr><w:headerReference r:id="rId16" w:type="default"/><w:footerReference r:id="rId17" w:type="default"/><w:footnotePr><w:numFmt w:val="decimal"/></w:footnotePr><w:type w:val="nextPage"/><w:pgSz w:h="16838" w:w="11906"/><w:pgMar w:bottom="1440" w:footer="709" w:gutter="0" w:header="709" w:left="1797" w:right="1797" w:top="1673"/><w:pgNumType w:fmt="decimal"/><w:formProt w:val="false"/><w:textDirection w:val="lrTb"/><w:bidi/><w:docGrid w:charSpace="0" w:linePitch="360" w:type="default"/></w:sectPr></w:body></w:document><w:headerReference r:id="rId19" w:type="default"/><w:footerReference r:id="rId20" w:type="default"/><w:pgMar w:bottom="1440" w:footer="709" w:gutter="0" w:header="709" w:left="1797" w:right="1797" w:top="1673"/></w:sectPr><w:pStyle w:val="style0"/></w:pPr></w:p><w:p><w:pPr><w:pStyle w:val="style79"/><w:bidi/><w:jc w:val="right"/></w:pPr><w:r><w:rPr><w:rtl w:val="true"/></w:rPr></w:r></w:p></w:footnote><w:footnote w:id="35"><w:p><w:pPr><w:pStyle w:val="style79"/><w:bidi/><w:jc w:val="right"/></w:pPr><w:r><w:rPr><w:rStyle w:val="style25"/><w:rtl w:val="true"/></w:rPr><w:footnoteRef/><w:tab/></w:r><w:r><w:rPr><w:rtl w:val="true"/></w:rPr><w:t xml:space="preserve">  </w:t></w:r><w:r><w:rPr><w:rtl w:val="true"/><w:lang w:bidi="he-IL"/></w:rPr><w:t>ראו מאמריו של יגאל מילכטייך</w:t></w:r><w:r><w:rPr><w:rtl w:val="true"/></w:rPr><w:t xml:space="preserve">, </w:t></w:r><w:r><w:rPr><w:rtl w:val="true"/><w:lang w:bidi="he-IL"/></w:rPr><w:t>מהמחלקה לכלכלה בבר</w:t></w:r><w:r><w:rPr><w:rtl w:val="true"/></w:rPr><w:t>-</w:t></w:r><w:r><w:rPr><w:rtl w:val="true"/><w:lang w:bidi="he-IL"/></w:rPr><w:t>אילן</w:t></w:r><w:r><w:rPr><w:rtl w:val="true"/></w:rPr><w:t xml:space="preserve">, </w:t></w:r><w:r><w:rPr><w:rtl w:val="true"/><w:lang w:bidi="he-IL"/></w:rPr><w:t xml:space="preserve">מהשנים </w:t></w:r><w:r><w:rPr></w:rPr><w:t>1996</w:t></w:r><w:r><w:rPr><w:rtl w:val="true"/></w:rPr><w:t xml:space="preserve">, </w:t></w:r><w:r><w:rPr></w:rPr><w:t>2009</w:t></w:r></w:p></w:footnote><w:footnote w:id="36"><w:p><w:pPr><w:pStyle w:val="style0"/></w:pPr><w:r><w:rPr><w:rStyle w:val="style25"/><w:rtl w:val="true"/></w:rPr><w:footnoteRef/><w:tab/></w:r><w:r><w:rPr><w:rtl w:val="true"/></w:rPr><w:t xml:space="preserve">  </w:t></w:r><w:r><w:rPr><w:sz w:val="20"/><w:sz w:val="20"/><w:szCs w:val="20"/><w:rtl w:val="true"/></w:rPr><w:t xml:space="preserve">למשל </w:t></w:r><w:r><w:rPr><w:sz w:val="20"/><w:szCs w:val="20"/></w:rPr><w:t>Nicolas Dupuis-Roy, Frédéric Gosselin 2009</w:t></w:r><w:r><w:rPr><w:sz w:val="20"/><w:szCs w:val="20"/><w:rtl w:val="true"/></w:rPr><w:t>).</w:t></w:r></w:p></w:footnote></w:footnotes>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Aharon Ariel" w:date="2013-10-15T20:23:00Z" w:id="0">
    <w:p>
      <w:r>
        <w:rPr>
          <w:lang w:bidi="he-IL"/>
        </w:rPr>
        <w:t>למה לא? המטרה איננה לעשות מאמר קצר דווקא. עדיף לא לכתוב את זה במבוא, גם אם אתה לא מתכוון להביא את כל המקורות, כי זה כברנותן לקורא תחושה שיש לפניו עבודה חלקית וזה לא מעודד להמשיך לקרוא. עדיף לציין במקומות הרלבנטיים שיש עוד מה להרחבי אבל לא כאן המקום לכך</w:t>
      </w:r>
    </w:p>
    <w:p>
      <w:r>
        <w:rPr/>
      </w:r>
    </w:p>
  </w:comment>
  <w:comment w:author="Aharon Ariel" w:date="2013-10-15T20:30:00Z" w:id="1">
    <w:p>
      <w:r>
        <w:rPr>
          <w:lang w:bidi="he-IL"/>
        </w:rPr>
        <w:t xml:space="preserve">זה לא מדוייק בצורה שבה זה נאמר, לעניות דעתי, ולא בטוח שזה המקום הנכון לומר את זה במאמר. הבתים בימי קדם, כפי שמוכח מכמה מקומות בגמרא, היו פשוטים מאוד וחלקם אף היו קורסים מדי כמה שנים או אפילו כל עונה (כגון הבתים בשרון). עלויות המחיה הגבוהות לא היו דווקא בדיור, שעבר בירושה לרוב, אלא יותר באוכל ואפילו בבגדים. היום רכישת דירה זה משהו שלוקח בין 7 שנות עבודה (במדינות בהן זה הכי קל) ל-13 שנים (אנחנו מתקרבים לשם). זה לא היה המצב בימי קדם, וכן צריך לזכור שהבית היום ממלא הרבה יותר פונקציות מהבית הקדום (כביסה, בישול, איחסון, חדר לימוד, עבודה, משרד וכו' – דברים שפעם היו נעשים במקומות ציבוריים). </w:t>
      </w:r>
    </w:p>
    <w:p>
      <w:r>
        <w:rPr>
          <w:lang w:bidi="he-IL"/>
        </w:rPr>
        <w:t>בקיצור, בלי להיכנס לכל הסוגייה, זו טענה שאם כבר אומרים אותה צריך לבאר אותה אבל לא נראה לי שכאן זה המקום הנכון במאמר להיכנס לזה.</w:t>
      </w:r>
    </w:p>
    <w:p>
      <w:r>
        <w:rPr/>
      </w:r>
    </w:p>
  </w:comment>
  <w:comment w:author="erelsgl " w:date="2013-10-30T21:04:58Z" w:id="2">
    <w:p>
      <w:r>
        <w:rPr>
          <w:rFonts w:ascii="Ubuntu" w:cs="Arial" w:eastAsia="FrankRuehl" w:hAnsi="Ubuntu"/>
          <w:b w:val="false"/>
          <w:bCs w:val="false"/>
          <w:i/>
          <w:iCs w:val="false"/>
          <w:strike w:val="false"/>
          <w:dstrike w:val="false"/>
          <w:outline w:val="false"/>
          <w:shadow w:val="false"/>
          <w:emboss w:val="false"/>
          <w:imprint w:val="false"/>
          <w:color w:val="auto"/>
          <w:spacing w:val="0"/>
          <w:w w:val="100"/>
          <w:position w:val="0"/>
          <w:sz w:val="16"/>
          <w:sz w:val="16"/>
          <w:szCs w:val="20"/>
          <w:u w:val="none"/>
          <w:vertAlign w:val="baseline"/>
          <w:em w:val="none"/>
          <w:lang w:bidi="he-IL" w:eastAsia="en-US" w:val="en-US"/>
        </w:rPr>
        <w:t>Reply to Aharon Ariel (10/15/2013, 20:30): "..."</w:t>
      </w:r>
    </w:p>
    <w:p>
      <w:r>
        <w:rPr>
          <w:rFonts w:ascii="Ubuntu" w:hAnsi="Ubuntu"/>
          <w:sz w:val="20"/>
          <w:lang w:bidi="he-IL" w:eastAsia="en-US" w:val="en-US"/>
        </w:rPr>
        <w:t>נראה לי שנושא הנדסת הבניין הוא לא הרלוונטי כאן. מה שחשוב הוא שיש מקום. מי שיש לו מקום, יכול לבנות בית גם בשלושה חודשים (קרובים שלי עשו את זה... הם תפסו קרקע על איזו גבעה במזרח בנימין ובנו להם בית נהדר). אבל מי שאין לו מקום, יצטרך לעבוד שנים רבות כדי לקנות דירה.</w:t>
      </w:r>
    </w:p>
    <w:p>
      <w:r>
        <w:rPr/>
      </w:r>
    </w:p>
  </w:comment>
  <w:comment w:author="Aharon Ariel" w:date="2013-10-15T20:39:00Z" w:id="3">
    <w:p>
      <w:r>
        <w:rPr>
          <w:lang w:bidi="he-IL"/>
        </w:rPr>
        <w:t>שוב, אפשר לטעון את זה אבל לא כאמירת אגב ללא הסבר והצדקה. כאמור, זה לא מובן מאליו היום ודווקא לפי מחקרים רבים בעלות על דירה איננה בהכרח מעשה נכון מבחינה כלכלית ועדיף לשכור לטווח ארוך במקביל לחסכון ולנות בגיל מבוגר. במדינות רבות שהנן בראש טבלת הOECD יש דווקא שיעור בעלות מאוד נמוך על דירות, ואילו דווקא במדינות עולם שלישי שיעור הבעלות מגיע ל-80-90%, אבל על דירות באיכות ירודה מאוד כמובן.</w:t>
      </w:r>
    </w:p>
    <w:p>
      <w:r>
        <w:rPr>
          <w:lang w:bidi="he-IL"/>
        </w:rPr>
        <w:t>אני מציע להוריד את זה כרגע ולראות אחרי זה אם וכיצד ניתן לשלב את זה במארג הכללי של המאמר</w:t>
      </w:r>
    </w:p>
    <w:p>
      <w:r>
        <w:rPr/>
      </w:r>
    </w:p>
  </w:comment>
  <w:comment w:author="Aharon Ariel" w:date="2013-10-15T20:41:00Z" w:id="4">
    <w:p>
      <w:r>
        <w:rPr>
          <w:lang w:bidi="he-IL"/>
        </w:rPr>
        <w:t>אין צורך בשאלה מקדימה בתחילת הפסקה, פשוט צריך להמשיך לבנות את הטיעון</w:t>
      </w:r>
    </w:p>
    <w:p>
      <w:r>
        <w:rPr/>
      </w:r>
    </w:p>
  </w:comment>
  <w:comment w:author="Aharon Ariel" w:date="2013-10-15T20:43:00Z" w:id="5">
    <w:p>
      <w:r>
        <w:rPr>
          <w:lang w:bidi="he-IL"/>
        </w:rPr>
        <w:t>האמנם? מה עם ירמיה לד? אמנם זה שחרור עבדים רק כדי לכבוש אותם מחדש לעבדות, אבל לפחות זה כן מראה על ההתמודדות עם המצווה</w:t>
      </w:r>
    </w:p>
    <w:p>
      <w:r>
        <w:rPr/>
      </w:r>
    </w:p>
  </w:comment>
  <w:comment w:author="erelsgl " w:date="2013-10-30T21:08:41Z" w:id="6">
    <w:p>
      <w:r>
        <w:rPr>
          <w:rFonts w:ascii="Ubuntu" w:cs="Arial" w:eastAsia="FrankRuehl" w:hAnsi="Ubuntu"/>
          <w:b w:val="false"/>
          <w:bCs w:val="false"/>
          <w:i/>
          <w:iCs w:val="false"/>
          <w:strike w:val="false"/>
          <w:dstrike w:val="false"/>
          <w:outline w:val="false"/>
          <w:shadow w:val="false"/>
          <w:emboss w:val="false"/>
          <w:imprint w:val="false"/>
          <w:color w:val="auto"/>
          <w:spacing w:val="0"/>
          <w:w w:val="100"/>
          <w:position w:val="0"/>
          <w:sz w:val="16"/>
          <w:sz w:val="16"/>
          <w:szCs w:val="20"/>
          <w:u w:val="none"/>
          <w:vertAlign w:val="baseline"/>
          <w:em w:val="none"/>
          <w:lang w:bidi="he-IL" w:eastAsia="en-US" w:val="en-US"/>
        </w:rPr>
        <w:t>Reply to Aharon Ariel (10/15/2013, 20:43): "..."</w:t>
      </w:r>
    </w:p>
    <w:p>
      <w:r>
        <w:rPr>
          <w:rFonts w:ascii="Ubuntu" w:hAnsi="Ubuntu"/>
          <w:sz w:val="20"/>
          <w:lang w:bidi="he-IL" w:eastAsia="en-US" w:val="en-US"/>
        </w:rPr>
        <w:t xml:space="preserve">זה לא היה ביובל אלא בשנה השביעית. </w:t>
      </w:r>
    </w:p>
  </w:comment>
  <w:comment w:author="Aharon Ariel" w:date="2013-10-15T20:54:00Z" w:id="7">
    <w:p>
      <w:r>
        <w:rPr>
          <w:lang w:bidi="he-IL"/>
        </w:rPr>
        <w:t>הרשיתי לעצמי להתערב כאן קצת יותר, אתה לא חייב להשאיר את הקטע הזה אם לא נראה לך</w:t>
      </w:r>
    </w:p>
    <w:p>
      <w:r>
        <w:rPr/>
      </w:r>
    </w:p>
  </w:comment>
  <w:comment w:author="Aharon Ariel" w:date="2013-10-15T21:03:00Z" w:id="8">
    <w:p>
      <w:r>
        <w:rPr>
          <w:lang w:bidi="he-IL"/>
        </w:rPr>
        <w:t>עדיף להביא פסוק ספציפי ולתת דוגמה במקום אמירה כללית.</w:t>
      </w:r>
    </w:p>
    <w:p>
      <w:r>
        <w:rPr/>
      </w:r>
    </w:p>
  </w:comment>
  <w:comment w:author="Aharon Ariel" w:date="2013-10-17T22:32:00Z" w:id="9">
    <w:p>
      <w:r>
        <w:rPr>
          <w:lang w:bidi="he-IL"/>
        </w:rPr>
        <w:t>זה קטע לא ברור, זו תוספת שלך? של אחד המפרשים? זה יותר מבלבל מאשר מבהיר</w:t>
      </w:r>
    </w:p>
    <w:p>
      <w:r>
        <w:rPr/>
      </w:r>
    </w:p>
  </w:comment>
  <w:comment w:author="erelsgl " w:date="2013-10-30T21:12:25Z" w:id="10">
    <w:p>
      <w:r>
        <w:rPr>
          <w:rFonts w:ascii="Ubuntu" w:cs="Arial" w:eastAsia="FrankRuehl" w:hAnsi="Ubuntu"/>
          <w:b w:val="false"/>
          <w:bCs w:val="false"/>
          <w:i/>
          <w:iCs w:val="false"/>
          <w:strike w:val="false"/>
          <w:dstrike w:val="false"/>
          <w:outline w:val="false"/>
          <w:shadow w:val="false"/>
          <w:emboss w:val="false"/>
          <w:imprint w:val="false"/>
          <w:color w:val="auto"/>
          <w:spacing w:val="0"/>
          <w:w w:val="100"/>
          <w:position w:val="0"/>
          <w:sz w:val="16"/>
          <w:sz w:val="16"/>
          <w:szCs w:val="20"/>
          <w:u w:val="none"/>
          <w:vertAlign w:val="baseline"/>
          <w:em w:val="none"/>
          <w:lang w:bidi="he-IL" w:eastAsia="en-US" w:val="en-US"/>
        </w:rPr>
        <w:t>Reply to Aharon Ariel (10/17/2013, 22:32): "..."</w:t>
      </w:r>
    </w:p>
    <w:p>
      <w:r>
        <w:rPr>
          <w:rFonts w:ascii="Ubuntu" w:hAnsi="Ubuntu"/>
          <w:sz w:val="20"/>
          <w:lang w:bidi="he-IL" w:eastAsia="en-US" w:val="en-US"/>
        </w:rPr>
        <w:t>זה פירוש רש”י</w:t>
      </w:r>
    </w:p>
  </w:comment>
  <w:comment w:author="Aharon Ariel" w:date="2013-10-17T22:36:00Z" w:id="11">
    <w:p>
      <w:r>
        <w:rPr>
          <w:lang w:bidi="he-IL"/>
        </w:rPr>
        <w:t>זאת שאלה של היוון ואי-ודאות וזו שאלה כבדה שלא נראה שאפשר להביא כך בדרך-אגב, אצא צריך לייחד לה פסקה משלה בהמשך ולהסביר אותה, כי היא חשובה מאוד.</w:t>
      </w:r>
    </w:p>
    <w:p>
      <w:r>
        <w:rPr/>
      </w:r>
    </w:p>
  </w:comment>
  <w:comment w:author="Aharon Ariel" w:date="2013-10-17T22:40:00Z" w:id="12">
    <w:p>
      <w:r>
        <w:rPr>
          <w:lang w:bidi="he-IL"/>
        </w:rPr>
        <w:t>שוב, לא ברור מקור ותפקיד הסוגריים</w:t>
      </w:r>
    </w:p>
    <w:p>
      <w:r>
        <w:rPr/>
      </w:r>
    </w:p>
  </w:comment>
  <w:comment w:author="erelsgl " w:date="2013-10-30T21:13:40Z" w:id="13">
    <w:p>
      <w:r>
        <w:rPr>
          <w:rFonts w:ascii="Ubuntu" w:cs="Arial" w:eastAsia="FrankRuehl" w:hAnsi="Ubuntu"/>
          <w:b w:val="false"/>
          <w:bCs w:val="false"/>
          <w:i/>
          <w:iCs w:val="false"/>
          <w:strike w:val="false"/>
          <w:dstrike w:val="false"/>
          <w:outline w:val="false"/>
          <w:shadow w:val="false"/>
          <w:emboss w:val="false"/>
          <w:imprint w:val="false"/>
          <w:color w:val="auto"/>
          <w:spacing w:val="0"/>
          <w:w w:val="100"/>
          <w:position w:val="0"/>
          <w:sz w:val="16"/>
          <w:sz w:val="16"/>
          <w:szCs w:val="20"/>
          <w:u w:val="none"/>
          <w:vertAlign w:val="baseline"/>
          <w:em w:val="none"/>
          <w:lang w:bidi="he-IL" w:eastAsia="en-US" w:val="en-US"/>
        </w:rPr>
        <w:t>Reply to Aharon Ariel (10/17/2013, 22:40): "..."</w:t>
      </w:r>
    </w:p>
    <w:p>
      <w:r>
        <w:rPr>
          <w:rFonts w:ascii="Ubuntu" w:hAnsi="Ubuntu"/>
          <w:sz w:val="20"/>
          <w:lang w:bidi="he-IL" w:eastAsia="en-US" w:val="en-US"/>
        </w:rPr>
        <w:t>פירוש רש”י</w:t>
      </w:r>
    </w:p>
    <w:p>
      <w:r>
        <w:rPr/>
      </w:r>
    </w:p>
  </w:comment>
  <w:comment w:author="Aharon Ariel" w:date="2013-10-17T22:43:00Z" w:id="14">
    <w:p>
      <w:r>
        <w:rPr>
          <w:lang w:bidi="he-IL"/>
        </w:rPr>
        <w:t xml:space="preserve">אם אתה כותב את זה אתה חייב לתת פירוט כללי ותמציתי בגוף המאמר כדי שהוקרא יבין על מה מדובר. </w:t>
      </w:r>
    </w:p>
    <w:p>
      <w:r>
        <w:rPr/>
      </w:r>
    </w:p>
  </w:comment>
  <w:comment w:author="Aharon Ariel" w:date="2013-10-17T22:57:00Z" w:id="15">
    <w:p>
      <w:r>
        <w:rPr>
          <w:lang w:bidi="he-IL"/>
        </w:rPr>
        <w:t>שוב, לתרגם לעברית ולתת מקור מדוייק בהערת שוליים</w:t>
      </w:r>
    </w:p>
    <w:p>
      <w:r>
        <w:rPr/>
      </w:r>
    </w:p>
  </w:comment>
  <w:comment w:author="Aharon Ariel" w:date="2013-10-22T23:17:00Z" w:id="16">
    <w:p>
      <w:r>
        <w:rPr>
          <w:lang w:bidi="he-IL"/>
        </w:rPr>
        <w:t>זה רק בחלוקה הראשונית, לא? אחרי זה מחלקים בתוך השבט והמשפחה ומורישים מדור לדור. בכל אוםן, צרי להבהיר כאן כיצד זה בדיוק עבד.</w:t>
      </w:r>
    </w:p>
    <w:p>
      <w:r>
        <w:rPr/>
      </w:r>
    </w:p>
  </w:comment>
  <w:comment w:author="Aharon Ariel" w:date="2013-10-22T23:18:00Z" w:id="17">
    <w:p>
      <w:r>
        <w:rPr>
          <w:lang w:bidi="he-IL"/>
        </w:rPr>
        <w:t>אתה צריך קודם כל לספק הצדקה לזה ולא להניח את זה כמובן מאליו. צריך לזכור שנחלה בעבר היתה קודם כל אמצעי-ייצור מרכזי, לפני שהיתה אמצעי למגורים (דווקא זה היה יותר פשוט כי גרו בחמולות ובבתים שהיה יחסית זול לבנות). היום נחלה חקלאית הנה אמצעי-ייצורו לפחות מ-3% מהאכולסוייה שמייצרים אוכל לכולם, וכדי לשרוד בענף הזה צריך נחלות ענקיות ואין מה לעשות שם עם נחלה 'ביתית'</w:t>
      </w:r>
    </w:p>
    <w:p>
      <w:r>
        <w:rPr/>
      </w:r>
    </w:p>
  </w:comment>
  <w:comment w:author="Aharon Ariel" w:date="2013-10-22T23:22:00Z" w:id="18">
    <w:p>
      <w:r>
        <w:rPr>
          <w:lang w:bidi="he-IL"/>
        </w:rPr>
        <w:t>אבל מה אם זה בחור צעיר שמעולם לא היתה לו נחלה?</w:t>
      </w:r>
    </w:p>
    <w:p>
      <w:r>
        <w:rPr/>
      </w:r>
    </w:p>
  </w:comment>
  <w:comment w:author="Aharon Ariel" w:date="2013-10-24T01:11:00Z" w:id="19">
    <w:p>
      <w:r>
        <w:rPr>
          <w:lang w:bidi="he-IL"/>
        </w:rPr>
        <w:t>צריך להסביר את זה בעברית יותר פשוטה. אולי פשוט לעשות רשימה ממוספרת של השלבים</w:t>
      </w:r>
    </w:p>
    <w:p>
      <w:r>
        <w:rPr/>
      </w:r>
    </w:p>
  </w:comment>
  <w:comment w:author="Aharon Ariel" w:date="2013-10-29T20:40:00Z" w:id="20">
    <w:p>
      <w:r>
        <w:rPr>
          <w:lang w:bidi="he-IL"/>
        </w:rPr>
        <w:t>כדאי להוסיף פה איזה שרטוט פשוט כדי להמחיש את זה</w:t>
      </w:r>
    </w:p>
    <w:p>
      <w:r>
        <w:rPr/>
      </w:r>
    </w:p>
  </w:comment>
  <w:comment w:author="Aharon Ariel" w:date="2013-10-29T20:49:00Z" w:id="21">
    <w:p>
      <w:r>
        <w:rPr>
          <w:lang w:bidi="he-IL"/>
        </w:rPr>
        <w:t>המשפט הזה נראה קצת לא קשור כאן, צריך או לחדד את הקשר ולהסביר או להוריד את זה ולהשאיר את זה לסיכום</w:t>
      </w:r>
    </w:p>
    <w:p>
      <w:r>
        <w:rPr/>
      </w:r>
    </w:p>
  </w:comment>
  <w:comment w:author="Aharon Ariel" w:date="2013-10-29T20:53:00Z" w:id="22">
    <w:p>
      <w:r>
        <w:rPr>
          <w:lang w:bidi="he-IL"/>
        </w:rPr>
        <w:t>אני מציע מאוד להיזהר פה. זה די בעייתי לטעון טענה כלכלית חזקה, כשאתה מבר בהקשר של המאה ה-21, על בסיס מאמר מלפני 130 שנה. ג'ורג' לא הכיר את שוק ההון המודרני, את התעשייה המתקדמת, צמיחה בשיעורים עצומים של 3% בשנה וכיוצ"ב. אם יש הוגים שהמשכיו לפתח את הרעיון שלו אחריו זה מעולה ואז אפשר ליצור איזשהו רצף מחשבתי שמתעדכן עד ימינו, אבל אם לא אז אפשר להביא את דבריו אבל להסתייג ולהדגיש שהוא דיבר בסוף המאה ה-19</w:t>
      </w:r>
    </w:p>
    <w:p>
      <w:r>
        <w:rPr/>
      </w:r>
    </w:p>
  </w:comment>
  <w:comment w:author="erelsgl " w:date="2013-10-30T21:22:02Z" w:id="23">
    <w:p>
      <w:r>
        <w:rPr>
          <w:rFonts w:ascii="Ubuntu" w:cs="Arial" w:eastAsia="FrankRuehl" w:hAnsi="Ubuntu"/>
          <w:b w:val="false"/>
          <w:bCs w:val="false"/>
          <w:i/>
          <w:iCs w:val="false"/>
          <w:strike w:val="false"/>
          <w:dstrike w:val="false"/>
          <w:outline w:val="false"/>
          <w:shadow w:val="false"/>
          <w:emboss w:val="false"/>
          <w:imprint w:val="false"/>
          <w:color w:val="auto"/>
          <w:spacing w:val="0"/>
          <w:w w:val="100"/>
          <w:position w:val="0"/>
          <w:sz w:val="16"/>
          <w:sz w:val="16"/>
          <w:szCs w:val="20"/>
          <w:u w:val="none"/>
          <w:vertAlign w:val="baseline"/>
          <w:em w:val="none"/>
          <w:lang w:bidi="he-IL" w:eastAsia="en-US" w:val="en-US"/>
        </w:rPr>
        <w:t>Reply to Aharon Ariel (10/29/2013, 20:53): "..."</w:t>
      </w:r>
    </w:p>
    <w:p>
      <w:r>
        <w:rPr>
          <w:rFonts w:ascii="Ubuntu" w:hAnsi="Ubuntu"/>
          <w:sz w:val="20"/>
          <w:lang w:bidi="he-IL" w:eastAsia="en-US" w:val="en-US"/>
        </w:rPr>
        <w:t>יש לו תומכים עד היום, הם נקראים “ג'ורגיסטים” או “תומכי המס היחיד”. אמנם הם מעטים לעומת זרמים כלכליים אחרים.</w:t>
      </w:r>
    </w:p>
  </w:comment>
  <w:comment w:author="Aharon Ariel" w:date="2013-10-29T20:56:00Z" w:id="24">
    <w:p>
      <w:r>
        <w:rPr>
          <w:lang w:bidi="he-IL"/>
        </w:rPr>
        <w:t>קודם כל, הוספתי את המילה 'שנתי' לפני כן אחרת לא מדובר במערכת בת-קיימא. שנית, זה מכסה את תקציב המדינה לפי התיאוריה של ג'ורג', וזה מתייחס רק לצד האמצעים וללא כל התייחסות לצד הצרכים. את התקציב בונים תוך התייחסות לשני הצדדים במקביל: כמה ניתן לגבות מהאזרחים וכמה צריך כדי לענות על צרכי המדינה. למשל, אם אתה חי במדינה קטנה ומוקפת אויבים שחייבת להחזיק צבא ענק, העדיפות הראשונה היא לדאוג למימון הצבא ששומר על חיי האזרחים גם אם זה אומר לגבות מסים גבוהים יותר, או ממקורות שאינם קרקע, על-אף שלפי תיאוריה כזו או אחרת הם אינם "צודקים". את האויבים שלך לא מעניין אם גבית מסים צודקים או לא, אלא האם הצבא שלך מספיק חזק כדי להרתיע אותם מנסיון נוסף להשמידך או לא.</w:t>
      </w:r>
    </w:p>
    <w:p>
      <w:r>
        <w:rPr/>
      </w:r>
    </w:p>
  </w:comment>
  <w:comment w:author="Aharon Ariel" w:date="2013-10-29T21:04:00Z" w:id="25">
    <w:p>
      <w:r>
        <w:rPr>
          <w:lang w:bidi="he-IL"/>
        </w:rPr>
        <w:t>אנא שים לב להסבר שהוספתי כאן</w:t>
      </w:r>
    </w:p>
    <w:p>
      <w:r>
        <w:rPr/>
      </w:r>
    </w:p>
  </w:comment>
  <w:comment w:author="Aharon Ariel" w:date="2013-10-29T21:05:00Z" w:id="26">
    <w:p>
      <w:r>
        <w:rPr>
          <w:lang w:bidi="he-IL"/>
        </w:rPr>
        <w:t>עד כה לא הסברת מה זה ולא ניתן להניח שהקוראים יודעים מה זה, אז צריך להוסיף הסבר מוקדם יותר או להסביר כאן למה הכוונה.</w:t>
      </w:r>
    </w:p>
    <w:p>
      <w:r>
        <w:rPr/>
      </w:r>
    </w:p>
  </w:comment>
  <w:comment w:author="Aharon Ariel" w:date="2013-10-29T23:06:00Z" w:id="27">
    <w:p>
      <w:r>
        <w:rPr>
          <w:lang w:bidi="he-IL"/>
        </w:rPr>
        <w:t>תסביר למה הכוונה</w:t>
      </w:r>
    </w:p>
    <w:p>
      <w:r>
        <w:rPr/>
      </w:r>
    </w:p>
  </w:comment>
  <w:comment w:author="Aharon Ariel" w:date="2013-10-29T23:08:00Z" w:id="28">
    <w:p>
      <w:r>
        <w:rPr>
          <w:lang w:bidi="he-IL"/>
        </w:rPr>
        <w:t>זה חשוב מאוד, אבל העברתי את זה למבוא של החלק הזה, שם זה יותר מתאים</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mbria" w:cs="BN Bilbo" w:hAnsi="Cambria"/>
        <w:b/>
        <w:bCs/>
        <w:position w:val="14"/>
        <w:sz w:val="26"/>
        <w:szCs w:val="26"/>
        <w:rtl w:val="true"/>
        <w:lang w:val="he-IL"/>
      </w:rPr>
      <w:tab/>
    </w:r>
    <w:r>
      <w:rPr>
        <w:rFonts w:ascii="Cambria" w:cs="BN Bilbo" w:hAnsi="Cambria"/>
        <w:b/>
        <w:b/>
        <w:bCs/>
        <w:position w:val="14"/>
        <w:sz w:val="26"/>
        <w:sz w:val="26"/>
        <w:szCs w:val="26"/>
        <w:rtl w:val="true"/>
        <w:lang w:val="he-IL"/>
      </w:rPr>
      <w:t xml:space="preserve">עמוד </w:t>
    </w:r>
    <w:r>
      <w:rPr>
        <w:rFonts w:cs="BN Bilbo"/>
        <w:b/>
        <w:b/>
        <w:bCs/>
        <w:position w:val="14"/>
        <w:sz w:val="26"/>
        <w:sz w:val="26"/>
        <w:szCs w:val="26"/>
        <w:rtl w:val="true"/>
      </w:rPr>
      <w:fldChar w:fldCharType="begin"/>
    </w:r>
    <w:r>
      <w:instrText> PAGE </w:instrText>
    </w:r>
    <w:r>
      <w:fldChar w:fldCharType="separate"/>
    </w:r>
    <w:r>
      <w:t>16</w:t>
    </w:r>
    <w:r>
      <w:fldChar w:fldCharType="end"/>
    </w:r>
    <w:pStyle w:val="style90"/>
    <w:tabs>
      <w:tab w:leader="none" w:pos="8306" w:val="right"/>
    </w:tabs>
    <w:top w:color="622423" w:space="0" w:sz="24" w:val="thinThickSmallGap"/>
    <w:pPr>
      <w:spacing w:line="100" w:lineRule="atLeast"/>
    </w:pPr>
  </w:p>
  <w:p>
    <w:pPr>
      <w:pStyle w:val="style90"/>
    </w:pPr>
    <w:r>
      <w:rPr>
        <w:rtl w:val="tru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mbria" w:cs="BN Bilbo" w:hAnsi="Cambria"/>
        <w:b/>
        <w:bCs/>
        <w:position w:val="14"/>
        <w:sz w:val="26"/>
        <w:szCs w:val="26"/>
        <w:rtl w:val="true"/>
        <w:lang w:val="he-IL"/>
      </w:rPr>
      <w:tab/>
    </w:r>
    <w:r>
      <w:rPr>
        <w:rFonts w:ascii="Cambria" w:cs="BN Bilbo" w:hAnsi="Cambria"/>
        <w:b/>
        <w:b/>
        <w:bCs/>
        <w:position w:val="14"/>
        <w:sz w:val="26"/>
        <w:sz w:val="26"/>
        <w:szCs w:val="26"/>
        <w:rtl w:val="true"/>
        <w:lang w:val="he-IL"/>
      </w:rPr>
      <w:t xml:space="preserve">עמוד </w:t>
    </w:r>
    <w:r>
      <w:rPr>
        <w:rFonts w:cs="BN Bilbo"/>
        <w:b/>
        <w:b/>
        <w:bCs/>
        <w:position w:val="14"/>
        <w:sz w:val="26"/>
        <w:sz w:val="26"/>
        <w:szCs w:val="26"/>
        <w:rtl w:val="true"/>
      </w:rPr>
      <w:fldChar w:fldCharType="begin"/>
    </w:r>
    <w:r>
      <w:instrText> PAGE </w:instrText>
    </w:r>
    <w:r>
      <w:fldChar w:fldCharType="separate"/>
    </w:r>
    <w:r>
      <w:t>16</w:t>
    </w:r>
    <w:r>
      <w:fldChar w:fldCharType="end"/>
    </w:r>
    <w:pStyle w:val="style90"/>
    <w:tabs>
      <w:tab w:leader="none" w:pos="8306" w:val="right"/>
    </w:tabs>
    <w:top w:color="622423" w:space="0" w:sz="24" w:val="thinThickSmallGap"/>
    <w:pPr>
      <w:spacing w:line="100" w:lineRule="atLeast"/>
    </w:pPr>
  </w:p>
  <w:p>
    <w:pPr>
      <w:pStyle w:val="style90"/>
    </w:pPr>
    <w:r>
      <w:rPr>
        <w:rtl w:val="true"/>
      </w:rPr>
    </w:r>
  </w:p>
</w:ftr>
</file>

<file path=word/footnotes.xml><?xml version="1.0" encoding="UTF-8" standalone="yes"?>
<w:footnotes xmlns:r="http://schemas.openxmlformats.org/officeDocument/2006/relationships" xmlns:w="http://schemas.openxmlformats.org/wordprocessingml/2006/main"><w:footnote w:id="0" w:type="separator"><w:p><w:r><w:separator/></w:r></w:p></w:footnote><w:footnote w:id="1" w:type="continuationSeparator"><w:p><w:r><w:continuationSeparator/></w:r></w:p></w:footnote><w:footnote w:id="2"><w:p><w:pPr><w:pStyle w:val="style79"/><w:bidi/><w:jc w:val="right"/></w:pPr><w:r><w:rPr><w:rStyle w:val="style25"/><w:rtl w:val="true"/></w:rPr><w:footnoteRef/><w:tab/></w:r><w:r><w:rPr><w:rtl w:val="true"/></w:rPr><w:t xml:space="preserve"> </w:t></w:r><w:r><w:rPr><w:rtl w:val="true"/><w:lang w:bidi="he-IL"/></w:rPr><w:t xml:space="preserve"> </w:t></w:r><w:r><w:rPr><w:rtl w:val="true"/><w:lang w:bidi="he-IL"/></w:rPr><w:t>ויקרא כה</w:t></w:r><w:r><w:rPr><w:rtl w:val="true"/><w:lang w:bidi="he-IL"/></w:rPr><w:t>:</w:t></w:r><w:r><w:rPr><w:rtl w:val="true"/><w:lang w:bidi="he-IL"/></w:rPr><w:t>י</w:t></w:r><w:r><w:rPr><w:rtl w:val="true"/><w:lang w:bidi="he-IL"/></w:rPr><w:t>.</w:t></w:r></w:p></w:footnote><w:footnote w:id="3"><w:p><w:pPr><w:pStyle w:val="style79"/><w:bidi/><w:jc w:val="right"/></w:pPr><w:r><w:rPr><w:rStyle w:val="style25"/><w:rtl w:val="true"/></w:rPr><w:footnoteRef/><w:tab/></w:r><w:r><w:rPr><w:rtl w:val="true"/></w:rPr><w:t xml:space="preserve"> </w:t></w:r><w:r><w:rPr><w:rtl w:val="true"/><w:lang w:bidi="he-IL"/></w:rPr><w:t xml:space="preserve"> </w:t></w:r><w:r><w:rPr><w:rFonts w:cs="FrankRuehl" w:eastAsia="Times New Roman"/><w:color w:val="222222"/><w:sz w:val="24"/><w:sz w:val="24"/><w:szCs w:val="24"/><w:shd w:fill="FFFFFF" w:val="clear"/><w:rtl w:val="true"/><w:lang w:bidi="he-IL"/></w:rPr><w:t>במדבר כו</w:t></w:r><w:r><w:rPr><w:rFonts w:cs="FrankRuehl" w:eastAsia="Times New Roman"/><w:color w:val="222222"/><w:sz w:val="24"/><w:szCs w:val="24"/><w:shd w:fill="FFFFFF" w:val="clear"/><w:rtl w:val="true"/><w:lang w:bidi="he-IL"/></w:rPr><w:t>:</w:t></w:r><w:r><w:rPr><w:rFonts w:cs="FrankRuehl" w:eastAsia="Times New Roman"/><w:color w:val="222222"/><w:sz w:val="24"/><w:sz w:val="24"/><w:szCs w:val="24"/><w:shd w:fill="FFFFFF" w:val="clear"/><w:rtl w:val="true"/><w:lang w:bidi="he-IL"/></w:rPr><w:t>נב</w:t></w:r><w:r><w:rPr><w:rFonts w:cs="FrankRuehl" w:eastAsia="Times New Roman"/><w:color w:val="222222"/><w:sz w:val="24"/><w:szCs w:val="24"/><w:shd w:fill="FFFFFF" w:val="clear"/><w:rtl w:val="true"/></w:rPr><w:t>-</w:t></w:r><w:r><w:rPr><w:rFonts w:cs="FrankRuehl" w:eastAsia="Times New Roman"/><w:color w:val="222222"/><w:sz w:val="24"/><w:sz w:val="24"/><w:szCs w:val="24"/><w:shd w:fill="FFFFFF" w:val="clear"/><w:rtl w:val="true"/><w:lang w:bidi="he-IL"/></w:rPr><w:t>נו</w:t></w:r><w:r><w:rPr><w:rFonts w:cs="FrankRuehl" w:eastAsia="Times New Roman"/><w:color w:val="222222"/><w:sz w:val="24"/><w:szCs w:val="24"/><w:rtl w:val="true"/><w:lang w:bidi="he-IL"/></w:rPr><w:t>.</w:t></w:r></w:p></w:footnote><w:footnote w:id="4"><w:p><w:pPr><w:pStyle w:val="style79"/><w:bidi/><w:jc w:val="right"/></w:pPr><w:ins w:author="Aharon Ariel" w:date="2013-10-15T20:25:00Z" w:id="2181"><w:r><w:rPr><w:rStyle w:val="style25"/><w:rtl w:val="true"/></w:rPr><w:footnoteRef/><w:tab/></w:r></w:ins><w:ins w:author="Aharon Ariel" w:date="2013-10-15T20:25:00Z" w:id="2182"><w:r><w:rPr><w:rtl w:val="true"/></w:rPr><w:t xml:space="preserve"> </w:t></w:r></w:ins><w:ins w:author="Aharon Ariel" w:date="2013-10-15T20:25:00Z" w:id="2183"><w:r><w:rPr><w:rtl w:val="true"/><w:lang w:bidi="he-IL"/></w:rPr><w:t xml:space="preserve"> </w:t></w:r></w:ins><w:ins w:author="Aharon Ariel" w:date="2013-10-15T20:25:00Z" w:id="2184"><w:r><w:rPr><w:shd w:fill="FFFF00" w:val="clear"/><w:rtl w:val="true"/><w:lang w:bidi="he-IL"/></w:rPr><w:t>לתת לפחות שתי דוגמאות שהולכות לכיוון אחר מאשר פשט הפסוק</w:t></w:r></w:ins><w:ins w:author="Aharon Ariel" w:date="2013-10-15T20:25:00Z" w:id="2185"><w:r><w:rPr><w:shd w:fill="FFFF00" w:val="clear"/><w:rtl w:val="true"/><w:lang w:bidi="he-IL"/></w:rPr><w:t xml:space="preserve">, </w:t></w:r></w:ins><w:ins w:author="Aharon Ariel" w:date="2013-10-15T20:25:00Z" w:id="2186"><w:r><w:rPr><w:shd w:fill="FFFF00" w:val="clear"/><w:rtl w:val="true"/><w:lang w:bidi="he-IL"/></w:rPr><w:t>אחרת צריך לנסח את המשפט בגוף המאמר בצורה אחרת</w:t></w:r></w:ins></w:p></w:footnote><w:footnote w:id="5"><w:p><w:pPr><w:pStyle w:val="style79"/><w:bidi/><w:jc w:val="right"/></w:pPr><w:ins w:author="Aharon Ariel" w:date="2013-10-15T20:25:00Z" w:id="2187"><w:r><w:rPr><w:rStyle w:val="style25"/><w:rtl w:val="true"/></w:rPr><w:footnoteRef/><w:tab/></w:r></w:ins><w:ins w:author="Aharon Ariel" w:date="2013-10-15T20:25:00Z" w:id="2188"><w:r><w:rPr><w:rtl w:val="true"/></w:rPr><w:t xml:space="preserve"> </w:t></w:r></w:ins><w:ins w:author="Aharon Ariel" w:date="2013-10-15T20:25:00Z" w:id="2189"><w:r><w:rPr><w:rtl w:val="true"/><w:lang w:bidi="he-IL"/></w:rPr><w:t xml:space="preserve"> </w:t></w:r></w:ins><w:ins w:author="Aharon Ariel" w:date="2013-10-15T20:25:00Z" w:id="2190"><w:r><w:rPr><w:shd w:fill="FFFF00" w:val="clear"/><w:rtl w:val="true"/><w:lang w:bidi="he-IL"/></w:rPr><w:t>שוב</w:t></w:r></w:ins><w:ins w:author="Aharon Ariel" w:date="2013-10-15T20:25:00Z" w:id="2191"><w:r><w:rPr><w:shd w:fill="FFFF00" w:val="clear"/><w:rtl w:val="true"/><w:lang w:bidi="he-IL"/></w:rPr><w:t xml:space="preserve">, </w:t></w:r></w:ins><w:ins w:author="Aharon Ariel" w:date="2013-10-15T20:25:00Z" w:id="2192"><w:r><w:rPr><w:shd w:fill="FFFF00" w:val="clear"/><w:rtl w:val="true"/><w:lang w:bidi="he-IL"/></w:rPr><w:t>לפחות שתי דוגמאות ממקומו אחרים במקרא</w:t></w:r></w:ins></w:p></w:footnote><w:footnote w:id="6"><w:p><w:pPr><w:pStyle w:val="style79"/><w:bidi/><w:jc w:val="right"/></w:pPr><w:ins w:author="Aharon Ariel" w:date="2013-10-15T20:25:00Z" w:id="2193"><w:r><w:rPr><w:rStyle w:val="style25"/><w:rtl w:val="true"/></w:rPr><w:footnoteRef/><w:tab/></w:r></w:ins><w:ins w:author="Aharon Ariel" w:date="2013-10-15T20:25:00Z" w:id="2194"><w:r><w:rPr><w:rtl w:val="true"/></w:rPr><w:t xml:space="preserve"> </w:t></w:r></w:ins><w:ins w:author="Aharon Ariel" w:date="2013-10-15T20:25:00Z" w:id="2195"><w:r><w:rPr><w:rtl w:val="true"/><w:lang w:bidi="he-IL"/></w:rPr><w:t xml:space="preserve"> </w:t></w:r></w:ins><w:ins w:author="Aharon Ariel" w:date="2013-10-15T20:25:00Z" w:id="2196"><w:r><w:rPr><w:rFonts w:cs="FrankRuehl"/><w:sz w:val="24"/><w:sz w:val="24"/><w:szCs w:val="24"/><w:rtl w:val="true"/><w:lang w:bidi="he-IL"/></w:rPr><w:t>בראשית טו</w:t></w:r></w:ins><w:ins w:author="Aharon Ariel" w:date="2013-10-15T20:25:00Z" w:id="2197"><w:r><w:rPr><w:rFonts w:cs="FrankRuehl"/><w:sz w:val="24"/><w:szCs w:val="24"/><w:rtl w:val="true"/><w:lang w:bidi="he-IL"/></w:rPr><w:t>:</w:t></w:r></w:ins><w:ins w:author="Aharon Ariel" w:date="2013-10-15T20:25:00Z" w:id="2198"><w:r><w:rPr><w:rFonts w:cs="FrankRuehl"/><w:sz w:val="24"/><w:sz w:val="24"/><w:szCs w:val="24"/><w:rtl w:val="true"/><w:lang w:bidi="he-IL"/></w:rPr><w:t>יג</w:t></w:r></w:ins><w:ins w:author="Aharon Ariel" w:date="2013-10-15T20:25:00Z" w:id="2199"><w:r><w:rPr><w:rFonts w:cs="FrankRuehl"/><w:sz w:val="24"/><w:szCs w:val="24"/><w:rtl w:val="true"/><w:lang w:bidi="he-IL"/></w:rPr><w:t>.</w:t></w:r></w:ins></w:p></w:footnote><w:footnote w:id="7"><w:p><w:pPr><w:pStyle w:val="style79"/><w:bidi/><w:jc w:val="right"/></w:pPr><w:ins w:author="Aharon Ariel" w:date="2013-10-15T20:25:00Z" w:id="2200"><w:r><w:rPr><w:rStyle w:val="style25"/><w:rtl w:val="true"/></w:rPr><w:footnoteRef/><w:tab/></w:r></w:ins><w:ins w:author="Aharon Ariel" w:date="2013-10-15T20:25:00Z" w:id="2201"><w:r><w:rPr><w:rtl w:val="true"/></w:rPr><w:t xml:space="preserve"> </w:t></w:r></w:ins><w:ins w:author="Aharon Ariel" w:date="2013-10-15T20:25:00Z" w:id="2202"><w:r><w:rPr><w:rtl w:val="true"/><w:lang w:bidi="he-IL"/></w:rPr><w:t xml:space="preserve"> </w:t></w:r></w:ins><w:ins w:author="Aharon Ariel" w:date="2013-10-15T20:25:00Z" w:id="2203"><w:r><w:rPr><w:shd w:fill="FFFF00" w:val="clear"/><w:rtl w:val="true"/><w:lang w:bidi="he-IL"/></w:rPr><w:t>דוגמאות</w:t></w:r></w:ins><w:ins w:author="Aharon Ariel" w:date="2013-10-15T20:25:00Z" w:id="2204"><w:r><w:rPr><w:shd w:fill="FFFF00" w:val="clear"/><w:rtl w:val="true"/><w:lang w:bidi="he-IL"/></w:rPr><w:t xml:space="preserve">, </w:t></w:r></w:ins><w:ins w:author="Aharon Ariel" w:date="2013-10-15T20:25:00Z" w:id="2205"><w:r><w:rPr><w:shd w:fill="FFFF00" w:val="clear"/><w:rtl w:val="true"/><w:lang w:bidi="he-IL"/></w:rPr><w:t>רצוי בגוף המאמר הפעם ולא בהערת שוליים</w:t></w:r></w:ins></w:p></w:footnote><w:footnote w:id="8"><w:p><w:pPr><w:pStyle w:val="style79"/><w:bidi/><w:jc w:val="right"/></w:pPr><w:ins w:author="Aharon Ariel" w:date="2013-10-15T20:25:00Z" w:id="2206"><w:r><w:rPr><w:rStyle w:val="style25"/><w:rtl w:val="true"/></w:rPr><w:footnoteRef/><w:tab/></w:r></w:ins><w:ins w:author="Aharon Ariel" w:date="2013-10-15T20:25:00Z" w:id="2207"><w:r><w:rPr><w:rtl w:val="true"/></w:rPr><w:t xml:space="preserve"> </w:t></w:r></w:ins><w:ins w:author="Aharon Ariel" w:date="2013-10-15T20:25:00Z" w:id="2208"><w:r><w:rPr><w:rFonts w:cs="FrankRuehl"/><w:sz w:val="24"/><w:sz w:val="24"/><w:szCs w:val="24"/><w:rtl w:val="true"/><w:lang w:bidi="he-IL"/></w:rPr><w:t>ויקרא כ</w:t></w:r></w:ins><w:ins w:author="Aharon Ariel" w:date="2013-10-15T20:25:00Z" w:id="2209"><w:r><w:rPr><w:rFonts w:cs="FrankRuehl"/><w:sz w:val="24"/><w:szCs w:val="24"/><w:rtl w:val="true"/><w:lang w:bidi="he-IL"/></w:rPr><w:t>:</w:t></w:r></w:ins><w:ins w:author="Aharon Ariel" w:date="2013-10-15T20:25:00Z" w:id="2210"><w:r><w:rPr><w:rFonts w:cs="FrankRuehl"/><w:sz w:val="24"/><w:sz w:val="24"/><w:szCs w:val="24"/><w:rtl w:val="true"/><w:lang w:bidi="he-IL"/></w:rPr><w:t>כה</w:t></w:r></w:ins><w:ins w:author="Aharon Ariel" w:date="2013-10-15T20:25:00Z" w:id="2211"><w:r><w:rPr><w:rFonts w:cs="FrankRuehl"/><w:sz w:val="24"/><w:szCs w:val="24"/><w:rtl w:val="true"/></w:rPr><w:t>-</w:t></w:r></w:ins><w:ins w:author="Aharon Ariel" w:date="2013-10-15T20:25:00Z" w:id="2212"><w:r><w:rPr><w:rFonts w:cs="FrankRuehl"/><w:sz w:val="24"/><w:sz w:val="24"/><w:szCs w:val="24"/><w:rtl w:val="true"/><w:lang w:bidi="he-IL"/></w:rPr><w:t>כח</w:t></w:r></w:ins><w:ins w:author="Aharon Ariel" w:date="2013-10-15T20:25:00Z" w:id="2213"><w:r><w:rPr><w:rFonts w:cs="FrankRuehl"/><w:sz w:val="24"/><w:szCs w:val="24"/><w:rtl w:val="true"/><w:lang w:bidi="he-IL"/></w:rPr><w:t>.</w:t></w:r></w:ins></w:p></w:footnote><w:footnote w:id="9"><w:p><w:pPr><w:pStyle w:val="style79"/><w:bidi/><w:jc w:val="right"/></w:pPr><w:ins w:author="Aharon Ariel" w:date="2013-10-15T20:25:00Z" w:id="2214"><w:r><w:rPr><w:rStyle w:val="style25"/><w:rtl w:val="true"/></w:rPr><w:footnoteRef/><w:tab/></w:r></w:ins><w:ins w:author="Aharon Ariel" w:date="2013-10-15T20:25:00Z" w:id="2215"><w:r><w:rPr><w:rtl w:val="true"/></w:rPr><w:t xml:space="preserve"> </w:t></w:r></w:ins><w:ins w:author="Aharon Ariel" w:date="2013-10-15T20:25:00Z" w:id="2216"><w:r><w:rPr><w:rtl w:val="true"/><w:lang w:bidi="he-IL"/></w:rPr><w:t xml:space="preserve"> </w:t></w:r></w:ins><w:ins w:author="Aharon Ariel" w:date="2013-10-15T20:25:00Z" w:id="2217"><w:r><w:rPr><w:shd w:fill="FFFF00" w:val="clear"/><w:rtl w:val="true"/><w:lang w:bidi="he-IL"/></w:rPr><w:t>לצטט עם ניקוד ולתת מקור בהערת שוליים</w:t></w:r></w:ins></w:p></w:footnote><w:footnote w:id="10"><w:p><w:pPr><w:pStyle w:val="style79"/><w:bidi/><w:jc w:val="right"/></w:pPr><w:ins w:author="Aharon Ariel" w:date="2013-10-15T20:25:00Z" w:id="2218"><w:r><w:rPr><w:rStyle w:val="style25"/><w:rtl w:val="true"/></w:rPr><w:footnoteRef/><w:tab/></w:r></w:ins><w:ins w:author="Aharon Ariel" w:date="2013-10-15T20:25:00Z" w:id="2219"><w:r><w:rPr><w:rtl w:val="true"/></w:rPr><w:t xml:space="preserve"> </w:t></w:r></w:ins><w:ins w:author="Aharon Ariel" w:date="2013-10-15T20:25:00Z" w:id="2220"><w:r><w:rPr><w:rtl w:val="true"/><w:lang w:bidi="he-IL"/></w:rPr><w:t xml:space="preserve"> </w:t></w:r></w:ins><w:ins w:author="Aharon Ariel" w:date="2013-10-15T20:25:00Z" w:id="2221"><w:r><w:rPr><w:rtl w:val="true"/><w:lang w:bidi="he-IL"/></w:rPr><w:t>ראו פרד ד</w:t></w:r></w:ins><w:ins w:author="Aharon Ariel" w:date="2013-10-15T20:25:00Z" w:id="2222"><w:r><w:rPr><w:rtl w:val="true"/><w:lang w:bidi="he-IL"/></w:rPr><w:t>&apos;.</w:t></w:r></w:ins></w:p></w:footnote><w:footnote w:id="11"><w:p><w:pPr><w:pStyle w:val="style79"/><w:bidi/><w:jc w:val="right"/></w:pPr><w:ins w:author="Aharon Ariel" w:date="2013-10-15T20:25:00Z" w:id="2223"><w:r><w:rPr><w:rStyle w:val="style25"/><w:rtl w:val="true"/></w:rPr><w:footnoteRef/><w:tab/></w:r></w:ins><w:ins w:author="Aharon Ariel" w:date="2013-10-15T20:25:00Z" w:id="2224"><w:r><w:rPr><w:rtl w:val="true"/></w:rPr><w:t xml:space="preserve"> </w:t></w:r></w:ins><w:ins w:author="Aharon Ariel" w:date="2013-10-15T20:25:00Z" w:id="2225"><w:r><w:rPr><w:rtl w:val="true"/><w:lang w:bidi="he-IL"/></w:rPr><w:t xml:space="preserve"> </w:t></w:r></w:ins><w:ins w:author="Aharon Ariel" w:date="2013-10-15T20:25:00Z" w:id="2226"><w:r><w:rPr><w:rtl w:val="true"/><w:lang w:bidi="he-IL"/></w:rPr><w:t>שמואל א ח</w:t></w:r></w:ins><w:ins w:author="Aharon Ariel" w:date="2013-10-15T20:25:00Z" w:id="2227"><w:r><w:rPr><w:rtl w:val="true"/><w:lang w:bidi="he-IL"/></w:rPr><w:t>:</w:t></w:r></w:ins><w:ins w:author="Aharon Ariel" w:date="2013-10-15T20:25:00Z" w:id="2228"><w:r><w:rPr><w:rtl w:val="true"/><w:lang w:bidi="he-IL"/></w:rPr><w:t>יד</w:t></w:r></w:ins><w:ins w:author="Aharon Ariel" w:date="2013-10-15T20:25:00Z" w:id="2229"><w:r><w:rPr><w:rtl w:val="true"/><w:lang w:bidi="he-IL"/></w:rPr><w:t>.</w:t></w:r></w:ins></w:p></w:footnote><w:footnote w:id="12"><w:p><w:pPr><w:pStyle w:val="style79"/><w:bidi/><w:jc w:val="right"/></w:pPr><w:ins w:author="Aharon Ariel" w:date="2013-10-15T20:25:00Z" w:id="2230"><w:r><w:rPr><w:rStyle w:val="style25"/><w:rtl w:val="true"/></w:rPr><w:footnoteRef/><w:tab/></w:r></w:ins><w:ins w:author="Aharon Ariel" w:date="2013-10-15T20:25:00Z" w:id="2231"><w:r><w:rPr><w:rtl w:val="true"/></w:rPr><w:t xml:space="preserve"> </w:t></w:r></w:ins><w:ins w:author="Aharon Ariel" w:date="2013-10-15T20:25:00Z" w:id="2232"><w:r><w:rPr><w:rtl w:val="true"/><w:lang w:bidi="he-IL"/></w:rPr><w:t xml:space="preserve"> </w:t></w:r></w:ins><w:ins w:author="Aharon Ariel" w:date="2013-10-15T20:25:00Z" w:id="2233"><w:r><w:rPr><w:shd w:fill="FFFF00" w:val="clear"/><w:rtl w:val="true"/><w:lang w:bidi="he-IL"/></w:rPr><w:t>פסוק ומקור בהערה</w:t></w:r></w:ins><w:ins w:author="Aharon Ariel" w:date="2013-10-15T20:25:00Z" w:id="2234"><w:r><w:rPr><w:rtl w:val="true"/><w:lang w:bidi="he-IL"/></w:rPr><w:t>.</w:t></w:r></w:ins></w:p></w:footnote><w:footnote w:id="13"><w:p><w:pPr><w:pStyle w:val="style79"/><w:bidi/><w:jc w:val="right"/></w:pPr><w:ins w:author="Aharon Ariel" w:date="2013-10-15T20:25:00Z" w:id="2235"><w:r><w:rPr><w:rStyle w:val="style25"/><w:rtl w:val="true"/></w:rPr><w:footnoteRef/><w:tab/></w:r></w:ins><w:ins w:author="Aharon Ariel" w:date="2013-10-15T20:25:00Z" w:id="2236"><w:r><w:rPr><w:rtl w:val="true"/></w:rPr><w:t xml:space="preserve"> </w:t></w:r></w:ins><w:ins w:author="Aharon Ariel" w:date="2013-10-15T20:25:00Z" w:id="2237"><w:r><w:rPr><w:rtl w:val="true"/><w:lang w:bidi="he-IL"/></w:rPr><w:t xml:space="preserve"> </w:t></w:r></w:ins><w:ins w:author="Aharon Ariel" w:date="2013-10-15T20:25:00Z" w:id="2238"><w:r><w:rPr><w:shd w:fill="FFFF00" w:val="clear"/><w:rtl w:val="true"/><w:lang w:bidi="he-IL"/></w:rPr><w:t>כנ</w:t></w:r></w:ins><w:ins w:author="Aharon Ariel" w:date="2013-10-15T20:25:00Z" w:id="2239"><w:r><w:rPr><w:shd w:fill="FFFF00" w:val="clear"/><w:rtl w:val="true"/><w:lang w:bidi="he-IL"/></w:rPr><w:t>&quot;</w:t></w:r></w:ins><w:ins w:author="Aharon Ariel" w:date="2013-10-15T20:25:00Z" w:id="2240"><w:r><w:rPr><w:shd w:fill="FFFF00" w:val="clear"/><w:rtl w:val="true"/><w:lang w:bidi="he-IL"/></w:rPr><w:t>ל</w:t></w:r></w:ins></w:p></w:footnote><w:footnote w:id="14"><w:p><w:pPr><w:pStyle w:val="style79"/><w:bidi/><w:jc w:val="right"/></w:pPr><w:ins w:author="Aharon Ariel" w:date="2013-10-15T20:25:00Z" w:id="2241"><w:r><w:rPr><w:rStyle w:val="style25"/><w:rtl w:val="true"/></w:rPr><w:footnoteRef/><w:tab/></w:r></w:ins><w:ins w:author="Aharon Ariel" w:date="2013-10-15T20:25:00Z" w:id="2242"><w:r><w:rPr><w:rtl w:val="true"/></w:rPr><w:t xml:space="preserve">  </w:t></w:r></w:ins><w:ins w:author="Aharon Ariel" w:date="2013-10-15T20:25:00Z" w:id="2243"><w:r><w:rPr><w:rtl w:val="true"/><w:lang w:bidi="he-IL"/></w:rPr><w:t>מאמרים רבים נוספים שלי בנושא חוקת הנחלות המקראית נמצאים באתר הניווט בתנ</w:t></w:r></w:ins><w:ins w:author="Aharon Ariel" w:date="2013-10-15T20:25:00Z" w:id="2244"><w:r><w:rPr><w:rtl w:val="true"/></w:rPr><w:t>&quot;</w:t></w:r></w:ins><w:ins w:author="Aharon Ariel" w:date="2013-10-15T20:25:00Z" w:id="2245"><w:r><w:rPr><w:rtl w:val="true"/><w:lang w:bidi="he-IL"/></w:rPr><w:t>ך</w:t></w:r></w:ins><w:ins w:author="Aharon Ariel" w:date="2013-10-15T20:25:00Z" w:id="2246"><w:r><w:rPr><w:rtl w:val="true"/></w:rPr><w:t xml:space="preserve">: </w:t></w:r></w:ins><w:ins w:author="Aharon Ariel" w:date="2013-10-15T20:25:00Z" w:id="2247"><w:r><w:rPr></w:rPr><w:t>http://tora.us.fm/tnk1/msr/4qrqa.html</w:t></w:r></w:ins><w:ins w:author="Aharon Ariel" w:date="2013-10-15T20:25:00Z" w:id="2248"><w:r><w:rPr><w:rtl w:val="true"/></w:rPr><w:t xml:space="preserve"> .</w:t></w:r></w:ins></w:p></w:footnote><w:footnote w:id="15"><w:p><w:pPr><w:pStyle w:val="style79"/><w:bidi/><w:jc w:val="right"/></w:pPr><w:ins w:author="Aharon Ariel" w:date="2013-10-15T20:25:00Z" w:id="2249"><w:r><w:rPr><w:rStyle w:val="style25"/><w:rtl w:val="true"/></w:rPr><w:footnoteRef/><w:tab/></w:r></w:ins><w:ins w:author="Aharon Ariel" w:date="2013-10-15T20:25:00Z" w:id="2250"><w:r><w:rPr><w:rtl w:val="true"/></w:rPr><w:t xml:space="preserve"> </w:t></w:r></w:ins><w:ins w:author="Aharon Ariel" w:date="2013-10-15T20:25:00Z" w:id="2251"><w:r><w:rPr><w:rtl w:val="true"/><w:lang w:bidi="he-IL"/></w:rPr><w:t xml:space="preserve"> </w:t></w:r></w:ins><w:ins w:author="Aharon Ariel" w:date="2013-10-15T20:25:00Z" w:id="2252"><w:r><w:rPr><w:rtl w:val="true"/><w:lang w:bidi="he-IL"/></w:rPr><w:t>בבא בתרא קכב ע</w:t></w:r></w:ins><w:ins w:author="Aharon Ariel" w:date="2013-10-15T20:25:00Z" w:id="2253"><w:r><w:rPr><w:rtl w:val="true"/><w:lang w:bidi="he-IL"/></w:rPr><w:t>&quot;</w:t></w:r></w:ins><w:ins w:author="Aharon Ariel" w:date="2013-10-15T20:25:00Z" w:id="2254"><w:r><w:rPr><w:rtl w:val="true"/><w:lang w:bidi="he-IL"/></w:rPr><w:t>א</w:t></w:r></w:ins><w:ins w:author="Aharon Ariel" w:date="2013-10-15T20:25:00Z" w:id="2255"><w:r><w:rPr><w:rtl w:val="true"/><w:lang w:bidi="he-IL"/></w:rPr><w:t xml:space="preserve">. </w:t></w:r></w:ins><w:ins w:author="Aharon Ariel" w:date="2013-10-15T20:25:00Z" w:id="2256"><w:r><w:rPr><w:shd w:fill="FFFF00" w:val="clear"/><w:rtl w:val="true"/><w:lang w:bidi="he-IL"/></w:rPr><w:t>עדיף לתת את המקור מתורגם בגוף המאמר</w:t></w:r></w:ins><w:ins w:author="Aharon Ariel" w:date="2013-10-15T20:25:00Z" w:id="2257"><w:r><w:rPr><w:shd w:fill="FFFF00" w:val="clear"/><w:rtl w:val="true"/><w:lang w:bidi="he-IL"/></w:rPr><w:t xml:space="preserve">, </w:t></w:r></w:ins><w:ins w:author="Aharon Ariel" w:date="2013-10-15T20:25:00Z" w:id="2258"><w:r><w:rPr><w:shd w:fill="FFFF00" w:val="clear"/><w:rtl w:val="true"/><w:lang w:bidi="he-IL"/></w:rPr><w:t>ופה בהערת שוליים את המקור</w:t></w:r></w:ins><w:ins w:author="Aharon Ariel" w:date="2013-10-15T20:25:00Z" w:id="2259"><w:r><w:rPr><w:rtl w:val="true"/><w:lang w:bidi="he-IL"/></w:rPr><w:t>.</w:t></w:r></w:ins></w:p></w:footnote><w:footnote w:id="16"><w:p><w:pPr><w:pStyle w:val="style79"/><w:bidi/><w:jc w:val="right"/></w:pPr><w:ins w:author="Aharon Ariel" w:date="2013-10-15T20:25:00Z" w:id="2260"><w:r><w:rPr><w:rStyle w:val="style25"/><w:rtl w:val="true"/></w:rPr><w:footnoteRef/><w:tab/></w:r></w:ins><w:ins w:author="Aharon Ariel" w:date="2013-10-15T20:25:00Z" w:id="2261"><w:r><w:rPr><w:rtl w:val="true"/></w:rPr><w:t xml:space="preserve"> </w:t></w:r></w:ins><w:ins w:author="Aharon Ariel" w:date="2013-10-15T20:25:00Z" w:id="2262"><w:r><w:rPr><w:rtl w:val="true"/><w:lang w:bidi="he-IL"/></w:rPr><w:t xml:space="preserve"> </w:t></w:r></w:ins><w:ins w:author="Aharon Ariel" w:date="2013-10-15T20:25:00Z" w:id="2263"><w:r><w:rPr><w:rFonts w:ascii="Verdana" w:eastAsia="Verdana" w:hAnsi="Verdana"/><w:shd w:fill="FFFFFF" w:val="clear"/><w:rtl w:val="true"/><w:lang w:bidi="he-IL"/></w:rPr><w:t>ערכין לב</w:t></w:r></w:ins><w:ins w:author="Aharon Ariel" w:date="2013-10-15T20:25:00Z" w:id="2264"><w:r><w:rPr><w:rFonts w:ascii="Verdana" w:eastAsia="Verdana" w:hAnsi="Verdana"/><w:rtl w:val="true"/><w:lang w:bidi="he-IL"/></w:rPr><w:t xml:space="preserve"> ע</w:t></w:r></w:ins><w:ins w:author="Aharon Ariel" w:date="2013-10-15T20:25:00Z" w:id="2265"><w:r><w:rPr><w:rFonts w:ascii="Verdana" w:eastAsia="Verdana" w:hAnsi="Verdana"/><w:rtl w:val="true"/><w:lang w:bidi="he-IL"/></w:rPr><w:t>&quot;</w:t></w:r></w:ins><w:ins w:author="Aharon Ariel" w:date="2013-10-15T20:25:00Z" w:id="2266"><w:r><w:rPr><w:rFonts w:ascii="Verdana" w:eastAsia="Verdana" w:hAnsi="Verdana"/><w:rtl w:val="true"/><w:lang w:bidi="he-IL"/></w:rPr><w:t>ב</w:t></w:r></w:ins><w:ins w:author="Aharon Ariel" w:date="2013-10-15T20:25:00Z" w:id="2267"><w:r><w:rPr><w:rFonts w:ascii="Verdana" w:eastAsia="Verdana" w:hAnsi="Verdana"/><w:rtl w:val="true"/><w:lang w:bidi="he-IL"/></w:rPr><w:t>.</w:t></w:r></w:ins></w:p></w:footnote><w:footnote w:id="17"><w:p><w:pPr><w:pStyle w:val="style79"/><w:bidi/><w:jc w:val="right"/></w:pPr><w:ins w:author="Aharon Ariel" w:date="2013-10-15T20:25:00Z" w:id="2268"><w:r><w:rPr><w:rStyle w:val="style25"/><w:rtl w:val="true"/></w:rPr><w:footnoteRef/><w:tab/></w:r></w:ins><w:ins w:author="Aharon Ariel" w:date="2013-10-15T20:25:00Z" w:id="2269"><w:r><w:rPr><w:rtl w:val="true"/></w:rPr><w:t xml:space="preserve"> </w:t></w:r></w:ins><w:ins w:author="Aharon Ariel" w:date="2013-10-15T20:25:00Z" w:id="2270"><w:r><w:rPr><w:rtl w:val="true"/><w:lang w:bidi="he-IL"/></w:rPr><w:t xml:space="preserve"> </w:t></w:r></w:ins><w:ins w:author="Aharon Ariel" w:date="2013-10-15T20:25:00Z" w:id="2271"><w:r><w:rPr><w:rtl w:val="true"/><w:lang w:bidi="he-IL"/></w:rPr><w:t>עבודה זרה ט ע</w:t></w:r></w:ins><w:ins w:author="Aharon Ariel" w:date="2013-10-15T20:25:00Z" w:id="2272"><w:r><w:rPr><w:rtl w:val="true"/><w:lang w:bidi="he-IL"/></w:rPr><w:t>&quot;</w:t></w:r></w:ins><w:ins w:author="Aharon Ariel" w:date="2013-10-15T20:25:00Z" w:id="2273"><w:r><w:rPr><w:rtl w:val="true"/><w:lang w:bidi="he-IL"/></w:rPr><w:t>ב</w:t></w:r></w:ins><w:ins w:author="Aharon Ariel" w:date="2013-10-15T20:25:00Z" w:id="2274"><w:r><w:rPr><w:rtl w:val="true"/><w:lang w:bidi="he-IL"/></w:rPr><w:t xml:space="preserve">. </w:t></w:r></w:ins><w:ins w:author="Aharon Ariel" w:date="2013-10-15T20:25:00Z" w:id="2275"><w:r><w:rPr><w:rtl w:val="true"/><w:lang w:bidi="he-IL"/></w:rPr><w:t>מצוות היובל נחשבת כמאפיין של ימות המשיח גם במקורות מאוחרים יותר</w:t></w:r></w:ins><w:ins w:author="Aharon Ariel" w:date="2013-10-15T20:25:00Z" w:id="2276"><w:r><w:rPr><w:rtl w:val="true"/><w:lang w:bidi="he-IL"/></w:rPr><w:t xml:space="preserve">, </w:t></w:r></w:ins><w:ins w:author="Aharon Ariel" w:date="2013-10-15T20:25:00Z" w:id="2277"><w:r><w:rPr><w:rtl w:val="true"/><w:lang w:bidi="he-IL"/></w:rPr><w:t>כגון אצל הרמב</w:t></w:r></w:ins><w:ins w:author="Aharon Ariel" w:date="2013-10-15T20:25:00Z" w:id="2278"><w:r><w:rPr><w:rtl w:val="true"/></w:rPr><w:t>&quot;</w:t></w:r></w:ins><w:ins w:author="Aharon Ariel" w:date="2013-10-15T20:25:00Z" w:id="2279"><w:r><w:rPr><w:rtl w:val="true"/><w:lang w:bidi="he-IL"/></w:rPr><w:t xml:space="preserve">ם </w:t></w:r></w:ins><w:ins w:author="Aharon Ariel" w:date="2013-10-15T20:25:00Z" w:id="2280"><w:r><w:rPr><w:rtl w:val="true"/><w:lang w:bidi="he-IL"/></w:rPr><w:t>(</w:t></w:r></w:ins><w:ins w:author="Aharon Ariel" w:date="2013-10-15T20:25:00Z" w:id="2281"><w:r><w:rPr><w:rtl w:val="true"/><w:lang w:bidi="he-IL"/></w:rPr><w:t>משנה תורה</w:t></w:r></w:ins><w:ins w:author="Aharon Ariel" w:date="2013-10-15T20:25:00Z" w:id="2282"><w:r><w:rPr><w:rtl w:val="true"/><w:lang w:bidi="he-IL"/></w:rPr><w:t xml:space="preserve">, </w:t></w:r></w:ins><w:ins w:author="Aharon Ariel" w:date="2013-10-15T20:25:00Z" w:id="2283"><w:r><w:rPr><w:rtl w:val="true"/><w:lang w:bidi="he-IL"/></w:rPr><w:t>הלכות מלכים ומלחמותיהם יא א</w:t></w:r></w:ins><w:ins w:author="Aharon Ariel" w:date="2013-10-15T20:25:00Z" w:id="2284"><w:r><w:rPr><w:rtl w:val="true"/><w:lang w:bidi="he-IL"/></w:rPr><w:t>).</w:t></w:r></w:ins></w:p></w:footnote><w:footnote w:id="18"><w:p><w:pPr><w:pStyle w:val="style79"/><w:bidi/><w:jc w:val="right"/></w:pPr><w:ins w:author="Aharon Ariel" w:date="2013-10-15T20:25:00Z" w:id="2285"><w:r><w:rPr><w:rStyle w:val="style25"/><w:rtl w:val="true"/></w:rPr><w:footnoteRef/><w:tab/></w:r></w:ins><w:ins w:author="Aharon Ariel" w:date="2013-10-15T20:25:00Z" w:id="2286"><w:r><w:rPr><w:rtl w:val="true"/></w:rPr><w:t xml:space="preserve">  </w:t></w:r></w:ins><w:ins w:author="Aharon Ariel" w:date="2013-10-15T20:25:00Z" w:id="2287"><w:r><w:rPr><w:sz w:val="18"/><w:sz w:val="18"/><w:rtl w:val="true"/><w:lang w:bidi="he-IL"/></w:rPr><w:t>התפרסם ב</w:t></w:r></w:ins><w:ins w:author="Aharon Ariel" w:date="2013-10-15T20:25:00Z" w:id="2288"><w:r><w:rPr><w:sz w:val="18"/><w:rtl w:val="true"/></w:rPr><w:t>&quot;</w:t></w:r></w:ins><w:ins w:author="Aharon Ariel" w:date="2013-10-15T20:25:00Z" w:id="2289"><w:r><w:rPr><w:sz w:val="18"/><w:sz w:val="18"/><w:rtl w:val="true"/><w:lang w:bidi="he-IL"/></w:rPr><w:t>אקדמות</w:t></w:r></w:ins><w:ins w:author="Aharon Ariel" w:date="2013-10-15T20:25:00Z" w:id="2290"><w:r><w:rPr><w:sz w:val="18"/><w:rtl w:val="true"/></w:rPr><w:t xml:space="preserve">&quot; </w:t></w:r></w:ins><w:ins w:author="Aharon Ariel" w:date="2013-10-15T20:25:00Z" w:id="2291"><w:r><w:rPr><w:sz w:val="18"/><w:sz w:val="18"/><w:rtl w:val="true"/><w:lang w:bidi="he-IL"/></w:rPr><w:t>כח</w:t></w:r></w:ins><w:ins w:author="Aharon Ariel" w:date="2013-10-15T20:25:00Z" w:id="2292"><w:r><w:rPr><w:sz w:val="18"/><w:rtl w:val="true"/></w:rPr><w:t xml:space="preserve">, </w:t></w:r></w:ins><w:ins w:author="Aharon Ariel" w:date="2013-10-15T20:25:00Z" w:id="2293"><w:r><w:rPr><w:sz w:val="18"/><w:sz w:val="18"/><w:rtl w:val="true"/><w:lang w:bidi="he-IL"/></w:rPr><w:t>אדר ה</w:t></w:r></w:ins><w:ins w:author="Aharon Ariel" w:date="2013-10-15T20:25:00Z" w:id="2294"><w:r><w:rPr><w:sz w:val="18"/><w:rtl w:val="true"/></w:rPr><w:t>&apos;</w:t></w:r></w:ins><w:ins w:author="Aharon Ariel" w:date="2013-10-15T20:25:00Z" w:id="2295"><w:r><w:rPr><w:sz w:val="18"/><w:sz w:val="18"/><w:rtl w:val="true"/><w:lang w:bidi="he-IL"/></w:rPr><w:t>תשע</w:t></w:r></w:ins><w:ins w:author="Aharon Ariel" w:date="2013-10-15T20:25:00Z" w:id="2296"><w:r><w:rPr><w:sz w:val="18"/><w:rtl w:val="true"/></w:rPr><w:t>&quot;</w:t></w:r></w:ins><w:ins w:author="Aharon Ariel" w:date="2013-10-15T20:25:00Z" w:id="2297"><w:r><w:rPr><w:sz w:val="18"/><w:sz w:val="18"/><w:rtl w:val="true"/><w:lang w:bidi="he-IL"/></w:rPr><w:t>ג</w:t></w:r></w:ins><w:ins w:author="Aharon Ariel" w:date="2013-10-15T20:25:00Z" w:id="2298"><w:r><w:rPr><w:sz w:val="18"/><w:rtl w:val="true"/></w:rPr><w:t xml:space="preserve">; </w:t></w:r></w:ins><w:ins w:author="Aharon Ariel" w:date="2013-10-15T20:25:00Z" w:id="2299"><w:r><w:rPr><w:sz w:val="18"/><w:sz w:val="18"/><w:rtl w:val="true"/><w:lang w:bidi="he-IL"/></w:rPr><w:t>גרסת קדם</w:t></w:r></w:ins><w:ins w:author="Aharon Ariel" w:date="2013-10-15T20:25:00Z" w:id="2300"><w:r><w:rPr><w:sz w:val="18"/><w:rtl w:val="true"/></w:rPr><w:t>-</w:t></w:r></w:ins><w:ins w:author="Aharon Ariel" w:date="2013-10-15T20:25:00Z" w:id="2301"><w:r><w:rPr><w:sz w:val="18"/><w:sz w:val="18"/><w:rtl w:val="true"/><w:lang w:bidi="he-IL"/></w:rPr><w:t>הדפסה</w:t></w:r></w:ins><w:ins w:author="Aharon Ariel" w:date="2013-10-15T20:25:00Z" w:id="2302"><w:r><w:rPr><w:sz w:val="18"/><w:rtl w:val="true"/></w:rPr><w:t xml:space="preserve">: </w:t></w:r></w:ins><w:ins w:author="Aharon Ariel" w:date="2013-10-15T20:25:00Z" w:id="2303"><w:hyperlink r:id="rId1"><w:r><w:rPr><w:rStyle w:val="style31"/><w:color w:val="1155CC"/><w:sz w:val="18"/><w:u w:val="single"/></w:rPr><w:t>http://tora.us.fm/tryg/mamr/yovl_etc.html</w:t></w:r></w:hyperlink></w:ins></w:p></w:footnote><w:footnote w:id="19"><w:p><w:pPr><w:pStyle w:val="style0"/></w:pPr><w:ins w:author="Aharon Ariel" w:date="2013-10-15T20:25:00Z" w:id="2304"><w:r><w:rPr><w:rStyle w:val="style25"/><w:rtl w:val="true"/></w:rPr><w:footnoteRef/><w:tab/></w:r></w:ins><w:ins w:author="Aharon Ariel" w:date="2013-10-15T20:25:00Z" w:id="2305"><w:r><w:rPr><w:rtl w:val="true"/></w:rPr><w:t xml:space="preserve">  </w:t></w:r></w:ins><w:ins w:author="Aharon Ariel" w:date="2013-10-15T20:25:00Z" w:id="2306"><w:r><w:rPr><w:rtl w:val="true"/></w:rPr><w:t xml:space="preserve">. </w:t></w:r></w:ins><w:ins w:author="Aharon Ariel" w:date="2013-10-15T20:25:00Z" w:id="2307"><w:r><w:rPr><w:shd w:fill="FFFF00" w:val="clear"/><w:rtl w:val="true"/></w:rPr><w:t>לתת כאן מקור מדוייק לגרסה האנגלית</w:t></w:r></w:ins><w:ins w:author="Aharon Ariel" w:date="2013-10-15T20:25:00Z" w:id="2308"><w:r><w:rPr><w:shd w:fill="FFFF00" w:val="clear"/><w:rtl w:val="true"/></w:rPr><w:t xml:space="preserve">: </w:t></w:r></w:ins><w:ins w:author="Aharon Ariel" w:date="2013-10-15T20:25:00Z" w:id="2309"><w:r><w:rPr><w:shd w:fill="FFFF00" w:val="clear"/><w:rtl w:val="true"/></w:rPr><w:t>שם הספר והסופר</w:t></w:r></w:ins><w:ins w:author="Aharon Ariel" w:date="2013-10-15T20:25:00Z" w:id="2310"><w:r><w:rPr><w:shd w:fill="FFFF00" w:val="clear"/><w:rtl w:val="true"/></w:rPr><w:t xml:space="preserve">, </w:t></w:r></w:ins><w:ins w:author="Aharon Ariel" w:date="2013-10-15T20:25:00Z" w:id="2311"><w:r><w:rPr><w:shd w:fill="FFFF00" w:val="clear"/><w:rtl w:val="true"/></w:rPr><w:t>הוצאה</w:t></w:r></w:ins><w:ins w:author="Aharon Ariel" w:date="2013-10-15T20:25:00Z" w:id="2312"><w:r><w:rPr><w:shd w:fill="FFFF00" w:val="clear"/><w:rtl w:val="true"/></w:rPr><w:t xml:space="preserve">, </w:t></w:r></w:ins><w:ins w:author="Aharon Ariel" w:date="2013-10-15T20:25:00Z" w:id="2313"><w:r><w:rPr><w:shd w:fill="FFFF00" w:val="clear"/><w:rtl w:val="true"/></w:rPr><w:t>מקום</w:t></w:r></w:ins><w:ins w:author="Aharon Ariel" w:date="2013-10-15T20:25:00Z" w:id="2314"><w:r><w:rPr><w:shd w:fill="FFFF00" w:val="clear"/><w:rtl w:val="true"/></w:rPr><w:t xml:space="preserve">, </w:t></w:r></w:ins><w:ins w:author="Aharon Ariel" w:date="2013-10-15T20:25:00Z" w:id="2315"><w:r><w:rPr><w:shd w:fill="FFFF00" w:val="clear"/><w:rtl w:val="true"/></w:rPr><w:t>שנה</w:t></w:r></w:ins><w:ins w:author="Aharon Ariel" w:date="2013-10-15T20:25:00Z" w:id="2316"><w:r><w:rPr><w:rtl w:val="true"/></w:rPr><w:t>. (</w:t></w:r></w:ins><w:ins w:author="Aharon Ariel" w:date="2013-10-15T20:25:00Z" w:id="2317"><w:r><w:rPr><w:rtl w:val="true"/></w:rPr><w:t>ספר שאת רובו תרגמתי לעברית במהלך המחקר</w:t></w:r></w:ins><w:ins w:author="Aharon Ariel" w:date="2013-10-15T20:25:00Z" w:id="2318"><w:r><w:rPr><w:rtl w:val="true"/></w:rPr><w:t xml:space="preserve">, </w:t></w:r></w:ins><w:ins w:author="Aharon Ariel" w:date="2013-10-15T20:25:00Z" w:id="2319"><w:r><w:rPr><w:rtl w:val="true"/></w:rPr><w:t>ראו ערכו באתר ויקיטקסט העברי</w:t></w:r></w:ins><w:ins w:author="Aharon Ariel" w:date="2013-10-15T20:25:00Z" w:id="2320"><w:r><w:rPr><w:rtl w:val="true"/></w:rPr><w:t xml:space="preserve">: </w:t></w:r></w:ins><w:ins w:author="Aharon Ariel" w:date="2013-10-15T20:25:00Z" w:id="2321"><w:r><w:rPr></w:rPr><w:t>http://he.wikisource.org</w:t></w:r></w:ins><w:ins w:author="Aharon Ariel" w:date="2013-10-15T20:25:00Z" w:id="2322"><w:r><w:rPr><w:rtl w:val="true"/></w:rPr><w:t xml:space="preserve"> </w:t></w:r></w:ins><w:ins w:author="Aharon Ariel" w:date="2013-10-15T20:25:00Z" w:id="2323"><w:r><w:rPr><w:rtl w:val="true"/></w:rPr><w:t>רעיונותיו של הנרי ג</w:t></w:r></w:ins><w:ins w:author="Aharon Ariel" w:date="2013-10-15T20:25:00Z" w:id="2324"><w:r><w:rPr><w:rtl w:val="true"/></w:rPr><w:t>&apos;</w:t></w:r></w:ins><w:ins w:author="Aharon Ariel" w:date="2013-10-15T20:25:00Z" w:id="2325"><w:r><w:rPr><w:rtl w:val="true"/></w:rPr><w:t>ורג</w:t></w:r></w:ins><w:ins w:author="Aharon Ariel" w:date="2013-10-15T20:25:00Z" w:id="2326"><w:r><w:rPr><w:rtl w:val="true"/></w:rPr><w:t xml:space="preserve">&apos; </w:t></w:r></w:ins><w:ins w:author="Aharon Ariel" w:date="2013-10-15T20:25:00Z" w:id="2327"><w:r><w:rPr><w:rtl w:val="true"/></w:rPr><w:t>השפיעו גם מעבר לים</w:t></w:r></w:ins><w:ins w:author="Aharon Ariel" w:date="2013-10-15T20:25:00Z" w:id="2328"><w:r><w:rPr><w:rtl w:val="true"/></w:rPr><w:t xml:space="preserve">, </w:t></w:r></w:ins><w:ins w:author="Aharon Ariel" w:date="2013-10-15T20:25:00Z" w:id="2329"><w:r><w:rPr><w:rtl w:val="true"/></w:rPr><w:t>למשל</w:t></w:r></w:ins><w:ins w:author="Aharon Ariel" w:date="2013-10-15T20:25:00Z" w:id="2330"><w:r><w:rPr><w:rtl w:val="true"/></w:rPr><w:t xml:space="preserve">, </w:t></w:r></w:ins><w:ins w:author="Aharon Ariel" w:date="2013-10-15T20:25:00Z" w:id="2331"><w:r><w:rPr><w:rtl w:val="true"/></w:rPr><w:t xml:space="preserve">על </w:t></w:r></w:ins><w:ins w:author="Aharon Ariel" w:date="2013-10-15T20:25:00Z" w:id="2332"><w:r><w:rPr><w:rtl w:val="true"/></w:rPr><w:t>&quot;</w:t></w:r></w:ins><w:ins w:author="Aharon Ariel" w:date="2013-10-15T20:25:00Z" w:id="2333"><w:r><w:rPr><w:rtl w:val="true"/></w:rPr><w:t>החברה הבריטית למען הלאמת קרקעות</w:t></w:r></w:ins><w:ins w:author="Aharon Ariel" w:date="2013-10-15T20:25:00Z" w:id="2334"><w:r><w:rPr><w:rtl w:val="true"/></w:rPr><w:t xml:space="preserve">&quot;, </w:t></w:r></w:ins><w:ins w:author="Aharon Ariel" w:date="2013-10-15T20:25:00Z" w:id="2335"><w:r><w:rPr><w:rtl w:val="true"/></w:rPr><w:t>שהתכנסה לראשונה ב</w:t></w:r></w:ins><w:ins w:author="Aharon Ariel" w:date="2013-10-15T20:25:00Z" w:id="2336"><w:r><w:rPr><w:rtl w:val="true"/></w:rPr><w:t>-</w:t></w:r></w:ins><w:ins w:author="Aharon Ariel" w:date="2013-10-15T20:25:00Z" w:id="2337"><w:r><w:rPr></w:rPr><w:t>1882</w:t></w:r></w:ins></w:p></w:footnote><w:footnote w:id="20"><w:p><w:pPr><w:pStyle w:val="style79"/><w:bidi/><w:jc w:val="right"/></w:pPr><w:ins w:author="Aharon Ariel" w:date="2013-10-17T22:49:00Z" w:id="2338"><w:r><w:rPr><w:rStyle w:val="style25"/><w:rtl w:val="true"/></w:rPr><w:footnoteRef/><w:tab/></w:r></w:ins><w:ins w:author="Aharon Ariel" w:date="2013-10-17T22:49:00Z" w:id="2339"><w:r><w:rPr><w:rtl w:val="true"/></w:rPr><w:t xml:space="preserve"> </w:t></w:r></w:ins><w:ins w:author="Aharon Ariel" w:date="2013-10-17T22:49:00Z" w:id="2340"><w:r><w:rPr><w:rtl w:val="true"/><w:lang w:bidi="he-IL"/></w:rPr><w:t xml:space="preserve"> </w:t></w:r></w:ins><w:ins w:author="Aharon Ariel" w:date="2013-10-17T22:49:00Z" w:id="2341"><w:r><w:rPr><w:rtl w:val="true"/><w:lang w:bidi="he-IL"/></w:rPr><w:t>ויקרא כה</w:t></w:r></w:ins><w:ins w:author="Aharon Ariel" w:date="2013-10-17T22:49:00Z" w:id="2342"><w:r><w:rPr><w:rtl w:val="true"/><w:lang w:bidi="he-IL"/></w:rPr><w:t>:</w:t></w:r></w:ins><w:ins w:author="Aharon Ariel" w:date="2013-10-17T22:49:00Z" w:id="2343"><w:r><w:rPr><w:rtl w:val="true"/><w:lang w:bidi="he-IL"/></w:rPr><w:t>כג</w:t></w:r></w:ins><w:ins w:author="Aharon Ariel" w:date="2013-10-17T22:49:00Z" w:id="2344"><w:r><w:rPr><w:rtl w:val="true"/><w:lang w:bidi="he-IL"/></w:rPr><w:t>.</w:t></w:r></w:ins></w:p></w:footnote><w:footnote w:id="21"><w:p><w:pPr><w:pStyle w:val="style79"/><w:bidi/><w:jc w:val="right"/></w:pPr><w:ins w:author="Aharon Ariel" w:date="2013-10-17T22:49:00Z" w:id="2345"><w:r><w:rPr><w:rStyle w:val="style25"/><w:rtl w:val="true"/></w:rPr><w:footnoteRef/><w:tab/></w:r></w:ins><w:ins w:author="Aharon Ariel" w:date="2013-10-17T22:49:00Z" w:id="2346"><w:r><w:rPr><w:rtl w:val="true"/></w:rPr><w:t xml:space="preserve">  </w:t></w:r></w:ins><w:ins w:author="Aharon Ariel" w:date="2013-10-17T22:49:00Z" w:id="2347"><w:r><w:rPr><w:rtl w:val="true"/><w:lang w:bidi="he-IL"/></w:rPr><w:t>ראו למשל דו</w:t></w:r></w:ins><w:ins w:author="Aharon Ariel" w:date="2013-10-17T22:49:00Z" w:id="2348"><w:r><w:rPr><w:rtl w:val="true"/></w:rPr><w:t>&quot;</w:t></w:r></w:ins><w:ins w:author="Aharon Ariel" w:date="2013-10-17T22:49:00Z" w:id="2349"><w:r><w:rPr><w:rtl w:val="true"/><w:lang w:bidi="he-IL"/></w:rPr><w:t xml:space="preserve">ח הקרן הבריטית לחקר פלשתינה משנת </w:t></w:r></w:ins><w:ins w:author="Aharon Ariel" w:date="2013-10-17T22:49:00Z" w:id="2350"><w:r><w:rPr></w:rPr><w:t>1894</w:t></w:r></w:ins><w:ins w:author="Aharon Ariel" w:date="2013-10-17T22:49:00Z" w:id="2351"><w:r><w:rPr><w:rtl w:val="true"/></w:rPr><w:t xml:space="preserve">, </w:t></w:r></w:ins><w:ins w:author="Aharon Ariel" w:date="2013-10-17T22:49:00Z" w:id="2352"><w:r><w:rPr><w:rtl w:val="true"/><w:lang w:bidi="he-IL"/></w:rPr><w:t>באתר ויקיטקסט</w:t></w:r></w:ins><w:ins w:author="Aharon Ariel" w:date="2013-10-17T22:49:00Z" w:id="2353"><w:r><w:rPr><w:rtl w:val="true"/></w:rPr><w:t xml:space="preserve">: </w:t></w:r></w:ins><w:ins w:author="Aharon Ariel" w:date="2013-10-17T22:49:00Z" w:id="2354"><w:r><w:rPr></w:rPr><w:t>http://en.wikisource.org/wiki/Palestine_Exploration_Fund_-_Quarterly_Statement_for_1894/Land_Tenure_in_Palestine</w:t></w:r></w:ins><w:ins w:author="Aharon Ariel" w:date="2013-10-17T22:49:00Z" w:id="2355"><w:r><w:rPr><w:rtl w:val="true"/></w:rPr><w:t xml:space="preserve"> </w:t></w:r></w:ins></w:p></w:footnote><w:footnote w:id="22"><w:p><w:pPr><w:pStyle w:val="style79"/><w:bidi/><w:jc w:val="right"/></w:pPr><w:ins w:author="Aharon Ariel" w:date="2013-10-17T22:49:00Z" w:id="2356"><w:r><w:rPr><w:rStyle w:val="style25"/><w:rtl w:val="true"/></w:rPr><w:footnoteRef/><w:tab/></w:r></w:ins><w:ins w:author="Aharon Ariel" w:date="2013-10-17T22:49:00Z" w:id="2357"><w:r><w:rPr><w:rtl w:val="true"/></w:rPr><w:t xml:space="preserve"> </w:t></w:r></w:ins><w:ins w:author="Aharon Ariel" w:date="2013-10-17T22:49:00Z" w:id="2358"><w:r><w:rPr><w:rtl w:val="true"/><w:lang w:bidi="he-IL"/></w:rPr><w:t xml:space="preserve"> </w:t></w:r></w:ins><w:ins w:author="Aharon Ariel" w:date="2013-10-17T22:49:00Z" w:id="2359"><w:r><w:rPr><w:rtl w:val="true"/><w:lang w:bidi="he-IL"/></w:rPr><w:t>עתיד להתפרסם ב</w:t></w:r></w:ins><w:ins w:author="Aharon Ariel" w:date="2013-10-17T22:49:00Z" w:id="2360"><w:r><w:rPr><w:rtl w:val="true"/></w:rPr><w:t>&quot;</w:t></w:r></w:ins><w:ins w:author="Aharon Ariel" w:date="2013-10-17T22:49:00Z" w:id="2361"><w:r><w:rPr><w:rtl w:val="true"/><w:lang w:bidi="he-IL"/></w:rPr><w:t>בדד</w:t></w:r></w:ins><w:ins w:author="Aharon Ariel" w:date="2013-10-17T22:49:00Z" w:id="2362"><w:r><w:rPr><w:rtl w:val="true"/></w:rPr><w:t xml:space="preserve">&quot; </w:t></w:r></w:ins><w:ins w:author="Aharon Ariel" w:date="2013-10-17T22:49:00Z" w:id="2363"><w:r><w:rPr><w:rtl w:val="true"/><w:lang w:bidi="he-IL"/></w:rPr><w:t>כח</w:t></w:r></w:ins><w:ins w:author="Aharon Ariel" w:date="2013-10-17T22:49:00Z" w:id="2364"><w:r><w:rPr><w:rtl w:val="true"/></w:rPr><w:t xml:space="preserve">, </w:t></w:r></w:ins><w:ins w:author="Aharon Ariel" w:date="2013-10-17T22:49:00Z" w:id="2365"><w:r><w:rPr><w:rtl w:val="true"/><w:lang w:bidi="he-IL"/></w:rPr><w:t>בהוצאת אוניברסיטת בר אילן</w:t></w:r></w:ins><w:ins w:author="Aharon Ariel" w:date="2013-10-17T22:49:00Z" w:id="2366"><w:r><w:rPr><w:rtl w:val="true"/></w:rPr><w:t xml:space="preserve">, </w:t></w:r></w:ins><w:ins w:author="Aharon Ariel" w:date="2013-10-17T22:49:00Z" w:id="2367"><w:r><w:rPr><w:rtl w:val="true"/><w:lang w:bidi="he-IL"/></w:rPr><w:t>ה</w:t></w:r></w:ins><w:ins w:author="Aharon Ariel" w:date="2013-10-17T22:49:00Z" w:id="2368"><w:r><w:rPr><w:rtl w:val="true"/></w:rPr><w:t>&apos;</w:t></w:r></w:ins><w:ins w:author="Aharon Ariel" w:date="2013-10-17T22:49:00Z" w:id="2369"><w:r><w:rPr><w:rtl w:val="true"/><w:lang w:bidi="he-IL"/></w:rPr><w:t>תשע</w:t></w:r></w:ins><w:ins w:author="Aharon Ariel" w:date="2013-10-17T22:49:00Z" w:id="2370"><w:r><w:rPr><w:rtl w:val="true"/></w:rPr><w:t>&quot;</w:t></w:r></w:ins><w:ins w:author="Aharon Ariel" w:date="2013-10-17T22:49:00Z" w:id="2371"><w:r><w:rPr><w:rtl w:val="true"/><w:lang w:bidi="he-IL"/></w:rPr><w:t xml:space="preserve">ג – </w:t></w:r></w:ins><w:ins w:author="Aharon Ariel" w:date="2013-10-17T22:49:00Z" w:id="2372"><w:r><w:rPr><w:shd w:fill="FFFF00" w:val="clear"/><w:rtl w:val="true"/><w:lang w:bidi="he-IL"/></w:rPr><w:t>האם זה התפרסם כבר וניתן לתת מקור מדוייק</w:t></w:r></w:ins><w:ins w:author="Aharon Ariel" w:date="2013-10-17T22:49:00Z" w:id="2373"><w:r><w:rPr><w:shd w:fill="FFFF00" w:val="clear"/><w:rtl w:val="true"/><w:lang w:bidi="he-IL"/></w:rPr><w:t>?</w:t></w:r></w:ins></w:p></w:footnote><w:footnote w:id="23"><w:p><w:pPr><w:pStyle w:val="style79"/></w:pPr><w:ins w:author="Aharon Ariel" w:date="2013-10-17T22:49:00Z" w:id="2374"><w:r><w:rPr><w:rStyle w:val="style25"/><w:rtl w:val="true"/></w:rPr><w:footnoteRef/><w:tab/></w:r></w:ins><w:ins w:author="Aharon Ariel" w:date="2013-10-17T22:49:00Z" w:id="2375"><w:r><w:rPr><w:rtl w:val="true"/></w:rPr><w:t xml:space="preserve"> </w:t></w:r></w:ins><w:ins w:author="Aharon Ariel" w:date="2013-10-17T22:49:00Z" w:id="2376"><w:r><w:rPr><w:rtl w:val="true"/></w:rPr><w:t>(</w:t></w:r></w:ins><w:ins w:author="Aharon Ariel" w:date="2013-10-17T22:49:00Z" w:id="2377"><w:hyperlink r:id="rId2"><w:r><w:rPr><w:rStyle w:val="style31"/><w:color w:val="1155CC"/><w:u w:val="single"/></w:rPr><w:t>http://ccl.northwestern.edu/netlogo/models/community/land-random</w:t></w:r></w:ins><w:ins w:author="Aharon Ariel" w:date="2013-10-17T22:49:00Z" w:id="2378"></w:hyperlink><w:r><w:rPr></w:rPr><w:t xml:space="preserve"> </w:t></w:r></w:ins><w:ins w:author="Aharon Ariel" w:date="2013-10-17T22:49:00Z" w:id="2379"><w:hyperlink r:id="rId3"><w:r><w:rPr><w:rStyle w:val="style31"/><w:color w:val="1155CC"/><w:u w:val="single"/></w:rPr><w:t>http://ccl.northwestern.edu/netlogo/models/community/land-income</w:t></w:r></w:ins><w:ins w:author="Aharon Ariel" w:date="2013-10-17T22:49:00Z" w:id="2380"></w:hyperlink><w:r><w:rPr><w:rtl w:val="true"/></w:rPr><w:t xml:space="preserve"> ).</w:t></w:r></w:ins></w:p></w:footnote><w:footnote w:id="24"><w:p><w:pPr><w:pStyle w:val="style79"/><w:bidi/><w:jc w:val="right"/></w:pPr><w:ins w:author="Aharon Ariel" w:date="2013-10-17T22:49:00Z" w:id="2381"><w:r><w:rPr><w:rStyle w:val="style25"/><w:rtl w:val="true"/></w:rPr><w:footnoteRef/><w:tab/></w:r></w:ins><w:ins w:author="Aharon Ariel" w:date="2013-10-17T22:49:00Z" w:id="2382"><w:r><w:rPr><w:rtl w:val="true"/></w:rPr><w:t xml:space="preserve"> </w:t></w:r></w:ins><w:ins w:author="Aharon Ariel" w:date="2013-10-17T22:49:00Z" w:id="2383"><w:r><w:rPr><w:rtl w:val="true"/><w:lang w:bidi="he-IL"/></w:rPr><w:t xml:space="preserve"> </w:t></w:r></w:ins><w:ins w:author="Aharon Ariel" w:date="2013-10-17T22:49:00Z" w:id="2384"><w:r><w:rPr><w:shd w:fill="FFFF00" w:val="clear"/><w:rtl w:val="true"/><w:lang w:bidi="he-IL"/></w:rPr><w:t>אי</w:t></w:r></w:ins><w:ins w:author="Aharon Ariel" w:date="2013-10-17T22:49:00Z" w:id="2385"><w:r><w:rPr><w:shd w:fill="FFFF00" w:val="clear"/><w:rtl w:val="true"/><w:lang w:bidi="he-IL"/></w:rPr><w:t>-</w:t></w:r></w:ins><w:ins w:author="Aharon Ariel" w:date="2013-10-17T22:49:00Z" w:id="2386"><w:r><w:rPr><w:shd w:fill="FFFF00" w:val="clear"/><w:rtl w:val="true"/><w:lang w:bidi="he-IL"/></w:rPr><w:t>אפשר לתת את ויקיפדיה כמקור</w:t></w:r></w:ins><w:ins w:author="Aharon Ariel" w:date="2013-10-17T22:49:00Z" w:id="2387"><w:r><w:rPr><w:shd w:fill="FFFF00" w:val="clear"/><w:rtl w:val="true"/><w:lang w:bidi="he-IL"/></w:rPr><w:t xml:space="preserve">, </w:t></w:r></w:ins><w:ins w:author="Aharon Ariel" w:date="2013-10-17T22:49:00Z" w:id="2388"><w:r><w:rPr><w:shd w:fill="FFFF00" w:val="clear"/><w:rtl w:val="true"/><w:lang w:bidi="he-IL"/></w:rPr><w:t>צריך משהו ראשוני יותר</w:t></w:r></w:ins><w:ins w:author="Aharon Ariel" w:date="2013-10-17T22:49:00Z" w:id="2389"><w:r><w:rPr><w:shd w:fill="FFFF00" w:val="clear"/><w:rtl w:val="true"/><w:lang w:bidi="he-IL"/></w:rPr><w:t xml:space="preserve">. </w:t></w:r></w:ins><w:ins w:author="Aharon Ariel" w:date="2013-10-17T22:49:00Z" w:id="2390"><w:r><w:rPr><w:shd w:fill="FFFF00" w:val="clear"/><w:rtl w:val="true"/><w:lang w:bidi="he-IL"/></w:rPr><w:t>אם אתה לא מוצא אני אמצא משהו בהמשך</w:t></w:r></w:ins></w:p></w:footnote><w:footnote w:id="25"><w:p><w:pPr><w:pStyle w:val="style79"/><w:bidi/><w:jc w:val="right"/></w:pPr><w:ins w:author="Aharon Ariel" w:date="2013-10-17T22:49:00Z" w:id="2391"><w:r><w:rPr><w:rStyle w:val="style25"/><w:rtl w:val="true"/></w:rPr><w:footnoteRef/><w:tab/></w:r></w:ins><w:ins w:author="Aharon Ariel" w:date="2013-10-17T22:49:00Z" w:id="2392"><w:r><w:rPr><w:rtl w:val="true"/></w:rPr><w:t xml:space="preserve"> </w:t></w:r></w:ins><w:ins w:author="Aharon Ariel" w:date="2013-10-17T22:49:00Z" w:id="2393"><w:r><w:rPr><w:rtl w:val="true"/><w:lang w:bidi="he-IL"/></w:rPr><w:t xml:space="preserve"> </w:t></w:r></w:ins><w:ins w:author="Aharon Ariel" w:date="2013-10-17T22:49:00Z" w:id="2394"><w:r><w:rPr><w:shd w:fill="FFFF00" w:val="clear"/><w:rtl w:val="true"/><w:lang w:bidi="he-IL"/></w:rPr><w:t xml:space="preserve">להשלים מקור ולהביא עם ניקוד – אני יכול לדאוג לזה </w:t></w:r></w:ins><w:ins w:author="Aharon Ariel" w:date="2013-10-17T22:49:00Z" w:id="2395"><w:r><w:rPr><w:shd w:fill="FFFF00" w:val="clear"/><w:rtl w:val="true"/><w:lang w:bidi="he-IL"/></w:rPr><w:t>(</w:t></w:r></w:ins><w:ins w:author="Aharon Ariel" w:date="2013-10-17T22:49:00Z" w:id="2396"><w:r><w:rPr><w:shd w:fill="FFFF00" w:val="clear"/><w:rtl w:val="true"/><w:lang w:bidi="he-IL"/></w:rPr><w:t>א</w:t></w:r></w:ins><w:ins w:author="Aharon Ariel" w:date="2013-10-17T22:49:00Z" w:id="2397"><w:r><w:rPr><w:shd w:fill="FFFF00" w:val="clear"/><w:rtl w:val="true"/><w:lang w:bidi="he-IL"/></w:rPr><w:t xml:space="preserve">. </w:t></w:r></w:ins><w:ins w:author="Aharon Ariel" w:date="2013-10-17T22:49:00Z" w:id="2398"><w:r><w:rPr><w:shd w:fill="FFFF00" w:val="clear"/><w:rtl w:val="true"/><w:lang w:bidi="he-IL"/></w:rPr><w:t>א</w:t></w:r></w:ins><w:ins w:author="Aharon Ariel" w:date="2013-10-17T22:49:00Z" w:id="2399"><w:r><w:rPr><w:shd w:fill="FFFF00" w:val="clear"/><w:rtl w:val="true"/><w:lang w:bidi="he-IL"/></w:rPr><w:t xml:space="preserve">. </w:t></w:r></w:ins><w:ins w:author="Aharon Ariel" w:date="2013-10-17T22:49:00Z" w:id="2400"><w:r><w:rPr><w:shd w:fill="FFFF00" w:val="clear"/><w:rtl w:val="true"/><w:lang w:bidi="he-IL"/></w:rPr><w:t>ל</w:t></w:r></w:ins><w:ins w:author="Aharon Ariel" w:date="2013-10-17T22:49:00Z" w:id="2401"><w:r><w:rPr><w:shd w:fill="FFFF00" w:val="clear"/><w:rtl w:val="true"/><w:lang w:bidi="he-IL"/></w:rPr><w:t>.)</w:t></w:r></w:ins></w:p></w:footnote><w:footnote w:id="26"><w:p><w:pPr><w:pStyle w:val="style79"/><w:bidi/><w:jc w:val="right"/></w:pPr><w:ins w:author="Aharon Ariel" w:date="2013-10-17T22:49:00Z" w:id="2402"><w:r><w:rPr><w:rStyle w:val="style25"/><w:rtl w:val="true"/></w:rPr><w:footnoteRef/><w:tab/></w:r></w:ins><w:ins w:author="Aharon Ariel" w:date="2013-10-17T22:49:00Z" w:id="2403"><w:r><w:rPr><w:rtl w:val="true"/></w:rPr><w:t xml:space="preserve"> </w:t></w:r></w:ins><w:ins w:author="Aharon Ariel" w:date="2013-10-17T22:49:00Z" w:id="2404"><w:r><w:rPr><w:rtl w:val="true"/><w:lang w:bidi="he-IL"/></w:rPr><w:t xml:space="preserve"> </w:t></w:r></w:ins><w:ins w:author="Aharon Ariel" w:date="2013-10-17T22:49:00Z" w:id="2405"><w:r><w:rPr><w:shd w:fill="FFFF00" w:val="clear"/><w:rtl w:val="true"/><w:lang w:bidi="he-IL"/></w:rPr><w:t>הפנייה ל</w:t></w:r></w:ins><w:ins w:author="Aharon Ariel" w:date="2013-10-17T22:49:00Z" w:id="2406"><w:r><w:rPr><w:shd w:fill="FFFF00" w:val="clear"/><w:lang w:bidi="he-IL"/></w:rPr><w:t>treatise</w:t></w:r></w:ins><w:ins w:author="Aharon Ariel" w:date="2013-10-17T22:49:00Z" w:id="2407"><w:r><w:rPr><w:shd w:fill="FFFF00" w:val="clear"/><w:rtl w:val="true"/><w:lang w:bidi="he-IL"/></w:rPr><w:t xml:space="preserve"> </w:t></w:r></w:ins><w:ins w:author="Aharon Ariel" w:date="2013-10-17T22:49:00Z" w:id="2408"><w:r><w:rPr><w:shd w:fill="FFFF00" w:val="clear"/><w:rtl w:val="true"/><w:lang w:bidi="he-IL"/></w:rPr><w:t>של לוק</w:t></w:r></w:ins></w:p></w:footnote><w:footnote w:id="27"><w:p><w:pPr><w:pStyle w:val="style79"/><w:bidi/><w:jc w:val="right"/></w:pPr><w:ins w:author="Aharon Ariel" w:date="2013-10-17T22:49:00Z" w:id="2409"><w:r><w:rPr><w:rStyle w:val="style25"/><w:rtl w:val="true"/></w:rPr><w:footnoteRef/><w:tab/></w:r></w:ins><w:ins w:author="Aharon Ariel" w:date="2013-10-17T22:49:00Z" w:id="2410"><w:r><w:rPr><w:rtl w:val="true"/></w:rPr><w:t xml:space="preserve"> </w:t></w:r></w:ins><w:ins w:author="Aharon Ariel" w:date="2013-10-17T22:49:00Z" w:id="2411"><w:r><w:rPr><w:rtl w:val="true"/><w:lang w:bidi="he-IL"/></w:rPr><w:t xml:space="preserve"> </w:t></w:r></w:ins><w:ins w:author="Aharon Ariel" w:date="2013-10-17T22:49:00Z" w:id="2412"><w:r><w:rPr><w:shd w:fill="FFFF00" w:val="clear"/><w:rtl w:val="true"/><w:lang w:bidi="he-IL"/></w:rPr><w:t>הפנייה</w:t></w:r></w:ins></w:p></w:footnote><w:footnote w:id="28"><w:p><w:pPr><w:pStyle w:val="style79"/></w:pPr><w:ins w:author="Aharon Ariel" w:date="2013-10-17T22:49:00Z" w:id="2413"><w:r><w:rPr><w:rStyle w:val="style25"/><w:rtl w:val="true"/></w:rPr><w:footnoteRef/><w:tab/></w:r></w:ins><w:ins w:author="Aharon Ariel" w:date="2013-10-17T22:49:00Z" w:id="2414"><w:r><w:rPr><w:rtl w:val="true"/></w:rPr><w:t xml:space="preserve">  </w:t></w:r></w:ins><w:ins w:author="Aharon Ariel" w:date="2013-10-17T22:49:00Z" w:id="2415"><w:r><w:rPr></w:rPr><w:t>http://www.math.hmc.edu/~su/fairdivision/calc</w:t></w:r></w:ins><w:ins w:author="Aharon Ariel" w:date="2013-10-17T22:49:00Z" w:id="2416"><w:r><w:rPr><w:rtl w:val="true"/></w:rPr><w:t xml:space="preserve">/.  </w:t></w:r></w:ins></w:p></w:footnote><w:footnote w:id="29"><w:p><w:pPr><w:pStyle w:val="style79"/></w:pPr><w:ins w:author="Aharon Ariel" w:date="2013-10-17T22:49:00Z" w:id="2417"><w:r><w:rPr><w:rStyle w:val="style25"/><w:rtl w:val="true"/></w:rPr><w:footnoteRef/><w:tab/></w:r></w:ins><w:ins w:author="Aharon Ariel" w:date="2013-10-17T22:49:00Z" w:id="2418"><w:r><w:rPr><w:rtl w:val="true"/></w:rPr><w:t xml:space="preserve">  </w:t></w:r></w:ins><w:ins w:author="Aharon Ariel" w:date="2013-10-17T22:49:00Z" w:id="2419"><w:r><w:rPr><w:rtl w:val="true"/><w:lang w:bidi="he-IL"/></w:rPr><w:t xml:space="preserve">למשל </w:t></w:r></w:ins><w:ins w:author="Aharon Ariel" w:date="2013-10-17T22:49:00Z" w:id="2420"><w:r><w:rPr></w:rPr><w:t>M. E. Yaari, M. Bar-Hillel, 1984</w:t></w:r></w:ins><w:ins w:author="Aharon Ariel" w:date="2013-10-17T22:49:00Z" w:id="2421"><w:r><w:rPr><w:rtl w:val="true"/></w:rPr><w:t>).</w:t></w:r></w:ins></w:p></w:footnote><w:footnote w:id="30"><w:p><w:pPr><w:pStyle w:val="style79"/><w:bidi/><w:jc w:val="right"/></w:pPr><w:ins w:author="Aharon Ariel" w:date="2013-10-17T22:49:00Z" w:id="2422"><w:r><w:rPr><w:rStyle w:val="style25"/><w:rtl w:val="true"/></w:rPr><w:footnoteRef/><w:tab/></w:r></w:ins><w:ins w:author="Aharon Ariel" w:date="2013-10-17T22:49:00Z" w:id="2423"><w:r><w:rPr><w:rtl w:val="true"/></w:rPr><w:t xml:space="preserve"> </w:t></w:r></w:ins><w:ins w:author="Aharon Ariel" w:date="2013-10-17T22:49:00Z" w:id="2424"><w:r><w:rPr><w:rtl w:val="true"/><w:lang w:bidi="he-IL"/></w:rPr><w:t xml:space="preserve"> </w:t></w:r></w:ins><w:ins w:author="Aharon Ariel" w:date="2013-10-17T22:49:00Z" w:id="2425"><w:r><w:rPr><w:rtl w:val="true"/><w:lang w:bidi="he-IL"/></w:rPr><w:t>ראו</w:t></w:r></w:ins><w:ins w:author="Aharon Ariel" w:date="2013-10-17T22:49:00Z" w:id="2426"><w:r><w:rPr><w:rtl w:val="true"/><w:lang w:bidi="he-IL"/></w:rPr><w:t xml:space="preserve">, </w:t></w:r></w:ins><w:ins w:author="Aharon Ariel" w:date="2013-10-17T22:49:00Z" w:id="2427"><w:r><w:rPr><w:rtl w:val="true"/><w:lang w:bidi="he-IL"/></w:rPr><w:t>למשל</w:t></w:r></w:ins><w:ins w:author="Aharon Ariel" w:date="2013-10-17T22:49:00Z" w:id="2428"><w:r><w:rPr><w:rtl w:val="true"/><w:lang w:bidi="he-IL"/></w:rPr><w:t xml:space="preserve">, </w:t></w:r></w:ins><w:ins w:author="Aharon Ariel" w:date="2013-10-17T22:49:00Z" w:id="2429"><w:r><w:rPr><w:rtl w:val="true"/><w:lang w:bidi="he-IL"/></w:rPr><w:t xml:space="preserve">ממרים של </w:t></w:r></w:ins><w:ins w:author="Aharon Ariel" w:date="2013-10-17T22:49:00Z" w:id="2430"><w:r><w:rPr><w:color w:val="222222"/><w:shd w:fill="FFFFFF" w:val="clear"/><w:rtl w:val="true"/><w:lang w:bidi="he-IL"/></w:rPr><w:t>יונתן אומן ויאיר דומב</w:t></w:r></w:ins><w:ins w:author="Aharon Ariel" w:date="2013-10-17T22:49:00Z" w:id="2431"><w:r><w:rPr><w:color w:val="222222"/><w:shd w:fill="FFFFFF" w:val="clear"/><w:rtl w:val="true"/></w:rPr><w:t xml:space="preserve">, </w:t></w:r></w:ins><w:ins w:author="Aharon Ariel" w:date="2013-10-17T22:49:00Z" w:id="2432"><w:r><w:rPr><w:color w:val="222222"/><w:shd w:fill="FFFFFF" w:val="clear"/><w:rtl w:val="true"/><w:lang w:bidi="he-IL"/></w:rPr><w:t>מהמחלקה למדעי המחשב בבר</w:t></w:r></w:ins><w:ins w:author="Aharon Ariel" w:date="2013-10-17T22:49:00Z" w:id="2433"><w:r><w:rPr><w:color w:val="222222"/><w:shd w:fill="FFFFFF" w:val="clear"/><w:rtl w:val="true"/></w:rPr><w:t>-</w:t></w:r></w:ins><w:ins w:author="Aharon Ariel" w:date="2013-10-17T22:49:00Z" w:id="2434"><w:r><w:rPr><w:color w:val="222222"/><w:shd w:fill="FFFFFF" w:val="clear"/><w:rtl w:val="true"/><w:lang w:bidi="he-IL"/></w:rPr><w:t>אילן</w:t></w:r></w:ins><w:ins w:author="Aharon Ariel" w:date="2013-10-17T22:49:00Z" w:id="2435"><w:r><w:rPr><w:color w:val="222222"/><w:rtl w:val="true"/><w:lang w:bidi="he-IL"/></w:rPr><w:t xml:space="preserve">, </w:t></w:r></w:ins><w:ins w:author="Aharon Ariel" w:date="2013-10-17T22:49:00Z" w:id="2436"><w:r><w:rPr><w:color w:val="222222"/><w:rtl w:val="true"/><w:lang w:bidi="he-IL"/></w:rPr><w:t xml:space="preserve">משנת </w:t></w:r></w:ins><w:ins w:author="Aharon Ariel" w:date="2013-10-17T22:49:00Z" w:id="2437"><w:r><w:rPr><w:color w:val="222222"/><w:lang w:bidi="he-IL"/></w:rPr><w:t>2010</w:t></w:r></w:ins><w:ins w:author="Aharon Ariel" w:date="2013-10-17T22:49:00Z" w:id="2438"><w:r><w:rPr><w:color w:val="222222"/><w:rtl w:val="true"/><w:lang w:bidi="he-IL"/></w:rPr><w:t>.</w:t></w:r></w:ins></w:p></w:footnote><w:footnote w:id="31"><w:p><w:pPr><w:pStyle w:val="style79"/><w:bidi/><w:jc w:val="right"/></w:pPr><w:ins w:author="Aharon Ariel" w:date="2013-10-17T22:49:00Z" w:id="2439"><w:r><w:rPr><w:rStyle w:val="style25"/><w:rtl w:val="true"/></w:rPr><w:footnoteRef/><w:tab/></w:r></w:ins><w:ins w:author="Aharon Ariel" w:date="2013-10-17T22:49:00Z" w:id="2440"><w:r><w:rPr><w:rtl w:val="true"/></w:rPr><w:t xml:space="preserve"> </w:t></w:r></w:ins><w:ins w:author="Aharon Ariel" w:date="2013-10-17T22:49:00Z" w:id="2441"><w:r><w:rPr><w:rtl w:val="true"/><w:lang w:bidi="he-IL"/></w:rPr><w:t xml:space="preserve"> </w:t></w:r></w:ins><w:ins w:author="Aharon Ariel" w:date="2013-10-17T22:49:00Z" w:id="2442"><w:r><w:rPr><w:color w:val="222222"/><w:shd w:fill="FFFFFF" w:val="clear"/></w:rPr><w:t>http://math.stackexchange.com/questions/387338/probable-squares-in-a-square-cake</w:t></w:r></w:ins></w:p></w:footnote><w:footnote w:id="32"><w:p><w:pPr><w:pStyle w:val="style79"/><w:bidi/><w:jc w:val="right"/></w:pPr><w:ins w:author="Aharon Ariel" w:date="2013-10-17T22:49:00Z" w:id="2443"><w:r><w:rPr><w:rStyle w:val="style25"/><w:rtl w:val="true"/></w:rPr><w:footnoteRef/><w:tab/></w:r></w:ins><w:ins w:author="Aharon Ariel" w:date="2013-10-17T22:49:00Z" w:id="2444"><w:r><w:rPr><w:rtl w:val="true"/></w:rPr><w:t xml:space="preserve"> </w:t></w:r></w:ins><w:ins w:author="Aharon Ariel" w:date="2013-10-17T22:49:00Z" w:id="2445"><w:r><w:rPr><w:rtl w:val="true"/><w:lang w:bidi="he-IL"/></w:rPr><w:t xml:space="preserve"> </w:t></w:r></w:ins><w:ins w:author="Aharon Ariel" w:date="2013-10-17T22:49:00Z" w:id="2446"><w:hyperlink r:id="rId4"><w:r><w:rPr><w:rStyle w:val="style31"/><w:color w:val="1155CC"/><w:u w:val="single"/><w:shd w:fill="FFFFFF" w:val="clear"/></w:rPr><w:t>http://www.math.hmc.edu/~su/fairdivision/calc</w:t></w:r></w:ins><w:ins w:author="Aharon Ariel" w:date="2013-10-17T22:49:00Z" w:id="2447"><w:r><w:rPr><w:rStyle w:val="style31"/><w:color w:val="1155CC"/><w:u w:val="single"/><w:shd w:fill="FFFFFF" w:val="clear"/><w:rtl w:val="true"/></w:rPr><w:t>/</w:t></w:r></w:hyperlink></w:ins></w:p></w:footnote><w:footnote w:id="33"><w:p><w:pPr><w:pStyle w:val="style79"/><w:bidi/><w:jc w:val="right"/></w:pPr><w:ins w:author="Aharon Ariel" w:date="2013-10-17T22:49:00Z" w:id="2448"><w:r><w:rPr><w:rStyle w:val="style25"/><w:rtl w:val="true"/></w:rPr><w:footnoteRef/><w:tab/></w:r></w:ins><w:ins w:author="Aharon Ariel" w:date="2013-10-17T22:49:00Z" w:id="2449"><w:r><w:rPr><w:rtl w:val="true"/></w:rPr><w:t xml:space="preserve"> </w:t></w:r></w:ins><w:ins w:author="Aharon Ariel" w:date="2013-10-17T22:49:00Z" w:id="2450"><w:r><w:rPr><w:rtl w:val="true"/><w:lang w:bidi="he-IL"/></w:rPr><w:t xml:space="preserve"> </w:t></w:r></w:ins><w:ins w:author="Aharon Ariel" w:date="2013-10-17T22:49:00Z" w:id="2451"><w:r><w:rPr><w:shd w:fill="FFFF00" w:val="clear"/><w:rtl w:val="true"/><w:lang w:bidi="he-IL"/></w:rPr><w:t>צריך מקור</w:t></w:r></w:ins><w:ins w:author="Aharon Ariel" w:date="2013-10-17T22:49:00Z" w:id="2452"><w:r><w:rPr><w:shd w:fill="FFFF00" w:val="clear"/><w:rtl w:val="true"/><w:lang w:bidi="he-IL"/></w:rPr><w:t xml:space="preserve">, </w:t></w:r></w:ins><w:ins w:author="Aharon Ariel" w:date="2013-10-17T22:49:00Z" w:id="2453"><w:r><w:rPr><w:shd w:fill="FFFF00" w:val="clear"/><w:rtl w:val="true"/><w:lang w:bidi="he-IL"/></w:rPr><w:t>וגם להסביר בעוד משפט מה זה אומר בדיוק</w:t></w:r></w:ins></w:p></w:footnote><w:footnote w:id="34"><w:p>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89"/>
      <w:spacing w:line="100" w:lineRule="atLeast"/>
      <w:jc w:val="left"/>
    </w:pPr>
    <w:r>
      <w:rPr>
        <w:rtl w:val="true"/>
      </w:rPr>
      <w:drawing>
        <wp:inline distB="0" distL="0" distR="0" distT="0">
          <wp:extent cx="549910" cy="3105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549910" cy="310515"/>
                  </a:xfrm>
                  <a:prstGeom prst="rect">
                    <a:avLst/>
                  </a:prstGeom>
                  <a:noFill/>
                  <a:ln w="9525">
                    <a:noFill/>
                    <a:miter lim="800000"/>
                    <a:headEnd/>
                    <a:tailEnd/>
                  </a:ln>
                </pic:spPr>
              </pic:pic>
            </a:graphicData>
          </a:graphic>
        </wp:inline>
      </w:drawing>
    </w:r>
  </w:p>
  <w:p>
    <w:pPr>
      <w:pStyle w:val="style89"/>
      <w:spacing w:line="100" w:lineRule="atLeast"/>
      <w:jc w:val="right"/>
    </w:pPr>
    <w:r>
      <w:rPr>
        <w:rFonts w:ascii="Cambria" w:cs="BN Barvaz" w:eastAsia="Times New Roman" w:hAnsi="Cambria"/>
        <w:color w:val="215868"/>
        <w:position w:val="-13"/>
        <w:sz w:val="32"/>
        <w:sz w:val="32"/>
        <w:szCs w:val="32"/>
        <w:rtl w:val="true"/>
      </w:rPr>
      <w:t xml:space="preserve">מחקרי היובל </w:t>
    </w:r>
  </w:p>
  <w:p>
    <w:r>
      <w:rPr>
        <w:rFonts w:ascii="Cambria" w:cs="" w:hAnsi="Cambria"/>
        <w:sz w:val="2"/>
        <w:szCs w:val="2"/>
        <w:rtl w:val="true"/>
      </w:rPr>
    </w:r>
    <w:pStyle w:val="style89"/>
    <w:jc w:val="center"/>
    <w:bottom w:color="622423" w:space="0" w:sz="24" w:val="thickThinSmallGap"/>
    <w:pPr>
      <w:spacing w:line="100" w:lineRule="atLeast"/>
    </w:pPr>
  </w:p>
  <w:p>
    <w:pPr>
      <w:pStyle w:val="style89"/>
    </w:pPr>
    <w:r>
      <w:rPr>
        <w:rtl w:val="tru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89"/>
      <w:spacing w:line="100" w:lineRule="atLeast"/>
      <w:jc w:val="left"/>
    </w:pPr>
    <w:r>
      <w:rPr>
        <w:rtl w:val="true"/>
      </w:rPr>
      <w:drawing>
        <wp:inline distB="0" distL="0" distR="0" distT="0">
          <wp:extent cx="549910" cy="3105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549910" cy="310515"/>
                  </a:xfrm>
                  <a:prstGeom prst="rect">
                    <a:avLst/>
                  </a:prstGeom>
                  <a:noFill/>
                  <a:ln w="9525">
                    <a:noFill/>
                    <a:miter lim="800000"/>
                    <a:headEnd/>
                    <a:tailEnd/>
                  </a:ln>
                </pic:spPr>
              </pic:pic>
            </a:graphicData>
          </a:graphic>
        </wp:inline>
      </w:drawing>
    </w:r>
  </w:p>
  <w:p>
    <w:pPr>
      <w:pStyle w:val="style89"/>
      <w:spacing w:line="100" w:lineRule="atLeast"/>
      <w:jc w:val="right"/>
    </w:pPr>
    <w:r>
      <w:rPr>
        <w:rFonts w:ascii="Cambria" w:cs="BN Barvaz" w:eastAsia="Times New Roman" w:hAnsi="Cambria"/>
        <w:color w:val="215868"/>
        <w:position w:val="-13"/>
        <w:sz w:val="32"/>
        <w:sz w:val="32"/>
        <w:szCs w:val="32"/>
        <w:rtl w:val="true"/>
      </w:rPr>
      <w:t xml:space="preserve">מחקרי היובל </w:t>
    </w:r>
  </w:p>
  <w:p>
    <w:r>
      <w:rPr>
        <w:rFonts w:ascii="Cambria" w:cs="" w:hAnsi="Cambria"/>
        <w:sz w:val="2"/>
        <w:szCs w:val="2"/>
        <w:rtl w:val="true"/>
      </w:rPr>
    </w:r>
    <w:pStyle w:val="style89"/>
    <w:jc w:val="center"/>
    <w:bottom w:color="622423" w:space="0" w:sz="24" w:val="thickThinSmallGap"/>
    <w:pPr>
      <w:spacing w:line="100" w:lineRule="atLeast"/>
    </w:pPr>
  </w:p>
  <w:p>
    <w:pPr>
      <w:pStyle w:val="style89"/>
    </w:pPr>
    <w:r>
      <w:rPr>
        <w:rtl w:val="true"/>
      </w:rPr>
    </w:r>
  </w:p>
</w:hdr>
</file>

<file path=word/numbering.xml><?xml version="1.0" encoding="utf-8"?>
<w:numbering xmlns:w="http://schemas.openxmlformats.org/wordprocessingml/2006/main">
  <w:abstractNum w:abstractNumId="1">
    <w:lvl w:ilvl="0">
      <w:start w:val="1"/>
      <w:numFmt w:val="decimal"/>
      <w:lvlText w:val="%1."/>
      <w:lvlJc w:val="left"/>
      <w:pPr>
        <w:ind w:hanging="360" w:left="364"/>
      </w:pPr>
    </w:lvl>
    <w:lvl w:ilvl="1">
      <w:start w:val="1"/>
      <w:numFmt w:val="decimal"/>
      <w:lvlText w:val="%1.%2."/>
      <w:lvlJc w:val="left"/>
      <w:pPr>
        <w:ind w:hanging="357" w:left="350"/>
      </w:pPr>
    </w:lvl>
    <w:lvl w:ilvl="2">
      <w:start w:val="1"/>
      <w:numFmt w:val="decimal"/>
      <w:lvlText w:val="%1.%2.%3."/>
      <w:lvlJc w:val="left"/>
      <w:pPr>
        <w:ind w:hanging="357" w:left="35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rPr>
        <w:smallCaps w:val="false"/>
        <w:caps w:val="false"/>
        <w:color w:val="000000"/>
        <w:dstrike w:val="false"/>
        <w:strike w:val="false"/>
        <w:vertAlign w:val="baseline"/>
        <w:position w:val="0"/>
        <w:sz w:val="24"/>
        <w:sz w:val="24"/>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4"/>
        <w:sz w:val="24"/>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4"/>
        <w:sz w:val="24"/>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4"/>
        <w:sz w:val="24"/>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4"/>
        <w:sz w:val="24"/>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4"/>
        <w:sz w:val="24"/>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4"/>
        <w:sz w:val="24"/>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4"/>
        <w:sz w:val="24"/>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4"/>
        <w:sz w:val="24"/>
        <w:i w:val="false"/>
        <w:u w:val="none"/>
        <w:b w:val="false"/>
      </w:rPr>
    </w:lvl>
  </w:abstractNum>
  <w:num w:numId="1">
    <w:abstractNumId w:val="1"/>
  </w:num>
  <w:num w:numId="2">
    <w:abstractNumId w:val="2"/>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bidi/>
      <w:spacing w:line="360" w:lineRule="auto"/>
      <w:jc w:val="both"/>
    </w:pPr>
    <w:rPr>
      <w:rFonts w:ascii="FrankRuehl" w:cs="FrankRuehl" w:eastAsia="FrankRuehl" w:hAnsi="FrankRuehl"/>
      <w:color w:val="auto"/>
      <w:sz w:val="24"/>
      <w:szCs w:val="24"/>
      <w:lang w:bidi="he-IL" w:eastAsia="en-US" w:val="en-US"/>
    </w:rPr>
  </w:style>
  <w:style w:styleId="style1" w:type="paragraph">
    <w:name w:val="Heading 1"/>
    <w:basedOn w:val="style0"/>
    <w:next w:val="style72"/>
    <w:pPr>
      <w:keepNext/>
      <w:keepLines/>
      <w:spacing w:line="100" w:lineRule="atLeast"/>
      <w:jc w:val="center"/>
    </w:pPr>
    <w:rPr>
      <w:rFonts w:ascii="Cambria" w:cs="BN Oria" w:eastAsia="Times New Roman" w:hAnsi="Cambria"/>
      <w:color w:val="76923C"/>
      <w:sz w:val="20"/>
      <w:szCs w:val="96"/>
    </w:rPr>
  </w:style>
  <w:style w:styleId="style2" w:type="paragraph">
    <w:name w:val="Heading 2"/>
    <w:basedOn w:val="style1"/>
    <w:next w:val="style72"/>
    <w:pPr>
      <w:numPr>
        <w:ilvl w:val="0"/>
        <w:numId w:val="1"/>
      </w:numPr>
    </w:pPr>
    <w:rPr>
      <w:rFonts w:cs="BN Madregot Bold"/>
      <w:b/>
      <w:bCs/>
      <w:sz w:val="28"/>
      <w:szCs w:val="60"/>
    </w:rPr>
  </w:style>
  <w:style w:styleId="style3" w:type="paragraph">
    <w:name w:val="Heading 3"/>
    <w:basedOn w:val="style0"/>
    <w:next w:val="style72"/>
    <w:pPr>
      <w:keepNext/>
      <w:numPr>
        <w:ilvl w:val="0"/>
        <w:numId w:val="1"/>
      </w:numPr>
    </w:pPr>
    <w:rPr>
      <w:rFonts w:ascii="Cambria" w:eastAsia="Times New Roman" w:hAnsi="Cambria"/>
      <w:b/>
      <w:bCs/>
      <w:sz w:val="26"/>
    </w:rPr>
  </w:style>
  <w:style w:styleId="style4" w:type="paragraph">
    <w:name w:val="Heading 4"/>
    <w:basedOn w:val="style0"/>
    <w:next w:val="style72"/>
    <w:pPr>
      <w:keepNext/>
      <w:numPr>
        <w:ilvl w:val="3"/>
        <w:numId w:val="1"/>
      </w:numPr>
      <w:spacing w:line="100" w:lineRule="atLeast"/>
      <w:outlineLvl w:val="3"/>
    </w:pPr>
    <w:rPr>
      <w:rFonts w:ascii="Calibri" w:cs="David" w:eastAsia="Times New Roman" w:hAnsi="Calibri"/>
      <w:b/>
      <w:bCs/>
      <w:sz w:val="28"/>
      <w:szCs w:val="22"/>
    </w:rPr>
  </w:style>
  <w:style w:styleId="style15" w:type="character">
    <w:name w:val="Default Paragraph Font"/>
    <w:next w:val="style15"/>
    <w:rPr/>
  </w:style>
  <w:style w:styleId="style16" w:type="character">
    <w:name w:val="כותרת 2 תו"/>
    <w:basedOn w:val="style15"/>
    <w:next w:val="style16"/>
    <w:rPr>
      <w:rFonts w:ascii="Cambria" w:cs="BN Madregot Bold" w:eastAsia="Times New Roman" w:hAnsi="Cambria"/>
      <w:b/>
      <w:bCs/>
      <w:color w:val="76923C"/>
      <w:sz w:val="28"/>
      <w:szCs w:val="60"/>
    </w:rPr>
  </w:style>
  <w:style w:styleId="style17" w:type="character">
    <w:name w:val="כותרת 1 תו"/>
    <w:basedOn w:val="style15"/>
    <w:next w:val="style17"/>
    <w:rPr>
      <w:rFonts w:ascii="Cambria" w:cs="BN Oria" w:eastAsia="Times New Roman" w:hAnsi="Cambria"/>
      <w:color w:val="76923C"/>
      <w:szCs w:val="96"/>
    </w:rPr>
  </w:style>
  <w:style w:styleId="style18" w:type="character">
    <w:name w:val="כותרת 4 תו"/>
    <w:basedOn w:val="style15"/>
    <w:next w:val="style18"/>
    <w:rPr>
      <w:rFonts w:ascii="Calibri" w:cs="David" w:eastAsia="Times New Roman" w:hAnsi="Calibri"/>
      <w:b/>
      <w:bCs/>
      <w:sz w:val="28"/>
    </w:rPr>
  </w:style>
  <w:style w:styleId="style19" w:type="character">
    <w:name w:val="כותרת 3 תו"/>
    <w:basedOn w:val="style15"/>
    <w:next w:val="style19"/>
    <w:rPr>
      <w:rFonts w:ascii="Cambria" w:cs="FrankRuehl" w:eastAsia="Times New Roman" w:hAnsi="Cambria"/>
      <w:b/>
      <w:bCs/>
      <w:sz w:val="26"/>
      <w:szCs w:val="24"/>
    </w:rPr>
  </w:style>
  <w:style w:styleId="style20" w:type="character">
    <w:name w:val="Emphasis"/>
    <w:basedOn w:val="style15"/>
    <w:next w:val="style20"/>
    <w:rPr>
      <w:rFonts w:cs="FrankRuehl"/>
      <w:i/>
      <w:iCs/>
      <w:szCs w:val="52"/>
    </w:rPr>
  </w:style>
  <w:style w:styleId="style21" w:type="character">
    <w:name w:val="Strong Emphasis"/>
    <w:basedOn w:val="style15"/>
    <w:next w:val="style21"/>
    <w:rPr>
      <w:rFonts w:cs="Calibri"/>
      <w:b/>
      <w:bCs/>
      <w:szCs w:val="24"/>
    </w:rPr>
  </w:style>
  <w:style w:styleId="style22" w:type="character">
    <w:name w:val="Subtle Reference"/>
    <w:basedOn w:val="style15"/>
    <w:next w:val="style22"/>
    <w:rPr>
      <w:rFonts w:cs="David"/>
      <w:smallCaps/>
      <w:color w:val="00000A"/>
      <w:szCs w:val="20"/>
      <w:u w:val="none"/>
    </w:rPr>
  </w:style>
  <w:style w:styleId="style23" w:type="character">
    <w:name w:val="רגיל1"/>
    <w:basedOn w:val="style15"/>
    <w:next w:val="style23"/>
    <w:rPr>
      <w:rFonts w:cs="FrankRuehl"/>
      <w:szCs w:val="24"/>
    </w:rPr>
  </w:style>
  <w:style w:styleId="style24" w:type="character">
    <w:name w:val="הערת שוליים"/>
    <w:next w:val="style24"/>
    <w:rPr>
      <w:rFonts w:ascii="Times New Roman" w:cs="David" w:hAnsi="Times New Roman"/>
      <w:szCs w:val="20"/>
      <w:vertAlign w:val="superscript"/>
    </w:rPr>
  </w:style>
  <w:style w:styleId="style25" w:type="character">
    <w:name w:val="footnote reference"/>
    <w:basedOn w:val="style15"/>
    <w:next w:val="style25"/>
    <w:rPr>
      <w:vertAlign w:val="superscript"/>
    </w:rPr>
  </w:style>
  <w:style w:styleId="style26" w:type="character">
    <w:name w:val="גוף טקסט תו"/>
    <w:basedOn w:val="style15"/>
    <w:next w:val="style26"/>
    <w:rPr>
      <w:rFonts w:ascii="Calibri" w:cs="Arial" w:eastAsia="Calibri" w:hAnsi="Calibri"/>
      <w:sz w:val="24"/>
      <w:szCs w:val="24"/>
      <w:lang w:bidi="ar-SA" w:eastAsia="de-DE"/>
    </w:rPr>
  </w:style>
  <w:style w:styleId="style27" w:type="character">
    <w:name w:val="טקסט הערת שוליים תו"/>
    <w:basedOn w:val="style15"/>
    <w:next w:val="style27"/>
    <w:rPr>
      <w:rFonts w:ascii="Times New Roman" w:cs="Times New Roman" w:eastAsia="Calibri" w:hAnsi="Times New Roman"/>
      <w:sz w:val="20"/>
      <w:szCs w:val="20"/>
      <w:lang w:bidi="ar-SA" w:eastAsia="de-DE"/>
    </w:rPr>
  </w:style>
  <w:style w:styleId="style28" w:type="character">
    <w:name w:val="annotation reference"/>
    <w:basedOn w:val="style15"/>
    <w:next w:val="style28"/>
    <w:rPr>
      <w:sz w:val="16"/>
      <w:szCs w:val="16"/>
    </w:rPr>
  </w:style>
  <w:style w:styleId="style29" w:type="character">
    <w:name w:val="טקסט הערה תו"/>
    <w:basedOn w:val="style15"/>
    <w:next w:val="style29"/>
    <w:rPr>
      <w:rFonts w:ascii="Times New Roman" w:cs="Times New Roman" w:eastAsia="Calibri" w:hAnsi="Times New Roman"/>
      <w:sz w:val="20"/>
      <w:szCs w:val="20"/>
      <w:lang w:bidi="ar-SA" w:eastAsia="de-DE"/>
    </w:rPr>
  </w:style>
  <w:style w:styleId="style30" w:type="character">
    <w:name w:val="תווי הערת שוליים"/>
    <w:basedOn w:val="style15"/>
    <w:next w:val="style30"/>
    <w:rPr>
      <w:vertAlign w:val="superscript"/>
    </w:rPr>
  </w:style>
  <w:style w:styleId="style31" w:type="character">
    <w:name w:val="Internet Link"/>
    <w:basedOn w:val="style15"/>
    <w:next w:val="style31"/>
    <w:rPr>
      <w:color w:val="0000FF"/>
      <w:u w:val="single"/>
      <w:lang w:bidi="en-US" w:eastAsia="en-US" w:val="en-US"/>
    </w:rPr>
  </w:style>
  <w:style w:styleId="style32" w:type="character">
    <w:name w:val="כותרת טקסט תו"/>
    <w:basedOn w:val="style15"/>
    <w:next w:val="style32"/>
    <w:rPr>
      <w:rFonts w:ascii="Times New Roman" w:cs="Times New Roman" w:eastAsia="Times New Roman" w:hAnsi="Times New Roman"/>
      <w:i/>
      <w:iCs/>
      <w:sz w:val="40"/>
      <w:szCs w:val="40"/>
      <w:lang w:eastAsia="he-IL"/>
    </w:rPr>
  </w:style>
  <w:style w:styleId="style33" w:type="character">
    <w:name w:val="גוף טקסט 2 תו"/>
    <w:basedOn w:val="style15"/>
    <w:next w:val="style33"/>
    <w:rPr>
      <w:rFonts w:ascii="FrankRuehl" w:cs="FrankRuehl" w:hAnsi="FrankRuehl"/>
      <w:sz w:val="24"/>
      <w:szCs w:val="24"/>
    </w:rPr>
  </w:style>
  <w:style w:styleId="style34" w:type="character">
    <w:name w:val="כניסה בגוף טקסט תו"/>
    <w:basedOn w:val="style15"/>
    <w:next w:val="style34"/>
    <w:rPr>
      <w:rFonts w:ascii="FrankRuehl" w:cs="FrankRuehl" w:hAnsi="FrankRuehl"/>
      <w:sz w:val="24"/>
      <w:szCs w:val="24"/>
    </w:rPr>
  </w:style>
  <w:style w:styleId="style35" w:type="character">
    <w:name w:val="טקסט בלונים תו"/>
    <w:basedOn w:val="style15"/>
    <w:next w:val="style35"/>
    <w:rPr>
      <w:rFonts w:ascii="Tahoma" w:cs="Tahoma" w:hAnsi="Tahoma"/>
      <w:sz w:val="16"/>
      <w:szCs w:val="16"/>
    </w:rPr>
  </w:style>
  <w:style w:styleId="style36" w:type="character">
    <w:name w:val="כותרת עליונה תו"/>
    <w:basedOn w:val="style15"/>
    <w:next w:val="style36"/>
    <w:rPr>
      <w:rFonts w:ascii="FrankRuehl" w:cs="FrankRuehl" w:hAnsi="FrankRuehl"/>
      <w:sz w:val="24"/>
      <w:szCs w:val="24"/>
    </w:rPr>
  </w:style>
  <w:style w:styleId="style37" w:type="character">
    <w:name w:val="כותרת תחתונה תו"/>
    <w:basedOn w:val="style15"/>
    <w:next w:val="style37"/>
    <w:rPr>
      <w:rFonts w:ascii="FrankRuehl" w:cs="FrankRuehl" w:hAnsi="FrankRuehl"/>
      <w:sz w:val="24"/>
      <w:szCs w:val="24"/>
    </w:rPr>
  </w:style>
  <w:style w:styleId="style38" w:type="character">
    <w:name w:val="apple-style-span"/>
    <w:basedOn w:val="style15"/>
    <w:next w:val="style38"/>
    <w:rPr/>
  </w:style>
  <w:style w:styleId="style39" w:type="character">
    <w:name w:val="Placeholder Text"/>
    <w:basedOn w:val="style15"/>
    <w:next w:val="style39"/>
    <w:rPr>
      <w:color w:val="808080"/>
    </w:rPr>
  </w:style>
  <w:style w:styleId="style40" w:type="character">
    <w:name w:val="פסקה רג תו"/>
    <w:basedOn w:val="style15"/>
    <w:next w:val="style40"/>
    <w:rPr>
      <w:rFonts w:ascii="Times New Roman" w:cs="David" w:eastAsia="Times New Roman" w:hAnsi="Times New Roman"/>
      <w:sz w:val="24"/>
      <w:szCs w:val="24"/>
    </w:rPr>
  </w:style>
  <w:style w:styleId="style41" w:type="character">
    <w:name w:val="apple-converted-space"/>
    <w:basedOn w:val="style15"/>
    <w:next w:val="style41"/>
    <w:rPr/>
  </w:style>
  <w:style w:styleId="style42" w:type="character">
    <w:name w:val="pagedir"/>
    <w:basedOn w:val="style15"/>
    <w:next w:val="style42"/>
    <w:rPr/>
  </w:style>
  <w:style w:styleId="style43" w:type="character">
    <w:name w:val="default"/>
    <w:basedOn w:val="style15"/>
    <w:next w:val="style43"/>
    <w:rPr>
      <w:rFonts w:ascii="Times New Roman" w:cs="Times New Roman" w:hAnsi="Times New Roman"/>
      <w:sz w:val="26"/>
      <w:szCs w:val="26"/>
    </w:rPr>
  </w:style>
  <w:style w:styleId="style44" w:type="character">
    <w:name w:val="ללא מרווח תו"/>
    <w:basedOn w:val="style15"/>
    <w:next w:val="style44"/>
    <w:rPr>
      <w:rFonts w:ascii="FrankRuehl" w:cs="FrankRuehl" w:hAnsi="FrankRuehl"/>
      <w:sz w:val="24"/>
      <w:szCs w:val="24"/>
      <w:lang w:bidi="he-IL" w:eastAsia="en-US" w:val="en-US"/>
    </w:rPr>
  </w:style>
  <w:style w:styleId="style45" w:type="character">
    <w:name w:val="Heading #1"/>
    <w:next w:val="style45"/>
    <w:rPr>
      <w:rFonts w:ascii="Times New Roman" w:cs="Times New Roman" w:hAnsi="Times New Roman"/>
      <w:b/>
      <w:bCs/>
      <w:sz w:val="52"/>
      <w:szCs w:val="52"/>
      <w:shd w:fill="FFFFFF" w:val="clear"/>
    </w:rPr>
  </w:style>
  <w:style w:styleId="style46" w:type="character">
    <w:name w:val="Heading #2"/>
    <w:next w:val="style46"/>
    <w:rPr>
      <w:rFonts w:ascii="Times New Roman" w:cs="Times New Roman" w:hAnsi="Times New Roman"/>
      <w:b/>
      <w:bCs/>
      <w:i/>
      <w:iCs/>
      <w:sz w:val="40"/>
      <w:szCs w:val="40"/>
      <w:shd w:fill="FFFFFF" w:val="clear"/>
    </w:rPr>
  </w:style>
  <w:style w:styleId="style47" w:type="character">
    <w:name w:val="Heading #2 + 17 pt"/>
    <w:next w:val="style47"/>
    <w:rPr>
      <w:rFonts w:ascii="Times New Roman" w:cs="Times New Roman" w:hAnsi="Times New Roman"/>
      <w:b/>
      <w:bCs/>
      <w:i w:val="false"/>
      <w:iCs w:val="false"/>
      <w:sz w:val="34"/>
      <w:szCs w:val="34"/>
      <w:u w:val="single"/>
      <w:lang w:bidi="he-IL"/>
    </w:rPr>
  </w:style>
  <w:style w:styleId="style48" w:type="character">
    <w:name w:val="Heading #4"/>
    <w:next w:val="style48"/>
    <w:rPr>
      <w:rFonts w:ascii="Times New Roman" w:cs="Times New Roman" w:hAnsi="Times New Roman"/>
      <w:b/>
      <w:bCs/>
      <w:sz w:val="34"/>
      <w:szCs w:val="34"/>
      <w:shd w:fill="FFFFFF" w:val="clear"/>
    </w:rPr>
  </w:style>
  <w:style w:styleId="style49" w:type="character">
    <w:name w:val="Heading #42"/>
    <w:next w:val="style49"/>
    <w:rPr>
      <w:rFonts w:ascii="Times New Roman" w:cs="Times New Roman" w:hAnsi="Times New Roman"/>
      <w:b/>
      <w:bCs/>
      <w:sz w:val="34"/>
      <w:szCs w:val="34"/>
      <w:u w:val="single"/>
      <w:lang w:bidi="he-IL"/>
    </w:rPr>
  </w:style>
  <w:style w:styleId="style50" w:type="character">
    <w:name w:val="Body text + Italic"/>
    <w:next w:val="style50"/>
    <w:rPr>
      <w:rFonts w:ascii="Times New Roman" w:cs="Times New Roman" w:hAnsi="Times New Roman"/>
      <w:i/>
      <w:iCs/>
      <w:sz w:val="28"/>
      <w:szCs w:val="28"/>
      <w:lang w:bidi="he-IL"/>
    </w:rPr>
  </w:style>
  <w:style w:styleId="style51" w:type="character">
    <w:name w:val="Body text (2)"/>
    <w:next w:val="style51"/>
    <w:rPr>
      <w:rFonts w:ascii="Times New Roman" w:cs="Times New Roman" w:hAnsi="Times New Roman"/>
      <w:i/>
      <w:iCs/>
      <w:sz w:val="28"/>
      <w:szCs w:val="28"/>
      <w:shd w:fill="FFFFFF" w:val="clear"/>
    </w:rPr>
  </w:style>
  <w:style w:styleId="style52" w:type="character">
    <w:name w:val="Body text + Bold"/>
    <w:next w:val="style52"/>
    <w:rPr>
      <w:rFonts w:ascii="Times New Roman" w:cs="Times New Roman" w:hAnsi="Times New Roman"/>
      <w:b/>
      <w:bCs/>
      <w:sz w:val="28"/>
      <w:szCs w:val="28"/>
      <w:lang w:bidi="he-IL"/>
    </w:rPr>
  </w:style>
  <w:style w:styleId="style53" w:type="character">
    <w:name w:val="Heading #3"/>
    <w:next w:val="style53"/>
    <w:rPr>
      <w:rFonts w:ascii="Times New Roman" w:cs="Times New Roman" w:hAnsi="Times New Roman"/>
      <w:b/>
      <w:bCs/>
      <w:sz w:val="34"/>
      <w:szCs w:val="34"/>
      <w:shd w:fill="FFFFFF" w:val="clear"/>
    </w:rPr>
  </w:style>
  <w:style w:styleId="style54" w:type="character">
    <w:name w:val="Heading #32"/>
    <w:next w:val="style54"/>
    <w:rPr>
      <w:rFonts w:ascii="Times New Roman" w:cs="Times New Roman" w:hAnsi="Times New Roman"/>
      <w:b/>
      <w:bCs/>
      <w:sz w:val="34"/>
      <w:szCs w:val="34"/>
      <w:u w:val="single"/>
      <w:lang w:bidi="he-IL"/>
    </w:rPr>
  </w:style>
  <w:style w:styleId="style55" w:type="character">
    <w:name w:val="נושא הערה תו"/>
    <w:basedOn w:val="style29"/>
    <w:next w:val="style55"/>
    <w:rPr>
      <w:rFonts w:ascii="FrankRuehl" w:cs="FrankRuehl" w:eastAsia="Calibri" w:hAnsi="FrankRuehl"/>
      <w:b/>
      <w:bCs/>
      <w:sz w:val="20"/>
      <w:szCs w:val="20"/>
      <w:lang w:bidi="ar-SA" w:eastAsia="de-DE"/>
    </w:rPr>
  </w:style>
  <w:style w:styleId="style56" w:type="character">
    <w:name w:val="ListLabel 1"/>
    <w:next w:val="style56"/>
    <w:rPr>
      <w:rFonts w:cs="Courier New"/>
    </w:rPr>
  </w:style>
  <w:style w:styleId="style57" w:type="character">
    <w:name w:val="ListLabel 2"/>
    <w:next w:val="style57"/>
    <w:rPr>
      <w:rFonts w:cs="Times New Roman" w:eastAsia="Times New Roman"/>
    </w:rPr>
  </w:style>
  <w:style w:styleId="style58" w:type="character">
    <w:name w:val="ListLabel 3"/>
    <w:next w:val="style58"/>
    <w:rPr>
      <w:b/>
      <w:bCs w:val="false"/>
    </w:rPr>
  </w:style>
  <w:style w:styleId="style59" w:type="character">
    <w:name w:val="ListLabel 4"/>
    <w:next w:val="style59"/>
    <w:rPr>
      <w:color w:val="00000A"/>
    </w:rPr>
  </w:style>
  <w:style w:styleId="style60" w:type="character">
    <w:name w:val="ListLabel 5"/>
    <w:next w:val="style60"/>
    <w:rPr>
      <w:b w:val="false"/>
      <w:u w:val="none"/>
    </w:rPr>
  </w:style>
  <w:style w:styleId="style61" w:type="character">
    <w:name w:val="ListLabel 6"/>
    <w:next w:val="style61"/>
    <w:rPr>
      <w:rFonts w:cs="FrankRuehl" w:eastAsia="FrankRuehl"/>
    </w:rPr>
  </w:style>
  <w:style w:styleId="style62" w:type="character">
    <w:name w:val="ListLabel 7"/>
    <w:next w:val="style62"/>
    <w:rPr>
      <w:b/>
      <w:bCs/>
    </w:rPr>
  </w:style>
  <w:style w:styleId="style63" w:type="character">
    <w:name w:val="ListLabel 8"/>
    <w:next w:val="style63"/>
    <w:rPr>
      <w:rFonts w:cs="David" w:eastAsia="Times New Roman"/>
    </w:rPr>
  </w:style>
  <w:style w:styleId="style64" w:type="character">
    <w:name w:val="ListLabel 9"/>
    <w:next w:val="style64"/>
    <w:rPr>
      <w:b w:val="false"/>
      <w:bCs w:val="false"/>
    </w:rPr>
  </w:style>
  <w:style w:styleId="style65" w:type="character">
    <w:name w:val="ListLabel 10"/>
    <w:next w:val="style65"/>
    <w:rPr>
      <w:b w:val="false"/>
      <w:i w:val="false"/>
      <w:caps w:val="false"/>
      <w:smallCaps w:val="false"/>
      <w:strike w:val="false"/>
      <w:dstrike w:val="false"/>
      <w:color w:val="000000"/>
      <w:position w:val="0"/>
      <w:sz w:val="24"/>
      <w:sz w:val="24"/>
      <w:u w:val="none"/>
      <w:vertAlign w:val="baseline"/>
    </w:rPr>
  </w:style>
  <w:style w:styleId="style66" w:type="character">
    <w:name w:val="ListLabel 11"/>
    <w:next w:val="style66"/>
    <w:rPr>
      <w:rFonts w:cs="Arial" w:eastAsia="Arial"/>
      <w:b w:val="false"/>
      <w:i w:val="false"/>
      <w:caps w:val="false"/>
      <w:smallCaps w:val="false"/>
      <w:strike w:val="false"/>
      <w:dstrike w:val="false"/>
      <w:color w:val="000000"/>
      <w:position w:val="0"/>
      <w:sz w:val="24"/>
      <w:sz w:val="24"/>
      <w:u w:val="none"/>
      <w:vertAlign w:val="baseline"/>
    </w:rPr>
  </w:style>
  <w:style w:styleId="style67" w:type="character">
    <w:name w:val="Footnote Characters"/>
    <w:next w:val="style67"/>
    <w:rPr/>
  </w:style>
  <w:style w:styleId="style68" w:type="character">
    <w:name w:val="Footnote anchor"/>
    <w:next w:val="style68"/>
    <w:rPr>
      <w:vertAlign w:val="superscript"/>
    </w:rPr>
  </w:style>
  <w:style w:styleId="style69" w:type="character">
    <w:name w:val="Endnote anchor"/>
    <w:next w:val="style69"/>
    <w:rPr>
      <w:vertAlign w:val="superscript"/>
    </w:rPr>
  </w:style>
  <w:style w:styleId="style70" w:type="character">
    <w:name w:val="Endnote Characters"/>
    <w:next w:val="style70"/>
    <w:rPr/>
  </w:style>
  <w:style w:styleId="style71" w:type="paragraph">
    <w:name w:val="Heading"/>
    <w:basedOn w:val="style0"/>
    <w:next w:val="style72"/>
    <w:pPr>
      <w:keepNext/>
      <w:spacing w:after="120" w:before="240"/>
    </w:pPr>
    <w:rPr>
      <w:rFonts w:ascii="Arial" w:cs="Nachlieli CLM" w:eastAsia="Droid Sans" w:hAnsi="Arial"/>
      <w:sz w:val="28"/>
      <w:szCs w:val="28"/>
    </w:rPr>
  </w:style>
  <w:style w:styleId="style72" w:type="paragraph">
    <w:name w:val="Text body"/>
    <w:basedOn w:val="style0"/>
    <w:next w:val="style72"/>
    <w:pPr>
      <w:jc w:val="left"/>
    </w:pPr>
    <w:rPr>
      <w:rFonts w:ascii="Calibri" w:cs="Arial" w:eastAsia="Calibri" w:hAnsi="Calibri"/>
      <w:lang w:bidi="ar-SA" w:eastAsia="de-DE"/>
    </w:rPr>
  </w:style>
  <w:style w:styleId="style73" w:type="paragraph">
    <w:name w:val="List"/>
    <w:basedOn w:val="style72"/>
    <w:next w:val="style73"/>
    <w:pPr/>
    <w:rPr>
      <w:rFonts w:cs="Nachlieli CLM"/>
    </w:rPr>
  </w:style>
  <w:style w:styleId="style74" w:type="paragraph">
    <w:name w:val="Caption"/>
    <w:basedOn w:val="style0"/>
    <w:next w:val="style74"/>
    <w:pPr>
      <w:suppressLineNumbers/>
      <w:spacing w:after="120" w:before="120"/>
    </w:pPr>
    <w:rPr>
      <w:rFonts w:cs="Nachlieli CLM"/>
      <w:i/>
      <w:iCs/>
      <w:sz w:val="24"/>
      <w:szCs w:val="24"/>
    </w:rPr>
  </w:style>
  <w:style w:styleId="style75" w:type="paragraph">
    <w:name w:val="Index"/>
    <w:basedOn w:val="style0"/>
    <w:next w:val="style75"/>
    <w:pPr>
      <w:suppressLineNumbers/>
    </w:pPr>
    <w:rPr>
      <w:rFonts w:cs="Nachlieli CLM"/>
    </w:rPr>
  </w:style>
  <w:style w:styleId="style76" w:type="paragraph">
    <w:name w:val="כותרת 11"/>
    <w:basedOn w:val="style0"/>
    <w:next w:val="style76"/>
    <w:pPr>
      <w:spacing w:after="200" w:before="0" w:line="276" w:lineRule="auto"/>
      <w:jc w:val="left"/>
    </w:pPr>
    <w:rPr>
      <w:rFonts w:ascii="Calibri" w:cs="BN Nautilus" w:eastAsia="Calibri" w:hAnsi="Calibri"/>
      <w:bCs/>
      <w:sz w:val="22"/>
      <w:szCs w:val="36"/>
    </w:rPr>
  </w:style>
  <w:style w:styleId="style77" w:type="paragraph">
    <w:name w:val="כותרת 21"/>
    <w:basedOn w:val="style2"/>
    <w:next w:val="style77"/>
    <w:pPr>
      <w:jc w:val="both"/>
    </w:pPr>
    <w:rPr>
      <w:rFonts w:ascii="Calibri" w:hAnsi="Calibri"/>
      <w:bCs w:val="false"/>
    </w:rPr>
  </w:style>
  <w:style w:styleId="style78" w:type="paragraph">
    <w:name w:val="תרשים"/>
    <w:basedOn w:val="style0"/>
    <w:next w:val="style78"/>
    <w:pPr>
      <w:jc w:val="center"/>
    </w:pPr>
    <w:rPr>
      <w:rFonts w:ascii="Tahoma" w:cs="Aharoni" w:eastAsia="Times New Roman" w:hAnsi="Tahoma"/>
      <w:bCs/>
      <w:szCs w:val="20"/>
    </w:rPr>
  </w:style>
  <w:style w:styleId="style79" w:type="paragraph">
    <w:name w:val="footnote text"/>
    <w:basedOn w:val="style0"/>
    <w:next w:val="style79"/>
    <w:pPr>
      <w:spacing w:line="100" w:lineRule="atLeast"/>
      <w:jc w:val="left"/>
    </w:pPr>
    <w:rPr>
      <w:rFonts w:ascii="Times New Roman" w:cs="Times New Roman" w:eastAsia="Calibri" w:hAnsi="Times New Roman"/>
      <w:sz w:val="20"/>
      <w:szCs w:val="20"/>
      <w:lang w:bidi="ar-SA" w:eastAsia="de-DE"/>
    </w:rPr>
  </w:style>
  <w:style w:styleId="style80" w:type="paragraph">
    <w:name w:val="annotation text"/>
    <w:basedOn w:val="style0"/>
    <w:next w:val="style80"/>
    <w:pPr>
      <w:spacing w:line="100" w:lineRule="atLeast"/>
      <w:jc w:val="left"/>
    </w:pPr>
    <w:rPr>
      <w:rFonts w:ascii="Times New Roman" w:cs="Times New Roman" w:eastAsia="Calibri" w:hAnsi="Times New Roman"/>
      <w:sz w:val="20"/>
      <w:szCs w:val="20"/>
      <w:lang w:bidi="ar-SA" w:eastAsia="de-DE"/>
    </w:rPr>
  </w:style>
  <w:style w:styleId="style81" w:type="paragraph">
    <w:name w:val="כות_1"/>
    <w:basedOn w:val="style0"/>
    <w:next w:val="style81"/>
    <w:pPr>
      <w:numPr>
        <w:ilvl w:val="0"/>
        <w:numId w:val="1"/>
      </w:numPr>
      <w:spacing w:after="120" w:before="240"/>
      <w:ind w:hanging="0" w:left="364" w:right="0"/>
      <w:outlineLvl w:val="0"/>
    </w:pPr>
    <w:rPr>
      <w:rFonts w:ascii="Times New Roman" w:cs="David" w:eastAsia="Times New Roman" w:hAnsi="Times New Roman"/>
      <w:b/>
      <w:bCs/>
      <w:sz w:val="28"/>
      <w:szCs w:val="28"/>
      <w:lang w:eastAsia="he-IL"/>
    </w:rPr>
  </w:style>
  <w:style w:styleId="style82" w:type="paragraph">
    <w:name w:val="כות_1.1"/>
    <w:basedOn w:val="style81"/>
    <w:next w:val="style82"/>
    <w:pPr>
      <w:numPr>
        <w:ilvl w:val="1"/>
        <w:numId w:val="1"/>
      </w:numPr>
      <w:ind w:hanging="0" w:left="350" w:right="0"/>
      <w:outlineLvl w:val="1"/>
    </w:pPr>
    <w:rPr/>
  </w:style>
  <w:style w:styleId="style83" w:type="paragraph">
    <w:name w:val="כות_1.1.1"/>
    <w:basedOn w:val="style82"/>
    <w:next w:val="style83"/>
    <w:pPr>
      <w:numPr>
        <w:ilvl w:val="2"/>
        <w:numId w:val="1"/>
      </w:numPr>
      <w:ind w:hanging="0" w:left="350" w:right="0"/>
      <w:outlineLvl w:val="2"/>
    </w:pPr>
    <w:rPr/>
  </w:style>
  <w:style w:styleId="style84" w:type="paragraph">
    <w:name w:val="Title"/>
    <w:basedOn w:val="style0"/>
    <w:next w:val="style85"/>
    <w:pPr>
      <w:jc w:val="center"/>
    </w:pPr>
    <w:rPr>
      <w:rFonts w:ascii="Times New Roman" w:cs="Times New Roman" w:eastAsia="Times New Roman" w:hAnsi="Times New Roman"/>
      <w:b/>
      <w:bCs/>
      <w:i/>
      <w:iCs/>
      <w:sz w:val="40"/>
      <w:szCs w:val="40"/>
      <w:lang w:eastAsia="he-IL"/>
    </w:rPr>
  </w:style>
  <w:style w:styleId="style85" w:type="paragraph">
    <w:name w:val="Subtitle"/>
    <w:basedOn w:val="style71"/>
    <w:next w:val="style72"/>
    <w:pPr>
      <w:jc w:val="center"/>
    </w:pPr>
    <w:rPr>
      <w:i/>
      <w:iCs/>
      <w:sz w:val="28"/>
      <w:szCs w:val="28"/>
    </w:rPr>
  </w:style>
  <w:style w:styleId="style86" w:type="paragraph">
    <w:name w:val="Body Text 2"/>
    <w:basedOn w:val="style0"/>
    <w:next w:val="style86"/>
    <w:pPr>
      <w:spacing w:after="120" w:before="0" w:line="480" w:lineRule="auto"/>
    </w:pPr>
    <w:rPr/>
  </w:style>
  <w:style w:styleId="style87" w:type="paragraph">
    <w:name w:val="Text body indent"/>
    <w:basedOn w:val="style0"/>
    <w:next w:val="style87"/>
    <w:pPr>
      <w:spacing w:after="120" w:before="0"/>
      <w:ind w:hanging="0" w:left="283" w:right="0"/>
    </w:pPr>
    <w:rPr/>
  </w:style>
  <w:style w:styleId="style88" w:type="paragraph">
    <w:name w:val="Balloon Text"/>
    <w:basedOn w:val="style0"/>
    <w:next w:val="style88"/>
    <w:pPr>
      <w:spacing w:line="100" w:lineRule="atLeast"/>
    </w:pPr>
    <w:rPr>
      <w:rFonts w:ascii="Tahoma" w:cs="Tahoma" w:hAnsi="Tahoma"/>
      <w:sz w:val="16"/>
      <w:szCs w:val="16"/>
    </w:rPr>
  </w:style>
  <w:style w:styleId="style89" w:type="paragraph">
    <w:name w:val="Header"/>
    <w:basedOn w:val="style0"/>
    <w:next w:val="style89"/>
    <w:pPr>
      <w:suppressLineNumbers/>
      <w:tabs>
        <w:tab w:leader="none" w:pos="4153" w:val="center"/>
        <w:tab w:leader="none" w:pos="8306" w:val="right"/>
      </w:tabs>
    </w:pPr>
    <w:rPr/>
  </w:style>
  <w:style w:styleId="style90" w:type="paragraph">
    <w:name w:val="Footer"/>
    <w:basedOn w:val="style0"/>
    <w:next w:val="style90"/>
    <w:pPr>
      <w:suppressLineNumbers/>
      <w:tabs>
        <w:tab w:leader="none" w:pos="4153" w:val="center"/>
        <w:tab w:leader="none" w:pos="8306" w:val="right"/>
      </w:tabs>
    </w:pPr>
    <w:rPr/>
  </w:style>
  <w:style w:styleId="style91" w:type="paragraph">
    <w:name w:val="Revision"/>
    <w:next w:val="style91"/>
    <w:pPr>
      <w:widowControl/>
      <w:tabs>
        <w:tab w:leader="none" w:pos="720" w:val="left"/>
      </w:tabs>
      <w:suppressAutoHyphens w:val="true"/>
    </w:pPr>
    <w:rPr>
      <w:rFonts w:ascii="FrankRuehl" w:cs="FrankRuehl" w:eastAsia="FrankRuehl" w:hAnsi="FrankRuehl"/>
      <w:color w:val="auto"/>
      <w:sz w:val="24"/>
      <w:szCs w:val="24"/>
      <w:lang w:bidi="he-IL" w:eastAsia="en-US" w:val="en-US"/>
    </w:rPr>
  </w:style>
  <w:style w:styleId="style92" w:type="paragraph">
    <w:name w:val="Normal (Web)"/>
    <w:basedOn w:val="style0"/>
    <w:next w:val="style92"/>
    <w:pPr>
      <w:spacing w:after="28" w:before="28" w:line="100" w:lineRule="atLeast"/>
      <w:jc w:val="left"/>
    </w:pPr>
    <w:rPr>
      <w:rFonts w:ascii="Times New Roman" w:cs="Times New Roman" w:eastAsia="Times New Roman" w:hAnsi="Times New Roman"/>
    </w:rPr>
  </w:style>
  <w:style w:styleId="style93" w:type="paragraph">
    <w:name w:val="כותרת משנה 2"/>
    <w:basedOn w:val="style3"/>
    <w:next w:val="style93"/>
    <w:pPr>
      <w:jc w:val="left"/>
    </w:pPr>
    <w:rPr>
      <w:rFonts w:ascii="Calibri" w:cs="BN Bilbo" w:eastAsia="Calibri" w:hAnsi="Calibri"/>
      <w:b w:val="false"/>
      <w:sz w:val="32"/>
      <w:szCs w:val="28"/>
    </w:rPr>
  </w:style>
  <w:style w:styleId="style94" w:type="paragraph">
    <w:name w:val="כותרת משנה 1"/>
    <w:basedOn w:val="style2"/>
    <w:next w:val="style94"/>
    <w:pPr>
      <w:spacing w:line="360" w:lineRule="auto"/>
      <w:jc w:val="both"/>
    </w:pPr>
    <w:rPr>
      <w:rFonts w:ascii="Guttman-Aram" w:cs="Guttman-Aram" w:hAnsi="Guttman-Aram"/>
      <w:b w:val="false"/>
      <w:color w:val="00000A"/>
      <w:szCs w:val="32"/>
    </w:rPr>
  </w:style>
  <w:style w:styleId="style95" w:type="paragraph">
    <w:name w:val="Contents Heading"/>
    <w:basedOn w:val="style1"/>
    <w:next w:val="style95"/>
    <w:pPr>
      <w:suppressLineNumbers/>
      <w:spacing w:after="200" w:before="480" w:line="276" w:lineRule="auto"/>
      <w:jc w:val="left"/>
    </w:pPr>
    <w:rPr>
      <w:rFonts w:cs="Times New Roman"/>
      <w:b/>
      <w:bCs/>
      <w:i/>
      <w:iCs/>
      <w:color w:val="365F91"/>
      <w:sz w:val="28"/>
      <w:szCs w:val="28"/>
    </w:rPr>
  </w:style>
  <w:style w:styleId="style96" w:type="paragraph">
    <w:name w:val="Contents 1"/>
    <w:basedOn w:val="style0"/>
    <w:next w:val="style96"/>
    <w:pPr>
      <w:tabs>
        <w:tab w:leader="dot" w:pos="9972" w:val="right"/>
      </w:tabs>
      <w:ind w:hanging="0" w:left="0" w:right="0"/>
      <w:jc w:val="left"/>
    </w:pPr>
    <w:rPr>
      <w:rFonts w:ascii="Calibri" w:eastAsia="Calibri" w:hAnsi="Calibri"/>
      <w:b/>
      <w:bCs/>
    </w:rPr>
  </w:style>
  <w:style w:styleId="style97" w:type="paragraph">
    <w:name w:val="Contents 2"/>
    <w:basedOn w:val="style0"/>
    <w:next w:val="style97"/>
    <w:pPr>
      <w:tabs>
        <w:tab w:leader="dot" w:pos="9909" w:val="right"/>
      </w:tabs>
      <w:spacing w:after="200" w:before="0" w:line="276" w:lineRule="auto"/>
      <w:ind w:hanging="0" w:left="220" w:right="0"/>
      <w:jc w:val="left"/>
    </w:pPr>
    <w:rPr>
      <w:rFonts w:ascii="Calibri" w:cs="Arial" w:eastAsia="Calibri" w:hAnsi="Calibri"/>
      <w:sz w:val="22"/>
      <w:szCs w:val="22"/>
    </w:rPr>
  </w:style>
  <w:style w:styleId="style98" w:type="paragraph">
    <w:name w:val="Hesber"/>
    <w:basedOn w:val="style0"/>
    <w:next w:val="style98"/>
    <w:pPr>
      <w:widowControl w:val="false"/>
      <w:ind w:firstLine="340" w:left="0" w:right="0"/>
      <w:textAlignment w:val="center"/>
    </w:pPr>
    <w:rPr>
      <w:rFonts w:ascii="Arial" w:cs="Arial Unicode MS" w:eastAsia="Arial Unicode MS" w:hAnsi="Arial"/>
      <w:color w:val="000000"/>
      <w:sz w:val="20"/>
      <w:szCs w:val="26"/>
      <w:lang w:eastAsia="ja-JP"/>
    </w:rPr>
  </w:style>
  <w:style w:styleId="style99" w:type="paragraph">
    <w:name w:val="Contents 3"/>
    <w:basedOn w:val="style0"/>
    <w:next w:val="style99"/>
    <w:pPr>
      <w:tabs>
        <w:tab w:leader="dot" w:pos="9846" w:val="right"/>
      </w:tabs>
      <w:spacing w:after="200" w:before="0" w:line="276" w:lineRule="auto"/>
      <w:ind w:hanging="0" w:left="440" w:right="0"/>
      <w:jc w:val="left"/>
    </w:pPr>
    <w:rPr>
      <w:rFonts w:ascii="Calibri" w:cs="Arial" w:eastAsia="Calibri" w:hAnsi="Calibri"/>
      <w:sz w:val="22"/>
      <w:szCs w:val="22"/>
    </w:rPr>
  </w:style>
  <w:style w:styleId="style100" w:type="paragraph">
    <w:name w:val="פסקה רג"/>
    <w:basedOn w:val="style0"/>
    <w:next w:val="style100"/>
    <w:pPr>
      <w:spacing w:after="120" w:before="120" w:line="336" w:lineRule="auto"/>
    </w:pPr>
    <w:rPr>
      <w:rFonts w:ascii="Times New Roman" w:cs="David" w:eastAsia="Times New Roman" w:hAnsi="Times New Roman"/>
    </w:rPr>
  </w:style>
  <w:style w:styleId="style101" w:type="paragraph">
    <w:name w:val="כות_ללא מספור"/>
    <w:basedOn w:val="style0"/>
    <w:next w:val="style101"/>
    <w:pPr>
      <w:spacing w:after="120" w:before="240"/>
    </w:pPr>
    <w:rPr>
      <w:rFonts w:ascii="Times New Roman" w:cs="David" w:eastAsia="Times New Roman" w:hAnsi="Times New Roman"/>
      <w:b/>
      <w:bCs/>
      <w:sz w:val="28"/>
      <w:szCs w:val="28"/>
      <w:lang w:eastAsia="he-IL"/>
    </w:rPr>
  </w:style>
  <w:style w:styleId="style102" w:type="paragraph">
    <w:name w:val="List Paragraph"/>
    <w:basedOn w:val="style0"/>
    <w:next w:val="style102"/>
    <w:pPr>
      <w:spacing w:after="200" w:before="0" w:line="276" w:lineRule="auto"/>
      <w:ind w:hanging="0" w:left="720" w:right="0"/>
      <w:jc w:val="left"/>
    </w:pPr>
    <w:rPr>
      <w:rFonts w:ascii="Calibri" w:cs="Arial" w:eastAsia="Calibri" w:hAnsi="Calibri"/>
      <w:sz w:val="22"/>
      <w:szCs w:val="22"/>
    </w:rPr>
  </w:style>
  <w:style w:styleId="style103" w:type="paragraph">
    <w:name w:val="Table BlockOutdent"/>
    <w:basedOn w:val="style0"/>
    <w:next w:val="style103"/>
    <w:pPr>
      <w:keepLines/>
      <w:widowControl w:val="false"/>
      <w:tabs>
        <w:tab w:leader="none" w:pos="1248" w:val="left"/>
        <w:tab w:leader="none" w:pos="1871" w:val="left"/>
      </w:tabs>
      <w:ind w:hanging="624" w:left="624" w:right="0"/>
      <w:textAlignment w:val="center"/>
    </w:pPr>
    <w:rPr>
      <w:rFonts w:ascii="Arial" w:cs="Arial Unicode MS" w:eastAsia="Arial Unicode MS" w:hAnsi="Arial"/>
      <w:color w:val="000000"/>
      <w:sz w:val="20"/>
      <w:szCs w:val="26"/>
      <w:lang w:eastAsia="ja-JP"/>
    </w:rPr>
  </w:style>
  <w:style w:styleId="style104" w:type="paragraph">
    <w:name w:val="Table Block"/>
    <w:basedOn w:val="style0"/>
    <w:next w:val="style104"/>
    <w:pPr>
      <w:keepLines/>
      <w:widowControl w:val="false"/>
      <w:tabs>
        <w:tab w:leader="none" w:pos="624" w:val="left"/>
        <w:tab w:leader="none" w:pos="1247" w:val="left"/>
      </w:tabs>
      <w:textAlignment w:val="center"/>
    </w:pPr>
    <w:rPr>
      <w:rFonts w:ascii="Arial" w:cs="Arial Unicode MS" w:eastAsia="Arial Unicode MS" w:hAnsi="Arial"/>
      <w:color w:val="000000"/>
      <w:sz w:val="20"/>
      <w:szCs w:val="26"/>
      <w:lang w:eastAsia="ja-JP"/>
    </w:rPr>
  </w:style>
  <w:style w:styleId="style105" w:type="paragraph">
    <w:name w:val="Head HatzaotHok"/>
    <w:basedOn w:val="style0"/>
    <w:next w:val="style105"/>
    <w:pPr>
      <w:keepNext/>
      <w:keepLines/>
      <w:widowControl w:val="false"/>
      <w:spacing w:after="0" w:before="240"/>
      <w:jc w:val="center"/>
      <w:textAlignment w:val="center"/>
    </w:pPr>
    <w:rPr>
      <w:rFonts w:ascii="Arial" w:cs="Arial Unicode MS" w:eastAsia="Arial Unicode MS" w:hAnsi="Arial"/>
      <w:b/>
      <w:bCs/>
      <w:color w:val="000000"/>
      <w:sz w:val="20"/>
      <w:szCs w:val="26"/>
      <w:lang w:eastAsia="ja-JP"/>
    </w:rPr>
  </w:style>
  <w:style w:styleId="style106" w:type="paragraph">
    <w:name w:val="P00"/>
    <w:next w:val="style106"/>
    <w:pPr>
      <w:widowControl w:val="false"/>
      <w:tabs>
        <w:tab w:leader="none" w:pos="3459" w:val="left"/>
        <w:tab w:leader="none" w:pos="3856" w:val="left"/>
        <w:tab w:leader="none" w:pos="4309" w:val="left"/>
        <w:tab w:leader="none" w:pos="4763" w:val="left"/>
        <w:tab w:leader="none" w:pos="5216" w:val="left"/>
        <w:tab w:leader="none" w:pos="5670" w:val="left"/>
        <w:tab w:leader="dot" w:pos="9094" w:val="right"/>
      </w:tabs>
      <w:suppressAutoHyphens w:val="true"/>
      <w:bidi/>
      <w:spacing w:after="0" w:before="60"/>
      <w:ind w:hanging="0" w:left="2835" w:right="0"/>
      <w:jc w:val="both"/>
    </w:pPr>
    <w:rPr>
      <w:rFonts w:ascii="Times New Roman" w:cs="Times New Roman" w:eastAsia="Times New Roman" w:hAnsi="Times New Roman"/>
      <w:color w:val="auto"/>
      <w:sz w:val="20"/>
      <w:szCs w:val="26"/>
      <w:lang w:bidi="he-IL" w:eastAsia="he-IL" w:val="en-US"/>
    </w:rPr>
  </w:style>
  <w:style w:styleId="style107" w:type="paragraph">
    <w:name w:val="Hesber 1st"/>
    <w:basedOn w:val="style98"/>
    <w:next w:val="style107"/>
    <w:pPr>
      <w:tabs>
        <w:tab w:leader="none" w:pos="680" w:val="left"/>
        <w:tab w:leader="none" w:pos="1020" w:val="left"/>
      </w:tabs>
      <w:ind w:hanging="0" w:left="0" w:right="0"/>
    </w:pPr>
    <w:rPr/>
  </w:style>
  <w:style w:styleId="style108" w:type="paragraph">
    <w:name w:val="No Spacing"/>
    <w:next w:val="style108"/>
    <w:pPr>
      <w:widowControl/>
      <w:tabs>
        <w:tab w:leader="none" w:pos="720" w:val="left"/>
      </w:tabs>
      <w:suppressAutoHyphens w:val="true"/>
      <w:bidi/>
      <w:jc w:val="both"/>
    </w:pPr>
    <w:rPr>
      <w:rFonts w:ascii="FrankRuehl" w:cs="FrankRuehl" w:eastAsia="FrankRuehl" w:hAnsi="FrankRuehl"/>
      <w:color w:val="auto"/>
      <w:sz w:val="24"/>
      <w:szCs w:val="24"/>
      <w:lang w:bidi="he-IL" w:eastAsia="en-US" w:val="en-US"/>
    </w:rPr>
  </w:style>
  <w:style w:styleId="style109" w:type="paragraph">
    <w:name w:val="Heading #11"/>
    <w:basedOn w:val="style0"/>
    <w:next w:val="style109"/>
    <w:pPr>
      <w:shd w:fill="FFFFFF" w:val="clear"/>
      <w:spacing w:after="720" w:before="0" w:line="240" w:lineRule="atLeast"/>
      <w:jc w:val="left"/>
    </w:pPr>
    <w:rPr>
      <w:rFonts w:ascii="Times New Roman" w:cs="Times New Roman" w:hAnsi="Times New Roman"/>
      <w:b/>
      <w:bCs/>
      <w:sz w:val="52"/>
      <w:szCs w:val="52"/>
    </w:rPr>
  </w:style>
  <w:style w:styleId="style110" w:type="paragraph">
    <w:name w:val="Heading #21"/>
    <w:basedOn w:val="style0"/>
    <w:next w:val="style110"/>
    <w:pPr>
      <w:shd w:fill="FFFFFF" w:val="clear"/>
      <w:spacing w:after="0" w:before="720" w:line="835" w:lineRule="exact"/>
      <w:ind w:firstLine="1020" w:left="0" w:right="0"/>
      <w:jc w:val="left"/>
    </w:pPr>
    <w:rPr>
      <w:rFonts w:ascii="Times New Roman" w:cs="Times New Roman" w:hAnsi="Times New Roman"/>
      <w:b/>
      <w:bCs/>
      <w:i/>
      <w:iCs/>
      <w:sz w:val="40"/>
      <w:szCs w:val="40"/>
    </w:rPr>
  </w:style>
  <w:style w:styleId="style111" w:type="paragraph">
    <w:name w:val="Heading #41"/>
    <w:basedOn w:val="style0"/>
    <w:next w:val="style111"/>
    <w:pPr>
      <w:shd w:fill="FFFFFF" w:val="clear"/>
      <w:spacing w:after="360" w:before="360" w:line="240" w:lineRule="atLeast"/>
      <w:jc w:val="left"/>
    </w:pPr>
    <w:rPr>
      <w:rFonts w:ascii="Times New Roman" w:cs="Times New Roman" w:hAnsi="Times New Roman"/>
      <w:b/>
      <w:bCs/>
      <w:sz w:val="34"/>
      <w:szCs w:val="34"/>
    </w:rPr>
  </w:style>
  <w:style w:styleId="style112" w:type="paragraph">
    <w:name w:val="Body text (2)1"/>
    <w:basedOn w:val="style0"/>
    <w:next w:val="style112"/>
    <w:pPr>
      <w:shd w:fill="FFFFFF" w:val="clear"/>
      <w:spacing w:after="300" w:before="300" w:line="322" w:lineRule="exact"/>
    </w:pPr>
    <w:rPr>
      <w:rFonts w:ascii="Times New Roman" w:cs="Times New Roman" w:hAnsi="Times New Roman"/>
      <w:i/>
      <w:iCs/>
      <w:sz w:val="28"/>
      <w:szCs w:val="28"/>
    </w:rPr>
  </w:style>
  <w:style w:styleId="style113" w:type="paragraph">
    <w:name w:val="Heading #31"/>
    <w:basedOn w:val="style0"/>
    <w:next w:val="style113"/>
    <w:pPr>
      <w:shd w:fill="FFFFFF" w:val="clear"/>
      <w:spacing w:after="420" w:before="420" w:line="240" w:lineRule="atLeast"/>
      <w:jc w:val="left"/>
    </w:pPr>
    <w:rPr>
      <w:rFonts w:ascii="Times New Roman" w:cs="Times New Roman" w:hAnsi="Times New Roman"/>
      <w:b/>
      <w:bCs/>
      <w:sz w:val="34"/>
      <w:szCs w:val="34"/>
    </w:rPr>
  </w:style>
  <w:style w:styleId="style114" w:type="paragraph">
    <w:name w:val="annotation subject"/>
    <w:basedOn w:val="style80"/>
    <w:next w:val="style114"/>
    <w:pPr>
      <w:bidi/>
      <w:jc w:val="both"/>
    </w:pPr>
    <w:rPr>
      <w:rFonts w:ascii="FrankRuehl" w:cs="FrankRuehl" w:eastAsia="FrankRuehl" w:hAnsi="FrankRuehl"/>
      <w:b/>
      <w:bCs/>
      <w:lang w:bidi="he-IL" w:eastAsia="en-US"/>
    </w:rPr>
  </w:style>
  <w:style w:styleId="style115" w:type="paragraph">
    <w:name w:val="Footnote"/>
    <w:basedOn w:val="style0"/>
    <w:next w:val="style115"/>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e.wikisource.org/wiki/&#1511;&#1496;&#1490;&#1493;&#1512;&#1497;&#1492;:&#1493;&#1497;&#1511;&#1512;&#1488;_&#1499;&#1492;_&#1499;&#1493;" TargetMode="External"/><Relationship Id="rId3" Type="http://schemas.openxmlformats.org/officeDocument/2006/relationships/hyperlink" Target="http://he.wikisource.org/wiki/&#1511;&#1496;&#1490;&#1493;&#1512;&#1497;&#1492;:&#1493;&#1497;&#1511;&#1512;&#1488;_&#1499;&#1492;_&#1499;&#1494;" TargetMode="External"/><Relationship Id="rId4" Type="http://schemas.openxmlformats.org/officeDocument/2006/relationships/hyperlink" Target="http://he.wikisource.org/wiki/&#1511;&#1496;&#1490;&#1493;&#1512;&#1497;&#1492;:&#1493;&#1497;&#1511;&#1512;&#1488;_&#1499;&#1492;_&#1499;&#1495;"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hyperlink" Target="" TargetMode="External"/><Relationship Id="rId9" Type="http://schemas.openxmlformats.org/officeDocument/2006/relationships/hyperlink" Target=""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hyperlink" Target="" TargetMode="External"/><Relationship Id="rId15" Type="http://schemas.openxmlformats.org/officeDocument/2006/relationships/hyperlink" Target=""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notes" Target="footnotes.xml"/><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tora.us.fm/tryg/mamr/yovl_etc.html" TargetMode="Externa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 TargetMode="Externa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Template>
  <TotalTime>203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2013-10-16T00:16:00.00Z</dcterms:created>
  <dc:creator>Moshe Lavi</dc:creator>
  <cp:lastModifiedBy>Aharon Ariel</cp:lastModifiedBy>
  <cp:lastPrinted>2010-08-04T09:20:00.00Z</cp:lastPrinted>
  <dcterms:modified xsi:type="dcterms:W3CDTF">2013-10-30T03:14:00.00Z</dcterms:modified>
  <cp:revision>20</cp:revision>
</cp:coreProperties>
</file>